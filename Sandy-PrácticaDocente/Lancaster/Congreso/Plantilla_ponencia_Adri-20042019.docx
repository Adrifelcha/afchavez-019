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4FA1A" w14:textId="77777777" w:rsidR="00A57FE1" w:rsidRPr="00891B14" w:rsidRDefault="006F561C" w:rsidP="000E6E16">
      <w:pPr>
        <w:pStyle w:val="Ttulo1"/>
      </w:pPr>
      <w:r w:rsidRPr="006F561C">
        <w:rPr>
          <w:i/>
          <w:sz w:val="24"/>
          <w:szCs w:val="24"/>
        </w:rPr>
        <w:t>El diagnóstico cognitivo como elemento de reflexión de la práctica docente en la educación primaria</w:t>
      </w:r>
      <w:r>
        <w:t xml:space="preserve"> </w:t>
      </w:r>
      <w:r w:rsidRPr="006F561C">
        <w:rPr>
          <w:i/>
          <w:sz w:val="24"/>
          <w:szCs w:val="24"/>
        </w:rPr>
        <w:t>en México</w:t>
      </w:r>
    </w:p>
    <w:p w14:paraId="48AB975A" w14:textId="77777777" w:rsidR="006E7B09" w:rsidRPr="0046422D" w:rsidRDefault="006F561C" w:rsidP="000E6E16">
      <w:pPr>
        <w:pStyle w:val="nombreParticipante"/>
      </w:pPr>
      <w:r>
        <w:t>Sandra</w:t>
      </w:r>
      <w:r w:rsidR="009574FE" w:rsidRPr="0046422D">
        <w:t xml:space="preserve"> </w:t>
      </w:r>
      <w:proofErr w:type="spellStart"/>
      <w:r>
        <w:t>Conzuelo</w:t>
      </w:r>
      <w:proofErr w:type="spellEnd"/>
      <w:r>
        <w:t xml:space="preserve"> Serrato</w:t>
      </w:r>
    </w:p>
    <w:p w14:paraId="79DA44B6" w14:textId="77777777" w:rsidR="006E7B09" w:rsidRPr="00897A95" w:rsidRDefault="006F561C" w:rsidP="000E6E16">
      <w:pPr>
        <w:pStyle w:val="adscripcionParticipante"/>
      </w:pPr>
      <w:proofErr w:type="spellStart"/>
      <w:r>
        <w:t>FFyL</w:t>
      </w:r>
      <w:proofErr w:type="spellEnd"/>
      <w:r>
        <w:t xml:space="preserve"> UNAM</w:t>
      </w:r>
    </w:p>
    <w:p w14:paraId="458B0555" w14:textId="77777777" w:rsidR="00897A95" w:rsidRDefault="006F561C" w:rsidP="000E6E16">
      <w:pPr>
        <w:pStyle w:val="correoElectronicoParticipante"/>
      </w:pPr>
      <w:r>
        <w:t>conzueloserratosandra@gmail.com</w:t>
      </w:r>
    </w:p>
    <w:p w14:paraId="01587A9B" w14:textId="77777777" w:rsidR="0046422D" w:rsidRPr="0046422D" w:rsidRDefault="006F561C" w:rsidP="000E6E16">
      <w:pPr>
        <w:pStyle w:val="nombreParticipante"/>
      </w:pPr>
      <w:r>
        <w:t>Adriana F. Chávez de la Peña</w:t>
      </w:r>
    </w:p>
    <w:p w14:paraId="3A642EED" w14:textId="77777777" w:rsidR="006F561C" w:rsidRPr="00897A95" w:rsidRDefault="006F561C" w:rsidP="006F561C">
      <w:pPr>
        <w:pStyle w:val="adscripcionParticipante"/>
      </w:pPr>
      <w:proofErr w:type="spellStart"/>
      <w:r>
        <w:t>Fac</w:t>
      </w:r>
      <w:proofErr w:type="spellEnd"/>
      <w:r>
        <w:t xml:space="preserve">. </w:t>
      </w:r>
      <w:proofErr w:type="gramStart"/>
      <w:r>
        <w:t>de</w:t>
      </w:r>
      <w:proofErr w:type="gramEnd"/>
      <w:r>
        <w:t xml:space="preserve"> Psicología de la UNAM</w:t>
      </w:r>
    </w:p>
    <w:p w14:paraId="306910CB" w14:textId="77777777" w:rsidR="0046422D" w:rsidRDefault="00832A7E" w:rsidP="000E6E16">
      <w:pPr>
        <w:pStyle w:val="correoElectronicoParticipante"/>
      </w:pPr>
      <w:hyperlink r:id="rId9" w:history="1">
        <w:r w:rsidR="006F561C" w:rsidRPr="009163B1">
          <w:rPr>
            <w:rStyle w:val="Hipervnculo"/>
          </w:rPr>
          <w:t>adrifelcha@gmail.com</w:t>
        </w:r>
      </w:hyperlink>
    </w:p>
    <w:p w14:paraId="49B600C1" w14:textId="77777777" w:rsidR="006F561C" w:rsidRDefault="006F561C" w:rsidP="000E6E16">
      <w:pPr>
        <w:pStyle w:val="correoElectronicoParticipante"/>
      </w:pPr>
    </w:p>
    <w:p w14:paraId="6647D11D" w14:textId="05BEA5FE" w:rsidR="006F561C" w:rsidRPr="0046422D" w:rsidRDefault="006F561C" w:rsidP="006F561C">
      <w:pPr>
        <w:pStyle w:val="nombreParticipante"/>
      </w:pPr>
      <w:r>
        <w:t xml:space="preserve">Rosalía </w:t>
      </w:r>
      <w:r w:rsidR="00B97EA7">
        <w:t>Zárate</w:t>
      </w:r>
    </w:p>
    <w:p w14:paraId="6C2E400A" w14:textId="77777777" w:rsidR="006F561C" w:rsidRDefault="006F561C" w:rsidP="000E6E16">
      <w:pPr>
        <w:pStyle w:val="correoElectronicoParticipante"/>
      </w:pPr>
      <w:r>
        <w:t xml:space="preserve">Centro Escolar Lancaster </w:t>
      </w:r>
    </w:p>
    <w:p w14:paraId="0E7C8568" w14:textId="77777777" w:rsidR="000F4D30" w:rsidRDefault="002162DE" w:rsidP="000F4D30">
      <w:pPr>
        <w:pStyle w:val="tematicaGeneral"/>
      </w:pPr>
      <w:r>
        <w:rPr>
          <w:b/>
        </w:rPr>
        <w:t>Área</w:t>
      </w:r>
      <w:r w:rsidR="00D8622B">
        <w:rPr>
          <w:b/>
        </w:rPr>
        <w:t xml:space="preserve"> </w:t>
      </w:r>
      <w:r>
        <w:rPr>
          <w:b/>
        </w:rPr>
        <w:t>temática</w:t>
      </w:r>
      <w:r w:rsidR="00D8622B" w:rsidRPr="00FD69C8">
        <w:t xml:space="preserve">: </w:t>
      </w:r>
      <w:r w:rsidR="000F4D30" w:rsidRPr="000F4D30">
        <w:t>Prácticas educativas en espacios escolares</w:t>
      </w:r>
      <w:r w:rsidR="000F4D30">
        <w:t xml:space="preserve"> </w:t>
      </w:r>
    </w:p>
    <w:p w14:paraId="33BF8C40" w14:textId="1A3402A6" w:rsidR="000F4D30" w:rsidRDefault="002162DE" w:rsidP="000F4D30">
      <w:pPr>
        <w:pStyle w:val="tematicaGeneral"/>
      </w:pPr>
      <w:r>
        <w:rPr>
          <w:b/>
        </w:rPr>
        <w:t>Línea</w:t>
      </w:r>
      <w:r w:rsidR="00983E6D">
        <w:rPr>
          <w:b/>
        </w:rPr>
        <w:t xml:space="preserve"> temática</w:t>
      </w:r>
      <w:r w:rsidR="00F26198" w:rsidRPr="00FD69C8">
        <w:t xml:space="preserve">: </w:t>
      </w:r>
      <w:r w:rsidR="000F4D30">
        <w:t xml:space="preserve">Trayectorias biográficas, narrativas y de formación en prácticas institucionales </w:t>
      </w:r>
    </w:p>
    <w:p w14:paraId="75B5309F" w14:textId="77777777" w:rsidR="002F7691" w:rsidRPr="005D2ED6" w:rsidRDefault="002F7691" w:rsidP="006F561C">
      <w:pPr>
        <w:pStyle w:val="tematicaGeneral"/>
        <w:rPr>
          <w:b/>
        </w:rPr>
      </w:pPr>
      <w:r w:rsidRPr="002F7691">
        <w:t xml:space="preserve">Tipo de ponencia: </w:t>
      </w:r>
      <w:r w:rsidRPr="005D2ED6">
        <w:t>Reporte</w:t>
      </w:r>
      <w:r w:rsidR="00B45231" w:rsidRPr="005D2ED6">
        <w:t>s parciales o finales de</w:t>
      </w:r>
      <w:r w:rsidR="000A59CE" w:rsidRPr="005D2ED6">
        <w:t xml:space="preserve"> investigación</w:t>
      </w:r>
      <w:r w:rsidR="00242644" w:rsidRPr="005D2ED6">
        <w:t xml:space="preserve"> </w:t>
      </w:r>
    </w:p>
    <w:p w14:paraId="43172CE3" w14:textId="77777777" w:rsidR="00897A95" w:rsidRPr="00387BD2" w:rsidRDefault="0051388B" w:rsidP="000E6E16">
      <w:pPr>
        <w:pStyle w:val="resumen"/>
      </w:pPr>
      <w:r w:rsidRPr="00387BD2">
        <w:t>Resumen</w:t>
      </w:r>
    </w:p>
    <w:p w14:paraId="7936CF1E" w14:textId="77777777" w:rsidR="00A25EDD" w:rsidRDefault="002F1384" w:rsidP="000E6E16">
      <w:r>
        <w:t xml:space="preserve">Este trabajo </w:t>
      </w:r>
      <w:r w:rsidR="006F561C">
        <w:t xml:space="preserve">forma parte de </w:t>
      </w:r>
      <w:r>
        <w:t xml:space="preserve">una </w:t>
      </w:r>
      <w:r w:rsidR="006F561C">
        <w:t xml:space="preserve">investigación de doctorado </w:t>
      </w:r>
      <w:r>
        <w:t xml:space="preserve">en Pedagogía </w:t>
      </w:r>
      <w:r w:rsidR="006F561C">
        <w:t xml:space="preserve">sobre </w:t>
      </w:r>
      <w:r w:rsidR="000F4D30" w:rsidRPr="000F4D30">
        <w:rPr>
          <w:i/>
        </w:rPr>
        <w:t>Análisis de la p</w:t>
      </w:r>
      <w:r w:rsidRPr="000F4D30">
        <w:rPr>
          <w:i/>
        </w:rPr>
        <w:t xml:space="preserve">ráctica </w:t>
      </w:r>
      <w:r w:rsidR="006F561C" w:rsidRPr="000F4D30">
        <w:rPr>
          <w:i/>
        </w:rPr>
        <w:t>docente</w:t>
      </w:r>
      <w:r w:rsidR="00B97EA7" w:rsidRPr="000F4D30">
        <w:rPr>
          <w:i/>
        </w:rPr>
        <w:t xml:space="preserve"> en </w:t>
      </w:r>
      <w:r w:rsidR="00047E61" w:rsidRPr="000F4D30">
        <w:rPr>
          <w:i/>
        </w:rPr>
        <w:t xml:space="preserve">la </w:t>
      </w:r>
      <w:r w:rsidR="00B97EA7" w:rsidRPr="000F4D30">
        <w:rPr>
          <w:i/>
        </w:rPr>
        <w:t>educación primaria</w:t>
      </w:r>
      <w:r w:rsidR="00B97EA7">
        <w:t>. E</w:t>
      </w:r>
      <w:r w:rsidR="006F561C">
        <w:t xml:space="preserve">n </w:t>
      </w:r>
      <w:r w:rsidR="00EC11AA">
        <w:t xml:space="preserve">este documento </w:t>
      </w:r>
      <w:r w:rsidR="006F561C">
        <w:t xml:space="preserve">se </w:t>
      </w:r>
      <w:r w:rsidR="00EC11AA">
        <w:t xml:space="preserve">presenta </w:t>
      </w:r>
      <w:r w:rsidR="000F4D30">
        <w:t xml:space="preserve">el estudio </w:t>
      </w:r>
      <w:r w:rsidR="00A25EDD">
        <w:t xml:space="preserve">que hemos </w:t>
      </w:r>
      <w:r w:rsidR="000F4D30">
        <w:t xml:space="preserve">realizado en una escuela primaria de la CDMX en la que </w:t>
      </w:r>
      <w:r w:rsidR="00A25EDD">
        <w:t xml:space="preserve">hemos </w:t>
      </w:r>
      <w:r w:rsidR="000F4D30">
        <w:t xml:space="preserve">empleado </w:t>
      </w:r>
      <w:r w:rsidR="00B97EA7">
        <w:t xml:space="preserve">los </w:t>
      </w:r>
      <w:r>
        <w:t>resultados de</w:t>
      </w:r>
      <w:r w:rsidR="001C634B">
        <w:t xml:space="preserve"> diagnóstico cognitivo </w:t>
      </w:r>
      <w:r>
        <w:t xml:space="preserve">en el área de matemáticas en primaria </w:t>
      </w:r>
      <w:r w:rsidR="000F4D30">
        <w:t xml:space="preserve">y diferentes </w:t>
      </w:r>
      <w:r w:rsidR="00EC11AA">
        <w:t xml:space="preserve">artefactos </w:t>
      </w:r>
      <w:r w:rsidR="000F4D30">
        <w:t xml:space="preserve">para analizar la práctica </w:t>
      </w:r>
      <w:r w:rsidR="00A25EDD">
        <w:t xml:space="preserve">de una </w:t>
      </w:r>
      <w:r w:rsidR="000F4D30">
        <w:t>docente</w:t>
      </w:r>
      <w:r w:rsidR="00A25EDD">
        <w:t xml:space="preserve"> de primaria</w:t>
      </w:r>
      <w:r w:rsidR="000F4D30">
        <w:t xml:space="preserve">. </w:t>
      </w:r>
      <w:r w:rsidR="00A25EDD">
        <w:t xml:space="preserve">Esta </w:t>
      </w:r>
      <w:r w:rsidR="00D70FCE">
        <w:t xml:space="preserve">ponencia </w:t>
      </w:r>
      <w:r w:rsidR="00A25EDD">
        <w:t xml:space="preserve">la </w:t>
      </w:r>
      <w:r w:rsidR="00170504">
        <w:t>organiza</w:t>
      </w:r>
      <w:r w:rsidR="00A25EDD">
        <w:t>mos</w:t>
      </w:r>
      <w:r w:rsidR="00170504">
        <w:t xml:space="preserve"> en tres apartados, en el primero de ellos </w:t>
      </w:r>
      <w:r w:rsidR="00A25EDD">
        <w:t xml:space="preserve">presentamos </w:t>
      </w:r>
      <w:r w:rsidR="000F4D30">
        <w:t xml:space="preserve">el tejido conceptual </w:t>
      </w:r>
      <w:r w:rsidR="00EC11AA">
        <w:t xml:space="preserve">que explica la </w:t>
      </w:r>
      <w:r w:rsidR="000F4D30">
        <w:t xml:space="preserve">práctica docente </w:t>
      </w:r>
      <w:r w:rsidR="00EC11AA">
        <w:t xml:space="preserve">y </w:t>
      </w:r>
      <w:r w:rsidR="00A25EDD">
        <w:t xml:space="preserve">bajo </w:t>
      </w:r>
      <w:r w:rsidR="000F4D30">
        <w:t xml:space="preserve">el </w:t>
      </w:r>
      <w:r w:rsidR="00A25EDD">
        <w:t xml:space="preserve">cual </w:t>
      </w:r>
      <w:r w:rsidR="000F4D30">
        <w:t xml:space="preserve">se sustenta el análisis; en el segundo apartado </w:t>
      </w:r>
      <w:r w:rsidR="00A25EDD">
        <w:t>explicamos</w:t>
      </w:r>
      <w:r w:rsidR="001C634B">
        <w:t xml:space="preserve"> </w:t>
      </w:r>
      <w:r w:rsidR="00A25EDD">
        <w:t xml:space="preserve">los </w:t>
      </w:r>
      <w:r w:rsidR="000F4D30">
        <w:t xml:space="preserve">aspectos metodológicos y las </w:t>
      </w:r>
      <w:r w:rsidR="00ED09AD">
        <w:t xml:space="preserve">características de los </w:t>
      </w:r>
      <w:r w:rsidR="000F4D30">
        <w:t>artefactos empleados</w:t>
      </w:r>
      <w:r w:rsidR="00ED09AD">
        <w:t xml:space="preserve">, </w:t>
      </w:r>
      <w:r w:rsidR="00A25EDD">
        <w:t>también describimos</w:t>
      </w:r>
      <w:r w:rsidR="00ED09AD">
        <w:t xml:space="preserve"> los </w:t>
      </w:r>
      <w:r w:rsidR="001C634B">
        <w:t xml:space="preserve">principios teóricos que sustentan </w:t>
      </w:r>
      <w:r w:rsidR="00C50B53">
        <w:t>los modelos de</w:t>
      </w:r>
      <w:r w:rsidR="00EC11AA">
        <w:t>l</w:t>
      </w:r>
      <w:r w:rsidR="00C50B53">
        <w:t xml:space="preserve"> diagnóstico</w:t>
      </w:r>
      <w:r w:rsidR="001C634B">
        <w:t xml:space="preserve"> co</w:t>
      </w:r>
      <w:r w:rsidR="00EC11AA">
        <w:t>gnitivo</w:t>
      </w:r>
      <w:r w:rsidR="00A25EDD">
        <w:t>,</w:t>
      </w:r>
      <w:r w:rsidR="00EC11AA">
        <w:t xml:space="preserve"> y </w:t>
      </w:r>
      <w:r w:rsidR="00B338C5">
        <w:t xml:space="preserve">se </w:t>
      </w:r>
      <w:r w:rsidR="00A25EDD">
        <w:t xml:space="preserve">explican los </w:t>
      </w:r>
      <w:r w:rsidR="00B338C5">
        <w:t>an</w:t>
      </w:r>
      <w:r>
        <w:t>álisis</w:t>
      </w:r>
      <w:r w:rsidR="00B338C5">
        <w:t xml:space="preserve"> </w:t>
      </w:r>
      <w:r w:rsidR="00A25EDD">
        <w:t xml:space="preserve">estadísticos realizados </w:t>
      </w:r>
      <w:r>
        <w:t xml:space="preserve">concretamente para este estudio. </w:t>
      </w:r>
      <w:r w:rsidR="00170504">
        <w:t xml:space="preserve">En la tercera parte </w:t>
      </w:r>
      <w:r w:rsidR="00A25EDD">
        <w:t>presentamos</w:t>
      </w:r>
      <w:r w:rsidR="00CB3165">
        <w:t xml:space="preserve"> </w:t>
      </w:r>
      <w:r w:rsidR="00A25EDD">
        <w:t xml:space="preserve">algunos </w:t>
      </w:r>
      <w:r w:rsidR="00CB3165">
        <w:t xml:space="preserve">resultados </w:t>
      </w:r>
      <w:r>
        <w:t xml:space="preserve">y hallazgos </w:t>
      </w:r>
      <w:r w:rsidR="00A25EDD">
        <w:t xml:space="preserve">sobre los factores sustantivos que consideramos abonan a una enseñanza de calidad, </w:t>
      </w:r>
      <w:r>
        <w:t xml:space="preserve">a partir </w:t>
      </w:r>
      <w:r w:rsidR="00CB3165">
        <w:t xml:space="preserve">de </w:t>
      </w:r>
      <w:r w:rsidR="00A25EDD">
        <w:t xml:space="preserve">un análisis intersubjetivo entre la docente y las investigadoras que participa en el estudio. </w:t>
      </w:r>
    </w:p>
    <w:p w14:paraId="6B21D44F" w14:textId="3A80C5F3" w:rsidR="00897A95" w:rsidRDefault="00A25EDD" w:rsidP="000E6E16">
      <w:r>
        <w:t xml:space="preserve">Este trabajo </w:t>
      </w:r>
      <w:r w:rsidR="00EC11AA">
        <w:t>representa</w:t>
      </w:r>
      <w:r w:rsidR="002F1384">
        <w:t xml:space="preserve"> </w:t>
      </w:r>
      <w:r w:rsidR="00EC11AA">
        <w:t xml:space="preserve">un </w:t>
      </w:r>
      <w:r w:rsidR="00170504">
        <w:t>reporte parcial de la investigación citada</w:t>
      </w:r>
      <w:r w:rsidR="00CB3165">
        <w:t>.</w:t>
      </w:r>
      <w:r w:rsidR="00170504">
        <w:t xml:space="preserve"> </w:t>
      </w:r>
    </w:p>
    <w:p w14:paraId="0BDABE5B" w14:textId="65473F1B" w:rsidR="00897A95" w:rsidRPr="007C5C59" w:rsidRDefault="008E2185" w:rsidP="000E6E16">
      <w:pPr>
        <w:pStyle w:val="palabrasClave"/>
      </w:pPr>
      <w:r w:rsidRPr="007C5C59">
        <w:rPr>
          <w:b/>
        </w:rPr>
        <w:t>Palabras clave</w:t>
      </w:r>
      <w:r w:rsidRPr="007C5C59">
        <w:t xml:space="preserve">: </w:t>
      </w:r>
      <w:r w:rsidR="00B338C5">
        <w:t xml:space="preserve">Práctica docente, Perfeccionamiento docente, </w:t>
      </w:r>
      <w:r w:rsidR="00A25EDD">
        <w:t xml:space="preserve">Evaluación formativa, </w:t>
      </w:r>
      <w:r w:rsidR="00B338C5">
        <w:t xml:space="preserve">Evaluación del aprendizaje. </w:t>
      </w:r>
    </w:p>
    <w:p w14:paraId="61C57303" w14:textId="77777777" w:rsidR="00E90971" w:rsidRDefault="00D82EF5" w:rsidP="000E6E16">
      <w:pPr>
        <w:pStyle w:val="Ttulo2"/>
      </w:pPr>
      <w:r w:rsidRPr="00515EF7">
        <w:lastRenderedPageBreak/>
        <w:t xml:space="preserve">Extensión máxima de la ponencia: </w:t>
      </w:r>
      <w:r w:rsidR="000C5691">
        <w:t>4</w:t>
      </w:r>
      <w:r w:rsidR="00D33DE8">
        <w:t>000 palabras</w:t>
      </w:r>
    </w:p>
    <w:p w14:paraId="6EDA1EA4" w14:textId="77777777" w:rsidR="00D33DE8" w:rsidRDefault="00E90971" w:rsidP="000E6E16">
      <w:pPr>
        <w:pStyle w:val="Prrafodelista"/>
        <w:numPr>
          <w:ilvl w:val="0"/>
          <w:numId w:val="1"/>
        </w:numPr>
      </w:pPr>
      <w:r>
        <w:t>I</w:t>
      </w:r>
      <w:r w:rsidR="00D33DE8" w:rsidRPr="0093075E">
        <w:t>ncluidas referencias bibliográficas, cuadros y tablas. Sin considerar título, resumen y palabras clave. No se admiten notas a pie de página.</w:t>
      </w:r>
    </w:p>
    <w:p w14:paraId="40D670A4" w14:textId="77777777" w:rsidR="00D33DE8" w:rsidRDefault="00D33DE8" w:rsidP="000E6E16">
      <w:pPr>
        <w:pStyle w:val="Prrafodelista"/>
        <w:numPr>
          <w:ilvl w:val="0"/>
          <w:numId w:val="1"/>
        </w:numPr>
      </w:pPr>
      <w:r>
        <w:t xml:space="preserve">Interlineado de 1.5, fuente Times New </w:t>
      </w:r>
      <w:proofErr w:type="spellStart"/>
      <w:r>
        <w:t>Roman</w:t>
      </w:r>
      <w:proofErr w:type="spellEnd"/>
      <w:r>
        <w:t>, tamaño 12 puntos</w:t>
      </w:r>
    </w:p>
    <w:p w14:paraId="7DAC0F2D" w14:textId="77777777" w:rsidR="00D33DE8" w:rsidRDefault="00D33DE8" w:rsidP="000E6E16">
      <w:pPr>
        <w:pStyle w:val="Prrafodelista"/>
        <w:numPr>
          <w:ilvl w:val="0"/>
          <w:numId w:val="1"/>
        </w:numPr>
      </w:pPr>
      <w:r>
        <w:t xml:space="preserve">En formato </w:t>
      </w:r>
      <w:r w:rsidR="00A667C2">
        <w:t>.</w:t>
      </w:r>
      <w:proofErr w:type="spellStart"/>
      <w:r>
        <w:t>doc</w:t>
      </w:r>
      <w:proofErr w:type="spellEnd"/>
      <w:r>
        <w:t xml:space="preserve"> o </w:t>
      </w:r>
      <w:r w:rsidR="00A667C2">
        <w:t>.</w:t>
      </w:r>
      <w:proofErr w:type="spellStart"/>
      <w:r>
        <w:t>docx</w:t>
      </w:r>
      <w:proofErr w:type="spellEnd"/>
    </w:p>
    <w:p w14:paraId="4CCF3C1D" w14:textId="77777777" w:rsidR="00EE566F" w:rsidRDefault="00EE566F" w:rsidP="000E6E16">
      <w:pPr>
        <w:pStyle w:val="Ttulo2"/>
      </w:pPr>
      <w:r w:rsidRPr="00EE566F">
        <w:t>Introducción</w:t>
      </w:r>
    </w:p>
    <w:p w14:paraId="45420DA9" w14:textId="77777777" w:rsidR="00246C9A" w:rsidRDefault="00994F3E" w:rsidP="000E6E16">
      <w:r>
        <w:t>Donde se haga explicito el problema de investigación y su relación con el estado de conocimiento del área temática, así como la formulación de preguntas, hipótesis y objetivos</w:t>
      </w:r>
      <w:r w:rsidR="008A322E">
        <w:t>.</w:t>
      </w:r>
    </w:p>
    <w:p w14:paraId="1212E02B" w14:textId="77777777" w:rsidR="003A70A8" w:rsidRPr="003A70A8" w:rsidRDefault="003A70A8" w:rsidP="000E6E16">
      <w:pPr>
        <w:rPr>
          <w:color w:val="4F81BD" w:themeColor="accent1"/>
        </w:rPr>
      </w:pPr>
      <w:commentRangeStart w:id="0"/>
      <w:r w:rsidRPr="003A70A8">
        <w:rPr>
          <w:color w:val="4F81BD" w:themeColor="accent1"/>
        </w:rPr>
        <w:t>Sandra</w:t>
      </w:r>
      <w:commentRangeEnd w:id="0"/>
      <w:r w:rsidR="002F1384">
        <w:rPr>
          <w:rStyle w:val="Refdecomentario"/>
        </w:rPr>
        <w:commentReference w:id="0"/>
      </w:r>
    </w:p>
    <w:p w14:paraId="792E87F1" w14:textId="77777777" w:rsidR="00246C9A" w:rsidRDefault="00FC5D0E" w:rsidP="000E6E16">
      <w:pPr>
        <w:pStyle w:val="Ttulo2"/>
      </w:pPr>
      <w:commentRangeStart w:id="1"/>
      <w:r>
        <w:t>Desarrollo</w:t>
      </w:r>
      <w:commentRangeEnd w:id="1"/>
      <w:r w:rsidR="002F1384">
        <w:rPr>
          <w:rStyle w:val="Refdecomentario"/>
          <w:rFonts w:eastAsiaTheme="minorHAnsi"/>
          <w:b w:val="0"/>
          <w:bCs w:val="0"/>
          <w:color w:val="auto"/>
        </w:rPr>
        <w:commentReference w:id="1"/>
      </w:r>
    </w:p>
    <w:p w14:paraId="7CB93A58" w14:textId="65082BE3" w:rsidR="00B338C5" w:rsidRPr="00EE24DC" w:rsidRDefault="00EE24DC" w:rsidP="00114DBF">
      <w:pPr>
        <w:pStyle w:val="Prrafodelista"/>
        <w:numPr>
          <w:ilvl w:val="0"/>
          <w:numId w:val="4"/>
        </w:numPr>
        <w:rPr>
          <w:b/>
          <w:color w:val="403152" w:themeColor="accent4" w:themeShade="80"/>
          <w:u w:val="single"/>
        </w:rPr>
      </w:pPr>
      <w:r>
        <w:rPr>
          <w:b/>
          <w:color w:val="403152" w:themeColor="accent4" w:themeShade="80"/>
          <w:u w:val="single"/>
        </w:rPr>
        <w:t>Modelos de Diagnóstico Cognitivo (M</w:t>
      </w:r>
      <w:r w:rsidR="00B338C5" w:rsidRPr="00EE24DC">
        <w:rPr>
          <w:b/>
          <w:color w:val="403152" w:themeColor="accent4" w:themeShade="80"/>
          <w:u w:val="single"/>
        </w:rPr>
        <w:t xml:space="preserve">DC) </w:t>
      </w:r>
    </w:p>
    <w:p w14:paraId="586281D6" w14:textId="77777777" w:rsidR="00A36C0D" w:rsidRDefault="00A36C0D" w:rsidP="00A36C0D">
      <w:pPr>
        <w:rPr>
          <w:b/>
        </w:rPr>
      </w:pPr>
    </w:p>
    <w:p w14:paraId="101BF362" w14:textId="2E824E3A" w:rsidR="00EE24DC" w:rsidRPr="00B931D7" w:rsidRDefault="00500E59" w:rsidP="00D60ADE">
      <w:r>
        <w:t>Los</w:t>
      </w:r>
      <w:r w:rsidR="00EE24DC">
        <w:t xml:space="preserve"> modelos estadísticos</w:t>
      </w:r>
      <w:commentRangeStart w:id="2"/>
      <w:r w:rsidR="00EE24DC">
        <w:t xml:space="preserve"> </w:t>
      </w:r>
      <w:del w:id="3" w:author="Sandra Conzuelo Serrato" w:date="2019-04-15T16:46:00Z">
        <w:r w:rsidR="00EE24DC" w:rsidRPr="000A401C" w:rsidDel="00A25EDD">
          <w:rPr>
            <w:highlight w:val="yellow"/>
          </w:rPr>
          <w:delText>que</w:delText>
        </w:r>
        <w:r w:rsidRPr="000A401C" w:rsidDel="00A25EDD">
          <w:rPr>
            <w:highlight w:val="yellow"/>
          </w:rPr>
          <w:delText xml:space="preserve"> </w:delText>
        </w:r>
      </w:del>
      <w:commentRangeEnd w:id="2"/>
      <w:r w:rsidR="000A401C" w:rsidRPr="000A401C">
        <w:rPr>
          <w:rStyle w:val="Refdecomentario"/>
          <w:highlight w:val="yellow"/>
        </w:rPr>
        <w:commentReference w:id="2"/>
      </w:r>
      <w:r w:rsidR="000A401C">
        <w:t xml:space="preserve">actualmente </w:t>
      </w:r>
      <w:r>
        <w:t>suelen ser utilizados para interpretar los resu</w:t>
      </w:r>
      <w:r w:rsidR="009847EB">
        <w:t xml:space="preserve">ltados obtenidos por </w:t>
      </w:r>
      <w:r>
        <w:t>cierto grupo de sustentantes</w:t>
      </w:r>
      <w:r w:rsidR="009847EB">
        <w:t xml:space="preserve"> en cierta prueba o instrumento, </w:t>
      </w:r>
      <w:r w:rsidR="009847EB" w:rsidRPr="000A401C">
        <w:t>lo hacen</w:t>
      </w:r>
      <w:r w:rsidR="009847EB">
        <w:t xml:space="preserve"> a partir del supuesto de que dicho instrumento evalúa con claridad y precisión un solo con</w:t>
      </w:r>
      <w:r w:rsidR="00DA1D93">
        <w:t>s</w:t>
      </w:r>
      <w:r w:rsidR="009847EB">
        <w:t xml:space="preserve">tructo o variable latente, y que es posible identificar </w:t>
      </w:r>
      <w:r w:rsidR="00DA1D93">
        <w:t xml:space="preserve">el nivel que cada sustentante tiene de dicha variable, y con ello, </w:t>
      </w:r>
      <w:r w:rsidR="00EE24DC" w:rsidRPr="00B931D7">
        <w:t xml:space="preserve">la </w:t>
      </w:r>
      <w:r w:rsidR="009847EB">
        <w:t>posición que ocupa</w:t>
      </w:r>
      <w:r w:rsidR="00EE24DC" w:rsidRPr="00B931D7">
        <w:t xml:space="preserve"> </w:t>
      </w:r>
      <w:r w:rsidR="00DA1D93">
        <w:t>en una escala subyacente. Sin embargo, aunque estos modelos cuenten con una base teórica y metodológica sólida, en ocasiones parece ser que la información que devuelven acerca del desempeño de</w:t>
      </w:r>
      <w:r w:rsidR="00D60ADE">
        <w:t xml:space="preserve"> los sustentantes </w:t>
      </w:r>
      <w:r w:rsidR="00DA1D93">
        <w:t>resulta limitada</w:t>
      </w:r>
      <w:r w:rsidR="00D60ADE">
        <w:t xml:space="preserve">, </w:t>
      </w:r>
      <w:r w:rsidR="00DA1D93">
        <w:t>abstracta</w:t>
      </w:r>
      <w:r w:rsidR="00D60ADE">
        <w:t xml:space="preserve"> y, en general, </w:t>
      </w:r>
      <w:r w:rsidR="00DA1D93">
        <w:t>difícil de aterrizar en estrategias de mejora que garanticen un mejor desempeño en futuras evaluaciones de este tipo.</w:t>
      </w:r>
      <w:r w:rsidR="00EE24DC" w:rsidRPr="00B931D7">
        <w:t xml:space="preserve"> </w:t>
      </w:r>
    </w:p>
    <w:p w14:paraId="1B54AB0E" w14:textId="77777777" w:rsidR="00EE24DC" w:rsidRDefault="00EE24DC" w:rsidP="00D60ADE"/>
    <w:p w14:paraId="3DD99391" w14:textId="6A482908" w:rsidR="00D60ADE" w:rsidRDefault="00A36C0D" w:rsidP="00D60ADE">
      <w:r>
        <w:t>Los Modelos de D</w:t>
      </w:r>
      <w:r w:rsidRPr="00B931D7">
        <w:t>i</w:t>
      </w:r>
      <w:r>
        <w:t>agnóstico C</w:t>
      </w:r>
      <w:r w:rsidRPr="00B931D7">
        <w:t>ognitivo (CD</w:t>
      </w:r>
      <w:r>
        <w:t>M, por sus siglas en inglés) constituyen una familia de modelos estadísticos</w:t>
      </w:r>
      <w:r w:rsidR="00DA1D93">
        <w:t xml:space="preserve"> de reciente aplicación al ámbito educativo y que tienen la particularidad de</w:t>
      </w:r>
      <w:r>
        <w:t xml:space="preserve"> permit</w:t>
      </w:r>
      <w:r w:rsidR="00DA1D93">
        <w:t>ir</w:t>
      </w:r>
      <w:r w:rsidR="00EE24DC">
        <w:t xml:space="preserve"> </w:t>
      </w:r>
      <w:r w:rsidR="00DA1D93">
        <w:t xml:space="preserve">inferir </w:t>
      </w:r>
      <w:r w:rsidRPr="00B931D7">
        <w:t xml:space="preserve">el grado de dominio </w:t>
      </w:r>
      <w:r w:rsidR="00DA1D93">
        <w:t>que tiene un grupo de sustentantes en</w:t>
      </w:r>
      <w:r w:rsidRPr="00B931D7">
        <w:t xml:space="preserve"> distintas habilidades cognitivas (Lee y </w:t>
      </w:r>
      <w:proofErr w:type="spellStart"/>
      <w:r w:rsidRPr="00B931D7">
        <w:t>Sawaki</w:t>
      </w:r>
      <w:proofErr w:type="spellEnd"/>
      <w:r w:rsidRPr="00B931D7">
        <w:t>, 2009</w:t>
      </w:r>
      <w:r w:rsidR="00DA1D93">
        <w:t xml:space="preserve">). </w:t>
      </w:r>
      <w:r w:rsidR="003F6C0E" w:rsidRPr="00D60ADE">
        <w:t>Es decir, que a</w:t>
      </w:r>
      <w:r w:rsidR="00A4101D" w:rsidRPr="00A4101D">
        <w:t xml:space="preserve"> diferencia de los modelos psicométricos derivados de la Teoría de Respuesta al Ítem que asumen </w:t>
      </w:r>
      <w:proofErr w:type="spellStart"/>
      <w:r w:rsidR="00A4101D" w:rsidRPr="00A4101D">
        <w:t>unidimensionalidad</w:t>
      </w:r>
      <w:proofErr w:type="spellEnd"/>
      <w:r w:rsidR="00A4101D" w:rsidRPr="00A4101D">
        <w:t xml:space="preserve"> en el constructo a evaluar</w:t>
      </w:r>
      <w:r w:rsidR="003F6C0E" w:rsidRPr="00D60ADE">
        <w:t>,</w:t>
      </w:r>
      <w:r w:rsidR="00D60ADE">
        <w:t xml:space="preserve"> los CDM</w:t>
      </w:r>
      <w:r w:rsidR="00A4101D" w:rsidRPr="00A4101D">
        <w:t xml:space="preserve"> </w:t>
      </w:r>
      <w:r w:rsidR="00D60ADE" w:rsidRPr="00D60ADE">
        <w:t>supone</w:t>
      </w:r>
      <w:r w:rsidR="00A4101D" w:rsidRPr="00A4101D">
        <w:t>n que existe un conjunto de habilidades, conocimientos y destrezas que componen al const</w:t>
      </w:r>
      <w:r w:rsidR="00D60ADE">
        <w:t xml:space="preserve">ructo evaluado. </w:t>
      </w:r>
    </w:p>
    <w:p w14:paraId="770F481B" w14:textId="77777777" w:rsidR="00D60ADE" w:rsidRDefault="00D60ADE" w:rsidP="00D60ADE"/>
    <w:p w14:paraId="54450043" w14:textId="6A0458CB" w:rsidR="00A4101D" w:rsidRPr="00A4101D" w:rsidRDefault="00D60ADE" w:rsidP="00D60ADE">
      <w:r>
        <w:t>Los CDM</w:t>
      </w:r>
      <w:r w:rsidR="00A4101D" w:rsidRPr="00A4101D">
        <w:t xml:space="preserve"> buscan identificar </w:t>
      </w:r>
      <w:r w:rsidR="007F41E4">
        <w:t>el</w:t>
      </w:r>
      <w:r w:rsidR="00A4101D" w:rsidRPr="00A4101D">
        <w:t xml:space="preserve"> “dominio” o “falta de dominio” de múltiples sub-habilidades </w:t>
      </w:r>
      <w:r w:rsidRPr="00D60ADE">
        <w:t>requeridas</w:t>
      </w:r>
      <w:r w:rsidR="00A4101D" w:rsidRPr="00A4101D">
        <w:t xml:space="preserve"> para la resolución de los ítems que conforman la prueba, </w:t>
      </w:r>
      <w:ins w:id="4" w:author="Sandra Conzuelo Serrato" w:date="2019-04-15T16:51:00Z">
        <w:r w:rsidR="00084A1C">
          <w:t xml:space="preserve">esta información es valiosa porque </w:t>
        </w:r>
      </w:ins>
      <w:r w:rsidR="00A4101D" w:rsidRPr="00A4101D">
        <w:t>permit</w:t>
      </w:r>
      <w:ins w:id="5" w:author="Sandra Conzuelo Serrato" w:date="2019-04-15T16:51:00Z">
        <w:r w:rsidR="00084A1C">
          <w:t>e</w:t>
        </w:r>
      </w:ins>
      <w:r w:rsidR="00A4101D" w:rsidRPr="00A4101D">
        <w:t xml:space="preserve"> identificar de manera particular cuáles son las habilidades, conocimientos y destrezas que cada sustentante posee o necesita fortalecer, </w:t>
      </w:r>
      <w:ins w:id="6" w:author="Sandra Conzuelo Serrato" w:date="2019-04-15T16:52:00Z">
        <w:r w:rsidR="00084A1C">
          <w:t>en las pruebas</w:t>
        </w:r>
      </w:ins>
      <w:del w:id="7" w:author="Sandra Conzuelo Serrato" w:date="2019-04-15T16:52:00Z">
        <w:r w:rsidR="00A4101D" w:rsidRPr="00A4101D" w:rsidDel="00084A1C">
          <w:delText>,</w:delText>
        </w:r>
      </w:del>
      <w:r w:rsidR="00A4101D" w:rsidRPr="00A4101D">
        <w:t xml:space="preserve"> (De la Torre, 2009). </w:t>
      </w:r>
    </w:p>
    <w:p w14:paraId="7627DB7C" w14:textId="77777777" w:rsidR="00A4101D" w:rsidRPr="00A4101D" w:rsidRDefault="00A4101D" w:rsidP="00D60ADE"/>
    <w:p w14:paraId="721C1962" w14:textId="2ED012A8" w:rsidR="00A4101D" w:rsidRPr="00A4101D" w:rsidRDefault="00A4101D" w:rsidP="00D60ADE">
      <w:r w:rsidRPr="00A4101D">
        <w:t>El pri</w:t>
      </w:r>
      <w:r w:rsidR="00D60ADE" w:rsidRPr="00D60ADE">
        <w:t>ncipal atractivo del uso de CDM</w:t>
      </w:r>
      <w:del w:id="8" w:author="Sandra Conzuelo Serrato" w:date="2019-04-15T16:52:00Z">
        <w:r w:rsidRPr="00A4101D" w:rsidDel="00084A1C">
          <w:delText xml:space="preserve"> </w:delText>
        </w:r>
      </w:del>
      <w:r w:rsidRPr="00A4101D">
        <w:t xml:space="preserve"> es el nivel de detalle con que permite interpretar las respuestas </w:t>
      </w:r>
      <w:ins w:id="9" w:author="Sandra Conzuelo Serrato" w:date="2019-04-15T16:53:00Z">
        <w:r w:rsidR="00084A1C">
          <w:t xml:space="preserve">de los </w:t>
        </w:r>
      </w:ins>
      <w:r w:rsidRPr="00A4101D">
        <w:t>sustentante</w:t>
      </w:r>
      <w:ins w:id="10" w:author="Sandra Conzuelo Serrato" w:date="2019-04-15T16:53:00Z">
        <w:r w:rsidR="00084A1C">
          <w:t xml:space="preserve">s, </w:t>
        </w:r>
      </w:ins>
      <w:r w:rsidRPr="00A4101D">
        <w:t>y el gran potencial que tiene la información resultante para orientar la toma de decisiones de los diversos actores involucrados en el proceso educativo</w:t>
      </w:r>
      <w:ins w:id="11" w:author="Sandra Conzuelo Serrato" w:date="2019-04-15T16:54:00Z">
        <w:r w:rsidR="00084A1C">
          <w:t>,</w:t>
        </w:r>
      </w:ins>
      <w:r w:rsidR="000A401C">
        <w:t xml:space="preserve"> </w:t>
      </w:r>
      <w:ins w:id="12" w:author="Sandra Conzuelo Serrato" w:date="2019-04-15T16:54:00Z">
        <w:r w:rsidR="00084A1C" w:rsidRPr="000A401C">
          <w:t xml:space="preserve">como </w:t>
        </w:r>
      </w:ins>
      <w:r w:rsidR="000A401C">
        <w:t xml:space="preserve">son </w:t>
      </w:r>
      <w:r w:rsidRPr="00A4101D">
        <w:t xml:space="preserve">el propio alumno, </w:t>
      </w:r>
      <w:ins w:id="13" w:author="Sandra Conzuelo Serrato" w:date="2019-04-15T16:54:00Z">
        <w:r w:rsidR="00084A1C">
          <w:t xml:space="preserve">los docentes y </w:t>
        </w:r>
      </w:ins>
      <w:r w:rsidRPr="00A4101D">
        <w:t>las autoridades educativas. En contraste con otro tipo de modelos psicométricos</w:t>
      </w:r>
      <w:ins w:id="14" w:author="Sandra Conzuelo Serrato" w:date="2019-04-15T16:55:00Z">
        <w:r w:rsidR="00084A1C">
          <w:t>,</w:t>
        </w:r>
      </w:ins>
      <w:r w:rsidRPr="00A4101D">
        <w:t xml:space="preserve"> que suelen </w:t>
      </w:r>
      <w:r w:rsidR="003F6C0E" w:rsidRPr="00D60ADE">
        <w:t>concentrarse únicamente en el</w:t>
      </w:r>
      <w:r w:rsidRPr="00A4101D">
        <w:t xml:space="preserve"> número total de aciertos </w:t>
      </w:r>
      <w:r w:rsidR="00D60ADE">
        <w:t>obtenidos en la prueba, los CDM</w:t>
      </w:r>
      <w:r w:rsidRPr="00A4101D">
        <w:t xml:space="preserve"> </w:t>
      </w:r>
      <w:ins w:id="15" w:author="Sandra Conzuelo Serrato" w:date="2019-04-15T16:55:00Z">
        <w:r w:rsidR="00084A1C">
          <w:t>of</w:t>
        </w:r>
      </w:ins>
      <w:r w:rsidR="00A16359">
        <w:t>re</w:t>
      </w:r>
      <w:ins w:id="16" w:author="Sandra Conzuelo Serrato" w:date="2019-04-15T16:55:00Z">
        <w:r w:rsidR="00084A1C">
          <w:t xml:space="preserve">cen información </w:t>
        </w:r>
      </w:ins>
      <w:r w:rsidRPr="00A4101D">
        <w:t>detall</w:t>
      </w:r>
      <w:ins w:id="17" w:author="Sandra Conzuelo Serrato" w:date="2019-04-15T16:55:00Z">
        <w:r w:rsidR="00084A1C">
          <w:t>ada</w:t>
        </w:r>
      </w:ins>
      <w:r w:rsidRPr="00A4101D">
        <w:t xml:space="preserve"> </w:t>
      </w:r>
      <w:ins w:id="18" w:author="Sandra Conzuelo Serrato" w:date="2019-04-15T16:55:00Z">
        <w:r w:rsidR="00084A1C">
          <w:t>d</w:t>
        </w:r>
      </w:ins>
      <w:r w:rsidRPr="00A4101D">
        <w:t xml:space="preserve">el perfil de habilidades, conocimientos y destrezas dominadas por cada sustentante, de acuerdo con qué ítems específicos fueron acertados en la prueba y cuáles son los requisitos que se tienen identificados para dar respuesta a los mismos. </w:t>
      </w:r>
    </w:p>
    <w:p w14:paraId="3B06AFD3" w14:textId="77777777" w:rsidR="00A4101D" w:rsidRPr="00A4101D" w:rsidRDefault="00A4101D" w:rsidP="00D60ADE"/>
    <w:p w14:paraId="253AFBAC" w14:textId="34CFAB25" w:rsidR="00D60ADE" w:rsidRDefault="00A4101D" w:rsidP="00D60ADE">
      <w:r w:rsidRPr="00A4101D">
        <w:t>Los perfiles que se obtienen a</w:t>
      </w:r>
      <w:r w:rsidR="00D60ADE">
        <w:t xml:space="preserve"> partir de la aplicación de </w:t>
      </w:r>
      <w:r w:rsidRPr="00A4101D">
        <w:t>CDM permiten</w:t>
      </w:r>
      <w:del w:id="19" w:author="Sandra Conzuelo Serrato" w:date="2019-04-15T16:57:00Z">
        <w:r w:rsidRPr="00A4101D" w:rsidDel="00084A1C">
          <w:delText>,</w:delText>
        </w:r>
      </w:del>
      <w:r w:rsidR="000A401C">
        <w:t xml:space="preserve"> </w:t>
      </w:r>
      <w:r w:rsidRPr="00A4101D">
        <w:t xml:space="preserve">orientar </w:t>
      </w:r>
      <w:ins w:id="20" w:author="Sandra Conzuelo Serrato" w:date="2019-04-15T16:57:00Z">
        <w:r w:rsidR="00084A1C">
          <w:t xml:space="preserve">la </w:t>
        </w:r>
      </w:ins>
      <w:r w:rsidRPr="00A4101D">
        <w:t xml:space="preserve">toma de decisiones a partir de las fortalezas y debilidades identificadas en los sustentantes. </w:t>
      </w:r>
      <w:r w:rsidR="00D60ADE" w:rsidRPr="00B931D7">
        <w:t>Los CDM promueven la evaluación para el proceso de enseñanza-aprendizaje en oposición a solo la evaluación de los resultados del aprendizaje (</w:t>
      </w:r>
      <w:proofErr w:type="spellStart"/>
      <w:r w:rsidR="00D60ADE" w:rsidRPr="00B931D7">
        <w:t>Jang</w:t>
      </w:r>
      <w:proofErr w:type="spellEnd"/>
      <w:r w:rsidR="00D60ADE" w:rsidRPr="00B931D7">
        <w:t>, 2008).</w:t>
      </w:r>
      <w:r w:rsidR="00A16359" w:rsidRPr="00A16359">
        <w:t xml:space="preserve"> </w:t>
      </w:r>
      <w:commentRangeStart w:id="21"/>
      <w:r w:rsidR="00A16359" w:rsidRPr="00A4101D">
        <w:t xml:space="preserve">Por ejemplo, </w:t>
      </w:r>
      <w:commentRangeEnd w:id="21"/>
      <w:r w:rsidR="00A16359">
        <w:rPr>
          <w:rStyle w:val="Refdecomentario"/>
        </w:rPr>
        <w:commentReference w:id="21"/>
      </w:r>
      <w:r w:rsidR="00A16359">
        <w:t>en un estudio recientemente publicado, Pérez-Morán, Vázquez-Lira y Rojas (2019) realizaron el diagnóstico nacional del dominio de las habilidades básicas en matemáticas en estudiantes de sexto año de primaria, a partir de la aplicación de un CDM para el análisis de los resultados obtenidos a nivel nacional en cincuenta reactivos liberados de la prueba PLANEA Matemáticas 06</w:t>
      </w:r>
      <w:r w:rsidR="00A16359" w:rsidRPr="00A4101D">
        <w:t>.</w:t>
      </w:r>
      <w:r w:rsidR="0091501C">
        <w:t xml:space="preserve"> Este </w:t>
      </w:r>
      <w:r w:rsidR="00AA2CB8">
        <w:t>estudio, que es de hecho la base directa de</w:t>
      </w:r>
      <w:r w:rsidR="0091501C">
        <w:t>l diagn</w:t>
      </w:r>
      <w:r w:rsidR="00AA2CB8">
        <w:t>óstico cognitivo realizado para el presente estudio</w:t>
      </w:r>
      <w:r w:rsidR="0091501C">
        <w:t xml:space="preserve">, </w:t>
      </w:r>
      <w:r w:rsidR="00AA2CB8">
        <w:t xml:space="preserve">tiene como principal objetivo proveer a las autoridades educativas del país, información detallada que permita identificar por cada estado de la República Mexicana, cuáles son las habilidades </w:t>
      </w:r>
      <w:r w:rsidR="00F61308">
        <w:t xml:space="preserve">matemáticas </w:t>
      </w:r>
      <w:r w:rsidR="00AA2CB8">
        <w:t>básicas que nuestros estudiantes dominan y cu</w:t>
      </w:r>
      <w:r w:rsidR="00F61308">
        <w:t xml:space="preserve">áles son aquellas que requieren </w:t>
      </w:r>
      <w:r w:rsidR="00C2796B">
        <w:t>ser fortalecidas.</w:t>
      </w:r>
    </w:p>
    <w:p w14:paraId="2BB24A9C" w14:textId="77777777" w:rsidR="00DA1D93" w:rsidRPr="00B931D7" w:rsidRDefault="00DA1D93" w:rsidP="00D60ADE"/>
    <w:p w14:paraId="5A10870D" w14:textId="6A9680A8" w:rsidR="00A36C0D" w:rsidRDefault="003F6C0E" w:rsidP="00D60ADE">
      <w:r>
        <w:lastRenderedPageBreak/>
        <w:t xml:space="preserve">Los CDM forman parte de un conjunto de esfuerzos encaminados a elaborar instrumentos y desarrollar técnicas de análisis que permitan discernir con mayor detalle cuáles son las áreas de fortaleza y las áreas de mejora que presentan quienes se someten a dicha evaluación, de manera que se permita la construcción de nuevos planes y estrategias de mejora basados en información, </w:t>
      </w:r>
      <w:proofErr w:type="gramStart"/>
      <w:r>
        <w:t>en</w:t>
      </w:r>
      <w:proofErr w:type="gramEnd"/>
      <w:r>
        <w:t xml:space="preserve"> una nueva forma de evaluación conocida como Evaluación Diagnóstica Cognitiva (EDC), (</w:t>
      </w:r>
      <w:proofErr w:type="spellStart"/>
      <w:r w:rsidRPr="00B931D7">
        <w:t>Nichols</w:t>
      </w:r>
      <w:proofErr w:type="spellEnd"/>
      <w:r>
        <w:t xml:space="preserve">, </w:t>
      </w:r>
      <w:r w:rsidRPr="00B931D7">
        <w:t>19</w:t>
      </w:r>
      <w:r>
        <w:t xml:space="preserve">94;  </w:t>
      </w:r>
      <w:proofErr w:type="spellStart"/>
      <w:r w:rsidRPr="00B931D7">
        <w:t>Rupp</w:t>
      </w:r>
      <w:proofErr w:type="spellEnd"/>
      <w:r w:rsidRPr="00B931D7">
        <w:t>, 2007</w:t>
      </w:r>
      <w:r>
        <w:t xml:space="preserve">). </w:t>
      </w:r>
    </w:p>
    <w:p w14:paraId="6442EE9D" w14:textId="77777777" w:rsidR="00D60ADE" w:rsidRDefault="00D60ADE" w:rsidP="00D60ADE"/>
    <w:p w14:paraId="652020AC" w14:textId="1755786A" w:rsidR="00D60ADE" w:rsidRDefault="00D60ADE" w:rsidP="00D60ADE">
      <w:r>
        <w:t>La gran mayoría de los CDM</w:t>
      </w:r>
      <w:r w:rsidR="003F6C0E" w:rsidRPr="00D60ADE">
        <w:t xml:space="preserve"> funcionan a partir de la elaboración de una matriz Q (</w:t>
      </w:r>
      <w:proofErr w:type="spellStart"/>
      <w:r w:rsidRPr="00B931D7">
        <w:t>Chiu</w:t>
      </w:r>
      <w:proofErr w:type="spellEnd"/>
      <w:r w:rsidRPr="00B931D7">
        <w:t xml:space="preserve"> y Douglas, 2013; </w:t>
      </w:r>
      <w:proofErr w:type="spellStart"/>
      <w:r w:rsidRPr="00B931D7">
        <w:t>Templin</w:t>
      </w:r>
      <w:proofErr w:type="spellEnd"/>
      <w:r w:rsidRPr="00B931D7">
        <w:t xml:space="preserve"> y </w:t>
      </w:r>
      <w:proofErr w:type="spellStart"/>
      <w:r w:rsidRPr="00B931D7">
        <w:t>Henson</w:t>
      </w:r>
      <w:proofErr w:type="spellEnd"/>
      <w:r w:rsidRPr="00B931D7">
        <w:t xml:space="preserve">, 2006; von </w:t>
      </w:r>
      <w:proofErr w:type="spellStart"/>
      <w:r w:rsidRPr="00B931D7">
        <w:t>Davier</w:t>
      </w:r>
      <w:proofErr w:type="spellEnd"/>
      <w:r w:rsidRPr="00B931D7">
        <w:t>, 2005, 2008</w:t>
      </w:r>
      <w:r w:rsidR="003F6C0E" w:rsidRPr="00D60ADE">
        <w:t>), que permite identificar para cada ítem i de los I ítems que componen la prueba, cuáles son las habilidades h que se requieren para tener una mayor probabilidad de obtener un acierto. El proceso de elaboración de una matriz Q es complejo e involucra varias etapas, durante las cuales participan expertos en el ámbito sustantivo de aquello que se pretende medir, estadísticos y analistas de datos que corroboran que las respuestas recopiladas a lo largo de los ítems se agrupan de acuerdo a las clasificaciones sugeridas, actualizando la matriz resultante a la luz de la evidencia que se va acumulando.</w:t>
      </w:r>
      <w:r w:rsidRPr="00D60ADE">
        <w:t xml:space="preserve"> </w:t>
      </w:r>
      <w:r>
        <w:t>Idealmente, la matriz Q</w:t>
      </w:r>
      <w:r w:rsidRPr="00B931D7">
        <w:t xml:space="preserve"> debe ser desarrollada y validada por expertos en temas relativos a los constructos medidos por la prueba (</w:t>
      </w:r>
      <w:proofErr w:type="spellStart"/>
      <w:r w:rsidRPr="00B931D7">
        <w:t>Tatsuoka</w:t>
      </w:r>
      <w:proofErr w:type="spellEnd"/>
      <w:r w:rsidRPr="00B931D7">
        <w:t xml:space="preserve">, 1990). </w:t>
      </w:r>
    </w:p>
    <w:p w14:paraId="061F71B7" w14:textId="77777777" w:rsidR="00C2796B" w:rsidRDefault="00C2796B" w:rsidP="00D60ADE"/>
    <w:p w14:paraId="2673330A" w14:textId="77777777" w:rsidR="00A36C0D" w:rsidRDefault="00A36C0D" w:rsidP="00D60ADE">
      <w:r w:rsidRPr="00B931D7">
        <w:t xml:space="preserve">Por lo tanto, de manera ideal, una teoría cognitiva debería ser utilizada dentro de la planeación de la construcción de la prueba o inventario psicológico, </w:t>
      </w:r>
      <w:r w:rsidRPr="00582C44">
        <w:t>de modo tal</w:t>
      </w:r>
      <w:r w:rsidRPr="00B931D7">
        <w:t xml:space="preserve"> que la teoría defina qu</w:t>
      </w:r>
      <w:r>
        <w:t xml:space="preserve">é </w:t>
      </w:r>
      <w:r w:rsidRPr="00B931D7">
        <w:t>atributos latentes son requeridos para cada reactivo y describa el proceso a través del cual las habilidades están ligadas para producir una respuesta correcta (</w:t>
      </w:r>
      <w:proofErr w:type="spellStart"/>
      <w:r w:rsidRPr="00B931D7">
        <w:t>Henson</w:t>
      </w:r>
      <w:proofErr w:type="spellEnd"/>
      <w:r w:rsidRPr="00B931D7">
        <w:t xml:space="preserve">, </w:t>
      </w:r>
      <w:proofErr w:type="spellStart"/>
      <w:r w:rsidRPr="00B931D7">
        <w:t>Templin</w:t>
      </w:r>
      <w:proofErr w:type="spellEnd"/>
      <w:r w:rsidRPr="00B931D7">
        <w:t xml:space="preserve"> y </w:t>
      </w:r>
      <w:proofErr w:type="spellStart"/>
      <w:r w:rsidRPr="00B931D7">
        <w:t>Willse</w:t>
      </w:r>
      <w:proofErr w:type="spellEnd"/>
      <w:r w:rsidRPr="00B931D7">
        <w:t xml:space="preserve">, 2009). La teoría cognitiva queda especificada en la matriz Q (de la Torre, 2009), misma que es un elemento común en los distintos modelos contenidos bajo el término genérico CDM. Una matriz Q es la estructura factorial de un CDM, se puede considerar como una hipótesis sobre las habilidades necesarias para hacer que cada artículo sea correcto (Li, 2011). </w:t>
      </w:r>
      <w:r>
        <w:t xml:space="preserve">En esta matriz se presentan </w:t>
      </w:r>
      <w:r w:rsidRPr="00B931D7">
        <w:t xml:space="preserve">tantas filas como elementos </w:t>
      </w:r>
      <w:r>
        <w:t xml:space="preserve">que </w:t>
      </w:r>
      <w:r w:rsidRPr="00B931D7">
        <w:t xml:space="preserve">hay en la prueba y tantas columnas como atributos </w:t>
      </w:r>
      <w:r>
        <w:t xml:space="preserve">que </w:t>
      </w:r>
      <w:r w:rsidRPr="00B931D7">
        <w:t xml:space="preserve">subyacen al rendimiento </w:t>
      </w:r>
      <w:r>
        <w:t>de la misma</w:t>
      </w:r>
      <w:r w:rsidRPr="00B931D7">
        <w:t xml:space="preserve"> (</w:t>
      </w:r>
      <w:proofErr w:type="spellStart"/>
      <w:r w:rsidRPr="00B931D7">
        <w:t>Tatsuoka</w:t>
      </w:r>
      <w:proofErr w:type="spellEnd"/>
      <w:r w:rsidRPr="00B931D7">
        <w:t>, 1990). La inclusión de la matriz Q en los CDM resulta un número fijo de posibles clases latentes en las que se puede clasificar a los examinados y define dicha clasificación a partir de patrones ideales de respuesta</w:t>
      </w:r>
      <w:r>
        <w:t>, así como de</w:t>
      </w:r>
      <w:r w:rsidRPr="00B931D7">
        <w:t xml:space="preserve"> desviaciones </w:t>
      </w:r>
      <w:r w:rsidRPr="00B931D7">
        <w:lastRenderedPageBreak/>
        <w:t>con respecto a dichos patrones ideales (</w:t>
      </w:r>
      <w:proofErr w:type="spellStart"/>
      <w:r w:rsidRPr="00B931D7">
        <w:t>Chiu</w:t>
      </w:r>
      <w:proofErr w:type="spellEnd"/>
      <w:r w:rsidRPr="00B931D7">
        <w:t xml:space="preserve"> y Douglas, 2013; </w:t>
      </w:r>
      <w:proofErr w:type="spellStart"/>
      <w:r w:rsidRPr="00B931D7">
        <w:t>Templin</w:t>
      </w:r>
      <w:proofErr w:type="spellEnd"/>
      <w:r w:rsidRPr="00B931D7">
        <w:t xml:space="preserve"> y </w:t>
      </w:r>
      <w:proofErr w:type="spellStart"/>
      <w:r w:rsidRPr="00B931D7">
        <w:t>Henson</w:t>
      </w:r>
      <w:proofErr w:type="spellEnd"/>
      <w:r w:rsidRPr="00B931D7">
        <w:t xml:space="preserve">, 2006; von </w:t>
      </w:r>
      <w:proofErr w:type="spellStart"/>
      <w:r w:rsidRPr="00B931D7">
        <w:t>Davier</w:t>
      </w:r>
      <w:proofErr w:type="spellEnd"/>
      <w:r w:rsidRPr="00B931D7">
        <w:t xml:space="preserve">, 2005, 2008). </w:t>
      </w:r>
    </w:p>
    <w:p w14:paraId="2E287FF3" w14:textId="77777777" w:rsidR="00827A35" w:rsidRDefault="00827A35" w:rsidP="00827A35">
      <w:pPr>
        <w:autoSpaceDE w:val="0"/>
        <w:autoSpaceDN w:val="0"/>
        <w:adjustRightInd w:val="0"/>
      </w:pPr>
    </w:p>
    <w:p w14:paraId="0029BB89" w14:textId="3A983E05" w:rsidR="009F0D29" w:rsidRDefault="001911CB" w:rsidP="00827A35">
      <w:pPr>
        <w:autoSpaceDE w:val="0"/>
        <w:autoSpaceDN w:val="0"/>
        <w:adjustRightInd w:val="0"/>
      </w:pPr>
      <w:r>
        <w:t xml:space="preserve">La prueba PLANEA Matemáticas 06 fue elaborada por expertos en elaboración de pruebas, con el objetivo de evaluar un solo, aunque muy general, constructo: “el dominio de las matemáticas”, sin </w:t>
      </w:r>
      <w:r w:rsidR="00930023">
        <w:t xml:space="preserve">seguir los estándares propuestos </w:t>
      </w:r>
      <w:r w:rsidR="00105D05">
        <w:t>en</w:t>
      </w:r>
      <w:r w:rsidR="00930023">
        <w:t xml:space="preserve"> el marco de los CDM para el diseño, desarrollo e interpretación de pruebas encaminadas a evaluar habilidades espec</w:t>
      </w:r>
      <w:r w:rsidR="00105D05">
        <w:t>íficas. P</w:t>
      </w:r>
      <w:r w:rsidR="00105D05">
        <w:t>or ello</w:t>
      </w:r>
      <w:r w:rsidR="00105D05">
        <w:t>,</w:t>
      </w:r>
      <w:r w:rsidR="00105D05">
        <w:t xml:space="preserve"> para elaborar el Diagnóstico Nacional de las habilidades matemáticas en sexto de primaria presentado por Pérez-Morán, Vázquez-Lira y Rojas (2019), se tuvieron que realizar técnicas exhaustivas de </w:t>
      </w:r>
      <w:proofErr w:type="spellStart"/>
      <w:r w:rsidR="00105D05" w:rsidRPr="00827A35">
        <w:t>retrofitting</w:t>
      </w:r>
      <w:proofErr w:type="spellEnd"/>
      <w:r w:rsidR="00105D05" w:rsidRPr="00827A35">
        <w:t xml:space="preserve"> </w:t>
      </w:r>
      <w:r w:rsidR="00105D05">
        <w:t>(ajuste retroactivo de un modelo cognitivo)</w:t>
      </w:r>
      <w:r w:rsidR="00105D05">
        <w:t>, que permitieran identificar con detalle cuáles son las habilidades matemáticas requ</w:t>
      </w:r>
      <w:r w:rsidR="00CF4EBA">
        <w:t>eridas po</w:t>
      </w:r>
      <w:r w:rsidR="009F0D29">
        <w:t>r la prueba PLANEA 06. Tomando como punto de partida la revisión exhaustiva de la matriz de especificaciones a partir de la cual fue elaborada la prueba en conjunto con el currículum nacional de matemáticas en sexto de primaria</w:t>
      </w:r>
      <w:r w:rsidR="005702B7">
        <w:t>, se consultó a un grupo de expertos en matemáticas para determinar los procesos de respuesta y conceptos matemáticos comprometidos en cada reactivo</w:t>
      </w:r>
      <w:r w:rsidR="008156A1">
        <w:t>. Sin embargo, el insumo más importante consiste en la realización de entrevistas cognitivas y técnicas de pensamiento en voz alta aplicadas con un grupo de dieciséis n</w:t>
      </w:r>
      <w:r w:rsidR="00283259">
        <w:t>iños, quienes realizaron la prueba y proporcionaron, por cada reactivo, información detallada que permitió identificar cómo se realiza la traducción de lo leído en la base de cada reactivo en una instrucción específica y cuáles fueron las principales estrategias y pasos realizados para emitir su respuesta,</w:t>
      </w:r>
      <w:r w:rsidR="005702B7">
        <w:t xml:space="preserve"> </w:t>
      </w:r>
      <w:r w:rsidR="009F0D29">
        <w:t xml:space="preserve"> </w:t>
      </w:r>
      <w:r w:rsidR="007632CC">
        <w:t>(</w:t>
      </w:r>
      <w:r w:rsidR="007632CC" w:rsidRPr="007632CC">
        <w:t xml:space="preserve">Ericsson, &amp; </w:t>
      </w:r>
      <w:proofErr w:type="spellStart"/>
      <w:r w:rsidR="007632CC" w:rsidRPr="007632CC">
        <w:t>Simon</w:t>
      </w:r>
      <w:proofErr w:type="spellEnd"/>
      <w:r w:rsidR="007632CC" w:rsidRPr="007632CC">
        <w:t xml:space="preserve">, 1993; </w:t>
      </w:r>
      <w:proofErr w:type="spellStart"/>
      <w:r w:rsidR="007632CC" w:rsidRPr="007632CC">
        <w:t>Leighton</w:t>
      </w:r>
      <w:proofErr w:type="spellEnd"/>
      <w:r w:rsidR="007632CC" w:rsidRPr="007632CC">
        <w:t xml:space="preserve">, &amp; </w:t>
      </w:r>
      <w:proofErr w:type="spellStart"/>
      <w:r w:rsidR="007632CC" w:rsidRPr="007632CC">
        <w:t>Gierl</w:t>
      </w:r>
      <w:proofErr w:type="spellEnd"/>
      <w:r w:rsidR="007632CC" w:rsidRPr="007632CC">
        <w:t xml:space="preserve">, 2007, Pérez-Morán, </w:t>
      </w:r>
      <w:proofErr w:type="spellStart"/>
      <w:r w:rsidR="007632CC" w:rsidRPr="007632CC">
        <w:t>Larrazolo</w:t>
      </w:r>
      <w:proofErr w:type="spellEnd"/>
      <w:r w:rsidR="007632CC" w:rsidRPr="007632CC">
        <w:t xml:space="preserve">, </w:t>
      </w:r>
      <w:proofErr w:type="spellStart"/>
      <w:r w:rsidR="007632CC" w:rsidRPr="007632CC">
        <w:t>Backhoff</w:t>
      </w:r>
      <w:proofErr w:type="spellEnd"/>
      <w:r w:rsidR="007632CC" w:rsidRPr="007632CC">
        <w:t>,</w:t>
      </w:r>
      <w:r w:rsidR="007632CC">
        <w:t xml:space="preserve"> </w:t>
      </w:r>
      <w:r w:rsidR="007632CC" w:rsidRPr="007632CC">
        <w:t xml:space="preserve">&amp; Rojas, 2015; Brizuela, Jiménez, Pérez, &amp; Rojas, 2016; Brizuela, </w:t>
      </w:r>
      <w:proofErr w:type="spellStart"/>
      <w:r w:rsidR="007632CC" w:rsidRPr="007632CC">
        <w:t>Pérez</w:t>
      </w:r>
      <w:proofErr w:type="spellEnd"/>
      <w:r w:rsidR="007632CC" w:rsidRPr="007632CC">
        <w:t>, &amp; Rojas, 2018</w:t>
      </w:r>
      <w:r w:rsidR="007632CC" w:rsidRPr="007632CC">
        <w:t>)</w:t>
      </w:r>
    </w:p>
    <w:p w14:paraId="47A6891A" w14:textId="77777777" w:rsidR="000C7F13" w:rsidRDefault="000C7F13" w:rsidP="00827A35">
      <w:pPr>
        <w:autoSpaceDE w:val="0"/>
        <w:autoSpaceDN w:val="0"/>
        <w:adjustRightInd w:val="0"/>
      </w:pPr>
    </w:p>
    <w:p w14:paraId="5AE68E79" w14:textId="7040EDA5" w:rsidR="000C7F13" w:rsidRPr="006E5EC4" w:rsidRDefault="000C7F13" w:rsidP="00827A35">
      <w:pPr>
        <w:autoSpaceDE w:val="0"/>
        <w:autoSpaceDN w:val="0"/>
        <w:adjustRightInd w:val="0"/>
      </w:pPr>
      <w:r>
        <w:t>De acuerdo con los estudios realizados por Pérez-Morán, Vázquez-Lira y Rojas (2019), la prueba PLANEA 06 está conformada por 35 habilidades básicas en matemáticas que se distribuyen en tres grandes ejes temáticos: 1) Sentido numérico y pensamiento algebraico (13 habilidades); 2) Manejo de la información (10 habilidades) y 3) Forma, espacio y medida (12 habilidades)</w:t>
      </w:r>
      <w:bookmarkStart w:id="22" w:name="_GoBack"/>
      <w:bookmarkEnd w:id="22"/>
      <w:r>
        <w:t>.</w:t>
      </w:r>
    </w:p>
    <w:p w14:paraId="7C7FFC42" w14:textId="77777777" w:rsidR="006E5EC4" w:rsidRPr="00B931D7" w:rsidRDefault="006E5EC4" w:rsidP="00827A35"/>
    <w:p w14:paraId="6C223719" w14:textId="77777777" w:rsidR="00A4101D" w:rsidRPr="00A045B7" w:rsidRDefault="00B338C5" w:rsidP="00827A35">
      <w:pPr>
        <w:rPr>
          <w:b/>
          <w:rPrChange w:id="23" w:author="Sandra Conzuelo Serrato" w:date="2019-04-15T17:21:00Z">
            <w:rPr/>
          </w:rPrChange>
        </w:rPr>
      </w:pPr>
      <w:r w:rsidRPr="00A045B7">
        <w:rPr>
          <w:b/>
          <w:rPrChange w:id="24" w:author="Sandra Conzuelo Serrato" w:date="2019-04-15T17:21:00Z">
            <w:rPr/>
          </w:rPrChange>
        </w:rPr>
        <w:t>Metodología e instrumentos como mediadores para el análisis y la reflexión de la práctica docente</w:t>
      </w:r>
    </w:p>
    <w:p w14:paraId="7DF51B2F" w14:textId="77777777" w:rsidR="00A6043B" w:rsidRDefault="00A6043B" w:rsidP="007F41E4"/>
    <w:p w14:paraId="115A66B2" w14:textId="1D19E2C0" w:rsidR="00146290" w:rsidRDefault="00146290" w:rsidP="007F41E4">
      <w:r>
        <w:lastRenderedPageBreak/>
        <w:t xml:space="preserve">En el presente </w:t>
      </w:r>
      <w:r w:rsidR="00E31778">
        <w:t>trabajo, se aprovechó el trabajo realizado por Pérez-Morán, Vázquez-Lira y Rojas (2019) para trazar la matriz Q que señala con detalle cuáles son las habilidades matemáticas evaluadas por la prueba PLANEA 06</w:t>
      </w:r>
      <w:r w:rsidR="00086FFF">
        <w:t>, para poder realizar nuestra propia evaluación diagnóstica a partir del desempeño de los estudiantes del Centro Escolar participante, en los mismos cincuenta reactivos liberados de la prueba PLANEA 06 empleados por dichos autores para elaborar el Diagnóstico Nacional.</w:t>
      </w:r>
    </w:p>
    <w:p w14:paraId="3A430650" w14:textId="77777777" w:rsidR="00FB2593" w:rsidRDefault="00FB2593" w:rsidP="007F41E4"/>
    <w:p w14:paraId="5A717C50" w14:textId="75B466EE" w:rsidR="001E1D9A" w:rsidRDefault="001E1D9A" w:rsidP="007F41E4">
      <w:r>
        <w:t xml:space="preserve">Como </w:t>
      </w:r>
      <w:r w:rsidR="00FB2593">
        <w:t xml:space="preserve">primer paso, </w:t>
      </w:r>
      <w:r w:rsidR="007F41E4">
        <w:t>se realizaron análisis descriptivos con la finalidad de presentar a la docente participante del estudio, un panorama general sobre el desempeño de sus estudiantes</w:t>
      </w:r>
      <w:r>
        <w:t>:</w:t>
      </w:r>
      <w:r w:rsidR="007F41E4">
        <w:t xml:space="preserve"> </w:t>
      </w:r>
      <w:r>
        <w:t>S</w:t>
      </w:r>
      <w:r w:rsidR="007F41E4">
        <w:t xml:space="preserve">e revisó el número de aciertos totales </w:t>
      </w:r>
      <w:r>
        <w:t xml:space="preserve">conseguidos por los estudiantes y se realizaron pruebas estadísticas (pruebas t) para comparar los puntajes obtenidos por los alumnos de sexto y quinto año, en la primera y segunda mitad de la prueba. De acuerdo con estos análisis, se encontró que la segunda mitad de la prueba fue considerablemente más difícil que la primera, ya que consistentemente los estudiantes obtenían una menor cantidad de aciertos. En cuanto a la primera parte de la prueba, no se encontraron diferencias significativas entre grados escolares, sugiriendo que los reactivos fueron “tan fáciles” que los estudiantes de quinto año no tuvieron problema en presentar los mismos aciertos que los estudiantes de sexto. Sin embargo, para la segunda parte de la prueba sí se encontraron diferencias entre grados escolares, siendo que a pesar de la dificultad señalada por la prueba, pareciese ser que los estudiantes de sexto tuvieron un desempeño consistentemente mejor que los alumnos de quinto año. </w:t>
      </w:r>
    </w:p>
    <w:p w14:paraId="75E9C3B2" w14:textId="77777777" w:rsidR="001E1D9A" w:rsidRDefault="001E1D9A" w:rsidP="007F41E4"/>
    <w:p w14:paraId="36CA104C" w14:textId="3F792CAA" w:rsidR="003F6C0E" w:rsidRDefault="001526D1" w:rsidP="007F41E4">
      <w:r>
        <w:t>Además de ello, por cada uno de los cincuenta reactivos aplicados</w:t>
      </w:r>
      <w:r w:rsidR="007F41E4">
        <w:t>,</w:t>
      </w:r>
      <w:r>
        <w:t xml:space="preserve"> se identificó el porcentaje total de estudiantes que obtuvieron un acierto,</w:t>
      </w:r>
      <w:r w:rsidR="007F41E4">
        <w:t xml:space="preserve"> así como el porcentaje de estudiantes</w:t>
      </w:r>
      <w:r>
        <w:t xml:space="preserve"> diferido por cada grado escolar. Esta medida corresponde con lo que en Teoría Clásica de los Test se conoce como índice de dificultad, y permite tener un estimado basado en la muestra de qué tan fácil o difícil resultó cada ítem de manera individual.</w:t>
      </w:r>
    </w:p>
    <w:p w14:paraId="5CA8A540" w14:textId="77777777" w:rsidR="007F41E4" w:rsidRDefault="007F41E4" w:rsidP="007F41E4"/>
    <w:p w14:paraId="4C9E8A83" w14:textId="6B8ABA4B" w:rsidR="007F41E4" w:rsidRDefault="007F41E4" w:rsidP="007F41E4">
      <w:r>
        <w:t>Posteriormente, para el análisis de Diagnóstico Cognitivo,</w:t>
      </w:r>
      <w:r w:rsidR="00A6043B">
        <w:t xml:space="preserve"> </w:t>
      </w:r>
      <w:r>
        <w:t xml:space="preserve"> el modelo DINA (llamado así por sus siglas en inglés, </w:t>
      </w:r>
      <w:proofErr w:type="spellStart"/>
      <w:r>
        <w:t>Deterministic</w:t>
      </w:r>
      <w:proofErr w:type="spellEnd"/>
      <w:r>
        <w:t xml:space="preserve"> Inputs, </w:t>
      </w:r>
      <w:proofErr w:type="spellStart"/>
      <w:r>
        <w:t>Noisy</w:t>
      </w:r>
      <w:proofErr w:type="spellEnd"/>
      <w:r>
        <w:t xml:space="preserve"> And </w:t>
      </w:r>
      <w:proofErr w:type="spellStart"/>
      <w:r>
        <w:t>gate</w:t>
      </w:r>
      <w:proofErr w:type="spellEnd"/>
      <w:r>
        <w:t xml:space="preserve">), que constituye uno de los modelos más sencillos (en términos de su estructura matemática) de la familia de los CDM, (de la Torre, 2009). </w:t>
      </w:r>
    </w:p>
    <w:p w14:paraId="6F244E58" w14:textId="77777777" w:rsidR="007F41E4" w:rsidRDefault="007F41E4" w:rsidP="007F41E4"/>
    <w:p w14:paraId="3DB10B97" w14:textId="52D521F7" w:rsidR="00117545" w:rsidRDefault="007F41E4" w:rsidP="007F41E4">
      <w:r>
        <w:lastRenderedPageBreak/>
        <w:t xml:space="preserve">El modelo DINA asume que por cada reactivo, existe una cierta probabilidad de que el resultado obtenido (acierto o error) sea resultado del azar y no un reflejo del nivel de dominio que tiene el participante; es decir, asume que existe cierta probabilidad de “atinarle” a la respuesta correcta, aún sin conocerla, y también de cometer un “desliz” y equivocarse al elegir la respuesta correcta, </w:t>
      </w:r>
      <w:proofErr w:type="spellStart"/>
      <w:r>
        <w:t>aún</w:t>
      </w:r>
      <w:proofErr w:type="spellEnd"/>
      <w:r>
        <w:t xml:space="preserve"> teniendo conocimiento de la misma. El modelo DINA está representado por la siguiente ecuación:</w:t>
      </w:r>
    </w:p>
    <w:p w14:paraId="550FDF4B" w14:textId="0F869564" w:rsidR="00F558F2" w:rsidRDefault="00F558F2" w:rsidP="00F558F2">
      <w:pPr>
        <w:jc w:val="cente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pi</m:t>
                </m:r>
              </m:sub>
            </m:sSub>
          </m:e>
          <m:e>
            <m:sSub>
              <m:sSubPr>
                <m:ctrlPr>
                  <w:rPr>
                    <w:rFonts w:ascii="Cambria Math" w:hAnsi="Cambria Math"/>
                    <w:i/>
                  </w:rPr>
                </m:ctrlPr>
              </m:sSubPr>
              <m:e>
                <m:r>
                  <w:rPr>
                    <w:rFonts w:ascii="Cambria Math" w:hAnsi="Cambria Math"/>
                  </w:rPr>
                  <m:t>α</m:t>
                </m:r>
              </m:e>
              <m:sub>
                <m:r>
                  <w:rPr>
                    <w:rFonts w:ascii="Cambria Math" w:hAnsi="Cambria Math"/>
                  </w:rPr>
                  <m:t>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pi</m:t>
            </m:r>
          </m:sub>
        </m:sSub>
      </m:oMath>
      <w:r>
        <w:rPr>
          <w:rFonts w:eastAsiaTheme="minorEastAsia"/>
        </w:rPr>
        <w:t>,</w:t>
      </w:r>
    </w:p>
    <w:p w14:paraId="670256B0" w14:textId="77777777" w:rsidR="00F558F2" w:rsidRDefault="00F558F2" w:rsidP="007F41E4"/>
    <w:p w14:paraId="7486A6E6" w14:textId="7F219C7F" w:rsidR="007F41E4" w:rsidRDefault="00F558F2" w:rsidP="007F41E4">
      <w:pPr>
        <w:rPr>
          <w:rFonts w:eastAsiaTheme="minorEastAsia"/>
        </w:rPr>
      </w:pPr>
      <w:r>
        <w:t>La ecuación anterior puede leerse de la siguiente manera: “La probabilidad P() de que la respuesta</w:t>
      </w:r>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pi</m:t>
            </m:r>
          </m:sub>
        </m:sSub>
      </m:oMath>
      <w:r>
        <w:rPr>
          <w:rFonts w:eastAsiaTheme="minorEastAsia"/>
        </w:rPr>
        <w:t>, dada al ítem i por la persona p sea un acuerto (</w:t>
      </w:r>
      <m:oMath>
        <m:sSub>
          <m:sSubPr>
            <m:ctrlPr>
              <w:rPr>
                <w:rFonts w:ascii="Cambria Math" w:hAnsi="Cambria Math"/>
                <w:i/>
              </w:rPr>
            </m:ctrlPr>
          </m:sSubPr>
          <m:e>
            <m:r>
              <w:rPr>
                <w:rFonts w:ascii="Cambria Math" w:hAnsi="Cambria Math"/>
              </w:rPr>
              <m:t>y</m:t>
            </m:r>
          </m:e>
          <m:sub>
            <m:r>
              <w:rPr>
                <w:rFonts w:ascii="Cambria Math" w:hAnsi="Cambria Math"/>
              </w:rPr>
              <m:t>pi</m:t>
            </m:r>
          </m:sub>
        </m:sSub>
        <m:r>
          <w:rPr>
            <w:rFonts w:ascii="Cambria Math" w:hAnsi="Cambria Math"/>
          </w:rPr>
          <m:t>=1</m:t>
        </m:r>
      </m:oMath>
      <w:r>
        <w:rPr>
          <w:rFonts w:eastAsiaTheme="minorEastAsia"/>
        </w:rPr>
        <w:t>), dado el conjunto de h</w:t>
      </w:r>
      <w:r w:rsidR="00E23FC2">
        <w:rPr>
          <w:rFonts w:eastAsiaTheme="minorEastAsia"/>
        </w:rPr>
        <w:t>abilidades que domina dicha persona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pi</m:t>
                </m:r>
              </m:sub>
            </m:sSub>
          </m:e>
          <m:e>
            <m:sSub>
              <m:sSubPr>
                <m:ctrlPr>
                  <w:rPr>
                    <w:rFonts w:ascii="Cambria Math" w:hAnsi="Cambria Math"/>
                    <w:i/>
                  </w:rPr>
                </m:ctrlPr>
              </m:sSubPr>
              <m:e>
                <m:r>
                  <w:rPr>
                    <w:rFonts w:ascii="Cambria Math" w:hAnsi="Cambria Math"/>
                  </w:rPr>
                  <m:t>α</m:t>
                </m:r>
              </m:e>
              <m:sub>
                <m:r>
                  <w:rPr>
                    <w:rFonts w:ascii="Cambria Math" w:hAnsi="Cambria Math"/>
                  </w:rPr>
                  <m:t>p</m:t>
                </m:r>
              </m:sub>
            </m:sSub>
          </m:e>
        </m:d>
      </m:oMath>
      <w:r w:rsidR="00E23FC2">
        <w:rPr>
          <w:rFonts w:eastAsiaTheme="minorEastAsia"/>
        </w:rPr>
        <w:t>), es igual a la probabilidad de “atinarle” a la respuesta correcta de ese ítem i, aún sin conocerla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E23FC2">
        <w:rPr>
          <w:rFonts w:eastAsiaTheme="minorEastAsia"/>
        </w:rPr>
        <w:t>), más el índice de discriminación de ese reactivo (definido como: 1, la probabilidad total, nenos la probabilidad de adivinar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E23FC2">
        <w:rPr>
          <w:rFonts w:eastAsiaTheme="minorEastAsia"/>
        </w:rPr>
        <w:t>) y menos la probabilidad de equivocarse aún sabiendo la respuesta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E23FC2">
        <w:rPr>
          <w:rFonts w:eastAsiaTheme="minorEastAsia"/>
        </w:rPr>
        <w:t>)) por la “respuesta idealmente esperada” para este participante dado que este domina, o no, las habilidades requeridas por este ítem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pi</m:t>
            </m:r>
          </m:sub>
        </m:sSub>
      </m:oMath>
      <w:r w:rsidR="00E23FC2">
        <w:rPr>
          <w:rFonts w:eastAsiaTheme="minorEastAsia"/>
        </w:rPr>
        <w:t>)”.</w:t>
      </w:r>
    </w:p>
    <w:p w14:paraId="090AFE3B" w14:textId="77777777" w:rsidR="00212BAA" w:rsidRDefault="00212BAA" w:rsidP="007F41E4">
      <w:pPr>
        <w:rPr>
          <w:rFonts w:eastAsiaTheme="minorEastAsia"/>
        </w:rPr>
      </w:pPr>
    </w:p>
    <w:p w14:paraId="666C089E" w14:textId="31172EBB" w:rsidR="00212BAA" w:rsidRDefault="00212BAA" w:rsidP="007F41E4">
      <w:pPr>
        <w:rPr>
          <w:rFonts w:eastAsiaTheme="minorEastAsia"/>
        </w:rPr>
      </w:pPr>
      <w:r>
        <w:rPr>
          <w:rFonts w:eastAsiaTheme="minorEastAsia"/>
        </w:rPr>
        <w:t>Una vez habiendo ajustado el modelo DINA a los datos recogidos sobre los aciertos y errores obtenidos por cada estudiante en los cincuenta reactivos liberados de la prueba PLANEA Matemáticas 06, a la luz de las habilidades señaladas por la matriz Q construida por Pérez-Morán, Vázquez-Lira y Rojas (2019), se procedió a hacer la revisión del dominio que tienen los estudiantes del Centro Escolar participante en cada una de las 35 habilidades identificadas. Se elaboró un portafolio con el perfil diagnóstico trazado para toda la muestra, por cada grado escolar, grupo, e incluso a nivel individual, que posteriormente fue compartido con</w:t>
      </w:r>
      <w:r w:rsidR="005E2EF8">
        <w:rPr>
          <w:rFonts w:eastAsiaTheme="minorEastAsia"/>
        </w:rPr>
        <w:t xml:space="preserve"> la profesora participante para su análisis.</w:t>
      </w:r>
    </w:p>
    <w:p w14:paraId="37993A81" w14:textId="77777777" w:rsidR="00A4101D" w:rsidRPr="00A4101D" w:rsidRDefault="00A4101D" w:rsidP="00A4101D"/>
    <w:p w14:paraId="690044CB" w14:textId="77A8B4BD" w:rsidR="00B338C5" w:rsidRPr="003A70A8" w:rsidRDefault="003A70A8" w:rsidP="00114DBF">
      <w:pPr>
        <w:pStyle w:val="Ttulo2"/>
        <w:numPr>
          <w:ilvl w:val="0"/>
          <w:numId w:val="4"/>
        </w:numPr>
        <w:rPr>
          <w:rFonts w:eastAsiaTheme="minorHAnsi"/>
          <w:bCs w:val="0"/>
          <w:color w:val="4F81BD" w:themeColor="accent1"/>
          <w:sz w:val="24"/>
          <w:szCs w:val="24"/>
        </w:rPr>
      </w:pPr>
      <w:r>
        <w:rPr>
          <w:rFonts w:eastAsiaTheme="minorHAnsi"/>
          <w:bCs w:val="0"/>
          <w:color w:val="auto"/>
          <w:sz w:val="24"/>
          <w:szCs w:val="24"/>
        </w:rPr>
        <w:t xml:space="preserve"> </w:t>
      </w:r>
      <w:r w:rsidRPr="003A70A8">
        <w:rPr>
          <w:rFonts w:eastAsiaTheme="minorHAnsi"/>
          <w:b w:val="0"/>
          <w:bCs w:val="0"/>
          <w:color w:val="4F81BD" w:themeColor="accent1"/>
          <w:sz w:val="24"/>
          <w:szCs w:val="24"/>
        </w:rPr>
        <w:t>(</w:t>
      </w:r>
      <w:proofErr w:type="spellStart"/>
      <w:r w:rsidRPr="003A70A8">
        <w:rPr>
          <w:rFonts w:eastAsiaTheme="minorHAnsi"/>
          <w:b w:val="0"/>
          <w:bCs w:val="0"/>
          <w:color w:val="4F81BD" w:themeColor="accent1"/>
          <w:sz w:val="24"/>
          <w:szCs w:val="24"/>
        </w:rPr>
        <w:t>Adri</w:t>
      </w:r>
      <w:proofErr w:type="spellEnd"/>
      <w:r w:rsidRPr="003A70A8">
        <w:rPr>
          <w:rFonts w:eastAsiaTheme="minorHAnsi"/>
          <w:b w:val="0"/>
          <w:bCs w:val="0"/>
          <w:color w:val="4F81BD" w:themeColor="accent1"/>
          <w:sz w:val="24"/>
          <w:szCs w:val="24"/>
        </w:rPr>
        <w:t>- Descripción de cómo se hicieron los análisis descriptivos y de DC y para qué; Sandra - descripción del diseño de las escalas de autovaloración, validación mediante entrevista cognitiva con docente)</w:t>
      </w:r>
      <w:r w:rsidRPr="003A70A8">
        <w:rPr>
          <w:rFonts w:eastAsiaTheme="minorHAnsi"/>
          <w:bCs w:val="0"/>
          <w:color w:val="4F81BD" w:themeColor="accent1"/>
          <w:sz w:val="24"/>
          <w:szCs w:val="24"/>
        </w:rPr>
        <w:t xml:space="preserve"> </w:t>
      </w:r>
    </w:p>
    <w:p w14:paraId="4A5BFF48" w14:textId="77777777" w:rsidR="00B338C5" w:rsidRPr="00114DBF" w:rsidRDefault="00B338C5" w:rsidP="00114DBF">
      <w:pPr>
        <w:pStyle w:val="Prrafodelista"/>
        <w:numPr>
          <w:ilvl w:val="0"/>
          <w:numId w:val="4"/>
        </w:numPr>
        <w:rPr>
          <w:b/>
        </w:rPr>
      </w:pPr>
      <w:r w:rsidRPr="00114DBF">
        <w:rPr>
          <w:b/>
        </w:rPr>
        <w:t>Resultados de su aplicación en una escuela primaria</w:t>
      </w:r>
    </w:p>
    <w:p w14:paraId="465D3756" w14:textId="77777777" w:rsidR="003A70A8" w:rsidRPr="003A70A8" w:rsidRDefault="003A70A8" w:rsidP="00B338C5">
      <w:pPr>
        <w:rPr>
          <w:color w:val="4F81BD" w:themeColor="accent1"/>
        </w:rPr>
      </w:pPr>
      <w:commentRangeStart w:id="25"/>
      <w:r w:rsidRPr="003A70A8">
        <w:rPr>
          <w:color w:val="4F81BD" w:themeColor="accent1"/>
        </w:rPr>
        <w:lastRenderedPageBreak/>
        <w:t>(Sandra - Presentación de resultados cualitativos a partir de las entrevistas con la profesora, equipo directivo y análisis de las planeaciones desarrolladas)</w:t>
      </w:r>
      <w:commentRangeEnd w:id="25"/>
      <w:r w:rsidR="00D2636F">
        <w:rPr>
          <w:rStyle w:val="Refdecomentario"/>
        </w:rPr>
        <w:commentReference w:id="25"/>
      </w:r>
    </w:p>
    <w:p w14:paraId="0120B158" w14:textId="77777777" w:rsidR="003A70A8" w:rsidRDefault="003A70A8" w:rsidP="000E6E16">
      <w:pPr>
        <w:pStyle w:val="Ttulo2"/>
      </w:pPr>
    </w:p>
    <w:p w14:paraId="5E401AF0" w14:textId="77777777" w:rsidR="00246C9A" w:rsidRDefault="00246C9A" w:rsidP="000E6E16">
      <w:pPr>
        <w:pStyle w:val="Ttulo2"/>
      </w:pPr>
      <w:r>
        <w:t>Conclusiones</w:t>
      </w:r>
    </w:p>
    <w:p w14:paraId="5C565C34" w14:textId="77777777" w:rsidR="00246C9A" w:rsidRDefault="00994F3E" w:rsidP="000E6E16">
      <w:r w:rsidRPr="000E6E16">
        <w:t>Donde se presenten los hallazgos del estudio en relación con las preguntas y objetivos del mismo. También se deberá incluir una reflexión sobre la relevancia científica y social del conocimiento generado.</w:t>
      </w:r>
    </w:p>
    <w:p w14:paraId="781C1539" w14:textId="77777777" w:rsidR="003A70A8" w:rsidRPr="003A70A8" w:rsidRDefault="003A70A8" w:rsidP="000E6E16">
      <w:pPr>
        <w:rPr>
          <w:color w:val="4F81BD" w:themeColor="accent1"/>
        </w:rPr>
      </w:pPr>
      <w:r w:rsidRPr="003A70A8">
        <w:rPr>
          <w:color w:val="4F81BD" w:themeColor="accent1"/>
        </w:rPr>
        <w:t xml:space="preserve">(Sandra – </w:t>
      </w:r>
      <w:proofErr w:type="spellStart"/>
      <w:r w:rsidRPr="003A70A8">
        <w:rPr>
          <w:color w:val="4F81BD" w:themeColor="accent1"/>
        </w:rPr>
        <w:t>Adri</w:t>
      </w:r>
      <w:proofErr w:type="spellEnd"/>
      <w:r w:rsidRPr="003A70A8">
        <w:rPr>
          <w:color w:val="4F81BD" w:themeColor="accent1"/>
        </w:rPr>
        <w:t>)</w:t>
      </w:r>
    </w:p>
    <w:p w14:paraId="68671FD8" w14:textId="77777777" w:rsidR="00C30DD7" w:rsidRDefault="00C30DD7" w:rsidP="000E6E16">
      <w:pPr>
        <w:pStyle w:val="Ttulo2"/>
      </w:pPr>
      <w:r>
        <w:t>Tablas y figuras</w:t>
      </w:r>
    </w:p>
    <w:p w14:paraId="573D9049" w14:textId="77777777" w:rsidR="00537828" w:rsidRDefault="009F67B3" w:rsidP="000E6E16">
      <w:r>
        <w:t xml:space="preserve">Las </w:t>
      </w:r>
      <w:r w:rsidR="00C30DD7">
        <w:t>tablas</w:t>
      </w:r>
      <w:r w:rsidR="00F174F3">
        <w:t>,</w:t>
      </w:r>
      <w:r w:rsidR="00C30DD7">
        <w:t xml:space="preserve"> figuras</w:t>
      </w:r>
      <w:r w:rsidR="00F174F3">
        <w:t xml:space="preserve"> e imágenes</w:t>
      </w:r>
      <w:r w:rsidR="0055307C">
        <w:t xml:space="preserve">, </w:t>
      </w:r>
      <w:r w:rsidR="00C30DD7">
        <w:t>deberán estar claramente referenciadas en el texto.</w:t>
      </w:r>
      <w:r w:rsidR="00D76716">
        <w:t xml:space="preserve"> </w:t>
      </w:r>
    </w:p>
    <w:p w14:paraId="6FD53328" w14:textId="77777777" w:rsidR="00C30DD7" w:rsidRDefault="00EE7A86" w:rsidP="000E6E16">
      <w:r w:rsidRPr="000418AE">
        <w:t xml:space="preserve">Recuerde que las tablas y figuras son contabilizadas para la extensión máxima de </w:t>
      </w:r>
      <w:r w:rsidR="000B14B3">
        <w:t>4</w:t>
      </w:r>
      <w:r w:rsidRPr="000418AE">
        <w:t>000 palabras para las ponencias.</w:t>
      </w:r>
    </w:p>
    <w:p w14:paraId="61188249" w14:textId="77777777" w:rsidR="004B25CA" w:rsidRDefault="004B25CA" w:rsidP="000E6E16">
      <w:pPr>
        <w:pStyle w:val="Ttulo2"/>
      </w:pPr>
      <w:r>
        <w:t>Referencias</w:t>
      </w:r>
    </w:p>
    <w:p w14:paraId="044B14FF" w14:textId="77777777" w:rsidR="000418AE" w:rsidRDefault="004B25CA" w:rsidP="000E6E16">
      <w:pPr>
        <w:pStyle w:val="referencia"/>
      </w:pPr>
      <w:r>
        <w:t xml:space="preserve">Todas las referencias deberán estar en formato </w:t>
      </w:r>
      <w:r w:rsidR="00972FB0" w:rsidRPr="00972FB0">
        <w:t xml:space="preserve">APA, en su sexta versión en español (puede consultar algunos resúmenes en: </w:t>
      </w:r>
      <w:hyperlink r:id="rId11" w:history="1">
        <w:r w:rsidR="00972FB0" w:rsidRPr="000E5057">
          <w:rPr>
            <w:rStyle w:val="Hipervnculo"/>
          </w:rPr>
          <w:t>https://www.slideshare.net/americoguzman/referencias-bibliogrficas-apa-6ta-edicin</w:t>
        </w:r>
      </w:hyperlink>
      <w:r w:rsidR="00972FB0" w:rsidRPr="00972FB0">
        <w:t xml:space="preserve">, o en </w:t>
      </w:r>
      <w:hyperlink r:id="rId12" w:history="1">
        <w:r w:rsidR="00972FB0" w:rsidRPr="000E5057">
          <w:rPr>
            <w:rStyle w:val="Hipervnculo"/>
          </w:rPr>
          <w:t>http://ponce.inter.edu/cai/manuales/Algunos_ejemplos_referencias_APA.pdf</w:t>
        </w:r>
      </w:hyperlink>
      <w:r w:rsidR="00972FB0" w:rsidRPr="00972FB0">
        <w:t>).</w:t>
      </w:r>
    </w:p>
    <w:p w14:paraId="4C71FCAB" w14:textId="4FA7AA9A" w:rsidR="007632CC" w:rsidRPr="007632CC" w:rsidRDefault="007632CC" w:rsidP="007632CC">
      <w:pPr>
        <w:autoSpaceDE w:val="0"/>
        <w:autoSpaceDN w:val="0"/>
        <w:adjustRightInd w:val="0"/>
        <w:spacing w:line="240" w:lineRule="auto"/>
        <w:ind w:left="709" w:hanging="709"/>
        <w:jc w:val="left"/>
        <w:rPr>
          <w:rFonts w:ascii="Arial" w:eastAsia="Times New Roman" w:hAnsi="Arial" w:cs="Arial"/>
          <w:lang w:val="en-US"/>
        </w:rPr>
      </w:pPr>
      <w:r w:rsidRPr="007632CC">
        <w:rPr>
          <w:rFonts w:ascii="Arial" w:eastAsia="Times New Roman" w:hAnsi="Arial" w:cs="Arial"/>
          <w:lang w:val="en-US"/>
        </w:rPr>
        <w:t xml:space="preserve">Brizuela, A., Jiménez, K., Pérez, N. &amp; Rojas, G. (2016). </w:t>
      </w:r>
      <w:proofErr w:type="spellStart"/>
      <w:r w:rsidRPr="007632CC">
        <w:rPr>
          <w:rFonts w:ascii="Arial" w:eastAsia="Times New Roman" w:hAnsi="Arial" w:cs="Arial"/>
        </w:rPr>
        <w:t>Autorreportes</w:t>
      </w:r>
      <w:proofErr w:type="spellEnd"/>
      <w:r w:rsidRPr="007632CC">
        <w:rPr>
          <w:rFonts w:ascii="Arial" w:eastAsia="Times New Roman" w:hAnsi="Arial" w:cs="Arial"/>
        </w:rPr>
        <w:t xml:space="preserve"> verbales en voz alta para la identificación de procesos</w:t>
      </w:r>
      <w:r w:rsidRPr="007632CC">
        <w:rPr>
          <w:rFonts w:ascii="Arial" w:eastAsia="Times New Roman" w:hAnsi="Arial" w:cs="Arial"/>
        </w:rPr>
        <w:t xml:space="preserve"> </w:t>
      </w:r>
      <w:r w:rsidRPr="007632CC">
        <w:rPr>
          <w:rFonts w:ascii="Arial" w:eastAsia="Times New Roman" w:hAnsi="Arial" w:cs="Arial"/>
        </w:rPr>
        <w:t xml:space="preserve">de razonamiento en pruebas estandarizadas. </w:t>
      </w:r>
      <w:proofErr w:type="spellStart"/>
      <w:r w:rsidRPr="007632CC">
        <w:rPr>
          <w:rFonts w:ascii="Arial" w:eastAsia="Times New Roman" w:hAnsi="Arial" w:cs="Arial"/>
          <w:i/>
          <w:lang w:val="en-US"/>
        </w:rPr>
        <w:t>Revista</w:t>
      </w:r>
      <w:proofErr w:type="spellEnd"/>
      <w:r w:rsidRPr="007632CC">
        <w:rPr>
          <w:rFonts w:ascii="Arial" w:eastAsia="Times New Roman" w:hAnsi="Arial" w:cs="Arial"/>
          <w:i/>
          <w:lang w:val="en-US"/>
        </w:rPr>
        <w:t xml:space="preserve"> </w:t>
      </w:r>
      <w:proofErr w:type="spellStart"/>
      <w:r w:rsidRPr="007632CC">
        <w:rPr>
          <w:rFonts w:ascii="Arial" w:eastAsia="Times New Roman" w:hAnsi="Arial" w:cs="Arial"/>
          <w:i/>
          <w:lang w:val="en-US"/>
        </w:rPr>
        <w:t>Costarricense</w:t>
      </w:r>
      <w:proofErr w:type="spellEnd"/>
      <w:r w:rsidRPr="007632CC">
        <w:rPr>
          <w:rFonts w:ascii="Arial" w:eastAsia="Times New Roman" w:hAnsi="Arial" w:cs="Arial"/>
          <w:i/>
          <w:lang w:val="en-US"/>
        </w:rPr>
        <w:t xml:space="preserve"> de </w:t>
      </w:r>
      <w:proofErr w:type="spellStart"/>
      <w:r w:rsidRPr="007632CC">
        <w:rPr>
          <w:rFonts w:ascii="Arial" w:eastAsia="Times New Roman" w:hAnsi="Arial" w:cs="Arial"/>
          <w:i/>
          <w:lang w:val="en-US"/>
        </w:rPr>
        <w:t>Psicología</w:t>
      </w:r>
      <w:proofErr w:type="spellEnd"/>
      <w:r w:rsidRPr="007632CC">
        <w:rPr>
          <w:rFonts w:ascii="Arial" w:eastAsia="Times New Roman" w:hAnsi="Arial" w:cs="Arial"/>
          <w:lang w:val="en-US"/>
        </w:rPr>
        <w:t>, 35(1), 17-30.</w:t>
      </w:r>
    </w:p>
    <w:p w14:paraId="6E48BC98" w14:textId="77777777" w:rsidR="007632CC" w:rsidRPr="007632CC" w:rsidRDefault="007632CC" w:rsidP="007632CC">
      <w:pPr>
        <w:autoSpaceDE w:val="0"/>
        <w:autoSpaceDN w:val="0"/>
        <w:adjustRightInd w:val="0"/>
        <w:spacing w:line="240" w:lineRule="auto"/>
        <w:ind w:left="709" w:hanging="709"/>
        <w:jc w:val="left"/>
        <w:rPr>
          <w:rFonts w:ascii="Arial" w:eastAsia="Times New Roman" w:hAnsi="Arial" w:cs="Arial"/>
          <w:lang w:val="en-US"/>
        </w:rPr>
      </w:pPr>
    </w:p>
    <w:p w14:paraId="30052147" w14:textId="77780D93" w:rsidR="007632CC" w:rsidRPr="007632CC" w:rsidRDefault="007632CC" w:rsidP="007632CC">
      <w:pPr>
        <w:autoSpaceDE w:val="0"/>
        <w:autoSpaceDN w:val="0"/>
        <w:adjustRightInd w:val="0"/>
        <w:spacing w:line="240" w:lineRule="auto"/>
        <w:ind w:left="709" w:hanging="709"/>
        <w:jc w:val="left"/>
        <w:rPr>
          <w:rFonts w:ascii="Arial" w:eastAsia="Times New Roman" w:hAnsi="Arial" w:cs="Arial"/>
          <w:lang w:val="en-US"/>
        </w:rPr>
      </w:pPr>
      <w:r w:rsidRPr="007632CC">
        <w:rPr>
          <w:rFonts w:ascii="Arial" w:eastAsia="Times New Roman" w:hAnsi="Arial" w:cs="Arial"/>
          <w:lang w:val="en-US"/>
        </w:rPr>
        <w:t xml:space="preserve">Brizuela, A., </w:t>
      </w:r>
      <w:proofErr w:type="spellStart"/>
      <w:r w:rsidRPr="007632CC">
        <w:rPr>
          <w:rFonts w:ascii="Arial" w:eastAsia="Times New Roman" w:hAnsi="Arial" w:cs="Arial"/>
          <w:lang w:val="en-US"/>
        </w:rPr>
        <w:t>Pérez</w:t>
      </w:r>
      <w:proofErr w:type="spellEnd"/>
      <w:r w:rsidRPr="007632CC">
        <w:rPr>
          <w:rFonts w:ascii="Arial" w:eastAsia="Times New Roman" w:hAnsi="Arial" w:cs="Arial"/>
          <w:lang w:val="en-US"/>
        </w:rPr>
        <w:t xml:space="preserve">, N., &amp; Rojas, G. (2018). Respuestas guiadas por el experto: </w:t>
      </w:r>
      <w:proofErr w:type="spellStart"/>
      <w:r w:rsidRPr="007632CC">
        <w:rPr>
          <w:rFonts w:ascii="Arial" w:eastAsia="Times New Roman" w:hAnsi="Arial" w:cs="Arial"/>
          <w:lang w:val="en-US"/>
        </w:rPr>
        <w:t>validación</w:t>
      </w:r>
      <w:proofErr w:type="spellEnd"/>
      <w:r w:rsidRPr="007632CC">
        <w:rPr>
          <w:rFonts w:ascii="Arial" w:eastAsia="Times New Roman" w:hAnsi="Arial" w:cs="Arial"/>
          <w:lang w:val="en-US"/>
        </w:rPr>
        <w:t xml:space="preserve"> de las inferencias basadas </w:t>
      </w:r>
      <w:proofErr w:type="spellStart"/>
      <w:r w:rsidRPr="007632CC">
        <w:rPr>
          <w:rFonts w:ascii="Arial" w:eastAsia="Times New Roman" w:hAnsi="Arial" w:cs="Arial"/>
          <w:lang w:val="en-US"/>
        </w:rPr>
        <w:t>enlos</w:t>
      </w:r>
      <w:proofErr w:type="spellEnd"/>
      <w:r w:rsidRPr="007632CC">
        <w:rPr>
          <w:rFonts w:ascii="Arial" w:eastAsia="Times New Roman" w:hAnsi="Arial" w:cs="Arial"/>
          <w:lang w:val="en-US"/>
        </w:rPr>
        <w:t xml:space="preserve"> procesos de respuesta. </w:t>
      </w:r>
      <w:proofErr w:type="gramStart"/>
      <w:r w:rsidRPr="007632CC">
        <w:rPr>
          <w:rFonts w:ascii="Arial" w:eastAsia="Times New Roman" w:hAnsi="Arial" w:cs="Arial"/>
          <w:i/>
          <w:lang w:val="en-US"/>
        </w:rPr>
        <w:t xml:space="preserve">Actualidades Investigativas en </w:t>
      </w:r>
      <w:proofErr w:type="spellStart"/>
      <w:r w:rsidRPr="007632CC">
        <w:rPr>
          <w:rFonts w:ascii="Arial" w:eastAsia="Times New Roman" w:hAnsi="Arial" w:cs="Arial"/>
          <w:i/>
          <w:lang w:val="en-US"/>
        </w:rPr>
        <w:t>Educación</w:t>
      </w:r>
      <w:proofErr w:type="spellEnd"/>
      <w:r w:rsidRPr="007632CC">
        <w:rPr>
          <w:rFonts w:ascii="Arial" w:eastAsia="Times New Roman" w:hAnsi="Arial" w:cs="Arial"/>
          <w:lang w:val="en-US"/>
        </w:rPr>
        <w:t>, 18(3), 1-21.</w:t>
      </w:r>
      <w:proofErr w:type="gramEnd"/>
    </w:p>
    <w:p w14:paraId="44A2F4E7" w14:textId="77777777" w:rsidR="00F84702" w:rsidRPr="005E4D7A" w:rsidRDefault="00F84702" w:rsidP="00F84702">
      <w:pPr>
        <w:pStyle w:val="Referencias"/>
        <w:rPr>
          <w:lang w:val="en-US"/>
        </w:rPr>
      </w:pPr>
      <w:proofErr w:type="gramStart"/>
      <w:r w:rsidRPr="005E4D7A">
        <w:rPr>
          <w:lang w:val="en-US"/>
        </w:rPr>
        <w:t>Chiu, C. Y., &amp; Douglas, J. (2013).</w:t>
      </w:r>
      <w:proofErr w:type="gramEnd"/>
      <w:r w:rsidRPr="005E4D7A">
        <w:rPr>
          <w:lang w:val="en-US"/>
        </w:rPr>
        <w:t xml:space="preserve"> </w:t>
      </w:r>
      <w:proofErr w:type="gramStart"/>
      <w:r w:rsidRPr="005E4D7A">
        <w:rPr>
          <w:lang w:val="en-US"/>
        </w:rPr>
        <w:t>A nonparametric approach to cognitive diagnosis by proximity to ideal response patterns.</w:t>
      </w:r>
      <w:proofErr w:type="gramEnd"/>
      <w:r w:rsidRPr="005E4D7A">
        <w:rPr>
          <w:lang w:val="en-US"/>
        </w:rPr>
        <w:t xml:space="preserve"> </w:t>
      </w:r>
      <w:r w:rsidRPr="0003611D">
        <w:rPr>
          <w:i/>
          <w:lang w:val="en-US"/>
        </w:rPr>
        <w:t>Journal of Classification</w:t>
      </w:r>
      <w:r w:rsidRPr="005E4D7A">
        <w:rPr>
          <w:lang w:val="en-US"/>
        </w:rPr>
        <w:t xml:space="preserve">, </w:t>
      </w:r>
      <w:r w:rsidRPr="00BB02B1">
        <w:rPr>
          <w:i/>
          <w:lang w:val="en-US"/>
        </w:rPr>
        <w:t>30</w:t>
      </w:r>
      <w:r w:rsidRPr="005E4D7A">
        <w:rPr>
          <w:lang w:val="en-US"/>
        </w:rPr>
        <w:t xml:space="preserve">(2), 225-250. </w:t>
      </w:r>
    </w:p>
    <w:p w14:paraId="3A9A213A" w14:textId="77777777" w:rsidR="00F84702" w:rsidRDefault="00F84702" w:rsidP="00F84702">
      <w:pPr>
        <w:pStyle w:val="Referencias"/>
        <w:rPr>
          <w:lang w:val="en-US"/>
        </w:rPr>
      </w:pPr>
      <w:proofErr w:type="gramStart"/>
      <w:r w:rsidRPr="00F84702">
        <w:rPr>
          <w:lang w:val="en-US"/>
        </w:rPr>
        <w:t>de</w:t>
      </w:r>
      <w:proofErr w:type="gramEnd"/>
      <w:r w:rsidRPr="00F84702">
        <w:rPr>
          <w:lang w:val="en-US"/>
        </w:rPr>
        <w:t xml:space="preserve"> la Torre, J. (2009). DINA model and parameter estimation: A didactic. </w:t>
      </w:r>
      <w:r w:rsidRPr="0003611D">
        <w:rPr>
          <w:i/>
          <w:lang w:val="en-US"/>
        </w:rPr>
        <w:t xml:space="preserve">Journal of Educational and Behavioral </w:t>
      </w:r>
      <w:r w:rsidRPr="00BB02B1">
        <w:rPr>
          <w:i/>
          <w:lang w:val="en-US"/>
        </w:rPr>
        <w:t>Statistics, 34</w:t>
      </w:r>
      <w:r w:rsidRPr="005E4D7A">
        <w:rPr>
          <w:lang w:val="en-US"/>
        </w:rPr>
        <w:t>(1), 115-130.</w:t>
      </w:r>
    </w:p>
    <w:p w14:paraId="7CAB55F9" w14:textId="40B64501" w:rsidR="007632CC" w:rsidRDefault="007632CC" w:rsidP="00F84702">
      <w:pPr>
        <w:pStyle w:val="Referencias"/>
        <w:rPr>
          <w:lang w:val="en-US"/>
        </w:rPr>
      </w:pPr>
      <w:proofErr w:type="gramStart"/>
      <w:r w:rsidRPr="007632CC">
        <w:rPr>
          <w:lang w:val="en-US"/>
        </w:rPr>
        <w:t>Ericsson, K. &amp; Simon, H. (1993).</w:t>
      </w:r>
      <w:proofErr w:type="gramEnd"/>
      <w:r w:rsidRPr="007632CC">
        <w:rPr>
          <w:lang w:val="en-US"/>
        </w:rPr>
        <w:t xml:space="preserve"> Protocol analysis: verbal reports as data. Cambridge: MIT Press.</w:t>
      </w:r>
    </w:p>
    <w:p w14:paraId="45F989B5" w14:textId="77777777" w:rsidR="00F84702" w:rsidRPr="005E4D7A" w:rsidRDefault="00F84702" w:rsidP="00F84702">
      <w:pPr>
        <w:pStyle w:val="Referencias"/>
        <w:rPr>
          <w:lang w:val="en-US"/>
        </w:rPr>
      </w:pPr>
      <w:proofErr w:type="gramStart"/>
      <w:r w:rsidRPr="005E4D7A">
        <w:rPr>
          <w:lang w:val="en-US"/>
        </w:rPr>
        <w:lastRenderedPageBreak/>
        <w:t xml:space="preserve">Henson, R. A., Templin, J. L., &amp; </w:t>
      </w:r>
      <w:proofErr w:type="spellStart"/>
      <w:r w:rsidRPr="005E4D7A">
        <w:rPr>
          <w:lang w:val="en-US"/>
        </w:rPr>
        <w:t>Willse</w:t>
      </w:r>
      <w:proofErr w:type="spellEnd"/>
      <w:r w:rsidRPr="005E4D7A">
        <w:rPr>
          <w:lang w:val="en-US"/>
        </w:rPr>
        <w:t>, J. T. (2009).</w:t>
      </w:r>
      <w:proofErr w:type="gramEnd"/>
      <w:r w:rsidRPr="005E4D7A">
        <w:rPr>
          <w:lang w:val="en-US"/>
        </w:rPr>
        <w:t xml:space="preserve"> </w:t>
      </w:r>
      <w:proofErr w:type="gramStart"/>
      <w:r w:rsidRPr="005E4D7A">
        <w:rPr>
          <w:lang w:val="en-US"/>
        </w:rPr>
        <w:t>Defining a family of cognitive diagnosis models using log-linear models with latent variables.</w:t>
      </w:r>
      <w:proofErr w:type="gramEnd"/>
      <w:r w:rsidRPr="005E4D7A">
        <w:rPr>
          <w:lang w:val="en-US"/>
        </w:rPr>
        <w:t xml:space="preserve"> </w:t>
      </w:r>
      <w:proofErr w:type="spellStart"/>
      <w:r w:rsidRPr="001548C1">
        <w:rPr>
          <w:i/>
          <w:lang w:val="en-US"/>
        </w:rPr>
        <w:t>Psychometrika</w:t>
      </w:r>
      <w:proofErr w:type="spellEnd"/>
      <w:r w:rsidRPr="001548C1">
        <w:rPr>
          <w:i/>
          <w:lang w:val="en-US"/>
        </w:rPr>
        <w:t>, 74</w:t>
      </w:r>
      <w:r w:rsidRPr="005E4D7A">
        <w:rPr>
          <w:lang w:val="en-US"/>
        </w:rPr>
        <w:t xml:space="preserve">(2), 191-210. </w:t>
      </w:r>
    </w:p>
    <w:p w14:paraId="4A883531" w14:textId="77777777" w:rsidR="00F84702" w:rsidRDefault="00F84702" w:rsidP="00F84702">
      <w:pPr>
        <w:pStyle w:val="Referencias"/>
        <w:rPr>
          <w:lang w:val="en-US"/>
        </w:rPr>
      </w:pPr>
      <w:r w:rsidRPr="005E4D7A">
        <w:rPr>
          <w:lang w:val="en-US"/>
        </w:rPr>
        <w:t xml:space="preserve">Jang, E. E. (2008). </w:t>
      </w:r>
      <w:proofErr w:type="gramStart"/>
      <w:r w:rsidRPr="005E4D7A">
        <w:rPr>
          <w:lang w:val="en-US"/>
        </w:rPr>
        <w:t>A framework for cognitive diagnostic assessment.</w:t>
      </w:r>
      <w:proofErr w:type="gramEnd"/>
      <w:r w:rsidRPr="005E4D7A">
        <w:rPr>
          <w:lang w:val="en-US"/>
        </w:rPr>
        <w:t xml:space="preserve"> In C. A. </w:t>
      </w:r>
      <w:proofErr w:type="spellStart"/>
      <w:r w:rsidRPr="005E4D7A">
        <w:rPr>
          <w:lang w:val="en-US"/>
        </w:rPr>
        <w:t>Chapelle</w:t>
      </w:r>
      <w:proofErr w:type="spellEnd"/>
      <w:r w:rsidRPr="005E4D7A">
        <w:rPr>
          <w:lang w:val="en-US"/>
        </w:rPr>
        <w:t xml:space="preserve">, Y. R. Chung, &amp; J. </w:t>
      </w:r>
      <w:proofErr w:type="spellStart"/>
      <w:r w:rsidRPr="005E4D7A">
        <w:rPr>
          <w:lang w:val="en-US"/>
        </w:rPr>
        <w:t>Xu</w:t>
      </w:r>
      <w:proofErr w:type="spellEnd"/>
      <w:r w:rsidRPr="005E4D7A">
        <w:rPr>
          <w:lang w:val="en-US"/>
        </w:rPr>
        <w:t xml:space="preserve"> (Eds.), </w:t>
      </w:r>
      <w:r w:rsidRPr="001548C1">
        <w:rPr>
          <w:i/>
          <w:lang w:val="en-US"/>
        </w:rPr>
        <w:t>Towards adaptive CALL: Natural language processing for diagnostic language assessment</w:t>
      </w:r>
      <w:r w:rsidRPr="005E4D7A">
        <w:rPr>
          <w:lang w:val="en-US"/>
        </w:rPr>
        <w:t xml:space="preserve"> (pp. 117-131). Ames, IA: Iowa State University. </w:t>
      </w:r>
    </w:p>
    <w:p w14:paraId="125BD319" w14:textId="77777777" w:rsidR="00F84702" w:rsidRDefault="00F84702" w:rsidP="00F84702">
      <w:pPr>
        <w:pStyle w:val="Referencias"/>
        <w:rPr>
          <w:lang w:val="en-US"/>
        </w:rPr>
      </w:pPr>
      <w:proofErr w:type="gramStart"/>
      <w:r w:rsidRPr="005E4D7A">
        <w:rPr>
          <w:lang w:val="en-US"/>
        </w:rPr>
        <w:t xml:space="preserve">Lee, Y.W., &amp; </w:t>
      </w:r>
      <w:proofErr w:type="spellStart"/>
      <w:r w:rsidRPr="005E4D7A">
        <w:rPr>
          <w:lang w:val="en-US"/>
        </w:rPr>
        <w:t>Sawaki</w:t>
      </w:r>
      <w:proofErr w:type="spellEnd"/>
      <w:r w:rsidRPr="005E4D7A">
        <w:rPr>
          <w:lang w:val="en-US"/>
        </w:rPr>
        <w:t>, Y. (2009).</w:t>
      </w:r>
      <w:proofErr w:type="gramEnd"/>
      <w:r w:rsidRPr="005E4D7A">
        <w:rPr>
          <w:lang w:val="en-US"/>
        </w:rPr>
        <w:t xml:space="preserve"> Cognitive diagnostic approaches to language assessment: An overview. </w:t>
      </w:r>
      <w:r w:rsidRPr="006179A4">
        <w:rPr>
          <w:i/>
          <w:lang w:val="en-US"/>
        </w:rPr>
        <w:t>Language Assessment Quarterly, 6</w:t>
      </w:r>
      <w:r w:rsidRPr="005E4D7A">
        <w:rPr>
          <w:lang w:val="en-US"/>
        </w:rPr>
        <w:t>(3), 172-189.</w:t>
      </w:r>
    </w:p>
    <w:p w14:paraId="20083423" w14:textId="77777777" w:rsidR="007632CC" w:rsidRDefault="007632CC" w:rsidP="007632CC">
      <w:pPr>
        <w:autoSpaceDE w:val="0"/>
        <w:autoSpaceDN w:val="0"/>
        <w:adjustRightInd w:val="0"/>
        <w:spacing w:line="240" w:lineRule="auto"/>
        <w:ind w:left="709" w:hanging="709"/>
        <w:jc w:val="left"/>
        <w:rPr>
          <w:rFonts w:ascii="Arial" w:eastAsia="Times New Roman" w:hAnsi="Arial" w:cs="Arial"/>
          <w:lang w:val="en-US"/>
        </w:rPr>
      </w:pPr>
      <w:r w:rsidRPr="007632CC">
        <w:rPr>
          <w:rFonts w:ascii="Arial" w:eastAsia="Times New Roman" w:hAnsi="Arial" w:cs="Arial"/>
          <w:lang w:val="en-US"/>
        </w:rPr>
        <w:t xml:space="preserve">Leighton, J., &amp; </w:t>
      </w:r>
      <w:proofErr w:type="spellStart"/>
      <w:r w:rsidRPr="007632CC">
        <w:rPr>
          <w:rFonts w:ascii="Arial" w:eastAsia="Times New Roman" w:hAnsi="Arial" w:cs="Arial"/>
          <w:lang w:val="en-US"/>
        </w:rPr>
        <w:t>Gierl</w:t>
      </w:r>
      <w:proofErr w:type="spellEnd"/>
      <w:r w:rsidRPr="007632CC">
        <w:rPr>
          <w:rFonts w:ascii="Arial" w:eastAsia="Times New Roman" w:hAnsi="Arial" w:cs="Arial"/>
          <w:lang w:val="en-US"/>
        </w:rPr>
        <w:t xml:space="preserve">, M. (2007a). </w:t>
      </w:r>
      <w:proofErr w:type="gramStart"/>
      <w:r w:rsidRPr="007632CC">
        <w:rPr>
          <w:rFonts w:ascii="Arial" w:eastAsia="Times New Roman" w:hAnsi="Arial" w:cs="Arial"/>
          <w:lang w:val="en-US"/>
        </w:rPr>
        <w:t>Verbal Reports as Data for Cognitive Diagnostic Assessment.</w:t>
      </w:r>
      <w:proofErr w:type="gramEnd"/>
      <w:r w:rsidRPr="007632CC">
        <w:rPr>
          <w:rFonts w:ascii="Arial" w:eastAsia="Times New Roman" w:hAnsi="Arial" w:cs="Arial"/>
          <w:lang w:val="en-US"/>
        </w:rPr>
        <w:t xml:space="preserve"> En J. Leighton y M. </w:t>
      </w:r>
      <w:proofErr w:type="spellStart"/>
      <w:r w:rsidRPr="007632CC">
        <w:rPr>
          <w:rFonts w:ascii="Arial" w:eastAsia="Times New Roman" w:hAnsi="Arial" w:cs="Arial"/>
          <w:lang w:val="en-US"/>
        </w:rPr>
        <w:t>Gierl</w:t>
      </w:r>
      <w:proofErr w:type="spellEnd"/>
    </w:p>
    <w:p w14:paraId="266C9CD6" w14:textId="77777777" w:rsidR="007632CC" w:rsidRPr="007632CC" w:rsidRDefault="007632CC" w:rsidP="007632CC">
      <w:pPr>
        <w:autoSpaceDE w:val="0"/>
        <w:autoSpaceDN w:val="0"/>
        <w:adjustRightInd w:val="0"/>
        <w:spacing w:line="240" w:lineRule="auto"/>
        <w:ind w:left="709" w:hanging="709"/>
        <w:jc w:val="left"/>
        <w:rPr>
          <w:rFonts w:ascii="Arial" w:eastAsia="Times New Roman" w:hAnsi="Arial" w:cs="Arial"/>
          <w:lang w:val="en-US"/>
        </w:rPr>
      </w:pPr>
    </w:p>
    <w:p w14:paraId="75C4D37D" w14:textId="77777777" w:rsidR="007632CC" w:rsidRPr="007632CC" w:rsidRDefault="007632CC" w:rsidP="007632CC">
      <w:pPr>
        <w:autoSpaceDE w:val="0"/>
        <w:autoSpaceDN w:val="0"/>
        <w:adjustRightInd w:val="0"/>
        <w:spacing w:line="240" w:lineRule="auto"/>
        <w:ind w:left="709" w:hanging="709"/>
        <w:jc w:val="left"/>
        <w:rPr>
          <w:rFonts w:ascii="Arial" w:eastAsia="Times New Roman" w:hAnsi="Arial" w:cs="Arial"/>
          <w:lang w:val="en-US"/>
        </w:rPr>
      </w:pPr>
      <w:r w:rsidRPr="007632CC">
        <w:rPr>
          <w:rFonts w:ascii="Arial" w:eastAsia="Times New Roman" w:hAnsi="Arial" w:cs="Arial"/>
          <w:lang w:val="en-US"/>
        </w:rPr>
        <w:t xml:space="preserve">(Eds.), Cognitive Diagnostic Assessment for Education (pp. 146-172). Estados Unidos: Cambridge </w:t>
      </w:r>
      <w:proofErr w:type="spellStart"/>
      <w:r w:rsidRPr="007632CC">
        <w:rPr>
          <w:rFonts w:ascii="Arial" w:eastAsia="Times New Roman" w:hAnsi="Arial" w:cs="Arial"/>
          <w:lang w:val="en-US"/>
        </w:rPr>
        <w:t>University</w:t>
      </w:r>
      <w:proofErr w:type="spellEnd"/>
      <w:r w:rsidRPr="007632CC">
        <w:rPr>
          <w:rFonts w:ascii="Arial" w:eastAsia="Times New Roman" w:hAnsi="Arial" w:cs="Arial"/>
          <w:lang w:val="en-US"/>
        </w:rPr>
        <w:t xml:space="preserve"> </w:t>
      </w:r>
      <w:proofErr w:type="spellStart"/>
      <w:r w:rsidRPr="007632CC">
        <w:rPr>
          <w:rFonts w:ascii="Arial" w:eastAsia="Times New Roman" w:hAnsi="Arial" w:cs="Arial"/>
          <w:lang w:val="en-US"/>
        </w:rPr>
        <w:t>Press</w:t>
      </w:r>
      <w:proofErr w:type="spellEnd"/>
      <w:r w:rsidRPr="007632CC">
        <w:rPr>
          <w:rFonts w:ascii="Arial" w:eastAsia="Times New Roman" w:hAnsi="Arial" w:cs="Arial"/>
          <w:lang w:val="en-US"/>
        </w:rPr>
        <w:t>.</w:t>
      </w:r>
    </w:p>
    <w:p w14:paraId="666D7004" w14:textId="77777777" w:rsidR="00F84702" w:rsidRPr="005E4D7A" w:rsidRDefault="00F84702" w:rsidP="00F84702">
      <w:pPr>
        <w:pStyle w:val="Referencias"/>
        <w:rPr>
          <w:lang w:val="en-US"/>
        </w:rPr>
      </w:pPr>
      <w:r w:rsidRPr="005E4D7A">
        <w:rPr>
          <w:lang w:val="en-US"/>
        </w:rPr>
        <w:t xml:space="preserve">Li, H. (2011). </w:t>
      </w:r>
      <w:proofErr w:type="gramStart"/>
      <w:r w:rsidRPr="005E4D7A">
        <w:rPr>
          <w:lang w:val="en-US"/>
        </w:rPr>
        <w:t>A cognitive diagnostic analysis of the MELAB reading test.</w:t>
      </w:r>
      <w:proofErr w:type="gramEnd"/>
      <w:r w:rsidRPr="005E4D7A">
        <w:rPr>
          <w:lang w:val="en-US"/>
        </w:rPr>
        <w:t xml:space="preserve"> </w:t>
      </w:r>
      <w:proofErr w:type="spellStart"/>
      <w:r w:rsidRPr="006179A4">
        <w:rPr>
          <w:i/>
          <w:lang w:val="en-US"/>
        </w:rPr>
        <w:t>Spaan</w:t>
      </w:r>
      <w:proofErr w:type="spellEnd"/>
      <w:r w:rsidRPr="006179A4">
        <w:rPr>
          <w:i/>
          <w:lang w:val="en-US"/>
        </w:rPr>
        <w:t xml:space="preserve"> Fellow, 9</w:t>
      </w:r>
      <w:r w:rsidRPr="005E4D7A">
        <w:rPr>
          <w:lang w:val="en-US"/>
        </w:rPr>
        <w:t xml:space="preserve">, 17-46. </w:t>
      </w:r>
    </w:p>
    <w:p w14:paraId="38222978" w14:textId="77777777" w:rsidR="00F84702" w:rsidRDefault="00F84702" w:rsidP="00F84702">
      <w:pPr>
        <w:pStyle w:val="Referencias"/>
        <w:rPr>
          <w:lang w:val="en-US"/>
        </w:rPr>
      </w:pPr>
      <w:r w:rsidRPr="005E4D7A">
        <w:rPr>
          <w:lang w:val="en-US"/>
        </w:rPr>
        <w:t xml:space="preserve">Nichols, P. (1994). </w:t>
      </w:r>
      <w:proofErr w:type="gramStart"/>
      <w:r w:rsidRPr="005E4D7A">
        <w:rPr>
          <w:lang w:val="en-US"/>
        </w:rPr>
        <w:t>A framework for developing cognitively diagnostic assessments.</w:t>
      </w:r>
      <w:proofErr w:type="gramEnd"/>
      <w:r w:rsidRPr="005E4D7A">
        <w:rPr>
          <w:lang w:val="en-US"/>
        </w:rPr>
        <w:t xml:space="preserve"> </w:t>
      </w:r>
      <w:r w:rsidRPr="006179A4">
        <w:rPr>
          <w:i/>
          <w:lang w:val="en-US"/>
        </w:rPr>
        <w:t>Review of Educational Research, 64</w:t>
      </w:r>
      <w:r w:rsidRPr="005E4D7A">
        <w:rPr>
          <w:lang w:val="en-US"/>
        </w:rPr>
        <w:t>, 575-603.</w:t>
      </w:r>
    </w:p>
    <w:p w14:paraId="6E46DFD0" w14:textId="16AF65E2" w:rsidR="007632CC" w:rsidRPr="00ED3D2B" w:rsidRDefault="007632CC" w:rsidP="00ED3D2B">
      <w:pPr>
        <w:autoSpaceDE w:val="0"/>
        <w:autoSpaceDN w:val="0"/>
        <w:adjustRightInd w:val="0"/>
        <w:spacing w:line="240" w:lineRule="auto"/>
        <w:ind w:left="709" w:hanging="709"/>
        <w:rPr>
          <w:sz w:val="20"/>
          <w:szCs w:val="20"/>
        </w:rPr>
      </w:pPr>
      <w:r w:rsidRPr="007632CC">
        <w:rPr>
          <w:rFonts w:ascii="Arial" w:eastAsia="Times New Roman" w:hAnsi="Arial" w:cs="Arial"/>
        </w:rPr>
        <w:t xml:space="preserve">Pérez-Morán, J.C.; </w:t>
      </w:r>
      <w:proofErr w:type="spellStart"/>
      <w:r w:rsidRPr="007632CC">
        <w:rPr>
          <w:rFonts w:ascii="Arial" w:eastAsia="Times New Roman" w:hAnsi="Arial" w:cs="Arial"/>
        </w:rPr>
        <w:t>Larrazolo</w:t>
      </w:r>
      <w:proofErr w:type="spellEnd"/>
      <w:r w:rsidRPr="007632CC">
        <w:rPr>
          <w:rFonts w:ascii="Arial" w:eastAsia="Times New Roman" w:hAnsi="Arial" w:cs="Arial"/>
        </w:rPr>
        <w:t xml:space="preserve">, N.; </w:t>
      </w:r>
      <w:proofErr w:type="spellStart"/>
      <w:r w:rsidRPr="007632CC">
        <w:rPr>
          <w:rFonts w:ascii="Arial" w:eastAsia="Times New Roman" w:hAnsi="Arial" w:cs="Arial"/>
        </w:rPr>
        <w:t>Backhoff</w:t>
      </w:r>
      <w:proofErr w:type="spellEnd"/>
      <w:r w:rsidRPr="007632CC">
        <w:rPr>
          <w:rFonts w:ascii="Arial" w:eastAsia="Times New Roman" w:hAnsi="Arial" w:cs="Arial"/>
        </w:rPr>
        <w:t>, E.; y Rojas, G. (2015). Análisis de la estructura cognitiva del área de habilidades</w:t>
      </w:r>
      <w:r w:rsidRPr="007632CC">
        <w:rPr>
          <w:rFonts w:ascii="Arial" w:eastAsia="Times New Roman" w:hAnsi="Arial" w:cs="Arial"/>
        </w:rPr>
        <w:t xml:space="preserve"> </w:t>
      </w:r>
      <w:r w:rsidRPr="007632CC">
        <w:rPr>
          <w:rFonts w:ascii="Arial" w:eastAsia="Times New Roman" w:hAnsi="Arial" w:cs="Arial"/>
        </w:rPr>
        <w:t xml:space="preserve">cuantitativas del EXHCOBA mediante el modelo LLTM de Fisher. </w:t>
      </w:r>
      <w:r w:rsidRPr="007632CC">
        <w:rPr>
          <w:rFonts w:ascii="Arial" w:eastAsia="Times New Roman" w:hAnsi="Arial" w:cs="Arial"/>
          <w:i/>
        </w:rPr>
        <w:t>Revista Internacional de Educación y Aprendizaje</w:t>
      </w:r>
      <w:r w:rsidRPr="007632CC">
        <w:rPr>
          <w:rFonts w:ascii="Arial" w:eastAsia="Times New Roman" w:hAnsi="Arial" w:cs="Arial"/>
        </w:rPr>
        <w:t>,</w:t>
      </w:r>
      <w:r w:rsidRPr="007632CC">
        <w:rPr>
          <w:rFonts w:ascii="Arial" w:eastAsia="Times New Roman" w:hAnsi="Arial" w:cs="Arial"/>
        </w:rPr>
        <w:t xml:space="preserve"> </w:t>
      </w:r>
      <w:r w:rsidRPr="007632CC">
        <w:rPr>
          <w:rFonts w:ascii="Arial" w:eastAsia="Times New Roman" w:hAnsi="Arial" w:cs="Arial"/>
        </w:rPr>
        <w:t xml:space="preserve">3(1), 25-38. Recuperado de: </w:t>
      </w:r>
      <w:r w:rsidRPr="00ED3D2B">
        <w:rPr>
          <w:rFonts w:ascii="Arial" w:eastAsia="Times New Roman" w:hAnsi="Arial" w:cs="Arial"/>
          <w:sz w:val="20"/>
          <w:szCs w:val="20"/>
        </w:rPr>
        <w:t>h</w:t>
      </w:r>
      <w:r w:rsidRPr="00ED3D2B">
        <w:rPr>
          <w:rFonts w:ascii="Arial" w:eastAsia="Times New Roman" w:hAnsi="Arial" w:cs="Arial"/>
          <w:sz w:val="20"/>
          <w:szCs w:val="20"/>
        </w:rPr>
        <w:t>ttp://coleccionderevistasdeeducacionyaprendizaje.cgpublisher.com/product/</w:t>
      </w:r>
      <w:r w:rsidRPr="00ED3D2B">
        <w:rPr>
          <w:rFonts w:ascii="Arial" w:hAnsi="Arial" w:cs="Arial"/>
          <w:sz w:val="20"/>
          <w:szCs w:val="20"/>
        </w:rPr>
        <w:t>pub.329/prod.5</w:t>
      </w:r>
    </w:p>
    <w:p w14:paraId="23B1B66B" w14:textId="77777777" w:rsidR="00A16359" w:rsidRPr="00ED3D2B" w:rsidRDefault="00A16359" w:rsidP="00A16359">
      <w:pPr>
        <w:pStyle w:val="Referencias"/>
      </w:pPr>
      <w:r w:rsidRPr="00ED3D2B">
        <w:t>Pérez-Morán, J. C.; Vázquez-Lira, R.; &amp; Rojas, G. (2019). Diagnóstico Nacional de las habilidades</w:t>
      </w:r>
    </w:p>
    <w:p w14:paraId="119DA1B6" w14:textId="73AFE07D" w:rsidR="00F84702" w:rsidRPr="005E4D7A" w:rsidRDefault="00A16359" w:rsidP="00A16359">
      <w:pPr>
        <w:pStyle w:val="Referencias"/>
        <w:rPr>
          <w:lang w:val="en-US"/>
        </w:rPr>
      </w:pPr>
      <w:proofErr w:type="spellStart"/>
      <w:proofErr w:type="gramStart"/>
      <w:r w:rsidRPr="00A16359">
        <w:rPr>
          <w:lang w:val="en-US"/>
        </w:rPr>
        <w:t>básicas</w:t>
      </w:r>
      <w:proofErr w:type="spellEnd"/>
      <w:proofErr w:type="gramEnd"/>
      <w:r w:rsidRPr="00A16359">
        <w:rPr>
          <w:lang w:val="en-US"/>
        </w:rPr>
        <w:t xml:space="preserve"> en </w:t>
      </w:r>
      <w:proofErr w:type="spellStart"/>
      <w:r w:rsidRPr="00A16359">
        <w:rPr>
          <w:lang w:val="en-US"/>
        </w:rPr>
        <w:t>Matemáticas</w:t>
      </w:r>
      <w:proofErr w:type="spellEnd"/>
      <w:r w:rsidRPr="00A16359">
        <w:rPr>
          <w:lang w:val="en-US"/>
        </w:rPr>
        <w:t xml:space="preserve"> de Sexto de Primaria: Resultados de 2015. México: RIMEDIE.</w:t>
      </w:r>
      <w:r w:rsidR="00F84702" w:rsidRPr="005E4D7A">
        <w:rPr>
          <w:lang w:val="en-US"/>
        </w:rPr>
        <w:t xml:space="preserve">Rupp, A. (2007). The Answer is in the Question: A Guide for Describing and Investigating the Conceptual Foundations and Statistical Properties of Cognitive Psychometric Models. </w:t>
      </w:r>
      <w:r w:rsidR="00F84702" w:rsidRPr="00F70171">
        <w:rPr>
          <w:i/>
          <w:lang w:val="en-US"/>
        </w:rPr>
        <w:t>International Journal of Testing, 7</w:t>
      </w:r>
      <w:r w:rsidR="00F84702" w:rsidRPr="005E4D7A">
        <w:rPr>
          <w:lang w:val="en-US"/>
        </w:rPr>
        <w:t xml:space="preserve">(2), 1-31. </w:t>
      </w:r>
    </w:p>
    <w:p w14:paraId="675170AC" w14:textId="77777777" w:rsidR="00F84702" w:rsidRPr="005E4D7A" w:rsidRDefault="00F84702" w:rsidP="00F84702">
      <w:pPr>
        <w:pStyle w:val="Referencias"/>
        <w:rPr>
          <w:lang w:val="en-US"/>
        </w:rPr>
      </w:pPr>
      <w:proofErr w:type="spellStart"/>
      <w:r w:rsidRPr="005E4D7A">
        <w:rPr>
          <w:lang w:val="en-US"/>
        </w:rPr>
        <w:t>Tatsuoka</w:t>
      </w:r>
      <w:proofErr w:type="spellEnd"/>
      <w:r w:rsidRPr="005E4D7A">
        <w:rPr>
          <w:lang w:val="en-US"/>
        </w:rPr>
        <w:t xml:space="preserve">, K. K. (1990). </w:t>
      </w:r>
      <w:proofErr w:type="gramStart"/>
      <w:r w:rsidRPr="005E4D7A">
        <w:rPr>
          <w:lang w:val="en-US"/>
        </w:rPr>
        <w:t>Toward an integration of item-response theory and cognitive error diagnosis.</w:t>
      </w:r>
      <w:proofErr w:type="gramEnd"/>
      <w:r w:rsidRPr="005E4D7A">
        <w:rPr>
          <w:lang w:val="en-US"/>
        </w:rPr>
        <w:t xml:space="preserve"> </w:t>
      </w:r>
      <w:proofErr w:type="gramStart"/>
      <w:r w:rsidRPr="005E4D7A">
        <w:rPr>
          <w:lang w:val="en-US"/>
        </w:rPr>
        <w:t xml:space="preserve">In N. </w:t>
      </w:r>
      <w:proofErr w:type="spellStart"/>
      <w:r w:rsidRPr="005E4D7A">
        <w:rPr>
          <w:lang w:val="en-US"/>
        </w:rPr>
        <w:t>Frederiksen</w:t>
      </w:r>
      <w:proofErr w:type="spellEnd"/>
      <w:r w:rsidRPr="005E4D7A">
        <w:rPr>
          <w:lang w:val="en-US"/>
        </w:rPr>
        <w:t xml:space="preserve">, R. Glaser, A. </w:t>
      </w:r>
      <w:proofErr w:type="spellStart"/>
      <w:r w:rsidRPr="005E4D7A">
        <w:rPr>
          <w:lang w:val="en-US"/>
        </w:rPr>
        <w:t>Lesgold</w:t>
      </w:r>
      <w:proofErr w:type="spellEnd"/>
      <w:r w:rsidRPr="005E4D7A">
        <w:rPr>
          <w:lang w:val="en-US"/>
        </w:rPr>
        <w:t xml:space="preserve">, &amp; M. Shafto (Eds.), </w:t>
      </w:r>
      <w:r w:rsidRPr="00F70171">
        <w:rPr>
          <w:i/>
          <w:lang w:val="en-US"/>
        </w:rPr>
        <w:t>Diagnostic monitoring of skill and knowledge acquisition</w:t>
      </w:r>
      <w:r w:rsidRPr="005E4D7A">
        <w:rPr>
          <w:lang w:val="en-US"/>
        </w:rPr>
        <w:t xml:space="preserve"> (pp. 453-488).</w:t>
      </w:r>
      <w:proofErr w:type="gramEnd"/>
      <w:r w:rsidRPr="005E4D7A">
        <w:rPr>
          <w:lang w:val="en-US"/>
        </w:rPr>
        <w:t xml:space="preserve"> Hillsdale, NJ: Erlbaum. </w:t>
      </w:r>
    </w:p>
    <w:p w14:paraId="3A5C611C" w14:textId="77777777" w:rsidR="00F84702" w:rsidRPr="005E4D7A" w:rsidRDefault="00F84702" w:rsidP="00F84702">
      <w:pPr>
        <w:pStyle w:val="Referencias"/>
        <w:rPr>
          <w:lang w:val="en-US"/>
        </w:rPr>
      </w:pPr>
      <w:proofErr w:type="gramStart"/>
      <w:r w:rsidRPr="005E4D7A">
        <w:rPr>
          <w:lang w:val="en-US"/>
        </w:rPr>
        <w:t>Templin, J. L., &amp; Henson, R. A. (2006).</w:t>
      </w:r>
      <w:proofErr w:type="gramEnd"/>
      <w:r w:rsidRPr="005E4D7A">
        <w:rPr>
          <w:lang w:val="en-US"/>
        </w:rPr>
        <w:t xml:space="preserve"> </w:t>
      </w:r>
      <w:proofErr w:type="gramStart"/>
      <w:r w:rsidRPr="005E4D7A">
        <w:rPr>
          <w:lang w:val="en-US"/>
        </w:rPr>
        <w:t>Measurement of psychological disorders using cognitive diagnosis models.</w:t>
      </w:r>
      <w:proofErr w:type="gramEnd"/>
      <w:r w:rsidRPr="005E4D7A">
        <w:rPr>
          <w:lang w:val="en-US"/>
        </w:rPr>
        <w:t xml:space="preserve"> </w:t>
      </w:r>
      <w:proofErr w:type="gramStart"/>
      <w:r w:rsidRPr="00F70171">
        <w:rPr>
          <w:i/>
          <w:lang w:val="en-US"/>
        </w:rPr>
        <w:t>Psychological methods, 11</w:t>
      </w:r>
      <w:r w:rsidRPr="005E4D7A">
        <w:rPr>
          <w:lang w:val="en-US"/>
        </w:rPr>
        <w:t>(3), 287-305.</w:t>
      </w:r>
      <w:proofErr w:type="gramEnd"/>
      <w:r w:rsidRPr="005E4D7A">
        <w:rPr>
          <w:lang w:val="en-US"/>
        </w:rPr>
        <w:t xml:space="preserve"> </w:t>
      </w:r>
    </w:p>
    <w:p w14:paraId="050634DC" w14:textId="77777777" w:rsidR="00F84702" w:rsidRPr="005E4D7A" w:rsidRDefault="00F84702" w:rsidP="00F84702">
      <w:pPr>
        <w:pStyle w:val="Referencias"/>
        <w:rPr>
          <w:lang w:val="en-US"/>
        </w:rPr>
      </w:pPr>
      <w:proofErr w:type="gramStart"/>
      <w:r w:rsidRPr="005E4D7A">
        <w:rPr>
          <w:lang w:val="en-US"/>
        </w:rPr>
        <w:t>von</w:t>
      </w:r>
      <w:proofErr w:type="gramEnd"/>
      <w:r w:rsidRPr="005E4D7A">
        <w:rPr>
          <w:lang w:val="en-US"/>
        </w:rPr>
        <w:t xml:space="preserve"> </w:t>
      </w:r>
      <w:proofErr w:type="spellStart"/>
      <w:r w:rsidRPr="005E4D7A">
        <w:rPr>
          <w:lang w:val="en-US"/>
        </w:rPr>
        <w:t>Davier</w:t>
      </w:r>
      <w:proofErr w:type="spellEnd"/>
      <w:r w:rsidRPr="005E4D7A">
        <w:rPr>
          <w:lang w:val="en-US"/>
        </w:rPr>
        <w:t xml:space="preserve">, M. (2005). </w:t>
      </w:r>
      <w:r w:rsidRPr="00F70171">
        <w:rPr>
          <w:i/>
          <w:lang w:val="en-US"/>
        </w:rPr>
        <w:t>A general diagnostic model applied to language testing data</w:t>
      </w:r>
      <w:r w:rsidRPr="005E4D7A">
        <w:rPr>
          <w:lang w:val="en-US"/>
        </w:rPr>
        <w:t xml:space="preserve"> (ETS Research Report RR-05- 16). Princeton, NJ: Educational Testing Service. </w:t>
      </w:r>
    </w:p>
    <w:p w14:paraId="5A268C8D" w14:textId="77777777" w:rsidR="00F84702" w:rsidRPr="005E4D7A" w:rsidRDefault="00F84702" w:rsidP="00F84702">
      <w:pPr>
        <w:pStyle w:val="Referencias"/>
        <w:rPr>
          <w:lang w:val="en-US"/>
        </w:rPr>
      </w:pPr>
      <w:proofErr w:type="gramStart"/>
      <w:r w:rsidRPr="005E4D7A">
        <w:rPr>
          <w:lang w:val="en-US"/>
        </w:rPr>
        <w:lastRenderedPageBreak/>
        <w:t>von</w:t>
      </w:r>
      <w:proofErr w:type="gramEnd"/>
      <w:r w:rsidRPr="005E4D7A">
        <w:rPr>
          <w:lang w:val="en-US"/>
        </w:rPr>
        <w:t xml:space="preserve"> </w:t>
      </w:r>
      <w:proofErr w:type="spellStart"/>
      <w:r w:rsidRPr="005E4D7A">
        <w:rPr>
          <w:lang w:val="en-US"/>
        </w:rPr>
        <w:t>Davier</w:t>
      </w:r>
      <w:proofErr w:type="spellEnd"/>
      <w:r w:rsidRPr="005E4D7A">
        <w:rPr>
          <w:lang w:val="en-US"/>
        </w:rPr>
        <w:t xml:space="preserve">, M. (2008). </w:t>
      </w:r>
      <w:proofErr w:type="gramStart"/>
      <w:r w:rsidRPr="005E4D7A">
        <w:rPr>
          <w:lang w:val="en-US"/>
        </w:rPr>
        <w:t>The mixture general diagnostic model.</w:t>
      </w:r>
      <w:proofErr w:type="gramEnd"/>
      <w:r w:rsidRPr="005E4D7A">
        <w:rPr>
          <w:lang w:val="en-US"/>
        </w:rPr>
        <w:t xml:space="preserve"> In. G. R. Hancock &amp; K. M. </w:t>
      </w:r>
      <w:proofErr w:type="spellStart"/>
      <w:r w:rsidRPr="005E4D7A">
        <w:rPr>
          <w:lang w:val="en-US"/>
        </w:rPr>
        <w:t>Samuelsen</w:t>
      </w:r>
      <w:proofErr w:type="spellEnd"/>
      <w:r w:rsidRPr="005E4D7A">
        <w:rPr>
          <w:lang w:val="en-US"/>
        </w:rPr>
        <w:t xml:space="preserve"> (Eds.), </w:t>
      </w:r>
      <w:r w:rsidRPr="00F70171">
        <w:rPr>
          <w:i/>
          <w:lang w:val="en-US"/>
        </w:rPr>
        <w:t>Advances in latent variable mixture models</w:t>
      </w:r>
      <w:r w:rsidRPr="005E4D7A">
        <w:rPr>
          <w:lang w:val="en-US"/>
        </w:rPr>
        <w:t xml:space="preserve"> (pp. 255- 274). Charlotte, NC: Information Age Publishing. </w:t>
      </w:r>
    </w:p>
    <w:p w14:paraId="5677348A" w14:textId="77777777" w:rsidR="00D60ADE" w:rsidRDefault="00D60ADE" w:rsidP="000E6E16">
      <w:pPr>
        <w:pStyle w:val="referencia"/>
      </w:pPr>
    </w:p>
    <w:sectPr w:rsidR="00D60ADE" w:rsidSect="007D7DD5">
      <w:headerReference w:type="default" r:id="rId13"/>
      <w:footerReference w:type="default" r:id="rId14"/>
      <w:pgSz w:w="12240" w:h="15840" w:code="1"/>
      <w:pgMar w:top="1418" w:right="1418" w:bottom="1418" w:left="1418" w:header="851" w:footer="851"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Conzuelo Serrato" w:date="2019-04-11T22:48:00Z" w:initials="SCS">
    <w:p w14:paraId="0EC69B80" w14:textId="24886DE2" w:rsidR="002F1384" w:rsidRDefault="002F1384">
      <w:pPr>
        <w:pStyle w:val="Textocomentario"/>
      </w:pPr>
      <w:r>
        <w:rPr>
          <w:rStyle w:val="Refdecomentario"/>
        </w:rPr>
        <w:annotationRef/>
      </w:r>
      <w:r>
        <w:t>Yo hago la primer versión y la revisamos las dos</w:t>
      </w:r>
      <w:r w:rsidR="00A36C0D">
        <w:t xml:space="preserve">   </w:t>
      </w:r>
    </w:p>
  </w:comment>
  <w:comment w:id="1" w:author="Sandra Conzuelo Serrato" w:date="2019-04-11T22:55:00Z" w:initials="SCS">
    <w:p w14:paraId="744845E1" w14:textId="77777777" w:rsidR="002F1384" w:rsidRDefault="002F1384">
      <w:pPr>
        <w:pStyle w:val="Textocomentario"/>
      </w:pPr>
      <w:r>
        <w:rPr>
          <w:rStyle w:val="Refdecomentario"/>
        </w:rPr>
        <w:annotationRef/>
      </w:r>
      <w:r>
        <w:t xml:space="preserve">Sugiero tres títulos para los </w:t>
      </w:r>
      <w:proofErr w:type="spellStart"/>
      <w:r>
        <w:t>subapartados</w:t>
      </w:r>
      <w:proofErr w:type="spellEnd"/>
      <w:r>
        <w:t>, pero si tienes una mejor idea de cómo nombrarlos… adelante.</w:t>
      </w:r>
    </w:p>
    <w:p w14:paraId="05888BB2" w14:textId="77777777" w:rsidR="00EE24DC" w:rsidRDefault="00EE24DC">
      <w:pPr>
        <w:pStyle w:val="Textocomentario"/>
      </w:pPr>
    </w:p>
    <w:p w14:paraId="6263D22D" w14:textId="4CCE7697" w:rsidR="00EE24DC" w:rsidRPr="00EE24DC" w:rsidRDefault="00EE24DC">
      <w:pPr>
        <w:pStyle w:val="Textocomentario"/>
        <w:rPr>
          <w:color w:val="FF0000"/>
        </w:rPr>
      </w:pPr>
      <w:r>
        <w:rPr>
          <w:color w:val="FF0000"/>
        </w:rPr>
        <w:t>Cambié el primer título para explicitar “Modelos de Diagnóstico Cognitivo”</w:t>
      </w:r>
    </w:p>
  </w:comment>
  <w:comment w:id="2" w:author="sandra de la peña" w:date="2019-04-18T21:59:00Z" w:initials="sdlp">
    <w:p w14:paraId="57FFC7CF" w14:textId="13C5D7A0" w:rsidR="000A401C" w:rsidRDefault="000A401C">
      <w:pPr>
        <w:pStyle w:val="Textocomentario"/>
      </w:pPr>
      <w:r>
        <w:rPr>
          <w:rStyle w:val="Refdecomentario"/>
        </w:rPr>
        <w:annotationRef/>
      </w:r>
      <w:r>
        <w:t xml:space="preserve">El “que” debe quedarse en tanto que se habla de los modelos estadísticos que más se utilizan hoy en día, no de todos los modelos estadísticos </w:t>
      </w:r>
      <w:proofErr w:type="spellStart"/>
      <w:r>
        <w:t>ever</w:t>
      </w:r>
      <w:proofErr w:type="spellEnd"/>
    </w:p>
  </w:comment>
  <w:comment w:id="21" w:author="Sandra Conzuelo Serrato" w:date="2019-04-20T09:45:00Z" w:initials="SCS">
    <w:p w14:paraId="5C88D4A6" w14:textId="77777777" w:rsidR="00A16359" w:rsidRDefault="00A16359" w:rsidP="00A16359">
      <w:pPr>
        <w:pStyle w:val="Textocomentario"/>
      </w:pPr>
      <w:r>
        <w:rPr>
          <w:rStyle w:val="Refdecomentario"/>
        </w:rPr>
        <w:annotationRef/>
      </w:r>
      <w:r>
        <w:t>Sugerencia:</w:t>
      </w:r>
    </w:p>
    <w:p w14:paraId="0852BF32" w14:textId="77777777" w:rsidR="00A16359" w:rsidRDefault="00A16359" w:rsidP="00A16359">
      <w:pPr>
        <w:pStyle w:val="Textocomentario"/>
      </w:pPr>
    </w:p>
    <w:p w14:paraId="697DA14D" w14:textId="77777777" w:rsidR="00A16359" w:rsidRDefault="00A16359" w:rsidP="00A16359">
      <w:pPr>
        <w:pStyle w:val="Textocomentario"/>
      </w:pPr>
      <w:r>
        <w:t xml:space="preserve">Se podría integrar en este mismo apartado la explicación teórica e ir narrando cómo se hizo el estudio de </w:t>
      </w:r>
      <w:proofErr w:type="spellStart"/>
      <w:r>
        <w:t>Ramses</w:t>
      </w:r>
      <w:proofErr w:type="spellEnd"/>
      <w:r>
        <w:t>, es decir la participación de los niños, de los especialistas, etc…?</w:t>
      </w:r>
    </w:p>
    <w:p w14:paraId="13A1F366" w14:textId="77777777" w:rsidR="00A16359" w:rsidRDefault="00A16359" w:rsidP="00A16359">
      <w:pPr>
        <w:pStyle w:val="Textocomentario"/>
      </w:pPr>
      <w:r>
        <w:t xml:space="preserve">Marqué en azul la </w:t>
      </w:r>
      <w:proofErr w:type="spellStart"/>
      <w:r>
        <w:t>info</w:t>
      </w:r>
      <w:proofErr w:type="spellEnd"/>
      <w:r>
        <w:t xml:space="preserve"> que creo que puede entrelazarse con este apartado y quede solo uno.</w:t>
      </w:r>
    </w:p>
    <w:p w14:paraId="47033D29" w14:textId="77777777" w:rsidR="00A16359" w:rsidRDefault="00A16359" w:rsidP="00A16359">
      <w:pPr>
        <w:pStyle w:val="Textocomentario"/>
      </w:pPr>
    </w:p>
    <w:p w14:paraId="624E3512" w14:textId="77777777" w:rsidR="00A16359" w:rsidRDefault="00A16359" w:rsidP="00A16359">
      <w:pPr>
        <w:pStyle w:val="Textocomentario"/>
      </w:pPr>
      <w:r>
        <w:t>Creo que se podría utilizar este por ejemplo…Vázquez y Pérez Morán utilizaron los 50 reactivos liberados de Planea etc…</w:t>
      </w:r>
    </w:p>
    <w:p w14:paraId="2DA775D6" w14:textId="77777777" w:rsidR="00AA2CB8" w:rsidRDefault="00AA2CB8" w:rsidP="00A16359">
      <w:pPr>
        <w:pStyle w:val="Textocomentario"/>
      </w:pPr>
    </w:p>
    <w:p w14:paraId="0C605BCD" w14:textId="01B37F05" w:rsidR="00AA2CB8" w:rsidRDefault="00AA2CB8" w:rsidP="00A16359">
      <w:pPr>
        <w:pStyle w:val="Textocomentario"/>
      </w:pPr>
      <w:r>
        <w:rPr>
          <w:color w:val="0F243E" w:themeColor="text2" w:themeShade="80"/>
        </w:rPr>
        <w:t>HOLA SANDY! Estoy totalmente de acuerdo, sólo que aún no se habla de la Matriz Q y no sé si quede muy bien hablar de las entrevistas en este punto. Lo presento aquí y lo retomo en detalle en secciones posteriores.</w:t>
      </w:r>
    </w:p>
  </w:comment>
  <w:comment w:id="25" w:author="Sandra Conzuelo Serrato" w:date="2019-04-04T10:40:00Z" w:initials="SCS">
    <w:p w14:paraId="23FFB166" w14:textId="5FBB3472" w:rsidR="00D2636F" w:rsidRDefault="00D2636F">
      <w:pPr>
        <w:pStyle w:val="Textocomentario"/>
      </w:pPr>
      <w:r>
        <w:rPr>
          <w:rStyle w:val="Refdecomentario"/>
        </w:rPr>
        <w:annotationRef/>
      </w:r>
      <w:r>
        <w:t>Voy a trabajar en el análisis de las entrevistas para desarrollar este apdo.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C69B80" w15:done="0"/>
  <w15:commentEx w15:paraId="6263D22D" w15:done="0"/>
  <w15:commentEx w15:paraId="48C29196" w15:done="0"/>
  <w15:commentEx w15:paraId="23FFB1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1CA89" w14:textId="77777777" w:rsidR="00832A7E" w:rsidRDefault="00832A7E" w:rsidP="000E6E16">
      <w:r>
        <w:separator/>
      </w:r>
    </w:p>
  </w:endnote>
  <w:endnote w:type="continuationSeparator" w:id="0">
    <w:p w14:paraId="6E988E2F" w14:textId="77777777" w:rsidR="00832A7E" w:rsidRDefault="00832A7E" w:rsidP="000E6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CF480" w14:textId="04EA96B0" w:rsidR="00A57FE1" w:rsidRPr="004D4D34" w:rsidRDefault="00C24246" w:rsidP="004D4D34">
    <w:pPr>
      <w:pStyle w:val="Piedepgina"/>
      <w:jc w:val="center"/>
      <w:rPr>
        <w:rFonts w:ascii="Arial" w:hAnsi="Arial" w:cs="Arial"/>
        <w:sz w:val="18"/>
      </w:rPr>
    </w:pPr>
    <w:r w:rsidRPr="004D4D34">
      <w:rPr>
        <w:rFonts w:ascii="Arial" w:hAnsi="Arial" w:cs="Arial"/>
        <w:sz w:val="18"/>
      </w:rPr>
      <w:fldChar w:fldCharType="begin"/>
    </w:r>
    <w:r w:rsidR="00A57FE1" w:rsidRPr="004D4D34">
      <w:rPr>
        <w:rFonts w:ascii="Arial" w:hAnsi="Arial" w:cs="Arial"/>
        <w:sz w:val="18"/>
      </w:rPr>
      <w:instrText>PAGE   \* MERGEFORMAT</w:instrText>
    </w:r>
    <w:r w:rsidRPr="004D4D34">
      <w:rPr>
        <w:rFonts w:ascii="Arial" w:hAnsi="Arial" w:cs="Arial"/>
        <w:sz w:val="18"/>
      </w:rPr>
      <w:fldChar w:fldCharType="separate"/>
    </w:r>
    <w:r w:rsidR="000C7F13" w:rsidRPr="000C7F13">
      <w:rPr>
        <w:rFonts w:ascii="Arial" w:hAnsi="Arial" w:cs="Arial"/>
        <w:noProof/>
        <w:sz w:val="18"/>
        <w:lang w:val="es-ES"/>
      </w:rPr>
      <w:t>5</w:t>
    </w:r>
    <w:r w:rsidRPr="004D4D34">
      <w:rPr>
        <w:rFonts w:ascii="Arial" w:hAnsi="Arial" w:cs="Arial"/>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3A518" w14:textId="77777777" w:rsidR="00832A7E" w:rsidRDefault="00832A7E" w:rsidP="000E6E16">
      <w:r>
        <w:separator/>
      </w:r>
    </w:p>
  </w:footnote>
  <w:footnote w:type="continuationSeparator" w:id="0">
    <w:p w14:paraId="5E05ACFF" w14:textId="77777777" w:rsidR="00832A7E" w:rsidRDefault="00832A7E" w:rsidP="000E6E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4DC3B" w14:textId="77777777" w:rsidR="00965A2F" w:rsidRPr="00EF3F08" w:rsidRDefault="00965A2F" w:rsidP="000E6E16">
    <w:pPr>
      <w:pStyle w:val="encabezado0"/>
    </w:pPr>
    <w:r w:rsidRPr="00EF3F08">
      <w:t>X</w:t>
    </w:r>
    <w:r w:rsidR="00760FB0">
      <w:t>V</w:t>
    </w:r>
    <w:r w:rsidRPr="00EF3F08">
      <w:t xml:space="preserve"> CONGRESO NACIONAL DE INVESTIGACIÓN EDUCATIVA</w:t>
    </w:r>
    <w:r w:rsidR="005B14F9" w:rsidRPr="00EF3F08">
      <w:t xml:space="preserve"> </w:t>
    </w:r>
    <w:r w:rsidR="0067172C">
      <w:t>–</w:t>
    </w:r>
    <w:r w:rsidR="005B14F9" w:rsidRPr="00EF3F08">
      <w:t xml:space="preserve"> PONENCIA</w:t>
    </w:r>
    <w:r w:rsidR="0067172C">
      <w:t xml:space="preserve"> REPORTES PARCIALES O FINALES DE INVESTIGACIÓN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E6D40"/>
    <w:multiLevelType w:val="hybridMultilevel"/>
    <w:tmpl w:val="35BA70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4EC3B5B"/>
    <w:multiLevelType w:val="hybridMultilevel"/>
    <w:tmpl w:val="C2F4B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89D47C3"/>
    <w:multiLevelType w:val="hybridMultilevel"/>
    <w:tmpl w:val="B23C4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2220DDE"/>
    <w:multiLevelType w:val="hybridMultilevel"/>
    <w:tmpl w:val="618ED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dra Conzuelo Serrato">
    <w15:presenceInfo w15:providerId="AD" w15:userId="S-1-5-21-1268683857-3413048154-3417360476-14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DD5"/>
    <w:rsid w:val="00016320"/>
    <w:rsid w:val="00025E2A"/>
    <w:rsid w:val="00036FDD"/>
    <w:rsid w:val="000418AE"/>
    <w:rsid w:val="00047E61"/>
    <w:rsid w:val="000534A7"/>
    <w:rsid w:val="00056F10"/>
    <w:rsid w:val="00071CC9"/>
    <w:rsid w:val="0007310C"/>
    <w:rsid w:val="0007691E"/>
    <w:rsid w:val="00084A1C"/>
    <w:rsid w:val="00086FFF"/>
    <w:rsid w:val="000A401C"/>
    <w:rsid w:val="000A59CE"/>
    <w:rsid w:val="000B14B3"/>
    <w:rsid w:val="000C5691"/>
    <w:rsid w:val="000C7F13"/>
    <w:rsid w:val="000E6E16"/>
    <w:rsid w:val="000F4D30"/>
    <w:rsid w:val="000F544C"/>
    <w:rsid w:val="000F76CA"/>
    <w:rsid w:val="00105D05"/>
    <w:rsid w:val="00114DBF"/>
    <w:rsid w:val="00117545"/>
    <w:rsid w:val="00124623"/>
    <w:rsid w:val="00146290"/>
    <w:rsid w:val="001526D1"/>
    <w:rsid w:val="00170504"/>
    <w:rsid w:val="00171A7C"/>
    <w:rsid w:val="00175FFA"/>
    <w:rsid w:val="00186D70"/>
    <w:rsid w:val="001911CB"/>
    <w:rsid w:val="001B2647"/>
    <w:rsid w:val="001C634B"/>
    <w:rsid w:val="001C66C6"/>
    <w:rsid w:val="001C6D76"/>
    <w:rsid w:val="001E1D9A"/>
    <w:rsid w:val="001E6B2A"/>
    <w:rsid w:val="001F6A5F"/>
    <w:rsid w:val="00206EB4"/>
    <w:rsid w:val="00212BAA"/>
    <w:rsid w:val="00213B68"/>
    <w:rsid w:val="002162DE"/>
    <w:rsid w:val="002304E5"/>
    <w:rsid w:val="00242644"/>
    <w:rsid w:val="002461A1"/>
    <w:rsid w:val="00246C9A"/>
    <w:rsid w:val="00283259"/>
    <w:rsid w:val="00292ABC"/>
    <w:rsid w:val="002B094C"/>
    <w:rsid w:val="002B2393"/>
    <w:rsid w:val="002C3551"/>
    <w:rsid w:val="002D57C5"/>
    <w:rsid w:val="002D6F29"/>
    <w:rsid w:val="002D71B4"/>
    <w:rsid w:val="002E608C"/>
    <w:rsid w:val="002F1384"/>
    <w:rsid w:val="002F7691"/>
    <w:rsid w:val="00302256"/>
    <w:rsid w:val="00302A38"/>
    <w:rsid w:val="00304FEE"/>
    <w:rsid w:val="00313D59"/>
    <w:rsid w:val="00351319"/>
    <w:rsid w:val="0035368E"/>
    <w:rsid w:val="003650C0"/>
    <w:rsid w:val="003854C3"/>
    <w:rsid w:val="00387BD2"/>
    <w:rsid w:val="003A125A"/>
    <w:rsid w:val="003A70A8"/>
    <w:rsid w:val="003B4830"/>
    <w:rsid w:val="003C357A"/>
    <w:rsid w:val="003D0429"/>
    <w:rsid w:val="003D5B37"/>
    <w:rsid w:val="003F259A"/>
    <w:rsid w:val="003F282B"/>
    <w:rsid w:val="003F6C0E"/>
    <w:rsid w:val="0042059F"/>
    <w:rsid w:val="0042779B"/>
    <w:rsid w:val="00435190"/>
    <w:rsid w:val="00445ACC"/>
    <w:rsid w:val="0045616B"/>
    <w:rsid w:val="0046004A"/>
    <w:rsid w:val="0046422D"/>
    <w:rsid w:val="0047522F"/>
    <w:rsid w:val="00482781"/>
    <w:rsid w:val="004871E2"/>
    <w:rsid w:val="004874A6"/>
    <w:rsid w:val="00497DE7"/>
    <w:rsid w:val="004B25CA"/>
    <w:rsid w:val="004C09BB"/>
    <w:rsid w:val="004D4D34"/>
    <w:rsid w:val="004E3853"/>
    <w:rsid w:val="004F00EB"/>
    <w:rsid w:val="004F57D0"/>
    <w:rsid w:val="00500E59"/>
    <w:rsid w:val="005068C5"/>
    <w:rsid w:val="00511E65"/>
    <w:rsid w:val="0051388B"/>
    <w:rsid w:val="00515EF7"/>
    <w:rsid w:val="00523985"/>
    <w:rsid w:val="00537828"/>
    <w:rsid w:val="0055307C"/>
    <w:rsid w:val="00560F2D"/>
    <w:rsid w:val="005702B7"/>
    <w:rsid w:val="00577F51"/>
    <w:rsid w:val="005A310D"/>
    <w:rsid w:val="005B14F9"/>
    <w:rsid w:val="005C0B5C"/>
    <w:rsid w:val="005D20D1"/>
    <w:rsid w:val="005D2ED6"/>
    <w:rsid w:val="005D39DC"/>
    <w:rsid w:val="005E2EF8"/>
    <w:rsid w:val="0060188A"/>
    <w:rsid w:val="00601ADB"/>
    <w:rsid w:val="00635CC3"/>
    <w:rsid w:val="00664BCF"/>
    <w:rsid w:val="0067172C"/>
    <w:rsid w:val="006E5EC4"/>
    <w:rsid w:val="006E7B09"/>
    <w:rsid w:val="006F561C"/>
    <w:rsid w:val="00703DC7"/>
    <w:rsid w:val="00735293"/>
    <w:rsid w:val="00742840"/>
    <w:rsid w:val="00747C19"/>
    <w:rsid w:val="00751391"/>
    <w:rsid w:val="00753A44"/>
    <w:rsid w:val="00754CEA"/>
    <w:rsid w:val="00760FB0"/>
    <w:rsid w:val="007632CC"/>
    <w:rsid w:val="00777373"/>
    <w:rsid w:val="007804F3"/>
    <w:rsid w:val="0078182D"/>
    <w:rsid w:val="007835F2"/>
    <w:rsid w:val="0079238A"/>
    <w:rsid w:val="00793AEA"/>
    <w:rsid w:val="007A3325"/>
    <w:rsid w:val="007B5F51"/>
    <w:rsid w:val="007B62EB"/>
    <w:rsid w:val="007C0884"/>
    <w:rsid w:val="007C5C59"/>
    <w:rsid w:val="007C7D43"/>
    <w:rsid w:val="007D7DD5"/>
    <w:rsid w:val="007F41E4"/>
    <w:rsid w:val="007F6FAA"/>
    <w:rsid w:val="008005E1"/>
    <w:rsid w:val="0080426C"/>
    <w:rsid w:val="008156A1"/>
    <w:rsid w:val="00822044"/>
    <w:rsid w:val="00827A35"/>
    <w:rsid w:val="00832A7E"/>
    <w:rsid w:val="00860B3F"/>
    <w:rsid w:val="0087734F"/>
    <w:rsid w:val="00887304"/>
    <w:rsid w:val="00891B14"/>
    <w:rsid w:val="00897A95"/>
    <w:rsid w:val="008A1883"/>
    <w:rsid w:val="008A322E"/>
    <w:rsid w:val="008A5A97"/>
    <w:rsid w:val="008D77AD"/>
    <w:rsid w:val="008E2185"/>
    <w:rsid w:val="008F62AF"/>
    <w:rsid w:val="0090000B"/>
    <w:rsid w:val="009122AE"/>
    <w:rsid w:val="0091501C"/>
    <w:rsid w:val="009236E4"/>
    <w:rsid w:val="00930023"/>
    <w:rsid w:val="0093075E"/>
    <w:rsid w:val="009456C4"/>
    <w:rsid w:val="009574FE"/>
    <w:rsid w:val="00965A2F"/>
    <w:rsid w:val="00972FB0"/>
    <w:rsid w:val="00983E6D"/>
    <w:rsid w:val="009847EB"/>
    <w:rsid w:val="00994F3E"/>
    <w:rsid w:val="009A5A4C"/>
    <w:rsid w:val="009F0D29"/>
    <w:rsid w:val="009F67B3"/>
    <w:rsid w:val="00A03CDF"/>
    <w:rsid w:val="00A045B7"/>
    <w:rsid w:val="00A16359"/>
    <w:rsid w:val="00A2209F"/>
    <w:rsid w:val="00A25EDD"/>
    <w:rsid w:val="00A36C0D"/>
    <w:rsid w:val="00A4101D"/>
    <w:rsid w:val="00A57FE1"/>
    <w:rsid w:val="00A6043B"/>
    <w:rsid w:val="00A667C2"/>
    <w:rsid w:val="00A90FC9"/>
    <w:rsid w:val="00A92F19"/>
    <w:rsid w:val="00AA2CB8"/>
    <w:rsid w:val="00AB03FC"/>
    <w:rsid w:val="00AC45B1"/>
    <w:rsid w:val="00AD33F9"/>
    <w:rsid w:val="00AD37CA"/>
    <w:rsid w:val="00AD77CB"/>
    <w:rsid w:val="00AE28D2"/>
    <w:rsid w:val="00AF1803"/>
    <w:rsid w:val="00AF4C58"/>
    <w:rsid w:val="00B06537"/>
    <w:rsid w:val="00B15F8C"/>
    <w:rsid w:val="00B17B5E"/>
    <w:rsid w:val="00B21431"/>
    <w:rsid w:val="00B22D00"/>
    <w:rsid w:val="00B27F14"/>
    <w:rsid w:val="00B3164D"/>
    <w:rsid w:val="00B338C5"/>
    <w:rsid w:val="00B45231"/>
    <w:rsid w:val="00B63733"/>
    <w:rsid w:val="00B64BDF"/>
    <w:rsid w:val="00B813A8"/>
    <w:rsid w:val="00B97EA7"/>
    <w:rsid w:val="00BD4599"/>
    <w:rsid w:val="00BD72D8"/>
    <w:rsid w:val="00BD752B"/>
    <w:rsid w:val="00BF20DF"/>
    <w:rsid w:val="00C16645"/>
    <w:rsid w:val="00C173B9"/>
    <w:rsid w:val="00C24246"/>
    <w:rsid w:val="00C242FB"/>
    <w:rsid w:val="00C2796B"/>
    <w:rsid w:val="00C27EA1"/>
    <w:rsid w:val="00C301F5"/>
    <w:rsid w:val="00C30DD7"/>
    <w:rsid w:val="00C33758"/>
    <w:rsid w:val="00C50B53"/>
    <w:rsid w:val="00C664F7"/>
    <w:rsid w:val="00CA7F84"/>
    <w:rsid w:val="00CB3165"/>
    <w:rsid w:val="00CB4B1E"/>
    <w:rsid w:val="00CB794B"/>
    <w:rsid w:val="00CD1E24"/>
    <w:rsid w:val="00CE4C6D"/>
    <w:rsid w:val="00CF4EBA"/>
    <w:rsid w:val="00D2636F"/>
    <w:rsid w:val="00D33DE8"/>
    <w:rsid w:val="00D357F4"/>
    <w:rsid w:val="00D37F16"/>
    <w:rsid w:val="00D41AA1"/>
    <w:rsid w:val="00D50BEB"/>
    <w:rsid w:val="00D60ADE"/>
    <w:rsid w:val="00D70FCE"/>
    <w:rsid w:val="00D760A3"/>
    <w:rsid w:val="00D76716"/>
    <w:rsid w:val="00D82EF5"/>
    <w:rsid w:val="00D8622B"/>
    <w:rsid w:val="00D8678F"/>
    <w:rsid w:val="00DA1D93"/>
    <w:rsid w:val="00DD4902"/>
    <w:rsid w:val="00DE4D03"/>
    <w:rsid w:val="00DE7BAE"/>
    <w:rsid w:val="00E21A54"/>
    <w:rsid w:val="00E22735"/>
    <w:rsid w:val="00E23FC2"/>
    <w:rsid w:val="00E31778"/>
    <w:rsid w:val="00E35DF4"/>
    <w:rsid w:val="00E37AED"/>
    <w:rsid w:val="00E72493"/>
    <w:rsid w:val="00E90971"/>
    <w:rsid w:val="00EC11AA"/>
    <w:rsid w:val="00ED09AD"/>
    <w:rsid w:val="00ED3D2B"/>
    <w:rsid w:val="00EE24DC"/>
    <w:rsid w:val="00EE2FE4"/>
    <w:rsid w:val="00EE566F"/>
    <w:rsid w:val="00EE7A86"/>
    <w:rsid w:val="00EF3F08"/>
    <w:rsid w:val="00F132D7"/>
    <w:rsid w:val="00F174F3"/>
    <w:rsid w:val="00F20A12"/>
    <w:rsid w:val="00F26198"/>
    <w:rsid w:val="00F46E85"/>
    <w:rsid w:val="00F50577"/>
    <w:rsid w:val="00F558F2"/>
    <w:rsid w:val="00F61308"/>
    <w:rsid w:val="00F84702"/>
    <w:rsid w:val="00F95DE2"/>
    <w:rsid w:val="00FA2DC4"/>
    <w:rsid w:val="00FA5CC4"/>
    <w:rsid w:val="00FA6679"/>
    <w:rsid w:val="00FB2593"/>
    <w:rsid w:val="00FC5D0E"/>
    <w:rsid w:val="00FD0989"/>
    <w:rsid w:val="00FD69C8"/>
    <w:rsid w:val="00FF103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1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E16"/>
    <w:pPr>
      <w:spacing w:after="0"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891B14"/>
    <w:pPr>
      <w:keepNext/>
      <w:keepLines/>
      <w:spacing w:after="360" w:line="240" w:lineRule="auto"/>
      <w:jc w:val="center"/>
      <w:outlineLvl w:val="0"/>
    </w:pPr>
    <w:rPr>
      <w:rFonts w:eastAsiaTheme="majorEastAsia"/>
      <w:b/>
      <w:bCs/>
      <w:color w:val="000000" w:themeColor="text1"/>
      <w:sz w:val="32"/>
      <w:szCs w:val="32"/>
    </w:rPr>
  </w:style>
  <w:style w:type="paragraph" w:styleId="Ttulo2">
    <w:name w:val="heading 2"/>
    <w:basedOn w:val="Normal"/>
    <w:next w:val="Normal"/>
    <w:link w:val="Ttulo2Car"/>
    <w:uiPriority w:val="9"/>
    <w:unhideWhenUsed/>
    <w:qFormat/>
    <w:rsid w:val="00EE566F"/>
    <w:pPr>
      <w:keepNext/>
      <w:keepLines/>
      <w:spacing w:before="240" w:after="240" w:line="240" w:lineRule="auto"/>
      <w:outlineLvl w:val="1"/>
    </w:pPr>
    <w:rPr>
      <w:rFonts w:eastAsiaTheme="majorEastAsia"/>
      <w:b/>
      <w:bCs/>
      <w:color w:val="000000" w:themeColor="text1"/>
      <w:sz w:val="28"/>
      <w:szCs w:val="28"/>
    </w:rPr>
  </w:style>
  <w:style w:type="paragraph" w:styleId="Ttulo3">
    <w:name w:val="heading 3"/>
    <w:basedOn w:val="Normal"/>
    <w:next w:val="Normal"/>
    <w:link w:val="Ttulo3Car"/>
    <w:uiPriority w:val="9"/>
    <w:unhideWhenUsed/>
    <w:qFormat/>
    <w:rsid w:val="00246C9A"/>
    <w:pPr>
      <w:keepNext/>
      <w:keepLines/>
      <w:spacing w:before="120" w:after="120" w:line="240" w:lineRule="auto"/>
      <w:jc w:val="left"/>
      <w:outlineLvl w:val="2"/>
    </w:pPr>
    <w:rPr>
      <w:rFonts w:eastAsiaTheme="majorEastAsia"/>
      <w:b/>
      <w:bCs/>
      <w:color w:val="000000" w:themeColor="text1"/>
      <w:sz w:val="26"/>
      <w:szCs w:val="26"/>
    </w:rPr>
  </w:style>
  <w:style w:type="paragraph" w:styleId="Ttulo4">
    <w:name w:val="heading 4"/>
    <w:basedOn w:val="Normal"/>
    <w:next w:val="Normal"/>
    <w:link w:val="Ttulo4Car"/>
    <w:uiPriority w:val="9"/>
    <w:unhideWhenUsed/>
    <w:qFormat/>
    <w:rsid w:val="00246C9A"/>
    <w:pPr>
      <w:keepNext/>
      <w:keepLines/>
      <w:spacing w:before="120" w:after="60" w:line="240" w:lineRule="auto"/>
      <w:jc w:val="left"/>
      <w:outlineLvl w:val="3"/>
    </w:pPr>
    <w:rPr>
      <w:rFonts w:eastAsiaTheme="majorEastAsia"/>
      <w:b/>
      <w:bCs/>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5A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65A2F"/>
    <w:rPr>
      <w:rFonts w:ascii="Times New Roman" w:hAnsi="Times New Roman" w:cs="Times New Roman"/>
      <w:sz w:val="24"/>
      <w:szCs w:val="24"/>
    </w:rPr>
  </w:style>
  <w:style w:type="paragraph" w:styleId="Piedepgina">
    <w:name w:val="footer"/>
    <w:basedOn w:val="Normal"/>
    <w:link w:val="PiedepginaCar"/>
    <w:uiPriority w:val="99"/>
    <w:unhideWhenUsed/>
    <w:rsid w:val="00965A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65A2F"/>
    <w:rPr>
      <w:rFonts w:ascii="Times New Roman" w:hAnsi="Times New Roman" w:cs="Times New Roman"/>
      <w:sz w:val="24"/>
      <w:szCs w:val="24"/>
    </w:rPr>
  </w:style>
  <w:style w:type="paragraph" w:customStyle="1" w:styleId="encabezado0">
    <w:name w:val="encabezado"/>
    <w:basedOn w:val="Encabezado"/>
    <w:link w:val="encabezadoCar0"/>
    <w:qFormat/>
    <w:rsid w:val="00A57FE1"/>
    <w:pPr>
      <w:spacing w:before="120" w:after="120"/>
      <w:jc w:val="center"/>
    </w:pPr>
    <w:rPr>
      <w:color w:val="7F7F7F" w:themeColor="text1" w:themeTint="80"/>
      <w:sz w:val="16"/>
      <w:szCs w:val="16"/>
    </w:rPr>
  </w:style>
  <w:style w:type="character" w:customStyle="1" w:styleId="Ttulo1Car">
    <w:name w:val="Título 1 Car"/>
    <w:basedOn w:val="Fuentedeprrafopredeter"/>
    <w:link w:val="Ttulo1"/>
    <w:uiPriority w:val="9"/>
    <w:rsid w:val="00891B14"/>
    <w:rPr>
      <w:rFonts w:ascii="Times New Roman" w:eastAsiaTheme="majorEastAsia" w:hAnsi="Times New Roman" w:cs="Times New Roman"/>
      <w:b/>
      <w:bCs/>
      <w:color w:val="000000" w:themeColor="text1"/>
      <w:sz w:val="32"/>
      <w:szCs w:val="32"/>
    </w:rPr>
  </w:style>
  <w:style w:type="character" w:customStyle="1" w:styleId="encabezadoCar0">
    <w:name w:val="encabezado Car"/>
    <w:basedOn w:val="EncabezadoCar"/>
    <w:link w:val="encabezado0"/>
    <w:rsid w:val="00A57FE1"/>
    <w:rPr>
      <w:rFonts w:ascii="Times New Roman" w:hAnsi="Times New Roman" w:cs="Times New Roman"/>
      <w:color w:val="7F7F7F" w:themeColor="text1" w:themeTint="80"/>
      <w:sz w:val="16"/>
      <w:szCs w:val="16"/>
    </w:rPr>
  </w:style>
  <w:style w:type="paragraph" w:customStyle="1" w:styleId="nombreParticipante">
    <w:name w:val="nombreParticipante"/>
    <w:basedOn w:val="Normal"/>
    <w:link w:val="nombreParticipanteCar"/>
    <w:qFormat/>
    <w:rsid w:val="0046422D"/>
    <w:pPr>
      <w:spacing w:before="120" w:line="240" w:lineRule="auto"/>
      <w:jc w:val="center"/>
    </w:pPr>
    <w:rPr>
      <w:b/>
    </w:rPr>
  </w:style>
  <w:style w:type="paragraph" w:customStyle="1" w:styleId="adscripcionParticipante">
    <w:name w:val="adscripcionParticipante"/>
    <w:basedOn w:val="Normal"/>
    <w:link w:val="adscripcionParticipanteCar"/>
    <w:qFormat/>
    <w:rsid w:val="00897A95"/>
    <w:pPr>
      <w:spacing w:line="240" w:lineRule="auto"/>
      <w:jc w:val="center"/>
    </w:pPr>
    <w:rPr>
      <w:i/>
    </w:rPr>
  </w:style>
  <w:style w:type="character" w:customStyle="1" w:styleId="nombreParticipanteCar">
    <w:name w:val="nombreParticipante Car"/>
    <w:basedOn w:val="Fuentedeprrafopredeter"/>
    <w:link w:val="nombreParticipante"/>
    <w:rsid w:val="0046422D"/>
    <w:rPr>
      <w:rFonts w:ascii="Times New Roman" w:hAnsi="Times New Roman" w:cs="Times New Roman"/>
      <w:b/>
      <w:sz w:val="24"/>
      <w:szCs w:val="24"/>
    </w:rPr>
  </w:style>
  <w:style w:type="paragraph" w:customStyle="1" w:styleId="correoElectronicoParticipante">
    <w:name w:val="correoElectronicoParticipante"/>
    <w:basedOn w:val="Normal"/>
    <w:link w:val="correoElectronicoParticipanteCar"/>
    <w:qFormat/>
    <w:rsid w:val="00897A95"/>
    <w:pPr>
      <w:spacing w:line="240" w:lineRule="auto"/>
      <w:jc w:val="center"/>
    </w:pPr>
  </w:style>
  <w:style w:type="character" w:customStyle="1" w:styleId="adscripcionParticipanteCar">
    <w:name w:val="adscripcionParticipante Car"/>
    <w:basedOn w:val="Fuentedeprrafopredeter"/>
    <w:link w:val="adscripcionParticipante"/>
    <w:rsid w:val="00897A95"/>
    <w:rPr>
      <w:rFonts w:ascii="Times New Roman" w:hAnsi="Times New Roman" w:cs="Times New Roman"/>
      <w:i/>
      <w:sz w:val="24"/>
      <w:szCs w:val="24"/>
    </w:rPr>
  </w:style>
  <w:style w:type="character" w:styleId="Hipervnculo">
    <w:name w:val="Hyperlink"/>
    <w:basedOn w:val="Fuentedeprrafopredeter"/>
    <w:uiPriority w:val="99"/>
    <w:unhideWhenUsed/>
    <w:rsid w:val="0046422D"/>
    <w:rPr>
      <w:color w:val="0000FF" w:themeColor="hyperlink"/>
      <w:u w:val="single"/>
    </w:rPr>
  </w:style>
  <w:style w:type="character" w:customStyle="1" w:styleId="correoElectronicoParticipanteCar">
    <w:name w:val="correoElectronicoParticipante Car"/>
    <w:basedOn w:val="Fuentedeprrafopredeter"/>
    <w:link w:val="correoElectronicoParticipante"/>
    <w:rsid w:val="00897A95"/>
    <w:rPr>
      <w:rFonts w:ascii="Times New Roman" w:hAnsi="Times New Roman" w:cs="Times New Roman"/>
      <w:sz w:val="24"/>
      <w:szCs w:val="24"/>
    </w:rPr>
  </w:style>
  <w:style w:type="character" w:customStyle="1" w:styleId="Ttulo2Car">
    <w:name w:val="Título 2 Car"/>
    <w:basedOn w:val="Fuentedeprrafopredeter"/>
    <w:link w:val="Ttulo2"/>
    <w:uiPriority w:val="9"/>
    <w:rsid w:val="00EE566F"/>
    <w:rPr>
      <w:rFonts w:ascii="Times New Roman" w:eastAsiaTheme="majorEastAsia" w:hAnsi="Times New Roman" w:cs="Times New Roman"/>
      <w:b/>
      <w:bCs/>
      <w:color w:val="000000" w:themeColor="text1"/>
      <w:sz w:val="28"/>
      <w:szCs w:val="28"/>
    </w:rPr>
  </w:style>
  <w:style w:type="paragraph" w:customStyle="1" w:styleId="resumen">
    <w:name w:val="resumen"/>
    <w:basedOn w:val="Normal"/>
    <w:link w:val="resumenCar"/>
    <w:qFormat/>
    <w:rsid w:val="00387BD2"/>
    <w:pPr>
      <w:spacing w:before="240" w:after="240" w:line="240" w:lineRule="auto"/>
      <w:jc w:val="center"/>
    </w:pPr>
    <w:rPr>
      <w:b/>
      <w:sz w:val="28"/>
      <w:szCs w:val="28"/>
    </w:rPr>
  </w:style>
  <w:style w:type="paragraph" w:customStyle="1" w:styleId="palabrasClave">
    <w:name w:val="palabrasClave"/>
    <w:basedOn w:val="Normal"/>
    <w:link w:val="palabrasClaveCar"/>
    <w:qFormat/>
    <w:rsid w:val="007C5C59"/>
    <w:pPr>
      <w:spacing w:before="240" w:after="360" w:line="240" w:lineRule="auto"/>
      <w:jc w:val="center"/>
    </w:pPr>
  </w:style>
  <w:style w:type="character" w:customStyle="1" w:styleId="resumenCar">
    <w:name w:val="resumen Car"/>
    <w:basedOn w:val="Fuentedeprrafopredeter"/>
    <w:link w:val="resumen"/>
    <w:rsid w:val="00387BD2"/>
    <w:rPr>
      <w:rFonts w:ascii="Times New Roman" w:hAnsi="Times New Roman" w:cs="Times New Roman"/>
      <w:b/>
      <w:sz w:val="28"/>
      <w:szCs w:val="28"/>
    </w:rPr>
  </w:style>
  <w:style w:type="paragraph" w:customStyle="1" w:styleId="tematicaGeneral">
    <w:name w:val="tematicaGeneral"/>
    <w:basedOn w:val="Normal"/>
    <w:link w:val="tematicaGeneralCar"/>
    <w:qFormat/>
    <w:rsid w:val="00FD69C8"/>
    <w:pPr>
      <w:spacing w:before="240" w:after="240" w:line="240" w:lineRule="auto"/>
      <w:jc w:val="center"/>
    </w:pPr>
  </w:style>
  <w:style w:type="character" w:customStyle="1" w:styleId="palabrasClaveCar">
    <w:name w:val="palabrasClave Car"/>
    <w:basedOn w:val="Fuentedeprrafopredeter"/>
    <w:link w:val="palabrasClave"/>
    <w:rsid w:val="007C5C59"/>
    <w:rPr>
      <w:rFonts w:ascii="Times New Roman" w:hAnsi="Times New Roman" w:cs="Times New Roman"/>
      <w:sz w:val="24"/>
      <w:szCs w:val="24"/>
    </w:rPr>
  </w:style>
  <w:style w:type="paragraph" w:customStyle="1" w:styleId="ejeTransversal">
    <w:name w:val="ejeTransversal"/>
    <w:basedOn w:val="Normal"/>
    <w:link w:val="ejeTransversalCar"/>
    <w:qFormat/>
    <w:rsid w:val="002F7691"/>
    <w:pPr>
      <w:spacing w:before="240" w:after="240" w:line="240" w:lineRule="auto"/>
      <w:jc w:val="center"/>
    </w:pPr>
  </w:style>
  <w:style w:type="character" w:customStyle="1" w:styleId="tematicaGeneralCar">
    <w:name w:val="tematicaGeneral Car"/>
    <w:basedOn w:val="Fuentedeprrafopredeter"/>
    <w:link w:val="tematicaGeneral"/>
    <w:rsid w:val="00FD69C8"/>
    <w:rPr>
      <w:rFonts w:ascii="Times New Roman" w:hAnsi="Times New Roman" w:cs="Times New Roman"/>
      <w:sz w:val="24"/>
      <w:szCs w:val="24"/>
    </w:rPr>
  </w:style>
  <w:style w:type="character" w:customStyle="1" w:styleId="ejeTransversalCar">
    <w:name w:val="ejeTransversal Car"/>
    <w:basedOn w:val="Fuentedeprrafopredeter"/>
    <w:link w:val="ejeTransversal"/>
    <w:rsid w:val="002F7691"/>
    <w:rPr>
      <w:rFonts w:ascii="Times New Roman" w:hAnsi="Times New Roman" w:cs="Times New Roman"/>
      <w:sz w:val="24"/>
      <w:szCs w:val="24"/>
    </w:rPr>
  </w:style>
  <w:style w:type="character" w:customStyle="1" w:styleId="Ttulo3Car">
    <w:name w:val="Título 3 Car"/>
    <w:basedOn w:val="Fuentedeprrafopredeter"/>
    <w:link w:val="Ttulo3"/>
    <w:uiPriority w:val="9"/>
    <w:rsid w:val="00246C9A"/>
    <w:rPr>
      <w:rFonts w:ascii="Times New Roman" w:eastAsiaTheme="majorEastAsia" w:hAnsi="Times New Roman" w:cs="Times New Roman"/>
      <w:b/>
      <w:bCs/>
      <w:color w:val="000000" w:themeColor="text1"/>
      <w:sz w:val="26"/>
      <w:szCs w:val="26"/>
    </w:rPr>
  </w:style>
  <w:style w:type="character" w:customStyle="1" w:styleId="Ttulo4Car">
    <w:name w:val="Título 4 Car"/>
    <w:basedOn w:val="Fuentedeprrafopredeter"/>
    <w:link w:val="Ttulo4"/>
    <w:uiPriority w:val="9"/>
    <w:rsid w:val="00246C9A"/>
    <w:rPr>
      <w:rFonts w:ascii="Times New Roman" w:eastAsiaTheme="majorEastAsia" w:hAnsi="Times New Roman" w:cs="Times New Roman"/>
      <w:b/>
      <w:bCs/>
      <w:iCs/>
      <w:color w:val="404040" w:themeColor="text1" w:themeTint="BF"/>
      <w:sz w:val="24"/>
      <w:szCs w:val="24"/>
    </w:rPr>
  </w:style>
  <w:style w:type="paragraph" w:customStyle="1" w:styleId="referencia">
    <w:name w:val="referencia"/>
    <w:basedOn w:val="Normal"/>
    <w:link w:val="referenciaCar"/>
    <w:qFormat/>
    <w:rsid w:val="00E22735"/>
    <w:pPr>
      <w:spacing w:after="240" w:line="240" w:lineRule="auto"/>
      <w:ind w:left="567" w:hanging="567"/>
      <w:jc w:val="left"/>
    </w:pPr>
  </w:style>
  <w:style w:type="paragraph" w:customStyle="1" w:styleId="tipoPonencia">
    <w:name w:val="tipoPonencia"/>
    <w:basedOn w:val="ejeTransversal"/>
    <w:link w:val="tipoPonenciaCar"/>
    <w:qFormat/>
    <w:rsid w:val="002F7691"/>
    <w:pPr>
      <w:spacing w:after="360"/>
    </w:pPr>
    <w:rPr>
      <w:b/>
    </w:rPr>
  </w:style>
  <w:style w:type="character" w:customStyle="1" w:styleId="referenciaCar">
    <w:name w:val="referencia Car"/>
    <w:basedOn w:val="Fuentedeprrafopredeter"/>
    <w:link w:val="referencia"/>
    <w:rsid w:val="00E22735"/>
    <w:rPr>
      <w:rFonts w:ascii="Times New Roman" w:hAnsi="Times New Roman" w:cs="Times New Roman"/>
      <w:sz w:val="24"/>
      <w:szCs w:val="24"/>
    </w:rPr>
  </w:style>
  <w:style w:type="character" w:customStyle="1" w:styleId="tipoPonenciaCar">
    <w:name w:val="tipoPonencia Car"/>
    <w:basedOn w:val="ejeTransversalCar"/>
    <w:link w:val="tipoPonencia"/>
    <w:rsid w:val="002F7691"/>
    <w:rPr>
      <w:rFonts w:ascii="Times New Roman" w:hAnsi="Times New Roman" w:cs="Times New Roman"/>
      <w:b/>
      <w:sz w:val="24"/>
      <w:szCs w:val="24"/>
    </w:rPr>
  </w:style>
  <w:style w:type="paragraph" w:styleId="Textodeglobo">
    <w:name w:val="Balloon Text"/>
    <w:basedOn w:val="Normal"/>
    <w:link w:val="TextodegloboCar"/>
    <w:uiPriority w:val="99"/>
    <w:semiHidden/>
    <w:unhideWhenUsed/>
    <w:rsid w:val="00D82EF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2EF5"/>
    <w:rPr>
      <w:rFonts w:ascii="Tahoma" w:hAnsi="Tahoma" w:cs="Tahoma"/>
      <w:sz w:val="16"/>
      <w:szCs w:val="16"/>
    </w:rPr>
  </w:style>
  <w:style w:type="character" w:styleId="Hipervnculovisitado">
    <w:name w:val="FollowedHyperlink"/>
    <w:basedOn w:val="Fuentedeprrafopredeter"/>
    <w:uiPriority w:val="99"/>
    <w:semiHidden/>
    <w:unhideWhenUsed/>
    <w:rsid w:val="003650C0"/>
    <w:rPr>
      <w:color w:val="800080" w:themeColor="followedHyperlink"/>
      <w:u w:val="single"/>
    </w:rPr>
  </w:style>
  <w:style w:type="paragraph" w:styleId="Prrafodelista">
    <w:name w:val="List Paragraph"/>
    <w:basedOn w:val="Normal"/>
    <w:uiPriority w:val="34"/>
    <w:qFormat/>
    <w:rsid w:val="0093075E"/>
    <w:pPr>
      <w:ind w:left="720"/>
      <w:contextualSpacing/>
    </w:pPr>
  </w:style>
  <w:style w:type="character" w:styleId="Refdecomentario">
    <w:name w:val="annotation reference"/>
    <w:basedOn w:val="Fuentedeprrafopredeter"/>
    <w:uiPriority w:val="99"/>
    <w:semiHidden/>
    <w:unhideWhenUsed/>
    <w:rsid w:val="002F1384"/>
    <w:rPr>
      <w:sz w:val="16"/>
      <w:szCs w:val="16"/>
    </w:rPr>
  </w:style>
  <w:style w:type="paragraph" w:styleId="Textocomentario">
    <w:name w:val="annotation text"/>
    <w:basedOn w:val="Normal"/>
    <w:link w:val="TextocomentarioCar"/>
    <w:uiPriority w:val="99"/>
    <w:semiHidden/>
    <w:unhideWhenUsed/>
    <w:rsid w:val="002F13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1384"/>
    <w:rPr>
      <w:rFonts w:ascii="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2F1384"/>
    <w:rPr>
      <w:b/>
      <w:bCs/>
    </w:rPr>
  </w:style>
  <w:style w:type="character" w:customStyle="1" w:styleId="AsuntodelcomentarioCar">
    <w:name w:val="Asunto del comentario Car"/>
    <w:basedOn w:val="TextocomentarioCar"/>
    <w:link w:val="Asuntodelcomentario"/>
    <w:uiPriority w:val="99"/>
    <w:semiHidden/>
    <w:rsid w:val="002F1384"/>
    <w:rPr>
      <w:rFonts w:ascii="Times New Roman" w:hAnsi="Times New Roman" w:cs="Times New Roman"/>
      <w:b/>
      <w:bCs/>
      <w:sz w:val="20"/>
      <w:szCs w:val="20"/>
    </w:rPr>
  </w:style>
  <w:style w:type="paragraph" w:customStyle="1" w:styleId="Subttulos">
    <w:name w:val="Subtítulos"/>
    <w:basedOn w:val="Ttulo2"/>
    <w:link w:val="SubttulosChar"/>
    <w:qFormat/>
    <w:rsid w:val="00A36C0D"/>
    <w:pPr>
      <w:spacing w:before="480" w:after="480"/>
    </w:pPr>
    <w:rPr>
      <w:rFonts w:ascii="Arial" w:hAnsi="Arial" w:cstheme="majorBidi"/>
      <w:color w:val="auto"/>
      <w:szCs w:val="26"/>
      <w:lang w:val="en-US"/>
    </w:rPr>
  </w:style>
  <w:style w:type="character" w:customStyle="1" w:styleId="SubttulosChar">
    <w:name w:val="Subtítulos Char"/>
    <w:basedOn w:val="Fuentedeprrafopredeter"/>
    <w:link w:val="Subttulos"/>
    <w:rsid w:val="00A36C0D"/>
    <w:rPr>
      <w:rFonts w:ascii="Arial" w:eastAsiaTheme="majorEastAsia" w:hAnsi="Arial" w:cstheme="majorBidi"/>
      <w:b/>
      <w:bCs/>
      <w:sz w:val="28"/>
      <w:szCs w:val="26"/>
      <w:lang w:val="en-US"/>
    </w:rPr>
  </w:style>
  <w:style w:type="paragraph" w:styleId="NormalWeb">
    <w:name w:val="Normal (Web)"/>
    <w:basedOn w:val="Normal"/>
    <w:uiPriority w:val="99"/>
    <w:unhideWhenUsed/>
    <w:rsid w:val="00A36C0D"/>
    <w:pPr>
      <w:spacing w:before="100" w:beforeAutospacing="1" w:after="100" w:afterAutospacing="1" w:line="240" w:lineRule="auto"/>
      <w:jc w:val="left"/>
    </w:pPr>
    <w:rPr>
      <w:rFonts w:ascii="Arial" w:eastAsia="Times New Roman" w:hAnsi="Arial"/>
      <w:lang w:eastAsia="es-MX"/>
    </w:rPr>
  </w:style>
  <w:style w:type="paragraph" w:customStyle="1" w:styleId="parrafos">
    <w:name w:val="parrafos"/>
    <w:basedOn w:val="Normal"/>
    <w:link w:val="parrafosCar"/>
    <w:qFormat/>
    <w:rsid w:val="00A36C0D"/>
    <w:pPr>
      <w:spacing w:line="480" w:lineRule="auto"/>
      <w:ind w:firstLine="706"/>
    </w:pPr>
    <w:rPr>
      <w:rFonts w:ascii="Arial" w:hAnsi="Arial" w:cs="Arial"/>
      <w:lang w:eastAsia="es-MX"/>
    </w:rPr>
  </w:style>
  <w:style w:type="character" w:customStyle="1" w:styleId="parrafosCar">
    <w:name w:val="parrafos Car"/>
    <w:basedOn w:val="Fuentedeprrafopredeter"/>
    <w:link w:val="parrafos"/>
    <w:rsid w:val="00A36C0D"/>
    <w:rPr>
      <w:rFonts w:ascii="Arial" w:hAnsi="Arial" w:cs="Arial"/>
      <w:sz w:val="24"/>
      <w:szCs w:val="24"/>
      <w:lang w:eastAsia="es-MX"/>
    </w:rPr>
  </w:style>
  <w:style w:type="character" w:styleId="Textodelmarcadordeposicin">
    <w:name w:val="Placeholder Text"/>
    <w:basedOn w:val="Fuentedeprrafopredeter"/>
    <w:uiPriority w:val="99"/>
    <w:semiHidden/>
    <w:rsid w:val="00117545"/>
    <w:rPr>
      <w:color w:val="808080"/>
    </w:rPr>
  </w:style>
  <w:style w:type="paragraph" w:customStyle="1" w:styleId="Default">
    <w:name w:val="Default"/>
    <w:rsid w:val="000F4D30"/>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80426C"/>
    <w:pPr>
      <w:spacing w:after="0" w:line="240" w:lineRule="auto"/>
    </w:pPr>
    <w:rPr>
      <w:rFonts w:ascii="Times New Roman" w:hAnsi="Times New Roman" w:cs="Times New Roman"/>
      <w:sz w:val="24"/>
      <w:szCs w:val="24"/>
    </w:rPr>
  </w:style>
  <w:style w:type="paragraph" w:customStyle="1" w:styleId="Referencias">
    <w:name w:val="Referencias"/>
    <w:basedOn w:val="Normal"/>
    <w:link w:val="ReferenciasChar"/>
    <w:qFormat/>
    <w:rsid w:val="00F84702"/>
    <w:pPr>
      <w:spacing w:before="240" w:after="240" w:line="240" w:lineRule="auto"/>
      <w:ind w:left="720" w:hanging="720"/>
    </w:pPr>
    <w:rPr>
      <w:rFonts w:ascii="Arial" w:eastAsia="Times New Roman" w:hAnsi="Arial" w:cs="Arial"/>
    </w:rPr>
  </w:style>
  <w:style w:type="character" w:customStyle="1" w:styleId="ReferenciasChar">
    <w:name w:val="Referencias Char"/>
    <w:basedOn w:val="Fuentedeprrafopredeter"/>
    <w:link w:val="Referencias"/>
    <w:rsid w:val="00F84702"/>
    <w:rPr>
      <w:rFonts w:ascii="Arial" w:eastAsia="Times New Roman"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E16"/>
    <w:pPr>
      <w:spacing w:after="0"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891B14"/>
    <w:pPr>
      <w:keepNext/>
      <w:keepLines/>
      <w:spacing w:after="360" w:line="240" w:lineRule="auto"/>
      <w:jc w:val="center"/>
      <w:outlineLvl w:val="0"/>
    </w:pPr>
    <w:rPr>
      <w:rFonts w:eastAsiaTheme="majorEastAsia"/>
      <w:b/>
      <w:bCs/>
      <w:color w:val="000000" w:themeColor="text1"/>
      <w:sz w:val="32"/>
      <w:szCs w:val="32"/>
    </w:rPr>
  </w:style>
  <w:style w:type="paragraph" w:styleId="Ttulo2">
    <w:name w:val="heading 2"/>
    <w:basedOn w:val="Normal"/>
    <w:next w:val="Normal"/>
    <w:link w:val="Ttulo2Car"/>
    <w:uiPriority w:val="9"/>
    <w:unhideWhenUsed/>
    <w:qFormat/>
    <w:rsid w:val="00EE566F"/>
    <w:pPr>
      <w:keepNext/>
      <w:keepLines/>
      <w:spacing w:before="240" w:after="240" w:line="240" w:lineRule="auto"/>
      <w:outlineLvl w:val="1"/>
    </w:pPr>
    <w:rPr>
      <w:rFonts w:eastAsiaTheme="majorEastAsia"/>
      <w:b/>
      <w:bCs/>
      <w:color w:val="000000" w:themeColor="text1"/>
      <w:sz w:val="28"/>
      <w:szCs w:val="28"/>
    </w:rPr>
  </w:style>
  <w:style w:type="paragraph" w:styleId="Ttulo3">
    <w:name w:val="heading 3"/>
    <w:basedOn w:val="Normal"/>
    <w:next w:val="Normal"/>
    <w:link w:val="Ttulo3Car"/>
    <w:uiPriority w:val="9"/>
    <w:unhideWhenUsed/>
    <w:qFormat/>
    <w:rsid w:val="00246C9A"/>
    <w:pPr>
      <w:keepNext/>
      <w:keepLines/>
      <w:spacing w:before="120" w:after="120" w:line="240" w:lineRule="auto"/>
      <w:jc w:val="left"/>
      <w:outlineLvl w:val="2"/>
    </w:pPr>
    <w:rPr>
      <w:rFonts w:eastAsiaTheme="majorEastAsia"/>
      <w:b/>
      <w:bCs/>
      <w:color w:val="000000" w:themeColor="text1"/>
      <w:sz w:val="26"/>
      <w:szCs w:val="26"/>
    </w:rPr>
  </w:style>
  <w:style w:type="paragraph" w:styleId="Ttulo4">
    <w:name w:val="heading 4"/>
    <w:basedOn w:val="Normal"/>
    <w:next w:val="Normal"/>
    <w:link w:val="Ttulo4Car"/>
    <w:uiPriority w:val="9"/>
    <w:unhideWhenUsed/>
    <w:qFormat/>
    <w:rsid w:val="00246C9A"/>
    <w:pPr>
      <w:keepNext/>
      <w:keepLines/>
      <w:spacing w:before="120" w:after="60" w:line="240" w:lineRule="auto"/>
      <w:jc w:val="left"/>
      <w:outlineLvl w:val="3"/>
    </w:pPr>
    <w:rPr>
      <w:rFonts w:eastAsiaTheme="majorEastAsia"/>
      <w:b/>
      <w:bCs/>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5A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65A2F"/>
    <w:rPr>
      <w:rFonts w:ascii="Times New Roman" w:hAnsi="Times New Roman" w:cs="Times New Roman"/>
      <w:sz w:val="24"/>
      <w:szCs w:val="24"/>
    </w:rPr>
  </w:style>
  <w:style w:type="paragraph" w:styleId="Piedepgina">
    <w:name w:val="footer"/>
    <w:basedOn w:val="Normal"/>
    <w:link w:val="PiedepginaCar"/>
    <w:uiPriority w:val="99"/>
    <w:unhideWhenUsed/>
    <w:rsid w:val="00965A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65A2F"/>
    <w:rPr>
      <w:rFonts w:ascii="Times New Roman" w:hAnsi="Times New Roman" w:cs="Times New Roman"/>
      <w:sz w:val="24"/>
      <w:szCs w:val="24"/>
    </w:rPr>
  </w:style>
  <w:style w:type="paragraph" w:customStyle="1" w:styleId="encabezado0">
    <w:name w:val="encabezado"/>
    <w:basedOn w:val="Encabezado"/>
    <w:link w:val="encabezadoCar0"/>
    <w:qFormat/>
    <w:rsid w:val="00A57FE1"/>
    <w:pPr>
      <w:spacing w:before="120" w:after="120"/>
      <w:jc w:val="center"/>
    </w:pPr>
    <w:rPr>
      <w:color w:val="7F7F7F" w:themeColor="text1" w:themeTint="80"/>
      <w:sz w:val="16"/>
      <w:szCs w:val="16"/>
    </w:rPr>
  </w:style>
  <w:style w:type="character" w:customStyle="1" w:styleId="Ttulo1Car">
    <w:name w:val="Título 1 Car"/>
    <w:basedOn w:val="Fuentedeprrafopredeter"/>
    <w:link w:val="Ttulo1"/>
    <w:uiPriority w:val="9"/>
    <w:rsid w:val="00891B14"/>
    <w:rPr>
      <w:rFonts w:ascii="Times New Roman" w:eastAsiaTheme="majorEastAsia" w:hAnsi="Times New Roman" w:cs="Times New Roman"/>
      <w:b/>
      <w:bCs/>
      <w:color w:val="000000" w:themeColor="text1"/>
      <w:sz w:val="32"/>
      <w:szCs w:val="32"/>
    </w:rPr>
  </w:style>
  <w:style w:type="character" w:customStyle="1" w:styleId="encabezadoCar0">
    <w:name w:val="encabezado Car"/>
    <w:basedOn w:val="EncabezadoCar"/>
    <w:link w:val="encabezado0"/>
    <w:rsid w:val="00A57FE1"/>
    <w:rPr>
      <w:rFonts w:ascii="Times New Roman" w:hAnsi="Times New Roman" w:cs="Times New Roman"/>
      <w:color w:val="7F7F7F" w:themeColor="text1" w:themeTint="80"/>
      <w:sz w:val="16"/>
      <w:szCs w:val="16"/>
    </w:rPr>
  </w:style>
  <w:style w:type="paragraph" w:customStyle="1" w:styleId="nombreParticipante">
    <w:name w:val="nombreParticipante"/>
    <w:basedOn w:val="Normal"/>
    <w:link w:val="nombreParticipanteCar"/>
    <w:qFormat/>
    <w:rsid w:val="0046422D"/>
    <w:pPr>
      <w:spacing w:before="120" w:line="240" w:lineRule="auto"/>
      <w:jc w:val="center"/>
    </w:pPr>
    <w:rPr>
      <w:b/>
    </w:rPr>
  </w:style>
  <w:style w:type="paragraph" w:customStyle="1" w:styleId="adscripcionParticipante">
    <w:name w:val="adscripcionParticipante"/>
    <w:basedOn w:val="Normal"/>
    <w:link w:val="adscripcionParticipanteCar"/>
    <w:qFormat/>
    <w:rsid w:val="00897A95"/>
    <w:pPr>
      <w:spacing w:line="240" w:lineRule="auto"/>
      <w:jc w:val="center"/>
    </w:pPr>
    <w:rPr>
      <w:i/>
    </w:rPr>
  </w:style>
  <w:style w:type="character" w:customStyle="1" w:styleId="nombreParticipanteCar">
    <w:name w:val="nombreParticipante Car"/>
    <w:basedOn w:val="Fuentedeprrafopredeter"/>
    <w:link w:val="nombreParticipante"/>
    <w:rsid w:val="0046422D"/>
    <w:rPr>
      <w:rFonts w:ascii="Times New Roman" w:hAnsi="Times New Roman" w:cs="Times New Roman"/>
      <w:b/>
      <w:sz w:val="24"/>
      <w:szCs w:val="24"/>
    </w:rPr>
  </w:style>
  <w:style w:type="paragraph" w:customStyle="1" w:styleId="correoElectronicoParticipante">
    <w:name w:val="correoElectronicoParticipante"/>
    <w:basedOn w:val="Normal"/>
    <w:link w:val="correoElectronicoParticipanteCar"/>
    <w:qFormat/>
    <w:rsid w:val="00897A95"/>
    <w:pPr>
      <w:spacing w:line="240" w:lineRule="auto"/>
      <w:jc w:val="center"/>
    </w:pPr>
  </w:style>
  <w:style w:type="character" w:customStyle="1" w:styleId="adscripcionParticipanteCar">
    <w:name w:val="adscripcionParticipante Car"/>
    <w:basedOn w:val="Fuentedeprrafopredeter"/>
    <w:link w:val="adscripcionParticipante"/>
    <w:rsid w:val="00897A95"/>
    <w:rPr>
      <w:rFonts w:ascii="Times New Roman" w:hAnsi="Times New Roman" w:cs="Times New Roman"/>
      <w:i/>
      <w:sz w:val="24"/>
      <w:szCs w:val="24"/>
    </w:rPr>
  </w:style>
  <w:style w:type="character" w:styleId="Hipervnculo">
    <w:name w:val="Hyperlink"/>
    <w:basedOn w:val="Fuentedeprrafopredeter"/>
    <w:uiPriority w:val="99"/>
    <w:unhideWhenUsed/>
    <w:rsid w:val="0046422D"/>
    <w:rPr>
      <w:color w:val="0000FF" w:themeColor="hyperlink"/>
      <w:u w:val="single"/>
    </w:rPr>
  </w:style>
  <w:style w:type="character" w:customStyle="1" w:styleId="correoElectronicoParticipanteCar">
    <w:name w:val="correoElectronicoParticipante Car"/>
    <w:basedOn w:val="Fuentedeprrafopredeter"/>
    <w:link w:val="correoElectronicoParticipante"/>
    <w:rsid w:val="00897A95"/>
    <w:rPr>
      <w:rFonts w:ascii="Times New Roman" w:hAnsi="Times New Roman" w:cs="Times New Roman"/>
      <w:sz w:val="24"/>
      <w:szCs w:val="24"/>
    </w:rPr>
  </w:style>
  <w:style w:type="character" w:customStyle="1" w:styleId="Ttulo2Car">
    <w:name w:val="Título 2 Car"/>
    <w:basedOn w:val="Fuentedeprrafopredeter"/>
    <w:link w:val="Ttulo2"/>
    <w:uiPriority w:val="9"/>
    <w:rsid w:val="00EE566F"/>
    <w:rPr>
      <w:rFonts w:ascii="Times New Roman" w:eastAsiaTheme="majorEastAsia" w:hAnsi="Times New Roman" w:cs="Times New Roman"/>
      <w:b/>
      <w:bCs/>
      <w:color w:val="000000" w:themeColor="text1"/>
      <w:sz w:val="28"/>
      <w:szCs w:val="28"/>
    </w:rPr>
  </w:style>
  <w:style w:type="paragraph" w:customStyle="1" w:styleId="resumen">
    <w:name w:val="resumen"/>
    <w:basedOn w:val="Normal"/>
    <w:link w:val="resumenCar"/>
    <w:qFormat/>
    <w:rsid w:val="00387BD2"/>
    <w:pPr>
      <w:spacing w:before="240" w:after="240" w:line="240" w:lineRule="auto"/>
      <w:jc w:val="center"/>
    </w:pPr>
    <w:rPr>
      <w:b/>
      <w:sz w:val="28"/>
      <w:szCs w:val="28"/>
    </w:rPr>
  </w:style>
  <w:style w:type="paragraph" w:customStyle="1" w:styleId="palabrasClave">
    <w:name w:val="palabrasClave"/>
    <w:basedOn w:val="Normal"/>
    <w:link w:val="palabrasClaveCar"/>
    <w:qFormat/>
    <w:rsid w:val="007C5C59"/>
    <w:pPr>
      <w:spacing w:before="240" w:after="360" w:line="240" w:lineRule="auto"/>
      <w:jc w:val="center"/>
    </w:pPr>
  </w:style>
  <w:style w:type="character" w:customStyle="1" w:styleId="resumenCar">
    <w:name w:val="resumen Car"/>
    <w:basedOn w:val="Fuentedeprrafopredeter"/>
    <w:link w:val="resumen"/>
    <w:rsid w:val="00387BD2"/>
    <w:rPr>
      <w:rFonts w:ascii="Times New Roman" w:hAnsi="Times New Roman" w:cs="Times New Roman"/>
      <w:b/>
      <w:sz w:val="28"/>
      <w:szCs w:val="28"/>
    </w:rPr>
  </w:style>
  <w:style w:type="paragraph" w:customStyle="1" w:styleId="tematicaGeneral">
    <w:name w:val="tematicaGeneral"/>
    <w:basedOn w:val="Normal"/>
    <w:link w:val="tematicaGeneralCar"/>
    <w:qFormat/>
    <w:rsid w:val="00FD69C8"/>
    <w:pPr>
      <w:spacing w:before="240" w:after="240" w:line="240" w:lineRule="auto"/>
      <w:jc w:val="center"/>
    </w:pPr>
  </w:style>
  <w:style w:type="character" w:customStyle="1" w:styleId="palabrasClaveCar">
    <w:name w:val="palabrasClave Car"/>
    <w:basedOn w:val="Fuentedeprrafopredeter"/>
    <w:link w:val="palabrasClave"/>
    <w:rsid w:val="007C5C59"/>
    <w:rPr>
      <w:rFonts w:ascii="Times New Roman" w:hAnsi="Times New Roman" w:cs="Times New Roman"/>
      <w:sz w:val="24"/>
      <w:szCs w:val="24"/>
    </w:rPr>
  </w:style>
  <w:style w:type="paragraph" w:customStyle="1" w:styleId="ejeTransversal">
    <w:name w:val="ejeTransversal"/>
    <w:basedOn w:val="Normal"/>
    <w:link w:val="ejeTransversalCar"/>
    <w:qFormat/>
    <w:rsid w:val="002F7691"/>
    <w:pPr>
      <w:spacing w:before="240" w:after="240" w:line="240" w:lineRule="auto"/>
      <w:jc w:val="center"/>
    </w:pPr>
  </w:style>
  <w:style w:type="character" w:customStyle="1" w:styleId="tematicaGeneralCar">
    <w:name w:val="tematicaGeneral Car"/>
    <w:basedOn w:val="Fuentedeprrafopredeter"/>
    <w:link w:val="tematicaGeneral"/>
    <w:rsid w:val="00FD69C8"/>
    <w:rPr>
      <w:rFonts w:ascii="Times New Roman" w:hAnsi="Times New Roman" w:cs="Times New Roman"/>
      <w:sz w:val="24"/>
      <w:szCs w:val="24"/>
    </w:rPr>
  </w:style>
  <w:style w:type="character" w:customStyle="1" w:styleId="ejeTransversalCar">
    <w:name w:val="ejeTransversal Car"/>
    <w:basedOn w:val="Fuentedeprrafopredeter"/>
    <w:link w:val="ejeTransversal"/>
    <w:rsid w:val="002F7691"/>
    <w:rPr>
      <w:rFonts w:ascii="Times New Roman" w:hAnsi="Times New Roman" w:cs="Times New Roman"/>
      <w:sz w:val="24"/>
      <w:szCs w:val="24"/>
    </w:rPr>
  </w:style>
  <w:style w:type="character" w:customStyle="1" w:styleId="Ttulo3Car">
    <w:name w:val="Título 3 Car"/>
    <w:basedOn w:val="Fuentedeprrafopredeter"/>
    <w:link w:val="Ttulo3"/>
    <w:uiPriority w:val="9"/>
    <w:rsid w:val="00246C9A"/>
    <w:rPr>
      <w:rFonts w:ascii="Times New Roman" w:eastAsiaTheme="majorEastAsia" w:hAnsi="Times New Roman" w:cs="Times New Roman"/>
      <w:b/>
      <w:bCs/>
      <w:color w:val="000000" w:themeColor="text1"/>
      <w:sz w:val="26"/>
      <w:szCs w:val="26"/>
    </w:rPr>
  </w:style>
  <w:style w:type="character" w:customStyle="1" w:styleId="Ttulo4Car">
    <w:name w:val="Título 4 Car"/>
    <w:basedOn w:val="Fuentedeprrafopredeter"/>
    <w:link w:val="Ttulo4"/>
    <w:uiPriority w:val="9"/>
    <w:rsid w:val="00246C9A"/>
    <w:rPr>
      <w:rFonts w:ascii="Times New Roman" w:eastAsiaTheme="majorEastAsia" w:hAnsi="Times New Roman" w:cs="Times New Roman"/>
      <w:b/>
      <w:bCs/>
      <w:iCs/>
      <w:color w:val="404040" w:themeColor="text1" w:themeTint="BF"/>
      <w:sz w:val="24"/>
      <w:szCs w:val="24"/>
    </w:rPr>
  </w:style>
  <w:style w:type="paragraph" w:customStyle="1" w:styleId="referencia">
    <w:name w:val="referencia"/>
    <w:basedOn w:val="Normal"/>
    <w:link w:val="referenciaCar"/>
    <w:qFormat/>
    <w:rsid w:val="00E22735"/>
    <w:pPr>
      <w:spacing w:after="240" w:line="240" w:lineRule="auto"/>
      <w:ind w:left="567" w:hanging="567"/>
      <w:jc w:val="left"/>
    </w:pPr>
  </w:style>
  <w:style w:type="paragraph" w:customStyle="1" w:styleId="tipoPonencia">
    <w:name w:val="tipoPonencia"/>
    <w:basedOn w:val="ejeTransversal"/>
    <w:link w:val="tipoPonenciaCar"/>
    <w:qFormat/>
    <w:rsid w:val="002F7691"/>
    <w:pPr>
      <w:spacing w:after="360"/>
    </w:pPr>
    <w:rPr>
      <w:b/>
    </w:rPr>
  </w:style>
  <w:style w:type="character" w:customStyle="1" w:styleId="referenciaCar">
    <w:name w:val="referencia Car"/>
    <w:basedOn w:val="Fuentedeprrafopredeter"/>
    <w:link w:val="referencia"/>
    <w:rsid w:val="00E22735"/>
    <w:rPr>
      <w:rFonts w:ascii="Times New Roman" w:hAnsi="Times New Roman" w:cs="Times New Roman"/>
      <w:sz w:val="24"/>
      <w:szCs w:val="24"/>
    </w:rPr>
  </w:style>
  <w:style w:type="character" w:customStyle="1" w:styleId="tipoPonenciaCar">
    <w:name w:val="tipoPonencia Car"/>
    <w:basedOn w:val="ejeTransversalCar"/>
    <w:link w:val="tipoPonencia"/>
    <w:rsid w:val="002F7691"/>
    <w:rPr>
      <w:rFonts w:ascii="Times New Roman" w:hAnsi="Times New Roman" w:cs="Times New Roman"/>
      <w:b/>
      <w:sz w:val="24"/>
      <w:szCs w:val="24"/>
    </w:rPr>
  </w:style>
  <w:style w:type="paragraph" w:styleId="Textodeglobo">
    <w:name w:val="Balloon Text"/>
    <w:basedOn w:val="Normal"/>
    <w:link w:val="TextodegloboCar"/>
    <w:uiPriority w:val="99"/>
    <w:semiHidden/>
    <w:unhideWhenUsed/>
    <w:rsid w:val="00D82EF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2EF5"/>
    <w:rPr>
      <w:rFonts w:ascii="Tahoma" w:hAnsi="Tahoma" w:cs="Tahoma"/>
      <w:sz w:val="16"/>
      <w:szCs w:val="16"/>
    </w:rPr>
  </w:style>
  <w:style w:type="character" w:styleId="Hipervnculovisitado">
    <w:name w:val="FollowedHyperlink"/>
    <w:basedOn w:val="Fuentedeprrafopredeter"/>
    <w:uiPriority w:val="99"/>
    <w:semiHidden/>
    <w:unhideWhenUsed/>
    <w:rsid w:val="003650C0"/>
    <w:rPr>
      <w:color w:val="800080" w:themeColor="followedHyperlink"/>
      <w:u w:val="single"/>
    </w:rPr>
  </w:style>
  <w:style w:type="paragraph" w:styleId="Prrafodelista">
    <w:name w:val="List Paragraph"/>
    <w:basedOn w:val="Normal"/>
    <w:uiPriority w:val="34"/>
    <w:qFormat/>
    <w:rsid w:val="0093075E"/>
    <w:pPr>
      <w:ind w:left="720"/>
      <w:contextualSpacing/>
    </w:pPr>
  </w:style>
  <w:style w:type="character" w:styleId="Refdecomentario">
    <w:name w:val="annotation reference"/>
    <w:basedOn w:val="Fuentedeprrafopredeter"/>
    <w:uiPriority w:val="99"/>
    <w:semiHidden/>
    <w:unhideWhenUsed/>
    <w:rsid w:val="002F1384"/>
    <w:rPr>
      <w:sz w:val="16"/>
      <w:szCs w:val="16"/>
    </w:rPr>
  </w:style>
  <w:style w:type="paragraph" w:styleId="Textocomentario">
    <w:name w:val="annotation text"/>
    <w:basedOn w:val="Normal"/>
    <w:link w:val="TextocomentarioCar"/>
    <w:uiPriority w:val="99"/>
    <w:semiHidden/>
    <w:unhideWhenUsed/>
    <w:rsid w:val="002F13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1384"/>
    <w:rPr>
      <w:rFonts w:ascii="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2F1384"/>
    <w:rPr>
      <w:b/>
      <w:bCs/>
    </w:rPr>
  </w:style>
  <w:style w:type="character" w:customStyle="1" w:styleId="AsuntodelcomentarioCar">
    <w:name w:val="Asunto del comentario Car"/>
    <w:basedOn w:val="TextocomentarioCar"/>
    <w:link w:val="Asuntodelcomentario"/>
    <w:uiPriority w:val="99"/>
    <w:semiHidden/>
    <w:rsid w:val="002F1384"/>
    <w:rPr>
      <w:rFonts w:ascii="Times New Roman" w:hAnsi="Times New Roman" w:cs="Times New Roman"/>
      <w:b/>
      <w:bCs/>
      <w:sz w:val="20"/>
      <w:szCs w:val="20"/>
    </w:rPr>
  </w:style>
  <w:style w:type="paragraph" w:customStyle="1" w:styleId="Subttulos">
    <w:name w:val="Subtítulos"/>
    <w:basedOn w:val="Ttulo2"/>
    <w:link w:val="SubttulosChar"/>
    <w:qFormat/>
    <w:rsid w:val="00A36C0D"/>
    <w:pPr>
      <w:spacing w:before="480" w:after="480"/>
    </w:pPr>
    <w:rPr>
      <w:rFonts w:ascii="Arial" w:hAnsi="Arial" w:cstheme="majorBidi"/>
      <w:color w:val="auto"/>
      <w:szCs w:val="26"/>
      <w:lang w:val="en-US"/>
    </w:rPr>
  </w:style>
  <w:style w:type="character" w:customStyle="1" w:styleId="SubttulosChar">
    <w:name w:val="Subtítulos Char"/>
    <w:basedOn w:val="Fuentedeprrafopredeter"/>
    <w:link w:val="Subttulos"/>
    <w:rsid w:val="00A36C0D"/>
    <w:rPr>
      <w:rFonts w:ascii="Arial" w:eastAsiaTheme="majorEastAsia" w:hAnsi="Arial" w:cstheme="majorBidi"/>
      <w:b/>
      <w:bCs/>
      <w:sz w:val="28"/>
      <w:szCs w:val="26"/>
      <w:lang w:val="en-US"/>
    </w:rPr>
  </w:style>
  <w:style w:type="paragraph" w:styleId="NormalWeb">
    <w:name w:val="Normal (Web)"/>
    <w:basedOn w:val="Normal"/>
    <w:uiPriority w:val="99"/>
    <w:unhideWhenUsed/>
    <w:rsid w:val="00A36C0D"/>
    <w:pPr>
      <w:spacing w:before="100" w:beforeAutospacing="1" w:after="100" w:afterAutospacing="1" w:line="240" w:lineRule="auto"/>
      <w:jc w:val="left"/>
    </w:pPr>
    <w:rPr>
      <w:rFonts w:ascii="Arial" w:eastAsia="Times New Roman" w:hAnsi="Arial"/>
      <w:lang w:eastAsia="es-MX"/>
    </w:rPr>
  </w:style>
  <w:style w:type="paragraph" w:customStyle="1" w:styleId="parrafos">
    <w:name w:val="parrafos"/>
    <w:basedOn w:val="Normal"/>
    <w:link w:val="parrafosCar"/>
    <w:qFormat/>
    <w:rsid w:val="00A36C0D"/>
    <w:pPr>
      <w:spacing w:line="480" w:lineRule="auto"/>
      <w:ind w:firstLine="706"/>
    </w:pPr>
    <w:rPr>
      <w:rFonts w:ascii="Arial" w:hAnsi="Arial" w:cs="Arial"/>
      <w:lang w:eastAsia="es-MX"/>
    </w:rPr>
  </w:style>
  <w:style w:type="character" w:customStyle="1" w:styleId="parrafosCar">
    <w:name w:val="parrafos Car"/>
    <w:basedOn w:val="Fuentedeprrafopredeter"/>
    <w:link w:val="parrafos"/>
    <w:rsid w:val="00A36C0D"/>
    <w:rPr>
      <w:rFonts w:ascii="Arial" w:hAnsi="Arial" w:cs="Arial"/>
      <w:sz w:val="24"/>
      <w:szCs w:val="24"/>
      <w:lang w:eastAsia="es-MX"/>
    </w:rPr>
  </w:style>
  <w:style w:type="character" w:styleId="Textodelmarcadordeposicin">
    <w:name w:val="Placeholder Text"/>
    <w:basedOn w:val="Fuentedeprrafopredeter"/>
    <w:uiPriority w:val="99"/>
    <w:semiHidden/>
    <w:rsid w:val="00117545"/>
    <w:rPr>
      <w:color w:val="808080"/>
    </w:rPr>
  </w:style>
  <w:style w:type="paragraph" w:customStyle="1" w:styleId="Default">
    <w:name w:val="Default"/>
    <w:rsid w:val="000F4D30"/>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80426C"/>
    <w:pPr>
      <w:spacing w:after="0" w:line="240" w:lineRule="auto"/>
    </w:pPr>
    <w:rPr>
      <w:rFonts w:ascii="Times New Roman" w:hAnsi="Times New Roman" w:cs="Times New Roman"/>
      <w:sz w:val="24"/>
      <w:szCs w:val="24"/>
    </w:rPr>
  </w:style>
  <w:style w:type="paragraph" w:customStyle="1" w:styleId="Referencias">
    <w:name w:val="Referencias"/>
    <w:basedOn w:val="Normal"/>
    <w:link w:val="ReferenciasChar"/>
    <w:qFormat/>
    <w:rsid w:val="00F84702"/>
    <w:pPr>
      <w:spacing w:before="240" w:after="240" w:line="240" w:lineRule="auto"/>
      <w:ind w:left="720" w:hanging="720"/>
    </w:pPr>
    <w:rPr>
      <w:rFonts w:ascii="Arial" w:eastAsia="Times New Roman" w:hAnsi="Arial" w:cs="Arial"/>
    </w:rPr>
  </w:style>
  <w:style w:type="character" w:customStyle="1" w:styleId="ReferenciasChar">
    <w:name w:val="Referencias Char"/>
    <w:basedOn w:val="Fuentedeprrafopredeter"/>
    <w:link w:val="Referencias"/>
    <w:rsid w:val="00F84702"/>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903889">
      <w:bodyDiv w:val="1"/>
      <w:marLeft w:val="0"/>
      <w:marRight w:val="0"/>
      <w:marTop w:val="0"/>
      <w:marBottom w:val="0"/>
      <w:divBdr>
        <w:top w:val="none" w:sz="0" w:space="0" w:color="auto"/>
        <w:left w:val="none" w:sz="0" w:space="0" w:color="auto"/>
        <w:bottom w:val="none" w:sz="0" w:space="0" w:color="auto"/>
        <w:right w:val="none" w:sz="0" w:space="0" w:color="auto"/>
      </w:divBdr>
    </w:div>
    <w:div w:id="499345132">
      <w:bodyDiv w:val="1"/>
      <w:marLeft w:val="0"/>
      <w:marRight w:val="0"/>
      <w:marTop w:val="0"/>
      <w:marBottom w:val="0"/>
      <w:divBdr>
        <w:top w:val="none" w:sz="0" w:space="0" w:color="auto"/>
        <w:left w:val="none" w:sz="0" w:space="0" w:color="auto"/>
        <w:bottom w:val="none" w:sz="0" w:space="0" w:color="auto"/>
        <w:right w:val="none" w:sz="0" w:space="0" w:color="auto"/>
      </w:divBdr>
    </w:div>
    <w:div w:id="156062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once.inter.edu/cai/manuales/Algunos_ejemplos_referencias_APA.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lideshare.net/americoguzman/referencias-bibliogrficas-apa-6ta-edici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adrifelcha@gmail.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91F52-C42B-4D06-8F81-2A4E51CA2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3089</Words>
  <Characters>16993</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dc:creator>
  <cp:lastModifiedBy>sandra de la peña</cp:lastModifiedBy>
  <cp:revision>46</cp:revision>
  <dcterms:created xsi:type="dcterms:W3CDTF">2019-04-19T03:03:00Z</dcterms:created>
  <dcterms:modified xsi:type="dcterms:W3CDTF">2019-04-20T17:10:00Z</dcterms:modified>
</cp:coreProperties>
</file>