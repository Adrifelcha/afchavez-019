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D268FF" w:rsidRDefault="00D3437B" w:rsidP="00D268FF">
      <w:pPr>
        <w:spacing w:line="360" w:lineRule="auto"/>
        <w:jc w:val="both"/>
        <w:rPr>
          <w:rFonts w:ascii="Arial" w:hAnsi="Arial" w:cs="Arial"/>
          <w:b/>
          <w:sz w:val="24"/>
          <w:szCs w:val="24"/>
          <w:lang w:val="en-US"/>
        </w:rPr>
      </w:pPr>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03EB77D3"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0"/>
      <w:commentRangeStart w:id="1"/>
      <w:r w:rsidRPr="00D268FF">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D268FF"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 xml:space="preserve">una técnica de </w:t>
      </w:r>
      <w:proofErr w:type="spellStart"/>
      <w:r w:rsidR="00FE2961" w:rsidRPr="00D268FF">
        <w:rPr>
          <w:rFonts w:ascii="Arial" w:hAnsi="Arial" w:cs="Arial"/>
          <w:sz w:val="24"/>
          <w:szCs w:val="24"/>
          <w:shd w:val="clear" w:color="auto" w:fill="FFFFFF"/>
        </w:rPr>
        <w:t>retrofitting</w:t>
      </w:r>
      <w:proofErr w:type="spellEnd"/>
      <w:r w:rsidR="00FE2961" w:rsidRPr="00D268FF">
        <w:rPr>
          <w:rFonts w:ascii="Arial" w:hAnsi="Arial" w:cs="Arial"/>
          <w:sz w:val="24"/>
          <w:szCs w:val="24"/>
          <w:shd w:val="clear" w:color="auto" w:fill="FFFFFF"/>
        </w:rPr>
        <w:t xml:space="preserve">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2"/>
      <w:r w:rsidR="002A6B02" w:rsidRPr="00D268FF">
        <w:rPr>
          <w:rFonts w:ascii="Arial" w:hAnsi="Arial" w:cs="Arial"/>
          <w:sz w:val="24"/>
          <w:szCs w:val="24"/>
          <w:shd w:val="clear" w:color="auto" w:fill="FFFFFF"/>
        </w:rPr>
        <w:t>de la Torre, 2009</w:t>
      </w:r>
      <w:commentRangeEnd w:id="2"/>
      <w:r w:rsidR="00211257">
        <w:rPr>
          <w:rStyle w:val="Refdecomentario"/>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268FF">
        <w:rPr>
          <w:rFonts w:ascii="Arial" w:hAnsi="Arial" w:cs="Arial"/>
          <w:sz w:val="24"/>
          <w:szCs w:val="24"/>
          <w:shd w:val="clear" w:color="auto" w:fill="FFFFFF"/>
        </w:rPr>
        <w:t>INEE, 201</w:t>
      </w:r>
      <w:r w:rsidR="00F93577" w:rsidRPr="00D268FF">
        <w:rPr>
          <w:rFonts w:ascii="Arial" w:hAnsi="Arial" w:cs="Arial"/>
          <w:sz w:val="24"/>
          <w:szCs w:val="24"/>
          <w:shd w:val="clear" w:color="auto" w:fill="FFFFFF"/>
        </w:rPr>
        <w:t>7</w:t>
      </w:r>
      <w:commentRangeEnd w:id="3"/>
      <w:r w:rsidR="0068004F" w:rsidRPr="00D268FF">
        <w:rPr>
          <w:rStyle w:val="Refdecomentario"/>
          <w:rFonts w:ascii="Arial" w:hAnsi="Arial" w:cs="Arial"/>
          <w:sz w:val="24"/>
          <w:szCs w:val="24"/>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72135C4"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211257">
        <w:rPr>
          <w:rFonts w:ascii="Arial" w:hAnsi="Arial" w:cs="Arial"/>
          <w:sz w:val="24"/>
          <w:szCs w:val="24"/>
        </w:rPr>
        <w:t xml:space="preserve">Cohen, (2019), </w:t>
      </w:r>
      <w:commentRangeEnd w:id="4"/>
      <w:r w:rsidR="00211257">
        <w:rPr>
          <w:rStyle w:val="Refdecomentario"/>
        </w:rPr>
        <w:commentReference w:id="4"/>
      </w:r>
      <w:commentRangeStart w:id="5"/>
      <w:r w:rsidR="00CE1129">
        <w:rPr>
          <w:rFonts w:ascii="Arial" w:hAnsi="Arial" w:cs="Arial"/>
          <w:sz w:val="24"/>
          <w:szCs w:val="24"/>
        </w:rPr>
        <w:t xml:space="preserve">Ferrara, </w:t>
      </w:r>
      <w:proofErr w:type="spellStart"/>
      <w:r w:rsidR="00CE1129">
        <w:rPr>
          <w:rFonts w:ascii="Arial" w:hAnsi="Arial" w:cs="Arial"/>
          <w:sz w:val="24"/>
          <w:szCs w:val="24"/>
        </w:rPr>
        <w:t>Lai</w:t>
      </w:r>
      <w:proofErr w:type="spellEnd"/>
      <w:r w:rsidR="00CE1129">
        <w:rPr>
          <w:rFonts w:ascii="Arial" w:hAnsi="Arial" w:cs="Arial"/>
          <w:sz w:val="24"/>
          <w:szCs w:val="24"/>
        </w:rPr>
        <w:t xml:space="preserve">, </w:t>
      </w:r>
      <w:proofErr w:type="spellStart"/>
      <w:r w:rsidR="00CE1129">
        <w:rPr>
          <w:rFonts w:ascii="Arial" w:hAnsi="Arial" w:cs="Arial"/>
          <w:sz w:val="24"/>
          <w:szCs w:val="24"/>
        </w:rPr>
        <w:t>Reilly</w:t>
      </w:r>
      <w:proofErr w:type="spellEnd"/>
      <w:r w:rsidR="00CE1129">
        <w:rPr>
          <w:rFonts w:ascii="Arial" w:hAnsi="Arial" w:cs="Arial"/>
          <w:sz w:val="24"/>
          <w:szCs w:val="24"/>
        </w:rPr>
        <w:t xml:space="preserve">, </w:t>
      </w:r>
      <w:proofErr w:type="spellStart"/>
      <w:r w:rsidR="00CE1129">
        <w:rPr>
          <w:rFonts w:ascii="Arial" w:hAnsi="Arial" w:cs="Arial"/>
          <w:sz w:val="24"/>
          <w:szCs w:val="24"/>
        </w:rPr>
        <w:t>Nichols</w:t>
      </w:r>
      <w:proofErr w:type="spellEnd"/>
      <w:r w:rsidR="00CE1129">
        <w:rPr>
          <w:rFonts w:ascii="Arial" w:hAnsi="Arial" w:cs="Arial"/>
          <w:sz w:val="24"/>
          <w:szCs w:val="24"/>
        </w:rPr>
        <w:t xml:space="preserve">, </w:t>
      </w:r>
      <w:proofErr w:type="spellStart"/>
      <w:r w:rsidR="00350C40" w:rsidRPr="00211257">
        <w:rPr>
          <w:rFonts w:ascii="Arial" w:hAnsi="Arial" w:cs="Arial"/>
          <w:sz w:val="24"/>
          <w:szCs w:val="24"/>
        </w:rPr>
        <w:t>Rupp</w:t>
      </w:r>
      <w:proofErr w:type="spellEnd"/>
      <w:r w:rsidR="00350C40" w:rsidRPr="00211257">
        <w:rPr>
          <w:rFonts w:ascii="Arial" w:hAnsi="Arial" w:cs="Arial"/>
          <w:sz w:val="24"/>
          <w:szCs w:val="24"/>
        </w:rPr>
        <w:t xml:space="preserve"> y </w:t>
      </w:r>
      <w:proofErr w:type="spellStart"/>
      <w:r w:rsidR="00350C40" w:rsidRPr="00211257">
        <w:rPr>
          <w:rFonts w:ascii="Arial" w:hAnsi="Arial" w:cs="Arial"/>
          <w:sz w:val="24"/>
          <w:szCs w:val="24"/>
        </w:rPr>
        <w:t>Leighton</w:t>
      </w:r>
      <w:proofErr w:type="spellEnd"/>
      <w:r w:rsidR="00A42FFF" w:rsidRPr="00211257">
        <w:rPr>
          <w:rFonts w:ascii="Arial" w:hAnsi="Arial" w:cs="Arial"/>
          <w:sz w:val="24"/>
          <w:szCs w:val="24"/>
        </w:rPr>
        <w:t xml:space="preserve">, (2017), </w:t>
      </w:r>
      <w:commentRangeEnd w:id="5"/>
      <w:r w:rsidR="00CE1129">
        <w:rPr>
          <w:rStyle w:val="Refdecomentario"/>
        </w:rPr>
        <w:commentReference w:id="5"/>
      </w:r>
      <w:r w:rsidR="00A42FFF" w:rsidRPr="00211257">
        <w:rPr>
          <w:rFonts w:ascii="Arial" w:hAnsi="Arial" w:cs="Arial"/>
          <w:sz w:val="24"/>
          <w:szCs w:val="24"/>
        </w:rPr>
        <w:t>o a</w:t>
      </w:r>
      <w:r w:rsidR="00350C40" w:rsidRPr="00211257">
        <w:rPr>
          <w:rFonts w:ascii="Arial" w:hAnsi="Arial" w:cs="Arial"/>
          <w:sz w:val="24"/>
          <w:szCs w:val="24"/>
        </w:rPr>
        <w:t xml:space="preserve"> </w:t>
      </w:r>
      <w:commentRangeStart w:id="6"/>
      <w:r w:rsidR="00350C40" w:rsidRPr="00211257">
        <w:rPr>
          <w:rFonts w:ascii="Arial" w:hAnsi="Arial" w:cs="Arial"/>
          <w:sz w:val="24"/>
          <w:szCs w:val="24"/>
        </w:rPr>
        <w:t xml:space="preserve">van der Linden, </w:t>
      </w:r>
      <w:r w:rsidR="00A42FFF" w:rsidRPr="00211257">
        <w:rPr>
          <w:rFonts w:ascii="Arial" w:hAnsi="Arial" w:cs="Arial"/>
          <w:sz w:val="24"/>
          <w:szCs w:val="24"/>
        </w:rPr>
        <w:t>(</w:t>
      </w:r>
      <w:r w:rsidR="00350C40" w:rsidRPr="00211257">
        <w:rPr>
          <w:rFonts w:ascii="Arial" w:hAnsi="Arial" w:cs="Arial"/>
          <w:sz w:val="24"/>
          <w:szCs w:val="24"/>
        </w:rPr>
        <w:t>2016</w:t>
      </w:r>
      <w:commentRangeEnd w:id="6"/>
      <w:r w:rsidR="00350C40" w:rsidRPr="00D268FF">
        <w:rPr>
          <w:rStyle w:val="Refdecomentario"/>
          <w:rFonts w:ascii="Arial" w:hAnsi="Arial" w:cs="Arial"/>
          <w:sz w:val="24"/>
          <w:szCs w:val="24"/>
        </w:rPr>
        <w:commentReference w:id="6"/>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7"/>
      <w:proofErr w:type="spellStart"/>
      <w:r w:rsidR="00226ADD" w:rsidRPr="00D268FF">
        <w:rPr>
          <w:rFonts w:ascii="Arial" w:hAnsi="Arial" w:cs="Arial"/>
          <w:sz w:val="24"/>
          <w:szCs w:val="24"/>
        </w:rPr>
        <w:t>Templin</w:t>
      </w:r>
      <w:proofErr w:type="spellEnd"/>
      <w:r w:rsidR="00226ADD" w:rsidRPr="00D268FF">
        <w:rPr>
          <w:rFonts w:ascii="Arial" w:hAnsi="Arial" w:cs="Arial"/>
          <w:sz w:val="24"/>
          <w:szCs w:val="24"/>
        </w:rPr>
        <w:t xml:space="preserve"> y </w:t>
      </w:r>
      <w:proofErr w:type="spellStart"/>
      <w:r w:rsidR="00226ADD" w:rsidRPr="00D268FF">
        <w:rPr>
          <w:rFonts w:ascii="Arial" w:hAnsi="Arial" w:cs="Arial"/>
          <w:sz w:val="24"/>
          <w:szCs w:val="24"/>
        </w:rPr>
        <w:t>Henson</w:t>
      </w:r>
      <w:proofErr w:type="spellEnd"/>
      <w:r w:rsidR="00226ADD" w:rsidRPr="00D268FF">
        <w:rPr>
          <w:rFonts w:ascii="Arial" w:hAnsi="Arial" w:cs="Arial"/>
          <w:sz w:val="24"/>
          <w:szCs w:val="24"/>
        </w:rPr>
        <w:t>, 2006</w:t>
      </w:r>
      <w:commentRangeEnd w:id="7"/>
      <w:r w:rsidR="00A54A4A" w:rsidRPr="00D268FF">
        <w:rPr>
          <w:rStyle w:val="Refdecomentario"/>
          <w:rFonts w:ascii="Arial" w:hAnsi="Arial" w:cs="Arial"/>
          <w:sz w:val="24"/>
          <w:szCs w:val="24"/>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proofErr w:type="spellStart"/>
      <w:r w:rsidRPr="00D268FF">
        <w:rPr>
          <w:rFonts w:ascii="Arial" w:hAnsi="Arial" w:cs="Arial"/>
          <w:sz w:val="24"/>
          <w:szCs w:val="24"/>
        </w:rPr>
        <w:t>Chudowsky</w:t>
      </w:r>
      <w:proofErr w:type="spellEnd"/>
      <w:r w:rsidRPr="00D268FF">
        <w:rPr>
          <w:rFonts w:ascii="Arial" w:hAnsi="Arial" w:cs="Arial"/>
          <w:sz w:val="24"/>
          <w:szCs w:val="24"/>
        </w:rPr>
        <w:t xml:space="preserve"> y </w:t>
      </w:r>
      <w:proofErr w:type="spellStart"/>
      <w:r w:rsidRPr="00D268FF">
        <w:rPr>
          <w:rFonts w:ascii="Arial" w:hAnsi="Arial" w:cs="Arial"/>
          <w:sz w:val="24"/>
          <w:szCs w:val="24"/>
        </w:rPr>
        <w:t>Pe</w:t>
      </w:r>
      <w:r w:rsidR="000C0BFA" w:rsidRPr="00D268FF">
        <w:rPr>
          <w:rFonts w:ascii="Arial" w:hAnsi="Arial" w:cs="Arial"/>
          <w:sz w:val="24"/>
          <w:szCs w:val="24"/>
        </w:rPr>
        <w:t>llegrino</w:t>
      </w:r>
      <w:proofErr w:type="spellEnd"/>
      <w:r w:rsidR="000C0BFA" w:rsidRPr="00D268FF">
        <w:rPr>
          <w:rFonts w:ascii="Arial" w:hAnsi="Arial" w:cs="Arial"/>
          <w:sz w:val="24"/>
          <w:szCs w:val="24"/>
        </w:rPr>
        <w:t>, 2003</w:t>
      </w:r>
      <w:commentRangeEnd w:id="8"/>
      <w:r w:rsidR="009253A5" w:rsidRPr="00D268FF">
        <w:rPr>
          <w:rStyle w:val="Refdecomentario"/>
          <w:rFonts w:ascii="Arial" w:hAnsi="Arial" w:cs="Arial"/>
          <w:sz w:val="24"/>
          <w:szCs w:val="24"/>
        </w:rPr>
        <w:commentReference w:id="8"/>
      </w:r>
      <w:r w:rsidR="000C0BFA" w:rsidRPr="00D268FF">
        <w:rPr>
          <w:rFonts w:ascii="Arial" w:hAnsi="Arial" w:cs="Arial"/>
          <w:sz w:val="24"/>
          <w:szCs w:val="24"/>
        </w:rPr>
        <w:t xml:space="preserve">; </w:t>
      </w:r>
      <w:commentRangeStart w:id="9"/>
      <w:proofErr w:type="spellStart"/>
      <w:r w:rsidR="000C0BFA" w:rsidRPr="00D268FF">
        <w:rPr>
          <w:rFonts w:ascii="Arial" w:hAnsi="Arial" w:cs="Arial"/>
          <w:sz w:val="24"/>
          <w:szCs w:val="24"/>
        </w:rPr>
        <w:t>Shepard</w:t>
      </w:r>
      <w:proofErr w:type="spellEnd"/>
      <w:r w:rsidR="000C0BFA" w:rsidRPr="00D268FF">
        <w:rPr>
          <w:rFonts w:ascii="Arial" w:hAnsi="Arial" w:cs="Arial"/>
          <w:sz w:val="24"/>
          <w:szCs w:val="24"/>
        </w:rPr>
        <w:t>, 2000</w:t>
      </w:r>
      <w:commentRangeEnd w:id="9"/>
      <w:r w:rsidR="00055F5A" w:rsidRPr="00D268FF">
        <w:rPr>
          <w:rStyle w:val="Refdecomentario"/>
          <w:rFonts w:ascii="Arial" w:hAnsi="Arial" w:cs="Arial"/>
          <w:sz w:val="24"/>
          <w:szCs w:val="24"/>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w:t>
      </w:r>
      <w:r w:rsidR="00F75873" w:rsidRPr="00D268FF">
        <w:rPr>
          <w:rFonts w:ascii="Arial" w:hAnsi="Arial" w:cs="Arial"/>
          <w:sz w:val="24"/>
          <w:szCs w:val="24"/>
        </w:rPr>
        <w:lastRenderedPageBreak/>
        <w:t>“requeridos”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 xml:space="preserve">Cada uno de los </w:t>
      </w:r>
      <w:proofErr w:type="spellStart"/>
      <w:r w:rsidRPr="00D268FF">
        <w:rPr>
          <w:rFonts w:ascii="Arial" w:hAnsi="Arial" w:cs="Arial"/>
          <w:sz w:val="24"/>
          <w:szCs w:val="24"/>
        </w:rPr>
        <w:t>CDMs</w:t>
      </w:r>
      <w:proofErr w:type="spellEnd"/>
      <w:r w:rsidRPr="00D268FF">
        <w:rPr>
          <w:rFonts w:ascii="Arial" w:hAnsi="Arial" w:cs="Arial"/>
          <w:sz w:val="24"/>
          <w:szCs w:val="24"/>
        </w:rPr>
        <w:t xml:space="preserve">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proofErr w:type="spellStart"/>
      <w:r w:rsidR="004A182B" w:rsidRPr="00D268FF">
        <w:rPr>
          <w:rFonts w:ascii="Arial" w:hAnsi="Arial" w:cs="Arial"/>
          <w:sz w:val="24"/>
          <w:szCs w:val="24"/>
        </w:rPr>
        <w:t>Rupp</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2010</w:t>
      </w:r>
      <w:commentRangeEnd w:id="10"/>
      <w:r w:rsidR="009253A5" w:rsidRPr="00D268FF">
        <w:rPr>
          <w:rStyle w:val="Refdecomentario"/>
          <w:rFonts w:ascii="Arial" w:hAnsi="Arial" w:cs="Arial"/>
          <w:sz w:val="24"/>
          <w:szCs w:val="24"/>
        </w:rPr>
        <w:commentReference w:id="10"/>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4C0D0E09"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w:t>
      </w:r>
      <w:proofErr w:type="spellStart"/>
      <w:r w:rsidR="004A182B" w:rsidRPr="00D268FF">
        <w:rPr>
          <w:rFonts w:ascii="Arial" w:hAnsi="Arial" w:cs="Arial"/>
          <w:sz w:val="24"/>
          <w:szCs w:val="24"/>
        </w:rPr>
        <w:t>CDM</w:t>
      </w:r>
      <w:r w:rsidRPr="00D268FF">
        <w:rPr>
          <w:rFonts w:ascii="Arial" w:hAnsi="Arial" w:cs="Arial"/>
          <w:sz w:val="24"/>
          <w:szCs w:val="24"/>
        </w:rPr>
        <w:t>s</w:t>
      </w:r>
      <w:proofErr w:type="spellEnd"/>
      <w:r w:rsidRPr="00D268FF">
        <w:rPr>
          <w:rFonts w:ascii="Arial" w:hAnsi="Arial" w:cs="Arial"/>
          <w:sz w:val="24"/>
          <w:szCs w:val="24"/>
        </w:rPr>
        <w:t xml:space="preserve">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proofErr w:type="spellStart"/>
      <w:r w:rsidR="004A182B" w:rsidRPr="00D268FF">
        <w:rPr>
          <w:rFonts w:ascii="Arial" w:hAnsi="Arial" w:cs="Arial"/>
          <w:sz w:val="24"/>
          <w:szCs w:val="24"/>
        </w:rPr>
        <w:t>Junker</w:t>
      </w:r>
      <w:proofErr w:type="spellEnd"/>
      <w:r w:rsidR="004A182B" w:rsidRPr="00D268FF">
        <w:rPr>
          <w:rFonts w:ascii="Arial" w:hAnsi="Arial" w:cs="Arial"/>
          <w:sz w:val="24"/>
          <w:szCs w:val="24"/>
        </w:rPr>
        <w:t xml:space="preserve"> &amp; </w:t>
      </w:r>
      <w:proofErr w:type="spellStart"/>
      <w:r w:rsidR="004A182B" w:rsidRPr="00D268FF">
        <w:rPr>
          <w:rFonts w:ascii="Arial" w:hAnsi="Arial" w:cs="Arial"/>
          <w:sz w:val="24"/>
          <w:szCs w:val="24"/>
        </w:rPr>
        <w:t>Sijtsma</w:t>
      </w:r>
      <w:proofErr w:type="spellEnd"/>
      <w:r w:rsidR="004A182B" w:rsidRPr="00D268FF">
        <w:rPr>
          <w:rFonts w:ascii="Arial" w:hAnsi="Arial" w:cs="Arial"/>
          <w:sz w:val="24"/>
          <w:szCs w:val="24"/>
        </w:rPr>
        <w:t>, 2001</w:t>
      </w:r>
      <w:commentRangeEnd w:id="11"/>
      <w:r w:rsidR="00167315" w:rsidRPr="00D268FF">
        <w:rPr>
          <w:rStyle w:val="Refdecomentario"/>
          <w:rFonts w:ascii="Arial" w:hAnsi="Arial" w:cs="Arial"/>
          <w:sz w:val="24"/>
          <w:szCs w:val="24"/>
        </w:rPr>
        <w:commentReference w:id="11"/>
      </w:r>
      <w:r w:rsidR="006937DC" w:rsidRPr="00D268FF">
        <w:rPr>
          <w:rFonts w:ascii="Arial" w:hAnsi="Arial" w:cs="Arial"/>
          <w:sz w:val="24"/>
          <w:szCs w:val="24"/>
        </w:rPr>
        <w:t xml:space="preserve">; de la Torre, 2009) y su variante disyuntiva, el modelo </w:t>
      </w:r>
      <w:r w:rsidR="004A182B" w:rsidRPr="00D268FF">
        <w:rPr>
          <w:rFonts w:ascii="Arial" w:hAnsi="Arial" w:cs="Arial"/>
          <w:sz w:val="24"/>
          <w:szCs w:val="24"/>
        </w:rPr>
        <w:t xml:space="preserve">DINO (entrada determinística, ruidosa "o" puerta;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2006), y el A-CDM (CDM aditivo; </w:t>
      </w:r>
      <w:commentRangeStart w:id="12"/>
      <w:r w:rsidR="004A182B" w:rsidRPr="00D268FF">
        <w:rPr>
          <w:rFonts w:ascii="Arial" w:hAnsi="Arial" w:cs="Arial"/>
          <w:sz w:val="24"/>
          <w:szCs w:val="24"/>
        </w:rPr>
        <w:t>de la Torre, 2011</w:t>
      </w:r>
      <w:commentRangeEnd w:id="12"/>
      <w:r w:rsidR="00CE1129">
        <w:rPr>
          <w:rStyle w:val="Refdecomentario"/>
        </w:rPr>
        <w:commentReference w:id="12"/>
      </w:r>
      <w:r w:rsidR="004A182B" w:rsidRPr="00D268FF">
        <w:rPr>
          <w:rFonts w:ascii="Arial" w:hAnsi="Arial" w:cs="Arial"/>
          <w:sz w:val="24"/>
          <w:szCs w:val="24"/>
        </w:rPr>
        <w:t xml:space="preserve">). Según </w:t>
      </w:r>
      <w:proofErr w:type="spellStart"/>
      <w:r w:rsidR="004A182B" w:rsidRPr="00D268FF">
        <w:rPr>
          <w:rFonts w:ascii="Arial" w:hAnsi="Arial" w:cs="Arial"/>
          <w:sz w:val="24"/>
          <w:szCs w:val="24"/>
        </w:rPr>
        <w:t>Rupp</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(2010), otros CDM bien conocidos son el modelo NIDA (determinista de entrada ruidosa y; </w:t>
      </w:r>
      <w:proofErr w:type="spellStart"/>
      <w:r w:rsidR="004A182B" w:rsidRPr="00D268FF">
        <w:rPr>
          <w:rFonts w:ascii="Arial" w:hAnsi="Arial" w:cs="Arial"/>
          <w:sz w:val="24"/>
          <w:szCs w:val="24"/>
        </w:rPr>
        <w:t>Junker</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Sijtsma</w:t>
      </w:r>
      <w:proofErr w:type="spellEnd"/>
      <w:r w:rsidR="004A182B" w:rsidRPr="00D268FF">
        <w:rPr>
          <w:rFonts w:ascii="Arial" w:hAnsi="Arial" w:cs="Arial"/>
          <w:sz w:val="24"/>
          <w:szCs w:val="24"/>
        </w:rPr>
        <w:t xml:space="preserve">, 2001, </w:t>
      </w:r>
      <w:commentRangeStart w:id="13"/>
      <w:r w:rsidR="004A182B" w:rsidRPr="00D268FF">
        <w:rPr>
          <w:rFonts w:ascii="Arial" w:hAnsi="Arial" w:cs="Arial"/>
          <w:sz w:val="24"/>
          <w:szCs w:val="24"/>
        </w:rPr>
        <w:t>Maris, 1999</w:t>
      </w:r>
      <w:commentRangeEnd w:id="13"/>
      <w:r w:rsidR="00E455E1" w:rsidRPr="00D268FF">
        <w:rPr>
          <w:rStyle w:val="Refdecomentario"/>
          <w:rFonts w:ascii="Arial" w:hAnsi="Arial" w:cs="Arial"/>
          <w:sz w:val="24"/>
          <w:szCs w:val="24"/>
        </w:rPr>
        <w:commentReference w:id="13"/>
      </w:r>
      <w:r w:rsidR="004A182B" w:rsidRPr="00D268FF">
        <w:rPr>
          <w:rFonts w:ascii="Arial" w:hAnsi="Arial" w:cs="Arial"/>
          <w:sz w:val="24"/>
          <w:szCs w:val="24"/>
        </w:rPr>
        <w:t xml:space="preserve">), el NIDO (determinista de entrada ruidosa o,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y Douglas, 2006), y el R-RUM (modelo unificado de reparación reducida; </w:t>
      </w:r>
      <w:commentRangeStart w:id="14"/>
      <w:proofErr w:type="spellStart"/>
      <w:r w:rsidR="004A182B" w:rsidRPr="00D268FF">
        <w:rPr>
          <w:rFonts w:ascii="Arial" w:hAnsi="Arial" w:cs="Arial"/>
          <w:sz w:val="24"/>
          <w:szCs w:val="24"/>
        </w:rPr>
        <w:t>Hartz</w:t>
      </w:r>
      <w:proofErr w:type="spellEnd"/>
      <w:r w:rsidR="004A182B" w:rsidRPr="00D268FF">
        <w:rPr>
          <w:rFonts w:ascii="Arial" w:hAnsi="Arial" w:cs="Arial"/>
          <w:sz w:val="24"/>
          <w:szCs w:val="24"/>
        </w:rPr>
        <w:t>, 2002</w:t>
      </w:r>
      <w:commentRangeEnd w:id="14"/>
      <w:r w:rsidR="00E455E1" w:rsidRPr="00D268FF">
        <w:rPr>
          <w:rStyle w:val="Refdecomentario"/>
          <w:rFonts w:ascii="Arial" w:hAnsi="Arial" w:cs="Arial"/>
          <w:sz w:val="24"/>
          <w:szCs w:val="24"/>
        </w:rPr>
        <w:commentReference w:id="14"/>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&amp; </w:t>
      </w:r>
      <w:proofErr w:type="spellStart"/>
      <w:r w:rsidR="004A182B" w:rsidRPr="00D268FF">
        <w:rPr>
          <w:rFonts w:ascii="Arial" w:hAnsi="Arial" w:cs="Arial"/>
          <w:sz w:val="24"/>
          <w:szCs w:val="24"/>
        </w:rPr>
        <w:t>Willse</w:t>
      </w:r>
      <w:proofErr w:type="spellEnd"/>
      <w:r w:rsidR="004A182B" w:rsidRPr="00D268FF">
        <w:rPr>
          <w:rFonts w:ascii="Arial" w:hAnsi="Arial" w:cs="Arial"/>
          <w:sz w:val="24"/>
          <w:szCs w:val="24"/>
        </w:rPr>
        <w:t xml:space="preserve">, 2009; von </w:t>
      </w:r>
      <w:proofErr w:type="spellStart"/>
      <w:r w:rsidR="004A182B" w:rsidRPr="00D268FF">
        <w:rPr>
          <w:rFonts w:ascii="Arial" w:hAnsi="Arial" w:cs="Arial"/>
          <w:sz w:val="24"/>
          <w:szCs w:val="24"/>
        </w:rPr>
        <w:t>Davier</w:t>
      </w:r>
      <w:proofErr w:type="spellEnd"/>
      <w:r w:rsidR="004A182B" w:rsidRPr="00D268FF">
        <w:rPr>
          <w:rFonts w:ascii="Arial" w:hAnsi="Arial" w:cs="Arial"/>
          <w:sz w:val="24"/>
          <w:szCs w:val="24"/>
        </w:rPr>
        <w:t>, 2005)</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l modelo G-DINA (DINA generalizada; de la Tor</w:t>
      </w:r>
      <w:r w:rsidR="00C86609" w:rsidRPr="00D268FF">
        <w:rPr>
          <w:rFonts w:ascii="Arial" w:hAnsi="Arial" w:cs="Arial"/>
          <w:sz w:val="24"/>
          <w:szCs w:val="24"/>
        </w:rPr>
        <w:t>re, 2011), el modelo de diagnóstico cognitivo</w:t>
      </w:r>
      <w:r w:rsidR="004A182B" w:rsidRPr="00D268FF">
        <w:rPr>
          <w:rFonts w:ascii="Arial" w:hAnsi="Arial" w:cs="Arial"/>
          <w:sz w:val="24"/>
          <w:szCs w:val="24"/>
        </w:rPr>
        <w:t xml:space="preserve"> log-lineal (LCDM; </w:t>
      </w:r>
      <w:commentRangeStart w:id="15"/>
      <w:proofErr w:type="spellStart"/>
      <w:r w:rsidR="004A182B" w:rsidRPr="00D268FF">
        <w:rPr>
          <w:rFonts w:ascii="Arial" w:hAnsi="Arial" w:cs="Arial"/>
          <w:sz w:val="24"/>
          <w:szCs w:val="24"/>
        </w:rPr>
        <w:t>Henson</w:t>
      </w:r>
      <w:proofErr w:type="spellEnd"/>
      <w:r w:rsidR="004A182B" w:rsidRPr="00D268FF">
        <w:rPr>
          <w:rFonts w:ascii="Arial" w:hAnsi="Arial" w:cs="Arial"/>
          <w:sz w:val="24"/>
          <w:szCs w:val="24"/>
        </w:rPr>
        <w:t xml:space="preserve">, </w:t>
      </w:r>
      <w:proofErr w:type="spellStart"/>
      <w:r w:rsidR="004A182B" w:rsidRPr="00D268FF">
        <w:rPr>
          <w:rFonts w:ascii="Arial" w:hAnsi="Arial" w:cs="Arial"/>
          <w:sz w:val="24"/>
          <w:szCs w:val="24"/>
        </w:rPr>
        <w:t>Templin</w:t>
      </w:r>
      <w:proofErr w:type="spellEnd"/>
      <w:r w:rsidR="004A182B" w:rsidRPr="00D268FF">
        <w:rPr>
          <w:rFonts w:ascii="Arial" w:hAnsi="Arial" w:cs="Arial"/>
          <w:sz w:val="24"/>
          <w:szCs w:val="24"/>
        </w:rPr>
        <w:t xml:space="preserve"> y </w:t>
      </w:r>
      <w:proofErr w:type="spellStart"/>
      <w:r w:rsidR="004A182B" w:rsidRPr="00D268FF">
        <w:rPr>
          <w:rFonts w:ascii="Arial" w:hAnsi="Arial" w:cs="Arial"/>
          <w:sz w:val="24"/>
          <w:szCs w:val="24"/>
        </w:rPr>
        <w:t>Willse</w:t>
      </w:r>
      <w:proofErr w:type="spellEnd"/>
      <w:r w:rsidR="004A182B" w:rsidRPr="00D268FF">
        <w:rPr>
          <w:rFonts w:ascii="Arial" w:hAnsi="Arial" w:cs="Arial"/>
          <w:sz w:val="24"/>
          <w:szCs w:val="24"/>
        </w:rPr>
        <w:t>, 2009</w:t>
      </w:r>
      <w:commentRangeEnd w:id="15"/>
      <w:r w:rsidR="00167315" w:rsidRPr="00D268FF">
        <w:rPr>
          <w:rStyle w:val="Refdecomentario"/>
          <w:rFonts w:ascii="Arial" w:hAnsi="Arial" w:cs="Arial"/>
          <w:sz w:val="24"/>
          <w:szCs w:val="24"/>
        </w:rPr>
        <w:commentReference w:id="15"/>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von </w:t>
      </w:r>
      <w:proofErr w:type="spellStart"/>
      <w:proofErr w:type="gramStart"/>
      <w:r w:rsidR="00F75873" w:rsidRPr="00D268FF">
        <w:rPr>
          <w:rFonts w:ascii="Arial" w:hAnsi="Arial" w:cs="Arial"/>
          <w:sz w:val="24"/>
          <w:szCs w:val="24"/>
        </w:rPr>
        <w:t>Davier</w:t>
      </w:r>
      <w:proofErr w:type="spellEnd"/>
      <w:r w:rsidR="00F75873" w:rsidRPr="00D268FF">
        <w:rPr>
          <w:rFonts w:ascii="Arial" w:hAnsi="Arial" w:cs="Arial"/>
          <w:sz w:val="24"/>
          <w:szCs w:val="24"/>
        </w:rPr>
        <w:t xml:space="preserve"> ,</w:t>
      </w:r>
      <w:proofErr w:type="gramEnd"/>
      <w:r w:rsidR="00F75873" w:rsidRPr="00D268FF">
        <w:rPr>
          <w:rFonts w:ascii="Arial" w:hAnsi="Arial" w:cs="Arial"/>
          <w:sz w:val="24"/>
          <w:szCs w:val="24"/>
        </w:rPr>
        <w:t xml:space="preserve"> 2005).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3038BDE9" w14:textId="77777777" w:rsidR="00254D71" w:rsidRPr="00D268FF" w:rsidRDefault="00254D71" w:rsidP="00D268FF">
      <w:pPr>
        <w:spacing w:line="360" w:lineRule="auto"/>
        <w:jc w:val="both"/>
        <w:rPr>
          <w:rFonts w:ascii="Arial" w:hAnsi="Arial" w:cs="Arial"/>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r w:rsidR="00C20A7C" w:rsidRPr="00D268FF">
        <w:rPr>
          <w:rFonts w:ascii="Arial" w:hAnsi="Arial" w:cs="Arial"/>
          <w:b/>
          <w:sz w:val="24"/>
          <w:szCs w:val="24"/>
        </w:rPr>
        <w:t>Modelo DINA</w:t>
      </w:r>
    </w:p>
    <w:p w14:paraId="6F04E049" w14:textId="459CE127"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lastRenderedPageBreak/>
        <w:t xml:space="preserve">El modelo DINA constituye uno de los modelos más sencillos dentro de la familia de los </w:t>
      </w:r>
      <w:proofErr w:type="spellStart"/>
      <w:r w:rsidRPr="00D268FF">
        <w:rPr>
          <w:rFonts w:ascii="Arial" w:hAnsi="Arial" w:cs="Arial"/>
          <w:sz w:val="24"/>
          <w:szCs w:val="24"/>
        </w:rPr>
        <w:t>CDMs</w:t>
      </w:r>
      <w:proofErr w:type="spellEnd"/>
      <w:r w:rsidR="00263A82" w:rsidRPr="00D268FF">
        <w:rPr>
          <w:rFonts w:ascii="Arial" w:hAnsi="Arial" w:cs="Arial"/>
          <w:sz w:val="24"/>
          <w:szCs w:val="24"/>
        </w:rPr>
        <w:t xml:space="preserve"> (</w:t>
      </w:r>
      <w:proofErr w:type="spellStart"/>
      <w:r w:rsidR="00263A82" w:rsidRPr="00D268FF">
        <w:rPr>
          <w:rFonts w:ascii="Arial" w:hAnsi="Arial" w:cs="Arial"/>
          <w:sz w:val="24"/>
          <w:szCs w:val="24"/>
        </w:rPr>
        <w:t>Junker</w:t>
      </w:r>
      <w:proofErr w:type="spellEnd"/>
      <w:r w:rsidR="00263A82" w:rsidRPr="00D268FF">
        <w:rPr>
          <w:rFonts w:ascii="Arial" w:hAnsi="Arial" w:cs="Arial"/>
          <w:sz w:val="24"/>
          <w:szCs w:val="24"/>
        </w:rPr>
        <w:t xml:space="preserve"> y </w:t>
      </w:r>
      <w:proofErr w:type="spellStart"/>
      <w:r w:rsidR="00263A82" w:rsidRPr="00D268FF">
        <w:rPr>
          <w:rFonts w:ascii="Arial" w:hAnsi="Arial" w:cs="Arial"/>
          <w:sz w:val="24"/>
          <w:szCs w:val="24"/>
        </w:rPr>
        <w:t>Sijtsma</w:t>
      </w:r>
      <w:proofErr w:type="spellEnd"/>
      <w:r w:rsidR="00263A82" w:rsidRPr="00D268FF">
        <w:rPr>
          <w:rFonts w:ascii="Arial" w:hAnsi="Arial" w:cs="Arial"/>
          <w:sz w:val="24"/>
          <w:szCs w:val="24"/>
        </w:rPr>
        <w:t>, 2001)</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proofErr w:type="spellStart"/>
      <w:r w:rsidRPr="00D268FF">
        <w:rPr>
          <w:rFonts w:ascii="Arial" w:hAnsi="Arial" w:cs="Arial"/>
          <w:sz w:val="24"/>
          <w:szCs w:val="24"/>
        </w:rPr>
        <w:t>por</w:t>
      </w:r>
      <w:proofErr w:type="spellEnd"/>
      <w:r w:rsidRPr="00D268FF">
        <w:rPr>
          <w:rFonts w:ascii="Arial" w:hAnsi="Arial" w:cs="Arial"/>
          <w:sz w:val="24"/>
          <w:szCs w:val="24"/>
        </w:rPr>
        <w:t xml:space="preserve">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211257"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211257"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211257"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211257"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211257"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proofErr w:type="spellStart"/>
      <w:r w:rsidR="00115110" w:rsidRPr="00D268FF">
        <w:rPr>
          <w:rFonts w:ascii="Arial" w:hAnsi="Arial" w:cs="Arial"/>
          <w:sz w:val="24"/>
          <w:szCs w:val="24"/>
        </w:rPr>
        <w:t>o</w:t>
      </w:r>
      <w:r w:rsidRPr="00D268FF">
        <w:rPr>
          <w:rFonts w:ascii="Arial" w:hAnsi="Arial" w:cs="Arial"/>
          <w:sz w:val="24"/>
          <w:szCs w:val="24"/>
        </w:rPr>
        <w:t>lo</w:t>
      </w:r>
      <w:proofErr w:type="spellEnd"/>
      <w:r w:rsidRPr="00D268FF">
        <w:rPr>
          <w:rFonts w:ascii="Arial" w:hAnsi="Arial" w:cs="Arial"/>
          <w:sz w:val="24"/>
          <w:szCs w:val="24"/>
        </w:rPr>
        <w:t xml:space="preserve">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D268FF">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61BDA879" w:rsidR="009A207D" w:rsidRPr="00D268FF" w:rsidRDefault="00377513" w:rsidP="00D268FF">
      <w:pPr>
        <w:pStyle w:val="parrafos0"/>
        <w:spacing w:after="160" w:line="360" w:lineRule="auto"/>
        <w:ind w:firstLine="0"/>
      </w:pPr>
      <w:r w:rsidRPr="00D268FF">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D268FF">
        <w:t>del Sistema Educativo Nacional al fomentar el dominio de los aprendizajes esenciales alineados al currículo nacional</w:t>
      </w:r>
      <w:r w:rsidR="00FB171D" w:rsidRPr="00D268FF">
        <w:t>, a partir del</w:t>
      </w:r>
      <w:r w:rsidRPr="00D268FF">
        <w:t xml:space="preserve"> promedio de los puntajes logrados por los estudiantes evaluados a lo largo de distintas competencias o asignaturas curriculares.</w:t>
      </w:r>
      <w:r w:rsidR="00FB171D" w:rsidRPr="00D268FF">
        <w:t xml:space="preserve"> Esta iniciativa pretendía cubrir cuatro grandes objetivos: </w:t>
      </w:r>
      <w:r w:rsidR="009A207D" w:rsidRPr="00D268FF">
        <w:t xml:space="preserve">(1) Informar a la sociedad </w:t>
      </w:r>
      <w:r w:rsidR="00FB171D" w:rsidRPr="00D268FF">
        <w:t xml:space="preserve">mexicana </w:t>
      </w:r>
      <w:r w:rsidR="009A207D" w:rsidRPr="00D268FF">
        <w:t xml:space="preserve">sobre el estado </w:t>
      </w:r>
      <w:r w:rsidR="00FB171D" w:rsidRPr="00D268FF">
        <w:t xml:space="preserve">de la Educación </w:t>
      </w:r>
      <w:r w:rsidR="009A207D" w:rsidRPr="00D268FF">
        <w:t xml:space="preserve">en términos del logro de </w:t>
      </w:r>
      <w:r w:rsidR="009A207D" w:rsidRPr="00D268FF">
        <w:lastRenderedPageBreak/>
        <w:t>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D268FF" w:rsidRDefault="00263A82" w:rsidP="00D268FF">
      <w:pPr>
        <w:pStyle w:val="parrafos0"/>
        <w:spacing w:after="160" w:line="360" w:lineRule="auto"/>
        <w:ind w:firstLine="0"/>
      </w:pPr>
      <w:r w:rsidRPr="00D268FF">
        <w:t>Como antecedente</w:t>
      </w:r>
      <w:r w:rsidR="00377513" w:rsidRPr="00D268FF">
        <w:t xml:space="preserve"> directo del desarrollo del PLANEA, destaca la revisión realizada en</w:t>
      </w:r>
      <w:r w:rsidRPr="00D268FF">
        <w:t xml:space="preserve"> 2013</w:t>
      </w:r>
      <w:r w:rsidR="00377513" w:rsidRPr="00D268FF">
        <w:t xml:space="preserve"> por</w:t>
      </w:r>
      <w:r w:rsidRPr="00D268FF">
        <w:t xml:space="preserve"> el </w:t>
      </w:r>
      <w:r w:rsidR="00377513" w:rsidRPr="00D268FF">
        <w:t xml:space="preserve">mismo </w:t>
      </w:r>
      <w:r w:rsidRPr="00D268FF">
        <w:t>I</w:t>
      </w:r>
      <w:r w:rsidR="00377513" w:rsidRPr="00D268FF">
        <w:t>NEE</w:t>
      </w:r>
      <w:r w:rsidRPr="00D268FF">
        <w:t xml:space="preserve"> </w:t>
      </w:r>
      <w:r w:rsidR="00377513" w:rsidRPr="00D268FF">
        <w:t xml:space="preserve">acerca de la validez y confiabilidad de los </w:t>
      </w:r>
      <w:r w:rsidRPr="00D268FF">
        <w:t>Exámenes Nacionales del Logro Académico en Centros Escolares</w:t>
      </w:r>
      <w:r w:rsidR="00377513" w:rsidRPr="00D268FF">
        <w:t xml:space="preserve"> (ENLACE</w:t>
      </w:r>
      <w:r w:rsidRPr="00D268FF">
        <w:t>) y los Exámenes de la Calidad y el Logro Educativo</w:t>
      </w:r>
      <w:r w:rsidR="00377513" w:rsidRPr="00D268FF">
        <w:t xml:space="preserve"> (EXCALE)</w:t>
      </w:r>
      <w:r w:rsidRPr="00D268FF">
        <w:t xml:space="preserve">, administrados </w:t>
      </w:r>
      <w:r w:rsidR="00377513" w:rsidRPr="00D268FF">
        <w:t>a nivel nacional con un propósito similar</w:t>
      </w:r>
      <w:r w:rsidRPr="00D268FF">
        <w:t xml:space="preserve"> (Martínez-Rizo, 2015). </w:t>
      </w:r>
      <w:r w:rsidR="00377513" w:rsidRPr="00D268FF">
        <w:t>Como resultado de dicha revisión, el PLA</w:t>
      </w:r>
      <w:r w:rsidR="009B4F36" w:rsidRPr="00D268FF">
        <w:t>NEA cuenta con</w:t>
      </w:r>
      <w:r w:rsidRPr="00D268FF">
        <w:t xml:space="preserve"> tres</w:t>
      </w:r>
      <w:r w:rsidR="00377513" w:rsidRPr="00D268FF">
        <w:t xml:space="preserve"> distintas</w:t>
      </w:r>
      <w:r w:rsidRPr="00D268FF">
        <w:t xml:space="preserve"> modalidades </w:t>
      </w:r>
      <w:r w:rsidR="009B4F36" w:rsidRPr="00D268FF">
        <w:t>para la</w:t>
      </w:r>
      <w:r w:rsidRPr="00D268FF">
        <w:t xml:space="preserve"> evaluación </w:t>
      </w:r>
      <w:r w:rsidR="009B4F36" w:rsidRPr="00D268FF">
        <w:t>de los</w:t>
      </w:r>
      <w:r w:rsidRPr="00D268FF">
        <w:t xml:space="preserve"> aprendizaje</w:t>
      </w:r>
      <w:r w:rsidR="009B4F36" w:rsidRPr="00D268FF">
        <w:t>s</w:t>
      </w:r>
      <w:r w:rsidRPr="00D268FF">
        <w:t xml:space="preserve"> de los estudiantes: </w:t>
      </w:r>
      <w:r w:rsidR="009B4F36" w:rsidRPr="00D268FF">
        <w:t>(</w:t>
      </w:r>
      <w:r w:rsidRPr="00D268FF">
        <w:t>1)</w:t>
      </w:r>
      <w:r w:rsidR="009B4F36" w:rsidRPr="00D268FF">
        <w:t xml:space="preserve"> </w:t>
      </w:r>
      <w:r w:rsidRPr="00D268FF">
        <w:t xml:space="preserve">Evaluación del Logro referida al Sistema Educativo Nacional (ELSEN), (2) Evaluación del Logro referida a los Centros Escolares (ELCE) y (3) Evaluación Diagnóstica Censal (EDC). </w:t>
      </w:r>
    </w:p>
    <w:p w14:paraId="271B3054" w14:textId="4648770C" w:rsidR="00A65662" w:rsidRPr="00D268FF" w:rsidRDefault="00263A82" w:rsidP="00D268FF">
      <w:pPr>
        <w:pStyle w:val="parrafos0"/>
        <w:spacing w:after="160" w:line="360" w:lineRule="auto"/>
        <w:ind w:firstLine="0"/>
      </w:pPr>
      <w:r w:rsidRPr="00D268FF">
        <w:t>E</w:t>
      </w:r>
      <w:r w:rsidR="009B4F36" w:rsidRPr="00D268FF">
        <w:t>n especial, el PLANEA-</w:t>
      </w:r>
      <w:r w:rsidRPr="00D268FF">
        <w:t xml:space="preserve">ELCE </w:t>
      </w:r>
      <w:r w:rsidR="009B4F36" w:rsidRPr="00D268FF">
        <w:t xml:space="preserve">tiene como objetivo reunir </w:t>
      </w:r>
      <w:r w:rsidRPr="00D268FF">
        <w:t xml:space="preserve">información </w:t>
      </w:r>
      <w:r w:rsidR="00C64A59" w:rsidRPr="00D268FF">
        <w:t>acerca de</w:t>
      </w:r>
      <w:r w:rsidRPr="00D268FF">
        <w:t xml:space="preserve"> los centros escolares</w:t>
      </w:r>
      <w:r w:rsidR="00C64A59" w:rsidRPr="00D268FF">
        <w:t xml:space="preserve"> como unidad</w:t>
      </w:r>
      <w:r w:rsidRPr="00D268FF">
        <w:t xml:space="preserve"> de análisis</w:t>
      </w:r>
      <w:r w:rsidR="00C64A59" w:rsidRPr="00D268FF">
        <w:t>, a partir de la evaluación de campos</w:t>
      </w:r>
      <w:r w:rsidRPr="00D268FF">
        <w:t xml:space="preserve"> formativo</w:t>
      </w:r>
      <w:r w:rsidR="00C64A59" w:rsidRPr="00D268FF">
        <w:t>s específicos</w:t>
      </w:r>
      <w:r w:rsidRPr="00D268FF">
        <w:t xml:space="preserve"> (Matemáticas y Lenguaje y comunicación) y </w:t>
      </w:r>
      <w:r w:rsidR="00C64A59" w:rsidRPr="00D268FF">
        <w:t>a lo largo de</w:t>
      </w:r>
      <w:r w:rsidRPr="00D268FF">
        <w:t xml:space="preserve"> distintos niveles de desagregación (por ejemplo, región, estado, municipio, zona escolar, modalidad, tipo de organización, entre otr</w:t>
      </w:r>
      <w:r w:rsidR="00C64A59" w:rsidRPr="00D268FF">
        <w:t xml:space="preserve">os), </w:t>
      </w:r>
      <w:r w:rsidRPr="00D268FF">
        <w:t>(INEE, 2015). Su propósito específico es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B5D55B4" w14:textId="650BE4CB" w:rsidR="00C64A59" w:rsidRPr="00D268FF" w:rsidRDefault="00263A82" w:rsidP="00D268FF">
      <w:pPr>
        <w:pStyle w:val="parrafos0"/>
        <w:spacing w:after="160" w:line="360" w:lineRule="auto"/>
        <w:rPr>
          <w:b/>
        </w:rPr>
      </w:pPr>
      <w:r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29D2F46F" w14:textId="08B86ED1" w:rsidR="00A876CB" w:rsidRDefault="00A876CB" w:rsidP="00D268FF">
      <w:pPr>
        <w:spacing w:line="360" w:lineRule="auto"/>
        <w:jc w:val="both"/>
        <w:rPr>
          <w:rFonts w:ascii="Arial" w:hAnsi="Arial" w:cs="Arial"/>
          <w:sz w:val="24"/>
          <w:szCs w:val="24"/>
        </w:rPr>
      </w:pPr>
      <w:r>
        <w:rPr>
          <w:rFonts w:ascii="Arial" w:hAnsi="Arial" w:cs="Arial"/>
          <w:sz w:val="24"/>
          <w:szCs w:val="24"/>
        </w:rPr>
        <w:t xml:space="preserve">La presente investigación tuvo como objetivo realizar, mediante la aplicación de técnicas de </w:t>
      </w:r>
      <w:proofErr w:type="spellStart"/>
      <w:r>
        <w:rPr>
          <w:rFonts w:ascii="Arial" w:hAnsi="Arial" w:cs="Arial"/>
          <w:sz w:val="24"/>
          <w:szCs w:val="24"/>
        </w:rPr>
        <w:t>retrofitting</w:t>
      </w:r>
      <w:proofErr w:type="spellEnd"/>
      <w:r>
        <w:rPr>
          <w:rFonts w:ascii="Arial" w:hAnsi="Arial" w:cs="Arial"/>
          <w:sz w:val="24"/>
          <w:szCs w:val="24"/>
        </w:rPr>
        <w:t>,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 Se realizaron estudios cognitivos para identificar las habilidades cognitivas </w:t>
      </w:r>
      <w:r w:rsidR="0079413B">
        <w:rPr>
          <w:rFonts w:ascii="Arial" w:hAnsi="Arial" w:cs="Arial"/>
          <w:sz w:val="24"/>
          <w:szCs w:val="24"/>
        </w:rPr>
        <w:lastRenderedPageBreak/>
        <w:t>requeridas por los distinto</w:t>
      </w:r>
      <w:r w:rsidR="00267A28">
        <w:rPr>
          <w:rFonts w:ascii="Arial" w:hAnsi="Arial" w:cs="Arial"/>
          <w:sz w:val="24"/>
          <w:szCs w:val="24"/>
        </w:rPr>
        <w:t xml:space="preserve">s ítems que conforman la prueba, mediante la aplicación de técnicas de </w:t>
      </w:r>
      <w:proofErr w:type="spellStart"/>
      <w:r w:rsidR="00267A28">
        <w:rPr>
          <w:rFonts w:ascii="Arial" w:hAnsi="Arial" w:cs="Arial"/>
          <w:sz w:val="24"/>
          <w:szCs w:val="24"/>
        </w:rPr>
        <w:t>retrofitting</w:t>
      </w:r>
      <w:proofErr w:type="spellEnd"/>
      <w:r w:rsidR="00267A28">
        <w:rPr>
          <w:rFonts w:ascii="Arial" w:hAnsi="Arial" w:cs="Arial"/>
          <w:sz w:val="24"/>
          <w:szCs w:val="24"/>
        </w:rPr>
        <w:t>. Finalmente, se obtuvieron perfiles diagnósticos individuales para cada alumno contenido en la prueba y se revisaron las estimaciones obtenidas para realizar un diagnóstico nacional generalizado, con perfiles específicos para cada estado y centro escolar.</w:t>
      </w:r>
    </w:p>
    <w:p w14:paraId="6DCBCAC2" w14:textId="752F6E6A" w:rsidR="00D143EA" w:rsidRPr="00D268FF" w:rsidRDefault="00D61269" w:rsidP="00D268FF">
      <w:pPr>
        <w:spacing w:line="360" w:lineRule="auto"/>
        <w:jc w:val="both"/>
        <w:rPr>
          <w:rFonts w:ascii="Arial" w:hAnsi="Arial" w:cs="Arial"/>
          <w:sz w:val="24"/>
          <w:szCs w:val="24"/>
        </w:rPr>
      </w:pPr>
      <w:r w:rsidRPr="00D268FF">
        <w:rPr>
          <w:rFonts w:ascii="Arial" w:hAnsi="Arial" w:cs="Arial"/>
          <w:sz w:val="24"/>
          <w:szCs w:val="24"/>
        </w:rPr>
        <w:t>A partir del Enfoque Sistémico de Diseño Cognitivo (ESDC) propuesto po</w:t>
      </w:r>
      <w:r w:rsidR="003559E9" w:rsidRPr="00D268FF">
        <w:rPr>
          <w:rFonts w:ascii="Arial" w:hAnsi="Arial" w:cs="Arial"/>
          <w:sz w:val="24"/>
          <w:szCs w:val="24"/>
        </w:rPr>
        <w:t xml:space="preserve">r </w:t>
      </w:r>
      <w:commentRangeStart w:id="16"/>
      <w:proofErr w:type="spellStart"/>
      <w:r w:rsidR="003559E9" w:rsidRPr="00D268FF">
        <w:rPr>
          <w:rFonts w:ascii="Arial" w:hAnsi="Arial" w:cs="Arial"/>
          <w:sz w:val="24"/>
          <w:szCs w:val="24"/>
        </w:rPr>
        <w:t>Embretson</w:t>
      </w:r>
      <w:proofErr w:type="spellEnd"/>
      <w:r w:rsidR="003559E9" w:rsidRPr="00D268FF">
        <w:rPr>
          <w:rFonts w:ascii="Arial" w:hAnsi="Arial" w:cs="Arial"/>
          <w:sz w:val="24"/>
          <w:szCs w:val="24"/>
        </w:rPr>
        <w:t xml:space="preserve"> (1994</w:t>
      </w:r>
      <w:commentRangeEnd w:id="16"/>
      <w:r w:rsidR="00CE1129">
        <w:rPr>
          <w:rStyle w:val="Refdecomentario"/>
        </w:rPr>
        <w:commentReference w:id="16"/>
      </w:r>
      <w:r w:rsidR="003559E9" w:rsidRPr="00D268FF">
        <w:rPr>
          <w:rFonts w:ascii="Arial" w:hAnsi="Arial" w:cs="Arial"/>
          <w:sz w:val="24"/>
          <w:szCs w:val="24"/>
        </w:rPr>
        <w:t xml:space="preserve">), y de </w:t>
      </w:r>
      <w:r w:rsidRPr="00D268FF">
        <w:rPr>
          <w:rFonts w:ascii="Arial" w:hAnsi="Arial" w:cs="Arial"/>
          <w:sz w:val="24"/>
          <w:szCs w:val="24"/>
        </w:rPr>
        <w:t xml:space="preserve">la </w:t>
      </w:r>
      <w:r w:rsidR="003559E9" w:rsidRPr="00D268FF">
        <w:rPr>
          <w:rFonts w:ascii="Arial" w:hAnsi="Arial" w:cs="Arial"/>
          <w:sz w:val="24"/>
          <w:szCs w:val="24"/>
        </w:rPr>
        <w:t>perspectiva</w:t>
      </w:r>
      <w:r w:rsidRPr="00D268FF">
        <w:rPr>
          <w:rFonts w:ascii="Arial" w:hAnsi="Arial" w:cs="Arial"/>
          <w:sz w:val="24"/>
          <w:szCs w:val="24"/>
        </w:rPr>
        <w:t xml:space="preserve"> top-</w:t>
      </w:r>
      <w:proofErr w:type="spellStart"/>
      <w:r w:rsidRPr="00D268FF">
        <w:rPr>
          <w:rFonts w:ascii="Arial" w:hAnsi="Arial" w:cs="Arial"/>
          <w:sz w:val="24"/>
          <w:szCs w:val="24"/>
        </w:rPr>
        <w:t>down</w:t>
      </w:r>
      <w:proofErr w:type="spellEnd"/>
      <w:r w:rsidRPr="00D268FF">
        <w:rPr>
          <w:rFonts w:ascii="Arial" w:hAnsi="Arial" w:cs="Arial"/>
          <w:sz w:val="24"/>
          <w:szCs w:val="24"/>
        </w:rPr>
        <w:t xml:space="preserve"> para el diseño y </w:t>
      </w:r>
      <w:r w:rsidR="003559E9" w:rsidRPr="00D268FF">
        <w:rPr>
          <w:rFonts w:ascii="Arial" w:hAnsi="Arial" w:cs="Arial"/>
          <w:sz w:val="24"/>
          <w:szCs w:val="24"/>
        </w:rPr>
        <w:t>validación</w:t>
      </w:r>
      <w:r w:rsidRPr="00D268FF">
        <w:rPr>
          <w:rFonts w:ascii="Arial" w:hAnsi="Arial" w:cs="Arial"/>
          <w:sz w:val="24"/>
          <w:szCs w:val="24"/>
        </w:rPr>
        <w:t xml:space="preserve"> de pruebas cognitivas (</w:t>
      </w:r>
      <w:proofErr w:type="spellStart"/>
      <w:r w:rsidRPr="00D268FF">
        <w:rPr>
          <w:rFonts w:ascii="Arial" w:hAnsi="Arial" w:cs="Arial"/>
          <w:sz w:val="24"/>
          <w:szCs w:val="24"/>
        </w:rPr>
        <w:t>Bejar</w:t>
      </w:r>
      <w:proofErr w:type="spellEnd"/>
      <w:r w:rsidRPr="00D268FF">
        <w:rPr>
          <w:rFonts w:ascii="Arial" w:hAnsi="Arial" w:cs="Arial"/>
          <w:sz w:val="24"/>
          <w:szCs w:val="24"/>
        </w:rPr>
        <w:t xml:space="preserve">, 2002, 2010, </w:t>
      </w:r>
      <w:proofErr w:type="spellStart"/>
      <w:r w:rsidRPr="00D268FF">
        <w:rPr>
          <w:rFonts w:ascii="Arial" w:hAnsi="Arial" w:cs="Arial"/>
          <w:sz w:val="24"/>
          <w:szCs w:val="24"/>
        </w:rPr>
        <w:t>Gorin</w:t>
      </w:r>
      <w:proofErr w:type="spellEnd"/>
      <w:r w:rsidRPr="00D268FF">
        <w:rPr>
          <w:rFonts w:ascii="Arial" w:hAnsi="Arial" w:cs="Arial"/>
          <w:sz w:val="24"/>
          <w:szCs w:val="24"/>
        </w:rPr>
        <w:t xml:space="preserve"> y </w:t>
      </w:r>
      <w:proofErr w:type="spellStart"/>
      <w:r w:rsidRPr="00D268FF">
        <w:rPr>
          <w:rFonts w:ascii="Arial" w:hAnsi="Arial" w:cs="Arial"/>
          <w:sz w:val="24"/>
          <w:szCs w:val="24"/>
        </w:rPr>
        <w:t>Embretson</w:t>
      </w:r>
      <w:proofErr w:type="spellEnd"/>
      <w:r w:rsidRPr="00D268FF">
        <w:rPr>
          <w:rFonts w:ascii="Arial" w:hAnsi="Arial" w:cs="Arial"/>
          <w:sz w:val="24"/>
          <w:szCs w:val="24"/>
        </w:rPr>
        <w:t xml:space="preserve">, 2013 y </w:t>
      </w:r>
      <w:proofErr w:type="spellStart"/>
      <w:r w:rsidRPr="00D268FF">
        <w:rPr>
          <w:rFonts w:ascii="Arial" w:hAnsi="Arial" w:cs="Arial"/>
          <w:sz w:val="24"/>
          <w:szCs w:val="24"/>
        </w:rPr>
        <w:t>Messick</w:t>
      </w:r>
      <w:proofErr w:type="spellEnd"/>
      <w:r w:rsidRPr="00D268FF">
        <w:rPr>
          <w:rFonts w:ascii="Arial" w:hAnsi="Arial" w:cs="Arial"/>
          <w:sz w:val="24"/>
          <w:szCs w:val="24"/>
        </w:rPr>
        <w:t>, 1989b), se desarrolló el modelo metodológico del presente estudio</w:t>
      </w:r>
      <w:r w:rsidR="003559E9" w:rsidRPr="00D268FF">
        <w:rPr>
          <w:rFonts w:ascii="Arial" w:hAnsi="Arial" w:cs="Arial"/>
          <w:sz w:val="24"/>
          <w:szCs w:val="24"/>
        </w:rPr>
        <w:t>, cuyo foco principal fue</w:t>
      </w:r>
      <w:r w:rsidR="006C7E8D" w:rsidRPr="00D268FF">
        <w:rPr>
          <w:rFonts w:ascii="Arial" w:hAnsi="Arial" w:cs="Arial"/>
          <w:sz w:val="24"/>
          <w:szCs w:val="24"/>
        </w:rPr>
        <w:t xml:space="preserve"> la obtención de evidencia que sustentara la validez sustantiva del </w:t>
      </w:r>
      <w:proofErr w:type="spellStart"/>
      <w:r w:rsidR="006C7E8D" w:rsidRPr="00D268FF">
        <w:rPr>
          <w:rFonts w:ascii="Arial" w:hAnsi="Arial" w:cs="Arial"/>
          <w:sz w:val="24"/>
          <w:szCs w:val="24"/>
        </w:rPr>
        <w:t>constructo</w:t>
      </w:r>
      <w:proofErr w:type="spellEnd"/>
      <w:r w:rsidR="003559E9" w:rsidRPr="00D268FF">
        <w:rPr>
          <w:rFonts w:ascii="Arial" w:hAnsi="Arial" w:cs="Arial"/>
          <w:sz w:val="24"/>
          <w:szCs w:val="24"/>
        </w:rPr>
        <w:t xml:space="preserve"> y </w:t>
      </w:r>
      <w:r w:rsidR="006C7E8D" w:rsidRPr="00D268FF">
        <w:rPr>
          <w:rFonts w:ascii="Arial" w:hAnsi="Arial" w:cs="Arial"/>
          <w:sz w:val="24"/>
          <w:szCs w:val="24"/>
        </w:rPr>
        <w:t xml:space="preserve">corroborara la fidelidad estructural del modelo cognitivo subyacente a la prueba de Matemáticas de primaria (06) del PLANEA ELCE 2015. </w:t>
      </w:r>
      <w:r w:rsidR="009A4D3A" w:rsidRPr="00D268FF">
        <w:rPr>
          <w:rFonts w:ascii="Arial" w:hAnsi="Arial" w:cs="Arial"/>
          <w:sz w:val="24"/>
          <w:szCs w:val="24"/>
        </w:rPr>
        <w:t>El modelo metodológico empleado para este proyecto estuvo conformado por cinco fases, descritas a detalle a continuación.</w:t>
      </w:r>
      <w:r w:rsidR="00D143EA" w:rsidRPr="00D268FF">
        <w:rPr>
          <w:rFonts w:ascii="Arial" w:hAnsi="Arial" w:cs="Arial"/>
          <w:sz w:val="24"/>
          <w:szCs w:val="24"/>
        </w:rPr>
        <w:tab/>
      </w:r>
    </w:p>
    <w:p w14:paraId="48134B54" w14:textId="46C7E619" w:rsidR="00E500DF" w:rsidRPr="00D268FF" w:rsidRDefault="00E500DF" w:rsidP="00D268FF">
      <w:pPr>
        <w:pStyle w:val="Textotablas"/>
        <w:spacing w:after="160" w:line="360" w:lineRule="auto"/>
        <w:ind w:left="708" w:firstLine="708"/>
        <w:jc w:val="both"/>
        <w:rPr>
          <w:rFonts w:cs="Arial"/>
          <w:b/>
          <w:sz w:val="24"/>
          <w:lang w:val="es-MX"/>
        </w:rPr>
      </w:pPr>
      <w:r w:rsidRPr="00D268FF">
        <w:rPr>
          <w:rFonts w:cs="Arial"/>
          <w:b/>
          <w:sz w:val="24"/>
          <w:lang w:val="es-MX"/>
        </w:rPr>
        <w:t>Fase I</w:t>
      </w:r>
      <w:r w:rsidR="009A4D3A" w:rsidRPr="00D268FF">
        <w:rPr>
          <w:rFonts w:cs="Arial"/>
          <w:b/>
          <w:sz w:val="24"/>
          <w:lang w:val="es-MX"/>
        </w:rPr>
        <w:t xml:space="preserve">: </w:t>
      </w:r>
      <w:r w:rsidRPr="00D268FF">
        <w:rPr>
          <w:rFonts w:cs="Arial"/>
          <w:b/>
          <w:sz w:val="24"/>
          <w:lang w:val="es-MX"/>
        </w:rPr>
        <w:t>Diseño de los estudios cognitivos</w:t>
      </w:r>
    </w:p>
    <w:p w14:paraId="62ED3AFF" w14:textId="77777777" w:rsidR="003559E9" w:rsidRPr="00D268FF" w:rsidRDefault="003559E9" w:rsidP="00D268FF">
      <w:pPr>
        <w:spacing w:line="360" w:lineRule="auto"/>
        <w:jc w:val="both"/>
        <w:rPr>
          <w:rFonts w:ascii="Arial" w:hAnsi="Arial" w:cs="Arial"/>
          <w:sz w:val="24"/>
          <w:szCs w:val="24"/>
        </w:rPr>
      </w:pPr>
      <w:r w:rsidRPr="00D268FF">
        <w:rPr>
          <w:rFonts w:ascii="Arial" w:hAnsi="Arial" w:cs="Arial"/>
          <w:sz w:val="24"/>
          <w:szCs w:val="24"/>
        </w:rPr>
        <w:t xml:space="preserve">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w:t>
      </w:r>
      <w:proofErr w:type="spellStart"/>
      <w:r w:rsidRPr="00D268FF">
        <w:rPr>
          <w:rFonts w:ascii="Arial" w:hAnsi="Arial" w:cs="Arial"/>
          <w:sz w:val="24"/>
          <w:szCs w:val="24"/>
        </w:rPr>
        <w:t>Embretson</w:t>
      </w:r>
      <w:proofErr w:type="spellEnd"/>
      <w:r w:rsidRPr="00D268FF">
        <w:rPr>
          <w:rFonts w:ascii="Arial" w:hAnsi="Arial" w:cs="Arial"/>
          <w:sz w:val="24"/>
          <w:szCs w:val="24"/>
        </w:rPr>
        <w:t>,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D268FF" w:rsidRDefault="007F3FAF"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r w:rsidR="00D143EA" w:rsidRPr="00D268FF">
        <w:rPr>
          <w:rFonts w:ascii="Arial" w:hAnsi="Arial" w:cs="Arial"/>
          <w:sz w:val="24"/>
          <w:szCs w:val="24"/>
          <w:lang w:eastAsia="es-MX"/>
        </w:rPr>
        <w:t xml:space="preserve">Brown y Burton, 1978; </w:t>
      </w:r>
      <w:proofErr w:type="spellStart"/>
      <w:r w:rsidR="00D143EA" w:rsidRPr="00D268FF">
        <w:rPr>
          <w:rFonts w:ascii="Arial" w:hAnsi="Arial" w:cs="Arial"/>
          <w:sz w:val="24"/>
          <w:szCs w:val="24"/>
          <w:lang w:eastAsia="es-MX"/>
        </w:rPr>
        <w:t>Chen</w:t>
      </w:r>
      <w:proofErr w:type="spellEnd"/>
      <w:r w:rsidR="00D143EA" w:rsidRPr="00D268FF">
        <w:rPr>
          <w:rFonts w:ascii="Arial" w:hAnsi="Arial" w:cs="Arial"/>
          <w:sz w:val="24"/>
          <w:szCs w:val="24"/>
          <w:lang w:eastAsia="es-MX"/>
        </w:rPr>
        <w:t xml:space="preserve"> y </w:t>
      </w:r>
      <w:proofErr w:type="spellStart"/>
      <w:r w:rsidR="00D143EA" w:rsidRPr="00D268FF">
        <w:rPr>
          <w:rFonts w:ascii="Arial" w:hAnsi="Arial" w:cs="Arial"/>
          <w:sz w:val="24"/>
          <w:szCs w:val="24"/>
          <w:lang w:eastAsia="es-MX"/>
        </w:rPr>
        <w:t>Macdonald</w:t>
      </w:r>
      <w:proofErr w:type="spellEnd"/>
      <w:r w:rsidR="00D143EA" w:rsidRPr="00D268FF">
        <w:rPr>
          <w:rFonts w:ascii="Arial" w:hAnsi="Arial" w:cs="Arial"/>
          <w:sz w:val="24"/>
          <w:szCs w:val="24"/>
          <w:lang w:eastAsia="es-MX"/>
        </w:rPr>
        <w:t xml:space="preserve">, 2011; </w:t>
      </w:r>
      <w:proofErr w:type="spellStart"/>
      <w:r w:rsidR="00D143EA" w:rsidRPr="00D268FF">
        <w:rPr>
          <w:rFonts w:ascii="Arial" w:hAnsi="Arial" w:cs="Arial"/>
          <w:sz w:val="24"/>
          <w:szCs w:val="24"/>
          <w:lang w:eastAsia="es-MX"/>
        </w:rPr>
        <w:t>Gierl</w:t>
      </w:r>
      <w:proofErr w:type="spellEnd"/>
      <w:r w:rsidR="00D143EA" w:rsidRPr="00D268FF">
        <w:rPr>
          <w:rFonts w:ascii="Arial" w:hAnsi="Arial" w:cs="Arial"/>
          <w:sz w:val="24"/>
          <w:szCs w:val="24"/>
          <w:lang w:eastAsia="es-MX"/>
        </w:rPr>
        <w:t xml:space="preserve"> et al., 2009; </w:t>
      </w:r>
      <w:proofErr w:type="spellStart"/>
      <w:r w:rsidR="00D143EA" w:rsidRPr="00D268FF">
        <w:rPr>
          <w:rFonts w:ascii="Arial" w:hAnsi="Arial" w:cs="Arial"/>
          <w:sz w:val="24"/>
          <w:szCs w:val="24"/>
          <w:lang w:eastAsia="es-MX"/>
        </w:rPr>
        <w:t>Ma</w:t>
      </w:r>
      <w:proofErr w:type="spellEnd"/>
      <w:r w:rsidR="00D143EA" w:rsidRPr="00D268FF">
        <w:rPr>
          <w:rFonts w:ascii="Arial" w:hAnsi="Arial" w:cs="Arial"/>
          <w:sz w:val="24"/>
          <w:szCs w:val="24"/>
          <w:lang w:eastAsia="es-MX"/>
        </w:rPr>
        <w:t xml:space="preserve">, </w:t>
      </w:r>
      <w:proofErr w:type="spellStart"/>
      <w:r w:rsidR="00D143EA" w:rsidRPr="00D268FF">
        <w:rPr>
          <w:rFonts w:ascii="Arial" w:hAnsi="Arial" w:cs="Arial"/>
          <w:sz w:val="24"/>
          <w:szCs w:val="24"/>
          <w:lang w:eastAsia="es-MX"/>
        </w:rPr>
        <w:t>Çetin</w:t>
      </w:r>
      <w:proofErr w:type="spellEnd"/>
      <w:r w:rsidR="00D143EA" w:rsidRPr="00D268FF">
        <w:rPr>
          <w:rFonts w:ascii="Arial" w:hAnsi="Arial" w:cs="Arial"/>
          <w:sz w:val="24"/>
          <w:szCs w:val="24"/>
          <w:lang w:eastAsia="es-MX"/>
        </w:rPr>
        <w:t xml:space="preserve"> y Green, 2009; </w:t>
      </w:r>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 xml:space="preserve">Pérez-Morán, </w:t>
      </w:r>
      <w:proofErr w:type="spellStart"/>
      <w:r w:rsidR="00D143EA" w:rsidRPr="00D268FF">
        <w:rPr>
          <w:rFonts w:ascii="Arial" w:hAnsi="Arial" w:cs="Arial"/>
          <w:sz w:val="24"/>
          <w:szCs w:val="24"/>
          <w:highlight w:val="yellow"/>
          <w:lang w:eastAsia="es-MX"/>
        </w:rPr>
        <w:t>Larrazolo</w:t>
      </w:r>
      <w:proofErr w:type="spellEnd"/>
      <w:r w:rsidR="00D143EA" w:rsidRPr="00D268FF">
        <w:rPr>
          <w:rFonts w:ascii="Arial" w:hAnsi="Arial" w:cs="Arial"/>
          <w:sz w:val="24"/>
          <w:szCs w:val="24"/>
          <w:highlight w:val="yellow"/>
          <w:lang w:eastAsia="es-MX"/>
        </w:rPr>
        <w:t xml:space="preserve">, </w:t>
      </w:r>
      <w:proofErr w:type="spellStart"/>
      <w:r w:rsidR="00D143EA" w:rsidRPr="00D268FF">
        <w:rPr>
          <w:rFonts w:ascii="Arial" w:hAnsi="Arial" w:cs="Arial"/>
          <w:sz w:val="24"/>
          <w:szCs w:val="24"/>
          <w:highlight w:val="yellow"/>
          <w:lang w:eastAsia="es-MX"/>
        </w:rPr>
        <w:t>Backhoff</w:t>
      </w:r>
      <w:proofErr w:type="spellEnd"/>
      <w:r w:rsidR="00D143EA" w:rsidRPr="00D268FF">
        <w:rPr>
          <w:rFonts w:ascii="Arial" w:hAnsi="Arial" w:cs="Arial"/>
          <w:sz w:val="24"/>
          <w:szCs w:val="24"/>
          <w:highlight w:val="yellow"/>
          <w:lang w:eastAsia="es-MX"/>
        </w:rPr>
        <w:t xml:space="preserve">, y </w:t>
      </w:r>
      <w:proofErr w:type="spellStart"/>
      <w:r w:rsidR="00D143EA" w:rsidRPr="00D268FF">
        <w:rPr>
          <w:rFonts w:ascii="Arial" w:hAnsi="Arial" w:cs="Arial"/>
          <w:sz w:val="24"/>
          <w:szCs w:val="24"/>
          <w:highlight w:val="yellow"/>
          <w:lang w:eastAsia="es-MX"/>
        </w:rPr>
        <w:t>Guaner</w:t>
      </w:r>
      <w:proofErr w:type="spellEnd"/>
      <w:r w:rsidR="00D143EA" w:rsidRPr="00D268FF">
        <w:rPr>
          <w:rFonts w:ascii="Arial" w:hAnsi="Arial" w:cs="Arial"/>
          <w:sz w:val="24"/>
          <w:szCs w:val="24"/>
          <w:highlight w:val="yellow"/>
          <w:lang w:eastAsia="es-MX"/>
        </w:rPr>
        <w:t>, 2015;</w:t>
      </w:r>
      <w:r w:rsidR="00D143EA" w:rsidRPr="00D268FF">
        <w:rPr>
          <w:rFonts w:ascii="Arial" w:hAnsi="Arial" w:cs="Arial"/>
          <w:sz w:val="24"/>
          <w:szCs w:val="24"/>
          <w:lang w:eastAsia="es-MX"/>
        </w:rPr>
        <w:t xml:space="preserve"> Revuelta y Ponsoda, 1998; Romero, Ponsoda y </w:t>
      </w:r>
      <w:proofErr w:type="spellStart"/>
      <w:r w:rsidR="00D143EA" w:rsidRPr="00D268FF">
        <w:rPr>
          <w:rFonts w:ascii="Arial" w:hAnsi="Arial" w:cs="Arial"/>
          <w:sz w:val="24"/>
          <w:szCs w:val="24"/>
          <w:lang w:eastAsia="es-MX"/>
        </w:rPr>
        <w:t>Ximénez</w:t>
      </w:r>
      <w:proofErr w:type="spellEnd"/>
      <w:r w:rsidR="00D143EA" w:rsidRPr="00D268FF">
        <w:rPr>
          <w:rFonts w:ascii="Arial" w:hAnsi="Arial" w:cs="Arial"/>
          <w:sz w:val="24"/>
          <w:szCs w:val="24"/>
          <w:lang w:eastAsia="es-MX"/>
        </w:rPr>
        <w:t xml:space="preserve">, 2008). </w:t>
      </w:r>
      <w:r w:rsidRPr="00D268FF">
        <w:rPr>
          <w:rFonts w:ascii="Arial" w:hAnsi="Arial" w:cs="Arial"/>
          <w:sz w:val="24"/>
          <w:szCs w:val="24"/>
          <w:lang w:eastAsia="es-MX"/>
        </w:rPr>
        <w:t>A lo largo del presente trabajo, se utilizará el</w:t>
      </w:r>
      <w:r w:rsidR="00D143EA" w:rsidRPr="00D268FF">
        <w:rPr>
          <w:rFonts w:ascii="Arial" w:hAnsi="Arial" w:cs="Arial"/>
          <w:sz w:val="24"/>
          <w:szCs w:val="24"/>
          <w:lang w:eastAsia="es-MX"/>
        </w:rPr>
        <w:t xml:space="preserve"> Ítem</w:t>
      </w:r>
      <w:r w:rsidRPr="00D268FF">
        <w:rPr>
          <w:rFonts w:ascii="Arial" w:hAnsi="Arial" w:cs="Arial"/>
          <w:sz w:val="24"/>
          <w:szCs w:val="24"/>
          <w:lang w:eastAsia="es-MX"/>
        </w:rPr>
        <w:t xml:space="preserve"> identificado con el ID</w:t>
      </w:r>
      <w:r w:rsidR="00D143EA" w:rsidRPr="00D268FF">
        <w:rPr>
          <w:rFonts w:ascii="Arial" w:hAnsi="Arial" w:cs="Arial"/>
          <w:sz w:val="24"/>
          <w:szCs w:val="24"/>
          <w:lang w:eastAsia="es-MX"/>
        </w:rPr>
        <w:t xml:space="preserve"> PMA01 </w:t>
      </w:r>
      <w:r w:rsidRPr="00D268FF">
        <w:rPr>
          <w:rFonts w:ascii="Arial" w:hAnsi="Arial" w:cs="Arial"/>
          <w:sz w:val="24"/>
          <w:szCs w:val="24"/>
          <w:lang w:eastAsia="es-MX"/>
        </w:rPr>
        <w:t>para ilustrar</w:t>
      </w:r>
      <w:r w:rsidR="00D143EA" w:rsidRPr="00D268FF">
        <w:rPr>
          <w:rFonts w:ascii="Arial" w:hAnsi="Arial" w:cs="Arial"/>
          <w:sz w:val="24"/>
          <w:szCs w:val="24"/>
          <w:lang w:eastAsia="es-MX"/>
        </w:rPr>
        <w:t xml:space="preserve"> los procedimientos</w:t>
      </w:r>
      <w:r w:rsidRPr="00D268FF">
        <w:rPr>
          <w:rFonts w:ascii="Arial" w:hAnsi="Arial" w:cs="Arial"/>
          <w:sz w:val="24"/>
          <w:szCs w:val="24"/>
          <w:lang w:eastAsia="es-MX"/>
        </w:rPr>
        <w:t xml:space="preserve"> aplicados</w:t>
      </w:r>
      <w:r w:rsidR="00D143EA" w:rsidRPr="00D268FF">
        <w:rPr>
          <w:rFonts w:ascii="Arial" w:hAnsi="Arial" w:cs="Arial"/>
          <w:sz w:val="24"/>
          <w:szCs w:val="24"/>
          <w:lang w:eastAsia="es-MX"/>
        </w:rPr>
        <w:t xml:space="preserve"> y</w:t>
      </w:r>
      <w:r w:rsidRPr="00D268FF">
        <w:rPr>
          <w:rFonts w:ascii="Arial" w:hAnsi="Arial" w:cs="Arial"/>
          <w:sz w:val="24"/>
          <w:szCs w:val="24"/>
          <w:lang w:eastAsia="es-MX"/>
        </w:rPr>
        <w:t xml:space="preserve"> los</w:t>
      </w:r>
      <w:r w:rsidR="00D143EA" w:rsidRPr="00D268FF">
        <w:rPr>
          <w:rFonts w:ascii="Arial" w:hAnsi="Arial" w:cs="Arial"/>
          <w:sz w:val="24"/>
          <w:szCs w:val="24"/>
          <w:lang w:eastAsia="es-MX"/>
        </w:rPr>
        <w:t xml:space="preserve"> resultados </w:t>
      </w:r>
      <w:r w:rsidRPr="00D268FF">
        <w:rPr>
          <w:rFonts w:ascii="Arial" w:hAnsi="Arial" w:cs="Arial"/>
          <w:sz w:val="24"/>
          <w:szCs w:val="24"/>
          <w:lang w:eastAsia="es-MX"/>
        </w:rPr>
        <w:t>obtenidos.</w:t>
      </w:r>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w:t>
      </w:r>
      <w:proofErr w:type="spellStart"/>
      <w:r w:rsidRPr="00D268FF">
        <w:rPr>
          <w:rFonts w:ascii="Arial" w:hAnsi="Arial" w:cs="Arial"/>
          <w:sz w:val="24"/>
          <w:szCs w:val="24"/>
        </w:rPr>
        <w:t>Rupp</w:t>
      </w:r>
      <w:proofErr w:type="spellEnd"/>
      <w:r w:rsidRPr="00D268FF">
        <w:rPr>
          <w:rFonts w:ascii="Arial" w:hAnsi="Arial" w:cs="Arial"/>
          <w:sz w:val="24"/>
          <w:szCs w:val="24"/>
        </w:rPr>
        <w:t xml:space="preserve">, </w:t>
      </w:r>
      <w:proofErr w:type="spellStart"/>
      <w:r w:rsidRPr="00D268FF">
        <w:rPr>
          <w:rFonts w:ascii="Arial" w:hAnsi="Arial" w:cs="Arial"/>
          <w:sz w:val="24"/>
          <w:szCs w:val="24"/>
        </w:rPr>
        <w:t>Templin</w:t>
      </w:r>
      <w:proofErr w:type="spellEnd"/>
      <w:r w:rsidRPr="00D268FF">
        <w:rPr>
          <w:rFonts w:ascii="Arial" w:hAnsi="Arial" w:cs="Arial"/>
          <w:sz w:val="24"/>
          <w:szCs w:val="24"/>
        </w:rPr>
        <w:t xml:space="preserve"> y </w:t>
      </w:r>
      <w:proofErr w:type="spellStart"/>
      <w:r w:rsidRPr="00D268FF">
        <w:rPr>
          <w:rFonts w:ascii="Arial" w:hAnsi="Arial" w:cs="Arial"/>
          <w:sz w:val="24"/>
          <w:szCs w:val="24"/>
        </w:rPr>
        <w:t>Henson</w:t>
      </w:r>
      <w:proofErr w:type="spellEnd"/>
      <w:r w:rsidRPr="00D268FF">
        <w:rPr>
          <w:rFonts w:ascii="Arial" w:hAnsi="Arial" w:cs="Arial"/>
          <w:sz w:val="24"/>
          <w:szCs w:val="24"/>
        </w:rPr>
        <w:t xml:space="preserve"> (2010)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69324C72"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s y</w:t>
      </w:r>
      <w:r w:rsidRPr="00D268FF">
        <w:rPr>
          <w:rFonts w:ascii="Arial" w:hAnsi="Arial" w:cs="Arial"/>
          <w:sz w:val="24"/>
          <w:szCs w:val="24"/>
        </w:rPr>
        <w:t xml:space="preserve"> la guía del maestro del plan de estudios 2011</w:t>
      </w:r>
      <w:r w:rsidRPr="00D268FF">
        <w:rPr>
          <w:rStyle w:val="Refdenotaalpie"/>
          <w:rFonts w:ascii="Arial" w:hAnsi="Arial" w:cs="Arial"/>
          <w:sz w:val="24"/>
          <w:szCs w:val="24"/>
        </w:rPr>
        <w:footnoteReference w:id="1"/>
      </w:r>
      <w:r w:rsidRPr="00D268FF">
        <w:rPr>
          <w:rFonts w:ascii="Arial" w:hAnsi="Arial" w:cs="Arial"/>
          <w:sz w:val="24"/>
          <w:szCs w:val="24"/>
        </w:rPr>
        <w:t xml:space="preserve">. </w:t>
      </w:r>
      <w:r w:rsidR="00723A3D" w:rsidRPr="00D268FF">
        <w:rPr>
          <w:rFonts w:ascii="Arial" w:hAnsi="Arial" w:cs="Arial"/>
          <w:sz w:val="24"/>
          <w:szCs w:val="24"/>
        </w:rPr>
        <w:t>La Figura 1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lastRenderedPageBreak/>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17" w:name="_Toc506915319"/>
      <w:bookmarkStart w:id="18" w:name="_Toc507056966"/>
      <w:r w:rsidRPr="00D268FF">
        <w:rPr>
          <w:rFonts w:cs="Arial"/>
          <w:i/>
          <w:noProof w:val="0"/>
          <w:lang w:val="es-MX"/>
        </w:rPr>
        <w:t>Figura 1</w:t>
      </w:r>
      <w:r w:rsidRPr="00D268FF">
        <w:rPr>
          <w:rFonts w:cs="Arial"/>
          <w:noProof w:val="0"/>
          <w:lang w:val="es-MX"/>
        </w:rPr>
        <w:t>. Diagrama de la genealogía curricular y de la alineación del ítem PMA01 de la prueba de Matemáticas de primaria del PLANEA ELCE 2015</w:t>
      </w:r>
      <w:bookmarkEnd w:id="17"/>
      <w:bookmarkEnd w:id="18"/>
    </w:p>
    <w:p w14:paraId="503F8EE7" w14:textId="441E4D53" w:rsidR="009B7779" w:rsidRPr="00D268FF" w:rsidRDefault="003559E9" w:rsidP="00D268FF">
      <w:pPr>
        <w:pStyle w:val="parrafos0"/>
        <w:spacing w:after="160" w:line="360" w:lineRule="auto"/>
        <w:ind w:firstLine="0"/>
      </w:pPr>
      <w:r w:rsidRPr="00D268FF">
        <w:t>También s</w:t>
      </w:r>
      <w:r w:rsidR="009B7779" w:rsidRPr="00D268FF">
        <w:t xml:space="preserve">e aplicaron técnicas de pensamiento en </w:t>
      </w:r>
      <w:proofErr w:type="gramStart"/>
      <w:r w:rsidR="00723A3D" w:rsidRPr="00D268FF">
        <w:t>voz</w:t>
      </w:r>
      <w:r w:rsidR="00F44181" w:rsidRPr="00D268FF">
        <w:t xml:space="preserve"> alta</w:t>
      </w:r>
      <w:r w:rsidR="00723A3D" w:rsidRPr="00D268FF">
        <w:t xml:space="preserve"> concurrentes y retrospectivas</w:t>
      </w:r>
      <w:proofErr w:type="gramEnd"/>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(Pérez-Morán, 2014).</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19" w:name="_Toc506915086"/>
      <w:bookmarkStart w:id="20" w:name="_Toc507056947"/>
      <w:r w:rsidRPr="00D268FF">
        <w:rPr>
          <w:rFonts w:cs="Arial"/>
          <w:b/>
          <w:lang w:val="es-MX"/>
        </w:rPr>
        <w:t>Tabla 1</w:t>
      </w:r>
      <w:r w:rsidR="009B7779" w:rsidRPr="00D268FF">
        <w:rPr>
          <w:rFonts w:cs="Arial"/>
          <w:lang w:val="es-MX"/>
        </w:rPr>
        <w:t>. Modelos hipotéticos del proceso de respuesta subyacentes al ítem desde la perspectiva de expertos y docentes</w:t>
      </w:r>
      <w:bookmarkEnd w:id="19"/>
      <w:bookmarkEnd w:id="20"/>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lastRenderedPageBreak/>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 xml:space="preserve">Finalmente, un equipo de expertos trabajó con los elementos de análisis del modelo para la Evaluación del Diseño Universal (EDU) propuestos por Thompson, </w:t>
      </w:r>
      <w:proofErr w:type="spellStart"/>
      <w:r w:rsidRPr="00D268FF">
        <w:t>Johnstone</w:t>
      </w:r>
      <w:proofErr w:type="spellEnd"/>
      <w:r w:rsidRPr="00D268FF">
        <w:t xml:space="preserve"> y </w:t>
      </w:r>
      <w:proofErr w:type="spellStart"/>
      <w:r w:rsidRPr="00D268FF">
        <w:t>Thurlow</w:t>
      </w:r>
      <w:proofErr w:type="spellEnd"/>
      <w:r w:rsidRPr="00D268FF">
        <w:t xml:space="preserve"> (2002), que ha demostrado ser de gran utilidad para el desarrollo de evaluaciones más accesibles para los examinados (</w:t>
      </w:r>
      <w:proofErr w:type="spellStart"/>
      <w:r w:rsidRPr="00D268FF">
        <w:t>Johnstone</w:t>
      </w:r>
      <w:proofErr w:type="spellEnd"/>
      <w:r w:rsidRPr="00D268FF">
        <w:t>, 2003) y para minimizar la varianza irrelevante del constructo originada por problemas en el diseño, formato y sesgos culturales presentes en los ítems (</w:t>
      </w:r>
      <w:proofErr w:type="spellStart"/>
      <w:r w:rsidRPr="00D268FF">
        <w:t>Haladyna</w:t>
      </w:r>
      <w:proofErr w:type="spellEnd"/>
      <w:r w:rsidRPr="00D268FF">
        <w:t xml:space="preserve">, </w:t>
      </w:r>
      <w:proofErr w:type="spellStart"/>
      <w:r w:rsidRPr="00D268FF">
        <w:t>Downing</w:t>
      </w:r>
      <w:proofErr w:type="spellEnd"/>
      <w:r w:rsidRPr="00D268FF">
        <w:t>, y Rodríguez, 2002). 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4157E5FE"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 xml:space="preserve">protocolos de pensamiento en voz alta con técnicas concurrentes y retrospectivas (Ericsson y </w:t>
      </w:r>
      <w:proofErr w:type="spellStart"/>
      <w:r w:rsidR="00D143EA" w:rsidRPr="00D268FF">
        <w:rPr>
          <w:rFonts w:ascii="Arial" w:hAnsi="Arial" w:cs="Arial"/>
          <w:sz w:val="24"/>
          <w:szCs w:val="24"/>
          <w:lang w:eastAsia="es-MX"/>
        </w:rPr>
        <w:t>Simon</w:t>
      </w:r>
      <w:proofErr w:type="spellEnd"/>
      <w:r w:rsidR="00D143EA" w:rsidRPr="00D268FF">
        <w:rPr>
          <w:rFonts w:ascii="Arial" w:hAnsi="Arial" w:cs="Arial"/>
          <w:sz w:val="24"/>
          <w:szCs w:val="24"/>
          <w:lang w:eastAsia="es-MX"/>
        </w:rPr>
        <w:t xml:space="preserve">, 1984, 1993; </w:t>
      </w:r>
      <w:proofErr w:type="spellStart"/>
      <w:r w:rsidR="00D143EA" w:rsidRPr="00D268FF">
        <w:rPr>
          <w:rFonts w:ascii="Arial" w:hAnsi="Arial" w:cs="Arial"/>
          <w:sz w:val="24"/>
          <w:szCs w:val="24"/>
          <w:lang w:eastAsia="es-MX"/>
        </w:rPr>
        <w:t>Leighton</w:t>
      </w:r>
      <w:proofErr w:type="spellEnd"/>
      <w:r w:rsidR="00D143EA" w:rsidRPr="00D268FF">
        <w:rPr>
          <w:rFonts w:ascii="Arial" w:hAnsi="Arial" w:cs="Arial"/>
          <w:sz w:val="24"/>
          <w:szCs w:val="24"/>
          <w:lang w:eastAsia="es-MX"/>
        </w:rPr>
        <w:t xml:space="preserve">, 2009; </w:t>
      </w:r>
      <w:proofErr w:type="spellStart"/>
      <w:r w:rsidR="00D143EA" w:rsidRPr="00D268FF">
        <w:rPr>
          <w:rFonts w:ascii="Arial" w:hAnsi="Arial" w:cs="Arial"/>
          <w:sz w:val="24"/>
          <w:szCs w:val="24"/>
          <w:lang w:eastAsia="es-MX"/>
        </w:rPr>
        <w:t>Leighton</w:t>
      </w:r>
      <w:proofErr w:type="spellEnd"/>
      <w:r w:rsidR="00D143EA" w:rsidRPr="00D268FF">
        <w:rPr>
          <w:rFonts w:ascii="Arial" w:hAnsi="Arial" w:cs="Arial"/>
          <w:sz w:val="24"/>
          <w:szCs w:val="24"/>
          <w:lang w:eastAsia="es-MX"/>
        </w:rPr>
        <w:t xml:space="preserve"> y </w:t>
      </w:r>
      <w:proofErr w:type="spellStart"/>
      <w:r w:rsidR="00D143EA" w:rsidRPr="00D268FF">
        <w:rPr>
          <w:rFonts w:ascii="Arial" w:hAnsi="Arial" w:cs="Arial"/>
          <w:sz w:val="24"/>
          <w:szCs w:val="24"/>
          <w:lang w:eastAsia="es-MX"/>
        </w:rPr>
        <w:t>Gierl</w:t>
      </w:r>
      <w:proofErr w:type="spellEnd"/>
      <w:r w:rsidR="00D143EA" w:rsidRPr="00D268FF">
        <w:rPr>
          <w:rFonts w:ascii="Arial" w:hAnsi="Arial" w:cs="Arial"/>
          <w:sz w:val="24"/>
          <w:szCs w:val="24"/>
          <w:lang w:eastAsia="es-MX"/>
        </w:rPr>
        <w:t xml:space="preserve">, 2007b).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proofErr w:type="spellStart"/>
      <w:r w:rsidR="00E7303C" w:rsidRPr="00D268FF">
        <w:rPr>
          <w:rFonts w:ascii="Arial" w:hAnsi="Arial" w:cs="Arial"/>
          <w:i/>
          <w:sz w:val="24"/>
          <w:szCs w:val="24"/>
          <w:lang w:eastAsia="es-MX"/>
        </w:rPr>
        <w:t>eye</w:t>
      </w:r>
      <w:proofErr w:type="spellEnd"/>
      <w:r w:rsidR="00E7303C" w:rsidRPr="00D268FF">
        <w:rPr>
          <w:rFonts w:ascii="Arial" w:hAnsi="Arial" w:cs="Arial"/>
          <w:i/>
          <w:sz w:val="24"/>
          <w:szCs w:val="24"/>
          <w:lang w:eastAsia="es-MX"/>
        </w:rPr>
        <w:t>-tracking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Snow y</w:t>
      </w:r>
      <w:r w:rsidR="00522418" w:rsidRPr="00D268FF">
        <w:rPr>
          <w:rFonts w:ascii="Arial" w:hAnsi="Arial" w:cs="Arial"/>
          <w:sz w:val="24"/>
          <w:szCs w:val="24"/>
          <w:lang w:eastAsia="es-MX"/>
        </w:rPr>
        <w:t xml:space="preserve"> </w:t>
      </w:r>
      <w:proofErr w:type="spellStart"/>
      <w:r w:rsidR="00522418" w:rsidRPr="00D268FF">
        <w:rPr>
          <w:rFonts w:ascii="Arial" w:hAnsi="Arial" w:cs="Arial"/>
          <w:sz w:val="24"/>
          <w:szCs w:val="24"/>
          <w:lang w:eastAsia="es-MX"/>
        </w:rPr>
        <w:t>Lohman</w:t>
      </w:r>
      <w:proofErr w:type="spellEnd"/>
      <w:r w:rsidR="00522418" w:rsidRPr="00D268FF">
        <w:rPr>
          <w:rFonts w:ascii="Arial" w:hAnsi="Arial" w:cs="Arial"/>
          <w:sz w:val="24"/>
          <w:szCs w:val="24"/>
          <w:lang w:eastAsia="es-MX"/>
        </w:rPr>
        <w:t xml:space="preserve">, 1989; </w:t>
      </w:r>
      <w:proofErr w:type="spellStart"/>
      <w:r w:rsidR="00522418" w:rsidRPr="00D268FF">
        <w:rPr>
          <w:rFonts w:ascii="Arial" w:hAnsi="Arial" w:cs="Arial"/>
          <w:sz w:val="24"/>
          <w:szCs w:val="24"/>
          <w:lang w:eastAsia="es-MX"/>
        </w:rPr>
        <w:t>Sternberg</w:t>
      </w:r>
      <w:proofErr w:type="spellEnd"/>
      <w:r w:rsidR="00522418" w:rsidRPr="00D268FF">
        <w:rPr>
          <w:rFonts w:ascii="Arial" w:hAnsi="Arial" w:cs="Arial"/>
          <w:sz w:val="24"/>
          <w:szCs w:val="24"/>
          <w:lang w:eastAsia="es-MX"/>
        </w:rPr>
        <w:t>, 1977)</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w:t>
      </w:r>
      <w:proofErr w:type="spellStart"/>
      <w:r w:rsidR="00D143EA" w:rsidRPr="00D268FF">
        <w:rPr>
          <w:rFonts w:ascii="Arial" w:hAnsi="Arial" w:cs="Arial"/>
          <w:sz w:val="24"/>
          <w:szCs w:val="24"/>
          <w:lang w:eastAsia="es-MX"/>
        </w:rPr>
        <w:t>Fredericksen</w:t>
      </w:r>
      <w:proofErr w:type="spellEnd"/>
      <w:r w:rsidR="00D143EA" w:rsidRPr="00D268FF">
        <w:rPr>
          <w:rFonts w:ascii="Arial" w:hAnsi="Arial" w:cs="Arial"/>
          <w:sz w:val="24"/>
          <w:szCs w:val="24"/>
          <w:lang w:eastAsia="es-MX"/>
        </w:rPr>
        <w:t xml:space="preserve">, 1980; </w:t>
      </w:r>
      <w:proofErr w:type="spellStart"/>
      <w:r w:rsidR="00D143EA" w:rsidRPr="00D268FF">
        <w:rPr>
          <w:rFonts w:ascii="Arial" w:hAnsi="Arial" w:cs="Arial"/>
          <w:sz w:val="24"/>
          <w:szCs w:val="24"/>
          <w:lang w:eastAsia="es-MX"/>
        </w:rPr>
        <w:t>Posner</w:t>
      </w:r>
      <w:proofErr w:type="spellEnd"/>
      <w:r w:rsidR="00D143EA" w:rsidRPr="00D268FF">
        <w:rPr>
          <w:rFonts w:ascii="Arial" w:hAnsi="Arial" w:cs="Arial"/>
          <w:sz w:val="24"/>
          <w:szCs w:val="24"/>
          <w:lang w:eastAsia="es-MX"/>
        </w:rPr>
        <w:t xml:space="preserve">, 1978; </w:t>
      </w:r>
      <w:proofErr w:type="spellStart"/>
      <w:r w:rsidR="00D143EA" w:rsidRPr="00D268FF">
        <w:rPr>
          <w:rFonts w:ascii="Arial" w:hAnsi="Arial" w:cs="Arial"/>
          <w:sz w:val="24"/>
          <w:szCs w:val="24"/>
          <w:lang w:eastAsia="es-MX"/>
        </w:rPr>
        <w:t>Posner</w:t>
      </w:r>
      <w:proofErr w:type="spellEnd"/>
      <w:r w:rsidR="00D143EA" w:rsidRPr="00D268FF">
        <w:rPr>
          <w:rFonts w:ascii="Arial" w:hAnsi="Arial" w:cs="Arial"/>
          <w:sz w:val="24"/>
          <w:szCs w:val="24"/>
          <w:lang w:eastAsia="es-MX"/>
        </w:rPr>
        <w:t xml:space="preserve"> y Rogers, 1978).</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w:t>
      </w:r>
      <w:proofErr w:type="spellStart"/>
      <w:r w:rsidR="00A8385D" w:rsidRPr="00D268FF">
        <w:rPr>
          <w:rFonts w:ascii="Arial" w:hAnsi="Arial" w:cs="Arial"/>
          <w:sz w:val="24"/>
          <w:szCs w:val="24"/>
          <w:lang w:eastAsia="es-MX"/>
        </w:rPr>
        <w:t>Sternberg</w:t>
      </w:r>
      <w:proofErr w:type="spellEnd"/>
      <w:r w:rsidR="00A8385D" w:rsidRPr="00D268FF">
        <w:rPr>
          <w:rFonts w:ascii="Arial" w:hAnsi="Arial" w:cs="Arial"/>
          <w:sz w:val="24"/>
          <w:szCs w:val="24"/>
          <w:lang w:eastAsia="es-MX"/>
        </w:rPr>
        <w:t>, 1977).  Todas estas técnicas complementarias, permiten una mejor verificación de la relación entre el modelo cognitivo elaborado por los expertos y los procesos cognitivos utilizados y reportados por los examinados para responder los ítems (</w:t>
      </w:r>
      <w:proofErr w:type="spellStart"/>
      <w:r w:rsidR="00A8385D" w:rsidRPr="00D268FF">
        <w:rPr>
          <w:rFonts w:ascii="Arial" w:hAnsi="Arial" w:cs="Arial"/>
          <w:sz w:val="24"/>
          <w:szCs w:val="24"/>
          <w:lang w:eastAsia="es-MX"/>
        </w:rPr>
        <w:t>Messick</w:t>
      </w:r>
      <w:proofErr w:type="spellEnd"/>
      <w:r w:rsidR="00A8385D" w:rsidRPr="00D268FF">
        <w:rPr>
          <w:rFonts w:ascii="Arial" w:hAnsi="Arial" w:cs="Arial"/>
          <w:sz w:val="24"/>
          <w:szCs w:val="24"/>
          <w:lang w:eastAsia="es-MX"/>
        </w:rPr>
        <w:t>, 1989b).</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w:t>
      </w:r>
      <w:proofErr w:type="spellStart"/>
      <w:r w:rsidRPr="00D268FF">
        <w:t>Leighton</w:t>
      </w:r>
      <w:proofErr w:type="spellEnd"/>
      <w:r w:rsidRPr="00D268FF">
        <w:t xml:space="preserve"> (2009)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 xml:space="preserve">los protocolos verbales fueron elaborados a partir de las recomendaciones de Ericsson y </w:t>
      </w:r>
      <w:proofErr w:type="spellStart"/>
      <w:r w:rsidRPr="00D268FF">
        <w:t>Simon</w:t>
      </w:r>
      <w:proofErr w:type="spellEnd"/>
      <w:r w:rsidRPr="00D268FF">
        <w:t xml:space="preserve"> (1984, 1993),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lastRenderedPageBreak/>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w:t>
      </w:r>
      <w:proofErr w:type="spellStart"/>
      <w:r w:rsidR="00D143EA" w:rsidRPr="00D268FF">
        <w:t>TechSmith</w:t>
      </w:r>
      <w:proofErr w:type="spellEnd"/>
      <w:r w:rsidR="00D143EA" w:rsidRPr="00D268FF">
        <w:t>, 2008)</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21" w:name="_Toc346562903"/>
      <w:bookmarkStart w:id="22"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23" w:name="_Toc506915321"/>
      <w:bookmarkStart w:id="24" w:name="_Toc507056968"/>
      <w:r w:rsidR="00F53C40">
        <w:rPr>
          <w:i/>
        </w:rPr>
        <w:br/>
      </w:r>
      <w:r w:rsidR="00D143EA" w:rsidRPr="00D268FF">
        <w:rPr>
          <w:i/>
        </w:rPr>
        <w:t xml:space="preserve">Figura </w:t>
      </w:r>
      <w:r w:rsidR="005E32AA" w:rsidRPr="00D268FF">
        <w:rPr>
          <w:i/>
        </w:rPr>
        <w:t>2</w:t>
      </w:r>
      <w:r w:rsidR="00D143EA" w:rsidRPr="00D268FF">
        <w:t xml:space="preserve">. Diagrama del modelo de </w:t>
      </w:r>
      <w:r w:rsidRPr="00D268FF">
        <w:t>u</w:t>
      </w:r>
      <w:r w:rsidR="00D143EA" w:rsidRPr="00D268FF">
        <w:t>n proceso de respuesta erróneo subyacente al ítem PMA01 de PLANEA ELCE 06 de Matemáticas</w:t>
      </w:r>
      <w:bookmarkEnd w:id="23"/>
      <w:bookmarkEnd w:id="24"/>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w:t>
      </w:r>
      <w:proofErr w:type="spellStart"/>
      <w:r w:rsidR="004E0E14" w:rsidRPr="00D268FF">
        <w:t>Rupp</w:t>
      </w:r>
      <w:proofErr w:type="spellEnd"/>
      <w:r w:rsidR="004E0E14" w:rsidRPr="00D268FF">
        <w:t xml:space="preserve">, </w:t>
      </w:r>
      <w:proofErr w:type="spellStart"/>
      <w:r w:rsidR="004E0E14" w:rsidRPr="00D268FF">
        <w:t>Templin</w:t>
      </w:r>
      <w:proofErr w:type="spellEnd"/>
      <w:r w:rsidR="004E0E14" w:rsidRPr="00D268FF">
        <w:t xml:space="preserve">, y </w:t>
      </w:r>
      <w:proofErr w:type="spellStart"/>
      <w:r w:rsidR="004E0E14" w:rsidRPr="00D268FF">
        <w:t>Henson</w:t>
      </w:r>
      <w:proofErr w:type="spellEnd"/>
      <w:r w:rsidR="004E0E14" w:rsidRPr="00D268FF">
        <w:t>, 2010)</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t xml:space="preserve">para desglosarlos </w:t>
      </w:r>
      <w:r w:rsidR="001B2705" w:rsidRPr="00D268FF">
        <w:lastRenderedPageBreak/>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25" w:name="_Toc346562904"/>
      <w:bookmarkStart w:id="26" w:name="_Toc346563596"/>
      <w:bookmarkEnd w:id="21"/>
      <w:bookmarkEnd w:id="22"/>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expe</w:t>
      </w:r>
      <w:r w:rsidRPr="00D268FF">
        <w:t>rtos en los estudios cognitivos y</w:t>
      </w:r>
      <w:r w:rsidR="00D143EA" w:rsidRPr="00D268FF">
        <w:t xml:space="preserve"> evaluando </w:t>
      </w:r>
      <w:r w:rsidRPr="00D268FF">
        <w:t xml:space="preserve">la posibilidad de </w:t>
      </w:r>
      <w:r w:rsidR="00D143EA" w:rsidRPr="00D268FF">
        <w:t>mejora</w:t>
      </w:r>
      <w:r w:rsidRPr="00D268FF">
        <w:t>r la 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w:t>
      </w:r>
      <w:proofErr w:type="spellStart"/>
      <w:r w:rsidR="00D143EA" w:rsidRPr="00D268FF">
        <w:t>Tests</w:t>
      </w:r>
      <w:proofErr w:type="spellEnd"/>
      <w:r w:rsidR="00D143EA" w:rsidRPr="00D268FF">
        <w:t xml:space="preserve">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w:t>
      </w:r>
      <w:proofErr w:type="spellStart"/>
      <w:r w:rsidR="00D268FF" w:rsidRPr="00D268FF">
        <w:t>submuestra</w:t>
      </w:r>
      <w:proofErr w:type="spellEnd"/>
      <w:r w:rsidR="00D268FF" w:rsidRPr="00D268FF">
        <w:t xml:space="preserve"> aleatoria de 5000 estudiantes dentro de la base de datos disponible. </w:t>
      </w:r>
      <w:r w:rsidR="00D143EA" w:rsidRPr="00D268FF">
        <w:t xml:space="preserve"> </w:t>
      </w:r>
    </w:p>
    <w:p w14:paraId="65B2E0B1" w14:textId="433D1F58"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w:t>
      </w:r>
      <w:proofErr w:type="spellStart"/>
      <w:r w:rsidR="00D143EA" w:rsidRPr="00D268FF">
        <w:t>Ihaka</w:t>
      </w:r>
      <w:proofErr w:type="spellEnd"/>
      <w:r w:rsidR="00D143EA" w:rsidRPr="00D268FF">
        <w:t>, R. y Gentleman, R., 1996)</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w:t>
      </w:r>
      <w:proofErr w:type="spellStart"/>
      <w:r w:rsidR="00E40685" w:rsidRPr="00D268FF">
        <w:t>biserial</w:t>
      </w:r>
      <w:proofErr w:type="spellEnd"/>
      <w:r w:rsidR="00D143EA" w:rsidRPr="00D268FF">
        <w:t xml:space="preserve"> y el coeficiente de consistencia interna para la prueba y si se elimina un ítem (</w:t>
      </w:r>
      <w:r w:rsidR="00D143EA" w:rsidRPr="00D268FF">
        <w:rPr>
          <w:b/>
        </w:rPr>
        <w:t>α</w:t>
      </w:r>
      <w:r w:rsidR="00D143EA" w:rsidRPr="00D268FF">
        <w:t xml:space="preserve"> de </w:t>
      </w:r>
      <w:proofErr w:type="spellStart"/>
      <w:r w:rsidR="00D143EA" w:rsidRPr="00D268FF">
        <w:t>Cronbach</w:t>
      </w:r>
      <w:proofErr w:type="spellEnd"/>
      <w:r w:rsidR="00D143EA" w:rsidRPr="00D268FF">
        <w:t xml:space="preserve">).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5pt;height:42.75pt" o:ole="">
            <v:imagedata r:id="rId12" o:title=""/>
          </v:shape>
          <o:OLEObject Type="Embed" ProgID="Equation.DSMT4" ShapeID="_x0000_i1025" DrawAspect="Content" ObjectID="_1622277775" r:id="rId13"/>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proofErr w:type="gramStart"/>
      <w:r w:rsidRPr="00D268FF">
        <w:rPr>
          <w:rFonts w:eastAsia="Calibri"/>
        </w:rPr>
        <w:t>donde</w:t>
      </w:r>
      <w:proofErr w:type="gramEnd"/>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desempeño en la prueba, es decir, un ítem será eficaz en la medida en que los sujetos de </w:t>
      </w:r>
      <w:r w:rsidRPr="00D268FF">
        <w:lastRenderedPageBreak/>
        <w:t xml:space="preserve">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2pt;height:45pt" o:ole="">
            <v:imagedata r:id="rId14" o:title=""/>
          </v:shape>
          <o:OLEObject Type="Embed" ProgID="Equation.DSMT4" ShapeID="_x0000_i1026" DrawAspect="Content" ObjectID="_1622277776" r:id="rId15"/>
        </w:object>
      </w:r>
      <w:r w:rsidR="00782F4C" w:rsidRPr="00D268FF">
        <w:t xml:space="preserve"> ,</w:t>
      </w:r>
    </w:p>
    <w:p w14:paraId="3A763887" w14:textId="77777777" w:rsidR="00E32688" w:rsidRDefault="00782F4C" w:rsidP="00E32688">
      <w:pPr>
        <w:pStyle w:val="parrafos0"/>
        <w:spacing w:after="160" w:line="360" w:lineRule="auto"/>
        <w:ind w:firstLine="0"/>
      </w:pPr>
      <w:proofErr w:type="gramStart"/>
      <w:r w:rsidRPr="00D268FF">
        <w:t>donde</w:t>
      </w:r>
      <w:proofErr w:type="gramEnd"/>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w:t>
      </w:r>
      <w:proofErr w:type="spellStart"/>
      <w:r w:rsidRPr="00D268FF">
        <w:t>biserial</w:t>
      </w:r>
      <w:proofErr w:type="spellEnd"/>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proofErr w:type="gramStart"/>
      <w:r w:rsidRPr="00D268FF">
        <w:lastRenderedPageBreak/>
        <w:t>altos</w:t>
      </w:r>
      <w:proofErr w:type="gramEnd"/>
      <w:r w:rsidRPr="00D268FF">
        <w:t xml:space="preserve"> y bajos se utilizó la siguiente ecuación:</w:t>
      </w:r>
    </w:p>
    <w:p w14:paraId="4031D876" w14:textId="33C98DF8" w:rsidR="00D143EA" w:rsidRPr="00D268FF" w:rsidRDefault="004E2A37" w:rsidP="00D268FF">
      <w:pPr>
        <w:pStyle w:val="parrafos0"/>
        <w:spacing w:after="160" w:line="360" w:lineRule="auto"/>
        <w:ind w:firstLine="0"/>
      </w:pPr>
      <w:r w:rsidRPr="00D268FF">
        <w:t>Finalmente el</w:t>
      </w:r>
      <w:r w:rsidR="00D143EA" w:rsidRPr="00D268FF">
        <w:t xml:space="preserve"> coeficiente de consistencia interna (</w:t>
      </w:r>
      <w:r w:rsidR="00D143EA" w:rsidRPr="00D268FF">
        <w:rPr>
          <w:b/>
        </w:rPr>
        <w:t>α</w:t>
      </w:r>
      <w:r w:rsidR="00D143EA" w:rsidRPr="00D268FF">
        <w:t xml:space="preserve"> de </w:t>
      </w:r>
      <w:proofErr w:type="spellStart"/>
      <w:r w:rsidR="00D143EA" w:rsidRPr="00D268FF">
        <w:t>Cronbach</w:t>
      </w:r>
      <w:proofErr w:type="spellEnd"/>
      <w:r w:rsidR="00D143EA" w:rsidRPr="00D268FF">
        <w:t>)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proofErr w:type="gramStart"/>
      <w:r w:rsidRPr="00D268FF">
        <w:rPr>
          <w:rFonts w:eastAsia="Calibri"/>
        </w:rPr>
        <w:t>donde</w:t>
      </w:r>
      <w:proofErr w:type="gramEnd"/>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62F78C73"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proofErr w:type="spellStart"/>
      <w:r w:rsidRPr="00D268FF">
        <w:rPr>
          <w:i/>
        </w:rPr>
        <w:t>nFactors</w:t>
      </w:r>
      <w:proofErr w:type="spellEnd"/>
      <w:r w:rsidRPr="00D268FF">
        <w:t xml:space="preserve"> y </w:t>
      </w:r>
      <w:proofErr w:type="spellStart"/>
      <w:r w:rsidRPr="00D268FF">
        <w:rPr>
          <w:i/>
        </w:rPr>
        <w:t>psych</w:t>
      </w:r>
      <w:proofErr w:type="spellEnd"/>
      <w:r w:rsidR="00263A82" w:rsidRPr="00D268FF">
        <w:t xml:space="preserve"> de R</w:t>
      </w:r>
      <w:r w:rsidRPr="00D268FF">
        <w:t xml:space="preserve"> (</w:t>
      </w:r>
      <w:proofErr w:type="spellStart"/>
      <w:r w:rsidRPr="00D268FF">
        <w:t>Ihaka</w:t>
      </w:r>
      <w:proofErr w:type="spellEnd"/>
      <w:r w:rsidRPr="00D268FF">
        <w:t xml:space="preserve">, R. y Gentleman, R., 1996).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56F90D65"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w:t>
      </w:r>
      <w:proofErr w:type="spellStart"/>
      <w:r w:rsidR="00343408">
        <w:t>item</w:t>
      </w:r>
      <w:proofErr w:type="spellEnd"/>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proofErr w:type="spellStart"/>
      <w:r w:rsidR="00D143EA" w:rsidRPr="00D268FF">
        <w:t>Ih</w:t>
      </w:r>
      <w:r w:rsidR="00803421">
        <w:t>aka</w:t>
      </w:r>
      <w:proofErr w:type="spellEnd"/>
      <w:r w:rsidR="00803421">
        <w:t>,</w:t>
      </w:r>
      <w:r w:rsidR="0068366D">
        <w:t xml:space="preserve"> R. y Gentleman, R., 1996).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lastRenderedPageBreak/>
        <w:t xml:space="preserve">El ajuste del modelo DINA a los datos recolectados en el PLANEA ELCE 2015 fue evaluado a partir de dos indicadores: el Criterio de Información Bayesiana (BIC) y el Criterio de Información </w:t>
      </w:r>
      <w:proofErr w:type="spellStart"/>
      <w:r>
        <w:t>Akaike</w:t>
      </w:r>
      <w:proofErr w:type="spellEnd"/>
      <w:r>
        <w:t xml:space="preserv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27" w:name="_Toc506458157"/>
      <w:bookmarkStart w:id="28" w:name="_Toc507057079"/>
      <w:bookmarkEnd w:id="25"/>
      <w:bookmarkEnd w:id="26"/>
      <w:r w:rsidRPr="00D268FF">
        <w:rPr>
          <w:rFonts w:cs="Arial"/>
          <w:sz w:val="24"/>
          <w:szCs w:val="24"/>
          <w:lang w:val="es-MX"/>
        </w:rPr>
        <w:t xml:space="preserve">Resultados </w:t>
      </w:r>
      <w:bookmarkEnd w:id="27"/>
      <w:bookmarkEnd w:id="28"/>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29" w:name="_Toc506458158"/>
      <w:bookmarkStart w:id="30"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29"/>
      <w:bookmarkEnd w:id="30"/>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925C1F8"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Pr>
          <w:b/>
          <w:lang w:val="es-ES"/>
        </w:rPr>
        <w:t>3</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18BE6D5" w:rsidR="008C357C" w:rsidRPr="00D268FF" w:rsidRDefault="008C357C" w:rsidP="008C357C">
      <w:pPr>
        <w:pStyle w:val="Titulotablas"/>
        <w:spacing w:after="160" w:line="360" w:lineRule="auto"/>
        <w:rPr>
          <w:rFonts w:cs="Arial"/>
          <w:lang w:val="es-MX"/>
        </w:rPr>
      </w:pPr>
      <w:bookmarkStart w:id="31" w:name="_Toc506458023"/>
      <w:bookmarkStart w:id="32" w:name="_Toc507056949"/>
      <w:r w:rsidRPr="00D268FF">
        <w:rPr>
          <w:rFonts w:cs="Arial"/>
          <w:b/>
          <w:lang w:val="es-MX"/>
        </w:rPr>
        <w:t xml:space="preserve">Tabla </w:t>
      </w:r>
      <w:r>
        <w:rPr>
          <w:rFonts w:cs="Arial"/>
          <w:b/>
          <w:lang w:val="es-MX"/>
        </w:rPr>
        <w:t>3</w:t>
      </w:r>
      <w:r w:rsidRPr="00D268FF">
        <w:rPr>
          <w:rFonts w:cs="Arial"/>
          <w:lang w:val="es-MX"/>
        </w:rPr>
        <w:t xml:space="preserve">. Alfa de </w:t>
      </w:r>
      <w:proofErr w:type="spellStart"/>
      <w:r w:rsidRPr="00D268FF">
        <w:rPr>
          <w:rFonts w:cs="Arial"/>
          <w:lang w:val="es-MX"/>
        </w:rPr>
        <w:t>Cronbach</w:t>
      </w:r>
      <w:proofErr w:type="spellEnd"/>
      <w:r w:rsidRPr="00D268FF">
        <w:rPr>
          <w:rFonts w:cs="Arial"/>
          <w:lang w:val="es-MX"/>
        </w:rPr>
        <w:t xml:space="preserve"> global para cada eje</w:t>
      </w:r>
      <w:bookmarkEnd w:id="31"/>
      <w:bookmarkEnd w:id="32"/>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 xml:space="preserve">Alfa de </w:t>
            </w:r>
            <w:proofErr w:type="spellStart"/>
            <w:r w:rsidRPr="00D268FF">
              <w:rPr>
                <w:rFonts w:cs="Arial"/>
                <w:b w:val="0"/>
                <w:sz w:val="24"/>
                <w:lang w:val="es-ES"/>
              </w:rPr>
              <w:t>Cronbach</w:t>
            </w:r>
            <w:proofErr w:type="spellEnd"/>
            <w:r w:rsidRPr="00D268FF">
              <w:rPr>
                <w:rFonts w:cs="Arial"/>
                <w:b w:val="0"/>
                <w:sz w:val="24"/>
                <w:lang w:val="es-ES"/>
              </w:rPr>
              <w:t xml:space="preserve">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proofErr w:type="spellStart"/>
            <w:r w:rsidRPr="00D268FF">
              <w:rPr>
                <w:rFonts w:cs="Arial"/>
                <w:sz w:val="24"/>
              </w:rPr>
              <w:t>Espacio</w:t>
            </w:r>
            <w:proofErr w:type="spellEnd"/>
            <w:r w:rsidRPr="00D268FF">
              <w:rPr>
                <w:rFonts w:cs="Arial"/>
                <w:sz w:val="24"/>
              </w:rPr>
              <w:t xml:space="preserve">, forma y </w:t>
            </w:r>
            <w:proofErr w:type="spellStart"/>
            <w:r w:rsidRPr="00D268FF">
              <w:rPr>
                <w:rFonts w:cs="Arial"/>
                <w:sz w:val="24"/>
              </w:rPr>
              <w:t>medida</w:t>
            </w:r>
            <w:proofErr w:type="spellEnd"/>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lastRenderedPageBreak/>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proofErr w:type="spellStart"/>
            <w:r w:rsidRPr="00D268FF">
              <w:rPr>
                <w:rFonts w:cs="Arial"/>
                <w:sz w:val="24"/>
              </w:rPr>
              <w:t>Manejo</w:t>
            </w:r>
            <w:proofErr w:type="spellEnd"/>
            <w:r w:rsidRPr="00D268FF">
              <w:rPr>
                <w:rFonts w:cs="Arial"/>
                <w:sz w:val="24"/>
              </w:rPr>
              <w:t xml:space="preserve"> de </w:t>
            </w:r>
            <w:proofErr w:type="spellStart"/>
            <w:r w:rsidRPr="00D268FF">
              <w:rPr>
                <w:rFonts w:cs="Arial"/>
                <w:sz w:val="24"/>
              </w:rPr>
              <w:t>información</w:t>
            </w:r>
            <w:proofErr w:type="spellEnd"/>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proofErr w:type="spellStart"/>
      <w:r w:rsidR="00545AF8" w:rsidRPr="00D268FF">
        <w:rPr>
          <w:b/>
        </w:rPr>
        <w:t>r</w:t>
      </w:r>
      <w:r w:rsidR="00545AF8" w:rsidRPr="00D268FF">
        <w:rPr>
          <w:b/>
          <w:vertAlign w:val="subscript"/>
        </w:rPr>
        <w:t>bis</w:t>
      </w:r>
      <w:proofErr w:type="spellEnd"/>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 xml:space="preserve">Sentido Numérico y Pensamiento </w:t>
      </w:r>
      <w:proofErr w:type="spellStart"/>
      <w:r w:rsidR="00EA3B86">
        <w:rPr>
          <w:i/>
        </w:rPr>
        <w:t>Alegbraico</w:t>
      </w:r>
      <w:proofErr w:type="spellEnd"/>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lastRenderedPageBreak/>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77777777" w:rsidR="000119B1" w:rsidRPr="00B53A88" w:rsidRDefault="000119B1" w:rsidP="000119B1">
      <w:pPr>
        <w:pStyle w:val="parrafos0"/>
        <w:spacing w:after="160" w:line="360" w:lineRule="auto"/>
        <w:ind w:firstLine="0"/>
        <w:jc w:val="center"/>
      </w:pPr>
      <w:r>
        <w:rPr>
          <w:i/>
        </w:rPr>
        <w:t xml:space="preserve">Figura 4.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1073859D"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 xml:space="preserve">estimadores, el </w:t>
      </w:r>
      <w:proofErr w:type="spellStart"/>
      <w:r w:rsidRPr="00D268FF">
        <w:t>Standarized</w:t>
      </w:r>
      <w:proofErr w:type="spellEnd"/>
      <w:r w:rsidRPr="00D268FF">
        <w:t xml:space="preserve"> </w:t>
      </w:r>
      <w:proofErr w:type="spellStart"/>
      <w:r w:rsidRPr="00D268FF">
        <w:t>Root</w:t>
      </w:r>
      <w:proofErr w:type="spellEnd"/>
      <w:r w:rsidRPr="00D268FF">
        <w:t xml:space="preserve"> Mean </w:t>
      </w:r>
      <w:proofErr w:type="spellStart"/>
      <w:r w:rsidRPr="00D268FF">
        <w:t>Square</w:t>
      </w:r>
      <w:proofErr w:type="spellEnd"/>
      <w:r w:rsidRPr="00D268FF">
        <w:t xml:space="preserve"> Residual (SRMR) y el </w:t>
      </w:r>
      <w:proofErr w:type="spellStart"/>
      <w:r w:rsidRPr="00D268FF">
        <w:t>Root</w:t>
      </w:r>
      <w:proofErr w:type="spellEnd"/>
      <w:r w:rsidRPr="00D268FF">
        <w:t xml:space="preserve"> Mean </w:t>
      </w:r>
      <w:proofErr w:type="spellStart"/>
      <w:r w:rsidRPr="00D268FF">
        <w:t>Squared</w:t>
      </w:r>
      <w:proofErr w:type="spellEnd"/>
      <w:r w:rsidRPr="00D268FF">
        <w:t xml:space="preserve"> Error of </w:t>
      </w:r>
      <w:proofErr w:type="spellStart"/>
      <w:r w:rsidRPr="00D268FF">
        <w:t>Aproximation</w:t>
      </w:r>
      <w:proofErr w:type="spellEnd"/>
      <w:r w:rsidRPr="00D268FF">
        <w:t xml:space="preserve">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F36F29">
        <w:rPr>
          <w:highlight w:val="yellow"/>
          <w:lang w:val="es-ES"/>
        </w:rPr>
        <w:t>Figura 4</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375E2DE9" w14:textId="0C6251B5" w:rsidR="00545AF8" w:rsidRPr="00A076BC" w:rsidRDefault="00A076BC" w:rsidP="00D73F0B">
      <w:pPr>
        <w:pStyle w:val="Subsubttulos"/>
        <w:spacing w:after="160" w:line="360" w:lineRule="auto"/>
        <w:ind w:firstLine="706"/>
        <w:rPr>
          <w:rFonts w:cs="Arial"/>
          <w:i w:val="0"/>
          <w:lang w:val="es-MX"/>
        </w:rPr>
      </w:pPr>
      <w:bookmarkStart w:id="33" w:name="_Toc507057084"/>
      <w:r>
        <w:rPr>
          <w:rFonts w:cs="Arial"/>
          <w:i w:val="0"/>
          <w:lang w:val="es-MX"/>
        </w:rPr>
        <w:t xml:space="preserve">Análisis realizado </w:t>
      </w:r>
      <w:r w:rsidR="00545AF8" w:rsidRPr="00A076BC">
        <w:rPr>
          <w:rFonts w:cs="Arial"/>
          <w:i w:val="0"/>
          <w:lang w:val="es-MX"/>
        </w:rPr>
        <w:t xml:space="preserve">por expertos </w:t>
      </w:r>
      <w:r>
        <w:rPr>
          <w:rFonts w:cs="Arial"/>
          <w:i w:val="0"/>
          <w:lang w:val="es-MX"/>
        </w:rPr>
        <w:t xml:space="preserve">acerca </w:t>
      </w:r>
      <w:r w:rsidR="00545AF8" w:rsidRPr="00A076BC">
        <w:rPr>
          <w:rFonts w:cs="Arial"/>
          <w:i w:val="0"/>
          <w:lang w:val="es-MX"/>
        </w:rPr>
        <w:t>del diseño de la prueba</w:t>
      </w:r>
      <w:bookmarkEnd w:id="33"/>
    </w:p>
    <w:p w14:paraId="7CA0A343" w14:textId="70117652" w:rsidR="00682074" w:rsidRDefault="00A076BC" w:rsidP="007751AF">
      <w:pPr>
        <w:pStyle w:val="parrafos0"/>
        <w:spacing w:after="160" w:line="360" w:lineRule="auto"/>
        <w:ind w:firstLine="0"/>
      </w:pPr>
      <w:r>
        <w:t xml:space="preserve">De acuerdo con el modelo EDU, se identificó que </w:t>
      </w:r>
      <w:r w:rsidR="00545AF8" w:rsidRPr="00D268FF">
        <w:t>46</w:t>
      </w:r>
      <w:r>
        <w:t xml:space="preserve"> de los 50</w:t>
      </w:r>
      <w:r w:rsidR="007751AF">
        <w:t xml:space="preserve"> ítems </w:t>
      </w:r>
      <w:r>
        <w:t xml:space="preserve">que conforman la prueba, </w:t>
      </w:r>
      <w:r w:rsidR="00545AF8" w:rsidRPr="00D268FF">
        <w:t>presentaron al menos un error</w:t>
      </w:r>
      <w:r w:rsidR="007751AF">
        <w:t xml:space="preserve"> de diseño,</w:t>
      </w:r>
      <w:r w:rsidR="00545AF8" w:rsidRPr="00D268FF">
        <w:t xml:space="preserve"> </w:t>
      </w:r>
      <w:r>
        <w:t>(el</w:t>
      </w:r>
      <w:r w:rsidR="00545AF8" w:rsidRPr="00D268FF">
        <w:t xml:space="preserve"> 92% de los reactivos</w:t>
      </w:r>
      <w:r>
        <w:t>)</w:t>
      </w:r>
      <w:r w:rsidR="00545AF8" w:rsidRPr="00D268FF">
        <w:t xml:space="preserve">. </w:t>
      </w:r>
      <w:r w:rsidR="00A50CDF">
        <w:t xml:space="preserve">La </w:t>
      </w:r>
      <w:r w:rsidR="00A50CDF" w:rsidRPr="00A50CDF">
        <w:rPr>
          <w:highlight w:val="yellow"/>
        </w:rPr>
        <w:t>Tabla</w:t>
      </w:r>
      <w:r w:rsidR="007751AF">
        <w:t xml:space="preserve"> 4</w:t>
      </w:r>
      <w:r w:rsidR="00A50CDF">
        <w:t xml:space="preserve"> </w:t>
      </w:r>
      <w:r w:rsidR="00A50CDF">
        <w:lastRenderedPageBreak/>
        <w:t>presenta, para cada elemento considerado por el EDU, cuántos de los ítems contenidos en la prueba presentaron un problema y qué porcentaje representan dentro del total.</w:t>
      </w:r>
    </w:p>
    <w:p w14:paraId="68F52C69" w14:textId="38A861E7" w:rsidR="007751AF" w:rsidRPr="00D268FF" w:rsidRDefault="007751AF" w:rsidP="007751AF">
      <w:pPr>
        <w:pStyle w:val="Titulotablas"/>
        <w:spacing w:after="160"/>
      </w:pPr>
      <w:r w:rsidRPr="00D268FF">
        <w:rPr>
          <w:rFonts w:cs="Arial"/>
          <w:b/>
          <w:lang w:val="es-MX"/>
        </w:rPr>
        <w:t xml:space="preserve">Tabla </w:t>
      </w:r>
      <w:r>
        <w:rPr>
          <w:rFonts w:cs="Arial"/>
          <w:b/>
          <w:lang w:val="es-MX"/>
        </w:rPr>
        <w:t>4</w:t>
      </w:r>
      <w:r w:rsidRPr="00D268FF">
        <w:rPr>
          <w:rFonts w:cs="Arial"/>
          <w:lang w:val="es-MX"/>
        </w:rPr>
        <w:t>.</w:t>
      </w:r>
      <w:r w:rsidR="008C3782">
        <w:rPr>
          <w:rFonts w:cs="Arial"/>
          <w:lang w:val="es-MX"/>
        </w:rPr>
        <w:t xml:space="preserve"> </w:t>
      </w:r>
      <w:r w:rsidRPr="00D268FF">
        <w:rPr>
          <w:rFonts w:cs="Arial"/>
          <w:lang w:val="es-MX"/>
        </w:rPr>
        <w:t xml:space="preserve"> </w:t>
      </w:r>
    </w:p>
    <w:tbl>
      <w:tblPr>
        <w:tblStyle w:val="Tablaconcuadrcula"/>
        <w:tblpPr w:leftFromText="180" w:rightFromText="180" w:vertAnchor="text" w:tblpXSpec="center" w:tblpY="1"/>
        <w:tblOverlap w:val="never"/>
        <w:tblW w:w="949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260"/>
        <w:gridCol w:w="2552"/>
      </w:tblGrid>
      <w:tr w:rsidR="00545AF8" w:rsidRPr="00D73F0B" w14:paraId="082CB5ED" w14:textId="77777777" w:rsidTr="00D73F0B">
        <w:trPr>
          <w:trHeight w:val="557"/>
        </w:trPr>
        <w:tc>
          <w:tcPr>
            <w:tcW w:w="3686" w:type="dxa"/>
            <w:shd w:val="clear" w:color="auto" w:fill="A8D08D" w:themeFill="accent6" w:themeFillTint="99"/>
            <w:vAlign w:val="center"/>
          </w:tcPr>
          <w:p w14:paraId="5F8A5B80" w14:textId="2C67FEE0" w:rsidR="00545AF8" w:rsidRPr="00D73F0B" w:rsidRDefault="00545AF8" w:rsidP="007751AF">
            <w:pPr>
              <w:pStyle w:val="Textotablas"/>
              <w:spacing w:after="160"/>
              <w:ind w:left="-108" w:firstLine="108"/>
              <w:rPr>
                <w:rFonts w:cs="Arial"/>
                <w:b/>
                <w:sz w:val="22"/>
                <w:szCs w:val="22"/>
                <w:lang w:val="es-MX"/>
              </w:rPr>
            </w:pPr>
            <w:r w:rsidRPr="00D73F0B">
              <w:rPr>
                <w:rFonts w:cs="Arial"/>
                <w:b/>
                <w:sz w:val="22"/>
                <w:szCs w:val="22"/>
                <w:lang w:val="es-MX"/>
              </w:rPr>
              <w:t>Eleme</w:t>
            </w:r>
            <w:r w:rsidR="00D73F0B" w:rsidRPr="00D73F0B">
              <w:rPr>
                <w:rFonts w:cs="Arial"/>
                <w:b/>
                <w:sz w:val="22"/>
                <w:szCs w:val="22"/>
                <w:lang w:val="es-MX"/>
              </w:rPr>
              <w:t xml:space="preserve">ntos  evaluados en </w:t>
            </w:r>
            <w:r w:rsidRPr="00D73F0B">
              <w:rPr>
                <w:rFonts w:cs="Arial"/>
                <w:b/>
                <w:sz w:val="22"/>
                <w:szCs w:val="22"/>
                <w:lang w:val="es-MX"/>
              </w:rPr>
              <w:t>el EDU</w:t>
            </w:r>
          </w:p>
        </w:tc>
        <w:tc>
          <w:tcPr>
            <w:tcW w:w="3260" w:type="dxa"/>
            <w:shd w:val="clear" w:color="auto" w:fill="A8D08D" w:themeFill="accent6" w:themeFillTint="99"/>
            <w:vAlign w:val="center"/>
          </w:tcPr>
          <w:p w14:paraId="59E51F0E" w14:textId="44825D7F"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Cantidad de ítems</w:t>
            </w:r>
            <w:r w:rsidR="00D73F0B" w:rsidRPr="00D73F0B">
              <w:rPr>
                <w:rFonts w:cs="Arial"/>
                <w:b/>
                <w:sz w:val="22"/>
                <w:szCs w:val="22"/>
                <w:lang w:val="es-MX"/>
              </w:rPr>
              <w:t xml:space="preserve"> que presentan un problema</w:t>
            </w:r>
          </w:p>
        </w:tc>
        <w:tc>
          <w:tcPr>
            <w:tcW w:w="2552" w:type="dxa"/>
            <w:shd w:val="clear" w:color="auto" w:fill="A8D08D" w:themeFill="accent6" w:themeFillTint="99"/>
            <w:vAlign w:val="center"/>
          </w:tcPr>
          <w:p w14:paraId="45E548F5" w14:textId="068FC783"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 xml:space="preserve">Porcentaje </w:t>
            </w:r>
            <w:r w:rsidR="00D73F0B" w:rsidRPr="00D73F0B">
              <w:rPr>
                <w:rFonts w:cs="Arial"/>
                <w:b/>
                <w:sz w:val="22"/>
                <w:szCs w:val="22"/>
                <w:lang w:val="es-MX"/>
              </w:rPr>
              <w:t>que representan del total</w:t>
            </w:r>
          </w:p>
        </w:tc>
      </w:tr>
      <w:tr w:rsidR="00545AF8" w:rsidRPr="00D73F0B" w14:paraId="0FB54FA7" w14:textId="77777777" w:rsidTr="00D73F0B">
        <w:trPr>
          <w:trHeight w:val="551"/>
        </w:trPr>
        <w:tc>
          <w:tcPr>
            <w:tcW w:w="3686" w:type="dxa"/>
            <w:vAlign w:val="center"/>
          </w:tcPr>
          <w:p w14:paraId="364BED2F" w14:textId="77777777" w:rsidR="00545AF8" w:rsidRPr="00D73F0B" w:rsidRDefault="00545AF8" w:rsidP="007751AF">
            <w:pPr>
              <w:pStyle w:val="Textotablas"/>
              <w:spacing w:after="160"/>
              <w:jc w:val="left"/>
              <w:rPr>
                <w:rFonts w:cs="Arial"/>
                <w:sz w:val="22"/>
                <w:szCs w:val="22"/>
              </w:rPr>
            </w:pPr>
            <w:proofErr w:type="spellStart"/>
            <w:r w:rsidRPr="00D73F0B">
              <w:rPr>
                <w:rFonts w:cs="Arial"/>
                <w:sz w:val="22"/>
                <w:szCs w:val="22"/>
              </w:rPr>
              <w:t>Inclusión</w:t>
            </w:r>
            <w:proofErr w:type="spellEnd"/>
            <w:r w:rsidRPr="00D73F0B">
              <w:rPr>
                <w:rFonts w:cs="Arial"/>
                <w:sz w:val="22"/>
                <w:szCs w:val="22"/>
              </w:rPr>
              <w:t xml:space="preserve"> </w:t>
            </w:r>
            <w:proofErr w:type="spellStart"/>
            <w:r w:rsidRPr="00D73F0B">
              <w:rPr>
                <w:rFonts w:cs="Arial"/>
                <w:sz w:val="22"/>
                <w:szCs w:val="22"/>
              </w:rPr>
              <w:t>poblacional</w:t>
            </w:r>
            <w:proofErr w:type="spellEnd"/>
          </w:p>
        </w:tc>
        <w:tc>
          <w:tcPr>
            <w:tcW w:w="3260" w:type="dxa"/>
            <w:vAlign w:val="center"/>
          </w:tcPr>
          <w:p w14:paraId="19D704BC" w14:textId="77777777" w:rsidR="00545AF8" w:rsidRPr="00D73F0B" w:rsidRDefault="00545AF8" w:rsidP="007751AF">
            <w:pPr>
              <w:pStyle w:val="Textotablas"/>
              <w:spacing w:after="160"/>
              <w:rPr>
                <w:rFonts w:cs="Arial"/>
                <w:sz w:val="22"/>
                <w:szCs w:val="22"/>
              </w:rPr>
            </w:pPr>
            <w:r w:rsidRPr="00D73F0B">
              <w:rPr>
                <w:rFonts w:cs="Arial"/>
                <w:sz w:val="22"/>
                <w:szCs w:val="22"/>
              </w:rPr>
              <w:t>9</w:t>
            </w:r>
          </w:p>
        </w:tc>
        <w:tc>
          <w:tcPr>
            <w:tcW w:w="2552" w:type="dxa"/>
            <w:vAlign w:val="center"/>
          </w:tcPr>
          <w:p w14:paraId="68DD5FE9" w14:textId="77777777" w:rsidR="00545AF8" w:rsidRPr="00D73F0B" w:rsidRDefault="00545AF8" w:rsidP="007751AF">
            <w:pPr>
              <w:pStyle w:val="Textotablas"/>
              <w:spacing w:after="160"/>
              <w:rPr>
                <w:rFonts w:cs="Arial"/>
                <w:sz w:val="22"/>
                <w:szCs w:val="22"/>
              </w:rPr>
            </w:pPr>
            <w:r w:rsidRPr="00D73F0B">
              <w:rPr>
                <w:rFonts w:cs="Arial"/>
                <w:sz w:val="22"/>
                <w:szCs w:val="22"/>
              </w:rPr>
              <w:t>18%</w:t>
            </w:r>
          </w:p>
        </w:tc>
      </w:tr>
      <w:tr w:rsidR="00545AF8" w:rsidRPr="00D73F0B" w14:paraId="03124228" w14:textId="77777777" w:rsidTr="00D73F0B">
        <w:trPr>
          <w:trHeight w:val="572"/>
        </w:trPr>
        <w:tc>
          <w:tcPr>
            <w:tcW w:w="3686" w:type="dxa"/>
            <w:vAlign w:val="center"/>
          </w:tcPr>
          <w:p w14:paraId="39BD839F" w14:textId="77777777" w:rsidR="00545AF8" w:rsidRPr="00D73F0B" w:rsidRDefault="00545AF8" w:rsidP="007751AF">
            <w:pPr>
              <w:pStyle w:val="Textotablas"/>
              <w:spacing w:after="160"/>
              <w:jc w:val="left"/>
              <w:rPr>
                <w:rFonts w:cs="Arial"/>
                <w:sz w:val="22"/>
                <w:szCs w:val="22"/>
              </w:rPr>
            </w:pPr>
            <w:proofErr w:type="spellStart"/>
            <w:r w:rsidRPr="00D73F0B">
              <w:rPr>
                <w:rFonts w:cs="Arial"/>
                <w:sz w:val="22"/>
                <w:szCs w:val="22"/>
              </w:rPr>
              <w:t>Definición</w:t>
            </w:r>
            <w:proofErr w:type="spellEnd"/>
            <w:r w:rsidRPr="00D73F0B">
              <w:rPr>
                <w:rFonts w:cs="Arial"/>
                <w:sz w:val="22"/>
                <w:szCs w:val="22"/>
              </w:rPr>
              <w:t xml:space="preserve"> </w:t>
            </w:r>
            <w:proofErr w:type="spellStart"/>
            <w:r w:rsidRPr="00D73F0B">
              <w:rPr>
                <w:rFonts w:cs="Arial"/>
                <w:sz w:val="22"/>
                <w:szCs w:val="22"/>
              </w:rPr>
              <w:t>precisa</w:t>
            </w:r>
            <w:proofErr w:type="spellEnd"/>
            <w:r w:rsidRPr="00D73F0B">
              <w:rPr>
                <w:rFonts w:cs="Arial"/>
                <w:sz w:val="22"/>
                <w:szCs w:val="22"/>
              </w:rPr>
              <w:t xml:space="preserve"> del </w:t>
            </w:r>
            <w:proofErr w:type="spellStart"/>
            <w:r w:rsidRPr="00D73F0B">
              <w:rPr>
                <w:rFonts w:cs="Arial"/>
                <w:sz w:val="22"/>
                <w:szCs w:val="22"/>
              </w:rPr>
              <w:t>constructo</w:t>
            </w:r>
            <w:proofErr w:type="spellEnd"/>
          </w:p>
        </w:tc>
        <w:tc>
          <w:tcPr>
            <w:tcW w:w="3260" w:type="dxa"/>
            <w:vAlign w:val="center"/>
          </w:tcPr>
          <w:p w14:paraId="366F4F51" w14:textId="77777777" w:rsidR="00545AF8" w:rsidRPr="00D73F0B" w:rsidRDefault="00545AF8" w:rsidP="007751AF">
            <w:pPr>
              <w:pStyle w:val="Textotablas"/>
              <w:spacing w:after="160"/>
              <w:rPr>
                <w:rFonts w:cs="Arial"/>
                <w:sz w:val="22"/>
                <w:szCs w:val="22"/>
              </w:rPr>
            </w:pPr>
            <w:r w:rsidRPr="00D73F0B">
              <w:rPr>
                <w:rFonts w:cs="Arial"/>
                <w:sz w:val="22"/>
                <w:szCs w:val="22"/>
              </w:rPr>
              <w:t>34</w:t>
            </w:r>
          </w:p>
        </w:tc>
        <w:tc>
          <w:tcPr>
            <w:tcW w:w="2552" w:type="dxa"/>
            <w:vAlign w:val="center"/>
          </w:tcPr>
          <w:p w14:paraId="6742A71F" w14:textId="77777777" w:rsidR="00545AF8" w:rsidRPr="00D73F0B" w:rsidRDefault="00545AF8" w:rsidP="007751AF">
            <w:pPr>
              <w:pStyle w:val="Textotablas"/>
              <w:spacing w:after="160"/>
              <w:rPr>
                <w:rFonts w:cs="Arial"/>
                <w:sz w:val="22"/>
                <w:szCs w:val="22"/>
              </w:rPr>
            </w:pPr>
            <w:r w:rsidRPr="00D73F0B">
              <w:rPr>
                <w:rFonts w:cs="Arial"/>
                <w:sz w:val="22"/>
                <w:szCs w:val="22"/>
              </w:rPr>
              <w:t>68%</w:t>
            </w:r>
          </w:p>
        </w:tc>
      </w:tr>
      <w:tr w:rsidR="00545AF8" w:rsidRPr="00D73F0B" w14:paraId="047C898B" w14:textId="77777777" w:rsidTr="00D73F0B">
        <w:trPr>
          <w:trHeight w:val="650"/>
        </w:trPr>
        <w:tc>
          <w:tcPr>
            <w:tcW w:w="3686" w:type="dxa"/>
            <w:vAlign w:val="center"/>
          </w:tcPr>
          <w:p w14:paraId="6E80AF9A" w14:textId="77777777" w:rsidR="00545AF8" w:rsidRPr="00D73F0B" w:rsidRDefault="00545AF8" w:rsidP="007751AF">
            <w:pPr>
              <w:pStyle w:val="Textotablas"/>
              <w:spacing w:after="160"/>
              <w:jc w:val="left"/>
              <w:rPr>
                <w:rFonts w:cs="Arial"/>
                <w:sz w:val="22"/>
                <w:szCs w:val="22"/>
              </w:rPr>
            </w:pPr>
            <w:proofErr w:type="spellStart"/>
            <w:r w:rsidRPr="00D73F0B">
              <w:rPr>
                <w:rFonts w:cs="Arial"/>
                <w:sz w:val="22"/>
                <w:szCs w:val="22"/>
              </w:rPr>
              <w:t>Accesibilidad</w:t>
            </w:r>
            <w:proofErr w:type="spellEnd"/>
            <w:r w:rsidRPr="00D73F0B">
              <w:rPr>
                <w:rFonts w:cs="Arial"/>
                <w:sz w:val="22"/>
                <w:szCs w:val="22"/>
              </w:rPr>
              <w:t xml:space="preserve"> e </w:t>
            </w:r>
            <w:proofErr w:type="spellStart"/>
            <w:r w:rsidRPr="00D73F0B">
              <w:rPr>
                <w:rFonts w:cs="Arial"/>
                <w:sz w:val="22"/>
                <w:szCs w:val="22"/>
              </w:rPr>
              <w:t>imparcialidad</w:t>
            </w:r>
            <w:proofErr w:type="spellEnd"/>
          </w:p>
        </w:tc>
        <w:tc>
          <w:tcPr>
            <w:tcW w:w="3260" w:type="dxa"/>
            <w:vAlign w:val="center"/>
          </w:tcPr>
          <w:p w14:paraId="59DD9431" w14:textId="77777777" w:rsidR="00545AF8" w:rsidRPr="00D73F0B" w:rsidRDefault="00545AF8" w:rsidP="007751AF">
            <w:pPr>
              <w:pStyle w:val="Textotablas"/>
              <w:spacing w:after="160"/>
              <w:rPr>
                <w:rFonts w:cs="Arial"/>
                <w:sz w:val="22"/>
                <w:szCs w:val="22"/>
              </w:rPr>
            </w:pPr>
            <w:r w:rsidRPr="00D73F0B">
              <w:rPr>
                <w:rFonts w:cs="Arial"/>
                <w:sz w:val="22"/>
                <w:szCs w:val="22"/>
              </w:rPr>
              <w:t>3</w:t>
            </w:r>
          </w:p>
        </w:tc>
        <w:tc>
          <w:tcPr>
            <w:tcW w:w="2552" w:type="dxa"/>
            <w:vAlign w:val="center"/>
          </w:tcPr>
          <w:p w14:paraId="248B0647" w14:textId="77777777" w:rsidR="00545AF8" w:rsidRPr="00D73F0B" w:rsidRDefault="00545AF8" w:rsidP="007751AF">
            <w:pPr>
              <w:pStyle w:val="Textotablas"/>
              <w:spacing w:after="160"/>
              <w:rPr>
                <w:rFonts w:cs="Arial"/>
                <w:sz w:val="22"/>
                <w:szCs w:val="22"/>
              </w:rPr>
            </w:pPr>
            <w:r w:rsidRPr="00D73F0B">
              <w:rPr>
                <w:rFonts w:cs="Arial"/>
                <w:sz w:val="22"/>
                <w:szCs w:val="22"/>
              </w:rPr>
              <w:t>6%</w:t>
            </w:r>
          </w:p>
        </w:tc>
      </w:tr>
      <w:tr w:rsidR="00545AF8" w:rsidRPr="00D73F0B" w14:paraId="208BD311" w14:textId="77777777" w:rsidTr="00D73F0B">
        <w:trPr>
          <w:trHeight w:val="604"/>
        </w:trPr>
        <w:tc>
          <w:tcPr>
            <w:tcW w:w="3686" w:type="dxa"/>
            <w:vAlign w:val="center"/>
          </w:tcPr>
          <w:p w14:paraId="38B5525E"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Acomodación flexible de los contenidos</w:t>
            </w:r>
          </w:p>
        </w:tc>
        <w:tc>
          <w:tcPr>
            <w:tcW w:w="3260" w:type="dxa"/>
            <w:vAlign w:val="center"/>
          </w:tcPr>
          <w:p w14:paraId="1F25B4D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c>
          <w:tcPr>
            <w:tcW w:w="2552" w:type="dxa"/>
            <w:vAlign w:val="center"/>
          </w:tcPr>
          <w:p w14:paraId="0496998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r>
      <w:tr w:rsidR="00545AF8" w:rsidRPr="00D73F0B" w14:paraId="6D78F74B" w14:textId="77777777" w:rsidTr="00D73F0B">
        <w:trPr>
          <w:trHeight w:val="556"/>
        </w:trPr>
        <w:tc>
          <w:tcPr>
            <w:tcW w:w="3686" w:type="dxa"/>
            <w:vAlign w:val="center"/>
          </w:tcPr>
          <w:p w14:paraId="2F2CE78D"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Procedimientos e instrucciones claras, simples e intuitivas</w:t>
            </w:r>
          </w:p>
        </w:tc>
        <w:tc>
          <w:tcPr>
            <w:tcW w:w="3260" w:type="dxa"/>
            <w:vAlign w:val="center"/>
          </w:tcPr>
          <w:p w14:paraId="68BBE4C9" w14:textId="77777777" w:rsidR="00545AF8" w:rsidRPr="00D73F0B" w:rsidRDefault="00545AF8" w:rsidP="007751AF">
            <w:pPr>
              <w:pStyle w:val="Textotablas"/>
              <w:spacing w:after="160"/>
              <w:rPr>
                <w:rFonts w:cs="Arial"/>
                <w:sz w:val="22"/>
                <w:szCs w:val="22"/>
              </w:rPr>
            </w:pPr>
            <w:r w:rsidRPr="00D73F0B">
              <w:rPr>
                <w:rFonts w:cs="Arial"/>
                <w:sz w:val="22"/>
                <w:szCs w:val="22"/>
              </w:rPr>
              <w:t>8</w:t>
            </w:r>
          </w:p>
        </w:tc>
        <w:tc>
          <w:tcPr>
            <w:tcW w:w="2552" w:type="dxa"/>
            <w:vAlign w:val="center"/>
          </w:tcPr>
          <w:p w14:paraId="0B44E7B0" w14:textId="77777777" w:rsidR="00545AF8" w:rsidRPr="00D73F0B" w:rsidRDefault="00545AF8" w:rsidP="007751AF">
            <w:pPr>
              <w:pStyle w:val="Textotablas"/>
              <w:spacing w:after="160"/>
              <w:rPr>
                <w:rFonts w:cs="Arial"/>
                <w:sz w:val="22"/>
                <w:szCs w:val="22"/>
              </w:rPr>
            </w:pPr>
            <w:r w:rsidRPr="00D73F0B">
              <w:rPr>
                <w:rFonts w:cs="Arial"/>
                <w:sz w:val="22"/>
                <w:szCs w:val="22"/>
              </w:rPr>
              <w:t>16%</w:t>
            </w:r>
          </w:p>
        </w:tc>
      </w:tr>
      <w:tr w:rsidR="00545AF8" w:rsidRPr="00D73F0B" w14:paraId="194F2713" w14:textId="77777777" w:rsidTr="00D73F0B">
        <w:trPr>
          <w:trHeight w:val="521"/>
        </w:trPr>
        <w:tc>
          <w:tcPr>
            <w:tcW w:w="3686" w:type="dxa"/>
            <w:vAlign w:val="center"/>
          </w:tcPr>
          <w:p w14:paraId="54B3E677" w14:textId="77777777" w:rsidR="00545AF8" w:rsidRPr="00D73F0B" w:rsidRDefault="00545AF8" w:rsidP="007751AF">
            <w:pPr>
              <w:pStyle w:val="Textotablas"/>
              <w:spacing w:after="160"/>
              <w:jc w:val="left"/>
              <w:rPr>
                <w:rFonts w:cs="Arial"/>
                <w:sz w:val="22"/>
                <w:szCs w:val="22"/>
              </w:rPr>
            </w:pPr>
            <w:proofErr w:type="spellStart"/>
            <w:r w:rsidRPr="00D73F0B">
              <w:rPr>
                <w:rFonts w:cs="Arial"/>
                <w:sz w:val="22"/>
                <w:szCs w:val="22"/>
              </w:rPr>
              <w:t>Comprensibilidad</w:t>
            </w:r>
            <w:proofErr w:type="spellEnd"/>
          </w:p>
        </w:tc>
        <w:tc>
          <w:tcPr>
            <w:tcW w:w="3260" w:type="dxa"/>
            <w:vAlign w:val="center"/>
          </w:tcPr>
          <w:p w14:paraId="149D4491" w14:textId="77777777" w:rsidR="00545AF8" w:rsidRPr="00D73F0B" w:rsidRDefault="00545AF8" w:rsidP="007751AF">
            <w:pPr>
              <w:pStyle w:val="Textotablas"/>
              <w:spacing w:after="160"/>
              <w:rPr>
                <w:rFonts w:cs="Arial"/>
                <w:sz w:val="22"/>
                <w:szCs w:val="22"/>
              </w:rPr>
            </w:pPr>
            <w:r w:rsidRPr="00D73F0B">
              <w:rPr>
                <w:rFonts w:cs="Arial"/>
                <w:sz w:val="22"/>
                <w:szCs w:val="22"/>
              </w:rPr>
              <w:t>10</w:t>
            </w:r>
          </w:p>
        </w:tc>
        <w:tc>
          <w:tcPr>
            <w:tcW w:w="2552" w:type="dxa"/>
            <w:vAlign w:val="center"/>
          </w:tcPr>
          <w:p w14:paraId="705C2047" w14:textId="77777777" w:rsidR="00545AF8" w:rsidRPr="00D73F0B" w:rsidRDefault="00545AF8" w:rsidP="007751AF">
            <w:pPr>
              <w:pStyle w:val="Textotablas"/>
              <w:spacing w:after="160"/>
              <w:rPr>
                <w:rFonts w:cs="Arial"/>
                <w:sz w:val="22"/>
                <w:szCs w:val="22"/>
              </w:rPr>
            </w:pPr>
            <w:r w:rsidRPr="00D73F0B">
              <w:rPr>
                <w:rFonts w:cs="Arial"/>
                <w:sz w:val="22"/>
                <w:szCs w:val="22"/>
              </w:rPr>
              <w:t>20%</w:t>
            </w:r>
          </w:p>
        </w:tc>
      </w:tr>
    </w:tbl>
    <w:p w14:paraId="19BB18CB" w14:textId="77777777" w:rsidR="007751AF" w:rsidRDefault="007751AF" w:rsidP="007751AF">
      <w:pPr>
        <w:pStyle w:val="parrafos0"/>
        <w:spacing w:after="160" w:line="240" w:lineRule="auto"/>
        <w:ind w:firstLine="0"/>
      </w:pPr>
    </w:p>
    <w:p w14:paraId="39B2DECA" w14:textId="77777777" w:rsidR="007751AF" w:rsidRDefault="007751AF" w:rsidP="007751AF">
      <w:pPr>
        <w:pStyle w:val="parrafos0"/>
        <w:spacing w:after="160" w:line="240" w:lineRule="auto"/>
        <w:ind w:firstLine="0"/>
      </w:pPr>
    </w:p>
    <w:p w14:paraId="67E8BE53" w14:textId="1E14A999" w:rsidR="00545AF8" w:rsidRPr="00D268FF" w:rsidRDefault="00A50CDF" w:rsidP="00853CD4">
      <w:pPr>
        <w:pStyle w:val="parrafos0"/>
        <w:spacing w:after="160" w:line="360" w:lineRule="auto"/>
        <w:ind w:firstLine="0"/>
      </w:pPr>
      <w:r>
        <w:t xml:space="preserve">Adicionalmente, se detectó que </w:t>
      </w:r>
      <w:r w:rsidR="00545AF8" w:rsidRPr="00D268FF">
        <w:t xml:space="preserve">34 ítems </w:t>
      </w:r>
      <w:r>
        <w:t>(el 68%)</w:t>
      </w:r>
      <w:r w:rsidR="007751AF">
        <w:t xml:space="preserve"> presenta</w:t>
      </w:r>
      <w:r>
        <w:t>n</w:t>
      </w:r>
      <w:ins w:id="34" w:author="Alina Ramos" w:date="2018-02-09T10:35:00Z">
        <w:r w:rsidR="00545AF8" w:rsidRPr="00D268FF">
          <w:t xml:space="preserve"> </w:t>
        </w:r>
      </w:ins>
      <w:r w:rsidR="00545AF8" w:rsidRPr="00D268FF">
        <w:rPr>
          <w:i/>
        </w:rPr>
        <w:t>Problemas de alineación</w:t>
      </w:r>
      <w:r>
        <w:t xml:space="preserve"> en alguno de los siguientes sentidos:</w:t>
      </w:r>
      <w:r w:rsidR="00545AF8" w:rsidRPr="00D268FF">
        <w:t xml:space="preserve"> (1) inadecuada alineación del ítem a las indicaciones de su respectiva especificación, (2) inadecuada alineación de la especificación a la retícula, (3) inadecuado cuidado del proceso de respuesta al ítem, y/o (4) inadecuada alineación curricular, </w:t>
      </w:r>
      <w:r w:rsidR="00FF19DB">
        <w:t>(es decir,</w:t>
      </w:r>
      <w:r w:rsidR="00545AF8" w:rsidRPr="00D268FF">
        <w:t xml:space="preserve"> que presentan un grado de dificultad menor o mayor </w:t>
      </w:r>
      <w:r w:rsidR="00FF19DB">
        <w:t>que no corresponde</w:t>
      </w:r>
      <w:r w:rsidR="00545AF8" w:rsidRPr="00D268FF">
        <w:t xml:space="preserve"> con el grado escolar</w:t>
      </w:r>
      <w:r w:rsidR="00FF19DB">
        <w:t>).</w:t>
      </w:r>
    </w:p>
    <w:p w14:paraId="7F9598EC" w14:textId="71EC4830" w:rsidR="00545AF8" w:rsidRDefault="00853CD4" w:rsidP="00D268FF">
      <w:pPr>
        <w:pStyle w:val="parrafos0"/>
        <w:spacing w:after="160" w:line="360" w:lineRule="auto"/>
        <w:ind w:firstLine="0"/>
      </w:pPr>
      <w:r>
        <w:t>L</w:t>
      </w:r>
      <w:r w:rsidR="00545AF8" w:rsidRPr="00D268FF">
        <w:t>os expertos</w:t>
      </w:r>
      <w:r>
        <w:t xml:space="preserve"> también</w:t>
      </w:r>
      <w:r w:rsidR="00545AF8" w:rsidRPr="00D268FF">
        <w:t xml:space="preserve"> detectaron que 12 ítems </w:t>
      </w:r>
      <w:r>
        <w:t xml:space="preserve">(el </w:t>
      </w:r>
      <w:r w:rsidR="00545AF8" w:rsidRPr="00D268FF">
        <w:t>24%</w:t>
      </w:r>
      <w:r>
        <w:t xml:space="preserve">) presentaron al menos un </w:t>
      </w:r>
      <w:r>
        <w:rPr>
          <w:i/>
        </w:rPr>
        <w:t xml:space="preserve">Problema de Sesgo. </w:t>
      </w:r>
      <w:r w:rsidR="00545AF8" w:rsidRPr="00D268FF">
        <w:t xml:space="preserve">Los problemas detectados están relacionados con (1) tamaño inadecuado de los elementos del ítem, (2) calidad visual de los elementos del ítem, (3) </w:t>
      </w:r>
      <w:r w:rsidR="00545AF8" w:rsidRPr="00D268FF">
        <w:rPr>
          <w:lang w:val="es-ES"/>
        </w:rPr>
        <w:t>uso de conceptos con nivel bajo de inclusión de nivel socioeconómico y/o (4) uso de conceptos asociados con culturas o lugares particulares</w:t>
      </w:r>
      <w:r w:rsidR="00545AF8" w:rsidRPr="00D268FF">
        <w:t xml:space="preserve">. </w:t>
      </w:r>
    </w:p>
    <w:p w14:paraId="15ACA073" w14:textId="77777777" w:rsidR="009E6AA5" w:rsidRDefault="00853CD4" w:rsidP="009E6AA5">
      <w:pPr>
        <w:pStyle w:val="parrafos0"/>
        <w:spacing w:after="160" w:line="360" w:lineRule="auto"/>
        <w:ind w:firstLine="0"/>
        <w:rPr>
          <w:lang w:val="es-ES"/>
        </w:rPr>
      </w:pPr>
      <w:r>
        <w:t xml:space="preserve">Finalmente, </w:t>
      </w:r>
      <w:r w:rsidR="00545AF8" w:rsidRPr="00D268FF">
        <w:t xml:space="preserve">31 ítems </w:t>
      </w:r>
      <w:r>
        <w:t xml:space="preserve">(el 62%) mostraron tener un </w:t>
      </w:r>
      <w:r>
        <w:rPr>
          <w:i/>
        </w:rPr>
        <w:t xml:space="preserve">Problema de </w:t>
      </w:r>
      <w:r w:rsidRPr="00853CD4">
        <w:t>Diseño</w:t>
      </w:r>
      <w:r>
        <w:t xml:space="preserve"> dentro de las siguientes categorías </w:t>
      </w:r>
      <w:r w:rsidR="00545AF8" w:rsidRPr="00D268FF">
        <w:t xml:space="preserve">(1) claridad de las instrucciones por falta de comprensibilidad total o parcial de las instrucciones, (2) comprensibilidad de la base del ítem por </w:t>
      </w:r>
      <w:r w:rsidR="00545AF8" w:rsidRPr="00D268FF">
        <w:rPr>
          <w:lang w:val="es-ES"/>
        </w:rPr>
        <w:t xml:space="preserve">presentar una base </w:t>
      </w:r>
      <w:r w:rsidR="00545AF8" w:rsidRPr="00D268FF">
        <w:rPr>
          <w:lang w:val="es-ES"/>
        </w:rPr>
        <w:lastRenderedPageBreak/>
        <w:t>del ítem poco clara o ambigua, uso ambiguo de términos y conceptos en la base del reactivo o por desorganización lógica de las ideas de la base del ítem</w:t>
      </w:r>
      <w:r w:rsidR="00545AF8" w:rsidRPr="00D268FF">
        <w:t xml:space="preserve"> y (3) </w:t>
      </w:r>
      <w:r w:rsidR="00545AF8" w:rsidRPr="00D268FF">
        <w:rPr>
          <w:lang w:val="es-ES"/>
        </w:rPr>
        <w:t>comprensibilidad de los elementos complementarios del ítem por ocasionar procesos de distracción en los sustentantes.</w:t>
      </w:r>
      <w:bookmarkStart w:id="35" w:name="_Toc507057085"/>
    </w:p>
    <w:p w14:paraId="6EAF1578" w14:textId="1A942236" w:rsidR="00545AF8" w:rsidRPr="009E6AA5" w:rsidRDefault="009E6AA5" w:rsidP="009E6AA5">
      <w:pPr>
        <w:pStyle w:val="parrafos0"/>
        <w:spacing w:after="160" w:line="360" w:lineRule="auto"/>
        <w:ind w:firstLine="708"/>
        <w:rPr>
          <w:b/>
        </w:rPr>
      </w:pPr>
      <w:r w:rsidRPr="009E6AA5">
        <w:rPr>
          <w:rFonts w:eastAsiaTheme="majorEastAsia"/>
          <w:b/>
          <w:bCs/>
          <w:lang w:eastAsia="en-US"/>
        </w:rPr>
        <w:t>M</w:t>
      </w:r>
      <w:r w:rsidR="00545AF8" w:rsidRPr="009E6AA5">
        <w:rPr>
          <w:b/>
        </w:rPr>
        <w:t>odelamiento matemático de sub-tareas</w:t>
      </w:r>
      <w:bookmarkEnd w:id="35"/>
      <w:r w:rsidR="00545AF8" w:rsidRPr="009E6AA5">
        <w:rPr>
          <w:b/>
        </w:rPr>
        <w:t xml:space="preserve"> de respuesta</w:t>
      </w:r>
    </w:p>
    <w:p w14:paraId="4DD7960D" w14:textId="67413649"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36"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8C3782">
        <w:rPr>
          <w:b/>
        </w:rPr>
        <w:t>5</w:t>
      </w:r>
      <w:r w:rsidR="00545AF8" w:rsidRPr="00D268FF">
        <w:t>).</w:t>
      </w:r>
    </w:p>
    <w:p w14:paraId="62A45B7E" w14:textId="2FFD0D72" w:rsidR="00545AF8" w:rsidRPr="00D268FF" w:rsidRDefault="008C3782" w:rsidP="00D268FF">
      <w:pPr>
        <w:pStyle w:val="Titulotablas"/>
        <w:spacing w:after="160" w:line="360" w:lineRule="auto"/>
        <w:rPr>
          <w:rFonts w:cs="Arial"/>
          <w:lang w:val="es-MX"/>
        </w:rPr>
      </w:pPr>
      <w:bookmarkStart w:id="37" w:name="_Toc507056959"/>
      <w:r>
        <w:rPr>
          <w:rFonts w:cs="Arial"/>
          <w:b/>
          <w:lang w:val="es-MX"/>
        </w:rPr>
        <w:t>Tabla 5</w:t>
      </w:r>
      <w:r w:rsidR="00545AF8" w:rsidRPr="00D268FF">
        <w:rPr>
          <w:rFonts w:cs="Arial"/>
          <w:b/>
          <w:lang w:val="es-MX"/>
        </w:rPr>
        <w:t>.</w:t>
      </w:r>
      <w:r w:rsidR="00545AF8" w:rsidRPr="00D268FF">
        <w:rPr>
          <w:rFonts w:cs="Arial"/>
          <w:lang w:val="es-MX"/>
        </w:rPr>
        <w:t xml:space="preserve"> Esquema del modelo cognitivo de procesos de respuesta del ítem PMA01</w:t>
      </w:r>
      <w:bookmarkEnd w:id="37"/>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77777777" w:rsidR="00A204B8" w:rsidRDefault="00A204B8" w:rsidP="00A204B8">
      <w:pPr>
        <w:pStyle w:val="parrafos0"/>
        <w:spacing w:after="160" w:line="360" w:lineRule="auto"/>
        <w:ind w:firstLine="0"/>
      </w:pPr>
      <w:r>
        <w:lastRenderedPageBreak/>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Pr="008117C4">
        <w:rPr>
          <w:highlight w:val="cyan"/>
        </w:rPr>
        <w:t>Tabla 2</w:t>
      </w:r>
      <w:r>
        <w:t>.</w:t>
      </w:r>
    </w:p>
    <w:p w14:paraId="11B92BE2" w14:textId="77777777" w:rsidR="00A204B8" w:rsidRPr="00D268FF" w:rsidRDefault="00A204B8" w:rsidP="00A204B8">
      <w:pPr>
        <w:pStyle w:val="Titulotablas"/>
        <w:spacing w:after="160" w:line="360" w:lineRule="auto"/>
        <w:rPr>
          <w:rFonts w:cs="Arial"/>
          <w:lang w:val="es-MX"/>
        </w:rPr>
      </w:pPr>
      <w:r w:rsidRPr="00D268FF">
        <w:rPr>
          <w:rFonts w:cs="Arial"/>
          <w:b/>
          <w:lang w:val="es-MX"/>
        </w:rPr>
        <w:t xml:space="preserve">Tabla </w:t>
      </w:r>
      <w:r>
        <w:rPr>
          <w:rFonts w:cs="Arial"/>
          <w:b/>
          <w:lang w:val="es-MX"/>
        </w:rPr>
        <w:t>2</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5">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38" w:name="_Toc506915322"/>
      <w:bookmarkStart w:id="39"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40" w:name="_Toc506796626"/>
      <w:bookmarkStart w:id="41" w:name="_Toc507057074"/>
      <w:bookmarkEnd w:id="38"/>
      <w:bookmarkEnd w:id="39"/>
    </w:p>
    <w:bookmarkEnd w:id="40"/>
    <w:bookmarkEnd w:id="41"/>
    <w:p w14:paraId="7088D651" w14:textId="77777777" w:rsidR="00A204B8" w:rsidRDefault="00A204B8" w:rsidP="00A204B8">
      <w:pPr>
        <w:pStyle w:val="parrafos0"/>
        <w:spacing w:after="160" w:line="360" w:lineRule="auto"/>
        <w:ind w:firstLine="0"/>
      </w:pPr>
    </w:p>
    <w:p w14:paraId="2B694CE2" w14:textId="5AFAF84D" w:rsidR="00B25E7F" w:rsidRPr="00D268FF" w:rsidRDefault="00632DDD" w:rsidP="00D02F0E">
      <w:pPr>
        <w:pStyle w:val="parrafos0"/>
        <w:spacing w:after="160" w:line="360" w:lineRule="auto"/>
        <w:ind w:firstLine="0"/>
        <w:rPr>
          <w:b/>
          <w:bCs/>
        </w:rPr>
      </w:pPr>
      <w:r>
        <w:t xml:space="preserve">A partir de la </w:t>
      </w:r>
      <w:r w:rsidRPr="00632DDD">
        <w:rPr>
          <w:highlight w:val="yellow"/>
        </w:rPr>
        <w:t>Tabla X</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xml:space="preserve">. Como su nombre sugiere, se trata de una Matriz compuesta por tantas columnas como operaciones cognitivas fueron identificadas y de tantas filas como ítems hay en la prueba, </w:t>
      </w:r>
      <w:r w:rsidR="00D02F0E">
        <w:lastRenderedPageBreak/>
        <w:t>que contiene valores dicotómicos para señalar qué operaciones son requeridas por cada ítem (1) y cuáles no (09).</w:t>
      </w:r>
      <w:r w:rsidR="00B25E7F" w:rsidRPr="00D268FF">
        <w:t xml:space="preserve"> </w:t>
      </w:r>
      <w:bookmarkStart w:id="42" w:name="_Toc507056961"/>
      <w:r w:rsidR="00C60042">
        <w:t xml:space="preserve"> La Matriz Q construida puede consultarse en la </w:t>
      </w:r>
      <w:r w:rsidR="00C60042" w:rsidRPr="00C60042">
        <w:rPr>
          <w:highlight w:val="yellow"/>
        </w:rPr>
        <w:t>Tabla Y.</w:t>
      </w:r>
    </w:p>
    <w:p w14:paraId="01B754D8" w14:textId="77777777" w:rsidR="00B25E7F" w:rsidRPr="00D268FF" w:rsidRDefault="00B25E7F" w:rsidP="00B25E7F">
      <w:pPr>
        <w:pStyle w:val="Titulotablas"/>
        <w:spacing w:after="160" w:line="360" w:lineRule="auto"/>
        <w:rPr>
          <w:rFonts w:cs="Arial"/>
          <w:lang w:val="es-MX"/>
        </w:rPr>
      </w:pPr>
      <w:r w:rsidRPr="00D268FF">
        <w:rPr>
          <w:rFonts w:cs="Arial"/>
          <w:b/>
          <w:bCs/>
          <w:lang w:val="es-MX"/>
        </w:rPr>
        <w:t>Tabla 18.</w:t>
      </w:r>
      <w:r w:rsidRPr="00D268FF">
        <w:rPr>
          <w:rFonts w:cs="Arial"/>
          <w:lang w:val="es-MX"/>
        </w:rPr>
        <w:t xml:space="preserve"> Matriz Q (Extracto de la tabla original)</w:t>
      </w:r>
      <w:bookmarkEnd w:id="42"/>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36AFA99D" w:rsidR="00B25E7F" w:rsidRPr="00D268FF" w:rsidRDefault="00B25E7F" w:rsidP="00B25E7F">
      <w:pPr>
        <w:pStyle w:val="parrafos0"/>
        <w:spacing w:after="160" w:line="360" w:lineRule="auto"/>
        <w:ind w:firstLine="0"/>
      </w:pPr>
      <w:r w:rsidRPr="00D268FF">
        <w:t xml:space="preserve">En la </w:t>
      </w:r>
      <w:r w:rsidRPr="00D268FF">
        <w:rPr>
          <w:b/>
          <w:highlight w:val="cyan"/>
        </w:rPr>
        <w:t>Tabla 19</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77777777" w:rsidR="00B25E7F" w:rsidRPr="00D268FF" w:rsidRDefault="00B25E7F" w:rsidP="00B25E7F">
      <w:pPr>
        <w:pStyle w:val="Titulotablas"/>
        <w:spacing w:after="160" w:line="360" w:lineRule="auto"/>
        <w:rPr>
          <w:rFonts w:cs="Arial"/>
          <w:lang w:val="es-MX"/>
        </w:rPr>
      </w:pPr>
      <w:bookmarkStart w:id="43" w:name="_Toc507056962"/>
      <w:r w:rsidRPr="00D268FF">
        <w:rPr>
          <w:rFonts w:cs="Arial"/>
          <w:b/>
          <w:lang w:val="es-MX"/>
        </w:rPr>
        <w:t>Tabla 19.</w:t>
      </w:r>
      <w:r w:rsidRPr="00D268FF">
        <w:rPr>
          <w:rFonts w:cs="Arial"/>
          <w:lang w:val="es-MX"/>
        </w:rPr>
        <w:t xml:space="preserve"> Probabilidades de dominio de las operaciones cognitivas por parte de los examinados</w:t>
      </w:r>
      <w:bookmarkEnd w:id="43"/>
      <w:r w:rsidRPr="00D268FF">
        <w:rPr>
          <w:rFonts w:cs="Arial"/>
          <w:lang w:val="es-MX"/>
        </w:rPr>
        <w:t xml:space="preserve"> en los tres ejes temáticos del PLANEA ELCE (06) 2015 de Matemáticas</w:t>
      </w:r>
    </w:p>
    <w:tbl>
      <w:tblPr>
        <w:tblW w:w="8222" w:type="dxa"/>
        <w:jc w:val="center"/>
        <w:tblCellMar>
          <w:left w:w="70" w:type="dxa"/>
          <w:right w:w="70" w:type="dxa"/>
        </w:tblCellMar>
        <w:tblLook w:val="04A0" w:firstRow="1" w:lastRow="0" w:firstColumn="1" w:lastColumn="0" w:noHBand="0" w:noVBand="1"/>
      </w:tblPr>
      <w:tblGrid>
        <w:gridCol w:w="1701"/>
        <w:gridCol w:w="4253"/>
        <w:gridCol w:w="2268"/>
      </w:tblGrid>
      <w:tr w:rsidR="00B25E7F" w:rsidRPr="00D268FF" w14:paraId="5C05640E" w14:textId="77777777" w:rsidTr="00CD2F01">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4253"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2268"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533D01">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2268"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533D01">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2268"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533D01">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2268"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533D01">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2268"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533D01">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2268"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533D01">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2268"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533D01">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2268"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533D01">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2268"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533D01">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2268"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533D01">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2268"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533D01">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2268"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533D01">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2268"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533D01">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2268"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533D01">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2268"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533D01">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2268"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533D01">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2268"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533D01">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2268"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533D01">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2268"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533D01">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2268"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533D01">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2268"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533D01">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2268"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533D01">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2268"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533D01">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2268"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533D01">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4253"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2268"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533D01">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2268"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533D01">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2268"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533D01">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2268"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533D01">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2268"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533D01">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2268"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533D01">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2268"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533D01">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2268"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533D01">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2268"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533D01">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2268"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533D01">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2268"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533D01">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4253"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2268"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44"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45" w:name="_Toc507056964"/>
      <w:bookmarkEnd w:id="44"/>
      <w:r>
        <w:rPr>
          <w:rFonts w:eastAsiaTheme="minorHAnsi" w:cs="Arial"/>
          <w:lang w:val="es-MX" w:eastAsia="es-MX"/>
        </w:rPr>
        <w:lastRenderedPageBreak/>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46" w:name="_Toc507056965"/>
      <w:bookmarkEnd w:id="45"/>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46"/>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340EB719"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proofErr w:type="spellStart"/>
      <w:r w:rsidRPr="00145257">
        <w:rPr>
          <w:rFonts w:ascii="Arial" w:hAnsi="Arial" w:cs="Arial"/>
          <w:color w:val="222222"/>
          <w:sz w:val="24"/>
          <w:szCs w:val="24"/>
          <w:shd w:val="clear" w:color="auto" w:fill="FFFFFF"/>
        </w:rPr>
        <w:t>Chudowsky</w:t>
      </w:r>
      <w:proofErr w:type="spellEnd"/>
      <w:r w:rsidRPr="00145257">
        <w:rPr>
          <w:rFonts w:ascii="Arial" w:hAnsi="Arial" w:cs="Arial"/>
          <w:color w:val="222222"/>
          <w:sz w:val="24"/>
          <w:szCs w:val="24"/>
          <w:shd w:val="clear" w:color="auto" w:fill="FFFFFF"/>
        </w:rPr>
        <w:t xml:space="preserve">, N., &amp; </w:t>
      </w:r>
      <w:proofErr w:type="spellStart"/>
      <w:r w:rsidRPr="00145257">
        <w:rPr>
          <w:rFonts w:ascii="Arial" w:hAnsi="Arial" w:cs="Arial"/>
          <w:color w:val="222222"/>
          <w:sz w:val="24"/>
          <w:szCs w:val="24"/>
          <w:shd w:val="clear" w:color="auto" w:fill="FFFFFF"/>
        </w:rPr>
        <w:t>Pellegrino</w:t>
      </w:r>
      <w:proofErr w:type="spellEnd"/>
      <w:r w:rsidRPr="00145257">
        <w:rPr>
          <w:rFonts w:ascii="Arial" w:hAnsi="Arial" w:cs="Arial"/>
          <w:color w:val="222222"/>
          <w:sz w:val="24"/>
          <w:szCs w:val="24"/>
          <w:shd w:val="clear" w:color="auto" w:fill="FFFFFF"/>
        </w:rPr>
        <w:t xml:space="preserve">, J. W. (2003). </w:t>
      </w:r>
      <w:r w:rsidRPr="00145257">
        <w:rPr>
          <w:rFonts w:ascii="Arial" w:hAnsi="Arial" w:cs="Arial"/>
          <w:color w:val="222222"/>
          <w:sz w:val="24"/>
          <w:szCs w:val="24"/>
          <w:shd w:val="clear" w:color="auto" w:fill="FFFFFF"/>
          <w:lang w:val="en-US"/>
        </w:rPr>
        <w:t>Large-scale assessments that support learning: What will it take</w:t>
      </w:r>
      <w:proofErr w:type="gramStart"/>
      <w:r w:rsidRPr="00145257">
        <w:rPr>
          <w:rFonts w:ascii="Arial" w:hAnsi="Arial" w:cs="Arial"/>
          <w:color w:val="222222"/>
          <w:sz w:val="24"/>
          <w:szCs w:val="24"/>
          <w:shd w:val="clear" w:color="auto" w:fill="FFFFFF"/>
          <w:lang w:val="en-US"/>
        </w:rPr>
        <w:t>?.</w:t>
      </w:r>
      <w:proofErr w:type="gramEnd"/>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Theory into practice</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42</w:t>
      </w:r>
      <w:r w:rsidRPr="00145257">
        <w:rPr>
          <w:rFonts w:ascii="Arial" w:hAnsi="Arial" w:cs="Arial"/>
          <w:color w:val="222222"/>
          <w:sz w:val="24"/>
          <w:szCs w:val="24"/>
          <w:shd w:val="clear" w:color="auto" w:fill="FFFFFF"/>
          <w:lang w:val="en-US"/>
        </w:rPr>
        <w:t>(1), 75-83.</w:t>
      </w:r>
    </w:p>
    <w:p w14:paraId="33930F34"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t>Cohen, Y. (2019). The Handbook of Cognition and Assessment; Frameworks, Methodologies, and Applications.</w:t>
      </w:r>
    </w:p>
    <w:p w14:paraId="2BBAFE8E"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rPr>
        <w:t xml:space="preserve">De La Torre, J. (2009). DINA </w:t>
      </w:r>
      <w:proofErr w:type="spellStart"/>
      <w:r w:rsidRPr="00145257">
        <w:rPr>
          <w:rFonts w:ascii="Arial" w:hAnsi="Arial" w:cs="Arial"/>
          <w:color w:val="222222"/>
          <w:sz w:val="24"/>
          <w:szCs w:val="24"/>
          <w:shd w:val="clear" w:color="auto" w:fill="FFFFFF"/>
        </w:rPr>
        <w:t>model</w:t>
      </w:r>
      <w:proofErr w:type="spellEnd"/>
      <w:r w:rsidRPr="00145257">
        <w:rPr>
          <w:rFonts w:ascii="Arial" w:hAnsi="Arial" w:cs="Arial"/>
          <w:color w:val="222222"/>
          <w:sz w:val="24"/>
          <w:szCs w:val="24"/>
          <w:shd w:val="clear" w:color="auto" w:fill="FFFFFF"/>
        </w:rPr>
        <w:t xml:space="preserve"> and </w:t>
      </w:r>
      <w:proofErr w:type="spellStart"/>
      <w:r w:rsidRPr="00145257">
        <w:rPr>
          <w:rFonts w:ascii="Arial" w:hAnsi="Arial" w:cs="Arial"/>
          <w:color w:val="222222"/>
          <w:sz w:val="24"/>
          <w:szCs w:val="24"/>
          <w:shd w:val="clear" w:color="auto" w:fill="FFFFFF"/>
        </w:rPr>
        <w:t>parameter</w:t>
      </w:r>
      <w:proofErr w:type="spellEnd"/>
      <w:r w:rsidRPr="00145257">
        <w:rPr>
          <w:rFonts w:ascii="Arial" w:hAnsi="Arial" w:cs="Arial"/>
          <w:color w:val="222222"/>
          <w:sz w:val="24"/>
          <w:szCs w:val="24"/>
          <w:shd w:val="clear" w:color="auto" w:fill="FFFFFF"/>
        </w:rPr>
        <w:t xml:space="preserve"> </w:t>
      </w:r>
      <w:proofErr w:type="spellStart"/>
      <w:r w:rsidRPr="00145257">
        <w:rPr>
          <w:rFonts w:ascii="Arial" w:hAnsi="Arial" w:cs="Arial"/>
          <w:color w:val="222222"/>
          <w:sz w:val="24"/>
          <w:szCs w:val="24"/>
          <w:shd w:val="clear" w:color="auto" w:fill="FFFFFF"/>
        </w:rPr>
        <w:t>estimation</w:t>
      </w:r>
      <w:proofErr w:type="spellEnd"/>
      <w:r w:rsidRPr="00145257">
        <w:rPr>
          <w:rFonts w:ascii="Arial" w:hAnsi="Arial" w:cs="Arial"/>
          <w:color w:val="222222"/>
          <w:sz w:val="24"/>
          <w:szCs w:val="24"/>
          <w:shd w:val="clear" w:color="auto" w:fill="FFFFFF"/>
        </w:rPr>
        <w:t xml:space="preserve">: A </w:t>
      </w:r>
      <w:proofErr w:type="spellStart"/>
      <w:r w:rsidRPr="00145257">
        <w:rPr>
          <w:rFonts w:ascii="Arial" w:hAnsi="Arial" w:cs="Arial"/>
          <w:color w:val="222222"/>
          <w:sz w:val="24"/>
          <w:szCs w:val="24"/>
          <w:shd w:val="clear" w:color="auto" w:fill="FFFFFF"/>
        </w:rPr>
        <w:t>didactic</w:t>
      </w:r>
      <w:proofErr w:type="spellEnd"/>
      <w:r w:rsidRPr="00145257">
        <w:rPr>
          <w:rFonts w:ascii="Arial" w:hAnsi="Arial" w:cs="Arial"/>
          <w:color w:val="222222"/>
          <w:sz w:val="24"/>
          <w:szCs w:val="24"/>
          <w:shd w:val="clear" w:color="auto" w:fill="FFFFFF"/>
        </w:rPr>
        <w:t>. </w:t>
      </w:r>
      <w:proofErr w:type="spellStart"/>
      <w:r w:rsidRPr="00145257">
        <w:rPr>
          <w:rFonts w:ascii="Arial" w:hAnsi="Arial" w:cs="Arial"/>
          <w:i/>
          <w:iCs/>
          <w:color w:val="222222"/>
          <w:sz w:val="24"/>
          <w:szCs w:val="24"/>
          <w:shd w:val="clear" w:color="auto" w:fill="FFFFFF"/>
        </w:rPr>
        <w:t>Journal</w:t>
      </w:r>
      <w:proofErr w:type="spellEnd"/>
      <w:r w:rsidRPr="00145257">
        <w:rPr>
          <w:rFonts w:ascii="Arial" w:hAnsi="Arial" w:cs="Arial"/>
          <w:i/>
          <w:iCs/>
          <w:color w:val="222222"/>
          <w:sz w:val="24"/>
          <w:szCs w:val="24"/>
          <w:shd w:val="clear" w:color="auto" w:fill="FFFFFF"/>
        </w:rPr>
        <w:t xml:space="preserve"> of </w:t>
      </w:r>
      <w:proofErr w:type="spellStart"/>
      <w:r w:rsidRPr="00145257">
        <w:rPr>
          <w:rFonts w:ascii="Arial" w:hAnsi="Arial" w:cs="Arial"/>
          <w:i/>
          <w:iCs/>
          <w:color w:val="222222"/>
          <w:sz w:val="24"/>
          <w:szCs w:val="24"/>
          <w:shd w:val="clear" w:color="auto" w:fill="FFFFFF"/>
        </w:rPr>
        <w:t>educational</w:t>
      </w:r>
      <w:proofErr w:type="spellEnd"/>
      <w:r w:rsidRPr="00145257">
        <w:rPr>
          <w:rFonts w:ascii="Arial" w:hAnsi="Arial" w:cs="Arial"/>
          <w:i/>
          <w:iCs/>
          <w:color w:val="222222"/>
          <w:sz w:val="24"/>
          <w:szCs w:val="24"/>
          <w:shd w:val="clear" w:color="auto" w:fill="FFFFFF"/>
        </w:rPr>
        <w:t xml:space="preserve"> and </w:t>
      </w:r>
      <w:proofErr w:type="spellStart"/>
      <w:r w:rsidRPr="00145257">
        <w:rPr>
          <w:rFonts w:ascii="Arial" w:hAnsi="Arial" w:cs="Arial"/>
          <w:i/>
          <w:iCs/>
          <w:color w:val="222222"/>
          <w:sz w:val="24"/>
          <w:szCs w:val="24"/>
          <w:shd w:val="clear" w:color="auto" w:fill="FFFFFF"/>
        </w:rPr>
        <w:t>behavioral</w:t>
      </w:r>
      <w:proofErr w:type="spellEnd"/>
      <w:r w:rsidRPr="00145257">
        <w:rPr>
          <w:rFonts w:ascii="Arial" w:hAnsi="Arial" w:cs="Arial"/>
          <w:i/>
          <w:iCs/>
          <w:color w:val="222222"/>
          <w:sz w:val="24"/>
          <w:szCs w:val="24"/>
          <w:shd w:val="clear" w:color="auto" w:fill="FFFFFF"/>
        </w:rPr>
        <w:t xml:space="preserve"> </w:t>
      </w:r>
      <w:proofErr w:type="spellStart"/>
      <w:r w:rsidRPr="00145257">
        <w:rPr>
          <w:rFonts w:ascii="Arial" w:hAnsi="Arial" w:cs="Arial"/>
          <w:i/>
          <w:iCs/>
          <w:color w:val="222222"/>
          <w:sz w:val="24"/>
          <w:szCs w:val="24"/>
          <w:shd w:val="clear" w:color="auto" w:fill="FFFFFF"/>
        </w:rPr>
        <w:t>statistics</w:t>
      </w:r>
      <w:proofErr w:type="spellEnd"/>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34</w:t>
      </w:r>
      <w:r w:rsidRPr="00145257">
        <w:rPr>
          <w:rFonts w:ascii="Arial" w:hAnsi="Arial" w:cs="Arial"/>
          <w:color w:val="222222"/>
          <w:sz w:val="24"/>
          <w:szCs w:val="24"/>
          <w:shd w:val="clear" w:color="auto" w:fill="FFFFFF"/>
        </w:rPr>
        <w:t>(1), 115-130.</w:t>
      </w:r>
    </w:p>
    <w:p w14:paraId="3FC45E0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rPr>
        <w:t xml:space="preserve">De La Torre, J. (2011). </w:t>
      </w:r>
      <w:proofErr w:type="spellStart"/>
      <w:r w:rsidRPr="00145257">
        <w:rPr>
          <w:rFonts w:ascii="Arial" w:hAnsi="Arial" w:cs="Arial"/>
          <w:color w:val="222222"/>
          <w:sz w:val="24"/>
          <w:szCs w:val="24"/>
          <w:shd w:val="clear" w:color="auto" w:fill="FFFFFF"/>
        </w:rPr>
        <w:t>The</w:t>
      </w:r>
      <w:proofErr w:type="spellEnd"/>
      <w:r w:rsidRPr="00145257">
        <w:rPr>
          <w:rFonts w:ascii="Arial" w:hAnsi="Arial" w:cs="Arial"/>
          <w:color w:val="222222"/>
          <w:sz w:val="24"/>
          <w:szCs w:val="24"/>
          <w:shd w:val="clear" w:color="auto" w:fill="FFFFFF"/>
        </w:rPr>
        <w:t xml:space="preserve"> </w:t>
      </w:r>
      <w:proofErr w:type="spellStart"/>
      <w:r w:rsidRPr="00145257">
        <w:rPr>
          <w:rFonts w:ascii="Arial" w:hAnsi="Arial" w:cs="Arial"/>
          <w:color w:val="222222"/>
          <w:sz w:val="24"/>
          <w:szCs w:val="24"/>
          <w:shd w:val="clear" w:color="auto" w:fill="FFFFFF"/>
        </w:rPr>
        <w:t>generalized</w:t>
      </w:r>
      <w:proofErr w:type="spellEnd"/>
      <w:r w:rsidRPr="00145257">
        <w:rPr>
          <w:rFonts w:ascii="Arial" w:hAnsi="Arial" w:cs="Arial"/>
          <w:color w:val="222222"/>
          <w:sz w:val="24"/>
          <w:szCs w:val="24"/>
          <w:shd w:val="clear" w:color="auto" w:fill="FFFFFF"/>
        </w:rPr>
        <w:t xml:space="preserve"> DINA </w:t>
      </w:r>
      <w:proofErr w:type="spellStart"/>
      <w:r w:rsidRPr="00145257">
        <w:rPr>
          <w:rFonts w:ascii="Arial" w:hAnsi="Arial" w:cs="Arial"/>
          <w:color w:val="222222"/>
          <w:sz w:val="24"/>
          <w:szCs w:val="24"/>
          <w:shd w:val="clear" w:color="auto" w:fill="FFFFFF"/>
        </w:rPr>
        <w:t>model</w:t>
      </w:r>
      <w:proofErr w:type="spellEnd"/>
      <w:r w:rsidRPr="00145257">
        <w:rPr>
          <w:rFonts w:ascii="Arial" w:hAnsi="Arial" w:cs="Arial"/>
          <w:color w:val="222222"/>
          <w:sz w:val="24"/>
          <w:szCs w:val="24"/>
          <w:shd w:val="clear" w:color="auto" w:fill="FFFFFF"/>
        </w:rPr>
        <w:t xml:space="preserve"> </w:t>
      </w:r>
      <w:proofErr w:type="spellStart"/>
      <w:r w:rsidRPr="00145257">
        <w:rPr>
          <w:rFonts w:ascii="Arial" w:hAnsi="Arial" w:cs="Arial"/>
          <w:color w:val="222222"/>
          <w:sz w:val="24"/>
          <w:szCs w:val="24"/>
          <w:shd w:val="clear" w:color="auto" w:fill="FFFFFF"/>
        </w:rPr>
        <w:t>framework</w:t>
      </w:r>
      <w:proofErr w:type="spellEnd"/>
      <w:r w:rsidRPr="00145257">
        <w:rPr>
          <w:rFonts w:ascii="Arial" w:hAnsi="Arial" w:cs="Arial"/>
          <w:color w:val="222222"/>
          <w:sz w:val="24"/>
          <w:szCs w:val="24"/>
          <w:shd w:val="clear" w:color="auto" w:fill="FFFFFF"/>
        </w:rPr>
        <w:t>. </w:t>
      </w:r>
      <w:proofErr w:type="spellStart"/>
      <w:r w:rsidRPr="00145257">
        <w:rPr>
          <w:rFonts w:ascii="Arial" w:hAnsi="Arial" w:cs="Arial"/>
          <w:i/>
          <w:iCs/>
          <w:color w:val="222222"/>
          <w:sz w:val="24"/>
          <w:szCs w:val="24"/>
          <w:shd w:val="clear" w:color="auto" w:fill="FFFFFF"/>
        </w:rPr>
        <w:t>Psychometrika</w:t>
      </w:r>
      <w:proofErr w:type="spellEnd"/>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76</w:t>
      </w:r>
      <w:r w:rsidRPr="00145257">
        <w:rPr>
          <w:rFonts w:ascii="Arial" w:hAnsi="Arial" w:cs="Arial"/>
          <w:color w:val="222222"/>
          <w:sz w:val="24"/>
          <w:szCs w:val="24"/>
          <w:shd w:val="clear" w:color="auto" w:fill="FFFFFF"/>
        </w:rPr>
        <w:t>(2), 179-199.</w:t>
      </w:r>
    </w:p>
    <w:p w14:paraId="6B59426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proofErr w:type="spellStart"/>
      <w:r w:rsidRPr="00145257">
        <w:rPr>
          <w:rFonts w:ascii="Arial" w:hAnsi="Arial" w:cs="Arial"/>
          <w:color w:val="222222"/>
          <w:sz w:val="24"/>
          <w:szCs w:val="24"/>
          <w:shd w:val="clear" w:color="auto" w:fill="FFFFFF"/>
          <w:lang w:val="en-US"/>
        </w:rPr>
        <w:t>Embretson</w:t>
      </w:r>
      <w:proofErr w:type="spellEnd"/>
      <w:r w:rsidRPr="00145257">
        <w:rPr>
          <w:rFonts w:ascii="Arial" w:hAnsi="Arial" w:cs="Arial"/>
          <w:color w:val="222222"/>
          <w:sz w:val="24"/>
          <w:szCs w:val="24"/>
          <w:shd w:val="clear" w:color="auto" w:fill="FFFFFF"/>
          <w:lang w:val="en-US"/>
        </w:rPr>
        <w:t xml:space="preserve">, S. (1994). Applications of cognitive design systems to test development. </w:t>
      </w:r>
      <w:r w:rsidRPr="00145257">
        <w:rPr>
          <w:rFonts w:ascii="Arial" w:hAnsi="Arial" w:cs="Arial"/>
          <w:color w:val="222222"/>
          <w:sz w:val="24"/>
          <w:szCs w:val="24"/>
          <w:shd w:val="clear" w:color="auto" w:fill="FFFFFF"/>
        </w:rPr>
        <w:t>In </w:t>
      </w:r>
      <w:proofErr w:type="spellStart"/>
      <w:r w:rsidRPr="00145257">
        <w:rPr>
          <w:rFonts w:ascii="Arial" w:hAnsi="Arial" w:cs="Arial"/>
          <w:i/>
          <w:iCs/>
          <w:color w:val="222222"/>
          <w:sz w:val="24"/>
          <w:szCs w:val="24"/>
          <w:shd w:val="clear" w:color="auto" w:fill="FFFFFF"/>
        </w:rPr>
        <w:t>Cognitive</w:t>
      </w:r>
      <w:proofErr w:type="spellEnd"/>
      <w:r w:rsidRPr="00145257">
        <w:rPr>
          <w:rFonts w:ascii="Arial" w:hAnsi="Arial" w:cs="Arial"/>
          <w:i/>
          <w:iCs/>
          <w:color w:val="222222"/>
          <w:sz w:val="24"/>
          <w:szCs w:val="24"/>
          <w:shd w:val="clear" w:color="auto" w:fill="FFFFFF"/>
        </w:rPr>
        <w:t xml:space="preserve"> </w:t>
      </w:r>
      <w:proofErr w:type="spellStart"/>
      <w:r w:rsidRPr="00145257">
        <w:rPr>
          <w:rFonts w:ascii="Arial" w:hAnsi="Arial" w:cs="Arial"/>
          <w:i/>
          <w:iCs/>
          <w:color w:val="222222"/>
          <w:sz w:val="24"/>
          <w:szCs w:val="24"/>
          <w:shd w:val="clear" w:color="auto" w:fill="FFFFFF"/>
        </w:rPr>
        <w:t>assessment</w:t>
      </w:r>
      <w:proofErr w:type="spellEnd"/>
      <w:r w:rsidRPr="00145257">
        <w:rPr>
          <w:rFonts w:ascii="Arial" w:hAnsi="Arial" w:cs="Arial"/>
          <w:color w:val="222222"/>
          <w:sz w:val="24"/>
          <w:szCs w:val="24"/>
          <w:shd w:val="clear" w:color="auto" w:fill="FFFFFF"/>
        </w:rPr>
        <w:t xml:space="preserve"> (pp. 107-135). </w:t>
      </w:r>
      <w:proofErr w:type="spellStart"/>
      <w:r w:rsidRPr="00145257">
        <w:rPr>
          <w:rFonts w:ascii="Arial" w:hAnsi="Arial" w:cs="Arial"/>
          <w:color w:val="222222"/>
          <w:sz w:val="24"/>
          <w:szCs w:val="24"/>
          <w:shd w:val="clear" w:color="auto" w:fill="FFFFFF"/>
        </w:rPr>
        <w:t>Springer</w:t>
      </w:r>
      <w:proofErr w:type="spellEnd"/>
      <w:r w:rsidRPr="00145257">
        <w:rPr>
          <w:rFonts w:ascii="Arial" w:hAnsi="Arial" w:cs="Arial"/>
          <w:color w:val="222222"/>
          <w:sz w:val="24"/>
          <w:szCs w:val="24"/>
          <w:shd w:val="clear" w:color="auto" w:fill="FFFFFF"/>
        </w:rPr>
        <w:t>, Boston, MA.</w:t>
      </w:r>
    </w:p>
    <w:p w14:paraId="5A56861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z w:val="24"/>
          <w:szCs w:val="24"/>
          <w:shd w:val="clear" w:color="auto" w:fill="FFFFFF"/>
          <w:lang w:val="en-US"/>
        </w:rPr>
        <w:t>The Handbook of Cognition and Assessment</w:t>
      </w:r>
      <w:r w:rsidRPr="00145257">
        <w:rPr>
          <w:rFonts w:ascii="Arial" w:hAnsi="Arial" w:cs="Arial"/>
          <w:color w:val="222222"/>
          <w:sz w:val="24"/>
          <w:szCs w:val="24"/>
          <w:shd w:val="clear" w:color="auto" w:fill="FFFFFF"/>
          <w:lang w:val="en-US"/>
        </w:rPr>
        <w:t>, 41-74.</w:t>
      </w:r>
    </w:p>
    <w:p w14:paraId="44643F62" w14:textId="77777777" w:rsidR="00CE1129" w:rsidRPr="00145257" w:rsidRDefault="00CE1129" w:rsidP="00CE1129">
      <w:pPr>
        <w:pStyle w:val="Textocomentario"/>
        <w:numPr>
          <w:ilvl w:val="0"/>
          <w:numId w:val="45"/>
        </w:numPr>
        <w:jc w:val="both"/>
        <w:rPr>
          <w:rFonts w:ascii="Arial" w:hAnsi="Arial" w:cs="Arial"/>
          <w:sz w:val="24"/>
          <w:szCs w:val="24"/>
          <w:lang w:val="en-US"/>
        </w:rPr>
      </w:pPr>
      <w:proofErr w:type="spellStart"/>
      <w:r w:rsidRPr="00145257">
        <w:rPr>
          <w:rFonts w:ascii="Arial" w:hAnsi="Arial" w:cs="Arial"/>
          <w:color w:val="222222"/>
          <w:sz w:val="24"/>
          <w:szCs w:val="24"/>
          <w:shd w:val="clear" w:color="auto" w:fill="FFFFFF"/>
          <w:lang w:val="en-US"/>
        </w:rPr>
        <w:t>Hartz</w:t>
      </w:r>
      <w:proofErr w:type="spellEnd"/>
      <w:r w:rsidRPr="00145257">
        <w:rPr>
          <w:rFonts w:ascii="Arial" w:hAnsi="Arial" w:cs="Arial"/>
          <w:color w:val="222222"/>
          <w:sz w:val="24"/>
          <w:szCs w:val="24"/>
          <w:shd w:val="clear" w:color="auto" w:fill="FFFFFF"/>
          <w:lang w:val="en-US"/>
        </w:rPr>
        <w:t>, S. M. (2002). </w:t>
      </w:r>
      <w:r w:rsidRPr="00145257">
        <w:rPr>
          <w:rFonts w:ascii="Arial" w:hAnsi="Arial" w:cs="Arial"/>
          <w:i/>
          <w:iCs/>
          <w:color w:val="222222"/>
          <w:sz w:val="24"/>
          <w:szCs w:val="24"/>
          <w:shd w:val="clear" w:color="auto" w:fill="FFFFFF"/>
          <w:lang w:val="en-US"/>
        </w:rPr>
        <w:t xml:space="preserve">A Bayesian framework for the unified model for assessing cognitive abilities: Blending theory with </w:t>
      </w:r>
      <w:proofErr w:type="gramStart"/>
      <w:r w:rsidRPr="00145257">
        <w:rPr>
          <w:rFonts w:ascii="Arial" w:hAnsi="Arial" w:cs="Arial"/>
          <w:i/>
          <w:iCs/>
          <w:color w:val="222222"/>
          <w:sz w:val="24"/>
          <w:szCs w:val="24"/>
          <w:shd w:val="clear" w:color="auto" w:fill="FFFFFF"/>
          <w:lang w:val="en-US"/>
        </w:rPr>
        <w:t>practicality</w:t>
      </w:r>
      <w:r w:rsidRPr="00145257">
        <w:rPr>
          <w:rFonts w:ascii="Arial" w:hAnsi="Arial" w:cs="Arial"/>
          <w:color w:val="222222"/>
          <w:sz w:val="24"/>
          <w:szCs w:val="24"/>
          <w:shd w:val="clear" w:color="auto" w:fill="FFFFFF"/>
          <w:lang w:val="en-US"/>
        </w:rPr>
        <w:t>(</w:t>
      </w:r>
      <w:proofErr w:type="gramEnd"/>
      <w:r w:rsidRPr="00145257">
        <w:rPr>
          <w:rFonts w:ascii="Arial" w:hAnsi="Arial" w:cs="Arial"/>
          <w:color w:val="222222"/>
          <w:sz w:val="24"/>
          <w:szCs w:val="24"/>
          <w:shd w:val="clear" w:color="auto" w:fill="FFFFFF"/>
          <w:lang w:val="en-US"/>
        </w:rPr>
        <w:t xml:space="preserve">Doctoral dissertation, </w:t>
      </w:r>
      <w:proofErr w:type="spellStart"/>
      <w:r w:rsidRPr="00145257">
        <w:rPr>
          <w:rFonts w:ascii="Arial" w:hAnsi="Arial" w:cs="Arial"/>
          <w:color w:val="222222"/>
          <w:sz w:val="24"/>
          <w:szCs w:val="24"/>
          <w:shd w:val="clear" w:color="auto" w:fill="FFFFFF"/>
          <w:lang w:val="en-US"/>
        </w:rPr>
        <w:t>ProQuest</w:t>
      </w:r>
      <w:proofErr w:type="spellEnd"/>
      <w:r w:rsidRPr="00145257">
        <w:rPr>
          <w:rFonts w:ascii="Arial" w:hAnsi="Arial" w:cs="Arial"/>
          <w:color w:val="222222"/>
          <w:sz w:val="24"/>
          <w:szCs w:val="24"/>
          <w:shd w:val="clear" w:color="auto" w:fill="FFFFFF"/>
          <w:lang w:val="en-US"/>
        </w:rPr>
        <w:t xml:space="preserve"> Information &amp; Learning).</w:t>
      </w:r>
    </w:p>
    <w:p w14:paraId="54E07090"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lastRenderedPageBreak/>
        <w:t xml:space="preserve">Henson, R. A., Templin, J. L., &amp; </w:t>
      </w:r>
      <w:proofErr w:type="spellStart"/>
      <w:r w:rsidRPr="00145257">
        <w:rPr>
          <w:rFonts w:ascii="Arial" w:hAnsi="Arial" w:cs="Arial"/>
          <w:color w:val="222222"/>
          <w:sz w:val="24"/>
          <w:szCs w:val="24"/>
          <w:shd w:val="clear" w:color="auto" w:fill="FFFFFF"/>
          <w:lang w:val="en-US"/>
        </w:rPr>
        <w:t>Willse</w:t>
      </w:r>
      <w:proofErr w:type="spellEnd"/>
      <w:r w:rsidRPr="00145257">
        <w:rPr>
          <w:rFonts w:ascii="Arial" w:hAnsi="Arial" w:cs="Arial"/>
          <w:color w:val="222222"/>
          <w:sz w:val="24"/>
          <w:szCs w:val="24"/>
          <w:shd w:val="clear" w:color="auto" w:fill="FFFFFF"/>
          <w:lang w:val="en-US"/>
        </w:rPr>
        <w:t>, J. T. (2009). Defining a family of cognitive diagnosis models using log-linear models with latent variables. </w:t>
      </w:r>
      <w:proofErr w:type="spellStart"/>
      <w:r w:rsidRPr="00145257">
        <w:rPr>
          <w:rFonts w:ascii="Arial" w:hAnsi="Arial" w:cs="Arial"/>
          <w:i/>
          <w:iCs/>
          <w:color w:val="222222"/>
          <w:sz w:val="24"/>
          <w:szCs w:val="24"/>
          <w:shd w:val="clear" w:color="auto" w:fill="FFFFFF"/>
        </w:rPr>
        <w:t>Psychometrika</w:t>
      </w:r>
      <w:proofErr w:type="spellEnd"/>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74</w:t>
      </w:r>
      <w:r w:rsidRPr="00145257">
        <w:rPr>
          <w:rFonts w:ascii="Arial" w:hAnsi="Arial" w:cs="Arial"/>
          <w:color w:val="222222"/>
          <w:sz w:val="24"/>
          <w:szCs w:val="24"/>
          <w:shd w:val="clear" w:color="auto" w:fill="FFFFFF"/>
        </w:rPr>
        <w:t>(2), 191.</w:t>
      </w:r>
    </w:p>
    <w:p w14:paraId="414B159C"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888DE94"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t xml:space="preserve">Junker, B. W., &amp; </w:t>
      </w:r>
      <w:proofErr w:type="spellStart"/>
      <w:r w:rsidRPr="00145257">
        <w:rPr>
          <w:rFonts w:ascii="Arial" w:hAnsi="Arial" w:cs="Arial"/>
          <w:color w:val="222222"/>
          <w:sz w:val="24"/>
          <w:szCs w:val="24"/>
          <w:shd w:val="clear" w:color="auto" w:fill="FFFFFF"/>
          <w:lang w:val="en-US"/>
        </w:rPr>
        <w:t>Sijtsma</w:t>
      </w:r>
      <w:proofErr w:type="spellEnd"/>
      <w:r w:rsidRPr="00145257">
        <w:rPr>
          <w:rFonts w:ascii="Arial" w:hAnsi="Arial" w:cs="Arial"/>
          <w:color w:val="222222"/>
          <w:sz w:val="24"/>
          <w:szCs w:val="24"/>
          <w:shd w:val="clear" w:color="auto" w:fill="FFFFFF"/>
          <w:lang w:val="en-US"/>
        </w:rPr>
        <w:t>, K. (2001). Cognitive assessment models with few assumptions, and connections with nonparametric item response theory. </w:t>
      </w:r>
      <w:r w:rsidRPr="00145257">
        <w:rPr>
          <w:rFonts w:ascii="Arial" w:hAnsi="Arial" w:cs="Arial"/>
          <w:i/>
          <w:iCs/>
          <w:color w:val="222222"/>
          <w:sz w:val="24"/>
          <w:szCs w:val="24"/>
          <w:shd w:val="clear" w:color="auto" w:fill="FFFFFF"/>
          <w:lang w:val="en-US"/>
        </w:rPr>
        <w:t>Applied Psychological Measurement</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25</w:t>
      </w:r>
      <w:r w:rsidRPr="00145257">
        <w:rPr>
          <w:rFonts w:ascii="Arial" w:hAnsi="Arial" w:cs="Arial"/>
          <w:color w:val="222222"/>
          <w:sz w:val="24"/>
          <w:szCs w:val="24"/>
          <w:shd w:val="clear" w:color="auto" w:fill="FFFFFF"/>
          <w:lang w:val="en-US"/>
        </w:rPr>
        <w:t>(3), 258-272.</w:t>
      </w:r>
    </w:p>
    <w:p w14:paraId="35CFDCF6" w14:textId="77777777" w:rsidR="00CE1129" w:rsidRPr="00145257" w:rsidRDefault="00CE1129" w:rsidP="00CE1129">
      <w:pPr>
        <w:pStyle w:val="Prrafodelista"/>
        <w:numPr>
          <w:ilvl w:val="0"/>
          <w:numId w:val="45"/>
        </w:numPr>
        <w:spacing w:after="0" w:line="360" w:lineRule="auto"/>
        <w:jc w:val="both"/>
        <w:rPr>
          <w:rFonts w:ascii="Arial" w:hAnsi="Arial" w:cs="Arial"/>
          <w:sz w:val="24"/>
          <w:szCs w:val="24"/>
        </w:rPr>
      </w:pPr>
      <w:r w:rsidRPr="00145257">
        <w:rPr>
          <w:rFonts w:ascii="Arial" w:hAnsi="Arial" w:cs="Arial"/>
          <w:sz w:val="24"/>
          <w:szCs w:val="24"/>
        </w:rPr>
        <w:t>Pérez-Morán, J. C., Vázquez-Lira, R., y Rojas, G. (</w:t>
      </w:r>
      <w:proofErr w:type="spellStart"/>
      <w:r w:rsidRPr="00145257">
        <w:rPr>
          <w:rFonts w:ascii="Arial" w:hAnsi="Arial" w:cs="Arial"/>
          <w:sz w:val="24"/>
          <w:szCs w:val="24"/>
        </w:rPr>
        <w:t>Coords</w:t>
      </w:r>
      <w:proofErr w:type="spellEnd"/>
      <w:r w:rsidRPr="00145257">
        <w:rPr>
          <w:rFonts w:ascii="Arial" w:hAnsi="Arial" w:cs="Arial"/>
          <w:sz w:val="24"/>
          <w:szCs w:val="24"/>
        </w:rPr>
        <w:t>.) (2017). Análisis de bases de datos y de validez de pruebas y de los patrones de respuesta PLANEA. Ciudad de México: INEE.</w:t>
      </w:r>
    </w:p>
    <w:p w14:paraId="025C9353"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t>Maris, E. (1999). Estimating multiple classification latent class models. </w:t>
      </w:r>
      <w:proofErr w:type="spellStart"/>
      <w:r w:rsidRPr="00145257">
        <w:rPr>
          <w:rFonts w:ascii="Arial" w:hAnsi="Arial" w:cs="Arial"/>
          <w:i/>
          <w:iCs/>
          <w:color w:val="222222"/>
          <w:sz w:val="24"/>
          <w:szCs w:val="24"/>
          <w:shd w:val="clear" w:color="auto" w:fill="FFFFFF"/>
          <w:lang w:val="en-US"/>
        </w:rPr>
        <w:t>Psychometrika</w:t>
      </w:r>
      <w:proofErr w:type="spellEnd"/>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64</w:t>
      </w:r>
      <w:r w:rsidRPr="00145257">
        <w:rPr>
          <w:rFonts w:ascii="Arial" w:hAnsi="Arial" w:cs="Arial"/>
          <w:color w:val="222222"/>
          <w:sz w:val="24"/>
          <w:szCs w:val="24"/>
          <w:shd w:val="clear" w:color="auto" w:fill="FFFFFF"/>
          <w:lang w:val="en-US"/>
        </w:rPr>
        <w:t>(2), 187-212.</w:t>
      </w:r>
    </w:p>
    <w:p w14:paraId="348C9558"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Style w:val="Refdecomentario"/>
          <w:rFonts w:ascii="Arial" w:hAnsi="Arial" w:cs="Arial"/>
          <w:sz w:val="24"/>
          <w:szCs w:val="24"/>
        </w:rPr>
        <w:annotationRef/>
      </w:r>
      <w:r w:rsidRPr="00145257">
        <w:rPr>
          <w:rFonts w:ascii="Arial" w:hAnsi="Arial" w:cs="Arial"/>
          <w:color w:val="222222"/>
          <w:sz w:val="24"/>
          <w:szCs w:val="24"/>
          <w:shd w:val="clear" w:color="auto" w:fill="FFFFFF"/>
          <w:lang w:val="en-US"/>
        </w:rPr>
        <w:t>Rupp, A. A., Templin, J., &amp; Henson, R. A. (2010). Diagnostic assessment: Theory, methods, and applications. </w:t>
      </w:r>
      <w:r w:rsidRPr="00145257">
        <w:rPr>
          <w:rFonts w:ascii="Arial" w:hAnsi="Arial" w:cs="Arial"/>
          <w:i/>
          <w:iCs/>
          <w:color w:val="222222"/>
          <w:sz w:val="24"/>
          <w:szCs w:val="24"/>
          <w:shd w:val="clear" w:color="auto" w:fill="FFFFFF"/>
          <w:lang w:val="en-US"/>
        </w:rPr>
        <w:t>New York: Guilford</w:t>
      </w:r>
      <w:r w:rsidRPr="00145257">
        <w:rPr>
          <w:rFonts w:ascii="Arial" w:hAnsi="Arial" w:cs="Arial"/>
          <w:color w:val="222222"/>
          <w:sz w:val="24"/>
          <w:szCs w:val="24"/>
          <w:shd w:val="clear" w:color="auto" w:fill="FFFFFF"/>
          <w:lang w:val="en-US"/>
        </w:rPr>
        <w:t>.</w:t>
      </w:r>
    </w:p>
    <w:p w14:paraId="104A21AC" w14:textId="77777777" w:rsidR="00CE1129" w:rsidRPr="00145257" w:rsidRDefault="00CE1129" w:rsidP="00CE1129">
      <w:pPr>
        <w:pStyle w:val="Prrafodelista"/>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lang w:val="en-US"/>
        </w:rPr>
        <w:t>Shepard, L. A. (2000). The role of assessment in a learning culture. </w:t>
      </w:r>
      <w:r w:rsidRPr="00145257">
        <w:rPr>
          <w:rFonts w:ascii="Arial" w:hAnsi="Arial" w:cs="Arial"/>
          <w:i/>
          <w:iCs/>
          <w:color w:val="222222"/>
          <w:sz w:val="24"/>
          <w:szCs w:val="24"/>
          <w:shd w:val="clear" w:color="auto" w:fill="FFFFFF"/>
          <w:lang w:val="en-US"/>
        </w:rPr>
        <w:t>Educational researcher</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29</w:t>
      </w:r>
      <w:r w:rsidRPr="00145257">
        <w:rPr>
          <w:rFonts w:ascii="Arial" w:hAnsi="Arial" w:cs="Arial"/>
          <w:color w:val="222222"/>
          <w:sz w:val="24"/>
          <w:szCs w:val="24"/>
          <w:shd w:val="clear" w:color="auto" w:fill="FFFFFF"/>
          <w:lang w:val="en-US"/>
        </w:rPr>
        <w:t>(7), 4-14.</w:t>
      </w:r>
    </w:p>
    <w:p w14:paraId="06FA7FA8" w14:textId="77777777" w:rsidR="00CE1129" w:rsidRPr="00145257" w:rsidRDefault="00CE1129" w:rsidP="00CE1129">
      <w:pPr>
        <w:pStyle w:val="Textocomentario"/>
        <w:numPr>
          <w:ilvl w:val="0"/>
          <w:numId w:val="45"/>
        </w:numPr>
        <w:spacing w:after="0" w:line="360" w:lineRule="auto"/>
        <w:jc w:val="both"/>
        <w:rPr>
          <w:rFonts w:ascii="Arial" w:hAnsi="Arial" w:cs="Arial"/>
          <w:color w:val="222222"/>
          <w:sz w:val="24"/>
          <w:szCs w:val="24"/>
          <w:shd w:val="clear" w:color="auto" w:fill="FFFFFF"/>
          <w:lang w:val="en-US"/>
        </w:rPr>
      </w:pPr>
      <w:r w:rsidRPr="00145257">
        <w:rPr>
          <w:rFonts w:ascii="Arial" w:hAnsi="Arial" w:cs="Arial"/>
          <w:color w:val="222222"/>
          <w:sz w:val="24"/>
          <w:szCs w:val="24"/>
          <w:shd w:val="clear" w:color="auto" w:fill="FFFFFF"/>
          <w:lang w:val="en-US"/>
        </w:rPr>
        <w:t>Templin, J. L., &amp; Henson, R. A. (2006). Measurement of psychological disorders using cognitive diagnosis models. </w:t>
      </w:r>
      <w:r w:rsidRPr="00145257">
        <w:rPr>
          <w:rFonts w:ascii="Arial" w:hAnsi="Arial" w:cs="Arial"/>
          <w:i/>
          <w:iCs/>
          <w:color w:val="222222"/>
          <w:sz w:val="24"/>
          <w:szCs w:val="24"/>
          <w:shd w:val="clear" w:color="auto" w:fill="FFFFFF"/>
          <w:lang w:val="en-US"/>
        </w:rPr>
        <w:t>Psychological methods</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11</w:t>
      </w:r>
      <w:r w:rsidRPr="00145257">
        <w:rPr>
          <w:rFonts w:ascii="Arial" w:hAnsi="Arial" w:cs="Arial"/>
          <w:color w:val="222222"/>
          <w:sz w:val="24"/>
          <w:szCs w:val="24"/>
          <w:shd w:val="clear" w:color="auto" w:fill="FFFFFF"/>
          <w:lang w:val="en-US"/>
        </w:rPr>
        <w:t>(3), 287.</w:t>
      </w:r>
    </w:p>
    <w:p w14:paraId="52FFFE09"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145257">
        <w:rPr>
          <w:rFonts w:ascii="Arial" w:hAnsi="Arial" w:cs="Arial"/>
          <w:i/>
          <w:iCs/>
          <w:color w:val="222222"/>
          <w:sz w:val="24"/>
          <w:szCs w:val="24"/>
          <w:shd w:val="clear" w:color="auto" w:fill="FFFFFF"/>
          <w:lang w:val="en-US"/>
        </w:rPr>
        <w:t>Symposium conducted at the meeting of the American Educational Research Association, San Diego, CA</w:t>
      </w:r>
      <w:r w:rsidRPr="00145257">
        <w:rPr>
          <w:rFonts w:ascii="Arial" w:hAnsi="Arial" w:cs="Arial"/>
          <w:color w:val="222222"/>
          <w:sz w:val="24"/>
          <w:szCs w:val="24"/>
          <w:shd w:val="clear" w:color="auto" w:fill="FFFFFF"/>
          <w:lang w:val="en-US"/>
        </w:rPr>
        <w:t>.</w:t>
      </w:r>
    </w:p>
    <w:p w14:paraId="41C18D57"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rPr>
        <w:t xml:space="preserve">Van der Linden, W. J. (Ed.). </w:t>
      </w:r>
      <w:r w:rsidRPr="00145257">
        <w:rPr>
          <w:rFonts w:ascii="Arial" w:hAnsi="Arial" w:cs="Arial"/>
          <w:color w:val="222222"/>
          <w:sz w:val="24"/>
          <w:szCs w:val="24"/>
          <w:shd w:val="clear" w:color="auto" w:fill="FFFFFF"/>
          <w:lang w:val="en-US"/>
        </w:rPr>
        <w:t>(2017). </w:t>
      </w:r>
      <w:r w:rsidRPr="00145257">
        <w:rPr>
          <w:rFonts w:ascii="Arial" w:hAnsi="Arial" w:cs="Arial"/>
          <w:i/>
          <w:iCs/>
          <w:color w:val="222222"/>
          <w:sz w:val="24"/>
          <w:szCs w:val="24"/>
          <w:shd w:val="clear" w:color="auto" w:fill="FFFFFF"/>
          <w:lang w:val="en-US"/>
        </w:rPr>
        <w:t>Handbook of Item Response Theory, Volume Three: Applications</w:t>
      </w:r>
      <w:r w:rsidRPr="00145257">
        <w:rPr>
          <w:rFonts w:ascii="Arial" w:hAnsi="Arial" w:cs="Arial"/>
          <w:color w:val="222222"/>
          <w:sz w:val="24"/>
          <w:szCs w:val="24"/>
          <w:shd w:val="clear" w:color="auto" w:fill="FFFFFF"/>
          <w:lang w:val="en-US"/>
        </w:rPr>
        <w:t xml:space="preserve">. </w:t>
      </w:r>
      <w:r w:rsidRPr="00CE1129">
        <w:rPr>
          <w:rFonts w:ascii="Arial" w:hAnsi="Arial" w:cs="Arial"/>
          <w:color w:val="222222"/>
          <w:sz w:val="24"/>
          <w:szCs w:val="24"/>
          <w:shd w:val="clear" w:color="auto" w:fill="FFFFFF"/>
          <w:lang w:val="en-US"/>
        </w:rPr>
        <w:t>CRC Press.</w:t>
      </w:r>
    </w:p>
    <w:p w14:paraId="7F56BBF0" w14:textId="7F26AE10" w:rsidR="00B25E7F" w:rsidRPr="00CE1129" w:rsidRDefault="00B25E7F" w:rsidP="00C47494">
      <w:pPr>
        <w:pStyle w:val="parrafos0"/>
        <w:spacing w:after="160" w:line="360" w:lineRule="auto"/>
        <w:ind w:firstLine="0"/>
        <w:rPr>
          <w:lang w:val="en-US"/>
        </w:rPr>
      </w:pPr>
      <w:bookmarkStart w:id="47" w:name="_GoBack"/>
      <w:bookmarkEnd w:id="47"/>
    </w:p>
    <w:sectPr w:rsidR="00B25E7F" w:rsidRPr="00CE1129" w:rsidSect="007E2D38">
      <w:headerReference w:type="even" r:id="rId26"/>
      <w:headerReference w:type="default" r:id="rId27"/>
      <w:headerReference w:type="first" r:id="rId28"/>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211257" w:rsidRDefault="00211257">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Adriana" w:date="2019-06-10T11:58:00Z" w:initials="A">
    <w:p w14:paraId="06276BB2" w14:textId="4F32DB88" w:rsidR="00211257" w:rsidRPr="007F3FAF" w:rsidRDefault="00211257">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Alejandro" w:date="2019-06-17T11:43:00Z" w:initials="A">
    <w:p w14:paraId="72B7B136" w14:textId="77777777" w:rsidR="00211257" w:rsidRPr="00211257" w:rsidRDefault="00211257" w:rsidP="00211257">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 xml:space="preserve">De La Torre, J. (2009). DINA </w:t>
      </w:r>
      <w:proofErr w:type="spellStart"/>
      <w:r>
        <w:rPr>
          <w:rFonts w:ascii="Arial" w:hAnsi="Arial" w:cs="Arial"/>
          <w:color w:val="222222"/>
          <w:shd w:val="clear" w:color="auto" w:fill="FFFFFF"/>
        </w:rPr>
        <w:t>model</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parameter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estimation</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didactic</w:t>
      </w:r>
      <w:proofErr w:type="spellEnd"/>
      <w:r>
        <w:rPr>
          <w:rFonts w:ascii="Arial" w:hAnsi="Arial" w:cs="Arial"/>
          <w:color w:val="222222"/>
          <w:shd w:val="clear" w:color="auto" w:fill="FFFFFF"/>
        </w:rPr>
        <w:t>.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C1657EF" w14:textId="77777777" w:rsidR="00211257" w:rsidRPr="00211257" w:rsidRDefault="00211257" w:rsidP="00211257">
      <w:pPr>
        <w:pStyle w:val="Textocomentario"/>
        <w:spacing w:after="0" w:line="360" w:lineRule="auto"/>
        <w:rPr>
          <w:rFonts w:ascii="Arial" w:hAnsi="Arial" w:cs="Arial"/>
          <w:sz w:val="24"/>
          <w:szCs w:val="24"/>
          <w:lang w:val="en-US"/>
        </w:rPr>
      </w:pPr>
    </w:p>
    <w:p w14:paraId="50383447" w14:textId="77777777" w:rsidR="00211257" w:rsidRPr="00211257" w:rsidRDefault="00211257" w:rsidP="00211257">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173A7A70" w14:textId="77777777" w:rsidR="00211257" w:rsidRPr="00211257" w:rsidRDefault="00211257" w:rsidP="00211257">
      <w:pPr>
        <w:pStyle w:val="Textocomentario"/>
        <w:rPr>
          <w:rFonts w:ascii="AdvTimes-b" w:hAnsi="AdvTimes-b" w:cs="AdvTimes-b"/>
          <w:lang w:val="en-US"/>
        </w:rPr>
      </w:pPr>
      <w:r w:rsidRPr="00211257">
        <w:rPr>
          <w:rFonts w:ascii="AdvTimes-b" w:hAnsi="AdvTimes-b" w:cs="AdvTimes-b"/>
          <w:lang w:val="en-US"/>
        </w:rPr>
        <w:t>Jimmy de la Torre.</w:t>
      </w:r>
    </w:p>
    <w:p w14:paraId="3977CAB8"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43A8B8E1"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AC966E1"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4015FC45" w14:textId="5B7CA918" w:rsidR="00211257" w:rsidRDefault="00211257" w:rsidP="00211257">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211257" w:rsidRDefault="00211257">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211257" w:rsidRDefault="00211257">
      <w:pPr>
        <w:pStyle w:val="Textocomentario"/>
      </w:pPr>
    </w:p>
    <w:p w14:paraId="17031129" w14:textId="41A7037F" w:rsidR="00211257" w:rsidRDefault="00211257">
      <w:pPr>
        <w:pStyle w:val="Textocomentario"/>
      </w:pPr>
      <w:r>
        <w:t>INEE (2017). Informe de resultados PLANEA 2015. El aprendizaje de los alumnos de sexto de primaria y tercero de secundaria en México. Lenguaje y Comunicación y Matemáticas. México: autor.</w:t>
      </w:r>
    </w:p>
  </w:comment>
  <w:comment w:id="4" w:author="Alejandro" w:date="2019-06-17T11:49:00Z" w:initials="A">
    <w:p w14:paraId="749AE201" w14:textId="6BFAF7B4" w:rsidR="00211257" w:rsidRPr="00211257" w:rsidRDefault="00211257">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5" w:author="Alejandro" w:date="2019-06-17T11:52:00Z" w:initials="A">
    <w:p w14:paraId="6110A1F6" w14:textId="77777777" w:rsidR="00CE1129" w:rsidRPr="00145257" w:rsidRDefault="00CE1129" w:rsidP="00CE1129">
      <w:pPr>
        <w:pStyle w:val="Textocomentario"/>
        <w:spacing w:after="0" w:line="360" w:lineRule="auto"/>
        <w:rPr>
          <w:rFonts w:ascii="Arial" w:hAnsi="Arial" w:cs="Arial"/>
          <w:sz w:val="24"/>
          <w:szCs w:val="24"/>
          <w:lang w:val="en-US"/>
        </w:rPr>
      </w:pP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p w14:paraId="501885BB" w14:textId="57CF3591" w:rsidR="00CE1129" w:rsidRPr="00CE1129" w:rsidRDefault="00CE1129">
      <w:pPr>
        <w:pStyle w:val="Textocomentario"/>
        <w:rPr>
          <w:lang w:val="en-US"/>
        </w:rPr>
      </w:pPr>
    </w:p>
  </w:comment>
  <w:comment w:id="6" w:author="Ramsés Vázquez Lira" w:date="2018-11-26T13:45:00Z" w:initials="RVL">
    <w:p w14:paraId="3BBF22E1" w14:textId="1C5BE57F" w:rsidR="00211257" w:rsidRPr="00211257" w:rsidRDefault="00211257">
      <w:pPr>
        <w:pStyle w:val="Textocomentario"/>
        <w:rPr>
          <w:lang w:val="en-US"/>
        </w:rPr>
      </w:pPr>
      <w:r>
        <w:rPr>
          <w:rStyle w:val="Refdecomentario"/>
        </w:rPr>
        <w:annotationRef/>
      </w:r>
      <w:r w:rsidR="00CE1129">
        <w:rPr>
          <w:rFonts w:ascii="Arial" w:hAnsi="Arial" w:cs="Arial"/>
          <w:color w:val="222222"/>
          <w:shd w:val="clear" w:color="auto" w:fill="FFFFFF"/>
        </w:rPr>
        <w:t xml:space="preserve">Van der Linden, W. J. (Ed.). </w:t>
      </w:r>
      <w:r w:rsidR="00CE1129" w:rsidRPr="00CE1129">
        <w:rPr>
          <w:rFonts w:ascii="Arial" w:hAnsi="Arial" w:cs="Arial"/>
          <w:color w:val="222222"/>
          <w:shd w:val="clear" w:color="auto" w:fill="FFFFFF"/>
          <w:lang w:val="en-US"/>
        </w:rPr>
        <w:t>(2017). </w:t>
      </w:r>
      <w:r w:rsidR="00CE1129" w:rsidRPr="00CE1129">
        <w:rPr>
          <w:rFonts w:ascii="Arial" w:hAnsi="Arial" w:cs="Arial"/>
          <w:i/>
          <w:iCs/>
          <w:color w:val="222222"/>
          <w:shd w:val="clear" w:color="auto" w:fill="FFFFFF"/>
          <w:lang w:val="en-US"/>
        </w:rPr>
        <w:t>Handbook of Item Response Theory, Volume Three: Applications</w:t>
      </w:r>
      <w:r w:rsidR="00CE1129" w:rsidRPr="00CE1129">
        <w:rPr>
          <w:rFonts w:ascii="Arial" w:hAnsi="Arial" w:cs="Arial"/>
          <w:color w:val="222222"/>
          <w:shd w:val="clear" w:color="auto" w:fill="FFFFFF"/>
          <w:lang w:val="en-US"/>
        </w:rPr>
        <w:t xml:space="preserve">. </w:t>
      </w:r>
      <w:r w:rsidR="00CE1129">
        <w:rPr>
          <w:rFonts w:ascii="Arial" w:hAnsi="Arial" w:cs="Arial"/>
          <w:color w:val="222222"/>
          <w:shd w:val="clear" w:color="auto" w:fill="FFFFFF"/>
        </w:rPr>
        <w:t xml:space="preserve">CRC </w:t>
      </w:r>
      <w:proofErr w:type="spellStart"/>
      <w:r w:rsidR="00CE1129">
        <w:rPr>
          <w:rFonts w:ascii="Arial" w:hAnsi="Arial" w:cs="Arial"/>
          <w:color w:val="222222"/>
          <w:shd w:val="clear" w:color="auto" w:fill="FFFFFF"/>
        </w:rPr>
        <w:t>Press</w:t>
      </w:r>
      <w:proofErr w:type="spellEnd"/>
      <w:r w:rsidR="00CE1129">
        <w:rPr>
          <w:rFonts w:ascii="Arial" w:hAnsi="Arial" w:cs="Arial"/>
          <w:color w:val="222222"/>
          <w:shd w:val="clear" w:color="auto" w:fill="FFFFFF"/>
        </w:rPr>
        <w:t>.</w:t>
      </w:r>
    </w:p>
  </w:comment>
  <w:comment w:id="7" w:author="Alejandro" w:date="2019-05-20T16:30:00Z" w:initials="A">
    <w:p w14:paraId="591E731D" w14:textId="28203D5A" w:rsidR="00211257" w:rsidRPr="00E455E1" w:rsidRDefault="00211257">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211257" w:rsidRPr="00E455E1" w:rsidRDefault="00211257">
      <w:pPr>
        <w:pStyle w:val="Textocomentario"/>
        <w:rPr>
          <w:rFonts w:ascii="Arial" w:hAnsi="Arial" w:cs="Arial"/>
          <w:color w:val="222222"/>
          <w:shd w:val="clear" w:color="auto" w:fill="FFFFFF"/>
          <w:lang w:val="en-US"/>
        </w:rPr>
      </w:pPr>
    </w:p>
    <w:p w14:paraId="2AE9DDCF" w14:textId="3D0F34FA" w:rsidR="00211257" w:rsidRPr="00E455E1" w:rsidRDefault="00211257">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211257" w:rsidRPr="00E455E1" w:rsidRDefault="00211257">
      <w:pPr>
        <w:pStyle w:val="Textocomentario"/>
        <w:rPr>
          <w:rFonts w:ascii="Arial" w:hAnsi="Arial" w:cs="Arial"/>
          <w:color w:val="222222"/>
          <w:shd w:val="clear" w:color="auto" w:fill="FFFFFF"/>
          <w:lang w:val="en-US"/>
        </w:rPr>
      </w:pPr>
    </w:p>
    <w:p w14:paraId="0B7024C7" w14:textId="26E97293" w:rsidR="00211257" w:rsidRPr="00A54A4A" w:rsidRDefault="00211257">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211257" w:rsidRPr="009253A5" w:rsidRDefault="00211257">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211257" w:rsidRPr="00E455E1" w:rsidRDefault="00211257">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211257" w:rsidRPr="00167315" w:rsidRDefault="00211257">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211257" w:rsidRPr="00E455E1" w:rsidRDefault="00211257">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6-17T11:53:00Z" w:initials="A">
    <w:p w14:paraId="3502CD7A" w14:textId="4E937642" w:rsidR="00CE1129" w:rsidRDefault="00CE1129">
      <w:pPr>
        <w:pStyle w:val="Textocomentario"/>
      </w:pPr>
      <w:r>
        <w:rPr>
          <w:rStyle w:val="Refdecomentario"/>
        </w:rPr>
        <w:annotationRef/>
      </w:r>
      <w:r>
        <w:rPr>
          <w:rFonts w:ascii="Arial" w:hAnsi="Arial" w:cs="Arial"/>
          <w:color w:val="222222"/>
          <w:shd w:val="clear" w:color="auto" w:fill="FFFFFF"/>
        </w:rPr>
        <w:t xml:space="preserve">De La Torre, J. (2011).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generalized</w:t>
      </w:r>
      <w:proofErr w:type="spellEnd"/>
      <w:r>
        <w:rPr>
          <w:rFonts w:ascii="Arial" w:hAnsi="Arial" w:cs="Arial"/>
          <w:color w:val="222222"/>
          <w:shd w:val="clear" w:color="auto" w:fill="FFFFFF"/>
        </w:rPr>
        <w:t xml:space="preserve"> DINA </w:t>
      </w:r>
      <w:proofErr w:type="spellStart"/>
      <w:r>
        <w:rPr>
          <w:rFonts w:ascii="Arial" w:hAnsi="Arial" w:cs="Arial"/>
          <w:color w:val="222222"/>
          <w:shd w:val="clear" w:color="auto" w:fill="FFFFFF"/>
        </w:rPr>
        <w:t>model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framework</w:t>
      </w:r>
      <w:proofErr w:type="spellEnd"/>
      <w:r>
        <w:rPr>
          <w:rFonts w:ascii="Arial" w:hAnsi="Arial" w:cs="Arial"/>
          <w:color w:val="222222"/>
          <w:shd w:val="clear" w:color="auto" w:fill="FFFFFF"/>
        </w:rPr>
        <w:t>.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76</w:t>
      </w:r>
      <w:r>
        <w:rPr>
          <w:rFonts w:ascii="Arial" w:hAnsi="Arial" w:cs="Arial"/>
          <w:color w:val="222222"/>
          <w:shd w:val="clear" w:color="auto" w:fill="FFFFFF"/>
        </w:rPr>
        <w:t>(2), 179-199.</w:t>
      </w:r>
    </w:p>
  </w:comment>
  <w:comment w:id="13" w:author="Alejandro" w:date="2019-05-20T17:52:00Z" w:initials="A">
    <w:p w14:paraId="4649B4C7" w14:textId="690E2869" w:rsidR="00211257" w:rsidRPr="00E455E1" w:rsidRDefault="00211257">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4" w:author="Alejandro" w:date="2019-05-20T17:53:00Z" w:initials="A">
    <w:p w14:paraId="359C122C" w14:textId="599F2C7B" w:rsidR="00211257" w:rsidRPr="00E455E1" w:rsidRDefault="00211257">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comment>
  <w:comment w:id="15" w:author="Alejandro" w:date="2019-05-20T17:31:00Z" w:initials="A">
    <w:p w14:paraId="5BFBEE13" w14:textId="402B0D7A" w:rsidR="00211257" w:rsidRDefault="00211257">
      <w:pPr>
        <w:pStyle w:val="Textocomentario"/>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6" w:author="Alejandro" w:date="2019-06-17T11:55:00Z" w:initials="A">
    <w:p w14:paraId="14D3381B" w14:textId="66090CB2" w:rsidR="00CE1129" w:rsidRDefault="00CE1129">
      <w:pPr>
        <w:pStyle w:val="Textocomentario"/>
      </w:pPr>
      <w:r>
        <w:rPr>
          <w:rStyle w:val="Refdecomentario"/>
        </w:rPr>
        <w:annotationRef/>
      </w:r>
      <w:proofErr w:type="spellStart"/>
      <w:r w:rsidRPr="00CE1129">
        <w:rPr>
          <w:rFonts w:ascii="Arial" w:hAnsi="Arial" w:cs="Arial"/>
          <w:color w:val="222222"/>
          <w:shd w:val="clear" w:color="auto" w:fill="FFFFFF"/>
          <w:lang w:val="en-US"/>
        </w:rPr>
        <w:t>Embretson</w:t>
      </w:r>
      <w:proofErr w:type="spellEnd"/>
      <w:r w:rsidRPr="00CE1129">
        <w:rPr>
          <w:rFonts w:ascii="Arial" w:hAnsi="Arial" w:cs="Arial"/>
          <w:color w:val="222222"/>
          <w:shd w:val="clear" w:color="auto" w:fill="FFFFFF"/>
          <w:lang w:val="en-US"/>
        </w:rPr>
        <w:t xml:space="preserve">, S. (1994). Applications of cognitive design systems to test development. </w:t>
      </w:r>
      <w:r>
        <w:rPr>
          <w:rFonts w:ascii="Arial" w:hAnsi="Arial" w:cs="Arial"/>
          <w:color w:val="222222"/>
          <w:shd w:val="clear" w:color="auto" w:fill="FFFFFF"/>
        </w:rPr>
        <w:t>In </w:t>
      </w:r>
      <w:proofErr w:type="spellStart"/>
      <w:r>
        <w:rPr>
          <w:rFonts w:ascii="Arial" w:hAnsi="Arial" w:cs="Arial"/>
          <w:i/>
          <w:iCs/>
          <w:color w:val="222222"/>
          <w:shd w:val="clear" w:color="auto" w:fill="FFFFFF"/>
        </w:rPr>
        <w:t>Cognitive</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assessment</w:t>
      </w:r>
      <w:proofErr w:type="spellEnd"/>
      <w:r>
        <w:rPr>
          <w:rFonts w:ascii="Arial" w:hAnsi="Arial" w:cs="Arial"/>
          <w:color w:val="222222"/>
          <w:shd w:val="clear" w:color="auto" w:fill="FFFFFF"/>
        </w:rPr>
        <w:t xml:space="preserve"> (pp. 107-135). </w:t>
      </w:r>
      <w:proofErr w:type="spellStart"/>
      <w:r>
        <w:rPr>
          <w:rFonts w:ascii="Arial" w:hAnsi="Arial" w:cs="Arial"/>
          <w:color w:val="222222"/>
          <w:shd w:val="clear" w:color="auto" w:fill="FFFFFF"/>
        </w:rPr>
        <w:t>Springer</w:t>
      </w:r>
      <w:proofErr w:type="spellEnd"/>
      <w:r>
        <w:rPr>
          <w:rFonts w:ascii="Arial" w:hAnsi="Arial" w:cs="Arial"/>
          <w:color w:val="222222"/>
          <w:shd w:val="clear" w:color="auto" w:fill="FFFFFF"/>
        </w:rPr>
        <w:t>, Boston, 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4015FC45" w15:done="0"/>
  <w15:commentEx w15:paraId="17031129" w15:done="0"/>
  <w15:commentEx w15:paraId="749AE201" w15:done="0"/>
  <w15:commentEx w15:paraId="501885BB" w15:done="0"/>
  <w15:commentEx w15:paraId="3BBF22E1" w15:done="0"/>
  <w15:commentEx w15:paraId="0B7024C7" w15:done="0"/>
  <w15:commentEx w15:paraId="307802C4" w15:done="0"/>
  <w15:commentEx w15:paraId="22CC35BE" w15:done="0"/>
  <w15:commentEx w15:paraId="48488DB4" w15:done="0"/>
  <w15:commentEx w15:paraId="1EC2EE9A" w15:done="0"/>
  <w15:commentEx w15:paraId="3502CD7A" w15:done="0"/>
  <w15:commentEx w15:paraId="4649B4C7" w15:done="0"/>
  <w15:commentEx w15:paraId="359C122C" w15:done="0"/>
  <w15:commentEx w15:paraId="5BFBEE13" w15:done="0"/>
  <w15:commentEx w15:paraId="14D338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BDE6B" w14:textId="77777777" w:rsidR="00021D7B" w:rsidRDefault="00021D7B" w:rsidP="00D143EA">
      <w:pPr>
        <w:spacing w:after="0" w:line="240" w:lineRule="auto"/>
      </w:pPr>
      <w:r>
        <w:separator/>
      </w:r>
    </w:p>
  </w:endnote>
  <w:endnote w:type="continuationSeparator" w:id="0">
    <w:p w14:paraId="16965534" w14:textId="77777777" w:rsidR="00021D7B" w:rsidRDefault="00021D7B"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04010" w14:textId="77777777" w:rsidR="00021D7B" w:rsidRDefault="00021D7B" w:rsidP="00D143EA">
      <w:pPr>
        <w:spacing w:after="0" w:line="240" w:lineRule="auto"/>
      </w:pPr>
      <w:r>
        <w:separator/>
      </w:r>
    </w:p>
  </w:footnote>
  <w:footnote w:type="continuationSeparator" w:id="0">
    <w:p w14:paraId="39EB1D8A" w14:textId="77777777" w:rsidR="00021D7B" w:rsidRDefault="00021D7B" w:rsidP="00D143EA">
      <w:pPr>
        <w:spacing w:after="0" w:line="240" w:lineRule="auto"/>
      </w:pPr>
      <w:r>
        <w:continuationSeparator/>
      </w:r>
    </w:p>
  </w:footnote>
  <w:footnote w:id="1">
    <w:p w14:paraId="40D58D26" w14:textId="77777777" w:rsidR="00211257" w:rsidRPr="001B4871" w:rsidRDefault="00211257"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211257" w:rsidRDefault="00211257"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211257" w:rsidRPr="00D44E6D" w:rsidRDefault="00211257"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211257" w:rsidRDefault="00211257">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211257" w:rsidRPr="008E1F0C" w:rsidRDefault="00211257"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211257" w:rsidRDefault="00211257">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7">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4">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0">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2">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14"/>
  </w:num>
  <w:num w:numId="5">
    <w:abstractNumId w:val="9"/>
  </w:num>
  <w:num w:numId="6">
    <w:abstractNumId w:val="35"/>
  </w:num>
  <w:num w:numId="7">
    <w:abstractNumId w:val="23"/>
  </w:num>
  <w:num w:numId="8">
    <w:abstractNumId w:val="27"/>
  </w:num>
  <w:num w:numId="9">
    <w:abstractNumId w:val="10"/>
  </w:num>
  <w:num w:numId="10">
    <w:abstractNumId w:val="36"/>
  </w:num>
  <w:num w:numId="11">
    <w:abstractNumId w:val="39"/>
  </w:num>
  <w:num w:numId="12">
    <w:abstractNumId w:val="3"/>
  </w:num>
  <w:num w:numId="13">
    <w:abstractNumId w:val="15"/>
  </w:num>
  <w:num w:numId="14">
    <w:abstractNumId w:val="21"/>
  </w:num>
  <w:num w:numId="15">
    <w:abstractNumId w:val="26"/>
  </w:num>
  <w:num w:numId="16">
    <w:abstractNumId w:val="0"/>
  </w:num>
  <w:num w:numId="17">
    <w:abstractNumId w:val="20"/>
  </w:num>
  <w:num w:numId="18">
    <w:abstractNumId w:val="22"/>
  </w:num>
  <w:num w:numId="19">
    <w:abstractNumId w:val="43"/>
  </w:num>
  <w:num w:numId="20">
    <w:abstractNumId w:val="11"/>
  </w:num>
  <w:num w:numId="21">
    <w:abstractNumId w:val="7"/>
  </w:num>
  <w:num w:numId="22">
    <w:abstractNumId w:val="41"/>
  </w:num>
  <w:num w:numId="23">
    <w:abstractNumId w:val="33"/>
  </w:num>
  <w:num w:numId="24">
    <w:abstractNumId w:val="24"/>
  </w:num>
  <w:num w:numId="25">
    <w:abstractNumId w:val="38"/>
  </w:num>
  <w:num w:numId="26">
    <w:abstractNumId w:val="6"/>
  </w:num>
  <w:num w:numId="27">
    <w:abstractNumId w:val="2"/>
  </w:num>
  <w:num w:numId="28">
    <w:abstractNumId w:val="5"/>
  </w:num>
  <w:num w:numId="29">
    <w:abstractNumId w:val="25"/>
  </w:num>
  <w:num w:numId="30">
    <w:abstractNumId w:val="44"/>
  </w:num>
  <w:num w:numId="31">
    <w:abstractNumId w:val="19"/>
  </w:num>
  <w:num w:numId="32">
    <w:abstractNumId w:val="16"/>
  </w:num>
  <w:num w:numId="33">
    <w:abstractNumId w:val="34"/>
  </w:num>
  <w:num w:numId="34">
    <w:abstractNumId w:val="4"/>
  </w:num>
  <w:num w:numId="35">
    <w:abstractNumId w:val="32"/>
  </w:num>
  <w:num w:numId="36">
    <w:abstractNumId w:val="30"/>
  </w:num>
  <w:num w:numId="37">
    <w:abstractNumId w:val="12"/>
  </w:num>
  <w:num w:numId="38">
    <w:abstractNumId w:val="40"/>
  </w:num>
  <w:num w:numId="39">
    <w:abstractNumId w:val="1"/>
  </w:num>
  <w:num w:numId="40">
    <w:abstractNumId w:val="28"/>
  </w:num>
  <w:num w:numId="41">
    <w:abstractNumId w:val="37"/>
  </w:num>
  <w:num w:numId="42">
    <w:abstractNumId w:val="42"/>
  </w:num>
  <w:num w:numId="43">
    <w:abstractNumId w:val="29"/>
  </w:num>
  <w:num w:numId="44">
    <w:abstractNumId w:val="17"/>
  </w:num>
  <w:num w:numId="45">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21D7B"/>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E16C3"/>
    <w:rsid w:val="000E4306"/>
    <w:rsid w:val="000E701D"/>
    <w:rsid w:val="000F1B5F"/>
    <w:rsid w:val="000F642D"/>
    <w:rsid w:val="00115110"/>
    <w:rsid w:val="0012417F"/>
    <w:rsid w:val="00146B38"/>
    <w:rsid w:val="0015247C"/>
    <w:rsid w:val="001621E6"/>
    <w:rsid w:val="00162D7C"/>
    <w:rsid w:val="00165EFD"/>
    <w:rsid w:val="00167315"/>
    <w:rsid w:val="001800B6"/>
    <w:rsid w:val="00186431"/>
    <w:rsid w:val="00194AEE"/>
    <w:rsid w:val="001B2705"/>
    <w:rsid w:val="001F08FA"/>
    <w:rsid w:val="001F31AF"/>
    <w:rsid w:val="00200F0E"/>
    <w:rsid w:val="00211257"/>
    <w:rsid w:val="00220135"/>
    <w:rsid w:val="00226ADD"/>
    <w:rsid w:val="002354EE"/>
    <w:rsid w:val="002363E4"/>
    <w:rsid w:val="00237D61"/>
    <w:rsid w:val="00240926"/>
    <w:rsid w:val="0024666C"/>
    <w:rsid w:val="00254D71"/>
    <w:rsid w:val="00263A82"/>
    <w:rsid w:val="00267A28"/>
    <w:rsid w:val="00282FF7"/>
    <w:rsid w:val="002A6B02"/>
    <w:rsid w:val="002D47A9"/>
    <w:rsid w:val="002F13DB"/>
    <w:rsid w:val="002F68E3"/>
    <w:rsid w:val="00326C46"/>
    <w:rsid w:val="00336961"/>
    <w:rsid w:val="00337835"/>
    <w:rsid w:val="00343408"/>
    <w:rsid w:val="00350C40"/>
    <w:rsid w:val="003525F3"/>
    <w:rsid w:val="003559E9"/>
    <w:rsid w:val="003704A3"/>
    <w:rsid w:val="00376F16"/>
    <w:rsid w:val="00377513"/>
    <w:rsid w:val="003A2BA7"/>
    <w:rsid w:val="003E196A"/>
    <w:rsid w:val="003E5353"/>
    <w:rsid w:val="003F6B42"/>
    <w:rsid w:val="00407239"/>
    <w:rsid w:val="00411388"/>
    <w:rsid w:val="00422BF9"/>
    <w:rsid w:val="00424F34"/>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33D01"/>
    <w:rsid w:val="00542DA4"/>
    <w:rsid w:val="00545AF8"/>
    <w:rsid w:val="00555B85"/>
    <w:rsid w:val="005624F6"/>
    <w:rsid w:val="0056465E"/>
    <w:rsid w:val="0059184F"/>
    <w:rsid w:val="00597C3D"/>
    <w:rsid w:val="005A177F"/>
    <w:rsid w:val="005C164B"/>
    <w:rsid w:val="005D342C"/>
    <w:rsid w:val="005D36C2"/>
    <w:rsid w:val="005E075A"/>
    <w:rsid w:val="005E2281"/>
    <w:rsid w:val="005E32AA"/>
    <w:rsid w:val="005F4923"/>
    <w:rsid w:val="005F7B13"/>
    <w:rsid w:val="00606421"/>
    <w:rsid w:val="00606514"/>
    <w:rsid w:val="00624E34"/>
    <w:rsid w:val="00632870"/>
    <w:rsid w:val="00632DDD"/>
    <w:rsid w:val="00653881"/>
    <w:rsid w:val="0065470E"/>
    <w:rsid w:val="0068004F"/>
    <w:rsid w:val="00682074"/>
    <w:rsid w:val="0068366D"/>
    <w:rsid w:val="00684032"/>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608AD"/>
    <w:rsid w:val="00763DE3"/>
    <w:rsid w:val="007751AF"/>
    <w:rsid w:val="00780D22"/>
    <w:rsid w:val="00782F4C"/>
    <w:rsid w:val="0079413B"/>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7EE5"/>
    <w:rsid w:val="008A1897"/>
    <w:rsid w:val="008A4337"/>
    <w:rsid w:val="008C357C"/>
    <w:rsid w:val="008C3782"/>
    <w:rsid w:val="008E107C"/>
    <w:rsid w:val="009253A5"/>
    <w:rsid w:val="00927881"/>
    <w:rsid w:val="00937D93"/>
    <w:rsid w:val="00950B2F"/>
    <w:rsid w:val="00951187"/>
    <w:rsid w:val="009518D7"/>
    <w:rsid w:val="00975F49"/>
    <w:rsid w:val="00996053"/>
    <w:rsid w:val="009A207D"/>
    <w:rsid w:val="009A4D3A"/>
    <w:rsid w:val="009B4F36"/>
    <w:rsid w:val="009B56D1"/>
    <w:rsid w:val="009B7779"/>
    <w:rsid w:val="009D377F"/>
    <w:rsid w:val="009E0580"/>
    <w:rsid w:val="009E6AA5"/>
    <w:rsid w:val="00A076BC"/>
    <w:rsid w:val="00A122BF"/>
    <w:rsid w:val="00A204B8"/>
    <w:rsid w:val="00A306B9"/>
    <w:rsid w:val="00A349FE"/>
    <w:rsid w:val="00A42FFF"/>
    <w:rsid w:val="00A50CDF"/>
    <w:rsid w:val="00A54A4A"/>
    <w:rsid w:val="00A65662"/>
    <w:rsid w:val="00A77356"/>
    <w:rsid w:val="00A8385D"/>
    <w:rsid w:val="00A876CB"/>
    <w:rsid w:val="00AB2BD3"/>
    <w:rsid w:val="00AC48B6"/>
    <w:rsid w:val="00AD31E3"/>
    <w:rsid w:val="00AE0916"/>
    <w:rsid w:val="00B040F2"/>
    <w:rsid w:val="00B16D30"/>
    <w:rsid w:val="00B25E7F"/>
    <w:rsid w:val="00B30302"/>
    <w:rsid w:val="00B35EE4"/>
    <w:rsid w:val="00B47579"/>
    <w:rsid w:val="00B53A88"/>
    <w:rsid w:val="00B8670E"/>
    <w:rsid w:val="00BA6E64"/>
    <w:rsid w:val="00BC50F5"/>
    <w:rsid w:val="00BD0B1E"/>
    <w:rsid w:val="00BF064C"/>
    <w:rsid w:val="00BF726F"/>
    <w:rsid w:val="00C119DF"/>
    <w:rsid w:val="00C20A7C"/>
    <w:rsid w:val="00C449EA"/>
    <w:rsid w:val="00C47494"/>
    <w:rsid w:val="00C5695E"/>
    <w:rsid w:val="00C60042"/>
    <w:rsid w:val="00C64A59"/>
    <w:rsid w:val="00C664B4"/>
    <w:rsid w:val="00C66767"/>
    <w:rsid w:val="00C66C85"/>
    <w:rsid w:val="00C86609"/>
    <w:rsid w:val="00C96798"/>
    <w:rsid w:val="00CB04D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269"/>
    <w:rsid w:val="00D73F0B"/>
    <w:rsid w:val="00D902D0"/>
    <w:rsid w:val="00DA41A4"/>
    <w:rsid w:val="00DA5905"/>
    <w:rsid w:val="00DC1860"/>
    <w:rsid w:val="00DC63E2"/>
    <w:rsid w:val="00E01BD2"/>
    <w:rsid w:val="00E03386"/>
    <w:rsid w:val="00E20C99"/>
    <w:rsid w:val="00E32688"/>
    <w:rsid w:val="00E40685"/>
    <w:rsid w:val="00E455E1"/>
    <w:rsid w:val="00E500DF"/>
    <w:rsid w:val="00E72881"/>
    <w:rsid w:val="00E72CD0"/>
    <w:rsid w:val="00E7303C"/>
    <w:rsid w:val="00E86701"/>
    <w:rsid w:val="00EA3B38"/>
    <w:rsid w:val="00EA3B86"/>
    <w:rsid w:val="00EC19C1"/>
    <w:rsid w:val="00EE064A"/>
    <w:rsid w:val="00EF71E5"/>
    <w:rsid w:val="00F2075A"/>
    <w:rsid w:val="00F23340"/>
    <w:rsid w:val="00F30A97"/>
    <w:rsid w:val="00F36F29"/>
    <w:rsid w:val="00F43323"/>
    <w:rsid w:val="00F44181"/>
    <w:rsid w:val="00F4592C"/>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header" Target="header2.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E2301-2D9C-4D3C-82B5-BFB78C9A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8298</Words>
  <Characters>45641</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2</cp:revision>
  <dcterms:created xsi:type="dcterms:W3CDTF">2019-06-17T16:56:00Z</dcterms:created>
  <dcterms:modified xsi:type="dcterms:W3CDTF">2019-06-17T16:56:00Z</dcterms:modified>
</cp:coreProperties>
</file>