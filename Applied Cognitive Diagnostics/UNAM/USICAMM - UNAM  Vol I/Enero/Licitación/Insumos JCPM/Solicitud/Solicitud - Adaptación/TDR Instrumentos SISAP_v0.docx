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3956" w14:textId="77777777" w:rsidR="004A2284" w:rsidRDefault="004A2284">
      <w:pPr>
        <w:spacing w:after="0" w:line="200" w:lineRule="exact"/>
        <w:rPr>
          <w:sz w:val="20"/>
          <w:szCs w:val="20"/>
        </w:rPr>
      </w:pPr>
    </w:p>
    <w:p w14:paraId="5A7C7DB2" w14:textId="77777777" w:rsidR="004A2284" w:rsidRDefault="004A2284">
      <w:pPr>
        <w:spacing w:after="0" w:line="200" w:lineRule="exact"/>
        <w:rPr>
          <w:sz w:val="20"/>
          <w:szCs w:val="20"/>
        </w:rPr>
      </w:pPr>
    </w:p>
    <w:p w14:paraId="74EEED67" w14:textId="0F95A163" w:rsidR="004A2284" w:rsidRDefault="00DD606D" w:rsidP="00DD606D">
      <w:pPr>
        <w:spacing w:after="0" w:line="240" w:lineRule="auto"/>
        <w:ind w:left="138" w:right="-20"/>
        <w:jc w:val="center"/>
        <w:rPr>
          <w:rFonts w:ascii="Times New Roman" w:eastAsia="Times New Roman" w:hAnsi="Times New Roman" w:cs="Times New Roman"/>
          <w:sz w:val="20"/>
          <w:szCs w:val="20"/>
        </w:rPr>
      </w:pPr>
      <w:r>
        <w:rPr>
          <w:noProof/>
        </w:rPr>
        <w:drawing>
          <wp:inline distT="0" distB="0" distL="0" distR="0" wp14:anchorId="7A5D0431" wp14:editId="5D76B29A">
            <wp:extent cx="1837732" cy="933450"/>
            <wp:effectExtent l="0" t="0" r="0" b="0"/>
            <wp:docPr id="1" name="Imagen 1" descr="Resultado de imagen para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8553" cy="969422"/>
                    </a:xfrm>
                    <a:prstGeom prst="rect">
                      <a:avLst/>
                    </a:prstGeom>
                    <a:noFill/>
                    <a:ln>
                      <a:noFill/>
                    </a:ln>
                  </pic:spPr>
                </pic:pic>
              </a:graphicData>
            </a:graphic>
          </wp:inline>
        </w:drawing>
      </w:r>
    </w:p>
    <w:p w14:paraId="0D167D29" w14:textId="77777777" w:rsidR="004A2284" w:rsidRDefault="004A2284">
      <w:pPr>
        <w:spacing w:after="0" w:line="200" w:lineRule="exact"/>
        <w:rPr>
          <w:sz w:val="20"/>
          <w:szCs w:val="20"/>
        </w:rPr>
      </w:pPr>
    </w:p>
    <w:p w14:paraId="32CC415F" w14:textId="77777777" w:rsidR="004A2284" w:rsidRDefault="004A2284">
      <w:pPr>
        <w:spacing w:after="0" w:line="200" w:lineRule="exact"/>
        <w:rPr>
          <w:sz w:val="20"/>
          <w:szCs w:val="20"/>
        </w:rPr>
      </w:pPr>
    </w:p>
    <w:p w14:paraId="60F4AB2F" w14:textId="77777777" w:rsidR="004A2284" w:rsidRDefault="004A2284">
      <w:pPr>
        <w:spacing w:before="1" w:after="0" w:line="220" w:lineRule="exact"/>
      </w:pPr>
    </w:p>
    <w:p w14:paraId="25580377" w14:textId="21775218" w:rsidR="004A2284" w:rsidRPr="00AC4615" w:rsidRDefault="00AC4615">
      <w:pPr>
        <w:spacing w:after="0" w:line="499" w:lineRule="exact"/>
        <w:ind w:left="585" w:right="-20"/>
        <w:rPr>
          <w:rFonts w:ascii="Calibri" w:eastAsia="Calibri" w:hAnsi="Calibri" w:cs="Calibri"/>
          <w:sz w:val="44"/>
          <w:szCs w:val="44"/>
          <w:lang w:val="es-MX"/>
        </w:rPr>
      </w:pPr>
      <w:r w:rsidRPr="00AC4615">
        <w:rPr>
          <w:rFonts w:ascii="Calibri" w:eastAsia="Calibri" w:hAnsi="Calibri" w:cs="Calibri"/>
          <w:color w:val="FFFFFF"/>
          <w:position w:val="1"/>
          <w:sz w:val="44"/>
          <w:szCs w:val="44"/>
          <w:lang w:val="es-MX"/>
        </w:rPr>
        <w:t>Términos</w:t>
      </w:r>
      <w:r w:rsidRPr="00AC4615">
        <w:rPr>
          <w:rFonts w:ascii="Calibri" w:eastAsia="Calibri" w:hAnsi="Calibri" w:cs="Calibri"/>
          <w:color w:val="FFFFFF"/>
          <w:spacing w:val="-15"/>
          <w:position w:val="1"/>
          <w:sz w:val="44"/>
          <w:szCs w:val="44"/>
          <w:lang w:val="es-MX"/>
        </w:rPr>
        <w:t xml:space="preserve"> </w:t>
      </w:r>
      <w:r w:rsidRPr="00AC4615">
        <w:rPr>
          <w:rFonts w:ascii="Calibri" w:eastAsia="Calibri" w:hAnsi="Calibri" w:cs="Calibri"/>
          <w:color w:val="FFFFFF"/>
          <w:position w:val="1"/>
          <w:sz w:val="44"/>
          <w:szCs w:val="44"/>
          <w:lang w:val="es-MX"/>
        </w:rPr>
        <w:t>de</w:t>
      </w:r>
      <w:r w:rsidRPr="00AC4615">
        <w:rPr>
          <w:rFonts w:ascii="Calibri" w:eastAsia="Calibri" w:hAnsi="Calibri" w:cs="Calibri"/>
          <w:color w:val="FFFFFF"/>
          <w:spacing w:val="-4"/>
          <w:position w:val="1"/>
          <w:sz w:val="44"/>
          <w:szCs w:val="44"/>
          <w:lang w:val="es-MX"/>
        </w:rPr>
        <w:t xml:space="preserve"> </w:t>
      </w:r>
      <w:r w:rsidRPr="00AC4615">
        <w:rPr>
          <w:rFonts w:ascii="Calibri" w:eastAsia="Calibri" w:hAnsi="Calibri" w:cs="Calibri"/>
          <w:color w:val="FFFFFF"/>
          <w:position w:val="1"/>
          <w:sz w:val="44"/>
          <w:szCs w:val="44"/>
          <w:lang w:val="es-MX"/>
        </w:rPr>
        <w:t>Refere</w:t>
      </w:r>
      <w:r w:rsidRPr="00AC4615">
        <w:rPr>
          <w:rFonts w:ascii="Calibri" w:eastAsia="Calibri" w:hAnsi="Calibri" w:cs="Calibri"/>
          <w:color w:val="FFFFFF"/>
          <w:spacing w:val="2"/>
          <w:position w:val="1"/>
          <w:sz w:val="44"/>
          <w:szCs w:val="44"/>
          <w:lang w:val="es-MX"/>
        </w:rPr>
        <w:t>n</w:t>
      </w:r>
      <w:r w:rsidRPr="00AC4615">
        <w:rPr>
          <w:rFonts w:ascii="Calibri" w:eastAsia="Calibri" w:hAnsi="Calibri" w:cs="Calibri"/>
          <w:color w:val="FFFFFF"/>
          <w:position w:val="1"/>
          <w:sz w:val="44"/>
          <w:szCs w:val="44"/>
          <w:lang w:val="es-MX"/>
        </w:rPr>
        <w:t>cia</w:t>
      </w:r>
      <w:r w:rsidRPr="00AC4615">
        <w:rPr>
          <w:rFonts w:ascii="Calibri" w:eastAsia="Calibri" w:hAnsi="Calibri" w:cs="Calibri"/>
          <w:color w:val="FFFFFF"/>
          <w:spacing w:val="-19"/>
          <w:position w:val="1"/>
          <w:sz w:val="44"/>
          <w:szCs w:val="44"/>
          <w:lang w:val="es-MX"/>
        </w:rPr>
        <w:t xml:space="preserve"> </w:t>
      </w:r>
      <w:r w:rsidR="00DD606D">
        <w:rPr>
          <w:rFonts w:ascii="Calibri" w:eastAsia="Calibri" w:hAnsi="Calibri" w:cs="Calibri"/>
          <w:color w:val="FFFFFF"/>
          <w:position w:val="1"/>
          <w:sz w:val="44"/>
          <w:szCs w:val="44"/>
          <w:lang w:val="es-MX"/>
        </w:rPr>
        <w:t>Prestador de Servicios</w:t>
      </w:r>
    </w:p>
    <w:p w14:paraId="3C89BA75" w14:textId="77777777" w:rsidR="004A2284" w:rsidRPr="00AC4615" w:rsidRDefault="004A2284">
      <w:pPr>
        <w:spacing w:before="6" w:after="0" w:line="140" w:lineRule="exact"/>
        <w:rPr>
          <w:sz w:val="14"/>
          <w:szCs w:val="14"/>
          <w:lang w:val="es-MX"/>
        </w:rPr>
      </w:pPr>
    </w:p>
    <w:p w14:paraId="0AC2E643" w14:textId="77777777" w:rsidR="004A2284" w:rsidRPr="00AC4615" w:rsidRDefault="004A2284">
      <w:pPr>
        <w:spacing w:after="0" w:line="200" w:lineRule="exact"/>
        <w:rPr>
          <w:sz w:val="20"/>
          <w:szCs w:val="20"/>
          <w:lang w:val="es-MX"/>
        </w:rPr>
      </w:pPr>
    </w:p>
    <w:p w14:paraId="72083DF3" w14:textId="77777777" w:rsidR="004A2284" w:rsidRPr="00AC4615" w:rsidRDefault="004A2284">
      <w:pPr>
        <w:spacing w:after="0" w:line="200" w:lineRule="exact"/>
        <w:rPr>
          <w:sz w:val="20"/>
          <w:szCs w:val="20"/>
          <w:lang w:val="es-MX"/>
        </w:rPr>
      </w:pPr>
    </w:p>
    <w:p w14:paraId="413D9A86" w14:textId="77777777" w:rsidR="004A2284" w:rsidRPr="00AC4615" w:rsidRDefault="004A2284">
      <w:pPr>
        <w:spacing w:after="0" w:line="200" w:lineRule="exact"/>
        <w:rPr>
          <w:sz w:val="20"/>
          <w:szCs w:val="20"/>
          <w:lang w:val="es-MX"/>
        </w:rPr>
      </w:pPr>
    </w:p>
    <w:p w14:paraId="72B1E90A" w14:textId="0402FCB3" w:rsidR="004A2284" w:rsidRPr="00AC4615" w:rsidRDefault="00CC5448" w:rsidP="003C170F">
      <w:pPr>
        <w:spacing w:after="0" w:line="407" w:lineRule="exact"/>
        <w:ind w:left="379" w:right="359"/>
        <w:jc w:val="center"/>
        <w:rPr>
          <w:rFonts w:ascii="Calibri" w:eastAsia="Calibri" w:hAnsi="Calibri" w:cs="Calibri"/>
          <w:sz w:val="34"/>
          <w:szCs w:val="34"/>
          <w:lang w:val="es-MX"/>
        </w:rPr>
      </w:pPr>
      <w:r>
        <w:rPr>
          <w:noProof/>
        </w:rPr>
        <mc:AlternateContent>
          <mc:Choice Requires="wpg">
            <w:drawing>
              <wp:anchor distT="0" distB="0" distL="114300" distR="114300" simplePos="0" relativeHeight="503315085" behindDoc="1" locked="0" layoutInCell="1" allowOverlap="1" wp14:anchorId="2F85317D" wp14:editId="047E21F6">
                <wp:simplePos x="0" y="0"/>
                <wp:positionH relativeFrom="page">
                  <wp:posOffset>1184275</wp:posOffset>
                </wp:positionH>
                <wp:positionV relativeFrom="paragraph">
                  <wp:posOffset>-808355</wp:posOffset>
                </wp:positionV>
                <wp:extent cx="5193030" cy="339725"/>
                <wp:effectExtent l="3175" t="1905" r="4445" b="1270"/>
                <wp:wrapNone/>
                <wp:docPr id="2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3030" cy="339725"/>
                          <a:chOff x="1865" y="-1273"/>
                          <a:chExt cx="8178" cy="535"/>
                        </a:xfrm>
                      </wpg:grpSpPr>
                      <wps:wsp>
                        <wps:cNvPr id="28" name="Freeform 14"/>
                        <wps:cNvSpPr>
                          <a:spLocks/>
                        </wps:cNvSpPr>
                        <wps:spPr bwMode="auto">
                          <a:xfrm>
                            <a:off x="1865" y="-1273"/>
                            <a:ext cx="8178" cy="535"/>
                          </a:xfrm>
                          <a:custGeom>
                            <a:avLst/>
                            <a:gdLst>
                              <a:gd name="T0" fmla="+- 0 1865 1865"/>
                              <a:gd name="T1" fmla="*/ T0 w 8178"/>
                              <a:gd name="T2" fmla="+- 0 -738 -1273"/>
                              <a:gd name="T3" fmla="*/ -738 h 535"/>
                              <a:gd name="T4" fmla="+- 0 10043 1865"/>
                              <a:gd name="T5" fmla="*/ T4 w 8178"/>
                              <a:gd name="T6" fmla="+- 0 -738 -1273"/>
                              <a:gd name="T7" fmla="*/ -738 h 535"/>
                              <a:gd name="T8" fmla="+- 0 10043 1865"/>
                              <a:gd name="T9" fmla="*/ T8 w 8178"/>
                              <a:gd name="T10" fmla="+- 0 -1273 -1273"/>
                              <a:gd name="T11" fmla="*/ -1273 h 535"/>
                              <a:gd name="T12" fmla="+- 0 1865 1865"/>
                              <a:gd name="T13" fmla="*/ T12 w 8178"/>
                              <a:gd name="T14" fmla="+- 0 -1273 -1273"/>
                              <a:gd name="T15" fmla="*/ -1273 h 535"/>
                              <a:gd name="T16" fmla="+- 0 1865 1865"/>
                              <a:gd name="T17" fmla="*/ T16 w 8178"/>
                              <a:gd name="T18" fmla="+- 0 -738 -1273"/>
                              <a:gd name="T19" fmla="*/ -738 h 535"/>
                            </a:gdLst>
                            <a:ahLst/>
                            <a:cxnLst>
                              <a:cxn ang="0">
                                <a:pos x="T1" y="T3"/>
                              </a:cxn>
                              <a:cxn ang="0">
                                <a:pos x="T5" y="T7"/>
                              </a:cxn>
                              <a:cxn ang="0">
                                <a:pos x="T9" y="T11"/>
                              </a:cxn>
                              <a:cxn ang="0">
                                <a:pos x="T13" y="T15"/>
                              </a:cxn>
                              <a:cxn ang="0">
                                <a:pos x="T17" y="T19"/>
                              </a:cxn>
                            </a:cxnLst>
                            <a:rect l="0" t="0" r="r" b="b"/>
                            <a:pathLst>
                              <a:path w="8178" h="535">
                                <a:moveTo>
                                  <a:pt x="0" y="535"/>
                                </a:moveTo>
                                <a:lnTo>
                                  <a:pt x="8178" y="535"/>
                                </a:lnTo>
                                <a:lnTo>
                                  <a:pt x="8178" y="0"/>
                                </a:lnTo>
                                <a:lnTo>
                                  <a:pt x="0" y="0"/>
                                </a:lnTo>
                                <a:lnTo>
                                  <a:pt x="0" y="535"/>
                                </a:lnTo>
                              </a:path>
                            </a:pathLst>
                          </a:custGeom>
                          <a:solidFill>
                            <a:srgbClr val="0077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FEC58" id="Group 13" o:spid="_x0000_s1026" style="position:absolute;margin-left:93.25pt;margin-top:-63.65pt;width:408.9pt;height:26.75pt;z-index:-1395;mso-position-horizontal-relative:page" coordorigin="1865,-1273" coordsize="817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">
                <v:shape id="Freeform 14" o:spid="_x0000_s1027" style="position:absolute;left:1865;top:-1273;width:8178;height:535;visibility:visible;mso-wrap-style:square;v-text-anchor:top" coordsize="81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" path="m,535r8178,l8178,,,,,535e" fillcolor="#0077d3" stroked="f">
                  <v:path arrowok="t" o:connecttype="custom" o:connectlocs="0,-738;8178,-738;8178,-1273;0,-1273;0,-738" o:connectangles="0,0,0,0,0"/>
                </v:shape>
                <w10:wrap anchorx="page"/>
              </v:group>
            </w:pict>
          </mc:Fallback>
        </mc:AlternateContent>
      </w:r>
      <w:r>
        <w:rPr>
          <w:noProof/>
        </w:rPr>
        <mc:AlternateContent>
          <mc:Choice Requires="wpg">
            <w:drawing>
              <wp:anchor distT="0" distB="0" distL="114300" distR="114300" simplePos="0" relativeHeight="503315086" behindDoc="1" locked="0" layoutInCell="1" allowOverlap="1" wp14:anchorId="23C846AD" wp14:editId="52A501EA">
                <wp:simplePos x="0" y="0"/>
                <wp:positionH relativeFrom="page">
                  <wp:posOffset>882650</wp:posOffset>
                </wp:positionH>
                <wp:positionV relativeFrom="paragraph">
                  <wp:posOffset>-197485</wp:posOffset>
                </wp:positionV>
                <wp:extent cx="5796915" cy="1270"/>
                <wp:effectExtent l="6350" t="12700" r="6985" b="5080"/>
                <wp:wrapNone/>
                <wp:docPr id="2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70"/>
                          <a:chOff x="1390" y="-311"/>
                          <a:chExt cx="9129" cy="2"/>
                        </a:xfrm>
                      </wpg:grpSpPr>
                      <wps:wsp>
                        <wps:cNvPr id="26" name="Freeform 12"/>
                        <wps:cNvSpPr>
                          <a:spLocks/>
                        </wps:cNvSpPr>
                        <wps:spPr bwMode="auto">
                          <a:xfrm>
                            <a:off x="1390" y="-311"/>
                            <a:ext cx="9129" cy="2"/>
                          </a:xfrm>
                          <a:custGeom>
                            <a:avLst/>
                            <a:gdLst>
                              <a:gd name="T0" fmla="+- 0 1390 1390"/>
                              <a:gd name="T1" fmla="*/ T0 w 9129"/>
                              <a:gd name="T2" fmla="+- 0 10519 1390"/>
                              <a:gd name="T3" fmla="*/ T2 w 9129"/>
                            </a:gdLst>
                            <a:ahLst/>
                            <a:cxnLst>
                              <a:cxn ang="0">
                                <a:pos x="T1" y="0"/>
                              </a:cxn>
                              <a:cxn ang="0">
                                <a:pos x="T3" y="0"/>
                              </a:cxn>
                            </a:cxnLst>
                            <a:rect l="0" t="0" r="r" b="b"/>
                            <a:pathLst>
                              <a:path w="9129">
                                <a:moveTo>
                                  <a:pt x="0" y="0"/>
                                </a:moveTo>
                                <a:lnTo>
                                  <a:pt x="9129" y="0"/>
                                </a:lnTo>
                              </a:path>
                            </a:pathLst>
                          </a:custGeom>
                          <a:noFill/>
                          <a:ln w="7366">
                            <a:solidFill>
                              <a:srgbClr val="0078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638D4" id="Group 11" o:spid="_x0000_s1026" style="position:absolute;margin-left:69.5pt;margin-top:-15.55pt;width:456.45pt;height:.1pt;z-index:-1394;mso-position-horizontal-relative:page" coordorigin="1390,-311" coordsize="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">
                <v:shape id="Freeform 12" o:spid="_x0000_s1027" style="position:absolute;left:1390;top:-311;width:9129;height:2;visibility:visible;mso-wrap-style:square;v-text-anchor:top" coordsize="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" path="m,l9129,e" filled="f" strokecolor="#0078be" strokeweight=".58pt">
                  <v:path arrowok="t" o:connecttype="custom" o:connectlocs="0,0;9129,0" o:connectangles="0,0"/>
                </v:shape>
                <w10:wrap anchorx="page"/>
              </v:group>
            </w:pict>
          </mc:Fallback>
        </mc:AlternateContent>
      </w:r>
      <w:r w:rsidR="003C170F">
        <w:rPr>
          <w:rFonts w:ascii="Calibri" w:eastAsia="Calibri" w:hAnsi="Calibri" w:cs="Calibri"/>
          <w:b/>
          <w:bCs/>
          <w:i/>
          <w:color w:val="7E7E7E"/>
          <w:spacing w:val="1"/>
          <w:position w:val="1"/>
          <w:sz w:val="34"/>
          <w:szCs w:val="34"/>
          <w:lang w:val="es-MX"/>
        </w:rPr>
        <w:t>Sistema de apreciación de las habilidades y conocimientos</w:t>
      </w:r>
      <w:r w:rsidR="003C170F">
        <w:rPr>
          <w:rFonts w:ascii="Calibri" w:eastAsia="Calibri" w:hAnsi="Calibri" w:cs="Calibri"/>
          <w:b/>
          <w:bCs/>
          <w:i/>
          <w:color w:val="7E7E7E"/>
          <w:position w:val="1"/>
          <w:sz w:val="34"/>
          <w:szCs w:val="34"/>
          <w:lang w:val="es-MX"/>
        </w:rPr>
        <w:t xml:space="preserve"> (SISAP) </w:t>
      </w:r>
      <w:r w:rsidR="003C170F">
        <w:rPr>
          <w:rFonts w:ascii="Calibri" w:eastAsia="Calibri" w:hAnsi="Calibri" w:cs="Calibri"/>
          <w:i/>
          <w:color w:val="7E7E7E"/>
          <w:spacing w:val="-2"/>
          <w:position w:val="1"/>
          <w:sz w:val="34"/>
          <w:szCs w:val="34"/>
          <w:lang w:val="es-MX"/>
        </w:rPr>
        <w:t>d</w:t>
      </w:r>
      <w:r w:rsidR="00AC4615" w:rsidRPr="00AC4615">
        <w:rPr>
          <w:rFonts w:ascii="Calibri" w:eastAsia="Calibri" w:hAnsi="Calibri" w:cs="Calibri"/>
          <w:i/>
          <w:color w:val="7E7E7E"/>
          <w:position w:val="1"/>
          <w:sz w:val="34"/>
          <w:szCs w:val="34"/>
          <w:lang w:val="es-MX"/>
        </w:rPr>
        <w:t>el</w:t>
      </w:r>
      <w:r w:rsidR="00AC4615" w:rsidRPr="00AC4615">
        <w:rPr>
          <w:rFonts w:ascii="Calibri" w:eastAsia="Calibri" w:hAnsi="Calibri" w:cs="Calibri"/>
          <w:i/>
          <w:color w:val="7E7E7E"/>
          <w:spacing w:val="1"/>
          <w:position w:val="1"/>
          <w:sz w:val="34"/>
          <w:szCs w:val="34"/>
          <w:lang w:val="es-MX"/>
        </w:rPr>
        <w:t xml:space="preserve"> </w:t>
      </w:r>
      <w:r w:rsidR="003C170F">
        <w:rPr>
          <w:rFonts w:ascii="Calibri" w:eastAsia="Calibri" w:hAnsi="Calibri" w:cs="Calibri"/>
          <w:i/>
          <w:color w:val="7E7E7E"/>
          <w:position w:val="1"/>
          <w:sz w:val="34"/>
          <w:szCs w:val="34"/>
          <w:lang w:val="es-MX"/>
        </w:rPr>
        <w:t>Sistema de Carrera de las Maestras y los Maestros (SCMM)</w:t>
      </w:r>
    </w:p>
    <w:p w14:paraId="2E4611F4" w14:textId="77777777" w:rsidR="004A2284" w:rsidRPr="00AC4615" w:rsidRDefault="004A2284">
      <w:pPr>
        <w:spacing w:after="0" w:line="100" w:lineRule="exact"/>
        <w:rPr>
          <w:sz w:val="10"/>
          <w:szCs w:val="10"/>
          <w:lang w:val="es-MX"/>
        </w:rPr>
      </w:pPr>
    </w:p>
    <w:p w14:paraId="512B9814" w14:textId="77777777" w:rsidR="004A2284" w:rsidRPr="00AC4615" w:rsidRDefault="004A2284">
      <w:pPr>
        <w:spacing w:after="0" w:line="200" w:lineRule="exact"/>
        <w:rPr>
          <w:sz w:val="20"/>
          <w:szCs w:val="20"/>
          <w:lang w:val="es-MX"/>
        </w:rPr>
      </w:pPr>
    </w:p>
    <w:p w14:paraId="1DDC9A93" w14:textId="7AB31F33" w:rsidR="004A2284" w:rsidRPr="00AC4615" w:rsidRDefault="00AC4615" w:rsidP="00DD606D">
      <w:pPr>
        <w:spacing w:after="0" w:line="240" w:lineRule="auto"/>
        <w:ind w:left="218" w:right="194"/>
        <w:jc w:val="center"/>
        <w:rPr>
          <w:sz w:val="19"/>
          <w:szCs w:val="19"/>
          <w:lang w:val="es-MX"/>
        </w:rPr>
      </w:pPr>
      <w:r w:rsidRPr="00AC4615">
        <w:rPr>
          <w:rFonts w:ascii="Calibri" w:eastAsia="Calibri" w:hAnsi="Calibri" w:cs="Calibri"/>
          <w:b/>
          <w:bCs/>
          <w:i/>
          <w:color w:val="7E7E7E"/>
          <w:spacing w:val="1"/>
          <w:sz w:val="34"/>
          <w:szCs w:val="34"/>
          <w:lang w:val="es-MX"/>
        </w:rPr>
        <w:t>P</w:t>
      </w:r>
      <w:r w:rsidRPr="00AC4615">
        <w:rPr>
          <w:rFonts w:ascii="Calibri" w:eastAsia="Calibri" w:hAnsi="Calibri" w:cs="Calibri"/>
          <w:b/>
          <w:bCs/>
          <w:i/>
          <w:color w:val="7E7E7E"/>
          <w:sz w:val="34"/>
          <w:szCs w:val="34"/>
          <w:lang w:val="es-MX"/>
        </w:rPr>
        <w:t>RIME</w:t>
      </w:r>
      <w:r w:rsidRPr="00AC4615">
        <w:rPr>
          <w:rFonts w:ascii="Calibri" w:eastAsia="Calibri" w:hAnsi="Calibri" w:cs="Calibri"/>
          <w:b/>
          <w:bCs/>
          <w:i/>
          <w:color w:val="7E7E7E"/>
          <w:spacing w:val="-3"/>
          <w:sz w:val="34"/>
          <w:szCs w:val="34"/>
          <w:lang w:val="es-MX"/>
        </w:rPr>
        <w:t>R</w:t>
      </w:r>
      <w:r w:rsidRPr="00AC4615">
        <w:rPr>
          <w:rFonts w:ascii="Calibri" w:eastAsia="Calibri" w:hAnsi="Calibri" w:cs="Calibri"/>
          <w:b/>
          <w:bCs/>
          <w:i/>
          <w:color w:val="7E7E7E"/>
          <w:sz w:val="34"/>
          <w:szCs w:val="34"/>
          <w:lang w:val="es-MX"/>
        </w:rPr>
        <w:t>A FAS</w:t>
      </w:r>
      <w:r w:rsidRPr="00AC4615">
        <w:rPr>
          <w:rFonts w:ascii="Calibri" w:eastAsia="Calibri" w:hAnsi="Calibri" w:cs="Calibri"/>
          <w:b/>
          <w:bCs/>
          <w:i/>
          <w:color w:val="7E7E7E"/>
          <w:spacing w:val="-2"/>
          <w:sz w:val="34"/>
          <w:szCs w:val="34"/>
          <w:lang w:val="es-MX"/>
        </w:rPr>
        <w:t>E</w:t>
      </w:r>
      <w:r w:rsidRPr="00AC4615">
        <w:rPr>
          <w:rFonts w:ascii="Calibri" w:eastAsia="Calibri" w:hAnsi="Calibri" w:cs="Calibri"/>
          <w:b/>
          <w:bCs/>
          <w:i/>
          <w:color w:val="7E7E7E"/>
          <w:sz w:val="34"/>
          <w:szCs w:val="34"/>
          <w:lang w:val="es-MX"/>
        </w:rPr>
        <w:t xml:space="preserve">: </w:t>
      </w:r>
      <w:r w:rsidR="00DD606D">
        <w:rPr>
          <w:rFonts w:ascii="Calibri" w:eastAsia="Calibri" w:hAnsi="Calibri" w:cs="Calibri"/>
          <w:b/>
          <w:bCs/>
          <w:i/>
          <w:color w:val="7E7E7E"/>
          <w:spacing w:val="1"/>
          <w:sz w:val="34"/>
          <w:szCs w:val="34"/>
          <w:lang w:val="es-MX"/>
        </w:rPr>
        <w:t>Diseño de instrumentos de valoración para los procesos de selección para la Admisión, la Promoción Horizontal y la Promoción Vertical en Educación Básica y Educación Media Superior.</w:t>
      </w:r>
    </w:p>
    <w:p w14:paraId="3322CAA0" w14:textId="77777777" w:rsidR="004A2284" w:rsidRPr="00AC4615" w:rsidRDefault="004A2284">
      <w:pPr>
        <w:spacing w:after="0" w:line="200" w:lineRule="exact"/>
        <w:rPr>
          <w:sz w:val="20"/>
          <w:szCs w:val="20"/>
          <w:lang w:val="es-MX"/>
        </w:rPr>
      </w:pPr>
    </w:p>
    <w:p w14:paraId="58C43211" w14:textId="77777777" w:rsidR="004A2284" w:rsidRPr="00AC4615" w:rsidRDefault="004A2284">
      <w:pPr>
        <w:spacing w:after="0" w:line="200" w:lineRule="exact"/>
        <w:rPr>
          <w:sz w:val="20"/>
          <w:szCs w:val="20"/>
          <w:lang w:val="es-MX"/>
        </w:rPr>
      </w:pPr>
    </w:p>
    <w:p w14:paraId="79C19D20" w14:textId="77777777" w:rsidR="004A2284" w:rsidRPr="00AC4615" w:rsidRDefault="004A2284">
      <w:pPr>
        <w:spacing w:after="0" w:line="200" w:lineRule="exact"/>
        <w:rPr>
          <w:sz w:val="20"/>
          <w:szCs w:val="20"/>
          <w:lang w:val="es-MX"/>
        </w:rPr>
      </w:pPr>
    </w:p>
    <w:p w14:paraId="7E91B339" w14:textId="400331DA" w:rsidR="003C170F" w:rsidRPr="003C170F" w:rsidRDefault="003C170F" w:rsidP="003C170F">
      <w:pPr>
        <w:spacing w:before="240" w:line="360" w:lineRule="auto"/>
        <w:jc w:val="both"/>
        <w:rPr>
          <w:rFonts w:ascii="Montserrat" w:hAnsi="Montserrat"/>
          <w:sz w:val="20"/>
          <w:szCs w:val="20"/>
          <w:lang w:val="es-MX"/>
        </w:rPr>
      </w:pPr>
      <w:r w:rsidRPr="003C170F">
        <w:rPr>
          <w:rFonts w:ascii="Montserrat" w:hAnsi="Montserrat"/>
          <w:sz w:val="20"/>
          <w:szCs w:val="20"/>
          <w:lang w:val="es-MX"/>
        </w:rPr>
        <w:t>El artículo 3o. Constitucional establece que la admisión, promoción y reconocimiento del personal que ejerza la función docente, directiva o de supervisión</w:t>
      </w:r>
      <w:del w:id="0" w:author="Juan Carlos Perez" w:date="2020-01-02T14:27:00Z">
        <w:r w:rsidRPr="003C170F" w:rsidDel="006E33AB">
          <w:rPr>
            <w:rFonts w:ascii="Montserrat" w:hAnsi="Montserrat"/>
            <w:sz w:val="20"/>
            <w:szCs w:val="20"/>
            <w:lang w:val="es-MX"/>
          </w:rPr>
          <w:delText>,</w:delText>
        </w:r>
      </w:del>
      <w:r w:rsidRPr="003C170F">
        <w:rPr>
          <w:rFonts w:ascii="Montserrat" w:hAnsi="Montserrat"/>
          <w:sz w:val="20"/>
          <w:szCs w:val="20"/>
          <w:lang w:val="es-MX"/>
        </w:rPr>
        <w:t xml:space="preserve"> se realizará a través de procesos de selección. </w:t>
      </w:r>
      <w:r w:rsidRPr="003C170F">
        <w:rPr>
          <w:rFonts w:ascii="Montserrat" w:eastAsia="Adobe Song Std L" w:hAnsi="Montserrat"/>
          <w:sz w:val="20"/>
          <w:szCs w:val="20"/>
          <w:lang w:val="es-MX"/>
        </w:rPr>
        <w:t>De acuerdo con la Ley General del Sistema para la Carrera de las Maestras y los Maestros</w:t>
      </w:r>
      <w:ins w:id="1" w:author="Juan Carlos Perez" w:date="2020-01-02T14:27:00Z">
        <w:r w:rsidRPr="003C170F">
          <w:rPr>
            <w:rFonts w:ascii="Montserrat" w:eastAsia="Adobe Song Std L" w:hAnsi="Montserrat"/>
            <w:sz w:val="20"/>
            <w:szCs w:val="20"/>
            <w:lang w:val="es-MX"/>
          </w:rPr>
          <w:t>,</w:t>
        </w:r>
      </w:ins>
      <w:r w:rsidRPr="003C170F">
        <w:rPr>
          <w:rFonts w:ascii="Montserrat" w:eastAsia="Adobe Song Std L" w:hAnsi="Montserrat"/>
          <w:sz w:val="20"/>
          <w:szCs w:val="20"/>
          <w:lang w:val="es-MX"/>
        </w:rPr>
        <w:t xml:space="preserve"> publicada el 30 de septiembre del 2019 en el Diario Oficial de la Federación, es responsabilidad de la Secretaría de Educación Pública (SEP), a través de la Unidad del Sistema para la Carrera de las Maestras y los Maestros (USICAMM), definir los lineamientos generales que regularán los procesos de admisión, reconocimiento y promoción horizontal y vertical que marcan puntos importantes de inflexión dentro de la trayectoria docente, </w:t>
      </w:r>
      <w:r w:rsidRPr="003C170F">
        <w:rPr>
          <w:rFonts w:ascii="Montserrat" w:hAnsi="Montserrat"/>
          <w:sz w:val="20"/>
          <w:szCs w:val="20"/>
          <w:lang w:val="es-MX"/>
        </w:rPr>
        <w:t>tomando en cuenta la valoración de un conjunto de elementos multifactoriales, dentro de los cuales se incluye un Sistema de Apreciación (SISAP) de habilidades y conocimientos reconocidos como indispensables para el ejercicio de la práctica educativa.</w:t>
      </w:r>
    </w:p>
    <w:p w14:paraId="36957F67" w14:textId="77777777" w:rsidR="003C170F" w:rsidRPr="003C170F" w:rsidRDefault="003C170F" w:rsidP="003C170F">
      <w:pPr>
        <w:spacing w:before="240" w:line="360" w:lineRule="auto"/>
        <w:jc w:val="both"/>
        <w:rPr>
          <w:rFonts w:ascii="Montserrat" w:hAnsi="Montserrat"/>
          <w:sz w:val="20"/>
          <w:szCs w:val="20"/>
          <w:lang w:val="es-MX"/>
        </w:rPr>
      </w:pPr>
      <w:r w:rsidRPr="003C170F">
        <w:rPr>
          <w:rFonts w:ascii="Montserrat" w:hAnsi="Montserrat"/>
          <w:sz w:val="20"/>
          <w:szCs w:val="20"/>
          <w:lang w:val="es-MX"/>
        </w:rPr>
        <w:t>En apego al marco normativo, la instauración del SISAP requiere de la elaboración de instrumentos que permitan apreciar los conocimientos, aptitudes y experiencias considerados necesarios para que quienes aspiren a desempeñar la función docente, directiva o de supervisión pueda log</w:t>
      </w:r>
      <w:ins w:id="2" w:author="Juan Carlos Perez" w:date="2020-01-02T15:30:00Z">
        <w:r w:rsidRPr="003C170F">
          <w:rPr>
            <w:rFonts w:ascii="Montserrat" w:hAnsi="Montserrat"/>
            <w:sz w:val="20"/>
            <w:szCs w:val="20"/>
            <w:lang w:val="es-MX"/>
          </w:rPr>
          <w:t>r</w:t>
        </w:r>
      </w:ins>
      <w:r w:rsidRPr="003C170F">
        <w:rPr>
          <w:rFonts w:ascii="Montserrat" w:hAnsi="Montserrat"/>
          <w:sz w:val="20"/>
          <w:szCs w:val="20"/>
          <w:lang w:val="es-MX"/>
        </w:rPr>
        <w:t>ar el aprendizaje y el desarrollo integral de los educandos, tomando como referencia los perfiles profesionales correspondientes para Educación Básica y Educación Media Superior.</w:t>
      </w:r>
    </w:p>
    <w:p w14:paraId="1F543347" w14:textId="3BDFF0E0" w:rsidR="004A2284" w:rsidRDefault="003C170F" w:rsidP="003C170F">
      <w:pPr>
        <w:spacing w:before="240" w:line="360" w:lineRule="auto"/>
        <w:jc w:val="both"/>
        <w:rPr>
          <w:rFonts w:ascii="Montserrat" w:hAnsi="Montserrat"/>
          <w:sz w:val="20"/>
          <w:szCs w:val="20"/>
          <w:lang w:val="es-MX"/>
        </w:rPr>
      </w:pPr>
      <w:r w:rsidRPr="003C170F">
        <w:rPr>
          <w:rFonts w:ascii="Montserrat" w:hAnsi="Montserrat"/>
          <w:sz w:val="20"/>
          <w:szCs w:val="20"/>
          <w:lang w:val="es-MX"/>
        </w:rPr>
        <w:t xml:space="preserve">Por lo anteriormente expuesto y con la finalidad de dar cumplimiento al marco normativo que regula el funcionamiento del Sistema de la Carrera de las Maestras y los Maestros (SCMM), las Direcciones Generales de Ingreso y Reconocimiento (DGI y DGR), y de Promoción (DGP) de “LA USICAMM”, a través del oficio XXXX, solicitan se realicen los trámites administrativos conducentes para la contratación de los servicios integrales, </w:t>
      </w:r>
      <w:r w:rsidRPr="003C170F">
        <w:rPr>
          <w:rFonts w:ascii="Montserrat" w:hAnsi="Montserrat"/>
          <w:sz w:val="20"/>
          <w:szCs w:val="20"/>
          <w:lang w:val="es-MX"/>
        </w:rPr>
        <w:lastRenderedPageBreak/>
        <w:t xml:space="preserve">consistentes en la elaboración de instrumentos de evaluación, la aplicación de evaluaciones a los aspirantes y el análisis correspondiente a los procesos de evaluación (calificación) </w:t>
      </w:r>
      <w:ins w:id="3" w:author="Juan Carlos Perez" w:date="2020-01-02T16:15:00Z">
        <w:r w:rsidRPr="003C170F">
          <w:rPr>
            <w:rFonts w:ascii="Montserrat" w:hAnsi="Montserrat"/>
            <w:sz w:val="20"/>
            <w:szCs w:val="20"/>
            <w:lang w:val="es-MX"/>
          </w:rPr>
          <w:t>d</w:t>
        </w:r>
      </w:ins>
      <w:del w:id="4" w:author="Juan Carlos Perez" w:date="2020-01-02T16:15:00Z">
        <w:r w:rsidRPr="003C170F" w:rsidDel="00E61238">
          <w:rPr>
            <w:rFonts w:ascii="Montserrat" w:hAnsi="Montserrat"/>
            <w:sz w:val="20"/>
            <w:szCs w:val="20"/>
            <w:lang w:val="es-MX"/>
          </w:rPr>
          <w:delText xml:space="preserve">relativos al conjunto de instrumentos que integran </w:delText>
        </w:r>
      </w:del>
      <w:r w:rsidRPr="003C170F">
        <w:rPr>
          <w:rFonts w:ascii="Montserrat" w:hAnsi="Montserrat"/>
          <w:sz w:val="20"/>
          <w:szCs w:val="20"/>
          <w:lang w:val="es-MX"/>
        </w:rPr>
        <w:t xml:space="preserve">el Sistema de Apreciación (SISAP). </w:t>
      </w:r>
    </w:p>
    <w:p w14:paraId="19289DEA" w14:textId="1EB3738F" w:rsidR="003C170F" w:rsidRPr="003C170F" w:rsidRDefault="003C170F" w:rsidP="003C170F">
      <w:pPr>
        <w:spacing w:before="240" w:line="360" w:lineRule="auto"/>
        <w:jc w:val="both"/>
        <w:rPr>
          <w:rFonts w:ascii="Montserrat" w:eastAsia="Adobe Song Std L" w:hAnsi="Montserrat"/>
          <w:sz w:val="20"/>
          <w:szCs w:val="20"/>
          <w:lang w:val="es-MX"/>
        </w:rPr>
      </w:pPr>
      <w:r w:rsidRPr="003C170F">
        <w:rPr>
          <w:rFonts w:ascii="Montserrat" w:eastAsia="Adobe Song Std L" w:hAnsi="Montserrat"/>
          <w:sz w:val="20"/>
          <w:szCs w:val="20"/>
          <w:lang w:val="es-MX"/>
        </w:rPr>
        <w:t xml:space="preserve">A fin de garantizar que tanto </w:t>
      </w:r>
      <w:del w:id="5" w:author="Juan Carlos Perez" w:date="2020-01-02T16:42:00Z">
        <w:r w:rsidRPr="003C170F" w:rsidDel="009A7D0A">
          <w:rPr>
            <w:rFonts w:ascii="Montserrat" w:eastAsia="Adobe Song Std L" w:hAnsi="Montserrat"/>
            <w:sz w:val="20"/>
            <w:szCs w:val="20"/>
            <w:lang w:val="es-MX"/>
          </w:rPr>
          <w:delText xml:space="preserve">la elaboración de </w:delText>
        </w:r>
      </w:del>
      <w:r w:rsidRPr="003C170F">
        <w:rPr>
          <w:rFonts w:ascii="Montserrat" w:eastAsia="Adobe Song Std L" w:hAnsi="Montserrat"/>
          <w:sz w:val="20"/>
          <w:szCs w:val="20"/>
          <w:lang w:val="es-MX"/>
        </w:rPr>
        <w:t xml:space="preserve">los instrumentos de valoración,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 la SEP ha optado por solicitar a instancias especializadas en el diseño, calificación y aplicación tanto de los instrumentos que conforman las etapas del SISAP, como de estrategias de devolución de resultados que aporten información significativa para la mejora de la práctica educativa, siempre dirigida a la mejora del aprendizaje y el desarrollo integral de nuestros niños, niñas y </w:t>
      </w:r>
      <w:commentRangeStart w:id="6"/>
      <w:r w:rsidRPr="003C170F">
        <w:rPr>
          <w:rFonts w:ascii="Montserrat" w:eastAsia="Adobe Song Std L" w:hAnsi="Montserrat"/>
          <w:sz w:val="20"/>
          <w:szCs w:val="20"/>
          <w:lang w:val="es-MX"/>
        </w:rPr>
        <w:t>adolescentes.</w:t>
      </w:r>
      <w:commentRangeEnd w:id="6"/>
      <w:r>
        <w:rPr>
          <w:rStyle w:val="Refdecomentario"/>
        </w:rPr>
        <w:commentReference w:id="6"/>
      </w:r>
    </w:p>
    <w:p w14:paraId="7C3FF305" w14:textId="77777777" w:rsidR="004A2284" w:rsidRPr="00AC4615" w:rsidRDefault="004A2284">
      <w:pPr>
        <w:spacing w:after="0" w:line="200" w:lineRule="exact"/>
        <w:rPr>
          <w:sz w:val="20"/>
          <w:szCs w:val="20"/>
          <w:lang w:val="es-MX"/>
        </w:rPr>
      </w:pPr>
    </w:p>
    <w:p w14:paraId="3C5B0AEA" w14:textId="77777777" w:rsidR="004A2284" w:rsidRPr="00AC4615" w:rsidRDefault="004A2284">
      <w:pPr>
        <w:spacing w:after="0" w:line="200" w:lineRule="exact"/>
        <w:rPr>
          <w:sz w:val="20"/>
          <w:szCs w:val="20"/>
          <w:lang w:val="es-MX"/>
        </w:rPr>
      </w:pPr>
    </w:p>
    <w:p w14:paraId="0BBE95D7" w14:textId="77777777" w:rsidR="004A2284" w:rsidRPr="00AC4615" w:rsidRDefault="00AC4615">
      <w:pPr>
        <w:spacing w:before="7" w:after="0" w:line="240" w:lineRule="auto"/>
        <w:ind w:left="139" w:right="5835"/>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 xml:space="preserve">I.        </w:t>
      </w:r>
      <w:r w:rsidRPr="00AC4615">
        <w:rPr>
          <w:rFonts w:ascii="Calibri" w:eastAsia="Calibri" w:hAnsi="Calibri" w:cs="Calibri"/>
          <w:b/>
          <w:bCs/>
          <w:color w:val="C5182C"/>
          <w:spacing w:val="51"/>
          <w:sz w:val="26"/>
          <w:szCs w:val="26"/>
          <w:lang w:val="es-MX"/>
        </w:rPr>
        <w:t xml:space="preserve"> </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d</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z w:val="26"/>
          <w:szCs w:val="26"/>
          <w:lang w:val="es-MX"/>
        </w:rPr>
        <w:t>g</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1"/>
          <w:sz w:val="26"/>
          <w:szCs w:val="26"/>
          <w:lang w:val="es-MX"/>
        </w:rPr>
        <w:t>ra</w:t>
      </w:r>
      <w:r w:rsidRPr="00AC4615">
        <w:rPr>
          <w:rFonts w:ascii="Calibri" w:eastAsia="Calibri" w:hAnsi="Calibri" w:cs="Calibri"/>
          <w:b/>
          <w:bCs/>
          <w:color w:val="C5182C"/>
          <w:spacing w:val="3"/>
          <w:sz w:val="26"/>
          <w:szCs w:val="26"/>
          <w:lang w:val="es-MX"/>
        </w:rPr>
        <w:t>l</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s</w:t>
      </w:r>
    </w:p>
    <w:p w14:paraId="298722FD" w14:textId="77777777" w:rsidR="004A2284" w:rsidRPr="00AC4615" w:rsidRDefault="004A2284">
      <w:pPr>
        <w:spacing w:before="6" w:after="0" w:line="150" w:lineRule="exact"/>
        <w:rPr>
          <w:sz w:val="15"/>
          <w:szCs w:val="15"/>
          <w:lang w:val="es-MX"/>
        </w:rPr>
      </w:pPr>
    </w:p>
    <w:p w14:paraId="4055FB22" w14:textId="77777777" w:rsidR="004A2284" w:rsidRPr="00AC4615" w:rsidRDefault="004A2284">
      <w:pPr>
        <w:spacing w:after="0" w:line="200" w:lineRule="exact"/>
        <w:rPr>
          <w:sz w:val="20"/>
          <w:szCs w:val="20"/>
          <w:lang w:val="es-MX"/>
        </w:rPr>
      </w:pPr>
    </w:p>
    <w:p w14:paraId="2F3D7841" w14:textId="71A087B8" w:rsidR="003C170F" w:rsidRDefault="003C170F" w:rsidP="003C170F">
      <w:pPr>
        <w:spacing w:after="0" w:line="240" w:lineRule="auto"/>
        <w:ind w:right="176"/>
        <w:jc w:val="both"/>
        <w:rPr>
          <w:rFonts w:ascii="Arial" w:eastAsia="Arial" w:hAnsi="Arial" w:cs="Arial"/>
          <w:spacing w:val="-1"/>
          <w:lang w:val="es-MX"/>
        </w:rPr>
      </w:pPr>
      <w:r>
        <w:rPr>
          <w:rFonts w:ascii="Arial" w:eastAsia="Arial" w:hAnsi="Arial" w:cs="Arial"/>
          <w:spacing w:val="-1"/>
          <w:lang w:val="es-MX"/>
        </w:rPr>
        <w:t>La USICAMM es el organismo encargado de gestionar el SCMM, entendido como un referente de la trayectoria docente típica y atípica a lo largo de distintos momentos clave, enmarcados cada uno por un Proceso de Selección: la admisión al Sistema, la Promoción Horizontal dentro de su mismo nombramiento, la Promoción Vertical a una función superior y el Reconocimiento por sus labores.</w:t>
      </w:r>
    </w:p>
    <w:p w14:paraId="36838D7D" w14:textId="6FD7C0C2" w:rsidR="003C170F" w:rsidRDefault="003C170F" w:rsidP="003C170F">
      <w:pPr>
        <w:spacing w:after="0" w:line="240" w:lineRule="auto"/>
        <w:ind w:right="176"/>
        <w:jc w:val="both"/>
        <w:rPr>
          <w:rFonts w:ascii="Arial" w:eastAsia="Arial" w:hAnsi="Arial" w:cs="Arial"/>
          <w:spacing w:val="-1"/>
          <w:lang w:val="es-MX"/>
        </w:rPr>
      </w:pPr>
    </w:p>
    <w:p w14:paraId="11C848F5" w14:textId="77777777" w:rsidR="003C170F" w:rsidRPr="003C170F" w:rsidRDefault="003C170F" w:rsidP="003C170F">
      <w:pPr>
        <w:spacing w:before="240" w:line="360" w:lineRule="auto"/>
        <w:jc w:val="both"/>
        <w:rPr>
          <w:rFonts w:ascii="Montserrat" w:hAnsi="Montserrat"/>
          <w:sz w:val="20"/>
          <w:szCs w:val="20"/>
          <w:lang w:val="es-MX"/>
        </w:rPr>
      </w:pPr>
      <w:r w:rsidRPr="003C170F">
        <w:rPr>
          <w:rFonts w:ascii="Montserrat" w:eastAsia="Adobe Song Std L" w:hAnsi="Montserrat"/>
          <w:sz w:val="20"/>
          <w:szCs w:val="20"/>
          <w:lang w:val="es-MX"/>
        </w:rPr>
        <w:t xml:space="preserve">Partiendo de lo establecido en la </w:t>
      </w:r>
      <w:r w:rsidRPr="003C170F">
        <w:rPr>
          <w:rFonts w:ascii="Montserrat" w:hAnsi="Montserrat"/>
          <w:sz w:val="20"/>
          <w:szCs w:val="20"/>
          <w:lang w:val="es-MX"/>
        </w:rPr>
        <w:t xml:space="preserve">LGSCMM, se entiende al </w:t>
      </w:r>
      <w:del w:id="7" w:author="Ramsés Vázquez-Lira" w:date="2020-01-02T21:00:00Z">
        <w:r w:rsidRPr="003C170F" w:rsidDel="00BB04F2">
          <w:rPr>
            <w:rFonts w:ascii="Montserrat" w:hAnsi="Montserrat"/>
            <w:sz w:val="20"/>
            <w:szCs w:val="20"/>
            <w:lang w:val="es-MX"/>
          </w:rPr>
          <w:delText>Sistema para la Carrera de las Maestras y los Maestros (</w:delText>
        </w:r>
      </w:del>
      <w:r w:rsidRPr="003C170F">
        <w:rPr>
          <w:rFonts w:ascii="Montserrat" w:hAnsi="Montserrat"/>
          <w:sz w:val="20"/>
          <w:szCs w:val="20"/>
          <w:lang w:val="es-MX"/>
        </w:rPr>
        <w:t>SCMM</w:t>
      </w:r>
      <w:del w:id="8" w:author="Ramsés Vázquez-Lira" w:date="2020-01-02T21:00:00Z">
        <w:r w:rsidRPr="003C170F" w:rsidDel="00BB04F2">
          <w:rPr>
            <w:rFonts w:ascii="Montserrat" w:hAnsi="Montserrat"/>
            <w:sz w:val="20"/>
            <w:szCs w:val="20"/>
            <w:lang w:val="es-MX"/>
          </w:rPr>
          <w:delText>)</w:delText>
        </w:r>
      </w:del>
      <w:r w:rsidRPr="003C170F">
        <w:rPr>
          <w:rFonts w:ascii="Montserrat" w:hAnsi="Montserrat"/>
          <w:sz w:val="20"/>
          <w:szCs w:val="20"/>
          <w:lang w:val="es-MX"/>
        </w:rPr>
        <w:t xml:space="preserve"> como un instrumento del estado que tiene como fin garantizar que el personal docente, técnico docente, con funciones de asesoría técnica y asesoría técnica pedagógica, así como de dirección y supervisión, pueda acceder a una carrera justa y equitativa. De tal forma que el desarrollo del SISAP tiene por objetivo valorar de manera integral, detallada y diferenciada los conocimientos, aptitudes, actitudes y experiencias identificados como esenciales para el ejercicio de sus funciones, de acuerdo a lo establecido en los criterios e indicadores de los perfiles profesionales establecidos por la USICAMM, a fin de orientar </w:t>
      </w:r>
      <w:del w:id="9" w:author="Juan Carlos Perez" w:date="2020-01-02T16:16:00Z">
        <w:r w:rsidRPr="003C170F" w:rsidDel="00E61238">
          <w:rPr>
            <w:rFonts w:ascii="Montserrat" w:hAnsi="Montserrat"/>
            <w:sz w:val="20"/>
            <w:szCs w:val="20"/>
            <w:lang w:val="es-MX"/>
          </w:rPr>
          <w:delText xml:space="preserve">la selección de aspirantes en </w:delText>
        </w:r>
      </w:del>
      <w:r w:rsidRPr="003C170F">
        <w:rPr>
          <w:rFonts w:ascii="Montserrat" w:hAnsi="Montserrat"/>
          <w:sz w:val="20"/>
          <w:szCs w:val="20"/>
          <w:lang w:val="es-MX"/>
        </w:rPr>
        <w:t xml:space="preserve">los procesos de admisión, promoción y reconocimiento, además de favorecer la mejora profesional del personal educativo identificando sus fortalezas y áreas de oportunidad, aportando así, información útil para programas de formación, capacitación y actualización. </w:t>
      </w:r>
    </w:p>
    <w:p w14:paraId="4BA39E18" w14:textId="77777777" w:rsidR="003C170F" w:rsidRPr="003C170F" w:rsidRDefault="003C170F" w:rsidP="003C170F">
      <w:pPr>
        <w:spacing w:before="240" w:line="360" w:lineRule="auto"/>
        <w:jc w:val="both"/>
        <w:rPr>
          <w:rFonts w:ascii="Montserrat" w:eastAsia="Adobe Song Std L" w:hAnsi="Montserrat" w:hint="eastAsia"/>
          <w:sz w:val="20"/>
          <w:szCs w:val="20"/>
          <w:lang w:val="es-MX"/>
        </w:rPr>
      </w:pPr>
      <w:r w:rsidRPr="003C170F">
        <w:rPr>
          <w:rFonts w:ascii="Montserrat" w:eastAsia="Adobe Song Std L" w:hAnsi="Montserrat"/>
          <w:sz w:val="20"/>
          <w:szCs w:val="20"/>
          <w:lang w:val="es-MX"/>
        </w:rPr>
        <w:t xml:space="preserve">Tal y como se establece en el artículo 39 en sus fracciones IV y V, el artículo 42 en sus fracciones VI y VII, el artículo 56, el artículo 57 en sus fracciones III y IV, el artículo 59 en sus fracciones II y III y los artículos 66, 74, 79 y 84 de la LGSCMM, la selección de los aspirantes acreedores a ser admitidos, promovidos o reconocidos debe estar condicionada al cumplimiento de los diversos </w:t>
      </w:r>
      <w:proofErr w:type="spellStart"/>
      <w:r w:rsidRPr="003C170F">
        <w:rPr>
          <w:rFonts w:ascii="Montserrat" w:eastAsia="Adobe Song Std L" w:hAnsi="Montserrat"/>
          <w:sz w:val="20"/>
          <w:szCs w:val="20"/>
          <w:lang w:val="es-MX"/>
        </w:rPr>
        <w:t>multifactores</w:t>
      </w:r>
      <w:proofErr w:type="spellEnd"/>
      <w:r w:rsidRPr="003C170F">
        <w:rPr>
          <w:rFonts w:ascii="Montserrat" w:eastAsia="Adobe Song Std L" w:hAnsi="Montserrat"/>
          <w:sz w:val="20"/>
          <w:szCs w:val="20"/>
          <w:lang w:val="es-MX"/>
        </w:rPr>
        <w:t xml:space="preserve"> señalados en la Ley, dentro de los cuales figura un sistema de apreciación de los conocimientos y aptitudes que se consideran necesarias para contribuir al aprendizaje y desarrollo integral de los niños, niñas y adolescentes de nuestro país. </w:t>
      </w:r>
    </w:p>
    <w:p w14:paraId="5EF4D64F" w14:textId="77777777" w:rsidR="003C170F" w:rsidRPr="003C170F" w:rsidRDefault="003C170F" w:rsidP="003C170F">
      <w:pPr>
        <w:spacing w:before="240" w:line="360" w:lineRule="auto"/>
        <w:jc w:val="both"/>
        <w:rPr>
          <w:rFonts w:ascii="Montserrat" w:eastAsia="Adobe Song Std L" w:hAnsi="Montserrat" w:hint="eastAsia"/>
          <w:sz w:val="20"/>
          <w:szCs w:val="20"/>
          <w:lang w:val="es-MX"/>
        </w:rPr>
      </w:pPr>
      <w:r w:rsidRPr="003C170F">
        <w:rPr>
          <w:rFonts w:ascii="Montserrat" w:eastAsia="Adobe Song Std L" w:hAnsi="Montserrat"/>
          <w:sz w:val="20"/>
          <w:szCs w:val="20"/>
          <w:lang w:val="es-MX"/>
        </w:rPr>
        <w:t xml:space="preserve">El SISAP está conformado por 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w:t>
      </w:r>
      <w:r w:rsidRPr="003C170F">
        <w:rPr>
          <w:rFonts w:ascii="Montserrat" w:eastAsia="Adobe Song Std L" w:hAnsi="Montserrat"/>
          <w:sz w:val="20"/>
          <w:szCs w:val="20"/>
          <w:lang w:val="es-MX"/>
        </w:rPr>
        <w:lastRenderedPageBreak/>
        <w:t xml:space="preserve">de apreciación </w:t>
      </w:r>
      <w:ins w:id="10" w:author="Juan Carlos Perez" w:date="2020-01-02T16:24:00Z">
        <w:r w:rsidRPr="003C170F">
          <w:rPr>
            <w:rFonts w:ascii="Montserrat" w:eastAsia="Adobe Song Std L" w:hAnsi="Montserrat"/>
            <w:sz w:val="20"/>
            <w:szCs w:val="20"/>
            <w:lang w:val="es-MX"/>
          </w:rPr>
          <w:t>fundamentado en</w:t>
        </w:r>
      </w:ins>
      <w:del w:id="11" w:author="Juan Carlos Perez" w:date="2020-01-02T16:24:00Z">
        <w:r w:rsidRPr="003C170F" w:rsidDel="00717B3C">
          <w:rPr>
            <w:rFonts w:ascii="Montserrat" w:eastAsia="Adobe Song Std L" w:hAnsi="Montserrat"/>
            <w:sz w:val="20"/>
            <w:szCs w:val="20"/>
            <w:lang w:val="es-MX"/>
          </w:rPr>
          <w:delText>que toma como referencia</w:delText>
        </w:r>
      </w:del>
      <w:r w:rsidRPr="003C170F">
        <w:rPr>
          <w:rFonts w:ascii="Montserrat" w:eastAsia="Adobe Song Std L" w:hAnsi="Montserrat"/>
          <w:sz w:val="20"/>
          <w:szCs w:val="20"/>
          <w:lang w:val="es-MX"/>
        </w:rPr>
        <w:t xml:space="preserve">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p w14:paraId="430AD633" w14:textId="77777777" w:rsidR="003C170F" w:rsidRPr="009A138F" w:rsidRDefault="003C170F" w:rsidP="003C170F">
      <w:pPr>
        <w:spacing w:after="0" w:line="240" w:lineRule="auto"/>
        <w:ind w:right="176"/>
        <w:jc w:val="both"/>
        <w:rPr>
          <w:rFonts w:ascii="Arial" w:eastAsia="Arial" w:hAnsi="Arial" w:cs="Arial"/>
          <w:lang w:val="es-MX"/>
        </w:rPr>
      </w:pPr>
    </w:p>
    <w:p w14:paraId="70A112AB" w14:textId="77777777" w:rsidR="004A2284" w:rsidRPr="00AC4615" w:rsidRDefault="004A2284">
      <w:pPr>
        <w:spacing w:before="10" w:after="0" w:line="150" w:lineRule="exact"/>
        <w:rPr>
          <w:sz w:val="15"/>
          <w:szCs w:val="15"/>
          <w:lang w:val="es-MX"/>
        </w:rPr>
      </w:pPr>
    </w:p>
    <w:p w14:paraId="3267DF1A" w14:textId="77777777" w:rsidR="004A2284" w:rsidRPr="00AC4615" w:rsidRDefault="00AC4615">
      <w:pPr>
        <w:spacing w:after="0" w:line="240" w:lineRule="auto"/>
        <w:ind w:left="139" w:right="4649"/>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 xml:space="preserve">II.       </w:t>
      </w:r>
      <w:r w:rsidRPr="00AC4615">
        <w:rPr>
          <w:rFonts w:ascii="Calibri" w:eastAsia="Calibri" w:hAnsi="Calibri" w:cs="Calibri"/>
          <w:b/>
          <w:bCs/>
          <w:color w:val="C5182C"/>
          <w:spacing w:val="40"/>
          <w:sz w:val="26"/>
          <w:szCs w:val="26"/>
          <w:lang w:val="es-MX"/>
        </w:rPr>
        <w:t xml:space="preserve"> </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pacing w:val="-1"/>
          <w:sz w:val="26"/>
          <w:szCs w:val="26"/>
          <w:lang w:val="es-MX"/>
        </w:rPr>
        <w:t>er</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9"/>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4"/>
          <w:sz w:val="26"/>
          <w:szCs w:val="26"/>
          <w:lang w:val="es-MX"/>
        </w:rPr>
        <w:t xml:space="preserve"> </w:t>
      </w:r>
      <w:r w:rsidRPr="00AC4615">
        <w:rPr>
          <w:rFonts w:ascii="Calibri" w:eastAsia="Calibri" w:hAnsi="Calibri" w:cs="Calibri"/>
          <w:b/>
          <w:bCs/>
          <w:color w:val="C5182C"/>
          <w:spacing w:val="2"/>
          <w:sz w:val="26"/>
          <w:szCs w:val="26"/>
          <w:lang w:val="es-MX"/>
        </w:rPr>
        <w:t>p</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8"/>
          <w:sz w:val="26"/>
          <w:szCs w:val="26"/>
          <w:lang w:val="es-MX"/>
        </w:rPr>
        <w:t xml:space="preserve"> </w:t>
      </w:r>
      <w:r w:rsidRPr="00AC4615">
        <w:rPr>
          <w:rFonts w:ascii="Calibri" w:eastAsia="Calibri" w:hAnsi="Calibri" w:cs="Calibri"/>
          <w:b/>
          <w:bCs/>
          <w:color w:val="C5182C"/>
          <w:sz w:val="26"/>
          <w:szCs w:val="26"/>
          <w:lang w:val="es-MX"/>
        </w:rPr>
        <w:t>con</w:t>
      </w:r>
      <w:r w:rsidRPr="00AC4615">
        <w:rPr>
          <w:rFonts w:ascii="Calibri" w:eastAsia="Calibri" w:hAnsi="Calibri" w:cs="Calibri"/>
          <w:b/>
          <w:bCs/>
          <w:color w:val="C5182C"/>
          <w:spacing w:val="-1"/>
          <w:sz w:val="26"/>
          <w:szCs w:val="26"/>
          <w:lang w:val="es-MX"/>
        </w:rPr>
        <w:t>v</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c</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a</w:t>
      </w:r>
    </w:p>
    <w:p w14:paraId="55E6C2CF" w14:textId="77777777" w:rsidR="004A2284" w:rsidRPr="00AC4615" w:rsidRDefault="004A2284">
      <w:pPr>
        <w:spacing w:before="2" w:after="0" w:line="120" w:lineRule="exact"/>
        <w:rPr>
          <w:sz w:val="12"/>
          <w:szCs w:val="12"/>
          <w:lang w:val="es-MX"/>
        </w:rPr>
      </w:pPr>
    </w:p>
    <w:p w14:paraId="23E4473F" w14:textId="77777777" w:rsidR="003C170F" w:rsidRDefault="003C170F" w:rsidP="003C170F">
      <w:pPr>
        <w:spacing w:after="0" w:line="240" w:lineRule="auto"/>
        <w:ind w:right="178"/>
        <w:jc w:val="both"/>
        <w:rPr>
          <w:rFonts w:ascii="Arial" w:eastAsia="Arial" w:hAnsi="Arial" w:cs="Arial"/>
          <w:spacing w:val="1"/>
          <w:lang w:val="es-MX"/>
        </w:rPr>
      </w:pPr>
      <w:r w:rsidRPr="009A138F">
        <w:rPr>
          <w:rFonts w:ascii="Arial" w:eastAsia="Arial" w:hAnsi="Arial" w:cs="Arial"/>
          <w:spacing w:val="-1"/>
          <w:lang w:val="es-MX"/>
        </w:rPr>
        <w:t>E</w:t>
      </w:r>
      <w:r w:rsidRPr="009A138F">
        <w:rPr>
          <w:rFonts w:ascii="Arial" w:eastAsia="Arial" w:hAnsi="Arial" w:cs="Arial"/>
          <w:lang w:val="es-MX"/>
        </w:rPr>
        <w:t>s</w:t>
      </w:r>
      <w:r w:rsidRPr="009A138F">
        <w:rPr>
          <w:rFonts w:ascii="Arial" w:eastAsia="Arial" w:hAnsi="Arial" w:cs="Arial"/>
          <w:spacing w:val="1"/>
          <w:lang w:val="es-MX"/>
        </w:rPr>
        <w:t>t</w:t>
      </w:r>
      <w:r w:rsidRPr="009A138F">
        <w:rPr>
          <w:rFonts w:ascii="Arial" w:eastAsia="Arial" w:hAnsi="Arial" w:cs="Arial"/>
          <w:lang w:val="es-MX"/>
        </w:rPr>
        <w:t>a</w:t>
      </w:r>
      <w:r w:rsidRPr="009A138F">
        <w:rPr>
          <w:rFonts w:ascii="Arial" w:eastAsia="Arial" w:hAnsi="Arial" w:cs="Arial"/>
          <w:spacing w:val="1"/>
          <w:lang w:val="es-MX"/>
        </w:rPr>
        <w:t xml:space="preserve"> </w:t>
      </w:r>
      <w:r w:rsidRPr="009A138F">
        <w:rPr>
          <w:rFonts w:ascii="Arial" w:eastAsia="Arial" w:hAnsi="Arial" w:cs="Arial"/>
          <w:lang w:val="es-MX"/>
        </w:rPr>
        <w:t>co</w:t>
      </w:r>
      <w:r w:rsidRPr="009A138F">
        <w:rPr>
          <w:rFonts w:ascii="Arial" w:eastAsia="Arial" w:hAnsi="Arial" w:cs="Arial"/>
          <w:spacing w:val="-1"/>
          <w:lang w:val="es-MX"/>
        </w:rPr>
        <w:t>n</w:t>
      </w:r>
      <w:r w:rsidRPr="009A138F">
        <w:rPr>
          <w:rFonts w:ascii="Arial" w:eastAsia="Arial" w:hAnsi="Arial" w:cs="Arial"/>
          <w:spacing w:val="-2"/>
          <w:lang w:val="es-MX"/>
        </w:rPr>
        <w:t>v</w:t>
      </w:r>
      <w:r w:rsidRPr="009A138F">
        <w:rPr>
          <w:rFonts w:ascii="Arial" w:eastAsia="Arial" w:hAnsi="Arial" w:cs="Arial"/>
          <w:lang w:val="es-MX"/>
        </w:rPr>
        <w:t>oc</w:t>
      </w:r>
      <w:r w:rsidRPr="009A138F">
        <w:rPr>
          <w:rFonts w:ascii="Arial" w:eastAsia="Arial" w:hAnsi="Arial" w:cs="Arial"/>
          <w:spacing w:val="-1"/>
          <w:lang w:val="es-MX"/>
        </w:rPr>
        <w:t>a</w:t>
      </w:r>
      <w:r w:rsidRPr="009A138F">
        <w:rPr>
          <w:rFonts w:ascii="Arial" w:eastAsia="Arial" w:hAnsi="Arial" w:cs="Arial"/>
          <w:spacing w:val="1"/>
          <w:lang w:val="es-MX"/>
        </w:rPr>
        <w:t>t</w:t>
      </w:r>
      <w:r w:rsidRPr="009A138F">
        <w:rPr>
          <w:rFonts w:ascii="Arial" w:eastAsia="Arial" w:hAnsi="Arial" w:cs="Arial"/>
          <w:lang w:val="es-MX"/>
        </w:rPr>
        <w:t>ori</w:t>
      </w:r>
      <w:r w:rsidRPr="009A138F">
        <w:rPr>
          <w:rFonts w:ascii="Arial" w:eastAsia="Arial" w:hAnsi="Arial" w:cs="Arial"/>
          <w:spacing w:val="-1"/>
          <w:lang w:val="es-MX"/>
        </w:rPr>
        <w:t>a</w:t>
      </w:r>
      <w:r w:rsidRPr="009A138F">
        <w:rPr>
          <w:rFonts w:ascii="Arial" w:eastAsia="Arial" w:hAnsi="Arial" w:cs="Arial"/>
          <w:lang w:val="es-MX"/>
        </w:rPr>
        <w:t>,</w:t>
      </w:r>
      <w:r w:rsidRPr="009A138F">
        <w:rPr>
          <w:rFonts w:ascii="Arial" w:eastAsia="Arial" w:hAnsi="Arial" w:cs="Arial"/>
          <w:spacing w:val="3"/>
          <w:lang w:val="es-MX"/>
        </w:rPr>
        <w:t xml:space="preserve"> </w:t>
      </w:r>
      <w:r w:rsidRPr="009A138F">
        <w:rPr>
          <w:rFonts w:ascii="Arial" w:eastAsia="Arial" w:hAnsi="Arial" w:cs="Arial"/>
          <w:lang w:val="es-MX"/>
        </w:rPr>
        <w:t>es</w:t>
      </w:r>
      <w:r w:rsidRPr="009A138F">
        <w:rPr>
          <w:rFonts w:ascii="Arial" w:eastAsia="Arial" w:hAnsi="Arial" w:cs="Arial"/>
          <w:spacing w:val="1"/>
          <w:lang w:val="es-MX"/>
        </w:rPr>
        <w:t xml:space="preserve"> </w:t>
      </w:r>
      <w:r w:rsidRPr="009A138F">
        <w:rPr>
          <w:rFonts w:ascii="Arial" w:eastAsia="Arial" w:hAnsi="Arial" w:cs="Arial"/>
          <w:spacing w:val="-3"/>
          <w:lang w:val="es-MX"/>
        </w:rPr>
        <w:t>p</w:t>
      </w:r>
      <w:r w:rsidRPr="009A138F">
        <w:rPr>
          <w:rFonts w:ascii="Arial" w:eastAsia="Arial" w:hAnsi="Arial" w:cs="Arial"/>
          <w:lang w:val="es-MX"/>
        </w:rPr>
        <w:t>ara</w:t>
      </w:r>
      <w:r w:rsidRPr="009A138F">
        <w:rPr>
          <w:rFonts w:ascii="Arial" w:eastAsia="Arial" w:hAnsi="Arial" w:cs="Arial"/>
          <w:spacing w:val="3"/>
          <w:lang w:val="es-MX"/>
        </w:rPr>
        <w:t xml:space="preserve"> </w:t>
      </w:r>
      <w:r w:rsidRPr="009A138F">
        <w:rPr>
          <w:rFonts w:ascii="Arial" w:eastAsia="Arial" w:hAnsi="Arial" w:cs="Arial"/>
          <w:lang w:val="es-MX"/>
        </w:rPr>
        <w:t>el</w:t>
      </w:r>
      <w:r w:rsidRPr="009A138F">
        <w:rPr>
          <w:rFonts w:ascii="Arial" w:eastAsia="Arial" w:hAnsi="Arial" w:cs="Arial"/>
          <w:spacing w:val="3"/>
          <w:lang w:val="es-MX"/>
        </w:rPr>
        <w:t xml:space="preserve"> </w:t>
      </w:r>
      <w:r w:rsidRPr="009A138F">
        <w:rPr>
          <w:rFonts w:ascii="Arial" w:eastAsia="Arial" w:hAnsi="Arial" w:cs="Arial"/>
          <w:lang w:val="es-MX"/>
        </w:rPr>
        <w:t>d</w:t>
      </w:r>
      <w:r w:rsidRPr="009A138F">
        <w:rPr>
          <w:rFonts w:ascii="Arial" w:eastAsia="Arial" w:hAnsi="Arial" w:cs="Arial"/>
          <w:spacing w:val="-1"/>
          <w:lang w:val="es-MX"/>
        </w:rPr>
        <w:t>e</w:t>
      </w:r>
      <w:r w:rsidRPr="009A138F">
        <w:rPr>
          <w:rFonts w:ascii="Arial" w:eastAsia="Arial" w:hAnsi="Arial" w:cs="Arial"/>
          <w:lang w:val="es-MX"/>
        </w:rPr>
        <w:t>s</w:t>
      </w:r>
      <w:r w:rsidRPr="009A138F">
        <w:rPr>
          <w:rFonts w:ascii="Arial" w:eastAsia="Arial" w:hAnsi="Arial" w:cs="Arial"/>
          <w:spacing w:val="-3"/>
          <w:lang w:val="es-MX"/>
        </w:rPr>
        <w:t>a</w:t>
      </w:r>
      <w:r w:rsidRPr="009A138F">
        <w:rPr>
          <w:rFonts w:ascii="Arial" w:eastAsia="Arial" w:hAnsi="Arial" w:cs="Arial"/>
          <w:spacing w:val="1"/>
          <w:lang w:val="es-MX"/>
        </w:rPr>
        <w:t>rr</w:t>
      </w:r>
      <w:r w:rsidRPr="009A138F">
        <w:rPr>
          <w:rFonts w:ascii="Arial" w:eastAsia="Arial" w:hAnsi="Arial" w:cs="Arial"/>
          <w:lang w:val="es-MX"/>
        </w:rPr>
        <w:t>o</w:t>
      </w:r>
      <w:r w:rsidRPr="009A138F">
        <w:rPr>
          <w:rFonts w:ascii="Arial" w:eastAsia="Arial" w:hAnsi="Arial" w:cs="Arial"/>
          <w:spacing w:val="-1"/>
          <w:lang w:val="es-MX"/>
        </w:rPr>
        <w:t>ll</w:t>
      </w:r>
      <w:r w:rsidRPr="009A138F">
        <w:rPr>
          <w:rFonts w:ascii="Arial" w:eastAsia="Arial" w:hAnsi="Arial" w:cs="Arial"/>
          <w:lang w:val="es-MX"/>
        </w:rPr>
        <w:t>o</w:t>
      </w:r>
      <w:r w:rsidRPr="009A138F">
        <w:rPr>
          <w:rFonts w:ascii="Arial" w:eastAsia="Arial" w:hAnsi="Arial" w:cs="Arial"/>
          <w:spacing w:val="1"/>
          <w:lang w:val="es-MX"/>
        </w:rPr>
        <w:t xml:space="preserve"> </w:t>
      </w:r>
      <w:r w:rsidRPr="009A138F">
        <w:rPr>
          <w:rFonts w:ascii="Arial" w:eastAsia="Arial" w:hAnsi="Arial" w:cs="Arial"/>
          <w:lang w:val="es-MX"/>
        </w:rPr>
        <w:t>de</w:t>
      </w:r>
      <w:r>
        <w:rPr>
          <w:rFonts w:ascii="Arial" w:eastAsia="Arial" w:hAnsi="Arial" w:cs="Arial"/>
          <w:lang w:val="es-MX"/>
        </w:rPr>
        <w:t xml:space="preserve"> las seis fases que comprenden desde el Diseño hasta la Calificación y Análisis de resultados de los instrumentos que conformarán el Sistema de Apreciación (SISAP) de las habilidades y conocimientos de las Maestras y los Maestros, </w:t>
      </w:r>
      <w:r w:rsidRPr="009A138F">
        <w:rPr>
          <w:rFonts w:ascii="Arial" w:eastAsia="Arial" w:hAnsi="Arial" w:cs="Arial"/>
          <w:lang w:val="es-MX"/>
        </w:rPr>
        <w:t>cu</w:t>
      </w:r>
      <w:r w:rsidRPr="009A138F">
        <w:rPr>
          <w:rFonts w:ascii="Arial" w:eastAsia="Arial" w:hAnsi="Arial" w:cs="Arial"/>
          <w:spacing w:val="-3"/>
          <w:lang w:val="es-MX"/>
        </w:rPr>
        <w:t>y</w:t>
      </w:r>
      <w:r w:rsidRPr="009A138F">
        <w:rPr>
          <w:rFonts w:ascii="Arial" w:eastAsia="Arial" w:hAnsi="Arial" w:cs="Arial"/>
          <w:lang w:val="es-MX"/>
        </w:rPr>
        <w:t>o propós</w:t>
      </w:r>
      <w:r w:rsidRPr="009A138F">
        <w:rPr>
          <w:rFonts w:ascii="Arial" w:eastAsia="Arial" w:hAnsi="Arial" w:cs="Arial"/>
          <w:spacing w:val="-2"/>
          <w:lang w:val="es-MX"/>
        </w:rPr>
        <w:t>i</w:t>
      </w:r>
      <w:r w:rsidRPr="009A138F">
        <w:rPr>
          <w:rFonts w:ascii="Arial" w:eastAsia="Arial" w:hAnsi="Arial" w:cs="Arial"/>
          <w:spacing w:val="1"/>
          <w:lang w:val="es-MX"/>
        </w:rPr>
        <w:t>t</w:t>
      </w:r>
      <w:r w:rsidRPr="009A138F">
        <w:rPr>
          <w:rFonts w:ascii="Arial" w:eastAsia="Arial" w:hAnsi="Arial" w:cs="Arial"/>
          <w:lang w:val="es-MX"/>
        </w:rPr>
        <w:t>o</w:t>
      </w:r>
      <w:r w:rsidRPr="009A138F">
        <w:rPr>
          <w:rFonts w:ascii="Arial" w:eastAsia="Arial" w:hAnsi="Arial" w:cs="Arial"/>
          <w:spacing w:val="2"/>
          <w:lang w:val="es-MX"/>
        </w:rPr>
        <w:t xml:space="preserve"> </w:t>
      </w:r>
      <w:r w:rsidRPr="009A138F">
        <w:rPr>
          <w:rFonts w:ascii="Arial" w:eastAsia="Arial" w:hAnsi="Arial" w:cs="Arial"/>
          <w:lang w:val="es-MX"/>
        </w:rPr>
        <w:t>es</w:t>
      </w:r>
      <w:r w:rsidRPr="009A138F">
        <w:rPr>
          <w:rFonts w:ascii="Arial" w:eastAsia="Arial" w:hAnsi="Arial" w:cs="Arial"/>
          <w:spacing w:val="2"/>
          <w:lang w:val="es-MX"/>
        </w:rPr>
        <w:t xml:space="preserve"> </w:t>
      </w:r>
      <w:r w:rsidRPr="009A138F">
        <w:rPr>
          <w:rFonts w:ascii="Arial" w:eastAsia="Arial" w:hAnsi="Arial" w:cs="Arial"/>
          <w:lang w:val="es-MX"/>
        </w:rPr>
        <w:t>el</w:t>
      </w:r>
      <w:r w:rsidRPr="009A138F">
        <w:rPr>
          <w:rFonts w:ascii="Arial" w:eastAsia="Arial" w:hAnsi="Arial" w:cs="Arial"/>
          <w:spacing w:val="1"/>
          <w:lang w:val="es-MX"/>
        </w:rPr>
        <w:t xml:space="preserve"> </w:t>
      </w:r>
      <w:r>
        <w:rPr>
          <w:rFonts w:ascii="Arial" w:eastAsia="Arial" w:hAnsi="Arial" w:cs="Arial"/>
          <w:spacing w:val="1"/>
          <w:lang w:val="es-MX"/>
        </w:rPr>
        <w:t xml:space="preserve">de fungir como uno de los </w:t>
      </w:r>
      <w:proofErr w:type="spellStart"/>
      <w:r>
        <w:rPr>
          <w:rFonts w:ascii="Arial" w:eastAsia="Arial" w:hAnsi="Arial" w:cs="Arial"/>
          <w:spacing w:val="1"/>
          <w:lang w:val="es-MX"/>
        </w:rPr>
        <w:t>multifactores</w:t>
      </w:r>
      <w:proofErr w:type="spellEnd"/>
      <w:r>
        <w:rPr>
          <w:rFonts w:ascii="Arial" w:eastAsia="Arial" w:hAnsi="Arial" w:cs="Arial"/>
          <w:spacing w:val="1"/>
          <w:lang w:val="es-MX"/>
        </w:rPr>
        <w:t xml:space="preserve"> que serán ponderados para elaborar las listas de prelación con base en las cuales se asignen las plazas correspondientes a los aspirantes a ingresar al SCMM y para aquellas Maestras y Maestros que participen en los procesos de Promoción Horizontal y Vertical. </w:t>
      </w:r>
    </w:p>
    <w:p w14:paraId="70B94071" w14:textId="44F9F368" w:rsidR="004A2284" w:rsidRDefault="004A2284">
      <w:pPr>
        <w:spacing w:before="6" w:after="0" w:line="130" w:lineRule="exact"/>
        <w:rPr>
          <w:sz w:val="13"/>
          <w:szCs w:val="13"/>
          <w:lang w:val="es-MX"/>
        </w:rPr>
      </w:pPr>
    </w:p>
    <w:p w14:paraId="43FBA443" w14:textId="27D9831F" w:rsidR="003C170F" w:rsidRDefault="003C170F">
      <w:pPr>
        <w:spacing w:before="6" w:after="0" w:line="130" w:lineRule="exact"/>
        <w:rPr>
          <w:sz w:val="13"/>
          <w:szCs w:val="13"/>
          <w:lang w:val="es-MX"/>
        </w:rPr>
      </w:pPr>
    </w:p>
    <w:p w14:paraId="0DEA2EE2" w14:textId="77777777" w:rsidR="004A2284" w:rsidRPr="00AC4615" w:rsidRDefault="004A2284">
      <w:pPr>
        <w:spacing w:after="0" w:line="200" w:lineRule="exact"/>
        <w:rPr>
          <w:sz w:val="20"/>
          <w:szCs w:val="20"/>
          <w:lang w:val="es-MX"/>
        </w:rPr>
      </w:pPr>
    </w:p>
    <w:p w14:paraId="415FEE66" w14:textId="610AC66A" w:rsidR="003C170F" w:rsidRPr="003C170F" w:rsidRDefault="003C170F" w:rsidP="003C170F">
      <w:pPr>
        <w:pStyle w:val="Textocomentario"/>
        <w:spacing w:line="360" w:lineRule="auto"/>
        <w:jc w:val="both"/>
        <w:rPr>
          <w:rFonts w:ascii="Montserrat" w:hAnsi="Montserrat" w:cs="Arial"/>
          <w:b/>
        </w:rPr>
      </w:pPr>
      <w:r>
        <w:rPr>
          <w:rFonts w:ascii="Calibri" w:eastAsia="Calibri" w:hAnsi="Calibri" w:cs="Calibri"/>
          <w:sz w:val="24"/>
          <w:szCs w:val="24"/>
        </w:rPr>
        <w:t>La convocatoria va dirigida a</w:t>
      </w:r>
      <w:r w:rsidR="00AC4615" w:rsidRPr="00AC4615">
        <w:rPr>
          <w:rFonts w:ascii="Calibri" w:eastAsia="Calibri" w:hAnsi="Calibri" w:cs="Calibri"/>
          <w:spacing w:val="-13"/>
          <w:sz w:val="24"/>
          <w:szCs w:val="24"/>
        </w:rPr>
        <w:t xml:space="preserve"> </w:t>
      </w:r>
      <w:r w:rsidR="00AC4615" w:rsidRPr="00AC4615">
        <w:rPr>
          <w:rFonts w:ascii="Calibri" w:eastAsia="Calibri" w:hAnsi="Calibri" w:cs="Calibri"/>
          <w:sz w:val="24"/>
          <w:szCs w:val="24"/>
        </w:rPr>
        <w:t>e</w:t>
      </w:r>
      <w:r w:rsidR="00AC4615" w:rsidRPr="00AC4615">
        <w:rPr>
          <w:rFonts w:ascii="Calibri" w:eastAsia="Calibri" w:hAnsi="Calibri" w:cs="Calibri"/>
          <w:spacing w:val="1"/>
          <w:sz w:val="24"/>
          <w:szCs w:val="24"/>
        </w:rPr>
        <w:t>nt</w:t>
      </w:r>
      <w:r w:rsidR="00AC4615" w:rsidRPr="00AC4615">
        <w:rPr>
          <w:rFonts w:ascii="Calibri" w:eastAsia="Calibri" w:hAnsi="Calibri" w:cs="Calibri"/>
          <w:spacing w:val="-2"/>
          <w:sz w:val="24"/>
          <w:szCs w:val="24"/>
        </w:rPr>
        <w:t>i</w:t>
      </w:r>
      <w:r w:rsidR="00AC4615" w:rsidRPr="00AC4615">
        <w:rPr>
          <w:rFonts w:ascii="Calibri" w:eastAsia="Calibri" w:hAnsi="Calibri" w:cs="Calibri"/>
          <w:spacing w:val="1"/>
          <w:sz w:val="24"/>
          <w:szCs w:val="24"/>
        </w:rPr>
        <w:t>d</w:t>
      </w:r>
      <w:r w:rsidR="00AC4615" w:rsidRPr="00AC4615">
        <w:rPr>
          <w:rFonts w:ascii="Calibri" w:eastAsia="Calibri" w:hAnsi="Calibri" w:cs="Calibri"/>
          <w:sz w:val="24"/>
          <w:szCs w:val="24"/>
        </w:rPr>
        <w:t>a</w:t>
      </w:r>
      <w:r w:rsidR="00AC4615" w:rsidRPr="00AC4615">
        <w:rPr>
          <w:rFonts w:ascii="Calibri" w:eastAsia="Calibri" w:hAnsi="Calibri" w:cs="Calibri"/>
          <w:spacing w:val="1"/>
          <w:sz w:val="24"/>
          <w:szCs w:val="24"/>
        </w:rPr>
        <w:t>d</w:t>
      </w:r>
      <w:r w:rsidR="00AC4615" w:rsidRPr="00AC4615">
        <w:rPr>
          <w:rFonts w:ascii="Calibri" w:eastAsia="Calibri" w:hAnsi="Calibri" w:cs="Calibri"/>
          <w:sz w:val="24"/>
          <w:szCs w:val="24"/>
        </w:rPr>
        <w:t>es</w:t>
      </w:r>
      <w:r w:rsidR="00AC4615" w:rsidRPr="00AC4615">
        <w:rPr>
          <w:rFonts w:ascii="Calibri" w:eastAsia="Calibri" w:hAnsi="Calibri" w:cs="Calibri"/>
          <w:spacing w:val="-21"/>
          <w:sz w:val="24"/>
          <w:szCs w:val="24"/>
        </w:rPr>
        <w:t xml:space="preserve"> </w:t>
      </w:r>
      <w:r>
        <w:rPr>
          <w:rFonts w:ascii="Calibri" w:eastAsia="Calibri" w:hAnsi="Calibri" w:cs="Calibri"/>
          <w:spacing w:val="-21"/>
          <w:sz w:val="24"/>
          <w:szCs w:val="24"/>
        </w:rPr>
        <w:t xml:space="preserve">especializadas en materia de medición y evaluación </w:t>
      </w:r>
      <w:r w:rsidR="00AC4615" w:rsidRPr="00AC4615">
        <w:rPr>
          <w:rFonts w:ascii="Calibri" w:eastAsia="Calibri" w:hAnsi="Calibri" w:cs="Calibri"/>
          <w:spacing w:val="1"/>
          <w:sz w:val="24"/>
          <w:szCs w:val="24"/>
        </w:rPr>
        <w:t>p</w:t>
      </w:r>
      <w:r w:rsidR="00AC4615" w:rsidRPr="00AC4615">
        <w:rPr>
          <w:rFonts w:ascii="Calibri" w:eastAsia="Calibri" w:hAnsi="Calibri" w:cs="Calibri"/>
          <w:sz w:val="24"/>
          <w:szCs w:val="24"/>
        </w:rPr>
        <w:t>ara</w:t>
      </w:r>
      <w:r w:rsidR="00AC4615" w:rsidRPr="00AC4615">
        <w:rPr>
          <w:rFonts w:ascii="Calibri" w:eastAsia="Calibri" w:hAnsi="Calibri" w:cs="Calibri"/>
          <w:spacing w:val="-16"/>
          <w:sz w:val="24"/>
          <w:szCs w:val="24"/>
        </w:rPr>
        <w:t xml:space="preserve"> </w:t>
      </w:r>
      <w:r w:rsidR="00AC4615" w:rsidRPr="00AC4615">
        <w:rPr>
          <w:rFonts w:ascii="Calibri" w:eastAsia="Calibri" w:hAnsi="Calibri" w:cs="Calibri"/>
          <w:spacing w:val="-1"/>
          <w:sz w:val="24"/>
          <w:szCs w:val="24"/>
        </w:rPr>
        <w:t>q</w:t>
      </w:r>
      <w:r w:rsidR="00AC4615" w:rsidRPr="00AC4615">
        <w:rPr>
          <w:rFonts w:ascii="Calibri" w:eastAsia="Calibri" w:hAnsi="Calibri" w:cs="Calibri"/>
          <w:spacing w:val="1"/>
          <w:sz w:val="24"/>
          <w:szCs w:val="24"/>
        </w:rPr>
        <w:t>u</w:t>
      </w:r>
      <w:r w:rsidR="00AC4615" w:rsidRPr="00AC4615">
        <w:rPr>
          <w:rFonts w:ascii="Calibri" w:eastAsia="Calibri" w:hAnsi="Calibri" w:cs="Calibri"/>
          <w:sz w:val="24"/>
          <w:szCs w:val="24"/>
        </w:rPr>
        <w:t>e</w:t>
      </w:r>
      <w:r w:rsidR="00AC4615" w:rsidRPr="00AC4615">
        <w:rPr>
          <w:rFonts w:ascii="Calibri" w:eastAsia="Calibri" w:hAnsi="Calibri" w:cs="Calibri"/>
          <w:spacing w:val="-14"/>
          <w:sz w:val="24"/>
          <w:szCs w:val="24"/>
        </w:rPr>
        <w:t xml:space="preserve"> </w:t>
      </w:r>
      <w:r w:rsidR="00AC4615" w:rsidRPr="00AC4615">
        <w:rPr>
          <w:rFonts w:ascii="Calibri" w:eastAsia="Calibri" w:hAnsi="Calibri" w:cs="Calibri"/>
          <w:spacing w:val="1"/>
          <w:sz w:val="24"/>
          <w:szCs w:val="24"/>
        </w:rPr>
        <w:t>p</w:t>
      </w:r>
      <w:r w:rsidR="00AC4615" w:rsidRPr="00AC4615">
        <w:rPr>
          <w:rFonts w:ascii="Calibri" w:eastAsia="Calibri" w:hAnsi="Calibri" w:cs="Calibri"/>
          <w:sz w:val="24"/>
          <w:szCs w:val="24"/>
        </w:rPr>
        <w:t>a</w:t>
      </w:r>
      <w:r w:rsidR="00AC4615" w:rsidRPr="00AC4615">
        <w:rPr>
          <w:rFonts w:ascii="Calibri" w:eastAsia="Calibri" w:hAnsi="Calibri" w:cs="Calibri"/>
          <w:spacing w:val="-2"/>
          <w:sz w:val="24"/>
          <w:szCs w:val="24"/>
        </w:rPr>
        <w:t>r</w:t>
      </w:r>
      <w:r w:rsidR="00AC4615" w:rsidRPr="00AC4615">
        <w:rPr>
          <w:rFonts w:ascii="Calibri" w:eastAsia="Calibri" w:hAnsi="Calibri" w:cs="Calibri"/>
          <w:spacing w:val="1"/>
          <w:sz w:val="24"/>
          <w:szCs w:val="24"/>
        </w:rPr>
        <w:t>t</w:t>
      </w:r>
      <w:r w:rsidR="00AC4615" w:rsidRPr="00AC4615">
        <w:rPr>
          <w:rFonts w:ascii="Calibri" w:eastAsia="Calibri" w:hAnsi="Calibri" w:cs="Calibri"/>
          <w:sz w:val="24"/>
          <w:szCs w:val="24"/>
        </w:rPr>
        <w:t>i</w:t>
      </w:r>
      <w:r w:rsidR="00AC4615" w:rsidRPr="00AC4615">
        <w:rPr>
          <w:rFonts w:ascii="Calibri" w:eastAsia="Calibri" w:hAnsi="Calibri" w:cs="Calibri"/>
          <w:spacing w:val="-1"/>
          <w:sz w:val="24"/>
          <w:szCs w:val="24"/>
        </w:rPr>
        <w:t>c</w:t>
      </w:r>
      <w:r w:rsidR="00AC4615" w:rsidRPr="00AC4615">
        <w:rPr>
          <w:rFonts w:ascii="Calibri" w:eastAsia="Calibri" w:hAnsi="Calibri" w:cs="Calibri"/>
          <w:sz w:val="24"/>
          <w:szCs w:val="24"/>
        </w:rPr>
        <w:t>i</w:t>
      </w:r>
      <w:r w:rsidR="00AC4615" w:rsidRPr="00AC4615">
        <w:rPr>
          <w:rFonts w:ascii="Calibri" w:eastAsia="Calibri" w:hAnsi="Calibri" w:cs="Calibri"/>
          <w:spacing w:val="1"/>
          <w:sz w:val="24"/>
          <w:szCs w:val="24"/>
        </w:rPr>
        <w:t>p</w:t>
      </w:r>
      <w:r w:rsidR="00AC4615" w:rsidRPr="00AC4615">
        <w:rPr>
          <w:rFonts w:ascii="Calibri" w:eastAsia="Calibri" w:hAnsi="Calibri" w:cs="Calibri"/>
          <w:spacing w:val="-2"/>
          <w:sz w:val="24"/>
          <w:szCs w:val="24"/>
        </w:rPr>
        <w:t>e</w:t>
      </w:r>
      <w:r w:rsidR="00AC4615" w:rsidRPr="00AC4615">
        <w:rPr>
          <w:rFonts w:ascii="Calibri" w:eastAsia="Calibri" w:hAnsi="Calibri" w:cs="Calibri"/>
          <w:sz w:val="24"/>
          <w:szCs w:val="24"/>
        </w:rPr>
        <w:t>n</w:t>
      </w:r>
      <w:r w:rsidR="00AC4615" w:rsidRPr="00AC4615">
        <w:rPr>
          <w:rFonts w:ascii="Calibri" w:eastAsia="Calibri" w:hAnsi="Calibri" w:cs="Calibri"/>
          <w:spacing w:val="-17"/>
          <w:sz w:val="24"/>
          <w:szCs w:val="24"/>
        </w:rPr>
        <w:t xml:space="preserve"> </w:t>
      </w:r>
      <w:r w:rsidR="00AC4615" w:rsidRPr="00AC4615">
        <w:rPr>
          <w:rFonts w:ascii="Calibri" w:eastAsia="Calibri" w:hAnsi="Calibri" w:cs="Calibri"/>
          <w:spacing w:val="-1"/>
          <w:sz w:val="24"/>
          <w:szCs w:val="24"/>
        </w:rPr>
        <w:t>c</w:t>
      </w:r>
      <w:r w:rsidR="00AC4615" w:rsidRPr="00AC4615">
        <w:rPr>
          <w:rFonts w:ascii="Calibri" w:eastAsia="Calibri" w:hAnsi="Calibri" w:cs="Calibri"/>
          <w:sz w:val="24"/>
          <w:szCs w:val="24"/>
        </w:rPr>
        <w:t>o</w:t>
      </w:r>
      <w:r w:rsidR="00AC4615" w:rsidRPr="00AC4615">
        <w:rPr>
          <w:rFonts w:ascii="Calibri" w:eastAsia="Calibri" w:hAnsi="Calibri" w:cs="Calibri"/>
          <w:spacing w:val="1"/>
          <w:sz w:val="24"/>
          <w:szCs w:val="24"/>
        </w:rPr>
        <w:t>m</w:t>
      </w:r>
      <w:r w:rsidR="00AC4615" w:rsidRPr="00AC4615">
        <w:rPr>
          <w:rFonts w:ascii="Calibri" w:eastAsia="Calibri" w:hAnsi="Calibri" w:cs="Calibri"/>
          <w:sz w:val="24"/>
          <w:szCs w:val="24"/>
        </w:rPr>
        <w:t>o</w:t>
      </w:r>
      <w:r w:rsidR="00AC4615" w:rsidRPr="00AC4615">
        <w:rPr>
          <w:rFonts w:ascii="Calibri" w:eastAsia="Calibri" w:hAnsi="Calibri" w:cs="Calibri"/>
          <w:spacing w:val="-14"/>
          <w:sz w:val="24"/>
          <w:szCs w:val="24"/>
        </w:rPr>
        <w:t xml:space="preserve"> </w:t>
      </w:r>
      <w:r>
        <w:rPr>
          <w:rFonts w:ascii="Calibri" w:eastAsia="Calibri" w:hAnsi="Calibri" w:cs="Calibri"/>
          <w:sz w:val="24"/>
          <w:szCs w:val="24"/>
        </w:rPr>
        <w:t xml:space="preserve">Prestadores de Servicio en el </w:t>
      </w:r>
      <w:r w:rsidRPr="006233CD">
        <w:rPr>
          <w:rFonts w:ascii="Montserrat" w:hAnsi="Montserrat"/>
        </w:rPr>
        <w:t>Diseñ</w:t>
      </w:r>
      <w:r>
        <w:rPr>
          <w:rFonts w:ascii="Montserrat" w:hAnsi="Montserrat"/>
        </w:rPr>
        <w:t>o</w:t>
      </w:r>
      <w:r w:rsidRPr="006233CD">
        <w:rPr>
          <w:rFonts w:ascii="Montserrat" w:hAnsi="Montserrat"/>
        </w:rPr>
        <w:t>, desarroll</w:t>
      </w:r>
      <w:r>
        <w:rPr>
          <w:rFonts w:ascii="Montserrat" w:hAnsi="Montserrat"/>
        </w:rPr>
        <w:t>o</w:t>
      </w:r>
      <w:r w:rsidRPr="006233CD">
        <w:rPr>
          <w:rFonts w:ascii="Montserrat" w:hAnsi="Montserrat"/>
        </w:rPr>
        <w:t>, valida</w:t>
      </w:r>
      <w:r>
        <w:rPr>
          <w:rFonts w:ascii="Montserrat" w:hAnsi="Montserrat"/>
        </w:rPr>
        <w:t xml:space="preserve">ción y aplicación de los instrumentos de apreciación del Sistema de Apreciación (SISAP), y valorar </w:t>
      </w:r>
      <w:del w:id="12" w:author="Ramsés Vázquez-Lira" w:date="2020-01-02T22:18:00Z">
        <w:r w:rsidRPr="006233CD" w:rsidDel="001746E2">
          <w:rPr>
            <w:rFonts w:ascii="Montserrat" w:hAnsi="Montserrat"/>
          </w:rPr>
          <w:delText xml:space="preserve"> </w:delText>
        </w:r>
      </w:del>
      <w:r>
        <w:rPr>
          <w:rFonts w:ascii="Montserrat" w:hAnsi="Montserrat"/>
        </w:rPr>
        <w:t xml:space="preserve">los </w:t>
      </w:r>
      <w:r w:rsidRPr="006233CD">
        <w:rPr>
          <w:rFonts w:ascii="Montserrat" w:hAnsi="Montserrat"/>
        </w:rPr>
        <w:t xml:space="preserve">conocimientos, aptitudes, actitudes y experiencias </w:t>
      </w:r>
      <w:r>
        <w:rPr>
          <w:rFonts w:ascii="Montserrat" w:hAnsi="Montserrat"/>
        </w:rPr>
        <w:t xml:space="preserve">de las maestras y los maestros </w:t>
      </w:r>
      <w:r>
        <w:rPr>
          <w:rFonts w:ascii="Montserrat" w:hAnsi="Montserrat" w:cs="Arial"/>
        </w:rPr>
        <w:t>en</w:t>
      </w:r>
      <w:r w:rsidRPr="003C170F">
        <w:rPr>
          <w:rFonts w:ascii="Montserrat" w:hAnsi="Montserrat" w:cs="Arial"/>
        </w:rPr>
        <w:t xml:space="preserve"> los procesos de admisi</w:t>
      </w:r>
      <w:r w:rsidRPr="003C170F">
        <w:rPr>
          <w:rFonts w:ascii="Montserrat" w:hAnsi="Montserrat" w:cs="Arial" w:hint="eastAsia"/>
        </w:rPr>
        <w:t>ó</w:t>
      </w:r>
      <w:r w:rsidRPr="003C170F">
        <w:rPr>
          <w:rFonts w:ascii="Montserrat" w:hAnsi="Montserrat" w:cs="Arial"/>
        </w:rPr>
        <w:t xml:space="preserve">n al </w:t>
      </w:r>
      <w:r>
        <w:rPr>
          <w:rFonts w:ascii="Montserrat" w:hAnsi="Montserrat" w:cs="Arial"/>
        </w:rPr>
        <w:t>SCMM</w:t>
      </w:r>
      <w:r w:rsidRPr="003C170F">
        <w:rPr>
          <w:rFonts w:ascii="Montserrat" w:hAnsi="Montserrat" w:cs="Arial"/>
        </w:rPr>
        <w:t>, de promoci</w:t>
      </w:r>
      <w:r w:rsidRPr="003C170F">
        <w:rPr>
          <w:rFonts w:ascii="Montserrat" w:hAnsi="Montserrat" w:cs="Arial" w:hint="eastAsia"/>
        </w:rPr>
        <w:t>ó</w:t>
      </w:r>
      <w:r w:rsidRPr="003C170F">
        <w:rPr>
          <w:rFonts w:ascii="Montserrat" w:hAnsi="Montserrat" w:cs="Arial"/>
        </w:rPr>
        <w:t xml:space="preserve">n horizontal para las </w:t>
      </w:r>
      <w:r w:rsidRPr="003C170F">
        <w:rPr>
          <w:rFonts w:ascii="Montserrat" w:hAnsi="Montserrat" w:cs="Arial"/>
          <w:highlight w:val="yellow"/>
        </w:rPr>
        <w:t>funciones docentes</w:t>
      </w:r>
      <w:r w:rsidRPr="003C170F">
        <w:rPr>
          <w:rFonts w:ascii="Montserrat" w:hAnsi="Montserrat" w:cs="Arial"/>
        </w:rPr>
        <w:t xml:space="preserve"> y de promoci</w:t>
      </w:r>
      <w:r w:rsidRPr="003C170F">
        <w:rPr>
          <w:rFonts w:ascii="Montserrat" w:hAnsi="Montserrat" w:cs="Arial" w:hint="eastAsia"/>
        </w:rPr>
        <w:t>ó</w:t>
      </w:r>
      <w:r w:rsidRPr="003C170F">
        <w:rPr>
          <w:rFonts w:ascii="Montserrat" w:hAnsi="Montserrat" w:cs="Arial"/>
        </w:rPr>
        <w:t>n vertical para las funciones directivas y de supervisi</w:t>
      </w:r>
      <w:r w:rsidRPr="003C170F">
        <w:rPr>
          <w:rFonts w:ascii="Montserrat" w:hAnsi="Montserrat" w:cs="Arial" w:hint="eastAsia"/>
        </w:rPr>
        <w:t>ó</w:t>
      </w:r>
      <w:r w:rsidRPr="003C170F">
        <w:rPr>
          <w:rFonts w:ascii="Montserrat" w:hAnsi="Montserrat" w:cs="Arial"/>
        </w:rPr>
        <w:t xml:space="preserve">n en </w:t>
      </w:r>
      <w:r>
        <w:rPr>
          <w:rFonts w:ascii="Montserrat" w:hAnsi="Montserrat" w:cs="Arial"/>
        </w:rPr>
        <w:t>EB</w:t>
      </w:r>
      <w:r w:rsidRPr="003C170F">
        <w:rPr>
          <w:rFonts w:ascii="Montserrat" w:hAnsi="Montserrat" w:cs="Arial"/>
        </w:rPr>
        <w:t xml:space="preserve"> y </w:t>
      </w:r>
      <w:r>
        <w:rPr>
          <w:rFonts w:ascii="Montserrat" w:hAnsi="Montserrat" w:cs="Arial"/>
        </w:rPr>
        <w:t>EMS</w:t>
      </w:r>
      <w:r>
        <w:rPr>
          <w:rFonts w:ascii="Montserrat" w:hAnsi="Montserrat" w:cs="Arial"/>
          <w:b/>
        </w:rPr>
        <w:t xml:space="preserve"> </w:t>
      </w:r>
      <w:r w:rsidRPr="006233CD">
        <w:rPr>
          <w:rFonts w:ascii="Montserrat" w:hAnsi="Montserrat"/>
        </w:rPr>
        <w:t>en conformidad con la LGSCMM</w:t>
      </w:r>
      <w:del w:id="13" w:author="Juan Carlos Perez" w:date="2020-01-02T17:05:00Z">
        <w:r w:rsidRPr="006233CD" w:rsidDel="00D20DAB">
          <w:rPr>
            <w:rFonts w:ascii="Montserrat" w:hAnsi="Montserrat"/>
          </w:rPr>
          <w:delText xml:space="preserve"> </w:delText>
        </w:r>
      </w:del>
      <w:ins w:id="14" w:author="Juan Carlos Perez" w:date="2020-01-02T17:05:00Z">
        <w:r>
          <w:rPr>
            <w:rFonts w:ascii="Montserrat" w:hAnsi="Montserrat"/>
          </w:rPr>
          <w:t xml:space="preserve"> </w:t>
        </w:r>
      </w:ins>
      <w:r w:rsidRPr="006233CD">
        <w:rPr>
          <w:rFonts w:ascii="Montserrat" w:hAnsi="Montserrat"/>
        </w:rPr>
        <w:t>y la Ley Reglamentaria del Artículo 3o. de la Constitución Política de los Estados Unidos Mexicanos, que en materia de Mejora Continua de la Educación</w:t>
      </w:r>
      <w:r w:rsidRPr="006233CD" w:rsidDel="009F1F9A">
        <w:rPr>
          <w:rFonts w:ascii="Montserrat" w:hAnsi="Montserrat"/>
        </w:rPr>
        <w:t xml:space="preserve"> </w:t>
      </w:r>
      <w:r w:rsidRPr="006233CD">
        <w:rPr>
          <w:rFonts w:ascii="Montserrat" w:hAnsi="Montserrat"/>
        </w:rPr>
        <w:t xml:space="preserve">establece que el personal que ejerza las funciones docentes, directivas o de supervisión tendrá derecho a acceder a un </w:t>
      </w:r>
      <w:ins w:id="15" w:author="Ramsés Vázquez-Lira" w:date="2020-01-02T20:57:00Z">
        <w:r>
          <w:rPr>
            <w:rFonts w:ascii="Montserrat" w:hAnsi="Montserrat"/>
          </w:rPr>
          <w:t>S</w:t>
        </w:r>
      </w:ins>
      <w:r w:rsidRPr="006233CD">
        <w:rPr>
          <w:rFonts w:ascii="Montserrat" w:hAnsi="Montserrat"/>
        </w:rPr>
        <w:t xml:space="preserve">istema </w:t>
      </w:r>
      <w:ins w:id="16" w:author="Ramsés Vázquez-Lira" w:date="2020-01-02T20:57:00Z">
        <w:r>
          <w:rPr>
            <w:rFonts w:ascii="Montserrat" w:hAnsi="Montserrat"/>
          </w:rPr>
          <w:t>I</w:t>
        </w:r>
      </w:ins>
      <w:r w:rsidRPr="006233CD">
        <w:rPr>
          <w:rFonts w:ascii="Montserrat" w:hAnsi="Montserrat"/>
        </w:rPr>
        <w:t xml:space="preserve">ntegral de </w:t>
      </w:r>
      <w:ins w:id="17" w:author="Ramsés Vázquez-Lira" w:date="2020-01-02T20:57:00Z">
        <w:r>
          <w:rPr>
            <w:rFonts w:ascii="Montserrat" w:hAnsi="Montserrat"/>
          </w:rPr>
          <w:t>F</w:t>
        </w:r>
      </w:ins>
      <w:r w:rsidRPr="006233CD">
        <w:rPr>
          <w:rFonts w:ascii="Montserrat" w:hAnsi="Montserrat"/>
        </w:rPr>
        <w:t>ormación,</w:t>
      </w:r>
      <w:del w:id="18" w:author="Juan Carlos Perez" w:date="2020-01-02T17:05:00Z">
        <w:r w:rsidRPr="006233CD" w:rsidDel="00D20DAB">
          <w:rPr>
            <w:rFonts w:ascii="Montserrat" w:hAnsi="Montserrat"/>
          </w:rPr>
          <w:delText xml:space="preserve"> de</w:delText>
        </w:r>
      </w:del>
      <w:r w:rsidRPr="006233CD">
        <w:rPr>
          <w:rFonts w:ascii="Montserrat" w:hAnsi="Montserrat"/>
        </w:rPr>
        <w:t xml:space="preserve"> </w:t>
      </w:r>
      <w:ins w:id="19" w:author="Ramsés Vázquez-Lira" w:date="2020-01-02T20:57:00Z">
        <w:r>
          <w:rPr>
            <w:rFonts w:ascii="Montserrat" w:hAnsi="Montserrat"/>
          </w:rPr>
          <w:t>C</w:t>
        </w:r>
      </w:ins>
      <w:r w:rsidRPr="006233CD">
        <w:rPr>
          <w:rFonts w:ascii="Montserrat" w:hAnsi="Montserrat"/>
        </w:rPr>
        <w:t>apacitación y</w:t>
      </w:r>
      <w:del w:id="20" w:author="Juan Carlos Perez" w:date="2020-01-02T17:05:00Z">
        <w:r w:rsidRPr="006233CD" w:rsidDel="00D20DAB">
          <w:rPr>
            <w:rFonts w:ascii="Montserrat" w:hAnsi="Montserrat"/>
          </w:rPr>
          <w:delText xml:space="preserve"> de</w:delText>
        </w:r>
      </w:del>
      <w:r w:rsidRPr="006233CD">
        <w:rPr>
          <w:rFonts w:ascii="Montserrat" w:hAnsi="Montserrat"/>
        </w:rPr>
        <w:t xml:space="preserve"> </w:t>
      </w:r>
      <w:ins w:id="21" w:author="Ramsés Vázquez-Lira" w:date="2020-01-02T20:57:00Z">
        <w:r>
          <w:rPr>
            <w:rFonts w:ascii="Montserrat" w:hAnsi="Montserrat"/>
          </w:rPr>
          <w:t>A</w:t>
        </w:r>
      </w:ins>
      <w:r w:rsidRPr="006233CD">
        <w:rPr>
          <w:rFonts w:ascii="Montserrat" w:hAnsi="Montserrat"/>
        </w:rPr>
        <w:t>ctualización (SIFCA)</w:t>
      </w:r>
      <w:ins w:id="22" w:author="Ramsés Vázquez-Lira" w:date="2020-01-02T21:50:00Z">
        <w:r>
          <w:rPr>
            <w:rFonts w:ascii="Montserrat" w:hAnsi="Montserrat"/>
          </w:rPr>
          <w:t>.</w:t>
        </w:r>
      </w:ins>
    </w:p>
    <w:p w14:paraId="5857EB2B" w14:textId="77777777" w:rsidR="004A2284" w:rsidRPr="00AC4615" w:rsidRDefault="004A2284">
      <w:pPr>
        <w:spacing w:after="0" w:line="200" w:lineRule="exact"/>
        <w:rPr>
          <w:sz w:val="20"/>
          <w:szCs w:val="20"/>
          <w:lang w:val="es-MX"/>
        </w:rPr>
      </w:pPr>
    </w:p>
    <w:p w14:paraId="30E011C5" w14:textId="77777777" w:rsidR="004A2284" w:rsidRPr="00AC4615" w:rsidRDefault="004A2284">
      <w:pPr>
        <w:spacing w:after="0" w:line="200" w:lineRule="exact"/>
        <w:rPr>
          <w:sz w:val="20"/>
          <w:szCs w:val="20"/>
          <w:lang w:val="es-MX"/>
        </w:rPr>
      </w:pPr>
    </w:p>
    <w:p w14:paraId="1F1671BC" w14:textId="77777777" w:rsidR="004A2284" w:rsidRPr="00AC4615" w:rsidRDefault="004A2284">
      <w:pPr>
        <w:spacing w:after="0" w:line="200" w:lineRule="exact"/>
        <w:rPr>
          <w:sz w:val="20"/>
          <w:szCs w:val="20"/>
          <w:lang w:val="es-MX"/>
        </w:rPr>
      </w:pPr>
    </w:p>
    <w:p w14:paraId="3B15F17E" w14:textId="77777777" w:rsidR="004A2284" w:rsidRPr="003C170F" w:rsidRDefault="00AC4615">
      <w:pPr>
        <w:spacing w:after="0" w:line="240" w:lineRule="auto"/>
        <w:ind w:left="139" w:right="5020"/>
        <w:jc w:val="both"/>
        <w:rPr>
          <w:rFonts w:ascii="Calibri" w:eastAsia="Calibri" w:hAnsi="Calibri" w:cs="Calibri"/>
          <w:sz w:val="26"/>
          <w:szCs w:val="26"/>
          <w:lang w:val="es-MX"/>
        </w:rPr>
      </w:pPr>
      <w:r w:rsidRPr="003C170F">
        <w:rPr>
          <w:rFonts w:ascii="Calibri" w:eastAsia="Calibri" w:hAnsi="Calibri" w:cs="Calibri"/>
          <w:b/>
          <w:bCs/>
          <w:color w:val="C5182C"/>
          <w:sz w:val="26"/>
          <w:szCs w:val="26"/>
          <w:lang w:val="es-MX"/>
        </w:rPr>
        <w:t xml:space="preserve">III.      </w:t>
      </w:r>
      <w:r w:rsidRPr="003C170F">
        <w:rPr>
          <w:rFonts w:ascii="Calibri" w:eastAsia="Calibri" w:hAnsi="Calibri" w:cs="Calibri"/>
          <w:b/>
          <w:bCs/>
          <w:color w:val="C5182C"/>
          <w:spacing w:val="28"/>
          <w:sz w:val="26"/>
          <w:szCs w:val="26"/>
          <w:lang w:val="es-MX"/>
        </w:rPr>
        <w:t xml:space="preserve"> </w:t>
      </w:r>
      <w:r w:rsidRPr="003C170F">
        <w:rPr>
          <w:rFonts w:ascii="Calibri" w:eastAsia="Calibri" w:hAnsi="Calibri" w:cs="Calibri"/>
          <w:b/>
          <w:bCs/>
          <w:color w:val="C5182C"/>
          <w:spacing w:val="-1"/>
          <w:sz w:val="26"/>
          <w:szCs w:val="26"/>
          <w:lang w:val="es-MX"/>
        </w:rPr>
        <w:t>P</w:t>
      </w:r>
      <w:r w:rsidRPr="003C170F">
        <w:rPr>
          <w:rFonts w:ascii="Calibri" w:eastAsia="Calibri" w:hAnsi="Calibri" w:cs="Calibri"/>
          <w:b/>
          <w:bCs/>
          <w:color w:val="C5182C"/>
          <w:spacing w:val="1"/>
          <w:sz w:val="26"/>
          <w:szCs w:val="26"/>
          <w:lang w:val="es-MX"/>
        </w:rPr>
        <w:t>l</w:t>
      </w:r>
      <w:r w:rsidRPr="003C170F">
        <w:rPr>
          <w:rFonts w:ascii="Calibri" w:eastAsia="Calibri" w:hAnsi="Calibri" w:cs="Calibri"/>
          <w:b/>
          <w:bCs/>
          <w:color w:val="C5182C"/>
          <w:spacing w:val="-1"/>
          <w:sz w:val="26"/>
          <w:szCs w:val="26"/>
          <w:lang w:val="es-MX"/>
        </w:rPr>
        <w:t>a</w:t>
      </w:r>
      <w:r w:rsidRPr="003C170F">
        <w:rPr>
          <w:rFonts w:ascii="Calibri" w:eastAsia="Calibri" w:hAnsi="Calibri" w:cs="Calibri"/>
          <w:b/>
          <w:bCs/>
          <w:color w:val="C5182C"/>
          <w:sz w:val="26"/>
          <w:szCs w:val="26"/>
          <w:lang w:val="es-MX"/>
        </w:rPr>
        <w:t>n</w:t>
      </w:r>
      <w:r w:rsidRPr="003C170F">
        <w:rPr>
          <w:rFonts w:ascii="Calibri" w:eastAsia="Calibri" w:hAnsi="Calibri" w:cs="Calibri"/>
          <w:b/>
          <w:bCs/>
          <w:color w:val="C5182C"/>
          <w:spacing w:val="1"/>
          <w:sz w:val="26"/>
          <w:szCs w:val="26"/>
          <w:lang w:val="es-MX"/>
        </w:rPr>
        <w:t>i</w:t>
      </w:r>
      <w:r w:rsidRPr="003C170F">
        <w:rPr>
          <w:rFonts w:ascii="Calibri" w:eastAsia="Calibri" w:hAnsi="Calibri" w:cs="Calibri"/>
          <w:b/>
          <w:bCs/>
          <w:color w:val="C5182C"/>
          <w:sz w:val="26"/>
          <w:szCs w:val="26"/>
          <w:lang w:val="es-MX"/>
        </w:rPr>
        <w:t>fic</w:t>
      </w:r>
      <w:r w:rsidRPr="003C170F">
        <w:rPr>
          <w:rFonts w:ascii="Calibri" w:eastAsia="Calibri" w:hAnsi="Calibri" w:cs="Calibri"/>
          <w:b/>
          <w:bCs/>
          <w:color w:val="C5182C"/>
          <w:spacing w:val="2"/>
          <w:sz w:val="26"/>
          <w:szCs w:val="26"/>
          <w:lang w:val="es-MX"/>
        </w:rPr>
        <w:t>a</w:t>
      </w:r>
      <w:r w:rsidRPr="003C170F">
        <w:rPr>
          <w:rFonts w:ascii="Calibri" w:eastAsia="Calibri" w:hAnsi="Calibri" w:cs="Calibri"/>
          <w:b/>
          <w:bCs/>
          <w:color w:val="C5182C"/>
          <w:sz w:val="26"/>
          <w:szCs w:val="26"/>
          <w:lang w:val="es-MX"/>
        </w:rPr>
        <w:t>ción</w:t>
      </w:r>
      <w:r w:rsidRPr="003C170F">
        <w:rPr>
          <w:rFonts w:ascii="Calibri" w:eastAsia="Calibri" w:hAnsi="Calibri" w:cs="Calibri"/>
          <w:b/>
          <w:bCs/>
          <w:color w:val="C5182C"/>
          <w:spacing w:val="-14"/>
          <w:sz w:val="26"/>
          <w:szCs w:val="26"/>
          <w:lang w:val="es-MX"/>
        </w:rPr>
        <w:t xml:space="preserve"> </w:t>
      </w:r>
      <w:r w:rsidRPr="003C170F">
        <w:rPr>
          <w:rFonts w:ascii="Calibri" w:eastAsia="Calibri" w:hAnsi="Calibri" w:cs="Calibri"/>
          <w:b/>
          <w:bCs/>
          <w:color w:val="C5182C"/>
          <w:spacing w:val="3"/>
          <w:sz w:val="26"/>
          <w:szCs w:val="26"/>
          <w:lang w:val="es-MX"/>
        </w:rPr>
        <w:t>d</w:t>
      </w:r>
      <w:r w:rsidRPr="003C170F">
        <w:rPr>
          <w:rFonts w:ascii="Calibri" w:eastAsia="Calibri" w:hAnsi="Calibri" w:cs="Calibri"/>
          <w:b/>
          <w:bCs/>
          <w:color w:val="C5182C"/>
          <w:spacing w:val="-1"/>
          <w:sz w:val="26"/>
          <w:szCs w:val="26"/>
          <w:lang w:val="es-MX"/>
        </w:rPr>
        <w:t>e</w:t>
      </w:r>
      <w:r w:rsidRPr="003C170F">
        <w:rPr>
          <w:rFonts w:ascii="Calibri" w:eastAsia="Calibri" w:hAnsi="Calibri" w:cs="Calibri"/>
          <w:b/>
          <w:bCs/>
          <w:color w:val="C5182C"/>
          <w:sz w:val="26"/>
          <w:szCs w:val="26"/>
          <w:lang w:val="es-MX"/>
        </w:rPr>
        <w:t>l</w:t>
      </w:r>
      <w:r w:rsidRPr="003C170F">
        <w:rPr>
          <w:rFonts w:ascii="Calibri" w:eastAsia="Calibri" w:hAnsi="Calibri" w:cs="Calibri"/>
          <w:b/>
          <w:bCs/>
          <w:color w:val="C5182C"/>
          <w:spacing w:val="-3"/>
          <w:sz w:val="26"/>
          <w:szCs w:val="26"/>
          <w:lang w:val="es-MX"/>
        </w:rPr>
        <w:t xml:space="preserve"> </w:t>
      </w:r>
      <w:r w:rsidRPr="003C170F">
        <w:rPr>
          <w:rFonts w:ascii="Calibri" w:eastAsia="Calibri" w:hAnsi="Calibri" w:cs="Calibri"/>
          <w:b/>
          <w:bCs/>
          <w:color w:val="C5182C"/>
          <w:sz w:val="26"/>
          <w:szCs w:val="26"/>
          <w:lang w:val="es-MX"/>
        </w:rPr>
        <w:t>C</w:t>
      </w:r>
      <w:r w:rsidRPr="003C170F">
        <w:rPr>
          <w:rFonts w:ascii="Calibri" w:eastAsia="Calibri" w:hAnsi="Calibri" w:cs="Calibri"/>
          <w:b/>
          <w:bCs/>
          <w:color w:val="C5182C"/>
          <w:spacing w:val="2"/>
          <w:sz w:val="26"/>
          <w:szCs w:val="26"/>
          <w:lang w:val="es-MX"/>
        </w:rPr>
        <w:t>u</w:t>
      </w:r>
      <w:r w:rsidRPr="003C170F">
        <w:rPr>
          <w:rFonts w:ascii="Calibri" w:eastAsia="Calibri" w:hAnsi="Calibri" w:cs="Calibri"/>
          <w:b/>
          <w:bCs/>
          <w:color w:val="C5182C"/>
          <w:spacing w:val="-1"/>
          <w:sz w:val="26"/>
          <w:szCs w:val="26"/>
          <w:lang w:val="es-MX"/>
        </w:rPr>
        <w:t>a</w:t>
      </w:r>
      <w:r w:rsidRPr="003C170F">
        <w:rPr>
          <w:rFonts w:ascii="Calibri" w:eastAsia="Calibri" w:hAnsi="Calibri" w:cs="Calibri"/>
          <w:b/>
          <w:bCs/>
          <w:color w:val="C5182C"/>
          <w:spacing w:val="1"/>
          <w:sz w:val="26"/>
          <w:szCs w:val="26"/>
          <w:lang w:val="es-MX"/>
        </w:rPr>
        <w:t>rt</w:t>
      </w:r>
      <w:r w:rsidRPr="003C170F">
        <w:rPr>
          <w:rFonts w:ascii="Calibri" w:eastAsia="Calibri" w:hAnsi="Calibri" w:cs="Calibri"/>
          <w:b/>
          <w:bCs/>
          <w:color w:val="C5182C"/>
          <w:sz w:val="26"/>
          <w:szCs w:val="26"/>
          <w:lang w:val="es-MX"/>
        </w:rPr>
        <w:t>o</w:t>
      </w:r>
      <w:r w:rsidRPr="003C170F">
        <w:rPr>
          <w:rFonts w:ascii="Calibri" w:eastAsia="Calibri" w:hAnsi="Calibri" w:cs="Calibri"/>
          <w:b/>
          <w:bCs/>
          <w:color w:val="C5182C"/>
          <w:spacing w:val="-8"/>
          <w:sz w:val="26"/>
          <w:szCs w:val="26"/>
          <w:lang w:val="es-MX"/>
        </w:rPr>
        <w:t xml:space="preserve"> </w:t>
      </w:r>
      <w:r w:rsidRPr="003C170F">
        <w:rPr>
          <w:rFonts w:ascii="Calibri" w:eastAsia="Calibri" w:hAnsi="Calibri" w:cs="Calibri"/>
          <w:b/>
          <w:bCs/>
          <w:color w:val="C5182C"/>
          <w:sz w:val="26"/>
          <w:szCs w:val="26"/>
          <w:lang w:val="es-MX"/>
        </w:rPr>
        <w:t>Es</w:t>
      </w:r>
      <w:r w:rsidRPr="003C170F">
        <w:rPr>
          <w:rFonts w:ascii="Calibri" w:eastAsia="Calibri" w:hAnsi="Calibri" w:cs="Calibri"/>
          <w:b/>
          <w:bCs/>
          <w:color w:val="C5182C"/>
          <w:spacing w:val="2"/>
          <w:sz w:val="26"/>
          <w:szCs w:val="26"/>
          <w:lang w:val="es-MX"/>
        </w:rPr>
        <w:t>t</w:t>
      </w:r>
      <w:r w:rsidRPr="003C170F">
        <w:rPr>
          <w:rFonts w:ascii="Calibri" w:eastAsia="Calibri" w:hAnsi="Calibri" w:cs="Calibri"/>
          <w:b/>
          <w:bCs/>
          <w:color w:val="C5182C"/>
          <w:sz w:val="26"/>
          <w:szCs w:val="26"/>
          <w:lang w:val="es-MX"/>
        </w:rPr>
        <w:t>ud</w:t>
      </w:r>
      <w:r w:rsidRPr="003C170F">
        <w:rPr>
          <w:rFonts w:ascii="Calibri" w:eastAsia="Calibri" w:hAnsi="Calibri" w:cs="Calibri"/>
          <w:b/>
          <w:bCs/>
          <w:color w:val="C5182C"/>
          <w:spacing w:val="1"/>
          <w:sz w:val="26"/>
          <w:szCs w:val="26"/>
          <w:lang w:val="es-MX"/>
        </w:rPr>
        <w:t>i</w:t>
      </w:r>
      <w:r w:rsidRPr="003C170F">
        <w:rPr>
          <w:rFonts w:ascii="Calibri" w:eastAsia="Calibri" w:hAnsi="Calibri" w:cs="Calibri"/>
          <w:b/>
          <w:bCs/>
          <w:color w:val="C5182C"/>
          <w:sz w:val="26"/>
          <w:szCs w:val="26"/>
          <w:lang w:val="es-MX"/>
        </w:rPr>
        <w:t>o</w:t>
      </w:r>
    </w:p>
    <w:p w14:paraId="53DE5174" w14:textId="77777777" w:rsidR="004A2284" w:rsidRPr="003C170F" w:rsidRDefault="004A2284">
      <w:pPr>
        <w:spacing w:before="2" w:after="0" w:line="120" w:lineRule="exact"/>
        <w:rPr>
          <w:sz w:val="12"/>
          <w:szCs w:val="12"/>
          <w:lang w:val="es-MX"/>
        </w:rPr>
      </w:pPr>
    </w:p>
    <w:p w14:paraId="56515150" w14:textId="77777777" w:rsidR="004A2284" w:rsidRPr="00AC4615" w:rsidRDefault="004A2284">
      <w:pPr>
        <w:spacing w:after="0" w:line="200" w:lineRule="exact"/>
        <w:rPr>
          <w:sz w:val="20"/>
          <w:szCs w:val="20"/>
          <w:lang w:val="es-MX"/>
        </w:rPr>
      </w:pPr>
    </w:p>
    <w:p w14:paraId="08A941CF" w14:textId="77777777" w:rsidR="004A2284" w:rsidRPr="00AC4615" w:rsidRDefault="004A2284">
      <w:pPr>
        <w:spacing w:before="1" w:after="0" w:line="240" w:lineRule="exact"/>
        <w:rPr>
          <w:sz w:val="24"/>
          <w:szCs w:val="24"/>
          <w:lang w:val="es-MX"/>
        </w:rPr>
      </w:pPr>
    </w:p>
    <w:p w14:paraId="604E4A36" w14:textId="77777777" w:rsidR="004A2284" w:rsidRPr="00AC4615" w:rsidRDefault="00AC4615">
      <w:pPr>
        <w:spacing w:after="0" w:line="240" w:lineRule="auto"/>
        <w:ind w:left="139" w:right="2907"/>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 xml:space="preserve">IV.      </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z w:val="26"/>
          <w:szCs w:val="26"/>
          <w:lang w:val="es-MX"/>
        </w:rPr>
        <w:t>C</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on</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g</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ma</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5"/>
          <w:sz w:val="26"/>
          <w:szCs w:val="26"/>
          <w:lang w:val="es-MX"/>
        </w:rPr>
        <w:t xml:space="preserve"> </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mp</w:t>
      </w:r>
      <w:r w:rsidRPr="00AC4615">
        <w:rPr>
          <w:rFonts w:ascii="Calibri" w:eastAsia="Calibri" w:hAnsi="Calibri" w:cs="Calibri"/>
          <w:b/>
          <w:bCs/>
          <w:color w:val="C5182C"/>
          <w:spacing w:val="1"/>
          <w:sz w:val="26"/>
          <w:szCs w:val="26"/>
          <w:lang w:val="es-MX"/>
        </w:rPr>
        <w:t>le</w:t>
      </w:r>
      <w:r w:rsidRPr="00AC4615">
        <w:rPr>
          <w:rFonts w:ascii="Calibri" w:eastAsia="Calibri" w:hAnsi="Calibri" w:cs="Calibri"/>
          <w:b/>
          <w:bCs/>
          <w:color w:val="C5182C"/>
          <w:sz w:val="26"/>
          <w:szCs w:val="26"/>
          <w:lang w:val="es-MX"/>
        </w:rPr>
        <w:t>men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ción</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z w:val="26"/>
          <w:szCs w:val="26"/>
          <w:lang w:val="es-MX"/>
        </w:rPr>
        <w:t>del</w:t>
      </w:r>
      <w:r w:rsidRPr="00AC4615">
        <w:rPr>
          <w:rFonts w:ascii="Calibri" w:eastAsia="Calibri" w:hAnsi="Calibri" w:cs="Calibri"/>
          <w:b/>
          <w:bCs/>
          <w:color w:val="C5182C"/>
          <w:spacing w:val="-2"/>
          <w:sz w:val="26"/>
          <w:szCs w:val="26"/>
          <w:lang w:val="es-MX"/>
        </w:rPr>
        <w:t xml:space="preserve"> </w:t>
      </w:r>
      <w:r w:rsidRPr="00AC4615">
        <w:rPr>
          <w:rFonts w:ascii="Calibri" w:eastAsia="Calibri" w:hAnsi="Calibri" w:cs="Calibri"/>
          <w:b/>
          <w:bCs/>
          <w:color w:val="C5182C"/>
          <w:sz w:val="26"/>
          <w:szCs w:val="26"/>
          <w:lang w:val="es-MX"/>
        </w:rPr>
        <w:t>Cu</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6"/>
          <w:sz w:val="26"/>
          <w:szCs w:val="26"/>
          <w:lang w:val="es-MX"/>
        </w:rPr>
        <w:t xml:space="preserve"> </w:t>
      </w:r>
      <w:r w:rsidRPr="00AC4615">
        <w:rPr>
          <w:rFonts w:ascii="Calibri" w:eastAsia="Calibri" w:hAnsi="Calibri" w:cs="Calibri"/>
          <w:b/>
          <w:bCs/>
          <w:color w:val="C5182C"/>
          <w:sz w:val="26"/>
          <w:szCs w:val="26"/>
          <w:lang w:val="es-MX"/>
        </w:rPr>
        <w:t>Estudio</w:t>
      </w:r>
    </w:p>
    <w:p w14:paraId="3681D34F" w14:textId="77777777" w:rsidR="004A2284" w:rsidRPr="00AC4615" w:rsidRDefault="004A2284">
      <w:pPr>
        <w:spacing w:before="9" w:after="0" w:line="110" w:lineRule="exact"/>
        <w:rPr>
          <w:sz w:val="11"/>
          <w:szCs w:val="11"/>
          <w:lang w:val="es-MX"/>
        </w:rPr>
      </w:pPr>
    </w:p>
    <w:p w14:paraId="2B9F20F5" w14:textId="77777777" w:rsidR="004A2284" w:rsidRPr="00AC4615" w:rsidRDefault="004A2284">
      <w:pPr>
        <w:spacing w:after="0"/>
        <w:jc w:val="both"/>
        <w:rPr>
          <w:lang w:val="es-MX"/>
        </w:rPr>
        <w:sectPr w:rsidR="004A2284" w:rsidRPr="00AC4615">
          <w:headerReference w:type="default" r:id="rId11"/>
          <w:footerReference w:type="default" r:id="rId12"/>
          <w:pgSz w:w="11920" w:h="16840"/>
          <w:pgMar w:top="960" w:right="1280" w:bottom="1200" w:left="1280" w:header="739" w:footer="1003" w:gutter="0"/>
          <w:cols w:space="720"/>
        </w:sectPr>
      </w:pPr>
    </w:p>
    <w:p w14:paraId="12C0247C" w14:textId="77777777" w:rsidR="004A2284" w:rsidRPr="00AC4615" w:rsidRDefault="004A2284">
      <w:pPr>
        <w:spacing w:before="6" w:after="0" w:line="130" w:lineRule="exact"/>
        <w:rPr>
          <w:sz w:val="13"/>
          <w:szCs w:val="13"/>
          <w:lang w:val="es-MX"/>
        </w:rPr>
      </w:pPr>
    </w:p>
    <w:p w14:paraId="7044557A" w14:textId="77777777" w:rsidR="004A2284" w:rsidRPr="00AC4615" w:rsidRDefault="004A2284">
      <w:pPr>
        <w:spacing w:after="0" w:line="200" w:lineRule="exact"/>
        <w:rPr>
          <w:sz w:val="20"/>
          <w:szCs w:val="20"/>
          <w:lang w:val="es-MX"/>
        </w:rPr>
      </w:pPr>
    </w:p>
    <w:p w14:paraId="08901E83" w14:textId="77777777" w:rsidR="004A2284" w:rsidRPr="00AC4615" w:rsidRDefault="004A2284">
      <w:pPr>
        <w:spacing w:after="0" w:line="200" w:lineRule="exact"/>
        <w:rPr>
          <w:sz w:val="20"/>
          <w:szCs w:val="20"/>
          <w:lang w:val="es-MX"/>
        </w:rPr>
      </w:pPr>
    </w:p>
    <w:p w14:paraId="4B7D708A" w14:textId="77777777" w:rsidR="004A2284" w:rsidRPr="00AC4615" w:rsidRDefault="004A2284">
      <w:pPr>
        <w:spacing w:after="0" w:line="200" w:lineRule="exact"/>
        <w:rPr>
          <w:sz w:val="20"/>
          <w:szCs w:val="20"/>
          <w:lang w:val="es-MX"/>
        </w:rPr>
      </w:pPr>
    </w:p>
    <w:p w14:paraId="05E37241" w14:textId="2608689F" w:rsidR="004A2284" w:rsidRPr="00AC4615" w:rsidRDefault="00AC4615">
      <w:pPr>
        <w:spacing w:before="7" w:after="0" w:line="240" w:lineRule="auto"/>
        <w:ind w:left="139" w:right="4695"/>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V.</w:t>
      </w:r>
      <w:r w:rsidRPr="00AC4615">
        <w:rPr>
          <w:rFonts w:ascii="Calibri" w:eastAsia="Calibri" w:hAnsi="Calibri" w:cs="Calibri"/>
          <w:b/>
          <w:bCs/>
          <w:color w:val="C5182C"/>
          <w:spacing w:val="-3"/>
          <w:sz w:val="26"/>
          <w:szCs w:val="26"/>
          <w:lang w:val="es-MX"/>
        </w:rPr>
        <w:t xml:space="preserve"> </w:t>
      </w:r>
      <w:r w:rsidR="003C170F">
        <w:rPr>
          <w:rFonts w:ascii="Calibri" w:eastAsia="Calibri" w:hAnsi="Calibri" w:cs="Calibri"/>
          <w:b/>
          <w:bCs/>
          <w:color w:val="C5182C"/>
          <w:sz w:val="26"/>
          <w:szCs w:val="26"/>
          <w:lang w:val="es-MX"/>
        </w:rPr>
        <w:t xml:space="preserve">Sobre el SISAP </w:t>
      </w:r>
    </w:p>
    <w:p w14:paraId="01A2CE35" w14:textId="77777777" w:rsidR="004A2284" w:rsidRPr="00AC4615" w:rsidRDefault="004A2284">
      <w:pPr>
        <w:spacing w:before="9" w:after="0" w:line="150" w:lineRule="exact"/>
        <w:rPr>
          <w:sz w:val="15"/>
          <w:szCs w:val="15"/>
          <w:lang w:val="es-MX"/>
        </w:rPr>
      </w:pPr>
    </w:p>
    <w:p w14:paraId="5DCD6945" w14:textId="77777777" w:rsidR="004A2284" w:rsidRPr="00AC4615" w:rsidRDefault="004A2284">
      <w:pPr>
        <w:spacing w:after="0" w:line="200" w:lineRule="exact"/>
        <w:rPr>
          <w:sz w:val="20"/>
          <w:szCs w:val="20"/>
          <w:lang w:val="es-MX"/>
        </w:rPr>
      </w:pPr>
    </w:p>
    <w:p w14:paraId="2C4C67BE" w14:textId="77777777" w:rsidR="004A2284" w:rsidRPr="00AC4615" w:rsidRDefault="004A2284">
      <w:pPr>
        <w:spacing w:after="0" w:line="200" w:lineRule="exact"/>
        <w:rPr>
          <w:sz w:val="20"/>
          <w:szCs w:val="20"/>
          <w:lang w:val="es-MX"/>
        </w:rPr>
      </w:pPr>
    </w:p>
    <w:p w14:paraId="1B5B4AC8"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r w:rsidRPr="003C170F">
        <w:rPr>
          <w:rFonts w:ascii="Calibri" w:eastAsia="Calibri" w:hAnsi="Calibri" w:cs="Calibri"/>
          <w:color w:val="000000"/>
          <w:sz w:val="24"/>
          <w:szCs w:val="24"/>
          <w:lang w:val="es-MX"/>
        </w:rPr>
        <w:t xml:space="preserve">El SISAP es concebido como un elemento multifactorial que permite valorar de manera integral el conocimiento especializado, los valores, las actitudes y las disposiciones que orientan el ejercicio profesional de los aspirantes para ser seleccionados como candidatos y continuar con su trayectoria. Para ello, emplea métodos y técnicas específicas y construye los instrumentos que deberán presentar los aspirantes en cada etapa de los procesos que conforman el SCMM. </w:t>
      </w:r>
    </w:p>
    <w:p w14:paraId="1850A91C"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p>
    <w:p w14:paraId="69745CF7"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r w:rsidRPr="003C170F">
        <w:rPr>
          <w:rFonts w:ascii="Calibri" w:eastAsia="Calibri" w:hAnsi="Calibri" w:cs="Calibri"/>
          <w:color w:val="000000"/>
          <w:sz w:val="24"/>
          <w:szCs w:val="24"/>
          <w:lang w:val="es-MX"/>
        </w:rPr>
        <w:t>Entre las características de esta valoración destaca la recuperación de información a partir de dos fuentes: una, proveniente de los propios evaluados y la segunda, proporcionada por informantes clave que dan cuenta a partir de su percepción la forma en que los aspirantes desempeñan su función.</w:t>
      </w:r>
    </w:p>
    <w:p w14:paraId="301F645C"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p>
    <w:p w14:paraId="3F59D984"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r w:rsidRPr="003C170F">
        <w:rPr>
          <w:rFonts w:ascii="Calibri" w:eastAsia="Calibri" w:hAnsi="Calibri" w:cs="Calibri"/>
          <w:color w:val="000000"/>
          <w:sz w:val="24"/>
          <w:szCs w:val="24"/>
          <w:lang w:val="es-MX"/>
        </w:rPr>
        <w:t xml:space="preserve">Los resultados de la aplicación de los instrumentos del SISAP además de proporcionar evidencia para fundamentar las decisiones para seleccionar a los candidatos que desean dar continuidad a su trayectoria, favorece la mejora personal y profesional de los participantes, al identificar sus fortalezas y áreas de oportunidad con base en los criterios e indicadores que definen una buena práctica educativa, promoviendo con ello, su compromiso ético y profesional. </w:t>
      </w:r>
    </w:p>
    <w:p w14:paraId="74FA6A5A"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p>
    <w:p w14:paraId="45CEF0E3"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r w:rsidRPr="003C170F">
        <w:rPr>
          <w:rFonts w:ascii="Calibri" w:eastAsia="Calibri" w:hAnsi="Calibri" w:cs="Calibri"/>
          <w:color w:val="000000"/>
          <w:sz w:val="24"/>
          <w:szCs w:val="24"/>
          <w:lang w:val="es-MX"/>
        </w:rPr>
        <w:t xml:space="preserve">La valoración de conocimientos y aptitudes que promueve el SISAP se observa como un elemento que retroalimenta la trayectoria del personal docente, directivo y de </w:t>
      </w:r>
      <w:proofErr w:type="gramStart"/>
      <w:r w:rsidRPr="003C170F">
        <w:rPr>
          <w:rFonts w:ascii="Calibri" w:eastAsia="Calibri" w:hAnsi="Calibri" w:cs="Calibri"/>
          <w:color w:val="000000"/>
          <w:sz w:val="24"/>
          <w:szCs w:val="24"/>
          <w:lang w:val="es-MX"/>
        </w:rPr>
        <w:t>supervisión</w:t>
      </w:r>
      <w:proofErr w:type="gramEnd"/>
      <w:r w:rsidRPr="003C170F">
        <w:rPr>
          <w:rFonts w:ascii="Calibri" w:eastAsia="Calibri" w:hAnsi="Calibri" w:cs="Calibri"/>
          <w:color w:val="000000"/>
          <w:sz w:val="24"/>
          <w:szCs w:val="24"/>
          <w:lang w:val="es-MX"/>
        </w:rPr>
        <w:t xml:space="preserve"> así como los programas de formación, capacitación y actualización que ofrece el Sistema Educativo Nacional. </w:t>
      </w:r>
    </w:p>
    <w:p w14:paraId="2EFC0769" w14:textId="77777777" w:rsidR="003C170F" w:rsidRPr="003C170F" w:rsidRDefault="003C170F" w:rsidP="003C170F">
      <w:pPr>
        <w:pBdr>
          <w:top w:val="nil"/>
          <w:left w:val="nil"/>
          <w:bottom w:val="nil"/>
          <w:right w:val="nil"/>
          <w:between w:val="nil"/>
        </w:pBdr>
        <w:spacing w:after="0" w:line="360" w:lineRule="auto"/>
        <w:jc w:val="both"/>
        <w:rPr>
          <w:color w:val="000000"/>
          <w:sz w:val="24"/>
          <w:szCs w:val="24"/>
          <w:lang w:val="es-MX"/>
        </w:rPr>
      </w:pPr>
    </w:p>
    <w:p w14:paraId="15B523E9" w14:textId="77777777" w:rsidR="003C170F" w:rsidRPr="003C170F" w:rsidRDefault="003C170F" w:rsidP="003C170F">
      <w:pPr>
        <w:pBdr>
          <w:top w:val="nil"/>
          <w:left w:val="nil"/>
          <w:bottom w:val="nil"/>
          <w:right w:val="nil"/>
          <w:between w:val="nil"/>
        </w:pBdr>
        <w:spacing w:after="0"/>
        <w:jc w:val="both"/>
        <w:rPr>
          <w:color w:val="000000"/>
          <w:sz w:val="24"/>
          <w:szCs w:val="24"/>
          <w:lang w:val="es-MX"/>
        </w:rPr>
      </w:pPr>
      <w:r w:rsidRPr="003C170F">
        <w:rPr>
          <w:rFonts w:ascii="Calibri" w:eastAsia="Calibri" w:hAnsi="Calibri" w:cs="Calibri"/>
          <w:color w:val="000000"/>
          <w:sz w:val="24"/>
          <w:szCs w:val="24"/>
          <w:lang w:val="es-MX"/>
        </w:rPr>
        <w:t>De tal manera que el SCMM a través del SISAP visibiliza y hace patente el compromiso y el sentido de responsabilidad que asumen aquellos que hacen de la práctica educativa su profesión, cumpliendo con la función social que ésta conlleva.</w:t>
      </w:r>
    </w:p>
    <w:p w14:paraId="20768639" w14:textId="77777777" w:rsidR="004A2284" w:rsidRPr="00AC4615" w:rsidRDefault="004A2284">
      <w:pPr>
        <w:spacing w:after="0" w:line="200" w:lineRule="exact"/>
        <w:rPr>
          <w:sz w:val="20"/>
          <w:szCs w:val="20"/>
          <w:lang w:val="es-MX"/>
        </w:rPr>
      </w:pPr>
    </w:p>
    <w:p w14:paraId="7E0802A8" w14:textId="77777777" w:rsidR="004A2284" w:rsidRPr="00AC4615" w:rsidRDefault="004A2284">
      <w:pPr>
        <w:spacing w:before="1" w:after="0" w:line="240" w:lineRule="exact"/>
        <w:rPr>
          <w:sz w:val="24"/>
          <w:szCs w:val="24"/>
          <w:lang w:val="es-MX"/>
        </w:rPr>
      </w:pPr>
    </w:p>
    <w:p w14:paraId="145AF1F4" w14:textId="77777777" w:rsidR="004A2284" w:rsidRPr="00AC4615" w:rsidRDefault="00AC4615">
      <w:pPr>
        <w:spacing w:after="0" w:line="240" w:lineRule="auto"/>
        <w:ind w:left="139" w:right="4785"/>
        <w:jc w:val="both"/>
        <w:rPr>
          <w:rFonts w:ascii="Calibri" w:eastAsia="Calibri" w:hAnsi="Calibri" w:cs="Calibri"/>
          <w:sz w:val="26"/>
          <w:szCs w:val="26"/>
          <w:lang w:val="es-MX"/>
        </w:rPr>
      </w:pPr>
      <w:r w:rsidRPr="00AC4615">
        <w:rPr>
          <w:rFonts w:ascii="Calibri" w:eastAsia="Calibri" w:hAnsi="Calibri" w:cs="Calibri"/>
          <w:color w:val="0077D3"/>
          <w:spacing w:val="1"/>
          <w:sz w:val="26"/>
          <w:szCs w:val="26"/>
          <w:lang w:val="es-MX"/>
        </w:rPr>
        <w:t>C</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c</w:t>
      </w:r>
      <w:r w:rsidRPr="00AC4615">
        <w:rPr>
          <w:rFonts w:ascii="Calibri" w:eastAsia="Calibri" w:hAnsi="Calibri" w:cs="Calibri"/>
          <w:color w:val="0077D3"/>
          <w:sz w:val="26"/>
          <w:szCs w:val="26"/>
          <w:lang w:val="es-MX"/>
        </w:rPr>
        <w:t>te</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ístic</w:t>
      </w:r>
      <w:r w:rsidRPr="00AC4615">
        <w:rPr>
          <w:rFonts w:ascii="Calibri" w:eastAsia="Calibri" w:hAnsi="Calibri" w:cs="Calibri"/>
          <w:color w:val="0077D3"/>
          <w:spacing w:val="3"/>
          <w:sz w:val="26"/>
          <w:szCs w:val="26"/>
          <w:lang w:val="es-MX"/>
        </w:rPr>
        <w:t>a</w:t>
      </w:r>
      <w:r w:rsidRPr="00AC4615">
        <w:rPr>
          <w:rFonts w:ascii="Calibri" w:eastAsia="Calibri" w:hAnsi="Calibri" w:cs="Calibri"/>
          <w:color w:val="0077D3"/>
          <w:sz w:val="26"/>
          <w:szCs w:val="26"/>
          <w:lang w:val="es-MX"/>
        </w:rPr>
        <w:t>s</w:t>
      </w:r>
      <w:r w:rsidRPr="00AC4615">
        <w:rPr>
          <w:rFonts w:ascii="Calibri" w:eastAsia="Calibri" w:hAnsi="Calibri" w:cs="Calibri"/>
          <w:color w:val="0077D3"/>
          <w:spacing w:val="-17"/>
          <w:sz w:val="26"/>
          <w:szCs w:val="26"/>
          <w:lang w:val="es-MX"/>
        </w:rPr>
        <w:t xml:space="preserve"> </w:t>
      </w:r>
      <w:r w:rsidRPr="00AC4615">
        <w:rPr>
          <w:rFonts w:ascii="Calibri" w:eastAsia="Calibri" w:hAnsi="Calibri" w:cs="Calibri"/>
          <w:color w:val="0077D3"/>
          <w:sz w:val="26"/>
          <w:szCs w:val="26"/>
          <w:lang w:val="es-MX"/>
        </w:rPr>
        <w:t>de</w:t>
      </w:r>
      <w:r w:rsidRPr="00AC4615">
        <w:rPr>
          <w:rFonts w:ascii="Calibri" w:eastAsia="Calibri" w:hAnsi="Calibri" w:cs="Calibri"/>
          <w:color w:val="0077D3"/>
          <w:spacing w:val="-3"/>
          <w:sz w:val="26"/>
          <w:szCs w:val="26"/>
          <w:lang w:val="es-MX"/>
        </w:rPr>
        <w:t xml:space="preserve"> </w:t>
      </w:r>
      <w:r w:rsidRPr="00AC4615">
        <w:rPr>
          <w:rFonts w:ascii="Calibri" w:eastAsia="Calibri" w:hAnsi="Calibri" w:cs="Calibri"/>
          <w:color w:val="0077D3"/>
          <w:sz w:val="26"/>
          <w:szCs w:val="26"/>
          <w:lang w:val="es-MX"/>
        </w:rPr>
        <w:t>los</w:t>
      </w:r>
      <w:r w:rsidRPr="00AC4615">
        <w:rPr>
          <w:rFonts w:ascii="Calibri" w:eastAsia="Calibri" w:hAnsi="Calibri" w:cs="Calibri"/>
          <w:color w:val="0077D3"/>
          <w:spacing w:val="-4"/>
          <w:sz w:val="26"/>
          <w:szCs w:val="26"/>
          <w:lang w:val="es-MX"/>
        </w:rPr>
        <w:t xml:space="preserve"> </w:t>
      </w:r>
      <w:r w:rsidRPr="00AC4615">
        <w:rPr>
          <w:rFonts w:ascii="Calibri" w:eastAsia="Calibri" w:hAnsi="Calibri" w:cs="Calibri"/>
          <w:color w:val="0077D3"/>
          <w:spacing w:val="3"/>
          <w:sz w:val="26"/>
          <w:szCs w:val="26"/>
          <w:lang w:val="es-MX"/>
        </w:rPr>
        <w:t>i</w:t>
      </w:r>
      <w:r w:rsidRPr="00AC4615">
        <w:rPr>
          <w:rFonts w:ascii="Calibri" w:eastAsia="Calibri" w:hAnsi="Calibri" w:cs="Calibri"/>
          <w:color w:val="0077D3"/>
          <w:sz w:val="26"/>
          <w:szCs w:val="26"/>
          <w:lang w:val="es-MX"/>
        </w:rPr>
        <w:t>nstr</w:t>
      </w:r>
      <w:r w:rsidRPr="00AC4615">
        <w:rPr>
          <w:rFonts w:ascii="Calibri" w:eastAsia="Calibri" w:hAnsi="Calibri" w:cs="Calibri"/>
          <w:color w:val="0077D3"/>
          <w:spacing w:val="1"/>
          <w:sz w:val="26"/>
          <w:szCs w:val="26"/>
          <w:lang w:val="es-MX"/>
        </w:rPr>
        <w:t>u</w:t>
      </w:r>
      <w:r w:rsidRPr="00AC4615">
        <w:rPr>
          <w:rFonts w:ascii="Calibri" w:eastAsia="Calibri" w:hAnsi="Calibri" w:cs="Calibri"/>
          <w:color w:val="0077D3"/>
          <w:sz w:val="26"/>
          <w:szCs w:val="26"/>
          <w:lang w:val="es-MX"/>
        </w:rPr>
        <w:t>mentos</w:t>
      </w:r>
      <w:r w:rsidRPr="00AC4615">
        <w:rPr>
          <w:rFonts w:ascii="Calibri" w:eastAsia="Calibri" w:hAnsi="Calibri" w:cs="Calibri"/>
          <w:color w:val="0077D3"/>
          <w:spacing w:val="-14"/>
          <w:sz w:val="26"/>
          <w:szCs w:val="26"/>
          <w:lang w:val="es-MX"/>
        </w:rPr>
        <w:t xml:space="preserve"> </w:t>
      </w:r>
      <w:r w:rsidRPr="00AC4615">
        <w:rPr>
          <w:rFonts w:ascii="Calibri" w:eastAsia="Calibri" w:hAnsi="Calibri" w:cs="Calibri"/>
          <w:color w:val="0077D3"/>
          <w:sz w:val="26"/>
          <w:szCs w:val="26"/>
          <w:lang w:val="es-MX"/>
        </w:rPr>
        <w:t>p</w:t>
      </w:r>
      <w:r w:rsidRPr="00AC4615">
        <w:rPr>
          <w:rFonts w:ascii="Calibri" w:eastAsia="Calibri" w:hAnsi="Calibri" w:cs="Calibri"/>
          <w:color w:val="0077D3"/>
          <w:spacing w:val="1"/>
          <w:sz w:val="26"/>
          <w:szCs w:val="26"/>
          <w:lang w:val="es-MX"/>
        </w:rPr>
        <w:t>i</w:t>
      </w:r>
      <w:r w:rsidRPr="00AC4615">
        <w:rPr>
          <w:rFonts w:ascii="Calibri" w:eastAsia="Calibri" w:hAnsi="Calibri" w:cs="Calibri"/>
          <w:color w:val="0077D3"/>
          <w:sz w:val="26"/>
          <w:szCs w:val="26"/>
          <w:lang w:val="es-MX"/>
        </w:rPr>
        <w:t>loto</w:t>
      </w:r>
    </w:p>
    <w:p w14:paraId="0000C821" w14:textId="77777777" w:rsidR="004A2284" w:rsidRPr="00AC4615" w:rsidRDefault="004A2284">
      <w:pPr>
        <w:spacing w:before="9" w:after="0" w:line="110" w:lineRule="exact"/>
        <w:rPr>
          <w:sz w:val="11"/>
          <w:szCs w:val="11"/>
          <w:lang w:val="es-MX"/>
        </w:rPr>
      </w:pPr>
    </w:p>
    <w:p w14:paraId="390A4D17" w14:textId="77777777" w:rsidR="004A2284" w:rsidRPr="00AC4615" w:rsidRDefault="00AC4615">
      <w:pPr>
        <w:spacing w:after="0"/>
        <w:ind w:left="139" w:right="71"/>
        <w:jc w:val="both"/>
        <w:rPr>
          <w:rFonts w:ascii="Calibri" w:eastAsia="Calibri" w:hAnsi="Calibri" w:cs="Calibri"/>
          <w:sz w:val="24"/>
          <w:szCs w:val="24"/>
          <w:lang w:val="es-MX"/>
        </w:rPr>
      </w:pPr>
      <w:r w:rsidRPr="00AC4615">
        <w:rPr>
          <w:rFonts w:ascii="Calibri" w:eastAsia="Calibri" w:hAnsi="Calibri" w:cs="Calibri"/>
          <w:sz w:val="24"/>
          <w:szCs w:val="24"/>
          <w:lang w:val="es-MX"/>
        </w:rPr>
        <w:t>Los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llar</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á</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ser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ucc</w:t>
      </w:r>
      <w:r w:rsidRPr="00AC4615">
        <w:rPr>
          <w:rFonts w:ascii="Calibri" w:eastAsia="Calibri" w:hAnsi="Calibri" w:cs="Calibri"/>
          <w:sz w:val="24"/>
          <w:szCs w:val="24"/>
          <w:lang w:val="es-MX"/>
        </w:rPr>
        <w:t>ión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 Los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ecí</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ms</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ú</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 xml:space="preserve">Las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6"/>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rt</w:t>
      </w:r>
      <w:r w:rsidRPr="00AC4615">
        <w:rPr>
          <w:rFonts w:ascii="Calibri" w:eastAsia="Calibri" w:hAnsi="Calibri" w:cs="Calibri"/>
          <w:sz w:val="24"/>
          <w:szCs w:val="24"/>
          <w:lang w:val="es-MX"/>
        </w:rPr>
        <w:t>a en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 y ma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p>
    <w:p w14:paraId="5B3C408D" w14:textId="77777777" w:rsidR="004A2284" w:rsidRPr="00AC4615" w:rsidRDefault="004A2284">
      <w:pPr>
        <w:spacing w:before="10" w:after="0" w:line="150" w:lineRule="exact"/>
        <w:rPr>
          <w:sz w:val="15"/>
          <w:szCs w:val="15"/>
          <w:lang w:val="es-MX"/>
        </w:rPr>
      </w:pPr>
    </w:p>
    <w:p w14:paraId="318536A4" w14:textId="77777777" w:rsidR="004A2284" w:rsidRPr="00AC4615" w:rsidRDefault="00AC4615">
      <w:pPr>
        <w:spacing w:after="0"/>
        <w:ind w:left="139" w:right="72"/>
        <w:jc w:val="both"/>
        <w:rPr>
          <w:rFonts w:ascii="Calibri" w:eastAsia="Calibri" w:hAnsi="Calibri" w:cs="Calibri"/>
          <w:sz w:val="24"/>
          <w:szCs w:val="24"/>
          <w:lang w:val="es-MX"/>
        </w:rPr>
      </w:pPr>
      <w:r w:rsidRPr="00AC4615">
        <w:rPr>
          <w:rFonts w:ascii="Calibri" w:eastAsia="Calibri" w:hAnsi="Calibri" w:cs="Calibri"/>
          <w:sz w:val="24"/>
          <w:szCs w:val="24"/>
          <w:lang w:val="es-MX"/>
        </w:rPr>
        <w:t>Los</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sel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ú</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ú</w:t>
      </w:r>
      <w:r w:rsidRPr="00AC4615">
        <w:rPr>
          <w:rFonts w:ascii="Calibri" w:eastAsia="Calibri" w:hAnsi="Calibri" w:cs="Calibri"/>
          <w:sz w:val="24"/>
          <w:szCs w:val="24"/>
          <w:lang w:val="es-MX"/>
        </w:rPr>
        <w:t>an</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ad</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ud</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sel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 xml:space="preserve">ar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 escri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varias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le</w:t>
      </w:r>
      <w:r w:rsidRPr="00AC4615">
        <w:rPr>
          <w:rFonts w:ascii="Calibri" w:eastAsia="Calibri" w:hAnsi="Calibri" w:cs="Calibri"/>
          <w:spacing w:val="14"/>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u</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án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1"/>
          <w:sz w:val="24"/>
          <w:szCs w:val="24"/>
          <w:lang w:val="es-MX"/>
        </w:rPr>
        <w:t xml:space="preserve"> u</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 y,</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ise</w:t>
      </w:r>
      <w:r w:rsidRPr="00AC4615">
        <w:rPr>
          <w:rFonts w:ascii="Calibri" w:eastAsia="Calibri" w:hAnsi="Calibri" w:cs="Calibri"/>
          <w:spacing w:val="1"/>
          <w:sz w:val="24"/>
          <w:szCs w:val="24"/>
          <w:lang w:val="es-MX"/>
        </w:rPr>
        <w:t>ñ</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 xml:space="preserve">exige,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mo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lec</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w:t>
      </w:r>
      <w:r w:rsidRPr="00AC4615">
        <w:rPr>
          <w:rFonts w:ascii="Calibri" w:eastAsia="Calibri" w:hAnsi="Calibri" w:cs="Calibri"/>
          <w:spacing w:val="3"/>
          <w:sz w:val="24"/>
          <w:szCs w:val="24"/>
          <w:lang w:val="es-MX"/>
        </w:rPr>
        <w:t>a</w:t>
      </w:r>
      <w:r w:rsidRPr="00AC4615">
        <w:rPr>
          <w:rFonts w:ascii="Calibri" w:eastAsia="Calibri" w:hAnsi="Calibri" w:cs="Calibri"/>
          <w:spacing w:val="1"/>
          <w:sz w:val="24"/>
          <w:szCs w:val="24"/>
          <w:lang w:val="es-MX"/>
        </w:rPr>
        <w:t>—</w:t>
      </w:r>
      <w:r w:rsidRPr="00AC4615">
        <w:rPr>
          <w:rFonts w:ascii="Calibri" w:eastAsia="Calibri" w:hAnsi="Calibri" w:cs="Calibri"/>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ir</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ece</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ím</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j</w:t>
      </w:r>
      <w:r w:rsidRPr="00AC4615">
        <w:rPr>
          <w:rFonts w:ascii="Calibri" w:eastAsia="Calibri" w:hAnsi="Calibri" w:cs="Calibri"/>
          <w:sz w:val="24"/>
          <w:szCs w:val="24"/>
          <w:lang w:val="es-MX"/>
        </w:rPr>
        <w:t xml:space="preserve">emplo: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imag</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le</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solic</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al</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iones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án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as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nú</w:t>
      </w:r>
      <w:r w:rsidRPr="00AC4615">
        <w:rPr>
          <w:rFonts w:ascii="Calibri" w:eastAsia="Calibri" w:hAnsi="Calibri" w:cs="Calibri"/>
          <w:sz w:val="24"/>
          <w:szCs w:val="24"/>
          <w:lang w:val="es-MX"/>
        </w:rPr>
        <w:t>me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varse</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exis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e </w:t>
      </w:r>
      <w:r w:rsidRPr="00AC4615">
        <w:rPr>
          <w:rFonts w:ascii="Calibri" w:eastAsia="Calibri" w:hAnsi="Calibri" w:cs="Calibri"/>
          <w:sz w:val="24"/>
          <w:szCs w:val="24"/>
          <w:lang w:val="es-MX"/>
        </w:rPr>
        <w:lastRenderedPageBreak/>
        <w:t>solo</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1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ect</w:t>
      </w:r>
      <w:r w:rsidRPr="00AC4615">
        <w:rPr>
          <w:rFonts w:ascii="Calibri" w:eastAsia="Calibri" w:hAnsi="Calibri" w:cs="Calibri"/>
          <w:sz w:val="24"/>
          <w:szCs w:val="24"/>
          <w:lang w:val="es-MX"/>
        </w:rPr>
        <w:t>a.</w:t>
      </w:r>
      <w:r w:rsidRPr="00AC4615">
        <w:rPr>
          <w:rFonts w:ascii="Calibri" w:eastAsia="Calibri" w:hAnsi="Calibri" w:cs="Calibri"/>
          <w:spacing w:val="-21"/>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en</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ro</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 y</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ím</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rr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onde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ación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 sirve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ga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ia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al</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nf</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arse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w:t>
      </w:r>
    </w:p>
    <w:p w14:paraId="5E8E0E1D" w14:textId="77777777" w:rsidR="004A2284" w:rsidRPr="00AC4615" w:rsidRDefault="004A2284">
      <w:pPr>
        <w:spacing w:before="10" w:after="0" w:line="150" w:lineRule="exact"/>
        <w:rPr>
          <w:sz w:val="15"/>
          <w:szCs w:val="15"/>
          <w:lang w:val="es-MX"/>
        </w:rPr>
      </w:pPr>
    </w:p>
    <w:p w14:paraId="0AC054E4" w14:textId="77777777" w:rsidR="004A2284" w:rsidRPr="00AC4615" w:rsidRDefault="00AC4615">
      <w:pPr>
        <w:spacing w:after="0"/>
        <w:ind w:left="139" w:right="74"/>
        <w:jc w:val="both"/>
        <w:rPr>
          <w:rFonts w:ascii="Calibri" w:eastAsia="Calibri" w:hAnsi="Calibri" w:cs="Calibri"/>
          <w:sz w:val="24"/>
          <w:szCs w:val="24"/>
          <w:lang w:val="es-MX"/>
        </w:rPr>
      </w:pPr>
      <w:r w:rsidRPr="00AC4615">
        <w:rPr>
          <w:rFonts w:ascii="Calibri" w:eastAsia="Calibri" w:hAnsi="Calibri" w:cs="Calibri"/>
          <w:sz w:val="24"/>
          <w:szCs w:val="24"/>
          <w:lang w:val="es-MX"/>
        </w:rPr>
        <w:t>P</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su</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ems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eval</w:t>
      </w:r>
      <w:r w:rsidRPr="00AC4615">
        <w:rPr>
          <w:rFonts w:ascii="Calibri" w:eastAsia="Calibri" w:hAnsi="Calibri" w:cs="Calibri"/>
          <w:spacing w:val="1"/>
          <w:sz w:val="24"/>
          <w:szCs w:val="24"/>
          <w:lang w:val="es-MX"/>
        </w:rPr>
        <w:t>ú</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ad</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tud</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xml:space="preserve">ra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xml:space="preserve">r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u</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ia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ma es</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ri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 en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onocimie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 xml:space="preserve">y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2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ir</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2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28"/>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j</w:t>
      </w:r>
      <w:r w:rsidRPr="00AC4615">
        <w:rPr>
          <w:rFonts w:ascii="Calibri" w:eastAsia="Calibri" w:hAnsi="Calibri" w:cs="Calibri"/>
          <w:sz w:val="24"/>
          <w:szCs w:val="24"/>
          <w:lang w:val="es-MX"/>
        </w:rPr>
        <w:t>em</w:t>
      </w:r>
      <w:r w:rsidRPr="00AC4615">
        <w:rPr>
          <w:rFonts w:ascii="Calibri" w:eastAsia="Calibri" w:hAnsi="Calibri" w:cs="Calibri"/>
          <w:spacing w:val="2"/>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w:t>
      </w:r>
      <w:r w:rsidRPr="00AC4615">
        <w:rPr>
          <w:rFonts w:ascii="Calibri" w:eastAsia="Calibri" w:hAnsi="Calibri" w:cs="Calibri"/>
          <w:spacing w:val="2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ravés</w:t>
      </w:r>
      <w:r w:rsidRPr="00AC4615">
        <w:rPr>
          <w:rFonts w:ascii="Calibri" w:eastAsia="Calibri" w:hAnsi="Calibri" w:cs="Calibri"/>
          <w:spacing w:val="2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3"/>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solver</w:t>
      </w:r>
      <w:r w:rsidRPr="00AC4615">
        <w:rPr>
          <w:rFonts w:ascii="Calibri" w:eastAsia="Calibri" w:hAnsi="Calibri" w:cs="Calibri"/>
          <w:spacing w:val="20"/>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aso,</w:t>
      </w:r>
      <w:r w:rsidRPr="00AC4615">
        <w:rPr>
          <w:rFonts w:ascii="Calibri" w:eastAsia="Calibri" w:hAnsi="Calibri" w:cs="Calibri"/>
          <w:spacing w:val="23"/>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ar</w:t>
      </w:r>
      <w:r w:rsidRPr="00AC4615">
        <w:rPr>
          <w:rFonts w:ascii="Calibri" w:eastAsia="Calibri" w:hAnsi="Calibri" w:cs="Calibri"/>
          <w:spacing w:val="27"/>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pacing w:val="1"/>
          <w:sz w:val="24"/>
          <w:szCs w:val="24"/>
          <w:lang w:val="es-MX"/>
        </w:rPr>
        <w:t>un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 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solver</w:t>
      </w:r>
      <w:r w:rsidRPr="00AC4615">
        <w:rPr>
          <w:rFonts w:ascii="Calibri" w:eastAsia="Calibri" w:hAnsi="Calibri" w:cs="Calibri"/>
          <w:spacing w:val="1"/>
          <w:sz w:val="24"/>
          <w:szCs w:val="24"/>
          <w:lang w:val="es-MX"/>
        </w:rPr>
        <w:t xml:space="preserve"> u</w:t>
      </w:r>
      <w:r w:rsidRPr="00AC4615">
        <w:rPr>
          <w:rFonts w:ascii="Calibri" w:eastAsia="Calibri" w:hAnsi="Calibri" w:cs="Calibri"/>
          <w:sz w:val="24"/>
          <w:szCs w:val="24"/>
          <w:lang w:val="es-MX"/>
        </w:rPr>
        <w:t>n</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i</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á</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nd</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acio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ond</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alg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asos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van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ec</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 o</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í</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é</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3"/>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nc</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 xml:space="preserve">es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ond</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son 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ó</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o sol</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ar</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ese</w:t>
      </w:r>
      <w:r w:rsidRPr="00AC4615">
        <w:rPr>
          <w:rFonts w:ascii="Calibri" w:eastAsia="Calibri" w:hAnsi="Calibri" w:cs="Calibri"/>
          <w:spacing w:val="-2"/>
          <w:sz w:val="24"/>
          <w:szCs w:val="24"/>
          <w:lang w:val="es-MX"/>
        </w:rPr>
        <w:t xml:space="preserve"> 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p>
    <w:p w14:paraId="0F8566F4" w14:textId="77777777" w:rsidR="004A2284" w:rsidRPr="00AC4615" w:rsidRDefault="004A2284">
      <w:pPr>
        <w:spacing w:before="7" w:after="0" w:line="130" w:lineRule="exact"/>
        <w:rPr>
          <w:sz w:val="13"/>
          <w:szCs w:val="13"/>
          <w:lang w:val="es-MX"/>
        </w:rPr>
      </w:pPr>
    </w:p>
    <w:p w14:paraId="0BCB53FE" w14:textId="77777777" w:rsidR="004A2284" w:rsidRPr="00AC4615" w:rsidRDefault="004A2284">
      <w:pPr>
        <w:spacing w:after="0" w:line="200" w:lineRule="exact"/>
        <w:rPr>
          <w:sz w:val="20"/>
          <w:szCs w:val="20"/>
          <w:lang w:val="es-MX"/>
        </w:rPr>
      </w:pPr>
    </w:p>
    <w:p w14:paraId="1261F757" w14:textId="77777777" w:rsidR="004A2284" w:rsidRPr="00AC4615" w:rsidRDefault="00AC4615">
      <w:pPr>
        <w:spacing w:after="0"/>
        <w:ind w:left="139" w:right="71"/>
        <w:jc w:val="both"/>
        <w:rPr>
          <w:rFonts w:ascii="Calibri" w:eastAsia="Calibri" w:hAnsi="Calibri" w:cs="Calibri"/>
          <w:sz w:val="24"/>
          <w:szCs w:val="24"/>
          <w:lang w:val="es-MX"/>
        </w:rPr>
      </w:pP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 xml:space="preserve">gran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qu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mació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24"/>
          <w:sz w:val="24"/>
          <w:szCs w:val="24"/>
          <w:lang w:val="es-MX"/>
        </w:rPr>
        <w:t xml:space="preserve"> </w:t>
      </w:r>
      <w:r w:rsidRPr="00AC4615">
        <w:rPr>
          <w:rFonts w:ascii="Calibri" w:eastAsia="Calibri" w:hAnsi="Calibri" w:cs="Calibri"/>
          <w:spacing w:val="1"/>
          <w:sz w:val="24"/>
          <w:szCs w:val="24"/>
          <w:lang w:val="es-MX"/>
        </w:rPr>
        <w:t>ut</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29"/>
          <w:sz w:val="24"/>
          <w:szCs w:val="24"/>
          <w:lang w:val="es-MX"/>
        </w:rPr>
        <w:t xml:space="preserve"> </w:t>
      </w:r>
      <w:r w:rsidRPr="00AC4615">
        <w:rPr>
          <w:rFonts w:ascii="Calibri" w:eastAsia="Calibri" w:hAnsi="Calibri" w:cs="Calibri"/>
          <w:sz w:val="24"/>
          <w:szCs w:val="24"/>
          <w:lang w:val="es-MX"/>
        </w:rPr>
        <w:t>ser</w:t>
      </w:r>
      <w:r w:rsidRPr="00AC4615">
        <w:rPr>
          <w:rFonts w:ascii="Calibri" w:eastAsia="Calibri" w:hAnsi="Calibri" w:cs="Calibri"/>
          <w:spacing w:val="29"/>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h</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ivo</w:t>
      </w:r>
      <w:r w:rsidRPr="00AC4615">
        <w:rPr>
          <w:rFonts w:ascii="Calibri" w:eastAsia="Calibri" w:hAnsi="Calibri" w:cs="Calibri"/>
          <w:spacing w:val="3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29"/>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og</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25"/>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8"/>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iversas</w:t>
      </w:r>
      <w:r w:rsidRPr="00AC4615">
        <w:rPr>
          <w:rFonts w:ascii="Calibri" w:eastAsia="Calibri" w:hAnsi="Calibri" w:cs="Calibri"/>
          <w:spacing w:val="26"/>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mas</w:t>
      </w:r>
      <w:r w:rsidRPr="00AC4615">
        <w:rPr>
          <w:rFonts w:ascii="Calibri" w:eastAsia="Calibri" w:hAnsi="Calibri" w:cs="Calibri"/>
          <w:spacing w:val="2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3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4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46"/>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44"/>
          <w:sz w:val="24"/>
          <w:szCs w:val="24"/>
          <w:lang w:val="es-MX"/>
        </w:rPr>
        <w:t xml:space="preserve"> </w:t>
      </w:r>
      <w:r w:rsidRPr="00AC4615">
        <w:rPr>
          <w:rFonts w:ascii="Calibri" w:eastAsia="Calibri" w:hAnsi="Calibri" w:cs="Calibri"/>
          <w:sz w:val="24"/>
          <w:szCs w:val="24"/>
          <w:lang w:val="es-MX"/>
        </w:rPr>
        <w:t>vez</w:t>
      </w:r>
      <w:r w:rsidRPr="00AC4615">
        <w:rPr>
          <w:rFonts w:ascii="Calibri" w:eastAsia="Calibri" w:hAnsi="Calibri" w:cs="Calibri"/>
          <w:spacing w:val="42"/>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illo</w:t>
      </w:r>
      <w:r w:rsidRPr="00AC4615">
        <w:rPr>
          <w:rFonts w:ascii="Calibri" w:eastAsia="Calibri" w:hAnsi="Calibri" w:cs="Calibri"/>
          <w:spacing w:val="4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3"/>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ra</w:t>
      </w:r>
      <w:r w:rsidRPr="00AC4615">
        <w:rPr>
          <w:rFonts w:ascii="Calibri" w:eastAsia="Calibri" w:hAnsi="Calibri" w:cs="Calibri"/>
          <w:spacing w:val="41"/>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46"/>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44"/>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43"/>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4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si</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42"/>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re</w:t>
      </w:r>
      <w:r w:rsidRPr="00AC4615">
        <w:rPr>
          <w:rFonts w:ascii="Calibri" w:eastAsia="Calibri" w:hAnsi="Calibri" w:cs="Calibri"/>
          <w:spacing w:val="40"/>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p>
    <w:p w14:paraId="1C03310A" w14:textId="77777777" w:rsidR="004A2284" w:rsidRPr="00AC4615" w:rsidRDefault="00AC4615">
      <w:pPr>
        <w:spacing w:before="11" w:after="0" w:line="275" w:lineRule="auto"/>
        <w:ind w:left="139" w:right="77"/>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rige</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 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á</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lec</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iv</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les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og</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la 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pu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ialm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 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p>
    <w:p w14:paraId="417D0EF2" w14:textId="77777777" w:rsidR="004A2284" w:rsidRPr="00AC4615" w:rsidRDefault="004A2284">
      <w:pPr>
        <w:spacing w:before="8" w:after="0" w:line="130" w:lineRule="exact"/>
        <w:rPr>
          <w:sz w:val="13"/>
          <w:szCs w:val="13"/>
          <w:lang w:val="es-MX"/>
        </w:rPr>
      </w:pPr>
    </w:p>
    <w:p w14:paraId="75B32A3C" w14:textId="77777777" w:rsidR="004A2284" w:rsidRPr="00AC4615" w:rsidRDefault="004A2284">
      <w:pPr>
        <w:spacing w:after="0" w:line="200" w:lineRule="exact"/>
        <w:rPr>
          <w:sz w:val="20"/>
          <w:szCs w:val="20"/>
          <w:lang w:val="es-MX"/>
        </w:rPr>
      </w:pPr>
    </w:p>
    <w:p w14:paraId="75683535" w14:textId="77777777" w:rsidR="004A2284" w:rsidRPr="00AC4615" w:rsidRDefault="00AC4615">
      <w:pPr>
        <w:spacing w:after="0"/>
        <w:ind w:left="139" w:right="74"/>
        <w:jc w:val="both"/>
        <w:rPr>
          <w:rFonts w:ascii="Calibri" w:eastAsia="Calibri" w:hAnsi="Calibri" w:cs="Calibri"/>
          <w:sz w:val="24"/>
          <w:szCs w:val="24"/>
          <w:lang w:val="es-MX"/>
        </w:rPr>
      </w:pPr>
      <w:r w:rsidRPr="00AC4615">
        <w:rPr>
          <w:rFonts w:ascii="Calibri" w:eastAsia="Calibri" w:hAnsi="Calibri" w:cs="Calibri"/>
          <w:sz w:val="24"/>
          <w:szCs w:val="24"/>
          <w:lang w:val="es-MX"/>
        </w:rPr>
        <w:t>Fi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acer</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alg</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isi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qu</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man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a y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i</w:t>
      </w:r>
      <w:r w:rsidRPr="00AC4615">
        <w:rPr>
          <w:rFonts w:ascii="Calibri" w:eastAsia="Calibri" w:hAnsi="Calibri" w:cs="Calibri"/>
          <w:sz w:val="24"/>
          <w:szCs w:val="24"/>
          <w:lang w:val="es-MX"/>
        </w:rPr>
        <w:t>ón</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6"/>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r el</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úb</w:t>
      </w:r>
      <w:r w:rsidRPr="00AC4615">
        <w:rPr>
          <w:rFonts w:ascii="Calibri" w:eastAsia="Calibri" w:hAnsi="Calibri" w:cs="Calibri"/>
          <w:sz w:val="24"/>
          <w:szCs w:val="24"/>
          <w:lang w:val="es-MX"/>
        </w:rPr>
        <w:t>ricas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su</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 En</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 xml:space="preserve">se </w:t>
      </w:r>
      <w:r w:rsidRPr="00AC4615">
        <w:rPr>
          <w:rFonts w:ascii="Calibri" w:eastAsia="Calibri" w:hAnsi="Calibri" w:cs="Calibri"/>
          <w:spacing w:val="1"/>
          <w:sz w:val="24"/>
          <w:szCs w:val="24"/>
          <w:lang w:val="es-MX"/>
        </w:rPr>
        <w:t>bu</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ge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ar</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ación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ser</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al,</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ecesaria</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 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vo</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ran</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ocimi</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eciali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4"/>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é</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 xml:space="preserve">y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ill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 xml:space="preserve">s,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lar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oci</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 xml:space="preserve">es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lación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eval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ación en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mis</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n</w:t>
      </w:r>
      <w:r w:rsidRPr="00AC4615">
        <w:rPr>
          <w:rFonts w:ascii="Calibri" w:eastAsia="Calibri" w:hAnsi="Calibri" w:cs="Calibri"/>
          <w:sz w:val="24"/>
          <w:szCs w:val="24"/>
          <w:lang w:val="es-MX"/>
        </w:rPr>
        <w:t>iveles.</w:t>
      </w:r>
    </w:p>
    <w:p w14:paraId="39CE245F" w14:textId="77777777" w:rsidR="004A2284" w:rsidRPr="00AC4615" w:rsidRDefault="004A2284">
      <w:pPr>
        <w:spacing w:after="0" w:line="200" w:lineRule="exact"/>
        <w:rPr>
          <w:sz w:val="20"/>
          <w:szCs w:val="20"/>
          <w:lang w:val="es-MX"/>
        </w:rPr>
      </w:pPr>
    </w:p>
    <w:p w14:paraId="34561C91" w14:textId="77777777" w:rsidR="004A2284" w:rsidRPr="00AC4615" w:rsidRDefault="004A2284">
      <w:pPr>
        <w:spacing w:before="19" w:after="0" w:line="220" w:lineRule="exact"/>
        <w:rPr>
          <w:lang w:val="es-MX"/>
        </w:rPr>
      </w:pPr>
    </w:p>
    <w:p w14:paraId="6692A829" w14:textId="77777777" w:rsidR="004A2284" w:rsidRPr="00AC4615" w:rsidRDefault="00AC4615">
      <w:pPr>
        <w:spacing w:after="0" w:line="240" w:lineRule="auto"/>
        <w:ind w:left="139" w:right="5749"/>
        <w:jc w:val="both"/>
        <w:rPr>
          <w:rFonts w:ascii="Calibri" w:eastAsia="Calibri" w:hAnsi="Calibri" w:cs="Calibri"/>
          <w:sz w:val="26"/>
          <w:szCs w:val="26"/>
          <w:lang w:val="es-MX"/>
        </w:rPr>
      </w:pPr>
      <w:r w:rsidRPr="00AC4615">
        <w:rPr>
          <w:rFonts w:ascii="Calibri" w:eastAsia="Calibri" w:hAnsi="Calibri" w:cs="Calibri"/>
          <w:color w:val="0077D3"/>
          <w:sz w:val="26"/>
          <w:szCs w:val="26"/>
          <w:lang w:val="es-MX"/>
        </w:rPr>
        <w:t>P</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u</w:t>
      </w:r>
      <w:r w:rsidRPr="00AC4615">
        <w:rPr>
          <w:rFonts w:ascii="Calibri" w:eastAsia="Calibri" w:hAnsi="Calibri" w:cs="Calibri"/>
          <w:color w:val="0077D3"/>
          <w:spacing w:val="1"/>
          <w:sz w:val="26"/>
          <w:szCs w:val="26"/>
          <w:lang w:val="es-MX"/>
        </w:rPr>
        <w:t>e</w:t>
      </w:r>
      <w:r w:rsidRPr="00AC4615">
        <w:rPr>
          <w:rFonts w:ascii="Calibri" w:eastAsia="Calibri" w:hAnsi="Calibri" w:cs="Calibri"/>
          <w:color w:val="0077D3"/>
          <w:sz w:val="26"/>
          <w:szCs w:val="26"/>
          <w:lang w:val="es-MX"/>
        </w:rPr>
        <w:t>b</w:t>
      </w:r>
      <w:r w:rsidRPr="00AC4615">
        <w:rPr>
          <w:rFonts w:ascii="Calibri" w:eastAsia="Calibri" w:hAnsi="Calibri" w:cs="Calibri"/>
          <w:color w:val="0077D3"/>
          <w:spacing w:val="1"/>
          <w:sz w:val="26"/>
          <w:szCs w:val="26"/>
          <w:lang w:val="es-MX"/>
        </w:rPr>
        <w:t>a</w:t>
      </w:r>
      <w:r w:rsidRPr="00AC4615">
        <w:rPr>
          <w:rFonts w:ascii="Calibri" w:eastAsia="Calibri" w:hAnsi="Calibri" w:cs="Calibri"/>
          <w:color w:val="0077D3"/>
          <w:sz w:val="26"/>
          <w:szCs w:val="26"/>
          <w:lang w:val="es-MX"/>
        </w:rPr>
        <w:t>s</w:t>
      </w:r>
      <w:r w:rsidRPr="00AC4615">
        <w:rPr>
          <w:rFonts w:ascii="Calibri" w:eastAsia="Calibri" w:hAnsi="Calibri" w:cs="Calibri"/>
          <w:color w:val="0077D3"/>
          <w:spacing w:val="-11"/>
          <w:sz w:val="26"/>
          <w:szCs w:val="26"/>
          <w:lang w:val="es-MX"/>
        </w:rPr>
        <w:t xml:space="preserve"> </w:t>
      </w:r>
      <w:r w:rsidRPr="00AC4615">
        <w:rPr>
          <w:rFonts w:ascii="Calibri" w:eastAsia="Calibri" w:hAnsi="Calibri" w:cs="Calibri"/>
          <w:color w:val="0077D3"/>
          <w:sz w:val="26"/>
          <w:szCs w:val="26"/>
          <w:lang w:val="es-MX"/>
        </w:rPr>
        <w:t>de</w:t>
      </w:r>
      <w:r w:rsidRPr="00AC4615">
        <w:rPr>
          <w:rFonts w:ascii="Calibri" w:eastAsia="Calibri" w:hAnsi="Calibri" w:cs="Calibri"/>
          <w:color w:val="0077D3"/>
          <w:spacing w:val="-3"/>
          <w:sz w:val="26"/>
          <w:szCs w:val="26"/>
          <w:lang w:val="es-MX"/>
        </w:rPr>
        <w:t xml:space="preserve"> </w:t>
      </w:r>
      <w:r w:rsidRPr="00AC4615">
        <w:rPr>
          <w:rFonts w:ascii="Calibri" w:eastAsia="Calibri" w:hAnsi="Calibri" w:cs="Calibri"/>
          <w:color w:val="0077D3"/>
          <w:sz w:val="26"/>
          <w:szCs w:val="26"/>
          <w:lang w:val="es-MX"/>
        </w:rPr>
        <w:t>lo</w:t>
      </w:r>
      <w:r w:rsidRPr="00AC4615">
        <w:rPr>
          <w:rFonts w:ascii="Calibri" w:eastAsia="Calibri" w:hAnsi="Calibri" w:cs="Calibri"/>
          <w:color w:val="0077D3"/>
          <w:spacing w:val="1"/>
          <w:sz w:val="26"/>
          <w:szCs w:val="26"/>
          <w:lang w:val="es-MX"/>
        </w:rPr>
        <w:t>g</w:t>
      </w:r>
      <w:r w:rsidRPr="00AC4615">
        <w:rPr>
          <w:rFonts w:ascii="Calibri" w:eastAsia="Calibri" w:hAnsi="Calibri" w:cs="Calibri"/>
          <w:color w:val="0077D3"/>
          <w:sz w:val="26"/>
          <w:szCs w:val="26"/>
          <w:lang w:val="es-MX"/>
        </w:rPr>
        <w:t>ro</w:t>
      </w:r>
      <w:r w:rsidRPr="00AC4615">
        <w:rPr>
          <w:rFonts w:ascii="Calibri" w:eastAsia="Calibri" w:hAnsi="Calibri" w:cs="Calibri"/>
          <w:color w:val="0077D3"/>
          <w:spacing w:val="-5"/>
          <w:sz w:val="26"/>
          <w:szCs w:val="26"/>
          <w:lang w:val="es-MX"/>
        </w:rPr>
        <w:t xml:space="preserve"> </w:t>
      </w:r>
      <w:r w:rsidRPr="00AC4615">
        <w:rPr>
          <w:rFonts w:ascii="Calibri" w:eastAsia="Calibri" w:hAnsi="Calibri" w:cs="Calibri"/>
          <w:color w:val="0077D3"/>
          <w:sz w:val="26"/>
          <w:szCs w:val="26"/>
          <w:lang w:val="es-MX"/>
        </w:rPr>
        <w:t>de</w:t>
      </w:r>
      <w:r w:rsidRPr="00AC4615">
        <w:rPr>
          <w:rFonts w:ascii="Calibri" w:eastAsia="Calibri" w:hAnsi="Calibri" w:cs="Calibri"/>
          <w:color w:val="0077D3"/>
          <w:spacing w:val="-3"/>
          <w:sz w:val="26"/>
          <w:szCs w:val="26"/>
          <w:lang w:val="es-MX"/>
        </w:rPr>
        <w:t xml:space="preserve"> </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4"/>
          <w:sz w:val="26"/>
          <w:szCs w:val="26"/>
          <w:lang w:val="es-MX"/>
        </w:rPr>
        <w:t>p</w:t>
      </w:r>
      <w:r w:rsidRPr="00AC4615">
        <w:rPr>
          <w:rFonts w:ascii="Calibri" w:eastAsia="Calibri" w:hAnsi="Calibri" w:cs="Calibri"/>
          <w:color w:val="0077D3"/>
          <w:sz w:val="26"/>
          <w:szCs w:val="26"/>
          <w:lang w:val="es-MX"/>
        </w:rPr>
        <w:t>r</w:t>
      </w:r>
      <w:r w:rsidRPr="00AC4615">
        <w:rPr>
          <w:rFonts w:ascii="Calibri" w:eastAsia="Calibri" w:hAnsi="Calibri" w:cs="Calibri"/>
          <w:color w:val="0077D3"/>
          <w:spacing w:val="1"/>
          <w:sz w:val="26"/>
          <w:szCs w:val="26"/>
          <w:lang w:val="es-MX"/>
        </w:rPr>
        <w:t>e</w:t>
      </w:r>
      <w:r w:rsidRPr="00AC4615">
        <w:rPr>
          <w:rFonts w:ascii="Calibri" w:eastAsia="Calibri" w:hAnsi="Calibri" w:cs="Calibri"/>
          <w:color w:val="0077D3"/>
          <w:sz w:val="26"/>
          <w:szCs w:val="26"/>
          <w:lang w:val="es-MX"/>
        </w:rPr>
        <w:t>n</w:t>
      </w:r>
      <w:r w:rsidRPr="00AC4615">
        <w:rPr>
          <w:rFonts w:ascii="Calibri" w:eastAsia="Calibri" w:hAnsi="Calibri" w:cs="Calibri"/>
          <w:color w:val="0077D3"/>
          <w:spacing w:val="1"/>
          <w:sz w:val="26"/>
          <w:szCs w:val="26"/>
          <w:lang w:val="es-MX"/>
        </w:rPr>
        <w:t>d</w:t>
      </w:r>
      <w:r w:rsidRPr="00AC4615">
        <w:rPr>
          <w:rFonts w:ascii="Calibri" w:eastAsia="Calibri" w:hAnsi="Calibri" w:cs="Calibri"/>
          <w:color w:val="0077D3"/>
          <w:sz w:val="26"/>
          <w:szCs w:val="26"/>
          <w:lang w:val="es-MX"/>
        </w:rPr>
        <w:t>i</w:t>
      </w:r>
      <w:r w:rsidRPr="00AC4615">
        <w:rPr>
          <w:rFonts w:ascii="Calibri" w:eastAsia="Calibri" w:hAnsi="Calibri" w:cs="Calibri"/>
          <w:color w:val="0077D3"/>
          <w:spacing w:val="1"/>
          <w:sz w:val="26"/>
          <w:szCs w:val="26"/>
          <w:lang w:val="es-MX"/>
        </w:rPr>
        <w:t>z</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j</w:t>
      </w:r>
      <w:r w:rsidRPr="00AC4615">
        <w:rPr>
          <w:rFonts w:ascii="Calibri" w:eastAsia="Calibri" w:hAnsi="Calibri" w:cs="Calibri"/>
          <w:color w:val="0077D3"/>
          <w:sz w:val="26"/>
          <w:szCs w:val="26"/>
          <w:lang w:val="es-MX"/>
        </w:rPr>
        <w:t>e</w:t>
      </w:r>
    </w:p>
    <w:p w14:paraId="234A23A8" w14:textId="77777777" w:rsidR="004A2284" w:rsidRPr="00AC4615" w:rsidRDefault="004A2284">
      <w:pPr>
        <w:spacing w:before="9" w:after="0" w:line="110" w:lineRule="exact"/>
        <w:rPr>
          <w:sz w:val="11"/>
          <w:szCs w:val="11"/>
          <w:lang w:val="es-MX"/>
        </w:rPr>
      </w:pPr>
    </w:p>
    <w:p w14:paraId="0C810E7D" w14:textId="77777777" w:rsidR="004A2284" w:rsidRPr="00AC4615" w:rsidRDefault="004A2284">
      <w:pPr>
        <w:spacing w:after="0" w:line="200" w:lineRule="exact"/>
        <w:rPr>
          <w:sz w:val="20"/>
          <w:szCs w:val="20"/>
          <w:lang w:val="es-MX"/>
        </w:rPr>
      </w:pPr>
    </w:p>
    <w:p w14:paraId="4E158CD4" w14:textId="77777777" w:rsidR="004A2284" w:rsidRPr="00AC4615" w:rsidRDefault="004A2284">
      <w:pPr>
        <w:spacing w:before="2" w:after="0" w:line="280" w:lineRule="exact"/>
        <w:rPr>
          <w:sz w:val="28"/>
          <w:szCs w:val="28"/>
          <w:lang w:val="es-MX"/>
        </w:rPr>
      </w:pPr>
    </w:p>
    <w:p w14:paraId="2BC87C6E" w14:textId="77777777" w:rsidR="004A2284" w:rsidRPr="00AC4615" w:rsidRDefault="00AC4615">
      <w:pPr>
        <w:spacing w:after="0" w:line="240" w:lineRule="auto"/>
        <w:ind w:left="139" w:right="7198"/>
        <w:jc w:val="both"/>
        <w:rPr>
          <w:rFonts w:ascii="Calibri" w:eastAsia="Calibri" w:hAnsi="Calibri" w:cs="Calibri"/>
          <w:sz w:val="26"/>
          <w:szCs w:val="26"/>
          <w:lang w:val="es-MX"/>
        </w:rPr>
      </w:pPr>
      <w:r w:rsidRPr="00AC4615">
        <w:rPr>
          <w:rFonts w:ascii="Calibri" w:eastAsia="Calibri" w:hAnsi="Calibri" w:cs="Calibri"/>
          <w:color w:val="0077D3"/>
          <w:sz w:val="26"/>
          <w:szCs w:val="26"/>
          <w:lang w:val="es-MX"/>
        </w:rPr>
        <w:t>E</w:t>
      </w:r>
      <w:r w:rsidRPr="00AC4615">
        <w:rPr>
          <w:rFonts w:ascii="Calibri" w:eastAsia="Calibri" w:hAnsi="Calibri" w:cs="Calibri"/>
          <w:color w:val="0077D3"/>
          <w:spacing w:val="1"/>
          <w:sz w:val="26"/>
          <w:szCs w:val="26"/>
          <w:lang w:val="es-MX"/>
        </w:rPr>
        <w:t>n</w:t>
      </w:r>
      <w:r w:rsidRPr="00AC4615">
        <w:rPr>
          <w:rFonts w:ascii="Calibri" w:eastAsia="Calibri" w:hAnsi="Calibri" w:cs="Calibri"/>
          <w:color w:val="0077D3"/>
          <w:sz w:val="26"/>
          <w:szCs w:val="26"/>
          <w:lang w:val="es-MX"/>
        </w:rPr>
        <w:t>fo</w:t>
      </w:r>
      <w:r w:rsidRPr="00AC4615">
        <w:rPr>
          <w:rFonts w:ascii="Calibri" w:eastAsia="Calibri" w:hAnsi="Calibri" w:cs="Calibri"/>
          <w:color w:val="0077D3"/>
          <w:spacing w:val="1"/>
          <w:sz w:val="26"/>
          <w:szCs w:val="26"/>
          <w:lang w:val="es-MX"/>
        </w:rPr>
        <w:t>q</w:t>
      </w:r>
      <w:r w:rsidRPr="00AC4615">
        <w:rPr>
          <w:rFonts w:ascii="Calibri" w:eastAsia="Calibri" w:hAnsi="Calibri" w:cs="Calibri"/>
          <w:color w:val="0077D3"/>
          <w:sz w:val="26"/>
          <w:szCs w:val="26"/>
          <w:lang w:val="es-MX"/>
        </w:rPr>
        <w:t>ue</w:t>
      </w:r>
      <w:r w:rsidRPr="00AC4615">
        <w:rPr>
          <w:rFonts w:ascii="Calibri" w:eastAsia="Calibri" w:hAnsi="Calibri" w:cs="Calibri"/>
          <w:color w:val="0077D3"/>
          <w:spacing w:val="-9"/>
          <w:sz w:val="26"/>
          <w:szCs w:val="26"/>
          <w:lang w:val="es-MX"/>
        </w:rPr>
        <w:t xml:space="preserve"> </w:t>
      </w:r>
      <w:r w:rsidRPr="00AC4615">
        <w:rPr>
          <w:rFonts w:ascii="Calibri" w:eastAsia="Calibri" w:hAnsi="Calibri" w:cs="Calibri"/>
          <w:color w:val="0077D3"/>
          <w:sz w:val="26"/>
          <w:szCs w:val="26"/>
          <w:lang w:val="es-MX"/>
        </w:rPr>
        <w:t>c</w:t>
      </w:r>
      <w:r w:rsidRPr="00AC4615">
        <w:rPr>
          <w:rFonts w:ascii="Calibri" w:eastAsia="Calibri" w:hAnsi="Calibri" w:cs="Calibri"/>
          <w:color w:val="0077D3"/>
          <w:spacing w:val="1"/>
          <w:sz w:val="26"/>
          <w:szCs w:val="26"/>
          <w:lang w:val="es-MX"/>
        </w:rPr>
        <w:t>u</w:t>
      </w:r>
      <w:r w:rsidRPr="00AC4615">
        <w:rPr>
          <w:rFonts w:ascii="Calibri" w:eastAsia="Calibri" w:hAnsi="Calibri" w:cs="Calibri"/>
          <w:color w:val="0077D3"/>
          <w:sz w:val="26"/>
          <w:szCs w:val="26"/>
          <w:lang w:val="es-MX"/>
        </w:rPr>
        <w:t>r</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i</w:t>
      </w:r>
      <w:r w:rsidRPr="00AC4615">
        <w:rPr>
          <w:rFonts w:ascii="Calibri" w:eastAsia="Calibri" w:hAnsi="Calibri" w:cs="Calibri"/>
          <w:color w:val="0077D3"/>
          <w:spacing w:val="1"/>
          <w:sz w:val="26"/>
          <w:szCs w:val="26"/>
          <w:lang w:val="es-MX"/>
        </w:rPr>
        <w:t>c</w:t>
      </w:r>
      <w:r w:rsidRPr="00AC4615">
        <w:rPr>
          <w:rFonts w:ascii="Calibri" w:eastAsia="Calibri" w:hAnsi="Calibri" w:cs="Calibri"/>
          <w:color w:val="0077D3"/>
          <w:sz w:val="26"/>
          <w:szCs w:val="26"/>
          <w:lang w:val="es-MX"/>
        </w:rPr>
        <w:t>u</w:t>
      </w:r>
      <w:r w:rsidRPr="00AC4615">
        <w:rPr>
          <w:rFonts w:ascii="Calibri" w:eastAsia="Calibri" w:hAnsi="Calibri" w:cs="Calibri"/>
          <w:color w:val="0077D3"/>
          <w:spacing w:val="1"/>
          <w:sz w:val="26"/>
          <w:szCs w:val="26"/>
          <w:lang w:val="es-MX"/>
        </w:rPr>
        <w:t>l</w:t>
      </w:r>
      <w:r w:rsidRPr="00AC4615">
        <w:rPr>
          <w:rFonts w:ascii="Calibri" w:eastAsia="Calibri" w:hAnsi="Calibri" w:cs="Calibri"/>
          <w:color w:val="0077D3"/>
          <w:sz w:val="26"/>
          <w:szCs w:val="26"/>
          <w:lang w:val="es-MX"/>
        </w:rPr>
        <w:t>ar</w:t>
      </w:r>
    </w:p>
    <w:p w14:paraId="455A5284" w14:textId="77777777" w:rsidR="004A2284" w:rsidRPr="00AC4615" w:rsidRDefault="004A2284">
      <w:pPr>
        <w:spacing w:before="10" w:after="0" w:line="110" w:lineRule="exact"/>
        <w:rPr>
          <w:sz w:val="11"/>
          <w:szCs w:val="11"/>
          <w:lang w:val="es-MX"/>
        </w:rPr>
      </w:pPr>
    </w:p>
    <w:p w14:paraId="37A51F98" w14:textId="77777777" w:rsidR="004A2284" w:rsidRPr="00AC4615" w:rsidRDefault="004A2284">
      <w:pPr>
        <w:spacing w:after="0" w:line="200" w:lineRule="exact"/>
        <w:rPr>
          <w:sz w:val="20"/>
          <w:szCs w:val="20"/>
          <w:lang w:val="es-MX"/>
        </w:rPr>
      </w:pPr>
    </w:p>
    <w:p w14:paraId="54B9DCCA" w14:textId="77777777" w:rsidR="004A2284" w:rsidRPr="00AC4615" w:rsidRDefault="004A2284">
      <w:pPr>
        <w:spacing w:after="0" w:line="200" w:lineRule="exact"/>
        <w:rPr>
          <w:sz w:val="20"/>
          <w:szCs w:val="20"/>
          <w:lang w:val="es-MX"/>
        </w:rPr>
      </w:pPr>
    </w:p>
    <w:p w14:paraId="6E63C777" w14:textId="0F59CA1B" w:rsidR="004A2284" w:rsidRPr="00AC4615" w:rsidRDefault="003C170F">
      <w:pPr>
        <w:spacing w:after="0" w:line="240" w:lineRule="auto"/>
        <w:ind w:left="139" w:right="6707"/>
        <w:jc w:val="both"/>
        <w:rPr>
          <w:rFonts w:ascii="Calibri" w:eastAsia="Calibri" w:hAnsi="Calibri" w:cs="Calibri"/>
          <w:sz w:val="26"/>
          <w:szCs w:val="26"/>
          <w:lang w:val="es-MX"/>
        </w:rPr>
      </w:pPr>
      <w:r>
        <w:rPr>
          <w:rFonts w:ascii="Calibri" w:eastAsia="Calibri" w:hAnsi="Calibri" w:cs="Calibri"/>
          <w:color w:val="0077D3"/>
          <w:sz w:val="26"/>
          <w:szCs w:val="26"/>
          <w:lang w:val="es-MX"/>
        </w:rPr>
        <w:t>Población objetivo</w:t>
      </w:r>
    </w:p>
    <w:p w14:paraId="04E81DE4" w14:textId="77777777" w:rsidR="004A2284" w:rsidRPr="00AC4615" w:rsidRDefault="004A2284">
      <w:pPr>
        <w:spacing w:before="1" w:after="0" w:line="160" w:lineRule="exact"/>
        <w:rPr>
          <w:sz w:val="16"/>
          <w:szCs w:val="16"/>
          <w:lang w:val="es-MX"/>
        </w:rPr>
      </w:pPr>
    </w:p>
    <w:p w14:paraId="57CF5878" w14:textId="77777777" w:rsidR="004A2284" w:rsidRPr="00AC4615" w:rsidRDefault="004A2284">
      <w:pPr>
        <w:spacing w:after="0" w:line="200" w:lineRule="exact"/>
        <w:rPr>
          <w:sz w:val="20"/>
          <w:szCs w:val="20"/>
          <w:lang w:val="es-MX"/>
        </w:rPr>
      </w:pPr>
    </w:p>
    <w:p w14:paraId="4881C69D" w14:textId="77777777" w:rsidR="004A2284" w:rsidRPr="00AC4615" w:rsidRDefault="004A2284">
      <w:pPr>
        <w:spacing w:after="0" w:line="200" w:lineRule="exact"/>
        <w:rPr>
          <w:sz w:val="20"/>
          <w:szCs w:val="20"/>
          <w:lang w:val="es-MX"/>
        </w:rPr>
      </w:pPr>
    </w:p>
    <w:p w14:paraId="189DF67D" w14:textId="77777777" w:rsidR="004A2284" w:rsidRPr="00AC4615" w:rsidRDefault="004A2284">
      <w:pPr>
        <w:spacing w:before="18" w:after="0" w:line="220" w:lineRule="exact"/>
        <w:rPr>
          <w:lang w:val="es-MX"/>
        </w:rPr>
      </w:pPr>
    </w:p>
    <w:p w14:paraId="7F05E037" w14:textId="77777777" w:rsidR="004A2284" w:rsidRPr="00AC4615" w:rsidRDefault="00AC4615">
      <w:pPr>
        <w:spacing w:after="0" w:line="240" w:lineRule="auto"/>
        <w:ind w:left="139" w:right="116"/>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 xml:space="preserve">V.       </w:t>
      </w:r>
      <w:r w:rsidRPr="00AC4615">
        <w:rPr>
          <w:rFonts w:ascii="Calibri" w:eastAsia="Calibri" w:hAnsi="Calibri" w:cs="Calibri"/>
          <w:b/>
          <w:bCs/>
          <w:color w:val="C5182C"/>
          <w:spacing w:val="25"/>
          <w:sz w:val="26"/>
          <w:szCs w:val="26"/>
          <w:lang w:val="es-MX"/>
        </w:rPr>
        <w:t xml:space="preserve"> </w:t>
      </w:r>
      <w:r w:rsidRPr="00AC4615">
        <w:rPr>
          <w:rFonts w:ascii="Calibri" w:eastAsia="Calibri" w:hAnsi="Calibri" w:cs="Calibri"/>
          <w:b/>
          <w:bCs/>
          <w:color w:val="C5182C"/>
          <w:sz w:val="26"/>
          <w:szCs w:val="26"/>
          <w:lang w:val="es-MX"/>
        </w:rPr>
        <w:t>Ob</w:t>
      </w:r>
      <w:r w:rsidRPr="00AC4615">
        <w:rPr>
          <w:rFonts w:ascii="Calibri" w:eastAsia="Calibri" w:hAnsi="Calibri" w:cs="Calibri"/>
          <w:b/>
          <w:bCs/>
          <w:color w:val="C5182C"/>
          <w:spacing w:val="1"/>
          <w:sz w:val="26"/>
          <w:szCs w:val="26"/>
          <w:lang w:val="es-MX"/>
        </w:rPr>
        <w:t>j</w:t>
      </w:r>
      <w:r w:rsidRPr="00AC4615">
        <w:rPr>
          <w:rFonts w:ascii="Calibri" w:eastAsia="Calibri" w:hAnsi="Calibri" w:cs="Calibri"/>
          <w:b/>
          <w:bCs/>
          <w:color w:val="C5182C"/>
          <w:spacing w:val="-1"/>
          <w:sz w:val="26"/>
          <w:szCs w:val="26"/>
          <w:lang w:val="es-MX"/>
        </w:rPr>
        <w:t>et</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v</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5"/>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2"/>
          <w:sz w:val="26"/>
          <w:szCs w:val="26"/>
          <w:lang w:val="es-MX"/>
        </w:rPr>
        <w:t xml:space="preserve"> </w:t>
      </w:r>
      <w:r w:rsidRPr="00AC4615">
        <w:rPr>
          <w:rFonts w:ascii="Calibri" w:eastAsia="Calibri" w:hAnsi="Calibri" w:cs="Calibri"/>
          <w:b/>
          <w:bCs/>
          <w:color w:val="C5182C"/>
          <w:sz w:val="26"/>
          <w:szCs w:val="26"/>
          <w:lang w:val="es-MX"/>
        </w:rPr>
        <w:t>co</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ta</w:t>
      </w:r>
      <w:r w:rsidRPr="00AC4615">
        <w:rPr>
          <w:rFonts w:ascii="Calibri" w:eastAsia="Calibri" w:hAnsi="Calibri" w:cs="Calibri"/>
          <w:b/>
          <w:bCs/>
          <w:color w:val="C5182C"/>
          <w:sz w:val="26"/>
          <w:szCs w:val="26"/>
          <w:lang w:val="es-MX"/>
        </w:rPr>
        <w:t>ción</w:t>
      </w:r>
      <w:r w:rsidRPr="00AC4615">
        <w:rPr>
          <w:rFonts w:ascii="Calibri" w:eastAsia="Calibri" w:hAnsi="Calibri" w:cs="Calibri"/>
          <w:b/>
          <w:bCs/>
          <w:color w:val="C5182C"/>
          <w:spacing w:val="-12"/>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5"/>
          <w:sz w:val="26"/>
          <w:szCs w:val="26"/>
          <w:lang w:val="es-MX"/>
        </w:rPr>
        <w:t xml:space="preserve"> </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cio</w:t>
      </w:r>
      <w:r w:rsidRPr="00AC4615">
        <w:rPr>
          <w:rFonts w:ascii="Calibri" w:eastAsia="Calibri" w:hAnsi="Calibri" w:cs="Calibri"/>
          <w:b/>
          <w:bCs/>
          <w:color w:val="C5182C"/>
          <w:spacing w:val="-6"/>
          <w:sz w:val="26"/>
          <w:szCs w:val="26"/>
          <w:lang w:val="es-MX"/>
        </w:rPr>
        <w:t xml:space="preserve"> </w:t>
      </w:r>
      <w:r w:rsidRPr="00AC4615">
        <w:rPr>
          <w:rFonts w:ascii="Calibri" w:eastAsia="Calibri" w:hAnsi="Calibri" w:cs="Calibri"/>
          <w:b/>
          <w:bCs/>
          <w:color w:val="C5182C"/>
          <w:sz w:val="26"/>
          <w:szCs w:val="26"/>
          <w:lang w:val="es-MX"/>
        </w:rPr>
        <w:t>Imp</w:t>
      </w:r>
      <w:r w:rsidRPr="00AC4615">
        <w:rPr>
          <w:rFonts w:ascii="Calibri" w:eastAsia="Calibri" w:hAnsi="Calibri" w:cs="Calibri"/>
          <w:b/>
          <w:bCs/>
          <w:color w:val="C5182C"/>
          <w:spacing w:val="1"/>
          <w:sz w:val="26"/>
          <w:szCs w:val="26"/>
          <w:lang w:val="es-MX"/>
        </w:rPr>
        <w:t>le</w:t>
      </w:r>
      <w:r w:rsidRPr="00AC4615">
        <w:rPr>
          <w:rFonts w:ascii="Calibri" w:eastAsia="Calibri" w:hAnsi="Calibri" w:cs="Calibri"/>
          <w:b/>
          <w:bCs/>
          <w:color w:val="C5182C"/>
          <w:sz w:val="26"/>
          <w:szCs w:val="26"/>
          <w:lang w:val="es-MX"/>
        </w:rPr>
        <w:t>men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d</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r</w:t>
      </w:r>
      <w:r w:rsidRPr="00AC4615">
        <w:rPr>
          <w:rFonts w:ascii="Calibri" w:eastAsia="Calibri" w:hAnsi="Calibri" w:cs="Calibri"/>
          <w:b/>
          <w:bCs/>
          <w:color w:val="C5182C"/>
          <w:spacing w:val="-19"/>
          <w:sz w:val="26"/>
          <w:szCs w:val="26"/>
          <w:lang w:val="es-MX"/>
        </w:rPr>
        <w:t xml:space="preserve"> </w:t>
      </w:r>
      <w:r w:rsidRPr="00AC4615">
        <w:rPr>
          <w:rFonts w:ascii="Calibri" w:eastAsia="Calibri" w:hAnsi="Calibri" w:cs="Calibri"/>
          <w:b/>
          <w:bCs/>
          <w:color w:val="C5182C"/>
          <w:spacing w:val="2"/>
          <w:sz w:val="26"/>
          <w:szCs w:val="26"/>
          <w:lang w:val="es-MX"/>
        </w:rPr>
        <w:t>p</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7"/>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2"/>
          <w:sz w:val="26"/>
          <w:szCs w:val="26"/>
          <w:lang w:val="es-MX"/>
        </w:rPr>
        <w:t xml:space="preserve"> </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z w:val="26"/>
          <w:szCs w:val="26"/>
          <w:lang w:val="es-MX"/>
        </w:rPr>
        <w:t>on</w:t>
      </w:r>
      <w:r w:rsidRPr="00AC4615">
        <w:rPr>
          <w:rFonts w:ascii="Calibri" w:eastAsia="Calibri" w:hAnsi="Calibri" w:cs="Calibri"/>
          <w:b/>
          <w:bCs/>
          <w:color w:val="C5182C"/>
          <w:spacing w:val="2"/>
          <w:sz w:val="26"/>
          <w:szCs w:val="26"/>
          <w:lang w:val="es-MX"/>
        </w:rPr>
        <w:t>s</w:t>
      </w:r>
      <w:r w:rsidRPr="00AC4615">
        <w:rPr>
          <w:rFonts w:ascii="Calibri" w:eastAsia="Calibri" w:hAnsi="Calibri" w:cs="Calibri"/>
          <w:b/>
          <w:bCs/>
          <w:color w:val="C5182C"/>
          <w:spacing w:val="-1"/>
          <w:sz w:val="26"/>
          <w:szCs w:val="26"/>
          <w:lang w:val="es-MX"/>
        </w:rPr>
        <w:t>tr</w:t>
      </w:r>
      <w:r w:rsidRPr="00AC4615">
        <w:rPr>
          <w:rFonts w:ascii="Calibri" w:eastAsia="Calibri" w:hAnsi="Calibri" w:cs="Calibri"/>
          <w:b/>
          <w:bCs/>
          <w:color w:val="C5182C"/>
          <w:spacing w:val="2"/>
          <w:sz w:val="26"/>
          <w:szCs w:val="26"/>
          <w:lang w:val="es-MX"/>
        </w:rPr>
        <w:t>u</w:t>
      </w:r>
      <w:r w:rsidRPr="00AC4615">
        <w:rPr>
          <w:rFonts w:ascii="Calibri" w:eastAsia="Calibri" w:hAnsi="Calibri" w:cs="Calibri"/>
          <w:b/>
          <w:bCs/>
          <w:color w:val="C5182C"/>
          <w:sz w:val="26"/>
          <w:szCs w:val="26"/>
          <w:lang w:val="es-MX"/>
        </w:rPr>
        <w:t>cción</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z w:val="26"/>
          <w:szCs w:val="26"/>
          <w:lang w:val="es-MX"/>
        </w:rPr>
        <w:t>de</w:t>
      </w:r>
    </w:p>
    <w:p w14:paraId="1F7790C6" w14:textId="77777777" w:rsidR="004A2284" w:rsidRPr="00AC4615" w:rsidRDefault="00AC4615">
      <w:pPr>
        <w:spacing w:after="0" w:line="317" w:lineRule="exact"/>
        <w:ind w:left="859" w:right="-20"/>
        <w:rPr>
          <w:rFonts w:ascii="Calibri" w:eastAsia="Calibri" w:hAnsi="Calibri" w:cs="Calibri"/>
          <w:sz w:val="26"/>
          <w:szCs w:val="26"/>
          <w:lang w:val="es-MX"/>
        </w:rPr>
      </w:pPr>
      <w:r w:rsidRPr="00AC4615">
        <w:rPr>
          <w:rFonts w:ascii="Calibri" w:eastAsia="Calibri" w:hAnsi="Calibri" w:cs="Calibri"/>
          <w:b/>
          <w:bCs/>
          <w:color w:val="C5182C"/>
          <w:spacing w:val="-1"/>
          <w:position w:val="1"/>
          <w:sz w:val="26"/>
          <w:szCs w:val="26"/>
          <w:lang w:val="es-MX"/>
        </w:rPr>
        <w:t>Pr</w:t>
      </w:r>
      <w:r w:rsidRPr="00AC4615">
        <w:rPr>
          <w:rFonts w:ascii="Calibri" w:eastAsia="Calibri" w:hAnsi="Calibri" w:cs="Calibri"/>
          <w:b/>
          <w:bCs/>
          <w:color w:val="C5182C"/>
          <w:spacing w:val="2"/>
          <w:position w:val="1"/>
          <w:sz w:val="26"/>
          <w:szCs w:val="26"/>
          <w:lang w:val="es-MX"/>
        </w:rPr>
        <w:t>u</w:t>
      </w:r>
      <w:r w:rsidRPr="00AC4615">
        <w:rPr>
          <w:rFonts w:ascii="Calibri" w:eastAsia="Calibri" w:hAnsi="Calibri" w:cs="Calibri"/>
          <w:b/>
          <w:bCs/>
          <w:color w:val="C5182C"/>
          <w:spacing w:val="-1"/>
          <w:position w:val="1"/>
          <w:sz w:val="26"/>
          <w:szCs w:val="26"/>
          <w:lang w:val="es-MX"/>
        </w:rPr>
        <w:t>e</w:t>
      </w:r>
      <w:r w:rsidRPr="00AC4615">
        <w:rPr>
          <w:rFonts w:ascii="Calibri" w:eastAsia="Calibri" w:hAnsi="Calibri" w:cs="Calibri"/>
          <w:b/>
          <w:bCs/>
          <w:color w:val="C5182C"/>
          <w:position w:val="1"/>
          <w:sz w:val="26"/>
          <w:szCs w:val="26"/>
          <w:lang w:val="es-MX"/>
        </w:rPr>
        <w:t>b</w:t>
      </w:r>
      <w:r w:rsidRPr="00AC4615">
        <w:rPr>
          <w:rFonts w:ascii="Calibri" w:eastAsia="Calibri" w:hAnsi="Calibri" w:cs="Calibri"/>
          <w:b/>
          <w:bCs/>
          <w:color w:val="C5182C"/>
          <w:spacing w:val="1"/>
          <w:position w:val="1"/>
          <w:sz w:val="26"/>
          <w:szCs w:val="26"/>
          <w:lang w:val="es-MX"/>
        </w:rPr>
        <w:t>a</w:t>
      </w:r>
      <w:r w:rsidRPr="00AC4615">
        <w:rPr>
          <w:rFonts w:ascii="Calibri" w:eastAsia="Calibri" w:hAnsi="Calibri" w:cs="Calibri"/>
          <w:b/>
          <w:bCs/>
          <w:color w:val="C5182C"/>
          <w:position w:val="1"/>
          <w:sz w:val="26"/>
          <w:szCs w:val="26"/>
          <w:lang w:val="es-MX"/>
        </w:rPr>
        <w:t>s</w:t>
      </w:r>
      <w:r w:rsidRPr="00AC4615">
        <w:rPr>
          <w:rFonts w:ascii="Calibri" w:eastAsia="Calibri" w:hAnsi="Calibri" w:cs="Calibri"/>
          <w:b/>
          <w:bCs/>
          <w:color w:val="C5182C"/>
          <w:spacing w:val="-10"/>
          <w:position w:val="1"/>
          <w:sz w:val="26"/>
          <w:szCs w:val="26"/>
          <w:lang w:val="es-MX"/>
        </w:rPr>
        <w:t xml:space="preserve"> </w:t>
      </w:r>
      <w:r w:rsidRPr="00AC4615">
        <w:rPr>
          <w:rFonts w:ascii="Calibri" w:eastAsia="Calibri" w:hAnsi="Calibri" w:cs="Calibri"/>
          <w:b/>
          <w:bCs/>
          <w:color w:val="C5182C"/>
          <w:spacing w:val="2"/>
          <w:position w:val="1"/>
          <w:sz w:val="26"/>
          <w:szCs w:val="26"/>
          <w:lang w:val="es-MX"/>
        </w:rPr>
        <w:t>d</w:t>
      </w:r>
      <w:r w:rsidRPr="00AC4615">
        <w:rPr>
          <w:rFonts w:ascii="Calibri" w:eastAsia="Calibri" w:hAnsi="Calibri" w:cs="Calibri"/>
          <w:b/>
          <w:bCs/>
          <w:color w:val="C5182C"/>
          <w:position w:val="1"/>
          <w:sz w:val="26"/>
          <w:szCs w:val="26"/>
          <w:lang w:val="es-MX"/>
        </w:rPr>
        <w:t>e</w:t>
      </w:r>
      <w:r w:rsidRPr="00AC4615">
        <w:rPr>
          <w:rFonts w:ascii="Calibri" w:eastAsia="Calibri" w:hAnsi="Calibri" w:cs="Calibri"/>
          <w:b/>
          <w:bCs/>
          <w:color w:val="C5182C"/>
          <w:spacing w:val="-4"/>
          <w:position w:val="1"/>
          <w:sz w:val="26"/>
          <w:szCs w:val="26"/>
          <w:lang w:val="es-MX"/>
        </w:rPr>
        <w:t xml:space="preserve"> </w:t>
      </w:r>
      <w:r w:rsidRPr="00AC4615">
        <w:rPr>
          <w:rFonts w:ascii="Calibri" w:eastAsia="Calibri" w:hAnsi="Calibri" w:cs="Calibri"/>
          <w:b/>
          <w:bCs/>
          <w:color w:val="C5182C"/>
          <w:position w:val="1"/>
          <w:sz w:val="26"/>
          <w:szCs w:val="26"/>
          <w:lang w:val="es-MX"/>
        </w:rPr>
        <w:t>L</w:t>
      </w:r>
      <w:r w:rsidRPr="00AC4615">
        <w:rPr>
          <w:rFonts w:ascii="Calibri" w:eastAsia="Calibri" w:hAnsi="Calibri" w:cs="Calibri"/>
          <w:b/>
          <w:bCs/>
          <w:color w:val="C5182C"/>
          <w:spacing w:val="3"/>
          <w:position w:val="1"/>
          <w:sz w:val="26"/>
          <w:szCs w:val="26"/>
          <w:lang w:val="es-MX"/>
        </w:rPr>
        <w:t>o</w:t>
      </w:r>
      <w:r w:rsidRPr="00AC4615">
        <w:rPr>
          <w:rFonts w:ascii="Calibri" w:eastAsia="Calibri" w:hAnsi="Calibri" w:cs="Calibri"/>
          <w:b/>
          <w:bCs/>
          <w:color w:val="C5182C"/>
          <w:position w:val="1"/>
          <w:sz w:val="26"/>
          <w:szCs w:val="26"/>
          <w:lang w:val="es-MX"/>
        </w:rPr>
        <w:t>g</w:t>
      </w:r>
      <w:r w:rsidRPr="00AC4615">
        <w:rPr>
          <w:rFonts w:ascii="Calibri" w:eastAsia="Calibri" w:hAnsi="Calibri" w:cs="Calibri"/>
          <w:b/>
          <w:bCs/>
          <w:color w:val="C5182C"/>
          <w:spacing w:val="1"/>
          <w:position w:val="1"/>
          <w:sz w:val="26"/>
          <w:szCs w:val="26"/>
          <w:lang w:val="es-MX"/>
        </w:rPr>
        <w:t>r</w:t>
      </w:r>
      <w:r w:rsidRPr="00AC4615">
        <w:rPr>
          <w:rFonts w:ascii="Calibri" w:eastAsia="Calibri" w:hAnsi="Calibri" w:cs="Calibri"/>
          <w:b/>
          <w:bCs/>
          <w:color w:val="C5182C"/>
          <w:position w:val="1"/>
          <w:sz w:val="26"/>
          <w:szCs w:val="26"/>
          <w:lang w:val="es-MX"/>
        </w:rPr>
        <w:t>os</w:t>
      </w:r>
      <w:r w:rsidRPr="00AC4615">
        <w:rPr>
          <w:rFonts w:ascii="Calibri" w:eastAsia="Calibri" w:hAnsi="Calibri" w:cs="Calibri"/>
          <w:b/>
          <w:bCs/>
          <w:color w:val="C5182C"/>
          <w:spacing w:val="-9"/>
          <w:position w:val="1"/>
          <w:sz w:val="26"/>
          <w:szCs w:val="26"/>
          <w:lang w:val="es-MX"/>
        </w:rPr>
        <w:t xml:space="preserve"> </w:t>
      </w:r>
      <w:r w:rsidRPr="00AC4615">
        <w:rPr>
          <w:rFonts w:ascii="Calibri" w:eastAsia="Calibri" w:hAnsi="Calibri" w:cs="Calibri"/>
          <w:b/>
          <w:bCs/>
          <w:color w:val="C5182C"/>
          <w:spacing w:val="2"/>
          <w:position w:val="1"/>
          <w:sz w:val="26"/>
          <w:szCs w:val="26"/>
          <w:lang w:val="es-MX"/>
        </w:rPr>
        <w:t>d</w:t>
      </w:r>
      <w:r w:rsidRPr="00AC4615">
        <w:rPr>
          <w:rFonts w:ascii="Calibri" w:eastAsia="Calibri" w:hAnsi="Calibri" w:cs="Calibri"/>
          <w:b/>
          <w:bCs/>
          <w:color w:val="C5182C"/>
          <w:position w:val="1"/>
          <w:sz w:val="26"/>
          <w:szCs w:val="26"/>
          <w:lang w:val="es-MX"/>
        </w:rPr>
        <w:t>e</w:t>
      </w:r>
      <w:r w:rsidRPr="00AC4615">
        <w:rPr>
          <w:rFonts w:ascii="Calibri" w:eastAsia="Calibri" w:hAnsi="Calibri" w:cs="Calibri"/>
          <w:b/>
          <w:bCs/>
          <w:color w:val="C5182C"/>
          <w:spacing w:val="-3"/>
          <w:position w:val="1"/>
          <w:sz w:val="26"/>
          <w:szCs w:val="26"/>
          <w:lang w:val="es-MX"/>
        </w:rPr>
        <w:t xml:space="preserve"> </w:t>
      </w:r>
      <w:r w:rsidRPr="00AC4615">
        <w:rPr>
          <w:rFonts w:ascii="Calibri" w:eastAsia="Calibri" w:hAnsi="Calibri" w:cs="Calibri"/>
          <w:b/>
          <w:bCs/>
          <w:color w:val="C5182C"/>
          <w:spacing w:val="-1"/>
          <w:position w:val="1"/>
          <w:sz w:val="26"/>
          <w:szCs w:val="26"/>
          <w:lang w:val="es-MX"/>
        </w:rPr>
        <w:t>A</w:t>
      </w:r>
      <w:r w:rsidRPr="00AC4615">
        <w:rPr>
          <w:rFonts w:ascii="Calibri" w:eastAsia="Calibri" w:hAnsi="Calibri" w:cs="Calibri"/>
          <w:b/>
          <w:bCs/>
          <w:color w:val="C5182C"/>
          <w:position w:val="1"/>
          <w:sz w:val="26"/>
          <w:szCs w:val="26"/>
          <w:lang w:val="es-MX"/>
        </w:rPr>
        <w:t>p</w:t>
      </w:r>
      <w:r w:rsidRPr="00AC4615">
        <w:rPr>
          <w:rFonts w:ascii="Calibri" w:eastAsia="Calibri" w:hAnsi="Calibri" w:cs="Calibri"/>
          <w:b/>
          <w:bCs/>
          <w:color w:val="C5182C"/>
          <w:spacing w:val="1"/>
          <w:position w:val="1"/>
          <w:sz w:val="26"/>
          <w:szCs w:val="26"/>
          <w:lang w:val="es-MX"/>
        </w:rPr>
        <w:t>r</w:t>
      </w:r>
      <w:r w:rsidRPr="00AC4615">
        <w:rPr>
          <w:rFonts w:ascii="Calibri" w:eastAsia="Calibri" w:hAnsi="Calibri" w:cs="Calibri"/>
          <w:b/>
          <w:bCs/>
          <w:color w:val="C5182C"/>
          <w:spacing w:val="-1"/>
          <w:position w:val="1"/>
          <w:sz w:val="26"/>
          <w:szCs w:val="26"/>
          <w:lang w:val="es-MX"/>
        </w:rPr>
        <w:t>e</w:t>
      </w:r>
      <w:r w:rsidRPr="00AC4615">
        <w:rPr>
          <w:rFonts w:ascii="Calibri" w:eastAsia="Calibri" w:hAnsi="Calibri" w:cs="Calibri"/>
          <w:b/>
          <w:bCs/>
          <w:color w:val="C5182C"/>
          <w:position w:val="1"/>
          <w:sz w:val="26"/>
          <w:szCs w:val="26"/>
          <w:lang w:val="es-MX"/>
        </w:rPr>
        <w:t>nd</w:t>
      </w:r>
      <w:r w:rsidRPr="00AC4615">
        <w:rPr>
          <w:rFonts w:ascii="Calibri" w:eastAsia="Calibri" w:hAnsi="Calibri" w:cs="Calibri"/>
          <w:b/>
          <w:bCs/>
          <w:color w:val="C5182C"/>
          <w:spacing w:val="1"/>
          <w:position w:val="1"/>
          <w:sz w:val="26"/>
          <w:szCs w:val="26"/>
          <w:lang w:val="es-MX"/>
        </w:rPr>
        <w:t>i</w:t>
      </w:r>
      <w:r w:rsidRPr="00AC4615">
        <w:rPr>
          <w:rFonts w:ascii="Calibri" w:eastAsia="Calibri" w:hAnsi="Calibri" w:cs="Calibri"/>
          <w:b/>
          <w:bCs/>
          <w:color w:val="C5182C"/>
          <w:position w:val="1"/>
          <w:sz w:val="26"/>
          <w:szCs w:val="26"/>
          <w:lang w:val="es-MX"/>
        </w:rPr>
        <w:t>zaj</w:t>
      </w:r>
      <w:r w:rsidRPr="00AC4615">
        <w:rPr>
          <w:rFonts w:ascii="Calibri" w:eastAsia="Calibri" w:hAnsi="Calibri" w:cs="Calibri"/>
          <w:b/>
          <w:bCs/>
          <w:color w:val="C5182C"/>
          <w:spacing w:val="2"/>
          <w:position w:val="1"/>
          <w:sz w:val="26"/>
          <w:szCs w:val="26"/>
          <w:lang w:val="es-MX"/>
        </w:rPr>
        <w:t>e</w:t>
      </w:r>
      <w:r w:rsidRPr="00AC4615">
        <w:rPr>
          <w:rFonts w:ascii="Calibri" w:eastAsia="Calibri" w:hAnsi="Calibri" w:cs="Calibri"/>
          <w:b/>
          <w:bCs/>
          <w:color w:val="C5182C"/>
          <w:position w:val="1"/>
          <w:sz w:val="26"/>
          <w:szCs w:val="26"/>
          <w:lang w:val="es-MX"/>
        </w:rPr>
        <w:t>s</w:t>
      </w:r>
      <w:r w:rsidRPr="00AC4615">
        <w:rPr>
          <w:rFonts w:ascii="Calibri" w:eastAsia="Calibri" w:hAnsi="Calibri" w:cs="Calibri"/>
          <w:b/>
          <w:bCs/>
          <w:color w:val="C5182C"/>
          <w:spacing w:val="-15"/>
          <w:position w:val="1"/>
          <w:sz w:val="26"/>
          <w:szCs w:val="26"/>
          <w:lang w:val="es-MX"/>
        </w:rPr>
        <w:t xml:space="preserve"> </w:t>
      </w:r>
      <w:r w:rsidRPr="00AC4615">
        <w:rPr>
          <w:rFonts w:ascii="Calibri" w:eastAsia="Calibri" w:hAnsi="Calibri" w:cs="Calibri"/>
          <w:b/>
          <w:bCs/>
          <w:color w:val="C5182C"/>
          <w:spacing w:val="2"/>
          <w:position w:val="1"/>
          <w:sz w:val="26"/>
          <w:szCs w:val="26"/>
          <w:lang w:val="es-MX"/>
        </w:rPr>
        <w:t>d</w:t>
      </w:r>
      <w:r w:rsidRPr="00AC4615">
        <w:rPr>
          <w:rFonts w:ascii="Calibri" w:eastAsia="Calibri" w:hAnsi="Calibri" w:cs="Calibri"/>
          <w:b/>
          <w:bCs/>
          <w:color w:val="C5182C"/>
          <w:spacing w:val="-1"/>
          <w:position w:val="1"/>
          <w:sz w:val="26"/>
          <w:szCs w:val="26"/>
          <w:lang w:val="es-MX"/>
        </w:rPr>
        <w:t>e</w:t>
      </w:r>
      <w:r w:rsidRPr="00AC4615">
        <w:rPr>
          <w:rFonts w:ascii="Calibri" w:eastAsia="Calibri" w:hAnsi="Calibri" w:cs="Calibri"/>
          <w:b/>
          <w:bCs/>
          <w:color w:val="C5182C"/>
          <w:position w:val="1"/>
          <w:sz w:val="26"/>
          <w:szCs w:val="26"/>
          <w:lang w:val="es-MX"/>
        </w:rPr>
        <w:t>l E</w:t>
      </w:r>
      <w:r w:rsidRPr="00AC4615">
        <w:rPr>
          <w:rFonts w:ascii="Calibri" w:eastAsia="Calibri" w:hAnsi="Calibri" w:cs="Calibri"/>
          <w:b/>
          <w:bCs/>
          <w:color w:val="C5182C"/>
          <w:spacing w:val="1"/>
          <w:position w:val="1"/>
          <w:sz w:val="26"/>
          <w:szCs w:val="26"/>
          <w:lang w:val="es-MX"/>
        </w:rPr>
        <w:t>R</w:t>
      </w:r>
      <w:r w:rsidRPr="00AC4615">
        <w:rPr>
          <w:rFonts w:ascii="Calibri" w:eastAsia="Calibri" w:hAnsi="Calibri" w:cs="Calibri"/>
          <w:b/>
          <w:bCs/>
          <w:color w:val="C5182C"/>
          <w:position w:val="1"/>
          <w:sz w:val="26"/>
          <w:szCs w:val="26"/>
          <w:lang w:val="es-MX"/>
        </w:rPr>
        <w:t>CE</w:t>
      </w:r>
    </w:p>
    <w:p w14:paraId="48F9B9E5" w14:textId="77777777" w:rsidR="004A2284" w:rsidRPr="00AC4615" w:rsidRDefault="004A2284">
      <w:pPr>
        <w:spacing w:before="9" w:after="0" w:line="150" w:lineRule="exact"/>
        <w:rPr>
          <w:sz w:val="15"/>
          <w:szCs w:val="15"/>
          <w:lang w:val="es-MX"/>
        </w:rPr>
      </w:pPr>
    </w:p>
    <w:p w14:paraId="2F5D6859" w14:textId="77777777" w:rsidR="004A2284" w:rsidRPr="00AC4615" w:rsidRDefault="004A2284">
      <w:pPr>
        <w:spacing w:after="0" w:line="200" w:lineRule="exact"/>
        <w:rPr>
          <w:sz w:val="20"/>
          <w:szCs w:val="20"/>
          <w:lang w:val="es-MX"/>
        </w:rPr>
      </w:pPr>
    </w:p>
    <w:p w14:paraId="2D78F639" w14:textId="77777777" w:rsidR="004A2284" w:rsidRPr="00AC4615" w:rsidRDefault="004A2284">
      <w:pPr>
        <w:spacing w:after="0" w:line="200" w:lineRule="exact"/>
        <w:rPr>
          <w:sz w:val="20"/>
          <w:szCs w:val="20"/>
          <w:lang w:val="es-MX"/>
        </w:rPr>
      </w:pPr>
    </w:p>
    <w:p w14:paraId="148AC506" w14:textId="77777777" w:rsidR="004A2284" w:rsidRPr="00AC4615" w:rsidRDefault="00AC4615">
      <w:pPr>
        <w:spacing w:after="0" w:line="240" w:lineRule="auto"/>
        <w:ind w:left="139" w:right="7356"/>
        <w:jc w:val="both"/>
        <w:rPr>
          <w:rFonts w:ascii="Calibri" w:eastAsia="Calibri" w:hAnsi="Calibri" w:cs="Calibri"/>
          <w:sz w:val="26"/>
          <w:szCs w:val="26"/>
          <w:lang w:val="es-MX"/>
        </w:rPr>
      </w:pPr>
      <w:r w:rsidRPr="00AC4615">
        <w:rPr>
          <w:rFonts w:ascii="Calibri" w:eastAsia="Calibri" w:hAnsi="Calibri" w:cs="Calibri"/>
          <w:color w:val="0077D3"/>
          <w:spacing w:val="1"/>
          <w:sz w:val="26"/>
          <w:szCs w:val="26"/>
          <w:lang w:val="es-MX"/>
        </w:rPr>
        <w:t>O</w:t>
      </w:r>
      <w:r w:rsidRPr="00AC4615">
        <w:rPr>
          <w:rFonts w:ascii="Calibri" w:eastAsia="Calibri" w:hAnsi="Calibri" w:cs="Calibri"/>
          <w:color w:val="0077D3"/>
          <w:sz w:val="26"/>
          <w:szCs w:val="26"/>
          <w:lang w:val="es-MX"/>
        </w:rPr>
        <w:t>b</w:t>
      </w:r>
      <w:r w:rsidRPr="00AC4615">
        <w:rPr>
          <w:rFonts w:ascii="Calibri" w:eastAsia="Calibri" w:hAnsi="Calibri" w:cs="Calibri"/>
          <w:color w:val="0077D3"/>
          <w:spacing w:val="1"/>
          <w:sz w:val="26"/>
          <w:szCs w:val="26"/>
          <w:lang w:val="es-MX"/>
        </w:rPr>
        <w:t>j</w:t>
      </w:r>
      <w:r w:rsidRPr="00AC4615">
        <w:rPr>
          <w:rFonts w:ascii="Calibri" w:eastAsia="Calibri" w:hAnsi="Calibri" w:cs="Calibri"/>
          <w:color w:val="0077D3"/>
          <w:sz w:val="26"/>
          <w:szCs w:val="26"/>
          <w:lang w:val="es-MX"/>
        </w:rPr>
        <w:t>eti</w:t>
      </w:r>
      <w:r w:rsidRPr="00AC4615">
        <w:rPr>
          <w:rFonts w:ascii="Calibri" w:eastAsia="Calibri" w:hAnsi="Calibri" w:cs="Calibri"/>
          <w:color w:val="0077D3"/>
          <w:spacing w:val="1"/>
          <w:sz w:val="26"/>
          <w:szCs w:val="26"/>
          <w:lang w:val="es-MX"/>
        </w:rPr>
        <w:t>v</w:t>
      </w:r>
      <w:r w:rsidRPr="00AC4615">
        <w:rPr>
          <w:rFonts w:ascii="Calibri" w:eastAsia="Calibri" w:hAnsi="Calibri" w:cs="Calibri"/>
          <w:color w:val="0077D3"/>
          <w:sz w:val="26"/>
          <w:szCs w:val="26"/>
          <w:lang w:val="es-MX"/>
        </w:rPr>
        <w:t>o</w:t>
      </w:r>
      <w:r w:rsidRPr="00AC4615">
        <w:rPr>
          <w:rFonts w:ascii="Calibri" w:eastAsia="Calibri" w:hAnsi="Calibri" w:cs="Calibri"/>
          <w:color w:val="0077D3"/>
          <w:spacing w:val="-10"/>
          <w:sz w:val="26"/>
          <w:szCs w:val="26"/>
          <w:lang w:val="es-MX"/>
        </w:rPr>
        <w:t xml:space="preserve"> </w:t>
      </w:r>
      <w:r w:rsidRPr="00AC4615">
        <w:rPr>
          <w:rFonts w:ascii="Calibri" w:eastAsia="Calibri" w:hAnsi="Calibri" w:cs="Calibri"/>
          <w:color w:val="0077D3"/>
          <w:sz w:val="26"/>
          <w:szCs w:val="26"/>
          <w:lang w:val="es-MX"/>
        </w:rPr>
        <w:t>Ge</w:t>
      </w:r>
      <w:r w:rsidRPr="00AC4615">
        <w:rPr>
          <w:rFonts w:ascii="Calibri" w:eastAsia="Calibri" w:hAnsi="Calibri" w:cs="Calibri"/>
          <w:color w:val="0077D3"/>
          <w:spacing w:val="1"/>
          <w:sz w:val="26"/>
          <w:szCs w:val="26"/>
          <w:lang w:val="es-MX"/>
        </w:rPr>
        <w:t>n</w:t>
      </w:r>
      <w:r w:rsidRPr="00AC4615">
        <w:rPr>
          <w:rFonts w:ascii="Calibri" w:eastAsia="Calibri" w:hAnsi="Calibri" w:cs="Calibri"/>
          <w:color w:val="0077D3"/>
          <w:sz w:val="26"/>
          <w:szCs w:val="26"/>
          <w:lang w:val="es-MX"/>
        </w:rPr>
        <w:t>e</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al</w:t>
      </w:r>
    </w:p>
    <w:p w14:paraId="2AB52244" w14:textId="77777777" w:rsidR="004A2284" w:rsidRPr="00AC4615" w:rsidRDefault="004A2284">
      <w:pPr>
        <w:spacing w:before="9" w:after="0" w:line="110" w:lineRule="exact"/>
        <w:rPr>
          <w:sz w:val="11"/>
          <w:szCs w:val="11"/>
          <w:lang w:val="es-MX"/>
        </w:rPr>
      </w:pPr>
    </w:p>
    <w:p w14:paraId="01F04F31" w14:textId="77777777" w:rsidR="004A2284" w:rsidRPr="00AC4615" w:rsidRDefault="00AC4615">
      <w:pPr>
        <w:spacing w:after="0"/>
        <w:ind w:left="139" w:right="68"/>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xml:space="preserve">r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eg</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ación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lica</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va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mp</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iva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log</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je</w:t>
      </w:r>
      <w:r w:rsidRPr="00AC4615">
        <w:rPr>
          <w:rFonts w:ascii="Calibri" w:eastAsia="Calibri" w:hAnsi="Calibri" w:cs="Calibri"/>
          <w:sz w:val="24"/>
          <w:szCs w:val="24"/>
          <w:lang w:val="es-MX"/>
        </w:rPr>
        <w:t>s escolar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 aca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émic</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ñ</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escol</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ám</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ocimi</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 xml:space="preserve">las </w:t>
      </w:r>
      <w:r w:rsidRPr="00AC4615">
        <w:rPr>
          <w:rFonts w:ascii="Calibri" w:eastAsia="Calibri" w:hAnsi="Calibri" w:cs="Calibri"/>
          <w:spacing w:val="1"/>
          <w:sz w:val="24"/>
          <w:szCs w:val="24"/>
          <w:lang w:val="es-MX"/>
        </w:rPr>
        <w:lastRenderedPageBreak/>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as</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ár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as</w:t>
      </w:r>
      <w:r w:rsidRPr="00AC4615">
        <w:rPr>
          <w:rFonts w:ascii="Calibri" w:eastAsia="Calibri" w:hAnsi="Calibri" w:cs="Calibri"/>
          <w:spacing w:val="-1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lec</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r w:rsidRPr="00AC4615">
        <w:rPr>
          <w:rFonts w:ascii="Calibri" w:eastAsia="Calibri" w:hAnsi="Calibri" w:cs="Calibri"/>
          <w:spacing w:val="-17"/>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8"/>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er</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sex</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7"/>
          <w:sz w:val="24"/>
          <w:szCs w:val="24"/>
          <w:lang w:val="es-MX"/>
        </w:rPr>
        <w:t xml:space="preserve"> </w:t>
      </w:r>
      <w:r w:rsidRPr="00AC4615">
        <w:rPr>
          <w:rFonts w:ascii="Calibri" w:eastAsia="Calibri" w:hAnsi="Calibri" w:cs="Calibri"/>
          <w:sz w:val="24"/>
          <w:szCs w:val="24"/>
          <w:lang w:val="es-MX"/>
        </w:rPr>
        <w:t>gra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rim</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ri</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y</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gra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acu</w:t>
      </w:r>
      <w:r w:rsidRPr="00AC4615">
        <w:rPr>
          <w:rFonts w:ascii="Calibri" w:eastAsia="Calibri" w:hAnsi="Calibri" w:cs="Calibri"/>
          <w:spacing w:val="1"/>
          <w:sz w:val="24"/>
          <w:szCs w:val="24"/>
          <w:lang w:val="es-MX"/>
        </w:rPr>
        <w:t>e</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rri</w:t>
      </w:r>
      <w:r w:rsidRPr="00AC4615">
        <w:rPr>
          <w:rFonts w:ascii="Calibri" w:eastAsia="Calibri" w:hAnsi="Calibri" w:cs="Calibri"/>
          <w:spacing w:val="-2"/>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 vige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pacing w:val="5"/>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19 sis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ivos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ar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5"/>
          <w:sz w:val="24"/>
          <w:szCs w:val="24"/>
          <w:lang w:val="es-MX"/>
        </w:rPr>
        <w:t>o</w:t>
      </w:r>
      <w:r w:rsidRPr="00AC4615">
        <w:rPr>
          <w:rFonts w:ascii="Calibri" w:eastAsia="Calibri" w:hAnsi="Calibri" w:cs="Calibri"/>
          <w:sz w:val="24"/>
          <w:szCs w:val="24"/>
          <w:lang w:val="es-MX"/>
        </w:rPr>
        <w:t>, a</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ravés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ol</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ire</w:t>
      </w:r>
      <w:r w:rsidRPr="00AC4615">
        <w:rPr>
          <w:rFonts w:ascii="Calibri" w:eastAsia="Calibri" w:hAnsi="Calibri" w:cs="Calibri"/>
          <w:spacing w:val="4"/>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LLEC</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ocios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Im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8"/>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ed</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ivel 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w:t>
      </w:r>
    </w:p>
    <w:p w14:paraId="7B1ABF06" w14:textId="77777777" w:rsidR="004A2284" w:rsidRPr="00AC4615" w:rsidRDefault="004A2284">
      <w:pPr>
        <w:spacing w:before="8" w:after="0" w:line="130" w:lineRule="exact"/>
        <w:rPr>
          <w:sz w:val="13"/>
          <w:szCs w:val="13"/>
          <w:lang w:val="es-MX"/>
        </w:rPr>
      </w:pPr>
    </w:p>
    <w:p w14:paraId="4C1F3A2C" w14:textId="77777777" w:rsidR="004A2284" w:rsidRPr="00AC4615" w:rsidRDefault="004A2284">
      <w:pPr>
        <w:spacing w:after="0" w:line="200" w:lineRule="exact"/>
        <w:rPr>
          <w:sz w:val="20"/>
          <w:szCs w:val="20"/>
          <w:lang w:val="es-MX"/>
        </w:rPr>
      </w:pPr>
    </w:p>
    <w:p w14:paraId="6507979A" w14:textId="77777777" w:rsidR="004A2284" w:rsidRPr="00AC4615" w:rsidRDefault="00AC4615">
      <w:pPr>
        <w:spacing w:after="0" w:line="240" w:lineRule="auto"/>
        <w:ind w:left="139" w:right="6937"/>
        <w:jc w:val="both"/>
        <w:rPr>
          <w:rFonts w:ascii="Calibri" w:eastAsia="Calibri" w:hAnsi="Calibri" w:cs="Calibri"/>
          <w:sz w:val="26"/>
          <w:szCs w:val="26"/>
          <w:lang w:val="es-MX"/>
        </w:rPr>
      </w:pPr>
      <w:r w:rsidRPr="00AC4615">
        <w:rPr>
          <w:rFonts w:ascii="Calibri" w:eastAsia="Calibri" w:hAnsi="Calibri" w:cs="Calibri"/>
          <w:color w:val="0077D3"/>
          <w:spacing w:val="1"/>
          <w:sz w:val="26"/>
          <w:szCs w:val="26"/>
          <w:lang w:val="es-MX"/>
        </w:rPr>
        <w:t>O</w:t>
      </w:r>
      <w:r w:rsidRPr="00AC4615">
        <w:rPr>
          <w:rFonts w:ascii="Calibri" w:eastAsia="Calibri" w:hAnsi="Calibri" w:cs="Calibri"/>
          <w:color w:val="0077D3"/>
          <w:sz w:val="26"/>
          <w:szCs w:val="26"/>
          <w:lang w:val="es-MX"/>
        </w:rPr>
        <w:t>b</w:t>
      </w:r>
      <w:r w:rsidRPr="00AC4615">
        <w:rPr>
          <w:rFonts w:ascii="Calibri" w:eastAsia="Calibri" w:hAnsi="Calibri" w:cs="Calibri"/>
          <w:color w:val="0077D3"/>
          <w:spacing w:val="1"/>
          <w:sz w:val="26"/>
          <w:szCs w:val="26"/>
          <w:lang w:val="es-MX"/>
        </w:rPr>
        <w:t>j</w:t>
      </w:r>
      <w:r w:rsidRPr="00AC4615">
        <w:rPr>
          <w:rFonts w:ascii="Calibri" w:eastAsia="Calibri" w:hAnsi="Calibri" w:cs="Calibri"/>
          <w:color w:val="0077D3"/>
          <w:sz w:val="26"/>
          <w:szCs w:val="26"/>
          <w:lang w:val="es-MX"/>
        </w:rPr>
        <w:t>eti</w:t>
      </w:r>
      <w:r w:rsidRPr="00AC4615">
        <w:rPr>
          <w:rFonts w:ascii="Calibri" w:eastAsia="Calibri" w:hAnsi="Calibri" w:cs="Calibri"/>
          <w:color w:val="0077D3"/>
          <w:spacing w:val="1"/>
          <w:sz w:val="26"/>
          <w:szCs w:val="26"/>
          <w:lang w:val="es-MX"/>
        </w:rPr>
        <w:t>v</w:t>
      </w:r>
      <w:r w:rsidRPr="00AC4615">
        <w:rPr>
          <w:rFonts w:ascii="Calibri" w:eastAsia="Calibri" w:hAnsi="Calibri" w:cs="Calibri"/>
          <w:color w:val="0077D3"/>
          <w:sz w:val="26"/>
          <w:szCs w:val="26"/>
          <w:lang w:val="es-MX"/>
        </w:rPr>
        <w:t>os</w:t>
      </w:r>
      <w:r w:rsidRPr="00AC4615">
        <w:rPr>
          <w:rFonts w:ascii="Calibri" w:eastAsia="Calibri" w:hAnsi="Calibri" w:cs="Calibri"/>
          <w:color w:val="0077D3"/>
          <w:spacing w:val="-12"/>
          <w:sz w:val="26"/>
          <w:szCs w:val="26"/>
          <w:lang w:val="es-MX"/>
        </w:rPr>
        <w:t xml:space="preserve"> </w:t>
      </w:r>
      <w:r w:rsidRPr="00AC4615">
        <w:rPr>
          <w:rFonts w:ascii="Calibri" w:eastAsia="Calibri" w:hAnsi="Calibri" w:cs="Calibri"/>
          <w:color w:val="0077D3"/>
          <w:sz w:val="26"/>
          <w:szCs w:val="26"/>
          <w:lang w:val="es-MX"/>
        </w:rPr>
        <w:t>Espe</w:t>
      </w:r>
      <w:r w:rsidRPr="00AC4615">
        <w:rPr>
          <w:rFonts w:ascii="Calibri" w:eastAsia="Calibri" w:hAnsi="Calibri" w:cs="Calibri"/>
          <w:color w:val="0077D3"/>
          <w:spacing w:val="1"/>
          <w:sz w:val="26"/>
          <w:szCs w:val="26"/>
          <w:lang w:val="es-MX"/>
        </w:rPr>
        <w:t>c</w:t>
      </w:r>
      <w:r w:rsidRPr="00AC4615">
        <w:rPr>
          <w:rFonts w:ascii="Calibri" w:eastAsia="Calibri" w:hAnsi="Calibri" w:cs="Calibri"/>
          <w:color w:val="0077D3"/>
          <w:sz w:val="26"/>
          <w:szCs w:val="26"/>
          <w:lang w:val="es-MX"/>
        </w:rPr>
        <w:t>íf</w:t>
      </w:r>
      <w:r w:rsidRPr="00AC4615">
        <w:rPr>
          <w:rFonts w:ascii="Calibri" w:eastAsia="Calibri" w:hAnsi="Calibri" w:cs="Calibri"/>
          <w:color w:val="0077D3"/>
          <w:spacing w:val="1"/>
          <w:sz w:val="26"/>
          <w:szCs w:val="26"/>
          <w:lang w:val="es-MX"/>
        </w:rPr>
        <w:t>i</w:t>
      </w:r>
      <w:r w:rsidRPr="00AC4615">
        <w:rPr>
          <w:rFonts w:ascii="Calibri" w:eastAsia="Calibri" w:hAnsi="Calibri" w:cs="Calibri"/>
          <w:color w:val="0077D3"/>
          <w:sz w:val="26"/>
          <w:szCs w:val="26"/>
          <w:lang w:val="es-MX"/>
        </w:rPr>
        <w:t>c</w:t>
      </w:r>
      <w:r w:rsidRPr="00AC4615">
        <w:rPr>
          <w:rFonts w:ascii="Calibri" w:eastAsia="Calibri" w:hAnsi="Calibri" w:cs="Calibri"/>
          <w:color w:val="0077D3"/>
          <w:spacing w:val="1"/>
          <w:sz w:val="26"/>
          <w:szCs w:val="26"/>
          <w:lang w:val="es-MX"/>
        </w:rPr>
        <w:t>o</w:t>
      </w:r>
      <w:r w:rsidRPr="00AC4615">
        <w:rPr>
          <w:rFonts w:ascii="Calibri" w:eastAsia="Calibri" w:hAnsi="Calibri" w:cs="Calibri"/>
          <w:color w:val="0077D3"/>
          <w:sz w:val="26"/>
          <w:szCs w:val="26"/>
          <w:lang w:val="es-MX"/>
        </w:rPr>
        <w:t>s</w:t>
      </w:r>
    </w:p>
    <w:p w14:paraId="6F4FE52E" w14:textId="77777777" w:rsidR="004A2284" w:rsidRPr="00AC4615" w:rsidRDefault="004A2284">
      <w:pPr>
        <w:spacing w:before="8" w:after="0" w:line="150" w:lineRule="exact"/>
        <w:rPr>
          <w:sz w:val="15"/>
          <w:szCs w:val="15"/>
          <w:lang w:val="es-MX"/>
        </w:rPr>
      </w:pPr>
    </w:p>
    <w:p w14:paraId="671807AD" w14:textId="77777777" w:rsidR="004A2284" w:rsidRPr="00AC4615" w:rsidRDefault="004A2284">
      <w:pPr>
        <w:spacing w:after="0" w:line="200" w:lineRule="exact"/>
        <w:rPr>
          <w:sz w:val="20"/>
          <w:szCs w:val="20"/>
          <w:lang w:val="es-MX"/>
        </w:rPr>
      </w:pPr>
    </w:p>
    <w:p w14:paraId="1FEB5C54" w14:textId="77777777" w:rsidR="004A2284" w:rsidRPr="00AC4615" w:rsidRDefault="004A2284">
      <w:pPr>
        <w:spacing w:after="0" w:line="200" w:lineRule="exact"/>
        <w:rPr>
          <w:sz w:val="20"/>
          <w:szCs w:val="20"/>
          <w:lang w:val="es-MX"/>
        </w:rPr>
      </w:pPr>
    </w:p>
    <w:p w14:paraId="2341CC3F" w14:textId="77777777" w:rsidR="004A2284" w:rsidRPr="00AC4615" w:rsidRDefault="00AC4615">
      <w:pPr>
        <w:spacing w:after="0"/>
        <w:ind w:left="859" w:right="72" w:hanging="360"/>
        <w:jc w:val="both"/>
        <w:rPr>
          <w:rFonts w:ascii="Calibri" w:eastAsia="Calibri" w:hAnsi="Calibri" w:cs="Calibri"/>
          <w:sz w:val="24"/>
          <w:szCs w:val="24"/>
          <w:lang w:val="es-MX"/>
        </w:rPr>
      </w:pPr>
      <w:r w:rsidRPr="00AC4615">
        <w:rPr>
          <w:rFonts w:ascii="Calibri" w:eastAsia="Calibri" w:hAnsi="Calibri" w:cs="Calibri"/>
          <w:spacing w:val="1"/>
          <w:lang w:val="es-MX"/>
        </w:rPr>
        <w:t>1</w:t>
      </w:r>
      <w:r w:rsidRPr="00AC4615">
        <w:rPr>
          <w:rFonts w:ascii="Calibri" w:eastAsia="Calibri" w:hAnsi="Calibri" w:cs="Calibri"/>
          <w:lang w:val="es-MX"/>
        </w:rPr>
        <w:t xml:space="preserve">.  </w:t>
      </w:r>
      <w:r w:rsidRPr="00AC4615">
        <w:rPr>
          <w:rFonts w:ascii="Calibri" w:eastAsia="Calibri" w:hAnsi="Calibri" w:cs="Calibri"/>
          <w:spacing w:val="43"/>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lecer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Im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or</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g</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ud</w:t>
      </w:r>
      <w:r w:rsidRPr="00AC4615">
        <w:rPr>
          <w:rFonts w:ascii="Calibri" w:eastAsia="Calibri" w:hAnsi="Calibri" w:cs="Calibri"/>
          <w:sz w:val="24"/>
          <w:szCs w:val="24"/>
          <w:lang w:val="es-MX"/>
        </w:rPr>
        <w:t xml:space="preserve">io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6"/>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á</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isis</w:t>
      </w:r>
      <w:r w:rsidRPr="00AC4615">
        <w:rPr>
          <w:rFonts w:ascii="Calibri" w:eastAsia="Calibri" w:hAnsi="Calibri" w:cs="Calibri"/>
          <w:spacing w:val="2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rric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lar</w:t>
      </w:r>
      <w:r w:rsidRPr="00AC4615">
        <w:rPr>
          <w:rFonts w:ascii="Calibri" w:eastAsia="Calibri" w:hAnsi="Calibri" w:cs="Calibri"/>
          <w:spacing w:val="2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w:t>
      </w:r>
      <w:r w:rsidRPr="00AC4615">
        <w:rPr>
          <w:rFonts w:ascii="Calibri" w:eastAsia="Calibri" w:hAnsi="Calibri" w:cs="Calibri"/>
          <w:spacing w:val="26"/>
          <w:sz w:val="24"/>
          <w:szCs w:val="24"/>
          <w:lang w:val="es-MX"/>
        </w:rPr>
        <w:t xml:space="preserve"> </w:t>
      </w:r>
      <w:r w:rsidRPr="00AC4615">
        <w:rPr>
          <w:rFonts w:ascii="Calibri" w:eastAsia="Calibri" w:hAnsi="Calibri" w:cs="Calibri"/>
          <w:sz w:val="24"/>
          <w:szCs w:val="24"/>
          <w:lang w:val="es-MX"/>
        </w:rPr>
        <w:t>ER</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28"/>
          <w:sz w:val="24"/>
          <w:szCs w:val="24"/>
          <w:lang w:val="es-MX"/>
        </w:rPr>
        <w:t xml:space="preserve"> </w:t>
      </w:r>
      <w:r w:rsidRPr="00AC4615">
        <w:rPr>
          <w:rFonts w:ascii="Calibri" w:eastAsia="Calibri" w:hAnsi="Calibri" w:cs="Calibri"/>
          <w:spacing w:val="1"/>
          <w:sz w:val="24"/>
          <w:szCs w:val="24"/>
          <w:lang w:val="es-MX"/>
        </w:rPr>
        <w:t>du</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25"/>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u</w:t>
      </w:r>
      <w:r w:rsidRPr="00AC4615">
        <w:rPr>
          <w:rFonts w:ascii="Calibri" w:eastAsia="Calibri" w:hAnsi="Calibri" w:cs="Calibri"/>
          <w:spacing w:val="28"/>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j</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uc</w:t>
      </w:r>
      <w:r w:rsidRPr="00AC4615">
        <w:rPr>
          <w:rFonts w:ascii="Calibri" w:eastAsia="Calibri" w:hAnsi="Calibri" w:cs="Calibri"/>
          <w:sz w:val="24"/>
          <w:szCs w:val="24"/>
          <w:lang w:val="es-MX"/>
        </w:rPr>
        <w:t>ió</w:t>
      </w:r>
      <w:r w:rsidRPr="00AC4615">
        <w:rPr>
          <w:rFonts w:ascii="Calibri" w:eastAsia="Calibri" w:hAnsi="Calibri" w:cs="Calibri"/>
          <w:spacing w:val="4"/>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20"/>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27"/>
          <w:sz w:val="24"/>
          <w:szCs w:val="24"/>
          <w:lang w:val="es-MX"/>
        </w:rPr>
        <w:t xml:space="preserve"> </w:t>
      </w:r>
      <w:r w:rsidRPr="00AC4615">
        <w:rPr>
          <w:rFonts w:ascii="Calibri" w:eastAsia="Calibri" w:hAnsi="Calibri" w:cs="Calibri"/>
          <w:sz w:val="24"/>
          <w:szCs w:val="24"/>
          <w:lang w:val="es-MX"/>
        </w:rPr>
        <w:t>efe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2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6"/>
          <w:sz w:val="24"/>
          <w:szCs w:val="24"/>
          <w:lang w:val="es-MX"/>
        </w:rPr>
        <w:t xml:space="preserve"> </w:t>
      </w:r>
      <w:r w:rsidRPr="00AC4615">
        <w:rPr>
          <w:rFonts w:ascii="Calibri" w:eastAsia="Calibri" w:hAnsi="Calibri" w:cs="Calibri"/>
          <w:sz w:val="24"/>
          <w:szCs w:val="24"/>
          <w:lang w:val="es-MX"/>
        </w:rPr>
        <w:t>aseg</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rar</w:t>
      </w:r>
      <w:r w:rsidRPr="00AC4615">
        <w:rPr>
          <w:rFonts w:ascii="Calibri" w:eastAsia="Calibri" w:hAnsi="Calibri" w:cs="Calibri"/>
          <w:spacing w:val="20"/>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6"/>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 xml:space="preserve">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ópti</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ollo 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aci</w:t>
      </w:r>
      <w:r w:rsidRPr="00AC4615">
        <w:rPr>
          <w:rFonts w:ascii="Calibri" w:eastAsia="Calibri" w:hAnsi="Calibri" w:cs="Calibri"/>
          <w:spacing w:val="-4"/>
          <w:sz w:val="24"/>
          <w:szCs w:val="24"/>
          <w:lang w:val="es-MX"/>
        </w:rPr>
        <w:t>ó</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las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log</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 a</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aje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io.</w:t>
      </w:r>
    </w:p>
    <w:p w14:paraId="2E455C89" w14:textId="77777777" w:rsidR="004A2284" w:rsidRPr="00AC4615" w:rsidRDefault="004A2284">
      <w:pPr>
        <w:spacing w:before="5" w:after="0" w:line="130" w:lineRule="exact"/>
        <w:rPr>
          <w:sz w:val="13"/>
          <w:szCs w:val="13"/>
          <w:lang w:val="es-MX"/>
        </w:rPr>
      </w:pPr>
    </w:p>
    <w:p w14:paraId="35FBD0D5" w14:textId="77777777" w:rsidR="004A2284" w:rsidRPr="00AC4615" w:rsidRDefault="004A2284">
      <w:pPr>
        <w:spacing w:after="0" w:line="200" w:lineRule="exact"/>
        <w:rPr>
          <w:sz w:val="20"/>
          <w:szCs w:val="20"/>
          <w:lang w:val="es-MX"/>
        </w:rPr>
      </w:pPr>
    </w:p>
    <w:p w14:paraId="188745C9" w14:textId="77777777" w:rsidR="004A2284" w:rsidRPr="00AC4615" w:rsidRDefault="00AC4615">
      <w:pPr>
        <w:spacing w:after="0"/>
        <w:ind w:left="859" w:right="70" w:hanging="360"/>
        <w:jc w:val="both"/>
        <w:rPr>
          <w:rFonts w:ascii="Calibri" w:eastAsia="Calibri" w:hAnsi="Calibri" w:cs="Calibri"/>
          <w:sz w:val="24"/>
          <w:szCs w:val="24"/>
          <w:lang w:val="es-MX"/>
        </w:rPr>
      </w:pPr>
      <w:r w:rsidRPr="00AC4615">
        <w:rPr>
          <w:rFonts w:ascii="Calibri" w:eastAsia="Calibri" w:hAnsi="Calibri" w:cs="Calibri"/>
          <w:spacing w:val="1"/>
          <w:lang w:val="es-MX"/>
        </w:rPr>
        <w:t>2</w:t>
      </w:r>
      <w:r w:rsidRPr="00AC4615">
        <w:rPr>
          <w:rFonts w:ascii="Calibri" w:eastAsia="Calibri" w:hAnsi="Calibri" w:cs="Calibri"/>
          <w:lang w:val="es-MX"/>
        </w:rPr>
        <w:t xml:space="preserve">.  </w:t>
      </w:r>
      <w:r w:rsidRPr="00AC4615">
        <w:rPr>
          <w:rFonts w:ascii="Calibri" w:eastAsia="Calibri" w:hAnsi="Calibri" w:cs="Calibri"/>
          <w:spacing w:val="43"/>
          <w:lang w:val="es-MX"/>
        </w:rPr>
        <w:t xml:space="preserve"> </w:t>
      </w:r>
      <w:r w:rsidRPr="00AC4615">
        <w:rPr>
          <w:rFonts w:ascii="Calibri" w:eastAsia="Calibri" w:hAnsi="Calibri" w:cs="Calibri"/>
          <w:sz w:val="24"/>
          <w:szCs w:val="24"/>
          <w:lang w:val="es-MX"/>
        </w:rPr>
        <w:t>Orga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w:t>
      </w:r>
      <w:r w:rsidRPr="00AC4615">
        <w:rPr>
          <w:rFonts w:ascii="Calibri" w:eastAsia="Calibri" w:hAnsi="Calibri" w:cs="Calibri"/>
          <w:spacing w:val="-16"/>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ía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ment</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ación</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aj</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 gra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ár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as</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ñ</w:t>
      </w:r>
      <w:r w:rsidRPr="00AC4615">
        <w:rPr>
          <w:rFonts w:ascii="Calibri" w:eastAsia="Calibri" w:hAnsi="Calibri" w:cs="Calibri"/>
          <w:sz w:val="24"/>
          <w:szCs w:val="24"/>
          <w:lang w:val="es-MX"/>
        </w:rPr>
        <w:t>ala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as,</w:t>
      </w:r>
      <w:r w:rsidRPr="00AC4615">
        <w:rPr>
          <w:rFonts w:ascii="Calibri" w:eastAsia="Calibri" w:hAnsi="Calibri" w:cs="Calibri"/>
          <w:spacing w:val="-1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w:t>
      </w:r>
      <w:r w:rsidRPr="00AC4615">
        <w:rPr>
          <w:rFonts w:ascii="Calibri" w:eastAsia="Calibri" w:hAnsi="Calibri" w:cs="Calibri"/>
          <w:spacing w:val="-1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ivos</w:t>
      </w:r>
      <w:r w:rsidRPr="00AC4615">
        <w:rPr>
          <w:rFonts w:ascii="Calibri" w:eastAsia="Calibri" w:hAnsi="Calibri" w:cs="Calibri"/>
          <w:spacing w:val="-18"/>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ri</w:t>
      </w:r>
      <w:r w:rsidRPr="00AC4615">
        <w:rPr>
          <w:rFonts w:ascii="Calibri" w:eastAsia="Calibri" w:hAnsi="Calibri" w:cs="Calibri"/>
          <w:spacing w:val="-1"/>
          <w:sz w:val="24"/>
          <w:szCs w:val="24"/>
          <w:lang w:val="es-MX"/>
        </w:rPr>
        <w:t>b</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licaci</w:t>
      </w:r>
      <w:r w:rsidRPr="00AC4615">
        <w:rPr>
          <w:rFonts w:ascii="Calibri" w:eastAsia="Calibri" w:hAnsi="Calibri" w:cs="Calibri"/>
          <w:spacing w:val="-2"/>
          <w:sz w:val="24"/>
          <w:szCs w:val="24"/>
          <w:lang w:val="es-MX"/>
        </w:rPr>
        <w:t>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 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2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23"/>
          <w:sz w:val="24"/>
          <w:szCs w:val="24"/>
          <w:lang w:val="es-MX"/>
        </w:rPr>
        <w:t xml:space="preserve"> </w:t>
      </w:r>
      <w:r w:rsidRPr="00AC4615">
        <w:rPr>
          <w:rFonts w:ascii="Calibri" w:eastAsia="Calibri" w:hAnsi="Calibri" w:cs="Calibri"/>
          <w:sz w:val="24"/>
          <w:szCs w:val="24"/>
          <w:lang w:val="es-MX"/>
        </w:rPr>
        <w:t>j</w:t>
      </w:r>
      <w:r w:rsidRPr="00AC4615">
        <w:rPr>
          <w:rFonts w:ascii="Calibri" w:eastAsia="Calibri" w:hAnsi="Calibri" w:cs="Calibri"/>
          <w:spacing w:val="1"/>
          <w:sz w:val="24"/>
          <w:szCs w:val="24"/>
          <w:lang w:val="es-MX"/>
        </w:rPr>
        <w:t>un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ocol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f</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ad</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eg</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28"/>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32"/>
          <w:sz w:val="24"/>
          <w:szCs w:val="24"/>
          <w:lang w:val="es-MX"/>
        </w:rPr>
        <w:t xml:space="preserve"> </w:t>
      </w:r>
      <w:r w:rsidRPr="00AC4615">
        <w:rPr>
          <w:rFonts w:ascii="Calibri" w:eastAsia="Calibri" w:hAnsi="Calibri" w:cs="Calibri"/>
          <w:sz w:val="24"/>
          <w:szCs w:val="24"/>
          <w:lang w:val="es-MX"/>
        </w:rPr>
        <w:t>las eval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ivas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a</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escala.</w:t>
      </w:r>
    </w:p>
    <w:p w14:paraId="188CF1A9" w14:textId="77777777" w:rsidR="004A2284" w:rsidRPr="00AC4615" w:rsidRDefault="004A2284">
      <w:pPr>
        <w:spacing w:before="5" w:after="0" w:line="130" w:lineRule="exact"/>
        <w:rPr>
          <w:sz w:val="13"/>
          <w:szCs w:val="13"/>
          <w:lang w:val="es-MX"/>
        </w:rPr>
      </w:pPr>
    </w:p>
    <w:p w14:paraId="721F985D" w14:textId="77777777" w:rsidR="004A2284" w:rsidRPr="00AC4615" w:rsidRDefault="004A2284">
      <w:pPr>
        <w:spacing w:after="0" w:line="200" w:lineRule="exact"/>
        <w:rPr>
          <w:sz w:val="20"/>
          <w:szCs w:val="20"/>
          <w:lang w:val="es-MX"/>
        </w:rPr>
      </w:pPr>
    </w:p>
    <w:p w14:paraId="41251BED" w14:textId="77777777" w:rsidR="004A2284" w:rsidRPr="00AC4615" w:rsidRDefault="00AC4615">
      <w:pPr>
        <w:spacing w:after="0"/>
        <w:ind w:left="859" w:right="70" w:hanging="360"/>
        <w:jc w:val="both"/>
        <w:rPr>
          <w:rFonts w:ascii="Calibri" w:eastAsia="Calibri" w:hAnsi="Calibri" w:cs="Calibri"/>
          <w:sz w:val="24"/>
          <w:szCs w:val="24"/>
          <w:lang w:val="es-MX"/>
        </w:rPr>
      </w:pPr>
      <w:r w:rsidRPr="00AC4615">
        <w:rPr>
          <w:rFonts w:ascii="Calibri" w:eastAsia="Calibri" w:hAnsi="Calibri" w:cs="Calibri"/>
          <w:spacing w:val="1"/>
          <w:lang w:val="es-MX"/>
        </w:rPr>
        <w:t>3</w:t>
      </w:r>
      <w:r w:rsidRPr="00AC4615">
        <w:rPr>
          <w:rFonts w:ascii="Calibri" w:eastAsia="Calibri" w:hAnsi="Calibri" w:cs="Calibri"/>
          <w:lang w:val="es-MX"/>
        </w:rPr>
        <w:t xml:space="preserve">.  </w:t>
      </w:r>
      <w:r w:rsidRPr="00AC4615">
        <w:rPr>
          <w:rFonts w:ascii="Calibri" w:eastAsia="Calibri" w:hAnsi="Calibri" w:cs="Calibri"/>
          <w:spacing w:val="43"/>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rmi</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ar</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1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llo</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16"/>
          <w:sz w:val="24"/>
          <w:szCs w:val="24"/>
          <w:lang w:val="es-MX"/>
        </w:rPr>
        <w:t xml:space="preserve"> </w:t>
      </w:r>
      <w:r w:rsidRPr="00AC4615">
        <w:rPr>
          <w:rFonts w:ascii="Calibri" w:eastAsia="Calibri" w:hAnsi="Calibri" w:cs="Calibri"/>
          <w:sz w:val="24"/>
          <w:szCs w:val="24"/>
          <w:lang w:val="es-MX"/>
        </w:rPr>
        <w:t>á</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1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opera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ació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rga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 y</w:t>
      </w:r>
      <w:r w:rsidRPr="00AC4615">
        <w:rPr>
          <w:rFonts w:ascii="Calibri" w:eastAsia="Calibri" w:hAnsi="Calibri" w:cs="Calibri"/>
          <w:spacing w:val="-1"/>
          <w:sz w:val="24"/>
          <w:szCs w:val="24"/>
          <w:lang w:val="es-MX"/>
        </w:rPr>
        <w:t xml:space="preserve"> 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 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z w:val="24"/>
          <w:szCs w:val="24"/>
          <w:lang w:val="es-MX"/>
        </w:rPr>
        <w:t>j</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ov</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 xml:space="preserve">r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qu</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 xml:space="preserve">aíses,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 en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 ám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 los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3"/>
          <w:sz w:val="24"/>
          <w:szCs w:val="24"/>
          <w:lang w:val="es-MX"/>
        </w:rPr>
        <w:t>v</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eval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w:t>
      </w:r>
      <w:r w:rsidRPr="00AC4615">
        <w:rPr>
          <w:rFonts w:ascii="Calibri" w:eastAsia="Calibri" w:hAnsi="Calibri" w:cs="Calibri"/>
          <w:spacing w:val="-3"/>
          <w:sz w:val="24"/>
          <w:szCs w:val="24"/>
          <w:lang w:val="es-MX"/>
        </w:rPr>
        <w:t>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ivas.</w:t>
      </w:r>
    </w:p>
    <w:p w14:paraId="47AD1B8E" w14:textId="77777777" w:rsidR="004A2284" w:rsidRPr="00AC4615" w:rsidRDefault="004A2284">
      <w:pPr>
        <w:spacing w:after="0" w:line="200" w:lineRule="exact"/>
        <w:rPr>
          <w:sz w:val="20"/>
          <w:szCs w:val="20"/>
          <w:lang w:val="es-MX"/>
        </w:rPr>
      </w:pPr>
    </w:p>
    <w:p w14:paraId="5706E2DD" w14:textId="77777777" w:rsidR="004A2284" w:rsidRPr="00AC4615" w:rsidRDefault="004A2284">
      <w:pPr>
        <w:spacing w:before="19" w:after="0" w:line="280" w:lineRule="exact"/>
        <w:rPr>
          <w:sz w:val="28"/>
          <w:szCs w:val="28"/>
          <w:lang w:val="es-MX"/>
        </w:rPr>
      </w:pPr>
    </w:p>
    <w:p w14:paraId="3E3A0EAE" w14:textId="77777777" w:rsidR="004A2284" w:rsidRPr="00AC4615" w:rsidRDefault="00AC4615">
      <w:pPr>
        <w:spacing w:after="0" w:line="275" w:lineRule="auto"/>
        <w:ind w:left="859" w:right="68" w:hanging="360"/>
        <w:jc w:val="both"/>
        <w:rPr>
          <w:rFonts w:ascii="Calibri" w:eastAsia="Calibri" w:hAnsi="Calibri" w:cs="Calibri"/>
          <w:sz w:val="24"/>
          <w:szCs w:val="24"/>
          <w:lang w:val="es-MX"/>
        </w:rPr>
      </w:pPr>
      <w:r w:rsidRPr="00AC4615">
        <w:rPr>
          <w:rFonts w:ascii="Calibri" w:eastAsia="Calibri" w:hAnsi="Calibri" w:cs="Calibri"/>
          <w:spacing w:val="1"/>
          <w:lang w:val="es-MX"/>
        </w:rPr>
        <w:t>4</w:t>
      </w:r>
      <w:r w:rsidRPr="00AC4615">
        <w:rPr>
          <w:rFonts w:ascii="Calibri" w:eastAsia="Calibri" w:hAnsi="Calibri" w:cs="Calibri"/>
          <w:lang w:val="es-MX"/>
        </w:rPr>
        <w:t xml:space="preserve">. </w:t>
      </w:r>
      <w:r w:rsidRPr="00AC4615">
        <w:rPr>
          <w:rFonts w:ascii="Calibri" w:eastAsia="Calibri" w:hAnsi="Calibri" w:cs="Calibri"/>
          <w:spacing w:val="24"/>
          <w:lang w:val="es-MX"/>
        </w:rPr>
        <w:t xml:space="preserve"> </w:t>
      </w:r>
      <w:r w:rsidRPr="00AC4615">
        <w:rPr>
          <w:rFonts w:ascii="Calibri" w:eastAsia="Calibri" w:hAnsi="Calibri" w:cs="Calibri"/>
          <w:sz w:val="24"/>
          <w:szCs w:val="24"/>
          <w:lang w:val="es-MX"/>
        </w:rPr>
        <w:t>In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rp</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ar en</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y</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ve</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ol</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ació</w:t>
      </w:r>
      <w:r w:rsidRPr="00AC4615">
        <w:rPr>
          <w:rFonts w:ascii="Calibri" w:eastAsia="Calibri" w:hAnsi="Calibri" w:cs="Calibri"/>
          <w:spacing w:val="3"/>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ación</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ivel</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l</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ión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 xml:space="preserve">y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soli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as</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on</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os, a</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pacing w:val="-2"/>
          <w:sz w:val="24"/>
          <w:szCs w:val="24"/>
          <w:lang w:val="es-MX"/>
        </w:rPr>
        <w:t>j</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soli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ar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sor</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al</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ga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ye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 salvag</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rd</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nd</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mp</w:t>
      </w:r>
      <w:r w:rsidRPr="00AC4615">
        <w:rPr>
          <w:rFonts w:ascii="Calibri" w:eastAsia="Calibri" w:hAnsi="Calibri" w:cs="Calibri"/>
          <w:sz w:val="24"/>
          <w:szCs w:val="24"/>
          <w:lang w:val="es-MX"/>
        </w:rPr>
        <w:t>ara</w:t>
      </w:r>
      <w:r w:rsidRPr="00AC4615">
        <w:rPr>
          <w:rFonts w:ascii="Calibri" w:eastAsia="Calibri" w:hAnsi="Calibri" w:cs="Calibri"/>
          <w:spacing w:val="2"/>
          <w:sz w:val="24"/>
          <w:szCs w:val="24"/>
          <w:lang w:val="es-MX"/>
        </w:rPr>
        <w:t>b</w:t>
      </w:r>
      <w:r w:rsidRPr="00AC4615">
        <w:rPr>
          <w:rFonts w:ascii="Calibri" w:eastAsia="Calibri" w:hAnsi="Calibri" w:cs="Calibri"/>
          <w:sz w:val="24"/>
          <w:szCs w:val="24"/>
          <w:lang w:val="es-MX"/>
        </w:rPr>
        <w:t>ili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d</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ud</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w:t>
      </w:r>
    </w:p>
    <w:p w14:paraId="5451ED3F" w14:textId="77777777" w:rsidR="004A2284" w:rsidRPr="00AC4615" w:rsidRDefault="004A2284">
      <w:pPr>
        <w:spacing w:after="0"/>
        <w:jc w:val="both"/>
        <w:rPr>
          <w:lang w:val="es-MX"/>
        </w:rPr>
        <w:sectPr w:rsidR="004A2284" w:rsidRPr="00AC4615">
          <w:pgSz w:w="11920" w:h="16840"/>
          <w:pgMar w:top="960" w:right="1280" w:bottom="1200" w:left="1280" w:header="739" w:footer="1003" w:gutter="0"/>
          <w:cols w:space="720"/>
        </w:sectPr>
      </w:pPr>
    </w:p>
    <w:p w14:paraId="66076107" w14:textId="77777777" w:rsidR="004A2284" w:rsidRPr="00AC4615" w:rsidRDefault="004A2284">
      <w:pPr>
        <w:spacing w:before="6" w:after="0" w:line="130" w:lineRule="exact"/>
        <w:rPr>
          <w:sz w:val="13"/>
          <w:szCs w:val="13"/>
          <w:lang w:val="es-MX"/>
        </w:rPr>
      </w:pPr>
    </w:p>
    <w:p w14:paraId="44222CE6" w14:textId="77777777" w:rsidR="004A2284" w:rsidRPr="00AC4615" w:rsidRDefault="004A2284">
      <w:pPr>
        <w:spacing w:after="0" w:line="200" w:lineRule="exact"/>
        <w:rPr>
          <w:sz w:val="20"/>
          <w:szCs w:val="20"/>
          <w:lang w:val="es-MX"/>
        </w:rPr>
      </w:pPr>
    </w:p>
    <w:p w14:paraId="6E2147D9" w14:textId="77777777" w:rsidR="004A2284" w:rsidRPr="00AC4615" w:rsidRDefault="004A2284">
      <w:pPr>
        <w:spacing w:after="0" w:line="200" w:lineRule="exact"/>
        <w:rPr>
          <w:sz w:val="20"/>
          <w:szCs w:val="20"/>
          <w:lang w:val="es-MX"/>
        </w:rPr>
      </w:pPr>
    </w:p>
    <w:p w14:paraId="0DCE36F0" w14:textId="77777777" w:rsidR="004A2284" w:rsidRPr="00AC4615" w:rsidRDefault="00AC4615">
      <w:pPr>
        <w:spacing w:before="11" w:after="0"/>
        <w:ind w:left="859" w:right="75" w:hanging="360"/>
        <w:jc w:val="both"/>
        <w:rPr>
          <w:rFonts w:ascii="Calibri" w:eastAsia="Calibri" w:hAnsi="Calibri" w:cs="Calibri"/>
          <w:sz w:val="24"/>
          <w:szCs w:val="24"/>
          <w:lang w:val="es-MX"/>
        </w:rPr>
      </w:pPr>
      <w:r w:rsidRPr="00AC4615">
        <w:rPr>
          <w:rFonts w:ascii="Calibri" w:eastAsia="Calibri" w:hAnsi="Calibri" w:cs="Calibri"/>
          <w:spacing w:val="1"/>
          <w:lang w:val="es-MX"/>
        </w:rPr>
        <w:t>5</w:t>
      </w:r>
      <w:r w:rsidRPr="00AC4615">
        <w:rPr>
          <w:rFonts w:ascii="Calibri" w:eastAsia="Calibri" w:hAnsi="Calibri" w:cs="Calibri"/>
          <w:lang w:val="es-MX"/>
        </w:rPr>
        <w:t xml:space="preserve">. </w:t>
      </w:r>
      <w:r w:rsidRPr="00AC4615">
        <w:rPr>
          <w:rFonts w:ascii="Calibri" w:eastAsia="Calibri" w:hAnsi="Calibri" w:cs="Calibri"/>
          <w:spacing w:val="17"/>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f</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 g</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ral</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nn</w:t>
      </w:r>
      <w:r w:rsidRPr="00AC4615">
        <w:rPr>
          <w:rFonts w:ascii="Calibri" w:eastAsia="Calibri" w:hAnsi="Calibri" w:cs="Calibri"/>
          <w:sz w:val="24"/>
          <w:szCs w:val="24"/>
          <w:lang w:val="es-MX"/>
        </w:rPr>
        <w:t>ovaci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licar</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 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ment</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as</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rar su</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vali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z</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nf</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ili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 xml:space="preserve">en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me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 xml:space="preserve">as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p>
    <w:p w14:paraId="3B1E4644" w14:textId="77777777" w:rsidR="004A2284" w:rsidRPr="00AC4615" w:rsidRDefault="004A2284">
      <w:pPr>
        <w:spacing w:before="5" w:after="0" w:line="130" w:lineRule="exact"/>
        <w:rPr>
          <w:sz w:val="13"/>
          <w:szCs w:val="13"/>
          <w:lang w:val="es-MX"/>
        </w:rPr>
      </w:pPr>
    </w:p>
    <w:p w14:paraId="137A7792" w14:textId="77777777" w:rsidR="004A2284" w:rsidRPr="00AC4615" w:rsidRDefault="004A2284">
      <w:pPr>
        <w:spacing w:after="0" w:line="200" w:lineRule="exact"/>
        <w:rPr>
          <w:sz w:val="20"/>
          <w:szCs w:val="20"/>
          <w:lang w:val="es-MX"/>
        </w:rPr>
      </w:pPr>
    </w:p>
    <w:p w14:paraId="5C49DFD9" w14:textId="77777777" w:rsidR="004A2284" w:rsidRPr="00AC4615" w:rsidRDefault="00AC4615">
      <w:pPr>
        <w:tabs>
          <w:tab w:val="left" w:pos="840"/>
        </w:tabs>
        <w:spacing w:after="0" w:line="240" w:lineRule="auto"/>
        <w:ind w:left="139" w:right="-20"/>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VI.</w:t>
      </w:r>
      <w:r w:rsidRPr="00AC4615">
        <w:rPr>
          <w:rFonts w:ascii="Calibri" w:eastAsia="Calibri" w:hAnsi="Calibri" w:cs="Calibri"/>
          <w:b/>
          <w:bCs/>
          <w:color w:val="C5182C"/>
          <w:sz w:val="26"/>
          <w:szCs w:val="26"/>
          <w:lang w:val="es-MX"/>
        </w:rPr>
        <w:tab/>
      </w:r>
      <w:r w:rsidRPr="00AC4615">
        <w:rPr>
          <w:rFonts w:ascii="Calibri" w:eastAsia="Calibri" w:hAnsi="Calibri" w:cs="Calibri"/>
          <w:b/>
          <w:bCs/>
          <w:color w:val="C5182C"/>
          <w:spacing w:val="-1"/>
          <w:sz w:val="26"/>
          <w:szCs w:val="26"/>
          <w:lang w:val="es-MX"/>
        </w:rPr>
        <w:t>Pr</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du</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os,</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v</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d</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z w:val="26"/>
          <w:szCs w:val="26"/>
          <w:lang w:val="es-MX"/>
        </w:rPr>
        <w:t xml:space="preserve">y </w:t>
      </w:r>
      <w:r w:rsidRPr="00AC4615">
        <w:rPr>
          <w:rFonts w:ascii="Calibri" w:eastAsia="Calibri" w:hAnsi="Calibri" w:cs="Calibri"/>
          <w:b/>
          <w:bCs/>
          <w:color w:val="C5182C"/>
          <w:spacing w:val="-1"/>
          <w:sz w:val="26"/>
          <w:szCs w:val="26"/>
          <w:lang w:val="es-MX"/>
        </w:rPr>
        <w:t>re</w:t>
      </w:r>
      <w:r w:rsidRPr="00AC4615">
        <w:rPr>
          <w:rFonts w:ascii="Calibri" w:eastAsia="Calibri" w:hAnsi="Calibri" w:cs="Calibri"/>
          <w:b/>
          <w:bCs/>
          <w:color w:val="C5182C"/>
          <w:spacing w:val="2"/>
          <w:sz w:val="26"/>
          <w:szCs w:val="26"/>
          <w:lang w:val="es-MX"/>
        </w:rPr>
        <w:t>q</w:t>
      </w:r>
      <w:r w:rsidRPr="00AC4615">
        <w:rPr>
          <w:rFonts w:ascii="Calibri" w:eastAsia="Calibri" w:hAnsi="Calibri" w:cs="Calibri"/>
          <w:b/>
          <w:bCs/>
          <w:color w:val="C5182C"/>
          <w:sz w:val="26"/>
          <w:szCs w:val="26"/>
          <w:lang w:val="es-MX"/>
        </w:rPr>
        <w:t>u</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m</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os</w:t>
      </w:r>
      <w:r w:rsidRPr="00AC4615">
        <w:rPr>
          <w:rFonts w:ascii="Calibri" w:eastAsia="Calibri" w:hAnsi="Calibri" w:cs="Calibri"/>
          <w:b/>
          <w:bCs/>
          <w:color w:val="C5182C"/>
          <w:spacing w:val="-19"/>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5"/>
          <w:sz w:val="26"/>
          <w:szCs w:val="26"/>
          <w:lang w:val="es-MX"/>
        </w:rPr>
        <w:t xml:space="preserve"> </w:t>
      </w:r>
      <w:r w:rsidRPr="00AC4615">
        <w:rPr>
          <w:rFonts w:ascii="Calibri" w:eastAsia="Calibri" w:hAnsi="Calibri" w:cs="Calibri"/>
          <w:b/>
          <w:bCs/>
          <w:color w:val="C5182C"/>
          <w:spacing w:val="3"/>
          <w:sz w:val="26"/>
          <w:szCs w:val="26"/>
          <w:lang w:val="es-MX"/>
        </w:rPr>
        <w:t>l</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4"/>
          <w:sz w:val="26"/>
          <w:szCs w:val="26"/>
          <w:lang w:val="es-MX"/>
        </w:rPr>
        <w:t xml:space="preserve"> </w:t>
      </w:r>
      <w:r w:rsidRPr="00AC4615">
        <w:rPr>
          <w:rFonts w:ascii="Calibri" w:eastAsia="Calibri" w:hAnsi="Calibri" w:cs="Calibri"/>
          <w:b/>
          <w:bCs/>
          <w:color w:val="C5182C"/>
          <w:spacing w:val="2"/>
          <w:sz w:val="26"/>
          <w:szCs w:val="26"/>
          <w:lang w:val="es-MX"/>
        </w:rPr>
        <w:t>p</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op</w:t>
      </w:r>
      <w:r w:rsidRPr="00AC4615">
        <w:rPr>
          <w:rFonts w:ascii="Calibri" w:eastAsia="Calibri" w:hAnsi="Calibri" w:cs="Calibri"/>
          <w:b/>
          <w:bCs/>
          <w:color w:val="C5182C"/>
          <w:spacing w:val="2"/>
          <w:sz w:val="26"/>
          <w:szCs w:val="26"/>
          <w:lang w:val="es-MX"/>
        </w:rPr>
        <w:t>u</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2"/>
          <w:sz w:val="26"/>
          <w:szCs w:val="26"/>
          <w:lang w:val="es-MX"/>
        </w:rPr>
        <w:t>s</w:t>
      </w:r>
      <w:r w:rsidRPr="00AC4615">
        <w:rPr>
          <w:rFonts w:ascii="Calibri" w:eastAsia="Calibri" w:hAnsi="Calibri" w:cs="Calibri"/>
          <w:b/>
          <w:bCs/>
          <w:color w:val="C5182C"/>
          <w:spacing w:val="-1"/>
          <w:sz w:val="26"/>
          <w:szCs w:val="26"/>
          <w:lang w:val="es-MX"/>
        </w:rPr>
        <w:t>ta</w:t>
      </w:r>
      <w:r w:rsidRPr="00AC4615">
        <w:rPr>
          <w:rFonts w:ascii="Calibri" w:eastAsia="Calibri" w:hAnsi="Calibri" w:cs="Calibri"/>
          <w:b/>
          <w:bCs/>
          <w:color w:val="C5182C"/>
          <w:sz w:val="26"/>
          <w:szCs w:val="26"/>
          <w:lang w:val="es-MX"/>
        </w:rPr>
        <w:t>s</w:t>
      </w:r>
    </w:p>
    <w:p w14:paraId="191D706F" w14:textId="77777777" w:rsidR="004A2284" w:rsidRPr="00AC4615" w:rsidRDefault="004A2284">
      <w:pPr>
        <w:spacing w:after="0" w:line="200" w:lineRule="exact"/>
        <w:rPr>
          <w:sz w:val="20"/>
          <w:szCs w:val="20"/>
          <w:lang w:val="es-MX"/>
        </w:rPr>
      </w:pPr>
    </w:p>
    <w:p w14:paraId="196F1BAF" w14:textId="77777777" w:rsidR="004A2284" w:rsidRPr="00AC4615" w:rsidRDefault="004A2284">
      <w:pPr>
        <w:spacing w:after="0" w:line="200" w:lineRule="exact"/>
        <w:rPr>
          <w:sz w:val="20"/>
          <w:szCs w:val="20"/>
          <w:lang w:val="es-MX"/>
        </w:rPr>
      </w:pPr>
    </w:p>
    <w:p w14:paraId="5685B561" w14:textId="77777777" w:rsidR="004A2284" w:rsidRPr="00AC4615" w:rsidRDefault="004A2284">
      <w:pPr>
        <w:spacing w:before="18" w:after="0" w:line="200" w:lineRule="exact"/>
        <w:rPr>
          <w:sz w:val="20"/>
          <w:szCs w:val="20"/>
          <w:lang w:val="es-MX"/>
        </w:rPr>
      </w:pPr>
    </w:p>
    <w:p w14:paraId="628C3BE7" w14:textId="77777777" w:rsidR="004A2284" w:rsidRPr="00AC4615" w:rsidRDefault="00AC4615">
      <w:pPr>
        <w:spacing w:after="0" w:line="289" w:lineRule="exact"/>
        <w:ind w:left="139" w:right="-20"/>
        <w:rPr>
          <w:rFonts w:ascii="Calibri" w:eastAsia="Calibri" w:hAnsi="Calibri" w:cs="Calibri"/>
          <w:sz w:val="24"/>
          <w:szCs w:val="24"/>
          <w:lang w:val="es-MX"/>
        </w:rPr>
      </w:pPr>
      <w:r w:rsidRPr="00AC4615">
        <w:rPr>
          <w:rFonts w:ascii="Calibri" w:eastAsia="Calibri" w:hAnsi="Calibri" w:cs="Calibri"/>
          <w:i/>
          <w:sz w:val="24"/>
          <w:szCs w:val="24"/>
          <w:u w:val="single" w:color="000000"/>
          <w:lang w:val="es-MX"/>
        </w:rPr>
        <w:t>C</w:t>
      </w:r>
      <w:r w:rsidRPr="00AC4615">
        <w:rPr>
          <w:rFonts w:ascii="Calibri" w:eastAsia="Calibri" w:hAnsi="Calibri" w:cs="Calibri"/>
          <w:i/>
          <w:spacing w:val="-1"/>
          <w:sz w:val="24"/>
          <w:szCs w:val="24"/>
          <w:u w:val="single" w:color="000000"/>
          <w:lang w:val="es-MX"/>
        </w:rPr>
        <w:t>ro</w:t>
      </w:r>
      <w:r w:rsidRPr="00AC4615">
        <w:rPr>
          <w:rFonts w:ascii="Calibri" w:eastAsia="Calibri" w:hAnsi="Calibri" w:cs="Calibri"/>
          <w:i/>
          <w:spacing w:val="1"/>
          <w:sz w:val="24"/>
          <w:szCs w:val="24"/>
          <w:u w:val="single" w:color="000000"/>
          <w:lang w:val="es-MX"/>
        </w:rPr>
        <w:t>n</w:t>
      </w:r>
      <w:r w:rsidRPr="00AC4615">
        <w:rPr>
          <w:rFonts w:ascii="Calibri" w:eastAsia="Calibri" w:hAnsi="Calibri" w:cs="Calibri"/>
          <w:i/>
          <w:spacing w:val="-1"/>
          <w:sz w:val="24"/>
          <w:szCs w:val="24"/>
          <w:u w:val="single" w:color="000000"/>
          <w:lang w:val="es-MX"/>
        </w:rPr>
        <w:t>og</w:t>
      </w:r>
      <w:r w:rsidRPr="00AC4615">
        <w:rPr>
          <w:rFonts w:ascii="Calibri" w:eastAsia="Calibri" w:hAnsi="Calibri" w:cs="Calibri"/>
          <w:i/>
          <w:spacing w:val="1"/>
          <w:sz w:val="24"/>
          <w:szCs w:val="24"/>
          <w:u w:val="single" w:color="000000"/>
          <w:lang w:val="es-MX"/>
        </w:rPr>
        <w:t>r</w:t>
      </w:r>
      <w:r w:rsidRPr="00AC4615">
        <w:rPr>
          <w:rFonts w:ascii="Calibri" w:eastAsia="Calibri" w:hAnsi="Calibri" w:cs="Calibri"/>
          <w:i/>
          <w:spacing w:val="-1"/>
          <w:sz w:val="24"/>
          <w:szCs w:val="24"/>
          <w:u w:val="single" w:color="000000"/>
          <w:lang w:val="es-MX"/>
        </w:rPr>
        <w:t>a</w:t>
      </w:r>
      <w:r w:rsidRPr="00AC4615">
        <w:rPr>
          <w:rFonts w:ascii="Calibri" w:eastAsia="Calibri" w:hAnsi="Calibri" w:cs="Calibri"/>
          <w:i/>
          <w:sz w:val="24"/>
          <w:szCs w:val="24"/>
          <w:u w:val="single" w:color="000000"/>
          <w:lang w:val="es-MX"/>
        </w:rPr>
        <w:t>m</w:t>
      </w:r>
      <w:r w:rsidRPr="00AC4615">
        <w:rPr>
          <w:rFonts w:ascii="Calibri" w:eastAsia="Calibri" w:hAnsi="Calibri" w:cs="Calibri"/>
          <w:i/>
          <w:spacing w:val="-1"/>
          <w:sz w:val="24"/>
          <w:szCs w:val="24"/>
          <w:u w:val="single" w:color="000000"/>
          <w:lang w:val="es-MX"/>
        </w:rPr>
        <w:t>a</w:t>
      </w:r>
      <w:r w:rsidRPr="00AC4615">
        <w:rPr>
          <w:rFonts w:ascii="Calibri" w:eastAsia="Calibri" w:hAnsi="Calibri" w:cs="Calibri"/>
          <w:i/>
          <w:sz w:val="24"/>
          <w:szCs w:val="24"/>
          <w:u w:val="single" w:color="000000"/>
          <w:lang w:val="es-MX"/>
        </w:rPr>
        <w:t xml:space="preserve">, </w:t>
      </w:r>
      <w:r w:rsidRPr="00AC4615">
        <w:rPr>
          <w:rFonts w:ascii="Calibri" w:eastAsia="Calibri" w:hAnsi="Calibri" w:cs="Calibri"/>
          <w:i/>
          <w:spacing w:val="1"/>
          <w:sz w:val="24"/>
          <w:szCs w:val="24"/>
          <w:u w:val="single" w:color="000000"/>
          <w:lang w:val="es-MX"/>
        </w:rPr>
        <w:t>t</w:t>
      </w:r>
      <w:r w:rsidRPr="00AC4615">
        <w:rPr>
          <w:rFonts w:ascii="Calibri" w:eastAsia="Calibri" w:hAnsi="Calibri" w:cs="Calibri"/>
          <w:i/>
          <w:spacing w:val="-1"/>
          <w:sz w:val="24"/>
          <w:szCs w:val="24"/>
          <w:u w:val="single" w:color="000000"/>
          <w:lang w:val="es-MX"/>
        </w:rPr>
        <w:t>a</w:t>
      </w:r>
      <w:r w:rsidRPr="00AC4615">
        <w:rPr>
          <w:rFonts w:ascii="Calibri" w:eastAsia="Calibri" w:hAnsi="Calibri" w:cs="Calibri"/>
          <w:i/>
          <w:sz w:val="24"/>
          <w:szCs w:val="24"/>
          <w:u w:val="single" w:color="000000"/>
          <w:lang w:val="es-MX"/>
        </w:rPr>
        <w:t>re</w:t>
      </w:r>
      <w:r w:rsidRPr="00AC4615">
        <w:rPr>
          <w:rFonts w:ascii="Calibri" w:eastAsia="Calibri" w:hAnsi="Calibri" w:cs="Calibri"/>
          <w:i/>
          <w:spacing w:val="-1"/>
          <w:sz w:val="24"/>
          <w:szCs w:val="24"/>
          <w:u w:val="single" w:color="000000"/>
          <w:lang w:val="es-MX"/>
        </w:rPr>
        <w:t>a</w:t>
      </w:r>
      <w:r w:rsidRPr="00AC4615">
        <w:rPr>
          <w:rFonts w:ascii="Calibri" w:eastAsia="Calibri" w:hAnsi="Calibri" w:cs="Calibri"/>
          <w:i/>
          <w:sz w:val="24"/>
          <w:szCs w:val="24"/>
          <w:u w:val="single" w:color="000000"/>
          <w:lang w:val="es-MX"/>
        </w:rPr>
        <w:t>s</w:t>
      </w:r>
      <w:r w:rsidRPr="00AC4615">
        <w:rPr>
          <w:rFonts w:ascii="Calibri" w:eastAsia="Calibri" w:hAnsi="Calibri" w:cs="Calibri"/>
          <w:i/>
          <w:spacing w:val="-3"/>
          <w:sz w:val="24"/>
          <w:szCs w:val="24"/>
          <w:u w:val="single" w:color="000000"/>
          <w:lang w:val="es-MX"/>
        </w:rPr>
        <w:t xml:space="preserve"> </w:t>
      </w:r>
      <w:r w:rsidRPr="00AC4615">
        <w:rPr>
          <w:rFonts w:ascii="Calibri" w:eastAsia="Calibri" w:hAnsi="Calibri" w:cs="Calibri"/>
          <w:i/>
          <w:sz w:val="24"/>
          <w:szCs w:val="24"/>
          <w:u w:val="single" w:color="000000"/>
          <w:lang w:val="es-MX"/>
        </w:rPr>
        <w:t>y</w:t>
      </w:r>
      <w:r w:rsidRPr="00AC4615">
        <w:rPr>
          <w:rFonts w:ascii="Calibri" w:eastAsia="Calibri" w:hAnsi="Calibri" w:cs="Calibri"/>
          <w:i/>
          <w:spacing w:val="1"/>
          <w:sz w:val="24"/>
          <w:szCs w:val="24"/>
          <w:u w:val="single" w:color="000000"/>
          <w:lang w:val="es-MX"/>
        </w:rPr>
        <w:t xml:space="preserve"> </w:t>
      </w:r>
      <w:r w:rsidRPr="00AC4615">
        <w:rPr>
          <w:rFonts w:ascii="Calibri" w:eastAsia="Calibri" w:hAnsi="Calibri" w:cs="Calibri"/>
          <w:i/>
          <w:spacing w:val="-1"/>
          <w:sz w:val="24"/>
          <w:szCs w:val="24"/>
          <w:u w:val="single" w:color="000000"/>
          <w:lang w:val="es-MX"/>
        </w:rPr>
        <w:t>a</w:t>
      </w:r>
      <w:r w:rsidRPr="00AC4615">
        <w:rPr>
          <w:rFonts w:ascii="Calibri" w:eastAsia="Calibri" w:hAnsi="Calibri" w:cs="Calibri"/>
          <w:i/>
          <w:spacing w:val="1"/>
          <w:sz w:val="24"/>
          <w:szCs w:val="24"/>
          <w:u w:val="single" w:color="000000"/>
          <w:lang w:val="es-MX"/>
        </w:rPr>
        <w:t>ct</w:t>
      </w:r>
      <w:r w:rsidRPr="00AC4615">
        <w:rPr>
          <w:rFonts w:ascii="Calibri" w:eastAsia="Calibri" w:hAnsi="Calibri" w:cs="Calibri"/>
          <w:i/>
          <w:sz w:val="24"/>
          <w:szCs w:val="24"/>
          <w:u w:val="single" w:color="000000"/>
          <w:lang w:val="es-MX"/>
        </w:rPr>
        <w:t>i</w:t>
      </w:r>
      <w:r w:rsidRPr="00AC4615">
        <w:rPr>
          <w:rFonts w:ascii="Calibri" w:eastAsia="Calibri" w:hAnsi="Calibri" w:cs="Calibri"/>
          <w:i/>
          <w:spacing w:val="1"/>
          <w:sz w:val="24"/>
          <w:szCs w:val="24"/>
          <w:u w:val="single" w:color="000000"/>
          <w:lang w:val="es-MX"/>
        </w:rPr>
        <w:t>v</w:t>
      </w:r>
      <w:r w:rsidRPr="00AC4615">
        <w:rPr>
          <w:rFonts w:ascii="Calibri" w:eastAsia="Calibri" w:hAnsi="Calibri" w:cs="Calibri"/>
          <w:i/>
          <w:sz w:val="24"/>
          <w:szCs w:val="24"/>
          <w:u w:val="single" w:color="000000"/>
          <w:lang w:val="es-MX"/>
        </w:rPr>
        <w:t>i</w:t>
      </w:r>
      <w:r w:rsidRPr="00AC4615">
        <w:rPr>
          <w:rFonts w:ascii="Calibri" w:eastAsia="Calibri" w:hAnsi="Calibri" w:cs="Calibri"/>
          <w:i/>
          <w:spacing w:val="-1"/>
          <w:sz w:val="24"/>
          <w:szCs w:val="24"/>
          <w:u w:val="single" w:color="000000"/>
          <w:lang w:val="es-MX"/>
        </w:rPr>
        <w:t>dad</w:t>
      </w:r>
      <w:r w:rsidRPr="00AC4615">
        <w:rPr>
          <w:rFonts w:ascii="Calibri" w:eastAsia="Calibri" w:hAnsi="Calibri" w:cs="Calibri"/>
          <w:i/>
          <w:sz w:val="24"/>
          <w:szCs w:val="24"/>
          <w:u w:val="single" w:color="000000"/>
          <w:lang w:val="es-MX"/>
        </w:rPr>
        <w:t>es</w:t>
      </w:r>
    </w:p>
    <w:p w14:paraId="38E2FBD0" w14:textId="41449FA7" w:rsidR="004A2284" w:rsidRDefault="004A2284">
      <w:pPr>
        <w:spacing w:before="7" w:after="0" w:line="190" w:lineRule="exact"/>
        <w:rPr>
          <w:sz w:val="19"/>
          <w:szCs w:val="19"/>
          <w:lang w:val="es-MX"/>
        </w:rPr>
      </w:pPr>
    </w:p>
    <w:p w14:paraId="21271B3C" w14:textId="77777777" w:rsidR="009036DD" w:rsidRPr="00B035D4" w:rsidRDefault="009036DD" w:rsidP="009036DD">
      <w:pPr>
        <w:spacing w:before="1" w:after="0" w:line="260" w:lineRule="exact"/>
        <w:rPr>
          <w:sz w:val="26"/>
          <w:szCs w:val="26"/>
          <w:lang w:val="es-MX"/>
        </w:rPr>
      </w:pPr>
    </w:p>
    <w:p w14:paraId="388C1D1C" w14:textId="36383C5E" w:rsidR="009036DD" w:rsidRPr="00B035D4" w:rsidRDefault="009036DD" w:rsidP="009036DD">
      <w:pPr>
        <w:spacing w:after="0" w:line="359" w:lineRule="auto"/>
        <w:ind w:left="116" w:right="58"/>
        <w:jc w:val="both"/>
        <w:rPr>
          <w:rFonts w:ascii="Arial" w:eastAsia="Arial" w:hAnsi="Arial" w:cs="Arial"/>
          <w:lang w:val="es-MX"/>
        </w:rPr>
      </w:pPr>
      <w:r w:rsidRPr="00B035D4">
        <w:rPr>
          <w:rFonts w:ascii="Arial" w:eastAsia="Arial" w:hAnsi="Arial" w:cs="Arial"/>
          <w:spacing w:val="2"/>
          <w:lang w:val="es-MX"/>
        </w:rPr>
        <w:t>L</w:t>
      </w:r>
      <w:r w:rsidRPr="00B035D4">
        <w:rPr>
          <w:rFonts w:ascii="Arial" w:eastAsia="Arial" w:hAnsi="Arial" w:cs="Arial"/>
          <w:lang w:val="es-MX"/>
        </w:rPr>
        <w:t>a</w:t>
      </w:r>
      <w:r w:rsidRPr="00B035D4">
        <w:rPr>
          <w:rFonts w:ascii="Arial" w:eastAsia="Arial" w:hAnsi="Arial" w:cs="Arial"/>
          <w:spacing w:val="31"/>
          <w:lang w:val="es-MX"/>
        </w:rPr>
        <w:t xml:space="preserve"> </w:t>
      </w:r>
      <w:r w:rsidRPr="00B035D4">
        <w:rPr>
          <w:rFonts w:ascii="Arial" w:eastAsia="Arial" w:hAnsi="Arial" w:cs="Arial"/>
          <w:spacing w:val="-1"/>
          <w:lang w:val="es-MX"/>
        </w:rPr>
        <w:t>l</w:t>
      </w:r>
      <w:r w:rsidRPr="00B035D4">
        <w:rPr>
          <w:rFonts w:ascii="Arial" w:eastAsia="Arial" w:hAnsi="Arial" w:cs="Arial"/>
          <w:spacing w:val="-3"/>
          <w:lang w:val="es-MX"/>
        </w:rPr>
        <w:t>e</w:t>
      </w:r>
      <w:r w:rsidRPr="00B035D4">
        <w:rPr>
          <w:rFonts w:ascii="Arial" w:eastAsia="Arial" w:hAnsi="Arial" w:cs="Arial"/>
          <w:spacing w:val="2"/>
          <w:lang w:val="es-MX"/>
        </w:rPr>
        <w:t>g</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31"/>
          <w:lang w:val="es-MX"/>
        </w:rPr>
        <w:t xml:space="preserve"> </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spacing w:val="-3"/>
          <w:lang w:val="es-MX"/>
        </w:rPr>
        <w:t>g</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27"/>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spacing w:val="-5"/>
          <w:lang w:val="es-MX"/>
        </w:rPr>
        <w:t>c</w:t>
      </w:r>
      <w:r w:rsidRPr="00B035D4">
        <w:rPr>
          <w:rFonts w:ascii="Arial" w:eastAsia="Arial" w:hAnsi="Arial" w:cs="Arial"/>
          <w:lang w:val="es-MX"/>
        </w:rPr>
        <w:t>e</w:t>
      </w:r>
      <w:r w:rsidRPr="00B035D4">
        <w:rPr>
          <w:rFonts w:ascii="Arial" w:eastAsia="Arial" w:hAnsi="Arial" w:cs="Arial"/>
          <w:spacing w:val="38"/>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31"/>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31"/>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30"/>
          <w:lang w:val="es-MX"/>
        </w:rPr>
        <w:t xml:space="preserve"> </w:t>
      </w:r>
      <w:r w:rsidRPr="00B035D4">
        <w:rPr>
          <w:rFonts w:ascii="Arial" w:eastAsia="Arial" w:hAnsi="Arial" w:cs="Arial"/>
          <w:lang w:val="es-MX"/>
        </w:rPr>
        <w:t>y</w:t>
      </w:r>
      <w:r w:rsidRPr="00B035D4">
        <w:rPr>
          <w:rFonts w:ascii="Arial" w:eastAsia="Arial" w:hAnsi="Arial" w:cs="Arial"/>
          <w:spacing w:val="30"/>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31"/>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9"/>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s</w:t>
      </w:r>
      <w:r w:rsidRPr="00B035D4">
        <w:rPr>
          <w:rFonts w:ascii="Arial" w:eastAsia="Arial" w:hAnsi="Arial" w:cs="Arial"/>
          <w:spacing w:val="-3"/>
          <w:lang w:val="es-MX"/>
        </w:rPr>
        <w:t>o</w:t>
      </w:r>
      <w:r w:rsidRPr="00B035D4">
        <w:rPr>
          <w:rFonts w:ascii="Arial" w:eastAsia="Arial" w:hAnsi="Arial" w:cs="Arial"/>
          <w:spacing w:val="2"/>
          <w:lang w:val="es-MX"/>
        </w:rPr>
        <w:t>na</w:t>
      </w:r>
      <w:r w:rsidRPr="00B035D4">
        <w:rPr>
          <w:rFonts w:ascii="Arial" w:eastAsia="Arial" w:hAnsi="Arial" w:cs="Arial"/>
          <w:spacing w:val="4"/>
          <w:lang w:val="es-MX"/>
        </w:rPr>
        <w:t>l</w:t>
      </w:r>
      <w:r w:rsidRPr="00B035D4">
        <w:rPr>
          <w:rFonts w:ascii="Arial" w:eastAsia="Arial" w:hAnsi="Arial" w:cs="Arial"/>
          <w:lang w:val="es-MX"/>
        </w:rPr>
        <w:t>,</w:t>
      </w:r>
      <w:r w:rsidRPr="00B035D4">
        <w:rPr>
          <w:rFonts w:ascii="Arial" w:eastAsia="Arial" w:hAnsi="Arial" w:cs="Arial"/>
          <w:spacing w:val="31"/>
          <w:lang w:val="es-MX"/>
        </w:rPr>
        <w:t xml:space="preserve"> </w:t>
      </w:r>
      <w:r w:rsidRPr="00B035D4">
        <w:rPr>
          <w:rFonts w:ascii="Arial" w:eastAsia="Arial" w:hAnsi="Arial" w:cs="Arial"/>
          <w:spacing w:val="-4"/>
          <w:lang w:val="es-MX"/>
        </w:rPr>
        <w:t>t</w:t>
      </w:r>
      <w:r w:rsidRPr="00B035D4">
        <w:rPr>
          <w:rFonts w:ascii="Arial" w:eastAsia="Arial" w:hAnsi="Arial" w:cs="Arial"/>
          <w:spacing w:val="2"/>
          <w:lang w:val="es-MX"/>
        </w:rPr>
        <w:t>é</w:t>
      </w:r>
      <w:r w:rsidRPr="00B035D4">
        <w:rPr>
          <w:rFonts w:ascii="Arial" w:eastAsia="Arial" w:hAnsi="Arial" w:cs="Arial"/>
          <w:spacing w:val="-5"/>
          <w:lang w:val="es-MX"/>
        </w:rPr>
        <w:t>c</w:t>
      </w:r>
      <w:r w:rsidRPr="00B035D4">
        <w:rPr>
          <w:rFonts w:ascii="Arial" w:eastAsia="Arial" w:hAnsi="Arial" w:cs="Arial"/>
          <w:spacing w:val="2"/>
          <w:lang w:val="es-MX"/>
        </w:rPr>
        <w:t>n</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lang w:val="es-MX"/>
        </w:rPr>
        <w:t>,</w:t>
      </w:r>
      <w:r w:rsidRPr="00B035D4">
        <w:rPr>
          <w:rFonts w:ascii="Arial" w:eastAsia="Arial" w:hAnsi="Arial" w:cs="Arial"/>
          <w:spacing w:val="26"/>
          <w:lang w:val="es-MX"/>
        </w:rPr>
        <w:t xml:space="preserve"> </w:t>
      </w:r>
      <w:r w:rsidRPr="00B035D4">
        <w:rPr>
          <w:rFonts w:ascii="Arial" w:eastAsia="Arial" w:hAnsi="Arial" w:cs="Arial"/>
          <w:spacing w:val="2"/>
          <w:lang w:val="es-MX"/>
        </w:rPr>
        <w:t>do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34"/>
          <w:lang w:val="es-MX"/>
        </w:rPr>
        <w:t xml:space="preserve"> </w:t>
      </w:r>
      <w:r w:rsidRPr="00B035D4">
        <w:rPr>
          <w:rFonts w:ascii="Arial" w:eastAsia="Arial" w:hAnsi="Arial" w:cs="Arial"/>
          <w:lang w:val="es-MX"/>
        </w:rPr>
        <w:t xml:space="preserve">y </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vo</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du</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3"/>
          <w:lang w:val="es-MX"/>
        </w:rPr>
        <w:t>B</w:t>
      </w:r>
      <w:r w:rsidRPr="00B035D4">
        <w:rPr>
          <w:rFonts w:ascii="Arial" w:eastAsia="Arial" w:hAnsi="Arial" w:cs="Arial"/>
          <w:spacing w:val="2"/>
          <w:lang w:val="es-MX"/>
        </w:rPr>
        <w:t>á</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lang w:val="es-MX"/>
        </w:rPr>
        <w:t>ca</w:t>
      </w:r>
      <w:r w:rsidRPr="00B035D4">
        <w:rPr>
          <w:rFonts w:ascii="Arial" w:eastAsia="Arial" w:hAnsi="Arial" w:cs="Arial"/>
          <w:spacing w:val="-2"/>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du</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ed</w:t>
      </w:r>
      <w:r w:rsidRPr="00B035D4">
        <w:rPr>
          <w:rFonts w:ascii="Arial" w:eastAsia="Arial" w:hAnsi="Arial" w:cs="Arial"/>
          <w:spacing w:val="-6"/>
          <w:lang w:val="es-MX"/>
        </w:rPr>
        <w:t>i</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S</w:t>
      </w:r>
      <w:r w:rsidRPr="00B035D4">
        <w:rPr>
          <w:rFonts w:ascii="Arial" w:eastAsia="Arial" w:hAnsi="Arial" w:cs="Arial"/>
          <w:spacing w:val="2"/>
          <w:lang w:val="es-MX"/>
        </w:rPr>
        <w:t>u</w:t>
      </w:r>
      <w:r w:rsidRPr="00B035D4">
        <w:rPr>
          <w:rFonts w:ascii="Arial" w:eastAsia="Arial" w:hAnsi="Arial" w:cs="Arial"/>
          <w:spacing w:val="-3"/>
          <w:lang w:val="es-MX"/>
        </w:rPr>
        <w:t>p</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o</w:t>
      </w:r>
      <w:r w:rsidRPr="00B035D4">
        <w:rPr>
          <w:rFonts w:ascii="Arial" w:eastAsia="Arial" w:hAnsi="Arial" w:cs="Arial"/>
          <w:lang w:val="es-MX"/>
        </w:rPr>
        <w:t>r</w:t>
      </w:r>
      <w:r w:rsidRPr="00B035D4">
        <w:rPr>
          <w:rFonts w:ascii="Arial" w:eastAsia="Arial" w:hAnsi="Arial" w:cs="Arial"/>
          <w:spacing w:val="-5"/>
          <w:lang w:val="es-MX"/>
        </w:rPr>
        <w:t xml:space="preserve"> </w:t>
      </w:r>
      <w:r w:rsidRPr="00B035D4">
        <w:rPr>
          <w:rFonts w:ascii="Arial" w:eastAsia="Arial" w:hAnsi="Arial" w:cs="Arial"/>
          <w:lang w:val="es-MX"/>
        </w:rPr>
        <w:t>se</w:t>
      </w:r>
      <w:r w:rsidRPr="00B035D4">
        <w:rPr>
          <w:rFonts w:ascii="Arial" w:eastAsia="Arial" w:hAnsi="Arial" w:cs="Arial"/>
          <w:spacing w:val="-2"/>
          <w:lang w:val="es-MX"/>
        </w:rPr>
        <w:t xml:space="preserve"> </w:t>
      </w:r>
      <w:r w:rsidRPr="00B035D4">
        <w:rPr>
          <w:rFonts w:ascii="Arial" w:eastAsia="Arial" w:hAnsi="Arial" w:cs="Arial"/>
          <w:spacing w:val="-3"/>
          <w:lang w:val="es-MX"/>
        </w:rPr>
        <w:t>e</w:t>
      </w:r>
      <w:r w:rsidRPr="00B035D4">
        <w:rPr>
          <w:rFonts w:ascii="Arial" w:eastAsia="Arial" w:hAnsi="Arial" w:cs="Arial"/>
          <w:spacing w:val="1"/>
          <w:lang w:val="es-MX"/>
        </w:rPr>
        <w:t>f</w:t>
      </w:r>
      <w:r w:rsidRPr="00B035D4">
        <w:rPr>
          <w:rFonts w:ascii="Arial" w:eastAsia="Arial" w:hAnsi="Arial" w:cs="Arial"/>
          <w:spacing w:val="2"/>
          <w:lang w:val="es-MX"/>
        </w:rPr>
        <w:t>e</w:t>
      </w:r>
      <w:r w:rsidRPr="00B035D4">
        <w:rPr>
          <w:rFonts w:ascii="Arial" w:eastAsia="Arial" w:hAnsi="Arial" w:cs="Arial"/>
          <w:spacing w:val="-5"/>
          <w:lang w:val="es-MX"/>
        </w:rPr>
        <w:t>c</w:t>
      </w:r>
      <w:r w:rsidRPr="00B035D4">
        <w:rPr>
          <w:rFonts w:ascii="Arial" w:eastAsia="Arial" w:hAnsi="Arial" w:cs="Arial"/>
          <w:spacing w:val="1"/>
          <w:lang w:val="es-MX"/>
        </w:rPr>
        <w:t>t</w:t>
      </w:r>
      <w:r w:rsidRPr="00B035D4">
        <w:rPr>
          <w:rFonts w:ascii="Arial" w:eastAsia="Arial" w:hAnsi="Arial" w:cs="Arial"/>
          <w:spacing w:val="-3"/>
          <w:lang w:val="es-MX"/>
        </w:rPr>
        <w:t>u</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2"/>
          <w:lang w:val="es-MX"/>
        </w:rPr>
        <w:t>á</w:t>
      </w:r>
      <w:r w:rsidRPr="00B035D4">
        <w:rPr>
          <w:rFonts w:ascii="Arial" w:eastAsia="Arial" w:hAnsi="Arial" w:cs="Arial"/>
          <w:lang w:val="es-MX"/>
        </w:rPr>
        <w:t>n</w:t>
      </w:r>
      <w:r w:rsidRPr="00B035D4">
        <w:rPr>
          <w:rFonts w:ascii="Arial" w:eastAsia="Arial" w:hAnsi="Arial" w:cs="Arial"/>
          <w:spacing w:val="4"/>
          <w:lang w:val="es-MX"/>
        </w:rPr>
        <w:t xml:space="preserve"> </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5"/>
          <w:lang w:val="es-MX"/>
        </w:rPr>
        <w:t>v</w:t>
      </w:r>
      <w:r w:rsidRPr="00B035D4">
        <w:rPr>
          <w:rFonts w:ascii="Arial" w:eastAsia="Arial" w:hAnsi="Arial" w:cs="Arial"/>
          <w:spacing w:val="2"/>
          <w:lang w:val="es-MX"/>
        </w:rPr>
        <w:t>é</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d</w:t>
      </w:r>
      <w:r w:rsidRPr="00B035D4">
        <w:rPr>
          <w:rFonts w:ascii="Arial" w:eastAsia="Arial" w:hAnsi="Arial" w:cs="Arial"/>
          <w:lang w:val="es-MX"/>
        </w:rPr>
        <w:t>e s</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cc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12"/>
          <w:lang w:val="es-MX"/>
        </w:rPr>
        <w:t xml:space="preserve"> </w:t>
      </w:r>
      <w:r w:rsidRPr="00B035D4">
        <w:rPr>
          <w:rFonts w:ascii="Arial" w:eastAsia="Arial" w:hAnsi="Arial" w:cs="Arial"/>
          <w:lang w:val="es-MX"/>
        </w:rPr>
        <w:t>a</w:t>
      </w:r>
      <w:r w:rsidRPr="00B035D4">
        <w:rPr>
          <w:rFonts w:ascii="Arial" w:eastAsia="Arial" w:hAnsi="Arial" w:cs="Arial"/>
          <w:spacing w:val="17"/>
          <w:lang w:val="es-MX"/>
        </w:rPr>
        <w:t xml:space="preserve"> </w:t>
      </w:r>
      <w:r w:rsidRPr="00B035D4">
        <w:rPr>
          <w:rFonts w:ascii="Arial" w:eastAsia="Arial" w:hAnsi="Arial" w:cs="Arial"/>
          <w:spacing w:val="-1"/>
          <w:lang w:val="es-MX"/>
        </w:rPr>
        <w:t>l</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15"/>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16"/>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spacing w:val="2"/>
          <w:lang w:val="es-MX"/>
        </w:rPr>
        <w:t>a</w:t>
      </w:r>
      <w:r w:rsidRPr="00B035D4">
        <w:rPr>
          <w:rFonts w:ascii="Arial" w:eastAsia="Arial" w:hAnsi="Arial" w:cs="Arial"/>
          <w:spacing w:val="-5"/>
          <w:lang w:val="es-MX"/>
        </w:rPr>
        <w:t>s</w:t>
      </w:r>
      <w:r w:rsidRPr="00B035D4">
        <w:rPr>
          <w:rFonts w:ascii="Arial" w:eastAsia="Arial" w:hAnsi="Arial" w:cs="Arial"/>
          <w:spacing w:val="2"/>
          <w:lang w:val="es-MX"/>
        </w:rPr>
        <w:t>p</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2"/>
          <w:lang w:val="es-MX"/>
        </w:rPr>
        <w:t>u</w:t>
      </w:r>
      <w:r w:rsidRPr="00B035D4">
        <w:rPr>
          <w:rFonts w:ascii="Arial" w:eastAsia="Arial" w:hAnsi="Arial" w:cs="Arial"/>
          <w:spacing w:val="-2"/>
          <w:lang w:val="es-MX"/>
        </w:rPr>
        <w:t>rr</w:t>
      </w:r>
      <w:r w:rsidRPr="00B035D4">
        <w:rPr>
          <w:rFonts w:ascii="Arial" w:eastAsia="Arial" w:hAnsi="Arial" w:cs="Arial"/>
          <w:spacing w:val="-3"/>
          <w:lang w:val="es-MX"/>
        </w:rPr>
        <w:t>a</w:t>
      </w:r>
      <w:r w:rsidRPr="00B035D4">
        <w:rPr>
          <w:rFonts w:ascii="Arial" w:eastAsia="Arial" w:hAnsi="Arial" w:cs="Arial"/>
          <w:lang w:val="es-MX"/>
        </w:rPr>
        <w:t>n</w:t>
      </w:r>
      <w:r w:rsidRPr="00B035D4">
        <w:rPr>
          <w:rFonts w:ascii="Arial" w:eastAsia="Arial" w:hAnsi="Arial" w:cs="Arial"/>
          <w:spacing w:val="17"/>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18"/>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g</w:t>
      </w:r>
      <w:r w:rsidRPr="00B035D4">
        <w:rPr>
          <w:rFonts w:ascii="Arial" w:eastAsia="Arial" w:hAnsi="Arial" w:cs="Arial"/>
          <w:spacing w:val="-3"/>
          <w:lang w:val="es-MX"/>
        </w:rPr>
        <w:t>u</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1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13"/>
          <w:lang w:val="es-MX"/>
        </w:rPr>
        <w:t xml:space="preserve"> </w:t>
      </w:r>
      <w:r w:rsidRPr="00B035D4">
        <w:rPr>
          <w:rFonts w:ascii="Arial" w:eastAsia="Arial" w:hAnsi="Arial" w:cs="Arial"/>
          <w:spacing w:val="2"/>
          <w:lang w:val="es-MX"/>
        </w:rPr>
        <w:t>c</w:t>
      </w:r>
      <w:r w:rsidRPr="00B035D4">
        <w:rPr>
          <w:rFonts w:ascii="Arial" w:eastAsia="Arial" w:hAnsi="Arial" w:cs="Arial"/>
          <w:spacing w:val="-3"/>
          <w:lang w:val="es-MX"/>
        </w:rPr>
        <w:t>o</w:t>
      </w:r>
      <w:r w:rsidRPr="00B035D4">
        <w:rPr>
          <w:rFonts w:ascii="Arial" w:eastAsia="Arial" w:hAnsi="Arial" w:cs="Arial"/>
          <w:spacing w:val="2"/>
          <w:lang w:val="es-MX"/>
        </w:rPr>
        <w:t>nd</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on</w:t>
      </w:r>
      <w:r w:rsidRPr="00B035D4">
        <w:rPr>
          <w:rFonts w:ascii="Arial" w:eastAsia="Arial" w:hAnsi="Arial" w:cs="Arial"/>
          <w:spacing w:val="2"/>
          <w:lang w:val="es-MX"/>
        </w:rPr>
        <w:t>e</w:t>
      </w:r>
      <w:r w:rsidRPr="00B035D4">
        <w:rPr>
          <w:rFonts w:ascii="Arial" w:eastAsia="Arial" w:hAnsi="Arial" w:cs="Arial"/>
          <w:lang w:val="es-MX"/>
        </w:rPr>
        <w:t xml:space="preserve">s. </w:t>
      </w:r>
      <w:r w:rsidRPr="00B035D4">
        <w:rPr>
          <w:rFonts w:ascii="Arial" w:eastAsia="Arial" w:hAnsi="Arial" w:cs="Arial"/>
          <w:spacing w:val="29"/>
          <w:lang w:val="es-MX"/>
        </w:rPr>
        <w:t xml:space="preserve"> </w:t>
      </w:r>
      <w:r w:rsidRPr="00B035D4">
        <w:rPr>
          <w:rFonts w:ascii="Arial" w:eastAsia="Arial" w:hAnsi="Arial" w:cs="Arial"/>
          <w:spacing w:val="1"/>
          <w:lang w:val="es-MX"/>
        </w:rPr>
        <w:t>S</w:t>
      </w:r>
      <w:r w:rsidRPr="00B035D4">
        <w:rPr>
          <w:rFonts w:ascii="Arial" w:eastAsia="Arial" w:hAnsi="Arial" w:cs="Arial"/>
          <w:spacing w:val="-3"/>
          <w:lang w:val="es-MX"/>
        </w:rPr>
        <w:t>eg</w:t>
      </w:r>
      <w:r w:rsidRPr="00B035D4">
        <w:rPr>
          <w:rFonts w:ascii="Arial" w:eastAsia="Arial" w:hAnsi="Arial" w:cs="Arial"/>
          <w:spacing w:val="2"/>
          <w:lang w:val="es-MX"/>
        </w:rPr>
        <w:t>ú</w:t>
      </w:r>
      <w:r w:rsidRPr="00B035D4">
        <w:rPr>
          <w:rFonts w:ascii="Arial" w:eastAsia="Arial" w:hAnsi="Arial" w:cs="Arial"/>
          <w:lang w:val="es-MX"/>
        </w:rPr>
        <w:t>n</w:t>
      </w:r>
      <w:r w:rsidRPr="00B035D4">
        <w:rPr>
          <w:rFonts w:ascii="Arial" w:eastAsia="Arial" w:hAnsi="Arial" w:cs="Arial"/>
          <w:spacing w:val="17"/>
          <w:lang w:val="es-MX"/>
        </w:rPr>
        <w:t xml:space="preserve"> </w:t>
      </w:r>
      <w:r w:rsidRPr="00B035D4">
        <w:rPr>
          <w:rFonts w:ascii="Arial" w:eastAsia="Arial" w:hAnsi="Arial" w:cs="Arial"/>
          <w:spacing w:val="-5"/>
          <w:lang w:val="es-MX"/>
        </w:rPr>
        <w:t>s</w:t>
      </w:r>
      <w:r w:rsidRPr="00B035D4">
        <w:rPr>
          <w:rFonts w:ascii="Arial" w:eastAsia="Arial" w:hAnsi="Arial" w:cs="Arial"/>
          <w:lang w:val="es-MX"/>
        </w:rPr>
        <w:t>e</w:t>
      </w:r>
      <w:r w:rsidRPr="00B035D4">
        <w:rPr>
          <w:rFonts w:ascii="Arial" w:eastAsia="Arial" w:hAnsi="Arial" w:cs="Arial"/>
          <w:spacing w:val="12"/>
          <w:lang w:val="es-MX"/>
        </w:rPr>
        <w:t xml:space="preserve"> </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3"/>
          <w:lang w:val="es-MX"/>
        </w:rPr>
        <w:t>p</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lang w:val="es-MX"/>
        </w:rPr>
        <w:t>e</w:t>
      </w:r>
      <w:r w:rsidRPr="00B035D4">
        <w:rPr>
          <w:rFonts w:ascii="Arial" w:eastAsia="Arial" w:hAnsi="Arial" w:cs="Arial"/>
          <w:spacing w:val="12"/>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n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spacing w:val="-5"/>
          <w:lang w:val="es-MX"/>
        </w:rPr>
        <w:t>y</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2"/>
          <w:lang w:val="es-MX"/>
        </w:rPr>
        <w:t>rr</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nd</w:t>
      </w:r>
      <w:r w:rsidRPr="00B035D4">
        <w:rPr>
          <w:rFonts w:ascii="Arial" w:eastAsia="Arial" w:hAnsi="Arial" w:cs="Arial"/>
          <w:spacing w:val="-1"/>
          <w:lang w:val="es-MX"/>
        </w:rPr>
        <w:t>i</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2"/>
          <w:lang w:val="es-MX"/>
        </w:rPr>
        <w:t xml:space="preserve"> </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3"/>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3"/>
          <w:lang w:val="es-MX"/>
        </w:rPr>
        <w:t xml:space="preserve"> </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6"/>
          <w:lang w:val="es-MX"/>
        </w:rPr>
        <w:t>r</w:t>
      </w:r>
      <w:r w:rsidRPr="00B035D4">
        <w:rPr>
          <w:rFonts w:ascii="Arial" w:eastAsia="Arial" w:hAnsi="Arial" w:cs="Arial"/>
          <w:spacing w:val="2"/>
          <w:lang w:val="es-MX"/>
        </w:rPr>
        <w:t>á</w:t>
      </w:r>
      <w:r w:rsidRPr="00B035D4">
        <w:rPr>
          <w:rFonts w:ascii="Arial" w:eastAsia="Arial" w:hAnsi="Arial" w:cs="Arial"/>
          <w:lang w:val="es-MX"/>
        </w:rPr>
        <w:t>n</w:t>
      </w:r>
      <w:r w:rsidRPr="00B035D4">
        <w:rPr>
          <w:rFonts w:ascii="Arial" w:eastAsia="Arial" w:hAnsi="Arial" w:cs="Arial"/>
          <w:spacing w:val="-11"/>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úb</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5"/>
          <w:lang w:val="es-MX"/>
        </w:rPr>
        <w:t>s</w:t>
      </w:r>
      <w:r w:rsidRPr="00B035D4">
        <w:rPr>
          <w:rFonts w:ascii="Arial" w:eastAsia="Arial" w:hAnsi="Arial" w:cs="Arial"/>
          <w:lang w:val="es-MX"/>
        </w:rPr>
        <w:t>,</w:t>
      </w:r>
      <w:r w:rsidRPr="00B035D4">
        <w:rPr>
          <w:rFonts w:ascii="Arial" w:eastAsia="Arial" w:hAnsi="Arial" w:cs="Arial"/>
          <w:spacing w:val="-8"/>
          <w:lang w:val="es-MX"/>
        </w:rPr>
        <w:t xml:space="preserve"> </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an</w:t>
      </w:r>
      <w:r w:rsidRPr="00B035D4">
        <w:rPr>
          <w:rFonts w:ascii="Arial" w:eastAsia="Arial" w:hAnsi="Arial" w:cs="Arial"/>
          <w:spacing w:val="-5"/>
          <w:lang w:val="es-MX"/>
        </w:rPr>
        <w:t>s</w:t>
      </w:r>
      <w:r w:rsidRPr="00B035D4">
        <w:rPr>
          <w:rFonts w:ascii="Arial" w:eastAsia="Arial" w:hAnsi="Arial" w:cs="Arial"/>
          <w:spacing w:val="2"/>
          <w:lang w:val="es-MX"/>
        </w:rPr>
        <w:t>pa</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2"/>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qu</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13"/>
          <w:lang w:val="es-MX"/>
        </w:rPr>
        <w:t xml:space="preserve"> </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s e</w:t>
      </w:r>
      <w:r w:rsidRPr="00B035D4">
        <w:rPr>
          <w:rFonts w:ascii="Arial" w:eastAsia="Arial" w:hAnsi="Arial" w:cs="Arial"/>
          <w:spacing w:val="5"/>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1"/>
          <w:lang w:val="es-MX"/>
        </w:rPr>
        <w:t>l</w:t>
      </w:r>
      <w:r w:rsidRPr="00B035D4">
        <w:rPr>
          <w:rFonts w:ascii="Arial" w:eastAsia="Arial" w:hAnsi="Arial" w:cs="Arial"/>
          <w:spacing w:val="2"/>
          <w:lang w:val="es-MX"/>
        </w:rPr>
        <w:t>u</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3"/>
          <w:lang w:val="es-MX"/>
        </w:rPr>
        <w:t>á</w:t>
      </w:r>
      <w:r w:rsidRPr="00B035D4">
        <w:rPr>
          <w:rFonts w:ascii="Arial" w:eastAsia="Arial" w:hAnsi="Arial" w:cs="Arial"/>
          <w:lang w:val="es-MX"/>
        </w:rPr>
        <w:t>n</w:t>
      </w:r>
      <w:r w:rsidRPr="00B035D4">
        <w:rPr>
          <w:rFonts w:ascii="Arial" w:eastAsia="Arial" w:hAnsi="Arial" w:cs="Arial"/>
          <w:spacing w:val="7"/>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5"/>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spacing w:val="-5"/>
          <w:lang w:val="es-MX"/>
        </w:rPr>
        <w:t>s</w:t>
      </w:r>
      <w:r w:rsidRPr="00B035D4">
        <w:rPr>
          <w:rFonts w:ascii="Arial" w:eastAsia="Arial" w:hAnsi="Arial" w:cs="Arial"/>
          <w:lang w:val="es-MX"/>
        </w:rPr>
        <w:t>,</w:t>
      </w:r>
      <w:r w:rsidRPr="00B035D4">
        <w:rPr>
          <w:rFonts w:ascii="Arial" w:eastAsia="Arial" w:hAnsi="Arial" w:cs="Arial"/>
          <w:spacing w:val="4"/>
          <w:lang w:val="es-MX"/>
        </w:rPr>
        <w:t xml:space="preserve"> </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lang w:val="es-MX"/>
        </w:rPr>
        <w:t>y</w:t>
      </w:r>
      <w:r w:rsidRPr="00B035D4">
        <w:rPr>
          <w:rFonts w:ascii="Arial" w:eastAsia="Arial" w:hAnsi="Arial" w:cs="Arial"/>
          <w:spacing w:val="3"/>
          <w:lang w:val="es-MX"/>
        </w:rPr>
        <w:t xml:space="preserve"> </w:t>
      </w:r>
      <w:r w:rsidRPr="00B035D4">
        <w:rPr>
          <w:rFonts w:ascii="Arial" w:eastAsia="Arial" w:hAnsi="Arial" w:cs="Arial"/>
          <w:spacing w:val="2"/>
          <w:lang w:val="es-MX"/>
        </w:rPr>
        <w:t>e</w:t>
      </w:r>
      <w:r w:rsidRPr="00B035D4">
        <w:rPr>
          <w:rFonts w:ascii="Arial" w:eastAsia="Arial" w:hAnsi="Arial" w:cs="Arial"/>
          <w:spacing w:val="-5"/>
          <w:lang w:val="es-MX"/>
        </w:rPr>
        <w:t>x</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 xml:space="preserve">a </w:t>
      </w:r>
      <w:r w:rsidRPr="00B035D4">
        <w:rPr>
          <w:rFonts w:ascii="Arial" w:eastAsia="Arial" w:hAnsi="Arial" w:cs="Arial"/>
          <w:spacing w:val="2"/>
          <w:lang w:val="es-MX"/>
        </w:rPr>
        <w:t>ne</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6"/>
          <w:lang w:val="es-MX"/>
        </w:rPr>
        <w:t>i</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2"/>
          <w:lang w:val="es-MX"/>
        </w:rPr>
        <w:t>ap</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nd</w:t>
      </w:r>
      <w:r w:rsidRPr="00B035D4">
        <w:rPr>
          <w:rFonts w:ascii="Arial" w:eastAsia="Arial" w:hAnsi="Arial" w:cs="Arial"/>
          <w:spacing w:val="-1"/>
          <w:lang w:val="es-MX"/>
        </w:rPr>
        <w:t>i</w:t>
      </w:r>
      <w:r w:rsidRPr="00B035D4">
        <w:rPr>
          <w:rFonts w:ascii="Arial" w:eastAsia="Arial" w:hAnsi="Arial" w:cs="Arial"/>
          <w:spacing w:val="-5"/>
          <w:lang w:val="es-MX"/>
        </w:rPr>
        <w:t>z</w:t>
      </w:r>
      <w:r w:rsidRPr="00B035D4">
        <w:rPr>
          <w:rFonts w:ascii="Arial" w:eastAsia="Arial" w:hAnsi="Arial" w:cs="Arial"/>
          <w:spacing w:val="2"/>
          <w:lang w:val="es-MX"/>
        </w:rPr>
        <w:t>a</w:t>
      </w:r>
      <w:r w:rsidRPr="00B035D4">
        <w:rPr>
          <w:rFonts w:ascii="Arial" w:eastAsia="Arial" w:hAnsi="Arial" w:cs="Arial"/>
          <w:spacing w:val="-1"/>
          <w:lang w:val="es-MX"/>
        </w:rPr>
        <w:t>j</w:t>
      </w:r>
      <w:r w:rsidRPr="00B035D4">
        <w:rPr>
          <w:rFonts w:ascii="Arial" w:eastAsia="Arial" w:hAnsi="Arial" w:cs="Arial"/>
          <w:lang w:val="es-MX"/>
        </w:rPr>
        <w:t>e</w:t>
      </w:r>
      <w:r w:rsidRPr="00B035D4">
        <w:rPr>
          <w:rFonts w:ascii="Arial" w:eastAsia="Arial" w:hAnsi="Arial" w:cs="Arial"/>
          <w:spacing w:val="17"/>
          <w:lang w:val="es-MX"/>
        </w:rPr>
        <w:t xml:space="preserve"> </w:t>
      </w:r>
      <w:r w:rsidRPr="00B035D4">
        <w:rPr>
          <w:rFonts w:ascii="Arial" w:eastAsia="Arial" w:hAnsi="Arial" w:cs="Arial"/>
          <w:lang w:val="es-MX"/>
        </w:rPr>
        <w:t>y</w:t>
      </w:r>
      <w:r w:rsidRPr="00B035D4">
        <w:rPr>
          <w:rFonts w:ascii="Arial" w:eastAsia="Arial" w:hAnsi="Arial" w:cs="Arial"/>
          <w:spacing w:val="14"/>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15"/>
          <w:lang w:val="es-MX"/>
        </w:rPr>
        <w:t xml:space="preserve"> </w:t>
      </w:r>
      <w:r w:rsidRPr="00B035D4">
        <w:rPr>
          <w:rFonts w:ascii="Arial" w:eastAsia="Arial" w:hAnsi="Arial" w:cs="Arial"/>
          <w:spacing w:val="2"/>
          <w:lang w:val="es-MX"/>
        </w:rPr>
        <w:t>de</w:t>
      </w:r>
      <w:r w:rsidRPr="00B035D4">
        <w:rPr>
          <w:rFonts w:ascii="Arial" w:eastAsia="Arial" w:hAnsi="Arial" w:cs="Arial"/>
          <w:spacing w:val="-5"/>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o</w:t>
      </w:r>
      <w:r w:rsidRPr="00B035D4">
        <w:rPr>
          <w:rFonts w:ascii="Arial" w:eastAsia="Arial" w:hAnsi="Arial" w:cs="Arial"/>
          <w:spacing w:val="17"/>
          <w:lang w:val="es-MX"/>
        </w:rPr>
        <w:t xml:space="preserve"> </w:t>
      </w:r>
      <w:r w:rsidRPr="00B035D4">
        <w:rPr>
          <w:rFonts w:ascii="Arial" w:eastAsia="Arial" w:hAnsi="Arial" w:cs="Arial"/>
          <w:spacing w:val="-1"/>
          <w:lang w:val="es-MX"/>
        </w:rPr>
        <w:t>i</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spacing w:val="2"/>
          <w:lang w:val="es-MX"/>
        </w:rPr>
        <w:t>g</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14"/>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17"/>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3"/>
          <w:lang w:val="es-MX"/>
        </w:rPr>
        <w:t>an</w:t>
      </w:r>
      <w:r w:rsidRPr="00B035D4">
        <w:rPr>
          <w:rFonts w:ascii="Arial" w:eastAsia="Arial" w:hAnsi="Arial" w:cs="Arial"/>
          <w:spacing w:val="2"/>
          <w:lang w:val="es-MX"/>
        </w:rPr>
        <w:t>do</w:t>
      </w:r>
      <w:r w:rsidRPr="00B035D4">
        <w:rPr>
          <w:rFonts w:ascii="Arial" w:eastAsia="Arial" w:hAnsi="Arial" w:cs="Arial"/>
          <w:lang w:val="es-MX"/>
        </w:rPr>
        <w:t xml:space="preserve">s. </w:t>
      </w:r>
      <w:r w:rsidRPr="00B035D4">
        <w:rPr>
          <w:rFonts w:ascii="Arial" w:eastAsia="Arial" w:hAnsi="Arial" w:cs="Arial"/>
          <w:spacing w:val="34"/>
          <w:lang w:val="es-MX"/>
        </w:rPr>
        <w:t xml:space="preserve"> </w:t>
      </w:r>
    </w:p>
    <w:p w14:paraId="7245A03F" w14:textId="77777777" w:rsidR="009036DD" w:rsidRPr="00B035D4" w:rsidRDefault="009036DD" w:rsidP="009036DD">
      <w:pPr>
        <w:spacing w:before="3" w:after="0" w:line="180" w:lineRule="exact"/>
        <w:rPr>
          <w:sz w:val="18"/>
          <w:szCs w:val="18"/>
          <w:lang w:val="es-MX"/>
        </w:rPr>
      </w:pPr>
      <w:bookmarkStart w:id="23" w:name="_GoBack"/>
      <w:bookmarkEnd w:id="23"/>
    </w:p>
    <w:p w14:paraId="7421925C" w14:textId="77777777" w:rsidR="009036DD" w:rsidRPr="00B035D4" w:rsidRDefault="009036DD" w:rsidP="009036DD">
      <w:pPr>
        <w:spacing w:after="0" w:line="200" w:lineRule="exact"/>
        <w:rPr>
          <w:sz w:val="20"/>
          <w:szCs w:val="20"/>
          <w:lang w:val="es-MX"/>
        </w:rPr>
      </w:pPr>
    </w:p>
    <w:p w14:paraId="33B2E0AD" w14:textId="77777777" w:rsidR="004A2284" w:rsidRPr="00AC4615" w:rsidRDefault="00AC4615">
      <w:pPr>
        <w:spacing w:after="0" w:line="240" w:lineRule="auto"/>
        <w:ind w:left="139" w:right="3264"/>
        <w:jc w:val="both"/>
        <w:rPr>
          <w:rFonts w:ascii="Calibri" w:eastAsia="Calibri" w:hAnsi="Calibri" w:cs="Calibri"/>
          <w:sz w:val="24"/>
          <w:szCs w:val="24"/>
          <w:lang w:val="es-MX"/>
        </w:rPr>
      </w:pP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e descri</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las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w:t>
      </w:r>
    </w:p>
    <w:p w14:paraId="70621680" w14:textId="77777777" w:rsidR="004A2284" w:rsidRPr="00AC4615" w:rsidRDefault="004A2284">
      <w:pPr>
        <w:spacing w:before="4" w:after="0" w:line="200" w:lineRule="exact"/>
        <w:rPr>
          <w:sz w:val="20"/>
          <w:szCs w:val="20"/>
          <w:lang w:val="es-MX"/>
        </w:rPr>
      </w:pPr>
    </w:p>
    <w:p w14:paraId="7E061B8A" w14:textId="2C1A73D1" w:rsidR="004A2284" w:rsidRPr="00AC4615" w:rsidRDefault="00AC4615">
      <w:pPr>
        <w:spacing w:after="0" w:line="240" w:lineRule="auto"/>
        <w:ind w:left="139" w:right="328"/>
        <w:jc w:val="both"/>
        <w:rPr>
          <w:rFonts w:ascii="Calibri" w:eastAsia="Calibri" w:hAnsi="Calibri" w:cs="Calibri"/>
          <w:sz w:val="24"/>
          <w:szCs w:val="24"/>
          <w:lang w:val="es-MX"/>
        </w:rPr>
      </w:pPr>
      <w:r w:rsidRPr="00AC4615">
        <w:rPr>
          <w:rFonts w:ascii="Calibri" w:eastAsia="Calibri" w:hAnsi="Calibri" w:cs="Calibri"/>
          <w:b/>
          <w:bCs/>
          <w:spacing w:val="1"/>
          <w:sz w:val="24"/>
          <w:szCs w:val="24"/>
          <w:lang w:val="es-MX"/>
        </w:rPr>
        <w:t>1</w:t>
      </w:r>
      <w:r w:rsidRPr="00AC4615">
        <w:rPr>
          <w:rFonts w:ascii="Calibri" w:eastAsia="Calibri" w:hAnsi="Calibri" w:cs="Calibri"/>
          <w:b/>
          <w:bCs/>
          <w:sz w:val="24"/>
          <w:szCs w:val="24"/>
          <w:lang w:val="es-MX"/>
        </w:rPr>
        <w:t xml:space="preserve">.  </w:t>
      </w:r>
      <w:r w:rsidRPr="00AC4615">
        <w:rPr>
          <w:rFonts w:ascii="Calibri" w:eastAsia="Calibri" w:hAnsi="Calibri" w:cs="Calibri"/>
          <w:b/>
          <w:bCs/>
          <w:spacing w:val="9"/>
          <w:sz w:val="24"/>
          <w:szCs w:val="24"/>
          <w:lang w:val="es-MX"/>
        </w:rPr>
        <w:t xml:space="preserve"> </w:t>
      </w:r>
      <w:r w:rsidR="009036DD">
        <w:rPr>
          <w:rFonts w:ascii="Calibri" w:eastAsia="Calibri" w:hAnsi="Calibri" w:cs="Calibri"/>
          <w:b/>
          <w:bCs/>
          <w:sz w:val="24"/>
          <w:szCs w:val="24"/>
          <w:lang w:val="es-MX"/>
        </w:rPr>
        <w:t>Diseño de los modelos sustantivos y cognitivos que subyacen a cada prueba</w:t>
      </w:r>
    </w:p>
    <w:p w14:paraId="4B5B84D4" w14:textId="77777777" w:rsidR="004A2284" w:rsidRPr="00AC4615" w:rsidRDefault="004A2284">
      <w:pPr>
        <w:spacing w:before="4" w:after="0" w:line="200" w:lineRule="exact"/>
        <w:rPr>
          <w:sz w:val="20"/>
          <w:szCs w:val="20"/>
          <w:lang w:val="es-MX"/>
        </w:rPr>
      </w:pPr>
    </w:p>
    <w:p w14:paraId="1103910F" w14:textId="77777777" w:rsidR="004A2284" w:rsidRPr="00AC4615" w:rsidRDefault="00AC4615">
      <w:pPr>
        <w:spacing w:after="0"/>
        <w:ind w:left="139" w:right="79"/>
        <w:jc w:val="both"/>
        <w:rPr>
          <w:rFonts w:ascii="Calibri" w:eastAsia="Calibri" w:hAnsi="Calibri" w:cs="Calibri"/>
          <w:sz w:val="24"/>
          <w:szCs w:val="24"/>
          <w:lang w:val="es-MX"/>
        </w:rPr>
      </w:pPr>
      <w:r w:rsidRPr="00AC4615">
        <w:rPr>
          <w:rFonts w:ascii="Calibri" w:eastAsia="Calibri" w:hAnsi="Calibri" w:cs="Calibri"/>
          <w:sz w:val="24"/>
          <w:szCs w:val="24"/>
          <w:lang w:val="es-MX"/>
        </w:rPr>
        <w:t>Los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ios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3"/>
          <w:sz w:val="24"/>
          <w:szCs w:val="24"/>
          <w:lang w:val="es-MX"/>
        </w:rPr>
        <w:t>L</w:t>
      </w:r>
      <w:r w:rsidRPr="00AC4615">
        <w:rPr>
          <w:rFonts w:ascii="Calibri" w:eastAsia="Calibri" w:hAnsi="Calibri" w:cs="Calibri"/>
          <w:sz w:val="24"/>
          <w:szCs w:val="24"/>
          <w:lang w:val="es-MX"/>
        </w:rPr>
        <w:t>ECE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 xml:space="preserve">en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rri</w:t>
      </w:r>
      <w:r w:rsidRPr="00AC4615">
        <w:rPr>
          <w:rFonts w:ascii="Calibri" w:eastAsia="Calibri" w:hAnsi="Calibri" w:cs="Calibri"/>
          <w:spacing w:val="-2"/>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ecir</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log</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je</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 los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e</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lac</w:t>
      </w:r>
      <w:r w:rsidRPr="00AC4615">
        <w:rPr>
          <w:rFonts w:ascii="Calibri" w:eastAsia="Calibri" w:hAnsi="Calibri" w:cs="Calibri"/>
          <w:spacing w:val="-3"/>
          <w:sz w:val="24"/>
          <w:szCs w:val="24"/>
          <w:lang w:val="es-MX"/>
        </w:rPr>
        <w:t>i</w:t>
      </w:r>
      <w:r w:rsidRPr="00AC4615">
        <w:rPr>
          <w:rFonts w:ascii="Calibri" w:eastAsia="Calibri" w:hAnsi="Calibri" w:cs="Calibri"/>
          <w:sz w:val="24"/>
          <w:szCs w:val="24"/>
          <w:lang w:val="es-MX"/>
        </w:rPr>
        <w:t>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z w:val="24"/>
          <w:szCs w:val="24"/>
          <w:lang w:val="es-MX"/>
        </w:rPr>
        <w:t>j</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ivos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j</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en los</w:t>
      </w:r>
      <w:r w:rsidRPr="00AC4615">
        <w:rPr>
          <w:rFonts w:ascii="Calibri" w:eastAsia="Calibri" w:hAnsi="Calibri" w:cs="Calibri"/>
          <w:spacing w:val="1"/>
          <w:sz w:val="24"/>
          <w:szCs w:val="24"/>
          <w:lang w:val="es-MX"/>
        </w:rPr>
        <w:t xml:space="preserve"> 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aís.</w:t>
      </w:r>
    </w:p>
    <w:p w14:paraId="50E0B055" w14:textId="77777777" w:rsidR="004A2284" w:rsidRPr="00AC4615" w:rsidRDefault="004A2284">
      <w:pPr>
        <w:spacing w:before="7" w:after="0" w:line="130" w:lineRule="exact"/>
        <w:rPr>
          <w:sz w:val="13"/>
          <w:szCs w:val="13"/>
          <w:lang w:val="es-MX"/>
        </w:rPr>
      </w:pPr>
    </w:p>
    <w:p w14:paraId="56D99C72" w14:textId="77777777" w:rsidR="004A2284" w:rsidRPr="00AC4615" w:rsidRDefault="004A2284">
      <w:pPr>
        <w:spacing w:after="0" w:line="200" w:lineRule="exact"/>
        <w:rPr>
          <w:sz w:val="20"/>
          <w:szCs w:val="20"/>
          <w:lang w:val="es-MX"/>
        </w:rPr>
      </w:pPr>
    </w:p>
    <w:p w14:paraId="7553AD02" w14:textId="77777777" w:rsidR="004A2284" w:rsidRPr="00AC4615" w:rsidRDefault="00AC4615">
      <w:pPr>
        <w:spacing w:after="0"/>
        <w:ind w:left="139" w:right="69"/>
        <w:jc w:val="both"/>
        <w:rPr>
          <w:rFonts w:ascii="Calibri" w:eastAsia="Calibri" w:hAnsi="Calibri" w:cs="Calibri"/>
          <w:sz w:val="24"/>
          <w:szCs w:val="24"/>
          <w:lang w:val="es-MX"/>
        </w:rPr>
      </w:pPr>
      <w:r w:rsidRPr="00AC4615">
        <w:rPr>
          <w:rFonts w:ascii="Calibri" w:eastAsia="Calibri" w:hAnsi="Calibri" w:cs="Calibri"/>
          <w:sz w:val="24"/>
          <w:szCs w:val="24"/>
          <w:lang w:val="es-MX"/>
        </w:rPr>
        <w:t>Uno</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arr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or</w:t>
      </w:r>
      <w:r w:rsidRPr="00AC4615">
        <w:rPr>
          <w:rFonts w:ascii="Calibri" w:eastAsia="Calibri" w:hAnsi="Calibri" w:cs="Calibri"/>
          <w:spacing w:val="-18"/>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argo</w:t>
      </w:r>
      <w:r w:rsidRPr="00AC4615">
        <w:rPr>
          <w:rFonts w:ascii="Calibri" w:eastAsia="Calibri" w:hAnsi="Calibri" w:cs="Calibri"/>
          <w:spacing w:val="-1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io</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 xml:space="preserve">álisis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rric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lar</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 xml:space="preserve">las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 las</w:t>
      </w:r>
      <w:r w:rsidRPr="00AC4615">
        <w:rPr>
          <w:rFonts w:ascii="Calibri" w:eastAsia="Calibri" w:hAnsi="Calibri" w:cs="Calibri"/>
          <w:spacing w:val="1"/>
          <w:sz w:val="24"/>
          <w:szCs w:val="24"/>
          <w:lang w:val="es-MX"/>
        </w:rPr>
        <w:t xml:space="preserve"> qu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an</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 xml:space="preserve">ios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oces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og</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ivos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eval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ar,</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2"/>
          <w:sz w:val="24"/>
          <w:szCs w:val="24"/>
          <w:lang w:val="es-MX"/>
        </w:rPr>
        <w:t>j</w:t>
      </w:r>
      <w:r w:rsidRPr="00AC4615">
        <w:rPr>
          <w:rFonts w:ascii="Calibri" w:eastAsia="Calibri" w:hAnsi="Calibri" w:cs="Calibri"/>
          <w:spacing w:val="1"/>
          <w:sz w:val="24"/>
          <w:szCs w:val="24"/>
          <w:lang w:val="es-MX"/>
        </w:rPr>
        <w:t>un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w:t>
      </w:r>
      <w:r w:rsidRPr="00AC4615">
        <w:rPr>
          <w:rFonts w:ascii="Calibri" w:eastAsia="Calibri" w:hAnsi="Calibri" w:cs="Calibri"/>
          <w:sz w:val="24"/>
          <w:szCs w:val="24"/>
          <w:lang w:val="es-MX"/>
        </w:rPr>
        <w:t xml:space="preserve">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po</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e</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los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rá</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ar</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w:t>
      </w:r>
    </w:p>
    <w:p w14:paraId="26211FA3" w14:textId="77777777" w:rsidR="004A2284" w:rsidRPr="00AC4615" w:rsidRDefault="004A2284">
      <w:pPr>
        <w:spacing w:before="7" w:after="0" w:line="130" w:lineRule="exact"/>
        <w:rPr>
          <w:sz w:val="13"/>
          <w:szCs w:val="13"/>
          <w:lang w:val="es-MX"/>
        </w:rPr>
      </w:pPr>
    </w:p>
    <w:p w14:paraId="5FC77812" w14:textId="77777777" w:rsidR="004A2284" w:rsidRPr="00AC4615" w:rsidRDefault="004A2284">
      <w:pPr>
        <w:spacing w:after="0" w:line="200" w:lineRule="exact"/>
        <w:rPr>
          <w:sz w:val="20"/>
          <w:szCs w:val="20"/>
          <w:lang w:val="es-MX"/>
        </w:rPr>
      </w:pPr>
    </w:p>
    <w:p w14:paraId="02562BCD" w14:textId="77777777" w:rsidR="004A2284" w:rsidRPr="00AC4615" w:rsidRDefault="00AC4615">
      <w:pPr>
        <w:spacing w:after="0" w:line="275" w:lineRule="auto"/>
        <w:ind w:left="139" w:right="79"/>
        <w:rPr>
          <w:rFonts w:ascii="Calibri" w:eastAsia="Calibri" w:hAnsi="Calibri" w:cs="Calibri"/>
          <w:sz w:val="24"/>
          <w:szCs w:val="24"/>
          <w:lang w:val="es-MX"/>
        </w:rPr>
      </w:pPr>
      <w:proofErr w:type="gramStart"/>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on </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el</w:t>
      </w:r>
      <w:proofErr w:type="gramEnd"/>
      <w:r w:rsidRPr="00AC4615">
        <w:rPr>
          <w:rFonts w:ascii="Calibri" w:eastAsia="Calibri" w:hAnsi="Calibri" w:cs="Calibri"/>
          <w:sz w:val="24"/>
          <w:szCs w:val="24"/>
          <w:lang w:val="es-MX"/>
        </w:rPr>
        <w:t xml:space="preserve"> </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ósi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sam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 xml:space="preserve">lar </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 xml:space="preserve">los </w:t>
      </w:r>
      <w:r w:rsidRPr="00AC4615">
        <w:rPr>
          <w:rFonts w:ascii="Calibri" w:eastAsia="Calibri" w:hAnsi="Calibri" w:cs="Calibri"/>
          <w:spacing w:val="1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du</w:t>
      </w:r>
      <w:r w:rsidRPr="00AC4615">
        <w:rPr>
          <w:rFonts w:ascii="Calibri" w:eastAsia="Calibri" w:hAnsi="Calibri" w:cs="Calibri"/>
          <w:spacing w:val="-1"/>
          <w:sz w:val="24"/>
          <w:szCs w:val="24"/>
          <w:lang w:val="es-MX"/>
        </w:rPr>
        <w:t>ct</w:t>
      </w:r>
      <w:r w:rsidRPr="00AC4615">
        <w:rPr>
          <w:rFonts w:ascii="Calibri" w:eastAsia="Calibri" w:hAnsi="Calibri" w:cs="Calibri"/>
          <w:sz w:val="24"/>
          <w:szCs w:val="24"/>
          <w:lang w:val="es-MX"/>
        </w:rPr>
        <w:t xml:space="preserve">os </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el </w:t>
      </w:r>
      <w:r w:rsidRPr="00AC4615">
        <w:rPr>
          <w:rFonts w:ascii="Calibri" w:eastAsia="Calibri" w:hAnsi="Calibri" w:cs="Calibri"/>
          <w:spacing w:val="1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ud</w:t>
      </w:r>
      <w:r w:rsidRPr="00AC4615">
        <w:rPr>
          <w:rFonts w:ascii="Calibri" w:eastAsia="Calibri" w:hAnsi="Calibri" w:cs="Calibri"/>
          <w:sz w:val="24"/>
          <w:szCs w:val="24"/>
          <w:lang w:val="es-MX"/>
        </w:rPr>
        <w:t xml:space="preserve">io </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3"/>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ális</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 xml:space="preserve">s </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rric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lar </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on </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iso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lecer</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ación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p>
    <w:p w14:paraId="3EDB021B" w14:textId="77777777" w:rsidR="004A2284" w:rsidRPr="00AC4615" w:rsidRDefault="004A2284">
      <w:pPr>
        <w:spacing w:before="8" w:after="0" w:line="130" w:lineRule="exact"/>
        <w:rPr>
          <w:sz w:val="13"/>
          <w:szCs w:val="13"/>
          <w:lang w:val="es-MX"/>
        </w:rPr>
      </w:pPr>
    </w:p>
    <w:p w14:paraId="72ECAD36" w14:textId="77777777" w:rsidR="004A2284" w:rsidRPr="00AC4615" w:rsidRDefault="004A2284">
      <w:pPr>
        <w:spacing w:after="0" w:line="200" w:lineRule="exact"/>
        <w:rPr>
          <w:sz w:val="20"/>
          <w:szCs w:val="20"/>
          <w:lang w:val="es-MX"/>
        </w:rPr>
      </w:pPr>
    </w:p>
    <w:p w14:paraId="677A0CE6" w14:textId="77777777" w:rsidR="004A2284" w:rsidRPr="00AC4615" w:rsidRDefault="00AC4615">
      <w:pPr>
        <w:spacing w:before="11" w:after="0" w:line="240" w:lineRule="auto"/>
        <w:ind w:left="139" w:right="1877"/>
        <w:jc w:val="both"/>
        <w:rPr>
          <w:rFonts w:ascii="Calibri" w:eastAsia="Calibri" w:hAnsi="Calibri" w:cs="Calibri"/>
          <w:sz w:val="24"/>
          <w:szCs w:val="24"/>
          <w:lang w:val="es-MX"/>
        </w:rPr>
      </w:pPr>
      <w:r w:rsidRPr="00AC4615">
        <w:rPr>
          <w:rFonts w:ascii="Calibri" w:eastAsia="Calibri" w:hAnsi="Calibri" w:cs="Calibri"/>
          <w:b/>
          <w:bCs/>
          <w:spacing w:val="1"/>
          <w:sz w:val="24"/>
          <w:szCs w:val="24"/>
          <w:lang w:val="es-MX"/>
        </w:rPr>
        <w:t>2</w:t>
      </w:r>
      <w:r w:rsidRPr="00AC4615">
        <w:rPr>
          <w:rFonts w:ascii="Calibri" w:eastAsia="Calibri" w:hAnsi="Calibri" w:cs="Calibri"/>
          <w:b/>
          <w:bCs/>
          <w:sz w:val="24"/>
          <w:szCs w:val="24"/>
          <w:lang w:val="es-MX"/>
        </w:rPr>
        <w:t xml:space="preserve">.  </w:t>
      </w:r>
      <w:r w:rsidRPr="00AC4615">
        <w:rPr>
          <w:rFonts w:ascii="Calibri" w:eastAsia="Calibri" w:hAnsi="Calibri" w:cs="Calibri"/>
          <w:b/>
          <w:bCs/>
          <w:spacing w:val="9"/>
          <w:sz w:val="24"/>
          <w:szCs w:val="24"/>
          <w:lang w:val="es-MX"/>
        </w:rPr>
        <w:t xml:space="preserve"> </w:t>
      </w:r>
      <w:r w:rsidRPr="00AC4615">
        <w:rPr>
          <w:rFonts w:ascii="Calibri" w:eastAsia="Calibri" w:hAnsi="Calibri" w:cs="Calibri"/>
          <w:b/>
          <w:bCs/>
          <w:sz w:val="24"/>
          <w:szCs w:val="24"/>
          <w:lang w:val="es-MX"/>
        </w:rPr>
        <w:t>C</w:t>
      </w:r>
      <w:r w:rsidRPr="00AC4615">
        <w:rPr>
          <w:rFonts w:ascii="Calibri" w:eastAsia="Calibri" w:hAnsi="Calibri" w:cs="Calibri"/>
          <w:b/>
          <w:bCs/>
          <w:spacing w:val="1"/>
          <w:sz w:val="24"/>
          <w:szCs w:val="24"/>
          <w:lang w:val="es-MX"/>
        </w:rPr>
        <w:t>on</w:t>
      </w:r>
      <w:r w:rsidRPr="00AC4615">
        <w:rPr>
          <w:rFonts w:ascii="Calibri" w:eastAsia="Calibri" w:hAnsi="Calibri" w:cs="Calibri"/>
          <w:b/>
          <w:bCs/>
          <w:sz w:val="24"/>
          <w:szCs w:val="24"/>
          <w:lang w:val="es-MX"/>
        </w:rPr>
        <w:t>s</w:t>
      </w:r>
      <w:r w:rsidRPr="00AC4615">
        <w:rPr>
          <w:rFonts w:ascii="Calibri" w:eastAsia="Calibri" w:hAnsi="Calibri" w:cs="Calibri"/>
          <w:b/>
          <w:bCs/>
          <w:spacing w:val="-1"/>
          <w:sz w:val="24"/>
          <w:szCs w:val="24"/>
          <w:lang w:val="es-MX"/>
        </w:rPr>
        <w:t>t</w:t>
      </w:r>
      <w:r w:rsidRPr="00AC4615">
        <w:rPr>
          <w:rFonts w:ascii="Calibri" w:eastAsia="Calibri" w:hAnsi="Calibri" w:cs="Calibri"/>
          <w:b/>
          <w:bCs/>
          <w:spacing w:val="1"/>
          <w:sz w:val="24"/>
          <w:szCs w:val="24"/>
          <w:lang w:val="es-MX"/>
        </w:rPr>
        <w:t>ru</w:t>
      </w:r>
      <w:r w:rsidRPr="00AC4615">
        <w:rPr>
          <w:rFonts w:ascii="Calibri" w:eastAsia="Calibri" w:hAnsi="Calibri" w:cs="Calibri"/>
          <w:b/>
          <w:bCs/>
          <w:sz w:val="24"/>
          <w:szCs w:val="24"/>
          <w:lang w:val="es-MX"/>
        </w:rPr>
        <w:t>c</w:t>
      </w:r>
      <w:r w:rsidRPr="00AC4615">
        <w:rPr>
          <w:rFonts w:ascii="Calibri" w:eastAsia="Calibri" w:hAnsi="Calibri" w:cs="Calibri"/>
          <w:b/>
          <w:bCs/>
          <w:spacing w:val="-2"/>
          <w:sz w:val="24"/>
          <w:szCs w:val="24"/>
          <w:lang w:val="es-MX"/>
        </w:rPr>
        <w:t>c</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ón</w:t>
      </w:r>
      <w:r w:rsidRPr="00AC4615">
        <w:rPr>
          <w:rFonts w:ascii="Calibri" w:eastAsia="Calibri" w:hAnsi="Calibri" w:cs="Calibri"/>
          <w:b/>
          <w:bCs/>
          <w:spacing w:val="-10"/>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z w:val="24"/>
          <w:szCs w:val="24"/>
          <w:lang w:val="es-MX"/>
        </w:rPr>
        <w:t>e</w:t>
      </w:r>
      <w:r w:rsidRPr="00AC4615">
        <w:rPr>
          <w:rFonts w:ascii="Calibri" w:eastAsia="Calibri" w:hAnsi="Calibri" w:cs="Calibri"/>
          <w:b/>
          <w:bCs/>
          <w:spacing w:val="-1"/>
          <w:sz w:val="24"/>
          <w:szCs w:val="24"/>
          <w:lang w:val="es-MX"/>
        </w:rPr>
        <w:t xml:space="preserve"> i</w:t>
      </w:r>
      <w:r w:rsidRPr="00AC4615">
        <w:rPr>
          <w:rFonts w:ascii="Calibri" w:eastAsia="Calibri" w:hAnsi="Calibri" w:cs="Calibri"/>
          <w:b/>
          <w:bCs/>
          <w:spacing w:val="1"/>
          <w:sz w:val="24"/>
          <w:szCs w:val="24"/>
          <w:lang w:val="es-MX"/>
        </w:rPr>
        <w:t>n</w:t>
      </w:r>
      <w:r w:rsidRPr="00AC4615">
        <w:rPr>
          <w:rFonts w:ascii="Calibri" w:eastAsia="Calibri" w:hAnsi="Calibri" w:cs="Calibri"/>
          <w:b/>
          <w:bCs/>
          <w:sz w:val="24"/>
          <w:szCs w:val="24"/>
          <w:lang w:val="es-MX"/>
        </w:rPr>
        <w:t>s</w:t>
      </w:r>
      <w:r w:rsidRPr="00AC4615">
        <w:rPr>
          <w:rFonts w:ascii="Calibri" w:eastAsia="Calibri" w:hAnsi="Calibri" w:cs="Calibri"/>
          <w:b/>
          <w:bCs/>
          <w:spacing w:val="-1"/>
          <w:sz w:val="24"/>
          <w:szCs w:val="24"/>
          <w:lang w:val="es-MX"/>
        </w:rPr>
        <w:t>t</w:t>
      </w:r>
      <w:r w:rsidRPr="00AC4615">
        <w:rPr>
          <w:rFonts w:ascii="Calibri" w:eastAsia="Calibri" w:hAnsi="Calibri" w:cs="Calibri"/>
          <w:b/>
          <w:bCs/>
          <w:spacing w:val="1"/>
          <w:sz w:val="24"/>
          <w:szCs w:val="24"/>
          <w:lang w:val="es-MX"/>
        </w:rPr>
        <w:t>ru</w:t>
      </w:r>
      <w:r w:rsidRPr="00AC4615">
        <w:rPr>
          <w:rFonts w:ascii="Calibri" w:eastAsia="Calibri" w:hAnsi="Calibri" w:cs="Calibri"/>
          <w:b/>
          <w:bCs/>
          <w:spacing w:val="-3"/>
          <w:sz w:val="24"/>
          <w:szCs w:val="24"/>
          <w:lang w:val="es-MX"/>
        </w:rPr>
        <w:t>m</w:t>
      </w:r>
      <w:r w:rsidRPr="00AC4615">
        <w:rPr>
          <w:rFonts w:ascii="Calibri" w:eastAsia="Calibri" w:hAnsi="Calibri" w:cs="Calibri"/>
          <w:b/>
          <w:bCs/>
          <w:spacing w:val="-1"/>
          <w:sz w:val="24"/>
          <w:szCs w:val="24"/>
          <w:lang w:val="es-MX"/>
        </w:rPr>
        <w:t>e</w:t>
      </w:r>
      <w:r w:rsidRPr="00AC4615">
        <w:rPr>
          <w:rFonts w:ascii="Calibri" w:eastAsia="Calibri" w:hAnsi="Calibri" w:cs="Calibri"/>
          <w:b/>
          <w:bCs/>
          <w:spacing w:val="1"/>
          <w:sz w:val="24"/>
          <w:szCs w:val="24"/>
          <w:lang w:val="es-MX"/>
        </w:rPr>
        <w:t>n</w:t>
      </w:r>
      <w:r w:rsidRPr="00AC4615">
        <w:rPr>
          <w:rFonts w:ascii="Calibri" w:eastAsia="Calibri" w:hAnsi="Calibri" w:cs="Calibri"/>
          <w:b/>
          <w:bCs/>
          <w:sz w:val="24"/>
          <w:szCs w:val="24"/>
          <w:lang w:val="es-MX"/>
        </w:rPr>
        <w:t>t</w:t>
      </w:r>
      <w:r w:rsidRPr="00AC4615">
        <w:rPr>
          <w:rFonts w:ascii="Calibri" w:eastAsia="Calibri" w:hAnsi="Calibri" w:cs="Calibri"/>
          <w:b/>
          <w:bCs/>
          <w:spacing w:val="1"/>
          <w:sz w:val="24"/>
          <w:szCs w:val="24"/>
          <w:lang w:val="es-MX"/>
        </w:rPr>
        <w:t>o</w:t>
      </w:r>
      <w:r w:rsidRPr="00AC4615">
        <w:rPr>
          <w:rFonts w:ascii="Calibri" w:eastAsia="Calibri" w:hAnsi="Calibri" w:cs="Calibri"/>
          <w:b/>
          <w:bCs/>
          <w:sz w:val="24"/>
          <w:szCs w:val="24"/>
          <w:lang w:val="es-MX"/>
        </w:rPr>
        <w:t>s</w:t>
      </w:r>
      <w:r w:rsidRPr="00AC4615">
        <w:rPr>
          <w:rFonts w:ascii="Calibri" w:eastAsia="Calibri" w:hAnsi="Calibri" w:cs="Calibri"/>
          <w:b/>
          <w:bCs/>
          <w:spacing w:val="-4"/>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z w:val="24"/>
          <w:szCs w:val="24"/>
          <w:lang w:val="es-MX"/>
        </w:rPr>
        <w:t>e</w:t>
      </w:r>
      <w:r w:rsidRPr="00AC4615">
        <w:rPr>
          <w:rFonts w:ascii="Calibri" w:eastAsia="Calibri" w:hAnsi="Calibri" w:cs="Calibri"/>
          <w:b/>
          <w:bCs/>
          <w:spacing w:val="-1"/>
          <w:sz w:val="24"/>
          <w:szCs w:val="24"/>
          <w:lang w:val="es-MX"/>
        </w:rPr>
        <w:t xml:space="preserve"> e</w:t>
      </w:r>
      <w:r w:rsidRPr="00AC4615">
        <w:rPr>
          <w:rFonts w:ascii="Calibri" w:eastAsia="Calibri" w:hAnsi="Calibri" w:cs="Calibri"/>
          <w:b/>
          <w:bCs/>
          <w:sz w:val="24"/>
          <w:szCs w:val="24"/>
          <w:lang w:val="es-MX"/>
        </w:rPr>
        <w:t>v</w:t>
      </w:r>
      <w:r w:rsidRPr="00AC4615">
        <w:rPr>
          <w:rFonts w:ascii="Calibri" w:eastAsia="Calibri" w:hAnsi="Calibri" w:cs="Calibri"/>
          <w:b/>
          <w:bCs/>
          <w:spacing w:val="-2"/>
          <w:sz w:val="24"/>
          <w:szCs w:val="24"/>
          <w:lang w:val="es-MX"/>
        </w:rPr>
        <w:t>a</w:t>
      </w:r>
      <w:r w:rsidRPr="00AC4615">
        <w:rPr>
          <w:rFonts w:ascii="Calibri" w:eastAsia="Calibri" w:hAnsi="Calibri" w:cs="Calibri"/>
          <w:b/>
          <w:bCs/>
          <w:spacing w:val="1"/>
          <w:sz w:val="24"/>
          <w:szCs w:val="24"/>
          <w:lang w:val="es-MX"/>
        </w:rPr>
        <w:t>lu</w:t>
      </w:r>
      <w:r w:rsidRPr="00AC4615">
        <w:rPr>
          <w:rFonts w:ascii="Calibri" w:eastAsia="Calibri" w:hAnsi="Calibri" w:cs="Calibri"/>
          <w:b/>
          <w:bCs/>
          <w:spacing w:val="-1"/>
          <w:sz w:val="24"/>
          <w:szCs w:val="24"/>
          <w:lang w:val="es-MX"/>
        </w:rPr>
        <w:t>a</w:t>
      </w:r>
      <w:r w:rsidRPr="00AC4615">
        <w:rPr>
          <w:rFonts w:ascii="Calibri" w:eastAsia="Calibri" w:hAnsi="Calibri" w:cs="Calibri"/>
          <w:b/>
          <w:bCs/>
          <w:sz w:val="24"/>
          <w:szCs w:val="24"/>
          <w:lang w:val="es-MX"/>
        </w:rPr>
        <w:t>c</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ón</w:t>
      </w:r>
      <w:r w:rsidRPr="00AC4615">
        <w:rPr>
          <w:rFonts w:ascii="Calibri" w:eastAsia="Calibri" w:hAnsi="Calibri" w:cs="Calibri"/>
          <w:b/>
          <w:bCs/>
          <w:spacing w:val="-8"/>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z w:val="24"/>
          <w:szCs w:val="24"/>
          <w:lang w:val="es-MX"/>
        </w:rPr>
        <w:t>e</w:t>
      </w:r>
      <w:r w:rsidRPr="00AC4615">
        <w:rPr>
          <w:rFonts w:ascii="Calibri" w:eastAsia="Calibri" w:hAnsi="Calibri" w:cs="Calibri"/>
          <w:b/>
          <w:bCs/>
          <w:spacing w:val="-1"/>
          <w:sz w:val="24"/>
          <w:szCs w:val="24"/>
          <w:lang w:val="es-MX"/>
        </w:rPr>
        <w:t xml:space="preserve"> l</w:t>
      </w:r>
      <w:r w:rsidRPr="00AC4615">
        <w:rPr>
          <w:rFonts w:ascii="Calibri" w:eastAsia="Calibri" w:hAnsi="Calibri" w:cs="Calibri"/>
          <w:b/>
          <w:bCs/>
          <w:sz w:val="24"/>
          <w:szCs w:val="24"/>
          <w:lang w:val="es-MX"/>
        </w:rPr>
        <w:t>ogros</w:t>
      </w:r>
      <w:r w:rsidRPr="00AC4615">
        <w:rPr>
          <w:rFonts w:ascii="Calibri" w:eastAsia="Calibri" w:hAnsi="Calibri" w:cs="Calibri"/>
          <w:b/>
          <w:bCs/>
          <w:spacing w:val="-2"/>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z w:val="24"/>
          <w:szCs w:val="24"/>
          <w:lang w:val="es-MX"/>
        </w:rPr>
        <w:t>e</w:t>
      </w:r>
      <w:r w:rsidRPr="00AC4615">
        <w:rPr>
          <w:rFonts w:ascii="Calibri" w:eastAsia="Calibri" w:hAnsi="Calibri" w:cs="Calibri"/>
          <w:b/>
          <w:bCs/>
          <w:spacing w:val="-1"/>
          <w:sz w:val="24"/>
          <w:szCs w:val="24"/>
          <w:lang w:val="es-MX"/>
        </w:rPr>
        <w:t xml:space="preserve"> a</w:t>
      </w:r>
      <w:r w:rsidRPr="00AC4615">
        <w:rPr>
          <w:rFonts w:ascii="Calibri" w:eastAsia="Calibri" w:hAnsi="Calibri" w:cs="Calibri"/>
          <w:b/>
          <w:bCs/>
          <w:spacing w:val="-2"/>
          <w:sz w:val="24"/>
          <w:szCs w:val="24"/>
          <w:lang w:val="es-MX"/>
        </w:rPr>
        <w:t>p</w:t>
      </w:r>
      <w:r w:rsidRPr="00AC4615">
        <w:rPr>
          <w:rFonts w:ascii="Calibri" w:eastAsia="Calibri" w:hAnsi="Calibri" w:cs="Calibri"/>
          <w:b/>
          <w:bCs/>
          <w:spacing w:val="1"/>
          <w:sz w:val="24"/>
          <w:szCs w:val="24"/>
          <w:lang w:val="es-MX"/>
        </w:rPr>
        <w:t>r</w:t>
      </w:r>
      <w:r w:rsidRPr="00AC4615">
        <w:rPr>
          <w:rFonts w:ascii="Calibri" w:eastAsia="Calibri" w:hAnsi="Calibri" w:cs="Calibri"/>
          <w:b/>
          <w:bCs/>
          <w:spacing w:val="-1"/>
          <w:sz w:val="24"/>
          <w:szCs w:val="24"/>
          <w:lang w:val="es-MX"/>
        </w:rPr>
        <w:t>e</w:t>
      </w:r>
      <w:r w:rsidRPr="00AC4615">
        <w:rPr>
          <w:rFonts w:ascii="Calibri" w:eastAsia="Calibri" w:hAnsi="Calibri" w:cs="Calibri"/>
          <w:b/>
          <w:bCs/>
          <w:spacing w:val="1"/>
          <w:sz w:val="24"/>
          <w:szCs w:val="24"/>
          <w:lang w:val="es-MX"/>
        </w:rPr>
        <w:t>n</w:t>
      </w:r>
      <w:r w:rsidRPr="00AC4615">
        <w:rPr>
          <w:rFonts w:ascii="Calibri" w:eastAsia="Calibri" w:hAnsi="Calibri" w:cs="Calibri"/>
          <w:b/>
          <w:bCs/>
          <w:spacing w:val="-2"/>
          <w:sz w:val="24"/>
          <w:szCs w:val="24"/>
          <w:lang w:val="es-MX"/>
        </w:rPr>
        <w:t>d</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za</w:t>
      </w:r>
      <w:r w:rsidRPr="00AC4615">
        <w:rPr>
          <w:rFonts w:ascii="Calibri" w:eastAsia="Calibri" w:hAnsi="Calibri" w:cs="Calibri"/>
          <w:b/>
          <w:bCs/>
          <w:spacing w:val="1"/>
          <w:sz w:val="24"/>
          <w:szCs w:val="24"/>
          <w:lang w:val="es-MX"/>
        </w:rPr>
        <w:t>j</w:t>
      </w:r>
      <w:r w:rsidRPr="00AC4615">
        <w:rPr>
          <w:rFonts w:ascii="Calibri" w:eastAsia="Calibri" w:hAnsi="Calibri" w:cs="Calibri"/>
          <w:b/>
          <w:bCs/>
          <w:sz w:val="24"/>
          <w:szCs w:val="24"/>
          <w:lang w:val="es-MX"/>
        </w:rPr>
        <w:t>e</w:t>
      </w:r>
    </w:p>
    <w:p w14:paraId="504DCDE9" w14:textId="77777777" w:rsidR="004A2284" w:rsidRPr="00AC4615" w:rsidRDefault="004A2284">
      <w:pPr>
        <w:spacing w:before="4" w:after="0" w:line="200" w:lineRule="exact"/>
        <w:rPr>
          <w:sz w:val="20"/>
          <w:szCs w:val="20"/>
          <w:lang w:val="es-MX"/>
        </w:rPr>
      </w:pPr>
    </w:p>
    <w:p w14:paraId="53E1553C" w14:textId="77777777" w:rsidR="004A2284" w:rsidRPr="00AC4615" w:rsidRDefault="00AC4615">
      <w:pPr>
        <w:spacing w:after="0"/>
        <w:ind w:left="139" w:right="75"/>
        <w:jc w:val="both"/>
        <w:rPr>
          <w:rFonts w:ascii="Calibri" w:eastAsia="Calibri" w:hAnsi="Calibri" w:cs="Calibri"/>
          <w:sz w:val="24"/>
          <w:szCs w:val="24"/>
          <w:lang w:val="es-MX"/>
        </w:rPr>
      </w:pPr>
      <w:r w:rsidRPr="00AC4615">
        <w:rPr>
          <w:rFonts w:ascii="Calibri" w:eastAsia="Calibri" w:hAnsi="Calibri" w:cs="Calibri"/>
          <w:sz w:val="24"/>
          <w:szCs w:val="24"/>
          <w:lang w:val="es-MX"/>
        </w:rPr>
        <w:t>P</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ra llevar a</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ems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S</w:t>
      </w:r>
      <w:r w:rsidRPr="00AC4615">
        <w:rPr>
          <w:rFonts w:ascii="Calibri" w:eastAsia="Calibri" w:hAnsi="Calibri" w:cs="Calibri"/>
          <w:sz w:val="24"/>
          <w:szCs w:val="24"/>
          <w:lang w:val="es-MX"/>
        </w:rPr>
        <w:t>ocio Im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or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ar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qu</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ari</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ell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ra,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ma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á</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 y</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sea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 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ecialis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ia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vios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el</w:t>
      </w:r>
      <w:r w:rsidRPr="00AC4615">
        <w:rPr>
          <w:rFonts w:ascii="Calibri" w:eastAsia="Calibri" w:hAnsi="Calibri" w:cs="Calibri"/>
          <w:spacing w:val="1"/>
          <w:sz w:val="24"/>
          <w:szCs w:val="24"/>
          <w:lang w:val="es-MX"/>
        </w:rPr>
        <w:t>ab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 e</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ie</w:t>
      </w:r>
      <w:r w:rsidRPr="00AC4615">
        <w:rPr>
          <w:rFonts w:ascii="Calibri" w:eastAsia="Calibri" w:hAnsi="Calibri" w:cs="Calibri"/>
          <w:spacing w:val="2"/>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su</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argo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qu</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j</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jo</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s </w:t>
      </w:r>
      <w:r w:rsidRPr="00AC4615">
        <w:rPr>
          <w:rFonts w:ascii="Calibri" w:eastAsia="Calibri" w:hAnsi="Calibri" w:cs="Calibri"/>
          <w:sz w:val="24"/>
          <w:szCs w:val="24"/>
          <w:lang w:val="es-MX"/>
        </w:rPr>
        <w:lastRenderedPageBreak/>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up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p>
    <w:p w14:paraId="068FC6BA" w14:textId="77777777" w:rsidR="004A2284" w:rsidRPr="00AC4615" w:rsidRDefault="004A2284">
      <w:pPr>
        <w:spacing w:before="10" w:after="0" w:line="150" w:lineRule="exact"/>
        <w:rPr>
          <w:sz w:val="15"/>
          <w:szCs w:val="15"/>
          <w:lang w:val="es-MX"/>
        </w:rPr>
      </w:pPr>
    </w:p>
    <w:p w14:paraId="54C77E93" w14:textId="77777777" w:rsidR="004A2284" w:rsidRPr="00AC4615" w:rsidRDefault="00AC4615">
      <w:pPr>
        <w:spacing w:after="0" w:line="277" w:lineRule="auto"/>
        <w:ind w:left="139" w:right="77"/>
        <w:jc w:val="both"/>
        <w:rPr>
          <w:rFonts w:ascii="Calibri" w:eastAsia="Calibri" w:hAnsi="Calibri" w:cs="Calibri"/>
          <w:sz w:val="24"/>
          <w:szCs w:val="24"/>
          <w:lang w:val="es-MX"/>
        </w:rPr>
      </w:pPr>
      <w:r w:rsidRPr="00AC4615">
        <w:rPr>
          <w:rFonts w:ascii="Calibri" w:eastAsia="Calibri" w:hAnsi="Calibri" w:cs="Calibri"/>
          <w:sz w:val="24"/>
          <w:szCs w:val="24"/>
          <w:lang w:val="es-MX"/>
        </w:rPr>
        <w:t>El</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Im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 xml:space="preserve">r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rá</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i</w:t>
      </w:r>
      <w:r w:rsidRPr="00AC4615">
        <w:rPr>
          <w:rFonts w:ascii="Calibri" w:eastAsia="Calibri" w:hAnsi="Calibri" w:cs="Calibri"/>
          <w:sz w:val="24"/>
          <w:szCs w:val="24"/>
          <w:lang w:val="es-MX"/>
        </w:rPr>
        <w:t>g</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llevar</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w:t>
      </w:r>
    </w:p>
    <w:p w14:paraId="044F9F4E" w14:textId="77777777" w:rsidR="004A2284" w:rsidRPr="00AC4615" w:rsidRDefault="004A2284">
      <w:pPr>
        <w:spacing w:after="0" w:line="200" w:lineRule="exact"/>
        <w:rPr>
          <w:sz w:val="20"/>
          <w:szCs w:val="20"/>
          <w:lang w:val="es-MX"/>
        </w:rPr>
      </w:pPr>
    </w:p>
    <w:p w14:paraId="7D9F14E6" w14:textId="77777777" w:rsidR="004A2284" w:rsidRPr="00AC4615" w:rsidRDefault="004A2284">
      <w:pPr>
        <w:spacing w:before="16" w:after="0" w:line="280" w:lineRule="exact"/>
        <w:rPr>
          <w:sz w:val="28"/>
          <w:szCs w:val="28"/>
          <w:lang w:val="es-MX"/>
        </w:rPr>
      </w:pPr>
    </w:p>
    <w:p w14:paraId="5AF1CA24" w14:textId="77777777" w:rsidR="004A2284" w:rsidRPr="00AC4615" w:rsidRDefault="00AC4615">
      <w:pPr>
        <w:tabs>
          <w:tab w:val="left" w:pos="840"/>
        </w:tabs>
        <w:spacing w:after="0" w:line="275" w:lineRule="auto"/>
        <w:ind w:left="859" w:right="71" w:hanging="360"/>
        <w:jc w:val="both"/>
        <w:rPr>
          <w:rFonts w:ascii="Calibri" w:eastAsia="Calibri" w:hAnsi="Calibri" w:cs="Calibri"/>
          <w:sz w:val="24"/>
          <w:szCs w:val="24"/>
          <w:lang w:val="es-MX"/>
        </w:rPr>
      </w:pPr>
      <w:r>
        <w:rPr>
          <w:rFonts w:ascii="Segoe MDL2 Assets" w:eastAsia="Segoe MDL2 Assets" w:hAnsi="Segoe MDL2 Assets" w:cs="Segoe MDL2 Assets"/>
          <w:w w:val="46"/>
          <w:sz w:val="24"/>
          <w:szCs w:val="24"/>
        </w:rPr>
        <w:t></w:t>
      </w:r>
      <w:r w:rsidRPr="00AC4615">
        <w:rPr>
          <w:rFonts w:ascii="Segoe MDL2 Assets" w:eastAsia="Segoe MDL2 Assets" w:hAnsi="Segoe MDL2 Assets" w:cs="Segoe MDL2 Assets"/>
          <w:sz w:val="24"/>
          <w:szCs w:val="24"/>
          <w:lang w:val="es-MX"/>
        </w:rPr>
        <w:tab/>
      </w:r>
      <w:proofErr w:type="gramStart"/>
      <w:r w:rsidRPr="00AC4615">
        <w:rPr>
          <w:rFonts w:ascii="Calibri" w:eastAsia="Calibri" w:hAnsi="Calibri" w:cs="Calibri"/>
          <w:b/>
          <w:bCs/>
          <w:sz w:val="24"/>
          <w:szCs w:val="24"/>
          <w:lang w:val="es-MX"/>
        </w:rPr>
        <w:t>C</w:t>
      </w:r>
      <w:r w:rsidRPr="00AC4615">
        <w:rPr>
          <w:rFonts w:ascii="Calibri" w:eastAsia="Calibri" w:hAnsi="Calibri" w:cs="Calibri"/>
          <w:b/>
          <w:bCs/>
          <w:spacing w:val="1"/>
          <w:sz w:val="24"/>
          <w:szCs w:val="24"/>
          <w:lang w:val="es-MX"/>
        </w:rPr>
        <w:t>on</w:t>
      </w:r>
      <w:r w:rsidRPr="00AC4615">
        <w:rPr>
          <w:rFonts w:ascii="Calibri" w:eastAsia="Calibri" w:hAnsi="Calibri" w:cs="Calibri"/>
          <w:b/>
          <w:bCs/>
          <w:sz w:val="24"/>
          <w:szCs w:val="24"/>
          <w:lang w:val="es-MX"/>
        </w:rPr>
        <w:t>s</w:t>
      </w:r>
      <w:r w:rsidRPr="00AC4615">
        <w:rPr>
          <w:rFonts w:ascii="Calibri" w:eastAsia="Calibri" w:hAnsi="Calibri" w:cs="Calibri"/>
          <w:b/>
          <w:bCs/>
          <w:spacing w:val="-1"/>
          <w:sz w:val="24"/>
          <w:szCs w:val="24"/>
          <w:lang w:val="es-MX"/>
        </w:rPr>
        <w:t>t</w:t>
      </w:r>
      <w:r w:rsidRPr="00AC4615">
        <w:rPr>
          <w:rFonts w:ascii="Calibri" w:eastAsia="Calibri" w:hAnsi="Calibri" w:cs="Calibri"/>
          <w:b/>
          <w:bCs/>
          <w:spacing w:val="1"/>
          <w:sz w:val="24"/>
          <w:szCs w:val="24"/>
          <w:lang w:val="es-MX"/>
        </w:rPr>
        <w:t>ru</w:t>
      </w:r>
      <w:r w:rsidRPr="00AC4615">
        <w:rPr>
          <w:rFonts w:ascii="Calibri" w:eastAsia="Calibri" w:hAnsi="Calibri" w:cs="Calibri"/>
          <w:b/>
          <w:bCs/>
          <w:sz w:val="24"/>
          <w:szCs w:val="24"/>
          <w:lang w:val="es-MX"/>
        </w:rPr>
        <w:t>c</w:t>
      </w:r>
      <w:r w:rsidRPr="00AC4615">
        <w:rPr>
          <w:rFonts w:ascii="Calibri" w:eastAsia="Calibri" w:hAnsi="Calibri" w:cs="Calibri"/>
          <w:b/>
          <w:bCs/>
          <w:spacing w:val="-2"/>
          <w:sz w:val="24"/>
          <w:szCs w:val="24"/>
          <w:lang w:val="es-MX"/>
        </w:rPr>
        <w:t>c</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 xml:space="preserve">ón </w:t>
      </w:r>
      <w:r w:rsidRPr="00AC4615">
        <w:rPr>
          <w:rFonts w:ascii="Calibri" w:eastAsia="Calibri" w:hAnsi="Calibri" w:cs="Calibri"/>
          <w:b/>
          <w:bCs/>
          <w:spacing w:val="46"/>
          <w:sz w:val="24"/>
          <w:szCs w:val="24"/>
          <w:lang w:val="es-MX"/>
        </w:rPr>
        <w:t xml:space="preserve"> </w:t>
      </w:r>
      <w:r w:rsidRPr="00AC4615">
        <w:rPr>
          <w:rFonts w:ascii="Calibri" w:eastAsia="Calibri" w:hAnsi="Calibri" w:cs="Calibri"/>
          <w:b/>
          <w:bCs/>
          <w:spacing w:val="-1"/>
          <w:sz w:val="24"/>
          <w:szCs w:val="24"/>
          <w:lang w:val="es-MX"/>
        </w:rPr>
        <w:t>i</w:t>
      </w:r>
      <w:r w:rsidRPr="00AC4615">
        <w:rPr>
          <w:rFonts w:ascii="Calibri" w:eastAsia="Calibri" w:hAnsi="Calibri" w:cs="Calibri"/>
          <w:b/>
          <w:bCs/>
          <w:spacing w:val="1"/>
          <w:sz w:val="24"/>
          <w:szCs w:val="24"/>
          <w:lang w:val="es-MX"/>
        </w:rPr>
        <w:t>ndi</w:t>
      </w:r>
      <w:r w:rsidRPr="00AC4615">
        <w:rPr>
          <w:rFonts w:ascii="Calibri" w:eastAsia="Calibri" w:hAnsi="Calibri" w:cs="Calibri"/>
          <w:b/>
          <w:bCs/>
          <w:sz w:val="24"/>
          <w:szCs w:val="24"/>
          <w:lang w:val="es-MX"/>
        </w:rPr>
        <w:t>v</w:t>
      </w:r>
      <w:r w:rsidRPr="00AC4615">
        <w:rPr>
          <w:rFonts w:ascii="Calibri" w:eastAsia="Calibri" w:hAnsi="Calibri" w:cs="Calibri"/>
          <w:b/>
          <w:bCs/>
          <w:spacing w:val="-2"/>
          <w:sz w:val="24"/>
          <w:szCs w:val="24"/>
          <w:lang w:val="es-MX"/>
        </w:rPr>
        <w:t>i</w:t>
      </w:r>
      <w:r w:rsidRPr="00AC4615">
        <w:rPr>
          <w:rFonts w:ascii="Calibri" w:eastAsia="Calibri" w:hAnsi="Calibri" w:cs="Calibri"/>
          <w:b/>
          <w:bCs/>
          <w:spacing w:val="1"/>
          <w:sz w:val="24"/>
          <w:szCs w:val="24"/>
          <w:lang w:val="es-MX"/>
        </w:rPr>
        <w:t>du</w:t>
      </w:r>
      <w:r w:rsidRPr="00AC4615">
        <w:rPr>
          <w:rFonts w:ascii="Calibri" w:eastAsia="Calibri" w:hAnsi="Calibri" w:cs="Calibri"/>
          <w:b/>
          <w:bCs/>
          <w:spacing w:val="-1"/>
          <w:sz w:val="24"/>
          <w:szCs w:val="24"/>
          <w:lang w:val="es-MX"/>
        </w:rPr>
        <w:t>a</w:t>
      </w:r>
      <w:r w:rsidRPr="00AC4615">
        <w:rPr>
          <w:rFonts w:ascii="Calibri" w:eastAsia="Calibri" w:hAnsi="Calibri" w:cs="Calibri"/>
          <w:b/>
          <w:bCs/>
          <w:spacing w:val="2"/>
          <w:sz w:val="24"/>
          <w:szCs w:val="24"/>
          <w:lang w:val="es-MX"/>
        </w:rPr>
        <w:t>l</w:t>
      </w:r>
      <w:proofErr w:type="gramEnd"/>
      <w:r w:rsidRPr="00AC4615">
        <w:rPr>
          <w:rFonts w:ascii="Calibri" w:eastAsia="Calibri" w:hAnsi="Calibri" w:cs="Calibri"/>
          <w:sz w:val="24"/>
          <w:szCs w:val="24"/>
          <w:lang w:val="es-MX"/>
        </w:rPr>
        <w:t xml:space="preserve">: </w:t>
      </w:r>
      <w:r w:rsidRPr="00AC4615">
        <w:rPr>
          <w:rFonts w:ascii="Calibri" w:eastAsia="Calibri" w:hAnsi="Calibri" w:cs="Calibri"/>
          <w:spacing w:val="47"/>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 xml:space="preserve">n  </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ial  </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 xml:space="preserve">a  </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ir </w:t>
      </w:r>
      <w:r w:rsidRPr="00AC4615">
        <w:rPr>
          <w:rFonts w:ascii="Calibri" w:eastAsia="Calibri" w:hAnsi="Calibri" w:cs="Calibri"/>
          <w:spacing w:val="5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el  </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onocimi</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 xml:space="preserve">o </w:t>
      </w:r>
      <w:r w:rsidRPr="00AC4615">
        <w:rPr>
          <w:rFonts w:ascii="Calibri" w:eastAsia="Calibri" w:hAnsi="Calibri" w:cs="Calibri"/>
          <w:spacing w:val="5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los 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j</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 xml:space="preserve">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lasma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 el</w:t>
      </w:r>
      <w:r w:rsidRPr="00AC4615">
        <w:rPr>
          <w:rFonts w:ascii="Calibri" w:eastAsia="Calibri" w:hAnsi="Calibri" w:cs="Calibri"/>
          <w:spacing w:val="1"/>
          <w:sz w:val="24"/>
          <w:szCs w:val="24"/>
          <w:lang w:val="es-MX"/>
        </w:rPr>
        <w:t>ab</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en las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ac</w:t>
      </w:r>
      <w:r w:rsidRPr="00AC4615">
        <w:rPr>
          <w:rFonts w:ascii="Calibri" w:eastAsia="Calibri" w:hAnsi="Calibri" w:cs="Calibri"/>
          <w:spacing w:val="-3"/>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el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w:t>
      </w:r>
    </w:p>
    <w:p w14:paraId="08E4BA65" w14:textId="77777777" w:rsidR="004A2284" w:rsidRPr="00AC4615" w:rsidRDefault="00AC4615">
      <w:pPr>
        <w:tabs>
          <w:tab w:val="left" w:pos="840"/>
        </w:tabs>
        <w:spacing w:before="2" w:after="0"/>
        <w:ind w:left="859" w:right="75" w:hanging="360"/>
        <w:jc w:val="both"/>
        <w:rPr>
          <w:rFonts w:ascii="Calibri" w:eastAsia="Calibri" w:hAnsi="Calibri" w:cs="Calibri"/>
          <w:sz w:val="24"/>
          <w:szCs w:val="24"/>
          <w:lang w:val="es-MX"/>
        </w:rPr>
      </w:pPr>
      <w:r>
        <w:rPr>
          <w:rFonts w:ascii="Segoe MDL2 Assets" w:eastAsia="Segoe MDL2 Assets" w:hAnsi="Segoe MDL2 Assets" w:cs="Segoe MDL2 Assets"/>
          <w:w w:val="46"/>
          <w:sz w:val="24"/>
          <w:szCs w:val="24"/>
        </w:rPr>
        <w:t></w:t>
      </w:r>
      <w:r w:rsidRPr="00AC4615">
        <w:rPr>
          <w:rFonts w:ascii="Segoe MDL2 Assets" w:eastAsia="Segoe MDL2 Assets" w:hAnsi="Segoe MDL2 Assets" w:cs="Segoe MDL2 Assets"/>
          <w:sz w:val="24"/>
          <w:szCs w:val="24"/>
          <w:lang w:val="es-MX"/>
        </w:rPr>
        <w:tab/>
      </w:r>
      <w:r w:rsidRPr="00AC4615">
        <w:rPr>
          <w:rFonts w:ascii="Calibri" w:eastAsia="Calibri" w:hAnsi="Calibri" w:cs="Calibri"/>
          <w:b/>
          <w:bCs/>
          <w:spacing w:val="-1"/>
          <w:sz w:val="24"/>
          <w:szCs w:val="24"/>
          <w:lang w:val="es-MX"/>
        </w:rPr>
        <w:t>Re</w:t>
      </w:r>
      <w:r w:rsidRPr="00AC4615">
        <w:rPr>
          <w:rFonts w:ascii="Calibri" w:eastAsia="Calibri" w:hAnsi="Calibri" w:cs="Calibri"/>
          <w:b/>
          <w:bCs/>
          <w:sz w:val="24"/>
          <w:szCs w:val="24"/>
          <w:lang w:val="es-MX"/>
        </w:rPr>
        <w:t>vis</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ón</w:t>
      </w:r>
      <w:r w:rsidRPr="00AC4615">
        <w:rPr>
          <w:rFonts w:ascii="Calibri" w:eastAsia="Calibri" w:hAnsi="Calibri" w:cs="Calibri"/>
          <w:b/>
          <w:bCs/>
          <w:spacing w:val="-7"/>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pacing w:val="-1"/>
          <w:sz w:val="24"/>
          <w:szCs w:val="24"/>
          <w:lang w:val="es-MX"/>
        </w:rPr>
        <w:t>e</w:t>
      </w:r>
      <w:r w:rsidRPr="00AC4615">
        <w:rPr>
          <w:rFonts w:ascii="Calibri" w:eastAsia="Calibri" w:hAnsi="Calibri" w:cs="Calibri"/>
          <w:b/>
          <w:bCs/>
          <w:sz w:val="24"/>
          <w:szCs w:val="24"/>
          <w:lang w:val="es-MX"/>
        </w:rPr>
        <w:t>l</w:t>
      </w:r>
      <w:r w:rsidRPr="00AC4615">
        <w:rPr>
          <w:rFonts w:ascii="Calibri" w:eastAsia="Calibri" w:hAnsi="Calibri" w:cs="Calibri"/>
          <w:b/>
          <w:bCs/>
          <w:spacing w:val="-3"/>
          <w:sz w:val="24"/>
          <w:szCs w:val="24"/>
          <w:lang w:val="es-MX"/>
        </w:rPr>
        <w:t xml:space="preserve"> </w:t>
      </w:r>
      <w:r w:rsidRPr="00AC4615">
        <w:rPr>
          <w:rFonts w:ascii="Calibri" w:eastAsia="Calibri" w:hAnsi="Calibri" w:cs="Calibri"/>
          <w:b/>
          <w:bCs/>
          <w:spacing w:val="-2"/>
          <w:sz w:val="24"/>
          <w:szCs w:val="24"/>
          <w:lang w:val="es-MX"/>
        </w:rPr>
        <w:t>c</w:t>
      </w:r>
      <w:r w:rsidRPr="00AC4615">
        <w:rPr>
          <w:rFonts w:ascii="Calibri" w:eastAsia="Calibri" w:hAnsi="Calibri" w:cs="Calibri"/>
          <w:b/>
          <w:bCs/>
          <w:sz w:val="24"/>
          <w:szCs w:val="24"/>
          <w:lang w:val="es-MX"/>
        </w:rPr>
        <w:t>o</w:t>
      </w:r>
      <w:r w:rsidRPr="00AC4615">
        <w:rPr>
          <w:rFonts w:ascii="Calibri" w:eastAsia="Calibri" w:hAnsi="Calibri" w:cs="Calibri"/>
          <w:b/>
          <w:bCs/>
          <w:spacing w:val="1"/>
          <w:sz w:val="24"/>
          <w:szCs w:val="24"/>
          <w:lang w:val="es-MX"/>
        </w:rPr>
        <w:t>o</w:t>
      </w:r>
      <w:r w:rsidRPr="00AC4615">
        <w:rPr>
          <w:rFonts w:ascii="Calibri" w:eastAsia="Calibri" w:hAnsi="Calibri" w:cs="Calibri"/>
          <w:b/>
          <w:bCs/>
          <w:spacing w:val="-1"/>
          <w:sz w:val="24"/>
          <w:szCs w:val="24"/>
          <w:lang w:val="es-MX"/>
        </w:rPr>
        <w:t>r</w:t>
      </w:r>
      <w:r w:rsidRPr="00AC4615">
        <w:rPr>
          <w:rFonts w:ascii="Calibri" w:eastAsia="Calibri" w:hAnsi="Calibri" w:cs="Calibri"/>
          <w:b/>
          <w:bCs/>
          <w:spacing w:val="1"/>
          <w:sz w:val="24"/>
          <w:szCs w:val="24"/>
          <w:lang w:val="es-MX"/>
        </w:rPr>
        <w:t>d</w:t>
      </w:r>
      <w:r w:rsidRPr="00AC4615">
        <w:rPr>
          <w:rFonts w:ascii="Calibri" w:eastAsia="Calibri" w:hAnsi="Calibri" w:cs="Calibri"/>
          <w:b/>
          <w:bCs/>
          <w:spacing w:val="-1"/>
          <w:sz w:val="24"/>
          <w:szCs w:val="24"/>
          <w:lang w:val="es-MX"/>
        </w:rPr>
        <w:t>i</w:t>
      </w:r>
      <w:r w:rsidRPr="00AC4615">
        <w:rPr>
          <w:rFonts w:ascii="Calibri" w:eastAsia="Calibri" w:hAnsi="Calibri" w:cs="Calibri"/>
          <w:b/>
          <w:bCs/>
          <w:spacing w:val="1"/>
          <w:sz w:val="24"/>
          <w:szCs w:val="24"/>
          <w:lang w:val="es-MX"/>
        </w:rPr>
        <w:t>n</w:t>
      </w:r>
      <w:r w:rsidRPr="00AC4615">
        <w:rPr>
          <w:rFonts w:ascii="Calibri" w:eastAsia="Calibri" w:hAnsi="Calibri" w:cs="Calibri"/>
          <w:b/>
          <w:bCs/>
          <w:spacing w:val="-1"/>
          <w:sz w:val="24"/>
          <w:szCs w:val="24"/>
          <w:lang w:val="es-MX"/>
        </w:rPr>
        <w:t>a</w:t>
      </w:r>
      <w:r w:rsidRPr="00AC4615">
        <w:rPr>
          <w:rFonts w:ascii="Calibri" w:eastAsia="Calibri" w:hAnsi="Calibri" w:cs="Calibri"/>
          <w:b/>
          <w:bCs/>
          <w:spacing w:val="1"/>
          <w:sz w:val="24"/>
          <w:szCs w:val="24"/>
          <w:lang w:val="es-MX"/>
        </w:rPr>
        <w:t>d</w:t>
      </w:r>
      <w:r w:rsidRPr="00AC4615">
        <w:rPr>
          <w:rFonts w:ascii="Calibri" w:eastAsia="Calibri" w:hAnsi="Calibri" w:cs="Calibri"/>
          <w:b/>
          <w:bCs/>
          <w:spacing w:val="-2"/>
          <w:sz w:val="24"/>
          <w:szCs w:val="24"/>
          <w:lang w:val="es-MX"/>
        </w:rPr>
        <w:t>o</w:t>
      </w:r>
      <w:r w:rsidRPr="00AC4615">
        <w:rPr>
          <w:rFonts w:ascii="Calibri" w:eastAsia="Calibri" w:hAnsi="Calibri" w:cs="Calibri"/>
          <w:b/>
          <w:bCs/>
          <w:spacing w:val="4"/>
          <w:sz w:val="24"/>
          <w:szCs w:val="24"/>
          <w:lang w:val="es-MX"/>
        </w:rPr>
        <w:t>r</w:t>
      </w:r>
      <w:r w:rsidRPr="00AC4615">
        <w:rPr>
          <w:rFonts w:ascii="Calibri" w:eastAsia="Calibri" w:hAnsi="Calibri" w:cs="Calibri"/>
          <w:sz w:val="24"/>
          <w:szCs w:val="24"/>
          <w:lang w:val="es-MX"/>
        </w:rPr>
        <w:t>:</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ri</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er</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 xml:space="preserve"> 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lí</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er</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qu</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ajo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evisa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lo</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ió</w:t>
      </w:r>
      <w:r w:rsidRPr="00AC4615">
        <w:rPr>
          <w:rFonts w:ascii="Calibri" w:eastAsia="Calibri" w:hAnsi="Calibri" w:cs="Calibri"/>
          <w:spacing w:val="2"/>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 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ga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ct</w:t>
      </w:r>
      <w:r w:rsidRPr="00AC4615">
        <w:rPr>
          <w:rFonts w:ascii="Calibri" w:eastAsia="Calibri" w:hAnsi="Calibri" w:cs="Calibri"/>
          <w:sz w:val="24"/>
          <w:szCs w:val="24"/>
          <w:lang w:val="es-MX"/>
        </w:rPr>
        <w:t>or</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rt</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nc</w:t>
      </w:r>
      <w:r w:rsidRPr="00AC4615">
        <w:rPr>
          <w:rFonts w:ascii="Calibri" w:eastAsia="Calibri" w:hAnsi="Calibri" w:cs="Calibri"/>
          <w:sz w:val="24"/>
          <w:szCs w:val="24"/>
          <w:lang w:val="es-MX"/>
        </w:rPr>
        <w:t>ia</w:t>
      </w:r>
      <w:r w:rsidRPr="00AC4615">
        <w:rPr>
          <w:rFonts w:ascii="Calibri" w:eastAsia="Calibri" w:hAnsi="Calibri" w:cs="Calibri"/>
          <w:spacing w:val="2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25"/>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2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25"/>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28"/>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or</w:t>
      </w:r>
      <w:r w:rsidRPr="00AC4615">
        <w:rPr>
          <w:rFonts w:ascii="Calibri" w:eastAsia="Calibri" w:hAnsi="Calibri" w:cs="Calibri"/>
          <w:spacing w:val="2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6"/>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2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la</w:t>
      </w:r>
      <w:r w:rsidRPr="00AC4615">
        <w:rPr>
          <w:rFonts w:ascii="Calibri" w:eastAsia="Calibri" w:hAnsi="Calibri" w:cs="Calibri"/>
          <w:spacing w:val="2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6"/>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eci</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2"/>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2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mal</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x</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iones,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m</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aya 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isio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tu</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P</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or </w:t>
      </w:r>
      <w:r w:rsidRPr="00AC4615">
        <w:rPr>
          <w:rFonts w:ascii="Calibri" w:eastAsia="Calibri" w:hAnsi="Calibri" w:cs="Calibri"/>
          <w:spacing w:val="1"/>
          <w:sz w:val="24"/>
          <w:szCs w:val="24"/>
          <w:lang w:val="es-MX"/>
        </w:rPr>
        <w:t>pu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v</w:t>
      </w:r>
      <w:r w:rsidRPr="00AC4615">
        <w:rPr>
          <w:rFonts w:ascii="Calibri" w:eastAsia="Calibri" w:hAnsi="Calibri" w:cs="Calibri"/>
          <w:sz w:val="24"/>
          <w:szCs w:val="24"/>
          <w:lang w:val="es-MX"/>
        </w:rPr>
        <w:t>olv</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ct</w:t>
      </w:r>
      <w:r w:rsidRPr="00AC4615">
        <w:rPr>
          <w:rFonts w:ascii="Calibri" w:eastAsia="Calibri" w:hAnsi="Calibri" w:cs="Calibri"/>
          <w:sz w:val="24"/>
          <w:szCs w:val="24"/>
          <w:lang w:val="es-MX"/>
        </w:rPr>
        <w:t>or</w:t>
      </w:r>
      <w:r w:rsidRPr="00AC4615">
        <w:rPr>
          <w:rFonts w:ascii="Calibri" w:eastAsia="Calibri" w:hAnsi="Calibri" w:cs="Calibri"/>
          <w:spacing w:val="1"/>
          <w:sz w:val="24"/>
          <w:szCs w:val="24"/>
          <w:lang w:val="es-MX"/>
        </w:rPr>
        <w:t xml:space="preserve"> 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 m</w:t>
      </w:r>
      <w:r w:rsidRPr="00AC4615">
        <w:rPr>
          <w:rFonts w:ascii="Calibri" w:eastAsia="Calibri" w:hAnsi="Calibri" w:cs="Calibri"/>
          <w:spacing w:val="1"/>
          <w:sz w:val="24"/>
          <w:szCs w:val="24"/>
          <w:lang w:val="es-MX"/>
        </w:rPr>
        <w:t>od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f</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ob</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aco</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arables</w:t>
      </w:r>
      <w:r w:rsidRPr="00AC4615">
        <w:rPr>
          <w:rFonts w:ascii="Calibri" w:eastAsia="Calibri" w:hAnsi="Calibri" w:cs="Calibri"/>
          <w:spacing w:val="-1"/>
          <w:sz w:val="24"/>
          <w:szCs w:val="24"/>
          <w:lang w:val="es-MX"/>
        </w:rPr>
        <w:t>)</w:t>
      </w:r>
      <w:r w:rsidRPr="00AC4615">
        <w:rPr>
          <w:rFonts w:ascii="Calibri" w:eastAsia="Calibri" w:hAnsi="Calibri" w:cs="Calibri"/>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el 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on m</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h</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j</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rlo li</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ig</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ase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w:t>
      </w:r>
    </w:p>
    <w:p w14:paraId="27677D22" w14:textId="58038D9B" w:rsidR="004A2284" w:rsidRPr="00AC4615" w:rsidRDefault="00AC4615">
      <w:pPr>
        <w:tabs>
          <w:tab w:val="left" w:pos="840"/>
        </w:tabs>
        <w:spacing w:after="0" w:line="304" w:lineRule="exact"/>
        <w:ind w:left="499" w:right="-20"/>
        <w:rPr>
          <w:rFonts w:ascii="Calibri" w:eastAsia="Calibri" w:hAnsi="Calibri" w:cs="Calibri"/>
          <w:sz w:val="24"/>
          <w:szCs w:val="24"/>
          <w:lang w:val="es-MX"/>
        </w:rPr>
      </w:pPr>
      <w:r>
        <w:rPr>
          <w:rFonts w:ascii="Segoe MDL2 Assets" w:eastAsia="Segoe MDL2 Assets" w:hAnsi="Segoe MDL2 Assets" w:cs="Segoe MDL2 Assets"/>
          <w:w w:val="46"/>
          <w:sz w:val="24"/>
          <w:szCs w:val="24"/>
        </w:rPr>
        <w:t></w:t>
      </w:r>
      <w:r w:rsidRPr="00AC4615">
        <w:rPr>
          <w:rFonts w:ascii="Segoe MDL2 Assets" w:eastAsia="Segoe MDL2 Assets" w:hAnsi="Segoe MDL2 Assets" w:cs="Segoe MDL2 Assets"/>
          <w:sz w:val="24"/>
          <w:szCs w:val="24"/>
          <w:lang w:val="es-MX"/>
        </w:rPr>
        <w:tab/>
      </w:r>
      <w:r w:rsidRPr="00AC4615">
        <w:rPr>
          <w:rFonts w:ascii="Calibri" w:eastAsia="Calibri" w:hAnsi="Calibri" w:cs="Calibri"/>
          <w:b/>
          <w:bCs/>
          <w:spacing w:val="-1"/>
          <w:sz w:val="24"/>
          <w:szCs w:val="24"/>
          <w:lang w:val="es-MX"/>
        </w:rPr>
        <w:t>Re</w:t>
      </w:r>
      <w:r w:rsidRPr="00AC4615">
        <w:rPr>
          <w:rFonts w:ascii="Calibri" w:eastAsia="Calibri" w:hAnsi="Calibri" w:cs="Calibri"/>
          <w:b/>
          <w:bCs/>
          <w:sz w:val="24"/>
          <w:szCs w:val="24"/>
          <w:lang w:val="es-MX"/>
        </w:rPr>
        <w:t>vis</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ón</w:t>
      </w:r>
      <w:r w:rsidRPr="00AC4615">
        <w:rPr>
          <w:rFonts w:ascii="Calibri" w:eastAsia="Calibri" w:hAnsi="Calibri" w:cs="Calibri"/>
          <w:b/>
          <w:bCs/>
          <w:spacing w:val="-5"/>
          <w:sz w:val="24"/>
          <w:szCs w:val="24"/>
          <w:lang w:val="es-MX"/>
        </w:rPr>
        <w:t xml:space="preserve"> </w:t>
      </w:r>
      <w:r w:rsidRPr="00AC4615">
        <w:rPr>
          <w:rFonts w:ascii="Calibri" w:eastAsia="Calibri" w:hAnsi="Calibri" w:cs="Calibri"/>
          <w:b/>
          <w:bCs/>
          <w:spacing w:val="-1"/>
          <w:sz w:val="24"/>
          <w:szCs w:val="24"/>
          <w:lang w:val="es-MX"/>
        </w:rPr>
        <w:t>e</w:t>
      </w:r>
      <w:r w:rsidRPr="00AC4615">
        <w:rPr>
          <w:rFonts w:ascii="Calibri" w:eastAsia="Calibri" w:hAnsi="Calibri" w:cs="Calibri"/>
          <w:b/>
          <w:bCs/>
          <w:sz w:val="24"/>
          <w:szCs w:val="24"/>
          <w:lang w:val="es-MX"/>
        </w:rPr>
        <w:t>x</w:t>
      </w:r>
      <w:r w:rsidRPr="00AC4615">
        <w:rPr>
          <w:rFonts w:ascii="Calibri" w:eastAsia="Calibri" w:hAnsi="Calibri" w:cs="Calibri"/>
          <w:b/>
          <w:bCs/>
          <w:spacing w:val="1"/>
          <w:sz w:val="24"/>
          <w:szCs w:val="24"/>
          <w:lang w:val="es-MX"/>
        </w:rPr>
        <w:t>p</w:t>
      </w:r>
      <w:r w:rsidRPr="00AC4615">
        <w:rPr>
          <w:rFonts w:ascii="Calibri" w:eastAsia="Calibri" w:hAnsi="Calibri" w:cs="Calibri"/>
          <w:b/>
          <w:bCs/>
          <w:spacing w:val="-1"/>
          <w:sz w:val="24"/>
          <w:szCs w:val="24"/>
          <w:lang w:val="es-MX"/>
        </w:rPr>
        <w:t>er</w:t>
      </w:r>
      <w:r w:rsidRPr="00AC4615">
        <w:rPr>
          <w:rFonts w:ascii="Calibri" w:eastAsia="Calibri" w:hAnsi="Calibri" w:cs="Calibri"/>
          <w:b/>
          <w:bCs/>
          <w:sz w:val="24"/>
          <w:szCs w:val="24"/>
          <w:lang w:val="es-MX"/>
        </w:rPr>
        <w:t>to</w:t>
      </w:r>
      <w:r w:rsidRPr="00AC4615">
        <w:rPr>
          <w:rFonts w:ascii="Calibri" w:eastAsia="Calibri" w:hAnsi="Calibri" w:cs="Calibri"/>
          <w:b/>
          <w:bCs/>
          <w:spacing w:val="-2"/>
          <w:sz w:val="24"/>
          <w:szCs w:val="24"/>
          <w:lang w:val="es-MX"/>
        </w:rPr>
        <w:t xml:space="preserve"> </w:t>
      </w:r>
      <w:r w:rsidRPr="00AC4615">
        <w:rPr>
          <w:rFonts w:ascii="Calibri" w:eastAsia="Calibri" w:hAnsi="Calibri" w:cs="Calibri"/>
          <w:b/>
          <w:bCs/>
          <w:spacing w:val="1"/>
          <w:sz w:val="24"/>
          <w:szCs w:val="24"/>
          <w:lang w:val="es-MX"/>
        </w:rPr>
        <w:t>d</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sc</w:t>
      </w:r>
      <w:r w:rsidRPr="00AC4615">
        <w:rPr>
          <w:rFonts w:ascii="Calibri" w:eastAsia="Calibri" w:hAnsi="Calibri" w:cs="Calibri"/>
          <w:b/>
          <w:bCs/>
          <w:spacing w:val="1"/>
          <w:sz w:val="24"/>
          <w:szCs w:val="24"/>
          <w:lang w:val="es-MX"/>
        </w:rPr>
        <w:t>i</w:t>
      </w:r>
      <w:r w:rsidRPr="00AC4615">
        <w:rPr>
          <w:rFonts w:ascii="Calibri" w:eastAsia="Calibri" w:hAnsi="Calibri" w:cs="Calibri"/>
          <w:b/>
          <w:bCs/>
          <w:spacing w:val="-2"/>
          <w:sz w:val="24"/>
          <w:szCs w:val="24"/>
          <w:lang w:val="es-MX"/>
        </w:rPr>
        <w:t>p</w:t>
      </w:r>
      <w:r w:rsidRPr="00AC4615">
        <w:rPr>
          <w:rFonts w:ascii="Calibri" w:eastAsia="Calibri" w:hAnsi="Calibri" w:cs="Calibri"/>
          <w:b/>
          <w:bCs/>
          <w:spacing w:val="1"/>
          <w:sz w:val="24"/>
          <w:szCs w:val="24"/>
          <w:lang w:val="es-MX"/>
        </w:rPr>
        <w:t>l</w:t>
      </w:r>
      <w:r w:rsidRPr="00AC4615">
        <w:rPr>
          <w:rFonts w:ascii="Calibri" w:eastAsia="Calibri" w:hAnsi="Calibri" w:cs="Calibri"/>
          <w:b/>
          <w:bCs/>
          <w:spacing w:val="-1"/>
          <w:sz w:val="24"/>
          <w:szCs w:val="24"/>
          <w:lang w:val="es-MX"/>
        </w:rPr>
        <w:t>i</w:t>
      </w:r>
      <w:r w:rsidRPr="00AC4615">
        <w:rPr>
          <w:rFonts w:ascii="Calibri" w:eastAsia="Calibri" w:hAnsi="Calibri" w:cs="Calibri"/>
          <w:b/>
          <w:bCs/>
          <w:spacing w:val="1"/>
          <w:sz w:val="24"/>
          <w:szCs w:val="24"/>
          <w:lang w:val="es-MX"/>
        </w:rPr>
        <w:t>n</w:t>
      </w:r>
      <w:r w:rsidRPr="00AC4615">
        <w:rPr>
          <w:rFonts w:ascii="Calibri" w:eastAsia="Calibri" w:hAnsi="Calibri" w:cs="Calibri"/>
          <w:b/>
          <w:bCs/>
          <w:spacing w:val="-1"/>
          <w:sz w:val="24"/>
          <w:szCs w:val="24"/>
          <w:lang w:val="es-MX"/>
        </w:rPr>
        <w:t>a</w:t>
      </w:r>
      <w:r w:rsidRPr="00AC4615">
        <w:rPr>
          <w:rFonts w:ascii="Calibri" w:eastAsia="Calibri" w:hAnsi="Calibri" w:cs="Calibri"/>
          <w:b/>
          <w:bCs/>
          <w:spacing w:val="1"/>
          <w:sz w:val="24"/>
          <w:szCs w:val="24"/>
          <w:lang w:val="es-MX"/>
        </w:rPr>
        <w:t>ri</w:t>
      </w:r>
      <w:r w:rsidRPr="00AC4615">
        <w:rPr>
          <w:rFonts w:ascii="Calibri" w:eastAsia="Calibri" w:hAnsi="Calibri" w:cs="Calibri"/>
          <w:b/>
          <w:bCs/>
          <w:sz w:val="24"/>
          <w:szCs w:val="24"/>
          <w:lang w:val="es-MX"/>
        </w:rPr>
        <w:t>o/ex</w:t>
      </w:r>
      <w:r w:rsidRPr="00AC4615">
        <w:rPr>
          <w:rFonts w:ascii="Calibri" w:eastAsia="Calibri" w:hAnsi="Calibri" w:cs="Calibri"/>
          <w:b/>
          <w:bCs/>
          <w:spacing w:val="1"/>
          <w:sz w:val="24"/>
          <w:szCs w:val="24"/>
          <w:lang w:val="es-MX"/>
        </w:rPr>
        <w:t>p</w:t>
      </w:r>
      <w:r w:rsidRPr="00AC4615">
        <w:rPr>
          <w:rFonts w:ascii="Calibri" w:eastAsia="Calibri" w:hAnsi="Calibri" w:cs="Calibri"/>
          <w:b/>
          <w:bCs/>
          <w:spacing w:val="-1"/>
          <w:sz w:val="24"/>
          <w:szCs w:val="24"/>
          <w:lang w:val="es-MX"/>
        </w:rPr>
        <w:t>er</w:t>
      </w:r>
      <w:r w:rsidRPr="00AC4615">
        <w:rPr>
          <w:rFonts w:ascii="Calibri" w:eastAsia="Calibri" w:hAnsi="Calibri" w:cs="Calibri"/>
          <w:b/>
          <w:bCs/>
          <w:sz w:val="24"/>
          <w:szCs w:val="24"/>
          <w:lang w:val="es-MX"/>
        </w:rPr>
        <w:t>to</w:t>
      </w:r>
      <w:r w:rsidRPr="00AC4615">
        <w:rPr>
          <w:rFonts w:ascii="Calibri" w:eastAsia="Calibri" w:hAnsi="Calibri" w:cs="Calibri"/>
          <w:b/>
          <w:bCs/>
          <w:spacing w:val="-18"/>
          <w:sz w:val="24"/>
          <w:szCs w:val="24"/>
          <w:lang w:val="es-MX"/>
        </w:rPr>
        <w:t xml:space="preserve"> </w:t>
      </w:r>
      <w:r w:rsidRPr="00AC4615">
        <w:rPr>
          <w:rFonts w:ascii="Calibri" w:eastAsia="Calibri" w:hAnsi="Calibri" w:cs="Calibri"/>
          <w:b/>
          <w:bCs/>
          <w:spacing w:val="-1"/>
          <w:sz w:val="24"/>
          <w:szCs w:val="24"/>
          <w:lang w:val="es-MX"/>
        </w:rPr>
        <w:t>e</w:t>
      </w:r>
      <w:r w:rsidRPr="00AC4615">
        <w:rPr>
          <w:rFonts w:ascii="Calibri" w:eastAsia="Calibri" w:hAnsi="Calibri" w:cs="Calibri"/>
          <w:b/>
          <w:bCs/>
          <w:sz w:val="24"/>
          <w:szCs w:val="24"/>
          <w:lang w:val="es-MX"/>
        </w:rPr>
        <w:t xml:space="preserve">n </w:t>
      </w:r>
      <w:r w:rsidRPr="00AC4615">
        <w:rPr>
          <w:rFonts w:ascii="Calibri" w:eastAsia="Calibri" w:hAnsi="Calibri" w:cs="Calibri"/>
          <w:b/>
          <w:bCs/>
          <w:spacing w:val="-1"/>
          <w:sz w:val="24"/>
          <w:szCs w:val="24"/>
          <w:lang w:val="es-MX"/>
        </w:rPr>
        <w:t>me</w:t>
      </w:r>
      <w:r w:rsidRPr="00AC4615">
        <w:rPr>
          <w:rFonts w:ascii="Calibri" w:eastAsia="Calibri" w:hAnsi="Calibri" w:cs="Calibri"/>
          <w:b/>
          <w:bCs/>
          <w:spacing w:val="1"/>
          <w:sz w:val="24"/>
          <w:szCs w:val="24"/>
          <w:lang w:val="es-MX"/>
        </w:rPr>
        <w:t>di</w:t>
      </w:r>
      <w:r w:rsidRPr="00AC4615">
        <w:rPr>
          <w:rFonts w:ascii="Calibri" w:eastAsia="Calibri" w:hAnsi="Calibri" w:cs="Calibri"/>
          <w:b/>
          <w:bCs/>
          <w:spacing w:val="-2"/>
          <w:sz w:val="24"/>
          <w:szCs w:val="24"/>
          <w:lang w:val="es-MX"/>
        </w:rPr>
        <w:t>c</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w:t>
      </w:r>
      <w:r w:rsidRPr="00AC4615">
        <w:rPr>
          <w:rFonts w:ascii="Calibri" w:eastAsia="Calibri" w:hAnsi="Calibri" w:cs="Calibri"/>
          <w:b/>
          <w:bCs/>
          <w:spacing w:val="6"/>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p>
    <w:p w14:paraId="48384503" w14:textId="77777777" w:rsidR="004A2284" w:rsidRPr="00AC4615" w:rsidRDefault="00AC4615">
      <w:pPr>
        <w:spacing w:before="45" w:after="0"/>
        <w:ind w:left="859" w:right="74"/>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0"/>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isió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r w:rsidRPr="00AC4615">
        <w:rPr>
          <w:rFonts w:ascii="Calibri" w:eastAsia="Calibri" w:hAnsi="Calibri" w:cs="Calibri"/>
          <w:spacing w:val="32"/>
          <w:sz w:val="24"/>
          <w:szCs w:val="24"/>
          <w:lang w:val="es-MX"/>
        </w:rPr>
        <w:t xml:space="preserve"> </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33"/>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s</w:t>
      </w:r>
      <w:r w:rsidRPr="00AC4615">
        <w:rPr>
          <w:rFonts w:ascii="Calibri" w:eastAsia="Calibri" w:hAnsi="Calibri" w:cs="Calibri"/>
          <w:spacing w:val="31"/>
          <w:sz w:val="24"/>
          <w:szCs w:val="24"/>
          <w:lang w:val="es-MX"/>
        </w:rPr>
        <w:t xml:space="preserve"> </w:t>
      </w:r>
      <w:r w:rsidRPr="00AC4615">
        <w:rPr>
          <w:rFonts w:ascii="Calibri" w:eastAsia="Calibri" w:hAnsi="Calibri" w:cs="Calibri"/>
          <w:sz w:val="24"/>
          <w:szCs w:val="24"/>
          <w:lang w:val="es-MX"/>
        </w:rPr>
        <w:t>aj</w:t>
      </w:r>
      <w:r w:rsidRPr="00AC4615">
        <w:rPr>
          <w:rFonts w:ascii="Calibri" w:eastAsia="Calibri" w:hAnsi="Calibri" w:cs="Calibri"/>
          <w:spacing w:val="1"/>
          <w:sz w:val="24"/>
          <w:szCs w:val="24"/>
          <w:lang w:val="es-MX"/>
        </w:rPr>
        <w:t>u</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29"/>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j</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as)</w:t>
      </w:r>
      <w:r w:rsidRPr="00AC4615">
        <w:rPr>
          <w:rFonts w:ascii="Calibri" w:eastAsia="Calibri" w:hAnsi="Calibri" w:cs="Calibri"/>
          <w:spacing w:val="2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asan</w:t>
      </w:r>
      <w:r w:rsidRPr="00AC4615">
        <w:rPr>
          <w:rFonts w:ascii="Calibri" w:eastAsia="Calibri" w:hAnsi="Calibri" w:cs="Calibri"/>
          <w:spacing w:val="33"/>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ego</w:t>
      </w:r>
      <w:r w:rsidRPr="00AC4615">
        <w:rPr>
          <w:rFonts w:ascii="Calibri" w:eastAsia="Calibri" w:hAnsi="Calibri" w:cs="Calibri"/>
          <w:spacing w:val="29"/>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0"/>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2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2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ión</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ivi</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al.</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su</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op</w:t>
      </w:r>
      <w:r w:rsidRPr="00AC4615">
        <w:rPr>
          <w:rFonts w:ascii="Calibri" w:eastAsia="Calibri" w:hAnsi="Calibri" w:cs="Calibri"/>
          <w:sz w:val="24"/>
          <w:szCs w:val="24"/>
          <w:lang w:val="es-MX"/>
        </w:rPr>
        <w:t>ia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ira</w:t>
      </w:r>
      <w:r w:rsidRPr="00AC4615">
        <w:rPr>
          <w:rFonts w:ascii="Calibri" w:eastAsia="Calibri" w:hAnsi="Calibri" w:cs="Calibri"/>
          <w:spacing w:val="2"/>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evisan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 xml:space="preserve">y </w:t>
      </w:r>
      <w:r w:rsidRPr="00AC4615">
        <w:rPr>
          <w:rFonts w:ascii="Calibri" w:eastAsia="Calibri" w:hAnsi="Calibri" w:cs="Calibri"/>
          <w:spacing w:val="1"/>
          <w:sz w:val="24"/>
          <w:szCs w:val="24"/>
          <w:lang w:val="es-MX"/>
        </w:rPr>
        <w:t>pu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acer</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evas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ger</w:t>
      </w:r>
      <w:r w:rsidRPr="00AC4615">
        <w:rPr>
          <w:rFonts w:ascii="Calibri" w:eastAsia="Calibri" w:hAnsi="Calibri" w:cs="Calibri"/>
          <w:spacing w:val="1"/>
          <w:sz w:val="24"/>
          <w:szCs w:val="24"/>
          <w:lang w:val="es-MX"/>
        </w:rPr>
        <w:t>en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me</w:t>
      </w:r>
      <w:r w:rsidRPr="00AC4615">
        <w:rPr>
          <w:rFonts w:ascii="Calibri" w:eastAsia="Calibri" w:hAnsi="Calibri" w:cs="Calibri"/>
          <w:spacing w:val="1"/>
          <w:sz w:val="24"/>
          <w:szCs w:val="24"/>
          <w:lang w:val="es-MX"/>
        </w:rPr>
        <w:t>j</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y</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ién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ob</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o 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(p</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 xml:space="preserve">ser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o</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st</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ario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er 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aves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ació</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w:t>
      </w:r>
    </w:p>
    <w:p w14:paraId="1679AFFC" w14:textId="7BA334E9" w:rsidR="004A2284" w:rsidRPr="00AC4615" w:rsidRDefault="00AC4615" w:rsidP="009036DD">
      <w:pPr>
        <w:tabs>
          <w:tab w:val="left" w:pos="840"/>
        </w:tabs>
        <w:spacing w:after="0" w:line="304" w:lineRule="exact"/>
        <w:ind w:left="720" w:right="-20" w:hanging="221"/>
        <w:rPr>
          <w:sz w:val="13"/>
          <w:szCs w:val="13"/>
          <w:lang w:val="es-MX"/>
        </w:rPr>
      </w:pPr>
      <w:r>
        <w:rPr>
          <w:rFonts w:ascii="Segoe MDL2 Assets" w:eastAsia="Segoe MDL2 Assets" w:hAnsi="Segoe MDL2 Assets" w:cs="Segoe MDL2 Assets"/>
          <w:w w:val="46"/>
          <w:sz w:val="24"/>
          <w:szCs w:val="24"/>
        </w:rPr>
        <w:t></w:t>
      </w:r>
      <w:r w:rsidRPr="00AC4615">
        <w:rPr>
          <w:rFonts w:ascii="Segoe MDL2 Assets" w:eastAsia="Segoe MDL2 Assets" w:hAnsi="Segoe MDL2 Assets" w:cs="Segoe MDL2 Assets"/>
          <w:sz w:val="24"/>
          <w:szCs w:val="24"/>
          <w:lang w:val="es-MX"/>
        </w:rPr>
        <w:tab/>
      </w:r>
      <w:r w:rsidRPr="00AC4615">
        <w:rPr>
          <w:rFonts w:ascii="Calibri" w:eastAsia="Calibri" w:hAnsi="Calibri" w:cs="Calibri"/>
          <w:b/>
          <w:bCs/>
          <w:sz w:val="24"/>
          <w:szCs w:val="24"/>
          <w:lang w:val="es-MX"/>
        </w:rPr>
        <w:t>E</w:t>
      </w:r>
      <w:r w:rsidRPr="00AC4615">
        <w:rPr>
          <w:rFonts w:ascii="Calibri" w:eastAsia="Calibri" w:hAnsi="Calibri" w:cs="Calibri"/>
          <w:b/>
          <w:bCs/>
          <w:spacing w:val="1"/>
          <w:sz w:val="24"/>
          <w:szCs w:val="24"/>
          <w:lang w:val="es-MX"/>
        </w:rPr>
        <w:t>di</w:t>
      </w:r>
      <w:r w:rsidRPr="00AC4615">
        <w:rPr>
          <w:rFonts w:ascii="Calibri" w:eastAsia="Calibri" w:hAnsi="Calibri" w:cs="Calibri"/>
          <w:b/>
          <w:bCs/>
          <w:spacing w:val="-2"/>
          <w:sz w:val="24"/>
          <w:szCs w:val="24"/>
          <w:lang w:val="es-MX"/>
        </w:rPr>
        <w:t>c</w:t>
      </w:r>
      <w:r w:rsidRPr="00AC4615">
        <w:rPr>
          <w:rFonts w:ascii="Calibri" w:eastAsia="Calibri" w:hAnsi="Calibri" w:cs="Calibri"/>
          <w:b/>
          <w:bCs/>
          <w:spacing w:val="1"/>
          <w:sz w:val="24"/>
          <w:szCs w:val="24"/>
          <w:lang w:val="es-MX"/>
        </w:rPr>
        <w:t>i</w:t>
      </w:r>
      <w:r w:rsidRPr="00AC4615">
        <w:rPr>
          <w:rFonts w:ascii="Calibri" w:eastAsia="Calibri" w:hAnsi="Calibri" w:cs="Calibri"/>
          <w:b/>
          <w:bCs/>
          <w:sz w:val="24"/>
          <w:szCs w:val="24"/>
          <w:lang w:val="es-MX"/>
        </w:rPr>
        <w:t>ó</w:t>
      </w:r>
      <w:r w:rsidRPr="00AC4615">
        <w:rPr>
          <w:rFonts w:ascii="Calibri" w:eastAsia="Calibri" w:hAnsi="Calibri" w:cs="Calibri"/>
          <w:b/>
          <w:bCs/>
          <w:spacing w:val="2"/>
          <w:sz w:val="24"/>
          <w:szCs w:val="24"/>
          <w:lang w:val="es-MX"/>
        </w:rPr>
        <w:t>n</w:t>
      </w:r>
      <w:r w:rsidR="009036DD">
        <w:rPr>
          <w:rFonts w:ascii="Calibri" w:eastAsia="Calibri" w:hAnsi="Calibri" w:cs="Calibri"/>
          <w:b/>
          <w:bCs/>
          <w:spacing w:val="2"/>
          <w:sz w:val="24"/>
          <w:szCs w:val="24"/>
          <w:lang w:val="es-MX"/>
        </w:rPr>
        <w:t xml:space="preserve"> y </w:t>
      </w:r>
      <w:proofErr w:type="gramStart"/>
      <w:r w:rsidR="009036DD">
        <w:rPr>
          <w:rFonts w:ascii="Calibri" w:eastAsia="Calibri" w:hAnsi="Calibri" w:cs="Calibri"/>
          <w:b/>
          <w:bCs/>
          <w:spacing w:val="2"/>
          <w:sz w:val="24"/>
          <w:szCs w:val="24"/>
          <w:lang w:val="es-MX"/>
        </w:rPr>
        <w:t xml:space="preserve">Formato </w:t>
      </w:r>
      <w:r w:rsidRPr="00AC4615">
        <w:rPr>
          <w:rFonts w:ascii="Calibri" w:eastAsia="Calibri" w:hAnsi="Calibri" w:cs="Calibri"/>
          <w:sz w:val="24"/>
          <w:szCs w:val="24"/>
          <w:lang w:val="es-MX"/>
        </w:rPr>
        <w:t>:</w:t>
      </w:r>
      <w:proofErr w:type="gramEnd"/>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ems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ob</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ego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cu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álisis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 xml:space="preserve">asan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n</w:t>
      </w:r>
      <w:r w:rsidR="009036DD">
        <w:rPr>
          <w:rFonts w:ascii="Calibri" w:eastAsia="Calibri" w:hAnsi="Calibri" w:cs="Calibri"/>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eso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evisión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ga</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ell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sig</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mis</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í</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ial y</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uz</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an</w:t>
      </w:r>
      <w:r w:rsidRPr="00AC4615">
        <w:rPr>
          <w:rFonts w:ascii="Calibri" w:eastAsia="Calibri" w:hAnsi="Calibri" w:cs="Calibri"/>
          <w:spacing w:val="-1"/>
          <w:sz w:val="24"/>
          <w:szCs w:val="24"/>
          <w:lang w:val="es-MX"/>
        </w:rPr>
        <w:t xml:space="preserve"> 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h</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p>
    <w:p w14:paraId="55610F91" w14:textId="77777777" w:rsidR="004A2284" w:rsidRPr="00AC4615" w:rsidRDefault="004A2284">
      <w:pPr>
        <w:spacing w:after="0" w:line="200" w:lineRule="exact"/>
        <w:rPr>
          <w:sz w:val="20"/>
          <w:szCs w:val="20"/>
          <w:lang w:val="es-MX"/>
        </w:rPr>
      </w:pPr>
    </w:p>
    <w:p w14:paraId="079F1049" w14:textId="413DD941" w:rsidR="004A2284" w:rsidRPr="00AC4615" w:rsidRDefault="009036DD">
      <w:pPr>
        <w:spacing w:after="0" w:line="240" w:lineRule="auto"/>
        <w:ind w:left="139" w:right="3906"/>
        <w:jc w:val="both"/>
        <w:rPr>
          <w:rFonts w:ascii="Calibri" w:eastAsia="Calibri" w:hAnsi="Calibri" w:cs="Calibri"/>
          <w:sz w:val="24"/>
          <w:szCs w:val="24"/>
          <w:lang w:val="es-MX"/>
        </w:rPr>
      </w:pPr>
      <w:r>
        <w:rPr>
          <w:rFonts w:ascii="Calibri" w:eastAsia="Calibri" w:hAnsi="Calibri" w:cs="Calibri"/>
          <w:b/>
          <w:bCs/>
          <w:sz w:val="24"/>
          <w:szCs w:val="24"/>
          <w:lang w:val="es-MX"/>
        </w:rPr>
        <w:t>3</w:t>
      </w:r>
      <w:r w:rsidR="00AC4615" w:rsidRPr="00AC4615">
        <w:rPr>
          <w:rFonts w:ascii="Calibri" w:eastAsia="Calibri" w:hAnsi="Calibri" w:cs="Calibri"/>
          <w:b/>
          <w:bCs/>
          <w:sz w:val="24"/>
          <w:szCs w:val="24"/>
          <w:lang w:val="es-MX"/>
        </w:rPr>
        <w:t xml:space="preserve">.  </w:t>
      </w:r>
      <w:r w:rsidR="00AC4615" w:rsidRPr="00AC4615">
        <w:rPr>
          <w:rFonts w:ascii="Calibri" w:eastAsia="Calibri" w:hAnsi="Calibri" w:cs="Calibri"/>
          <w:b/>
          <w:bCs/>
          <w:spacing w:val="9"/>
          <w:sz w:val="24"/>
          <w:szCs w:val="24"/>
          <w:lang w:val="es-MX"/>
        </w:rPr>
        <w:t xml:space="preserve"> </w:t>
      </w:r>
      <w:r>
        <w:rPr>
          <w:rFonts w:ascii="Calibri" w:eastAsia="Calibri" w:hAnsi="Calibri" w:cs="Calibri"/>
          <w:b/>
          <w:bCs/>
          <w:sz w:val="24"/>
          <w:szCs w:val="24"/>
          <w:lang w:val="es-MX"/>
        </w:rPr>
        <w:t>Validación de los instrumentos</w:t>
      </w:r>
    </w:p>
    <w:p w14:paraId="7C40757E" w14:textId="77777777" w:rsidR="004A2284" w:rsidRPr="00AC4615" w:rsidRDefault="004A2284">
      <w:pPr>
        <w:spacing w:before="4" w:after="0" w:line="200" w:lineRule="exact"/>
        <w:rPr>
          <w:sz w:val="20"/>
          <w:szCs w:val="20"/>
          <w:lang w:val="es-MX"/>
        </w:rPr>
      </w:pPr>
    </w:p>
    <w:p w14:paraId="481C420B" w14:textId="77777777" w:rsidR="004A2284" w:rsidRPr="00AC4615" w:rsidRDefault="004A2284">
      <w:pPr>
        <w:spacing w:after="0" w:line="160" w:lineRule="exact"/>
        <w:rPr>
          <w:sz w:val="16"/>
          <w:szCs w:val="16"/>
          <w:lang w:val="es-MX"/>
        </w:rPr>
      </w:pPr>
    </w:p>
    <w:p w14:paraId="7F1E76AF" w14:textId="58D0D46D" w:rsidR="004A2284" w:rsidRPr="00AC4615" w:rsidRDefault="009036DD">
      <w:pPr>
        <w:spacing w:after="0" w:line="240" w:lineRule="auto"/>
        <w:ind w:left="139" w:right="4445"/>
        <w:jc w:val="both"/>
        <w:rPr>
          <w:rFonts w:ascii="Calibri" w:eastAsia="Calibri" w:hAnsi="Calibri" w:cs="Calibri"/>
          <w:sz w:val="24"/>
          <w:szCs w:val="24"/>
          <w:lang w:val="es-MX"/>
        </w:rPr>
      </w:pPr>
      <w:r>
        <w:rPr>
          <w:rFonts w:ascii="Calibri" w:eastAsia="Calibri" w:hAnsi="Calibri" w:cs="Calibri"/>
          <w:b/>
          <w:bCs/>
          <w:spacing w:val="1"/>
          <w:sz w:val="24"/>
          <w:szCs w:val="24"/>
          <w:lang w:val="es-MX"/>
        </w:rPr>
        <w:t>4</w:t>
      </w:r>
      <w:r w:rsidR="00AC4615" w:rsidRPr="00AC4615">
        <w:rPr>
          <w:rFonts w:ascii="Calibri" w:eastAsia="Calibri" w:hAnsi="Calibri" w:cs="Calibri"/>
          <w:b/>
          <w:bCs/>
          <w:sz w:val="24"/>
          <w:szCs w:val="24"/>
          <w:lang w:val="es-MX"/>
        </w:rPr>
        <w:t xml:space="preserve">.  </w:t>
      </w:r>
      <w:r w:rsidR="00AC4615" w:rsidRPr="00AC4615">
        <w:rPr>
          <w:rFonts w:ascii="Calibri" w:eastAsia="Calibri" w:hAnsi="Calibri" w:cs="Calibri"/>
          <w:b/>
          <w:bCs/>
          <w:spacing w:val="9"/>
          <w:sz w:val="24"/>
          <w:szCs w:val="24"/>
          <w:lang w:val="es-MX"/>
        </w:rPr>
        <w:t xml:space="preserve"> </w:t>
      </w:r>
      <w:r>
        <w:rPr>
          <w:rFonts w:ascii="Calibri" w:eastAsia="Calibri" w:hAnsi="Calibri" w:cs="Calibri"/>
          <w:b/>
          <w:bCs/>
          <w:sz w:val="24"/>
          <w:szCs w:val="24"/>
          <w:lang w:val="es-MX"/>
        </w:rPr>
        <w:t xml:space="preserve">Aplicación de los </w:t>
      </w:r>
      <w:proofErr w:type="spellStart"/>
      <w:r>
        <w:rPr>
          <w:rFonts w:ascii="Calibri" w:eastAsia="Calibri" w:hAnsi="Calibri" w:cs="Calibri"/>
          <w:b/>
          <w:bCs/>
          <w:sz w:val="24"/>
          <w:szCs w:val="24"/>
          <w:lang w:val="es-MX"/>
        </w:rPr>
        <w:t>isntrumentos</w:t>
      </w:r>
      <w:proofErr w:type="spellEnd"/>
    </w:p>
    <w:p w14:paraId="4EBC1DD8" w14:textId="77777777" w:rsidR="004A2284" w:rsidRPr="00AC4615" w:rsidRDefault="004A2284">
      <w:pPr>
        <w:spacing w:before="4" w:after="0" w:line="200" w:lineRule="exact"/>
        <w:rPr>
          <w:sz w:val="20"/>
          <w:szCs w:val="20"/>
          <w:lang w:val="es-MX"/>
        </w:rPr>
      </w:pPr>
    </w:p>
    <w:p w14:paraId="6D1C358B" w14:textId="77777777" w:rsidR="00AC4615" w:rsidRPr="00B035D4" w:rsidRDefault="00AC4615" w:rsidP="00AC4615">
      <w:pPr>
        <w:spacing w:before="1" w:after="0" w:line="130" w:lineRule="exact"/>
        <w:rPr>
          <w:sz w:val="13"/>
          <w:szCs w:val="13"/>
          <w:lang w:val="es-MX"/>
        </w:rPr>
      </w:pPr>
    </w:p>
    <w:p w14:paraId="6E3F080F" w14:textId="77777777" w:rsidR="00AC4615" w:rsidRPr="00B035D4" w:rsidRDefault="00AC4615" w:rsidP="00AC4615">
      <w:pPr>
        <w:spacing w:after="0" w:line="359" w:lineRule="auto"/>
        <w:ind w:left="116" w:right="59"/>
        <w:jc w:val="both"/>
        <w:rPr>
          <w:rFonts w:ascii="Arial" w:eastAsia="Arial" w:hAnsi="Arial" w:cs="Arial"/>
          <w:lang w:val="es-MX"/>
        </w:rPr>
      </w:pPr>
      <w:r w:rsidRPr="00B035D4">
        <w:rPr>
          <w:rFonts w:ascii="Arial" w:eastAsia="Arial" w:hAnsi="Arial" w:cs="Arial"/>
          <w:spacing w:val="2"/>
          <w:lang w:val="es-MX"/>
        </w:rPr>
        <w:t>S</w:t>
      </w:r>
      <w:r w:rsidRPr="00B035D4">
        <w:rPr>
          <w:rFonts w:ascii="Arial" w:eastAsia="Arial" w:hAnsi="Arial" w:cs="Arial"/>
          <w:lang w:val="es-MX"/>
        </w:rPr>
        <w:t>e</w:t>
      </w:r>
      <w:r w:rsidRPr="00B035D4">
        <w:rPr>
          <w:rFonts w:ascii="Arial" w:eastAsia="Arial" w:hAnsi="Arial" w:cs="Arial"/>
          <w:spacing w:val="9"/>
          <w:lang w:val="es-MX"/>
        </w:rPr>
        <w:t xml:space="preserve"> </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qu</w:t>
      </w:r>
      <w:r w:rsidRPr="00B035D4">
        <w:rPr>
          <w:rFonts w:ascii="Arial" w:eastAsia="Arial" w:hAnsi="Arial" w:cs="Arial"/>
          <w:spacing w:val="-6"/>
          <w:lang w:val="es-MX"/>
        </w:rPr>
        <w:t>i</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2"/>
          <w:lang w:val="es-MX"/>
        </w:rPr>
        <w:t>de</w:t>
      </w:r>
      <w:r w:rsidRPr="00B035D4">
        <w:rPr>
          <w:rFonts w:ascii="Arial" w:eastAsia="Arial" w:hAnsi="Arial" w:cs="Arial"/>
          <w:lang w:val="es-MX"/>
        </w:rPr>
        <w:t>l 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2"/>
          <w:lang w:val="es-MX"/>
        </w:rPr>
        <w:t>p</w:t>
      </w:r>
      <w:r w:rsidRPr="00B035D4">
        <w:rPr>
          <w:rFonts w:ascii="Arial" w:eastAsia="Arial" w:hAnsi="Arial" w:cs="Arial"/>
          <w:spacing w:val="-1"/>
          <w:lang w:val="es-MX"/>
        </w:rPr>
        <w:t>l</w:t>
      </w:r>
      <w:r w:rsidRPr="00B035D4">
        <w:rPr>
          <w:rFonts w:ascii="Arial" w:eastAsia="Arial" w:hAnsi="Arial" w:cs="Arial"/>
          <w:spacing w:val="-3"/>
          <w:lang w:val="es-MX"/>
        </w:rPr>
        <w:t>an</w:t>
      </w:r>
      <w:r w:rsidRPr="00B035D4">
        <w:rPr>
          <w:rFonts w:ascii="Arial" w:eastAsia="Arial" w:hAnsi="Arial" w:cs="Arial"/>
          <w:spacing w:val="2"/>
          <w:lang w:val="es-MX"/>
        </w:rPr>
        <w:t>ea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spacing w:val="2"/>
          <w:lang w:val="es-MX"/>
        </w:rPr>
        <w:t>n</w:t>
      </w:r>
      <w:r w:rsidRPr="00B035D4">
        <w:rPr>
          <w:rFonts w:ascii="Arial" w:eastAsia="Arial" w:hAnsi="Arial" w:cs="Arial"/>
          <w:lang w:val="es-MX"/>
        </w:rPr>
        <w:t>,</w:t>
      </w:r>
      <w:r w:rsidRPr="00B035D4">
        <w:rPr>
          <w:rFonts w:ascii="Arial" w:eastAsia="Arial" w:hAnsi="Arial" w:cs="Arial"/>
          <w:spacing w:val="2"/>
          <w:lang w:val="es-MX"/>
        </w:rPr>
        <w:t xml:space="preserve"> o</w:t>
      </w:r>
      <w:r w:rsidRPr="00B035D4">
        <w:rPr>
          <w:rFonts w:ascii="Arial" w:eastAsia="Arial" w:hAnsi="Arial" w:cs="Arial"/>
          <w:spacing w:val="-2"/>
          <w:lang w:val="es-MX"/>
        </w:rPr>
        <w:t>r</w:t>
      </w:r>
      <w:r w:rsidRPr="00B035D4">
        <w:rPr>
          <w:rFonts w:ascii="Arial" w:eastAsia="Arial" w:hAnsi="Arial" w:cs="Arial"/>
          <w:spacing w:val="-3"/>
          <w:lang w:val="es-MX"/>
        </w:rPr>
        <w:t>g</w:t>
      </w:r>
      <w:r w:rsidRPr="00B035D4">
        <w:rPr>
          <w:rFonts w:ascii="Arial" w:eastAsia="Arial" w:hAnsi="Arial" w:cs="Arial"/>
          <w:spacing w:val="2"/>
          <w:lang w:val="es-MX"/>
        </w:rPr>
        <w:t>an</w:t>
      </w:r>
      <w:r w:rsidRPr="00B035D4">
        <w:rPr>
          <w:rFonts w:ascii="Arial" w:eastAsia="Arial" w:hAnsi="Arial" w:cs="Arial"/>
          <w:spacing w:val="-6"/>
          <w:lang w:val="es-MX"/>
        </w:rPr>
        <w:t>i</w:t>
      </w:r>
      <w:r w:rsidRPr="00B035D4">
        <w:rPr>
          <w:rFonts w:ascii="Arial" w:eastAsia="Arial" w:hAnsi="Arial" w:cs="Arial"/>
          <w:lang w:val="es-MX"/>
        </w:rPr>
        <w:t>z</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spacing w:val="2"/>
          <w:lang w:val="es-MX"/>
        </w:rPr>
        <w:t>n</w:t>
      </w:r>
      <w:r w:rsidRPr="00B035D4">
        <w:rPr>
          <w:rFonts w:ascii="Arial" w:eastAsia="Arial" w:hAnsi="Arial" w:cs="Arial"/>
          <w:lang w:val="es-MX"/>
        </w:rPr>
        <w:t>,</w:t>
      </w:r>
      <w:r w:rsidRPr="00B035D4">
        <w:rPr>
          <w:rFonts w:ascii="Arial" w:eastAsia="Arial" w:hAnsi="Arial" w:cs="Arial"/>
          <w:spacing w:val="2"/>
          <w:lang w:val="es-MX"/>
        </w:rPr>
        <w:t xml:space="preserve"> d</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cc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spacing w:val="2"/>
          <w:lang w:val="es-MX"/>
        </w:rPr>
        <w:t>n</w:t>
      </w:r>
      <w:r w:rsidRPr="00B035D4">
        <w:rPr>
          <w:rFonts w:ascii="Arial" w:eastAsia="Arial" w:hAnsi="Arial" w:cs="Arial"/>
          <w:lang w:val="es-MX"/>
        </w:rPr>
        <w:t>,</w:t>
      </w:r>
      <w:r w:rsidRPr="00B035D4">
        <w:rPr>
          <w:rFonts w:ascii="Arial" w:eastAsia="Arial" w:hAnsi="Arial" w:cs="Arial"/>
          <w:spacing w:val="7"/>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u</w:t>
      </w:r>
      <w:r w:rsidRPr="00B035D4">
        <w:rPr>
          <w:rFonts w:ascii="Arial" w:eastAsia="Arial" w:hAnsi="Arial" w:cs="Arial"/>
          <w:spacing w:val="-3"/>
          <w:lang w:val="es-MX"/>
        </w:rPr>
        <w:t>p</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lang w:val="es-MX"/>
        </w:rPr>
        <w:t>y</w:t>
      </w:r>
      <w:r w:rsidRPr="00B035D4">
        <w:rPr>
          <w:rFonts w:ascii="Arial" w:eastAsia="Arial" w:hAnsi="Arial" w:cs="Arial"/>
          <w:spacing w:val="6"/>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on</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o</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1"/>
          <w:lang w:val="es-MX"/>
        </w:rPr>
        <w:t>l</w:t>
      </w:r>
      <w:r w:rsidRPr="00B035D4">
        <w:rPr>
          <w:rFonts w:ascii="Arial" w:eastAsia="Arial" w:hAnsi="Arial" w:cs="Arial"/>
          <w:lang w:val="es-MX"/>
        </w:rPr>
        <w:t xml:space="preserve">a </w:t>
      </w:r>
      <w:r w:rsidRPr="00B035D4">
        <w:rPr>
          <w:rFonts w:ascii="Arial" w:eastAsia="Arial" w:hAnsi="Arial" w:cs="Arial"/>
          <w:spacing w:val="2"/>
          <w:lang w:val="es-MX"/>
        </w:rPr>
        <w:t>ap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 xml:space="preserve">n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4"/>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4"/>
          <w:lang w:val="es-MX"/>
        </w:rPr>
        <w:t xml:space="preserve"> </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 xml:space="preserve">n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4"/>
          <w:lang w:val="es-MX"/>
        </w:rPr>
        <w:t xml:space="preserve"> </w:t>
      </w:r>
      <w:r w:rsidRPr="00B035D4">
        <w:rPr>
          <w:rFonts w:ascii="Arial" w:eastAsia="Arial" w:hAnsi="Arial" w:cs="Arial"/>
          <w:lang w:val="es-MX"/>
        </w:rPr>
        <w:t>c</w:t>
      </w:r>
      <w:r w:rsidRPr="00B035D4">
        <w:rPr>
          <w:rFonts w:ascii="Arial" w:eastAsia="Arial" w:hAnsi="Arial" w:cs="Arial"/>
          <w:spacing w:val="-3"/>
          <w:lang w:val="es-MX"/>
        </w:rPr>
        <w:t>on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lang w:val="es-MX"/>
        </w:rPr>
        <w:t>y</w:t>
      </w:r>
      <w:r w:rsidRPr="00B035D4">
        <w:rPr>
          <w:rFonts w:ascii="Arial" w:eastAsia="Arial" w:hAnsi="Arial" w:cs="Arial"/>
          <w:spacing w:val="3"/>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2"/>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spacing w:val="-2"/>
          <w:lang w:val="es-MX"/>
        </w:rPr>
        <w:t>m</w:t>
      </w:r>
      <w:r w:rsidRPr="00B035D4">
        <w:rPr>
          <w:rFonts w:ascii="Arial" w:eastAsia="Arial" w:hAnsi="Arial" w:cs="Arial"/>
          <w:spacing w:val="2"/>
          <w:lang w:val="es-MX"/>
        </w:rPr>
        <w:t>p</w:t>
      </w:r>
      <w:r w:rsidRPr="00B035D4">
        <w:rPr>
          <w:rFonts w:ascii="Arial" w:eastAsia="Arial" w:hAnsi="Arial" w:cs="Arial"/>
          <w:spacing w:val="-1"/>
          <w:lang w:val="es-MX"/>
        </w:rPr>
        <w:t>l</w:t>
      </w:r>
      <w:r w:rsidRPr="00B035D4">
        <w:rPr>
          <w:rFonts w:ascii="Arial" w:eastAsia="Arial" w:hAnsi="Arial" w:cs="Arial"/>
          <w:spacing w:val="-3"/>
          <w:lang w:val="es-MX"/>
        </w:rPr>
        <w:t>a</w:t>
      </w:r>
      <w:r w:rsidRPr="00B035D4">
        <w:rPr>
          <w:rFonts w:ascii="Arial" w:eastAsia="Arial" w:hAnsi="Arial" w:cs="Arial"/>
          <w:spacing w:val="2"/>
          <w:lang w:val="es-MX"/>
        </w:rPr>
        <w:t>do</w:t>
      </w:r>
      <w:r w:rsidRPr="00B035D4">
        <w:rPr>
          <w:rFonts w:ascii="Arial" w:eastAsia="Arial" w:hAnsi="Arial" w:cs="Arial"/>
          <w:lang w:val="es-MX"/>
        </w:rPr>
        <w:t xml:space="preserve">s </w:t>
      </w:r>
      <w:r w:rsidRPr="00B035D4">
        <w:rPr>
          <w:rFonts w:ascii="Arial" w:eastAsia="Arial" w:hAnsi="Arial" w:cs="Arial"/>
          <w:spacing w:val="2"/>
          <w:lang w:val="es-MX"/>
        </w:rPr>
        <w:t>e</w:t>
      </w:r>
      <w:r w:rsidRPr="00B035D4">
        <w:rPr>
          <w:rFonts w:ascii="Arial" w:eastAsia="Arial" w:hAnsi="Arial" w:cs="Arial"/>
          <w:lang w:val="es-MX"/>
        </w:rPr>
        <w:t xml:space="preserve">n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16"/>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12"/>
          <w:lang w:val="es-MX"/>
        </w:rPr>
        <w:t xml:space="preserve"> </w:t>
      </w:r>
      <w:r w:rsidRPr="00B035D4">
        <w:rPr>
          <w:rFonts w:ascii="Arial" w:eastAsia="Arial" w:hAnsi="Arial" w:cs="Arial"/>
          <w:lang w:val="es-MX"/>
        </w:rPr>
        <w:t>y</w:t>
      </w:r>
      <w:r w:rsidRPr="00B035D4">
        <w:rPr>
          <w:rFonts w:ascii="Arial" w:eastAsia="Arial" w:hAnsi="Arial" w:cs="Arial"/>
          <w:spacing w:val="6"/>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6"/>
          <w:lang w:val="es-MX"/>
        </w:rPr>
        <w:t>m</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8"/>
          <w:lang w:val="es-MX"/>
        </w:rPr>
        <w:t xml:space="preserve"> </w:t>
      </w:r>
      <w:r w:rsidRPr="00B035D4">
        <w:rPr>
          <w:rFonts w:ascii="Arial" w:eastAsia="Arial" w:hAnsi="Arial" w:cs="Arial"/>
          <w:lang w:val="es-MX"/>
        </w:rPr>
        <w:t>v</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lang w:val="es-MX"/>
        </w:rPr>
        <w:t>s</w:t>
      </w:r>
      <w:r w:rsidRPr="00B035D4">
        <w:rPr>
          <w:rFonts w:ascii="Arial" w:eastAsia="Arial" w:hAnsi="Arial" w:cs="Arial"/>
          <w:spacing w:val="-3"/>
          <w:lang w:val="es-MX"/>
        </w:rPr>
        <w:t>o</w:t>
      </w:r>
      <w:r w:rsidRPr="00B035D4">
        <w:rPr>
          <w:rFonts w:ascii="Arial" w:eastAsia="Arial" w:hAnsi="Arial" w:cs="Arial"/>
          <w:spacing w:val="2"/>
          <w:lang w:val="es-MX"/>
        </w:rPr>
        <w:t>na</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2"/>
          <w:lang w:val="es-MX"/>
        </w:rPr>
        <w:t>do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w:t>
      </w:r>
      <w:r w:rsidRPr="00B035D4">
        <w:rPr>
          <w:rFonts w:ascii="Arial" w:eastAsia="Arial" w:hAnsi="Arial" w:cs="Arial"/>
          <w:spacing w:val="7"/>
          <w:lang w:val="es-MX"/>
        </w:rPr>
        <w:t xml:space="preserve"> </w:t>
      </w:r>
      <w:r w:rsidRPr="00B035D4">
        <w:rPr>
          <w:rFonts w:ascii="Arial" w:eastAsia="Arial" w:hAnsi="Arial" w:cs="Arial"/>
          <w:spacing w:val="1"/>
          <w:lang w:val="es-MX"/>
        </w:rPr>
        <w:t>t</w:t>
      </w:r>
      <w:r w:rsidRPr="00B035D4">
        <w:rPr>
          <w:rFonts w:ascii="Arial" w:eastAsia="Arial" w:hAnsi="Arial" w:cs="Arial"/>
          <w:spacing w:val="2"/>
          <w:lang w:val="es-MX"/>
        </w:rPr>
        <w:t>é</w:t>
      </w:r>
      <w:r w:rsidRPr="00B035D4">
        <w:rPr>
          <w:rFonts w:ascii="Arial" w:eastAsia="Arial" w:hAnsi="Arial" w:cs="Arial"/>
          <w:spacing w:val="-5"/>
          <w:lang w:val="es-MX"/>
        </w:rPr>
        <w:t>c</w:t>
      </w:r>
      <w:r w:rsidRPr="00B035D4">
        <w:rPr>
          <w:rFonts w:ascii="Arial" w:eastAsia="Arial" w:hAnsi="Arial" w:cs="Arial"/>
          <w:spacing w:val="2"/>
          <w:lang w:val="es-MX"/>
        </w:rPr>
        <w:t>n</w:t>
      </w:r>
      <w:r w:rsidRPr="00B035D4">
        <w:rPr>
          <w:rFonts w:ascii="Arial" w:eastAsia="Arial" w:hAnsi="Arial" w:cs="Arial"/>
          <w:spacing w:val="-1"/>
          <w:lang w:val="es-MX"/>
        </w:rPr>
        <w:t>i</w:t>
      </w:r>
      <w:r w:rsidRPr="00B035D4">
        <w:rPr>
          <w:rFonts w:ascii="Arial" w:eastAsia="Arial" w:hAnsi="Arial" w:cs="Arial"/>
          <w:lang w:val="es-MX"/>
        </w:rPr>
        <w:t>co</w:t>
      </w:r>
      <w:r w:rsidRPr="00B035D4">
        <w:rPr>
          <w:rFonts w:ascii="Arial" w:eastAsia="Arial" w:hAnsi="Arial" w:cs="Arial"/>
          <w:spacing w:val="8"/>
          <w:lang w:val="es-MX"/>
        </w:rPr>
        <w:t xml:space="preserve"> </w:t>
      </w:r>
      <w:r w:rsidRPr="00B035D4">
        <w:rPr>
          <w:rFonts w:ascii="Arial" w:eastAsia="Arial" w:hAnsi="Arial" w:cs="Arial"/>
          <w:spacing w:val="2"/>
          <w:lang w:val="es-MX"/>
        </w:rPr>
        <w:t>do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12"/>
          <w:lang w:val="es-MX"/>
        </w:rPr>
        <w:t xml:space="preserve"> </w:t>
      </w:r>
      <w:r w:rsidRPr="00B035D4">
        <w:rPr>
          <w:rFonts w:ascii="Arial" w:eastAsia="Arial" w:hAnsi="Arial" w:cs="Arial"/>
          <w:lang w:val="es-MX"/>
        </w:rPr>
        <w:t>y</w:t>
      </w:r>
      <w:r w:rsidRPr="00B035D4">
        <w:rPr>
          <w:rFonts w:ascii="Arial" w:eastAsia="Arial" w:hAnsi="Arial" w:cs="Arial"/>
          <w:spacing w:val="6"/>
          <w:lang w:val="es-MX"/>
        </w:rPr>
        <w:t xml:space="preserve"> </w:t>
      </w:r>
      <w:proofErr w:type="gramStart"/>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v</w:t>
      </w:r>
      <w:r w:rsidRPr="00B035D4">
        <w:rPr>
          <w:rFonts w:ascii="Arial" w:eastAsia="Arial" w:hAnsi="Arial" w:cs="Arial"/>
          <w:lang w:val="es-MX"/>
        </w:rPr>
        <w:t>o</w:t>
      </w:r>
      <w:r w:rsidRPr="00B035D4">
        <w:rPr>
          <w:rFonts w:ascii="Arial" w:eastAsia="Arial" w:hAnsi="Arial" w:cs="Arial"/>
          <w:spacing w:val="-43"/>
          <w:lang w:val="es-MX"/>
        </w:rPr>
        <w:t xml:space="preserve"> </w:t>
      </w:r>
      <w:r w:rsidRPr="00B035D4">
        <w:rPr>
          <w:rFonts w:ascii="Arial" w:eastAsia="Arial" w:hAnsi="Arial" w:cs="Arial"/>
          <w:lang w:val="es-MX"/>
        </w:rPr>
        <w:t>.</w:t>
      </w:r>
      <w:proofErr w:type="gramEnd"/>
      <w:r w:rsidRPr="00B035D4">
        <w:rPr>
          <w:rFonts w:ascii="Arial" w:eastAsia="Arial" w:hAnsi="Arial" w:cs="Arial"/>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3"/>
          <w:lang w:val="es-MX"/>
        </w:rPr>
        <w:t>b</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2"/>
          <w:lang w:val="es-MX"/>
        </w:rPr>
        <w:t xml:space="preserve"> 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se</w:t>
      </w:r>
      <w:r w:rsidRPr="00B035D4">
        <w:rPr>
          <w:rFonts w:ascii="Arial" w:eastAsia="Arial" w:hAnsi="Arial" w:cs="Arial"/>
          <w:spacing w:val="2"/>
          <w:lang w:val="es-MX"/>
        </w:rPr>
        <w:t xml:space="preserve"> e</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 xml:space="preserve">s </w:t>
      </w:r>
      <w:r w:rsidRPr="00B035D4">
        <w:rPr>
          <w:rFonts w:ascii="Arial" w:eastAsia="Arial" w:hAnsi="Arial" w:cs="Arial"/>
          <w:spacing w:val="-3"/>
          <w:lang w:val="es-MX"/>
        </w:rPr>
        <w:t>3</w:t>
      </w:r>
      <w:r w:rsidRPr="00B035D4">
        <w:rPr>
          <w:rFonts w:ascii="Arial" w:eastAsia="Arial" w:hAnsi="Arial" w:cs="Arial"/>
          <w:lang w:val="es-MX"/>
        </w:rPr>
        <w:t>2</w:t>
      </w:r>
      <w:r w:rsidRPr="00B035D4">
        <w:rPr>
          <w:rFonts w:ascii="Arial" w:eastAsia="Arial" w:hAnsi="Arial" w:cs="Arial"/>
          <w:spacing w:val="6"/>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 xml:space="preserve">s </w:t>
      </w:r>
      <w:r w:rsidRPr="00B035D4">
        <w:rPr>
          <w:rFonts w:ascii="Arial" w:eastAsia="Arial" w:hAnsi="Arial" w:cs="Arial"/>
          <w:spacing w:val="1"/>
          <w:lang w:val="es-MX"/>
        </w:rPr>
        <w:t>f</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11"/>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n</w:t>
      </w:r>
      <w:r w:rsidRPr="00B035D4">
        <w:rPr>
          <w:rFonts w:ascii="Arial" w:eastAsia="Arial" w:hAnsi="Arial" w:cs="Arial"/>
          <w:spacing w:val="-3"/>
          <w:lang w:val="es-MX"/>
        </w:rPr>
        <w:t>u</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lang w:val="es-MX"/>
        </w:rPr>
        <w:t>o</w:t>
      </w:r>
      <w:r w:rsidRPr="00B035D4">
        <w:rPr>
          <w:rFonts w:ascii="Arial" w:eastAsia="Arial" w:hAnsi="Arial" w:cs="Arial"/>
          <w:spacing w:val="6"/>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1"/>
          <w:lang w:val="es-MX"/>
        </w:rPr>
        <w:t>í</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lang w:val="es-MX"/>
        </w:rPr>
        <w:t>y</w:t>
      </w:r>
      <w:r w:rsidRPr="00B035D4">
        <w:rPr>
          <w:rFonts w:ascii="Arial" w:eastAsia="Arial" w:hAnsi="Arial" w:cs="Arial"/>
          <w:spacing w:val="5"/>
          <w:lang w:val="es-MX"/>
        </w:rPr>
        <w:t xml:space="preserve"> </w:t>
      </w:r>
      <w:r w:rsidRPr="00B035D4">
        <w:rPr>
          <w:rFonts w:ascii="Arial" w:eastAsia="Arial" w:hAnsi="Arial" w:cs="Arial"/>
          <w:spacing w:val="-3"/>
          <w:lang w:val="es-MX"/>
        </w:rPr>
        <w:t>e</w:t>
      </w:r>
      <w:r w:rsidRPr="00B035D4">
        <w:rPr>
          <w:rFonts w:ascii="Arial" w:eastAsia="Arial" w:hAnsi="Arial" w:cs="Arial"/>
          <w:lang w:val="es-MX"/>
        </w:rPr>
        <w:t>n</w:t>
      </w:r>
      <w:r w:rsidRPr="00B035D4">
        <w:rPr>
          <w:rFonts w:ascii="Arial" w:eastAsia="Arial" w:hAnsi="Arial" w:cs="Arial"/>
          <w:spacing w:val="6"/>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 xml:space="preserve">s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1"/>
          <w:lang w:val="es-MX"/>
        </w:rPr>
        <w:t>v</w:t>
      </w:r>
      <w:r w:rsidRPr="00B035D4">
        <w:rPr>
          <w:rFonts w:ascii="Arial" w:eastAsia="Arial" w:hAnsi="Arial" w:cs="Arial"/>
          <w:spacing w:val="-1"/>
          <w:lang w:val="es-MX"/>
        </w:rPr>
        <w:t>i</w:t>
      </w:r>
      <w:r w:rsidRPr="00B035D4">
        <w:rPr>
          <w:rFonts w:ascii="Arial" w:eastAsia="Arial" w:hAnsi="Arial" w:cs="Arial"/>
          <w:spacing w:val="2"/>
          <w:lang w:val="es-MX"/>
        </w:rPr>
        <w:t>a</w:t>
      </w:r>
      <w:r w:rsidRPr="00B035D4">
        <w:rPr>
          <w:rFonts w:ascii="Arial" w:eastAsia="Arial" w:hAnsi="Arial" w:cs="Arial"/>
          <w:spacing w:val="-6"/>
          <w:lang w:val="es-MX"/>
        </w:rPr>
        <w:t>m</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da</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u</w:t>
      </w:r>
      <w:r w:rsidRPr="00B035D4">
        <w:rPr>
          <w:rFonts w:ascii="Arial" w:eastAsia="Arial" w:hAnsi="Arial" w:cs="Arial"/>
          <w:spacing w:val="-3"/>
          <w:lang w:val="es-MX"/>
        </w:rPr>
        <w:t>n</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spacing w:val="-1"/>
          <w:lang w:val="es-MX"/>
        </w:rPr>
        <w:t>ll</w:t>
      </w:r>
      <w:r w:rsidRPr="00B035D4">
        <w:rPr>
          <w:rFonts w:ascii="Arial" w:eastAsia="Arial" w:hAnsi="Arial" w:cs="Arial"/>
          <w:spacing w:val="2"/>
          <w:lang w:val="es-MX"/>
        </w:rPr>
        <w:t>a</w:t>
      </w:r>
      <w:r w:rsidRPr="00B035D4">
        <w:rPr>
          <w:rFonts w:ascii="Arial" w:eastAsia="Arial" w:hAnsi="Arial" w:cs="Arial"/>
          <w:lang w:val="es-MX"/>
        </w:rPr>
        <w:t>s.</w:t>
      </w:r>
    </w:p>
    <w:p w14:paraId="03251D51" w14:textId="77777777" w:rsidR="00AC4615" w:rsidRPr="00B035D4" w:rsidRDefault="00AC4615" w:rsidP="00AC4615">
      <w:pPr>
        <w:spacing w:before="3" w:after="0" w:line="180" w:lineRule="exact"/>
        <w:rPr>
          <w:sz w:val="18"/>
          <w:szCs w:val="18"/>
          <w:lang w:val="es-MX"/>
        </w:rPr>
      </w:pPr>
    </w:p>
    <w:p w14:paraId="41E25543" w14:textId="77777777" w:rsidR="00AC4615" w:rsidRPr="00B035D4" w:rsidRDefault="00AC4615" w:rsidP="00AC4615">
      <w:pPr>
        <w:spacing w:after="0" w:line="200" w:lineRule="exact"/>
        <w:rPr>
          <w:sz w:val="20"/>
          <w:szCs w:val="20"/>
          <w:lang w:val="es-MX"/>
        </w:rPr>
      </w:pPr>
    </w:p>
    <w:p w14:paraId="22EDC4F5" w14:textId="77777777" w:rsidR="00AC4615" w:rsidRPr="00B035D4" w:rsidRDefault="00AC4615" w:rsidP="00AC4615">
      <w:pPr>
        <w:spacing w:after="0" w:line="359" w:lineRule="auto"/>
        <w:ind w:left="116" w:right="63"/>
        <w:jc w:val="both"/>
        <w:rPr>
          <w:rFonts w:ascii="Arial" w:eastAsia="Arial" w:hAnsi="Arial" w:cs="Arial"/>
          <w:lang w:val="es-MX"/>
        </w:rPr>
      </w:pPr>
      <w:r w:rsidRPr="00B035D4">
        <w:rPr>
          <w:rFonts w:ascii="Arial" w:eastAsia="Arial" w:hAnsi="Arial" w:cs="Arial"/>
          <w:spacing w:val="-1"/>
          <w:lang w:val="es-MX"/>
        </w:rPr>
        <w:t>C</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lang w:val="es-MX"/>
        </w:rPr>
        <w:t>z</w:t>
      </w:r>
      <w:r w:rsidRPr="00B035D4">
        <w:rPr>
          <w:rFonts w:ascii="Arial" w:eastAsia="Arial" w:hAnsi="Arial" w:cs="Arial"/>
          <w:spacing w:val="2"/>
          <w:lang w:val="es-MX"/>
        </w:rPr>
        <w:t>a</w:t>
      </w:r>
      <w:r w:rsidRPr="00B035D4">
        <w:rPr>
          <w:rFonts w:ascii="Arial" w:eastAsia="Arial" w:hAnsi="Arial" w:cs="Arial"/>
          <w:lang w:val="es-MX"/>
        </w:rPr>
        <w:t>r a</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1"/>
          <w:lang w:val="es-MX"/>
        </w:rPr>
        <w:t>ll</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m</w:t>
      </w:r>
      <w:r w:rsidRPr="00B035D4">
        <w:rPr>
          <w:rFonts w:ascii="Arial" w:eastAsia="Arial" w:hAnsi="Arial" w:cs="Arial"/>
          <w:spacing w:val="2"/>
          <w:lang w:val="es-MX"/>
        </w:rPr>
        <w:t>en</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qu</w:t>
      </w:r>
      <w:r w:rsidRPr="00B035D4">
        <w:rPr>
          <w:rFonts w:ascii="Arial" w:eastAsia="Arial" w:hAnsi="Arial" w:cs="Arial"/>
          <w:spacing w:val="-1"/>
          <w:lang w:val="es-MX"/>
        </w:rPr>
        <w:t>i</w:t>
      </w:r>
      <w:r w:rsidRPr="00B035D4">
        <w:rPr>
          <w:rFonts w:ascii="Arial" w:eastAsia="Arial" w:hAnsi="Arial" w:cs="Arial"/>
          <w:spacing w:val="2"/>
          <w:lang w:val="es-MX"/>
        </w:rPr>
        <w:t>e</w:t>
      </w:r>
      <w:r w:rsidRPr="00B035D4">
        <w:rPr>
          <w:rFonts w:ascii="Arial" w:eastAsia="Arial" w:hAnsi="Arial" w:cs="Arial"/>
          <w:spacing w:val="-6"/>
          <w:lang w:val="es-MX"/>
        </w:rPr>
        <w:t>r</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9"/>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 xml:space="preserve">r </w:t>
      </w:r>
      <w:r w:rsidRPr="00B035D4">
        <w:rPr>
          <w:rFonts w:ascii="Arial" w:eastAsia="Arial" w:hAnsi="Arial" w:cs="Arial"/>
          <w:spacing w:val="2"/>
          <w:lang w:val="es-MX"/>
        </w:rPr>
        <w:t>q</w:t>
      </w:r>
      <w:r w:rsidRPr="00B035D4">
        <w:rPr>
          <w:rFonts w:ascii="Arial" w:eastAsia="Arial" w:hAnsi="Arial" w:cs="Arial"/>
          <w:spacing w:val="-3"/>
          <w:lang w:val="es-MX"/>
        </w:rPr>
        <w:t>u</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 xml:space="preserve">se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3"/>
          <w:lang w:val="es-MX"/>
        </w:rPr>
        <w:t>á</w:t>
      </w:r>
      <w:r w:rsidRPr="00B035D4">
        <w:rPr>
          <w:rFonts w:ascii="Arial" w:eastAsia="Arial" w:hAnsi="Arial" w:cs="Arial"/>
          <w:lang w:val="es-MX"/>
        </w:rPr>
        <w:t>n</w:t>
      </w:r>
      <w:r w:rsidRPr="00B035D4">
        <w:rPr>
          <w:rFonts w:ascii="Arial" w:eastAsia="Arial" w:hAnsi="Arial" w:cs="Arial"/>
          <w:spacing w:val="31"/>
          <w:lang w:val="es-MX"/>
        </w:rPr>
        <w:t xml:space="preserve"> </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31"/>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spacing w:val="-3"/>
          <w:lang w:val="es-MX"/>
        </w:rPr>
        <w:t>p</w:t>
      </w:r>
      <w:r w:rsidRPr="00B035D4">
        <w:rPr>
          <w:rFonts w:ascii="Arial" w:eastAsia="Arial" w:hAnsi="Arial" w:cs="Arial"/>
          <w:spacing w:val="2"/>
          <w:lang w:val="es-MX"/>
        </w:rPr>
        <w:t>u</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do</w:t>
      </w:r>
      <w:r w:rsidRPr="00B035D4">
        <w:rPr>
          <w:rFonts w:ascii="Arial" w:eastAsia="Arial" w:hAnsi="Arial" w:cs="Arial"/>
          <w:spacing w:val="-6"/>
          <w:lang w:val="es-MX"/>
        </w:rPr>
        <w:t>r</w:t>
      </w:r>
      <w:r w:rsidRPr="00B035D4">
        <w:rPr>
          <w:rFonts w:ascii="Arial" w:eastAsia="Arial" w:hAnsi="Arial" w:cs="Arial"/>
          <w:lang w:val="es-MX"/>
        </w:rPr>
        <w:t>a</w:t>
      </w:r>
      <w:r w:rsidRPr="00B035D4">
        <w:rPr>
          <w:rFonts w:ascii="Arial" w:eastAsia="Arial" w:hAnsi="Arial" w:cs="Arial"/>
          <w:spacing w:val="33"/>
          <w:lang w:val="es-MX"/>
        </w:rPr>
        <w:t xml:space="preserve"> </w:t>
      </w:r>
      <w:r w:rsidRPr="00B035D4">
        <w:rPr>
          <w:rFonts w:ascii="Arial" w:eastAsia="Arial" w:hAnsi="Arial" w:cs="Arial"/>
          <w:lang w:val="es-MX"/>
        </w:rPr>
        <w:t>a</w:t>
      </w:r>
      <w:r w:rsidRPr="00B035D4">
        <w:rPr>
          <w:rFonts w:ascii="Arial" w:eastAsia="Arial" w:hAnsi="Arial" w:cs="Arial"/>
          <w:spacing w:val="31"/>
          <w:lang w:val="es-MX"/>
        </w:rPr>
        <w:t xml:space="preserve"> </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lang w:val="es-MX"/>
        </w:rPr>
        <w:t>v</w:t>
      </w:r>
      <w:r w:rsidRPr="00B035D4">
        <w:rPr>
          <w:rFonts w:ascii="Arial" w:eastAsia="Arial" w:hAnsi="Arial" w:cs="Arial"/>
          <w:spacing w:val="2"/>
          <w:lang w:val="es-MX"/>
        </w:rPr>
        <w:t>é</w:t>
      </w:r>
      <w:r w:rsidRPr="00B035D4">
        <w:rPr>
          <w:rFonts w:ascii="Arial" w:eastAsia="Arial" w:hAnsi="Arial" w:cs="Arial"/>
          <w:lang w:val="es-MX"/>
        </w:rPr>
        <w:t>s</w:t>
      </w:r>
      <w:r w:rsidRPr="00B035D4">
        <w:rPr>
          <w:rFonts w:ascii="Arial" w:eastAsia="Arial" w:hAnsi="Arial" w:cs="Arial"/>
          <w:spacing w:val="25"/>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7"/>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31"/>
          <w:lang w:val="es-MX"/>
        </w:rPr>
        <w:t xml:space="preserve"> </w:t>
      </w:r>
      <w:r w:rsidRPr="00B035D4">
        <w:rPr>
          <w:rFonts w:ascii="Arial" w:eastAsia="Arial" w:hAnsi="Arial" w:cs="Arial"/>
          <w:spacing w:val="-4"/>
          <w:lang w:val="es-MX"/>
        </w:rPr>
        <w:t>I</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3"/>
          <w:lang w:val="es-MX"/>
        </w:rPr>
        <w:t>n</w:t>
      </w:r>
      <w:r w:rsidRPr="00B035D4">
        <w:rPr>
          <w:rFonts w:ascii="Arial" w:eastAsia="Arial" w:hAnsi="Arial" w:cs="Arial"/>
          <w:spacing w:val="2"/>
          <w:lang w:val="es-MX"/>
        </w:rPr>
        <w:t>e</w:t>
      </w:r>
      <w:r w:rsidRPr="00B035D4">
        <w:rPr>
          <w:rFonts w:ascii="Arial" w:eastAsia="Arial" w:hAnsi="Arial" w:cs="Arial"/>
          <w:lang w:val="es-MX"/>
        </w:rPr>
        <w:t>t</w:t>
      </w:r>
      <w:r w:rsidRPr="00B035D4">
        <w:rPr>
          <w:rFonts w:ascii="Arial" w:eastAsia="Arial" w:hAnsi="Arial" w:cs="Arial"/>
          <w:spacing w:val="31"/>
          <w:lang w:val="es-MX"/>
        </w:rPr>
        <w:t xml:space="preserve"> </w:t>
      </w:r>
      <w:r w:rsidRPr="00B035D4">
        <w:rPr>
          <w:rFonts w:ascii="Arial" w:eastAsia="Arial" w:hAnsi="Arial" w:cs="Arial"/>
          <w:lang w:val="es-MX"/>
        </w:rPr>
        <w:t>y</w:t>
      </w:r>
      <w:r w:rsidRPr="00B035D4">
        <w:rPr>
          <w:rFonts w:ascii="Arial" w:eastAsia="Arial" w:hAnsi="Arial" w:cs="Arial"/>
          <w:spacing w:val="25"/>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2"/>
          <w:lang w:val="es-MX"/>
        </w:rPr>
        <w:t>á</w:t>
      </w:r>
      <w:r w:rsidRPr="00B035D4">
        <w:rPr>
          <w:rFonts w:ascii="Arial" w:eastAsia="Arial" w:hAnsi="Arial" w:cs="Arial"/>
          <w:lang w:val="es-MX"/>
        </w:rPr>
        <w:t>n</w:t>
      </w:r>
      <w:r w:rsidRPr="00B035D4">
        <w:rPr>
          <w:rFonts w:ascii="Arial" w:eastAsia="Arial" w:hAnsi="Arial" w:cs="Arial"/>
          <w:spacing w:val="33"/>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25"/>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u</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25"/>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du</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w:t>
      </w:r>
      <w:r w:rsidRPr="00B035D4">
        <w:rPr>
          <w:rFonts w:ascii="Arial" w:eastAsia="Arial" w:hAnsi="Arial" w:cs="Arial"/>
          <w:spacing w:val="-3"/>
          <w:lang w:val="es-MX"/>
        </w:rPr>
        <w:t>a</w:t>
      </w:r>
      <w:r w:rsidRPr="00B035D4">
        <w:rPr>
          <w:rFonts w:ascii="Arial" w:eastAsia="Arial" w:hAnsi="Arial" w:cs="Arial"/>
          <w:lang w:val="es-MX"/>
        </w:rPr>
        <w:t xml:space="preserve">s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3"/>
          <w:lang w:val="es-MX"/>
        </w:rPr>
        <w:t>e</w:t>
      </w:r>
      <w:r w:rsidRPr="00B035D4">
        <w:rPr>
          <w:rFonts w:ascii="Arial" w:eastAsia="Arial" w:hAnsi="Arial" w:cs="Arial"/>
          <w:lang w:val="es-MX"/>
        </w:rPr>
        <w:t>s</w:t>
      </w:r>
      <w:r w:rsidRPr="00B035D4">
        <w:rPr>
          <w:rFonts w:ascii="Arial" w:eastAsia="Arial" w:hAnsi="Arial" w:cs="Arial"/>
          <w:spacing w:val="7"/>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 xml:space="preserve">s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 xml:space="preserve">s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
          <w:lang w:val="es-MX"/>
        </w:rPr>
        <w:t xml:space="preserve"> ga</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z</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10"/>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2"/>
          <w:lang w:val="es-MX"/>
        </w:rPr>
        <w:t xml:space="preserve"> e</w:t>
      </w:r>
      <w:r w:rsidRPr="00B035D4">
        <w:rPr>
          <w:rFonts w:ascii="Arial" w:eastAsia="Arial" w:hAnsi="Arial" w:cs="Arial"/>
          <w:lang w:val="es-MX"/>
        </w:rPr>
        <w:t>x</w:t>
      </w:r>
      <w:r w:rsidRPr="00B035D4">
        <w:rPr>
          <w:rFonts w:ascii="Arial" w:eastAsia="Arial" w:hAnsi="Arial" w:cs="Arial"/>
          <w:spacing w:val="-1"/>
          <w:lang w:val="es-MX"/>
        </w:rPr>
        <w:t>i</w:t>
      </w:r>
      <w:r w:rsidRPr="00B035D4">
        <w:rPr>
          <w:rFonts w:ascii="Arial" w:eastAsia="Arial" w:hAnsi="Arial" w:cs="Arial"/>
          <w:spacing w:val="-5"/>
          <w:lang w:val="es-MX"/>
        </w:rPr>
        <w:t>s</w:t>
      </w:r>
      <w:r w:rsidRPr="00B035D4">
        <w:rPr>
          <w:rFonts w:ascii="Arial" w:eastAsia="Arial" w:hAnsi="Arial" w:cs="Arial"/>
          <w:spacing w:val="-4"/>
          <w:lang w:val="es-MX"/>
        </w:rPr>
        <w:t>t</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3"/>
          <w:lang w:val="es-MX"/>
        </w:rPr>
        <w:t>e</w:t>
      </w:r>
      <w:r w:rsidRPr="00B035D4">
        <w:rPr>
          <w:rFonts w:ascii="Arial" w:eastAsia="Arial" w:hAnsi="Arial" w:cs="Arial"/>
          <w:lang w:val="es-MX"/>
        </w:rPr>
        <w:t>n</w:t>
      </w:r>
      <w:r w:rsidRPr="00B035D4">
        <w:rPr>
          <w:rFonts w:ascii="Arial" w:eastAsia="Arial" w:hAnsi="Arial" w:cs="Arial"/>
          <w:spacing w:val="7"/>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0"/>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d</w:t>
      </w:r>
      <w:r w:rsidRPr="00B035D4">
        <w:rPr>
          <w:rFonts w:ascii="Arial" w:eastAsia="Arial" w:hAnsi="Arial" w:cs="Arial"/>
          <w:spacing w:val="4"/>
          <w:lang w:val="es-MX"/>
        </w:rPr>
        <w:t xml:space="preserve"> </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1"/>
          <w:lang w:val="es-MX"/>
        </w:rPr>
        <w:t>i</w:t>
      </w:r>
      <w:r w:rsidRPr="00B035D4">
        <w:rPr>
          <w:rFonts w:ascii="Arial" w:eastAsia="Arial" w:hAnsi="Arial" w:cs="Arial"/>
          <w:spacing w:val="-3"/>
          <w:lang w:val="es-MX"/>
        </w:rPr>
        <w:t>n</w:t>
      </w:r>
      <w:r w:rsidRPr="00B035D4">
        <w:rPr>
          <w:rFonts w:ascii="Arial" w:eastAsia="Arial" w:hAnsi="Arial" w:cs="Arial"/>
          <w:spacing w:val="6"/>
          <w:lang w:val="es-MX"/>
        </w:rPr>
        <w:t>f</w:t>
      </w:r>
      <w:r w:rsidRPr="00B035D4">
        <w:rPr>
          <w:rFonts w:ascii="Arial" w:eastAsia="Arial" w:hAnsi="Arial" w:cs="Arial"/>
          <w:spacing w:val="-6"/>
          <w:lang w:val="es-MX"/>
        </w:rPr>
        <w:t>r</w:t>
      </w:r>
      <w:r w:rsidRPr="00B035D4">
        <w:rPr>
          <w:rFonts w:ascii="Arial" w:eastAsia="Arial" w:hAnsi="Arial" w:cs="Arial"/>
          <w:spacing w:val="2"/>
          <w:lang w:val="es-MX"/>
        </w:rPr>
        <w:t>ae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2"/>
          <w:lang w:val="es-MX"/>
        </w:rPr>
        <w:t>r</w:t>
      </w:r>
      <w:r w:rsidRPr="00B035D4">
        <w:rPr>
          <w:rFonts w:ascii="Arial" w:eastAsia="Arial" w:hAnsi="Arial" w:cs="Arial"/>
          <w:lang w:val="es-MX"/>
        </w:rPr>
        <w:t xml:space="preserve">a </w:t>
      </w:r>
      <w:r w:rsidRPr="00B035D4">
        <w:rPr>
          <w:rFonts w:ascii="Arial" w:eastAsia="Arial" w:hAnsi="Arial" w:cs="Arial"/>
          <w:spacing w:val="6"/>
          <w:lang w:val="es-MX"/>
        </w:rPr>
        <w:t>f</w:t>
      </w:r>
      <w:r w:rsidRPr="00B035D4">
        <w:rPr>
          <w:rFonts w:ascii="Arial" w:eastAsia="Arial" w:hAnsi="Arial" w:cs="Arial"/>
          <w:spacing w:val="-4"/>
          <w:lang w:val="es-MX"/>
        </w:rPr>
        <w:t>í</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lang w:val="es-MX"/>
        </w:rPr>
        <w:t>ca</w:t>
      </w:r>
      <w:r w:rsidRPr="00B035D4">
        <w:rPr>
          <w:rFonts w:ascii="Arial" w:eastAsia="Arial" w:hAnsi="Arial" w:cs="Arial"/>
          <w:spacing w:val="-6"/>
          <w:lang w:val="es-MX"/>
        </w:rPr>
        <w:t xml:space="preserve"> </w:t>
      </w:r>
      <w:r w:rsidRPr="00B035D4">
        <w:rPr>
          <w:rFonts w:ascii="Arial" w:eastAsia="Arial" w:hAnsi="Arial" w:cs="Arial"/>
          <w:spacing w:val="2"/>
          <w:lang w:val="es-MX"/>
        </w:rPr>
        <w:t>ne</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spacing w:val="2"/>
          <w:lang w:val="es-MX"/>
        </w:rPr>
        <w:t>de</w:t>
      </w:r>
      <w:r w:rsidRPr="00B035D4">
        <w:rPr>
          <w:rFonts w:ascii="Arial" w:eastAsia="Arial" w:hAnsi="Arial" w:cs="Arial"/>
          <w:spacing w:val="-5"/>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o</w:t>
      </w:r>
      <w:r w:rsidRPr="00B035D4">
        <w:rPr>
          <w:rFonts w:ascii="Arial" w:eastAsia="Arial" w:hAnsi="Arial" w:cs="Arial"/>
          <w:spacing w:val="-7"/>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2"/>
          <w:lang w:val="es-MX"/>
        </w:rPr>
        <w:t>ap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ón</w:t>
      </w:r>
      <w:r w:rsidRPr="00B035D4">
        <w:rPr>
          <w:rFonts w:ascii="Arial" w:eastAsia="Arial" w:hAnsi="Arial" w:cs="Arial"/>
          <w:lang w:val="es-MX"/>
        </w:rPr>
        <w:t>,</w:t>
      </w:r>
      <w:r w:rsidRPr="00B035D4">
        <w:rPr>
          <w:rFonts w:ascii="Arial" w:eastAsia="Arial" w:hAnsi="Arial" w:cs="Arial"/>
          <w:spacing w:val="-7"/>
          <w:lang w:val="es-MX"/>
        </w:rPr>
        <w:t xml:space="preserve"> </w:t>
      </w:r>
      <w:r w:rsidRPr="00B035D4">
        <w:rPr>
          <w:rFonts w:ascii="Arial" w:eastAsia="Arial" w:hAnsi="Arial" w:cs="Arial"/>
          <w:spacing w:val="2"/>
          <w:lang w:val="es-MX"/>
        </w:rPr>
        <w:t>a</w:t>
      </w:r>
      <w:r w:rsidRPr="00B035D4">
        <w:rPr>
          <w:rFonts w:ascii="Arial" w:eastAsia="Arial" w:hAnsi="Arial" w:cs="Arial"/>
          <w:lang w:val="es-MX"/>
        </w:rPr>
        <w:t>sí</w:t>
      </w:r>
      <w:r w:rsidRPr="00B035D4">
        <w:rPr>
          <w:rFonts w:ascii="Arial" w:eastAsia="Arial" w:hAnsi="Arial" w:cs="Arial"/>
          <w:spacing w:val="-7"/>
          <w:lang w:val="es-MX"/>
        </w:rPr>
        <w:t xml:space="preserve"> </w:t>
      </w: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lang w:val="es-MX"/>
        </w:rPr>
        <w:t>o</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7"/>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qu</w:t>
      </w:r>
      <w:r w:rsidRPr="00B035D4">
        <w:rPr>
          <w:rFonts w:ascii="Arial" w:eastAsia="Arial" w:hAnsi="Arial" w:cs="Arial"/>
          <w:spacing w:val="-1"/>
          <w:lang w:val="es-MX"/>
        </w:rPr>
        <w:t>i</w:t>
      </w:r>
      <w:r w:rsidRPr="00B035D4">
        <w:rPr>
          <w:rFonts w:ascii="Arial" w:eastAsia="Arial" w:hAnsi="Arial" w:cs="Arial"/>
          <w:spacing w:val="-3"/>
          <w:lang w:val="es-MX"/>
        </w:rPr>
        <w:t>p</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2"/>
          <w:lang w:val="es-MX"/>
        </w:rPr>
        <w:t>pa</w:t>
      </w:r>
      <w:r w:rsidRPr="00B035D4">
        <w:rPr>
          <w:rFonts w:ascii="Arial" w:eastAsia="Arial" w:hAnsi="Arial" w:cs="Arial"/>
          <w:spacing w:val="-6"/>
          <w:lang w:val="es-MX"/>
        </w:rPr>
        <w:t>r</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spacing w:val="2"/>
          <w:lang w:val="es-MX"/>
        </w:rPr>
        <w:t>u</w:t>
      </w:r>
      <w:r w:rsidRPr="00B035D4">
        <w:rPr>
          <w:rFonts w:ascii="Arial" w:eastAsia="Arial" w:hAnsi="Arial" w:cs="Arial"/>
          <w:spacing w:val="-5"/>
          <w:lang w:val="es-MX"/>
        </w:rPr>
        <w:t>s</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3"/>
          <w:lang w:val="es-MX"/>
        </w:rPr>
        <w:t>d</w:t>
      </w:r>
      <w:r w:rsidRPr="00B035D4">
        <w:rPr>
          <w:rFonts w:ascii="Arial" w:eastAsia="Arial" w:hAnsi="Arial" w:cs="Arial"/>
          <w:lang w:val="es-MX"/>
        </w:rPr>
        <w:t xml:space="preserve">e </w:t>
      </w:r>
      <w:r w:rsidRPr="00B035D4">
        <w:rPr>
          <w:rFonts w:ascii="Arial" w:eastAsia="Arial" w:hAnsi="Arial" w:cs="Arial"/>
          <w:spacing w:val="-1"/>
          <w:lang w:val="es-MX"/>
        </w:rPr>
        <w:lastRenderedPageBreak/>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s</w:t>
      </w:r>
      <w:r w:rsidRPr="00B035D4">
        <w:rPr>
          <w:rFonts w:ascii="Arial" w:eastAsia="Arial" w:hAnsi="Arial" w:cs="Arial"/>
          <w:spacing w:val="2"/>
          <w:lang w:val="es-MX"/>
        </w:rPr>
        <w:t>u</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2"/>
          <w:lang w:val="es-MX"/>
        </w:rPr>
        <w:t>q</w:t>
      </w:r>
      <w:r w:rsidRPr="00B035D4">
        <w:rPr>
          <w:rFonts w:ascii="Arial" w:eastAsia="Arial" w:hAnsi="Arial" w:cs="Arial"/>
          <w:spacing w:val="-3"/>
          <w:lang w:val="es-MX"/>
        </w:rPr>
        <w:t>u</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3"/>
          <w:lang w:val="es-MX"/>
        </w:rPr>
        <w:t>a</w:t>
      </w:r>
      <w:r w:rsidRPr="00B035D4">
        <w:rPr>
          <w:rFonts w:ascii="Arial" w:eastAsia="Arial" w:hAnsi="Arial" w:cs="Arial"/>
          <w:lang w:val="es-MX"/>
        </w:rPr>
        <w:t>c</w:t>
      </w:r>
      <w:r w:rsidRPr="00B035D4">
        <w:rPr>
          <w:rFonts w:ascii="Arial" w:eastAsia="Arial" w:hAnsi="Arial" w:cs="Arial"/>
          <w:spacing w:val="-3"/>
          <w:lang w:val="es-MX"/>
        </w:rPr>
        <w:t>u</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spacing w:val="2"/>
          <w:lang w:val="es-MX"/>
        </w:rPr>
        <w:t>á</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ap</w:t>
      </w:r>
      <w:r w:rsidRPr="00B035D4">
        <w:rPr>
          <w:rFonts w:ascii="Arial" w:eastAsia="Arial" w:hAnsi="Arial" w:cs="Arial"/>
          <w:spacing w:val="-1"/>
          <w:lang w:val="es-MX"/>
        </w:rPr>
        <w:t>l</w:t>
      </w:r>
      <w:r w:rsidRPr="00B035D4">
        <w:rPr>
          <w:rFonts w:ascii="Arial" w:eastAsia="Arial" w:hAnsi="Arial" w:cs="Arial"/>
          <w:spacing w:val="-6"/>
          <w:lang w:val="es-MX"/>
        </w:rPr>
        <w:t>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spacing w:val="12"/>
          <w:lang w:val="es-MX"/>
        </w:rPr>
        <w:t>n</w:t>
      </w:r>
      <w:r w:rsidRPr="00B035D4">
        <w:rPr>
          <w:rFonts w:ascii="Arial" w:eastAsia="Arial" w:hAnsi="Arial" w:cs="Arial"/>
          <w:lang w:val="es-MX"/>
        </w:rPr>
        <w:t>.</w:t>
      </w:r>
    </w:p>
    <w:p w14:paraId="16A9BEC7" w14:textId="77777777" w:rsidR="00AC4615" w:rsidRPr="00B035D4" w:rsidRDefault="00AC4615" w:rsidP="00AC4615">
      <w:pPr>
        <w:spacing w:before="3" w:after="0" w:line="180" w:lineRule="exact"/>
        <w:rPr>
          <w:sz w:val="18"/>
          <w:szCs w:val="18"/>
          <w:lang w:val="es-MX"/>
        </w:rPr>
      </w:pPr>
    </w:p>
    <w:p w14:paraId="09088E9F" w14:textId="77777777" w:rsidR="00AC4615" w:rsidRPr="00B035D4" w:rsidRDefault="00AC4615" w:rsidP="00AC4615">
      <w:pPr>
        <w:spacing w:after="0" w:line="200" w:lineRule="exact"/>
        <w:rPr>
          <w:sz w:val="20"/>
          <w:szCs w:val="20"/>
          <w:lang w:val="es-MX"/>
        </w:rPr>
      </w:pPr>
    </w:p>
    <w:p w14:paraId="28541153" w14:textId="77777777" w:rsidR="00AC4615" w:rsidRPr="00B035D4" w:rsidRDefault="00AC4615" w:rsidP="00AC4615">
      <w:pPr>
        <w:spacing w:after="0" w:line="359" w:lineRule="auto"/>
        <w:ind w:left="116" w:right="70"/>
        <w:jc w:val="both"/>
        <w:rPr>
          <w:rFonts w:ascii="Arial" w:eastAsia="Arial" w:hAnsi="Arial" w:cs="Arial"/>
          <w:lang w:val="es-MX"/>
        </w:rPr>
      </w:pPr>
      <w:r w:rsidRPr="00B035D4">
        <w:rPr>
          <w:rFonts w:ascii="Arial" w:eastAsia="Arial" w:hAnsi="Arial" w:cs="Arial"/>
          <w:spacing w:val="2"/>
          <w:lang w:val="es-MX"/>
        </w:rPr>
        <w:t>L</w:t>
      </w:r>
      <w:r w:rsidRPr="00B035D4">
        <w:rPr>
          <w:rFonts w:ascii="Arial" w:eastAsia="Arial" w:hAnsi="Arial" w:cs="Arial"/>
          <w:lang w:val="es-MX"/>
        </w:rPr>
        <w:t>a</w:t>
      </w:r>
      <w:r w:rsidRPr="00B035D4">
        <w:rPr>
          <w:rFonts w:ascii="Arial" w:eastAsia="Arial" w:hAnsi="Arial" w:cs="Arial"/>
          <w:spacing w:val="6"/>
          <w:lang w:val="es-MX"/>
        </w:rPr>
        <w:t xml:space="preserve"> </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g</w:t>
      </w:r>
      <w:r w:rsidRPr="00B035D4">
        <w:rPr>
          <w:rFonts w:ascii="Arial" w:eastAsia="Arial" w:hAnsi="Arial" w:cs="Arial"/>
          <w:spacing w:val="2"/>
          <w:lang w:val="es-MX"/>
        </w:rPr>
        <w:t>u</w:t>
      </w:r>
      <w:r w:rsidRPr="00B035D4">
        <w:rPr>
          <w:rFonts w:ascii="Arial" w:eastAsia="Arial" w:hAnsi="Arial" w:cs="Arial"/>
          <w:spacing w:val="-1"/>
          <w:lang w:val="es-MX"/>
        </w:rPr>
        <w:t>i</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1"/>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lang w:val="es-MX"/>
        </w:rPr>
        <w:t>a</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6"/>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an</w:t>
      </w:r>
      <w:r w:rsidRPr="00B035D4">
        <w:rPr>
          <w:rFonts w:ascii="Arial" w:eastAsia="Arial" w:hAnsi="Arial" w:cs="Arial"/>
          <w:spacing w:val="1"/>
          <w:lang w:val="es-MX"/>
        </w:rPr>
        <w:t>t</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6"/>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9"/>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2"/>
          <w:lang w:val="es-MX"/>
        </w:rPr>
        <w:t>g</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3"/>
          <w:lang w:val="es-MX"/>
        </w:rPr>
        <w:t>p</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6"/>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ón</w:t>
      </w:r>
      <w:r w:rsidRPr="00B035D4">
        <w:rPr>
          <w:rFonts w:ascii="Arial" w:eastAsia="Arial" w:hAnsi="Arial" w:cs="Arial"/>
          <w:lang w:val="es-MX"/>
        </w:rPr>
        <w:t xml:space="preserve">, </w:t>
      </w:r>
      <w:r w:rsidRPr="00B035D4">
        <w:rPr>
          <w:rFonts w:ascii="Arial" w:eastAsia="Arial" w:hAnsi="Arial" w:cs="Arial"/>
          <w:spacing w:val="2"/>
          <w:lang w:val="es-MX"/>
        </w:rPr>
        <w:t>a</w:t>
      </w:r>
      <w:r w:rsidRPr="00B035D4">
        <w:rPr>
          <w:rFonts w:ascii="Arial" w:eastAsia="Arial" w:hAnsi="Arial" w:cs="Arial"/>
          <w:lang w:val="es-MX"/>
        </w:rPr>
        <w:t>sí c</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lang w:val="es-MX"/>
        </w:rPr>
        <w:t>o</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6"/>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d</w:t>
      </w:r>
      <w:r w:rsidRPr="00B035D4">
        <w:rPr>
          <w:rFonts w:ascii="Arial" w:eastAsia="Arial" w:hAnsi="Arial" w:cs="Arial"/>
          <w:spacing w:val="1"/>
          <w:lang w:val="es-MX"/>
        </w:rPr>
        <w:t xml:space="preserve"> </w:t>
      </w:r>
      <w:r w:rsidRPr="00B035D4">
        <w:rPr>
          <w:rFonts w:ascii="Arial" w:eastAsia="Arial" w:hAnsi="Arial" w:cs="Arial"/>
          <w:spacing w:val="2"/>
          <w:lang w:val="es-MX"/>
        </w:rPr>
        <w:t>d</w:t>
      </w:r>
      <w:r w:rsidRPr="00B035D4">
        <w:rPr>
          <w:rFonts w:ascii="Arial" w:eastAsia="Arial" w:hAnsi="Arial" w:cs="Arial"/>
          <w:lang w:val="es-MX"/>
        </w:rPr>
        <w:t>e s</w:t>
      </w:r>
      <w:r w:rsidRPr="00B035D4">
        <w:rPr>
          <w:rFonts w:ascii="Arial" w:eastAsia="Arial" w:hAnsi="Arial" w:cs="Arial"/>
          <w:spacing w:val="2"/>
          <w:lang w:val="es-MX"/>
        </w:rPr>
        <w:t>u</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2"/>
          <w:lang w:val="es-MX"/>
        </w:rPr>
        <w:t>pa</w:t>
      </w:r>
      <w:r w:rsidRPr="00B035D4">
        <w:rPr>
          <w:rFonts w:ascii="Arial" w:eastAsia="Arial" w:hAnsi="Arial" w:cs="Arial"/>
          <w:spacing w:val="-6"/>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d</w:t>
      </w:r>
      <w:r w:rsidRPr="00B035D4">
        <w:rPr>
          <w:rFonts w:ascii="Arial" w:eastAsia="Arial" w:hAnsi="Arial" w:cs="Arial"/>
          <w:spacing w:val="-3"/>
          <w:lang w:val="es-MX"/>
        </w:rPr>
        <w:t>u</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1"/>
          <w:lang w:val="es-MX"/>
        </w:rPr>
        <w:t>B</w:t>
      </w:r>
      <w:r w:rsidRPr="00B035D4">
        <w:rPr>
          <w:rFonts w:ascii="Arial" w:eastAsia="Arial" w:hAnsi="Arial" w:cs="Arial"/>
          <w:spacing w:val="2"/>
          <w:lang w:val="es-MX"/>
        </w:rPr>
        <w:t>á</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5"/>
          <w:lang w:val="es-MX"/>
        </w:rPr>
        <w:t>c</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1"/>
          <w:lang w:val="es-MX"/>
        </w:rPr>
        <w:t>E</w:t>
      </w:r>
      <w:r w:rsidRPr="00B035D4">
        <w:rPr>
          <w:rFonts w:ascii="Arial" w:eastAsia="Arial" w:hAnsi="Arial" w:cs="Arial"/>
          <w:spacing w:val="-3"/>
          <w:lang w:val="es-MX"/>
        </w:rPr>
        <w:t>d</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6"/>
          <w:lang w:val="es-MX"/>
        </w:rPr>
        <w:t xml:space="preserve"> M</w:t>
      </w:r>
      <w:r w:rsidRPr="00B035D4">
        <w:rPr>
          <w:rFonts w:ascii="Arial" w:eastAsia="Arial" w:hAnsi="Arial" w:cs="Arial"/>
          <w:spacing w:val="2"/>
          <w:lang w:val="es-MX"/>
        </w:rPr>
        <w:t>ed</w:t>
      </w:r>
      <w:r w:rsidRPr="00B035D4">
        <w:rPr>
          <w:rFonts w:ascii="Arial" w:eastAsia="Arial" w:hAnsi="Arial" w:cs="Arial"/>
          <w:spacing w:val="-1"/>
          <w:lang w:val="es-MX"/>
        </w:rPr>
        <w:t>i</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1"/>
          <w:lang w:val="es-MX"/>
        </w:rPr>
        <w:t>S</w:t>
      </w:r>
      <w:r w:rsidRPr="00B035D4">
        <w:rPr>
          <w:rFonts w:ascii="Arial" w:eastAsia="Arial" w:hAnsi="Arial" w:cs="Arial"/>
          <w:spacing w:val="-3"/>
          <w:lang w:val="es-MX"/>
        </w:rPr>
        <w:t>u</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6"/>
          <w:lang w:val="es-MX"/>
        </w:rPr>
        <w:t>i</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lang w:val="es-MX"/>
        </w:rPr>
        <w:t>,</w:t>
      </w:r>
      <w:r w:rsidRPr="00B035D4">
        <w:rPr>
          <w:rFonts w:ascii="Arial" w:eastAsia="Arial" w:hAnsi="Arial" w:cs="Arial"/>
          <w:spacing w:val="2"/>
          <w:lang w:val="es-MX"/>
        </w:rPr>
        <w:t xml:space="preserve">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pe</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lang w:val="es-MX"/>
        </w:rPr>
        <w:t>:</w:t>
      </w:r>
    </w:p>
    <w:p w14:paraId="3C297365" w14:textId="77777777" w:rsidR="00AC4615" w:rsidRPr="00B035D4" w:rsidRDefault="00AC4615" w:rsidP="00AC4615">
      <w:pPr>
        <w:spacing w:after="0"/>
        <w:jc w:val="both"/>
        <w:rPr>
          <w:lang w:val="es-MX"/>
        </w:rPr>
        <w:sectPr w:rsidR="00AC4615" w:rsidRPr="00B035D4" w:rsidSect="00AC4615">
          <w:footerReference w:type="default" r:id="rId13"/>
          <w:pgSz w:w="12240" w:h="15840"/>
          <w:pgMar w:top="1480" w:right="1180" w:bottom="600" w:left="1300" w:header="720" w:footer="417" w:gutter="0"/>
          <w:pgNumType w:start="1"/>
          <w:cols w:space="720"/>
        </w:sectPr>
      </w:pPr>
    </w:p>
    <w:p w14:paraId="1D3CC628" w14:textId="77777777" w:rsidR="00AC4615" w:rsidRPr="00B035D4" w:rsidRDefault="00AC4615" w:rsidP="00AC4615">
      <w:pPr>
        <w:spacing w:before="2" w:after="0" w:line="180" w:lineRule="exact"/>
        <w:rPr>
          <w:sz w:val="18"/>
          <w:szCs w:val="18"/>
          <w:lang w:val="es-MX"/>
        </w:rPr>
      </w:pPr>
    </w:p>
    <w:p w14:paraId="62DBDEFB" w14:textId="77777777" w:rsidR="00AC4615" w:rsidRDefault="00AC4615" w:rsidP="00AC4615">
      <w:pPr>
        <w:spacing w:before="6" w:after="0" w:line="140" w:lineRule="exact"/>
        <w:rPr>
          <w:sz w:val="14"/>
          <w:szCs w:val="14"/>
        </w:rPr>
      </w:pPr>
    </w:p>
    <w:p w14:paraId="280621E5" w14:textId="77777777" w:rsidR="00AC4615" w:rsidRDefault="00AC4615" w:rsidP="00AC4615">
      <w:pPr>
        <w:spacing w:after="0" w:line="200" w:lineRule="exact"/>
        <w:rPr>
          <w:sz w:val="20"/>
          <w:szCs w:val="20"/>
        </w:rPr>
      </w:pPr>
    </w:p>
    <w:p w14:paraId="0E4F1873" w14:textId="77777777" w:rsidR="00AC4615" w:rsidRPr="003C170F" w:rsidRDefault="00AC4615" w:rsidP="00AC4615">
      <w:pPr>
        <w:spacing w:before="32" w:after="0" w:line="360" w:lineRule="auto"/>
        <w:ind w:left="116" w:right="62"/>
        <w:jc w:val="both"/>
        <w:rPr>
          <w:rFonts w:ascii="Arial" w:eastAsia="Arial" w:hAnsi="Arial" w:cs="Arial"/>
          <w:lang w:val="es-MX"/>
        </w:rPr>
      </w:pPr>
      <w:r w:rsidRPr="00B035D4">
        <w:rPr>
          <w:rFonts w:ascii="Arial" w:eastAsia="Arial" w:hAnsi="Arial" w:cs="Arial"/>
          <w:spacing w:val="1"/>
          <w:lang w:val="es-MX"/>
        </w:rPr>
        <w:t>P</w:t>
      </w:r>
      <w:r w:rsidRPr="00B035D4">
        <w:rPr>
          <w:rFonts w:ascii="Arial" w:eastAsia="Arial" w:hAnsi="Arial" w:cs="Arial"/>
          <w:spacing w:val="2"/>
          <w:lang w:val="es-MX"/>
        </w:rPr>
        <w:t>o</w:t>
      </w:r>
      <w:r w:rsidRPr="00B035D4">
        <w:rPr>
          <w:rFonts w:ascii="Arial" w:eastAsia="Arial" w:hAnsi="Arial" w:cs="Arial"/>
          <w:lang w:val="es-MX"/>
        </w:rPr>
        <w:t>r</w:t>
      </w:r>
      <w:r w:rsidRPr="00B035D4">
        <w:rPr>
          <w:rFonts w:ascii="Arial" w:eastAsia="Arial" w:hAnsi="Arial" w:cs="Arial"/>
          <w:spacing w:val="33"/>
          <w:lang w:val="es-MX"/>
        </w:rPr>
        <w:t xml:space="preserve"> </w:t>
      </w:r>
      <w:r w:rsidRPr="00B035D4">
        <w:rPr>
          <w:rFonts w:ascii="Arial" w:eastAsia="Arial" w:hAnsi="Arial" w:cs="Arial"/>
          <w:spacing w:val="2"/>
          <w:lang w:val="es-MX"/>
        </w:rPr>
        <w:t>o</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6"/>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w:t>
      </w:r>
      <w:r w:rsidRPr="00B035D4">
        <w:rPr>
          <w:rFonts w:ascii="Arial" w:eastAsia="Arial" w:hAnsi="Arial" w:cs="Arial"/>
          <w:spacing w:val="36"/>
          <w:lang w:val="es-MX"/>
        </w:rPr>
        <w:t xml:space="preserve"> </w:t>
      </w:r>
      <w:r w:rsidRPr="00B035D4">
        <w:rPr>
          <w:rFonts w:ascii="Arial" w:eastAsia="Arial" w:hAnsi="Arial" w:cs="Arial"/>
          <w:spacing w:val="2"/>
          <w:lang w:val="es-MX"/>
        </w:rPr>
        <w:t>la</w:t>
      </w:r>
      <w:r w:rsidRPr="00B035D4">
        <w:rPr>
          <w:rFonts w:ascii="Arial" w:eastAsia="Arial" w:hAnsi="Arial" w:cs="Arial"/>
          <w:lang w:val="es-MX"/>
        </w:rPr>
        <w:t>s</w:t>
      </w:r>
      <w:r w:rsidRPr="00B035D4">
        <w:rPr>
          <w:rFonts w:ascii="Arial" w:eastAsia="Arial" w:hAnsi="Arial" w:cs="Arial"/>
          <w:spacing w:val="30"/>
          <w:lang w:val="es-MX"/>
        </w:rPr>
        <w:t xml:space="preserve"> </w:t>
      </w:r>
      <w:r w:rsidRPr="00B035D4">
        <w:rPr>
          <w:rFonts w:ascii="Arial" w:eastAsia="Arial" w:hAnsi="Arial" w:cs="Arial"/>
          <w:spacing w:val="6"/>
          <w:lang w:val="es-MX"/>
        </w:rPr>
        <w:t>f</w:t>
      </w:r>
      <w:r w:rsidRPr="00B035D4">
        <w:rPr>
          <w:rFonts w:ascii="Arial" w:eastAsia="Arial" w:hAnsi="Arial" w:cs="Arial"/>
          <w:spacing w:val="2"/>
          <w:lang w:val="es-MX"/>
        </w:rPr>
        <w:t>e</w:t>
      </w:r>
      <w:r w:rsidRPr="00B035D4">
        <w:rPr>
          <w:rFonts w:ascii="Arial" w:eastAsia="Arial" w:hAnsi="Arial" w:cs="Arial"/>
          <w:spacing w:val="-5"/>
          <w:lang w:val="es-MX"/>
        </w:rPr>
        <w:t>c</w:t>
      </w:r>
      <w:r w:rsidRPr="00B035D4">
        <w:rPr>
          <w:rFonts w:ascii="Arial" w:eastAsia="Arial" w:hAnsi="Arial" w:cs="Arial"/>
          <w:spacing w:val="2"/>
          <w:lang w:val="es-MX"/>
        </w:rPr>
        <w:t>h</w:t>
      </w:r>
      <w:r w:rsidRPr="00B035D4">
        <w:rPr>
          <w:rFonts w:ascii="Arial" w:eastAsia="Arial" w:hAnsi="Arial" w:cs="Arial"/>
          <w:spacing w:val="-3"/>
          <w:lang w:val="es-MX"/>
        </w:rPr>
        <w:t>a</w:t>
      </w:r>
      <w:r w:rsidRPr="00B035D4">
        <w:rPr>
          <w:rFonts w:ascii="Arial" w:eastAsia="Arial" w:hAnsi="Arial" w:cs="Arial"/>
          <w:lang w:val="es-MX"/>
        </w:rPr>
        <w:t>s</w:t>
      </w:r>
      <w:r w:rsidRPr="00B035D4">
        <w:rPr>
          <w:rFonts w:ascii="Arial" w:eastAsia="Arial" w:hAnsi="Arial" w:cs="Arial"/>
          <w:spacing w:val="41"/>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6"/>
          <w:lang w:val="es-MX"/>
        </w:rPr>
        <w:t xml:space="preserve"> </w:t>
      </w:r>
      <w:r w:rsidRPr="00B035D4">
        <w:rPr>
          <w:rFonts w:ascii="Arial" w:eastAsia="Arial" w:hAnsi="Arial" w:cs="Arial"/>
          <w:spacing w:val="2"/>
          <w:lang w:val="es-MX"/>
        </w:rPr>
        <w:t>ap</w:t>
      </w:r>
      <w:r w:rsidRPr="00B035D4">
        <w:rPr>
          <w:rFonts w:ascii="Arial" w:eastAsia="Arial" w:hAnsi="Arial" w:cs="Arial"/>
          <w:spacing w:val="-1"/>
          <w:lang w:val="es-MX"/>
        </w:rPr>
        <w:t>li</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44"/>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36"/>
          <w:lang w:val="es-MX"/>
        </w:rPr>
        <w:t xml:space="preserve"> </w:t>
      </w:r>
      <w:r w:rsidRPr="00B035D4">
        <w:rPr>
          <w:rFonts w:ascii="Arial" w:eastAsia="Arial" w:hAnsi="Arial" w:cs="Arial"/>
          <w:lang w:val="es-MX"/>
        </w:rPr>
        <w:t>a</w:t>
      </w:r>
      <w:r w:rsidRPr="00B035D4">
        <w:rPr>
          <w:rFonts w:ascii="Arial" w:eastAsia="Arial" w:hAnsi="Arial" w:cs="Arial"/>
          <w:spacing w:val="36"/>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36"/>
          <w:lang w:val="es-MX"/>
        </w:rPr>
        <w:t xml:space="preserve"> </w:t>
      </w:r>
      <w:r w:rsidRPr="00B035D4">
        <w:rPr>
          <w:rFonts w:ascii="Arial" w:eastAsia="Arial" w:hAnsi="Arial" w:cs="Arial"/>
          <w:spacing w:val="1"/>
          <w:lang w:val="es-MX"/>
        </w:rPr>
        <w:t>f</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3"/>
          <w:lang w:val="es-MX"/>
        </w:rPr>
        <w:t>h</w:t>
      </w:r>
      <w:r w:rsidRPr="00B035D4">
        <w:rPr>
          <w:rFonts w:ascii="Arial" w:eastAsia="Arial" w:hAnsi="Arial" w:cs="Arial"/>
          <w:lang w:val="es-MX"/>
        </w:rPr>
        <w:t>a</w:t>
      </w:r>
      <w:r w:rsidRPr="00B035D4">
        <w:rPr>
          <w:rFonts w:ascii="Arial" w:eastAsia="Arial" w:hAnsi="Arial" w:cs="Arial"/>
          <w:spacing w:val="41"/>
          <w:lang w:val="es-MX"/>
        </w:rPr>
        <w:t xml:space="preserve"> </w:t>
      </w:r>
      <w:r w:rsidRPr="00B035D4">
        <w:rPr>
          <w:rFonts w:ascii="Arial" w:eastAsia="Arial" w:hAnsi="Arial" w:cs="Arial"/>
          <w:spacing w:val="-5"/>
          <w:lang w:val="es-MX"/>
        </w:rPr>
        <w:t>s</w:t>
      </w:r>
      <w:r w:rsidRPr="00B035D4">
        <w:rPr>
          <w:rFonts w:ascii="Arial" w:eastAsia="Arial" w:hAnsi="Arial" w:cs="Arial"/>
          <w:lang w:val="es-MX"/>
        </w:rPr>
        <w:t>e</w:t>
      </w:r>
      <w:r w:rsidRPr="00B035D4">
        <w:rPr>
          <w:rFonts w:ascii="Arial" w:eastAsia="Arial" w:hAnsi="Arial" w:cs="Arial"/>
          <w:spacing w:val="36"/>
          <w:lang w:val="es-MX"/>
        </w:rPr>
        <w:t xml:space="preserve"> </w:t>
      </w:r>
      <w:r w:rsidRPr="00B035D4">
        <w:rPr>
          <w:rFonts w:ascii="Arial" w:eastAsia="Arial" w:hAnsi="Arial" w:cs="Arial"/>
          <w:spacing w:val="2"/>
          <w:lang w:val="es-MX"/>
        </w:rPr>
        <w:t>en</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lang w:val="es-MX"/>
        </w:rPr>
        <w:t>n</w:t>
      </w:r>
      <w:r w:rsidRPr="00B035D4">
        <w:rPr>
          <w:rFonts w:ascii="Arial" w:eastAsia="Arial" w:hAnsi="Arial" w:cs="Arial"/>
          <w:spacing w:val="42"/>
          <w:lang w:val="es-MX"/>
        </w:rPr>
        <w:t xml:space="preserve"> </w:t>
      </w:r>
      <w:r w:rsidRPr="00B035D4">
        <w:rPr>
          <w:rFonts w:ascii="Arial" w:eastAsia="Arial" w:hAnsi="Arial" w:cs="Arial"/>
          <w:spacing w:val="2"/>
          <w:lang w:val="es-MX"/>
        </w:rPr>
        <w:t>p</w:t>
      </w:r>
      <w:r w:rsidRPr="00B035D4">
        <w:rPr>
          <w:rFonts w:ascii="Arial" w:eastAsia="Arial" w:hAnsi="Arial" w:cs="Arial"/>
          <w:spacing w:val="-3"/>
          <w:lang w:val="es-MX"/>
        </w:rPr>
        <w:t>u</w:t>
      </w:r>
      <w:r w:rsidRPr="00B035D4">
        <w:rPr>
          <w:rFonts w:ascii="Arial" w:eastAsia="Arial" w:hAnsi="Arial" w:cs="Arial"/>
          <w:spacing w:val="2"/>
          <w:lang w:val="es-MX"/>
        </w:rPr>
        <w:t>b</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3"/>
          <w:lang w:val="es-MX"/>
        </w:rPr>
        <w:t>a</w:t>
      </w:r>
      <w:r w:rsidRPr="00B035D4">
        <w:rPr>
          <w:rFonts w:ascii="Arial" w:eastAsia="Arial" w:hAnsi="Arial" w:cs="Arial"/>
          <w:spacing w:val="2"/>
          <w:lang w:val="es-MX"/>
        </w:rPr>
        <w:t>da</w:t>
      </w:r>
      <w:r w:rsidRPr="00B035D4">
        <w:rPr>
          <w:rFonts w:ascii="Arial" w:eastAsia="Arial" w:hAnsi="Arial" w:cs="Arial"/>
          <w:lang w:val="es-MX"/>
        </w:rPr>
        <w:t>s</w:t>
      </w:r>
      <w:r w:rsidRPr="00B035D4">
        <w:rPr>
          <w:rFonts w:ascii="Arial" w:eastAsia="Arial" w:hAnsi="Arial" w:cs="Arial"/>
          <w:spacing w:val="37"/>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lang w:val="es-MX"/>
        </w:rPr>
        <w:t>y</w:t>
      </w:r>
      <w:r w:rsidRPr="00B035D4">
        <w:rPr>
          <w:rFonts w:ascii="Arial" w:eastAsia="Arial" w:hAnsi="Arial" w:cs="Arial"/>
          <w:spacing w:val="-3"/>
          <w:lang w:val="es-MX"/>
        </w:rPr>
        <w:t>e</w:t>
      </w:r>
      <w:r w:rsidRPr="00B035D4">
        <w:rPr>
          <w:rFonts w:ascii="Arial" w:eastAsia="Arial" w:hAnsi="Arial" w:cs="Arial"/>
          <w:lang w:val="es-MX"/>
        </w:rPr>
        <w:t xml:space="preserve">n </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2"/>
          <w:lang w:val="es-MX"/>
        </w:rPr>
        <w:t>b</w:t>
      </w:r>
      <w:r w:rsidRPr="00B035D4">
        <w:rPr>
          <w:rFonts w:ascii="Arial" w:eastAsia="Arial" w:hAnsi="Arial" w:cs="Arial"/>
          <w:spacing w:val="-1"/>
          <w:lang w:val="es-MX"/>
        </w:rPr>
        <w:t>i</w:t>
      </w:r>
      <w:r w:rsidRPr="00B035D4">
        <w:rPr>
          <w:rFonts w:ascii="Arial" w:eastAsia="Arial" w:hAnsi="Arial" w:cs="Arial"/>
          <w:spacing w:val="-3"/>
          <w:lang w:val="es-MX"/>
        </w:rPr>
        <w:t>é</w:t>
      </w:r>
      <w:r w:rsidRPr="00B035D4">
        <w:rPr>
          <w:rFonts w:ascii="Arial" w:eastAsia="Arial" w:hAnsi="Arial" w:cs="Arial"/>
          <w:lang w:val="es-MX"/>
        </w:rPr>
        <w:t xml:space="preserve">n </w:t>
      </w:r>
      <w:r w:rsidRPr="00B035D4">
        <w:rPr>
          <w:rFonts w:ascii="Arial" w:eastAsia="Arial" w:hAnsi="Arial" w:cs="Arial"/>
          <w:spacing w:val="-3"/>
          <w:lang w:val="es-MX"/>
        </w:rPr>
        <w:t>u</w:t>
      </w:r>
      <w:r w:rsidRPr="00B035D4">
        <w:rPr>
          <w:rFonts w:ascii="Arial" w:eastAsia="Arial" w:hAnsi="Arial" w:cs="Arial"/>
          <w:lang w:val="es-MX"/>
        </w:rPr>
        <w:t xml:space="preserve">n </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lang w:val="es-MX"/>
        </w:rPr>
        <w:t xml:space="preserve">o </w:t>
      </w:r>
      <w:r w:rsidRPr="00B035D4">
        <w:rPr>
          <w:rFonts w:ascii="Arial" w:eastAsia="Arial" w:hAnsi="Arial" w:cs="Arial"/>
          <w:spacing w:val="2"/>
          <w:lang w:val="es-MX"/>
        </w:rPr>
        <w:t>b</w:t>
      </w:r>
      <w:r w:rsidRPr="00B035D4">
        <w:rPr>
          <w:rFonts w:ascii="Arial" w:eastAsia="Arial" w:hAnsi="Arial" w:cs="Arial"/>
          <w:spacing w:val="-3"/>
          <w:lang w:val="es-MX"/>
        </w:rPr>
        <w:t>á</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lang w:val="es-MX"/>
        </w:rPr>
        <w:t xml:space="preserve">co </w:t>
      </w:r>
      <w:r w:rsidRPr="00B035D4">
        <w:rPr>
          <w:rFonts w:ascii="Arial" w:eastAsia="Arial" w:hAnsi="Arial" w:cs="Arial"/>
          <w:spacing w:val="-3"/>
          <w:lang w:val="es-MX"/>
        </w:rPr>
        <w:t>e</w:t>
      </w:r>
      <w:r w:rsidRPr="00B035D4">
        <w:rPr>
          <w:rFonts w:ascii="Arial" w:eastAsia="Arial" w:hAnsi="Arial" w:cs="Arial"/>
          <w:lang w:val="es-MX"/>
        </w:rPr>
        <w:t>n</w:t>
      </w:r>
      <w:r w:rsidRPr="00B035D4">
        <w:rPr>
          <w:rFonts w:ascii="Arial" w:eastAsia="Arial" w:hAnsi="Arial" w:cs="Arial"/>
          <w:spacing w:val="5"/>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lang w:val="es-MX"/>
        </w:rPr>
        <w:t>z</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 xml:space="preserve">n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o</w:t>
      </w:r>
      <w:r w:rsidRPr="00B035D4">
        <w:rPr>
          <w:rFonts w:ascii="Arial" w:eastAsia="Arial" w:hAnsi="Arial" w:cs="Arial"/>
          <w:lang w:val="es-MX"/>
        </w:rPr>
        <w:t>.</w:t>
      </w:r>
      <w:r w:rsidRPr="00B035D4">
        <w:rPr>
          <w:rFonts w:ascii="Arial" w:eastAsia="Arial" w:hAnsi="Arial" w:cs="Arial"/>
          <w:spacing w:val="11"/>
          <w:lang w:val="es-MX"/>
        </w:rPr>
        <w:t xml:space="preserve"> </w:t>
      </w:r>
      <w:r w:rsidRPr="003C170F">
        <w:rPr>
          <w:rFonts w:ascii="Arial" w:eastAsia="Arial" w:hAnsi="Arial" w:cs="Arial"/>
          <w:spacing w:val="1"/>
          <w:lang w:val="es-MX"/>
        </w:rPr>
        <w:t>E</w:t>
      </w:r>
      <w:r w:rsidRPr="003C170F">
        <w:rPr>
          <w:rFonts w:ascii="Arial" w:eastAsia="Arial" w:hAnsi="Arial" w:cs="Arial"/>
          <w:spacing w:val="-5"/>
          <w:lang w:val="es-MX"/>
        </w:rPr>
        <w:t>s</w:t>
      </w:r>
      <w:r w:rsidRPr="003C170F">
        <w:rPr>
          <w:rFonts w:ascii="Arial" w:eastAsia="Arial" w:hAnsi="Arial" w:cs="Arial"/>
          <w:spacing w:val="1"/>
          <w:lang w:val="es-MX"/>
        </w:rPr>
        <w:t>t</w:t>
      </w:r>
      <w:r w:rsidRPr="003C170F">
        <w:rPr>
          <w:rFonts w:ascii="Arial" w:eastAsia="Arial" w:hAnsi="Arial" w:cs="Arial"/>
          <w:lang w:val="es-MX"/>
        </w:rPr>
        <w:t xml:space="preserve">a </w:t>
      </w:r>
      <w:r w:rsidRPr="003C170F">
        <w:rPr>
          <w:rFonts w:ascii="Arial" w:eastAsia="Arial" w:hAnsi="Arial" w:cs="Arial"/>
          <w:spacing w:val="-1"/>
          <w:lang w:val="es-MX"/>
        </w:rPr>
        <w:t>i</w:t>
      </w:r>
      <w:r w:rsidRPr="003C170F">
        <w:rPr>
          <w:rFonts w:ascii="Arial" w:eastAsia="Arial" w:hAnsi="Arial" w:cs="Arial"/>
          <w:spacing w:val="-3"/>
          <w:lang w:val="es-MX"/>
        </w:rPr>
        <w:t>n</w:t>
      </w:r>
      <w:r w:rsidRPr="003C170F">
        <w:rPr>
          <w:rFonts w:ascii="Arial" w:eastAsia="Arial" w:hAnsi="Arial" w:cs="Arial"/>
          <w:spacing w:val="1"/>
          <w:lang w:val="es-MX"/>
        </w:rPr>
        <w:t>f</w:t>
      </w:r>
      <w:r w:rsidRPr="003C170F">
        <w:rPr>
          <w:rFonts w:ascii="Arial" w:eastAsia="Arial" w:hAnsi="Arial" w:cs="Arial"/>
          <w:spacing w:val="2"/>
          <w:lang w:val="es-MX"/>
        </w:rPr>
        <w:t>o</w:t>
      </w:r>
      <w:r w:rsidRPr="003C170F">
        <w:rPr>
          <w:rFonts w:ascii="Arial" w:eastAsia="Arial" w:hAnsi="Arial" w:cs="Arial"/>
          <w:spacing w:val="-2"/>
          <w:lang w:val="es-MX"/>
        </w:rPr>
        <w:t>rm</w:t>
      </w:r>
      <w:r w:rsidRPr="003C170F">
        <w:rPr>
          <w:rFonts w:ascii="Arial" w:eastAsia="Arial" w:hAnsi="Arial" w:cs="Arial"/>
          <w:spacing w:val="2"/>
          <w:lang w:val="es-MX"/>
        </w:rPr>
        <w:t>a</w:t>
      </w:r>
      <w:r w:rsidRPr="003C170F">
        <w:rPr>
          <w:rFonts w:ascii="Arial" w:eastAsia="Arial" w:hAnsi="Arial" w:cs="Arial"/>
          <w:lang w:val="es-MX"/>
        </w:rPr>
        <w:t>c</w:t>
      </w:r>
      <w:r w:rsidRPr="003C170F">
        <w:rPr>
          <w:rFonts w:ascii="Arial" w:eastAsia="Arial" w:hAnsi="Arial" w:cs="Arial"/>
          <w:spacing w:val="-1"/>
          <w:lang w:val="es-MX"/>
        </w:rPr>
        <w:t>i</w:t>
      </w:r>
      <w:r w:rsidRPr="003C170F">
        <w:rPr>
          <w:rFonts w:ascii="Arial" w:eastAsia="Arial" w:hAnsi="Arial" w:cs="Arial"/>
          <w:spacing w:val="-3"/>
          <w:lang w:val="es-MX"/>
        </w:rPr>
        <w:t>ó</w:t>
      </w:r>
      <w:r w:rsidRPr="003C170F">
        <w:rPr>
          <w:rFonts w:ascii="Arial" w:eastAsia="Arial" w:hAnsi="Arial" w:cs="Arial"/>
          <w:lang w:val="es-MX"/>
        </w:rPr>
        <w:t>n</w:t>
      </w:r>
      <w:r w:rsidRPr="003C170F">
        <w:rPr>
          <w:rFonts w:ascii="Arial" w:eastAsia="Arial" w:hAnsi="Arial" w:cs="Arial"/>
          <w:spacing w:val="3"/>
          <w:lang w:val="es-MX"/>
        </w:rPr>
        <w:t xml:space="preserve"> </w:t>
      </w:r>
      <w:r w:rsidRPr="003C170F">
        <w:rPr>
          <w:rFonts w:ascii="Arial" w:eastAsia="Arial" w:hAnsi="Arial" w:cs="Arial"/>
          <w:lang w:val="es-MX"/>
        </w:rPr>
        <w:t xml:space="preserve">se </w:t>
      </w:r>
      <w:r w:rsidRPr="003C170F">
        <w:rPr>
          <w:rFonts w:ascii="Arial" w:eastAsia="Arial" w:hAnsi="Arial" w:cs="Arial"/>
          <w:spacing w:val="2"/>
          <w:lang w:val="es-MX"/>
        </w:rPr>
        <w:t>p</w:t>
      </w:r>
      <w:r w:rsidRPr="003C170F">
        <w:rPr>
          <w:rFonts w:ascii="Arial" w:eastAsia="Arial" w:hAnsi="Arial" w:cs="Arial"/>
          <w:spacing w:val="-2"/>
          <w:lang w:val="es-MX"/>
        </w:rPr>
        <w:t>r</w:t>
      </w:r>
      <w:r w:rsidRPr="003C170F">
        <w:rPr>
          <w:rFonts w:ascii="Arial" w:eastAsia="Arial" w:hAnsi="Arial" w:cs="Arial"/>
          <w:spacing w:val="-3"/>
          <w:lang w:val="es-MX"/>
        </w:rPr>
        <w:t>e</w:t>
      </w:r>
      <w:r w:rsidRPr="003C170F">
        <w:rPr>
          <w:rFonts w:ascii="Arial" w:eastAsia="Arial" w:hAnsi="Arial" w:cs="Arial"/>
          <w:lang w:val="es-MX"/>
        </w:rPr>
        <w:t>s</w:t>
      </w:r>
      <w:r w:rsidRPr="003C170F">
        <w:rPr>
          <w:rFonts w:ascii="Arial" w:eastAsia="Arial" w:hAnsi="Arial" w:cs="Arial"/>
          <w:spacing w:val="-3"/>
          <w:lang w:val="es-MX"/>
        </w:rPr>
        <w:t>e</w:t>
      </w:r>
      <w:r w:rsidRPr="003C170F">
        <w:rPr>
          <w:rFonts w:ascii="Arial" w:eastAsia="Arial" w:hAnsi="Arial" w:cs="Arial"/>
          <w:spacing w:val="2"/>
          <w:lang w:val="es-MX"/>
        </w:rPr>
        <w:t>n</w:t>
      </w:r>
      <w:r w:rsidRPr="003C170F">
        <w:rPr>
          <w:rFonts w:ascii="Arial" w:eastAsia="Arial" w:hAnsi="Arial" w:cs="Arial"/>
          <w:spacing w:val="1"/>
          <w:lang w:val="es-MX"/>
        </w:rPr>
        <w:t>t</w:t>
      </w:r>
      <w:r w:rsidRPr="003C170F">
        <w:rPr>
          <w:rFonts w:ascii="Arial" w:eastAsia="Arial" w:hAnsi="Arial" w:cs="Arial"/>
          <w:lang w:val="es-MX"/>
        </w:rPr>
        <w:t xml:space="preserve">a </w:t>
      </w:r>
      <w:r w:rsidRPr="003C170F">
        <w:rPr>
          <w:rFonts w:ascii="Arial" w:eastAsia="Arial" w:hAnsi="Arial" w:cs="Arial"/>
          <w:spacing w:val="2"/>
          <w:lang w:val="es-MX"/>
        </w:rPr>
        <w:t>en</w:t>
      </w:r>
      <w:r w:rsidRPr="003C170F">
        <w:rPr>
          <w:rFonts w:ascii="Arial" w:eastAsia="Arial" w:hAnsi="Arial" w:cs="Arial"/>
          <w:spacing w:val="-5"/>
          <w:lang w:val="es-MX"/>
        </w:rPr>
        <w:t>s</w:t>
      </w:r>
      <w:r w:rsidRPr="003C170F">
        <w:rPr>
          <w:rFonts w:ascii="Arial" w:eastAsia="Arial" w:hAnsi="Arial" w:cs="Arial"/>
          <w:spacing w:val="2"/>
          <w:lang w:val="es-MX"/>
        </w:rPr>
        <w:t>e</w:t>
      </w:r>
      <w:r w:rsidRPr="003C170F">
        <w:rPr>
          <w:rFonts w:ascii="Arial" w:eastAsia="Arial" w:hAnsi="Arial" w:cs="Arial"/>
          <w:spacing w:val="-3"/>
          <w:lang w:val="es-MX"/>
        </w:rPr>
        <w:t>g</w:t>
      </w:r>
      <w:r w:rsidRPr="003C170F">
        <w:rPr>
          <w:rFonts w:ascii="Arial" w:eastAsia="Arial" w:hAnsi="Arial" w:cs="Arial"/>
          <w:spacing w:val="2"/>
          <w:lang w:val="es-MX"/>
        </w:rPr>
        <w:t>u</w:t>
      </w:r>
      <w:r w:rsidRPr="003C170F">
        <w:rPr>
          <w:rFonts w:ascii="Arial" w:eastAsia="Arial" w:hAnsi="Arial" w:cs="Arial"/>
          <w:spacing w:val="-1"/>
          <w:lang w:val="es-MX"/>
        </w:rPr>
        <w:t>i</w:t>
      </w:r>
      <w:r w:rsidRPr="003C170F">
        <w:rPr>
          <w:rFonts w:ascii="Arial" w:eastAsia="Arial" w:hAnsi="Arial" w:cs="Arial"/>
          <w:spacing w:val="-3"/>
          <w:lang w:val="es-MX"/>
        </w:rPr>
        <w:t>d</w:t>
      </w:r>
      <w:r w:rsidRPr="003C170F">
        <w:rPr>
          <w:rFonts w:ascii="Arial" w:eastAsia="Arial" w:hAnsi="Arial" w:cs="Arial"/>
          <w:lang w:val="es-MX"/>
        </w:rPr>
        <w:t>a</w:t>
      </w:r>
      <w:r w:rsidRPr="003C170F">
        <w:rPr>
          <w:rFonts w:ascii="Arial" w:eastAsia="Arial" w:hAnsi="Arial" w:cs="Arial"/>
          <w:spacing w:val="3"/>
          <w:lang w:val="es-MX"/>
        </w:rPr>
        <w:t xml:space="preserve"> </w:t>
      </w:r>
      <w:r w:rsidRPr="003C170F">
        <w:rPr>
          <w:rFonts w:ascii="Arial" w:eastAsia="Arial" w:hAnsi="Arial" w:cs="Arial"/>
          <w:spacing w:val="-3"/>
          <w:lang w:val="es-MX"/>
        </w:rPr>
        <w:t>e</w:t>
      </w:r>
      <w:r w:rsidRPr="003C170F">
        <w:rPr>
          <w:rFonts w:ascii="Arial" w:eastAsia="Arial" w:hAnsi="Arial" w:cs="Arial"/>
          <w:lang w:val="es-MX"/>
        </w:rPr>
        <w:t>n</w:t>
      </w:r>
      <w:r w:rsidRPr="003C170F">
        <w:rPr>
          <w:rFonts w:ascii="Arial" w:eastAsia="Arial" w:hAnsi="Arial" w:cs="Arial"/>
          <w:spacing w:val="3"/>
          <w:lang w:val="es-MX"/>
        </w:rPr>
        <w:t xml:space="preserve"> </w:t>
      </w:r>
      <w:r w:rsidRPr="003C170F">
        <w:rPr>
          <w:rFonts w:ascii="Arial" w:eastAsia="Arial" w:hAnsi="Arial" w:cs="Arial"/>
          <w:spacing w:val="-1"/>
          <w:lang w:val="es-MX"/>
        </w:rPr>
        <w:t>l</w:t>
      </w:r>
      <w:r w:rsidRPr="003C170F">
        <w:rPr>
          <w:rFonts w:ascii="Arial" w:eastAsia="Arial" w:hAnsi="Arial" w:cs="Arial"/>
          <w:lang w:val="es-MX"/>
        </w:rPr>
        <w:t>a</w:t>
      </w:r>
      <w:r w:rsidRPr="003C170F">
        <w:rPr>
          <w:rFonts w:ascii="Arial" w:eastAsia="Arial" w:hAnsi="Arial" w:cs="Arial"/>
          <w:spacing w:val="-2"/>
          <w:lang w:val="es-MX"/>
        </w:rPr>
        <w:t xml:space="preserve"> </w:t>
      </w:r>
      <w:r w:rsidRPr="003C170F">
        <w:rPr>
          <w:rFonts w:ascii="Arial" w:eastAsia="Arial" w:hAnsi="Arial" w:cs="Arial"/>
          <w:lang w:val="es-MX"/>
        </w:rPr>
        <w:t>T</w:t>
      </w:r>
      <w:r w:rsidRPr="003C170F">
        <w:rPr>
          <w:rFonts w:ascii="Arial" w:eastAsia="Arial" w:hAnsi="Arial" w:cs="Arial"/>
          <w:spacing w:val="-3"/>
          <w:lang w:val="es-MX"/>
        </w:rPr>
        <w:t>a</w:t>
      </w:r>
      <w:r w:rsidRPr="003C170F">
        <w:rPr>
          <w:rFonts w:ascii="Arial" w:eastAsia="Arial" w:hAnsi="Arial" w:cs="Arial"/>
          <w:spacing w:val="2"/>
          <w:lang w:val="es-MX"/>
        </w:rPr>
        <w:t>b</w:t>
      </w:r>
      <w:r w:rsidRPr="003C170F">
        <w:rPr>
          <w:rFonts w:ascii="Arial" w:eastAsia="Arial" w:hAnsi="Arial" w:cs="Arial"/>
          <w:spacing w:val="-1"/>
          <w:lang w:val="es-MX"/>
        </w:rPr>
        <w:t>l</w:t>
      </w:r>
      <w:r w:rsidRPr="003C170F">
        <w:rPr>
          <w:rFonts w:ascii="Arial" w:eastAsia="Arial" w:hAnsi="Arial" w:cs="Arial"/>
          <w:lang w:val="es-MX"/>
        </w:rPr>
        <w:t>a</w:t>
      </w:r>
      <w:r w:rsidRPr="003C170F">
        <w:rPr>
          <w:rFonts w:ascii="Arial" w:eastAsia="Arial" w:hAnsi="Arial" w:cs="Arial"/>
          <w:spacing w:val="-2"/>
          <w:lang w:val="es-MX"/>
        </w:rPr>
        <w:t xml:space="preserve"> </w:t>
      </w:r>
      <w:r w:rsidRPr="003C170F">
        <w:rPr>
          <w:rFonts w:ascii="Arial" w:eastAsia="Arial" w:hAnsi="Arial" w:cs="Arial"/>
          <w:spacing w:val="2"/>
          <w:lang w:val="es-MX"/>
        </w:rPr>
        <w:t>2</w:t>
      </w:r>
      <w:r w:rsidRPr="003C170F">
        <w:rPr>
          <w:rFonts w:ascii="Arial" w:eastAsia="Arial" w:hAnsi="Arial" w:cs="Arial"/>
          <w:lang w:val="es-MX"/>
        </w:rPr>
        <w:t>:</w:t>
      </w:r>
    </w:p>
    <w:p w14:paraId="6F4AD9E5" w14:textId="77777777" w:rsidR="00AC4615" w:rsidRPr="003C170F" w:rsidRDefault="00AC4615" w:rsidP="00AC4615">
      <w:pPr>
        <w:spacing w:before="7" w:after="0" w:line="170" w:lineRule="exact"/>
        <w:rPr>
          <w:sz w:val="17"/>
          <w:szCs w:val="17"/>
          <w:lang w:val="es-MX"/>
        </w:rPr>
      </w:pPr>
    </w:p>
    <w:p w14:paraId="25961995" w14:textId="77777777" w:rsidR="00AC4615" w:rsidRPr="003C170F" w:rsidRDefault="00AC4615" w:rsidP="00AC4615">
      <w:pPr>
        <w:spacing w:before="32" w:after="0" w:line="248" w:lineRule="exact"/>
        <w:ind w:left="116" w:right="-20"/>
        <w:rPr>
          <w:rFonts w:ascii="Arial" w:eastAsia="Arial" w:hAnsi="Arial" w:cs="Arial"/>
          <w:lang w:val="es-MX"/>
        </w:rPr>
      </w:pPr>
      <w:r w:rsidRPr="003C170F">
        <w:rPr>
          <w:rFonts w:ascii="Arial" w:eastAsia="Arial" w:hAnsi="Arial" w:cs="Arial"/>
          <w:b/>
          <w:bCs/>
          <w:position w:val="-1"/>
          <w:lang w:val="es-MX"/>
        </w:rPr>
        <w:t>T</w:t>
      </w:r>
      <w:r w:rsidRPr="003C170F">
        <w:rPr>
          <w:rFonts w:ascii="Arial" w:eastAsia="Arial" w:hAnsi="Arial" w:cs="Arial"/>
          <w:b/>
          <w:bCs/>
          <w:spacing w:val="1"/>
          <w:position w:val="-1"/>
          <w:lang w:val="es-MX"/>
        </w:rPr>
        <w:t>a</w:t>
      </w:r>
      <w:r w:rsidRPr="003C170F">
        <w:rPr>
          <w:rFonts w:ascii="Arial" w:eastAsia="Arial" w:hAnsi="Arial" w:cs="Arial"/>
          <w:b/>
          <w:bCs/>
          <w:position w:val="-1"/>
          <w:lang w:val="es-MX"/>
        </w:rPr>
        <w:t>b</w:t>
      </w:r>
      <w:r w:rsidRPr="003C170F">
        <w:rPr>
          <w:rFonts w:ascii="Arial" w:eastAsia="Arial" w:hAnsi="Arial" w:cs="Arial"/>
          <w:b/>
          <w:bCs/>
          <w:spacing w:val="-4"/>
          <w:position w:val="-1"/>
          <w:lang w:val="es-MX"/>
        </w:rPr>
        <w:t>l</w:t>
      </w:r>
      <w:r w:rsidRPr="003C170F">
        <w:rPr>
          <w:rFonts w:ascii="Arial" w:eastAsia="Arial" w:hAnsi="Arial" w:cs="Arial"/>
          <w:b/>
          <w:bCs/>
          <w:position w:val="-1"/>
          <w:lang w:val="es-MX"/>
        </w:rPr>
        <w:t>a</w:t>
      </w:r>
      <w:r w:rsidRPr="003C170F">
        <w:rPr>
          <w:rFonts w:ascii="Arial" w:eastAsia="Arial" w:hAnsi="Arial" w:cs="Arial"/>
          <w:b/>
          <w:bCs/>
          <w:spacing w:val="3"/>
          <w:position w:val="-1"/>
          <w:lang w:val="es-MX"/>
        </w:rPr>
        <w:t xml:space="preserve"> </w:t>
      </w:r>
      <w:r w:rsidRPr="003C170F">
        <w:rPr>
          <w:rFonts w:ascii="Arial" w:eastAsia="Arial" w:hAnsi="Arial" w:cs="Arial"/>
          <w:b/>
          <w:bCs/>
          <w:spacing w:val="2"/>
          <w:position w:val="-1"/>
          <w:lang w:val="es-MX"/>
        </w:rPr>
        <w:t>2</w:t>
      </w:r>
      <w:r w:rsidRPr="003C170F">
        <w:rPr>
          <w:rFonts w:ascii="Arial" w:eastAsia="Arial" w:hAnsi="Arial" w:cs="Arial"/>
          <w:b/>
          <w:bCs/>
          <w:position w:val="-1"/>
          <w:lang w:val="es-MX"/>
        </w:rPr>
        <w:t>.</w:t>
      </w:r>
      <w:r w:rsidRPr="003C170F">
        <w:rPr>
          <w:rFonts w:ascii="Arial" w:eastAsia="Arial" w:hAnsi="Arial" w:cs="Arial"/>
          <w:b/>
          <w:bCs/>
          <w:spacing w:val="-3"/>
          <w:position w:val="-1"/>
          <w:lang w:val="es-MX"/>
        </w:rPr>
        <w:t xml:space="preserve"> </w:t>
      </w:r>
      <w:r w:rsidRPr="003C170F">
        <w:rPr>
          <w:rFonts w:ascii="Arial" w:eastAsia="Arial" w:hAnsi="Arial" w:cs="Arial"/>
          <w:b/>
          <w:bCs/>
          <w:spacing w:val="1"/>
          <w:position w:val="-1"/>
          <w:lang w:val="es-MX"/>
        </w:rPr>
        <w:t>P</w:t>
      </w:r>
      <w:r w:rsidRPr="003C170F">
        <w:rPr>
          <w:rFonts w:ascii="Arial" w:eastAsia="Arial" w:hAnsi="Arial" w:cs="Arial"/>
          <w:b/>
          <w:bCs/>
          <w:position w:val="-1"/>
          <w:lang w:val="es-MX"/>
        </w:rPr>
        <w:t>rog</w:t>
      </w:r>
      <w:r w:rsidRPr="003C170F">
        <w:rPr>
          <w:rFonts w:ascii="Arial" w:eastAsia="Arial" w:hAnsi="Arial" w:cs="Arial"/>
          <w:b/>
          <w:bCs/>
          <w:spacing w:val="-5"/>
          <w:position w:val="-1"/>
          <w:lang w:val="es-MX"/>
        </w:rPr>
        <w:t>r</w:t>
      </w:r>
      <w:r w:rsidRPr="003C170F">
        <w:rPr>
          <w:rFonts w:ascii="Arial" w:eastAsia="Arial" w:hAnsi="Arial" w:cs="Arial"/>
          <w:b/>
          <w:bCs/>
          <w:spacing w:val="2"/>
          <w:position w:val="-1"/>
          <w:lang w:val="es-MX"/>
        </w:rPr>
        <w:t>a</w:t>
      </w:r>
      <w:r w:rsidRPr="003C170F">
        <w:rPr>
          <w:rFonts w:ascii="Arial" w:eastAsia="Arial" w:hAnsi="Arial" w:cs="Arial"/>
          <w:b/>
          <w:bCs/>
          <w:spacing w:val="-4"/>
          <w:position w:val="-1"/>
          <w:lang w:val="es-MX"/>
        </w:rPr>
        <w:t>m</w:t>
      </w:r>
      <w:r w:rsidRPr="003C170F">
        <w:rPr>
          <w:rFonts w:ascii="Arial" w:eastAsia="Arial" w:hAnsi="Arial" w:cs="Arial"/>
          <w:b/>
          <w:bCs/>
          <w:position w:val="-1"/>
          <w:lang w:val="es-MX"/>
        </w:rPr>
        <w:t>a</w:t>
      </w:r>
      <w:r w:rsidRPr="003C170F">
        <w:rPr>
          <w:rFonts w:ascii="Arial" w:eastAsia="Arial" w:hAnsi="Arial" w:cs="Arial"/>
          <w:b/>
          <w:bCs/>
          <w:spacing w:val="3"/>
          <w:position w:val="-1"/>
          <w:lang w:val="es-MX"/>
        </w:rPr>
        <w:t xml:space="preserve"> </w:t>
      </w:r>
      <w:r w:rsidRPr="003C170F">
        <w:rPr>
          <w:rFonts w:ascii="Arial" w:eastAsia="Arial" w:hAnsi="Arial" w:cs="Arial"/>
          <w:b/>
          <w:bCs/>
          <w:position w:val="-1"/>
          <w:lang w:val="es-MX"/>
        </w:rPr>
        <w:t>de</w:t>
      </w:r>
      <w:r w:rsidRPr="003C170F">
        <w:rPr>
          <w:rFonts w:ascii="Arial" w:eastAsia="Arial" w:hAnsi="Arial" w:cs="Arial"/>
          <w:b/>
          <w:bCs/>
          <w:spacing w:val="-2"/>
          <w:position w:val="-1"/>
          <w:lang w:val="es-MX"/>
        </w:rPr>
        <w:t xml:space="preserve"> </w:t>
      </w:r>
      <w:r w:rsidRPr="003C170F">
        <w:rPr>
          <w:rFonts w:ascii="Arial" w:eastAsia="Arial" w:hAnsi="Arial" w:cs="Arial"/>
          <w:b/>
          <w:bCs/>
          <w:spacing w:val="2"/>
          <w:position w:val="-1"/>
          <w:lang w:val="es-MX"/>
        </w:rPr>
        <w:t>a</w:t>
      </w:r>
      <w:r w:rsidRPr="003C170F">
        <w:rPr>
          <w:rFonts w:ascii="Arial" w:eastAsia="Arial" w:hAnsi="Arial" w:cs="Arial"/>
          <w:b/>
          <w:bCs/>
          <w:position w:val="-1"/>
          <w:lang w:val="es-MX"/>
        </w:rPr>
        <w:t>p</w:t>
      </w:r>
      <w:r w:rsidRPr="003C170F">
        <w:rPr>
          <w:rFonts w:ascii="Arial" w:eastAsia="Arial" w:hAnsi="Arial" w:cs="Arial"/>
          <w:b/>
          <w:bCs/>
          <w:spacing w:val="-4"/>
          <w:position w:val="-1"/>
          <w:lang w:val="es-MX"/>
        </w:rPr>
        <w:t>li</w:t>
      </w:r>
      <w:r w:rsidRPr="003C170F">
        <w:rPr>
          <w:rFonts w:ascii="Arial" w:eastAsia="Arial" w:hAnsi="Arial" w:cs="Arial"/>
          <w:b/>
          <w:bCs/>
          <w:spacing w:val="2"/>
          <w:position w:val="-1"/>
          <w:lang w:val="es-MX"/>
        </w:rPr>
        <w:t>cac</w:t>
      </w:r>
      <w:r w:rsidRPr="003C170F">
        <w:rPr>
          <w:rFonts w:ascii="Arial" w:eastAsia="Arial" w:hAnsi="Arial" w:cs="Arial"/>
          <w:b/>
          <w:bCs/>
          <w:spacing w:val="-4"/>
          <w:position w:val="-1"/>
          <w:lang w:val="es-MX"/>
        </w:rPr>
        <w:t>i</w:t>
      </w:r>
      <w:r w:rsidRPr="003C170F">
        <w:rPr>
          <w:rFonts w:ascii="Arial" w:eastAsia="Arial" w:hAnsi="Arial" w:cs="Arial"/>
          <w:b/>
          <w:bCs/>
          <w:position w:val="-1"/>
          <w:lang w:val="es-MX"/>
        </w:rPr>
        <w:t>o</w:t>
      </w:r>
      <w:r w:rsidRPr="003C170F">
        <w:rPr>
          <w:rFonts w:ascii="Arial" w:eastAsia="Arial" w:hAnsi="Arial" w:cs="Arial"/>
          <w:b/>
          <w:bCs/>
          <w:spacing w:val="-1"/>
          <w:position w:val="-1"/>
          <w:lang w:val="es-MX"/>
        </w:rPr>
        <w:t>n</w:t>
      </w:r>
      <w:r w:rsidRPr="003C170F">
        <w:rPr>
          <w:rFonts w:ascii="Arial" w:eastAsia="Arial" w:hAnsi="Arial" w:cs="Arial"/>
          <w:b/>
          <w:bCs/>
          <w:spacing w:val="2"/>
          <w:position w:val="-1"/>
          <w:lang w:val="es-MX"/>
        </w:rPr>
        <w:t>e</w:t>
      </w:r>
      <w:r w:rsidRPr="003C170F">
        <w:rPr>
          <w:rFonts w:ascii="Arial" w:eastAsia="Arial" w:hAnsi="Arial" w:cs="Arial"/>
          <w:b/>
          <w:bCs/>
          <w:position w:val="-1"/>
          <w:lang w:val="es-MX"/>
        </w:rPr>
        <w:t>s</w:t>
      </w:r>
    </w:p>
    <w:p w14:paraId="0A60387B" w14:textId="77777777" w:rsidR="00AC4615" w:rsidRPr="003C170F" w:rsidRDefault="00AC4615" w:rsidP="00AC4615">
      <w:pPr>
        <w:spacing w:before="9" w:after="0" w:line="260" w:lineRule="exact"/>
        <w:rPr>
          <w:sz w:val="26"/>
          <w:szCs w:val="26"/>
          <w:lang w:val="es-MX"/>
        </w:rPr>
      </w:pPr>
    </w:p>
    <w:tbl>
      <w:tblPr>
        <w:tblW w:w="0" w:type="auto"/>
        <w:tblInd w:w="110" w:type="dxa"/>
        <w:tblLayout w:type="fixed"/>
        <w:tblCellMar>
          <w:left w:w="0" w:type="dxa"/>
          <w:right w:w="0" w:type="dxa"/>
        </w:tblCellMar>
        <w:tblLook w:val="01E0" w:firstRow="1" w:lastRow="1" w:firstColumn="1" w:lastColumn="1" w:noHBand="0" w:noVBand="0"/>
      </w:tblPr>
      <w:tblGrid>
        <w:gridCol w:w="1537"/>
        <w:gridCol w:w="4913"/>
        <w:gridCol w:w="3063"/>
      </w:tblGrid>
      <w:tr w:rsidR="00AC4615" w14:paraId="4EE6FB82" w14:textId="77777777" w:rsidTr="00AC4615">
        <w:trPr>
          <w:trHeight w:hRule="exact" w:val="265"/>
        </w:trPr>
        <w:tc>
          <w:tcPr>
            <w:tcW w:w="1537" w:type="dxa"/>
            <w:tcBorders>
              <w:top w:val="single" w:sz="4" w:space="0" w:color="000000"/>
              <w:left w:val="single" w:sz="4" w:space="0" w:color="000000"/>
              <w:bottom w:val="single" w:sz="4" w:space="0" w:color="000000"/>
              <w:right w:val="single" w:sz="4" w:space="0" w:color="000000"/>
            </w:tcBorders>
          </w:tcPr>
          <w:p w14:paraId="286387DF" w14:textId="77777777" w:rsidR="00AC4615" w:rsidRDefault="00AC4615" w:rsidP="00AC4615">
            <w:pPr>
              <w:spacing w:after="0" w:line="242" w:lineRule="exact"/>
              <w:ind w:left="105" w:right="-20"/>
              <w:rPr>
                <w:rFonts w:ascii="Arial" w:eastAsia="Arial" w:hAnsi="Arial" w:cs="Arial"/>
              </w:rPr>
            </w:pPr>
            <w:proofErr w:type="spellStart"/>
            <w:r>
              <w:rPr>
                <w:rFonts w:ascii="Arial" w:eastAsia="Arial" w:hAnsi="Arial" w:cs="Arial"/>
                <w:b/>
                <w:bCs/>
                <w:spacing w:val="-1"/>
              </w:rPr>
              <w:t>C</w:t>
            </w:r>
            <w:r>
              <w:rPr>
                <w:rFonts w:ascii="Arial" w:eastAsia="Arial" w:hAnsi="Arial" w:cs="Arial"/>
                <w:b/>
                <w:bCs/>
              </w:rPr>
              <w:t>o</w:t>
            </w:r>
            <w:r>
              <w:rPr>
                <w:rFonts w:ascii="Arial" w:eastAsia="Arial" w:hAnsi="Arial" w:cs="Arial"/>
                <w:b/>
                <w:bCs/>
                <w:spacing w:val="-1"/>
              </w:rPr>
              <w:t>n</w:t>
            </w:r>
            <w:r>
              <w:rPr>
                <w:rFonts w:ascii="Arial" w:eastAsia="Arial" w:hAnsi="Arial" w:cs="Arial"/>
                <w:b/>
                <w:bCs/>
                <w:spacing w:val="-3"/>
              </w:rPr>
              <w:t>s</w:t>
            </w:r>
            <w:r>
              <w:rPr>
                <w:rFonts w:ascii="Arial" w:eastAsia="Arial" w:hAnsi="Arial" w:cs="Arial"/>
                <w:b/>
                <w:bCs/>
                <w:spacing w:val="2"/>
              </w:rPr>
              <w:t>ec</w:t>
            </w:r>
            <w:r>
              <w:rPr>
                <w:rFonts w:ascii="Arial" w:eastAsia="Arial" w:hAnsi="Arial" w:cs="Arial"/>
                <w:b/>
                <w:bCs/>
              </w:rPr>
              <w:t>u</w:t>
            </w:r>
            <w:r>
              <w:rPr>
                <w:rFonts w:ascii="Arial" w:eastAsia="Arial" w:hAnsi="Arial" w:cs="Arial"/>
                <w:b/>
                <w:bCs/>
                <w:spacing w:val="-2"/>
              </w:rPr>
              <w:t>t</w:t>
            </w:r>
            <w:r>
              <w:rPr>
                <w:rFonts w:ascii="Arial" w:eastAsia="Arial" w:hAnsi="Arial" w:cs="Arial"/>
                <w:b/>
                <w:bCs/>
                <w:spacing w:val="-4"/>
              </w:rPr>
              <w:t>i</w:t>
            </w:r>
            <w:r>
              <w:rPr>
                <w:rFonts w:ascii="Arial" w:eastAsia="Arial" w:hAnsi="Arial" w:cs="Arial"/>
                <w:b/>
                <w:bCs/>
                <w:spacing w:val="-3"/>
              </w:rPr>
              <w:t>v</w:t>
            </w:r>
            <w:r>
              <w:rPr>
                <w:rFonts w:ascii="Arial" w:eastAsia="Arial" w:hAnsi="Arial" w:cs="Arial"/>
                <w:b/>
                <w:bCs/>
              </w:rPr>
              <w:t>o</w:t>
            </w:r>
            <w:proofErr w:type="spellEnd"/>
          </w:p>
        </w:tc>
        <w:tc>
          <w:tcPr>
            <w:tcW w:w="4913" w:type="dxa"/>
            <w:tcBorders>
              <w:top w:val="single" w:sz="4" w:space="0" w:color="000000"/>
              <w:left w:val="single" w:sz="4" w:space="0" w:color="000000"/>
              <w:bottom w:val="single" w:sz="4" w:space="0" w:color="000000"/>
              <w:right w:val="single" w:sz="4" w:space="0" w:color="000000"/>
            </w:tcBorders>
          </w:tcPr>
          <w:p w14:paraId="0D6050E7" w14:textId="77777777" w:rsidR="00AC4615" w:rsidRDefault="00AC4615" w:rsidP="00AC4615">
            <w:pPr>
              <w:spacing w:after="0" w:line="242" w:lineRule="exact"/>
              <w:ind w:left="541" w:right="-20"/>
              <w:rPr>
                <w:rFonts w:ascii="Arial" w:eastAsia="Arial" w:hAnsi="Arial" w:cs="Arial"/>
              </w:rPr>
            </w:pPr>
            <w:proofErr w:type="spellStart"/>
            <w:r>
              <w:rPr>
                <w:rFonts w:ascii="Arial" w:eastAsia="Arial" w:hAnsi="Arial" w:cs="Arial"/>
                <w:b/>
                <w:bCs/>
                <w:spacing w:val="-6"/>
              </w:rPr>
              <w:t>A</w:t>
            </w:r>
            <w:r>
              <w:rPr>
                <w:rFonts w:ascii="Arial" w:eastAsia="Arial" w:hAnsi="Arial" w:cs="Arial"/>
                <w:b/>
                <w:bCs/>
                <w:spacing w:val="4"/>
              </w:rPr>
              <w:t>p</w:t>
            </w:r>
            <w:r>
              <w:rPr>
                <w:rFonts w:ascii="Arial" w:eastAsia="Arial" w:hAnsi="Arial" w:cs="Arial"/>
                <w:b/>
                <w:bCs/>
                <w:spacing w:val="1"/>
              </w:rPr>
              <w:t>l</w:t>
            </w:r>
            <w:r>
              <w:rPr>
                <w:rFonts w:ascii="Arial" w:eastAsia="Arial" w:hAnsi="Arial" w:cs="Arial"/>
                <w:b/>
                <w:bCs/>
                <w:spacing w:val="-4"/>
              </w:rPr>
              <w:t>i</w:t>
            </w:r>
            <w:r>
              <w:rPr>
                <w:rFonts w:ascii="Arial" w:eastAsia="Arial" w:hAnsi="Arial" w:cs="Arial"/>
                <w:b/>
                <w:bCs/>
                <w:spacing w:val="2"/>
              </w:rPr>
              <w:t>cac</w:t>
            </w:r>
            <w:r>
              <w:rPr>
                <w:rFonts w:ascii="Arial" w:eastAsia="Arial" w:hAnsi="Arial" w:cs="Arial"/>
                <w:b/>
                <w:bCs/>
                <w:spacing w:val="-4"/>
              </w:rPr>
              <w:t>i</w:t>
            </w:r>
            <w:r>
              <w:rPr>
                <w:rFonts w:ascii="Arial" w:eastAsia="Arial" w:hAnsi="Arial" w:cs="Arial"/>
                <w:b/>
                <w:bCs/>
              </w:rPr>
              <w:t>o</w:t>
            </w:r>
            <w:r>
              <w:rPr>
                <w:rFonts w:ascii="Arial" w:eastAsia="Arial" w:hAnsi="Arial" w:cs="Arial"/>
                <w:b/>
                <w:bCs/>
                <w:spacing w:val="-1"/>
              </w:rPr>
              <w:t>n</w:t>
            </w:r>
            <w:r>
              <w:rPr>
                <w:rFonts w:ascii="Arial" w:eastAsia="Arial" w:hAnsi="Arial" w:cs="Arial"/>
                <w:b/>
                <w:bCs/>
                <w:spacing w:val="2"/>
              </w:rPr>
              <w:t>e</w:t>
            </w:r>
            <w:r>
              <w:rPr>
                <w:rFonts w:ascii="Arial" w:eastAsia="Arial" w:hAnsi="Arial" w:cs="Arial"/>
                <w:b/>
                <w:bCs/>
              </w:rPr>
              <w:t>s</w:t>
            </w:r>
            <w:proofErr w:type="spellEnd"/>
            <w:r>
              <w:rPr>
                <w:rFonts w:ascii="Arial" w:eastAsia="Arial" w:hAnsi="Arial" w:cs="Arial"/>
                <w:b/>
                <w:bCs/>
                <w:spacing w:val="-2"/>
              </w:rPr>
              <w:t xml:space="preserve"> </w:t>
            </w:r>
            <w:proofErr w:type="spellStart"/>
            <w:r>
              <w:rPr>
                <w:rFonts w:ascii="Arial" w:eastAsia="Arial" w:hAnsi="Arial" w:cs="Arial"/>
                <w:b/>
                <w:bCs/>
                <w:spacing w:val="1"/>
              </w:rPr>
              <w:t>E</w:t>
            </w:r>
            <w:r>
              <w:rPr>
                <w:rFonts w:ascii="Arial" w:eastAsia="Arial" w:hAnsi="Arial" w:cs="Arial"/>
                <w:b/>
                <w:bCs/>
              </w:rPr>
              <w:t>d</w:t>
            </w:r>
            <w:r>
              <w:rPr>
                <w:rFonts w:ascii="Arial" w:eastAsia="Arial" w:hAnsi="Arial" w:cs="Arial"/>
                <w:b/>
                <w:bCs/>
                <w:spacing w:val="-6"/>
              </w:rPr>
              <w:t>u</w:t>
            </w:r>
            <w:r>
              <w:rPr>
                <w:rFonts w:ascii="Arial" w:eastAsia="Arial" w:hAnsi="Arial" w:cs="Arial"/>
                <w:b/>
                <w:bCs/>
                <w:spacing w:val="2"/>
              </w:rPr>
              <w:t>c</w:t>
            </w:r>
            <w:r>
              <w:rPr>
                <w:rFonts w:ascii="Arial" w:eastAsia="Arial" w:hAnsi="Arial" w:cs="Arial"/>
                <w:b/>
                <w:bCs/>
                <w:spacing w:val="-3"/>
              </w:rPr>
              <w:t>a</w:t>
            </w:r>
            <w:r>
              <w:rPr>
                <w:rFonts w:ascii="Arial" w:eastAsia="Arial" w:hAnsi="Arial" w:cs="Arial"/>
                <w:b/>
                <w:bCs/>
                <w:spacing w:val="2"/>
              </w:rPr>
              <w:t>c</w:t>
            </w:r>
            <w:r>
              <w:rPr>
                <w:rFonts w:ascii="Arial" w:eastAsia="Arial" w:hAnsi="Arial" w:cs="Arial"/>
                <w:b/>
                <w:bCs/>
                <w:spacing w:val="-4"/>
              </w:rPr>
              <w:t>i</w:t>
            </w:r>
            <w:r>
              <w:rPr>
                <w:rFonts w:ascii="Arial" w:eastAsia="Arial" w:hAnsi="Arial" w:cs="Arial"/>
                <w:b/>
                <w:bCs/>
              </w:rPr>
              <w:t>ón</w:t>
            </w:r>
            <w:proofErr w:type="spellEnd"/>
            <w:r>
              <w:rPr>
                <w:rFonts w:ascii="Arial" w:eastAsia="Arial" w:hAnsi="Arial" w:cs="Arial"/>
                <w:b/>
                <w:bCs/>
              </w:rPr>
              <w:t xml:space="preserve"> </w:t>
            </w:r>
            <w:proofErr w:type="spellStart"/>
            <w:r>
              <w:rPr>
                <w:rFonts w:ascii="Arial" w:eastAsia="Arial" w:hAnsi="Arial" w:cs="Arial"/>
                <w:b/>
                <w:bCs/>
                <w:spacing w:val="-1"/>
              </w:rPr>
              <w:t>B</w:t>
            </w:r>
            <w:r>
              <w:rPr>
                <w:rFonts w:ascii="Arial" w:eastAsia="Arial" w:hAnsi="Arial" w:cs="Arial"/>
                <w:b/>
                <w:bCs/>
                <w:spacing w:val="2"/>
              </w:rPr>
              <w:t>á</w:t>
            </w:r>
            <w:r>
              <w:rPr>
                <w:rFonts w:ascii="Arial" w:eastAsia="Arial" w:hAnsi="Arial" w:cs="Arial"/>
                <w:b/>
                <w:bCs/>
                <w:spacing w:val="-3"/>
              </w:rPr>
              <w:t>s</w:t>
            </w:r>
            <w:r>
              <w:rPr>
                <w:rFonts w:ascii="Arial" w:eastAsia="Arial" w:hAnsi="Arial" w:cs="Arial"/>
                <w:b/>
                <w:bCs/>
                <w:spacing w:val="-4"/>
              </w:rPr>
              <w:t>i</w:t>
            </w:r>
            <w:r>
              <w:rPr>
                <w:rFonts w:ascii="Arial" w:eastAsia="Arial" w:hAnsi="Arial" w:cs="Arial"/>
                <w:b/>
                <w:bCs/>
                <w:spacing w:val="2"/>
              </w:rPr>
              <w:t>c</w:t>
            </w:r>
            <w:r>
              <w:rPr>
                <w:rFonts w:ascii="Arial" w:eastAsia="Arial" w:hAnsi="Arial" w:cs="Arial"/>
                <w:b/>
                <w:bCs/>
              </w:rPr>
              <w:t>a</w:t>
            </w:r>
            <w:proofErr w:type="spellEnd"/>
            <w:r>
              <w:rPr>
                <w:rFonts w:ascii="Arial" w:eastAsia="Arial" w:hAnsi="Arial" w:cs="Arial"/>
                <w:b/>
                <w:bCs/>
                <w:spacing w:val="3"/>
              </w:rPr>
              <w:t xml:space="preserve"> </w:t>
            </w:r>
            <w:r>
              <w:rPr>
                <w:rFonts w:ascii="Arial" w:eastAsia="Arial" w:hAnsi="Arial" w:cs="Arial"/>
                <w:b/>
                <w:bCs/>
                <w:spacing w:val="-2"/>
              </w:rPr>
              <w:t>(</w:t>
            </w:r>
            <w:r>
              <w:rPr>
                <w:rFonts w:ascii="Arial" w:eastAsia="Arial" w:hAnsi="Arial" w:cs="Arial"/>
                <w:b/>
                <w:bCs/>
                <w:spacing w:val="1"/>
              </w:rPr>
              <w:t>E</w:t>
            </w:r>
            <w:r>
              <w:rPr>
                <w:rFonts w:ascii="Arial" w:eastAsia="Arial" w:hAnsi="Arial" w:cs="Arial"/>
                <w:b/>
                <w:bCs/>
                <w:spacing w:val="-1"/>
              </w:rPr>
              <w:t>B</w:t>
            </w:r>
            <w:r>
              <w:rPr>
                <w:rFonts w:ascii="Arial" w:eastAsia="Arial" w:hAnsi="Arial" w:cs="Arial"/>
                <w:b/>
                <w:bCs/>
              </w:rPr>
              <w:t>)</w:t>
            </w:r>
          </w:p>
        </w:tc>
        <w:tc>
          <w:tcPr>
            <w:tcW w:w="3063" w:type="dxa"/>
            <w:tcBorders>
              <w:top w:val="single" w:sz="4" w:space="0" w:color="000000"/>
              <w:left w:val="single" w:sz="4" w:space="0" w:color="000000"/>
              <w:bottom w:val="single" w:sz="4" w:space="0" w:color="000000"/>
              <w:right w:val="single" w:sz="4" w:space="0" w:color="000000"/>
            </w:tcBorders>
          </w:tcPr>
          <w:p w14:paraId="430C6E0F" w14:textId="77777777" w:rsidR="00AC4615" w:rsidRDefault="00AC4615" w:rsidP="00AC4615">
            <w:pPr>
              <w:spacing w:after="0" w:line="242" w:lineRule="exact"/>
              <w:ind w:left="527" w:right="-20"/>
              <w:rPr>
                <w:rFonts w:ascii="Arial" w:eastAsia="Arial" w:hAnsi="Arial" w:cs="Arial"/>
              </w:rPr>
            </w:pPr>
            <w:proofErr w:type="spellStart"/>
            <w:r>
              <w:rPr>
                <w:rFonts w:ascii="Arial" w:eastAsia="Arial" w:hAnsi="Arial" w:cs="Arial"/>
                <w:b/>
                <w:bCs/>
              </w:rPr>
              <w:t>F</w:t>
            </w:r>
            <w:r>
              <w:rPr>
                <w:rFonts w:ascii="Arial" w:eastAsia="Arial" w:hAnsi="Arial" w:cs="Arial"/>
                <w:b/>
                <w:bCs/>
                <w:spacing w:val="1"/>
              </w:rPr>
              <w:t>e</w:t>
            </w:r>
            <w:r>
              <w:rPr>
                <w:rFonts w:ascii="Arial" w:eastAsia="Arial" w:hAnsi="Arial" w:cs="Arial"/>
                <w:b/>
                <w:bCs/>
                <w:spacing w:val="2"/>
              </w:rPr>
              <w:t>c</w:t>
            </w:r>
            <w:r>
              <w:rPr>
                <w:rFonts w:ascii="Arial" w:eastAsia="Arial" w:hAnsi="Arial" w:cs="Arial"/>
                <w:b/>
                <w:bCs/>
                <w:spacing w:val="-5"/>
              </w:rPr>
              <w:t>h</w:t>
            </w:r>
            <w:r>
              <w:rPr>
                <w:rFonts w:ascii="Arial" w:eastAsia="Arial" w:hAnsi="Arial" w:cs="Arial"/>
                <w:b/>
                <w:bCs/>
              </w:rPr>
              <w:t>a</w:t>
            </w:r>
            <w:proofErr w:type="spellEnd"/>
            <w:r>
              <w:rPr>
                <w:rFonts w:ascii="Arial" w:eastAsia="Arial" w:hAnsi="Arial" w:cs="Arial"/>
                <w:b/>
                <w:bCs/>
                <w:spacing w:val="3"/>
              </w:rPr>
              <w:t xml:space="preserve"> </w:t>
            </w:r>
            <w:proofErr w:type="spellStart"/>
            <w:r>
              <w:rPr>
                <w:rFonts w:ascii="Arial" w:eastAsia="Arial" w:hAnsi="Arial" w:cs="Arial"/>
                <w:b/>
                <w:bCs/>
                <w:spacing w:val="2"/>
              </w:rPr>
              <w:t>c</w:t>
            </w:r>
            <w:r>
              <w:rPr>
                <w:rFonts w:ascii="Arial" w:eastAsia="Arial" w:hAnsi="Arial" w:cs="Arial"/>
                <w:b/>
                <w:bCs/>
              </w:rPr>
              <w:t>o</w:t>
            </w:r>
            <w:r>
              <w:rPr>
                <w:rFonts w:ascii="Arial" w:eastAsia="Arial" w:hAnsi="Arial" w:cs="Arial"/>
                <w:b/>
                <w:bCs/>
                <w:spacing w:val="-1"/>
              </w:rPr>
              <w:t>n</w:t>
            </w:r>
            <w:r>
              <w:rPr>
                <w:rFonts w:ascii="Arial" w:eastAsia="Arial" w:hAnsi="Arial" w:cs="Arial"/>
                <w:b/>
                <w:bCs/>
                <w:spacing w:val="-3"/>
              </w:rPr>
              <w:t>s</w:t>
            </w:r>
            <w:r>
              <w:rPr>
                <w:rFonts w:ascii="Arial" w:eastAsia="Arial" w:hAnsi="Arial" w:cs="Arial"/>
                <w:b/>
                <w:bCs/>
                <w:spacing w:val="-4"/>
              </w:rPr>
              <w:t>i</w:t>
            </w:r>
            <w:r>
              <w:rPr>
                <w:rFonts w:ascii="Arial" w:eastAsia="Arial" w:hAnsi="Arial" w:cs="Arial"/>
                <w:b/>
                <w:bCs/>
              </w:rPr>
              <w:t>d</w:t>
            </w:r>
            <w:r>
              <w:rPr>
                <w:rFonts w:ascii="Arial" w:eastAsia="Arial" w:hAnsi="Arial" w:cs="Arial"/>
                <w:b/>
                <w:bCs/>
                <w:spacing w:val="1"/>
              </w:rPr>
              <w:t>e</w:t>
            </w:r>
            <w:r>
              <w:rPr>
                <w:rFonts w:ascii="Arial" w:eastAsia="Arial" w:hAnsi="Arial" w:cs="Arial"/>
                <w:b/>
                <w:bCs/>
              </w:rPr>
              <w:t>r</w:t>
            </w:r>
            <w:r>
              <w:rPr>
                <w:rFonts w:ascii="Arial" w:eastAsia="Arial" w:hAnsi="Arial" w:cs="Arial"/>
                <w:b/>
                <w:bCs/>
                <w:spacing w:val="2"/>
              </w:rPr>
              <w:t>a</w:t>
            </w:r>
            <w:r>
              <w:rPr>
                <w:rFonts w:ascii="Arial" w:eastAsia="Arial" w:hAnsi="Arial" w:cs="Arial"/>
                <w:b/>
                <w:bCs/>
                <w:spacing w:val="-5"/>
              </w:rPr>
              <w:t>d</w:t>
            </w:r>
            <w:r>
              <w:rPr>
                <w:rFonts w:ascii="Arial" w:eastAsia="Arial" w:hAnsi="Arial" w:cs="Arial"/>
                <w:b/>
                <w:bCs/>
              </w:rPr>
              <w:t>a</w:t>
            </w:r>
            <w:proofErr w:type="spellEnd"/>
          </w:p>
        </w:tc>
      </w:tr>
      <w:tr w:rsidR="00AC4615" w14:paraId="7E79017A" w14:textId="77777777" w:rsidTr="00AC4615">
        <w:trPr>
          <w:trHeight w:hRule="exact" w:val="878"/>
        </w:trPr>
        <w:tc>
          <w:tcPr>
            <w:tcW w:w="1537" w:type="dxa"/>
            <w:tcBorders>
              <w:top w:val="single" w:sz="4" w:space="0" w:color="000000"/>
              <w:left w:val="single" w:sz="4" w:space="0" w:color="000000"/>
              <w:bottom w:val="single" w:sz="4" w:space="0" w:color="000000"/>
              <w:right w:val="single" w:sz="4" w:space="0" w:color="000000"/>
            </w:tcBorders>
          </w:tcPr>
          <w:p w14:paraId="0E4B7DB3" w14:textId="77777777" w:rsidR="00AC4615" w:rsidRDefault="00AC4615" w:rsidP="00AC4615">
            <w:pPr>
              <w:spacing w:before="1" w:after="0" w:line="100" w:lineRule="exact"/>
              <w:rPr>
                <w:sz w:val="10"/>
                <w:szCs w:val="10"/>
              </w:rPr>
            </w:pPr>
          </w:p>
          <w:p w14:paraId="0121FCD8" w14:textId="77777777" w:rsidR="00AC4615" w:rsidRDefault="00AC4615" w:rsidP="00AC4615">
            <w:pPr>
              <w:spacing w:after="0" w:line="200" w:lineRule="exact"/>
              <w:rPr>
                <w:sz w:val="20"/>
                <w:szCs w:val="20"/>
              </w:rPr>
            </w:pPr>
          </w:p>
          <w:p w14:paraId="0FEDA285" w14:textId="77777777" w:rsidR="00AC4615" w:rsidRDefault="00AC4615" w:rsidP="00AC4615">
            <w:pPr>
              <w:spacing w:after="0" w:line="240" w:lineRule="auto"/>
              <w:ind w:left="669" w:right="640"/>
              <w:jc w:val="center"/>
              <w:rPr>
                <w:rFonts w:ascii="Arial" w:eastAsia="Arial" w:hAnsi="Arial" w:cs="Arial"/>
              </w:rPr>
            </w:pPr>
            <w:r>
              <w:rPr>
                <w:rFonts w:ascii="Arial" w:eastAsia="Arial" w:hAnsi="Arial" w:cs="Arial"/>
              </w:rPr>
              <w:t>1</w:t>
            </w:r>
          </w:p>
        </w:tc>
        <w:tc>
          <w:tcPr>
            <w:tcW w:w="4913" w:type="dxa"/>
            <w:tcBorders>
              <w:top w:val="single" w:sz="4" w:space="0" w:color="000000"/>
              <w:left w:val="single" w:sz="4" w:space="0" w:color="000000"/>
              <w:bottom w:val="single" w:sz="4" w:space="0" w:color="000000"/>
              <w:right w:val="single" w:sz="4" w:space="0" w:color="000000"/>
            </w:tcBorders>
          </w:tcPr>
          <w:p w14:paraId="2A8076B3" w14:textId="77777777" w:rsidR="00AC4615" w:rsidRPr="00B035D4" w:rsidRDefault="00AC4615" w:rsidP="00AC4615">
            <w:pPr>
              <w:spacing w:after="0" w:line="247" w:lineRule="exact"/>
              <w:ind w:left="105" w:right="-20"/>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 xml:space="preserve">n </w:t>
            </w:r>
            <w:r w:rsidRPr="00B035D4">
              <w:rPr>
                <w:rFonts w:ascii="Arial" w:eastAsia="Arial" w:hAnsi="Arial" w:cs="Arial"/>
                <w:spacing w:val="2"/>
                <w:lang w:val="es-MX"/>
              </w:rPr>
              <w:t>de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lang w:val="es-MX"/>
              </w:rPr>
              <w:t>v</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p>
          <w:p w14:paraId="1D5680B7" w14:textId="77777777" w:rsidR="00AC4615" w:rsidRPr="00B035D4" w:rsidRDefault="00AC4615" w:rsidP="00AC4615">
            <w:pPr>
              <w:spacing w:before="35" w:after="0" w:line="277" w:lineRule="auto"/>
              <w:ind w:left="105" w:right="387"/>
              <w:rPr>
                <w:rFonts w:ascii="Arial" w:eastAsia="Arial" w:hAnsi="Arial" w:cs="Arial"/>
                <w:lang w:val="es-MX"/>
              </w:rPr>
            </w:pP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 v</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1"/>
                <w:lang w:val="es-MX"/>
              </w:rPr>
              <w:t>E</w:t>
            </w:r>
            <w:r w:rsidRPr="00B035D4">
              <w:rPr>
                <w:rFonts w:ascii="Arial" w:eastAsia="Arial" w:hAnsi="Arial" w:cs="Arial"/>
                <w:spacing w:val="-3"/>
                <w:lang w:val="es-MX"/>
              </w:rPr>
              <w:t>d</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3"/>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3"/>
                <w:lang w:val="es-MX"/>
              </w:rPr>
              <w:t>B</w:t>
            </w:r>
            <w:r w:rsidRPr="00B035D4">
              <w:rPr>
                <w:rFonts w:ascii="Arial" w:eastAsia="Arial" w:hAnsi="Arial" w:cs="Arial"/>
                <w:spacing w:val="2"/>
                <w:lang w:val="es-MX"/>
              </w:rPr>
              <w:t>á</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lang w:val="es-MX"/>
              </w:rPr>
              <w:t>ca</w:t>
            </w:r>
          </w:p>
        </w:tc>
        <w:tc>
          <w:tcPr>
            <w:tcW w:w="3063" w:type="dxa"/>
            <w:tcBorders>
              <w:top w:val="single" w:sz="4" w:space="0" w:color="000000"/>
              <w:left w:val="single" w:sz="4" w:space="0" w:color="000000"/>
              <w:bottom w:val="single" w:sz="4" w:space="0" w:color="000000"/>
              <w:right w:val="single" w:sz="4" w:space="0" w:color="000000"/>
            </w:tcBorders>
          </w:tcPr>
          <w:p w14:paraId="1A94B9D9" w14:textId="77777777" w:rsidR="00AC4615" w:rsidRPr="00B035D4" w:rsidRDefault="00AC4615" w:rsidP="00AC4615">
            <w:pPr>
              <w:spacing w:before="1" w:after="0" w:line="100" w:lineRule="exact"/>
              <w:rPr>
                <w:sz w:val="10"/>
                <w:szCs w:val="10"/>
                <w:lang w:val="es-MX"/>
              </w:rPr>
            </w:pPr>
          </w:p>
          <w:p w14:paraId="56AA6EFE" w14:textId="77777777" w:rsidR="00AC4615" w:rsidRPr="00B035D4" w:rsidRDefault="00AC4615" w:rsidP="00AC4615">
            <w:pPr>
              <w:spacing w:after="0" w:line="200" w:lineRule="exact"/>
              <w:rPr>
                <w:sz w:val="20"/>
                <w:szCs w:val="20"/>
                <w:lang w:val="es-MX"/>
              </w:rPr>
            </w:pPr>
          </w:p>
          <w:p w14:paraId="6370EE76" w14:textId="77777777" w:rsidR="00AC4615" w:rsidRDefault="00AC4615" w:rsidP="00AC4615">
            <w:pPr>
              <w:spacing w:after="0" w:line="240" w:lineRule="auto"/>
              <w:ind w:left="282" w:right="-20"/>
              <w:rPr>
                <w:rFonts w:ascii="Arial" w:eastAsia="Arial" w:hAnsi="Arial" w:cs="Arial"/>
              </w:rPr>
            </w:pPr>
            <w:r>
              <w:rPr>
                <w:rFonts w:ascii="Arial" w:eastAsia="Arial" w:hAnsi="Arial" w:cs="Arial"/>
                <w:spacing w:val="2"/>
              </w:rPr>
              <w:t>1</w:t>
            </w:r>
            <w:r>
              <w:rPr>
                <w:rFonts w:ascii="Arial" w:eastAsia="Arial" w:hAnsi="Arial" w:cs="Arial"/>
              </w:rPr>
              <w:t>6</w:t>
            </w:r>
            <w:r>
              <w:rPr>
                <w:rFonts w:ascii="Arial" w:eastAsia="Arial" w:hAnsi="Arial" w:cs="Arial"/>
                <w:spacing w:val="3"/>
              </w:rPr>
              <w:t xml:space="preserve"> </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1</w:t>
            </w:r>
            <w:r>
              <w:rPr>
                <w:rFonts w:ascii="Arial" w:eastAsia="Arial" w:hAnsi="Arial" w:cs="Arial"/>
              </w:rPr>
              <w:t>7</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6"/>
              </w:rPr>
              <w:t>m</w:t>
            </w:r>
            <w:r>
              <w:rPr>
                <w:rFonts w:ascii="Arial" w:eastAsia="Arial" w:hAnsi="Arial" w:cs="Arial"/>
                <w:spacing w:val="2"/>
              </w:rPr>
              <w:t>a</w:t>
            </w:r>
            <w:r>
              <w:rPr>
                <w:rFonts w:ascii="Arial" w:eastAsia="Arial" w:hAnsi="Arial" w:cs="Arial"/>
              </w:rPr>
              <w:t>yo</w:t>
            </w:r>
            <w:r>
              <w:rPr>
                <w:rFonts w:ascii="Arial" w:eastAsia="Arial" w:hAnsi="Arial" w:cs="Arial"/>
                <w:spacing w:val="-2"/>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2</w:t>
            </w:r>
            <w:r>
              <w:rPr>
                <w:rFonts w:ascii="Arial" w:eastAsia="Arial" w:hAnsi="Arial" w:cs="Arial"/>
                <w:spacing w:val="2"/>
              </w:rPr>
              <w:t>0</w:t>
            </w:r>
            <w:r>
              <w:rPr>
                <w:rFonts w:ascii="Arial" w:eastAsia="Arial" w:hAnsi="Arial" w:cs="Arial"/>
                <w:spacing w:val="-3"/>
              </w:rPr>
              <w:t>2</w:t>
            </w:r>
            <w:r>
              <w:rPr>
                <w:rFonts w:ascii="Arial" w:eastAsia="Arial" w:hAnsi="Arial" w:cs="Arial"/>
              </w:rPr>
              <w:t>0</w:t>
            </w:r>
          </w:p>
        </w:tc>
      </w:tr>
      <w:tr w:rsidR="00AC4615" w14:paraId="0C41902D" w14:textId="77777777" w:rsidTr="00AC4615">
        <w:trPr>
          <w:trHeight w:hRule="exact" w:val="884"/>
        </w:trPr>
        <w:tc>
          <w:tcPr>
            <w:tcW w:w="1537" w:type="dxa"/>
            <w:tcBorders>
              <w:top w:val="single" w:sz="4" w:space="0" w:color="000000"/>
              <w:left w:val="single" w:sz="4" w:space="0" w:color="000000"/>
              <w:bottom w:val="single" w:sz="4" w:space="0" w:color="000000"/>
              <w:right w:val="single" w:sz="4" w:space="0" w:color="000000"/>
            </w:tcBorders>
          </w:tcPr>
          <w:p w14:paraId="033A92A5" w14:textId="77777777" w:rsidR="00AC4615" w:rsidRDefault="00AC4615" w:rsidP="00AC4615">
            <w:pPr>
              <w:spacing w:before="6" w:after="0" w:line="100" w:lineRule="exact"/>
              <w:rPr>
                <w:sz w:val="10"/>
                <w:szCs w:val="10"/>
              </w:rPr>
            </w:pPr>
          </w:p>
          <w:p w14:paraId="79187803" w14:textId="77777777" w:rsidR="00AC4615" w:rsidRDefault="00AC4615" w:rsidP="00AC4615">
            <w:pPr>
              <w:spacing w:after="0" w:line="200" w:lineRule="exact"/>
              <w:rPr>
                <w:sz w:val="20"/>
                <w:szCs w:val="20"/>
              </w:rPr>
            </w:pPr>
          </w:p>
          <w:p w14:paraId="3AC11483" w14:textId="77777777" w:rsidR="00AC4615" w:rsidRDefault="00AC4615" w:rsidP="00AC4615">
            <w:pPr>
              <w:spacing w:after="0" w:line="240" w:lineRule="auto"/>
              <w:ind w:left="669" w:right="640"/>
              <w:jc w:val="center"/>
              <w:rPr>
                <w:rFonts w:ascii="Arial" w:eastAsia="Arial" w:hAnsi="Arial" w:cs="Arial"/>
              </w:rPr>
            </w:pPr>
            <w:r>
              <w:rPr>
                <w:rFonts w:ascii="Arial" w:eastAsia="Arial" w:hAnsi="Arial" w:cs="Arial"/>
              </w:rPr>
              <w:t>2</w:t>
            </w:r>
          </w:p>
        </w:tc>
        <w:tc>
          <w:tcPr>
            <w:tcW w:w="4913" w:type="dxa"/>
            <w:tcBorders>
              <w:top w:val="single" w:sz="4" w:space="0" w:color="000000"/>
              <w:left w:val="single" w:sz="4" w:space="0" w:color="000000"/>
              <w:bottom w:val="single" w:sz="4" w:space="0" w:color="000000"/>
              <w:right w:val="single" w:sz="4" w:space="0" w:color="000000"/>
            </w:tcBorders>
          </w:tcPr>
          <w:p w14:paraId="1C3CB517" w14:textId="77777777" w:rsidR="00AC4615" w:rsidRPr="00B035D4" w:rsidRDefault="00AC4615" w:rsidP="00AC4615">
            <w:pPr>
              <w:spacing w:after="0" w:line="252" w:lineRule="exact"/>
              <w:ind w:left="105" w:right="-20"/>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lang w:val="es-MX"/>
              </w:rPr>
              <w:t>v</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p>
          <w:p w14:paraId="5FFC027A" w14:textId="77777777" w:rsidR="00AC4615" w:rsidRPr="00B035D4" w:rsidRDefault="00AC4615" w:rsidP="00AC4615">
            <w:pPr>
              <w:spacing w:before="35" w:after="0" w:line="240" w:lineRule="auto"/>
              <w:ind w:left="105" w:right="-20"/>
              <w:rPr>
                <w:rFonts w:ascii="Arial" w:eastAsia="Arial" w:hAnsi="Arial" w:cs="Arial"/>
                <w:lang w:val="es-MX"/>
              </w:rPr>
            </w:pP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ad</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p>
          <w:p w14:paraId="61F7FB54" w14:textId="77777777" w:rsidR="00AC4615" w:rsidRDefault="00AC4615" w:rsidP="00AC4615">
            <w:pPr>
              <w:spacing w:before="40" w:after="0" w:line="240" w:lineRule="auto"/>
              <w:ind w:left="105" w:right="-20"/>
              <w:rPr>
                <w:rFonts w:ascii="Arial" w:eastAsia="Arial" w:hAnsi="Arial" w:cs="Arial"/>
              </w:rPr>
            </w:pPr>
            <w:proofErr w:type="spellStart"/>
            <w:r>
              <w:rPr>
                <w:rFonts w:ascii="Arial" w:eastAsia="Arial" w:hAnsi="Arial" w:cs="Arial"/>
                <w:spacing w:val="1"/>
              </w:rPr>
              <w:t>E</w:t>
            </w:r>
            <w:r>
              <w:rPr>
                <w:rFonts w:ascii="Arial" w:eastAsia="Arial" w:hAnsi="Arial" w:cs="Arial"/>
                <w:spacing w:val="2"/>
              </w:rPr>
              <w:t>d</w:t>
            </w:r>
            <w:r>
              <w:rPr>
                <w:rFonts w:ascii="Arial" w:eastAsia="Arial" w:hAnsi="Arial" w:cs="Arial"/>
                <w:spacing w:val="-3"/>
              </w:rPr>
              <w:t>u</w:t>
            </w:r>
            <w:r>
              <w:rPr>
                <w:rFonts w:ascii="Arial" w:eastAsia="Arial" w:hAnsi="Arial" w:cs="Arial"/>
              </w:rPr>
              <w:t>c</w:t>
            </w:r>
            <w:r>
              <w:rPr>
                <w:rFonts w:ascii="Arial" w:eastAsia="Arial" w:hAnsi="Arial" w:cs="Arial"/>
                <w:spacing w:val="2"/>
              </w:rPr>
              <w:t>a</w:t>
            </w:r>
            <w:r>
              <w:rPr>
                <w:rFonts w:ascii="Arial" w:eastAsia="Arial" w:hAnsi="Arial" w:cs="Arial"/>
              </w:rPr>
              <w:t>c</w:t>
            </w:r>
            <w:r>
              <w:rPr>
                <w:rFonts w:ascii="Arial" w:eastAsia="Arial" w:hAnsi="Arial" w:cs="Arial"/>
                <w:spacing w:val="-1"/>
              </w:rPr>
              <w:t>i</w:t>
            </w:r>
            <w:r>
              <w:rPr>
                <w:rFonts w:ascii="Arial" w:eastAsia="Arial" w:hAnsi="Arial" w:cs="Arial"/>
                <w:spacing w:val="-3"/>
              </w:rPr>
              <w:t>ó</w:t>
            </w:r>
            <w:r>
              <w:rPr>
                <w:rFonts w:ascii="Arial" w:eastAsia="Arial" w:hAnsi="Arial" w:cs="Arial"/>
              </w:rPr>
              <w:t>n</w:t>
            </w:r>
            <w:proofErr w:type="spellEnd"/>
            <w:r>
              <w:rPr>
                <w:rFonts w:ascii="Arial" w:eastAsia="Arial" w:hAnsi="Arial" w:cs="Arial"/>
                <w:spacing w:val="-2"/>
              </w:rPr>
              <w:t xml:space="preserve"> </w:t>
            </w:r>
            <w:proofErr w:type="spellStart"/>
            <w:r>
              <w:rPr>
                <w:rFonts w:ascii="Arial" w:eastAsia="Arial" w:hAnsi="Arial" w:cs="Arial"/>
                <w:spacing w:val="1"/>
              </w:rPr>
              <w:t>B</w:t>
            </w:r>
            <w:r>
              <w:rPr>
                <w:rFonts w:ascii="Arial" w:eastAsia="Arial" w:hAnsi="Arial" w:cs="Arial"/>
                <w:spacing w:val="2"/>
              </w:rPr>
              <w:t>á</w:t>
            </w:r>
            <w:r>
              <w:rPr>
                <w:rFonts w:ascii="Arial" w:eastAsia="Arial" w:hAnsi="Arial" w:cs="Arial"/>
              </w:rPr>
              <w:t>s</w:t>
            </w:r>
            <w:r>
              <w:rPr>
                <w:rFonts w:ascii="Arial" w:eastAsia="Arial" w:hAnsi="Arial" w:cs="Arial"/>
                <w:spacing w:val="-1"/>
              </w:rPr>
              <w:t>i</w:t>
            </w:r>
            <w:r>
              <w:rPr>
                <w:rFonts w:ascii="Arial" w:eastAsia="Arial" w:hAnsi="Arial" w:cs="Arial"/>
                <w:spacing w:val="-5"/>
              </w:rPr>
              <w:t>c</w:t>
            </w:r>
            <w:r>
              <w:rPr>
                <w:rFonts w:ascii="Arial" w:eastAsia="Arial" w:hAnsi="Arial" w:cs="Arial"/>
              </w:rPr>
              <w:t>a</w:t>
            </w:r>
            <w:proofErr w:type="spellEnd"/>
          </w:p>
        </w:tc>
        <w:tc>
          <w:tcPr>
            <w:tcW w:w="3063" w:type="dxa"/>
            <w:tcBorders>
              <w:top w:val="single" w:sz="4" w:space="0" w:color="000000"/>
              <w:left w:val="single" w:sz="4" w:space="0" w:color="000000"/>
              <w:bottom w:val="single" w:sz="4" w:space="0" w:color="000000"/>
              <w:right w:val="single" w:sz="4" w:space="0" w:color="000000"/>
            </w:tcBorders>
          </w:tcPr>
          <w:p w14:paraId="0171ACC5" w14:textId="77777777" w:rsidR="00AC4615" w:rsidRDefault="00AC4615" w:rsidP="00AC4615">
            <w:pPr>
              <w:spacing w:before="6" w:after="0" w:line="100" w:lineRule="exact"/>
              <w:rPr>
                <w:sz w:val="10"/>
                <w:szCs w:val="10"/>
              </w:rPr>
            </w:pPr>
          </w:p>
          <w:p w14:paraId="00FDC096" w14:textId="77777777" w:rsidR="00AC4615" w:rsidRDefault="00AC4615" w:rsidP="00AC4615">
            <w:pPr>
              <w:spacing w:after="0" w:line="200" w:lineRule="exact"/>
              <w:rPr>
                <w:sz w:val="20"/>
                <w:szCs w:val="20"/>
              </w:rPr>
            </w:pPr>
          </w:p>
          <w:p w14:paraId="21D1E4C1" w14:textId="77777777" w:rsidR="00AC4615" w:rsidRDefault="00AC4615" w:rsidP="00AC4615">
            <w:pPr>
              <w:spacing w:after="0" w:line="240" w:lineRule="auto"/>
              <w:ind w:left="282" w:right="-20"/>
              <w:rPr>
                <w:rFonts w:ascii="Arial" w:eastAsia="Arial" w:hAnsi="Arial" w:cs="Arial"/>
              </w:rPr>
            </w:pPr>
            <w:r>
              <w:rPr>
                <w:rFonts w:ascii="Arial" w:eastAsia="Arial" w:hAnsi="Arial" w:cs="Arial"/>
                <w:spacing w:val="2"/>
              </w:rPr>
              <w:t>3</w:t>
            </w:r>
            <w:r>
              <w:rPr>
                <w:rFonts w:ascii="Arial" w:eastAsia="Arial" w:hAnsi="Arial" w:cs="Arial"/>
              </w:rPr>
              <w:t>0</w:t>
            </w:r>
            <w:r>
              <w:rPr>
                <w:rFonts w:ascii="Arial" w:eastAsia="Arial" w:hAnsi="Arial" w:cs="Arial"/>
                <w:spacing w:val="3"/>
              </w:rPr>
              <w:t xml:space="preserve"> </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3</w:t>
            </w:r>
            <w:r>
              <w:rPr>
                <w:rFonts w:ascii="Arial" w:eastAsia="Arial" w:hAnsi="Arial" w:cs="Arial"/>
              </w:rPr>
              <w:t>1</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6"/>
              </w:rPr>
              <w:t>m</w:t>
            </w:r>
            <w:r>
              <w:rPr>
                <w:rFonts w:ascii="Arial" w:eastAsia="Arial" w:hAnsi="Arial" w:cs="Arial"/>
                <w:spacing w:val="2"/>
              </w:rPr>
              <w:t>a</w:t>
            </w:r>
            <w:r>
              <w:rPr>
                <w:rFonts w:ascii="Arial" w:eastAsia="Arial" w:hAnsi="Arial" w:cs="Arial"/>
              </w:rPr>
              <w:t>yo</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2</w:t>
            </w:r>
            <w:r>
              <w:rPr>
                <w:rFonts w:ascii="Arial" w:eastAsia="Arial" w:hAnsi="Arial" w:cs="Arial"/>
                <w:spacing w:val="2"/>
              </w:rPr>
              <w:t>0</w:t>
            </w:r>
            <w:r>
              <w:rPr>
                <w:rFonts w:ascii="Arial" w:eastAsia="Arial" w:hAnsi="Arial" w:cs="Arial"/>
                <w:spacing w:val="-3"/>
              </w:rPr>
              <w:t>2</w:t>
            </w:r>
            <w:r>
              <w:rPr>
                <w:rFonts w:ascii="Arial" w:eastAsia="Arial" w:hAnsi="Arial" w:cs="Arial"/>
              </w:rPr>
              <w:t>0</w:t>
            </w:r>
          </w:p>
        </w:tc>
      </w:tr>
      <w:tr w:rsidR="00AC4615" w14:paraId="6429632E" w14:textId="77777777" w:rsidTr="00AC4615">
        <w:trPr>
          <w:trHeight w:hRule="exact" w:val="883"/>
        </w:trPr>
        <w:tc>
          <w:tcPr>
            <w:tcW w:w="1537" w:type="dxa"/>
            <w:tcBorders>
              <w:top w:val="single" w:sz="4" w:space="0" w:color="000000"/>
              <w:left w:val="single" w:sz="4" w:space="0" w:color="000000"/>
              <w:bottom w:val="single" w:sz="4" w:space="0" w:color="000000"/>
              <w:right w:val="single" w:sz="4" w:space="0" w:color="000000"/>
            </w:tcBorders>
          </w:tcPr>
          <w:p w14:paraId="4A44C130" w14:textId="77777777" w:rsidR="00AC4615" w:rsidRDefault="00AC4615" w:rsidP="00AC4615">
            <w:pPr>
              <w:spacing w:before="6" w:after="0" w:line="100" w:lineRule="exact"/>
              <w:rPr>
                <w:sz w:val="10"/>
                <w:szCs w:val="10"/>
              </w:rPr>
            </w:pPr>
          </w:p>
          <w:p w14:paraId="4AB41E6C" w14:textId="77777777" w:rsidR="00AC4615" w:rsidRDefault="00AC4615" w:rsidP="00AC4615">
            <w:pPr>
              <w:spacing w:after="0" w:line="200" w:lineRule="exact"/>
              <w:rPr>
                <w:sz w:val="20"/>
                <w:szCs w:val="20"/>
              </w:rPr>
            </w:pPr>
          </w:p>
          <w:p w14:paraId="7AFFFE6E" w14:textId="77777777" w:rsidR="00AC4615" w:rsidRDefault="00AC4615" w:rsidP="00AC4615">
            <w:pPr>
              <w:spacing w:after="0" w:line="240" w:lineRule="auto"/>
              <w:ind w:left="669" w:right="640"/>
              <w:jc w:val="center"/>
              <w:rPr>
                <w:rFonts w:ascii="Arial" w:eastAsia="Arial" w:hAnsi="Arial" w:cs="Arial"/>
              </w:rPr>
            </w:pPr>
            <w:r>
              <w:rPr>
                <w:rFonts w:ascii="Arial" w:eastAsia="Arial" w:hAnsi="Arial" w:cs="Arial"/>
              </w:rPr>
              <w:t>3</w:t>
            </w:r>
          </w:p>
        </w:tc>
        <w:tc>
          <w:tcPr>
            <w:tcW w:w="4913" w:type="dxa"/>
            <w:tcBorders>
              <w:top w:val="single" w:sz="4" w:space="0" w:color="000000"/>
              <w:left w:val="single" w:sz="4" w:space="0" w:color="000000"/>
              <w:bottom w:val="single" w:sz="4" w:space="0" w:color="000000"/>
              <w:right w:val="single" w:sz="4" w:space="0" w:color="000000"/>
            </w:tcBorders>
          </w:tcPr>
          <w:p w14:paraId="49D0C310" w14:textId="77777777" w:rsidR="00AC4615" w:rsidRPr="00B035D4" w:rsidRDefault="00AC4615" w:rsidP="00AC4615">
            <w:pPr>
              <w:spacing w:after="0" w:line="247" w:lineRule="exact"/>
              <w:ind w:left="105" w:right="-20"/>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lang w:val="es-MX"/>
              </w:rPr>
              <w:t>v</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p>
          <w:p w14:paraId="68D81573" w14:textId="77777777" w:rsidR="00AC4615" w:rsidRPr="00B035D4" w:rsidRDefault="00AC4615" w:rsidP="00AC4615">
            <w:pPr>
              <w:spacing w:before="40" w:after="0" w:line="240" w:lineRule="auto"/>
              <w:ind w:left="105" w:right="-20"/>
              <w:rPr>
                <w:rFonts w:ascii="Arial" w:eastAsia="Arial" w:hAnsi="Arial" w:cs="Arial"/>
                <w:lang w:val="es-MX"/>
              </w:rPr>
            </w:pP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ad</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p>
          <w:p w14:paraId="44BBD869" w14:textId="77777777" w:rsidR="00AC4615" w:rsidRDefault="00AC4615" w:rsidP="00AC4615">
            <w:pPr>
              <w:spacing w:before="40" w:after="0" w:line="240" w:lineRule="auto"/>
              <w:ind w:left="105" w:right="-20"/>
              <w:rPr>
                <w:rFonts w:ascii="Arial" w:eastAsia="Arial" w:hAnsi="Arial" w:cs="Arial"/>
              </w:rPr>
            </w:pPr>
            <w:proofErr w:type="spellStart"/>
            <w:r>
              <w:rPr>
                <w:rFonts w:ascii="Arial" w:eastAsia="Arial" w:hAnsi="Arial" w:cs="Arial"/>
                <w:spacing w:val="1"/>
              </w:rPr>
              <w:t>E</w:t>
            </w:r>
            <w:r>
              <w:rPr>
                <w:rFonts w:ascii="Arial" w:eastAsia="Arial" w:hAnsi="Arial" w:cs="Arial"/>
                <w:spacing w:val="2"/>
              </w:rPr>
              <w:t>d</w:t>
            </w:r>
            <w:r>
              <w:rPr>
                <w:rFonts w:ascii="Arial" w:eastAsia="Arial" w:hAnsi="Arial" w:cs="Arial"/>
                <w:spacing w:val="-3"/>
              </w:rPr>
              <w:t>u</w:t>
            </w:r>
            <w:r>
              <w:rPr>
                <w:rFonts w:ascii="Arial" w:eastAsia="Arial" w:hAnsi="Arial" w:cs="Arial"/>
              </w:rPr>
              <w:t>c</w:t>
            </w:r>
            <w:r>
              <w:rPr>
                <w:rFonts w:ascii="Arial" w:eastAsia="Arial" w:hAnsi="Arial" w:cs="Arial"/>
                <w:spacing w:val="2"/>
              </w:rPr>
              <w:t>a</w:t>
            </w:r>
            <w:r>
              <w:rPr>
                <w:rFonts w:ascii="Arial" w:eastAsia="Arial" w:hAnsi="Arial" w:cs="Arial"/>
              </w:rPr>
              <w:t>c</w:t>
            </w:r>
            <w:r>
              <w:rPr>
                <w:rFonts w:ascii="Arial" w:eastAsia="Arial" w:hAnsi="Arial" w:cs="Arial"/>
                <w:spacing w:val="-1"/>
              </w:rPr>
              <w:t>i</w:t>
            </w:r>
            <w:r>
              <w:rPr>
                <w:rFonts w:ascii="Arial" w:eastAsia="Arial" w:hAnsi="Arial" w:cs="Arial"/>
                <w:spacing w:val="-3"/>
              </w:rPr>
              <w:t>ó</w:t>
            </w:r>
            <w:r>
              <w:rPr>
                <w:rFonts w:ascii="Arial" w:eastAsia="Arial" w:hAnsi="Arial" w:cs="Arial"/>
              </w:rPr>
              <w:t>n</w:t>
            </w:r>
            <w:proofErr w:type="spellEnd"/>
            <w:r>
              <w:rPr>
                <w:rFonts w:ascii="Arial" w:eastAsia="Arial" w:hAnsi="Arial" w:cs="Arial"/>
                <w:spacing w:val="-2"/>
              </w:rPr>
              <w:t xml:space="preserve"> </w:t>
            </w:r>
            <w:proofErr w:type="spellStart"/>
            <w:r>
              <w:rPr>
                <w:rFonts w:ascii="Arial" w:eastAsia="Arial" w:hAnsi="Arial" w:cs="Arial"/>
                <w:spacing w:val="1"/>
              </w:rPr>
              <w:t>B</w:t>
            </w:r>
            <w:r>
              <w:rPr>
                <w:rFonts w:ascii="Arial" w:eastAsia="Arial" w:hAnsi="Arial" w:cs="Arial"/>
                <w:spacing w:val="2"/>
              </w:rPr>
              <w:t>á</w:t>
            </w:r>
            <w:r>
              <w:rPr>
                <w:rFonts w:ascii="Arial" w:eastAsia="Arial" w:hAnsi="Arial" w:cs="Arial"/>
              </w:rPr>
              <w:t>s</w:t>
            </w:r>
            <w:r>
              <w:rPr>
                <w:rFonts w:ascii="Arial" w:eastAsia="Arial" w:hAnsi="Arial" w:cs="Arial"/>
                <w:spacing w:val="-1"/>
              </w:rPr>
              <w:t>i</w:t>
            </w:r>
            <w:r>
              <w:rPr>
                <w:rFonts w:ascii="Arial" w:eastAsia="Arial" w:hAnsi="Arial" w:cs="Arial"/>
                <w:spacing w:val="-5"/>
              </w:rPr>
              <w:t>c</w:t>
            </w:r>
            <w:r>
              <w:rPr>
                <w:rFonts w:ascii="Arial" w:eastAsia="Arial" w:hAnsi="Arial" w:cs="Arial"/>
              </w:rPr>
              <w:t>a</w:t>
            </w:r>
            <w:proofErr w:type="spellEnd"/>
          </w:p>
        </w:tc>
        <w:tc>
          <w:tcPr>
            <w:tcW w:w="3063" w:type="dxa"/>
            <w:tcBorders>
              <w:top w:val="single" w:sz="4" w:space="0" w:color="000000"/>
              <w:left w:val="single" w:sz="4" w:space="0" w:color="000000"/>
              <w:bottom w:val="single" w:sz="4" w:space="0" w:color="000000"/>
              <w:right w:val="single" w:sz="4" w:space="0" w:color="000000"/>
            </w:tcBorders>
          </w:tcPr>
          <w:p w14:paraId="756A02BE" w14:textId="77777777" w:rsidR="00AC4615" w:rsidRDefault="00AC4615" w:rsidP="00AC4615">
            <w:pPr>
              <w:spacing w:before="6" w:after="0" w:line="100" w:lineRule="exact"/>
              <w:rPr>
                <w:sz w:val="10"/>
                <w:szCs w:val="10"/>
              </w:rPr>
            </w:pPr>
          </w:p>
          <w:p w14:paraId="7EF8219D" w14:textId="77777777" w:rsidR="00AC4615" w:rsidRDefault="00AC4615" w:rsidP="00AC4615">
            <w:pPr>
              <w:spacing w:after="0" w:line="200" w:lineRule="exact"/>
              <w:rPr>
                <w:sz w:val="20"/>
                <w:szCs w:val="20"/>
              </w:rPr>
            </w:pPr>
          </w:p>
          <w:p w14:paraId="102E8823" w14:textId="77777777" w:rsidR="00AC4615" w:rsidRDefault="00AC4615" w:rsidP="00AC4615">
            <w:pPr>
              <w:spacing w:after="0" w:line="240" w:lineRule="auto"/>
              <w:ind w:left="287" w:right="-20"/>
              <w:rPr>
                <w:rFonts w:ascii="Arial" w:eastAsia="Arial" w:hAnsi="Arial" w:cs="Arial"/>
              </w:rPr>
            </w:pPr>
            <w:r>
              <w:rPr>
                <w:rFonts w:ascii="Arial" w:eastAsia="Arial" w:hAnsi="Arial" w:cs="Arial"/>
                <w:spacing w:val="2"/>
              </w:rPr>
              <w:t>6</w:t>
            </w:r>
            <w:r>
              <w:rPr>
                <w:rFonts w:ascii="Arial" w:eastAsia="Arial" w:hAnsi="Arial" w:cs="Arial"/>
                <w:spacing w:val="1"/>
              </w:rPr>
              <w:t>,</w:t>
            </w:r>
            <w:r>
              <w:rPr>
                <w:rFonts w:ascii="Arial" w:eastAsia="Arial" w:hAnsi="Arial" w:cs="Arial"/>
                <w:spacing w:val="-3"/>
              </w:rPr>
              <w:t>7</w:t>
            </w:r>
            <w:r>
              <w:rPr>
                <w:rFonts w:ascii="Arial" w:eastAsia="Arial" w:hAnsi="Arial" w:cs="Arial"/>
                <w:spacing w:val="1"/>
              </w:rPr>
              <w:t>,</w:t>
            </w:r>
            <w:r>
              <w:rPr>
                <w:rFonts w:ascii="Arial" w:eastAsia="Arial" w:hAnsi="Arial" w:cs="Arial"/>
                <w:spacing w:val="-3"/>
              </w:rPr>
              <w:t>1</w:t>
            </w:r>
            <w:r>
              <w:rPr>
                <w:rFonts w:ascii="Arial" w:eastAsia="Arial" w:hAnsi="Arial" w:cs="Arial"/>
              </w:rPr>
              <w:t>3</w:t>
            </w:r>
            <w:r>
              <w:rPr>
                <w:rFonts w:ascii="Arial" w:eastAsia="Arial" w:hAnsi="Arial" w:cs="Arial"/>
                <w:spacing w:val="3"/>
              </w:rPr>
              <w:t xml:space="preserve"> </w:t>
            </w:r>
            <w:r>
              <w:rPr>
                <w:rFonts w:ascii="Arial" w:eastAsia="Arial" w:hAnsi="Arial" w:cs="Arial"/>
              </w:rPr>
              <w:t>y</w:t>
            </w:r>
            <w:r>
              <w:rPr>
                <w:rFonts w:ascii="Arial" w:eastAsia="Arial" w:hAnsi="Arial" w:cs="Arial"/>
                <w:spacing w:val="-4"/>
              </w:rPr>
              <w:t xml:space="preserve"> </w:t>
            </w:r>
            <w:r>
              <w:rPr>
                <w:rFonts w:ascii="Arial" w:eastAsia="Arial" w:hAnsi="Arial" w:cs="Arial"/>
                <w:spacing w:val="2"/>
              </w:rPr>
              <w:t>1</w:t>
            </w:r>
            <w:r>
              <w:rPr>
                <w:rFonts w:ascii="Arial" w:eastAsia="Arial" w:hAnsi="Arial" w:cs="Arial"/>
              </w:rPr>
              <w:t>4</w:t>
            </w:r>
            <w:r>
              <w:rPr>
                <w:rFonts w:ascii="Arial" w:eastAsia="Arial" w:hAnsi="Arial" w:cs="Arial"/>
                <w:spacing w:val="-2"/>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proofErr w:type="spellStart"/>
            <w:r>
              <w:rPr>
                <w:rFonts w:ascii="Arial" w:eastAsia="Arial" w:hAnsi="Arial" w:cs="Arial"/>
                <w:spacing w:val="-1"/>
              </w:rPr>
              <w:t>j</w:t>
            </w:r>
            <w:r>
              <w:rPr>
                <w:rFonts w:ascii="Arial" w:eastAsia="Arial" w:hAnsi="Arial" w:cs="Arial"/>
                <w:spacing w:val="-3"/>
              </w:rPr>
              <w:t>u</w:t>
            </w:r>
            <w:r>
              <w:rPr>
                <w:rFonts w:ascii="Arial" w:eastAsia="Arial" w:hAnsi="Arial" w:cs="Arial"/>
                <w:spacing w:val="2"/>
              </w:rPr>
              <w:t>n</w:t>
            </w:r>
            <w:r>
              <w:rPr>
                <w:rFonts w:ascii="Arial" w:eastAsia="Arial" w:hAnsi="Arial" w:cs="Arial"/>
                <w:spacing w:val="-1"/>
              </w:rPr>
              <w:t>i</w:t>
            </w:r>
            <w:r>
              <w:rPr>
                <w:rFonts w:ascii="Arial" w:eastAsia="Arial" w:hAnsi="Arial" w:cs="Arial"/>
              </w:rPr>
              <w:t>o</w:t>
            </w:r>
            <w:proofErr w:type="spellEnd"/>
            <w:r>
              <w:rPr>
                <w:rFonts w:ascii="Arial" w:eastAsia="Arial" w:hAnsi="Arial" w:cs="Arial"/>
                <w:spacing w:val="-2"/>
              </w:rPr>
              <w:t xml:space="preserve"> </w:t>
            </w:r>
            <w:r>
              <w:rPr>
                <w:rFonts w:ascii="Arial" w:eastAsia="Arial" w:hAnsi="Arial" w:cs="Arial"/>
                <w:spacing w:val="2"/>
              </w:rPr>
              <w:t>2</w:t>
            </w:r>
            <w:r>
              <w:rPr>
                <w:rFonts w:ascii="Arial" w:eastAsia="Arial" w:hAnsi="Arial" w:cs="Arial"/>
                <w:spacing w:val="-3"/>
              </w:rPr>
              <w:t>0</w:t>
            </w:r>
            <w:r>
              <w:rPr>
                <w:rFonts w:ascii="Arial" w:eastAsia="Arial" w:hAnsi="Arial" w:cs="Arial"/>
                <w:spacing w:val="2"/>
              </w:rPr>
              <w:t>2</w:t>
            </w:r>
            <w:r>
              <w:rPr>
                <w:rFonts w:ascii="Arial" w:eastAsia="Arial" w:hAnsi="Arial" w:cs="Arial"/>
              </w:rPr>
              <w:t>0</w:t>
            </w:r>
          </w:p>
        </w:tc>
      </w:tr>
      <w:tr w:rsidR="00AC4615" w14:paraId="2653B991" w14:textId="77777777" w:rsidTr="00AC4615">
        <w:trPr>
          <w:trHeight w:hRule="exact" w:val="518"/>
        </w:trPr>
        <w:tc>
          <w:tcPr>
            <w:tcW w:w="1537" w:type="dxa"/>
            <w:tcBorders>
              <w:top w:val="single" w:sz="4" w:space="0" w:color="000000"/>
              <w:left w:val="single" w:sz="4" w:space="0" w:color="000000"/>
              <w:bottom w:val="single" w:sz="4" w:space="0" w:color="000000"/>
              <w:right w:val="single" w:sz="4" w:space="0" w:color="000000"/>
            </w:tcBorders>
          </w:tcPr>
          <w:p w14:paraId="22CECBF5" w14:textId="77777777" w:rsidR="00AC4615" w:rsidRDefault="00AC4615" w:rsidP="00AC4615">
            <w:pPr>
              <w:spacing w:after="0" w:line="242" w:lineRule="exact"/>
              <w:ind w:left="105" w:right="-20"/>
              <w:rPr>
                <w:rFonts w:ascii="Arial" w:eastAsia="Arial" w:hAnsi="Arial" w:cs="Arial"/>
              </w:rPr>
            </w:pPr>
            <w:proofErr w:type="spellStart"/>
            <w:r>
              <w:rPr>
                <w:rFonts w:ascii="Arial" w:eastAsia="Arial" w:hAnsi="Arial" w:cs="Arial"/>
                <w:b/>
                <w:bCs/>
                <w:spacing w:val="-1"/>
              </w:rPr>
              <w:t>C</w:t>
            </w:r>
            <w:r>
              <w:rPr>
                <w:rFonts w:ascii="Arial" w:eastAsia="Arial" w:hAnsi="Arial" w:cs="Arial"/>
                <w:b/>
                <w:bCs/>
              </w:rPr>
              <w:t>o</w:t>
            </w:r>
            <w:r>
              <w:rPr>
                <w:rFonts w:ascii="Arial" w:eastAsia="Arial" w:hAnsi="Arial" w:cs="Arial"/>
                <w:b/>
                <w:bCs/>
                <w:spacing w:val="-1"/>
              </w:rPr>
              <w:t>n</w:t>
            </w:r>
            <w:r>
              <w:rPr>
                <w:rFonts w:ascii="Arial" w:eastAsia="Arial" w:hAnsi="Arial" w:cs="Arial"/>
                <w:b/>
                <w:bCs/>
                <w:spacing w:val="-3"/>
              </w:rPr>
              <w:t>s</w:t>
            </w:r>
            <w:r>
              <w:rPr>
                <w:rFonts w:ascii="Arial" w:eastAsia="Arial" w:hAnsi="Arial" w:cs="Arial"/>
                <w:b/>
                <w:bCs/>
                <w:spacing w:val="2"/>
              </w:rPr>
              <w:t>ec</w:t>
            </w:r>
            <w:r>
              <w:rPr>
                <w:rFonts w:ascii="Arial" w:eastAsia="Arial" w:hAnsi="Arial" w:cs="Arial"/>
                <w:b/>
                <w:bCs/>
              </w:rPr>
              <w:t>u</w:t>
            </w:r>
            <w:r>
              <w:rPr>
                <w:rFonts w:ascii="Arial" w:eastAsia="Arial" w:hAnsi="Arial" w:cs="Arial"/>
                <w:b/>
                <w:bCs/>
                <w:spacing w:val="-2"/>
              </w:rPr>
              <w:t>t</w:t>
            </w:r>
            <w:r>
              <w:rPr>
                <w:rFonts w:ascii="Arial" w:eastAsia="Arial" w:hAnsi="Arial" w:cs="Arial"/>
                <w:b/>
                <w:bCs/>
                <w:spacing w:val="-4"/>
              </w:rPr>
              <w:t>i</w:t>
            </w:r>
            <w:r>
              <w:rPr>
                <w:rFonts w:ascii="Arial" w:eastAsia="Arial" w:hAnsi="Arial" w:cs="Arial"/>
                <w:b/>
                <w:bCs/>
                <w:spacing w:val="-3"/>
              </w:rPr>
              <w:t>v</w:t>
            </w:r>
            <w:r>
              <w:rPr>
                <w:rFonts w:ascii="Arial" w:eastAsia="Arial" w:hAnsi="Arial" w:cs="Arial"/>
                <w:b/>
                <w:bCs/>
              </w:rPr>
              <w:t>o</w:t>
            </w:r>
            <w:proofErr w:type="spellEnd"/>
          </w:p>
        </w:tc>
        <w:tc>
          <w:tcPr>
            <w:tcW w:w="4913" w:type="dxa"/>
            <w:tcBorders>
              <w:top w:val="single" w:sz="4" w:space="0" w:color="000000"/>
              <w:left w:val="single" w:sz="4" w:space="0" w:color="000000"/>
              <w:bottom w:val="single" w:sz="4" w:space="0" w:color="000000"/>
              <w:right w:val="single" w:sz="4" w:space="0" w:color="000000"/>
            </w:tcBorders>
          </w:tcPr>
          <w:p w14:paraId="72732D39" w14:textId="77777777" w:rsidR="00AC4615" w:rsidRPr="00B035D4" w:rsidRDefault="00AC4615" w:rsidP="00AC4615">
            <w:pPr>
              <w:spacing w:after="0" w:line="242" w:lineRule="exact"/>
              <w:ind w:left="322" w:right="308"/>
              <w:jc w:val="center"/>
              <w:rPr>
                <w:rFonts w:ascii="Arial" w:eastAsia="Arial" w:hAnsi="Arial" w:cs="Arial"/>
                <w:lang w:val="es-MX"/>
              </w:rPr>
            </w:pPr>
            <w:r w:rsidRPr="00B035D4">
              <w:rPr>
                <w:rFonts w:ascii="Arial" w:eastAsia="Arial" w:hAnsi="Arial" w:cs="Arial"/>
                <w:b/>
                <w:bCs/>
                <w:spacing w:val="-6"/>
                <w:lang w:val="es-MX"/>
              </w:rPr>
              <w:t>A</w:t>
            </w:r>
            <w:r w:rsidRPr="00B035D4">
              <w:rPr>
                <w:rFonts w:ascii="Arial" w:eastAsia="Arial" w:hAnsi="Arial" w:cs="Arial"/>
                <w:b/>
                <w:bCs/>
                <w:spacing w:val="4"/>
                <w:lang w:val="es-MX"/>
              </w:rPr>
              <w:t>p</w:t>
            </w:r>
            <w:r w:rsidRPr="00B035D4">
              <w:rPr>
                <w:rFonts w:ascii="Arial" w:eastAsia="Arial" w:hAnsi="Arial" w:cs="Arial"/>
                <w:b/>
                <w:bCs/>
                <w:spacing w:val="1"/>
                <w:lang w:val="es-MX"/>
              </w:rPr>
              <w:t>l</w:t>
            </w:r>
            <w:r w:rsidRPr="00B035D4">
              <w:rPr>
                <w:rFonts w:ascii="Arial" w:eastAsia="Arial" w:hAnsi="Arial" w:cs="Arial"/>
                <w:b/>
                <w:bCs/>
                <w:spacing w:val="-4"/>
                <w:lang w:val="es-MX"/>
              </w:rPr>
              <w:t>i</w:t>
            </w:r>
            <w:r w:rsidRPr="00B035D4">
              <w:rPr>
                <w:rFonts w:ascii="Arial" w:eastAsia="Arial" w:hAnsi="Arial" w:cs="Arial"/>
                <w:b/>
                <w:bCs/>
                <w:spacing w:val="2"/>
                <w:lang w:val="es-MX"/>
              </w:rPr>
              <w:t>cac</w:t>
            </w:r>
            <w:r w:rsidRPr="00B035D4">
              <w:rPr>
                <w:rFonts w:ascii="Arial" w:eastAsia="Arial" w:hAnsi="Arial" w:cs="Arial"/>
                <w:b/>
                <w:bCs/>
                <w:spacing w:val="-4"/>
                <w:lang w:val="es-MX"/>
              </w:rPr>
              <w:t>i</w:t>
            </w:r>
            <w:r w:rsidRPr="00B035D4">
              <w:rPr>
                <w:rFonts w:ascii="Arial" w:eastAsia="Arial" w:hAnsi="Arial" w:cs="Arial"/>
                <w:b/>
                <w:bCs/>
                <w:lang w:val="es-MX"/>
              </w:rPr>
              <w:t>o</w:t>
            </w:r>
            <w:r w:rsidRPr="00B035D4">
              <w:rPr>
                <w:rFonts w:ascii="Arial" w:eastAsia="Arial" w:hAnsi="Arial" w:cs="Arial"/>
                <w:b/>
                <w:bCs/>
                <w:spacing w:val="-1"/>
                <w:lang w:val="es-MX"/>
              </w:rPr>
              <w:t>n</w:t>
            </w:r>
            <w:r w:rsidRPr="00B035D4">
              <w:rPr>
                <w:rFonts w:ascii="Arial" w:eastAsia="Arial" w:hAnsi="Arial" w:cs="Arial"/>
                <w:b/>
                <w:bCs/>
                <w:spacing w:val="2"/>
                <w:lang w:val="es-MX"/>
              </w:rPr>
              <w:t>e</w:t>
            </w:r>
            <w:r w:rsidRPr="00B035D4">
              <w:rPr>
                <w:rFonts w:ascii="Arial" w:eastAsia="Arial" w:hAnsi="Arial" w:cs="Arial"/>
                <w:b/>
                <w:bCs/>
                <w:lang w:val="es-MX"/>
              </w:rPr>
              <w:t>s</w:t>
            </w:r>
            <w:r w:rsidRPr="00B035D4">
              <w:rPr>
                <w:rFonts w:ascii="Arial" w:eastAsia="Arial" w:hAnsi="Arial" w:cs="Arial"/>
                <w:b/>
                <w:bCs/>
                <w:spacing w:val="-2"/>
                <w:lang w:val="es-MX"/>
              </w:rPr>
              <w:t xml:space="preserve"> </w:t>
            </w:r>
            <w:r w:rsidRPr="00B035D4">
              <w:rPr>
                <w:rFonts w:ascii="Arial" w:eastAsia="Arial" w:hAnsi="Arial" w:cs="Arial"/>
                <w:b/>
                <w:bCs/>
                <w:spacing w:val="1"/>
                <w:lang w:val="es-MX"/>
              </w:rPr>
              <w:t>E</w:t>
            </w:r>
            <w:r w:rsidRPr="00B035D4">
              <w:rPr>
                <w:rFonts w:ascii="Arial" w:eastAsia="Arial" w:hAnsi="Arial" w:cs="Arial"/>
                <w:b/>
                <w:bCs/>
                <w:lang w:val="es-MX"/>
              </w:rPr>
              <w:t>d</w:t>
            </w:r>
            <w:r w:rsidRPr="00B035D4">
              <w:rPr>
                <w:rFonts w:ascii="Arial" w:eastAsia="Arial" w:hAnsi="Arial" w:cs="Arial"/>
                <w:b/>
                <w:bCs/>
                <w:spacing w:val="-6"/>
                <w:lang w:val="es-MX"/>
              </w:rPr>
              <w:t>u</w:t>
            </w:r>
            <w:r w:rsidRPr="00B035D4">
              <w:rPr>
                <w:rFonts w:ascii="Arial" w:eastAsia="Arial" w:hAnsi="Arial" w:cs="Arial"/>
                <w:b/>
                <w:bCs/>
                <w:spacing w:val="2"/>
                <w:lang w:val="es-MX"/>
              </w:rPr>
              <w:t>c</w:t>
            </w:r>
            <w:r w:rsidRPr="00B035D4">
              <w:rPr>
                <w:rFonts w:ascii="Arial" w:eastAsia="Arial" w:hAnsi="Arial" w:cs="Arial"/>
                <w:b/>
                <w:bCs/>
                <w:spacing w:val="-3"/>
                <w:lang w:val="es-MX"/>
              </w:rPr>
              <w:t>a</w:t>
            </w:r>
            <w:r w:rsidRPr="00B035D4">
              <w:rPr>
                <w:rFonts w:ascii="Arial" w:eastAsia="Arial" w:hAnsi="Arial" w:cs="Arial"/>
                <w:b/>
                <w:bCs/>
                <w:spacing w:val="2"/>
                <w:lang w:val="es-MX"/>
              </w:rPr>
              <w:t>c</w:t>
            </w:r>
            <w:r w:rsidRPr="00B035D4">
              <w:rPr>
                <w:rFonts w:ascii="Arial" w:eastAsia="Arial" w:hAnsi="Arial" w:cs="Arial"/>
                <w:b/>
                <w:bCs/>
                <w:spacing w:val="-4"/>
                <w:lang w:val="es-MX"/>
              </w:rPr>
              <w:t>i</w:t>
            </w:r>
            <w:r w:rsidRPr="00B035D4">
              <w:rPr>
                <w:rFonts w:ascii="Arial" w:eastAsia="Arial" w:hAnsi="Arial" w:cs="Arial"/>
                <w:b/>
                <w:bCs/>
                <w:lang w:val="es-MX"/>
              </w:rPr>
              <w:t xml:space="preserve">ón </w:t>
            </w:r>
            <w:r w:rsidRPr="00B035D4">
              <w:rPr>
                <w:rFonts w:ascii="Arial" w:eastAsia="Arial" w:hAnsi="Arial" w:cs="Arial"/>
                <w:b/>
                <w:bCs/>
                <w:spacing w:val="-6"/>
                <w:lang w:val="es-MX"/>
              </w:rPr>
              <w:t>M</w:t>
            </w:r>
            <w:r w:rsidRPr="00B035D4">
              <w:rPr>
                <w:rFonts w:ascii="Arial" w:eastAsia="Arial" w:hAnsi="Arial" w:cs="Arial"/>
                <w:b/>
                <w:bCs/>
                <w:spacing w:val="2"/>
                <w:lang w:val="es-MX"/>
              </w:rPr>
              <w:t>e</w:t>
            </w:r>
            <w:r w:rsidRPr="00B035D4">
              <w:rPr>
                <w:rFonts w:ascii="Arial" w:eastAsia="Arial" w:hAnsi="Arial" w:cs="Arial"/>
                <w:b/>
                <w:bCs/>
                <w:lang w:val="es-MX"/>
              </w:rPr>
              <w:t>d</w:t>
            </w:r>
            <w:r w:rsidRPr="00B035D4">
              <w:rPr>
                <w:rFonts w:ascii="Arial" w:eastAsia="Arial" w:hAnsi="Arial" w:cs="Arial"/>
                <w:b/>
                <w:bCs/>
                <w:spacing w:val="-4"/>
                <w:lang w:val="es-MX"/>
              </w:rPr>
              <w:t>i</w:t>
            </w:r>
            <w:r w:rsidRPr="00B035D4">
              <w:rPr>
                <w:rFonts w:ascii="Arial" w:eastAsia="Arial" w:hAnsi="Arial" w:cs="Arial"/>
                <w:b/>
                <w:bCs/>
                <w:lang w:val="es-MX"/>
              </w:rPr>
              <w:t>a</w:t>
            </w:r>
            <w:r w:rsidRPr="00B035D4">
              <w:rPr>
                <w:rFonts w:ascii="Arial" w:eastAsia="Arial" w:hAnsi="Arial" w:cs="Arial"/>
                <w:b/>
                <w:bCs/>
                <w:spacing w:val="3"/>
                <w:lang w:val="es-MX"/>
              </w:rPr>
              <w:t xml:space="preserve"> </w:t>
            </w:r>
            <w:r w:rsidRPr="00B035D4">
              <w:rPr>
                <w:rFonts w:ascii="Arial" w:eastAsia="Arial" w:hAnsi="Arial" w:cs="Arial"/>
                <w:b/>
                <w:bCs/>
                <w:spacing w:val="1"/>
                <w:lang w:val="es-MX"/>
              </w:rPr>
              <w:t>S</w:t>
            </w:r>
            <w:r w:rsidRPr="00B035D4">
              <w:rPr>
                <w:rFonts w:ascii="Arial" w:eastAsia="Arial" w:hAnsi="Arial" w:cs="Arial"/>
                <w:b/>
                <w:bCs/>
                <w:lang w:val="es-MX"/>
              </w:rPr>
              <w:t>u</w:t>
            </w:r>
            <w:r w:rsidRPr="00B035D4">
              <w:rPr>
                <w:rFonts w:ascii="Arial" w:eastAsia="Arial" w:hAnsi="Arial" w:cs="Arial"/>
                <w:b/>
                <w:bCs/>
                <w:spacing w:val="-1"/>
                <w:lang w:val="es-MX"/>
              </w:rPr>
              <w:t>p</w:t>
            </w:r>
            <w:r w:rsidRPr="00B035D4">
              <w:rPr>
                <w:rFonts w:ascii="Arial" w:eastAsia="Arial" w:hAnsi="Arial" w:cs="Arial"/>
                <w:b/>
                <w:bCs/>
                <w:spacing w:val="2"/>
                <w:lang w:val="es-MX"/>
              </w:rPr>
              <w:t>e</w:t>
            </w:r>
            <w:r w:rsidRPr="00B035D4">
              <w:rPr>
                <w:rFonts w:ascii="Arial" w:eastAsia="Arial" w:hAnsi="Arial" w:cs="Arial"/>
                <w:b/>
                <w:bCs/>
                <w:lang w:val="es-MX"/>
              </w:rPr>
              <w:t>r</w:t>
            </w:r>
            <w:r w:rsidRPr="00B035D4">
              <w:rPr>
                <w:rFonts w:ascii="Arial" w:eastAsia="Arial" w:hAnsi="Arial" w:cs="Arial"/>
                <w:b/>
                <w:bCs/>
                <w:spacing w:val="-3"/>
                <w:lang w:val="es-MX"/>
              </w:rPr>
              <w:t>i</w:t>
            </w:r>
            <w:r w:rsidRPr="00B035D4">
              <w:rPr>
                <w:rFonts w:ascii="Arial" w:eastAsia="Arial" w:hAnsi="Arial" w:cs="Arial"/>
                <w:b/>
                <w:bCs/>
                <w:lang w:val="es-MX"/>
              </w:rPr>
              <w:t>or</w:t>
            </w:r>
          </w:p>
          <w:p w14:paraId="479ADEE4" w14:textId="77777777" w:rsidR="00AC4615" w:rsidRPr="00B035D4" w:rsidRDefault="00AC4615" w:rsidP="00AC4615">
            <w:pPr>
              <w:spacing w:before="1" w:after="0" w:line="240" w:lineRule="auto"/>
              <w:ind w:left="2104" w:right="2084"/>
              <w:jc w:val="center"/>
              <w:rPr>
                <w:rFonts w:ascii="Arial" w:eastAsia="Arial" w:hAnsi="Arial" w:cs="Arial"/>
                <w:lang w:val="es-MX"/>
              </w:rPr>
            </w:pPr>
            <w:r w:rsidRPr="00B035D4">
              <w:rPr>
                <w:rFonts w:ascii="Arial" w:eastAsia="Arial" w:hAnsi="Arial" w:cs="Arial"/>
                <w:b/>
                <w:bCs/>
                <w:spacing w:val="-2"/>
                <w:lang w:val="es-MX"/>
              </w:rPr>
              <w:t>(</w:t>
            </w:r>
            <w:r w:rsidRPr="00B035D4">
              <w:rPr>
                <w:rFonts w:ascii="Arial" w:eastAsia="Arial" w:hAnsi="Arial" w:cs="Arial"/>
                <w:b/>
                <w:bCs/>
                <w:spacing w:val="1"/>
                <w:lang w:val="es-MX"/>
              </w:rPr>
              <w:t>E</w:t>
            </w:r>
            <w:r w:rsidRPr="00B035D4">
              <w:rPr>
                <w:rFonts w:ascii="Arial" w:eastAsia="Arial" w:hAnsi="Arial" w:cs="Arial"/>
                <w:b/>
                <w:bCs/>
                <w:spacing w:val="-6"/>
                <w:lang w:val="es-MX"/>
              </w:rPr>
              <w:t>M</w:t>
            </w:r>
            <w:r w:rsidRPr="00B035D4">
              <w:rPr>
                <w:rFonts w:ascii="Arial" w:eastAsia="Arial" w:hAnsi="Arial" w:cs="Arial"/>
                <w:b/>
                <w:bCs/>
                <w:spacing w:val="1"/>
                <w:lang w:val="es-MX"/>
              </w:rPr>
              <w:t>S</w:t>
            </w:r>
            <w:r w:rsidRPr="00B035D4">
              <w:rPr>
                <w:rFonts w:ascii="Arial" w:eastAsia="Arial" w:hAnsi="Arial" w:cs="Arial"/>
                <w:b/>
                <w:bCs/>
                <w:lang w:val="es-MX"/>
              </w:rPr>
              <w:t>)</w:t>
            </w:r>
          </w:p>
        </w:tc>
        <w:tc>
          <w:tcPr>
            <w:tcW w:w="3063" w:type="dxa"/>
            <w:tcBorders>
              <w:top w:val="single" w:sz="4" w:space="0" w:color="000000"/>
              <w:left w:val="single" w:sz="4" w:space="0" w:color="000000"/>
              <w:bottom w:val="single" w:sz="4" w:space="0" w:color="000000"/>
              <w:right w:val="single" w:sz="4" w:space="0" w:color="000000"/>
            </w:tcBorders>
          </w:tcPr>
          <w:p w14:paraId="1B659BFC" w14:textId="77777777" w:rsidR="00AC4615" w:rsidRPr="00B035D4" w:rsidRDefault="00AC4615" w:rsidP="00AC4615">
            <w:pPr>
              <w:spacing w:before="9" w:after="0" w:line="110" w:lineRule="exact"/>
              <w:rPr>
                <w:sz w:val="11"/>
                <w:szCs w:val="11"/>
                <w:lang w:val="es-MX"/>
              </w:rPr>
            </w:pPr>
          </w:p>
          <w:p w14:paraId="241DCD25" w14:textId="77777777" w:rsidR="00AC4615" w:rsidRDefault="00AC4615" w:rsidP="00AC4615">
            <w:pPr>
              <w:spacing w:after="0" w:line="240" w:lineRule="auto"/>
              <w:ind w:left="527" w:right="-20"/>
              <w:rPr>
                <w:rFonts w:ascii="Arial" w:eastAsia="Arial" w:hAnsi="Arial" w:cs="Arial"/>
              </w:rPr>
            </w:pPr>
            <w:proofErr w:type="spellStart"/>
            <w:r>
              <w:rPr>
                <w:rFonts w:ascii="Arial" w:eastAsia="Arial" w:hAnsi="Arial" w:cs="Arial"/>
                <w:b/>
                <w:bCs/>
              </w:rPr>
              <w:t>F</w:t>
            </w:r>
            <w:r>
              <w:rPr>
                <w:rFonts w:ascii="Arial" w:eastAsia="Arial" w:hAnsi="Arial" w:cs="Arial"/>
                <w:b/>
                <w:bCs/>
                <w:spacing w:val="1"/>
              </w:rPr>
              <w:t>e</w:t>
            </w:r>
            <w:r>
              <w:rPr>
                <w:rFonts w:ascii="Arial" w:eastAsia="Arial" w:hAnsi="Arial" w:cs="Arial"/>
                <w:b/>
                <w:bCs/>
                <w:spacing w:val="2"/>
              </w:rPr>
              <w:t>c</w:t>
            </w:r>
            <w:r>
              <w:rPr>
                <w:rFonts w:ascii="Arial" w:eastAsia="Arial" w:hAnsi="Arial" w:cs="Arial"/>
                <w:b/>
                <w:bCs/>
                <w:spacing w:val="-5"/>
              </w:rPr>
              <w:t>h</w:t>
            </w:r>
            <w:r>
              <w:rPr>
                <w:rFonts w:ascii="Arial" w:eastAsia="Arial" w:hAnsi="Arial" w:cs="Arial"/>
                <w:b/>
                <w:bCs/>
              </w:rPr>
              <w:t>a</w:t>
            </w:r>
            <w:proofErr w:type="spellEnd"/>
            <w:r>
              <w:rPr>
                <w:rFonts w:ascii="Arial" w:eastAsia="Arial" w:hAnsi="Arial" w:cs="Arial"/>
                <w:b/>
                <w:bCs/>
                <w:spacing w:val="3"/>
              </w:rPr>
              <w:t xml:space="preserve"> </w:t>
            </w:r>
            <w:proofErr w:type="spellStart"/>
            <w:r>
              <w:rPr>
                <w:rFonts w:ascii="Arial" w:eastAsia="Arial" w:hAnsi="Arial" w:cs="Arial"/>
                <w:b/>
                <w:bCs/>
                <w:spacing w:val="2"/>
              </w:rPr>
              <w:t>c</w:t>
            </w:r>
            <w:r>
              <w:rPr>
                <w:rFonts w:ascii="Arial" w:eastAsia="Arial" w:hAnsi="Arial" w:cs="Arial"/>
                <w:b/>
                <w:bCs/>
              </w:rPr>
              <w:t>o</w:t>
            </w:r>
            <w:r>
              <w:rPr>
                <w:rFonts w:ascii="Arial" w:eastAsia="Arial" w:hAnsi="Arial" w:cs="Arial"/>
                <w:b/>
                <w:bCs/>
                <w:spacing w:val="-1"/>
              </w:rPr>
              <w:t>n</w:t>
            </w:r>
            <w:r>
              <w:rPr>
                <w:rFonts w:ascii="Arial" w:eastAsia="Arial" w:hAnsi="Arial" w:cs="Arial"/>
                <w:b/>
                <w:bCs/>
                <w:spacing w:val="-3"/>
              </w:rPr>
              <w:t>s</w:t>
            </w:r>
            <w:r>
              <w:rPr>
                <w:rFonts w:ascii="Arial" w:eastAsia="Arial" w:hAnsi="Arial" w:cs="Arial"/>
                <w:b/>
                <w:bCs/>
                <w:spacing w:val="-4"/>
              </w:rPr>
              <w:t>i</w:t>
            </w:r>
            <w:r>
              <w:rPr>
                <w:rFonts w:ascii="Arial" w:eastAsia="Arial" w:hAnsi="Arial" w:cs="Arial"/>
                <w:b/>
                <w:bCs/>
              </w:rPr>
              <w:t>d</w:t>
            </w:r>
            <w:r>
              <w:rPr>
                <w:rFonts w:ascii="Arial" w:eastAsia="Arial" w:hAnsi="Arial" w:cs="Arial"/>
                <w:b/>
                <w:bCs/>
                <w:spacing w:val="1"/>
              </w:rPr>
              <w:t>e</w:t>
            </w:r>
            <w:r>
              <w:rPr>
                <w:rFonts w:ascii="Arial" w:eastAsia="Arial" w:hAnsi="Arial" w:cs="Arial"/>
                <w:b/>
                <w:bCs/>
              </w:rPr>
              <w:t>r</w:t>
            </w:r>
            <w:r>
              <w:rPr>
                <w:rFonts w:ascii="Arial" w:eastAsia="Arial" w:hAnsi="Arial" w:cs="Arial"/>
                <w:b/>
                <w:bCs/>
                <w:spacing w:val="2"/>
              </w:rPr>
              <w:t>a</w:t>
            </w:r>
            <w:r>
              <w:rPr>
                <w:rFonts w:ascii="Arial" w:eastAsia="Arial" w:hAnsi="Arial" w:cs="Arial"/>
                <w:b/>
                <w:bCs/>
                <w:spacing w:val="-5"/>
              </w:rPr>
              <w:t>d</w:t>
            </w:r>
            <w:r>
              <w:rPr>
                <w:rFonts w:ascii="Arial" w:eastAsia="Arial" w:hAnsi="Arial" w:cs="Arial"/>
                <w:b/>
                <w:bCs/>
              </w:rPr>
              <w:t>a</w:t>
            </w:r>
            <w:proofErr w:type="spellEnd"/>
          </w:p>
        </w:tc>
      </w:tr>
      <w:tr w:rsidR="00AC4615" w14:paraId="5483FD09" w14:textId="77777777" w:rsidTr="00AC4615">
        <w:trPr>
          <w:trHeight w:hRule="exact" w:val="884"/>
        </w:trPr>
        <w:tc>
          <w:tcPr>
            <w:tcW w:w="1537" w:type="dxa"/>
            <w:tcBorders>
              <w:top w:val="single" w:sz="4" w:space="0" w:color="000000"/>
              <w:left w:val="single" w:sz="4" w:space="0" w:color="000000"/>
              <w:bottom w:val="single" w:sz="4" w:space="0" w:color="000000"/>
              <w:right w:val="single" w:sz="4" w:space="0" w:color="000000"/>
            </w:tcBorders>
          </w:tcPr>
          <w:p w14:paraId="7502C132" w14:textId="77777777" w:rsidR="00AC4615" w:rsidRDefault="00AC4615" w:rsidP="00AC4615">
            <w:pPr>
              <w:spacing w:before="2" w:after="0" w:line="100" w:lineRule="exact"/>
              <w:rPr>
                <w:sz w:val="10"/>
                <w:szCs w:val="10"/>
              </w:rPr>
            </w:pPr>
          </w:p>
          <w:p w14:paraId="05BA8CFC" w14:textId="77777777" w:rsidR="00AC4615" w:rsidRDefault="00AC4615" w:rsidP="00AC4615">
            <w:pPr>
              <w:spacing w:after="0" w:line="200" w:lineRule="exact"/>
              <w:rPr>
                <w:sz w:val="20"/>
                <w:szCs w:val="20"/>
              </w:rPr>
            </w:pPr>
          </w:p>
          <w:p w14:paraId="60BF4FB9" w14:textId="77777777" w:rsidR="00AC4615" w:rsidRDefault="00AC4615" w:rsidP="00AC4615">
            <w:pPr>
              <w:spacing w:after="0" w:line="240" w:lineRule="auto"/>
              <w:ind w:left="669" w:right="640"/>
              <w:jc w:val="center"/>
              <w:rPr>
                <w:rFonts w:ascii="Arial" w:eastAsia="Arial" w:hAnsi="Arial" w:cs="Arial"/>
              </w:rPr>
            </w:pPr>
            <w:r>
              <w:rPr>
                <w:rFonts w:ascii="Arial" w:eastAsia="Arial" w:hAnsi="Arial" w:cs="Arial"/>
              </w:rPr>
              <w:t>1</w:t>
            </w:r>
          </w:p>
        </w:tc>
        <w:tc>
          <w:tcPr>
            <w:tcW w:w="4913" w:type="dxa"/>
            <w:tcBorders>
              <w:top w:val="single" w:sz="4" w:space="0" w:color="000000"/>
              <w:left w:val="single" w:sz="4" w:space="0" w:color="000000"/>
              <w:bottom w:val="single" w:sz="4" w:space="0" w:color="000000"/>
              <w:right w:val="single" w:sz="4" w:space="0" w:color="000000"/>
            </w:tcBorders>
          </w:tcPr>
          <w:p w14:paraId="2662648B" w14:textId="77777777" w:rsidR="00AC4615" w:rsidRPr="00B035D4" w:rsidRDefault="00AC4615" w:rsidP="00AC4615">
            <w:pPr>
              <w:spacing w:after="0" w:line="248" w:lineRule="exact"/>
              <w:ind w:left="105" w:right="-20"/>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u</w:t>
            </w:r>
            <w:r w:rsidRPr="00B035D4">
              <w:rPr>
                <w:rFonts w:ascii="Arial" w:eastAsia="Arial" w:hAnsi="Arial" w:cs="Arial"/>
                <w:spacing w:val="-2"/>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p>
          <w:p w14:paraId="27B7F766" w14:textId="77777777" w:rsidR="00AC4615" w:rsidRPr="00B035D4" w:rsidRDefault="00AC4615" w:rsidP="00AC4615">
            <w:pPr>
              <w:spacing w:before="35" w:after="0" w:line="277" w:lineRule="auto"/>
              <w:ind w:left="105" w:right="229"/>
              <w:rPr>
                <w:rFonts w:ascii="Arial" w:eastAsia="Arial" w:hAnsi="Arial" w:cs="Arial"/>
                <w:lang w:val="es-MX"/>
              </w:rPr>
            </w:pP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ad</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n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du</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ed</w:t>
            </w:r>
            <w:r w:rsidRPr="00B035D4">
              <w:rPr>
                <w:rFonts w:ascii="Arial" w:eastAsia="Arial" w:hAnsi="Arial" w:cs="Arial"/>
                <w:spacing w:val="-1"/>
                <w:lang w:val="es-MX"/>
              </w:rPr>
              <w:t>i</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S</w:t>
            </w:r>
            <w:r w:rsidRPr="00B035D4">
              <w:rPr>
                <w:rFonts w:ascii="Arial" w:eastAsia="Arial" w:hAnsi="Arial" w:cs="Arial"/>
                <w:spacing w:val="-3"/>
                <w:lang w:val="es-MX"/>
              </w:rPr>
              <w:t>u</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o</w:t>
            </w:r>
            <w:r w:rsidRPr="00B035D4">
              <w:rPr>
                <w:rFonts w:ascii="Arial" w:eastAsia="Arial" w:hAnsi="Arial" w:cs="Arial"/>
                <w:lang w:val="es-MX"/>
              </w:rPr>
              <w:t>r</w:t>
            </w:r>
          </w:p>
        </w:tc>
        <w:tc>
          <w:tcPr>
            <w:tcW w:w="3063" w:type="dxa"/>
            <w:tcBorders>
              <w:top w:val="single" w:sz="4" w:space="0" w:color="000000"/>
              <w:left w:val="single" w:sz="4" w:space="0" w:color="000000"/>
              <w:bottom w:val="single" w:sz="4" w:space="0" w:color="000000"/>
              <w:right w:val="single" w:sz="4" w:space="0" w:color="000000"/>
            </w:tcBorders>
          </w:tcPr>
          <w:p w14:paraId="579AC1CB" w14:textId="77777777" w:rsidR="00AC4615" w:rsidRPr="00B035D4" w:rsidRDefault="00AC4615" w:rsidP="00AC4615">
            <w:pPr>
              <w:spacing w:before="2" w:after="0" w:line="100" w:lineRule="exact"/>
              <w:rPr>
                <w:sz w:val="10"/>
                <w:szCs w:val="10"/>
                <w:lang w:val="es-MX"/>
              </w:rPr>
            </w:pPr>
          </w:p>
          <w:p w14:paraId="67097C5C" w14:textId="77777777" w:rsidR="00AC4615" w:rsidRPr="00B035D4" w:rsidRDefault="00AC4615" w:rsidP="00AC4615">
            <w:pPr>
              <w:spacing w:after="0" w:line="200" w:lineRule="exact"/>
              <w:rPr>
                <w:sz w:val="20"/>
                <w:szCs w:val="20"/>
                <w:lang w:val="es-MX"/>
              </w:rPr>
            </w:pPr>
          </w:p>
          <w:p w14:paraId="71F4B9AC" w14:textId="77777777" w:rsidR="00AC4615" w:rsidRDefault="00AC4615" w:rsidP="00AC4615">
            <w:pPr>
              <w:spacing w:after="0" w:line="240" w:lineRule="auto"/>
              <w:ind w:left="282" w:right="-20"/>
              <w:rPr>
                <w:rFonts w:ascii="Arial" w:eastAsia="Arial" w:hAnsi="Arial" w:cs="Arial"/>
              </w:rPr>
            </w:pPr>
            <w:r>
              <w:rPr>
                <w:rFonts w:ascii="Arial" w:eastAsia="Arial" w:hAnsi="Arial" w:cs="Arial"/>
                <w:spacing w:val="2"/>
              </w:rPr>
              <w:t>2</w:t>
            </w:r>
            <w:r>
              <w:rPr>
                <w:rFonts w:ascii="Arial" w:eastAsia="Arial" w:hAnsi="Arial" w:cs="Arial"/>
              </w:rPr>
              <w:t>3</w:t>
            </w:r>
            <w:r>
              <w:rPr>
                <w:rFonts w:ascii="Arial" w:eastAsia="Arial" w:hAnsi="Arial" w:cs="Arial"/>
                <w:spacing w:val="3"/>
              </w:rPr>
              <w:t xml:space="preserve"> </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2</w:t>
            </w:r>
            <w:r>
              <w:rPr>
                <w:rFonts w:ascii="Arial" w:eastAsia="Arial" w:hAnsi="Arial" w:cs="Arial"/>
              </w:rPr>
              <w:t>4</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6"/>
              </w:rPr>
              <w:t>m</w:t>
            </w:r>
            <w:r>
              <w:rPr>
                <w:rFonts w:ascii="Arial" w:eastAsia="Arial" w:hAnsi="Arial" w:cs="Arial"/>
                <w:spacing w:val="2"/>
              </w:rPr>
              <w:t>a</w:t>
            </w:r>
            <w:r>
              <w:rPr>
                <w:rFonts w:ascii="Arial" w:eastAsia="Arial" w:hAnsi="Arial" w:cs="Arial"/>
              </w:rPr>
              <w:t>yo</w:t>
            </w:r>
            <w:r>
              <w:rPr>
                <w:rFonts w:ascii="Arial" w:eastAsia="Arial" w:hAnsi="Arial" w:cs="Arial"/>
                <w:spacing w:val="-2"/>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2</w:t>
            </w:r>
            <w:r>
              <w:rPr>
                <w:rFonts w:ascii="Arial" w:eastAsia="Arial" w:hAnsi="Arial" w:cs="Arial"/>
                <w:spacing w:val="2"/>
              </w:rPr>
              <w:t>0</w:t>
            </w:r>
            <w:r>
              <w:rPr>
                <w:rFonts w:ascii="Arial" w:eastAsia="Arial" w:hAnsi="Arial" w:cs="Arial"/>
                <w:spacing w:val="-3"/>
              </w:rPr>
              <w:t>2</w:t>
            </w:r>
            <w:r>
              <w:rPr>
                <w:rFonts w:ascii="Arial" w:eastAsia="Arial" w:hAnsi="Arial" w:cs="Arial"/>
              </w:rPr>
              <w:t>0</w:t>
            </w:r>
          </w:p>
        </w:tc>
      </w:tr>
      <w:tr w:rsidR="00AC4615" w14:paraId="02F40E3C" w14:textId="77777777" w:rsidTr="00AC4615">
        <w:trPr>
          <w:trHeight w:hRule="exact" w:val="298"/>
        </w:trPr>
        <w:tc>
          <w:tcPr>
            <w:tcW w:w="1537" w:type="dxa"/>
            <w:tcBorders>
              <w:top w:val="single" w:sz="4" w:space="0" w:color="000000"/>
              <w:left w:val="single" w:sz="4" w:space="0" w:color="000000"/>
              <w:bottom w:val="single" w:sz="4" w:space="0" w:color="000000"/>
              <w:right w:val="single" w:sz="4" w:space="0" w:color="000000"/>
            </w:tcBorders>
          </w:tcPr>
          <w:p w14:paraId="668F1E5B" w14:textId="77777777" w:rsidR="00AC4615" w:rsidRDefault="00AC4615" w:rsidP="00AC4615">
            <w:pPr>
              <w:spacing w:before="13" w:after="0" w:line="240" w:lineRule="auto"/>
              <w:ind w:left="669" w:right="640"/>
              <w:jc w:val="center"/>
              <w:rPr>
                <w:rFonts w:ascii="Arial" w:eastAsia="Arial" w:hAnsi="Arial" w:cs="Arial"/>
              </w:rPr>
            </w:pPr>
            <w:r>
              <w:rPr>
                <w:rFonts w:ascii="Arial" w:eastAsia="Arial" w:hAnsi="Arial" w:cs="Arial"/>
              </w:rPr>
              <w:t>2</w:t>
            </w:r>
          </w:p>
        </w:tc>
        <w:tc>
          <w:tcPr>
            <w:tcW w:w="4913" w:type="dxa"/>
            <w:tcBorders>
              <w:top w:val="single" w:sz="4" w:space="0" w:color="000000"/>
              <w:left w:val="single" w:sz="4" w:space="0" w:color="000000"/>
              <w:bottom w:val="single" w:sz="4" w:space="0" w:color="000000"/>
              <w:right w:val="single" w:sz="4" w:space="0" w:color="000000"/>
            </w:tcBorders>
          </w:tcPr>
          <w:p w14:paraId="1B8C6BF7" w14:textId="77777777" w:rsidR="00AC4615" w:rsidRPr="00B035D4" w:rsidRDefault="00AC4615" w:rsidP="00AC4615">
            <w:pPr>
              <w:spacing w:after="0" w:line="247" w:lineRule="exact"/>
              <w:ind w:left="105" w:right="-20"/>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1"/>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u</w:t>
            </w:r>
            <w:r w:rsidRPr="00B035D4">
              <w:rPr>
                <w:rFonts w:ascii="Arial" w:eastAsia="Arial" w:hAnsi="Arial" w:cs="Arial"/>
                <w:spacing w:val="-2"/>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5"/>
                <w:lang w:val="es-MX"/>
              </w:rPr>
              <w:t>v</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p>
        </w:tc>
        <w:tc>
          <w:tcPr>
            <w:tcW w:w="3063" w:type="dxa"/>
            <w:tcBorders>
              <w:top w:val="single" w:sz="4" w:space="0" w:color="000000"/>
              <w:left w:val="single" w:sz="4" w:space="0" w:color="000000"/>
              <w:bottom w:val="single" w:sz="4" w:space="0" w:color="000000"/>
              <w:right w:val="single" w:sz="4" w:space="0" w:color="000000"/>
            </w:tcBorders>
          </w:tcPr>
          <w:p w14:paraId="7516B393" w14:textId="77777777" w:rsidR="00AC4615" w:rsidRDefault="00AC4615" w:rsidP="00AC4615">
            <w:pPr>
              <w:spacing w:before="13" w:after="0" w:line="240" w:lineRule="auto"/>
              <w:ind w:left="282" w:right="-20"/>
              <w:rPr>
                <w:rFonts w:ascii="Arial" w:eastAsia="Arial" w:hAnsi="Arial" w:cs="Arial"/>
              </w:rPr>
            </w:pPr>
            <w:r>
              <w:rPr>
                <w:rFonts w:ascii="Arial" w:eastAsia="Arial" w:hAnsi="Arial" w:cs="Arial"/>
                <w:spacing w:val="2"/>
              </w:rPr>
              <w:t>2</w:t>
            </w:r>
            <w:r>
              <w:rPr>
                <w:rFonts w:ascii="Arial" w:eastAsia="Arial" w:hAnsi="Arial" w:cs="Arial"/>
              </w:rPr>
              <w:t>3</w:t>
            </w:r>
            <w:r>
              <w:rPr>
                <w:rFonts w:ascii="Arial" w:eastAsia="Arial" w:hAnsi="Arial" w:cs="Arial"/>
                <w:spacing w:val="3"/>
              </w:rPr>
              <w:t xml:space="preserve"> </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2</w:t>
            </w:r>
            <w:r>
              <w:rPr>
                <w:rFonts w:ascii="Arial" w:eastAsia="Arial" w:hAnsi="Arial" w:cs="Arial"/>
              </w:rPr>
              <w:t>4</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6"/>
              </w:rPr>
              <w:t>m</w:t>
            </w:r>
            <w:r>
              <w:rPr>
                <w:rFonts w:ascii="Arial" w:eastAsia="Arial" w:hAnsi="Arial" w:cs="Arial"/>
                <w:spacing w:val="2"/>
              </w:rPr>
              <w:t>a</w:t>
            </w:r>
            <w:r>
              <w:rPr>
                <w:rFonts w:ascii="Arial" w:eastAsia="Arial" w:hAnsi="Arial" w:cs="Arial"/>
              </w:rPr>
              <w:t>yo</w:t>
            </w:r>
            <w:r>
              <w:rPr>
                <w:rFonts w:ascii="Arial" w:eastAsia="Arial" w:hAnsi="Arial" w:cs="Arial"/>
                <w:spacing w:val="-2"/>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2</w:t>
            </w:r>
            <w:r>
              <w:rPr>
                <w:rFonts w:ascii="Arial" w:eastAsia="Arial" w:hAnsi="Arial" w:cs="Arial"/>
                <w:spacing w:val="2"/>
              </w:rPr>
              <w:t>0</w:t>
            </w:r>
            <w:r>
              <w:rPr>
                <w:rFonts w:ascii="Arial" w:eastAsia="Arial" w:hAnsi="Arial" w:cs="Arial"/>
                <w:spacing w:val="-3"/>
              </w:rPr>
              <w:t>2</w:t>
            </w:r>
            <w:r>
              <w:rPr>
                <w:rFonts w:ascii="Arial" w:eastAsia="Arial" w:hAnsi="Arial" w:cs="Arial"/>
              </w:rPr>
              <w:t>0</w:t>
            </w:r>
          </w:p>
        </w:tc>
      </w:tr>
    </w:tbl>
    <w:p w14:paraId="67D2C2C6" w14:textId="77777777" w:rsidR="00AC4615" w:rsidRDefault="00AC4615" w:rsidP="00AC4615">
      <w:pPr>
        <w:spacing w:before="9" w:after="0" w:line="170" w:lineRule="exact"/>
        <w:rPr>
          <w:sz w:val="17"/>
          <w:szCs w:val="17"/>
        </w:rPr>
      </w:pPr>
    </w:p>
    <w:p w14:paraId="1B8721DE" w14:textId="77777777" w:rsidR="00AC4615" w:rsidRDefault="00AC4615" w:rsidP="00AC4615">
      <w:pPr>
        <w:spacing w:after="0" w:line="200" w:lineRule="exact"/>
        <w:rPr>
          <w:sz w:val="20"/>
          <w:szCs w:val="20"/>
        </w:rPr>
      </w:pPr>
    </w:p>
    <w:p w14:paraId="2A2AF666" w14:textId="77777777" w:rsidR="00AC4615" w:rsidRPr="00B035D4" w:rsidRDefault="00AC4615" w:rsidP="00AC4615">
      <w:pPr>
        <w:spacing w:before="32" w:after="0" w:line="240" w:lineRule="auto"/>
        <w:ind w:left="116" w:right="5303"/>
        <w:jc w:val="both"/>
        <w:rPr>
          <w:rFonts w:ascii="Arial" w:eastAsia="Arial" w:hAnsi="Arial" w:cs="Arial"/>
          <w:lang w:val="es-MX"/>
        </w:rPr>
      </w:pPr>
      <w:r w:rsidRPr="00B035D4">
        <w:rPr>
          <w:rFonts w:ascii="Arial" w:eastAsia="Arial" w:hAnsi="Arial" w:cs="Arial"/>
          <w:b/>
          <w:bCs/>
          <w:spacing w:val="1"/>
          <w:lang w:val="es-MX"/>
        </w:rPr>
        <w:t>S</w:t>
      </w:r>
      <w:r w:rsidRPr="00B035D4">
        <w:rPr>
          <w:rFonts w:ascii="Arial" w:eastAsia="Arial" w:hAnsi="Arial" w:cs="Arial"/>
          <w:b/>
          <w:bCs/>
          <w:lang w:val="es-MX"/>
        </w:rPr>
        <w:t>o</w:t>
      </w:r>
      <w:r w:rsidRPr="00B035D4">
        <w:rPr>
          <w:rFonts w:ascii="Arial" w:eastAsia="Arial" w:hAnsi="Arial" w:cs="Arial"/>
          <w:b/>
          <w:bCs/>
          <w:spacing w:val="-1"/>
          <w:lang w:val="es-MX"/>
        </w:rPr>
        <w:t>b</w:t>
      </w:r>
      <w:r w:rsidRPr="00B035D4">
        <w:rPr>
          <w:rFonts w:ascii="Arial" w:eastAsia="Arial" w:hAnsi="Arial" w:cs="Arial"/>
          <w:b/>
          <w:bCs/>
          <w:lang w:val="es-MX"/>
        </w:rPr>
        <w:t>re</w:t>
      </w:r>
      <w:r w:rsidRPr="00B035D4">
        <w:rPr>
          <w:rFonts w:ascii="Arial" w:eastAsia="Arial" w:hAnsi="Arial" w:cs="Arial"/>
          <w:b/>
          <w:bCs/>
          <w:spacing w:val="4"/>
          <w:lang w:val="es-MX"/>
        </w:rPr>
        <w:t xml:space="preserve"> </w:t>
      </w:r>
      <w:r w:rsidRPr="00B035D4">
        <w:rPr>
          <w:rFonts w:ascii="Arial" w:eastAsia="Arial" w:hAnsi="Arial" w:cs="Arial"/>
          <w:b/>
          <w:bCs/>
          <w:spacing w:val="-4"/>
          <w:lang w:val="es-MX"/>
        </w:rPr>
        <w:t>l</w:t>
      </w:r>
      <w:r w:rsidRPr="00B035D4">
        <w:rPr>
          <w:rFonts w:ascii="Arial" w:eastAsia="Arial" w:hAnsi="Arial" w:cs="Arial"/>
          <w:b/>
          <w:bCs/>
          <w:spacing w:val="2"/>
          <w:lang w:val="es-MX"/>
        </w:rPr>
        <w:t>a</w:t>
      </w:r>
      <w:r w:rsidRPr="00B035D4">
        <w:rPr>
          <w:rFonts w:ascii="Arial" w:eastAsia="Arial" w:hAnsi="Arial" w:cs="Arial"/>
          <w:b/>
          <w:bCs/>
          <w:lang w:val="es-MX"/>
        </w:rPr>
        <w:t>s</w:t>
      </w:r>
      <w:r w:rsidRPr="00B035D4">
        <w:rPr>
          <w:rFonts w:ascii="Arial" w:eastAsia="Arial" w:hAnsi="Arial" w:cs="Arial"/>
          <w:b/>
          <w:bCs/>
          <w:spacing w:val="-2"/>
          <w:lang w:val="es-MX"/>
        </w:rPr>
        <w:t xml:space="preserve"> </w:t>
      </w:r>
      <w:r w:rsidRPr="00B035D4">
        <w:rPr>
          <w:rFonts w:ascii="Arial" w:eastAsia="Arial" w:hAnsi="Arial" w:cs="Arial"/>
          <w:b/>
          <w:bCs/>
          <w:spacing w:val="-3"/>
          <w:lang w:val="es-MX"/>
        </w:rPr>
        <w:t>c</w:t>
      </w:r>
      <w:r w:rsidRPr="00B035D4">
        <w:rPr>
          <w:rFonts w:ascii="Arial" w:eastAsia="Arial" w:hAnsi="Arial" w:cs="Arial"/>
          <w:b/>
          <w:bCs/>
          <w:spacing w:val="2"/>
          <w:lang w:val="es-MX"/>
        </w:rPr>
        <w:t>a</w:t>
      </w:r>
      <w:r w:rsidRPr="00B035D4">
        <w:rPr>
          <w:rFonts w:ascii="Arial" w:eastAsia="Arial" w:hAnsi="Arial" w:cs="Arial"/>
          <w:b/>
          <w:bCs/>
          <w:spacing w:val="-4"/>
          <w:lang w:val="es-MX"/>
        </w:rPr>
        <w:t>r</w:t>
      </w:r>
      <w:r w:rsidRPr="00B035D4">
        <w:rPr>
          <w:rFonts w:ascii="Arial" w:eastAsia="Arial" w:hAnsi="Arial" w:cs="Arial"/>
          <w:b/>
          <w:bCs/>
          <w:spacing w:val="2"/>
          <w:lang w:val="es-MX"/>
        </w:rPr>
        <w:t>ac</w:t>
      </w:r>
      <w:r w:rsidRPr="00B035D4">
        <w:rPr>
          <w:rFonts w:ascii="Arial" w:eastAsia="Arial" w:hAnsi="Arial" w:cs="Arial"/>
          <w:b/>
          <w:bCs/>
          <w:spacing w:val="-2"/>
          <w:lang w:val="es-MX"/>
        </w:rPr>
        <w:t>t</w:t>
      </w:r>
      <w:r w:rsidRPr="00B035D4">
        <w:rPr>
          <w:rFonts w:ascii="Arial" w:eastAsia="Arial" w:hAnsi="Arial" w:cs="Arial"/>
          <w:b/>
          <w:bCs/>
          <w:spacing w:val="-3"/>
          <w:lang w:val="es-MX"/>
        </w:rPr>
        <w:t>e</w:t>
      </w:r>
      <w:r w:rsidRPr="00B035D4">
        <w:rPr>
          <w:rFonts w:ascii="Arial" w:eastAsia="Arial" w:hAnsi="Arial" w:cs="Arial"/>
          <w:b/>
          <w:bCs/>
          <w:lang w:val="es-MX"/>
        </w:rPr>
        <w:t>r</w:t>
      </w:r>
      <w:r w:rsidRPr="00B035D4">
        <w:rPr>
          <w:rFonts w:ascii="Arial" w:eastAsia="Arial" w:hAnsi="Arial" w:cs="Arial"/>
          <w:b/>
          <w:bCs/>
          <w:spacing w:val="1"/>
          <w:lang w:val="es-MX"/>
        </w:rPr>
        <w:t>í</w:t>
      </w:r>
      <w:r w:rsidRPr="00B035D4">
        <w:rPr>
          <w:rFonts w:ascii="Arial" w:eastAsia="Arial" w:hAnsi="Arial" w:cs="Arial"/>
          <w:b/>
          <w:bCs/>
          <w:spacing w:val="-3"/>
          <w:lang w:val="es-MX"/>
        </w:rPr>
        <w:t>s</w:t>
      </w:r>
      <w:r w:rsidRPr="00B035D4">
        <w:rPr>
          <w:rFonts w:ascii="Arial" w:eastAsia="Arial" w:hAnsi="Arial" w:cs="Arial"/>
          <w:b/>
          <w:bCs/>
          <w:spacing w:val="-2"/>
          <w:lang w:val="es-MX"/>
        </w:rPr>
        <w:t>t</w:t>
      </w:r>
      <w:r w:rsidRPr="00B035D4">
        <w:rPr>
          <w:rFonts w:ascii="Arial" w:eastAsia="Arial" w:hAnsi="Arial" w:cs="Arial"/>
          <w:b/>
          <w:bCs/>
          <w:spacing w:val="-4"/>
          <w:lang w:val="es-MX"/>
        </w:rPr>
        <w:t>i</w:t>
      </w:r>
      <w:r w:rsidRPr="00B035D4">
        <w:rPr>
          <w:rFonts w:ascii="Arial" w:eastAsia="Arial" w:hAnsi="Arial" w:cs="Arial"/>
          <w:b/>
          <w:bCs/>
          <w:spacing w:val="2"/>
          <w:lang w:val="es-MX"/>
        </w:rPr>
        <w:t>ca</w:t>
      </w:r>
      <w:r w:rsidRPr="00B035D4">
        <w:rPr>
          <w:rFonts w:ascii="Arial" w:eastAsia="Arial" w:hAnsi="Arial" w:cs="Arial"/>
          <w:b/>
          <w:bCs/>
          <w:lang w:val="es-MX"/>
        </w:rPr>
        <w:t>s</w:t>
      </w:r>
      <w:r w:rsidRPr="00B035D4">
        <w:rPr>
          <w:rFonts w:ascii="Arial" w:eastAsia="Arial" w:hAnsi="Arial" w:cs="Arial"/>
          <w:b/>
          <w:bCs/>
          <w:spacing w:val="-2"/>
          <w:lang w:val="es-MX"/>
        </w:rPr>
        <w:t xml:space="preserve"> </w:t>
      </w:r>
      <w:r w:rsidRPr="00B035D4">
        <w:rPr>
          <w:rFonts w:ascii="Arial" w:eastAsia="Arial" w:hAnsi="Arial" w:cs="Arial"/>
          <w:b/>
          <w:bCs/>
          <w:lang w:val="es-MX"/>
        </w:rPr>
        <w:t>de</w:t>
      </w:r>
      <w:r w:rsidRPr="00B035D4">
        <w:rPr>
          <w:rFonts w:ascii="Arial" w:eastAsia="Arial" w:hAnsi="Arial" w:cs="Arial"/>
          <w:b/>
          <w:bCs/>
          <w:spacing w:val="2"/>
          <w:lang w:val="es-MX"/>
        </w:rPr>
        <w:t xml:space="preserve"> </w:t>
      </w:r>
      <w:r w:rsidRPr="00B035D4">
        <w:rPr>
          <w:rFonts w:ascii="Arial" w:eastAsia="Arial" w:hAnsi="Arial" w:cs="Arial"/>
          <w:b/>
          <w:bCs/>
          <w:spacing w:val="-4"/>
          <w:lang w:val="es-MX"/>
        </w:rPr>
        <w:t>l</w:t>
      </w:r>
      <w:r w:rsidRPr="00B035D4">
        <w:rPr>
          <w:rFonts w:ascii="Arial" w:eastAsia="Arial" w:hAnsi="Arial" w:cs="Arial"/>
          <w:b/>
          <w:bCs/>
          <w:lang w:val="es-MX"/>
        </w:rPr>
        <w:t>a</w:t>
      </w:r>
      <w:r w:rsidRPr="00B035D4">
        <w:rPr>
          <w:rFonts w:ascii="Arial" w:eastAsia="Arial" w:hAnsi="Arial" w:cs="Arial"/>
          <w:b/>
          <w:bCs/>
          <w:spacing w:val="-2"/>
          <w:lang w:val="es-MX"/>
        </w:rPr>
        <w:t xml:space="preserve"> </w:t>
      </w:r>
      <w:r w:rsidRPr="00B035D4">
        <w:rPr>
          <w:rFonts w:ascii="Arial" w:eastAsia="Arial" w:hAnsi="Arial" w:cs="Arial"/>
          <w:b/>
          <w:bCs/>
          <w:spacing w:val="2"/>
          <w:lang w:val="es-MX"/>
        </w:rPr>
        <w:t>a</w:t>
      </w:r>
      <w:r w:rsidRPr="00B035D4">
        <w:rPr>
          <w:rFonts w:ascii="Arial" w:eastAsia="Arial" w:hAnsi="Arial" w:cs="Arial"/>
          <w:b/>
          <w:bCs/>
          <w:lang w:val="es-MX"/>
        </w:rPr>
        <w:t>p</w:t>
      </w:r>
      <w:r w:rsidRPr="00B035D4">
        <w:rPr>
          <w:rFonts w:ascii="Arial" w:eastAsia="Arial" w:hAnsi="Arial" w:cs="Arial"/>
          <w:b/>
          <w:bCs/>
          <w:spacing w:val="-4"/>
          <w:lang w:val="es-MX"/>
        </w:rPr>
        <w:t>li</w:t>
      </w:r>
      <w:r w:rsidRPr="00B035D4">
        <w:rPr>
          <w:rFonts w:ascii="Arial" w:eastAsia="Arial" w:hAnsi="Arial" w:cs="Arial"/>
          <w:b/>
          <w:bCs/>
          <w:spacing w:val="2"/>
          <w:lang w:val="es-MX"/>
        </w:rPr>
        <w:t>cac</w:t>
      </w:r>
      <w:r w:rsidRPr="00B035D4">
        <w:rPr>
          <w:rFonts w:ascii="Arial" w:eastAsia="Arial" w:hAnsi="Arial" w:cs="Arial"/>
          <w:b/>
          <w:bCs/>
          <w:spacing w:val="-4"/>
          <w:lang w:val="es-MX"/>
        </w:rPr>
        <w:t>i</w:t>
      </w:r>
      <w:r w:rsidRPr="00B035D4">
        <w:rPr>
          <w:rFonts w:ascii="Arial" w:eastAsia="Arial" w:hAnsi="Arial" w:cs="Arial"/>
          <w:b/>
          <w:bCs/>
          <w:lang w:val="es-MX"/>
        </w:rPr>
        <w:t>ón</w:t>
      </w:r>
    </w:p>
    <w:p w14:paraId="4D3B7C19" w14:textId="77777777" w:rsidR="00AC4615" w:rsidRPr="00B035D4" w:rsidRDefault="00AC4615" w:rsidP="00AC4615">
      <w:pPr>
        <w:spacing w:before="1" w:after="0" w:line="130" w:lineRule="exact"/>
        <w:rPr>
          <w:sz w:val="13"/>
          <w:szCs w:val="13"/>
          <w:lang w:val="es-MX"/>
        </w:rPr>
      </w:pPr>
    </w:p>
    <w:p w14:paraId="7E14AB23" w14:textId="77777777" w:rsidR="00AC4615" w:rsidRPr="00B035D4" w:rsidRDefault="00AC4615" w:rsidP="00AC4615">
      <w:pPr>
        <w:spacing w:after="0" w:line="359" w:lineRule="auto"/>
        <w:ind w:left="116" w:right="63"/>
        <w:jc w:val="both"/>
        <w:rPr>
          <w:rFonts w:ascii="Arial" w:eastAsia="Arial" w:hAnsi="Arial" w:cs="Arial"/>
          <w:lang w:val="es-MX"/>
        </w:rPr>
      </w:pPr>
      <w:r w:rsidRPr="00B035D4">
        <w:rPr>
          <w:rFonts w:ascii="Arial" w:eastAsia="Arial" w:hAnsi="Arial" w:cs="Arial"/>
          <w:spacing w:val="1"/>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2"/>
          <w:lang w:val="es-MX"/>
        </w:rPr>
        <w:t>de</w:t>
      </w:r>
      <w:r w:rsidRPr="00B035D4">
        <w:rPr>
          <w:rFonts w:ascii="Arial" w:eastAsia="Arial" w:hAnsi="Arial" w:cs="Arial"/>
          <w:spacing w:val="-5"/>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ió</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9"/>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lang w:val="es-MX"/>
        </w:rPr>
        <w:t>se</w:t>
      </w:r>
      <w:r w:rsidRPr="00B035D4">
        <w:rPr>
          <w:rFonts w:ascii="Arial" w:eastAsia="Arial" w:hAnsi="Arial" w:cs="Arial"/>
          <w:spacing w:val="3"/>
          <w:lang w:val="es-MX"/>
        </w:rPr>
        <w:t xml:space="preserve"> </w:t>
      </w:r>
      <w:r w:rsidRPr="00B035D4">
        <w:rPr>
          <w:rFonts w:ascii="Arial" w:eastAsia="Arial" w:hAnsi="Arial" w:cs="Arial"/>
          <w:spacing w:val="-3"/>
          <w:lang w:val="es-MX"/>
        </w:rPr>
        <w:t>h</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on</w:t>
      </w:r>
      <w:r w:rsidRPr="00B035D4">
        <w:rPr>
          <w:rFonts w:ascii="Arial" w:eastAsia="Arial" w:hAnsi="Arial" w:cs="Arial"/>
          <w:lang w:val="es-MX"/>
        </w:rPr>
        <w:t>s</w:t>
      </w:r>
      <w:r w:rsidRPr="00B035D4">
        <w:rPr>
          <w:rFonts w:ascii="Arial" w:eastAsia="Arial" w:hAnsi="Arial" w:cs="Arial"/>
          <w:spacing w:val="-6"/>
          <w:lang w:val="es-MX"/>
        </w:rPr>
        <w:t>i</w:t>
      </w:r>
      <w:r w:rsidRPr="00B035D4">
        <w:rPr>
          <w:rFonts w:ascii="Arial" w:eastAsia="Arial" w:hAnsi="Arial" w:cs="Arial"/>
          <w:spacing w:val="2"/>
          <w:lang w:val="es-MX"/>
        </w:rPr>
        <w:t>de</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 xml:space="preserve">e </w:t>
      </w:r>
      <w:r w:rsidRPr="00B035D4">
        <w:rPr>
          <w:rFonts w:ascii="Arial" w:eastAsia="Arial" w:hAnsi="Arial" w:cs="Arial"/>
          <w:spacing w:val="2"/>
          <w:lang w:val="es-MX"/>
        </w:rPr>
        <w:t>e</w:t>
      </w:r>
      <w:r w:rsidRPr="00B035D4">
        <w:rPr>
          <w:rFonts w:ascii="Arial" w:eastAsia="Arial" w:hAnsi="Arial" w:cs="Arial"/>
          <w:lang w:val="es-MX"/>
        </w:rPr>
        <w:t>x</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3"/>
          <w:lang w:val="es-MX"/>
        </w:rPr>
        <w:t xml:space="preserve"> </w:t>
      </w:r>
      <w:r w:rsidRPr="00B035D4">
        <w:rPr>
          <w:rFonts w:ascii="Arial" w:eastAsia="Arial" w:hAnsi="Arial" w:cs="Arial"/>
          <w:spacing w:val="2"/>
          <w:lang w:val="es-MX"/>
        </w:rPr>
        <w:t>u</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1"/>
          <w:lang w:val="es-MX"/>
        </w:rPr>
        <w:t>C</w:t>
      </w:r>
      <w:r w:rsidRPr="00B035D4">
        <w:rPr>
          <w:rFonts w:ascii="Arial" w:eastAsia="Arial" w:hAnsi="Arial" w:cs="Arial"/>
          <w:spacing w:val="-3"/>
          <w:lang w:val="es-MX"/>
        </w:rPr>
        <w:t>o</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3"/>
          <w:lang w:val="es-MX"/>
        </w:rPr>
        <w:t>n</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2"/>
          <w:lang w:val="es-MX"/>
        </w:rPr>
        <w:t>o</w:t>
      </w:r>
      <w:r w:rsidRPr="00B035D4">
        <w:rPr>
          <w:rFonts w:ascii="Arial" w:eastAsia="Arial" w:hAnsi="Arial" w:cs="Arial"/>
          <w:lang w:val="es-MX"/>
        </w:rPr>
        <w:t xml:space="preserve">r </w:t>
      </w:r>
      <w:r w:rsidRPr="00B035D4">
        <w:rPr>
          <w:rFonts w:ascii="Arial" w:eastAsia="Arial" w:hAnsi="Arial" w:cs="Arial"/>
          <w:spacing w:val="1"/>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6"/>
          <w:lang w:val="es-MX"/>
        </w:rPr>
        <w:t xml:space="preserve">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2"/>
          <w:lang w:val="es-MX"/>
        </w:rPr>
        <w:t>g</w:t>
      </w:r>
      <w:r w:rsidRPr="00B035D4">
        <w:rPr>
          <w:rFonts w:ascii="Arial" w:eastAsia="Arial" w:hAnsi="Arial" w:cs="Arial"/>
          <w:spacing w:val="-3"/>
          <w:lang w:val="es-MX"/>
        </w:rPr>
        <w:t>n</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po</w:t>
      </w:r>
      <w:r w:rsidRPr="00B035D4">
        <w:rPr>
          <w:rFonts w:ascii="Arial" w:eastAsia="Arial" w:hAnsi="Arial" w:cs="Arial"/>
          <w:lang w:val="es-MX"/>
        </w:rPr>
        <w:t xml:space="preserve">r </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lang w:val="es-MX"/>
        </w:rPr>
        <w:t>y</w:t>
      </w:r>
      <w:r w:rsidRPr="00B035D4">
        <w:rPr>
          <w:rFonts w:ascii="Arial" w:eastAsia="Arial" w:hAnsi="Arial" w:cs="Arial"/>
          <w:spacing w:val="1"/>
          <w:lang w:val="es-MX"/>
        </w:rPr>
        <w:t xml:space="preserve"> </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lang w:val="es-MX"/>
        </w:rPr>
        <w:t>s</w:t>
      </w:r>
      <w:r w:rsidRPr="00B035D4">
        <w:rPr>
          <w:rFonts w:ascii="Arial" w:eastAsia="Arial" w:hAnsi="Arial" w:cs="Arial"/>
          <w:spacing w:val="-3"/>
          <w:lang w:val="es-MX"/>
        </w:rPr>
        <w:t>on</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2"/>
          <w:lang w:val="es-MX"/>
        </w:rPr>
        <w:t>a</w:t>
      </w:r>
      <w:r w:rsidRPr="00B035D4">
        <w:rPr>
          <w:rFonts w:ascii="Arial" w:eastAsia="Arial" w:hAnsi="Arial" w:cs="Arial"/>
          <w:spacing w:val="-3"/>
          <w:lang w:val="es-MX"/>
        </w:rPr>
        <w:t>p</w:t>
      </w:r>
      <w:r w:rsidRPr="00B035D4">
        <w:rPr>
          <w:rFonts w:ascii="Arial" w:eastAsia="Arial" w:hAnsi="Arial" w:cs="Arial"/>
          <w:spacing w:val="2"/>
          <w:lang w:val="es-MX"/>
        </w:rPr>
        <w:t>o</w:t>
      </w:r>
      <w:r w:rsidRPr="00B035D4">
        <w:rPr>
          <w:rFonts w:ascii="Arial" w:eastAsia="Arial" w:hAnsi="Arial" w:cs="Arial"/>
          <w:lang w:val="es-MX"/>
        </w:rPr>
        <w:t>yo</w:t>
      </w:r>
      <w:r w:rsidRPr="00B035D4">
        <w:rPr>
          <w:rFonts w:ascii="Arial" w:eastAsia="Arial" w:hAnsi="Arial" w:cs="Arial"/>
          <w:spacing w:val="3"/>
          <w:lang w:val="es-MX"/>
        </w:rPr>
        <w:t xml:space="preserve"> </w:t>
      </w:r>
      <w:r w:rsidRPr="00B035D4">
        <w:rPr>
          <w:rFonts w:ascii="Arial" w:eastAsia="Arial" w:hAnsi="Arial" w:cs="Arial"/>
          <w:spacing w:val="1"/>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lang w:val="es-MX"/>
        </w:rPr>
        <w:t>c</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u</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 xml:space="preserve">e </w:t>
      </w:r>
      <w:r w:rsidRPr="00B035D4">
        <w:rPr>
          <w:rFonts w:ascii="Arial" w:eastAsia="Arial" w:hAnsi="Arial" w:cs="Arial"/>
          <w:spacing w:val="2"/>
          <w:lang w:val="es-MX"/>
        </w:rPr>
        <w:t>ap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ón</w:t>
      </w:r>
      <w:r w:rsidRPr="00B035D4">
        <w:rPr>
          <w:rFonts w:ascii="Arial" w:eastAsia="Arial" w:hAnsi="Arial" w:cs="Arial"/>
          <w:lang w:val="es-MX"/>
        </w:rPr>
        <w:t>,</w:t>
      </w:r>
      <w:r w:rsidRPr="00B035D4">
        <w:rPr>
          <w:rFonts w:ascii="Arial" w:eastAsia="Arial" w:hAnsi="Arial" w:cs="Arial"/>
          <w:spacing w:val="-3"/>
          <w:lang w:val="es-MX"/>
        </w:rPr>
        <w:t xml:space="preserve"> 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g</w:t>
      </w:r>
      <w:r w:rsidRPr="00B035D4">
        <w:rPr>
          <w:rFonts w:ascii="Arial" w:eastAsia="Arial" w:hAnsi="Arial" w:cs="Arial"/>
          <w:spacing w:val="2"/>
          <w:lang w:val="es-MX"/>
        </w:rPr>
        <w:t>n</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o</w:t>
      </w:r>
      <w:r w:rsidRPr="00B035D4">
        <w:rPr>
          <w:rFonts w:ascii="Arial" w:eastAsia="Arial" w:hAnsi="Arial" w:cs="Arial"/>
          <w:lang w:val="es-MX"/>
        </w:rPr>
        <w:t xml:space="preserve">r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A</w:t>
      </w:r>
      <w:r w:rsidRPr="00B035D4">
        <w:rPr>
          <w:rFonts w:ascii="Arial" w:eastAsia="Arial" w:hAnsi="Arial" w:cs="Arial"/>
          <w:spacing w:val="2"/>
          <w:lang w:val="es-MX"/>
        </w:rPr>
        <w:t>u</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2"/>
          <w:lang w:val="es-MX"/>
        </w:rPr>
        <w:t xml:space="preserve"> </w:t>
      </w:r>
      <w:r w:rsidRPr="00B035D4">
        <w:rPr>
          <w:rFonts w:ascii="Arial" w:eastAsia="Arial" w:hAnsi="Arial" w:cs="Arial"/>
          <w:spacing w:val="1"/>
          <w:lang w:val="es-MX"/>
        </w:rPr>
        <w:t>E</w:t>
      </w:r>
      <w:r w:rsidRPr="00B035D4">
        <w:rPr>
          <w:rFonts w:ascii="Arial" w:eastAsia="Arial" w:hAnsi="Arial" w:cs="Arial"/>
          <w:spacing w:val="-3"/>
          <w:lang w:val="es-MX"/>
        </w:rPr>
        <w:t>d</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3"/>
          <w:lang w:val="es-MX"/>
        </w:rPr>
        <w:t>a</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va</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w:t>
      </w:r>
    </w:p>
    <w:p w14:paraId="79F658AB" w14:textId="77777777" w:rsidR="00AC4615" w:rsidRPr="00B035D4" w:rsidRDefault="00AC4615" w:rsidP="00AC4615">
      <w:pPr>
        <w:spacing w:before="3" w:after="0" w:line="180" w:lineRule="exact"/>
        <w:rPr>
          <w:sz w:val="18"/>
          <w:szCs w:val="18"/>
          <w:lang w:val="es-MX"/>
        </w:rPr>
      </w:pPr>
    </w:p>
    <w:p w14:paraId="7AB49B2B" w14:textId="77777777" w:rsidR="00AC4615" w:rsidRPr="00B035D4" w:rsidRDefault="00AC4615" w:rsidP="00AC4615">
      <w:pPr>
        <w:spacing w:after="0" w:line="200" w:lineRule="exact"/>
        <w:rPr>
          <w:sz w:val="20"/>
          <w:szCs w:val="20"/>
          <w:lang w:val="es-MX"/>
        </w:rPr>
      </w:pPr>
    </w:p>
    <w:p w14:paraId="7DB1B4FB" w14:textId="77777777" w:rsidR="00AC4615" w:rsidRPr="00B035D4" w:rsidRDefault="00AC4615" w:rsidP="00AC4615">
      <w:pPr>
        <w:spacing w:after="0" w:line="359" w:lineRule="auto"/>
        <w:ind w:left="116" w:right="60"/>
        <w:jc w:val="both"/>
        <w:rPr>
          <w:rFonts w:ascii="Arial" w:eastAsia="Arial" w:hAnsi="Arial" w:cs="Arial"/>
          <w:lang w:val="es-MX"/>
        </w:rPr>
      </w:pP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5"/>
          <w:lang w:val="es-MX"/>
        </w:rPr>
        <w:t>s</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3"/>
          <w:lang w:val="es-MX"/>
        </w:rPr>
        <w:t>h</w:t>
      </w:r>
      <w:r w:rsidRPr="00B035D4">
        <w:rPr>
          <w:rFonts w:ascii="Arial" w:eastAsia="Arial" w:hAnsi="Arial" w:cs="Arial"/>
          <w:spacing w:val="2"/>
          <w:lang w:val="es-MX"/>
        </w:rPr>
        <w:t>ab</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5"/>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lang w:val="es-MX"/>
        </w:rPr>
        <w:t>s</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á</w:t>
      </w:r>
      <w:r w:rsidRPr="00B035D4">
        <w:rPr>
          <w:rFonts w:ascii="Arial" w:eastAsia="Arial" w:hAnsi="Arial" w:cs="Arial"/>
          <w:spacing w:val="-2"/>
          <w:lang w:val="es-MX"/>
        </w:rPr>
        <w:t>r</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lang w:val="es-MX"/>
        </w:rPr>
        <w:t xml:space="preserve">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
          <w:lang w:val="es-MX"/>
        </w:rPr>
        <w:t xml:space="preserve"> pe</w:t>
      </w:r>
      <w:r w:rsidRPr="00B035D4">
        <w:rPr>
          <w:rFonts w:ascii="Arial" w:eastAsia="Arial" w:hAnsi="Arial" w:cs="Arial"/>
          <w:spacing w:val="-2"/>
          <w:lang w:val="es-MX"/>
        </w:rPr>
        <w:t>r</w:t>
      </w:r>
      <w:r w:rsidRPr="00B035D4">
        <w:rPr>
          <w:rFonts w:ascii="Arial" w:eastAsia="Arial" w:hAnsi="Arial" w:cs="Arial"/>
          <w:lang w:val="es-MX"/>
        </w:rPr>
        <w:t>s</w:t>
      </w:r>
      <w:r w:rsidRPr="00B035D4">
        <w:rPr>
          <w:rFonts w:ascii="Arial" w:eastAsia="Arial" w:hAnsi="Arial" w:cs="Arial"/>
          <w:spacing w:val="-3"/>
          <w:lang w:val="es-MX"/>
        </w:rPr>
        <w:t>on</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2"/>
          <w:lang w:val="es-MX"/>
        </w:rPr>
        <w:t xml:space="preserve"> q</w:t>
      </w:r>
      <w:r w:rsidRPr="00B035D4">
        <w:rPr>
          <w:rFonts w:ascii="Arial" w:eastAsia="Arial" w:hAnsi="Arial" w:cs="Arial"/>
          <w:spacing w:val="-3"/>
          <w:lang w:val="es-MX"/>
        </w:rPr>
        <w:t>u</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7"/>
          <w:lang w:val="es-MX"/>
        </w:rPr>
        <w:t xml:space="preserve"> </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an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spacing w:val="-1"/>
          <w:lang w:val="es-MX"/>
        </w:rPr>
        <w:t>i</w:t>
      </w:r>
      <w:r w:rsidRPr="00B035D4">
        <w:rPr>
          <w:rFonts w:ascii="Arial" w:eastAsia="Arial" w:hAnsi="Arial" w:cs="Arial"/>
          <w:spacing w:val="-3"/>
          <w:lang w:val="es-MX"/>
        </w:rPr>
        <w:t>n</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2"/>
          <w:lang w:val="es-MX"/>
        </w:rPr>
        <w:t>p</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5"/>
          <w:lang w:val="es-MX"/>
        </w:rPr>
        <w:t>s</w:t>
      </w:r>
      <w:r w:rsidRPr="00B035D4">
        <w:rPr>
          <w:rFonts w:ascii="Arial" w:eastAsia="Arial" w:hAnsi="Arial" w:cs="Arial"/>
          <w:spacing w:val="2"/>
          <w:lang w:val="es-MX"/>
        </w:rPr>
        <w:t>ab</w:t>
      </w:r>
      <w:r w:rsidRPr="00B035D4">
        <w:rPr>
          <w:rFonts w:ascii="Arial" w:eastAsia="Arial" w:hAnsi="Arial" w:cs="Arial"/>
          <w:spacing w:val="-1"/>
          <w:lang w:val="es-MX"/>
        </w:rPr>
        <w:t>l</w:t>
      </w:r>
      <w:r w:rsidRPr="00B035D4">
        <w:rPr>
          <w:rFonts w:ascii="Arial" w:eastAsia="Arial" w:hAnsi="Arial" w:cs="Arial"/>
          <w:lang w:val="es-MX"/>
        </w:rPr>
        <w:t xml:space="preserve">e </w:t>
      </w:r>
      <w:r w:rsidRPr="00B035D4">
        <w:rPr>
          <w:rFonts w:ascii="Arial" w:eastAsia="Arial" w:hAnsi="Arial" w:cs="Arial"/>
          <w:spacing w:val="2"/>
          <w:lang w:val="es-MX"/>
        </w:rPr>
        <w:t>pa</w:t>
      </w:r>
      <w:r w:rsidRPr="00B035D4">
        <w:rPr>
          <w:rFonts w:ascii="Arial" w:eastAsia="Arial" w:hAnsi="Arial" w:cs="Arial"/>
          <w:spacing w:val="-2"/>
          <w:lang w:val="es-MX"/>
        </w:rPr>
        <w:t>r</w:t>
      </w:r>
      <w:r w:rsidRPr="00B035D4">
        <w:rPr>
          <w:rFonts w:ascii="Arial" w:eastAsia="Arial" w:hAnsi="Arial" w:cs="Arial"/>
          <w:lang w:val="es-MX"/>
        </w:rPr>
        <w:t xml:space="preserve">a </w:t>
      </w:r>
      <w:r w:rsidRPr="00B035D4">
        <w:rPr>
          <w:rFonts w:ascii="Arial" w:eastAsia="Arial" w:hAnsi="Arial" w:cs="Arial"/>
          <w:spacing w:val="2"/>
          <w:lang w:val="es-MX"/>
        </w:rPr>
        <w:t>ga</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z</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20"/>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16"/>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16"/>
          <w:lang w:val="es-MX"/>
        </w:rPr>
        <w:t xml:space="preserve"> </w:t>
      </w:r>
      <w:r w:rsidRPr="00B035D4">
        <w:rPr>
          <w:rFonts w:ascii="Arial" w:eastAsia="Arial" w:hAnsi="Arial" w:cs="Arial"/>
          <w:spacing w:val="2"/>
          <w:lang w:val="es-MX"/>
        </w:rPr>
        <w:t>ap</w:t>
      </w:r>
      <w:r w:rsidRPr="00B035D4">
        <w:rPr>
          <w:rFonts w:ascii="Arial" w:eastAsia="Arial" w:hAnsi="Arial" w:cs="Arial"/>
          <w:spacing w:val="-1"/>
          <w:lang w:val="es-MX"/>
        </w:rPr>
        <w:t>li</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11"/>
          <w:lang w:val="es-MX"/>
        </w:rPr>
        <w:t xml:space="preserve"> </w:t>
      </w:r>
      <w:r w:rsidRPr="00B035D4">
        <w:rPr>
          <w:rFonts w:ascii="Arial" w:eastAsia="Arial" w:hAnsi="Arial" w:cs="Arial"/>
          <w:spacing w:val="-5"/>
          <w:lang w:val="es-MX"/>
        </w:rPr>
        <w:t>s</w:t>
      </w:r>
      <w:r w:rsidRPr="00B035D4">
        <w:rPr>
          <w:rFonts w:ascii="Arial" w:eastAsia="Arial" w:hAnsi="Arial" w:cs="Arial"/>
          <w:lang w:val="es-MX"/>
        </w:rPr>
        <w:t>e</w:t>
      </w:r>
      <w:r w:rsidRPr="00B035D4">
        <w:rPr>
          <w:rFonts w:ascii="Arial" w:eastAsia="Arial" w:hAnsi="Arial" w:cs="Arial"/>
          <w:spacing w:val="-16"/>
          <w:lang w:val="es-MX"/>
        </w:rPr>
        <w:t xml:space="preserve"> </w:t>
      </w:r>
      <w:r w:rsidRPr="00B035D4">
        <w:rPr>
          <w:rFonts w:ascii="Arial" w:eastAsia="Arial" w:hAnsi="Arial" w:cs="Arial"/>
          <w:spacing w:val="2"/>
          <w:lang w:val="es-MX"/>
        </w:rPr>
        <w:t>de</w:t>
      </w:r>
      <w:r w:rsidRPr="00B035D4">
        <w:rPr>
          <w:rFonts w:ascii="Arial" w:eastAsia="Arial" w:hAnsi="Arial" w:cs="Arial"/>
          <w:spacing w:val="-5"/>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e</w:t>
      </w:r>
      <w:r w:rsidRPr="00B035D4">
        <w:rPr>
          <w:rFonts w:ascii="Arial" w:eastAsia="Arial" w:hAnsi="Arial" w:cs="Arial"/>
          <w:spacing w:val="-11"/>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lang w:val="es-MX"/>
        </w:rPr>
        <w:t>n</w:t>
      </w:r>
      <w:r w:rsidRPr="00B035D4">
        <w:rPr>
          <w:rFonts w:ascii="Arial" w:eastAsia="Arial" w:hAnsi="Arial" w:cs="Arial"/>
          <w:spacing w:val="-8"/>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16"/>
          <w:lang w:val="es-MX"/>
        </w:rPr>
        <w:t xml:space="preserve"> </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1"/>
          <w:lang w:val="es-MX"/>
        </w:rPr>
        <w:t>i</w:t>
      </w:r>
      <w:r w:rsidRPr="00B035D4">
        <w:rPr>
          <w:rFonts w:ascii="Arial" w:eastAsia="Arial" w:hAnsi="Arial" w:cs="Arial"/>
          <w:spacing w:val="2"/>
          <w:lang w:val="es-MX"/>
        </w:rPr>
        <w:t>da</w:t>
      </w:r>
      <w:r w:rsidRPr="00B035D4">
        <w:rPr>
          <w:rFonts w:ascii="Arial" w:eastAsia="Arial" w:hAnsi="Arial" w:cs="Arial"/>
          <w:lang w:val="es-MX"/>
        </w:rPr>
        <w:t>d</w:t>
      </w:r>
      <w:r w:rsidRPr="00B035D4">
        <w:rPr>
          <w:rFonts w:ascii="Arial" w:eastAsia="Arial" w:hAnsi="Arial" w:cs="Arial"/>
          <w:spacing w:val="-16"/>
          <w:lang w:val="es-MX"/>
        </w:rPr>
        <w:t xml:space="preserve"> </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q</w:t>
      </w:r>
      <w:r w:rsidRPr="00B035D4">
        <w:rPr>
          <w:rFonts w:ascii="Arial" w:eastAsia="Arial" w:hAnsi="Arial" w:cs="Arial"/>
          <w:spacing w:val="-3"/>
          <w:lang w:val="es-MX"/>
        </w:rPr>
        <w:t>u</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da</w:t>
      </w:r>
      <w:r w:rsidRPr="00B035D4">
        <w:rPr>
          <w:rFonts w:ascii="Arial" w:eastAsia="Arial" w:hAnsi="Arial" w:cs="Arial"/>
          <w:lang w:val="es-MX"/>
        </w:rPr>
        <w:t>.</w:t>
      </w:r>
      <w:r w:rsidRPr="00B035D4">
        <w:rPr>
          <w:rFonts w:ascii="Arial" w:eastAsia="Arial" w:hAnsi="Arial" w:cs="Arial"/>
          <w:spacing w:val="-17"/>
          <w:lang w:val="es-MX"/>
        </w:rPr>
        <w:t xml:space="preserve"> </w:t>
      </w:r>
      <w:r w:rsidRPr="00B035D4">
        <w:rPr>
          <w:rFonts w:ascii="Arial" w:eastAsia="Arial" w:hAnsi="Arial" w:cs="Arial"/>
          <w:spacing w:val="-1"/>
          <w:lang w:val="es-MX"/>
        </w:rPr>
        <w:t>C</w:t>
      </w:r>
      <w:r w:rsidRPr="00B035D4">
        <w:rPr>
          <w:rFonts w:ascii="Arial" w:eastAsia="Arial" w:hAnsi="Arial" w:cs="Arial"/>
          <w:spacing w:val="2"/>
          <w:lang w:val="es-MX"/>
        </w:rPr>
        <w:t>o</w:t>
      </w:r>
      <w:r w:rsidRPr="00B035D4">
        <w:rPr>
          <w:rFonts w:ascii="Arial" w:eastAsia="Arial" w:hAnsi="Arial" w:cs="Arial"/>
          <w:spacing w:val="-6"/>
          <w:lang w:val="es-MX"/>
        </w:rPr>
        <w:t>m</w:t>
      </w:r>
      <w:r w:rsidRPr="00B035D4">
        <w:rPr>
          <w:rFonts w:ascii="Arial" w:eastAsia="Arial" w:hAnsi="Arial" w:cs="Arial"/>
          <w:lang w:val="es-MX"/>
        </w:rPr>
        <w:t>o</w:t>
      </w:r>
      <w:r w:rsidRPr="00B035D4">
        <w:rPr>
          <w:rFonts w:ascii="Arial" w:eastAsia="Arial" w:hAnsi="Arial" w:cs="Arial"/>
          <w:spacing w:val="-16"/>
          <w:lang w:val="es-MX"/>
        </w:rPr>
        <w:t xml:space="preserve"> </w:t>
      </w:r>
      <w:r w:rsidRPr="00B035D4">
        <w:rPr>
          <w:rFonts w:ascii="Arial" w:eastAsia="Arial" w:hAnsi="Arial" w:cs="Arial"/>
          <w:spacing w:val="2"/>
          <w:lang w:val="es-MX"/>
        </w:rPr>
        <w:t>pa</w:t>
      </w:r>
      <w:r w:rsidRPr="00B035D4">
        <w:rPr>
          <w:rFonts w:ascii="Arial" w:eastAsia="Arial" w:hAnsi="Arial" w:cs="Arial"/>
          <w:spacing w:val="-2"/>
          <w:lang w:val="es-MX"/>
        </w:rPr>
        <w:t>r</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16"/>
          <w:lang w:val="es-MX"/>
        </w:rPr>
        <w:t xml:space="preserve"> </w:t>
      </w:r>
      <w:r w:rsidRPr="00B035D4">
        <w:rPr>
          <w:rFonts w:ascii="Arial" w:eastAsia="Arial" w:hAnsi="Arial" w:cs="Arial"/>
          <w:spacing w:val="2"/>
          <w:lang w:val="es-MX"/>
        </w:rPr>
        <w:t>de</w:t>
      </w:r>
      <w:r w:rsidRPr="00B035D4">
        <w:rPr>
          <w:rFonts w:ascii="Arial" w:eastAsia="Arial" w:hAnsi="Arial" w:cs="Arial"/>
          <w:lang w:val="es-MX"/>
        </w:rPr>
        <w:t>l</w:t>
      </w:r>
      <w:r w:rsidRPr="00B035D4">
        <w:rPr>
          <w:rFonts w:ascii="Arial" w:eastAsia="Arial" w:hAnsi="Arial" w:cs="Arial"/>
          <w:spacing w:val="-14"/>
          <w:lang w:val="es-MX"/>
        </w:rPr>
        <w:t xml:space="preserve"> </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2"/>
          <w:lang w:val="es-MX"/>
        </w:rPr>
        <w:t>m</w:t>
      </w:r>
      <w:r w:rsidRPr="00B035D4">
        <w:rPr>
          <w:rFonts w:ascii="Arial" w:eastAsia="Arial" w:hAnsi="Arial" w:cs="Arial"/>
          <w:spacing w:val="-3"/>
          <w:lang w:val="es-MX"/>
        </w:rPr>
        <w:t>o</w:t>
      </w:r>
      <w:r w:rsidRPr="00B035D4">
        <w:rPr>
          <w:rFonts w:ascii="Arial" w:eastAsia="Arial" w:hAnsi="Arial" w:cs="Arial"/>
          <w:lang w:val="es-MX"/>
        </w:rPr>
        <w:t>,</w:t>
      </w:r>
      <w:r w:rsidRPr="00B035D4">
        <w:rPr>
          <w:rFonts w:ascii="Arial" w:eastAsia="Arial" w:hAnsi="Arial" w:cs="Arial"/>
          <w:spacing w:val="-11"/>
          <w:lang w:val="es-MX"/>
        </w:rPr>
        <w:t xml:space="preserve"> </w:t>
      </w:r>
      <w:r w:rsidRPr="00B035D4">
        <w:rPr>
          <w:rFonts w:ascii="Arial" w:eastAsia="Arial" w:hAnsi="Arial" w:cs="Arial"/>
          <w:spacing w:val="2"/>
          <w:lang w:val="es-MX"/>
        </w:rPr>
        <w:t>a</w:t>
      </w:r>
      <w:r w:rsidRPr="00B035D4">
        <w:rPr>
          <w:rFonts w:ascii="Arial" w:eastAsia="Arial" w:hAnsi="Arial" w:cs="Arial"/>
          <w:lang w:val="es-MX"/>
        </w:rPr>
        <w:t>l</w:t>
      </w:r>
      <w:r w:rsidRPr="00B035D4">
        <w:rPr>
          <w:rFonts w:ascii="Arial" w:eastAsia="Arial" w:hAnsi="Arial" w:cs="Arial"/>
          <w:spacing w:val="-14"/>
          <w:lang w:val="es-MX"/>
        </w:rPr>
        <w:t xml:space="preserve"> </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no</w:t>
      </w:r>
      <w:r w:rsidRPr="00B035D4">
        <w:rPr>
          <w:rFonts w:ascii="Arial" w:eastAsia="Arial" w:hAnsi="Arial" w:cs="Arial"/>
          <w:lang w:val="es-MX"/>
        </w:rPr>
        <w:t xml:space="preserve">s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spacing w:val="2"/>
          <w:lang w:val="es-MX"/>
        </w:rPr>
        <w:t>be</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4"/>
          <w:lang w:val="es-MX"/>
        </w:rPr>
        <w:t xml:space="preserve"> </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6"/>
          <w:lang w:val="es-MX"/>
        </w:rPr>
        <w:t>i</w:t>
      </w:r>
      <w:r w:rsidRPr="00B035D4">
        <w:rPr>
          <w:rFonts w:ascii="Arial" w:eastAsia="Arial" w:hAnsi="Arial" w:cs="Arial"/>
          <w:spacing w:val="2"/>
          <w:lang w:val="es-MX"/>
        </w:rPr>
        <w:t>g</w:t>
      </w:r>
      <w:r w:rsidRPr="00B035D4">
        <w:rPr>
          <w:rFonts w:ascii="Arial" w:eastAsia="Arial" w:hAnsi="Arial" w:cs="Arial"/>
          <w:spacing w:val="-3"/>
          <w:lang w:val="es-MX"/>
        </w:rPr>
        <w:t>n</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se</w:t>
      </w:r>
      <w:r w:rsidRPr="00B035D4">
        <w:rPr>
          <w:rFonts w:ascii="Arial" w:eastAsia="Arial" w:hAnsi="Arial" w:cs="Arial"/>
          <w:spacing w:val="4"/>
          <w:lang w:val="es-MX"/>
        </w:rPr>
        <w:t xml:space="preserve"> </w:t>
      </w:r>
      <w:r w:rsidRPr="00B035D4">
        <w:rPr>
          <w:rFonts w:ascii="Arial" w:eastAsia="Arial" w:hAnsi="Arial" w:cs="Arial"/>
          <w:spacing w:val="2"/>
          <w:lang w:val="es-MX"/>
        </w:rPr>
        <w:t>u</w:t>
      </w:r>
      <w:r w:rsidRPr="00B035D4">
        <w:rPr>
          <w:rFonts w:ascii="Arial" w:eastAsia="Arial" w:hAnsi="Arial" w:cs="Arial"/>
          <w:lang w:val="es-MX"/>
        </w:rPr>
        <w:t>n</w:t>
      </w:r>
      <w:r w:rsidRPr="00B035D4">
        <w:rPr>
          <w:rFonts w:ascii="Arial" w:eastAsia="Arial" w:hAnsi="Arial" w:cs="Arial"/>
          <w:spacing w:val="4"/>
          <w:lang w:val="es-MX"/>
        </w:rPr>
        <w:t xml:space="preserve"> </w:t>
      </w:r>
      <w:r w:rsidRPr="00B035D4">
        <w:rPr>
          <w:rFonts w:ascii="Arial" w:eastAsia="Arial" w:hAnsi="Arial" w:cs="Arial"/>
          <w:spacing w:val="6"/>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4"/>
          <w:lang w:val="es-MX"/>
        </w:rPr>
        <w:t>o</w:t>
      </w:r>
      <w:r w:rsidRPr="00B035D4">
        <w:rPr>
          <w:rFonts w:ascii="Arial" w:eastAsia="Arial" w:hAnsi="Arial" w:cs="Arial"/>
          <w:lang w:val="es-MX"/>
        </w:rPr>
        <w:t>r</w:t>
      </w:r>
      <w:r w:rsidRPr="00B035D4">
        <w:rPr>
          <w:rFonts w:ascii="Arial" w:eastAsia="Arial" w:hAnsi="Arial" w:cs="Arial"/>
          <w:spacing w:val="5"/>
          <w:lang w:val="es-MX"/>
        </w:rPr>
        <w:t xml:space="preserve"> </w:t>
      </w:r>
      <w:r w:rsidRPr="00B035D4">
        <w:rPr>
          <w:rFonts w:ascii="Arial" w:eastAsia="Arial" w:hAnsi="Arial" w:cs="Arial"/>
          <w:spacing w:val="2"/>
          <w:lang w:val="es-MX"/>
        </w:rPr>
        <w:t>S</w:t>
      </w:r>
      <w:r w:rsidRPr="00B035D4">
        <w:rPr>
          <w:rFonts w:ascii="Arial" w:eastAsia="Arial" w:hAnsi="Arial" w:cs="Arial"/>
          <w:spacing w:val="-3"/>
          <w:lang w:val="es-MX"/>
        </w:rPr>
        <w:t>u</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spacing w:val="-5"/>
          <w:lang w:val="es-MX"/>
        </w:rPr>
        <w:t>s</w:t>
      </w:r>
      <w:r w:rsidRPr="00B035D4">
        <w:rPr>
          <w:rFonts w:ascii="Arial" w:eastAsia="Arial" w:hAnsi="Arial" w:cs="Arial"/>
          <w:spacing w:val="2"/>
          <w:lang w:val="es-MX"/>
        </w:rPr>
        <w:t>o</w:t>
      </w:r>
      <w:r w:rsidRPr="00B035D4">
        <w:rPr>
          <w:rFonts w:ascii="Arial" w:eastAsia="Arial" w:hAnsi="Arial" w:cs="Arial"/>
          <w:lang w:val="es-MX"/>
        </w:rPr>
        <w:t>r</w:t>
      </w:r>
      <w:r w:rsidRPr="00B035D4">
        <w:rPr>
          <w:rFonts w:ascii="Arial" w:eastAsia="Arial" w:hAnsi="Arial" w:cs="Arial"/>
          <w:spacing w:val="5"/>
          <w:lang w:val="es-MX"/>
        </w:rPr>
        <w:t xml:space="preserve"> </w:t>
      </w:r>
      <w:r w:rsidRPr="00B035D4">
        <w:rPr>
          <w:rFonts w:ascii="Arial" w:eastAsia="Arial" w:hAnsi="Arial" w:cs="Arial"/>
          <w:spacing w:val="2"/>
          <w:lang w:val="es-MX"/>
        </w:rPr>
        <w:t>no</w:t>
      </w:r>
      <w:r w:rsidRPr="00B035D4">
        <w:rPr>
          <w:rFonts w:ascii="Arial" w:eastAsia="Arial" w:hAnsi="Arial" w:cs="Arial"/>
          <w:spacing w:val="-6"/>
          <w:lang w:val="es-MX"/>
        </w:rPr>
        <w:t>m</w:t>
      </w:r>
      <w:r w:rsidRPr="00B035D4">
        <w:rPr>
          <w:rFonts w:ascii="Arial" w:eastAsia="Arial" w:hAnsi="Arial" w:cs="Arial"/>
          <w:spacing w:val="-3"/>
          <w:lang w:val="es-MX"/>
        </w:rPr>
        <w:t>b</w:t>
      </w:r>
      <w:r w:rsidRPr="00B035D4">
        <w:rPr>
          <w:rFonts w:ascii="Arial" w:eastAsia="Arial" w:hAnsi="Arial" w:cs="Arial"/>
          <w:spacing w:val="-2"/>
          <w:lang w:val="es-MX"/>
        </w:rPr>
        <w:t>r</w:t>
      </w:r>
      <w:r w:rsidRPr="00B035D4">
        <w:rPr>
          <w:rFonts w:ascii="Arial" w:eastAsia="Arial" w:hAnsi="Arial" w:cs="Arial"/>
          <w:spacing w:val="2"/>
          <w:lang w:val="es-MX"/>
        </w:rPr>
        <w:t>ad</w:t>
      </w:r>
      <w:r w:rsidRPr="00B035D4">
        <w:rPr>
          <w:rFonts w:ascii="Arial" w:eastAsia="Arial" w:hAnsi="Arial" w:cs="Arial"/>
          <w:lang w:val="es-MX"/>
        </w:rPr>
        <w:t>o</w:t>
      </w:r>
      <w:r w:rsidRPr="00B035D4">
        <w:rPr>
          <w:rFonts w:ascii="Arial" w:eastAsia="Arial" w:hAnsi="Arial" w:cs="Arial"/>
          <w:spacing w:val="4"/>
          <w:lang w:val="es-MX"/>
        </w:rPr>
        <w:t xml:space="preserve"> </w:t>
      </w:r>
      <w:r w:rsidRPr="00B035D4">
        <w:rPr>
          <w:rFonts w:ascii="Arial" w:eastAsia="Arial" w:hAnsi="Arial" w:cs="Arial"/>
          <w:spacing w:val="2"/>
          <w:lang w:val="es-MX"/>
        </w:rPr>
        <w:t>po</w:t>
      </w:r>
      <w:r w:rsidRPr="00B035D4">
        <w:rPr>
          <w:rFonts w:ascii="Arial" w:eastAsia="Arial" w:hAnsi="Arial" w:cs="Arial"/>
          <w:lang w:val="es-MX"/>
        </w:rPr>
        <w:t xml:space="preserve">r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4"/>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4"/>
          <w:lang w:val="es-MX"/>
        </w:rPr>
        <w:t xml:space="preserve"> </w:t>
      </w:r>
      <w:r w:rsidRPr="00B035D4">
        <w:rPr>
          <w:rFonts w:ascii="Arial" w:eastAsia="Arial" w:hAnsi="Arial" w:cs="Arial"/>
          <w:spacing w:val="2"/>
          <w:lang w:val="es-MX"/>
        </w:rPr>
        <w:t>q</w:t>
      </w:r>
      <w:r w:rsidRPr="00B035D4">
        <w:rPr>
          <w:rFonts w:ascii="Arial" w:eastAsia="Arial" w:hAnsi="Arial" w:cs="Arial"/>
          <w:spacing w:val="-3"/>
          <w:lang w:val="es-MX"/>
        </w:rPr>
        <w:t>u</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13"/>
          <w:lang w:val="es-MX"/>
        </w:rPr>
        <w:t>é</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4"/>
          <w:lang w:val="es-MX"/>
        </w:rPr>
        <w:t xml:space="preserve"> </w:t>
      </w:r>
      <w:r w:rsidRPr="00B035D4">
        <w:rPr>
          <w:rFonts w:ascii="Arial" w:eastAsia="Arial" w:hAnsi="Arial" w:cs="Arial"/>
          <w:spacing w:val="2"/>
          <w:lang w:val="es-MX"/>
        </w:rPr>
        <w:t>p</w:t>
      </w:r>
      <w:r w:rsidRPr="00B035D4">
        <w:rPr>
          <w:rFonts w:ascii="Arial" w:eastAsia="Arial" w:hAnsi="Arial" w:cs="Arial"/>
          <w:spacing w:val="-3"/>
          <w:lang w:val="es-MX"/>
        </w:rPr>
        <w:t>u</w:t>
      </w:r>
      <w:r w:rsidRPr="00B035D4">
        <w:rPr>
          <w:rFonts w:ascii="Arial" w:eastAsia="Arial" w:hAnsi="Arial" w:cs="Arial"/>
          <w:spacing w:val="2"/>
          <w:lang w:val="es-MX"/>
        </w:rPr>
        <w:t>e</w:t>
      </w:r>
      <w:r w:rsidRPr="00B035D4">
        <w:rPr>
          <w:rFonts w:ascii="Arial" w:eastAsia="Arial" w:hAnsi="Arial" w:cs="Arial"/>
          <w:spacing w:val="-3"/>
          <w:lang w:val="es-MX"/>
        </w:rPr>
        <w:t>d</w:t>
      </w:r>
      <w:r w:rsidRPr="00B035D4">
        <w:rPr>
          <w:rFonts w:ascii="Arial" w:eastAsia="Arial" w:hAnsi="Arial" w:cs="Arial"/>
          <w:lang w:val="es-MX"/>
        </w:rPr>
        <w:t>a v</w:t>
      </w:r>
      <w:r w:rsidRPr="00B035D4">
        <w:rPr>
          <w:rFonts w:ascii="Arial" w:eastAsia="Arial" w:hAnsi="Arial" w:cs="Arial"/>
          <w:spacing w:val="-1"/>
          <w:lang w:val="es-MX"/>
        </w:rPr>
        <w:t>i</w:t>
      </w:r>
      <w:r w:rsidRPr="00B035D4">
        <w:rPr>
          <w:rFonts w:ascii="Arial" w:eastAsia="Arial" w:hAnsi="Arial" w:cs="Arial"/>
          <w:spacing w:val="2"/>
          <w:lang w:val="es-MX"/>
        </w:rPr>
        <w:t>g</w:t>
      </w:r>
      <w:r w:rsidRPr="00B035D4">
        <w:rPr>
          <w:rFonts w:ascii="Arial" w:eastAsia="Arial" w:hAnsi="Arial" w:cs="Arial"/>
          <w:spacing w:val="-1"/>
          <w:lang w:val="es-MX"/>
        </w:rPr>
        <w:t>il</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2"/>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 xml:space="preserve">e </w:t>
      </w:r>
      <w:r w:rsidRPr="00B035D4">
        <w:rPr>
          <w:rFonts w:ascii="Arial" w:eastAsia="Arial" w:hAnsi="Arial" w:cs="Arial"/>
          <w:spacing w:val="-1"/>
          <w:lang w:val="es-MX"/>
        </w:rPr>
        <w:t>l</w:t>
      </w:r>
      <w:r w:rsidRPr="00B035D4">
        <w:rPr>
          <w:rFonts w:ascii="Arial" w:eastAsia="Arial" w:hAnsi="Arial" w:cs="Arial"/>
          <w:lang w:val="es-MX"/>
        </w:rPr>
        <w:t xml:space="preserve">a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5"/>
          <w:lang w:val="es-MX"/>
        </w:rPr>
        <w:t xml:space="preserve"> </w:t>
      </w:r>
      <w:r w:rsidRPr="00B035D4">
        <w:rPr>
          <w:rFonts w:ascii="Arial" w:eastAsia="Arial" w:hAnsi="Arial" w:cs="Arial"/>
          <w:spacing w:val="-5"/>
          <w:lang w:val="es-MX"/>
        </w:rPr>
        <w:t>s</w:t>
      </w:r>
      <w:r w:rsidRPr="00B035D4">
        <w:rPr>
          <w:rFonts w:ascii="Arial" w:eastAsia="Arial" w:hAnsi="Arial" w:cs="Arial"/>
          <w:lang w:val="es-MX"/>
        </w:rPr>
        <w:t xml:space="preserve">e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e c</w:t>
      </w:r>
      <w:r w:rsidRPr="00B035D4">
        <w:rPr>
          <w:rFonts w:ascii="Arial" w:eastAsia="Arial" w:hAnsi="Arial" w:cs="Arial"/>
          <w:spacing w:val="-3"/>
          <w:lang w:val="es-MX"/>
        </w:rPr>
        <w:t>o</w:t>
      </w:r>
      <w:r w:rsidRPr="00B035D4">
        <w:rPr>
          <w:rFonts w:ascii="Arial" w:eastAsia="Arial" w:hAnsi="Arial" w:cs="Arial"/>
          <w:lang w:val="es-MX"/>
        </w:rPr>
        <w:t>n</w:t>
      </w:r>
      <w:r w:rsidRPr="00B035D4">
        <w:rPr>
          <w:rFonts w:ascii="Arial" w:eastAsia="Arial" w:hAnsi="Arial" w:cs="Arial"/>
          <w:spacing w:val="5"/>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1"/>
          <w:lang w:val="es-MX"/>
        </w:rPr>
        <w:t>li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 xml:space="preserve">d </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spacing w:val="8"/>
          <w:lang w:val="es-MX"/>
        </w:rPr>
        <w:t>a</w:t>
      </w:r>
      <w:r w:rsidRPr="00B035D4">
        <w:rPr>
          <w:rFonts w:ascii="Arial" w:eastAsia="Arial" w:hAnsi="Arial" w:cs="Arial"/>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nd</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3"/>
          <w:lang w:val="es-MX"/>
        </w:rPr>
        <w:t>p</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lang w:val="es-MX"/>
        </w:rPr>
        <w:t>s</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lang w:val="es-MX"/>
        </w:rPr>
        <w:t>e 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2"/>
          <w:lang w:val="es-MX"/>
        </w:rPr>
        <w:t>de</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2"/>
          <w:lang w:val="es-MX"/>
        </w:rPr>
        <w:t xml:space="preserve"> </w:t>
      </w:r>
      <w:r w:rsidRPr="00B035D4">
        <w:rPr>
          <w:rFonts w:ascii="Arial" w:eastAsia="Arial" w:hAnsi="Arial" w:cs="Arial"/>
          <w:spacing w:val="-3"/>
          <w:lang w:val="es-MX"/>
        </w:rPr>
        <w:t>qu</w:t>
      </w:r>
      <w:r w:rsidRPr="00B035D4">
        <w:rPr>
          <w:rFonts w:ascii="Arial" w:eastAsia="Arial" w:hAnsi="Arial" w:cs="Arial"/>
          <w:lang w:val="es-MX"/>
        </w:rPr>
        <w:t xml:space="preserve">e </w:t>
      </w:r>
      <w:r w:rsidRPr="00B035D4">
        <w:rPr>
          <w:rFonts w:ascii="Arial" w:eastAsia="Arial" w:hAnsi="Arial" w:cs="Arial"/>
          <w:spacing w:val="2"/>
          <w:lang w:val="es-MX"/>
        </w:rPr>
        <w:t>qu</w:t>
      </w:r>
      <w:r w:rsidRPr="00B035D4">
        <w:rPr>
          <w:rFonts w:ascii="Arial" w:eastAsia="Arial" w:hAnsi="Arial" w:cs="Arial"/>
          <w:spacing w:val="-1"/>
          <w:lang w:val="es-MX"/>
        </w:rPr>
        <w:t>i</w:t>
      </w:r>
      <w:r w:rsidRPr="00B035D4">
        <w:rPr>
          <w:rFonts w:ascii="Arial" w:eastAsia="Arial" w:hAnsi="Arial" w:cs="Arial"/>
          <w:spacing w:val="-3"/>
          <w:lang w:val="es-MX"/>
        </w:rPr>
        <w:t>e</w:t>
      </w:r>
      <w:r w:rsidRPr="00B035D4">
        <w:rPr>
          <w:rFonts w:ascii="Arial" w:eastAsia="Arial" w:hAnsi="Arial" w:cs="Arial"/>
          <w:spacing w:val="2"/>
          <w:lang w:val="es-MX"/>
        </w:rPr>
        <w:t>ne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2"/>
          <w:lang w:val="es-MX"/>
        </w:rPr>
        <w:t>a</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1"/>
          <w:lang w:val="es-MX"/>
        </w:rPr>
        <w:t>l</w:t>
      </w:r>
      <w:r w:rsidRPr="00B035D4">
        <w:rPr>
          <w:rFonts w:ascii="Arial" w:eastAsia="Arial" w:hAnsi="Arial" w:cs="Arial"/>
          <w:spacing w:val="-3"/>
          <w:lang w:val="es-MX"/>
        </w:rPr>
        <w:t>a</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6"/>
          <w:lang w:val="es-MX"/>
        </w:rPr>
        <w:t>m</w:t>
      </w:r>
      <w:r w:rsidRPr="00B035D4">
        <w:rPr>
          <w:rFonts w:ascii="Arial" w:eastAsia="Arial" w:hAnsi="Arial" w:cs="Arial"/>
          <w:lang w:val="es-MX"/>
        </w:rPr>
        <w:t>o</w:t>
      </w:r>
      <w:r w:rsidRPr="00B035D4">
        <w:rPr>
          <w:rFonts w:ascii="Arial" w:eastAsia="Arial" w:hAnsi="Arial" w:cs="Arial"/>
          <w:spacing w:val="7"/>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2"/>
          <w:lang w:val="es-MX"/>
        </w:rPr>
        <w:t>de</w:t>
      </w:r>
      <w:r w:rsidRPr="00B035D4">
        <w:rPr>
          <w:rFonts w:ascii="Arial" w:eastAsia="Arial" w:hAnsi="Arial" w:cs="Arial"/>
          <w:lang w:val="es-MX"/>
        </w:rPr>
        <w:t xml:space="preserve">l </w:t>
      </w:r>
      <w:r w:rsidRPr="00B035D4">
        <w:rPr>
          <w:rFonts w:ascii="Arial" w:eastAsia="Arial" w:hAnsi="Arial" w:cs="Arial"/>
          <w:spacing w:val="2"/>
          <w:lang w:val="es-MX"/>
        </w:rPr>
        <w:t>e</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spacing w:val="-1"/>
          <w:lang w:val="es-MX"/>
        </w:rPr>
        <w:t>i</w:t>
      </w:r>
      <w:r w:rsidRPr="00B035D4">
        <w:rPr>
          <w:rFonts w:ascii="Arial" w:eastAsia="Arial" w:hAnsi="Arial" w:cs="Arial"/>
          <w:spacing w:val="-3"/>
          <w:lang w:val="es-MX"/>
        </w:rPr>
        <w:t>p</w:t>
      </w:r>
      <w:r w:rsidRPr="00B035D4">
        <w:rPr>
          <w:rFonts w:ascii="Arial" w:eastAsia="Arial" w:hAnsi="Arial" w:cs="Arial"/>
          <w:lang w:val="es-MX"/>
        </w:rPr>
        <w:t>o</w:t>
      </w:r>
      <w:r w:rsidRPr="00B035D4">
        <w:rPr>
          <w:rFonts w:ascii="Arial" w:eastAsia="Arial" w:hAnsi="Arial" w:cs="Arial"/>
          <w:spacing w:val="7"/>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spacing w:val="-6"/>
          <w:lang w:val="es-MX"/>
        </w:rPr>
        <w:t>r</w:t>
      </w:r>
      <w:r w:rsidRPr="00B035D4">
        <w:rPr>
          <w:rFonts w:ascii="Arial" w:eastAsia="Arial" w:hAnsi="Arial" w:cs="Arial"/>
          <w:spacing w:val="2"/>
          <w:lang w:val="es-MX"/>
        </w:rPr>
        <w:t>g</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0"/>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spacing w:val="2"/>
          <w:lang w:val="es-MX"/>
        </w:rPr>
        <w:t>be</w:t>
      </w:r>
      <w:r w:rsidRPr="00B035D4">
        <w:rPr>
          <w:rFonts w:ascii="Arial" w:eastAsia="Arial" w:hAnsi="Arial" w:cs="Arial"/>
          <w:spacing w:val="-6"/>
          <w:lang w:val="es-MX"/>
        </w:rPr>
        <w:t>r</w:t>
      </w:r>
      <w:r w:rsidRPr="00B035D4">
        <w:rPr>
          <w:rFonts w:ascii="Arial" w:eastAsia="Arial" w:hAnsi="Arial" w:cs="Arial"/>
          <w:spacing w:val="4"/>
          <w:lang w:val="es-MX"/>
        </w:rPr>
        <w:t>á</w:t>
      </w:r>
      <w:r w:rsidRPr="00B035D4">
        <w:rPr>
          <w:rFonts w:ascii="Arial" w:eastAsia="Arial" w:hAnsi="Arial" w:cs="Arial"/>
          <w:lang w:val="es-MX"/>
        </w:rPr>
        <w:t xml:space="preserve">n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 xml:space="preserve">se </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spacing w:val="2"/>
          <w:lang w:val="es-MX"/>
        </w:rPr>
        <w:t>b</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3"/>
          <w:lang w:val="es-MX"/>
        </w:rPr>
        <w:t>t</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2"/>
          <w:lang w:val="es-MX"/>
        </w:rPr>
        <w:t>os</w:t>
      </w:r>
      <w:r w:rsidRPr="00B035D4">
        <w:rPr>
          <w:rFonts w:ascii="Arial" w:eastAsia="Arial" w:hAnsi="Arial" w:cs="Arial"/>
          <w:lang w:val="es-MX"/>
        </w:rPr>
        <w:t>.</w:t>
      </w:r>
    </w:p>
    <w:p w14:paraId="257904D6" w14:textId="77777777" w:rsidR="00AC4615" w:rsidRPr="00B035D4" w:rsidRDefault="00AC4615" w:rsidP="00AC4615">
      <w:pPr>
        <w:spacing w:before="3" w:after="0" w:line="180" w:lineRule="exact"/>
        <w:rPr>
          <w:sz w:val="18"/>
          <w:szCs w:val="18"/>
          <w:lang w:val="es-MX"/>
        </w:rPr>
      </w:pPr>
    </w:p>
    <w:p w14:paraId="2EBB3EC4" w14:textId="77777777" w:rsidR="00AC4615" w:rsidRPr="00B035D4" w:rsidRDefault="00AC4615" w:rsidP="00AC4615">
      <w:pPr>
        <w:spacing w:after="0" w:line="200" w:lineRule="exact"/>
        <w:rPr>
          <w:sz w:val="20"/>
          <w:szCs w:val="20"/>
          <w:lang w:val="es-MX"/>
        </w:rPr>
      </w:pPr>
    </w:p>
    <w:p w14:paraId="6063A172" w14:textId="77777777" w:rsidR="00AC4615" w:rsidRPr="00B035D4" w:rsidRDefault="00AC4615" w:rsidP="00AC4615">
      <w:pPr>
        <w:spacing w:after="0" w:line="360" w:lineRule="auto"/>
        <w:ind w:left="116" w:right="58"/>
        <w:jc w:val="both"/>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de</w:t>
      </w:r>
      <w:r w:rsidRPr="00B035D4">
        <w:rPr>
          <w:rFonts w:ascii="Arial" w:eastAsia="Arial" w:hAnsi="Arial" w:cs="Arial"/>
          <w:spacing w:val="-6"/>
          <w:lang w:val="es-MX"/>
        </w:rPr>
        <w:t>m</w:t>
      </w:r>
      <w:r w:rsidRPr="00B035D4">
        <w:rPr>
          <w:rFonts w:ascii="Arial" w:eastAsia="Arial" w:hAnsi="Arial" w:cs="Arial"/>
          <w:spacing w:val="2"/>
          <w:lang w:val="es-MX"/>
        </w:rPr>
        <w:t>á</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3"/>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3"/>
          <w:lang w:val="es-MX"/>
        </w:rPr>
        <w:t xml:space="preserve"> </w:t>
      </w:r>
      <w:r w:rsidRPr="00B035D4">
        <w:rPr>
          <w:rFonts w:ascii="Arial" w:eastAsia="Arial" w:hAnsi="Arial" w:cs="Arial"/>
          <w:spacing w:val="2"/>
          <w:lang w:val="es-MX"/>
        </w:rPr>
        <w:t>a</w:t>
      </w:r>
      <w:r w:rsidRPr="00B035D4">
        <w:rPr>
          <w:rFonts w:ascii="Arial" w:eastAsia="Arial" w:hAnsi="Arial" w:cs="Arial"/>
          <w:spacing w:val="-5"/>
          <w:lang w:val="es-MX"/>
        </w:rPr>
        <w:t>s</w:t>
      </w:r>
      <w:r w:rsidRPr="00B035D4">
        <w:rPr>
          <w:rFonts w:ascii="Arial" w:eastAsia="Arial" w:hAnsi="Arial" w:cs="Arial"/>
          <w:spacing w:val="2"/>
          <w:lang w:val="es-MX"/>
        </w:rPr>
        <w:t>pe</w:t>
      </w:r>
      <w:r w:rsidRPr="00B035D4">
        <w:rPr>
          <w:rFonts w:ascii="Arial" w:eastAsia="Arial" w:hAnsi="Arial" w:cs="Arial"/>
          <w:lang w:val="es-MX"/>
        </w:rPr>
        <w:t>c</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spacing w:val="4"/>
          <w:lang w:val="es-MX"/>
        </w:rPr>
        <w:t>s</w:t>
      </w:r>
      <w:r w:rsidRPr="00B035D4">
        <w:rPr>
          <w:rFonts w:ascii="Arial" w:eastAsia="Arial" w:hAnsi="Arial" w:cs="Arial"/>
          <w:lang w:val="es-MX"/>
        </w:rPr>
        <w:t>,</w:t>
      </w:r>
      <w:r w:rsidRPr="00B035D4">
        <w:rPr>
          <w:rFonts w:ascii="Arial" w:eastAsia="Arial" w:hAnsi="Arial" w:cs="Arial"/>
          <w:spacing w:val="-12"/>
          <w:lang w:val="es-MX"/>
        </w:rPr>
        <w:t xml:space="preserve"> </w:t>
      </w:r>
      <w:r w:rsidRPr="00B035D4">
        <w:rPr>
          <w:rFonts w:ascii="Arial" w:eastAsia="Arial" w:hAnsi="Arial" w:cs="Arial"/>
          <w:spacing w:val="2"/>
          <w:lang w:val="es-MX"/>
        </w:rPr>
        <w:t>h</w:t>
      </w:r>
      <w:r w:rsidRPr="00B035D4">
        <w:rPr>
          <w:rFonts w:ascii="Arial" w:eastAsia="Arial" w:hAnsi="Arial" w:cs="Arial"/>
          <w:spacing w:val="-3"/>
          <w:lang w:val="es-MX"/>
        </w:rPr>
        <w:t>a</w:t>
      </w:r>
      <w:r w:rsidRPr="00B035D4">
        <w:rPr>
          <w:rFonts w:ascii="Arial" w:eastAsia="Arial" w:hAnsi="Arial" w:cs="Arial"/>
          <w:spacing w:val="3"/>
          <w:lang w:val="es-MX"/>
        </w:rPr>
        <w:t>b</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11"/>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on</w:t>
      </w:r>
      <w:r w:rsidRPr="00B035D4">
        <w:rPr>
          <w:rFonts w:ascii="Arial" w:eastAsia="Arial" w:hAnsi="Arial" w:cs="Arial"/>
          <w:lang w:val="es-MX"/>
        </w:rPr>
        <w:t>s</w:t>
      </w:r>
      <w:r w:rsidRPr="00B035D4">
        <w:rPr>
          <w:rFonts w:ascii="Arial" w:eastAsia="Arial" w:hAnsi="Arial" w:cs="Arial"/>
          <w:spacing w:val="-6"/>
          <w:lang w:val="es-MX"/>
        </w:rPr>
        <w:t>i</w:t>
      </w:r>
      <w:r w:rsidRPr="00B035D4">
        <w:rPr>
          <w:rFonts w:ascii="Arial" w:eastAsia="Arial" w:hAnsi="Arial" w:cs="Arial"/>
          <w:spacing w:val="2"/>
          <w:lang w:val="es-MX"/>
        </w:rPr>
        <w:t>de</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10"/>
          <w:lang w:val="es-MX"/>
        </w:rPr>
        <w:t xml:space="preserve"> </w:t>
      </w:r>
      <w:r w:rsidRPr="00B035D4">
        <w:rPr>
          <w:rFonts w:ascii="Arial" w:eastAsia="Arial" w:hAnsi="Arial" w:cs="Arial"/>
          <w:spacing w:val="-1"/>
          <w:lang w:val="es-MX"/>
        </w:rPr>
        <w:t>l</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spacing w:val="2"/>
          <w:lang w:val="es-MX"/>
        </w:rPr>
        <w:t>ne</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6"/>
          <w:lang w:val="es-MX"/>
        </w:rPr>
        <w:t>m</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3"/>
          <w:lang w:val="es-MX"/>
        </w:rPr>
        <w:t>o</w:t>
      </w:r>
      <w:r w:rsidRPr="00B035D4">
        <w:rPr>
          <w:rFonts w:ascii="Arial" w:eastAsia="Arial" w:hAnsi="Arial" w:cs="Arial"/>
          <w:spacing w:val="2"/>
          <w:lang w:val="es-MX"/>
        </w:rPr>
        <w:t>ba</w:t>
      </w:r>
      <w:r w:rsidRPr="00B035D4">
        <w:rPr>
          <w:rFonts w:ascii="Arial" w:eastAsia="Arial" w:hAnsi="Arial" w:cs="Arial"/>
          <w:lang w:val="es-MX"/>
        </w:rPr>
        <w:t>r</w:t>
      </w:r>
      <w:r w:rsidRPr="00B035D4">
        <w:rPr>
          <w:rFonts w:ascii="Arial" w:eastAsia="Arial" w:hAnsi="Arial" w:cs="Arial"/>
          <w:spacing w:val="-10"/>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d</w:t>
      </w:r>
      <w:r w:rsidRPr="00B035D4">
        <w:rPr>
          <w:rFonts w:ascii="Arial" w:eastAsia="Arial" w:hAnsi="Arial" w:cs="Arial"/>
          <w:spacing w:val="-11"/>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lang w:val="es-MX"/>
        </w:rPr>
        <w:t>s s</w:t>
      </w:r>
      <w:r w:rsidRPr="00B035D4">
        <w:rPr>
          <w:rFonts w:ascii="Arial" w:eastAsia="Arial" w:hAnsi="Arial" w:cs="Arial"/>
          <w:spacing w:val="2"/>
          <w:lang w:val="es-MX"/>
        </w:rPr>
        <w:t>u</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lang w:val="es-MX"/>
        </w:rPr>
        <w:t>y</w:t>
      </w:r>
      <w:r w:rsidRPr="00B035D4">
        <w:rPr>
          <w:rFonts w:ascii="Arial" w:eastAsia="Arial" w:hAnsi="Arial" w:cs="Arial"/>
          <w:spacing w:val="5"/>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spacing w:val="-2"/>
          <w:lang w:val="es-MX"/>
        </w:rPr>
        <w:t>rm</w:t>
      </w:r>
      <w:r w:rsidRPr="00B035D4">
        <w:rPr>
          <w:rFonts w:ascii="Arial" w:eastAsia="Arial" w:hAnsi="Arial" w:cs="Arial"/>
          <w:spacing w:val="2"/>
          <w:lang w:val="es-MX"/>
        </w:rPr>
        <w:t>a</w:t>
      </w:r>
      <w:r w:rsidRPr="00B035D4">
        <w:rPr>
          <w:rFonts w:ascii="Arial" w:eastAsia="Arial" w:hAnsi="Arial" w:cs="Arial"/>
          <w:lang w:val="es-MX"/>
        </w:rPr>
        <w:t xml:space="preserve">s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ab</w:t>
      </w:r>
      <w:r w:rsidRPr="00B035D4">
        <w:rPr>
          <w:rFonts w:ascii="Arial" w:eastAsia="Arial" w:hAnsi="Arial" w:cs="Arial"/>
          <w:spacing w:val="-1"/>
          <w:lang w:val="es-MX"/>
        </w:rPr>
        <w:t>l</w:t>
      </w:r>
      <w:r w:rsidRPr="00B035D4">
        <w:rPr>
          <w:rFonts w:ascii="Arial" w:eastAsia="Arial" w:hAnsi="Arial" w:cs="Arial"/>
          <w:spacing w:val="-3"/>
          <w:lang w:val="es-MX"/>
        </w:rPr>
        <w:t>e</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da</w:t>
      </w:r>
      <w:r w:rsidRPr="00B035D4">
        <w:rPr>
          <w:rFonts w:ascii="Arial" w:eastAsia="Arial" w:hAnsi="Arial" w:cs="Arial"/>
          <w:lang w:val="es-MX"/>
        </w:rPr>
        <w:t xml:space="preserve">s </w:t>
      </w:r>
      <w:r w:rsidRPr="00B035D4">
        <w:rPr>
          <w:rFonts w:ascii="Arial" w:eastAsia="Arial" w:hAnsi="Arial" w:cs="Arial"/>
          <w:spacing w:val="-3"/>
          <w:lang w:val="es-MX"/>
        </w:rPr>
        <w:t>e</w:t>
      </w:r>
      <w:r w:rsidRPr="00B035D4">
        <w:rPr>
          <w:rFonts w:ascii="Arial" w:eastAsia="Arial" w:hAnsi="Arial" w:cs="Arial"/>
          <w:lang w:val="es-MX"/>
        </w:rPr>
        <w:t>n</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2"/>
          <w:lang w:val="es-MX"/>
        </w:rPr>
        <w:t>do</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5"/>
          <w:lang w:val="es-MX"/>
        </w:rPr>
        <w:t>v</w:t>
      </w:r>
      <w:r w:rsidRPr="00B035D4">
        <w:rPr>
          <w:rFonts w:ascii="Arial" w:eastAsia="Arial" w:hAnsi="Arial" w:cs="Arial"/>
          <w:spacing w:val="2"/>
          <w:lang w:val="es-MX"/>
        </w:rPr>
        <w:t>o</w:t>
      </w:r>
      <w:r w:rsidRPr="00B035D4">
        <w:rPr>
          <w:rFonts w:ascii="Arial" w:eastAsia="Arial" w:hAnsi="Arial" w:cs="Arial"/>
          <w:lang w:val="es-MX"/>
        </w:rPr>
        <w:t>s a</w:t>
      </w:r>
      <w:r w:rsidRPr="00B035D4">
        <w:rPr>
          <w:rFonts w:ascii="Arial" w:eastAsia="Arial" w:hAnsi="Arial" w:cs="Arial"/>
          <w:spacing w:val="6"/>
          <w:lang w:val="es-MX"/>
        </w:rPr>
        <w:t xml:space="preserve"> </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24"/>
          <w:lang w:val="es-MX"/>
        </w:rPr>
        <w:t xml:space="preserve"> </w:t>
      </w:r>
      <w:r w:rsidRPr="00B035D4">
        <w:rPr>
          <w:rFonts w:ascii="Arial" w:eastAsia="Arial" w:hAnsi="Arial" w:cs="Arial"/>
          <w:spacing w:val="-4"/>
          <w:sz w:val="24"/>
          <w:szCs w:val="24"/>
          <w:lang w:val="es-MX"/>
        </w:rPr>
        <w:t>d</w:t>
      </w:r>
      <w:r w:rsidRPr="00B035D4">
        <w:rPr>
          <w:rFonts w:ascii="Arial" w:eastAsia="Arial" w:hAnsi="Arial" w:cs="Arial"/>
          <w:spacing w:val="4"/>
          <w:sz w:val="24"/>
          <w:szCs w:val="24"/>
          <w:lang w:val="es-MX"/>
        </w:rPr>
        <w:t>i</w:t>
      </w:r>
      <w:r w:rsidRPr="00B035D4">
        <w:rPr>
          <w:rFonts w:ascii="Arial" w:eastAsia="Arial" w:hAnsi="Arial" w:cs="Arial"/>
          <w:sz w:val="24"/>
          <w:szCs w:val="24"/>
          <w:lang w:val="es-MX"/>
        </w:rPr>
        <w:t>s</w:t>
      </w:r>
      <w:r w:rsidRPr="00B035D4">
        <w:rPr>
          <w:rFonts w:ascii="Arial" w:eastAsia="Arial" w:hAnsi="Arial" w:cs="Arial"/>
          <w:spacing w:val="1"/>
          <w:sz w:val="24"/>
          <w:szCs w:val="24"/>
          <w:lang w:val="es-MX"/>
        </w:rPr>
        <w:t>po</w:t>
      </w:r>
      <w:r w:rsidRPr="00B035D4">
        <w:rPr>
          <w:rFonts w:ascii="Arial" w:eastAsia="Arial" w:hAnsi="Arial" w:cs="Arial"/>
          <w:spacing w:val="-5"/>
          <w:sz w:val="24"/>
          <w:szCs w:val="24"/>
          <w:lang w:val="es-MX"/>
        </w:rPr>
        <w:t>s</w:t>
      </w:r>
      <w:r w:rsidRPr="00B035D4">
        <w:rPr>
          <w:rFonts w:ascii="Arial" w:eastAsia="Arial" w:hAnsi="Arial" w:cs="Arial"/>
          <w:spacing w:val="4"/>
          <w:sz w:val="24"/>
          <w:szCs w:val="24"/>
          <w:lang w:val="es-MX"/>
        </w:rPr>
        <w:t>i</w:t>
      </w:r>
      <w:r w:rsidRPr="00B035D4">
        <w:rPr>
          <w:rFonts w:ascii="Arial" w:eastAsia="Arial" w:hAnsi="Arial" w:cs="Arial"/>
          <w:spacing w:val="-5"/>
          <w:sz w:val="24"/>
          <w:szCs w:val="24"/>
          <w:lang w:val="es-MX"/>
        </w:rPr>
        <w:t>c</w:t>
      </w:r>
      <w:r w:rsidRPr="00B035D4">
        <w:rPr>
          <w:rFonts w:ascii="Arial" w:eastAsia="Arial" w:hAnsi="Arial" w:cs="Arial"/>
          <w:spacing w:val="4"/>
          <w:sz w:val="24"/>
          <w:szCs w:val="24"/>
          <w:lang w:val="es-MX"/>
        </w:rPr>
        <w:t>i</w:t>
      </w:r>
      <w:r w:rsidRPr="00B035D4">
        <w:rPr>
          <w:rFonts w:ascii="Arial" w:eastAsia="Arial" w:hAnsi="Arial" w:cs="Arial"/>
          <w:spacing w:val="1"/>
          <w:sz w:val="24"/>
          <w:szCs w:val="24"/>
          <w:lang w:val="es-MX"/>
        </w:rPr>
        <w:t>one</w:t>
      </w:r>
      <w:r w:rsidRPr="00B035D4">
        <w:rPr>
          <w:rFonts w:ascii="Arial" w:eastAsia="Arial" w:hAnsi="Arial" w:cs="Arial"/>
          <w:sz w:val="24"/>
          <w:szCs w:val="24"/>
          <w:lang w:val="es-MX"/>
        </w:rPr>
        <w:t xml:space="preserve">s </w:t>
      </w:r>
      <w:r w:rsidRPr="00B035D4">
        <w:rPr>
          <w:rFonts w:ascii="Arial" w:eastAsia="Arial" w:hAnsi="Arial" w:cs="Arial"/>
          <w:spacing w:val="2"/>
          <w:lang w:val="es-MX"/>
        </w:rPr>
        <w:t>g</w:t>
      </w:r>
      <w:r w:rsidRPr="00B035D4">
        <w:rPr>
          <w:rFonts w:ascii="Arial" w:eastAsia="Arial" w:hAnsi="Arial" w:cs="Arial"/>
          <w:spacing w:val="-3"/>
          <w:lang w:val="es-MX"/>
        </w:rPr>
        <w:t>e</w:t>
      </w:r>
      <w:r w:rsidRPr="00B035D4">
        <w:rPr>
          <w:rFonts w:ascii="Arial" w:eastAsia="Arial" w:hAnsi="Arial" w:cs="Arial"/>
          <w:spacing w:val="2"/>
          <w:lang w:val="es-MX"/>
        </w:rPr>
        <w:t>ne</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6"/>
          <w:lang w:val="es-MX"/>
        </w:rPr>
        <w:t>l</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6"/>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p</w:t>
      </w:r>
      <w:r w:rsidRPr="00B035D4">
        <w:rPr>
          <w:rFonts w:ascii="Arial" w:eastAsia="Arial" w:hAnsi="Arial" w:cs="Arial"/>
          <w:spacing w:val="2"/>
          <w:lang w:val="es-MX"/>
        </w:rPr>
        <w:t>e</w:t>
      </w:r>
      <w:r w:rsidRPr="00B035D4">
        <w:rPr>
          <w:rFonts w:ascii="Arial" w:eastAsia="Arial" w:hAnsi="Arial" w:cs="Arial"/>
          <w:spacing w:val="3"/>
          <w:lang w:val="es-MX"/>
        </w:rPr>
        <w:t>c</w:t>
      </w:r>
      <w:r w:rsidRPr="00B035D4">
        <w:rPr>
          <w:rFonts w:ascii="Arial" w:eastAsia="Arial" w:hAnsi="Arial" w:cs="Arial"/>
          <w:spacing w:val="-9"/>
          <w:lang w:val="es-MX"/>
        </w:rPr>
        <w:t>í</w:t>
      </w:r>
      <w:r w:rsidRPr="00B035D4">
        <w:rPr>
          <w:rFonts w:ascii="Arial" w:eastAsia="Arial" w:hAnsi="Arial" w:cs="Arial"/>
          <w:spacing w:val="6"/>
          <w:lang w:val="es-MX"/>
        </w:rPr>
        <w:t>f</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30"/>
          <w:lang w:val="es-MX"/>
        </w:rPr>
        <w:t xml:space="preserve"> </w:t>
      </w:r>
      <w:r w:rsidRPr="00B035D4">
        <w:rPr>
          <w:rFonts w:ascii="Arial" w:eastAsia="Arial" w:hAnsi="Arial" w:cs="Arial"/>
          <w:lang w:val="es-MX"/>
        </w:rPr>
        <w:t>y</w:t>
      </w:r>
      <w:r w:rsidRPr="00B035D4">
        <w:rPr>
          <w:rFonts w:ascii="Arial" w:eastAsia="Arial" w:hAnsi="Arial" w:cs="Arial"/>
          <w:spacing w:val="25"/>
          <w:lang w:val="es-MX"/>
        </w:rPr>
        <w:t xml:space="preserve"> </w:t>
      </w:r>
      <w:r w:rsidRPr="00B035D4">
        <w:rPr>
          <w:rFonts w:ascii="Arial" w:eastAsia="Arial" w:hAnsi="Arial" w:cs="Arial"/>
          <w:spacing w:val="-1"/>
          <w:lang w:val="es-MX"/>
        </w:rPr>
        <w:t>li</w:t>
      </w:r>
      <w:r w:rsidRPr="00B035D4">
        <w:rPr>
          <w:rFonts w:ascii="Arial" w:eastAsia="Arial" w:hAnsi="Arial" w:cs="Arial"/>
          <w:spacing w:val="2"/>
          <w:lang w:val="es-MX"/>
        </w:rPr>
        <w:t>n</w:t>
      </w:r>
      <w:r w:rsidRPr="00B035D4">
        <w:rPr>
          <w:rFonts w:ascii="Arial" w:eastAsia="Arial" w:hAnsi="Arial" w:cs="Arial"/>
          <w:spacing w:val="-3"/>
          <w:lang w:val="es-MX"/>
        </w:rPr>
        <w:t>e</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25"/>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1"/>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30"/>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lang w:val="es-MX"/>
        </w:rPr>
        <w:t>c</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o</w:t>
      </w:r>
      <w:r w:rsidRPr="00B035D4">
        <w:rPr>
          <w:rFonts w:ascii="Arial" w:eastAsia="Arial" w:hAnsi="Arial" w:cs="Arial"/>
          <w:lang w:val="es-MX"/>
        </w:rPr>
        <w:t>s</w:t>
      </w:r>
      <w:r w:rsidRPr="00B035D4">
        <w:rPr>
          <w:rFonts w:ascii="Arial" w:eastAsia="Arial" w:hAnsi="Arial" w:cs="Arial"/>
          <w:spacing w:val="30"/>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1"/>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cc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27"/>
          <w:lang w:val="es-MX"/>
        </w:rPr>
        <w:t xml:space="preserve"> </w:t>
      </w:r>
      <w:r w:rsidRPr="00B035D4">
        <w:rPr>
          <w:rFonts w:ascii="Arial" w:eastAsia="Arial" w:hAnsi="Arial" w:cs="Arial"/>
          <w:spacing w:val="2"/>
          <w:lang w:val="es-MX"/>
        </w:rPr>
        <w:t>2</w:t>
      </w:r>
      <w:r w:rsidRPr="00B035D4">
        <w:rPr>
          <w:rFonts w:ascii="Arial" w:eastAsia="Arial" w:hAnsi="Arial" w:cs="Arial"/>
          <w:spacing w:val="-3"/>
          <w:lang w:val="es-MX"/>
        </w:rPr>
        <w:t>0</w:t>
      </w:r>
      <w:r w:rsidRPr="00B035D4">
        <w:rPr>
          <w:rFonts w:ascii="Arial" w:eastAsia="Arial" w:hAnsi="Arial" w:cs="Arial"/>
          <w:spacing w:val="2"/>
          <w:lang w:val="es-MX"/>
        </w:rPr>
        <w:t>2</w:t>
      </w:r>
      <w:r w:rsidRPr="00B035D4">
        <w:rPr>
          <w:rFonts w:ascii="Arial" w:eastAsia="Arial" w:hAnsi="Arial" w:cs="Arial"/>
          <w:lang w:val="es-MX"/>
        </w:rPr>
        <w:t>0</w:t>
      </w:r>
      <w:r w:rsidRPr="00B035D4">
        <w:rPr>
          <w:rFonts w:ascii="Arial" w:eastAsia="Arial" w:hAnsi="Arial" w:cs="Arial"/>
          <w:spacing w:val="27"/>
          <w:lang w:val="es-MX"/>
        </w:rPr>
        <w:t xml:space="preserve"> </w:t>
      </w:r>
      <w:r w:rsidRPr="00B035D4">
        <w:rPr>
          <w:rFonts w:ascii="Arial" w:eastAsia="Arial" w:hAnsi="Arial" w:cs="Arial"/>
          <w:spacing w:val="-3"/>
          <w:lang w:val="es-MX"/>
        </w:rPr>
        <w:t>q</w:t>
      </w:r>
      <w:r w:rsidRPr="00B035D4">
        <w:rPr>
          <w:rFonts w:ascii="Arial" w:eastAsia="Arial" w:hAnsi="Arial" w:cs="Arial"/>
          <w:spacing w:val="2"/>
          <w:lang w:val="es-MX"/>
        </w:rPr>
        <w:t>u</w:t>
      </w:r>
      <w:r w:rsidRPr="00B035D4">
        <w:rPr>
          <w:rFonts w:ascii="Arial" w:eastAsia="Arial" w:hAnsi="Arial" w:cs="Arial"/>
          <w:lang w:val="es-MX"/>
        </w:rPr>
        <w:t>e</w:t>
      </w:r>
      <w:r w:rsidRPr="00B035D4">
        <w:rPr>
          <w:rFonts w:ascii="Arial" w:eastAsia="Arial" w:hAnsi="Arial" w:cs="Arial"/>
          <w:spacing w:val="27"/>
          <w:lang w:val="es-MX"/>
        </w:rPr>
        <w:t xml:space="preserve"> </w:t>
      </w:r>
      <w:r w:rsidRPr="00B035D4">
        <w:rPr>
          <w:rFonts w:ascii="Arial" w:eastAsia="Arial" w:hAnsi="Arial" w:cs="Arial"/>
          <w:lang w:val="es-MX"/>
        </w:rPr>
        <w:t>se</w:t>
      </w:r>
      <w:r w:rsidRPr="00B035D4">
        <w:rPr>
          <w:rFonts w:ascii="Arial" w:eastAsia="Arial" w:hAnsi="Arial" w:cs="Arial"/>
          <w:spacing w:val="27"/>
          <w:lang w:val="es-MX"/>
        </w:rPr>
        <w:t xml:space="preserve"> </w:t>
      </w:r>
      <w:r w:rsidRPr="00B035D4">
        <w:rPr>
          <w:rFonts w:ascii="Arial" w:eastAsia="Arial" w:hAnsi="Arial" w:cs="Arial"/>
          <w:spacing w:val="2"/>
          <w:lang w:val="es-MX"/>
        </w:rPr>
        <w:t>en</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lang w:val="es-MX"/>
        </w:rPr>
        <w:t xml:space="preserve">n </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spacing w:val="-1"/>
          <w:lang w:val="es-MX"/>
        </w:rPr>
        <w:t>i</w:t>
      </w:r>
      <w:r w:rsidRPr="00B035D4">
        <w:rPr>
          <w:rFonts w:ascii="Arial" w:eastAsia="Arial" w:hAnsi="Arial" w:cs="Arial"/>
          <w:spacing w:val="2"/>
          <w:lang w:val="es-MX"/>
        </w:rPr>
        <w:t>b</w:t>
      </w:r>
      <w:r w:rsidRPr="00B035D4">
        <w:rPr>
          <w:rFonts w:ascii="Arial" w:eastAsia="Arial" w:hAnsi="Arial" w:cs="Arial"/>
          <w:spacing w:val="-6"/>
          <w:lang w:val="es-MX"/>
        </w:rPr>
        <w:t>l</w:t>
      </w:r>
      <w:r w:rsidRPr="00B035D4">
        <w:rPr>
          <w:rFonts w:ascii="Arial" w:eastAsia="Arial" w:hAnsi="Arial" w:cs="Arial"/>
          <w:spacing w:val="4"/>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6"/>
          <w:lang w:val="es-MX"/>
        </w:rPr>
        <w:t>w</w:t>
      </w:r>
      <w:r w:rsidRPr="00B035D4">
        <w:rPr>
          <w:rFonts w:ascii="Arial" w:eastAsia="Arial" w:hAnsi="Arial" w:cs="Arial"/>
          <w:spacing w:val="2"/>
          <w:lang w:val="es-MX"/>
        </w:rPr>
        <w:t>e</w:t>
      </w:r>
      <w:r w:rsidRPr="00B035D4">
        <w:rPr>
          <w:rFonts w:ascii="Arial" w:eastAsia="Arial" w:hAnsi="Arial" w:cs="Arial"/>
          <w:lang w:val="es-MX"/>
        </w:rPr>
        <w:t>b</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6"/>
          <w:lang w:val="es-MX"/>
        </w:rPr>
        <w:t>l</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spacing w:val="-6"/>
          <w:lang w:val="es-MX"/>
        </w:rPr>
        <w:t>U</w:t>
      </w:r>
      <w:r w:rsidRPr="00B035D4">
        <w:rPr>
          <w:rFonts w:ascii="Arial" w:eastAsia="Arial" w:hAnsi="Arial" w:cs="Arial"/>
          <w:spacing w:val="2"/>
          <w:lang w:val="es-MX"/>
        </w:rPr>
        <w:t>n</w:t>
      </w:r>
      <w:r w:rsidRPr="00B035D4">
        <w:rPr>
          <w:rFonts w:ascii="Arial" w:eastAsia="Arial" w:hAnsi="Arial" w:cs="Arial"/>
          <w:spacing w:val="-1"/>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1"/>
          <w:lang w:val="es-MX"/>
        </w:rPr>
        <w:t>S</w:t>
      </w:r>
      <w:r w:rsidRPr="00B035D4">
        <w:rPr>
          <w:rFonts w:ascii="Arial" w:eastAsia="Arial" w:hAnsi="Arial" w:cs="Arial"/>
          <w:spacing w:val="-1"/>
          <w:lang w:val="es-MX"/>
        </w:rPr>
        <w:t>i</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spacing w:val="-6"/>
          <w:lang w:val="es-MX"/>
        </w:rPr>
        <w:t>m</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spacing w:val="-6"/>
          <w:lang w:val="es-MX"/>
        </w:rPr>
        <w:t>C</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ae</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6"/>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ae</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lang w:val="es-MX"/>
        </w:rPr>
        <w:t xml:space="preserve">s </w:t>
      </w:r>
      <w:r w:rsidRPr="00B035D4">
        <w:rPr>
          <w:rFonts w:ascii="Arial" w:eastAsia="Arial" w:hAnsi="Arial" w:cs="Arial"/>
          <w:spacing w:val="-2"/>
          <w:lang w:val="es-MX"/>
        </w:rPr>
        <w:t>(</w:t>
      </w:r>
      <w:r w:rsidRPr="00B035D4">
        <w:rPr>
          <w:rFonts w:ascii="Arial" w:eastAsia="Arial" w:hAnsi="Arial" w:cs="Arial"/>
          <w:spacing w:val="-1"/>
          <w:lang w:val="es-MX"/>
        </w:rPr>
        <w:t>U</w:t>
      </w:r>
      <w:r w:rsidRPr="00B035D4">
        <w:rPr>
          <w:rFonts w:ascii="Arial" w:eastAsia="Arial" w:hAnsi="Arial" w:cs="Arial"/>
          <w:spacing w:val="1"/>
          <w:lang w:val="es-MX"/>
        </w:rPr>
        <w:t>S</w:t>
      </w:r>
      <w:r w:rsidRPr="00B035D4">
        <w:rPr>
          <w:rFonts w:ascii="Arial" w:eastAsia="Arial" w:hAnsi="Arial" w:cs="Arial"/>
          <w:spacing w:val="-4"/>
          <w:lang w:val="es-MX"/>
        </w:rPr>
        <w:t>I</w:t>
      </w:r>
      <w:r w:rsidRPr="00B035D4">
        <w:rPr>
          <w:rFonts w:ascii="Arial" w:eastAsia="Arial" w:hAnsi="Arial" w:cs="Arial"/>
          <w:spacing w:val="-1"/>
          <w:lang w:val="es-MX"/>
        </w:rPr>
        <w:t>C</w:t>
      </w:r>
      <w:r w:rsidRPr="00B035D4">
        <w:rPr>
          <w:rFonts w:ascii="Arial" w:eastAsia="Arial" w:hAnsi="Arial" w:cs="Arial"/>
          <w:spacing w:val="1"/>
          <w:lang w:val="es-MX"/>
        </w:rPr>
        <w:t>A</w:t>
      </w:r>
      <w:r w:rsidRPr="00B035D4">
        <w:rPr>
          <w:rFonts w:ascii="Arial" w:eastAsia="Arial" w:hAnsi="Arial" w:cs="Arial"/>
          <w:spacing w:val="-2"/>
          <w:lang w:val="es-MX"/>
        </w:rPr>
        <w:t>MM)</w:t>
      </w:r>
      <w:r w:rsidRPr="00B035D4">
        <w:rPr>
          <w:rFonts w:ascii="Arial" w:eastAsia="Arial" w:hAnsi="Arial" w:cs="Arial"/>
          <w:lang w:val="es-MX"/>
        </w:rPr>
        <w:t>.</w:t>
      </w:r>
    </w:p>
    <w:p w14:paraId="41C048B3" w14:textId="77777777" w:rsidR="00AC4615" w:rsidRPr="00B035D4" w:rsidRDefault="00AC4615" w:rsidP="00AC4615">
      <w:pPr>
        <w:spacing w:before="2" w:after="0" w:line="180" w:lineRule="exact"/>
        <w:rPr>
          <w:sz w:val="18"/>
          <w:szCs w:val="18"/>
          <w:lang w:val="es-MX"/>
        </w:rPr>
      </w:pPr>
    </w:p>
    <w:p w14:paraId="3C7C234F" w14:textId="77777777" w:rsidR="00AC4615" w:rsidRPr="00B035D4" w:rsidRDefault="00AC4615" w:rsidP="00AC4615">
      <w:pPr>
        <w:spacing w:after="0" w:line="180" w:lineRule="exact"/>
        <w:rPr>
          <w:sz w:val="18"/>
          <w:szCs w:val="18"/>
          <w:lang w:val="es-MX"/>
        </w:rPr>
      </w:pPr>
    </w:p>
    <w:p w14:paraId="01636DB0" w14:textId="77777777" w:rsidR="00AC4615" w:rsidRPr="00B035D4" w:rsidRDefault="00AC4615" w:rsidP="00AC4615">
      <w:pPr>
        <w:spacing w:after="0" w:line="200" w:lineRule="exact"/>
        <w:rPr>
          <w:sz w:val="20"/>
          <w:szCs w:val="20"/>
          <w:lang w:val="es-MX"/>
        </w:rPr>
      </w:pPr>
    </w:p>
    <w:p w14:paraId="5E73A033" w14:textId="77777777" w:rsidR="00AC4615" w:rsidRPr="00B035D4" w:rsidRDefault="00AC4615" w:rsidP="00AC4615">
      <w:pPr>
        <w:spacing w:after="0" w:line="359" w:lineRule="auto"/>
        <w:ind w:left="116" w:right="56"/>
        <w:jc w:val="both"/>
        <w:rPr>
          <w:rFonts w:ascii="Arial" w:eastAsia="Arial" w:hAnsi="Arial" w:cs="Arial"/>
          <w:lang w:val="es-MX"/>
        </w:rPr>
      </w:pPr>
      <w:r w:rsidRPr="00B035D4">
        <w:rPr>
          <w:rFonts w:ascii="Arial" w:eastAsia="Arial" w:hAnsi="Arial" w:cs="Arial"/>
          <w:spacing w:val="-1"/>
          <w:lang w:val="es-MX"/>
        </w:rPr>
        <w:t>C</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lang w:val="es-MX"/>
        </w:rPr>
        <w:t>o</w:t>
      </w:r>
      <w:r w:rsidRPr="00B035D4">
        <w:rPr>
          <w:rFonts w:ascii="Arial" w:eastAsia="Arial" w:hAnsi="Arial" w:cs="Arial"/>
          <w:spacing w:val="-7"/>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1"/>
          <w:lang w:val="es-MX"/>
        </w:rPr>
        <w:t>t</w:t>
      </w:r>
      <w:r w:rsidRPr="00B035D4">
        <w:rPr>
          <w:rFonts w:ascii="Arial" w:eastAsia="Arial" w:hAnsi="Arial" w:cs="Arial"/>
          <w:lang w:val="es-MX"/>
        </w:rPr>
        <w:t>e</w:t>
      </w:r>
      <w:r w:rsidRPr="00B035D4">
        <w:rPr>
          <w:rFonts w:ascii="Arial" w:eastAsia="Arial" w:hAnsi="Arial" w:cs="Arial"/>
          <w:spacing w:val="-11"/>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5"/>
          <w:lang w:val="es-MX"/>
        </w:rPr>
        <w:t>s</w:t>
      </w:r>
      <w:r w:rsidRPr="00B035D4">
        <w:rPr>
          <w:rFonts w:ascii="Arial" w:eastAsia="Arial" w:hAnsi="Arial" w:cs="Arial"/>
          <w:lang w:val="es-MX"/>
        </w:rPr>
        <w:t>u</w:t>
      </w:r>
      <w:r w:rsidRPr="00B035D4">
        <w:rPr>
          <w:rFonts w:ascii="Arial" w:eastAsia="Arial" w:hAnsi="Arial" w:cs="Arial"/>
          <w:spacing w:val="-7"/>
          <w:lang w:val="es-MX"/>
        </w:rPr>
        <w:t xml:space="preserve"> </w:t>
      </w:r>
      <w:r w:rsidRPr="00B035D4">
        <w:rPr>
          <w:rFonts w:ascii="Arial" w:eastAsia="Arial" w:hAnsi="Arial" w:cs="Arial"/>
          <w:spacing w:val="2"/>
          <w:lang w:val="es-MX"/>
        </w:rPr>
        <w:t>p</w:t>
      </w:r>
      <w:r w:rsidRPr="00B035D4">
        <w:rPr>
          <w:rFonts w:ascii="Arial" w:eastAsia="Arial" w:hAnsi="Arial" w:cs="Arial"/>
          <w:spacing w:val="-6"/>
          <w:lang w:val="es-MX"/>
        </w:rPr>
        <w:t>r</w:t>
      </w:r>
      <w:r w:rsidRPr="00B035D4">
        <w:rPr>
          <w:rFonts w:ascii="Arial" w:eastAsia="Arial" w:hAnsi="Arial" w:cs="Arial"/>
          <w:spacing w:val="2"/>
          <w:lang w:val="es-MX"/>
        </w:rPr>
        <w:t>o</w:t>
      </w:r>
      <w:r w:rsidRPr="00B035D4">
        <w:rPr>
          <w:rFonts w:ascii="Arial" w:eastAsia="Arial" w:hAnsi="Arial" w:cs="Arial"/>
          <w:spacing w:val="-3"/>
          <w:lang w:val="es-MX"/>
        </w:rPr>
        <w:t>p</w:t>
      </w:r>
      <w:r w:rsidRPr="00B035D4">
        <w:rPr>
          <w:rFonts w:ascii="Arial" w:eastAsia="Arial" w:hAnsi="Arial" w:cs="Arial"/>
          <w:spacing w:val="2"/>
          <w:lang w:val="es-MX"/>
        </w:rPr>
        <w:t>ue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lang w:val="es-MX"/>
        </w:rPr>
        <w:t>y</w:t>
      </w:r>
      <w:r w:rsidRPr="00B035D4">
        <w:rPr>
          <w:rFonts w:ascii="Arial" w:eastAsia="Arial" w:hAnsi="Arial" w:cs="Arial"/>
          <w:spacing w:val="-13"/>
          <w:lang w:val="es-MX"/>
        </w:rPr>
        <w:t xml:space="preserve"> </w:t>
      </w:r>
      <w:r w:rsidRPr="00B035D4">
        <w:rPr>
          <w:rFonts w:ascii="Arial" w:eastAsia="Arial" w:hAnsi="Arial" w:cs="Arial"/>
          <w:lang w:val="es-MX"/>
        </w:rPr>
        <w:t>a</w:t>
      </w:r>
      <w:r w:rsidRPr="00B035D4">
        <w:rPr>
          <w:rFonts w:ascii="Arial" w:eastAsia="Arial" w:hAnsi="Arial" w:cs="Arial"/>
          <w:spacing w:val="-11"/>
          <w:lang w:val="es-MX"/>
        </w:rPr>
        <w:t xml:space="preserve"> </w:t>
      </w:r>
      <w:r w:rsidRPr="00B035D4">
        <w:rPr>
          <w:rFonts w:ascii="Arial" w:eastAsia="Arial" w:hAnsi="Arial" w:cs="Arial"/>
          <w:spacing w:val="6"/>
          <w:lang w:val="es-MX"/>
        </w:rPr>
        <w:t>f</w:t>
      </w:r>
      <w:r w:rsidRPr="00B035D4">
        <w:rPr>
          <w:rFonts w:ascii="Arial" w:eastAsia="Arial" w:hAnsi="Arial" w:cs="Arial"/>
          <w:spacing w:val="-1"/>
          <w:lang w:val="es-MX"/>
        </w:rPr>
        <w:t>i</w:t>
      </w:r>
      <w:r w:rsidRPr="00B035D4">
        <w:rPr>
          <w:rFonts w:ascii="Arial" w:eastAsia="Arial" w:hAnsi="Arial" w:cs="Arial"/>
          <w:lang w:val="es-MX"/>
        </w:rPr>
        <w:t>n</w:t>
      </w:r>
      <w:r w:rsidRPr="00B035D4">
        <w:rPr>
          <w:rFonts w:ascii="Arial" w:eastAsia="Arial" w:hAnsi="Arial" w:cs="Arial"/>
          <w:spacing w:val="-11"/>
          <w:lang w:val="es-MX"/>
        </w:rPr>
        <w:t xml:space="preserve"> </w:t>
      </w:r>
      <w:r w:rsidRPr="00B035D4">
        <w:rPr>
          <w:rFonts w:ascii="Arial" w:eastAsia="Arial" w:hAnsi="Arial" w:cs="Arial"/>
          <w:spacing w:val="9"/>
          <w:lang w:val="es-MX"/>
        </w:rPr>
        <w:t>d</w:t>
      </w:r>
      <w:r w:rsidRPr="00B035D4">
        <w:rPr>
          <w:rFonts w:ascii="Arial" w:eastAsia="Arial" w:hAnsi="Arial" w:cs="Arial"/>
          <w:lang w:val="es-MX"/>
        </w:rPr>
        <w:t>e</w:t>
      </w:r>
      <w:r w:rsidRPr="00B035D4">
        <w:rPr>
          <w:rFonts w:ascii="Arial" w:eastAsia="Arial" w:hAnsi="Arial" w:cs="Arial"/>
          <w:spacing w:val="-11"/>
          <w:lang w:val="es-MX"/>
        </w:rPr>
        <w:t xml:space="preserve"> </w:t>
      </w:r>
      <w:r w:rsidRPr="00B035D4">
        <w:rPr>
          <w:rFonts w:ascii="Arial" w:eastAsia="Arial" w:hAnsi="Arial" w:cs="Arial"/>
          <w:spacing w:val="2"/>
          <w:lang w:val="es-MX"/>
        </w:rPr>
        <w:t>do</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2"/>
          <w:lang w:val="es-MX"/>
        </w:rPr>
        <w:t>m</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15"/>
          <w:lang w:val="es-MX"/>
        </w:rPr>
        <w:t xml:space="preserve"> </w:t>
      </w:r>
      <w:r w:rsidRPr="00B035D4">
        <w:rPr>
          <w:rFonts w:ascii="Arial" w:eastAsia="Arial" w:hAnsi="Arial" w:cs="Arial"/>
          <w:lang w:val="es-MX"/>
        </w:rPr>
        <w:t>s</w:t>
      </w:r>
      <w:r w:rsidRPr="00B035D4">
        <w:rPr>
          <w:rFonts w:ascii="Arial" w:eastAsia="Arial" w:hAnsi="Arial" w:cs="Arial"/>
          <w:spacing w:val="2"/>
          <w:lang w:val="es-MX"/>
        </w:rPr>
        <w:t>u</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lang w:val="es-MX"/>
        </w:rPr>
        <w:t>c</w:t>
      </w:r>
      <w:r w:rsidRPr="00B035D4">
        <w:rPr>
          <w:rFonts w:ascii="Arial" w:eastAsia="Arial" w:hAnsi="Arial" w:cs="Arial"/>
          <w:spacing w:val="-3"/>
          <w:lang w:val="es-MX"/>
        </w:rPr>
        <w:t>a</w:t>
      </w:r>
      <w:r w:rsidRPr="00B035D4">
        <w:rPr>
          <w:rFonts w:ascii="Arial" w:eastAsia="Arial" w:hAnsi="Arial" w:cs="Arial"/>
          <w:spacing w:val="2"/>
          <w:lang w:val="es-MX"/>
        </w:rPr>
        <w:t>pa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13"/>
          <w:lang w:val="es-MX"/>
        </w:rPr>
        <w:t xml:space="preserve"> </w:t>
      </w:r>
      <w:r w:rsidRPr="00B035D4">
        <w:rPr>
          <w:rFonts w:ascii="Arial" w:eastAsia="Arial" w:hAnsi="Arial" w:cs="Arial"/>
          <w:spacing w:val="2"/>
          <w:lang w:val="es-MX"/>
        </w:rPr>
        <w:t>pa</w:t>
      </w:r>
      <w:r w:rsidRPr="00B035D4">
        <w:rPr>
          <w:rFonts w:ascii="Arial" w:eastAsia="Arial" w:hAnsi="Arial" w:cs="Arial"/>
          <w:spacing w:val="-6"/>
          <w:lang w:val="es-MX"/>
        </w:rPr>
        <w:t>r</w:t>
      </w:r>
      <w:r w:rsidRPr="00B035D4">
        <w:rPr>
          <w:rFonts w:ascii="Arial" w:eastAsia="Arial" w:hAnsi="Arial" w:cs="Arial"/>
          <w:lang w:val="es-MX"/>
        </w:rPr>
        <w:t>a</w:t>
      </w:r>
      <w:r w:rsidRPr="00B035D4">
        <w:rPr>
          <w:rFonts w:ascii="Arial" w:eastAsia="Arial" w:hAnsi="Arial" w:cs="Arial"/>
          <w:spacing w:val="-7"/>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w:t>
      </w:r>
      <w:r w:rsidRPr="00B035D4">
        <w:rPr>
          <w:rFonts w:ascii="Arial" w:eastAsia="Arial" w:hAnsi="Arial" w:cs="Arial"/>
          <w:spacing w:val="-6"/>
          <w:lang w:val="es-MX"/>
        </w:rPr>
        <w:t>l</w:t>
      </w:r>
      <w:r w:rsidRPr="00B035D4">
        <w:rPr>
          <w:rFonts w:ascii="Arial" w:eastAsia="Arial" w:hAnsi="Arial" w:cs="Arial"/>
          <w:lang w:val="es-MX"/>
        </w:rPr>
        <w:t>o</w:t>
      </w:r>
      <w:r w:rsidRPr="00B035D4">
        <w:rPr>
          <w:rFonts w:ascii="Arial" w:eastAsia="Arial" w:hAnsi="Arial" w:cs="Arial"/>
          <w:spacing w:val="-7"/>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9"/>
          <w:lang w:val="es-MX"/>
        </w:rPr>
        <w:t xml:space="preserve"> </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12"/>
          <w:lang w:val="es-MX"/>
        </w:rPr>
        <w:t>o</w:t>
      </w:r>
      <w:r w:rsidRPr="00B035D4">
        <w:rPr>
          <w:rFonts w:ascii="Arial" w:eastAsia="Arial" w:hAnsi="Arial" w:cs="Arial"/>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
          <w:lang w:val="es-MX"/>
        </w:rPr>
        <w:t xml:space="preserve"> </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1"/>
          <w:lang w:val="es-MX"/>
        </w:rPr>
        <w:t>t</w:t>
      </w:r>
      <w:r w:rsidRPr="00B035D4">
        <w:rPr>
          <w:rFonts w:ascii="Arial" w:eastAsia="Arial" w:hAnsi="Arial" w:cs="Arial"/>
          <w:spacing w:val="2"/>
          <w:lang w:val="es-MX"/>
        </w:rPr>
        <w:t>an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7"/>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3"/>
          <w:lang w:val="es-MX"/>
        </w:rPr>
        <w:t>b</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 xml:space="preserve">á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spacing w:val="5"/>
          <w:lang w:val="es-MX"/>
        </w:rPr>
        <w:t>a</w:t>
      </w:r>
      <w:r w:rsidRPr="00B035D4">
        <w:rPr>
          <w:rFonts w:ascii="Arial" w:eastAsia="Arial" w:hAnsi="Arial" w:cs="Arial"/>
          <w:lang w:val="es-MX"/>
        </w:rPr>
        <w:t>r</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lang w:val="es-MX"/>
        </w:rPr>
        <w:t>c</w:t>
      </w:r>
      <w:r w:rsidRPr="00B035D4">
        <w:rPr>
          <w:rFonts w:ascii="Arial" w:eastAsia="Arial" w:hAnsi="Arial" w:cs="Arial"/>
          <w:spacing w:val="-3"/>
          <w:lang w:val="es-MX"/>
        </w:rPr>
        <w:t>t</w:t>
      </w:r>
      <w:r w:rsidRPr="00B035D4">
        <w:rPr>
          <w:rFonts w:ascii="Arial" w:eastAsia="Arial" w:hAnsi="Arial" w:cs="Arial"/>
          <w:spacing w:val="2"/>
          <w:lang w:val="es-MX"/>
        </w:rPr>
        <w:t>u</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5"/>
          <w:lang w:val="es-MX"/>
        </w:rPr>
        <w:t xml:space="preserve"> </w:t>
      </w:r>
      <w:r w:rsidRPr="00B035D4">
        <w:rPr>
          <w:rFonts w:ascii="Arial" w:eastAsia="Arial" w:hAnsi="Arial" w:cs="Arial"/>
          <w:spacing w:val="-3"/>
          <w:lang w:val="es-MX"/>
        </w:rPr>
        <w:t>o</w:t>
      </w:r>
      <w:r w:rsidRPr="00B035D4">
        <w:rPr>
          <w:rFonts w:ascii="Arial" w:eastAsia="Arial" w:hAnsi="Arial" w:cs="Arial"/>
          <w:spacing w:val="2"/>
          <w:lang w:val="es-MX"/>
        </w:rPr>
        <w:t>pe</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6"/>
          <w:lang w:val="es-MX"/>
        </w:rPr>
        <w:t>i</w:t>
      </w:r>
      <w:r w:rsidRPr="00B035D4">
        <w:rPr>
          <w:rFonts w:ascii="Arial" w:eastAsia="Arial" w:hAnsi="Arial" w:cs="Arial"/>
          <w:lang w:val="es-MX"/>
        </w:rPr>
        <w:t>va</w:t>
      </w:r>
      <w:r w:rsidRPr="00B035D4">
        <w:rPr>
          <w:rFonts w:ascii="Arial" w:eastAsia="Arial" w:hAnsi="Arial" w:cs="Arial"/>
          <w:spacing w:val="5"/>
          <w:lang w:val="es-MX"/>
        </w:rPr>
        <w:t xml:space="preserve"> </w:t>
      </w:r>
      <w:r w:rsidRPr="00B035D4">
        <w:rPr>
          <w:rFonts w:ascii="Arial" w:eastAsia="Arial" w:hAnsi="Arial" w:cs="Arial"/>
          <w:lang w:val="es-MX"/>
        </w:rPr>
        <w:t>c</w:t>
      </w:r>
      <w:r w:rsidRPr="00B035D4">
        <w:rPr>
          <w:rFonts w:ascii="Arial" w:eastAsia="Arial" w:hAnsi="Arial" w:cs="Arial"/>
          <w:spacing w:val="2"/>
          <w:lang w:val="es-MX"/>
        </w:rPr>
        <w:t>o</w:t>
      </w:r>
      <w:r w:rsidRPr="00B035D4">
        <w:rPr>
          <w:rFonts w:ascii="Arial" w:eastAsia="Arial" w:hAnsi="Arial" w:cs="Arial"/>
          <w:spacing w:val="-2"/>
          <w:lang w:val="es-MX"/>
        </w:rPr>
        <w:t>rr</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nd</w:t>
      </w:r>
      <w:r w:rsidRPr="00B035D4">
        <w:rPr>
          <w:rFonts w:ascii="Arial" w:eastAsia="Arial" w:hAnsi="Arial" w:cs="Arial"/>
          <w:spacing w:val="-6"/>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11"/>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3"/>
          <w:lang w:val="es-MX"/>
        </w:rPr>
        <w:t>d</w:t>
      </w:r>
      <w:r w:rsidRPr="00B035D4">
        <w:rPr>
          <w:rFonts w:ascii="Arial" w:eastAsia="Arial" w:hAnsi="Arial" w:cs="Arial"/>
          <w:lang w:val="es-MX"/>
        </w:rPr>
        <w:t>o</w:t>
      </w:r>
      <w:r w:rsidRPr="00B035D4">
        <w:rPr>
          <w:rFonts w:ascii="Arial" w:eastAsia="Arial" w:hAnsi="Arial" w:cs="Arial"/>
          <w:spacing w:val="5"/>
          <w:lang w:val="es-MX"/>
        </w:rPr>
        <w:t xml:space="preserve"> </w:t>
      </w:r>
      <w:r w:rsidRPr="00B035D4">
        <w:rPr>
          <w:rFonts w:ascii="Arial" w:eastAsia="Arial" w:hAnsi="Arial" w:cs="Arial"/>
          <w:spacing w:val="4"/>
          <w:lang w:val="es-MX"/>
        </w:rPr>
        <w:t>o</w:t>
      </w:r>
      <w:r w:rsidRPr="00B035D4">
        <w:rPr>
          <w:rFonts w:ascii="Arial" w:eastAsia="Arial" w:hAnsi="Arial" w:cs="Arial"/>
          <w:spacing w:val="-2"/>
          <w:lang w:val="es-MX"/>
        </w:rPr>
        <w:t>r</w:t>
      </w:r>
      <w:r w:rsidRPr="00B035D4">
        <w:rPr>
          <w:rFonts w:ascii="Arial" w:eastAsia="Arial" w:hAnsi="Arial" w:cs="Arial"/>
          <w:spacing w:val="-3"/>
          <w:lang w:val="es-MX"/>
        </w:rPr>
        <w:t>g</w:t>
      </w:r>
      <w:r w:rsidRPr="00B035D4">
        <w:rPr>
          <w:rFonts w:ascii="Arial" w:eastAsia="Arial" w:hAnsi="Arial" w:cs="Arial"/>
          <w:spacing w:val="2"/>
          <w:lang w:val="es-MX"/>
        </w:rPr>
        <w:t>an</w:t>
      </w:r>
      <w:r w:rsidRPr="00B035D4">
        <w:rPr>
          <w:rFonts w:ascii="Arial" w:eastAsia="Arial" w:hAnsi="Arial" w:cs="Arial"/>
          <w:spacing w:val="-6"/>
          <w:lang w:val="es-MX"/>
        </w:rPr>
        <w:t>i</w:t>
      </w:r>
      <w:r w:rsidRPr="00B035D4">
        <w:rPr>
          <w:rFonts w:ascii="Arial" w:eastAsia="Arial" w:hAnsi="Arial" w:cs="Arial"/>
          <w:spacing w:val="2"/>
          <w:lang w:val="es-MX"/>
        </w:rPr>
        <w:t>g</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3"/>
          <w:lang w:val="es-MX"/>
        </w:rPr>
        <w:t>a</w:t>
      </w:r>
      <w:r w:rsidRPr="00B035D4">
        <w:rPr>
          <w:rFonts w:ascii="Arial" w:eastAsia="Arial" w:hAnsi="Arial" w:cs="Arial"/>
          <w:lang w:val="es-MX"/>
        </w:rPr>
        <w:t>, c</w:t>
      </w:r>
      <w:r w:rsidRPr="00B035D4">
        <w:rPr>
          <w:rFonts w:ascii="Arial" w:eastAsia="Arial" w:hAnsi="Arial" w:cs="Arial"/>
          <w:spacing w:val="2"/>
          <w:lang w:val="es-MX"/>
        </w:rPr>
        <w:t>an</w:t>
      </w:r>
      <w:r w:rsidRPr="00B035D4">
        <w:rPr>
          <w:rFonts w:ascii="Arial" w:eastAsia="Arial" w:hAnsi="Arial" w:cs="Arial"/>
          <w:spacing w:val="1"/>
          <w:lang w:val="es-MX"/>
        </w:rPr>
        <w:t>t</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lang w:val="es-MX"/>
        </w:rPr>
        <w:t>d</w:t>
      </w:r>
      <w:r w:rsidRPr="00B035D4">
        <w:rPr>
          <w:rFonts w:ascii="Arial" w:eastAsia="Arial" w:hAnsi="Arial" w:cs="Arial"/>
          <w:spacing w:val="8"/>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8"/>
          <w:lang w:val="es-MX"/>
        </w:rPr>
        <w:t xml:space="preserve"> </w:t>
      </w:r>
      <w:r w:rsidRPr="00B035D4">
        <w:rPr>
          <w:rFonts w:ascii="Arial" w:eastAsia="Arial" w:hAnsi="Arial" w:cs="Arial"/>
          <w:spacing w:val="-1"/>
          <w:lang w:val="es-MX"/>
        </w:rPr>
        <w:t>i</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spacing w:val="2"/>
          <w:lang w:val="es-MX"/>
        </w:rPr>
        <w:t>g</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 xml:space="preserve"> po</w:t>
      </w:r>
      <w:r w:rsidRPr="00B035D4">
        <w:rPr>
          <w:rFonts w:ascii="Arial" w:eastAsia="Arial" w:hAnsi="Arial" w:cs="Arial"/>
          <w:lang w:val="es-MX"/>
        </w:rPr>
        <w:t xml:space="preserve">r </w:t>
      </w:r>
      <w:r w:rsidRPr="00B035D4">
        <w:rPr>
          <w:rFonts w:ascii="Arial" w:eastAsia="Arial" w:hAnsi="Arial" w:cs="Arial"/>
          <w:spacing w:val="2"/>
          <w:lang w:val="es-MX"/>
        </w:rPr>
        <w:t>p</w:t>
      </w:r>
      <w:r w:rsidRPr="00B035D4">
        <w:rPr>
          <w:rFonts w:ascii="Arial" w:eastAsia="Arial" w:hAnsi="Arial" w:cs="Arial"/>
          <w:spacing w:val="-3"/>
          <w:lang w:val="es-MX"/>
        </w:rPr>
        <w:t>u</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w:t>
      </w:r>
      <w:r w:rsidRPr="00B035D4">
        <w:rPr>
          <w:rFonts w:ascii="Arial" w:eastAsia="Arial" w:hAnsi="Arial" w:cs="Arial"/>
          <w:spacing w:val="15"/>
          <w:lang w:val="es-MX"/>
        </w:rPr>
        <w:t xml:space="preserve">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2"/>
          <w:lang w:val="es-MX"/>
        </w:rPr>
        <w:t>p</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ili</w:t>
      </w:r>
      <w:r w:rsidRPr="00B035D4">
        <w:rPr>
          <w:rFonts w:ascii="Arial" w:eastAsia="Arial" w:hAnsi="Arial" w:cs="Arial"/>
          <w:spacing w:val="2"/>
          <w:lang w:val="es-MX"/>
        </w:rPr>
        <w:t>d</w:t>
      </w:r>
      <w:r w:rsidRPr="00B035D4">
        <w:rPr>
          <w:rFonts w:ascii="Arial" w:eastAsia="Arial" w:hAnsi="Arial" w:cs="Arial"/>
          <w:spacing w:val="-3"/>
          <w:lang w:val="es-MX"/>
        </w:rPr>
        <w:t>a</w:t>
      </w:r>
      <w:r w:rsidRPr="00B035D4">
        <w:rPr>
          <w:rFonts w:ascii="Arial" w:eastAsia="Arial" w:hAnsi="Arial" w:cs="Arial"/>
          <w:spacing w:val="2"/>
          <w:lang w:val="es-MX"/>
        </w:rPr>
        <w:t>de</w:t>
      </w:r>
      <w:r w:rsidRPr="00B035D4">
        <w:rPr>
          <w:rFonts w:ascii="Arial" w:eastAsia="Arial" w:hAnsi="Arial" w:cs="Arial"/>
          <w:lang w:val="es-MX"/>
        </w:rPr>
        <w:t>s</w:t>
      </w:r>
      <w:r w:rsidRPr="00B035D4">
        <w:rPr>
          <w:rFonts w:ascii="Arial" w:eastAsia="Arial" w:hAnsi="Arial" w:cs="Arial"/>
          <w:spacing w:val="5"/>
          <w:lang w:val="es-MX"/>
        </w:rPr>
        <w:t xml:space="preserve"> </w:t>
      </w:r>
      <w:r w:rsidRPr="00B035D4">
        <w:rPr>
          <w:rFonts w:ascii="Arial" w:eastAsia="Arial" w:hAnsi="Arial" w:cs="Arial"/>
          <w:spacing w:val="2"/>
          <w:lang w:val="es-MX"/>
        </w:rPr>
        <w:t>g</w:t>
      </w:r>
      <w:r w:rsidRPr="00B035D4">
        <w:rPr>
          <w:rFonts w:ascii="Arial" w:eastAsia="Arial" w:hAnsi="Arial" w:cs="Arial"/>
          <w:spacing w:val="-3"/>
          <w:lang w:val="es-MX"/>
        </w:rPr>
        <w:t>e</w:t>
      </w:r>
      <w:r w:rsidRPr="00B035D4">
        <w:rPr>
          <w:rFonts w:ascii="Arial" w:eastAsia="Arial" w:hAnsi="Arial" w:cs="Arial"/>
          <w:spacing w:val="2"/>
          <w:lang w:val="es-MX"/>
        </w:rPr>
        <w:t>ne</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es</w:t>
      </w:r>
      <w:r w:rsidRPr="00B035D4">
        <w:rPr>
          <w:rFonts w:ascii="Arial" w:eastAsia="Arial" w:hAnsi="Arial" w:cs="Arial"/>
          <w:sz w:val="24"/>
          <w:szCs w:val="24"/>
          <w:lang w:val="es-MX"/>
        </w:rPr>
        <w:t>,</w:t>
      </w:r>
      <w:r w:rsidRPr="00B035D4">
        <w:rPr>
          <w:rFonts w:ascii="Arial" w:eastAsia="Arial" w:hAnsi="Arial" w:cs="Arial"/>
          <w:spacing w:val="7"/>
          <w:sz w:val="24"/>
          <w:szCs w:val="24"/>
          <w:lang w:val="es-MX"/>
        </w:rPr>
        <w:t xml:space="preserve"> </w:t>
      </w:r>
      <w:r w:rsidRPr="00B035D4">
        <w:rPr>
          <w:rFonts w:ascii="Arial" w:eastAsia="Arial" w:hAnsi="Arial" w:cs="Arial"/>
          <w:spacing w:val="2"/>
          <w:lang w:val="es-MX"/>
        </w:rPr>
        <w:t>pe</w:t>
      </w:r>
      <w:r w:rsidRPr="00B035D4">
        <w:rPr>
          <w:rFonts w:ascii="Arial" w:eastAsia="Arial" w:hAnsi="Arial" w:cs="Arial"/>
          <w:spacing w:val="-2"/>
          <w:lang w:val="es-MX"/>
        </w:rPr>
        <w:t>r</w:t>
      </w:r>
      <w:r w:rsidRPr="00B035D4">
        <w:rPr>
          <w:rFonts w:ascii="Arial" w:eastAsia="Arial" w:hAnsi="Arial" w:cs="Arial"/>
          <w:spacing w:val="-5"/>
          <w:lang w:val="es-MX"/>
        </w:rPr>
        <w:t>c</w:t>
      </w:r>
      <w:r w:rsidRPr="00B035D4">
        <w:rPr>
          <w:rFonts w:ascii="Arial" w:eastAsia="Arial" w:hAnsi="Arial" w:cs="Arial"/>
          <w:spacing w:val="2"/>
          <w:lang w:val="es-MX"/>
        </w:rPr>
        <w:t>ep</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lang w:val="es-MX"/>
        </w:rPr>
        <w:t>n</w:t>
      </w:r>
      <w:r w:rsidRPr="00B035D4">
        <w:rPr>
          <w:rFonts w:ascii="Arial" w:eastAsia="Arial" w:hAnsi="Arial" w:cs="Arial"/>
          <w:spacing w:val="4"/>
          <w:lang w:val="es-MX"/>
        </w:rPr>
        <w:t xml:space="preserve"> </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nó</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5"/>
          <w:lang w:val="es-MX"/>
        </w:rPr>
        <w:t>c</w:t>
      </w:r>
      <w:r w:rsidRPr="00B035D4">
        <w:rPr>
          <w:rFonts w:ascii="Arial" w:eastAsia="Arial" w:hAnsi="Arial" w:cs="Arial"/>
          <w:lang w:val="es-MX"/>
        </w:rPr>
        <w:t>a</w:t>
      </w:r>
      <w:r w:rsidRPr="00B035D4">
        <w:rPr>
          <w:rFonts w:ascii="Arial" w:eastAsia="Arial" w:hAnsi="Arial" w:cs="Arial"/>
          <w:spacing w:val="8"/>
          <w:lang w:val="es-MX"/>
        </w:rPr>
        <w:t xml:space="preserve"> </w:t>
      </w:r>
      <w:r w:rsidRPr="00B035D4">
        <w:rPr>
          <w:rFonts w:ascii="Arial" w:eastAsia="Arial" w:hAnsi="Arial" w:cs="Arial"/>
          <w:lang w:val="es-MX"/>
        </w:rPr>
        <w:t>y v</w:t>
      </w:r>
      <w:r w:rsidRPr="00B035D4">
        <w:rPr>
          <w:rFonts w:ascii="Arial" w:eastAsia="Arial" w:hAnsi="Arial" w:cs="Arial"/>
          <w:spacing w:val="-1"/>
          <w:lang w:val="es-MX"/>
        </w:rPr>
        <w:t>i</w:t>
      </w:r>
      <w:r w:rsidRPr="00B035D4">
        <w:rPr>
          <w:rFonts w:ascii="Arial" w:eastAsia="Arial" w:hAnsi="Arial" w:cs="Arial"/>
          <w:spacing w:val="2"/>
          <w:lang w:val="es-MX"/>
        </w:rPr>
        <w:t>ge</w:t>
      </w:r>
      <w:r w:rsidRPr="00B035D4">
        <w:rPr>
          <w:rFonts w:ascii="Arial" w:eastAsia="Arial" w:hAnsi="Arial" w:cs="Arial"/>
          <w:spacing w:val="-3"/>
          <w:lang w:val="es-MX"/>
        </w:rPr>
        <w:t>n</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 xml:space="preserve">a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3"/>
          <w:lang w:val="es-MX"/>
        </w:rPr>
        <w:t>o</w:t>
      </w:r>
      <w:r w:rsidRPr="00B035D4">
        <w:rPr>
          <w:rFonts w:ascii="Arial" w:eastAsia="Arial" w:hAnsi="Arial" w:cs="Arial"/>
          <w:lang w:val="es-MX"/>
        </w:rPr>
        <w:t>.</w:t>
      </w:r>
    </w:p>
    <w:p w14:paraId="14D5A544" w14:textId="77777777" w:rsidR="00AC4615" w:rsidRPr="00B035D4" w:rsidRDefault="00AC4615" w:rsidP="00AC4615">
      <w:pPr>
        <w:spacing w:after="0" w:line="200" w:lineRule="exact"/>
        <w:rPr>
          <w:sz w:val="20"/>
          <w:szCs w:val="20"/>
          <w:lang w:val="es-MX"/>
        </w:rPr>
      </w:pPr>
    </w:p>
    <w:p w14:paraId="6331CD62" w14:textId="77777777" w:rsidR="00AC4615" w:rsidRPr="00B035D4" w:rsidRDefault="00AC4615" w:rsidP="00AC4615">
      <w:pPr>
        <w:spacing w:before="17" w:after="0" w:line="200" w:lineRule="exact"/>
        <w:rPr>
          <w:sz w:val="20"/>
          <w:szCs w:val="20"/>
          <w:lang w:val="es-MX"/>
        </w:rPr>
      </w:pPr>
    </w:p>
    <w:p w14:paraId="08A124D6" w14:textId="77777777" w:rsidR="00AC4615" w:rsidRPr="00B035D4" w:rsidRDefault="00AC4615" w:rsidP="00AC4615">
      <w:pPr>
        <w:spacing w:after="0" w:line="360" w:lineRule="auto"/>
        <w:ind w:left="116" w:right="65"/>
        <w:jc w:val="both"/>
        <w:rPr>
          <w:rFonts w:ascii="Arial" w:eastAsia="Arial" w:hAnsi="Arial" w:cs="Arial"/>
          <w:lang w:val="es-MX"/>
        </w:rPr>
      </w:pPr>
      <w:r w:rsidRPr="00B035D4">
        <w:rPr>
          <w:rFonts w:ascii="Arial" w:eastAsia="Arial" w:hAnsi="Arial" w:cs="Arial"/>
          <w:spacing w:val="1"/>
          <w:lang w:val="es-MX"/>
        </w:rPr>
        <w:t>A</w:t>
      </w:r>
      <w:r w:rsidRPr="00B035D4">
        <w:rPr>
          <w:rFonts w:ascii="Arial" w:eastAsia="Arial" w:hAnsi="Arial" w:cs="Arial"/>
          <w:spacing w:val="2"/>
          <w:lang w:val="es-MX"/>
        </w:rPr>
        <w:t>de</w:t>
      </w:r>
      <w:r w:rsidRPr="00B035D4">
        <w:rPr>
          <w:rFonts w:ascii="Arial" w:eastAsia="Arial" w:hAnsi="Arial" w:cs="Arial"/>
          <w:spacing w:val="-6"/>
          <w:lang w:val="es-MX"/>
        </w:rPr>
        <w:t>m</w:t>
      </w:r>
      <w:r w:rsidRPr="00B035D4">
        <w:rPr>
          <w:rFonts w:ascii="Arial" w:eastAsia="Arial" w:hAnsi="Arial" w:cs="Arial"/>
          <w:spacing w:val="2"/>
          <w:lang w:val="es-MX"/>
        </w:rPr>
        <w:t>á</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4"/>
          <w:lang w:val="es-MX"/>
        </w:rPr>
        <w:t xml:space="preserve"> </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1"/>
          <w:lang w:val="es-MX"/>
        </w:rPr>
        <w:t>f</w:t>
      </w:r>
      <w:r w:rsidRPr="00B035D4">
        <w:rPr>
          <w:rFonts w:ascii="Arial" w:eastAsia="Arial" w:hAnsi="Arial" w:cs="Arial"/>
          <w:spacing w:val="-1"/>
          <w:lang w:val="es-MX"/>
        </w:rPr>
        <w:t>i</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ab</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lang w:val="es-MX"/>
        </w:rPr>
        <w:t xml:space="preserve">r </w:t>
      </w:r>
      <w:r w:rsidRPr="00B035D4">
        <w:rPr>
          <w:rFonts w:ascii="Arial" w:eastAsia="Arial" w:hAnsi="Arial" w:cs="Arial"/>
          <w:spacing w:val="-6"/>
          <w:lang w:val="es-MX"/>
        </w:rPr>
        <w:t>l</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3"/>
          <w:lang w:val="es-MX"/>
        </w:rPr>
        <w:t>o</w:t>
      </w:r>
      <w:r w:rsidRPr="00B035D4">
        <w:rPr>
          <w:rFonts w:ascii="Arial" w:eastAsia="Arial" w:hAnsi="Arial" w:cs="Arial"/>
          <w:spacing w:val="-2"/>
          <w:lang w:val="es-MX"/>
        </w:rPr>
        <w:t>r</w:t>
      </w:r>
      <w:r w:rsidRPr="00B035D4">
        <w:rPr>
          <w:rFonts w:ascii="Arial" w:eastAsia="Arial" w:hAnsi="Arial" w:cs="Arial"/>
          <w:spacing w:val="2"/>
          <w:lang w:val="es-MX"/>
        </w:rPr>
        <w:t>gan</w:t>
      </w:r>
      <w:r w:rsidRPr="00B035D4">
        <w:rPr>
          <w:rFonts w:ascii="Arial" w:eastAsia="Arial" w:hAnsi="Arial" w:cs="Arial"/>
          <w:spacing w:val="-1"/>
          <w:lang w:val="es-MX"/>
        </w:rPr>
        <w:t>i</w:t>
      </w:r>
      <w:r w:rsidRPr="00B035D4">
        <w:rPr>
          <w:rFonts w:ascii="Arial" w:eastAsia="Arial" w:hAnsi="Arial" w:cs="Arial"/>
          <w:spacing w:val="-5"/>
          <w:lang w:val="es-MX"/>
        </w:rPr>
        <w:t>z</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8"/>
          <w:lang w:val="es-MX"/>
        </w:rPr>
        <w:t xml:space="preserve"> </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6"/>
          <w:lang w:val="es-MX"/>
        </w:rPr>
        <w:t>i</w:t>
      </w:r>
      <w:r w:rsidRPr="00B035D4">
        <w:rPr>
          <w:rFonts w:ascii="Arial" w:eastAsia="Arial" w:hAnsi="Arial" w:cs="Arial"/>
          <w:spacing w:val="2"/>
          <w:lang w:val="es-MX"/>
        </w:rPr>
        <w:t>ó</w:t>
      </w:r>
      <w:r w:rsidRPr="00B035D4">
        <w:rPr>
          <w:rFonts w:ascii="Arial" w:eastAsia="Arial" w:hAnsi="Arial" w:cs="Arial"/>
          <w:spacing w:val="14"/>
          <w:lang w:val="es-MX"/>
        </w:rPr>
        <w:t>n</w:t>
      </w:r>
      <w:r w:rsidRPr="00B035D4">
        <w:rPr>
          <w:rFonts w:ascii="Arial" w:eastAsia="Arial" w:hAnsi="Arial" w:cs="Arial"/>
          <w:lang w:val="es-MX"/>
        </w:rPr>
        <w:t>,</w:t>
      </w:r>
      <w:r w:rsidRPr="00B035D4">
        <w:rPr>
          <w:rFonts w:ascii="Arial" w:eastAsia="Arial" w:hAnsi="Arial" w:cs="Arial"/>
          <w:spacing w:val="-7"/>
          <w:lang w:val="es-MX"/>
        </w:rPr>
        <w:t xml:space="preserve"> </w:t>
      </w:r>
      <w:r w:rsidRPr="00B035D4">
        <w:rPr>
          <w:rFonts w:ascii="Arial" w:eastAsia="Arial" w:hAnsi="Arial" w:cs="Arial"/>
          <w:spacing w:val="2"/>
          <w:lang w:val="es-MX"/>
        </w:rPr>
        <w:t>en</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e</w:t>
      </w:r>
      <w:r w:rsidRPr="00B035D4">
        <w:rPr>
          <w:rFonts w:ascii="Arial" w:eastAsia="Arial" w:hAnsi="Arial" w:cs="Arial"/>
          <w:spacing w:val="-3"/>
          <w:lang w:val="es-MX"/>
        </w:rPr>
        <w:t>g</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á</w:t>
      </w:r>
      <w:r w:rsidRPr="00B035D4">
        <w:rPr>
          <w:rFonts w:ascii="Arial" w:eastAsia="Arial" w:hAnsi="Arial" w:cs="Arial"/>
          <w:spacing w:val="-2"/>
          <w:lang w:val="es-MX"/>
        </w:rPr>
        <w:t xml:space="preserve"> </w:t>
      </w:r>
      <w:r w:rsidRPr="00B035D4">
        <w:rPr>
          <w:rFonts w:ascii="Arial" w:eastAsia="Arial" w:hAnsi="Arial" w:cs="Arial"/>
          <w:spacing w:val="2"/>
          <w:lang w:val="es-MX"/>
        </w:rPr>
        <w:t>a</w:t>
      </w:r>
      <w:r w:rsidRPr="00B035D4">
        <w:rPr>
          <w:rFonts w:ascii="Arial" w:eastAsia="Arial" w:hAnsi="Arial" w:cs="Arial"/>
          <w:lang w:val="es-MX"/>
        </w:rPr>
        <w:t>l c</w:t>
      </w:r>
      <w:r w:rsidRPr="00B035D4">
        <w:rPr>
          <w:rFonts w:ascii="Arial" w:eastAsia="Arial" w:hAnsi="Arial" w:cs="Arial"/>
          <w:spacing w:val="2"/>
          <w:lang w:val="es-MX"/>
        </w:rPr>
        <w:t>on</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a</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3"/>
          <w:lang w:val="es-MX"/>
        </w:rPr>
        <w:t>o</w:t>
      </w:r>
      <w:r w:rsidRPr="00B035D4">
        <w:rPr>
          <w:rFonts w:ascii="Arial" w:eastAsia="Arial" w:hAnsi="Arial" w:cs="Arial"/>
          <w:spacing w:val="2"/>
          <w:lang w:val="es-MX"/>
        </w:rPr>
        <w:t>g</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lang w:val="es-MX"/>
        </w:rPr>
        <w:t xml:space="preserve">a </w:t>
      </w:r>
      <w:r w:rsidRPr="00B035D4">
        <w:rPr>
          <w:rFonts w:ascii="Arial" w:eastAsia="Arial" w:hAnsi="Arial" w:cs="Arial"/>
          <w:spacing w:val="2"/>
          <w:lang w:val="es-MX"/>
        </w:rPr>
        <w:t>g</w:t>
      </w:r>
      <w:r w:rsidRPr="00B035D4">
        <w:rPr>
          <w:rFonts w:ascii="Arial" w:eastAsia="Arial" w:hAnsi="Arial" w:cs="Arial"/>
          <w:spacing w:val="-3"/>
          <w:lang w:val="es-MX"/>
        </w:rPr>
        <w:t>e</w:t>
      </w:r>
      <w:r w:rsidRPr="00B035D4">
        <w:rPr>
          <w:rFonts w:ascii="Arial" w:eastAsia="Arial" w:hAnsi="Arial" w:cs="Arial"/>
          <w:spacing w:val="2"/>
          <w:lang w:val="es-MX"/>
        </w:rPr>
        <w:t>ne</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lang w:val="es-MX"/>
        </w:rPr>
        <w:t xml:space="preserve">l </w:t>
      </w:r>
      <w:r w:rsidRPr="00B035D4">
        <w:rPr>
          <w:rFonts w:ascii="Arial" w:eastAsia="Arial" w:hAnsi="Arial" w:cs="Arial"/>
          <w:spacing w:val="-3"/>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3"/>
          <w:lang w:val="es-MX"/>
        </w:rPr>
        <w:t>a</w:t>
      </w:r>
      <w:r w:rsidRPr="00B035D4">
        <w:rPr>
          <w:rFonts w:ascii="Arial" w:eastAsia="Arial" w:hAnsi="Arial" w:cs="Arial"/>
          <w:spacing w:val="2"/>
          <w:lang w:val="es-MX"/>
        </w:rPr>
        <w:t>ba</w:t>
      </w:r>
      <w:r w:rsidRPr="00B035D4">
        <w:rPr>
          <w:rFonts w:ascii="Arial" w:eastAsia="Arial" w:hAnsi="Arial" w:cs="Arial"/>
          <w:spacing w:val="-6"/>
          <w:lang w:val="es-MX"/>
        </w:rPr>
        <w:t>j</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pa</w:t>
      </w:r>
      <w:r w:rsidRPr="00B035D4">
        <w:rPr>
          <w:rFonts w:ascii="Arial" w:eastAsia="Arial" w:hAnsi="Arial" w:cs="Arial"/>
          <w:spacing w:val="-6"/>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2"/>
          <w:lang w:val="es-MX"/>
        </w:rPr>
        <w:t>a</w:t>
      </w:r>
      <w:r w:rsidRPr="00B035D4">
        <w:rPr>
          <w:rFonts w:ascii="Arial" w:eastAsia="Arial" w:hAnsi="Arial" w:cs="Arial"/>
          <w:spacing w:val="-2"/>
          <w:lang w:val="es-MX"/>
        </w:rPr>
        <w:t>rr</w:t>
      </w:r>
      <w:r w:rsidRPr="00B035D4">
        <w:rPr>
          <w:rFonts w:ascii="Arial" w:eastAsia="Arial" w:hAnsi="Arial" w:cs="Arial"/>
          <w:spacing w:val="2"/>
          <w:lang w:val="es-MX"/>
        </w:rPr>
        <w:t>o</w:t>
      </w:r>
      <w:r w:rsidRPr="00B035D4">
        <w:rPr>
          <w:rFonts w:ascii="Arial" w:eastAsia="Arial" w:hAnsi="Arial" w:cs="Arial"/>
          <w:spacing w:val="-1"/>
          <w:lang w:val="es-MX"/>
        </w:rPr>
        <w:t>ll</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spacing w:val="10"/>
          <w:lang w:val="es-MX"/>
        </w:rPr>
        <w:t>e</w:t>
      </w:r>
      <w:r w:rsidRPr="00B035D4">
        <w:rPr>
          <w:rFonts w:ascii="Arial" w:eastAsia="Arial" w:hAnsi="Arial" w:cs="Arial"/>
          <w:lang w:val="es-MX"/>
        </w:rPr>
        <w:t xml:space="preserve">l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o</w:t>
      </w:r>
      <w:r w:rsidRPr="00B035D4">
        <w:rPr>
          <w:rFonts w:ascii="Arial" w:eastAsia="Arial" w:hAnsi="Arial" w:cs="Arial"/>
          <w:spacing w:val="-5"/>
          <w:lang w:val="es-MX"/>
        </w:rPr>
        <w:t>c</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lang w:val="es-MX"/>
        </w:rPr>
        <w:t>o</w:t>
      </w:r>
      <w:r w:rsidRPr="00B035D4">
        <w:rPr>
          <w:rFonts w:ascii="Arial" w:eastAsia="Arial" w:hAnsi="Arial" w:cs="Arial"/>
          <w:spacing w:val="3"/>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2"/>
          <w:lang w:val="es-MX"/>
        </w:rPr>
        <w:t>p</w:t>
      </w:r>
      <w:r w:rsidRPr="00B035D4">
        <w:rPr>
          <w:rFonts w:ascii="Arial" w:eastAsia="Arial" w:hAnsi="Arial" w:cs="Arial"/>
          <w:spacing w:val="1"/>
          <w:lang w:val="es-MX"/>
        </w:rPr>
        <w:t>o</w:t>
      </w:r>
      <w:r w:rsidRPr="00B035D4">
        <w:rPr>
          <w:rFonts w:ascii="Arial" w:eastAsia="Arial" w:hAnsi="Arial" w:cs="Arial"/>
          <w:lang w:val="es-MX"/>
        </w:rPr>
        <w:t>,</w:t>
      </w:r>
      <w:r w:rsidRPr="00B035D4">
        <w:rPr>
          <w:rFonts w:ascii="Arial" w:eastAsia="Arial" w:hAnsi="Arial" w:cs="Arial"/>
          <w:spacing w:val="2"/>
          <w:lang w:val="es-MX"/>
        </w:rPr>
        <w:t xml:space="preserve"> a</w:t>
      </w:r>
      <w:r w:rsidRPr="00B035D4">
        <w:rPr>
          <w:rFonts w:ascii="Arial" w:eastAsia="Arial" w:hAnsi="Arial" w:cs="Arial"/>
          <w:lang w:val="es-MX"/>
        </w:rPr>
        <w:t>l</w:t>
      </w:r>
      <w:r w:rsidRPr="00B035D4">
        <w:rPr>
          <w:rFonts w:ascii="Arial" w:eastAsia="Arial" w:hAnsi="Arial" w:cs="Arial"/>
          <w:spacing w:val="5"/>
          <w:lang w:val="es-MX"/>
        </w:rPr>
        <w:t xml:space="preserve"> </w:t>
      </w:r>
      <w:r w:rsidRPr="00B035D4">
        <w:rPr>
          <w:rFonts w:ascii="Arial" w:eastAsia="Arial" w:hAnsi="Arial" w:cs="Arial"/>
          <w:spacing w:val="-6"/>
          <w:lang w:val="es-MX"/>
        </w:rPr>
        <w:t>m</w:t>
      </w:r>
      <w:r w:rsidRPr="00B035D4">
        <w:rPr>
          <w:rFonts w:ascii="Arial" w:eastAsia="Arial" w:hAnsi="Arial" w:cs="Arial"/>
          <w:spacing w:val="2"/>
          <w:lang w:val="es-MX"/>
        </w:rPr>
        <w:t>e</w:t>
      </w:r>
      <w:r w:rsidRPr="00B035D4">
        <w:rPr>
          <w:rFonts w:ascii="Arial" w:eastAsia="Arial" w:hAnsi="Arial" w:cs="Arial"/>
          <w:spacing w:val="-3"/>
          <w:lang w:val="es-MX"/>
        </w:rPr>
        <w:t>n</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6</w:t>
      </w:r>
      <w:r w:rsidRPr="00B035D4">
        <w:rPr>
          <w:rFonts w:ascii="Arial" w:eastAsia="Arial" w:hAnsi="Arial" w:cs="Arial"/>
          <w:lang w:val="es-MX"/>
        </w:rPr>
        <w:t xml:space="preserve">0 </w:t>
      </w:r>
      <w:r w:rsidRPr="00B035D4">
        <w:rPr>
          <w:rFonts w:ascii="Arial" w:eastAsia="Arial" w:hAnsi="Arial" w:cs="Arial"/>
          <w:spacing w:val="2"/>
          <w:lang w:val="es-MX"/>
        </w:rPr>
        <w:t>d</w:t>
      </w:r>
      <w:r w:rsidRPr="00B035D4">
        <w:rPr>
          <w:rFonts w:ascii="Arial" w:eastAsia="Arial" w:hAnsi="Arial" w:cs="Arial"/>
          <w:spacing w:val="-4"/>
          <w:lang w:val="es-MX"/>
        </w:rPr>
        <w:t>í</w:t>
      </w:r>
      <w:r w:rsidRPr="00B035D4">
        <w:rPr>
          <w:rFonts w:ascii="Arial" w:eastAsia="Arial" w:hAnsi="Arial" w:cs="Arial"/>
          <w:spacing w:val="2"/>
          <w:lang w:val="es-MX"/>
        </w:rPr>
        <w:t>a</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3"/>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spacing w:val="-3"/>
          <w:lang w:val="es-MX"/>
        </w:rPr>
        <w:t>d</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2"/>
          <w:lang w:val="es-MX"/>
        </w:rPr>
        <w:t>e</w:t>
      </w:r>
      <w:r w:rsidRPr="00B035D4">
        <w:rPr>
          <w:rFonts w:ascii="Arial" w:eastAsia="Arial" w:hAnsi="Arial" w:cs="Arial"/>
          <w:lang w:val="es-MX"/>
        </w:rPr>
        <w:t>r</w:t>
      </w:r>
      <w:r w:rsidRPr="00B035D4">
        <w:rPr>
          <w:rFonts w:ascii="Arial" w:eastAsia="Arial" w:hAnsi="Arial" w:cs="Arial"/>
          <w:spacing w:val="-5"/>
          <w:lang w:val="es-MX"/>
        </w:rPr>
        <w:t xml:space="preserve"> </w:t>
      </w:r>
      <w:r w:rsidRPr="00B035D4">
        <w:rPr>
          <w:rFonts w:ascii="Arial" w:eastAsia="Arial" w:hAnsi="Arial" w:cs="Arial"/>
          <w:spacing w:val="6"/>
          <w:lang w:val="es-MX"/>
        </w:rPr>
        <w:t>f</w:t>
      </w:r>
      <w:r w:rsidRPr="00B035D4">
        <w:rPr>
          <w:rFonts w:ascii="Arial" w:eastAsia="Arial" w:hAnsi="Arial" w:cs="Arial"/>
          <w:spacing w:val="-6"/>
          <w:lang w:val="es-MX"/>
        </w:rPr>
        <w:t>i</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2"/>
          <w:lang w:val="es-MX"/>
        </w:rPr>
        <w:t>m</w:t>
      </w:r>
      <w:r w:rsidRPr="00B035D4">
        <w:rPr>
          <w:rFonts w:ascii="Arial" w:eastAsia="Arial" w:hAnsi="Arial" w:cs="Arial"/>
          <w:spacing w:val="-3"/>
          <w:lang w:val="es-MX"/>
        </w:rPr>
        <w:t>a</w:t>
      </w:r>
      <w:r w:rsidRPr="00B035D4">
        <w:rPr>
          <w:rFonts w:ascii="Arial" w:eastAsia="Arial" w:hAnsi="Arial" w:cs="Arial"/>
          <w:spacing w:val="2"/>
          <w:lang w:val="es-MX"/>
        </w:rPr>
        <w:t>n</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spacing w:val="-5"/>
          <w:lang w:val="es-MX"/>
        </w:rPr>
        <w:t>s</w:t>
      </w:r>
      <w:r w:rsidRPr="00B035D4">
        <w:rPr>
          <w:rFonts w:ascii="Arial" w:eastAsia="Arial" w:hAnsi="Arial" w:cs="Arial"/>
          <w:spacing w:val="1"/>
          <w:lang w:val="es-MX"/>
        </w:rPr>
        <w:t>t</w:t>
      </w:r>
      <w:r w:rsidRPr="00B035D4">
        <w:rPr>
          <w:rFonts w:ascii="Arial" w:eastAsia="Arial" w:hAnsi="Arial" w:cs="Arial"/>
          <w:spacing w:val="-3"/>
          <w:lang w:val="es-MX"/>
        </w:rPr>
        <w:t>a</w:t>
      </w:r>
      <w:r w:rsidRPr="00B035D4">
        <w:rPr>
          <w:rFonts w:ascii="Arial" w:eastAsia="Arial" w:hAnsi="Arial" w:cs="Arial"/>
          <w:spacing w:val="2"/>
          <w:lang w:val="es-MX"/>
        </w:rPr>
        <w:t>b</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3"/>
          <w:lang w:val="es-MX"/>
        </w:rPr>
        <w:t>p</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1"/>
          <w:lang w:val="es-MX"/>
        </w:rPr>
        <w:t>l</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6"/>
          <w:lang w:val="es-MX"/>
        </w:rPr>
        <w:t>i</w:t>
      </w:r>
      <w:r w:rsidRPr="00B035D4">
        <w:rPr>
          <w:rFonts w:ascii="Arial" w:eastAsia="Arial" w:hAnsi="Arial" w:cs="Arial"/>
          <w:spacing w:val="2"/>
          <w:lang w:val="es-MX"/>
        </w:rPr>
        <w:t>n</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u</w:t>
      </w:r>
      <w:r w:rsidRPr="00B035D4">
        <w:rPr>
          <w:rFonts w:ascii="Arial" w:eastAsia="Arial" w:hAnsi="Arial" w:cs="Arial"/>
          <w:spacing w:val="-6"/>
          <w:lang w:val="es-MX"/>
        </w:rPr>
        <w:t>m</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spacing w:val="9"/>
          <w:lang w:val="es-MX"/>
        </w:rPr>
        <w:t>s</w:t>
      </w:r>
      <w:r w:rsidRPr="00B035D4">
        <w:rPr>
          <w:rFonts w:ascii="Arial" w:eastAsia="Arial" w:hAnsi="Arial" w:cs="Arial"/>
          <w:lang w:val="es-MX"/>
        </w:rPr>
        <w:t>.</w:t>
      </w:r>
    </w:p>
    <w:p w14:paraId="290EDF5D" w14:textId="77777777" w:rsidR="00AC4615" w:rsidRPr="00B035D4" w:rsidRDefault="00AC4615" w:rsidP="00AC4615">
      <w:pPr>
        <w:spacing w:after="0" w:line="200" w:lineRule="exact"/>
        <w:rPr>
          <w:sz w:val="20"/>
          <w:szCs w:val="20"/>
          <w:lang w:val="es-MX"/>
        </w:rPr>
      </w:pPr>
    </w:p>
    <w:p w14:paraId="3A9BC069" w14:textId="77777777" w:rsidR="00AC4615" w:rsidRPr="00B035D4" w:rsidRDefault="00AC4615" w:rsidP="00AC4615">
      <w:pPr>
        <w:spacing w:before="16" w:after="0" w:line="200" w:lineRule="exact"/>
        <w:rPr>
          <w:sz w:val="20"/>
          <w:szCs w:val="20"/>
          <w:lang w:val="es-MX"/>
        </w:rPr>
      </w:pPr>
    </w:p>
    <w:p w14:paraId="5A7C1495" w14:textId="4B7B9F66" w:rsidR="00AC4615" w:rsidRPr="00B035D4" w:rsidRDefault="00AC4615" w:rsidP="009036DD">
      <w:pPr>
        <w:spacing w:after="0" w:line="359" w:lineRule="auto"/>
        <w:ind w:left="116" w:right="63"/>
        <w:jc w:val="both"/>
        <w:rPr>
          <w:rFonts w:ascii="Arial" w:eastAsia="Arial" w:hAnsi="Arial" w:cs="Arial"/>
          <w:lang w:val="es-MX"/>
        </w:rPr>
      </w:pPr>
      <w:r w:rsidRPr="00B035D4">
        <w:rPr>
          <w:rFonts w:ascii="Arial" w:eastAsia="Arial" w:hAnsi="Arial" w:cs="Arial"/>
          <w:spacing w:val="-1"/>
          <w:lang w:val="es-MX"/>
        </w:rPr>
        <w:t>D</w:t>
      </w:r>
      <w:r w:rsidRPr="00B035D4">
        <w:rPr>
          <w:rFonts w:ascii="Arial" w:eastAsia="Arial" w:hAnsi="Arial" w:cs="Arial"/>
          <w:spacing w:val="2"/>
          <w:lang w:val="es-MX"/>
        </w:rPr>
        <w:t>ebe</w:t>
      </w:r>
      <w:r w:rsidRPr="00B035D4">
        <w:rPr>
          <w:rFonts w:ascii="Arial" w:eastAsia="Arial" w:hAnsi="Arial" w:cs="Arial"/>
          <w:spacing w:val="-6"/>
          <w:lang w:val="es-MX"/>
        </w:rPr>
        <w:t>r</w:t>
      </w:r>
      <w:r w:rsidRPr="00B035D4">
        <w:rPr>
          <w:rFonts w:ascii="Arial" w:eastAsia="Arial" w:hAnsi="Arial" w:cs="Arial"/>
          <w:lang w:val="es-MX"/>
        </w:rPr>
        <w:t>á</w:t>
      </w:r>
      <w:r w:rsidRPr="00B035D4">
        <w:rPr>
          <w:rFonts w:ascii="Arial" w:eastAsia="Arial" w:hAnsi="Arial" w:cs="Arial"/>
          <w:spacing w:val="3"/>
          <w:lang w:val="es-MX"/>
        </w:rPr>
        <w:t xml:space="preserve"> </w:t>
      </w:r>
      <w:r w:rsidRPr="00B035D4">
        <w:rPr>
          <w:rFonts w:ascii="Arial" w:eastAsia="Arial" w:hAnsi="Arial" w:cs="Arial"/>
          <w:spacing w:val="2"/>
          <w:lang w:val="es-MX"/>
        </w:rPr>
        <w:t>g</w:t>
      </w:r>
      <w:r w:rsidRPr="00B035D4">
        <w:rPr>
          <w:rFonts w:ascii="Arial" w:eastAsia="Arial" w:hAnsi="Arial" w:cs="Arial"/>
          <w:spacing w:val="-3"/>
          <w:lang w:val="es-MX"/>
        </w:rPr>
        <w:t>u</w:t>
      </w:r>
      <w:r w:rsidRPr="00B035D4">
        <w:rPr>
          <w:rFonts w:ascii="Arial" w:eastAsia="Arial" w:hAnsi="Arial" w:cs="Arial"/>
          <w:spacing w:val="2"/>
          <w:lang w:val="es-MX"/>
        </w:rPr>
        <w:t>a</w:t>
      </w:r>
      <w:r w:rsidRPr="00B035D4">
        <w:rPr>
          <w:rFonts w:ascii="Arial" w:eastAsia="Arial" w:hAnsi="Arial" w:cs="Arial"/>
          <w:spacing w:val="-2"/>
          <w:lang w:val="es-MX"/>
        </w:rPr>
        <w:t>r</w:t>
      </w:r>
      <w:r w:rsidRPr="00B035D4">
        <w:rPr>
          <w:rFonts w:ascii="Arial" w:eastAsia="Arial" w:hAnsi="Arial" w:cs="Arial"/>
          <w:spacing w:val="-3"/>
          <w:lang w:val="es-MX"/>
        </w:rPr>
        <w:t>d</w:t>
      </w:r>
      <w:r w:rsidRPr="00B035D4">
        <w:rPr>
          <w:rFonts w:ascii="Arial" w:eastAsia="Arial" w:hAnsi="Arial" w:cs="Arial"/>
          <w:spacing w:val="2"/>
          <w:lang w:val="es-MX"/>
        </w:rPr>
        <w:t>a</w:t>
      </w:r>
      <w:r w:rsidRPr="00B035D4">
        <w:rPr>
          <w:rFonts w:ascii="Arial" w:eastAsia="Arial" w:hAnsi="Arial" w:cs="Arial"/>
          <w:lang w:val="es-MX"/>
        </w:rPr>
        <w:t xml:space="preserve">r </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t</w:t>
      </w:r>
      <w:r w:rsidRPr="00B035D4">
        <w:rPr>
          <w:rFonts w:ascii="Arial" w:eastAsia="Arial" w:hAnsi="Arial" w:cs="Arial"/>
          <w:lang w:val="es-MX"/>
        </w:rPr>
        <w:t>a</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6"/>
          <w:lang w:val="es-MX"/>
        </w:rPr>
        <w:t>f</w:t>
      </w:r>
      <w:r w:rsidRPr="00B035D4">
        <w:rPr>
          <w:rFonts w:ascii="Arial" w:eastAsia="Arial" w:hAnsi="Arial" w:cs="Arial"/>
          <w:spacing w:val="-6"/>
          <w:lang w:val="es-MX"/>
        </w:rPr>
        <w:t>i</w:t>
      </w:r>
      <w:r w:rsidRPr="00B035D4">
        <w:rPr>
          <w:rFonts w:ascii="Arial" w:eastAsia="Arial" w:hAnsi="Arial" w:cs="Arial"/>
          <w:spacing w:val="2"/>
          <w:lang w:val="es-MX"/>
        </w:rPr>
        <w:t>d</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6"/>
          <w:lang w:val="es-MX"/>
        </w:rPr>
        <w:t>i</w:t>
      </w:r>
      <w:r w:rsidRPr="00B035D4">
        <w:rPr>
          <w:rFonts w:ascii="Arial" w:eastAsia="Arial" w:hAnsi="Arial" w:cs="Arial"/>
          <w:spacing w:val="9"/>
          <w:lang w:val="es-MX"/>
        </w:rPr>
        <w:t>d</w:t>
      </w:r>
      <w:r w:rsidRPr="00B035D4">
        <w:rPr>
          <w:rFonts w:ascii="Arial" w:eastAsia="Arial" w:hAnsi="Arial" w:cs="Arial"/>
          <w:spacing w:val="-3"/>
          <w:lang w:val="es-MX"/>
        </w:rPr>
        <w:t>a</w:t>
      </w:r>
      <w:r w:rsidRPr="00B035D4">
        <w:rPr>
          <w:rFonts w:ascii="Arial" w:eastAsia="Arial" w:hAnsi="Arial" w:cs="Arial"/>
          <w:spacing w:val="2"/>
          <w:lang w:val="es-MX"/>
        </w:rPr>
        <w:t>d</w:t>
      </w:r>
      <w:r w:rsidRPr="00B035D4">
        <w:rPr>
          <w:rFonts w:ascii="Arial" w:eastAsia="Arial" w:hAnsi="Arial" w:cs="Arial"/>
          <w:lang w:val="es-MX"/>
        </w:rPr>
        <w:t>,</w:t>
      </w:r>
      <w:r w:rsidRPr="00B035D4">
        <w:rPr>
          <w:rFonts w:ascii="Arial" w:eastAsia="Arial" w:hAnsi="Arial" w:cs="Arial"/>
          <w:spacing w:val="3"/>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lang w:val="es-MX"/>
        </w:rPr>
        <w:t>c</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1"/>
          <w:lang w:val="es-MX"/>
        </w:rPr>
        <w:t>t</w:t>
      </w:r>
      <w:r w:rsidRPr="00B035D4">
        <w:rPr>
          <w:rFonts w:ascii="Arial" w:eastAsia="Arial" w:hAnsi="Arial" w:cs="Arial"/>
          <w:spacing w:val="2"/>
          <w:lang w:val="es-MX"/>
        </w:rPr>
        <w:t>a</w:t>
      </w:r>
      <w:r w:rsidRPr="00B035D4">
        <w:rPr>
          <w:rFonts w:ascii="Arial" w:eastAsia="Arial" w:hAnsi="Arial" w:cs="Arial"/>
          <w:spacing w:val="-6"/>
          <w:lang w:val="es-MX"/>
        </w:rPr>
        <w:t>m</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lang w:val="es-MX"/>
        </w:rPr>
        <w:t>n</w:t>
      </w:r>
      <w:r w:rsidRPr="00B035D4">
        <w:rPr>
          <w:rFonts w:ascii="Arial" w:eastAsia="Arial" w:hAnsi="Arial" w:cs="Arial"/>
          <w:spacing w:val="8"/>
          <w:lang w:val="es-MX"/>
        </w:rPr>
        <w:t xml:space="preserve"> </w:t>
      </w:r>
      <w:r w:rsidRPr="00B035D4">
        <w:rPr>
          <w:rFonts w:ascii="Arial" w:eastAsia="Arial" w:hAnsi="Arial" w:cs="Arial"/>
          <w:spacing w:val="-6"/>
          <w:lang w:val="es-MX"/>
        </w:rPr>
        <w:t>l</w:t>
      </w:r>
      <w:r w:rsidRPr="00B035D4">
        <w:rPr>
          <w:rFonts w:ascii="Arial" w:eastAsia="Arial" w:hAnsi="Arial" w:cs="Arial"/>
          <w:spacing w:val="2"/>
          <w:lang w:val="es-MX"/>
        </w:rPr>
        <w:t>o</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2"/>
          <w:lang w:val="es-MX"/>
        </w:rPr>
        <w:t>m</w:t>
      </w:r>
      <w:r w:rsidRPr="00B035D4">
        <w:rPr>
          <w:rFonts w:ascii="Arial" w:eastAsia="Arial" w:hAnsi="Arial" w:cs="Arial"/>
          <w:spacing w:val="2"/>
          <w:lang w:val="es-MX"/>
        </w:rPr>
        <w:t>a</w:t>
      </w:r>
      <w:r w:rsidRPr="00B035D4">
        <w:rPr>
          <w:rFonts w:ascii="Arial" w:eastAsia="Arial" w:hAnsi="Arial" w:cs="Arial"/>
          <w:spacing w:val="-4"/>
          <w:lang w:val="es-MX"/>
        </w:rPr>
        <w:t>t</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spacing w:val="-1"/>
          <w:lang w:val="es-MX"/>
        </w:rPr>
        <w:t>i</w:t>
      </w:r>
      <w:r w:rsidRPr="00B035D4">
        <w:rPr>
          <w:rFonts w:ascii="Arial" w:eastAsia="Arial" w:hAnsi="Arial" w:cs="Arial"/>
          <w:spacing w:val="2"/>
          <w:lang w:val="es-MX"/>
        </w:rPr>
        <w:t>a</w:t>
      </w:r>
      <w:r w:rsidRPr="00B035D4">
        <w:rPr>
          <w:rFonts w:ascii="Arial" w:eastAsia="Arial" w:hAnsi="Arial" w:cs="Arial"/>
          <w:spacing w:val="-1"/>
          <w:lang w:val="es-MX"/>
        </w:rPr>
        <w:t>l</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1"/>
          <w:lang w:val="es-MX"/>
        </w:rPr>
        <w:t xml:space="preserve"> </w:t>
      </w:r>
      <w:r w:rsidRPr="00B035D4">
        <w:rPr>
          <w:rFonts w:ascii="Arial" w:eastAsia="Arial" w:hAnsi="Arial" w:cs="Arial"/>
          <w:lang w:val="es-MX"/>
        </w:rPr>
        <w:t>y</w:t>
      </w:r>
      <w:r w:rsidRPr="00B035D4">
        <w:rPr>
          <w:rFonts w:ascii="Arial" w:eastAsia="Arial" w:hAnsi="Arial" w:cs="Arial"/>
          <w:spacing w:val="1"/>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3"/>
          <w:lang w:val="es-MX"/>
        </w:rPr>
        <w:t>o</w:t>
      </w:r>
      <w:r w:rsidRPr="00B035D4">
        <w:rPr>
          <w:rFonts w:ascii="Arial" w:eastAsia="Arial" w:hAnsi="Arial" w:cs="Arial"/>
          <w:lang w:val="es-MX"/>
        </w:rPr>
        <w:t>c</w:t>
      </w:r>
      <w:r w:rsidRPr="00B035D4">
        <w:rPr>
          <w:rFonts w:ascii="Arial" w:eastAsia="Arial" w:hAnsi="Arial" w:cs="Arial"/>
          <w:spacing w:val="-3"/>
          <w:lang w:val="es-MX"/>
        </w:rPr>
        <w:t>e</w:t>
      </w:r>
      <w:r w:rsidRPr="00B035D4">
        <w:rPr>
          <w:rFonts w:ascii="Arial" w:eastAsia="Arial" w:hAnsi="Arial" w:cs="Arial"/>
          <w:spacing w:val="2"/>
          <w:lang w:val="es-MX"/>
        </w:rPr>
        <w:t>d</w:t>
      </w:r>
      <w:r w:rsidRPr="00B035D4">
        <w:rPr>
          <w:rFonts w:ascii="Arial" w:eastAsia="Arial" w:hAnsi="Arial" w:cs="Arial"/>
          <w:spacing w:val="-1"/>
          <w:lang w:val="es-MX"/>
        </w:rPr>
        <w:t>i</w:t>
      </w:r>
      <w:r w:rsidRPr="00B035D4">
        <w:rPr>
          <w:rFonts w:ascii="Arial" w:eastAsia="Arial" w:hAnsi="Arial" w:cs="Arial"/>
          <w:spacing w:val="-2"/>
          <w:lang w:val="es-MX"/>
        </w:rPr>
        <w:t>m</w:t>
      </w:r>
      <w:r w:rsidRPr="00B035D4">
        <w:rPr>
          <w:rFonts w:ascii="Arial" w:eastAsia="Arial" w:hAnsi="Arial" w:cs="Arial"/>
          <w:spacing w:val="-1"/>
          <w:lang w:val="es-MX"/>
        </w:rPr>
        <w:t>i</w:t>
      </w:r>
      <w:r w:rsidRPr="00B035D4">
        <w:rPr>
          <w:rFonts w:ascii="Arial" w:eastAsia="Arial" w:hAnsi="Arial" w:cs="Arial"/>
          <w:spacing w:val="2"/>
          <w:lang w:val="es-MX"/>
        </w:rPr>
        <w:t>en</w:t>
      </w:r>
      <w:r w:rsidRPr="00B035D4">
        <w:rPr>
          <w:rFonts w:ascii="Arial" w:eastAsia="Arial" w:hAnsi="Arial" w:cs="Arial"/>
          <w:spacing w:val="-4"/>
          <w:lang w:val="es-MX"/>
        </w:rPr>
        <w:t>t</w:t>
      </w:r>
      <w:r w:rsidRPr="00B035D4">
        <w:rPr>
          <w:rFonts w:ascii="Arial" w:eastAsia="Arial" w:hAnsi="Arial" w:cs="Arial"/>
          <w:spacing w:val="2"/>
          <w:lang w:val="es-MX"/>
        </w:rPr>
        <w:t>o</w:t>
      </w:r>
      <w:r w:rsidRPr="00B035D4">
        <w:rPr>
          <w:rFonts w:ascii="Arial" w:eastAsia="Arial" w:hAnsi="Arial" w:cs="Arial"/>
          <w:lang w:val="es-MX"/>
        </w:rPr>
        <w:t xml:space="preserve">s </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spacing w:val="-1"/>
          <w:lang w:val="es-MX"/>
        </w:rPr>
        <w:t>l</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o</w:t>
      </w:r>
      <w:r w:rsidRPr="00B035D4">
        <w:rPr>
          <w:rFonts w:ascii="Arial" w:eastAsia="Arial" w:hAnsi="Arial" w:cs="Arial"/>
          <w:spacing w:val="2"/>
          <w:lang w:val="es-MX"/>
        </w:rPr>
        <w:t>n</w:t>
      </w:r>
      <w:r w:rsidRPr="00B035D4">
        <w:rPr>
          <w:rFonts w:ascii="Arial" w:eastAsia="Arial" w:hAnsi="Arial" w:cs="Arial"/>
          <w:spacing w:val="-3"/>
          <w:lang w:val="es-MX"/>
        </w:rPr>
        <w:t>a</w:t>
      </w:r>
      <w:r w:rsidRPr="00B035D4">
        <w:rPr>
          <w:rFonts w:ascii="Arial" w:eastAsia="Arial" w:hAnsi="Arial" w:cs="Arial"/>
          <w:spacing w:val="2"/>
          <w:lang w:val="es-MX"/>
        </w:rPr>
        <w:t>do</w:t>
      </w:r>
      <w:r w:rsidRPr="00B035D4">
        <w:rPr>
          <w:rFonts w:ascii="Arial" w:eastAsia="Arial" w:hAnsi="Arial" w:cs="Arial"/>
          <w:lang w:val="es-MX"/>
        </w:rPr>
        <w:t>s</w:t>
      </w:r>
      <w:r w:rsidRPr="00B035D4">
        <w:rPr>
          <w:rFonts w:ascii="Arial" w:eastAsia="Arial" w:hAnsi="Arial" w:cs="Arial"/>
          <w:spacing w:val="-4"/>
          <w:lang w:val="es-MX"/>
        </w:rPr>
        <w:t xml:space="preserve"> </w:t>
      </w:r>
      <w:r w:rsidRPr="00B035D4">
        <w:rPr>
          <w:rFonts w:ascii="Arial" w:eastAsia="Arial" w:hAnsi="Arial" w:cs="Arial"/>
          <w:lang w:val="es-MX"/>
        </w:rPr>
        <w:t>c</w:t>
      </w:r>
      <w:r w:rsidRPr="00B035D4">
        <w:rPr>
          <w:rFonts w:ascii="Arial" w:eastAsia="Arial" w:hAnsi="Arial" w:cs="Arial"/>
          <w:spacing w:val="-3"/>
          <w:lang w:val="es-MX"/>
        </w:rPr>
        <w:t>o</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2"/>
          <w:lang w:val="es-MX"/>
        </w:rPr>
        <w:t>e</w:t>
      </w:r>
      <w:r w:rsidRPr="00B035D4">
        <w:rPr>
          <w:rFonts w:ascii="Arial" w:eastAsia="Arial" w:hAnsi="Arial" w:cs="Arial"/>
          <w:lang w:val="es-MX"/>
        </w:rPr>
        <w:t xml:space="preserve">l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2"/>
          <w:lang w:val="es-MX"/>
        </w:rPr>
        <w:t xml:space="preserve"> </w:t>
      </w:r>
      <w:r w:rsidRPr="00B035D4">
        <w:rPr>
          <w:rFonts w:ascii="Arial" w:eastAsia="Arial" w:hAnsi="Arial" w:cs="Arial"/>
          <w:spacing w:val="2"/>
          <w:lang w:val="es-MX"/>
        </w:rPr>
        <w:t>p</w:t>
      </w:r>
      <w:r w:rsidRPr="00B035D4">
        <w:rPr>
          <w:rFonts w:ascii="Arial" w:eastAsia="Arial" w:hAnsi="Arial" w:cs="Arial"/>
          <w:spacing w:val="-2"/>
          <w:lang w:val="es-MX"/>
        </w:rPr>
        <w:t>r</w:t>
      </w:r>
      <w:r w:rsidRPr="00B035D4">
        <w:rPr>
          <w:rFonts w:ascii="Arial" w:eastAsia="Arial" w:hAnsi="Arial" w:cs="Arial"/>
          <w:spacing w:val="2"/>
          <w:lang w:val="es-MX"/>
        </w:rPr>
        <w:t>e</w:t>
      </w:r>
      <w:r w:rsidRPr="00B035D4">
        <w:rPr>
          <w:rFonts w:ascii="Arial" w:eastAsia="Arial" w:hAnsi="Arial" w:cs="Arial"/>
          <w:lang w:val="es-MX"/>
        </w:rPr>
        <w:t>s</w:t>
      </w:r>
      <w:r w:rsidRPr="00B035D4">
        <w:rPr>
          <w:rFonts w:ascii="Arial" w:eastAsia="Arial" w:hAnsi="Arial" w:cs="Arial"/>
          <w:spacing w:val="-4"/>
          <w:lang w:val="es-MX"/>
        </w:rPr>
        <w:t>t</w:t>
      </w:r>
      <w:r w:rsidRPr="00B035D4">
        <w:rPr>
          <w:rFonts w:ascii="Arial" w:eastAsia="Arial" w:hAnsi="Arial" w:cs="Arial"/>
          <w:spacing w:val="2"/>
          <w:lang w:val="es-MX"/>
        </w:rPr>
        <w:t>a</w:t>
      </w:r>
      <w:r w:rsidRPr="00B035D4">
        <w:rPr>
          <w:rFonts w:ascii="Arial" w:eastAsia="Arial" w:hAnsi="Arial" w:cs="Arial"/>
          <w:spacing w:val="-3"/>
          <w:lang w:val="es-MX"/>
        </w:rPr>
        <w:t>d</w:t>
      </w:r>
      <w:r w:rsidRPr="00B035D4">
        <w:rPr>
          <w:rFonts w:ascii="Arial" w:eastAsia="Arial" w:hAnsi="Arial" w:cs="Arial"/>
          <w:spacing w:val="2"/>
          <w:lang w:val="es-MX"/>
        </w:rPr>
        <w:t>o</w:t>
      </w:r>
      <w:r w:rsidRPr="00B035D4">
        <w:rPr>
          <w:rFonts w:ascii="Arial" w:eastAsia="Arial" w:hAnsi="Arial" w:cs="Arial"/>
          <w:lang w:val="es-MX"/>
        </w:rPr>
        <w:t>.</w:t>
      </w:r>
      <w:r w:rsidR="009036DD">
        <w:rPr>
          <w:rFonts w:ascii="Arial" w:eastAsia="Arial" w:hAnsi="Arial" w:cs="Arial"/>
          <w:lang w:val="es-MX"/>
        </w:rPr>
        <w:t xml:space="preserve"> </w:t>
      </w:r>
      <w:r w:rsidRPr="00B035D4">
        <w:rPr>
          <w:rFonts w:ascii="Arial" w:eastAsia="Arial" w:hAnsi="Arial" w:cs="Arial"/>
          <w:spacing w:val="1"/>
          <w:lang w:val="es-MX"/>
        </w:rPr>
        <w:t>A</w:t>
      </w:r>
      <w:r w:rsidRPr="00B035D4">
        <w:rPr>
          <w:rFonts w:ascii="Arial" w:eastAsia="Arial" w:hAnsi="Arial" w:cs="Arial"/>
          <w:lang w:val="es-MX"/>
        </w:rPr>
        <w:t>l</w:t>
      </w:r>
      <w:r w:rsidRPr="00B035D4">
        <w:rPr>
          <w:rFonts w:ascii="Arial" w:eastAsia="Arial" w:hAnsi="Arial" w:cs="Arial"/>
          <w:spacing w:val="2"/>
          <w:lang w:val="es-MX"/>
        </w:rPr>
        <w:t xml:space="preserve"> </w:t>
      </w:r>
      <w:r w:rsidRPr="00B035D4">
        <w:rPr>
          <w:rFonts w:ascii="Arial" w:eastAsia="Arial" w:hAnsi="Arial" w:cs="Arial"/>
          <w:spacing w:val="6"/>
          <w:lang w:val="es-MX"/>
        </w:rPr>
        <w:t>f</w:t>
      </w:r>
      <w:r w:rsidRPr="00B035D4">
        <w:rPr>
          <w:rFonts w:ascii="Arial" w:eastAsia="Arial" w:hAnsi="Arial" w:cs="Arial"/>
          <w:spacing w:val="-6"/>
          <w:lang w:val="es-MX"/>
        </w:rPr>
        <w:t>i</w:t>
      </w:r>
      <w:r w:rsidRPr="00B035D4">
        <w:rPr>
          <w:rFonts w:ascii="Arial" w:eastAsia="Arial" w:hAnsi="Arial" w:cs="Arial"/>
          <w:spacing w:val="2"/>
          <w:lang w:val="es-MX"/>
        </w:rPr>
        <w:t>na</w:t>
      </w:r>
      <w:r w:rsidRPr="00B035D4">
        <w:rPr>
          <w:rFonts w:ascii="Arial" w:eastAsia="Arial" w:hAnsi="Arial" w:cs="Arial"/>
          <w:spacing w:val="-1"/>
          <w:lang w:val="es-MX"/>
        </w:rPr>
        <w:t>li</w:t>
      </w:r>
      <w:r w:rsidRPr="00B035D4">
        <w:rPr>
          <w:rFonts w:ascii="Arial" w:eastAsia="Arial" w:hAnsi="Arial" w:cs="Arial"/>
          <w:spacing w:val="-5"/>
          <w:lang w:val="es-MX"/>
        </w:rPr>
        <w:t>z</w:t>
      </w:r>
      <w:r w:rsidRPr="00B035D4">
        <w:rPr>
          <w:rFonts w:ascii="Arial" w:eastAsia="Arial" w:hAnsi="Arial" w:cs="Arial"/>
          <w:spacing w:val="2"/>
          <w:lang w:val="es-MX"/>
        </w:rPr>
        <w:t>a</w:t>
      </w:r>
      <w:r w:rsidRPr="00B035D4">
        <w:rPr>
          <w:rFonts w:ascii="Arial" w:eastAsia="Arial" w:hAnsi="Arial" w:cs="Arial"/>
          <w:lang w:val="es-MX"/>
        </w:rPr>
        <w:t>r</w:t>
      </w:r>
      <w:r w:rsidRPr="00B035D4">
        <w:rPr>
          <w:rFonts w:ascii="Arial" w:eastAsia="Arial" w:hAnsi="Arial" w:cs="Arial"/>
          <w:spacing w:val="1"/>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
          <w:lang w:val="es-MX"/>
        </w:rPr>
        <w:t xml:space="preserve"> </w:t>
      </w:r>
      <w:r w:rsidRPr="00B035D4">
        <w:rPr>
          <w:rFonts w:ascii="Arial" w:eastAsia="Arial" w:hAnsi="Arial" w:cs="Arial"/>
          <w:lang w:val="es-MX"/>
        </w:rPr>
        <w:t>s</w:t>
      </w:r>
      <w:r w:rsidRPr="00B035D4">
        <w:rPr>
          <w:rFonts w:ascii="Arial" w:eastAsia="Arial" w:hAnsi="Arial" w:cs="Arial"/>
          <w:spacing w:val="2"/>
          <w:lang w:val="es-MX"/>
        </w:rPr>
        <w:t>e</w:t>
      </w:r>
      <w:r w:rsidRPr="00B035D4">
        <w:rPr>
          <w:rFonts w:ascii="Arial" w:eastAsia="Arial" w:hAnsi="Arial" w:cs="Arial"/>
          <w:spacing w:val="-2"/>
          <w:lang w:val="es-MX"/>
        </w:rPr>
        <w:t>r</w:t>
      </w:r>
      <w:r w:rsidRPr="00B035D4">
        <w:rPr>
          <w:rFonts w:ascii="Arial" w:eastAsia="Arial" w:hAnsi="Arial" w:cs="Arial"/>
          <w:lang w:val="es-MX"/>
        </w:rPr>
        <w:t>v</w:t>
      </w:r>
      <w:r w:rsidRPr="00B035D4">
        <w:rPr>
          <w:rFonts w:ascii="Arial" w:eastAsia="Arial" w:hAnsi="Arial" w:cs="Arial"/>
          <w:spacing w:val="-1"/>
          <w:lang w:val="es-MX"/>
        </w:rPr>
        <w:t>i</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lang w:val="es-MX"/>
        </w:rPr>
        <w:t>o</w:t>
      </w:r>
      <w:r w:rsidRPr="00B035D4">
        <w:rPr>
          <w:rFonts w:ascii="Arial" w:eastAsia="Arial" w:hAnsi="Arial" w:cs="Arial"/>
          <w:spacing w:val="5"/>
          <w:lang w:val="es-MX"/>
        </w:rPr>
        <w:t xml:space="preserve"> </w:t>
      </w:r>
      <w:r w:rsidRPr="00B035D4">
        <w:rPr>
          <w:rFonts w:ascii="Arial" w:eastAsia="Arial" w:hAnsi="Arial" w:cs="Arial"/>
          <w:lang w:val="es-MX"/>
        </w:rPr>
        <w:t>y</w:t>
      </w:r>
      <w:r w:rsidRPr="00B035D4">
        <w:rPr>
          <w:rFonts w:ascii="Arial" w:eastAsia="Arial" w:hAnsi="Arial" w:cs="Arial"/>
          <w:spacing w:val="8"/>
          <w:lang w:val="es-MX"/>
        </w:rPr>
        <w:t xml:space="preserve"> </w:t>
      </w:r>
      <w:r w:rsidRPr="00B035D4">
        <w:rPr>
          <w:rFonts w:ascii="Arial" w:eastAsia="Arial" w:hAnsi="Arial" w:cs="Arial"/>
          <w:spacing w:val="1"/>
          <w:lang w:val="es-MX"/>
        </w:rPr>
        <w:t>t</w:t>
      </w:r>
      <w:r w:rsidRPr="00B035D4">
        <w:rPr>
          <w:rFonts w:ascii="Arial" w:eastAsia="Arial" w:hAnsi="Arial" w:cs="Arial"/>
          <w:spacing w:val="-6"/>
          <w:lang w:val="es-MX"/>
        </w:rPr>
        <w:t>r</w:t>
      </w:r>
      <w:r w:rsidRPr="00B035D4">
        <w:rPr>
          <w:rFonts w:ascii="Arial" w:eastAsia="Arial" w:hAnsi="Arial" w:cs="Arial"/>
          <w:spacing w:val="2"/>
          <w:lang w:val="es-MX"/>
        </w:rPr>
        <w:t>an</w:t>
      </w:r>
      <w:r w:rsidRPr="00B035D4">
        <w:rPr>
          <w:rFonts w:ascii="Arial" w:eastAsia="Arial" w:hAnsi="Arial" w:cs="Arial"/>
          <w:lang w:val="es-MX"/>
        </w:rPr>
        <w:t>s</w:t>
      </w:r>
      <w:r w:rsidRPr="00B035D4">
        <w:rPr>
          <w:rFonts w:ascii="Arial" w:eastAsia="Arial" w:hAnsi="Arial" w:cs="Arial"/>
          <w:spacing w:val="-5"/>
          <w:lang w:val="es-MX"/>
        </w:rPr>
        <w:t>c</w:t>
      </w:r>
      <w:r w:rsidRPr="00B035D4">
        <w:rPr>
          <w:rFonts w:ascii="Arial" w:eastAsia="Arial" w:hAnsi="Arial" w:cs="Arial"/>
          <w:spacing w:val="2"/>
          <w:lang w:val="es-MX"/>
        </w:rPr>
        <w:t>u</w:t>
      </w:r>
      <w:r w:rsidRPr="00B035D4">
        <w:rPr>
          <w:rFonts w:ascii="Arial" w:eastAsia="Arial" w:hAnsi="Arial" w:cs="Arial"/>
          <w:spacing w:val="-2"/>
          <w:lang w:val="es-MX"/>
        </w:rPr>
        <w:t>rr</w:t>
      </w:r>
      <w:r w:rsidRPr="00B035D4">
        <w:rPr>
          <w:rFonts w:ascii="Arial" w:eastAsia="Arial" w:hAnsi="Arial" w:cs="Arial"/>
          <w:spacing w:val="-1"/>
          <w:lang w:val="es-MX"/>
        </w:rPr>
        <w:t>i</w:t>
      </w:r>
      <w:r w:rsidRPr="00B035D4">
        <w:rPr>
          <w:rFonts w:ascii="Arial" w:eastAsia="Arial" w:hAnsi="Arial" w:cs="Arial"/>
          <w:spacing w:val="2"/>
          <w:lang w:val="es-MX"/>
        </w:rPr>
        <w:t>da</w:t>
      </w:r>
      <w:r w:rsidRPr="00B035D4">
        <w:rPr>
          <w:rFonts w:ascii="Arial" w:eastAsia="Arial" w:hAnsi="Arial" w:cs="Arial"/>
          <w:lang w:val="es-MX"/>
        </w:rPr>
        <w:t>s</w:t>
      </w:r>
      <w:r w:rsidRPr="00B035D4">
        <w:rPr>
          <w:rFonts w:ascii="Arial" w:eastAsia="Arial" w:hAnsi="Arial" w:cs="Arial"/>
          <w:spacing w:val="6"/>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2"/>
          <w:lang w:val="es-MX"/>
        </w:rPr>
        <w:t>m</w:t>
      </w:r>
      <w:r w:rsidRPr="00B035D4">
        <w:rPr>
          <w:rFonts w:ascii="Arial" w:eastAsia="Arial" w:hAnsi="Arial" w:cs="Arial"/>
          <w:lang w:val="es-MX"/>
        </w:rPr>
        <w:t>o</w:t>
      </w:r>
      <w:r w:rsidRPr="00B035D4">
        <w:rPr>
          <w:rFonts w:ascii="Arial" w:eastAsia="Arial" w:hAnsi="Arial" w:cs="Arial"/>
          <w:spacing w:val="5"/>
          <w:lang w:val="es-MX"/>
        </w:rPr>
        <w:t xml:space="preserve"> </w:t>
      </w:r>
      <w:r w:rsidRPr="00B035D4">
        <w:rPr>
          <w:rFonts w:ascii="Arial" w:eastAsia="Arial" w:hAnsi="Arial" w:cs="Arial"/>
          <w:spacing w:val="-2"/>
          <w:lang w:val="es-MX"/>
        </w:rPr>
        <w:t>m</w:t>
      </w:r>
      <w:r w:rsidRPr="00B035D4">
        <w:rPr>
          <w:rFonts w:ascii="Arial" w:eastAsia="Arial" w:hAnsi="Arial" w:cs="Arial"/>
          <w:spacing w:val="2"/>
          <w:lang w:val="es-MX"/>
        </w:rPr>
        <w:t>á</w:t>
      </w:r>
      <w:r w:rsidRPr="00B035D4">
        <w:rPr>
          <w:rFonts w:ascii="Arial" w:eastAsia="Arial" w:hAnsi="Arial" w:cs="Arial"/>
          <w:lang w:val="es-MX"/>
        </w:rPr>
        <w:t>x</w:t>
      </w:r>
      <w:r w:rsidRPr="00B035D4">
        <w:rPr>
          <w:rFonts w:ascii="Arial" w:eastAsia="Arial" w:hAnsi="Arial" w:cs="Arial"/>
          <w:spacing w:val="-6"/>
          <w:lang w:val="es-MX"/>
        </w:rPr>
        <w:t>i</w:t>
      </w:r>
      <w:r w:rsidRPr="00B035D4">
        <w:rPr>
          <w:rFonts w:ascii="Arial" w:eastAsia="Arial" w:hAnsi="Arial" w:cs="Arial"/>
          <w:spacing w:val="-2"/>
          <w:lang w:val="es-MX"/>
        </w:rPr>
        <w:t>m</w:t>
      </w:r>
      <w:r w:rsidRPr="00B035D4">
        <w:rPr>
          <w:rFonts w:ascii="Arial" w:eastAsia="Arial" w:hAnsi="Arial" w:cs="Arial"/>
          <w:lang w:val="es-MX"/>
        </w:rPr>
        <w:t>o</w:t>
      </w:r>
      <w:r w:rsidRPr="00B035D4">
        <w:rPr>
          <w:rFonts w:ascii="Arial" w:eastAsia="Arial" w:hAnsi="Arial" w:cs="Arial"/>
          <w:spacing w:val="5"/>
          <w:lang w:val="es-MX"/>
        </w:rPr>
        <w:t xml:space="preserve"> </w:t>
      </w:r>
      <w:r w:rsidRPr="00B035D4">
        <w:rPr>
          <w:rFonts w:ascii="Arial" w:eastAsia="Arial" w:hAnsi="Arial" w:cs="Arial"/>
          <w:spacing w:val="2"/>
          <w:lang w:val="es-MX"/>
        </w:rPr>
        <w:t>do</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5"/>
          <w:lang w:val="es-MX"/>
        </w:rPr>
        <w:t>s</w:t>
      </w:r>
      <w:r w:rsidRPr="00B035D4">
        <w:rPr>
          <w:rFonts w:ascii="Arial" w:eastAsia="Arial" w:hAnsi="Arial" w:cs="Arial"/>
          <w:spacing w:val="2"/>
          <w:lang w:val="es-MX"/>
        </w:rPr>
        <w:t>e</w:t>
      </w:r>
      <w:r w:rsidRPr="00B035D4">
        <w:rPr>
          <w:rFonts w:ascii="Arial" w:eastAsia="Arial" w:hAnsi="Arial" w:cs="Arial"/>
          <w:spacing w:val="-2"/>
          <w:lang w:val="es-MX"/>
        </w:rPr>
        <w:t>m</w:t>
      </w:r>
      <w:r w:rsidRPr="00B035D4">
        <w:rPr>
          <w:rFonts w:ascii="Arial" w:eastAsia="Arial" w:hAnsi="Arial" w:cs="Arial"/>
          <w:spacing w:val="-3"/>
          <w:lang w:val="es-MX"/>
        </w:rPr>
        <w:t>a</w:t>
      </w:r>
      <w:r w:rsidRPr="00B035D4">
        <w:rPr>
          <w:rFonts w:ascii="Arial" w:eastAsia="Arial" w:hAnsi="Arial" w:cs="Arial"/>
          <w:spacing w:val="2"/>
          <w:lang w:val="es-MX"/>
        </w:rPr>
        <w:t>na</w:t>
      </w:r>
      <w:r w:rsidRPr="00B035D4">
        <w:rPr>
          <w:rFonts w:ascii="Arial" w:eastAsia="Arial" w:hAnsi="Arial" w:cs="Arial"/>
          <w:lang w:val="es-MX"/>
        </w:rPr>
        <w:t>s</w:t>
      </w:r>
      <w:r w:rsidRPr="00B035D4">
        <w:rPr>
          <w:rFonts w:ascii="Arial" w:eastAsia="Arial" w:hAnsi="Arial" w:cs="Arial"/>
          <w:spacing w:val="3"/>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5"/>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on</w:t>
      </w:r>
      <w:r w:rsidRPr="00B035D4">
        <w:rPr>
          <w:rFonts w:ascii="Arial" w:eastAsia="Arial" w:hAnsi="Arial" w:cs="Arial"/>
          <w:lang w:val="es-MX"/>
        </w:rPr>
        <w:t>c</w:t>
      </w:r>
      <w:r w:rsidRPr="00B035D4">
        <w:rPr>
          <w:rFonts w:ascii="Arial" w:eastAsia="Arial" w:hAnsi="Arial" w:cs="Arial"/>
          <w:spacing w:val="-6"/>
          <w:lang w:val="es-MX"/>
        </w:rPr>
        <w:t>l</w:t>
      </w:r>
      <w:r w:rsidRPr="00B035D4">
        <w:rPr>
          <w:rFonts w:ascii="Arial" w:eastAsia="Arial" w:hAnsi="Arial" w:cs="Arial"/>
          <w:spacing w:val="2"/>
          <w:lang w:val="es-MX"/>
        </w:rPr>
        <w:t>u</w:t>
      </w:r>
      <w:r w:rsidRPr="00B035D4">
        <w:rPr>
          <w:rFonts w:ascii="Arial" w:eastAsia="Arial" w:hAnsi="Arial" w:cs="Arial"/>
          <w:spacing w:val="-1"/>
          <w:lang w:val="es-MX"/>
        </w:rPr>
        <w:t>i</w:t>
      </w:r>
      <w:r w:rsidRPr="00B035D4">
        <w:rPr>
          <w:rFonts w:ascii="Arial" w:eastAsia="Arial" w:hAnsi="Arial" w:cs="Arial"/>
          <w:spacing w:val="-3"/>
          <w:lang w:val="es-MX"/>
        </w:rPr>
        <w:t>d</w:t>
      </w:r>
      <w:r w:rsidRPr="00B035D4">
        <w:rPr>
          <w:rFonts w:ascii="Arial" w:eastAsia="Arial" w:hAnsi="Arial" w:cs="Arial"/>
          <w:lang w:val="es-MX"/>
        </w:rPr>
        <w:t>o</w:t>
      </w:r>
      <w:r w:rsidRPr="00B035D4">
        <w:rPr>
          <w:rFonts w:ascii="Arial" w:eastAsia="Arial" w:hAnsi="Arial" w:cs="Arial"/>
          <w:spacing w:val="5"/>
          <w:lang w:val="es-MX"/>
        </w:rPr>
        <w:t xml:space="preserve"> </w:t>
      </w:r>
      <w:r w:rsidRPr="00B035D4">
        <w:rPr>
          <w:rFonts w:ascii="Arial" w:eastAsia="Arial" w:hAnsi="Arial" w:cs="Arial"/>
          <w:spacing w:val="2"/>
          <w:lang w:val="es-MX"/>
        </w:rPr>
        <w:t>e</w:t>
      </w:r>
      <w:r w:rsidRPr="00B035D4">
        <w:rPr>
          <w:rFonts w:ascii="Arial" w:eastAsia="Arial" w:hAnsi="Arial" w:cs="Arial"/>
          <w:lang w:val="es-MX"/>
        </w:rPr>
        <w:t>l</w:t>
      </w:r>
      <w:r w:rsidRPr="00B035D4">
        <w:rPr>
          <w:rFonts w:ascii="Arial" w:eastAsia="Arial" w:hAnsi="Arial" w:cs="Arial"/>
          <w:spacing w:val="2"/>
          <w:lang w:val="es-MX"/>
        </w:rPr>
        <w:t xml:space="preserve"> ú</w:t>
      </w:r>
      <w:r w:rsidRPr="00B035D4">
        <w:rPr>
          <w:rFonts w:ascii="Arial" w:eastAsia="Arial" w:hAnsi="Arial" w:cs="Arial"/>
          <w:spacing w:val="-1"/>
          <w:lang w:val="es-MX"/>
        </w:rPr>
        <w:t>l</w:t>
      </w:r>
      <w:r w:rsidRPr="00B035D4">
        <w:rPr>
          <w:rFonts w:ascii="Arial" w:eastAsia="Arial" w:hAnsi="Arial" w:cs="Arial"/>
          <w:spacing w:val="1"/>
          <w:lang w:val="es-MX"/>
        </w:rPr>
        <w:t>t</w:t>
      </w:r>
      <w:r w:rsidRPr="00B035D4">
        <w:rPr>
          <w:rFonts w:ascii="Arial" w:eastAsia="Arial" w:hAnsi="Arial" w:cs="Arial"/>
          <w:spacing w:val="-1"/>
          <w:lang w:val="es-MX"/>
        </w:rPr>
        <w:t>i</w:t>
      </w:r>
      <w:r w:rsidRPr="00B035D4">
        <w:rPr>
          <w:rFonts w:ascii="Arial" w:eastAsia="Arial" w:hAnsi="Arial" w:cs="Arial"/>
          <w:spacing w:val="-6"/>
          <w:lang w:val="es-MX"/>
        </w:rPr>
        <w:t>m</w:t>
      </w:r>
      <w:r w:rsidRPr="00B035D4">
        <w:rPr>
          <w:rFonts w:ascii="Arial" w:eastAsia="Arial" w:hAnsi="Arial" w:cs="Arial"/>
          <w:lang w:val="es-MX"/>
        </w:rPr>
        <w:t xml:space="preserve">o </w:t>
      </w:r>
      <w:r w:rsidRPr="00B035D4">
        <w:rPr>
          <w:rFonts w:ascii="Arial" w:eastAsia="Arial" w:hAnsi="Arial" w:cs="Arial"/>
          <w:spacing w:val="6"/>
          <w:lang w:val="es-MX"/>
        </w:rPr>
        <w:t>f</w:t>
      </w:r>
      <w:r w:rsidRPr="00B035D4">
        <w:rPr>
          <w:rFonts w:ascii="Arial" w:eastAsia="Arial" w:hAnsi="Arial" w:cs="Arial"/>
          <w:spacing w:val="-1"/>
          <w:lang w:val="es-MX"/>
        </w:rPr>
        <w:t>i</w:t>
      </w:r>
      <w:r w:rsidRPr="00B035D4">
        <w:rPr>
          <w:rFonts w:ascii="Arial" w:eastAsia="Arial" w:hAnsi="Arial" w:cs="Arial"/>
          <w:lang w:val="es-MX"/>
        </w:rPr>
        <w:t xml:space="preserve">n </w:t>
      </w:r>
      <w:r w:rsidRPr="00B035D4">
        <w:rPr>
          <w:rFonts w:ascii="Arial" w:eastAsia="Arial" w:hAnsi="Arial" w:cs="Arial"/>
          <w:spacing w:val="2"/>
          <w:lang w:val="es-MX"/>
        </w:rPr>
        <w:t>d</w:t>
      </w:r>
      <w:r w:rsidRPr="00B035D4">
        <w:rPr>
          <w:rFonts w:ascii="Arial" w:eastAsia="Arial" w:hAnsi="Arial" w:cs="Arial"/>
          <w:lang w:val="es-MX"/>
        </w:rPr>
        <w:t>e s</w:t>
      </w:r>
      <w:r w:rsidRPr="00B035D4">
        <w:rPr>
          <w:rFonts w:ascii="Arial" w:eastAsia="Arial" w:hAnsi="Arial" w:cs="Arial"/>
          <w:spacing w:val="2"/>
          <w:lang w:val="es-MX"/>
        </w:rPr>
        <w:t>e</w:t>
      </w:r>
      <w:r w:rsidRPr="00B035D4">
        <w:rPr>
          <w:rFonts w:ascii="Arial" w:eastAsia="Arial" w:hAnsi="Arial" w:cs="Arial"/>
          <w:spacing w:val="-2"/>
          <w:lang w:val="es-MX"/>
        </w:rPr>
        <w:t>m</w:t>
      </w:r>
      <w:r w:rsidRPr="00B035D4">
        <w:rPr>
          <w:rFonts w:ascii="Arial" w:eastAsia="Arial" w:hAnsi="Arial" w:cs="Arial"/>
          <w:spacing w:val="2"/>
          <w:lang w:val="es-MX"/>
        </w:rPr>
        <w:t>a</w:t>
      </w:r>
      <w:r w:rsidRPr="00B035D4">
        <w:rPr>
          <w:rFonts w:ascii="Arial" w:eastAsia="Arial" w:hAnsi="Arial" w:cs="Arial"/>
          <w:spacing w:val="-3"/>
          <w:lang w:val="es-MX"/>
        </w:rPr>
        <w:t>n</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 xml:space="preserve">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spacing w:val="3"/>
          <w:lang w:val="es-MX"/>
        </w:rPr>
        <w:t>n</w:t>
      </w:r>
      <w:r w:rsidRPr="00B035D4">
        <w:rPr>
          <w:rFonts w:ascii="Arial" w:eastAsia="Arial" w:hAnsi="Arial" w:cs="Arial"/>
          <w:lang w:val="es-MX"/>
        </w:rPr>
        <w:t>,</w:t>
      </w:r>
      <w:r w:rsidRPr="00B035D4">
        <w:rPr>
          <w:rFonts w:ascii="Arial" w:eastAsia="Arial" w:hAnsi="Arial" w:cs="Arial"/>
          <w:spacing w:val="-3"/>
          <w:lang w:val="es-MX"/>
        </w:rPr>
        <w:t xml:space="preserve"> </w:t>
      </w:r>
      <w:r w:rsidRPr="00B035D4">
        <w:rPr>
          <w:rFonts w:ascii="Arial" w:eastAsia="Arial" w:hAnsi="Arial" w:cs="Arial"/>
          <w:spacing w:val="2"/>
          <w:lang w:val="es-MX"/>
        </w:rPr>
        <w:t>ha</w:t>
      </w:r>
      <w:r w:rsidRPr="00B035D4">
        <w:rPr>
          <w:rFonts w:ascii="Arial" w:eastAsia="Arial" w:hAnsi="Arial" w:cs="Arial"/>
          <w:spacing w:val="-6"/>
          <w:lang w:val="es-MX"/>
        </w:rPr>
        <w:t>r</w:t>
      </w:r>
      <w:r w:rsidRPr="00B035D4">
        <w:rPr>
          <w:rFonts w:ascii="Arial" w:eastAsia="Arial" w:hAnsi="Arial" w:cs="Arial"/>
          <w:lang w:val="es-MX"/>
        </w:rPr>
        <w:t>á</w:t>
      </w:r>
      <w:r w:rsidRPr="00B035D4">
        <w:rPr>
          <w:rFonts w:ascii="Arial" w:eastAsia="Arial" w:hAnsi="Arial" w:cs="Arial"/>
          <w:spacing w:val="3"/>
          <w:lang w:val="es-MX"/>
        </w:rPr>
        <w:t xml:space="preserve"> </w:t>
      </w:r>
      <w:r w:rsidRPr="00B035D4">
        <w:rPr>
          <w:rFonts w:ascii="Arial" w:eastAsia="Arial" w:hAnsi="Arial" w:cs="Arial"/>
          <w:spacing w:val="-3"/>
          <w:lang w:val="es-MX"/>
        </w:rPr>
        <w:t>e</w:t>
      </w:r>
      <w:r w:rsidRPr="00B035D4">
        <w:rPr>
          <w:rFonts w:ascii="Arial" w:eastAsia="Arial" w:hAnsi="Arial" w:cs="Arial"/>
          <w:spacing w:val="2"/>
          <w:lang w:val="es-MX"/>
        </w:rPr>
        <w:t>n</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3"/>
          <w:lang w:val="es-MX"/>
        </w:rPr>
        <w:t>e</w:t>
      </w:r>
      <w:r w:rsidRPr="00B035D4">
        <w:rPr>
          <w:rFonts w:ascii="Arial" w:eastAsia="Arial" w:hAnsi="Arial" w:cs="Arial"/>
          <w:spacing w:val="2"/>
          <w:lang w:val="es-MX"/>
        </w:rPr>
        <w:t>g</w:t>
      </w:r>
      <w:r w:rsidRPr="00B035D4">
        <w:rPr>
          <w:rFonts w:ascii="Arial" w:eastAsia="Arial" w:hAnsi="Arial" w:cs="Arial"/>
          <w:lang w:val="es-MX"/>
        </w:rPr>
        <w:t>a</w:t>
      </w:r>
      <w:r w:rsidRPr="00B035D4">
        <w:rPr>
          <w:rFonts w:ascii="Arial" w:eastAsia="Arial" w:hAnsi="Arial" w:cs="Arial"/>
          <w:spacing w:val="-2"/>
          <w:lang w:val="es-MX"/>
        </w:rPr>
        <w:t xml:space="preserve"> </w:t>
      </w:r>
      <w:r w:rsidRPr="00B035D4">
        <w:rPr>
          <w:rFonts w:ascii="Arial" w:eastAsia="Arial" w:hAnsi="Arial" w:cs="Arial"/>
          <w:spacing w:val="2"/>
          <w:lang w:val="es-MX"/>
        </w:rPr>
        <w:t>a</w:t>
      </w:r>
      <w:r w:rsidRPr="00B035D4">
        <w:rPr>
          <w:rFonts w:ascii="Arial" w:eastAsia="Arial" w:hAnsi="Arial" w:cs="Arial"/>
          <w:lang w:val="es-MX"/>
        </w:rPr>
        <w:t xml:space="preserve">l </w:t>
      </w:r>
      <w:r w:rsidRPr="00B035D4">
        <w:rPr>
          <w:rFonts w:ascii="Arial" w:eastAsia="Arial" w:hAnsi="Arial" w:cs="Arial"/>
          <w:spacing w:val="-5"/>
          <w:lang w:val="es-MX"/>
        </w:rPr>
        <w:t>c</w:t>
      </w:r>
      <w:r w:rsidRPr="00B035D4">
        <w:rPr>
          <w:rFonts w:ascii="Arial" w:eastAsia="Arial" w:hAnsi="Arial" w:cs="Arial"/>
          <w:spacing w:val="2"/>
          <w:lang w:val="es-MX"/>
        </w:rPr>
        <w:t>o</w:t>
      </w:r>
      <w:r w:rsidRPr="00B035D4">
        <w:rPr>
          <w:rFonts w:ascii="Arial" w:eastAsia="Arial" w:hAnsi="Arial" w:cs="Arial"/>
          <w:spacing w:val="-3"/>
          <w:lang w:val="es-MX"/>
        </w:rPr>
        <w:t>n</w:t>
      </w:r>
      <w:r w:rsidRPr="00B035D4">
        <w:rPr>
          <w:rFonts w:ascii="Arial" w:eastAsia="Arial" w:hAnsi="Arial" w:cs="Arial"/>
          <w:spacing w:val="1"/>
          <w:lang w:val="es-MX"/>
        </w:rPr>
        <w:t>t</w:t>
      </w:r>
      <w:r w:rsidRPr="00B035D4">
        <w:rPr>
          <w:rFonts w:ascii="Arial" w:eastAsia="Arial" w:hAnsi="Arial" w:cs="Arial"/>
          <w:spacing w:val="-2"/>
          <w:lang w:val="es-MX"/>
        </w:rPr>
        <w:t>r</w:t>
      </w:r>
      <w:r w:rsidRPr="00B035D4">
        <w:rPr>
          <w:rFonts w:ascii="Arial" w:eastAsia="Arial" w:hAnsi="Arial" w:cs="Arial"/>
          <w:spacing w:val="2"/>
          <w:lang w:val="es-MX"/>
        </w:rPr>
        <w:t>a</w:t>
      </w:r>
      <w:r w:rsidRPr="00B035D4">
        <w:rPr>
          <w:rFonts w:ascii="Arial" w:eastAsia="Arial" w:hAnsi="Arial" w:cs="Arial"/>
          <w:spacing w:val="-4"/>
          <w:lang w:val="es-MX"/>
        </w:rPr>
        <w:t>t</w:t>
      </w:r>
      <w:r w:rsidRPr="00B035D4">
        <w:rPr>
          <w:rFonts w:ascii="Arial" w:eastAsia="Arial" w:hAnsi="Arial" w:cs="Arial"/>
          <w:spacing w:val="2"/>
          <w:lang w:val="es-MX"/>
        </w:rPr>
        <w:t>an</w:t>
      </w:r>
      <w:r w:rsidRPr="00B035D4">
        <w:rPr>
          <w:rFonts w:ascii="Arial" w:eastAsia="Arial" w:hAnsi="Arial" w:cs="Arial"/>
          <w:spacing w:val="-4"/>
          <w:lang w:val="es-MX"/>
        </w:rPr>
        <w:t>t</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de</w:t>
      </w:r>
      <w:r w:rsidRPr="00B035D4">
        <w:rPr>
          <w:rFonts w:ascii="Arial" w:eastAsia="Arial" w:hAnsi="Arial" w:cs="Arial"/>
          <w:lang w:val="es-MX"/>
        </w:rPr>
        <w:t xml:space="preserve">l </w:t>
      </w:r>
      <w:r w:rsidRPr="00B035D4">
        <w:rPr>
          <w:rFonts w:ascii="Arial" w:eastAsia="Arial" w:hAnsi="Arial" w:cs="Arial"/>
          <w:spacing w:val="-4"/>
          <w:lang w:val="es-MX"/>
        </w:rPr>
        <w:t>I</w:t>
      </w:r>
      <w:r w:rsidRPr="00B035D4">
        <w:rPr>
          <w:rFonts w:ascii="Arial" w:eastAsia="Arial" w:hAnsi="Arial" w:cs="Arial"/>
          <w:spacing w:val="-3"/>
          <w:lang w:val="es-MX"/>
        </w:rPr>
        <w:t>n</w:t>
      </w:r>
      <w:r w:rsidRPr="00B035D4">
        <w:rPr>
          <w:rFonts w:ascii="Arial" w:eastAsia="Arial" w:hAnsi="Arial" w:cs="Arial"/>
          <w:spacing w:val="1"/>
          <w:lang w:val="es-MX"/>
        </w:rPr>
        <w:t>f</w:t>
      </w:r>
      <w:r w:rsidRPr="00B035D4">
        <w:rPr>
          <w:rFonts w:ascii="Arial" w:eastAsia="Arial" w:hAnsi="Arial" w:cs="Arial"/>
          <w:spacing w:val="2"/>
          <w:lang w:val="es-MX"/>
        </w:rPr>
        <w:t>o</w:t>
      </w:r>
      <w:r w:rsidRPr="00B035D4">
        <w:rPr>
          <w:rFonts w:ascii="Arial" w:eastAsia="Arial" w:hAnsi="Arial" w:cs="Arial"/>
          <w:spacing w:val="-2"/>
          <w:lang w:val="es-MX"/>
        </w:rPr>
        <w:t>rm</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2"/>
          <w:lang w:val="es-MX"/>
        </w:rPr>
        <w:t>d</w:t>
      </w:r>
      <w:r w:rsidRPr="00B035D4">
        <w:rPr>
          <w:rFonts w:ascii="Arial" w:eastAsia="Arial" w:hAnsi="Arial" w:cs="Arial"/>
          <w:lang w:val="es-MX"/>
        </w:rPr>
        <w:t>e</w:t>
      </w:r>
      <w:r w:rsidRPr="00B035D4">
        <w:rPr>
          <w:rFonts w:ascii="Arial" w:eastAsia="Arial" w:hAnsi="Arial" w:cs="Arial"/>
          <w:spacing w:val="-2"/>
          <w:lang w:val="es-MX"/>
        </w:rPr>
        <w:t xml:space="preserve"> </w:t>
      </w:r>
      <w:r w:rsidRPr="00B035D4">
        <w:rPr>
          <w:rFonts w:ascii="Arial" w:eastAsia="Arial" w:hAnsi="Arial" w:cs="Arial"/>
          <w:spacing w:val="-3"/>
          <w:lang w:val="es-MX"/>
        </w:rPr>
        <w:t>a</w:t>
      </w:r>
      <w:r w:rsidRPr="00B035D4">
        <w:rPr>
          <w:rFonts w:ascii="Arial" w:eastAsia="Arial" w:hAnsi="Arial" w:cs="Arial"/>
          <w:spacing w:val="2"/>
          <w:lang w:val="es-MX"/>
        </w:rPr>
        <w:t>p</w:t>
      </w:r>
      <w:r w:rsidRPr="00B035D4">
        <w:rPr>
          <w:rFonts w:ascii="Arial" w:eastAsia="Arial" w:hAnsi="Arial" w:cs="Arial"/>
          <w:spacing w:val="-1"/>
          <w:lang w:val="es-MX"/>
        </w:rPr>
        <w:t>li</w:t>
      </w:r>
      <w:r w:rsidRPr="00B035D4">
        <w:rPr>
          <w:rFonts w:ascii="Arial" w:eastAsia="Arial" w:hAnsi="Arial" w:cs="Arial"/>
          <w:lang w:val="es-MX"/>
        </w:rPr>
        <w:t>c</w:t>
      </w:r>
      <w:r w:rsidRPr="00B035D4">
        <w:rPr>
          <w:rFonts w:ascii="Arial" w:eastAsia="Arial" w:hAnsi="Arial" w:cs="Arial"/>
          <w:spacing w:val="2"/>
          <w:lang w:val="es-MX"/>
        </w:rPr>
        <w:t>a</w:t>
      </w:r>
      <w:r w:rsidRPr="00B035D4">
        <w:rPr>
          <w:rFonts w:ascii="Arial" w:eastAsia="Arial" w:hAnsi="Arial" w:cs="Arial"/>
          <w:lang w:val="es-MX"/>
        </w:rPr>
        <w:t>c</w:t>
      </w:r>
      <w:r w:rsidRPr="00B035D4">
        <w:rPr>
          <w:rFonts w:ascii="Arial" w:eastAsia="Arial" w:hAnsi="Arial" w:cs="Arial"/>
          <w:spacing w:val="-1"/>
          <w:lang w:val="es-MX"/>
        </w:rPr>
        <w:t>i</w:t>
      </w:r>
      <w:r w:rsidRPr="00B035D4">
        <w:rPr>
          <w:rFonts w:ascii="Arial" w:eastAsia="Arial" w:hAnsi="Arial" w:cs="Arial"/>
          <w:spacing w:val="-3"/>
          <w:lang w:val="es-MX"/>
        </w:rPr>
        <w:t>ó</w:t>
      </w:r>
      <w:r w:rsidRPr="00B035D4">
        <w:rPr>
          <w:rFonts w:ascii="Arial" w:eastAsia="Arial" w:hAnsi="Arial" w:cs="Arial"/>
          <w:lang w:val="es-MX"/>
        </w:rPr>
        <w:t>n</w:t>
      </w:r>
      <w:r w:rsidRPr="00B035D4">
        <w:rPr>
          <w:rFonts w:ascii="Arial" w:eastAsia="Arial" w:hAnsi="Arial" w:cs="Arial"/>
          <w:spacing w:val="-2"/>
          <w:lang w:val="es-MX"/>
        </w:rPr>
        <w:t xml:space="preserve"> </w:t>
      </w:r>
      <w:r w:rsidRPr="00B035D4">
        <w:rPr>
          <w:rFonts w:ascii="Arial" w:eastAsia="Arial" w:hAnsi="Arial" w:cs="Arial"/>
          <w:spacing w:val="2"/>
          <w:lang w:val="es-MX"/>
        </w:rPr>
        <w:t>e</w:t>
      </w:r>
      <w:r w:rsidRPr="00B035D4">
        <w:rPr>
          <w:rFonts w:ascii="Arial" w:eastAsia="Arial" w:hAnsi="Arial" w:cs="Arial"/>
          <w:lang w:val="es-MX"/>
        </w:rPr>
        <w:t>n</w:t>
      </w:r>
      <w:r w:rsidRPr="00B035D4">
        <w:rPr>
          <w:rFonts w:ascii="Arial" w:eastAsia="Arial" w:hAnsi="Arial" w:cs="Arial"/>
          <w:spacing w:val="3"/>
          <w:lang w:val="es-MX"/>
        </w:rPr>
        <w:t xml:space="preserve"> </w:t>
      </w:r>
      <w:r w:rsidRPr="00B035D4">
        <w:rPr>
          <w:rFonts w:ascii="Arial" w:eastAsia="Arial" w:hAnsi="Arial" w:cs="Arial"/>
          <w:spacing w:val="-5"/>
          <w:lang w:val="es-MX"/>
        </w:rPr>
        <w:t>c</w:t>
      </w:r>
      <w:r w:rsidRPr="00B035D4">
        <w:rPr>
          <w:rFonts w:ascii="Arial" w:eastAsia="Arial" w:hAnsi="Arial" w:cs="Arial"/>
          <w:spacing w:val="2"/>
          <w:lang w:val="es-MX"/>
        </w:rPr>
        <w:t>a</w:t>
      </w:r>
      <w:r w:rsidRPr="00B035D4">
        <w:rPr>
          <w:rFonts w:ascii="Arial" w:eastAsia="Arial" w:hAnsi="Arial" w:cs="Arial"/>
          <w:spacing w:val="-2"/>
          <w:lang w:val="es-MX"/>
        </w:rPr>
        <w:t>m</w:t>
      </w:r>
      <w:r w:rsidRPr="00B035D4">
        <w:rPr>
          <w:rFonts w:ascii="Arial" w:eastAsia="Arial" w:hAnsi="Arial" w:cs="Arial"/>
          <w:spacing w:val="-3"/>
          <w:lang w:val="es-MX"/>
        </w:rPr>
        <w:t>p</w:t>
      </w:r>
      <w:r w:rsidRPr="00B035D4">
        <w:rPr>
          <w:rFonts w:ascii="Arial" w:eastAsia="Arial" w:hAnsi="Arial" w:cs="Arial"/>
          <w:spacing w:val="13"/>
          <w:lang w:val="es-MX"/>
        </w:rPr>
        <w:t>o</w:t>
      </w:r>
      <w:r w:rsidRPr="00B035D4">
        <w:rPr>
          <w:rFonts w:ascii="Arial" w:eastAsia="Arial" w:hAnsi="Arial" w:cs="Arial"/>
          <w:lang w:val="es-MX"/>
        </w:rPr>
        <w:t>.</w:t>
      </w:r>
    </w:p>
    <w:p w14:paraId="22A836DB" w14:textId="77777777" w:rsidR="00AC4615" w:rsidRPr="00AC4615" w:rsidRDefault="00AC4615">
      <w:pPr>
        <w:spacing w:after="0" w:line="200" w:lineRule="exact"/>
        <w:rPr>
          <w:sz w:val="20"/>
          <w:szCs w:val="20"/>
          <w:lang w:val="es-MX"/>
        </w:rPr>
      </w:pPr>
    </w:p>
    <w:p w14:paraId="211B8735" w14:textId="77777777" w:rsidR="004A2284" w:rsidRPr="00AC4615" w:rsidRDefault="004A2284">
      <w:pPr>
        <w:spacing w:before="19" w:after="0" w:line="280" w:lineRule="exact"/>
        <w:rPr>
          <w:sz w:val="28"/>
          <w:szCs w:val="28"/>
          <w:lang w:val="es-MX"/>
        </w:rPr>
      </w:pPr>
    </w:p>
    <w:p w14:paraId="381ED1BF" w14:textId="77777777" w:rsidR="004A2284" w:rsidRPr="00AC4615" w:rsidRDefault="00AC4615">
      <w:pPr>
        <w:spacing w:after="0" w:line="240" w:lineRule="auto"/>
        <w:ind w:left="139" w:right="2581"/>
        <w:jc w:val="both"/>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 xml:space="preserve">VII.     </w:t>
      </w:r>
      <w:r w:rsidRPr="00AC4615">
        <w:rPr>
          <w:rFonts w:ascii="Calibri" w:eastAsia="Calibri" w:hAnsi="Calibri" w:cs="Calibri"/>
          <w:b/>
          <w:bCs/>
          <w:color w:val="C5182C"/>
          <w:spacing w:val="1"/>
          <w:sz w:val="26"/>
          <w:szCs w:val="26"/>
          <w:lang w:val="es-MX"/>
        </w:rPr>
        <w:t xml:space="preserve"> </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c</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z w:val="26"/>
          <w:szCs w:val="26"/>
          <w:lang w:val="es-MX"/>
        </w:rPr>
        <w:t>ce</w:t>
      </w:r>
      <w:r w:rsidRPr="00AC4615">
        <w:rPr>
          <w:rFonts w:ascii="Calibri" w:eastAsia="Calibri" w:hAnsi="Calibri" w:cs="Calibri"/>
          <w:b/>
          <w:bCs/>
          <w:color w:val="C5182C"/>
          <w:spacing w:val="-8"/>
          <w:sz w:val="26"/>
          <w:szCs w:val="26"/>
          <w:lang w:val="es-MX"/>
        </w:rPr>
        <w:t xml:space="preserve"> </w:t>
      </w:r>
      <w:r w:rsidRPr="00AC4615">
        <w:rPr>
          <w:rFonts w:ascii="Calibri" w:eastAsia="Calibri" w:hAnsi="Calibri" w:cs="Calibri"/>
          <w:b/>
          <w:bCs/>
          <w:color w:val="C5182C"/>
          <w:sz w:val="26"/>
          <w:szCs w:val="26"/>
          <w:lang w:val="es-MX"/>
        </w:rPr>
        <w:t>de</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os</w:t>
      </w:r>
      <w:r w:rsidRPr="00AC4615">
        <w:rPr>
          <w:rFonts w:ascii="Calibri" w:eastAsia="Calibri" w:hAnsi="Calibri" w:cs="Calibri"/>
          <w:b/>
          <w:bCs/>
          <w:color w:val="C5182C"/>
          <w:spacing w:val="-2"/>
          <w:sz w:val="26"/>
          <w:szCs w:val="26"/>
          <w:lang w:val="es-MX"/>
        </w:rPr>
        <w:t xml:space="preserve"> </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v</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ci</w:t>
      </w:r>
      <w:r w:rsidRPr="00AC4615">
        <w:rPr>
          <w:rFonts w:ascii="Calibri" w:eastAsia="Calibri" w:hAnsi="Calibri" w:cs="Calibri"/>
          <w:b/>
          <w:bCs/>
          <w:color w:val="C5182C"/>
          <w:spacing w:val="3"/>
          <w:sz w:val="26"/>
          <w:szCs w:val="26"/>
          <w:lang w:val="es-MX"/>
        </w:rPr>
        <w:t>o</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z w:val="26"/>
          <w:szCs w:val="26"/>
          <w:lang w:val="es-MX"/>
        </w:rPr>
        <w:t>p</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odu</w:t>
      </w:r>
      <w:r w:rsidRPr="00AC4615">
        <w:rPr>
          <w:rFonts w:ascii="Calibri" w:eastAsia="Calibri" w:hAnsi="Calibri" w:cs="Calibri"/>
          <w:b/>
          <w:bCs/>
          <w:color w:val="C5182C"/>
          <w:spacing w:val="2"/>
          <w:sz w:val="26"/>
          <w:szCs w:val="26"/>
          <w:lang w:val="es-MX"/>
        </w:rPr>
        <w:t>c</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os</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1"/>
          <w:sz w:val="26"/>
          <w:szCs w:val="26"/>
          <w:lang w:val="es-MX"/>
        </w:rPr>
        <w:t xml:space="preserve"> e</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2"/>
          <w:sz w:val="26"/>
          <w:szCs w:val="26"/>
          <w:lang w:val="es-MX"/>
        </w:rPr>
        <w:t>g</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r</w:t>
      </w:r>
      <w:r w:rsidRPr="00AC4615">
        <w:rPr>
          <w:rFonts w:ascii="Calibri" w:eastAsia="Calibri" w:hAnsi="Calibri" w:cs="Calibri"/>
          <w:b/>
          <w:bCs/>
          <w:color w:val="C5182C"/>
          <w:spacing w:val="-11"/>
          <w:sz w:val="26"/>
          <w:szCs w:val="26"/>
          <w:lang w:val="es-MX"/>
        </w:rPr>
        <w:t xml:space="preserve"> </w:t>
      </w:r>
      <w:r w:rsidRPr="00AC4615">
        <w:rPr>
          <w:rFonts w:ascii="Calibri" w:eastAsia="Calibri" w:hAnsi="Calibri" w:cs="Calibri"/>
          <w:b/>
          <w:bCs/>
          <w:color w:val="C5182C"/>
          <w:sz w:val="26"/>
          <w:szCs w:val="26"/>
          <w:lang w:val="es-MX"/>
        </w:rPr>
        <w:t>y</w:t>
      </w:r>
      <w:r w:rsidRPr="00AC4615">
        <w:rPr>
          <w:rFonts w:ascii="Calibri" w:eastAsia="Calibri" w:hAnsi="Calibri" w:cs="Calibri"/>
          <w:b/>
          <w:bCs/>
          <w:color w:val="C5182C"/>
          <w:spacing w:val="-1"/>
          <w:sz w:val="26"/>
          <w:szCs w:val="26"/>
          <w:lang w:val="es-MX"/>
        </w:rPr>
        <w:t xml:space="preserve"> </w:t>
      </w:r>
      <w:r w:rsidRPr="00AC4615">
        <w:rPr>
          <w:rFonts w:ascii="Calibri" w:eastAsia="Calibri" w:hAnsi="Calibri" w:cs="Calibri"/>
          <w:b/>
          <w:bCs/>
          <w:color w:val="C5182C"/>
          <w:sz w:val="26"/>
          <w:szCs w:val="26"/>
          <w:lang w:val="es-MX"/>
        </w:rPr>
        <w:t>p</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z</w:t>
      </w:r>
      <w:r w:rsidRPr="00AC4615">
        <w:rPr>
          <w:rFonts w:ascii="Calibri" w:eastAsia="Calibri" w:hAnsi="Calibri" w:cs="Calibri"/>
          <w:b/>
          <w:bCs/>
          <w:color w:val="C5182C"/>
          <w:spacing w:val="2"/>
          <w:sz w:val="26"/>
          <w:szCs w:val="26"/>
          <w:lang w:val="es-MX"/>
        </w:rPr>
        <w:t>o</w:t>
      </w:r>
      <w:r w:rsidRPr="00AC4615">
        <w:rPr>
          <w:rFonts w:ascii="Calibri" w:eastAsia="Calibri" w:hAnsi="Calibri" w:cs="Calibri"/>
          <w:b/>
          <w:bCs/>
          <w:color w:val="C5182C"/>
          <w:sz w:val="26"/>
          <w:szCs w:val="26"/>
          <w:lang w:val="es-MX"/>
        </w:rPr>
        <w:t>s</w:t>
      </w:r>
    </w:p>
    <w:p w14:paraId="11616FE5" w14:textId="77777777" w:rsidR="004A2284" w:rsidRPr="00AC4615" w:rsidRDefault="004A2284">
      <w:pPr>
        <w:spacing w:after="0" w:line="200" w:lineRule="exact"/>
        <w:rPr>
          <w:sz w:val="20"/>
          <w:szCs w:val="20"/>
          <w:lang w:val="es-MX"/>
        </w:rPr>
      </w:pPr>
    </w:p>
    <w:p w14:paraId="620E600F" w14:textId="77777777" w:rsidR="004A2284" w:rsidRPr="00AC4615" w:rsidRDefault="004A2284">
      <w:pPr>
        <w:spacing w:after="0" w:line="200" w:lineRule="exact"/>
        <w:rPr>
          <w:sz w:val="20"/>
          <w:szCs w:val="20"/>
          <w:lang w:val="es-MX"/>
        </w:rPr>
      </w:pPr>
    </w:p>
    <w:p w14:paraId="5C87FE4F" w14:textId="77777777" w:rsidR="004A2284" w:rsidRPr="00AC4615" w:rsidRDefault="004A2284">
      <w:pPr>
        <w:spacing w:before="16" w:after="0" w:line="200" w:lineRule="exact"/>
        <w:rPr>
          <w:sz w:val="20"/>
          <w:szCs w:val="20"/>
          <w:lang w:val="es-MX"/>
        </w:rPr>
      </w:pPr>
    </w:p>
    <w:p w14:paraId="54A333D3" w14:textId="77777777" w:rsidR="009036DD" w:rsidRPr="009036DD" w:rsidRDefault="009036DD" w:rsidP="009036DD">
      <w:pPr>
        <w:pBdr>
          <w:bottom w:val="dotted" w:sz="24" w:space="16" w:color="auto"/>
        </w:pBdr>
        <w:jc w:val="both"/>
        <w:rPr>
          <w:ins w:id="24" w:author="Ramsés Vázquez-Lira" w:date="2020-01-02T23:21:00Z"/>
          <w:rFonts w:ascii="Montserrat" w:hAnsi="Montserrat" w:cs="Arial"/>
          <w:sz w:val="20"/>
          <w:szCs w:val="20"/>
          <w:lang w:val="es-MX"/>
        </w:rPr>
      </w:pPr>
      <w:r w:rsidRPr="009036DD">
        <w:rPr>
          <w:rFonts w:ascii="Montserrat" w:hAnsi="Montserrat" w:cs="Arial"/>
          <w:sz w:val="20"/>
          <w:szCs w:val="20"/>
          <w:lang w:val="es-MX"/>
        </w:rPr>
        <w:t xml:space="preserve">Los productos que debe entregar el Prestador de Servicios, de acuerdo con los distintos marcos metodológicos propuestos para el diseño, desarrollo y calificación de los instrumentos, son los </w:t>
      </w:r>
    </w:p>
    <w:p w14:paraId="14081992" w14:textId="77777777" w:rsidR="009036DD" w:rsidRPr="009036DD" w:rsidRDefault="009036DD" w:rsidP="009036DD">
      <w:pPr>
        <w:pBdr>
          <w:bottom w:val="dotted" w:sz="24" w:space="16" w:color="auto"/>
        </w:pBdr>
        <w:jc w:val="both"/>
        <w:rPr>
          <w:rFonts w:ascii="Montserrat" w:hAnsi="Montserrat"/>
          <w:b/>
          <w:bCs/>
          <w:sz w:val="20"/>
          <w:szCs w:val="20"/>
          <w:lang w:val="es-MX"/>
        </w:rPr>
      </w:pPr>
      <w:r w:rsidRPr="009036DD">
        <w:rPr>
          <w:rFonts w:ascii="Montserrat" w:hAnsi="Montserrat"/>
          <w:b/>
          <w:bCs/>
          <w:sz w:val="20"/>
          <w:szCs w:val="20"/>
          <w:lang w:val="es-MX"/>
        </w:rPr>
        <w:t>M1. Instrumentos de valoración de aptitudes y habilidades (diagnóstico cognitivo).</w:t>
      </w:r>
    </w:p>
    <w:p w14:paraId="15C9A971"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Documentación que presente los fundamentos que componen el Marco de referencia de las pruebas, tanto en su componente general como para los módulos específicos</w:t>
      </w:r>
    </w:p>
    <w:p w14:paraId="74761EC0"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Plan para el diseño, desarrollo y validación diferenciada del componente general y los módulos específicos que conforman los instrumentos, con base en evidencias derivadas de la aplicación del marco de los modelos de diagnóstico cognitivo.</w:t>
      </w:r>
    </w:p>
    <w:p w14:paraId="7286AF9F"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Especificaciones que componen la prueba y los ítems, de acuerdo con el modelo de diagnóstico cognitivo (especificando las propiedades y supuestos estadísticos que caracterizan el modelo matemático subyacente) para los componentes general y específicos y que rigen los procesos de generación automática de ítems.</w:t>
      </w:r>
    </w:p>
    <w:p w14:paraId="340C5AFA"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Sistema computarizado que permita la aplicación del componente general y los módulos específicos.</w:t>
      </w:r>
    </w:p>
    <w:p w14:paraId="590AF82B"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 xml:space="preserve">Prueba conformada por reactivos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Pr="006233CD">
        <w:rPr>
          <w:rFonts w:ascii="Montserrat" w:hAnsi="Montserrat"/>
          <w:sz w:val="20"/>
          <w:szCs w:val="20"/>
        </w:rPr>
        <w:t>, elaborada a partir de una matriz bidimensional que especifique las habilidades requeridas para la resolución de cada reactivo.</w:t>
      </w:r>
    </w:p>
    <w:p w14:paraId="14DF712D"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Ejemplar prototípico del reporte individualizado de los resultados obtenidos en la prueba, donde se permita identificar de manera precisa las fortalezas y áreas de oportunidad de cada sustentante evaluado</w:t>
      </w:r>
      <w:r>
        <w:rPr>
          <w:rFonts w:ascii="Montserrat" w:hAnsi="Montserrat"/>
          <w:sz w:val="20"/>
          <w:szCs w:val="20"/>
        </w:rPr>
        <w:t xml:space="preserve"> alineado a los multicomponentes de la prueba (conocimientos, habilidades y actitudes).</w:t>
      </w:r>
    </w:p>
    <w:p w14:paraId="5B057FDF"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lastRenderedPageBreak/>
        <w:t>Reporte general con la integración de los resultados obtenidos a lo largo de las distintas entidades participantes, para la autoridad federal.</w:t>
      </w:r>
    </w:p>
    <w:p w14:paraId="7D077483"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220DB203" w14:textId="77777777" w:rsidR="009036DD" w:rsidRPr="006233CD" w:rsidRDefault="009036DD" w:rsidP="009036DD">
      <w:pPr>
        <w:pStyle w:val="Prrafodelista"/>
        <w:numPr>
          <w:ilvl w:val="1"/>
          <w:numId w:val="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0272F0A4" w14:textId="77777777" w:rsidR="009036DD" w:rsidRPr="00FA0C77" w:rsidRDefault="009036DD" w:rsidP="009036DD">
      <w:pPr>
        <w:pStyle w:val="Prrafodelista"/>
        <w:spacing w:before="240" w:line="360" w:lineRule="auto"/>
        <w:ind w:left="1440"/>
        <w:jc w:val="both"/>
        <w:rPr>
          <w:rFonts w:ascii="Montserrat" w:hAnsi="Montserrat"/>
          <w:sz w:val="20"/>
          <w:szCs w:val="20"/>
        </w:rPr>
      </w:pPr>
    </w:p>
    <w:p w14:paraId="0E866500" w14:textId="77777777" w:rsidR="009036DD" w:rsidRPr="006233CD" w:rsidRDefault="009036DD" w:rsidP="009036DD">
      <w:pPr>
        <w:pStyle w:val="Prrafodelista"/>
        <w:numPr>
          <w:ilvl w:val="0"/>
          <w:numId w:val="3"/>
        </w:numPr>
        <w:spacing w:before="240" w:line="360" w:lineRule="auto"/>
        <w:jc w:val="both"/>
        <w:rPr>
          <w:rFonts w:ascii="Montserrat" w:hAnsi="Montserrat"/>
          <w:b/>
          <w:bCs/>
          <w:sz w:val="20"/>
          <w:szCs w:val="20"/>
        </w:rPr>
      </w:pPr>
      <w:r w:rsidRPr="006233CD">
        <w:rPr>
          <w:rFonts w:ascii="Montserrat" w:hAnsi="Montserrat"/>
          <w:b/>
          <w:bCs/>
          <w:sz w:val="20"/>
          <w:szCs w:val="20"/>
        </w:rPr>
        <w:t>M2. Escalas de Actitudes y Percepciones</w:t>
      </w:r>
    </w:p>
    <w:p w14:paraId="54DD64ED"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Documentación que presente los fundamentos del Marco de referencia para el diseño y desarrollo de los instrumentos.</w:t>
      </w:r>
    </w:p>
    <w:p w14:paraId="4C75C438"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Plan para el diseño, desarrollo y validación de las pruebas.</w:t>
      </w:r>
    </w:p>
    <w:p w14:paraId="5CF5764D"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Especificaciones extensas y específicas para la construcción de ítems, (se tiene considerada una versión computarizada).</w:t>
      </w:r>
    </w:p>
    <w:p w14:paraId="4FC85FA2"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Tabla de especificaciones.</w:t>
      </w:r>
    </w:p>
    <w:p w14:paraId="5509A6C3"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Calibración de los instrumentos y estimadores derivados de la Teoría de Respuesta al Ítem, con puntos de corte que permitan identificar distintos niveles de logro.</w:t>
      </w:r>
    </w:p>
    <w:p w14:paraId="6E4F69AB"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Ejemplar prototípico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7795B55C"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Reporte general con la integración de los resultados obtenidos a lo largo de las distintas entidades participantes, para la autoridad federal.</w:t>
      </w:r>
    </w:p>
    <w:p w14:paraId="455B8E85"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64776725"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53BCE6AF"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p>
    <w:p w14:paraId="10EAA52A" w14:textId="77777777" w:rsidR="009036DD" w:rsidRPr="006233CD" w:rsidRDefault="009036DD" w:rsidP="009036DD">
      <w:pPr>
        <w:pStyle w:val="Prrafodelista"/>
        <w:spacing w:before="240" w:line="360" w:lineRule="auto"/>
        <w:ind w:left="1440"/>
        <w:jc w:val="both"/>
        <w:rPr>
          <w:rFonts w:ascii="Montserrat" w:hAnsi="Montserrat"/>
          <w:sz w:val="20"/>
          <w:szCs w:val="20"/>
        </w:rPr>
      </w:pPr>
    </w:p>
    <w:p w14:paraId="14CEEAB7" w14:textId="77777777" w:rsidR="009036DD" w:rsidRPr="006233CD" w:rsidRDefault="009036DD" w:rsidP="009036DD">
      <w:pPr>
        <w:pStyle w:val="Prrafodelista"/>
        <w:numPr>
          <w:ilvl w:val="0"/>
          <w:numId w:val="3"/>
        </w:numPr>
        <w:spacing w:before="240" w:line="360" w:lineRule="auto"/>
        <w:jc w:val="both"/>
        <w:rPr>
          <w:rFonts w:ascii="Montserrat" w:hAnsi="Montserrat"/>
          <w:b/>
          <w:bCs/>
          <w:sz w:val="20"/>
          <w:szCs w:val="20"/>
        </w:rPr>
      </w:pPr>
      <w:r w:rsidRPr="006233CD">
        <w:rPr>
          <w:rFonts w:ascii="Montserrat" w:hAnsi="Montserrat"/>
          <w:b/>
          <w:bCs/>
          <w:sz w:val="20"/>
          <w:szCs w:val="20"/>
        </w:rPr>
        <w:t>M3. Rúbricas</w:t>
      </w:r>
    </w:p>
    <w:p w14:paraId="610F39A2" w14:textId="77777777" w:rsidR="009036DD" w:rsidRPr="006233CD" w:rsidRDefault="009036DD" w:rsidP="009036DD">
      <w:pPr>
        <w:pStyle w:val="Prrafodelista"/>
        <w:numPr>
          <w:ilvl w:val="1"/>
          <w:numId w:val="3"/>
        </w:numPr>
        <w:spacing w:before="240" w:line="360" w:lineRule="auto"/>
        <w:jc w:val="both"/>
        <w:rPr>
          <w:rFonts w:ascii="Montserrat" w:hAnsi="Montserrat"/>
          <w:b/>
          <w:bCs/>
          <w:sz w:val="20"/>
          <w:szCs w:val="20"/>
        </w:rPr>
      </w:pPr>
      <w:r w:rsidRPr="006233CD">
        <w:rPr>
          <w:rFonts w:ascii="Montserrat" w:hAnsi="Montserrat"/>
          <w:bCs/>
          <w:sz w:val="20"/>
          <w:szCs w:val="20"/>
        </w:rPr>
        <w:t>Marco de referencia para la elaboración de rúbricas.</w:t>
      </w:r>
    </w:p>
    <w:p w14:paraId="2022DCD0" w14:textId="77777777" w:rsidR="009036DD" w:rsidRPr="006233CD" w:rsidRDefault="009036DD" w:rsidP="009036DD">
      <w:pPr>
        <w:pStyle w:val="Prrafodelista"/>
        <w:numPr>
          <w:ilvl w:val="1"/>
          <w:numId w:val="3"/>
        </w:numPr>
        <w:spacing w:before="240" w:line="360" w:lineRule="auto"/>
        <w:jc w:val="both"/>
        <w:rPr>
          <w:rFonts w:ascii="Montserrat" w:hAnsi="Montserrat"/>
          <w:b/>
          <w:bCs/>
          <w:sz w:val="20"/>
          <w:szCs w:val="20"/>
        </w:rPr>
      </w:pPr>
      <w:r w:rsidRPr="006233CD">
        <w:rPr>
          <w:rFonts w:ascii="Montserrat" w:hAnsi="Montserrat"/>
          <w:sz w:val="20"/>
          <w:szCs w:val="20"/>
        </w:rPr>
        <w:t>Plan para el diseño, desarrollo y validación de las rúbricas-</w:t>
      </w:r>
    </w:p>
    <w:p w14:paraId="747DCCAF" w14:textId="77777777" w:rsidR="009036DD" w:rsidRPr="006233CD" w:rsidRDefault="009036DD" w:rsidP="009036DD">
      <w:pPr>
        <w:pStyle w:val="Prrafodelista"/>
        <w:numPr>
          <w:ilvl w:val="1"/>
          <w:numId w:val="3"/>
        </w:numPr>
        <w:spacing w:before="240" w:line="360" w:lineRule="auto"/>
        <w:jc w:val="both"/>
        <w:rPr>
          <w:rFonts w:ascii="Montserrat" w:hAnsi="Montserrat"/>
          <w:b/>
          <w:bCs/>
          <w:sz w:val="20"/>
          <w:szCs w:val="20"/>
        </w:rPr>
      </w:pPr>
      <w:r w:rsidRPr="006233CD">
        <w:rPr>
          <w:rFonts w:ascii="Montserrat" w:hAnsi="Montserrat"/>
          <w:sz w:val="20"/>
          <w:szCs w:val="20"/>
        </w:rPr>
        <w:t>Versiones finales de la rúbrica.</w:t>
      </w:r>
    </w:p>
    <w:p w14:paraId="19224D76" w14:textId="77777777" w:rsidR="009036DD" w:rsidRPr="00BF76E5" w:rsidRDefault="009036DD" w:rsidP="009036DD">
      <w:pPr>
        <w:pStyle w:val="Prrafodelista"/>
        <w:numPr>
          <w:ilvl w:val="1"/>
          <w:numId w:val="3"/>
        </w:numPr>
        <w:spacing w:before="240" w:line="360" w:lineRule="auto"/>
        <w:jc w:val="both"/>
        <w:rPr>
          <w:rFonts w:ascii="Montserrat" w:hAnsi="Montserrat"/>
          <w:b/>
          <w:bCs/>
          <w:sz w:val="20"/>
          <w:szCs w:val="20"/>
        </w:rPr>
      </w:pPr>
      <w:r w:rsidRPr="006233CD">
        <w:rPr>
          <w:rFonts w:ascii="Montserrat" w:hAnsi="Montserrat"/>
          <w:sz w:val="20"/>
          <w:szCs w:val="20"/>
        </w:rPr>
        <w:t>Algoritmo de reconocimiento de patrones de texto.</w:t>
      </w:r>
    </w:p>
    <w:p w14:paraId="54027352" w14:textId="77777777" w:rsidR="009036DD" w:rsidRDefault="009036DD" w:rsidP="009036DD">
      <w:pPr>
        <w:pStyle w:val="Prrafodelista"/>
        <w:numPr>
          <w:ilvl w:val="2"/>
          <w:numId w:val="3"/>
        </w:numPr>
        <w:spacing w:before="240" w:line="360" w:lineRule="auto"/>
        <w:jc w:val="both"/>
        <w:rPr>
          <w:rFonts w:ascii="Montserrat" w:hAnsi="Montserrat"/>
          <w:b/>
          <w:bCs/>
          <w:sz w:val="20"/>
          <w:szCs w:val="20"/>
        </w:rPr>
      </w:pPr>
      <w:r>
        <w:rPr>
          <w:rFonts w:ascii="Montserrat" w:hAnsi="Montserrat"/>
          <w:b/>
          <w:bCs/>
          <w:sz w:val="20"/>
          <w:szCs w:val="20"/>
        </w:rPr>
        <w:t>Análisis no-supervisado de tópicos</w:t>
      </w:r>
    </w:p>
    <w:p w14:paraId="7D0EE741" w14:textId="77777777" w:rsidR="009036DD" w:rsidRDefault="009036DD" w:rsidP="009036DD">
      <w:pPr>
        <w:pStyle w:val="Prrafodelista"/>
        <w:numPr>
          <w:ilvl w:val="2"/>
          <w:numId w:val="3"/>
        </w:numPr>
        <w:spacing w:before="240" w:line="360" w:lineRule="auto"/>
        <w:jc w:val="both"/>
      </w:pPr>
      <w:r>
        <w:rPr>
          <w:rFonts w:ascii="Montserrat" w:hAnsi="Montserrat"/>
          <w:b/>
          <w:bCs/>
          <w:sz w:val="20"/>
          <w:szCs w:val="20"/>
        </w:rPr>
        <w:t>Clasificador de Red Neuronal Recurrente</w:t>
      </w:r>
    </w:p>
    <w:p w14:paraId="3FCA99FB" w14:textId="77777777" w:rsidR="009036DD" w:rsidRPr="00BF76E5" w:rsidRDefault="009036DD" w:rsidP="009036DD">
      <w:pPr>
        <w:pStyle w:val="Prrafodelista"/>
        <w:numPr>
          <w:ilvl w:val="2"/>
          <w:numId w:val="3"/>
        </w:numPr>
        <w:spacing w:before="240" w:line="360" w:lineRule="auto"/>
        <w:jc w:val="both"/>
      </w:pPr>
      <w:r>
        <w:rPr>
          <w:rFonts w:ascii="Montserrat" w:hAnsi="Montserrat"/>
          <w:b/>
          <w:bCs/>
          <w:sz w:val="20"/>
          <w:szCs w:val="20"/>
        </w:rPr>
        <w:t>Clasificación del corpus</w:t>
      </w:r>
    </w:p>
    <w:p w14:paraId="5A820547" w14:textId="77777777" w:rsidR="009036DD" w:rsidRPr="006233CD" w:rsidRDefault="009036DD" w:rsidP="009036DD">
      <w:pPr>
        <w:pStyle w:val="Prrafodelista"/>
        <w:numPr>
          <w:ilvl w:val="2"/>
          <w:numId w:val="3"/>
        </w:numPr>
        <w:spacing w:before="240" w:line="360" w:lineRule="auto"/>
        <w:jc w:val="both"/>
        <w:rPr>
          <w:rFonts w:ascii="Montserrat" w:hAnsi="Montserrat"/>
          <w:b/>
          <w:bCs/>
          <w:sz w:val="20"/>
          <w:szCs w:val="20"/>
        </w:rPr>
      </w:pPr>
      <w:r w:rsidRPr="006233CD">
        <w:rPr>
          <w:rFonts w:ascii="Montserrat" w:hAnsi="Montserrat"/>
          <w:b/>
          <w:bCs/>
          <w:sz w:val="20"/>
          <w:szCs w:val="20"/>
        </w:rPr>
        <w:t>Funciones de coste y optimización</w:t>
      </w:r>
    </w:p>
    <w:p w14:paraId="49115F7E" w14:textId="77777777" w:rsidR="009036DD" w:rsidRPr="006233CD" w:rsidRDefault="009036DD" w:rsidP="009036DD">
      <w:pPr>
        <w:pStyle w:val="Prrafodelista"/>
        <w:numPr>
          <w:ilvl w:val="2"/>
          <w:numId w:val="3"/>
        </w:numPr>
        <w:spacing w:before="240" w:line="360" w:lineRule="auto"/>
        <w:jc w:val="both"/>
        <w:rPr>
          <w:rFonts w:ascii="Montserrat" w:hAnsi="Montserrat"/>
          <w:b/>
          <w:bCs/>
          <w:sz w:val="20"/>
          <w:szCs w:val="20"/>
        </w:rPr>
      </w:pPr>
      <w:r w:rsidRPr="006233CD">
        <w:rPr>
          <w:rFonts w:ascii="Montserrat" w:hAnsi="Montserrat"/>
          <w:b/>
          <w:bCs/>
          <w:sz w:val="20"/>
          <w:szCs w:val="20"/>
        </w:rPr>
        <w:t>Método de optimización</w:t>
      </w:r>
    </w:p>
    <w:p w14:paraId="3A89316D" w14:textId="77777777" w:rsidR="009036DD" w:rsidRDefault="009036DD" w:rsidP="009036DD">
      <w:pPr>
        <w:pStyle w:val="Prrafodelista"/>
        <w:numPr>
          <w:ilvl w:val="2"/>
          <w:numId w:val="3"/>
        </w:numPr>
        <w:spacing w:before="240" w:line="360" w:lineRule="auto"/>
        <w:jc w:val="both"/>
        <w:rPr>
          <w:rFonts w:ascii="Montserrat" w:hAnsi="Montserrat"/>
          <w:b/>
          <w:bCs/>
          <w:sz w:val="20"/>
          <w:szCs w:val="20"/>
        </w:rPr>
      </w:pPr>
      <w:r w:rsidRPr="006233CD">
        <w:rPr>
          <w:rFonts w:ascii="Montserrat" w:hAnsi="Montserrat"/>
          <w:b/>
          <w:bCs/>
          <w:sz w:val="20"/>
          <w:szCs w:val="20"/>
        </w:rPr>
        <w:t xml:space="preserve">Índices de desempeño </w:t>
      </w:r>
    </w:p>
    <w:p w14:paraId="3C39F578"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168AD264" w14:textId="77777777" w:rsidR="009036DD" w:rsidRPr="006233CD" w:rsidRDefault="009036DD" w:rsidP="009036DD">
      <w:pPr>
        <w:pStyle w:val="Prrafodelista"/>
        <w:numPr>
          <w:ilvl w:val="1"/>
          <w:numId w:val="3"/>
        </w:numPr>
        <w:spacing w:before="240" w:line="360" w:lineRule="auto"/>
        <w:jc w:val="both"/>
        <w:rPr>
          <w:rFonts w:ascii="Montserrat" w:hAnsi="Montserrat"/>
          <w:sz w:val="20"/>
          <w:szCs w:val="20"/>
        </w:rPr>
      </w:pPr>
      <w:r w:rsidRPr="006233CD">
        <w:rPr>
          <w:rFonts w:ascii="Montserrat" w:hAnsi="Montserrat"/>
          <w:sz w:val="20"/>
          <w:szCs w:val="20"/>
        </w:rPr>
        <w:lastRenderedPageBreak/>
        <w:t>Copia final de las pruebas a aplicar para orientar los procesos de admisión a las funciones docentes en Educación Básica y Media Superior y para la toma de decisiones en materia de formación continua.</w:t>
      </w:r>
    </w:p>
    <w:p w14:paraId="66B5F8FA" w14:textId="77777777" w:rsidR="009036DD" w:rsidRPr="009036DD" w:rsidRDefault="009036DD" w:rsidP="009036DD">
      <w:pPr>
        <w:spacing w:before="240" w:line="360" w:lineRule="auto"/>
        <w:jc w:val="both"/>
        <w:rPr>
          <w:rFonts w:ascii="Montserrat" w:hAnsi="Montserrat"/>
          <w:b/>
          <w:bCs/>
          <w:sz w:val="20"/>
          <w:szCs w:val="20"/>
          <w:lang w:val="es-MX"/>
        </w:rPr>
      </w:pPr>
    </w:p>
    <w:p w14:paraId="6E1D86EE" w14:textId="77777777" w:rsidR="009036DD" w:rsidRPr="00221F8C" w:rsidRDefault="009036DD" w:rsidP="009036DD">
      <w:pPr>
        <w:pStyle w:val="Prrafodelista"/>
        <w:spacing w:before="240" w:line="360" w:lineRule="auto"/>
        <w:ind w:left="2160"/>
        <w:jc w:val="both"/>
        <w:rPr>
          <w:rFonts w:ascii="Montserrat" w:hAnsi="Montserrat"/>
          <w:b/>
          <w:bCs/>
          <w:sz w:val="20"/>
          <w:szCs w:val="20"/>
        </w:rPr>
      </w:pPr>
    </w:p>
    <w:p w14:paraId="7DCE38D1" w14:textId="77777777" w:rsidR="009036DD" w:rsidRDefault="009036DD" w:rsidP="009036DD">
      <w:pPr>
        <w:pStyle w:val="Prrafodelista"/>
        <w:numPr>
          <w:ilvl w:val="0"/>
          <w:numId w:val="3"/>
        </w:numPr>
        <w:spacing w:before="240" w:line="360" w:lineRule="auto"/>
        <w:jc w:val="both"/>
        <w:rPr>
          <w:rFonts w:ascii="Montserrat" w:hAnsi="Montserrat"/>
          <w:b/>
          <w:bCs/>
          <w:sz w:val="20"/>
          <w:szCs w:val="20"/>
        </w:rPr>
      </w:pPr>
      <w:r w:rsidRPr="006233CD">
        <w:rPr>
          <w:rFonts w:ascii="Montserrat" w:hAnsi="Montserrat"/>
          <w:b/>
          <w:bCs/>
          <w:sz w:val="20"/>
          <w:szCs w:val="20"/>
        </w:rPr>
        <w:t>M</w:t>
      </w:r>
      <w:r>
        <w:rPr>
          <w:rFonts w:ascii="Montserrat" w:hAnsi="Montserrat"/>
          <w:b/>
          <w:bCs/>
          <w:sz w:val="20"/>
          <w:szCs w:val="20"/>
        </w:rPr>
        <w:t>4</w:t>
      </w:r>
      <w:r w:rsidRPr="006233CD">
        <w:rPr>
          <w:rFonts w:ascii="Montserrat" w:hAnsi="Montserrat"/>
          <w:b/>
          <w:bCs/>
          <w:sz w:val="20"/>
          <w:szCs w:val="20"/>
        </w:rPr>
        <w:t xml:space="preserve">. </w:t>
      </w:r>
      <w:r>
        <w:rPr>
          <w:rFonts w:ascii="Montserrat" w:hAnsi="Montserrat"/>
          <w:b/>
          <w:bCs/>
          <w:sz w:val="20"/>
          <w:szCs w:val="20"/>
        </w:rPr>
        <w:t>Banco de reactivos</w:t>
      </w:r>
    </w:p>
    <w:p w14:paraId="6B669A8A" w14:textId="77777777" w:rsidR="009036DD" w:rsidRPr="00221F8C" w:rsidRDefault="009036DD" w:rsidP="009036DD">
      <w:pPr>
        <w:pStyle w:val="Prrafodelista"/>
        <w:numPr>
          <w:ilvl w:val="1"/>
          <w:numId w:val="3"/>
        </w:numPr>
        <w:spacing w:before="240" w:line="360" w:lineRule="auto"/>
        <w:jc w:val="both"/>
        <w:rPr>
          <w:rFonts w:ascii="Montserrat" w:hAnsi="Montserrat"/>
          <w:b/>
          <w:bCs/>
          <w:sz w:val="20"/>
          <w:szCs w:val="20"/>
        </w:rPr>
      </w:pPr>
      <w:r>
        <w:rPr>
          <w:rFonts w:ascii="Montserrat" w:hAnsi="Montserrat"/>
          <w:bCs/>
          <w:sz w:val="20"/>
          <w:szCs w:val="20"/>
        </w:rPr>
        <w:t>Plan de diseño del sistema</w:t>
      </w:r>
    </w:p>
    <w:p w14:paraId="5A43A0A2" w14:textId="77777777" w:rsidR="009036DD" w:rsidRPr="00221F8C" w:rsidRDefault="009036DD" w:rsidP="009036DD">
      <w:pPr>
        <w:pStyle w:val="Prrafodelista"/>
        <w:numPr>
          <w:ilvl w:val="1"/>
          <w:numId w:val="3"/>
        </w:numPr>
        <w:spacing w:before="240" w:line="360" w:lineRule="auto"/>
        <w:jc w:val="both"/>
        <w:rPr>
          <w:rFonts w:ascii="Montserrat" w:hAnsi="Montserrat"/>
          <w:b/>
          <w:bCs/>
          <w:sz w:val="20"/>
          <w:szCs w:val="20"/>
        </w:rPr>
      </w:pPr>
      <w:r>
        <w:rPr>
          <w:rFonts w:ascii="Montserrat" w:hAnsi="Montserrat"/>
          <w:bCs/>
          <w:sz w:val="20"/>
          <w:szCs w:val="20"/>
        </w:rPr>
        <w:t>Estructura, diagrama de procesos y controles de seguridad</w:t>
      </w:r>
    </w:p>
    <w:p w14:paraId="6F765478" w14:textId="77777777" w:rsidR="009036DD" w:rsidRPr="00F1363F" w:rsidRDefault="009036DD" w:rsidP="009036DD">
      <w:pPr>
        <w:pStyle w:val="Prrafodelista"/>
        <w:numPr>
          <w:ilvl w:val="1"/>
          <w:numId w:val="3"/>
        </w:numPr>
        <w:spacing w:before="240" w:line="360" w:lineRule="auto"/>
        <w:jc w:val="both"/>
        <w:rPr>
          <w:rFonts w:ascii="Montserrat" w:hAnsi="Montserrat"/>
          <w:b/>
          <w:bCs/>
          <w:sz w:val="20"/>
          <w:szCs w:val="20"/>
        </w:rPr>
      </w:pPr>
      <w:r>
        <w:rPr>
          <w:rFonts w:ascii="Montserrat" w:hAnsi="Montserrat"/>
          <w:bCs/>
          <w:sz w:val="20"/>
          <w:szCs w:val="20"/>
        </w:rPr>
        <w:t xml:space="preserve">Métodos de autentificación </w:t>
      </w:r>
      <w:proofErr w:type="spellStart"/>
      <w:r>
        <w:rPr>
          <w:rFonts w:ascii="Montserrat" w:hAnsi="Montserrat"/>
          <w:bCs/>
          <w:sz w:val="20"/>
          <w:szCs w:val="20"/>
        </w:rPr>
        <w:t>multifactores</w:t>
      </w:r>
      <w:proofErr w:type="spellEnd"/>
      <w:r>
        <w:rPr>
          <w:rFonts w:ascii="Montserrat" w:hAnsi="Montserrat"/>
          <w:bCs/>
          <w:sz w:val="20"/>
          <w:szCs w:val="20"/>
        </w:rPr>
        <w:t xml:space="preserve"> </w:t>
      </w:r>
    </w:p>
    <w:p w14:paraId="299375D5" w14:textId="77777777" w:rsidR="009036DD" w:rsidRPr="00F1363F" w:rsidRDefault="009036DD" w:rsidP="009036DD">
      <w:pPr>
        <w:pStyle w:val="Prrafodelista"/>
        <w:numPr>
          <w:ilvl w:val="1"/>
          <w:numId w:val="3"/>
        </w:numPr>
        <w:spacing w:before="240" w:line="360" w:lineRule="auto"/>
        <w:jc w:val="both"/>
        <w:rPr>
          <w:rFonts w:ascii="Montserrat" w:hAnsi="Montserrat"/>
          <w:b/>
          <w:bCs/>
          <w:sz w:val="20"/>
          <w:szCs w:val="20"/>
        </w:rPr>
      </w:pPr>
      <w:r>
        <w:rPr>
          <w:rFonts w:ascii="Montserrat" w:hAnsi="Montserrat"/>
          <w:bCs/>
          <w:sz w:val="20"/>
          <w:szCs w:val="20"/>
        </w:rPr>
        <w:t xml:space="preserve">Métodos de encriptación </w:t>
      </w:r>
    </w:p>
    <w:p w14:paraId="191C3822" w14:textId="77777777" w:rsidR="009036DD" w:rsidRPr="009B0C9D" w:rsidRDefault="009036DD" w:rsidP="009036DD">
      <w:pPr>
        <w:pStyle w:val="Prrafodelista"/>
        <w:numPr>
          <w:ilvl w:val="1"/>
          <w:numId w:val="3"/>
        </w:numPr>
        <w:spacing w:before="240" w:line="360" w:lineRule="auto"/>
        <w:jc w:val="both"/>
        <w:rPr>
          <w:rFonts w:ascii="Montserrat" w:hAnsi="Montserrat"/>
          <w:b/>
          <w:bCs/>
          <w:sz w:val="20"/>
          <w:szCs w:val="20"/>
        </w:rPr>
      </w:pPr>
      <w:r>
        <w:rPr>
          <w:rFonts w:ascii="Montserrat" w:hAnsi="Montserrat"/>
          <w:bCs/>
          <w:sz w:val="20"/>
          <w:szCs w:val="20"/>
        </w:rPr>
        <w:t xml:space="preserve">Estándares de seguridad </w:t>
      </w:r>
    </w:p>
    <w:p w14:paraId="7EB37492" w14:textId="77777777" w:rsidR="009036DD" w:rsidRPr="009036DD" w:rsidRDefault="009036DD" w:rsidP="009036DD">
      <w:pPr>
        <w:spacing w:before="240" w:line="360" w:lineRule="auto"/>
        <w:jc w:val="both"/>
        <w:rPr>
          <w:rFonts w:ascii="Montserrat" w:hAnsi="Montserrat"/>
          <w:sz w:val="20"/>
          <w:szCs w:val="20"/>
          <w:lang w:val="es-MX"/>
        </w:rPr>
      </w:pPr>
      <w:r w:rsidRPr="009036DD">
        <w:rPr>
          <w:rFonts w:ascii="Montserrat" w:hAnsi="Montserrat"/>
          <w:sz w:val="20"/>
          <w:szCs w:val="20"/>
          <w:lang w:val="es-MX"/>
        </w:rPr>
        <w:t xml:space="preserve">Es necesario que el Prestador de Servicios, en conjunto con el personal técnico de la USICAMM, defina los criterios y protocolos a seguir para la entrega y reporte de cada uno de los entregables descritos. </w:t>
      </w:r>
    </w:p>
    <w:p w14:paraId="458C010C" w14:textId="77777777" w:rsidR="009036DD" w:rsidRPr="009036DD" w:rsidRDefault="009036DD" w:rsidP="009036DD">
      <w:pPr>
        <w:spacing w:before="240" w:line="360" w:lineRule="auto"/>
        <w:jc w:val="both"/>
        <w:rPr>
          <w:rFonts w:ascii="Montserrat" w:hAnsi="Montserrat"/>
          <w:b/>
          <w:bCs/>
          <w:sz w:val="20"/>
          <w:szCs w:val="20"/>
          <w:lang w:val="es-MX"/>
        </w:rPr>
      </w:pPr>
      <w:r w:rsidRPr="009036DD">
        <w:rPr>
          <w:rFonts w:ascii="Montserrat" w:hAnsi="Montserrat"/>
          <w:sz w:val="20"/>
          <w:szCs w:val="20"/>
          <w:lang w:val="es-MX"/>
        </w:rPr>
        <w:t xml:space="preserve">Las fechas límite de entrega a las que deberá ceñirse el Prestador de Servicios para cada uno de los entregables considerados por cada instrumento, según la metodología que se siga para su diseño y construcción, se establecen en la Tabla 3. No obstante, se enfatiza la necesidad de construir una ruta conjunta de trabajo con el personal de </w:t>
      </w:r>
      <w:r w:rsidRPr="009036DD">
        <w:rPr>
          <w:rFonts w:ascii="Montserrat" w:hAnsi="Montserrat"/>
          <w:b/>
          <w:bCs/>
          <w:sz w:val="20"/>
          <w:szCs w:val="20"/>
          <w:lang w:val="es-MX"/>
        </w:rPr>
        <w:t>la USICAMM que permita describir una planeación desglosada por actividades y entregas parciales.</w:t>
      </w:r>
    </w:p>
    <w:p w14:paraId="2BD07876" w14:textId="77777777" w:rsidR="004A2284" w:rsidRDefault="004A2284">
      <w:pPr>
        <w:spacing w:before="1" w:after="0" w:line="140" w:lineRule="exact"/>
        <w:rPr>
          <w:sz w:val="14"/>
          <w:szCs w:val="14"/>
        </w:rPr>
      </w:pPr>
    </w:p>
    <w:p w14:paraId="77AA01C2" w14:textId="77777777" w:rsidR="004A2284" w:rsidRDefault="004A2284">
      <w:pPr>
        <w:spacing w:after="0" w:line="200" w:lineRule="exact"/>
        <w:rPr>
          <w:sz w:val="20"/>
          <w:szCs w:val="20"/>
        </w:rPr>
      </w:pPr>
    </w:p>
    <w:p w14:paraId="501266D6" w14:textId="77777777" w:rsidR="004A2284" w:rsidRDefault="004A2284">
      <w:pPr>
        <w:spacing w:after="0" w:line="200" w:lineRule="exact"/>
        <w:rPr>
          <w:sz w:val="20"/>
          <w:szCs w:val="20"/>
        </w:rPr>
      </w:pPr>
    </w:p>
    <w:p w14:paraId="6D000737" w14:textId="77777777" w:rsidR="004A2284" w:rsidRDefault="00AC4615">
      <w:pPr>
        <w:spacing w:before="7" w:after="0" w:line="240" w:lineRule="auto"/>
        <w:ind w:left="139" w:right="5036"/>
        <w:jc w:val="both"/>
        <w:rPr>
          <w:rFonts w:ascii="Calibri" w:eastAsia="Calibri" w:hAnsi="Calibri" w:cs="Calibri"/>
          <w:sz w:val="26"/>
          <w:szCs w:val="26"/>
        </w:rPr>
      </w:pPr>
      <w:r>
        <w:rPr>
          <w:rFonts w:ascii="Calibri" w:eastAsia="Calibri" w:hAnsi="Calibri" w:cs="Calibri"/>
          <w:b/>
          <w:bCs/>
          <w:color w:val="C5182C"/>
          <w:sz w:val="26"/>
          <w:szCs w:val="26"/>
        </w:rPr>
        <w:t xml:space="preserve">VIII.   </w:t>
      </w:r>
      <w:r>
        <w:rPr>
          <w:rFonts w:ascii="Calibri" w:eastAsia="Calibri" w:hAnsi="Calibri" w:cs="Calibri"/>
          <w:b/>
          <w:bCs/>
          <w:color w:val="C5182C"/>
          <w:spacing w:val="49"/>
          <w:sz w:val="26"/>
          <w:szCs w:val="26"/>
        </w:rPr>
        <w:t xml:space="preserve"> </w:t>
      </w:r>
      <w:proofErr w:type="spellStart"/>
      <w:r>
        <w:rPr>
          <w:rFonts w:ascii="Calibri" w:eastAsia="Calibri" w:hAnsi="Calibri" w:cs="Calibri"/>
          <w:b/>
          <w:bCs/>
          <w:color w:val="C5182C"/>
          <w:sz w:val="26"/>
          <w:szCs w:val="26"/>
        </w:rPr>
        <w:t>Contr</w:t>
      </w:r>
      <w:r>
        <w:rPr>
          <w:rFonts w:ascii="Calibri" w:eastAsia="Calibri" w:hAnsi="Calibri" w:cs="Calibri"/>
          <w:b/>
          <w:bCs/>
          <w:color w:val="C5182C"/>
          <w:spacing w:val="-1"/>
          <w:sz w:val="26"/>
          <w:szCs w:val="26"/>
        </w:rPr>
        <w:t>a</w:t>
      </w:r>
      <w:r>
        <w:rPr>
          <w:rFonts w:ascii="Calibri" w:eastAsia="Calibri" w:hAnsi="Calibri" w:cs="Calibri"/>
          <w:b/>
          <w:bCs/>
          <w:color w:val="C5182C"/>
          <w:spacing w:val="2"/>
          <w:sz w:val="26"/>
          <w:szCs w:val="26"/>
        </w:rPr>
        <w:t>p</w:t>
      </w:r>
      <w:r>
        <w:rPr>
          <w:rFonts w:ascii="Calibri" w:eastAsia="Calibri" w:hAnsi="Calibri" w:cs="Calibri"/>
          <w:b/>
          <w:bCs/>
          <w:color w:val="C5182C"/>
          <w:spacing w:val="-1"/>
          <w:sz w:val="26"/>
          <w:szCs w:val="26"/>
        </w:rPr>
        <w:t>a</w:t>
      </w:r>
      <w:r>
        <w:rPr>
          <w:rFonts w:ascii="Calibri" w:eastAsia="Calibri" w:hAnsi="Calibri" w:cs="Calibri"/>
          <w:b/>
          <w:bCs/>
          <w:color w:val="C5182C"/>
          <w:spacing w:val="1"/>
          <w:sz w:val="26"/>
          <w:szCs w:val="26"/>
        </w:rPr>
        <w:t>rt</w:t>
      </w:r>
      <w:r>
        <w:rPr>
          <w:rFonts w:ascii="Calibri" w:eastAsia="Calibri" w:hAnsi="Calibri" w:cs="Calibri"/>
          <w:b/>
          <w:bCs/>
          <w:color w:val="C5182C"/>
          <w:sz w:val="26"/>
          <w:szCs w:val="26"/>
        </w:rPr>
        <w:t>e</w:t>
      </w:r>
      <w:proofErr w:type="spellEnd"/>
      <w:r>
        <w:rPr>
          <w:rFonts w:ascii="Calibri" w:eastAsia="Calibri" w:hAnsi="Calibri" w:cs="Calibri"/>
          <w:b/>
          <w:bCs/>
          <w:color w:val="C5182C"/>
          <w:spacing w:val="-13"/>
          <w:sz w:val="26"/>
          <w:szCs w:val="26"/>
        </w:rPr>
        <w:t xml:space="preserve"> </w:t>
      </w:r>
      <w:proofErr w:type="spellStart"/>
      <w:r>
        <w:rPr>
          <w:rFonts w:ascii="Calibri" w:eastAsia="Calibri" w:hAnsi="Calibri" w:cs="Calibri"/>
          <w:b/>
          <w:bCs/>
          <w:color w:val="C5182C"/>
          <w:spacing w:val="-1"/>
          <w:sz w:val="26"/>
          <w:szCs w:val="26"/>
        </w:rPr>
        <w:t>té</w:t>
      </w:r>
      <w:r>
        <w:rPr>
          <w:rFonts w:ascii="Calibri" w:eastAsia="Calibri" w:hAnsi="Calibri" w:cs="Calibri"/>
          <w:b/>
          <w:bCs/>
          <w:color w:val="C5182C"/>
          <w:spacing w:val="2"/>
          <w:sz w:val="26"/>
          <w:szCs w:val="26"/>
        </w:rPr>
        <w:t>c</w:t>
      </w:r>
      <w:r>
        <w:rPr>
          <w:rFonts w:ascii="Calibri" w:eastAsia="Calibri" w:hAnsi="Calibri" w:cs="Calibri"/>
          <w:b/>
          <w:bCs/>
          <w:color w:val="C5182C"/>
          <w:sz w:val="26"/>
          <w:szCs w:val="26"/>
        </w:rPr>
        <w:t>n</w:t>
      </w:r>
      <w:r>
        <w:rPr>
          <w:rFonts w:ascii="Calibri" w:eastAsia="Calibri" w:hAnsi="Calibri" w:cs="Calibri"/>
          <w:b/>
          <w:bCs/>
          <w:color w:val="C5182C"/>
          <w:spacing w:val="1"/>
          <w:sz w:val="26"/>
          <w:szCs w:val="26"/>
        </w:rPr>
        <w:t>i</w:t>
      </w:r>
      <w:r>
        <w:rPr>
          <w:rFonts w:ascii="Calibri" w:eastAsia="Calibri" w:hAnsi="Calibri" w:cs="Calibri"/>
          <w:b/>
          <w:bCs/>
          <w:color w:val="C5182C"/>
          <w:sz w:val="26"/>
          <w:szCs w:val="26"/>
        </w:rPr>
        <w:t>ca</w:t>
      </w:r>
      <w:proofErr w:type="spellEnd"/>
      <w:r>
        <w:rPr>
          <w:rFonts w:ascii="Calibri" w:eastAsia="Calibri" w:hAnsi="Calibri" w:cs="Calibri"/>
          <w:b/>
          <w:bCs/>
          <w:color w:val="C5182C"/>
          <w:spacing w:val="-8"/>
          <w:sz w:val="26"/>
          <w:szCs w:val="26"/>
        </w:rPr>
        <w:t xml:space="preserve"> </w:t>
      </w:r>
      <w:r>
        <w:rPr>
          <w:rFonts w:ascii="Calibri" w:eastAsia="Calibri" w:hAnsi="Calibri" w:cs="Calibri"/>
          <w:b/>
          <w:bCs/>
          <w:color w:val="C5182C"/>
          <w:spacing w:val="2"/>
          <w:sz w:val="26"/>
          <w:szCs w:val="26"/>
        </w:rPr>
        <w:t>d</w:t>
      </w:r>
      <w:r>
        <w:rPr>
          <w:rFonts w:ascii="Calibri" w:eastAsia="Calibri" w:hAnsi="Calibri" w:cs="Calibri"/>
          <w:b/>
          <w:bCs/>
          <w:color w:val="C5182C"/>
          <w:spacing w:val="-1"/>
          <w:sz w:val="26"/>
          <w:szCs w:val="26"/>
        </w:rPr>
        <w:t>e</w:t>
      </w:r>
      <w:r>
        <w:rPr>
          <w:rFonts w:ascii="Calibri" w:eastAsia="Calibri" w:hAnsi="Calibri" w:cs="Calibri"/>
          <w:b/>
          <w:bCs/>
          <w:color w:val="C5182C"/>
          <w:sz w:val="26"/>
          <w:szCs w:val="26"/>
        </w:rPr>
        <w:t>l</w:t>
      </w:r>
      <w:r>
        <w:rPr>
          <w:rFonts w:ascii="Calibri" w:eastAsia="Calibri" w:hAnsi="Calibri" w:cs="Calibri"/>
          <w:b/>
          <w:bCs/>
          <w:color w:val="C5182C"/>
          <w:spacing w:val="-3"/>
          <w:sz w:val="26"/>
          <w:szCs w:val="26"/>
        </w:rPr>
        <w:t xml:space="preserve"> </w:t>
      </w:r>
      <w:proofErr w:type="spellStart"/>
      <w:r>
        <w:rPr>
          <w:rFonts w:ascii="Calibri" w:eastAsia="Calibri" w:hAnsi="Calibri" w:cs="Calibri"/>
          <w:b/>
          <w:bCs/>
          <w:color w:val="C5182C"/>
          <w:spacing w:val="-1"/>
          <w:sz w:val="26"/>
          <w:szCs w:val="26"/>
        </w:rPr>
        <w:t>e</w:t>
      </w:r>
      <w:r>
        <w:rPr>
          <w:rFonts w:ascii="Calibri" w:eastAsia="Calibri" w:hAnsi="Calibri" w:cs="Calibri"/>
          <w:b/>
          <w:bCs/>
          <w:color w:val="C5182C"/>
          <w:spacing w:val="2"/>
          <w:sz w:val="26"/>
          <w:szCs w:val="26"/>
        </w:rPr>
        <w:t>s</w:t>
      </w:r>
      <w:r>
        <w:rPr>
          <w:rFonts w:ascii="Calibri" w:eastAsia="Calibri" w:hAnsi="Calibri" w:cs="Calibri"/>
          <w:b/>
          <w:bCs/>
          <w:color w:val="C5182C"/>
          <w:spacing w:val="-1"/>
          <w:sz w:val="26"/>
          <w:szCs w:val="26"/>
        </w:rPr>
        <w:t>t</w:t>
      </w:r>
      <w:r>
        <w:rPr>
          <w:rFonts w:ascii="Calibri" w:eastAsia="Calibri" w:hAnsi="Calibri" w:cs="Calibri"/>
          <w:b/>
          <w:bCs/>
          <w:color w:val="C5182C"/>
          <w:sz w:val="26"/>
          <w:szCs w:val="26"/>
        </w:rPr>
        <w:t>ud</w:t>
      </w:r>
      <w:r>
        <w:rPr>
          <w:rFonts w:ascii="Calibri" w:eastAsia="Calibri" w:hAnsi="Calibri" w:cs="Calibri"/>
          <w:b/>
          <w:bCs/>
          <w:color w:val="C5182C"/>
          <w:spacing w:val="1"/>
          <w:sz w:val="26"/>
          <w:szCs w:val="26"/>
        </w:rPr>
        <w:t>i</w:t>
      </w:r>
      <w:r>
        <w:rPr>
          <w:rFonts w:ascii="Calibri" w:eastAsia="Calibri" w:hAnsi="Calibri" w:cs="Calibri"/>
          <w:b/>
          <w:bCs/>
          <w:color w:val="C5182C"/>
          <w:sz w:val="26"/>
          <w:szCs w:val="26"/>
        </w:rPr>
        <w:t>o</w:t>
      </w:r>
      <w:proofErr w:type="spellEnd"/>
    </w:p>
    <w:p w14:paraId="3521C344" w14:textId="77777777" w:rsidR="004A2284" w:rsidRDefault="004A2284">
      <w:pPr>
        <w:spacing w:before="10" w:after="0" w:line="110" w:lineRule="exact"/>
        <w:rPr>
          <w:sz w:val="11"/>
          <w:szCs w:val="11"/>
        </w:rPr>
      </w:pPr>
    </w:p>
    <w:p w14:paraId="6B4CCBF6" w14:textId="77777777" w:rsidR="004A2284" w:rsidRPr="00AC4615" w:rsidRDefault="00AC4615">
      <w:pPr>
        <w:spacing w:after="0"/>
        <w:ind w:left="139" w:right="70"/>
        <w:jc w:val="both"/>
        <w:rPr>
          <w:rFonts w:ascii="Calibri" w:eastAsia="Calibri" w:hAnsi="Calibri" w:cs="Calibri"/>
          <w:sz w:val="24"/>
          <w:szCs w:val="24"/>
          <w:lang w:val="es-MX"/>
        </w:rPr>
      </w:pP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T</w:t>
      </w:r>
      <w:r w:rsidRPr="00AC4615">
        <w:rPr>
          <w:rFonts w:ascii="Calibri" w:eastAsia="Calibri" w:hAnsi="Calibri" w:cs="Calibri"/>
          <w:spacing w:val="1"/>
          <w:sz w:val="24"/>
          <w:szCs w:val="24"/>
          <w:lang w:val="es-MX"/>
        </w:rPr>
        <w:t>é</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ará</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onf</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rm</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or</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3"/>
          <w:sz w:val="24"/>
          <w:szCs w:val="24"/>
          <w:lang w:val="es-MX"/>
        </w:rPr>
        <w:t>G</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al</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LLECE,</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 xml:space="preserve">la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isión</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o</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arga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de</w:t>
      </w:r>
      <w:r w:rsidRPr="00AC4615">
        <w:rPr>
          <w:rFonts w:ascii="Calibri" w:eastAsia="Calibri" w:hAnsi="Calibri" w:cs="Calibri"/>
          <w:sz w:val="24"/>
          <w:szCs w:val="24"/>
          <w:lang w:val="es-MX"/>
        </w:rPr>
        <w:t>l</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esa</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ollo</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log</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j</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 xml:space="preserve">yas </w:t>
      </w:r>
      <w:r w:rsidRPr="00AC4615">
        <w:rPr>
          <w:rFonts w:ascii="Calibri" w:eastAsia="Calibri" w:hAnsi="Calibri" w:cs="Calibri"/>
          <w:spacing w:val="1"/>
          <w:sz w:val="24"/>
          <w:szCs w:val="24"/>
          <w:lang w:val="es-MX"/>
        </w:rPr>
        <w:t>f</w:t>
      </w:r>
      <w:r w:rsidRPr="00AC4615">
        <w:rPr>
          <w:rFonts w:ascii="Calibri" w:eastAsia="Calibri" w:hAnsi="Calibri" w:cs="Calibri"/>
          <w:spacing w:val="-1"/>
          <w:sz w:val="24"/>
          <w:szCs w:val="24"/>
          <w:lang w:val="es-MX"/>
        </w:rPr>
        <w:t>unc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as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allan</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ontinua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limi</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p>
    <w:p w14:paraId="7C398869" w14:textId="77777777" w:rsidR="004A2284" w:rsidRPr="00AC4615" w:rsidRDefault="004A2284">
      <w:pPr>
        <w:spacing w:before="10" w:after="0" w:line="150" w:lineRule="exact"/>
        <w:rPr>
          <w:sz w:val="15"/>
          <w:szCs w:val="15"/>
          <w:lang w:val="es-MX"/>
        </w:rPr>
      </w:pPr>
    </w:p>
    <w:p w14:paraId="463321A6" w14:textId="77777777" w:rsidR="004A2284" w:rsidRPr="00AC4615" w:rsidRDefault="00AC4615">
      <w:pPr>
        <w:spacing w:after="0"/>
        <w:ind w:left="859" w:right="74" w:hanging="360"/>
        <w:jc w:val="both"/>
        <w:rPr>
          <w:rFonts w:ascii="Calibri" w:eastAsia="Calibri" w:hAnsi="Calibri" w:cs="Calibri"/>
          <w:sz w:val="24"/>
          <w:szCs w:val="24"/>
          <w:lang w:val="es-MX"/>
        </w:rPr>
      </w:pPr>
      <w:r w:rsidRPr="00AC4615">
        <w:rPr>
          <w:rFonts w:ascii="Calibri" w:eastAsia="Calibri" w:hAnsi="Calibri" w:cs="Calibri"/>
          <w:sz w:val="24"/>
          <w:szCs w:val="24"/>
          <w:lang w:val="es-MX"/>
        </w:rPr>
        <w:t>a)</w:t>
      </w:r>
      <w:r w:rsidRPr="00AC4615">
        <w:rPr>
          <w:rFonts w:ascii="Calibri" w:eastAsia="Calibri" w:hAnsi="Calibri" w:cs="Calibri"/>
          <w:spacing w:val="5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f</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ir</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acu</w:t>
      </w:r>
      <w:r w:rsidRPr="00AC4615">
        <w:rPr>
          <w:rFonts w:ascii="Calibri" w:eastAsia="Calibri" w:hAnsi="Calibri" w:cs="Calibri"/>
          <w:spacing w:val="1"/>
          <w:sz w:val="24"/>
          <w:szCs w:val="24"/>
          <w:lang w:val="es-MX"/>
        </w:rPr>
        <w:t>e</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v</w:t>
      </w:r>
      <w:r w:rsidRPr="00AC4615">
        <w:rPr>
          <w:rFonts w:ascii="Calibri" w:eastAsia="Calibri" w:hAnsi="Calibri" w:cs="Calibri"/>
          <w:sz w:val="24"/>
          <w:szCs w:val="24"/>
          <w:lang w:val="es-MX"/>
        </w:rPr>
        <w:t>os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ec</w:t>
      </w:r>
      <w:r w:rsidRPr="00AC4615">
        <w:rPr>
          <w:rFonts w:ascii="Calibri" w:eastAsia="Calibri" w:hAnsi="Calibri" w:cs="Calibri"/>
          <w:spacing w:val="4"/>
          <w:sz w:val="24"/>
          <w:szCs w:val="24"/>
          <w:lang w:val="es-MX"/>
        </w:rPr>
        <w:t>e</w:t>
      </w:r>
      <w:r w:rsidRPr="00AC4615">
        <w:rPr>
          <w:rFonts w:ascii="Calibri" w:eastAsia="Calibri" w:hAnsi="Calibri" w:cs="Calibri"/>
          <w:sz w:val="24"/>
          <w:szCs w:val="24"/>
          <w:lang w:val="es-MX"/>
        </w:rPr>
        <w:t>sari</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ravés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as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irm</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as</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 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leva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es</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ases</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ego</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ch</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acu</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os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d</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á</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ser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mi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ivo,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opera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v</w:t>
      </w:r>
      <w:r w:rsidRPr="00AC4615">
        <w:rPr>
          <w:rFonts w:ascii="Calibri" w:eastAsia="Calibri" w:hAnsi="Calibri" w:cs="Calibri"/>
          <w:sz w:val="24"/>
          <w:szCs w:val="24"/>
          <w:lang w:val="es-MX"/>
        </w:rPr>
        <w:t>o y/o</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sin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un</w:t>
      </w:r>
      <w:r w:rsidRPr="00AC4615">
        <w:rPr>
          <w:rFonts w:ascii="Calibri" w:eastAsia="Calibri" w:hAnsi="Calibri" w:cs="Calibri"/>
          <w:sz w:val="24"/>
          <w:szCs w:val="24"/>
          <w:lang w:val="es-MX"/>
        </w:rPr>
        <w:t>a al</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en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ial</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ses,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valo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ofer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eco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ó</w:t>
      </w:r>
      <w:r w:rsidRPr="00AC4615">
        <w:rPr>
          <w:rFonts w:ascii="Calibri" w:eastAsia="Calibri" w:hAnsi="Calibri" w:cs="Calibri"/>
          <w:spacing w:val="1"/>
          <w:sz w:val="24"/>
          <w:szCs w:val="24"/>
          <w:lang w:val="es-MX"/>
        </w:rPr>
        <w:t>m</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p>
    <w:p w14:paraId="329EC0BC" w14:textId="77777777" w:rsidR="004A2284" w:rsidRPr="00AC4615" w:rsidRDefault="004A2284">
      <w:pPr>
        <w:spacing w:before="5" w:after="0" w:line="130" w:lineRule="exact"/>
        <w:rPr>
          <w:sz w:val="13"/>
          <w:szCs w:val="13"/>
          <w:lang w:val="es-MX"/>
        </w:rPr>
      </w:pPr>
    </w:p>
    <w:p w14:paraId="0F54C790" w14:textId="77777777" w:rsidR="004A2284" w:rsidRPr="00AC4615" w:rsidRDefault="004A2284">
      <w:pPr>
        <w:spacing w:after="0" w:line="200" w:lineRule="exact"/>
        <w:rPr>
          <w:sz w:val="20"/>
          <w:szCs w:val="20"/>
          <w:lang w:val="es-MX"/>
        </w:rPr>
      </w:pPr>
    </w:p>
    <w:p w14:paraId="42789BEE" w14:textId="77777777" w:rsidR="004A2284" w:rsidRPr="00AC4615" w:rsidRDefault="00AC4615">
      <w:pPr>
        <w:spacing w:after="0"/>
        <w:ind w:left="859" w:right="68" w:hanging="360"/>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 xml:space="preserve">) </w:t>
      </w:r>
      <w:r w:rsidRPr="00AC4615">
        <w:rPr>
          <w:rFonts w:ascii="Calibri" w:eastAsia="Calibri" w:hAnsi="Calibri" w:cs="Calibri"/>
          <w:spacing w:val="51"/>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up</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s</w:t>
      </w:r>
      <w:r w:rsidRPr="00AC4615">
        <w:rPr>
          <w:rFonts w:ascii="Calibri" w:eastAsia="Calibri" w:hAnsi="Calibri" w:cs="Calibri"/>
          <w:sz w:val="24"/>
          <w:szCs w:val="24"/>
          <w:lang w:val="es-MX"/>
        </w:rPr>
        <w:t>ar</w:t>
      </w:r>
      <w:r w:rsidRPr="00AC4615">
        <w:rPr>
          <w:rFonts w:ascii="Calibri" w:eastAsia="Calibri" w:hAnsi="Calibri" w:cs="Calibri"/>
          <w:spacing w:val="3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3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lar</w:t>
      </w:r>
      <w:r w:rsidRPr="00AC4615">
        <w:rPr>
          <w:rFonts w:ascii="Calibri" w:eastAsia="Calibri" w:hAnsi="Calibri" w:cs="Calibri"/>
          <w:spacing w:val="31"/>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w:t>
      </w:r>
      <w:r w:rsidRPr="00AC4615">
        <w:rPr>
          <w:rFonts w:ascii="Calibri" w:eastAsia="Calibri" w:hAnsi="Calibri" w:cs="Calibri"/>
          <w:spacing w:val="3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llo</w:t>
      </w:r>
      <w:r w:rsidRPr="00AC4615">
        <w:rPr>
          <w:rFonts w:ascii="Calibri" w:eastAsia="Calibri" w:hAnsi="Calibri" w:cs="Calibri"/>
          <w:spacing w:val="2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35"/>
          <w:sz w:val="24"/>
          <w:szCs w:val="24"/>
          <w:lang w:val="es-MX"/>
        </w:rPr>
        <w:t xml:space="preserve"> </w:t>
      </w:r>
      <w:r w:rsidRPr="00AC4615">
        <w:rPr>
          <w:rFonts w:ascii="Calibri" w:eastAsia="Calibri" w:hAnsi="Calibri" w:cs="Calibri"/>
          <w:sz w:val="24"/>
          <w:szCs w:val="24"/>
          <w:lang w:val="es-MX"/>
        </w:rPr>
        <w:t>servicio</w:t>
      </w:r>
      <w:r w:rsidRPr="00AC4615">
        <w:rPr>
          <w:rFonts w:ascii="Calibri" w:eastAsia="Calibri" w:hAnsi="Calibri" w:cs="Calibri"/>
          <w:spacing w:val="30"/>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w:t>
      </w:r>
      <w:r w:rsidRPr="00AC4615">
        <w:rPr>
          <w:rFonts w:ascii="Calibri" w:eastAsia="Calibri" w:hAnsi="Calibri" w:cs="Calibri"/>
          <w:spacing w:val="29"/>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32"/>
          <w:sz w:val="24"/>
          <w:szCs w:val="24"/>
          <w:lang w:val="es-MX"/>
        </w:rPr>
        <w:t xml:space="preserve"> </w:t>
      </w:r>
      <w:r w:rsidRPr="00AC4615">
        <w:rPr>
          <w:rFonts w:ascii="Calibri" w:eastAsia="Calibri" w:hAnsi="Calibri" w:cs="Calibri"/>
          <w:sz w:val="24"/>
          <w:szCs w:val="24"/>
          <w:lang w:val="es-MX"/>
        </w:rPr>
        <w:t>ello</w:t>
      </w:r>
      <w:r w:rsidRPr="00AC4615">
        <w:rPr>
          <w:rFonts w:ascii="Calibri" w:eastAsia="Calibri" w:hAnsi="Calibri" w:cs="Calibri"/>
          <w:spacing w:val="36"/>
          <w:sz w:val="24"/>
          <w:szCs w:val="24"/>
          <w:lang w:val="es-MX"/>
        </w:rPr>
        <w:t xml:space="preserve"> </w:t>
      </w:r>
      <w:r w:rsidRPr="00AC4615">
        <w:rPr>
          <w:rFonts w:ascii="Calibri" w:eastAsia="Calibri" w:hAnsi="Calibri" w:cs="Calibri"/>
          <w:sz w:val="24"/>
          <w:szCs w:val="24"/>
          <w:lang w:val="es-MX"/>
        </w:rPr>
        <w:t>v</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lará</w:t>
      </w:r>
      <w:r w:rsidRPr="00AC4615">
        <w:rPr>
          <w:rFonts w:ascii="Calibri" w:eastAsia="Calibri" w:hAnsi="Calibri" w:cs="Calibri"/>
          <w:spacing w:val="3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33"/>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 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ric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 xml:space="preserve">o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ie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j</w:t>
      </w:r>
      <w:r w:rsidRPr="00AC4615">
        <w:rPr>
          <w:rFonts w:ascii="Calibri" w:eastAsia="Calibri" w:hAnsi="Calibri" w:cs="Calibri"/>
          <w:spacing w:val="1"/>
          <w:sz w:val="24"/>
          <w:szCs w:val="24"/>
          <w:lang w:val="es-MX"/>
        </w:rPr>
        <w:t>et</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v</w:t>
      </w:r>
      <w:r w:rsidRPr="00AC4615">
        <w:rPr>
          <w:rFonts w:ascii="Calibri" w:eastAsia="Calibri" w:hAnsi="Calibri" w:cs="Calibri"/>
          <w:sz w:val="24"/>
          <w:szCs w:val="24"/>
          <w:lang w:val="es-MX"/>
        </w:rPr>
        <w:t>os</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io,</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aco</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6"/>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 xml:space="preserve">ga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l</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á</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ad</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asocia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p>
    <w:p w14:paraId="2802D147" w14:textId="77777777" w:rsidR="004A2284" w:rsidRPr="00AC4615" w:rsidRDefault="004A2284">
      <w:pPr>
        <w:spacing w:before="6" w:after="0" w:line="110" w:lineRule="exact"/>
        <w:rPr>
          <w:sz w:val="11"/>
          <w:szCs w:val="11"/>
          <w:lang w:val="es-MX"/>
        </w:rPr>
      </w:pPr>
    </w:p>
    <w:p w14:paraId="0F236624" w14:textId="77777777" w:rsidR="004A2284" w:rsidRPr="00AC4615" w:rsidRDefault="004A2284">
      <w:pPr>
        <w:spacing w:after="0" w:line="200" w:lineRule="exact"/>
        <w:rPr>
          <w:sz w:val="20"/>
          <w:szCs w:val="20"/>
          <w:lang w:val="es-MX"/>
        </w:rPr>
      </w:pPr>
    </w:p>
    <w:p w14:paraId="5C122248" w14:textId="77777777" w:rsidR="004A2284" w:rsidRPr="00AC4615" w:rsidRDefault="00AC4615">
      <w:pPr>
        <w:spacing w:after="0"/>
        <w:ind w:left="859" w:right="76" w:hanging="360"/>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  </w:t>
      </w:r>
      <w:r w:rsidRPr="00AC4615">
        <w:rPr>
          <w:rFonts w:ascii="Calibri" w:eastAsia="Calibri" w:hAnsi="Calibri" w:cs="Calibri"/>
          <w:spacing w:val="1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ali</w:t>
      </w:r>
      <w:r w:rsidRPr="00AC4615">
        <w:rPr>
          <w:rFonts w:ascii="Calibri" w:eastAsia="Calibri" w:hAnsi="Calibri" w:cs="Calibri"/>
          <w:spacing w:val="1"/>
          <w:sz w:val="24"/>
          <w:szCs w:val="24"/>
          <w:lang w:val="es-MX"/>
        </w:rPr>
        <w:t>z</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eva</w:t>
      </w:r>
      <w:r w:rsidRPr="00AC4615">
        <w:rPr>
          <w:rFonts w:ascii="Calibri" w:eastAsia="Calibri" w:hAnsi="Calibri" w:cs="Calibri"/>
          <w:spacing w:val="-2"/>
          <w:sz w:val="24"/>
          <w:szCs w:val="24"/>
          <w:lang w:val="es-MX"/>
        </w:rPr>
        <w:t>l</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ar</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ro</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m</w:t>
      </w:r>
      <w:r w:rsidRPr="00AC4615">
        <w:rPr>
          <w:rFonts w:ascii="Calibri" w:eastAsia="Calibri" w:hAnsi="Calibri" w:cs="Calibri"/>
          <w:sz w:val="24"/>
          <w:szCs w:val="24"/>
          <w:lang w:val="es-MX"/>
        </w:rPr>
        <w:t>es asoci</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 y</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se 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eg</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 xml:space="preserve">n </w:t>
      </w:r>
      <w:r w:rsidRPr="00AC4615">
        <w:rPr>
          <w:rFonts w:ascii="Calibri" w:eastAsia="Calibri" w:hAnsi="Calibri" w:cs="Calibri"/>
          <w:spacing w:val="1"/>
          <w:sz w:val="24"/>
          <w:szCs w:val="24"/>
          <w:lang w:val="es-MX"/>
        </w:rPr>
        <w:t>du</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j</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ravés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rva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y/o 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vi</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 xml:space="preserve">or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ación</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escri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w:t>
      </w:r>
      <w:r w:rsidRPr="00AC4615">
        <w:rPr>
          <w:rFonts w:ascii="Calibri" w:eastAsia="Calibri" w:hAnsi="Calibri" w:cs="Calibri"/>
          <w:spacing w:val="-1"/>
          <w:sz w:val="24"/>
          <w:szCs w:val="24"/>
          <w:lang w:val="es-MX"/>
        </w:rPr>
        <w:t>v</w:t>
      </w:r>
      <w:r w:rsidRPr="00AC4615">
        <w:rPr>
          <w:rFonts w:ascii="Calibri" w:eastAsia="Calibri" w:hAnsi="Calibri" w:cs="Calibri"/>
          <w:sz w:val="24"/>
          <w:szCs w:val="24"/>
          <w:lang w:val="es-MX"/>
        </w:rPr>
        <w:t>ía</w:t>
      </w:r>
      <w:r w:rsidRPr="00AC4615">
        <w:rPr>
          <w:rFonts w:ascii="Calibri" w:eastAsia="Calibri" w:hAnsi="Calibri" w:cs="Calibri"/>
          <w:spacing w:val="-1"/>
          <w:sz w:val="24"/>
          <w:szCs w:val="24"/>
          <w:lang w:val="es-MX"/>
        </w:rPr>
        <w:t xml:space="preserve"> 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eo</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ó</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p>
    <w:p w14:paraId="3EBA0EA1" w14:textId="77777777" w:rsidR="004A2284" w:rsidRPr="00AC4615" w:rsidRDefault="004A2284">
      <w:pPr>
        <w:spacing w:before="6" w:after="0" w:line="110" w:lineRule="exact"/>
        <w:rPr>
          <w:sz w:val="11"/>
          <w:szCs w:val="11"/>
          <w:lang w:val="es-MX"/>
        </w:rPr>
      </w:pPr>
    </w:p>
    <w:p w14:paraId="02D0149A" w14:textId="77777777" w:rsidR="004A2284" w:rsidRPr="00AC4615" w:rsidRDefault="004A2284">
      <w:pPr>
        <w:spacing w:after="0" w:line="200" w:lineRule="exact"/>
        <w:rPr>
          <w:sz w:val="20"/>
          <w:szCs w:val="20"/>
          <w:lang w:val="es-MX"/>
        </w:rPr>
      </w:pPr>
    </w:p>
    <w:p w14:paraId="03B310D2" w14:textId="77777777" w:rsidR="004A2284" w:rsidRPr="00AC4615" w:rsidRDefault="00AC4615">
      <w:pPr>
        <w:spacing w:after="0" w:line="240" w:lineRule="auto"/>
        <w:ind w:left="499" w:right="-20"/>
        <w:rPr>
          <w:rFonts w:ascii="Calibri" w:eastAsia="Calibri" w:hAnsi="Calibri" w:cs="Calibri"/>
          <w:sz w:val="24"/>
          <w:szCs w:val="24"/>
          <w:lang w:val="es-MX"/>
        </w:rPr>
      </w:pPr>
      <w:r w:rsidRPr="00AC4615">
        <w:rPr>
          <w:rFonts w:ascii="Calibri" w:eastAsia="Calibri" w:hAnsi="Calibri" w:cs="Calibri"/>
          <w:spacing w:val="1"/>
          <w:sz w:val="24"/>
          <w:szCs w:val="24"/>
          <w:lang w:val="es-MX"/>
        </w:rPr>
        <w:lastRenderedPageBreak/>
        <w:t>d</w:t>
      </w:r>
      <w:r w:rsidRPr="00AC4615">
        <w:rPr>
          <w:rFonts w:ascii="Calibri" w:eastAsia="Calibri" w:hAnsi="Calibri" w:cs="Calibri"/>
          <w:sz w:val="24"/>
          <w:szCs w:val="24"/>
          <w:lang w:val="es-MX"/>
        </w:rPr>
        <w:t xml:space="preserve">) </w:t>
      </w:r>
      <w:r w:rsidRPr="00AC4615">
        <w:rPr>
          <w:rFonts w:ascii="Calibri" w:eastAsia="Calibri" w:hAnsi="Calibri" w:cs="Calibri"/>
          <w:spacing w:val="51"/>
          <w:sz w:val="24"/>
          <w:szCs w:val="24"/>
          <w:lang w:val="es-MX"/>
        </w:rPr>
        <w:t xml:space="preserve"> </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37"/>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un</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3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ri</w:t>
      </w:r>
      <w:r w:rsidRPr="00AC4615">
        <w:rPr>
          <w:rFonts w:ascii="Calibri" w:eastAsia="Calibri" w:hAnsi="Calibri" w:cs="Calibri"/>
          <w:spacing w:val="1"/>
          <w:sz w:val="24"/>
          <w:szCs w:val="24"/>
          <w:lang w:val="es-MX"/>
        </w:rPr>
        <w:t>ód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as</w:t>
      </w:r>
      <w:r w:rsidRPr="00AC4615">
        <w:rPr>
          <w:rFonts w:ascii="Calibri" w:eastAsia="Calibri" w:hAnsi="Calibri" w:cs="Calibri"/>
          <w:spacing w:val="43"/>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42"/>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44"/>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37"/>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38"/>
          <w:sz w:val="24"/>
          <w:szCs w:val="24"/>
          <w:lang w:val="es-MX"/>
        </w:rPr>
        <w:t xml:space="preserve"> </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ra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4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or</w:t>
      </w:r>
      <w:r w:rsidRPr="00AC4615">
        <w:rPr>
          <w:rFonts w:ascii="Calibri" w:eastAsia="Calibri" w:hAnsi="Calibri" w:cs="Calibri"/>
          <w:spacing w:val="42"/>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50"/>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o</w:t>
      </w:r>
    </w:p>
    <w:p w14:paraId="0798F69A" w14:textId="77777777" w:rsidR="004A2284" w:rsidRPr="00AC4615" w:rsidRDefault="00AC4615">
      <w:pPr>
        <w:spacing w:before="45" w:after="0" w:line="240" w:lineRule="auto"/>
        <w:ind w:left="859" w:right="-20"/>
        <w:rPr>
          <w:rFonts w:ascii="Calibri" w:eastAsia="Calibri" w:hAnsi="Calibri" w:cs="Calibri"/>
          <w:sz w:val="24"/>
          <w:szCs w:val="24"/>
          <w:lang w:val="es-MX"/>
        </w:rPr>
      </w:pPr>
      <w:r w:rsidRPr="00AC4615">
        <w:rPr>
          <w:rFonts w:ascii="Calibri" w:eastAsia="Calibri" w:hAnsi="Calibri" w:cs="Calibri"/>
          <w:sz w:val="24"/>
          <w:szCs w:val="24"/>
          <w:lang w:val="es-MX"/>
        </w:rPr>
        <w:t>Im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1"/>
          <w:sz w:val="24"/>
          <w:szCs w:val="24"/>
          <w:lang w:val="es-MX"/>
        </w:rPr>
        <w:t>m</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w:t>
      </w:r>
    </w:p>
    <w:p w14:paraId="12391FCC" w14:textId="77777777" w:rsidR="004A2284" w:rsidRPr="00AC4615" w:rsidRDefault="004A2284">
      <w:pPr>
        <w:spacing w:before="10" w:after="0" w:line="150" w:lineRule="exact"/>
        <w:rPr>
          <w:sz w:val="15"/>
          <w:szCs w:val="15"/>
          <w:lang w:val="es-MX"/>
        </w:rPr>
      </w:pPr>
    </w:p>
    <w:p w14:paraId="34857F9F" w14:textId="77777777" w:rsidR="004A2284" w:rsidRPr="00AC4615" w:rsidRDefault="004A2284">
      <w:pPr>
        <w:spacing w:after="0" w:line="200" w:lineRule="exact"/>
        <w:rPr>
          <w:sz w:val="20"/>
          <w:szCs w:val="20"/>
          <w:lang w:val="es-MX"/>
        </w:rPr>
      </w:pPr>
    </w:p>
    <w:p w14:paraId="007DD7A6" w14:textId="77777777" w:rsidR="004A2284" w:rsidRPr="00AC4615" w:rsidRDefault="00AC4615">
      <w:pPr>
        <w:spacing w:after="0" w:line="240" w:lineRule="auto"/>
        <w:ind w:left="499" w:right="-20"/>
        <w:rPr>
          <w:rFonts w:ascii="Calibri" w:eastAsia="Calibri" w:hAnsi="Calibri" w:cs="Calibri"/>
          <w:sz w:val="24"/>
          <w:szCs w:val="24"/>
          <w:lang w:val="es-MX"/>
        </w:rPr>
      </w:pPr>
      <w:r w:rsidRPr="00AC4615">
        <w:rPr>
          <w:rFonts w:ascii="Calibri" w:eastAsia="Calibri" w:hAnsi="Calibri" w:cs="Calibri"/>
          <w:sz w:val="24"/>
          <w:szCs w:val="24"/>
          <w:lang w:val="es-MX"/>
        </w:rPr>
        <w:t xml:space="preserve">e)  </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Aclarar</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r</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rr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llo</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1"/>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er</w:t>
      </w:r>
      <w:r w:rsidRPr="00AC4615">
        <w:rPr>
          <w:rFonts w:ascii="Calibri" w:eastAsia="Calibri" w:hAnsi="Calibri" w:cs="Calibri"/>
          <w:sz w:val="24"/>
          <w:szCs w:val="24"/>
          <w:lang w:val="es-MX"/>
        </w:rPr>
        <w:t>vi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ios</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solici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p>
    <w:p w14:paraId="76C6A975" w14:textId="77777777" w:rsidR="004A2284" w:rsidRPr="00AC4615" w:rsidRDefault="004A2284">
      <w:pPr>
        <w:spacing w:after="0" w:line="160" w:lineRule="exact"/>
        <w:rPr>
          <w:sz w:val="16"/>
          <w:szCs w:val="16"/>
          <w:lang w:val="es-MX"/>
        </w:rPr>
      </w:pPr>
    </w:p>
    <w:p w14:paraId="3E5FE983" w14:textId="77777777" w:rsidR="004A2284" w:rsidRPr="00AC4615" w:rsidRDefault="004A2284">
      <w:pPr>
        <w:spacing w:after="0" w:line="200" w:lineRule="exact"/>
        <w:rPr>
          <w:sz w:val="20"/>
          <w:szCs w:val="20"/>
          <w:lang w:val="es-MX"/>
        </w:rPr>
      </w:pPr>
    </w:p>
    <w:p w14:paraId="008E1D49" w14:textId="77777777" w:rsidR="004A2284" w:rsidRPr="00AC4615" w:rsidRDefault="00AC4615">
      <w:pPr>
        <w:tabs>
          <w:tab w:val="left" w:pos="840"/>
        </w:tabs>
        <w:spacing w:after="0" w:line="240" w:lineRule="auto"/>
        <w:ind w:left="499" w:right="-20"/>
        <w:rPr>
          <w:rFonts w:ascii="Calibri" w:eastAsia="Calibri" w:hAnsi="Calibri" w:cs="Calibri"/>
          <w:sz w:val="24"/>
          <w:szCs w:val="24"/>
          <w:lang w:val="es-MX"/>
        </w:rPr>
      </w:pP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w:t>
      </w:r>
      <w:r w:rsidRPr="00AC4615">
        <w:rPr>
          <w:rFonts w:ascii="Calibri" w:eastAsia="Calibri" w:hAnsi="Calibri" w:cs="Calibri"/>
          <w:sz w:val="24"/>
          <w:szCs w:val="24"/>
          <w:lang w:val="es-MX"/>
        </w:rPr>
        <w:tab/>
        <w:t xml:space="preserve">Fijar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os</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ub</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 xml:space="preserve">r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al</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ias</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la</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aci</w:t>
      </w:r>
      <w:r w:rsidRPr="00AC4615">
        <w:rPr>
          <w:rFonts w:ascii="Calibri" w:eastAsia="Calibri" w:hAnsi="Calibri" w:cs="Calibri"/>
          <w:spacing w:val="-2"/>
          <w:sz w:val="24"/>
          <w:szCs w:val="24"/>
          <w:lang w:val="es-MX"/>
        </w:rPr>
        <w:t>ó</w:t>
      </w:r>
      <w:r w:rsidRPr="00AC4615">
        <w:rPr>
          <w:rFonts w:ascii="Calibri" w:eastAsia="Calibri" w:hAnsi="Calibri" w:cs="Calibri"/>
          <w:sz w:val="24"/>
          <w:szCs w:val="24"/>
          <w:lang w:val="es-MX"/>
        </w:rPr>
        <w:t>n</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 servici</w:t>
      </w:r>
      <w:r w:rsidRPr="00AC4615">
        <w:rPr>
          <w:rFonts w:ascii="Calibri" w:eastAsia="Calibri" w:hAnsi="Calibri" w:cs="Calibri"/>
          <w:spacing w:val="-2"/>
          <w:sz w:val="24"/>
          <w:szCs w:val="24"/>
          <w:lang w:val="es-MX"/>
        </w:rPr>
        <w:t>o</w:t>
      </w:r>
      <w:r w:rsidRPr="00AC4615">
        <w:rPr>
          <w:rFonts w:ascii="Calibri" w:eastAsia="Calibri" w:hAnsi="Calibri" w:cs="Calibri"/>
          <w:sz w:val="24"/>
          <w:szCs w:val="24"/>
          <w:lang w:val="es-MX"/>
        </w:rPr>
        <w:t>s.</w:t>
      </w:r>
    </w:p>
    <w:p w14:paraId="67063310" w14:textId="77777777" w:rsidR="004A2284" w:rsidRPr="00AC4615" w:rsidRDefault="004A2284">
      <w:pPr>
        <w:spacing w:before="10" w:after="0" w:line="150" w:lineRule="exact"/>
        <w:rPr>
          <w:sz w:val="15"/>
          <w:szCs w:val="15"/>
          <w:lang w:val="es-MX"/>
        </w:rPr>
      </w:pPr>
    </w:p>
    <w:p w14:paraId="73E1D9D5" w14:textId="77777777" w:rsidR="004A2284" w:rsidRPr="00AC4615" w:rsidRDefault="004A2284">
      <w:pPr>
        <w:spacing w:after="0" w:line="200" w:lineRule="exact"/>
        <w:rPr>
          <w:sz w:val="20"/>
          <w:szCs w:val="20"/>
          <w:lang w:val="es-MX"/>
        </w:rPr>
      </w:pPr>
    </w:p>
    <w:p w14:paraId="3A6EB0B2" w14:textId="77777777" w:rsidR="004A2284" w:rsidRPr="00AC4615" w:rsidRDefault="00AC4615">
      <w:pPr>
        <w:spacing w:after="0" w:line="275" w:lineRule="auto"/>
        <w:ind w:left="859" w:right="75" w:hanging="360"/>
        <w:jc w:val="both"/>
        <w:rPr>
          <w:rFonts w:ascii="Calibri" w:eastAsia="Calibri" w:hAnsi="Calibri" w:cs="Calibri"/>
          <w:sz w:val="24"/>
          <w:szCs w:val="24"/>
          <w:lang w:val="es-MX"/>
        </w:rPr>
      </w:pPr>
      <w:r w:rsidRPr="00AC4615">
        <w:rPr>
          <w:rFonts w:ascii="Calibri" w:eastAsia="Calibri" w:hAnsi="Calibri" w:cs="Calibri"/>
          <w:sz w:val="24"/>
          <w:szCs w:val="24"/>
          <w:lang w:val="es-MX"/>
        </w:rPr>
        <w:t xml:space="preserve">g)  </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ar</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agos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asoci</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g</w:t>
      </w:r>
      <w:r w:rsidRPr="00AC4615">
        <w:rPr>
          <w:rFonts w:ascii="Calibri" w:eastAsia="Calibri" w:hAnsi="Calibri" w:cs="Calibri"/>
          <w:sz w:val="24"/>
          <w:szCs w:val="24"/>
          <w:lang w:val="es-MX"/>
        </w:rPr>
        <w:t>as</w:t>
      </w:r>
      <w:r w:rsidRPr="00AC4615">
        <w:rPr>
          <w:rFonts w:ascii="Calibri" w:eastAsia="Calibri" w:hAnsi="Calibri" w:cs="Calibri"/>
          <w:spacing w:val="-12"/>
          <w:sz w:val="24"/>
          <w:szCs w:val="24"/>
          <w:lang w:val="es-MX"/>
        </w:rPr>
        <w:t xml:space="preserve"> </w:t>
      </w:r>
      <w:r w:rsidRPr="00AC4615">
        <w:rPr>
          <w:rFonts w:ascii="Calibri" w:eastAsia="Calibri" w:hAnsi="Calibri" w:cs="Calibri"/>
          <w:sz w:val="24"/>
          <w:szCs w:val="24"/>
          <w:lang w:val="es-MX"/>
        </w:rPr>
        <w:t>sa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is</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ias</w:t>
      </w:r>
      <w:r w:rsidRPr="00AC4615">
        <w:rPr>
          <w:rFonts w:ascii="Calibri" w:eastAsia="Calibri" w:hAnsi="Calibri" w:cs="Calibri"/>
          <w:spacing w:val="-14"/>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d</w:t>
      </w:r>
      <w:r w:rsidRPr="00AC4615">
        <w:rPr>
          <w:rFonts w:ascii="Calibri" w:eastAsia="Calibri" w:hAnsi="Calibri" w:cs="Calibri"/>
          <w:spacing w:val="1"/>
          <w:sz w:val="24"/>
          <w:szCs w:val="24"/>
          <w:lang w:val="es-MX"/>
        </w:rPr>
        <w:t>u</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solici</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 e</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l servicio.</w:t>
      </w:r>
    </w:p>
    <w:p w14:paraId="437D814B" w14:textId="77777777" w:rsidR="004A2284" w:rsidRPr="00AC4615" w:rsidRDefault="004A2284">
      <w:pPr>
        <w:spacing w:before="7" w:after="0" w:line="110" w:lineRule="exact"/>
        <w:rPr>
          <w:sz w:val="11"/>
          <w:szCs w:val="11"/>
          <w:lang w:val="es-MX"/>
        </w:rPr>
      </w:pPr>
    </w:p>
    <w:p w14:paraId="40D5F1EA" w14:textId="77777777" w:rsidR="004A2284" w:rsidRPr="00AC4615" w:rsidRDefault="004A2284">
      <w:pPr>
        <w:spacing w:after="0" w:line="200" w:lineRule="exact"/>
        <w:rPr>
          <w:sz w:val="20"/>
          <w:szCs w:val="20"/>
          <w:lang w:val="es-MX"/>
        </w:rPr>
      </w:pPr>
    </w:p>
    <w:p w14:paraId="6AAE656A" w14:textId="77777777" w:rsidR="004A2284" w:rsidRPr="00AC4615" w:rsidRDefault="00AC4615">
      <w:pPr>
        <w:spacing w:after="0" w:line="277" w:lineRule="auto"/>
        <w:ind w:left="859" w:right="78" w:hanging="360"/>
        <w:jc w:val="both"/>
        <w:rPr>
          <w:rFonts w:ascii="Calibri" w:eastAsia="Calibri" w:hAnsi="Calibri" w:cs="Calibri"/>
          <w:sz w:val="24"/>
          <w:szCs w:val="24"/>
          <w:lang w:val="es-MX"/>
        </w:rPr>
      </w:pPr>
      <w:r w:rsidRPr="00AC4615">
        <w:rPr>
          <w:rFonts w:ascii="Calibri" w:eastAsia="Calibri" w:hAnsi="Calibri" w:cs="Calibri"/>
          <w:spacing w:val="1"/>
          <w:sz w:val="24"/>
          <w:szCs w:val="24"/>
          <w:lang w:val="es-MX"/>
        </w:rPr>
        <w:t>h</w:t>
      </w:r>
      <w:r w:rsidRPr="00AC4615">
        <w:rPr>
          <w:rFonts w:ascii="Calibri" w:eastAsia="Calibri" w:hAnsi="Calibri" w:cs="Calibri"/>
          <w:sz w:val="24"/>
          <w:szCs w:val="24"/>
          <w:lang w:val="es-MX"/>
        </w:rPr>
        <w:t>)</w:t>
      </w:r>
      <w:r w:rsidRPr="00AC4615">
        <w:rPr>
          <w:rFonts w:ascii="Calibri" w:eastAsia="Calibri" w:hAnsi="Calibri" w:cs="Calibri"/>
          <w:spacing w:val="52"/>
          <w:sz w:val="24"/>
          <w:szCs w:val="24"/>
          <w:lang w:val="es-MX"/>
        </w:rPr>
        <w:t xml:space="preserve"> </w:t>
      </w:r>
      <w:r w:rsidRPr="00AC4615">
        <w:rPr>
          <w:rFonts w:ascii="Calibri" w:eastAsia="Calibri" w:hAnsi="Calibri" w:cs="Calibri"/>
          <w:sz w:val="24"/>
          <w:szCs w:val="24"/>
          <w:lang w:val="es-MX"/>
        </w:rPr>
        <w:t>P</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onu</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iarse r</w:t>
      </w:r>
      <w:r w:rsidRPr="00AC4615">
        <w:rPr>
          <w:rFonts w:ascii="Calibri" w:eastAsia="Calibri" w:hAnsi="Calibri" w:cs="Calibri"/>
          <w:spacing w:val="1"/>
          <w:sz w:val="24"/>
          <w:szCs w:val="24"/>
          <w:lang w:val="es-MX"/>
        </w:rPr>
        <w:t>e</w:t>
      </w:r>
      <w:r w:rsidRPr="00AC4615">
        <w:rPr>
          <w:rFonts w:ascii="Calibri" w:eastAsia="Calibri" w:hAnsi="Calibri" w:cs="Calibri"/>
          <w:spacing w:val="-3"/>
          <w:sz w:val="24"/>
          <w:szCs w:val="24"/>
          <w:lang w:val="es-MX"/>
        </w:rPr>
        <w:t>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ell</w:t>
      </w:r>
      <w:r w:rsidRPr="00AC4615">
        <w:rPr>
          <w:rFonts w:ascii="Calibri" w:eastAsia="Calibri" w:hAnsi="Calibri" w:cs="Calibri"/>
          <w:spacing w:val="1"/>
          <w:sz w:val="24"/>
          <w:szCs w:val="24"/>
          <w:lang w:val="es-MX"/>
        </w:rPr>
        <w:t>a</w:t>
      </w:r>
      <w:r w:rsidRPr="00AC4615">
        <w:rPr>
          <w:rFonts w:ascii="Calibri" w:eastAsia="Calibri" w:hAnsi="Calibri" w:cs="Calibri"/>
          <w:sz w:val="24"/>
          <w:szCs w:val="24"/>
          <w:lang w:val="es-MX"/>
        </w:rPr>
        <w:t>s</w:t>
      </w:r>
      <w:r w:rsidRPr="00AC4615">
        <w:rPr>
          <w:rFonts w:ascii="Calibri" w:eastAsia="Calibri" w:hAnsi="Calibri" w:cs="Calibri"/>
          <w:spacing w:val="7"/>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t</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acio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es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pacing w:val="-3"/>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lim</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al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ad</w:t>
      </w:r>
      <w:r w:rsidRPr="00AC4615">
        <w:rPr>
          <w:rFonts w:ascii="Calibri" w:eastAsia="Calibri" w:hAnsi="Calibri" w:cs="Calibri"/>
          <w:spacing w:val="-1"/>
          <w:sz w:val="24"/>
          <w:szCs w:val="24"/>
          <w:lang w:val="es-MX"/>
        </w:rPr>
        <w:t xml:space="preserve"> d</w:t>
      </w:r>
      <w:r w:rsidRPr="00AC4615">
        <w:rPr>
          <w:rFonts w:ascii="Calibri" w:eastAsia="Calibri" w:hAnsi="Calibri" w:cs="Calibri"/>
          <w:sz w:val="24"/>
          <w:szCs w:val="24"/>
          <w:lang w:val="es-MX"/>
        </w:rPr>
        <w:t>el</w:t>
      </w:r>
      <w:r w:rsidRPr="00AC4615">
        <w:rPr>
          <w:rFonts w:ascii="Calibri" w:eastAsia="Calibri" w:hAnsi="Calibri" w:cs="Calibri"/>
          <w:spacing w:val="1"/>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w:t>
      </w:r>
      <w:r w:rsidRPr="00AC4615">
        <w:rPr>
          <w:rFonts w:ascii="Calibri" w:eastAsia="Calibri" w:hAnsi="Calibri" w:cs="Calibri"/>
          <w:spacing w:val="1"/>
          <w:sz w:val="24"/>
          <w:szCs w:val="24"/>
          <w:lang w:val="es-MX"/>
        </w:rPr>
        <w:t>r</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p>
    <w:p w14:paraId="3F757152" w14:textId="77777777" w:rsidR="004A2284" w:rsidRPr="00AC4615" w:rsidRDefault="004A2284">
      <w:pPr>
        <w:spacing w:before="9" w:after="0" w:line="150" w:lineRule="exact"/>
        <w:rPr>
          <w:sz w:val="15"/>
          <w:szCs w:val="15"/>
          <w:lang w:val="es-MX"/>
        </w:rPr>
      </w:pPr>
    </w:p>
    <w:p w14:paraId="17891A27" w14:textId="77777777" w:rsidR="004A2284" w:rsidRPr="00AC4615" w:rsidRDefault="00AC4615">
      <w:pPr>
        <w:tabs>
          <w:tab w:val="left" w:pos="1200"/>
        </w:tabs>
        <w:spacing w:after="0" w:line="240" w:lineRule="auto"/>
        <w:ind w:left="499" w:right="-20"/>
        <w:rPr>
          <w:rFonts w:ascii="Calibri" w:eastAsia="Calibri" w:hAnsi="Calibri" w:cs="Calibri"/>
          <w:sz w:val="26"/>
          <w:szCs w:val="26"/>
          <w:lang w:val="es-MX"/>
        </w:rPr>
      </w:pPr>
      <w:r w:rsidRPr="00AC4615">
        <w:rPr>
          <w:rFonts w:ascii="Calibri" w:eastAsia="Calibri" w:hAnsi="Calibri" w:cs="Calibri"/>
          <w:b/>
          <w:bCs/>
          <w:color w:val="C5182C"/>
          <w:sz w:val="26"/>
          <w:szCs w:val="26"/>
          <w:lang w:val="es-MX"/>
        </w:rPr>
        <w:t>I</w:t>
      </w:r>
      <w:r w:rsidRPr="00AC4615">
        <w:rPr>
          <w:rFonts w:ascii="Calibri" w:eastAsia="Calibri" w:hAnsi="Calibri" w:cs="Calibri"/>
          <w:b/>
          <w:bCs/>
          <w:color w:val="C5182C"/>
          <w:spacing w:val="-1"/>
          <w:sz w:val="26"/>
          <w:szCs w:val="26"/>
          <w:lang w:val="es-MX"/>
        </w:rPr>
        <w:t>X</w:t>
      </w:r>
      <w:r w:rsidRPr="00AC4615">
        <w:rPr>
          <w:rFonts w:ascii="Calibri" w:eastAsia="Calibri" w:hAnsi="Calibri" w:cs="Calibri"/>
          <w:b/>
          <w:bCs/>
          <w:color w:val="C5182C"/>
          <w:sz w:val="26"/>
          <w:szCs w:val="26"/>
          <w:lang w:val="es-MX"/>
        </w:rPr>
        <w:t>.</w:t>
      </w:r>
      <w:r w:rsidRPr="00AC4615">
        <w:rPr>
          <w:rFonts w:ascii="Calibri" w:eastAsia="Calibri" w:hAnsi="Calibri" w:cs="Calibri"/>
          <w:b/>
          <w:bCs/>
          <w:color w:val="C5182C"/>
          <w:sz w:val="26"/>
          <w:szCs w:val="26"/>
          <w:lang w:val="es-MX"/>
        </w:rPr>
        <w:tab/>
      </w:r>
      <w:r w:rsidRPr="00AC4615">
        <w:rPr>
          <w:rFonts w:ascii="Calibri" w:eastAsia="Calibri" w:hAnsi="Calibri" w:cs="Calibri"/>
          <w:b/>
          <w:bCs/>
          <w:color w:val="C5182C"/>
          <w:spacing w:val="-1"/>
          <w:sz w:val="26"/>
          <w:szCs w:val="26"/>
          <w:lang w:val="es-MX"/>
        </w:rPr>
        <w:t>P</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fil</w:t>
      </w:r>
      <w:r w:rsidRPr="00AC4615">
        <w:rPr>
          <w:rFonts w:ascii="Calibri" w:eastAsia="Calibri" w:hAnsi="Calibri" w:cs="Calibri"/>
          <w:b/>
          <w:bCs/>
          <w:color w:val="C5182C"/>
          <w:spacing w:val="-6"/>
          <w:sz w:val="26"/>
          <w:szCs w:val="26"/>
          <w:lang w:val="es-MX"/>
        </w:rPr>
        <w:t xml:space="preserve"> </w:t>
      </w:r>
      <w:r w:rsidRPr="00AC4615">
        <w:rPr>
          <w:rFonts w:ascii="Calibri" w:eastAsia="Calibri" w:hAnsi="Calibri" w:cs="Calibri"/>
          <w:b/>
          <w:bCs/>
          <w:color w:val="C5182C"/>
          <w:sz w:val="26"/>
          <w:szCs w:val="26"/>
          <w:lang w:val="es-MX"/>
        </w:rPr>
        <w:t>de</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z w:val="26"/>
          <w:szCs w:val="26"/>
          <w:lang w:val="es-MX"/>
        </w:rPr>
        <w:t>a</w:t>
      </w:r>
      <w:r w:rsidRPr="00AC4615">
        <w:rPr>
          <w:rFonts w:ascii="Calibri" w:eastAsia="Calibri" w:hAnsi="Calibri" w:cs="Calibri"/>
          <w:b/>
          <w:bCs/>
          <w:color w:val="C5182C"/>
          <w:spacing w:val="-4"/>
          <w:sz w:val="26"/>
          <w:szCs w:val="26"/>
          <w:lang w:val="es-MX"/>
        </w:rPr>
        <w:t xml:space="preserve"> </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z w:val="26"/>
          <w:szCs w:val="26"/>
          <w:lang w:val="es-MX"/>
        </w:rPr>
        <w:t>n</w:t>
      </w:r>
      <w:r w:rsidRPr="00AC4615">
        <w:rPr>
          <w:rFonts w:ascii="Calibri" w:eastAsia="Calibri" w:hAnsi="Calibri" w:cs="Calibri"/>
          <w:b/>
          <w:bCs/>
          <w:color w:val="C5182C"/>
          <w:spacing w:val="2"/>
          <w:sz w:val="26"/>
          <w:szCs w:val="26"/>
          <w:lang w:val="es-MX"/>
        </w:rPr>
        <w:t>s</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i</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2"/>
          <w:sz w:val="26"/>
          <w:szCs w:val="26"/>
          <w:lang w:val="es-MX"/>
        </w:rPr>
        <w:t>u</w:t>
      </w:r>
      <w:r w:rsidRPr="00AC4615">
        <w:rPr>
          <w:rFonts w:ascii="Calibri" w:eastAsia="Calibri" w:hAnsi="Calibri" w:cs="Calibri"/>
          <w:b/>
          <w:bCs/>
          <w:color w:val="C5182C"/>
          <w:sz w:val="26"/>
          <w:szCs w:val="26"/>
          <w:lang w:val="es-MX"/>
        </w:rPr>
        <w:t>ción</w:t>
      </w:r>
    </w:p>
    <w:p w14:paraId="01BD08F6" w14:textId="77777777" w:rsidR="004A2284" w:rsidRPr="00AC4615" w:rsidRDefault="004A2284">
      <w:pPr>
        <w:spacing w:before="9" w:after="0" w:line="110" w:lineRule="exact"/>
        <w:rPr>
          <w:sz w:val="11"/>
          <w:szCs w:val="11"/>
          <w:lang w:val="es-MX"/>
        </w:rPr>
      </w:pPr>
    </w:p>
    <w:p w14:paraId="7148BE67" w14:textId="11E94FCD" w:rsidR="003C170F" w:rsidRPr="003C170F" w:rsidRDefault="003C170F" w:rsidP="003C170F">
      <w:pPr>
        <w:spacing w:before="240" w:line="360" w:lineRule="auto"/>
        <w:jc w:val="both"/>
        <w:rPr>
          <w:ins w:id="25" w:author="Ramsés Vázquez-Lira" w:date="2020-01-02T21:07:00Z"/>
          <w:rFonts w:ascii="Montserrat" w:hAnsi="Montserrat"/>
          <w:sz w:val="20"/>
          <w:szCs w:val="20"/>
          <w:lang w:val="es-MX"/>
        </w:rPr>
      </w:pPr>
      <w:r w:rsidRPr="003C170F">
        <w:rPr>
          <w:rFonts w:ascii="Montserrat" w:hAnsi="Montserrat"/>
          <w:sz w:val="20"/>
          <w:szCs w:val="20"/>
          <w:lang w:val="es-MX"/>
        </w:rPr>
        <w:t>El Prestador de Servicios está constituido legalmente bajo las leyes mexicanas, con domicilio fiscal en la Ciudad de México. Se trata de una institución de educación superior con capital humano dedicad</w:t>
      </w:r>
      <w:ins w:id="26" w:author="Juan Carlos Perez" w:date="2020-01-02T17:41:00Z">
        <w:r w:rsidRPr="003C170F">
          <w:rPr>
            <w:rFonts w:ascii="Montserrat" w:hAnsi="Montserrat"/>
            <w:sz w:val="20"/>
            <w:szCs w:val="20"/>
            <w:lang w:val="es-MX"/>
          </w:rPr>
          <w:t>o</w:t>
        </w:r>
      </w:ins>
      <w:del w:id="27" w:author="Juan Carlos Perez" w:date="2020-01-02T17:41:00Z">
        <w:r w:rsidRPr="003C170F" w:rsidDel="007622CD">
          <w:rPr>
            <w:rFonts w:ascii="Montserrat" w:hAnsi="Montserrat"/>
            <w:sz w:val="20"/>
            <w:szCs w:val="20"/>
            <w:lang w:val="es-MX"/>
          </w:rPr>
          <w:delText>a</w:delText>
        </w:r>
      </w:del>
      <w:r w:rsidRPr="003C170F">
        <w:rPr>
          <w:rFonts w:ascii="Montserrat" w:hAnsi="Montserrat"/>
          <w:sz w:val="20"/>
          <w:szCs w:val="20"/>
          <w:lang w:val="es-MX"/>
        </w:rPr>
        <w:t xml:space="preserve"> a</w:t>
      </w:r>
      <w:del w:id="28" w:author="Juan Carlos Perez" w:date="2020-01-02T17:43:00Z">
        <w:r w:rsidRPr="003C170F" w:rsidDel="007622CD">
          <w:rPr>
            <w:rFonts w:ascii="Montserrat" w:hAnsi="Montserrat"/>
            <w:sz w:val="20"/>
            <w:szCs w:val="20"/>
            <w:lang w:val="es-MX"/>
          </w:rPr>
          <w:delText xml:space="preserve"> la</w:delText>
        </w:r>
      </w:del>
      <w:r w:rsidRPr="003C170F">
        <w:rPr>
          <w:rFonts w:ascii="Montserrat" w:hAnsi="Montserrat"/>
          <w:sz w:val="20"/>
          <w:szCs w:val="20"/>
          <w:lang w:val="es-MX"/>
        </w:rPr>
        <w:t xml:space="preserve"> </w:t>
      </w:r>
      <w:ins w:id="29" w:author="Juan Carlos Perez" w:date="2020-01-02T17:43:00Z">
        <w:r w:rsidRPr="003C170F">
          <w:rPr>
            <w:rFonts w:ascii="Montserrat" w:hAnsi="Montserrat"/>
            <w:sz w:val="20"/>
            <w:szCs w:val="20"/>
            <w:lang w:val="es-MX"/>
          </w:rPr>
          <w:t xml:space="preserve">la docencia, la </w:t>
        </w:r>
      </w:ins>
      <w:r w:rsidRPr="003C170F">
        <w:rPr>
          <w:rFonts w:ascii="Montserrat" w:hAnsi="Montserrat"/>
          <w:sz w:val="20"/>
          <w:szCs w:val="20"/>
          <w:lang w:val="es-MX"/>
        </w:rPr>
        <w:t xml:space="preserve">investigación, </w:t>
      </w:r>
      <w:ins w:id="30" w:author="Juan Carlos Perez" w:date="2020-01-02T17:42:00Z">
        <w:r w:rsidRPr="003C170F">
          <w:rPr>
            <w:rFonts w:ascii="Montserrat" w:hAnsi="Montserrat"/>
            <w:sz w:val="20"/>
            <w:szCs w:val="20"/>
            <w:lang w:val="es-MX"/>
          </w:rPr>
          <w:t>el desarrollo tecnológico y</w:t>
        </w:r>
      </w:ins>
      <w:ins w:id="31" w:author="Juan Carlos Perez" w:date="2020-01-02T17:43:00Z">
        <w:r w:rsidRPr="003C170F">
          <w:rPr>
            <w:rFonts w:ascii="Montserrat" w:hAnsi="Montserrat"/>
            <w:sz w:val="20"/>
            <w:szCs w:val="20"/>
            <w:lang w:val="es-MX"/>
          </w:rPr>
          <w:t xml:space="preserve"> la innovación</w:t>
        </w:r>
      </w:ins>
      <w:r w:rsidRPr="003C170F">
        <w:rPr>
          <w:rFonts w:ascii="Montserrat" w:hAnsi="Montserrat"/>
          <w:sz w:val="20"/>
          <w:szCs w:val="20"/>
          <w:lang w:val="es-MX"/>
        </w:rPr>
        <w:t xml:space="preserve">, </w:t>
      </w:r>
      <w:ins w:id="32" w:author="Juan Carlos Perez" w:date="2020-01-02T17:29:00Z">
        <w:r w:rsidRPr="003C170F">
          <w:rPr>
            <w:rFonts w:ascii="Montserrat" w:hAnsi="Montserrat"/>
            <w:sz w:val="20"/>
            <w:szCs w:val="20"/>
            <w:lang w:val="es-MX"/>
          </w:rPr>
          <w:t xml:space="preserve">con </w:t>
        </w:r>
      </w:ins>
      <w:del w:id="33" w:author="Juan Carlos Perez" w:date="2020-01-02T17:43:00Z">
        <w:r w:rsidRPr="003C170F" w:rsidDel="007622CD">
          <w:rPr>
            <w:rFonts w:ascii="Montserrat" w:hAnsi="Montserrat"/>
            <w:sz w:val="20"/>
            <w:szCs w:val="20"/>
            <w:lang w:val="es-MX"/>
          </w:rPr>
          <w:delText xml:space="preserve">un amplio grado de </w:delText>
        </w:r>
      </w:del>
      <w:r w:rsidRPr="003C170F">
        <w:rPr>
          <w:rFonts w:ascii="Montserrat" w:hAnsi="Montserrat"/>
          <w:sz w:val="20"/>
          <w:szCs w:val="20"/>
          <w:lang w:val="es-MX"/>
        </w:rPr>
        <w:t xml:space="preserve">experiencia </w:t>
      </w:r>
      <w:del w:id="34" w:author="Juan Carlos Perez" w:date="2020-01-02T17:43:00Z">
        <w:r w:rsidRPr="003C170F" w:rsidDel="007622CD">
          <w:rPr>
            <w:rFonts w:ascii="Montserrat" w:hAnsi="Montserrat"/>
            <w:sz w:val="20"/>
            <w:szCs w:val="20"/>
            <w:lang w:val="es-MX"/>
          </w:rPr>
          <w:delText>y experticia</w:delText>
        </w:r>
      </w:del>
      <w:ins w:id="35" w:author="Juan Carlos Perez" w:date="2020-01-02T17:44:00Z">
        <w:r w:rsidRPr="003C170F">
          <w:rPr>
            <w:rFonts w:ascii="Montserrat" w:hAnsi="Montserrat"/>
            <w:sz w:val="20"/>
            <w:szCs w:val="20"/>
            <w:lang w:val="es-MX"/>
          </w:rPr>
          <w:t>reconocida</w:t>
        </w:r>
      </w:ins>
      <w:del w:id="36" w:author="Juan Carlos Perez" w:date="2020-01-02T17:44:00Z">
        <w:r w:rsidRPr="003C170F" w:rsidDel="007622CD">
          <w:rPr>
            <w:rFonts w:ascii="Montserrat" w:hAnsi="Montserrat"/>
            <w:sz w:val="20"/>
            <w:szCs w:val="20"/>
            <w:lang w:val="es-MX"/>
          </w:rPr>
          <w:delText xml:space="preserve"> en</w:delText>
        </w:r>
      </w:del>
      <w:r w:rsidRPr="003C170F">
        <w:rPr>
          <w:rFonts w:ascii="Montserrat" w:hAnsi="Montserrat"/>
          <w:sz w:val="20"/>
          <w:szCs w:val="20"/>
          <w:lang w:val="es-MX"/>
        </w:rPr>
        <w:t xml:space="preserve"> </w:t>
      </w:r>
      <w:del w:id="37" w:author="Juan Carlos Perez" w:date="2020-01-02T17:44:00Z">
        <w:r w:rsidRPr="003C170F" w:rsidDel="007622CD">
          <w:rPr>
            <w:rFonts w:ascii="Montserrat" w:hAnsi="Montserrat"/>
            <w:sz w:val="20"/>
            <w:szCs w:val="20"/>
            <w:lang w:val="es-MX"/>
          </w:rPr>
          <w:delText xml:space="preserve">la </w:delText>
        </w:r>
      </w:del>
      <w:ins w:id="38" w:author="Juan Carlos Perez" w:date="2020-01-02T17:44:00Z">
        <w:r w:rsidRPr="003C170F">
          <w:rPr>
            <w:rFonts w:ascii="Montserrat" w:hAnsi="Montserrat"/>
            <w:sz w:val="20"/>
            <w:szCs w:val="20"/>
            <w:lang w:val="es-MX"/>
          </w:rPr>
          <w:t xml:space="preserve">en </w:t>
        </w:r>
      </w:ins>
      <w:del w:id="39" w:author="Juan Carlos Perez" w:date="2020-01-02T17:45:00Z">
        <w:r w:rsidRPr="003C170F" w:rsidDel="007622CD">
          <w:rPr>
            <w:rFonts w:ascii="Montserrat" w:hAnsi="Montserrat"/>
            <w:sz w:val="20"/>
            <w:szCs w:val="20"/>
            <w:lang w:val="es-MX"/>
          </w:rPr>
          <w:delText xml:space="preserve">elaboración </w:delText>
        </w:r>
      </w:del>
      <w:ins w:id="40" w:author="Juan Carlos Perez" w:date="2020-01-02T17:45:00Z">
        <w:r w:rsidRPr="003C170F">
          <w:rPr>
            <w:rFonts w:ascii="Montserrat" w:hAnsi="Montserrat"/>
            <w:sz w:val="20"/>
            <w:szCs w:val="20"/>
            <w:lang w:val="es-MX"/>
          </w:rPr>
          <w:t>el diseño y validaci</w:t>
        </w:r>
      </w:ins>
      <w:ins w:id="41" w:author="Juan Carlos Perez" w:date="2020-01-02T17:46:00Z">
        <w:r w:rsidRPr="003C170F">
          <w:rPr>
            <w:rFonts w:ascii="Montserrat" w:hAnsi="Montserrat"/>
            <w:sz w:val="20"/>
            <w:szCs w:val="20"/>
            <w:lang w:val="es-MX"/>
          </w:rPr>
          <w:t>ón</w:t>
        </w:r>
      </w:ins>
      <w:ins w:id="42" w:author="Juan Carlos Perez" w:date="2020-01-02T17:53:00Z">
        <w:r w:rsidRPr="003C170F">
          <w:rPr>
            <w:rFonts w:ascii="Montserrat" w:hAnsi="Montserrat"/>
            <w:sz w:val="20"/>
            <w:szCs w:val="20"/>
            <w:lang w:val="es-MX"/>
          </w:rPr>
          <w:t xml:space="preserve"> </w:t>
        </w:r>
      </w:ins>
      <w:r w:rsidRPr="003C170F">
        <w:rPr>
          <w:rFonts w:ascii="Montserrat" w:hAnsi="Montserrat"/>
          <w:sz w:val="20"/>
          <w:szCs w:val="20"/>
          <w:lang w:val="es-MX"/>
        </w:rPr>
        <w:t xml:space="preserve">de instrumentos </w:t>
      </w:r>
      <w:ins w:id="43" w:author="Juan Carlos Perez" w:date="2020-01-02T17:46:00Z">
        <w:r w:rsidRPr="003C170F">
          <w:rPr>
            <w:rFonts w:ascii="Montserrat" w:hAnsi="Montserrat"/>
            <w:sz w:val="20"/>
            <w:szCs w:val="20"/>
            <w:lang w:val="es-MX"/>
          </w:rPr>
          <w:t xml:space="preserve">y procesos </w:t>
        </w:r>
      </w:ins>
      <w:r w:rsidRPr="003C170F">
        <w:rPr>
          <w:rFonts w:ascii="Montserrat" w:hAnsi="Montserrat"/>
          <w:sz w:val="20"/>
          <w:szCs w:val="20"/>
          <w:lang w:val="es-MX"/>
        </w:rPr>
        <w:t xml:space="preserve">de </w:t>
      </w:r>
      <w:ins w:id="44" w:author="Juan Carlos Perez" w:date="2020-01-02T17:46:00Z">
        <w:r w:rsidRPr="003C170F">
          <w:rPr>
            <w:rFonts w:ascii="Montserrat" w:hAnsi="Montserrat"/>
            <w:sz w:val="20"/>
            <w:szCs w:val="20"/>
            <w:lang w:val="es-MX"/>
          </w:rPr>
          <w:t xml:space="preserve">evaluación educativa desde distintas </w:t>
        </w:r>
      </w:ins>
      <w:ins w:id="45" w:author="Juan Carlos Perez" w:date="2020-01-02T17:48:00Z">
        <w:r w:rsidRPr="003C170F">
          <w:rPr>
            <w:rFonts w:ascii="Montserrat" w:hAnsi="Montserrat"/>
            <w:sz w:val="20"/>
            <w:szCs w:val="20"/>
            <w:lang w:val="es-MX"/>
          </w:rPr>
          <w:t>perspectivas</w:t>
        </w:r>
      </w:ins>
      <w:ins w:id="46" w:author="Juan Carlos Perez" w:date="2020-01-02T17:46:00Z">
        <w:r w:rsidRPr="003C170F">
          <w:rPr>
            <w:rFonts w:ascii="Montserrat" w:hAnsi="Montserrat"/>
            <w:sz w:val="20"/>
            <w:szCs w:val="20"/>
            <w:lang w:val="es-MX"/>
          </w:rPr>
          <w:t xml:space="preserve"> y con </w:t>
        </w:r>
      </w:ins>
      <w:r w:rsidRPr="003C170F">
        <w:rPr>
          <w:rFonts w:ascii="Montserrat" w:hAnsi="Montserrat"/>
          <w:sz w:val="20"/>
          <w:szCs w:val="20"/>
          <w:lang w:val="es-MX"/>
        </w:rPr>
        <w:t>apeg</w:t>
      </w:r>
      <w:ins w:id="47" w:author="Juan Carlos Perez" w:date="2020-01-02T17:48:00Z">
        <w:r w:rsidRPr="003C170F">
          <w:rPr>
            <w:rFonts w:ascii="Montserrat" w:hAnsi="Montserrat"/>
            <w:sz w:val="20"/>
            <w:szCs w:val="20"/>
            <w:lang w:val="es-MX"/>
          </w:rPr>
          <w:t>o a l</w:t>
        </w:r>
      </w:ins>
      <w:del w:id="48" w:author="Juan Carlos Perez" w:date="2020-01-02T17:48:00Z">
        <w:r w:rsidRPr="003C170F" w:rsidDel="007622CD">
          <w:rPr>
            <w:rFonts w:ascii="Montserrat" w:hAnsi="Montserrat"/>
            <w:sz w:val="20"/>
            <w:szCs w:val="20"/>
            <w:lang w:val="es-MX"/>
          </w:rPr>
          <w:delText>ado a l</w:delText>
        </w:r>
      </w:del>
      <w:r w:rsidRPr="003C170F">
        <w:rPr>
          <w:rFonts w:ascii="Montserrat" w:hAnsi="Montserrat"/>
          <w:sz w:val="20"/>
          <w:szCs w:val="20"/>
          <w:lang w:val="es-MX"/>
        </w:rPr>
        <w:t xml:space="preserve">os más altos estándares </w:t>
      </w:r>
      <w:ins w:id="49" w:author="Juan Carlos Perez" w:date="2020-01-02T17:45:00Z">
        <w:r w:rsidRPr="003C170F">
          <w:rPr>
            <w:rFonts w:ascii="Montserrat" w:hAnsi="Montserrat"/>
            <w:sz w:val="20"/>
            <w:szCs w:val="20"/>
            <w:lang w:val="es-MX"/>
          </w:rPr>
          <w:t>de calidad</w:t>
        </w:r>
      </w:ins>
      <w:ins w:id="50" w:author="Juan Carlos Perez" w:date="2020-01-02T17:54:00Z">
        <w:r w:rsidRPr="003C170F">
          <w:rPr>
            <w:rFonts w:ascii="Montserrat" w:hAnsi="Montserrat"/>
            <w:sz w:val="20"/>
            <w:szCs w:val="20"/>
            <w:lang w:val="es-MX"/>
          </w:rPr>
          <w:t>, así como de experiencia</w:t>
        </w:r>
      </w:ins>
      <w:r w:rsidRPr="003C170F">
        <w:rPr>
          <w:rFonts w:ascii="Montserrat" w:hAnsi="Montserrat"/>
          <w:sz w:val="20"/>
          <w:szCs w:val="20"/>
          <w:lang w:val="es-MX"/>
        </w:rPr>
        <w:t xml:space="preserve"> tanto en la aplicación de evaluaciones en papel como por medios electrónicos, permitiendo garantizar la cobertura a nivel nacional del proyecto</w:t>
      </w:r>
      <w:ins w:id="51" w:author="Juan Carlos Perez" w:date="2020-01-02T17:55:00Z">
        <w:r w:rsidRPr="003C170F">
          <w:rPr>
            <w:rFonts w:ascii="Montserrat" w:hAnsi="Montserrat"/>
            <w:sz w:val="20"/>
            <w:szCs w:val="20"/>
            <w:lang w:val="es-MX"/>
          </w:rPr>
          <w:t>.</w:t>
        </w:r>
      </w:ins>
      <w:ins w:id="52" w:author="Ramsés Vázquez-Lira" w:date="2020-01-02T20:58:00Z">
        <w:r w:rsidRPr="003C170F">
          <w:rPr>
            <w:rFonts w:ascii="Montserrat" w:hAnsi="Montserrat"/>
            <w:sz w:val="20"/>
            <w:szCs w:val="20"/>
            <w:lang w:val="es-MX"/>
            <w:rPrChange w:id="53" w:author="Ramsés Vázquez-Lira" w:date="2020-01-02T20:59:00Z">
              <w:rPr>
                <w:rFonts w:ascii="Montserrat" w:hAnsi="Montserrat"/>
                <w:strike/>
                <w:sz w:val="20"/>
                <w:szCs w:val="20"/>
              </w:rPr>
            </w:rPrChange>
          </w:rPr>
          <w:t xml:space="preserve"> </w:t>
        </w:r>
      </w:ins>
      <w:r w:rsidRPr="003C170F">
        <w:rPr>
          <w:rFonts w:ascii="Montserrat" w:hAnsi="Montserrat"/>
          <w:sz w:val="20"/>
          <w:szCs w:val="20"/>
          <w:lang w:val="es-MX"/>
        </w:rPr>
        <w:t>Asimismo, su experiencia previa con el Sistema Educativo le permite salvaguardar la confidencialidad de la información recopilada a partir de la aplicación de las evaluaciones docentes en los niveles de Educación Básica</w:t>
      </w:r>
      <w:ins w:id="54" w:author="Ramsés Vázquez-Lira" w:date="2020-01-02T21:02:00Z">
        <w:r w:rsidRPr="003C170F">
          <w:rPr>
            <w:rFonts w:ascii="Montserrat" w:hAnsi="Montserrat"/>
            <w:sz w:val="20"/>
            <w:szCs w:val="20"/>
            <w:lang w:val="es-MX"/>
          </w:rPr>
          <w:t xml:space="preserve"> (EB)</w:t>
        </w:r>
      </w:ins>
      <w:r w:rsidRPr="003C170F">
        <w:rPr>
          <w:rFonts w:ascii="Montserrat" w:hAnsi="Montserrat"/>
          <w:sz w:val="20"/>
          <w:szCs w:val="20"/>
          <w:lang w:val="es-MX"/>
        </w:rPr>
        <w:t xml:space="preserve"> y Media Superior</w:t>
      </w:r>
      <w:ins w:id="55" w:author="Ramsés Vázquez-Lira" w:date="2020-01-02T21:02:00Z">
        <w:r w:rsidRPr="003C170F">
          <w:rPr>
            <w:rFonts w:ascii="Montserrat" w:hAnsi="Montserrat"/>
            <w:sz w:val="20"/>
            <w:szCs w:val="20"/>
            <w:lang w:val="es-MX"/>
          </w:rPr>
          <w:t xml:space="preserve"> (EMS)</w:t>
        </w:r>
      </w:ins>
      <w:r w:rsidRPr="003C170F">
        <w:rPr>
          <w:rFonts w:ascii="Montserrat" w:hAnsi="Montserrat"/>
          <w:sz w:val="20"/>
          <w:szCs w:val="20"/>
          <w:lang w:val="es-MX"/>
        </w:rPr>
        <w:t>.</w:t>
      </w:r>
    </w:p>
    <w:p w14:paraId="0EBD6896" w14:textId="77777777" w:rsidR="003C170F" w:rsidRPr="00FF4A91" w:rsidRDefault="003C170F" w:rsidP="003C170F">
      <w:pPr>
        <w:pStyle w:val="Prrafodelista"/>
        <w:numPr>
          <w:ilvl w:val="0"/>
          <w:numId w:val="1"/>
        </w:numPr>
        <w:spacing w:before="240" w:line="360" w:lineRule="auto"/>
        <w:jc w:val="both"/>
        <w:rPr>
          <w:ins w:id="56" w:author="Ramsés Vázquez-Lira" w:date="2020-01-02T21:07:00Z"/>
          <w:rFonts w:ascii="Montserrat" w:hAnsi="Montserrat"/>
          <w:sz w:val="20"/>
          <w:szCs w:val="20"/>
          <w:rPrChange w:id="57" w:author="Ramsés Vázquez-Lira" w:date="2020-01-02T21:09:00Z">
            <w:rPr>
              <w:ins w:id="58" w:author="Ramsés Vázquez-Lira" w:date="2020-01-02T21:07:00Z"/>
            </w:rPr>
          </w:rPrChange>
        </w:rPr>
        <w:pPrChange w:id="59" w:author="Ramsés Vázquez-Lira" w:date="2020-01-02T21:09:00Z">
          <w:pPr>
            <w:spacing w:before="240" w:line="360" w:lineRule="auto"/>
            <w:jc w:val="both"/>
          </w:pPr>
        </w:pPrChange>
      </w:pPr>
      <w:ins w:id="60" w:author="Ramsés Vázquez-Lira" w:date="2020-01-02T21:07:00Z">
        <w:r w:rsidRPr="00FF4A91">
          <w:rPr>
            <w:rFonts w:ascii="Montserrat" w:hAnsi="Montserrat"/>
            <w:sz w:val="20"/>
            <w:szCs w:val="20"/>
            <w:rPrChange w:id="61" w:author="Ramsés Vázquez-Lira" w:date="2020-01-02T21:09:00Z">
              <w:rPr/>
            </w:rPrChange>
          </w:rPr>
          <w:t>Perfiles del personal, habilidades y competencias</w:t>
        </w:r>
      </w:ins>
    </w:p>
    <w:p w14:paraId="1361FD04" w14:textId="77777777" w:rsidR="003C170F" w:rsidRPr="00FF4A91" w:rsidRDefault="003C170F" w:rsidP="003C170F">
      <w:pPr>
        <w:pStyle w:val="Prrafodelista"/>
        <w:numPr>
          <w:ilvl w:val="0"/>
          <w:numId w:val="1"/>
        </w:numPr>
        <w:spacing w:before="240" w:line="360" w:lineRule="auto"/>
        <w:jc w:val="both"/>
        <w:rPr>
          <w:ins w:id="62" w:author="Ramsés Vázquez-Lira" w:date="2020-01-02T21:07:00Z"/>
          <w:rFonts w:ascii="Montserrat" w:hAnsi="Montserrat"/>
          <w:sz w:val="20"/>
          <w:szCs w:val="20"/>
          <w:rPrChange w:id="63" w:author="Ramsés Vázquez-Lira" w:date="2020-01-02T21:09:00Z">
            <w:rPr>
              <w:ins w:id="64" w:author="Ramsés Vázquez-Lira" w:date="2020-01-02T21:07:00Z"/>
            </w:rPr>
          </w:rPrChange>
        </w:rPr>
        <w:pPrChange w:id="65" w:author="Ramsés Vázquez-Lira" w:date="2020-01-02T21:09:00Z">
          <w:pPr>
            <w:spacing w:before="240" w:line="360" w:lineRule="auto"/>
            <w:jc w:val="both"/>
          </w:pPr>
        </w:pPrChange>
      </w:pPr>
      <w:ins w:id="66" w:author="Ramsés Vázquez-Lira" w:date="2020-01-02T21:07:00Z">
        <w:r w:rsidRPr="00FF4A91">
          <w:rPr>
            <w:rFonts w:ascii="Montserrat" w:hAnsi="Montserrat"/>
            <w:sz w:val="20"/>
            <w:szCs w:val="20"/>
            <w:rPrChange w:id="67" w:author="Ramsés Vázquez-Lira" w:date="2020-01-02T21:09:00Z">
              <w:rPr/>
            </w:rPrChange>
          </w:rPr>
          <w:t>Infraestructura</w:t>
        </w:r>
      </w:ins>
    </w:p>
    <w:p w14:paraId="3134309C" w14:textId="77777777" w:rsidR="003C170F" w:rsidRPr="00FF4A91" w:rsidRDefault="003C170F" w:rsidP="003C170F">
      <w:pPr>
        <w:pStyle w:val="Prrafodelista"/>
        <w:numPr>
          <w:ilvl w:val="0"/>
          <w:numId w:val="1"/>
        </w:numPr>
        <w:spacing w:before="240" w:line="360" w:lineRule="auto"/>
        <w:jc w:val="both"/>
        <w:rPr>
          <w:ins w:id="68" w:author="Ramsés Vázquez-Lira" w:date="2020-01-02T21:07:00Z"/>
          <w:rFonts w:ascii="Montserrat" w:hAnsi="Montserrat"/>
          <w:sz w:val="20"/>
          <w:szCs w:val="20"/>
          <w:rPrChange w:id="69" w:author="Ramsés Vázquez-Lira" w:date="2020-01-02T21:09:00Z">
            <w:rPr>
              <w:ins w:id="70" w:author="Ramsés Vázquez-Lira" w:date="2020-01-02T21:07:00Z"/>
            </w:rPr>
          </w:rPrChange>
        </w:rPr>
        <w:pPrChange w:id="71" w:author="Ramsés Vázquez-Lira" w:date="2020-01-02T21:09:00Z">
          <w:pPr>
            <w:spacing w:before="240" w:line="360" w:lineRule="auto"/>
            <w:jc w:val="both"/>
          </w:pPr>
        </w:pPrChange>
      </w:pPr>
      <w:ins w:id="72" w:author="Ramsés Vázquez-Lira" w:date="2020-01-02T21:07:00Z">
        <w:r w:rsidRPr="00FF4A91">
          <w:rPr>
            <w:rFonts w:ascii="Montserrat" w:hAnsi="Montserrat"/>
            <w:sz w:val="20"/>
            <w:szCs w:val="20"/>
            <w:rPrChange w:id="73" w:author="Ramsés Vázquez-Lira" w:date="2020-01-02T21:09:00Z">
              <w:rPr/>
            </w:rPrChange>
          </w:rPr>
          <w:t>Cobertura</w:t>
        </w:r>
      </w:ins>
    </w:p>
    <w:p w14:paraId="3A39A651" w14:textId="77777777" w:rsidR="003C170F" w:rsidRPr="00FF4A91" w:rsidRDefault="003C170F" w:rsidP="003C170F">
      <w:pPr>
        <w:pStyle w:val="Prrafodelista"/>
        <w:numPr>
          <w:ilvl w:val="0"/>
          <w:numId w:val="1"/>
        </w:numPr>
        <w:spacing w:before="240" w:line="360" w:lineRule="auto"/>
        <w:jc w:val="both"/>
        <w:rPr>
          <w:ins w:id="74" w:author="Ramsés Vázquez-Lira" w:date="2020-01-02T21:08:00Z"/>
          <w:rFonts w:ascii="Montserrat" w:hAnsi="Montserrat"/>
          <w:sz w:val="20"/>
          <w:szCs w:val="20"/>
          <w:rPrChange w:id="75" w:author="Ramsés Vázquez-Lira" w:date="2020-01-02T21:09:00Z">
            <w:rPr>
              <w:ins w:id="76" w:author="Ramsés Vázquez-Lira" w:date="2020-01-02T21:08:00Z"/>
            </w:rPr>
          </w:rPrChange>
        </w:rPr>
        <w:pPrChange w:id="77" w:author="Ramsés Vázquez-Lira" w:date="2020-01-02T21:09:00Z">
          <w:pPr>
            <w:spacing w:before="240" w:line="360" w:lineRule="auto"/>
            <w:jc w:val="both"/>
          </w:pPr>
        </w:pPrChange>
      </w:pPr>
      <w:ins w:id="78" w:author="Ramsés Vázquez-Lira" w:date="2020-01-02T21:08:00Z">
        <w:r w:rsidRPr="00FF4A91">
          <w:rPr>
            <w:rFonts w:ascii="Montserrat" w:hAnsi="Montserrat"/>
            <w:sz w:val="20"/>
            <w:szCs w:val="20"/>
            <w:rPrChange w:id="79" w:author="Ramsés Vázquez-Lira" w:date="2020-01-02T21:09:00Z">
              <w:rPr/>
            </w:rPrChange>
          </w:rPr>
          <w:t>Capacidad de convocatoria a redes de colaboración con especialistas nacionales e internacionales.</w:t>
        </w:r>
      </w:ins>
    </w:p>
    <w:p w14:paraId="50AE3C81" w14:textId="77777777" w:rsidR="003C170F" w:rsidRPr="00FF4A91" w:rsidRDefault="003C170F" w:rsidP="003C170F">
      <w:pPr>
        <w:pStyle w:val="Prrafodelista"/>
        <w:numPr>
          <w:ilvl w:val="0"/>
          <w:numId w:val="1"/>
        </w:numPr>
        <w:spacing w:before="240" w:line="360" w:lineRule="auto"/>
        <w:jc w:val="both"/>
        <w:rPr>
          <w:rFonts w:ascii="Montserrat" w:hAnsi="Montserrat"/>
          <w:sz w:val="20"/>
          <w:szCs w:val="20"/>
          <w:rPrChange w:id="80" w:author="Ramsés Vázquez-Lira" w:date="2020-01-02T21:09:00Z">
            <w:rPr/>
          </w:rPrChange>
        </w:rPr>
        <w:pPrChange w:id="81" w:author="Ramsés Vázquez-Lira" w:date="2020-01-02T21:09:00Z">
          <w:pPr>
            <w:spacing w:before="240" w:line="360" w:lineRule="auto"/>
            <w:jc w:val="both"/>
          </w:pPr>
        </w:pPrChange>
      </w:pPr>
      <w:ins w:id="82" w:author="Ramsés Vázquez-Lira" w:date="2020-01-02T21:08:00Z">
        <w:r w:rsidRPr="00FF4A91">
          <w:rPr>
            <w:rFonts w:ascii="Montserrat" w:hAnsi="Montserrat"/>
            <w:sz w:val="20"/>
            <w:szCs w:val="20"/>
            <w:rPrChange w:id="83" w:author="Ramsés Vázquez-Lira" w:date="2020-01-02T21:09:00Z">
              <w:rPr/>
            </w:rPrChange>
          </w:rPr>
          <w:t>Aportar la conformaci</w:t>
        </w:r>
      </w:ins>
      <w:ins w:id="84" w:author="Ramsés Vázquez-Lira" w:date="2020-01-02T21:09:00Z">
        <w:r w:rsidRPr="00FF4A91">
          <w:rPr>
            <w:rFonts w:ascii="Montserrat" w:hAnsi="Montserrat"/>
            <w:sz w:val="20"/>
            <w:szCs w:val="20"/>
            <w:rPrChange w:id="85" w:author="Ramsés Vázquez-Lira" w:date="2020-01-02T21:09:00Z">
              <w:rPr/>
            </w:rPrChange>
          </w:rPr>
          <w:t>ón de comités y consejos técnicos para la validación y desarrollo de todos los instrumentos del SISAP.</w:t>
        </w:r>
      </w:ins>
    </w:p>
    <w:p w14:paraId="7B0B0826" w14:textId="77777777" w:rsidR="004A2284" w:rsidRPr="00AC4615" w:rsidRDefault="004A2284">
      <w:pPr>
        <w:spacing w:after="0" w:line="200" w:lineRule="exact"/>
        <w:rPr>
          <w:sz w:val="20"/>
          <w:szCs w:val="20"/>
          <w:lang w:val="es-MX"/>
        </w:rPr>
      </w:pPr>
    </w:p>
    <w:p w14:paraId="71449163" w14:textId="77777777" w:rsidR="004A2284" w:rsidRPr="00AC4615" w:rsidRDefault="004A2284">
      <w:pPr>
        <w:spacing w:before="19" w:after="0" w:line="240" w:lineRule="exact"/>
        <w:rPr>
          <w:sz w:val="24"/>
          <w:szCs w:val="24"/>
          <w:lang w:val="es-MX"/>
        </w:rPr>
      </w:pPr>
    </w:p>
    <w:p w14:paraId="6E8A7F45" w14:textId="77777777" w:rsidR="004A2284" w:rsidRPr="00AC4615" w:rsidRDefault="00AC4615">
      <w:pPr>
        <w:tabs>
          <w:tab w:val="left" w:pos="1200"/>
        </w:tabs>
        <w:spacing w:after="0" w:line="240" w:lineRule="auto"/>
        <w:ind w:left="499" w:right="-20"/>
        <w:rPr>
          <w:rFonts w:ascii="Calibri" w:eastAsia="Calibri" w:hAnsi="Calibri" w:cs="Calibri"/>
          <w:sz w:val="26"/>
          <w:szCs w:val="26"/>
          <w:lang w:val="es-MX"/>
        </w:rPr>
      </w:pPr>
      <w:r w:rsidRPr="00AC4615">
        <w:rPr>
          <w:rFonts w:ascii="Calibri" w:eastAsia="Calibri" w:hAnsi="Calibri" w:cs="Calibri"/>
          <w:b/>
          <w:bCs/>
          <w:color w:val="C5182C"/>
          <w:spacing w:val="-1"/>
          <w:sz w:val="26"/>
          <w:szCs w:val="26"/>
          <w:lang w:val="es-MX"/>
        </w:rPr>
        <w:t>X</w:t>
      </w:r>
      <w:r w:rsidRPr="00AC4615">
        <w:rPr>
          <w:rFonts w:ascii="Calibri" w:eastAsia="Calibri" w:hAnsi="Calibri" w:cs="Calibri"/>
          <w:b/>
          <w:bCs/>
          <w:color w:val="C5182C"/>
          <w:sz w:val="26"/>
          <w:szCs w:val="26"/>
          <w:lang w:val="es-MX"/>
        </w:rPr>
        <w:t>.</w:t>
      </w:r>
      <w:r w:rsidRPr="00AC4615">
        <w:rPr>
          <w:rFonts w:ascii="Calibri" w:eastAsia="Calibri" w:hAnsi="Calibri" w:cs="Calibri"/>
          <w:b/>
          <w:bCs/>
          <w:color w:val="C5182C"/>
          <w:sz w:val="26"/>
          <w:szCs w:val="26"/>
          <w:lang w:val="es-MX"/>
        </w:rPr>
        <w:tab/>
        <w:t>Evaluación</w:t>
      </w:r>
      <w:r w:rsidRPr="00AC4615">
        <w:rPr>
          <w:rFonts w:ascii="Calibri" w:eastAsia="Calibri" w:hAnsi="Calibri" w:cs="Calibri"/>
          <w:b/>
          <w:bCs/>
          <w:color w:val="C5182C"/>
          <w:spacing w:val="-10"/>
          <w:sz w:val="26"/>
          <w:szCs w:val="26"/>
          <w:lang w:val="es-MX"/>
        </w:rPr>
        <w:t xml:space="preserve"> </w:t>
      </w:r>
      <w:r w:rsidRPr="00AC4615">
        <w:rPr>
          <w:rFonts w:ascii="Calibri" w:eastAsia="Calibri" w:hAnsi="Calibri" w:cs="Calibri"/>
          <w:b/>
          <w:bCs/>
          <w:color w:val="C5182C"/>
          <w:sz w:val="26"/>
          <w:szCs w:val="26"/>
          <w:lang w:val="es-MX"/>
        </w:rPr>
        <w:t>de</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2"/>
          <w:sz w:val="26"/>
          <w:szCs w:val="26"/>
          <w:lang w:val="es-MX"/>
        </w:rPr>
        <w:t xml:space="preserve"> </w:t>
      </w:r>
      <w:r w:rsidRPr="00AC4615">
        <w:rPr>
          <w:rFonts w:ascii="Calibri" w:eastAsia="Calibri" w:hAnsi="Calibri" w:cs="Calibri"/>
          <w:b/>
          <w:bCs/>
          <w:color w:val="C5182C"/>
          <w:sz w:val="26"/>
          <w:szCs w:val="26"/>
          <w:lang w:val="es-MX"/>
        </w:rPr>
        <w:t>p</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2"/>
          <w:sz w:val="26"/>
          <w:szCs w:val="26"/>
          <w:lang w:val="es-MX"/>
        </w:rPr>
        <w:t>p</w:t>
      </w:r>
      <w:r w:rsidRPr="00AC4615">
        <w:rPr>
          <w:rFonts w:ascii="Calibri" w:eastAsia="Calibri" w:hAnsi="Calibri" w:cs="Calibri"/>
          <w:b/>
          <w:bCs/>
          <w:color w:val="C5182C"/>
          <w:sz w:val="26"/>
          <w:szCs w:val="26"/>
          <w:lang w:val="es-MX"/>
        </w:rPr>
        <w:t>ue</w:t>
      </w:r>
      <w:r w:rsidRPr="00AC4615">
        <w:rPr>
          <w:rFonts w:ascii="Calibri" w:eastAsia="Calibri" w:hAnsi="Calibri" w:cs="Calibri"/>
          <w:b/>
          <w:bCs/>
          <w:color w:val="C5182C"/>
          <w:spacing w:val="-1"/>
          <w:sz w:val="26"/>
          <w:szCs w:val="26"/>
          <w:lang w:val="es-MX"/>
        </w:rPr>
        <w:t>s</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s</w:t>
      </w:r>
    </w:p>
    <w:p w14:paraId="52416118" w14:textId="77777777" w:rsidR="004A2284" w:rsidRPr="00AC4615" w:rsidRDefault="004A2284">
      <w:pPr>
        <w:spacing w:before="9" w:after="0" w:line="110" w:lineRule="exact"/>
        <w:rPr>
          <w:sz w:val="11"/>
          <w:szCs w:val="11"/>
          <w:lang w:val="es-MX"/>
        </w:rPr>
      </w:pPr>
    </w:p>
    <w:p w14:paraId="3136A645" w14:textId="77777777" w:rsidR="004A2284" w:rsidRPr="00AC4615" w:rsidRDefault="00AC4615">
      <w:pPr>
        <w:spacing w:after="0"/>
        <w:ind w:left="139" w:right="72"/>
        <w:jc w:val="both"/>
        <w:rPr>
          <w:rFonts w:ascii="Calibri" w:eastAsia="Calibri" w:hAnsi="Calibri" w:cs="Calibri"/>
          <w:sz w:val="24"/>
          <w:szCs w:val="24"/>
          <w:lang w:val="es-MX"/>
        </w:rPr>
      </w:pPr>
      <w:r w:rsidRPr="00AC4615">
        <w:rPr>
          <w:rFonts w:ascii="Calibri" w:eastAsia="Calibri" w:hAnsi="Calibri" w:cs="Calibri"/>
          <w:sz w:val="24"/>
          <w:szCs w:val="24"/>
          <w:lang w:val="es-MX"/>
        </w:rPr>
        <w:t>La</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EALC</w:t>
      </w:r>
      <w:r w:rsidRPr="00AC4615">
        <w:rPr>
          <w:rFonts w:ascii="Calibri" w:eastAsia="Calibri" w:hAnsi="Calibri" w:cs="Calibri"/>
          <w:spacing w:val="1"/>
          <w:sz w:val="24"/>
          <w:szCs w:val="24"/>
          <w:lang w:val="es-MX"/>
        </w:rPr>
        <w:t>/</w:t>
      </w:r>
      <w:r w:rsidRPr="00AC4615">
        <w:rPr>
          <w:rFonts w:ascii="Calibri" w:eastAsia="Calibri" w:hAnsi="Calibri" w:cs="Calibri"/>
          <w:sz w:val="24"/>
          <w:szCs w:val="24"/>
          <w:lang w:val="es-MX"/>
        </w:rPr>
        <w:t>UN</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SCO</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Santiago</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exami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ará</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las</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4"/>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m</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ar si</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á</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le</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 xml:space="preserve">as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los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os</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b</w:t>
      </w:r>
      <w:r w:rsidRPr="00AC4615">
        <w:rPr>
          <w:rFonts w:ascii="Calibri" w:eastAsia="Calibri" w:hAnsi="Calibri" w:cs="Calibri"/>
          <w:sz w:val="24"/>
          <w:szCs w:val="24"/>
          <w:lang w:val="es-MX"/>
        </w:rPr>
        <w:t>re</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u</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ma</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su</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m</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t</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ia</w:t>
      </w:r>
      <w:r w:rsidRPr="00AC4615">
        <w:rPr>
          <w:rFonts w:ascii="Calibri" w:eastAsia="Calibri" w:hAnsi="Calibri" w:cs="Calibri"/>
          <w:spacing w:val="1"/>
          <w:sz w:val="24"/>
          <w:szCs w:val="24"/>
          <w:lang w:val="es-MX"/>
        </w:rPr>
        <w:t xml:space="preserve"> 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al</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al</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se</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ex</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li</w:t>
      </w:r>
      <w:r w:rsidRPr="00AC4615">
        <w:rPr>
          <w:rFonts w:ascii="Calibri" w:eastAsia="Calibri" w:hAnsi="Calibri" w:cs="Calibri"/>
          <w:spacing w:val="-3"/>
          <w:sz w:val="24"/>
          <w:szCs w:val="24"/>
          <w:lang w:val="es-MX"/>
        </w:rPr>
        <w:t>c</w:t>
      </w:r>
      <w:r w:rsidRPr="00AC4615">
        <w:rPr>
          <w:rFonts w:ascii="Calibri" w:eastAsia="Calibri" w:hAnsi="Calibri" w:cs="Calibri"/>
          <w:sz w:val="24"/>
          <w:szCs w:val="24"/>
          <w:lang w:val="es-MX"/>
        </w:rPr>
        <w:t>a en</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el</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IV</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el</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me</w:t>
      </w:r>
      <w:r w:rsidRPr="00AC4615">
        <w:rPr>
          <w:rFonts w:ascii="Calibri" w:eastAsia="Calibri" w:hAnsi="Calibri" w:cs="Calibri"/>
          <w:spacing w:val="2"/>
          <w:sz w:val="24"/>
          <w:szCs w:val="24"/>
          <w:lang w:val="es-MX"/>
        </w:rPr>
        <w:t>n</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o,</w:t>
      </w:r>
      <w:r w:rsidRPr="00AC4615">
        <w:rPr>
          <w:rFonts w:ascii="Calibri" w:eastAsia="Calibri" w:hAnsi="Calibri" w:cs="Calibri"/>
          <w:spacing w:val="3"/>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os</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oc</w:t>
      </w:r>
      <w:r w:rsidRPr="00AC4615">
        <w:rPr>
          <w:rFonts w:ascii="Calibri" w:eastAsia="Calibri" w:hAnsi="Calibri" w:cs="Calibri"/>
          <w:spacing w:val="1"/>
          <w:sz w:val="24"/>
          <w:szCs w:val="24"/>
          <w:lang w:val="es-MX"/>
        </w:rPr>
        <w:t>u</w:t>
      </w:r>
      <w:r w:rsidRPr="00AC4615">
        <w:rPr>
          <w:rFonts w:ascii="Calibri" w:eastAsia="Calibri" w:hAnsi="Calibri" w:cs="Calibri"/>
          <w:spacing w:val="-2"/>
          <w:sz w:val="24"/>
          <w:szCs w:val="24"/>
          <w:lang w:val="es-MX"/>
        </w:rPr>
        <w:t>me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os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h</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11"/>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am</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z w:val="24"/>
          <w:szCs w:val="24"/>
          <w:lang w:val="es-MX"/>
        </w:rPr>
        <w:t xml:space="preserve">e </w:t>
      </w:r>
      <w:r w:rsidRPr="00AC4615">
        <w:rPr>
          <w:rFonts w:ascii="Calibri" w:eastAsia="Calibri" w:hAnsi="Calibri" w:cs="Calibri"/>
          <w:spacing w:val="1"/>
          <w:sz w:val="24"/>
          <w:szCs w:val="24"/>
          <w:lang w:val="es-MX"/>
        </w:rPr>
        <w:t>f</w:t>
      </w:r>
      <w:r w:rsidRPr="00AC4615">
        <w:rPr>
          <w:rFonts w:ascii="Calibri" w:eastAsia="Calibri" w:hAnsi="Calibri" w:cs="Calibri"/>
          <w:sz w:val="24"/>
          <w:szCs w:val="24"/>
          <w:lang w:val="es-MX"/>
        </w:rPr>
        <w:t>irm</w:t>
      </w:r>
      <w:r w:rsidRPr="00AC4615">
        <w:rPr>
          <w:rFonts w:ascii="Calibri" w:eastAsia="Calibri" w:hAnsi="Calibri" w:cs="Calibri"/>
          <w:spacing w:val="1"/>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os</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y</w:t>
      </w:r>
      <w:r w:rsidRPr="00AC4615">
        <w:rPr>
          <w:rFonts w:ascii="Calibri" w:eastAsia="Calibri" w:hAnsi="Calibri" w:cs="Calibri"/>
          <w:spacing w:val="9"/>
          <w:sz w:val="24"/>
          <w:szCs w:val="24"/>
          <w:lang w:val="es-MX"/>
        </w:rPr>
        <w:t xml:space="preserve"> </w:t>
      </w:r>
      <w:r w:rsidRPr="00AC4615">
        <w:rPr>
          <w:rFonts w:ascii="Calibri" w:eastAsia="Calibri" w:hAnsi="Calibri" w:cs="Calibri"/>
          <w:sz w:val="24"/>
          <w:szCs w:val="24"/>
          <w:lang w:val="es-MX"/>
        </w:rPr>
        <w:t>si</w:t>
      </w:r>
      <w:r w:rsidRPr="00AC4615">
        <w:rPr>
          <w:rFonts w:ascii="Calibri" w:eastAsia="Calibri" w:hAnsi="Calibri" w:cs="Calibri"/>
          <w:spacing w:val="10"/>
          <w:sz w:val="24"/>
          <w:szCs w:val="24"/>
          <w:lang w:val="es-MX"/>
        </w:rPr>
        <w:t xml:space="preserve"> </w:t>
      </w:r>
      <w:r w:rsidRPr="00AC4615">
        <w:rPr>
          <w:rFonts w:ascii="Calibri" w:eastAsia="Calibri" w:hAnsi="Calibri" w:cs="Calibri"/>
          <w:sz w:val="24"/>
          <w:szCs w:val="24"/>
          <w:lang w:val="es-MX"/>
        </w:rPr>
        <w:t xml:space="preserve">las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 son</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z w:val="24"/>
          <w:szCs w:val="24"/>
          <w:lang w:val="es-MX"/>
        </w:rPr>
        <w:t>g</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ral</w:t>
      </w:r>
      <w:r w:rsidRPr="00AC4615">
        <w:rPr>
          <w:rFonts w:ascii="Calibri" w:eastAsia="Calibri" w:hAnsi="Calibri" w:cs="Calibri"/>
          <w:spacing w:val="6"/>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ct</w:t>
      </w:r>
      <w:r w:rsidRPr="00AC4615">
        <w:rPr>
          <w:rFonts w:ascii="Calibri" w:eastAsia="Calibri" w:hAnsi="Calibri" w:cs="Calibri"/>
          <w:spacing w:val="4"/>
          <w:sz w:val="24"/>
          <w:szCs w:val="24"/>
          <w:lang w:val="es-MX"/>
        </w:rPr>
        <w:t>a</w:t>
      </w:r>
      <w:r w:rsidRPr="00AC4615">
        <w:rPr>
          <w:rFonts w:ascii="Calibri" w:eastAsia="Calibri" w:hAnsi="Calibri" w:cs="Calibri"/>
          <w:sz w:val="24"/>
          <w:szCs w:val="24"/>
          <w:lang w:val="es-MX"/>
        </w:rPr>
        <w:t xml:space="preserve">s, </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r</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z w:val="24"/>
          <w:szCs w:val="24"/>
          <w:lang w:val="es-MX"/>
        </w:rPr>
        <w:t>s</w:t>
      </w:r>
      <w:r w:rsidRPr="00AC4615">
        <w:rPr>
          <w:rFonts w:ascii="Calibri" w:eastAsia="Calibri" w:hAnsi="Calibri" w:cs="Calibri"/>
          <w:spacing w:val="6"/>
          <w:sz w:val="24"/>
          <w:szCs w:val="24"/>
          <w:lang w:val="es-MX"/>
        </w:rPr>
        <w:t xml:space="preserve"> </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nd</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o</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es</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q</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w:t>
      </w:r>
      <w:r w:rsidRPr="00AC4615">
        <w:rPr>
          <w:rFonts w:ascii="Calibri" w:eastAsia="Calibri" w:hAnsi="Calibri" w:cs="Calibri"/>
          <w:spacing w:val="5"/>
          <w:sz w:val="24"/>
          <w:szCs w:val="24"/>
          <w:lang w:val="es-MX"/>
        </w:rPr>
        <w:t xml:space="preserve"> </w:t>
      </w:r>
      <w:r w:rsidRPr="00AC4615">
        <w:rPr>
          <w:rFonts w:ascii="Calibri" w:eastAsia="Calibri" w:hAnsi="Calibri" w:cs="Calibri"/>
          <w:spacing w:val="1"/>
          <w:sz w:val="24"/>
          <w:szCs w:val="24"/>
          <w:lang w:val="es-MX"/>
        </w:rPr>
        <w:t>pu</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u</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il</w:t>
      </w:r>
      <w:r w:rsidRPr="00AC4615">
        <w:rPr>
          <w:rFonts w:ascii="Calibri" w:eastAsia="Calibri" w:hAnsi="Calibri" w:cs="Calibri"/>
          <w:spacing w:val="-2"/>
          <w:sz w:val="24"/>
          <w:szCs w:val="24"/>
          <w:lang w:val="es-MX"/>
        </w:rPr>
        <w:t>i</w:t>
      </w:r>
      <w:r w:rsidRPr="00AC4615">
        <w:rPr>
          <w:rFonts w:ascii="Calibri" w:eastAsia="Calibri" w:hAnsi="Calibri" w:cs="Calibri"/>
          <w:spacing w:val="1"/>
          <w:sz w:val="24"/>
          <w:szCs w:val="24"/>
          <w:lang w:val="es-MX"/>
        </w:rPr>
        <w:t>z</w:t>
      </w:r>
      <w:r w:rsidRPr="00AC4615">
        <w:rPr>
          <w:rFonts w:ascii="Calibri" w:eastAsia="Calibri" w:hAnsi="Calibri" w:cs="Calibri"/>
          <w:sz w:val="24"/>
          <w:szCs w:val="24"/>
          <w:lang w:val="es-MX"/>
        </w:rPr>
        <w:t>arse</w:t>
      </w:r>
      <w:r w:rsidRPr="00AC4615">
        <w:rPr>
          <w:rFonts w:ascii="Calibri" w:eastAsia="Calibri" w:hAnsi="Calibri" w:cs="Calibri"/>
          <w:spacing w:val="2"/>
          <w:sz w:val="24"/>
          <w:szCs w:val="24"/>
          <w:lang w:val="es-MX"/>
        </w:rPr>
        <w:t xml:space="preserve"> </w:t>
      </w:r>
      <w:r w:rsidRPr="00AC4615">
        <w:rPr>
          <w:rFonts w:ascii="Calibri" w:eastAsia="Calibri" w:hAnsi="Calibri" w:cs="Calibri"/>
          <w:sz w:val="24"/>
          <w:szCs w:val="24"/>
          <w:lang w:val="es-MX"/>
        </w:rPr>
        <w:t>en</w:t>
      </w:r>
      <w:r w:rsidRPr="00AC4615">
        <w:rPr>
          <w:rFonts w:ascii="Calibri" w:eastAsia="Calibri" w:hAnsi="Calibri" w:cs="Calibri"/>
          <w:spacing w:val="5"/>
          <w:sz w:val="24"/>
          <w:szCs w:val="24"/>
          <w:lang w:val="es-MX"/>
        </w:rPr>
        <w:t xml:space="preserve"> </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 e</w:t>
      </w:r>
      <w:r w:rsidRPr="00AC4615">
        <w:rPr>
          <w:rFonts w:ascii="Calibri" w:eastAsia="Calibri" w:hAnsi="Calibri" w:cs="Calibri"/>
          <w:spacing w:val="2"/>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w:t>
      </w:r>
    </w:p>
    <w:p w14:paraId="189562A9" w14:textId="77777777" w:rsidR="004A2284" w:rsidRPr="00AC4615" w:rsidRDefault="004A2284">
      <w:pPr>
        <w:spacing w:before="9" w:after="0" w:line="150" w:lineRule="exact"/>
        <w:rPr>
          <w:sz w:val="15"/>
          <w:szCs w:val="15"/>
          <w:lang w:val="es-MX"/>
        </w:rPr>
      </w:pPr>
    </w:p>
    <w:p w14:paraId="35F6ACB6" w14:textId="77777777" w:rsidR="004A2284" w:rsidRPr="00AC4615" w:rsidRDefault="00AC4615">
      <w:pPr>
        <w:spacing w:after="0" w:line="240" w:lineRule="auto"/>
        <w:ind w:left="2613" w:right="-20"/>
        <w:rPr>
          <w:rFonts w:ascii="Calibri" w:eastAsia="Calibri" w:hAnsi="Calibri" w:cs="Calibri"/>
          <w:sz w:val="18"/>
          <w:szCs w:val="18"/>
          <w:lang w:val="es-MX"/>
        </w:rPr>
      </w:pPr>
      <w:r w:rsidRPr="00AC4615">
        <w:rPr>
          <w:rFonts w:ascii="Calibri" w:eastAsia="Calibri" w:hAnsi="Calibri" w:cs="Calibri"/>
          <w:b/>
          <w:bCs/>
          <w:i/>
          <w:color w:val="006FC0"/>
          <w:sz w:val="18"/>
          <w:szCs w:val="18"/>
          <w:lang w:val="es-MX"/>
        </w:rPr>
        <w:t>T</w:t>
      </w:r>
      <w:r w:rsidRPr="00AC4615">
        <w:rPr>
          <w:rFonts w:ascii="Calibri" w:eastAsia="Calibri" w:hAnsi="Calibri" w:cs="Calibri"/>
          <w:b/>
          <w:bCs/>
          <w:i/>
          <w:color w:val="006FC0"/>
          <w:spacing w:val="1"/>
          <w:sz w:val="18"/>
          <w:szCs w:val="18"/>
          <w:lang w:val="es-MX"/>
        </w:rPr>
        <w:t>ab</w:t>
      </w:r>
      <w:r w:rsidRPr="00AC4615">
        <w:rPr>
          <w:rFonts w:ascii="Calibri" w:eastAsia="Calibri" w:hAnsi="Calibri" w:cs="Calibri"/>
          <w:b/>
          <w:bCs/>
          <w:i/>
          <w:color w:val="006FC0"/>
          <w:spacing w:val="-1"/>
          <w:sz w:val="18"/>
          <w:szCs w:val="18"/>
          <w:lang w:val="es-MX"/>
        </w:rPr>
        <w:t>l</w:t>
      </w:r>
      <w:r w:rsidRPr="00AC4615">
        <w:rPr>
          <w:rFonts w:ascii="Calibri" w:eastAsia="Calibri" w:hAnsi="Calibri" w:cs="Calibri"/>
          <w:b/>
          <w:bCs/>
          <w:i/>
          <w:color w:val="006FC0"/>
          <w:sz w:val="18"/>
          <w:szCs w:val="18"/>
          <w:lang w:val="es-MX"/>
        </w:rPr>
        <w:t>a</w:t>
      </w:r>
      <w:r w:rsidRPr="00AC4615">
        <w:rPr>
          <w:rFonts w:ascii="Calibri" w:eastAsia="Calibri" w:hAnsi="Calibri" w:cs="Calibri"/>
          <w:b/>
          <w:bCs/>
          <w:i/>
          <w:color w:val="006FC0"/>
          <w:spacing w:val="-2"/>
          <w:sz w:val="18"/>
          <w:szCs w:val="18"/>
          <w:lang w:val="es-MX"/>
        </w:rPr>
        <w:t xml:space="preserve"> </w:t>
      </w:r>
      <w:r w:rsidRPr="00AC4615">
        <w:rPr>
          <w:rFonts w:ascii="Calibri" w:eastAsia="Calibri" w:hAnsi="Calibri" w:cs="Calibri"/>
          <w:b/>
          <w:bCs/>
          <w:i/>
          <w:color w:val="006FC0"/>
          <w:sz w:val="18"/>
          <w:szCs w:val="18"/>
          <w:lang w:val="es-MX"/>
        </w:rPr>
        <w:t>2: C</w:t>
      </w:r>
      <w:r w:rsidRPr="00AC4615">
        <w:rPr>
          <w:rFonts w:ascii="Calibri" w:eastAsia="Calibri" w:hAnsi="Calibri" w:cs="Calibri"/>
          <w:b/>
          <w:bCs/>
          <w:i/>
          <w:color w:val="006FC0"/>
          <w:spacing w:val="-1"/>
          <w:sz w:val="18"/>
          <w:szCs w:val="18"/>
          <w:lang w:val="es-MX"/>
        </w:rPr>
        <w:t>ri</w:t>
      </w:r>
      <w:r w:rsidRPr="00AC4615">
        <w:rPr>
          <w:rFonts w:ascii="Calibri" w:eastAsia="Calibri" w:hAnsi="Calibri" w:cs="Calibri"/>
          <w:b/>
          <w:bCs/>
          <w:i/>
          <w:color w:val="006FC0"/>
          <w:sz w:val="18"/>
          <w:szCs w:val="18"/>
          <w:lang w:val="es-MX"/>
        </w:rPr>
        <w:t>te</w:t>
      </w:r>
      <w:r w:rsidRPr="00AC4615">
        <w:rPr>
          <w:rFonts w:ascii="Calibri" w:eastAsia="Calibri" w:hAnsi="Calibri" w:cs="Calibri"/>
          <w:b/>
          <w:bCs/>
          <w:i/>
          <w:color w:val="006FC0"/>
          <w:spacing w:val="-1"/>
          <w:sz w:val="18"/>
          <w:szCs w:val="18"/>
          <w:lang w:val="es-MX"/>
        </w:rPr>
        <w:t>ri</w:t>
      </w:r>
      <w:r w:rsidRPr="00AC4615">
        <w:rPr>
          <w:rFonts w:ascii="Calibri" w:eastAsia="Calibri" w:hAnsi="Calibri" w:cs="Calibri"/>
          <w:b/>
          <w:bCs/>
          <w:i/>
          <w:color w:val="006FC0"/>
          <w:spacing w:val="1"/>
          <w:sz w:val="18"/>
          <w:szCs w:val="18"/>
          <w:lang w:val="es-MX"/>
        </w:rPr>
        <w:t>o</w:t>
      </w:r>
      <w:r w:rsidRPr="00AC4615">
        <w:rPr>
          <w:rFonts w:ascii="Calibri" w:eastAsia="Calibri" w:hAnsi="Calibri" w:cs="Calibri"/>
          <w:b/>
          <w:bCs/>
          <w:i/>
          <w:color w:val="006FC0"/>
          <w:sz w:val="18"/>
          <w:szCs w:val="18"/>
          <w:lang w:val="es-MX"/>
        </w:rPr>
        <w:t>s</w:t>
      </w:r>
      <w:r w:rsidRPr="00AC4615">
        <w:rPr>
          <w:rFonts w:ascii="Calibri" w:eastAsia="Calibri" w:hAnsi="Calibri" w:cs="Calibri"/>
          <w:b/>
          <w:bCs/>
          <w:i/>
          <w:color w:val="006FC0"/>
          <w:spacing w:val="-4"/>
          <w:sz w:val="18"/>
          <w:szCs w:val="18"/>
          <w:lang w:val="es-MX"/>
        </w:rPr>
        <w:t xml:space="preserve"> </w:t>
      </w:r>
      <w:r w:rsidRPr="00AC4615">
        <w:rPr>
          <w:rFonts w:ascii="Calibri" w:eastAsia="Calibri" w:hAnsi="Calibri" w:cs="Calibri"/>
          <w:b/>
          <w:bCs/>
          <w:i/>
          <w:color w:val="006FC0"/>
          <w:spacing w:val="1"/>
          <w:sz w:val="18"/>
          <w:szCs w:val="18"/>
          <w:lang w:val="es-MX"/>
        </w:rPr>
        <w:t>d</w:t>
      </w:r>
      <w:r w:rsidRPr="00AC4615">
        <w:rPr>
          <w:rFonts w:ascii="Calibri" w:eastAsia="Calibri" w:hAnsi="Calibri" w:cs="Calibri"/>
          <w:b/>
          <w:bCs/>
          <w:i/>
          <w:color w:val="006FC0"/>
          <w:sz w:val="18"/>
          <w:szCs w:val="18"/>
          <w:lang w:val="es-MX"/>
        </w:rPr>
        <w:t>e</w:t>
      </w:r>
      <w:r w:rsidRPr="00AC4615">
        <w:rPr>
          <w:rFonts w:ascii="Calibri" w:eastAsia="Calibri" w:hAnsi="Calibri" w:cs="Calibri"/>
          <w:b/>
          <w:bCs/>
          <w:i/>
          <w:color w:val="006FC0"/>
          <w:spacing w:val="-3"/>
          <w:sz w:val="18"/>
          <w:szCs w:val="18"/>
          <w:lang w:val="es-MX"/>
        </w:rPr>
        <w:t xml:space="preserve"> </w:t>
      </w:r>
      <w:r w:rsidRPr="00AC4615">
        <w:rPr>
          <w:rFonts w:ascii="Calibri" w:eastAsia="Calibri" w:hAnsi="Calibri" w:cs="Calibri"/>
          <w:b/>
          <w:bCs/>
          <w:i/>
          <w:color w:val="006FC0"/>
          <w:spacing w:val="1"/>
          <w:sz w:val="18"/>
          <w:szCs w:val="18"/>
          <w:lang w:val="es-MX"/>
        </w:rPr>
        <w:t>E</w:t>
      </w:r>
      <w:r w:rsidRPr="00AC4615">
        <w:rPr>
          <w:rFonts w:ascii="Calibri" w:eastAsia="Calibri" w:hAnsi="Calibri" w:cs="Calibri"/>
          <w:b/>
          <w:bCs/>
          <w:i/>
          <w:color w:val="006FC0"/>
          <w:sz w:val="18"/>
          <w:szCs w:val="18"/>
          <w:lang w:val="es-MX"/>
        </w:rPr>
        <w:t>va</w:t>
      </w:r>
      <w:r w:rsidRPr="00AC4615">
        <w:rPr>
          <w:rFonts w:ascii="Calibri" w:eastAsia="Calibri" w:hAnsi="Calibri" w:cs="Calibri"/>
          <w:b/>
          <w:bCs/>
          <w:i/>
          <w:color w:val="006FC0"/>
          <w:spacing w:val="-1"/>
          <w:sz w:val="18"/>
          <w:szCs w:val="18"/>
          <w:lang w:val="es-MX"/>
        </w:rPr>
        <w:t>l</w:t>
      </w:r>
      <w:r w:rsidRPr="00AC4615">
        <w:rPr>
          <w:rFonts w:ascii="Calibri" w:eastAsia="Calibri" w:hAnsi="Calibri" w:cs="Calibri"/>
          <w:b/>
          <w:bCs/>
          <w:i/>
          <w:color w:val="006FC0"/>
          <w:spacing w:val="1"/>
          <w:sz w:val="18"/>
          <w:szCs w:val="18"/>
          <w:lang w:val="es-MX"/>
        </w:rPr>
        <w:t>ua</w:t>
      </w:r>
      <w:r w:rsidRPr="00AC4615">
        <w:rPr>
          <w:rFonts w:ascii="Calibri" w:eastAsia="Calibri" w:hAnsi="Calibri" w:cs="Calibri"/>
          <w:b/>
          <w:bCs/>
          <w:i/>
          <w:color w:val="006FC0"/>
          <w:sz w:val="18"/>
          <w:szCs w:val="18"/>
          <w:lang w:val="es-MX"/>
        </w:rPr>
        <w:t>c</w:t>
      </w:r>
      <w:r w:rsidRPr="00AC4615">
        <w:rPr>
          <w:rFonts w:ascii="Calibri" w:eastAsia="Calibri" w:hAnsi="Calibri" w:cs="Calibri"/>
          <w:b/>
          <w:bCs/>
          <w:i/>
          <w:color w:val="006FC0"/>
          <w:spacing w:val="-1"/>
          <w:sz w:val="18"/>
          <w:szCs w:val="18"/>
          <w:lang w:val="es-MX"/>
        </w:rPr>
        <w:t>ió</w:t>
      </w:r>
      <w:r w:rsidRPr="00AC4615">
        <w:rPr>
          <w:rFonts w:ascii="Calibri" w:eastAsia="Calibri" w:hAnsi="Calibri" w:cs="Calibri"/>
          <w:b/>
          <w:bCs/>
          <w:i/>
          <w:color w:val="006FC0"/>
          <w:sz w:val="18"/>
          <w:szCs w:val="18"/>
          <w:lang w:val="es-MX"/>
        </w:rPr>
        <w:t>n</w:t>
      </w:r>
      <w:r w:rsidRPr="00AC4615">
        <w:rPr>
          <w:rFonts w:ascii="Calibri" w:eastAsia="Calibri" w:hAnsi="Calibri" w:cs="Calibri"/>
          <w:b/>
          <w:bCs/>
          <w:i/>
          <w:color w:val="006FC0"/>
          <w:spacing w:val="-5"/>
          <w:sz w:val="18"/>
          <w:szCs w:val="18"/>
          <w:lang w:val="es-MX"/>
        </w:rPr>
        <w:t xml:space="preserve"> </w:t>
      </w:r>
      <w:r w:rsidRPr="00AC4615">
        <w:rPr>
          <w:rFonts w:ascii="Calibri" w:eastAsia="Calibri" w:hAnsi="Calibri" w:cs="Calibri"/>
          <w:b/>
          <w:bCs/>
          <w:i/>
          <w:color w:val="006FC0"/>
          <w:spacing w:val="1"/>
          <w:sz w:val="18"/>
          <w:szCs w:val="18"/>
          <w:lang w:val="es-MX"/>
        </w:rPr>
        <w:t>d</w:t>
      </w:r>
      <w:r w:rsidRPr="00AC4615">
        <w:rPr>
          <w:rFonts w:ascii="Calibri" w:eastAsia="Calibri" w:hAnsi="Calibri" w:cs="Calibri"/>
          <w:b/>
          <w:bCs/>
          <w:i/>
          <w:color w:val="006FC0"/>
          <w:sz w:val="18"/>
          <w:szCs w:val="18"/>
          <w:lang w:val="es-MX"/>
        </w:rPr>
        <w:t>e</w:t>
      </w:r>
      <w:r w:rsidRPr="00AC4615">
        <w:rPr>
          <w:rFonts w:ascii="Calibri" w:eastAsia="Calibri" w:hAnsi="Calibri" w:cs="Calibri"/>
          <w:b/>
          <w:bCs/>
          <w:i/>
          <w:color w:val="006FC0"/>
          <w:spacing w:val="-1"/>
          <w:sz w:val="18"/>
          <w:szCs w:val="18"/>
          <w:lang w:val="es-MX"/>
        </w:rPr>
        <w:t xml:space="preserve"> l</w:t>
      </w:r>
      <w:r w:rsidRPr="00AC4615">
        <w:rPr>
          <w:rFonts w:ascii="Calibri" w:eastAsia="Calibri" w:hAnsi="Calibri" w:cs="Calibri"/>
          <w:b/>
          <w:bCs/>
          <w:i/>
          <w:color w:val="006FC0"/>
          <w:sz w:val="18"/>
          <w:szCs w:val="18"/>
          <w:lang w:val="es-MX"/>
        </w:rPr>
        <w:t xml:space="preserve">a </w:t>
      </w:r>
      <w:r w:rsidRPr="00AC4615">
        <w:rPr>
          <w:rFonts w:ascii="Calibri" w:eastAsia="Calibri" w:hAnsi="Calibri" w:cs="Calibri"/>
          <w:b/>
          <w:bCs/>
          <w:i/>
          <w:color w:val="006FC0"/>
          <w:spacing w:val="1"/>
          <w:sz w:val="18"/>
          <w:szCs w:val="18"/>
          <w:lang w:val="es-MX"/>
        </w:rPr>
        <w:t>p</w:t>
      </w:r>
      <w:r w:rsidRPr="00AC4615">
        <w:rPr>
          <w:rFonts w:ascii="Calibri" w:eastAsia="Calibri" w:hAnsi="Calibri" w:cs="Calibri"/>
          <w:b/>
          <w:bCs/>
          <w:i/>
          <w:color w:val="006FC0"/>
          <w:spacing w:val="-1"/>
          <w:sz w:val="18"/>
          <w:szCs w:val="18"/>
          <w:lang w:val="es-MX"/>
        </w:rPr>
        <w:t>r</w:t>
      </w:r>
      <w:r w:rsidRPr="00AC4615">
        <w:rPr>
          <w:rFonts w:ascii="Calibri" w:eastAsia="Calibri" w:hAnsi="Calibri" w:cs="Calibri"/>
          <w:b/>
          <w:bCs/>
          <w:i/>
          <w:color w:val="006FC0"/>
          <w:spacing w:val="1"/>
          <w:sz w:val="18"/>
          <w:szCs w:val="18"/>
          <w:lang w:val="es-MX"/>
        </w:rPr>
        <w:t>o</w:t>
      </w:r>
      <w:r w:rsidRPr="00AC4615">
        <w:rPr>
          <w:rFonts w:ascii="Calibri" w:eastAsia="Calibri" w:hAnsi="Calibri" w:cs="Calibri"/>
          <w:b/>
          <w:bCs/>
          <w:i/>
          <w:color w:val="006FC0"/>
          <w:spacing w:val="-1"/>
          <w:sz w:val="18"/>
          <w:szCs w:val="18"/>
          <w:lang w:val="es-MX"/>
        </w:rPr>
        <w:t>p</w:t>
      </w:r>
      <w:r w:rsidRPr="00AC4615">
        <w:rPr>
          <w:rFonts w:ascii="Calibri" w:eastAsia="Calibri" w:hAnsi="Calibri" w:cs="Calibri"/>
          <w:b/>
          <w:bCs/>
          <w:i/>
          <w:color w:val="006FC0"/>
          <w:spacing w:val="1"/>
          <w:sz w:val="18"/>
          <w:szCs w:val="18"/>
          <w:lang w:val="es-MX"/>
        </w:rPr>
        <w:t>u</w:t>
      </w:r>
      <w:r w:rsidRPr="00AC4615">
        <w:rPr>
          <w:rFonts w:ascii="Calibri" w:eastAsia="Calibri" w:hAnsi="Calibri" w:cs="Calibri"/>
          <w:b/>
          <w:bCs/>
          <w:i/>
          <w:color w:val="006FC0"/>
          <w:spacing w:val="-2"/>
          <w:sz w:val="18"/>
          <w:szCs w:val="18"/>
          <w:lang w:val="es-MX"/>
        </w:rPr>
        <w:t>e</w:t>
      </w:r>
      <w:r w:rsidRPr="00AC4615">
        <w:rPr>
          <w:rFonts w:ascii="Calibri" w:eastAsia="Calibri" w:hAnsi="Calibri" w:cs="Calibri"/>
          <w:b/>
          <w:bCs/>
          <w:i/>
          <w:color w:val="006FC0"/>
          <w:spacing w:val="1"/>
          <w:sz w:val="18"/>
          <w:szCs w:val="18"/>
          <w:lang w:val="es-MX"/>
        </w:rPr>
        <w:t>s</w:t>
      </w:r>
      <w:r w:rsidRPr="00AC4615">
        <w:rPr>
          <w:rFonts w:ascii="Calibri" w:eastAsia="Calibri" w:hAnsi="Calibri" w:cs="Calibri"/>
          <w:b/>
          <w:bCs/>
          <w:i/>
          <w:color w:val="006FC0"/>
          <w:sz w:val="18"/>
          <w:szCs w:val="18"/>
          <w:lang w:val="es-MX"/>
        </w:rPr>
        <w:t>ta</w:t>
      </w:r>
      <w:r w:rsidRPr="00AC4615">
        <w:rPr>
          <w:rFonts w:ascii="Calibri" w:eastAsia="Calibri" w:hAnsi="Calibri" w:cs="Calibri"/>
          <w:b/>
          <w:bCs/>
          <w:i/>
          <w:color w:val="006FC0"/>
          <w:spacing w:val="-2"/>
          <w:sz w:val="18"/>
          <w:szCs w:val="18"/>
          <w:lang w:val="es-MX"/>
        </w:rPr>
        <w:t xml:space="preserve"> </w:t>
      </w:r>
      <w:r w:rsidRPr="00AC4615">
        <w:rPr>
          <w:rFonts w:ascii="Calibri" w:eastAsia="Calibri" w:hAnsi="Calibri" w:cs="Calibri"/>
          <w:b/>
          <w:bCs/>
          <w:i/>
          <w:color w:val="006FC0"/>
          <w:sz w:val="18"/>
          <w:szCs w:val="18"/>
          <w:lang w:val="es-MX"/>
        </w:rPr>
        <w:t>té</w:t>
      </w:r>
      <w:r w:rsidRPr="00AC4615">
        <w:rPr>
          <w:rFonts w:ascii="Calibri" w:eastAsia="Calibri" w:hAnsi="Calibri" w:cs="Calibri"/>
          <w:b/>
          <w:bCs/>
          <w:i/>
          <w:color w:val="006FC0"/>
          <w:spacing w:val="-2"/>
          <w:sz w:val="18"/>
          <w:szCs w:val="18"/>
          <w:lang w:val="es-MX"/>
        </w:rPr>
        <w:t>c</w:t>
      </w:r>
      <w:r w:rsidRPr="00AC4615">
        <w:rPr>
          <w:rFonts w:ascii="Calibri" w:eastAsia="Calibri" w:hAnsi="Calibri" w:cs="Calibri"/>
          <w:b/>
          <w:bCs/>
          <w:i/>
          <w:color w:val="006FC0"/>
          <w:spacing w:val="1"/>
          <w:sz w:val="18"/>
          <w:szCs w:val="18"/>
          <w:lang w:val="es-MX"/>
        </w:rPr>
        <w:t>n</w:t>
      </w:r>
      <w:r w:rsidRPr="00AC4615">
        <w:rPr>
          <w:rFonts w:ascii="Calibri" w:eastAsia="Calibri" w:hAnsi="Calibri" w:cs="Calibri"/>
          <w:b/>
          <w:bCs/>
          <w:i/>
          <w:color w:val="006FC0"/>
          <w:spacing w:val="-1"/>
          <w:sz w:val="18"/>
          <w:szCs w:val="18"/>
          <w:lang w:val="es-MX"/>
        </w:rPr>
        <w:t>i</w:t>
      </w:r>
      <w:r w:rsidRPr="00AC4615">
        <w:rPr>
          <w:rFonts w:ascii="Calibri" w:eastAsia="Calibri" w:hAnsi="Calibri" w:cs="Calibri"/>
          <w:b/>
          <w:bCs/>
          <w:i/>
          <w:color w:val="006FC0"/>
          <w:sz w:val="18"/>
          <w:szCs w:val="18"/>
          <w:lang w:val="es-MX"/>
        </w:rPr>
        <w:t>ca</w:t>
      </w:r>
    </w:p>
    <w:p w14:paraId="534C8840" w14:textId="77777777" w:rsidR="004A2284" w:rsidRPr="00AC4615" w:rsidRDefault="004A2284">
      <w:pPr>
        <w:spacing w:after="0" w:line="200" w:lineRule="exact"/>
        <w:rPr>
          <w:sz w:val="20"/>
          <w:szCs w:val="20"/>
          <w:lang w:val="es-MX"/>
        </w:rPr>
      </w:pPr>
    </w:p>
    <w:tbl>
      <w:tblPr>
        <w:tblW w:w="0" w:type="auto"/>
        <w:tblInd w:w="133" w:type="dxa"/>
        <w:tblLayout w:type="fixed"/>
        <w:tblCellMar>
          <w:left w:w="0" w:type="dxa"/>
          <w:right w:w="0" w:type="dxa"/>
        </w:tblCellMar>
        <w:tblLook w:val="01E0" w:firstRow="1" w:lastRow="1" w:firstColumn="1" w:lastColumn="1" w:noHBand="0" w:noVBand="0"/>
      </w:tblPr>
      <w:tblGrid>
        <w:gridCol w:w="418"/>
        <w:gridCol w:w="6011"/>
        <w:gridCol w:w="1183"/>
        <w:gridCol w:w="1450"/>
      </w:tblGrid>
      <w:tr w:rsidR="004A2284" w14:paraId="1247866E" w14:textId="77777777">
        <w:trPr>
          <w:trHeight w:hRule="exact" w:val="626"/>
        </w:trPr>
        <w:tc>
          <w:tcPr>
            <w:tcW w:w="6428" w:type="dxa"/>
            <w:gridSpan w:val="2"/>
            <w:tcBorders>
              <w:top w:val="single" w:sz="4" w:space="0" w:color="BEBEBE"/>
              <w:left w:val="single" w:sz="4" w:space="0" w:color="BEBEBE"/>
              <w:bottom w:val="single" w:sz="4" w:space="0" w:color="BEBEBE"/>
              <w:right w:val="single" w:sz="4" w:space="0" w:color="BEBEBE"/>
            </w:tcBorders>
          </w:tcPr>
          <w:p w14:paraId="3A13D9B0" w14:textId="77777777" w:rsidR="004A2284" w:rsidRPr="00AC4615" w:rsidRDefault="00AC4615">
            <w:pPr>
              <w:spacing w:after="0" w:line="264" w:lineRule="exact"/>
              <w:ind w:left="102" w:right="-20"/>
              <w:rPr>
                <w:rFonts w:ascii="Calibri" w:eastAsia="Calibri" w:hAnsi="Calibri" w:cs="Calibri"/>
                <w:lang w:val="es-MX"/>
              </w:rPr>
            </w:pPr>
            <w:r w:rsidRPr="00AC4615">
              <w:rPr>
                <w:rFonts w:ascii="Calibri" w:eastAsia="Calibri" w:hAnsi="Calibri" w:cs="Calibri"/>
                <w:position w:val="1"/>
                <w:lang w:val="es-MX"/>
              </w:rPr>
              <w:t>Resu</w:t>
            </w:r>
            <w:r w:rsidRPr="00AC4615">
              <w:rPr>
                <w:rFonts w:ascii="Calibri" w:eastAsia="Calibri" w:hAnsi="Calibri" w:cs="Calibri"/>
                <w:spacing w:val="-1"/>
                <w:position w:val="1"/>
                <w:lang w:val="es-MX"/>
              </w:rPr>
              <w:t>m</w:t>
            </w:r>
            <w:r w:rsidRPr="00AC4615">
              <w:rPr>
                <w:rFonts w:ascii="Calibri" w:eastAsia="Calibri" w:hAnsi="Calibri" w:cs="Calibri"/>
                <w:position w:val="1"/>
                <w:lang w:val="es-MX"/>
              </w:rPr>
              <w:t>en del</w:t>
            </w:r>
            <w:r w:rsidRPr="00AC4615">
              <w:rPr>
                <w:rFonts w:ascii="Calibri" w:eastAsia="Calibri" w:hAnsi="Calibri" w:cs="Calibri"/>
                <w:spacing w:val="-2"/>
                <w:position w:val="1"/>
                <w:lang w:val="es-MX"/>
              </w:rPr>
              <w:t xml:space="preserve"> </w:t>
            </w:r>
            <w:r w:rsidRPr="00AC4615">
              <w:rPr>
                <w:rFonts w:ascii="Calibri" w:eastAsia="Calibri" w:hAnsi="Calibri" w:cs="Calibri"/>
                <w:spacing w:val="1"/>
                <w:position w:val="1"/>
                <w:lang w:val="es-MX"/>
              </w:rPr>
              <w:t>m</w:t>
            </w:r>
            <w:r w:rsidRPr="00AC4615">
              <w:rPr>
                <w:rFonts w:ascii="Calibri" w:eastAsia="Calibri" w:hAnsi="Calibri" w:cs="Calibri"/>
                <w:spacing w:val="-2"/>
                <w:position w:val="1"/>
                <w:lang w:val="es-MX"/>
              </w:rPr>
              <w:t>é</w:t>
            </w:r>
            <w:r w:rsidRPr="00AC4615">
              <w:rPr>
                <w:rFonts w:ascii="Calibri" w:eastAsia="Calibri" w:hAnsi="Calibri" w:cs="Calibri"/>
                <w:position w:val="1"/>
                <w:lang w:val="es-MX"/>
              </w:rPr>
              <w:t>t</w:t>
            </w:r>
            <w:r w:rsidRPr="00AC4615">
              <w:rPr>
                <w:rFonts w:ascii="Calibri" w:eastAsia="Calibri" w:hAnsi="Calibri" w:cs="Calibri"/>
                <w:spacing w:val="1"/>
                <w:position w:val="1"/>
                <w:lang w:val="es-MX"/>
              </w:rPr>
              <w:t>o</w:t>
            </w:r>
            <w:r w:rsidRPr="00AC4615">
              <w:rPr>
                <w:rFonts w:ascii="Calibri" w:eastAsia="Calibri" w:hAnsi="Calibri" w:cs="Calibri"/>
                <w:spacing w:val="-3"/>
                <w:position w:val="1"/>
                <w:lang w:val="es-MX"/>
              </w:rPr>
              <w:t>d</w:t>
            </w:r>
            <w:r w:rsidRPr="00AC4615">
              <w:rPr>
                <w:rFonts w:ascii="Calibri" w:eastAsia="Calibri" w:hAnsi="Calibri" w:cs="Calibri"/>
                <w:position w:val="1"/>
                <w:lang w:val="es-MX"/>
              </w:rPr>
              <w:t>o</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de</w:t>
            </w:r>
            <w:r w:rsidRPr="00AC4615">
              <w:rPr>
                <w:rFonts w:ascii="Calibri" w:eastAsia="Calibri" w:hAnsi="Calibri" w:cs="Calibri"/>
                <w:spacing w:val="-2"/>
                <w:position w:val="1"/>
                <w:lang w:val="es-MX"/>
              </w:rPr>
              <w:t xml:space="preserve"> </w:t>
            </w:r>
            <w:r w:rsidRPr="00AC4615">
              <w:rPr>
                <w:rFonts w:ascii="Calibri" w:eastAsia="Calibri" w:hAnsi="Calibri" w:cs="Calibri"/>
                <w:spacing w:val="-1"/>
                <w:position w:val="1"/>
                <w:lang w:val="es-MX"/>
              </w:rPr>
              <w:t>ev</w:t>
            </w:r>
            <w:r w:rsidRPr="00AC4615">
              <w:rPr>
                <w:rFonts w:ascii="Calibri" w:eastAsia="Calibri" w:hAnsi="Calibri" w:cs="Calibri"/>
                <w:position w:val="1"/>
                <w:lang w:val="es-MX"/>
              </w:rPr>
              <w:t>al</w:t>
            </w:r>
            <w:r w:rsidRPr="00AC4615">
              <w:rPr>
                <w:rFonts w:ascii="Calibri" w:eastAsia="Calibri" w:hAnsi="Calibri" w:cs="Calibri"/>
                <w:spacing w:val="-1"/>
                <w:position w:val="1"/>
                <w:lang w:val="es-MX"/>
              </w:rPr>
              <w:t>u</w:t>
            </w:r>
            <w:r w:rsidRPr="00AC4615">
              <w:rPr>
                <w:rFonts w:ascii="Calibri" w:eastAsia="Calibri" w:hAnsi="Calibri" w:cs="Calibri"/>
                <w:position w:val="1"/>
                <w:lang w:val="es-MX"/>
              </w:rPr>
              <w:t>aci</w:t>
            </w:r>
            <w:r w:rsidRPr="00AC4615">
              <w:rPr>
                <w:rFonts w:ascii="Calibri" w:eastAsia="Calibri" w:hAnsi="Calibri" w:cs="Calibri"/>
                <w:spacing w:val="1"/>
                <w:position w:val="1"/>
                <w:lang w:val="es-MX"/>
              </w:rPr>
              <w:t>ó</w:t>
            </w:r>
            <w:r w:rsidRPr="00AC4615">
              <w:rPr>
                <w:rFonts w:ascii="Calibri" w:eastAsia="Calibri" w:hAnsi="Calibri" w:cs="Calibri"/>
                <w:position w:val="1"/>
                <w:lang w:val="es-MX"/>
              </w:rPr>
              <w:t>n</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de</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l</w:t>
            </w:r>
            <w:r w:rsidRPr="00AC4615">
              <w:rPr>
                <w:rFonts w:ascii="Calibri" w:eastAsia="Calibri" w:hAnsi="Calibri" w:cs="Calibri"/>
                <w:spacing w:val="-3"/>
                <w:position w:val="1"/>
                <w:lang w:val="es-MX"/>
              </w:rPr>
              <w:t>a</w:t>
            </w:r>
            <w:r w:rsidRPr="00AC4615">
              <w:rPr>
                <w:rFonts w:ascii="Calibri" w:eastAsia="Calibri" w:hAnsi="Calibri" w:cs="Calibri"/>
                <w:position w:val="1"/>
                <w:lang w:val="es-MX"/>
              </w:rPr>
              <w:t xml:space="preserve">s </w:t>
            </w:r>
            <w:proofErr w:type="gramStart"/>
            <w:r w:rsidRPr="00AC4615">
              <w:rPr>
                <w:rFonts w:ascii="Calibri" w:eastAsia="Calibri" w:hAnsi="Calibri" w:cs="Calibri"/>
                <w:position w:val="1"/>
                <w:lang w:val="es-MX"/>
              </w:rPr>
              <w:t>pr</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pu</w:t>
            </w:r>
            <w:r w:rsidRPr="00AC4615">
              <w:rPr>
                <w:rFonts w:ascii="Calibri" w:eastAsia="Calibri" w:hAnsi="Calibri" w:cs="Calibri"/>
                <w:spacing w:val="-2"/>
                <w:position w:val="1"/>
                <w:lang w:val="es-MX"/>
              </w:rPr>
              <w:t>e</w:t>
            </w:r>
            <w:r w:rsidRPr="00AC4615">
              <w:rPr>
                <w:rFonts w:ascii="Calibri" w:eastAsia="Calibri" w:hAnsi="Calibri" w:cs="Calibri"/>
                <w:position w:val="1"/>
                <w:lang w:val="es-MX"/>
              </w:rPr>
              <w:t>sta</w:t>
            </w:r>
            <w:r w:rsidRPr="00AC4615">
              <w:rPr>
                <w:rFonts w:ascii="Calibri" w:eastAsia="Calibri" w:hAnsi="Calibri" w:cs="Calibri"/>
                <w:spacing w:val="-1"/>
                <w:position w:val="1"/>
                <w:lang w:val="es-MX"/>
              </w:rPr>
              <w:t xml:space="preserve"> </w:t>
            </w:r>
            <w:r w:rsidRPr="00AC4615">
              <w:rPr>
                <w:rFonts w:ascii="Calibri" w:eastAsia="Calibri" w:hAnsi="Calibri" w:cs="Calibri"/>
                <w:spacing w:val="-2"/>
                <w:position w:val="1"/>
                <w:lang w:val="es-MX"/>
              </w:rPr>
              <w:t>t</w:t>
            </w:r>
            <w:r w:rsidRPr="00AC4615">
              <w:rPr>
                <w:rFonts w:ascii="Calibri" w:eastAsia="Calibri" w:hAnsi="Calibri" w:cs="Calibri"/>
                <w:position w:val="1"/>
                <w:lang w:val="es-MX"/>
              </w:rPr>
              <w:t>écnicas</w:t>
            </w:r>
            <w:proofErr w:type="gramEnd"/>
          </w:p>
        </w:tc>
        <w:tc>
          <w:tcPr>
            <w:tcW w:w="1183" w:type="dxa"/>
            <w:tcBorders>
              <w:top w:val="single" w:sz="4" w:space="0" w:color="BEBEBE"/>
              <w:left w:val="single" w:sz="4" w:space="0" w:color="BEBEBE"/>
              <w:bottom w:val="single" w:sz="4" w:space="0" w:color="BEBEBE"/>
              <w:right w:val="single" w:sz="4" w:space="0" w:color="BEBEBE"/>
            </w:tcBorders>
          </w:tcPr>
          <w:p w14:paraId="269317FF" w14:textId="77777777" w:rsidR="004A2284" w:rsidRDefault="00AC4615">
            <w:pPr>
              <w:spacing w:after="0" w:line="264" w:lineRule="exact"/>
              <w:ind w:left="102" w:right="-20"/>
              <w:rPr>
                <w:rFonts w:ascii="Calibri" w:eastAsia="Calibri" w:hAnsi="Calibri" w:cs="Calibri"/>
              </w:rPr>
            </w:pPr>
            <w:proofErr w:type="spellStart"/>
            <w:r>
              <w:rPr>
                <w:rFonts w:ascii="Calibri" w:eastAsia="Calibri" w:hAnsi="Calibri" w:cs="Calibri"/>
                <w:spacing w:val="1"/>
                <w:position w:val="1"/>
              </w:rPr>
              <w:t>Po</w:t>
            </w:r>
            <w:r>
              <w:rPr>
                <w:rFonts w:ascii="Calibri" w:eastAsia="Calibri" w:hAnsi="Calibri" w:cs="Calibri"/>
                <w:spacing w:val="-3"/>
                <w:position w:val="1"/>
              </w:rPr>
              <w:t>r</w:t>
            </w:r>
            <w:r>
              <w:rPr>
                <w:rFonts w:ascii="Calibri" w:eastAsia="Calibri" w:hAnsi="Calibri" w:cs="Calibri"/>
                <w:position w:val="1"/>
              </w:rPr>
              <w:t>centa</w:t>
            </w:r>
            <w:r>
              <w:rPr>
                <w:rFonts w:ascii="Calibri" w:eastAsia="Calibri" w:hAnsi="Calibri" w:cs="Calibri"/>
                <w:spacing w:val="-2"/>
                <w:position w:val="1"/>
              </w:rPr>
              <w:t>j</w:t>
            </w:r>
            <w:r>
              <w:rPr>
                <w:rFonts w:ascii="Calibri" w:eastAsia="Calibri" w:hAnsi="Calibri" w:cs="Calibri"/>
                <w:position w:val="1"/>
              </w:rPr>
              <w:t>e</w:t>
            </w:r>
            <w:proofErr w:type="spellEnd"/>
          </w:p>
        </w:tc>
        <w:tc>
          <w:tcPr>
            <w:tcW w:w="1450" w:type="dxa"/>
            <w:tcBorders>
              <w:top w:val="single" w:sz="4" w:space="0" w:color="BEBEBE"/>
              <w:left w:val="single" w:sz="4" w:space="0" w:color="BEBEBE"/>
              <w:bottom w:val="single" w:sz="4" w:space="0" w:color="BEBEBE"/>
              <w:right w:val="single" w:sz="4" w:space="0" w:color="BEBEBE"/>
            </w:tcBorders>
          </w:tcPr>
          <w:p w14:paraId="740C4A0E" w14:textId="77777777" w:rsidR="004A2284" w:rsidRDefault="00AC4615">
            <w:pPr>
              <w:spacing w:after="0" w:line="264" w:lineRule="exact"/>
              <w:ind w:left="100" w:right="-20"/>
              <w:rPr>
                <w:rFonts w:ascii="Calibri" w:eastAsia="Calibri" w:hAnsi="Calibri" w:cs="Calibri"/>
              </w:rPr>
            </w:pPr>
            <w:proofErr w:type="spellStart"/>
            <w:r>
              <w:rPr>
                <w:rFonts w:ascii="Calibri" w:eastAsia="Calibri" w:hAnsi="Calibri" w:cs="Calibri"/>
                <w:spacing w:val="1"/>
                <w:position w:val="1"/>
              </w:rPr>
              <w:t>P</w:t>
            </w:r>
            <w:r>
              <w:rPr>
                <w:rFonts w:ascii="Calibri" w:eastAsia="Calibri" w:hAnsi="Calibri" w:cs="Calibri"/>
                <w:spacing w:val="-1"/>
                <w:position w:val="1"/>
              </w:rPr>
              <w:t>un</w:t>
            </w:r>
            <w:r>
              <w:rPr>
                <w:rFonts w:ascii="Calibri" w:eastAsia="Calibri" w:hAnsi="Calibri" w:cs="Calibri"/>
                <w:position w:val="1"/>
              </w:rPr>
              <w:t>tuación</w:t>
            </w:r>
            <w:proofErr w:type="spellEnd"/>
          </w:p>
          <w:p w14:paraId="1681F2AD" w14:textId="77777777" w:rsidR="004A2284" w:rsidRDefault="00AC4615">
            <w:pPr>
              <w:spacing w:before="38" w:after="0" w:line="240" w:lineRule="auto"/>
              <w:ind w:left="100" w:right="-20"/>
              <w:rPr>
                <w:rFonts w:ascii="Calibri" w:eastAsia="Calibri" w:hAnsi="Calibri" w:cs="Calibri"/>
              </w:rPr>
            </w:pPr>
            <w:proofErr w:type="spellStart"/>
            <w:r>
              <w:rPr>
                <w:rFonts w:ascii="Calibri" w:eastAsia="Calibri" w:hAnsi="Calibri" w:cs="Calibri"/>
                <w:spacing w:val="1"/>
              </w:rPr>
              <w:t>m</w:t>
            </w:r>
            <w:r>
              <w:rPr>
                <w:rFonts w:ascii="Calibri" w:eastAsia="Calibri" w:hAnsi="Calibri" w:cs="Calibri"/>
              </w:rPr>
              <w:t>áx</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a</w:t>
            </w:r>
            <w:proofErr w:type="spellEnd"/>
          </w:p>
        </w:tc>
      </w:tr>
      <w:tr w:rsidR="004A2284" w14:paraId="35D060B6" w14:textId="77777777">
        <w:trPr>
          <w:trHeight w:hRule="exact" w:val="319"/>
        </w:trPr>
        <w:tc>
          <w:tcPr>
            <w:tcW w:w="418" w:type="dxa"/>
            <w:tcBorders>
              <w:top w:val="single" w:sz="4" w:space="0" w:color="BEBEBE"/>
              <w:left w:val="single" w:sz="4" w:space="0" w:color="BEBEBE"/>
              <w:bottom w:val="single" w:sz="4" w:space="0" w:color="BEBEBE"/>
              <w:right w:val="single" w:sz="4" w:space="0" w:color="BEBEBE"/>
            </w:tcBorders>
          </w:tcPr>
          <w:p w14:paraId="5CFCEA8C" w14:textId="77777777" w:rsidR="004A2284" w:rsidRDefault="00AC4615">
            <w:pPr>
              <w:spacing w:after="0" w:line="264" w:lineRule="exact"/>
              <w:ind w:left="102" w:right="-20"/>
              <w:rPr>
                <w:rFonts w:ascii="Calibri" w:eastAsia="Calibri" w:hAnsi="Calibri" w:cs="Calibri"/>
              </w:rPr>
            </w:pPr>
            <w:r>
              <w:rPr>
                <w:rFonts w:ascii="Calibri" w:eastAsia="Calibri" w:hAnsi="Calibri" w:cs="Calibri"/>
                <w:position w:val="1"/>
              </w:rPr>
              <w:t>1</w:t>
            </w:r>
          </w:p>
        </w:tc>
        <w:tc>
          <w:tcPr>
            <w:tcW w:w="6011" w:type="dxa"/>
            <w:tcBorders>
              <w:top w:val="single" w:sz="4" w:space="0" w:color="BEBEBE"/>
              <w:left w:val="single" w:sz="4" w:space="0" w:color="BEBEBE"/>
              <w:bottom w:val="single" w:sz="4" w:space="0" w:color="BEBEBE"/>
              <w:right w:val="single" w:sz="4" w:space="0" w:color="BEBEBE"/>
            </w:tcBorders>
          </w:tcPr>
          <w:p w14:paraId="6DBEECBA" w14:textId="77777777" w:rsidR="004A2284" w:rsidRDefault="00AC4615">
            <w:pPr>
              <w:spacing w:after="0" w:line="264" w:lineRule="exact"/>
              <w:ind w:left="102" w:right="-20"/>
              <w:rPr>
                <w:rFonts w:ascii="Calibri" w:eastAsia="Calibri" w:hAnsi="Calibri" w:cs="Calibri"/>
              </w:rPr>
            </w:pPr>
            <w:proofErr w:type="spellStart"/>
            <w:r>
              <w:rPr>
                <w:rFonts w:ascii="Calibri" w:eastAsia="Calibri" w:hAnsi="Calibri" w:cs="Calibri"/>
                <w:position w:val="1"/>
              </w:rPr>
              <w:t>Experiencia</w:t>
            </w:r>
            <w:proofErr w:type="spellEnd"/>
            <w:r>
              <w:rPr>
                <w:rFonts w:ascii="Calibri" w:eastAsia="Calibri" w:hAnsi="Calibri" w:cs="Calibri"/>
                <w:spacing w:val="-2"/>
                <w:position w:val="1"/>
              </w:rPr>
              <w:t xml:space="preserve"> </w:t>
            </w:r>
            <w:r>
              <w:rPr>
                <w:rFonts w:ascii="Calibri" w:eastAsia="Calibri" w:hAnsi="Calibri" w:cs="Calibri"/>
                <w:position w:val="1"/>
              </w:rPr>
              <w:t>de</w:t>
            </w:r>
            <w:r>
              <w:rPr>
                <w:rFonts w:ascii="Calibri" w:eastAsia="Calibri" w:hAnsi="Calibri" w:cs="Calibri"/>
                <w:spacing w:val="1"/>
                <w:position w:val="1"/>
              </w:rPr>
              <w:t xml:space="preserve"> </w:t>
            </w:r>
            <w:r>
              <w:rPr>
                <w:rFonts w:ascii="Calibri" w:eastAsia="Calibri" w:hAnsi="Calibri" w:cs="Calibri"/>
                <w:position w:val="1"/>
              </w:rPr>
              <w:t xml:space="preserve">la </w:t>
            </w:r>
            <w:proofErr w:type="spellStart"/>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spacing w:val="-2"/>
                <w:position w:val="1"/>
              </w:rPr>
              <w:t>s</w:t>
            </w:r>
            <w:r>
              <w:rPr>
                <w:rFonts w:ascii="Calibri" w:eastAsia="Calibri" w:hAnsi="Calibri" w:cs="Calibri"/>
                <w:position w:val="1"/>
              </w:rPr>
              <w:t>tituc</w:t>
            </w:r>
            <w:r>
              <w:rPr>
                <w:rFonts w:ascii="Calibri" w:eastAsia="Calibri" w:hAnsi="Calibri" w:cs="Calibri"/>
                <w:spacing w:val="-3"/>
                <w:position w:val="1"/>
              </w:rPr>
              <w:t>i</w:t>
            </w:r>
            <w:r>
              <w:rPr>
                <w:rFonts w:ascii="Calibri" w:eastAsia="Calibri" w:hAnsi="Calibri" w:cs="Calibri"/>
                <w:spacing w:val="-1"/>
                <w:position w:val="1"/>
              </w:rPr>
              <w:t>ó</w:t>
            </w:r>
            <w:r>
              <w:rPr>
                <w:rFonts w:ascii="Calibri" w:eastAsia="Calibri" w:hAnsi="Calibri" w:cs="Calibri"/>
                <w:position w:val="1"/>
              </w:rPr>
              <w:t>n</w:t>
            </w:r>
            <w:proofErr w:type="spellEnd"/>
          </w:p>
        </w:tc>
        <w:tc>
          <w:tcPr>
            <w:tcW w:w="1183" w:type="dxa"/>
            <w:tcBorders>
              <w:top w:val="single" w:sz="4" w:space="0" w:color="BEBEBE"/>
              <w:left w:val="single" w:sz="4" w:space="0" w:color="BEBEBE"/>
              <w:bottom w:val="single" w:sz="4" w:space="0" w:color="BEBEBE"/>
              <w:right w:val="single" w:sz="4" w:space="0" w:color="BEBEBE"/>
            </w:tcBorders>
          </w:tcPr>
          <w:p w14:paraId="508C7CAD" w14:textId="77777777" w:rsidR="004A2284" w:rsidRDefault="00AC4615">
            <w:pPr>
              <w:spacing w:after="0" w:line="264" w:lineRule="exact"/>
              <w:ind w:left="358" w:right="339"/>
              <w:jc w:val="center"/>
              <w:rPr>
                <w:rFonts w:ascii="Calibri" w:eastAsia="Calibri" w:hAnsi="Calibri" w:cs="Calibri"/>
              </w:rPr>
            </w:pPr>
            <w:r>
              <w:rPr>
                <w:rFonts w:ascii="Calibri" w:eastAsia="Calibri" w:hAnsi="Calibri" w:cs="Calibri"/>
                <w:spacing w:val="1"/>
                <w:position w:val="1"/>
              </w:rPr>
              <w:t>2</w:t>
            </w:r>
            <w:r>
              <w:rPr>
                <w:rFonts w:ascii="Calibri" w:eastAsia="Calibri" w:hAnsi="Calibri" w:cs="Calibri"/>
                <w:spacing w:val="-2"/>
                <w:position w:val="1"/>
              </w:rPr>
              <w:t>0</w:t>
            </w:r>
            <w:r>
              <w:rPr>
                <w:rFonts w:ascii="Calibri" w:eastAsia="Calibri" w:hAnsi="Calibri" w:cs="Calibri"/>
                <w:position w:val="1"/>
              </w:rPr>
              <w:t>%</w:t>
            </w:r>
          </w:p>
        </w:tc>
        <w:tc>
          <w:tcPr>
            <w:tcW w:w="1450" w:type="dxa"/>
            <w:tcBorders>
              <w:top w:val="single" w:sz="4" w:space="0" w:color="BEBEBE"/>
              <w:left w:val="single" w:sz="4" w:space="0" w:color="BEBEBE"/>
              <w:bottom w:val="single" w:sz="4" w:space="0" w:color="BEBEBE"/>
              <w:right w:val="single" w:sz="4" w:space="0" w:color="BEBEBE"/>
            </w:tcBorders>
          </w:tcPr>
          <w:p w14:paraId="3897E246" w14:textId="77777777" w:rsidR="004A2284" w:rsidRDefault="00AC4615">
            <w:pPr>
              <w:spacing w:after="0" w:line="264" w:lineRule="exact"/>
              <w:ind w:left="515" w:right="496"/>
              <w:jc w:val="center"/>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4</w:t>
            </w:r>
            <w:r>
              <w:rPr>
                <w:rFonts w:ascii="Calibri" w:eastAsia="Calibri" w:hAnsi="Calibri" w:cs="Calibri"/>
                <w:position w:val="1"/>
              </w:rPr>
              <w:t>0</w:t>
            </w:r>
          </w:p>
        </w:tc>
      </w:tr>
      <w:tr w:rsidR="004A2284" w14:paraId="4421BBB6" w14:textId="77777777">
        <w:trPr>
          <w:trHeight w:hRule="exact" w:val="320"/>
        </w:trPr>
        <w:tc>
          <w:tcPr>
            <w:tcW w:w="418" w:type="dxa"/>
            <w:tcBorders>
              <w:top w:val="single" w:sz="4" w:space="0" w:color="BEBEBE"/>
              <w:left w:val="single" w:sz="4" w:space="0" w:color="BEBEBE"/>
              <w:bottom w:val="single" w:sz="4" w:space="0" w:color="BEBEBE"/>
              <w:right w:val="single" w:sz="4" w:space="0" w:color="BEBEBE"/>
            </w:tcBorders>
          </w:tcPr>
          <w:p w14:paraId="161AF252" w14:textId="77777777" w:rsidR="004A2284" w:rsidRDefault="00AC4615">
            <w:pPr>
              <w:spacing w:after="0" w:line="265" w:lineRule="exact"/>
              <w:ind w:left="102" w:right="-20"/>
              <w:rPr>
                <w:rFonts w:ascii="Calibri" w:eastAsia="Calibri" w:hAnsi="Calibri" w:cs="Calibri"/>
              </w:rPr>
            </w:pPr>
            <w:r>
              <w:rPr>
                <w:rFonts w:ascii="Calibri" w:eastAsia="Calibri" w:hAnsi="Calibri" w:cs="Calibri"/>
                <w:position w:val="1"/>
              </w:rPr>
              <w:lastRenderedPageBreak/>
              <w:t>2</w:t>
            </w:r>
          </w:p>
        </w:tc>
        <w:tc>
          <w:tcPr>
            <w:tcW w:w="6011" w:type="dxa"/>
            <w:tcBorders>
              <w:top w:val="single" w:sz="4" w:space="0" w:color="BEBEBE"/>
              <w:left w:val="single" w:sz="4" w:space="0" w:color="BEBEBE"/>
              <w:bottom w:val="single" w:sz="4" w:space="0" w:color="BEBEBE"/>
              <w:right w:val="single" w:sz="4" w:space="0" w:color="BEBEBE"/>
            </w:tcBorders>
          </w:tcPr>
          <w:p w14:paraId="22CF0337" w14:textId="77777777" w:rsidR="004A2284" w:rsidRPr="00AC4615" w:rsidRDefault="00AC4615">
            <w:pPr>
              <w:spacing w:after="0" w:line="265" w:lineRule="exact"/>
              <w:ind w:left="102" w:right="-20"/>
              <w:rPr>
                <w:rFonts w:ascii="Calibri" w:eastAsia="Calibri" w:hAnsi="Calibri" w:cs="Calibri"/>
                <w:lang w:val="es-MX"/>
              </w:rPr>
            </w:pPr>
            <w:r w:rsidRPr="00AC4615">
              <w:rPr>
                <w:rFonts w:ascii="Calibri" w:eastAsia="Calibri" w:hAnsi="Calibri" w:cs="Calibri"/>
                <w:spacing w:val="1"/>
                <w:position w:val="1"/>
                <w:lang w:val="es-MX"/>
              </w:rPr>
              <w:t>M</w:t>
            </w:r>
            <w:r w:rsidRPr="00AC4615">
              <w:rPr>
                <w:rFonts w:ascii="Calibri" w:eastAsia="Calibri" w:hAnsi="Calibri" w:cs="Calibri"/>
                <w:position w:val="1"/>
                <w:lang w:val="es-MX"/>
              </w:rPr>
              <w:t>e</w:t>
            </w:r>
            <w:r w:rsidRPr="00AC4615">
              <w:rPr>
                <w:rFonts w:ascii="Calibri" w:eastAsia="Calibri" w:hAnsi="Calibri" w:cs="Calibri"/>
                <w:spacing w:val="-1"/>
                <w:position w:val="1"/>
                <w:lang w:val="es-MX"/>
              </w:rPr>
              <w:t>t</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d</w:t>
            </w:r>
            <w:r w:rsidRPr="00AC4615">
              <w:rPr>
                <w:rFonts w:ascii="Calibri" w:eastAsia="Calibri" w:hAnsi="Calibri" w:cs="Calibri"/>
                <w:spacing w:val="1"/>
                <w:position w:val="1"/>
                <w:lang w:val="es-MX"/>
              </w:rPr>
              <w:t>o</w:t>
            </w:r>
            <w:r w:rsidRPr="00AC4615">
              <w:rPr>
                <w:rFonts w:ascii="Calibri" w:eastAsia="Calibri" w:hAnsi="Calibri" w:cs="Calibri"/>
                <w:spacing w:val="-3"/>
                <w:position w:val="1"/>
                <w:lang w:val="es-MX"/>
              </w:rPr>
              <w:t>l</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g</w:t>
            </w:r>
            <w:r w:rsidRPr="00AC4615">
              <w:rPr>
                <w:rFonts w:ascii="Calibri" w:eastAsia="Calibri" w:hAnsi="Calibri" w:cs="Calibri"/>
                <w:position w:val="1"/>
                <w:lang w:val="es-MX"/>
              </w:rPr>
              <w:t>ía, i</w:t>
            </w:r>
            <w:r w:rsidRPr="00AC4615">
              <w:rPr>
                <w:rFonts w:ascii="Calibri" w:eastAsia="Calibri" w:hAnsi="Calibri" w:cs="Calibri"/>
                <w:spacing w:val="-1"/>
                <w:position w:val="1"/>
                <w:lang w:val="es-MX"/>
              </w:rPr>
              <w:t>n</w:t>
            </w:r>
            <w:r w:rsidRPr="00AC4615">
              <w:rPr>
                <w:rFonts w:ascii="Calibri" w:eastAsia="Calibri" w:hAnsi="Calibri" w:cs="Calibri"/>
                <w:spacing w:val="-3"/>
                <w:position w:val="1"/>
                <w:lang w:val="es-MX"/>
              </w:rPr>
              <w:t>n</w:t>
            </w:r>
            <w:r w:rsidRPr="00AC4615">
              <w:rPr>
                <w:rFonts w:ascii="Calibri" w:eastAsia="Calibri" w:hAnsi="Calibri" w:cs="Calibri"/>
                <w:spacing w:val="1"/>
                <w:position w:val="1"/>
                <w:lang w:val="es-MX"/>
              </w:rPr>
              <w:t>ov</w:t>
            </w:r>
            <w:r w:rsidRPr="00AC4615">
              <w:rPr>
                <w:rFonts w:ascii="Calibri" w:eastAsia="Calibri" w:hAnsi="Calibri" w:cs="Calibri"/>
                <w:spacing w:val="-3"/>
                <w:position w:val="1"/>
                <w:lang w:val="es-MX"/>
              </w:rPr>
              <w:t>a</w:t>
            </w:r>
            <w:r w:rsidRPr="00AC4615">
              <w:rPr>
                <w:rFonts w:ascii="Calibri" w:eastAsia="Calibri" w:hAnsi="Calibri" w:cs="Calibri"/>
                <w:position w:val="1"/>
                <w:lang w:val="es-MX"/>
              </w:rPr>
              <w:t>ci</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n</w:t>
            </w:r>
            <w:r w:rsidRPr="00AC4615">
              <w:rPr>
                <w:rFonts w:ascii="Calibri" w:eastAsia="Calibri" w:hAnsi="Calibri" w:cs="Calibri"/>
                <w:spacing w:val="-2"/>
                <w:position w:val="1"/>
                <w:lang w:val="es-MX"/>
              </w:rPr>
              <w:t>e</w:t>
            </w:r>
            <w:r w:rsidRPr="00AC4615">
              <w:rPr>
                <w:rFonts w:ascii="Calibri" w:eastAsia="Calibri" w:hAnsi="Calibri" w:cs="Calibri"/>
                <w:position w:val="1"/>
                <w:lang w:val="es-MX"/>
              </w:rPr>
              <w:t>s</w:t>
            </w:r>
            <w:r w:rsidRPr="00AC4615">
              <w:rPr>
                <w:rFonts w:ascii="Calibri" w:eastAsia="Calibri" w:hAnsi="Calibri" w:cs="Calibri"/>
                <w:spacing w:val="-2"/>
                <w:position w:val="1"/>
                <w:lang w:val="es-MX"/>
              </w:rPr>
              <w:t xml:space="preserve"> </w:t>
            </w:r>
            <w:r w:rsidRPr="00AC4615">
              <w:rPr>
                <w:rFonts w:ascii="Calibri" w:eastAsia="Calibri" w:hAnsi="Calibri" w:cs="Calibri"/>
                <w:position w:val="1"/>
                <w:lang w:val="es-MX"/>
              </w:rPr>
              <w:t>y</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pl</w:t>
            </w:r>
            <w:r w:rsidRPr="00AC4615">
              <w:rPr>
                <w:rFonts w:ascii="Calibri" w:eastAsia="Calibri" w:hAnsi="Calibri" w:cs="Calibri"/>
                <w:spacing w:val="-1"/>
                <w:position w:val="1"/>
                <w:lang w:val="es-MX"/>
              </w:rPr>
              <w:t>a</w:t>
            </w:r>
            <w:r w:rsidRPr="00AC4615">
              <w:rPr>
                <w:rFonts w:ascii="Calibri" w:eastAsia="Calibri" w:hAnsi="Calibri" w:cs="Calibri"/>
                <w:position w:val="1"/>
                <w:lang w:val="es-MX"/>
              </w:rPr>
              <w:t>n</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de</w:t>
            </w:r>
            <w:r w:rsidRPr="00AC4615">
              <w:rPr>
                <w:rFonts w:ascii="Calibri" w:eastAsia="Calibri" w:hAnsi="Calibri" w:cs="Calibri"/>
                <w:spacing w:val="-2"/>
                <w:position w:val="1"/>
                <w:lang w:val="es-MX"/>
              </w:rPr>
              <w:t xml:space="preserve"> </w:t>
            </w:r>
            <w:r w:rsidRPr="00AC4615">
              <w:rPr>
                <w:rFonts w:ascii="Calibri" w:eastAsia="Calibri" w:hAnsi="Calibri" w:cs="Calibri"/>
                <w:spacing w:val="1"/>
                <w:position w:val="1"/>
                <w:lang w:val="es-MX"/>
              </w:rPr>
              <w:t>e</w:t>
            </w:r>
            <w:r w:rsidRPr="00AC4615">
              <w:rPr>
                <w:rFonts w:ascii="Calibri" w:eastAsia="Calibri" w:hAnsi="Calibri" w:cs="Calibri"/>
                <w:position w:val="1"/>
                <w:lang w:val="es-MX"/>
              </w:rPr>
              <w:t>j</w:t>
            </w:r>
            <w:r w:rsidRPr="00AC4615">
              <w:rPr>
                <w:rFonts w:ascii="Calibri" w:eastAsia="Calibri" w:hAnsi="Calibri" w:cs="Calibri"/>
                <w:spacing w:val="-2"/>
                <w:position w:val="1"/>
                <w:lang w:val="es-MX"/>
              </w:rPr>
              <w:t>e</w:t>
            </w:r>
            <w:r w:rsidRPr="00AC4615">
              <w:rPr>
                <w:rFonts w:ascii="Calibri" w:eastAsia="Calibri" w:hAnsi="Calibri" w:cs="Calibri"/>
                <w:position w:val="1"/>
                <w:lang w:val="es-MX"/>
              </w:rPr>
              <w:t>cuc</w:t>
            </w:r>
            <w:r w:rsidRPr="00AC4615">
              <w:rPr>
                <w:rFonts w:ascii="Calibri" w:eastAsia="Calibri" w:hAnsi="Calibri" w:cs="Calibri"/>
                <w:spacing w:val="-1"/>
                <w:position w:val="1"/>
                <w:lang w:val="es-MX"/>
              </w:rPr>
              <w:t>i</w:t>
            </w:r>
            <w:r w:rsidRPr="00AC4615">
              <w:rPr>
                <w:rFonts w:ascii="Calibri" w:eastAsia="Calibri" w:hAnsi="Calibri" w:cs="Calibri"/>
                <w:spacing w:val="1"/>
                <w:position w:val="1"/>
                <w:lang w:val="es-MX"/>
              </w:rPr>
              <w:t>ó</w:t>
            </w:r>
            <w:r w:rsidRPr="00AC4615">
              <w:rPr>
                <w:rFonts w:ascii="Calibri" w:eastAsia="Calibri" w:hAnsi="Calibri" w:cs="Calibri"/>
                <w:position w:val="1"/>
                <w:lang w:val="es-MX"/>
              </w:rPr>
              <w:t>n</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p</w:t>
            </w:r>
            <w:r w:rsidRPr="00AC4615">
              <w:rPr>
                <w:rFonts w:ascii="Calibri" w:eastAsia="Calibri" w:hAnsi="Calibri" w:cs="Calibri"/>
                <w:spacing w:val="-3"/>
                <w:position w:val="1"/>
                <w:lang w:val="es-MX"/>
              </w:rPr>
              <w:t>r</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p</w:t>
            </w:r>
            <w:r w:rsidRPr="00AC4615">
              <w:rPr>
                <w:rFonts w:ascii="Calibri" w:eastAsia="Calibri" w:hAnsi="Calibri" w:cs="Calibri"/>
                <w:spacing w:val="-3"/>
                <w:position w:val="1"/>
                <w:lang w:val="es-MX"/>
              </w:rPr>
              <w:t>u</w:t>
            </w:r>
            <w:r w:rsidRPr="00AC4615">
              <w:rPr>
                <w:rFonts w:ascii="Calibri" w:eastAsia="Calibri" w:hAnsi="Calibri" w:cs="Calibri"/>
                <w:position w:val="1"/>
                <w:lang w:val="es-MX"/>
              </w:rPr>
              <w:t>es</w:t>
            </w:r>
            <w:r w:rsidRPr="00AC4615">
              <w:rPr>
                <w:rFonts w:ascii="Calibri" w:eastAsia="Calibri" w:hAnsi="Calibri" w:cs="Calibri"/>
                <w:spacing w:val="1"/>
                <w:position w:val="1"/>
                <w:lang w:val="es-MX"/>
              </w:rPr>
              <w:t>t</w:t>
            </w:r>
            <w:r w:rsidRPr="00AC4615">
              <w:rPr>
                <w:rFonts w:ascii="Calibri" w:eastAsia="Calibri" w:hAnsi="Calibri" w:cs="Calibri"/>
                <w:spacing w:val="-1"/>
                <w:position w:val="1"/>
                <w:lang w:val="es-MX"/>
              </w:rPr>
              <w:t>o</w:t>
            </w:r>
            <w:r w:rsidRPr="00AC4615">
              <w:rPr>
                <w:rFonts w:ascii="Calibri" w:eastAsia="Calibri" w:hAnsi="Calibri" w:cs="Calibri"/>
                <w:position w:val="1"/>
                <w:lang w:val="es-MX"/>
              </w:rPr>
              <w:t>s</w:t>
            </w:r>
          </w:p>
        </w:tc>
        <w:tc>
          <w:tcPr>
            <w:tcW w:w="1183" w:type="dxa"/>
            <w:tcBorders>
              <w:top w:val="single" w:sz="4" w:space="0" w:color="BEBEBE"/>
              <w:left w:val="single" w:sz="4" w:space="0" w:color="BEBEBE"/>
              <w:bottom w:val="single" w:sz="4" w:space="0" w:color="BEBEBE"/>
              <w:right w:val="single" w:sz="4" w:space="0" w:color="BEBEBE"/>
            </w:tcBorders>
          </w:tcPr>
          <w:p w14:paraId="7ABB1D22" w14:textId="77777777" w:rsidR="004A2284" w:rsidRDefault="00AC4615">
            <w:pPr>
              <w:spacing w:after="0" w:line="265" w:lineRule="exact"/>
              <w:ind w:left="358" w:right="339"/>
              <w:jc w:val="center"/>
              <w:rPr>
                <w:rFonts w:ascii="Calibri" w:eastAsia="Calibri" w:hAnsi="Calibri" w:cs="Calibri"/>
              </w:rPr>
            </w:pPr>
            <w:r>
              <w:rPr>
                <w:rFonts w:ascii="Calibri" w:eastAsia="Calibri" w:hAnsi="Calibri" w:cs="Calibri"/>
                <w:spacing w:val="1"/>
                <w:position w:val="1"/>
              </w:rPr>
              <w:t>2</w:t>
            </w:r>
            <w:r>
              <w:rPr>
                <w:rFonts w:ascii="Calibri" w:eastAsia="Calibri" w:hAnsi="Calibri" w:cs="Calibri"/>
                <w:spacing w:val="-2"/>
                <w:position w:val="1"/>
              </w:rPr>
              <w:t>5</w:t>
            </w:r>
            <w:r>
              <w:rPr>
                <w:rFonts w:ascii="Calibri" w:eastAsia="Calibri" w:hAnsi="Calibri" w:cs="Calibri"/>
                <w:position w:val="1"/>
              </w:rPr>
              <w:t>%</w:t>
            </w:r>
          </w:p>
        </w:tc>
        <w:tc>
          <w:tcPr>
            <w:tcW w:w="1450" w:type="dxa"/>
            <w:tcBorders>
              <w:top w:val="single" w:sz="4" w:space="0" w:color="BEBEBE"/>
              <w:left w:val="single" w:sz="4" w:space="0" w:color="BEBEBE"/>
              <w:bottom w:val="single" w:sz="4" w:space="0" w:color="BEBEBE"/>
              <w:right w:val="single" w:sz="4" w:space="0" w:color="BEBEBE"/>
            </w:tcBorders>
          </w:tcPr>
          <w:p w14:paraId="77599E7B" w14:textId="77777777" w:rsidR="004A2284" w:rsidRDefault="00AC4615">
            <w:pPr>
              <w:spacing w:after="0" w:line="265" w:lineRule="exact"/>
              <w:ind w:left="515" w:right="496"/>
              <w:jc w:val="center"/>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7</w:t>
            </w:r>
            <w:r>
              <w:rPr>
                <w:rFonts w:ascii="Calibri" w:eastAsia="Calibri" w:hAnsi="Calibri" w:cs="Calibri"/>
                <w:position w:val="1"/>
              </w:rPr>
              <w:t>5</w:t>
            </w:r>
          </w:p>
        </w:tc>
      </w:tr>
      <w:tr w:rsidR="004A2284" w14:paraId="1EB7C5F7" w14:textId="77777777">
        <w:trPr>
          <w:trHeight w:hRule="exact" w:val="319"/>
        </w:trPr>
        <w:tc>
          <w:tcPr>
            <w:tcW w:w="418" w:type="dxa"/>
            <w:tcBorders>
              <w:top w:val="single" w:sz="4" w:space="0" w:color="BEBEBE"/>
              <w:left w:val="single" w:sz="4" w:space="0" w:color="BEBEBE"/>
              <w:bottom w:val="single" w:sz="4" w:space="0" w:color="BEBEBE"/>
              <w:right w:val="single" w:sz="4" w:space="0" w:color="BEBEBE"/>
            </w:tcBorders>
          </w:tcPr>
          <w:p w14:paraId="5D2B05AA" w14:textId="77777777" w:rsidR="004A2284" w:rsidRDefault="00AC4615">
            <w:pPr>
              <w:spacing w:after="0" w:line="264" w:lineRule="exact"/>
              <w:ind w:left="102" w:right="-20"/>
              <w:rPr>
                <w:rFonts w:ascii="Calibri" w:eastAsia="Calibri" w:hAnsi="Calibri" w:cs="Calibri"/>
              </w:rPr>
            </w:pPr>
            <w:r>
              <w:rPr>
                <w:rFonts w:ascii="Calibri" w:eastAsia="Calibri" w:hAnsi="Calibri" w:cs="Calibri"/>
                <w:position w:val="1"/>
              </w:rPr>
              <w:t>3</w:t>
            </w:r>
          </w:p>
        </w:tc>
        <w:tc>
          <w:tcPr>
            <w:tcW w:w="6011" w:type="dxa"/>
            <w:tcBorders>
              <w:top w:val="single" w:sz="4" w:space="0" w:color="BEBEBE"/>
              <w:left w:val="single" w:sz="4" w:space="0" w:color="BEBEBE"/>
              <w:bottom w:val="single" w:sz="4" w:space="0" w:color="BEBEBE"/>
              <w:right w:val="single" w:sz="4" w:space="0" w:color="BEBEBE"/>
            </w:tcBorders>
          </w:tcPr>
          <w:p w14:paraId="56852EB6" w14:textId="77777777" w:rsidR="004A2284" w:rsidRPr="00AC4615" w:rsidRDefault="00AC4615">
            <w:pPr>
              <w:spacing w:after="0" w:line="264" w:lineRule="exact"/>
              <w:ind w:left="102" w:right="-20"/>
              <w:rPr>
                <w:rFonts w:ascii="Calibri" w:eastAsia="Calibri" w:hAnsi="Calibri" w:cs="Calibri"/>
                <w:lang w:val="es-MX"/>
              </w:rPr>
            </w:pPr>
            <w:r w:rsidRPr="00AC4615">
              <w:rPr>
                <w:rFonts w:ascii="Calibri" w:eastAsia="Calibri" w:hAnsi="Calibri" w:cs="Calibri"/>
                <w:position w:val="1"/>
                <w:lang w:val="es-MX"/>
              </w:rPr>
              <w:t>C</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nv</w:t>
            </w:r>
            <w:r w:rsidRPr="00AC4615">
              <w:rPr>
                <w:rFonts w:ascii="Calibri" w:eastAsia="Calibri" w:hAnsi="Calibri" w:cs="Calibri"/>
                <w:position w:val="1"/>
                <w:lang w:val="es-MX"/>
              </w:rPr>
              <w:t>en</w:t>
            </w:r>
            <w:r w:rsidRPr="00AC4615">
              <w:rPr>
                <w:rFonts w:ascii="Calibri" w:eastAsia="Calibri" w:hAnsi="Calibri" w:cs="Calibri"/>
                <w:spacing w:val="-1"/>
                <w:position w:val="1"/>
                <w:lang w:val="es-MX"/>
              </w:rPr>
              <w:t>i</w:t>
            </w:r>
            <w:r w:rsidRPr="00AC4615">
              <w:rPr>
                <w:rFonts w:ascii="Calibri" w:eastAsia="Calibri" w:hAnsi="Calibri" w:cs="Calibri"/>
                <w:spacing w:val="1"/>
                <w:position w:val="1"/>
                <w:lang w:val="es-MX"/>
              </w:rPr>
              <w:t>o</w:t>
            </w:r>
            <w:r w:rsidRPr="00AC4615">
              <w:rPr>
                <w:rFonts w:ascii="Calibri" w:eastAsia="Calibri" w:hAnsi="Calibri" w:cs="Calibri"/>
                <w:position w:val="1"/>
                <w:lang w:val="es-MX"/>
              </w:rPr>
              <w:t>s</w:t>
            </w:r>
            <w:r w:rsidRPr="00AC4615">
              <w:rPr>
                <w:rFonts w:ascii="Calibri" w:eastAsia="Calibri" w:hAnsi="Calibri" w:cs="Calibri"/>
                <w:spacing w:val="-2"/>
                <w:position w:val="1"/>
                <w:lang w:val="es-MX"/>
              </w:rPr>
              <w:t xml:space="preserve"> </w:t>
            </w:r>
            <w:r w:rsidRPr="00AC4615">
              <w:rPr>
                <w:rFonts w:ascii="Calibri" w:eastAsia="Calibri" w:hAnsi="Calibri" w:cs="Calibri"/>
                <w:position w:val="1"/>
                <w:lang w:val="es-MX"/>
              </w:rPr>
              <w:t>y</w:t>
            </w:r>
            <w:r w:rsidRPr="00AC4615">
              <w:rPr>
                <w:rFonts w:ascii="Calibri" w:eastAsia="Calibri" w:hAnsi="Calibri" w:cs="Calibri"/>
                <w:spacing w:val="1"/>
                <w:position w:val="1"/>
                <w:lang w:val="es-MX"/>
              </w:rPr>
              <w:t xml:space="preserve"> </w:t>
            </w:r>
            <w:r w:rsidRPr="00AC4615">
              <w:rPr>
                <w:rFonts w:ascii="Calibri" w:eastAsia="Calibri" w:hAnsi="Calibri" w:cs="Calibri"/>
                <w:spacing w:val="-2"/>
                <w:position w:val="1"/>
                <w:lang w:val="es-MX"/>
              </w:rPr>
              <w:t>r</w:t>
            </w:r>
            <w:r w:rsidRPr="00AC4615">
              <w:rPr>
                <w:rFonts w:ascii="Calibri" w:eastAsia="Calibri" w:hAnsi="Calibri" w:cs="Calibri"/>
                <w:position w:val="1"/>
                <w:lang w:val="es-MX"/>
              </w:rPr>
              <w:t>edes</w:t>
            </w:r>
            <w:r w:rsidRPr="00AC4615">
              <w:rPr>
                <w:rFonts w:ascii="Calibri" w:eastAsia="Calibri" w:hAnsi="Calibri" w:cs="Calibri"/>
                <w:spacing w:val="1"/>
                <w:position w:val="1"/>
                <w:lang w:val="es-MX"/>
              </w:rPr>
              <w:t xml:space="preserve"> </w:t>
            </w:r>
            <w:r w:rsidRPr="00AC4615">
              <w:rPr>
                <w:rFonts w:ascii="Calibri" w:eastAsia="Calibri" w:hAnsi="Calibri" w:cs="Calibri"/>
                <w:spacing w:val="-3"/>
                <w:position w:val="1"/>
                <w:lang w:val="es-MX"/>
              </w:rPr>
              <w:t>d</w:t>
            </w:r>
            <w:r w:rsidRPr="00AC4615">
              <w:rPr>
                <w:rFonts w:ascii="Calibri" w:eastAsia="Calibri" w:hAnsi="Calibri" w:cs="Calibri"/>
                <w:position w:val="1"/>
                <w:lang w:val="es-MX"/>
              </w:rPr>
              <w:t>e</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tra</w:t>
            </w:r>
            <w:r w:rsidRPr="00AC4615">
              <w:rPr>
                <w:rFonts w:ascii="Calibri" w:eastAsia="Calibri" w:hAnsi="Calibri" w:cs="Calibri"/>
                <w:spacing w:val="-1"/>
                <w:position w:val="1"/>
                <w:lang w:val="es-MX"/>
              </w:rPr>
              <w:t>b</w:t>
            </w:r>
            <w:r w:rsidRPr="00AC4615">
              <w:rPr>
                <w:rFonts w:ascii="Calibri" w:eastAsia="Calibri" w:hAnsi="Calibri" w:cs="Calibri"/>
                <w:spacing w:val="-3"/>
                <w:position w:val="1"/>
                <w:lang w:val="es-MX"/>
              </w:rPr>
              <w:t>a</w:t>
            </w:r>
            <w:r w:rsidRPr="00AC4615">
              <w:rPr>
                <w:rFonts w:ascii="Calibri" w:eastAsia="Calibri" w:hAnsi="Calibri" w:cs="Calibri"/>
                <w:position w:val="1"/>
                <w:lang w:val="es-MX"/>
              </w:rPr>
              <w:t>jo</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a</w:t>
            </w:r>
            <w:r w:rsidRPr="00AC4615">
              <w:rPr>
                <w:rFonts w:ascii="Calibri" w:eastAsia="Calibri" w:hAnsi="Calibri" w:cs="Calibri"/>
                <w:spacing w:val="1"/>
                <w:position w:val="1"/>
                <w:lang w:val="es-MX"/>
              </w:rPr>
              <w:t xml:space="preserve"> </w:t>
            </w:r>
            <w:r w:rsidRPr="00AC4615">
              <w:rPr>
                <w:rFonts w:ascii="Calibri" w:eastAsia="Calibri" w:hAnsi="Calibri" w:cs="Calibri"/>
                <w:spacing w:val="-1"/>
                <w:position w:val="1"/>
                <w:lang w:val="es-MX"/>
              </w:rPr>
              <w:t>n</w:t>
            </w:r>
            <w:r w:rsidRPr="00AC4615">
              <w:rPr>
                <w:rFonts w:ascii="Calibri" w:eastAsia="Calibri" w:hAnsi="Calibri" w:cs="Calibri"/>
                <w:spacing w:val="-3"/>
                <w:position w:val="1"/>
                <w:lang w:val="es-MX"/>
              </w:rPr>
              <w:t>i</w:t>
            </w:r>
            <w:r w:rsidRPr="00AC4615">
              <w:rPr>
                <w:rFonts w:ascii="Calibri" w:eastAsia="Calibri" w:hAnsi="Calibri" w:cs="Calibri"/>
                <w:spacing w:val="1"/>
                <w:position w:val="1"/>
                <w:lang w:val="es-MX"/>
              </w:rPr>
              <w:t>v</w:t>
            </w:r>
            <w:r w:rsidRPr="00AC4615">
              <w:rPr>
                <w:rFonts w:ascii="Calibri" w:eastAsia="Calibri" w:hAnsi="Calibri" w:cs="Calibri"/>
                <w:position w:val="1"/>
                <w:lang w:val="es-MX"/>
              </w:rPr>
              <w:t>el in</w:t>
            </w:r>
            <w:r w:rsidRPr="00AC4615">
              <w:rPr>
                <w:rFonts w:ascii="Calibri" w:eastAsia="Calibri" w:hAnsi="Calibri" w:cs="Calibri"/>
                <w:spacing w:val="-2"/>
                <w:position w:val="1"/>
                <w:lang w:val="es-MX"/>
              </w:rPr>
              <w:t>t</w:t>
            </w:r>
            <w:r w:rsidRPr="00AC4615">
              <w:rPr>
                <w:rFonts w:ascii="Calibri" w:eastAsia="Calibri" w:hAnsi="Calibri" w:cs="Calibri"/>
                <w:position w:val="1"/>
                <w:lang w:val="es-MX"/>
              </w:rPr>
              <w:t>ern</w:t>
            </w:r>
            <w:r w:rsidRPr="00AC4615">
              <w:rPr>
                <w:rFonts w:ascii="Calibri" w:eastAsia="Calibri" w:hAnsi="Calibri" w:cs="Calibri"/>
                <w:spacing w:val="-1"/>
                <w:position w:val="1"/>
                <w:lang w:val="es-MX"/>
              </w:rPr>
              <w:t>a</w:t>
            </w:r>
            <w:r w:rsidRPr="00AC4615">
              <w:rPr>
                <w:rFonts w:ascii="Calibri" w:eastAsia="Calibri" w:hAnsi="Calibri" w:cs="Calibri"/>
                <w:position w:val="1"/>
                <w:lang w:val="es-MX"/>
              </w:rPr>
              <w:t>c</w:t>
            </w:r>
            <w:r w:rsidRPr="00AC4615">
              <w:rPr>
                <w:rFonts w:ascii="Calibri" w:eastAsia="Calibri" w:hAnsi="Calibri" w:cs="Calibri"/>
                <w:spacing w:val="-3"/>
                <w:position w:val="1"/>
                <w:lang w:val="es-MX"/>
              </w:rPr>
              <w:t>i</w:t>
            </w:r>
            <w:r w:rsidRPr="00AC4615">
              <w:rPr>
                <w:rFonts w:ascii="Calibri" w:eastAsia="Calibri" w:hAnsi="Calibri" w:cs="Calibri"/>
                <w:spacing w:val="1"/>
                <w:position w:val="1"/>
                <w:lang w:val="es-MX"/>
              </w:rPr>
              <w:t>o</w:t>
            </w:r>
            <w:r w:rsidRPr="00AC4615">
              <w:rPr>
                <w:rFonts w:ascii="Calibri" w:eastAsia="Calibri" w:hAnsi="Calibri" w:cs="Calibri"/>
                <w:spacing w:val="-1"/>
                <w:position w:val="1"/>
                <w:lang w:val="es-MX"/>
              </w:rPr>
              <w:t>n</w:t>
            </w:r>
            <w:r w:rsidRPr="00AC4615">
              <w:rPr>
                <w:rFonts w:ascii="Calibri" w:eastAsia="Calibri" w:hAnsi="Calibri" w:cs="Calibri"/>
                <w:position w:val="1"/>
                <w:lang w:val="es-MX"/>
              </w:rPr>
              <w:t>al</w:t>
            </w:r>
          </w:p>
        </w:tc>
        <w:tc>
          <w:tcPr>
            <w:tcW w:w="1183" w:type="dxa"/>
            <w:tcBorders>
              <w:top w:val="single" w:sz="4" w:space="0" w:color="BEBEBE"/>
              <w:left w:val="single" w:sz="4" w:space="0" w:color="BEBEBE"/>
              <w:bottom w:val="single" w:sz="4" w:space="0" w:color="BEBEBE"/>
              <w:right w:val="single" w:sz="4" w:space="0" w:color="BEBEBE"/>
            </w:tcBorders>
          </w:tcPr>
          <w:p w14:paraId="4E5DE1CB" w14:textId="77777777" w:rsidR="004A2284" w:rsidRDefault="00AC4615">
            <w:pPr>
              <w:spacing w:after="0" w:line="264" w:lineRule="exact"/>
              <w:ind w:left="358" w:right="339"/>
              <w:jc w:val="center"/>
              <w:rPr>
                <w:rFonts w:ascii="Calibri" w:eastAsia="Calibri" w:hAnsi="Calibri" w:cs="Calibri"/>
              </w:rPr>
            </w:pPr>
            <w:r>
              <w:rPr>
                <w:rFonts w:ascii="Calibri" w:eastAsia="Calibri" w:hAnsi="Calibri" w:cs="Calibri"/>
                <w:spacing w:val="1"/>
                <w:position w:val="1"/>
              </w:rPr>
              <w:t>3</w:t>
            </w:r>
            <w:r>
              <w:rPr>
                <w:rFonts w:ascii="Calibri" w:eastAsia="Calibri" w:hAnsi="Calibri" w:cs="Calibri"/>
                <w:spacing w:val="-2"/>
                <w:position w:val="1"/>
              </w:rPr>
              <w:t>0</w:t>
            </w:r>
            <w:r>
              <w:rPr>
                <w:rFonts w:ascii="Calibri" w:eastAsia="Calibri" w:hAnsi="Calibri" w:cs="Calibri"/>
                <w:position w:val="1"/>
              </w:rPr>
              <w:t>%</w:t>
            </w:r>
          </w:p>
        </w:tc>
        <w:tc>
          <w:tcPr>
            <w:tcW w:w="1450" w:type="dxa"/>
            <w:tcBorders>
              <w:top w:val="single" w:sz="4" w:space="0" w:color="BEBEBE"/>
              <w:left w:val="single" w:sz="4" w:space="0" w:color="BEBEBE"/>
              <w:bottom w:val="single" w:sz="4" w:space="0" w:color="BEBEBE"/>
              <w:right w:val="single" w:sz="4" w:space="0" w:color="BEBEBE"/>
            </w:tcBorders>
          </w:tcPr>
          <w:p w14:paraId="02AC153F" w14:textId="77777777" w:rsidR="004A2284" w:rsidRDefault="00AC4615">
            <w:pPr>
              <w:spacing w:after="0" w:line="264" w:lineRule="exact"/>
              <w:ind w:left="515" w:right="496"/>
              <w:jc w:val="center"/>
              <w:rPr>
                <w:rFonts w:ascii="Calibri" w:eastAsia="Calibri" w:hAnsi="Calibri" w:cs="Calibri"/>
              </w:rPr>
            </w:pPr>
            <w:r>
              <w:rPr>
                <w:rFonts w:ascii="Calibri" w:eastAsia="Calibri" w:hAnsi="Calibri" w:cs="Calibri"/>
                <w:spacing w:val="1"/>
                <w:position w:val="1"/>
              </w:rPr>
              <w:t>2</w:t>
            </w:r>
            <w:r>
              <w:rPr>
                <w:rFonts w:ascii="Calibri" w:eastAsia="Calibri" w:hAnsi="Calibri" w:cs="Calibri"/>
                <w:spacing w:val="-2"/>
                <w:position w:val="1"/>
              </w:rPr>
              <w:t>1</w:t>
            </w:r>
            <w:r>
              <w:rPr>
                <w:rFonts w:ascii="Calibri" w:eastAsia="Calibri" w:hAnsi="Calibri" w:cs="Calibri"/>
                <w:position w:val="1"/>
              </w:rPr>
              <w:t>0</w:t>
            </w:r>
          </w:p>
        </w:tc>
      </w:tr>
      <w:tr w:rsidR="004A2284" w14:paraId="3C5A3D9B" w14:textId="77777777">
        <w:trPr>
          <w:trHeight w:hRule="exact" w:val="319"/>
        </w:trPr>
        <w:tc>
          <w:tcPr>
            <w:tcW w:w="418" w:type="dxa"/>
            <w:tcBorders>
              <w:top w:val="single" w:sz="4" w:space="0" w:color="BEBEBE"/>
              <w:left w:val="single" w:sz="4" w:space="0" w:color="BEBEBE"/>
              <w:bottom w:val="single" w:sz="4" w:space="0" w:color="BEBEBE"/>
              <w:right w:val="single" w:sz="4" w:space="0" w:color="BEBEBE"/>
            </w:tcBorders>
          </w:tcPr>
          <w:p w14:paraId="0B32516E" w14:textId="77777777" w:rsidR="004A2284" w:rsidRDefault="00AC4615">
            <w:pPr>
              <w:spacing w:after="0" w:line="264" w:lineRule="exact"/>
              <w:ind w:left="102" w:right="-20"/>
              <w:rPr>
                <w:rFonts w:ascii="Calibri" w:eastAsia="Calibri" w:hAnsi="Calibri" w:cs="Calibri"/>
              </w:rPr>
            </w:pPr>
            <w:r>
              <w:rPr>
                <w:rFonts w:ascii="Calibri" w:eastAsia="Calibri" w:hAnsi="Calibri" w:cs="Calibri"/>
                <w:position w:val="1"/>
              </w:rPr>
              <w:t>4</w:t>
            </w:r>
          </w:p>
        </w:tc>
        <w:tc>
          <w:tcPr>
            <w:tcW w:w="6011" w:type="dxa"/>
            <w:tcBorders>
              <w:top w:val="single" w:sz="4" w:space="0" w:color="BEBEBE"/>
              <w:left w:val="single" w:sz="4" w:space="0" w:color="BEBEBE"/>
              <w:bottom w:val="single" w:sz="4" w:space="0" w:color="BEBEBE"/>
              <w:right w:val="single" w:sz="4" w:space="0" w:color="BEBEBE"/>
            </w:tcBorders>
          </w:tcPr>
          <w:p w14:paraId="246A9206" w14:textId="77777777" w:rsidR="004A2284" w:rsidRPr="00AC4615" w:rsidRDefault="00AC4615">
            <w:pPr>
              <w:spacing w:after="0" w:line="264" w:lineRule="exact"/>
              <w:ind w:left="102" w:right="-20"/>
              <w:rPr>
                <w:rFonts w:ascii="Calibri" w:eastAsia="Calibri" w:hAnsi="Calibri" w:cs="Calibri"/>
                <w:lang w:val="es-MX"/>
              </w:rPr>
            </w:pPr>
            <w:r w:rsidRPr="00AC4615">
              <w:rPr>
                <w:rFonts w:ascii="Calibri" w:eastAsia="Calibri" w:hAnsi="Calibri" w:cs="Calibri"/>
                <w:position w:val="1"/>
                <w:lang w:val="es-MX"/>
              </w:rPr>
              <w:t>Eq</w:t>
            </w:r>
            <w:r w:rsidRPr="00AC4615">
              <w:rPr>
                <w:rFonts w:ascii="Calibri" w:eastAsia="Calibri" w:hAnsi="Calibri" w:cs="Calibri"/>
                <w:spacing w:val="-1"/>
                <w:position w:val="1"/>
                <w:lang w:val="es-MX"/>
              </w:rPr>
              <w:t>u</w:t>
            </w:r>
            <w:r w:rsidRPr="00AC4615">
              <w:rPr>
                <w:rFonts w:ascii="Calibri" w:eastAsia="Calibri" w:hAnsi="Calibri" w:cs="Calibri"/>
                <w:position w:val="1"/>
                <w:lang w:val="es-MX"/>
              </w:rPr>
              <w:t>i</w:t>
            </w:r>
            <w:r w:rsidRPr="00AC4615">
              <w:rPr>
                <w:rFonts w:ascii="Calibri" w:eastAsia="Calibri" w:hAnsi="Calibri" w:cs="Calibri"/>
                <w:spacing w:val="-1"/>
                <w:position w:val="1"/>
                <w:lang w:val="es-MX"/>
              </w:rPr>
              <w:t>p</w:t>
            </w:r>
            <w:r w:rsidRPr="00AC4615">
              <w:rPr>
                <w:rFonts w:ascii="Calibri" w:eastAsia="Calibri" w:hAnsi="Calibri" w:cs="Calibri"/>
                <w:position w:val="1"/>
                <w:lang w:val="es-MX"/>
              </w:rPr>
              <w:t>o</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de</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t</w:t>
            </w:r>
            <w:r w:rsidRPr="00AC4615">
              <w:rPr>
                <w:rFonts w:ascii="Calibri" w:eastAsia="Calibri" w:hAnsi="Calibri" w:cs="Calibri"/>
                <w:spacing w:val="-2"/>
                <w:position w:val="1"/>
                <w:lang w:val="es-MX"/>
              </w:rPr>
              <w:t>r</w:t>
            </w:r>
            <w:r w:rsidRPr="00AC4615">
              <w:rPr>
                <w:rFonts w:ascii="Calibri" w:eastAsia="Calibri" w:hAnsi="Calibri" w:cs="Calibri"/>
                <w:position w:val="1"/>
                <w:lang w:val="es-MX"/>
              </w:rPr>
              <w:t>a</w:t>
            </w:r>
            <w:r w:rsidRPr="00AC4615">
              <w:rPr>
                <w:rFonts w:ascii="Calibri" w:eastAsia="Calibri" w:hAnsi="Calibri" w:cs="Calibri"/>
                <w:spacing w:val="-1"/>
                <w:position w:val="1"/>
                <w:lang w:val="es-MX"/>
              </w:rPr>
              <w:t>b</w:t>
            </w:r>
            <w:r w:rsidRPr="00AC4615">
              <w:rPr>
                <w:rFonts w:ascii="Calibri" w:eastAsia="Calibri" w:hAnsi="Calibri" w:cs="Calibri"/>
                <w:position w:val="1"/>
                <w:lang w:val="es-MX"/>
              </w:rPr>
              <w:t>ajo</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y</w:t>
            </w:r>
            <w:r w:rsidRPr="00AC4615">
              <w:rPr>
                <w:rFonts w:ascii="Calibri" w:eastAsia="Calibri" w:hAnsi="Calibri" w:cs="Calibri"/>
                <w:spacing w:val="1"/>
                <w:position w:val="1"/>
                <w:lang w:val="es-MX"/>
              </w:rPr>
              <w:t xml:space="preserve"> </w:t>
            </w:r>
            <w:r w:rsidRPr="00AC4615">
              <w:rPr>
                <w:rFonts w:ascii="Calibri" w:eastAsia="Calibri" w:hAnsi="Calibri" w:cs="Calibri"/>
                <w:position w:val="1"/>
                <w:lang w:val="es-MX"/>
              </w:rPr>
              <w:t>p</w:t>
            </w:r>
            <w:r w:rsidRPr="00AC4615">
              <w:rPr>
                <w:rFonts w:ascii="Calibri" w:eastAsia="Calibri" w:hAnsi="Calibri" w:cs="Calibri"/>
                <w:spacing w:val="-2"/>
                <w:position w:val="1"/>
                <w:lang w:val="es-MX"/>
              </w:rPr>
              <w:t>e</w:t>
            </w:r>
            <w:r w:rsidRPr="00AC4615">
              <w:rPr>
                <w:rFonts w:ascii="Calibri" w:eastAsia="Calibri" w:hAnsi="Calibri" w:cs="Calibri"/>
                <w:position w:val="1"/>
                <w:lang w:val="es-MX"/>
              </w:rPr>
              <w:t>rs</w:t>
            </w:r>
            <w:r w:rsidRPr="00AC4615">
              <w:rPr>
                <w:rFonts w:ascii="Calibri" w:eastAsia="Calibri" w:hAnsi="Calibri" w:cs="Calibri"/>
                <w:spacing w:val="1"/>
                <w:position w:val="1"/>
                <w:lang w:val="es-MX"/>
              </w:rPr>
              <w:t>o</w:t>
            </w:r>
            <w:r w:rsidRPr="00AC4615">
              <w:rPr>
                <w:rFonts w:ascii="Calibri" w:eastAsia="Calibri" w:hAnsi="Calibri" w:cs="Calibri"/>
                <w:spacing w:val="-3"/>
                <w:position w:val="1"/>
                <w:lang w:val="es-MX"/>
              </w:rPr>
              <w:t>n</w:t>
            </w:r>
            <w:r w:rsidRPr="00AC4615">
              <w:rPr>
                <w:rFonts w:ascii="Calibri" w:eastAsia="Calibri" w:hAnsi="Calibri" w:cs="Calibri"/>
                <w:position w:val="1"/>
                <w:lang w:val="es-MX"/>
              </w:rPr>
              <w:t>al cla</w:t>
            </w:r>
            <w:r w:rsidRPr="00AC4615">
              <w:rPr>
                <w:rFonts w:ascii="Calibri" w:eastAsia="Calibri" w:hAnsi="Calibri" w:cs="Calibri"/>
                <w:spacing w:val="-2"/>
                <w:position w:val="1"/>
                <w:lang w:val="es-MX"/>
              </w:rPr>
              <w:t>v</w:t>
            </w:r>
            <w:r w:rsidRPr="00AC4615">
              <w:rPr>
                <w:rFonts w:ascii="Calibri" w:eastAsia="Calibri" w:hAnsi="Calibri" w:cs="Calibri"/>
                <w:position w:val="1"/>
                <w:lang w:val="es-MX"/>
              </w:rPr>
              <w:t>e</w:t>
            </w:r>
          </w:p>
        </w:tc>
        <w:tc>
          <w:tcPr>
            <w:tcW w:w="1183" w:type="dxa"/>
            <w:tcBorders>
              <w:top w:val="single" w:sz="4" w:space="0" w:color="BEBEBE"/>
              <w:left w:val="single" w:sz="4" w:space="0" w:color="BEBEBE"/>
              <w:bottom w:val="single" w:sz="4" w:space="0" w:color="BEBEBE"/>
              <w:right w:val="single" w:sz="4" w:space="0" w:color="BEBEBE"/>
            </w:tcBorders>
          </w:tcPr>
          <w:p w14:paraId="2770B856" w14:textId="77777777" w:rsidR="004A2284" w:rsidRDefault="00AC4615">
            <w:pPr>
              <w:spacing w:after="0" w:line="264" w:lineRule="exact"/>
              <w:ind w:left="358" w:right="341"/>
              <w:jc w:val="center"/>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5%</w:t>
            </w:r>
          </w:p>
        </w:tc>
        <w:tc>
          <w:tcPr>
            <w:tcW w:w="1450" w:type="dxa"/>
            <w:tcBorders>
              <w:top w:val="single" w:sz="4" w:space="0" w:color="BEBEBE"/>
              <w:left w:val="single" w:sz="4" w:space="0" w:color="BEBEBE"/>
              <w:bottom w:val="single" w:sz="4" w:space="0" w:color="BEBEBE"/>
              <w:right w:val="single" w:sz="4" w:space="0" w:color="BEBEBE"/>
            </w:tcBorders>
          </w:tcPr>
          <w:p w14:paraId="2A5C9203" w14:textId="77777777" w:rsidR="004A2284" w:rsidRDefault="00AC4615">
            <w:pPr>
              <w:spacing w:after="0" w:line="264" w:lineRule="exact"/>
              <w:ind w:left="515" w:right="496"/>
              <w:jc w:val="center"/>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0</w:t>
            </w:r>
            <w:r>
              <w:rPr>
                <w:rFonts w:ascii="Calibri" w:eastAsia="Calibri" w:hAnsi="Calibri" w:cs="Calibri"/>
                <w:position w:val="1"/>
              </w:rPr>
              <w:t>5</w:t>
            </w:r>
          </w:p>
        </w:tc>
      </w:tr>
      <w:tr w:rsidR="004A2284" w14:paraId="6FDB4ADA" w14:textId="77777777">
        <w:trPr>
          <w:trHeight w:hRule="exact" w:val="317"/>
        </w:trPr>
        <w:tc>
          <w:tcPr>
            <w:tcW w:w="418" w:type="dxa"/>
            <w:tcBorders>
              <w:top w:val="single" w:sz="4" w:space="0" w:color="BEBEBE"/>
              <w:left w:val="single" w:sz="4" w:space="0" w:color="BEBEBE"/>
              <w:bottom w:val="single" w:sz="4" w:space="0" w:color="BEBEBE"/>
              <w:right w:val="single" w:sz="4" w:space="0" w:color="BEBEBE"/>
            </w:tcBorders>
          </w:tcPr>
          <w:p w14:paraId="6CFA25D8" w14:textId="77777777" w:rsidR="004A2284" w:rsidRDefault="00AC4615">
            <w:pPr>
              <w:spacing w:after="0" w:line="264" w:lineRule="exact"/>
              <w:ind w:left="102" w:right="-20"/>
              <w:rPr>
                <w:rFonts w:ascii="Calibri" w:eastAsia="Calibri" w:hAnsi="Calibri" w:cs="Calibri"/>
              </w:rPr>
            </w:pPr>
            <w:r>
              <w:rPr>
                <w:rFonts w:ascii="Calibri" w:eastAsia="Calibri" w:hAnsi="Calibri" w:cs="Calibri"/>
                <w:position w:val="1"/>
              </w:rPr>
              <w:t>5</w:t>
            </w:r>
          </w:p>
        </w:tc>
        <w:tc>
          <w:tcPr>
            <w:tcW w:w="6011" w:type="dxa"/>
            <w:tcBorders>
              <w:top w:val="single" w:sz="4" w:space="0" w:color="BEBEBE"/>
              <w:left w:val="single" w:sz="4" w:space="0" w:color="BEBEBE"/>
              <w:bottom w:val="single" w:sz="4" w:space="0" w:color="BEBEBE"/>
              <w:right w:val="single" w:sz="4" w:space="0" w:color="BEBEBE"/>
            </w:tcBorders>
          </w:tcPr>
          <w:p w14:paraId="538AB4B2" w14:textId="77777777" w:rsidR="004A2284" w:rsidRDefault="00AC4615">
            <w:pPr>
              <w:spacing w:after="0" w:line="264" w:lineRule="exact"/>
              <w:ind w:left="102" w:right="-20"/>
              <w:rPr>
                <w:rFonts w:ascii="Calibri" w:eastAsia="Calibri" w:hAnsi="Calibri" w:cs="Calibri"/>
              </w:rPr>
            </w:pPr>
            <w:proofErr w:type="spellStart"/>
            <w:r>
              <w:rPr>
                <w:rFonts w:ascii="Calibri" w:eastAsia="Calibri" w:hAnsi="Calibri" w:cs="Calibri"/>
                <w:position w:val="1"/>
              </w:rPr>
              <w:t>A</w:t>
            </w:r>
            <w:r>
              <w:rPr>
                <w:rFonts w:ascii="Calibri" w:eastAsia="Calibri" w:hAnsi="Calibri" w:cs="Calibri"/>
                <w:spacing w:val="-1"/>
                <w:position w:val="1"/>
              </w:rPr>
              <w:t>p</w:t>
            </w:r>
            <w:r>
              <w:rPr>
                <w:rFonts w:ascii="Calibri" w:eastAsia="Calibri" w:hAnsi="Calibri" w:cs="Calibri"/>
                <w:spacing w:val="1"/>
                <w:position w:val="1"/>
              </w:rPr>
              <w:t>o</w:t>
            </w:r>
            <w:r>
              <w:rPr>
                <w:rFonts w:ascii="Calibri" w:eastAsia="Calibri" w:hAnsi="Calibri" w:cs="Calibri"/>
                <w:position w:val="1"/>
              </w:rPr>
              <w:t>rte</w:t>
            </w:r>
            <w:proofErr w:type="spellEnd"/>
            <w:r>
              <w:rPr>
                <w:rFonts w:ascii="Calibri" w:eastAsia="Calibri" w:hAnsi="Calibri" w:cs="Calibri"/>
                <w:spacing w:val="1"/>
                <w:position w:val="1"/>
              </w:rPr>
              <w:t xml:space="preserve"> </w:t>
            </w:r>
            <w:proofErr w:type="spellStart"/>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spacing w:val="-2"/>
                <w:position w:val="1"/>
              </w:rPr>
              <w:t>s</w:t>
            </w:r>
            <w:r>
              <w:rPr>
                <w:rFonts w:ascii="Calibri" w:eastAsia="Calibri" w:hAnsi="Calibri" w:cs="Calibri"/>
                <w:position w:val="1"/>
              </w:rPr>
              <w:t>tituc</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al</w:t>
            </w:r>
            <w:proofErr w:type="spellEnd"/>
            <w:r>
              <w:rPr>
                <w:rFonts w:ascii="Calibri" w:eastAsia="Calibri" w:hAnsi="Calibri" w:cs="Calibri"/>
                <w:position w:val="1"/>
              </w:rPr>
              <w:t xml:space="preserve"> al </w:t>
            </w:r>
            <w:proofErr w:type="spellStart"/>
            <w:r>
              <w:rPr>
                <w:rFonts w:ascii="Calibri" w:eastAsia="Calibri" w:hAnsi="Calibri" w:cs="Calibri"/>
                <w:spacing w:val="-1"/>
                <w:position w:val="1"/>
              </w:rPr>
              <w:t>p</w:t>
            </w:r>
            <w:r>
              <w:rPr>
                <w:rFonts w:ascii="Calibri" w:eastAsia="Calibri" w:hAnsi="Calibri" w:cs="Calibri"/>
                <w:spacing w:val="-3"/>
                <w:position w:val="1"/>
              </w:rPr>
              <w:t>r</w:t>
            </w:r>
            <w:r>
              <w:rPr>
                <w:rFonts w:ascii="Calibri" w:eastAsia="Calibri" w:hAnsi="Calibri" w:cs="Calibri"/>
                <w:spacing w:val="1"/>
                <w:position w:val="1"/>
              </w:rPr>
              <w:t>o</w:t>
            </w:r>
            <w:r>
              <w:rPr>
                <w:rFonts w:ascii="Calibri" w:eastAsia="Calibri" w:hAnsi="Calibri" w:cs="Calibri"/>
                <w:spacing w:val="-1"/>
                <w:position w:val="1"/>
              </w:rPr>
              <w:t>y</w:t>
            </w:r>
            <w:r>
              <w:rPr>
                <w:rFonts w:ascii="Calibri" w:eastAsia="Calibri" w:hAnsi="Calibri" w:cs="Calibri"/>
                <w:position w:val="1"/>
              </w:rPr>
              <w:t>ec</w:t>
            </w:r>
            <w:r>
              <w:rPr>
                <w:rFonts w:ascii="Calibri" w:eastAsia="Calibri" w:hAnsi="Calibri" w:cs="Calibri"/>
                <w:spacing w:val="-1"/>
                <w:position w:val="1"/>
              </w:rPr>
              <w:t>t</w:t>
            </w:r>
            <w:r>
              <w:rPr>
                <w:rFonts w:ascii="Calibri" w:eastAsia="Calibri" w:hAnsi="Calibri" w:cs="Calibri"/>
                <w:position w:val="1"/>
              </w:rPr>
              <w:t>o</w:t>
            </w:r>
            <w:proofErr w:type="spellEnd"/>
          </w:p>
        </w:tc>
        <w:tc>
          <w:tcPr>
            <w:tcW w:w="1183" w:type="dxa"/>
            <w:tcBorders>
              <w:top w:val="single" w:sz="4" w:space="0" w:color="BEBEBE"/>
              <w:left w:val="single" w:sz="4" w:space="0" w:color="BEBEBE"/>
              <w:bottom w:val="single" w:sz="4" w:space="0" w:color="BEBEBE"/>
              <w:right w:val="single" w:sz="4" w:space="0" w:color="BEBEBE"/>
            </w:tcBorders>
          </w:tcPr>
          <w:p w14:paraId="0B42F9CB" w14:textId="77777777" w:rsidR="004A2284" w:rsidRDefault="00AC4615">
            <w:pPr>
              <w:spacing w:after="0" w:line="264" w:lineRule="exact"/>
              <w:ind w:left="358" w:right="339"/>
              <w:jc w:val="center"/>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0</w:t>
            </w:r>
            <w:r>
              <w:rPr>
                <w:rFonts w:ascii="Calibri" w:eastAsia="Calibri" w:hAnsi="Calibri" w:cs="Calibri"/>
                <w:position w:val="1"/>
              </w:rPr>
              <w:t>%</w:t>
            </w:r>
          </w:p>
        </w:tc>
        <w:tc>
          <w:tcPr>
            <w:tcW w:w="1450" w:type="dxa"/>
            <w:tcBorders>
              <w:top w:val="single" w:sz="4" w:space="0" w:color="BEBEBE"/>
              <w:left w:val="single" w:sz="4" w:space="0" w:color="BEBEBE"/>
              <w:bottom w:val="single" w:sz="4" w:space="0" w:color="BEBEBE"/>
              <w:right w:val="single" w:sz="4" w:space="0" w:color="BEBEBE"/>
            </w:tcBorders>
          </w:tcPr>
          <w:p w14:paraId="23758E28" w14:textId="77777777" w:rsidR="004A2284" w:rsidRDefault="00AC4615">
            <w:pPr>
              <w:spacing w:after="0" w:line="264" w:lineRule="exact"/>
              <w:ind w:left="570" w:right="550"/>
              <w:jc w:val="center"/>
              <w:rPr>
                <w:rFonts w:ascii="Calibri" w:eastAsia="Calibri" w:hAnsi="Calibri" w:cs="Calibri"/>
              </w:rPr>
            </w:pPr>
            <w:r>
              <w:rPr>
                <w:rFonts w:ascii="Calibri" w:eastAsia="Calibri" w:hAnsi="Calibri" w:cs="Calibri"/>
                <w:spacing w:val="1"/>
                <w:position w:val="1"/>
              </w:rPr>
              <w:t>70</w:t>
            </w:r>
          </w:p>
        </w:tc>
      </w:tr>
      <w:tr w:rsidR="004A2284" w14:paraId="26C9054E" w14:textId="77777777">
        <w:trPr>
          <w:trHeight w:hRule="exact" w:val="319"/>
        </w:trPr>
        <w:tc>
          <w:tcPr>
            <w:tcW w:w="418" w:type="dxa"/>
            <w:tcBorders>
              <w:top w:val="single" w:sz="4" w:space="0" w:color="BEBEBE"/>
              <w:left w:val="single" w:sz="4" w:space="0" w:color="BEBEBE"/>
              <w:bottom w:val="single" w:sz="4" w:space="0" w:color="BEBEBE"/>
              <w:right w:val="single" w:sz="4" w:space="0" w:color="BEBEBE"/>
            </w:tcBorders>
          </w:tcPr>
          <w:p w14:paraId="4AD3817C" w14:textId="77777777" w:rsidR="004A2284" w:rsidRDefault="004A2284"/>
        </w:tc>
        <w:tc>
          <w:tcPr>
            <w:tcW w:w="6011" w:type="dxa"/>
            <w:tcBorders>
              <w:top w:val="single" w:sz="4" w:space="0" w:color="BEBEBE"/>
              <w:left w:val="single" w:sz="4" w:space="0" w:color="BEBEBE"/>
              <w:bottom w:val="single" w:sz="4" w:space="0" w:color="BEBEBE"/>
              <w:right w:val="single" w:sz="4" w:space="0" w:color="BEBEBE"/>
            </w:tcBorders>
          </w:tcPr>
          <w:p w14:paraId="2F1B484A" w14:textId="77777777" w:rsidR="004A2284" w:rsidRDefault="00AC4615">
            <w:pPr>
              <w:spacing w:after="0" w:line="267" w:lineRule="exact"/>
              <w:ind w:left="102" w:right="-20"/>
              <w:rPr>
                <w:rFonts w:ascii="Calibri" w:eastAsia="Calibri" w:hAnsi="Calibri" w:cs="Calibri"/>
              </w:rPr>
            </w:pPr>
            <w:proofErr w:type="spellStart"/>
            <w:r>
              <w:rPr>
                <w:rFonts w:ascii="Calibri" w:eastAsia="Calibri" w:hAnsi="Calibri" w:cs="Calibri"/>
                <w:spacing w:val="1"/>
                <w:position w:val="1"/>
              </w:rPr>
              <w:t>P</w:t>
            </w:r>
            <w:r>
              <w:rPr>
                <w:rFonts w:ascii="Calibri" w:eastAsia="Calibri" w:hAnsi="Calibri" w:cs="Calibri"/>
                <w:spacing w:val="-1"/>
                <w:position w:val="1"/>
              </w:rPr>
              <w:t>un</w:t>
            </w:r>
            <w:r>
              <w:rPr>
                <w:rFonts w:ascii="Calibri" w:eastAsia="Calibri" w:hAnsi="Calibri" w:cs="Calibri"/>
                <w:position w:val="1"/>
              </w:rPr>
              <w:t>taje</w:t>
            </w:r>
            <w:proofErr w:type="spellEnd"/>
            <w:r>
              <w:rPr>
                <w:rFonts w:ascii="Calibri" w:eastAsia="Calibri" w:hAnsi="Calibri" w:cs="Calibri"/>
                <w:spacing w:val="-1"/>
                <w:position w:val="1"/>
              </w:rPr>
              <w:t xml:space="preserve"> </w:t>
            </w:r>
            <w:r>
              <w:rPr>
                <w:rFonts w:ascii="Calibri" w:eastAsia="Calibri" w:hAnsi="Calibri" w:cs="Calibri"/>
                <w:position w:val="1"/>
              </w:rPr>
              <w:t>t</w:t>
            </w:r>
            <w:r>
              <w:rPr>
                <w:rFonts w:ascii="Calibri" w:eastAsia="Calibri" w:hAnsi="Calibri" w:cs="Calibri"/>
                <w:spacing w:val="-1"/>
                <w:position w:val="1"/>
              </w:rPr>
              <w:t>o</w:t>
            </w:r>
            <w:r>
              <w:rPr>
                <w:rFonts w:ascii="Calibri" w:eastAsia="Calibri" w:hAnsi="Calibri" w:cs="Calibri"/>
                <w:position w:val="1"/>
              </w:rPr>
              <w:t>tal</w:t>
            </w:r>
          </w:p>
        </w:tc>
        <w:tc>
          <w:tcPr>
            <w:tcW w:w="1183" w:type="dxa"/>
            <w:tcBorders>
              <w:top w:val="single" w:sz="4" w:space="0" w:color="BEBEBE"/>
              <w:left w:val="single" w:sz="4" w:space="0" w:color="BEBEBE"/>
              <w:bottom w:val="single" w:sz="4" w:space="0" w:color="BEBEBE"/>
              <w:right w:val="single" w:sz="4" w:space="0" w:color="BEBEBE"/>
            </w:tcBorders>
          </w:tcPr>
          <w:p w14:paraId="44B11B58" w14:textId="77777777" w:rsidR="004A2284" w:rsidRDefault="00AC4615">
            <w:pPr>
              <w:spacing w:after="0" w:line="267" w:lineRule="exact"/>
              <w:ind w:left="340" w:right="-20"/>
              <w:rPr>
                <w:rFonts w:ascii="Calibri" w:eastAsia="Calibri" w:hAnsi="Calibri" w:cs="Calibri"/>
              </w:rPr>
            </w:pPr>
            <w:r>
              <w:rPr>
                <w:rFonts w:ascii="Calibri" w:eastAsia="Calibri" w:hAnsi="Calibri" w:cs="Calibri"/>
                <w:spacing w:val="1"/>
                <w:position w:val="1"/>
              </w:rPr>
              <w:t>1</w:t>
            </w:r>
            <w:r>
              <w:rPr>
                <w:rFonts w:ascii="Calibri" w:eastAsia="Calibri" w:hAnsi="Calibri" w:cs="Calibri"/>
                <w:spacing w:val="-2"/>
                <w:position w:val="1"/>
              </w:rPr>
              <w:t>0</w:t>
            </w:r>
            <w:r>
              <w:rPr>
                <w:rFonts w:ascii="Calibri" w:eastAsia="Calibri" w:hAnsi="Calibri" w:cs="Calibri"/>
                <w:spacing w:val="1"/>
                <w:position w:val="1"/>
              </w:rPr>
              <w:t>0</w:t>
            </w:r>
            <w:r>
              <w:rPr>
                <w:rFonts w:ascii="Calibri" w:eastAsia="Calibri" w:hAnsi="Calibri" w:cs="Calibri"/>
                <w:position w:val="1"/>
              </w:rPr>
              <w:t>%</w:t>
            </w:r>
          </w:p>
        </w:tc>
        <w:tc>
          <w:tcPr>
            <w:tcW w:w="1450" w:type="dxa"/>
            <w:tcBorders>
              <w:top w:val="single" w:sz="4" w:space="0" w:color="BEBEBE"/>
              <w:left w:val="single" w:sz="4" w:space="0" w:color="BEBEBE"/>
              <w:bottom w:val="single" w:sz="4" w:space="0" w:color="BEBEBE"/>
              <w:right w:val="single" w:sz="4" w:space="0" w:color="BEBEBE"/>
            </w:tcBorders>
          </w:tcPr>
          <w:p w14:paraId="5972DE5A" w14:textId="77777777" w:rsidR="004A2284" w:rsidRDefault="00AC4615">
            <w:pPr>
              <w:spacing w:after="0" w:line="267" w:lineRule="exact"/>
              <w:ind w:left="515" w:right="496"/>
              <w:jc w:val="center"/>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2"/>
                <w:position w:val="1"/>
              </w:rPr>
              <w:t>0</w:t>
            </w:r>
            <w:r>
              <w:rPr>
                <w:rFonts w:ascii="Calibri" w:eastAsia="Calibri" w:hAnsi="Calibri" w:cs="Calibri"/>
                <w:position w:val="1"/>
              </w:rPr>
              <w:t>0</w:t>
            </w:r>
          </w:p>
        </w:tc>
      </w:tr>
    </w:tbl>
    <w:p w14:paraId="08DD3650" w14:textId="77777777" w:rsidR="004A2284" w:rsidRDefault="004A2284">
      <w:pPr>
        <w:spacing w:after="0"/>
        <w:jc w:val="center"/>
        <w:sectPr w:rsidR="004A2284">
          <w:headerReference w:type="default" r:id="rId14"/>
          <w:footerReference w:type="default" r:id="rId15"/>
          <w:pgSz w:w="11920" w:h="16840"/>
          <w:pgMar w:top="960" w:right="1280" w:bottom="1200" w:left="1280" w:header="739" w:footer="1003" w:gutter="0"/>
          <w:cols w:space="720"/>
        </w:sectPr>
      </w:pPr>
    </w:p>
    <w:p w14:paraId="29795EA6" w14:textId="73326873" w:rsidR="004A2284" w:rsidRPr="00AC4615" w:rsidRDefault="00CC5448">
      <w:pPr>
        <w:spacing w:before="89" w:after="0" w:line="169" w:lineRule="exact"/>
        <w:ind w:right="135"/>
        <w:jc w:val="right"/>
        <w:rPr>
          <w:rFonts w:ascii="Times New Roman" w:eastAsia="Times New Roman" w:hAnsi="Times New Roman" w:cs="Times New Roman"/>
          <w:sz w:val="15"/>
          <w:szCs w:val="15"/>
          <w:lang w:val="es-MX"/>
        </w:rPr>
      </w:pPr>
      <w:r>
        <w:rPr>
          <w:noProof/>
        </w:rPr>
        <w:lastRenderedPageBreak/>
        <mc:AlternateContent>
          <mc:Choice Requires="wpg">
            <w:drawing>
              <wp:anchor distT="0" distB="0" distL="114300" distR="114300" simplePos="0" relativeHeight="503315090" behindDoc="1" locked="0" layoutInCell="1" allowOverlap="1" wp14:anchorId="52E5DC3B" wp14:editId="6839244C">
                <wp:simplePos x="0" y="0"/>
                <wp:positionH relativeFrom="page">
                  <wp:posOffset>877570</wp:posOffset>
                </wp:positionH>
                <wp:positionV relativeFrom="paragraph">
                  <wp:posOffset>222885</wp:posOffset>
                </wp:positionV>
                <wp:extent cx="8302625" cy="1270"/>
                <wp:effectExtent l="10795" t="13335" r="11430" b="4445"/>
                <wp:wrapNone/>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2625" cy="1270"/>
                          <a:chOff x="1382" y="351"/>
                          <a:chExt cx="13075" cy="2"/>
                        </a:xfrm>
                      </wpg:grpSpPr>
                      <wps:wsp>
                        <wps:cNvPr id="20" name="Freeform 6"/>
                        <wps:cNvSpPr>
                          <a:spLocks/>
                        </wps:cNvSpPr>
                        <wps:spPr bwMode="auto">
                          <a:xfrm>
                            <a:off x="1382" y="351"/>
                            <a:ext cx="13075" cy="2"/>
                          </a:xfrm>
                          <a:custGeom>
                            <a:avLst/>
                            <a:gdLst>
                              <a:gd name="T0" fmla="+- 0 1382 1382"/>
                              <a:gd name="T1" fmla="*/ T0 w 13075"/>
                              <a:gd name="T2" fmla="+- 0 14458 1382"/>
                              <a:gd name="T3" fmla="*/ T2 w 13075"/>
                            </a:gdLst>
                            <a:ahLst/>
                            <a:cxnLst>
                              <a:cxn ang="0">
                                <a:pos x="T1" y="0"/>
                              </a:cxn>
                              <a:cxn ang="0">
                                <a:pos x="T3" y="0"/>
                              </a:cxn>
                            </a:cxnLst>
                            <a:rect l="0" t="0" r="r" b="b"/>
                            <a:pathLst>
                              <a:path w="13075">
                                <a:moveTo>
                                  <a:pt x="0" y="0"/>
                                </a:moveTo>
                                <a:lnTo>
                                  <a:pt x="13076" y="0"/>
                                </a:lnTo>
                              </a:path>
                            </a:pathLst>
                          </a:custGeom>
                          <a:noFill/>
                          <a:ln w="9144">
                            <a:solidFill>
                              <a:srgbClr val="0074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DBD99" id="Group 5" o:spid="_x0000_s1026" style="position:absolute;margin-left:69.1pt;margin-top:17.55pt;width:653.75pt;height:.1pt;z-index:-1390;mso-position-horizontal-relative:page" coordorigin="1382,351" coordsize="13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">
                <v:shape id="Freeform 6" o:spid="_x0000_s1027" style="position:absolute;left:1382;top:351;width:13075;height:2;visibility:visible;mso-wrap-style:square;v-text-anchor:top" coordsize="13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" path="m,l13076,e" filled="f" strokecolor="#0074d4" strokeweight=".72pt">
                  <v:path arrowok="t" o:connecttype="custom" o:connectlocs="0,0;13076,0" o:connectangles="0,0"/>
                </v:shape>
                <w10:wrap anchorx="page"/>
              </v:group>
            </w:pict>
          </mc:Fallback>
        </mc:AlternateContent>
      </w:r>
      <w:r w:rsidR="00AC4615" w:rsidRPr="00AC4615">
        <w:rPr>
          <w:rFonts w:ascii="Times New Roman" w:eastAsia="Times New Roman" w:hAnsi="Times New Roman" w:cs="Times New Roman"/>
          <w:color w:val="0075D3"/>
          <w:w w:val="110"/>
          <w:sz w:val="15"/>
          <w:szCs w:val="15"/>
          <w:lang w:val="es-MX"/>
        </w:rPr>
        <w:t>Términos</w:t>
      </w:r>
      <w:r w:rsidR="00AC4615" w:rsidRPr="00AC4615">
        <w:rPr>
          <w:rFonts w:ascii="Times New Roman" w:eastAsia="Times New Roman" w:hAnsi="Times New Roman" w:cs="Times New Roman"/>
          <w:color w:val="0075D3"/>
          <w:spacing w:val="-1"/>
          <w:w w:val="110"/>
          <w:sz w:val="15"/>
          <w:szCs w:val="15"/>
          <w:lang w:val="es-MX"/>
        </w:rPr>
        <w:t xml:space="preserve"> </w:t>
      </w:r>
      <w:r w:rsidR="00AC4615" w:rsidRPr="00AC4615">
        <w:rPr>
          <w:rFonts w:ascii="Times New Roman" w:eastAsia="Times New Roman" w:hAnsi="Times New Roman" w:cs="Times New Roman"/>
          <w:color w:val="0075D3"/>
          <w:sz w:val="15"/>
          <w:szCs w:val="15"/>
          <w:lang w:val="es-MX"/>
        </w:rPr>
        <w:t>de</w:t>
      </w:r>
      <w:r w:rsidR="00AC4615" w:rsidRPr="00AC4615">
        <w:rPr>
          <w:rFonts w:ascii="Times New Roman" w:eastAsia="Times New Roman" w:hAnsi="Times New Roman" w:cs="Times New Roman"/>
          <w:color w:val="0075D3"/>
          <w:spacing w:val="25"/>
          <w:sz w:val="15"/>
          <w:szCs w:val="15"/>
          <w:lang w:val="es-MX"/>
        </w:rPr>
        <w:t xml:space="preserve"> </w:t>
      </w:r>
      <w:r w:rsidR="00AC4615" w:rsidRPr="00AC4615">
        <w:rPr>
          <w:rFonts w:ascii="Times New Roman" w:eastAsia="Times New Roman" w:hAnsi="Times New Roman" w:cs="Times New Roman"/>
          <w:color w:val="0075D3"/>
          <w:w w:val="111"/>
          <w:sz w:val="15"/>
          <w:szCs w:val="15"/>
          <w:lang w:val="es-MX"/>
        </w:rPr>
        <w:t>referencia:</w:t>
      </w:r>
      <w:r w:rsidR="00AC4615" w:rsidRPr="00AC4615">
        <w:rPr>
          <w:rFonts w:ascii="Times New Roman" w:eastAsia="Times New Roman" w:hAnsi="Times New Roman" w:cs="Times New Roman"/>
          <w:color w:val="0075D3"/>
          <w:spacing w:val="-12"/>
          <w:w w:val="111"/>
          <w:sz w:val="15"/>
          <w:szCs w:val="15"/>
          <w:lang w:val="es-MX"/>
        </w:rPr>
        <w:t xml:space="preserve"> </w:t>
      </w:r>
      <w:r w:rsidR="00AC4615" w:rsidRPr="00AC4615">
        <w:rPr>
          <w:rFonts w:ascii="Times New Roman" w:eastAsia="Times New Roman" w:hAnsi="Times New Roman" w:cs="Times New Roman"/>
          <w:color w:val="0075D3"/>
          <w:w w:val="111"/>
          <w:sz w:val="15"/>
          <w:szCs w:val="15"/>
          <w:lang w:val="es-MX"/>
        </w:rPr>
        <w:t>Pruebas</w:t>
      </w:r>
      <w:r w:rsidR="00AC4615" w:rsidRPr="00AC4615">
        <w:rPr>
          <w:rFonts w:ascii="Times New Roman" w:eastAsia="Times New Roman" w:hAnsi="Times New Roman" w:cs="Times New Roman"/>
          <w:color w:val="0075D3"/>
          <w:spacing w:val="-16"/>
          <w:w w:val="111"/>
          <w:sz w:val="15"/>
          <w:szCs w:val="15"/>
          <w:lang w:val="es-MX"/>
        </w:rPr>
        <w:t xml:space="preserve"> </w:t>
      </w:r>
      <w:r w:rsidR="00AC4615" w:rsidRPr="00AC4615">
        <w:rPr>
          <w:rFonts w:ascii="Times New Roman" w:eastAsia="Times New Roman" w:hAnsi="Times New Roman" w:cs="Times New Roman"/>
          <w:color w:val="0075D3"/>
          <w:sz w:val="15"/>
          <w:szCs w:val="15"/>
          <w:lang w:val="es-MX"/>
        </w:rPr>
        <w:t>de</w:t>
      </w:r>
      <w:r w:rsidR="00AC4615" w:rsidRPr="00AC4615">
        <w:rPr>
          <w:rFonts w:ascii="Times New Roman" w:eastAsia="Times New Roman" w:hAnsi="Times New Roman" w:cs="Times New Roman"/>
          <w:color w:val="0075D3"/>
          <w:spacing w:val="36"/>
          <w:sz w:val="15"/>
          <w:szCs w:val="15"/>
          <w:lang w:val="es-MX"/>
        </w:rPr>
        <w:t xml:space="preserve"> </w:t>
      </w:r>
      <w:r w:rsidR="00AC4615" w:rsidRPr="00AC4615">
        <w:rPr>
          <w:rFonts w:ascii="Times New Roman" w:eastAsia="Times New Roman" w:hAnsi="Times New Roman" w:cs="Times New Roman"/>
          <w:color w:val="0075D3"/>
          <w:w w:val="114"/>
          <w:sz w:val="15"/>
          <w:szCs w:val="15"/>
          <w:lang w:val="es-MX"/>
        </w:rPr>
        <w:t>logro</w:t>
      </w:r>
      <w:r w:rsidR="00AC4615" w:rsidRPr="00AC4615">
        <w:rPr>
          <w:rFonts w:ascii="Times New Roman" w:eastAsia="Times New Roman" w:hAnsi="Times New Roman" w:cs="Times New Roman"/>
          <w:color w:val="0075D3"/>
          <w:spacing w:val="-3"/>
          <w:w w:val="114"/>
          <w:sz w:val="15"/>
          <w:szCs w:val="15"/>
          <w:lang w:val="es-MX"/>
        </w:rPr>
        <w:t xml:space="preserve"> </w:t>
      </w:r>
      <w:r w:rsidR="00AC4615" w:rsidRPr="00AC4615">
        <w:rPr>
          <w:rFonts w:ascii="Times New Roman" w:eastAsia="Times New Roman" w:hAnsi="Times New Roman" w:cs="Times New Roman"/>
          <w:color w:val="0075D3"/>
          <w:sz w:val="15"/>
          <w:szCs w:val="15"/>
          <w:lang w:val="es-MX"/>
        </w:rPr>
        <w:t>de</w:t>
      </w:r>
      <w:r w:rsidR="00AC4615" w:rsidRPr="00AC4615">
        <w:rPr>
          <w:rFonts w:ascii="Times New Roman" w:eastAsia="Times New Roman" w:hAnsi="Times New Roman" w:cs="Times New Roman"/>
          <w:color w:val="0075D3"/>
          <w:spacing w:val="11"/>
          <w:sz w:val="15"/>
          <w:szCs w:val="15"/>
          <w:lang w:val="es-MX"/>
        </w:rPr>
        <w:t xml:space="preserve"> </w:t>
      </w:r>
      <w:r w:rsidR="00AC4615" w:rsidRPr="00AC4615">
        <w:rPr>
          <w:rFonts w:ascii="Times New Roman" w:eastAsia="Times New Roman" w:hAnsi="Times New Roman" w:cs="Times New Roman"/>
          <w:color w:val="0075D3"/>
          <w:w w:val="108"/>
          <w:sz w:val="15"/>
          <w:szCs w:val="15"/>
          <w:lang w:val="es-MX"/>
        </w:rPr>
        <w:t>Aprendizaje</w:t>
      </w:r>
    </w:p>
    <w:p w14:paraId="3030DA00" w14:textId="77777777" w:rsidR="004A2284" w:rsidRPr="00AC4615" w:rsidRDefault="004A2284">
      <w:pPr>
        <w:spacing w:after="0" w:line="200" w:lineRule="exact"/>
        <w:rPr>
          <w:sz w:val="20"/>
          <w:szCs w:val="20"/>
          <w:lang w:val="es-MX"/>
        </w:rPr>
      </w:pPr>
    </w:p>
    <w:p w14:paraId="5D2807B7" w14:textId="77777777" w:rsidR="004A2284" w:rsidRPr="00AC4615" w:rsidRDefault="004A2284">
      <w:pPr>
        <w:spacing w:after="0" w:line="200" w:lineRule="exact"/>
        <w:rPr>
          <w:sz w:val="20"/>
          <w:szCs w:val="20"/>
          <w:lang w:val="es-MX"/>
        </w:rPr>
      </w:pPr>
    </w:p>
    <w:p w14:paraId="63BCEFE3" w14:textId="77777777" w:rsidR="004A2284" w:rsidRPr="00AC4615" w:rsidRDefault="004A2284">
      <w:pPr>
        <w:spacing w:after="0" w:line="200" w:lineRule="exact"/>
        <w:rPr>
          <w:sz w:val="20"/>
          <w:szCs w:val="20"/>
          <w:lang w:val="es-MX"/>
        </w:rPr>
      </w:pPr>
    </w:p>
    <w:p w14:paraId="624BD3B2" w14:textId="77777777" w:rsidR="004A2284" w:rsidRPr="00AC4615" w:rsidRDefault="004A2284">
      <w:pPr>
        <w:spacing w:before="15" w:after="0" w:line="220" w:lineRule="exact"/>
        <w:rPr>
          <w:lang w:val="es-MX"/>
        </w:rPr>
      </w:pPr>
    </w:p>
    <w:p w14:paraId="120533A6" w14:textId="77777777" w:rsidR="004A2284" w:rsidRPr="00AC4615" w:rsidRDefault="00AC4615">
      <w:pPr>
        <w:spacing w:before="33" w:after="0" w:line="237" w:lineRule="exact"/>
        <w:ind w:left="171" w:right="-20"/>
        <w:rPr>
          <w:rFonts w:ascii="Arial" w:eastAsia="Arial" w:hAnsi="Arial" w:cs="Arial"/>
          <w:sz w:val="21"/>
          <w:szCs w:val="21"/>
          <w:lang w:val="es-MX"/>
        </w:rPr>
      </w:pPr>
      <w:r w:rsidRPr="00AC4615">
        <w:rPr>
          <w:rFonts w:ascii="Arial" w:eastAsia="Arial" w:hAnsi="Arial" w:cs="Arial"/>
          <w:b/>
          <w:bCs/>
          <w:color w:val="C4182D"/>
          <w:position w:val="-1"/>
          <w:sz w:val="21"/>
          <w:szCs w:val="21"/>
          <w:lang w:val="es-MX"/>
        </w:rPr>
        <w:t>Anexo</w:t>
      </w:r>
      <w:r w:rsidRPr="00AC4615">
        <w:rPr>
          <w:rFonts w:ascii="Arial" w:eastAsia="Arial" w:hAnsi="Arial" w:cs="Arial"/>
          <w:b/>
          <w:bCs/>
          <w:color w:val="C4182D"/>
          <w:spacing w:val="43"/>
          <w:position w:val="-1"/>
          <w:sz w:val="21"/>
          <w:szCs w:val="21"/>
          <w:lang w:val="es-MX"/>
        </w:rPr>
        <w:t xml:space="preserve"> </w:t>
      </w:r>
      <w:r w:rsidRPr="00AC4615">
        <w:rPr>
          <w:rFonts w:ascii="Arial" w:eastAsia="Arial" w:hAnsi="Arial" w:cs="Arial"/>
          <w:b/>
          <w:bCs/>
          <w:color w:val="C4182D"/>
          <w:position w:val="-1"/>
          <w:sz w:val="21"/>
          <w:szCs w:val="21"/>
          <w:lang w:val="es-MX"/>
        </w:rPr>
        <w:t>A:</w:t>
      </w:r>
      <w:r w:rsidRPr="00AC4615">
        <w:rPr>
          <w:rFonts w:ascii="Arial" w:eastAsia="Arial" w:hAnsi="Arial" w:cs="Arial"/>
          <w:b/>
          <w:bCs/>
          <w:color w:val="C4182D"/>
          <w:spacing w:val="-21"/>
          <w:position w:val="-1"/>
          <w:sz w:val="21"/>
          <w:szCs w:val="21"/>
          <w:lang w:val="es-MX"/>
        </w:rPr>
        <w:t xml:space="preserve"> </w:t>
      </w:r>
      <w:r w:rsidRPr="00AC4615">
        <w:rPr>
          <w:rFonts w:ascii="Arial" w:eastAsia="Arial" w:hAnsi="Arial" w:cs="Arial"/>
          <w:b/>
          <w:bCs/>
          <w:color w:val="C4182D"/>
          <w:w w:val="106"/>
          <w:position w:val="-1"/>
          <w:sz w:val="21"/>
          <w:szCs w:val="21"/>
          <w:lang w:val="es-MX"/>
        </w:rPr>
        <w:t>Cronograma</w:t>
      </w:r>
      <w:r w:rsidRPr="00AC4615">
        <w:rPr>
          <w:rFonts w:ascii="Arial" w:eastAsia="Arial" w:hAnsi="Arial" w:cs="Arial"/>
          <w:b/>
          <w:bCs/>
          <w:color w:val="C4182D"/>
          <w:spacing w:val="2"/>
          <w:w w:val="106"/>
          <w:position w:val="-1"/>
          <w:sz w:val="21"/>
          <w:szCs w:val="21"/>
          <w:lang w:val="es-MX"/>
        </w:rPr>
        <w:t xml:space="preserve"> </w:t>
      </w:r>
      <w:r w:rsidRPr="00AC4615">
        <w:rPr>
          <w:rFonts w:ascii="Arial" w:eastAsia="Arial" w:hAnsi="Arial" w:cs="Arial"/>
          <w:b/>
          <w:bCs/>
          <w:color w:val="C4182D"/>
          <w:position w:val="-1"/>
          <w:sz w:val="21"/>
          <w:szCs w:val="21"/>
          <w:lang w:val="es-MX"/>
        </w:rPr>
        <w:t>del</w:t>
      </w:r>
      <w:r w:rsidRPr="00AC4615">
        <w:rPr>
          <w:rFonts w:ascii="Arial" w:eastAsia="Arial" w:hAnsi="Arial" w:cs="Arial"/>
          <w:b/>
          <w:bCs/>
          <w:color w:val="C4182D"/>
          <w:spacing w:val="11"/>
          <w:position w:val="-1"/>
          <w:sz w:val="21"/>
          <w:szCs w:val="21"/>
          <w:lang w:val="es-MX"/>
        </w:rPr>
        <w:t xml:space="preserve"> </w:t>
      </w:r>
      <w:r w:rsidRPr="00AC4615">
        <w:rPr>
          <w:rFonts w:ascii="Arial" w:eastAsia="Arial" w:hAnsi="Arial" w:cs="Arial"/>
          <w:b/>
          <w:bCs/>
          <w:color w:val="C4182D"/>
          <w:position w:val="-1"/>
          <w:sz w:val="21"/>
          <w:szCs w:val="21"/>
          <w:lang w:val="es-MX"/>
        </w:rPr>
        <w:t>Cuarto</w:t>
      </w:r>
      <w:r w:rsidRPr="00AC4615">
        <w:rPr>
          <w:rFonts w:ascii="Arial" w:eastAsia="Arial" w:hAnsi="Arial" w:cs="Arial"/>
          <w:b/>
          <w:bCs/>
          <w:color w:val="C4182D"/>
          <w:spacing w:val="43"/>
          <w:position w:val="-1"/>
          <w:sz w:val="21"/>
          <w:szCs w:val="21"/>
          <w:lang w:val="es-MX"/>
        </w:rPr>
        <w:t xml:space="preserve"> </w:t>
      </w:r>
      <w:r w:rsidRPr="00AC4615">
        <w:rPr>
          <w:rFonts w:ascii="Arial" w:eastAsia="Arial" w:hAnsi="Arial" w:cs="Arial"/>
          <w:b/>
          <w:bCs/>
          <w:color w:val="C4182D"/>
          <w:w w:val="104"/>
          <w:position w:val="-1"/>
          <w:sz w:val="21"/>
          <w:szCs w:val="21"/>
          <w:lang w:val="es-MX"/>
        </w:rPr>
        <w:t>Estudio</w:t>
      </w:r>
    </w:p>
    <w:p w14:paraId="6C9B34EE" w14:textId="77777777" w:rsidR="004A2284" w:rsidRPr="00AC4615" w:rsidRDefault="004A2284">
      <w:pPr>
        <w:spacing w:before="9" w:after="0" w:line="170" w:lineRule="exact"/>
        <w:rPr>
          <w:sz w:val="17"/>
          <w:szCs w:val="17"/>
          <w:lang w:val="es-MX"/>
        </w:rPr>
      </w:pPr>
    </w:p>
    <w:p w14:paraId="194A6F32" w14:textId="77777777" w:rsidR="004A2284" w:rsidRPr="00AC4615" w:rsidRDefault="004A2284">
      <w:pPr>
        <w:spacing w:after="0" w:line="200" w:lineRule="exact"/>
        <w:rPr>
          <w:sz w:val="20"/>
          <w:szCs w:val="20"/>
          <w:lang w:val="es-MX"/>
        </w:rPr>
      </w:pPr>
    </w:p>
    <w:p w14:paraId="579897D2" w14:textId="77777777" w:rsidR="004A2284" w:rsidRPr="00AC4615" w:rsidRDefault="004A2284">
      <w:pPr>
        <w:spacing w:after="0" w:line="200" w:lineRule="exact"/>
        <w:rPr>
          <w:sz w:val="20"/>
          <w:szCs w:val="20"/>
          <w:lang w:val="es-MX"/>
        </w:rPr>
      </w:pPr>
    </w:p>
    <w:p w14:paraId="14053825" w14:textId="0BC8146A" w:rsidR="004A2284" w:rsidRDefault="00CC5448">
      <w:pPr>
        <w:spacing w:after="0" w:line="240" w:lineRule="auto"/>
        <w:ind w:left="114" w:right="-20"/>
        <w:rPr>
          <w:rFonts w:ascii="Times New Roman" w:eastAsia="Times New Roman" w:hAnsi="Times New Roman" w:cs="Times New Roman"/>
          <w:sz w:val="20"/>
          <w:szCs w:val="20"/>
        </w:rPr>
      </w:pPr>
      <w:r>
        <w:rPr>
          <w:noProof/>
        </w:rPr>
        <w:drawing>
          <wp:inline distT="0" distB="0" distL="0" distR="0" wp14:anchorId="573EAD28" wp14:editId="40014530">
            <wp:extent cx="8324850" cy="4257675"/>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24850" cy="4257675"/>
                    </a:xfrm>
                    <a:prstGeom prst="rect">
                      <a:avLst/>
                    </a:prstGeom>
                    <a:noFill/>
                    <a:ln>
                      <a:noFill/>
                    </a:ln>
                  </pic:spPr>
                </pic:pic>
              </a:graphicData>
            </a:graphic>
          </wp:inline>
        </w:drawing>
      </w:r>
    </w:p>
    <w:p w14:paraId="2747A9A7" w14:textId="77777777" w:rsidR="004A2284" w:rsidRDefault="004A2284">
      <w:pPr>
        <w:spacing w:before="8" w:after="0" w:line="100" w:lineRule="exact"/>
        <w:rPr>
          <w:sz w:val="10"/>
          <w:szCs w:val="10"/>
        </w:rPr>
      </w:pPr>
    </w:p>
    <w:p w14:paraId="034426B7" w14:textId="77777777" w:rsidR="004A2284" w:rsidRDefault="004A2284">
      <w:pPr>
        <w:spacing w:after="0" w:line="200" w:lineRule="exact"/>
        <w:rPr>
          <w:sz w:val="20"/>
          <w:szCs w:val="20"/>
        </w:rPr>
      </w:pPr>
    </w:p>
    <w:p w14:paraId="688DF30D" w14:textId="77777777" w:rsidR="004A2284" w:rsidRDefault="004A2284">
      <w:pPr>
        <w:spacing w:after="0" w:line="200" w:lineRule="exact"/>
        <w:rPr>
          <w:sz w:val="20"/>
          <w:szCs w:val="20"/>
        </w:rPr>
      </w:pPr>
    </w:p>
    <w:p w14:paraId="28B218E3" w14:textId="77777777" w:rsidR="004A2284" w:rsidRDefault="004A2284">
      <w:pPr>
        <w:spacing w:after="0" w:line="200" w:lineRule="exact"/>
        <w:rPr>
          <w:sz w:val="20"/>
          <w:szCs w:val="20"/>
        </w:rPr>
      </w:pPr>
    </w:p>
    <w:p w14:paraId="53717ACE" w14:textId="77777777" w:rsidR="004A2284" w:rsidRDefault="004A2284">
      <w:pPr>
        <w:spacing w:after="0" w:line="200" w:lineRule="exact"/>
        <w:rPr>
          <w:sz w:val="20"/>
          <w:szCs w:val="20"/>
        </w:rPr>
      </w:pPr>
    </w:p>
    <w:p w14:paraId="43810F78" w14:textId="77777777" w:rsidR="004A2284" w:rsidRDefault="004A2284">
      <w:pPr>
        <w:spacing w:after="0" w:line="200" w:lineRule="exact"/>
        <w:rPr>
          <w:sz w:val="20"/>
          <w:szCs w:val="20"/>
        </w:rPr>
      </w:pPr>
    </w:p>
    <w:p w14:paraId="493B583E" w14:textId="77777777" w:rsidR="004A2284" w:rsidRDefault="004A2284">
      <w:pPr>
        <w:spacing w:after="0" w:line="200" w:lineRule="exact"/>
        <w:rPr>
          <w:sz w:val="20"/>
          <w:szCs w:val="20"/>
        </w:rPr>
      </w:pPr>
    </w:p>
    <w:p w14:paraId="04B520B6" w14:textId="77777777" w:rsidR="004A2284" w:rsidRDefault="004A2284">
      <w:pPr>
        <w:spacing w:after="0" w:line="200" w:lineRule="exact"/>
        <w:rPr>
          <w:sz w:val="20"/>
          <w:szCs w:val="20"/>
        </w:rPr>
      </w:pPr>
    </w:p>
    <w:p w14:paraId="33B4A5F5" w14:textId="77777777" w:rsidR="004A2284" w:rsidRDefault="004A2284">
      <w:pPr>
        <w:spacing w:after="0" w:line="200" w:lineRule="exact"/>
        <w:rPr>
          <w:sz w:val="20"/>
          <w:szCs w:val="20"/>
        </w:rPr>
      </w:pPr>
    </w:p>
    <w:p w14:paraId="344F788E" w14:textId="77777777" w:rsidR="004A2284" w:rsidRPr="00AC4615" w:rsidRDefault="00AC4615">
      <w:pPr>
        <w:spacing w:before="38" w:after="0" w:line="240" w:lineRule="auto"/>
        <w:ind w:left="6543" w:right="6428"/>
        <w:jc w:val="center"/>
        <w:rPr>
          <w:rFonts w:ascii="Courier New" w:eastAsia="Courier New" w:hAnsi="Courier New" w:cs="Courier New"/>
          <w:lang w:val="es-MX"/>
        </w:rPr>
      </w:pPr>
      <w:r w:rsidRPr="00AC4615">
        <w:rPr>
          <w:rFonts w:ascii="Courier New" w:eastAsia="Courier New" w:hAnsi="Courier New" w:cs="Courier New"/>
          <w:color w:val="0075D3"/>
          <w:w w:val="97"/>
          <w:lang w:val="es-MX"/>
        </w:rPr>
        <w:t>18</w:t>
      </w:r>
    </w:p>
    <w:p w14:paraId="67D09D2D" w14:textId="77777777" w:rsidR="004A2284" w:rsidRPr="00AC4615" w:rsidRDefault="004A2284">
      <w:pPr>
        <w:spacing w:after="0"/>
        <w:jc w:val="center"/>
        <w:rPr>
          <w:lang w:val="es-MX"/>
        </w:rPr>
        <w:sectPr w:rsidR="004A2284" w:rsidRPr="00AC4615">
          <w:headerReference w:type="default" r:id="rId17"/>
          <w:footerReference w:type="default" r:id="rId18"/>
          <w:pgSz w:w="15840" w:h="12240" w:orient="landscape"/>
          <w:pgMar w:top="620" w:right="1280" w:bottom="280" w:left="1240" w:header="0" w:footer="0" w:gutter="0"/>
          <w:cols w:space="720"/>
        </w:sectPr>
      </w:pPr>
    </w:p>
    <w:p w14:paraId="492AAD06" w14:textId="77777777" w:rsidR="004A2284" w:rsidRPr="00AC4615" w:rsidRDefault="004A2284">
      <w:pPr>
        <w:spacing w:before="8" w:after="0" w:line="140" w:lineRule="exact"/>
        <w:rPr>
          <w:sz w:val="14"/>
          <w:szCs w:val="14"/>
          <w:lang w:val="es-MX"/>
        </w:rPr>
      </w:pPr>
    </w:p>
    <w:p w14:paraId="053CABAE" w14:textId="77777777" w:rsidR="004A2284" w:rsidRPr="00AC4615" w:rsidRDefault="004A2284">
      <w:pPr>
        <w:spacing w:after="0" w:line="200" w:lineRule="exact"/>
        <w:rPr>
          <w:sz w:val="20"/>
          <w:szCs w:val="20"/>
          <w:lang w:val="es-MX"/>
        </w:rPr>
      </w:pPr>
    </w:p>
    <w:p w14:paraId="0392E64A" w14:textId="77777777" w:rsidR="004A2284" w:rsidRPr="00AC4615" w:rsidRDefault="004A2284">
      <w:pPr>
        <w:spacing w:after="0" w:line="200" w:lineRule="exact"/>
        <w:rPr>
          <w:sz w:val="20"/>
          <w:szCs w:val="20"/>
          <w:lang w:val="es-MX"/>
        </w:rPr>
      </w:pPr>
    </w:p>
    <w:p w14:paraId="35996193" w14:textId="77777777" w:rsidR="004A2284" w:rsidRPr="00AC4615" w:rsidRDefault="00AC4615">
      <w:pPr>
        <w:spacing w:before="7" w:after="0" w:line="240" w:lineRule="auto"/>
        <w:ind w:left="139" w:right="3288"/>
        <w:jc w:val="both"/>
        <w:rPr>
          <w:rFonts w:ascii="Calibri" w:eastAsia="Calibri" w:hAnsi="Calibri" w:cs="Calibri"/>
          <w:sz w:val="26"/>
          <w:szCs w:val="26"/>
          <w:lang w:val="es-MX"/>
        </w:rPr>
      </w:pP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nexo</w:t>
      </w:r>
      <w:r w:rsidRPr="00AC4615">
        <w:rPr>
          <w:rFonts w:ascii="Calibri" w:eastAsia="Calibri" w:hAnsi="Calibri" w:cs="Calibri"/>
          <w:b/>
          <w:bCs/>
          <w:color w:val="C5182C"/>
          <w:spacing w:val="-6"/>
          <w:sz w:val="26"/>
          <w:szCs w:val="26"/>
          <w:lang w:val="es-MX"/>
        </w:rPr>
        <w:t xml:space="preserve"> </w:t>
      </w:r>
      <w:r w:rsidRPr="00AC4615">
        <w:rPr>
          <w:rFonts w:ascii="Calibri" w:eastAsia="Calibri" w:hAnsi="Calibri" w:cs="Calibri"/>
          <w:b/>
          <w:bCs/>
          <w:color w:val="C5182C"/>
          <w:spacing w:val="1"/>
          <w:sz w:val="26"/>
          <w:szCs w:val="26"/>
          <w:lang w:val="es-MX"/>
        </w:rPr>
        <w:t>B</w:t>
      </w:r>
      <w:r w:rsidRPr="00AC4615">
        <w:rPr>
          <w:rFonts w:ascii="Calibri" w:eastAsia="Calibri" w:hAnsi="Calibri" w:cs="Calibri"/>
          <w:b/>
          <w:bCs/>
          <w:color w:val="C5182C"/>
          <w:sz w:val="26"/>
          <w:szCs w:val="26"/>
          <w:lang w:val="es-MX"/>
        </w:rPr>
        <w:t xml:space="preserve">: </w:t>
      </w:r>
      <w:r w:rsidRPr="00AC4615">
        <w:rPr>
          <w:rFonts w:ascii="Calibri" w:eastAsia="Calibri" w:hAnsi="Calibri" w:cs="Calibri"/>
          <w:b/>
          <w:bCs/>
          <w:color w:val="C5182C"/>
          <w:spacing w:val="-1"/>
          <w:sz w:val="26"/>
          <w:szCs w:val="26"/>
          <w:lang w:val="es-MX"/>
        </w:rPr>
        <w:t>M</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li</w:t>
      </w:r>
      <w:r w:rsidRPr="00AC4615">
        <w:rPr>
          <w:rFonts w:ascii="Calibri" w:eastAsia="Calibri" w:hAnsi="Calibri" w:cs="Calibri"/>
          <w:b/>
          <w:bCs/>
          <w:color w:val="C5182C"/>
          <w:sz w:val="26"/>
          <w:szCs w:val="26"/>
          <w:lang w:val="es-MX"/>
        </w:rPr>
        <w:t>d</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z w:val="26"/>
          <w:szCs w:val="26"/>
          <w:lang w:val="es-MX"/>
        </w:rPr>
        <w:t>d</w:t>
      </w:r>
      <w:r w:rsidRPr="00AC4615">
        <w:rPr>
          <w:rFonts w:ascii="Calibri" w:eastAsia="Calibri" w:hAnsi="Calibri" w:cs="Calibri"/>
          <w:b/>
          <w:bCs/>
          <w:color w:val="C5182C"/>
          <w:spacing w:val="-13"/>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l</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z w:val="26"/>
          <w:szCs w:val="26"/>
          <w:lang w:val="es-MX"/>
        </w:rPr>
        <w:t>co</w:t>
      </w:r>
      <w:r w:rsidRPr="00AC4615">
        <w:rPr>
          <w:rFonts w:ascii="Calibri" w:eastAsia="Calibri" w:hAnsi="Calibri" w:cs="Calibri"/>
          <w:b/>
          <w:bCs/>
          <w:color w:val="C5182C"/>
          <w:spacing w:val="2"/>
          <w:sz w:val="26"/>
          <w:szCs w:val="26"/>
          <w:lang w:val="es-MX"/>
        </w:rPr>
        <w:t>n</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8"/>
          <w:sz w:val="26"/>
          <w:szCs w:val="26"/>
          <w:lang w:val="es-MX"/>
        </w:rPr>
        <w:t xml:space="preserve"> </w:t>
      </w:r>
      <w:r w:rsidRPr="00AC4615">
        <w:rPr>
          <w:rFonts w:ascii="Calibri" w:eastAsia="Calibri" w:hAnsi="Calibri" w:cs="Calibri"/>
          <w:b/>
          <w:bCs/>
          <w:color w:val="C5182C"/>
          <w:sz w:val="26"/>
          <w:szCs w:val="26"/>
          <w:lang w:val="es-MX"/>
        </w:rPr>
        <w:t>y</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z w:val="26"/>
          <w:szCs w:val="26"/>
          <w:lang w:val="es-MX"/>
        </w:rPr>
        <w:t>p</w:t>
      </w:r>
      <w:r w:rsidRPr="00AC4615">
        <w:rPr>
          <w:rFonts w:ascii="Calibri" w:eastAsia="Calibri" w:hAnsi="Calibri" w:cs="Calibri"/>
          <w:b/>
          <w:bCs/>
          <w:color w:val="C5182C"/>
          <w:spacing w:val="1"/>
          <w:sz w:val="26"/>
          <w:szCs w:val="26"/>
          <w:lang w:val="es-MX"/>
        </w:rPr>
        <w:t>l</w:t>
      </w:r>
      <w:r w:rsidRPr="00AC4615">
        <w:rPr>
          <w:rFonts w:ascii="Calibri" w:eastAsia="Calibri" w:hAnsi="Calibri" w:cs="Calibri"/>
          <w:b/>
          <w:bCs/>
          <w:color w:val="C5182C"/>
          <w:spacing w:val="-1"/>
          <w:sz w:val="26"/>
          <w:szCs w:val="26"/>
          <w:lang w:val="es-MX"/>
        </w:rPr>
        <w:t>a</w:t>
      </w:r>
      <w:r w:rsidRPr="00AC4615">
        <w:rPr>
          <w:rFonts w:ascii="Calibri" w:eastAsia="Calibri" w:hAnsi="Calibri" w:cs="Calibri"/>
          <w:b/>
          <w:bCs/>
          <w:color w:val="C5182C"/>
          <w:spacing w:val="2"/>
          <w:sz w:val="26"/>
          <w:szCs w:val="26"/>
          <w:lang w:val="es-MX"/>
        </w:rPr>
        <w:t>z</w:t>
      </w:r>
      <w:r w:rsidRPr="00AC4615">
        <w:rPr>
          <w:rFonts w:ascii="Calibri" w:eastAsia="Calibri" w:hAnsi="Calibri" w:cs="Calibri"/>
          <w:b/>
          <w:bCs/>
          <w:color w:val="C5182C"/>
          <w:sz w:val="26"/>
          <w:szCs w:val="26"/>
          <w:lang w:val="es-MX"/>
        </w:rPr>
        <w:t>o</w:t>
      </w:r>
      <w:r w:rsidRPr="00AC4615">
        <w:rPr>
          <w:rFonts w:ascii="Calibri" w:eastAsia="Calibri" w:hAnsi="Calibri" w:cs="Calibri"/>
          <w:b/>
          <w:bCs/>
          <w:color w:val="C5182C"/>
          <w:spacing w:val="-7"/>
          <w:sz w:val="26"/>
          <w:szCs w:val="26"/>
          <w:lang w:val="es-MX"/>
        </w:rPr>
        <w:t xml:space="preserve"> </w:t>
      </w:r>
      <w:r w:rsidRPr="00AC4615">
        <w:rPr>
          <w:rFonts w:ascii="Calibri" w:eastAsia="Calibri" w:hAnsi="Calibri" w:cs="Calibri"/>
          <w:b/>
          <w:bCs/>
          <w:color w:val="C5182C"/>
          <w:spacing w:val="2"/>
          <w:sz w:val="26"/>
          <w:szCs w:val="26"/>
          <w:lang w:val="es-MX"/>
        </w:rPr>
        <w:t>d</w:t>
      </w:r>
      <w:r w:rsidRPr="00AC4615">
        <w:rPr>
          <w:rFonts w:ascii="Calibri" w:eastAsia="Calibri" w:hAnsi="Calibri" w:cs="Calibri"/>
          <w:b/>
          <w:bCs/>
          <w:color w:val="C5182C"/>
          <w:sz w:val="26"/>
          <w:szCs w:val="26"/>
          <w:lang w:val="es-MX"/>
        </w:rPr>
        <w:t>e</w:t>
      </w:r>
      <w:r w:rsidRPr="00AC4615">
        <w:rPr>
          <w:rFonts w:ascii="Calibri" w:eastAsia="Calibri" w:hAnsi="Calibri" w:cs="Calibri"/>
          <w:b/>
          <w:bCs/>
          <w:color w:val="C5182C"/>
          <w:spacing w:val="-3"/>
          <w:sz w:val="26"/>
          <w:szCs w:val="26"/>
          <w:lang w:val="es-MX"/>
        </w:rPr>
        <w:t xml:space="preserve"> </w:t>
      </w:r>
      <w:r w:rsidRPr="00AC4615">
        <w:rPr>
          <w:rFonts w:ascii="Calibri" w:eastAsia="Calibri" w:hAnsi="Calibri" w:cs="Calibri"/>
          <w:b/>
          <w:bCs/>
          <w:color w:val="C5182C"/>
          <w:sz w:val="26"/>
          <w:szCs w:val="26"/>
          <w:lang w:val="es-MX"/>
        </w:rPr>
        <w:t>p</w:t>
      </w:r>
      <w:r w:rsidRPr="00AC4615">
        <w:rPr>
          <w:rFonts w:ascii="Calibri" w:eastAsia="Calibri" w:hAnsi="Calibri" w:cs="Calibri"/>
          <w:b/>
          <w:bCs/>
          <w:color w:val="C5182C"/>
          <w:spacing w:val="-1"/>
          <w:sz w:val="26"/>
          <w:szCs w:val="26"/>
          <w:lang w:val="es-MX"/>
        </w:rPr>
        <w:t>r</w:t>
      </w:r>
      <w:r w:rsidRPr="00AC4615">
        <w:rPr>
          <w:rFonts w:ascii="Calibri" w:eastAsia="Calibri" w:hAnsi="Calibri" w:cs="Calibri"/>
          <w:b/>
          <w:bCs/>
          <w:color w:val="C5182C"/>
          <w:sz w:val="26"/>
          <w:szCs w:val="26"/>
          <w:lang w:val="es-MX"/>
        </w:rPr>
        <w:t>op</w:t>
      </w:r>
      <w:r w:rsidRPr="00AC4615">
        <w:rPr>
          <w:rFonts w:ascii="Calibri" w:eastAsia="Calibri" w:hAnsi="Calibri" w:cs="Calibri"/>
          <w:b/>
          <w:bCs/>
          <w:color w:val="C5182C"/>
          <w:spacing w:val="2"/>
          <w:sz w:val="26"/>
          <w:szCs w:val="26"/>
          <w:lang w:val="es-MX"/>
        </w:rPr>
        <w:t>u</w:t>
      </w:r>
      <w:r w:rsidRPr="00AC4615">
        <w:rPr>
          <w:rFonts w:ascii="Calibri" w:eastAsia="Calibri" w:hAnsi="Calibri" w:cs="Calibri"/>
          <w:b/>
          <w:bCs/>
          <w:color w:val="C5182C"/>
          <w:spacing w:val="-1"/>
          <w:sz w:val="26"/>
          <w:szCs w:val="26"/>
          <w:lang w:val="es-MX"/>
        </w:rPr>
        <w:t>e</w:t>
      </w:r>
      <w:r w:rsidRPr="00AC4615">
        <w:rPr>
          <w:rFonts w:ascii="Calibri" w:eastAsia="Calibri" w:hAnsi="Calibri" w:cs="Calibri"/>
          <w:b/>
          <w:bCs/>
          <w:color w:val="C5182C"/>
          <w:sz w:val="26"/>
          <w:szCs w:val="26"/>
          <w:lang w:val="es-MX"/>
        </w:rPr>
        <w:t>s</w:t>
      </w:r>
      <w:r w:rsidRPr="00AC4615">
        <w:rPr>
          <w:rFonts w:ascii="Calibri" w:eastAsia="Calibri" w:hAnsi="Calibri" w:cs="Calibri"/>
          <w:b/>
          <w:bCs/>
          <w:color w:val="C5182C"/>
          <w:spacing w:val="1"/>
          <w:sz w:val="26"/>
          <w:szCs w:val="26"/>
          <w:lang w:val="es-MX"/>
        </w:rPr>
        <w:t>t</w:t>
      </w:r>
      <w:r w:rsidRPr="00AC4615">
        <w:rPr>
          <w:rFonts w:ascii="Calibri" w:eastAsia="Calibri" w:hAnsi="Calibri" w:cs="Calibri"/>
          <w:b/>
          <w:bCs/>
          <w:color w:val="C5182C"/>
          <w:sz w:val="26"/>
          <w:szCs w:val="26"/>
          <w:lang w:val="es-MX"/>
        </w:rPr>
        <w:t>a</w:t>
      </w:r>
    </w:p>
    <w:p w14:paraId="5841232F" w14:textId="77777777" w:rsidR="004A2284" w:rsidRPr="00AC4615" w:rsidRDefault="004A2284">
      <w:pPr>
        <w:spacing w:after="0" w:line="190" w:lineRule="exact"/>
        <w:rPr>
          <w:sz w:val="19"/>
          <w:szCs w:val="19"/>
          <w:lang w:val="es-MX"/>
        </w:rPr>
      </w:pPr>
    </w:p>
    <w:p w14:paraId="55EFB9A9" w14:textId="77777777" w:rsidR="004A2284" w:rsidRPr="00AC4615" w:rsidRDefault="004A2284">
      <w:pPr>
        <w:spacing w:after="0" w:line="200" w:lineRule="exact"/>
        <w:rPr>
          <w:sz w:val="20"/>
          <w:szCs w:val="20"/>
          <w:lang w:val="es-MX"/>
        </w:rPr>
      </w:pPr>
    </w:p>
    <w:p w14:paraId="68B25E56" w14:textId="77777777" w:rsidR="004A2284" w:rsidRPr="00AC4615" w:rsidRDefault="004A2284">
      <w:pPr>
        <w:spacing w:after="0" w:line="200" w:lineRule="exact"/>
        <w:rPr>
          <w:sz w:val="20"/>
          <w:szCs w:val="20"/>
          <w:lang w:val="es-MX"/>
        </w:rPr>
      </w:pPr>
    </w:p>
    <w:p w14:paraId="1DD9F032" w14:textId="77777777" w:rsidR="004A2284" w:rsidRPr="003C170F" w:rsidRDefault="00AC4615">
      <w:pPr>
        <w:spacing w:after="0" w:line="240" w:lineRule="auto"/>
        <w:ind w:left="499" w:right="-20"/>
        <w:rPr>
          <w:rFonts w:ascii="Calibri" w:eastAsia="Calibri" w:hAnsi="Calibri" w:cs="Calibri"/>
          <w:sz w:val="26"/>
          <w:szCs w:val="26"/>
          <w:lang w:val="es-MX"/>
        </w:rPr>
      </w:pPr>
      <w:r w:rsidRPr="003C170F">
        <w:rPr>
          <w:rFonts w:ascii="Calibri" w:eastAsia="Calibri" w:hAnsi="Calibri" w:cs="Calibri"/>
          <w:color w:val="0077D3"/>
          <w:spacing w:val="1"/>
          <w:sz w:val="26"/>
          <w:szCs w:val="26"/>
          <w:lang w:val="es-MX"/>
        </w:rPr>
        <w:t>1</w:t>
      </w:r>
      <w:r w:rsidRPr="003C170F">
        <w:rPr>
          <w:rFonts w:ascii="Calibri" w:eastAsia="Calibri" w:hAnsi="Calibri" w:cs="Calibri"/>
          <w:color w:val="0077D3"/>
          <w:sz w:val="26"/>
          <w:szCs w:val="26"/>
          <w:lang w:val="es-MX"/>
        </w:rPr>
        <w:t xml:space="preserve">. </w:t>
      </w:r>
      <w:r w:rsidRPr="003C170F">
        <w:rPr>
          <w:rFonts w:ascii="Calibri" w:eastAsia="Calibri" w:hAnsi="Calibri" w:cs="Calibri"/>
          <w:color w:val="0077D3"/>
          <w:spacing w:val="43"/>
          <w:sz w:val="26"/>
          <w:szCs w:val="26"/>
          <w:lang w:val="es-MX"/>
        </w:rPr>
        <w:t xml:space="preserve"> </w:t>
      </w:r>
      <w:r w:rsidRPr="003C170F">
        <w:rPr>
          <w:rFonts w:ascii="Calibri" w:eastAsia="Calibri" w:hAnsi="Calibri" w:cs="Calibri"/>
          <w:color w:val="0077D3"/>
          <w:spacing w:val="-1"/>
          <w:sz w:val="26"/>
          <w:szCs w:val="26"/>
          <w:lang w:val="es-MX"/>
        </w:rPr>
        <w:t>M</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d</w:t>
      </w:r>
      <w:r w:rsidRPr="003C170F">
        <w:rPr>
          <w:rFonts w:ascii="Calibri" w:eastAsia="Calibri" w:hAnsi="Calibri" w:cs="Calibri"/>
          <w:color w:val="0077D3"/>
          <w:sz w:val="26"/>
          <w:szCs w:val="26"/>
          <w:lang w:val="es-MX"/>
        </w:rPr>
        <w:t>a</w:t>
      </w:r>
      <w:r w:rsidRPr="003C170F">
        <w:rPr>
          <w:rFonts w:ascii="Calibri" w:eastAsia="Calibri" w:hAnsi="Calibri" w:cs="Calibri"/>
          <w:color w:val="0077D3"/>
          <w:spacing w:val="1"/>
          <w:sz w:val="26"/>
          <w:szCs w:val="26"/>
          <w:lang w:val="es-MX"/>
        </w:rPr>
        <w:t>l</w:t>
      </w:r>
      <w:r w:rsidRPr="003C170F">
        <w:rPr>
          <w:rFonts w:ascii="Calibri" w:eastAsia="Calibri" w:hAnsi="Calibri" w:cs="Calibri"/>
          <w:color w:val="0077D3"/>
          <w:sz w:val="26"/>
          <w:szCs w:val="26"/>
          <w:lang w:val="es-MX"/>
        </w:rPr>
        <w:t>i</w:t>
      </w:r>
      <w:r w:rsidRPr="003C170F">
        <w:rPr>
          <w:rFonts w:ascii="Calibri" w:eastAsia="Calibri" w:hAnsi="Calibri" w:cs="Calibri"/>
          <w:color w:val="0077D3"/>
          <w:spacing w:val="1"/>
          <w:sz w:val="26"/>
          <w:szCs w:val="26"/>
          <w:lang w:val="es-MX"/>
        </w:rPr>
        <w:t>d</w:t>
      </w:r>
      <w:r w:rsidRPr="003C170F">
        <w:rPr>
          <w:rFonts w:ascii="Calibri" w:eastAsia="Calibri" w:hAnsi="Calibri" w:cs="Calibri"/>
          <w:color w:val="0077D3"/>
          <w:sz w:val="26"/>
          <w:szCs w:val="26"/>
          <w:lang w:val="es-MX"/>
        </w:rPr>
        <w:t>ad</w:t>
      </w:r>
      <w:r w:rsidRPr="003C170F">
        <w:rPr>
          <w:rFonts w:ascii="Calibri" w:eastAsia="Calibri" w:hAnsi="Calibri" w:cs="Calibri"/>
          <w:color w:val="0077D3"/>
          <w:spacing w:val="-11"/>
          <w:sz w:val="26"/>
          <w:szCs w:val="26"/>
          <w:lang w:val="es-MX"/>
        </w:rPr>
        <w:t xml:space="preserve"> </w:t>
      </w:r>
      <w:r w:rsidRPr="003C170F">
        <w:rPr>
          <w:rFonts w:ascii="Calibri" w:eastAsia="Calibri" w:hAnsi="Calibri" w:cs="Calibri"/>
          <w:color w:val="0077D3"/>
          <w:sz w:val="26"/>
          <w:szCs w:val="26"/>
          <w:lang w:val="es-MX"/>
        </w:rPr>
        <w:t>d</w:t>
      </w:r>
      <w:r w:rsidRPr="003C170F">
        <w:rPr>
          <w:rFonts w:ascii="Calibri" w:eastAsia="Calibri" w:hAnsi="Calibri" w:cs="Calibri"/>
          <w:color w:val="0077D3"/>
          <w:spacing w:val="1"/>
          <w:sz w:val="26"/>
          <w:szCs w:val="26"/>
          <w:lang w:val="es-MX"/>
        </w:rPr>
        <w:t>e</w:t>
      </w:r>
      <w:r w:rsidRPr="003C170F">
        <w:rPr>
          <w:rFonts w:ascii="Calibri" w:eastAsia="Calibri" w:hAnsi="Calibri" w:cs="Calibri"/>
          <w:color w:val="0077D3"/>
          <w:sz w:val="26"/>
          <w:szCs w:val="26"/>
          <w:lang w:val="es-MX"/>
        </w:rPr>
        <w:t>l</w:t>
      </w:r>
      <w:r w:rsidRPr="003C170F">
        <w:rPr>
          <w:rFonts w:ascii="Calibri" w:eastAsia="Calibri" w:hAnsi="Calibri" w:cs="Calibri"/>
          <w:color w:val="0077D3"/>
          <w:spacing w:val="-3"/>
          <w:sz w:val="26"/>
          <w:szCs w:val="26"/>
          <w:lang w:val="es-MX"/>
        </w:rPr>
        <w:t xml:space="preserve"> </w:t>
      </w:r>
      <w:r w:rsidRPr="003C170F">
        <w:rPr>
          <w:rFonts w:ascii="Calibri" w:eastAsia="Calibri" w:hAnsi="Calibri" w:cs="Calibri"/>
          <w:color w:val="0077D3"/>
          <w:sz w:val="26"/>
          <w:szCs w:val="26"/>
          <w:lang w:val="es-MX"/>
        </w:rPr>
        <w:t>Co</w:t>
      </w:r>
      <w:r w:rsidRPr="003C170F">
        <w:rPr>
          <w:rFonts w:ascii="Calibri" w:eastAsia="Calibri" w:hAnsi="Calibri" w:cs="Calibri"/>
          <w:color w:val="0077D3"/>
          <w:spacing w:val="1"/>
          <w:sz w:val="26"/>
          <w:szCs w:val="26"/>
          <w:lang w:val="es-MX"/>
        </w:rPr>
        <w:t>n</w:t>
      </w:r>
      <w:r w:rsidRPr="003C170F">
        <w:rPr>
          <w:rFonts w:ascii="Calibri" w:eastAsia="Calibri" w:hAnsi="Calibri" w:cs="Calibri"/>
          <w:color w:val="0077D3"/>
          <w:sz w:val="26"/>
          <w:szCs w:val="26"/>
          <w:lang w:val="es-MX"/>
        </w:rPr>
        <w:t>tr</w:t>
      </w:r>
      <w:r w:rsidRPr="003C170F">
        <w:rPr>
          <w:rFonts w:ascii="Calibri" w:eastAsia="Calibri" w:hAnsi="Calibri" w:cs="Calibri"/>
          <w:color w:val="0077D3"/>
          <w:spacing w:val="1"/>
          <w:sz w:val="26"/>
          <w:szCs w:val="26"/>
          <w:lang w:val="es-MX"/>
        </w:rPr>
        <w:t>a</w:t>
      </w:r>
      <w:r w:rsidRPr="003C170F">
        <w:rPr>
          <w:rFonts w:ascii="Calibri" w:eastAsia="Calibri" w:hAnsi="Calibri" w:cs="Calibri"/>
          <w:color w:val="0077D3"/>
          <w:spacing w:val="2"/>
          <w:sz w:val="26"/>
          <w:szCs w:val="26"/>
          <w:lang w:val="es-MX"/>
        </w:rPr>
        <w:t>t</w:t>
      </w:r>
      <w:r w:rsidRPr="003C170F">
        <w:rPr>
          <w:rFonts w:ascii="Calibri" w:eastAsia="Calibri" w:hAnsi="Calibri" w:cs="Calibri"/>
          <w:color w:val="0077D3"/>
          <w:sz w:val="26"/>
          <w:szCs w:val="26"/>
          <w:lang w:val="es-MX"/>
        </w:rPr>
        <w:t>o</w:t>
      </w:r>
    </w:p>
    <w:p w14:paraId="4CE077AB" w14:textId="77777777" w:rsidR="004A2284" w:rsidRPr="003C170F" w:rsidRDefault="004A2284">
      <w:pPr>
        <w:spacing w:before="9" w:after="0" w:line="110" w:lineRule="exact"/>
        <w:rPr>
          <w:sz w:val="11"/>
          <w:szCs w:val="11"/>
          <w:lang w:val="es-MX"/>
        </w:rPr>
      </w:pPr>
    </w:p>
    <w:p w14:paraId="262B96B4" w14:textId="77777777" w:rsidR="004A2284" w:rsidRPr="00AC4615" w:rsidRDefault="004A2284">
      <w:pPr>
        <w:spacing w:before="8" w:after="0" w:line="130" w:lineRule="exact"/>
        <w:rPr>
          <w:sz w:val="13"/>
          <w:szCs w:val="13"/>
          <w:lang w:val="es-MX"/>
        </w:rPr>
      </w:pPr>
    </w:p>
    <w:p w14:paraId="71412F96" w14:textId="77777777" w:rsidR="004A2284" w:rsidRPr="00AC4615" w:rsidRDefault="004A2284">
      <w:pPr>
        <w:spacing w:after="0" w:line="200" w:lineRule="exact"/>
        <w:rPr>
          <w:sz w:val="20"/>
          <w:szCs w:val="20"/>
          <w:lang w:val="es-MX"/>
        </w:rPr>
      </w:pPr>
    </w:p>
    <w:p w14:paraId="6CCB702C" w14:textId="77777777" w:rsidR="004A2284" w:rsidRPr="003C170F" w:rsidRDefault="00AC4615">
      <w:pPr>
        <w:spacing w:after="0" w:line="240" w:lineRule="auto"/>
        <w:ind w:left="499" w:right="-20"/>
        <w:rPr>
          <w:rFonts w:ascii="Calibri" w:eastAsia="Calibri" w:hAnsi="Calibri" w:cs="Calibri"/>
          <w:sz w:val="26"/>
          <w:szCs w:val="26"/>
          <w:lang w:val="es-MX"/>
        </w:rPr>
      </w:pPr>
      <w:r w:rsidRPr="003C170F">
        <w:rPr>
          <w:rFonts w:ascii="Calibri" w:eastAsia="Calibri" w:hAnsi="Calibri" w:cs="Calibri"/>
          <w:color w:val="0077D3"/>
          <w:spacing w:val="1"/>
          <w:sz w:val="26"/>
          <w:szCs w:val="26"/>
          <w:lang w:val="es-MX"/>
        </w:rPr>
        <w:t>2</w:t>
      </w:r>
      <w:r w:rsidRPr="003C170F">
        <w:rPr>
          <w:rFonts w:ascii="Calibri" w:eastAsia="Calibri" w:hAnsi="Calibri" w:cs="Calibri"/>
          <w:color w:val="0077D3"/>
          <w:sz w:val="26"/>
          <w:szCs w:val="26"/>
          <w:lang w:val="es-MX"/>
        </w:rPr>
        <w:t xml:space="preserve">. </w:t>
      </w:r>
      <w:r w:rsidRPr="003C170F">
        <w:rPr>
          <w:rFonts w:ascii="Calibri" w:eastAsia="Calibri" w:hAnsi="Calibri" w:cs="Calibri"/>
          <w:color w:val="0077D3"/>
          <w:spacing w:val="43"/>
          <w:sz w:val="26"/>
          <w:szCs w:val="26"/>
          <w:lang w:val="es-MX"/>
        </w:rPr>
        <w:t xml:space="preserve"> </w:t>
      </w:r>
      <w:r w:rsidRPr="003C170F">
        <w:rPr>
          <w:rFonts w:ascii="Calibri" w:eastAsia="Calibri" w:hAnsi="Calibri" w:cs="Calibri"/>
          <w:color w:val="0077D3"/>
          <w:sz w:val="26"/>
          <w:szCs w:val="26"/>
          <w:lang w:val="es-MX"/>
        </w:rPr>
        <w:t>Pl</w:t>
      </w:r>
      <w:r w:rsidRPr="003C170F">
        <w:rPr>
          <w:rFonts w:ascii="Calibri" w:eastAsia="Calibri" w:hAnsi="Calibri" w:cs="Calibri"/>
          <w:color w:val="0077D3"/>
          <w:spacing w:val="1"/>
          <w:sz w:val="26"/>
          <w:szCs w:val="26"/>
          <w:lang w:val="es-MX"/>
        </w:rPr>
        <w:t>az</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7"/>
          <w:sz w:val="26"/>
          <w:szCs w:val="26"/>
          <w:lang w:val="es-MX"/>
        </w:rPr>
        <w:t xml:space="preserve"> </w:t>
      </w:r>
      <w:r w:rsidRPr="003C170F">
        <w:rPr>
          <w:rFonts w:ascii="Calibri" w:eastAsia="Calibri" w:hAnsi="Calibri" w:cs="Calibri"/>
          <w:color w:val="0077D3"/>
          <w:sz w:val="26"/>
          <w:szCs w:val="26"/>
          <w:lang w:val="es-MX"/>
        </w:rPr>
        <w:t>de</w:t>
      </w:r>
      <w:r w:rsidRPr="003C170F">
        <w:rPr>
          <w:rFonts w:ascii="Calibri" w:eastAsia="Calibri" w:hAnsi="Calibri" w:cs="Calibri"/>
          <w:color w:val="0077D3"/>
          <w:spacing w:val="-3"/>
          <w:sz w:val="26"/>
          <w:szCs w:val="26"/>
          <w:lang w:val="es-MX"/>
        </w:rPr>
        <w:t xml:space="preserve"> </w:t>
      </w:r>
      <w:r w:rsidRPr="003C170F">
        <w:rPr>
          <w:rFonts w:ascii="Calibri" w:eastAsia="Calibri" w:hAnsi="Calibri" w:cs="Calibri"/>
          <w:color w:val="0077D3"/>
          <w:sz w:val="26"/>
          <w:szCs w:val="26"/>
          <w:lang w:val="es-MX"/>
        </w:rPr>
        <w:t>p</w:t>
      </w:r>
      <w:r w:rsidRPr="003C170F">
        <w:rPr>
          <w:rFonts w:ascii="Calibri" w:eastAsia="Calibri" w:hAnsi="Calibri" w:cs="Calibri"/>
          <w:color w:val="0077D3"/>
          <w:spacing w:val="1"/>
          <w:sz w:val="26"/>
          <w:szCs w:val="26"/>
          <w:lang w:val="es-MX"/>
        </w:rPr>
        <w:t>r</w:t>
      </w:r>
      <w:r w:rsidRPr="003C170F">
        <w:rPr>
          <w:rFonts w:ascii="Calibri" w:eastAsia="Calibri" w:hAnsi="Calibri" w:cs="Calibri"/>
          <w:color w:val="0077D3"/>
          <w:sz w:val="26"/>
          <w:szCs w:val="26"/>
          <w:lang w:val="es-MX"/>
        </w:rPr>
        <w:t>ese</w:t>
      </w:r>
      <w:r w:rsidRPr="003C170F">
        <w:rPr>
          <w:rFonts w:ascii="Calibri" w:eastAsia="Calibri" w:hAnsi="Calibri" w:cs="Calibri"/>
          <w:color w:val="0077D3"/>
          <w:spacing w:val="1"/>
          <w:sz w:val="26"/>
          <w:szCs w:val="26"/>
          <w:lang w:val="es-MX"/>
        </w:rPr>
        <w:t>n</w:t>
      </w:r>
      <w:r w:rsidRPr="003C170F">
        <w:rPr>
          <w:rFonts w:ascii="Calibri" w:eastAsia="Calibri" w:hAnsi="Calibri" w:cs="Calibri"/>
          <w:color w:val="0077D3"/>
          <w:sz w:val="26"/>
          <w:szCs w:val="26"/>
          <w:lang w:val="es-MX"/>
        </w:rPr>
        <w:t>ta</w:t>
      </w:r>
      <w:r w:rsidRPr="003C170F">
        <w:rPr>
          <w:rFonts w:ascii="Calibri" w:eastAsia="Calibri" w:hAnsi="Calibri" w:cs="Calibri"/>
          <w:color w:val="0077D3"/>
          <w:spacing w:val="1"/>
          <w:sz w:val="26"/>
          <w:szCs w:val="26"/>
          <w:lang w:val="es-MX"/>
        </w:rPr>
        <w:t>c</w:t>
      </w:r>
      <w:r w:rsidRPr="003C170F">
        <w:rPr>
          <w:rFonts w:ascii="Calibri" w:eastAsia="Calibri" w:hAnsi="Calibri" w:cs="Calibri"/>
          <w:color w:val="0077D3"/>
          <w:sz w:val="26"/>
          <w:szCs w:val="26"/>
          <w:lang w:val="es-MX"/>
        </w:rPr>
        <w:t>ión</w:t>
      </w:r>
      <w:r w:rsidRPr="003C170F">
        <w:rPr>
          <w:rFonts w:ascii="Calibri" w:eastAsia="Calibri" w:hAnsi="Calibri" w:cs="Calibri"/>
          <w:color w:val="0077D3"/>
          <w:spacing w:val="-12"/>
          <w:sz w:val="26"/>
          <w:szCs w:val="26"/>
          <w:lang w:val="es-MX"/>
        </w:rPr>
        <w:t xml:space="preserve"> </w:t>
      </w:r>
      <w:r w:rsidRPr="003C170F">
        <w:rPr>
          <w:rFonts w:ascii="Calibri" w:eastAsia="Calibri" w:hAnsi="Calibri" w:cs="Calibri"/>
          <w:color w:val="0077D3"/>
          <w:sz w:val="26"/>
          <w:szCs w:val="26"/>
          <w:lang w:val="es-MX"/>
        </w:rPr>
        <w:t>de</w:t>
      </w:r>
      <w:r w:rsidRPr="003C170F">
        <w:rPr>
          <w:rFonts w:ascii="Calibri" w:eastAsia="Calibri" w:hAnsi="Calibri" w:cs="Calibri"/>
          <w:color w:val="0077D3"/>
          <w:spacing w:val="-3"/>
          <w:sz w:val="26"/>
          <w:szCs w:val="26"/>
          <w:lang w:val="es-MX"/>
        </w:rPr>
        <w:t xml:space="preserve"> </w:t>
      </w:r>
      <w:r w:rsidRPr="003C170F">
        <w:rPr>
          <w:rFonts w:ascii="Calibri" w:eastAsia="Calibri" w:hAnsi="Calibri" w:cs="Calibri"/>
          <w:color w:val="0077D3"/>
          <w:sz w:val="26"/>
          <w:szCs w:val="26"/>
          <w:lang w:val="es-MX"/>
        </w:rPr>
        <w:t>p</w:t>
      </w:r>
      <w:r w:rsidRPr="003C170F">
        <w:rPr>
          <w:rFonts w:ascii="Calibri" w:eastAsia="Calibri" w:hAnsi="Calibri" w:cs="Calibri"/>
          <w:color w:val="0077D3"/>
          <w:spacing w:val="1"/>
          <w:sz w:val="26"/>
          <w:szCs w:val="26"/>
          <w:lang w:val="es-MX"/>
        </w:rPr>
        <w:t>r</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p</w:t>
      </w:r>
      <w:r w:rsidRPr="003C170F">
        <w:rPr>
          <w:rFonts w:ascii="Calibri" w:eastAsia="Calibri" w:hAnsi="Calibri" w:cs="Calibri"/>
          <w:color w:val="0077D3"/>
          <w:sz w:val="26"/>
          <w:szCs w:val="26"/>
          <w:lang w:val="es-MX"/>
        </w:rPr>
        <w:t>u</w:t>
      </w:r>
      <w:r w:rsidRPr="003C170F">
        <w:rPr>
          <w:rFonts w:ascii="Calibri" w:eastAsia="Calibri" w:hAnsi="Calibri" w:cs="Calibri"/>
          <w:color w:val="0077D3"/>
          <w:spacing w:val="1"/>
          <w:sz w:val="26"/>
          <w:szCs w:val="26"/>
          <w:lang w:val="es-MX"/>
        </w:rPr>
        <w:t>e</w:t>
      </w:r>
      <w:r w:rsidRPr="003C170F">
        <w:rPr>
          <w:rFonts w:ascii="Calibri" w:eastAsia="Calibri" w:hAnsi="Calibri" w:cs="Calibri"/>
          <w:color w:val="0077D3"/>
          <w:sz w:val="26"/>
          <w:szCs w:val="26"/>
          <w:lang w:val="es-MX"/>
        </w:rPr>
        <w:t>s</w:t>
      </w:r>
      <w:r w:rsidRPr="003C170F">
        <w:rPr>
          <w:rFonts w:ascii="Calibri" w:eastAsia="Calibri" w:hAnsi="Calibri" w:cs="Calibri"/>
          <w:color w:val="0077D3"/>
          <w:spacing w:val="-1"/>
          <w:sz w:val="26"/>
          <w:szCs w:val="26"/>
          <w:lang w:val="es-MX"/>
        </w:rPr>
        <w:t>t</w:t>
      </w:r>
      <w:r w:rsidRPr="003C170F">
        <w:rPr>
          <w:rFonts w:ascii="Calibri" w:eastAsia="Calibri" w:hAnsi="Calibri" w:cs="Calibri"/>
          <w:color w:val="0077D3"/>
          <w:sz w:val="26"/>
          <w:szCs w:val="26"/>
          <w:lang w:val="es-MX"/>
        </w:rPr>
        <w:t>as</w:t>
      </w:r>
    </w:p>
    <w:p w14:paraId="539B2A5D" w14:textId="77777777" w:rsidR="004A2284" w:rsidRPr="003C170F" w:rsidRDefault="004A2284">
      <w:pPr>
        <w:spacing w:before="7" w:after="0" w:line="110" w:lineRule="exact"/>
        <w:rPr>
          <w:sz w:val="11"/>
          <w:szCs w:val="11"/>
          <w:lang w:val="es-MX"/>
        </w:rPr>
      </w:pPr>
    </w:p>
    <w:p w14:paraId="6E2896CC" w14:textId="77777777" w:rsidR="004A2284" w:rsidRPr="00AC4615" w:rsidRDefault="004A2284">
      <w:pPr>
        <w:spacing w:before="1" w:after="0" w:line="160" w:lineRule="exact"/>
        <w:rPr>
          <w:sz w:val="16"/>
          <w:szCs w:val="16"/>
          <w:lang w:val="es-MX"/>
        </w:rPr>
      </w:pPr>
    </w:p>
    <w:p w14:paraId="262E005B" w14:textId="77777777" w:rsidR="004A2284" w:rsidRPr="003C170F" w:rsidRDefault="00AC4615">
      <w:pPr>
        <w:spacing w:after="0" w:line="240" w:lineRule="auto"/>
        <w:ind w:left="499" w:right="-20"/>
        <w:rPr>
          <w:rFonts w:ascii="Calibri" w:eastAsia="Calibri" w:hAnsi="Calibri" w:cs="Calibri"/>
          <w:sz w:val="26"/>
          <w:szCs w:val="26"/>
          <w:lang w:val="es-MX"/>
        </w:rPr>
      </w:pPr>
      <w:r w:rsidRPr="003C170F">
        <w:rPr>
          <w:rFonts w:ascii="Calibri" w:eastAsia="Calibri" w:hAnsi="Calibri" w:cs="Calibri"/>
          <w:color w:val="0077D3"/>
          <w:spacing w:val="1"/>
          <w:sz w:val="26"/>
          <w:szCs w:val="26"/>
          <w:lang w:val="es-MX"/>
        </w:rPr>
        <w:t>3</w:t>
      </w:r>
      <w:r w:rsidRPr="003C170F">
        <w:rPr>
          <w:rFonts w:ascii="Calibri" w:eastAsia="Calibri" w:hAnsi="Calibri" w:cs="Calibri"/>
          <w:color w:val="0077D3"/>
          <w:sz w:val="26"/>
          <w:szCs w:val="26"/>
          <w:lang w:val="es-MX"/>
        </w:rPr>
        <w:t xml:space="preserve">. </w:t>
      </w:r>
      <w:r w:rsidRPr="003C170F">
        <w:rPr>
          <w:rFonts w:ascii="Calibri" w:eastAsia="Calibri" w:hAnsi="Calibri" w:cs="Calibri"/>
          <w:color w:val="0077D3"/>
          <w:spacing w:val="43"/>
          <w:sz w:val="26"/>
          <w:szCs w:val="26"/>
          <w:lang w:val="es-MX"/>
        </w:rPr>
        <w:t xml:space="preserve"> </w:t>
      </w:r>
      <w:r w:rsidRPr="003C170F">
        <w:rPr>
          <w:rFonts w:ascii="Calibri" w:eastAsia="Calibri" w:hAnsi="Calibri" w:cs="Calibri"/>
          <w:color w:val="0077D3"/>
          <w:spacing w:val="1"/>
          <w:sz w:val="26"/>
          <w:szCs w:val="26"/>
          <w:lang w:val="es-MX"/>
        </w:rPr>
        <w:t>C</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n</w:t>
      </w:r>
      <w:r w:rsidRPr="003C170F">
        <w:rPr>
          <w:rFonts w:ascii="Calibri" w:eastAsia="Calibri" w:hAnsi="Calibri" w:cs="Calibri"/>
          <w:color w:val="0077D3"/>
          <w:sz w:val="26"/>
          <w:szCs w:val="26"/>
          <w:lang w:val="es-MX"/>
        </w:rPr>
        <w:t>te</w:t>
      </w:r>
      <w:r w:rsidRPr="003C170F">
        <w:rPr>
          <w:rFonts w:ascii="Calibri" w:eastAsia="Calibri" w:hAnsi="Calibri" w:cs="Calibri"/>
          <w:color w:val="0077D3"/>
          <w:spacing w:val="1"/>
          <w:sz w:val="26"/>
          <w:szCs w:val="26"/>
          <w:lang w:val="es-MX"/>
        </w:rPr>
        <w:t>n</w:t>
      </w:r>
      <w:r w:rsidRPr="003C170F">
        <w:rPr>
          <w:rFonts w:ascii="Calibri" w:eastAsia="Calibri" w:hAnsi="Calibri" w:cs="Calibri"/>
          <w:color w:val="0077D3"/>
          <w:sz w:val="26"/>
          <w:szCs w:val="26"/>
          <w:lang w:val="es-MX"/>
        </w:rPr>
        <w:t>i</w:t>
      </w:r>
      <w:r w:rsidRPr="003C170F">
        <w:rPr>
          <w:rFonts w:ascii="Calibri" w:eastAsia="Calibri" w:hAnsi="Calibri" w:cs="Calibri"/>
          <w:color w:val="0077D3"/>
          <w:spacing w:val="1"/>
          <w:sz w:val="26"/>
          <w:szCs w:val="26"/>
          <w:lang w:val="es-MX"/>
        </w:rPr>
        <w:t>d</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2"/>
          <w:sz w:val="26"/>
          <w:szCs w:val="26"/>
          <w:lang w:val="es-MX"/>
        </w:rPr>
        <w:t xml:space="preserve"> </w:t>
      </w:r>
      <w:r w:rsidRPr="003C170F">
        <w:rPr>
          <w:rFonts w:ascii="Calibri" w:eastAsia="Calibri" w:hAnsi="Calibri" w:cs="Calibri"/>
          <w:color w:val="0077D3"/>
          <w:sz w:val="26"/>
          <w:szCs w:val="26"/>
          <w:lang w:val="es-MX"/>
        </w:rPr>
        <w:t>de</w:t>
      </w:r>
      <w:r w:rsidRPr="003C170F">
        <w:rPr>
          <w:rFonts w:ascii="Calibri" w:eastAsia="Calibri" w:hAnsi="Calibri" w:cs="Calibri"/>
          <w:color w:val="0077D3"/>
          <w:spacing w:val="-3"/>
          <w:sz w:val="26"/>
          <w:szCs w:val="26"/>
          <w:lang w:val="es-MX"/>
        </w:rPr>
        <w:t xml:space="preserve"> </w:t>
      </w:r>
      <w:r w:rsidRPr="003C170F">
        <w:rPr>
          <w:rFonts w:ascii="Calibri" w:eastAsia="Calibri" w:hAnsi="Calibri" w:cs="Calibri"/>
          <w:color w:val="0077D3"/>
          <w:sz w:val="26"/>
          <w:szCs w:val="26"/>
          <w:lang w:val="es-MX"/>
        </w:rPr>
        <w:t>la</w:t>
      </w:r>
      <w:r w:rsidRPr="003C170F">
        <w:rPr>
          <w:rFonts w:ascii="Calibri" w:eastAsia="Calibri" w:hAnsi="Calibri" w:cs="Calibri"/>
          <w:color w:val="0077D3"/>
          <w:spacing w:val="-2"/>
          <w:sz w:val="26"/>
          <w:szCs w:val="26"/>
          <w:lang w:val="es-MX"/>
        </w:rPr>
        <w:t xml:space="preserve"> </w:t>
      </w:r>
      <w:r w:rsidRPr="003C170F">
        <w:rPr>
          <w:rFonts w:ascii="Calibri" w:eastAsia="Calibri" w:hAnsi="Calibri" w:cs="Calibri"/>
          <w:color w:val="0077D3"/>
          <w:sz w:val="26"/>
          <w:szCs w:val="26"/>
          <w:lang w:val="es-MX"/>
        </w:rPr>
        <w:t>P</w:t>
      </w:r>
      <w:r w:rsidRPr="003C170F">
        <w:rPr>
          <w:rFonts w:ascii="Calibri" w:eastAsia="Calibri" w:hAnsi="Calibri" w:cs="Calibri"/>
          <w:color w:val="0077D3"/>
          <w:spacing w:val="1"/>
          <w:sz w:val="26"/>
          <w:szCs w:val="26"/>
          <w:lang w:val="es-MX"/>
        </w:rPr>
        <w:t>r</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p</w:t>
      </w:r>
      <w:r w:rsidRPr="003C170F">
        <w:rPr>
          <w:rFonts w:ascii="Calibri" w:eastAsia="Calibri" w:hAnsi="Calibri" w:cs="Calibri"/>
          <w:color w:val="0077D3"/>
          <w:spacing w:val="3"/>
          <w:sz w:val="26"/>
          <w:szCs w:val="26"/>
          <w:lang w:val="es-MX"/>
        </w:rPr>
        <w:t>u</w:t>
      </w:r>
      <w:r w:rsidRPr="003C170F">
        <w:rPr>
          <w:rFonts w:ascii="Calibri" w:eastAsia="Calibri" w:hAnsi="Calibri" w:cs="Calibri"/>
          <w:color w:val="0077D3"/>
          <w:sz w:val="26"/>
          <w:szCs w:val="26"/>
          <w:lang w:val="es-MX"/>
        </w:rPr>
        <w:t>esta</w:t>
      </w:r>
    </w:p>
    <w:p w14:paraId="7B6AADA4" w14:textId="77777777" w:rsidR="004A2284" w:rsidRPr="00AC4615" w:rsidRDefault="004A2284">
      <w:pPr>
        <w:spacing w:after="0" w:line="200" w:lineRule="exact"/>
        <w:rPr>
          <w:sz w:val="20"/>
          <w:szCs w:val="20"/>
          <w:lang w:val="es-MX"/>
        </w:rPr>
      </w:pPr>
    </w:p>
    <w:p w14:paraId="1908E335" w14:textId="77777777" w:rsidR="004A2284" w:rsidRPr="00AC4615" w:rsidRDefault="004A2284">
      <w:pPr>
        <w:spacing w:before="2" w:after="0" w:line="280" w:lineRule="exact"/>
        <w:rPr>
          <w:sz w:val="28"/>
          <w:szCs w:val="28"/>
          <w:lang w:val="es-MX"/>
        </w:rPr>
      </w:pPr>
    </w:p>
    <w:p w14:paraId="05013429" w14:textId="77777777" w:rsidR="004A2284" w:rsidRPr="00AC4615" w:rsidRDefault="00AC4615">
      <w:pPr>
        <w:spacing w:after="0" w:line="240" w:lineRule="auto"/>
        <w:ind w:left="499" w:right="-20"/>
        <w:rPr>
          <w:rFonts w:ascii="Calibri" w:eastAsia="Calibri" w:hAnsi="Calibri" w:cs="Calibri"/>
          <w:sz w:val="26"/>
          <w:szCs w:val="26"/>
          <w:lang w:val="es-MX"/>
        </w:rPr>
      </w:pPr>
      <w:r w:rsidRPr="00AC4615">
        <w:rPr>
          <w:rFonts w:ascii="Calibri" w:eastAsia="Calibri" w:hAnsi="Calibri" w:cs="Calibri"/>
          <w:color w:val="0077D3"/>
          <w:spacing w:val="1"/>
          <w:sz w:val="26"/>
          <w:szCs w:val="26"/>
          <w:lang w:val="es-MX"/>
        </w:rPr>
        <w:t>4</w:t>
      </w:r>
      <w:r w:rsidRPr="00AC4615">
        <w:rPr>
          <w:rFonts w:ascii="Calibri" w:eastAsia="Calibri" w:hAnsi="Calibri" w:cs="Calibri"/>
          <w:color w:val="0077D3"/>
          <w:sz w:val="26"/>
          <w:szCs w:val="26"/>
          <w:lang w:val="es-MX"/>
        </w:rPr>
        <w:t xml:space="preserve">. </w:t>
      </w:r>
      <w:r w:rsidRPr="00AC4615">
        <w:rPr>
          <w:rFonts w:ascii="Calibri" w:eastAsia="Calibri" w:hAnsi="Calibri" w:cs="Calibri"/>
          <w:color w:val="0077D3"/>
          <w:spacing w:val="43"/>
          <w:sz w:val="26"/>
          <w:szCs w:val="26"/>
          <w:lang w:val="es-MX"/>
        </w:rPr>
        <w:t xml:space="preserve"> </w:t>
      </w:r>
      <w:r w:rsidRPr="00AC4615">
        <w:rPr>
          <w:rFonts w:ascii="Calibri" w:eastAsia="Calibri" w:hAnsi="Calibri" w:cs="Calibri"/>
          <w:color w:val="0077D3"/>
          <w:spacing w:val="-1"/>
          <w:sz w:val="26"/>
          <w:szCs w:val="26"/>
          <w:lang w:val="es-MX"/>
        </w:rPr>
        <w:t>A</w:t>
      </w:r>
      <w:r w:rsidRPr="00AC4615">
        <w:rPr>
          <w:rFonts w:ascii="Calibri" w:eastAsia="Calibri" w:hAnsi="Calibri" w:cs="Calibri"/>
          <w:color w:val="0077D3"/>
          <w:sz w:val="26"/>
          <w:szCs w:val="26"/>
          <w:lang w:val="es-MX"/>
        </w:rPr>
        <w:t>c</w:t>
      </w:r>
      <w:r w:rsidRPr="00AC4615">
        <w:rPr>
          <w:rFonts w:ascii="Calibri" w:eastAsia="Calibri" w:hAnsi="Calibri" w:cs="Calibri"/>
          <w:color w:val="0077D3"/>
          <w:spacing w:val="1"/>
          <w:sz w:val="26"/>
          <w:szCs w:val="26"/>
          <w:lang w:val="es-MX"/>
        </w:rPr>
        <w:t>l</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c</w:t>
      </w:r>
      <w:r w:rsidRPr="00AC4615">
        <w:rPr>
          <w:rFonts w:ascii="Calibri" w:eastAsia="Calibri" w:hAnsi="Calibri" w:cs="Calibri"/>
          <w:color w:val="0077D3"/>
          <w:sz w:val="26"/>
          <w:szCs w:val="26"/>
          <w:lang w:val="es-MX"/>
        </w:rPr>
        <w:t>io</w:t>
      </w:r>
      <w:r w:rsidRPr="00AC4615">
        <w:rPr>
          <w:rFonts w:ascii="Calibri" w:eastAsia="Calibri" w:hAnsi="Calibri" w:cs="Calibri"/>
          <w:color w:val="0077D3"/>
          <w:spacing w:val="1"/>
          <w:sz w:val="26"/>
          <w:szCs w:val="26"/>
          <w:lang w:val="es-MX"/>
        </w:rPr>
        <w:t>n</w:t>
      </w:r>
      <w:r w:rsidRPr="00AC4615">
        <w:rPr>
          <w:rFonts w:ascii="Calibri" w:eastAsia="Calibri" w:hAnsi="Calibri" w:cs="Calibri"/>
          <w:color w:val="0077D3"/>
          <w:sz w:val="26"/>
          <w:szCs w:val="26"/>
          <w:lang w:val="es-MX"/>
        </w:rPr>
        <w:t>es</w:t>
      </w:r>
      <w:r w:rsidRPr="00AC4615">
        <w:rPr>
          <w:rFonts w:ascii="Calibri" w:eastAsia="Calibri" w:hAnsi="Calibri" w:cs="Calibri"/>
          <w:color w:val="0077D3"/>
          <w:spacing w:val="-14"/>
          <w:sz w:val="26"/>
          <w:szCs w:val="26"/>
          <w:lang w:val="es-MX"/>
        </w:rPr>
        <w:t xml:space="preserve"> </w:t>
      </w:r>
      <w:r w:rsidRPr="00AC4615">
        <w:rPr>
          <w:rFonts w:ascii="Calibri" w:eastAsia="Calibri" w:hAnsi="Calibri" w:cs="Calibri"/>
          <w:color w:val="0077D3"/>
          <w:sz w:val="26"/>
          <w:szCs w:val="26"/>
          <w:lang w:val="es-MX"/>
        </w:rPr>
        <w:t>y modif</w:t>
      </w:r>
      <w:r w:rsidRPr="00AC4615">
        <w:rPr>
          <w:rFonts w:ascii="Calibri" w:eastAsia="Calibri" w:hAnsi="Calibri" w:cs="Calibri"/>
          <w:color w:val="0077D3"/>
          <w:spacing w:val="1"/>
          <w:sz w:val="26"/>
          <w:szCs w:val="26"/>
          <w:lang w:val="es-MX"/>
        </w:rPr>
        <w:t>i</w:t>
      </w:r>
      <w:r w:rsidRPr="00AC4615">
        <w:rPr>
          <w:rFonts w:ascii="Calibri" w:eastAsia="Calibri" w:hAnsi="Calibri" w:cs="Calibri"/>
          <w:color w:val="0077D3"/>
          <w:sz w:val="26"/>
          <w:szCs w:val="26"/>
          <w:lang w:val="es-MX"/>
        </w:rPr>
        <w:t>c</w:t>
      </w:r>
      <w:r w:rsidRPr="00AC4615">
        <w:rPr>
          <w:rFonts w:ascii="Calibri" w:eastAsia="Calibri" w:hAnsi="Calibri" w:cs="Calibri"/>
          <w:color w:val="0077D3"/>
          <w:spacing w:val="1"/>
          <w:sz w:val="26"/>
          <w:szCs w:val="26"/>
          <w:lang w:val="es-MX"/>
        </w:rPr>
        <w:t>a</w:t>
      </w:r>
      <w:r w:rsidRPr="00AC4615">
        <w:rPr>
          <w:rFonts w:ascii="Calibri" w:eastAsia="Calibri" w:hAnsi="Calibri" w:cs="Calibri"/>
          <w:color w:val="0077D3"/>
          <w:sz w:val="26"/>
          <w:szCs w:val="26"/>
          <w:lang w:val="es-MX"/>
        </w:rPr>
        <w:t>c</w:t>
      </w:r>
      <w:r w:rsidRPr="00AC4615">
        <w:rPr>
          <w:rFonts w:ascii="Calibri" w:eastAsia="Calibri" w:hAnsi="Calibri" w:cs="Calibri"/>
          <w:color w:val="0077D3"/>
          <w:spacing w:val="1"/>
          <w:sz w:val="26"/>
          <w:szCs w:val="26"/>
          <w:lang w:val="es-MX"/>
        </w:rPr>
        <w:t>i</w:t>
      </w:r>
      <w:r w:rsidRPr="00AC4615">
        <w:rPr>
          <w:rFonts w:ascii="Calibri" w:eastAsia="Calibri" w:hAnsi="Calibri" w:cs="Calibri"/>
          <w:color w:val="0077D3"/>
          <w:sz w:val="26"/>
          <w:szCs w:val="26"/>
          <w:lang w:val="es-MX"/>
        </w:rPr>
        <w:t>o</w:t>
      </w:r>
      <w:r w:rsidRPr="00AC4615">
        <w:rPr>
          <w:rFonts w:ascii="Calibri" w:eastAsia="Calibri" w:hAnsi="Calibri" w:cs="Calibri"/>
          <w:color w:val="0077D3"/>
          <w:spacing w:val="1"/>
          <w:sz w:val="26"/>
          <w:szCs w:val="26"/>
          <w:lang w:val="es-MX"/>
        </w:rPr>
        <w:t>n</w:t>
      </w:r>
      <w:r w:rsidRPr="00AC4615">
        <w:rPr>
          <w:rFonts w:ascii="Calibri" w:eastAsia="Calibri" w:hAnsi="Calibri" w:cs="Calibri"/>
          <w:color w:val="0077D3"/>
          <w:sz w:val="26"/>
          <w:szCs w:val="26"/>
          <w:lang w:val="es-MX"/>
        </w:rPr>
        <w:t>es</w:t>
      </w:r>
      <w:r w:rsidRPr="00AC4615">
        <w:rPr>
          <w:rFonts w:ascii="Calibri" w:eastAsia="Calibri" w:hAnsi="Calibri" w:cs="Calibri"/>
          <w:color w:val="0077D3"/>
          <w:spacing w:val="-17"/>
          <w:sz w:val="26"/>
          <w:szCs w:val="26"/>
          <w:lang w:val="es-MX"/>
        </w:rPr>
        <w:t xml:space="preserve"> </w:t>
      </w:r>
      <w:r w:rsidRPr="00AC4615">
        <w:rPr>
          <w:rFonts w:ascii="Calibri" w:eastAsia="Calibri" w:hAnsi="Calibri" w:cs="Calibri"/>
          <w:color w:val="0077D3"/>
          <w:sz w:val="26"/>
          <w:szCs w:val="26"/>
          <w:lang w:val="es-MX"/>
        </w:rPr>
        <w:t>a</w:t>
      </w:r>
      <w:r w:rsidRPr="00AC4615">
        <w:rPr>
          <w:rFonts w:ascii="Calibri" w:eastAsia="Calibri" w:hAnsi="Calibri" w:cs="Calibri"/>
          <w:color w:val="0077D3"/>
          <w:spacing w:val="-1"/>
          <w:sz w:val="26"/>
          <w:szCs w:val="26"/>
          <w:lang w:val="es-MX"/>
        </w:rPr>
        <w:t xml:space="preserve"> </w:t>
      </w:r>
      <w:r w:rsidRPr="00AC4615">
        <w:rPr>
          <w:rFonts w:ascii="Calibri" w:eastAsia="Calibri" w:hAnsi="Calibri" w:cs="Calibri"/>
          <w:color w:val="0077D3"/>
          <w:sz w:val="26"/>
          <w:szCs w:val="26"/>
          <w:lang w:val="es-MX"/>
        </w:rPr>
        <w:t>la</w:t>
      </w:r>
      <w:r w:rsidRPr="00AC4615">
        <w:rPr>
          <w:rFonts w:ascii="Calibri" w:eastAsia="Calibri" w:hAnsi="Calibri" w:cs="Calibri"/>
          <w:color w:val="0077D3"/>
          <w:spacing w:val="-2"/>
          <w:sz w:val="26"/>
          <w:szCs w:val="26"/>
          <w:lang w:val="es-MX"/>
        </w:rPr>
        <w:t xml:space="preserve"> </w:t>
      </w:r>
      <w:r w:rsidRPr="00AC4615">
        <w:rPr>
          <w:rFonts w:ascii="Calibri" w:eastAsia="Calibri" w:hAnsi="Calibri" w:cs="Calibri"/>
          <w:color w:val="0077D3"/>
          <w:sz w:val="26"/>
          <w:szCs w:val="26"/>
          <w:lang w:val="es-MX"/>
        </w:rPr>
        <w:t>p</w:t>
      </w:r>
      <w:r w:rsidRPr="00AC4615">
        <w:rPr>
          <w:rFonts w:ascii="Calibri" w:eastAsia="Calibri" w:hAnsi="Calibri" w:cs="Calibri"/>
          <w:color w:val="0077D3"/>
          <w:spacing w:val="1"/>
          <w:sz w:val="26"/>
          <w:szCs w:val="26"/>
          <w:lang w:val="es-MX"/>
        </w:rPr>
        <w:t>r</w:t>
      </w:r>
      <w:r w:rsidRPr="00AC4615">
        <w:rPr>
          <w:rFonts w:ascii="Calibri" w:eastAsia="Calibri" w:hAnsi="Calibri" w:cs="Calibri"/>
          <w:color w:val="0077D3"/>
          <w:sz w:val="26"/>
          <w:szCs w:val="26"/>
          <w:lang w:val="es-MX"/>
        </w:rPr>
        <w:t>o</w:t>
      </w:r>
      <w:r w:rsidRPr="00AC4615">
        <w:rPr>
          <w:rFonts w:ascii="Calibri" w:eastAsia="Calibri" w:hAnsi="Calibri" w:cs="Calibri"/>
          <w:color w:val="0077D3"/>
          <w:spacing w:val="1"/>
          <w:sz w:val="26"/>
          <w:szCs w:val="26"/>
          <w:lang w:val="es-MX"/>
        </w:rPr>
        <w:t>p</w:t>
      </w:r>
      <w:r w:rsidRPr="00AC4615">
        <w:rPr>
          <w:rFonts w:ascii="Calibri" w:eastAsia="Calibri" w:hAnsi="Calibri" w:cs="Calibri"/>
          <w:color w:val="0077D3"/>
          <w:sz w:val="26"/>
          <w:szCs w:val="26"/>
          <w:lang w:val="es-MX"/>
        </w:rPr>
        <w:t>u</w:t>
      </w:r>
      <w:r w:rsidRPr="00AC4615">
        <w:rPr>
          <w:rFonts w:ascii="Calibri" w:eastAsia="Calibri" w:hAnsi="Calibri" w:cs="Calibri"/>
          <w:color w:val="0077D3"/>
          <w:spacing w:val="1"/>
          <w:sz w:val="26"/>
          <w:szCs w:val="26"/>
          <w:lang w:val="es-MX"/>
        </w:rPr>
        <w:t>e</w:t>
      </w:r>
      <w:r w:rsidRPr="00AC4615">
        <w:rPr>
          <w:rFonts w:ascii="Calibri" w:eastAsia="Calibri" w:hAnsi="Calibri" w:cs="Calibri"/>
          <w:color w:val="0077D3"/>
          <w:sz w:val="26"/>
          <w:szCs w:val="26"/>
          <w:lang w:val="es-MX"/>
        </w:rPr>
        <w:t>s</w:t>
      </w:r>
      <w:r w:rsidRPr="00AC4615">
        <w:rPr>
          <w:rFonts w:ascii="Calibri" w:eastAsia="Calibri" w:hAnsi="Calibri" w:cs="Calibri"/>
          <w:color w:val="0077D3"/>
          <w:spacing w:val="-1"/>
          <w:sz w:val="26"/>
          <w:szCs w:val="26"/>
          <w:lang w:val="es-MX"/>
        </w:rPr>
        <w:t>t</w:t>
      </w:r>
      <w:r w:rsidRPr="00AC4615">
        <w:rPr>
          <w:rFonts w:ascii="Calibri" w:eastAsia="Calibri" w:hAnsi="Calibri" w:cs="Calibri"/>
          <w:color w:val="0077D3"/>
          <w:sz w:val="26"/>
          <w:szCs w:val="26"/>
          <w:lang w:val="es-MX"/>
        </w:rPr>
        <w:t>a</w:t>
      </w:r>
    </w:p>
    <w:p w14:paraId="1A3ABC73" w14:textId="77777777" w:rsidR="004A2284" w:rsidRPr="00AC4615" w:rsidRDefault="004A2284">
      <w:pPr>
        <w:spacing w:before="7" w:after="0" w:line="110" w:lineRule="exact"/>
        <w:rPr>
          <w:sz w:val="11"/>
          <w:szCs w:val="11"/>
          <w:lang w:val="es-MX"/>
        </w:rPr>
      </w:pPr>
    </w:p>
    <w:p w14:paraId="761671A8" w14:textId="77777777" w:rsidR="004A2284" w:rsidRPr="00AC4615" w:rsidRDefault="004A2284">
      <w:pPr>
        <w:spacing w:before="2" w:after="0" w:line="200" w:lineRule="exact"/>
        <w:rPr>
          <w:sz w:val="20"/>
          <w:szCs w:val="20"/>
          <w:lang w:val="es-MX"/>
        </w:rPr>
      </w:pPr>
    </w:p>
    <w:p w14:paraId="561328A0" w14:textId="77777777" w:rsidR="004A2284" w:rsidRPr="003C170F" w:rsidRDefault="00AC4615">
      <w:pPr>
        <w:spacing w:before="7" w:after="0" w:line="240" w:lineRule="auto"/>
        <w:ind w:left="499" w:right="-20"/>
        <w:rPr>
          <w:rFonts w:ascii="Calibri" w:eastAsia="Calibri" w:hAnsi="Calibri" w:cs="Calibri"/>
          <w:sz w:val="26"/>
          <w:szCs w:val="26"/>
          <w:lang w:val="es-MX"/>
        </w:rPr>
      </w:pPr>
      <w:r w:rsidRPr="003C170F">
        <w:rPr>
          <w:rFonts w:ascii="Calibri" w:eastAsia="Calibri" w:hAnsi="Calibri" w:cs="Calibri"/>
          <w:color w:val="0077D3"/>
          <w:spacing w:val="1"/>
          <w:sz w:val="26"/>
          <w:szCs w:val="26"/>
          <w:lang w:val="es-MX"/>
        </w:rPr>
        <w:t>5</w:t>
      </w:r>
      <w:r w:rsidRPr="003C170F">
        <w:rPr>
          <w:rFonts w:ascii="Calibri" w:eastAsia="Calibri" w:hAnsi="Calibri" w:cs="Calibri"/>
          <w:color w:val="0077D3"/>
          <w:sz w:val="26"/>
          <w:szCs w:val="26"/>
          <w:lang w:val="es-MX"/>
        </w:rPr>
        <w:t xml:space="preserve">. </w:t>
      </w:r>
      <w:r w:rsidRPr="003C170F">
        <w:rPr>
          <w:rFonts w:ascii="Calibri" w:eastAsia="Calibri" w:hAnsi="Calibri" w:cs="Calibri"/>
          <w:color w:val="0077D3"/>
          <w:spacing w:val="43"/>
          <w:sz w:val="26"/>
          <w:szCs w:val="26"/>
          <w:lang w:val="es-MX"/>
        </w:rPr>
        <w:t xml:space="preserve"> </w:t>
      </w:r>
      <w:r w:rsidRPr="003C170F">
        <w:rPr>
          <w:rFonts w:ascii="Calibri" w:eastAsia="Calibri" w:hAnsi="Calibri" w:cs="Calibri"/>
          <w:color w:val="0077D3"/>
          <w:spacing w:val="1"/>
          <w:sz w:val="26"/>
          <w:szCs w:val="26"/>
          <w:lang w:val="es-MX"/>
        </w:rPr>
        <w:t>C</w:t>
      </w:r>
      <w:r w:rsidRPr="003C170F">
        <w:rPr>
          <w:rFonts w:ascii="Calibri" w:eastAsia="Calibri" w:hAnsi="Calibri" w:cs="Calibri"/>
          <w:color w:val="0077D3"/>
          <w:sz w:val="26"/>
          <w:szCs w:val="26"/>
          <w:lang w:val="es-MX"/>
        </w:rPr>
        <w:t>os</w:t>
      </w:r>
      <w:r w:rsidRPr="003C170F">
        <w:rPr>
          <w:rFonts w:ascii="Calibri" w:eastAsia="Calibri" w:hAnsi="Calibri" w:cs="Calibri"/>
          <w:color w:val="0077D3"/>
          <w:spacing w:val="-1"/>
          <w:sz w:val="26"/>
          <w:szCs w:val="26"/>
          <w:lang w:val="es-MX"/>
        </w:rPr>
        <w:t>t</w:t>
      </w:r>
      <w:r w:rsidRPr="003C170F">
        <w:rPr>
          <w:rFonts w:ascii="Calibri" w:eastAsia="Calibri" w:hAnsi="Calibri" w:cs="Calibri"/>
          <w:color w:val="0077D3"/>
          <w:sz w:val="26"/>
          <w:szCs w:val="26"/>
          <w:lang w:val="es-MX"/>
        </w:rPr>
        <w:t>os</w:t>
      </w:r>
    </w:p>
    <w:p w14:paraId="380A5FDC" w14:textId="77777777" w:rsidR="004A2284" w:rsidRPr="003C170F" w:rsidRDefault="004A2284">
      <w:pPr>
        <w:spacing w:before="7" w:after="0" w:line="110" w:lineRule="exact"/>
        <w:rPr>
          <w:sz w:val="11"/>
          <w:szCs w:val="11"/>
          <w:lang w:val="es-MX"/>
        </w:rPr>
      </w:pPr>
    </w:p>
    <w:p w14:paraId="132E04AC" w14:textId="77777777" w:rsidR="004A2284" w:rsidRPr="00AC4615" w:rsidRDefault="004A2284">
      <w:pPr>
        <w:spacing w:before="2" w:after="0" w:line="160" w:lineRule="exact"/>
        <w:rPr>
          <w:sz w:val="16"/>
          <w:szCs w:val="16"/>
          <w:lang w:val="es-MX"/>
        </w:rPr>
      </w:pPr>
    </w:p>
    <w:p w14:paraId="677600B1" w14:textId="0907A258" w:rsidR="004A2284" w:rsidRPr="00AC4615" w:rsidRDefault="003C170F">
      <w:pPr>
        <w:spacing w:after="0" w:line="240" w:lineRule="auto"/>
        <w:ind w:left="499" w:right="-20"/>
        <w:rPr>
          <w:rFonts w:ascii="Calibri" w:eastAsia="Calibri" w:hAnsi="Calibri" w:cs="Calibri"/>
          <w:sz w:val="26"/>
          <w:szCs w:val="26"/>
          <w:lang w:val="es-MX"/>
        </w:rPr>
      </w:pPr>
      <w:r>
        <w:rPr>
          <w:rFonts w:ascii="Calibri" w:eastAsia="Calibri" w:hAnsi="Calibri" w:cs="Calibri"/>
          <w:color w:val="0077D3"/>
          <w:sz w:val="26"/>
          <w:szCs w:val="26"/>
          <w:lang w:val="es-MX"/>
        </w:rPr>
        <w:t>6</w:t>
      </w:r>
      <w:r w:rsidR="00AC4615" w:rsidRPr="00AC4615">
        <w:rPr>
          <w:rFonts w:ascii="Calibri" w:eastAsia="Calibri" w:hAnsi="Calibri" w:cs="Calibri"/>
          <w:color w:val="0077D3"/>
          <w:sz w:val="26"/>
          <w:szCs w:val="26"/>
          <w:lang w:val="es-MX"/>
        </w:rPr>
        <w:t xml:space="preserve">. </w:t>
      </w:r>
      <w:r w:rsidR="00AC4615" w:rsidRPr="00AC4615">
        <w:rPr>
          <w:rFonts w:ascii="Calibri" w:eastAsia="Calibri" w:hAnsi="Calibri" w:cs="Calibri"/>
          <w:color w:val="0077D3"/>
          <w:spacing w:val="43"/>
          <w:sz w:val="26"/>
          <w:szCs w:val="26"/>
          <w:lang w:val="es-MX"/>
        </w:rPr>
        <w:t xml:space="preserve"> </w:t>
      </w:r>
      <w:r w:rsidR="00AC4615" w:rsidRPr="00AC4615">
        <w:rPr>
          <w:rFonts w:ascii="Calibri" w:eastAsia="Calibri" w:hAnsi="Calibri" w:cs="Calibri"/>
          <w:color w:val="0077D3"/>
          <w:spacing w:val="1"/>
          <w:sz w:val="26"/>
          <w:szCs w:val="26"/>
          <w:lang w:val="es-MX"/>
        </w:rPr>
        <w:t>F</w:t>
      </w:r>
      <w:r w:rsidR="00AC4615" w:rsidRPr="00AC4615">
        <w:rPr>
          <w:rFonts w:ascii="Calibri" w:eastAsia="Calibri" w:hAnsi="Calibri" w:cs="Calibri"/>
          <w:color w:val="0077D3"/>
          <w:sz w:val="26"/>
          <w:szCs w:val="26"/>
          <w:lang w:val="es-MX"/>
        </w:rPr>
        <w:t>o</w:t>
      </w:r>
      <w:r w:rsidR="00AC4615" w:rsidRPr="00AC4615">
        <w:rPr>
          <w:rFonts w:ascii="Calibri" w:eastAsia="Calibri" w:hAnsi="Calibri" w:cs="Calibri"/>
          <w:color w:val="0077D3"/>
          <w:spacing w:val="1"/>
          <w:sz w:val="26"/>
          <w:szCs w:val="26"/>
          <w:lang w:val="es-MX"/>
        </w:rPr>
        <w:t>r</w:t>
      </w:r>
      <w:r w:rsidR="00AC4615" w:rsidRPr="00AC4615">
        <w:rPr>
          <w:rFonts w:ascii="Calibri" w:eastAsia="Calibri" w:hAnsi="Calibri" w:cs="Calibri"/>
          <w:color w:val="0077D3"/>
          <w:sz w:val="26"/>
          <w:szCs w:val="26"/>
          <w:lang w:val="es-MX"/>
        </w:rPr>
        <w:t>mato</w:t>
      </w:r>
      <w:r w:rsidR="00AC4615" w:rsidRPr="00AC4615">
        <w:rPr>
          <w:rFonts w:ascii="Calibri" w:eastAsia="Calibri" w:hAnsi="Calibri" w:cs="Calibri"/>
          <w:color w:val="0077D3"/>
          <w:spacing w:val="-11"/>
          <w:sz w:val="26"/>
          <w:szCs w:val="26"/>
          <w:lang w:val="es-MX"/>
        </w:rPr>
        <w:t xml:space="preserve"> </w:t>
      </w:r>
      <w:r w:rsidR="00AC4615" w:rsidRPr="00AC4615">
        <w:rPr>
          <w:rFonts w:ascii="Calibri" w:eastAsia="Calibri" w:hAnsi="Calibri" w:cs="Calibri"/>
          <w:color w:val="0077D3"/>
          <w:sz w:val="26"/>
          <w:szCs w:val="26"/>
          <w:lang w:val="es-MX"/>
        </w:rPr>
        <w:t>y c</w:t>
      </w:r>
      <w:r w:rsidR="00AC4615" w:rsidRPr="00AC4615">
        <w:rPr>
          <w:rFonts w:ascii="Calibri" w:eastAsia="Calibri" w:hAnsi="Calibri" w:cs="Calibri"/>
          <w:color w:val="0077D3"/>
          <w:spacing w:val="1"/>
          <w:sz w:val="26"/>
          <w:szCs w:val="26"/>
          <w:lang w:val="es-MX"/>
        </w:rPr>
        <w:t>o</w:t>
      </w:r>
      <w:r w:rsidR="00AC4615" w:rsidRPr="00AC4615">
        <w:rPr>
          <w:rFonts w:ascii="Calibri" w:eastAsia="Calibri" w:hAnsi="Calibri" w:cs="Calibri"/>
          <w:color w:val="0077D3"/>
          <w:sz w:val="26"/>
          <w:szCs w:val="26"/>
          <w:lang w:val="es-MX"/>
        </w:rPr>
        <w:t>nt</w:t>
      </w:r>
      <w:r w:rsidR="00AC4615" w:rsidRPr="00AC4615">
        <w:rPr>
          <w:rFonts w:ascii="Calibri" w:eastAsia="Calibri" w:hAnsi="Calibri" w:cs="Calibri"/>
          <w:color w:val="0077D3"/>
          <w:spacing w:val="1"/>
          <w:sz w:val="26"/>
          <w:szCs w:val="26"/>
          <w:lang w:val="es-MX"/>
        </w:rPr>
        <w:t>e</w:t>
      </w:r>
      <w:r w:rsidR="00AC4615" w:rsidRPr="00AC4615">
        <w:rPr>
          <w:rFonts w:ascii="Calibri" w:eastAsia="Calibri" w:hAnsi="Calibri" w:cs="Calibri"/>
          <w:color w:val="0077D3"/>
          <w:sz w:val="26"/>
          <w:szCs w:val="26"/>
          <w:lang w:val="es-MX"/>
        </w:rPr>
        <w:t>n</w:t>
      </w:r>
      <w:r w:rsidR="00AC4615" w:rsidRPr="00AC4615">
        <w:rPr>
          <w:rFonts w:ascii="Calibri" w:eastAsia="Calibri" w:hAnsi="Calibri" w:cs="Calibri"/>
          <w:color w:val="0077D3"/>
          <w:spacing w:val="1"/>
          <w:sz w:val="26"/>
          <w:szCs w:val="26"/>
          <w:lang w:val="es-MX"/>
        </w:rPr>
        <w:t>i</w:t>
      </w:r>
      <w:r w:rsidR="00AC4615" w:rsidRPr="00AC4615">
        <w:rPr>
          <w:rFonts w:ascii="Calibri" w:eastAsia="Calibri" w:hAnsi="Calibri" w:cs="Calibri"/>
          <w:color w:val="0077D3"/>
          <w:sz w:val="26"/>
          <w:szCs w:val="26"/>
          <w:lang w:val="es-MX"/>
        </w:rPr>
        <w:t>do</w:t>
      </w:r>
      <w:r w:rsidR="00AC4615" w:rsidRPr="00AC4615">
        <w:rPr>
          <w:rFonts w:ascii="Calibri" w:eastAsia="Calibri" w:hAnsi="Calibri" w:cs="Calibri"/>
          <w:color w:val="0077D3"/>
          <w:spacing w:val="-12"/>
          <w:sz w:val="26"/>
          <w:szCs w:val="26"/>
          <w:lang w:val="es-MX"/>
        </w:rPr>
        <w:t xml:space="preserve"> </w:t>
      </w:r>
      <w:r w:rsidR="00AC4615" w:rsidRPr="00AC4615">
        <w:rPr>
          <w:rFonts w:ascii="Calibri" w:eastAsia="Calibri" w:hAnsi="Calibri" w:cs="Calibri"/>
          <w:color w:val="0077D3"/>
          <w:spacing w:val="3"/>
          <w:sz w:val="26"/>
          <w:szCs w:val="26"/>
          <w:lang w:val="es-MX"/>
        </w:rPr>
        <w:t>d</w:t>
      </w:r>
      <w:r w:rsidR="00AC4615" w:rsidRPr="00AC4615">
        <w:rPr>
          <w:rFonts w:ascii="Calibri" w:eastAsia="Calibri" w:hAnsi="Calibri" w:cs="Calibri"/>
          <w:color w:val="0077D3"/>
          <w:sz w:val="26"/>
          <w:szCs w:val="26"/>
          <w:lang w:val="es-MX"/>
        </w:rPr>
        <w:t>e</w:t>
      </w:r>
      <w:r w:rsidR="00AC4615" w:rsidRPr="00AC4615">
        <w:rPr>
          <w:rFonts w:ascii="Calibri" w:eastAsia="Calibri" w:hAnsi="Calibri" w:cs="Calibri"/>
          <w:color w:val="0077D3"/>
          <w:spacing w:val="-3"/>
          <w:sz w:val="26"/>
          <w:szCs w:val="26"/>
          <w:lang w:val="es-MX"/>
        </w:rPr>
        <w:t xml:space="preserve"> </w:t>
      </w:r>
      <w:r w:rsidR="00AC4615" w:rsidRPr="00AC4615">
        <w:rPr>
          <w:rFonts w:ascii="Calibri" w:eastAsia="Calibri" w:hAnsi="Calibri" w:cs="Calibri"/>
          <w:color w:val="0077D3"/>
          <w:sz w:val="26"/>
          <w:szCs w:val="26"/>
          <w:lang w:val="es-MX"/>
        </w:rPr>
        <w:t>la</w:t>
      </w:r>
      <w:r w:rsidR="00AC4615" w:rsidRPr="00AC4615">
        <w:rPr>
          <w:rFonts w:ascii="Calibri" w:eastAsia="Calibri" w:hAnsi="Calibri" w:cs="Calibri"/>
          <w:color w:val="0077D3"/>
          <w:spacing w:val="-2"/>
          <w:sz w:val="26"/>
          <w:szCs w:val="26"/>
          <w:lang w:val="es-MX"/>
        </w:rPr>
        <w:t xml:space="preserve"> </w:t>
      </w:r>
      <w:r w:rsidR="00AC4615" w:rsidRPr="00AC4615">
        <w:rPr>
          <w:rFonts w:ascii="Calibri" w:eastAsia="Calibri" w:hAnsi="Calibri" w:cs="Calibri"/>
          <w:color w:val="0077D3"/>
          <w:sz w:val="26"/>
          <w:szCs w:val="26"/>
          <w:lang w:val="es-MX"/>
        </w:rPr>
        <w:t>Pr</w:t>
      </w:r>
      <w:r w:rsidR="00AC4615" w:rsidRPr="00AC4615">
        <w:rPr>
          <w:rFonts w:ascii="Calibri" w:eastAsia="Calibri" w:hAnsi="Calibri" w:cs="Calibri"/>
          <w:color w:val="0077D3"/>
          <w:spacing w:val="1"/>
          <w:sz w:val="26"/>
          <w:szCs w:val="26"/>
          <w:lang w:val="es-MX"/>
        </w:rPr>
        <w:t>o</w:t>
      </w:r>
      <w:r w:rsidR="00AC4615" w:rsidRPr="00AC4615">
        <w:rPr>
          <w:rFonts w:ascii="Calibri" w:eastAsia="Calibri" w:hAnsi="Calibri" w:cs="Calibri"/>
          <w:color w:val="0077D3"/>
          <w:sz w:val="26"/>
          <w:szCs w:val="26"/>
          <w:lang w:val="es-MX"/>
        </w:rPr>
        <w:t>p</w:t>
      </w:r>
      <w:r w:rsidR="00AC4615" w:rsidRPr="00AC4615">
        <w:rPr>
          <w:rFonts w:ascii="Calibri" w:eastAsia="Calibri" w:hAnsi="Calibri" w:cs="Calibri"/>
          <w:color w:val="0077D3"/>
          <w:spacing w:val="1"/>
          <w:sz w:val="26"/>
          <w:szCs w:val="26"/>
          <w:lang w:val="es-MX"/>
        </w:rPr>
        <w:t>u</w:t>
      </w:r>
      <w:r w:rsidR="00AC4615" w:rsidRPr="00AC4615">
        <w:rPr>
          <w:rFonts w:ascii="Calibri" w:eastAsia="Calibri" w:hAnsi="Calibri" w:cs="Calibri"/>
          <w:color w:val="0077D3"/>
          <w:sz w:val="26"/>
          <w:szCs w:val="26"/>
          <w:lang w:val="es-MX"/>
        </w:rPr>
        <w:t>esta</w:t>
      </w:r>
      <w:r w:rsidR="00AC4615" w:rsidRPr="00AC4615">
        <w:rPr>
          <w:rFonts w:ascii="Calibri" w:eastAsia="Calibri" w:hAnsi="Calibri" w:cs="Calibri"/>
          <w:color w:val="0077D3"/>
          <w:spacing w:val="-12"/>
          <w:sz w:val="26"/>
          <w:szCs w:val="26"/>
          <w:lang w:val="es-MX"/>
        </w:rPr>
        <w:t xml:space="preserve"> </w:t>
      </w:r>
      <w:r w:rsidR="00AC4615" w:rsidRPr="00AC4615">
        <w:rPr>
          <w:rFonts w:ascii="Calibri" w:eastAsia="Calibri" w:hAnsi="Calibri" w:cs="Calibri"/>
          <w:color w:val="0077D3"/>
          <w:spacing w:val="1"/>
          <w:sz w:val="26"/>
          <w:szCs w:val="26"/>
          <w:lang w:val="es-MX"/>
        </w:rPr>
        <w:t>T</w:t>
      </w:r>
      <w:r w:rsidR="00AC4615" w:rsidRPr="00AC4615">
        <w:rPr>
          <w:rFonts w:ascii="Calibri" w:eastAsia="Calibri" w:hAnsi="Calibri" w:cs="Calibri"/>
          <w:color w:val="0077D3"/>
          <w:sz w:val="26"/>
          <w:szCs w:val="26"/>
          <w:lang w:val="es-MX"/>
        </w:rPr>
        <w:t>é</w:t>
      </w:r>
      <w:r w:rsidR="00AC4615" w:rsidRPr="00AC4615">
        <w:rPr>
          <w:rFonts w:ascii="Calibri" w:eastAsia="Calibri" w:hAnsi="Calibri" w:cs="Calibri"/>
          <w:color w:val="0077D3"/>
          <w:spacing w:val="1"/>
          <w:sz w:val="26"/>
          <w:szCs w:val="26"/>
          <w:lang w:val="es-MX"/>
        </w:rPr>
        <w:t>c</w:t>
      </w:r>
      <w:r w:rsidR="00AC4615" w:rsidRPr="00AC4615">
        <w:rPr>
          <w:rFonts w:ascii="Calibri" w:eastAsia="Calibri" w:hAnsi="Calibri" w:cs="Calibri"/>
          <w:color w:val="0077D3"/>
          <w:sz w:val="26"/>
          <w:szCs w:val="26"/>
          <w:lang w:val="es-MX"/>
        </w:rPr>
        <w:t>n</w:t>
      </w:r>
      <w:r w:rsidR="00AC4615" w:rsidRPr="00AC4615">
        <w:rPr>
          <w:rFonts w:ascii="Calibri" w:eastAsia="Calibri" w:hAnsi="Calibri" w:cs="Calibri"/>
          <w:color w:val="0077D3"/>
          <w:spacing w:val="1"/>
          <w:sz w:val="26"/>
          <w:szCs w:val="26"/>
          <w:lang w:val="es-MX"/>
        </w:rPr>
        <w:t>i</w:t>
      </w:r>
      <w:r w:rsidR="00AC4615" w:rsidRPr="00AC4615">
        <w:rPr>
          <w:rFonts w:ascii="Calibri" w:eastAsia="Calibri" w:hAnsi="Calibri" w:cs="Calibri"/>
          <w:color w:val="0077D3"/>
          <w:sz w:val="26"/>
          <w:szCs w:val="26"/>
          <w:lang w:val="es-MX"/>
        </w:rPr>
        <w:t>ca</w:t>
      </w:r>
    </w:p>
    <w:p w14:paraId="350567B5" w14:textId="77777777" w:rsidR="004A2284" w:rsidRPr="00AC4615" w:rsidRDefault="004A2284">
      <w:pPr>
        <w:spacing w:before="2" w:after="0" w:line="120" w:lineRule="exact"/>
        <w:rPr>
          <w:sz w:val="12"/>
          <w:szCs w:val="12"/>
          <w:lang w:val="es-MX"/>
        </w:rPr>
      </w:pPr>
    </w:p>
    <w:p w14:paraId="2B6869B1" w14:textId="77777777" w:rsidR="004A2284" w:rsidRPr="00AC4615" w:rsidRDefault="00AC4615">
      <w:pPr>
        <w:spacing w:after="0" w:line="275" w:lineRule="auto"/>
        <w:ind w:left="139" w:right="97"/>
        <w:jc w:val="both"/>
        <w:rPr>
          <w:rFonts w:ascii="Calibri" w:eastAsia="Calibri" w:hAnsi="Calibri" w:cs="Calibri"/>
          <w:sz w:val="24"/>
          <w:szCs w:val="24"/>
          <w:lang w:val="es-MX"/>
        </w:rPr>
      </w:pPr>
      <w:r w:rsidRPr="00AC4615">
        <w:rPr>
          <w:rFonts w:ascii="Calibri" w:eastAsia="Calibri" w:hAnsi="Calibri" w:cs="Calibri"/>
          <w:sz w:val="24"/>
          <w:szCs w:val="24"/>
          <w:lang w:val="es-MX"/>
        </w:rPr>
        <w:t>A</w:t>
      </w:r>
      <w:r w:rsidRPr="00AC4615">
        <w:rPr>
          <w:rFonts w:ascii="Calibri" w:eastAsia="Calibri" w:hAnsi="Calibri" w:cs="Calibri"/>
          <w:spacing w:val="12"/>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ontinua</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ión,</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3"/>
          <w:sz w:val="24"/>
          <w:szCs w:val="24"/>
          <w:lang w:val="es-MX"/>
        </w:rPr>
        <w:t>s</w:t>
      </w:r>
      <w:r w:rsidRPr="00AC4615">
        <w:rPr>
          <w:rFonts w:ascii="Calibri" w:eastAsia="Calibri" w:hAnsi="Calibri" w:cs="Calibri"/>
          <w:sz w:val="24"/>
          <w:szCs w:val="24"/>
          <w:lang w:val="es-MX"/>
        </w:rPr>
        <w:t>e</w:t>
      </w:r>
      <w:r w:rsidRPr="00AC4615">
        <w:rPr>
          <w:rFonts w:ascii="Calibri" w:eastAsia="Calibri" w:hAnsi="Calibri" w:cs="Calibri"/>
          <w:spacing w:val="10"/>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a</w:t>
      </w:r>
      <w:r w:rsidRPr="00AC4615">
        <w:rPr>
          <w:rFonts w:ascii="Calibri" w:eastAsia="Calibri" w:hAnsi="Calibri" w:cs="Calibri"/>
          <w:sz w:val="24"/>
          <w:szCs w:val="24"/>
          <w:lang w:val="es-MX"/>
        </w:rPr>
        <w:t>n</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i</w:t>
      </w:r>
      <w:r w:rsidRPr="00AC4615">
        <w:rPr>
          <w:rFonts w:ascii="Calibri" w:eastAsia="Calibri" w:hAnsi="Calibri" w:cs="Calibri"/>
          <w:spacing w:val="-2"/>
          <w:sz w:val="24"/>
          <w:szCs w:val="24"/>
          <w:lang w:val="es-MX"/>
        </w:rPr>
        <w:t>e</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as</w:t>
      </w:r>
      <w:r w:rsidRPr="00AC4615">
        <w:rPr>
          <w:rFonts w:ascii="Calibri" w:eastAsia="Calibri" w:hAnsi="Calibri" w:cs="Calibri"/>
          <w:spacing w:val="7"/>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i</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pacing w:val="-1"/>
          <w:sz w:val="24"/>
          <w:szCs w:val="24"/>
          <w:lang w:val="es-MX"/>
        </w:rPr>
        <w:t>c</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rices mí</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imas</w:t>
      </w:r>
      <w:r w:rsidRPr="00AC4615">
        <w:rPr>
          <w:rFonts w:ascii="Calibri" w:eastAsia="Calibri" w:hAnsi="Calibri" w:cs="Calibri"/>
          <w:spacing w:val="11"/>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ara</w:t>
      </w:r>
      <w:r w:rsidRPr="00AC4615">
        <w:rPr>
          <w:rFonts w:ascii="Calibri" w:eastAsia="Calibri" w:hAnsi="Calibri" w:cs="Calibri"/>
          <w:spacing w:val="8"/>
          <w:sz w:val="24"/>
          <w:szCs w:val="24"/>
          <w:lang w:val="es-MX"/>
        </w:rPr>
        <w:t xml:space="preserve"> </w:t>
      </w:r>
      <w:r w:rsidRPr="00AC4615">
        <w:rPr>
          <w:rFonts w:ascii="Calibri" w:eastAsia="Calibri" w:hAnsi="Calibri" w:cs="Calibri"/>
          <w:spacing w:val="-1"/>
          <w:sz w:val="24"/>
          <w:szCs w:val="24"/>
          <w:lang w:val="es-MX"/>
        </w:rPr>
        <w:t>c</w:t>
      </w:r>
      <w:r w:rsidRPr="00AC4615">
        <w:rPr>
          <w:rFonts w:ascii="Calibri" w:eastAsia="Calibri" w:hAnsi="Calibri" w:cs="Calibri"/>
          <w:spacing w:val="-2"/>
          <w:sz w:val="24"/>
          <w:szCs w:val="24"/>
          <w:lang w:val="es-MX"/>
        </w:rPr>
        <w:t>o</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s</w:t>
      </w:r>
      <w:r w:rsidRPr="00AC4615">
        <w:rPr>
          <w:rFonts w:ascii="Calibri" w:eastAsia="Calibri" w:hAnsi="Calibri" w:cs="Calibri"/>
          <w:spacing w:val="1"/>
          <w:sz w:val="24"/>
          <w:szCs w:val="24"/>
          <w:lang w:val="es-MX"/>
        </w:rPr>
        <w:t>t</w:t>
      </w:r>
      <w:r w:rsidRPr="00AC4615">
        <w:rPr>
          <w:rFonts w:ascii="Calibri" w:eastAsia="Calibri" w:hAnsi="Calibri" w:cs="Calibri"/>
          <w:spacing w:val="-2"/>
          <w:sz w:val="24"/>
          <w:szCs w:val="24"/>
          <w:lang w:val="es-MX"/>
        </w:rPr>
        <w:t>r</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ir</w:t>
      </w:r>
      <w:r w:rsidRPr="00AC4615">
        <w:rPr>
          <w:rFonts w:ascii="Calibri" w:eastAsia="Calibri" w:hAnsi="Calibri" w:cs="Calibri"/>
          <w:spacing w:val="9"/>
          <w:sz w:val="24"/>
          <w:szCs w:val="24"/>
          <w:lang w:val="es-MX"/>
        </w:rPr>
        <w:t xml:space="preserve"> </w:t>
      </w:r>
      <w:r w:rsidRPr="00AC4615">
        <w:rPr>
          <w:rFonts w:ascii="Calibri" w:eastAsia="Calibri" w:hAnsi="Calibri" w:cs="Calibri"/>
          <w:spacing w:val="-2"/>
          <w:sz w:val="24"/>
          <w:szCs w:val="24"/>
          <w:lang w:val="es-MX"/>
        </w:rPr>
        <w:t>l</w:t>
      </w:r>
      <w:r w:rsidRPr="00AC4615">
        <w:rPr>
          <w:rFonts w:ascii="Calibri" w:eastAsia="Calibri" w:hAnsi="Calibri" w:cs="Calibri"/>
          <w:sz w:val="24"/>
          <w:szCs w:val="24"/>
          <w:lang w:val="es-MX"/>
        </w:rPr>
        <w:t>a</w:t>
      </w:r>
      <w:r w:rsidRPr="00AC4615">
        <w:rPr>
          <w:rFonts w:ascii="Calibri" w:eastAsia="Calibri" w:hAnsi="Calibri" w:cs="Calibri"/>
          <w:spacing w:val="13"/>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o</w:t>
      </w:r>
      <w:r w:rsidRPr="00AC4615">
        <w:rPr>
          <w:rFonts w:ascii="Calibri" w:eastAsia="Calibri" w:hAnsi="Calibri" w:cs="Calibri"/>
          <w:spacing w:val="-1"/>
          <w:sz w:val="24"/>
          <w:szCs w:val="24"/>
          <w:lang w:val="es-MX"/>
        </w:rPr>
        <w:t>p</w:t>
      </w:r>
      <w:r w:rsidRPr="00AC4615">
        <w:rPr>
          <w:rFonts w:ascii="Calibri" w:eastAsia="Calibri" w:hAnsi="Calibri" w:cs="Calibri"/>
          <w:spacing w:val="1"/>
          <w:sz w:val="24"/>
          <w:szCs w:val="24"/>
          <w:lang w:val="es-MX"/>
        </w:rPr>
        <w:t>u</w:t>
      </w:r>
      <w:r w:rsidRPr="00AC4615">
        <w:rPr>
          <w:rFonts w:ascii="Calibri" w:eastAsia="Calibri" w:hAnsi="Calibri" w:cs="Calibri"/>
          <w:sz w:val="24"/>
          <w:szCs w:val="24"/>
          <w:lang w:val="es-MX"/>
        </w:rPr>
        <w:t>es</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a</w:t>
      </w:r>
      <w:r w:rsidRPr="00AC4615">
        <w:rPr>
          <w:rFonts w:ascii="Calibri" w:eastAsia="Calibri" w:hAnsi="Calibri" w:cs="Calibri"/>
          <w:spacing w:val="3"/>
          <w:sz w:val="24"/>
          <w:szCs w:val="24"/>
          <w:lang w:val="es-MX"/>
        </w:rPr>
        <w:t xml:space="preserve"> </w:t>
      </w:r>
      <w:r w:rsidRPr="00AC4615">
        <w:rPr>
          <w:rFonts w:ascii="Calibri" w:eastAsia="Calibri" w:hAnsi="Calibri" w:cs="Calibri"/>
          <w:spacing w:val="1"/>
          <w:sz w:val="24"/>
          <w:szCs w:val="24"/>
          <w:lang w:val="es-MX"/>
        </w:rPr>
        <w:t>t</w:t>
      </w:r>
      <w:r w:rsidRPr="00AC4615">
        <w:rPr>
          <w:rFonts w:ascii="Calibri" w:eastAsia="Calibri" w:hAnsi="Calibri" w:cs="Calibri"/>
          <w:sz w:val="24"/>
          <w:szCs w:val="24"/>
          <w:lang w:val="es-MX"/>
        </w:rPr>
        <w:t>éc</w:t>
      </w:r>
      <w:r w:rsidRPr="00AC4615">
        <w:rPr>
          <w:rFonts w:ascii="Calibri" w:eastAsia="Calibri" w:hAnsi="Calibri" w:cs="Calibri"/>
          <w:spacing w:val="1"/>
          <w:sz w:val="24"/>
          <w:szCs w:val="24"/>
          <w:lang w:val="es-MX"/>
        </w:rPr>
        <w:t>n</w:t>
      </w:r>
      <w:r w:rsidRPr="00AC4615">
        <w:rPr>
          <w:rFonts w:ascii="Calibri" w:eastAsia="Calibri" w:hAnsi="Calibri" w:cs="Calibri"/>
          <w:sz w:val="24"/>
          <w:szCs w:val="24"/>
          <w:lang w:val="es-MX"/>
        </w:rPr>
        <w:t>i</w:t>
      </w:r>
      <w:r w:rsidRPr="00AC4615">
        <w:rPr>
          <w:rFonts w:ascii="Calibri" w:eastAsia="Calibri" w:hAnsi="Calibri" w:cs="Calibri"/>
          <w:spacing w:val="-1"/>
          <w:sz w:val="24"/>
          <w:szCs w:val="24"/>
          <w:lang w:val="es-MX"/>
        </w:rPr>
        <w:t>c</w:t>
      </w:r>
      <w:r w:rsidRPr="00AC4615">
        <w:rPr>
          <w:rFonts w:ascii="Calibri" w:eastAsia="Calibri" w:hAnsi="Calibri" w:cs="Calibri"/>
          <w:sz w:val="24"/>
          <w:szCs w:val="24"/>
          <w:lang w:val="es-MX"/>
        </w:rPr>
        <w:t xml:space="preserve">a </w:t>
      </w:r>
      <w:r w:rsidRPr="00AC4615">
        <w:rPr>
          <w:rFonts w:ascii="Calibri" w:eastAsia="Calibri" w:hAnsi="Calibri" w:cs="Calibri"/>
          <w:spacing w:val="1"/>
          <w:sz w:val="24"/>
          <w:szCs w:val="24"/>
          <w:lang w:val="es-MX"/>
        </w:rPr>
        <w:t>qu</w:t>
      </w:r>
      <w:r w:rsidRPr="00AC4615">
        <w:rPr>
          <w:rFonts w:ascii="Calibri" w:eastAsia="Calibri" w:hAnsi="Calibri" w:cs="Calibri"/>
          <w:sz w:val="24"/>
          <w:szCs w:val="24"/>
          <w:lang w:val="es-MX"/>
        </w:rPr>
        <w:t>e</w:t>
      </w:r>
      <w:r w:rsidRPr="00AC4615">
        <w:rPr>
          <w:rFonts w:ascii="Calibri" w:eastAsia="Calibri" w:hAnsi="Calibri" w:cs="Calibri"/>
          <w:spacing w:val="-2"/>
          <w:sz w:val="24"/>
          <w:szCs w:val="24"/>
          <w:lang w:val="es-MX"/>
        </w:rPr>
        <w:t xml:space="preserve"> </w:t>
      </w:r>
      <w:r w:rsidRPr="00AC4615">
        <w:rPr>
          <w:rFonts w:ascii="Calibri" w:eastAsia="Calibri" w:hAnsi="Calibri" w:cs="Calibri"/>
          <w:spacing w:val="1"/>
          <w:sz w:val="24"/>
          <w:szCs w:val="24"/>
          <w:lang w:val="es-MX"/>
        </w:rPr>
        <w:t>d</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b</w:t>
      </w:r>
      <w:r w:rsidRPr="00AC4615">
        <w:rPr>
          <w:rFonts w:ascii="Calibri" w:eastAsia="Calibri" w:hAnsi="Calibri" w:cs="Calibri"/>
          <w:sz w:val="24"/>
          <w:szCs w:val="24"/>
          <w:lang w:val="es-MX"/>
        </w:rPr>
        <w:t>e</w:t>
      </w:r>
      <w:r w:rsidRPr="00AC4615">
        <w:rPr>
          <w:rFonts w:ascii="Calibri" w:eastAsia="Calibri" w:hAnsi="Calibri" w:cs="Calibri"/>
          <w:spacing w:val="1"/>
          <w:sz w:val="24"/>
          <w:szCs w:val="24"/>
          <w:lang w:val="es-MX"/>
        </w:rPr>
        <w:t>r</w:t>
      </w:r>
      <w:r w:rsidRPr="00AC4615">
        <w:rPr>
          <w:rFonts w:ascii="Calibri" w:eastAsia="Calibri" w:hAnsi="Calibri" w:cs="Calibri"/>
          <w:sz w:val="24"/>
          <w:szCs w:val="24"/>
          <w:lang w:val="es-MX"/>
        </w:rPr>
        <w:t>á</w:t>
      </w:r>
      <w:r w:rsidRPr="00AC4615">
        <w:rPr>
          <w:rFonts w:ascii="Calibri" w:eastAsia="Calibri" w:hAnsi="Calibri" w:cs="Calibri"/>
          <w:spacing w:val="-4"/>
          <w:sz w:val="24"/>
          <w:szCs w:val="24"/>
          <w:lang w:val="es-MX"/>
        </w:rPr>
        <w:t xml:space="preserve"> </w:t>
      </w:r>
      <w:r w:rsidRPr="00AC4615">
        <w:rPr>
          <w:rFonts w:ascii="Calibri" w:eastAsia="Calibri" w:hAnsi="Calibri" w:cs="Calibri"/>
          <w:sz w:val="24"/>
          <w:szCs w:val="24"/>
          <w:lang w:val="es-MX"/>
        </w:rPr>
        <w:t>ser</w:t>
      </w:r>
      <w:r w:rsidRPr="00AC4615">
        <w:rPr>
          <w:rFonts w:ascii="Calibri" w:eastAsia="Calibri" w:hAnsi="Calibri" w:cs="Calibri"/>
          <w:spacing w:val="-4"/>
          <w:sz w:val="24"/>
          <w:szCs w:val="24"/>
          <w:lang w:val="es-MX"/>
        </w:rPr>
        <w:t xml:space="preserve"> </w:t>
      </w:r>
      <w:r w:rsidRPr="00AC4615">
        <w:rPr>
          <w:rFonts w:ascii="Calibri" w:eastAsia="Calibri" w:hAnsi="Calibri" w:cs="Calibri"/>
          <w:spacing w:val="1"/>
          <w:sz w:val="24"/>
          <w:szCs w:val="24"/>
          <w:lang w:val="es-MX"/>
        </w:rPr>
        <w:t>p</w:t>
      </w:r>
      <w:r w:rsidRPr="00AC4615">
        <w:rPr>
          <w:rFonts w:ascii="Calibri" w:eastAsia="Calibri" w:hAnsi="Calibri" w:cs="Calibri"/>
          <w:sz w:val="24"/>
          <w:szCs w:val="24"/>
          <w:lang w:val="es-MX"/>
        </w:rPr>
        <w:t>r</w:t>
      </w:r>
      <w:r w:rsidRPr="00AC4615">
        <w:rPr>
          <w:rFonts w:ascii="Calibri" w:eastAsia="Calibri" w:hAnsi="Calibri" w:cs="Calibri"/>
          <w:spacing w:val="1"/>
          <w:sz w:val="24"/>
          <w:szCs w:val="24"/>
          <w:lang w:val="es-MX"/>
        </w:rPr>
        <w:t>e</w:t>
      </w:r>
      <w:r w:rsidRPr="00AC4615">
        <w:rPr>
          <w:rFonts w:ascii="Calibri" w:eastAsia="Calibri" w:hAnsi="Calibri" w:cs="Calibri"/>
          <w:sz w:val="24"/>
          <w:szCs w:val="24"/>
          <w:lang w:val="es-MX"/>
        </w:rPr>
        <w:t>s</w:t>
      </w:r>
      <w:r w:rsidRPr="00AC4615">
        <w:rPr>
          <w:rFonts w:ascii="Calibri" w:eastAsia="Calibri" w:hAnsi="Calibri" w:cs="Calibri"/>
          <w:spacing w:val="-2"/>
          <w:sz w:val="24"/>
          <w:szCs w:val="24"/>
          <w:lang w:val="es-MX"/>
        </w:rPr>
        <w:t>e</w:t>
      </w:r>
      <w:r w:rsidRPr="00AC4615">
        <w:rPr>
          <w:rFonts w:ascii="Calibri" w:eastAsia="Calibri" w:hAnsi="Calibri" w:cs="Calibri"/>
          <w:spacing w:val="1"/>
          <w:sz w:val="24"/>
          <w:szCs w:val="24"/>
          <w:lang w:val="es-MX"/>
        </w:rPr>
        <w:t>nt</w:t>
      </w:r>
      <w:r w:rsidRPr="00AC4615">
        <w:rPr>
          <w:rFonts w:ascii="Calibri" w:eastAsia="Calibri" w:hAnsi="Calibri" w:cs="Calibri"/>
          <w:spacing w:val="-2"/>
          <w:sz w:val="24"/>
          <w:szCs w:val="24"/>
          <w:lang w:val="es-MX"/>
        </w:rPr>
        <w:t>a</w:t>
      </w:r>
      <w:r w:rsidRPr="00AC4615">
        <w:rPr>
          <w:rFonts w:ascii="Calibri" w:eastAsia="Calibri" w:hAnsi="Calibri" w:cs="Calibri"/>
          <w:spacing w:val="1"/>
          <w:sz w:val="24"/>
          <w:szCs w:val="24"/>
          <w:lang w:val="es-MX"/>
        </w:rPr>
        <w:t>d</w:t>
      </w:r>
      <w:r w:rsidRPr="00AC4615">
        <w:rPr>
          <w:rFonts w:ascii="Calibri" w:eastAsia="Calibri" w:hAnsi="Calibri" w:cs="Calibri"/>
          <w:sz w:val="24"/>
          <w:szCs w:val="24"/>
          <w:lang w:val="es-MX"/>
        </w:rPr>
        <w:t>a:</w:t>
      </w:r>
    </w:p>
    <w:p w14:paraId="5FAB6418" w14:textId="77777777" w:rsidR="004A2284" w:rsidRPr="00AC4615" w:rsidRDefault="004A2284">
      <w:pPr>
        <w:spacing w:before="11" w:after="0" w:line="260" w:lineRule="exact"/>
        <w:rPr>
          <w:sz w:val="26"/>
          <w:szCs w:val="26"/>
          <w:lang w:val="es-MX"/>
        </w:rPr>
      </w:pPr>
    </w:p>
    <w:p w14:paraId="4D2BE0C8" w14:textId="77777777" w:rsidR="004A2284" w:rsidRPr="00AC4615" w:rsidRDefault="00AC4615">
      <w:pPr>
        <w:spacing w:after="0" w:line="274" w:lineRule="auto"/>
        <w:ind w:left="859" w:right="94" w:hanging="360"/>
        <w:rPr>
          <w:rFonts w:ascii="Calibri" w:eastAsia="Calibri" w:hAnsi="Calibri" w:cs="Calibri"/>
          <w:lang w:val="es-MX"/>
        </w:rPr>
      </w:pPr>
      <w:r w:rsidRPr="00AC4615">
        <w:rPr>
          <w:rFonts w:ascii="Calibri" w:eastAsia="Calibri" w:hAnsi="Calibri" w:cs="Calibri"/>
          <w:lang w:val="es-MX"/>
        </w:rPr>
        <w:t xml:space="preserve">a.    </w:t>
      </w:r>
      <w:r w:rsidRPr="00AC4615">
        <w:rPr>
          <w:rFonts w:ascii="Calibri" w:eastAsia="Calibri" w:hAnsi="Calibri" w:cs="Calibri"/>
          <w:i/>
          <w:lang w:val="es-MX"/>
        </w:rPr>
        <w:t>Expe</w:t>
      </w:r>
      <w:r w:rsidRPr="00AC4615">
        <w:rPr>
          <w:rFonts w:ascii="Calibri" w:eastAsia="Calibri" w:hAnsi="Calibri" w:cs="Calibri"/>
          <w:i/>
          <w:spacing w:val="1"/>
          <w:lang w:val="es-MX"/>
        </w:rPr>
        <w:t>r</w:t>
      </w:r>
      <w:r w:rsidRPr="00AC4615">
        <w:rPr>
          <w:rFonts w:ascii="Calibri" w:eastAsia="Calibri" w:hAnsi="Calibri" w:cs="Calibri"/>
          <w:i/>
          <w:lang w:val="es-MX"/>
        </w:rPr>
        <w:t>ie</w:t>
      </w:r>
      <w:r w:rsidRPr="00AC4615">
        <w:rPr>
          <w:rFonts w:ascii="Calibri" w:eastAsia="Calibri" w:hAnsi="Calibri" w:cs="Calibri"/>
          <w:i/>
          <w:spacing w:val="-1"/>
          <w:lang w:val="es-MX"/>
        </w:rPr>
        <w:t>n</w:t>
      </w:r>
      <w:r w:rsidRPr="00AC4615">
        <w:rPr>
          <w:rFonts w:ascii="Calibri" w:eastAsia="Calibri" w:hAnsi="Calibri" w:cs="Calibri"/>
          <w:i/>
          <w:lang w:val="es-MX"/>
        </w:rPr>
        <w:t>c</w:t>
      </w:r>
      <w:r w:rsidRPr="00AC4615">
        <w:rPr>
          <w:rFonts w:ascii="Calibri" w:eastAsia="Calibri" w:hAnsi="Calibri" w:cs="Calibri"/>
          <w:i/>
          <w:spacing w:val="-1"/>
          <w:lang w:val="es-MX"/>
        </w:rPr>
        <w:t>i</w:t>
      </w:r>
      <w:r w:rsidRPr="00AC4615">
        <w:rPr>
          <w:rFonts w:ascii="Calibri" w:eastAsia="Calibri" w:hAnsi="Calibri" w:cs="Calibri"/>
          <w:i/>
          <w:lang w:val="es-MX"/>
        </w:rPr>
        <w:t>a</w:t>
      </w:r>
      <w:r w:rsidRPr="00AC4615">
        <w:rPr>
          <w:rFonts w:ascii="Calibri" w:eastAsia="Calibri" w:hAnsi="Calibri" w:cs="Calibri"/>
          <w:i/>
          <w:spacing w:val="9"/>
          <w:lang w:val="es-MX"/>
        </w:rPr>
        <w:t xml:space="preserve"> </w:t>
      </w:r>
      <w:r w:rsidRPr="00AC4615">
        <w:rPr>
          <w:rFonts w:ascii="Calibri" w:eastAsia="Calibri" w:hAnsi="Calibri" w:cs="Calibri"/>
          <w:i/>
          <w:spacing w:val="-1"/>
          <w:lang w:val="es-MX"/>
        </w:rPr>
        <w:t>d</w:t>
      </w:r>
      <w:r w:rsidRPr="00AC4615">
        <w:rPr>
          <w:rFonts w:ascii="Calibri" w:eastAsia="Calibri" w:hAnsi="Calibri" w:cs="Calibri"/>
          <w:i/>
          <w:lang w:val="es-MX"/>
        </w:rPr>
        <w:t>e</w:t>
      </w:r>
      <w:r w:rsidRPr="00AC4615">
        <w:rPr>
          <w:rFonts w:ascii="Calibri" w:eastAsia="Calibri" w:hAnsi="Calibri" w:cs="Calibri"/>
          <w:i/>
          <w:spacing w:val="8"/>
          <w:lang w:val="es-MX"/>
        </w:rPr>
        <w:t xml:space="preserve"> </w:t>
      </w:r>
      <w:r w:rsidRPr="00AC4615">
        <w:rPr>
          <w:rFonts w:ascii="Calibri" w:eastAsia="Calibri" w:hAnsi="Calibri" w:cs="Calibri"/>
          <w:i/>
          <w:lang w:val="es-MX"/>
        </w:rPr>
        <w:t>la</w:t>
      </w:r>
      <w:r w:rsidRPr="00AC4615">
        <w:rPr>
          <w:rFonts w:ascii="Calibri" w:eastAsia="Calibri" w:hAnsi="Calibri" w:cs="Calibri"/>
          <w:i/>
          <w:spacing w:val="9"/>
          <w:lang w:val="es-MX"/>
        </w:rPr>
        <w:t xml:space="preserve"> </w:t>
      </w:r>
      <w:r w:rsidRPr="00AC4615">
        <w:rPr>
          <w:rFonts w:ascii="Calibri" w:eastAsia="Calibri" w:hAnsi="Calibri" w:cs="Calibri"/>
          <w:i/>
          <w:spacing w:val="-2"/>
          <w:lang w:val="es-MX"/>
        </w:rPr>
        <w:t>E</w:t>
      </w:r>
      <w:r w:rsidRPr="00AC4615">
        <w:rPr>
          <w:rFonts w:ascii="Calibri" w:eastAsia="Calibri" w:hAnsi="Calibri" w:cs="Calibri"/>
          <w:i/>
          <w:lang w:val="es-MX"/>
        </w:rPr>
        <w:t>mp</w:t>
      </w:r>
      <w:r w:rsidRPr="00AC4615">
        <w:rPr>
          <w:rFonts w:ascii="Calibri" w:eastAsia="Calibri" w:hAnsi="Calibri" w:cs="Calibri"/>
          <w:i/>
          <w:spacing w:val="1"/>
          <w:lang w:val="es-MX"/>
        </w:rPr>
        <w:t>r</w:t>
      </w:r>
      <w:r w:rsidRPr="00AC4615">
        <w:rPr>
          <w:rFonts w:ascii="Calibri" w:eastAsia="Calibri" w:hAnsi="Calibri" w:cs="Calibri"/>
          <w:i/>
          <w:spacing w:val="-2"/>
          <w:lang w:val="es-MX"/>
        </w:rPr>
        <w:t>e</w:t>
      </w:r>
      <w:r w:rsidRPr="00AC4615">
        <w:rPr>
          <w:rFonts w:ascii="Calibri" w:eastAsia="Calibri" w:hAnsi="Calibri" w:cs="Calibri"/>
          <w:i/>
          <w:lang w:val="es-MX"/>
        </w:rPr>
        <w:t>sa</w:t>
      </w:r>
      <w:r w:rsidRPr="00AC4615">
        <w:rPr>
          <w:rFonts w:ascii="Calibri" w:eastAsia="Calibri" w:hAnsi="Calibri" w:cs="Calibri"/>
          <w:i/>
          <w:spacing w:val="7"/>
          <w:lang w:val="es-MX"/>
        </w:rPr>
        <w:t xml:space="preserve"> </w:t>
      </w:r>
      <w:r w:rsidRPr="00AC4615">
        <w:rPr>
          <w:rFonts w:ascii="Calibri" w:eastAsia="Calibri" w:hAnsi="Calibri" w:cs="Calibri"/>
          <w:i/>
          <w:lang w:val="es-MX"/>
        </w:rPr>
        <w:t>u</w:t>
      </w:r>
      <w:r w:rsidRPr="00AC4615">
        <w:rPr>
          <w:rFonts w:ascii="Calibri" w:eastAsia="Calibri" w:hAnsi="Calibri" w:cs="Calibri"/>
          <w:i/>
          <w:spacing w:val="12"/>
          <w:lang w:val="es-MX"/>
        </w:rPr>
        <w:t xml:space="preserve"> </w:t>
      </w:r>
      <w:r w:rsidRPr="00AC4615">
        <w:rPr>
          <w:rFonts w:ascii="Calibri" w:eastAsia="Calibri" w:hAnsi="Calibri" w:cs="Calibri"/>
          <w:i/>
          <w:lang w:val="es-MX"/>
        </w:rPr>
        <w:t>Or</w:t>
      </w:r>
      <w:r w:rsidRPr="00AC4615">
        <w:rPr>
          <w:rFonts w:ascii="Calibri" w:eastAsia="Calibri" w:hAnsi="Calibri" w:cs="Calibri"/>
          <w:i/>
          <w:spacing w:val="-1"/>
          <w:lang w:val="es-MX"/>
        </w:rPr>
        <w:t>gan</w:t>
      </w:r>
      <w:r w:rsidRPr="00AC4615">
        <w:rPr>
          <w:rFonts w:ascii="Calibri" w:eastAsia="Calibri" w:hAnsi="Calibri" w:cs="Calibri"/>
          <w:i/>
          <w:lang w:val="es-MX"/>
        </w:rPr>
        <w:t>i</w:t>
      </w:r>
      <w:r w:rsidRPr="00AC4615">
        <w:rPr>
          <w:rFonts w:ascii="Calibri" w:eastAsia="Calibri" w:hAnsi="Calibri" w:cs="Calibri"/>
          <w:i/>
          <w:spacing w:val="-1"/>
          <w:lang w:val="es-MX"/>
        </w:rPr>
        <w:t>za</w:t>
      </w:r>
      <w:r w:rsidRPr="00AC4615">
        <w:rPr>
          <w:rFonts w:ascii="Calibri" w:eastAsia="Calibri" w:hAnsi="Calibri" w:cs="Calibri"/>
          <w:i/>
          <w:lang w:val="es-MX"/>
        </w:rPr>
        <w:t>c</w:t>
      </w:r>
      <w:r w:rsidRPr="00AC4615">
        <w:rPr>
          <w:rFonts w:ascii="Calibri" w:eastAsia="Calibri" w:hAnsi="Calibri" w:cs="Calibri"/>
          <w:i/>
          <w:spacing w:val="-1"/>
          <w:lang w:val="es-MX"/>
        </w:rPr>
        <w:t>i</w:t>
      </w:r>
      <w:r w:rsidRPr="00AC4615">
        <w:rPr>
          <w:rFonts w:ascii="Calibri" w:eastAsia="Calibri" w:hAnsi="Calibri" w:cs="Calibri"/>
          <w:i/>
          <w:lang w:val="es-MX"/>
        </w:rPr>
        <w:t>ó</w:t>
      </w:r>
      <w:r w:rsidRPr="00AC4615">
        <w:rPr>
          <w:rFonts w:ascii="Calibri" w:eastAsia="Calibri" w:hAnsi="Calibri" w:cs="Calibri"/>
          <w:i/>
          <w:spacing w:val="-1"/>
          <w:lang w:val="es-MX"/>
        </w:rPr>
        <w:t>n</w:t>
      </w:r>
      <w:r w:rsidRPr="00AC4615">
        <w:rPr>
          <w:rFonts w:ascii="Calibri" w:eastAsia="Calibri" w:hAnsi="Calibri" w:cs="Calibri"/>
          <w:lang w:val="es-MX"/>
        </w:rPr>
        <w:t>:</w:t>
      </w:r>
      <w:r w:rsidRPr="00AC4615">
        <w:rPr>
          <w:rFonts w:ascii="Calibri" w:eastAsia="Calibri" w:hAnsi="Calibri" w:cs="Calibri"/>
          <w:spacing w:val="11"/>
          <w:lang w:val="es-MX"/>
        </w:rPr>
        <w:t xml:space="preserve"> </w:t>
      </w:r>
      <w:r w:rsidRPr="00AC4615">
        <w:rPr>
          <w:rFonts w:ascii="Calibri" w:eastAsia="Calibri" w:hAnsi="Calibri" w:cs="Calibri"/>
          <w:lang w:val="es-MX"/>
        </w:rPr>
        <w:t>Esta</w:t>
      </w:r>
      <w:r w:rsidRPr="00AC4615">
        <w:rPr>
          <w:rFonts w:ascii="Calibri" w:eastAsia="Calibri" w:hAnsi="Calibri" w:cs="Calibri"/>
          <w:spacing w:val="7"/>
          <w:lang w:val="es-MX"/>
        </w:rPr>
        <w:t xml:space="preserve"> </w:t>
      </w:r>
      <w:r w:rsidRPr="00AC4615">
        <w:rPr>
          <w:rFonts w:ascii="Calibri" w:eastAsia="Calibri" w:hAnsi="Calibri" w:cs="Calibri"/>
          <w:lang w:val="es-MX"/>
        </w:rPr>
        <w:t>s</w:t>
      </w:r>
      <w:r w:rsidRPr="00AC4615">
        <w:rPr>
          <w:rFonts w:ascii="Calibri" w:eastAsia="Calibri" w:hAnsi="Calibri" w:cs="Calibri"/>
          <w:spacing w:val="-2"/>
          <w:lang w:val="es-MX"/>
        </w:rPr>
        <w:t>e</w:t>
      </w:r>
      <w:r w:rsidRPr="00AC4615">
        <w:rPr>
          <w:rFonts w:ascii="Calibri" w:eastAsia="Calibri" w:hAnsi="Calibri" w:cs="Calibri"/>
          <w:lang w:val="es-MX"/>
        </w:rPr>
        <w:t>cci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9"/>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w:t>
      </w:r>
      <w:r w:rsidRPr="00AC4615">
        <w:rPr>
          <w:rFonts w:ascii="Calibri" w:eastAsia="Calibri" w:hAnsi="Calibri" w:cs="Calibri"/>
          <w:spacing w:val="1"/>
          <w:lang w:val="es-MX"/>
        </w:rPr>
        <w:t>o</w:t>
      </w:r>
      <w:r w:rsidRPr="00AC4615">
        <w:rPr>
          <w:rFonts w:ascii="Calibri" w:eastAsia="Calibri" w:hAnsi="Calibri" w:cs="Calibri"/>
          <w:spacing w:val="-3"/>
          <w:lang w:val="es-MX"/>
        </w:rPr>
        <w:t>r</w:t>
      </w:r>
      <w:r w:rsidRPr="00AC4615">
        <w:rPr>
          <w:rFonts w:ascii="Calibri" w:eastAsia="Calibri" w:hAnsi="Calibri" w:cs="Calibri"/>
          <w:lang w:val="es-MX"/>
        </w:rPr>
        <w:t>ci</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lang w:val="es-MX"/>
        </w:rPr>
        <w:t>ará</w:t>
      </w:r>
      <w:r w:rsidRPr="00AC4615">
        <w:rPr>
          <w:rFonts w:ascii="Calibri" w:eastAsia="Calibri" w:hAnsi="Calibri" w:cs="Calibri"/>
          <w:spacing w:val="7"/>
          <w:lang w:val="es-MX"/>
        </w:rPr>
        <w:t xml:space="preserve"> </w:t>
      </w:r>
      <w:r w:rsidRPr="00AC4615">
        <w:rPr>
          <w:rFonts w:ascii="Calibri" w:eastAsia="Calibri" w:hAnsi="Calibri" w:cs="Calibri"/>
          <w:lang w:val="es-MX"/>
        </w:rPr>
        <w:t>i</w:t>
      </w:r>
      <w:r w:rsidRPr="00AC4615">
        <w:rPr>
          <w:rFonts w:ascii="Calibri" w:eastAsia="Calibri" w:hAnsi="Calibri" w:cs="Calibri"/>
          <w:spacing w:val="-1"/>
          <w:lang w:val="es-MX"/>
        </w:rPr>
        <w:t>n</w:t>
      </w:r>
      <w:r w:rsidRPr="00AC4615">
        <w:rPr>
          <w:rFonts w:ascii="Calibri" w:eastAsia="Calibri" w:hAnsi="Calibri" w:cs="Calibri"/>
          <w:lang w:val="es-MX"/>
        </w:rPr>
        <w:t>f</w:t>
      </w:r>
      <w:r w:rsidRPr="00AC4615">
        <w:rPr>
          <w:rFonts w:ascii="Calibri" w:eastAsia="Calibri" w:hAnsi="Calibri" w:cs="Calibri"/>
          <w:spacing w:val="1"/>
          <w:lang w:val="es-MX"/>
        </w:rPr>
        <w:t>o</w:t>
      </w:r>
      <w:r w:rsidRPr="00AC4615">
        <w:rPr>
          <w:rFonts w:ascii="Calibri" w:eastAsia="Calibri" w:hAnsi="Calibri" w:cs="Calibri"/>
          <w:spacing w:val="-3"/>
          <w:lang w:val="es-MX"/>
        </w:rPr>
        <w:t>r</w:t>
      </w:r>
      <w:r w:rsidRPr="00AC4615">
        <w:rPr>
          <w:rFonts w:ascii="Calibri" w:eastAsia="Calibri" w:hAnsi="Calibri" w:cs="Calibri"/>
          <w:spacing w:val="1"/>
          <w:lang w:val="es-MX"/>
        </w:rPr>
        <w:t>m</w:t>
      </w:r>
      <w:r w:rsidRPr="00AC4615">
        <w:rPr>
          <w:rFonts w:ascii="Calibri" w:eastAsia="Calibri" w:hAnsi="Calibri" w:cs="Calibri"/>
          <w:lang w:val="es-MX"/>
        </w:rPr>
        <w:t>ac</w:t>
      </w:r>
      <w:r w:rsidRPr="00AC4615">
        <w:rPr>
          <w:rFonts w:ascii="Calibri" w:eastAsia="Calibri" w:hAnsi="Calibri" w:cs="Calibri"/>
          <w:spacing w:val="-3"/>
          <w:lang w:val="es-MX"/>
        </w:rPr>
        <w:t>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9"/>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t</w:t>
      </w:r>
      <w:r w:rsidRPr="00AC4615">
        <w:rPr>
          <w:rFonts w:ascii="Calibri" w:eastAsia="Calibri" w:hAnsi="Calibri" w:cs="Calibri"/>
          <w:lang w:val="es-MX"/>
        </w:rPr>
        <w:t>al</w:t>
      </w:r>
      <w:r w:rsidRPr="00AC4615">
        <w:rPr>
          <w:rFonts w:ascii="Calibri" w:eastAsia="Calibri" w:hAnsi="Calibri" w:cs="Calibri"/>
          <w:spacing w:val="-1"/>
          <w:lang w:val="es-MX"/>
        </w:rPr>
        <w:t>l</w:t>
      </w:r>
      <w:r w:rsidRPr="00AC4615">
        <w:rPr>
          <w:rFonts w:ascii="Calibri" w:eastAsia="Calibri" w:hAnsi="Calibri" w:cs="Calibri"/>
          <w:lang w:val="es-MX"/>
        </w:rPr>
        <w:t>a</w:t>
      </w:r>
      <w:r w:rsidRPr="00AC4615">
        <w:rPr>
          <w:rFonts w:ascii="Calibri" w:eastAsia="Calibri" w:hAnsi="Calibri" w:cs="Calibri"/>
          <w:spacing w:val="-1"/>
          <w:lang w:val="es-MX"/>
        </w:rPr>
        <w:t>d</w:t>
      </w:r>
      <w:r w:rsidRPr="00AC4615">
        <w:rPr>
          <w:rFonts w:ascii="Calibri" w:eastAsia="Calibri" w:hAnsi="Calibri" w:cs="Calibri"/>
          <w:lang w:val="es-MX"/>
        </w:rPr>
        <w:t xml:space="preserve">a </w:t>
      </w:r>
      <w:proofErr w:type="gramStart"/>
      <w:r w:rsidRPr="00AC4615">
        <w:rPr>
          <w:rFonts w:ascii="Calibri" w:eastAsia="Calibri" w:hAnsi="Calibri" w:cs="Calibri"/>
          <w:lang w:val="es-MX"/>
        </w:rPr>
        <w:t>s</w:t>
      </w:r>
      <w:r w:rsidRPr="00AC4615">
        <w:rPr>
          <w:rFonts w:ascii="Calibri" w:eastAsia="Calibri" w:hAnsi="Calibri" w:cs="Calibri"/>
          <w:spacing w:val="1"/>
          <w:lang w:val="es-MX"/>
        </w:rPr>
        <w:t>o</w:t>
      </w:r>
      <w:r w:rsidRPr="00AC4615">
        <w:rPr>
          <w:rFonts w:ascii="Calibri" w:eastAsia="Calibri" w:hAnsi="Calibri" w:cs="Calibri"/>
          <w:spacing w:val="-1"/>
          <w:lang w:val="es-MX"/>
        </w:rPr>
        <w:t>b</w:t>
      </w:r>
      <w:r w:rsidRPr="00AC4615">
        <w:rPr>
          <w:rFonts w:ascii="Calibri" w:eastAsia="Calibri" w:hAnsi="Calibri" w:cs="Calibri"/>
          <w:lang w:val="es-MX"/>
        </w:rPr>
        <w:t xml:space="preserve">re </w:t>
      </w:r>
      <w:r w:rsidRPr="00AC4615">
        <w:rPr>
          <w:rFonts w:ascii="Calibri" w:eastAsia="Calibri" w:hAnsi="Calibri" w:cs="Calibri"/>
          <w:spacing w:val="16"/>
          <w:lang w:val="es-MX"/>
        </w:rPr>
        <w:t xml:space="preserve"> </w:t>
      </w:r>
      <w:r w:rsidRPr="00AC4615">
        <w:rPr>
          <w:rFonts w:ascii="Calibri" w:eastAsia="Calibri" w:hAnsi="Calibri" w:cs="Calibri"/>
          <w:lang w:val="es-MX"/>
        </w:rPr>
        <w:t>la</w:t>
      </w:r>
      <w:proofErr w:type="gramEnd"/>
      <w:r w:rsidRPr="00AC4615">
        <w:rPr>
          <w:rFonts w:ascii="Calibri" w:eastAsia="Calibri" w:hAnsi="Calibri" w:cs="Calibri"/>
          <w:lang w:val="es-MX"/>
        </w:rPr>
        <w:t xml:space="preserve"> </w:t>
      </w:r>
      <w:r w:rsidRPr="00AC4615">
        <w:rPr>
          <w:rFonts w:ascii="Calibri" w:eastAsia="Calibri" w:hAnsi="Calibri" w:cs="Calibri"/>
          <w:spacing w:val="15"/>
          <w:lang w:val="es-MX"/>
        </w:rPr>
        <w:t xml:space="preserve"> </w:t>
      </w:r>
      <w:r w:rsidRPr="00AC4615">
        <w:rPr>
          <w:rFonts w:ascii="Calibri" w:eastAsia="Calibri" w:hAnsi="Calibri" w:cs="Calibri"/>
          <w:spacing w:val="-2"/>
          <w:lang w:val="es-MX"/>
        </w:rPr>
        <w:t>e</w:t>
      </w:r>
      <w:r w:rsidRPr="00AC4615">
        <w:rPr>
          <w:rFonts w:ascii="Calibri" w:eastAsia="Calibri" w:hAnsi="Calibri" w:cs="Calibri"/>
          <w:lang w:val="es-MX"/>
        </w:rPr>
        <w:t>structu</w:t>
      </w:r>
      <w:r w:rsidRPr="00AC4615">
        <w:rPr>
          <w:rFonts w:ascii="Calibri" w:eastAsia="Calibri" w:hAnsi="Calibri" w:cs="Calibri"/>
          <w:spacing w:val="-1"/>
          <w:lang w:val="es-MX"/>
        </w:rPr>
        <w:t>r</w:t>
      </w:r>
      <w:r w:rsidRPr="00AC4615">
        <w:rPr>
          <w:rFonts w:ascii="Calibri" w:eastAsia="Calibri" w:hAnsi="Calibri" w:cs="Calibri"/>
          <w:lang w:val="es-MX"/>
        </w:rPr>
        <w:t xml:space="preserve">a </w:t>
      </w:r>
      <w:r w:rsidRPr="00AC4615">
        <w:rPr>
          <w:rFonts w:ascii="Calibri" w:eastAsia="Calibri" w:hAnsi="Calibri" w:cs="Calibri"/>
          <w:spacing w:val="15"/>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 xml:space="preserve">e </w:t>
      </w:r>
      <w:r w:rsidRPr="00AC4615">
        <w:rPr>
          <w:rFonts w:ascii="Calibri" w:eastAsia="Calibri" w:hAnsi="Calibri" w:cs="Calibri"/>
          <w:spacing w:val="16"/>
          <w:lang w:val="es-MX"/>
        </w:rPr>
        <w:t xml:space="preserve"> </w:t>
      </w:r>
      <w:r w:rsidRPr="00AC4615">
        <w:rPr>
          <w:rFonts w:ascii="Calibri" w:eastAsia="Calibri" w:hAnsi="Calibri" w:cs="Calibri"/>
          <w:lang w:val="es-MX"/>
        </w:rPr>
        <w:t xml:space="preserve">la </w:t>
      </w:r>
      <w:r w:rsidRPr="00AC4615">
        <w:rPr>
          <w:rFonts w:ascii="Calibri" w:eastAsia="Calibri" w:hAnsi="Calibri" w:cs="Calibri"/>
          <w:spacing w:val="13"/>
          <w:lang w:val="es-MX"/>
        </w:rPr>
        <w:t xml:space="preserve"> </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1"/>
          <w:lang w:val="es-MX"/>
        </w:rPr>
        <w:t>g</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i</w:t>
      </w:r>
      <w:r w:rsidRPr="00AC4615">
        <w:rPr>
          <w:rFonts w:ascii="Calibri" w:eastAsia="Calibri" w:hAnsi="Calibri" w:cs="Calibri"/>
          <w:spacing w:val="-1"/>
          <w:lang w:val="es-MX"/>
        </w:rPr>
        <w:t>z</w:t>
      </w:r>
      <w:r w:rsidRPr="00AC4615">
        <w:rPr>
          <w:rFonts w:ascii="Calibri" w:eastAsia="Calibri" w:hAnsi="Calibri" w:cs="Calibri"/>
          <w:lang w:val="es-MX"/>
        </w:rPr>
        <w:t>aci</w:t>
      </w:r>
      <w:r w:rsidRPr="00AC4615">
        <w:rPr>
          <w:rFonts w:ascii="Calibri" w:eastAsia="Calibri" w:hAnsi="Calibri" w:cs="Calibri"/>
          <w:spacing w:val="1"/>
          <w:lang w:val="es-MX"/>
        </w:rPr>
        <w:t>ó</w:t>
      </w:r>
      <w:r w:rsidRPr="00AC4615">
        <w:rPr>
          <w:rFonts w:ascii="Calibri" w:eastAsia="Calibri" w:hAnsi="Calibri" w:cs="Calibri"/>
          <w:spacing w:val="-1"/>
          <w:lang w:val="es-MX"/>
        </w:rPr>
        <w:t>n</w:t>
      </w:r>
      <w:r w:rsidRPr="00AC4615">
        <w:rPr>
          <w:rFonts w:ascii="Calibri" w:eastAsia="Calibri" w:hAnsi="Calibri" w:cs="Calibri"/>
          <w:lang w:val="es-MX"/>
        </w:rPr>
        <w:t xml:space="preserve">, </w:t>
      </w:r>
      <w:r w:rsidRPr="00AC4615">
        <w:rPr>
          <w:rFonts w:ascii="Calibri" w:eastAsia="Calibri" w:hAnsi="Calibri" w:cs="Calibri"/>
          <w:spacing w:val="16"/>
          <w:lang w:val="es-MX"/>
        </w:rPr>
        <w:t xml:space="preserve"> </w:t>
      </w:r>
      <w:r w:rsidRPr="00AC4615">
        <w:rPr>
          <w:rFonts w:ascii="Calibri" w:eastAsia="Calibri" w:hAnsi="Calibri" w:cs="Calibri"/>
          <w:lang w:val="es-MX"/>
        </w:rPr>
        <w:t xml:space="preserve">su </w:t>
      </w:r>
      <w:r w:rsidRPr="00AC4615">
        <w:rPr>
          <w:rFonts w:ascii="Calibri" w:eastAsia="Calibri" w:hAnsi="Calibri" w:cs="Calibri"/>
          <w:spacing w:val="15"/>
          <w:lang w:val="es-MX"/>
        </w:rPr>
        <w:t xml:space="preserve"> </w:t>
      </w:r>
      <w:r w:rsidRPr="00AC4615">
        <w:rPr>
          <w:rFonts w:ascii="Calibri" w:eastAsia="Calibri" w:hAnsi="Calibri" w:cs="Calibri"/>
          <w:lang w:val="es-MX"/>
        </w:rPr>
        <w:t>ca</w:t>
      </w:r>
      <w:r w:rsidRPr="00AC4615">
        <w:rPr>
          <w:rFonts w:ascii="Calibri" w:eastAsia="Calibri" w:hAnsi="Calibri" w:cs="Calibri"/>
          <w:spacing w:val="-1"/>
          <w:lang w:val="es-MX"/>
        </w:rPr>
        <w:t>p</w:t>
      </w:r>
      <w:r w:rsidRPr="00AC4615">
        <w:rPr>
          <w:rFonts w:ascii="Calibri" w:eastAsia="Calibri" w:hAnsi="Calibri" w:cs="Calibri"/>
          <w:lang w:val="es-MX"/>
        </w:rPr>
        <w:t>aci</w:t>
      </w:r>
      <w:r w:rsidRPr="00AC4615">
        <w:rPr>
          <w:rFonts w:ascii="Calibri" w:eastAsia="Calibri" w:hAnsi="Calibri" w:cs="Calibri"/>
          <w:spacing w:val="-3"/>
          <w:lang w:val="es-MX"/>
        </w:rPr>
        <w:t>d</w:t>
      </w:r>
      <w:r w:rsidRPr="00AC4615">
        <w:rPr>
          <w:rFonts w:ascii="Calibri" w:eastAsia="Calibri" w:hAnsi="Calibri" w:cs="Calibri"/>
          <w:lang w:val="es-MX"/>
        </w:rPr>
        <w:t xml:space="preserve">ad </w:t>
      </w:r>
      <w:r w:rsidRPr="00AC4615">
        <w:rPr>
          <w:rFonts w:ascii="Calibri" w:eastAsia="Calibri" w:hAnsi="Calibri" w:cs="Calibri"/>
          <w:spacing w:val="15"/>
          <w:lang w:val="es-MX"/>
        </w:rPr>
        <w:t xml:space="preserve"> </w:t>
      </w:r>
      <w:r w:rsidRPr="00AC4615">
        <w:rPr>
          <w:rFonts w:ascii="Calibri" w:eastAsia="Calibri" w:hAnsi="Calibri" w:cs="Calibri"/>
          <w:lang w:val="es-MX"/>
        </w:rPr>
        <w:t xml:space="preserve">y </w:t>
      </w:r>
      <w:r w:rsidRPr="00AC4615">
        <w:rPr>
          <w:rFonts w:ascii="Calibri" w:eastAsia="Calibri" w:hAnsi="Calibri" w:cs="Calibri"/>
          <w:spacing w:val="16"/>
          <w:lang w:val="es-MX"/>
        </w:rPr>
        <w:t xml:space="preserve"> </w:t>
      </w:r>
      <w:r w:rsidRPr="00AC4615">
        <w:rPr>
          <w:rFonts w:ascii="Calibri" w:eastAsia="Calibri" w:hAnsi="Calibri" w:cs="Calibri"/>
          <w:lang w:val="es-MX"/>
        </w:rPr>
        <w:t xml:space="preserve">sus </w:t>
      </w:r>
      <w:r w:rsidRPr="00AC4615">
        <w:rPr>
          <w:rFonts w:ascii="Calibri" w:eastAsia="Calibri" w:hAnsi="Calibri" w:cs="Calibri"/>
          <w:spacing w:val="15"/>
          <w:lang w:val="es-MX"/>
        </w:rPr>
        <w:t xml:space="preserve"> </w:t>
      </w:r>
      <w:r w:rsidRPr="00AC4615">
        <w:rPr>
          <w:rFonts w:ascii="Calibri" w:eastAsia="Calibri" w:hAnsi="Calibri" w:cs="Calibri"/>
          <w:lang w:val="es-MX"/>
        </w:rPr>
        <w:t>recur</w:t>
      </w:r>
      <w:r w:rsidRPr="00AC4615">
        <w:rPr>
          <w:rFonts w:ascii="Calibri" w:eastAsia="Calibri" w:hAnsi="Calibri" w:cs="Calibri"/>
          <w:spacing w:val="-3"/>
          <w:lang w:val="es-MX"/>
        </w:rPr>
        <w:t>s</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13"/>
          <w:lang w:val="es-MX"/>
        </w:rPr>
        <w:t xml:space="preserve"> </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1"/>
          <w:lang w:val="es-MX"/>
        </w:rPr>
        <w:t>g</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i</w:t>
      </w:r>
      <w:r w:rsidRPr="00AC4615">
        <w:rPr>
          <w:rFonts w:ascii="Calibri" w:eastAsia="Calibri" w:hAnsi="Calibri" w:cs="Calibri"/>
          <w:spacing w:val="-1"/>
          <w:lang w:val="es-MX"/>
        </w:rPr>
        <w:t>z</w:t>
      </w:r>
      <w:r w:rsidRPr="00AC4615">
        <w:rPr>
          <w:rFonts w:ascii="Calibri" w:eastAsia="Calibri" w:hAnsi="Calibri" w:cs="Calibri"/>
          <w:lang w:val="es-MX"/>
        </w:rPr>
        <w:t>ati</w:t>
      </w:r>
      <w:r w:rsidRPr="00AC4615">
        <w:rPr>
          <w:rFonts w:ascii="Calibri" w:eastAsia="Calibri" w:hAnsi="Calibri" w:cs="Calibri"/>
          <w:spacing w:val="1"/>
          <w:lang w:val="es-MX"/>
        </w:rPr>
        <w:t>v</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16"/>
          <w:lang w:val="es-MX"/>
        </w:rPr>
        <w:t xml:space="preserve"> </w:t>
      </w:r>
      <w:r w:rsidRPr="00AC4615">
        <w:rPr>
          <w:rFonts w:ascii="Calibri" w:eastAsia="Calibri" w:hAnsi="Calibri" w:cs="Calibri"/>
          <w:lang w:val="es-MX"/>
        </w:rPr>
        <w:t xml:space="preserve">y </w:t>
      </w:r>
      <w:r w:rsidRPr="00AC4615">
        <w:rPr>
          <w:rFonts w:ascii="Calibri" w:eastAsia="Calibri" w:hAnsi="Calibri" w:cs="Calibri"/>
          <w:spacing w:val="16"/>
          <w:lang w:val="es-MX"/>
        </w:rPr>
        <w:t xml:space="preserve"> </w:t>
      </w:r>
      <w:r w:rsidRPr="00AC4615">
        <w:rPr>
          <w:rFonts w:ascii="Calibri" w:eastAsia="Calibri" w:hAnsi="Calibri" w:cs="Calibri"/>
          <w:spacing w:val="-3"/>
          <w:lang w:val="es-MX"/>
        </w:rPr>
        <w:t>l</w:t>
      </w:r>
      <w:r w:rsidRPr="00AC4615">
        <w:rPr>
          <w:rFonts w:ascii="Calibri" w:eastAsia="Calibri" w:hAnsi="Calibri" w:cs="Calibri"/>
          <w:lang w:val="es-MX"/>
        </w:rPr>
        <w:t>a</w:t>
      </w:r>
    </w:p>
    <w:p w14:paraId="34BB0463" w14:textId="77777777" w:rsidR="004A2284" w:rsidRPr="00AC4615" w:rsidRDefault="00AC4615">
      <w:pPr>
        <w:spacing w:before="16" w:after="0"/>
        <w:ind w:left="859" w:right="97"/>
        <w:rPr>
          <w:rFonts w:ascii="Calibri" w:eastAsia="Calibri" w:hAnsi="Calibri" w:cs="Calibri"/>
          <w:lang w:val="es-MX"/>
        </w:rPr>
      </w:pPr>
      <w:r w:rsidRPr="00AC4615">
        <w:rPr>
          <w:rFonts w:ascii="Calibri" w:eastAsia="Calibri" w:hAnsi="Calibri" w:cs="Calibri"/>
          <w:lang w:val="es-MX"/>
        </w:rPr>
        <w:t>e</w:t>
      </w:r>
      <w:r w:rsidRPr="00AC4615">
        <w:rPr>
          <w:rFonts w:ascii="Calibri" w:eastAsia="Calibri" w:hAnsi="Calibri" w:cs="Calibri"/>
          <w:spacing w:val="1"/>
          <w:lang w:val="es-MX"/>
        </w:rPr>
        <w:t>x</w:t>
      </w:r>
      <w:r w:rsidRPr="00AC4615">
        <w:rPr>
          <w:rFonts w:ascii="Calibri" w:eastAsia="Calibri" w:hAnsi="Calibri" w:cs="Calibri"/>
          <w:spacing w:val="-1"/>
          <w:lang w:val="es-MX"/>
        </w:rPr>
        <w:t>p</w:t>
      </w:r>
      <w:r w:rsidRPr="00AC4615">
        <w:rPr>
          <w:rFonts w:ascii="Calibri" w:eastAsia="Calibri" w:hAnsi="Calibri" w:cs="Calibri"/>
          <w:lang w:val="es-MX"/>
        </w:rPr>
        <w:t>eriencia</w:t>
      </w:r>
      <w:r w:rsidRPr="00AC4615">
        <w:rPr>
          <w:rFonts w:ascii="Calibri" w:eastAsia="Calibri" w:hAnsi="Calibri" w:cs="Calibri"/>
          <w:spacing w:val="29"/>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0"/>
          <w:lang w:val="es-MX"/>
        </w:rPr>
        <w:t xml:space="preserve"> </w:t>
      </w:r>
      <w:r w:rsidRPr="00AC4615">
        <w:rPr>
          <w:rFonts w:ascii="Calibri" w:eastAsia="Calibri" w:hAnsi="Calibri" w:cs="Calibri"/>
          <w:lang w:val="es-MX"/>
        </w:rPr>
        <w:t>la</w:t>
      </w:r>
      <w:r w:rsidRPr="00AC4615">
        <w:rPr>
          <w:rFonts w:ascii="Calibri" w:eastAsia="Calibri" w:hAnsi="Calibri" w:cs="Calibri"/>
          <w:spacing w:val="29"/>
          <w:lang w:val="es-MX"/>
        </w:rPr>
        <w:t xml:space="preserve"> </w:t>
      </w:r>
      <w:r w:rsidRPr="00AC4615">
        <w:rPr>
          <w:rFonts w:ascii="Calibri" w:eastAsia="Calibri" w:hAnsi="Calibri" w:cs="Calibri"/>
          <w:spacing w:val="-2"/>
          <w:lang w:val="es-MX"/>
        </w:rPr>
        <w:t>e</w:t>
      </w:r>
      <w:r w:rsidRPr="00AC4615">
        <w:rPr>
          <w:rFonts w:ascii="Calibri" w:eastAsia="Calibri" w:hAnsi="Calibri" w:cs="Calibri"/>
          <w:spacing w:val="1"/>
          <w:lang w:val="es-MX"/>
        </w:rPr>
        <w:t>m</w:t>
      </w:r>
      <w:r w:rsidRPr="00AC4615">
        <w:rPr>
          <w:rFonts w:ascii="Calibri" w:eastAsia="Calibri" w:hAnsi="Calibri" w:cs="Calibri"/>
          <w:spacing w:val="-1"/>
          <w:lang w:val="es-MX"/>
        </w:rPr>
        <w:t>p</w:t>
      </w:r>
      <w:r w:rsidRPr="00AC4615">
        <w:rPr>
          <w:rFonts w:ascii="Calibri" w:eastAsia="Calibri" w:hAnsi="Calibri" w:cs="Calibri"/>
          <w:lang w:val="es-MX"/>
        </w:rPr>
        <w:t>re</w:t>
      </w:r>
      <w:r w:rsidRPr="00AC4615">
        <w:rPr>
          <w:rFonts w:ascii="Calibri" w:eastAsia="Calibri" w:hAnsi="Calibri" w:cs="Calibri"/>
          <w:spacing w:val="-2"/>
          <w:lang w:val="es-MX"/>
        </w:rPr>
        <w:t>s</w:t>
      </w:r>
      <w:r w:rsidRPr="00AC4615">
        <w:rPr>
          <w:rFonts w:ascii="Calibri" w:eastAsia="Calibri" w:hAnsi="Calibri" w:cs="Calibri"/>
          <w:lang w:val="es-MX"/>
        </w:rPr>
        <w:t>a</w:t>
      </w:r>
      <w:r w:rsidRPr="00AC4615">
        <w:rPr>
          <w:rFonts w:ascii="Calibri" w:eastAsia="Calibri" w:hAnsi="Calibri" w:cs="Calibri"/>
          <w:spacing w:val="29"/>
          <w:lang w:val="es-MX"/>
        </w:rPr>
        <w:t xml:space="preserve"> </w:t>
      </w:r>
      <w:r w:rsidRPr="00AC4615">
        <w:rPr>
          <w:rFonts w:ascii="Calibri" w:eastAsia="Calibri" w:hAnsi="Calibri" w:cs="Calibri"/>
          <w:lang w:val="es-MX"/>
        </w:rPr>
        <w:t>u</w:t>
      </w:r>
      <w:r w:rsidRPr="00AC4615">
        <w:rPr>
          <w:rFonts w:ascii="Calibri" w:eastAsia="Calibri" w:hAnsi="Calibri" w:cs="Calibri"/>
          <w:spacing w:val="29"/>
          <w:lang w:val="es-MX"/>
        </w:rPr>
        <w:t xml:space="preserve"> </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1"/>
          <w:lang w:val="es-MX"/>
        </w:rPr>
        <w:t>g</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i</w:t>
      </w:r>
      <w:r w:rsidRPr="00AC4615">
        <w:rPr>
          <w:rFonts w:ascii="Calibri" w:eastAsia="Calibri" w:hAnsi="Calibri" w:cs="Calibri"/>
          <w:spacing w:val="-1"/>
          <w:lang w:val="es-MX"/>
        </w:rPr>
        <w:t>z</w:t>
      </w:r>
      <w:r w:rsidRPr="00AC4615">
        <w:rPr>
          <w:rFonts w:ascii="Calibri" w:eastAsia="Calibri" w:hAnsi="Calibri" w:cs="Calibri"/>
          <w:lang w:val="es-MX"/>
        </w:rPr>
        <w:t>aci</w:t>
      </w:r>
      <w:r w:rsidRPr="00AC4615">
        <w:rPr>
          <w:rFonts w:ascii="Calibri" w:eastAsia="Calibri" w:hAnsi="Calibri" w:cs="Calibri"/>
          <w:spacing w:val="1"/>
          <w:lang w:val="es-MX"/>
        </w:rPr>
        <w:t>ó</w:t>
      </w:r>
      <w:r w:rsidRPr="00AC4615">
        <w:rPr>
          <w:rFonts w:ascii="Calibri" w:eastAsia="Calibri" w:hAnsi="Calibri" w:cs="Calibri"/>
          <w:spacing w:val="-1"/>
          <w:lang w:val="es-MX"/>
        </w:rPr>
        <w:t>n</w:t>
      </w:r>
      <w:r w:rsidRPr="00AC4615">
        <w:rPr>
          <w:rFonts w:ascii="Calibri" w:eastAsia="Calibri" w:hAnsi="Calibri" w:cs="Calibri"/>
          <w:lang w:val="es-MX"/>
        </w:rPr>
        <w:t>,</w:t>
      </w:r>
      <w:r w:rsidRPr="00AC4615">
        <w:rPr>
          <w:rFonts w:ascii="Calibri" w:eastAsia="Calibri" w:hAnsi="Calibri" w:cs="Calibri"/>
          <w:spacing w:val="30"/>
          <w:lang w:val="es-MX"/>
        </w:rPr>
        <w:t xml:space="preserve"> </w:t>
      </w:r>
      <w:r w:rsidRPr="00AC4615">
        <w:rPr>
          <w:rFonts w:ascii="Calibri" w:eastAsia="Calibri" w:hAnsi="Calibri" w:cs="Calibri"/>
          <w:lang w:val="es-MX"/>
        </w:rPr>
        <w:t>la</w:t>
      </w:r>
      <w:r w:rsidRPr="00AC4615">
        <w:rPr>
          <w:rFonts w:ascii="Calibri" w:eastAsia="Calibri" w:hAnsi="Calibri" w:cs="Calibri"/>
          <w:spacing w:val="29"/>
          <w:lang w:val="es-MX"/>
        </w:rPr>
        <w:t xml:space="preserve"> </w:t>
      </w:r>
      <w:r w:rsidRPr="00AC4615">
        <w:rPr>
          <w:rFonts w:ascii="Calibri" w:eastAsia="Calibri" w:hAnsi="Calibri" w:cs="Calibri"/>
          <w:lang w:val="es-MX"/>
        </w:rPr>
        <w:t>lista</w:t>
      </w:r>
      <w:r w:rsidRPr="00AC4615">
        <w:rPr>
          <w:rFonts w:ascii="Calibri" w:eastAsia="Calibri" w:hAnsi="Calibri" w:cs="Calibri"/>
          <w:spacing w:val="30"/>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0"/>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y</w:t>
      </w:r>
      <w:r w:rsidRPr="00AC4615">
        <w:rPr>
          <w:rFonts w:ascii="Calibri" w:eastAsia="Calibri" w:hAnsi="Calibri" w:cs="Calibri"/>
          <w:lang w:val="es-MX"/>
        </w:rPr>
        <w:t>e</w:t>
      </w:r>
      <w:r w:rsidRPr="00AC4615">
        <w:rPr>
          <w:rFonts w:ascii="Calibri" w:eastAsia="Calibri" w:hAnsi="Calibri" w:cs="Calibri"/>
          <w:spacing w:val="-2"/>
          <w:lang w:val="es-MX"/>
        </w:rPr>
        <w:t>c</w:t>
      </w:r>
      <w:r w:rsidRPr="00AC4615">
        <w:rPr>
          <w:rFonts w:ascii="Calibri" w:eastAsia="Calibri" w:hAnsi="Calibri" w:cs="Calibri"/>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7"/>
          <w:lang w:val="es-MX"/>
        </w:rPr>
        <w:t xml:space="preserve"> </w:t>
      </w:r>
      <w:r w:rsidRPr="00AC4615">
        <w:rPr>
          <w:rFonts w:ascii="Calibri" w:eastAsia="Calibri" w:hAnsi="Calibri" w:cs="Calibri"/>
          <w:lang w:val="es-MX"/>
        </w:rPr>
        <w:t>y</w:t>
      </w:r>
      <w:r w:rsidRPr="00AC4615">
        <w:rPr>
          <w:rFonts w:ascii="Calibri" w:eastAsia="Calibri" w:hAnsi="Calibri" w:cs="Calibri"/>
          <w:spacing w:val="33"/>
          <w:lang w:val="es-MX"/>
        </w:rPr>
        <w:t xml:space="preserve"> </w:t>
      </w:r>
      <w:r w:rsidRPr="00AC4615">
        <w:rPr>
          <w:rFonts w:ascii="Calibri" w:eastAsia="Calibri" w:hAnsi="Calibri" w:cs="Calibri"/>
          <w:lang w:val="es-MX"/>
        </w:rPr>
        <w:t>la</w:t>
      </w:r>
      <w:r w:rsidRPr="00AC4615">
        <w:rPr>
          <w:rFonts w:ascii="Calibri" w:eastAsia="Calibri" w:hAnsi="Calibri" w:cs="Calibri"/>
          <w:spacing w:val="29"/>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u</w:t>
      </w:r>
      <w:r w:rsidRPr="00AC4615">
        <w:rPr>
          <w:rFonts w:ascii="Calibri" w:eastAsia="Calibri" w:hAnsi="Calibri" w:cs="Calibri"/>
          <w:lang w:val="es-MX"/>
        </w:rPr>
        <w:t>eba</w:t>
      </w:r>
      <w:r w:rsidRPr="00AC4615">
        <w:rPr>
          <w:rFonts w:ascii="Calibri" w:eastAsia="Calibri" w:hAnsi="Calibri" w:cs="Calibri"/>
          <w:spacing w:val="29"/>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0"/>
          <w:lang w:val="es-MX"/>
        </w:rPr>
        <w:t xml:space="preserve"> </w:t>
      </w:r>
      <w:r w:rsidRPr="00AC4615">
        <w:rPr>
          <w:rFonts w:ascii="Calibri" w:eastAsia="Calibri" w:hAnsi="Calibri" w:cs="Calibri"/>
          <w:lang w:val="es-MX"/>
        </w:rPr>
        <w:t>e</w:t>
      </w:r>
      <w:r w:rsidRPr="00AC4615">
        <w:rPr>
          <w:rFonts w:ascii="Calibri" w:eastAsia="Calibri" w:hAnsi="Calibri" w:cs="Calibri"/>
          <w:spacing w:val="-2"/>
          <w:lang w:val="es-MX"/>
        </w:rPr>
        <w:t>s</w:t>
      </w:r>
      <w:r w:rsidRPr="00AC4615">
        <w:rPr>
          <w:rFonts w:ascii="Calibri" w:eastAsia="Calibri" w:hAnsi="Calibri" w:cs="Calibri"/>
          <w:lang w:val="es-MX"/>
        </w:rPr>
        <w:t>tab</w:t>
      </w:r>
      <w:r w:rsidRPr="00AC4615">
        <w:rPr>
          <w:rFonts w:ascii="Calibri" w:eastAsia="Calibri" w:hAnsi="Calibri" w:cs="Calibri"/>
          <w:spacing w:val="-1"/>
          <w:lang w:val="es-MX"/>
        </w:rPr>
        <w:t>i</w:t>
      </w:r>
      <w:r w:rsidRPr="00AC4615">
        <w:rPr>
          <w:rFonts w:ascii="Calibri" w:eastAsia="Calibri" w:hAnsi="Calibri" w:cs="Calibri"/>
          <w:lang w:val="es-MX"/>
        </w:rPr>
        <w:t>li</w:t>
      </w:r>
      <w:r w:rsidRPr="00AC4615">
        <w:rPr>
          <w:rFonts w:ascii="Calibri" w:eastAsia="Calibri" w:hAnsi="Calibri" w:cs="Calibri"/>
          <w:spacing w:val="-1"/>
          <w:lang w:val="es-MX"/>
        </w:rPr>
        <w:t>d</w:t>
      </w:r>
      <w:r w:rsidRPr="00AC4615">
        <w:rPr>
          <w:rFonts w:ascii="Calibri" w:eastAsia="Calibri" w:hAnsi="Calibri" w:cs="Calibri"/>
          <w:lang w:val="es-MX"/>
        </w:rPr>
        <w:t>ad fi</w:t>
      </w:r>
      <w:r w:rsidRPr="00AC4615">
        <w:rPr>
          <w:rFonts w:ascii="Calibri" w:eastAsia="Calibri" w:hAnsi="Calibri" w:cs="Calibri"/>
          <w:spacing w:val="-1"/>
          <w:lang w:val="es-MX"/>
        </w:rPr>
        <w:t>n</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ciera</w:t>
      </w:r>
      <w:r w:rsidRPr="00AC4615">
        <w:rPr>
          <w:rFonts w:ascii="Calibri" w:eastAsia="Calibri" w:hAnsi="Calibri" w:cs="Calibri"/>
          <w:spacing w:val="1"/>
          <w:lang w:val="es-MX"/>
        </w:rPr>
        <w:t xml:space="preserve"> </w:t>
      </w:r>
      <w:r w:rsidRPr="00AC4615">
        <w:rPr>
          <w:rFonts w:ascii="Calibri" w:eastAsia="Calibri" w:hAnsi="Calibri" w:cs="Calibri"/>
          <w:lang w:val="es-MX"/>
        </w:rPr>
        <w:t>y</w:t>
      </w:r>
      <w:r w:rsidRPr="00AC4615">
        <w:rPr>
          <w:rFonts w:ascii="Calibri" w:eastAsia="Calibri" w:hAnsi="Calibri" w:cs="Calibri"/>
          <w:spacing w:val="-1"/>
          <w:lang w:val="es-MX"/>
        </w:rPr>
        <w:t xml:space="preserve"> </w:t>
      </w:r>
      <w:r w:rsidRPr="00AC4615">
        <w:rPr>
          <w:rFonts w:ascii="Calibri" w:eastAsia="Calibri" w:hAnsi="Calibri" w:cs="Calibri"/>
          <w:lang w:val="es-MX"/>
        </w:rPr>
        <w:t xml:space="preserve">suficiencia </w:t>
      </w:r>
      <w:r w:rsidRPr="00AC4615">
        <w:rPr>
          <w:rFonts w:ascii="Calibri" w:eastAsia="Calibri" w:hAnsi="Calibri" w:cs="Calibri"/>
          <w:spacing w:val="-3"/>
          <w:lang w:val="es-MX"/>
        </w:rPr>
        <w:t>d</w:t>
      </w:r>
      <w:r w:rsidRPr="00AC4615">
        <w:rPr>
          <w:rFonts w:ascii="Calibri" w:eastAsia="Calibri" w:hAnsi="Calibri" w:cs="Calibri"/>
          <w:lang w:val="es-MX"/>
        </w:rPr>
        <w:t>e</w:t>
      </w:r>
      <w:r w:rsidRPr="00AC4615">
        <w:rPr>
          <w:rFonts w:ascii="Calibri" w:eastAsia="Calibri" w:hAnsi="Calibri" w:cs="Calibri"/>
          <w:spacing w:val="1"/>
          <w:lang w:val="es-MX"/>
        </w:rPr>
        <w:t xml:space="preserve"> </w:t>
      </w:r>
      <w:r w:rsidRPr="00AC4615">
        <w:rPr>
          <w:rFonts w:ascii="Calibri" w:eastAsia="Calibri" w:hAnsi="Calibri" w:cs="Calibri"/>
          <w:spacing w:val="-3"/>
          <w:lang w:val="es-MX"/>
        </w:rPr>
        <w:t>r</w:t>
      </w:r>
      <w:r w:rsidRPr="00AC4615">
        <w:rPr>
          <w:rFonts w:ascii="Calibri" w:eastAsia="Calibri" w:hAnsi="Calibri" w:cs="Calibri"/>
          <w:lang w:val="es-MX"/>
        </w:rPr>
        <w:t>ecurs</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para</w:t>
      </w:r>
      <w:r w:rsidRPr="00AC4615">
        <w:rPr>
          <w:rFonts w:ascii="Calibri" w:eastAsia="Calibri" w:hAnsi="Calibri" w:cs="Calibri"/>
          <w:spacing w:val="-1"/>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spacing w:val="1"/>
          <w:lang w:val="es-MX"/>
        </w:rPr>
        <w:t>m</w:t>
      </w:r>
      <w:r w:rsidRPr="00AC4615">
        <w:rPr>
          <w:rFonts w:ascii="Calibri" w:eastAsia="Calibri" w:hAnsi="Calibri" w:cs="Calibri"/>
          <w:spacing w:val="-1"/>
          <w:lang w:val="es-MX"/>
        </w:rPr>
        <w:t>p</w:t>
      </w:r>
      <w:r w:rsidRPr="00AC4615">
        <w:rPr>
          <w:rFonts w:ascii="Calibri" w:eastAsia="Calibri" w:hAnsi="Calibri" w:cs="Calibri"/>
          <w:lang w:val="es-MX"/>
        </w:rPr>
        <w:t>letar</w:t>
      </w:r>
      <w:r w:rsidRPr="00AC4615">
        <w:rPr>
          <w:rFonts w:ascii="Calibri" w:eastAsia="Calibri" w:hAnsi="Calibri" w:cs="Calibri"/>
          <w:spacing w:val="-2"/>
          <w:lang w:val="es-MX"/>
        </w:rPr>
        <w:t xml:space="preserve"> </w:t>
      </w:r>
      <w:r w:rsidRPr="00AC4615">
        <w:rPr>
          <w:rFonts w:ascii="Calibri" w:eastAsia="Calibri" w:hAnsi="Calibri" w:cs="Calibri"/>
          <w:lang w:val="es-MX"/>
        </w:rPr>
        <w:t>l</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4"/>
          <w:lang w:val="es-MX"/>
        </w:rPr>
        <w:t xml:space="preserve"> </w:t>
      </w:r>
      <w:r w:rsidRPr="00AC4615">
        <w:rPr>
          <w:rFonts w:ascii="Calibri" w:eastAsia="Calibri" w:hAnsi="Calibri" w:cs="Calibri"/>
          <w:lang w:val="es-MX"/>
        </w:rPr>
        <w:t>ser</w:t>
      </w:r>
      <w:r w:rsidRPr="00AC4615">
        <w:rPr>
          <w:rFonts w:ascii="Calibri" w:eastAsia="Calibri" w:hAnsi="Calibri" w:cs="Calibri"/>
          <w:spacing w:val="1"/>
          <w:lang w:val="es-MX"/>
        </w:rPr>
        <w:t>v</w:t>
      </w:r>
      <w:r w:rsidRPr="00AC4615">
        <w:rPr>
          <w:rFonts w:ascii="Calibri" w:eastAsia="Calibri" w:hAnsi="Calibri" w:cs="Calibri"/>
          <w:lang w:val="es-MX"/>
        </w:rPr>
        <w:t>ic</w:t>
      </w:r>
      <w:r w:rsidRPr="00AC4615">
        <w:rPr>
          <w:rFonts w:ascii="Calibri" w:eastAsia="Calibri" w:hAnsi="Calibri" w:cs="Calibri"/>
          <w:spacing w:val="-3"/>
          <w:lang w:val="es-MX"/>
        </w:rPr>
        <w:t>i</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2"/>
          <w:lang w:val="es-MX"/>
        </w:rPr>
        <w:t>r</w:t>
      </w:r>
      <w:r w:rsidRPr="00AC4615">
        <w:rPr>
          <w:rFonts w:ascii="Calibri" w:eastAsia="Calibri" w:hAnsi="Calibri" w:cs="Calibri"/>
          <w:lang w:val="es-MX"/>
        </w:rPr>
        <w:t>eq</w:t>
      </w:r>
      <w:r w:rsidRPr="00AC4615">
        <w:rPr>
          <w:rFonts w:ascii="Calibri" w:eastAsia="Calibri" w:hAnsi="Calibri" w:cs="Calibri"/>
          <w:spacing w:val="-1"/>
          <w:lang w:val="es-MX"/>
        </w:rPr>
        <w:t>u</w:t>
      </w:r>
      <w:r w:rsidRPr="00AC4615">
        <w:rPr>
          <w:rFonts w:ascii="Calibri" w:eastAsia="Calibri" w:hAnsi="Calibri" w:cs="Calibri"/>
          <w:lang w:val="es-MX"/>
        </w:rPr>
        <w:t>eri</w:t>
      </w:r>
      <w:r w:rsidRPr="00AC4615">
        <w:rPr>
          <w:rFonts w:ascii="Calibri" w:eastAsia="Calibri" w:hAnsi="Calibri" w:cs="Calibri"/>
          <w:spacing w:val="-1"/>
          <w:lang w:val="es-MX"/>
        </w:rPr>
        <w:t>do</w:t>
      </w:r>
      <w:r w:rsidRPr="00AC4615">
        <w:rPr>
          <w:rFonts w:ascii="Calibri" w:eastAsia="Calibri" w:hAnsi="Calibri" w:cs="Calibri"/>
          <w:lang w:val="es-MX"/>
        </w:rPr>
        <w:t>s.</w:t>
      </w:r>
    </w:p>
    <w:p w14:paraId="05A4260E" w14:textId="77777777" w:rsidR="004A2284" w:rsidRPr="00AC4615" w:rsidRDefault="004A2284">
      <w:pPr>
        <w:spacing w:before="7" w:after="0" w:line="100" w:lineRule="exact"/>
        <w:rPr>
          <w:sz w:val="10"/>
          <w:szCs w:val="10"/>
          <w:lang w:val="es-MX"/>
        </w:rPr>
      </w:pPr>
    </w:p>
    <w:p w14:paraId="0554A3A2" w14:textId="77777777" w:rsidR="004A2284" w:rsidRPr="00AC4615" w:rsidRDefault="004A2284">
      <w:pPr>
        <w:spacing w:after="0" w:line="200" w:lineRule="exact"/>
        <w:rPr>
          <w:sz w:val="20"/>
          <w:szCs w:val="20"/>
          <w:lang w:val="es-MX"/>
        </w:rPr>
      </w:pPr>
    </w:p>
    <w:p w14:paraId="1B162857" w14:textId="77777777" w:rsidR="004A2284" w:rsidRPr="00AC4615" w:rsidRDefault="00AC4615">
      <w:pPr>
        <w:spacing w:after="0"/>
        <w:ind w:left="859" w:right="92" w:hanging="360"/>
        <w:jc w:val="both"/>
        <w:rPr>
          <w:rFonts w:ascii="Calibri" w:eastAsia="Calibri" w:hAnsi="Calibri" w:cs="Calibri"/>
          <w:lang w:val="es-MX"/>
        </w:rPr>
      </w:pPr>
      <w:r w:rsidRPr="00AC4615">
        <w:rPr>
          <w:rFonts w:ascii="Calibri" w:eastAsia="Calibri" w:hAnsi="Calibri" w:cs="Calibri"/>
          <w:spacing w:val="-1"/>
          <w:lang w:val="es-MX"/>
        </w:rPr>
        <w:t>b</w:t>
      </w:r>
      <w:r w:rsidRPr="00AC4615">
        <w:rPr>
          <w:rFonts w:ascii="Calibri" w:eastAsia="Calibri" w:hAnsi="Calibri" w:cs="Calibri"/>
          <w:lang w:val="es-MX"/>
        </w:rPr>
        <w:t xml:space="preserve">.  </w:t>
      </w:r>
      <w:r w:rsidRPr="00AC4615">
        <w:rPr>
          <w:rFonts w:ascii="Calibri" w:eastAsia="Calibri" w:hAnsi="Calibri" w:cs="Calibri"/>
          <w:spacing w:val="40"/>
          <w:lang w:val="es-MX"/>
        </w:rPr>
        <w:t xml:space="preserve"> </w:t>
      </w:r>
      <w:r w:rsidRPr="00AC4615">
        <w:rPr>
          <w:rFonts w:ascii="Calibri" w:eastAsia="Calibri" w:hAnsi="Calibri" w:cs="Calibri"/>
          <w:i/>
          <w:spacing w:val="1"/>
          <w:lang w:val="es-MX"/>
        </w:rPr>
        <w:t>Pr</w:t>
      </w:r>
      <w:r w:rsidRPr="00AC4615">
        <w:rPr>
          <w:rFonts w:ascii="Calibri" w:eastAsia="Calibri" w:hAnsi="Calibri" w:cs="Calibri"/>
          <w:i/>
          <w:lang w:val="es-MX"/>
        </w:rPr>
        <w:t>o</w:t>
      </w:r>
      <w:r w:rsidRPr="00AC4615">
        <w:rPr>
          <w:rFonts w:ascii="Calibri" w:eastAsia="Calibri" w:hAnsi="Calibri" w:cs="Calibri"/>
          <w:i/>
          <w:spacing w:val="-1"/>
          <w:lang w:val="es-MX"/>
        </w:rPr>
        <w:t>pu</w:t>
      </w:r>
      <w:r w:rsidRPr="00AC4615">
        <w:rPr>
          <w:rFonts w:ascii="Calibri" w:eastAsia="Calibri" w:hAnsi="Calibri" w:cs="Calibri"/>
          <w:i/>
          <w:lang w:val="es-MX"/>
        </w:rPr>
        <w:t>e</w:t>
      </w:r>
      <w:r w:rsidRPr="00AC4615">
        <w:rPr>
          <w:rFonts w:ascii="Calibri" w:eastAsia="Calibri" w:hAnsi="Calibri" w:cs="Calibri"/>
          <w:i/>
          <w:spacing w:val="-2"/>
          <w:lang w:val="es-MX"/>
        </w:rPr>
        <w:t>s</w:t>
      </w:r>
      <w:r w:rsidRPr="00AC4615">
        <w:rPr>
          <w:rFonts w:ascii="Calibri" w:eastAsia="Calibri" w:hAnsi="Calibri" w:cs="Calibri"/>
          <w:i/>
          <w:lang w:val="es-MX"/>
        </w:rPr>
        <w:t>ta</w:t>
      </w:r>
      <w:r w:rsidRPr="00AC4615">
        <w:rPr>
          <w:rFonts w:ascii="Calibri" w:eastAsia="Calibri" w:hAnsi="Calibri" w:cs="Calibri"/>
          <w:i/>
          <w:spacing w:val="-2"/>
          <w:lang w:val="es-MX"/>
        </w:rPr>
        <w:t xml:space="preserve"> </w:t>
      </w:r>
      <w:r w:rsidRPr="00AC4615">
        <w:rPr>
          <w:rFonts w:ascii="Calibri" w:eastAsia="Calibri" w:hAnsi="Calibri" w:cs="Calibri"/>
          <w:i/>
          <w:spacing w:val="1"/>
          <w:lang w:val="es-MX"/>
        </w:rPr>
        <w:t>M</w:t>
      </w:r>
      <w:r w:rsidRPr="00AC4615">
        <w:rPr>
          <w:rFonts w:ascii="Calibri" w:eastAsia="Calibri" w:hAnsi="Calibri" w:cs="Calibri"/>
          <w:i/>
          <w:spacing w:val="-2"/>
          <w:lang w:val="es-MX"/>
        </w:rPr>
        <w:t>e</w:t>
      </w:r>
      <w:r w:rsidRPr="00AC4615">
        <w:rPr>
          <w:rFonts w:ascii="Calibri" w:eastAsia="Calibri" w:hAnsi="Calibri" w:cs="Calibri"/>
          <w:i/>
          <w:lang w:val="es-MX"/>
        </w:rPr>
        <w:t>to</w:t>
      </w:r>
      <w:r w:rsidRPr="00AC4615">
        <w:rPr>
          <w:rFonts w:ascii="Calibri" w:eastAsia="Calibri" w:hAnsi="Calibri" w:cs="Calibri"/>
          <w:i/>
          <w:spacing w:val="-1"/>
          <w:lang w:val="es-MX"/>
        </w:rPr>
        <w:t>d</w:t>
      </w:r>
      <w:r w:rsidRPr="00AC4615">
        <w:rPr>
          <w:rFonts w:ascii="Calibri" w:eastAsia="Calibri" w:hAnsi="Calibri" w:cs="Calibri"/>
          <w:i/>
          <w:lang w:val="es-MX"/>
        </w:rPr>
        <w:t>o</w:t>
      </w:r>
      <w:r w:rsidRPr="00AC4615">
        <w:rPr>
          <w:rFonts w:ascii="Calibri" w:eastAsia="Calibri" w:hAnsi="Calibri" w:cs="Calibri"/>
          <w:i/>
          <w:spacing w:val="-1"/>
          <w:lang w:val="es-MX"/>
        </w:rPr>
        <w:t>l</w:t>
      </w:r>
      <w:r w:rsidRPr="00AC4615">
        <w:rPr>
          <w:rFonts w:ascii="Calibri" w:eastAsia="Calibri" w:hAnsi="Calibri" w:cs="Calibri"/>
          <w:i/>
          <w:lang w:val="es-MX"/>
        </w:rPr>
        <w:t>ó</w:t>
      </w:r>
      <w:r w:rsidRPr="00AC4615">
        <w:rPr>
          <w:rFonts w:ascii="Calibri" w:eastAsia="Calibri" w:hAnsi="Calibri" w:cs="Calibri"/>
          <w:i/>
          <w:spacing w:val="-1"/>
          <w:lang w:val="es-MX"/>
        </w:rPr>
        <w:t>g</w:t>
      </w:r>
      <w:r w:rsidRPr="00AC4615">
        <w:rPr>
          <w:rFonts w:ascii="Calibri" w:eastAsia="Calibri" w:hAnsi="Calibri" w:cs="Calibri"/>
          <w:i/>
          <w:lang w:val="es-MX"/>
        </w:rPr>
        <w:t>i</w:t>
      </w:r>
      <w:r w:rsidRPr="00AC4615">
        <w:rPr>
          <w:rFonts w:ascii="Calibri" w:eastAsia="Calibri" w:hAnsi="Calibri" w:cs="Calibri"/>
          <w:i/>
          <w:spacing w:val="-1"/>
          <w:lang w:val="es-MX"/>
        </w:rPr>
        <w:t>ca</w:t>
      </w:r>
      <w:r w:rsidRPr="00AC4615">
        <w:rPr>
          <w:rFonts w:ascii="Calibri" w:eastAsia="Calibri" w:hAnsi="Calibri" w:cs="Calibri"/>
          <w:i/>
          <w:lang w:val="es-MX"/>
        </w:rPr>
        <w:t>,</w:t>
      </w:r>
      <w:r w:rsidRPr="00AC4615">
        <w:rPr>
          <w:rFonts w:ascii="Calibri" w:eastAsia="Calibri" w:hAnsi="Calibri" w:cs="Calibri"/>
          <w:i/>
          <w:spacing w:val="-2"/>
          <w:lang w:val="es-MX"/>
        </w:rPr>
        <w:t xml:space="preserve"> </w:t>
      </w:r>
      <w:r w:rsidRPr="00AC4615">
        <w:rPr>
          <w:rFonts w:ascii="Calibri" w:eastAsia="Calibri" w:hAnsi="Calibri" w:cs="Calibri"/>
          <w:i/>
          <w:lang w:val="es-MX"/>
        </w:rPr>
        <w:t>Enf</w:t>
      </w:r>
      <w:r w:rsidRPr="00AC4615">
        <w:rPr>
          <w:rFonts w:ascii="Calibri" w:eastAsia="Calibri" w:hAnsi="Calibri" w:cs="Calibri"/>
          <w:i/>
          <w:spacing w:val="-1"/>
          <w:lang w:val="es-MX"/>
        </w:rPr>
        <w:t>oqu</w:t>
      </w:r>
      <w:r w:rsidRPr="00AC4615">
        <w:rPr>
          <w:rFonts w:ascii="Calibri" w:eastAsia="Calibri" w:hAnsi="Calibri" w:cs="Calibri"/>
          <w:i/>
          <w:lang w:val="es-MX"/>
        </w:rPr>
        <w:t>e</w:t>
      </w:r>
      <w:r w:rsidRPr="00AC4615">
        <w:rPr>
          <w:rFonts w:ascii="Calibri" w:eastAsia="Calibri" w:hAnsi="Calibri" w:cs="Calibri"/>
          <w:i/>
          <w:spacing w:val="-1"/>
          <w:lang w:val="es-MX"/>
        </w:rPr>
        <w:t xml:space="preserve"> </w:t>
      </w:r>
      <w:r w:rsidRPr="00AC4615">
        <w:rPr>
          <w:rFonts w:ascii="Calibri" w:eastAsia="Calibri" w:hAnsi="Calibri" w:cs="Calibri"/>
          <w:i/>
          <w:lang w:val="es-MX"/>
        </w:rPr>
        <w:t>y</w:t>
      </w:r>
      <w:r w:rsidRPr="00AC4615">
        <w:rPr>
          <w:rFonts w:ascii="Calibri" w:eastAsia="Calibri" w:hAnsi="Calibri" w:cs="Calibri"/>
          <w:i/>
          <w:spacing w:val="-2"/>
          <w:lang w:val="es-MX"/>
        </w:rPr>
        <w:t xml:space="preserve"> </w:t>
      </w:r>
      <w:r w:rsidRPr="00AC4615">
        <w:rPr>
          <w:rFonts w:ascii="Calibri" w:eastAsia="Calibri" w:hAnsi="Calibri" w:cs="Calibri"/>
          <w:i/>
          <w:spacing w:val="1"/>
          <w:lang w:val="es-MX"/>
        </w:rPr>
        <w:t>P</w:t>
      </w:r>
      <w:r w:rsidRPr="00AC4615">
        <w:rPr>
          <w:rFonts w:ascii="Calibri" w:eastAsia="Calibri" w:hAnsi="Calibri" w:cs="Calibri"/>
          <w:i/>
          <w:lang w:val="es-MX"/>
        </w:rPr>
        <w:t>l</w:t>
      </w:r>
      <w:r w:rsidRPr="00AC4615">
        <w:rPr>
          <w:rFonts w:ascii="Calibri" w:eastAsia="Calibri" w:hAnsi="Calibri" w:cs="Calibri"/>
          <w:i/>
          <w:spacing w:val="-1"/>
          <w:lang w:val="es-MX"/>
        </w:rPr>
        <w:t>a</w:t>
      </w:r>
      <w:r w:rsidRPr="00AC4615">
        <w:rPr>
          <w:rFonts w:ascii="Calibri" w:eastAsia="Calibri" w:hAnsi="Calibri" w:cs="Calibri"/>
          <w:i/>
          <w:lang w:val="es-MX"/>
        </w:rPr>
        <w:t>n</w:t>
      </w:r>
      <w:r w:rsidRPr="00AC4615">
        <w:rPr>
          <w:rFonts w:ascii="Calibri" w:eastAsia="Calibri" w:hAnsi="Calibri" w:cs="Calibri"/>
          <w:i/>
          <w:spacing w:val="-3"/>
          <w:lang w:val="es-MX"/>
        </w:rPr>
        <w:t xml:space="preserve"> </w:t>
      </w:r>
      <w:r w:rsidRPr="00AC4615">
        <w:rPr>
          <w:rFonts w:ascii="Calibri" w:eastAsia="Calibri" w:hAnsi="Calibri" w:cs="Calibri"/>
          <w:i/>
          <w:spacing w:val="-1"/>
          <w:lang w:val="es-MX"/>
        </w:rPr>
        <w:t>d</w:t>
      </w:r>
      <w:r w:rsidRPr="00AC4615">
        <w:rPr>
          <w:rFonts w:ascii="Calibri" w:eastAsia="Calibri" w:hAnsi="Calibri" w:cs="Calibri"/>
          <w:i/>
          <w:lang w:val="es-MX"/>
        </w:rPr>
        <w:t>e</w:t>
      </w:r>
      <w:r w:rsidRPr="00AC4615">
        <w:rPr>
          <w:rFonts w:ascii="Calibri" w:eastAsia="Calibri" w:hAnsi="Calibri" w:cs="Calibri"/>
          <w:i/>
          <w:spacing w:val="-1"/>
          <w:lang w:val="es-MX"/>
        </w:rPr>
        <w:t xml:space="preserve"> </w:t>
      </w:r>
      <w:r w:rsidRPr="00AC4615">
        <w:rPr>
          <w:rFonts w:ascii="Calibri" w:eastAsia="Calibri" w:hAnsi="Calibri" w:cs="Calibri"/>
          <w:i/>
          <w:lang w:val="es-MX"/>
        </w:rPr>
        <w:t>Ejec</w:t>
      </w:r>
      <w:r w:rsidRPr="00AC4615">
        <w:rPr>
          <w:rFonts w:ascii="Calibri" w:eastAsia="Calibri" w:hAnsi="Calibri" w:cs="Calibri"/>
          <w:i/>
          <w:spacing w:val="-1"/>
          <w:lang w:val="es-MX"/>
        </w:rPr>
        <w:t>u</w:t>
      </w:r>
      <w:r w:rsidRPr="00AC4615">
        <w:rPr>
          <w:rFonts w:ascii="Calibri" w:eastAsia="Calibri" w:hAnsi="Calibri" w:cs="Calibri"/>
          <w:i/>
          <w:lang w:val="es-MX"/>
        </w:rPr>
        <w:t>c</w:t>
      </w:r>
      <w:r w:rsidRPr="00AC4615">
        <w:rPr>
          <w:rFonts w:ascii="Calibri" w:eastAsia="Calibri" w:hAnsi="Calibri" w:cs="Calibri"/>
          <w:i/>
          <w:spacing w:val="-1"/>
          <w:lang w:val="es-MX"/>
        </w:rPr>
        <w:t>i</w:t>
      </w:r>
      <w:r w:rsidRPr="00AC4615">
        <w:rPr>
          <w:rFonts w:ascii="Calibri" w:eastAsia="Calibri" w:hAnsi="Calibri" w:cs="Calibri"/>
          <w:i/>
          <w:lang w:val="es-MX"/>
        </w:rPr>
        <w:t>ó</w:t>
      </w:r>
      <w:r w:rsidRPr="00AC4615">
        <w:rPr>
          <w:rFonts w:ascii="Calibri" w:eastAsia="Calibri" w:hAnsi="Calibri" w:cs="Calibri"/>
          <w:i/>
          <w:spacing w:val="1"/>
          <w:lang w:val="es-MX"/>
        </w:rPr>
        <w:t>n</w:t>
      </w:r>
      <w:r w:rsidRPr="00AC4615">
        <w:rPr>
          <w:rFonts w:ascii="Calibri" w:eastAsia="Calibri" w:hAnsi="Calibri" w:cs="Calibri"/>
          <w:lang w:val="es-MX"/>
        </w:rPr>
        <w:t>:</w:t>
      </w:r>
      <w:r w:rsidRPr="00AC4615">
        <w:rPr>
          <w:rFonts w:ascii="Calibri" w:eastAsia="Calibri" w:hAnsi="Calibri" w:cs="Calibri"/>
          <w:spacing w:val="-1"/>
          <w:lang w:val="es-MX"/>
        </w:rPr>
        <w:t xml:space="preserve"> </w:t>
      </w:r>
      <w:r w:rsidRPr="00AC4615">
        <w:rPr>
          <w:rFonts w:ascii="Calibri" w:eastAsia="Calibri" w:hAnsi="Calibri" w:cs="Calibri"/>
          <w:lang w:val="es-MX"/>
        </w:rPr>
        <w:t>En</w:t>
      </w:r>
      <w:r w:rsidRPr="00AC4615">
        <w:rPr>
          <w:rFonts w:ascii="Calibri" w:eastAsia="Calibri" w:hAnsi="Calibri" w:cs="Calibri"/>
          <w:spacing w:val="-2"/>
          <w:lang w:val="es-MX"/>
        </w:rPr>
        <w:t xml:space="preserve"> </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w:t>
      </w:r>
      <w:r w:rsidRPr="00AC4615">
        <w:rPr>
          <w:rFonts w:ascii="Calibri" w:eastAsia="Calibri" w:hAnsi="Calibri" w:cs="Calibri"/>
          <w:spacing w:val="-2"/>
          <w:lang w:val="es-MX"/>
        </w:rPr>
        <w:t xml:space="preserve"> </w:t>
      </w:r>
      <w:r w:rsidRPr="00AC4615">
        <w:rPr>
          <w:rFonts w:ascii="Calibri" w:eastAsia="Calibri" w:hAnsi="Calibri" w:cs="Calibri"/>
          <w:lang w:val="es-MX"/>
        </w:rPr>
        <w:t>se</w:t>
      </w:r>
      <w:r w:rsidRPr="00AC4615">
        <w:rPr>
          <w:rFonts w:ascii="Calibri" w:eastAsia="Calibri" w:hAnsi="Calibri" w:cs="Calibri"/>
          <w:spacing w:val="1"/>
          <w:lang w:val="es-MX"/>
        </w:rPr>
        <w:t>c</w:t>
      </w:r>
      <w:r w:rsidRPr="00AC4615">
        <w:rPr>
          <w:rFonts w:ascii="Calibri" w:eastAsia="Calibri" w:hAnsi="Calibri" w:cs="Calibri"/>
          <w:lang w:val="es-MX"/>
        </w:rPr>
        <w:t>c</w:t>
      </w:r>
      <w:r w:rsidRPr="00AC4615">
        <w:rPr>
          <w:rFonts w:ascii="Calibri" w:eastAsia="Calibri" w:hAnsi="Calibri" w:cs="Calibri"/>
          <w:spacing w:val="-3"/>
          <w:lang w:val="es-MX"/>
        </w:rPr>
        <w:t>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3"/>
          <w:lang w:val="es-MX"/>
        </w:rPr>
        <w:t xml:space="preserve"> </w:t>
      </w:r>
      <w:r w:rsidRPr="00AC4615">
        <w:rPr>
          <w:rFonts w:ascii="Calibri" w:eastAsia="Calibri" w:hAnsi="Calibri" w:cs="Calibri"/>
          <w:lang w:val="es-MX"/>
        </w:rPr>
        <w:t>se</w:t>
      </w:r>
      <w:r w:rsidRPr="00AC4615">
        <w:rPr>
          <w:rFonts w:ascii="Calibri" w:eastAsia="Calibri" w:hAnsi="Calibri" w:cs="Calibri"/>
          <w:spacing w:val="-1"/>
          <w:lang w:val="es-MX"/>
        </w:rPr>
        <w:t xml:space="preserve"> d</w:t>
      </w:r>
      <w:r w:rsidRPr="00AC4615">
        <w:rPr>
          <w:rFonts w:ascii="Calibri" w:eastAsia="Calibri" w:hAnsi="Calibri" w:cs="Calibri"/>
          <w:lang w:val="es-MX"/>
        </w:rPr>
        <w:t>ebe</w:t>
      </w:r>
      <w:r w:rsidRPr="00AC4615">
        <w:rPr>
          <w:rFonts w:ascii="Calibri" w:eastAsia="Calibri" w:hAnsi="Calibri" w:cs="Calibri"/>
          <w:spacing w:val="-2"/>
          <w:lang w:val="es-MX"/>
        </w:rPr>
        <w:t>r</w:t>
      </w:r>
      <w:r w:rsidRPr="00AC4615">
        <w:rPr>
          <w:rFonts w:ascii="Calibri" w:eastAsia="Calibri" w:hAnsi="Calibri" w:cs="Calibri"/>
          <w:lang w:val="es-MX"/>
        </w:rPr>
        <w:t>á</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m</w:t>
      </w:r>
      <w:r w:rsidRPr="00AC4615">
        <w:rPr>
          <w:rFonts w:ascii="Calibri" w:eastAsia="Calibri" w:hAnsi="Calibri" w:cs="Calibri"/>
          <w:spacing w:val="1"/>
          <w:lang w:val="es-MX"/>
        </w:rPr>
        <w:t>o</w:t>
      </w:r>
      <w:r w:rsidRPr="00AC4615">
        <w:rPr>
          <w:rFonts w:ascii="Calibri" w:eastAsia="Calibri" w:hAnsi="Calibri" w:cs="Calibri"/>
          <w:lang w:val="es-MX"/>
        </w:rPr>
        <w:t>strar</w:t>
      </w:r>
      <w:r w:rsidRPr="00AC4615">
        <w:rPr>
          <w:rFonts w:ascii="Calibri" w:eastAsia="Calibri" w:hAnsi="Calibri" w:cs="Calibri"/>
          <w:spacing w:val="-2"/>
          <w:lang w:val="es-MX"/>
        </w:rPr>
        <w:t xml:space="preserve"> </w:t>
      </w:r>
      <w:r w:rsidRPr="00AC4615">
        <w:rPr>
          <w:rFonts w:ascii="Calibri" w:eastAsia="Calibri" w:hAnsi="Calibri" w:cs="Calibri"/>
          <w:lang w:val="es-MX"/>
        </w:rPr>
        <w:t>la resp</w:t>
      </w:r>
      <w:r w:rsidRPr="00AC4615">
        <w:rPr>
          <w:rFonts w:ascii="Calibri" w:eastAsia="Calibri" w:hAnsi="Calibri" w:cs="Calibri"/>
          <w:spacing w:val="-1"/>
          <w:lang w:val="es-MX"/>
        </w:rPr>
        <w:t>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w:t>
      </w:r>
      <w:r w:rsidRPr="00AC4615">
        <w:rPr>
          <w:rFonts w:ascii="Calibri" w:eastAsia="Calibri" w:hAnsi="Calibri" w:cs="Calibri"/>
          <w:spacing w:val="2"/>
          <w:lang w:val="es-MX"/>
        </w:rPr>
        <w:t xml:space="preserve"> </w:t>
      </w:r>
      <w:r w:rsidRPr="00AC4615">
        <w:rPr>
          <w:rFonts w:ascii="Calibri" w:eastAsia="Calibri" w:hAnsi="Calibri" w:cs="Calibri"/>
          <w:lang w:val="es-MX"/>
        </w:rPr>
        <w:t>a</w:t>
      </w:r>
      <w:r w:rsidRPr="00AC4615">
        <w:rPr>
          <w:rFonts w:ascii="Calibri" w:eastAsia="Calibri" w:hAnsi="Calibri" w:cs="Calibri"/>
          <w:spacing w:val="2"/>
          <w:lang w:val="es-MX"/>
        </w:rPr>
        <w:t xml:space="preserve"> </w:t>
      </w:r>
      <w:r w:rsidRPr="00AC4615">
        <w:rPr>
          <w:rFonts w:ascii="Calibri" w:eastAsia="Calibri" w:hAnsi="Calibri" w:cs="Calibri"/>
          <w:spacing w:val="-3"/>
          <w:lang w:val="es-MX"/>
        </w:rPr>
        <w:t>l</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T</w:t>
      </w:r>
      <w:r w:rsidRPr="00AC4615">
        <w:rPr>
          <w:rFonts w:ascii="Calibri" w:eastAsia="Calibri" w:hAnsi="Calibri" w:cs="Calibri"/>
          <w:spacing w:val="1"/>
          <w:lang w:val="es-MX"/>
        </w:rPr>
        <w:t>é</w:t>
      </w:r>
      <w:r w:rsidRPr="00AC4615">
        <w:rPr>
          <w:rFonts w:ascii="Calibri" w:eastAsia="Calibri" w:hAnsi="Calibri" w:cs="Calibri"/>
          <w:spacing w:val="-3"/>
          <w:lang w:val="es-MX"/>
        </w:rPr>
        <w:t>r</w:t>
      </w:r>
      <w:r w:rsidRPr="00AC4615">
        <w:rPr>
          <w:rFonts w:ascii="Calibri" w:eastAsia="Calibri" w:hAnsi="Calibri" w:cs="Calibri"/>
          <w:spacing w:val="1"/>
          <w:lang w:val="es-MX"/>
        </w:rPr>
        <w:t>m</w:t>
      </w:r>
      <w:r w:rsidRPr="00AC4615">
        <w:rPr>
          <w:rFonts w:ascii="Calibri" w:eastAsia="Calibri" w:hAnsi="Calibri" w:cs="Calibri"/>
          <w:lang w:val="es-MX"/>
        </w:rPr>
        <w:t>i</w:t>
      </w:r>
      <w:r w:rsidRPr="00AC4615">
        <w:rPr>
          <w:rFonts w:ascii="Calibri" w:eastAsia="Calibri" w:hAnsi="Calibri" w:cs="Calibri"/>
          <w:spacing w:val="-1"/>
          <w:lang w:val="es-MX"/>
        </w:rPr>
        <w:t>no</w:t>
      </w:r>
      <w:r w:rsidRPr="00AC4615">
        <w:rPr>
          <w:rFonts w:ascii="Calibri" w:eastAsia="Calibri" w:hAnsi="Calibri" w:cs="Calibri"/>
          <w:lang w:val="es-MX"/>
        </w:rPr>
        <w:t xml:space="preserve">s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lang w:val="es-MX"/>
        </w:rPr>
        <w:t>Ref</w:t>
      </w:r>
      <w:r w:rsidRPr="00AC4615">
        <w:rPr>
          <w:rFonts w:ascii="Calibri" w:eastAsia="Calibri" w:hAnsi="Calibri" w:cs="Calibri"/>
          <w:spacing w:val="1"/>
          <w:lang w:val="es-MX"/>
        </w:rPr>
        <w:t>e</w:t>
      </w:r>
      <w:r w:rsidRPr="00AC4615">
        <w:rPr>
          <w:rFonts w:ascii="Calibri" w:eastAsia="Calibri" w:hAnsi="Calibri" w:cs="Calibri"/>
          <w:lang w:val="es-MX"/>
        </w:rPr>
        <w:t>renci</w:t>
      </w:r>
      <w:r w:rsidRPr="00AC4615">
        <w:rPr>
          <w:rFonts w:ascii="Calibri" w:eastAsia="Calibri" w:hAnsi="Calibri" w:cs="Calibri"/>
          <w:spacing w:val="-3"/>
          <w:lang w:val="es-MX"/>
        </w:rPr>
        <w:t>a</w:t>
      </w:r>
      <w:r w:rsidRPr="00AC4615">
        <w:rPr>
          <w:rFonts w:ascii="Calibri" w:eastAsia="Calibri" w:hAnsi="Calibri" w:cs="Calibri"/>
          <w:lang w:val="es-MX"/>
        </w:rPr>
        <w:t>,</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m</w:t>
      </w:r>
      <w:r w:rsidRPr="00AC4615">
        <w:rPr>
          <w:rFonts w:ascii="Calibri" w:eastAsia="Calibri" w:hAnsi="Calibri" w:cs="Calibri"/>
          <w:lang w:val="es-MX"/>
        </w:rPr>
        <w:t>ed</w:t>
      </w:r>
      <w:r w:rsidRPr="00AC4615">
        <w:rPr>
          <w:rFonts w:ascii="Calibri" w:eastAsia="Calibri" w:hAnsi="Calibri" w:cs="Calibri"/>
          <w:spacing w:val="-1"/>
          <w:lang w:val="es-MX"/>
        </w:rPr>
        <w:t>i</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te</w:t>
      </w:r>
      <w:r w:rsidRPr="00AC4615">
        <w:rPr>
          <w:rFonts w:ascii="Calibri" w:eastAsia="Calibri" w:hAnsi="Calibri" w:cs="Calibri"/>
          <w:spacing w:val="1"/>
          <w:lang w:val="es-MX"/>
        </w:rPr>
        <w:t xml:space="preserve"> </w:t>
      </w:r>
      <w:r w:rsidRPr="00AC4615">
        <w:rPr>
          <w:rFonts w:ascii="Calibri" w:eastAsia="Calibri" w:hAnsi="Calibri" w:cs="Calibri"/>
          <w:lang w:val="es-MX"/>
        </w:rPr>
        <w:t>la</w:t>
      </w:r>
      <w:r w:rsidRPr="00AC4615">
        <w:rPr>
          <w:rFonts w:ascii="Calibri" w:eastAsia="Calibri" w:hAnsi="Calibri" w:cs="Calibri"/>
          <w:spacing w:val="2"/>
          <w:lang w:val="es-MX"/>
        </w:rPr>
        <w:t xml:space="preserve"> </w:t>
      </w:r>
      <w:r w:rsidRPr="00AC4615">
        <w:rPr>
          <w:rFonts w:ascii="Calibri" w:eastAsia="Calibri" w:hAnsi="Calibri" w:cs="Calibri"/>
          <w:lang w:val="es-MX"/>
        </w:rPr>
        <w:t>i</w:t>
      </w:r>
      <w:r w:rsidRPr="00AC4615">
        <w:rPr>
          <w:rFonts w:ascii="Calibri" w:eastAsia="Calibri" w:hAnsi="Calibri" w:cs="Calibri"/>
          <w:spacing w:val="-1"/>
          <w:lang w:val="es-MX"/>
        </w:rPr>
        <w:t>d</w:t>
      </w:r>
      <w:r w:rsidRPr="00AC4615">
        <w:rPr>
          <w:rFonts w:ascii="Calibri" w:eastAsia="Calibri" w:hAnsi="Calibri" w:cs="Calibri"/>
          <w:lang w:val="es-MX"/>
        </w:rPr>
        <w:t>entificaci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1"/>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lang w:val="es-MX"/>
        </w:rPr>
        <w:t>l</w:t>
      </w:r>
      <w:r w:rsidRPr="00AC4615">
        <w:rPr>
          <w:rFonts w:ascii="Calibri" w:eastAsia="Calibri" w:hAnsi="Calibri" w:cs="Calibri"/>
          <w:spacing w:val="-2"/>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om</w:t>
      </w:r>
      <w:r w:rsidRPr="00AC4615">
        <w:rPr>
          <w:rFonts w:ascii="Calibri" w:eastAsia="Calibri" w:hAnsi="Calibri" w:cs="Calibri"/>
          <w:spacing w:val="-3"/>
          <w:lang w:val="es-MX"/>
        </w:rPr>
        <w:t>p</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lang w:val="es-MX"/>
        </w:rPr>
        <w:t>en</w:t>
      </w:r>
      <w:r w:rsidRPr="00AC4615">
        <w:rPr>
          <w:rFonts w:ascii="Calibri" w:eastAsia="Calibri" w:hAnsi="Calibri" w:cs="Calibri"/>
          <w:spacing w:val="-2"/>
          <w:lang w:val="es-MX"/>
        </w:rPr>
        <w:t>t</w:t>
      </w:r>
      <w:r w:rsidRPr="00AC4615">
        <w:rPr>
          <w:rFonts w:ascii="Calibri" w:eastAsia="Calibri" w:hAnsi="Calibri" w:cs="Calibri"/>
          <w:lang w:val="es-MX"/>
        </w:rPr>
        <w:t>es específi</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lang w:val="es-MX"/>
        </w:rPr>
        <w:t>s p</w:t>
      </w:r>
      <w:r w:rsidRPr="00AC4615">
        <w:rPr>
          <w:rFonts w:ascii="Calibri" w:eastAsia="Calibri" w:hAnsi="Calibri" w:cs="Calibri"/>
          <w:spacing w:val="-3"/>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y</w:t>
      </w:r>
      <w:r w:rsidRPr="00AC4615">
        <w:rPr>
          <w:rFonts w:ascii="Calibri" w:eastAsia="Calibri" w:hAnsi="Calibri" w:cs="Calibri"/>
          <w:spacing w:val="1"/>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ó</w:t>
      </w:r>
      <w:r w:rsidRPr="00AC4615">
        <w:rPr>
          <w:rFonts w:ascii="Calibri" w:eastAsia="Calibri" w:hAnsi="Calibri" w:cs="Calibri"/>
          <w:spacing w:val="1"/>
          <w:lang w:val="es-MX"/>
        </w:rPr>
        <w:t>m</w:t>
      </w:r>
      <w:r w:rsidRPr="00AC4615">
        <w:rPr>
          <w:rFonts w:ascii="Calibri" w:eastAsia="Calibri" w:hAnsi="Calibri" w:cs="Calibri"/>
          <w:lang w:val="es-MX"/>
        </w:rPr>
        <w:t>o</w:t>
      </w:r>
      <w:r w:rsidRPr="00AC4615">
        <w:rPr>
          <w:rFonts w:ascii="Calibri" w:eastAsia="Calibri" w:hAnsi="Calibri" w:cs="Calibri"/>
          <w:spacing w:val="-1"/>
          <w:lang w:val="es-MX"/>
        </w:rPr>
        <w:t xml:space="preserve"> </w:t>
      </w:r>
      <w:r w:rsidRPr="00AC4615">
        <w:rPr>
          <w:rFonts w:ascii="Calibri" w:eastAsia="Calibri" w:hAnsi="Calibri" w:cs="Calibri"/>
          <w:lang w:val="es-MX"/>
        </w:rPr>
        <w:t>se</w:t>
      </w:r>
      <w:r w:rsidRPr="00AC4615">
        <w:rPr>
          <w:rFonts w:ascii="Calibri" w:eastAsia="Calibri" w:hAnsi="Calibri" w:cs="Calibri"/>
          <w:spacing w:val="-1"/>
          <w:lang w:val="es-MX"/>
        </w:rPr>
        <w:t xml:space="preserve"> </w:t>
      </w:r>
      <w:r w:rsidRPr="00AC4615">
        <w:rPr>
          <w:rFonts w:ascii="Calibri" w:eastAsia="Calibri" w:hAnsi="Calibri" w:cs="Calibri"/>
          <w:lang w:val="es-MX"/>
        </w:rPr>
        <w:t>abor</w:t>
      </w:r>
      <w:r w:rsidRPr="00AC4615">
        <w:rPr>
          <w:rFonts w:ascii="Calibri" w:eastAsia="Calibri" w:hAnsi="Calibri" w:cs="Calibri"/>
          <w:spacing w:val="-1"/>
          <w:lang w:val="es-MX"/>
        </w:rPr>
        <w:t>d</w:t>
      </w:r>
      <w:r w:rsidRPr="00AC4615">
        <w:rPr>
          <w:rFonts w:ascii="Calibri" w:eastAsia="Calibri" w:hAnsi="Calibri" w:cs="Calibri"/>
          <w:lang w:val="es-MX"/>
        </w:rPr>
        <w:t>arán</w:t>
      </w:r>
      <w:r w:rsidRPr="00AC4615">
        <w:rPr>
          <w:rFonts w:ascii="Calibri" w:eastAsia="Calibri" w:hAnsi="Calibri" w:cs="Calibri"/>
          <w:spacing w:val="-1"/>
          <w:lang w:val="es-MX"/>
        </w:rPr>
        <w:t xml:space="preserve"> </w:t>
      </w:r>
      <w:r w:rsidRPr="00AC4615">
        <w:rPr>
          <w:rFonts w:ascii="Calibri" w:eastAsia="Calibri" w:hAnsi="Calibri" w:cs="Calibri"/>
          <w:spacing w:val="-2"/>
          <w:lang w:val="es-MX"/>
        </w:rPr>
        <w:t>l</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2"/>
          <w:lang w:val="es-MX"/>
        </w:rPr>
        <w:t>r</w:t>
      </w:r>
      <w:r w:rsidRPr="00AC4615">
        <w:rPr>
          <w:rFonts w:ascii="Calibri" w:eastAsia="Calibri" w:hAnsi="Calibri" w:cs="Calibri"/>
          <w:lang w:val="es-MX"/>
        </w:rPr>
        <w:t>eq</w:t>
      </w:r>
      <w:r w:rsidRPr="00AC4615">
        <w:rPr>
          <w:rFonts w:ascii="Calibri" w:eastAsia="Calibri" w:hAnsi="Calibri" w:cs="Calibri"/>
          <w:spacing w:val="-1"/>
          <w:lang w:val="es-MX"/>
        </w:rPr>
        <w:t>u</w:t>
      </w:r>
      <w:r w:rsidRPr="00AC4615">
        <w:rPr>
          <w:rFonts w:ascii="Calibri" w:eastAsia="Calibri" w:hAnsi="Calibri" w:cs="Calibri"/>
          <w:lang w:val="es-MX"/>
        </w:rPr>
        <w:t>i</w:t>
      </w:r>
      <w:r w:rsidRPr="00AC4615">
        <w:rPr>
          <w:rFonts w:ascii="Calibri" w:eastAsia="Calibri" w:hAnsi="Calibri" w:cs="Calibri"/>
          <w:spacing w:val="-3"/>
          <w:lang w:val="es-MX"/>
        </w:rPr>
        <w:t>s</w:t>
      </w:r>
      <w:r w:rsidRPr="00AC4615">
        <w:rPr>
          <w:rFonts w:ascii="Calibri" w:eastAsia="Calibri" w:hAnsi="Calibri" w:cs="Calibri"/>
          <w:lang w:val="es-MX"/>
        </w:rPr>
        <w:t>it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especif</w:t>
      </w:r>
      <w:r w:rsidRPr="00AC4615">
        <w:rPr>
          <w:rFonts w:ascii="Calibri" w:eastAsia="Calibri" w:hAnsi="Calibri" w:cs="Calibri"/>
          <w:spacing w:val="-3"/>
          <w:lang w:val="es-MX"/>
        </w:rPr>
        <w:t>i</w:t>
      </w:r>
      <w:r w:rsidRPr="00AC4615">
        <w:rPr>
          <w:rFonts w:ascii="Calibri" w:eastAsia="Calibri" w:hAnsi="Calibri" w:cs="Calibri"/>
          <w:lang w:val="es-MX"/>
        </w:rPr>
        <w:t>ca</w:t>
      </w:r>
      <w:r w:rsidRPr="00AC4615">
        <w:rPr>
          <w:rFonts w:ascii="Calibri" w:eastAsia="Calibri" w:hAnsi="Calibri" w:cs="Calibri"/>
          <w:spacing w:val="-1"/>
          <w:lang w:val="es-MX"/>
        </w:rPr>
        <w:t>d</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p</w:t>
      </w:r>
      <w:r w:rsidRPr="00AC4615">
        <w:rPr>
          <w:rFonts w:ascii="Calibri" w:eastAsia="Calibri" w:hAnsi="Calibri" w:cs="Calibri"/>
          <w:spacing w:val="-1"/>
          <w:lang w:val="es-MX"/>
        </w:rPr>
        <w:t>un</w:t>
      </w:r>
      <w:r w:rsidRPr="00AC4615">
        <w:rPr>
          <w:rFonts w:ascii="Calibri" w:eastAsia="Calibri" w:hAnsi="Calibri" w:cs="Calibri"/>
          <w:lang w:val="es-MX"/>
        </w:rPr>
        <w:t>to</w:t>
      </w:r>
      <w:r w:rsidRPr="00AC4615">
        <w:rPr>
          <w:rFonts w:ascii="Calibri" w:eastAsia="Calibri" w:hAnsi="Calibri" w:cs="Calibri"/>
          <w:spacing w:val="2"/>
          <w:lang w:val="es-MX"/>
        </w:rPr>
        <w:t xml:space="preserve"> </w:t>
      </w:r>
      <w:r w:rsidRPr="00AC4615">
        <w:rPr>
          <w:rFonts w:ascii="Calibri" w:eastAsia="Calibri" w:hAnsi="Calibri" w:cs="Calibri"/>
          <w:spacing w:val="-3"/>
          <w:lang w:val="es-MX"/>
        </w:rPr>
        <w:t>p</w:t>
      </w:r>
      <w:r w:rsidRPr="00AC4615">
        <w:rPr>
          <w:rFonts w:ascii="Calibri" w:eastAsia="Calibri" w:hAnsi="Calibri" w:cs="Calibri"/>
          <w:spacing w:val="1"/>
          <w:lang w:val="es-MX"/>
        </w:rPr>
        <w:t>o</w:t>
      </w:r>
      <w:r w:rsidRPr="00AC4615">
        <w:rPr>
          <w:rFonts w:ascii="Calibri" w:eastAsia="Calibri" w:hAnsi="Calibri" w:cs="Calibri"/>
          <w:lang w:val="es-MX"/>
        </w:rPr>
        <w:t>r p</w:t>
      </w:r>
      <w:r w:rsidRPr="00AC4615">
        <w:rPr>
          <w:rFonts w:ascii="Calibri" w:eastAsia="Calibri" w:hAnsi="Calibri" w:cs="Calibri"/>
          <w:spacing w:val="-1"/>
          <w:lang w:val="es-MX"/>
        </w:rPr>
        <w:t>un</w:t>
      </w:r>
      <w:r w:rsidRPr="00AC4615">
        <w:rPr>
          <w:rFonts w:ascii="Calibri" w:eastAsia="Calibri" w:hAnsi="Calibri" w:cs="Calibri"/>
          <w:lang w:val="es-MX"/>
        </w:rPr>
        <w:t>t</w:t>
      </w:r>
      <w:r w:rsidRPr="00AC4615">
        <w:rPr>
          <w:rFonts w:ascii="Calibri" w:eastAsia="Calibri" w:hAnsi="Calibri" w:cs="Calibri"/>
          <w:spacing w:val="1"/>
          <w:lang w:val="es-MX"/>
        </w:rPr>
        <w:t>o</w:t>
      </w:r>
      <w:r w:rsidRPr="00AC4615">
        <w:rPr>
          <w:rFonts w:ascii="Calibri" w:eastAsia="Calibri" w:hAnsi="Calibri" w:cs="Calibri"/>
          <w:lang w:val="es-MX"/>
        </w:rPr>
        <w:t>.</w:t>
      </w:r>
    </w:p>
    <w:p w14:paraId="3C1644B5" w14:textId="77777777" w:rsidR="004A2284" w:rsidRPr="00AC4615" w:rsidRDefault="004A2284">
      <w:pPr>
        <w:spacing w:before="7" w:after="0" w:line="100" w:lineRule="exact"/>
        <w:rPr>
          <w:sz w:val="10"/>
          <w:szCs w:val="10"/>
          <w:lang w:val="es-MX"/>
        </w:rPr>
      </w:pPr>
    </w:p>
    <w:p w14:paraId="3D56A8F3" w14:textId="77777777" w:rsidR="004A2284" w:rsidRPr="00AC4615" w:rsidRDefault="004A2284">
      <w:pPr>
        <w:spacing w:after="0" w:line="200" w:lineRule="exact"/>
        <w:rPr>
          <w:sz w:val="20"/>
          <w:szCs w:val="20"/>
          <w:lang w:val="es-MX"/>
        </w:rPr>
      </w:pPr>
    </w:p>
    <w:p w14:paraId="409C39E9" w14:textId="77777777" w:rsidR="004A2284" w:rsidRPr="00AC4615" w:rsidRDefault="00AC4615">
      <w:pPr>
        <w:tabs>
          <w:tab w:val="left" w:pos="840"/>
        </w:tabs>
        <w:spacing w:after="0"/>
        <w:ind w:left="859" w:right="97" w:hanging="360"/>
        <w:jc w:val="both"/>
        <w:rPr>
          <w:rFonts w:ascii="Calibri" w:eastAsia="Calibri" w:hAnsi="Calibri" w:cs="Calibri"/>
          <w:lang w:val="es-MX"/>
        </w:rPr>
      </w:pPr>
      <w:r w:rsidRPr="00AC4615">
        <w:rPr>
          <w:rFonts w:ascii="Calibri" w:eastAsia="Calibri" w:hAnsi="Calibri" w:cs="Calibri"/>
          <w:lang w:val="es-MX"/>
        </w:rPr>
        <w:t>c.</w:t>
      </w:r>
      <w:r w:rsidRPr="00AC4615">
        <w:rPr>
          <w:rFonts w:ascii="Calibri" w:eastAsia="Calibri" w:hAnsi="Calibri" w:cs="Calibri"/>
          <w:lang w:val="es-MX"/>
        </w:rPr>
        <w:tab/>
      </w:r>
      <w:proofErr w:type="gramStart"/>
      <w:r w:rsidRPr="00AC4615">
        <w:rPr>
          <w:rFonts w:ascii="Calibri" w:eastAsia="Calibri" w:hAnsi="Calibri" w:cs="Calibri"/>
          <w:spacing w:val="1"/>
          <w:lang w:val="es-MX"/>
        </w:rPr>
        <w:t>P</w:t>
      </w:r>
      <w:r w:rsidRPr="00AC4615">
        <w:rPr>
          <w:rFonts w:ascii="Calibri" w:eastAsia="Calibri" w:hAnsi="Calibri" w:cs="Calibri"/>
          <w:lang w:val="es-MX"/>
        </w:rPr>
        <w:t>la</w:t>
      </w:r>
      <w:r w:rsidRPr="00AC4615">
        <w:rPr>
          <w:rFonts w:ascii="Calibri" w:eastAsia="Calibri" w:hAnsi="Calibri" w:cs="Calibri"/>
          <w:spacing w:val="-1"/>
          <w:lang w:val="es-MX"/>
        </w:rPr>
        <w:t>n</w:t>
      </w:r>
      <w:r w:rsidRPr="00AC4615">
        <w:rPr>
          <w:rFonts w:ascii="Calibri" w:eastAsia="Calibri" w:hAnsi="Calibri" w:cs="Calibri"/>
          <w:lang w:val="es-MX"/>
        </w:rPr>
        <w:t>t</w:t>
      </w:r>
      <w:r w:rsidRPr="00AC4615">
        <w:rPr>
          <w:rFonts w:ascii="Calibri" w:eastAsia="Calibri" w:hAnsi="Calibri" w:cs="Calibri"/>
          <w:spacing w:val="1"/>
          <w:lang w:val="es-MX"/>
        </w:rPr>
        <w:t>e</w:t>
      </w:r>
      <w:r w:rsidRPr="00AC4615">
        <w:rPr>
          <w:rFonts w:ascii="Calibri" w:eastAsia="Calibri" w:hAnsi="Calibri" w:cs="Calibri"/>
          <w:spacing w:val="-3"/>
          <w:lang w:val="es-MX"/>
        </w:rPr>
        <w:t>a</w:t>
      </w:r>
      <w:r w:rsidRPr="00AC4615">
        <w:rPr>
          <w:rFonts w:ascii="Calibri" w:eastAsia="Calibri" w:hAnsi="Calibri" w:cs="Calibri"/>
          <w:spacing w:val="1"/>
          <w:lang w:val="es-MX"/>
        </w:rPr>
        <w:t>m</w:t>
      </w:r>
      <w:r w:rsidRPr="00AC4615">
        <w:rPr>
          <w:rFonts w:ascii="Calibri" w:eastAsia="Calibri" w:hAnsi="Calibri" w:cs="Calibri"/>
          <w:lang w:val="es-MX"/>
        </w:rPr>
        <w:t>ie</w:t>
      </w:r>
      <w:r w:rsidRPr="00AC4615">
        <w:rPr>
          <w:rFonts w:ascii="Calibri" w:eastAsia="Calibri" w:hAnsi="Calibri" w:cs="Calibri"/>
          <w:spacing w:val="-3"/>
          <w:lang w:val="es-MX"/>
        </w:rPr>
        <w:t>n</w:t>
      </w:r>
      <w:r w:rsidRPr="00AC4615">
        <w:rPr>
          <w:rFonts w:ascii="Calibri" w:eastAsia="Calibri" w:hAnsi="Calibri" w:cs="Calibri"/>
          <w:lang w:val="es-MX"/>
        </w:rPr>
        <w:t xml:space="preserve">to </w:t>
      </w:r>
      <w:r w:rsidRPr="00AC4615">
        <w:rPr>
          <w:rFonts w:ascii="Calibri" w:eastAsia="Calibri" w:hAnsi="Calibri" w:cs="Calibri"/>
          <w:spacing w:val="10"/>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w:t>
      </w:r>
      <w:proofErr w:type="gramEnd"/>
      <w:r w:rsidRPr="00AC4615">
        <w:rPr>
          <w:rFonts w:ascii="Calibri" w:eastAsia="Calibri" w:hAnsi="Calibri" w:cs="Calibri"/>
          <w:lang w:val="es-MX"/>
        </w:rPr>
        <w:t xml:space="preserve"> </w:t>
      </w:r>
      <w:r w:rsidRPr="00AC4615">
        <w:rPr>
          <w:rFonts w:ascii="Calibri" w:eastAsia="Calibri" w:hAnsi="Calibri" w:cs="Calibri"/>
          <w:spacing w:val="9"/>
          <w:lang w:val="es-MX"/>
        </w:rPr>
        <w:t xml:space="preserve"> </w:t>
      </w:r>
      <w:r w:rsidRPr="00AC4615">
        <w:rPr>
          <w:rFonts w:ascii="Calibri" w:eastAsia="Calibri" w:hAnsi="Calibri" w:cs="Calibri"/>
          <w:lang w:val="es-MX"/>
        </w:rPr>
        <w:t>Va</w:t>
      </w:r>
      <w:r w:rsidRPr="00AC4615">
        <w:rPr>
          <w:rFonts w:ascii="Calibri" w:eastAsia="Calibri" w:hAnsi="Calibri" w:cs="Calibri"/>
          <w:spacing w:val="-3"/>
          <w:lang w:val="es-MX"/>
        </w:rPr>
        <w:t>l</w:t>
      </w:r>
      <w:r w:rsidRPr="00AC4615">
        <w:rPr>
          <w:rFonts w:ascii="Calibri" w:eastAsia="Calibri" w:hAnsi="Calibri" w:cs="Calibri"/>
          <w:spacing w:val="1"/>
          <w:lang w:val="es-MX"/>
        </w:rPr>
        <w:t>o</w:t>
      </w:r>
      <w:r w:rsidRPr="00AC4615">
        <w:rPr>
          <w:rFonts w:ascii="Calibri" w:eastAsia="Calibri" w:hAnsi="Calibri" w:cs="Calibri"/>
          <w:lang w:val="es-MX"/>
        </w:rPr>
        <w:t xml:space="preserve">r </w:t>
      </w:r>
      <w:r w:rsidRPr="00AC4615">
        <w:rPr>
          <w:rFonts w:ascii="Calibri" w:eastAsia="Calibri" w:hAnsi="Calibri" w:cs="Calibri"/>
          <w:spacing w:val="6"/>
          <w:lang w:val="es-MX"/>
        </w:rPr>
        <w:t xml:space="preserve"> </w:t>
      </w:r>
      <w:r w:rsidRPr="00AC4615">
        <w:rPr>
          <w:rFonts w:ascii="Calibri" w:eastAsia="Calibri" w:hAnsi="Calibri" w:cs="Calibri"/>
          <w:lang w:val="es-MX"/>
        </w:rPr>
        <w:t>A</w:t>
      </w:r>
      <w:r w:rsidRPr="00AC4615">
        <w:rPr>
          <w:rFonts w:ascii="Calibri" w:eastAsia="Calibri" w:hAnsi="Calibri" w:cs="Calibri"/>
          <w:spacing w:val="-1"/>
          <w:lang w:val="es-MX"/>
        </w:rPr>
        <w:t>g</w:t>
      </w:r>
      <w:r w:rsidRPr="00AC4615">
        <w:rPr>
          <w:rFonts w:ascii="Calibri" w:eastAsia="Calibri" w:hAnsi="Calibri" w:cs="Calibri"/>
          <w:lang w:val="es-MX"/>
        </w:rPr>
        <w:t>reg</w:t>
      </w:r>
      <w:r w:rsidRPr="00AC4615">
        <w:rPr>
          <w:rFonts w:ascii="Calibri" w:eastAsia="Calibri" w:hAnsi="Calibri" w:cs="Calibri"/>
          <w:spacing w:val="-1"/>
          <w:lang w:val="es-MX"/>
        </w:rPr>
        <w:t>ad</w:t>
      </w:r>
      <w:r w:rsidRPr="00AC4615">
        <w:rPr>
          <w:rFonts w:ascii="Calibri" w:eastAsia="Calibri" w:hAnsi="Calibri" w:cs="Calibri"/>
          <w:spacing w:val="1"/>
          <w:lang w:val="es-MX"/>
        </w:rPr>
        <w:t>o</w:t>
      </w:r>
      <w:r w:rsidRPr="00AC4615">
        <w:rPr>
          <w:rFonts w:ascii="Calibri" w:eastAsia="Calibri" w:hAnsi="Calibri" w:cs="Calibri"/>
          <w:lang w:val="es-MX"/>
        </w:rPr>
        <w:t xml:space="preserve">: </w:t>
      </w:r>
      <w:r w:rsidRPr="00AC4615">
        <w:rPr>
          <w:rFonts w:ascii="Calibri" w:eastAsia="Calibri" w:hAnsi="Calibri" w:cs="Calibri"/>
          <w:spacing w:val="7"/>
          <w:lang w:val="es-MX"/>
        </w:rPr>
        <w:t xml:space="preserve"> </w:t>
      </w:r>
      <w:r w:rsidRPr="00AC4615">
        <w:rPr>
          <w:rFonts w:ascii="Calibri" w:eastAsia="Calibri" w:hAnsi="Calibri" w:cs="Calibri"/>
          <w:lang w:val="es-MX"/>
        </w:rPr>
        <w:t xml:space="preserve">En </w:t>
      </w:r>
      <w:r w:rsidRPr="00AC4615">
        <w:rPr>
          <w:rFonts w:ascii="Calibri" w:eastAsia="Calibri" w:hAnsi="Calibri" w:cs="Calibri"/>
          <w:spacing w:val="8"/>
          <w:lang w:val="es-MX"/>
        </w:rPr>
        <w:t xml:space="preserve"> </w:t>
      </w:r>
      <w:r w:rsidRPr="00AC4615">
        <w:rPr>
          <w:rFonts w:ascii="Calibri" w:eastAsia="Calibri" w:hAnsi="Calibri" w:cs="Calibri"/>
          <w:lang w:val="es-MX"/>
        </w:rPr>
        <w:t>e</w:t>
      </w:r>
      <w:r w:rsidRPr="00AC4615">
        <w:rPr>
          <w:rFonts w:ascii="Calibri" w:eastAsia="Calibri" w:hAnsi="Calibri" w:cs="Calibri"/>
          <w:spacing w:val="-2"/>
          <w:lang w:val="es-MX"/>
        </w:rPr>
        <w:t>s</w:t>
      </w:r>
      <w:r w:rsidRPr="00AC4615">
        <w:rPr>
          <w:rFonts w:ascii="Calibri" w:eastAsia="Calibri" w:hAnsi="Calibri" w:cs="Calibri"/>
          <w:lang w:val="es-MX"/>
        </w:rPr>
        <w:t xml:space="preserve">ta </w:t>
      </w:r>
      <w:r w:rsidRPr="00AC4615">
        <w:rPr>
          <w:rFonts w:ascii="Calibri" w:eastAsia="Calibri" w:hAnsi="Calibri" w:cs="Calibri"/>
          <w:spacing w:val="9"/>
          <w:lang w:val="es-MX"/>
        </w:rPr>
        <w:t xml:space="preserve"> </w:t>
      </w:r>
      <w:r w:rsidRPr="00AC4615">
        <w:rPr>
          <w:rFonts w:ascii="Calibri" w:eastAsia="Calibri" w:hAnsi="Calibri" w:cs="Calibri"/>
          <w:lang w:val="es-MX"/>
        </w:rPr>
        <w:t>s</w:t>
      </w:r>
      <w:r w:rsidRPr="00AC4615">
        <w:rPr>
          <w:rFonts w:ascii="Calibri" w:eastAsia="Calibri" w:hAnsi="Calibri" w:cs="Calibri"/>
          <w:spacing w:val="-2"/>
          <w:lang w:val="es-MX"/>
        </w:rPr>
        <w:t>e</w:t>
      </w:r>
      <w:r w:rsidRPr="00AC4615">
        <w:rPr>
          <w:rFonts w:ascii="Calibri" w:eastAsia="Calibri" w:hAnsi="Calibri" w:cs="Calibri"/>
          <w:lang w:val="es-MX"/>
        </w:rPr>
        <w:t>cc</w:t>
      </w:r>
      <w:r w:rsidRPr="00AC4615">
        <w:rPr>
          <w:rFonts w:ascii="Calibri" w:eastAsia="Calibri" w:hAnsi="Calibri" w:cs="Calibri"/>
          <w:spacing w:val="-2"/>
          <w:lang w:val="es-MX"/>
        </w:rPr>
        <w:t>i</w:t>
      </w:r>
      <w:r w:rsidRPr="00AC4615">
        <w:rPr>
          <w:rFonts w:ascii="Calibri" w:eastAsia="Calibri" w:hAnsi="Calibri" w:cs="Calibri"/>
          <w:spacing w:val="-1"/>
          <w:lang w:val="es-MX"/>
        </w:rPr>
        <w:t>ón</w:t>
      </w:r>
      <w:r w:rsidRPr="00AC4615">
        <w:rPr>
          <w:rFonts w:ascii="Calibri" w:eastAsia="Calibri" w:hAnsi="Calibri" w:cs="Calibri"/>
          <w:lang w:val="es-MX"/>
        </w:rPr>
        <w:t xml:space="preserve">, </w:t>
      </w:r>
      <w:r w:rsidRPr="00AC4615">
        <w:rPr>
          <w:rFonts w:ascii="Calibri" w:eastAsia="Calibri" w:hAnsi="Calibri" w:cs="Calibri"/>
          <w:spacing w:val="8"/>
          <w:lang w:val="es-MX"/>
        </w:rPr>
        <w:t xml:space="preserve"> </w:t>
      </w:r>
      <w:r w:rsidRPr="00AC4615">
        <w:rPr>
          <w:rFonts w:ascii="Calibri" w:eastAsia="Calibri" w:hAnsi="Calibri" w:cs="Calibri"/>
          <w:lang w:val="es-MX"/>
        </w:rPr>
        <w:t xml:space="preserve">se </w:t>
      </w:r>
      <w:r w:rsidRPr="00AC4615">
        <w:rPr>
          <w:rFonts w:ascii="Calibri" w:eastAsia="Calibri" w:hAnsi="Calibri" w:cs="Calibri"/>
          <w:spacing w:val="9"/>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ebe</w:t>
      </w:r>
      <w:r w:rsidRPr="00AC4615">
        <w:rPr>
          <w:rFonts w:ascii="Calibri" w:eastAsia="Calibri" w:hAnsi="Calibri" w:cs="Calibri"/>
          <w:spacing w:val="-2"/>
          <w:lang w:val="es-MX"/>
        </w:rPr>
        <w:t>r</w:t>
      </w:r>
      <w:r w:rsidRPr="00AC4615">
        <w:rPr>
          <w:rFonts w:ascii="Calibri" w:eastAsia="Calibri" w:hAnsi="Calibri" w:cs="Calibri"/>
          <w:lang w:val="es-MX"/>
        </w:rPr>
        <w:t xml:space="preserve">á </w:t>
      </w:r>
      <w:r w:rsidRPr="00AC4615">
        <w:rPr>
          <w:rFonts w:ascii="Calibri" w:eastAsia="Calibri" w:hAnsi="Calibri" w:cs="Calibri"/>
          <w:spacing w:val="8"/>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t</w:t>
      </w:r>
      <w:r w:rsidRPr="00AC4615">
        <w:rPr>
          <w:rFonts w:ascii="Calibri" w:eastAsia="Calibri" w:hAnsi="Calibri" w:cs="Calibri"/>
          <w:lang w:val="es-MX"/>
        </w:rPr>
        <w:t>al</w:t>
      </w:r>
      <w:r w:rsidRPr="00AC4615">
        <w:rPr>
          <w:rFonts w:ascii="Calibri" w:eastAsia="Calibri" w:hAnsi="Calibri" w:cs="Calibri"/>
          <w:spacing w:val="-1"/>
          <w:lang w:val="es-MX"/>
        </w:rPr>
        <w:t>l</w:t>
      </w:r>
      <w:r w:rsidRPr="00AC4615">
        <w:rPr>
          <w:rFonts w:ascii="Calibri" w:eastAsia="Calibri" w:hAnsi="Calibri" w:cs="Calibri"/>
          <w:lang w:val="es-MX"/>
        </w:rPr>
        <w:t xml:space="preserve">ar </w:t>
      </w:r>
      <w:r w:rsidRPr="00AC4615">
        <w:rPr>
          <w:rFonts w:ascii="Calibri" w:eastAsia="Calibri" w:hAnsi="Calibri" w:cs="Calibri"/>
          <w:spacing w:val="6"/>
          <w:lang w:val="es-MX"/>
        </w:rPr>
        <w:t xml:space="preserve"> </w:t>
      </w:r>
      <w:r w:rsidRPr="00AC4615">
        <w:rPr>
          <w:rFonts w:ascii="Calibri" w:eastAsia="Calibri" w:hAnsi="Calibri" w:cs="Calibri"/>
          <w:lang w:val="es-MX"/>
        </w:rPr>
        <w:t xml:space="preserve">la </w:t>
      </w:r>
      <w:r w:rsidRPr="00AC4615">
        <w:rPr>
          <w:rFonts w:ascii="Calibri" w:eastAsia="Calibri" w:hAnsi="Calibri" w:cs="Calibri"/>
          <w:spacing w:val="6"/>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 xml:space="preserve">a </w:t>
      </w:r>
      <w:r w:rsidRPr="00AC4615">
        <w:rPr>
          <w:rFonts w:ascii="Calibri" w:eastAsia="Calibri" w:hAnsi="Calibri" w:cs="Calibri"/>
          <w:spacing w:val="8"/>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 i</w:t>
      </w:r>
      <w:r w:rsidRPr="00AC4615">
        <w:rPr>
          <w:rFonts w:ascii="Calibri" w:eastAsia="Calibri" w:hAnsi="Calibri" w:cs="Calibri"/>
          <w:spacing w:val="-1"/>
          <w:lang w:val="es-MX"/>
        </w:rPr>
        <w:t>nn</w:t>
      </w:r>
      <w:r w:rsidRPr="00AC4615">
        <w:rPr>
          <w:rFonts w:ascii="Calibri" w:eastAsia="Calibri" w:hAnsi="Calibri" w:cs="Calibri"/>
          <w:spacing w:val="1"/>
          <w:lang w:val="es-MX"/>
        </w:rPr>
        <w:t>ov</w:t>
      </w:r>
      <w:r w:rsidRPr="00AC4615">
        <w:rPr>
          <w:rFonts w:ascii="Calibri" w:eastAsia="Calibri" w:hAnsi="Calibri" w:cs="Calibri"/>
          <w:lang w:val="es-MX"/>
        </w:rPr>
        <w:t>ac</w:t>
      </w:r>
      <w:r w:rsidRPr="00AC4615">
        <w:rPr>
          <w:rFonts w:ascii="Calibri" w:eastAsia="Calibri" w:hAnsi="Calibri" w:cs="Calibri"/>
          <w:spacing w:val="-3"/>
          <w:lang w:val="es-MX"/>
        </w:rPr>
        <w:t>i</w:t>
      </w:r>
      <w:r w:rsidRPr="00AC4615">
        <w:rPr>
          <w:rFonts w:ascii="Calibri" w:eastAsia="Calibri" w:hAnsi="Calibri" w:cs="Calibri"/>
          <w:spacing w:val="1"/>
          <w:lang w:val="es-MX"/>
        </w:rPr>
        <w:t>ó</w:t>
      </w:r>
      <w:r w:rsidRPr="00AC4615">
        <w:rPr>
          <w:rFonts w:ascii="Calibri" w:eastAsia="Calibri" w:hAnsi="Calibri" w:cs="Calibri"/>
          <w:spacing w:val="-1"/>
          <w:lang w:val="es-MX"/>
        </w:rPr>
        <w:t>n</w:t>
      </w:r>
      <w:r w:rsidRPr="00AC4615">
        <w:rPr>
          <w:rFonts w:ascii="Calibri" w:eastAsia="Calibri" w:hAnsi="Calibri" w:cs="Calibri"/>
          <w:lang w:val="es-MX"/>
        </w:rPr>
        <w:t>, en</w:t>
      </w:r>
      <w:r w:rsidRPr="00AC4615">
        <w:rPr>
          <w:rFonts w:ascii="Calibri" w:eastAsia="Calibri" w:hAnsi="Calibri" w:cs="Calibri"/>
          <w:spacing w:val="3"/>
          <w:lang w:val="es-MX"/>
        </w:rPr>
        <w:t xml:space="preserve"> </w:t>
      </w:r>
      <w:r w:rsidRPr="00AC4615">
        <w:rPr>
          <w:rFonts w:ascii="Calibri" w:eastAsia="Calibri" w:hAnsi="Calibri" w:cs="Calibri"/>
          <w:lang w:val="es-MX"/>
        </w:rPr>
        <w:t>lí</w:t>
      </w:r>
      <w:r w:rsidRPr="00AC4615">
        <w:rPr>
          <w:rFonts w:ascii="Calibri" w:eastAsia="Calibri" w:hAnsi="Calibri" w:cs="Calibri"/>
          <w:spacing w:val="-1"/>
          <w:lang w:val="es-MX"/>
        </w:rPr>
        <w:t>n</w:t>
      </w:r>
      <w:r w:rsidRPr="00AC4615">
        <w:rPr>
          <w:rFonts w:ascii="Calibri" w:eastAsia="Calibri" w:hAnsi="Calibri" w:cs="Calibri"/>
          <w:lang w:val="es-MX"/>
        </w:rPr>
        <w:t>ea</w:t>
      </w:r>
      <w:r w:rsidRPr="00AC4615">
        <w:rPr>
          <w:rFonts w:ascii="Calibri" w:eastAsia="Calibri" w:hAnsi="Calibri" w:cs="Calibri"/>
          <w:spacing w:val="1"/>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lang w:val="es-MX"/>
        </w:rPr>
        <w:t>n a</w:t>
      </w:r>
      <w:r w:rsidRPr="00AC4615">
        <w:rPr>
          <w:rFonts w:ascii="Calibri" w:eastAsia="Calibri" w:hAnsi="Calibri" w:cs="Calibri"/>
          <w:spacing w:val="-1"/>
          <w:lang w:val="es-MX"/>
        </w:rPr>
        <w:t>p</w:t>
      </w:r>
      <w:r w:rsidRPr="00AC4615">
        <w:rPr>
          <w:rFonts w:ascii="Calibri" w:eastAsia="Calibri" w:hAnsi="Calibri" w:cs="Calibri"/>
          <w:spacing w:val="1"/>
          <w:lang w:val="es-MX"/>
        </w:rPr>
        <w:t>oy</w:t>
      </w:r>
      <w:r w:rsidRPr="00AC4615">
        <w:rPr>
          <w:rFonts w:ascii="Calibri" w:eastAsia="Calibri" w:hAnsi="Calibri" w:cs="Calibri"/>
          <w:lang w:val="es-MX"/>
        </w:rPr>
        <w:t>ar el</w:t>
      </w:r>
      <w:r w:rsidRPr="00AC4615">
        <w:rPr>
          <w:rFonts w:ascii="Calibri" w:eastAsia="Calibri" w:hAnsi="Calibri" w:cs="Calibri"/>
          <w:spacing w:val="1"/>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esar</w:t>
      </w:r>
      <w:r w:rsidRPr="00AC4615">
        <w:rPr>
          <w:rFonts w:ascii="Calibri" w:eastAsia="Calibri" w:hAnsi="Calibri" w:cs="Calibri"/>
          <w:spacing w:val="-2"/>
          <w:lang w:val="es-MX"/>
        </w:rPr>
        <w:t>r</w:t>
      </w:r>
      <w:r w:rsidRPr="00AC4615">
        <w:rPr>
          <w:rFonts w:ascii="Calibri" w:eastAsia="Calibri" w:hAnsi="Calibri" w:cs="Calibri"/>
          <w:spacing w:val="1"/>
          <w:lang w:val="es-MX"/>
        </w:rPr>
        <w:t>o</w:t>
      </w:r>
      <w:r w:rsidRPr="00AC4615">
        <w:rPr>
          <w:rFonts w:ascii="Calibri" w:eastAsia="Calibri" w:hAnsi="Calibri" w:cs="Calibri"/>
          <w:lang w:val="es-MX"/>
        </w:rPr>
        <w:t>llo</w:t>
      </w:r>
      <w:r w:rsidRPr="00AC4615">
        <w:rPr>
          <w:rFonts w:ascii="Calibri" w:eastAsia="Calibri" w:hAnsi="Calibri" w:cs="Calibri"/>
          <w:spacing w:val="2"/>
          <w:lang w:val="es-MX"/>
        </w:rPr>
        <w:t xml:space="preserve"> </w:t>
      </w:r>
      <w:r w:rsidRPr="00AC4615">
        <w:rPr>
          <w:rFonts w:ascii="Calibri" w:eastAsia="Calibri" w:hAnsi="Calibri" w:cs="Calibri"/>
          <w:lang w:val="es-MX"/>
        </w:rPr>
        <w:t>cu</w:t>
      </w:r>
      <w:r w:rsidRPr="00AC4615">
        <w:rPr>
          <w:rFonts w:ascii="Calibri" w:eastAsia="Calibri" w:hAnsi="Calibri" w:cs="Calibri"/>
          <w:spacing w:val="-1"/>
          <w:lang w:val="es-MX"/>
        </w:rPr>
        <w:t>r</w:t>
      </w:r>
      <w:r w:rsidRPr="00AC4615">
        <w:rPr>
          <w:rFonts w:ascii="Calibri" w:eastAsia="Calibri" w:hAnsi="Calibri" w:cs="Calibri"/>
          <w:lang w:val="es-MX"/>
        </w:rPr>
        <w:t>r</w:t>
      </w:r>
      <w:r w:rsidRPr="00AC4615">
        <w:rPr>
          <w:rFonts w:ascii="Calibri" w:eastAsia="Calibri" w:hAnsi="Calibri" w:cs="Calibri"/>
          <w:spacing w:val="-3"/>
          <w:lang w:val="es-MX"/>
        </w:rPr>
        <w:t>i</w:t>
      </w:r>
      <w:r w:rsidRPr="00AC4615">
        <w:rPr>
          <w:rFonts w:ascii="Calibri" w:eastAsia="Calibri" w:hAnsi="Calibri" w:cs="Calibri"/>
          <w:lang w:val="es-MX"/>
        </w:rPr>
        <w:t>cu</w:t>
      </w:r>
      <w:r w:rsidRPr="00AC4615">
        <w:rPr>
          <w:rFonts w:ascii="Calibri" w:eastAsia="Calibri" w:hAnsi="Calibri" w:cs="Calibri"/>
          <w:spacing w:val="-1"/>
          <w:lang w:val="es-MX"/>
        </w:rPr>
        <w:t>l</w:t>
      </w:r>
      <w:r w:rsidRPr="00AC4615">
        <w:rPr>
          <w:rFonts w:ascii="Calibri" w:eastAsia="Calibri" w:hAnsi="Calibri" w:cs="Calibri"/>
          <w:lang w:val="es-MX"/>
        </w:rPr>
        <w:t>ar</w:t>
      </w:r>
      <w:r w:rsidRPr="00AC4615">
        <w:rPr>
          <w:rFonts w:ascii="Calibri" w:eastAsia="Calibri" w:hAnsi="Calibri" w:cs="Calibri"/>
          <w:spacing w:val="2"/>
          <w:lang w:val="es-MX"/>
        </w:rPr>
        <w:t xml:space="preserve"> </w:t>
      </w:r>
      <w:r w:rsidRPr="00AC4615">
        <w:rPr>
          <w:rFonts w:ascii="Calibri" w:eastAsia="Calibri" w:hAnsi="Calibri" w:cs="Calibri"/>
          <w:lang w:val="es-MX"/>
        </w:rPr>
        <w:t>en la</w:t>
      </w:r>
      <w:r w:rsidRPr="00AC4615">
        <w:rPr>
          <w:rFonts w:ascii="Calibri" w:eastAsia="Calibri" w:hAnsi="Calibri" w:cs="Calibri"/>
          <w:spacing w:val="2"/>
          <w:lang w:val="es-MX"/>
        </w:rPr>
        <w:t xml:space="preserve"> </w:t>
      </w:r>
      <w:r w:rsidRPr="00AC4615">
        <w:rPr>
          <w:rFonts w:ascii="Calibri" w:eastAsia="Calibri" w:hAnsi="Calibri" w:cs="Calibri"/>
          <w:spacing w:val="-3"/>
          <w:lang w:val="es-MX"/>
        </w:rPr>
        <w:t>r</w:t>
      </w:r>
      <w:r w:rsidRPr="00AC4615">
        <w:rPr>
          <w:rFonts w:ascii="Calibri" w:eastAsia="Calibri" w:hAnsi="Calibri" w:cs="Calibri"/>
          <w:lang w:val="es-MX"/>
        </w:rPr>
        <w:t>egi</w:t>
      </w:r>
      <w:r w:rsidRPr="00AC4615">
        <w:rPr>
          <w:rFonts w:ascii="Calibri" w:eastAsia="Calibri" w:hAnsi="Calibri" w:cs="Calibri"/>
          <w:spacing w:val="1"/>
          <w:lang w:val="es-MX"/>
        </w:rPr>
        <w:t>ó</w:t>
      </w:r>
      <w:r w:rsidRPr="00AC4615">
        <w:rPr>
          <w:rFonts w:ascii="Calibri" w:eastAsia="Calibri" w:hAnsi="Calibri" w:cs="Calibri"/>
          <w:spacing w:val="-1"/>
          <w:lang w:val="es-MX"/>
        </w:rPr>
        <w:t>n</w:t>
      </w:r>
      <w:r w:rsidRPr="00AC4615">
        <w:rPr>
          <w:rFonts w:ascii="Calibri" w:eastAsia="Calibri" w:hAnsi="Calibri" w:cs="Calibri"/>
          <w:lang w:val="es-MX"/>
        </w:rPr>
        <w:t>.</w:t>
      </w:r>
      <w:r w:rsidRPr="00AC4615">
        <w:rPr>
          <w:rFonts w:ascii="Calibri" w:eastAsia="Calibri" w:hAnsi="Calibri" w:cs="Calibri"/>
          <w:spacing w:val="2"/>
          <w:lang w:val="es-MX"/>
        </w:rPr>
        <w:t xml:space="preserve"> </w:t>
      </w:r>
      <w:r w:rsidRPr="00AC4615">
        <w:rPr>
          <w:rFonts w:ascii="Calibri" w:eastAsia="Calibri" w:hAnsi="Calibri" w:cs="Calibri"/>
          <w:lang w:val="es-MX"/>
        </w:rPr>
        <w:t>A</w:t>
      </w:r>
      <w:r w:rsidRPr="00AC4615">
        <w:rPr>
          <w:rFonts w:ascii="Calibri" w:eastAsia="Calibri" w:hAnsi="Calibri" w:cs="Calibri"/>
          <w:spacing w:val="-4"/>
          <w:lang w:val="es-MX"/>
        </w:rPr>
        <w:t>p</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2"/>
          <w:lang w:val="es-MX"/>
        </w:rPr>
        <w:t>t</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spacing w:val="-2"/>
          <w:lang w:val="es-MX"/>
        </w:rPr>
        <w:t>t</w:t>
      </w:r>
      <w:r w:rsidRPr="00AC4615">
        <w:rPr>
          <w:rFonts w:ascii="Calibri" w:eastAsia="Calibri" w:hAnsi="Calibri" w:cs="Calibri"/>
          <w:lang w:val="es-MX"/>
        </w:rPr>
        <w:t>écni</w:t>
      </w:r>
      <w:r w:rsidRPr="00AC4615">
        <w:rPr>
          <w:rFonts w:ascii="Calibri" w:eastAsia="Calibri" w:hAnsi="Calibri" w:cs="Calibri"/>
          <w:spacing w:val="-2"/>
          <w:lang w:val="es-MX"/>
        </w:rPr>
        <w:t>c</w:t>
      </w:r>
      <w:r w:rsidRPr="00AC4615">
        <w:rPr>
          <w:rFonts w:ascii="Calibri" w:eastAsia="Calibri" w:hAnsi="Calibri" w:cs="Calibri"/>
          <w:lang w:val="es-MX"/>
        </w:rPr>
        <w:t>o</w:t>
      </w:r>
      <w:r w:rsidRPr="00AC4615">
        <w:rPr>
          <w:rFonts w:ascii="Calibri" w:eastAsia="Calibri" w:hAnsi="Calibri" w:cs="Calibri"/>
          <w:spacing w:val="1"/>
          <w:lang w:val="es-MX"/>
        </w:rPr>
        <w:t xml:space="preserve"> </w:t>
      </w:r>
      <w:r w:rsidRPr="00AC4615">
        <w:rPr>
          <w:rFonts w:ascii="Calibri" w:eastAsia="Calibri" w:hAnsi="Calibri" w:cs="Calibri"/>
          <w:lang w:val="es-MX"/>
        </w:rPr>
        <w:t>y fi</w:t>
      </w:r>
      <w:r w:rsidRPr="00AC4615">
        <w:rPr>
          <w:rFonts w:ascii="Calibri" w:eastAsia="Calibri" w:hAnsi="Calibri" w:cs="Calibri"/>
          <w:spacing w:val="-1"/>
          <w:lang w:val="es-MX"/>
        </w:rPr>
        <w:t>n</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ciero</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qu</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spacing w:val="-3"/>
          <w:lang w:val="es-MX"/>
        </w:rPr>
        <w:t>l</w:t>
      </w:r>
      <w:r w:rsidRPr="00AC4615">
        <w:rPr>
          <w:rFonts w:ascii="Calibri" w:eastAsia="Calibri" w:hAnsi="Calibri" w:cs="Calibri"/>
          <w:lang w:val="es-MX"/>
        </w:rPr>
        <w:t>a</w:t>
      </w:r>
      <w:r w:rsidRPr="00AC4615">
        <w:rPr>
          <w:rFonts w:ascii="Calibri" w:eastAsia="Calibri" w:hAnsi="Calibri" w:cs="Calibri"/>
          <w:spacing w:val="3"/>
          <w:lang w:val="es-MX"/>
        </w:rPr>
        <w:t xml:space="preserve"> </w:t>
      </w:r>
      <w:r w:rsidRPr="00AC4615">
        <w:rPr>
          <w:rFonts w:ascii="Calibri" w:eastAsia="Calibri" w:hAnsi="Calibri" w:cs="Calibri"/>
          <w:lang w:val="es-MX"/>
        </w:rPr>
        <w:t>i</w:t>
      </w:r>
      <w:r w:rsidRPr="00AC4615">
        <w:rPr>
          <w:rFonts w:ascii="Calibri" w:eastAsia="Calibri" w:hAnsi="Calibri" w:cs="Calibri"/>
          <w:spacing w:val="-1"/>
          <w:lang w:val="es-MX"/>
        </w:rPr>
        <w:t>n</w:t>
      </w:r>
      <w:r w:rsidRPr="00AC4615">
        <w:rPr>
          <w:rFonts w:ascii="Calibri" w:eastAsia="Calibri" w:hAnsi="Calibri" w:cs="Calibri"/>
          <w:lang w:val="es-MX"/>
        </w:rPr>
        <w:t>stituc</w:t>
      </w:r>
      <w:r w:rsidRPr="00AC4615">
        <w:rPr>
          <w:rFonts w:ascii="Calibri" w:eastAsia="Calibri" w:hAnsi="Calibri" w:cs="Calibri"/>
          <w:spacing w:val="-3"/>
          <w:lang w:val="es-MX"/>
        </w:rPr>
        <w:t>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2"/>
          <w:lang w:val="es-MX"/>
        </w:rPr>
        <w:t xml:space="preserve"> </w:t>
      </w:r>
      <w:r w:rsidRPr="00AC4615">
        <w:rPr>
          <w:rFonts w:ascii="Calibri" w:eastAsia="Calibri" w:hAnsi="Calibri" w:cs="Calibri"/>
          <w:lang w:val="es-MX"/>
        </w:rPr>
        <w:t>ent</w:t>
      </w:r>
      <w:r w:rsidRPr="00AC4615">
        <w:rPr>
          <w:rFonts w:ascii="Calibri" w:eastAsia="Calibri" w:hAnsi="Calibri" w:cs="Calibri"/>
          <w:spacing w:val="-2"/>
          <w:lang w:val="es-MX"/>
        </w:rPr>
        <w:t>r</w:t>
      </w:r>
      <w:r w:rsidRPr="00AC4615">
        <w:rPr>
          <w:rFonts w:ascii="Calibri" w:eastAsia="Calibri" w:hAnsi="Calibri" w:cs="Calibri"/>
          <w:lang w:val="es-MX"/>
        </w:rPr>
        <w:t>ega</w:t>
      </w:r>
      <w:r w:rsidRPr="00AC4615">
        <w:rPr>
          <w:rFonts w:ascii="Calibri" w:eastAsia="Calibri" w:hAnsi="Calibri" w:cs="Calibri"/>
          <w:spacing w:val="-1"/>
          <w:lang w:val="es-MX"/>
        </w:rPr>
        <w:t>r</w:t>
      </w:r>
      <w:r w:rsidRPr="00AC4615">
        <w:rPr>
          <w:rFonts w:ascii="Calibri" w:eastAsia="Calibri" w:hAnsi="Calibri" w:cs="Calibri"/>
          <w:lang w:val="es-MX"/>
        </w:rPr>
        <w:t>á</w:t>
      </w:r>
      <w:r w:rsidRPr="00AC4615">
        <w:rPr>
          <w:rFonts w:ascii="Calibri" w:eastAsia="Calibri" w:hAnsi="Calibri" w:cs="Calibri"/>
          <w:spacing w:val="3"/>
          <w:lang w:val="es-MX"/>
        </w:rPr>
        <w:t xml:space="preserve"> </w:t>
      </w:r>
      <w:r w:rsidRPr="00AC4615">
        <w:rPr>
          <w:rFonts w:ascii="Calibri" w:eastAsia="Calibri" w:hAnsi="Calibri" w:cs="Calibri"/>
          <w:lang w:val="es-MX"/>
        </w:rPr>
        <w:t>en</w:t>
      </w:r>
      <w:r w:rsidRPr="00AC4615">
        <w:rPr>
          <w:rFonts w:ascii="Calibri" w:eastAsia="Calibri" w:hAnsi="Calibri" w:cs="Calibri"/>
          <w:spacing w:val="2"/>
          <w:lang w:val="es-MX"/>
        </w:rPr>
        <w:t xml:space="preserve"> </w:t>
      </w:r>
      <w:r w:rsidRPr="00AC4615">
        <w:rPr>
          <w:rFonts w:ascii="Calibri" w:eastAsia="Calibri" w:hAnsi="Calibri" w:cs="Calibri"/>
          <w:lang w:val="es-MX"/>
        </w:rPr>
        <w:t>su cal</w:t>
      </w:r>
      <w:r w:rsidRPr="00AC4615">
        <w:rPr>
          <w:rFonts w:ascii="Calibri" w:eastAsia="Calibri" w:hAnsi="Calibri" w:cs="Calibri"/>
          <w:spacing w:val="-1"/>
          <w:lang w:val="es-MX"/>
        </w:rPr>
        <w:t>id</w:t>
      </w:r>
      <w:r w:rsidRPr="00AC4615">
        <w:rPr>
          <w:rFonts w:ascii="Calibri" w:eastAsia="Calibri" w:hAnsi="Calibri" w:cs="Calibri"/>
          <w:spacing w:val="-3"/>
          <w:lang w:val="es-MX"/>
        </w:rPr>
        <w:t>a</w:t>
      </w:r>
      <w:r w:rsidRPr="00AC4615">
        <w:rPr>
          <w:rFonts w:ascii="Calibri" w:eastAsia="Calibri" w:hAnsi="Calibri" w:cs="Calibri"/>
          <w:lang w:val="es-MX"/>
        </w:rPr>
        <w:t>d</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1"/>
          <w:lang w:val="es-MX"/>
        </w:rPr>
        <w:t>o</w:t>
      </w:r>
      <w:r w:rsidRPr="00AC4615">
        <w:rPr>
          <w:rFonts w:ascii="Calibri" w:eastAsia="Calibri" w:hAnsi="Calibri" w:cs="Calibri"/>
          <w:lang w:val="es-MX"/>
        </w:rPr>
        <w:t>si</w:t>
      </w:r>
      <w:r w:rsidRPr="00AC4615">
        <w:rPr>
          <w:rFonts w:ascii="Calibri" w:eastAsia="Calibri" w:hAnsi="Calibri" w:cs="Calibri"/>
          <w:spacing w:val="-1"/>
          <w:lang w:val="es-MX"/>
        </w:rPr>
        <w:t>b</w:t>
      </w:r>
      <w:r w:rsidRPr="00AC4615">
        <w:rPr>
          <w:rFonts w:ascii="Calibri" w:eastAsia="Calibri" w:hAnsi="Calibri" w:cs="Calibri"/>
          <w:lang w:val="es-MX"/>
        </w:rPr>
        <w:t xml:space="preserve">le </w:t>
      </w:r>
      <w:r w:rsidRPr="00AC4615">
        <w:rPr>
          <w:rFonts w:ascii="Calibri" w:eastAsia="Calibri" w:hAnsi="Calibri" w:cs="Calibri"/>
          <w:spacing w:val="1"/>
          <w:lang w:val="es-MX"/>
        </w:rPr>
        <w:t>“</w:t>
      </w:r>
      <w:r w:rsidRPr="00AC4615">
        <w:rPr>
          <w:rFonts w:ascii="Calibri" w:eastAsia="Calibri" w:hAnsi="Calibri" w:cs="Calibri"/>
          <w:spacing w:val="-2"/>
          <w:lang w:val="es-MX"/>
        </w:rPr>
        <w:t>s</w:t>
      </w:r>
      <w:r w:rsidRPr="00AC4615">
        <w:rPr>
          <w:rFonts w:ascii="Calibri" w:eastAsia="Calibri" w:hAnsi="Calibri" w:cs="Calibri"/>
          <w:spacing w:val="1"/>
          <w:lang w:val="es-MX"/>
        </w:rPr>
        <w:t>o</w:t>
      </w:r>
      <w:r w:rsidRPr="00AC4615">
        <w:rPr>
          <w:rFonts w:ascii="Calibri" w:eastAsia="Calibri" w:hAnsi="Calibri" w:cs="Calibri"/>
          <w:lang w:val="es-MX"/>
        </w:rPr>
        <w:t>c</w:t>
      </w:r>
      <w:r w:rsidRPr="00AC4615">
        <w:rPr>
          <w:rFonts w:ascii="Calibri" w:eastAsia="Calibri" w:hAnsi="Calibri" w:cs="Calibri"/>
          <w:spacing w:val="-3"/>
          <w:lang w:val="es-MX"/>
        </w:rPr>
        <w:t>i</w:t>
      </w:r>
      <w:r w:rsidRPr="00AC4615">
        <w:rPr>
          <w:rFonts w:ascii="Calibri" w:eastAsia="Calibri" w:hAnsi="Calibri" w:cs="Calibri"/>
          <w:lang w:val="es-MX"/>
        </w:rPr>
        <w:t>o</w:t>
      </w:r>
      <w:r w:rsidRPr="00AC4615">
        <w:rPr>
          <w:rFonts w:ascii="Calibri" w:eastAsia="Calibri" w:hAnsi="Calibri" w:cs="Calibri"/>
          <w:spacing w:val="4"/>
          <w:lang w:val="es-MX"/>
        </w:rPr>
        <w:t xml:space="preserve"> </w:t>
      </w:r>
      <w:r w:rsidRPr="00AC4615">
        <w:rPr>
          <w:rFonts w:ascii="Calibri" w:eastAsia="Calibri" w:hAnsi="Calibri" w:cs="Calibri"/>
          <w:spacing w:val="-3"/>
          <w:lang w:val="es-MX"/>
        </w:rPr>
        <w:t>i</w:t>
      </w:r>
      <w:r w:rsidRPr="00AC4615">
        <w:rPr>
          <w:rFonts w:ascii="Calibri" w:eastAsia="Calibri" w:hAnsi="Calibri" w:cs="Calibri"/>
          <w:spacing w:val="1"/>
          <w:lang w:val="es-MX"/>
        </w:rPr>
        <w:t>m</w:t>
      </w:r>
      <w:r w:rsidRPr="00AC4615">
        <w:rPr>
          <w:rFonts w:ascii="Calibri" w:eastAsia="Calibri" w:hAnsi="Calibri" w:cs="Calibri"/>
          <w:spacing w:val="-1"/>
          <w:lang w:val="es-MX"/>
        </w:rPr>
        <w:t>p</w:t>
      </w:r>
      <w:r w:rsidRPr="00AC4615">
        <w:rPr>
          <w:rFonts w:ascii="Calibri" w:eastAsia="Calibri" w:hAnsi="Calibri" w:cs="Calibri"/>
          <w:lang w:val="es-MX"/>
        </w:rPr>
        <w:t>l</w:t>
      </w:r>
      <w:r w:rsidRPr="00AC4615">
        <w:rPr>
          <w:rFonts w:ascii="Calibri" w:eastAsia="Calibri" w:hAnsi="Calibri" w:cs="Calibri"/>
          <w:spacing w:val="-2"/>
          <w:lang w:val="es-MX"/>
        </w:rPr>
        <w:t>e</w:t>
      </w:r>
      <w:r w:rsidRPr="00AC4615">
        <w:rPr>
          <w:rFonts w:ascii="Calibri" w:eastAsia="Calibri" w:hAnsi="Calibri" w:cs="Calibri"/>
          <w:spacing w:val="1"/>
          <w:lang w:val="es-MX"/>
        </w:rPr>
        <w:t>m</w:t>
      </w:r>
      <w:r w:rsidRPr="00AC4615">
        <w:rPr>
          <w:rFonts w:ascii="Calibri" w:eastAsia="Calibri" w:hAnsi="Calibri" w:cs="Calibri"/>
          <w:lang w:val="es-MX"/>
        </w:rPr>
        <w:t>enta</w:t>
      </w:r>
      <w:r w:rsidRPr="00AC4615">
        <w:rPr>
          <w:rFonts w:ascii="Calibri" w:eastAsia="Calibri" w:hAnsi="Calibri" w:cs="Calibri"/>
          <w:spacing w:val="-3"/>
          <w:lang w:val="es-MX"/>
        </w:rPr>
        <w:t>d</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 U</w:t>
      </w:r>
      <w:r w:rsidRPr="00AC4615">
        <w:rPr>
          <w:rFonts w:ascii="Calibri" w:eastAsia="Calibri" w:hAnsi="Calibri" w:cs="Calibri"/>
          <w:spacing w:val="-1"/>
          <w:lang w:val="es-MX"/>
        </w:rPr>
        <w:t>N</w:t>
      </w:r>
      <w:r w:rsidRPr="00AC4615">
        <w:rPr>
          <w:rFonts w:ascii="Calibri" w:eastAsia="Calibri" w:hAnsi="Calibri" w:cs="Calibri"/>
          <w:lang w:val="es-MX"/>
        </w:rPr>
        <w:t>ESCO</w:t>
      </w:r>
      <w:r w:rsidRPr="00AC4615">
        <w:rPr>
          <w:rFonts w:ascii="Calibri" w:eastAsia="Calibri" w:hAnsi="Calibri" w:cs="Calibri"/>
          <w:spacing w:val="1"/>
          <w:lang w:val="es-MX"/>
        </w:rPr>
        <w:t>”</w:t>
      </w:r>
      <w:r w:rsidRPr="00AC4615">
        <w:rPr>
          <w:rFonts w:ascii="Calibri" w:eastAsia="Calibri" w:hAnsi="Calibri" w:cs="Calibri"/>
          <w:lang w:val="es-MX"/>
        </w:rPr>
        <w:t>,</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t</w:t>
      </w:r>
      <w:r w:rsidRPr="00AC4615">
        <w:rPr>
          <w:rFonts w:ascii="Calibri" w:eastAsia="Calibri" w:hAnsi="Calibri" w:cs="Calibri"/>
          <w:lang w:val="es-MX"/>
        </w:rPr>
        <w:t xml:space="preserve">al </w:t>
      </w:r>
      <w:r w:rsidRPr="00AC4615">
        <w:rPr>
          <w:rFonts w:ascii="Calibri" w:eastAsia="Calibri" w:hAnsi="Calibri" w:cs="Calibri"/>
          <w:spacing w:val="-2"/>
          <w:lang w:val="es-MX"/>
        </w:rPr>
        <w:t>c</w:t>
      </w:r>
      <w:r w:rsidRPr="00AC4615">
        <w:rPr>
          <w:rFonts w:ascii="Calibri" w:eastAsia="Calibri" w:hAnsi="Calibri" w:cs="Calibri"/>
          <w:spacing w:val="-1"/>
          <w:lang w:val="es-MX"/>
        </w:rPr>
        <w:t>om</w:t>
      </w:r>
      <w:r w:rsidRPr="00AC4615">
        <w:rPr>
          <w:rFonts w:ascii="Calibri" w:eastAsia="Calibri" w:hAnsi="Calibri" w:cs="Calibri"/>
          <w:lang w:val="es-MX"/>
        </w:rPr>
        <w:t>o</w:t>
      </w:r>
      <w:r w:rsidRPr="00AC4615">
        <w:rPr>
          <w:rFonts w:ascii="Calibri" w:eastAsia="Calibri" w:hAnsi="Calibri" w:cs="Calibri"/>
          <w:spacing w:val="1"/>
          <w:lang w:val="es-MX"/>
        </w:rPr>
        <w:t xml:space="preserve"> </w:t>
      </w:r>
      <w:r w:rsidRPr="00AC4615">
        <w:rPr>
          <w:rFonts w:ascii="Calibri" w:eastAsia="Calibri" w:hAnsi="Calibri" w:cs="Calibri"/>
          <w:lang w:val="es-MX"/>
        </w:rPr>
        <w:t>se</w:t>
      </w:r>
      <w:r w:rsidRPr="00AC4615">
        <w:rPr>
          <w:rFonts w:ascii="Calibri" w:eastAsia="Calibri" w:hAnsi="Calibri" w:cs="Calibri"/>
          <w:spacing w:val="-1"/>
          <w:lang w:val="es-MX"/>
        </w:rPr>
        <w:t xml:space="preserve"> </w:t>
      </w:r>
      <w:r w:rsidRPr="00AC4615">
        <w:rPr>
          <w:rFonts w:ascii="Calibri" w:eastAsia="Calibri" w:hAnsi="Calibri" w:cs="Calibri"/>
          <w:spacing w:val="1"/>
          <w:lang w:val="es-MX"/>
        </w:rPr>
        <w:t>e</w:t>
      </w:r>
      <w:r w:rsidRPr="00AC4615">
        <w:rPr>
          <w:rFonts w:ascii="Calibri" w:eastAsia="Calibri" w:hAnsi="Calibri" w:cs="Calibri"/>
          <w:lang w:val="es-MX"/>
        </w:rPr>
        <w:t>s</w:t>
      </w:r>
      <w:r w:rsidRPr="00AC4615">
        <w:rPr>
          <w:rFonts w:ascii="Calibri" w:eastAsia="Calibri" w:hAnsi="Calibri" w:cs="Calibri"/>
          <w:spacing w:val="-2"/>
          <w:lang w:val="es-MX"/>
        </w:rPr>
        <w:t>t</w:t>
      </w:r>
      <w:r w:rsidRPr="00AC4615">
        <w:rPr>
          <w:rFonts w:ascii="Calibri" w:eastAsia="Calibri" w:hAnsi="Calibri" w:cs="Calibri"/>
          <w:spacing w:val="-3"/>
          <w:lang w:val="es-MX"/>
        </w:rPr>
        <w:t>a</w:t>
      </w:r>
      <w:r w:rsidRPr="00AC4615">
        <w:rPr>
          <w:rFonts w:ascii="Calibri" w:eastAsia="Calibri" w:hAnsi="Calibri" w:cs="Calibri"/>
          <w:spacing w:val="-1"/>
          <w:lang w:val="es-MX"/>
        </w:rPr>
        <w:t>b</w:t>
      </w:r>
      <w:r w:rsidRPr="00AC4615">
        <w:rPr>
          <w:rFonts w:ascii="Calibri" w:eastAsia="Calibri" w:hAnsi="Calibri" w:cs="Calibri"/>
          <w:lang w:val="es-MX"/>
        </w:rPr>
        <w:t xml:space="preserve">le </w:t>
      </w:r>
      <w:r w:rsidRPr="00AC4615">
        <w:rPr>
          <w:rFonts w:ascii="Calibri" w:eastAsia="Calibri" w:hAnsi="Calibri" w:cs="Calibri"/>
          <w:spacing w:val="1"/>
          <w:lang w:val="es-MX"/>
        </w:rPr>
        <w:t>e</w:t>
      </w:r>
      <w:r w:rsidRPr="00AC4615">
        <w:rPr>
          <w:rFonts w:ascii="Calibri" w:eastAsia="Calibri" w:hAnsi="Calibri" w:cs="Calibri"/>
          <w:lang w:val="es-MX"/>
        </w:rPr>
        <w:t xml:space="preserve">n </w:t>
      </w:r>
      <w:r w:rsidRPr="00AC4615">
        <w:rPr>
          <w:rFonts w:ascii="Calibri" w:eastAsia="Calibri" w:hAnsi="Calibri" w:cs="Calibri"/>
          <w:spacing w:val="-2"/>
          <w:lang w:val="es-MX"/>
        </w:rPr>
        <w:t>l</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1"/>
          <w:lang w:val="es-MX"/>
        </w:rPr>
        <w:t>T</w:t>
      </w:r>
      <w:r w:rsidRPr="00AC4615">
        <w:rPr>
          <w:rFonts w:ascii="Calibri" w:eastAsia="Calibri" w:hAnsi="Calibri" w:cs="Calibri"/>
          <w:lang w:val="es-MX"/>
        </w:rPr>
        <w:t>é</w:t>
      </w:r>
      <w:r w:rsidRPr="00AC4615">
        <w:rPr>
          <w:rFonts w:ascii="Calibri" w:eastAsia="Calibri" w:hAnsi="Calibri" w:cs="Calibri"/>
          <w:spacing w:val="-2"/>
          <w:lang w:val="es-MX"/>
        </w:rPr>
        <w:t>r</w:t>
      </w:r>
      <w:r w:rsidRPr="00AC4615">
        <w:rPr>
          <w:rFonts w:ascii="Calibri" w:eastAsia="Calibri" w:hAnsi="Calibri" w:cs="Calibri"/>
          <w:spacing w:val="1"/>
          <w:lang w:val="es-MX"/>
        </w:rPr>
        <w:t>m</w:t>
      </w:r>
      <w:r w:rsidRPr="00AC4615">
        <w:rPr>
          <w:rFonts w:ascii="Calibri" w:eastAsia="Calibri" w:hAnsi="Calibri" w:cs="Calibri"/>
          <w:lang w:val="es-MX"/>
        </w:rPr>
        <w:t>i</w:t>
      </w:r>
      <w:r w:rsidRPr="00AC4615">
        <w:rPr>
          <w:rFonts w:ascii="Calibri" w:eastAsia="Calibri" w:hAnsi="Calibri" w:cs="Calibri"/>
          <w:spacing w:val="-1"/>
          <w:lang w:val="es-MX"/>
        </w:rPr>
        <w:t>n</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3"/>
          <w:lang w:val="es-MX"/>
        </w:rPr>
        <w:t>d</w:t>
      </w:r>
      <w:r w:rsidRPr="00AC4615">
        <w:rPr>
          <w:rFonts w:ascii="Calibri" w:eastAsia="Calibri" w:hAnsi="Calibri" w:cs="Calibri"/>
          <w:lang w:val="es-MX"/>
        </w:rPr>
        <w:t>e</w:t>
      </w:r>
      <w:r w:rsidRPr="00AC4615">
        <w:rPr>
          <w:rFonts w:ascii="Calibri" w:eastAsia="Calibri" w:hAnsi="Calibri" w:cs="Calibri"/>
          <w:spacing w:val="1"/>
          <w:lang w:val="es-MX"/>
        </w:rPr>
        <w:t xml:space="preserve"> </w:t>
      </w:r>
      <w:r w:rsidRPr="00AC4615">
        <w:rPr>
          <w:rFonts w:ascii="Calibri" w:eastAsia="Calibri" w:hAnsi="Calibri" w:cs="Calibri"/>
          <w:lang w:val="es-MX"/>
        </w:rPr>
        <w:t>R</w:t>
      </w:r>
      <w:r w:rsidRPr="00AC4615">
        <w:rPr>
          <w:rFonts w:ascii="Calibri" w:eastAsia="Calibri" w:hAnsi="Calibri" w:cs="Calibri"/>
          <w:spacing w:val="-2"/>
          <w:lang w:val="es-MX"/>
        </w:rPr>
        <w:t>e</w:t>
      </w:r>
      <w:r w:rsidRPr="00AC4615">
        <w:rPr>
          <w:rFonts w:ascii="Calibri" w:eastAsia="Calibri" w:hAnsi="Calibri" w:cs="Calibri"/>
          <w:spacing w:val="-3"/>
          <w:lang w:val="es-MX"/>
        </w:rPr>
        <w:t>f</w:t>
      </w:r>
      <w:r w:rsidRPr="00AC4615">
        <w:rPr>
          <w:rFonts w:ascii="Calibri" w:eastAsia="Calibri" w:hAnsi="Calibri" w:cs="Calibri"/>
          <w:lang w:val="es-MX"/>
        </w:rPr>
        <w:t>erencia.</w:t>
      </w:r>
    </w:p>
    <w:p w14:paraId="44666BFF" w14:textId="77777777" w:rsidR="004A2284" w:rsidRPr="00AC4615" w:rsidRDefault="004A2284">
      <w:pPr>
        <w:spacing w:after="0" w:line="200" w:lineRule="exact"/>
        <w:rPr>
          <w:sz w:val="20"/>
          <w:szCs w:val="20"/>
          <w:lang w:val="es-MX"/>
        </w:rPr>
      </w:pPr>
    </w:p>
    <w:p w14:paraId="2849F300" w14:textId="77777777" w:rsidR="004A2284" w:rsidRPr="00AC4615" w:rsidRDefault="004A2284">
      <w:pPr>
        <w:spacing w:before="12" w:after="0" w:line="260" w:lineRule="exact"/>
        <w:rPr>
          <w:sz w:val="26"/>
          <w:szCs w:val="26"/>
          <w:lang w:val="es-MX"/>
        </w:rPr>
      </w:pPr>
    </w:p>
    <w:p w14:paraId="37FC06EA" w14:textId="77777777" w:rsidR="004A2284" w:rsidRPr="003C170F" w:rsidRDefault="00AC4615">
      <w:pPr>
        <w:spacing w:after="0" w:line="240" w:lineRule="auto"/>
        <w:ind w:left="499" w:right="-20"/>
        <w:rPr>
          <w:rFonts w:ascii="Calibri" w:eastAsia="Calibri" w:hAnsi="Calibri" w:cs="Calibri"/>
          <w:sz w:val="26"/>
          <w:szCs w:val="26"/>
          <w:lang w:val="es-MX"/>
        </w:rPr>
      </w:pPr>
      <w:r w:rsidRPr="003C170F">
        <w:rPr>
          <w:rFonts w:ascii="Calibri" w:eastAsia="Calibri" w:hAnsi="Calibri" w:cs="Calibri"/>
          <w:color w:val="0077D3"/>
          <w:spacing w:val="1"/>
          <w:sz w:val="26"/>
          <w:szCs w:val="26"/>
          <w:lang w:val="es-MX"/>
        </w:rPr>
        <w:t>8</w:t>
      </w:r>
      <w:r w:rsidRPr="003C170F">
        <w:rPr>
          <w:rFonts w:ascii="Calibri" w:eastAsia="Calibri" w:hAnsi="Calibri" w:cs="Calibri"/>
          <w:color w:val="0077D3"/>
          <w:sz w:val="26"/>
          <w:szCs w:val="26"/>
          <w:lang w:val="es-MX"/>
        </w:rPr>
        <w:t xml:space="preserve">. </w:t>
      </w:r>
      <w:r w:rsidRPr="003C170F">
        <w:rPr>
          <w:rFonts w:ascii="Calibri" w:eastAsia="Calibri" w:hAnsi="Calibri" w:cs="Calibri"/>
          <w:color w:val="0077D3"/>
          <w:spacing w:val="43"/>
          <w:sz w:val="26"/>
          <w:szCs w:val="26"/>
          <w:lang w:val="es-MX"/>
        </w:rPr>
        <w:t xml:space="preserve"> </w:t>
      </w:r>
      <w:r w:rsidRPr="003C170F">
        <w:rPr>
          <w:rFonts w:ascii="Calibri" w:eastAsia="Calibri" w:hAnsi="Calibri" w:cs="Calibri"/>
          <w:color w:val="0077D3"/>
          <w:sz w:val="26"/>
          <w:szCs w:val="26"/>
          <w:lang w:val="es-MX"/>
        </w:rPr>
        <w:t>P</w:t>
      </w:r>
      <w:r w:rsidRPr="003C170F">
        <w:rPr>
          <w:rFonts w:ascii="Calibri" w:eastAsia="Calibri" w:hAnsi="Calibri" w:cs="Calibri"/>
          <w:color w:val="0077D3"/>
          <w:spacing w:val="1"/>
          <w:sz w:val="26"/>
          <w:szCs w:val="26"/>
          <w:lang w:val="es-MX"/>
        </w:rPr>
        <w:t>r</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p</w:t>
      </w:r>
      <w:r w:rsidRPr="003C170F">
        <w:rPr>
          <w:rFonts w:ascii="Calibri" w:eastAsia="Calibri" w:hAnsi="Calibri" w:cs="Calibri"/>
          <w:color w:val="0077D3"/>
          <w:sz w:val="26"/>
          <w:szCs w:val="26"/>
          <w:lang w:val="es-MX"/>
        </w:rPr>
        <w:t>u</w:t>
      </w:r>
      <w:r w:rsidRPr="003C170F">
        <w:rPr>
          <w:rFonts w:ascii="Calibri" w:eastAsia="Calibri" w:hAnsi="Calibri" w:cs="Calibri"/>
          <w:color w:val="0077D3"/>
          <w:spacing w:val="1"/>
          <w:sz w:val="26"/>
          <w:szCs w:val="26"/>
          <w:lang w:val="es-MX"/>
        </w:rPr>
        <w:t>e</w:t>
      </w:r>
      <w:r w:rsidRPr="003C170F">
        <w:rPr>
          <w:rFonts w:ascii="Calibri" w:eastAsia="Calibri" w:hAnsi="Calibri" w:cs="Calibri"/>
          <w:color w:val="0077D3"/>
          <w:sz w:val="26"/>
          <w:szCs w:val="26"/>
          <w:lang w:val="es-MX"/>
        </w:rPr>
        <w:t>s</w:t>
      </w:r>
      <w:r w:rsidRPr="003C170F">
        <w:rPr>
          <w:rFonts w:ascii="Calibri" w:eastAsia="Calibri" w:hAnsi="Calibri" w:cs="Calibri"/>
          <w:color w:val="0077D3"/>
          <w:spacing w:val="-1"/>
          <w:sz w:val="26"/>
          <w:szCs w:val="26"/>
          <w:lang w:val="es-MX"/>
        </w:rPr>
        <w:t>t</w:t>
      </w:r>
      <w:r w:rsidRPr="003C170F">
        <w:rPr>
          <w:rFonts w:ascii="Calibri" w:eastAsia="Calibri" w:hAnsi="Calibri" w:cs="Calibri"/>
          <w:color w:val="0077D3"/>
          <w:sz w:val="26"/>
          <w:szCs w:val="26"/>
          <w:lang w:val="es-MX"/>
        </w:rPr>
        <w:t>a</w:t>
      </w:r>
      <w:r w:rsidRPr="003C170F">
        <w:rPr>
          <w:rFonts w:ascii="Calibri" w:eastAsia="Calibri" w:hAnsi="Calibri" w:cs="Calibri"/>
          <w:color w:val="0077D3"/>
          <w:spacing w:val="-11"/>
          <w:sz w:val="26"/>
          <w:szCs w:val="26"/>
          <w:lang w:val="es-MX"/>
        </w:rPr>
        <w:t xml:space="preserve"> </w:t>
      </w:r>
      <w:r w:rsidRPr="003C170F">
        <w:rPr>
          <w:rFonts w:ascii="Calibri" w:eastAsia="Calibri" w:hAnsi="Calibri" w:cs="Calibri"/>
          <w:color w:val="0077D3"/>
          <w:sz w:val="26"/>
          <w:szCs w:val="26"/>
          <w:lang w:val="es-MX"/>
        </w:rPr>
        <w:t>E</w:t>
      </w:r>
      <w:r w:rsidRPr="003C170F">
        <w:rPr>
          <w:rFonts w:ascii="Calibri" w:eastAsia="Calibri" w:hAnsi="Calibri" w:cs="Calibri"/>
          <w:color w:val="0077D3"/>
          <w:spacing w:val="1"/>
          <w:sz w:val="26"/>
          <w:szCs w:val="26"/>
          <w:lang w:val="es-MX"/>
        </w:rPr>
        <w:t>c</w:t>
      </w:r>
      <w:r w:rsidRPr="003C170F">
        <w:rPr>
          <w:rFonts w:ascii="Calibri" w:eastAsia="Calibri" w:hAnsi="Calibri" w:cs="Calibri"/>
          <w:color w:val="0077D3"/>
          <w:sz w:val="26"/>
          <w:szCs w:val="26"/>
          <w:lang w:val="es-MX"/>
        </w:rPr>
        <w:t>o</w:t>
      </w:r>
      <w:r w:rsidRPr="003C170F">
        <w:rPr>
          <w:rFonts w:ascii="Calibri" w:eastAsia="Calibri" w:hAnsi="Calibri" w:cs="Calibri"/>
          <w:color w:val="0077D3"/>
          <w:spacing w:val="1"/>
          <w:sz w:val="26"/>
          <w:szCs w:val="26"/>
          <w:lang w:val="es-MX"/>
        </w:rPr>
        <w:t>n</w:t>
      </w:r>
      <w:r w:rsidRPr="003C170F">
        <w:rPr>
          <w:rFonts w:ascii="Calibri" w:eastAsia="Calibri" w:hAnsi="Calibri" w:cs="Calibri"/>
          <w:color w:val="0077D3"/>
          <w:sz w:val="26"/>
          <w:szCs w:val="26"/>
          <w:lang w:val="es-MX"/>
        </w:rPr>
        <w:t>ómica</w:t>
      </w:r>
    </w:p>
    <w:p w14:paraId="5AA21686" w14:textId="77777777" w:rsidR="004A2284" w:rsidRPr="003C170F" w:rsidRDefault="004A2284">
      <w:pPr>
        <w:spacing w:before="7" w:after="0" w:line="110" w:lineRule="exact"/>
        <w:rPr>
          <w:sz w:val="11"/>
          <w:szCs w:val="11"/>
          <w:lang w:val="es-MX"/>
        </w:rPr>
      </w:pPr>
    </w:p>
    <w:p w14:paraId="1746F284" w14:textId="77777777" w:rsidR="004A2284" w:rsidRPr="00AC4615" w:rsidRDefault="00AC4615">
      <w:pPr>
        <w:spacing w:after="0"/>
        <w:ind w:left="139" w:right="92"/>
        <w:jc w:val="both"/>
        <w:rPr>
          <w:rFonts w:ascii="Calibri" w:eastAsia="Calibri" w:hAnsi="Calibri" w:cs="Calibri"/>
          <w:lang w:val="es-MX"/>
        </w:rPr>
      </w:pPr>
      <w:r w:rsidRPr="00AC4615">
        <w:rPr>
          <w:rFonts w:ascii="Calibri" w:eastAsia="Calibri" w:hAnsi="Calibri" w:cs="Calibri"/>
          <w:spacing w:val="1"/>
          <w:lang w:val="es-MX"/>
        </w:rPr>
        <w:t>L</w:t>
      </w:r>
      <w:r w:rsidRPr="00AC4615">
        <w:rPr>
          <w:rFonts w:ascii="Calibri" w:eastAsia="Calibri" w:hAnsi="Calibri" w:cs="Calibri"/>
          <w:lang w:val="es-MX"/>
        </w:rPr>
        <w:t>a</w:t>
      </w:r>
      <w:r w:rsidRPr="00AC4615">
        <w:rPr>
          <w:rFonts w:ascii="Calibri" w:eastAsia="Calibri" w:hAnsi="Calibri" w:cs="Calibri"/>
          <w:spacing w:val="5"/>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3"/>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 ec</w:t>
      </w:r>
      <w:r w:rsidRPr="00AC4615">
        <w:rPr>
          <w:rFonts w:ascii="Calibri" w:eastAsia="Calibri" w:hAnsi="Calibri" w:cs="Calibri"/>
          <w:spacing w:val="2"/>
          <w:lang w:val="es-MX"/>
        </w:rPr>
        <w:t>o</w:t>
      </w:r>
      <w:r w:rsidRPr="00AC4615">
        <w:rPr>
          <w:rFonts w:ascii="Calibri" w:eastAsia="Calibri" w:hAnsi="Calibri" w:cs="Calibri"/>
          <w:spacing w:val="-3"/>
          <w:lang w:val="es-MX"/>
        </w:rPr>
        <w:t>n</w:t>
      </w:r>
      <w:r w:rsidRPr="00AC4615">
        <w:rPr>
          <w:rFonts w:ascii="Calibri" w:eastAsia="Calibri" w:hAnsi="Calibri" w:cs="Calibri"/>
          <w:spacing w:val="-1"/>
          <w:lang w:val="es-MX"/>
        </w:rPr>
        <w:t>ó</w:t>
      </w:r>
      <w:r w:rsidRPr="00AC4615">
        <w:rPr>
          <w:rFonts w:ascii="Calibri" w:eastAsia="Calibri" w:hAnsi="Calibri" w:cs="Calibri"/>
          <w:spacing w:val="1"/>
          <w:lang w:val="es-MX"/>
        </w:rPr>
        <w:t>m</w:t>
      </w:r>
      <w:r w:rsidRPr="00AC4615">
        <w:rPr>
          <w:rFonts w:ascii="Calibri" w:eastAsia="Calibri" w:hAnsi="Calibri" w:cs="Calibri"/>
          <w:lang w:val="es-MX"/>
        </w:rPr>
        <w:t>ica</w:t>
      </w:r>
      <w:r w:rsidRPr="00AC4615">
        <w:rPr>
          <w:rFonts w:ascii="Calibri" w:eastAsia="Calibri" w:hAnsi="Calibri" w:cs="Calibri"/>
          <w:spacing w:val="3"/>
          <w:lang w:val="es-MX"/>
        </w:rPr>
        <w:t xml:space="preserve"> </w:t>
      </w:r>
      <w:r w:rsidRPr="00AC4615">
        <w:rPr>
          <w:rFonts w:ascii="Calibri" w:eastAsia="Calibri" w:hAnsi="Calibri" w:cs="Calibri"/>
          <w:spacing w:val="-3"/>
          <w:lang w:val="es-MX"/>
        </w:rPr>
        <w:t>i</w:t>
      </w:r>
      <w:r w:rsidRPr="00AC4615">
        <w:rPr>
          <w:rFonts w:ascii="Calibri" w:eastAsia="Calibri" w:hAnsi="Calibri" w:cs="Calibri"/>
          <w:spacing w:val="-1"/>
          <w:lang w:val="es-MX"/>
        </w:rPr>
        <w:t>n</w:t>
      </w:r>
      <w:r w:rsidRPr="00AC4615">
        <w:rPr>
          <w:rFonts w:ascii="Calibri" w:eastAsia="Calibri" w:hAnsi="Calibri" w:cs="Calibri"/>
          <w:lang w:val="es-MX"/>
        </w:rPr>
        <w:t>cl</w:t>
      </w:r>
      <w:r w:rsidRPr="00AC4615">
        <w:rPr>
          <w:rFonts w:ascii="Calibri" w:eastAsia="Calibri" w:hAnsi="Calibri" w:cs="Calibri"/>
          <w:spacing w:val="-1"/>
          <w:lang w:val="es-MX"/>
        </w:rPr>
        <w:t>u</w:t>
      </w:r>
      <w:r w:rsidRPr="00AC4615">
        <w:rPr>
          <w:rFonts w:ascii="Calibri" w:eastAsia="Calibri" w:hAnsi="Calibri" w:cs="Calibri"/>
          <w:lang w:val="es-MX"/>
        </w:rPr>
        <w:t>irá</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un</w:t>
      </w:r>
      <w:r w:rsidRPr="00AC4615">
        <w:rPr>
          <w:rFonts w:ascii="Calibri" w:eastAsia="Calibri" w:hAnsi="Calibri" w:cs="Calibri"/>
          <w:lang w:val="es-MX"/>
        </w:rPr>
        <w:t>a</w:t>
      </w:r>
      <w:r w:rsidRPr="00AC4615">
        <w:rPr>
          <w:rFonts w:ascii="Calibri" w:eastAsia="Calibri" w:hAnsi="Calibri" w:cs="Calibri"/>
          <w:spacing w:val="5"/>
          <w:lang w:val="es-MX"/>
        </w:rPr>
        <w:t xml:space="preserve"> </w:t>
      </w:r>
      <w:r w:rsidRPr="00AC4615">
        <w:rPr>
          <w:rFonts w:ascii="Calibri" w:eastAsia="Calibri" w:hAnsi="Calibri" w:cs="Calibri"/>
          <w:spacing w:val="-3"/>
          <w:lang w:val="es-MX"/>
        </w:rPr>
        <w:t>r</w:t>
      </w:r>
      <w:r w:rsidRPr="00AC4615">
        <w:rPr>
          <w:rFonts w:ascii="Calibri" w:eastAsia="Calibri" w:hAnsi="Calibri" w:cs="Calibri"/>
          <w:lang w:val="es-MX"/>
        </w:rPr>
        <w:t>elac</w:t>
      </w:r>
      <w:r w:rsidRPr="00AC4615">
        <w:rPr>
          <w:rFonts w:ascii="Calibri" w:eastAsia="Calibri" w:hAnsi="Calibri" w:cs="Calibri"/>
          <w:spacing w:val="-2"/>
          <w:lang w:val="es-MX"/>
        </w:rPr>
        <w:t>i</w:t>
      </w:r>
      <w:r w:rsidRPr="00AC4615">
        <w:rPr>
          <w:rFonts w:ascii="Calibri" w:eastAsia="Calibri" w:hAnsi="Calibri" w:cs="Calibri"/>
          <w:spacing w:val="1"/>
          <w:lang w:val="es-MX"/>
        </w:rPr>
        <w:t>ó</w:t>
      </w:r>
      <w:r w:rsidRPr="00AC4615">
        <w:rPr>
          <w:rFonts w:ascii="Calibri" w:eastAsia="Calibri" w:hAnsi="Calibri" w:cs="Calibri"/>
          <w:lang w:val="es-MX"/>
        </w:rPr>
        <w:t>n</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spacing w:val="-2"/>
          <w:lang w:val="es-MX"/>
        </w:rPr>
        <w:t>t</w:t>
      </w:r>
      <w:r w:rsidRPr="00AC4615">
        <w:rPr>
          <w:rFonts w:ascii="Calibri" w:eastAsia="Calibri" w:hAnsi="Calibri" w:cs="Calibri"/>
          <w:spacing w:val="-1"/>
          <w:lang w:val="es-MX"/>
        </w:rPr>
        <w:t>od</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5"/>
          <w:lang w:val="es-MX"/>
        </w:rPr>
        <w:t xml:space="preserve"> </w:t>
      </w:r>
      <w:r w:rsidRPr="00AC4615">
        <w:rPr>
          <w:rFonts w:ascii="Calibri" w:eastAsia="Calibri" w:hAnsi="Calibri" w:cs="Calibri"/>
          <w:spacing w:val="-3"/>
          <w:lang w:val="es-MX"/>
        </w:rPr>
        <w:t>l</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3"/>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lang w:val="es-MX"/>
        </w:rPr>
        <w:t>l</w:t>
      </w:r>
      <w:r w:rsidRPr="00AC4615">
        <w:rPr>
          <w:rFonts w:ascii="Calibri" w:eastAsia="Calibri" w:hAnsi="Calibri" w:cs="Calibri"/>
          <w:spacing w:val="-2"/>
          <w:lang w:val="es-MX"/>
        </w:rPr>
        <w:t>o</w:t>
      </w:r>
      <w:r w:rsidRPr="00AC4615">
        <w:rPr>
          <w:rFonts w:ascii="Calibri" w:eastAsia="Calibri" w:hAnsi="Calibri" w:cs="Calibri"/>
          <w:lang w:val="es-MX"/>
        </w:rPr>
        <w:t>s</w:t>
      </w:r>
      <w:r w:rsidRPr="00AC4615">
        <w:rPr>
          <w:rFonts w:ascii="Calibri" w:eastAsia="Calibri" w:hAnsi="Calibri" w:cs="Calibri"/>
          <w:spacing w:val="5"/>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ri</w:t>
      </w:r>
      <w:r w:rsidRPr="00AC4615">
        <w:rPr>
          <w:rFonts w:ascii="Calibri" w:eastAsia="Calibri" w:hAnsi="Calibri" w:cs="Calibri"/>
          <w:spacing w:val="-4"/>
          <w:lang w:val="es-MX"/>
        </w:rPr>
        <w:t>n</w:t>
      </w:r>
      <w:r w:rsidRPr="00AC4615">
        <w:rPr>
          <w:rFonts w:ascii="Calibri" w:eastAsia="Calibri" w:hAnsi="Calibri" w:cs="Calibri"/>
          <w:lang w:val="es-MX"/>
        </w:rPr>
        <w:t>ci</w:t>
      </w:r>
      <w:r w:rsidRPr="00AC4615">
        <w:rPr>
          <w:rFonts w:ascii="Calibri" w:eastAsia="Calibri" w:hAnsi="Calibri" w:cs="Calibri"/>
          <w:spacing w:val="-1"/>
          <w:lang w:val="es-MX"/>
        </w:rPr>
        <w:t>p</w:t>
      </w:r>
      <w:r w:rsidRPr="00AC4615">
        <w:rPr>
          <w:rFonts w:ascii="Calibri" w:eastAsia="Calibri" w:hAnsi="Calibri" w:cs="Calibri"/>
          <w:lang w:val="es-MX"/>
        </w:rPr>
        <w:t>ales</w:t>
      </w:r>
      <w:r w:rsidRPr="00AC4615">
        <w:rPr>
          <w:rFonts w:ascii="Calibri" w:eastAsia="Calibri" w:hAnsi="Calibri" w:cs="Calibri"/>
          <w:spacing w:val="3"/>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spacing w:val="1"/>
          <w:lang w:val="es-MX"/>
        </w:rPr>
        <w:t>m</w:t>
      </w:r>
      <w:r w:rsidRPr="00AC4615">
        <w:rPr>
          <w:rFonts w:ascii="Calibri" w:eastAsia="Calibri" w:hAnsi="Calibri" w:cs="Calibri"/>
          <w:spacing w:val="-3"/>
          <w:lang w:val="es-MX"/>
        </w:rPr>
        <w:t>p</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spacing w:val="6"/>
          <w:lang w:val="es-MX"/>
        </w:rPr>
        <w:t>e</w:t>
      </w:r>
      <w:r w:rsidRPr="00AC4615">
        <w:rPr>
          <w:rFonts w:ascii="Calibri" w:eastAsia="Calibri" w:hAnsi="Calibri" w:cs="Calibri"/>
          <w:spacing w:val="-1"/>
          <w:lang w:val="es-MX"/>
        </w:rPr>
        <w:t>n</w:t>
      </w:r>
      <w:r w:rsidRPr="00AC4615">
        <w:rPr>
          <w:rFonts w:ascii="Calibri" w:eastAsia="Calibri" w:hAnsi="Calibri" w:cs="Calibri"/>
          <w:lang w:val="es-MX"/>
        </w:rPr>
        <w:t>t</w:t>
      </w:r>
      <w:r w:rsidRPr="00AC4615">
        <w:rPr>
          <w:rFonts w:ascii="Calibri" w:eastAsia="Calibri" w:hAnsi="Calibri" w:cs="Calibri"/>
          <w:spacing w:val="1"/>
          <w:lang w:val="es-MX"/>
        </w:rPr>
        <w:t>e</w:t>
      </w:r>
      <w:r w:rsidRPr="00AC4615">
        <w:rPr>
          <w:rFonts w:ascii="Calibri" w:eastAsia="Calibri" w:hAnsi="Calibri" w:cs="Calibri"/>
          <w:lang w:val="es-MX"/>
        </w:rPr>
        <w:t>s as</w:t>
      </w:r>
      <w:r w:rsidRPr="00AC4615">
        <w:rPr>
          <w:rFonts w:ascii="Calibri" w:eastAsia="Calibri" w:hAnsi="Calibri" w:cs="Calibri"/>
          <w:spacing w:val="1"/>
          <w:lang w:val="es-MX"/>
        </w:rPr>
        <w:t>o</w:t>
      </w:r>
      <w:r w:rsidRPr="00AC4615">
        <w:rPr>
          <w:rFonts w:ascii="Calibri" w:eastAsia="Calibri" w:hAnsi="Calibri" w:cs="Calibri"/>
          <w:lang w:val="es-MX"/>
        </w:rPr>
        <w:t>cia</w:t>
      </w:r>
      <w:r w:rsidRPr="00AC4615">
        <w:rPr>
          <w:rFonts w:ascii="Calibri" w:eastAsia="Calibri" w:hAnsi="Calibri" w:cs="Calibri"/>
          <w:spacing w:val="-3"/>
          <w:lang w:val="es-MX"/>
        </w:rPr>
        <w:t>d</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a</w:t>
      </w:r>
      <w:r w:rsidRPr="00AC4615">
        <w:rPr>
          <w:rFonts w:ascii="Calibri" w:eastAsia="Calibri" w:hAnsi="Calibri" w:cs="Calibri"/>
          <w:spacing w:val="-4"/>
          <w:lang w:val="es-MX"/>
        </w:rPr>
        <w:t xml:space="preserve"> </w:t>
      </w:r>
      <w:r w:rsidRPr="00AC4615">
        <w:rPr>
          <w:rFonts w:ascii="Calibri" w:eastAsia="Calibri" w:hAnsi="Calibri" w:cs="Calibri"/>
          <w:spacing w:val="-3"/>
          <w:lang w:val="es-MX"/>
        </w:rPr>
        <w:t>l</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s</w:t>
      </w:r>
      <w:r w:rsidRPr="00AC4615">
        <w:rPr>
          <w:rFonts w:ascii="Calibri" w:eastAsia="Calibri" w:hAnsi="Calibri" w:cs="Calibri"/>
          <w:lang w:val="es-MX"/>
        </w:rPr>
        <w:t>er</w:t>
      </w:r>
      <w:r w:rsidRPr="00AC4615">
        <w:rPr>
          <w:rFonts w:ascii="Calibri" w:eastAsia="Calibri" w:hAnsi="Calibri" w:cs="Calibri"/>
          <w:spacing w:val="1"/>
          <w:lang w:val="es-MX"/>
        </w:rPr>
        <w:t>v</w:t>
      </w:r>
      <w:r w:rsidRPr="00AC4615">
        <w:rPr>
          <w:rFonts w:ascii="Calibri" w:eastAsia="Calibri" w:hAnsi="Calibri" w:cs="Calibri"/>
          <w:spacing w:val="-3"/>
          <w:lang w:val="es-MX"/>
        </w:rPr>
        <w:t>i</w:t>
      </w:r>
      <w:r w:rsidRPr="00AC4615">
        <w:rPr>
          <w:rFonts w:ascii="Calibri" w:eastAsia="Calibri" w:hAnsi="Calibri" w:cs="Calibri"/>
          <w:lang w:val="es-MX"/>
        </w:rPr>
        <w:t>ci</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4"/>
          <w:lang w:val="es-MX"/>
        </w:rPr>
        <w:t xml:space="preserve"> </w:t>
      </w:r>
      <w:r w:rsidRPr="00AC4615">
        <w:rPr>
          <w:rFonts w:ascii="Calibri" w:eastAsia="Calibri" w:hAnsi="Calibri" w:cs="Calibri"/>
          <w:lang w:val="es-MX"/>
        </w:rPr>
        <w:t>se</w:t>
      </w:r>
      <w:r w:rsidRPr="00AC4615">
        <w:rPr>
          <w:rFonts w:ascii="Calibri" w:eastAsia="Calibri" w:hAnsi="Calibri" w:cs="Calibri"/>
          <w:spacing w:val="-4"/>
          <w:lang w:val="es-MX"/>
        </w:rPr>
        <w:t xml:space="preserve"> </w:t>
      </w:r>
      <w:r w:rsidRPr="00AC4615">
        <w:rPr>
          <w:rFonts w:ascii="Calibri" w:eastAsia="Calibri" w:hAnsi="Calibri" w:cs="Calibri"/>
          <w:lang w:val="es-MX"/>
        </w:rPr>
        <w:t>req</w:t>
      </w:r>
      <w:r w:rsidRPr="00AC4615">
        <w:rPr>
          <w:rFonts w:ascii="Calibri" w:eastAsia="Calibri" w:hAnsi="Calibri" w:cs="Calibri"/>
          <w:spacing w:val="-1"/>
          <w:lang w:val="es-MX"/>
        </w:rPr>
        <w:t>u</w:t>
      </w:r>
      <w:r w:rsidRPr="00AC4615">
        <w:rPr>
          <w:rFonts w:ascii="Calibri" w:eastAsia="Calibri" w:hAnsi="Calibri" w:cs="Calibri"/>
          <w:lang w:val="es-MX"/>
        </w:rPr>
        <w:t>iere</w:t>
      </w:r>
      <w:r w:rsidRPr="00AC4615">
        <w:rPr>
          <w:rFonts w:ascii="Calibri" w:eastAsia="Calibri" w:hAnsi="Calibri" w:cs="Calibri"/>
          <w:spacing w:val="-4"/>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lang w:val="es-MX"/>
        </w:rPr>
        <w:t>tar</w:t>
      </w:r>
      <w:r w:rsidRPr="00AC4615">
        <w:rPr>
          <w:rFonts w:ascii="Calibri" w:eastAsia="Calibri" w:hAnsi="Calibri" w:cs="Calibri"/>
          <w:spacing w:val="-4"/>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n</w:t>
      </w:r>
      <w:r w:rsidRPr="00AC4615">
        <w:rPr>
          <w:rFonts w:ascii="Calibri" w:eastAsia="Calibri" w:hAnsi="Calibri" w:cs="Calibri"/>
          <w:spacing w:val="-5"/>
          <w:lang w:val="es-MX"/>
        </w:rPr>
        <w:t xml:space="preserve"> </w:t>
      </w:r>
      <w:r w:rsidRPr="00AC4615">
        <w:rPr>
          <w:rFonts w:ascii="Calibri" w:eastAsia="Calibri" w:hAnsi="Calibri" w:cs="Calibri"/>
          <w:spacing w:val="-1"/>
          <w:lang w:val="es-MX"/>
        </w:rPr>
        <w:t>u</w:t>
      </w:r>
      <w:r w:rsidRPr="00AC4615">
        <w:rPr>
          <w:rFonts w:ascii="Calibri" w:eastAsia="Calibri" w:hAnsi="Calibri" w:cs="Calibri"/>
          <w:lang w:val="es-MX"/>
        </w:rPr>
        <w:t>n</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t</w:t>
      </w:r>
      <w:r w:rsidRPr="00AC4615">
        <w:rPr>
          <w:rFonts w:ascii="Calibri" w:eastAsia="Calibri" w:hAnsi="Calibri" w:cs="Calibri"/>
          <w:lang w:val="es-MX"/>
        </w:rPr>
        <w:t>al</w:t>
      </w:r>
      <w:r w:rsidRPr="00AC4615">
        <w:rPr>
          <w:rFonts w:ascii="Calibri" w:eastAsia="Calibri" w:hAnsi="Calibri" w:cs="Calibri"/>
          <w:spacing w:val="-1"/>
          <w:lang w:val="es-MX"/>
        </w:rPr>
        <w:t>l</w:t>
      </w:r>
      <w:r w:rsidRPr="00AC4615">
        <w:rPr>
          <w:rFonts w:ascii="Calibri" w:eastAsia="Calibri" w:hAnsi="Calibri" w:cs="Calibri"/>
          <w:lang w:val="es-MX"/>
        </w:rPr>
        <w:t>e</w:t>
      </w:r>
      <w:r w:rsidRPr="00AC4615">
        <w:rPr>
          <w:rFonts w:ascii="Calibri" w:eastAsia="Calibri" w:hAnsi="Calibri" w:cs="Calibri"/>
          <w:spacing w:val="-1"/>
          <w:lang w:val="es-MX"/>
        </w:rPr>
        <w:t xml:space="preserve"> </w:t>
      </w:r>
      <w:r w:rsidRPr="00AC4615">
        <w:rPr>
          <w:rFonts w:ascii="Calibri" w:eastAsia="Calibri" w:hAnsi="Calibri" w:cs="Calibri"/>
          <w:spacing w:val="-2"/>
          <w:lang w:val="es-MX"/>
        </w:rPr>
        <w:t>e</w:t>
      </w:r>
      <w:r w:rsidRPr="00AC4615">
        <w:rPr>
          <w:rFonts w:ascii="Calibri" w:eastAsia="Calibri" w:hAnsi="Calibri" w:cs="Calibri"/>
          <w:lang w:val="es-MX"/>
        </w:rPr>
        <w:t>xp</w:t>
      </w:r>
      <w:r w:rsidRPr="00AC4615">
        <w:rPr>
          <w:rFonts w:ascii="Calibri" w:eastAsia="Calibri" w:hAnsi="Calibri" w:cs="Calibri"/>
          <w:spacing w:val="-1"/>
          <w:lang w:val="es-MX"/>
        </w:rPr>
        <w:t>l</w:t>
      </w:r>
      <w:r w:rsidRPr="00AC4615">
        <w:rPr>
          <w:rFonts w:ascii="Calibri" w:eastAsia="Calibri" w:hAnsi="Calibri" w:cs="Calibri"/>
          <w:lang w:val="es-MX"/>
        </w:rPr>
        <w:t>ícito</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el</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2"/>
          <w:lang w:val="es-MX"/>
        </w:rPr>
        <w:t>c</w:t>
      </w:r>
      <w:r w:rsidRPr="00AC4615">
        <w:rPr>
          <w:rFonts w:ascii="Calibri" w:eastAsia="Calibri" w:hAnsi="Calibri" w:cs="Calibri"/>
          <w:lang w:val="es-MX"/>
        </w:rPr>
        <w:t>entaje</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4"/>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ir</w:t>
      </w:r>
      <w:r w:rsidRPr="00AC4615">
        <w:rPr>
          <w:rFonts w:ascii="Calibri" w:eastAsia="Calibri" w:hAnsi="Calibri" w:cs="Calibri"/>
          <w:spacing w:val="-2"/>
          <w:lang w:val="es-MX"/>
        </w:rPr>
        <w:t>e</w:t>
      </w:r>
      <w:r w:rsidRPr="00AC4615">
        <w:rPr>
          <w:rFonts w:ascii="Calibri" w:eastAsia="Calibri" w:hAnsi="Calibri" w:cs="Calibri"/>
          <w:lang w:val="es-MX"/>
        </w:rPr>
        <w:t>c</w:t>
      </w:r>
      <w:r w:rsidRPr="00AC4615">
        <w:rPr>
          <w:rFonts w:ascii="Calibri" w:eastAsia="Calibri" w:hAnsi="Calibri" w:cs="Calibri"/>
          <w:spacing w:val="-2"/>
          <w:lang w:val="es-MX"/>
        </w:rPr>
        <w:t>t</w:t>
      </w:r>
      <w:r w:rsidRPr="00AC4615">
        <w:rPr>
          <w:rFonts w:ascii="Calibri" w:eastAsia="Calibri" w:hAnsi="Calibri" w:cs="Calibri"/>
          <w:spacing w:val="-1"/>
          <w:lang w:val="es-MX"/>
        </w:rPr>
        <w:t>o</w:t>
      </w:r>
      <w:r w:rsidRPr="00AC4615">
        <w:rPr>
          <w:rFonts w:ascii="Calibri" w:eastAsia="Calibri" w:hAnsi="Calibri" w:cs="Calibri"/>
          <w:lang w:val="es-MX"/>
        </w:rPr>
        <w:t>s (pers</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lang w:val="es-MX"/>
        </w:rPr>
        <w:t>al</w:t>
      </w:r>
      <w:r w:rsidRPr="00AC4615">
        <w:rPr>
          <w:rFonts w:ascii="Calibri" w:eastAsia="Calibri" w:hAnsi="Calibri" w:cs="Calibri"/>
          <w:spacing w:val="1"/>
          <w:lang w:val="es-MX"/>
        </w:rPr>
        <w:t xml:space="preserve"> </w:t>
      </w:r>
      <w:r w:rsidRPr="00AC4615">
        <w:rPr>
          <w:rFonts w:ascii="Calibri" w:eastAsia="Calibri" w:hAnsi="Calibri" w:cs="Calibri"/>
          <w:lang w:val="es-MX"/>
        </w:rPr>
        <w:t>e</w:t>
      </w:r>
      <w:r w:rsidRPr="00AC4615">
        <w:rPr>
          <w:rFonts w:ascii="Calibri" w:eastAsia="Calibri" w:hAnsi="Calibri" w:cs="Calibri"/>
          <w:spacing w:val="2"/>
          <w:lang w:val="es-MX"/>
        </w:rPr>
        <w:t xml:space="preserve"> </w:t>
      </w:r>
      <w:r w:rsidRPr="00AC4615">
        <w:rPr>
          <w:rFonts w:ascii="Calibri" w:eastAsia="Calibri" w:hAnsi="Calibri" w:cs="Calibri"/>
          <w:lang w:val="es-MX"/>
        </w:rPr>
        <w:t>i</w:t>
      </w:r>
      <w:r w:rsidRPr="00AC4615">
        <w:rPr>
          <w:rFonts w:ascii="Calibri" w:eastAsia="Calibri" w:hAnsi="Calibri" w:cs="Calibri"/>
          <w:spacing w:val="-4"/>
          <w:lang w:val="es-MX"/>
        </w:rPr>
        <w:t>n</w:t>
      </w:r>
      <w:r w:rsidRPr="00AC4615">
        <w:rPr>
          <w:rFonts w:ascii="Calibri" w:eastAsia="Calibri" w:hAnsi="Calibri" w:cs="Calibri"/>
          <w:spacing w:val="1"/>
          <w:lang w:val="es-MX"/>
        </w:rPr>
        <w:t>v</w:t>
      </w:r>
      <w:r w:rsidRPr="00AC4615">
        <w:rPr>
          <w:rFonts w:ascii="Calibri" w:eastAsia="Calibri" w:hAnsi="Calibri" w:cs="Calibri"/>
          <w:lang w:val="es-MX"/>
        </w:rPr>
        <w:t>e</w:t>
      </w:r>
      <w:r w:rsidRPr="00AC4615">
        <w:rPr>
          <w:rFonts w:ascii="Calibri" w:eastAsia="Calibri" w:hAnsi="Calibri" w:cs="Calibri"/>
          <w:spacing w:val="-2"/>
          <w:lang w:val="es-MX"/>
        </w:rPr>
        <w:t>s</w:t>
      </w:r>
      <w:r w:rsidRPr="00AC4615">
        <w:rPr>
          <w:rFonts w:ascii="Calibri" w:eastAsia="Calibri" w:hAnsi="Calibri" w:cs="Calibri"/>
          <w:lang w:val="es-MX"/>
        </w:rPr>
        <w:t>tiga</w:t>
      </w:r>
      <w:r w:rsidRPr="00AC4615">
        <w:rPr>
          <w:rFonts w:ascii="Calibri" w:eastAsia="Calibri" w:hAnsi="Calibri" w:cs="Calibri"/>
          <w:spacing w:val="-1"/>
          <w:lang w:val="es-MX"/>
        </w:rPr>
        <w:t>d</w:t>
      </w:r>
      <w:r w:rsidRPr="00AC4615">
        <w:rPr>
          <w:rFonts w:ascii="Calibri" w:eastAsia="Calibri" w:hAnsi="Calibri" w:cs="Calibri"/>
          <w:spacing w:val="1"/>
          <w:lang w:val="es-MX"/>
        </w:rPr>
        <w:t>o</w:t>
      </w:r>
      <w:r w:rsidRPr="00AC4615">
        <w:rPr>
          <w:rFonts w:ascii="Calibri" w:eastAsia="Calibri" w:hAnsi="Calibri" w:cs="Calibri"/>
          <w:lang w:val="es-MX"/>
        </w:rPr>
        <w:t>r</w:t>
      </w:r>
      <w:r w:rsidRPr="00AC4615">
        <w:rPr>
          <w:rFonts w:ascii="Calibri" w:eastAsia="Calibri" w:hAnsi="Calibri" w:cs="Calibri"/>
          <w:spacing w:val="-2"/>
          <w:lang w:val="es-MX"/>
        </w:rPr>
        <w:t>es</w:t>
      </w:r>
      <w:r w:rsidRPr="00AC4615">
        <w:rPr>
          <w:rFonts w:ascii="Calibri" w:eastAsia="Calibri" w:hAnsi="Calibri" w:cs="Calibri"/>
          <w:lang w:val="es-MX"/>
        </w:rPr>
        <w:t>)</w:t>
      </w:r>
      <w:r w:rsidRPr="00AC4615">
        <w:rPr>
          <w:rFonts w:ascii="Calibri" w:eastAsia="Calibri" w:hAnsi="Calibri" w:cs="Calibri"/>
          <w:spacing w:val="2"/>
          <w:lang w:val="es-MX"/>
        </w:rPr>
        <w:t xml:space="preserve"> </w:t>
      </w:r>
      <w:r w:rsidRPr="00AC4615">
        <w:rPr>
          <w:rFonts w:ascii="Calibri" w:eastAsia="Calibri" w:hAnsi="Calibri" w:cs="Calibri"/>
          <w:lang w:val="es-MX"/>
        </w:rPr>
        <w:t>e</w:t>
      </w:r>
      <w:r w:rsidRPr="00AC4615">
        <w:rPr>
          <w:rFonts w:ascii="Calibri" w:eastAsia="Calibri" w:hAnsi="Calibri" w:cs="Calibri"/>
          <w:spacing w:val="2"/>
          <w:lang w:val="es-MX"/>
        </w:rPr>
        <w:t xml:space="preserve"> </w:t>
      </w:r>
      <w:r w:rsidRPr="00AC4615">
        <w:rPr>
          <w:rFonts w:ascii="Calibri" w:eastAsia="Calibri" w:hAnsi="Calibri" w:cs="Calibri"/>
          <w:lang w:val="es-MX"/>
        </w:rPr>
        <w:t>i</w:t>
      </w:r>
      <w:r w:rsidRPr="00AC4615">
        <w:rPr>
          <w:rFonts w:ascii="Calibri" w:eastAsia="Calibri" w:hAnsi="Calibri" w:cs="Calibri"/>
          <w:spacing w:val="-1"/>
          <w:lang w:val="es-MX"/>
        </w:rPr>
        <w:t>nd</w:t>
      </w:r>
      <w:r w:rsidRPr="00AC4615">
        <w:rPr>
          <w:rFonts w:ascii="Calibri" w:eastAsia="Calibri" w:hAnsi="Calibri" w:cs="Calibri"/>
          <w:lang w:val="es-MX"/>
        </w:rPr>
        <w:t>irec</w:t>
      </w:r>
      <w:r w:rsidRPr="00AC4615">
        <w:rPr>
          <w:rFonts w:ascii="Calibri" w:eastAsia="Calibri" w:hAnsi="Calibri" w:cs="Calibri"/>
          <w:spacing w:val="-2"/>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el</w:t>
      </w:r>
      <w:r w:rsidRPr="00AC4615">
        <w:rPr>
          <w:rFonts w:ascii="Calibri" w:eastAsia="Calibri" w:hAnsi="Calibri" w:cs="Calibri"/>
          <w:spacing w:val="2"/>
          <w:lang w:val="es-MX"/>
        </w:rPr>
        <w:t xml:space="preserve"> </w:t>
      </w:r>
      <w:r w:rsidRPr="00AC4615">
        <w:rPr>
          <w:rFonts w:ascii="Calibri" w:eastAsia="Calibri" w:hAnsi="Calibri" w:cs="Calibri"/>
          <w:lang w:val="es-MX"/>
        </w:rPr>
        <w:t>e</w:t>
      </w:r>
      <w:r w:rsidRPr="00AC4615">
        <w:rPr>
          <w:rFonts w:ascii="Calibri" w:eastAsia="Calibri" w:hAnsi="Calibri" w:cs="Calibri"/>
          <w:spacing w:val="-2"/>
          <w:lang w:val="es-MX"/>
        </w:rPr>
        <w:t>s</w:t>
      </w:r>
      <w:r w:rsidRPr="00AC4615">
        <w:rPr>
          <w:rFonts w:ascii="Calibri" w:eastAsia="Calibri" w:hAnsi="Calibri" w:cs="Calibri"/>
          <w:lang w:val="es-MX"/>
        </w:rPr>
        <w:t>t</w:t>
      </w:r>
      <w:r w:rsidRPr="00AC4615">
        <w:rPr>
          <w:rFonts w:ascii="Calibri" w:eastAsia="Calibri" w:hAnsi="Calibri" w:cs="Calibri"/>
          <w:spacing w:val="2"/>
          <w:lang w:val="es-MX"/>
        </w:rPr>
        <w:t>u</w:t>
      </w:r>
      <w:r w:rsidRPr="00AC4615">
        <w:rPr>
          <w:rFonts w:ascii="Calibri" w:eastAsia="Calibri" w:hAnsi="Calibri" w:cs="Calibri"/>
          <w:spacing w:val="-1"/>
          <w:lang w:val="es-MX"/>
        </w:rPr>
        <w:t>d</w:t>
      </w:r>
      <w:r w:rsidRPr="00AC4615">
        <w:rPr>
          <w:rFonts w:ascii="Calibri" w:eastAsia="Calibri" w:hAnsi="Calibri" w:cs="Calibri"/>
          <w:lang w:val="es-MX"/>
        </w:rPr>
        <w:t>io (</w:t>
      </w:r>
      <w:r w:rsidRPr="00AC4615">
        <w:rPr>
          <w:rFonts w:ascii="Calibri" w:eastAsia="Calibri" w:hAnsi="Calibri" w:cs="Calibri"/>
          <w:spacing w:val="1"/>
          <w:lang w:val="es-MX"/>
        </w:rPr>
        <w:t>v</w:t>
      </w:r>
      <w:r w:rsidRPr="00AC4615">
        <w:rPr>
          <w:rFonts w:ascii="Calibri" w:eastAsia="Calibri" w:hAnsi="Calibri" w:cs="Calibri"/>
          <w:lang w:val="es-MX"/>
        </w:rPr>
        <w:t xml:space="preserve">iajes, </w:t>
      </w:r>
      <w:r w:rsidRPr="00AC4615">
        <w:rPr>
          <w:rFonts w:ascii="Calibri" w:eastAsia="Calibri" w:hAnsi="Calibri" w:cs="Calibri"/>
          <w:spacing w:val="1"/>
          <w:lang w:val="es-MX"/>
        </w:rPr>
        <w:t>v</w:t>
      </w:r>
      <w:r w:rsidRPr="00AC4615">
        <w:rPr>
          <w:rFonts w:ascii="Calibri" w:eastAsia="Calibri" w:hAnsi="Calibri" w:cs="Calibri"/>
          <w:lang w:val="es-MX"/>
        </w:rPr>
        <w:t>iát</w:t>
      </w:r>
      <w:r w:rsidRPr="00AC4615">
        <w:rPr>
          <w:rFonts w:ascii="Calibri" w:eastAsia="Calibri" w:hAnsi="Calibri" w:cs="Calibri"/>
          <w:spacing w:val="-3"/>
          <w:lang w:val="es-MX"/>
        </w:rPr>
        <w:t>i</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s y</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o</w:t>
      </w:r>
      <w:r w:rsidRPr="00AC4615">
        <w:rPr>
          <w:rFonts w:ascii="Calibri" w:eastAsia="Calibri" w:hAnsi="Calibri" w:cs="Calibri"/>
          <w:lang w:val="es-MX"/>
        </w:rPr>
        <w:t>tr</w:t>
      </w:r>
      <w:r w:rsidRPr="00AC4615">
        <w:rPr>
          <w:rFonts w:ascii="Calibri" w:eastAsia="Calibri" w:hAnsi="Calibri" w:cs="Calibri"/>
          <w:spacing w:val="1"/>
          <w:lang w:val="es-MX"/>
        </w:rPr>
        <w:t>o</w:t>
      </w:r>
      <w:r w:rsidRPr="00AC4615">
        <w:rPr>
          <w:rFonts w:ascii="Calibri" w:eastAsia="Calibri" w:hAnsi="Calibri" w:cs="Calibri"/>
          <w:spacing w:val="-2"/>
          <w:lang w:val="es-MX"/>
        </w:rPr>
        <w:t>s</w:t>
      </w:r>
      <w:r w:rsidRPr="00AC4615">
        <w:rPr>
          <w:rFonts w:ascii="Calibri" w:eastAsia="Calibri" w:hAnsi="Calibri" w:cs="Calibri"/>
          <w:lang w:val="es-MX"/>
        </w:rPr>
        <w:t>);</w:t>
      </w:r>
      <w:r w:rsidRPr="00AC4615">
        <w:rPr>
          <w:rFonts w:ascii="Calibri" w:eastAsia="Calibri" w:hAnsi="Calibri" w:cs="Calibri"/>
          <w:spacing w:val="1"/>
          <w:lang w:val="es-MX"/>
        </w:rPr>
        <w:t xml:space="preserve"> </w:t>
      </w:r>
      <w:r w:rsidRPr="00AC4615">
        <w:rPr>
          <w:rFonts w:ascii="Calibri" w:eastAsia="Calibri" w:hAnsi="Calibri" w:cs="Calibri"/>
          <w:lang w:val="es-MX"/>
        </w:rPr>
        <w:t>así</w:t>
      </w:r>
      <w:r w:rsidRPr="00AC4615">
        <w:rPr>
          <w:rFonts w:ascii="Calibri" w:eastAsia="Calibri" w:hAnsi="Calibri" w:cs="Calibri"/>
          <w:spacing w:val="2"/>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spacing w:val="1"/>
          <w:lang w:val="es-MX"/>
        </w:rPr>
        <w:t>m</w:t>
      </w:r>
      <w:r w:rsidRPr="00AC4615">
        <w:rPr>
          <w:rFonts w:ascii="Calibri" w:eastAsia="Calibri" w:hAnsi="Calibri" w:cs="Calibri"/>
          <w:lang w:val="es-MX"/>
        </w:rPr>
        <w:t>o</w:t>
      </w:r>
      <w:r w:rsidRPr="00AC4615">
        <w:rPr>
          <w:rFonts w:ascii="Calibri" w:eastAsia="Calibri" w:hAnsi="Calibri" w:cs="Calibri"/>
          <w:spacing w:val="1"/>
          <w:lang w:val="es-MX"/>
        </w:rPr>
        <w:t xml:space="preserve"> </w:t>
      </w:r>
      <w:r w:rsidRPr="00AC4615">
        <w:rPr>
          <w:rFonts w:ascii="Calibri" w:eastAsia="Calibri" w:hAnsi="Calibri" w:cs="Calibri"/>
          <w:lang w:val="es-MX"/>
        </w:rPr>
        <w:t>t</w:t>
      </w:r>
      <w:r w:rsidRPr="00AC4615">
        <w:rPr>
          <w:rFonts w:ascii="Calibri" w:eastAsia="Calibri" w:hAnsi="Calibri" w:cs="Calibri"/>
          <w:spacing w:val="1"/>
          <w:lang w:val="es-MX"/>
        </w:rPr>
        <w:t>o</w:t>
      </w:r>
      <w:r w:rsidRPr="00AC4615">
        <w:rPr>
          <w:rFonts w:ascii="Calibri" w:eastAsia="Calibri" w:hAnsi="Calibri" w:cs="Calibri"/>
          <w:spacing w:val="-3"/>
          <w:lang w:val="es-MX"/>
        </w:rPr>
        <w:t>d</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l</w:t>
      </w:r>
      <w:r w:rsidRPr="00AC4615">
        <w:rPr>
          <w:rFonts w:ascii="Calibri" w:eastAsia="Calibri" w:hAnsi="Calibri" w:cs="Calibri"/>
          <w:spacing w:val="-2"/>
          <w:lang w:val="es-MX"/>
        </w:rPr>
        <w:t>o</w:t>
      </w:r>
      <w:r w:rsidRPr="00AC4615">
        <w:rPr>
          <w:rFonts w:ascii="Calibri" w:eastAsia="Calibri" w:hAnsi="Calibri" w:cs="Calibri"/>
          <w:lang w:val="es-MX"/>
        </w:rPr>
        <w:t xml:space="preserve">s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du</w:t>
      </w:r>
      <w:r w:rsidRPr="00AC4615">
        <w:rPr>
          <w:rFonts w:ascii="Calibri" w:eastAsia="Calibri" w:hAnsi="Calibri" w:cs="Calibri"/>
          <w:lang w:val="es-MX"/>
        </w:rPr>
        <w:t>ctos</w:t>
      </w:r>
      <w:r w:rsidRPr="00AC4615">
        <w:rPr>
          <w:rFonts w:ascii="Calibri" w:eastAsia="Calibri" w:hAnsi="Calibri" w:cs="Calibri"/>
          <w:spacing w:val="3"/>
          <w:lang w:val="es-MX"/>
        </w:rPr>
        <w:t xml:space="preserve"> </w:t>
      </w:r>
      <w:r w:rsidRPr="00AC4615">
        <w:rPr>
          <w:rFonts w:ascii="Calibri" w:eastAsia="Calibri" w:hAnsi="Calibri" w:cs="Calibri"/>
          <w:lang w:val="es-MX"/>
        </w:rPr>
        <w:t>y</w:t>
      </w:r>
      <w:r w:rsidRPr="00AC4615">
        <w:rPr>
          <w:rFonts w:ascii="Calibri" w:eastAsia="Calibri" w:hAnsi="Calibri" w:cs="Calibri"/>
          <w:spacing w:val="4"/>
          <w:lang w:val="es-MX"/>
        </w:rPr>
        <w:t xml:space="preserve"> </w:t>
      </w:r>
      <w:r w:rsidRPr="00AC4615">
        <w:rPr>
          <w:rFonts w:ascii="Calibri" w:eastAsia="Calibri" w:hAnsi="Calibri" w:cs="Calibri"/>
          <w:lang w:val="es-MX"/>
        </w:rPr>
        <w:t>a</w:t>
      </w:r>
      <w:r w:rsidRPr="00AC4615">
        <w:rPr>
          <w:rFonts w:ascii="Calibri" w:eastAsia="Calibri" w:hAnsi="Calibri" w:cs="Calibri"/>
          <w:spacing w:val="-2"/>
          <w:lang w:val="es-MX"/>
        </w:rPr>
        <w:t>c</w:t>
      </w:r>
      <w:r w:rsidRPr="00AC4615">
        <w:rPr>
          <w:rFonts w:ascii="Calibri" w:eastAsia="Calibri" w:hAnsi="Calibri" w:cs="Calibri"/>
          <w:lang w:val="es-MX"/>
        </w:rPr>
        <w:t>ti</w:t>
      </w:r>
      <w:r w:rsidRPr="00AC4615">
        <w:rPr>
          <w:rFonts w:ascii="Calibri" w:eastAsia="Calibri" w:hAnsi="Calibri" w:cs="Calibri"/>
          <w:spacing w:val="1"/>
          <w:lang w:val="es-MX"/>
        </w:rPr>
        <w:t>v</w:t>
      </w:r>
      <w:r w:rsidRPr="00AC4615">
        <w:rPr>
          <w:rFonts w:ascii="Calibri" w:eastAsia="Calibri" w:hAnsi="Calibri" w:cs="Calibri"/>
          <w:lang w:val="es-MX"/>
        </w:rPr>
        <w:t>i</w:t>
      </w:r>
      <w:r w:rsidRPr="00AC4615">
        <w:rPr>
          <w:rFonts w:ascii="Calibri" w:eastAsia="Calibri" w:hAnsi="Calibri" w:cs="Calibri"/>
          <w:spacing w:val="-1"/>
          <w:lang w:val="es-MX"/>
        </w:rPr>
        <w:t>d</w:t>
      </w:r>
      <w:r w:rsidRPr="00AC4615">
        <w:rPr>
          <w:rFonts w:ascii="Calibri" w:eastAsia="Calibri" w:hAnsi="Calibri" w:cs="Calibri"/>
          <w:lang w:val="es-MX"/>
        </w:rPr>
        <w:t>a</w:t>
      </w:r>
      <w:r w:rsidRPr="00AC4615">
        <w:rPr>
          <w:rFonts w:ascii="Calibri" w:eastAsia="Calibri" w:hAnsi="Calibri" w:cs="Calibri"/>
          <w:spacing w:val="-1"/>
          <w:lang w:val="es-MX"/>
        </w:rPr>
        <w:t>d</w:t>
      </w:r>
      <w:r w:rsidRPr="00AC4615">
        <w:rPr>
          <w:rFonts w:ascii="Calibri" w:eastAsia="Calibri" w:hAnsi="Calibri" w:cs="Calibri"/>
          <w:lang w:val="es-MX"/>
        </w:rPr>
        <w:t>es</w:t>
      </w:r>
      <w:r w:rsidRPr="00AC4615">
        <w:rPr>
          <w:rFonts w:ascii="Calibri" w:eastAsia="Calibri" w:hAnsi="Calibri" w:cs="Calibri"/>
          <w:spacing w:val="4"/>
          <w:lang w:val="es-MX"/>
        </w:rPr>
        <w:t xml:space="preserve"> </w:t>
      </w:r>
      <w:r w:rsidRPr="00AC4615">
        <w:rPr>
          <w:rFonts w:ascii="Calibri" w:eastAsia="Calibri" w:hAnsi="Calibri" w:cs="Calibri"/>
          <w:spacing w:val="-3"/>
          <w:lang w:val="es-MX"/>
        </w:rPr>
        <w:t>d</w:t>
      </w:r>
      <w:r w:rsidRPr="00AC4615">
        <w:rPr>
          <w:rFonts w:ascii="Calibri" w:eastAsia="Calibri" w:hAnsi="Calibri" w:cs="Calibri"/>
          <w:spacing w:val="-2"/>
          <w:lang w:val="es-MX"/>
        </w:rPr>
        <w:t>e</w:t>
      </w:r>
      <w:r w:rsidRPr="00AC4615">
        <w:rPr>
          <w:rFonts w:ascii="Calibri" w:eastAsia="Calibri" w:hAnsi="Calibri" w:cs="Calibri"/>
          <w:lang w:val="es-MX"/>
        </w:rPr>
        <w:t>scritas</w:t>
      </w:r>
      <w:r w:rsidRPr="00AC4615">
        <w:rPr>
          <w:rFonts w:ascii="Calibri" w:eastAsia="Calibri" w:hAnsi="Calibri" w:cs="Calibri"/>
          <w:spacing w:val="3"/>
          <w:lang w:val="es-MX"/>
        </w:rPr>
        <w:t xml:space="preserve"> </w:t>
      </w:r>
      <w:r w:rsidRPr="00AC4615">
        <w:rPr>
          <w:rFonts w:ascii="Calibri" w:eastAsia="Calibri" w:hAnsi="Calibri" w:cs="Calibri"/>
          <w:lang w:val="es-MX"/>
        </w:rPr>
        <w:t>en</w:t>
      </w:r>
      <w:r w:rsidRPr="00AC4615">
        <w:rPr>
          <w:rFonts w:ascii="Calibri" w:eastAsia="Calibri" w:hAnsi="Calibri" w:cs="Calibri"/>
          <w:spacing w:val="3"/>
          <w:lang w:val="es-MX"/>
        </w:rPr>
        <w:t xml:space="preserve"> </w:t>
      </w:r>
      <w:r w:rsidRPr="00AC4615">
        <w:rPr>
          <w:rFonts w:ascii="Calibri" w:eastAsia="Calibri" w:hAnsi="Calibri" w:cs="Calibri"/>
          <w:lang w:val="es-MX"/>
        </w:rPr>
        <w:t>la</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3"/>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w:t>
      </w:r>
      <w:r w:rsidRPr="00AC4615">
        <w:rPr>
          <w:rFonts w:ascii="Calibri" w:eastAsia="Calibri" w:hAnsi="Calibri" w:cs="Calibri"/>
          <w:spacing w:val="1"/>
          <w:lang w:val="es-MX"/>
        </w:rPr>
        <w:t>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w:t>
      </w:r>
      <w:r w:rsidRPr="00AC4615">
        <w:rPr>
          <w:rFonts w:ascii="Calibri" w:eastAsia="Calibri" w:hAnsi="Calibri" w:cs="Calibri"/>
          <w:spacing w:val="1"/>
          <w:lang w:val="es-MX"/>
        </w:rPr>
        <w:t xml:space="preserve"> </w:t>
      </w:r>
      <w:r w:rsidRPr="00AC4615">
        <w:rPr>
          <w:rFonts w:ascii="Calibri" w:eastAsia="Calibri" w:hAnsi="Calibri" w:cs="Calibri"/>
          <w:lang w:val="es-MX"/>
        </w:rPr>
        <w:t>t</w:t>
      </w:r>
      <w:r w:rsidRPr="00AC4615">
        <w:rPr>
          <w:rFonts w:ascii="Calibri" w:eastAsia="Calibri" w:hAnsi="Calibri" w:cs="Calibri"/>
          <w:spacing w:val="1"/>
          <w:lang w:val="es-MX"/>
        </w:rPr>
        <w:t>é</w:t>
      </w:r>
      <w:r w:rsidRPr="00AC4615">
        <w:rPr>
          <w:rFonts w:ascii="Calibri" w:eastAsia="Calibri" w:hAnsi="Calibri" w:cs="Calibri"/>
          <w:spacing w:val="-2"/>
          <w:lang w:val="es-MX"/>
        </w:rPr>
        <w:t>c</w:t>
      </w:r>
      <w:r w:rsidRPr="00AC4615">
        <w:rPr>
          <w:rFonts w:ascii="Calibri" w:eastAsia="Calibri" w:hAnsi="Calibri" w:cs="Calibri"/>
          <w:spacing w:val="-1"/>
          <w:lang w:val="es-MX"/>
        </w:rPr>
        <w:t>n</w:t>
      </w:r>
      <w:r w:rsidRPr="00AC4615">
        <w:rPr>
          <w:rFonts w:ascii="Calibri" w:eastAsia="Calibri" w:hAnsi="Calibri" w:cs="Calibri"/>
          <w:lang w:val="es-MX"/>
        </w:rPr>
        <w:t>ica,</w:t>
      </w:r>
      <w:r w:rsidRPr="00AC4615">
        <w:rPr>
          <w:rFonts w:ascii="Calibri" w:eastAsia="Calibri" w:hAnsi="Calibri" w:cs="Calibri"/>
          <w:spacing w:val="3"/>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n</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u</w:t>
      </w:r>
      <w:r w:rsidRPr="00AC4615">
        <w:rPr>
          <w:rFonts w:ascii="Calibri" w:eastAsia="Calibri" w:hAnsi="Calibri" w:cs="Calibri"/>
          <w:lang w:val="es-MX"/>
        </w:rPr>
        <w:t>n</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esg</w:t>
      </w:r>
      <w:r w:rsidRPr="00AC4615">
        <w:rPr>
          <w:rFonts w:ascii="Calibri" w:eastAsia="Calibri" w:hAnsi="Calibri" w:cs="Calibri"/>
          <w:spacing w:val="-3"/>
          <w:lang w:val="es-MX"/>
        </w:rPr>
        <w:t>l</w:t>
      </w:r>
      <w:r w:rsidRPr="00AC4615">
        <w:rPr>
          <w:rFonts w:ascii="Calibri" w:eastAsia="Calibri" w:hAnsi="Calibri" w:cs="Calibri"/>
          <w:spacing w:val="1"/>
          <w:lang w:val="es-MX"/>
        </w:rPr>
        <w:t>o</w:t>
      </w:r>
      <w:r w:rsidRPr="00AC4615">
        <w:rPr>
          <w:rFonts w:ascii="Calibri" w:eastAsia="Calibri" w:hAnsi="Calibri" w:cs="Calibri"/>
          <w:lang w:val="es-MX"/>
        </w:rPr>
        <w:t>se</w:t>
      </w:r>
      <w:r w:rsidRPr="00AC4615">
        <w:rPr>
          <w:rFonts w:ascii="Calibri" w:eastAsia="Calibri" w:hAnsi="Calibri" w:cs="Calibri"/>
          <w:spacing w:val="4"/>
          <w:lang w:val="es-MX"/>
        </w:rPr>
        <w:t xml:space="preserve"> </w:t>
      </w:r>
      <w:r w:rsidRPr="00AC4615">
        <w:rPr>
          <w:rFonts w:ascii="Calibri" w:eastAsia="Calibri" w:hAnsi="Calibri" w:cs="Calibri"/>
          <w:spacing w:val="-2"/>
          <w:lang w:val="es-MX"/>
        </w:rPr>
        <w:t>c</w:t>
      </w:r>
      <w:r w:rsidRPr="00AC4615">
        <w:rPr>
          <w:rFonts w:ascii="Calibri" w:eastAsia="Calibri" w:hAnsi="Calibri" w:cs="Calibri"/>
          <w:spacing w:val="1"/>
          <w:lang w:val="es-MX"/>
        </w:rPr>
        <w:t>o</w:t>
      </w:r>
      <w:r w:rsidRPr="00AC4615">
        <w:rPr>
          <w:rFonts w:ascii="Calibri" w:eastAsia="Calibri" w:hAnsi="Calibri" w:cs="Calibri"/>
          <w:lang w:val="es-MX"/>
        </w:rPr>
        <w:t>n el</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m</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spacing w:val="-2"/>
          <w:lang w:val="es-MX"/>
        </w:rPr>
        <w:t>t</w:t>
      </w:r>
      <w:r w:rsidRPr="00AC4615">
        <w:rPr>
          <w:rFonts w:ascii="Calibri" w:eastAsia="Calibri" w:hAnsi="Calibri" w:cs="Calibri"/>
          <w:lang w:val="es-MX"/>
        </w:rPr>
        <w:t>o</w:t>
      </w:r>
      <w:r w:rsidRPr="00AC4615">
        <w:rPr>
          <w:rFonts w:ascii="Calibri" w:eastAsia="Calibri" w:hAnsi="Calibri" w:cs="Calibri"/>
          <w:spacing w:val="4"/>
          <w:lang w:val="es-MX"/>
        </w:rPr>
        <w:t xml:space="preserve"> </w:t>
      </w:r>
      <w:r w:rsidRPr="00AC4615">
        <w:rPr>
          <w:rFonts w:ascii="Calibri" w:eastAsia="Calibri" w:hAnsi="Calibri" w:cs="Calibri"/>
          <w:lang w:val="es-MX"/>
        </w:rPr>
        <w:t>asi</w:t>
      </w:r>
      <w:r w:rsidRPr="00AC4615">
        <w:rPr>
          <w:rFonts w:ascii="Calibri" w:eastAsia="Calibri" w:hAnsi="Calibri" w:cs="Calibri"/>
          <w:spacing w:val="-1"/>
          <w:lang w:val="es-MX"/>
        </w:rPr>
        <w:t>gn</w:t>
      </w:r>
      <w:r w:rsidRPr="00AC4615">
        <w:rPr>
          <w:rFonts w:ascii="Calibri" w:eastAsia="Calibri" w:hAnsi="Calibri" w:cs="Calibri"/>
          <w:lang w:val="es-MX"/>
        </w:rPr>
        <w:t>a</w:t>
      </w:r>
      <w:r w:rsidRPr="00AC4615">
        <w:rPr>
          <w:rFonts w:ascii="Calibri" w:eastAsia="Calibri" w:hAnsi="Calibri" w:cs="Calibri"/>
          <w:spacing w:val="-1"/>
          <w:lang w:val="es-MX"/>
        </w:rPr>
        <w:t>d</w:t>
      </w:r>
      <w:r w:rsidRPr="00AC4615">
        <w:rPr>
          <w:rFonts w:ascii="Calibri" w:eastAsia="Calibri" w:hAnsi="Calibri" w:cs="Calibri"/>
          <w:lang w:val="es-MX"/>
        </w:rPr>
        <w:t>o</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 refer</w:t>
      </w:r>
      <w:r w:rsidRPr="00AC4615">
        <w:rPr>
          <w:rFonts w:ascii="Calibri" w:eastAsia="Calibri" w:hAnsi="Calibri" w:cs="Calibri"/>
          <w:spacing w:val="1"/>
          <w:lang w:val="es-MX"/>
        </w:rPr>
        <w:t>e</w:t>
      </w:r>
      <w:r w:rsidRPr="00AC4615">
        <w:rPr>
          <w:rFonts w:ascii="Calibri" w:eastAsia="Calibri" w:hAnsi="Calibri" w:cs="Calibri"/>
          <w:spacing w:val="-1"/>
          <w:lang w:val="es-MX"/>
        </w:rPr>
        <w:t>n</w:t>
      </w:r>
      <w:r w:rsidRPr="00AC4615">
        <w:rPr>
          <w:rFonts w:ascii="Calibri" w:eastAsia="Calibri" w:hAnsi="Calibri" w:cs="Calibri"/>
          <w:lang w:val="es-MX"/>
        </w:rPr>
        <w:t>cia</w:t>
      </w:r>
      <w:r w:rsidRPr="00AC4615">
        <w:rPr>
          <w:rFonts w:ascii="Calibri" w:eastAsia="Calibri" w:hAnsi="Calibri" w:cs="Calibri"/>
          <w:spacing w:val="-2"/>
          <w:lang w:val="es-MX"/>
        </w:rPr>
        <w:t xml:space="preserve"> </w:t>
      </w:r>
      <w:r w:rsidRPr="00AC4615">
        <w:rPr>
          <w:rFonts w:ascii="Calibri" w:eastAsia="Calibri" w:hAnsi="Calibri" w:cs="Calibri"/>
          <w:lang w:val="es-MX"/>
        </w:rPr>
        <w:t>para</w:t>
      </w:r>
      <w:r w:rsidRPr="00AC4615">
        <w:rPr>
          <w:rFonts w:ascii="Calibri" w:eastAsia="Calibri" w:hAnsi="Calibri" w:cs="Calibri"/>
          <w:spacing w:val="-1"/>
          <w:lang w:val="es-MX"/>
        </w:rPr>
        <w:t xml:space="preserve"> </w:t>
      </w:r>
      <w:r w:rsidRPr="00AC4615">
        <w:rPr>
          <w:rFonts w:ascii="Calibri" w:eastAsia="Calibri" w:hAnsi="Calibri" w:cs="Calibri"/>
          <w:lang w:val="es-MX"/>
        </w:rPr>
        <w:t>ca</w:t>
      </w:r>
      <w:r w:rsidRPr="00AC4615">
        <w:rPr>
          <w:rFonts w:ascii="Calibri" w:eastAsia="Calibri" w:hAnsi="Calibri" w:cs="Calibri"/>
          <w:spacing w:val="-1"/>
          <w:lang w:val="es-MX"/>
        </w:rPr>
        <w:t>d</w:t>
      </w:r>
      <w:r w:rsidRPr="00AC4615">
        <w:rPr>
          <w:rFonts w:ascii="Calibri" w:eastAsia="Calibri" w:hAnsi="Calibri" w:cs="Calibri"/>
          <w:lang w:val="es-MX"/>
        </w:rPr>
        <w:t>a</w:t>
      </w:r>
      <w:r w:rsidRPr="00AC4615">
        <w:rPr>
          <w:rFonts w:ascii="Calibri" w:eastAsia="Calibri" w:hAnsi="Calibri" w:cs="Calibri"/>
          <w:spacing w:val="-2"/>
          <w:lang w:val="es-MX"/>
        </w:rPr>
        <w:t xml:space="preserve"> </w:t>
      </w:r>
      <w:r w:rsidRPr="00AC4615">
        <w:rPr>
          <w:rFonts w:ascii="Calibri" w:eastAsia="Calibri" w:hAnsi="Calibri" w:cs="Calibri"/>
          <w:lang w:val="es-MX"/>
        </w:rPr>
        <w:t>u</w:t>
      </w:r>
      <w:r w:rsidRPr="00AC4615">
        <w:rPr>
          <w:rFonts w:ascii="Calibri" w:eastAsia="Calibri" w:hAnsi="Calibri" w:cs="Calibri"/>
          <w:spacing w:val="-1"/>
          <w:lang w:val="es-MX"/>
        </w:rPr>
        <w:t>n</w:t>
      </w:r>
      <w:r w:rsidRPr="00AC4615">
        <w:rPr>
          <w:rFonts w:ascii="Calibri" w:eastAsia="Calibri" w:hAnsi="Calibri" w:cs="Calibri"/>
          <w:lang w:val="es-MX"/>
        </w:rPr>
        <w:t xml:space="preserve">a de las </w:t>
      </w:r>
      <w:r w:rsidRPr="00AC4615">
        <w:rPr>
          <w:rFonts w:ascii="Calibri" w:eastAsia="Calibri" w:hAnsi="Calibri" w:cs="Calibri"/>
          <w:spacing w:val="-1"/>
          <w:lang w:val="es-MX"/>
        </w:rPr>
        <w:t>t</w:t>
      </w:r>
      <w:r w:rsidRPr="00AC4615">
        <w:rPr>
          <w:rFonts w:ascii="Calibri" w:eastAsia="Calibri" w:hAnsi="Calibri" w:cs="Calibri"/>
          <w:lang w:val="es-MX"/>
        </w:rPr>
        <w:t>areas</w:t>
      </w:r>
      <w:r w:rsidRPr="00AC4615">
        <w:rPr>
          <w:rFonts w:ascii="Calibri" w:eastAsia="Calibri" w:hAnsi="Calibri" w:cs="Calibri"/>
          <w:spacing w:val="-2"/>
          <w:lang w:val="es-MX"/>
        </w:rPr>
        <w:t xml:space="preserve"> </w:t>
      </w:r>
      <w:r w:rsidRPr="00AC4615">
        <w:rPr>
          <w:rFonts w:ascii="Calibri" w:eastAsia="Calibri" w:hAnsi="Calibri" w:cs="Calibri"/>
          <w:lang w:val="es-MX"/>
        </w:rPr>
        <w:t>y</w:t>
      </w:r>
      <w:r w:rsidRPr="00AC4615">
        <w:rPr>
          <w:rFonts w:ascii="Calibri" w:eastAsia="Calibri" w:hAnsi="Calibri" w:cs="Calibri"/>
          <w:spacing w:val="1"/>
          <w:lang w:val="es-MX"/>
        </w:rPr>
        <w:t xml:space="preserve"> </w:t>
      </w:r>
      <w:r w:rsidRPr="00AC4615">
        <w:rPr>
          <w:rFonts w:ascii="Calibri" w:eastAsia="Calibri" w:hAnsi="Calibri" w:cs="Calibri"/>
          <w:lang w:val="es-MX"/>
        </w:rPr>
        <w:t>p</w:t>
      </w:r>
      <w:r w:rsidRPr="00AC4615">
        <w:rPr>
          <w:rFonts w:ascii="Calibri" w:eastAsia="Calibri" w:hAnsi="Calibri" w:cs="Calibri"/>
          <w:spacing w:val="-3"/>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du</w:t>
      </w:r>
      <w:r w:rsidRPr="00AC4615">
        <w:rPr>
          <w:rFonts w:ascii="Calibri" w:eastAsia="Calibri" w:hAnsi="Calibri" w:cs="Calibri"/>
          <w:lang w:val="es-MX"/>
        </w:rPr>
        <w:t>c</w:t>
      </w:r>
      <w:r w:rsidRPr="00AC4615">
        <w:rPr>
          <w:rFonts w:ascii="Calibri" w:eastAsia="Calibri" w:hAnsi="Calibri" w:cs="Calibri"/>
          <w:spacing w:val="-2"/>
          <w:lang w:val="es-MX"/>
        </w:rPr>
        <w:t>t</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1"/>
          <w:lang w:val="es-MX"/>
        </w:rPr>
        <w:t>e</w:t>
      </w:r>
      <w:r w:rsidRPr="00AC4615">
        <w:rPr>
          <w:rFonts w:ascii="Calibri" w:eastAsia="Calibri" w:hAnsi="Calibri" w:cs="Calibri"/>
          <w:lang w:val="es-MX"/>
        </w:rPr>
        <w:t>s</w:t>
      </w:r>
      <w:r w:rsidRPr="00AC4615">
        <w:rPr>
          <w:rFonts w:ascii="Calibri" w:eastAsia="Calibri" w:hAnsi="Calibri" w:cs="Calibri"/>
          <w:spacing w:val="-2"/>
          <w:lang w:val="es-MX"/>
        </w:rPr>
        <w:t>t</w:t>
      </w:r>
      <w:r w:rsidRPr="00AC4615">
        <w:rPr>
          <w:rFonts w:ascii="Calibri" w:eastAsia="Calibri" w:hAnsi="Calibri" w:cs="Calibri"/>
          <w:lang w:val="es-MX"/>
        </w:rPr>
        <w:t>a</w:t>
      </w:r>
      <w:r w:rsidRPr="00AC4615">
        <w:rPr>
          <w:rFonts w:ascii="Calibri" w:eastAsia="Calibri" w:hAnsi="Calibri" w:cs="Calibri"/>
          <w:spacing w:val="-1"/>
          <w:lang w:val="es-MX"/>
        </w:rPr>
        <w:t>b</w:t>
      </w:r>
      <w:r w:rsidRPr="00AC4615">
        <w:rPr>
          <w:rFonts w:ascii="Calibri" w:eastAsia="Calibri" w:hAnsi="Calibri" w:cs="Calibri"/>
          <w:lang w:val="es-MX"/>
        </w:rPr>
        <w:t>leci</w:t>
      </w:r>
      <w:r w:rsidRPr="00AC4615">
        <w:rPr>
          <w:rFonts w:ascii="Calibri" w:eastAsia="Calibri" w:hAnsi="Calibri" w:cs="Calibri"/>
          <w:spacing w:val="-1"/>
          <w:lang w:val="es-MX"/>
        </w:rPr>
        <w:t>d</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lang w:val="es-MX"/>
        </w:rPr>
        <w:t>en l</w:t>
      </w:r>
      <w:r w:rsidRPr="00AC4615">
        <w:rPr>
          <w:rFonts w:ascii="Calibri" w:eastAsia="Calibri" w:hAnsi="Calibri" w:cs="Calibri"/>
          <w:spacing w:val="-1"/>
          <w:lang w:val="es-MX"/>
        </w:rPr>
        <w:t>o</w:t>
      </w:r>
      <w:r w:rsidRPr="00AC4615">
        <w:rPr>
          <w:rFonts w:ascii="Calibri" w:eastAsia="Calibri" w:hAnsi="Calibri" w:cs="Calibri"/>
          <w:lang w:val="es-MX"/>
        </w:rPr>
        <w:t xml:space="preserve">s </w:t>
      </w:r>
      <w:r w:rsidRPr="00AC4615">
        <w:rPr>
          <w:rFonts w:ascii="Calibri" w:eastAsia="Calibri" w:hAnsi="Calibri" w:cs="Calibri"/>
          <w:spacing w:val="-1"/>
          <w:lang w:val="es-MX"/>
        </w:rPr>
        <w:t>T</w:t>
      </w:r>
      <w:r w:rsidRPr="00AC4615">
        <w:rPr>
          <w:rFonts w:ascii="Calibri" w:eastAsia="Calibri" w:hAnsi="Calibri" w:cs="Calibri"/>
          <w:lang w:val="es-MX"/>
        </w:rPr>
        <w:t>ér</w:t>
      </w:r>
      <w:r w:rsidRPr="00AC4615">
        <w:rPr>
          <w:rFonts w:ascii="Calibri" w:eastAsia="Calibri" w:hAnsi="Calibri" w:cs="Calibri"/>
          <w:spacing w:val="1"/>
          <w:lang w:val="es-MX"/>
        </w:rPr>
        <w:t>m</w:t>
      </w:r>
      <w:r w:rsidRPr="00AC4615">
        <w:rPr>
          <w:rFonts w:ascii="Calibri" w:eastAsia="Calibri" w:hAnsi="Calibri" w:cs="Calibri"/>
          <w:lang w:val="es-MX"/>
        </w:rPr>
        <w:t>i</w:t>
      </w:r>
      <w:r w:rsidRPr="00AC4615">
        <w:rPr>
          <w:rFonts w:ascii="Calibri" w:eastAsia="Calibri" w:hAnsi="Calibri" w:cs="Calibri"/>
          <w:spacing w:val="-4"/>
          <w:lang w:val="es-MX"/>
        </w:rPr>
        <w:t>n</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 xml:space="preserve"> </w:t>
      </w:r>
      <w:r w:rsidRPr="00AC4615">
        <w:rPr>
          <w:rFonts w:ascii="Calibri" w:eastAsia="Calibri" w:hAnsi="Calibri" w:cs="Calibri"/>
          <w:lang w:val="es-MX"/>
        </w:rPr>
        <w:t>Re</w:t>
      </w:r>
      <w:r w:rsidRPr="00AC4615">
        <w:rPr>
          <w:rFonts w:ascii="Calibri" w:eastAsia="Calibri" w:hAnsi="Calibri" w:cs="Calibri"/>
          <w:spacing w:val="-2"/>
          <w:lang w:val="es-MX"/>
        </w:rPr>
        <w:t>f</w:t>
      </w:r>
      <w:r w:rsidRPr="00AC4615">
        <w:rPr>
          <w:rFonts w:ascii="Calibri" w:eastAsia="Calibri" w:hAnsi="Calibri" w:cs="Calibri"/>
          <w:lang w:val="es-MX"/>
        </w:rPr>
        <w:t>erencia.</w:t>
      </w:r>
    </w:p>
    <w:p w14:paraId="17D271A5" w14:textId="77777777" w:rsidR="004A2284" w:rsidRPr="00AC4615" w:rsidRDefault="004A2284">
      <w:pPr>
        <w:spacing w:before="1" w:after="0" w:line="160" w:lineRule="exact"/>
        <w:rPr>
          <w:sz w:val="16"/>
          <w:szCs w:val="16"/>
          <w:lang w:val="es-MX"/>
        </w:rPr>
      </w:pPr>
    </w:p>
    <w:p w14:paraId="07C837CE" w14:textId="77777777" w:rsidR="004A2284" w:rsidRPr="00AC4615" w:rsidRDefault="00AC4615">
      <w:pPr>
        <w:spacing w:after="0"/>
        <w:ind w:left="139" w:right="96"/>
        <w:jc w:val="both"/>
        <w:rPr>
          <w:rFonts w:ascii="Calibri" w:eastAsia="Calibri" w:hAnsi="Calibri" w:cs="Calibri"/>
          <w:lang w:val="es-MX"/>
        </w:rPr>
      </w:pPr>
      <w:r w:rsidRPr="00AC4615">
        <w:rPr>
          <w:rFonts w:ascii="Calibri" w:eastAsia="Calibri" w:hAnsi="Calibri" w:cs="Calibri"/>
          <w:spacing w:val="1"/>
          <w:lang w:val="es-MX"/>
        </w:rPr>
        <w:t>L</w:t>
      </w:r>
      <w:r w:rsidRPr="00AC4615">
        <w:rPr>
          <w:rFonts w:ascii="Calibri" w:eastAsia="Calibri" w:hAnsi="Calibri" w:cs="Calibri"/>
          <w:lang w:val="es-MX"/>
        </w:rPr>
        <w:t>a</w:t>
      </w:r>
      <w:r w:rsidRPr="00AC4615">
        <w:rPr>
          <w:rFonts w:ascii="Calibri" w:eastAsia="Calibri" w:hAnsi="Calibri" w:cs="Calibri"/>
          <w:spacing w:val="5"/>
          <w:lang w:val="es-MX"/>
        </w:rPr>
        <w:t xml:space="preserve"> </w:t>
      </w:r>
      <w:r w:rsidRPr="00AC4615">
        <w:rPr>
          <w:rFonts w:ascii="Calibri" w:eastAsia="Calibri" w:hAnsi="Calibri" w:cs="Calibri"/>
          <w:spacing w:val="-1"/>
          <w:lang w:val="es-MX"/>
        </w:rPr>
        <w:t>p</w:t>
      </w:r>
      <w:r w:rsidRPr="00AC4615">
        <w:rPr>
          <w:rFonts w:ascii="Calibri" w:eastAsia="Calibri" w:hAnsi="Calibri" w:cs="Calibri"/>
          <w:spacing w:val="-3"/>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 ec</w:t>
      </w:r>
      <w:r w:rsidRPr="00AC4615">
        <w:rPr>
          <w:rFonts w:ascii="Calibri" w:eastAsia="Calibri" w:hAnsi="Calibri" w:cs="Calibri"/>
          <w:spacing w:val="2"/>
          <w:lang w:val="es-MX"/>
        </w:rPr>
        <w:t>o</w:t>
      </w:r>
      <w:r w:rsidRPr="00AC4615">
        <w:rPr>
          <w:rFonts w:ascii="Calibri" w:eastAsia="Calibri" w:hAnsi="Calibri" w:cs="Calibri"/>
          <w:spacing w:val="-3"/>
          <w:lang w:val="es-MX"/>
        </w:rPr>
        <w:t>n</w:t>
      </w:r>
      <w:r w:rsidRPr="00AC4615">
        <w:rPr>
          <w:rFonts w:ascii="Calibri" w:eastAsia="Calibri" w:hAnsi="Calibri" w:cs="Calibri"/>
          <w:spacing w:val="-1"/>
          <w:lang w:val="es-MX"/>
        </w:rPr>
        <w:t>ó</w:t>
      </w:r>
      <w:r w:rsidRPr="00AC4615">
        <w:rPr>
          <w:rFonts w:ascii="Calibri" w:eastAsia="Calibri" w:hAnsi="Calibri" w:cs="Calibri"/>
          <w:spacing w:val="1"/>
          <w:lang w:val="es-MX"/>
        </w:rPr>
        <w:t>m</w:t>
      </w:r>
      <w:r w:rsidRPr="00AC4615">
        <w:rPr>
          <w:rFonts w:ascii="Calibri" w:eastAsia="Calibri" w:hAnsi="Calibri" w:cs="Calibri"/>
          <w:lang w:val="es-MX"/>
        </w:rPr>
        <w:t>ica</w:t>
      </w:r>
      <w:r w:rsidRPr="00AC4615">
        <w:rPr>
          <w:rFonts w:ascii="Calibri" w:eastAsia="Calibri" w:hAnsi="Calibri" w:cs="Calibri"/>
          <w:spacing w:val="3"/>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eberá</w:t>
      </w:r>
      <w:r w:rsidRPr="00AC4615">
        <w:rPr>
          <w:rFonts w:ascii="Calibri" w:eastAsia="Calibri" w:hAnsi="Calibri" w:cs="Calibri"/>
          <w:spacing w:val="3"/>
          <w:lang w:val="es-MX"/>
        </w:rPr>
        <w:t xml:space="preserve"> </w:t>
      </w:r>
      <w:r w:rsidRPr="00AC4615">
        <w:rPr>
          <w:rFonts w:ascii="Calibri" w:eastAsia="Calibri" w:hAnsi="Calibri" w:cs="Calibri"/>
          <w:lang w:val="es-MX"/>
        </w:rPr>
        <w:t>ser</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re</w:t>
      </w:r>
      <w:r w:rsidRPr="00AC4615">
        <w:rPr>
          <w:rFonts w:ascii="Calibri" w:eastAsia="Calibri" w:hAnsi="Calibri" w:cs="Calibri"/>
          <w:spacing w:val="-2"/>
          <w:lang w:val="es-MX"/>
        </w:rPr>
        <w:t>s</w:t>
      </w:r>
      <w:r w:rsidRPr="00AC4615">
        <w:rPr>
          <w:rFonts w:ascii="Calibri" w:eastAsia="Calibri" w:hAnsi="Calibri" w:cs="Calibri"/>
          <w:lang w:val="es-MX"/>
        </w:rPr>
        <w:t>enta</w:t>
      </w:r>
      <w:r w:rsidRPr="00AC4615">
        <w:rPr>
          <w:rFonts w:ascii="Calibri" w:eastAsia="Calibri" w:hAnsi="Calibri" w:cs="Calibri"/>
          <w:spacing w:val="-1"/>
          <w:lang w:val="es-MX"/>
        </w:rPr>
        <w:t>d</w:t>
      </w:r>
      <w:r w:rsidRPr="00AC4615">
        <w:rPr>
          <w:rFonts w:ascii="Calibri" w:eastAsia="Calibri" w:hAnsi="Calibri" w:cs="Calibri"/>
          <w:lang w:val="es-MX"/>
        </w:rPr>
        <w:t>a</w:t>
      </w:r>
      <w:r w:rsidRPr="00AC4615">
        <w:rPr>
          <w:rFonts w:ascii="Calibri" w:eastAsia="Calibri" w:hAnsi="Calibri" w:cs="Calibri"/>
          <w:spacing w:val="3"/>
          <w:lang w:val="es-MX"/>
        </w:rPr>
        <w:t xml:space="preserve"> </w:t>
      </w:r>
      <w:r w:rsidRPr="00AC4615">
        <w:rPr>
          <w:rFonts w:ascii="Calibri" w:eastAsia="Calibri" w:hAnsi="Calibri" w:cs="Calibri"/>
          <w:lang w:val="es-MX"/>
        </w:rPr>
        <w:t>en</w:t>
      </w:r>
      <w:r w:rsidRPr="00AC4615">
        <w:rPr>
          <w:rFonts w:ascii="Calibri" w:eastAsia="Calibri" w:hAnsi="Calibri" w:cs="Calibri"/>
          <w:spacing w:val="8"/>
          <w:lang w:val="es-MX"/>
        </w:rPr>
        <w:t xml:space="preserve"> </w:t>
      </w:r>
      <w:r w:rsidRPr="003C170F">
        <w:rPr>
          <w:rFonts w:ascii="Calibri" w:eastAsia="Calibri" w:hAnsi="Calibri" w:cs="Calibri"/>
          <w:b/>
          <w:bCs/>
          <w:spacing w:val="-3"/>
          <w:highlight w:val="red"/>
          <w:lang w:val="es-MX"/>
        </w:rPr>
        <w:t>d</w:t>
      </w:r>
      <w:r w:rsidRPr="003C170F">
        <w:rPr>
          <w:rFonts w:ascii="Calibri" w:eastAsia="Calibri" w:hAnsi="Calibri" w:cs="Calibri"/>
          <w:b/>
          <w:bCs/>
          <w:spacing w:val="-1"/>
          <w:highlight w:val="red"/>
          <w:lang w:val="es-MX"/>
        </w:rPr>
        <w:t>ó</w:t>
      </w:r>
      <w:r w:rsidRPr="003C170F">
        <w:rPr>
          <w:rFonts w:ascii="Calibri" w:eastAsia="Calibri" w:hAnsi="Calibri" w:cs="Calibri"/>
          <w:b/>
          <w:bCs/>
          <w:spacing w:val="1"/>
          <w:highlight w:val="red"/>
          <w:lang w:val="es-MX"/>
        </w:rPr>
        <w:t>l</w:t>
      </w:r>
      <w:r w:rsidRPr="003C170F">
        <w:rPr>
          <w:rFonts w:ascii="Calibri" w:eastAsia="Calibri" w:hAnsi="Calibri" w:cs="Calibri"/>
          <w:b/>
          <w:bCs/>
          <w:spacing w:val="-1"/>
          <w:highlight w:val="red"/>
          <w:lang w:val="es-MX"/>
        </w:rPr>
        <w:t>a</w:t>
      </w:r>
      <w:r w:rsidRPr="003C170F">
        <w:rPr>
          <w:rFonts w:ascii="Calibri" w:eastAsia="Calibri" w:hAnsi="Calibri" w:cs="Calibri"/>
          <w:b/>
          <w:bCs/>
          <w:spacing w:val="1"/>
          <w:highlight w:val="red"/>
          <w:lang w:val="es-MX"/>
        </w:rPr>
        <w:t>r</w:t>
      </w:r>
      <w:r w:rsidRPr="003C170F">
        <w:rPr>
          <w:rFonts w:ascii="Calibri" w:eastAsia="Calibri" w:hAnsi="Calibri" w:cs="Calibri"/>
          <w:b/>
          <w:bCs/>
          <w:spacing w:val="-1"/>
          <w:highlight w:val="red"/>
          <w:lang w:val="es-MX"/>
        </w:rPr>
        <w:t>e</w:t>
      </w:r>
      <w:r w:rsidRPr="003C170F">
        <w:rPr>
          <w:rFonts w:ascii="Calibri" w:eastAsia="Calibri" w:hAnsi="Calibri" w:cs="Calibri"/>
          <w:b/>
          <w:bCs/>
          <w:highlight w:val="red"/>
          <w:lang w:val="es-MX"/>
        </w:rPr>
        <w:t>s</w:t>
      </w:r>
      <w:r w:rsidRPr="003C170F">
        <w:rPr>
          <w:rFonts w:ascii="Calibri" w:eastAsia="Calibri" w:hAnsi="Calibri" w:cs="Calibri"/>
          <w:b/>
          <w:bCs/>
          <w:spacing w:val="6"/>
          <w:highlight w:val="red"/>
          <w:lang w:val="es-MX"/>
        </w:rPr>
        <w:t xml:space="preserve"> </w:t>
      </w:r>
      <w:r w:rsidRPr="003C170F">
        <w:rPr>
          <w:rFonts w:ascii="Calibri" w:eastAsia="Calibri" w:hAnsi="Calibri" w:cs="Calibri"/>
          <w:b/>
          <w:bCs/>
          <w:spacing w:val="-3"/>
          <w:highlight w:val="red"/>
          <w:lang w:val="es-MX"/>
        </w:rPr>
        <w:t>e</w:t>
      </w:r>
      <w:r w:rsidRPr="003C170F">
        <w:rPr>
          <w:rFonts w:ascii="Calibri" w:eastAsia="Calibri" w:hAnsi="Calibri" w:cs="Calibri"/>
          <w:b/>
          <w:bCs/>
          <w:highlight w:val="red"/>
          <w:lang w:val="es-MX"/>
        </w:rPr>
        <w:t>st</w:t>
      </w:r>
      <w:r w:rsidRPr="003C170F">
        <w:rPr>
          <w:rFonts w:ascii="Calibri" w:eastAsia="Calibri" w:hAnsi="Calibri" w:cs="Calibri"/>
          <w:b/>
          <w:bCs/>
          <w:spacing w:val="-1"/>
          <w:highlight w:val="red"/>
          <w:lang w:val="es-MX"/>
        </w:rPr>
        <w:t>adoun</w:t>
      </w:r>
      <w:r w:rsidRPr="003C170F">
        <w:rPr>
          <w:rFonts w:ascii="Calibri" w:eastAsia="Calibri" w:hAnsi="Calibri" w:cs="Calibri"/>
          <w:b/>
          <w:bCs/>
          <w:spacing w:val="1"/>
          <w:highlight w:val="red"/>
          <w:lang w:val="es-MX"/>
        </w:rPr>
        <w:t>i</w:t>
      </w:r>
      <w:r w:rsidRPr="003C170F">
        <w:rPr>
          <w:rFonts w:ascii="Calibri" w:eastAsia="Calibri" w:hAnsi="Calibri" w:cs="Calibri"/>
          <w:b/>
          <w:bCs/>
          <w:spacing w:val="-1"/>
          <w:highlight w:val="red"/>
          <w:lang w:val="es-MX"/>
        </w:rPr>
        <w:t>den</w:t>
      </w:r>
      <w:r w:rsidRPr="003C170F">
        <w:rPr>
          <w:rFonts w:ascii="Calibri" w:eastAsia="Calibri" w:hAnsi="Calibri" w:cs="Calibri"/>
          <w:b/>
          <w:bCs/>
          <w:highlight w:val="red"/>
          <w:lang w:val="es-MX"/>
        </w:rPr>
        <w:t>s</w:t>
      </w:r>
      <w:r w:rsidRPr="003C170F">
        <w:rPr>
          <w:rFonts w:ascii="Calibri" w:eastAsia="Calibri" w:hAnsi="Calibri" w:cs="Calibri"/>
          <w:b/>
          <w:bCs/>
          <w:spacing w:val="-1"/>
          <w:highlight w:val="red"/>
          <w:lang w:val="es-MX"/>
        </w:rPr>
        <w:t>e</w:t>
      </w:r>
      <w:r w:rsidRPr="003C170F">
        <w:rPr>
          <w:rFonts w:ascii="Calibri" w:eastAsia="Calibri" w:hAnsi="Calibri" w:cs="Calibri"/>
          <w:b/>
          <w:bCs/>
          <w:highlight w:val="red"/>
          <w:lang w:val="es-MX"/>
        </w:rPr>
        <w:t>s</w:t>
      </w:r>
      <w:r w:rsidRPr="003C170F">
        <w:rPr>
          <w:rFonts w:ascii="Calibri" w:eastAsia="Calibri" w:hAnsi="Calibri" w:cs="Calibri"/>
          <w:b/>
          <w:bCs/>
          <w:spacing w:val="8"/>
          <w:highlight w:val="red"/>
          <w:lang w:val="es-MX"/>
        </w:rPr>
        <w:t xml:space="preserve"> </w:t>
      </w:r>
      <w:r w:rsidRPr="003C170F">
        <w:rPr>
          <w:rFonts w:ascii="Calibri" w:eastAsia="Calibri" w:hAnsi="Calibri" w:cs="Calibri"/>
          <w:spacing w:val="-2"/>
          <w:highlight w:val="red"/>
          <w:lang w:val="es-MX"/>
        </w:rPr>
        <w:t>(</w:t>
      </w:r>
      <w:r w:rsidRPr="003C170F">
        <w:rPr>
          <w:rFonts w:ascii="Calibri" w:eastAsia="Calibri" w:hAnsi="Calibri" w:cs="Calibri"/>
          <w:highlight w:val="red"/>
          <w:lang w:val="es-MX"/>
        </w:rPr>
        <w:t>$</w:t>
      </w:r>
      <w:r w:rsidRPr="003C170F">
        <w:rPr>
          <w:rFonts w:ascii="Calibri" w:eastAsia="Calibri" w:hAnsi="Calibri" w:cs="Calibri"/>
          <w:spacing w:val="1"/>
          <w:highlight w:val="red"/>
          <w:lang w:val="es-MX"/>
        </w:rPr>
        <w:t xml:space="preserve"> </w:t>
      </w:r>
      <w:r w:rsidRPr="003C170F">
        <w:rPr>
          <w:rFonts w:ascii="Calibri" w:eastAsia="Calibri" w:hAnsi="Calibri" w:cs="Calibri"/>
          <w:highlight w:val="red"/>
          <w:lang w:val="es-MX"/>
        </w:rPr>
        <w:t>U</w:t>
      </w:r>
      <w:r w:rsidRPr="003C170F">
        <w:rPr>
          <w:rFonts w:ascii="Calibri" w:eastAsia="Calibri" w:hAnsi="Calibri" w:cs="Calibri"/>
          <w:spacing w:val="-1"/>
          <w:highlight w:val="red"/>
          <w:lang w:val="es-MX"/>
        </w:rPr>
        <w:t>S</w:t>
      </w:r>
      <w:r w:rsidRPr="003C170F">
        <w:rPr>
          <w:rFonts w:ascii="Calibri" w:eastAsia="Calibri" w:hAnsi="Calibri" w:cs="Calibri"/>
          <w:spacing w:val="1"/>
          <w:highlight w:val="red"/>
          <w:lang w:val="es-MX"/>
        </w:rPr>
        <w:t>D</w:t>
      </w:r>
      <w:r w:rsidRPr="003C170F">
        <w:rPr>
          <w:rFonts w:ascii="Calibri" w:eastAsia="Calibri" w:hAnsi="Calibri" w:cs="Calibri"/>
          <w:highlight w:val="red"/>
          <w:lang w:val="es-MX"/>
        </w:rPr>
        <w:t>),</w:t>
      </w:r>
      <w:r w:rsidRPr="00AC4615">
        <w:rPr>
          <w:rFonts w:ascii="Calibri" w:eastAsia="Calibri" w:hAnsi="Calibri" w:cs="Calibri"/>
          <w:spacing w:val="3"/>
          <w:lang w:val="es-MX"/>
        </w:rPr>
        <w:t xml:space="preserve"> </w:t>
      </w:r>
      <w:r w:rsidRPr="00AC4615">
        <w:rPr>
          <w:rFonts w:ascii="Calibri" w:eastAsia="Calibri" w:hAnsi="Calibri" w:cs="Calibri"/>
          <w:lang w:val="es-MX"/>
        </w:rPr>
        <w:t>en</w:t>
      </w:r>
      <w:r w:rsidRPr="00AC4615">
        <w:rPr>
          <w:rFonts w:ascii="Calibri" w:eastAsia="Calibri" w:hAnsi="Calibri" w:cs="Calibri"/>
          <w:spacing w:val="3"/>
          <w:lang w:val="es-MX"/>
        </w:rPr>
        <w:t xml:space="preserve"> </w:t>
      </w:r>
      <w:r w:rsidRPr="00AC4615">
        <w:rPr>
          <w:rFonts w:ascii="Calibri" w:eastAsia="Calibri" w:hAnsi="Calibri" w:cs="Calibri"/>
          <w:lang w:val="es-MX"/>
        </w:rPr>
        <w:t>ca</w:t>
      </w:r>
      <w:r w:rsidRPr="00AC4615">
        <w:rPr>
          <w:rFonts w:ascii="Calibri" w:eastAsia="Calibri" w:hAnsi="Calibri" w:cs="Calibri"/>
          <w:spacing w:val="-2"/>
          <w:lang w:val="es-MX"/>
        </w:rPr>
        <w:t>s</w:t>
      </w:r>
      <w:r w:rsidRPr="00AC4615">
        <w:rPr>
          <w:rFonts w:ascii="Calibri" w:eastAsia="Calibri" w:hAnsi="Calibri" w:cs="Calibri"/>
          <w:lang w:val="es-MX"/>
        </w:rPr>
        <w:t>o</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qu</w:t>
      </w:r>
      <w:r w:rsidRPr="00AC4615">
        <w:rPr>
          <w:rFonts w:ascii="Calibri" w:eastAsia="Calibri" w:hAnsi="Calibri" w:cs="Calibri"/>
          <w:lang w:val="es-MX"/>
        </w:rPr>
        <w:t>e el</w:t>
      </w:r>
      <w:r w:rsidRPr="00AC4615">
        <w:rPr>
          <w:rFonts w:ascii="Calibri" w:eastAsia="Calibri" w:hAnsi="Calibri" w:cs="Calibri"/>
          <w:spacing w:val="3"/>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aís</w:t>
      </w:r>
      <w:r w:rsidRPr="00AC4615">
        <w:rPr>
          <w:rFonts w:ascii="Calibri" w:eastAsia="Calibri" w:hAnsi="Calibri" w:cs="Calibri"/>
          <w:spacing w:val="2"/>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w:t>
      </w:r>
      <w:r w:rsidRPr="00AC4615">
        <w:rPr>
          <w:rFonts w:ascii="Calibri" w:eastAsia="Calibri" w:hAnsi="Calibri" w:cs="Calibri"/>
          <w:spacing w:val="1"/>
          <w:lang w:val="es-MX"/>
        </w:rPr>
        <w:t xml:space="preserve"> o</w:t>
      </w:r>
      <w:r w:rsidRPr="00AC4615">
        <w:rPr>
          <w:rFonts w:ascii="Calibri" w:eastAsia="Calibri" w:hAnsi="Calibri" w:cs="Calibri"/>
          <w:lang w:val="es-MX"/>
        </w:rPr>
        <w:t>ri</w:t>
      </w:r>
      <w:r w:rsidRPr="00AC4615">
        <w:rPr>
          <w:rFonts w:ascii="Calibri" w:eastAsia="Calibri" w:hAnsi="Calibri" w:cs="Calibri"/>
          <w:spacing w:val="-1"/>
          <w:lang w:val="es-MX"/>
        </w:rPr>
        <w:t>g</w:t>
      </w:r>
      <w:r w:rsidRPr="00AC4615">
        <w:rPr>
          <w:rFonts w:ascii="Calibri" w:eastAsia="Calibri" w:hAnsi="Calibri" w:cs="Calibri"/>
          <w:lang w:val="es-MX"/>
        </w:rPr>
        <w:t>en</w:t>
      </w:r>
      <w:r w:rsidRPr="00AC4615">
        <w:rPr>
          <w:rFonts w:ascii="Calibri" w:eastAsia="Calibri" w:hAnsi="Calibri" w:cs="Calibri"/>
          <w:spacing w:val="4"/>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lang w:val="es-MX"/>
        </w:rPr>
        <w:t>la ent</w:t>
      </w:r>
      <w:r w:rsidRPr="00AC4615">
        <w:rPr>
          <w:rFonts w:ascii="Calibri" w:eastAsia="Calibri" w:hAnsi="Calibri" w:cs="Calibri"/>
          <w:spacing w:val="-3"/>
          <w:lang w:val="es-MX"/>
        </w:rPr>
        <w:t>i</w:t>
      </w:r>
      <w:r w:rsidRPr="00AC4615">
        <w:rPr>
          <w:rFonts w:ascii="Calibri" w:eastAsia="Calibri" w:hAnsi="Calibri" w:cs="Calibri"/>
          <w:spacing w:val="-1"/>
          <w:lang w:val="es-MX"/>
        </w:rPr>
        <w:t>d</w:t>
      </w:r>
      <w:r w:rsidRPr="00AC4615">
        <w:rPr>
          <w:rFonts w:ascii="Calibri" w:eastAsia="Calibri" w:hAnsi="Calibri" w:cs="Calibri"/>
          <w:lang w:val="es-MX"/>
        </w:rPr>
        <w:t>ad</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m</w:t>
      </w:r>
      <w:r w:rsidRPr="00AC4615">
        <w:rPr>
          <w:rFonts w:ascii="Calibri" w:eastAsia="Calibri" w:hAnsi="Calibri" w:cs="Calibri"/>
          <w:lang w:val="es-MX"/>
        </w:rPr>
        <w:t>a</w:t>
      </w:r>
      <w:r w:rsidRPr="00AC4615">
        <w:rPr>
          <w:rFonts w:ascii="Calibri" w:eastAsia="Calibri" w:hAnsi="Calibri" w:cs="Calibri"/>
          <w:spacing w:val="-1"/>
          <w:lang w:val="es-MX"/>
        </w:rPr>
        <w:t>n</w:t>
      </w:r>
      <w:r w:rsidRPr="00AC4615">
        <w:rPr>
          <w:rFonts w:ascii="Calibri" w:eastAsia="Calibri" w:hAnsi="Calibri" w:cs="Calibri"/>
          <w:lang w:val="es-MX"/>
        </w:rPr>
        <w:t>e</w:t>
      </w:r>
      <w:r w:rsidRPr="00AC4615">
        <w:rPr>
          <w:rFonts w:ascii="Calibri" w:eastAsia="Calibri" w:hAnsi="Calibri" w:cs="Calibri"/>
          <w:spacing w:val="-2"/>
          <w:lang w:val="es-MX"/>
        </w:rPr>
        <w:t>j</w:t>
      </w:r>
      <w:r w:rsidRPr="00AC4615">
        <w:rPr>
          <w:rFonts w:ascii="Calibri" w:eastAsia="Calibri" w:hAnsi="Calibri" w:cs="Calibri"/>
          <w:lang w:val="es-MX"/>
        </w:rPr>
        <w:t>e</w:t>
      </w:r>
      <w:r w:rsidRPr="00AC4615">
        <w:rPr>
          <w:rFonts w:ascii="Calibri" w:eastAsia="Calibri" w:hAnsi="Calibri" w:cs="Calibri"/>
          <w:spacing w:val="1"/>
          <w:lang w:val="es-MX"/>
        </w:rPr>
        <w:t xml:space="preserve"> o</w:t>
      </w:r>
      <w:r w:rsidRPr="00AC4615">
        <w:rPr>
          <w:rFonts w:ascii="Calibri" w:eastAsia="Calibri" w:hAnsi="Calibri" w:cs="Calibri"/>
          <w:lang w:val="es-MX"/>
        </w:rPr>
        <w:t>t</w:t>
      </w:r>
      <w:r w:rsidRPr="00AC4615">
        <w:rPr>
          <w:rFonts w:ascii="Calibri" w:eastAsia="Calibri" w:hAnsi="Calibri" w:cs="Calibri"/>
          <w:spacing w:val="-2"/>
          <w:lang w:val="es-MX"/>
        </w:rPr>
        <w:t>r</w:t>
      </w:r>
      <w:r w:rsidRPr="00AC4615">
        <w:rPr>
          <w:rFonts w:ascii="Calibri" w:eastAsia="Calibri" w:hAnsi="Calibri" w:cs="Calibri"/>
          <w:lang w:val="es-MX"/>
        </w:rPr>
        <w:t>o</w:t>
      </w:r>
      <w:r w:rsidRPr="00AC4615">
        <w:rPr>
          <w:rFonts w:ascii="Calibri" w:eastAsia="Calibri" w:hAnsi="Calibri" w:cs="Calibri"/>
          <w:spacing w:val="2"/>
          <w:lang w:val="es-MX"/>
        </w:rPr>
        <w:t xml:space="preserve"> </w:t>
      </w:r>
      <w:r w:rsidRPr="00AC4615">
        <w:rPr>
          <w:rFonts w:ascii="Calibri" w:eastAsia="Calibri" w:hAnsi="Calibri" w:cs="Calibri"/>
          <w:lang w:val="es-MX"/>
        </w:rPr>
        <w:t>ti</w:t>
      </w:r>
      <w:r w:rsidRPr="00AC4615">
        <w:rPr>
          <w:rFonts w:ascii="Calibri" w:eastAsia="Calibri" w:hAnsi="Calibri" w:cs="Calibri"/>
          <w:spacing w:val="-1"/>
          <w:lang w:val="es-MX"/>
        </w:rPr>
        <w:t>p</w:t>
      </w:r>
      <w:r w:rsidRPr="00AC4615">
        <w:rPr>
          <w:rFonts w:ascii="Calibri" w:eastAsia="Calibri" w:hAnsi="Calibri" w:cs="Calibri"/>
          <w:lang w:val="es-MX"/>
        </w:rPr>
        <w:t>o</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d</w:t>
      </w:r>
      <w:r w:rsidRPr="00AC4615">
        <w:rPr>
          <w:rFonts w:ascii="Calibri" w:eastAsia="Calibri" w:hAnsi="Calibri" w:cs="Calibri"/>
          <w:lang w:val="es-MX"/>
        </w:rPr>
        <w:t>e</w:t>
      </w:r>
      <w:r w:rsidRPr="00AC4615">
        <w:rPr>
          <w:rFonts w:ascii="Calibri" w:eastAsia="Calibri" w:hAnsi="Calibri" w:cs="Calibri"/>
          <w:spacing w:val="1"/>
          <w:lang w:val="es-MX"/>
        </w:rPr>
        <w:t xml:space="preserve"> </w:t>
      </w:r>
      <w:r w:rsidRPr="00AC4615">
        <w:rPr>
          <w:rFonts w:ascii="Calibri" w:eastAsia="Calibri" w:hAnsi="Calibri" w:cs="Calibri"/>
          <w:spacing w:val="-1"/>
          <w:lang w:val="es-MX"/>
        </w:rPr>
        <w:t>m</w:t>
      </w:r>
      <w:r w:rsidRPr="00AC4615">
        <w:rPr>
          <w:rFonts w:ascii="Calibri" w:eastAsia="Calibri" w:hAnsi="Calibri" w:cs="Calibri"/>
          <w:spacing w:val="1"/>
          <w:lang w:val="es-MX"/>
        </w:rPr>
        <w:t>o</w:t>
      </w:r>
      <w:r w:rsidRPr="00AC4615">
        <w:rPr>
          <w:rFonts w:ascii="Calibri" w:eastAsia="Calibri" w:hAnsi="Calibri" w:cs="Calibri"/>
          <w:spacing w:val="-1"/>
          <w:lang w:val="es-MX"/>
        </w:rPr>
        <w:t>n</w:t>
      </w:r>
      <w:r w:rsidRPr="00AC4615">
        <w:rPr>
          <w:rFonts w:ascii="Calibri" w:eastAsia="Calibri" w:hAnsi="Calibri" w:cs="Calibri"/>
          <w:lang w:val="es-MX"/>
        </w:rPr>
        <w:t>eda, se</w:t>
      </w:r>
      <w:r w:rsidRPr="00AC4615">
        <w:rPr>
          <w:rFonts w:ascii="Calibri" w:eastAsia="Calibri" w:hAnsi="Calibri" w:cs="Calibri"/>
          <w:spacing w:val="1"/>
          <w:lang w:val="es-MX"/>
        </w:rPr>
        <w:t xml:space="preserve"> </w:t>
      </w:r>
      <w:r w:rsidRPr="00AC4615">
        <w:rPr>
          <w:rFonts w:ascii="Calibri" w:eastAsia="Calibri" w:hAnsi="Calibri" w:cs="Calibri"/>
          <w:lang w:val="es-MX"/>
        </w:rPr>
        <w:t>su</w:t>
      </w:r>
      <w:r w:rsidRPr="00AC4615">
        <w:rPr>
          <w:rFonts w:ascii="Calibri" w:eastAsia="Calibri" w:hAnsi="Calibri" w:cs="Calibri"/>
          <w:spacing w:val="-2"/>
          <w:lang w:val="es-MX"/>
        </w:rPr>
        <w:t>g</w:t>
      </w:r>
      <w:r w:rsidRPr="00AC4615">
        <w:rPr>
          <w:rFonts w:ascii="Calibri" w:eastAsia="Calibri" w:hAnsi="Calibri" w:cs="Calibri"/>
          <w:lang w:val="es-MX"/>
        </w:rPr>
        <w:t>iere</w:t>
      </w:r>
      <w:r w:rsidRPr="00AC4615">
        <w:rPr>
          <w:rFonts w:ascii="Calibri" w:eastAsia="Calibri" w:hAnsi="Calibri" w:cs="Calibri"/>
          <w:spacing w:val="1"/>
          <w:lang w:val="es-MX"/>
        </w:rPr>
        <w:t xml:space="preserve"> </w:t>
      </w:r>
      <w:r w:rsidRPr="00AC4615">
        <w:rPr>
          <w:rFonts w:ascii="Calibri" w:eastAsia="Calibri" w:hAnsi="Calibri" w:cs="Calibri"/>
          <w:lang w:val="es-MX"/>
        </w:rPr>
        <w:t>tra</w:t>
      </w:r>
      <w:r w:rsidRPr="00AC4615">
        <w:rPr>
          <w:rFonts w:ascii="Calibri" w:eastAsia="Calibri" w:hAnsi="Calibri" w:cs="Calibri"/>
          <w:spacing w:val="-1"/>
          <w:lang w:val="es-MX"/>
        </w:rPr>
        <w:t>b</w:t>
      </w:r>
      <w:r w:rsidRPr="00AC4615">
        <w:rPr>
          <w:rFonts w:ascii="Calibri" w:eastAsia="Calibri" w:hAnsi="Calibri" w:cs="Calibri"/>
          <w:lang w:val="es-MX"/>
        </w:rPr>
        <w:t>ajar</w:t>
      </w:r>
      <w:r w:rsidRPr="00AC4615">
        <w:rPr>
          <w:rFonts w:ascii="Calibri" w:eastAsia="Calibri" w:hAnsi="Calibri" w:cs="Calibri"/>
          <w:spacing w:val="-3"/>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n</w:t>
      </w:r>
      <w:r w:rsidRPr="00AC4615">
        <w:rPr>
          <w:rFonts w:ascii="Calibri" w:eastAsia="Calibri" w:hAnsi="Calibri" w:cs="Calibri"/>
          <w:spacing w:val="-1"/>
          <w:lang w:val="es-MX"/>
        </w:rPr>
        <w:t xml:space="preserve"> </w:t>
      </w:r>
      <w:r w:rsidRPr="00AC4615">
        <w:rPr>
          <w:rFonts w:ascii="Calibri" w:eastAsia="Calibri" w:hAnsi="Calibri" w:cs="Calibri"/>
          <w:spacing w:val="1"/>
          <w:lang w:val="es-MX"/>
        </w:rPr>
        <w:t>e</w:t>
      </w:r>
      <w:r w:rsidRPr="00AC4615">
        <w:rPr>
          <w:rFonts w:ascii="Calibri" w:eastAsia="Calibri" w:hAnsi="Calibri" w:cs="Calibri"/>
          <w:lang w:val="es-MX"/>
        </w:rPr>
        <w:t>l</w:t>
      </w:r>
      <w:r w:rsidRPr="00AC4615">
        <w:rPr>
          <w:rFonts w:ascii="Calibri" w:eastAsia="Calibri" w:hAnsi="Calibri" w:cs="Calibri"/>
          <w:spacing w:val="3"/>
          <w:lang w:val="es-MX"/>
        </w:rPr>
        <w:t xml:space="preserve"> </w:t>
      </w:r>
      <w:r w:rsidRPr="00AC4615">
        <w:rPr>
          <w:rFonts w:ascii="Calibri" w:eastAsia="Calibri" w:hAnsi="Calibri" w:cs="Calibri"/>
          <w:lang w:val="es-MX"/>
        </w:rPr>
        <w:t>ti</w:t>
      </w:r>
      <w:r w:rsidRPr="00AC4615">
        <w:rPr>
          <w:rFonts w:ascii="Calibri" w:eastAsia="Calibri" w:hAnsi="Calibri" w:cs="Calibri"/>
          <w:spacing w:val="-3"/>
          <w:lang w:val="es-MX"/>
        </w:rPr>
        <w:t>p</w:t>
      </w:r>
      <w:r w:rsidRPr="00AC4615">
        <w:rPr>
          <w:rFonts w:ascii="Calibri" w:eastAsia="Calibri" w:hAnsi="Calibri" w:cs="Calibri"/>
          <w:lang w:val="es-MX"/>
        </w:rPr>
        <w:t>o</w:t>
      </w:r>
      <w:r w:rsidRPr="00AC4615">
        <w:rPr>
          <w:rFonts w:ascii="Calibri" w:eastAsia="Calibri" w:hAnsi="Calibri" w:cs="Calibri"/>
          <w:spacing w:val="4"/>
          <w:lang w:val="es-MX"/>
        </w:rPr>
        <w:t xml:space="preserve"> </w:t>
      </w:r>
      <w:r w:rsidRPr="00AC4615">
        <w:rPr>
          <w:rFonts w:ascii="Calibri" w:eastAsia="Calibri" w:hAnsi="Calibri" w:cs="Calibri"/>
          <w:spacing w:val="-3"/>
          <w:lang w:val="es-MX"/>
        </w:rPr>
        <w:t>d</w:t>
      </w:r>
      <w:r w:rsidRPr="00AC4615">
        <w:rPr>
          <w:rFonts w:ascii="Calibri" w:eastAsia="Calibri" w:hAnsi="Calibri" w:cs="Calibri"/>
          <w:lang w:val="es-MX"/>
        </w:rPr>
        <w:t>e</w:t>
      </w:r>
      <w:r w:rsidRPr="00AC4615">
        <w:rPr>
          <w:rFonts w:ascii="Calibri" w:eastAsia="Calibri" w:hAnsi="Calibri" w:cs="Calibri"/>
          <w:spacing w:val="3"/>
          <w:lang w:val="es-MX"/>
        </w:rPr>
        <w:t xml:space="preserve"> </w:t>
      </w:r>
      <w:r w:rsidRPr="00AC4615">
        <w:rPr>
          <w:rFonts w:ascii="Calibri" w:eastAsia="Calibri" w:hAnsi="Calibri" w:cs="Calibri"/>
          <w:lang w:val="es-MX"/>
        </w:rPr>
        <w:t>c</w:t>
      </w:r>
      <w:r w:rsidRPr="00AC4615">
        <w:rPr>
          <w:rFonts w:ascii="Calibri" w:eastAsia="Calibri" w:hAnsi="Calibri" w:cs="Calibri"/>
          <w:spacing w:val="-2"/>
          <w:lang w:val="es-MX"/>
        </w:rPr>
        <w:t>a</w:t>
      </w:r>
      <w:r w:rsidRPr="00AC4615">
        <w:rPr>
          <w:rFonts w:ascii="Calibri" w:eastAsia="Calibri" w:hAnsi="Calibri" w:cs="Calibri"/>
          <w:spacing w:val="1"/>
          <w:lang w:val="es-MX"/>
        </w:rPr>
        <w:t>m</w:t>
      </w:r>
      <w:r w:rsidRPr="00AC4615">
        <w:rPr>
          <w:rFonts w:ascii="Calibri" w:eastAsia="Calibri" w:hAnsi="Calibri" w:cs="Calibri"/>
          <w:spacing w:val="-1"/>
          <w:lang w:val="es-MX"/>
        </w:rPr>
        <w:t>b</w:t>
      </w:r>
      <w:r w:rsidRPr="00AC4615">
        <w:rPr>
          <w:rFonts w:ascii="Calibri" w:eastAsia="Calibri" w:hAnsi="Calibri" w:cs="Calibri"/>
          <w:spacing w:val="-3"/>
          <w:lang w:val="es-MX"/>
        </w:rPr>
        <w:t>i</w:t>
      </w:r>
      <w:r w:rsidRPr="00AC4615">
        <w:rPr>
          <w:rFonts w:ascii="Calibri" w:eastAsia="Calibri" w:hAnsi="Calibri" w:cs="Calibri"/>
          <w:lang w:val="es-MX"/>
        </w:rPr>
        <w:t>o actua</w:t>
      </w:r>
      <w:r w:rsidRPr="00AC4615">
        <w:rPr>
          <w:rFonts w:ascii="Calibri" w:eastAsia="Calibri" w:hAnsi="Calibri" w:cs="Calibri"/>
          <w:spacing w:val="-1"/>
          <w:lang w:val="es-MX"/>
        </w:rPr>
        <w:t>l</w:t>
      </w:r>
      <w:r w:rsidRPr="00AC4615">
        <w:rPr>
          <w:rFonts w:ascii="Calibri" w:eastAsia="Calibri" w:hAnsi="Calibri" w:cs="Calibri"/>
          <w:lang w:val="es-MX"/>
        </w:rPr>
        <w:t>i</w:t>
      </w:r>
      <w:r w:rsidRPr="00AC4615">
        <w:rPr>
          <w:rFonts w:ascii="Calibri" w:eastAsia="Calibri" w:hAnsi="Calibri" w:cs="Calibri"/>
          <w:spacing w:val="-1"/>
          <w:lang w:val="es-MX"/>
        </w:rPr>
        <w:t>z</w:t>
      </w:r>
      <w:r w:rsidRPr="00AC4615">
        <w:rPr>
          <w:rFonts w:ascii="Calibri" w:eastAsia="Calibri" w:hAnsi="Calibri" w:cs="Calibri"/>
          <w:lang w:val="es-MX"/>
        </w:rPr>
        <w:t>a</w:t>
      </w:r>
      <w:r w:rsidRPr="00AC4615">
        <w:rPr>
          <w:rFonts w:ascii="Calibri" w:eastAsia="Calibri" w:hAnsi="Calibri" w:cs="Calibri"/>
          <w:spacing w:val="-1"/>
          <w:lang w:val="es-MX"/>
        </w:rPr>
        <w:t>d</w:t>
      </w:r>
      <w:r w:rsidRPr="00AC4615">
        <w:rPr>
          <w:rFonts w:ascii="Calibri" w:eastAsia="Calibri" w:hAnsi="Calibri" w:cs="Calibri"/>
          <w:lang w:val="es-MX"/>
        </w:rPr>
        <w:t>o</w:t>
      </w:r>
      <w:r w:rsidRPr="00AC4615">
        <w:rPr>
          <w:rFonts w:ascii="Calibri" w:eastAsia="Calibri" w:hAnsi="Calibri" w:cs="Calibri"/>
          <w:spacing w:val="-1"/>
          <w:lang w:val="es-MX"/>
        </w:rPr>
        <w:t xml:space="preserve"> </w:t>
      </w:r>
      <w:r w:rsidRPr="00AC4615">
        <w:rPr>
          <w:rFonts w:ascii="Calibri" w:eastAsia="Calibri" w:hAnsi="Calibri" w:cs="Calibri"/>
          <w:lang w:val="es-MX"/>
        </w:rPr>
        <w:t>y</w:t>
      </w:r>
      <w:r w:rsidRPr="00AC4615">
        <w:rPr>
          <w:rFonts w:ascii="Calibri" w:eastAsia="Calibri" w:hAnsi="Calibri" w:cs="Calibri"/>
          <w:spacing w:val="1"/>
          <w:lang w:val="es-MX"/>
        </w:rPr>
        <w:t xml:space="preserve"> </w:t>
      </w:r>
      <w:r w:rsidRPr="00AC4615">
        <w:rPr>
          <w:rFonts w:ascii="Calibri" w:eastAsia="Calibri" w:hAnsi="Calibri" w:cs="Calibri"/>
          <w:lang w:val="es-MX"/>
        </w:rPr>
        <w:t>pre</w:t>
      </w:r>
      <w:r w:rsidRPr="00AC4615">
        <w:rPr>
          <w:rFonts w:ascii="Calibri" w:eastAsia="Calibri" w:hAnsi="Calibri" w:cs="Calibri"/>
          <w:spacing w:val="-2"/>
          <w:lang w:val="es-MX"/>
        </w:rPr>
        <w:t>s</w:t>
      </w:r>
      <w:r w:rsidRPr="00AC4615">
        <w:rPr>
          <w:rFonts w:ascii="Calibri" w:eastAsia="Calibri" w:hAnsi="Calibri" w:cs="Calibri"/>
          <w:lang w:val="es-MX"/>
        </w:rPr>
        <w:t>entar las</w:t>
      </w:r>
      <w:r w:rsidRPr="00AC4615">
        <w:rPr>
          <w:rFonts w:ascii="Calibri" w:eastAsia="Calibri" w:hAnsi="Calibri" w:cs="Calibri"/>
          <w:spacing w:val="-4"/>
          <w:lang w:val="es-MX"/>
        </w:rPr>
        <w:t xml:space="preserve"> </w:t>
      </w:r>
      <w:r w:rsidRPr="00AC4615">
        <w:rPr>
          <w:rFonts w:ascii="Calibri" w:eastAsia="Calibri" w:hAnsi="Calibri" w:cs="Calibri"/>
          <w:spacing w:val="-1"/>
          <w:lang w:val="es-MX"/>
        </w:rPr>
        <w:t>p</w:t>
      </w:r>
      <w:r w:rsidRPr="00AC4615">
        <w:rPr>
          <w:rFonts w:ascii="Calibri" w:eastAsia="Calibri" w:hAnsi="Calibri" w:cs="Calibri"/>
          <w:lang w:val="es-MX"/>
        </w:rPr>
        <w:t>r</w:t>
      </w:r>
      <w:r w:rsidRPr="00AC4615">
        <w:rPr>
          <w:rFonts w:ascii="Calibri" w:eastAsia="Calibri" w:hAnsi="Calibri" w:cs="Calibri"/>
          <w:spacing w:val="1"/>
          <w:lang w:val="es-MX"/>
        </w:rPr>
        <w:t>o</w:t>
      </w:r>
      <w:r w:rsidRPr="00AC4615">
        <w:rPr>
          <w:rFonts w:ascii="Calibri" w:eastAsia="Calibri" w:hAnsi="Calibri" w:cs="Calibri"/>
          <w:spacing w:val="-1"/>
          <w:lang w:val="es-MX"/>
        </w:rPr>
        <w:t>pu</w:t>
      </w:r>
      <w:r w:rsidRPr="00AC4615">
        <w:rPr>
          <w:rFonts w:ascii="Calibri" w:eastAsia="Calibri" w:hAnsi="Calibri" w:cs="Calibri"/>
          <w:lang w:val="es-MX"/>
        </w:rPr>
        <w:t>es</w:t>
      </w:r>
      <w:r w:rsidRPr="00AC4615">
        <w:rPr>
          <w:rFonts w:ascii="Calibri" w:eastAsia="Calibri" w:hAnsi="Calibri" w:cs="Calibri"/>
          <w:spacing w:val="1"/>
          <w:lang w:val="es-MX"/>
        </w:rPr>
        <w:t>t</w:t>
      </w:r>
      <w:r w:rsidRPr="00AC4615">
        <w:rPr>
          <w:rFonts w:ascii="Calibri" w:eastAsia="Calibri" w:hAnsi="Calibri" w:cs="Calibri"/>
          <w:lang w:val="es-MX"/>
        </w:rPr>
        <w:t>as</w:t>
      </w:r>
      <w:r w:rsidRPr="00AC4615">
        <w:rPr>
          <w:rFonts w:ascii="Calibri" w:eastAsia="Calibri" w:hAnsi="Calibri" w:cs="Calibri"/>
          <w:spacing w:val="-2"/>
          <w:lang w:val="es-MX"/>
        </w:rPr>
        <w:t xml:space="preserve"> </w:t>
      </w:r>
      <w:r w:rsidRPr="00AC4615">
        <w:rPr>
          <w:rFonts w:ascii="Calibri" w:eastAsia="Calibri" w:hAnsi="Calibri" w:cs="Calibri"/>
          <w:lang w:val="es-MX"/>
        </w:rPr>
        <w:t>c</w:t>
      </w:r>
      <w:r w:rsidRPr="00AC4615">
        <w:rPr>
          <w:rFonts w:ascii="Calibri" w:eastAsia="Calibri" w:hAnsi="Calibri" w:cs="Calibri"/>
          <w:spacing w:val="1"/>
          <w:lang w:val="es-MX"/>
        </w:rPr>
        <w:t>o</w:t>
      </w:r>
      <w:r w:rsidRPr="00AC4615">
        <w:rPr>
          <w:rFonts w:ascii="Calibri" w:eastAsia="Calibri" w:hAnsi="Calibri" w:cs="Calibri"/>
          <w:lang w:val="es-MX"/>
        </w:rPr>
        <w:t>n</w:t>
      </w:r>
      <w:r w:rsidRPr="00AC4615">
        <w:rPr>
          <w:rFonts w:ascii="Calibri" w:eastAsia="Calibri" w:hAnsi="Calibri" w:cs="Calibri"/>
          <w:spacing w:val="-3"/>
          <w:lang w:val="es-MX"/>
        </w:rPr>
        <w:t xml:space="preserve"> </w:t>
      </w:r>
      <w:r w:rsidRPr="00AC4615">
        <w:rPr>
          <w:rFonts w:ascii="Calibri" w:eastAsia="Calibri" w:hAnsi="Calibri" w:cs="Calibri"/>
          <w:lang w:val="es-MX"/>
        </w:rPr>
        <w:t>dic</w:t>
      </w:r>
      <w:r w:rsidRPr="00AC4615">
        <w:rPr>
          <w:rFonts w:ascii="Calibri" w:eastAsia="Calibri" w:hAnsi="Calibri" w:cs="Calibri"/>
          <w:spacing w:val="-1"/>
          <w:lang w:val="es-MX"/>
        </w:rPr>
        <w:t>h</w:t>
      </w:r>
      <w:r w:rsidRPr="00AC4615">
        <w:rPr>
          <w:rFonts w:ascii="Calibri" w:eastAsia="Calibri" w:hAnsi="Calibri" w:cs="Calibri"/>
          <w:spacing w:val="1"/>
          <w:lang w:val="es-MX"/>
        </w:rPr>
        <w:t>o</w:t>
      </w:r>
      <w:r w:rsidRPr="00AC4615">
        <w:rPr>
          <w:rFonts w:ascii="Calibri" w:eastAsia="Calibri" w:hAnsi="Calibri" w:cs="Calibri"/>
          <w:lang w:val="es-MX"/>
        </w:rPr>
        <w:t>s</w:t>
      </w:r>
      <w:r w:rsidRPr="00AC4615">
        <w:rPr>
          <w:rFonts w:ascii="Calibri" w:eastAsia="Calibri" w:hAnsi="Calibri" w:cs="Calibri"/>
          <w:spacing w:val="-2"/>
          <w:lang w:val="es-MX"/>
        </w:rPr>
        <w:t xml:space="preserve"> </w:t>
      </w:r>
      <w:r w:rsidRPr="00AC4615">
        <w:rPr>
          <w:rFonts w:ascii="Calibri" w:eastAsia="Calibri" w:hAnsi="Calibri" w:cs="Calibri"/>
          <w:spacing w:val="-1"/>
          <w:lang w:val="es-MX"/>
        </w:rPr>
        <w:t>mon</w:t>
      </w:r>
      <w:r w:rsidRPr="00AC4615">
        <w:rPr>
          <w:rFonts w:ascii="Calibri" w:eastAsia="Calibri" w:hAnsi="Calibri" w:cs="Calibri"/>
          <w:lang w:val="es-MX"/>
        </w:rPr>
        <w:t>t</w:t>
      </w:r>
      <w:r w:rsidRPr="00AC4615">
        <w:rPr>
          <w:rFonts w:ascii="Calibri" w:eastAsia="Calibri" w:hAnsi="Calibri" w:cs="Calibri"/>
          <w:spacing w:val="1"/>
          <w:lang w:val="es-MX"/>
        </w:rPr>
        <w:t>o</w:t>
      </w:r>
      <w:r w:rsidRPr="00AC4615">
        <w:rPr>
          <w:rFonts w:ascii="Calibri" w:eastAsia="Calibri" w:hAnsi="Calibri" w:cs="Calibri"/>
          <w:lang w:val="es-MX"/>
        </w:rPr>
        <w:t>s.</w:t>
      </w:r>
    </w:p>
    <w:p w14:paraId="65813D97" w14:textId="77777777" w:rsidR="004A2284" w:rsidRPr="00AC4615" w:rsidRDefault="004A2284">
      <w:pPr>
        <w:spacing w:before="9" w:after="0" w:line="130" w:lineRule="exact"/>
        <w:rPr>
          <w:sz w:val="13"/>
          <w:szCs w:val="13"/>
          <w:lang w:val="es-MX"/>
        </w:rPr>
      </w:pPr>
    </w:p>
    <w:p w14:paraId="2A24A92A" w14:textId="77777777" w:rsidR="004A2284" w:rsidRPr="00AC4615" w:rsidRDefault="004A2284">
      <w:pPr>
        <w:spacing w:after="0" w:line="200" w:lineRule="exact"/>
        <w:rPr>
          <w:sz w:val="20"/>
          <w:szCs w:val="20"/>
          <w:lang w:val="es-MX"/>
        </w:rPr>
      </w:pPr>
    </w:p>
    <w:sectPr w:rsidR="004A2284" w:rsidRPr="00AC4615">
      <w:footerReference w:type="default" r:id="rId19"/>
      <w:pgSz w:w="11900" w:h="16860"/>
      <w:pgMar w:top="960" w:right="1260" w:bottom="1200" w:left="1280" w:header="0" w:footer="101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amsés Vázquez-Lira" w:date="2020-01-03T00:19:00Z" w:initials="RVL">
    <w:p w14:paraId="064B82FA" w14:textId="77777777" w:rsidR="003C170F" w:rsidRDefault="003C170F" w:rsidP="003C170F">
      <w:pPr>
        <w:pStyle w:val="Textocomentario"/>
      </w:pPr>
      <w:r>
        <w:rPr>
          <w:rStyle w:val="Refdecomentario"/>
        </w:rPr>
        <w:annotationRef/>
      </w:r>
      <w:r>
        <w:t>Mejorar la redacción utilizando enunciados cortos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4B8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4B82FA" w16cid:durableId="21B90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895A9" w14:textId="77777777" w:rsidR="008E0798" w:rsidRDefault="008E0798">
      <w:pPr>
        <w:spacing w:after="0" w:line="240" w:lineRule="auto"/>
      </w:pPr>
      <w:r>
        <w:separator/>
      </w:r>
    </w:p>
  </w:endnote>
  <w:endnote w:type="continuationSeparator" w:id="0">
    <w:p w14:paraId="2E8D2EF8" w14:textId="77777777" w:rsidR="008E0798" w:rsidRDefault="008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ontserrat">
    <w:altName w:val="Cambria"/>
    <w:charset w:val="00"/>
    <w:family w:val="auto"/>
    <w:pitch w:val="default"/>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FFDB7" w14:textId="1FE08B93" w:rsidR="003C170F" w:rsidRDefault="003C170F">
    <w:pPr>
      <w:spacing w:after="0" w:line="200" w:lineRule="exact"/>
      <w:rPr>
        <w:sz w:val="20"/>
        <w:szCs w:val="20"/>
      </w:rPr>
    </w:pPr>
    <w:r>
      <w:rPr>
        <w:noProof/>
      </w:rPr>
      <mc:AlternateContent>
        <mc:Choice Requires="wps">
          <w:drawing>
            <wp:anchor distT="0" distB="0" distL="114300" distR="114300" simplePos="0" relativeHeight="251654656" behindDoc="1" locked="0" layoutInCell="1" allowOverlap="1" wp14:anchorId="16E10ED2" wp14:editId="7B87B2BA">
              <wp:simplePos x="0" y="0"/>
              <wp:positionH relativeFrom="page">
                <wp:posOffset>3684905</wp:posOffset>
              </wp:positionH>
              <wp:positionV relativeFrom="page">
                <wp:posOffset>9916160</wp:posOffset>
              </wp:positionV>
              <wp:extent cx="194310" cy="165735"/>
              <wp:effectExtent l="0" t="635"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FC871"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0ED2" id="_x0000_t202" coordsize="21600,21600" o:spt="202" path="m,l,21600r21600,l21600,xe">
              <v:stroke joinstyle="miter"/>
              <v:path gradientshapeok="t" o:connecttype="rect"/>
            </v:shapetype>
            <v:shape id="Text Box 10" o:spid="_x0000_s1027" type="#_x0000_t202" style="position:absolute;margin-left:290.15pt;margin-top:780.8pt;width:15.3pt;height:1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" filled="f" stroked="f">
              <v:textbox inset="0,0,0,0">
                <w:txbxContent>
                  <w:p w14:paraId="632FC871"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2C9E" w14:textId="277D84DC" w:rsidR="003C170F" w:rsidRDefault="003C170F">
    <w:pPr>
      <w:spacing w:after="0" w:line="200" w:lineRule="exact"/>
      <w:rPr>
        <w:sz w:val="20"/>
        <w:szCs w:val="20"/>
      </w:rPr>
    </w:pPr>
    <w:r>
      <w:rPr>
        <w:noProof/>
      </w:rPr>
      <mc:AlternateContent>
        <mc:Choice Requires="wps">
          <w:drawing>
            <wp:anchor distT="0" distB="0" distL="114300" distR="114300" simplePos="0" relativeHeight="251662848" behindDoc="1" locked="0" layoutInCell="1" allowOverlap="1" wp14:anchorId="652E8C44" wp14:editId="1D06C342">
              <wp:simplePos x="0" y="0"/>
              <wp:positionH relativeFrom="page">
                <wp:posOffset>6384290</wp:posOffset>
              </wp:positionH>
              <wp:positionV relativeFrom="page">
                <wp:posOffset>9653905</wp:posOffset>
              </wp:positionV>
              <wp:extent cx="571500" cy="113665"/>
              <wp:effectExtent l="2540" t="0" r="0" b="0"/>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7FB5F" w14:textId="77777777" w:rsidR="003C170F" w:rsidRDefault="003C170F">
                          <w:pPr>
                            <w:spacing w:before="1" w:after="0" w:line="240" w:lineRule="auto"/>
                            <w:ind w:left="20" w:right="-41"/>
                            <w:rPr>
                              <w:rFonts w:ascii="Arial" w:eastAsia="Arial" w:hAnsi="Arial" w:cs="Arial"/>
                              <w:sz w:val="14"/>
                              <w:szCs w:val="14"/>
                            </w:rPr>
                          </w:pPr>
                          <w:proofErr w:type="spellStart"/>
                          <w:r>
                            <w:rPr>
                              <w:rFonts w:ascii="Arial" w:eastAsia="Arial" w:hAnsi="Arial" w:cs="Arial"/>
                              <w:spacing w:val="-2"/>
                              <w:sz w:val="14"/>
                              <w:szCs w:val="14"/>
                            </w:rPr>
                            <w:t>P</w:t>
                          </w:r>
                          <w:r>
                            <w:rPr>
                              <w:rFonts w:ascii="Arial" w:eastAsia="Arial" w:hAnsi="Arial" w:cs="Arial"/>
                              <w:spacing w:val="-1"/>
                              <w:sz w:val="14"/>
                              <w:szCs w:val="14"/>
                            </w:rPr>
                            <w:t>ág</w:t>
                          </w:r>
                          <w:r>
                            <w:rPr>
                              <w:rFonts w:ascii="Arial" w:eastAsia="Arial" w:hAnsi="Arial" w:cs="Arial"/>
                              <w:spacing w:val="3"/>
                              <w:sz w:val="14"/>
                              <w:szCs w:val="14"/>
                            </w:rPr>
                            <w:t>i</w:t>
                          </w:r>
                          <w:r>
                            <w:rPr>
                              <w:rFonts w:ascii="Arial" w:eastAsia="Arial" w:hAnsi="Arial" w:cs="Arial"/>
                              <w:spacing w:val="-1"/>
                              <w:sz w:val="14"/>
                              <w:szCs w:val="14"/>
                            </w:rPr>
                            <w:t>n</w:t>
                          </w:r>
                          <w:r>
                            <w:rPr>
                              <w:rFonts w:ascii="Arial" w:eastAsia="Arial" w:hAnsi="Arial" w:cs="Arial"/>
                              <w:sz w:val="14"/>
                              <w:szCs w:val="14"/>
                            </w:rPr>
                            <w:t>a</w:t>
                          </w:r>
                          <w:proofErr w:type="spellEnd"/>
                          <w:r>
                            <w:rPr>
                              <w:rFonts w:ascii="Arial" w:eastAsia="Arial" w:hAnsi="Arial" w:cs="Arial"/>
                              <w:spacing w:val="-4"/>
                              <w:sz w:val="14"/>
                              <w:szCs w:val="14"/>
                            </w:rPr>
                            <w:t xml:space="preserve"> </w:t>
                          </w:r>
                          <w:r>
                            <w:fldChar w:fldCharType="begin"/>
                          </w:r>
                          <w:r>
                            <w:rPr>
                              <w:rFonts w:ascii="Arial" w:eastAsia="Arial" w:hAnsi="Arial" w:cs="Arial"/>
                              <w:b/>
                              <w:bCs/>
                              <w:sz w:val="14"/>
                              <w:szCs w:val="14"/>
                            </w:rPr>
                            <w:instrText xml:space="preserve"> PAGE </w:instrText>
                          </w:r>
                          <w:r>
                            <w:fldChar w:fldCharType="separate"/>
                          </w:r>
                          <w:r>
                            <w:t>1</w:t>
                          </w:r>
                          <w:r>
                            <w:fldChar w:fldCharType="end"/>
                          </w:r>
                          <w:r>
                            <w:rPr>
                              <w:rFonts w:ascii="Arial" w:eastAsia="Arial" w:hAnsi="Arial" w:cs="Arial"/>
                              <w:b/>
                              <w:bCs/>
                              <w:spacing w:val="-2"/>
                              <w:sz w:val="14"/>
                              <w:szCs w:val="14"/>
                            </w:rPr>
                            <w:t xml:space="preserve"> </w:t>
                          </w:r>
                          <w:r>
                            <w:rPr>
                              <w:rFonts w:ascii="Arial" w:eastAsia="Arial" w:hAnsi="Arial" w:cs="Arial"/>
                              <w:spacing w:val="4"/>
                              <w:sz w:val="14"/>
                              <w:szCs w:val="14"/>
                            </w:rPr>
                            <w:t>d</w:t>
                          </w:r>
                          <w:r>
                            <w:rPr>
                              <w:rFonts w:ascii="Arial" w:eastAsia="Arial" w:hAnsi="Arial" w:cs="Arial"/>
                              <w:sz w:val="14"/>
                              <w:szCs w:val="14"/>
                            </w:rPr>
                            <w:t>e</w:t>
                          </w:r>
                          <w:r>
                            <w:rPr>
                              <w:rFonts w:ascii="Arial" w:eastAsia="Arial" w:hAnsi="Arial" w:cs="Arial"/>
                              <w:spacing w:val="-3"/>
                              <w:sz w:val="14"/>
                              <w:szCs w:val="14"/>
                            </w:rPr>
                            <w:t xml:space="preserve"> </w:t>
                          </w:r>
                          <w:r>
                            <w:rPr>
                              <w:rFonts w:ascii="Arial" w:eastAsia="Arial" w:hAnsi="Arial" w:cs="Arial"/>
                              <w:b/>
                              <w:bCs/>
                              <w:sz w:val="14"/>
                              <w:szCs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E8C44" id="_x0000_t202" coordsize="21600,21600" o:spt="202" path="m,l,21600r21600,l21600,xe">
              <v:stroke joinstyle="miter"/>
              <v:path gradientshapeok="t" o:connecttype="rect"/>
            </v:shapetype>
            <v:shape id="Text Box 21" o:spid="_x0000_s1028" type="#_x0000_t202" style="position:absolute;margin-left:502.7pt;margin-top:760.15pt;width:45pt;height:8.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" filled="f" stroked="f">
              <v:textbox inset="0,0,0,0">
                <w:txbxContent>
                  <w:p w14:paraId="45C7FB5F" w14:textId="77777777" w:rsidR="003C170F" w:rsidRDefault="003C170F">
                    <w:pPr>
                      <w:spacing w:before="1" w:after="0" w:line="240" w:lineRule="auto"/>
                      <w:ind w:left="20" w:right="-41"/>
                      <w:rPr>
                        <w:rFonts w:ascii="Arial" w:eastAsia="Arial" w:hAnsi="Arial" w:cs="Arial"/>
                        <w:sz w:val="14"/>
                        <w:szCs w:val="14"/>
                      </w:rPr>
                    </w:pPr>
                    <w:proofErr w:type="spellStart"/>
                    <w:r>
                      <w:rPr>
                        <w:rFonts w:ascii="Arial" w:eastAsia="Arial" w:hAnsi="Arial" w:cs="Arial"/>
                        <w:spacing w:val="-2"/>
                        <w:sz w:val="14"/>
                        <w:szCs w:val="14"/>
                      </w:rPr>
                      <w:t>P</w:t>
                    </w:r>
                    <w:r>
                      <w:rPr>
                        <w:rFonts w:ascii="Arial" w:eastAsia="Arial" w:hAnsi="Arial" w:cs="Arial"/>
                        <w:spacing w:val="-1"/>
                        <w:sz w:val="14"/>
                        <w:szCs w:val="14"/>
                      </w:rPr>
                      <w:t>ág</w:t>
                    </w:r>
                    <w:r>
                      <w:rPr>
                        <w:rFonts w:ascii="Arial" w:eastAsia="Arial" w:hAnsi="Arial" w:cs="Arial"/>
                        <w:spacing w:val="3"/>
                        <w:sz w:val="14"/>
                        <w:szCs w:val="14"/>
                      </w:rPr>
                      <w:t>i</w:t>
                    </w:r>
                    <w:r>
                      <w:rPr>
                        <w:rFonts w:ascii="Arial" w:eastAsia="Arial" w:hAnsi="Arial" w:cs="Arial"/>
                        <w:spacing w:val="-1"/>
                        <w:sz w:val="14"/>
                        <w:szCs w:val="14"/>
                      </w:rPr>
                      <w:t>n</w:t>
                    </w:r>
                    <w:r>
                      <w:rPr>
                        <w:rFonts w:ascii="Arial" w:eastAsia="Arial" w:hAnsi="Arial" w:cs="Arial"/>
                        <w:sz w:val="14"/>
                        <w:szCs w:val="14"/>
                      </w:rPr>
                      <w:t>a</w:t>
                    </w:r>
                    <w:proofErr w:type="spellEnd"/>
                    <w:r>
                      <w:rPr>
                        <w:rFonts w:ascii="Arial" w:eastAsia="Arial" w:hAnsi="Arial" w:cs="Arial"/>
                        <w:spacing w:val="-4"/>
                        <w:sz w:val="14"/>
                        <w:szCs w:val="14"/>
                      </w:rPr>
                      <w:t xml:space="preserve"> </w:t>
                    </w:r>
                    <w:r>
                      <w:fldChar w:fldCharType="begin"/>
                    </w:r>
                    <w:r>
                      <w:rPr>
                        <w:rFonts w:ascii="Arial" w:eastAsia="Arial" w:hAnsi="Arial" w:cs="Arial"/>
                        <w:b/>
                        <w:bCs/>
                        <w:sz w:val="14"/>
                        <w:szCs w:val="14"/>
                      </w:rPr>
                      <w:instrText xml:space="preserve"> PAGE </w:instrText>
                    </w:r>
                    <w:r>
                      <w:fldChar w:fldCharType="separate"/>
                    </w:r>
                    <w:r>
                      <w:t>1</w:t>
                    </w:r>
                    <w:r>
                      <w:fldChar w:fldCharType="end"/>
                    </w:r>
                    <w:r>
                      <w:rPr>
                        <w:rFonts w:ascii="Arial" w:eastAsia="Arial" w:hAnsi="Arial" w:cs="Arial"/>
                        <w:b/>
                        <w:bCs/>
                        <w:spacing w:val="-2"/>
                        <w:sz w:val="14"/>
                        <w:szCs w:val="14"/>
                      </w:rPr>
                      <w:t xml:space="preserve"> </w:t>
                    </w:r>
                    <w:r>
                      <w:rPr>
                        <w:rFonts w:ascii="Arial" w:eastAsia="Arial" w:hAnsi="Arial" w:cs="Arial"/>
                        <w:spacing w:val="4"/>
                        <w:sz w:val="14"/>
                        <w:szCs w:val="14"/>
                      </w:rPr>
                      <w:t>d</w:t>
                    </w:r>
                    <w:r>
                      <w:rPr>
                        <w:rFonts w:ascii="Arial" w:eastAsia="Arial" w:hAnsi="Arial" w:cs="Arial"/>
                        <w:sz w:val="14"/>
                        <w:szCs w:val="14"/>
                      </w:rPr>
                      <w:t>e</w:t>
                    </w:r>
                    <w:r>
                      <w:rPr>
                        <w:rFonts w:ascii="Arial" w:eastAsia="Arial" w:hAnsi="Arial" w:cs="Arial"/>
                        <w:spacing w:val="-3"/>
                        <w:sz w:val="14"/>
                        <w:szCs w:val="14"/>
                      </w:rPr>
                      <w:t xml:space="preserve"> </w:t>
                    </w:r>
                    <w:r>
                      <w:rPr>
                        <w:rFonts w:ascii="Arial" w:eastAsia="Arial" w:hAnsi="Arial" w:cs="Arial"/>
                        <w:b/>
                        <w:bCs/>
                        <w:sz w:val="14"/>
                        <w:szCs w:val="14"/>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C0D0" w14:textId="1CC9FB95" w:rsidR="003C170F" w:rsidRDefault="003C170F">
    <w:pPr>
      <w:spacing w:after="0" w:line="200" w:lineRule="exact"/>
      <w:rPr>
        <w:sz w:val="20"/>
        <w:szCs w:val="20"/>
      </w:rPr>
    </w:pPr>
    <w:r>
      <w:rPr>
        <w:noProof/>
      </w:rPr>
      <mc:AlternateContent>
        <mc:Choice Requires="wps">
          <w:drawing>
            <wp:anchor distT="0" distB="0" distL="114300" distR="114300" simplePos="0" relativeHeight="251660800" behindDoc="1" locked="0" layoutInCell="1" allowOverlap="1" wp14:anchorId="56FA6C5E" wp14:editId="054AAC8B">
              <wp:simplePos x="0" y="0"/>
              <wp:positionH relativeFrom="page">
                <wp:posOffset>3684905</wp:posOffset>
              </wp:positionH>
              <wp:positionV relativeFrom="page">
                <wp:posOffset>9916160</wp:posOffset>
              </wp:positionV>
              <wp:extent cx="194310" cy="165735"/>
              <wp:effectExtent l="0" t="63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47CF"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A6C5E" id="_x0000_t202" coordsize="21600,21600" o:spt="202" path="m,l,21600r21600,l21600,xe">
              <v:stroke joinstyle="miter"/>
              <v:path gradientshapeok="t" o:connecttype="rect"/>
            </v:shapetype>
            <v:shape id="Text Box 2" o:spid="_x0000_s1030" type="#_x0000_t202" style="position:absolute;margin-left:290.15pt;margin-top:780.8pt;width:15.3pt;height:1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" filled="f" stroked="f">
              <v:textbox inset="0,0,0,0">
                <w:txbxContent>
                  <w:p w14:paraId="69B047CF"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49BB" w14:textId="77777777" w:rsidR="003C170F" w:rsidRDefault="003C170F">
    <w:pPr>
      <w:spacing w:after="0"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36E00" w14:textId="64B14EEB" w:rsidR="003C170F" w:rsidRDefault="003C170F">
    <w:pPr>
      <w:spacing w:after="0" w:line="200" w:lineRule="exact"/>
      <w:rPr>
        <w:sz w:val="20"/>
        <w:szCs w:val="20"/>
      </w:rPr>
    </w:pPr>
    <w:r>
      <w:rPr>
        <w:noProof/>
      </w:rPr>
      <mc:AlternateContent>
        <mc:Choice Requires="wps">
          <w:drawing>
            <wp:anchor distT="0" distB="0" distL="114300" distR="114300" simplePos="0" relativeHeight="251661824" behindDoc="1" locked="0" layoutInCell="1" allowOverlap="1" wp14:anchorId="601C295D" wp14:editId="450B7C6E">
              <wp:simplePos x="0" y="0"/>
              <wp:positionH relativeFrom="page">
                <wp:posOffset>3683000</wp:posOffset>
              </wp:positionH>
              <wp:positionV relativeFrom="page">
                <wp:posOffset>9909810</wp:posOffset>
              </wp:positionV>
              <wp:extent cx="194310" cy="165735"/>
              <wp:effectExtent l="0" t="381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2ADDC"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C295D" id="_x0000_t202" coordsize="21600,21600" o:spt="202" path="m,l,21600r21600,l21600,xe">
              <v:stroke joinstyle="miter"/>
              <v:path gradientshapeok="t" o:connecttype="rect"/>
            </v:shapetype>
            <v:shape id="Text Box 1" o:spid="_x0000_s1031" type="#_x0000_t202" style="position:absolute;margin-left:290pt;margin-top:780.3pt;width:15.3pt;height:1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" filled="f" stroked="f">
              <v:textbox inset="0,0,0,0">
                <w:txbxContent>
                  <w:p w14:paraId="1BF2ADDC" w14:textId="77777777" w:rsidR="003C170F" w:rsidRDefault="003C170F">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4E2E" w14:textId="77777777" w:rsidR="008E0798" w:rsidRDefault="008E0798">
      <w:pPr>
        <w:spacing w:after="0" w:line="240" w:lineRule="auto"/>
      </w:pPr>
      <w:r>
        <w:separator/>
      </w:r>
    </w:p>
  </w:footnote>
  <w:footnote w:type="continuationSeparator" w:id="0">
    <w:p w14:paraId="5AED4A7F" w14:textId="77777777" w:rsidR="008E0798" w:rsidRDefault="008E0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F3FF" w14:textId="6F8E4EAD" w:rsidR="003C170F" w:rsidRDefault="003C170F">
    <w:pPr>
      <w:spacing w:after="0" w:line="200" w:lineRule="exact"/>
      <w:rPr>
        <w:sz w:val="20"/>
        <w:szCs w:val="20"/>
      </w:rPr>
    </w:pPr>
    <w:r>
      <w:rPr>
        <w:noProof/>
      </w:rPr>
      <mc:AlternateContent>
        <mc:Choice Requires="wps">
          <w:drawing>
            <wp:anchor distT="0" distB="0" distL="114300" distR="114300" simplePos="0" relativeHeight="251653632" behindDoc="1" locked="0" layoutInCell="1" allowOverlap="1" wp14:anchorId="6799EB34" wp14:editId="5DB122BB">
              <wp:simplePos x="0" y="0"/>
              <wp:positionH relativeFrom="page">
                <wp:posOffset>2647950</wp:posOffset>
              </wp:positionH>
              <wp:positionV relativeFrom="page">
                <wp:posOffset>456565</wp:posOffset>
              </wp:positionV>
              <wp:extent cx="4025900" cy="149860"/>
              <wp:effectExtent l="0" t="0" r="3175" b="317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BBF1C" w14:textId="079B6337" w:rsidR="003C170F" w:rsidRPr="00AC4615" w:rsidRDefault="003C170F">
                          <w:pPr>
                            <w:spacing w:after="0" w:line="184" w:lineRule="exact"/>
                            <w:ind w:left="20" w:right="-44"/>
                            <w:rPr>
                              <w:rFonts w:ascii="Calibri" w:eastAsia="Calibri" w:hAnsi="Calibri" w:cs="Calibri"/>
                              <w:sz w:val="16"/>
                              <w:szCs w:val="16"/>
                              <w:lang w:val="es-MX"/>
                            </w:rPr>
                          </w:pPr>
                          <w:r w:rsidRPr="00AC4615">
                            <w:rPr>
                              <w:rFonts w:ascii="Calibri" w:eastAsia="Calibri" w:hAnsi="Calibri" w:cs="Calibri"/>
                              <w:b/>
                              <w:bCs/>
                              <w:color w:val="0077D3"/>
                              <w:position w:val="1"/>
                              <w:sz w:val="16"/>
                              <w:szCs w:val="16"/>
                              <w:lang w:val="es-MX"/>
                            </w:rPr>
                            <w:t>Tér</w:t>
                          </w:r>
                          <w:r w:rsidRPr="00AC4615">
                            <w:rPr>
                              <w:rFonts w:ascii="Calibri" w:eastAsia="Calibri" w:hAnsi="Calibri" w:cs="Calibri"/>
                              <w:b/>
                              <w:bCs/>
                              <w:color w:val="0077D3"/>
                              <w:spacing w:val="1"/>
                              <w:position w:val="1"/>
                              <w:sz w:val="16"/>
                              <w:szCs w:val="16"/>
                              <w:lang w:val="es-MX"/>
                            </w:rPr>
                            <w:t>m</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n</w:t>
                          </w:r>
                          <w:r w:rsidRPr="00AC4615">
                            <w:rPr>
                              <w:rFonts w:ascii="Calibri" w:eastAsia="Calibri" w:hAnsi="Calibri" w:cs="Calibri"/>
                              <w:b/>
                              <w:bCs/>
                              <w:color w:val="0077D3"/>
                              <w:spacing w:val="-2"/>
                              <w:position w:val="1"/>
                              <w:sz w:val="16"/>
                              <w:szCs w:val="16"/>
                              <w:lang w:val="es-MX"/>
                            </w:rPr>
                            <w:t>o</w:t>
                          </w:r>
                          <w:r w:rsidRPr="00AC4615">
                            <w:rPr>
                              <w:rFonts w:ascii="Calibri" w:eastAsia="Calibri" w:hAnsi="Calibri" w:cs="Calibri"/>
                              <w:b/>
                              <w:bCs/>
                              <w:color w:val="0077D3"/>
                              <w:position w:val="1"/>
                              <w:sz w:val="16"/>
                              <w:szCs w:val="16"/>
                              <w:lang w:val="es-MX"/>
                            </w:rPr>
                            <w:t>s</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position w:val="1"/>
                              <w:sz w:val="16"/>
                              <w:szCs w:val="16"/>
                              <w:lang w:val="es-MX"/>
                            </w:rPr>
                            <w:t>ref</w:t>
                          </w:r>
                          <w:r w:rsidRPr="00AC4615">
                            <w:rPr>
                              <w:rFonts w:ascii="Calibri" w:eastAsia="Calibri" w:hAnsi="Calibri" w:cs="Calibri"/>
                              <w:b/>
                              <w:bCs/>
                              <w:color w:val="0077D3"/>
                              <w:spacing w:val="-2"/>
                              <w:position w:val="1"/>
                              <w:sz w:val="16"/>
                              <w:szCs w:val="16"/>
                              <w:lang w:val="es-MX"/>
                            </w:rPr>
                            <w:t>e</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2"/>
                              <w:position w:val="1"/>
                              <w:sz w:val="16"/>
                              <w:szCs w:val="16"/>
                              <w:lang w:val="es-MX"/>
                            </w:rPr>
                            <w:t>n</w:t>
                          </w:r>
                          <w:r w:rsidRPr="00AC4615">
                            <w:rPr>
                              <w:rFonts w:ascii="Calibri" w:eastAsia="Calibri" w:hAnsi="Calibri" w:cs="Calibri"/>
                              <w:b/>
                              <w:bCs/>
                              <w:color w:val="0077D3"/>
                              <w:position w:val="1"/>
                              <w:sz w:val="16"/>
                              <w:szCs w:val="16"/>
                              <w:lang w:val="es-MX"/>
                            </w:rPr>
                            <w:t>c</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a:</w:t>
                          </w:r>
                          <w:r w:rsidRPr="00AC4615">
                            <w:rPr>
                              <w:rFonts w:ascii="Calibri" w:eastAsia="Calibri" w:hAnsi="Calibri" w:cs="Calibri"/>
                              <w:b/>
                              <w:bCs/>
                              <w:color w:val="0077D3"/>
                              <w:spacing w:val="-1"/>
                              <w:position w:val="1"/>
                              <w:sz w:val="16"/>
                              <w:szCs w:val="16"/>
                              <w:lang w:val="es-MX"/>
                            </w:rPr>
                            <w:t xml:space="preserve"> </w:t>
                          </w:r>
                          <w:r>
                            <w:rPr>
                              <w:rFonts w:ascii="Calibri" w:eastAsia="Calibri" w:hAnsi="Calibri" w:cs="Calibri"/>
                              <w:b/>
                              <w:bCs/>
                              <w:color w:val="0077D3"/>
                              <w:position w:val="1"/>
                              <w:sz w:val="16"/>
                              <w:szCs w:val="16"/>
                              <w:lang w:val="es-MX"/>
                            </w:rPr>
                            <w:t>Sistema de Apreciación de conocimientos y habilidades docentes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9EB34" id="_x0000_t202" coordsize="21600,21600" o:spt="202" path="m,l,21600r21600,l21600,xe">
              <v:stroke joinstyle="miter"/>
              <v:path gradientshapeok="t" o:connecttype="rect"/>
            </v:shapetype>
            <v:shape id="Text Box 11" o:spid="_x0000_s1026" type="#_x0000_t202" style="position:absolute;margin-left:208.5pt;margin-top:35.95pt;width:317pt;height:11.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" filled="f" stroked="f">
              <v:textbox inset="0,0,0,0">
                <w:txbxContent>
                  <w:p w14:paraId="336BBF1C" w14:textId="079B6337" w:rsidR="003C170F" w:rsidRPr="00AC4615" w:rsidRDefault="003C170F">
                    <w:pPr>
                      <w:spacing w:after="0" w:line="184" w:lineRule="exact"/>
                      <w:ind w:left="20" w:right="-44"/>
                      <w:rPr>
                        <w:rFonts w:ascii="Calibri" w:eastAsia="Calibri" w:hAnsi="Calibri" w:cs="Calibri"/>
                        <w:sz w:val="16"/>
                        <w:szCs w:val="16"/>
                        <w:lang w:val="es-MX"/>
                      </w:rPr>
                    </w:pPr>
                    <w:r w:rsidRPr="00AC4615">
                      <w:rPr>
                        <w:rFonts w:ascii="Calibri" w:eastAsia="Calibri" w:hAnsi="Calibri" w:cs="Calibri"/>
                        <w:b/>
                        <w:bCs/>
                        <w:color w:val="0077D3"/>
                        <w:position w:val="1"/>
                        <w:sz w:val="16"/>
                        <w:szCs w:val="16"/>
                        <w:lang w:val="es-MX"/>
                      </w:rPr>
                      <w:t>Tér</w:t>
                    </w:r>
                    <w:r w:rsidRPr="00AC4615">
                      <w:rPr>
                        <w:rFonts w:ascii="Calibri" w:eastAsia="Calibri" w:hAnsi="Calibri" w:cs="Calibri"/>
                        <w:b/>
                        <w:bCs/>
                        <w:color w:val="0077D3"/>
                        <w:spacing w:val="1"/>
                        <w:position w:val="1"/>
                        <w:sz w:val="16"/>
                        <w:szCs w:val="16"/>
                        <w:lang w:val="es-MX"/>
                      </w:rPr>
                      <w:t>m</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n</w:t>
                    </w:r>
                    <w:r w:rsidRPr="00AC4615">
                      <w:rPr>
                        <w:rFonts w:ascii="Calibri" w:eastAsia="Calibri" w:hAnsi="Calibri" w:cs="Calibri"/>
                        <w:b/>
                        <w:bCs/>
                        <w:color w:val="0077D3"/>
                        <w:spacing w:val="-2"/>
                        <w:position w:val="1"/>
                        <w:sz w:val="16"/>
                        <w:szCs w:val="16"/>
                        <w:lang w:val="es-MX"/>
                      </w:rPr>
                      <w:t>o</w:t>
                    </w:r>
                    <w:r w:rsidRPr="00AC4615">
                      <w:rPr>
                        <w:rFonts w:ascii="Calibri" w:eastAsia="Calibri" w:hAnsi="Calibri" w:cs="Calibri"/>
                        <w:b/>
                        <w:bCs/>
                        <w:color w:val="0077D3"/>
                        <w:position w:val="1"/>
                        <w:sz w:val="16"/>
                        <w:szCs w:val="16"/>
                        <w:lang w:val="es-MX"/>
                      </w:rPr>
                      <w:t>s</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position w:val="1"/>
                        <w:sz w:val="16"/>
                        <w:szCs w:val="16"/>
                        <w:lang w:val="es-MX"/>
                      </w:rPr>
                      <w:t>ref</w:t>
                    </w:r>
                    <w:r w:rsidRPr="00AC4615">
                      <w:rPr>
                        <w:rFonts w:ascii="Calibri" w:eastAsia="Calibri" w:hAnsi="Calibri" w:cs="Calibri"/>
                        <w:b/>
                        <w:bCs/>
                        <w:color w:val="0077D3"/>
                        <w:spacing w:val="-2"/>
                        <w:position w:val="1"/>
                        <w:sz w:val="16"/>
                        <w:szCs w:val="16"/>
                        <w:lang w:val="es-MX"/>
                      </w:rPr>
                      <w:t>e</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2"/>
                        <w:position w:val="1"/>
                        <w:sz w:val="16"/>
                        <w:szCs w:val="16"/>
                        <w:lang w:val="es-MX"/>
                      </w:rPr>
                      <w:t>n</w:t>
                    </w:r>
                    <w:r w:rsidRPr="00AC4615">
                      <w:rPr>
                        <w:rFonts w:ascii="Calibri" w:eastAsia="Calibri" w:hAnsi="Calibri" w:cs="Calibri"/>
                        <w:b/>
                        <w:bCs/>
                        <w:color w:val="0077D3"/>
                        <w:position w:val="1"/>
                        <w:sz w:val="16"/>
                        <w:szCs w:val="16"/>
                        <w:lang w:val="es-MX"/>
                      </w:rPr>
                      <w:t>c</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a:</w:t>
                    </w:r>
                    <w:r w:rsidRPr="00AC4615">
                      <w:rPr>
                        <w:rFonts w:ascii="Calibri" w:eastAsia="Calibri" w:hAnsi="Calibri" w:cs="Calibri"/>
                        <w:b/>
                        <w:bCs/>
                        <w:color w:val="0077D3"/>
                        <w:spacing w:val="-1"/>
                        <w:position w:val="1"/>
                        <w:sz w:val="16"/>
                        <w:szCs w:val="16"/>
                        <w:lang w:val="es-MX"/>
                      </w:rPr>
                      <w:t xml:space="preserve"> </w:t>
                    </w:r>
                    <w:r>
                      <w:rPr>
                        <w:rFonts w:ascii="Calibri" w:eastAsia="Calibri" w:hAnsi="Calibri" w:cs="Calibri"/>
                        <w:b/>
                        <w:bCs/>
                        <w:color w:val="0077D3"/>
                        <w:position w:val="1"/>
                        <w:sz w:val="16"/>
                        <w:szCs w:val="16"/>
                        <w:lang w:val="es-MX"/>
                      </w:rPr>
                      <w:t>Sistema de Apreciación de conocimientos y habilidades docentes</w:t>
                    </w:r>
                  </w:p>
                </w:txbxContent>
              </v:textbox>
              <w10:wrap anchorx="page" anchory="page"/>
            </v:shape>
          </w:pict>
        </mc:Fallback>
      </mc:AlternateContent>
    </w:r>
    <w:r>
      <w:rPr>
        <w:noProof/>
      </w:rPr>
      <mc:AlternateContent>
        <mc:Choice Requires="wpg">
          <w:drawing>
            <wp:anchor distT="0" distB="0" distL="114300" distR="114300" simplePos="0" relativeHeight="251652608" behindDoc="1" locked="0" layoutInCell="1" allowOverlap="1" wp14:anchorId="41D6C6EB" wp14:editId="4C33F468">
              <wp:simplePos x="0" y="0"/>
              <wp:positionH relativeFrom="page">
                <wp:posOffset>882650</wp:posOffset>
              </wp:positionH>
              <wp:positionV relativeFrom="page">
                <wp:posOffset>615950</wp:posOffset>
              </wp:positionV>
              <wp:extent cx="5796915" cy="1270"/>
              <wp:effectExtent l="6350" t="6350" r="6985" b="1143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70"/>
                        <a:chOff x="1390" y="970"/>
                        <a:chExt cx="9129" cy="2"/>
                      </a:xfrm>
                    </wpg:grpSpPr>
                    <wps:wsp>
                      <wps:cNvPr id="14" name="Freeform 13"/>
                      <wps:cNvSpPr>
                        <a:spLocks/>
                      </wps:cNvSpPr>
                      <wps:spPr bwMode="auto">
                        <a:xfrm>
                          <a:off x="1390" y="970"/>
                          <a:ext cx="9129" cy="2"/>
                        </a:xfrm>
                        <a:custGeom>
                          <a:avLst/>
                          <a:gdLst>
                            <a:gd name="T0" fmla="+- 0 1390 1390"/>
                            <a:gd name="T1" fmla="*/ T0 w 9129"/>
                            <a:gd name="T2" fmla="+- 0 10519 1390"/>
                            <a:gd name="T3" fmla="*/ T2 w 9129"/>
                          </a:gdLst>
                          <a:ahLst/>
                          <a:cxnLst>
                            <a:cxn ang="0">
                              <a:pos x="T1" y="0"/>
                            </a:cxn>
                            <a:cxn ang="0">
                              <a:pos x="T3" y="0"/>
                            </a:cxn>
                          </a:cxnLst>
                          <a:rect l="0" t="0" r="r" b="b"/>
                          <a:pathLst>
                            <a:path w="9129">
                              <a:moveTo>
                                <a:pt x="0" y="0"/>
                              </a:moveTo>
                              <a:lnTo>
                                <a:pt x="9129" y="0"/>
                              </a:lnTo>
                            </a:path>
                          </a:pathLst>
                        </a:custGeom>
                        <a:noFill/>
                        <a:ln w="7366">
                          <a:solidFill>
                            <a:srgbClr val="0077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DB46C" id="Group 12" o:spid="_x0000_s1026" style="position:absolute;margin-left:69.5pt;margin-top:48.5pt;width:456.45pt;height:.1pt;z-index:-251663872;mso-position-horizontal-relative:page;mso-position-vertical-relative:page" coordorigin="1390,970" coordsize="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">
              <v:shape id="Freeform 13" o:spid="_x0000_s1027" style="position:absolute;left:1390;top:970;width:9129;height:2;visibility:visible;mso-wrap-style:square;v-text-anchor:top" coordsize="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" path="m,l9129,e" filled="f" strokecolor="#0077d3" strokeweight=".58pt">
                <v:path arrowok="t" o:connecttype="custom" o:connectlocs="0,0;9129,0"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8874" w14:textId="21A55648" w:rsidR="003C170F" w:rsidRDefault="003C170F">
    <w:pPr>
      <w:spacing w:after="0" w:line="200" w:lineRule="exact"/>
      <w:rPr>
        <w:sz w:val="20"/>
        <w:szCs w:val="20"/>
      </w:rPr>
    </w:pPr>
    <w:r>
      <w:rPr>
        <w:noProof/>
      </w:rPr>
      <mc:AlternateContent>
        <mc:Choice Requires="wpg">
          <w:drawing>
            <wp:anchor distT="0" distB="0" distL="114300" distR="114300" simplePos="0" relativeHeight="251658752" behindDoc="1" locked="0" layoutInCell="1" allowOverlap="1" wp14:anchorId="086519FB" wp14:editId="1667A804">
              <wp:simplePos x="0" y="0"/>
              <wp:positionH relativeFrom="page">
                <wp:posOffset>882650</wp:posOffset>
              </wp:positionH>
              <wp:positionV relativeFrom="page">
                <wp:posOffset>615950</wp:posOffset>
              </wp:positionV>
              <wp:extent cx="5796915" cy="1270"/>
              <wp:effectExtent l="6350" t="6350" r="6985" b="1143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70"/>
                        <a:chOff x="1390" y="970"/>
                        <a:chExt cx="9129" cy="2"/>
                      </a:xfrm>
                    </wpg:grpSpPr>
                    <wps:wsp>
                      <wps:cNvPr id="6" name="Freeform 5"/>
                      <wps:cNvSpPr>
                        <a:spLocks/>
                      </wps:cNvSpPr>
                      <wps:spPr bwMode="auto">
                        <a:xfrm>
                          <a:off x="1390" y="970"/>
                          <a:ext cx="9129" cy="2"/>
                        </a:xfrm>
                        <a:custGeom>
                          <a:avLst/>
                          <a:gdLst>
                            <a:gd name="T0" fmla="+- 0 1390 1390"/>
                            <a:gd name="T1" fmla="*/ T0 w 9129"/>
                            <a:gd name="T2" fmla="+- 0 10519 1390"/>
                            <a:gd name="T3" fmla="*/ T2 w 9129"/>
                          </a:gdLst>
                          <a:ahLst/>
                          <a:cxnLst>
                            <a:cxn ang="0">
                              <a:pos x="T1" y="0"/>
                            </a:cxn>
                            <a:cxn ang="0">
                              <a:pos x="T3" y="0"/>
                            </a:cxn>
                          </a:cxnLst>
                          <a:rect l="0" t="0" r="r" b="b"/>
                          <a:pathLst>
                            <a:path w="9129">
                              <a:moveTo>
                                <a:pt x="0" y="0"/>
                              </a:moveTo>
                              <a:lnTo>
                                <a:pt x="9129" y="0"/>
                              </a:lnTo>
                            </a:path>
                          </a:pathLst>
                        </a:custGeom>
                        <a:noFill/>
                        <a:ln w="7366">
                          <a:solidFill>
                            <a:srgbClr val="0077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DB0640" id="Group 4" o:spid="_x0000_s1026" style="position:absolute;margin-left:69.5pt;margin-top:48.5pt;width:456.45pt;height:.1pt;z-index:-251657728;mso-position-horizontal-relative:page;mso-position-vertical-relative:page" coordorigin="1390,970" coordsize="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">
              <v:shape id="Freeform 5" o:spid="_x0000_s1027" style="position:absolute;left:1390;top:970;width:9129;height:2;visibility:visible;mso-wrap-style:square;v-text-anchor:top" coordsize="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" path="m,l9129,e" filled="f" strokecolor="#0077d3" strokeweight=".58pt">
                <v:path arrowok="t" o:connecttype="custom" o:connectlocs="0,0;9129,0" o:connectangles="0,0"/>
              </v:shape>
              <w10:wrap anchorx="page" anchory="page"/>
            </v:group>
          </w:pict>
        </mc:Fallback>
      </mc:AlternateContent>
    </w:r>
    <w:r>
      <w:rPr>
        <w:noProof/>
      </w:rPr>
      <mc:AlternateContent>
        <mc:Choice Requires="wps">
          <w:drawing>
            <wp:anchor distT="0" distB="0" distL="114300" distR="114300" simplePos="0" relativeHeight="251659776" behindDoc="1" locked="0" layoutInCell="1" allowOverlap="1" wp14:anchorId="29A26B48" wp14:editId="561C82A8">
              <wp:simplePos x="0" y="0"/>
              <wp:positionH relativeFrom="page">
                <wp:posOffset>4234180</wp:posOffset>
              </wp:positionH>
              <wp:positionV relativeFrom="page">
                <wp:posOffset>456565</wp:posOffset>
              </wp:positionV>
              <wp:extent cx="2439670" cy="127635"/>
              <wp:effectExtent l="0" t="0" r="317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01293" w14:textId="77777777" w:rsidR="003C170F" w:rsidRPr="00AC4615" w:rsidRDefault="003C170F">
                          <w:pPr>
                            <w:spacing w:after="0" w:line="184" w:lineRule="exact"/>
                            <w:ind w:left="20" w:right="-44"/>
                            <w:rPr>
                              <w:rFonts w:ascii="Calibri" w:eastAsia="Calibri" w:hAnsi="Calibri" w:cs="Calibri"/>
                              <w:sz w:val="16"/>
                              <w:szCs w:val="16"/>
                              <w:lang w:val="es-MX"/>
                            </w:rPr>
                          </w:pPr>
                          <w:r w:rsidRPr="00AC4615">
                            <w:rPr>
                              <w:rFonts w:ascii="Calibri" w:eastAsia="Calibri" w:hAnsi="Calibri" w:cs="Calibri"/>
                              <w:b/>
                              <w:bCs/>
                              <w:color w:val="0077D3"/>
                              <w:position w:val="1"/>
                              <w:sz w:val="16"/>
                              <w:szCs w:val="16"/>
                              <w:lang w:val="es-MX"/>
                            </w:rPr>
                            <w:t>Tér</w:t>
                          </w:r>
                          <w:r w:rsidRPr="00AC4615">
                            <w:rPr>
                              <w:rFonts w:ascii="Calibri" w:eastAsia="Calibri" w:hAnsi="Calibri" w:cs="Calibri"/>
                              <w:b/>
                              <w:bCs/>
                              <w:color w:val="0077D3"/>
                              <w:spacing w:val="1"/>
                              <w:position w:val="1"/>
                              <w:sz w:val="16"/>
                              <w:szCs w:val="16"/>
                              <w:lang w:val="es-MX"/>
                            </w:rPr>
                            <w:t>m</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n</w:t>
                          </w:r>
                          <w:r w:rsidRPr="00AC4615">
                            <w:rPr>
                              <w:rFonts w:ascii="Calibri" w:eastAsia="Calibri" w:hAnsi="Calibri" w:cs="Calibri"/>
                              <w:b/>
                              <w:bCs/>
                              <w:color w:val="0077D3"/>
                              <w:spacing w:val="-2"/>
                              <w:position w:val="1"/>
                              <w:sz w:val="16"/>
                              <w:szCs w:val="16"/>
                              <w:lang w:val="es-MX"/>
                            </w:rPr>
                            <w:t>o</w:t>
                          </w:r>
                          <w:r w:rsidRPr="00AC4615">
                            <w:rPr>
                              <w:rFonts w:ascii="Calibri" w:eastAsia="Calibri" w:hAnsi="Calibri" w:cs="Calibri"/>
                              <w:b/>
                              <w:bCs/>
                              <w:color w:val="0077D3"/>
                              <w:position w:val="1"/>
                              <w:sz w:val="16"/>
                              <w:szCs w:val="16"/>
                              <w:lang w:val="es-MX"/>
                            </w:rPr>
                            <w:t>s</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position w:val="1"/>
                              <w:sz w:val="16"/>
                              <w:szCs w:val="16"/>
                              <w:lang w:val="es-MX"/>
                            </w:rPr>
                            <w:t>ref</w:t>
                          </w:r>
                          <w:r w:rsidRPr="00AC4615">
                            <w:rPr>
                              <w:rFonts w:ascii="Calibri" w:eastAsia="Calibri" w:hAnsi="Calibri" w:cs="Calibri"/>
                              <w:b/>
                              <w:bCs/>
                              <w:color w:val="0077D3"/>
                              <w:spacing w:val="-2"/>
                              <w:position w:val="1"/>
                              <w:sz w:val="16"/>
                              <w:szCs w:val="16"/>
                              <w:lang w:val="es-MX"/>
                            </w:rPr>
                            <w:t>e</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2"/>
                              <w:position w:val="1"/>
                              <w:sz w:val="16"/>
                              <w:szCs w:val="16"/>
                              <w:lang w:val="es-MX"/>
                            </w:rPr>
                            <w:t>n</w:t>
                          </w:r>
                          <w:r w:rsidRPr="00AC4615">
                            <w:rPr>
                              <w:rFonts w:ascii="Calibri" w:eastAsia="Calibri" w:hAnsi="Calibri" w:cs="Calibri"/>
                              <w:b/>
                              <w:bCs/>
                              <w:color w:val="0077D3"/>
                              <w:position w:val="1"/>
                              <w:sz w:val="16"/>
                              <w:szCs w:val="16"/>
                              <w:lang w:val="es-MX"/>
                            </w:rPr>
                            <w:t>c</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a:</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Pru</w:t>
                          </w:r>
                          <w:r w:rsidRPr="00AC4615">
                            <w:rPr>
                              <w:rFonts w:ascii="Calibri" w:eastAsia="Calibri" w:hAnsi="Calibri" w:cs="Calibri"/>
                              <w:b/>
                              <w:bCs/>
                              <w:color w:val="0077D3"/>
                              <w:spacing w:val="1"/>
                              <w:position w:val="1"/>
                              <w:sz w:val="16"/>
                              <w:szCs w:val="16"/>
                              <w:lang w:val="es-MX"/>
                            </w:rPr>
                            <w:t>e</w:t>
                          </w:r>
                          <w:r w:rsidRPr="00AC4615">
                            <w:rPr>
                              <w:rFonts w:ascii="Calibri" w:eastAsia="Calibri" w:hAnsi="Calibri" w:cs="Calibri"/>
                              <w:b/>
                              <w:bCs/>
                              <w:color w:val="0077D3"/>
                              <w:spacing w:val="-2"/>
                              <w:position w:val="1"/>
                              <w:sz w:val="16"/>
                              <w:szCs w:val="16"/>
                              <w:lang w:val="es-MX"/>
                            </w:rPr>
                            <w:t>b</w:t>
                          </w:r>
                          <w:r w:rsidRPr="00AC4615">
                            <w:rPr>
                              <w:rFonts w:ascii="Calibri" w:eastAsia="Calibri" w:hAnsi="Calibri" w:cs="Calibri"/>
                              <w:b/>
                              <w:bCs/>
                              <w:color w:val="0077D3"/>
                              <w:position w:val="1"/>
                              <w:sz w:val="16"/>
                              <w:szCs w:val="16"/>
                              <w:lang w:val="es-MX"/>
                            </w:rPr>
                            <w:t xml:space="preserve">as </w:t>
                          </w:r>
                          <w:r w:rsidRPr="00AC4615">
                            <w:rPr>
                              <w:rFonts w:ascii="Calibri" w:eastAsia="Calibri" w:hAnsi="Calibri" w:cs="Calibri"/>
                              <w:b/>
                              <w:bCs/>
                              <w:color w:val="0077D3"/>
                              <w:spacing w:val="-2"/>
                              <w:position w:val="1"/>
                              <w:sz w:val="16"/>
                              <w:szCs w:val="16"/>
                              <w:lang w:val="es-MX"/>
                            </w:rPr>
                            <w:t>d</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spacing w:val="-1"/>
                              <w:position w:val="1"/>
                              <w:sz w:val="16"/>
                              <w:szCs w:val="16"/>
                              <w:lang w:val="es-MX"/>
                            </w:rPr>
                            <w:t>L</w:t>
                          </w:r>
                          <w:r w:rsidRPr="00AC4615">
                            <w:rPr>
                              <w:rFonts w:ascii="Calibri" w:eastAsia="Calibri" w:hAnsi="Calibri" w:cs="Calibri"/>
                              <w:b/>
                              <w:bCs/>
                              <w:color w:val="0077D3"/>
                              <w:position w:val="1"/>
                              <w:sz w:val="16"/>
                              <w:szCs w:val="16"/>
                              <w:lang w:val="es-MX"/>
                            </w:rPr>
                            <w:t>og</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o 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spacing w:val="1"/>
                              <w:position w:val="1"/>
                              <w:sz w:val="16"/>
                              <w:szCs w:val="16"/>
                              <w:lang w:val="es-MX"/>
                            </w:rPr>
                            <w:t>A</w:t>
                          </w:r>
                          <w:r w:rsidRPr="00AC4615">
                            <w:rPr>
                              <w:rFonts w:ascii="Calibri" w:eastAsia="Calibri" w:hAnsi="Calibri" w:cs="Calibri"/>
                              <w:b/>
                              <w:bCs/>
                              <w:color w:val="0077D3"/>
                              <w:position w:val="1"/>
                              <w:sz w:val="16"/>
                              <w:szCs w:val="16"/>
                              <w:lang w:val="es-MX"/>
                            </w:rPr>
                            <w:t>p</w:t>
                          </w:r>
                          <w:r w:rsidRPr="00AC4615">
                            <w:rPr>
                              <w:rFonts w:ascii="Calibri" w:eastAsia="Calibri" w:hAnsi="Calibri" w:cs="Calibri"/>
                              <w:b/>
                              <w:bCs/>
                              <w:color w:val="0077D3"/>
                              <w:spacing w:val="-2"/>
                              <w:position w:val="1"/>
                              <w:sz w:val="16"/>
                              <w:szCs w:val="16"/>
                              <w:lang w:val="es-MX"/>
                            </w:rPr>
                            <w:t>r</w:t>
                          </w:r>
                          <w:r w:rsidRPr="00AC4615">
                            <w:rPr>
                              <w:rFonts w:ascii="Calibri" w:eastAsia="Calibri" w:hAnsi="Calibri" w:cs="Calibri"/>
                              <w:b/>
                              <w:bCs/>
                              <w:color w:val="0077D3"/>
                              <w:position w:val="1"/>
                              <w:sz w:val="16"/>
                              <w:szCs w:val="16"/>
                              <w:lang w:val="es-MX"/>
                            </w:rPr>
                            <w:t>end</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spacing w:val="-2"/>
                              <w:position w:val="1"/>
                              <w:sz w:val="16"/>
                              <w:szCs w:val="16"/>
                              <w:lang w:val="es-MX"/>
                            </w:rPr>
                            <w:t>z</w:t>
                          </w:r>
                          <w:r w:rsidRPr="00AC4615">
                            <w:rPr>
                              <w:rFonts w:ascii="Calibri" w:eastAsia="Calibri" w:hAnsi="Calibri" w:cs="Calibri"/>
                              <w:b/>
                              <w:bCs/>
                              <w:color w:val="0077D3"/>
                              <w:position w:val="1"/>
                              <w:sz w:val="16"/>
                              <w:szCs w:val="16"/>
                              <w:lang w:val="es-MX"/>
                            </w:rPr>
                            <w:t>aje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26B48" id="_x0000_t202" coordsize="21600,21600" o:spt="202" path="m,l,21600r21600,l21600,xe">
              <v:stroke joinstyle="miter"/>
              <v:path gradientshapeok="t" o:connecttype="rect"/>
            </v:shapetype>
            <v:shape id="Text Box 3" o:spid="_x0000_s1029" type="#_x0000_t202" style="position:absolute;margin-left:333.4pt;margin-top:35.95pt;width:192.1pt;height:10.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" filled="f" stroked="f">
              <v:textbox inset="0,0,0,0">
                <w:txbxContent>
                  <w:p w14:paraId="25901293" w14:textId="77777777" w:rsidR="003C170F" w:rsidRPr="00AC4615" w:rsidRDefault="003C170F">
                    <w:pPr>
                      <w:spacing w:after="0" w:line="184" w:lineRule="exact"/>
                      <w:ind w:left="20" w:right="-44"/>
                      <w:rPr>
                        <w:rFonts w:ascii="Calibri" w:eastAsia="Calibri" w:hAnsi="Calibri" w:cs="Calibri"/>
                        <w:sz w:val="16"/>
                        <w:szCs w:val="16"/>
                        <w:lang w:val="es-MX"/>
                      </w:rPr>
                    </w:pPr>
                    <w:r w:rsidRPr="00AC4615">
                      <w:rPr>
                        <w:rFonts w:ascii="Calibri" w:eastAsia="Calibri" w:hAnsi="Calibri" w:cs="Calibri"/>
                        <w:b/>
                        <w:bCs/>
                        <w:color w:val="0077D3"/>
                        <w:position w:val="1"/>
                        <w:sz w:val="16"/>
                        <w:szCs w:val="16"/>
                        <w:lang w:val="es-MX"/>
                      </w:rPr>
                      <w:t>Tér</w:t>
                    </w:r>
                    <w:r w:rsidRPr="00AC4615">
                      <w:rPr>
                        <w:rFonts w:ascii="Calibri" w:eastAsia="Calibri" w:hAnsi="Calibri" w:cs="Calibri"/>
                        <w:b/>
                        <w:bCs/>
                        <w:color w:val="0077D3"/>
                        <w:spacing w:val="1"/>
                        <w:position w:val="1"/>
                        <w:sz w:val="16"/>
                        <w:szCs w:val="16"/>
                        <w:lang w:val="es-MX"/>
                      </w:rPr>
                      <w:t>m</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n</w:t>
                    </w:r>
                    <w:r w:rsidRPr="00AC4615">
                      <w:rPr>
                        <w:rFonts w:ascii="Calibri" w:eastAsia="Calibri" w:hAnsi="Calibri" w:cs="Calibri"/>
                        <w:b/>
                        <w:bCs/>
                        <w:color w:val="0077D3"/>
                        <w:spacing w:val="-2"/>
                        <w:position w:val="1"/>
                        <w:sz w:val="16"/>
                        <w:szCs w:val="16"/>
                        <w:lang w:val="es-MX"/>
                      </w:rPr>
                      <w:t>o</w:t>
                    </w:r>
                    <w:r w:rsidRPr="00AC4615">
                      <w:rPr>
                        <w:rFonts w:ascii="Calibri" w:eastAsia="Calibri" w:hAnsi="Calibri" w:cs="Calibri"/>
                        <w:b/>
                        <w:bCs/>
                        <w:color w:val="0077D3"/>
                        <w:position w:val="1"/>
                        <w:sz w:val="16"/>
                        <w:szCs w:val="16"/>
                        <w:lang w:val="es-MX"/>
                      </w:rPr>
                      <w:t>s</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position w:val="1"/>
                        <w:sz w:val="16"/>
                        <w:szCs w:val="16"/>
                        <w:lang w:val="es-MX"/>
                      </w:rPr>
                      <w:t>ref</w:t>
                    </w:r>
                    <w:r w:rsidRPr="00AC4615">
                      <w:rPr>
                        <w:rFonts w:ascii="Calibri" w:eastAsia="Calibri" w:hAnsi="Calibri" w:cs="Calibri"/>
                        <w:b/>
                        <w:bCs/>
                        <w:color w:val="0077D3"/>
                        <w:spacing w:val="-2"/>
                        <w:position w:val="1"/>
                        <w:sz w:val="16"/>
                        <w:szCs w:val="16"/>
                        <w:lang w:val="es-MX"/>
                      </w:rPr>
                      <w:t>e</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2"/>
                        <w:position w:val="1"/>
                        <w:sz w:val="16"/>
                        <w:szCs w:val="16"/>
                        <w:lang w:val="es-MX"/>
                      </w:rPr>
                      <w:t>n</w:t>
                    </w:r>
                    <w:r w:rsidRPr="00AC4615">
                      <w:rPr>
                        <w:rFonts w:ascii="Calibri" w:eastAsia="Calibri" w:hAnsi="Calibri" w:cs="Calibri"/>
                        <w:b/>
                        <w:bCs/>
                        <w:color w:val="0077D3"/>
                        <w:position w:val="1"/>
                        <w:sz w:val="16"/>
                        <w:szCs w:val="16"/>
                        <w:lang w:val="es-MX"/>
                      </w:rPr>
                      <w:t>c</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position w:val="1"/>
                        <w:sz w:val="16"/>
                        <w:szCs w:val="16"/>
                        <w:lang w:val="es-MX"/>
                      </w:rPr>
                      <w:t>a:</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position w:val="1"/>
                        <w:sz w:val="16"/>
                        <w:szCs w:val="16"/>
                        <w:lang w:val="es-MX"/>
                      </w:rPr>
                      <w:t>Pru</w:t>
                    </w:r>
                    <w:r w:rsidRPr="00AC4615">
                      <w:rPr>
                        <w:rFonts w:ascii="Calibri" w:eastAsia="Calibri" w:hAnsi="Calibri" w:cs="Calibri"/>
                        <w:b/>
                        <w:bCs/>
                        <w:color w:val="0077D3"/>
                        <w:spacing w:val="1"/>
                        <w:position w:val="1"/>
                        <w:sz w:val="16"/>
                        <w:szCs w:val="16"/>
                        <w:lang w:val="es-MX"/>
                      </w:rPr>
                      <w:t>e</w:t>
                    </w:r>
                    <w:r w:rsidRPr="00AC4615">
                      <w:rPr>
                        <w:rFonts w:ascii="Calibri" w:eastAsia="Calibri" w:hAnsi="Calibri" w:cs="Calibri"/>
                        <w:b/>
                        <w:bCs/>
                        <w:color w:val="0077D3"/>
                        <w:spacing w:val="-2"/>
                        <w:position w:val="1"/>
                        <w:sz w:val="16"/>
                        <w:szCs w:val="16"/>
                        <w:lang w:val="es-MX"/>
                      </w:rPr>
                      <w:t>b</w:t>
                    </w:r>
                    <w:r w:rsidRPr="00AC4615">
                      <w:rPr>
                        <w:rFonts w:ascii="Calibri" w:eastAsia="Calibri" w:hAnsi="Calibri" w:cs="Calibri"/>
                        <w:b/>
                        <w:bCs/>
                        <w:color w:val="0077D3"/>
                        <w:position w:val="1"/>
                        <w:sz w:val="16"/>
                        <w:szCs w:val="16"/>
                        <w:lang w:val="es-MX"/>
                      </w:rPr>
                      <w:t xml:space="preserve">as </w:t>
                    </w:r>
                    <w:r w:rsidRPr="00AC4615">
                      <w:rPr>
                        <w:rFonts w:ascii="Calibri" w:eastAsia="Calibri" w:hAnsi="Calibri" w:cs="Calibri"/>
                        <w:b/>
                        <w:bCs/>
                        <w:color w:val="0077D3"/>
                        <w:spacing w:val="-2"/>
                        <w:position w:val="1"/>
                        <w:sz w:val="16"/>
                        <w:szCs w:val="16"/>
                        <w:lang w:val="es-MX"/>
                      </w:rPr>
                      <w:t>d</w:t>
                    </w:r>
                    <w:r w:rsidRPr="00AC4615">
                      <w:rPr>
                        <w:rFonts w:ascii="Calibri" w:eastAsia="Calibri" w:hAnsi="Calibri" w:cs="Calibri"/>
                        <w:b/>
                        <w:bCs/>
                        <w:color w:val="0077D3"/>
                        <w:position w:val="1"/>
                        <w:sz w:val="16"/>
                        <w:szCs w:val="16"/>
                        <w:lang w:val="es-MX"/>
                      </w:rPr>
                      <w:t>e</w:t>
                    </w:r>
                    <w:r w:rsidRPr="00AC4615">
                      <w:rPr>
                        <w:rFonts w:ascii="Calibri" w:eastAsia="Calibri" w:hAnsi="Calibri" w:cs="Calibri"/>
                        <w:b/>
                        <w:bCs/>
                        <w:color w:val="0077D3"/>
                        <w:spacing w:val="1"/>
                        <w:position w:val="1"/>
                        <w:sz w:val="16"/>
                        <w:szCs w:val="16"/>
                        <w:lang w:val="es-MX"/>
                      </w:rPr>
                      <w:t xml:space="preserve"> </w:t>
                    </w:r>
                    <w:r w:rsidRPr="00AC4615">
                      <w:rPr>
                        <w:rFonts w:ascii="Calibri" w:eastAsia="Calibri" w:hAnsi="Calibri" w:cs="Calibri"/>
                        <w:b/>
                        <w:bCs/>
                        <w:color w:val="0077D3"/>
                        <w:spacing w:val="-1"/>
                        <w:position w:val="1"/>
                        <w:sz w:val="16"/>
                        <w:szCs w:val="16"/>
                        <w:lang w:val="es-MX"/>
                      </w:rPr>
                      <w:t>L</w:t>
                    </w:r>
                    <w:r w:rsidRPr="00AC4615">
                      <w:rPr>
                        <w:rFonts w:ascii="Calibri" w:eastAsia="Calibri" w:hAnsi="Calibri" w:cs="Calibri"/>
                        <w:b/>
                        <w:bCs/>
                        <w:color w:val="0077D3"/>
                        <w:position w:val="1"/>
                        <w:sz w:val="16"/>
                        <w:szCs w:val="16"/>
                        <w:lang w:val="es-MX"/>
                      </w:rPr>
                      <w:t>og</w:t>
                    </w:r>
                    <w:r w:rsidRPr="00AC4615">
                      <w:rPr>
                        <w:rFonts w:ascii="Calibri" w:eastAsia="Calibri" w:hAnsi="Calibri" w:cs="Calibri"/>
                        <w:b/>
                        <w:bCs/>
                        <w:color w:val="0077D3"/>
                        <w:spacing w:val="1"/>
                        <w:position w:val="1"/>
                        <w:sz w:val="16"/>
                        <w:szCs w:val="16"/>
                        <w:lang w:val="es-MX"/>
                      </w:rPr>
                      <w:t>r</w:t>
                    </w:r>
                    <w:r w:rsidRPr="00AC4615">
                      <w:rPr>
                        <w:rFonts w:ascii="Calibri" w:eastAsia="Calibri" w:hAnsi="Calibri" w:cs="Calibri"/>
                        <w:b/>
                        <w:bCs/>
                        <w:color w:val="0077D3"/>
                        <w:position w:val="1"/>
                        <w:sz w:val="16"/>
                        <w:szCs w:val="16"/>
                        <w:lang w:val="es-MX"/>
                      </w:rPr>
                      <w:t>o de</w:t>
                    </w:r>
                    <w:r w:rsidRPr="00AC4615">
                      <w:rPr>
                        <w:rFonts w:ascii="Calibri" w:eastAsia="Calibri" w:hAnsi="Calibri" w:cs="Calibri"/>
                        <w:b/>
                        <w:bCs/>
                        <w:color w:val="0077D3"/>
                        <w:spacing w:val="-2"/>
                        <w:position w:val="1"/>
                        <w:sz w:val="16"/>
                        <w:szCs w:val="16"/>
                        <w:lang w:val="es-MX"/>
                      </w:rPr>
                      <w:t xml:space="preserve"> </w:t>
                    </w:r>
                    <w:r w:rsidRPr="00AC4615">
                      <w:rPr>
                        <w:rFonts w:ascii="Calibri" w:eastAsia="Calibri" w:hAnsi="Calibri" w:cs="Calibri"/>
                        <w:b/>
                        <w:bCs/>
                        <w:color w:val="0077D3"/>
                        <w:spacing w:val="1"/>
                        <w:position w:val="1"/>
                        <w:sz w:val="16"/>
                        <w:szCs w:val="16"/>
                        <w:lang w:val="es-MX"/>
                      </w:rPr>
                      <w:t>A</w:t>
                    </w:r>
                    <w:r w:rsidRPr="00AC4615">
                      <w:rPr>
                        <w:rFonts w:ascii="Calibri" w:eastAsia="Calibri" w:hAnsi="Calibri" w:cs="Calibri"/>
                        <w:b/>
                        <w:bCs/>
                        <w:color w:val="0077D3"/>
                        <w:position w:val="1"/>
                        <w:sz w:val="16"/>
                        <w:szCs w:val="16"/>
                        <w:lang w:val="es-MX"/>
                      </w:rPr>
                      <w:t>p</w:t>
                    </w:r>
                    <w:r w:rsidRPr="00AC4615">
                      <w:rPr>
                        <w:rFonts w:ascii="Calibri" w:eastAsia="Calibri" w:hAnsi="Calibri" w:cs="Calibri"/>
                        <w:b/>
                        <w:bCs/>
                        <w:color w:val="0077D3"/>
                        <w:spacing w:val="-2"/>
                        <w:position w:val="1"/>
                        <w:sz w:val="16"/>
                        <w:szCs w:val="16"/>
                        <w:lang w:val="es-MX"/>
                      </w:rPr>
                      <w:t>r</w:t>
                    </w:r>
                    <w:r w:rsidRPr="00AC4615">
                      <w:rPr>
                        <w:rFonts w:ascii="Calibri" w:eastAsia="Calibri" w:hAnsi="Calibri" w:cs="Calibri"/>
                        <w:b/>
                        <w:bCs/>
                        <w:color w:val="0077D3"/>
                        <w:position w:val="1"/>
                        <w:sz w:val="16"/>
                        <w:szCs w:val="16"/>
                        <w:lang w:val="es-MX"/>
                      </w:rPr>
                      <w:t>end</w:t>
                    </w:r>
                    <w:r w:rsidRPr="00AC4615">
                      <w:rPr>
                        <w:rFonts w:ascii="Calibri" w:eastAsia="Calibri" w:hAnsi="Calibri" w:cs="Calibri"/>
                        <w:b/>
                        <w:bCs/>
                        <w:color w:val="0077D3"/>
                        <w:spacing w:val="-1"/>
                        <w:position w:val="1"/>
                        <w:sz w:val="16"/>
                        <w:szCs w:val="16"/>
                        <w:lang w:val="es-MX"/>
                      </w:rPr>
                      <w:t>i</w:t>
                    </w:r>
                    <w:r w:rsidRPr="00AC4615">
                      <w:rPr>
                        <w:rFonts w:ascii="Calibri" w:eastAsia="Calibri" w:hAnsi="Calibri" w:cs="Calibri"/>
                        <w:b/>
                        <w:bCs/>
                        <w:color w:val="0077D3"/>
                        <w:spacing w:val="-2"/>
                        <w:position w:val="1"/>
                        <w:sz w:val="16"/>
                        <w:szCs w:val="16"/>
                        <w:lang w:val="es-MX"/>
                      </w:rPr>
                      <w:t>z</w:t>
                    </w:r>
                    <w:r w:rsidRPr="00AC4615">
                      <w:rPr>
                        <w:rFonts w:ascii="Calibri" w:eastAsia="Calibri" w:hAnsi="Calibri" w:cs="Calibri"/>
                        <w:b/>
                        <w:bCs/>
                        <w:color w:val="0077D3"/>
                        <w:position w:val="1"/>
                        <w:sz w:val="16"/>
                        <w:szCs w:val="16"/>
                        <w:lang w:val="es-MX"/>
                      </w:rPr>
                      <w:t>aje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BF69" w14:textId="77777777" w:rsidR="003C170F" w:rsidRDefault="003C170F">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Carlos Perez">
    <w15:presenceInfo w15:providerId="None" w15:userId="Juan Carlos Pe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84"/>
    <w:rsid w:val="003C170F"/>
    <w:rsid w:val="004A2284"/>
    <w:rsid w:val="00523334"/>
    <w:rsid w:val="008E0798"/>
    <w:rsid w:val="009036DD"/>
    <w:rsid w:val="00AC4615"/>
    <w:rsid w:val="00CC5448"/>
    <w:rsid w:val="00DD6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A1106"/>
  <w15:docId w15:val="{C6519C02-1AE2-4B6B-9019-0F1A1FB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60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06D"/>
    <w:rPr>
      <w:rFonts w:ascii="Segoe UI" w:hAnsi="Segoe UI" w:cs="Segoe UI"/>
      <w:sz w:val="18"/>
      <w:szCs w:val="18"/>
    </w:rPr>
  </w:style>
  <w:style w:type="paragraph" w:styleId="Encabezado">
    <w:name w:val="header"/>
    <w:basedOn w:val="Normal"/>
    <w:link w:val="EncabezadoCar"/>
    <w:uiPriority w:val="99"/>
    <w:unhideWhenUsed/>
    <w:rsid w:val="00DD60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06D"/>
  </w:style>
  <w:style w:type="paragraph" w:styleId="Piedepgina">
    <w:name w:val="footer"/>
    <w:basedOn w:val="Normal"/>
    <w:link w:val="PiedepginaCar"/>
    <w:uiPriority w:val="99"/>
    <w:unhideWhenUsed/>
    <w:rsid w:val="00DD60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06D"/>
  </w:style>
  <w:style w:type="character" w:styleId="Refdecomentario">
    <w:name w:val="annotation reference"/>
    <w:basedOn w:val="Fuentedeprrafopredeter"/>
    <w:uiPriority w:val="99"/>
    <w:semiHidden/>
    <w:unhideWhenUsed/>
    <w:rsid w:val="003C170F"/>
    <w:rPr>
      <w:sz w:val="16"/>
      <w:szCs w:val="16"/>
    </w:rPr>
  </w:style>
  <w:style w:type="paragraph" w:styleId="Textocomentario">
    <w:name w:val="annotation text"/>
    <w:basedOn w:val="Normal"/>
    <w:link w:val="TextocomentarioCar"/>
    <w:uiPriority w:val="99"/>
    <w:unhideWhenUsed/>
    <w:rsid w:val="003C170F"/>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3C170F"/>
    <w:rPr>
      <w:sz w:val="20"/>
      <w:szCs w:val="20"/>
      <w:lang w:val="es-MX"/>
    </w:rPr>
  </w:style>
  <w:style w:type="paragraph" w:styleId="Prrafodelista">
    <w:name w:val="List Paragraph"/>
    <w:basedOn w:val="Normal"/>
    <w:link w:val="PrrafodelistaCar"/>
    <w:uiPriority w:val="34"/>
    <w:qFormat/>
    <w:rsid w:val="003C170F"/>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3C170F"/>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6/09/relationships/commentsIds" Target="commentsIds.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5251</Words>
  <Characters>28886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aviteri</dc:creator>
  <cp:lastModifiedBy>asus</cp:lastModifiedBy>
  <cp:revision>2</cp:revision>
  <dcterms:created xsi:type="dcterms:W3CDTF">2020-01-09T17:29:00Z</dcterms:created>
  <dcterms:modified xsi:type="dcterms:W3CDTF">2020-01-09T17:29:00Z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LastSaved">
    <vt:filetime>2020-01-07T00:00:00Z</vt:filetime>
  </property>
</Properties>
</file>