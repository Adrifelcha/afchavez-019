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C6C46" w14:textId="58F2784B" w:rsidR="00086D1E" w:rsidRDefault="00D3437B" w:rsidP="00D268FF">
      <w:pPr>
        <w:spacing w:line="360" w:lineRule="auto"/>
        <w:jc w:val="both"/>
        <w:rPr>
          <w:rFonts w:ascii="Arial" w:hAnsi="Arial" w:cs="Arial"/>
          <w:b/>
          <w:strike/>
          <w:sz w:val="24"/>
          <w:szCs w:val="24"/>
          <w:lang w:val="en-US"/>
        </w:rPr>
      </w:pPr>
      <w:commentRangeStart w:id="0"/>
      <w:r w:rsidRPr="00086D1E">
        <w:rPr>
          <w:rFonts w:ascii="Arial" w:hAnsi="Arial" w:cs="Arial"/>
          <w:b/>
          <w:strike/>
          <w:sz w:val="24"/>
          <w:szCs w:val="24"/>
          <w:lang w:val="en-US"/>
        </w:rPr>
        <w:t xml:space="preserve">Attribute based identification </w:t>
      </w:r>
      <w:r w:rsidR="004B008B" w:rsidRPr="00086D1E">
        <w:rPr>
          <w:rFonts w:ascii="Arial" w:hAnsi="Arial" w:cs="Arial"/>
          <w:b/>
          <w:strike/>
          <w:sz w:val="24"/>
          <w:szCs w:val="24"/>
          <w:lang w:val="en-US"/>
        </w:rPr>
        <w:t xml:space="preserve">in mathematic processes </w:t>
      </w:r>
      <w:r w:rsidR="007C4B42" w:rsidRPr="00086D1E">
        <w:rPr>
          <w:rFonts w:ascii="Arial" w:hAnsi="Arial" w:cs="Arial"/>
          <w:b/>
          <w:strike/>
          <w:sz w:val="24"/>
          <w:szCs w:val="24"/>
          <w:lang w:val="en-US"/>
        </w:rPr>
        <w:t>in a large scale assessment: The Mexican case</w:t>
      </w:r>
      <w:commentRangeEnd w:id="0"/>
      <w:r w:rsidR="00086D1E">
        <w:rPr>
          <w:rStyle w:val="Refdecomentario"/>
        </w:rPr>
        <w:commentReference w:id="0"/>
      </w:r>
    </w:p>
    <w:p w14:paraId="68FDBE4B" w14:textId="56357399" w:rsidR="00086D1E" w:rsidRPr="00086D1E" w:rsidRDefault="00086D1E" w:rsidP="00D268FF">
      <w:pPr>
        <w:spacing w:line="360" w:lineRule="auto"/>
        <w:jc w:val="both"/>
        <w:rPr>
          <w:rFonts w:ascii="Arial" w:hAnsi="Arial" w:cs="Arial"/>
          <w:b/>
          <w:color w:val="FF0000"/>
          <w:sz w:val="24"/>
          <w:szCs w:val="24"/>
          <w:lang w:val="en-US"/>
        </w:rPr>
      </w:pPr>
      <w:r>
        <w:rPr>
          <w:rFonts w:ascii="Arial" w:hAnsi="Arial" w:cs="Arial"/>
          <w:b/>
          <w:color w:val="FF0000"/>
          <w:sz w:val="24"/>
          <w:szCs w:val="24"/>
          <w:lang w:val="en-US"/>
        </w:rPr>
        <w:t>An application of the DINA model to a mathematics large scale assessment in México, with the usage of retrofitting techniques</w:t>
      </w:r>
    </w:p>
    <w:p w14:paraId="6B6B7B00" w14:textId="03EB77D3" w:rsidR="000F1B5F" w:rsidRPr="00086D1E" w:rsidRDefault="3CE10774" w:rsidP="00D268FF">
      <w:pPr>
        <w:spacing w:line="360" w:lineRule="auto"/>
        <w:jc w:val="both"/>
        <w:rPr>
          <w:rFonts w:ascii="Arial" w:hAnsi="Arial" w:cs="Arial"/>
          <w:sz w:val="24"/>
          <w:szCs w:val="24"/>
          <w:lang w:val="en-US"/>
        </w:rPr>
      </w:pPr>
      <w:r w:rsidRPr="00086D1E">
        <w:rPr>
          <w:rFonts w:ascii="Arial" w:hAnsi="Arial" w:cs="Arial"/>
          <w:sz w:val="24"/>
          <w:szCs w:val="24"/>
          <w:lang w:val="en-US"/>
        </w:rPr>
        <w:t xml:space="preserve">GDRR, JCPM, RVL, </w:t>
      </w:r>
      <w:commentRangeStart w:id="1"/>
      <w:commentRangeStart w:id="2"/>
      <w:r w:rsidRPr="00086D1E">
        <w:rPr>
          <w:rFonts w:ascii="Arial" w:hAnsi="Arial" w:cs="Arial"/>
          <w:sz w:val="24"/>
          <w:szCs w:val="24"/>
          <w:lang w:val="en-US"/>
        </w:rPr>
        <w:t>AFCDP</w:t>
      </w:r>
      <w:commentRangeEnd w:id="1"/>
      <w:r w:rsidR="00167315" w:rsidRPr="00D268FF">
        <w:rPr>
          <w:rStyle w:val="Refdecomentario"/>
          <w:rFonts w:ascii="Arial" w:hAnsi="Arial" w:cs="Arial"/>
          <w:sz w:val="24"/>
          <w:szCs w:val="24"/>
        </w:rPr>
        <w:commentReference w:id="1"/>
      </w:r>
      <w:commentRangeEnd w:id="2"/>
      <w:r w:rsidR="007F3FAF" w:rsidRPr="00D268FF">
        <w:rPr>
          <w:rStyle w:val="Refdecomentario"/>
          <w:rFonts w:ascii="Arial" w:hAnsi="Arial" w:cs="Arial"/>
          <w:sz w:val="24"/>
          <w:szCs w:val="24"/>
        </w:rPr>
        <w:commentReference w:id="2"/>
      </w:r>
    </w:p>
    <w:p w14:paraId="190B091A" w14:textId="649E3C99" w:rsidR="3CE10774" w:rsidRPr="00086D1E" w:rsidRDefault="3CE10774" w:rsidP="00D268FF">
      <w:pPr>
        <w:spacing w:line="360" w:lineRule="auto"/>
        <w:jc w:val="both"/>
        <w:rPr>
          <w:rFonts w:ascii="Arial" w:hAnsi="Arial" w:cs="Arial"/>
          <w:sz w:val="24"/>
          <w:szCs w:val="24"/>
          <w:lang w:val="en-US"/>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3"/>
      <w:r w:rsidR="002A6B02" w:rsidRPr="00D66CDD">
        <w:rPr>
          <w:rFonts w:ascii="Arial" w:hAnsi="Arial" w:cs="Arial"/>
          <w:sz w:val="24"/>
          <w:szCs w:val="24"/>
          <w:highlight w:val="yellow"/>
          <w:shd w:val="clear" w:color="auto" w:fill="FFFFFF"/>
        </w:rPr>
        <w:t>de la Torre, 2009</w:t>
      </w:r>
      <w:commentRangeEnd w:id="3"/>
      <w:r w:rsidR="00D66CDD" w:rsidRPr="00D66CDD">
        <w:rPr>
          <w:rStyle w:val="Refdecomentario"/>
          <w:highlight w:val="yellow"/>
        </w:rPr>
        <w:commentReference w:id="3"/>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4"/>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4"/>
      <w:r w:rsidR="0068004F" w:rsidRPr="00D66CDD">
        <w:rPr>
          <w:rStyle w:val="Refdecomentario"/>
          <w:rFonts w:ascii="Arial" w:hAnsi="Arial" w:cs="Arial"/>
          <w:sz w:val="24"/>
          <w:szCs w:val="24"/>
          <w:highlight w:val="yellow"/>
        </w:rPr>
        <w:commentReference w:id="4"/>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B65E211"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027D5F">
        <w:rPr>
          <w:rFonts w:ascii="Arial" w:hAnsi="Arial" w:cs="Arial"/>
          <w:sz w:val="24"/>
          <w:szCs w:val="24"/>
        </w:rPr>
        <w:t xml:space="preserve">, a manera de </w:t>
      </w:r>
      <w:r w:rsidR="001F08FA" w:rsidRPr="00D268FF">
        <w:rPr>
          <w:rFonts w:ascii="Arial" w:hAnsi="Arial" w:cs="Arial"/>
          <w:sz w:val="24"/>
          <w:szCs w:val="24"/>
        </w:rPr>
        <w:t>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w:t>
      </w:r>
      <w:r w:rsidR="006A444A">
        <w:rPr>
          <w:rFonts w:ascii="Arial" w:hAnsi="Arial" w:cs="Arial"/>
          <w:sz w:val="24"/>
          <w:szCs w:val="24"/>
        </w:rPr>
        <w:t>modelos d</w:t>
      </w:r>
      <w:r w:rsidR="005F4923" w:rsidRPr="00D268FF">
        <w:rPr>
          <w:rFonts w:ascii="Arial" w:hAnsi="Arial" w:cs="Arial"/>
          <w:sz w:val="24"/>
          <w:szCs w:val="24"/>
        </w:rPr>
        <w:t>e</w:t>
      </w:r>
      <w:r w:rsidR="0065470E" w:rsidRPr="00D268FF">
        <w:rPr>
          <w:rFonts w:ascii="Arial" w:hAnsi="Arial" w:cs="Arial"/>
          <w:sz w:val="24"/>
          <w:szCs w:val="24"/>
        </w:rPr>
        <w:t xml:space="preserve"> </w:t>
      </w:r>
      <w:r w:rsidR="0065470E" w:rsidRPr="00D268FF">
        <w:rPr>
          <w:rFonts w:ascii="Arial" w:hAnsi="Arial" w:cs="Arial"/>
          <w:sz w:val="24"/>
          <w:szCs w:val="24"/>
        </w:rPr>
        <w:lastRenderedPageBreak/>
        <w:t xml:space="preserve">diagnóstico cognitivo es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latentes </w:t>
      </w:r>
      <w:r w:rsidR="00E01BD2" w:rsidRPr="00D268FF">
        <w:rPr>
          <w:rFonts w:ascii="Arial" w:hAnsi="Arial" w:cs="Arial"/>
          <w:sz w:val="24"/>
          <w:szCs w:val="24"/>
        </w:rPr>
        <w:t xml:space="preserve">para </w:t>
      </w:r>
      <w:r w:rsidR="00027D5F">
        <w:rPr>
          <w:rFonts w:ascii="Arial" w:hAnsi="Arial" w:cs="Arial"/>
          <w:sz w:val="24"/>
          <w:szCs w:val="24"/>
        </w:rPr>
        <w:t>elaborar</w:t>
      </w:r>
      <w:r w:rsidR="00062F6D" w:rsidRPr="00D268FF">
        <w:rPr>
          <w:rFonts w:ascii="Arial" w:hAnsi="Arial" w:cs="Arial"/>
          <w:sz w:val="24"/>
          <w:szCs w:val="24"/>
        </w:rPr>
        <w:t xml:space="preserv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27D5F">
        <w:rPr>
          <w:rFonts w:ascii="Arial" w:hAnsi="Arial" w:cs="Arial"/>
          <w:sz w:val="24"/>
          <w:szCs w:val="24"/>
        </w:rPr>
        <w:t xml:space="preserve"> y poder así</w:t>
      </w:r>
      <w:r w:rsidR="00062F6D" w:rsidRPr="00D268FF">
        <w:rPr>
          <w:rFonts w:ascii="Arial" w:hAnsi="Arial" w:cs="Arial"/>
          <w:sz w:val="24"/>
          <w:szCs w:val="24"/>
        </w:rPr>
        <w:t xml:space="preserve">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5"/>
      <w:r w:rsidR="00211257" w:rsidRPr="00D66CDD">
        <w:rPr>
          <w:rFonts w:ascii="Arial" w:hAnsi="Arial" w:cs="Arial"/>
          <w:sz w:val="24"/>
          <w:szCs w:val="24"/>
          <w:highlight w:val="yellow"/>
        </w:rPr>
        <w:t xml:space="preserve">Cohen, (2019), </w:t>
      </w:r>
      <w:commentRangeEnd w:id="5"/>
      <w:r w:rsidR="00D66CDD">
        <w:rPr>
          <w:rStyle w:val="Refdecomentario"/>
        </w:rPr>
        <w:commentReference w:id="5"/>
      </w:r>
      <w:commentRangeStart w:id="6"/>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6"/>
      <w:r w:rsidR="00D66CDD" w:rsidRPr="00D66CDD">
        <w:rPr>
          <w:rStyle w:val="Refdecomentario"/>
        </w:rPr>
        <w:commentReference w:id="6"/>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7"/>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7"/>
      <w:r w:rsidR="00D66CDD">
        <w:rPr>
          <w:rStyle w:val="Refdecomentario"/>
        </w:rPr>
        <w:commentReference w:id="7"/>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8"/>
      <w:r w:rsidR="00226ADD" w:rsidRPr="00D66CDD">
        <w:rPr>
          <w:rFonts w:ascii="Arial" w:hAnsi="Arial" w:cs="Arial"/>
          <w:sz w:val="24"/>
          <w:szCs w:val="24"/>
          <w:highlight w:val="yellow"/>
        </w:rPr>
        <w:t>Templin y Henson, 2006</w:t>
      </w:r>
      <w:commentRangeEnd w:id="8"/>
      <w:r w:rsidR="00D66CDD">
        <w:rPr>
          <w:rStyle w:val="Refdecomentario"/>
        </w:rPr>
        <w:commentReference w:id="8"/>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9"/>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9"/>
      <w:r w:rsidR="00D66CDD" w:rsidRPr="009C0807">
        <w:rPr>
          <w:rStyle w:val="Refdecomentario"/>
          <w:highlight w:val="yellow"/>
        </w:rPr>
        <w:commentReference w:id="9"/>
      </w:r>
      <w:r w:rsidR="000C0BFA" w:rsidRPr="009C0807">
        <w:rPr>
          <w:rFonts w:ascii="Arial" w:hAnsi="Arial" w:cs="Arial"/>
          <w:sz w:val="24"/>
          <w:szCs w:val="24"/>
          <w:highlight w:val="yellow"/>
        </w:rPr>
        <w:t xml:space="preserve">; </w:t>
      </w:r>
      <w:commentRangeStart w:id="10"/>
      <w:r w:rsidR="000C0BFA" w:rsidRPr="009C0807">
        <w:rPr>
          <w:rFonts w:ascii="Arial" w:hAnsi="Arial" w:cs="Arial"/>
          <w:sz w:val="24"/>
          <w:szCs w:val="24"/>
          <w:highlight w:val="yellow"/>
        </w:rPr>
        <w:t>Shepard, 2000</w:t>
      </w:r>
      <w:commentRangeEnd w:id="10"/>
      <w:r w:rsidR="00D66CDD" w:rsidRPr="009C0807">
        <w:rPr>
          <w:rStyle w:val="Refdecomentario"/>
          <w:highlight w:val="yellow"/>
        </w:rPr>
        <w:commentReference w:id="10"/>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w:t>
      </w:r>
      <w:r w:rsidR="00237D61" w:rsidRPr="00D268FF">
        <w:rPr>
          <w:rFonts w:ascii="Arial" w:hAnsi="Arial" w:cs="Arial"/>
          <w:sz w:val="24"/>
          <w:szCs w:val="24"/>
        </w:rPr>
        <w:lastRenderedPageBreak/>
        <w:t xml:space="preserve">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1"/>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1"/>
      <w:r w:rsidR="009C0807">
        <w:rPr>
          <w:rStyle w:val="Refdecomentario"/>
        </w:rPr>
        <w:commentReference w:id="11"/>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35A28DA"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2"/>
      <w:r w:rsidR="004A182B" w:rsidRPr="00685A2F">
        <w:rPr>
          <w:rFonts w:ascii="Arial" w:hAnsi="Arial" w:cs="Arial"/>
          <w:sz w:val="24"/>
          <w:szCs w:val="24"/>
          <w:highlight w:val="yellow"/>
        </w:rPr>
        <w:t>Junker &amp; Sijtsma, 2001</w:t>
      </w:r>
      <w:commentRangeEnd w:id="12"/>
      <w:r w:rsidR="00685A2F" w:rsidRPr="00685A2F">
        <w:rPr>
          <w:rStyle w:val="Refdecomentario"/>
          <w:highlight w:val="yellow"/>
        </w:rPr>
        <w:commentReference w:id="12"/>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r w:rsidR="004A182B" w:rsidRPr="004125BC">
        <w:rPr>
          <w:rFonts w:ascii="Arial" w:hAnsi="Arial" w:cs="Arial"/>
          <w:sz w:val="24"/>
          <w:szCs w:val="24"/>
          <w:highlight w:val="lightGray"/>
        </w:rPr>
        <w:t>Templin y Henson, 2006</w:t>
      </w:r>
      <w:r w:rsidR="004A182B" w:rsidRPr="00D268FF">
        <w:rPr>
          <w:rFonts w:ascii="Arial" w:hAnsi="Arial" w:cs="Arial"/>
          <w:sz w:val="24"/>
          <w:szCs w:val="24"/>
        </w:rPr>
        <w:t xml:space="preserve">), y el A-CDM (CDM aditivo; </w:t>
      </w:r>
      <w:commentRangeStart w:id="13"/>
      <w:r w:rsidR="004A182B" w:rsidRPr="00A74075">
        <w:rPr>
          <w:rFonts w:ascii="Arial" w:hAnsi="Arial" w:cs="Arial"/>
          <w:sz w:val="24"/>
          <w:szCs w:val="24"/>
          <w:highlight w:val="yellow"/>
        </w:rPr>
        <w:t>de la Torre, 2011</w:t>
      </w:r>
      <w:commentRangeEnd w:id="13"/>
      <w:r w:rsidR="00A74075">
        <w:rPr>
          <w:rStyle w:val="Refdecomentario"/>
        </w:rPr>
        <w:commentReference w:id="13"/>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bien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4"/>
      <w:r w:rsidR="004A182B" w:rsidRPr="00A74075">
        <w:rPr>
          <w:rFonts w:ascii="Arial" w:hAnsi="Arial" w:cs="Arial"/>
          <w:sz w:val="24"/>
          <w:szCs w:val="24"/>
          <w:highlight w:val="yellow"/>
        </w:rPr>
        <w:t>Maris, 1999</w:t>
      </w:r>
      <w:commentRangeEnd w:id="14"/>
      <w:r w:rsidR="00A74075" w:rsidRPr="00A74075">
        <w:rPr>
          <w:rStyle w:val="Refdecomentario"/>
          <w:highlight w:val="yellow"/>
        </w:rPr>
        <w:commentReference w:id="14"/>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5"/>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5"/>
      <w:r w:rsidR="00A74075">
        <w:rPr>
          <w:rStyle w:val="Refdecomentario"/>
        </w:rPr>
        <w:commentReference w:id="15"/>
      </w:r>
      <w:r w:rsidR="004A182B" w:rsidRPr="00D268FF">
        <w:rPr>
          <w:rFonts w:ascii="Arial" w:hAnsi="Arial" w:cs="Arial"/>
          <w:sz w:val="24"/>
          <w:szCs w:val="24"/>
        </w:rPr>
        <w:t xml:space="preserve">), y el R-RUM (modelo unificado de reparación reducida; </w:t>
      </w:r>
      <w:commentRangeStart w:id="16"/>
      <w:r w:rsidR="004A182B" w:rsidRPr="00A74075">
        <w:rPr>
          <w:rFonts w:ascii="Arial" w:hAnsi="Arial" w:cs="Arial"/>
          <w:sz w:val="24"/>
          <w:szCs w:val="24"/>
          <w:highlight w:val="yellow"/>
        </w:rPr>
        <w:t>Hartz, 2002</w:t>
      </w:r>
      <w:commentRangeEnd w:id="16"/>
      <w:r w:rsidR="00A74075">
        <w:rPr>
          <w:rStyle w:val="Refdecomentario"/>
        </w:rPr>
        <w:commentReference w:id="16"/>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7"/>
      <w:r w:rsidR="004A182B" w:rsidRPr="00A74075">
        <w:rPr>
          <w:rFonts w:ascii="Arial" w:hAnsi="Arial" w:cs="Arial"/>
          <w:sz w:val="24"/>
          <w:szCs w:val="24"/>
          <w:highlight w:val="yellow"/>
        </w:rPr>
        <w:t>Henson, Templin &amp; Willse, 2009</w:t>
      </w:r>
      <w:commentRangeEnd w:id="17"/>
      <w:r w:rsidR="00A74075" w:rsidRPr="00A74075">
        <w:rPr>
          <w:rStyle w:val="Refdecomentario"/>
          <w:highlight w:val="yellow"/>
        </w:rPr>
        <w:commentReference w:id="17"/>
      </w:r>
      <w:r w:rsidR="004A182B" w:rsidRPr="00D268FF">
        <w:rPr>
          <w:rFonts w:ascii="Arial" w:hAnsi="Arial" w:cs="Arial"/>
          <w:sz w:val="24"/>
          <w:szCs w:val="24"/>
        </w:rPr>
        <w:t xml:space="preserve">; </w:t>
      </w:r>
      <w:commentRangeStart w:id="18"/>
      <w:r w:rsidR="004A182B" w:rsidRPr="00A37537">
        <w:rPr>
          <w:rFonts w:ascii="Arial" w:hAnsi="Arial" w:cs="Arial"/>
          <w:sz w:val="24"/>
          <w:szCs w:val="24"/>
          <w:highlight w:val="yellow"/>
        </w:rPr>
        <w:t>von Davier, 2005</w:t>
      </w:r>
      <w:commentRangeEnd w:id="18"/>
      <w:r w:rsidR="00A37537">
        <w:rPr>
          <w:rStyle w:val="Refdecomentario"/>
        </w:rPr>
        <w:commentReference w:id="18"/>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el modelo de 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von Davier , 2005</w:t>
      </w:r>
      <w:r w:rsidR="00F75873" w:rsidRPr="00D268FF">
        <w:rPr>
          <w:rFonts w:ascii="Arial" w:hAnsi="Arial" w:cs="Arial"/>
          <w:sz w:val="24"/>
          <w:szCs w:val="24"/>
        </w:rPr>
        <w:t>).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7D596BFA" w14:textId="77777777" w:rsidR="00A37537" w:rsidRDefault="00A37537" w:rsidP="00D268FF">
      <w:pPr>
        <w:spacing w:line="360" w:lineRule="auto"/>
        <w:ind w:firstLine="708"/>
        <w:jc w:val="both"/>
        <w:rPr>
          <w:rFonts w:ascii="Arial" w:hAnsi="Arial" w:cs="Arial"/>
          <w:b/>
          <w:sz w:val="24"/>
          <w:szCs w:val="24"/>
        </w:rPr>
      </w:pPr>
    </w:p>
    <w:p w14:paraId="6A905EA3"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34FA74D1"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086D1E"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w:t>
      </w:r>
      <w:r w:rsidR="005E075A" w:rsidRPr="00D268FF">
        <w:rPr>
          <w:rFonts w:ascii="Arial" w:eastAsiaTheme="minorEastAsia" w:hAnsi="Arial" w:cs="Arial"/>
          <w:sz w:val="24"/>
          <w:szCs w:val="24"/>
        </w:rPr>
        <w:lastRenderedPageBreak/>
        <w:t xml:space="preserve">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086D1E"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086D1E"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086D1E"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086D1E"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D268FF" w:rsidRDefault="007F3FAF" w:rsidP="003879F2">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0F1A638F"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entonces</w:t>
      </w:r>
      <w:r w:rsidRPr="00D268FF">
        <w:t xml:space="preserve"> 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271B3054" w14:textId="7B193FEC" w:rsidR="00A65662" w:rsidRPr="00D268FF" w:rsidRDefault="00263A82" w:rsidP="00D268FF">
      <w:pPr>
        <w:pStyle w:val="parrafos0"/>
        <w:spacing w:after="160" w:line="360" w:lineRule="auto"/>
        <w:ind w:firstLine="0"/>
      </w:pPr>
      <w:r w:rsidRPr="00D268FF">
        <w:lastRenderedPageBreak/>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de agrupación distintos factores </w:t>
      </w:r>
      <w:r w:rsidRPr="00D268FF">
        <w:t>(por ejemplo, región, estado, municipio, zona escolar, modalidad, tipo de organización, entre otr</w:t>
      </w:r>
      <w:r w:rsidR="00C64A59" w:rsidRPr="00D268FF">
        <w:t xml:space="preserve">os), </w:t>
      </w:r>
      <w:r w:rsidRPr="00D268FF">
        <w:t>(</w:t>
      </w:r>
      <w:commentRangeStart w:id="19"/>
      <w:r w:rsidRPr="00A6681B">
        <w:rPr>
          <w:highlight w:val="yellow"/>
        </w:rPr>
        <w:t>INEE, 2015</w:t>
      </w:r>
      <w:commentRangeEnd w:id="19"/>
      <w:r w:rsidR="0097669E">
        <w:rPr>
          <w:rStyle w:val="Refdecomentario"/>
          <w:rFonts w:asciiTheme="minorHAnsi" w:hAnsiTheme="minorHAnsi" w:cstheme="minorBidi"/>
          <w:lang w:eastAsia="en-US"/>
        </w:rPr>
        <w:commentReference w:id="19"/>
      </w:r>
      <w:r w:rsidR="000D24F6">
        <w:t>). El propósito específico tras su desarrollo fue el</w:t>
      </w:r>
      <w:r w:rsidRPr="00D268FF">
        <w:t xml:space="preserve">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356E701" w14:textId="77777777" w:rsidR="000B0C6C" w:rsidRDefault="000B0C6C" w:rsidP="00D268FF">
      <w:pPr>
        <w:spacing w:line="360" w:lineRule="auto"/>
        <w:jc w:val="both"/>
        <w:rPr>
          <w:rFonts w:ascii="Arial" w:hAnsi="Arial" w:cs="Arial"/>
          <w:b/>
          <w:sz w:val="24"/>
          <w:szCs w:val="24"/>
        </w:rPr>
      </w:pPr>
    </w:p>
    <w:p w14:paraId="1BC785CF" w14:textId="4123A65F" w:rsidR="00CB1FD9" w:rsidRPr="00D268FF" w:rsidRDefault="00D143EA" w:rsidP="000B0C6C">
      <w:pPr>
        <w:spacing w:line="360" w:lineRule="auto"/>
        <w:ind w:firstLine="708"/>
        <w:jc w:val="both"/>
        <w:rPr>
          <w:rFonts w:ascii="Arial" w:hAnsi="Arial" w:cs="Arial"/>
          <w:b/>
          <w:sz w:val="24"/>
          <w:szCs w:val="24"/>
        </w:rPr>
      </w:pPr>
      <w:r w:rsidRPr="00D268FF">
        <w:rPr>
          <w:rFonts w:ascii="Arial" w:hAnsi="Arial" w:cs="Arial"/>
          <w:b/>
          <w:sz w:val="24"/>
          <w:szCs w:val="24"/>
        </w:rPr>
        <w:t>Método:</w:t>
      </w:r>
    </w:p>
    <w:p w14:paraId="7EE95167" w14:textId="325204A3"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w:t>
      </w:r>
      <w:r w:rsidR="009C09AB">
        <w:rPr>
          <w:rFonts w:ascii="Arial" w:hAnsi="Arial" w:cs="Arial"/>
          <w:sz w:val="24"/>
          <w:szCs w:val="24"/>
        </w:rPr>
        <w:t xml:space="preserve">de primaria en México tienen a lo largo de las distintas habilidades básicas en </w:t>
      </w:r>
      <w:r w:rsidR="0079413B">
        <w:rPr>
          <w:rFonts w:ascii="Arial" w:hAnsi="Arial" w:cs="Arial"/>
          <w:sz w:val="24"/>
          <w:szCs w:val="24"/>
        </w:rPr>
        <w:t xml:space="preserve">Matemáticas. Para ello se trabajó con </w:t>
      </w:r>
      <w:r w:rsidR="009C09AB">
        <w:rPr>
          <w:rFonts w:ascii="Arial" w:hAnsi="Arial" w:cs="Arial"/>
          <w:sz w:val="24"/>
          <w:szCs w:val="24"/>
        </w:rPr>
        <w:t xml:space="preserve">los datos obtenidos tras la aplicación a gran escala de la </w:t>
      </w:r>
      <w:r w:rsidR="0079413B">
        <w:rPr>
          <w:rFonts w:ascii="Arial" w:hAnsi="Arial" w:cs="Arial"/>
          <w:sz w:val="24"/>
          <w:szCs w:val="24"/>
        </w:rPr>
        <w:t>Prueba de Matemáticas para pr</w:t>
      </w:r>
      <w:r w:rsidR="009C09AB">
        <w:rPr>
          <w:rFonts w:ascii="Arial" w:hAnsi="Arial" w:cs="Arial"/>
          <w:sz w:val="24"/>
          <w:szCs w:val="24"/>
        </w:rPr>
        <w:t>imaria (06) del PLANEA ELCE 2015</w:t>
      </w:r>
      <w:r w:rsidR="0079413B">
        <w:rPr>
          <w:rFonts w:ascii="Arial" w:hAnsi="Arial" w:cs="Arial"/>
          <w:sz w:val="24"/>
          <w:szCs w:val="24"/>
        </w:rPr>
        <w:t xml:space="preserve">, </w:t>
      </w:r>
      <w:r w:rsidR="00027D5F">
        <w:rPr>
          <w:rFonts w:ascii="Arial" w:hAnsi="Arial" w:cs="Arial"/>
          <w:sz w:val="24"/>
          <w:szCs w:val="24"/>
        </w:rPr>
        <w:t>(con</w:t>
      </w:r>
      <w:r w:rsidR="0079413B">
        <w:rPr>
          <w:rFonts w:ascii="Arial" w:hAnsi="Arial" w:cs="Arial"/>
          <w:sz w:val="24"/>
          <w:szCs w:val="24"/>
        </w:rPr>
        <w:t xml:space="preserve"> un</w:t>
      </w:r>
      <w:r w:rsidR="00027D5F">
        <w:rPr>
          <w:rFonts w:ascii="Arial" w:hAnsi="Arial" w:cs="Arial"/>
          <w:sz w:val="24"/>
          <w:szCs w:val="24"/>
        </w:rPr>
        <w:t>a muestra</w:t>
      </w:r>
      <w:r w:rsidR="0079413B">
        <w:rPr>
          <w:rFonts w:ascii="Arial" w:hAnsi="Arial" w:cs="Arial"/>
          <w:sz w:val="24"/>
          <w:szCs w:val="24"/>
        </w:rPr>
        <w:t xml:space="preserve">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w:t>
      </w:r>
      <w:r w:rsidR="00027D5F">
        <w:rPr>
          <w:rFonts w:ascii="Arial" w:hAnsi="Arial" w:cs="Arial"/>
          <w:sz w:val="24"/>
          <w:szCs w:val="24"/>
        </w:rPr>
        <w:t>)</w:t>
      </w:r>
      <w:r w:rsidR="0079413B">
        <w:rPr>
          <w:rFonts w:ascii="Arial" w:hAnsi="Arial" w:cs="Arial"/>
          <w:sz w:val="24"/>
          <w:szCs w:val="24"/>
        </w:rPr>
        <w:t xml:space="preserve">. </w:t>
      </w:r>
      <w:r w:rsidR="007F3FAF" w:rsidRPr="00D268FF">
        <w:rPr>
          <w:rFonts w:ascii="Arial" w:hAnsi="Arial" w:cs="Arial"/>
          <w:sz w:val="24"/>
          <w:szCs w:val="24"/>
          <w:lang w:eastAsia="es-MX"/>
        </w:rPr>
        <w:t xml:space="preserve">Una ventaja colateral de trabajar con </w:t>
      </w:r>
      <w:r w:rsidR="006A444A">
        <w:rPr>
          <w:rFonts w:ascii="Arial" w:hAnsi="Arial" w:cs="Arial"/>
          <w:sz w:val="24"/>
          <w:szCs w:val="24"/>
          <w:lang w:eastAsia="es-MX"/>
        </w:rPr>
        <w:t>esta prueba</w:t>
      </w:r>
      <w:r w:rsidR="007F3FAF" w:rsidRPr="00D268FF">
        <w:rPr>
          <w:rFonts w:ascii="Arial" w:hAnsi="Arial" w:cs="Arial"/>
          <w:sz w:val="24"/>
          <w:szCs w:val="24"/>
          <w:lang w:eastAsia="es-MX"/>
        </w:rPr>
        <w:t xml:space="preserve"> es que se trata de una disciplina ampliamente abordada desde el enfoque propuesto por los CDM (</w:t>
      </w:r>
      <w:commentRangeStart w:id="20"/>
      <w:r w:rsidR="00D143EA" w:rsidRPr="006630C5">
        <w:rPr>
          <w:rFonts w:ascii="Arial" w:hAnsi="Arial" w:cs="Arial"/>
          <w:sz w:val="24"/>
          <w:szCs w:val="24"/>
          <w:highlight w:val="yellow"/>
          <w:lang w:eastAsia="es-MX"/>
        </w:rPr>
        <w:t>Brown y Burton, 1978</w:t>
      </w:r>
      <w:commentRangeEnd w:id="20"/>
      <w:r w:rsidR="006630C5">
        <w:rPr>
          <w:rStyle w:val="Refdecomentario"/>
        </w:rPr>
        <w:commentReference w:id="20"/>
      </w:r>
      <w:r w:rsidR="00D143EA" w:rsidRPr="00D268FF">
        <w:rPr>
          <w:rFonts w:ascii="Arial" w:hAnsi="Arial" w:cs="Arial"/>
          <w:sz w:val="24"/>
          <w:szCs w:val="24"/>
          <w:lang w:eastAsia="es-MX"/>
        </w:rPr>
        <w:t xml:space="preserve">; </w:t>
      </w:r>
      <w:commentRangeStart w:id="21"/>
      <w:r w:rsidR="00D143EA" w:rsidRPr="006630C5">
        <w:rPr>
          <w:rFonts w:ascii="Arial" w:hAnsi="Arial" w:cs="Arial"/>
          <w:sz w:val="24"/>
          <w:szCs w:val="24"/>
          <w:highlight w:val="yellow"/>
          <w:lang w:eastAsia="es-MX"/>
        </w:rPr>
        <w:t>Chen y Macdonald, 2011</w:t>
      </w:r>
      <w:commentRangeEnd w:id="21"/>
      <w:r w:rsidR="006630C5" w:rsidRPr="006630C5">
        <w:rPr>
          <w:rStyle w:val="Refdecomentario"/>
          <w:highlight w:val="yellow"/>
        </w:rPr>
        <w:commentReference w:id="21"/>
      </w:r>
      <w:r w:rsidR="00D143EA" w:rsidRPr="00D268FF">
        <w:rPr>
          <w:rFonts w:ascii="Arial" w:hAnsi="Arial" w:cs="Arial"/>
          <w:sz w:val="24"/>
          <w:szCs w:val="24"/>
          <w:lang w:eastAsia="es-MX"/>
        </w:rPr>
        <w:t xml:space="preserve">; </w:t>
      </w:r>
      <w:commentRangeStart w:id="22"/>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2"/>
      <w:r w:rsidR="006630C5">
        <w:rPr>
          <w:rStyle w:val="Refdecomentario"/>
        </w:rPr>
        <w:commentReference w:id="22"/>
      </w:r>
      <w:r w:rsidR="00D143EA" w:rsidRPr="00D268FF">
        <w:rPr>
          <w:rFonts w:ascii="Arial" w:hAnsi="Arial" w:cs="Arial"/>
          <w:sz w:val="24"/>
          <w:szCs w:val="24"/>
          <w:lang w:eastAsia="es-MX"/>
        </w:rPr>
        <w:t xml:space="preserve">; </w:t>
      </w:r>
      <w:commentRangeStart w:id="23"/>
      <w:r w:rsidR="00D143EA" w:rsidRPr="00F5249B">
        <w:rPr>
          <w:rFonts w:ascii="Arial" w:hAnsi="Arial" w:cs="Arial"/>
          <w:sz w:val="24"/>
          <w:szCs w:val="24"/>
          <w:highlight w:val="yellow"/>
          <w:lang w:eastAsia="es-MX"/>
        </w:rPr>
        <w:t>Ma, Çetin y Green, 2009</w:t>
      </w:r>
      <w:commentRangeEnd w:id="23"/>
      <w:r w:rsidR="00F5249B" w:rsidRPr="00F5249B">
        <w:rPr>
          <w:rStyle w:val="Refdecomentario"/>
          <w:highlight w:val="yellow"/>
        </w:rPr>
        <w:commentReference w:id="23"/>
      </w:r>
      <w:r w:rsidR="00D143EA" w:rsidRPr="00D268FF">
        <w:rPr>
          <w:rFonts w:ascii="Arial" w:hAnsi="Arial" w:cs="Arial"/>
          <w:sz w:val="24"/>
          <w:szCs w:val="24"/>
          <w:lang w:eastAsia="es-MX"/>
        </w:rPr>
        <w:t xml:space="preserve">; </w:t>
      </w:r>
      <w:commentRangeStart w:id="24"/>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24"/>
      <w:r w:rsidR="00F5249B">
        <w:rPr>
          <w:rStyle w:val="Refdecomentario"/>
        </w:rPr>
        <w:commentReference w:id="24"/>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5"/>
      <w:r w:rsidR="00D143EA" w:rsidRPr="00F5249B">
        <w:rPr>
          <w:rFonts w:ascii="Arial" w:hAnsi="Arial" w:cs="Arial"/>
          <w:sz w:val="24"/>
          <w:szCs w:val="24"/>
          <w:highlight w:val="yellow"/>
          <w:lang w:eastAsia="es-MX"/>
        </w:rPr>
        <w:t>Revuelta y Ponsoda, 1998</w:t>
      </w:r>
      <w:commentRangeEnd w:id="25"/>
      <w:r w:rsidR="00F5249B" w:rsidRPr="00F5249B">
        <w:rPr>
          <w:rStyle w:val="Refdecomentario"/>
          <w:highlight w:val="yellow"/>
        </w:rPr>
        <w:commentReference w:id="25"/>
      </w:r>
      <w:r w:rsidR="00D143EA" w:rsidRPr="00D268FF">
        <w:rPr>
          <w:rFonts w:ascii="Arial" w:hAnsi="Arial" w:cs="Arial"/>
          <w:sz w:val="24"/>
          <w:szCs w:val="24"/>
          <w:lang w:eastAsia="es-MX"/>
        </w:rPr>
        <w:t xml:space="preserve">; </w:t>
      </w:r>
      <w:commentRangeStart w:id="26"/>
      <w:r w:rsidR="00D143EA" w:rsidRPr="00F5249B">
        <w:rPr>
          <w:rFonts w:ascii="Arial" w:hAnsi="Arial" w:cs="Arial"/>
          <w:sz w:val="24"/>
          <w:szCs w:val="24"/>
          <w:highlight w:val="yellow"/>
          <w:lang w:eastAsia="es-MX"/>
        </w:rPr>
        <w:t>Romero, Ponsoda y Ximénez, 2008</w:t>
      </w:r>
      <w:commentRangeEnd w:id="26"/>
      <w:r w:rsidR="00F5249B" w:rsidRPr="00F5249B">
        <w:rPr>
          <w:rStyle w:val="Refdecomentario"/>
          <w:highlight w:val="yellow"/>
        </w:rPr>
        <w:commentReference w:id="26"/>
      </w:r>
      <w:r w:rsidR="00D143EA" w:rsidRPr="00D268FF">
        <w:rPr>
          <w:rFonts w:ascii="Arial" w:hAnsi="Arial" w:cs="Arial"/>
          <w:sz w:val="24"/>
          <w:szCs w:val="24"/>
          <w:lang w:eastAsia="es-MX"/>
        </w:rPr>
        <w:t xml:space="preserve">). </w:t>
      </w:r>
    </w:p>
    <w:p w14:paraId="5FB787AE" w14:textId="41B73E26" w:rsidR="003B053D" w:rsidRDefault="0058489F" w:rsidP="000B0C6C">
      <w:pPr>
        <w:spacing w:line="360" w:lineRule="auto"/>
        <w:jc w:val="both"/>
        <w:rPr>
          <w:rFonts w:ascii="Arial" w:hAnsi="Arial" w:cs="Arial"/>
          <w:sz w:val="24"/>
          <w:szCs w:val="24"/>
          <w:lang w:eastAsia="es-MX"/>
        </w:rPr>
      </w:pPr>
      <w:r>
        <w:rPr>
          <w:rFonts w:ascii="Arial" w:hAnsi="Arial" w:cs="Arial"/>
          <w:sz w:val="24"/>
          <w:szCs w:val="24"/>
        </w:rPr>
        <w:t xml:space="preserve">Se realizaron estudios cognitivos </w:t>
      </w:r>
      <w:r w:rsidR="009C09AB">
        <w:rPr>
          <w:rFonts w:ascii="Arial" w:hAnsi="Arial" w:cs="Arial"/>
          <w:sz w:val="24"/>
          <w:szCs w:val="24"/>
        </w:rPr>
        <w:t xml:space="preserve">donde participaron tanto expertos con experiencia en la enseñanza de las matemáticas a nivel primaria, como un grupo de estudiantes que brindó retroalimentación detallada y específica a cada ítem, </w:t>
      </w:r>
      <w:r w:rsidRPr="009C09AB">
        <w:rPr>
          <w:rFonts w:ascii="Arial" w:hAnsi="Arial" w:cs="Arial"/>
          <w:sz w:val="24"/>
          <w:szCs w:val="24"/>
        </w:rPr>
        <w:t>para</w:t>
      </w:r>
      <w:r>
        <w:rPr>
          <w:rFonts w:ascii="Arial" w:hAnsi="Arial" w:cs="Arial"/>
          <w:sz w:val="24"/>
          <w:szCs w:val="24"/>
        </w:rPr>
        <w:t xml:space="preserve"> identificar </w:t>
      </w:r>
      <w:r w:rsidR="000A6A16">
        <w:rPr>
          <w:rFonts w:ascii="Arial" w:hAnsi="Arial" w:cs="Arial"/>
          <w:sz w:val="24"/>
          <w:szCs w:val="24"/>
        </w:rPr>
        <w:t>los procesos de respuesta requeridos, mediante la realización de</w:t>
      </w:r>
      <w:r w:rsidR="009C09AB">
        <w:rPr>
          <w:rFonts w:ascii="Arial" w:hAnsi="Arial" w:cs="Arial"/>
          <w:sz w:val="24"/>
          <w:szCs w:val="24"/>
        </w:rPr>
        <w:t xml:space="preserve"> análisis cognitivo-reticular</w:t>
      </w:r>
      <w:r w:rsidR="000A6A16">
        <w:rPr>
          <w:rFonts w:ascii="Arial" w:hAnsi="Arial" w:cs="Arial"/>
          <w:sz w:val="24"/>
          <w:szCs w:val="24"/>
        </w:rPr>
        <w:t>es</w:t>
      </w:r>
      <w:r w:rsidR="009C09AB">
        <w:rPr>
          <w:rFonts w:ascii="Arial" w:hAnsi="Arial" w:cs="Arial"/>
          <w:sz w:val="24"/>
          <w:szCs w:val="24"/>
        </w:rPr>
        <w:t xml:space="preserve"> y la aplicación de técnicas de pensamiento en voz alta</w:t>
      </w:r>
      <w:r w:rsidR="000A6A16">
        <w:rPr>
          <w:rFonts w:ascii="Arial" w:hAnsi="Arial" w:cs="Arial"/>
          <w:sz w:val="24"/>
          <w:szCs w:val="24"/>
        </w:rPr>
        <w:t xml:space="preserve"> concurrentes y retrospectivo</w:t>
      </w:r>
      <w:r w:rsidR="009C09AB">
        <w:rPr>
          <w:rFonts w:ascii="Arial" w:hAnsi="Arial" w:cs="Arial"/>
          <w:sz w:val="24"/>
          <w:szCs w:val="24"/>
        </w:rPr>
        <w:t xml:space="preserve">s, </w:t>
      </w:r>
      <w:r w:rsidR="009C09AB" w:rsidRPr="00D268FF">
        <w:rPr>
          <w:rFonts w:ascii="Arial" w:hAnsi="Arial" w:cs="Arial"/>
          <w:sz w:val="24"/>
          <w:szCs w:val="24"/>
          <w:lang w:eastAsia="es-MX"/>
        </w:rPr>
        <w:t>(</w:t>
      </w:r>
      <w:commentRangeStart w:id="27"/>
      <w:r w:rsidR="009C09AB" w:rsidRPr="00BE7402">
        <w:rPr>
          <w:rFonts w:ascii="Arial" w:hAnsi="Arial" w:cs="Arial"/>
          <w:sz w:val="24"/>
          <w:szCs w:val="24"/>
          <w:highlight w:val="yellow"/>
          <w:lang w:eastAsia="es-MX"/>
        </w:rPr>
        <w:t>Ericsson y Simon, 1984, 1993</w:t>
      </w:r>
      <w:commentRangeEnd w:id="27"/>
      <w:r w:rsidR="009C09AB">
        <w:rPr>
          <w:rStyle w:val="Refdecomentario"/>
        </w:rPr>
        <w:commentReference w:id="27"/>
      </w:r>
      <w:r w:rsidR="009C09AB" w:rsidRPr="00D268FF">
        <w:rPr>
          <w:rFonts w:ascii="Arial" w:hAnsi="Arial" w:cs="Arial"/>
          <w:sz w:val="24"/>
          <w:szCs w:val="24"/>
          <w:lang w:eastAsia="es-MX"/>
        </w:rPr>
        <w:t xml:space="preserve">; </w:t>
      </w:r>
      <w:commentRangeStart w:id="28"/>
      <w:r w:rsidR="009C09AB" w:rsidRPr="00122166">
        <w:rPr>
          <w:rFonts w:ascii="Arial" w:hAnsi="Arial" w:cs="Arial"/>
          <w:sz w:val="24"/>
          <w:szCs w:val="24"/>
          <w:highlight w:val="yellow"/>
          <w:lang w:eastAsia="es-MX"/>
        </w:rPr>
        <w:t>Leighton, 2009</w:t>
      </w:r>
      <w:commentRangeEnd w:id="28"/>
      <w:r w:rsidR="009C09AB" w:rsidRPr="00122166">
        <w:rPr>
          <w:rStyle w:val="Refdecomentario"/>
          <w:highlight w:val="yellow"/>
        </w:rPr>
        <w:commentReference w:id="28"/>
      </w:r>
      <w:r w:rsidR="009C09AB" w:rsidRPr="00D268FF">
        <w:rPr>
          <w:rFonts w:ascii="Arial" w:hAnsi="Arial" w:cs="Arial"/>
          <w:sz w:val="24"/>
          <w:szCs w:val="24"/>
          <w:lang w:eastAsia="es-MX"/>
        </w:rPr>
        <w:t xml:space="preserve">; </w:t>
      </w:r>
      <w:commentRangeStart w:id="29"/>
      <w:r w:rsidR="009C09AB" w:rsidRPr="001F6400">
        <w:rPr>
          <w:rFonts w:ascii="Arial" w:hAnsi="Arial" w:cs="Arial"/>
          <w:sz w:val="24"/>
          <w:szCs w:val="24"/>
          <w:highlight w:val="yellow"/>
          <w:lang w:eastAsia="es-MX"/>
        </w:rPr>
        <w:t>Leighton y Gierl, 2007</w:t>
      </w:r>
      <w:commentRangeEnd w:id="29"/>
      <w:r w:rsidR="009C09AB" w:rsidRPr="001F6400">
        <w:rPr>
          <w:rStyle w:val="Refdecomentario"/>
          <w:highlight w:val="yellow"/>
        </w:rPr>
        <w:commentReference w:id="29"/>
      </w:r>
      <w:r w:rsidR="009C09AB" w:rsidRPr="00D268FF">
        <w:rPr>
          <w:rFonts w:ascii="Arial" w:hAnsi="Arial" w:cs="Arial"/>
          <w:sz w:val="24"/>
          <w:szCs w:val="24"/>
          <w:lang w:eastAsia="es-MX"/>
        </w:rPr>
        <w:t>)</w:t>
      </w:r>
      <w:r w:rsidR="000B0C6C" w:rsidRPr="000B0C6C">
        <w:rPr>
          <w:rFonts w:ascii="Arial" w:hAnsi="Arial" w:cs="Arial"/>
          <w:sz w:val="24"/>
          <w:szCs w:val="24"/>
          <w:lang w:eastAsia="es-MX"/>
        </w:rPr>
        <w:t xml:space="preserve">. </w:t>
      </w:r>
    </w:p>
    <w:p w14:paraId="35C3603E" w14:textId="27A243CF" w:rsidR="000B0C6C" w:rsidRPr="003B053D" w:rsidRDefault="003B053D" w:rsidP="003B053D">
      <w:pPr>
        <w:spacing w:line="360" w:lineRule="auto"/>
        <w:jc w:val="both"/>
        <w:rPr>
          <w:rFonts w:ascii="Arial" w:hAnsi="Arial" w:cs="Arial"/>
          <w:sz w:val="24"/>
          <w:szCs w:val="24"/>
          <w:lang w:eastAsia="es-MX"/>
        </w:rPr>
      </w:pPr>
      <w:r>
        <w:rPr>
          <w:rFonts w:ascii="Arial" w:hAnsi="Arial" w:cs="Arial"/>
          <w:sz w:val="24"/>
          <w:szCs w:val="24"/>
          <w:lang w:eastAsia="es-MX"/>
        </w:rPr>
        <w:lastRenderedPageBreak/>
        <w:t xml:space="preserve">Una vez verificada la correspondencia entre los modelos de respuesta identificados por los expertos y </w:t>
      </w:r>
      <w:r w:rsidR="000A6A16">
        <w:rPr>
          <w:rFonts w:ascii="Arial" w:hAnsi="Arial" w:cs="Arial"/>
          <w:sz w:val="24"/>
          <w:szCs w:val="24"/>
          <w:lang w:eastAsia="es-MX"/>
        </w:rPr>
        <w:t>por los</w:t>
      </w:r>
      <w:r>
        <w:rPr>
          <w:rFonts w:ascii="Arial" w:hAnsi="Arial" w:cs="Arial"/>
          <w:sz w:val="24"/>
          <w:szCs w:val="24"/>
          <w:lang w:eastAsia="es-MX"/>
        </w:rPr>
        <w:t xml:space="preserve"> estudiantes</w:t>
      </w:r>
      <w:r w:rsidR="000A6A16">
        <w:rPr>
          <w:rFonts w:ascii="Arial" w:hAnsi="Arial" w:cs="Arial"/>
          <w:sz w:val="24"/>
          <w:szCs w:val="24"/>
          <w:lang w:eastAsia="es-MX"/>
        </w:rPr>
        <w:t xml:space="preserve"> evaluados</w:t>
      </w:r>
      <w:r>
        <w:rPr>
          <w:rFonts w:ascii="Arial" w:hAnsi="Arial" w:cs="Arial"/>
          <w:sz w:val="24"/>
          <w:szCs w:val="24"/>
          <w:lang w:eastAsia="es-MX"/>
        </w:rPr>
        <w:t xml:space="preserve">, </w:t>
      </w:r>
      <w:bookmarkStart w:id="30" w:name="_Toc346562903"/>
      <w:bookmarkStart w:id="31" w:name="_Toc346563595"/>
      <w:r w:rsidR="000B0C6C" w:rsidRPr="003B053D">
        <w:rPr>
          <w:rFonts w:ascii="Arial" w:hAnsi="Arial" w:cs="Arial"/>
          <w:sz w:val="24"/>
          <w:szCs w:val="24"/>
          <w:lang w:eastAsia="es-MX"/>
        </w:rPr>
        <w:t xml:space="preserve">se </w:t>
      </w:r>
      <w:r w:rsidR="00016B44" w:rsidRPr="003B053D">
        <w:rPr>
          <w:rFonts w:ascii="Arial" w:hAnsi="Arial" w:cs="Arial"/>
          <w:sz w:val="24"/>
          <w:szCs w:val="24"/>
          <w:lang w:eastAsia="es-MX"/>
        </w:rPr>
        <w:t>desarrolló</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un</w:t>
      </w:r>
      <w:r w:rsidR="000B0C6C" w:rsidRPr="003B053D">
        <w:rPr>
          <w:rFonts w:ascii="Arial" w:hAnsi="Arial" w:cs="Arial"/>
          <w:sz w:val="24"/>
          <w:szCs w:val="24"/>
          <w:lang w:eastAsia="es-MX"/>
        </w:rPr>
        <w:t xml:space="preserve"> modelo cognitivo que diera cuenta de las habilidades, conocimientos y procesos cognitivos </w:t>
      </w:r>
      <w:r w:rsidR="000A6A16">
        <w:rPr>
          <w:rFonts w:ascii="Arial" w:hAnsi="Arial" w:cs="Arial"/>
          <w:sz w:val="24"/>
          <w:szCs w:val="24"/>
          <w:lang w:eastAsia="es-MX"/>
        </w:rPr>
        <w:t>involucrados en la resolución de</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 xml:space="preserve">cada ítem contenido </w:t>
      </w:r>
      <w:r w:rsidR="000B0C6C" w:rsidRPr="003B053D">
        <w:rPr>
          <w:rFonts w:ascii="Arial" w:hAnsi="Arial" w:cs="Arial"/>
          <w:sz w:val="24"/>
          <w:szCs w:val="24"/>
          <w:lang w:eastAsia="es-MX"/>
        </w:rPr>
        <w:t>la prueba.</w:t>
      </w:r>
      <w:r>
        <w:rPr>
          <w:rFonts w:ascii="Arial" w:hAnsi="Arial" w:cs="Arial"/>
          <w:sz w:val="24"/>
          <w:szCs w:val="24"/>
          <w:lang w:eastAsia="es-MX"/>
        </w:rPr>
        <w:t xml:space="preserve"> De esta forma, se construyó una matriz Q que diera cuenta de l</w:t>
      </w:r>
      <w:r w:rsidR="000B0C6C" w:rsidRPr="003B053D">
        <w:rPr>
          <w:rFonts w:ascii="Arial" w:hAnsi="Arial" w:cs="Arial"/>
          <w:sz w:val="24"/>
          <w:szCs w:val="24"/>
          <w:lang w:eastAsia="es-MX"/>
        </w:rPr>
        <w:t>a</w:t>
      </w:r>
      <w:r w:rsidR="000A6A16">
        <w:rPr>
          <w:rFonts w:ascii="Arial" w:hAnsi="Arial" w:cs="Arial"/>
          <w:sz w:val="24"/>
          <w:szCs w:val="24"/>
          <w:lang w:eastAsia="es-MX"/>
        </w:rPr>
        <w:t>s</w:t>
      </w:r>
      <w:r w:rsidR="000B0C6C" w:rsidRPr="003B053D">
        <w:rPr>
          <w:rFonts w:ascii="Arial" w:hAnsi="Arial" w:cs="Arial"/>
          <w:sz w:val="24"/>
          <w:szCs w:val="24"/>
          <w:lang w:eastAsia="es-MX"/>
        </w:rPr>
        <w:t xml:space="preserve"> relaciones existentes entre los ítems y los atributos u operaciones cognitivas sustantivas </w:t>
      </w:r>
      <w:r w:rsidR="00716423">
        <w:rPr>
          <w:rFonts w:ascii="Arial" w:hAnsi="Arial" w:cs="Arial"/>
          <w:sz w:val="24"/>
          <w:szCs w:val="24"/>
          <w:lang w:eastAsia="es-MX"/>
        </w:rPr>
        <w:t>identificadas en los</w:t>
      </w:r>
      <w:r w:rsidR="000A6A16">
        <w:rPr>
          <w:rFonts w:ascii="Arial" w:hAnsi="Arial" w:cs="Arial"/>
          <w:sz w:val="24"/>
          <w:szCs w:val="24"/>
          <w:lang w:eastAsia="es-MX"/>
        </w:rPr>
        <w:t xml:space="preserve"> estudio</w:t>
      </w:r>
      <w:r w:rsidR="00716423">
        <w:rPr>
          <w:rFonts w:ascii="Arial" w:hAnsi="Arial" w:cs="Arial"/>
          <w:sz w:val="24"/>
          <w:szCs w:val="24"/>
          <w:lang w:eastAsia="es-MX"/>
        </w:rPr>
        <w:t>s</w:t>
      </w:r>
      <w:r w:rsidR="000A6A16">
        <w:rPr>
          <w:rFonts w:ascii="Arial" w:hAnsi="Arial" w:cs="Arial"/>
          <w:sz w:val="24"/>
          <w:szCs w:val="24"/>
          <w:lang w:eastAsia="es-MX"/>
        </w:rPr>
        <w:t xml:space="preserve"> cognitivo</w:t>
      </w:r>
      <w:r w:rsidR="00716423">
        <w:rPr>
          <w:rFonts w:ascii="Arial" w:hAnsi="Arial" w:cs="Arial"/>
          <w:sz w:val="24"/>
          <w:szCs w:val="24"/>
          <w:lang w:eastAsia="es-MX"/>
        </w:rPr>
        <w:t>s</w:t>
      </w:r>
      <w:r w:rsidR="000B0C6C" w:rsidRPr="003B053D">
        <w:rPr>
          <w:rFonts w:ascii="Arial" w:hAnsi="Arial" w:cs="Arial"/>
          <w:sz w:val="24"/>
          <w:szCs w:val="24"/>
          <w:lang w:eastAsia="es-MX"/>
        </w:rPr>
        <w:t>, (Rupp, Templin, y Henson, 2010)</w:t>
      </w:r>
      <w:r w:rsidR="00423C26">
        <w:rPr>
          <w:rFonts w:ascii="Arial" w:hAnsi="Arial" w:cs="Arial"/>
          <w:sz w:val="24"/>
          <w:szCs w:val="24"/>
          <w:lang w:eastAsia="es-MX"/>
        </w:rPr>
        <w:t>, con un total de 35 habilidades cognitivas agrupadas a lo largo de tres grandes ejes temáticos</w:t>
      </w:r>
      <w:r w:rsidR="000B0C6C" w:rsidRPr="003B053D">
        <w:rPr>
          <w:rFonts w:ascii="Arial" w:hAnsi="Arial" w:cs="Arial"/>
          <w:sz w:val="24"/>
          <w:szCs w:val="24"/>
          <w:lang w:eastAsia="es-MX"/>
        </w:rPr>
        <w:t xml:space="preserve">. </w:t>
      </w:r>
    </w:p>
    <w:p w14:paraId="5C6BCD95" w14:textId="2953D119" w:rsidR="00F53C40" w:rsidRDefault="00407A05" w:rsidP="00F53C40">
      <w:pPr>
        <w:pStyle w:val="parrafos0"/>
        <w:spacing w:after="160" w:line="360" w:lineRule="auto"/>
        <w:ind w:firstLine="0"/>
      </w:pPr>
      <w:bookmarkStart w:id="32" w:name="_Toc346562904"/>
      <w:bookmarkStart w:id="33" w:name="_Toc346563596"/>
      <w:bookmarkEnd w:id="30"/>
      <w:bookmarkEnd w:id="31"/>
      <w:r>
        <w:t>S</w:t>
      </w:r>
      <w:r w:rsidR="00CB04DD" w:rsidRPr="00D268FF">
        <w:t>e realizó un</w:t>
      </w:r>
      <w:r w:rsidR="00D143EA" w:rsidRPr="00D268FF">
        <w:t xml:space="preserve"> análisis de estructura interna mediante</w:t>
      </w:r>
      <w:r w:rsidR="00CB04DD" w:rsidRPr="00D268FF">
        <w:t xml:space="preserve"> </w:t>
      </w:r>
      <w:r w:rsidR="00423C26">
        <w:t>a</w:t>
      </w:r>
      <w:r w:rsidR="00D143EA" w:rsidRPr="00D268FF">
        <w:t xml:space="preserve">nálisis </w:t>
      </w:r>
      <w:r w:rsidR="00423C26">
        <w:t>f</w:t>
      </w:r>
      <w:r w:rsidR="00D143EA" w:rsidRPr="00D268FF">
        <w:t>actorial</w:t>
      </w:r>
      <w:r w:rsidR="00CB04DD" w:rsidRPr="00D268FF">
        <w:t>es</w:t>
      </w:r>
      <w:r w:rsidR="00423C26">
        <w:t xml:space="preserve"> e</w:t>
      </w:r>
      <w:r w:rsidR="00D143EA" w:rsidRPr="00D268FF">
        <w:t>xploratorio</w:t>
      </w:r>
      <w:r w:rsidR="00CB04DD" w:rsidRPr="00D268FF">
        <w:t>s</w:t>
      </w:r>
      <w:r w:rsidR="00D143EA" w:rsidRPr="00D268FF">
        <w:t xml:space="preserve"> (AFE) con el método de estimación de mínimos cuadrados ponder</w:t>
      </w:r>
      <w:r>
        <w:t xml:space="preserve">ados para variables categóricas, </w:t>
      </w:r>
      <w:r w:rsidR="00423C26">
        <w:t>utilizando para ello</w:t>
      </w:r>
      <w:r>
        <w:t xml:space="preserve"> </w:t>
      </w:r>
      <w:r w:rsidR="00D268FF" w:rsidRPr="00D268FF">
        <w:t>una submuestra aleatoria de 5000 estudiantes dentro de la base d</w:t>
      </w:r>
      <w:r w:rsidR="00423C26">
        <w:t xml:space="preserve">e datos disponible y </w:t>
      </w:r>
      <w:r w:rsidR="00263A82" w:rsidRPr="00D268FF">
        <w:t>los paquetes</w:t>
      </w:r>
      <w:r w:rsidR="00D143EA" w:rsidRPr="00D268FF">
        <w:t xml:space="preserve"> </w:t>
      </w:r>
      <w:r w:rsidR="00D143EA" w:rsidRPr="00D268FF">
        <w:rPr>
          <w:i/>
        </w:rPr>
        <w:t>nFactors</w:t>
      </w:r>
      <w:r w:rsidR="00D143EA" w:rsidRPr="00D268FF">
        <w:t xml:space="preserve"> y </w:t>
      </w:r>
      <w:r w:rsidR="00D143EA" w:rsidRPr="00D268FF">
        <w:rPr>
          <w:i/>
        </w:rPr>
        <w:t>psych</w:t>
      </w:r>
      <w:r w:rsidR="00263A82" w:rsidRPr="00D268FF">
        <w:t xml:space="preserve"> de R</w:t>
      </w:r>
      <w:r w:rsidR="00D143EA" w:rsidRPr="00D268FF">
        <w:t xml:space="preserve"> (</w:t>
      </w:r>
      <w:r w:rsidR="00D143EA" w:rsidRPr="00427AF0">
        <w:rPr>
          <w:highlight w:val="lightGray"/>
        </w:rPr>
        <w:t>Ihaka, R. y Gentleman, R., 1996</w:t>
      </w:r>
      <w:r w:rsidR="00EF7A8A">
        <w:t xml:space="preserve">; </w:t>
      </w:r>
      <w:commentRangeStart w:id="34"/>
      <w:r w:rsidR="00EF7A8A" w:rsidRPr="00EF7A8A">
        <w:rPr>
          <w:highlight w:val="yellow"/>
        </w:rPr>
        <w:t>Revelle, W., 20111</w:t>
      </w:r>
      <w:r w:rsidR="00EF7A8A">
        <w:t xml:space="preserve">, </w:t>
      </w:r>
      <w:commentRangeEnd w:id="34"/>
      <w:r w:rsidR="00EF7A8A">
        <w:rPr>
          <w:rStyle w:val="Refdecomentario"/>
          <w:rFonts w:asciiTheme="minorHAnsi" w:hAnsiTheme="minorHAnsi" w:cstheme="minorBidi"/>
          <w:lang w:eastAsia="en-US"/>
        </w:rPr>
        <w:commentReference w:id="34"/>
      </w:r>
      <w:commentRangeStart w:id="35"/>
      <w:r w:rsidR="00EF7A8A" w:rsidRPr="00EF7A8A">
        <w:rPr>
          <w:highlight w:val="yellow"/>
        </w:rPr>
        <w:t>Raiche, G, Magis, D., Raiche, M. G., 2013</w:t>
      </w:r>
      <w:commentRangeEnd w:id="35"/>
      <w:r w:rsidR="00EF7A8A">
        <w:rPr>
          <w:rStyle w:val="Refdecomentario"/>
          <w:rFonts w:asciiTheme="minorHAnsi" w:hAnsiTheme="minorHAnsi" w:cstheme="minorBidi"/>
          <w:lang w:eastAsia="en-US"/>
        </w:rPr>
        <w:commentReference w:id="35"/>
      </w:r>
      <w:r w:rsidR="00D143EA" w:rsidRPr="00D268FF">
        <w:t xml:space="preserve">). Los indicadores de ajuste absoluto que se emplearon </w:t>
      </w:r>
      <w:r w:rsidR="00AE0916" w:rsidRPr="00D268FF">
        <w:t>fueron</w:t>
      </w:r>
      <w:r w:rsidR="00D143EA" w:rsidRPr="00D268FF">
        <w:t xml:space="preserve"> la raíz de los residuos cuadráticos promedios estandarizados (SRMR) y la raíz del error cuadrático promedio de aproximació</w:t>
      </w:r>
      <w:r w:rsidR="00AE0916" w:rsidRPr="00D268FF">
        <w:t>n (RMSEA), mismos que de acuerdo a la literatura</w:t>
      </w:r>
      <w:r w:rsidR="00D143EA" w:rsidRPr="00D268FF">
        <w:t xml:space="preserve"> deben ser inferiores a 0,05 para </w:t>
      </w:r>
      <w:r w:rsidR="00AE0916" w:rsidRPr="00D268FF">
        <w:t>poder asumir</w:t>
      </w:r>
      <w:r w:rsidR="00D143EA" w:rsidRPr="00D268FF">
        <w:t xml:space="preserve"> un buen ajuste de los modelos factoriales</w:t>
      </w:r>
      <w:r w:rsidR="00423C26">
        <w:t xml:space="preserve"> </w:t>
      </w:r>
      <w:r w:rsidR="00423C26" w:rsidRPr="00423C26">
        <w:rPr>
          <w:highlight w:val="yellow"/>
        </w:rPr>
        <w:t>(referencia)</w:t>
      </w:r>
      <w:r w:rsidR="00D143EA" w:rsidRPr="00D268FF">
        <w:t>.</w:t>
      </w:r>
      <w:r w:rsidR="0076325B">
        <w:t xml:space="preserve"> Por cada eje temático identificado se realizó </w:t>
      </w:r>
      <w:r w:rsidR="00D143EA" w:rsidRPr="00D268FF">
        <w:t xml:space="preserve">un análisis factorial exploratorio con el fin de comprobar la </w:t>
      </w:r>
      <w:r w:rsidR="0076325B">
        <w:t xml:space="preserve">presencia de una sola </w:t>
      </w:r>
      <w:r w:rsidR="00D143EA" w:rsidRPr="00D268FF">
        <w:t xml:space="preserve">dimensión dominante. </w:t>
      </w:r>
    </w:p>
    <w:p w14:paraId="7313376C" w14:textId="0347B910" w:rsidR="00D143EA" w:rsidRPr="00D268FF" w:rsidRDefault="00CE6D97" w:rsidP="00D268FF">
      <w:pPr>
        <w:pStyle w:val="parrafos0"/>
        <w:spacing w:after="160" w:line="360" w:lineRule="auto"/>
        <w:ind w:firstLine="0"/>
      </w:pPr>
      <w:r w:rsidRPr="00D268FF">
        <w:t xml:space="preserve">Finalmente,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36"/>
      <w:r w:rsidR="00C13CA7" w:rsidRPr="00C13CA7">
        <w:rPr>
          <w:highlight w:val="yellow"/>
        </w:rPr>
        <w:t>George, A., Robitzcsh, A., Kiefer, T., Gross, J. &amp; Ünlü, A., 2016</w:t>
      </w:r>
      <w:commentRangeEnd w:id="36"/>
      <w:r w:rsidR="00C13CA7" w:rsidRPr="00C13CA7">
        <w:rPr>
          <w:rStyle w:val="Refdecomentario"/>
          <w:rFonts w:asciiTheme="minorHAnsi" w:hAnsiTheme="minorHAnsi" w:cstheme="minorBidi"/>
          <w:highlight w:val="yellow"/>
          <w:lang w:eastAsia="en-US"/>
        </w:rPr>
        <w:commentReference w:id="36"/>
      </w:r>
      <w:r w:rsidR="0068366D">
        <w:t xml:space="preserve">).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 xml:space="preserve">DINO, evaluar más </w:t>
      </w:r>
      <w:bookmarkStart w:id="37" w:name="_GoBack"/>
      <w:bookmarkEnd w:id="37"/>
      <w:r w:rsidRPr="0068366D">
        <w:rPr>
          <w:highlight w:val="yellow"/>
        </w:rPr>
        <w:t>modelos</w:t>
      </w:r>
      <w:r>
        <w:t>)</w:t>
      </w:r>
      <w:r w:rsidR="00267A28">
        <w:t>.</w:t>
      </w:r>
    </w:p>
    <w:p w14:paraId="1CB5ECB2" w14:textId="77777777" w:rsidR="00016B44" w:rsidRPr="00D268FF" w:rsidRDefault="00016B44" w:rsidP="00016B44">
      <w:pPr>
        <w:spacing w:line="360" w:lineRule="auto"/>
        <w:jc w:val="both"/>
        <w:rPr>
          <w:rFonts w:ascii="Arial" w:hAnsi="Arial" w:cs="Arial"/>
          <w:sz w:val="24"/>
          <w:szCs w:val="24"/>
          <w:lang w:eastAsia="es-MX"/>
        </w:rPr>
      </w:pPr>
      <w:r>
        <w:rPr>
          <w:rFonts w:ascii="Arial" w:hAnsi="Arial" w:cs="Arial"/>
          <w:sz w:val="24"/>
          <w:szCs w:val="24"/>
        </w:rPr>
        <w:lastRenderedPageBreak/>
        <w:t>Como resultado de dicha estimación, se obtuvieron perfiles diagnósticos individualizados por alumno, por centro escolar y por estado, mismos que fungieron como insumo principal para la realización de un primer Diagnóstico Nacional de las habilidades básicas de Matemáticas en alumnos de sexto de primaria.</w:t>
      </w:r>
    </w:p>
    <w:p w14:paraId="0F898267" w14:textId="77777777" w:rsidR="0076325B" w:rsidRDefault="0076325B" w:rsidP="00D268FF">
      <w:pPr>
        <w:pStyle w:val="Subttulos"/>
        <w:spacing w:before="0" w:after="160" w:line="360" w:lineRule="auto"/>
        <w:rPr>
          <w:rFonts w:cs="Arial"/>
          <w:sz w:val="24"/>
          <w:szCs w:val="24"/>
          <w:lang w:val="es-MX"/>
        </w:rPr>
      </w:pPr>
      <w:bookmarkStart w:id="38" w:name="_Toc506458157"/>
      <w:bookmarkStart w:id="39" w:name="_Toc507057079"/>
      <w:bookmarkEnd w:id="32"/>
      <w:bookmarkEnd w:id="33"/>
    </w:p>
    <w:p w14:paraId="2CBAAF81" w14:textId="77777777" w:rsidR="00D268FF" w:rsidRDefault="00545AF8" w:rsidP="00D268FF">
      <w:pPr>
        <w:pStyle w:val="Subttulos"/>
        <w:spacing w:before="0" w:after="160" w:line="360" w:lineRule="auto"/>
        <w:rPr>
          <w:rFonts w:cs="Arial"/>
          <w:sz w:val="24"/>
          <w:szCs w:val="24"/>
          <w:lang w:val="es-MX"/>
        </w:rPr>
      </w:pPr>
      <w:r w:rsidRPr="00D268FF">
        <w:rPr>
          <w:rFonts w:cs="Arial"/>
          <w:sz w:val="24"/>
          <w:szCs w:val="24"/>
          <w:lang w:val="es-MX"/>
        </w:rPr>
        <w:t xml:space="preserve">Resultados </w:t>
      </w:r>
      <w:bookmarkEnd w:id="38"/>
      <w:bookmarkEnd w:id="39"/>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3E8E90BF"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w:t>
      </w:r>
      <w:r w:rsidR="00326C46">
        <w:lastRenderedPageBreak/>
        <w:t xml:space="preserve">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C13CA7">
        <w:rPr>
          <w:highlight w:val="cyan"/>
          <w:lang w:val="es-ES"/>
        </w:rPr>
        <w:t xml:space="preserve">Figura </w:t>
      </w:r>
      <w:r w:rsidR="00C13CA7" w:rsidRPr="00C13CA7">
        <w:rPr>
          <w:highlight w:val="cyan"/>
          <w:lang w:val="es-ES"/>
        </w:rPr>
        <w:t>3</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6EAF1578" w14:textId="1A942236" w:rsidR="00545AF8" w:rsidRPr="009E6AA5" w:rsidRDefault="009E6AA5" w:rsidP="009E6AA5">
      <w:pPr>
        <w:pStyle w:val="parrafos0"/>
        <w:spacing w:after="160" w:line="360" w:lineRule="auto"/>
        <w:ind w:firstLine="708"/>
        <w:rPr>
          <w:b/>
        </w:rPr>
      </w:pPr>
      <w:bookmarkStart w:id="40" w:name="_Toc507057085"/>
      <w:r w:rsidRPr="009E6AA5">
        <w:rPr>
          <w:rFonts w:eastAsiaTheme="majorEastAsia"/>
          <w:b/>
          <w:bCs/>
          <w:lang w:eastAsia="en-US"/>
        </w:rPr>
        <w:t>M</w:t>
      </w:r>
      <w:r w:rsidR="00545AF8" w:rsidRPr="009E6AA5">
        <w:rPr>
          <w:b/>
        </w:rPr>
        <w:t>odelamiento matemático de sub-tareas</w:t>
      </w:r>
      <w:bookmarkEnd w:id="40"/>
      <w:r w:rsidR="00545AF8" w:rsidRPr="009E6AA5">
        <w:rPr>
          <w:b/>
        </w:rPr>
        <w:t xml:space="preserve"> de respuesta</w:t>
      </w:r>
    </w:p>
    <w:p w14:paraId="4DD7960D" w14:textId="7CA031EF"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41"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B85480">
        <w:rPr>
          <w:b/>
        </w:rPr>
        <w:t>4</w:t>
      </w:r>
      <w:r w:rsidR="00545AF8" w:rsidRPr="00D268FF">
        <w:t>).</w:t>
      </w:r>
    </w:p>
    <w:p w14:paraId="62A45B7E" w14:textId="64568BCF" w:rsidR="00545AF8" w:rsidRPr="00D268FF" w:rsidRDefault="008C3782" w:rsidP="00D268FF">
      <w:pPr>
        <w:pStyle w:val="Titulotablas"/>
        <w:spacing w:after="160" w:line="360" w:lineRule="auto"/>
        <w:rPr>
          <w:rFonts w:cs="Arial"/>
          <w:lang w:val="es-MX"/>
        </w:rPr>
      </w:pPr>
      <w:bookmarkStart w:id="42" w:name="_Toc507056959"/>
      <w:r w:rsidRPr="00B85480">
        <w:rPr>
          <w:rFonts w:cs="Arial"/>
          <w:b/>
          <w:highlight w:val="cyan"/>
          <w:lang w:val="es-MX"/>
        </w:rPr>
        <w:t xml:space="preserve">Tabla </w:t>
      </w:r>
      <w:r w:rsidR="00B85480">
        <w:rPr>
          <w:rFonts w:cs="Arial"/>
          <w:b/>
          <w:highlight w:val="cyan"/>
          <w:lang w:val="es-MX"/>
        </w:rPr>
        <w:t>4</w:t>
      </w:r>
      <w:r w:rsidR="00545AF8" w:rsidRPr="00B85480">
        <w:rPr>
          <w:rFonts w:cs="Arial"/>
          <w:b/>
          <w:highlight w:val="cyan"/>
          <w:lang w:val="es-MX"/>
        </w:rPr>
        <w:t>.</w:t>
      </w:r>
      <w:r w:rsidR="00545AF8" w:rsidRPr="00D268FF">
        <w:rPr>
          <w:rFonts w:cs="Arial"/>
          <w:lang w:val="es-MX"/>
        </w:rPr>
        <w:t xml:space="preserve"> Esquema del modelo cognitivo de procesos de respuesta del ítem PMA01</w:t>
      </w:r>
      <w:bookmarkEnd w:id="42"/>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5F540FAC"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00B85480" w:rsidRPr="00B85480">
        <w:rPr>
          <w:b/>
          <w:highlight w:val="cyan"/>
        </w:rPr>
        <w:t xml:space="preserve">Tabla </w:t>
      </w:r>
      <w:r w:rsidR="00B85480">
        <w:rPr>
          <w:b/>
        </w:rPr>
        <w:t>5</w:t>
      </w:r>
      <w:r>
        <w:t>.</w:t>
      </w:r>
    </w:p>
    <w:p w14:paraId="11B92BE2" w14:textId="50B15DC2" w:rsidR="00A204B8" w:rsidRPr="00D268FF" w:rsidRDefault="00A204B8" w:rsidP="00A204B8">
      <w:pPr>
        <w:pStyle w:val="Titulotablas"/>
        <w:spacing w:after="160" w:line="360" w:lineRule="auto"/>
        <w:rPr>
          <w:rFonts w:cs="Arial"/>
          <w:lang w:val="es-MX"/>
        </w:rPr>
      </w:pPr>
      <w:r w:rsidRPr="00B85480">
        <w:rPr>
          <w:rFonts w:cs="Arial"/>
          <w:b/>
          <w:highlight w:val="cyan"/>
          <w:lang w:val="es-MX"/>
        </w:rPr>
        <w:t xml:space="preserve">Tabla </w:t>
      </w:r>
      <w:r w:rsidR="00B85480">
        <w:rPr>
          <w:rFonts w:cs="Arial"/>
          <w:b/>
          <w:lang w:val="es-MX"/>
        </w:rPr>
        <w:t>5</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43" w:name="_Toc506915322"/>
      <w:bookmarkStart w:id="44"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45" w:name="_Toc506796626"/>
      <w:bookmarkStart w:id="46" w:name="_Toc507057074"/>
      <w:bookmarkEnd w:id="43"/>
      <w:bookmarkEnd w:id="44"/>
    </w:p>
    <w:bookmarkEnd w:id="45"/>
    <w:bookmarkEnd w:id="46"/>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47"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47"/>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48"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48"/>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9"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50" w:name="_Toc507056964"/>
      <w:bookmarkEnd w:id="49"/>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51" w:name="_Toc507056965"/>
      <w:bookmarkEnd w:id="50"/>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51"/>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Bejar, I. (2002). Item generation: From conception to implementation. In S. H. Irvine and P. C. Kyllonen (Eds.), </w:t>
      </w:r>
      <w:r w:rsidRPr="008F5488">
        <w:rPr>
          <w:i/>
          <w:lang w:val="en-US"/>
        </w:rPr>
        <w:t>Item heneration for test development</w:t>
      </w:r>
      <w:r w:rsidRPr="008F5488">
        <w:rPr>
          <w:lang w:val="en-US"/>
        </w:rPr>
        <w:t>, pp. 199-218. Mahwah: Lawrence Erbaum Associates.</w:t>
      </w:r>
    </w:p>
    <w:p w14:paraId="46402582" w14:textId="77777777" w:rsidR="00A6645B" w:rsidRPr="003A0088" w:rsidRDefault="00A6645B" w:rsidP="00A6645B">
      <w:pPr>
        <w:pStyle w:val="Referencias"/>
        <w:numPr>
          <w:ilvl w:val="0"/>
          <w:numId w:val="46"/>
        </w:numPr>
        <w:spacing w:before="0" w:after="0" w:line="360" w:lineRule="auto"/>
        <w:rPr>
          <w:lang w:val="en-US"/>
        </w:rPr>
      </w:pPr>
      <w:r w:rsidRPr="008F5488">
        <w:rPr>
          <w:lang w:val="en-US"/>
        </w:rPr>
        <w:lastRenderedPageBreak/>
        <w:t xml:space="preserve">Bejar, I. (2010). Item Generation. Implications for a Validity Argument. In Gierl, Mark J.; Haladyna, Thomas M. (eds.) </w:t>
      </w:r>
      <w:r w:rsidRPr="008F5488">
        <w:rPr>
          <w:i/>
          <w:lang w:val="en-US"/>
        </w:rPr>
        <w:t>Automatic Item Generation: Theory and Practice</w:t>
      </w:r>
      <w:r w:rsidRPr="008F5488">
        <w:rPr>
          <w:lang w:val="en-US"/>
        </w:rPr>
        <w:t xml:space="preserve">, pp. 40-56. </w:t>
      </w:r>
      <w:r w:rsidRPr="003A0088">
        <w:rPr>
          <w:lang w:val="en-US"/>
        </w:rPr>
        <w:t>New York: Routledge.</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r w:rsidRPr="008F5488">
        <w:rPr>
          <w:i/>
        </w:rPr>
        <w:t>Cognitive Science</w:t>
      </w:r>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Chudowsky, N., &amp; Pellegrino, J. W. (2003). </w:t>
      </w:r>
      <w:r w:rsidRPr="008F5488">
        <w:rPr>
          <w:rFonts w:ascii="Arial" w:hAnsi="Arial" w:cs="Arial"/>
          <w:color w:val="222222"/>
          <w:sz w:val="24"/>
          <w:szCs w:val="24"/>
          <w:shd w:val="clear" w:color="auto" w:fill="FFFFFF"/>
          <w:lang w:val="en-US"/>
        </w:rPr>
        <w:t>Large-scale assessments that support learning: What will it take?.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(2009). DINA model and parameter estimation: A didactic.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(2011). The generalized DINA model framework.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Henson, R., &amp; Templin, J. (2006, April).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Embretson,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Protocol analisys: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Fredericksen, J. (1980). Component skills in Reading: measurements of individual diferences thought chronometric analisys.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Gierl, M., Leighton, J., Changjiang, W., Jiawen,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George, A. C., Robitzsch, A., Kiefer, T., Groß, J., &amp; Ünlü,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lang w:val="en-US"/>
        </w:rPr>
        <w:t>Gorin, J. &amp; Embretson, S. (2013). Using Cognitive Psychology to generate Items and Predict Item Characteristics. In Gierl, M. y Halady</w:t>
      </w:r>
      <w:r w:rsidRPr="008F5488">
        <w:rPr>
          <w:rFonts w:ascii="Arial" w:hAnsi="Arial" w:cs="Arial"/>
          <w:sz w:val="24"/>
          <w:szCs w:val="24"/>
          <w:highlight w:val="yellow"/>
          <w:lang w:val="en-US"/>
        </w:rPr>
        <w:t>n</w:t>
      </w:r>
      <w:r w:rsidRPr="008F5488">
        <w:rPr>
          <w:rFonts w:ascii="Arial" w:hAnsi="Arial" w:cs="Arial"/>
          <w:sz w:val="24"/>
          <w:szCs w:val="24"/>
          <w:lang w:val="en-US"/>
        </w:rPr>
        <w:t xml:space="preserve">a,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Haladyna,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r w:rsidRPr="008F5488">
        <w:rPr>
          <w:rFonts w:ascii="Arial" w:hAnsi="Arial" w:cs="Arial"/>
          <w:color w:val="222222"/>
          <w:sz w:val="24"/>
          <w:szCs w:val="24"/>
          <w:shd w:val="clear" w:color="auto" w:fill="FFFFFF"/>
          <w:lang w:val="en-US"/>
        </w:rPr>
        <w:t>Hartz, S. M. (2002). </w:t>
      </w:r>
      <w:r w:rsidRPr="008F5488">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8F5488">
        <w:rPr>
          <w:rFonts w:ascii="Arial" w:hAnsi="Arial" w:cs="Arial"/>
          <w:color w:val="222222"/>
          <w:sz w:val="24"/>
          <w:szCs w:val="24"/>
          <w:shd w:val="clear" w:color="auto" w:fill="FFFFFF"/>
          <w:lang w:val="en-US"/>
        </w:rPr>
        <w:t>(Doctoral dissertation, ProQuest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8F5488">
        <w:rPr>
          <w:rFonts w:ascii="Arial" w:hAnsi="Arial" w:cs="Arial"/>
          <w:i/>
          <w:iCs/>
          <w:color w:val="222222"/>
          <w:sz w:val="24"/>
          <w:szCs w:val="24"/>
          <w:shd w:val="clear" w:color="auto" w:fill="FFFFFF"/>
        </w:rPr>
        <w:t>Psychometrika</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A6645B">
        <w:rPr>
          <w:rFonts w:ascii="Arial" w:hAnsi="Arial" w:cs="Arial"/>
          <w:color w:val="222222"/>
          <w:sz w:val="24"/>
          <w:szCs w:val="24"/>
          <w:shd w:val="clear" w:color="auto" w:fill="FFFFFF"/>
          <w:lang w:val="en-US"/>
        </w:rPr>
        <w:t xml:space="preserve">Ihaka, R., &amp; Gentleman, R. (1996). </w:t>
      </w:r>
      <w:r w:rsidRPr="008F5488">
        <w:rPr>
          <w:rFonts w:ascii="Arial" w:hAnsi="Arial" w:cs="Arial"/>
          <w:color w:val="222222"/>
          <w:sz w:val="24"/>
          <w:szCs w:val="24"/>
          <w:shd w:val="clear" w:color="auto" w:fill="FFFFFF"/>
          <w:lang w:val="en-US"/>
        </w:rPr>
        <w:t>R: a language for data analysis and graphics. </w:t>
      </w:r>
      <w:r w:rsidRPr="008F5488">
        <w:rPr>
          <w:rFonts w:ascii="Arial" w:hAnsi="Arial" w:cs="Arial"/>
          <w:i/>
          <w:iCs/>
          <w:color w:val="222222"/>
          <w:sz w:val="24"/>
          <w:szCs w:val="24"/>
          <w:shd w:val="clear" w:color="auto" w:fill="FFFFFF"/>
        </w:rPr>
        <w:t>Journal of computational and graphical statistics</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Johnstone,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Gierl,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Çetin,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Martínez Rizo, F. (2015). Las pruebas ENLACE y Excale.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Messick,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13"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Jhon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Lawrecence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Raiche, G., Magis, D., &amp; Raiche, M. G. (2010). Package ‘nFactors’. </w:t>
      </w:r>
      <w:r w:rsidRPr="008F5488">
        <w:rPr>
          <w:rFonts w:ascii="Arial" w:hAnsi="Arial" w:cs="Arial"/>
          <w:i/>
          <w:iCs/>
          <w:color w:val="222222"/>
          <w:sz w:val="24"/>
          <w:szCs w:val="24"/>
          <w:shd w:val="clear" w:color="auto" w:fill="FFFFFF"/>
          <w:lang w:val="en-US"/>
        </w:rPr>
        <w:t>Parallel Analysis and Non Graphical Solutions to the Cattell Scree Test. Available at CRAN repository: http://cran. r-project. org/web/packages/n Factors/n Factors. pdf</w:t>
      </w:r>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Revelle,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r w:rsidRPr="008F5488">
        <w:rPr>
          <w:rFonts w:ascii="Arial" w:hAnsi="Arial" w:cs="Arial"/>
          <w:i/>
          <w:iCs/>
          <w:color w:val="222222"/>
          <w:sz w:val="24"/>
          <w:szCs w:val="24"/>
          <w:shd w:val="clear" w:color="auto" w:fill="FFFFFF"/>
        </w:rPr>
        <w:t>Accessed on March</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r w:rsidRPr="008F5488">
        <w:rPr>
          <w:rFonts w:ascii="Arial" w:hAnsi="Arial" w:cs="Arial"/>
          <w:i/>
          <w:sz w:val="24"/>
          <w:szCs w:val="24"/>
        </w:rPr>
        <w:t>Psicothema,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Ximenez, C. (2008). Análisis de un test de aritmética mediante el modelo logístico lineal de rasgo latente 1. </w:t>
      </w:r>
      <w:r w:rsidRPr="008F5488">
        <w:rPr>
          <w:rFonts w:ascii="Arial" w:hAnsi="Arial" w:cs="Arial"/>
          <w:i/>
          <w:sz w:val="24"/>
          <w:szCs w:val="24"/>
          <w:lang w:val="en-US"/>
        </w:rPr>
        <w:t>Revista Latinoamericana de Psicología,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14"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Lohman,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r w:rsidRPr="008F5488">
        <w:rPr>
          <w:lang w:val="en-US"/>
        </w:rPr>
        <w:t xml:space="preserve">TechSmith. (2008). CAMTASIA STUDIO V. 5.0.1. </w:t>
      </w:r>
      <w:r w:rsidRPr="000B0C6C">
        <w:rPr>
          <w:lang w:val="en-US"/>
        </w:rPr>
        <w:t xml:space="preserve">Michigan: Author.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Johnstone, C. &amp; Thurlow,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von Davier,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Willse, J. T., &amp; Shu, Z. (2014). CTT: Classical test theory functions. </w:t>
      </w:r>
      <w:r w:rsidRPr="008F5488">
        <w:rPr>
          <w:rFonts w:ascii="Arial" w:hAnsi="Arial" w:cs="Arial"/>
          <w:i/>
          <w:iCs/>
          <w:color w:val="222222"/>
          <w:sz w:val="24"/>
          <w:szCs w:val="24"/>
          <w:shd w:val="clear" w:color="auto" w:fill="FFFFFF"/>
        </w:rPr>
        <w:t>R package version</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Embretson, S. (2007). Construct Validity and Cognitivy Diagnostic Assesment. In Leighton, J. y Griel, M. (Edit.). </w:t>
      </w:r>
      <w:r w:rsidRPr="008F5488">
        <w:rPr>
          <w:i/>
          <w:lang w:val="en-US"/>
        </w:rPr>
        <w:t>Cognitive diagnostic assessment for education: Theory and applications</w:t>
      </w:r>
      <w:r w:rsidRPr="008F5488">
        <w:rPr>
          <w:lang w:val="en-US"/>
        </w:rPr>
        <w:t xml:space="preserve">, pp. 85-118. </w:t>
      </w:r>
      <w:r w:rsidRPr="008F5488">
        <w:t>Cambridge: Cambrige University Press.</w:t>
      </w:r>
    </w:p>
    <w:p w14:paraId="698363FE" w14:textId="6541719C"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15"/>
      <w:headerReference w:type="default" r:id="rId16"/>
      <w:headerReference w:type="first" r:id="rId17"/>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6-26T23:15:00Z" w:initials="A">
    <w:p w14:paraId="5BA0AA38" w14:textId="0EA1B269" w:rsidR="00086D1E" w:rsidRDefault="00086D1E">
      <w:pPr>
        <w:pStyle w:val="Textocomentario"/>
      </w:pPr>
      <w:r>
        <w:rPr>
          <w:rStyle w:val="Refdecomentario"/>
        </w:rPr>
        <w:annotationRef/>
      </w:r>
      <w:r>
        <w:t>Creo que este título es “demasiado amplio” y no es claro en cuanto a que el énfasis de este paper es hablar de la aplicación del modelo DINA</w:t>
      </w:r>
    </w:p>
  </w:comment>
  <w:comment w:id="1" w:author="Alejandro" w:date="2019-05-20T17:31:00Z" w:initials="A">
    <w:p w14:paraId="4EB0D949" w14:textId="06A5B7D0" w:rsidR="00086D1E" w:rsidRDefault="00086D1E">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2" w:author="Adriana" w:date="2019-06-10T11:58:00Z" w:initials="A">
    <w:p w14:paraId="06276BB2" w14:textId="4F32DB88" w:rsidR="00086D1E" w:rsidRPr="007F3FAF" w:rsidRDefault="00086D1E">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3" w:author="Adriana" w:date="2019-06-17T18:34:00Z" w:initials="A">
    <w:p w14:paraId="3AE53F43" w14:textId="77777777" w:rsidR="00086D1E" w:rsidRPr="00211257" w:rsidRDefault="00086D1E"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086D1E" w:rsidRPr="00211257" w:rsidRDefault="00086D1E" w:rsidP="00D66CDD">
      <w:pPr>
        <w:pStyle w:val="Textocomentario"/>
        <w:spacing w:after="0" w:line="360" w:lineRule="auto"/>
        <w:rPr>
          <w:rFonts w:ascii="Arial" w:hAnsi="Arial" w:cs="Arial"/>
          <w:sz w:val="24"/>
          <w:szCs w:val="24"/>
          <w:lang w:val="en-US"/>
        </w:rPr>
      </w:pPr>
    </w:p>
    <w:p w14:paraId="54905A79" w14:textId="77777777" w:rsidR="00086D1E" w:rsidRPr="00211257" w:rsidRDefault="00086D1E"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086D1E" w:rsidRPr="00211257" w:rsidRDefault="00086D1E"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086D1E" w:rsidRPr="002A6B02" w:rsidRDefault="00086D1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086D1E" w:rsidRPr="002A6B02" w:rsidRDefault="00086D1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086D1E" w:rsidRPr="002A6B02" w:rsidRDefault="00086D1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086D1E" w:rsidRDefault="00086D1E"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4" w:author="Ramsés Vázquez Lira" w:date="2018-11-25T14:47:00Z" w:initials="RVL">
    <w:p w14:paraId="1589EAA0" w14:textId="68E5005C" w:rsidR="00086D1E" w:rsidRDefault="00086D1E">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086D1E" w:rsidRDefault="00086D1E">
      <w:pPr>
        <w:pStyle w:val="Textocomentario"/>
      </w:pPr>
    </w:p>
    <w:p w14:paraId="17031129" w14:textId="41A7037F" w:rsidR="00086D1E" w:rsidRPr="002F067E" w:rsidRDefault="00086D1E">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5" w:author="Adriana" w:date="2019-06-17T18:35:00Z" w:initials="A">
    <w:p w14:paraId="690EE7BA" w14:textId="5D314412" w:rsidR="00086D1E" w:rsidRPr="00D66CDD" w:rsidRDefault="00086D1E">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6" w:author="Adriana" w:date="2019-06-17T18:35:00Z" w:initials="A">
    <w:p w14:paraId="125E6080" w14:textId="4558CD85" w:rsidR="00086D1E" w:rsidRPr="00D66CDD" w:rsidRDefault="00086D1E"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7" w:author="Adriana" w:date="2019-06-17T18:35:00Z" w:initials="A">
    <w:p w14:paraId="1ABE19FA" w14:textId="7049557D" w:rsidR="00086D1E" w:rsidRPr="00D66CDD" w:rsidRDefault="00086D1E">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8" w:author="Adriana" w:date="2019-06-17T18:36:00Z" w:initials="A">
    <w:p w14:paraId="52F8EF9D" w14:textId="77777777" w:rsidR="00086D1E" w:rsidRPr="00E455E1" w:rsidRDefault="00086D1E"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086D1E" w:rsidRPr="00E455E1" w:rsidRDefault="00086D1E" w:rsidP="00D66CDD">
      <w:pPr>
        <w:pStyle w:val="Textocomentario"/>
        <w:rPr>
          <w:rFonts w:ascii="Arial" w:hAnsi="Arial" w:cs="Arial"/>
          <w:color w:val="222222"/>
          <w:shd w:val="clear" w:color="auto" w:fill="FFFFFF"/>
          <w:lang w:val="en-US"/>
        </w:rPr>
      </w:pPr>
    </w:p>
    <w:p w14:paraId="1D1303F9" w14:textId="77777777" w:rsidR="00086D1E" w:rsidRPr="00E455E1" w:rsidRDefault="00086D1E"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086D1E" w:rsidRPr="00E455E1" w:rsidRDefault="00086D1E" w:rsidP="00D66CDD">
      <w:pPr>
        <w:pStyle w:val="Textocomentario"/>
        <w:rPr>
          <w:rFonts w:ascii="Arial" w:hAnsi="Arial" w:cs="Arial"/>
          <w:color w:val="222222"/>
          <w:shd w:val="clear" w:color="auto" w:fill="FFFFFF"/>
          <w:lang w:val="en-US"/>
        </w:rPr>
      </w:pPr>
    </w:p>
    <w:p w14:paraId="61F886A0" w14:textId="418252FE" w:rsidR="00086D1E" w:rsidRPr="00D66CDD" w:rsidRDefault="00086D1E">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9" w:author="Adriana" w:date="2019-06-17T18:36:00Z" w:initials="A">
    <w:p w14:paraId="62AF8F6F" w14:textId="229AC1E4" w:rsidR="00086D1E" w:rsidRPr="00D66CDD" w:rsidRDefault="00086D1E">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10" w:author="Adriana" w:date="2019-06-17T18:36:00Z" w:initials="A">
    <w:p w14:paraId="4FC68DBC" w14:textId="77777777" w:rsidR="00086D1E" w:rsidRPr="00E455E1" w:rsidRDefault="00086D1E"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086D1E" w:rsidRPr="009C0807" w:rsidRDefault="00086D1E">
      <w:pPr>
        <w:pStyle w:val="Textocomentario"/>
        <w:rPr>
          <w:lang w:val="en-US"/>
        </w:rPr>
      </w:pPr>
    </w:p>
  </w:comment>
  <w:comment w:id="11" w:author="Adriana" w:date="2019-06-17T18:38:00Z" w:initials="A">
    <w:p w14:paraId="0A303F8A" w14:textId="77777777" w:rsidR="00086D1E" w:rsidRPr="00167315" w:rsidRDefault="00086D1E"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086D1E" w:rsidRPr="00685A2F" w:rsidRDefault="00086D1E">
      <w:pPr>
        <w:pStyle w:val="Textocomentario"/>
        <w:rPr>
          <w:lang w:val="en-US"/>
        </w:rPr>
      </w:pPr>
    </w:p>
  </w:comment>
  <w:comment w:id="12" w:author="Adriana" w:date="2019-06-17T18:39:00Z" w:initials="A">
    <w:p w14:paraId="1034F571" w14:textId="76C85656" w:rsidR="00086D1E" w:rsidRPr="00A74075" w:rsidRDefault="00086D1E">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3" w:author="Adriana" w:date="2019-06-17T18:48:00Z" w:initials="A">
    <w:p w14:paraId="367A0343" w14:textId="70BE342E" w:rsidR="00086D1E" w:rsidRPr="00A74075" w:rsidRDefault="00086D1E">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4" w:author="Adriana" w:date="2019-06-17T18:49:00Z" w:initials="A">
    <w:p w14:paraId="51426FE6" w14:textId="2F42BC44" w:rsidR="00086D1E" w:rsidRPr="00A74075" w:rsidRDefault="00086D1E">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5" w:author="Adriana" w:date="2019-06-17T18:50:00Z" w:initials="A">
    <w:p w14:paraId="1F70221C" w14:textId="667FE31B" w:rsidR="00086D1E" w:rsidRPr="00A74075" w:rsidRDefault="00086D1E">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6" w:author="Adriana" w:date="2019-06-17T18:52:00Z" w:initials="A">
    <w:p w14:paraId="63DCD2EC" w14:textId="77777777" w:rsidR="00086D1E" w:rsidRPr="00E455E1" w:rsidRDefault="00086D1E" w:rsidP="00A74075">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p w14:paraId="5B087866" w14:textId="6EFFBC04" w:rsidR="00086D1E" w:rsidRPr="00A74075" w:rsidRDefault="00086D1E">
      <w:pPr>
        <w:pStyle w:val="Textocomentario"/>
        <w:rPr>
          <w:lang w:val="en-US"/>
        </w:rPr>
      </w:pPr>
    </w:p>
  </w:comment>
  <w:comment w:id="17" w:author="Adriana" w:date="2019-06-17T18:53:00Z" w:initials="A">
    <w:p w14:paraId="49946626" w14:textId="1DFA7BC6" w:rsidR="00086D1E" w:rsidRPr="00A37537" w:rsidRDefault="00086D1E">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8" w:author="Adriana" w:date="2019-06-17T18:55:00Z" w:initials="A">
    <w:p w14:paraId="7965A723" w14:textId="77AA60BF" w:rsidR="00086D1E" w:rsidRDefault="00086D1E">
      <w:pPr>
        <w:pStyle w:val="Textocomentario"/>
      </w:pPr>
      <w:r>
        <w:rPr>
          <w:rStyle w:val="Refdecomentario"/>
        </w:rPr>
        <w:annotationRef/>
      </w:r>
      <w:r w:rsidRPr="00A37537">
        <w:rPr>
          <w:rFonts w:ascii="Arial" w:hAnsi="Arial" w:cs="Arial"/>
          <w:color w:val="222222"/>
          <w:shd w:val="clear" w:color="auto" w:fill="FFFFFF"/>
          <w:lang w:val="en-US"/>
        </w:rPr>
        <w:t>von Davier, M. (2005). A general diagnostic model applied to language testing data. </w:t>
      </w:r>
      <w:r>
        <w:rPr>
          <w:rFonts w:ascii="Arial" w:hAnsi="Arial" w:cs="Arial"/>
          <w:i/>
          <w:iCs/>
          <w:color w:val="222222"/>
          <w:shd w:val="clear" w:color="auto" w:fill="FFFFFF"/>
        </w:rPr>
        <w:t>ETS Research Report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9" w:author="Adriana" w:date="2019-06-17T19:12:00Z" w:initials="A">
    <w:p w14:paraId="6AC23135" w14:textId="77777777" w:rsidR="00086D1E" w:rsidRDefault="00086D1E"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086D1E" w:rsidRDefault="00086D1E"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086D1E" w:rsidRPr="0094059A" w:rsidRDefault="00086D1E" w:rsidP="0097669E">
      <w:pPr>
        <w:pStyle w:val="Textocomentario"/>
        <w:rPr>
          <w:lang w:val="en-US"/>
        </w:rPr>
      </w:pPr>
      <w:r w:rsidRPr="0094059A">
        <w:rPr>
          <w:rFonts w:ascii="MinionPro-Regular" w:hAnsi="MinionPro-Regular" w:cs="MinionPro-Regular"/>
          <w:lang w:val="en-US"/>
        </w:rPr>
        <w:t>resultadosPlanea-3011.pdf</w:t>
      </w:r>
    </w:p>
  </w:comment>
  <w:comment w:id="20" w:author="Adriana" w:date="2019-06-17T19:37:00Z" w:initials="A">
    <w:p w14:paraId="58A3B096" w14:textId="77777777" w:rsidR="00086D1E" w:rsidRPr="0094059A" w:rsidRDefault="00086D1E"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086D1E" w:rsidRPr="0094059A" w:rsidRDefault="00086D1E">
      <w:pPr>
        <w:pStyle w:val="Textocomentario"/>
        <w:rPr>
          <w:lang w:val="en-US"/>
        </w:rPr>
      </w:pPr>
    </w:p>
  </w:comment>
  <w:comment w:id="21" w:author="Adriana" w:date="2019-06-17T19:37:00Z" w:initials="A">
    <w:p w14:paraId="12A91B3C" w14:textId="77777777" w:rsidR="00086D1E" w:rsidRPr="005E4D7A" w:rsidRDefault="00086D1E"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086D1E" w:rsidRPr="0094059A" w:rsidRDefault="00086D1E">
      <w:pPr>
        <w:pStyle w:val="Textocomentario"/>
        <w:rPr>
          <w:lang w:val="en-US"/>
        </w:rPr>
      </w:pPr>
    </w:p>
  </w:comment>
  <w:comment w:id="22" w:author="Adriana" w:date="2019-06-17T19:38:00Z" w:initials="A">
    <w:p w14:paraId="63982486" w14:textId="77777777" w:rsidR="00086D1E" w:rsidRPr="00197313" w:rsidRDefault="00086D1E" w:rsidP="006630C5">
      <w:pPr>
        <w:pStyle w:val="Referencias"/>
        <w:ind w:left="0" w:firstLine="0"/>
        <w:rPr>
          <w:lang w:val="en-US"/>
        </w:rPr>
      </w:pPr>
      <w:r>
        <w:rPr>
          <w:rStyle w:val="Refdecomentario"/>
        </w:rPr>
        <w:annotationRef/>
      </w:r>
      <w:r w:rsidRPr="005E4D7A">
        <w:rPr>
          <w:lang w:val="en-US"/>
        </w:rPr>
        <w:t xml:space="preserve">Gierl, M., Leighton, J., Changjiang, W., Jiawen,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086D1E" w:rsidRPr="0094059A" w:rsidRDefault="00086D1E">
      <w:pPr>
        <w:pStyle w:val="Textocomentario"/>
        <w:rPr>
          <w:lang w:val="en-US"/>
        </w:rPr>
      </w:pPr>
    </w:p>
  </w:comment>
  <w:comment w:id="23" w:author="Adriana" w:date="2019-06-17T19:49:00Z" w:initials="A">
    <w:p w14:paraId="48C51E5B" w14:textId="21CFD65C" w:rsidR="00086D1E" w:rsidRDefault="00086D1E" w:rsidP="00F5249B">
      <w:pPr>
        <w:pStyle w:val="Referencias"/>
        <w:ind w:left="0" w:firstLine="0"/>
      </w:pPr>
      <w:r>
        <w:rPr>
          <w:rStyle w:val="Refdecomentario"/>
        </w:rPr>
        <w:annotationRef/>
      </w:r>
      <w:r w:rsidRPr="005E4D7A">
        <w:rPr>
          <w:lang w:val="en-US"/>
        </w:rPr>
        <w:t xml:space="preserve">Ma, L. Çetin,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4" w:author="Adriana" w:date="2019-06-17T19:50:00Z" w:initials="A">
    <w:p w14:paraId="6BE24686" w14:textId="77777777" w:rsidR="00086D1E" w:rsidRDefault="00086D1E"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086D1E" w:rsidRDefault="00086D1E" w:rsidP="00F5249B">
      <w:pPr>
        <w:pStyle w:val="Referencias"/>
      </w:pPr>
    </w:p>
    <w:p w14:paraId="62B8746B" w14:textId="77777777" w:rsidR="00086D1E" w:rsidRPr="005E4D7A" w:rsidRDefault="00086D1E"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086D1E" w:rsidRDefault="00086D1E" w:rsidP="00F5249B">
      <w:pPr>
        <w:pStyle w:val="Referencias"/>
      </w:pPr>
    </w:p>
    <w:p w14:paraId="595722E2" w14:textId="77777777" w:rsidR="00086D1E" w:rsidRDefault="00086D1E" w:rsidP="00F5249B">
      <w:pPr>
        <w:pStyle w:val="Referencias"/>
      </w:pPr>
      <w: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086D1E" w:rsidRDefault="00086D1E">
      <w:pPr>
        <w:pStyle w:val="Textocomentario"/>
      </w:pPr>
    </w:p>
  </w:comment>
  <w:comment w:id="25" w:author="Adriana" w:date="2019-06-17T19:51:00Z" w:initials="A">
    <w:p w14:paraId="4FCCB6CA" w14:textId="113E34CC" w:rsidR="00086D1E" w:rsidRDefault="00086D1E"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r w:rsidRPr="00F70171">
        <w:rPr>
          <w:i/>
        </w:rPr>
        <w:t>Psicothema, 10</w:t>
      </w:r>
      <w:r w:rsidRPr="005E4D7A">
        <w:t>, 753-760.</w:t>
      </w:r>
    </w:p>
  </w:comment>
  <w:comment w:id="26" w:author="Adriana" w:date="2019-06-17T19:51:00Z" w:initials="A">
    <w:p w14:paraId="1A7C22B2" w14:textId="1C9925AE" w:rsidR="00086D1E" w:rsidRPr="0094059A" w:rsidRDefault="00086D1E" w:rsidP="00F5249B">
      <w:pPr>
        <w:pStyle w:val="Referencias"/>
        <w:ind w:left="0" w:firstLine="0"/>
      </w:pPr>
      <w:r>
        <w:rPr>
          <w:rStyle w:val="Refdecomentario"/>
        </w:rPr>
        <w:annotationRef/>
      </w:r>
      <w:r w:rsidRPr="005E4D7A">
        <w:t xml:space="preserve">Romero, S., Ponsoda, V., y Ximenez, C. (2008). Análisis de un test de aritmética mediante el modelo logístico lineal de rasgo latente 1. </w:t>
      </w:r>
      <w:r w:rsidRPr="0094059A">
        <w:rPr>
          <w:i/>
        </w:rPr>
        <w:t>Revista Latinoamericana de Psicología, 40</w:t>
      </w:r>
      <w:r w:rsidRPr="0094059A">
        <w:t>, 85–95.</w:t>
      </w:r>
    </w:p>
  </w:comment>
  <w:comment w:id="27" w:author="Adriana" w:date="2019-06-17T20:39:00Z" w:initials="A">
    <w:p w14:paraId="09D6199D" w14:textId="77777777" w:rsidR="009C09AB" w:rsidRPr="005E4D7A" w:rsidRDefault="009C09AB" w:rsidP="009C09AB">
      <w:pPr>
        <w:pStyle w:val="Referencias"/>
        <w:ind w:left="0" w:firstLine="0"/>
        <w:rPr>
          <w:lang w:val="en-US"/>
        </w:rPr>
      </w:pPr>
      <w:r>
        <w:rPr>
          <w:rStyle w:val="Refdecomentario"/>
        </w:rPr>
        <w:annotationRef/>
      </w:r>
      <w:r w:rsidRPr="009C09AB">
        <w:rPr>
          <w:lang w:val="en-US"/>
        </w:rPr>
        <w:t xml:space="preserve">Ericsson, K. &amp; Simon, H. (1984). </w:t>
      </w:r>
      <w:r w:rsidRPr="009C09AB">
        <w:rPr>
          <w:i/>
          <w:lang w:val="en-US"/>
        </w:rPr>
        <w:t>Protocol analisys: verbal reports as data</w:t>
      </w:r>
      <w:r w:rsidRPr="009C09AB">
        <w:rPr>
          <w:lang w:val="en-US"/>
        </w:rPr>
        <w:t xml:space="preserve">. </w:t>
      </w:r>
      <w:r w:rsidRPr="005E4D7A">
        <w:rPr>
          <w:lang w:val="en-US"/>
        </w:rPr>
        <w:t>Cambridge: MIT Press.</w:t>
      </w:r>
    </w:p>
    <w:p w14:paraId="75A14ED5" w14:textId="77777777" w:rsidR="009C09AB" w:rsidRDefault="009C09AB" w:rsidP="009C09AB">
      <w:pPr>
        <w:pStyle w:val="Referencias"/>
        <w:ind w:left="0" w:firstLine="0"/>
        <w:rPr>
          <w:lang w:val="en-US"/>
        </w:rPr>
      </w:pPr>
    </w:p>
    <w:p w14:paraId="485A476D" w14:textId="77777777" w:rsidR="009C09AB" w:rsidRPr="00BE7402" w:rsidRDefault="009C09AB" w:rsidP="009C09AB">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28" w:author="Adriana" w:date="2019-06-17T20:09:00Z" w:initials="A">
    <w:p w14:paraId="4A72F8CA" w14:textId="77777777" w:rsidR="009C09AB" w:rsidRPr="005E4D7A" w:rsidRDefault="009C09AB" w:rsidP="009C09AB">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37BF2F35" w14:textId="77777777" w:rsidR="009C09AB" w:rsidRPr="00122166" w:rsidRDefault="009C09AB" w:rsidP="009C09AB">
      <w:pPr>
        <w:pStyle w:val="Textocomentario"/>
        <w:rPr>
          <w:lang w:val="en-US"/>
        </w:rPr>
      </w:pPr>
    </w:p>
  </w:comment>
  <w:comment w:id="29" w:author="Adriana" w:date="2019-06-17T20:14:00Z" w:initials="A">
    <w:p w14:paraId="3C82C538" w14:textId="77777777" w:rsidR="009C09AB" w:rsidRPr="005E4D7A" w:rsidRDefault="009C09AB" w:rsidP="009C09AB">
      <w:pPr>
        <w:pStyle w:val="Referencias"/>
        <w:ind w:left="0" w:firstLine="0"/>
        <w:rPr>
          <w:lang w:val="en-US"/>
        </w:rPr>
      </w:pPr>
      <w:r>
        <w:rPr>
          <w:rStyle w:val="Refdecomentario"/>
        </w:rPr>
        <w:annotationRef/>
      </w:r>
      <w:r w:rsidRPr="001B01D4">
        <w:rPr>
          <w:lang w:val="en-US"/>
        </w:rPr>
        <w:t xml:space="preserve">Leighton, J. &amp; Gierl,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7FD4BB53" w14:textId="77777777" w:rsidR="009C09AB" w:rsidRPr="0094059A" w:rsidRDefault="009C09AB" w:rsidP="009C09AB">
      <w:pPr>
        <w:pStyle w:val="Textocomentario"/>
        <w:rPr>
          <w:lang w:val="en-US"/>
        </w:rPr>
      </w:pPr>
    </w:p>
  </w:comment>
  <w:comment w:id="34" w:author="Adriana" w:date="2019-06-17T21:04:00Z" w:initials="A">
    <w:p w14:paraId="38B3CC53" w14:textId="69179881" w:rsidR="00086D1E" w:rsidRPr="0094059A" w:rsidRDefault="00086D1E">
      <w:pPr>
        <w:pStyle w:val="Textocomentario"/>
        <w:rPr>
          <w:lang w:val="en-US"/>
        </w:rPr>
      </w:pPr>
      <w:r>
        <w:rPr>
          <w:rStyle w:val="Refdecomentario"/>
        </w:rPr>
        <w:annotationRef/>
      </w:r>
      <w:r w:rsidRPr="00EF7A8A">
        <w:rPr>
          <w:rFonts w:ascii="Arial" w:hAnsi="Arial" w:cs="Arial"/>
          <w:color w:val="222222"/>
          <w:shd w:val="clear" w:color="auto" w:fill="FFFFFF"/>
          <w:lang w:val="en-US"/>
        </w:rPr>
        <w:t>Revelle,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35" w:author="Adriana" w:date="2019-06-17T21:01:00Z" w:initials="A">
    <w:p w14:paraId="449DB6CA" w14:textId="77777777" w:rsidR="00086D1E" w:rsidRDefault="00086D1E" w:rsidP="00EF7A8A">
      <w:pPr>
        <w:pStyle w:val="Referencias"/>
        <w:ind w:left="0" w:firstLine="0"/>
        <w:rPr>
          <w:lang w:val="en-US"/>
        </w:rPr>
      </w:pPr>
      <w:r>
        <w:rPr>
          <w:rStyle w:val="Refdecomentario"/>
        </w:rPr>
        <w:annotationRef/>
      </w:r>
      <w:r w:rsidRPr="00B5027D">
        <w:rPr>
          <w:color w:val="222222"/>
          <w:sz w:val="20"/>
          <w:szCs w:val="20"/>
          <w:shd w:val="clear" w:color="auto" w:fill="FFFFFF"/>
          <w:lang w:val="en-US"/>
        </w:rPr>
        <w:t>Raiche, G., Magis, D., &amp; Raiche, M. G. (2010). Package ‘nFactors’. </w:t>
      </w:r>
      <w:r w:rsidRPr="00B5027D">
        <w:rPr>
          <w:i/>
          <w:iCs/>
          <w:color w:val="222222"/>
          <w:sz w:val="20"/>
          <w:szCs w:val="20"/>
          <w:shd w:val="clear" w:color="auto" w:fill="FFFFFF"/>
          <w:lang w:val="en-US"/>
        </w:rPr>
        <w:t>Parallel Analysis and Non Graphical Solutions to the Cattell Scree Test. Available at CRAN repository: http://cran. r-project. org/web/packages/n Factors/n Factors. pdf</w:t>
      </w:r>
      <w:r w:rsidRPr="00B5027D">
        <w:rPr>
          <w:color w:val="222222"/>
          <w:sz w:val="20"/>
          <w:szCs w:val="20"/>
          <w:shd w:val="clear" w:color="auto" w:fill="FFFFFF"/>
          <w:lang w:val="en-US"/>
        </w:rPr>
        <w:t>.</w:t>
      </w:r>
    </w:p>
    <w:p w14:paraId="3DD517B5" w14:textId="32FB4A54" w:rsidR="00086D1E" w:rsidRPr="00EF7A8A" w:rsidRDefault="00086D1E">
      <w:pPr>
        <w:pStyle w:val="Textocomentario"/>
        <w:rPr>
          <w:lang w:val="en-US"/>
        </w:rPr>
      </w:pPr>
    </w:p>
  </w:comment>
  <w:comment w:id="36" w:author="Adriana" w:date="2019-06-17T21:06:00Z" w:initials="A">
    <w:p w14:paraId="6DEC7E2E" w14:textId="64C863D2" w:rsidR="00086D1E" w:rsidRPr="00C13CA7" w:rsidRDefault="00086D1E">
      <w:pPr>
        <w:pStyle w:val="Textocomentario"/>
        <w:rPr>
          <w:lang w:val="en-US"/>
        </w:rPr>
      </w:pPr>
      <w:r>
        <w:rPr>
          <w:rStyle w:val="Refdecomentario"/>
        </w:rPr>
        <w:annotationRef/>
      </w:r>
      <w:r w:rsidRPr="00C13CA7">
        <w:rPr>
          <w:rFonts w:ascii="Arial" w:hAnsi="Arial" w:cs="Arial"/>
          <w:color w:val="222222"/>
          <w:shd w:val="clear" w:color="auto" w:fill="FFFFFF"/>
          <w:lang w:val="en-US"/>
        </w:rPr>
        <w:t>George, A. C., Robitzsch, A., Kiefer, T., Groß, J., &amp; Ünlü,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0AA38" w15:done="0"/>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485A476D" w15:done="0"/>
  <w15:commentEx w15:paraId="37BF2F35" w15:done="0"/>
  <w15:commentEx w15:paraId="7FD4BB53"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E94AB" w14:textId="77777777" w:rsidR="006056AF" w:rsidRDefault="006056AF" w:rsidP="00D143EA">
      <w:pPr>
        <w:spacing w:after="0" w:line="240" w:lineRule="auto"/>
      </w:pPr>
      <w:r>
        <w:separator/>
      </w:r>
    </w:p>
  </w:endnote>
  <w:endnote w:type="continuationSeparator" w:id="0">
    <w:p w14:paraId="213DE293" w14:textId="77777777" w:rsidR="006056AF" w:rsidRDefault="006056AF"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23DF5" w14:textId="77777777" w:rsidR="006056AF" w:rsidRDefault="006056AF" w:rsidP="00D143EA">
      <w:pPr>
        <w:spacing w:after="0" w:line="240" w:lineRule="auto"/>
      </w:pPr>
      <w:r>
        <w:separator/>
      </w:r>
    </w:p>
  </w:footnote>
  <w:footnote w:type="continuationSeparator" w:id="0">
    <w:p w14:paraId="69403EBF" w14:textId="77777777" w:rsidR="006056AF" w:rsidRDefault="006056AF"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086D1E" w:rsidRDefault="00086D1E">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086D1E" w:rsidRDefault="00086D1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086D1E" w:rsidRPr="008E1F0C" w:rsidRDefault="00086D1E"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086D1E" w:rsidRDefault="00086D1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086D1E" w:rsidRDefault="00086D1E">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086D1E" w:rsidRDefault="00086D1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0DD1A1B"/>
    <w:multiLevelType w:val="hybridMultilevel"/>
    <w:tmpl w:val="281AE1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2">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4">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1"/>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5"/>
  </w:num>
  <w:num w:numId="20">
    <w:abstractNumId w:val="11"/>
  </w:num>
  <w:num w:numId="21">
    <w:abstractNumId w:val="7"/>
  </w:num>
  <w:num w:numId="22">
    <w:abstractNumId w:val="43"/>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6"/>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2"/>
  </w:num>
  <w:num w:numId="39">
    <w:abstractNumId w:val="1"/>
  </w:num>
  <w:num w:numId="40">
    <w:abstractNumId w:val="29"/>
  </w:num>
  <w:num w:numId="41">
    <w:abstractNumId w:val="38"/>
  </w:num>
  <w:num w:numId="42">
    <w:abstractNumId w:val="44"/>
  </w:num>
  <w:num w:numId="43">
    <w:abstractNumId w:val="30"/>
  </w:num>
  <w:num w:numId="44">
    <w:abstractNumId w:val="18"/>
  </w:num>
  <w:num w:numId="45">
    <w:abstractNumId w:val="32"/>
  </w:num>
  <w:num w:numId="46">
    <w:abstractNumId w:val="15"/>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rson w15:author="Alejandro">
    <w15:presenceInfo w15:providerId="None" w15:userId="Alejandro"/>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16B44"/>
    <w:rsid w:val="00026B85"/>
    <w:rsid w:val="00027D5F"/>
    <w:rsid w:val="00035E83"/>
    <w:rsid w:val="00042315"/>
    <w:rsid w:val="0005432C"/>
    <w:rsid w:val="00055F5A"/>
    <w:rsid w:val="000561EC"/>
    <w:rsid w:val="00061A00"/>
    <w:rsid w:val="00062F6D"/>
    <w:rsid w:val="00075716"/>
    <w:rsid w:val="00086D1E"/>
    <w:rsid w:val="000949B2"/>
    <w:rsid w:val="000A6A16"/>
    <w:rsid w:val="000B0C6C"/>
    <w:rsid w:val="000B519A"/>
    <w:rsid w:val="000B723B"/>
    <w:rsid w:val="000C0BFA"/>
    <w:rsid w:val="000C60E2"/>
    <w:rsid w:val="000D0D08"/>
    <w:rsid w:val="000D24F6"/>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879F2"/>
    <w:rsid w:val="003A0088"/>
    <w:rsid w:val="003A2BA7"/>
    <w:rsid w:val="003B053D"/>
    <w:rsid w:val="003B55C7"/>
    <w:rsid w:val="003E196A"/>
    <w:rsid w:val="003E5353"/>
    <w:rsid w:val="003F6B42"/>
    <w:rsid w:val="00407239"/>
    <w:rsid w:val="00407A05"/>
    <w:rsid w:val="00411388"/>
    <w:rsid w:val="004125BC"/>
    <w:rsid w:val="00422BF9"/>
    <w:rsid w:val="00423C26"/>
    <w:rsid w:val="00424F34"/>
    <w:rsid w:val="00427AF0"/>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4927"/>
    <w:rsid w:val="00525BFF"/>
    <w:rsid w:val="00533D01"/>
    <w:rsid w:val="00542DA4"/>
    <w:rsid w:val="00545AF8"/>
    <w:rsid w:val="00555B85"/>
    <w:rsid w:val="005624F6"/>
    <w:rsid w:val="0056465E"/>
    <w:rsid w:val="0058489F"/>
    <w:rsid w:val="0059184F"/>
    <w:rsid w:val="00597C3D"/>
    <w:rsid w:val="005A177F"/>
    <w:rsid w:val="005C164B"/>
    <w:rsid w:val="005D342C"/>
    <w:rsid w:val="005D36C2"/>
    <w:rsid w:val="005E075A"/>
    <w:rsid w:val="005E2281"/>
    <w:rsid w:val="005E32AA"/>
    <w:rsid w:val="005F4923"/>
    <w:rsid w:val="005F72E5"/>
    <w:rsid w:val="005F7B13"/>
    <w:rsid w:val="006056AF"/>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A444A"/>
    <w:rsid w:val="006B25C6"/>
    <w:rsid w:val="006C2C5B"/>
    <w:rsid w:val="006C7E8D"/>
    <w:rsid w:val="006E1BA9"/>
    <w:rsid w:val="006E5F08"/>
    <w:rsid w:val="006E6424"/>
    <w:rsid w:val="006F3BDE"/>
    <w:rsid w:val="006F49FB"/>
    <w:rsid w:val="00716423"/>
    <w:rsid w:val="00716885"/>
    <w:rsid w:val="00721E98"/>
    <w:rsid w:val="00723A3D"/>
    <w:rsid w:val="00733E1B"/>
    <w:rsid w:val="00734B73"/>
    <w:rsid w:val="007374CA"/>
    <w:rsid w:val="007608AD"/>
    <w:rsid w:val="0076325B"/>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C0807"/>
    <w:rsid w:val="009C09AB"/>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5480"/>
    <w:rsid w:val="00B8670E"/>
    <w:rsid w:val="00BA6E64"/>
    <w:rsid w:val="00BC50F5"/>
    <w:rsid w:val="00BD0B1E"/>
    <w:rsid w:val="00BE3847"/>
    <w:rsid w:val="00BE7402"/>
    <w:rsid w:val="00BF064C"/>
    <w:rsid w:val="00BF726F"/>
    <w:rsid w:val="00C116DC"/>
    <w:rsid w:val="00C119DF"/>
    <w:rsid w:val="00C13CA7"/>
    <w:rsid w:val="00C16DBD"/>
    <w:rsid w:val="00C20A7C"/>
    <w:rsid w:val="00C373CD"/>
    <w:rsid w:val="00C449EA"/>
    <w:rsid w:val="00C450DA"/>
    <w:rsid w:val="00C47494"/>
    <w:rsid w:val="00C5695E"/>
    <w:rsid w:val="00C60042"/>
    <w:rsid w:val="00C64A59"/>
    <w:rsid w:val="00C664B4"/>
    <w:rsid w:val="00C66767"/>
    <w:rsid w:val="00C66C85"/>
    <w:rsid w:val="00C86609"/>
    <w:rsid w:val="00C91891"/>
    <w:rsid w:val="00C96798"/>
    <w:rsid w:val="00CB04DD"/>
    <w:rsid w:val="00CB0FE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09B"/>
    <w:rsid w:val="00D61269"/>
    <w:rsid w:val="00D66CDD"/>
    <w:rsid w:val="00D73F0B"/>
    <w:rsid w:val="00D902D0"/>
    <w:rsid w:val="00D97F41"/>
    <w:rsid w:val="00DA1EB4"/>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oleccionderevistasdeeducacionyaprendizaje.cgpublisher.com/product/pub.329/prod.5" TargetMode="External"/><Relationship Id="rId18" Type="http://schemas.openxmlformats.org/officeDocument/2006/relationships/fontTable" Target="fontTable.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du.jalisco.gob.mx/cepse/sites/edu.jalisco.gob.mx.cepse/files/sep_2011_programas_de_estudio_2011.guia_para_el_maestrosexto_grado.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CB6A2-8C50-463A-B1B2-C05D84E0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6019</Words>
  <Characters>33108</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19</cp:revision>
  <dcterms:created xsi:type="dcterms:W3CDTF">2019-06-27T04:24:00Z</dcterms:created>
  <dcterms:modified xsi:type="dcterms:W3CDTF">2019-06-27T05:03:00Z</dcterms:modified>
</cp:coreProperties>
</file>