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45FF35F3" w:rsidR="00597C3D" w:rsidRPr="00D268FF" w:rsidRDefault="00D3437B" w:rsidP="00D268FF">
      <w:pPr>
        <w:spacing w:line="360" w:lineRule="auto"/>
        <w:jc w:val="both"/>
        <w:rPr>
          <w:rFonts w:ascii="Arial" w:hAnsi="Arial" w:cs="Arial"/>
          <w:b/>
          <w:sz w:val="24"/>
          <w:szCs w:val="24"/>
          <w:lang w:val="en-US"/>
        </w:rPr>
      </w:pPr>
      <w:bookmarkStart w:id="0" w:name="_GoBack"/>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bookmarkEnd w:id="0"/>
    <w:p w14:paraId="6B6B7B00" w14:textId="655227ED"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1"/>
      <w:commentRangeStart w:id="2"/>
      <w:r w:rsidRPr="00D268FF">
        <w:rPr>
          <w:rFonts w:ascii="Arial" w:hAnsi="Arial" w:cs="Arial"/>
          <w:sz w:val="24"/>
          <w:szCs w:val="24"/>
        </w:rPr>
        <w:t>AFCDP</w:t>
      </w:r>
      <w:commentRangeEnd w:id="1"/>
      <w:r w:rsidR="00167315" w:rsidRPr="00D268FF">
        <w:rPr>
          <w:rStyle w:val="Refdecomentario"/>
          <w:rFonts w:ascii="Arial" w:hAnsi="Arial" w:cs="Arial"/>
          <w:sz w:val="24"/>
          <w:szCs w:val="24"/>
        </w:rPr>
        <w:commentReference w:id="1"/>
      </w:r>
      <w:commentRangeEnd w:id="2"/>
      <w:r w:rsidR="007F3FAF" w:rsidRPr="00D268FF">
        <w:rPr>
          <w:rStyle w:val="Refdecomentario"/>
          <w:rFonts w:ascii="Arial" w:hAnsi="Arial" w:cs="Arial"/>
          <w:sz w:val="24"/>
          <w:szCs w:val="24"/>
        </w:rPr>
        <w:commentReference w:id="2"/>
      </w:r>
    </w:p>
    <w:p w14:paraId="190B091A" w14:textId="20EF404E" w:rsidR="3CE10774" w:rsidRPr="00D268FF" w:rsidRDefault="3CE10774" w:rsidP="00D268FF">
      <w:pPr>
        <w:spacing w:line="360" w:lineRule="auto"/>
        <w:jc w:val="both"/>
        <w:rPr>
          <w:rFonts w:ascii="Arial" w:hAnsi="Arial" w:cs="Arial"/>
          <w:sz w:val="24"/>
          <w:szCs w:val="24"/>
        </w:rPr>
      </w:pPr>
    </w:p>
    <w:p w14:paraId="6C9A216D" w14:textId="14E5956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3"/>
      <w:r w:rsidR="002A6B02" w:rsidRPr="00D66CDD">
        <w:rPr>
          <w:rFonts w:ascii="Arial" w:hAnsi="Arial" w:cs="Arial"/>
          <w:sz w:val="24"/>
          <w:szCs w:val="24"/>
          <w:highlight w:val="yellow"/>
          <w:shd w:val="clear" w:color="auto" w:fill="FFFFFF"/>
        </w:rPr>
        <w:t>de la Torre, 2009</w:t>
      </w:r>
      <w:commentRangeEnd w:id="3"/>
      <w:r w:rsidR="00D66CDD" w:rsidRPr="00D66CDD">
        <w:rPr>
          <w:rStyle w:val="Refdecomentario"/>
          <w:highlight w:val="yellow"/>
        </w:rPr>
        <w:commentReference w:id="3"/>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4"/>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4"/>
      <w:r w:rsidR="0068004F" w:rsidRPr="00D66CDD">
        <w:rPr>
          <w:rStyle w:val="Refdecomentario"/>
          <w:rFonts w:ascii="Arial" w:hAnsi="Arial" w:cs="Arial"/>
          <w:sz w:val="24"/>
          <w:szCs w:val="24"/>
          <w:highlight w:val="yellow"/>
        </w:rPr>
        <w:commentReference w:id="4"/>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5"/>
      <w:r w:rsidR="00211257" w:rsidRPr="00D66CDD">
        <w:rPr>
          <w:rFonts w:ascii="Arial" w:hAnsi="Arial" w:cs="Arial"/>
          <w:sz w:val="24"/>
          <w:szCs w:val="24"/>
          <w:highlight w:val="yellow"/>
        </w:rPr>
        <w:t xml:space="preserve">Cohen, (2019), </w:t>
      </w:r>
      <w:commentRangeEnd w:id="5"/>
      <w:r w:rsidR="00D66CDD">
        <w:rPr>
          <w:rStyle w:val="Refdecomentario"/>
        </w:rPr>
        <w:commentReference w:id="5"/>
      </w:r>
      <w:commentRangeStart w:id="6"/>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6"/>
      <w:r w:rsidR="00D66CDD" w:rsidRPr="00D66CDD">
        <w:rPr>
          <w:rStyle w:val="Refdecomentario"/>
        </w:rPr>
        <w:commentReference w:id="6"/>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7"/>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7"/>
      <w:r w:rsidR="00D66CDD">
        <w:rPr>
          <w:rStyle w:val="Refdecomentario"/>
        </w:rPr>
        <w:commentReference w:id="7"/>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8"/>
      <w:r w:rsidR="00226ADD" w:rsidRPr="00D66CDD">
        <w:rPr>
          <w:rFonts w:ascii="Arial" w:hAnsi="Arial" w:cs="Arial"/>
          <w:sz w:val="24"/>
          <w:szCs w:val="24"/>
          <w:highlight w:val="yellow"/>
        </w:rPr>
        <w:t>Templin y Henson, 2006</w:t>
      </w:r>
      <w:commentRangeEnd w:id="8"/>
      <w:r w:rsidR="00D66CDD">
        <w:rPr>
          <w:rStyle w:val="Refdecomentario"/>
        </w:rPr>
        <w:commentReference w:id="8"/>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9"/>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9"/>
      <w:r w:rsidR="00D66CDD" w:rsidRPr="009C0807">
        <w:rPr>
          <w:rStyle w:val="Refdecomentario"/>
          <w:highlight w:val="yellow"/>
        </w:rPr>
        <w:commentReference w:id="9"/>
      </w:r>
      <w:r w:rsidR="000C0BFA" w:rsidRPr="009C0807">
        <w:rPr>
          <w:rFonts w:ascii="Arial" w:hAnsi="Arial" w:cs="Arial"/>
          <w:sz w:val="24"/>
          <w:szCs w:val="24"/>
          <w:highlight w:val="yellow"/>
        </w:rPr>
        <w:t xml:space="preserve">; </w:t>
      </w:r>
      <w:commentRangeStart w:id="10"/>
      <w:r w:rsidR="000C0BFA" w:rsidRPr="009C0807">
        <w:rPr>
          <w:rFonts w:ascii="Arial" w:hAnsi="Arial" w:cs="Arial"/>
          <w:sz w:val="24"/>
          <w:szCs w:val="24"/>
          <w:highlight w:val="yellow"/>
        </w:rPr>
        <w:t>Shepard, 2000</w:t>
      </w:r>
      <w:commentRangeEnd w:id="10"/>
      <w:r w:rsidR="00D66CDD" w:rsidRPr="009C0807">
        <w:rPr>
          <w:rStyle w:val="Refdecomentario"/>
          <w:highlight w:val="yellow"/>
        </w:rPr>
        <w:commentReference w:id="10"/>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1"/>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1"/>
      <w:r w:rsidR="009C0807">
        <w:rPr>
          <w:rStyle w:val="Refdecomentario"/>
        </w:rPr>
        <w:commentReference w:id="11"/>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2"/>
      <w:r w:rsidR="004A182B" w:rsidRPr="00685A2F">
        <w:rPr>
          <w:rFonts w:ascii="Arial" w:hAnsi="Arial" w:cs="Arial"/>
          <w:sz w:val="24"/>
          <w:szCs w:val="24"/>
          <w:highlight w:val="yellow"/>
        </w:rPr>
        <w:t>Junker &amp; Sijtsma, 2001</w:t>
      </w:r>
      <w:commentRangeEnd w:id="12"/>
      <w:r w:rsidR="00685A2F" w:rsidRPr="00685A2F">
        <w:rPr>
          <w:rStyle w:val="Refdecomentario"/>
          <w:highlight w:val="yellow"/>
        </w:rPr>
        <w:commentReference w:id="12"/>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3"/>
      <w:r w:rsidR="004A182B" w:rsidRPr="00A74075">
        <w:rPr>
          <w:rFonts w:ascii="Arial" w:hAnsi="Arial" w:cs="Arial"/>
          <w:sz w:val="24"/>
          <w:szCs w:val="24"/>
          <w:highlight w:val="yellow"/>
        </w:rPr>
        <w:t>de la Torre, 2011</w:t>
      </w:r>
      <w:commentRangeEnd w:id="13"/>
      <w:r w:rsidR="00A74075">
        <w:rPr>
          <w:rStyle w:val="Refdecomentario"/>
        </w:rPr>
        <w:commentReference w:id="13"/>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4"/>
      <w:r w:rsidR="004A182B" w:rsidRPr="00A74075">
        <w:rPr>
          <w:rFonts w:ascii="Arial" w:hAnsi="Arial" w:cs="Arial"/>
          <w:sz w:val="24"/>
          <w:szCs w:val="24"/>
          <w:highlight w:val="yellow"/>
        </w:rPr>
        <w:t>Maris, 1999</w:t>
      </w:r>
      <w:commentRangeEnd w:id="14"/>
      <w:r w:rsidR="00A74075" w:rsidRPr="00A74075">
        <w:rPr>
          <w:rStyle w:val="Refdecomentario"/>
          <w:highlight w:val="yellow"/>
        </w:rPr>
        <w:commentReference w:id="14"/>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5"/>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5"/>
      <w:r w:rsidR="00A74075">
        <w:rPr>
          <w:rStyle w:val="Refdecomentario"/>
        </w:rPr>
        <w:commentReference w:id="15"/>
      </w:r>
      <w:r w:rsidR="004A182B" w:rsidRPr="00D268FF">
        <w:rPr>
          <w:rFonts w:ascii="Arial" w:hAnsi="Arial" w:cs="Arial"/>
          <w:sz w:val="24"/>
          <w:szCs w:val="24"/>
        </w:rPr>
        <w:t xml:space="preserve">), y el R-RUM (modelo unificado de reparación reducida; </w:t>
      </w:r>
      <w:commentRangeStart w:id="16"/>
      <w:r w:rsidR="004A182B" w:rsidRPr="00A74075">
        <w:rPr>
          <w:rFonts w:ascii="Arial" w:hAnsi="Arial" w:cs="Arial"/>
          <w:sz w:val="24"/>
          <w:szCs w:val="24"/>
          <w:highlight w:val="yellow"/>
        </w:rPr>
        <w:t>Hartz, 2002</w:t>
      </w:r>
      <w:commentRangeEnd w:id="16"/>
      <w:r w:rsidR="00A74075">
        <w:rPr>
          <w:rStyle w:val="Refdecomentario"/>
        </w:rPr>
        <w:commentReference w:id="16"/>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7"/>
      <w:r w:rsidR="004A182B" w:rsidRPr="00A74075">
        <w:rPr>
          <w:rFonts w:ascii="Arial" w:hAnsi="Arial" w:cs="Arial"/>
          <w:sz w:val="24"/>
          <w:szCs w:val="24"/>
          <w:highlight w:val="yellow"/>
        </w:rPr>
        <w:t>Henson, Templin &amp; Willse, 2009</w:t>
      </w:r>
      <w:commentRangeEnd w:id="17"/>
      <w:r w:rsidR="00A74075" w:rsidRPr="00A74075">
        <w:rPr>
          <w:rStyle w:val="Refdecomentario"/>
          <w:highlight w:val="yellow"/>
        </w:rPr>
        <w:commentReference w:id="17"/>
      </w:r>
      <w:r w:rsidR="004A182B" w:rsidRPr="00D268FF">
        <w:rPr>
          <w:rFonts w:ascii="Arial" w:hAnsi="Arial" w:cs="Arial"/>
          <w:sz w:val="24"/>
          <w:szCs w:val="24"/>
        </w:rPr>
        <w:t xml:space="preserve">; </w:t>
      </w:r>
      <w:commentRangeStart w:id="18"/>
      <w:r w:rsidR="004A182B" w:rsidRPr="00A37537">
        <w:rPr>
          <w:rFonts w:ascii="Arial" w:hAnsi="Arial" w:cs="Arial"/>
          <w:sz w:val="24"/>
          <w:szCs w:val="24"/>
          <w:highlight w:val="yellow"/>
        </w:rPr>
        <w:t>von Davier, 2005</w:t>
      </w:r>
      <w:commentRangeEnd w:id="18"/>
      <w:r w:rsidR="00A37537">
        <w:rPr>
          <w:rStyle w:val="Refdecomentario"/>
        </w:rPr>
        <w:commentReference w:id="18"/>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lastRenderedPageBreak/>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E350E3"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E350E3"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E350E3"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E350E3"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E350E3"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A6681B">
      <w:pPr>
        <w:spacing w:line="360" w:lineRule="auto"/>
        <w:ind w:firstLine="708"/>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w:t>
      </w:r>
      <w:r w:rsidR="009A207D" w:rsidRPr="00D268FF">
        <w:lastRenderedPageBreak/>
        <w:t xml:space="preserve">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en términos del logro de 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w:t>
      </w:r>
      <w:commentRangeStart w:id="19"/>
      <w:r w:rsidRPr="00A6681B">
        <w:rPr>
          <w:highlight w:val="yellow"/>
        </w:rPr>
        <w:t>Martínez-Rizo, 2015</w:t>
      </w:r>
      <w:commentRangeEnd w:id="19"/>
      <w:r w:rsidR="00A6681B">
        <w:rPr>
          <w:rStyle w:val="Refdecomentario"/>
          <w:rFonts w:asciiTheme="minorHAnsi" w:hAnsiTheme="minorHAnsi" w:cstheme="minorBidi"/>
          <w:lang w:eastAsia="en-US"/>
        </w:rPr>
        <w:commentReference w:id="19"/>
      </w:r>
      <w:r w:rsidRPr="00D268FF">
        <w:t xml:space="preserve">).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w:t>
      </w:r>
      <w:commentRangeStart w:id="20"/>
      <w:r w:rsidRPr="00A6681B">
        <w:rPr>
          <w:highlight w:val="yellow"/>
        </w:rPr>
        <w:t>INEE, 2015</w:t>
      </w:r>
      <w:commentRangeEnd w:id="20"/>
      <w:r w:rsidR="0097669E">
        <w:rPr>
          <w:rStyle w:val="Refdecomentario"/>
          <w:rFonts w:asciiTheme="minorHAnsi" w:hAnsiTheme="minorHAnsi" w:cstheme="minorBidi"/>
          <w:lang w:eastAsia="en-US"/>
        </w:rPr>
        <w:commentReference w:id="20"/>
      </w:r>
      <w:r w:rsidRPr="00D268FF">
        <w:t>).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w:t>
      </w:r>
      <w:r w:rsidR="0079413B">
        <w:rPr>
          <w:rFonts w:ascii="Arial" w:hAnsi="Arial" w:cs="Arial"/>
          <w:sz w:val="24"/>
          <w:szCs w:val="24"/>
        </w:rPr>
        <w:lastRenderedPageBreak/>
        <w:t>primaria. Se realizaron estudios cognitivos para identificar las habilidades cognitivas 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5D8401B2"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21"/>
      <w:r w:rsidR="003559E9" w:rsidRPr="00893A5B">
        <w:rPr>
          <w:rFonts w:ascii="Arial" w:hAnsi="Arial" w:cs="Arial"/>
          <w:sz w:val="24"/>
          <w:szCs w:val="24"/>
          <w:highlight w:val="yellow"/>
        </w:rPr>
        <w:t>Embretson (1994),</w:t>
      </w:r>
      <w:r w:rsidR="003559E9" w:rsidRPr="00D268FF">
        <w:rPr>
          <w:rFonts w:ascii="Arial" w:hAnsi="Arial" w:cs="Arial"/>
          <w:sz w:val="24"/>
          <w:szCs w:val="24"/>
        </w:rPr>
        <w:t xml:space="preserve"> </w:t>
      </w:r>
      <w:commentRangeEnd w:id="21"/>
      <w:r w:rsidR="00893A5B">
        <w:rPr>
          <w:rStyle w:val="Refdecomentario"/>
        </w:rPr>
        <w:commentReference w:id="21"/>
      </w:r>
      <w:r w:rsidR="003559E9" w:rsidRPr="00D268FF">
        <w:rPr>
          <w:rFonts w:ascii="Arial" w:hAnsi="Arial" w:cs="Arial"/>
          <w:sz w:val="24"/>
          <w:szCs w:val="24"/>
        </w:rPr>
        <w:t xml:space="preserve">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w:t>
      </w:r>
      <w:commentRangeStart w:id="22"/>
      <w:r w:rsidRPr="00893A5B">
        <w:rPr>
          <w:rFonts w:ascii="Arial" w:hAnsi="Arial" w:cs="Arial"/>
          <w:sz w:val="24"/>
          <w:szCs w:val="24"/>
          <w:highlight w:val="yellow"/>
        </w:rPr>
        <w:t>Bejar, 2002</w:t>
      </w:r>
      <w:commentRangeEnd w:id="22"/>
      <w:r w:rsidR="00893A5B" w:rsidRPr="00893A5B">
        <w:rPr>
          <w:rStyle w:val="Refdecomentario"/>
          <w:highlight w:val="yellow"/>
        </w:rPr>
        <w:commentReference w:id="22"/>
      </w:r>
      <w:r w:rsidRPr="00893A5B">
        <w:rPr>
          <w:rFonts w:ascii="Arial" w:hAnsi="Arial" w:cs="Arial"/>
          <w:sz w:val="24"/>
          <w:szCs w:val="24"/>
          <w:highlight w:val="yellow"/>
        </w:rPr>
        <w:t>, 2010</w:t>
      </w:r>
      <w:r w:rsidRPr="00D268FF">
        <w:rPr>
          <w:rFonts w:ascii="Arial" w:hAnsi="Arial" w:cs="Arial"/>
          <w:sz w:val="24"/>
          <w:szCs w:val="24"/>
        </w:rPr>
        <w:t xml:space="preserve">, </w:t>
      </w:r>
      <w:commentRangeStart w:id="23"/>
      <w:r w:rsidRPr="007B7ABD">
        <w:rPr>
          <w:rFonts w:ascii="Arial" w:hAnsi="Arial" w:cs="Arial"/>
          <w:sz w:val="24"/>
          <w:szCs w:val="24"/>
          <w:highlight w:val="yellow"/>
        </w:rPr>
        <w:t xml:space="preserve">Gorin y Embretson, 2013 </w:t>
      </w:r>
      <w:commentRangeEnd w:id="23"/>
      <w:r w:rsidR="007B7ABD" w:rsidRPr="007B7ABD">
        <w:rPr>
          <w:rStyle w:val="Refdecomentario"/>
          <w:highlight w:val="yellow"/>
        </w:rPr>
        <w:commentReference w:id="23"/>
      </w:r>
      <w:r w:rsidRPr="00D268FF">
        <w:rPr>
          <w:rFonts w:ascii="Arial" w:hAnsi="Arial" w:cs="Arial"/>
          <w:sz w:val="24"/>
          <w:szCs w:val="24"/>
        </w:rPr>
        <w:t xml:space="preserve">y </w:t>
      </w:r>
      <w:commentRangeStart w:id="24"/>
      <w:r w:rsidRPr="00F159ED">
        <w:rPr>
          <w:rFonts w:ascii="Arial" w:hAnsi="Arial" w:cs="Arial"/>
          <w:sz w:val="24"/>
          <w:szCs w:val="24"/>
          <w:highlight w:val="yellow"/>
        </w:rPr>
        <w:t>Messick, 1989</w:t>
      </w:r>
      <w:commentRangeEnd w:id="24"/>
      <w:r w:rsidR="00F159ED" w:rsidRPr="00F159ED">
        <w:rPr>
          <w:rStyle w:val="Refdecomentario"/>
          <w:highlight w:val="yellow"/>
        </w:rPr>
        <w:commentReference w:id="24"/>
      </w:r>
      <w:r w:rsidRPr="00D268FF">
        <w:rPr>
          <w:rFonts w:ascii="Arial" w:hAnsi="Arial" w:cs="Arial"/>
          <w:sz w:val="24"/>
          <w:szCs w:val="24"/>
        </w:rPr>
        <w:t>),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w:t>
      </w:r>
      <w:commentRangeStart w:id="25"/>
      <w:r w:rsidRPr="00F159ED">
        <w:rPr>
          <w:rFonts w:ascii="Arial" w:hAnsi="Arial" w:cs="Arial"/>
          <w:sz w:val="24"/>
          <w:szCs w:val="24"/>
          <w:highlight w:val="yellow"/>
        </w:rPr>
        <w:t>Yang y Embretson, (2007)</w:t>
      </w:r>
      <w:commentRangeEnd w:id="25"/>
      <w:r w:rsidR="00F159ED" w:rsidRPr="00F159ED">
        <w:rPr>
          <w:rStyle w:val="Refdecomentario"/>
          <w:highlight w:val="yellow"/>
        </w:rPr>
        <w:commentReference w:id="25"/>
      </w:r>
      <w:r w:rsidRPr="00D268FF">
        <w:rPr>
          <w:rFonts w:ascii="Arial" w:hAnsi="Arial" w:cs="Arial"/>
          <w:sz w:val="24"/>
          <w:szCs w:val="24"/>
        </w:rPr>
        <w:t xml:space="preserve"> de que toda prueba de diagnóstico cognitivo diseñada con propósitos de mejora, deben ser diseñadas y validadas a partir de modelos cognitivos que permitan identificar de manera confiable los procesos de respuesta asociados a cada ítem.</w:t>
      </w:r>
    </w:p>
    <w:p w14:paraId="7EE95167" w14:textId="39068BAD"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commentRangeStart w:id="26"/>
      <w:r w:rsidR="00D143EA" w:rsidRPr="006630C5">
        <w:rPr>
          <w:rFonts w:ascii="Arial" w:hAnsi="Arial" w:cs="Arial"/>
          <w:sz w:val="24"/>
          <w:szCs w:val="24"/>
          <w:highlight w:val="yellow"/>
          <w:lang w:eastAsia="es-MX"/>
        </w:rPr>
        <w:t>Brown y Burton, 1978</w:t>
      </w:r>
      <w:commentRangeEnd w:id="26"/>
      <w:r w:rsidR="006630C5">
        <w:rPr>
          <w:rStyle w:val="Refdecomentario"/>
        </w:rPr>
        <w:commentReference w:id="26"/>
      </w:r>
      <w:r w:rsidR="00D143EA" w:rsidRPr="00D268FF">
        <w:rPr>
          <w:rFonts w:ascii="Arial" w:hAnsi="Arial" w:cs="Arial"/>
          <w:sz w:val="24"/>
          <w:szCs w:val="24"/>
          <w:lang w:eastAsia="es-MX"/>
        </w:rPr>
        <w:t xml:space="preserve">; </w:t>
      </w:r>
      <w:commentRangeStart w:id="27"/>
      <w:r w:rsidR="00D143EA" w:rsidRPr="006630C5">
        <w:rPr>
          <w:rFonts w:ascii="Arial" w:hAnsi="Arial" w:cs="Arial"/>
          <w:sz w:val="24"/>
          <w:szCs w:val="24"/>
          <w:highlight w:val="yellow"/>
          <w:lang w:eastAsia="es-MX"/>
        </w:rPr>
        <w:t>Chen y Macdonald, 2011</w:t>
      </w:r>
      <w:commentRangeEnd w:id="27"/>
      <w:r w:rsidR="006630C5" w:rsidRPr="006630C5">
        <w:rPr>
          <w:rStyle w:val="Refdecomentario"/>
          <w:highlight w:val="yellow"/>
        </w:rPr>
        <w:commentReference w:id="27"/>
      </w:r>
      <w:r w:rsidR="00D143EA" w:rsidRPr="00D268FF">
        <w:rPr>
          <w:rFonts w:ascii="Arial" w:hAnsi="Arial" w:cs="Arial"/>
          <w:sz w:val="24"/>
          <w:szCs w:val="24"/>
          <w:lang w:eastAsia="es-MX"/>
        </w:rPr>
        <w:t xml:space="preserve">; </w:t>
      </w:r>
      <w:commentRangeStart w:id="28"/>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8"/>
      <w:r w:rsidR="006630C5">
        <w:rPr>
          <w:rStyle w:val="Refdecomentario"/>
        </w:rPr>
        <w:commentReference w:id="28"/>
      </w:r>
      <w:r w:rsidR="00D143EA" w:rsidRPr="00D268FF">
        <w:rPr>
          <w:rFonts w:ascii="Arial" w:hAnsi="Arial" w:cs="Arial"/>
          <w:sz w:val="24"/>
          <w:szCs w:val="24"/>
          <w:lang w:eastAsia="es-MX"/>
        </w:rPr>
        <w:t xml:space="preserve">; </w:t>
      </w:r>
      <w:commentRangeStart w:id="29"/>
      <w:r w:rsidR="00D143EA" w:rsidRPr="00F5249B">
        <w:rPr>
          <w:rFonts w:ascii="Arial" w:hAnsi="Arial" w:cs="Arial"/>
          <w:sz w:val="24"/>
          <w:szCs w:val="24"/>
          <w:highlight w:val="yellow"/>
          <w:lang w:eastAsia="es-MX"/>
        </w:rPr>
        <w:t>Ma, Çetin y Green, 2009</w:t>
      </w:r>
      <w:commentRangeEnd w:id="29"/>
      <w:r w:rsidR="00F5249B" w:rsidRPr="00F5249B">
        <w:rPr>
          <w:rStyle w:val="Refdecomentario"/>
          <w:highlight w:val="yellow"/>
        </w:rPr>
        <w:commentReference w:id="29"/>
      </w:r>
      <w:r w:rsidR="00D143EA" w:rsidRPr="00D268FF">
        <w:rPr>
          <w:rFonts w:ascii="Arial" w:hAnsi="Arial" w:cs="Arial"/>
          <w:sz w:val="24"/>
          <w:szCs w:val="24"/>
          <w:lang w:eastAsia="es-MX"/>
        </w:rPr>
        <w:t xml:space="preserve">; </w:t>
      </w:r>
      <w:commentRangeStart w:id="30"/>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30"/>
      <w:r w:rsidR="00F5249B">
        <w:rPr>
          <w:rStyle w:val="Refdecomentario"/>
        </w:rPr>
        <w:commentReference w:id="30"/>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31"/>
      <w:r w:rsidR="00D143EA" w:rsidRPr="00F5249B">
        <w:rPr>
          <w:rFonts w:ascii="Arial" w:hAnsi="Arial" w:cs="Arial"/>
          <w:sz w:val="24"/>
          <w:szCs w:val="24"/>
          <w:highlight w:val="yellow"/>
          <w:lang w:eastAsia="es-MX"/>
        </w:rPr>
        <w:t>Revuelta y Ponsoda, 1998</w:t>
      </w:r>
      <w:commentRangeEnd w:id="31"/>
      <w:r w:rsidR="00F5249B" w:rsidRPr="00F5249B">
        <w:rPr>
          <w:rStyle w:val="Refdecomentario"/>
          <w:highlight w:val="yellow"/>
        </w:rPr>
        <w:commentReference w:id="31"/>
      </w:r>
      <w:r w:rsidR="00D143EA" w:rsidRPr="00D268FF">
        <w:rPr>
          <w:rFonts w:ascii="Arial" w:hAnsi="Arial" w:cs="Arial"/>
          <w:sz w:val="24"/>
          <w:szCs w:val="24"/>
          <w:lang w:eastAsia="es-MX"/>
        </w:rPr>
        <w:t xml:space="preserve">; </w:t>
      </w:r>
      <w:commentRangeStart w:id="32"/>
      <w:r w:rsidR="00D143EA" w:rsidRPr="00F5249B">
        <w:rPr>
          <w:rFonts w:ascii="Arial" w:hAnsi="Arial" w:cs="Arial"/>
          <w:sz w:val="24"/>
          <w:szCs w:val="24"/>
          <w:highlight w:val="yellow"/>
          <w:lang w:eastAsia="es-MX"/>
        </w:rPr>
        <w:t>Romero, Ponsoda y Ximénez, 2008</w:t>
      </w:r>
      <w:commentRangeEnd w:id="32"/>
      <w:r w:rsidR="00F5249B" w:rsidRPr="00F5249B">
        <w:rPr>
          <w:rStyle w:val="Refdecomentario"/>
          <w:highlight w:val="yellow"/>
        </w:rPr>
        <w:commentReference w:id="32"/>
      </w:r>
      <w:r w:rsidR="00D143EA" w:rsidRPr="00D268FF">
        <w:rPr>
          <w:rFonts w:ascii="Arial" w:hAnsi="Arial" w:cs="Arial"/>
          <w:sz w:val="24"/>
          <w:szCs w:val="24"/>
          <w:lang w:eastAsia="es-MX"/>
        </w:rPr>
        <w:t xml:space="preserve">).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r w:rsidRPr="00147293">
        <w:rPr>
          <w:rFonts w:ascii="Arial" w:hAnsi="Arial" w:cs="Arial"/>
          <w:sz w:val="24"/>
          <w:szCs w:val="24"/>
          <w:highlight w:val="lightGray"/>
        </w:rPr>
        <w:t>Rupp, Templin y Henson (2010)</w:t>
      </w:r>
      <w:r w:rsidRPr="00D268FF">
        <w:rPr>
          <w:rFonts w:ascii="Arial" w:hAnsi="Arial" w:cs="Arial"/>
          <w:sz w:val="24"/>
          <w:szCs w:val="24"/>
        </w:rPr>
        <w:t xml:space="preserve">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392ED76C"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w:t>
      </w:r>
      <w:commentRangeStart w:id="33"/>
      <w:r w:rsidRPr="00D268FF">
        <w:rPr>
          <w:rFonts w:ascii="Arial" w:hAnsi="Arial" w:cs="Arial"/>
          <w:sz w:val="24"/>
          <w:szCs w:val="24"/>
        </w:rPr>
        <w:t xml:space="preserve">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 xml:space="preserve">s </w:t>
      </w:r>
      <w:commentRangeEnd w:id="33"/>
      <w:r w:rsidR="00147293">
        <w:rPr>
          <w:rStyle w:val="Refdecomentario"/>
        </w:rPr>
        <w:commentReference w:id="33"/>
      </w:r>
      <w:r w:rsidR="003559E9" w:rsidRPr="00D268FF">
        <w:rPr>
          <w:rFonts w:ascii="Arial" w:hAnsi="Arial" w:cs="Arial"/>
          <w:sz w:val="24"/>
          <w:szCs w:val="24"/>
        </w:rPr>
        <w:t>y</w:t>
      </w:r>
      <w:r w:rsidRPr="00D268FF">
        <w:rPr>
          <w:rFonts w:ascii="Arial" w:hAnsi="Arial" w:cs="Arial"/>
          <w:sz w:val="24"/>
          <w:szCs w:val="24"/>
        </w:rPr>
        <w:t xml:space="preserve"> la guía del maestro del plan de estudios 2011</w:t>
      </w:r>
      <w:r w:rsidR="00147293">
        <w:rPr>
          <w:rFonts w:ascii="Arial" w:hAnsi="Arial" w:cs="Arial"/>
          <w:sz w:val="24"/>
          <w:szCs w:val="24"/>
        </w:rPr>
        <w:t xml:space="preserve">, </w:t>
      </w:r>
      <w:commentRangeStart w:id="34"/>
      <w:r w:rsidR="00147293">
        <w:rPr>
          <w:rFonts w:ascii="Arial" w:hAnsi="Arial" w:cs="Arial"/>
          <w:sz w:val="24"/>
          <w:szCs w:val="24"/>
        </w:rPr>
        <w:t>(</w:t>
      </w:r>
      <w:r w:rsidR="00147293" w:rsidRPr="00147293">
        <w:rPr>
          <w:rFonts w:ascii="Arial" w:hAnsi="Arial" w:cs="Arial"/>
          <w:sz w:val="24"/>
          <w:szCs w:val="24"/>
          <w:highlight w:val="yellow"/>
        </w:rPr>
        <w:t>SEP, 2011</w:t>
      </w:r>
      <w:r w:rsidR="00147293">
        <w:rPr>
          <w:rFonts w:ascii="Arial" w:hAnsi="Arial" w:cs="Arial"/>
          <w:sz w:val="24"/>
          <w:szCs w:val="24"/>
        </w:rPr>
        <w:t>)</w:t>
      </w:r>
      <w:commentRangeEnd w:id="34"/>
      <w:r w:rsidR="00147293">
        <w:rPr>
          <w:rStyle w:val="Refdecomentario"/>
        </w:rPr>
        <w:commentReference w:id="34"/>
      </w:r>
      <w:r w:rsidRPr="00D268FF">
        <w:rPr>
          <w:rFonts w:ascii="Arial" w:hAnsi="Arial" w:cs="Arial"/>
          <w:sz w:val="24"/>
          <w:szCs w:val="24"/>
        </w:rPr>
        <w:t xml:space="preserve">. </w:t>
      </w:r>
      <w:r w:rsidR="00723A3D" w:rsidRPr="00D268FF">
        <w:rPr>
          <w:rFonts w:ascii="Arial" w:hAnsi="Arial" w:cs="Arial"/>
          <w:sz w:val="24"/>
          <w:szCs w:val="24"/>
        </w:rPr>
        <w:t xml:space="preserve">La </w:t>
      </w:r>
      <w:r w:rsidR="00723A3D" w:rsidRPr="00A5168B">
        <w:rPr>
          <w:rFonts w:ascii="Arial" w:hAnsi="Arial" w:cs="Arial"/>
          <w:sz w:val="24"/>
          <w:szCs w:val="24"/>
          <w:highlight w:val="cyan"/>
        </w:rPr>
        <w:t>Figura 1</w:t>
      </w:r>
      <w:r w:rsidR="00723A3D" w:rsidRPr="00D268FF">
        <w:rPr>
          <w:rFonts w:ascii="Arial" w:hAnsi="Arial" w:cs="Arial"/>
          <w:sz w:val="24"/>
          <w:szCs w:val="24"/>
        </w:rPr>
        <w:t xml:space="preserve">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35" w:name="_Toc506915319"/>
      <w:bookmarkStart w:id="36" w:name="_Toc507056966"/>
      <w:r w:rsidRPr="00A5168B">
        <w:rPr>
          <w:rFonts w:cs="Arial"/>
          <w:i/>
          <w:noProof w:val="0"/>
          <w:highlight w:val="cyan"/>
          <w:lang w:val="es-MX"/>
        </w:rPr>
        <w:t>Figura 1</w:t>
      </w:r>
      <w:r w:rsidRPr="00A5168B">
        <w:rPr>
          <w:rFonts w:cs="Arial"/>
          <w:noProof w:val="0"/>
          <w:highlight w:val="cyan"/>
          <w:lang w:val="es-MX"/>
        </w:rPr>
        <w:t>.</w:t>
      </w:r>
      <w:r w:rsidRPr="00D268FF">
        <w:rPr>
          <w:rFonts w:cs="Arial"/>
          <w:noProof w:val="0"/>
          <w:lang w:val="es-MX"/>
        </w:rPr>
        <w:t xml:space="preserve"> Diagrama de la genealogía curricular y de la alineación del ítem PMA01 de la prueba de Matemáticas de primaria del PLANEA ELCE 2015</w:t>
      </w:r>
      <w:bookmarkEnd w:id="35"/>
      <w:bookmarkEnd w:id="36"/>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w:t>
      </w:r>
      <w:r w:rsidR="009B7779" w:rsidRPr="00147293">
        <w:rPr>
          <w:highlight w:val="lightGray"/>
        </w:rPr>
        <w:t>Pérez-Morán, 2014</w:t>
      </w:r>
      <w:r w:rsidR="009B7779" w:rsidRPr="00D268FF">
        <w:t>).</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37" w:name="_Toc506915086"/>
      <w:bookmarkStart w:id="38" w:name="_Toc507056947"/>
      <w:r w:rsidRPr="00A5168B">
        <w:rPr>
          <w:rFonts w:cs="Arial"/>
          <w:b/>
          <w:highlight w:val="cyan"/>
          <w:lang w:val="es-MX"/>
        </w:rPr>
        <w:t>Tabla 1</w:t>
      </w:r>
      <w:r w:rsidR="009B7779" w:rsidRPr="00A5168B">
        <w:rPr>
          <w:rFonts w:cs="Arial"/>
          <w:highlight w:val="cyan"/>
          <w:lang w:val="es-MX"/>
        </w:rPr>
        <w:t>.</w:t>
      </w:r>
      <w:r w:rsidR="009B7779" w:rsidRPr="00D268FF">
        <w:rPr>
          <w:rFonts w:cs="Arial"/>
          <w:lang w:val="es-MX"/>
        </w:rPr>
        <w:t xml:space="preserve"> Modelos hipotéticos del proceso de respuesta subyacentes al ítem desde la perspectiva de expertos y docentes</w:t>
      </w:r>
      <w:bookmarkEnd w:id="37"/>
      <w:bookmarkEnd w:id="38"/>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w:t>
      </w:r>
      <w:commentRangeStart w:id="39"/>
      <w:r w:rsidRPr="00147293">
        <w:rPr>
          <w:highlight w:val="yellow"/>
        </w:rPr>
        <w:t>Thompson, Johnstone y Thurlow (2002)</w:t>
      </w:r>
      <w:commentRangeEnd w:id="39"/>
      <w:r w:rsidR="00147293" w:rsidRPr="00147293">
        <w:rPr>
          <w:rStyle w:val="Refdecomentario"/>
          <w:rFonts w:asciiTheme="minorHAnsi" w:hAnsiTheme="minorHAnsi" w:cstheme="minorBidi"/>
          <w:highlight w:val="yellow"/>
          <w:lang w:eastAsia="en-US"/>
        </w:rPr>
        <w:commentReference w:id="39"/>
      </w:r>
      <w:r w:rsidRPr="00D268FF">
        <w:t>, que ha demostrado ser de gran utilidad para el desarrollo de evaluaciones más accesibles para los examinados (</w:t>
      </w:r>
      <w:commentRangeStart w:id="40"/>
      <w:r w:rsidRPr="00147293">
        <w:rPr>
          <w:highlight w:val="yellow"/>
        </w:rPr>
        <w:t>Johnstone, 2003</w:t>
      </w:r>
      <w:commentRangeEnd w:id="40"/>
      <w:r w:rsidR="00147293" w:rsidRPr="00147293">
        <w:rPr>
          <w:rStyle w:val="Refdecomentario"/>
          <w:rFonts w:asciiTheme="minorHAnsi" w:hAnsiTheme="minorHAnsi" w:cstheme="minorBidi"/>
          <w:highlight w:val="yellow"/>
          <w:lang w:eastAsia="en-US"/>
        </w:rPr>
        <w:commentReference w:id="40"/>
      </w:r>
      <w:r w:rsidRPr="00147293">
        <w:rPr>
          <w:highlight w:val="yellow"/>
        </w:rPr>
        <w:t>)</w:t>
      </w:r>
      <w:r w:rsidRPr="00D268FF">
        <w:t xml:space="preserve"> y para minimizar la varianza irrelevante del constructo originada por problemas en el diseño, formato y sesgos culturales presentes en los ítems </w:t>
      </w:r>
      <w:commentRangeStart w:id="41"/>
      <w:r w:rsidRPr="00D268FF">
        <w:t>(</w:t>
      </w:r>
      <w:r w:rsidRPr="00A846A8">
        <w:rPr>
          <w:highlight w:val="yellow"/>
        </w:rPr>
        <w:t>Haladyna, Downing, y Rodríguez, 2002</w:t>
      </w:r>
      <w:commentRangeEnd w:id="41"/>
      <w:r w:rsidR="00A846A8" w:rsidRPr="00A846A8">
        <w:rPr>
          <w:rStyle w:val="Refdecomentario"/>
          <w:rFonts w:asciiTheme="minorHAnsi" w:hAnsiTheme="minorHAnsi" w:cstheme="minorBidi"/>
          <w:highlight w:val="yellow"/>
          <w:lang w:eastAsia="en-US"/>
        </w:rPr>
        <w:commentReference w:id="41"/>
      </w:r>
      <w:r w:rsidRPr="00D268FF">
        <w:t xml:space="preserve">). Al aplicar la EDU con el fin de evaluar el diseño de los ítems, se trabajó con categorías y códigos específicos de análisis con base en los análisis propuestos por </w:t>
      </w:r>
      <w:r w:rsidRPr="00356B2F">
        <w:rPr>
          <w:highlight w:val="lightGray"/>
        </w:rPr>
        <w:t>Thompson y colaboradores (2002</w:t>
      </w:r>
      <w:r w:rsidRPr="00D268FF">
        <w:t>):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0FECDDE1"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protocolos de pensamiento en voz alta con técnicas concurrentes y retrospectivas (</w:t>
      </w:r>
      <w:commentRangeStart w:id="42"/>
      <w:r w:rsidR="00D143EA" w:rsidRPr="00BE7402">
        <w:rPr>
          <w:rFonts w:ascii="Arial" w:hAnsi="Arial" w:cs="Arial"/>
          <w:sz w:val="24"/>
          <w:szCs w:val="24"/>
          <w:highlight w:val="yellow"/>
          <w:lang w:eastAsia="es-MX"/>
        </w:rPr>
        <w:t>Ericsson y Simon, 1984, 1993</w:t>
      </w:r>
      <w:commentRangeEnd w:id="42"/>
      <w:r w:rsidR="00BE7402">
        <w:rPr>
          <w:rStyle w:val="Refdecomentario"/>
        </w:rPr>
        <w:commentReference w:id="42"/>
      </w:r>
      <w:r w:rsidR="00D143EA" w:rsidRPr="00D268FF">
        <w:rPr>
          <w:rFonts w:ascii="Arial" w:hAnsi="Arial" w:cs="Arial"/>
          <w:sz w:val="24"/>
          <w:szCs w:val="24"/>
          <w:lang w:eastAsia="es-MX"/>
        </w:rPr>
        <w:t xml:space="preserve">; </w:t>
      </w:r>
      <w:commentRangeStart w:id="43"/>
      <w:r w:rsidR="00D143EA" w:rsidRPr="00122166">
        <w:rPr>
          <w:rFonts w:ascii="Arial" w:hAnsi="Arial" w:cs="Arial"/>
          <w:sz w:val="24"/>
          <w:szCs w:val="24"/>
          <w:highlight w:val="yellow"/>
          <w:lang w:eastAsia="es-MX"/>
        </w:rPr>
        <w:t>Leighton, 2009</w:t>
      </w:r>
      <w:commentRangeEnd w:id="43"/>
      <w:r w:rsidR="00122166" w:rsidRPr="00122166">
        <w:rPr>
          <w:rStyle w:val="Refdecomentario"/>
          <w:highlight w:val="yellow"/>
        </w:rPr>
        <w:commentReference w:id="43"/>
      </w:r>
      <w:r w:rsidR="00D143EA" w:rsidRPr="00D268FF">
        <w:rPr>
          <w:rFonts w:ascii="Arial" w:hAnsi="Arial" w:cs="Arial"/>
          <w:sz w:val="24"/>
          <w:szCs w:val="24"/>
          <w:lang w:eastAsia="es-MX"/>
        </w:rPr>
        <w:t xml:space="preserve">; </w:t>
      </w:r>
      <w:commentRangeStart w:id="44"/>
      <w:r w:rsidR="00D143EA" w:rsidRPr="001F6400">
        <w:rPr>
          <w:rFonts w:ascii="Arial" w:hAnsi="Arial" w:cs="Arial"/>
          <w:sz w:val="24"/>
          <w:szCs w:val="24"/>
          <w:highlight w:val="yellow"/>
          <w:lang w:eastAsia="es-MX"/>
        </w:rPr>
        <w:t>Leighton y Gierl, 2007</w:t>
      </w:r>
      <w:commentRangeEnd w:id="44"/>
      <w:r w:rsidR="001B01D4" w:rsidRPr="001F6400">
        <w:rPr>
          <w:rStyle w:val="Refdecomentario"/>
          <w:highlight w:val="yellow"/>
        </w:rPr>
        <w:commentReference w:id="44"/>
      </w:r>
      <w:r w:rsidR="00D143EA" w:rsidRPr="00D268FF">
        <w:rPr>
          <w:rFonts w:ascii="Arial" w:hAnsi="Arial" w:cs="Arial"/>
          <w:sz w:val="24"/>
          <w:szCs w:val="24"/>
          <w:lang w:eastAsia="es-MX"/>
        </w:rPr>
        <w:t xml:space="preserve">).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w:t>
      </w:r>
      <w:commentRangeStart w:id="45"/>
      <w:r w:rsidR="00D143EA" w:rsidRPr="00C91891">
        <w:rPr>
          <w:rFonts w:ascii="Arial" w:hAnsi="Arial" w:cs="Arial"/>
          <w:sz w:val="24"/>
          <w:szCs w:val="24"/>
          <w:highlight w:val="yellow"/>
          <w:lang w:eastAsia="es-MX"/>
        </w:rPr>
        <w:t>Snow y</w:t>
      </w:r>
      <w:r w:rsidR="00522418" w:rsidRPr="00C91891">
        <w:rPr>
          <w:rFonts w:ascii="Arial" w:hAnsi="Arial" w:cs="Arial"/>
          <w:sz w:val="24"/>
          <w:szCs w:val="24"/>
          <w:highlight w:val="yellow"/>
          <w:lang w:eastAsia="es-MX"/>
        </w:rPr>
        <w:t xml:space="preserve"> Lohman, 1989</w:t>
      </w:r>
      <w:commentRangeEnd w:id="45"/>
      <w:r w:rsidR="00C91891" w:rsidRPr="00C91891">
        <w:rPr>
          <w:rStyle w:val="Refdecomentario"/>
          <w:highlight w:val="yellow"/>
        </w:rPr>
        <w:commentReference w:id="45"/>
      </w:r>
      <w:r w:rsidR="00522418" w:rsidRPr="00D268FF">
        <w:rPr>
          <w:rFonts w:ascii="Arial" w:hAnsi="Arial" w:cs="Arial"/>
          <w:sz w:val="24"/>
          <w:szCs w:val="24"/>
          <w:lang w:eastAsia="es-MX"/>
        </w:rPr>
        <w:t xml:space="preserve">; </w:t>
      </w:r>
      <w:commentRangeStart w:id="46"/>
      <w:r w:rsidR="00522418" w:rsidRPr="009C77E5">
        <w:rPr>
          <w:rFonts w:ascii="Arial" w:hAnsi="Arial" w:cs="Arial"/>
          <w:sz w:val="24"/>
          <w:szCs w:val="24"/>
          <w:highlight w:val="yellow"/>
          <w:lang w:eastAsia="es-MX"/>
        </w:rPr>
        <w:t>Sternberg, 1977</w:t>
      </w:r>
      <w:commentRangeEnd w:id="46"/>
      <w:r w:rsidR="009C77E5" w:rsidRPr="009C77E5">
        <w:rPr>
          <w:rStyle w:val="Refdecomentario"/>
          <w:highlight w:val="yellow"/>
        </w:rPr>
        <w:commentReference w:id="46"/>
      </w:r>
      <w:r w:rsidR="00522418" w:rsidRPr="00D268FF">
        <w:rPr>
          <w:rFonts w:ascii="Arial" w:hAnsi="Arial" w:cs="Arial"/>
          <w:sz w:val="24"/>
          <w:szCs w:val="24"/>
          <w:lang w:eastAsia="es-MX"/>
        </w:rPr>
        <w:t>)</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commentRangeStart w:id="47"/>
      <w:r w:rsidR="00D143EA" w:rsidRPr="00A5168B">
        <w:rPr>
          <w:rFonts w:ascii="Arial" w:hAnsi="Arial" w:cs="Arial"/>
          <w:sz w:val="24"/>
          <w:szCs w:val="24"/>
          <w:highlight w:val="yellow"/>
          <w:lang w:eastAsia="es-MX"/>
        </w:rPr>
        <w:t>Fredericksen, 1980</w:t>
      </w:r>
      <w:commentRangeEnd w:id="47"/>
      <w:r w:rsidR="00A5168B" w:rsidRPr="00A5168B">
        <w:rPr>
          <w:rStyle w:val="Refdecomentario"/>
          <w:highlight w:val="yellow"/>
        </w:rPr>
        <w:commentReference w:id="47"/>
      </w:r>
      <w:r w:rsidR="00D143EA" w:rsidRPr="00A5168B">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48"/>
      <w:r w:rsidR="00D143EA" w:rsidRPr="00A5168B">
        <w:rPr>
          <w:rFonts w:ascii="Arial" w:hAnsi="Arial" w:cs="Arial"/>
          <w:sz w:val="24"/>
          <w:szCs w:val="24"/>
          <w:highlight w:val="yellow"/>
          <w:lang w:eastAsia="es-MX"/>
        </w:rPr>
        <w:t>Posner, 1978; Posner y Rogers, 1978</w:t>
      </w:r>
      <w:commentRangeEnd w:id="48"/>
      <w:r w:rsidR="00A5168B" w:rsidRPr="00A5168B">
        <w:rPr>
          <w:rStyle w:val="Refdecomentario"/>
          <w:highlight w:val="yellow"/>
        </w:rPr>
        <w:commentReference w:id="48"/>
      </w:r>
      <w:r w:rsidR="00D143EA" w:rsidRPr="00D268FF">
        <w:rPr>
          <w:rFonts w:ascii="Arial" w:hAnsi="Arial" w:cs="Arial"/>
          <w:sz w:val="24"/>
          <w:szCs w:val="24"/>
          <w:lang w:eastAsia="es-MX"/>
        </w:rPr>
        <w:t>).</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r w:rsidR="00A8385D" w:rsidRPr="00A5168B">
        <w:rPr>
          <w:rFonts w:ascii="Arial" w:hAnsi="Arial" w:cs="Arial"/>
          <w:sz w:val="24"/>
          <w:szCs w:val="24"/>
          <w:highlight w:val="lightGray"/>
          <w:lang w:eastAsia="es-MX"/>
        </w:rPr>
        <w:t>Sternberg, 1977</w:t>
      </w:r>
      <w:r w:rsidR="00A8385D" w:rsidRPr="00D268FF">
        <w:rPr>
          <w:rFonts w:ascii="Arial" w:hAnsi="Arial" w:cs="Arial"/>
          <w:sz w:val="24"/>
          <w:szCs w:val="24"/>
          <w:lang w:eastAsia="es-MX"/>
        </w:rPr>
        <w:t>).  Todas estas técnicas complementarias, permiten una mejor verificación de la relación entre el modelo cognitivo elaborado por los expertos y los procesos cognitivos utilizados y reportados por los examinados para responder los ítems (</w:t>
      </w:r>
      <w:r w:rsidR="00A8385D" w:rsidRPr="00A5168B">
        <w:rPr>
          <w:rFonts w:ascii="Arial" w:hAnsi="Arial" w:cs="Arial"/>
          <w:sz w:val="24"/>
          <w:szCs w:val="24"/>
          <w:highlight w:val="lightGray"/>
          <w:lang w:eastAsia="es-MX"/>
        </w:rPr>
        <w:t>Messick, 1989</w:t>
      </w:r>
      <w:r w:rsidR="00A8385D" w:rsidRPr="00D268FF">
        <w:rPr>
          <w:rFonts w:ascii="Arial" w:hAnsi="Arial" w:cs="Arial"/>
          <w:sz w:val="24"/>
          <w:szCs w:val="24"/>
          <w:lang w:eastAsia="es-MX"/>
        </w:rPr>
        <w:t>).</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r w:rsidRPr="00A5168B">
        <w:rPr>
          <w:highlight w:val="lightGray"/>
        </w:rPr>
        <w:t>Leighton (2009)</w:t>
      </w:r>
      <w:r w:rsidRPr="00D268FF">
        <w:t xml:space="preserve">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w:t>
      </w:r>
      <w:r w:rsidRPr="00A5168B">
        <w:rPr>
          <w:highlight w:val="lightGray"/>
        </w:rPr>
        <w:t>Ericsson y Simon (1984, 1993),</w:t>
      </w:r>
      <w:r w:rsidRPr="00D268FF">
        <w:t xml:space="preserve">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commentRangeStart w:id="49"/>
      <w:r w:rsidR="00D143EA" w:rsidRPr="00A5168B">
        <w:rPr>
          <w:highlight w:val="yellow"/>
        </w:rPr>
        <w:t>TechSmith, 2008</w:t>
      </w:r>
      <w:commentRangeEnd w:id="49"/>
      <w:r w:rsidR="00A5168B" w:rsidRPr="00A5168B">
        <w:rPr>
          <w:rStyle w:val="Refdecomentario"/>
          <w:rFonts w:asciiTheme="minorHAnsi" w:hAnsiTheme="minorHAnsi" w:cstheme="minorBidi"/>
          <w:highlight w:val="yellow"/>
          <w:lang w:eastAsia="en-US"/>
        </w:rPr>
        <w:commentReference w:id="49"/>
      </w:r>
      <w:r w:rsidR="00D143EA" w:rsidRPr="00D268FF">
        <w:t>)</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50" w:name="_Toc346562903"/>
      <w:bookmarkStart w:id="51"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52" w:name="_Toc506915321"/>
      <w:bookmarkStart w:id="53" w:name="_Toc507056968"/>
      <w:r w:rsidR="00F53C40">
        <w:rPr>
          <w:i/>
        </w:rPr>
        <w:br/>
      </w:r>
      <w:r w:rsidR="00D143EA" w:rsidRPr="00A5168B">
        <w:rPr>
          <w:i/>
          <w:highlight w:val="cyan"/>
        </w:rPr>
        <w:t xml:space="preserve">Figura </w:t>
      </w:r>
      <w:r w:rsidR="005E32AA" w:rsidRPr="00A5168B">
        <w:rPr>
          <w:i/>
          <w:highlight w:val="cyan"/>
        </w:rPr>
        <w:t>2</w:t>
      </w:r>
      <w:r w:rsidR="00D143EA" w:rsidRPr="00D268FF">
        <w:t xml:space="preserve">. Diagrama del modelo de </w:t>
      </w:r>
      <w:r w:rsidRPr="00D268FF">
        <w:t>u</w:t>
      </w:r>
      <w:r w:rsidR="00D143EA" w:rsidRPr="00D268FF">
        <w:t>n proceso de respuesta erróneo subyacente al ítem PMA01 de PLANEA ELCE 06 de Matemáticas</w:t>
      </w:r>
      <w:bookmarkEnd w:id="52"/>
      <w:bookmarkEnd w:id="53"/>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r w:rsidR="004E0E14" w:rsidRPr="00A5168B">
        <w:rPr>
          <w:highlight w:val="lightGray"/>
        </w:rPr>
        <w:t>Rupp, Templin, y Henson, 2010</w:t>
      </w:r>
      <w:r w:rsidR="004E0E14" w:rsidRPr="00D268FF">
        <w:t>)</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54" w:name="_Toc346562904"/>
      <w:bookmarkStart w:id="55" w:name="_Toc346563596"/>
      <w:bookmarkEnd w:id="50"/>
      <w:bookmarkEnd w:id="51"/>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1C0A68D7"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commentRangeStart w:id="56"/>
      <w:r w:rsidR="00D143EA" w:rsidRPr="00427AF0">
        <w:rPr>
          <w:highlight w:val="yellow"/>
        </w:rPr>
        <w:t>Ihaka, R. y Gentleman, R., 1996</w:t>
      </w:r>
      <w:commentRangeEnd w:id="56"/>
      <w:r w:rsidR="00427AF0">
        <w:rPr>
          <w:rStyle w:val="Refdecomentario"/>
          <w:rFonts w:asciiTheme="minorHAnsi" w:hAnsiTheme="minorHAnsi" w:cstheme="minorBidi"/>
          <w:lang w:eastAsia="en-US"/>
        </w:rPr>
        <w:commentReference w:id="56"/>
      </w:r>
      <w:r w:rsidR="00641C3A">
        <w:t xml:space="preserve">; </w:t>
      </w:r>
      <w:commentRangeStart w:id="57"/>
      <w:r w:rsidR="00641C3A" w:rsidRPr="00641C3A">
        <w:rPr>
          <w:highlight w:val="yellow"/>
        </w:rPr>
        <w:t>Willse, J.T. &amp; Shu</w:t>
      </w:r>
      <w:commentRangeEnd w:id="57"/>
      <w:r w:rsidR="00641C3A" w:rsidRPr="00641C3A">
        <w:rPr>
          <w:highlight w:val="yellow"/>
        </w:rPr>
        <w:t>, Z., 2014</w:t>
      </w:r>
      <w:r w:rsidR="00641C3A" w:rsidRPr="00641C3A">
        <w:rPr>
          <w:rStyle w:val="Refdecomentario"/>
          <w:rFonts w:asciiTheme="minorHAnsi" w:hAnsiTheme="minorHAnsi" w:cstheme="minorBidi"/>
          <w:highlight w:val="yellow"/>
          <w:lang w:eastAsia="en-US"/>
        </w:rPr>
        <w:commentReference w:id="57"/>
      </w:r>
      <w:r w:rsidR="00D143EA" w:rsidRPr="00D268FF">
        <w:t>)</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35pt;height:43pt" o:ole="">
            <v:imagedata r:id="rId12" o:title=""/>
          </v:shape>
          <o:OLEObject Type="Embed" ProgID="Equation.DSMT4" ShapeID="_x0000_i1025" DrawAspect="Content" ObjectID="_1622992005"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w:t>
      </w:r>
      <w:r w:rsidRPr="00D268FF">
        <w:lastRenderedPageBreak/>
        <w:t xml:space="preserve">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pt;height:44.9pt" o:ole="">
            <v:imagedata r:id="rId14" o:title=""/>
          </v:shape>
          <o:OLEObject Type="Embed" ProgID="Equation.DSMT4" ShapeID="_x0000_i1026" DrawAspect="Content" ObjectID="_1622992006" r:id="rId15"/>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w:t>
      </w:r>
      <w:r w:rsidR="00E32688" w:rsidRPr="00D268FF">
        <w:lastRenderedPageBreak/>
        <w:t xml:space="preserve">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4640A2D6"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w:t>
      </w:r>
      <w:r w:rsidRPr="00427AF0">
        <w:rPr>
          <w:highlight w:val="lightGray"/>
        </w:rPr>
        <w:t>Ihaka, R. y Gentleman, R., 1996</w:t>
      </w:r>
      <w:r w:rsidR="00EF7A8A">
        <w:t xml:space="preserve">; </w:t>
      </w:r>
      <w:commentRangeStart w:id="58"/>
      <w:r w:rsidR="00EF7A8A" w:rsidRPr="00EF7A8A">
        <w:rPr>
          <w:highlight w:val="yellow"/>
        </w:rPr>
        <w:t>Revelle, W., 20111</w:t>
      </w:r>
      <w:r w:rsidR="00EF7A8A">
        <w:t xml:space="preserve">, </w:t>
      </w:r>
      <w:commentRangeEnd w:id="58"/>
      <w:r w:rsidR="00EF7A8A">
        <w:rPr>
          <w:rStyle w:val="Refdecomentario"/>
          <w:rFonts w:asciiTheme="minorHAnsi" w:hAnsiTheme="minorHAnsi" w:cstheme="minorBidi"/>
          <w:lang w:eastAsia="en-US"/>
        </w:rPr>
        <w:commentReference w:id="58"/>
      </w:r>
      <w:commentRangeStart w:id="59"/>
      <w:r w:rsidR="00EF7A8A" w:rsidRPr="00EF7A8A">
        <w:rPr>
          <w:highlight w:val="yellow"/>
        </w:rPr>
        <w:t>Raiche, G, Magis, D., Raiche, M. G., 2013</w:t>
      </w:r>
      <w:commentRangeEnd w:id="59"/>
      <w:r w:rsidR="00EF7A8A">
        <w:rPr>
          <w:rStyle w:val="Refdecomentario"/>
          <w:rFonts w:asciiTheme="minorHAnsi" w:hAnsiTheme="minorHAnsi" w:cstheme="minorBidi"/>
          <w:lang w:eastAsia="en-US"/>
        </w:rPr>
        <w:commentReference w:id="59"/>
      </w:r>
      <w:r w:rsidRPr="00D268FF">
        <w:t xml:space="preserve">).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79708D5F"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60"/>
      <w:r w:rsidR="00C13CA7" w:rsidRPr="00C13CA7">
        <w:rPr>
          <w:highlight w:val="yellow"/>
        </w:rPr>
        <w:t>George, A., Robitzcsh, A., Kiefer, T., Gross, J. &amp; Ünlü, A., 2016</w:t>
      </w:r>
      <w:commentRangeEnd w:id="60"/>
      <w:r w:rsidR="00C13CA7" w:rsidRPr="00C13CA7">
        <w:rPr>
          <w:rStyle w:val="Refdecomentario"/>
          <w:rFonts w:asciiTheme="minorHAnsi" w:hAnsiTheme="minorHAnsi" w:cstheme="minorBidi"/>
          <w:highlight w:val="yellow"/>
          <w:lang w:eastAsia="en-US"/>
        </w:rPr>
        <w:commentReference w:id="60"/>
      </w:r>
      <w:r w:rsidR="0068366D">
        <w:t xml:space="preserve">). </w:t>
      </w:r>
      <w:r w:rsidR="00A876CB">
        <w:t xml:space="preserve">Se computaron los parámetros de </w:t>
      </w:r>
      <w:r w:rsidR="00A876CB">
        <w:lastRenderedPageBreak/>
        <w:t>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61" w:name="_Toc506458157"/>
      <w:bookmarkStart w:id="62" w:name="_Toc507057079"/>
      <w:bookmarkEnd w:id="54"/>
      <w:bookmarkEnd w:id="55"/>
      <w:r w:rsidRPr="00D268FF">
        <w:rPr>
          <w:rFonts w:cs="Arial"/>
          <w:sz w:val="24"/>
          <w:szCs w:val="24"/>
          <w:lang w:val="es-MX"/>
        </w:rPr>
        <w:t xml:space="preserve">Resultados </w:t>
      </w:r>
      <w:bookmarkEnd w:id="61"/>
      <w:bookmarkEnd w:id="62"/>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63" w:name="_Toc506458158"/>
      <w:bookmarkStart w:id="64"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63"/>
      <w:bookmarkEnd w:id="64"/>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6B3854A"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sidR="00B85480">
        <w:rPr>
          <w:b/>
          <w:lang w:val="es-ES"/>
        </w:rPr>
        <w:t>2</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D28993D" w:rsidR="008C357C" w:rsidRPr="00D268FF" w:rsidRDefault="008C357C" w:rsidP="008C357C">
      <w:pPr>
        <w:pStyle w:val="Titulotablas"/>
        <w:spacing w:after="160" w:line="360" w:lineRule="auto"/>
        <w:rPr>
          <w:rFonts w:cs="Arial"/>
          <w:lang w:val="es-MX"/>
        </w:rPr>
      </w:pPr>
      <w:bookmarkStart w:id="65" w:name="_Toc506458023"/>
      <w:bookmarkStart w:id="66" w:name="_Toc507056949"/>
      <w:r w:rsidRPr="00D268FF">
        <w:rPr>
          <w:rFonts w:cs="Arial"/>
          <w:b/>
          <w:lang w:val="es-MX"/>
        </w:rPr>
        <w:t xml:space="preserve">Tabla </w:t>
      </w:r>
      <w:r w:rsidR="00B85480">
        <w:rPr>
          <w:rFonts w:cs="Arial"/>
          <w:b/>
          <w:lang w:val="es-MX"/>
        </w:rPr>
        <w:t>2</w:t>
      </w:r>
      <w:r w:rsidRPr="00D268FF">
        <w:rPr>
          <w:rFonts w:cs="Arial"/>
          <w:lang w:val="es-MX"/>
        </w:rPr>
        <w:t>. Alfa de Cronbach global para cada eje</w:t>
      </w:r>
      <w:bookmarkEnd w:id="65"/>
      <w:bookmarkEnd w:id="66"/>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lastRenderedPageBreak/>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67"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67"/>
    </w:p>
    <w:p w14:paraId="7CA0A343" w14:textId="37E704A6"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C450DA">
        <w:rPr>
          <w:highlight w:val="cyan"/>
        </w:rPr>
        <w:t>Tabla</w:t>
      </w:r>
      <w:r w:rsidR="00B85480">
        <w:rPr>
          <w:highlight w:val="cyan"/>
        </w:rPr>
        <w:t xml:space="preserve"> 3</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7BB6E147" w:rsidR="007751AF" w:rsidRPr="00B85480" w:rsidRDefault="007751AF" w:rsidP="007751AF">
      <w:pPr>
        <w:pStyle w:val="Titulotablas"/>
        <w:spacing w:after="160"/>
        <w:rPr>
          <w:lang w:val="es-MX"/>
        </w:rPr>
      </w:pPr>
      <w:r w:rsidRPr="00D268FF">
        <w:rPr>
          <w:rFonts w:cs="Arial"/>
          <w:b/>
          <w:lang w:val="es-MX"/>
        </w:rPr>
        <w:t xml:space="preserve">Tabla </w:t>
      </w:r>
      <w:r w:rsidR="00B85480">
        <w:rPr>
          <w:rFonts w:cs="Arial"/>
          <w:b/>
          <w:lang w:val="es-MX"/>
        </w:rPr>
        <w:t>3</w:t>
      </w:r>
      <w:r w:rsidRPr="00D268FF">
        <w:rPr>
          <w:rFonts w:cs="Arial"/>
          <w:lang w:val="es-MX"/>
        </w:rPr>
        <w:t>.</w:t>
      </w:r>
      <w:r w:rsidR="008C3782">
        <w:rPr>
          <w:rFonts w:cs="Arial"/>
          <w:lang w:val="es-MX"/>
        </w:rPr>
        <w:t xml:space="preserve"> </w:t>
      </w:r>
      <w:r w:rsidRPr="00D268FF">
        <w:rPr>
          <w:rFonts w:cs="Arial"/>
          <w:lang w:val="es-MX"/>
        </w:rPr>
        <w:t xml:space="preserve"> </w:t>
      </w:r>
      <w:r w:rsidR="00B85480">
        <w:rPr>
          <w:rFonts w:cs="Arial"/>
          <w:lang w:val="es-MX"/>
        </w:rPr>
        <w:t>Cantidad de ítems que presentan un problema relacionado con cada uno de los elementos evaluados en el EDU</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r w:rsidRPr="00D73F0B">
              <w:rPr>
                <w:rFonts w:cs="Arial"/>
                <w:sz w:val="22"/>
                <w:szCs w:val="22"/>
              </w:rPr>
              <w:t>Comprensibilidad</w:t>
            </w:r>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68"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w:t>
      </w:r>
      <w:r w:rsidR="00545AF8" w:rsidRPr="00D268FF">
        <w:lastRenderedPageBreak/>
        <w:t xml:space="preserve">parcial de las instrucciones, (2) comprensibilidad de la base del ítem por </w:t>
      </w:r>
      <w:r w:rsidR="00545AF8" w:rsidRPr="00D268FF">
        <w:rPr>
          <w:lang w:val="es-ES"/>
        </w:rPr>
        <w:t>presentar una base 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69"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69"/>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70"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71"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71"/>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72" w:name="_Toc506915322"/>
      <w:bookmarkStart w:id="73"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74" w:name="_Toc506796626"/>
      <w:bookmarkStart w:id="75" w:name="_Toc507057074"/>
      <w:bookmarkEnd w:id="72"/>
      <w:bookmarkEnd w:id="73"/>
    </w:p>
    <w:bookmarkEnd w:id="74"/>
    <w:bookmarkEnd w:id="75"/>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76"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76"/>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77"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77"/>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78"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79" w:name="_Toc507056964"/>
      <w:bookmarkEnd w:id="78"/>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80" w:name="_Toc507056965"/>
      <w:bookmarkEnd w:id="79"/>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80"/>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D82B1F" w:rsidRDefault="00A6645B" w:rsidP="00A6645B">
      <w:pPr>
        <w:pStyle w:val="Referencias"/>
        <w:numPr>
          <w:ilvl w:val="0"/>
          <w:numId w:val="46"/>
        </w:numPr>
        <w:spacing w:before="0" w:after="0" w:line="360" w:lineRule="auto"/>
        <w:rPr>
          <w:lang w:val="en-US"/>
        </w:rPr>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D82B1F">
        <w:rPr>
          <w:lang w:val="en-US"/>
        </w:rPr>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6"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27"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w:t>
      </w:r>
      <w:r w:rsidRPr="00804941">
        <w:rPr>
          <w:lang w:val="en-US"/>
        </w:rPr>
        <w:t xml:space="preserve">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77777777"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28"/>
      <w:headerReference w:type="default" r:id="rId29"/>
      <w:headerReference w:type="first" r:id="rId30"/>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Alejandro" w:date="2019-05-20T17:31:00Z" w:initials="A">
    <w:p w14:paraId="4EB0D949" w14:textId="06A5B7D0" w:rsidR="0097669E" w:rsidRDefault="0097669E">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2" w:author="Adriana" w:date="2019-06-10T11:58:00Z" w:initials="A">
    <w:p w14:paraId="06276BB2" w14:textId="4F32DB88" w:rsidR="0097669E" w:rsidRPr="007F3FAF" w:rsidRDefault="0097669E">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3" w:author="Adriana" w:date="2019-06-17T18:34:00Z" w:initials="A">
    <w:p w14:paraId="3AE53F43" w14:textId="77777777" w:rsidR="0097669E" w:rsidRPr="00211257" w:rsidRDefault="0097669E"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97669E" w:rsidRPr="00211257" w:rsidRDefault="0097669E" w:rsidP="00D66CDD">
      <w:pPr>
        <w:pStyle w:val="Textocomentario"/>
        <w:spacing w:after="0" w:line="360" w:lineRule="auto"/>
        <w:rPr>
          <w:rFonts w:ascii="Arial" w:hAnsi="Arial" w:cs="Arial"/>
          <w:sz w:val="24"/>
          <w:szCs w:val="24"/>
          <w:lang w:val="en-US"/>
        </w:rPr>
      </w:pPr>
    </w:p>
    <w:p w14:paraId="54905A79" w14:textId="77777777" w:rsidR="0097669E" w:rsidRPr="00211257" w:rsidRDefault="0097669E"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97669E" w:rsidRPr="00211257" w:rsidRDefault="0097669E"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97669E" w:rsidRDefault="0097669E"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4" w:author="Ramsés Vázquez Lira" w:date="2018-11-25T14:47:00Z" w:initials="RVL">
    <w:p w14:paraId="1589EAA0" w14:textId="68E5005C" w:rsidR="0097669E" w:rsidRDefault="0097669E">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97669E" w:rsidRDefault="0097669E">
      <w:pPr>
        <w:pStyle w:val="Textocomentario"/>
      </w:pPr>
    </w:p>
    <w:p w14:paraId="17031129" w14:textId="41A7037F" w:rsidR="0097669E" w:rsidRPr="002F067E" w:rsidRDefault="0097669E">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5" w:author="Adriana" w:date="2019-06-17T18:35:00Z" w:initials="A">
    <w:p w14:paraId="690EE7BA" w14:textId="5D314412" w:rsidR="0097669E" w:rsidRPr="00D66CDD" w:rsidRDefault="0097669E">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6" w:author="Adriana" w:date="2019-06-17T18:35:00Z" w:initials="A">
    <w:p w14:paraId="125E6080" w14:textId="4558CD85" w:rsidR="0097669E" w:rsidRPr="00D66CDD" w:rsidRDefault="0097669E"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7" w:author="Adriana" w:date="2019-06-17T18:35:00Z" w:initials="A">
    <w:p w14:paraId="1ABE19FA" w14:textId="7049557D"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8" w:author="Adriana" w:date="2019-06-17T18:36:00Z" w:initials="A">
    <w:p w14:paraId="52F8EF9D" w14:textId="77777777" w:rsidR="0097669E" w:rsidRPr="00E455E1" w:rsidRDefault="0097669E"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97669E" w:rsidRPr="00E455E1" w:rsidRDefault="0097669E" w:rsidP="00D66CDD">
      <w:pPr>
        <w:pStyle w:val="Textocomentario"/>
        <w:rPr>
          <w:rFonts w:ascii="Arial" w:hAnsi="Arial" w:cs="Arial"/>
          <w:color w:val="222222"/>
          <w:shd w:val="clear" w:color="auto" w:fill="FFFFFF"/>
          <w:lang w:val="en-US"/>
        </w:rPr>
      </w:pPr>
    </w:p>
    <w:p w14:paraId="1D1303F9" w14:textId="77777777" w:rsidR="0097669E" w:rsidRPr="00E455E1" w:rsidRDefault="0097669E"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97669E" w:rsidRPr="00E455E1" w:rsidRDefault="0097669E" w:rsidP="00D66CDD">
      <w:pPr>
        <w:pStyle w:val="Textocomentario"/>
        <w:rPr>
          <w:rFonts w:ascii="Arial" w:hAnsi="Arial" w:cs="Arial"/>
          <w:color w:val="222222"/>
          <w:shd w:val="clear" w:color="auto" w:fill="FFFFFF"/>
          <w:lang w:val="en-US"/>
        </w:rPr>
      </w:pPr>
    </w:p>
    <w:p w14:paraId="61F886A0" w14:textId="418252FE" w:rsidR="0097669E" w:rsidRPr="00D66CDD" w:rsidRDefault="0097669E">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9" w:author="Adriana" w:date="2019-06-17T18:36:00Z" w:initials="A">
    <w:p w14:paraId="62AF8F6F" w14:textId="229AC1E4"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10" w:author="Adriana" w:date="2019-06-17T18:36:00Z" w:initials="A">
    <w:p w14:paraId="4FC68DBC" w14:textId="77777777" w:rsidR="0097669E" w:rsidRPr="00E455E1" w:rsidRDefault="0097669E"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97669E" w:rsidRPr="009C0807" w:rsidRDefault="0097669E">
      <w:pPr>
        <w:pStyle w:val="Textocomentario"/>
        <w:rPr>
          <w:lang w:val="en-US"/>
        </w:rPr>
      </w:pPr>
    </w:p>
  </w:comment>
  <w:comment w:id="11" w:author="Adriana" w:date="2019-06-17T18:38:00Z" w:initials="A">
    <w:p w14:paraId="0A303F8A" w14:textId="77777777" w:rsidR="0097669E" w:rsidRPr="00167315" w:rsidRDefault="0097669E"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97669E" w:rsidRPr="00685A2F" w:rsidRDefault="0097669E">
      <w:pPr>
        <w:pStyle w:val="Textocomentario"/>
        <w:rPr>
          <w:lang w:val="en-US"/>
        </w:rPr>
      </w:pPr>
    </w:p>
  </w:comment>
  <w:comment w:id="12" w:author="Adriana" w:date="2019-06-17T18:39:00Z" w:initials="A">
    <w:p w14:paraId="1034F571" w14:textId="76C85656" w:rsidR="0097669E" w:rsidRPr="00A74075"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3" w:author="Adriana" w:date="2019-06-17T18:48:00Z" w:initials="A">
    <w:p w14:paraId="367A0343" w14:textId="70BE342E" w:rsidR="0097669E" w:rsidRPr="00A74075" w:rsidRDefault="0097669E">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4" w:author="Adriana" w:date="2019-06-17T18:49:00Z" w:initials="A">
    <w:p w14:paraId="51426FE6" w14:textId="2F42BC44" w:rsidR="0097669E" w:rsidRPr="00A74075" w:rsidRDefault="0097669E">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5" w:author="Adriana" w:date="2019-06-17T18:50:00Z" w:initials="A">
    <w:p w14:paraId="1F70221C" w14:textId="667FE31B" w:rsidR="0097669E" w:rsidRPr="00A74075" w:rsidRDefault="0097669E">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6" w:author="Adriana" w:date="2019-06-17T18:52:00Z" w:initials="A">
    <w:p w14:paraId="63DCD2EC" w14:textId="77777777" w:rsidR="0097669E" w:rsidRPr="00E455E1" w:rsidRDefault="0097669E"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p w14:paraId="5B087866" w14:textId="6EFFBC04" w:rsidR="0097669E" w:rsidRPr="00A74075" w:rsidRDefault="0097669E">
      <w:pPr>
        <w:pStyle w:val="Textocomentario"/>
        <w:rPr>
          <w:lang w:val="en-US"/>
        </w:rPr>
      </w:pPr>
    </w:p>
  </w:comment>
  <w:comment w:id="17" w:author="Adriana" w:date="2019-06-17T18:53:00Z" w:initials="A">
    <w:p w14:paraId="49946626" w14:textId="1DFA7BC6" w:rsidR="0097669E" w:rsidRPr="00A37537"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8" w:author="Adriana" w:date="2019-06-17T18:55:00Z" w:initials="A">
    <w:p w14:paraId="7965A723" w14:textId="77AA60BF" w:rsidR="0097669E" w:rsidRDefault="0097669E">
      <w:pPr>
        <w:pStyle w:val="Textocomentario"/>
      </w:pPr>
      <w:r>
        <w:rPr>
          <w:rStyle w:val="Refdecomentario"/>
        </w:rPr>
        <w:annotationRef/>
      </w:r>
      <w:r w:rsidRPr="00A37537">
        <w:rPr>
          <w:rFonts w:ascii="Arial" w:hAnsi="Arial" w:cs="Arial"/>
          <w:color w:val="222222"/>
          <w:shd w:val="clear" w:color="auto" w:fill="FFFFFF"/>
          <w:lang w:val="en-US"/>
        </w:rPr>
        <w:t>von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9" w:author="Adriana" w:date="2019-06-17T19:01:00Z" w:initials="A">
    <w:p w14:paraId="42F9BAB3" w14:textId="7BF4A3AA" w:rsidR="0097669E" w:rsidRDefault="0097669E">
      <w:pPr>
        <w:pStyle w:val="Textocomentario"/>
      </w:pPr>
      <w:r>
        <w:rPr>
          <w:rStyle w:val="Refdecomentario"/>
        </w:rPr>
        <w:annotationRef/>
      </w:r>
      <w:r>
        <w:rPr>
          <w:rFonts w:ascii="Arial" w:hAnsi="Arial" w:cs="Arial"/>
          <w:color w:val="222222"/>
          <w:shd w:val="clear" w:color="auto" w:fill="FFFFFF"/>
        </w:rPr>
        <w:t>Martínez Rizo, F. (2015). Las pruebas ENLACE y Excale. Un estudio de validación. </w:t>
      </w:r>
      <w:r>
        <w:rPr>
          <w:rFonts w:ascii="Arial" w:hAnsi="Arial" w:cs="Arial"/>
          <w:i/>
          <w:iCs/>
          <w:color w:val="222222"/>
          <w:shd w:val="clear" w:color="auto" w:fill="FFFFFF"/>
        </w:rPr>
        <w:t>Cuadernos de Investigación, Ciudad de México: Instituto Nacional para la Evaluación de la Educación</w:t>
      </w:r>
      <w:r>
        <w:rPr>
          <w:rFonts w:ascii="Arial" w:hAnsi="Arial" w:cs="Arial"/>
          <w:color w:val="222222"/>
          <w:shd w:val="clear" w:color="auto" w:fill="FFFFFF"/>
        </w:rPr>
        <w:t>.</w:t>
      </w:r>
    </w:p>
  </w:comment>
  <w:comment w:id="20" w:author="Adriana" w:date="2019-06-17T19:12:00Z" w:initials="A">
    <w:p w14:paraId="6AC23135" w14:textId="77777777" w:rsidR="0097669E" w:rsidRDefault="0097669E"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97669E" w:rsidRDefault="0097669E"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97669E" w:rsidRPr="00D82B1F" w:rsidRDefault="0097669E" w:rsidP="0097669E">
      <w:pPr>
        <w:pStyle w:val="Textocomentario"/>
        <w:rPr>
          <w:lang w:val="en-US"/>
        </w:rPr>
      </w:pPr>
      <w:r w:rsidRPr="00D82B1F">
        <w:rPr>
          <w:rFonts w:ascii="MinionPro-Regular" w:hAnsi="MinionPro-Regular" w:cs="MinionPro-Regular"/>
          <w:lang w:val="en-US"/>
        </w:rPr>
        <w:t>resultadosPlanea-3011.pdf</w:t>
      </w:r>
    </w:p>
  </w:comment>
  <w:comment w:id="21" w:author="Adriana" w:date="2019-06-17T19:13:00Z" w:initials="A">
    <w:p w14:paraId="41134882" w14:textId="623D6012" w:rsidR="00893A5B" w:rsidRPr="00D82B1F" w:rsidRDefault="00893A5B">
      <w:pPr>
        <w:pStyle w:val="Textocomentario"/>
        <w:rPr>
          <w:lang w:val="en-US"/>
        </w:rPr>
      </w:pPr>
      <w:r>
        <w:rPr>
          <w:rStyle w:val="Refdecomentario"/>
        </w:rPr>
        <w:annotationRef/>
      </w:r>
      <w:r w:rsidRPr="00CE1129">
        <w:rPr>
          <w:rFonts w:ascii="Arial" w:hAnsi="Arial" w:cs="Arial"/>
          <w:color w:val="222222"/>
          <w:shd w:val="clear" w:color="auto" w:fill="FFFFFF"/>
          <w:lang w:val="en-US"/>
        </w:rPr>
        <w:t xml:space="preserve">Embretson, S. (1994). Applications of cognitive design systems to test development. </w:t>
      </w:r>
      <w:r w:rsidRPr="00D82B1F">
        <w:rPr>
          <w:rFonts w:ascii="Arial" w:hAnsi="Arial" w:cs="Arial"/>
          <w:color w:val="222222"/>
          <w:shd w:val="clear" w:color="auto" w:fill="FFFFFF"/>
          <w:lang w:val="en-US"/>
        </w:rPr>
        <w:t>In </w:t>
      </w:r>
      <w:r w:rsidRPr="00D82B1F">
        <w:rPr>
          <w:rFonts w:ascii="Arial" w:hAnsi="Arial" w:cs="Arial"/>
          <w:i/>
          <w:iCs/>
          <w:color w:val="222222"/>
          <w:shd w:val="clear" w:color="auto" w:fill="FFFFFF"/>
          <w:lang w:val="en-US"/>
        </w:rPr>
        <w:t>Cognitive assessment</w:t>
      </w:r>
      <w:r w:rsidRPr="00D82B1F">
        <w:rPr>
          <w:rFonts w:ascii="Arial" w:hAnsi="Arial" w:cs="Arial"/>
          <w:color w:val="222222"/>
          <w:shd w:val="clear" w:color="auto" w:fill="FFFFFF"/>
          <w:lang w:val="en-US"/>
        </w:rPr>
        <w:t> (pp. 107-135). Springer, Boston, MA.</w:t>
      </w:r>
    </w:p>
  </w:comment>
  <w:comment w:id="22" w:author="Adriana" w:date="2019-06-17T19:14:00Z" w:initials="A">
    <w:p w14:paraId="19124A7E" w14:textId="77777777" w:rsidR="00893A5B" w:rsidRPr="005E4D7A" w:rsidRDefault="00893A5B" w:rsidP="00893A5B">
      <w:pPr>
        <w:pStyle w:val="Referencias"/>
        <w:ind w:left="0" w:firstLine="0"/>
        <w:rPr>
          <w:lang w:val="en-US"/>
        </w:rPr>
      </w:pPr>
      <w:r>
        <w:rPr>
          <w:rStyle w:val="Refdecomentario"/>
        </w:rPr>
        <w:annotationRef/>
      </w:r>
      <w:r w:rsidRPr="005E4D7A">
        <w:rPr>
          <w:lang w:val="en-US"/>
        </w:rPr>
        <w:t xml:space="preserve">Bejar, I. (2002). Item generation: From conception to implementation. In S. H. Irvine and P. C. Kyllonen (Eds.), </w:t>
      </w:r>
      <w:r w:rsidRPr="0007700C">
        <w:rPr>
          <w:i/>
          <w:lang w:val="en-US"/>
        </w:rPr>
        <w:t>Item heneration for test development</w:t>
      </w:r>
      <w:r w:rsidRPr="005E4D7A">
        <w:rPr>
          <w:lang w:val="en-US"/>
        </w:rPr>
        <w:t>, pp. 199-218. Mahwah: Lawrence Erbaum Associates.</w:t>
      </w:r>
    </w:p>
    <w:p w14:paraId="6DC084F5" w14:textId="77777777" w:rsidR="00893A5B" w:rsidRPr="00D82B1F" w:rsidRDefault="00893A5B">
      <w:pPr>
        <w:pStyle w:val="Textocomentario"/>
        <w:rPr>
          <w:lang w:val="en-US"/>
        </w:rPr>
      </w:pPr>
    </w:p>
    <w:p w14:paraId="3B3BC100" w14:textId="77777777" w:rsidR="00893A5B" w:rsidRPr="00D82B1F" w:rsidRDefault="00893A5B" w:rsidP="00893A5B">
      <w:pPr>
        <w:pStyle w:val="Referencias"/>
        <w:ind w:left="0" w:firstLine="0"/>
        <w:rPr>
          <w:lang w:val="en-US"/>
        </w:rPr>
      </w:pPr>
      <w:r w:rsidRPr="005E4D7A">
        <w:rPr>
          <w:lang w:val="en-US"/>
        </w:rPr>
        <w:t xml:space="preserve">Bejar, I. (2010). Item Generation. Implications for a Validity Argument. In Gierl, Mark J.; Haladyna, Thomas M. (eds.) </w:t>
      </w:r>
      <w:r w:rsidRPr="0007700C">
        <w:rPr>
          <w:i/>
          <w:lang w:val="en-US"/>
        </w:rPr>
        <w:t>Automatic Item Generation: Theory and Practice</w:t>
      </w:r>
      <w:r w:rsidRPr="005E4D7A">
        <w:rPr>
          <w:lang w:val="en-US"/>
        </w:rPr>
        <w:t xml:space="preserve">, pp. 40-56. </w:t>
      </w:r>
      <w:r w:rsidRPr="00D82B1F">
        <w:rPr>
          <w:lang w:val="en-US"/>
        </w:rPr>
        <w:t>New York: Routledge.</w:t>
      </w:r>
    </w:p>
    <w:p w14:paraId="62037F69" w14:textId="77777777" w:rsidR="00893A5B" w:rsidRPr="00D82B1F" w:rsidRDefault="00893A5B">
      <w:pPr>
        <w:pStyle w:val="Textocomentario"/>
        <w:rPr>
          <w:lang w:val="en-US"/>
        </w:rPr>
      </w:pPr>
    </w:p>
    <w:p w14:paraId="6D0A3F72" w14:textId="3D30ED74" w:rsidR="00893A5B" w:rsidRPr="00D82B1F" w:rsidRDefault="00893A5B">
      <w:pPr>
        <w:pStyle w:val="Textocomentario"/>
        <w:rPr>
          <w:lang w:val="en-US"/>
        </w:rPr>
      </w:pPr>
    </w:p>
  </w:comment>
  <w:comment w:id="23" w:author="Adriana" w:date="2019-06-17T19:16:00Z" w:initials="A">
    <w:p w14:paraId="1FE0DA3C" w14:textId="77777777" w:rsidR="007B7ABD" w:rsidRPr="005E4D7A" w:rsidRDefault="007B7ABD" w:rsidP="007B7ABD">
      <w:pPr>
        <w:pStyle w:val="Referencias"/>
        <w:ind w:left="0" w:firstLine="0"/>
        <w:rPr>
          <w:lang w:val="en-US"/>
        </w:rPr>
      </w:pPr>
      <w:r>
        <w:rPr>
          <w:rStyle w:val="Refdecomentario"/>
        </w:rPr>
        <w:annotationRef/>
      </w:r>
      <w:r w:rsidRPr="005E4D7A">
        <w:rPr>
          <w:lang w:val="en-US"/>
        </w:rPr>
        <w:t>Gorin, J. &amp; Embretson, S. (2013). Using Cognitive Psychology to generate Items and Predict Item Characteristics. In Gierl, M. y Halady</w:t>
      </w:r>
      <w:r w:rsidRPr="007B7ABD">
        <w:rPr>
          <w:highlight w:val="yellow"/>
          <w:lang w:val="en-US"/>
        </w:rPr>
        <w:t>n</w:t>
      </w:r>
      <w:r w:rsidRPr="005E4D7A">
        <w:rPr>
          <w:lang w:val="en-US"/>
        </w:rPr>
        <w:t xml:space="preserve">a, T. (edit.). </w:t>
      </w:r>
      <w:r w:rsidRPr="0003611D">
        <w:rPr>
          <w:i/>
          <w:lang w:val="en-US"/>
        </w:rPr>
        <w:t>Automatic Item Generation: Theory and Practice,</w:t>
      </w:r>
      <w:r w:rsidRPr="005E4D7A">
        <w:rPr>
          <w:lang w:val="en-US"/>
        </w:rPr>
        <w:t xml:space="preserve"> pp. 40-56. New York: Taylor and Francis Group.</w:t>
      </w:r>
    </w:p>
    <w:p w14:paraId="71DEC4D0" w14:textId="0A314997" w:rsidR="007B7ABD" w:rsidRPr="00D82B1F" w:rsidRDefault="007B7ABD">
      <w:pPr>
        <w:pStyle w:val="Textocomentario"/>
        <w:rPr>
          <w:lang w:val="en-US"/>
        </w:rPr>
      </w:pPr>
    </w:p>
  </w:comment>
  <w:comment w:id="24" w:author="Adriana" w:date="2019-06-17T19:31:00Z" w:initials="A">
    <w:p w14:paraId="7C0ABB84" w14:textId="42C8A446" w:rsidR="00F159ED" w:rsidRPr="005E4D7A" w:rsidRDefault="00F159ED" w:rsidP="00F159ED">
      <w:pPr>
        <w:pStyle w:val="Referencias"/>
        <w:ind w:left="0" w:firstLine="0"/>
        <w:rPr>
          <w:lang w:val="en-US"/>
        </w:rPr>
      </w:pPr>
      <w:r>
        <w:rPr>
          <w:rStyle w:val="Refdecomentario"/>
        </w:rPr>
        <w:annotationRef/>
      </w:r>
      <w:r w:rsidRPr="005E4D7A">
        <w:rPr>
          <w:lang w:val="en-US"/>
        </w:rPr>
        <w:t xml:space="preserve">Messick, S. (1989). Validity. En R. L. Linn (Ed.), </w:t>
      </w:r>
      <w:r w:rsidRPr="006179A4">
        <w:rPr>
          <w:i/>
          <w:lang w:val="en-US"/>
        </w:rPr>
        <w:t>Educational measurement</w:t>
      </w:r>
      <w:r w:rsidRPr="005E4D7A">
        <w:rPr>
          <w:lang w:val="en-US"/>
        </w:rPr>
        <w:t xml:space="preserve"> (3a. ed.), pp. 13-103. New York: Macmillan Publishing Co.</w:t>
      </w:r>
    </w:p>
    <w:p w14:paraId="2C4200BA" w14:textId="7B22AB18" w:rsidR="00F159ED" w:rsidRPr="00D82B1F" w:rsidRDefault="00F159ED">
      <w:pPr>
        <w:pStyle w:val="Textocomentario"/>
        <w:rPr>
          <w:lang w:val="en-US"/>
        </w:rPr>
      </w:pPr>
    </w:p>
  </w:comment>
  <w:comment w:id="25" w:author="Adriana" w:date="2019-06-17T19:32:00Z" w:initials="A">
    <w:p w14:paraId="4AFBBED2" w14:textId="382CBB27" w:rsidR="00F159ED" w:rsidRPr="00D82B1F" w:rsidRDefault="00F159ED" w:rsidP="00F159ED">
      <w:pPr>
        <w:pStyle w:val="Referencias"/>
        <w:ind w:left="0" w:firstLine="0"/>
        <w:rPr>
          <w:lang w:val="en-US"/>
        </w:rPr>
      </w:pPr>
      <w:r>
        <w:rPr>
          <w:rStyle w:val="Refdecomentario"/>
        </w:rPr>
        <w:annotationRef/>
      </w:r>
      <w:r w:rsidRPr="00D82B1F">
        <w:rPr>
          <w:lang w:val="en-US"/>
        </w:rPr>
        <w:t xml:space="preserve">Yang, X. &amp; Embretson, S. (2007). </w:t>
      </w:r>
      <w:r w:rsidRPr="005E4D7A">
        <w:rPr>
          <w:lang w:val="en-US"/>
        </w:rPr>
        <w:t xml:space="preserve">Construct Validity and Cognitivy Diagnostic Assesment. In Leighton, J. y Griel, M. (Edit.). </w:t>
      </w:r>
      <w:r w:rsidRPr="00F70171">
        <w:rPr>
          <w:i/>
          <w:lang w:val="en-US"/>
        </w:rPr>
        <w:t>Cognitive diagnostic assessment for education: Theory and applications</w:t>
      </w:r>
      <w:r w:rsidRPr="005E4D7A">
        <w:rPr>
          <w:lang w:val="en-US"/>
        </w:rPr>
        <w:t xml:space="preserve">, pp. 85-118. </w:t>
      </w:r>
      <w:r w:rsidRPr="00D82B1F">
        <w:rPr>
          <w:lang w:val="en-US"/>
        </w:rPr>
        <w:t>Cambridge: Cambrige University Press.</w:t>
      </w:r>
    </w:p>
    <w:p w14:paraId="191DCC66" w14:textId="24AE3A35" w:rsidR="00F159ED" w:rsidRPr="00D82B1F" w:rsidRDefault="00F159ED">
      <w:pPr>
        <w:pStyle w:val="Textocomentario"/>
        <w:rPr>
          <w:lang w:val="en-US"/>
        </w:rPr>
      </w:pPr>
    </w:p>
  </w:comment>
  <w:comment w:id="26" w:author="Adriana" w:date="2019-06-17T19:37:00Z" w:initials="A">
    <w:p w14:paraId="58A3B096" w14:textId="77777777" w:rsidR="006630C5" w:rsidRPr="00D82B1F" w:rsidRDefault="006630C5" w:rsidP="006630C5">
      <w:pPr>
        <w:pStyle w:val="Referencias"/>
        <w:ind w:left="0" w:firstLine="0"/>
        <w:rPr>
          <w:lang w:val="en-US"/>
        </w:rPr>
      </w:pPr>
      <w:r>
        <w:rPr>
          <w:rStyle w:val="Refdecomentario"/>
        </w:rPr>
        <w:annotationRef/>
      </w:r>
      <w:r w:rsidRPr="005E4D7A">
        <w:rPr>
          <w:lang w:val="en-US"/>
        </w:rPr>
        <w:t xml:space="preserve">Brown, J. &amp; Burton, R. (1978). Diagnostic models for procedural bugs in basic mathematical skills. </w:t>
      </w:r>
      <w:r w:rsidRPr="00D82B1F">
        <w:rPr>
          <w:i/>
          <w:lang w:val="en-US"/>
        </w:rPr>
        <w:t>Cognitive Science</w:t>
      </w:r>
      <w:r w:rsidRPr="00D82B1F">
        <w:rPr>
          <w:lang w:val="en-US"/>
        </w:rPr>
        <w:t>, 2, 155-192.</w:t>
      </w:r>
    </w:p>
    <w:p w14:paraId="5578A920" w14:textId="10FD188E" w:rsidR="006630C5" w:rsidRPr="00D82B1F" w:rsidRDefault="006630C5">
      <w:pPr>
        <w:pStyle w:val="Textocomentario"/>
        <w:rPr>
          <w:lang w:val="en-US"/>
        </w:rPr>
      </w:pPr>
    </w:p>
  </w:comment>
  <w:comment w:id="27" w:author="Adriana" w:date="2019-06-17T19:37:00Z" w:initials="A">
    <w:p w14:paraId="12A91B3C" w14:textId="77777777" w:rsidR="006630C5" w:rsidRPr="005E4D7A" w:rsidRDefault="006630C5"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6630C5" w:rsidRPr="00D82B1F" w:rsidRDefault="006630C5">
      <w:pPr>
        <w:pStyle w:val="Textocomentario"/>
        <w:rPr>
          <w:lang w:val="en-US"/>
        </w:rPr>
      </w:pPr>
    </w:p>
  </w:comment>
  <w:comment w:id="28" w:author="Adriana" w:date="2019-06-17T19:38:00Z" w:initials="A">
    <w:p w14:paraId="63982486" w14:textId="77777777" w:rsidR="006630C5" w:rsidRPr="00197313" w:rsidRDefault="006630C5"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6630C5" w:rsidRPr="00D82B1F" w:rsidRDefault="006630C5">
      <w:pPr>
        <w:pStyle w:val="Textocomentario"/>
        <w:rPr>
          <w:lang w:val="en-US"/>
        </w:rPr>
      </w:pPr>
    </w:p>
  </w:comment>
  <w:comment w:id="29" w:author="Adriana" w:date="2019-06-17T19:49:00Z" w:initials="A">
    <w:p w14:paraId="48C51E5B" w14:textId="21CFD65C" w:rsidR="00F5249B" w:rsidRDefault="00F5249B"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30" w:author="Adriana" w:date="2019-06-17T19:50:00Z" w:initials="A">
    <w:p w14:paraId="6BE24686" w14:textId="77777777" w:rsidR="00F5249B" w:rsidRDefault="00F5249B"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F5249B" w:rsidRDefault="00F5249B" w:rsidP="00F5249B">
      <w:pPr>
        <w:pStyle w:val="Referencias"/>
      </w:pPr>
    </w:p>
    <w:p w14:paraId="62B8746B" w14:textId="77777777" w:rsidR="00F5249B" w:rsidRPr="005E4D7A" w:rsidRDefault="00F5249B"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F5249B" w:rsidRDefault="00F5249B" w:rsidP="00F5249B">
      <w:pPr>
        <w:pStyle w:val="Referencias"/>
      </w:pPr>
    </w:p>
    <w:p w14:paraId="595722E2" w14:textId="77777777" w:rsidR="00F5249B" w:rsidRDefault="00F5249B"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F5249B" w:rsidRDefault="00F5249B">
      <w:pPr>
        <w:pStyle w:val="Textocomentario"/>
      </w:pPr>
    </w:p>
  </w:comment>
  <w:comment w:id="31" w:author="Adriana" w:date="2019-06-17T19:51:00Z" w:initials="A">
    <w:p w14:paraId="4FCCB6CA" w14:textId="113E34CC" w:rsidR="00F5249B" w:rsidRDefault="00F5249B"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32" w:author="Adriana" w:date="2019-06-17T19:51:00Z" w:initials="A">
    <w:p w14:paraId="1A7C22B2" w14:textId="1C9925AE" w:rsidR="00F5249B" w:rsidRPr="00D82B1F" w:rsidRDefault="00F5249B" w:rsidP="00F5249B">
      <w:pPr>
        <w:pStyle w:val="Referencias"/>
        <w:ind w:left="0" w:firstLine="0"/>
      </w:pPr>
      <w:r>
        <w:rPr>
          <w:rStyle w:val="Refdecomentario"/>
        </w:rPr>
        <w:annotationRef/>
      </w:r>
      <w:r w:rsidRPr="005E4D7A">
        <w:t xml:space="preserve">Romero, S., Ponsoda, V., y Ximenez, C. (2008). Análisis de un test de aritmética mediante el modelo logístico lineal de rasgo latente 1. </w:t>
      </w:r>
      <w:r w:rsidRPr="00D82B1F">
        <w:rPr>
          <w:i/>
        </w:rPr>
        <w:t>Revista Latinoamericana de Psicología, 40</w:t>
      </w:r>
      <w:r w:rsidRPr="00D82B1F">
        <w:t>, 85–95.</w:t>
      </w:r>
    </w:p>
  </w:comment>
  <w:comment w:id="33" w:author="Adriana" w:date="2019-06-17T20:00:00Z" w:initials="A">
    <w:p w14:paraId="3668131E" w14:textId="77777777" w:rsidR="00147293" w:rsidRPr="001B4871" w:rsidRDefault="00147293" w:rsidP="00147293">
      <w:pPr>
        <w:pStyle w:val="Textonotapie"/>
        <w:jc w:val="both"/>
        <w:rPr>
          <w:lang w:val="es-MX"/>
        </w:rPr>
      </w:pPr>
      <w:r>
        <w:rPr>
          <w:rStyle w:val="Refdecomentario"/>
        </w:rPr>
        <w:annotationRef/>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3" w:history="1">
        <w:r w:rsidRPr="001B4871">
          <w:rPr>
            <w:rStyle w:val="Hipervnculo"/>
            <w:lang w:val="es-MX"/>
          </w:rPr>
          <w:t>http://libros.conaliteg.gob.mx/content/restricted/libros/carrusel.jsf?idLibro=1269</w:t>
        </w:r>
      </w:hyperlink>
    </w:p>
    <w:p w14:paraId="6B51B8E3" w14:textId="77777777" w:rsidR="00147293" w:rsidRDefault="00147293" w:rsidP="00147293">
      <w:pPr>
        <w:pStyle w:val="Textonotapie"/>
        <w:jc w:val="both"/>
        <w:rPr>
          <w:lang w:val="es-MX"/>
        </w:rPr>
      </w:pPr>
    </w:p>
    <w:p w14:paraId="51B2249D" w14:textId="77777777" w:rsidR="00147293" w:rsidRDefault="00147293" w:rsidP="00147293">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4" w:history="1">
        <w:r w:rsidRPr="00B755D5">
          <w:rPr>
            <w:rStyle w:val="Hipervnculo"/>
            <w:lang w:val="es-MX"/>
          </w:rPr>
          <w:t>http://libros.conaliteg.gob.mx/content/restricted/libros/carrusel.jsf?idLibro=1270</w:t>
        </w:r>
      </w:hyperlink>
    </w:p>
    <w:p w14:paraId="01E593E9" w14:textId="5F68112F" w:rsidR="00147293" w:rsidRDefault="00147293">
      <w:pPr>
        <w:pStyle w:val="Textocomentario"/>
      </w:pPr>
    </w:p>
    <w:p w14:paraId="3A337626" w14:textId="634864D9" w:rsidR="00147293" w:rsidRDefault="00147293">
      <w:pPr>
        <w:pStyle w:val="Textocomentario"/>
      </w:pPr>
      <w:r>
        <w:t>CITA PENDIENTE</w:t>
      </w:r>
    </w:p>
  </w:comment>
  <w:comment w:id="34" w:author="Adriana" w:date="2019-06-17T19:57:00Z" w:initials="A">
    <w:p w14:paraId="222B8E8B" w14:textId="61276BF6" w:rsidR="00147293" w:rsidRPr="00D82B1F" w:rsidRDefault="00147293">
      <w:pPr>
        <w:pStyle w:val="Textocomentario"/>
      </w:pPr>
      <w:r>
        <w:rPr>
          <w:rStyle w:val="Refdecomentario"/>
        </w:rPr>
        <w:annotationRef/>
      </w:r>
      <w:r w:rsidRPr="00D44E6D">
        <w:t xml:space="preserve">Secretaría de Educación Pública (2011). Programas de estudios 2011. Guía para el maestro. Educación Básica. Primaria. Sexto grado. México. </w:t>
      </w:r>
      <w:r w:rsidRPr="00D82B1F">
        <w:t xml:space="preserve">SEP. URL: </w:t>
      </w:r>
      <w:hyperlink r:id="rId5" w:history="1">
        <w:r w:rsidRPr="00D82B1F">
          <w:rPr>
            <w:rStyle w:val="Hipervnculo"/>
          </w:rPr>
          <w:t>http://edu.jalisco.gob.mx/cepse/sites/edu.jalisco.gob.mx.cepse/files/sep_2011_programas_de_estudio_2011.guia_para_el_maestrosexto_grado.pdf</w:t>
        </w:r>
      </w:hyperlink>
    </w:p>
  </w:comment>
  <w:comment w:id="39" w:author="Adriana" w:date="2019-06-17T20:01:00Z" w:initials="A">
    <w:p w14:paraId="2E782B3E" w14:textId="77777777" w:rsidR="00147293" w:rsidRPr="005E4D7A" w:rsidRDefault="00147293" w:rsidP="00147293">
      <w:pPr>
        <w:pStyle w:val="Referencias"/>
        <w:ind w:left="0" w:firstLine="0"/>
        <w:rPr>
          <w:lang w:val="en-US"/>
        </w:rPr>
      </w:pPr>
      <w:r>
        <w:rPr>
          <w:rStyle w:val="Refdecomentario"/>
        </w:rPr>
        <w:annotationRef/>
      </w:r>
      <w:r w:rsidRPr="005E4D7A">
        <w:rPr>
          <w:lang w:val="en-US"/>
        </w:rPr>
        <w:t xml:space="preserve">Thompson, S., Johnstone, C. &amp; Thurlow, M. (2002). </w:t>
      </w:r>
      <w:r w:rsidRPr="00F70171">
        <w:rPr>
          <w:i/>
          <w:lang w:val="en-US"/>
        </w:rPr>
        <w:t>Universal design applied to large scale assessments (Synthesis Report 44).</w:t>
      </w:r>
      <w:r w:rsidRPr="005E4D7A">
        <w:rPr>
          <w:lang w:val="en-US"/>
        </w:rPr>
        <w:t xml:space="preserve"> Minneapolis, MN: National Center on Educational Outcomes.</w:t>
      </w:r>
    </w:p>
    <w:p w14:paraId="0DC3FB5D" w14:textId="328EE1C6" w:rsidR="00147293" w:rsidRPr="00D82B1F" w:rsidRDefault="00147293">
      <w:pPr>
        <w:pStyle w:val="Textocomentario"/>
        <w:rPr>
          <w:lang w:val="en-US"/>
        </w:rPr>
      </w:pPr>
    </w:p>
  </w:comment>
  <w:comment w:id="40" w:author="Adriana" w:date="2019-06-17T20:02:00Z" w:initials="A">
    <w:p w14:paraId="09A68931" w14:textId="256B46A2" w:rsidR="00147293" w:rsidRPr="00147293" w:rsidRDefault="00147293" w:rsidP="00147293">
      <w:pPr>
        <w:pStyle w:val="Referencias"/>
        <w:ind w:left="0" w:firstLine="0"/>
        <w:rPr>
          <w:lang w:val="en-US"/>
        </w:rPr>
      </w:pPr>
      <w:r>
        <w:rPr>
          <w:rStyle w:val="Refdecomentario"/>
        </w:rPr>
        <w:annotationRef/>
      </w:r>
      <w:r w:rsidRPr="005E4D7A">
        <w:rPr>
          <w:lang w:val="en-US"/>
        </w:rPr>
        <w:t>Johnstone, C. (2003). Improving validity of large-scale tests: Universal design and student performance (Technical Report 37). Minneapolis: National Center on Educational Outcomes.</w:t>
      </w:r>
    </w:p>
  </w:comment>
  <w:comment w:id="41" w:author="Adriana" w:date="2019-06-17T20:06:00Z" w:initials="A">
    <w:p w14:paraId="6EE67295" w14:textId="77777777" w:rsidR="00A846A8" w:rsidRPr="005E4D7A" w:rsidRDefault="00A846A8" w:rsidP="00A846A8">
      <w:pPr>
        <w:pStyle w:val="Referencias"/>
        <w:ind w:left="0" w:firstLine="0"/>
        <w:rPr>
          <w:lang w:val="en-US"/>
        </w:rPr>
      </w:pPr>
      <w:r>
        <w:rPr>
          <w:rStyle w:val="Refdecomentario"/>
        </w:rPr>
        <w:annotationRef/>
      </w:r>
      <w:r w:rsidRPr="005E4D7A">
        <w:rPr>
          <w:lang w:val="en-US"/>
        </w:rPr>
        <w:t xml:space="preserve">Haladyna, T. Downing, S. M. &amp; Rodríguez, M. C. (2002). A review of multiple-choice item writing guidelines for classroom assessment. </w:t>
      </w:r>
      <w:r w:rsidRPr="001548C1">
        <w:rPr>
          <w:i/>
          <w:lang w:val="en-US"/>
        </w:rPr>
        <w:t>Applied Measurement in Education</w:t>
      </w:r>
      <w:r>
        <w:rPr>
          <w:lang w:val="en-US"/>
        </w:rPr>
        <w:t xml:space="preserve">, </w:t>
      </w:r>
      <w:r w:rsidRPr="001548C1">
        <w:rPr>
          <w:i/>
          <w:lang w:val="en-US"/>
        </w:rPr>
        <w:t>15</w:t>
      </w:r>
      <w:r>
        <w:rPr>
          <w:lang w:val="en-US"/>
        </w:rPr>
        <w:t>(3), 309–334.</w:t>
      </w:r>
    </w:p>
    <w:p w14:paraId="62EEE456" w14:textId="01BA9B5A" w:rsidR="00A846A8" w:rsidRPr="00D82B1F" w:rsidRDefault="00A846A8">
      <w:pPr>
        <w:pStyle w:val="Textocomentario"/>
        <w:rPr>
          <w:lang w:val="en-US"/>
        </w:rPr>
      </w:pPr>
    </w:p>
  </w:comment>
  <w:comment w:id="42" w:author="Adriana" w:date="2019-06-17T20:39:00Z" w:initials="A">
    <w:p w14:paraId="21C72B20" w14:textId="77777777" w:rsidR="00BE7402" w:rsidRPr="005E4D7A" w:rsidRDefault="00BE7402" w:rsidP="00BE7402">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Protocol analisys: verbal reports as data</w:t>
      </w:r>
      <w:r w:rsidRPr="005E4D7A">
        <w:rPr>
          <w:lang w:val="en-US"/>
        </w:rPr>
        <w:t>. Cambridge: MIT Press.</w:t>
      </w:r>
    </w:p>
    <w:p w14:paraId="3E702272" w14:textId="77777777" w:rsidR="00BE7402" w:rsidRDefault="00BE7402" w:rsidP="00BE7402">
      <w:pPr>
        <w:pStyle w:val="Referencias"/>
        <w:ind w:left="0" w:firstLine="0"/>
        <w:rPr>
          <w:lang w:val="en-US"/>
        </w:rPr>
      </w:pPr>
    </w:p>
    <w:p w14:paraId="40F456E9" w14:textId="2EB059C2" w:rsidR="00BE7402" w:rsidRPr="00BE7402" w:rsidRDefault="00BE7402" w:rsidP="00BE7402">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43" w:author="Adriana" w:date="2019-06-17T20:09:00Z" w:initials="A">
    <w:p w14:paraId="28D360FE" w14:textId="77777777" w:rsidR="00122166" w:rsidRPr="005E4D7A" w:rsidRDefault="00122166" w:rsidP="00122166">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F179E01" w14:textId="38156BBF" w:rsidR="00122166" w:rsidRPr="00122166" w:rsidRDefault="00122166">
      <w:pPr>
        <w:pStyle w:val="Textocomentario"/>
        <w:rPr>
          <w:lang w:val="en-US"/>
        </w:rPr>
      </w:pPr>
    </w:p>
  </w:comment>
  <w:comment w:id="44" w:author="Adriana" w:date="2019-06-17T20:14:00Z" w:initials="A">
    <w:p w14:paraId="51478DF6" w14:textId="365B1E7E" w:rsidR="001B01D4" w:rsidRPr="005E4D7A" w:rsidRDefault="001B01D4" w:rsidP="001B01D4">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664FC0F5" w14:textId="1CAA6DEB" w:rsidR="001B01D4" w:rsidRPr="00D82B1F" w:rsidRDefault="001B01D4">
      <w:pPr>
        <w:pStyle w:val="Textocomentario"/>
        <w:rPr>
          <w:lang w:val="en-US"/>
        </w:rPr>
      </w:pPr>
    </w:p>
  </w:comment>
  <w:comment w:id="45" w:author="Adriana" w:date="2019-06-17T20:41:00Z" w:initials="A">
    <w:p w14:paraId="0FDFA673" w14:textId="7B4A231A" w:rsidR="00C91891" w:rsidRPr="00C91891" w:rsidRDefault="00C91891" w:rsidP="00C91891">
      <w:pPr>
        <w:pStyle w:val="Referencias"/>
        <w:ind w:left="0" w:firstLine="0"/>
        <w:rPr>
          <w:lang w:val="en-US"/>
        </w:rPr>
      </w:pPr>
      <w:r>
        <w:rPr>
          <w:rStyle w:val="Refdecomentario"/>
        </w:rPr>
        <w:annotationRef/>
      </w:r>
      <w:r w:rsidRPr="00C91891">
        <w:rPr>
          <w:lang w:val="en-US"/>
        </w:rPr>
        <w:t xml:space="preserve">Snow, R. &amp; Lohman,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46" w:author="Adriana" w:date="2019-06-17T20:44:00Z" w:initials="A">
    <w:p w14:paraId="33A38A10" w14:textId="69EA742D" w:rsidR="009C77E5" w:rsidRPr="009C77E5" w:rsidRDefault="009C77E5" w:rsidP="009C77E5">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47" w:author="Adriana" w:date="2019-06-17T20:46:00Z" w:initials="A">
    <w:p w14:paraId="5EFA7E45" w14:textId="77777777" w:rsidR="00A5168B" w:rsidRPr="005E4D7A" w:rsidRDefault="00A5168B" w:rsidP="00A5168B">
      <w:pPr>
        <w:pStyle w:val="Referencias"/>
        <w:ind w:left="0" w:firstLine="0"/>
        <w:rPr>
          <w:lang w:val="en-US"/>
        </w:rPr>
      </w:pPr>
      <w:r>
        <w:rPr>
          <w:rStyle w:val="Refdecomentario"/>
        </w:rPr>
        <w:annotationRef/>
      </w:r>
      <w:r w:rsidRPr="005E4D7A">
        <w:rPr>
          <w:lang w:val="en-US"/>
        </w:rPr>
        <w:t xml:space="preserve">Fredericksen, J. (1980). Component skills in Reading: measurements of individual diferences thought chronometric analisys.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195610BA" w14:textId="15CC703D" w:rsidR="00A5168B" w:rsidRPr="00D82B1F" w:rsidRDefault="00A5168B">
      <w:pPr>
        <w:pStyle w:val="Textocomentario"/>
        <w:rPr>
          <w:lang w:val="en-US"/>
        </w:rPr>
      </w:pPr>
    </w:p>
  </w:comment>
  <w:comment w:id="48" w:author="Adriana" w:date="2019-06-17T20:47:00Z" w:initials="A">
    <w:p w14:paraId="77B1FE71" w14:textId="77777777" w:rsidR="00A5168B" w:rsidRPr="00E91563" w:rsidRDefault="00A5168B" w:rsidP="00A5168B">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Jhon Wiley.</w:t>
      </w:r>
    </w:p>
    <w:p w14:paraId="48417831" w14:textId="77777777" w:rsidR="00A5168B" w:rsidRDefault="00A5168B" w:rsidP="00A5168B">
      <w:pPr>
        <w:pStyle w:val="Referencias"/>
        <w:ind w:left="0" w:firstLine="0"/>
        <w:rPr>
          <w:bCs/>
          <w:lang w:val="en-US"/>
        </w:rPr>
      </w:pPr>
    </w:p>
    <w:p w14:paraId="027B1E2E" w14:textId="77777777" w:rsidR="00A5168B" w:rsidRDefault="00A5168B" w:rsidP="00A5168B">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Lawrecence Erlbaum Associates.</w:t>
      </w:r>
    </w:p>
    <w:p w14:paraId="19B1BA58" w14:textId="52468D92" w:rsidR="00A5168B" w:rsidRPr="00D82B1F" w:rsidRDefault="00A5168B">
      <w:pPr>
        <w:pStyle w:val="Textocomentario"/>
        <w:rPr>
          <w:lang w:val="en-US"/>
        </w:rPr>
      </w:pPr>
    </w:p>
  </w:comment>
  <w:comment w:id="49" w:author="Adriana" w:date="2019-06-17T20:49:00Z" w:initials="A">
    <w:p w14:paraId="08C9B78B" w14:textId="77777777" w:rsidR="00A5168B" w:rsidRPr="00CE6B97" w:rsidRDefault="00A5168B" w:rsidP="00A5168B">
      <w:pPr>
        <w:pStyle w:val="Referencias"/>
        <w:ind w:left="0" w:firstLine="0"/>
      </w:pPr>
      <w:r>
        <w:rPr>
          <w:rStyle w:val="Refdecomentario"/>
        </w:rPr>
        <w:annotationRef/>
      </w:r>
      <w:r>
        <w:rPr>
          <w:lang w:val="en-US"/>
        </w:rPr>
        <w:t>TechSmith. (2008</w:t>
      </w:r>
      <w:r w:rsidRPr="005E4D7A">
        <w:rPr>
          <w:lang w:val="en-US"/>
        </w:rPr>
        <w:t>). CAMTASIA STUDIO</w:t>
      </w:r>
      <w:r>
        <w:rPr>
          <w:lang w:val="en-US"/>
        </w:rPr>
        <w:t xml:space="preserve"> V. 5.0.1</w:t>
      </w:r>
      <w:r w:rsidRPr="005E4D7A">
        <w:rPr>
          <w:lang w:val="en-US"/>
        </w:rPr>
        <w:t xml:space="preserve">. </w:t>
      </w:r>
      <w:r w:rsidRPr="00D82B1F">
        <w:t xml:space="preserve">Michigan: Author. </w:t>
      </w:r>
      <w:r w:rsidRPr="00CE6B97">
        <w:t>Descargado en http://www.techsmith.com/download/camtasia/</w:t>
      </w:r>
    </w:p>
    <w:p w14:paraId="6631D7E9" w14:textId="2134FC8F" w:rsidR="00A5168B" w:rsidRDefault="00A5168B">
      <w:pPr>
        <w:pStyle w:val="Textocomentario"/>
      </w:pPr>
    </w:p>
  </w:comment>
  <w:comment w:id="56" w:author="Adriana" w:date="2019-06-17T20:52:00Z" w:initials="A">
    <w:p w14:paraId="7FB42597" w14:textId="736BFDB6" w:rsidR="00427AF0" w:rsidRPr="00D82B1F" w:rsidRDefault="00427AF0">
      <w:pPr>
        <w:pStyle w:val="Textocomentario"/>
        <w:rPr>
          <w:lang w:val="en-US"/>
        </w:rPr>
      </w:pPr>
      <w:r>
        <w:rPr>
          <w:rStyle w:val="Refdecomentario"/>
        </w:rPr>
        <w:annotationRef/>
      </w:r>
      <w:r w:rsidRPr="00427AF0">
        <w:rPr>
          <w:rFonts w:ascii="Arial" w:hAnsi="Arial" w:cs="Arial"/>
          <w:color w:val="222222"/>
          <w:shd w:val="clear" w:color="auto" w:fill="FFFFFF"/>
          <w:lang w:val="en-US"/>
        </w:rPr>
        <w:t>Ihaka, R., &amp; Gentleman, R. (1996). R: a language for data analysis and graphics. </w:t>
      </w:r>
      <w:r w:rsidRPr="00D82B1F">
        <w:rPr>
          <w:rFonts w:ascii="Arial" w:hAnsi="Arial" w:cs="Arial"/>
          <w:i/>
          <w:iCs/>
          <w:color w:val="222222"/>
          <w:shd w:val="clear" w:color="auto" w:fill="FFFFFF"/>
          <w:lang w:val="en-US"/>
        </w:rPr>
        <w:t>Journal of computational and graphical statistics</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5</w:t>
      </w:r>
      <w:r w:rsidRPr="00D82B1F">
        <w:rPr>
          <w:rFonts w:ascii="Arial" w:hAnsi="Arial" w:cs="Arial"/>
          <w:color w:val="222222"/>
          <w:shd w:val="clear" w:color="auto" w:fill="FFFFFF"/>
          <w:lang w:val="en-US"/>
        </w:rPr>
        <w:t>(3), 299-314.</w:t>
      </w:r>
    </w:p>
  </w:comment>
  <w:comment w:id="57" w:author="Adriana" w:date="2019-06-17T20:55:00Z" w:initials="A">
    <w:p w14:paraId="07B2B6D4" w14:textId="21CF9CF1" w:rsidR="00641C3A" w:rsidRPr="00D82B1F" w:rsidRDefault="00641C3A">
      <w:pPr>
        <w:pStyle w:val="Textocomentario"/>
        <w:rPr>
          <w:lang w:val="en-US"/>
        </w:rPr>
      </w:pPr>
      <w:r>
        <w:rPr>
          <w:rStyle w:val="Refdecomentario"/>
        </w:rPr>
        <w:annotationRef/>
      </w:r>
      <w:r w:rsidRPr="00641C3A">
        <w:rPr>
          <w:rFonts w:ascii="Arial" w:hAnsi="Arial" w:cs="Arial"/>
          <w:color w:val="222222"/>
          <w:shd w:val="clear" w:color="auto" w:fill="FFFFFF"/>
          <w:lang w:val="en-US"/>
        </w:rPr>
        <w:t>Willse, J. T., &amp; Shu, Z. (2014). CTT: Classical test theory functions. </w:t>
      </w:r>
      <w:r w:rsidRPr="00D82B1F">
        <w:rPr>
          <w:rFonts w:ascii="Arial" w:hAnsi="Arial" w:cs="Arial"/>
          <w:i/>
          <w:iCs/>
          <w:color w:val="222222"/>
          <w:shd w:val="clear" w:color="auto" w:fill="FFFFFF"/>
          <w:lang w:val="en-US"/>
        </w:rPr>
        <w:t>R package version</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2</w:t>
      </w:r>
      <w:r w:rsidRPr="00D82B1F">
        <w:rPr>
          <w:rFonts w:ascii="Arial" w:hAnsi="Arial" w:cs="Arial"/>
          <w:color w:val="222222"/>
          <w:shd w:val="clear" w:color="auto" w:fill="FFFFFF"/>
          <w:lang w:val="en-US"/>
        </w:rPr>
        <w:t>.</w:t>
      </w:r>
    </w:p>
  </w:comment>
  <w:comment w:id="58" w:author="Adriana" w:date="2019-06-17T21:04:00Z" w:initials="A">
    <w:p w14:paraId="38B3CC53" w14:textId="69179881" w:rsidR="00EF7A8A" w:rsidRPr="00D82B1F" w:rsidRDefault="00EF7A8A">
      <w:pPr>
        <w:pStyle w:val="Textocomentario"/>
        <w:rPr>
          <w:lang w:val="en-US"/>
        </w:rPr>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sidRPr="00D82B1F">
        <w:rPr>
          <w:rFonts w:ascii="Arial" w:hAnsi="Arial" w:cs="Arial"/>
          <w:i/>
          <w:iCs/>
          <w:color w:val="222222"/>
          <w:shd w:val="clear" w:color="auto" w:fill="FFFFFF"/>
          <w:lang w:val="en-US"/>
        </w:rPr>
        <w:t>Accessed on March</w:t>
      </w:r>
      <w:r w:rsidRPr="00D82B1F">
        <w:rPr>
          <w:rFonts w:ascii="Arial" w:hAnsi="Arial" w:cs="Arial"/>
          <w:color w:val="222222"/>
          <w:shd w:val="clear" w:color="auto" w:fill="FFFFFF"/>
          <w:lang w:val="en-US"/>
        </w:rPr>
        <w:t>, </w:t>
      </w:r>
      <w:r w:rsidRPr="00D82B1F">
        <w:rPr>
          <w:rFonts w:ascii="Arial" w:hAnsi="Arial" w:cs="Arial"/>
          <w:i/>
          <w:iCs/>
          <w:color w:val="222222"/>
          <w:shd w:val="clear" w:color="auto" w:fill="FFFFFF"/>
          <w:lang w:val="en-US"/>
        </w:rPr>
        <w:t>3</w:t>
      </w:r>
      <w:r w:rsidRPr="00D82B1F">
        <w:rPr>
          <w:rFonts w:ascii="Arial" w:hAnsi="Arial" w:cs="Arial"/>
          <w:color w:val="222222"/>
          <w:shd w:val="clear" w:color="auto" w:fill="FFFFFF"/>
          <w:lang w:val="en-US"/>
        </w:rPr>
        <w:t>, 2012.</w:t>
      </w:r>
    </w:p>
  </w:comment>
  <w:comment w:id="59" w:author="Adriana" w:date="2019-06-17T21:01:00Z" w:initials="A">
    <w:p w14:paraId="449DB6CA" w14:textId="77777777" w:rsidR="00EF7A8A" w:rsidRDefault="00EF7A8A"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Parallel Analysis and Non Graphical Solutions to the Cattell Scree Test. Available at CRAN repository: http://cran. r-project. org/web/packages/n Factors/n Factors. pdf</w:t>
      </w:r>
      <w:r w:rsidRPr="00B5027D">
        <w:rPr>
          <w:color w:val="222222"/>
          <w:sz w:val="20"/>
          <w:szCs w:val="20"/>
          <w:shd w:val="clear" w:color="auto" w:fill="FFFFFF"/>
          <w:lang w:val="en-US"/>
        </w:rPr>
        <w:t>.</w:t>
      </w:r>
    </w:p>
    <w:p w14:paraId="3DD517B5" w14:textId="32FB4A54" w:rsidR="00EF7A8A" w:rsidRPr="00EF7A8A" w:rsidRDefault="00EF7A8A">
      <w:pPr>
        <w:pStyle w:val="Textocomentario"/>
        <w:rPr>
          <w:lang w:val="en-US"/>
        </w:rPr>
      </w:pPr>
    </w:p>
  </w:comment>
  <w:comment w:id="60" w:author="Adriana" w:date="2019-06-17T21:06:00Z" w:initials="A">
    <w:p w14:paraId="6DEC7E2E" w14:textId="64C863D2" w:rsidR="00C13CA7" w:rsidRPr="00C13CA7" w:rsidRDefault="00C13CA7">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42F9BAB3" w15:done="0"/>
  <w15:commentEx w15:paraId="17422CFD" w15:done="0"/>
  <w15:commentEx w15:paraId="41134882" w15:done="0"/>
  <w15:commentEx w15:paraId="6D0A3F72" w15:done="0"/>
  <w15:commentEx w15:paraId="71DEC4D0" w15:done="0"/>
  <w15:commentEx w15:paraId="2C4200BA" w15:done="0"/>
  <w15:commentEx w15:paraId="191DCC66"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3A337626" w15:done="0"/>
  <w15:commentEx w15:paraId="222B8E8B" w15:done="0"/>
  <w15:commentEx w15:paraId="0DC3FB5D" w15:done="0"/>
  <w15:commentEx w15:paraId="09A68931" w15:done="0"/>
  <w15:commentEx w15:paraId="62EEE456" w15:done="0"/>
  <w15:commentEx w15:paraId="40F456E9" w15:done="0"/>
  <w15:commentEx w15:paraId="2F179E01" w15:done="0"/>
  <w15:commentEx w15:paraId="664FC0F5" w15:done="0"/>
  <w15:commentEx w15:paraId="0FDFA673" w15:done="0"/>
  <w15:commentEx w15:paraId="33A38A10" w15:done="0"/>
  <w15:commentEx w15:paraId="195610BA" w15:done="0"/>
  <w15:commentEx w15:paraId="19B1BA58" w15:done="0"/>
  <w15:commentEx w15:paraId="6631D7E9" w15:done="0"/>
  <w15:commentEx w15:paraId="7FB42597" w15:done="0"/>
  <w15:commentEx w15:paraId="07B2B6D4"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EF77234" w14:textId="77777777" w:rsidR="00E350E3" w:rsidRDefault="00E350E3" w:rsidP="00D143EA">
      <w:pPr>
        <w:spacing w:after="0" w:line="240" w:lineRule="auto"/>
      </w:pPr>
      <w:r>
        <w:separator/>
      </w:r>
    </w:p>
  </w:endnote>
  <w:endnote w:type="continuationSeparator" w:id="0">
    <w:p w14:paraId="78689EB1" w14:textId="77777777" w:rsidR="00E350E3" w:rsidRDefault="00E350E3"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18BF99" w14:textId="77777777" w:rsidR="00E350E3" w:rsidRDefault="00E350E3" w:rsidP="00D143EA">
      <w:pPr>
        <w:spacing w:after="0" w:line="240" w:lineRule="auto"/>
      </w:pPr>
      <w:r>
        <w:separator/>
      </w:r>
    </w:p>
  </w:footnote>
  <w:footnote w:type="continuationSeparator" w:id="0">
    <w:p w14:paraId="4BE302B4" w14:textId="77777777" w:rsidR="00E350E3" w:rsidRDefault="00E350E3"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97669E" w:rsidRDefault="0097669E">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97669E" w:rsidRPr="008E1F0C" w:rsidRDefault="0097669E"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97669E" w:rsidRDefault="0097669E">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7"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1">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0"/>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4"/>
  </w:num>
  <w:num w:numId="20">
    <w:abstractNumId w:val="11"/>
  </w:num>
  <w:num w:numId="21">
    <w:abstractNumId w:val="7"/>
  </w:num>
  <w:num w:numId="22">
    <w:abstractNumId w:val="42"/>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5"/>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1"/>
  </w:num>
  <w:num w:numId="39">
    <w:abstractNumId w:val="1"/>
  </w:num>
  <w:num w:numId="40">
    <w:abstractNumId w:val="29"/>
  </w:num>
  <w:num w:numId="41">
    <w:abstractNumId w:val="38"/>
  </w:num>
  <w:num w:numId="42">
    <w:abstractNumId w:val="43"/>
  </w:num>
  <w:num w:numId="43">
    <w:abstractNumId w:val="30"/>
  </w:num>
  <w:num w:numId="44">
    <w:abstractNumId w:val="18"/>
  </w:num>
  <w:num w:numId="45">
    <w:abstractNumId w:val="32"/>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01FA"/>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A2BA7"/>
    <w:rsid w:val="003B55C7"/>
    <w:rsid w:val="003E196A"/>
    <w:rsid w:val="003E5353"/>
    <w:rsid w:val="003F6B42"/>
    <w:rsid w:val="00407239"/>
    <w:rsid w:val="00411388"/>
    <w:rsid w:val="004125BC"/>
    <w:rsid w:val="00422BF9"/>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374CA"/>
    <w:rsid w:val="007608AD"/>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494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50B2F"/>
    <w:rsid w:val="00951187"/>
    <w:rsid w:val="009518D7"/>
    <w:rsid w:val="00975872"/>
    <w:rsid w:val="00975F49"/>
    <w:rsid w:val="0097669E"/>
    <w:rsid w:val="00996053"/>
    <w:rsid w:val="009A207D"/>
    <w:rsid w:val="009A4D3A"/>
    <w:rsid w:val="009B4F36"/>
    <w:rsid w:val="009B56D1"/>
    <w:rsid w:val="009B7779"/>
    <w:rsid w:val="009C0807"/>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7402"/>
    <w:rsid w:val="00BF064C"/>
    <w:rsid w:val="00BF726F"/>
    <w:rsid w:val="00C119DF"/>
    <w:rsid w:val="00C13CA7"/>
    <w:rsid w:val="00C20A7C"/>
    <w:rsid w:val="00C449EA"/>
    <w:rsid w:val="00C450DA"/>
    <w:rsid w:val="00C47494"/>
    <w:rsid w:val="00C5695E"/>
    <w:rsid w:val="00C60042"/>
    <w:rsid w:val="00C64A59"/>
    <w:rsid w:val="00C664B4"/>
    <w:rsid w:val="00C66767"/>
    <w:rsid w:val="00C66C85"/>
    <w:rsid w:val="00C86609"/>
    <w:rsid w:val="00C91891"/>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62F76"/>
    <w:rsid w:val="00D66CDD"/>
    <w:rsid w:val="00D73F0B"/>
    <w:rsid w:val="00D82B1F"/>
    <w:rsid w:val="00D902D0"/>
    <w:rsid w:val="00DA41A4"/>
    <w:rsid w:val="00DA5905"/>
    <w:rsid w:val="00DC1860"/>
    <w:rsid w:val="00DC63E2"/>
    <w:rsid w:val="00E01BD2"/>
    <w:rsid w:val="00E03386"/>
    <w:rsid w:val="00E32688"/>
    <w:rsid w:val="00E350E3"/>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libros.conaliteg.gob.mx/content/restricted/libros/carrusel.jsf?idLibro=1269" TargetMode="External"/><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 Id="rId5" Type="http://schemas.openxmlformats.org/officeDocument/2006/relationships/hyperlink" Target="http://edu.jalisco.gob.mx/cepse/sites/edu.jalisco.gob.mx.cepse/files/sep_2011_programas_de_estudio_2011.guia_para_el_maestrosexto_grado.pdf" TargetMode="External"/><Relationship Id="rId4" Type="http://schemas.openxmlformats.org/officeDocument/2006/relationships/hyperlink" Target="http://libros.conaliteg.gob.mx/content/restricted/libros/carrusel.jsf?idLibro=1270" TargetMode="External"/></Relationships>
</file>

<file path=word/_rels/document.xml.rels><?xml version="1.0" encoding="UTF-8" standalone="yes"?>
<Relationships xmlns="http://schemas.openxmlformats.org/package/2006/relationships"><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coleccionderevistasdeeducacionyaprendizaje.cgpublisher.com/product/pub.329/prod.5" TargetMode="Externa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yperlink" Target="http://edu.jalisco.gob.mx/cepse/sites/edu.jalisco.gob.mx.cepse/files/sep_2011_programas_de_estudio_2011.guia_para_el_maestrosexto_grado.pdf" TargetMode="External"/><Relationship Id="rId30" Type="http://schemas.openxmlformats.org/officeDocument/2006/relationships/header" Target="header3.xml"/><Relationship Id="rId8" Type="http://schemas.openxmlformats.org/officeDocument/2006/relationships/comments" Target="comment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B07B38E-1DA9-40B6-8C4C-3A7007C888C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34</Pages>
  <Words>9465</Words>
  <Characters>52058</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Alejandro</cp:lastModifiedBy>
  <cp:revision>2</cp:revision>
  <dcterms:created xsi:type="dcterms:W3CDTF">2019-06-25T23:20:00Z</dcterms:created>
  <dcterms:modified xsi:type="dcterms:W3CDTF">2019-06-25T23:20:00Z</dcterms:modified>
</cp:coreProperties>
</file>