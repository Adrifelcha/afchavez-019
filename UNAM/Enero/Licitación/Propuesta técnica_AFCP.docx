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4536A" w14:textId="77777777" w:rsidR="00720655" w:rsidRDefault="00720655">
      <w:pPr>
        <w:spacing w:before="4" w:after="0" w:line="100" w:lineRule="exact"/>
        <w:rPr>
          <w:sz w:val="10"/>
          <w:szCs w:val="10"/>
        </w:rPr>
      </w:pPr>
    </w:p>
    <w:p w14:paraId="24DD8202" w14:textId="77777777" w:rsidR="00835D80" w:rsidRDefault="00835D80" w:rsidP="00835D80">
      <w:pPr>
        <w:spacing w:before="99" w:after="0" w:line="240" w:lineRule="auto"/>
        <w:ind w:left="105" w:right="-20"/>
        <w:rPr>
          <w:sz w:val="20"/>
          <w:szCs w:val="20"/>
        </w:rPr>
      </w:pPr>
      <w:r>
        <w:rPr>
          <w:noProof/>
        </w:rPr>
        <w:drawing>
          <wp:anchor distT="0" distB="0" distL="114300" distR="114300" simplePos="0" relativeHeight="251688448" behindDoc="0" locked="0" layoutInCell="1" allowOverlap="1" wp14:anchorId="12407AC0" wp14:editId="4EB1CC59">
            <wp:simplePos x="0" y="0"/>
            <wp:positionH relativeFrom="column">
              <wp:posOffset>5317328</wp:posOffset>
            </wp:positionH>
            <wp:positionV relativeFrom="paragraph">
              <wp:posOffset>266730</wp:posOffset>
            </wp:positionV>
            <wp:extent cx="807720" cy="751205"/>
            <wp:effectExtent l="0" t="0" r="0" b="0"/>
            <wp:wrapSquare wrapText="bothSides"/>
            <wp:docPr id="3" name="Imagen 3" descr="Resultado de imagen para Facultad de psicologia un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Facultad de psicologia unam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720" cy="7512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5F95FCE" wp14:editId="1ADD23C7">
            <wp:extent cx="1010093" cy="1010093"/>
            <wp:effectExtent l="0" t="0" r="0" b="0"/>
            <wp:docPr id="161" name="Imagen 161" descr="Resultado de imagen para UNAM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UNAM logo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7456" cy="1067456"/>
                    </a:xfrm>
                    <a:prstGeom prst="rect">
                      <a:avLst/>
                    </a:prstGeom>
                    <a:noFill/>
                    <a:ln>
                      <a:noFill/>
                    </a:ln>
                  </pic:spPr>
                </pic:pic>
              </a:graphicData>
            </a:graphic>
          </wp:inline>
        </w:drawing>
      </w:r>
    </w:p>
    <w:p w14:paraId="60D1443E" w14:textId="77777777" w:rsidR="00835D80" w:rsidRPr="00C07FDD" w:rsidRDefault="00835D80" w:rsidP="00835D80">
      <w:pPr>
        <w:spacing w:before="10" w:after="0" w:line="240" w:lineRule="auto"/>
        <w:ind w:left="284" w:right="61"/>
        <w:jc w:val="center"/>
        <w:rPr>
          <w:rFonts w:ascii="Arial" w:eastAsia="Arial" w:hAnsi="Arial" w:cs="Arial"/>
          <w:sz w:val="43"/>
          <w:szCs w:val="43"/>
          <w:lang w:val="es-MX"/>
        </w:rPr>
      </w:pPr>
      <w:r>
        <w:rPr>
          <w:rFonts w:ascii="Arial" w:eastAsia="Arial" w:hAnsi="Arial" w:cs="Arial"/>
          <w:b/>
          <w:bCs/>
          <w:spacing w:val="2"/>
          <w:sz w:val="43"/>
          <w:szCs w:val="43"/>
          <w:lang w:val="es-MX"/>
        </w:rPr>
        <w:t>Universidad Nacional Autónoma de México</w:t>
      </w:r>
    </w:p>
    <w:p w14:paraId="5733DD3B" w14:textId="77777777" w:rsidR="00835D80" w:rsidRPr="00C07FDD" w:rsidRDefault="00835D80" w:rsidP="00835D80">
      <w:pPr>
        <w:spacing w:before="3" w:after="0" w:line="240" w:lineRule="auto"/>
        <w:ind w:left="682" w:right="562"/>
        <w:jc w:val="center"/>
        <w:rPr>
          <w:rFonts w:ascii="Arial" w:eastAsia="Arial" w:hAnsi="Arial" w:cs="Arial"/>
          <w:sz w:val="36"/>
          <w:szCs w:val="36"/>
          <w:lang w:val="es-MX"/>
        </w:rPr>
      </w:pPr>
      <w:r>
        <w:rPr>
          <w:rFonts w:ascii="Arial" w:eastAsia="Arial" w:hAnsi="Arial" w:cs="Arial"/>
          <w:b/>
          <w:bCs/>
          <w:sz w:val="36"/>
          <w:szCs w:val="36"/>
          <w:lang w:val="es-MX"/>
        </w:rPr>
        <w:t>Facultad de Psicología</w:t>
      </w:r>
    </w:p>
    <w:p w14:paraId="7BBB110C" w14:textId="77777777" w:rsidR="00835D80" w:rsidRPr="00C07FDD" w:rsidRDefault="00835D80" w:rsidP="00835D80">
      <w:pPr>
        <w:spacing w:after="0" w:line="200" w:lineRule="exact"/>
        <w:rPr>
          <w:sz w:val="20"/>
          <w:szCs w:val="20"/>
          <w:lang w:val="es-MX"/>
        </w:rPr>
      </w:pPr>
    </w:p>
    <w:p w14:paraId="5289F9C9" w14:textId="77777777" w:rsidR="00835D80" w:rsidRPr="00C07FDD" w:rsidRDefault="00835D80" w:rsidP="00835D80">
      <w:pPr>
        <w:spacing w:after="0" w:line="200" w:lineRule="exact"/>
        <w:rPr>
          <w:sz w:val="20"/>
          <w:szCs w:val="20"/>
          <w:lang w:val="es-MX"/>
        </w:rPr>
      </w:pPr>
    </w:p>
    <w:p w14:paraId="4FB673ED" w14:textId="77777777" w:rsidR="00720655" w:rsidRPr="00835D80" w:rsidRDefault="00720655">
      <w:pPr>
        <w:spacing w:after="0" w:line="200" w:lineRule="exact"/>
        <w:rPr>
          <w:sz w:val="20"/>
          <w:szCs w:val="20"/>
          <w:lang w:val="es-MX"/>
        </w:rPr>
      </w:pPr>
    </w:p>
    <w:p w14:paraId="258A283C" w14:textId="77777777" w:rsidR="00720655" w:rsidRPr="00835D80" w:rsidRDefault="00720655">
      <w:pPr>
        <w:spacing w:after="0" w:line="200" w:lineRule="exact"/>
        <w:rPr>
          <w:sz w:val="20"/>
          <w:szCs w:val="20"/>
          <w:lang w:val="es-MX"/>
        </w:rPr>
      </w:pPr>
    </w:p>
    <w:p w14:paraId="4036572B" w14:textId="77777777" w:rsidR="00720655" w:rsidRPr="00835D80" w:rsidRDefault="00720655">
      <w:pPr>
        <w:spacing w:after="0" w:line="200" w:lineRule="exact"/>
        <w:rPr>
          <w:sz w:val="20"/>
          <w:szCs w:val="20"/>
          <w:lang w:val="es-MX"/>
        </w:rPr>
      </w:pPr>
    </w:p>
    <w:p w14:paraId="7FBAF07F" w14:textId="77777777" w:rsidR="00720655" w:rsidRPr="00835D80" w:rsidRDefault="00720655">
      <w:pPr>
        <w:spacing w:after="0" w:line="200" w:lineRule="exact"/>
        <w:rPr>
          <w:sz w:val="20"/>
          <w:szCs w:val="20"/>
          <w:lang w:val="es-MX"/>
        </w:rPr>
      </w:pPr>
    </w:p>
    <w:p w14:paraId="41A93D36" w14:textId="77777777" w:rsidR="00720655" w:rsidRPr="00835D80" w:rsidRDefault="00720655">
      <w:pPr>
        <w:spacing w:after="0" w:line="200" w:lineRule="exact"/>
        <w:rPr>
          <w:sz w:val="20"/>
          <w:szCs w:val="20"/>
          <w:lang w:val="es-MX"/>
        </w:rPr>
      </w:pPr>
    </w:p>
    <w:p w14:paraId="149E0AE0" w14:textId="77777777" w:rsidR="00720655" w:rsidRPr="00835D80" w:rsidRDefault="00720655">
      <w:pPr>
        <w:spacing w:before="13" w:after="0" w:line="280" w:lineRule="exact"/>
        <w:rPr>
          <w:sz w:val="28"/>
          <w:szCs w:val="28"/>
          <w:lang w:val="es-MX"/>
        </w:rPr>
      </w:pPr>
    </w:p>
    <w:p w14:paraId="0E13E714" w14:textId="196E1670" w:rsidR="00720655" w:rsidRPr="00835D80" w:rsidRDefault="00752D64">
      <w:pPr>
        <w:spacing w:after="0" w:line="322" w:lineRule="exact"/>
        <w:ind w:left="438" w:right="268" w:firstLine="2"/>
        <w:jc w:val="center"/>
        <w:rPr>
          <w:rFonts w:ascii="Arial" w:eastAsia="Arial" w:hAnsi="Arial" w:cs="Arial"/>
          <w:sz w:val="28"/>
          <w:szCs w:val="28"/>
          <w:lang w:val="es-MX"/>
        </w:rPr>
      </w:pPr>
      <w:r w:rsidRPr="00835D80">
        <w:rPr>
          <w:rFonts w:ascii="Arial" w:eastAsia="Arial" w:hAnsi="Arial" w:cs="Arial"/>
          <w:b/>
          <w:bCs/>
          <w:spacing w:val="1"/>
          <w:sz w:val="28"/>
          <w:szCs w:val="28"/>
          <w:lang w:val="es-MX"/>
        </w:rPr>
        <w:t>Propues</w:t>
      </w:r>
      <w:r w:rsidRPr="00835D80">
        <w:rPr>
          <w:rFonts w:ascii="Arial" w:eastAsia="Arial" w:hAnsi="Arial" w:cs="Arial"/>
          <w:b/>
          <w:bCs/>
          <w:sz w:val="28"/>
          <w:szCs w:val="28"/>
          <w:lang w:val="es-MX"/>
        </w:rPr>
        <w:t>ta</w:t>
      </w:r>
      <w:r w:rsidRPr="00835D80">
        <w:rPr>
          <w:rFonts w:ascii="Arial" w:eastAsia="Arial" w:hAnsi="Arial" w:cs="Arial"/>
          <w:b/>
          <w:bCs/>
          <w:spacing w:val="-14"/>
          <w:sz w:val="28"/>
          <w:szCs w:val="28"/>
          <w:lang w:val="es-MX"/>
        </w:rPr>
        <w:t xml:space="preserve"> </w:t>
      </w:r>
      <w:r w:rsidRPr="00835D80">
        <w:rPr>
          <w:rFonts w:ascii="Arial" w:eastAsia="Arial" w:hAnsi="Arial" w:cs="Arial"/>
          <w:b/>
          <w:bCs/>
          <w:spacing w:val="1"/>
          <w:sz w:val="28"/>
          <w:szCs w:val="28"/>
          <w:lang w:val="es-MX"/>
        </w:rPr>
        <w:t>técn</w:t>
      </w:r>
      <w:r w:rsidRPr="00835D80">
        <w:rPr>
          <w:rFonts w:ascii="Arial" w:eastAsia="Arial" w:hAnsi="Arial" w:cs="Arial"/>
          <w:b/>
          <w:bCs/>
          <w:sz w:val="28"/>
          <w:szCs w:val="28"/>
          <w:lang w:val="es-MX"/>
        </w:rPr>
        <w:t>i</w:t>
      </w:r>
      <w:r w:rsidRPr="00835D80">
        <w:rPr>
          <w:rFonts w:ascii="Arial" w:eastAsia="Arial" w:hAnsi="Arial" w:cs="Arial"/>
          <w:b/>
          <w:bCs/>
          <w:spacing w:val="1"/>
          <w:sz w:val="28"/>
          <w:szCs w:val="28"/>
          <w:lang w:val="es-MX"/>
        </w:rPr>
        <w:t>c</w:t>
      </w:r>
      <w:r w:rsidRPr="00835D80">
        <w:rPr>
          <w:rFonts w:ascii="Arial" w:eastAsia="Arial" w:hAnsi="Arial" w:cs="Arial"/>
          <w:b/>
          <w:bCs/>
          <w:sz w:val="28"/>
          <w:szCs w:val="28"/>
          <w:lang w:val="es-MX"/>
        </w:rPr>
        <w:t>a</w:t>
      </w:r>
      <w:r w:rsidRPr="00835D80">
        <w:rPr>
          <w:rFonts w:ascii="Arial" w:eastAsia="Arial" w:hAnsi="Arial" w:cs="Arial"/>
          <w:b/>
          <w:bCs/>
          <w:spacing w:val="-9"/>
          <w:sz w:val="28"/>
          <w:szCs w:val="28"/>
          <w:lang w:val="es-MX"/>
        </w:rPr>
        <w:t xml:space="preserve"> </w:t>
      </w:r>
      <w:r w:rsidR="00E21E2F">
        <w:rPr>
          <w:rFonts w:ascii="Arial" w:eastAsia="Arial" w:hAnsi="Arial" w:cs="Arial"/>
          <w:b/>
          <w:bCs/>
          <w:spacing w:val="1"/>
          <w:sz w:val="28"/>
          <w:szCs w:val="28"/>
          <w:lang w:val="es-MX"/>
        </w:rPr>
        <w:t xml:space="preserve">para la </w:t>
      </w:r>
      <w:bookmarkStart w:id="0" w:name="_Hlk28984654"/>
      <w:r w:rsidR="00E21E2F">
        <w:rPr>
          <w:rFonts w:ascii="Arial" w:eastAsia="Arial" w:hAnsi="Arial" w:cs="Arial"/>
          <w:b/>
          <w:bCs/>
          <w:spacing w:val="1"/>
          <w:sz w:val="28"/>
          <w:szCs w:val="28"/>
          <w:lang w:val="es-MX"/>
        </w:rPr>
        <w:t>Prestación de los Servicios de Diseño, Desarrollo, Validación, Aplicación, Calificación y Análisis de las valoraciones docentes relativas a los Procesos de Admisión al Sistema de Carrera de las Maestras y los Maestros, y de Promoción Horizontal para las Funciones Docentes y de Promoción Vertical para las Funciones Directivas y de Supervisión en Educación Básica y Educación Media Superior.</w:t>
      </w:r>
      <w:bookmarkEnd w:id="0"/>
    </w:p>
    <w:p w14:paraId="2C94AA7B" w14:textId="77777777" w:rsidR="00720655" w:rsidRPr="00835D80" w:rsidRDefault="00720655">
      <w:pPr>
        <w:spacing w:before="7" w:after="0" w:line="190" w:lineRule="exact"/>
        <w:rPr>
          <w:sz w:val="19"/>
          <w:szCs w:val="19"/>
          <w:lang w:val="es-MX"/>
        </w:rPr>
      </w:pPr>
    </w:p>
    <w:p w14:paraId="5E5CFDB5" w14:textId="77777777" w:rsidR="00720655" w:rsidRPr="00835D80" w:rsidRDefault="00720655">
      <w:pPr>
        <w:spacing w:after="0" w:line="200" w:lineRule="exact"/>
        <w:rPr>
          <w:sz w:val="20"/>
          <w:szCs w:val="20"/>
          <w:lang w:val="es-MX"/>
        </w:rPr>
      </w:pPr>
    </w:p>
    <w:p w14:paraId="307DFE78" w14:textId="77777777" w:rsidR="00720655" w:rsidRPr="00835D80" w:rsidRDefault="00720655">
      <w:pPr>
        <w:spacing w:after="0" w:line="200" w:lineRule="exact"/>
        <w:rPr>
          <w:sz w:val="20"/>
          <w:szCs w:val="20"/>
          <w:lang w:val="es-MX"/>
        </w:rPr>
      </w:pPr>
    </w:p>
    <w:p w14:paraId="6C9802C7" w14:textId="77777777" w:rsidR="00720655" w:rsidRPr="00835D80" w:rsidRDefault="00720655">
      <w:pPr>
        <w:spacing w:after="0" w:line="200" w:lineRule="exact"/>
        <w:rPr>
          <w:sz w:val="20"/>
          <w:szCs w:val="20"/>
          <w:lang w:val="es-MX"/>
        </w:rPr>
      </w:pPr>
    </w:p>
    <w:p w14:paraId="1EAF8D8C" w14:textId="77777777" w:rsidR="00720655" w:rsidRPr="00835D80" w:rsidRDefault="00720655">
      <w:pPr>
        <w:spacing w:after="0" w:line="200" w:lineRule="exact"/>
        <w:rPr>
          <w:sz w:val="20"/>
          <w:szCs w:val="20"/>
          <w:lang w:val="es-MX"/>
        </w:rPr>
      </w:pPr>
    </w:p>
    <w:p w14:paraId="4FD5F413" w14:textId="77777777" w:rsidR="00720655" w:rsidRPr="00835D80" w:rsidRDefault="00720655">
      <w:pPr>
        <w:spacing w:after="0" w:line="200" w:lineRule="exact"/>
        <w:rPr>
          <w:sz w:val="20"/>
          <w:szCs w:val="20"/>
          <w:lang w:val="es-MX"/>
        </w:rPr>
      </w:pPr>
    </w:p>
    <w:p w14:paraId="5E0149ED" w14:textId="77777777" w:rsidR="00720655" w:rsidRPr="00835D80" w:rsidRDefault="00720655">
      <w:pPr>
        <w:spacing w:after="0" w:line="200" w:lineRule="exact"/>
        <w:rPr>
          <w:sz w:val="20"/>
          <w:szCs w:val="20"/>
          <w:lang w:val="es-MX"/>
        </w:rPr>
      </w:pPr>
    </w:p>
    <w:p w14:paraId="727DFECF" w14:textId="77777777" w:rsidR="00720655" w:rsidRPr="00835D80" w:rsidRDefault="00720655">
      <w:pPr>
        <w:spacing w:after="0" w:line="200" w:lineRule="exact"/>
        <w:rPr>
          <w:sz w:val="20"/>
          <w:szCs w:val="20"/>
          <w:lang w:val="es-MX"/>
        </w:rPr>
      </w:pPr>
    </w:p>
    <w:p w14:paraId="66A532C0" w14:textId="77777777" w:rsidR="00720655" w:rsidRPr="00835D80" w:rsidRDefault="00720655">
      <w:pPr>
        <w:spacing w:after="0" w:line="200" w:lineRule="exact"/>
        <w:rPr>
          <w:sz w:val="20"/>
          <w:szCs w:val="20"/>
          <w:lang w:val="es-MX"/>
        </w:rPr>
      </w:pPr>
    </w:p>
    <w:p w14:paraId="6A98CAC9" w14:textId="77777777" w:rsidR="00720655" w:rsidRPr="00835D80" w:rsidRDefault="00720655">
      <w:pPr>
        <w:spacing w:after="0" w:line="200" w:lineRule="exact"/>
        <w:rPr>
          <w:sz w:val="20"/>
          <w:szCs w:val="20"/>
          <w:lang w:val="es-MX"/>
        </w:rPr>
      </w:pPr>
    </w:p>
    <w:p w14:paraId="02A87576" w14:textId="77777777" w:rsidR="00720655" w:rsidRPr="00835D80" w:rsidRDefault="00720655">
      <w:pPr>
        <w:spacing w:after="0" w:line="200" w:lineRule="exact"/>
        <w:rPr>
          <w:sz w:val="20"/>
          <w:szCs w:val="20"/>
          <w:lang w:val="es-MX"/>
        </w:rPr>
      </w:pPr>
    </w:p>
    <w:p w14:paraId="13AEEDB0" w14:textId="77777777" w:rsidR="00720655" w:rsidRPr="00835D80" w:rsidRDefault="00752D64">
      <w:pPr>
        <w:spacing w:after="0" w:line="240" w:lineRule="auto"/>
        <w:ind w:left="4471" w:right="4299"/>
        <w:jc w:val="center"/>
        <w:rPr>
          <w:rFonts w:ascii="Arial" w:eastAsia="Arial" w:hAnsi="Arial" w:cs="Arial"/>
          <w:sz w:val="24"/>
          <w:szCs w:val="24"/>
          <w:lang w:val="es-MX"/>
        </w:rPr>
      </w:pPr>
      <w:r w:rsidRPr="00835D80">
        <w:rPr>
          <w:rFonts w:ascii="Arial" w:eastAsia="Arial" w:hAnsi="Arial" w:cs="Arial"/>
          <w:b/>
          <w:bCs/>
          <w:sz w:val="24"/>
          <w:szCs w:val="24"/>
          <w:lang w:val="es-MX"/>
        </w:rPr>
        <w:t>Elaborada</w:t>
      </w:r>
      <w:r w:rsidRPr="00835D80">
        <w:rPr>
          <w:rFonts w:ascii="Arial" w:eastAsia="Arial" w:hAnsi="Arial" w:cs="Arial"/>
          <w:b/>
          <w:bCs/>
          <w:spacing w:val="-7"/>
          <w:sz w:val="24"/>
          <w:szCs w:val="24"/>
          <w:lang w:val="es-MX"/>
        </w:rPr>
        <w:t xml:space="preserve"> </w:t>
      </w:r>
      <w:r w:rsidRPr="00835D80">
        <w:rPr>
          <w:rFonts w:ascii="Arial" w:eastAsia="Arial" w:hAnsi="Arial" w:cs="Arial"/>
          <w:b/>
          <w:bCs/>
          <w:w w:val="99"/>
          <w:sz w:val="24"/>
          <w:szCs w:val="24"/>
          <w:lang w:val="es-MX"/>
        </w:rPr>
        <w:t>po</w:t>
      </w:r>
      <w:r w:rsidRPr="00835D80">
        <w:rPr>
          <w:rFonts w:ascii="Arial" w:eastAsia="Arial" w:hAnsi="Arial" w:cs="Arial"/>
          <w:b/>
          <w:bCs/>
          <w:sz w:val="24"/>
          <w:szCs w:val="24"/>
          <w:lang w:val="es-MX"/>
        </w:rPr>
        <w:t>r:</w:t>
      </w:r>
    </w:p>
    <w:p w14:paraId="38E126CC" w14:textId="77777777" w:rsidR="00720655" w:rsidRPr="00835D80" w:rsidRDefault="00720655">
      <w:pPr>
        <w:spacing w:before="16" w:after="0" w:line="260" w:lineRule="exact"/>
        <w:rPr>
          <w:sz w:val="26"/>
          <w:szCs w:val="26"/>
          <w:lang w:val="es-MX"/>
        </w:rPr>
      </w:pPr>
    </w:p>
    <w:p w14:paraId="7927E102" w14:textId="77777777" w:rsidR="00835D80" w:rsidRPr="00C07FDD" w:rsidRDefault="00835D80" w:rsidP="00835D80">
      <w:pPr>
        <w:spacing w:after="0" w:line="240" w:lineRule="auto"/>
        <w:ind w:left="538" w:right="418"/>
        <w:jc w:val="center"/>
        <w:rPr>
          <w:rFonts w:ascii="Arial" w:eastAsia="Arial" w:hAnsi="Arial" w:cs="Arial"/>
          <w:sz w:val="24"/>
          <w:szCs w:val="24"/>
          <w:lang w:val="es-MX"/>
        </w:rPr>
      </w:pPr>
      <w:r>
        <w:rPr>
          <w:rFonts w:ascii="Arial" w:eastAsia="Arial" w:hAnsi="Arial" w:cs="Arial"/>
          <w:sz w:val="24"/>
          <w:szCs w:val="24"/>
          <w:lang w:val="es-MX"/>
        </w:rPr>
        <w:t xml:space="preserve">Dr. Germán Palafox </w:t>
      </w:r>
      <w:proofErr w:type="spellStart"/>
      <w:r>
        <w:rPr>
          <w:rFonts w:ascii="Arial" w:eastAsia="Arial" w:hAnsi="Arial" w:cs="Arial"/>
          <w:sz w:val="24"/>
          <w:szCs w:val="24"/>
          <w:lang w:val="es-MX"/>
        </w:rPr>
        <w:t>Palafox</w:t>
      </w:r>
      <w:proofErr w:type="spellEnd"/>
      <w:r>
        <w:rPr>
          <w:rFonts w:ascii="Arial" w:eastAsia="Arial" w:hAnsi="Arial" w:cs="Arial"/>
          <w:sz w:val="24"/>
          <w:szCs w:val="24"/>
          <w:lang w:val="es-MX"/>
        </w:rPr>
        <w:t xml:space="preserve">, Dr. Óscar Zamora Arévalo, </w:t>
      </w:r>
      <w:r w:rsidRPr="00C07FDD">
        <w:rPr>
          <w:rFonts w:ascii="Arial" w:eastAsia="Arial" w:hAnsi="Arial" w:cs="Arial"/>
          <w:sz w:val="24"/>
          <w:szCs w:val="24"/>
          <w:lang w:val="es-MX"/>
        </w:rPr>
        <w:t>Dr.</w:t>
      </w:r>
      <w:r w:rsidRPr="00C07FDD">
        <w:rPr>
          <w:rFonts w:ascii="Arial" w:eastAsia="Arial" w:hAnsi="Arial" w:cs="Arial"/>
          <w:spacing w:val="-1"/>
          <w:sz w:val="24"/>
          <w:szCs w:val="24"/>
          <w:lang w:val="es-MX"/>
        </w:rPr>
        <w:t xml:space="preserve"> </w:t>
      </w:r>
      <w:r>
        <w:rPr>
          <w:rFonts w:ascii="Arial" w:eastAsia="Arial" w:hAnsi="Arial" w:cs="Arial"/>
          <w:sz w:val="24"/>
          <w:szCs w:val="24"/>
          <w:lang w:val="es-MX"/>
        </w:rPr>
        <w:t>Ramsés Vázquez Lira</w:t>
      </w:r>
      <w:r w:rsidRPr="00C07FDD">
        <w:rPr>
          <w:rFonts w:ascii="Arial" w:eastAsia="Arial" w:hAnsi="Arial" w:cs="Arial"/>
          <w:sz w:val="24"/>
          <w:szCs w:val="24"/>
          <w:lang w:val="es-MX"/>
        </w:rPr>
        <w:t>,</w:t>
      </w:r>
      <w:r>
        <w:rPr>
          <w:rFonts w:ascii="Arial" w:eastAsia="Arial" w:hAnsi="Arial" w:cs="Arial"/>
          <w:sz w:val="24"/>
          <w:szCs w:val="24"/>
          <w:lang w:val="es-MX"/>
        </w:rPr>
        <w:t xml:space="preserve"> Mtra. Daniela Arenas Meneses,</w:t>
      </w:r>
      <w:r w:rsidRPr="00C07FDD">
        <w:rPr>
          <w:rFonts w:ascii="Arial" w:eastAsia="Arial" w:hAnsi="Arial" w:cs="Arial"/>
          <w:spacing w:val="-1"/>
          <w:sz w:val="24"/>
          <w:szCs w:val="24"/>
          <w:lang w:val="es-MX"/>
        </w:rPr>
        <w:t xml:space="preserve"> </w:t>
      </w:r>
      <w:r>
        <w:rPr>
          <w:rFonts w:ascii="Arial" w:eastAsia="Arial" w:hAnsi="Arial" w:cs="Arial"/>
          <w:spacing w:val="-1"/>
          <w:sz w:val="24"/>
          <w:szCs w:val="24"/>
          <w:lang w:val="es-MX"/>
        </w:rPr>
        <w:t xml:space="preserve">Mtra. María Guevara Vivero, </w:t>
      </w:r>
      <w:r w:rsidRPr="00C07FDD">
        <w:rPr>
          <w:rFonts w:ascii="Arial" w:eastAsia="Arial" w:hAnsi="Arial" w:cs="Arial"/>
          <w:sz w:val="24"/>
          <w:szCs w:val="24"/>
          <w:lang w:val="es-MX"/>
        </w:rPr>
        <w:t>Dr.</w:t>
      </w:r>
      <w:r w:rsidRPr="00C07FDD">
        <w:rPr>
          <w:rFonts w:ascii="Arial" w:eastAsia="Arial" w:hAnsi="Arial" w:cs="Arial"/>
          <w:spacing w:val="-1"/>
          <w:sz w:val="24"/>
          <w:szCs w:val="24"/>
          <w:lang w:val="es-MX"/>
        </w:rPr>
        <w:t xml:space="preserve"> </w:t>
      </w:r>
      <w:r w:rsidRPr="00C07FDD">
        <w:rPr>
          <w:rFonts w:ascii="Arial" w:eastAsia="Arial" w:hAnsi="Arial" w:cs="Arial"/>
          <w:sz w:val="24"/>
          <w:szCs w:val="24"/>
          <w:lang w:val="es-MX"/>
        </w:rPr>
        <w:t>Juan Carlos Pérez Morán</w:t>
      </w:r>
      <w:r>
        <w:rPr>
          <w:rFonts w:ascii="Arial" w:eastAsia="Arial" w:hAnsi="Arial" w:cs="Arial"/>
          <w:sz w:val="24"/>
          <w:szCs w:val="24"/>
          <w:lang w:val="es-MX"/>
        </w:rPr>
        <w:t>, Mtra. Eleonora Rubio Ruiz, Lic. Adriana F. Chávez De la Peña</w:t>
      </w:r>
    </w:p>
    <w:p w14:paraId="26522099" w14:textId="53A8433A" w:rsidR="00720655" w:rsidRPr="00835D80" w:rsidRDefault="00720655">
      <w:pPr>
        <w:spacing w:before="2" w:after="0" w:line="240" w:lineRule="auto"/>
        <w:ind w:left="1676" w:right="1505"/>
        <w:jc w:val="center"/>
        <w:rPr>
          <w:rFonts w:ascii="Arial" w:eastAsia="Arial" w:hAnsi="Arial" w:cs="Arial"/>
          <w:sz w:val="24"/>
          <w:szCs w:val="24"/>
          <w:lang w:val="es-MX"/>
        </w:rPr>
      </w:pPr>
    </w:p>
    <w:p w14:paraId="37B966E6" w14:textId="77777777" w:rsidR="00720655" w:rsidRPr="00835D80" w:rsidRDefault="00720655">
      <w:pPr>
        <w:spacing w:after="0" w:line="200" w:lineRule="exact"/>
        <w:rPr>
          <w:sz w:val="20"/>
          <w:szCs w:val="20"/>
          <w:lang w:val="es-MX"/>
        </w:rPr>
      </w:pPr>
    </w:p>
    <w:p w14:paraId="5EAD4CCF" w14:textId="77777777" w:rsidR="00720655" w:rsidRPr="00835D80" w:rsidRDefault="00720655">
      <w:pPr>
        <w:spacing w:after="0" w:line="200" w:lineRule="exact"/>
        <w:rPr>
          <w:sz w:val="20"/>
          <w:szCs w:val="20"/>
          <w:lang w:val="es-MX"/>
        </w:rPr>
      </w:pPr>
    </w:p>
    <w:p w14:paraId="39689770" w14:textId="77777777" w:rsidR="00720655" w:rsidRPr="00835D80" w:rsidRDefault="00720655">
      <w:pPr>
        <w:spacing w:after="0" w:line="200" w:lineRule="exact"/>
        <w:rPr>
          <w:sz w:val="20"/>
          <w:szCs w:val="20"/>
          <w:lang w:val="es-MX"/>
        </w:rPr>
      </w:pPr>
    </w:p>
    <w:p w14:paraId="7C866F49" w14:textId="77777777" w:rsidR="00720655" w:rsidRPr="00835D80" w:rsidRDefault="00720655">
      <w:pPr>
        <w:spacing w:after="0" w:line="200" w:lineRule="exact"/>
        <w:rPr>
          <w:sz w:val="20"/>
          <w:szCs w:val="20"/>
          <w:lang w:val="es-MX"/>
        </w:rPr>
      </w:pPr>
    </w:p>
    <w:p w14:paraId="4C684E49" w14:textId="77777777" w:rsidR="00720655" w:rsidRPr="00835D80" w:rsidRDefault="00720655">
      <w:pPr>
        <w:spacing w:after="0" w:line="200" w:lineRule="exact"/>
        <w:rPr>
          <w:sz w:val="20"/>
          <w:szCs w:val="20"/>
          <w:lang w:val="es-MX"/>
        </w:rPr>
      </w:pPr>
    </w:p>
    <w:p w14:paraId="58902FA5" w14:textId="77777777" w:rsidR="00720655" w:rsidRPr="00835D80" w:rsidRDefault="00720655">
      <w:pPr>
        <w:spacing w:after="0" w:line="200" w:lineRule="exact"/>
        <w:rPr>
          <w:sz w:val="20"/>
          <w:szCs w:val="20"/>
          <w:lang w:val="es-MX"/>
        </w:rPr>
      </w:pPr>
    </w:p>
    <w:p w14:paraId="2E80A0B6" w14:textId="77777777" w:rsidR="00720655" w:rsidRPr="00835D80" w:rsidRDefault="00720655">
      <w:pPr>
        <w:spacing w:after="0" w:line="200" w:lineRule="exact"/>
        <w:rPr>
          <w:sz w:val="20"/>
          <w:szCs w:val="20"/>
          <w:lang w:val="es-MX"/>
        </w:rPr>
      </w:pPr>
    </w:p>
    <w:p w14:paraId="17A242CE" w14:textId="77777777" w:rsidR="00720655" w:rsidRPr="00835D80" w:rsidRDefault="00720655">
      <w:pPr>
        <w:spacing w:after="0" w:line="200" w:lineRule="exact"/>
        <w:rPr>
          <w:sz w:val="20"/>
          <w:szCs w:val="20"/>
          <w:lang w:val="es-MX"/>
        </w:rPr>
      </w:pPr>
    </w:p>
    <w:p w14:paraId="46E9A6C3" w14:textId="77777777" w:rsidR="00720655" w:rsidRPr="00835D80" w:rsidRDefault="00720655">
      <w:pPr>
        <w:spacing w:after="0" w:line="200" w:lineRule="exact"/>
        <w:rPr>
          <w:sz w:val="20"/>
          <w:szCs w:val="20"/>
          <w:lang w:val="es-MX"/>
        </w:rPr>
      </w:pPr>
    </w:p>
    <w:p w14:paraId="0CAF5D16" w14:textId="77777777" w:rsidR="00720655" w:rsidRPr="00835D80" w:rsidRDefault="00720655">
      <w:pPr>
        <w:spacing w:after="0" w:line="200" w:lineRule="exact"/>
        <w:rPr>
          <w:sz w:val="20"/>
          <w:szCs w:val="20"/>
          <w:lang w:val="es-MX"/>
        </w:rPr>
      </w:pPr>
    </w:p>
    <w:p w14:paraId="7EFC4B8E" w14:textId="77777777" w:rsidR="00720655" w:rsidRPr="00835D80" w:rsidRDefault="00720655">
      <w:pPr>
        <w:spacing w:after="0" w:line="200" w:lineRule="exact"/>
        <w:rPr>
          <w:sz w:val="20"/>
          <w:szCs w:val="20"/>
          <w:lang w:val="es-MX"/>
        </w:rPr>
      </w:pPr>
    </w:p>
    <w:p w14:paraId="2FEB82D2" w14:textId="77777777" w:rsidR="00720655" w:rsidRPr="00835D80" w:rsidRDefault="00720655">
      <w:pPr>
        <w:spacing w:after="0" w:line="200" w:lineRule="exact"/>
        <w:rPr>
          <w:sz w:val="20"/>
          <w:szCs w:val="20"/>
          <w:lang w:val="es-MX"/>
        </w:rPr>
      </w:pPr>
    </w:p>
    <w:p w14:paraId="79066C0E" w14:textId="77777777" w:rsidR="00720655" w:rsidRPr="00835D80" w:rsidRDefault="00720655">
      <w:pPr>
        <w:spacing w:after="0" w:line="200" w:lineRule="exact"/>
        <w:rPr>
          <w:sz w:val="20"/>
          <w:szCs w:val="20"/>
          <w:lang w:val="es-MX"/>
        </w:rPr>
      </w:pPr>
    </w:p>
    <w:p w14:paraId="066C5704" w14:textId="77777777" w:rsidR="00720655" w:rsidRPr="00835D80" w:rsidRDefault="00720655">
      <w:pPr>
        <w:spacing w:after="0" w:line="200" w:lineRule="exact"/>
        <w:rPr>
          <w:sz w:val="20"/>
          <w:szCs w:val="20"/>
          <w:lang w:val="es-MX"/>
        </w:rPr>
      </w:pPr>
    </w:p>
    <w:p w14:paraId="0552E6BC" w14:textId="77777777" w:rsidR="00720655" w:rsidRPr="00835D80" w:rsidRDefault="00720655">
      <w:pPr>
        <w:spacing w:after="0" w:line="200" w:lineRule="exact"/>
        <w:rPr>
          <w:sz w:val="20"/>
          <w:szCs w:val="20"/>
          <w:lang w:val="es-MX"/>
        </w:rPr>
      </w:pPr>
    </w:p>
    <w:p w14:paraId="586A6933" w14:textId="77777777" w:rsidR="00720655" w:rsidRPr="00835D80" w:rsidRDefault="00720655">
      <w:pPr>
        <w:spacing w:before="12" w:after="0" w:line="280" w:lineRule="exact"/>
        <w:rPr>
          <w:sz w:val="28"/>
          <w:szCs w:val="28"/>
          <w:lang w:val="es-MX"/>
        </w:rPr>
      </w:pPr>
    </w:p>
    <w:p w14:paraId="5262B001" w14:textId="203A57E6" w:rsidR="00720655" w:rsidRPr="00E21E2F" w:rsidRDefault="00835D80" w:rsidP="00E21E2F">
      <w:pPr>
        <w:spacing w:after="0" w:line="240" w:lineRule="auto"/>
        <w:ind w:left="3969" w:right="-20"/>
        <w:rPr>
          <w:rFonts w:ascii="Arial" w:eastAsia="Arial" w:hAnsi="Arial" w:cs="Arial"/>
          <w:sz w:val="24"/>
          <w:szCs w:val="24"/>
          <w:lang w:val="es-MX"/>
        </w:rPr>
        <w:sectPr w:rsidR="00720655" w:rsidRPr="00E21E2F">
          <w:type w:val="continuous"/>
          <w:pgSz w:w="12240" w:h="15840"/>
          <w:pgMar w:top="760" w:right="800" w:bottom="280" w:left="880" w:header="720" w:footer="720" w:gutter="0"/>
          <w:cols w:space="720"/>
        </w:sectPr>
      </w:pPr>
      <w:r>
        <w:rPr>
          <w:rFonts w:ascii="Arial" w:eastAsia="Arial" w:hAnsi="Arial" w:cs="Arial"/>
          <w:sz w:val="24"/>
          <w:szCs w:val="24"/>
          <w:lang w:val="es-MX"/>
        </w:rPr>
        <w:t>Coyoacán, Ciudad de México</w:t>
      </w:r>
      <w:r w:rsidRPr="00C07FDD">
        <w:rPr>
          <w:rFonts w:ascii="Arial" w:eastAsia="Arial" w:hAnsi="Arial" w:cs="Arial"/>
          <w:spacing w:val="-1"/>
          <w:sz w:val="24"/>
          <w:szCs w:val="24"/>
          <w:lang w:val="es-MX"/>
        </w:rPr>
        <w:t xml:space="preserve"> </w:t>
      </w:r>
      <w:r w:rsidRPr="00C07FDD">
        <w:rPr>
          <w:rFonts w:ascii="Arial" w:eastAsia="Arial" w:hAnsi="Arial" w:cs="Arial"/>
          <w:sz w:val="24"/>
          <w:szCs w:val="24"/>
          <w:lang w:val="es-MX"/>
        </w:rPr>
        <w:t xml:space="preserve">a </w:t>
      </w:r>
      <w:r w:rsidR="0048582F" w:rsidRPr="0048582F">
        <w:rPr>
          <w:rFonts w:ascii="Arial" w:eastAsia="Arial" w:hAnsi="Arial" w:cs="Arial"/>
          <w:sz w:val="24"/>
          <w:szCs w:val="24"/>
          <w:highlight w:val="red"/>
          <w:lang w:val="es-MX"/>
        </w:rPr>
        <w:t>XX</w:t>
      </w:r>
      <w:r w:rsidRPr="00C07FDD">
        <w:rPr>
          <w:rFonts w:ascii="Arial" w:eastAsia="Arial" w:hAnsi="Arial" w:cs="Arial"/>
          <w:sz w:val="24"/>
          <w:szCs w:val="24"/>
          <w:lang w:val="es-MX"/>
        </w:rPr>
        <w:t xml:space="preserve"> de </w:t>
      </w:r>
      <w:r>
        <w:rPr>
          <w:rFonts w:ascii="Arial" w:eastAsia="Arial" w:hAnsi="Arial" w:cs="Arial"/>
          <w:sz w:val="24"/>
          <w:szCs w:val="24"/>
          <w:lang w:val="es-MX"/>
        </w:rPr>
        <w:t>enero</w:t>
      </w:r>
      <w:r w:rsidRPr="00C07FDD">
        <w:rPr>
          <w:rFonts w:ascii="Arial" w:eastAsia="Arial" w:hAnsi="Arial" w:cs="Arial"/>
          <w:sz w:val="24"/>
          <w:szCs w:val="24"/>
          <w:lang w:val="es-MX"/>
        </w:rPr>
        <w:t xml:space="preserve"> de 20</w:t>
      </w:r>
      <w:r>
        <w:rPr>
          <w:rFonts w:ascii="Arial" w:eastAsia="Arial" w:hAnsi="Arial" w:cs="Arial"/>
          <w:sz w:val="24"/>
          <w:szCs w:val="24"/>
          <w:lang w:val="es-MX"/>
        </w:rPr>
        <w:t>20</w:t>
      </w:r>
    </w:p>
    <w:p w14:paraId="2F06F41A" w14:textId="77777777" w:rsidR="00720655" w:rsidRPr="004F47F8" w:rsidRDefault="00752D64">
      <w:pPr>
        <w:spacing w:before="71" w:after="0" w:line="240" w:lineRule="auto"/>
        <w:ind w:left="153" w:right="8357"/>
        <w:jc w:val="both"/>
        <w:rPr>
          <w:rFonts w:ascii="Arial" w:eastAsia="Arial" w:hAnsi="Arial" w:cs="Arial"/>
          <w:sz w:val="28"/>
          <w:szCs w:val="28"/>
          <w:lang w:val="es-MX"/>
        </w:rPr>
      </w:pPr>
      <w:r w:rsidRPr="004F47F8">
        <w:rPr>
          <w:rFonts w:ascii="Arial" w:eastAsia="Arial" w:hAnsi="Arial" w:cs="Arial"/>
          <w:b/>
          <w:bCs/>
          <w:sz w:val="28"/>
          <w:szCs w:val="28"/>
          <w:lang w:val="es-MX"/>
        </w:rPr>
        <w:lastRenderedPageBreak/>
        <w:t>I.</w:t>
      </w:r>
      <w:r w:rsidRPr="004F47F8">
        <w:rPr>
          <w:rFonts w:ascii="Arial" w:eastAsia="Arial" w:hAnsi="Arial" w:cs="Arial"/>
          <w:b/>
          <w:bCs/>
          <w:spacing w:val="-2"/>
          <w:sz w:val="28"/>
          <w:szCs w:val="28"/>
          <w:lang w:val="es-MX"/>
        </w:rPr>
        <w:t xml:space="preserve"> </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ntroducc</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ó</w:t>
      </w:r>
      <w:r w:rsidRPr="004F47F8">
        <w:rPr>
          <w:rFonts w:ascii="Arial" w:eastAsia="Arial" w:hAnsi="Arial" w:cs="Arial"/>
          <w:b/>
          <w:bCs/>
          <w:sz w:val="28"/>
          <w:szCs w:val="28"/>
          <w:lang w:val="es-MX"/>
        </w:rPr>
        <w:t>n</w:t>
      </w:r>
    </w:p>
    <w:p w14:paraId="38CF45D7" w14:textId="77777777" w:rsidR="00720655" w:rsidRPr="004F47F8" w:rsidRDefault="00720655">
      <w:pPr>
        <w:spacing w:before="4" w:after="0" w:line="150" w:lineRule="exact"/>
        <w:rPr>
          <w:sz w:val="15"/>
          <w:szCs w:val="15"/>
          <w:lang w:val="es-MX"/>
        </w:rPr>
      </w:pPr>
    </w:p>
    <w:p w14:paraId="02B70C05" w14:textId="77777777" w:rsidR="00720655" w:rsidRPr="004F47F8" w:rsidRDefault="00720655">
      <w:pPr>
        <w:spacing w:after="0" w:line="200" w:lineRule="exact"/>
        <w:rPr>
          <w:sz w:val="20"/>
          <w:szCs w:val="20"/>
          <w:lang w:val="es-MX"/>
        </w:rPr>
      </w:pPr>
    </w:p>
    <w:p w14:paraId="3C86A4A5" w14:textId="77777777" w:rsidR="00F319B7" w:rsidRDefault="00161436" w:rsidP="00301D8A">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 xml:space="preserve">La Facultad de Psicología de la Universidad Nacional Autónoma de México cuenta con </w:t>
      </w:r>
      <w:r w:rsidR="001D723A">
        <w:rPr>
          <w:rFonts w:ascii="Arial" w:eastAsia="Arial" w:hAnsi="Arial" w:cs="Arial"/>
          <w:sz w:val="24"/>
          <w:szCs w:val="24"/>
          <w:lang w:val="es-MX"/>
        </w:rPr>
        <w:t xml:space="preserve">un </w:t>
      </w:r>
      <w:r w:rsidR="00AA1833">
        <w:rPr>
          <w:rFonts w:ascii="Arial" w:eastAsia="Arial" w:hAnsi="Arial" w:cs="Arial"/>
          <w:sz w:val="24"/>
          <w:szCs w:val="24"/>
          <w:lang w:val="es-MX"/>
        </w:rPr>
        <w:t>robusto</w:t>
      </w:r>
      <w:r w:rsidR="001D723A">
        <w:rPr>
          <w:rFonts w:ascii="Arial" w:eastAsia="Arial" w:hAnsi="Arial" w:cs="Arial"/>
          <w:sz w:val="24"/>
          <w:szCs w:val="24"/>
          <w:lang w:val="es-MX"/>
        </w:rPr>
        <w:t xml:space="preserve"> cuerpo de </w:t>
      </w:r>
      <w:r w:rsidRPr="004F47F8">
        <w:rPr>
          <w:rFonts w:ascii="Arial" w:eastAsia="Arial" w:hAnsi="Arial" w:cs="Arial"/>
          <w:sz w:val="24"/>
          <w:szCs w:val="24"/>
          <w:lang w:val="es-MX"/>
        </w:rPr>
        <w:t>investigadores</w:t>
      </w:r>
      <w:r w:rsidR="00BF78B3">
        <w:rPr>
          <w:rFonts w:ascii="Arial" w:eastAsia="Arial" w:hAnsi="Arial" w:cs="Arial"/>
          <w:sz w:val="24"/>
          <w:szCs w:val="24"/>
          <w:lang w:val="es-MX"/>
        </w:rPr>
        <w:t>,</w:t>
      </w:r>
      <w:r w:rsidRPr="004F47F8">
        <w:rPr>
          <w:rFonts w:ascii="Arial" w:eastAsia="Arial" w:hAnsi="Arial" w:cs="Arial"/>
          <w:spacing w:val="2"/>
          <w:sz w:val="24"/>
          <w:szCs w:val="24"/>
          <w:lang w:val="es-MX"/>
        </w:rPr>
        <w:t xml:space="preserve"> </w:t>
      </w:r>
      <w:r w:rsidR="00AA1833">
        <w:rPr>
          <w:rFonts w:ascii="Arial" w:eastAsia="Arial" w:hAnsi="Arial" w:cs="Arial"/>
          <w:spacing w:val="2"/>
          <w:sz w:val="24"/>
          <w:szCs w:val="24"/>
          <w:lang w:val="es-MX"/>
        </w:rPr>
        <w:t>expertos en materia de</w:t>
      </w:r>
      <w:r w:rsidR="001D723A">
        <w:rPr>
          <w:rFonts w:ascii="Arial" w:eastAsia="Arial" w:hAnsi="Arial" w:cs="Arial"/>
          <w:sz w:val="24"/>
          <w:szCs w:val="24"/>
          <w:lang w:val="es-MX"/>
        </w:rPr>
        <w:t xml:space="preserve"> medición y evaluación</w:t>
      </w:r>
      <w:r w:rsidR="00AA1833">
        <w:rPr>
          <w:rFonts w:ascii="Arial" w:eastAsia="Arial" w:hAnsi="Arial" w:cs="Arial"/>
          <w:sz w:val="24"/>
          <w:szCs w:val="24"/>
          <w:lang w:val="es-MX"/>
        </w:rPr>
        <w:t>, con una amplia experiencia</w:t>
      </w:r>
      <w:r w:rsidR="001D723A">
        <w:rPr>
          <w:rFonts w:ascii="Arial" w:eastAsia="Arial" w:hAnsi="Arial" w:cs="Arial"/>
          <w:sz w:val="24"/>
          <w:szCs w:val="24"/>
          <w:lang w:val="es-MX"/>
        </w:rPr>
        <w:t xml:space="preserve"> en</w:t>
      </w:r>
      <w:r w:rsidRPr="004F47F8">
        <w:rPr>
          <w:rFonts w:ascii="Arial" w:eastAsia="Arial" w:hAnsi="Arial" w:cs="Arial"/>
          <w:spacing w:val="-14"/>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validación</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3"/>
          <w:sz w:val="24"/>
          <w:szCs w:val="24"/>
          <w:lang w:val="es-MX"/>
        </w:rPr>
        <w:t xml:space="preserve"> </w:t>
      </w:r>
      <w:r w:rsidR="001D723A">
        <w:rPr>
          <w:rFonts w:ascii="Arial" w:eastAsia="Arial" w:hAnsi="Arial" w:cs="Arial"/>
          <w:sz w:val="24"/>
          <w:szCs w:val="24"/>
          <w:lang w:val="es-MX"/>
        </w:rPr>
        <w:t xml:space="preserve">instrumentos </w:t>
      </w:r>
      <w:r w:rsidRPr="004F47F8">
        <w:rPr>
          <w:rFonts w:ascii="Arial" w:eastAsia="Arial" w:hAnsi="Arial" w:cs="Arial"/>
          <w:sz w:val="24"/>
          <w:szCs w:val="24"/>
          <w:lang w:val="es-MX"/>
        </w:rPr>
        <w:t>de</w:t>
      </w:r>
      <w:r w:rsidR="00AA1833">
        <w:rPr>
          <w:rFonts w:ascii="Arial" w:eastAsia="Arial" w:hAnsi="Arial" w:cs="Arial"/>
          <w:sz w:val="24"/>
          <w:szCs w:val="24"/>
          <w:lang w:val="es-MX"/>
        </w:rPr>
        <w:t xml:space="preserve"> aplicación a </w:t>
      </w:r>
      <w:r w:rsidR="00BF78B3">
        <w:rPr>
          <w:rFonts w:ascii="Arial" w:eastAsia="Arial" w:hAnsi="Arial" w:cs="Arial"/>
          <w:sz w:val="24"/>
          <w:szCs w:val="24"/>
          <w:lang w:val="es-MX"/>
        </w:rPr>
        <w:t>p</w:t>
      </w:r>
      <w:r w:rsidR="00AA1833">
        <w:rPr>
          <w:rFonts w:ascii="Arial" w:eastAsia="Arial" w:hAnsi="Arial" w:cs="Arial"/>
          <w:sz w:val="24"/>
          <w:szCs w:val="24"/>
          <w:lang w:val="es-MX"/>
        </w:rPr>
        <w:t>eq</w:t>
      </w:r>
      <w:r w:rsidR="00BF78B3">
        <w:rPr>
          <w:rFonts w:ascii="Arial" w:eastAsia="Arial" w:hAnsi="Arial" w:cs="Arial"/>
          <w:sz w:val="24"/>
          <w:szCs w:val="24"/>
          <w:lang w:val="es-MX"/>
        </w:rPr>
        <w:t xml:space="preserve">ueña, mediana y gran </w:t>
      </w:r>
      <w:r w:rsidR="00AA1833">
        <w:rPr>
          <w:rFonts w:ascii="Arial" w:eastAsia="Arial" w:hAnsi="Arial" w:cs="Arial"/>
          <w:spacing w:val="-13"/>
          <w:sz w:val="24"/>
          <w:szCs w:val="24"/>
          <w:lang w:val="es-MX"/>
        </w:rPr>
        <w:t>esc</w:t>
      </w:r>
      <w:r w:rsidRPr="004F47F8">
        <w:rPr>
          <w:rFonts w:ascii="Arial" w:eastAsia="Arial" w:hAnsi="Arial" w:cs="Arial"/>
          <w:sz w:val="24"/>
          <w:szCs w:val="24"/>
          <w:lang w:val="es-MX"/>
        </w:rPr>
        <w:t>ala</w:t>
      </w:r>
      <w:r w:rsidR="001D723A">
        <w:rPr>
          <w:rFonts w:ascii="Arial" w:eastAsia="Arial" w:hAnsi="Arial" w:cs="Arial"/>
          <w:sz w:val="24"/>
          <w:szCs w:val="24"/>
          <w:lang w:val="es-MX"/>
        </w:rPr>
        <w:t xml:space="preserve">, </w:t>
      </w:r>
      <w:r w:rsidR="00AA1833">
        <w:rPr>
          <w:rFonts w:ascii="Arial" w:eastAsia="Arial" w:hAnsi="Arial" w:cs="Arial"/>
          <w:sz w:val="24"/>
          <w:szCs w:val="24"/>
          <w:lang w:val="es-MX"/>
        </w:rPr>
        <w:t xml:space="preserve">tanto en el ámbito educativo como en el ámbito de la sociometría y el estudio de variables psicológicas latentes. </w:t>
      </w:r>
    </w:p>
    <w:p w14:paraId="55FD835A" w14:textId="77777777" w:rsidR="00F319B7" w:rsidRDefault="00F319B7" w:rsidP="00301D8A">
      <w:pPr>
        <w:spacing w:before="8" w:after="0" w:line="359" w:lineRule="auto"/>
        <w:ind w:left="153" w:right="79" w:firstLine="709"/>
        <w:jc w:val="both"/>
        <w:rPr>
          <w:rFonts w:ascii="Arial" w:eastAsia="Arial" w:hAnsi="Arial" w:cs="Arial"/>
          <w:sz w:val="24"/>
          <w:szCs w:val="24"/>
          <w:lang w:val="es-MX"/>
        </w:rPr>
      </w:pPr>
    </w:p>
    <w:p w14:paraId="39888C33" w14:textId="238BDD07" w:rsidR="00301D8A" w:rsidRDefault="00F319B7" w:rsidP="00E8104F">
      <w:pPr>
        <w:spacing w:before="8" w:after="0" w:line="360" w:lineRule="auto"/>
        <w:ind w:left="153" w:right="79" w:firstLine="709"/>
        <w:jc w:val="both"/>
        <w:rPr>
          <w:rFonts w:ascii="Arial" w:eastAsia="Arial" w:hAnsi="Arial" w:cs="Arial"/>
          <w:spacing w:val="33"/>
          <w:sz w:val="24"/>
          <w:szCs w:val="24"/>
          <w:lang w:val="es-MX"/>
        </w:rPr>
      </w:pPr>
      <w:r>
        <w:rPr>
          <w:rFonts w:ascii="Arial" w:eastAsia="Arial" w:hAnsi="Arial" w:cs="Arial"/>
          <w:sz w:val="24"/>
          <w:szCs w:val="24"/>
          <w:lang w:val="es-MX"/>
        </w:rPr>
        <w:t xml:space="preserve">Fundada en 1973, la Facultad de Psicología se ha mantenido en constante proceso de evolución para estar al día con las líneas de investigación en desarrollo, implementando estrategias y enfoques metodológicos y estadísticos de vanguardia que permitan atender las necesidades sociales y de formación señaladas por el contexto. </w:t>
      </w:r>
      <w:r w:rsidR="00DD31D3">
        <w:rPr>
          <w:rFonts w:ascii="Arial" w:eastAsia="Arial" w:hAnsi="Arial" w:cs="Arial"/>
          <w:sz w:val="24"/>
          <w:szCs w:val="24"/>
          <w:lang w:val="es-MX"/>
        </w:rPr>
        <w:t>Su v</w:t>
      </w:r>
      <w:r w:rsidR="00301D8A">
        <w:rPr>
          <w:rFonts w:ascii="Arial" w:eastAsia="Arial" w:hAnsi="Arial" w:cs="Arial"/>
          <w:sz w:val="24"/>
          <w:szCs w:val="24"/>
          <w:lang w:val="es-MX"/>
        </w:rPr>
        <w:t xml:space="preserve">asta trayectoria en la formación de psicólogos con bases sólidas en estadística y metodología, así como en la participación en proyectos </w:t>
      </w:r>
      <w:r w:rsidR="00DD31D3">
        <w:rPr>
          <w:rFonts w:ascii="Arial" w:eastAsia="Arial" w:hAnsi="Arial" w:cs="Arial"/>
          <w:sz w:val="24"/>
          <w:szCs w:val="24"/>
          <w:lang w:val="es-MX"/>
        </w:rPr>
        <w:t xml:space="preserve">colaborativos </w:t>
      </w:r>
      <w:r w:rsidR="00301D8A">
        <w:rPr>
          <w:rFonts w:ascii="Arial" w:eastAsia="Arial" w:hAnsi="Arial" w:cs="Arial"/>
          <w:sz w:val="24"/>
          <w:szCs w:val="24"/>
          <w:lang w:val="es-MX"/>
        </w:rPr>
        <w:t xml:space="preserve">orientados a favorecer la toma de decisiones informada con base en resultados obtenidos en diversos tipos de instrumentos, </w:t>
      </w:r>
      <w:r w:rsidR="00DD31D3">
        <w:rPr>
          <w:rFonts w:ascii="Arial" w:eastAsia="Arial" w:hAnsi="Arial" w:cs="Arial"/>
          <w:sz w:val="24"/>
          <w:szCs w:val="24"/>
          <w:lang w:val="es-MX"/>
        </w:rPr>
        <w:t>dan prueba</w:t>
      </w:r>
      <w:r w:rsidR="00301D8A">
        <w:rPr>
          <w:rFonts w:ascii="Arial" w:eastAsia="Arial" w:hAnsi="Arial" w:cs="Arial"/>
          <w:sz w:val="24"/>
          <w:szCs w:val="24"/>
          <w:lang w:val="es-MX"/>
        </w:rPr>
        <w:t xml:space="preserve"> de la capacidad que tiene la Facultad </w:t>
      </w:r>
      <w:r w:rsidR="00DD31D3">
        <w:rPr>
          <w:rFonts w:ascii="Arial" w:eastAsia="Arial" w:hAnsi="Arial" w:cs="Arial"/>
          <w:sz w:val="24"/>
          <w:szCs w:val="24"/>
          <w:lang w:val="es-MX"/>
        </w:rPr>
        <w:t>para</w:t>
      </w:r>
      <w:r w:rsidR="00301D8A">
        <w:rPr>
          <w:rFonts w:ascii="Arial" w:eastAsia="Arial" w:hAnsi="Arial" w:cs="Arial"/>
          <w:sz w:val="24"/>
          <w:szCs w:val="24"/>
          <w:lang w:val="es-MX"/>
        </w:rPr>
        <w:t xml:space="preserve"> coordinar </w:t>
      </w:r>
      <w:r w:rsidR="00DD31D3">
        <w:rPr>
          <w:rFonts w:ascii="Arial" w:eastAsia="Arial" w:hAnsi="Arial" w:cs="Arial"/>
          <w:sz w:val="24"/>
          <w:szCs w:val="24"/>
          <w:lang w:val="es-MX"/>
        </w:rPr>
        <w:t xml:space="preserve">múltiples </w:t>
      </w:r>
      <w:r w:rsidR="00301D8A" w:rsidRPr="004F47F8">
        <w:rPr>
          <w:rFonts w:ascii="Arial" w:eastAsia="Arial" w:hAnsi="Arial" w:cs="Arial"/>
          <w:sz w:val="24"/>
          <w:szCs w:val="24"/>
          <w:lang w:val="es-MX"/>
        </w:rPr>
        <w:t>equipos</w:t>
      </w:r>
      <w:r w:rsidR="00301D8A" w:rsidRPr="004F47F8">
        <w:rPr>
          <w:rFonts w:ascii="Arial" w:eastAsia="Arial" w:hAnsi="Arial" w:cs="Arial"/>
          <w:spacing w:val="-1"/>
          <w:sz w:val="24"/>
          <w:szCs w:val="24"/>
          <w:lang w:val="es-MX"/>
        </w:rPr>
        <w:t xml:space="preserve"> </w:t>
      </w:r>
      <w:r w:rsidR="00301D8A" w:rsidRPr="004F47F8">
        <w:rPr>
          <w:rFonts w:ascii="Arial" w:eastAsia="Arial" w:hAnsi="Arial" w:cs="Arial"/>
          <w:sz w:val="24"/>
          <w:szCs w:val="24"/>
          <w:lang w:val="es-MX"/>
        </w:rPr>
        <w:t>especializados</w:t>
      </w:r>
      <w:r w:rsidR="00301D8A" w:rsidRPr="004F47F8">
        <w:rPr>
          <w:rFonts w:ascii="Arial" w:eastAsia="Arial" w:hAnsi="Arial" w:cs="Arial"/>
          <w:spacing w:val="-1"/>
          <w:sz w:val="24"/>
          <w:szCs w:val="24"/>
          <w:lang w:val="es-MX"/>
        </w:rPr>
        <w:t xml:space="preserve"> </w:t>
      </w:r>
      <w:r w:rsidR="00301D8A" w:rsidRPr="004F47F8">
        <w:rPr>
          <w:rFonts w:ascii="Arial" w:eastAsia="Arial" w:hAnsi="Arial" w:cs="Arial"/>
          <w:sz w:val="24"/>
          <w:szCs w:val="24"/>
          <w:lang w:val="es-MX"/>
        </w:rPr>
        <w:t>de</w:t>
      </w:r>
      <w:r w:rsidR="00301D8A" w:rsidRPr="004F47F8">
        <w:rPr>
          <w:rFonts w:ascii="Arial" w:eastAsia="Arial" w:hAnsi="Arial" w:cs="Arial"/>
          <w:spacing w:val="-1"/>
          <w:sz w:val="24"/>
          <w:szCs w:val="24"/>
          <w:lang w:val="es-MX"/>
        </w:rPr>
        <w:t xml:space="preserve"> </w:t>
      </w:r>
      <w:r w:rsidR="00301D8A" w:rsidRPr="004F47F8">
        <w:rPr>
          <w:rFonts w:ascii="Arial" w:eastAsia="Arial" w:hAnsi="Arial" w:cs="Arial"/>
          <w:sz w:val="24"/>
          <w:szCs w:val="24"/>
          <w:lang w:val="es-MX"/>
        </w:rPr>
        <w:t>trabajo,</w:t>
      </w:r>
      <w:r w:rsidR="00301D8A" w:rsidRPr="004F47F8">
        <w:rPr>
          <w:rFonts w:ascii="Arial" w:eastAsia="Arial" w:hAnsi="Arial" w:cs="Arial"/>
          <w:spacing w:val="-2"/>
          <w:sz w:val="24"/>
          <w:szCs w:val="24"/>
          <w:lang w:val="es-MX"/>
        </w:rPr>
        <w:t xml:space="preserve"> </w:t>
      </w:r>
      <w:r w:rsidR="00301D8A">
        <w:rPr>
          <w:rFonts w:ascii="Arial" w:eastAsia="Arial" w:hAnsi="Arial" w:cs="Arial"/>
          <w:spacing w:val="-2"/>
          <w:sz w:val="24"/>
          <w:szCs w:val="24"/>
          <w:lang w:val="es-MX"/>
        </w:rPr>
        <w:t xml:space="preserve">llevando a cabo de manera eficaz la </w:t>
      </w:r>
      <w:r w:rsidR="00301D8A" w:rsidRPr="004F47F8">
        <w:rPr>
          <w:rFonts w:ascii="Arial" w:eastAsia="Arial" w:hAnsi="Arial" w:cs="Arial"/>
          <w:sz w:val="24"/>
          <w:szCs w:val="24"/>
          <w:lang w:val="es-MX"/>
        </w:rPr>
        <w:t>gestión</w:t>
      </w:r>
      <w:r w:rsidR="00301D8A" w:rsidRPr="004F47F8">
        <w:rPr>
          <w:rFonts w:ascii="Arial" w:eastAsia="Arial" w:hAnsi="Arial" w:cs="Arial"/>
          <w:spacing w:val="-3"/>
          <w:sz w:val="24"/>
          <w:szCs w:val="24"/>
          <w:lang w:val="es-MX"/>
        </w:rPr>
        <w:t xml:space="preserve"> </w:t>
      </w:r>
      <w:r w:rsidR="00301D8A" w:rsidRPr="004F47F8">
        <w:rPr>
          <w:rFonts w:ascii="Arial" w:eastAsia="Arial" w:hAnsi="Arial" w:cs="Arial"/>
          <w:sz w:val="24"/>
          <w:szCs w:val="24"/>
          <w:lang w:val="es-MX"/>
        </w:rPr>
        <w:t>de</w:t>
      </w:r>
      <w:r w:rsidR="00301D8A" w:rsidRPr="004F47F8">
        <w:rPr>
          <w:rFonts w:ascii="Arial" w:eastAsia="Arial" w:hAnsi="Arial" w:cs="Arial"/>
          <w:spacing w:val="-1"/>
          <w:sz w:val="24"/>
          <w:szCs w:val="24"/>
          <w:lang w:val="es-MX"/>
        </w:rPr>
        <w:t xml:space="preserve"> </w:t>
      </w:r>
      <w:r w:rsidR="009A5E78">
        <w:rPr>
          <w:rFonts w:ascii="Arial" w:eastAsia="Arial" w:hAnsi="Arial" w:cs="Arial"/>
          <w:spacing w:val="-1"/>
          <w:sz w:val="24"/>
          <w:szCs w:val="24"/>
          <w:lang w:val="es-MX"/>
        </w:rPr>
        <w:t xml:space="preserve">los </w:t>
      </w:r>
      <w:r w:rsidR="00301D8A" w:rsidRPr="004F47F8">
        <w:rPr>
          <w:rFonts w:ascii="Arial" w:eastAsia="Arial" w:hAnsi="Arial" w:cs="Arial"/>
          <w:sz w:val="24"/>
          <w:szCs w:val="24"/>
          <w:lang w:val="es-MX"/>
        </w:rPr>
        <w:t xml:space="preserve">recursos </w:t>
      </w:r>
      <w:r w:rsidR="00301D8A">
        <w:rPr>
          <w:rFonts w:ascii="Arial" w:eastAsia="Arial" w:hAnsi="Arial" w:cs="Arial"/>
          <w:sz w:val="24"/>
          <w:szCs w:val="24"/>
          <w:lang w:val="es-MX"/>
        </w:rPr>
        <w:t xml:space="preserve">necesarios </w:t>
      </w:r>
      <w:r w:rsidR="00301D8A" w:rsidRPr="004F47F8">
        <w:rPr>
          <w:rFonts w:ascii="Arial" w:eastAsia="Arial" w:hAnsi="Arial" w:cs="Arial"/>
          <w:sz w:val="24"/>
          <w:szCs w:val="24"/>
          <w:lang w:val="es-MX"/>
        </w:rPr>
        <w:t>para</w:t>
      </w:r>
      <w:r w:rsidR="00301D8A">
        <w:rPr>
          <w:rFonts w:ascii="Arial" w:eastAsia="Arial" w:hAnsi="Arial" w:cs="Arial"/>
          <w:sz w:val="24"/>
          <w:szCs w:val="24"/>
          <w:lang w:val="es-MX"/>
        </w:rPr>
        <w:t xml:space="preserve"> </w:t>
      </w:r>
      <w:r w:rsidR="00DD31D3">
        <w:rPr>
          <w:rFonts w:ascii="Arial" w:eastAsia="Arial" w:hAnsi="Arial" w:cs="Arial"/>
          <w:sz w:val="24"/>
          <w:szCs w:val="24"/>
          <w:lang w:val="es-MX"/>
        </w:rPr>
        <w:t>cumplir con</w:t>
      </w:r>
      <w:r w:rsidR="00301D8A">
        <w:rPr>
          <w:rFonts w:ascii="Arial" w:eastAsia="Arial" w:hAnsi="Arial" w:cs="Arial"/>
          <w:sz w:val="24"/>
          <w:szCs w:val="24"/>
          <w:lang w:val="es-MX"/>
        </w:rPr>
        <w:t xml:space="preserve"> las actividades </w:t>
      </w:r>
      <w:r w:rsidR="00DD31D3">
        <w:rPr>
          <w:rFonts w:ascii="Arial" w:eastAsia="Arial" w:hAnsi="Arial" w:cs="Arial"/>
          <w:sz w:val="24"/>
          <w:szCs w:val="24"/>
          <w:lang w:val="es-MX"/>
        </w:rPr>
        <w:t>requeridas para e</w:t>
      </w:r>
      <w:r w:rsidR="00301D8A">
        <w:rPr>
          <w:rFonts w:ascii="Arial" w:eastAsia="Arial" w:hAnsi="Arial" w:cs="Arial"/>
          <w:sz w:val="24"/>
          <w:szCs w:val="24"/>
          <w:lang w:val="es-MX"/>
        </w:rPr>
        <w:t>l</w:t>
      </w:r>
      <w:r w:rsidR="00301D8A" w:rsidRPr="004F47F8">
        <w:rPr>
          <w:rFonts w:ascii="Arial" w:eastAsia="Arial" w:hAnsi="Arial" w:cs="Arial"/>
          <w:spacing w:val="4"/>
          <w:sz w:val="24"/>
          <w:szCs w:val="24"/>
          <w:lang w:val="es-MX"/>
        </w:rPr>
        <w:t xml:space="preserve"> </w:t>
      </w:r>
      <w:r w:rsidR="00301D8A" w:rsidRPr="004F47F8">
        <w:rPr>
          <w:rFonts w:ascii="Arial" w:eastAsia="Arial" w:hAnsi="Arial" w:cs="Arial"/>
          <w:sz w:val="24"/>
          <w:szCs w:val="24"/>
          <w:lang w:val="es-MX"/>
        </w:rPr>
        <w:t>diseño,</w:t>
      </w:r>
      <w:r w:rsidR="00301D8A" w:rsidRPr="004F47F8">
        <w:rPr>
          <w:rFonts w:ascii="Arial" w:eastAsia="Arial" w:hAnsi="Arial" w:cs="Arial"/>
          <w:spacing w:val="3"/>
          <w:sz w:val="24"/>
          <w:szCs w:val="24"/>
          <w:lang w:val="es-MX"/>
        </w:rPr>
        <w:t xml:space="preserve"> </w:t>
      </w:r>
      <w:r w:rsidR="00301D8A" w:rsidRPr="004F47F8">
        <w:rPr>
          <w:rFonts w:ascii="Arial" w:eastAsia="Arial" w:hAnsi="Arial" w:cs="Arial"/>
          <w:sz w:val="24"/>
          <w:szCs w:val="24"/>
          <w:lang w:val="es-MX"/>
        </w:rPr>
        <w:t>desarrollo</w:t>
      </w:r>
      <w:r w:rsidR="00301D8A">
        <w:rPr>
          <w:rFonts w:ascii="Arial" w:eastAsia="Arial" w:hAnsi="Arial" w:cs="Arial"/>
          <w:sz w:val="24"/>
          <w:szCs w:val="24"/>
          <w:lang w:val="es-MX"/>
        </w:rPr>
        <w:t>, validación</w:t>
      </w:r>
      <w:r w:rsidR="00301D8A">
        <w:rPr>
          <w:rFonts w:ascii="Arial" w:eastAsia="Arial" w:hAnsi="Arial" w:cs="Arial"/>
          <w:spacing w:val="4"/>
          <w:sz w:val="24"/>
          <w:szCs w:val="24"/>
          <w:lang w:val="es-MX"/>
        </w:rPr>
        <w:t>,</w:t>
      </w:r>
      <w:r w:rsidR="00301D8A" w:rsidRPr="004F47F8">
        <w:rPr>
          <w:rFonts w:ascii="Arial" w:eastAsia="Arial" w:hAnsi="Arial" w:cs="Arial"/>
          <w:spacing w:val="4"/>
          <w:sz w:val="24"/>
          <w:szCs w:val="24"/>
          <w:lang w:val="es-MX"/>
        </w:rPr>
        <w:t xml:space="preserve"> </w:t>
      </w:r>
      <w:r w:rsidR="00301D8A" w:rsidRPr="004F47F8">
        <w:rPr>
          <w:rFonts w:ascii="Arial" w:eastAsia="Arial" w:hAnsi="Arial" w:cs="Arial"/>
          <w:sz w:val="24"/>
          <w:szCs w:val="24"/>
          <w:lang w:val="es-MX"/>
        </w:rPr>
        <w:t>aplicación</w:t>
      </w:r>
      <w:r w:rsidR="00301D8A">
        <w:rPr>
          <w:rFonts w:ascii="Arial" w:eastAsia="Arial" w:hAnsi="Arial" w:cs="Arial"/>
          <w:sz w:val="24"/>
          <w:szCs w:val="24"/>
          <w:lang w:val="es-MX"/>
        </w:rPr>
        <w:t>, calificación y análisis de l</w:t>
      </w:r>
      <w:r w:rsidR="00DD31D3">
        <w:rPr>
          <w:rFonts w:ascii="Arial" w:eastAsia="Arial" w:hAnsi="Arial" w:cs="Arial"/>
          <w:sz w:val="24"/>
          <w:szCs w:val="24"/>
          <w:lang w:val="es-MX"/>
        </w:rPr>
        <w:t xml:space="preserve">os instrumentos </w:t>
      </w:r>
      <w:r w:rsidR="00301D8A">
        <w:rPr>
          <w:rFonts w:ascii="Arial" w:eastAsia="Arial" w:hAnsi="Arial" w:cs="Arial"/>
          <w:sz w:val="24"/>
          <w:szCs w:val="24"/>
          <w:lang w:val="es-MX"/>
        </w:rPr>
        <w:t>solicitad</w:t>
      </w:r>
      <w:r w:rsidR="00DD31D3">
        <w:rPr>
          <w:rFonts w:ascii="Arial" w:eastAsia="Arial" w:hAnsi="Arial" w:cs="Arial"/>
          <w:sz w:val="24"/>
          <w:szCs w:val="24"/>
          <w:lang w:val="es-MX"/>
        </w:rPr>
        <w:t xml:space="preserve">os para la valoración de las distintas figuras educativas en cada uno de los Procesos de selección enmarcados por el Sistema de Carrera de las Maestras y los Maestros (SCMM). </w:t>
      </w:r>
    </w:p>
    <w:p w14:paraId="014B3E18" w14:textId="77777777" w:rsidR="00333DD9" w:rsidRDefault="00333DD9" w:rsidP="00333DD9">
      <w:pPr>
        <w:spacing w:before="2" w:after="0" w:line="360" w:lineRule="auto"/>
        <w:ind w:left="153" w:right="79" w:firstLine="709"/>
        <w:jc w:val="both"/>
        <w:rPr>
          <w:rFonts w:ascii="Arial" w:eastAsia="Arial" w:hAnsi="Arial" w:cs="Arial"/>
          <w:sz w:val="24"/>
          <w:szCs w:val="24"/>
          <w:lang w:val="es-MX"/>
        </w:rPr>
      </w:pPr>
    </w:p>
    <w:p w14:paraId="4F6E09F7" w14:textId="794AD4F0" w:rsidR="00FA1E6F" w:rsidRDefault="00AA1833" w:rsidP="00FA1E6F">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La Facultad de Psicología</w:t>
      </w:r>
      <w:r w:rsidRPr="004F47F8">
        <w:rPr>
          <w:rFonts w:ascii="Arial" w:eastAsia="Arial" w:hAnsi="Arial" w:cs="Arial"/>
          <w:spacing w:val="1"/>
          <w:sz w:val="24"/>
          <w:szCs w:val="24"/>
          <w:lang w:val="es-MX"/>
        </w:rPr>
        <w:t xml:space="preserve"> </w:t>
      </w:r>
      <w:r>
        <w:rPr>
          <w:rFonts w:ascii="Arial" w:eastAsia="Arial" w:hAnsi="Arial" w:cs="Arial"/>
          <w:sz w:val="24"/>
          <w:szCs w:val="24"/>
          <w:lang w:val="es-MX"/>
        </w:rPr>
        <w:t xml:space="preserve">es considerada como un referente, tanto a nivel nacional como internacional, </w:t>
      </w:r>
      <w:r w:rsidR="0038072A">
        <w:rPr>
          <w:rFonts w:ascii="Arial" w:eastAsia="Arial" w:hAnsi="Arial" w:cs="Arial"/>
          <w:sz w:val="24"/>
          <w:szCs w:val="24"/>
          <w:lang w:val="es-MX"/>
        </w:rPr>
        <w:t xml:space="preserve">de amplio rigor metodológico. </w:t>
      </w:r>
      <w:r w:rsidR="00301D8A">
        <w:rPr>
          <w:rFonts w:ascii="Arial" w:eastAsia="Arial" w:hAnsi="Arial" w:cs="Arial"/>
          <w:sz w:val="24"/>
          <w:szCs w:val="24"/>
          <w:lang w:val="es-MX"/>
        </w:rPr>
        <w:t>El estricto apego a lo</w:t>
      </w:r>
      <w:r w:rsidR="00DD31D3">
        <w:rPr>
          <w:rFonts w:ascii="Arial" w:eastAsia="Arial" w:hAnsi="Arial" w:cs="Arial"/>
          <w:sz w:val="24"/>
          <w:szCs w:val="24"/>
          <w:lang w:val="es-MX"/>
        </w:rPr>
        <w:t>s estándares de calidad</w:t>
      </w:r>
      <w:r w:rsidR="00301D8A">
        <w:rPr>
          <w:rFonts w:ascii="Arial" w:eastAsia="Arial" w:hAnsi="Arial" w:cs="Arial"/>
          <w:sz w:val="24"/>
          <w:szCs w:val="24"/>
          <w:lang w:val="es-MX"/>
        </w:rPr>
        <w:t xml:space="preserve"> más altos y vanguardistas a nivel internacional que presentan las investigaciones y proyectos elaborados en la Facultad, han conferido a </w:t>
      </w:r>
      <w:r w:rsidR="00FA1E6F">
        <w:rPr>
          <w:rFonts w:ascii="Arial" w:eastAsia="Arial" w:hAnsi="Arial" w:cs="Arial"/>
          <w:sz w:val="24"/>
          <w:szCs w:val="24"/>
          <w:lang w:val="es-MX"/>
        </w:rPr>
        <w:t>su cuerpo académico y de investigadores un gran respeto y reconocimiento por parte de la comunidad académica</w:t>
      </w:r>
      <w:r w:rsidR="00DD31D3">
        <w:rPr>
          <w:rFonts w:ascii="Arial" w:eastAsia="Arial" w:hAnsi="Arial" w:cs="Arial"/>
          <w:sz w:val="24"/>
          <w:szCs w:val="24"/>
          <w:lang w:val="es-MX"/>
        </w:rPr>
        <w:t xml:space="preserve"> y científica</w:t>
      </w:r>
      <w:r w:rsidR="00FA1E6F">
        <w:rPr>
          <w:rFonts w:ascii="Arial" w:eastAsia="Arial" w:hAnsi="Arial" w:cs="Arial"/>
          <w:sz w:val="24"/>
          <w:szCs w:val="24"/>
          <w:lang w:val="es-MX"/>
        </w:rPr>
        <w:t xml:space="preserve">. </w:t>
      </w:r>
    </w:p>
    <w:p w14:paraId="46D7F8D8" w14:textId="66724178" w:rsidR="0048582F" w:rsidRDefault="0048582F" w:rsidP="00FA1E6F">
      <w:pPr>
        <w:spacing w:before="8" w:after="0" w:line="359" w:lineRule="auto"/>
        <w:ind w:left="153" w:right="79" w:firstLine="709"/>
        <w:jc w:val="both"/>
        <w:rPr>
          <w:rFonts w:ascii="Arial" w:eastAsia="Arial" w:hAnsi="Arial" w:cs="Arial"/>
          <w:sz w:val="24"/>
          <w:szCs w:val="24"/>
          <w:lang w:val="es-MX"/>
        </w:rPr>
      </w:pPr>
    </w:p>
    <w:p w14:paraId="5195EBB6" w14:textId="683F7714" w:rsidR="00333DD9" w:rsidRDefault="00333DD9" w:rsidP="00FA1E6F">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 xml:space="preserve">Cabe señalar que la presente propuesta técnica considera también la colaboración periférica del Instituto de Investigación y Desarrollo Educativo (IIDE) adscrito a la Universidad Autónoma de Baja California (UABC), quien a su vez constituye un referente importante en materia de </w:t>
      </w:r>
      <w:r w:rsidRPr="004F47F8">
        <w:rPr>
          <w:rFonts w:ascii="Arial" w:eastAsia="Arial" w:hAnsi="Arial" w:cs="Arial"/>
          <w:sz w:val="24"/>
          <w:szCs w:val="24"/>
          <w:lang w:val="es-MX"/>
        </w:rPr>
        <w:t>investigación y</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evaluación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educativa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nivel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local,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regional,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nacional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 internacional.</w:t>
      </w:r>
      <w:r w:rsidRPr="004F47F8">
        <w:rPr>
          <w:rFonts w:ascii="Arial" w:eastAsia="Arial" w:hAnsi="Arial" w:cs="Arial"/>
          <w:spacing w:val="-5"/>
          <w:sz w:val="24"/>
          <w:szCs w:val="24"/>
          <w:lang w:val="es-MX"/>
        </w:rPr>
        <w:t xml:space="preserve"> </w:t>
      </w:r>
      <w:r>
        <w:rPr>
          <w:rFonts w:ascii="Arial" w:eastAsia="Arial" w:hAnsi="Arial" w:cs="Arial"/>
          <w:sz w:val="24"/>
          <w:szCs w:val="24"/>
          <w:lang w:val="es-MX"/>
        </w:rPr>
        <w:t>L</w:t>
      </w:r>
      <w:r w:rsidRPr="004F47F8">
        <w:rPr>
          <w:rFonts w:ascii="Arial" w:eastAsia="Arial" w:hAnsi="Arial" w:cs="Arial"/>
          <w:sz w:val="24"/>
          <w:szCs w:val="24"/>
          <w:lang w:val="es-MX"/>
        </w:rPr>
        <w:t>a</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participación</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IIDE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como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socio</w:t>
      </w:r>
      <w:r w:rsidRPr="004F47F8">
        <w:rPr>
          <w:rFonts w:ascii="Arial" w:eastAsia="Arial" w:hAnsi="Arial" w:cs="Arial"/>
          <w:spacing w:val="-4"/>
          <w:sz w:val="24"/>
          <w:szCs w:val="24"/>
          <w:lang w:val="es-MX"/>
        </w:rPr>
        <w:t xml:space="preserve"> </w:t>
      </w:r>
      <w:r w:rsidRPr="004F47F8">
        <w:rPr>
          <w:rFonts w:ascii="Arial" w:eastAsia="Arial" w:hAnsi="Arial" w:cs="Arial"/>
          <w:sz w:val="24"/>
          <w:szCs w:val="24"/>
          <w:lang w:val="es-MX"/>
        </w:rPr>
        <w:t>implementador</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representa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oportunidad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abonar,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bajo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una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perspectiva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metodológica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robusta, hacia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el análisis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calidad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educativa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bajo un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enfoque 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equidad</w:t>
      </w:r>
      <w:r>
        <w:rPr>
          <w:rFonts w:ascii="Arial" w:eastAsia="Arial" w:hAnsi="Arial" w:cs="Arial"/>
          <w:sz w:val="24"/>
          <w:szCs w:val="24"/>
          <w:lang w:val="es-MX"/>
        </w:rPr>
        <w:t>.</w:t>
      </w:r>
    </w:p>
    <w:p w14:paraId="65C82BEE" w14:textId="77777777" w:rsidR="00333DD9" w:rsidRDefault="00333DD9" w:rsidP="00FA1E6F">
      <w:pPr>
        <w:spacing w:before="8" w:after="0" w:line="359" w:lineRule="auto"/>
        <w:ind w:left="153" w:right="79" w:firstLine="709"/>
        <w:jc w:val="both"/>
        <w:rPr>
          <w:rFonts w:ascii="Arial" w:eastAsia="Arial" w:hAnsi="Arial" w:cs="Arial"/>
          <w:sz w:val="24"/>
          <w:szCs w:val="24"/>
          <w:lang w:val="es-MX"/>
        </w:rPr>
      </w:pPr>
    </w:p>
    <w:p w14:paraId="4356F2A8" w14:textId="49976F4E" w:rsidR="00FA1E6F" w:rsidRPr="009A5E78" w:rsidRDefault="00FA1E6F" w:rsidP="00FA1E6F">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Es a raíz de todo lo previamente expuesto que los investigadores de la Facultad de Psicología de la UNAM se saben y sienten enteramente preparados para atender</w:t>
      </w:r>
      <w:r w:rsidR="009A5E78">
        <w:rPr>
          <w:rFonts w:ascii="Arial" w:eastAsia="Arial" w:hAnsi="Arial" w:cs="Arial"/>
          <w:sz w:val="24"/>
          <w:szCs w:val="24"/>
          <w:lang w:val="es-MX"/>
        </w:rPr>
        <w:t xml:space="preserve">, en tiempo y forma, siguiendo los más altos estándares de calidad técnica, estadística y metodológica, a la solicitud presentada en el documento </w:t>
      </w:r>
      <w:r w:rsidR="009A5E78" w:rsidRPr="009A5E78">
        <w:rPr>
          <w:rFonts w:ascii="Arial" w:eastAsia="Arial" w:hAnsi="Arial" w:cs="Arial"/>
          <w:sz w:val="24"/>
          <w:szCs w:val="24"/>
          <w:highlight w:val="yellow"/>
          <w:lang w:val="es-MX"/>
        </w:rPr>
        <w:t>[</w:t>
      </w:r>
      <w:r w:rsidR="009A5E78" w:rsidRPr="009A5E78">
        <w:rPr>
          <w:rFonts w:ascii="Arial" w:eastAsia="Arial" w:hAnsi="Arial" w:cs="Arial"/>
          <w:b/>
          <w:bCs/>
          <w:sz w:val="24"/>
          <w:szCs w:val="24"/>
          <w:highlight w:val="yellow"/>
          <w:lang w:val="es-MX"/>
        </w:rPr>
        <w:t>TITULO DEL DOCUMENTO]</w:t>
      </w:r>
      <w:r w:rsidR="009A5E78">
        <w:rPr>
          <w:rFonts w:ascii="Arial" w:eastAsia="Arial" w:hAnsi="Arial" w:cs="Arial"/>
          <w:sz w:val="24"/>
          <w:szCs w:val="24"/>
          <w:lang w:val="es-MX"/>
        </w:rPr>
        <w:t xml:space="preserve">, siendo conscientes del enorme privilegio que representa el poder contribuir </w:t>
      </w:r>
      <w:r w:rsidR="00333DD9">
        <w:rPr>
          <w:rFonts w:ascii="Arial" w:eastAsia="Arial" w:hAnsi="Arial" w:cs="Arial"/>
          <w:sz w:val="24"/>
          <w:szCs w:val="24"/>
          <w:lang w:val="es-MX"/>
        </w:rPr>
        <w:t>a la valoración de la práctica docente en el país.</w:t>
      </w:r>
    </w:p>
    <w:p w14:paraId="357A2BC1" w14:textId="77777777" w:rsidR="00FA1E6F" w:rsidRPr="004F47F8" w:rsidRDefault="00FA1E6F" w:rsidP="00FA1E6F">
      <w:pPr>
        <w:spacing w:before="8" w:after="0" w:line="359" w:lineRule="auto"/>
        <w:ind w:left="153" w:right="79" w:firstLine="709"/>
        <w:jc w:val="both"/>
        <w:rPr>
          <w:rFonts w:ascii="Arial" w:eastAsia="Arial" w:hAnsi="Arial" w:cs="Arial"/>
          <w:sz w:val="24"/>
          <w:szCs w:val="24"/>
          <w:lang w:val="es-MX"/>
        </w:rPr>
      </w:pPr>
    </w:p>
    <w:p w14:paraId="690DB832" w14:textId="481E727E" w:rsidR="00301D8A" w:rsidRDefault="00301D8A" w:rsidP="00AA1833">
      <w:pPr>
        <w:spacing w:before="8" w:after="0" w:line="359" w:lineRule="auto"/>
        <w:ind w:left="153" w:right="79" w:firstLine="709"/>
        <w:jc w:val="both"/>
        <w:rPr>
          <w:rFonts w:ascii="Arial" w:eastAsia="Arial" w:hAnsi="Arial" w:cs="Arial"/>
          <w:sz w:val="24"/>
          <w:szCs w:val="24"/>
          <w:lang w:val="es-MX"/>
        </w:rPr>
      </w:pPr>
    </w:p>
    <w:p w14:paraId="531B167A" w14:textId="22CE486F" w:rsidR="00301D8A" w:rsidRDefault="00301D8A" w:rsidP="00AA1833">
      <w:pPr>
        <w:spacing w:before="8" w:after="0" w:line="359" w:lineRule="auto"/>
        <w:ind w:left="153" w:right="79" w:firstLine="709"/>
        <w:jc w:val="both"/>
        <w:rPr>
          <w:rFonts w:ascii="Arial" w:eastAsia="Arial" w:hAnsi="Arial" w:cs="Arial"/>
          <w:sz w:val="24"/>
          <w:szCs w:val="24"/>
          <w:lang w:val="es-MX"/>
        </w:rPr>
      </w:pPr>
    </w:p>
    <w:p w14:paraId="15A6F482" w14:textId="77777777" w:rsidR="00AA1833" w:rsidRDefault="00AA1833" w:rsidP="00161436">
      <w:pPr>
        <w:spacing w:before="8" w:after="0" w:line="359" w:lineRule="auto"/>
        <w:ind w:left="153" w:right="79" w:firstLine="709"/>
        <w:jc w:val="both"/>
        <w:rPr>
          <w:rFonts w:ascii="Arial" w:eastAsia="Arial" w:hAnsi="Arial" w:cs="Arial"/>
          <w:sz w:val="24"/>
          <w:szCs w:val="24"/>
          <w:lang w:val="es-MX"/>
        </w:rPr>
      </w:pPr>
    </w:p>
    <w:p w14:paraId="1B170659" w14:textId="77777777" w:rsidR="00161436" w:rsidRDefault="00161436">
      <w:pPr>
        <w:spacing w:after="0" w:line="360" w:lineRule="auto"/>
        <w:ind w:left="153" w:right="79"/>
        <w:jc w:val="both"/>
        <w:rPr>
          <w:rFonts w:ascii="Arial" w:eastAsia="Arial" w:hAnsi="Arial" w:cs="Arial"/>
          <w:sz w:val="24"/>
          <w:szCs w:val="24"/>
          <w:lang w:val="es-MX"/>
        </w:rPr>
      </w:pPr>
    </w:p>
    <w:p w14:paraId="3F77DD2A" w14:textId="77777777" w:rsidR="00720655" w:rsidRDefault="00720655">
      <w:pPr>
        <w:spacing w:after="0"/>
        <w:jc w:val="both"/>
        <w:rPr>
          <w:lang w:val="es-MX"/>
        </w:rPr>
      </w:pPr>
    </w:p>
    <w:p w14:paraId="7C3C041C" w14:textId="77777777" w:rsidR="00626C17" w:rsidRDefault="00626C17">
      <w:pPr>
        <w:spacing w:after="0"/>
        <w:jc w:val="both"/>
        <w:rPr>
          <w:lang w:val="es-MX"/>
        </w:rPr>
      </w:pPr>
    </w:p>
    <w:p w14:paraId="5041AC01" w14:textId="77777777" w:rsidR="00626C17" w:rsidRDefault="00626C17">
      <w:pPr>
        <w:spacing w:after="0"/>
        <w:jc w:val="both"/>
        <w:rPr>
          <w:lang w:val="es-MX"/>
        </w:rPr>
      </w:pPr>
    </w:p>
    <w:p w14:paraId="337BA47B" w14:textId="77777777" w:rsidR="00626C17" w:rsidRDefault="00626C17">
      <w:pPr>
        <w:spacing w:after="0"/>
        <w:jc w:val="both"/>
        <w:rPr>
          <w:lang w:val="es-MX"/>
        </w:rPr>
      </w:pPr>
    </w:p>
    <w:p w14:paraId="2A6FC831" w14:textId="77777777" w:rsidR="00626C17" w:rsidRDefault="00626C17">
      <w:pPr>
        <w:spacing w:after="0"/>
        <w:jc w:val="both"/>
        <w:rPr>
          <w:lang w:val="es-MX"/>
        </w:rPr>
      </w:pPr>
    </w:p>
    <w:p w14:paraId="7FF10879" w14:textId="77777777" w:rsidR="00626C17" w:rsidRDefault="00626C17">
      <w:pPr>
        <w:spacing w:after="0"/>
        <w:jc w:val="both"/>
        <w:rPr>
          <w:lang w:val="es-MX"/>
        </w:rPr>
      </w:pPr>
    </w:p>
    <w:p w14:paraId="72762592" w14:textId="77777777" w:rsidR="00626C17" w:rsidRDefault="00626C17">
      <w:pPr>
        <w:spacing w:after="0"/>
        <w:jc w:val="both"/>
        <w:rPr>
          <w:lang w:val="es-MX"/>
        </w:rPr>
      </w:pPr>
    </w:p>
    <w:p w14:paraId="56BA8C2A" w14:textId="77777777" w:rsidR="00626C17" w:rsidRDefault="00626C17">
      <w:pPr>
        <w:spacing w:after="0"/>
        <w:jc w:val="both"/>
        <w:rPr>
          <w:lang w:val="es-MX"/>
        </w:rPr>
      </w:pPr>
    </w:p>
    <w:p w14:paraId="0F680179" w14:textId="77777777" w:rsidR="00626C17" w:rsidRDefault="00626C17">
      <w:pPr>
        <w:spacing w:after="0"/>
        <w:jc w:val="both"/>
        <w:rPr>
          <w:lang w:val="es-MX"/>
        </w:rPr>
      </w:pPr>
    </w:p>
    <w:p w14:paraId="28158C5A" w14:textId="77777777" w:rsidR="00626C17" w:rsidRDefault="00626C17">
      <w:pPr>
        <w:spacing w:after="0"/>
        <w:jc w:val="both"/>
        <w:rPr>
          <w:lang w:val="es-MX"/>
        </w:rPr>
      </w:pPr>
    </w:p>
    <w:p w14:paraId="313C2943" w14:textId="77777777" w:rsidR="00626C17" w:rsidRDefault="00626C17">
      <w:pPr>
        <w:spacing w:after="0"/>
        <w:jc w:val="both"/>
        <w:rPr>
          <w:lang w:val="es-MX"/>
        </w:rPr>
      </w:pPr>
    </w:p>
    <w:p w14:paraId="00B82728" w14:textId="77777777" w:rsidR="00626C17" w:rsidRDefault="00626C17">
      <w:pPr>
        <w:spacing w:after="0"/>
        <w:jc w:val="both"/>
        <w:rPr>
          <w:lang w:val="es-MX"/>
        </w:rPr>
      </w:pPr>
    </w:p>
    <w:p w14:paraId="544C76EB" w14:textId="77777777" w:rsidR="00626C17" w:rsidRDefault="00626C17">
      <w:pPr>
        <w:spacing w:after="0"/>
        <w:jc w:val="both"/>
        <w:rPr>
          <w:lang w:val="es-MX"/>
        </w:rPr>
      </w:pPr>
    </w:p>
    <w:p w14:paraId="4C3EC07E" w14:textId="77777777" w:rsidR="00626C17" w:rsidRDefault="00626C17">
      <w:pPr>
        <w:spacing w:after="0"/>
        <w:jc w:val="both"/>
        <w:rPr>
          <w:lang w:val="es-MX"/>
        </w:rPr>
      </w:pPr>
    </w:p>
    <w:p w14:paraId="1DE1F728" w14:textId="77777777" w:rsidR="00626C17" w:rsidRDefault="00626C17">
      <w:pPr>
        <w:spacing w:after="0"/>
        <w:jc w:val="both"/>
        <w:rPr>
          <w:lang w:val="es-MX"/>
        </w:rPr>
      </w:pPr>
    </w:p>
    <w:p w14:paraId="4B68679F" w14:textId="77777777" w:rsidR="00626C17" w:rsidRDefault="00626C17">
      <w:pPr>
        <w:spacing w:after="0"/>
        <w:jc w:val="both"/>
        <w:rPr>
          <w:lang w:val="es-MX"/>
        </w:rPr>
      </w:pPr>
    </w:p>
    <w:p w14:paraId="0A7C30D8" w14:textId="77777777" w:rsidR="00626C17" w:rsidRDefault="00626C17">
      <w:pPr>
        <w:spacing w:after="0"/>
        <w:jc w:val="both"/>
        <w:rPr>
          <w:lang w:val="es-MX"/>
        </w:rPr>
      </w:pPr>
    </w:p>
    <w:p w14:paraId="67556395" w14:textId="77777777" w:rsidR="00626C17" w:rsidRDefault="00626C17">
      <w:pPr>
        <w:spacing w:after="0"/>
        <w:jc w:val="both"/>
        <w:rPr>
          <w:lang w:val="es-MX"/>
        </w:rPr>
      </w:pPr>
    </w:p>
    <w:p w14:paraId="3BD12CD9" w14:textId="77777777" w:rsidR="00626C17" w:rsidRDefault="00626C17">
      <w:pPr>
        <w:spacing w:after="0"/>
        <w:jc w:val="both"/>
        <w:rPr>
          <w:lang w:val="es-MX"/>
        </w:rPr>
      </w:pPr>
    </w:p>
    <w:p w14:paraId="6F364B30" w14:textId="77777777" w:rsidR="00626C17" w:rsidRDefault="00626C17">
      <w:pPr>
        <w:spacing w:after="0"/>
        <w:jc w:val="both"/>
        <w:rPr>
          <w:lang w:val="es-MX"/>
        </w:rPr>
      </w:pPr>
    </w:p>
    <w:p w14:paraId="4BE0DF69" w14:textId="77777777" w:rsidR="00626C17" w:rsidRDefault="00626C17">
      <w:pPr>
        <w:spacing w:after="0"/>
        <w:jc w:val="both"/>
        <w:rPr>
          <w:lang w:val="es-MX"/>
        </w:rPr>
      </w:pPr>
    </w:p>
    <w:p w14:paraId="2F0C88E1" w14:textId="77777777" w:rsidR="00626C17" w:rsidRDefault="00626C17">
      <w:pPr>
        <w:spacing w:after="0"/>
        <w:jc w:val="both"/>
        <w:rPr>
          <w:lang w:val="es-MX"/>
        </w:rPr>
      </w:pPr>
    </w:p>
    <w:p w14:paraId="0CB02181" w14:textId="77777777" w:rsidR="00626C17" w:rsidRDefault="00626C17">
      <w:pPr>
        <w:spacing w:after="0"/>
        <w:jc w:val="both"/>
        <w:rPr>
          <w:lang w:val="es-MX"/>
        </w:rPr>
      </w:pPr>
    </w:p>
    <w:p w14:paraId="53A51703" w14:textId="77777777" w:rsidR="00626C17" w:rsidRDefault="00626C17">
      <w:pPr>
        <w:spacing w:after="0"/>
        <w:jc w:val="both"/>
        <w:rPr>
          <w:lang w:val="es-MX"/>
        </w:rPr>
      </w:pPr>
    </w:p>
    <w:p w14:paraId="1F5A4D79" w14:textId="77777777" w:rsidR="00626C17" w:rsidRDefault="00626C17">
      <w:pPr>
        <w:spacing w:after="0"/>
        <w:jc w:val="both"/>
        <w:rPr>
          <w:lang w:val="es-MX"/>
        </w:rPr>
      </w:pPr>
    </w:p>
    <w:p w14:paraId="4623F92F" w14:textId="77777777" w:rsidR="00626C17" w:rsidRDefault="00626C17">
      <w:pPr>
        <w:spacing w:after="0"/>
        <w:jc w:val="both"/>
        <w:rPr>
          <w:lang w:val="es-MX"/>
        </w:rPr>
      </w:pPr>
    </w:p>
    <w:p w14:paraId="4D77B621" w14:textId="77777777" w:rsidR="00626C17" w:rsidRDefault="00626C17">
      <w:pPr>
        <w:spacing w:after="0"/>
        <w:jc w:val="both"/>
        <w:rPr>
          <w:lang w:val="es-MX"/>
        </w:rPr>
      </w:pPr>
    </w:p>
    <w:p w14:paraId="116C4F59" w14:textId="77777777" w:rsidR="00626C17" w:rsidRDefault="00626C17">
      <w:pPr>
        <w:spacing w:after="0"/>
        <w:jc w:val="both"/>
        <w:rPr>
          <w:lang w:val="es-MX"/>
        </w:rPr>
      </w:pPr>
    </w:p>
    <w:p w14:paraId="6825CDEB" w14:textId="77777777" w:rsidR="00626C17" w:rsidRDefault="00626C17">
      <w:pPr>
        <w:spacing w:after="0"/>
        <w:jc w:val="both"/>
        <w:rPr>
          <w:lang w:val="es-MX"/>
        </w:rPr>
      </w:pPr>
    </w:p>
    <w:p w14:paraId="54C77A74" w14:textId="032CC8F3" w:rsidR="00626C17" w:rsidRPr="004F47F8" w:rsidRDefault="00626C17">
      <w:pPr>
        <w:spacing w:after="0"/>
        <w:jc w:val="both"/>
        <w:rPr>
          <w:lang w:val="es-MX"/>
        </w:rPr>
        <w:sectPr w:rsidR="00626C17" w:rsidRPr="004F47F8">
          <w:footerReference w:type="default" r:id="rId10"/>
          <w:pgSz w:w="12240" w:h="15840"/>
          <w:pgMar w:top="780" w:right="760" w:bottom="1080" w:left="980" w:header="0" w:footer="881" w:gutter="0"/>
          <w:cols w:space="720"/>
        </w:sectPr>
      </w:pPr>
    </w:p>
    <w:p w14:paraId="5F3228C7" w14:textId="77777777" w:rsidR="00626C17" w:rsidRDefault="00626C17">
      <w:pPr>
        <w:spacing w:before="71" w:after="0" w:line="240" w:lineRule="auto"/>
        <w:ind w:left="153" w:right="3207"/>
        <w:jc w:val="both"/>
        <w:rPr>
          <w:rFonts w:ascii="Arial" w:eastAsia="Arial" w:hAnsi="Arial" w:cs="Arial"/>
          <w:b/>
          <w:bCs/>
          <w:sz w:val="28"/>
          <w:szCs w:val="28"/>
          <w:lang w:val="es-MX"/>
        </w:rPr>
      </w:pPr>
    </w:p>
    <w:p w14:paraId="03B19D92" w14:textId="1EDED223" w:rsidR="00720655" w:rsidRPr="004F47F8" w:rsidRDefault="00752D64">
      <w:pPr>
        <w:spacing w:before="71" w:after="0" w:line="240" w:lineRule="auto"/>
        <w:ind w:left="153" w:right="3207"/>
        <w:jc w:val="both"/>
        <w:rPr>
          <w:rFonts w:ascii="Arial" w:eastAsia="Arial" w:hAnsi="Arial" w:cs="Arial"/>
          <w:sz w:val="28"/>
          <w:szCs w:val="28"/>
          <w:lang w:val="es-MX"/>
        </w:rPr>
      </w:pPr>
      <w:r w:rsidRPr="004F47F8">
        <w:rPr>
          <w:rFonts w:ascii="Arial" w:eastAsia="Arial" w:hAnsi="Arial" w:cs="Arial"/>
          <w:b/>
          <w:bCs/>
          <w:sz w:val="28"/>
          <w:szCs w:val="28"/>
          <w:lang w:val="es-MX"/>
        </w:rPr>
        <w:t>II.</w:t>
      </w:r>
      <w:r w:rsidRPr="004F47F8">
        <w:rPr>
          <w:rFonts w:ascii="Arial" w:eastAsia="Arial" w:hAnsi="Arial" w:cs="Arial"/>
          <w:b/>
          <w:bCs/>
          <w:spacing w:val="-2"/>
          <w:sz w:val="28"/>
          <w:szCs w:val="28"/>
          <w:lang w:val="es-MX"/>
        </w:rPr>
        <w:t xml:space="preserve"> </w:t>
      </w:r>
      <w:r w:rsidRPr="004F47F8">
        <w:rPr>
          <w:rFonts w:ascii="Arial" w:eastAsia="Arial" w:hAnsi="Arial" w:cs="Arial"/>
          <w:b/>
          <w:bCs/>
          <w:spacing w:val="1"/>
          <w:sz w:val="28"/>
          <w:szCs w:val="28"/>
          <w:lang w:val="es-MX"/>
        </w:rPr>
        <w:t>Propuest</w:t>
      </w:r>
      <w:r w:rsidRPr="004F47F8">
        <w:rPr>
          <w:rFonts w:ascii="Arial" w:eastAsia="Arial" w:hAnsi="Arial" w:cs="Arial"/>
          <w:b/>
          <w:bCs/>
          <w:sz w:val="28"/>
          <w:szCs w:val="28"/>
          <w:lang w:val="es-MX"/>
        </w:rPr>
        <w:t>a</w:t>
      </w:r>
      <w:r w:rsidRPr="004F47F8">
        <w:rPr>
          <w:rFonts w:ascii="Arial" w:eastAsia="Arial" w:hAnsi="Arial" w:cs="Arial"/>
          <w:b/>
          <w:bCs/>
          <w:spacing w:val="-13"/>
          <w:sz w:val="28"/>
          <w:szCs w:val="28"/>
          <w:lang w:val="es-MX"/>
        </w:rPr>
        <w:t xml:space="preserve"> </w:t>
      </w:r>
      <w:r w:rsidRPr="004F47F8">
        <w:rPr>
          <w:rFonts w:ascii="Arial" w:eastAsia="Arial" w:hAnsi="Arial" w:cs="Arial"/>
          <w:b/>
          <w:bCs/>
          <w:spacing w:val="1"/>
          <w:sz w:val="28"/>
          <w:szCs w:val="28"/>
          <w:lang w:val="es-MX"/>
        </w:rPr>
        <w:t>metodo</w:t>
      </w:r>
      <w:r w:rsidRPr="004F47F8">
        <w:rPr>
          <w:rFonts w:ascii="Arial" w:eastAsia="Arial" w:hAnsi="Arial" w:cs="Arial"/>
          <w:b/>
          <w:bCs/>
          <w:sz w:val="28"/>
          <w:szCs w:val="28"/>
          <w:lang w:val="es-MX"/>
        </w:rPr>
        <w:t>l</w:t>
      </w:r>
      <w:r w:rsidRPr="004F47F8">
        <w:rPr>
          <w:rFonts w:ascii="Arial" w:eastAsia="Arial" w:hAnsi="Arial" w:cs="Arial"/>
          <w:b/>
          <w:bCs/>
          <w:spacing w:val="1"/>
          <w:sz w:val="28"/>
          <w:szCs w:val="28"/>
          <w:lang w:val="es-MX"/>
        </w:rPr>
        <w:t>óg</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ca</w:t>
      </w:r>
      <w:r w:rsidRPr="004F47F8">
        <w:rPr>
          <w:rFonts w:ascii="Arial" w:eastAsia="Arial" w:hAnsi="Arial" w:cs="Arial"/>
          <w:b/>
          <w:bCs/>
          <w:sz w:val="28"/>
          <w:szCs w:val="28"/>
          <w:lang w:val="es-MX"/>
        </w:rPr>
        <w:t>,</w:t>
      </w:r>
      <w:r w:rsidRPr="004F47F8">
        <w:rPr>
          <w:rFonts w:ascii="Arial" w:eastAsia="Arial" w:hAnsi="Arial" w:cs="Arial"/>
          <w:b/>
          <w:bCs/>
          <w:spacing w:val="-19"/>
          <w:sz w:val="28"/>
          <w:szCs w:val="28"/>
          <w:lang w:val="es-MX"/>
        </w:rPr>
        <w:t xml:space="preserve"> </w:t>
      </w:r>
      <w:r w:rsidRPr="004F47F8">
        <w:rPr>
          <w:rFonts w:ascii="Arial" w:eastAsia="Arial" w:hAnsi="Arial" w:cs="Arial"/>
          <w:b/>
          <w:bCs/>
          <w:spacing w:val="1"/>
          <w:sz w:val="28"/>
          <w:szCs w:val="28"/>
          <w:lang w:val="es-MX"/>
        </w:rPr>
        <w:t>enfoqu</w:t>
      </w:r>
      <w:r w:rsidRPr="004F47F8">
        <w:rPr>
          <w:rFonts w:ascii="Arial" w:eastAsia="Arial" w:hAnsi="Arial" w:cs="Arial"/>
          <w:b/>
          <w:bCs/>
          <w:sz w:val="28"/>
          <w:szCs w:val="28"/>
          <w:lang w:val="es-MX"/>
        </w:rPr>
        <w:t>e</w:t>
      </w:r>
      <w:r w:rsidRPr="004F47F8">
        <w:rPr>
          <w:rFonts w:ascii="Arial" w:eastAsia="Arial" w:hAnsi="Arial" w:cs="Arial"/>
          <w:b/>
          <w:bCs/>
          <w:spacing w:val="-10"/>
          <w:sz w:val="28"/>
          <w:szCs w:val="28"/>
          <w:lang w:val="es-MX"/>
        </w:rPr>
        <w:t xml:space="preserve"> </w:t>
      </w:r>
      <w:r w:rsidRPr="004F47F8">
        <w:rPr>
          <w:rFonts w:ascii="Arial" w:eastAsia="Arial" w:hAnsi="Arial" w:cs="Arial"/>
          <w:b/>
          <w:bCs/>
          <w:sz w:val="28"/>
          <w:szCs w:val="28"/>
          <w:lang w:val="es-MX"/>
        </w:rPr>
        <w:t>y</w:t>
      </w:r>
      <w:r w:rsidRPr="004F47F8">
        <w:rPr>
          <w:rFonts w:ascii="Arial" w:eastAsia="Arial" w:hAnsi="Arial" w:cs="Arial"/>
          <w:b/>
          <w:bCs/>
          <w:spacing w:val="-1"/>
          <w:sz w:val="28"/>
          <w:szCs w:val="28"/>
          <w:lang w:val="es-MX"/>
        </w:rPr>
        <w:t xml:space="preserve"> </w:t>
      </w:r>
      <w:r w:rsidRPr="004F47F8">
        <w:rPr>
          <w:rFonts w:ascii="Arial" w:eastAsia="Arial" w:hAnsi="Arial" w:cs="Arial"/>
          <w:b/>
          <w:bCs/>
          <w:spacing w:val="1"/>
          <w:sz w:val="28"/>
          <w:szCs w:val="28"/>
          <w:lang w:val="es-MX"/>
        </w:rPr>
        <w:t>p</w:t>
      </w:r>
      <w:r w:rsidRPr="004F47F8">
        <w:rPr>
          <w:rFonts w:ascii="Arial" w:eastAsia="Arial" w:hAnsi="Arial" w:cs="Arial"/>
          <w:b/>
          <w:bCs/>
          <w:sz w:val="28"/>
          <w:szCs w:val="28"/>
          <w:lang w:val="es-MX"/>
        </w:rPr>
        <w:t>l</w:t>
      </w:r>
      <w:r w:rsidRPr="004F47F8">
        <w:rPr>
          <w:rFonts w:ascii="Arial" w:eastAsia="Arial" w:hAnsi="Arial" w:cs="Arial"/>
          <w:b/>
          <w:bCs/>
          <w:spacing w:val="1"/>
          <w:sz w:val="28"/>
          <w:szCs w:val="28"/>
          <w:lang w:val="es-MX"/>
        </w:rPr>
        <w:t>a</w:t>
      </w:r>
      <w:r w:rsidRPr="004F47F8">
        <w:rPr>
          <w:rFonts w:ascii="Arial" w:eastAsia="Arial" w:hAnsi="Arial" w:cs="Arial"/>
          <w:b/>
          <w:bCs/>
          <w:sz w:val="28"/>
          <w:szCs w:val="28"/>
          <w:lang w:val="es-MX"/>
        </w:rPr>
        <w:t>n</w:t>
      </w:r>
      <w:r w:rsidRPr="004F47F8">
        <w:rPr>
          <w:rFonts w:ascii="Arial" w:eastAsia="Arial" w:hAnsi="Arial" w:cs="Arial"/>
          <w:b/>
          <w:bCs/>
          <w:spacing w:val="-5"/>
          <w:sz w:val="28"/>
          <w:szCs w:val="28"/>
          <w:lang w:val="es-MX"/>
        </w:rPr>
        <w:t xml:space="preserve"> </w:t>
      </w:r>
      <w:r w:rsidRPr="004F47F8">
        <w:rPr>
          <w:rFonts w:ascii="Arial" w:eastAsia="Arial" w:hAnsi="Arial" w:cs="Arial"/>
          <w:b/>
          <w:bCs/>
          <w:spacing w:val="1"/>
          <w:sz w:val="28"/>
          <w:szCs w:val="28"/>
          <w:lang w:val="es-MX"/>
        </w:rPr>
        <w:t>d</w:t>
      </w:r>
      <w:r w:rsidRPr="004F47F8">
        <w:rPr>
          <w:rFonts w:ascii="Arial" w:eastAsia="Arial" w:hAnsi="Arial" w:cs="Arial"/>
          <w:b/>
          <w:bCs/>
          <w:sz w:val="28"/>
          <w:szCs w:val="28"/>
          <w:lang w:val="es-MX"/>
        </w:rPr>
        <w:t>e</w:t>
      </w:r>
      <w:r w:rsidRPr="004F47F8">
        <w:rPr>
          <w:rFonts w:ascii="Arial" w:eastAsia="Arial" w:hAnsi="Arial" w:cs="Arial"/>
          <w:b/>
          <w:bCs/>
          <w:spacing w:val="-2"/>
          <w:sz w:val="28"/>
          <w:szCs w:val="28"/>
          <w:lang w:val="es-MX"/>
        </w:rPr>
        <w:t xml:space="preserve"> </w:t>
      </w:r>
      <w:r w:rsidRPr="004F47F8">
        <w:rPr>
          <w:rFonts w:ascii="Arial" w:eastAsia="Arial" w:hAnsi="Arial" w:cs="Arial"/>
          <w:b/>
          <w:bCs/>
          <w:spacing w:val="1"/>
          <w:sz w:val="28"/>
          <w:szCs w:val="28"/>
          <w:lang w:val="es-MX"/>
        </w:rPr>
        <w:t>acc</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ón</w:t>
      </w:r>
    </w:p>
    <w:p w14:paraId="4FF68CF4" w14:textId="77777777" w:rsidR="00720655" w:rsidRPr="004F47F8" w:rsidRDefault="00720655">
      <w:pPr>
        <w:spacing w:before="4" w:after="0" w:line="150" w:lineRule="exact"/>
        <w:rPr>
          <w:sz w:val="15"/>
          <w:szCs w:val="15"/>
          <w:lang w:val="es-MX"/>
        </w:rPr>
      </w:pPr>
    </w:p>
    <w:p w14:paraId="408A5F35" w14:textId="77777777" w:rsidR="00720655" w:rsidRPr="004F47F8" w:rsidRDefault="00720655">
      <w:pPr>
        <w:spacing w:after="0" w:line="200" w:lineRule="exact"/>
        <w:rPr>
          <w:sz w:val="20"/>
          <w:szCs w:val="20"/>
          <w:lang w:val="es-MX"/>
        </w:rPr>
      </w:pPr>
    </w:p>
    <w:p w14:paraId="177343AE" w14:textId="77777777" w:rsidR="00720655" w:rsidRPr="004F47F8" w:rsidRDefault="00752D64">
      <w:pPr>
        <w:spacing w:after="0" w:line="240" w:lineRule="auto"/>
        <w:ind w:left="153" w:right="2729"/>
        <w:jc w:val="both"/>
        <w:rPr>
          <w:rFonts w:ascii="Arial" w:eastAsia="Arial" w:hAnsi="Arial" w:cs="Arial"/>
          <w:sz w:val="24"/>
          <w:szCs w:val="24"/>
          <w:lang w:val="es-MX"/>
        </w:rPr>
      </w:pPr>
      <w:r w:rsidRPr="004F47F8">
        <w:rPr>
          <w:rFonts w:ascii="Arial" w:eastAsia="Arial" w:hAnsi="Arial" w:cs="Arial"/>
          <w:b/>
          <w:bCs/>
          <w:sz w:val="24"/>
          <w:szCs w:val="24"/>
          <w:lang w:val="es-MX"/>
        </w:rPr>
        <w:t>Enfoque</w:t>
      </w:r>
      <w:r w:rsidRPr="004F47F8">
        <w:rPr>
          <w:rFonts w:ascii="Arial" w:eastAsia="Arial" w:hAnsi="Arial" w:cs="Arial"/>
          <w:b/>
          <w:bCs/>
          <w:spacing w:val="-8"/>
          <w:sz w:val="24"/>
          <w:szCs w:val="24"/>
          <w:lang w:val="es-MX"/>
        </w:rPr>
        <w:t xml:space="preserve"> </w:t>
      </w:r>
      <w:r w:rsidRPr="004F47F8">
        <w:rPr>
          <w:rFonts w:ascii="Arial" w:eastAsia="Arial" w:hAnsi="Arial" w:cs="Arial"/>
          <w:b/>
          <w:bCs/>
          <w:sz w:val="24"/>
          <w:szCs w:val="24"/>
          <w:lang w:val="es-MX"/>
        </w:rPr>
        <w:t>y características</w:t>
      </w:r>
      <w:r w:rsidRPr="004F47F8">
        <w:rPr>
          <w:rFonts w:ascii="Arial" w:eastAsia="Arial" w:hAnsi="Arial" w:cs="Arial"/>
          <w:b/>
          <w:bCs/>
          <w:spacing w:val="-2"/>
          <w:sz w:val="24"/>
          <w:szCs w:val="24"/>
          <w:lang w:val="es-MX"/>
        </w:rPr>
        <w:t xml:space="preserve"> </w:t>
      </w:r>
      <w:r w:rsidRPr="004F47F8">
        <w:rPr>
          <w:rFonts w:ascii="Arial" w:eastAsia="Arial" w:hAnsi="Arial" w:cs="Arial"/>
          <w:b/>
          <w:bCs/>
          <w:sz w:val="24"/>
          <w:szCs w:val="24"/>
          <w:lang w:val="es-MX"/>
        </w:rPr>
        <w:t>generales</w:t>
      </w:r>
      <w:r w:rsidRPr="004F47F8">
        <w:rPr>
          <w:rFonts w:ascii="Arial" w:eastAsia="Arial" w:hAnsi="Arial" w:cs="Arial"/>
          <w:b/>
          <w:bCs/>
          <w:spacing w:val="-4"/>
          <w:sz w:val="24"/>
          <w:szCs w:val="24"/>
          <w:lang w:val="es-MX"/>
        </w:rPr>
        <w:t xml:space="preserve"> </w:t>
      </w:r>
      <w:r w:rsidRPr="004F47F8">
        <w:rPr>
          <w:rFonts w:ascii="Arial" w:eastAsia="Arial" w:hAnsi="Arial" w:cs="Arial"/>
          <w:b/>
          <w:bCs/>
          <w:sz w:val="24"/>
          <w:szCs w:val="24"/>
          <w:lang w:val="es-MX"/>
        </w:rPr>
        <w:t>de</w:t>
      </w:r>
      <w:r w:rsidRPr="004F47F8">
        <w:rPr>
          <w:rFonts w:ascii="Arial" w:eastAsia="Arial" w:hAnsi="Arial" w:cs="Arial"/>
          <w:b/>
          <w:bCs/>
          <w:spacing w:val="-1"/>
          <w:sz w:val="24"/>
          <w:szCs w:val="24"/>
          <w:lang w:val="es-MX"/>
        </w:rPr>
        <w:t xml:space="preserve"> </w:t>
      </w:r>
      <w:r w:rsidRPr="004F47F8">
        <w:rPr>
          <w:rFonts w:ascii="Arial" w:eastAsia="Arial" w:hAnsi="Arial" w:cs="Arial"/>
          <w:b/>
          <w:bCs/>
          <w:sz w:val="24"/>
          <w:szCs w:val="24"/>
          <w:lang w:val="es-MX"/>
        </w:rPr>
        <w:t>la</w:t>
      </w:r>
      <w:r w:rsidRPr="004F47F8">
        <w:rPr>
          <w:rFonts w:ascii="Arial" w:eastAsia="Arial" w:hAnsi="Arial" w:cs="Arial"/>
          <w:b/>
          <w:bCs/>
          <w:spacing w:val="-1"/>
          <w:sz w:val="24"/>
          <w:szCs w:val="24"/>
          <w:lang w:val="es-MX"/>
        </w:rPr>
        <w:t xml:space="preserve"> </w:t>
      </w:r>
      <w:r w:rsidRPr="004F47F8">
        <w:rPr>
          <w:rFonts w:ascii="Arial" w:eastAsia="Arial" w:hAnsi="Arial" w:cs="Arial"/>
          <w:b/>
          <w:bCs/>
          <w:sz w:val="24"/>
          <w:szCs w:val="24"/>
          <w:lang w:val="es-MX"/>
        </w:rPr>
        <w:t>propuesta</w:t>
      </w:r>
      <w:r w:rsidRPr="004F47F8">
        <w:rPr>
          <w:rFonts w:ascii="Arial" w:eastAsia="Arial" w:hAnsi="Arial" w:cs="Arial"/>
          <w:b/>
          <w:bCs/>
          <w:spacing w:val="-6"/>
          <w:sz w:val="24"/>
          <w:szCs w:val="24"/>
          <w:lang w:val="es-MX"/>
        </w:rPr>
        <w:t xml:space="preserve"> </w:t>
      </w:r>
      <w:r w:rsidRPr="004F47F8">
        <w:rPr>
          <w:rFonts w:ascii="Arial" w:eastAsia="Arial" w:hAnsi="Arial" w:cs="Arial"/>
          <w:b/>
          <w:bCs/>
          <w:sz w:val="24"/>
          <w:szCs w:val="24"/>
          <w:lang w:val="es-MX"/>
        </w:rPr>
        <w:t>metodológica</w:t>
      </w:r>
    </w:p>
    <w:p w14:paraId="33BC4C55" w14:textId="6927FC70" w:rsidR="00161436" w:rsidRDefault="00161436" w:rsidP="00161436">
      <w:pPr>
        <w:spacing w:after="0" w:line="360" w:lineRule="auto"/>
        <w:ind w:right="79"/>
        <w:jc w:val="both"/>
        <w:rPr>
          <w:rFonts w:ascii="Arial" w:eastAsia="Arial" w:hAnsi="Arial" w:cs="Arial"/>
          <w:sz w:val="24"/>
          <w:szCs w:val="24"/>
          <w:lang w:val="es-MX"/>
        </w:rPr>
      </w:pPr>
    </w:p>
    <w:p w14:paraId="799A8940" w14:textId="14D3E1A7" w:rsidR="00BC2372" w:rsidRDefault="00161436" w:rsidP="00D13E23">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A fin de atender las necesidades señaladas en el documento </w:t>
      </w:r>
      <w:r w:rsidRPr="00161436">
        <w:rPr>
          <w:rFonts w:ascii="Arial" w:eastAsia="Arial" w:hAnsi="Arial" w:cs="Arial"/>
          <w:sz w:val="24"/>
          <w:szCs w:val="24"/>
          <w:highlight w:val="yellow"/>
          <w:lang w:val="es-MX"/>
        </w:rPr>
        <w:t>[</w:t>
      </w:r>
      <w:r>
        <w:rPr>
          <w:rFonts w:ascii="Arial" w:eastAsia="Arial" w:hAnsi="Arial" w:cs="Arial"/>
          <w:i/>
          <w:iCs/>
          <w:sz w:val="24"/>
          <w:szCs w:val="24"/>
          <w:highlight w:val="yellow"/>
          <w:lang w:val="es-MX"/>
        </w:rPr>
        <w:t>Título de la Convocatoria</w:t>
      </w:r>
      <w:r w:rsidRPr="00161436">
        <w:rPr>
          <w:rFonts w:ascii="Arial" w:eastAsia="Arial" w:hAnsi="Arial" w:cs="Arial"/>
          <w:sz w:val="24"/>
          <w:szCs w:val="24"/>
          <w:highlight w:val="yellow"/>
          <w:lang w:val="es-MX"/>
        </w:rPr>
        <w:t>]</w:t>
      </w:r>
      <w:r>
        <w:rPr>
          <w:rFonts w:ascii="Arial" w:eastAsia="Arial" w:hAnsi="Arial" w:cs="Arial"/>
          <w:sz w:val="24"/>
          <w:szCs w:val="24"/>
          <w:lang w:val="es-MX"/>
        </w:rPr>
        <w:t>,</w:t>
      </w:r>
      <w:r w:rsidR="00EB4662">
        <w:rPr>
          <w:rFonts w:ascii="Arial" w:eastAsia="Arial" w:hAnsi="Arial" w:cs="Arial"/>
          <w:sz w:val="24"/>
          <w:szCs w:val="24"/>
          <w:lang w:val="es-MX"/>
        </w:rPr>
        <w:t xml:space="preserve"> se plantean cuatro distintas propuestas metodológicas que guiarán los procesos involucrados en el diseño, desarrollo, validación, aplicación, calificación y análisis de las pruebas solicitadas para la valoración de las habilidades, conocimientos y aptitudes identificadas como parte del quehacer de las diversas figuras educativas</w:t>
      </w:r>
      <w:r w:rsidR="00F319B7">
        <w:rPr>
          <w:rFonts w:ascii="Arial" w:eastAsia="Arial" w:hAnsi="Arial" w:cs="Arial"/>
          <w:sz w:val="24"/>
          <w:szCs w:val="24"/>
          <w:lang w:val="es-MX"/>
        </w:rPr>
        <w:t xml:space="preserve"> y que serán ponderadas</w:t>
      </w:r>
      <w:r w:rsidR="00EB4662">
        <w:rPr>
          <w:rFonts w:ascii="Arial" w:eastAsia="Arial" w:hAnsi="Arial" w:cs="Arial"/>
          <w:sz w:val="24"/>
          <w:szCs w:val="24"/>
          <w:lang w:val="es-MX"/>
        </w:rPr>
        <w:t xml:space="preserve"> </w:t>
      </w:r>
      <w:r w:rsidR="00F319B7">
        <w:rPr>
          <w:rFonts w:ascii="Arial" w:eastAsia="Arial" w:hAnsi="Arial" w:cs="Arial"/>
          <w:sz w:val="24"/>
          <w:szCs w:val="24"/>
          <w:lang w:val="es-MX"/>
        </w:rPr>
        <w:t>para la toma de decisiones en</w:t>
      </w:r>
      <w:r w:rsidR="00EB4662">
        <w:rPr>
          <w:rFonts w:ascii="Arial" w:eastAsia="Arial" w:hAnsi="Arial" w:cs="Arial"/>
          <w:sz w:val="24"/>
          <w:szCs w:val="24"/>
          <w:lang w:val="es-MX"/>
        </w:rPr>
        <w:t xml:space="preserve"> los procesos de selección para la admisión a las funciones docente y técnico docente en educación básica y media superior, la promoción vertical en educación básica y media superior y la promoción horizontal en educación básica.</w:t>
      </w:r>
    </w:p>
    <w:p w14:paraId="6873D0FF" w14:textId="3E25AB7E" w:rsidR="009A5E78" w:rsidRDefault="009A5E78" w:rsidP="00D13E23">
      <w:pPr>
        <w:spacing w:after="0" w:line="360" w:lineRule="auto"/>
        <w:ind w:left="153" w:right="79" w:hanging="11"/>
        <w:jc w:val="both"/>
        <w:rPr>
          <w:rFonts w:ascii="Arial" w:eastAsia="Arial" w:hAnsi="Arial" w:cs="Arial"/>
          <w:sz w:val="24"/>
          <w:szCs w:val="24"/>
          <w:lang w:val="es-MX"/>
        </w:rPr>
      </w:pPr>
    </w:p>
    <w:p w14:paraId="16E91715" w14:textId="6C786F0E" w:rsidR="00562876" w:rsidRDefault="0080659E" w:rsidP="00D13E23">
      <w:pPr>
        <w:pStyle w:val="parrafos"/>
        <w:spacing w:after="160" w:line="360" w:lineRule="auto"/>
        <w:ind w:left="153" w:hanging="11"/>
      </w:pPr>
      <w:r>
        <w:rPr>
          <w:rFonts w:eastAsia="Arial"/>
        </w:rPr>
        <w:t>Las cuatro</w:t>
      </w:r>
      <w:r w:rsidR="009A5E78" w:rsidRPr="004F47F8">
        <w:rPr>
          <w:rFonts w:eastAsia="Arial"/>
          <w:spacing w:val="-1"/>
        </w:rPr>
        <w:t xml:space="preserve"> </w:t>
      </w:r>
      <w:r w:rsidR="009A5E78" w:rsidRPr="004F47F8">
        <w:rPr>
          <w:rFonts w:eastAsia="Arial"/>
        </w:rPr>
        <w:t>propuesta</w:t>
      </w:r>
      <w:r w:rsidR="009A5E78">
        <w:rPr>
          <w:rFonts w:eastAsia="Arial"/>
          <w:spacing w:val="-2"/>
        </w:rPr>
        <w:t xml:space="preserve">s </w:t>
      </w:r>
      <w:r w:rsidR="009A5E78" w:rsidRPr="004F47F8">
        <w:rPr>
          <w:rFonts w:eastAsia="Arial"/>
        </w:rPr>
        <w:t>metodológica</w:t>
      </w:r>
      <w:r w:rsidR="009A5E78">
        <w:rPr>
          <w:rFonts w:eastAsia="Arial"/>
        </w:rPr>
        <w:t>s</w:t>
      </w:r>
      <w:r w:rsidR="00886ECA">
        <w:rPr>
          <w:rFonts w:eastAsia="Arial"/>
          <w:spacing w:val="-1"/>
        </w:rPr>
        <w:t xml:space="preserve"> se plantean desde los más altos estándares de calidad técnica, procurando poner al alcance del </w:t>
      </w:r>
      <w:r w:rsidR="00F319B7">
        <w:rPr>
          <w:rFonts w:eastAsia="Arial"/>
          <w:spacing w:val="-1"/>
        </w:rPr>
        <w:t>SCMM</w:t>
      </w:r>
      <w:r w:rsidR="00886ECA">
        <w:rPr>
          <w:rFonts w:eastAsia="Arial"/>
          <w:spacing w:val="-1"/>
        </w:rPr>
        <w:t xml:space="preserve"> mejoras e</w:t>
      </w:r>
      <w:r w:rsidR="009A5E78" w:rsidRPr="004F47F8">
        <w:rPr>
          <w:rFonts w:eastAsia="Arial"/>
        </w:rPr>
        <w:t xml:space="preserve"> innovaciones que incid</w:t>
      </w:r>
      <w:r w:rsidR="00980571">
        <w:rPr>
          <w:rFonts w:eastAsia="Arial"/>
        </w:rPr>
        <w:t>a</w:t>
      </w:r>
      <w:r w:rsidR="009A5E78" w:rsidRPr="004F47F8">
        <w:rPr>
          <w:rFonts w:eastAsia="Arial"/>
        </w:rPr>
        <w:t>n en la reducción de</w:t>
      </w:r>
      <w:r w:rsidR="009A5E78" w:rsidRPr="004F47F8">
        <w:rPr>
          <w:rFonts w:eastAsia="Arial"/>
          <w:spacing w:val="3"/>
        </w:rPr>
        <w:t xml:space="preserve"> </w:t>
      </w:r>
      <w:r w:rsidR="009A5E78" w:rsidRPr="004F47F8">
        <w:rPr>
          <w:rFonts w:eastAsia="Arial"/>
        </w:rPr>
        <w:t>errores</w:t>
      </w:r>
      <w:r w:rsidR="009A5E78" w:rsidRPr="004F47F8">
        <w:rPr>
          <w:rFonts w:eastAsia="Arial"/>
          <w:spacing w:val="3"/>
        </w:rPr>
        <w:t xml:space="preserve"> </w:t>
      </w:r>
      <w:r w:rsidR="00886ECA">
        <w:rPr>
          <w:rFonts w:eastAsia="Arial"/>
        </w:rPr>
        <w:t>en el</w:t>
      </w:r>
      <w:r w:rsidR="009A5E78" w:rsidRPr="004F47F8">
        <w:rPr>
          <w:rFonts w:eastAsia="Arial"/>
          <w:spacing w:val="3"/>
        </w:rPr>
        <w:t xml:space="preserve"> </w:t>
      </w:r>
      <w:r w:rsidR="009A5E78" w:rsidRPr="004F47F8">
        <w:rPr>
          <w:rFonts w:eastAsia="Arial"/>
        </w:rPr>
        <w:t>diseño,</w:t>
      </w:r>
      <w:r w:rsidR="009A5E78" w:rsidRPr="004F47F8">
        <w:rPr>
          <w:rFonts w:eastAsia="Arial"/>
          <w:spacing w:val="3"/>
        </w:rPr>
        <w:t xml:space="preserve"> </w:t>
      </w:r>
      <w:r w:rsidR="009A5E78" w:rsidRPr="004F47F8">
        <w:rPr>
          <w:rFonts w:eastAsia="Arial"/>
        </w:rPr>
        <w:t>desarrollo</w:t>
      </w:r>
      <w:r w:rsidR="00886ECA">
        <w:rPr>
          <w:rFonts w:eastAsia="Arial"/>
          <w:spacing w:val="3"/>
        </w:rPr>
        <w:t>, validación,</w:t>
      </w:r>
      <w:r w:rsidR="009A5E78" w:rsidRPr="004F47F8">
        <w:rPr>
          <w:rFonts w:eastAsia="Arial"/>
          <w:spacing w:val="3"/>
        </w:rPr>
        <w:t xml:space="preserve"> </w:t>
      </w:r>
      <w:r w:rsidR="009A5E78" w:rsidRPr="004F47F8">
        <w:rPr>
          <w:rFonts w:eastAsia="Arial"/>
        </w:rPr>
        <w:t>aplicación</w:t>
      </w:r>
      <w:r w:rsidR="00886ECA">
        <w:rPr>
          <w:rFonts w:eastAsia="Arial"/>
        </w:rPr>
        <w:t>, calificación y análisis de los resultados</w:t>
      </w:r>
      <w:r w:rsidR="009A5E78" w:rsidRPr="004F47F8">
        <w:rPr>
          <w:rFonts w:eastAsia="Arial"/>
          <w:spacing w:val="3"/>
        </w:rPr>
        <w:t xml:space="preserve"> </w:t>
      </w:r>
      <w:r w:rsidR="009A5E78" w:rsidRPr="004F47F8">
        <w:rPr>
          <w:rFonts w:eastAsia="Arial"/>
        </w:rPr>
        <w:t>de</w:t>
      </w:r>
      <w:r w:rsidR="009A5E78" w:rsidRPr="004F47F8">
        <w:rPr>
          <w:rFonts w:eastAsia="Arial"/>
          <w:spacing w:val="3"/>
        </w:rPr>
        <w:t xml:space="preserve"> </w:t>
      </w:r>
      <w:r w:rsidR="009A5E78" w:rsidRPr="004F47F8">
        <w:rPr>
          <w:rFonts w:eastAsia="Arial"/>
        </w:rPr>
        <w:t>los</w:t>
      </w:r>
      <w:r w:rsidR="009A5E78" w:rsidRPr="004F47F8">
        <w:rPr>
          <w:rFonts w:eastAsia="Arial"/>
          <w:spacing w:val="3"/>
        </w:rPr>
        <w:t xml:space="preserve"> </w:t>
      </w:r>
      <w:r w:rsidR="009A5E78" w:rsidRPr="004F47F8">
        <w:rPr>
          <w:rFonts w:eastAsia="Arial"/>
        </w:rPr>
        <w:t>instrumentos, y</w:t>
      </w:r>
      <w:r w:rsidR="009A5E78" w:rsidRPr="004F47F8">
        <w:rPr>
          <w:rFonts w:eastAsia="Arial"/>
          <w:spacing w:val="3"/>
        </w:rPr>
        <w:t xml:space="preserve"> </w:t>
      </w:r>
      <w:r w:rsidR="009A5E78" w:rsidRPr="004F47F8">
        <w:rPr>
          <w:rFonts w:eastAsia="Arial"/>
        </w:rPr>
        <w:t>que</w:t>
      </w:r>
      <w:r w:rsidR="00F319B7">
        <w:rPr>
          <w:rFonts w:eastAsia="Arial"/>
          <w:spacing w:val="3"/>
        </w:rPr>
        <w:t xml:space="preserve"> permiten</w:t>
      </w:r>
      <w:r w:rsidR="00F319B7">
        <w:rPr>
          <w:rFonts w:eastAsia="Arial"/>
        </w:rPr>
        <w:t xml:space="preserve"> una</w:t>
      </w:r>
      <w:r w:rsidR="009A5E78" w:rsidRPr="004F47F8">
        <w:rPr>
          <w:rFonts w:eastAsia="Arial"/>
          <w:spacing w:val="3"/>
        </w:rPr>
        <w:t xml:space="preserve"> </w:t>
      </w:r>
      <w:r w:rsidR="009A5E78" w:rsidRPr="004F47F8">
        <w:rPr>
          <w:rFonts w:eastAsia="Arial"/>
        </w:rPr>
        <w:t>visión</w:t>
      </w:r>
      <w:r w:rsidR="009A5E78" w:rsidRPr="004F47F8">
        <w:rPr>
          <w:rFonts w:eastAsia="Arial"/>
          <w:spacing w:val="3"/>
        </w:rPr>
        <w:t xml:space="preserve"> </w:t>
      </w:r>
      <w:r w:rsidR="009A5E78" w:rsidRPr="004F47F8">
        <w:rPr>
          <w:rFonts w:eastAsia="Arial"/>
        </w:rPr>
        <w:t>a</w:t>
      </w:r>
      <w:r w:rsidR="009A5E78" w:rsidRPr="004F47F8">
        <w:rPr>
          <w:rFonts w:eastAsia="Arial"/>
          <w:spacing w:val="3"/>
        </w:rPr>
        <w:t xml:space="preserve"> </w:t>
      </w:r>
      <w:r w:rsidR="009A5E78" w:rsidRPr="004F47F8">
        <w:rPr>
          <w:rFonts w:eastAsia="Arial"/>
        </w:rPr>
        <w:t>futuro</w:t>
      </w:r>
      <w:r w:rsidR="009A5E78" w:rsidRPr="004F47F8">
        <w:rPr>
          <w:rFonts w:eastAsia="Arial"/>
          <w:spacing w:val="2"/>
        </w:rPr>
        <w:t xml:space="preserve"> </w:t>
      </w:r>
      <w:r w:rsidR="009A5E78" w:rsidRPr="004F47F8">
        <w:rPr>
          <w:rFonts w:eastAsia="Arial"/>
        </w:rPr>
        <w:t>de</w:t>
      </w:r>
      <w:r w:rsidR="009A5E78" w:rsidRPr="004F47F8">
        <w:rPr>
          <w:rFonts w:eastAsia="Arial"/>
          <w:spacing w:val="3"/>
        </w:rPr>
        <w:t xml:space="preserve"> </w:t>
      </w:r>
      <w:r w:rsidR="009A5E78" w:rsidRPr="004F47F8">
        <w:rPr>
          <w:rFonts w:eastAsia="Arial"/>
        </w:rPr>
        <w:t>mejora</w:t>
      </w:r>
      <w:r w:rsidR="009A5E78" w:rsidRPr="004F47F8">
        <w:rPr>
          <w:rFonts w:eastAsia="Arial"/>
          <w:spacing w:val="3"/>
        </w:rPr>
        <w:t xml:space="preserve"> </w:t>
      </w:r>
      <w:r w:rsidR="009A5E78" w:rsidRPr="004F47F8">
        <w:rPr>
          <w:rFonts w:eastAsia="Arial"/>
        </w:rPr>
        <w:t>progresiva</w:t>
      </w:r>
      <w:r w:rsidR="00F319B7">
        <w:rPr>
          <w:rFonts w:eastAsia="Arial"/>
        </w:rPr>
        <w:t xml:space="preserve">, </w:t>
      </w:r>
      <w:r w:rsidR="00F319B7">
        <w:rPr>
          <w:rFonts w:eastAsia="Arial"/>
          <w:spacing w:val="3"/>
        </w:rPr>
        <w:t>al buscar promover</w:t>
      </w:r>
      <w:r w:rsidR="00886ECA">
        <w:rPr>
          <w:rFonts w:eastAsia="Arial"/>
          <w:spacing w:val="3"/>
        </w:rPr>
        <w:t xml:space="preserve"> la</w:t>
      </w:r>
      <w:r w:rsidR="009A5E78" w:rsidRPr="004F47F8">
        <w:rPr>
          <w:rFonts w:eastAsia="Arial"/>
          <w:spacing w:val="2"/>
        </w:rPr>
        <w:t xml:space="preserve"> </w:t>
      </w:r>
      <w:r w:rsidR="009A5E78" w:rsidRPr="004F47F8">
        <w:rPr>
          <w:rFonts w:eastAsia="Arial"/>
        </w:rPr>
        <w:t>estandarización de</w:t>
      </w:r>
      <w:r w:rsidR="009A5E78" w:rsidRPr="004F47F8">
        <w:rPr>
          <w:rFonts w:eastAsia="Arial"/>
          <w:spacing w:val="2"/>
        </w:rPr>
        <w:t xml:space="preserve"> </w:t>
      </w:r>
      <w:r w:rsidR="009A5E78" w:rsidRPr="004F47F8">
        <w:rPr>
          <w:rFonts w:eastAsia="Arial"/>
        </w:rPr>
        <w:t>procesos</w:t>
      </w:r>
      <w:r w:rsidR="009A5E78" w:rsidRPr="004F47F8">
        <w:rPr>
          <w:rFonts w:eastAsia="Arial"/>
          <w:spacing w:val="3"/>
        </w:rPr>
        <w:t xml:space="preserve"> </w:t>
      </w:r>
      <w:r w:rsidR="009A5E78" w:rsidRPr="004F47F8">
        <w:rPr>
          <w:rFonts w:eastAsia="Arial"/>
        </w:rPr>
        <w:t>de</w:t>
      </w:r>
      <w:r w:rsidR="009A5E78" w:rsidRPr="004F47F8">
        <w:rPr>
          <w:rFonts w:eastAsia="Arial"/>
          <w:spacing w:val="3"/>
        </w:rPr>
        <w:t xml:space="preserve"> </w:t>
      </w:r>
      <w:r w:rsidR="009A5E78" w:rsidRPr="00EC76AF">
        <w:rPr>
          <w:rFonts w:eastAsia="Arial"/>
        </w:rPr>
        <w:t>aplicación</w:t>
      </w:r>
      <w:r w:rsidR="00F319B7" w:rsidRPr="00EC76AF">
        <w:rPr>
          <w:rFonts w:eastAsia="Arial"/>
        </w:rPr>
        <w:t xml:space="preserve"> y</w:t>
      </w:r>
      <w:r w:rsidR="009A5E78" w:rsidRPr="00EC76AF">
        <w:rPr>
          <w:rFonts w:eastAsia="Arial"/>
          <w:spacing w:val="2"/>
        </w:rPr>
        <w:t xml:space="preserve"> </w:t>
      </w:r>
      <w:r w:rsidR="009A5E78" w:rsidRPr="00EC76AF">
        <w:rPr>
          <w:rFonts w:eastAsia="Arial"/>
        </w:rPr>
        <w:t>captura</w:t>
      </w:r>
      <w:r w:rsidR="009A5E78" w:rsidRPr="00EC76AF">
        <w:rPr>
          <w:rFonts w:eastAsia="Arial"/>
          <w:spacing w:val="1"/>
        </w:rPr>
        <w:t xml:space="preserve"> </w:t>
      </w:r>
      <w:r w:rsidR="009A5E78" w:rsidRPr="00EC76AF">
        <w:rPr>
          <w:rFonts w:eastAsia="Arial"/>
        </w:rPr>
        <w:t>de</w:t>
      </w:r>
      <w:r w:rsidR="009A5E78" w:rsidRPr="00EC76AF">
        <w:rPr>
          <w:rFonts w:eastAsia="Arial"/>
          <w:spacing w:val="3"/>
        </w:rPr>
        <w:t xml:space="preserve"> </w:t>
      </w:r>
      <w:r w:rsidR="009A5E78" w:rsidRPr="00EC76AF">
        <w:rPr>
          <w:rFonts w:eastAsia="Arial"/>
        </w:rPr>
        <w:t>los</w:t>
      </w:r>
      <w:r w:rsidR="009A5E78" w:rsidRPr="00EC76AF">
        <w:rPr>
          <w:rFonts w:eastAsia="Arial"/>
          <w:spacing w:val="3"/>
        </w:rPr>
        <w:t xml:space="preserve"> </w:t>
      </w:r>
      <w:r w:rsidR="00886ECA" w:rsidRPr="00EC76AF">
        <w:rPr>
          <w:rFonts w:eastAsia="Arial"/>
        </w:rPr>
        <w:t>resultados obtenidos en los instrumentos</w:t>
      </w:r>
      <w:r w:rsidR="00F319B7" w:rsidRPr="00EC76AF">
        <w:rPr>
          <w:rFonts w:eastAsia="Arial"/>
        </w:rPr>
        <w:t>, así como a la automatización e inmediatez de su calificación</w:t>
      </w:r>
      <w:r w:rsidR="00F319B7" w:rsidRPr="00EC76AF">
        <w:rPr>
          <w:rFonts w:eastAsia="Arial"/>
          <w:spacing w:val="2"/>
        </w:rPr>
        <w:t xml:space="preserve">, </w:t>
      </w:r>
      <w:r w:rsidR="00F319B7" w:rsidRPr="00EC76AF">
        <w:rPr>
          <w:rFonts w:eastAsia="Arial"/>
        </w:rPr>
        <w:t>análisis y reporte</w:t>
      </w:r>
      <w:r w:rsidR="00886ECA" w:rsidRPr="00EC76AF">
        <w:rPr>
          <w:rFonts w:eastAsia="Arial"/>
        </w:rPr>
        <w:t>.</w:t>
      </w:r>
      <w:r w:rsidR="00562876" w:rsidRPr="00EC76AF">
        <w:rPr>
          <w:rFonts w:eastAsia="Arial"/>
        </w:rPr>
        <w:t xml:space="preserve"> Se propone utilizar </w:t>
      </w:r>
      <w:r w:rsidR="00562876" w:rsidRPr="00EC76AF">
        <w:t xml:space="preserve">el modelo para la Evaluación del Diseño Universal (EDU), propuesto por Thompson, </w:t>
      </w:r>
      <w:proofErr w:type="spellStart"/>
      <w:r w:rsidR="00562876" w:rsidRPr="00EC76AF">
        <w:t>Johnstone</w:t>
      </w:r>
      <w:proofErr w:type="spellEnd"/>
      <w:r w:rsidR="00562876" w:rsidRPr="00EC76AF">
        <w:t xml:space="preserve"> y </w:t>
      </w:r>
      <w:proofErr w:type="spellStart"/>
      <w:r w:rsidR="00562876" w:rsidRPr="00EC76AF">
        <w:t>Thurlow</w:t>
      </w:r>
      <w:proofErr w:type="spellEnd"/>
      <w:r w:rsidR="00562876" w:rsidRPr="00EC76AF">
        <w:t xml:space="preserve"> (2002), como un referente para garantizar que los instrumentos a desarrollar cumplan con los estándares necesarios de accesibilidad (</w:t>
      </w:r>
      <w:proofErr w:type="spellStart"/>
      <w:r w:rsidR="00562876" w:rsidRPr="00EC76AF">
        <w:t>Johnstone</w:t>
      </w:r>
      <w:proofErr w:type="spellEnd"/>
      <w:r w:rsidR="00562876" w:rsidRPr="00EC76AF">
        <w:t xml:space="preserve">, 2003) y para minimizar la varianza irrelevante del constructo </w:t>
      </w:r>
      <w:r w:rsidR="00D13E23" w:rsidRPr="00EC76AF">
        <w:t>típicamente atribuida a</w:t>
      </w:r>
      <w:r w:rsidR="00562876" w:rsidRPr="00EC76AF">
        <w:t xml:space="preserve"> problemas en el diseño</w:t>
      </w:r>
      <w:r w:rsidR="00D13E23" w:rsidRPr="00EC76AF">
        <w:t xml:space="preserve"> del instrumento</w:t>
      </w:r>
      <w:r w:rsidR="00562876" w:rsidRPr="00EC76AF">
        <w:t>,</w:t>
      </w:r>
      <w:r w:rsidR="00D13E23" w:rsidRPr="00EC76AF">
        <w:t xml:space="preserve"> su</w:t>
      </w:r>
      <w:r w:rsidR="00562876" w:rsidRPr="00EC76AF">
        <w:t xml:space="preserve"> formato</w:t>
      </w:r>
      <w:r w:rsidR="00D13E23" w:rsidRPr="00EC76AF">
        <w:t xml:space="preserve"> o a</w:t>
      </w:r>
      <w:r w:rsidR="00562876" w:rsidRPr="00EC76AF">
        <w:t xml:space="preserve"> cualquier sesgo cultural</w:t>
      </w:r>
      <w:r w:rsidR="00D13E23" w:rsidRPr="00EC76AF">
        <w:t xml:space="preserve"> que pueda presentarse</w:t>
      </w:r>
      <w:r w:rsidR="00562876" w:rsidRPr="00EC76AF">
        <w:t xml:space="preserve"> en los ítems (</w:t>
      </w:r>
      <w:proofErr w:type="spellStart"/>
      <w:r w:rsidR="00562876" w:rsidRPr="00EC76AF">
        <w:t>Haladyna</w:t>
      </w:r>
      <w:proofErr w:type="spellEnd"/>
      <w:r w:rsidR="00562876" w:rsidRPr="00EC76AF">
        <w:t xml:space="preserve">, </w:t>
      </w:r>
      <w:proofErr w:type="spellStart"/>
      <w:r w:rsidR="00562876" w:rsidRPr="00EC76AF">
        <w:t>Downing</w:t>
      </w:r>
      <w:proofErr w:type="spellEnd"/>
      <w:r w:rsidR="00562876" w:rsidRPr="00EC76AF">
        <w:t>, y Rodríguez, 2002).</w:t>
      </w:r>
      <w:r w:rsidR="00562876" w:rsidRPr="00D268FF">
        <w:t xml:space="preserve"> </w:t>
      </w:r>
    </w:p>
    <w:p w14:paraId="099BA726" w14:textId="53090322" w:rsidR="00886ECA" w:rsidRDefault="00886ECA" w:rsidP="00D13E23">
      <w:pPr>
        <w:spacing w:after="0" w:line="360" w:lineRule="auto"/>
        <w:ind w:left="153" w:right="79" w:hanging="11"/>
        <w:jc w:val="both"/>
        <w:rPr>
          <w:rFonts w:ascii="Arial" w:eastAsia="Arial" w:hAnsi="Arial" w:cs="Arial"/>
          <w:sz w:val="24"/>
          <w:szCs w:val="24"/>
          <w:lang w:val="es-MX"/>
        </w:rPr>
      </w:pPr>
    </w:p>
    <w:p w14:paraId="1BCA0586" w14:textId="304294D0" w:rsidR="00E34035" w:rsidRDefault="00E34035" w:rsidP="00D13E23">
      <w:pPr>
        <w:spacing w:after="0" w:line="360" w:lineRule="auto"/>
        <w:ind w:left="153" w:right="79" w:hanging="11"/>
        <w:jc w:val="both"/>
        <w:rPr>
          <w:rFonts w:ascii="Arial" w:eastAsia="Arial" w:hAnsi="Arial" w:cs="Arial"/>
          <w:sz w:val="24"/>
          <w:szCs w:val="24"/>
          <w:lang w:val="es-MX"/>
        </w:rPr>
      </w:pPr>
    </w:p>
    <w:p w14:paraId="0553ACB5" w14:textId="77777777" w:rsidR="00E34035" w:rsidRDefault="00E34035" w:rsidP="00D13E23">
      <w:pPr>
        <w:spacing w:after="0" w:line="360" w:lineRule="auto"/>
        <w:ind w:left="153" w:right="79" w:hanging="11"/>
        <w:jc w:val="both"/>
        <w:rPr>
          <w:rFonts w:ascii="Arial" w:eastAsia="Arial" w:hAnsi="Arial" w:cs="Arial"/>
          <w:sz w:val="24"/>
          <w:szCs w:val="24"/>
          <w:lang w:val="es-MX"/>
        </w:rPr>
      </w:pPr>
    </w:p>
    <w:p w14:paraId="35C83AD0" w14:textId="3FCF1BFB" w:rsidR="00F56D2C" w:rsidRPr="00193AF0" w:rsidRDefault="00F56D2C" w:rsidP="00D13E23">
      <w:pPr>
        <w:pStyle w:val="Prrafodelista"/>
        <w:numPr>
          <w:ilvl w:val="0"/>
          <w:numId w:val="2"/>
        </w:numPr>
        <w:spacing w:after="0" w:line="360" w:lineRule="auto"/>
        <w:ind w:left="153" w:right="79" w:hanging="11"/>
        <w:jc w:val="both"/>
        <w:rPr>
          <w:rFonts w:ascii="Arial" w:eastAsia="Arial" w:hAnsi="Arial" w:cs="Arial"/>
          <w:i/>
          <w:iCs/>
          <w:sz w:val="24"/>
          <w:szCs w:val="24"/>
        </w:rPr>
      </w:pPr>
      <w:r w:rsidRPr="00193AF0">
        <w:rPr>
          <w:rFonts w:ascii="Arial" w:eastAsia="Arial" w:hAnsi="Arial" w:cs="Arial"/>
          <w:i/>
          <w:iCs/>
          <w:sz w:val="24"/>
          <w:szCs w:val="24"/>
        </w:rPr>
        <w:t>Modelos de Diagnóstico Cognitivo</w:t>
      </w:r>
    </w:p>
    <w:p w14:paraId="0EF82C71" w14:textId="77777777" w:rsidR="00F56D2C" w:rsidRDefault="00F56D2C" w:rsidP="00D13E23">
      <w:pPr>
        <w:spacing w:after="0" w:line="360" w:lineRule="auto"/>
        <w:ind w:left="153" w:right="79" w:hanging="11"/>
        <w:jc w:val="both"/>
        <w:rPr>
          <w:rFonts w:ascii="Arial" w:eastAsia="Arial" w:hAnsi="Arial" w:cs="Arial"/>
          <w:sz w:val="24"/>
          <w:szCs w:val="24"/>
        </w:rPr>
      </w:pPr>
    </w:p>
    <w:p w14:paraId="1B34346A" w14:textId="230D8054" w:rsidR="00E77948" w:rsidRDefault="00F56D2C" w:rsidP="00D13E23">
      <w:pPr>
        <w:pBdr>
          <w:top w:val="nil"/>
          <w:left w:val="nil"/>
          <w:bottom w:val="nil"/>
          <w:right w:val="nil"/>
          <w:between w:val="nil"/>
        </w:pBdr>
        <w:spacing w:line="360" w:lineRule="auto"/>
        <w:ind w:left="153" w:hanging="11"/>
        <w:jc w:val="both"/>
        <w:rPr>
          <w:rFonts w:ascii="Arial" w:hAnsi="Arial" w:cs="Arial"/>
          <w:sz w:val="24"/>
          <w:szCs w:val="24"/>
          <w:shd w:val="clear" w:color="auto" w:fill="FFFFFF"/>
          <w:lang w:val="es-MX"/>
        </w:rPr>
      </w:pPr>
      <w:r w:rsidRPr="00F56D2C">
        <w:rPr>
          <w:rFonts w:ascii="Arial" w:eastAsia="Arial" w:hAnsi="Arial" w:cs="Arial"/>
          <w:sz w:val="24"/>
          <w:szCs w:val="24"/>
          <w:lang w:val="es-MX"/>
        </w:rPr>
        <w:t>La primera propuesta metodológica se desarrolla en el marco de los Modelos de Diagnóstico Cognitivo</w:t>
      </w:r>
      <w:r w:rsidR="00C704B2">
        <w:rPr>
          <w:rFonts w:ascii="Arial" w:eastAsia="Arial" w:hAnsi="Arial" w:cs="Arial"/>
          <w:sz w:val="24"/>
          <w:szCs w:val="24"/>
          <w:lang w:val="es-MX"/>
        </w:rPr>
        <w:t>, que constituyen una familia de modelos</w:t>
      </w:r>
      <w:r w:rsidR="007877C4">
        <w:rPr>
          <w:rFonts w:ascii="Arial" w:eastAsia="Arial" w:hAnsi="Arial" w:cs="Arial"/>
          <w:sz w:val="24"/>
          <w:szCs w:val="24"/>
          <w:lang w:val="es-MX"/>
        </w:rPr>
        <w:t xml:space="preserve"> estadísticos</w:t>
      </w:r>
      <w:r w:rsidR="00C704B2">
        <w:rPr>
          <w:rFonts w:ascii="Arial" w:eastAsia="Arial" w:hAnsi="Arial" w:cs="Arial"/>
          <w:sz w:val="24"/>
          <w:szCs w:val="24"/>
          <w:lang w:val="es-MX"/>
        </w:rPr>
        <w:t xml:space="preserve"> que</w:t>
      </w:r>
      <w:r w:rsidR="00C704B2" w:rsidRPr="00C704B2">
        <w:rPr>
          <w:rFonts w:ascii="Arial" w:eastAsia="Arial" w:hAnsi="Arial" w:cs="Arial"/>
          <w:sz w:val="24"/>
          <w:szCs w:val="24"/>
          <w:lang w:val="es-MX"/>
        </w:rPr>
        <w:t xml:space="preserve"> p</w:t>
      </w:r>
      <w:r w:rsidR="00C704B2">
        <w:rPr>
          <w:rFonts w:ascii="Arial" w:eastAsia="Arial" w:hAnsi="Arial" w:cs="Arial"/>
          <w:sz w:val="24"/>
          <w:szCs w:val="24"/>
          <w:lang w:val="es-MX"/>
        </w:rPr>
        <w:t xml:space="preserve">ermiten </w:t>
      </w:r>
      <w:r w:rsidR="007877C4">
        <w:rPr>
          <w:rFonts w:ascii="Arial" w:eastAsia="Arial" w:hAnsi="Arial" w:cs="Arial"/>
          <w:sz w:val="24"/>
          <w:szCs w:val="24"/>
          <w:lang w:val="es-MX"/>
        </w:rPr>
        <w:t>la extracción de</w:t>
      </w:r>
      <w:r w:rsidR="00C704B2" w:rsidRPr="00C704B2">
        <w:rPr>
          <w:rFonts w:ascii="Arial" w:eastAsia="Arial" w:hAnsi="Arial" w:cs="Arial"/>
          <w:sz w:val="24"/>
          <w:szCs w:val="24"/>
          <w:lang w:val="es-MX"/>
        </w:rPr>
        <w:t xml:space="preserve"> </w:t>
      </w:r>
      <w:r w:rsidR="00C704B2">
        <w:rPr>
          <w:rFonts w:ascii="Arial" w:eastAsia="Arial" w:hAnsi="Arial" w:cs="Arial"/>
          <w:sz w:val="24"/>
          <w:szCs w:val="24"/>
          <w:lang w:val="es-MX"/>
        </w:rPr>
        <w:t xml:space="preserve">un </w:t>
      </w:r>
      <w:r w:rsidR="00C704B2" w:rsidRPr="00C704B2">
        <w:rPr>
          <w:rFonts w:ascii="Arial" w:eastAsia="Arial" w:hAnsi="Arial" w:cs="Arial"/>
          <w:sz w:val="24"/>
          <w:szCs w:val="24"/>
          <w:lang w:val="es-MX"/>
        </w:rPr>
        <w:t>diagnóstico detallad</w:t>
      </w:r>
      <w:r w:rsidR="00C704B2">
        <w:rPr>
          <w:rFonts w:ascii="Arial" w:eastAsia="Arial" w:hAnsi="Arial" w:cs="Arial"/>
          <w:sz w:val="24"/>
          <w:szCs w:val="24"/>
          <w:lang w:val="es-MX"/>
        </w:rPr>
        <w:t>o</w:t>
      </w:r>
      <w:r w:rsidR="00C704B2" w:rsidRPr="00C704B2">
        <w:rPr>
          <w:rFonts w:ascii="Arial" w:eastAsia="Arial" w:hAnsi="Arial" w:cs="Arial"/>
          <w:sz w:val="24"/>
          <w:szCs w:val="24"/>
          <w:lang w:val="es-MX"/>
        </w:rPr>
        <w:t xml:space="preserve"> sobre el grado de dominio</w:t>
      </w:r>
      <w:r w:rsidR="00C704B2">
        <w:rPr>
          <w:rFonts w:ascii="Arial" w:eastAsia="Arial" w:hAnsi="Arial" w:cs="Arial"/>
          <w:sz w:val="24"/>
          <w:szCs w:val="24"/>
          <w:lang w:val="es-MX"/>
        </w:rPr>
        <w:t xml:space="preserve"> que </w:t>
      </w:r>
      <w:r w:rsidR="007877C4">
        <w:rPr>
          <w:rFonts w:ascii="Arial" w:eastAsia="Arial" w:hAnsi="Arial" w:cs="Arial"/>
          <w:sz w:val="24"/>
          <w:szCs w:val="24"/>
          <w:lang w:val="es-MX"/>
        </w:rPr>
        <w:t>presenta cada sustentante</w:t>
      </w:r>
      <w:r w:rsidR="00C704B2">
        <w:rPr>
          <w:rFonts w:ascii="Arial" w:eastAsia="Arial" w:hAnsi="Arial" w:cs="Arial"/>
          <w:sz w:val="24"/>
          <w:szCs w:val="24"/>
          <w:lang w:val="es-MX"/>
        </w:rPr>
        <w:t xml:space="preserve"> a lo largo de las</w:t>
      </w:r>
      <w:r w:rsidR="00C704B2" w:rsidRPr="00C704B2">
        <w:rPr>
          <w:rFonts w:ascii="Arial" w:eastAsia="Arial" w:hAnsi="Arial" w:cs="Arial"/>
          <w:sz w:val="24"/>
          <w:szCs w:val="24"/>
          <w:lang w:val="es-MX"/>
        </w:rPr>
        <w:t xml:space="preserve"> </w:t>
      </w:r>
      <w:r w:rsidR="00176A8B">
        <w:rPr>
          <w:rFonts w:ascii="Arial" w:eastAsia="Arial" w:hAnsi="Arial" w:cs="Arial"/>
          <w:sz w:val="24"/>
          <w:szCs w:val="24"/>
          <w:lang w:val="es-MX"/>
        </w:rPr>
        <w:lastRenderedPageBreak/>
        <w:t>llamadas “operaciones cognitivas” (en este caso</w:t>
      </w:r>
      <w:r w:rsidR="00C704B2" w:rsidRPr="00C704B2">
        <w:rPr>
          <w:rFonts w:ascii="Arial" w:eastAsia="Arial" w:hAnsi="Arial" w:cs="Arial"/>
          <w:sz w:val="24"/>
          <w:szCs w:val="24"/>
          <w:lang w:val="es-MX"/>
        </w:rPr>
        <w:t xml:space="preserve"> habilidades</w:t>
      </w:r>
      <w:r w:rsidR="00E77948">
        <w:rPr>
          <w:rFonts w:ascii="Arial" w:eastAsia="Arial" w:hAnsi="Arial" w:cs="Arial"/>
          <w:sz w:val="24"/>
          <w:szCs w:val="24"/>
          <w:lang w:val="es-MX"/>
        </w:rPr>
        <w:t xml:space="preserve">, conocimientos y </w:t>
      </w:r>
      <w:r w:rsidR="00176A8B">
        <w:rPr>
          <w:rFonts w:ascii="Arial" w:eastAsia="Arial" w:hAnsi="Arial" w:cs="Arial"/>
          <w:sz w:val="24"/>
          <w:szCs w:val="24"/>
          <w:lang w:val="es-MX"/>
        </w:rPr>
        <w:t>aptitudes),</w:t>
      </w:r>
      <w:r w:rsidR="00E77948">
        <w:rPr>
          <w:rFonts w:ascii="Arial" w:eastAsia="Arial" w:hAnsi="Arial" w:cs="Arial"/>
          <w:sz w:val="24"/>
          <w:szCs w:val="24"/>
          <w:lang w:val="es-MX"/>
        </w:rPr>
        <w:t xml:space="preserve"> </w:t>
      </w:r>
      <w:r w:rsidR="00C704B2">
        <w:rPr>
          <w:rFonts w:ascii="Arial" w:eastAsia="Arial" w:hAnsi="Arial" w:cs="Arial"/>
          <w:sz w:val="24"/>
          <w:szCs w:val="24"/>
          <w:lang w:val="es-MX"/>
        </w:rPr>
        <w:t>requerid</w:t>
      </w:r>
      <w:r w:rsidR="00176A8B">
        <w:rPr>
          <w:rFonts w:ascii="Arial" w:eastAsia="Arial" w:hAnsi="Arial" w:cs="Arial"/>
          <w:sz w:val="24"/>
          <w:szCs w:val="24"/>
          <w:lang w:val="es-MX"/>
        </w:rPr>
        <w:t>a</w:t>
      </w:r>
      <w:r w:rsidR="00C704B2">
        <w:rPr>
          <w:rFonts w:ascii="Arial" w:eastAsia="Arial" w:hAnsi="Arial" w:cs="Arial"/>
          <w:sz w:val="24"/>
          <w:szCs w:val="24"/>
          <w:lang w:val="es-MX"/>
        </w:rPr>
        <w:t xml:space="preserve">s para resolver </w:t>
      </w:r>
      <w:r w:rsidR="007877C4">
        <w:rPr>
          <w:rFonts w:ascii="Arial" w:eastAsia="Arial" w:hAnsi="Arial" w:cs="Arial"/>
          <w:sz w:val="24"/>
          <w:szCs w:val="24"/>
          <w:lang w:val="es-MX"/>
        </w:rPr>
        <w:t>el conjunto</w:t>
      </w:r>
      <w:r w:rsidR="00C704B2">
        <w:rPr>
          <w:rFonts w:ascii="Arial" w:eastAsia="Arial" w:hAnsi="Arial" w:cs="Arial"/>
          <w:sz w:val="24"/>
          <w:szCs w:val="24"/>
          <w:lang w:val="es-MX"/>
        </w:rPr>
        <w:t xml:space="preserve"> de ítems que componen un instrumento</w:t>
      </w:r>
      <w:r w:rsidR="00C704B2" w:rsidRPr="00C704B2">
        <w:rPr>
          <w:rFonts w:ascii="Arial" w:eastAsia="Arial" w:hAnsi="Arial" w:cs="Arial"/>
          <w:sz w:val="24"/>
          <w:szCs w:val="24"/>
          <w:lang w:val="es-MX"/>
        </w:rPr>
        <w:t xml:space="preserve"> (Lee y </w:t>
      </w:r>
      <w:proofErr w:type="spellStart"/>
      <w:r w:rsidR="00C704B2" w:rsidRPr="00C704B2">
        <w:rPr>
          <w:rFonts w:ascii="Arial" w:eastAsia="Arial" w:hAnsi="Arial" w:cs="Arial"/>
          <w:sz w:val="24"/>
          <w:szCs w:val="24"/>
          <w:lang w:val="es-MX"/>
        </w:rPr>
        <w:t>Sawaki</w:t>
      </w:r>
      <w:proofErr w:type="spellEnd"/>
      <w:r w:rsidR="00C704B2" w:rsidRPr="00C704B2">
        <w:rPr>
          <w:rFonts w:ascii="Arial" w:eastAsia="Arial" w:hAnsi="Arial" w:cs="Arial"/>
          <w:sz w:val="24"/>
          <w:szCs w:val="24"/>
          <w:lang w:val="es-MX"/>
        </w:rPr>
        <w:t xml:space="preserve">, 2009). </w:t>
      </w:r>
      <w:r w:rsidR="000D052B">
        <w:rPr>
          <w:rFonts w:ascii="Arial" w:eastAsia="Arial" w:hAnsi="Arial" w:cs="Arial"/>
          <w:sz w:val="24"/>
          <w:szCs w:val="24"/>
          <w:lang w:val="es-MX"/>
        </w:rPr>
        <w:t>Este enfoque metodológico promueve</w:t>
      </w:r>
      <w:r w:rsidR="00C704B2" w:rsidRPr="00C704B2">
        <w:rPr>
          <w:rFonts w:ascii="Arial" w:eastAsia="Arial" w:hAnsi="Arial" w:cs="Arial"/>
          <w:sz w:val="24"/>
          <w:szCs w:val="24"/>
          <w:lang w:val="es-MX"/>
        </w:rPr>
        <w:t xml:space="preserve"> la medición de estructuras específicas de conocimiento y habilidades de procesamiento</w:t>
      </w:r>
      <w:r w:rsidR="000D052B">
        <w:rPr>
          <w:rFonts w:ascii="Arial" w:eastAsia="Arial" w:hAnsi="Arial" w:cs="Arial"/>
          <w:sz w:val="24"/>
          <w:szCs w:val="24"/>
          <w:lang w:val="es-MX"/>
        </w:rPr>
        <w:t>, a fin de poder</w:t>
      </w:r>
      <w:r w:rsidR="00C704B2" w:rsidRPr="00C704B2">
        <w:rPr>
          <w:rFonts w:ascii="Arial" w:eastAsia="Arial" w:hAnsi="Arial" w:cs="Arial"/>
          <w:sz w:val="24"/>
          <w:szCs w:val="24"/>
          <w:lang w:val="es-MX"/>
        </w:rPr>
        <w:t xml:space="preserve"> brindar </w:t>
      </w:r>
      <w:r w:rsidR="000D052B">
        <w:rPr>
          <w:rFonts w:ascii="Arial" w:eastAsia="Arial" w:hAnsi="Arial" w:cs="Arial"/>
          <w:sz w:val="24"/>
          <w:szCs w:val="24"/>
          <w:lang w:val="es-MX"/>
        </w:rPr>
        <w:t>a los sustentantes retroalimentación detallada</w:t>
      </w:r>
      <w:r w:rsidR="00C704B2" w:rsidRPr="00C704B2">
        <w:rPr>
          <w:rFonts w:ascii="Arial" w:eastAsia="Arial" w:hAnsi="Arial" w:cs="Arial"/>
          <w:sz w:val="24"/>
          <w:szCs w:val="24"/>
          <w:lang w:val="es-MX"/>
        </w:rPr>
        <w:t xml:space="preserve"> s</w:t>
      </w:r>
      <w:r w:rsidR="000D052B">
        <w:rPr>
          <w:rFonts w:ascii="Arial" w:eastAsia="Arial" w:hAnsi="Arial" w:cs="Arial"/>
          <w:sz w:val="24"/>
          <w:szCs w:val="24"/>
          <w:lang w:val="es-MX"/>
        </w:rPr>
        <w:t>o</w:t>
      </w:r>
      <w:r w:rsidR="00C704B2" w:rsidRPr="00C704B2">
        <w:rPr>
          <w:rFonts w:ascii="Arial" w:eastAsia="Arial" w:hAnsi="Arial" w:cs="Arial"/>
          <w:sz w:val="24"/>
          <w:szCs w:val="24"/>
          <w:lang w:val="es-MX"/>
        </w:rPr>
        <w:t>bre sus fortalezas y áreas de</w:t>
      </w:r>
      <w:r w:rsidR="000D052B">
        <w:rPr>
          <w:rFonts w:ascii="Arial" w:eastAsia="Arial" w:hAnsi="Arial" w:cs="Arial"/>
          <w:sz w:val="24"/>
          <w:szCs w:val="24"/>
          <w:lang w:val="es-MX"/>
        </w:rPr>
        <w:t xml:space="preserve"> mejora específicas</w:t>
      </w:r>
      <w:r w:rsidR="00E77948">
        <w:rPr>
          <w:rFonts w:ascii="Arial" w:eastAsia="Arial" w:hAnsi="Arial" w:cs="Arial"/>
          <w:sz w:val="24"/>
          <w:szCs w:val="24"/>
          <w:lang w:val="es-MX"/>
        </w:rPr>
        <w:t xml:space="preserve">, permitiendo </w:t>
      </w:r>
      <w:r w:rsidR="00243771" w:rsidRPr="00243771">
        <w:rPr>
          <w:rFonts w:ascii="Arial" w:hAnsi="Arial" w:cs="Arial"/>
          <w:sz w:val="24"/>
          <w:szCs w:val="24"/>
          <w:shd w:val="clear" w:color="auto" w:fill="FFFFFF"/>
          <w:lang w:val="es-MX"/>
        </w:rPr>
        <w:t xml:space="preserve">así el trazo de perfiles </w:t>
      </w:r>
      <w:r w:rsidR="00E77948">
        <w:rPr>
          <w:rFonts w:ascii="Arial" w:hAnsi="Arial" w:cs="Arial"/>
          <w:sz w:val="24"/>
          <w:szCs w:val="24"/>
          <w:shd w:val="clear" w:color="auto" w:fill="FFFFFF"/>
          <w:lang w:val="es-MX"/>
        </w:rPr>
        <w:t xml:space="preserve">individualizados </w:t>
      </w:r>
      <w:r w:rsidR="00243771" w:rsidRPr="00243771">
        <w:rPr>
          <w:rFonts w:ascii="Arial" w:hAnsi="Arial" w:cs="Arial"/>
          <w:sz w:val="24"/>
          <w:szCs w:val="24"/>
          <w:shd w:val="clear" w:color="auto" w:fill="FFFFFF"/>
          <w:lang w:val="es-MX"/>
        </w:rPr>
        <w:t xml:space="preserve">que orienten </w:t>
      </w:r>
      <w:r w:rsidR="00E77948">
        <w:rPr>
          <w:rFonts w:ascii="Arial" w:hAnsi="Arial" w:cs="Arial"/>
          <w:sz w:val="24"/>
          <w:szCs w:val="24"/>
          <w:shd w:val="clear" w:color="auto" w:fill="FFFFFF"/>
          <w:lang w:val="es-MX"/>
        </w:rPr>
        <w:t>la toma de decisiones informada para la formación continua</w:t>
      </w:r>
      <w:r w:rsidR="00243771" w:rsidRPr="00243771">
        <w:rPr>
          <w:rFonts w:ascii="Arial" w:hAnsi="Arial" w:cs="Arial"/>
          <w:sz w:val="24"/>
          <w:szCs w:val="24"/>
          <w:shd w:val="clear" w:color="auto" w:fill="FFFFFF"/>
          <w:lang w:val="es-MX"/>
        </w:rPr>
        <w:t xml:space="preserve">. </w:t>
      </w:r>
    </w:p>
    <w:p w14:paraId="73EE6356" w14:textId="6533D396" w:rsidR="00923AC7" w:rsidRDefault="00E8104F" w:rsidP="00D13E23">
      <w:pPr>
        <w:pBdr>
          <w:top w:val="nil"/>
          <w:left w:val="nil"/>
          <w:bottom w:val="nil"/>
          <w:right w:val="nil"/>
          <w:between w:val="nil"/>
        </w:pBdr>
        <w:spacing w:line="360" w:lineRule="auto"/>
        <w:ind w:left="153" w:hanging="11"/>
        <w:jc w:val="both"/>
        <w:rPr>
          <w:rFonts w:ascii="Arial" w:eastAsia="Arial" w:hAnsi="Arial" w:cs="Arial"/>
          <w:sz w:val="24"/>
          <w:szCs w:val="24"/>
          <w:lang w:val="es-MX"/>
        </w:rPr>
      </w:pPr>
      <w:r>
        <w:rPr>
          <w:rFonts w:ascii="Arial" w:eastAsia="Arial" w:hAnsi="Arial" w:cs="Arial"/>
          <w:sz w:val="24"/>
          <w:szCs w:val="24"/>
          <w:lang w:val="es-MX"/>
        </w:rPr>
        <w:t xml:space="preserve">Los MDC </w:t>
      </w:r>
      <w:r w:rsidRPr="00C704B2">
        <w:rPr>
          <w:rFonts w:ascii="Arial" w:eastAsia="Arial" w:hAnsi="Arial" w:cs="Arial"/>
          <w:sz w:val="24"/>
          <w:szCs w:val="24"/>
          <w:lang w:val="es-MX"/>
        </w:rPr>
        <w:t xml:space="preserve">tienen su origen y pueden ser expresados como una variación del </w:t>
      </w:r>
      <w:r>
        <w:rPr>
          <w:rFonts w:ascii="Arial" w:eastAsia="Arial" w:hAnsi="Arial" w:cs="Arial"/>
          <w:sz w:val="24"/>
          <w:szCs w:val="24"/>
          <w:lang w:val="es-MX"/>
        </w:rPr>
        <w:t>M</w:t>
      </w:r>
      <w:r w:rsidRPr="00C704B2">
        <w:rPr>
          <w:rFonts w:ascii="Arial" w:eastAsia="Arial" w:hAnsi="Arial" w:cs="Arial"/>
          <w:sz w:val="24"/>
          <w:szCs w:val="24"/>
          <w:lang w:val="es-MX"/>
        </w:rPr>
        <w:t>odelo general de clases latentes (</w:t>
      </w:r>
      <w:proofErr w:type="spellStart"/>
      <w:r w:rsidRPr="00C704B2">
        <w:rPr>
          <w:rFonts w:ascii="Arial" w:eastAsia="Arial" w:hAnsi="Arial" w:cs="Arial"/>
          <w:sz w:val="24"/>
          <w:szCs w:val="24"/>
          <w:lang w:val="es-MX"/>
        </w:rPr>
        <w:t>Templin</w:t>
      </w:r>
      <w:proofErr w:type="spellEnd"/>
      <w:r w:rsidRPr="00C704B2">
        <w:rPr>
          <w:rFonts w:ascii="Arial" w:eastAsia="Arial" w:hAnsi="Arial" w:cs="Arial"/>
          <w:sz w:val="24"/>
          <w:szCs w:val="24"/>
          <w:lang w:val="es-MX"/>
        </w:rPr>
        <w:t xml:space="preserve"> y </w:t>
      </w:r>
      <w:proofErr w:type="spellStart"/>
      <w:r w:rsidRPr="00C704B2">
        <w:rPr>
          <w:rFonts w:ascii="Arial" w:eastAsia="Arial" w:hAnsi="Arial" w:cs="Arial"/>
          <w:sz w:val="24"/>
          <w:szCs w:val="24"/>
          <w:lang w:val="es-MX"/>
        </w:rPr>
        <w:t>Henson</w:t>
      </w:r>
      <w:proofErr w:type="spellEnd"/>
      <w:r w:rsidRPr="00C704B2">
        <w:rPr>
          <w:rFonts w:ascii="Arial" w:eastAsia="Arial" w:hAnsi="Arial" w:cs="Arial"/>
          <w:sz w:val="24"/>
          <w:szCs w:val="24"/>
          <w:lang w:val="es-MX"/>
        </w:rPr>
        <w:t xml:space="preserve">, 2006; </w:t>
      </w:r>
      <w:proofErr w:type="spellStart"/>
      <w:r w:rsidRPr="00C704B2">
        <w:rPr>
          <w:rFonts w:ascii="Arial" w:eastAsia="Arial" w:hAnsi="Arial" w:cs="Arial"/>
          <w:sz w:val="24"/>
          <w:szCs w:val="24"/>
          <w:lang w:val="es-MX"/>
        </w:rPr>
        <w:t>von</w:t>
      </w:r>
      <w:proofErr w:type="spellEnd"/>
      <w:r w:rsidRPr="00C704B2">
        <w:rPr>
          <w:rFonts w:ascii="Arial" w:eastAsia="Arial" w:hAnsi="Arial" w:cs="Arial"/>
          <w:sz w:val="24"/>
          <w:szCs w:val="24"/>
          <w:lang w:val="es-MX"/>
        </w:rPr>
        <w:t xml:space="preserve"> </w:t>
      </w:r>
      <w:proofErr w:type="spellStart"/>
      <w:r w:rsidRPr="00C704B2">
        <w:rPr>
          <w:rFonts w:ascii="Arial" w:eastAsia="Arial" w:hAnsi="Arial" w:cs="Arial"/>
          <w:sz w:val="24"/>
          <w:szCs w:val="24"/>
          <w:lang w:val="es-MX"/>
        </w:rPr>
        <w:t>Davier</w:t>
      </w:r>
      <w:proofErr w:type="spellEnd"/>
      <w:r w:rsidRPr="00C704B2">
        <w:rPr>
          <w:rFonts w:ascii="Arial" w:eastAsia="Arial" w:hAnsi="Arial" w:cs="Arial"/>
          <w:sz w:val="24"/>
          <w:szCs w:val="24"/>
          <w:lang w:val="es-MX"/>
        </w:rPr>
        <w:t>, 2009)</w:t>
      </w:r>
      <w:r>
        <w:rPr>
          <w:rFonts w:ascii="Arial" w:eastAsia="Arial" w:hAnsi="Arial" w:cs="Arial"/>
          <w:sz w:val="24"/>
          <w:szCs w:val="24"/>
          <w:lang w:val="es-MX"/>
        </w:rPr>
        <w:t xml:space="preserve">, siendo identificados en la literatura como </w:t>
      </w:r>
      <w:r w:rsidRPr="00C704B2">
        <w:rPr>
          <w:rFonts w:ascii="Arial" w:eastAsia="Arial" w:hAnsi="Arial" w:cs="Arial"/>
          <w:sz w:val="24"/>
          <w:szCs w:val="24"/>
          <w:lang w:val="es-MX"/>
        </w:rPr>
        <w:t xml:space="preserve">Modelos de variables latentes multidimensionales confirmatorias y probabilísticas con una estructura factorial simple o compleja (Rupp y </w:t>
      </w:r>
      <w:proofErr w:type="spellStart"/>
      <w:r w:rsidRPr="00C704B2">
        <w:rPr>
          <w:rFonts w:ascii="Arial" w:eastAsia="Arial" w:hAnsi="Arial" w:cs="Arial"/>
          <w:sz w:val="24"/>
          <w:szCs w:val="24"/>
          <w:lang w:val="es-MX"/>
        </w:rPr>
        <w:t>Templin</w:t>
      </w:r>
      <w:proofErr w:type="spellEnd"/>
      <w:r w:rsidRPr="00C704B2">
        <w:rPr>
          <w:rFonts w:ascii="Arial" w:eastAsia="Arial" w:hAnsi="Arial" w:cs="Arial"/>
          <w:sz w:val="24"/>
          <w:szCs w:val="24"/>
          <w:lang w:val="es-MX"/>
        </w:rPr>
        <w:t>, 2008).</w:t>
      </w:r>
      <w:r w:rsidR="00923AC7">
        <w:rPr>
          <w:rFonts w:ascii="Arial" w:eastAsia="Arial" w:hAnsi="Arial" w:cs="Arial"/>
          <w:sz w:val="24"/>
          <w:szCs w:val="24"/>
          <w:lang w:val="es-MX"/>
        </w:rPr>
        <w:t xml:space="preserve"> </w:t>
      </w:r>
      <w:r w:rsidR="00923AC7" w:rsidRPr="00C704B2">
        <w:rPr>
          <w:rFonts w:ascii="Arial" w:eastAsia="Arial" w:hAnsi="Arial" w:cs="Arial"/>
          <w:sz w:val="24"/>
          <w:szCs w:val="24"/>
          <w:lang w:val="es-MX"/>
        </w:rPr>
        <w:t xml:space="preserve">Son modelos probabilísticos en el sentido de que cada </w:t>
      </w:r>
      <w:r w:rsidR="000F7D64">
        <w:rPr>
          <w:rFonts w:ascii="Arial" w:eastAsia="Arial" w:hAnsi="Arial" w:cs="Arial"/>
          <w:sz w:val="24"/>
          <w:szCs w:val="24"/>
          <w:lang w:val="es-MX"/>
        </w:rPr>
        <w:t xml:space="preserve">define el dominio que cada sustentante presenta a lo largo de las distintas habilidades o conocimientos evaluados como una probabilidad, </w:t>
      </w:r>
      <w:r w:rsidR="00923AC7" w:rsidRPr="00C704B2">
        <w:rPr>
          <w:rFonts w:ascii="Arial" w:eastAsia="Arial" w:hAnsi="Arial" w:cs="Arial"/>
          <w:sz w:val="24"/>
          <w:szCs w:val="24"/>
          <w:lang w:val="es-MX"/>
        </w:rPr>
        <w:t xml:space="preserve">(Lee y </w:t>
      </w:r>
      <w:proofErr w:type="spellStart"/>
      <w:r w:rsidR="00923AC7" w:rsidRPr="00C704B2">
        <w:rPr>
          <w:rFonts w:ascii="Arial" w:eastAsia="Arial" w:hAnsi="Arial" w:cs="Arial"/>
          <w:sz w:val="24"/>
          <w:szCs w:val="24"/>
          <w:lang w:val="es-MX"/>
        </w:rPr>
        <w:t>Sawaki</w:t>
      </w:r>
      <w:proofErr w:type="spellEnd"/>
      <w:r w:rsidR="00923AC7" w:rsidRPr="00C704B2">
        <w:rPr>
          <w:rFonts w:ascii="Arial" w:eastAsia="Arial" w:hAnsi="Arial" w:cs="Arial"/>
          <w:sz w:val="24"/>
          <w:szCs w:val="24"/>
          <w:lang w:val="es-MX"/>
        </w:rPr>
        <w:t>, 2009).</w:t>
      </w:r>
    </w:p>
    <w:p w14:paraId="79E96CF4" w14:textId="10490E11" w:rsidR="00243771" w:rsidRDefault="00E8104F" w:rsidP="00D13E23">
      <w:pPr>
        <w:pBdr>
          <w:top w:val="nil"/>
          <w:left w:val="nil"/>
          <w:bottom w:val="nil"/>
          <w:right w:val="nil"/>
          <w:between w:val="nil"/>
        </w:pBdr>
        <w:spacing w:line="360" w:lineRule="auto"/>
        <w:ind w:left="153" w:hanging="11"/>
        <w:jc w:val="both"/>
        <w:rPr>
          <w:rFonts w:ascii="Arial" w:hAnsi="Arial" w:cs="Arial"/>
          <w:sz w:val="24"/>
          <w:szCs w:val="24"/>
          <w:lang w:val="es-MX"/>
        </w:rPr>
      </w:pPr>
      <w:r>
        <w:rPr>
          <w:rFonts w:ascii="Arial" w:hAnsi="Arial" w:cs="Arial"/>
          <w:sz w:val="24"/>
          <w:szCs w:val="24"/>
          <w:shd w:val="clear" w:color="auto" w:fill="FFFFFF"/>
          <w:lang w:val="es-MX"/>
        </w:rPr>
        <w:t>Al permitir la medición granular de</w:t>
      </w:r>
      <w:r w:rsidR="00243771" w:rsidRPr="00243771">
        <w:rPr>
          <w:rFonts w:ascii="Arial" w:hAnsi="Arial" w:cs="Arial"/>
          <w:sz w:val="24"/>
          <w:szCs w:val="24"/>
          <w:lang w:val="es-MX"/>
        </w:rPr>
        <w:t xml:space="preserve"> </w:t>
      </w:r>
      <w:r>
        <w:rPr>
          <w:rFonts w:ascii="Arial" w:hAnsi="Arial" w:cs="Arial"/>
          <w:sz w:val="24"/>
          <w:szCs w:val="24"/>
          <w:lang w:val="es-MX"/>
        </w:rPr>
        <w:t>distintos</w:t>
      </w:r>
      <w:r w:rsidR="00243771" w:rsidRPr="00243771">
        <w:rPr>
          <w:rFonts w:ascii="Arial" w:hAnsi="Arial" w:cs="Arial"/>
          <w:sz w:val="24"/>
          <w:szCs w:val="24"/>
          <w:lang w:val="es-MX"/>
        </w:rPr>
        <w:t xml:space="preserve"> </w:t>
      </w:r>
      <w:r>
        <w:rPr>
          <w:rFonts w:ascii="Arial" w:hAnsi="Arial" w:cs="Arial"/>
          <w:sz w:val="24"/>
          <w:szCs w:val="24"/>
          <w:lang w:val="es-MX"/>
        </w:rPr>
        <w:t>elementos dentro d</w:t>
      </w:r>
      <w:r w:rsidR="00E77948">
        <w:rPr>
          <w:rFonts w:ascii="Arial" w:hAnsi="Arial" w:cs="Arial"/>
          <w:sz w:val="24"/>
          <w:szCs w:val="24"/>
          <w:lang w:val="es-MX"/>
        </w:rPr>
        <w:t>el objeto de estudio</w:t>
      </w:r>
      <w:r w:rsidR="00243771" w:rsidRPr="00243771">
        <w:rPr>
          <w:rFonts w:ascii="Arial" w:hAnsi="Arial" w:cs="Arial"/>
          <w:sz w:val="24"/>
          <w:szCs w:val="24"/>
          <w:lang w:val="es-MX"/>
        </w:rPr>
        <w:t>,</w:t>
      </w:r>
      <w:r>
        <w:rPr>
          <w:rFonts w:ascii="Arial" w:hAnsi="Arial" w:cs="Arial"/>
          <w:sz w:val="24"/>
          <w:szCs w:val="24"/>
          <w:lang w:val="es-MX"/>
        </w:rPr>
        <w:t xml:space="preserve"> los MDC </w:t>
      </w:r>
      <w:r w:rsidR="00243771" w:rsidRPr="00243771">
        <w:rPr>
          <w:rFonts w:ascii="Arial" w:hAnsi="Arial" w:cs="Arial"/>
          <w:sz w:val="24"/>
          <w:szCs w:val="24"/>
          <w:lang w:val="es-MX"/>
        </w:rPr>
        <w:t>abandona</w:t>
      </w:r>
      <w:r>
        <w:rPr>
          <w:rFonts w:ascii="Arial" w:hAnsi="Arial" w:cs="Arial"/>
          <w:sz w:val="24"/>
          <w:szCs w:val="24"/>
          <w:lang w:val="es-MX"/>
        </w:rPr>
        <w:t>n</w:t>
      </w:r>
      <w:r w:rsidR="00243771" w:rsidRPr="00243771">
        <w:rPr>
          <w:rFonts w:ascii="Arial" w:hAnsi="Arial" w:cs="Arial"/>
          <w:sz w:val="24"/>
          <w:szCs w:val="24"/>
          <w:lang w:val="es-MX"/>
        </w:rPr>
        <w:t xml:space="preserve"> la perspectiva unidimensional adoptada por la Teoría Clásica de los Test y</w:t>
      </w:r>
      <w:r>
        <w:rPr>
          <w:rFonts w:ascii="Arial" w:hAnsi="Arial" w:cs="Arial"/>
          <w:sz w:val="24"/>
          <w:szCs w:val="24"/>
          <w:lang w:val="es-MX"/>
        </w:rPr>
        <w:t xml:space="preserve"> por</w:t>
      </w:r>
      <w:r w:rsidR="00243771" w:rsidRPr="00243771">
        <w:rPr>
          <w:rFonts w:ascii="Arial" w:hAnsi="Arial" w:cs="Arial"/>
          <w:sz w:val="24"/>
          <w:szCs w:val="24"/>
          <w:lang w:val="es-MX"/>
        </w:rPr>
        <w:t xml:space="preserve"> la</w:t>
      </w:r>
      <w:r w:rsidR="00E77948">
        <w:rPr>
          <w:rFonts w:ascii="Arial" w:hAnsi="Arial" w:cs="Arial"/>
          <w:sz w:val="24"/>
          <w:szCs w:val="24"/>
          <w:lang w:val="es-MX"/>
        </w:rPr>
        <w:t xml:space="preserve"> mayoría de los modelos desarrollados bajo la</w:t>
      </w:r>
      <w:r w:rsidR="00243771" w:rsidRPr="00243771">
        <w:rPr>
          <w:rFonts w:ascii="Arial" w:hAnsi="Arial" w:cs="Arial"/>
          <w:sz w:val="24"/>
          <w:szCs w:val="24"/>
          <w:lang w:val="es-MX"/>
        </w:rPr>
        <w:t xml:space="preserve"> Teoría de Respuesta al Ítem, paradigmas predominantes </w:t>
      </w:r>
      <w:r>
        <w:rPr>
          <w:rFonts w:ascii="Arial" w:hAnsi="Arial" w:cs="Arial"/>
          <w:sz w:val="24"/>
          <w:szCs w:val="24"/>
          <w:lang w:val="es-MX"/>
        </w:rPr>
        <w:t>de la</w:t>
      </w:r>
      <w:r w:rsidR="00243771" w:rsidRPr="00243771">
        <w:rPr>
          <w:rFonts w:ascii="Arial" w:hAnsi="Arial" w:cs="Arial"/>
          <w:sz w:val="24"/>
          <w:szCs w:val="24"/>
          <w:lang w:val="es-MX"/>
        </w:rPr>
        <w:t xml:space="preserve"> Psicometría que </w:t>
      </w:r>
      <w:r w:rsidR="00E77948">
        <w:rPr>
          <w:rFonts w:ascii="Arial" w:hAnsi="Arial" w:cs="Arial"/>
          <w:sz w:val="24"/>
          <w:szCs w:val="24"/>
          <w:lang w:val="es-MX"/>
        </w:rPr>
        <w:t>suelen i</w:t>
      </w:r>
      <w:r w:rsidR="00243771" w:rsidRPr="00243771">
        <w:rPr>
          <w:rFonts w:ascii="Arial" w:hAnsi="Arial" w:cs="Arial"/>
          <w:sz w:val="24"/>
          <w:szCs w:val="24"/>
          <w:lang w:val="es-MX"/>
        </w:rPr>
        <w:t>nterpreta</w:t>
      </w:r>
      <w:r w:rsidR="00E77948">
        <w:rPr>
          <w:rFonts w:ascii="Arial" w:hAnsi="Arial" w:cs="Arial"/>
          <w:sz w:val="24"/>
          <w:szCs w:val="24"/>
          <w:lang w:val="es-MX"/>
        </w:rPr>
        <w:t>r</w:t>
      </w:r>
      <w:r w:rsidR="00243771" w:rsidRPr="00243771">
        <w:rPr>
          <w:rFonts w:ascii="Arial" w:hAnsi="Arial" w:cs="Arial"/>
          <w:sz w:val="24"/>
          <w:szCs w:val="24"/>
          <w:lang w:val="es-MX"/>
        </w:rPr>
        <w:t xml:space="preserve"> </w:t>
      </w:r>
      <w:r w:rsidR="00E77948">
        <w:rPr>
          <w:rFonts w:ascii="Arial" w:hAnsi="Arial" w:cs="Arial"/>
          <w:sz w:val="24"/>
          <w:szCs w:val="24"/>
          <w:lang w:val="es-MX"/>
        </w:rPr>
        <w:t>los resultados obtenidos en un instrumento</w:t>
      </w:r>
      <w:r w:rsidR="00243771" w:rsidRPr="00243771">
        <w:rPr>
          <w:rFonts w:ascii="Arial" w:hAnsi="Arial" w:cs="Arial"/>
          <w:sz w:val="24"/>
          <w:szCs w:val="24"/>
          <w:lang w:val="es-MX"/>
        </w:rPr>
        <w:t xml:space="preserve"> como reflejo de la posición que ocupan los </w:t>
      </w:r>
      <w:r w:rsidR="00E77948">
        <w:rPr>
          <w:rFonts w:ascii="Arial" w:hAnsi="Arial" w:cs="Arial"/>
          <w:sz w:val="24"/>
          <w:szCs w:val="24"/>
          <w:lang w:val="es-MX"/>
        </w:rPr>
        <w:t>sustentantes</w:t>
      </w:r>
      <w:r w:rsidR="00243771" w:rsidRPr="00243771">
        <w:rPr>
          <w:rFonts w:ascii="Arial" w:hAnsi="Arial" w:cs="Arial"/>
          <w:sz w:val="24"/>
          <w:szCs w:val="24"/>
          <w:lang w:val="es-MX"/>
        </w:rPr>
        <w:t xml:space="preserve"> a lo largo de un solo continuo que representa </w:t>
      </w:r>
      <w:r w:rsidR="00E77948">
        <w:rPr>
          <w:rFonts w:ascii="Arial" w:hAnsi="Arial" w:cs="Arial"/>
          <w:sz w:val="24"/>
          <w:szCs w:val="24"/>
          <w:lang w:val="es-MX"/>
        </w:rPr>
        <w:t>un</w:t>
      </w:r>
      <w:r w:rsidR="00243771" w:rsidRPr="00243771">
        <w:rPr>
          <w:rFonts w:ascii="Arial" w:hAnsi="Arial" w:cs="Arial"/>
          <w:sz w:val="24"/>
          <w:szCs w:val="24"/>
          <w:lang w:val="es-MX"/>
        </w:rPr>
        <w:t>a única variable o habilidad latente evaluada, (de la Torre, 2009)</w:t>
      </w:r>
      <w:r>
        <w:rPr>
          <w:rFonts w:ascii="Arial" w:hAnsi="Arial" w:cs="Arial"/>
          <w:sz w:val="24"/>
          <w:szCs w:val="24"/>
          <w:lang w:val="es-MX"/>
        </w:rPr>
        <w:t xml:space="preserve">. </w:t>
      </w:r>
      <w:r w:rsidR="008D6A7B">
        <w:rPr>
          <w:rFonts w:ascii="Arial" w:hAnsi="Arial" w:cs="Arial"/>
          <w:sz w:val="24"/>
          <w:szCs w:val="24"/>
          <w:lang w:val="es-MX"/>
        </w:rPr>
        <w:t>Por su parte, l</w:t>
      </w:r>
      <w:r>
        <w:rPr>
          <w:rFonts w:ascii="Arial" w:hAnsi="Arial" w:cs="Arial"/>
          <w:sz w:val="24"/>
          <w:szCs w:val="24"/>
          <w:lang w:val="es-MX"/>
        </w:rPr>
        <w:t>os MDC</w:t>
      </w:r>
      <w:r w:rsidR="00243771" w:rsidRPr="00243771">
        <w:rPr>
          <w:rFonts w:ascii="Arial" w:hAnsi="Arial" w:cs="Arial"/>
          <w:sz w:val="24"/>
          <w:szCs w:val="24"/>
          <w:lang w:val="es-MX"/>
        </w:rPr>
        <w:t xml:space="preserve"> </w:t>
      </w:r>
      <w:r w:rsidR="00E77948">
        <w:rPr>
          <w:rFonts w:ascii="Arial" w:hAnsi="Arial" w:cs="Arial"/>
          <w:sz w:val="24"/>
          <w:szCs w:val="24"/>
          <w:lang w:val="es-MX"/>
        </w:rPr>
        <w:t xml:space="preserve">desglosan </w:t>
      </w:r>
      <w:r>
        <w:rPr>
          <w:rFonts w:ascii="Arial" w:hAnsi="Arial" w:cs="Arial"/>
          <w:sz w:val="24"/>
          <w:szCs w:val="24"/>
          <w:lang w:val="es-MX"/>
        </w:rPr>
        <w:t>la interpretación</w:t>
      </w:r>
      <w:r w:rsidR="00E77948">
        <w:rPr>
          <w:rFonts w:ascii="Arial" w:hAnsi="Arial" w:cs="Arial"/>
          <w:sz w:val="24"/>
          <w:szCs w:val="24"/>
          <w:lang w:val="es-MX"/>
        </w:rPr>
        <w:t xml:space="preserve"> de los resultados </w:t>
      </w:r>
      <w:r w:rsidR="00243771" w:rsidRPr="00243771">
        <w:rPr>
          <w:rFonts w:ascii="Arial" w:hAnsi="Arial" w:cs="Arial"/>
          <w:sz w:val="24"/>
          <w:szCs w:val="24"/>
          <w:lang w:val="es-MX"/>
        </w:rPr>
        <w:t xml:space="preserve">a </w:t>
      </w:r>
      <w:r w:rsidR="008D6A7B">
        <w:rPr>
          <w:rFonts w:ascii="Arial" w:hAnsi="Arial" w:cs="Arial"/>
          <w:sz w:val="24"/>
          <w:szCs w:val="24"/>
          <w:lang w:val="es-MX"/>
        </w:rPr>
        <w:t>lo largo de las distintas</w:t>
      </w:r>
      <w:r>
        <w:rPr>
          <w:rFonts w:ascii="Arial" w:hAnsi="Arial" w:cs="Arial"/>
          <w:sz w:val="24"/>
          <w:szCs w:val="24"/>
          <w:lang w:val="es-MX"/>
        </w:rPr>
        <w:t xml:space="preserve"> habilidades</w:t>
      </w:r>
      <w:r w:rsidR="008D6A7B">
        <w:rPr>
          <w:rFonts w:ascii="Arial" w:hAnsi="Arial" w:cs="Arial"/>
          <w:sz w:val="24"/>
          <w:szCs w:val="24"/>
          <w:lang w:val="es-MX"/>
        </w:rPr>
        <w:t>,</w:t>
      </w:r>
      <w:r>
        <w:rPr>
          <w:rFonts w:ascii="Arial" w:hAnsi="Arial" w:cs="Arial"/>
          <w:sz w:val="24"/>
          <w:szCs w:val="24"/>
          <w:lang w:val="es-MX"/>
        </w:rPr>
        <w:t xml:space="preserve"> conocimientos</w:t>
      </w:r>
      <w:r w:rsidR="008D6A7B">
        <w:rPr>
          <w:rFonts w:ascii="Arial" w:hAnsi="Arial" w:cs="Arial"/>
          <w:sz w:val="24"/>
          <w:szCs w:val="24"/>
          <w:lang w:val="es-MX"/>
        </w:rPr>
        <w:t xml:space="preserve"> y/o estrategias</w:t>
      </w:r>
      <w:r>
        <w:rPr>
          <w:rFonts w:ascii="Arial" w:hAnsi="Arial" w:cs="Arial"/>
          <w:sz w:val="24"/>
          <w:szCs w:val="24"/>
          <w:lang w:val="es-MX"/>
        </w:rPr>
        <w:t xml:space="preserve"> que se asum</w:t>
      </w:r>
      <w:r w:rsidR="008D6A7B">
        <w:rPr>
          <w:rFonts w:ascii="Arial" w:hAnsi="Arial" w:cs="Arial"/>
          <w:sz w:val="24"/>
          <w:szCs w:val="24"/>
          <w:lang w:val="es-MX"/>
        </w:rPr>
        <w:t>en como centrales a</w:t>
      </w:r>
      <w:r>
        <w:rPr>
          <w:rFonts w:ascii="Arial" w:hAnsi="Arial" w:cs="Arial"/>
          <w:sz w:val="24"/>
          <w:szCs w:val="24"/>
          <w:lang w:val="es-MX"/>
        </w:rPr>
        <w:t>l objeto de estudio,</w:t>
      </w:r>
      <w:r w:rsidR="00243771" w:rsidRPr="00243771">
        <w:rPr>
          <w:rFonts w:ascii="Arial" w:hAnsi="Arial" w:cs="Arial"/>
          <w:sz w:val="24"/>
          <w:szCs w:val="24"/>
          <w:lang w:val="es-MX"/>
        </w:rPr>
        <w:t xml:space="preserve"> </w:t>
      </w:r>
      <w:r w:rsidR="008D6A7B">
        <w:rPr>
          <w:rFonts w:ascii="Arial" w:hAnsi="Arial" w:cs="Arial"/>
          <w:sz w:val="24"/>
          <w:szCs w:val="24"/>
          <w:lang w:val="es-MX"/>
        </w:rPr>
        <w:t xml:space="preserve">permitiendo </w:t>
      </w:r>
      <w:r w:rsidR="00243771" w:rsidRPr="00243771">
        <w:rPr>
          <w:rFonts w:ascii="Arial" w:hAnsi="Arial" w:cs="Arial"/>
          <w:sz w:val="24"/>
          <w:szCs w:val="24"/>
          <w:lang w:val="es-MX"/>
        </w:rPr>
        <w:t xml:space="preserve">hacer inferencias </w:t>
      </w:r>
      <w:r w:rsidR="00E77948">
        <w:rPr>
          <w:rFonts w:ascii="Arial" w:hAnsi="Arial" w:cs="Arial"/>
          <w:sz w:val="24"/>
          <w:szCs w:val="24"/>
          <w:lang w:val="es-MX"/>
        </w:rPr>
        <w:t xml:space="preserve">precisas </w:t>
      </w:r>
      <w:r w:rsidR="00243771" w:rsidRPr="00243771">
        <w:rPr>
          <w:rFonts w:ascii="Arial" w:hAnsi="Arial" w:cs="Arial"/>
          <w:sz w:val="24"/>
          <w:szCs w:val="24"/>
          <w:lang w:val="es-MX"/>
        </w:rPr>
        <w:t xml:space="preserve">acerca de cuáles de </w:t>
      </w:r>
      <w:r w:rsidR="00E77948">
        <w:rPr>
          <w:rFonts w:ascii="Arial" w:hAnsi="Arial" w:cs="Arial"/>
          <w:sz w:val="24"/>
          <w:szCs w:val="24"/>
          <w:lang w:val="es-MX"/>
        </w:rPr>
        <w:t xml:space="preserve">estos </w:t>
      </w:r>
      <w:r w:rsidR="008D6A7B">
        <w:rPr>
          <w:rFonts w:ascii="Arial" w:hAnsi="Arial" w:cs="Arial"/>
          <w:sz w:val="24"/>
          <w:szCs w:val="24"/>
          <w:lang w:val="es-MX"/>
        </w:rPr>
        <w:t xml:space="preserve">elementos </w:t>
      </w:r>
      <w:r w:rsidR="00E77948">
        <w:rPr>
          <w:rFonts w:ascii="Arial" w:hAnsi="Arial" w:cs="Arial"/>
          <w:sz w:val="24"/>
          <w:szCs w:val="24"/>
          <w:lang w:val="es-MX"/>
        </w:rPr>
        <w:t>se</w:t>
      </w:r>
      <w:r w:rsidR="00243771" w:rsidRPr="00243771">
        <w:rPr>
          <w:rFonts w:ascii="Arial" w:hAnsi="Arial" w:cs="Arial"/>
          <w:sz w:val="24"/>
          <w:szCs w:val="24"/>
          <w:lang w:val="es-MX"/>
        </w:rPr>
        <w:t xml:space="preserve"> domina y cuáles hace falta reforzar.</w:t>
      </w:r>
    </w:p>
    <w:p w14:paraId="3B29EFC7" w14:textId="359220A5" w:rsidR="00E8104F" w:rsidRDefault="008D6A7B" w:rsidP="00D13E23">
      <w:pPr>
        <w:spacing w:line="360" w:lineRule="auto"/>
        <w:ind w:left="153" w:hanging="11"/>
        <w:jc w:val="both"/>
        <w:rPr>
          <w:rFonts w:ascii="Arial" w:hAnsi="Arial" w:cs="Arial"/>
          <w:sz w:val="24"/>
          <w:szCs w:val="24"/>
          <w:lang w:val="es-MX" w:eastAsia="es-MX"/>
        </w:rPr>
      </w:pPr>
      <w:r>
        <w:rPr>
          <w:rFonts w:ascii="Arial" w:hAnsi="Arial" w:cs="Arial"/>
          <w:sz w:val="24"/>
          <w:szCs w:val="24"/>
          <w:lang w:val="es-MX"/>
        </w:rPr>
        <w:t>De esta forma,</w:t>
      </w:r>
      <w:r w:rsidR="00243771" w:rsidRPr="00243771">
        <w:rPr>
          <w:rFonts w:ascii="Arial" w:hAnsi="Arial" w:cs="Arial"/>
          <w:sz w:val="24"/>
          <w:szCs w:val="24"/>
          <w:lang w:val="es-MX"/>
        </w:rPr>
        <w:t xml:space="preserve"> </w:t>
      </w:r>
      <w:r w:rsidR="00E77948">
        <w:rPr>
          <w:rFonts w:ascii="Arial" w:hAnsi="Arial" w:cs="Arial"/>
          <w:sz w:val="24"/>
          <w:szCs w:val="24"/>
          <w:lang w:val="es-MX"/>
        </w:rPr>
        <w:t>los MDC</w:t>
      </w:r>
      <w:r w:rsidR="00243771" w:rsidRPr="00243771">
        <w:rPr>
          <w:rFonts w:ascii="Arial" w:hAnsi="Arial" w:cs="Arial"/>
          <w:sz w:val="24"/>
          <w:szCs w:val="24"/>
          <w:lang w:val="es-MX"/>
        </w:rPr>
        <w:t xml:space="preserve"> permiten a todo agente interesado en la aplicación de </w:t>
      </w:r>
      <w:r>
        <w:rPr>
          <w:rFonts w:ascii="Arial" w:hAnsi="Arial" w:cs="Arial"/>
          <w:sz w:val="24"/>
          <w:szCs w:val="24"/>
          <w:lang w:val="es-MX"/>
        </w:rPr>
        <w:t>un instrumento</w:t>
      </w:r>
      <w:r w:rsidR="00243771" w:rsidRPr="00243771">
        <w:rPr>
          <w:rFonts w:ascii="Arial" w:hAnsi="Arial" w:cs="Arial"/>
          <w:sz w:val="24"/>
          <w:szCs w:val="24"/>
          <w:lang w:val="es-MX"/>
        </w:rPr>
        <w:t xml:space="preserve"> conocer </w:t>
      </w:r>
      <w:r>
        <w:rPr>
          <w:rFonts w:ascii="Arial" w:hAnsi="Arial" w:cs="Arial"/>
          <w:sz w:val="24"/>
          <w:szCs w:val="24"/>
          <w:lang w:val="es-MX"/>
        </w:rPr>
        <w:t xml:space="preserve">con detalle </w:t>
      </w:r>
      <w:r w:rsidR="00243771" w:rsidRPr="00243771">
        <w:rPr>
          <w:rFonts w:ascii="Arial" w:hAnsi="Arial" w:cs="Arial"/>
          <w:sz w:val="24"/>
          <w:szCs w:val="24"/>
          <w:lang w:val="es-MX"/>
        </w:rPr>
        <w:t>las áreas de fortaleza y debilidad identificadas para orientar el desarrollo</w:t>
      </w:r>
      <w:r>
        <w:rPr>
          <w:rFonts w:ascii="Arial" w:hAnsi="Arial" w:cs="Arial"/>
          <w:sz w:val="24"/>
          <w:szCs w:val="24"/>
          <w:lang w:val="es-MX"/>
        </w:rPr>
        <w:t xml:space="preserve"> informado</w:t>
      </w:r>
      <w:r w:rsidR="00243771" w:rsidRPr="00243771">
        <w:rPr>
          <w:rFonts w:ascii="Arial" w:hAnsi="Arial" w:cs="Arial"/>
          <w:sz w:val="24"/>
          <w:szCs w:val="24"/>
          <w:lang w:val="es-MX"/>
        </w:rPr>
        <w:t xml:space="preserve"> de estrategias de mejora</w:t>
      </w:r>
      <w:r w:rsidR="00176A8B">
        <w:rPr>
          <w:rFonts w:ascii="Arial" w:hAnsi="Arial" w:cs="Arial"/>
          <w:sz w:val="24"/>
          <w:szCs w:val="24"/>
          <w:lang w:val="es-MX"/>
        </w:rPr>
        <w:t xml:space="preserve">, </w:t>
      </w:r>
      <w:r w:rsidR="00176A8B" w:rsidRPr="00C704B2">
        <w:rPr>
          <w:rFonts w:ascii="Arial" w:eastAsia="Arial" w:hAnsi="Arial" w:cs="Arial"/>
          <w:sz w:val="24"/>
          <w:szCs w:val="24"/>
          <w:lang w:val="es-MX"/>
        </w:rPr>
        <w:t>(</w:t>
      </w:r>
      <w:proofErr w:type="spellStart"/>
      <w:r w:rsidR="00176A8B" w:rsidRPr="00C704B2">
        <w:rPr>
          <w:rFonts w:ascii="Arial" w:eastAsia="Arial" w:hAnsi="Arial" w:cs="Arial"/>
          <w:sz w:val="24"/>
          <w:szCs w:val="24"/>
          <w:lang w:val="es-MX"/>
        </w:rPr>
        <w:t>Jang</w:t>
      </w:r>
      <w:proofErr w:type="spellEnd"/>
      <w:r w:rsidR="00176A8B" w:rsidRPr="00C704B2">
        <w:rPr>
          <w:rFonts w:ascii="Arial" w:eastAsia="Arial" w:hAnsi="Arial" w:cs="Arial"/>
          <w:sz w:val="24"/>
          <w:szCs w:val="24"/>
          <w:lang w:val="es-MX"/>
        </w:rPr>
        <w:t>, 2008).</w:t>
      </w:r>
      <w:r w:rsidR="00243771" w:rsidRPr="00243771">
        <w:rPr>
          <w:rFonts w:ascii="Arial" w:hAnsi="Arial" w:cs="Arial"/>
          <w:sz w:val="24"/>
          <w:szCs w:val="24"/>
          <w:lang w:val="es-MX"/>
        </w:rPr>
        <w:t xml:space="preserve"> En el ámbito educativo, la aplicación de estos modelos </w:t>
      </w:r>
      <w:r>
        <w:rPr>
          <w:rFonts w:ascii="Arial" w:hAnsi="Arial" w:cs="Arial"/>
          <w:sz w:val="24"/>
          <w:szCs w:val="24"/>
          <w:lang w:val="es-MX"/>
        </w:rPr>
        <w:t>tiene el potencial de permitir</w:t>
      </w:r>
      <w:r w:rsidR="00243771" w:rsidRPr="00243771">
        <w:rPr>
          <w:rFonts w:ascii="Arial" w:hAnsi="Arial" w:cs="Arial"/>
          <w:sz w:val="24"/>
          <w:szCs w:val="24"/>
          <w:lang w:val="es-MX"/>
        </w:rPr>
        <w:t xml:space="preserve"> </w:t>
      </w:r>
      <w:r w:rsidR="00E77948">
        <w:rPr>
          <w:rFonts w:ascii="Arial" w:hAnsi="Arial" w:cs="Arial"/>
          <w:sz w:val="24"/>
          <w:szCs w:val="24"/>
          <w:lang w:val="es-MX"/>
        </w:rPr>
        <w:t>a los</w:t>
      </w:r>
      <w:r w:rsidR="00243771" w:rsidRPr="00243771">
        <w:rPr>
          <w:rFonts w:ascii="Arial" w:hAnsi="Arial" w:cs="Arial"/>
          <w:sz w:val="24"/>
          <w:szCs w:val="24"/>
          <w:lang w:val="es-MX"/>
        </w:rPr>
        <w:t xml:space="preserve"> agentes educativos</w:t>
      </w:r>
      <w:r w:rsidR="00E77948">
        <w:rPr>
          <w:rFonts w:ascii="Arial" w:hAnsi="Arial" w:cs="Arial"/>
          <w:sz w:val="24"/>
          <w:szCs w:val="24"/>
          <w:lang w:val="es-MX"/>
        </w:rPr>
        <w:t xml:space="preserve"> involucrados</w:t>
      </w:r>
      <w:r w:rsidR="00243771" w:rsidRPr="00243771">
        <w:rPr>
          <w:rFonts w:ascii="Arial" w:hAnsi="Arial" w:cs="Arial"/>
          <w:sz w:val="24"/>
          <w:szCs w:val="24"/>
          <w:lang w:val="es-MX"/>
        </w:rPr>
        <w:t xml:space="preserve"> tomar mejores decisiones con respecto al diseño, uso, manejo </w:t>
      </w:r>
      <w:r w:rsidR="00E77948" w:rsidRPr="00243771">
        <w:rPr>
          <w:rFonts w:ascii="Arial" w:hAnsi="Arial" w:cs="Arial"/>
          <w:sz w:val="24"/>
          <w:szCs w:val="24"/>
          <w:lang w:val="es-MX"/>
        </w:rPr>
        <w:t>e implementación</w:t>
      </w:r>
      <w:r w:rsidR="00243771" w:rsidRPr="00243771">
        <w:rPr>
          <w:rFonts w:ascii="Arial" w:hAnsi="Arial" w:cs="Arial"/>
          <w:sz w:val="24"/>
          <w:szCs w:val="24"/>
          <w:lang w:val="es-MX"/>
        </w:rPr>
        <w:t xml:space="preserve"> de recursos y materiales didácticos</w:t>
      </w:r>
      <w:r w:rsidR="00E77948">
        <w:rPr>
          <w:rFonts w:ascii="Arial" w:hAnsi="Arial" w:cs="Arial"/>
          <w:sz w:val="24"/>
          <w:szCs w:val="24"/>
          <w:lang w:val="es-MX"/>
        </w:rPr>
        <w:t xml:space="preserve"> y </w:t>
      </w:r>
      <w:r w:rsidR="00243771" w:rsidRPr="00243771">
        <w:rPr>
          <w:rFonts w:ascii="Arial" w:hAnsi="Arial" w:cs="Arial"/>
          <w:sz w:val="24"/>
          <w:szCs w:val="24"/>
          <w:lang w:val="es-MX"/>
        </w:rPr>
        <w:t xml:space="preserve">de apoyo </w:t>
      </w:r>
      <w:r w:rsidR="00E77948">
        <w:rPr>
          <w:rFonts w:ascii="Arial" w:hAnsi="Arial" w:cs="Arial"/>
          <w:sz w:val="24"/>
          <w:szCs w:val="24"/>
          <w:lang w:val="es-MX"/>
        </w:rPr>
        <w:t>para la mejora del aprendizaje de</w:t>
      </w:r>
      <w:r w:rsidR="00243771" w:rsidRPr="00243771">
        <w:rPr>
          <w:rFonts w:ascii="Arial" w:hAnsi="Arial" w:cs="Arial"/>
          <w:sz w:val="24"/>
          <w:szCs w:val="24"/>
          <w:lang w:val="es-MX"/>
        </w:rPr>
        <w:t xml:space="preserve"> los estudiantes</w:t>
      </w:r>
      <w:r w:rsidR="00E77948">
        <w:rPr>
          <w:rFonts w:ascii="Arial" w:hAnsi="Arial" w:cs="Arial"/>
          <w:sz w:val="24"/>
          <w:szCs w:val="24"/>
          <w:lang w:val="es-MX"/>
        </w:rPr>
        <w:t xml:space="preserve"> y para la formación continua de las figuras educativas</w:t>
      </w:r>
      <w:r w:rsidR="00243771" w:rsidRPr="00243771">
        <w:rPr>
          <w:rFonts w:ascii="Arial" w:hAnsi="Arial" w:cs="Arial"/>
          <w:sz w:val="24"/>
          <w:szCs w:val="24"/>
          <w:lang w:val="es-MX"/>
        </w:rPr>
        <w:t>, (</w:t>
      </w:r>
      <w:r w:rsidR="00E77948">
        <w:rPr>
          <w:rFonts w:ascii="Arial" w:hAnsi="Arial" w:cs="Arial"/>
          <w:sz w:val="24"/>
          <w:szCs w:val="24"/>
          <w:lang w:val="es-MX"/>
        </w:rPr>
        <w:t>ejemplos de ello se pueden encontrar en</w:t>
      </w:r>
      <w:r w:rsidR="00243771" w:rsidRPr="00243771">
        <w:rPr>
          <w:rFonts w:ascii="Arial" w:hAnsi="Arial" w:cs="Arial"/>
          <w:sz w:val="24"/>
          <w:szCs w:val="24"/>
          <w:lang w:val="es-MX"/>
        </w:rPr>
        <w:t xml:space="preserve"> </w:t>
      </w:r>
      <w:proofErr w:type="spellStart"/>
      <w:r w:rsidR="00243771" w:rsidRPr="00243771">
        <w:rPr>
          <w:rFonts w:ascii="Arial" w:hAnsi="Arial" w:cs="Arial"/>
          <w:sz w:val="24"/>
          <w:szCs w:val="24"/>
          <w:lang w:val="es-MX"/>
        </w:rPr>
        <w:t>Ketterlin-Geller</w:t>
      </w:r>
      <w:proofErr w:type="spellEnd"/>
      <w:r w:rsidR="00243771" w:rsidRPr="00243771">
        <w:rPr>
          <w:rFonts w:ascii="Arial" w:hAnsi="Arial" w:cs="Arial"/>
          <w:sz w:val="24"/>
          <w:szCs w:val="24"/>
          <w:lang w:val="es-MX"/>
        </w:rPr>
        <w:t xml:space="preserve"> &amp; </w:t>
      </w:r>
      <w:proofErr w:type="spellStart"/>
      <w:r w:rsidR="00243771" w:rsidRPr="00243771">
        <w:rPr>
          <w:rFonts w:ascii="Arial" w:hAnsi="Arial" w:cs="Arial"/>
          <w:sz w:val="24"/>
          <w:szCs w:val="24"/>
          <w:lang w:val="es-MX"/>
        </w:rPr>
        <w:t>Yovanoff</w:t>
      </w:r>
      <w:proofErr w:type="spellEnd"/>
      <w:r w:rsidR="00243771" w:rsidRPr="00243771">
        <w:rPr>
          <w:rFonts w:ascii="Arial" w:hAnsi="Arial" w:cs="Arial"/>
          <w:sz w:val="24"/>
          <w:szCs w:val="24"/>
          <w:lang w:val="es-MX"/>
        </w:rPr>
        <w:t xml:space="preserve">, 2009 </w:t>
      </w:r>
      <w:r w:rsidR="00E77948">
        <w:rPr>
          <w:rFonts w:ascii="Arial" w:hAnsi="Arial" w:cs="Arial"/>
          <w:sz w:val="24"/>
          <w:szCs w:val="24"/>
          <w:lang w:val="es-MX"/>
        </w:rPr>
        <w:t>y</w:t>
      </w:r>
      <w:r w:rsidR="00243771" w:rsidRPr="00243771">
        <w:rPr>
          <w:rFonts w:ascii="Arial" w:hAnsi="Arial" w:cs="Arial"/>
          <w:sz w:val="24"/>
          <w:szCs w:val="24"/>
          <w:lang w:val="es-MX"/>
        </w:rPr>
        <w:t xml:space="preserve"> Pérez-Morán, Vázquez-Lira</w:t>
      </w:r>
      <w:r w:rsidR="00E77948">
        <w:rPr>
          <w:rFonts w:ascii="Arial" w:hAnsi="Arial" w:cs="Arial"/>
          <w:sz w:val="24"/>
          <w:szCs w:val="24"/>
          <w:lang w:val="es-MX"/>
        </w:rPr>
        <w:t xml:space="preserve"> </w:t>
      </w:r>
      <w:r w:rsidR="00243771" w:rsidRPr="00243771">
        <w:rPr>
          <w:rFonts w:ascii="Arial" w:hAnsi="Arial" w:cs="Arial"/>
          <w:sz w:val="24"/>
          <w:szCs w:val="24"/>
          <w:lang w:val="es-MX"/>
        </w:rPr>
        <w:t>&amp; Rojas, 2019)</w:t>
      </w:r>
      <w:r w:rsidR="00E8104F">
        <w:rPr>
          <w:rFonts w:ascii="Arial" w:hAnsi="Arial" w:cs="Arial"/>
          <w:sz w:val="24"/>
          <w:szCs w:val="24"/>
          <w:lang w:val="es-MX"/>
        </w:rPr>
        <w:t xml:space="preserve">. </w:t>
      </w:r>
      <w:r>
        <w:rPr>
          <w:rFonts w:ascii="Arial" w:hAnsi="Arial" w:cs="Arial"/>
          <w:sz w:val="24"/>
          <w:szCs w:val="24"/>
          <w:lang w:val="es-MX"/>
        </w:rPr>
        <w:t>En la actualidad, se pueden encontrar ejemplos de la aplicación de</w:t>
      </w:r>
      <w:r w:rsidR="00E8104F">
        <w:rPr>
          <w:rFonts w:ascii="Arial" w:hAnsi="Arial" w:cs="Arial"/>
          <w:sz w:val="24"/>
          <w:szCs w:val="24"/>
          <w:lang w:val="es-MX"/>
        </w:rPr>
        <w:t xml:space="preserve"> MDC </w:t>
      </w:r>
      <w:r w:rsidR="00E8104F" w:rsidRPr="00243771">
        <w:rPr>
          <w:rFonts w:ascii="Arial" w:hAnsi="Arial" w:cs="Arial"/>
          <w:sz w:val="24"/>
          <w:szCs w:val="24"/>
          <w:lang w:val="es-MX"/>
        </w:rPr>
        <w:t xml:space="preserve">al ámbito de las </w:t>
      </w:r>
      <w:r w:rsidR="00E8104F" w:rsidRPr="00E8104F">
        <w:rPr>
          <w:rFonts w:ascii="Arial" w:hAnsi="Arial" w:cs="Arial"/>
          <w:sz w:val="24"/>
          <w:szCs w:val="24"/>
          <w:lang w:val="es-MX"/>
        </w:rPr>
        <w:t xml:space="preserve">matemáticas </w:t>
      </w:r>
      <w:r w:rsidR="00E8104F" w:rsidRPr="00E8104F">
        <w:rPr>
          <w:rFonts w:ascii="Arial" w:hAnsi="Arial" w:cs="Arial"/>
          <w:sz w:val="24"/>
          <w:szCs w:val="24"/>
          <w:lang w:val="es-MX" w:eastAsia="es-MX"/>
        </w:rPr>
        <w:t xml:space="preserve">(Brown y Burton, 1978; Chen y </w:t>
      </w:r>
      <w:proofErr w:type="spellStart"/>
      <w:r w:rsidR="00E8104F" w:rsidRPr="00E8104F">
        <w:rPr>
          <w:rFonts w:ascii="Arial" w:hAnsi="Arial" w:cs="Arial"/>
          <w:sz w:val="24"/>
          <w:szCs w:val="24"/>
          <w:lang w:val="es-MX" w:eastAsia="es-MX"/>
        </w:rPr>
        <w:t>Macdonald</w:t>
      </w:r>
      <w:proofErr w:type="spellEnd"/>
      <w:r w:rsidR="00E8104F" w:rsidRPr="00E8104F">
        <w:rPr>
          <w:rFonts w:ascii="Arial" w:hAnsi="Arial" w:cs="Arial"/>
          <w:sz w:val="24"/>
          <w:szCs w:val="24"/>
          <w:lang w:val="es-MX" w:eastAsia="es-MX"/>
        </w:rPr>
        <w:t xml:space="preserve">, 2011; </w:t>
      </w:r>
      <w:proofErr w:type="spellStart"/>
      <w:r w:rsidR="00E8104F" w:rsidRPr="00E8104F">
        <w:rPr>
          <w:rFonts w:ascii="Arial" w:hAnsi="Arial" w:cs="Arial"/>
          <w:sz w:val="24"/>
          <w:szCs w:val="24"/>
          <w:lang w:val="es-MX" w:eastAsia="es-MX"/>
        </w:rPr>
        <w:t>Gierl</w:t>
      </w:r>
      <w:proofErr w:type="spellEnd"/>
      <w:r w:rsidR="00E8104F" w:rsidRPr="00E8104F">
        <w:rPr>
          <w:rFonts w:ascii="Arial" w:hAnsi="Arial" w:cs="Arial"/>
          <w:sz w:val="24"/>
          <w:szCs w:val="24"/>
          <w:lang w:val="es-MX" w:eastAsia="es-MX"/>
        </w:rPr>
        <w:t xml:space="preserve">, Leighton, </w:t>
      </w:r>
      <w:proofErr w:type="spellStart"/>
      <w:r w:rsidR="00E8104F" w:rsidRPr="00E8104F">
        <w:rPr>
          <w:rFonts w:ascii="Arial" w:hAnsi="Arial" w:cs="Arial"/>
          <w:sz w:val="24"/>
          <w:szCs w:val="24"/>
          <w:lang w:val="es-MX" w:eastAsia="es-MX"/>
        </w:rPr>
        <w:t>Changjiang</w:t>
      </w:r>
      <w:proofErr w:type="spellEnd"/>
      <w:r w:rsidR="00E8104F" w:rsidRPr="00E8104F">
        <w:rPr>
          <w:rFonts w:ascii="Arial" w:hAnsi="Arial" w:cs="Arial"/>
          <w:sz w:val="24"/>
          <w:szCs w:val="24"/>
          <w:lang w:val="es-MX" w:eastAsia="es-MX"/>
        </w:rPr>
        <w:t xml:space="preserve">, </w:t>
      </w:r>
      <w:proofErr w:type="spellStart"/>
      <w:r w:rsidR="00E8104F" w:rsidRPr="00E8104F">
        <w:rPr>
          <w:rFonts w:ascii="Arial" w:hAnsi="Arial" w:cs="Arial"/>
          <w:sz w:val="24"/>
          <w:szCs w:val="24"/>
          <w:lang w:val="es-MX" w:eastAsia="es-MX"/>
        </w:rPr>
        <w:t>Jiawen</w:t>
      </w:r>
      <w:proofErr w:type="spellEnd"/>
      <w:r w:rsidR="00E8104F" w:rsidRPr="00E8104F">
        <w:rPr>
          <w:rFonts w:ascii="Arial" w:hAnsi="Arial" w:cs="Arial"/>
          <w:sz w:val="24"/>
          <w:szCs w:val="24"/>
          <w:lang w:val="es-MX" w:eastAsia="es-MX"/>
        </w:rPr>
        <w:t xml:space="preserve">, Rebecca &amp; Tan, 2009; Ma, </w:t>
      </w:r>
      <w:proofErr w:type="spellStart"/>
      <w:r w:rsidR="00E8104F" w:rsidRPr="00E8104F">
        <w:rPr>
          <w:rFonts w:ascii="Arial" w:hAnsi="Arial" w:cs="Arial"/>
          <w:sz w:val="24"/>
          <w:szCs w:val="24"/>
          <w:lang w:val="es-MX" w:eastAsia="es-MX"/>
        </w:rPr>
        <w:t>Çetin</w:t>
      </w:r>
      <w:proofErr w:type="spellEnd"/>
      <w:r w:rsidR="00E8104F" w:rsidRPr="00E8104F">
        <w:rPr>
          <w:rFonts w:ascii="Arial" w:hAnsi="Arial" w:cs="Arial"/>
          <w:sz w:val="24"/>
          <w:szCs w:val="24"/>
          <w:lang w:val="es-MX" w:eastAsia="es-MX"/>
        </w:rPr>
        <w:t xml:space="preserve"> y Green, 2009; Pérez-Morán, 2014; Pérez-Morán, Contreras-Roldan, Hernández, Olivares, Chan, </w:t>
      </w:r>
      <w:r w:rsidR="00E8104F" w:rsidRPr="00E8104F">
        <w:rPr>
          <w:rFonts w:ascii="Arial" w:hAnsi="Arial" w:cs="Arial"/>
          <w:sz w:val="24"/>
          <w:szCs w:val="24"/>
          <w:lang w:val="es-MX" w:eastAsia="es-MX"/>
        </w:rPr>
        <w:lastRenderedPageBreak/>
        <w:t xml:space="preserve">y Díaz, 2014; Pérez-Morán, </w:t>
      </w:r>
      <w:proofErr w:type="spellStart"/>
      <w:r w:rsidR="00E8104F" w:rsidRPr="00E8104F">
        <w:rPr>
          <w:rFonts w:ascii="Arial" w:hAnsi="Arial" w:cs="Arial"/>
          <w:sz w:val="24"/>
          <w:szCs w:val="24"/>
          <w:lang w:val="es-MX" w:eastAsia="es-MX"/>
        </w:rPr>
        <w:t>Larrazolo</w:t>
      </w:r>
      <w:proofErr w:type="spellEnd"/>
      <w:r w:rsidR="00E8104F" w:rsidRPr="00E8104F">
        <w:rPr>
          <w:rFonts w:ascii="Arial" w:hAnsi="Arial" w:cs="Arial"/>
          <w:sz w:val="24"/>
          <w:szCs w:val="24"/>
          <w:lang w:val="es-MX" w:eastAsia="es-MX"/>
        </w:rPr>
        <w:t xml:space="preserve">, </w:t>
      </w:r>
      <w:proofErr w:type="spellStart"/>
      <w:r w:rsidR="00E8104F" w:rsidRPr="00E8104F">
        <w:rPr>
          <w:rFonts w:ascii="Arial" w:hAnsi="Arial" w:cs="Arial"/>
          <w:sz w:val="24"/>
          <w:szCs w:val="24"/>
          <w:lang w:val="es-MX" w:eastAsia="es-MX"/>
        </w:rPr>
        <w:t>Backhoff</w:t>
      </w:r>
      <w:proofErr w:type="spellEnd"/>
      <w:r w:rsidR="00E8104F" w:rsidRPr="00E8104F">
        <w:rPr>
          <w:rFonts w:ascii="Arial" w:hAnsi="Arial" w:cs="Arial"/>
          <w:sz w:val="24"/>
          <w:szCs w:val="24"/>
          <w:lang w:val="es-MX" w:eastAsia="es-MX"/>
        </w:rPr>
        <w:t xml:space="preserve">, y </w:t>
      </w:r>
      <w:proofErr w:type="spellStart"/>
      <w:r w:rsidR="00E8104F" w:rsidRPr="00E8104F">
        <w:rPr>
          <w:rFonts w:ascii="Arial" w:hAnsi="Arial" w:cs="Arial"/>
          <w:sz w:val="24"/>
          <w:szCs w:val="24"/>
          <w:lang w:val="es-MX" w:eastAsia="es-MX"/>
        </w:rPr>
        <w:t>Guaner</w:t>
      </w:r>
      <w:proofErr w:type="spellEnd"/>
      <w:r w:rsidR="00E8104F" w:rsidRPr="00E8104F">
        <w:rPr>
          <w:rFonts w:ascii="Arial" w:hAnsi="Arial" w:cs="Arial"/>
          <w:sz w:val="24"/>
          <w:szCs w:val="24"/>
          <w:lang w:val="es-MX" w:eastAsia="es-MX"/>
        </w:rPr>
        <w:t xml:space="preserve">, 2015; Revuelta y Ponsoda, 1998; Romero, Ponsoda y Ximénez, 2008; </w:t>
      </w:r>
      <w:proofErr w:type="spellStart"/>
      <w:r w:rsidR="00E8104F" w:rsidRPr="00E8104F">
        <w:rPr>
          <w:rFonts w:ascii="Arial" w:hAnsi="Arial" w:cs="Arial"/>
          <w:sz w:val="24"/>
          <w:szCs w:val="24"/>
          <w:lang w:val="es-MX" w:eastAsia="es-MX"/>
        </w:rPr>
        <w:t>Birenbaum</w:t>
      </w:r>
      <w:proofErr w:type="spellEnd"/>
      <w:r w:rsidR="00E8104F" w:rsidRPr="00E8104F">
        <w:rPr>
          <w:rFonts w:ascii="Arial" w:hAnsi="Arial" w:cs="Arial"/>
          <w:sz w:val="24"/>
          <w:szCs w:val="24"/>
          <w:lang w:val="es-MX" w:eastAsia="es-MX"/>
        </w:rPr>
        <w:t xml:space="preserve"> &amp; </w:t>
      </w:r>
      <w:proofErr w:type="spellStart"/>
      <w:r w:rsidR="00E8104F" w:rsidRPr="00E8104F">
        <w:rPr>
          <w:rFonts w:ascii="Arial" w:hAnsi="Arial" w:cs="Arial"/>
          <w:sz w:val="24"/>
          <w:szCs w:val="24"/>
          <w:lang w:val="es-MX" w:eastAsia="es-MX"/>
        </w:rPr>
        <w:t>Tatsuoka</w:t>
      </w:r>
      <w:proofErr w:type="spellEnd"/>
      <w:r w:rsidR="00E8104F" w:rsidRPr="00E8104F">
        <w:rPr>
          <w:rFonts w:ascii="Arial" w:hAnsi="Arial" w:cs="Arial"/>
          <w:sz w:val="24"/>
          <w:szCs w:val="24"/>
          <w:lang w:val="es-MX" w:eastAsia="es-MX"/>
        </w:rPr>
        <w:t>, 1993 ; Pérez</w:t>
      </w:r>
      <w:r w:rsidR="00E8104F" w:rsidRPr="00243771">
        <w:rPr>
          <w:rFonts w:ascii="Arial" w:hAnsi="Arial" w:cs="Arial"/>
          <w:sz w:val="24"/>
          <w:szCs w:val="24"/>
          <w:lang w:val="es-MX" w:eastAsia="es-MX"/>
        </w:rPr>
        <w:t xml:space="preserve">-Morán, Vázquez-Lira, Rojas, 2019; </w:t>
      </w:r>
      <w:proofErr w:type="spellStart"/>
      <w:r w:rsidR="00E8104F" w:rsidRPr="00243771">
        <w:rPr>
          <w:rFonts w:ascii="Arial" w:hAnsi="Arial" w:cs="Arial"/>
          <w:sz w:val="24"/>
          <w:szCs w:val="24"/>
          <w:lang w:val="es-MX" w:eastAsia="es-MX"/>
        </w:rPr>
        <w:t>Ketterlin-Geller</w:t>
      </w:r>
      <w:proofErr w:type="spellEnd"/>
      <w:r w:rsidR="00E8104F" w:rsidRPr="00243771">
        <w:rPr>
          <w:rFonts w:ascii="Arial" w:hAnsi="Arial" w:cs="Arial"/>
          <w:sz w:val="24"/>
          <w:szCs w:val="24"/>
          <w:lang w:val="es-MX" w:eastAsia="es-MX"/>
        </w:rPr>
        <w:t xml:space="preserve"> &amp; </w:t>
      </w:r>
      <w:proofErr w:type="spellStart"/>
      <w:r w:rsidR="00E8104F" w:rsidRPr="00243771">
        <w:rPr>
          <w:rFonts w:ascii="Arial" w:hAnsi="Arial" w:cs="Arial"/>
          <w:sz w:val="24"/>
          <w:szCs w:val="24"/>
          <w:lang w:val="es-MX" w:eastAsia="es-MX"/>
        </w:rPr>
        <w:t>Yovanoff</w:t>
      </w:r>
      <w:proofErr w:type="spellEnd"/>
      <w:r w:rsidR="00E8104F" w:rsidRPr="00243771">
        <w:rPr>
          <w:rFonts w:ascii="Arial" w:hAnsi="Arial" w:cs="Arial"/>
          <w:sz w:val="24"/>
          <w:szCs w:val="24"/>
          <w:lang w:val="es-MX" w:eastAsia="es-MX"/>
        </w:rPr>
        <w:t xml:space="preserve">, 2009), la comprensión lectora (Lee &amp; </w:t>
      </w:r>
      <w:proofErr w:type="spellStart"/>
      <w:r w:rsidR="00E8104F" w:rsidRPr="00243771">
        <w:rPr>
          <w:rFonts w:ascii="Arial" w:hAnsi="Arial" w:cs="Arial"/>
          <w:sz w:val="24"/>
          <w:szCs w:val="24"/>
          <w:lang w:val="es-MX" w:eastAsia="es-MX"/>
        </w:rPr>
        <w:t>Sawaki</w:t>
      </w:r>
      <w:proofErr w:type="spellEnd"/>
      <w:r w:rsidR="00E8104F" w:rsidRPr="00243771">
        <w:rPr>
          <w:rFonts w:ascii="Arial" w:hAnsi="Arial" w:cs="Arial"/>
          <w:sz w:val="24"/>
          <w:szCs w:val="24"/>
          <w:lang w:val="es-MX" w:eastAsia="es-MX"/>
        </w:rPr>
        <w:t xml:space="preserve">, 2009, </w:t>
      </w:r>
      <w:proofErr w:type="spellStart"/>
      <w:r w:rsidR="00E8104F" w:rsidRPr="00243771">
        <w:rPr>
          <w:rFonts w:ascii="Arial" w:hAnsi="Arial" w:cs="Arial"/>
          <w:sz w:val="24"/>
          <w:szCs w:val="24"/>
          <w:lang w:val="es-MX" w:eastAsia="es-MX"/>
        </w:rPr>
        <w:t>Jang</w:t>
      </w:r>
      <w:proofErr w:type="spellEnd"/>
      <w:r w:rsidR="00E8104F" w:rsidRPr="00243771">
        <w:rPr>
          <w:rFonts w:ascii="Arial" w:hAnsi="Arial" w:cs="Arial"/>
          <w:sz w:val="24"/>
          <w:szCs w:val="24"/>
          <w:lang w:val="es-MX" w:eastAsia="es-MX"/>
        </w:rPr>
        <w:t xml:space="preserve">, 2009; Li, 2011; Li, Hunter &amp; </w:t>
      </w:r>
      <w:proofErr w:type="spellStart"/>
      <w:r w:rsidR="00E8104F" w:rsidRPr="00243771">
        <w:rPr>
          <w:rFonts w:ascii="Arial" w:hAnsi="Arial" w:cs="Arial"/>
          <w:sz w:val="24"/>
          <w:szCs w:val="24"/>
          <w:lang w:val="es-MX" w:eastAsia="es-MX"/>
        </w:rPr>
        <w:t>Lei</w:t>
      </w:r>
      <w:proofErr w:type="spellEnd"/>
      <w:r w:rsidR="00E8104F" w:rsidRPr="00243771">
        <w:rPr>
          <w:rFonts w:ascii="Arial" w:hAnsi="Arial" w:cs="Arial"/>
          <w:sz w:val="24"/>
          <w:szCs w:val="24"/>
          <w:lang w:val="es-MX" w:eastAsia="es-MX"/>
        </w:rPr>
        <w:t xml:space="preserve">, 2016; </w:t>
      </w:r>
      <w:proofErr w:type="spellStart"/>
      <w:r w:rsidR="00E8104F" w:rsidRPr="00243771">
        <w:rPr>
          <w:rFonts w:ascii="Arial" w:hAnsi="Arial" w:cs="Arial"/>
          <w:sz w:val="24"/>
          <w:szCs w:val="24"/>
          <w:lang w:val="es-MX" w:eastAsia="es-MX"/>
        </w:rPr>
        <w:t>Ravand</w:t>
      </w:r>
      <w:proofErr w:type="spellEnd"/>
      <w:r w:rsidR="00E8104F" w:rsidRPr="00243771">
        <w:rPr>
          <w:rFonts w:ascii="Arial" w:hAnsi="Arial" w:cs="Arial"/>
          <w:sz w:val="24"/>
          <w:szCs w:val="24"/>
          <w:lang w:val="es-MX" w:eastAsia="es-MX"/>
        </w:rPr>
        <w:t xml:space="preserve">, 2016) y algunas otras evaluaciones generales (Montero, Monfils, Wang, Yen </w:t>
      </w:r>
      <w:proofErr w:type="spellStart"/>
      <w:r w:rsidR="00E8104F" w:rsidRPr="00243771">
        <w:rPr>
          <w:rFonts w:ascii="Arial" w:hAnsi="Arial" w:cs="Arial"/>
          <w:sz w:val="24"/>
          <w:szCs w:val="24"/>
          <w:lang w:val="es-MX" w:eastAsia="es-MX"/>
        </w:rPr>
        <w:t>Julian</w:t>
      </w:r>
      <w:proofErr w:type="spellEnd"/>
      <w:r w:rsidR="00E8104F" w:rsidRPr="00243771">
        <w:rPr>
          <w:rFonts w:ascii="Arial" w:hAnsi="Arial" w:cs="Arial"/>
          <w:sz w:val="24"/>
          <w:szCs w:val="24"/>
          <w:lang w:val="es-MX" w:eastAsia="es-MX"/>
        </w:rPr>
        <w:t xml:space="preserve"> &amp; </w:t>
      </w:r>
      <w:proofErr w:type="spellStart"/>
      <w:r w:rsidR="00E8104F" w:rsidRPr="00243771">
        <w:rPr>
          <w:rFonts w:ascii="Arial" w:hAnsi="Arial" w:cs="Arial"/>
          <w:sz w:val="24"/>
          <w:szCs w:val="24"/>
          <w:lang w:val="es-MX" w:eastAsia="es-MX"/>
        </w:rPr>
        <w:t>Moody</w:t>
      </w:r>
      <w:proofErr w:type="spellEnd"/>
      <w:r w:rsidR="00E8104F" w:rsidRPr="00243771">
        <w:rPr>
          <w:rFonts w:ascii="Arial" w:hAnsi="Arial" w:cs="Arial"/>
          <w:sz w:val="24"/>
          <w:szCs w:val="24"/>
          <w:lang w:val="es-MX" w:eastAsia="es-MX"/>
        </w:rPr>
        <w:t>, 2003)</w:t>
      </w:r>
      <w:r w:rsidR="00C93043">
        <w:rPr>
          <w:rFonts w:ascii="Arial" w:hAnsi="Arial" w:cs="Arial"/>
          <w:sz w:val="24"/>
          <w:szCs w:val="24"/>
          <w:lang w:val="es-MX" w:eastAsia="es-MX"/>
        </w:rPr>
        <w:t>.</w:t>
      </w:r>
    </w:p>
    <w:p w14:paraId="4776944B" w14:textId="77777777" w:rsidR="008A1935" w:rsidRPr="00243771" w:rsidRDefault="008A1935" w:rsidP="00D13E23">
      <w:pPr>
        <w:pBdr>
          <w:top w:val="nil"/>
          <w:left w:val="nil"/>
          <w:bottom w:val="nil"/>
          <w:right w:val="nil"/>
          <w:between w:val="nil"/>
        </w:pBdr>
        <w:spacing w:line="360" w:lineRule="auto"/>
        <w:ind w:left="153" w:hanging="11"/>
        <w:jc w:val="both"/>
        <w:rPr>
          <w:rFonts w:ascii="Arial" w:hAnsi="Arial" w:cs="Arial"/>
          <w:sz w:val="24"/>
          <w:szCs w:val="24"/>
          <w:lang w:val="es-MX"/>
        </w:rPr>
      </w:pPr>
      <w:r>
        <w:rPr>
          <w:rFonts w:ascii="Arial" w:eastAsia="Arial" w:hAnsi="Arial" w:cs="Arial"/>
          <w:sz w:val="24"/>
          <w:szCs w:val="24"/>
          <w:lang w:val="es-MX"/>
        </w:rPr>
        <w:t>De acuerdo con</w:t>
      </w:r>
      <w:r w:rsidRPr="00C704B2">
        <w:rPr>
          <w:rFonts w:ascii="Arial" w:eastAsia="Arial" w:hAnsi="Arial" w:cs="Arial"/>
          <w:sz w:val="24"/>
          <w:szCs w:val="24"/>
          <w:lang w:val="es-MX"/>
        </w:rPr>
        <w:t xml:space="preserve"> Leighton y </w:t>
      </w:r>
      <w:proofErr w:type="spellStart"/>
      <w:r w:rsidRPr="00C704B2">
        <w:rPr>
          <w:rFonts w:ascii="Arial" w:eastAsia="Arial" w:hAnsi="Arial" w:cs="Arial"/>
          <w:sz w:val="24"/>
          <w:szCs w:val="24"/>
          <w:lang w:val="es-MX"/>
        </w:rPr>
        <w:t>Gierl</w:t>
      </w:r>
      <w:proofErr w:type="spellEnd"/>
      <w:r w:rsidRPr="00C704B2">
        <w:rPr>
          <w:rFonts w:ascii="Arial" w:eastAsia="Arial" w:hAnsi="Arial" w:cs="Arial"/>
          <w:sz w:val="24"/>
          <w:szCs w:val="24"/>
          <w:lang w:val="es-MX"/>
        </w:rPr>
        <w:t xml:space="preserve"> (2007</w:t>
      </w:r>
      <w:r>
        <w:rPr>
          <w:rFonts w:ascii="Arial" w:eastAsia="Arial" w:hAnsi="Arial" w:cs="Arial"/>
          <w:sz w:val="24"/>
          <w:szCs w:val="24"/>
          <w:lang w:val="es-MX"/>
        </w:rPr>
        <w:t>a</w:t>
      </w:r>
      <w:r w:rsidRPr="00C704B2">
        <w:rPr>
          <w:rFonts w:ascii="Arial" w:eastAsia="Arial" w:hAnsi="Arial" w:cs="Arial"/>
          <w:sz w:val="24"/>
          <w:szCs w:val="24"/>
          <w:lang w:val="es-MX"/>
        </w:rPr>
        <w:t xml:space="preserve">) la psicología cognitiva puede </w:t>
      </w:r>
      <w:r>
        <w:rPr>
          <w:rFonts w:ascii="Arial" w:eastAsia="Arial" w:hAnsi="Arial" w:cs="Arial"/>
          <w:sz w:val="24"/>
          <w:szCs w:val="24"/>
          <w:lang w:val="es-MX"/>
        </w:rPr>
        <w:t>aportar</w:t>
      </w:r>
      <w:r w:rsidRPr="00C704B2">
        <w:rPr>
          <w:rFonts w:ascii="Arial" w:eastAsia="Arial" w:hAnsi="Arial" w:cs="Arial"/>
          <w:sz w:val="24"/>
          <w:szCs w:val="24"/>
          <w:lang w:val="es-MX"/>
        </w:rPr>
        <w:t xml:space="preserve"> al avance de la medición educativa, </w:t>
      </w:r>
      <w:r>
        <w:rPr>
          <w:rFonts w:ascii="Arial" w:eastAsia="Arial" w:hAnsi="Arial" w:cs="Arial"/>
          <w:sz w:val="24"/>
          <w:szCs w:val="24"/>
          <w:lang w:val="es-MX"/>
        </w:rPr>
        <w:t xml:space="preserve">en tanto que cuenta con un sólido cuerpo de teorías y modelos cognitivos que pueden contribuir a identificar los procesos de respuesta evocados por </w:t>
      </w:r>
      <w:r w:rsidRPr="00C704B2">
        <w:rPr>
          <w:rFonts w:ascii="Arial" w:eastAsia="Arial" w:hAnsi="Arial" w:cs="Arial"/>
          <w:sz w:val="24"/>
          <w:szCs w:val="24"/>
          <w:lang w:val="es-MX"/>
        </w:rPr>
        <w:t>pruebas ya existentes</w:t>
      </w:r>
      <w:r>
        <w:rPr>
          <w:rFonts w:ascii="Arial" w:eastAsia="Arial" w:hAnsi="Arial" w:cs="Arial"/>
          <w:sz w:val="24"/>
          <w:szCs w:val="24"/>
          <w:lang w:val="es-MX"/>
        </w:rPr>
        <w:t xml:space="preserve">, a organizar </w:t>
      </w:r>
      <w:r w:rsidRPr="00C704B2">
        <w:rPr>
          <w:rFonts w:ascii="Arial" w:eastAsia="Arial" w:hAnsi="Arial" w:cs="Arial"/>
          <w:sz w:val="24"/>
          <w:szCs w:val="24"/>
          <w:lang w:val="es-MX"/>
        </w:rPr>
        <w:t>la elaboración de</w:t>
      </w:r>
      <w:r>
        <w:rPr>
          <w:rFonts w:ascii="Arial" w:eastAsia="Arial" w:hAnsi="Arial" w:cs="Arial"/>
          <w:sz w:val="24"/>
          <w:szCs w:val="24"/>
          <w:lang w:val="es-MX"/>
        </w:rPr>
        <w:t xml:space="preserve"> </w:t>
      </w:r>
      <w:r w:rsidRPr="00C704B2">
        <w:rPr>
          <w:rFonts w:ascii="Arial" w:eastAsia="Arial" w:hAnsi="Arial" w:cs="Arial"/>
          <w:sz w:val="24"/>
          <w:szCs w:val="24"/>
          <w:lang w:val="es-MX"/>
        </w:rPr>
        <w:t>pruebas</w:t>
      </w:r>
      <w:r>
        <w:rPr>
          <w:rFonts w:ascii="Arial" w:eastAsia="Arial" w:hAnsi="Arial" w:cs="Arial"/>
          <w:sz w:val="24"/>
          <w:szCs w:val="24"/>
          <w:lang w:val="es-MX"/>
        </w:rPr>
        <w:t xml:space="preserve"> que permitan medir el</w:t>
      </w:r>
      <w:r w:rsidRPr="00C704B2">
        <w:rPr>
          <w:rFonts w:ascii="Arial" w:eastAsia="Arial" w:hAnsi="Arial" w:cs="Arial"/>
          <w:sz w:val="24"/>
          <w:szCs w:val="24"/>
          <w:lang w:val="es-MX"/>
        </w:rPr>
        <w:t xml:space="preserve"> dominio</w:t>
      </w:r>
      <w:r>
        <w:rPr>
          <w:rFonts w:ascii="Arial" w:eastAsia="Arial" w:hAnsi="Arial" w:cs="Arial"/>
          <w:sz w:val="24"/>
          <w:szCs w:val="24"/>
          <w:lang w:val="es-MX"/>
        </w:rPr>
        <w:t xml:space="preserve"> y la aplicación de las habilidades y conocimientos que forman parte del constructo que se quiere medir</w:t>
      </w:r>
      <w:r w:rsidRPr="00C704B2">
        <w:rPr>
          <w:rFonts w:ascii="Arial" w:eastAsia="Arial" w:hAnsi="Arial" w:cs="Arial"/>
          <w:sz w:val="24"/>
          <w:szCs w:val="24"/>
          <w:lang w:val="es-MX"/>
        </w:rPr>
        <w:t xml:space="preserve">. </w:t>
      </w:r>
      <w:r>
        <w:rPr>
          <w:rFonts w:ascii="Arial" w:eastAsia="Arial" w:hAnsi="Arial" w:cs="Arial"/>
          <w:sz w:val="24"/>
          <w:szCs w:val="24"/>
          <w:lang w:val="es-MX"/>
        </w:rPr>
        <w:t xml:space="preserve">Es en este sentido que </w:t>
      </w:r>
      <w:r w:rsidRPr="00C704B2">
        <w:rPr>
          <w:rFonts w:ascii="Arial" w:eastAsia="Arial" w:hAnsi="Arial" w:cs="Arial"/>
          <w:sz w:val="24"/>
          <w:szCs w:val="24"/>
          <w:lang w:val="es-MX"/>
        </w:rPr>
        <w:t>Nichols (1994)</w:t>
      </w:r>
      <w:r>
        <w:rPr>
          <w:rFonts w:ascii="Arial" w:eastAsia="Arial" w:hAnsi="Arial" w:cs="Arial"/>
          <w:sz w:val="24"/>
          <w:szCs w:val="24"/>
          <w:lang w:val="es-MX"/>
        </w:rPr>
        <w:t xml:space="preserve"> se refiere a la Evaluación Diagnóstica Cognitiva (EDC), como un punto de inflexión donde </w:t>
      </w:r>
      <w:r w:rsidRPr="00C704B2">
        <w:rPr>
          <w:rFonts w:ascii="Arial" w:eastAsia="Arial" w:hAnsi="Arial" w:cs="Arial"/>
          <w:sz w:val="24"/>
          <w:szCs w:val="24"/>
          <w:lang w:val="es-MX"/>
        </w:rPr>
        <w:t xml:space="preserve">la psicología cognitiva </w:t>
      </w:r>
      <w:r>
        <w:rPr>
          <w:rFonts w:ascii="Arial" w:eastAsia="Arial" w:hAnsi="Arial" w:cs="Arial"/>
          <w:sz w:val="24"/>
          <w:szCs w:val="24"/>
          <w:lang w:val="es-MX"/>
        </w:rPr>
        <w:t xml:space="preserve">guía tanto </w:t>
      </w:r>
      <w:r w:rsidRPr="00C704B2">
        <w:rPr>
          <w:rFonts w:ascii="Arial" w:eastAsia="Arial" w:hAnsi="Arial" w:cs="Arial"/>
          <w:sz w:val="24"/>
          <w:szCs w:val="24"/>
          <w:lang w:val="es-MX"/>
        </w:rPr>
        <w:t>el diseño</w:t>
      </w:r>
      <w:r>
        <w:rPr>
          <w:rFonts w:ascii="Arial" w:eastAsia="Arial" w:hAnsi="Arial" w:cs="Arial"/>
          <w:sz w:val="24"/>
          <w:szCs w:val="24"/>
          <w:lang w:val="es-MX"/>
        </w:rPr>
        <w:t xml:space="preserve"> de instrumentos de evaluación, como la</w:t>
      </w:r>
      <w:r w:rsidRPr="00C704B2">
        <w:rPr>
          <w:rFonts w:ascii="Arial" w:eastAsia="Arial" w:hAnsi="Arial" w:cs="Arial"/>
          <w:sz w:val="24"/>
          <w:szCs w:val="24"/>
          <w:lang w:val="es-MX"/>
        </w:rPr>
        <w:t xml:space="preserve"> interpretación de los resultados </w:t>
      </w:r>
      <w:r>
        <w:rPr>
          <w:rFonts w:ascii="Arial" w:eastAsia="Arial" w:hAnsi="Arial" w:cs="Arial"/>
          <w:sz w:val="24"/>
          <w:szCs w:val="24"/>
          <w:lang w:val="es-MX"/>
        </w:rPr>
        <w:t>observados, a fin de poder elaborar</w:t>
      </w:r>
      <w:r w:rsidRPr="00C704B2">
        <w:rPr>
          <w:rFonts w:ascii="Arial" w:eastAsia="Arial" w:hAnsi="Arial" w:cs="Arial"/>
          <w:sz w:val="24"/>
          <w:szCs w:val="24"/>
          <w:lang w:val="es-MX"/>
        </w:rPr>
        <w:t xml:space="preserve"> diagnósticos</w:t>
      </w:r>
      <w:r>
        <w:rPr>
          <w:rFonts w:ascii="Arial" w:eastAsia="Arial" w:hAnsi="Arial" w:cs="Arial"/>
          <w:sz w:val="24"/>
          <w:szCs w:val="24"/>
          <w:lang w:val="es-MX"/>
        </w:rPr>
        <w:t xml:space="preserve"> específicos </w:t>
      </w:r>
      <w:r w:rsidRPr="00C704B2">
        <w:rPr>
          <w:rFonts w:ascii="Arial" w:eastAsia="Arial" w:hAnsi="Arial" w:cs="Arial"/>
          <w:sz w:val="24"/>
          <w:szCs w:val="24"/>
          <w:lang w:val="es-MX"/>
        </w:rPr>
        <w:t>sobre l</w:t>
      </w:r>
      <w:r>
        <w:rPr>
          <w:rFonts w:ascii="Arial" w:eastAsia="Arial" w:hAnsi="Arial" w:cs="Arial"/>
          <w:sz w:val="24"/>
          <w:szCs w:val="24"/>
          <w:lang w:val="es-MX"/>
        </w:rPr>
        <w:t>os procesos cognitivos y las estrategias de respuesta aplicados por los sustentantes para su resolución,</w:t>
      </w:r>
      <w:r w:rsidRPr="00C704B2">
        <w:rPr>
          <w:rFonts w:ascii="Arial" w:eastAsia="Arial" w:hAnsi="Arial" w:cs="Arial"/>
          <w:sz w:val="24"/>
          <w:szCs w:val="24"/>
          <w:lang w:val="es-MX"/>
        </w:rPr>
        <w:t xml:space="preserve"> (Rupp, 2007).</w:t>
      </w:r>
      <w:r>
        <w:rPr>
          <w:rFonts w:ascii="Arial" w:eastAsia="Arial" w:hAnsi="Arial" w:cs="Arial"/>
          <w:sz w:val="24"/>
          <w:szCs w:val="24"/>
          <w:lang w:val="es-MX"/>
        </w:rPr>
        <w:t xml:space="preserve"> </w:t>
      </w:r>
    </w:p>
    <w:p w14:paraId="2A42E491" w14:textId="2F029120" w:rsidR="00825158" w:rsidRPr="00C704B2" w:rsidRDefault="00C93043" w:rsidP="00825158">
      <w:pPr>
        <w:pBdr>
          <w:top w:val="nil"/>
          <w:left w:val="nil"/>
          <w:bottom w:val="nil"/>
          <w:right w:val="nil"/>
          <w:between w:val="nil"/>
        </w:pBdr>
        <w:spacing w:line="360" w:lineRule="auto"/>
        <w:ind w:left="153" w:hanging="11"/>
        <w:jc w:val="both"/>
        <w:rPr>
          <w:rFonts w:ascii="Arial" w:eastAsia="Arial" w:hAnsi="Arial" w:cs="Arial"/>
          <w:sz w:val="24"/>
          <w:szCs w:val="24"/>
          <w:lang w:val="es-MX"/>
        </w:rPr>
      </w:pPr>
      <w:r>
        <w:rPr>
          <w:rFonts w:ascii="Arial" w:hAnsi="Arial" w:cs="Arial"/>
          <w:sz w:val="24"/>
          <w:szCs w:val="24"/>
          <w:lang w:val="es-MX" w:eastAsia="es-MX"/>
        </w:rPr>
        <w:t>Para realizar una EDC con alta validez sustantiva, es indispensable que</w:t>
      </w:r>
      <w:r w:rsidR="008A1935">
        <w:rPr>
          <w:rFonts w:ascii="Arial" w:hAnsi="Arial" w:cs="Arial"/>
          <w:sz w:val="24"/>
          <w:szCs w:val="24"/>
          <w:lang w:val="es-MX" w:eastAsia="es-MX"/>
        </w:rPr>
        <w:t xml:space="preserve"> todo el trabajo realizado desde</w:t>
      </w:r>
      <w:r>
        <w:rPr>
          <w:rFonts w:ascii="Arial" w:hAnsi="Arial" w:cs="Arial"/>
          <w:sz w:val="24"/>
          <w:szCs w:val="24"/>
          <w:lang w:val="es-MX" w:eastAsia="es-MX"/>
        </w:rPr>
        <w:t xml:space="preserve"> el diseño y desarrollo del instrumento hasta su calificación e integración de resultados se</w:t>
      </w:r>
      <w:r w:rsidR="008A1935">
        <w:rPr>
          <w:rFonts w:ascii="Arial" w:hAnsi="Arial" w:cs="Arial"/>
          <w:sz w:val="24"/>
          <w:szCs w:val="24"/>
          <w:lang w:val="es-MX" w:eastAsia="es-MX"/>
        </w:rPr>
        <w:t xml:space="preserve"> realice</w:t>
      </w:r>
      <w:r>
        <w:rPr>
          <w:rFonts w:ascii="Arial" w:hAnsi="Arial" w:cs="Arial"/>
          <w:sz w:val="24"/>
          <w:szCs w:val="24"/>
          <w:lang w:val="es-MX" w:eastAsia="es-MX"/>
        </w:rPr>
        <w:t xml:space="preserve"> bajo el marco de los MDC, </w:t>
      </w:r>
      <w:r w:rsidR="008A1935">
        <w:rPr>
          <w:rFonts w:ascii="Arial" w:hAnsi="Arial" w:cs="Arial"/>
          <w:sz w:val="24"/>
          <w:szCs w:val="24"/>
          <w:lang w:val="es-MX"/>
        </w:rPr>
        <w:t xml:space="preserve">aplicando estrategias que incidan en una mayor calidad técnica derivadas de la </w:t>
      </w:r>
      <w:r w:rsidRPr="00243771">
        <w:rPr>
          <w:rFonts w:ascii="Arial" w:hAnsi="Arial" w:cs="Arial"/>
          <w:sz w:val="24"/>
          <w:szCs w:val="24"/>
          <w:lang w:val="es-MX"/>
        </w:rPr>
        <w:t>Psicometría</w:t>
      </w:r>
      <w:r w:rsidR="008A1935">
        <w:rPr>
          <w:rFonts w:ascii="Arial" w:hAnsi="Arial" w:cs="Arial"/>
          <w:sz w:val="24"/>
          <w:szCs w:val="24"/>
          <w:lang w:val="es-MX"/>
        </w:rPr>
        <w:t xml:space="preserve"> y construyendo un modelo sumativo derivado de las teorías y modelos trazados desde</w:t>
      </w:r>
      <w:r>
        <w:rPr>
          <w:rFonts w:ascii="Arial" w:hAnsi="Arial" w:cs="Arial"/>
          <w:sz w:val="24"/>
          <w:szCs w:val="24"/>
          <w:lang w:val="es-MX"/>
        </w:rPr>
        <w:t xml:space="preserve"> la Psicología Cognitiva</w:t>
      </w:r>
      <w:r w:rsidRPr="00243771">
        <w:rPr>
          <w:rFonts w:ascii="Arial" w:hAnsi="Arial" w:cs="Arial"/>
          <w:sz w:val="24"/>
          <w:szCs w:val="24"/>
          <w:lang w:val="es-MX"/>
        </w:rPr>
        <w:t xml:space="preserve"> y toda disciplina que guarde relación con el </w:t>
      </w:r>
      <w:r>
        <w:rPr>
          <w:rFonts w:ascii="Arial" w:hAnsi="Arial" w:cs="Arial"/>
          <w:sz w:val="24"/>
          <w:szCs w:val="24"/>
          <w:lang w:val="es-MX"/>
        </w:rPr>
        <w:t>objeto de estudio (en el caso del ámbito educativo, la Pedagogía y otras Ciencias de la educación)</w:t>
      </w:r>
      <w:r w:rsidRPr="00243771">
        <w:rPr>
          <w:rFonts w:ascii="Arial" w:hAnsi="Arial" w:cs="Arial"/>
          <w:sz w:val="24"/>
          <w:szCs w:val="24"/>
          <w:lang w:val="es-MX"/>
        </w:rPr>
        <w:t xml:space="preserve">. </w:t>
      </w:r>
      <w:r w:rsidR="00825158">
        <w:rPr>
          <w:rFonts w:ascii="Arial" w:hAnsi="Arial" w:cs="Arial"/>
          <w:sz w:val="24"/>
          <w:szCs w:val="24"/>
          <w:lang w:val="es-MX"/>
        </w:rPr>
        <w:t xml:space="preserve"> </w:t>
      </w:r>
      <w:r w:rsidR="00825158">
        <w:rPr>
          <w:rFonts w:ascii="Arial" w:eastAsia="Arial" w:hAnsi="Arial" w:cs="Arial"/>
          <w:sz w:val="24"/>
          <w:szCs w:val="24"/>
          <w:lang w:val="es-MX"/>
        </w:rPr>
        <w:t xml:space="preserve">Es decir, debe existir </w:t>
      </w:r>
      <w:r w:rsidR="00825158" w:rsidRPr="00C704B2">
        <w:rPr>
          <w:rFonts w:ascii="Arial" w:eastAsia="Arial" w:hAnsi="Arial" w:cs="Arial"/>
          <w:sz w:val="24"/>
          <w:szCs w:val="24"/>
          <w:lang w:val="es-MX"/>
        </w:rPr>
        <w:t>una teoría cognitiva</w:t>
      </w:r>
      <w:r w:rsidR="00825158">
        <w:rPr>
          <w:rFonts w:ascii="Arial" w:eastAsia="Arial" w:hAnsi="Arial" w:cs="Arial"/>
          <w:sz w:val="24"/>
          <w:szCs w:val="24"/>
          <w:lang w:val="es-MX"/>
        </w:rPr>
        <w:t xml:space="preserve"> que esté guiando </w:t>
      </w:r>
      <w:r w:rsidR="00825158" w:rsidRPr="00C704B2">
        <w:rPr>
          <w:rFonts w:ascii="Arial" w:eastAsia="Arial" w:hAnsi="Arial" w:cs="Arial"/>
          <w:sz w:val="24"/>
          <w:szCs w:val="24"/>
          <w:lang w:val="es-MX"/>
        </w:rPr>
        <w:t xml:space="preserve">la construcción de la prueba, </w:t>
      </w:r>
      <w:r w:rsidR="00825158">
        <w:rPr>
          <w:rFonts w:ascii="Arial" w:eastAsia="Arial" w:hAnsi="Arial" w:cs="Arial"/>
          <w:sz w:val="24"/>
          <w:szCs w:val="24"/>
          <w:lang w:val="es-MX"/>
        </w:rPr>
        <w:t>definiendo</w:t>
      </w:r>
      <w:r w:rsidR="00825158" w:rsidRPr="00C704B2">
        <w:rPr>
          <w:rFonts w:ascii="Arial" w:eastAsia="Arial" w:hAnsi="Arial" w:cs="Arial"/>
          <w:sz w:val="24"/>
          <w:szCs w:val="24"/>
          <w:lang w:val="es-MX"/>
        </w:rPr>
        <w:t xml:space="preserve"> qué atributos latentes son requeridos p</w:t>
      </w:r>
      <w:r w:rsidR="00825158">
        <w:rPr>
          <w:rFonts w:ascii="Arial" w:eastAsia="Arial" w:hAnsi="Arial" w:cs="Arial"/>
          <w:sz w:val="24"/>
          <w:szCs w:val="24"/>
          <w:lang w:val="es-MX"/>
        </w:rPr>
        <w:t>or</w:t>
      </w:r>
      <w:r w:rsidR="00825158" w:rsidRPr="00C704B2">
        <w:rPr>
          <w:rFonts w:ascii="Arial" w:eastAsia="Arial" w:hAnsi="Arial" w:cs="Arial"/>
          <w:sz w:val="24"/>
          <w:szCs w:val="24"/>
          <w:lang w:val="es-MX"/>
        </w:rPr>
        <w:t xml:space="preserve"> cada reactivo y describ</w:t>
      </w:r>
      <w:r w:rsidR="00825158">
        <w:rPr>
          <w:rFonts w:ascii="Arial" w:eastAsia="Arial" w:hAnsi="Arial" w:cs="Arial"/>
          <w:sz w:val="24"/>
          <w:szCs w:val="24"/>
          <w:lang w:val="es-MX"/>
        </w:rPr>
        <w:t>iendo</w:t>
      </w:r>
      <w:r w:rsidR="00825158" w:rsidRPr="00C704B2">
        <w:rPr>
          <w:rFonts w:ascii="Arial" w:eastAsia="Arial" w:hAnsi="Arial" w:cs="Arial"/>
          <w:sz w:val="24"/>
          <w:szCs w:val="24"/>
          <w:lang w:val="es-MX"/>
        </w:rPr>
        <w:t xml:space="preserve"> el proceso a través del cual </w:t>
      </w:r>
      <w:r w:rsidR="00825158">
        <w:rPr>
          <w:rFonts w:ascii="Arial" w:eastAsia="Arial" w:hAnsi="Arial" w:cs="Arial"/>
          <w:sz w:val="24"/>
          <w:szCs w:val="24"/>
          <w:lang w:val="es-MX"/>
        </w:rPr>
        <w:t>dichas</w:t>
      </w:r>
      <w:r w:rsidR="00825158" w:rsidRPr="00C704B2">
        <w:rPr>
          <w:rFonts w:ascii="Arial" w:eastAsia="Arial" w:hAnsi="Arial" w:cs="Arial"/>
          <w:sz w:val="24"/>
          <w:szCs w:val="24"/>
          <w:lang w:val="es-MX"/>
        </w:rPr>
        <w:t xml:space="preserve"> habilidades están ligadas para producir una respuesta correcta (</w:t>
      </w:r>
      <w:proofErr w:type="spellStart"/>
      <w:r w:rsidR="00825158" w:rsidRPr="00C704B2">
        <w:rPr>
          <w:rFonts w:ascii="Arial" w:eastAsia="Arial" w:hAnsi="Arial" w:cs="Arial"/>
          <w:sz w:val="24"/>
          <w:szCs w:val="24"/>
          <w:lang w:val="es-MX"/>
        </w:rPr>
        <w:t>Henson</w:t>
      </w:r>
      <w:proofErr w:type="spellEnd"/>
      <w:r w:rsidR="00825158" w:rsidRPr="00C704B2">
        <w:rPr>
          <w:rFonts w:ascii="Arial" w:eastAsia="Arial" w:hAnsi="Arial" w:cs="Arial"/>
          <w:sz w:val="24"/>
          <w:szCs w:val="24"/>
          <w:lang w:val="es-MX"/>
        </w:rPr>
        <w:t xml:space="preserve">, </w:t>
      </w:r>
      <w:proofErr w:type="spellStart"/>
      <w:r w:rsidR="00825158" w:rsidRPr="00C704B2">
        <w:rPr>
          <w:rFonts w:ascii="Arial" w:eastAsia="Arial" w:hAnsi="Arial" w:cs="Arial"/>
          <w:sz w:val="24"/>
          <w:szCs w:val="24"/>
          <w:lang w:val="es-MX"/>
        </w:rPr>
        <w:t>Templin</w:t>
      </w:r>
      <w:proofErr w:type="spellEnd"/>
      <w:r w:rsidR="00825158" w:rsidRPr="00C704B2">
        <w:rPr>
          <w:rFonts w:ascii="Arial" w:eastAsia="Arial" w:hAnsi="Arial" w:cs="Arial"/>
          <w:sz w:val="24"/>
          <w:szCs w:val="24"/>
          <w:lang w:val="es-MX"/>
        </w:rPr>
        <w:t xml:space="preserve"> y </w:t>
      </w:r>
      <w:proofErr w:type="spellStart"/>
      <w:r w:rsidR="00825158" w:rsidRPr="00C704B2">
        <w:rPr>
          <w:rFonts w:ascii="Arial" w:eastAsia="Arial" w:hAnsi="Arial" w:cs="Arial"/>
          <w:sz w:val="24"/>
          <w:szCs w:val="24"/>
          <w:lang w:val="es-MX"/>
        </w:rPr>
        <w:t>Willse</w:t>
      </w:r>
      <w:proofErr w:type="spellEnd"/>
      <w:r w:rsidR="00825158" w:rsidRPr="00C704B2">
        <w:rPr>
          <w:rFonts w:ascii="Arial" w:eastAsia="Arial" w:hAnsi="Arial" w:cs="Arial"/>
          <w:sz w:val="24"/>
          <w:szCs w:val="24"/>
          <w:lang w:val="es-MX"/>
        </w:rPr>
        <w:t xml:space="preserve">, 2009). </w:t>
      </w:r>
    </w:p>
    <w:p w14:paraId="38D49DCE" w14:textId="26AA1BDF" w:rsidR="00C93043" w:rsidRPr="00243771" w:rsidRDefault="00C709AA" w:rsidP="00D13E23">
      <w:pPr>
        <w:spacing w:line="360" w:lineRule="auto"/>
        <w:ind w:left="153" w:hanging="11"/>
        <w:jc w:val="both"/>
        <w:rPr>
          <w:rFonts w:ascii="Arial" w:hAnsi="Arial" w:cs="Arial"/>
          <w:sz w:val="24"/>
          <w:szCs w:val="24"/>
          <w:lang w:val="es-MX"/>
        </w:rPr>
      </w:pPr>
      <w:r>
        <w:rPr>
          <w:rFonts w:ascii="Arial" w:hAnsi="Arial" w:cs="Arial"/>
          <w:sz w:val="24"/>
          <w:szCs w:val="24"/>
          <w:lang w:val="es-MX"/>
        </w:rPr>
        <w:t>Es</w:t>
      </w:r>
      <w:r w:rsidR="00490048">
        <w:rPr>
          <w:rFonts w:ascii="Arial" w:hAnsi="Arial" w:cs="Arial"/>
          <w:sz w:val="24"/>
          <w:szCs w:val="24"/>
          <w:lang w:val="es-MX"/>
        </w:rPr>
        <w:t xml:space="preserve"> posible trazar la estructura </w:t>
      </w:r>
      <w:r>
        <w:rPr>
          <w:rFonts w:ascii="Arial" w:hAnsi="Arial" w:cs="Arial"/>
          <w:sz w:val="24"/>
          <w:szCs w:val="24"/>
          <w:lang w:val="es-MX"/>
        </w:rPr>
        <w:t>subyacente de un instrumento ya existente, a fin de identificar cuáles son las habilidades, conocimientos, procesos u operaciones cognitivas requeridas para su resolución y poder trazar un diagnóstico cognitivo a partir de los resultados observados. Estas técnicas, conocidas en la literatura como de “</w:t>
      </w:r>
      <w:proofErr w:type="spellStart"/>
      <w:r>
        <w:rPr>
          <w:rFonts w:ascii="Arial" w:hAnsi="Arial" w:cs="Arial"/>
          <w:sz w:val="24"/>
          <w:szCs w:val="24"/>
          <w:lang w:val="es-MX"/>
        </w:rPr>
        <w:t>retrofitting</w:t>
      </w:r>
      <w:proofErr w:type="spellEnd"/>
      <w:r>
        <w:rPr>
          <w:rFonts w:ascii="Arial" w:hAnsi="Arial" w:cs="Arial"/>
          <w:sz w:val="24"/>
          <w:szCs w:val="24"/>
          <w:lang w:val="es-MX"/>
        </w:rPr>
        <w:t>” permiten aprovechar la información recopilada en aplicaciones a</w:t>
      </w:r>
      <w:r w:rsidR="00C93043" w:rsidRPr="00243771">
        <w:rPr>
          <w:rFonts w:ascii="Arial" w:hAnsi="Arial" w:cs="Arial"/>
          <w:sz w:val="24"/>
          <w:szCs w:val="24"/>
          <w:lang w:val="es-MX"/>
        </w:rPr>
        <w:t xml:space="preserve"> gran escala puede para obtener un diagnóstico de alto impacto, que permita identificar </w:t>
      </w:r>
      <w:r>
        <w:rPr>
          <w:rFonts w:ascii="Arial" w:hAnsi="Arial" w:cs="Arial"/>
          <w:sz w:val="24"/>
          <w:szCs w:val="24"/>
          <w:lang w:val="es-MX"/>
        </w:rPr>
        <w:t>las áreas de fortaleza y de mejora de cada sustentante a partir de su desempeño. C</w:t>
      </w:r>
      <w:r w:rsidR="00C93043" w:rsidRPr="00243771">
        <w:rPr>
          <w:rFonts w:ascii="Arial" w:hAnsi="Arial" w:cs="Arial"/>
          <w:sz w:val="24"/>
          <w:szCs w:val="24"/>
          <w:lang w:val="es-MX"/>
        </w:rPr>
        <w:t xml:space="preserve">omo un ejemplo, tómese el estudio realizado por Pérez-Morán, Vázquez-Lira y Rojas, (2019), quienes aplicaron técnicas de </w:t>
      </w:r>
      <w:proofErr w:type="spellStart"/>
      <w:r w:rsidR="00C93043" w:rsidRPr="00243771">
        <w:rPr>
          <w:rFonts w:ascii="Arial" w:hAnsi="Arial" w:cs="Arial"/>
          <w:sz w:val="24"/>
          <w:szCs w:val="24"/>
          <w:lang w:val="es-MX"/>
        </w:rPr>
        <w:t>retrofitting</w:t>
      </w:r>
      <w:proofErr w:type="spellEnd"/>
      <w:r w:rsidR="00C93043" w:rsidRPr="00243771">
        <w:rPr>
          <w:rFonts w:ascii="Arial" w:hAnsi="Arial" w:cs="Arial"/>
          <w:sz w:val="24"/>
          <w:szCs w:val="24"/>
          <w:lang w:val="es-MX"/>
        </w:rPr>
        <w:t xml:space="preserve"> sobre la Prueba de Matemáticas para </w:t>
      </w:r>
      <w:r w:rsidR="00C93043" w:rsidRPr="00243771">
        <w:rPr>
          <w:rFonts w:ascii="Arial" w:hAnsi="Arial" w:cs="Arial"/>
          <w:sz w:val="24"/>
          <w:szCs w:val="24"/>
          <w:lang w:val="es-MX"/>
        </w:rPr>
        <w:lastRenderedPageBreak/>
        <w:t xml:space="preserve">primaria (06) del PLANEA ELCE 2015 (INEE, 2015), aplicada a gran escala a los estudiantes de sexto año de primaria de México, para elaborar un diagnóstico nacional del dominio que tienen los estudiantes del país a lo largo de las habilidades básicas en matemáticas evaluadas en la prueba. Como parte de este estudio, los autores realizaron estudios cognitivos para identificar las habilidades cognitivas requeridas por los distintos ítems que conforman la prueba, mediante la aplicación de técnicas de </w:t>
      </w:r>
      <w:proofErr w:type="spellStart"/>
      <w:r w:rsidR="00C93043" w:rsidRPr="00243771">
        <w:rPr>
          <w:rFonts w:ascii="Arial" w:hAnsi="Arial" w:cs="Arial"/>
          <w:sz w:val="24"/>
          <w:szCs w:val="24"/>
          <w:lang w:val="es-MX"/>
        </w:rPr>
        <w:t>retrofitting</w:t>
      </w:r>
      <w:proofErr w:type="spellEnd"/>
      <w:r w:rsidR="00C93043" w:rsidRPr="00243771">
        <w:rPr>
          <w:rFonts w:ascii="Arial" w:hAnsi="Arial" w:cs="Arial"/>
          <w:sz w:val="24"/>
          <w:szCs w:val="24"/>
          <w:lang w:val="es-MX"/>
        </w:rPr>
        <w:t xml:space="preserve">. Otros ejemplos pueden encontrarse en </w:t>
      </w:r>
      <w:proofErr w:type="spellStart"/>
      <w:r w:rsidR="00C93043" w:rsidRPr="00243771">
        <w:rPr>
          <w:rFonts w:ascii="Arial" w:hAnsi="Arial" w:cs="Arial"/>
          <w:sz w:val="24"/>
          <w:szCs w:val="24"/>
          <w:lang w:val="es-MX"/>
        </w:rPr>
        <w:t>Jang</w:t>
      </w:r>
      <w:proofErr w:type="spellEnd"/>
      <w:r w:rsidR="00C93043" w:rsidRPr="00243771">
        <w:rPr>
          <w:rFonts w:ascii="Arial" w:hAnsi="Arial" w:cs="Arial"/>
          <w:sz w:val="24"/>
          <w:szCs w:val="24"/>
          <w:lang w:val="es-MX"/>
        </w:rPr>
        <w:t xml:space="preserve">, (2009) </w:t>
      </w:r>
      <w:proofErr w:type="spellStart"/>
      <w:r w:rsidR="00C93043" w:rsidRPr="00243771">
        <w:rPr>
          <w:rFonts w:ascii="Arial" w:hAnsi="Arial" w:cs="Arial"/>
          <w:sz w:val="24"/>
          <w:szCs w:val="24"/>
          <w:lang w:val="es-MX"/>
        </w:rPr>
        <w:t>ó</w:t>
      </w:r>
      <w:proofErr w:type="spellEnd"/>
      <w:r w:rsidR="00C93043" w:rsidRPr="00243771">
        <w:rPr>
          <w:rFonts w:ascii="Arial" w:hAnsi="Arial" w:cs="Arial"/>
          <w:sz w:val="24"/>
          <w:szCs w:val="24"/>
          <w:lang w:val="es-MX"/>
        </w:rPr>
        <w:t xml:space="preserve"> Li, (2011)</w:t>
      </w:r>
    </w:p>
    <w:p w14:paraId="30117F75" w14:textId="09250D60" w:rsidR="00C93043" w:rsidRPr="00EC76AF" w:rsidRDefault="00722C85" w:rsidP="00D13E23">
      <w:pPr>
        <w:spacing w:line="360" w:lineRule="auto"/>
        <w:ind w:left="153" w:hanging="11"/>
        <w:jc w:val="both"/>
        <w:rPr>
          <w:rFonts w:ascii="Arial" w:hAnsi="Arial" w:cs="Arial"/>
          <w:sz w:val="24"/>
          <w:szCs w:val="24"/>
          <w:lang w:val="es-MX" w:eastAsia="es-MX"/>
        </w:rPr>
      </w:pPr>
      <w:r>
        <w:rPr>
          <w:rFonts w:ascii="Arial" w:hAnsi="Arial" w:cs="Arial"/>
          <w:sz w:val="24"/>
          <w:szCs w:val="24"/>
          <w:lang w:val="es-MX"/>
        </w:rPr>
        <w:t xml:space="preserve">De acuerdo </w:t>
      </w:r>
      <w:r w:rsidRPr="00EC76AF">
        <w:rPr>
          <w:rFonts w:ascii="Arial" w:hAnsi="Arial" w:cs="Arial"/>
          <w:sz w:val="24"/>
          <w:szCs w:val="24"/>
          <w:lang w:val="es-MX"/>
        </w:rPr>
        <w:t>con</w:t>
      </w:r>
      <w:r w:rsidR="00C93043" w:rsidRPr="00EC76AF">
        <w:rPr>
          <w:rFonts w:ascii="Arial" w:hAnsi="Arial" w:cs="Arial"/>
          <w:sz w:val="24"/>
          <w:szCs w:val="24"/>
          <w:lang w:val="es-MX"/>
        </w:rPr>
        <w:t xml:space="preserve"> Yang y </w:t>
      </w:r>
      <w:proofErr w:type="spellStart"/>
      <w:r w:rsidR="00C93043" w:rsidRPr="00EC76AF">
        <w:rPr>
          <w:rFonts w:ascii="Arial" w:hAnsi="Arial" w:cs="Arial"/>
          <w:sz w:val="24"/>
          <w:szCs w:val="24"/>
          <w:lang w:val="es-MX"/>
        </w:rPr>
        <w:t>Embretson</w:t>
      </w:r>
      <w:proofErr w:type="spellEnd"/>
      <w:r w:rsidR="00C93043" w:rsidRPr="00EC76AF">
        <w:rPr>
          <w:rFonts w:ascii="Arial" w:hAnsi="Arial" w:cs="Arial"/>
          <w:sz w:val="24"/>
          <w:szCs w:val="24"/>
          <w:lang w:val="es-MX"/>
        </w:rPr>
        <w:t>, (2007)</w:t>
      </w:r>
      <w:r w:rsidRPr="00EC76AF">
        <w:rPr>
          <w:rFonts w:ascii="Arial" w:hAnsi="Arial" w:cs="Arial"/>
          <w:sz w:val="24"/>
          <w:szCs w:val="24"/>
          <w:lang w:val="es-MX"/>
        </w:rPr>
        <w:t>,</w:t>
      </w:r>
      <w:r w:rsidR="00C93043" w:rsidRPr="00EC76AF">
        <w:rPr>
          <w:rFonts w:ascii="Arial" w:hAnsi="Arial" w:cs="Arial"/>
          <w:sz w:val="24"/>
          <w:szCs w:val="24"/>
          <w:lang w:val="es-MX"/>
        </w:rPr>
        <w:t xml:space="preserve"> toda </w:t>
      </w:r>
      <w:r w:rsidRPr="00EC76AF">
        <w:rPr>
          <w:rFonts w:ascii="Arial" w:hAnsi="Arial" w:cs="Arial"/>
          <w:sz w:val="24"/>
          <w:szCs w:val="24"/>
          <w:lang w:val="es-MX"/>
        </w:rPr>
        <w:t>EDC</w:t>
      </w:r>
      <w:r w:rsidR="00C93043" w:rsidRPr="00EC76AF">
        <w:rPr>
          <w:rFonts w:ascii="Arial" w:hAnsi="Arial" w:cs="Arial"/>
          <w:sz w:val="24"/>
          <w:szCs w:val="24"/>
          <w:lang w:val="es-MX"/>
        </w:rPr>
        <w:t xml:space="preserve"> diseñada con </w:t>
      </w:r>
      <w:r w:rsidRPr="00EC76AF">
        <w:rPr>
          <w:rFonts w:ascii="Arial" w:hAnsi="Arial" w:cs="Arial"/>
          <w:sz w:val="24"/>
          <w:szCs w:val="24"/>
          <w:lang w:val="es-MX"/>
        </w:rPr>
        <w:t>fines</w:t>
      </w:r>
      <w:r w:rsidR="00C93043" w:rsidRPr="00EC76AF">
        <w:rPr>
          <w:rFonts w:ascii="Arial" w:hAnsi="Arial" w:cs="Arial"/>
          <w:sz w:val="24"/>
          <w:szCs w:val="24"/>
          <w:lang w:val="es-MX"/>
        </w:rPr>
        <w:t xml:space="preserve"> de mejora, debe</w:t>
      </w:r>
      <w:r w:rsidR="00D13E23" w:rsidRPr="00EC76AF">
        <w:rPr>
          <w:rFonts w:ascii="Arial" w:hAnsi="Arial" w:cs="Arial"/>
          <w:sz w:val="24"/>
          <w:szCs w:val="24"/>
          <w:lang w:val="es-MX"/>
        </w:rPr>
        <w:t xml:space="preserve"> estar respaldada en su diseño y validación por la aplicación de </w:t>
      </w:r>
      <w:r w:rsidR="00C93043" w:rsidRPr="00EC76AF">
        <w:rPr>
          <w:rFonts w:ascii="Arial" w:hAnsi="Arial" w:cs="Arial"/>
          <w:sz w:val="24"/>
          <w:szCs w:val="24"/>
          <w:lang w:val="es-MX"/>
        </w:rPr>
        <w:t>modelos cognitivos que permitan identificar</w:t>
      </w:r>
      <w:r w:rsidR="00D13E23" w:rsidRPr="00EC76AF">
        <w:rPr>
          <w:rFonts w:ascii="Arial" w:hAnsi="Arial" w:cs="Arial"/>
          <w:sz w:val="24"/>
          <w:szCs w:val="24"/>
          <w:lang w:val="es-MX"/>
        </w:rPr>
        <w:t xml:space="preserve"> y describir</w:t>
      </w:r>
      <w:r w:rsidR="00C93043" w:rsidRPr="00EC76AF">
        <w:rPr>
          <w:rFonts w:ascii="Arial" w:hAnsi="Arial" w:cs="Arial"/>
          <w:sz w:val="24"/>
          <w:szCs w:val="24"/>
          <w:lang w:val="es-MX"/>
        </w:rPr>
        <w:t xml:space="preserve"> de manera </w:t>
      </w:r>
      <w:r w:rsidR="00D13E23" w:rsidRPr="00EC76AF">
        <w:rPr>
          <w:rFonts w:ascii="Arial" w:hAnsi="Arial" w:cs="Arial"/>
          <w:sz w:val="24"/>
          <w:szCs w:val="24"/>
          <w:lang w:val="es-MX"/>
        </w:rPr>
        <w:t xml:space="preserve">precisa y </w:t>
      </w:r>
      <w:r w:rsidR="00C93043" w:rsidRPr="00EC76AF">
        <w:rPr>
          <w:rFonts w:ascii="Arial" w:hAnsi="Arial" w:cs="Arial"/>
          <w:sz w:val="24"/>
          <w:szCs w:val="24"/>
          <w:lang w:val="es-MX"/>
        </w:rPr>
        <w:t>confiable l</w:t>
      </w:r>
      <w:r w:rsidR="00D13E23" w:rsidRPr="00EC76AF">
        <w:rPr>
          <w:rFonts w:ascii="Arial" w:hAnsi="Arial" w:cs="Arial"/>
          <w:sz w:val="24"/>
          <w:szCs w:val="24"/>
          <w:lang w:val="es-MX"/>
        </w:rPr>
        <w:t>a interacción entre los distint</w:t>
      </w:r>
      <w:r w:rsidR="00C93043" w:rsidRPr="00EC76AF">
        <w:rPr>
          <w:rFonts w:ascii="Arial" w:hAnsi="Arial" w:cs="Arial"/>
          <w:sz w:val="24"/>
          <w:szCs w:val="24"/>
          <w:lang w:val="es-MX"/>
        </w:rPr>
        <w:t>os procesos de respuesta</w:t>
      </w:r>
      <w:r w:rsidR="00D13E23" w:rsidRPr="00EC76AF">
        <w:rPr>
          <w:rFonts w:ascii="Arial" w:hAnsi="Arial" w:cs="Arial"/>
          <w:sz w:val="24"/>
          <w:szCs w:val="24"/>
          <w:lang w:val="es-MX"/>
        </w:rPr>
        <w:t xml:space="preserve"> </w:t>
      </w:r>
      <w:r w:rsidRPr="00EC76AF">
        <w:rPr>
          <w:rFonts w:ascii="Arial" w:hAnsi="Arial" w:cs="Arial"/>
          <w:sz w:val="24"/>
          <w:szCs w:val="24"/>
          <w:lang w:val="es-MX"/>
        </w:rPr>
        <w:t xml:space="preserve">comprometidos </w:t>
      </w:r>
      <w:r w:rsidR="00D13E23" w:rsidRPr="00EC76AF">
        <w:rPr>
          <w:rFonts w:ascii="Arial" w:hAnsi="Arial" w:cs="Arial"/>
          <w:sz w:val="24"/>
          <w:szCs w:val="24"/>
          <w:lang w:val="es-MX"/>
        </w:rPr>
        <w:t>con</w:t>
      </w:r>
      <w:r w:rsidR="00C93043" w:rsidRPr="00EC76AF">
        <w:rPr>
          <w:rFonts w:ascii="Arial" w:hAnsi="Arial" w:cs="Arial"/>
          <w:sz w:val="24"/>
          <w:szCs w:val="24"/>
          <w:lang w:val="es-MX"/>
        </w:rPr>
        <w:t xml:space="preserve"> cada ítem.</w:t>
      </w:r>
      <w:r w:rsidR="00C93043" w:rsidRPr="00EC76AF">
        <w:rPr>
          <w:rFonts w:ascii="Arial" w:hAnsi="Arial" w:cs="Arial"/>
          <w:sz w:val="24"/>
          <w:szCs w:val="24"/>
          <w:lang w:val="es-MX" w:eastAsia="es-MX"/>
        </w:rPr>
        <w:t xml:space="preserve"> Para ello, es </w:t>
      </w:r>
      <w:r w:rsidRPr="00EC76AF">
        <w:rPr>
          <w:rFonts w:ascii="Arial" w:hAnsi="Arial" w:cs="Arial"/>
          <w:sz w:val="24"/>
          <w:szCs w:val="24"/>
          <w:lang w:val="es-MX" w:eastAsia="es-MX"/>
        </w:rPr>
        <w:t xml:space="preserve">imperante </w:t>
      </w:r>
      <w:r w:rsidR="00C93043" w:rsidRPr="00EC76AF">
        <w:rPr>
          <w:rFonts w:ascii="Arial" w:hAnsi="Arial" w:cs="Arial"/>
          <w:sz w:val="24"/>
          <w:szCs w:val="24"/>
          <w:lang w:val="es-MX" w:eastAsia="es-MX"/>
        </w:rPr>
        <w:t xml:space="preserve">revisar la genealogía, la congruencia y </w:t>
      </w:r>
      <w:r w:rsidR="00D13E23" w:rsidRPr="00EC76AF">
        <w:rPr>
          <w:rFonts w:ascii="Arial" w:hAnsi="Arial" w:cs="Arial"/>
          <w:sz w:val="24"/>
          <w:szCs w:val="24"/>
          <w:lang w:val="es-MX" w:eastAsia="es-MX"/>
        </w:rPr>
        <w:t xml:space="preserve">la </w:t>
      </w:r>
      <w:r w:rsidR="00C93043" w:rsidRPr="00EC76AF">
        <w:rPr>
          <w:rFonts w:ascii="Arial" w:hAnsi="Arial" w:cs="Arial"/>
          <w:sz w:val="24"/>
          <w:szCs w:val="24"/>
          <w:lang w:val="es-MX" w:eastAsia="es-MX"/>
        </w:rPr>
        <w:t>alineación de los ítems</w:t>
      </w:r>
      <w:r w:rsidR="00D13E23" w:rsidRPr="00EC76AF">
        <w:rPr>
          <w:rFonts w:ascii="Arial" w:hAnsi="Arial" w:cs="Arial"/>
          <w:sz w:val="24"/>
          <w:szCs w:val="24"/>
          <w:lang w:val="es-MX" w:eastAsia="es-MX"/>
        </w:rPr>
        <w:t>,</w:t>
      </w:r>
      <w:r w:rsidRPr="00EC76AF">
        <w:rPr>
          <w:rFonts w:ascii="Arial" w:hAnsi="Arial" w:cs="Arial"/>
          <w:sz w:val="24"/>
          <w:szCs w:val="24"/>
          <w:lang w:val="es-MX" w:eastAsia="es-MX"/>
        </w:rPr>
        <w:t xml:space="preserve"> con</w:t>
      </w:r>
      <w:r w:rsidR="00D13E23" w:rsidRPr="00EC76AF">
        <w:rPr>
          <w:rFonts w:ascii="Arial" w:hAnsi="Arial" w:cs="Arial"/>
          <w:sz w:val="24"/>
          <w:szCs w:val="24"/>
          <w:lang w:val="es-MX" w:eastAsia="es-MX"/>
        </w:rPr>
        <w:t xml:space="preserve"> el apoyo de</w:t>
      </w:r>
      <w:r w:rsidR="00C93043" w:rsidRPr="00EC76AF">
        <w:rPr>
          <w:rFonts w:ascii="Arial" w:hAnsi="Arial" w:cs="Arial"/>
          <w:sz w:val="24"/>
          <w:szCs w:val="24"/>
          <w:lang w:val="es-MX"/>
        </w:rPr>
        <w:t xml:space="preserve"> un grupo de expertos </w:t>
      </w:r>
      <w:r w:rsidRPr="00EC76AF">
        <w:rPr>
          <w:rFonts w:ascii="Arial" w:hAnsi="Arial" w:cs="Arial"/>
          <w:sz w:val="24"/>
          <w:szCs w:val="24"/>
          <w:lang w:val="es-MX"/>
        </w:rPr>
        <w:t>en los</w:t>
      </w:r>
      <w:r w:rsidR="00C93043" w:rsidRPr="00EC76AF">
        <w:rPr>
          <w:rFonts w:ascii="Arial" w:hAnsi="Arial" w:cs="Arial"/>
          <w:sz w:val="24"/>
          <w:szCs w:val="24"/>
          <w:lang w:val="es-MX"/>
        </w:rPr>
        <w:t xml:space="preserve"> contenidos sustantivos </w:t>
      </w:r>
      <w:r w:rsidRPr="00EC76AF">
        <w:rPr>
          <w:rFonts w:ascii="Arial" w:hAnsi="Arial" w:cs="Arial"/>
          <w:sz w:val="24"/>
          <w:szCs w:val="24"/>
          <w:lang w:val="es-MX"/>
        </w:rPr>
        <w:t>de la prueba</w:t>
      </w:r>
      <w:r w:rsidR="00562876" w:rsidRPr="00EC76AF">
        <w:rPr>
          <w:rFonts w:ascii="Arial" w:hAnsi="Arial" w:cs="Arial"/>
          <w:sz w:val="24"/>
          <w:szCs w:val="24"/>
          <w:lang w:val="es-MX"/>
        </w:rPr>
        <w:t xml:space="preserve"> y en materia de</w:t>
      </w:r>
      <w:r w:rsidR="00C93043" w:rsidRPr="00EC76AF">
        <w:rPr>
          <w:rFonts w:ascii="Arial" w:hAnsi="Arial" w:cs="Arial"/>
          <w:sz w:val="24"/>
          <w:szCs w:val="24"/>
          <w:lang w:val="es-MX"/>
        </w:rPr>
        <w:t xml:space="preserve"> construcción de instrumentos </w:t>
      </w:r>
      <w:r w:rsidR="00562876" w:rsidRPr="00EC76AF">
        <w:rPr>
          <w:rFonts w:ascii="Arial" w:hAnsi="Arial" w:cs="Arial"/>
          <w:sz w:val="24"/>
          <w:szCs w:val="24"/>
          <w:lang w:val="es-MX"/>
        </w:rPr>
        <w:t xml:space="preserve">de medición </w:t>
      </w:r>
      <w:r w:rsidR="00C93043" w:rsidRPr="00EC76AF">
        <w:rPr>
          <w:rFonts w:ascii="Arial" w:hAnsi="Arial" w:cs="Arial"/>
          <w:sz w:val="24"/>
          <w:szCs w:val="24"/>
          <w:lang w:val="es-MX"/>
        </w:rPr>
        <w:t xml:space="preserve">(Rupp, </w:t>
      </w:r>
      <w:proofErr w:type="spellStart"/>
      <w:r w:rsidR="00C93043" w:rsidRPr="00EC76AF">
        <w:rPr>
          <w:rFonts w:ascii="Arial" w:hAnsi="Arial" w:cs="Arial"/>
          <w:sz w:val="24"/>
          <w:szCs w:val="24"/>
          <w:lang w:val="es-MX"/>
        </w:rPr>
        <w:t>Templin</w:t>
      </w:r>
      <w:proofErr w:type="spellEnd"/>
      <w:r w:rsidR="00C93043" w:rsidRPr="00EC76AF">
        <w:rPr>
          <w:rFonts w:ascii="Arial" w:hAnsi="Arial" w:cs="Arial"/>
          <w:sz w:val="24"/>
          <w:szCs w:val="24"/>
          <w:lang w:val="es-MX"/>
        </w:rPr>
        <w:t xml:space="preserve"> y </w:t>
      </w:r>
      <w:proofErr w:type="spellStart"/>
      <w:r w:rsidR="00C93043" w:rsidRPr="00EC76AF">
        <w:rPr>
          <w:rFonts w:ascii="Arial" w:hAnsi="Arial" w:cs="Arial"/>
          <w:sz w:val="24"/>
          <w:szCs w:val="24"/>
          <w:lang w:val="es-MX"/>
        </w:rPr>
        <w:t>Henson</w:t>
      </w:r>
      <w:proofErr w:type="spellEnd"/>
      <w:r w:rsidR="00C93043" w:rsidRPr="00EC76AF">
        <w:rPr>
          <w:rFonts w:ascii="Arial" w:hAnsi="Arial" w:cs="Arial"/>
          <w:sz w:val="24"/>
          <w:szCs w:val="24"/>
          <w:lang w:val="es-MX"/>
        </w:rPr>
        <w:t xml:space="preserve">, 2010). </w:t>
      </w:r>
    </w:p>
    <w:p w14:paraId="36375370" w14:textId="7A8FE192" w:rsidR="00896984" w:rsidRPr="00C704B2" w:rsidRDefault="00C93043" w:rsidP="00896984">
      <w:pPr>
        <w:spacing w:line="360" w:lineRule="auto"/>
        <w:ind w:left="153" w:hanging="11"/>
        <w:jc w:val="both"/>
        <w:rPr>
          <w:rFonts w:ascii="Arial" w:eastAsia="Arial" w:hAnsi="Arial" w:cs="Arial"/>
          <w:sz w:val="24"/>
          <w:szCs w:val="24"/>
          <w:lang w:val="es-MX"/>
        </w:rPr>
      </w:pPr>
      <w:r w:rsidRPr="00EC76AF">
        <w:rPr>
          <w:rFonts w:ascii="Arial" w:hAnsi="Arial" w:cs="Arial"/>
          <w:sz w:val="24"/>
          <w:szCs w:val="24"/>
          <w:lang w:val="es-MX" w:eastAsia="es-MX"/>
        </w:rPr>
        <w:t>Es imperante realizar un piloteo de los ítems</w:t>
      </w:r>
      <w:r w:rsidR="00896984" w:rsidRPr="00EC76AF">
        <w:rPr>
          <w:rFonts w:ascii="Arial" w:hAnsi="Arial" w:cs="Arial"/>
          <w:sz w:val="24"/>
          <w:szCs w:val="24"/>
          <w:lang w:val="es-MX" w:eastAsia="es-MX"/>
        </w:rPr>
        <w:t xml:space="preserve"> que permita obtener</w:t>
      </w:r>
      <w:r w:rsidRPr="00EC76AF">
        <w:rPr>
          <w:rFonts w:ascii="Arial" w:hAnsi="Arial" w:cs="Arial"/>
          <w:sz w:val="24"/>
          <w:szCs w:val="24"/>
          <w:lang w:val="es-MX" w:eastAsia="es-MX"/>
        </w:rPr>
        <w:t xml:space="preserve"> reportes verbales exhaustivos de los procesos de respuesta empleados</w:t>
      </w:r>
      <w:r w:rsidR="00D13E23" w:rsidRPr="00EC76AF">
        <w:rPr>
          <w:rFonts w:ascii="Arial" w:hAnsi="Arial" w:cs="Arial"/>
          <w:sz w:val="24"/>
          <w:szCs w:val="24"/>
          <w:lang w:val="es-MX" w:eastAsia="es-MX"/>
        </w:rPr>
        <w:t xml:space="preserve"> p</w:t>
      </w:r>
      <w:r w:rsidR="00896984" w:rsidRPr="00EC76AF">
        <w:rPr>
          <w:rFonts w:ascii="Arial" w:hAnsi="Arial" w:cs="Arial"/>
          <w:sz w:val="24"/>
          <w:szCs w:val="24"/>
          <w:lang w:val="es-MX" w:eastAsia="es-MX"/>
        </w:rPr>
        <w:t>ara su resolución</w:t>
      </w:r>
      <w:r w:rsidRPr="00EC76AF">
        <w:rPr>
          <w:rFonts w:ascii="Arial" w:hAnsi="Arial" w:cs="Arial"/>
          <w:sz w:val="24"/>
          <w:szCs w:val="24"/>
          <w:lang w:val="es-MX" w:eastAsia="es-MX"/>
        </w:rPr>
        <w:t xml:space="preserve">, (Ericsson &amp; </w:t>
      </w:r>
      <w:proofErr w:type="spellStart"/>
      <w:r w:rsidRPr="00EC76AF">
        <w:rPr>
          <w:rFonts w:ascii="Arial" w:hAnsi="Arial" w:cs="Arial"/>
          <w:sz w:val="24"/>
          <w:szCs w:val="24"/>
          <w:lang w:val="es-MX" w:eastAsia="es-MX"/>
        </w:rPr>
        <w:t>Simon</w:t>
      </w:r>
      <w:proofErr w:type="spellEnd"/>
      <w:r w:rsidRPr="00EC76AF">
        <w:rPr>
          <w:rFonts w:ascii="Arial" w:hAnsi="Arial" w:cs="Arial"/>
          <w:sz w:val="24"/>
          <w:szCs w:val="24"/>
          <w:lang w:val="es-MX" w:eastAsia="es-MX"/>
        </w:rPr>
        <w:t>, 1993</w:t>
      </w:r>
      <w:r w:rsidR="004C24EA" w:rsidRPr="00EC76AF">
        <w:rPr>
          <w:rFonts w:ascii="Arial" w:hAnsi="Arial" w:cs="Arial"/>
          <w:sz w:val="24"/>
          <w:szCs w:val="24"/>
          <w:lang w:val="es-MX" w:eastAsia="es-MX"/>
        </w:rPr>
        <w:t xml:space="preserve">; </w:t>
      </w:r>
      <w:r w:rsidR="004C24EA" w:rsidRPr="00EC76AF">
        <w:rPr>
          <w:rFonts w:ascii="Arial" w:eastAsia="Arial" w:hAnsi="Arial" w:cs="Arial"/>
          <w:sz w:val="24"/>
          <w:szCs w:val="24"/>
          <w:lang w:val="es-MX"/>
        </w:rPr>
        <w:t xml:space="preserve">Castillo y Padilla, 2013; Cui y </w:t>
      </w:r>
      <w:proofErr w:type="spellStart"/>
      <w:r w:rsidR="004C24EA" w:rsidRPr="00EC76AF">
        <w:rPr>
          <w:rFonts w:ascii="Arial" w:eastAsia="Arial" w:hAnsi="Arial" w:cs="Arial"/>
          <w:sz w:val="24"/>
          <w:szCs w:val="24"/>
          <w:lang w:val="es-MX"/>
        </w:rPr>
        <w:t>Roduta</w:t>
      </w:r>
      <w:proofErr w:type="spellEnd"/>
      <w:r w:rsidR="004C24EA" w:rsidRPr="00EC76AF">
        <w:rPr>
          <w:rFonts w:ascii="Arial" w:eastAsia="Arial" w:hAnsi="Arial" w:cs="Arial"/>
          <w:sz w:val="24"/>
          <w:szCs w:val="24"/>
          <w:lang w:val="es-MX"/>
        </w:rPr>
        <w:t xml:space="preserve">, 2013; </w:t>
      </w:r>
      <w:proofErr w:type="spellStart"/>
      <w:r w:rsidR="004C24EA" w:rsidRPr="00EC76AF">
        <w:rPr>
          <w:rFonts w:ascii="Arial" w:eastAsia="Arial" w:hAnsi="Arial" w:cs="Arial"/>
          <w:sz w:val="24"/>
          <w:szCs w:val="24"/>
          <w:lang w:val="es-MX"/>
        </w:rPr>
        <w:t>Ercikan</w:t>
      </w:r>
      <w:proofErr w:type="spellEnd"/>
      <w:r w:rsidR="004C24EA" w:rsidRPr="00EC76AF">
        <w:rPr>
          <w:rFonts w:ascii="Arial" w:eastAsia="Arial" w:hAnsi="Arial" w:cs="Arial"/>
          <w:sz w:val="24"/>
          <w:szCs w:val="24"/>
          <w:lang w:val="es-MX"/>
        </w:rPr>
        <w:t xml:space="preserve"> et al., 2010; Taylor y Dionne, 2000</w:t>
      </w:r>
      <w:r w:rsidRPr="00EC76AF">
        <w:rPr>
          <w:rFonts w:ascii="Arial" w:hAnsi="Arial" w:cs="Arial"/>
          <w:sz w:val="24"/>
          <w:szCs w:val="24"/>
          <w:lang w:val="es-MX" w:eastAsia="es-MX"/>
        </w:rPr>
        <w:t>). La obtención de reportes</w:t>
      </w:r>
      <w:r w:rsidR="00896984" w:rsidRPr="00EC76AF">
        <w:rPr>
          <w:rFonts w:ascii="Arial" w:hAnsi="Arial" w:cs="Arial"/>
          <w:sz w:val="24"/>
          <w:szCs w:val="24"/>
          <w:lang w:val="es-MX" w:eastAsia="es-MX"/>
        </w:rPr>
        <w:t xml:space="preserve"> verbales se realiza de manera sistemática</w:t>
      </w:r>
      <w:r w:rsidR="004C24EA" w:rsidRPr="00EC76AF">
        <w:rPr>
          <w:rFonts w:ascii="Arial" w:eastAsia="Arial" w:hAnsi="Arial" w:cs="Arial"/>
          <w:sz w:val="24"/>
          <w:szCs w:val="24"/>
          <w:lang w:val="es-MX"/>
        </w:rPr>
        <w:t xml:space="preserve"> (</w:t>
      </w:r>
      <w:proofErr w:type="spellStart"/>
      <w:r w:rsidR="004C24EA" w:rsidRPr="00EC76AF">
        <w:rPr>
          <w:rFonts w:ascii="Arial" w:eastAsia="Arial" w:hAnsi="Arial" w:cs="Arial"/>
          <w:sz w:val="24"/>
          <w:szCs w:val="24"/>
          <w:lang w:val="es-MX"/>
        </w:rPr>
        <w:t>Gorin</w:t>
      </w:r>
      <w:proofErr w:type="spellEnd"/>
      <w:r w:rsidR="004C24EA" w:rsidRPr="00EC76AF">
        <w:rPr>
          <w:rFonts w:ascii="Arial" w:eastAsia="Arial" w:hAnsi="Arial" w:cs="Arial"/>
          <w:sz w:val="24"/>
          <w:szCs w:val="24"/>
          <w:lang w:val="es-MX"/>
        </w:rPr>
        <w:t>, 2006),</w:t>
      </w:r>
      <w:r w:rsidR="00896984" w:rsidRPr="00EC76AF">
        <w:rPr>
          <w:rFonts w:ascii="Arial" w:hAnsi="Arial" w:cs="Arial"/>
          <w:sz w:val="24"/>
          <w:szCs w:val="24"/>
          <w:lang w:val="es-MX" w:eastAsia="es-MX"/>
        </w:rPr>
        <w:t xml:space="preserve"> aplicando</w:t>
      </w:r>
      <w:r w:rsidR="00D13E23" w:rsidRPr="00EC76AF">
        <w:rPr>
          <w:rFonts w:ascii="Arial" w:hAnsi="Arial" w:cs="Arial"/>
          <w:sz w:val="24"/>
          <w:szCs w:val="24"/>
          <w:lang w:val="es-MX" w:eastAsia="es-MX"/>
        </w:rPr>
        <w:t xml:space="preserve"> </w:t>
      </w:r>
      <w:r w:rsidRPr="00EC76AF">
        <w:rPr>
          <w:rFonts w:ascii="Arial" w:hAnsi="Arial" w:cs="Arial"/>
          <w:sz w:val="24"/>
          <w:szCs w:val="24"/>
          <w:lang w:val="es-MX" w:eastAsia="es-MX"/>
        </w:rPr>
        <w:t xml:space="preserve">protocolos de pensamiento en voz alta con técnicas concurrentes y retrospectivas (Ericsson y </w:t>
      </w:r>
      <w:proofErr w:type="spellStart"/>
      <w:r w:rsidRPr="00EC76AF">
        <w:rPr>
          <w:rFonts w:ascii="Arial" w:hAnsi="Arial" w:cs="Arial"/>
          <w:sz w:val="24"/>
          <w:szCs w:val="24"/>
          <w:lang w:val="es-MX" w:eastAsia="es-MX"/>
        </w:rPr>
        <w:t>Simon</w:t>
      </w:r>
      <w:proofErr w:type="spellEnd"/>
      <w:r w:rsidRPr="00EC76AF">
        <w:rPr>
          <w:rFonts w:ascii="Arial" w:hAnsi="Arial" w:cs="Arial"/>
          <w:sz w:val="24"/>
          <w:szCs w:val="24"/>
          <w:lang w:val="es-MX" w:eastAsia="es-MX"/>
        </w:rPr>
        <w:t xml:space="preserve">, 1984, 1993; Leighton, 2009; Leighton y </w:t>
      </w:r>
      <w:proofErr w:type="spellStart"/>
      <w:r w:rsidRPr="00EC76AF">
        <w:rPr>
          <w:rFonts w:ascii="Arial" w:hAnsi="Arial" w:cs="Arial"/>
          <w:sz w:val="24"/>
          <w:szCs w:val="24"/>
          <w:lang w:val="es-MX" w:eastAsia="es-MX"/>
        </w:rPr>
        <w:t>Gierl</w:t>
      </w:r>
      <w:proofErr w:type="spellEnd"/>
      <w:r w:rsidRPr="00EC76AF">
        <w:rPr>
          <w:rFonts w:ascii="Arial" w:hAnsi="Arial" w:cs="Arial"/>
          <w:sz w:val="24"/>
          <w:szCs w:val="24"/>
          <w:lang w:val="es-MX" w:eastAsia="es-MX"/>
        </w:rPr>
        <w:t>, 2007)</w:t>
      </w:r>
      <w:r w:rsidR="00896984" w:rsidRPr="00EC76AF">
        <w:rPr>
          <w:rFonts w:ascii="Arial" w:hAnsi="Arial" w:cs="Arial"/>
          <w:sz w:val="24"/>
          <w:szCs w:val="24"/>
          <w:lang w:val="es-MX" w:eastAsia="es-MX"/>
        </w:rPr>
        <w:t>, en las que idealmente deben participar tanto sustentantes que emulen las características de la población objetivo, como expertos de contenido</w:t>
      </w:r>
      <w:r w:rsidRPr="00EC76AF">
        <w:rPr>
          <w:rFonts w:ascii="Arial" w:hAnsi="Arial" w:cs="Arial"/>
          <w:sz w:val="24"/>
          <w:szCs w:val="24"/>
          <w:lang w:val="es-MX" w:eastAsia="es-MX"/>
        </w:rPr>
        <w:t xml:space="preserve">. Como análisis complementarios, se </w:t>
      </w:r>
      <w:r w:rsidR="00D13E23" w:rsidRPr="00EC76AF">
        <w:rPr>
          <w:rFonts w:ascii="Arial" w:hAnsi="Arial" w:cs="Arial"/>
          <w:sz w:val="24"/>
          <w:szCs w:val="24"/>
          <w:lang w:val="es-MX" w:eastAsia="es-MX"/>
        </w:rPr>
        <w:t>propone</w:t>
      </w:r>
      <w:r w:rsidRPr="00EC76AF">
        <w:rPr>
          <w:rFonts w:ascii="Arial" w:hAnsi="Arial" w:cs="Arial"/>
          <w:sz w:val="24"/>
          <w:szCs w:val="24"/>
          <w:lang w:val="es-MX" w:eastAsia="es-MX"/>
        </w:rPr>
        <w:t xml:space="preserve"> la aplicación de análisis del sendero de la vista (</w:t>
      </w:r>
      <w:proofErr w:type="spellStart"/>
      <w:r w:rsidRPr="00EC76AF">
        <w:rPr>
          <w:rFonts w:ascii="Arial" w:hAnsi="Arial" w:cs="Arial"/>
          <w:i/>
          <w:sz w:val="24"/>
          <w:szCs w:val="24"/>
          <w:lang w:val="es-MX" w:eastAsia="es-MX"/>
        </w:rPr>
        <w:t>eye</w:t>
      </w:r>
      <w:proofErr w:type="spellEnd"/>
      <w:r w:rsidRPr="00EC76AF">
        <w:rPr>
          <w:rFonts w:ascii="Arial" w:hAnsi="Arial" w:cs="Arial"/>
          <w:i/>
          <w:sz w:val="24"/>
          <w:szCs w:val="24"/>
          <w:lang w:val="es-MX" w:eastAsia="es-MX"/>
        </w:rPr>
        <w:t>-tracking</w:t>
      </w:r>
      <w:r w:rsidRPr="00EC76AF">
        <w:rPr>
          <w:rFonts w:ascii="Arial" w:hAnsi="Arial" w:cs="Arial"/>
          <w:sz w:val="24"/>
          <w:szCs w:val="24"/>
          <w:lang w:val="es-MX" w:eastAsia="es-MX"/>
        </w:rPr>
        <w:t xml:space="preserve">; Snow y </w:t>
      </w:r>
      <w:proofErr w:type="spellStart"/>
      <w:r w:rsidRPr="00EC76AF">
        <w:rPr>
          <w:rFonts w:ascii="Arial" w:hAnsi="Arial" w:cs="Arial"/>
          <w:sz w:val="24"/>
          <w:szCs w:val="24"/>
          <w:lang w:val="es-MX" w:eastAsia="es-MX"/>
        </w:rPr>
        <w:t>Lohman</w:t>
      </w:r>
      <w:proofErr w:type="spellEnd"/>
      <w:r w:rsidRPr="00EC76AF">
        <w:rPr>
          <w:rFonts w:ascii="Arial" w:hAnsi="Arial" w:cs="Arial"/>
          <w:sz w:val="24"/>
          <w:szCs w:val="24"/>
          <w:lang w:val="es-MX" w:eastAsia="es-MX"/>
        </w:rPr>
        <w:t>, 1989; Sternberg, 1977</w:t>
      </w:r>
      <w:r w:rsidR="004C24EA" w:rsidRPr="00EC76AF">
        <w:rPr>
          <w:rFonts w:ascii="Arial" w:hAnsi="Arial" w:cs="Arial"/>
          <w:sz w:val="24"/>
          <w:szCs w:val="24"/>
          <w:lang w:val="es-MX" w:eastAsia="es-MX"/>
        </w:rPr>
        <w:t xml:space="preserve">; </w:t>
      </w:r>
      <w:r w:rsidR="004C24EA" w:rsidRPr="00EC76AF">
        <w:rPr>
          <w:rFonts w:ascii="Arial" w:eastAsia="Arial" w:hAnsi="Arial" w:cs="Arial"/>
          <w:sz w:val="24"/>
          <w:szCs w:val="24"/>
          <w:lang w:val="es-MX"/>
        </w:rPr>
        <w:t xml:space="preserve">Allen y </w:t>
      </w:r>
      <w:proofErr w:type="spellStart"/>
      <w:r w:rsidR="004C24EA" w:rsidRPr="00EC76AF">
        <w:rPr>
          <w:rFonts w:ascii="Arial" w:eastAsia="Arial" w:hAnsi="Arial" w:cs="Arial"/>
          <w:sz w:val="24"/>
          <w:szCs w:val="24"/>
          <w:lang w:val="es-MX"/>
        </w:rPr>
        <w:t>Horsley</w:t>
      </w:r>
      <w:proofErr w:type="spellEnd"/>
      <w:r w:rsidR="004C24EA" w:rsidRPr="00EC76AF">
        <w:rPr>
          <w:rFonts w:ascii="Arial" w:eastAsia="Arial" w:hAnsi="Arial" w:cs="Arial"/>
          <w:sz w:val="24"/>
          <w:szCs w:val="24"/>
          <w:lang w:val="es-MX"/>
        </w:rPr>
        <w:t>, 2014</w:t>
      </w:r>
      <w:r w:rsidRPr="00EC76AF">
        <w:rPr>
          <w:rFonts w:ascii="Arial" w:hAnsi="Arial" w:cs="Arial"/>
          <w:sz w:val="24"/>
          <w:szCs w:val="24"/>
          <w:lang w:val="es-MX" w:eastAsia="es-MX"/>
        </w:rPr>
        <w:t>), así como la revisión de las latencias de respuesta (</w:t>
      </w:r>
      <w:proofErr w:type="spellStart"/>
      <w:r w:rsidRPr="00EC76AF">
        <w:rPr>
          <w:rFonts w:ascii="Arial" w:hAnsi="Arial" w:cs="Arial"/>
          <w:sz w:val="24"/>
          <w:szCs w:val="24"/>
          <w:lang w:val="es-MX" w:eastAsia="es-MX"/>
        </w:rPr>
        <w:t>Fredericksen</w:t>
      </w:r>
      <w:proofErr w:type="spellEnd"/>
      <w:r w:rsidRPr="00EC76AF">
        <w:rPr>
          <w:rFonts w:ascii="Arial" w:hAnsi="Arial" w:cs="Arial"/>
          <w:sz w:val="24"/>
          <w:szCs w:val="24"/>
          <w:lang w:val="es-MX" w:eastAsia="es-MX"/>
        </w:rPr>
        <w:t>, 1980; Posner, 1978; Posner y Rogers, 1978)</w:t>
      </w:r>
      <w:r w:rsidR="004C24EA" w:rsidRPr="00EC76AF">
        <w:rPr>
          <w:rFonts w:ascii="Arial" w:hAnsi="Arial" w:cs="Arial"/>
          <w:sz w:val="24"/>
          <w:szCs w:val="24"/>
          <w:lang w:val="es-MX" w:eastAsia="es-MX"/>
        </w:rPr>
        <w:t xml:space="preserve"> y la realización de entrevistas con técnicas introspectivas y retrospectivas</w:t>
      </w:r>
      <w:r w:rsidR="004C24EA" w:rsidRPr="00EC76AF">
        <w:rPr>
          <w:rFonts w:ascii="Arial" w:eastAsia="Arial" w:hAnsi="Arial" w:cs="Arial"/>
          <w:sz w:val="24"/>
          <w:szCs w:val="24"/>
          <w:lang w:val="es-MX"/>
        </w:rPr>
        <w:t xml:space="preserve"> (</w:t>
      </w:r>
      <w:proofErr w:type="spellStart"/>
      <w:r w:rsidR="004C24EA" w:rsidRPr="00EC76AF">
        <w:rPr>
          <w:rFonts w:ascii="Arial" w:eastAsia="Arial" w:hAnsi="Arial" w:cs="Arial"/>
          <w:sz w:val="24"/>
          <w:szCs w:val="24"/>
          <w:lang w:val="es-MX"/>
        </w:rPr>
        <w:t>Farr</w:t>
      </w:r>
      <w:proofErr w:type="spellEnd"/>
      <w:r w:rsidR="004C24EA" w:rsidRPr="00EC76AF">
        <w:rPr>
          <w:rFonts w:ascii="Arial" w:eastAsia="Arial" w:hAnsi="Arial" w:cs="Arial"/>
          <w:sz w:val="24"/>
          <w:szCs w:val="24"/>
          <w:lang w:val="es-MX"/>
        </w:rPr>
        <w:t xml:space="preserve">, </w:t>
      </w:r>
      <w:proofErr w:type="spellStart"/>
      <w:r w:rsidR="004C24EA" w:rsidRPr="00EC76AF">
        <w:rPr>
          <w:rFonts w:ascii="Arial" w:eastAsia="Arial" w:hAnsi="Arial" w:cs="Arial"/>
          <w:sz w:val="24"/>
          <w:szCs w:val="24"/>
          <w:lang w:val="es-MX"/>
        </w:rPr>
        <w:t>Pritchard</w:t>
      </w:r>
      <w:proofErr w:type="spellEnd"/>
      <w:r w:rsidR="004C24EA" w:rsidRPr="00EC76AF">
        <w:rPr>
          <w:rFonts w:ascii="Arial" w:eastAsia="Arial" w:hAnsi="Arial" w:cs="Arial"/>
          <w:sz w:val="24"/>
          <w:szCs w:val="24"/>
          <w:lang w:val="es-MX"/>
        </w:rPr>
        <w:t xml:space="preserve"> y </w:t>
      </w:r>
      <w:proofErr w:type="spellStart"/>
      <w:r w:rsidR="004C24EA" w:rsidRPr="00EC76AF">
        <w:rPr>
          <w:rFonts w:ascii="Arial" w:eastAsia="Arial" w:hAnsi="Arial" w:cs="Arial"/>
          <w:sz w:val="24"/>
          <w:szCs w:val="24"/>
          <w:lang w:val="es-MX"/>
        </w:rPr>
        <w:t>Smitten</w:t>
      </w:r>
      <w:proofErr w:type="spellEnd"/>
      <w:r w:rsidR="004C24EA" w:rsidRPr="00EC76AF">
        <w:rPr>
          <w:rFonts w:ascii="Arial" w:eastAsia="Arial" w:hAnsi="Arial" w:cs="Arial"/>
          <w:sz w:val="24"/>
          <w:szCs w:val="24"/>
          <w:lang w:val="es-MX"/>
        </w:rPr>
        <w:t xml:space="preserve">, 1990; Powers y Wilson, 1995; Rupp, </w:t>
      </w:r>
      <w:proofErr w:type="spellStart"/>
      <w:r w:rsidR="004C24EA" w:rsidRPr="00EC76AF">
        <w:rPr>
          <w:rFonts w:ascii="Arial" w:eastAsia="Arial" w:hAnsi="Arial" w:cs="Arial"/>
          <w:sz w:val="24"/>
          <w:szCs w:val="24"/>
          <w:lang w:val="es-MX"/>
        </w:rPr>
        <w:t>Ferne</w:t>
      </w:r>
      <w:proofErr w:type="spellEnd"/>
      <w:r w:rsidR="004C24EA" w:rsidRPr="00EC76AF">
        <w:rPr>
          <w:rFonts w:ascii="Arial" w:eastAsia="Arial" w:hAnsi="Arial" w:cs="Arial"/>
          <w:sz w:val="24"/>
          <w:szCs w:val="24"/>
          <w:lang w:val="es-MX"/>
        </w:rPr>
        <w:t xml:space="preserve"> y Choi, 2006)</w:t>
      </w:r>
      <w:r w:rsidRPr="00EC76AF">
        <w:rPr>
          <w:rFonts w:ascii="Arial" w:hAnsi="Arial" w:cs="Arial"/>
          <w:sz w:val="24"/>
          <w:szCs w:val="24"/>
          <w:lang w:val="es-MX" w:eastAsia="es-MX"/>
        </w:rPr>
        <w:t>. Estas medidas se consideran de gran ayuda para obtener información en los casos</w:t>
      </w:r>
      <w:r w:rsidRPr="00243771">
        <w:rPr>
          <w:rFonts w:ascii="Arial" w:hAnsi="Arial" w:cs="Arial"/>
          <w:sz w:val="24"/>
          <w:szCs w:val="24"/>
          <w:lang w:val="es-MX" w:eastAsia="es-MX"/>
        </w:rPr>
        <w:t xml:space="preserve"> en que se presentan dificultades para evocar el reporte verbal</w:t>
      </w:r>
      <w:r w:rsidR="009D3C6F">
        <w:rPr>
          <w:rFonts w:ascii="Arial" w:hAnsi="Arial" w:cs="Arial"/>
          <w:sz w:val="24"/>
          <w:szCs w:val="24"/>
          <w:lang w:val="es-MX" w:eastAsia="es-MX"/>
        </w:rPr>
        <w:t>,</w:t>
      </w:r>
      <w:r w:rsidRPr="00243771">
        <w:rPr>
          <w:rFonts w:ascii="Arial" w:hAnsi="Arial" w:cs="Arial"/>
          <w:sz w:val="24"/>
          <w:szCs w:val="24"/>
          <w:lang w:val="es-MX" w:eastAsia="es-MX"/>
        </w:rPr>
        <w:t xml:space="preserve"> (</w:t>
      </w:r>
      <w:r w:rsidRPr="00243771">
        <w:rPr>
          <w:rFonts w:ascii="Arial" w:hAnsi="Arial" w:cs="Arial"/>
          <w:sz w:val="24"/>
          <w:szCs w:val="24"/>
          <w:highlight w:val="lightGray"/>
          <w:lang w:val="es-MX" w:eastAsia="es-MX"/>
        </w:rPr>
        <w:t>Sternberg, 1977</w:t>
      </w:r>
      <w:r w:rsidRPr="00243771">
        <w:rPr>
          <w:rFonts w:ascii="Arial" w:hAnsi="Arial" w:cs="Arial"/>
          <w:sz w:val="24"/>
          <w:szCs w:val="24"/>
          <w:lang w:val="es-MX" w:eastAsia="es-MX"/>
        </w:rPr>
        <w:t>)</w:t>
      </w:r>
      <w:r w:rsidR="00896984">
        <w:rPr>
          <w:rFonts w:ascii="Arial" w:hAnsi="Arial" w:cs="Arial"/>
          <w:sz w:val="24"/>
          <w:szCs w:val="24"/>
          <w:lang w:val="es-MX" w:eastAsia="es-MX"/>
        </w:rPr>
        <w:t>. S</w:t>
      </w:r>
      <w:r w:rsidRPr="00243771">
        <w:rPr>
          <w:rFonts w:ascii="Arial" w:hAnsi="Arial" w:cs="Arial"/>
          <w:sz w:val="24"/>
          <w:szCs w:val="24"/>
          <w:lang w:val="es-MX" w:eastAsia="es-MX"/>
        </w:rPr>
        <w:t xml:space="preserve">u aplicación </w:t>
      </w:r>
      <w:r w:rsidR="00896984">
        <w:rPr>
          <w:rFonts w:ascii="Arial" w:hAnsi="Arial" w:cs="Arial"/>
          <w:sz w:val="24"/>
          <w:szCs w:val="24"/>
          <w:lang w:val="es-MX" w:eastAsia="es-MX"/>
        </w:rPr>
        <w:t>contribuye a la</w:t>
      </w:r>
      <w:r w:rsidRPr="00243771">
        <w:rPr>
          <w:rFonts w:ascii="Arial" w:hAnsi="Arial" w:cs="Arial"/>
          <w:sz w:val="24"/>
          <w:szCs w:val="24"/>
          <w:lang w:val="es-MX" w:eastAsia="es-MX"/>
        </w:rPr>
        <w:t xml:space="preserve"> verificación de la relación entre el modelo cognitivo elaborado por los expertos y los procesos reportados por los examinados</w:t>
      </w:r>
      <w:r w:rsidR="009D3C6F">
        <w:rPr>
          <w:rFonts w:ascii="Arial" w:hAnsi="Arial" w:cs="Arial"/>
          <w:sz w:val="24"/>
          <w:szCs w:val="24"/>
          <w:lang w:val="es-MX" w:eastAsia="es-MX"/>
        </w:rPr>
        <w:t>,</w:t>
      </w:r>
      <w:r w:rsidRPr="00243771">
        <w:rPr>
          <w:rFonts w:ascii="Arial" w:hAnsi="Arial" w:cs="Arial"/>
          <w:sz w:val="24"/>
          <w:szCs w:val="24"/>
          <w:lang w:val="es-MX" w:eastAsia="es-MX"/>
        </w:rPr>
        <w:t xml:space="preserve"> (</w:t>
      </w:r>
      <w:proofErr w:type="spellStart"/>
      <w:r w:rsidRPr="00243771">
        <w:rPr>
          <w:rFonts w:ascii="Arial" w:hAnsi="Arial" w:cs="Arial"/>
          <w:sz w:val="24"/>
          <w:szCs w:val="24"/>
          <w:highlight w:val="lightGray"/>
          <w:lang w:val="es-MX" w:eastAsia="es-MX"/>
        </w:rPr>
        <w:t>Messick</w:t>
      </w:r>
      <w:proofErr w:type="spellEnd"/>
      <w:r w:rsidRPr="00243771">
        <w:rPr>
          <w:rFonts w:ascii="Arial" w:hAnsi="Arial" w:cs="Arial"/>
          <w:sz w:val="24"/>
          <w:szCs w:val="24"/>
          <w:highlight w:val="lightGray"/>
          <w:lang w:val="es-MX" w:eastAsia="es-MX"/>
        </w:rPr>
        <w:t>, 1989</w:t>
      </w:r>
      <w:r w:rsidRPr="00243771">
        <w:rPr>
          <w:rFonts w:ascii="Arial" w:hAnsi="Arial" w:cs="Arial"/>
          <w:sz w:val="24"/>
          <w:szCs w:val="24"/>
          <w:lang w:val="es-MX" w:eastAsia="es-MX"/>
        </w:rPr>
        <w:t>)</w:t>
      </w:r>
      <w:r w:rsidR="00896984">
        <w:rPr>
          <w:rFonts w:ascii="Arial" w:hAnsi="Arial" w:cs="Arial"/>
          <w:sz w:val="24"/>
          <w:szCs w:val="24"/>
          <w:lang w:val="es-MX" w:eastAsia="es-MX"/>
        </w:rPr>
        <w:t xml:space="preserve">, así como para </w:t>
      </w:r>
      <w:r w:rsidR="00896984" w:rsidRPr="00C704B2">
        <w:rPr>
          <w:rFonts w:ascii="Arial" w:eastAsia="Arial" w:hAnsi="Arial" w:cs="Arial"/>
          <w:sz w:val="24"/>
          <w:szCs w:val="24"/>
          <w:lang w:val="es-MX"/>
        </w:rPr>
        <w:t>detectar posibles fuentes de varianza irrelevante al constructo que se pretende evaluar</w:t>
      </w:r>
      <w:r w:rsidR="00896984">
        <w:rPr>
          <w:rFonts w:ascii="Arial" w:eastAsia="Arial" w:hAnsi="Arial" w:cs="Arial"/>
          <w:sz w:val="24"/>
          <w:szCs w:val="24"/>
          <w:lang w:val="es-MX"/>
        </w:rPr>
        <w:t>,</w:t>
      </w:r>
      <w:r w:rsidR="00896984" w:rsidRPr="00C704B2">
        <w:rPr>
          <w:rFonts w:ascii="Arial" w:eastAsia="Arial" w:hAnsi="Arial" w:cs="Arial"/>
          <w:sz w:val="24"/>
          <w:szCs w:val="24"/>
          <w:lang w:val="es-MX"/>
        </w:rPr>
        <w:t xml:space="preserve"> (</w:t>
      </w:r>
      <w:proofErr w:type="spellStart"/>
      <w:r w:rsidR="00896984" w:rsidRPr="00C704B2">
        <w:rPr>
          <w:rFonts w:ascii="Arial" w:eastAsia="Arial" w:hAnsi="Arial" w:cs="Arial"/>
          <w:sz w:val="24"/>
          <w:szCs w:val="24"/>
          <w:lang w:val="es-MX"/>
        </w:rPr>
        <w:t>Haladyna</w:t>
      </w:r>
      <w:proofErr w:type="spellEnd"/>
      <w:r w:rsidR="00896984" w:rsidRPr="00C704B2">
        <w:rPr>
          <w:rFonts w:ascii="Arial" w:eastAsia="Arial" w:hAnsi="Arial" w:cs="Arial"/>
          <w:sz w:val="24"/>
          <w:szCs w:val="24"/>
          <w:lang w:val="es-MX"/>
        </w:rPr>
        <w:t xml:space="preserve"> y </w:t>
      </w:r>
      <w:proofErr w:type="spellStart"/>
      <w:r w:rsidR="00896984" w:rsidRPr="00C704B2">
        <w:rPr>
          <w:rFonts w:ascii="Arial" w:eastAsia="Arial" w:hAnsi="Arial" w:cs="Arial"/>
          <w:sz w:val="24"/>
          <w:szCs w:val="24"/>
          <w:lang w:val="es-MX"/>
        </w:rPr>
        <w:t>Downing</w:t>
      </w:r>
      <w:proofErr w:type="spellEnd"/>
      <w:r w:rsidR="00896984" w:rsidRPr="00C704B2">
        <w:rPr>
          <w:rFonts w:ascii="Arial" w:eastAsia="Arial" w:hAnsi="Arial" w:cs="Arial"/>
          <w:sz w:val="24"/>
          <w:szCs w:val="24"/>
          <w:lang w:val="es-MX"/>
        </w:rPr>
        <w:t xml:space="preserve">, 2004; </w:t>
      </w:r>
      <w:proofErr w:type="spellStart"/>
      <w:r w:rsidR="00896984" w:rsidRPr="00C704B2">
        <w:rPr>
          <w:rFonts w:ascii="Arial" w:eastAsia="Arial" w:hAnsi="Arial" w:cs="Arial"/>
          <w:sz w:val="24"/>
          <w:szCs w:val="24"/>
          <w:lang w:val="es-MX"/>
        </w:rPr>
        <w:t>Messick</w:t>
      </w:r>
      <w:proofErr w:type="spellEnd"/>
      <w:r w:rsidR="00896984" w:rsidRPr="00C704B2">
        <w:rPr>
          <w:rFonts w:ascii="Arial" w:eastAsia="Arial" w:hAnsi="Arial" w:cs="Arial"/>
          <w:sz w:val="24"/>
          <w:szCs w:val="24"/>
          <w:lang w:val="es-MX"/>
        </w:rPr>
        <w:t xml:space="preserve">, 1995). </w:t>
      </w:r>
    </w:p>
    <w:p w14:paraId="20F18692" w14:textId="1551BDB5" w:rsidR="00176A8B" w:rsidRDefault="00243771" w:rsidP="00176A8B">
      <w:pPr>
        <w:pBdr>
          <w:top w:val="nil"/>
          <w:left w:val="nil"/>
          <w:bottom w:val="nil"/>
          <w:right w:val="nil"/>
          <w:between w:val="nil"/>
        </w:pBdr>
        <w:spacing w:line="360" w:lineRule="auto"/>
        <w:ind w:left="153" w:hanging="11"/>
        <w:jc w:val="both"/>
        <w:rPr>
          <w:rFonts w:ascii="Arial" w:eastAsia="Arial" w:hAnsi="Arial" w:cs="Arial"/>
          <w:sz w:val="24"/>
          <w:szCs w:val="24"/>
          <w:lang w:val="es-MX"/>
        </w:rPr>
      </w:pPr>
      <w:r w:rsidRPr="00243771">
        <w:rPr>
          <w:rFonts w:ascii="Arial" w:hAnsi="Arial" w:cs="Arial"/>
          <w:sz w:val="24"/>
          <w:szCs w:val="24"/>
          <w:lang w:val="es-MX"/>
        </w:rPr>
        <w:t xml:space="preserve">Los modelos de diagnóstico cognitivo requieren de una matriz </w:t>
      </w:r>
      <w:r w:rsidR="00825158" w:rsidRPr="00C704B2">
        <w:rPr>
          <w:rFonts w:ascii="Arial" w:eastAsia="Arial" w:hAnsi="Arial" w:cs="Arial"/>
          <w:sz w:val="24"/>
          <w:szCs w:val="24"/>
          <w:lang w:val="es-MX"/>
        </w:rPr>
        <w:t>Q</w:t>
      </w:r>
      <w:r w:rsidR="00825158">
        <w:rPr>
          <w:rFonts w:ascii="Arial" w:eastAsia="Arial" w:hAnsi="Arial" w:cs="Arial"/>
          <w:sz w:val="24"/>
          <w:szCs w:val="24"/>
          <w:lang w:val="es-MX"/>
        </w:rPr>
        <w:t xml:space="preserve"> que dé cuenta de la estructura sustantiva de la prueba,</w:t>
      </w:r>
      <w:r w:rsidR="00825158" w:rsidRPr="00C704B2">
        <w:rPr>
          <w:rFonts w:ascii="Arial" w:eastAsia="Arial" w:hAnsi="Arial" w:cs="Arial"/>
          <w:sz w:val="24"/>
          <w:szCs w:val="24"/>
          <w:lang w:val="es-MX"/>
        </w:rPr>
        <w:t xml:space="preserve"> (de la Torre, 2009)</w:t>
      </w:r>
      <w:r w:rsidR="00825158">
        <w:rPr>
          <w:rFonts w:ascii="Arial" w:eastAsia="Arial" w:hAnsi="Arial" w:cs="Arial"/>
          <w:sz w:val="24"/>
          <w:szCs w:val="24"/>
          <w:lang w:val="es-MX"/>
        </w:rPr>
        <w:t>, al presentar</w:t>
      </w:r>
      <w:r w:rsidR="00825158" w:rsidRPr="00C704B2">
        <w:rPr>
          <w:rFonts w:ascii="Arial" w:eastAsia="Arial" w:hAnsi="Arial" w:cs="Arial"/>
          <w:sz w:val="24"/>
          <w:szCs w:val="24"/>
          <w:lang w:val="es-MX"/>
        </w:rPr>
        <w:t xml:space="preserve"> la estructura factorial </w:t>
      </w:r>
      <w:r w:rsidR="00825158">
        <w:rPr>
          <w:rFonts w:ascii="Arial" w:eastAsia="Arial" w:hAnsi="Arial" w:cs="Arial"/>
          <w:sz w:val="24"/>
          <w:szCs w:val="24"/>
          <w:lang w:val="es-MX"/>
        </w:rPr>
        <w:t xml:space="preserve">del instrumento </w:t>
      </w:r>
      <w:r w:rsidR="00825158">
        <w:rPr>
          <w:rFonts w:ascii="Arial" w:eastAsia="Arial" w:hAnsi="Arial" w:cs="Arial"/>
          <w:sz w:val="24"/>
          <w:szCs w:val="24"/>
          <w:lang w:val="es-MX"/>
        </w:rPr>
        <w:lastRenderedPageBreak/>
        <w:t xml:space="preserve">presentando </w:t>
      </w:r>
      <w:r w:rsidR="00F9035C">
        <w:rPr>
          <w:rFonts w:ascii="Arial" w:eastAsia="Arial" w:hAnsi="Arial" w:cs="Arial"/>
          <w:sz w:val="24"/>
          <w:szCs w:val="24"/>
          <w:lang w:val="es-MX"/>
        </w:rPr>
        <w:t>l</w:t>
      </w:r>
      <w:r w:rsidR="00825158" w:rsidRPr="00C704B2">
        <w:rPr>
          <w:rFonts w:ascii="Arial" w:eastAsia="Arial" w:hAnsi="Arial" w:cs="Arial"/>
          <w:sz w:val="24"/>
          <w:szCs w:val="24"/>
          <w:lang w:val="es-MX"/>
        </w:rPr>
        <w:t xml:space="preserve">as habilidades </w:t>
      </w:r>
      <w:r w:rsidR="00F9035C">
        <w:rPr>
          <w:rFonts w:ascii="Arial" w:eastAsia="Arial" w:hAnsi="Arial" w:cs="Arial"/>
          <w:sz w:val="24"/>
          <w:szCs w:val="24"/>
          <w:lang w:val="es-MX"/>
        </w:rPr>
        <w:t>requeridas por cada ítem contenido en la prueba,</w:t>
      </w:r>
      <w:r w:rsidR="00825158" w:rsidRPr="00C704B2">
        <w:rPr>
          <w:rFonts w:ascii="Arial" w:eastAsia="Arial" w:hAnsi="Arial" w:cs="Arial"/>
          <w:sz w:val="24"/>
          <w:szCs w:val="24"/>
          <w:lang w:val="es-MX"/>
        </w:rPr>
        <w:t xml:space="preserve"> (Li, 2011). </w:t>
      </w:r>
      <w:r w:rsidR="00F9035C">
        <w:rPr>
          <w:rFonts w:ascii="Arial" w:eastAsia="Arial" w:hAnsi="Arial" w:cs="Arial"/>
          <w:sz w:val="24"/>
          <w:szCs w:val="24"/>
          <w:lang w:val="es-MX"/>
        </w:rPr>
        <w:t>La</w:t>
      </w:r>
      <w:r w:rsidR="00825158" w:rsidRPr="00C704B2">
        <w:rPr>
          <w:rFonts w:ascii="Arial" w:eastAsia="Arial" w:hAnsi="Arial" w:cs="Arial"/>
          <w:sz w:val="24"/>
          <w:szCs w:val="24"/>
          <w:lang w:val="es-MX"/>
        </w:rPr>
        <w:t xml:space="preserve"> matriz </w:t>
      </w:r>
      <w:r w:rsidR="00F9035C">
        <w:rPr>
          <w:rFonts w:ascii="Arial" w:eastAsia="Arial" w:hAnsi="Arial" w:cs="Arial"/>
          <w:sz w:val="24"/>
          <w:szCs w:val="24"/>
          <w:lang w:val="es-MX"/>
        </w:rPr>
        <w:t>contiene</w:t>
      </w:r>
      <w:r w:rsidR="00825158" w:rsidRPr="00C704B2">
        <w:rPr>
          <w:rFonts w:ascii="Arial" w:eastAsia="Arial" w:hAnsi="Arial" w:cs="Arial"/>
          <w:sz w:val="24"/>
          <w:szCs w:val="24"/>
          <w:lang w:val="es-MX"/>
        </w:rPr>
        <w:t xml:space="preserve"> tantas filas como </w:t>
      </w:r>
      <w:r w:rsidR="00F9035C">
        <w:rPr>
          <w:rFonts w:ascii="Arial" w:eastAsia="Arial" w:hAnsi="Arial" w:cs="Arial"/>
          <w:sz w:val="24"/>
          <w:szCs w:val="24"/>
          <w:lang w:val="es-MX"/>
        </w:rPr>
        <w:t>ítems</w:t>
      </w:r>
      <w:r w:rsidR="00825158" w:rsidRPr="00C704B2">
        <w:rPr>
          <w:rFonts w:ascii="Arial" w:eastAsia="Arial" w:hAnsi="Arial" w:cs="Arial"/>
          <w:sz w:val="24"/>
          <w:szCs w:val="24"/>
          <w:lang w:val="es-MX"/>
        </w:rPr>
        <w:t xml:space="preserve"> hay</w:t>
      </w:r>
      <w:r w:rsidR="00F9035C">
        <w:rPr>
          <w:rFonts w:ascii="Arial" w:eastAsia="Arial" w:hAnsi="Arial" w:cs="Arial"/>
          <w:sz w:val="24"/>
          <w:szCs w:val="24"/>
          <w:lang w:val="es-MX"/>
        </w:rPr>
        <w:t>a</w:t>
      </w:r>
      <w:r w:rsidR="00825158" w:rsidRPr="00C704B2">
        <w:rPr>
          <w:rFonts w:ascii="Arial" w:eastAsia="Arial" w:hAnsi="Arial" w:cs="Arial"/>
          <w:sz w:val="24"/>
          <w:szCs w:val="24"/>
          <w:lang w:val="es-MX"/>
        </w:rPr>
        <w:t xml:space="preserve"> en la prueba y tantas columnas como </w:t>
      </w:r>
      <w:r w:rsidR="00F9035C">
        <w:rPr>
          <w:rFonts w:ascii="Arial" w:eastAsia="Arial" w:hAnsi="Arial" w:cs="Arial"/>
          <w:sz w:val="24"/>
          <w:szCs w:val="24"/>
          <w:lang w:val="es-MX"/>
        </w:rPr>
        <w:t>habilidades o conocimientos se esté requiriendo a los sustentantes</w:t>
      </w:r>
      <w:r w:rsidR="00825158" w:rsidRPr="00C704B2">
        <w:rPr>
          <w:rFonts w:ascii="Arial" w:eastAsia="Arial" w:hAnsi="Arial" w:cs="Arial"/>
          <w:sz w:val="24"/>
          <w:szCs w:val="24"/>
          <w:lang w:val="es-MX"/>
        </w:rPr>
        <w:t xml:space="preserve"> (</w:t>
      </w:r>
      <w:proofErr w:type="spellStart"/>
      <w:r w:rsidR="00825158" w:rsidRPr="00C704B2">
        <w:rPr>
          <w:rFonts w:ascii="Arial" w:eastAsia="Arial" w:hAnsi="Arial" w:cs="Arial"/>
          <w:sz w:val="24"/>
          <w:szCs w:val="24"/>
          <w:lang w:val="es-MX"/>
        </w:rPr>
        <w:t>Tatsuoka</w:t>
      </w:r>
      <w:proofErr w:type="spellEnd"/>
      <w:r w:rsidR="00825158" w:rsidRPr="00C704B2">
        <w:rPr>
          <w:rFonts w:ascii="Arial" w:eastAsia="Arial" w:hAnsi="Arial" w:cs="Arial"/>
          <w:sz w:val="24"/>
          <w:szCs w:val="24"/>
          <w:lang w:val="es-MX"/>
        </w:rPr>
        <w:t>, 1990</w:t>
      </w:r>
      <w:r w:rsidR="00F9035C">
        <w:rPr>
          <w:rFonts w:ascii="Arial" w:eastAsia="Arial" w:hAnsi="Arial" w:cs="Arial"/>
          <w:sz w:val="24"/>
          <w:szCs w:val="24"/>
          <w:lang w:val="es-MX"/>
        </w:rPr>
        <w:t xml:space="preserve">; </w:t>
      </w:r>
      <w:proofErr w:type="spellStart"/>
      <w:r w:rsidR="00825158" w:rsidRPr="00C704B2">
        <w:rPr>
          <w:rFonts w:ascii="Arial" w:eastAsia="Arial" w:hAnsi="Arial" w:cs="Arial"/>
          <w:sz w:val="24"/>
          <w:szCs w:val="24"/>
          <w:lang w:val="es-MX"/>
        </w:rPr>
        <w:t>Chiu</w:t>
      </w:r>
      <w:proofErr w:type="spellEnd"/>
      <w:r w:rsidR="00825158" w:rsidRPr="00C704B2">
        <w:rPr>
          <w:rFonts w:ascii="Arial" w:eastAsia="Arial" w:hAnsi="Arial" w:cs="Arial"/>
          <w:sz w:val="24"/>
          <w:szCs w:val="24"/>
          <w:lang w:val="es-MX"/>
        </w:rPr>
        <w:t xml:space="preserve"> y Douglas, 2013; </w:t>
      </w:r>
      <w:proofErr w:type="spellStart"/>
      <w:r w:rsidR="00825158" w:rsidRPr="00C704B2">
        <w:rPr>
          <w:rFonts w:ascii="Arial" w:eastAsia="Arial" w:hAnsi="Arial" w:cs="Arial"/>
          <w:sz w:val="24"/>
          <w:szCs w:val="24"/>
          <w:lang w:val="es-MX"/>
        </w:rPr>
        <w:t>Templin</w:t>
      </w:r>
      <w:proofErr w:type="spellEnd"/>
      <w:r w:rsidR="00825158" w:rsidRPr="00C704B2">
        <w:rPr>
          <w:rFonts w:ascii="Arial" w:eastAsia="Arial" w:hAnsi="Arial" w:cs="Arial"/>
          <w:sz w:val="24"/>
          <w:szCs w:val="24"/>
          <w:lang w:val="es-MX"/>
        </w:rPr>
        <w:t xml:space="preserve"> y </w:t>
      </w:r>
      <w:proofErr w:type="spellStart"/>
      <w:r w:rsidR="00825158" w:rsidRPr="00C704B2">
        <w:rPr>
          <w:rFonts w:ascii="Arial" w:eastAsia="Arial" w:hAnsi="Arial" w:cs="Arial"/>
          <w:sz w:val="24"/>
          <w:szCs w:val="24"/>
          <w:lang w:val="es-MX"/>
        </w:rPr>
        <w:t>Henson</w:t>
      </w:r>
      <w:proofErr w:type="spellEnd"/>
      <w:r w:rsidR="00825158" w:rsidRPr="00C704B2">
        <w:rPr>
          <w:rFonts w:ascii="Arial" w:eastAsia="Arial" w:hAnsi="Arial" w:cs="Arial"/>
          <w:sz w:val="24"/>
          <w:szCs w:val="24"/>
          <w:lang w:val="es-MX"/>
        </w:rPr>
        <w:t xml:space="preserve">, 2006; </w:t>
      </w:r>
      <w:proofErr w:type="spellStart"/>
      <w:r w:rsidR="00825158" w:rsidRPr="00C704B2">
        <w:rPr>
          <w:rFonts w:ascii="Arial" w:eastAsia="Arial" w:hAnsi="Arial" w:cs="Arial"/>
          <w:sz w:val="24"/>
          <w:szCs w:val="24"/>
          <w:lang w:val="es-MX"/>
        </w:rPr>
        <w:t>von</w:t>
      </w:r>
      <w:proofErr w:type="spellEnd"/>
      <w:r w:rsidR="00825158" w:rsidRPr="00C704B2">
        <w:rPr>
          <w:rFonts w:ascii="Arial" w:eastAsia="Arial" w:hAnsi="Arial" w:cs="Arial"/>
          <w:sz w:val="24"/>
          <w:szCs w:val="24"/>
          <w:lang w:val="es-MX"/>
        </w:rPr>
        <w:t xml:space="preserve"> </w:t>
      </w:r>
      <w:proofErr w:type="spellStart"/>
      <w:r w:rsidR="00825158" w:rsidRPr="00C704B2">
        <w:rPr>
          <w:rFonts w:ascii="Arial" w:eastAsia="Arial" w:hAnsi="Arial" w:cs="Arial"/>
          <w:sz w:val="24"/>
          <w:szCs w:val="24"/>
          <w:lang w:val="es-MX"/>
        </w:rPr>
        <w:t>Davier</w:t>
      </w:r>
      <w:proofErr w:type="spellEnd"/>
      <w:r w:rsidR="00825158" w:rsidRPr="00C704B2">
        <w:rPr>
          <w:rFonts w:ascii="Arial" w:eastAsia="Arial" w:hAnsi="Arial" w:cs="Arial"/>
          <w:sz w:val="24"/>
          <w:szCs w:val="24"/>
          <w:lang w:val="es-MX"/>
        </w:rPr>
        <w:t xml:space="preserve">, 2005, 2008). </w:t>
      </w:r>
      <w:r w:rsidRPr="00243771">
        <w:rPr>
          <w:rFonts w:ascii="Arial" w:hAnsi="Arial" w:cs="Arial"/>
          <w:sz w:val="24"/>
          <w:szCs w:val="24"/>
          <w:lang w:val="es-MX"/>
        </w:rPr>
        <w:t>Su construcción requiere del trabajo conjunto de expertos en el dominio evaluado, sustentantes que participen en un piloteo activo y reflexivo que permita identificar los procedimientos seguidos y de psicómetras que estén constantemente cotejando la información recopilada a la luz de las respuestas observadas</w:t>
      </w:r>
      <w:r w:rsidR="00176A8B">
        <w:rPr>
          <w:rFonts w:ascii="Arial" w:hAnsi="Arial" w:cs="Arial"/>
          <w:sz w:val="24"/>
          <w:szCs w:val="24"/>
          <w:lang w:val="es-MX"/>
        </w:rPr>
        <w:t xml:space="preserve">, </w:t>
      </w:r>
      <w:r w:rsidR="00176A8B" w:rsidRPr="00C704B2">
        <w:rPr>
          <w:rFonts w:ascii="Arial" w:eastAsia="Arial" w:hAnsi="Arial" w:cs="Arial"/>
          <w:sz w:val="24"/>
          <w:szCs w:val="24"/>
          <w:lang w:val="es-MX"/>
        </w:rPr>
        <w:t>(</w:t>
      </w:r>
      <w:proofErr w:type="spellStart"/>
      <w:r w:rsidR="00176A8B" w:rsidRPr="00C704B2">
        <w:rPr>
          <w:rFonts w:ascii="Arial" w:eastAsia="Arial" w:hAnsi="Arial" w:cs="Arial"/>
          <w:sz w:val="24"/>
          <w:szCs w:val="24"/>
          <w:lang w:val="es-MX"/>
        </w:rPr>
        <w:t>Tatsuoka</w:t>
      </w:r>
      <w:proofErr w:type="spellEnd"/>
      <w:r w:rsidR="00176A8B" w:rsidRPr="00C704B2">
        <w:rPr>
          <w:rFonts w:ascii="Arial" w:eastAsia="Arial" w:hAnsi="Arial" w:cs="Arial"/>
          <w:sz w:val="24"/>
          <w:szCs w:val="24"/>
          <w:lang w:val="es-MX"/>
        </w:rPr>
        <w:t>, 1990).</w:t>
      </w:r>
      <w:r w:rsidR="000F7D64">
        <w:rPr>
          <w:rFonts w:ascii="Arial" w:eastAsia="Arial" w:hAnsi="Arial" w:cs="Arial"/>
          <w:sz w:val="24"/>
          <w:szCs w:val="24"/>
          <w:lang w:val="es-MX"/>
        </w:rPr>
        <w:t xml:space="preserve"> En este sentido, los MDC comparten con </w:t>
      </w:r>
      <w:r w:rsidR="000F7D64" w:rsidRPr="00C704B2">
        <w:rPr>
          <w:rFonts w:ascii="Arial" w:eastAsia="Arial" w:hAnsi="Arial" w:cs="Arial"/>
          <w:sz w:val="24"/>
          <w:szCs w:val="24"/>
          <w:lang w:val="es-MX"/>
        </w:rPr>
        <w:t>los modelos de Análisis Factorial Confirmatorio (AFC)</w:t>
      </w:r>
      <w:r w:rsidR="000F7D64">
        <w:rPr>
          <w:rFonts w:ascii="Arial" w:eastAsia="Arial" w:hAnsi="Arial" w:cs="Arial"/>
          <w:sz w:val="24"/>
          <w:szCs w:val="24"/>
          <w:lang w:val="es-MX"/>
        </w:rPr>
        <w:t xml:space="preserve"> una</w:t>
      </w:r>
      <w:r w:rsidR="000F7D64" w:rsidRPr="00C704B2">
        <w:rPr>
          <w:rFonts w:ascii="Arial" w:eastAsia="Arial" w:hAnsi="Arial" w:cs="Arial"/>
          <w:sz w:val="24"/>
          <w:szCs w:val="24"/>
          <w:lang w:val="es-MX"/>
        </w:rPr>
        <w:t xml:space="preserve"> naturaleza confirmatoria</w:t>
      </w:r>
      <w:r w:rsidR="000F7D64">
        <w:rPr>
          <w:rFonts w:ascii="Arial" w:eastAsia="Arial" w:hAnsi="Arial" w:cs="Arial"/>
          <w:sz w:val="24"/>
          <w:szCs w:val="24"/>
          <w:lang w:val="es-MX"/>
        </w:rPr>
        <w:t>, ya que</w:t>
      </w:r>
      <w:r w:rsidR="000F7D64" w:rsidRPr="00C704B2">
        <w:rPr>
          <w:rFonts w:ascii="Arial" w:eastAsia="Arial" w:hAnsi="Arial" w:cs="Arial"/>
          <w:sz w:val="24"/>
          <w:szCs w:val="24"/>
          <w:lang w:val="es-MX"/>
        </w:rPr>
        <w:t xml:space="preserve"> las</w:t>
      </w:r>
      <w:r w:rsidR="000F7D64">
        <w:rPr>
          <w:rFonts w:ascii="Arial" w:eastAsia="Arial" w:hAnsi="Arial" w:cs="Arial"/>
          <w:sz w:val="24"/>
          <w:szCs w:val="24"/>
          <w:lang w:val="es-MX"/>
        </w:rPr>
        <w:t xml:space="preserve"> variables latentes u operaciones cognitivas que lo componen </w:t>
      </w:r>
      <w:r w:rsidR="000F7D64" w:rsidRPr="00C704B2">
        <w:rPr>
          <w:rFonts w:ascii="Arial" w:eastAsia="Arial" w:hAnsi="Arial" w:cs="Arial"/>
          <w:sz w:val="24"/>
          <w:szCs w:val="24"/>
          <w:lang w:val="es-MX"/>
        </w:rPr>
        <w:t>se definen a priori</w:t>
      </w:r>
      <w:r w:rsidR="000F7D64">
        <w:rPr>
          <w:rFonts w:ascii="Arial" w:eastAsia="Arial" w:hAnsi="Arial" w:cs="Arial"/>
          <w:sz w:val="24"/>
          <w:szCs w:val="24"/>
          <w:lang w:val="es-MX"/>
        </w:rPr>
        <w:t xml:space="preserve"> y su relación con cada uno de los ítems queda trazada en la Matriz Q.</w:t>
      </w:r>
    </w:p>
    <w:p w14:paraId="34648484" w14:textId="5FDCD130" w:rsidR="00243771" w:rsidRPr="00243771" w:rsidRDefault="00243771" w:rsidP="00D13E23">
      <w:pPr>
        <w:spacing w:line="360" w:lineRule="auto"/>
        <w:ind w:left="153" w:hanging="11"/>
        <w:jc w:val="both"/>
        <w:rPr>
          <w:rFonts w:ascii="Arial" w:hAnsi="Arial" w:cs="Arial"/>
          <w:sz w:val="24"/>
          <w:szCs w:val="24"/>
          <w:lang w:val="es-MX"/>
        </w:rPr>
      </w:pPr>
      <w:r w:rsidRPr="00E8104F">
        <w:rPr>
          <w:rFonts w:ascii="Arial" w:hAnsi="Arial" w:cs="Arial"/>
          <w:sz w:val="24"/>
          <w:szCs w:val="24"/>
          <w:lang w:val="es-MX"/>
        </w:rPr>
        <w:t xml:space="preserve">Existe una amplia </w:t>
      </w:r>
      <w:r w:rsidR="00296FF0">
        <w:rPr>
          <w:rFonts w:ascii="Arial" w:hAnsi="Arial" w:cs="Arial"/>
          <w:sz w:val="24"/>
          <w:szCs w:val="24"/>
          <w:lang w:val="es-MX"/>
        </w:rPr>
        <w:t>variedad dentro de los MDC</w:t>
      </w:r>
      <w:r w:rsidRPr="00E8104F">
        <w:rPr>
          <w:rFonts w:ascii="Arial" w:hAnsi="Arial" w:cs="Arial"/>
          <w:sz w:val="24"/>
          <w:szCs w:val="24"/>
          <w:lang w:val="es-MX"/>
        </w:rPr>
        <w:t xml:space="preserve"> (Cohen,</w:t>
      </w:r>
      <w:r w:rsidR="00E8104F">
        <w:rPr>
          <w:rFonts w:ascii="Arial" w:hAnsi="Arial" w:cs="Arial"/>
          <w:sz w:val="24"/>
          <w:szCs w:val="24"/>
          <w:lang w:val="es-MX"/>
        </w:rPr>
        <w:t xml:space="preserve"> </w:t>
      </w:r>
      <w:r w:rsidRPr="00E8104F">
        <w:rPr>
          <w:rFonts w:ascii="Arial" w:hAnsi="Arial" w:cs="Arial"/>
          <w:sz w:val="24"/>
          <w:szCs w:val="24"/>
          <w:lang w:val="es-MX"/>
        </w:rPr>
        <w:t>2019</w:t>
      </w:r>
      <w:r w:rsidR="00E8104F">
        <w:rPr>
          <w:rFonts w:ascii="Arial" w:hAnsi="Arial" w:cs="Arial"/>
          <w:sz w:val="24"/>
          <w:szCs w:val="24"/>
          <w:lang w:val="es-MX"/>
        </w:rPr>
        <w:t>;</w:t>
      </w:r>
      <w:r w:rsidRPr="00E8104F">
        <w:rPr>
          <w:rFonts w:ascii="Arial" w:hAnsi="Arial" w:cs="Arial"/>
          <w:sz w:val="24"/>
          <w:szCs w:val="24"/>
          <w:lang w:val="es-MX"/>
        </w:rPr>
        <w:t xml:space="preserve"> Ferrara, </w:t>
      </w:r>
      <w:proofErr w:type="spellStart"/>
      <w:r w:rsidRPr="00E8104F">
        <w:rPr>
          <w:rFonts w:ascii="Arial" w:hAnsi="Arial" w:cs="Arial"/>
          <w:sz w:val="24"/>
          <w:szCs w:val="24"/>
          <w:lang w:val="es-MX"/>
        </w:rPr>
        <w:t>Lai</w:t>
      </w:r>
      <w:proofErr w:type="spellEnd"/>
      <w:r w:rsidRPr="00E8104F">
        <w:rPr>
          <w:rFonts w:ascii="Arial" w:hAnsi="Arial" w:cs="Arial"/>
          <w:sz w:val="24"/>
          <w:szCs w:val="24"/>
          <w:lang w:val="es-MX"/>
        </w:rPr>
        <w:t>, Reilly, Nichols, Rupp y Leighton, 2017</w:t>
      </w:r>
      <w:r w:rsidR="00E8104F">
        <w:rPr>
          <w:rFonts w:ascii="Arial" w:hAnsi="Arial" w:cs="Arial"/>
          <w:sz w:val="24"/>
          <w:szCs w:val="24"/>
          <w:lang w:val="es-MX"/>
        </w:rPr>
        <w:t>;</w:t>
      </w:r>
      <w:r w:rsidRPr="00E8104F">
        <w:rPr>
          <w:rFonts w:ascii="Arial" w:hAnsi="Arial" w:cs="Arial"/>
          <w:sz w:val="24"/>
          <w:szCs w:val="24"/>
          <w:lang w:val="es-MX"/>
        </w:rPr>
        <w:t xml:space="preserve"> van </w:t>
      </w:r>
      <w:proofErr w:type="spellStart"/>
      <w:r w:rsidRPr="00E8104F">
        <w:rPr>
          <w:rFonts w:ascii="Arial" w:hAnsi="Arial" w:cs="Arial"/>
          <w:sz w:val="24"/>
          <w:szCs w:val="24"/>
          <w:lang w:val="es-MX"/>
        </w:rPr>
        <w:t>der</w:t>
      </w:r>
      <w:proofErr w:type="spellEnd"/>
      <w:r w:rsidRPr="00E8104F">
        <w:rPr>
          <w:rFonts w:ascii="Arial" w:hAnsi="Arial" w:cs="Arial"/>
          <w:sz w:val="24"/>
          <w:szCs w:val="24"/>
          <w:lang w:val="es-MX"/>
        </w:rPr>
        <w:t xml:space="preserve"> Linden, 2016)</w:t>
      </w:r>
      <w:r w:rsidR="00D02544">
        <w:rPr>
          <w:rFonts w:ascii="Arial" w:hAnsi="Arial" w:cs="Arial"/>
          <w:sz w:val="24"/>
          <w:szCs w:val="24"/>
          <w:lang w:val="es-MX"/>
        </w:rPr>
        <w:t xml:space="preserve">, </w:t>
      </w:r>
      <w:r w:rsidR="00296FF0">
        <w:rPr>
          <w:rFonts w:ascii="Arial" w:hAnsi="Arial" w:cs="Arial"/>
          <w:sz w:val="24"/>
          <w:szCs w:val="24"/>
          <w:lang w:val="es-MX"/>
        </w:rPr>
        <w:t>en términos de los</w:t>
      </w:r>
      <w:r w:rsidR="00F03F8D">
        <w:rPr>
          <w:rFonts w:ascii="Arial" w:hAnsi="Arial" w:cs="Arial"/>
          <w:sz w:val="24"/>
          <w:szCs w:val="24"/>
          <w:lang w:val="es-MX"/>
        </w:rPr>
        <w:t xml:space="preserve"> </w:t>
      </w:r>
      <w:r w:rsidRPr="00E8104F">
        <w:rPr>
          <w:rFonts w:ascii="Arial" w:hAnsi="Arial" w:cs="Arial"/>
          <w:sz w:val="24"/>
          <w:szCs w:val="24"/>
          <w:lang w:val="es-MX"/>
        </w:rPr>
        <w:t>supuestos específicos</w:t>
      </w:r>
      <w:r w:rsidR="00296FF0">
        <w:rPr>
          <w:rFonts w:ascii="Arial" w:hAnsi="Arial" w:cs="Arial"/>
          <w:sz w:val="24"/>
          <w:szCs w:val="24"/>
          <w:lang w:val="es-MX"/>
        </w:rPr>
        <w:t xml:space="preserve"> que postula cada modelo en torno a la descripción de</w:t>
      </w:r>
      <w:r w:rsidRPr="00E8104F">
        <w:rPr>
          <w:rFonts w:ascii="Arial" w:hAnsi="Arial" w:cs="Arial"/>
          <w:sz w:val="24"/>
          <w:szCs w:val="24"/>
          <w:lang w:val="es-MX"/>
        </w:rPr>
        <w:t xml:space="preserve"> cómo</w:t>
      </w:r>
      <w:r w:rsidR="00F03F8D">
        <w:rPr>
          <w:rFonts w:ascii="Arial" w:hAnsi="Arial" w:cs="Arial"/>
          <w:sz w:val="24"/>
          <w:szCs w:val="24"/>
          <w:lang w:val="es-MX"/>
        </w:rPr>
        <w:t xml:space="preserve"> interactúan</w:t>
      </w:r>
      <w:r w:rsidR="00296FF0">
        <w:rPr>
          <w:rFonts w:ascii="Arial" w:hAnsi="Arial" w:cs="Arial"/>
          <w:sz w:val="24"/>
          <w:szCs w:val="24"/>
          <w:lang w:val="es-MX"/>
        </w:rPr>
        <w:t xml:space="preserve"> o se </w:t>
      </w:r>
      <w:r w:rsidRPr="00E8104F">
        <w:rPr>
          <w:rFonts w:ascii="Arial" w:hAnsi="Arial" w:cs="Arial"/>
          <w:sz w:val="24"/>
          <w:szCs w:val="24"/>
          <w:lang w:val="es-MX"/>
        </w:rPr>
        <w:t xml:space="preserve">pondera el dominio de las distintas </w:t>
      </w:r>
      <w:r w:rsidR="00296FF0">
        <w:rPr>
          <w:rFonts w:ascii="Arial" w:hAnsi="Arial" w:cs="Arial"/>
          <w:sz w:val="24"/>
          <w:szCs w:val="24"/>
          <w:lang w:val="es-MX"/>
        </w:rPr>
        <w:t>habilidades y/o conocimientos requeridos por la prueba</w:t>
      </w:r>
      <w:r w:rsidRPr="00E8104F">
        <w:rPr>
          <w:rFonts w:ascii="Arial" w:hAnsi="Arial" w:cs="Arial"/>
          <w:sz w:val="24"/>
          <w:szCs w:val="24"/>
          <w:lang w:val="es-MX"/>
        </w:rPr>
        <w:t xml:space="preserve"> para producir un acierto o error</w:t>
      </w:r>
      <w:r w:rsidR="00296FF0">
        <w:rPr>
          <w:rFonts w:ascii="Arial" w:hAnsi="Arial" w:cs="Arial"/>
          <w:sz w:val="24"/>
          <w:szCs w:val="24"/>
          <w:lang w:val="es-MX"/>
        </w:rPr>
        <w:t xml:space="preserve"> en cada ítem</w:t>
      </w:r>
      <w:r w:rsidRPr="00E8104F">
        <w:rPr>
          <w:rFonts w:ascii="Arial" w:hAnsi="Arial" w:cs="Arial"/>
          <w:sz w:val="24"/>
          <w:szCs w:val="24"/>
          <w:lang w:val="es-MX"/>
        </w:rPr>
        <w:t xml:space="preserve">. Por ejemplo, una distinción importante tiene que ver con si el modelo es conjuntivo o disyuntivo (Rupp, </w:t>
      </w:r>
      <w:proofErr w:type="spellStart"/>
      <w:r w:rsidRPr="00E8104F">
        <w:rPr>
          <w:rFonts w:ascii="Arial" w:hAnsi="Arial" w:cs="Arial"/>
          <w:sz w:val="24"/>
          <w:szCs w:val="24"/>
          <w:lang w:val="es-MX"/>
        </w:rPr>
        <w:t>Templin</w:t>
      </w:r>
      <w:proofErr w:type="spellEnd"/>
      <w:r w:rsidRPr="00E8104F">
        <w:rPr>
          <w:rFonts w:ascii="Arial" w:hAnsi="Arial" w:cs="Arial"/>
          <w:sz w:val="24"/>
          <w:szCs w:val="24"/>
          <w:lang w:val="es-MX"/>
        </w:rPr>
        <w:t xml:space="preserve"> y </w:t>
      </w:r>
      <w:proofErr w:type="spellStart"/>
      <w:r w:rsidRPr="00E8104F">
        <w:rPr>
          <w:rFonts w:ascii="Arial" w:hAnsi="Arial" w:cs="Arial"/>
          <w:sz w:val="24"/>
          <w:szCs w:val="24"/>
          <w:lang w:val="es-MX"/>
        </w:rPr>
        <w:t>Henson</w:t>
      </w:r>
      <w:proofErr w:type="spellEnd"/>
      <w:r w:rsidRPr="00E8104F">
        <w:rPr>
          <w:rFonts w:ascii="Arial" w:hAnsi="Arial" w:cs="Arial"/>
          <w:sz w:val="24"/>
          <w:szCs w:val="24"/>
          <w:lang w:val="es-MX"/>
        </w:rPr>
        <w:t>, 2010): los modelos conjuntivos asumen que se requiere el dominio de todos los atributos asociados al ítem para poder obtener un acierto, mientras que los modelos disyuntivos asumen que la falta de dominio de un atributo puede ser compensada por el dominio de otros atributos</w:t>
      </w:r>
      <w:r w:rsidRPr="00243771">
        <w:rPr>
          <w:rFonts w:ascii="Arial" w:hAnsi="Arial" w:cs="Arial"/>
          <w:sz w:val="24"/>
          <w:szCs w:val="24"/>
          <w:lang w:val="es-MX"/>
        </w:rPr>
        <w:t xml:space="preserve">. </w:t>
      </w:r>
    </w:p>
    <w:p w14:paraId="2BCF4D9F" w14:textId="77777777" w:rsidR="00E34035" w:rsidRDefault="00243771" w:rsidP="00D13E23">
      <w:pPr>
        <w:spacing w:line="360" w:lineRule="auto"/>
        <w:ind w:left="153" w:hanging="11"/>
        <w:jc w:val="both"/>
        <w:rPr>
          <w:rFonts w:ascii="Arial" w:hAnsi="Arial" w:cs="Arial"/>
          <w:sz w:val="24"/>
          <w:szCs w:val="24"/>
          <w:lang w:val="es-MX"/>
        </w:rPr>
      </w:pPr>
      <w:r w:rsidRPr="00243771">
        <w:rPr>
          <w:rFonts w:ascii="Arial" w:hAnsi="Arial" w:cs="Arial"/>
          <w:sz w:val="24"/>
          <w:szCs w:val="24"/>
          <w:lang w:val="es-MX"/>
        </w:rPr>
        <w:t xml:space="preserve">El </w:t>
      </w:r>
      <w:r w:rsidRPr="00EC76AF">
        <w:rPr>
          <w:rFonts w:ascii="Arial" w:hAnsi="Arial" w:cs="Arial"/>
          <w:sz w:val="24"/>
          <w:szCs w:val="24"/>
          <w:lang w:val="es-MX"/>
        </w:rPr>
        <w:t xml:space="preserve">modelo DINA constituye uno de los modelos </w:t>
      </w:r>
      <w:r w:rsidR="00296FF0" w:rsidRPr="00EC76AF">
        <w:rPr>
          <w:rFonts w:ascii="Arial" w:hAnsi="Arial" w:cs="Arial"/>
          <w:sz w:val="24"/>
          <w:szCs w:val="24"/>
          <w:lang w:val="es-MX"/>
        </w:rPr>
        <w:t xml:space="preserve">conjuntivos </w:t>
      </w:r>
      <w:r w:rsidRPr="00EC76AF">
        <w:rPr>
          <w:rFonts w:ascii="Arial" w:hAnsi="Arial" w:cs="Arial"/>
          <w:sz w:val="24"/>
          <w:szCs w:val="24"/>
          <w:lang w:val="es-MX"/>
        </w:rPr>
        <w:t xml:space="preserve">más sencillos dentro de la familia de los </w:t>
      </w:r>
      <w:r w:rsidR="00296FF0" w:rsidRPr="00EC76AF">
        <w:rPr>
          <w:rFonts w:ascii="Arial" w:hAnsi="Arial" w:cs="Arial"/>
          <w:sz w:val="24"/>
          <w:szCs w:val="24"/>
          <w:lang w:val="es-MX"/>
        </w:rPr>
        <w:t xml:space="preserve">MDC </w:t>
      </w:r>
      <w:r w:rsidRPr="00EC76AF">
        <w:rPr>
          <w:rFonts w:ascii="Arial" w:hAnsi="Arial" w:cs="Arial"/>
          <w:sz w:val="24"/>
          <w:szCs w:val="24"/>
          <w:lang w:val="es-MX"/>
        </w:rPr>
        <w:t>(</w:t>
      </w:r>
      <w:proofErr w:type="spellStart"/>
      <w:r w:rsidRPr="00EC76AF">
        <w:rPr>
          <w:rFonts w:ascii="Arial" w:hAnsi="Arial" w:cs="Arial"/>
          <w:sz w:val="24"/>
          <w:szCs w:val="24"/>
          <w:lang w:val="es-MX"/>
        </w:rPr>
        <w:t>Junker</w:t>
      </w:r>
      <w:proofErr w:type="spellEnd"/>
      <w:r w:rsidRPr="00EC76AF">
        <w:rPr>
          <w:rFonts w:ascii="Arial" w:hAnsi="Arial" w:cs="Arial"/>
          <w:sz w:val="24"/>
          <w:szCs w:val="24"/>
          <w:lang w:val="es-MX"/>
        </w:rPr>
        <w:t xml:space="preserve"> y </w:t>
      </w:r>
      <w:proofErr w:type="spellStart"/>
      <w:r w:rsidRPr="00EC76AF">
        <w:rPr>
          <w:rFonts w:ascii="Arial" w:hAnsi="Arial" w:cs="Arial"/>
          <w:sz w:val="24"/>
          <w:szCs w:val="24"/>
          <w:lang w:val="es-MX"/>
        </w:rPr>
        <w:t>Sijtsma</w:t>
      </w:r>
      <w:proofErr w:type="spellEnd"/>
      <w:r w:rsidRPr="00EC76AF">
        <w:rPr>
          <w:rFonts w:ascii="Arial" w:hAnsi="Arial" w:cs="Arial"/>
          <w:sz w:val="24"/>
          <w:szCs w:val="24"/>
          <w:lang w:val="es-MX"/>
        </w:rPr>
        <w:t>, 2001; de la Torre, 2009)</w:t>
      </w:r>
      <w:r w:rsidR="00296FF0" w:rsidRPr="00EC76AF">
        <w:rPr>
          <w:rFonts w:ascii="Arial" w:hAnsi="Arial" w:cs="Arial"/>
          <w:sz w:val="24"/>
          <w:szCs w:val="24"/>
          <w:lang w:val="es-MX"/>
        </w:rPr>
        <w:t xml:space="preserve">. Cuenta </w:t>
      </w:r>
      <w:r w:rsidRPr="00EC76AF">
        <w:rPr>
          <w:rFonts w:ascii="Arial" w:hAnsi="Arial" w:cs="Arial"/>
          <w:sz w:val="24"/>
          <w:szCs w:val="24"/>
          <w:lang w:val="es-MX"/>
        </w:rPr>
        <w:t>únicamente</w:t>
      </w:r>
      <w:r w:rsidR="00296FF0" w:rsidRPr="00EC76AF">
        <w:rPr>
          <w:rFonts w:ascii="Arial" w:hAnsi="Arial" w:cs="Arial"/>
          <w:sz w:val="24"/>
          <w:szCs w:val="24"/>
          <w:lang w:val="es-MX"/>
        </w:rPr>
        <w:t xml:space="preserve"> con</w:t>
      </w:r>
      <w:r w:rsidRPr="00EC76AF">
        <w:rPr>
          <w:rFonts w:ascii="Arial" w:hAnsi="Arial" w:cs="Arial"/>
          <w:sz w:val="24"/>
          <w:szCs w:val="24"/>
          <w:lang w:val="es-MX"/>
        </w:rPr>
        <w:t xml:space="preserve"> dos parámetros libres </w:t>
      </w:r>
      <w:r w:rsidR="00296FF0" w:rsidRPr="00EC76AF">
        <w:rPr>
          <w:rFonts w:ascii="Arial" w:hAnsi="Arial" w:cs="Arial"/>
          <w:sz w:val="24"/>
          <w:szCs w:val="24"/>
          <w:lang w:val="es-MX"/>
        </w:rPr>
        <w:t>que describen</w:t>
      </w:r>
      <w:r w:rsidR="00296FF0">
        <w:rPr>
          <w:rFonts w:ascii="Arial" w:hAnsi="Arial" w:cs="Arial"/>
          <w:sz w:val="24"/>
          <w:szCs w:val="24"/>
          <w:lang w:val="es-MX"/>
        </w:rPr>
        <w:t xml:space="preserve"> para cada ítem</w:t>
      </w:r>
      <w:r w:rsidRPr="00243771">
        <w:rPr>
          <w:rFonts w:ascii="Arial" w:hAnsi="Arial" w:cs="Arial"/>
          <w:sz w:val="24"/>
          <w:szCs w:val="24"/>
          <w:lang w:val="es-MX"/>
        </w:rPr>
        <w:t xml:space="preserve"> la probabilidad de que los aciertos o errores registrados no estén relacionados con el grado de dominio que los sustentantes tienen en las habilidades requeridas. Estos parámetros, conocidos de adivinación y desliz, </w:t>
      </w:r>
      <w:r w:rsidR="00296FF0">
        <w:rPr>
          <w:rFonts w:ascii="Arial" w:hAnsi="Arial" w:cs="Arial"/>
          <w:sz w:val="24"/>
          <w:szCs w:val="24"/>
          <w:lang w:val="es-MX"/>
        </w:rPr>
        <w:t>cuantifican</w:t>
      </w:r>
      <w:r w:rsidRPr="00243771">
        <w:rPr>
          <w:rFonts w:ascii="Arial" w:hAnsi="Arial" w:cs="Arial"/>
          <w:sz w:val="24"/>
          <w:szCs w:val="24"/>
          <w:lang w:val="es-MX"/>
        </w:rPr>
        <w:t xml:space="preserve"> la probabilidad de obtener un acierto aún sin dominar las habilidades necesarias, (es decir, de “</w:t>
      </w:r>
      <w:r w:rsidR="00296FF0">
        <w:rPr>
          <w:rFonts w:ascii="Arial" w:hAnsi="Arial" w:cs="Arial"/>
          <w:sz w:val="24"/>
          <w:szCs w:val="24"/>
          <w:lang w:val="es-MX"/>
        </w:rPr>
        <w:t>atinarle</w:t>
      </w:r>
      <w:r w:rsidRPr="00243771">
        <w:rPr>
          <w:rFonts w:ascii="Arial" w:hAnsi="Arial" w:cs="Arial"/>
          <w:sz w:val="24"/>
          <w:szCs w:val="24"/>
          <w:lang w:val="es-MX"/>
        </w:rPr>
        <w:t>”</w:t>
      </w:r>
      <w:r w:rsidR="00296FF0">
        <w:rPr>
          <w:rFonts w:ascii="Arial" w:hAnsi="Arial" w:cs="Arial"/>
          <w:sz w:val="24"/>
          <w:szCs w:val="24"/>
          <w:lang w:val="es-MX"/>
        </w:rPr>
        <w:t xml:space="preserve"> a</w:t>
      </w:r>
      <w:r w:rsidRPr="00243771">
        <w:rPr>
          <w:rFonts w:ascii="Arial" w:hAnsi="Arial" w:cs="Arial"/>
          <w:sz w:val="24"/>
          <w:szCs w:val="24"/>
          <w:lang w:val="es-MX"/>
        </w:rPr>
        <w:t xml:space="preserve"> la respuesta correcta), y la probabilidad de errar el ítem aún dominando las habilidades necesarias, (en otras palabras, de cometer un “desliz” al momento seleccionar </w:t>
      </w:r>
      <w:r w:rsidR="00296FF0">
        <w:rPr>
          <w:rFonts w:ascii="Arial" w:hAnsi="Arial" w:cs="Arial"/>
          <w:sz w:val="24"/>
          <w:szCs w:val="24"/>
          <w:lang w:val="es-MX"/>
        </w:rPr>
        <w:t xml:space="preserve">la </w:t>
      </w:r>
      <w:r w:rsidRPr="00243771">
        <w:rPr>
          <w:rFonts w:ascii="Arial" w:hAnsi="Arial" w:cs="Arial"/>
          <w:sz w:val="24"/>
          <w:szCs w:val="24"/>
          <w:lang w:val="es-MX"/>
        </w:rPr>
        <w:t>respuesta)</w:t>
      </w:r>
      <w:r w:rsidR="00296FF0">
        <w:rPr>
          <w:rFonts w:ascii="Arial" w:hAnsi="Arial" w:cs="Arial"/>
          <w:sz w:val="24"/>
          <w:szCs w:val="24"/>
          <w:lang w:val="es-MX"/>
        </w:rPr>
        <w:t>, respectivamente</w:t>
      </w:r>
      <w:r w:rsidRPr="00243771">
        <w:rPr>
          <w:rFonts w:ascii="Arial" w:hAnsi="Arial" w:cs="Arial"/>
          <w:sz w:val="24"/>
          <w:szCs w:val="24"/>
          <w:lang w:val="es-MX"/>
        </w:rPr>
        <w:t>.</w:t>
      </w:r>
      <w:r w:rsidR="00296FF0">
        <w:rPr>
          <w:rFonts w:ascii="Arial" w:hAnsi="Arial" w:cs="Arial"/>
          <w:sz w:val="24"/>
          <w:szCs w:val="24"/>
          <w:lang w:val="es-MX"/>
        </w:rPr>
        <w:t xml:space="preserve"> </w:t>
      </w:r>
    </w:p>
    <w:p w14:paraId="66B998CD" w14:textId="7615579E" w:rsidR="00243771" w:rsidRPr="00243771" w:rsidRDefault="00243771" w:rsidP="00D13E23">
      <w:pPr>
        <w:spacing w:line="360" w:lineRule="auto"/>
        <w:ind w:left="153" w:hanging="11"/>
        <w:jc w:val="both"/>
        <w:rPr>
          <w:rFonts w:ascii="Arial" w:hAnsi="Arial" w:cs="Arial"/>
          <w:sz w:val="24"/>
          <w:szCs w:val="24"/>
          <w:lang w:val="es-MX"/>
        </w:rPr>
      </w:pPr>
      <w:r w:rsidRPr="00243771">
        <w:rPr>
          <w:rFonts w:ascii="Arial" w:hAnsi="Arial" w:cs="Arial"/>
          <w:sz w:val="24"/>
          <w:szCs w:val="24"/>
          <w:lang w:val="es-MX"/>
        </w:rPr>
        <w:t>El modelo DINA se expresa a partir de la siguiente ecuación,</w:t>
      </w:r>
    </w:p>
    <w:p w14:paraId="7927EBF4" w14:textId="77777777" w:rsidR="00243771" w:rsidRPr="00D268FF" w:rsidRDefault="00AA0290" w:rsidP="00D13E23">
      <w:pPr>
        <w:pStyle w:val="Prrafodelista"/>
        <w:numPr>
          <w:ilvl w:val="0"/>
          <w:numId w:val="3"/>
        </w:numPr>
        <w:spacing w:line="360" w:lineRule="auto"/>
        <w:ind w:left="153" w:hanging="11"/>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7BEE1726" w14:textId="5BF849FA" w:rsidR="00243771" w:rsidRPr="00896984" w:rsidRDefault="00296FF0" w:rsidP="00D13E23">
      <w:pPr>
        <w:spacing w:line="360" w:lineRule="auto"/>
        <w:ind w:left="153" w:hanging="11"/>
        <w:jc w:val="both"/>
        <w:rPr>
          <w:rFonts w:ascii="Arial" w:hAnsi="Arial" w:cs="Arial"/>
          <w:sz w:val="24"/>
          <w:szCs w:val="24"/>
          <w:lang w:val="es-MX"/>
        </w:rPr>
      </w:pPr>
      <w:r>
        <w:rPr>
          <w:rFonts w:ascii="Arial" w:hAnsi="Arial" w:cs="Arial"/>
          <w:sz w:val="24"/>
          <w:szCs w:val="24"/>
          <w:lang w:val="es-MX"/>
        </w:rPr>
        <w:t xml:space="preserve">donde </w:t>
      </w:r>
      <w:r w:rsidR="00243771" w:rsidRPr="00243771">
        <w:rPr>
          <w:rFonts w:ascii="Arial" w:hAnsi="Arial" w:cs="Arial"/>
          <w:sz w:val="24"/>
          <w:szCs w:val="24"/>
          <w:lang w:val="es-MX"/>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Pr="00296FF0">
        <w:rPr>
          <w:rFonts w:ascii="Arial" w:eastAsiaTheme="minorEastAsia" w:hAnsi="Arial" w:cs="Arial"/>
          <w:sz w:val="24"/>
          <w:szCs w:val="24"/>
          <w:lang w:val="es-MX"/>
        </w:rPr>
        <w:t xml:space="preserve"> </w:t>
      </w:r>
      <w:r>
        <w:rPr>
          <w:rFonts w:ascii="Arial" w:eastAsiaTheme="minorEastAsia" w:hAnsi="Arial" w:cs="Arial"/>
          <w:sz w:val="24"/>
          <w:szCs w:val="24"/>
          <w:lang w:val="es-MX"/>
        </w:rPr>
        <w:t>es una variable binaria</w:t>
      </w:r>
      <w:r w:rsidR="00243771" w:rsidRPr="00243771">
        <w:rPr>
          <w:rFonts w:ascii="Arial" w:eastAsiaTheme="minorEastAsia" w:hAnsi="Arial" w:cs="Arial"/>
          <w:sz w:val="24"/>
          <w:szCs w:val="24"/>
          <w:lang w:val="es-MX"/>
        </w:rPr>
        <w:t xml:space="preserve"> </w:t>
      </w:r>
      <w:r>
        <w:rPr>
          <w:rFonts w:ascii="Arial" w:eastAsiaTheme="minorEastAsia" w:hAnsi="Arial" w:cs="Arial"/>
          <w:sz w:val="24"/>
          <w:szCs w:val="24"/>
          <w:lang w:val="es-MX"/>
        </w:rPr>
        <w:t>que</w:t>
      </w:r>
      <w:r w:rsidR="00243771" w:rsidRPr="00243771">
        <w:rPr>
          <w:rFonts w:ascii="Arial" w:hAnsi="Arial" w:cs="Arial"/>
          <w:sz w:val="24"/>
          <w:szCs w:val="24"/>
          <w:lang w:val="es-MX"/>
        </w:rPr>
        <w:t xml:space="preserve"> indica si </w:t>
      </w:r>
      <w:r w:rsidR="00243771" w:rsidRPr="00243771">
        <w:rPr>
          <w:rFonts w:ascii="Arial" w:eastAsiaTheme="minorEastAsia" w:hAnsi="Arial" w:cs="Arial"/>
          <w:sz w:val="24"/>
          <w:szCs w:val="24"/>
          <w:lang w:val="es-MX"/>
        </w:rPr>
        <w:t xml:space="preserve">la persona </w:t>
      </w:r>
      <m:oMath>
        <m:r>
          <w:rPr>
            <w:rFonts w:ascii="Cambria Math" w:eastAsiaTheme="minorEastAsia" w:hAnsi="Cambria Math" w:cs="Arial"/>
            <w:sz w:val="24"/>
            <w:szCs w:val="24"/>
          </w:rPr>
          <m:t>p</m:t>
        </m:r>
      </m:oMath>
      <w:r w:rsidR="00243771" w:rsidRPr="00243771">
        <w:rPr>
          <w:rFonts w:ascii="Arial" w:hAnsi="Arial" w:cs="Arial"/>
          <w:sz w:val="24"/>
          <w:szCs w:val="24"/>
          <w:lang w:val="es-MX"/>
        </w:rPr>
        <w:t xml:space="preserve"> obtuvo un acierto (1) o un error (0) en el ítem </w:t>
      </w:r>
      <m:oMath>
        <m:r>
          <w:rPr>
            <w:rFonts w:ascii="Cambria Math" w:hAnsi="Cambria Math" w:cs="Arial"/>
            <w:sz w:val="24"/>
            <w:szCs w:val="24"/>
          </w:rPr>
          <m:t>i</m:t>
        </m:r>
      </m:oMath>
      <w:r w:rsidRPr="00296FF0">
        <w:rPr>
          <w:rFonts w:ascii="Arial" w:eastAsiaTheme="minorEastAsia" w:hAnsi="Arial" w:cs="Arial"/>
          <w:sz w:val="24"/>
          <w:szCs w:val="24"/>
          <w:lang w:val="es-MX"/>
        </w:rPr>
        <w:t xml:space="preserve"> ;</w:t>
      </w:r>
      <w:r w:rsidR="00243771" w:rsidRPr="00243771">
        <w:rPr>
          <w:rFonts w:ascii="Arial" w:hAnsi="Arial" w:cs="Arial"/>
          <w:sz w:val="24"/>
          <w:szCs w:val="24"/>
          <w:lang w:val="es-MX"/>
        </w:rPr>
        <w:t xml:space="preserve">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296FF0">
        <w:rPr>
          <w:rFonts w:ascii="Arial" w:eastAsiaTheme="minorEastAsia" w:hAnsi="Arial" w:cs="Arial"/>
          <w:sz w:val="24"/>
          <w:szCs w:val="24"/>
          <w:lang w:val="es-MX"/>
        </w:rPr>
        <w:t xml:space="preserve"> </w:t>
      </w:r>
      <w:r>
        <w:rPr>
          <w:rFonts w:ascii="Arial" w:eastAsiaTheme="minorEastAsia" w:hAnsi="Arial" w:cs="Arial"/>
          <w:sz w:val="24"/>
          <w:szCs w:val="24"/>
          <w:lang w:val="es-MX"/>
        </w:rPr>
        <w:t>es un vector</w:t>
      </w:r>
      <w:r w:rsidR="00243771" w:rsidRPr="00243771">
        <w:rPr>
          <w:rFonts w:ascii="Arial" w:eastAsiaTheme="minorEastAsia" w:hAnsi="Arial" w:cs="Arial"/>
          <w:sz w:val="24"/>
          <w:szCs w:val="24"/>
          <w:lang w:val="es-MX"/>
        </w:rPr>
        <w:t xml:space="preserve"> que contiene </w:t>
      </w:r>
      <w:r>
        <w:rPr>
          <w:rFonts w:ascii="Arial" w:eastAsiaTheme="minorEastAsia" w:hAnsi="Arial" w:cs="Arial"/>
          <w:sz w:val="24"/>
          <w:szCs w:val="24"/>
          <w:lang w:val="es-MX"/>
        </w:rPr>
        <w:t>para toda</w:t>
      </w:r>
      <w:r w:rsidR="00243771" w:rsidRPr="00243771">
        <w:rPr>
          <w:rFonts w:ascii="Arial" w:hAnsi="Arial" w:cs="Arial"/>
          <w:sz w:val="24"/>
          <w:szCs w:val="24"/>
          <w:lang w:val="es-MX"/>
        </w:rPr>
        <w:t xml:space="preserve"> persona </w:t>
      </w:r>
      <m:oMath>
        <m:r>
          <w:rPr>
            <w:rFonts w:ascii="Cambria Math" w:hAnsi="Cambria Math" w:cs="Arial"/>
            <w:sz w:val="24"/>
            <w:szCs w:val="24"/>
          </w:rPr>
          <m:t>p</m:t>
        </m:r>
      </m:oMath>
      <w:r w:rsidRPr="00296FF0">
        <w:rPr>
          <w:rFonts w:ascii="Arial" w:eastAsiaTheme="minorEastAsia" w:hAnsi="Arial" w:cs="Arial"/>
          <w:sz w:val="24"/>
          <w:szCs w:val="24"/>
          <w:lang w:val="es-MX"/>
        </w:rPr>
        <w:t xml:space="preserve"> </w:t>
      </w:r>
      <w:r>
        <w:rPr>
          <w:rFonts w:ascii="Arial" w:eastAsiaTheme="minorEastAsia" w:hAnsi="Arial" w:cs="Arial"/>
          <w:sz w:val="24"/>
          <w:szCs w:val="24"/>
          <w:lang w:val="es-MX"/>
        </w:rPr>
        <w:t>los valores de la</w:t>
      </w:r>
      <w:r w:rsidRPr="00243771">
        <w:rPr>
          <w:rFonts w:ascii="Arial" w:hAnsi="Arial" w:cs="Arial"/>
          <w:sz w:val="24"/>
          <w:szCs w:val="24"/>
          <w:lang w:val="es-MX"/>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r>
              <w:rPr>
                <w:rFonts w:ascii="Cambria Math" w:hAnsi="Cambria Math" w:cs="Arial"/>
                <w:sz w:val="24"/>
                <w:szCs w:val="24"/>
                <w:lang w:val="es-MX"/>
              </w:rPr>
              <m:t>h</m:t>
            </m:r>
          </m:sub>
        </m:sSub>
      </m:oMath>
      <w:r w:rsidRPr="00243771">
        <w:rPr>
          <w:rFonts w:ascii="Arial" w:hAnsi="Arial" w:cs="Arial"/>
          <w:sz w:val="24"/>
          <w:szCs w:val="24"/>
          <w:lang w:val="es-MX"/>
        </w:rPr>
        <w:t xml:space="preserve"> </w:t>
      </w:r>
      <w:r w:rsidRPr="00243771">
        <w:rPr>
          <w:rFonts w:ascii="Arial" w:hAnsi="Arial" w:cs="Arial"/>
          <w:sz w:val="24"/>
          <w:szCs w:val="24"/>
          <w:lang w:val="es-MX"/>
        </w:rPr>
        <w:lastRenderedPageBreak/>
        <w:t>que señala si la</w:t>
      </w:r>
      <w:r w:rsidR="00243771" w:rsidRPr="00243771">
        <w:rPr>
          <w:rFonts w:ascii="Arial" w:hAnsi="Arial" w:cs="Arial"/>
          <w:sz w:val="24"/>
          <w:szCs w:val="24"/>
          <w:lang w:val="es-MX"/>
        </w:rPr>
        <w:t xml:space="preserve"> domina (1) o no (0) </w:t>
      </w:r>
      <w:r>
        <w:rPr>
          <w:rFonts w:ascii="Arial" w:hAnsi="Arial" w:cs="Arial"/>
          <w:sz w:val="24"/>
          <w:szCs w:val="24"/>
          <w:lang w:val="es-MX"/>
        </w:rPr>
        <w:t>el subdominio (habilidad o conocimiento)</w:t>
      </w:r>
      <w:r w:rsidR="00243771" w:rsidRPr="00243771">
        <w:rPr>
          <w:rFonts w:ascii="Arial" w:hAnsi="Arial" w:cs="Arial"/>
          <w:sz w:val="24"/>
          <w:szCs w:val="24"/>
          <w:lang w:val="es-MX"/>
        </w:rPr>
        <w:t xml:space="preserve"> </w:t>
      </w:r>
      <m:oMath>
        <m:r>
          <w:rPr>
            <w:rFonts w:ascii="Cambria Math" w:hAnsi="Cambria Math" w:cs="Arial"/>
            <w:sz w:val="24"/>
            <w:szCs w:val="24"/>
            <w:lang w:val="es-MX"/>
          </w:rPr>
          <m:t>h</m:t>
        </m:r>
      </m:oMath>
      <w:r w:rsidR="00243771" w:rsidRPr="00243771">
        <w:rPr>
          <w:rFonts w:ascii="Arial" w:hAnsi="Arial" w:cs="Arial"/>
          <w:sz w:val="24"/>
          <w:szCs w:val="24"/>
          <w:lang w:val="es-MX"/>
        </w:rPr>
        <w:t xml:space="preserve"> evaluad</w:t>
      </w:r>
      <w:r>
        <w:rPr>
          <w:rFonts w:ascii="Arial" w:hAnsi="Arial" w:cs="Arial"/>
          <w:sz w:val="24"/>
          <w:szCs w:val="24"/>
          <w:lang w:val="es-MX"/>
        </w:rPr>
        <w:t>o</w:t>
      </w:r>
      <w:r w:rsidR="00243771" w:rsidRPr="00243771">
        <w:rPr>
          <w:rFonts w:ascii="Arial" w:hAnsi="Arial" w:cs="Arial"/>
          <w:sz w:val="24"/>
          <w:szCs w:val="24"/>
          <w:lang w:val="es-MX"/>
        </w:rPr>
        <w:t xml:space="preserve"> en la prueba</w:t>
      </w:r>
      <w:r>
        <w:rPr>
          <w:rFonts w:ascii="Arial" w:hAnsi="Arial" w:cs="Arial"/>
          <w:sz w:val="24"/>
          <w:szCs w:val="24"/>
          <w:lang w:val="es-MX"/>
        </w:rPr>
        <w:t xml:space="preserve">;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296FF0">
        <w:rPr>
          <w:rFonts w:ascii="Arial" w:eastAsiaTheme="minorEastAsia" w:hAnsi="Arial" w:cs="Arial"/>
          <w:sz w:val="24"/>
          <w:szCs w:val="24"/>
          <w:lang w:val="es-MX"/>
        </w:rPr>
        <w:t xml:space="preserve"> e</w:t>
      </w:r>
      <w:r>
        <w:rPr>
          <w:rFonts w:ascii="Arial" w:eastAsiaTheme="minorEastAsia" w:hAnsi="Arial" w:cs="Arial"/>
          <w:sz w:val="24"/>
          <w:szCs w:val="24"/>
          <w:lang w:val="es-MX"/>
        </w:rPr>
        <w:t>s un vector</w:t>
      </w:r>
      <w:r w:rsidR="00243771" w:rsidRPr="00243771">
        <w:rPr>
          <w:rFonts w:ascii="Arial" w:hAnsi="Arial" w:cs="Arial"/>
          <w:sz w:val="24"/>
          <w:szCs w:val="24"/>
          <w:lang w:val="es-MX"/>
        </w:rPr>
        <w:t xml:space="preserve"> que</w:t>
      </w:r>
      <w:r w:rsidR="003A13B6">
        <w:rPr>
          <w:rFonts w:ascii="Arial" w:hAnsi="Arial" w:cs="Arial"/>
          <w:sz w:val="24"/>
          <w:szCs w:val="24"/>
          <w:lang w:val="es-MX"/>
        </w:rPr>
        <w:t>,</w:t>
      </w:r>
      <w:r w:rsidR="00243771" w:rsidRPr="00243771">
        <w:rPr>
          <w:rFonts w:ascii="Arial" w:hAnsi="Arial" w:cs="Arial"/>
          <w:sz w:val="24"/>
          <w:szCs w:val="24"/>
          <w:lang w:val="es-MX"/>
        </w:rPr>
        <w:t xml:space="preserve"> por cada ítem </w:t>
      </w:r>
      <m:oMath>
        <m:r>
          <w:rPr>
            <w:rFonts w:ascii="Cambria Math" w:hAnsi="Cambria Math" w:cs="Arial"/>
            <w:sz w:val="24"/>
            <w:szCs w:val="24"/>
          </w:rPr>
          <m:t>i</m:t>
        </m:r>
      </m:oMath>
      <w:r w:rsidR="00243771" w:rsidRPr="00243771">
        <w:rPr>
          <w:rFonts w:ascii="Arial" w:eastAsiaTheme="minorEastAsia" w:hAnsi="Arial" w:cs="Arial"/>
          <w:sz w:val="24"/>
          <w:szCs w:val="24"/>
          <w:lang w:val="es-MX"/>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243771" w:rsidRPr="00243771">
        <w:rPr>
          <w:rFonts w:ascii="Arial" w:eastAsiaTheme="minorEastAsia" w:hAnsi="Arial" w:cs="Arial"/>
          <w:sz w:val="24"/>
          <w:szCs w:val="24"/>
          <w:lang w:val="es-MX"/>
        </w:rPr>
        <w:t xml:space="preserve"> que señala la respuesta “</w:t>
      </w:r>
      <w:r w:rsidR="003A13B6">
        <w:rPr>
          <w:rFonts w:ascii="Arial" w:eastAsiaTheme="minorEastAsia" w:hAnsi="Arial" w:cs="Arial"/>
          <w:sz w:val="24"/>
          <w:szCs w:val="24"/>
          <w:lang w:val="es-MX"/>
        </w:rPr>
        <w:t>esperada</w:t>
      </w:r>
      <w:r w:rsidR="00243771" w:rsidRPr="00243771">
        <w:rPr>
          <w:rFonts w:ascii="Arial" w:eastAsiaTheme="minorEastAsia" w:hAnsi="Arial" w:cs="Arial"/>
          <w:sz w:val="24"/>
          <w:szCs w:val="24"/>
          <w:lang w:val="es-MX"/>
        </w:rPr>
        <w:t>”</w:t>
      </w:r>
      <w:r w:rsidR="003A13B6">
        <w:rPr>
          <w:rFonts w:ascii="Arial" w:eastAsiaTheme="minorEastAsia" w:hAnsi="Arial" w:cs="Arial"/>
          <w:sz w:val="24"/>
          <w:szCs w:val="24"/>
          <w:lang w:val="es-MX"/>
        </w:rPr>
        <w:t xml:space="preserve"> por el modelo</w:t>
      </w:r>
      <w:r w:rsidR="00243771" w:rsidRPr="00243771">
        <w:rPr>
          <w:rFonts w:ascii="Arial" w:eastAsiaTheme="minorEastAsia" w:hAnsi="Arial" w:cs="Arial"/>
          <w:sz w:val="24"/>
          <w:szCs w:val="24"/>
          <w:lang w:val="es-MX"/>
        </w:rPr>
        <w:t xml:space="preserve"> (</w:t>
      </w:r>
      <w:r w:rsidR="003A13B6">
        <w:rPr>
          <w:rFonts w:ascii="Arial" w:eastAsiaTheme="minorEastAsia" w:hAnsi="Arial" w:cs="Arial"/>
          <w:sz w:val="24"/>
          <w:szCs w:val="24"/>
          <w:lang w:val="es-MX"/>
        </w:rPr>
        <w:t>a</w:t>
      </w:r>
      <w:r w:rsidR="00243771" w:rsidRPr="00243771">
        <w:rPr>
          <w:rFonts w:ascii="Arial" w:eastAsiaTheme="minorEastAsia" w:hAnsi="Arial" w:cs="Arial"/>
          <w:sz w:val="24"/>
          <w:szCs w:val="24"/>
          <w:lang w:val="es-MX"/>
        </w:rPr>
        <w:t>cierto o error) p</w:t>
      </w:r>
      <w:r w:rsidR="003A13B6">
        <w:rPr>
          <w:rFonts w:ascii="Arial" w:eastAsiaTheme="minorEastAsia" w:hAnsi="Arial" w:cs="Arial"/>
          <w:sz w:val="24"/>
          <w:szCs w:val="24"/>
          <w:lang w:val="es-MX"/>
        </w:rPr>
        <w:t>a</w:t>
      </w:r>
      <w:r w:rsidR="00243771" w:rsidRPr="00243771">
        <w:rPr>
          <w:rFonts w:ascii="Arial" w:eastAsiaTheme="minorEastAsia" w:hAnsi="Arial" w:cs="Arial"/>
          <w:sz w:val="24"/>
          <w:szCs w:val="24"/>
          <w:lang w:val="es-MX"/>
        </w:rPr>
        <w:t>r</w:t>
      </w:r>
      <w:r w:rsidR="003A13B6">
        <w:rPr>
          <w:rFonts w:ascii="Arial" w:eastAsiaTheme="minorEastAsia" w:hAnsi="Arial" w:cs="Arial"/>
          <w:sz w:val="24"/>
          <w:szCs w:val="24"/>
          <w:lang w:val="es-MX"/>
        </w:rPr>
        <w:t>a</w:t>
      </w:r>
      <w:r w:rsidR="00243771" w:rsidRPr="00243771">
        <w:rPr>
          <w:rFonts w:ascii="Arial" w:eastAsiaTheme="minorEastAsia" w:hAnsi="Arial" w:cs="Arial"/>
          <w:sz w:val="24"/>
          <w:szCs w:val="24"/>
          <w:lang w:val="es-MX"/>
        </w:rPr>
        <w:t xml:space="preserve"> el sustentante </w:t>
      </w:r>
      <m:oMath>
        <m:r>
          <w:rPr>
            <w:rFonts w:ascii="Cambria Math" w:eastAsiaTheme="minorEastAsia" w:hAnsi="Cambria Math" w:cs="Arial"/>
            <w:sz w:val="24"/>
            <w:szCs w:val="24"/>
          </w:rPr>
          <m:t>p</m:t>
        </m:r>
      </m:oMath>
      <w:r w:rsidR="00243771" w:rsidRPr="00243771">
        <w:rPr>
          <w:rFonts w:ascii="Arial" w:eastAsiaTheme="minorEastAsia" w:hAnsi="Arial" w:cs="Arial"/>
          <w:sz w:val="24"/>
          <w:szCs w:val="24"/>
          <w:lang w:val="es-MX"/>
        </w:rPr>
        <w:t xml:space="preserve"> en el ítem </w:t>
      </w:r>
      <m:oMath>
        <m:r>
          <w:rPr>
            <w:rFonts w:ascii="Cambria Math" w:eastAsiaTheme="minorEastAsia" w:hAnsi="Cambria Math" w:cs="Arial"/>
            <w:sz w:val="24"/>
            <w:szCs w:val="24"/>
          </w:rPr>
          <m:t>i</m:t>
        </m:r>
      </m:oMath>
      <w:r w:rsidR="00243771" w:rsidRPr="00243771">
        <w:rPr>
          <w:rFonts w:ascii="Arial" w:eastAsiaTheme="minorEastAsia" w:hAnsi="Arial" w:cs="Arial"/>
          <w:sz w:val="24"/>
          <w:szCs w:val="24"/>
          <w:lang w:val="es-MX"/>
        </w:rPr>
        <w:t>, dado lo que la matriz Q</w:t>
      </w:r>
      <w:r w:rsidR="003A13B6">
        <w:rPr>
          <w:rFonts w:ascii="Arial" w:eastAsiaTheme="minorEastAsia" w:hAnsi="Arial" w:cs="Arial"/>
          <w:sz w:val="24"/>
          <w:szCs w:val="24"/>
          <w:lang w:val="es-MX"/>
        </w:rPr>
        <w:t xml:space="preserve"> </w:t>
      </w:r>
      <w:r w:rsidR="003A13B6" w:rsidRPr="00243771">
        <w:rPr>
          <w:rFonts w:ascii="Arial" w:eastAsiaTheme="minorEastAsia" w:hAnsi="Arial" w:cs="Arial"/>
          <w:sz w:val="24"/>
          <w:szCs w:val="24"/>
          <w:lang w:val="es-MX"/>
        </w:rPr>
        <w:t>(</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m:t>
            </m:r>
            <m:r>
              <w:rPr>
                <w:rFonts w:ascii="Cambria Math" w:eastAsiaTheme="minorEastAsia" w:hAnsi="Cambria Math" w:cs="Arial"/>
                <w:sz w:val="24"/>
                <w:szCs w:val="24"/>
                <w:lang w:val="es-MX"/>
              </w:rPr>
              <m:t>h</m:t>
            </m:r>
          </m:sub>
        </m:sSub>
        <m:r>
          <w:rPr>
            <w:rFonts w:ascii="Cambria Math" w:eastAsiaTheme="minorEastAsia" w:hAnsi="Cambria Math" w:cs="Arial"/>
            <w:sz w:val="24"/>
            <w:szCs w:val="24"/>
            <w:lang w:val="es-MX"/>
          </w:rPr>
          <m:t>)</m:t>
        </m:r>
      </m:oMath>
      <w:r w:rsidR="00243771" w:rsidRPr="00243771">
        <w:rPr>
          <w:rFonts w:ascii="Arial" w:eastAsiaTheme="minorEastAsia" w:hAnsi="Arial" w:cs="Arial"/>
          <w:sz w:val="24"/>
          <w:szCs w:val="24"/>
          <w:lang w:val="es-MX"/>
        </w:rPr>
        <w:t xml:space="preserve">, el modelo cognitivo detrás de la prueba, ha establecido acerca de qué habilidades </w:t>
      </w:r>
      <m:oMath>
        <m:r>
          <w:rPr>
            <w:rFonts w:ascii="Cambria Math" w:eastAsiaTheme="minorEastAsia" w:hAnsi="Cambria Math" w:cs="Arial"/>
            <w:sz w:val="24"/>
            <w:szCs w:val="24"/>
            <w:lang w:val="es-MX"/>
          </w:rPr>
          <m:t>h</m:t>
        </m:r>
      </m:oMath>
      <w:r w:rsidR="00243771" w:rsidRPr="00243771">
        <w:rPr>
          <w:rFonts w:ascii="Arial" w:eastAsiaTheme="minorEastAsia" w:hAnsi="Arial" w:cs="Arial"/>
          <w:sz w:val="24"/>
          <w:szCs w:val="24"/>
          <w:lang w:val="es-MX"/>
        </w:rPr>
        <w:t xml:space="preserve"> se requieren para obtener un acie</w:t>
      </w:r>
      <w:proofErr w:type="spellStart"/>
      <w:r w:rsidR="00243771" w:rsidRPr="00243771">
        <w:rPr>
          <w:rFonts w:ascii="Arial" w:eastAsiaTheme="minorEastAsia" w:hAnsi="Arial" w:cs="Arial"/>
          <w:sz w:val="24"/>
          <w:szCs w:val="24"/>
          <w:lang w:val="es-MX"/>
        </w:rPr>
        <w:t>rto</w:t>
      </w:r>
      <w:proofErr w:type="spellEnd"/>
      <w:r w:rsidR="00243771" w:rsidRPr="00243771">
        <w:rPr>
          <w:rFonts w:ascii="Arial" w:eastAsiaTheme="minorEastAsia" w:hAnsi="Arial" w:cs="Arial"/>
          <w:sz w:val="24"/>
          <w:szCs w:val="24"/>
          <w:lang w:val="es-MX"/>
        </w:rPr>
        <w:t xml:space="preserve"> en cada ítem </w:t>
      </w:r>
      <m:oMath>
        <m:r>
          <w:rPr>
            <w:rFonts w:ascii="Cambria Math" w:eastAsiaTheme="minorEastAsia" w:hAnsi="Cambria Math" w:cs="Arial"/>
            <w:sz w:val="24"/>
            <w:szCs w:val="24"/>
          </w:rPr>
          <m:t>i</m:t>
        </m:r>
      </m:oMath>
      <w:r w:rsidR="00243771" w:rsidRPr="00243771">
        <w:rPr>
          <w:rFonts w:ascii="Arial" w:eastAsiaTheme="minorEastAsia" w:hAnsi="Arial" w:cs="Arial"/>
          <w:sz w:val="24"/>
          <w:szCs w:val="24"/>
          <w:lang w:val="es-MX"/>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243771" w:rsidRPr="00243771">
        <w:rPr>
          <w:rFonts w:ascii="Arial" w:eastAsiaTheme="minorEastAsia" w:hAnsi="Arial" w:cs="Arial"/>
          <w:sz w:val="24"/>
          <w:szCs w:val="24"/>
          <w:lang w:val="es-MX"/>
        </w:rPr>
        <w:t xml:space="preserve"> nos dice sobre las habilidades dominadas por el participante </w:t>
      </w:r>
      <m:oMath>
        <m:r>
          <w:rPr>
            <w:rFonts w:ascii="Cambria Math" w:eastAsiaTheme="minorEastAsia" w:hAnsi="Cambria Math" w:cs="Arial"/>
            <w:sz w:val="24"/>
            <w:szCs w:val="24"/>
          </w:rPr>
          <m:t>p</m:t>
        </m:r>
      </m:oMath>
      <w:r w:rsidR="00243771" w:rsidRPr="00243771">
        <w:rPr>
          <w:rFonts w:ascii="Arial" w:eastAsiaTheme="minorEastAsia" w:hAnsi="Arial" w:cs="Arial"/>
          <w:sz w:val="24"/>
          <w:szCs w:val="24"/>
          <w:lang w:val="es-MX"/>
        </w:rPr>
        <w:t xml:space="preserve">. </w:t>
      </w:r>
      <w:r w:rsidR="003A13B6">
        <w:rPr>
          <w:rFonts w:ascii="Arial" w:eastAsiaTheme="minorEastAsia" w:hAnsi="Arial" w:cs="Arial"/>
          <w:sz w:val="24"/>
          <w:szCs w:val="24"/>
          <w:lang w:val="es-MX"/>
        </w:rPr>
        <w:t xml:space="preserve">El </w:t>
      </w:r>
      <w:r w:rsidR="00243771" w:rsidRPr="00243771">
        <w:rPr>
          <w:rFonts w:ascii="Arial" w:hAnsi="Arial" w:cs="Arial"/>
          <w:sz w:val="24"/>
          <w:szCs w:val="24"/>
          <w:lang w:val="es-MX"/>
        </w:rPr>
        <w:t xml:space="preserve">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243771" w:rsidRPr="00243771">
        <w:rPr>
          <w:rFonts w:ascii="Arial" w:eastAsiaTheme="minorEastAsia" w:hAnsi="Arial" w:cs="Arial"/>
          <w:sz w:val="24"/>
          <w:szCs w:val="24"/>
          <w:lang w:val="es-MX"/>
        </w:rPr>
        <w:t xml:space="preserve">, </w:t>
      </w:r>
      <w:r w:rsidR="003A13B6">
        <w:rPr>
          <w:rFonts w:ascii="Arial" w:eastAsiaTheme="minorEastAsia" w:hAnsi="Arial" w:cs="Arial"/>
          <w:sz w:val="24"/>
          <w:szCs w:val="24"/>
          <w:lang w:val="es-MX"/>
        </w:rPr>
        <w:t>describe la probabilidad de que aún si la respuesta</w:t>
      </w:r>
      <w:r w:rsidR="00243771" w:rsidRPr="00243771">
        <w:rPr>
          <w:rFonts w:ascii="Arial" w:eastAsiaTheme="minorEastAsia" w:hAnsi="Arial" w:cs="Arial"/>
          <w:sz w:val="24"/>
          <w:szCs w:val="24"/>
          <w:lang w:val="es-MX"/>
        </w:rPr>
        <w:t xml:space="preserve"> esperada p</w:t>
      </w:r>
      <w:r w:rsidR="003A13B6">
        <w:rPr>
          <w:rFonts w:ascii="Arial" w:eastAsiaTheme="minorEastAsia" w:hAnsi="Arial" w:cs="Arial"/>
          <w:sz w:val="24"/>
          <w:szCs w:val="24"/>
          <w:lang w:val="es-MX"/>
        </w:rPr>
        <w:t>ara</w:t>
      </w:r>
      <w:r w:rsidR="00243771" w:rsidRPr="00243771">
        <w:rPr>
          <w:rFonts w:ascii="Arial" w:eastAsiaTheme="minorEastAsia" w:hAnsi="Arial" w:cs="Arial"/>
          <w:sz w:val="24"/>
          <w:szCs w:val="24"/>
          <w:lang w:val="es-MX"/>
        </w:rPr>
        <w:t xml:space="preserve"> el participante </w:t>
      </w:r>
      <m:oMath>
        <m:r>
          <w:rPr>
            <w:rFonts w:ascii="Cambria Math" w:eastAsiaTheme="minorEastAsia" w:hAnsi="Cambria Math" w:cs="Arial"/>
            <w:sz w:val="24"/>
            <w:szCs w:val="24"/>
          </w:rPr>
          <m:t>p</m:t>
        </m:r>
      </m:oMath>
      <w:r w:rsidR="00243771" w:rsidRPr="00243771">
        <w:rPr>
          <w:rFonts w:ascii="Arial" w:eastAsiaTheme="minorEastAsia" w:hAnsi="Arial" w:cs="Arial"/>
          <w:sz w:val="24"/>
          <w:szCs w:val="24"/>
          <w:lang w:val="es-MX"/>
        </w:rPr>
        <w:t xml:space="preserve"> al ítem </w:t>
      </w:r>
      <m:oMath>
        <m:r>
          <w:rPr>
            <w:rFonts w:ascii="Cambria Math" w:eastAsiaTheme="minorEastAsia" w:hAnsi="Cambria Math" w:cs="Arial"/>
            <w:sz w:val="24"/>
            <w:szCs w:val="24"/>
          </w:rPr>
          <m:t>i</m:t>
        </m:r>
      </m:oMath>
      <w:r w:rsidR="00243771" w:rsidRPr="00243771">
        <w:rPr>
          <w:rFonts w:ascii="Arial" w:eastAsiaTheme="minorEastAsia" w:hAnsi="Arial" w:cs="Arial"/>
          <w:sz w:val="24"/>
          <w:szCs w:val="24"/>
          <w:lang w:val="es-MX"/>
        </w:rPr>
        <w:t xml:space="preserve"> sea 1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pi</m:t>
            </m:r>
          </m:sub>
        </m:sSub>
        <m:r>
          <w:rPr>
            <w:rFonts w:ascii="Cambria Math" w:eastAsiaTheme="minorEastAsia" w:hAnsi="Cambria Math" w:cs="Arial"/>
            <w:sz w:val="24"/>
            <w:szCs w:val="24"/>
            <w:lang w:val="es-MX"/>
          </w:rPr>
          <m:t>=1</m:t>
        </m:r>
      </m:oMath>
      <w:r w:rsidR="00243771" w:rsidRPr="00243771">
        <w:rPr>
          <w:rFonts w:ascii="Arial" w:eastAsiaTheme="minorEastAsia" w:hAnsi="Arial" w:cs="Arial"/>
          <w:sz w:val="24"/>
          <w:szCs w:val="24"/>
          <w:lang w:val="es-MX"/>
        </w:rPr>
        <w:t xml:space="preserve">), el participante cometa un “desliz” </w:t>
      </w:r>
      <w:r w:rsidR="003A13B6">
        <w:rPr>
          <w:rFonts w:ascii="Arial" w:eastAsiaTheme="minorEastAsia" w:hAnsi="Arial" w:cs="Arial"/>
          <w:sz w:val="24"/>
          <w:szCs w:val="24"/>
          <w:lang w:val="es-MX"/>
        </w:rPr>
        <w:t>(</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pi</m:t>
            </m:r>
          </m:sub>
        </m:sSub>
        <m:r>
          <w:rPr>
            <w:rFonts w:ascii="Cambria Math" w:eastAsiaTheme="minorEastAsia" w:hAnsi="Cambria Math" w:cs="Arial"/>
            <w:sz w:val="24"/>
            <w:szCs w:val="24"/>
            <w:lang w:val="es-MX"/>
          </w:rPr>
          <m:t>=0</m:t>
        </m:r>
      </m:oMath>
      <w:r w:rsidR="003A13B6">
        <w:rPr>
          <w:rFonts w:ascii="Arial" w:eastAsiaTheme="minorEastAsia" w:hAnsi="Arial" w:cs="Arial"/>
          <w:sz w:val="24"/>
          <w:szCs w:val="24"/>
          <w:lang w:val="es-MX"/>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lang w:val="es-MX"/>
          </w:rPr>
          <m:t>=</m:t>
        </m:r>
        <m:r>
          <w:rPr>
            <w:rFonts w:ascii="Cambria Math" w:eastAsiaTheme="minorEastAsia" w:hAnsi="Cambria Math" w:cs="Arial"/>
            <w:sz w:val="24"/>
            <w:szCs w:val="24"/>
          </w:rPr>
          <m:t>P</m:t>
        </m:r>
        <m:r>
          <w:rPr>
            <w:rFonts w:ascii="Cambria Math" w:eastAsiaTheme="minorEastAsia" w:hAnsi="Cambria Math" w:cs="Arial"/>
            <w:sz w:val="24"/>
            <w:szCs w:val="24"/>
            <w:lang w:val="es-MX"/>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lang w:val="es-MX"/>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lang w:val="es-MX"/>
          </w:rPr>
          <m:t>=1</m:t>
        </m:r>
      </m:oMath>
      <w:r w:rsidR="00243771" w:rsidRPr="00243771">
        <w:rPr>
          <w:rFonts w:ascii="Arial" w:eastAsiaTheme="minorEastAsia" w:hAnsi="Arial" w:cs="Arial"/>
          <w:sz w:val="24"/>
          <w:szCs w:val="24"/>
          <w:lang w:val="es-MX"/>
        </w:rPr>
        <w:t>)</w:t>
      </w:r>
      <w:r w:rsidR="003A13B6">
        <w:rPr>
          <w:rFonts w:ascii="Arial" w:eastAsiaTheme="minorEastAsia" w:hAnsi="Arial" w:cs="Arial"/>
          <w:sz w:val="24"/>
          <w:szCs w:val="24"/>
          <w:lang w:val="es-MX"/>
        </w:rPr>
        <w:t>. Por su parte, el</w:t>
      </w:r>
      <w:r w:rsidR="00243771" w:rsidRPr="00243771">
        <w:rPr>
          <w:rFonts w:ascii="Arial" w:hAnsi="Arial" w:cs="Arial"/>
          <w:sz w:val="24"/>
          <w:szCs w:val="24"/>
          <w:lang w:val="es-MX"/>
        </w:rPr>
        <w:t xml:space="preserve">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00243771" w:rsidRPr="00243771">
        <w:rPr>
          <w:rFonts w:ascii="Arial" w:eastAsiaTheme="minorEastAsia" w:hAnsi="Arial" w:cs="Arial"/>
          <w:sz w:val="24"/>
          <w:szCs w:val="24"/>
          <w:lang w:val="es-MX"/>
        </w:rPr>
        <w:t xml:space="preserve">, </w:t>
      </w:r>
      <w:r w:rsidR="000D5CC2">
        <w:rPr>
          <w:rFonts w:ascii="Arial" w:eastAsiaTheme="minorEastAsia" w:hAnsi="Arial" w:cs="Arial"/>
          <w:sz w:val="24"/>
          <w:szCs w:val="24"/>
          <w:lang w:val="es-MX"/>
        </w:rPr>
        <w:t>r</w:t>
      </w:r>
      <w:r w:rsidR="00243771" w:rsidRPr="00243771">
        <w:rPr>
          <w:rFonts w:ascii="Arial" w:eastAsiaTheme="minorEastAsia" w:hAnsi="Arial" w:cs="Arial"/>
          <w:sz w:val="24"/>
          <w:szCs w:val="24"/>
          <w:lang w:val="es-MX"/>
        </w:rPr>
        <w:t xml:space="preserve">epresenta </w:t>
      </w:r>
      <w:r w:rsidR="00243771" w:rsidRPr="00243771">
        <w:rPr>
          <w:rFonts w:ascii="Arial" w:hAnsi="Arial" w:cs="Arial"/>
          <w:sz w:val="24"/>
          <w:szCs w:val="24"/>
          <w:lang w:val="es-MX"/>
        </w:rPr>
        <w:t xml:space="preserve">la probabilidad de que un examinado </w:t>
      </w:r>
      <m:oMath>
        <m:r>
          <w:rPr>
            <w:rFonts w:ascii="Cambria Math" w:hAnsi="Cambria Math" w:cs="Arial"/>
            <w:sz w:val="24"/>
            <w:szCs w:val="24"/>
          </w:rPr>
          <m:t>p</m:t>
        </m:r>
      </m:oMath>
      <w:r w:rsidR="00243771" w:rsidRPr="00243771">
        <w:rPr>
          <w:rFonts w:ascii="Arial" w:hAnsi="Arial" w:cs="Arial"/>
          <w:sz w:val="24"/>
          <w:szCs w:val="24"/>
          <w:lang w:val="es-MX"/>
        </w:rPr>
        <w:t xml:space="preserve"> que no posee todas las habilidades requeridas por el ítem </w:t>
      </w:r>
      <m:oMath>
        <m:r>
          <w:rPr>
            <w:rFonts w:ascii="Cambria Math" w:hAnsi="Cambria Math" w:cs="Arial"/>
            <w:sz w:val="24"/>
            <w:szCs w:val="24"/>
          </w:rPr>
          <m:t>i</m:t>
        </m:r>
      </m:oMath>
      <w:r w:rsidR="00243771" w:rsidRPr="00243771">
        <w:rPr>
          <w:rFonts w:ascii="Arial" w:eastAsiaTheme="minorEastAsia" w:hAnsi="Arial" w:cs="Arial"/>
          <w:sz w:val="24"/>
          <w:szCs w:val="24"/>
          <w:lang w:val="es-MX"/>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lang w:val="es-MX"/>
          </w:rPr>
          <m:t>=0</m:t>
        </m:r>
      </m:oMath>
      <w:r w:rsidR="00243771" w:rsidRPr="00243771">
        <w:rPr>
          <w:rFonts w:ascii="Arial" w:eastAsiaTheme="minorEastAsia" w:hAnsi="Arial" w:cs="Arial"/>
          <w:sz w:val="24"/>
          <w:szCs w:val="24"/>
          <w:lang w:val="es-MX"/>
        </w:rPr>
        <w:t>)</w:t>
      </w:r>
      <w:r w:rsidR="00243771" w:rsidRPr="00243771">
        <w:rPr>
          <w:rFonts w:ascii="Arial" w:hAnsi="Arial" w:cs="Arial"/>
          <w:sz w:val="24"/>
          <w:szCs w:val="24"/>
          <w:lang w:val="es-MX"/>
        </w:rPr>
        <w:t>, “</w:t>
      </w:r>
      <w:r w:rsidR="00E26B7A">
        <w:rPr>
          <w:rFonts w:ascii="Arial" w:hAnsi="Arial" w:cs="Arial"/>
          <w:sz w:val="24"/>
          <w:szCs w:val="24"/>
          <w:lang w:val="es-MX"/>
        </w:rPr>
        <w:t>adivine</w:t>
      </w:r>
      <w:r w:rsidR="00243771" w:rsidRPr="00243771">
        <w:rPr>
          <w:rFonts w:ascii="Arial" w:hAnsi="Arial" w:cs="Arial"/>
          <w:sz w:val="24"/>
          <w:szCs w:val="24"/>
          <w:lang w:val="es-MX"/>
        </w:rPr>
        <w:t>” la respuesta correcta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lang w:val="es-MX"/>
          </w:rPr>
          <m:t xml:space="preserve">=1; </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lang w:val="es-MX"/>
          </w:rPr>
          <m:t>=</m:t>
        </m:r>
        <m:r>
          <w:rPr>
            <w:rFonts w:ascii="Cambria Math" w:hAnsi="Cambria Math" w:cs="Arial"/>
            <w:sz w:val="24"/>
            <w:szCs w:val="24"/>
          </w:rPr>
          <m:t>P</m:t>
        </m:r>
        <m:r>
          <w:rPr>
            <w:rFonts w:ascii="Cambria Math" w:hAnsi="Cambria Math" w:cs="Arial"/>
            <w:sz w:val="24"/>
            <w:szCs w:val="24"/>
            <w:lang w:val="es-MX"/>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lang w:val="es-MX"/>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lang w:val="es-MX"/>
          </w:rPr>
          <m:t>=0)</m:t>
        </m:r>
      </m:oMath>
    </w:p>
    <w:p w14:paraId="77FAF69A" w14:textId="4DEADFF2" w:rsidR="00243771" w:rsidRPr="00243771" w:rsidRDefault="00A8294E" w:rsidP="00D13E23">
      <w:pPr>
        <w:spacing w:line="360" w:lineRule="auto"/>
        <w:ind w:left="153" w:hanging="11"/>
        <w:jc w:val="both"/>
        <w:rPr>
          <w:rFonts w:ascii="Arial" w:hAnsi="Arial" w:cs="Arial"/>
          <w:sz w:val="24"/>
          <w:szCs w:val="24"/>
          <w:lang w:val="es-MX"/>
        </w:rPr>
      </w:pPr>
      <w:r>
        <w:rPr>
          <w:rFonts w:ascii="Arial" w:hAnsi="Arial" w:cs="Arial"/>
          <w:sz w:val="24"/>
          <w:szCs w:val="24"/>
          <w:lang w:val="es-MX"/>
        </w:rPr>
        <w:t xml:space="preserve">De acuerdo con </w:t>
      </w:r>
      <w:r w:rsidR="009767B8">
        <w:rPr>
          <w:rFonts w:ascii="Arial" w:hAnsi="Arial" w:cs="Arial"/>
          <w:sz w:val="24"/>
          <w:szCs w:val="24"/>
          <w:lang w:val="es-MX"/>
        </w:rPr>
        <w:t>el modelo DINA</w:t>
      </w:r>
      <w:r w:rsidR="00243771" w:rsidRPr="00243771">
        <w:rPr>
          <w:rFonts w:ascii="Arial" w:hAnsi="Arial" w:cs="Arial"/>
          <w:sz w:val="24"/>
          <w:szCs w:val="24"/>
          <w:lang w:val="es-MX"/>
        </w:rPr>
        <w:t>,</w:t>
      </w:r>
      <w:r>
        <w:rPr>
          <w:rFonts w:ascii="Arial" w:hAnsi="Arial" w:cs="Arial"/>
          <w:sz w:val="24"/>
          <w:szCs w:val="24"/>
          <w:lang w:val="es-MX"/>
        </w:rPr>
        <w:t xml:space="preserve"> lo</w:t>
      </w:r>
      <w:r w:rsidR="00243771" w:rsidRPr="00243771">
        <w:rPr>
          <w:rFonts w:ascii="Arial" w:hAnsi="Arial" w:cs="Arial"/>
          <w:sz w:val="24"/>
          <w:szCs w:val="24"/>
          <w:lang w:val="es-MX"/>
        </w:rPr>
        <w:t xml:space="preserve"> examinados que domin</w:t>
      </w:r>
      <w:r>
        <w:rPr>
          <w:rFonts w:ascii="Arial" w:hAnsi="Arial" w:cs="Arial"/>
          <w:sz w:val="24"/>
          <w:szCs w:val="24"/>
          <w:lang w:val="es-MX"/>
        </w:rPr>
        <w:t>a</w:t>
      </w:r>
      <w:r w:rsidR="00243771" w:rsidRPr="00243771">
        <w:rPr>
          <w:rFonts w:ascii="Arial" w:hAnsi="Arial" w:cs="Arial"/>
          <w:sz w:val="24"/>
          <w:szCs w:val="24"/>
          <w:lang w:val="es-MX"/>
        </w:rPr>
        <w:t xml:space="preserve">n todos los atributos requeridos </w:t>
      </w:r>
      <w:r>
        <w:rPr>
          <w:rFonts w:ascii="Arial" w:hAnsi="Arial" w:cs="Arial"/>
          <w:sz w:val="24"/>
          <w:szCs w:val="24"/>
          <w:lang w:val="es-MX"/>
        </w:rPr>
        <w:t>por cad</w:t>
      </w:r>
      <w:r w:rsidRPr="00243771">
        <w:rPr>
          <w:rFonts w:ascii="Arial" w:hAnsi="Arial" w:cs="Arial"/>
          <w:sz w:val="24"/>
          <w:szCs w:val="24"/>
          <w:lang w:val="es-MX"/>
        </w:rPr>
        <w:t xml:space="preserve">a ítem </w:t>
      </w:r>
      <m:oMath>
        <m:r>
          <w:rPr>
            <w:rFonts w:ascii="Cambria Math" w:hAnsi="Cambria Math" w:cs="Arial"/>
            <w:sz w:val="24"/>
            <w:szCs w:val="24"/>
          </w:rPr>
          <m:t>i</m:t>
        </m:r>
      </m:oMath>
      <w:r w:rsidRPr="00243771">
        <w:rPr>
          <w:rFonts w:ascii="Arial" w:hAnsi="Arial" w:cs="Arial"/>
          <w:sz w:val="24"/>
          <w:szCs w:val="24"/>
          <w:lang w:val="es-MX"/>
        </w:rPr>
        <w:t xml:space="preserve"> </w:t>
      </w:r>
      <w:r w:rsidR="00243771" w:rsidRPr="00243771">
        <w:rPr>
          <w:rFonts w:ascii="Arial" w:hAnsi="Arial" w:cs="Arial"/>
          <w:sz w:val="24"/>
          <w:szCs w:val="24"/>
          <w:lang w:val="es-MX"/>
        </w:rPr>
        <w:t>t</w:t>
      </w:r>
      <w:r>
        <w:rPr>
          <w:rFonts w:ascii="Arial" w:hAnsi="Arial" w:cs="Arial"/>
          <w:sz w:val="24"/>
          <w:szCs w:val="24"/>
          <w:lang w:val="es-MX"/>
        </w:rPr>
        <w:t>ienen</w:t>
      </w:r>
      <w:r w:rsidR="00243771" w:rsidRPr="00243771">
        <w:rPr>
          <w:rFonts w:ascii="Arial" w:hAnsi="Arial" w:cs="Arial"/>
          <w:sz w:val="24"/>
          <w:szCs w:val="24"/>
          <w:lang w:val="es-MX"/>
        </w:rPr>
        <w:t xml:space="preserve"> una probabilidad de </w:t>
      </w:r>
      <w:r>
        <w:rPr>
          <w:rFonts w:ascii="Arial" w:hAnsi="Arial" w:cs="Arial"/>
          <w:sz w:val="24"/>
          <w:szCs w:val="24"/>
          <w:lang w:val="es-MX"/>
        </w:rPr>
        <w:t>acierto</w:t>
      </w:r>
      <w:r w:rsidR="00243771" w:rsidRPr="00243771">
        <w:rPr>
          <w:rFonts w:ascii="Arial" w:hAnsi="Arial" w:cs="Arial"/>
          <w:sz w:val="24"/>
          <w:szCs w:val="24"/>
          <w:lang w:val="es-MX"/>
        </w:rPr>
        <w:t xml:space="preserve"> igual a </w:t>
      </w:r>
      <m:oMath>
        <m:r>
          <w:rPr>
            <w:rFonts w:ascii="Cambria Math" w:hAnsi="Cambria Math" w:cs="Arial"/>
            <w:sz w:val="24"/>
            <w:szCs w:val="24"/>
            <w:lang w:val="es-MX"/>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243771" w:rsidRPr="00243771">
        <w:rPr>
          <w:rFonts w:ascii="Arial" w:hAnsi="Arial" w:cs="Arial"/>
          <w:sz w:val="24"/>
          <w:szCs w:val="24"/>
          <w:lang w:val="es-MX"/>
        </w:rPr>
        <w:t xml:space="preserve">, mientras que </w:t>
      </w:r>
      <w:r>
        <w:rPr>
          <w:rFonts w:ascii="Arial" w:hAnsi="Arial" w:cs="Arial"/>
          <w:sz w:val="24"/>
          <w:szCs w:val="24"/>
          <w:lang w:val="es-MX"/>
        </w:rPr>
        <w:t>el resto tiene una probabilidad de acertar</w:t>
      </w:r>
      <w:r w:rsidR="00243771" w:rsidRPr="00243771">
        <w:rPr>
          <w:rFonts w:ascii="Arial" w:hAnsi="Arial" w:cs="Arial"/>
          <w:sz w:val="24"/>
          <w:szCs w:val="24"/>
          <w:lang w:val="es-MX"/>
        </w:rPr>
        <w:t xml:space="preserve">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00243771" w:rsidRPr="00243771">
        <w:rPr>
          <w:rFonts w:ascii="Arial" w:hAnsi="Arial" w:cs="Arial"/>
          <w:sz w:val="24"/>
          <w:szCs w:val="24"/>
          <w:lang w:val="es-MX"/>
        </w:rPr>
        <w:t xml:space="preserve">. </w:t>
      </w:r>
    </w:p>
    <w:p w14:paraId="6B7B06B5" w14:textId="70318274" w:rsidR="00F56D2C" w:rsidRDefault="00F56D2C" w:rsidP="00D13E23">
      <w:pPr>
        <w:pStyle w:val="Prrafodelista"/>
        <w:numPr>
          <w:ilvl w:val="0"/>
          <w:numId w:val="2"/>
        </w:numPr>
        <w:spacing w:after="0" w:line="360" w:lineRule="auto"/>
        <w:ind w:left="153" w:right="79" w:hanging="11"/>
        <w:jc w:val="both"/>
        <w:rPr>
          <w:rFonts w:ascii="Arial" w:eastAsia="Arial" w:hAnsi="Arial" w:cs="Arial"/>
          <w:i/>
          <w:iCs/>
          <w:sz w:val="24"/>
          <w:szCs w:val="24"/>
        </w:rPr>
      </w:pPr>
      <w:r w:rsidRPr="00193AF0">
        <w:rPr>
          <w:rFonts w:ascii="Arial" w:eastAsia="Arial" w:hAnsi="Arial" w:cs="Arial"/>
          <w:i/>
          <w:iCs/>
          <w:sz w:val="24"/>
          <w:szCs w:val="24"/>
        </w:rPr>
        <w:t>Modelos Politómicos de la Teoría de Respuesta al Ítem</w:t>
      </w:r>
    </w:p>
    <w:p w14:paraId="65FD1CD9" w14:textId="3839A22C" w:rsidR="00024277" w:rsidRDefault="00F56D2C" w:rsidP="00BC1A2E">
      <w:pPr>
        <w:spacing w:before="240" w:after="0" w:line="360" w:lineRule="auto"/>
        <w:ind w:left="153" w:right="79" w:hanging="11"/>
        <w:jc w:val="both"/>
        <w:rPr>
          <w:rFonts w:ascii="Arial" w:eastAsia="Arial" w:hAnsi="Arial" w:cs="Arial"/>
          <w:sz w:val="24"/>
          <w:szCs w:val="24"/>
          <w:lang w:val="es-MX"/>
        </w:rPr>
      </w:pPr>
      <w:r w:rsidRPr="00DD31D3">
        <w:rPr>
          <w:rFonts w:ascii="Arial" w:eastAsia="Arial" w:hAnsi="Arial" w:cs="Arial"/>
          <w:sz w:val="24"/>
          <w:szCs w:val="24"/>
          <w:lang w:val="es-MX"/>
        </w:rPr>
        <w:t xml:space="preserve">La segunda propuesta metodológica </w:t>
      </w:r>
      <w:r w:rsidR="007921AD">
        <w:rPr>
          <w:rFonts w:ascii="Arial" w:eastAsia="Arial" w:hAnsi="Arial" w:cs="Arial"/>
          <w:sz w:val="24"/>
          <w:szCs w:val="24"/>
          <w:lang w:val="es-MX"/>
        </w:rPr>
        <w:t>implica el uso de los principios derivados de</w:t>
      </w:r>
      <w:r w:rsidRPr="00DD31D3">
        <w:rPr>
          <w:rFonts w:ascii="Arial" w:eastAsia="Arial" w:hAnsi="Arial" w:cs="Arial"/>
          <w:sz w:val="24"/>
          <w:szCs w:val="24"/>
          <w:lang w:val="es-MX"/>
        </w:rPr>
        <w:t xml:space="preserve"> los Modelos Politómicos de la Teoría de Respuesta al Íte</w:t>
      </w:r>
      <w:r w:rsidR="007921AD">
        <w:rPr>
          <w:rFonts w:ascii="Arial" w:eastAsia="Arial" w:hAnsi="Arial" w:cs="Arial"/>
          <w:sz w:val="24"/>
          <w:szCs w:val="24"/>
          <w:lang w:val="es-MX"/>
        </w:rPr>
        <w:t>m para orientar el diseño, desarrollo y validación de las escalas planteadas para valorar percepciones y actitudes, utilizando el Modelo de Respuesta Graduada para la calificación y análisis de las respuestas registradas en dichos instrumentos</w:t>
      </w:r>
      <w:r w:rsidR="00AB507B">
        <w:rPr>
          <w:rFonts w:ascii="Arial" w:eastAsia="Arial" w:hAnsi="Arial" w:cs="Arial"/>
          <w:sz w:val="24"/>
          <w:szCs w:val="24"/>
          <w:lang w:val="es-MX"/>
        </w:rPr>
        <w:t>, así como para nutrir la integración del reporte de resultados que se entregará de manera individualizada y automatizada a cada sustentante.</w:t>
      </w:r>
      <w:r w:rsidR="00024277">
        <w:rPr>
          <w:rFonts w:ascii="Arial" w:eastAsia="Arial" w:hAnsi="Arial" w:cs="Arial"/>
          <w:sz w:val="24"/>
          <w:szCs w:val="24"/>
          <w:lang w:val="es-MX"/>
        </w:rPr>
        <w:t xml:space="preserve"> </w:t>
      </w:r>
    </w:p>
    <w:p w14:paraId="3D57D02F" w14:textId="3B032B50" w:rsidR="00BC0259" w:rsidRDefault="00BC0259"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La Teoría de Respuesta al</w:t>
      </w:r>
      <w:r w:rsidR="00DF4D21">
        <w:rPr>
          <w:rFonts w:ascii="Arial" w:eastAsia="Arial" w:hAnsi="Arial" w:cs="Arial"/>
          <w:sz w:val="24"/>
          <w:szCs w:val="24"/>
          <w:lang w:val="es-MX"/>
        </w:rPr>
        <w:t xml:space="preserve"> Ítem</w:t>
      </w:r>
      <w:r w:rsidR="00242915">
        <w:rPr>
          <w:rFonts w:ascii="Arial" w:eastAsia="Arial" w:hAnsi="Arial" w:cs="Arial"/>
          <w:sz w:val="24"/>
          <w:szCs w:val="24"/>
          <w:lang w:val="es-MX"/>
        </w:rPr>
        <w:t xml:space="preserve"> (TRI)</w:t>
      </w:r>
      <w:r w:rsidR="00DF4D21">
        <w:rPr>
          <w:rFonts w:ascii="Arial" w:eastAsia="Arial" w:hAnsi="Arial" w:cs="Arial"/>
          <w:sz w:val="24"/>
          <w:szCs w:val="24"/>
          <w:lang w:val="es-MX"/>
        </w:rPr>
        <w:t xml:space="preserve"> constituye uno de los enfoques psicométricos más reconocidos y desarrollados para el diseño, construcción y calificación de instrumentos de medición. Se distingue de la Teoría Clásica de los Test</w:t>
      </w:r>
      <w:r w:rsidR="00242915">
        <w:rPr>
          <w:rFonts w:ascii="Arial" w:eastAsia="Arial" w:hAnsi="Arial" w:cs="Arial"/>
          <w:sz w:val="24"/>
          <w:szCs w:val="24"/>
          <w:lang w:val="es-MX"/>
        </w:rPr>
        <w:t xml:space="preserve"> en que toma a los ítems como unidad de análisis, permitiendo que las propiedades psicométricas del instrumento puedan ser descritas a partir de parámetros invariantes que no dependen de la muestra en la que se aplique, (Abad, 2011).</w:t>
      </w:r>
    </w:p>
    <w:p w14:paraId="73853BA2" w14:textId="6026CFE9" w:rsidR="00242915" w:rsidRDefault="00242915"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Existe una gran variedad de modelos que han sido desarrollados a partir de los supuestos planteados por la TRI. Cada modelo presenta su propia estructura matemática, a partir de la cual </w:t>
      </w:r>
      <w:r w:rsidR="00E91755">
        <w:rPr>
          <w:rFonts w:ascii="Arial" w:eastAsia="Arial" w:hAnsi="Arial" w:cs="Arial"/>
          <w:sz w:val="24"/>
          <w:szCs w:val="24"/>
          <w:lang w:val="es-MX"/>
        </w:rPr>
        <w:t xml:space="preserve">se </w:t>
      </w:r>
      <w:r>
        <w:rPr>
          <w:rFonts w:ascii="Arial" w:eastAsia="Arial" w:hAnsi="Arial" w:cs="Arial"/>
          <w:sz w:val="24"/>
          <w:szCs w:val="24"/>
          <w:lang w:val="es-MX"/>
        </w:rPr>
        <w:t xml:space="preserve">describe </w:t>
      </w:r>
      <w:r w:rsidR="00E91755">
        <w:rPr>
          <w:rFonts w:ascii="Arial" w:eastAsia="Arial" w:hAnsi="Arial" w:cs="Arial"/>
          <w:sz w:val="24"/>
          <w:szCs w:val="24"/>
          <w:lang w:val="es-MX"/>
        </w:rPr>
        <w:t xml:space="preserve">una teoría sobre el comportamiento probabilístico con que cada participante responde a cada uno de los ítems. En otras palabras, cada modelo describe matemáticamente la </w:t>
      </w:r>
      <w:r w:rsidR="00E91755">
        <w:rPr>
          <w:rFonts w:ascii="Arial" w:eastAsia="Arial" w:hAnsi="Arial" w:cs="Arial"/>
          <w:sz w:val="24"/>
          <w:szCs w:val="24"/>
          <w:lang w:val="es-MX"/>
        </w:rPr>
        <w:lastRenderedPageBreak/>
        <w:t xml:space="preserve">probabilidad de que cualquier participante </w:t>
      </w:r>
      <m:oMath>
        <m:r>
          <w:rPr>
            <w:rFonts w:ascii="Cambria Math" w:eastAsia="Arial" w:hAnsi="Cambria Math" w:cs="Arial"/>
            <w:sz w:val="24"/>
            <w:szCs w:val="24"/>
            <w:lang w:val="es-MX"/>
          </w:rPr>
          <m:t>p</m:t>
        </m:r>
      </m:oMath>
      <w:r w:rsidR="00E91755">
        <w:rPr>
          <w:rFonts w:ascii="Arial" w:eastAsia="Arial" w:hAnsi="Arial" w:cs="Arial"/>
          <w:sz w:val="24"/>
          <w:szCs w:val="24"/>
          <w:lang w:val="es-MX"/>
        </w:rPr>
        <w:t xml:space="preserve">, responda al ítem </w:t>
      </w:r>
      <m:oMath>
        <m:r>
          <w:rPr>
            <w:rFonts w:ascii="Cambria Math" w:eastAsia="Arial" w:hAnsi="Cambria Math" w:cs="Arial"/>
            <w:sz w:val="24"/>
            <w:szCs w:val="24"/>
            <w:lang w:val="es-MX"/>
          </w:rPr>
          <m:t>i</m:t>
        </m:r>
      </m:oMath>
      <w:r w:rsidR="00E91755">
        <w:rPr>
          <w:rFonts w:ascii="Arial" w:eastAsia="Arial" w:hAnsi="Arial" w:cs="Arial"/>
          <w:sz w:val="24"/>
          <w:szCs w:val="24"/>
          <w:lang w:val="es-MX"/>
        </w:rPr>
        <w:t xml:space="preserve"> en cualquiera de las </w:t>
      </w:r>
      <m:oMath>
        <m:r>
          <w:rPr>
            <w:rFonts w:ascii="Cambria Math" w:eastAsia="Arial" w:hAnsi="Cambria Math" w:cs="Arial"/>
            <w:sz w:val="24"/>
            <w:szCs w:val="24"/>
            <w:lang w:val="es-MX"/>
          </w:rPr>
          <m:t>m</m:t>
        </m:r>
      </m:oMath>
      <w:r w:rsidR="00E91755">
        <w:rPr>
          <w:rFonts w:ascii="Arial" w:eastAsia="Arial" w:hAnsi="Arial" w:cs="Arial"/>
          <w:sz w:val="24"/>
          <w:szCs w:val="24"/>
          <w:lang w:val="es-MX"/>
        </w:rPr>
        <w:t xml:space="preserve"> posibles categorías de respuesta </w:t>
      </w:r>
      <m:oMath>
        <m:r>
          <w:rPr>
            <w:rFonts w:ascii="Cambria Math" w:eastAsia="Arial" w:hAnsi="Cambria Math" w:cs="Arial"/>
            <w:sz w:val="24"/>
            <w:szCs w:val="24"/>
            <w:lang w:val="es-MX"/>
          </w:rPr>
          <m:t>(0,…m-1)</m:t>
        </m:r>
      </m:oMath>
      <w:r w:rsidR="00E91755">
        <w:rPr>
          <w:rFonts w:ascii="Arial" w:eastAsia="Arial" w:hAnsi="Arial" w:cs="Arial"/>
          <w:sz w:val="24"/>
          <w:szCs w:val="24"/>
          <w:lang w:val="es-MX"/>
        </w:rPr>
        <w:t xml:space="preserve">. </w:t>
      </w:r>
      <w:r w:rsidR="003F06FB">
        <w:rPr>
          <w:rFonts w:ascii="Arial" w:eastAsia="Arial" w:hAnsi="Arial" w:cs="Arial"/>
          <w:sz w:val="24"/>
          <w:szCs w:val="24"/>
          <w:lang w:val="es-MX"/>
        </w:rPr>
        <w:t>Se distingue así entre los modelos dicotómicos, que admiten únicamente dos categorías de respuesta para cada ítem (0,1; típicamente interpretados como “incorrecto” o “correcto”, o bien, como la “ausencia” o “presencia” señalada de un elemento) y los modelos politómicos, que admiten más de dos categorías de respuesta</w:t>
      </w:r>
      <w:r w:rsidR="005C299E">
        <w:rPr>
          <w:rFonts w:ascii="Arial" w:eastAsia="Arial" w:hAnsi="Arial" w:cs="Arial"/>
          <w:sz w:val="24"/>
          <w:szCs w:val="24"/>
          <w:lang w:val="es-MX"/>
        </w:rPr>
        <w:t xml:space="preserve"> y que típicamente se presentan en forma de una escala con niveles ordenados de respuesta</w:t>
      </w:r>
      <w:r w:rsidR="004C0328">
        <w:rPr>
          <w:rFonts w:ascii="Arial" w:eastAsia="Arial" w:hAnsi="Arial" w:cs="Arial"/>
          <w:sz w:val="24"/>
          <w:szCs w:val="24"/>
          <w:lang w:val="es-MX"/>
        </w:rPr>
        <w:t>, (Abad, 2011)</w:t>
      </w:r>
      <w:r w:rsidR="005C299E">
        <w:rPr>
          <w:rFonts w:ascii="Arial" w:eastAsia="Arial" w:hAnsi="Arial" w:cs="Arial"/>
          <w:sz w:val="24"/>
          <w:szCs w:val="24"/>
          <w:lang w:val="es-MX"/>
        </w:rPr>
        <w:t>.</w:t>
      </w:r>
    </w:p>
    <w:p w14:paraId="0988E12C" w14:textId="72A27CDB" w:rsidR="001D1996" w:rsidRDefault="00965F8E"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Para el diseño, desarrollo, validación, aplicación, calificación y análisis de resultados obtenidos en los instrumentos de valoración requeridos para dar forma al SISAP, </w:t>
      </w:r>
      <w:r w:rsidR="00BC1A2E">
        <w:rPr>
          <w:rFonts w:ascii="Arial" w:eastAsia="Arial" w:hAnsi="Arial" w:cs="Arial"/>
          <w:sz w:val="24"/>
          <w:szCs w:val="24"/>
          <w:lang w:val="es-MX"/>
        </w:rPr>
        <w:t xml:space="preserve">se recomienda emplear el marco metodológico derivado de la TRI para instrumentos politómicos (las encuestas de percepción y de los cuestionarios de </w:t>
      </w:r>
      <w:r w:rsidR="00C7135E">
        <w:rPr>
          <w:rFonts w:ascii="Arial" w:eastAsia="Arial" w:hAnsi="Arial" w:cs="Arial"/>
          <w:sz w:val="24"/>
          <w:szCs w:val="24"/>
          <w:lang w:val="es-MX"/>
        </w:rPr>
        <w:t>actitudes</w:t>
      </w:r>
      <w:r w:rsidR="00BC1A2E">
        <w:rPr>
          <w:rFonts w:ascii="Arial" w:eastAsia="Arial" w:hAnsi="Arial" w:cs="Arial"/>
          <w:sz w:val="24"/>
          <w:szCs w:val="24"/>
          <w:lang w:val="es-MX"/>
        </w:rPr>
        <w:t xml:space="preserve">) ya que </w:t>
      </w:r>
      <w:r w:rsidR="00C7135E">
        <w:rPr>
          <w:rFonts w:ascii="Arial" w:eastAsia="Arial" w:hAnsi="Arial" w:cs="Arial"/>
          <w:sz w:val="24"/>
          <w:szCs w:val="24"/>
          <w:lang w:val="es-MX"/>
        </w:rPr>
        <w:t>permite la extracción de información precisa acerca de una única variable latente evaluada en cada prueba. Para el caso de los instrumentos dicotómicos, se recomienda el uso de Modelos de Diagnóstico Cognitivo en tanto que se considera que éstos presentan un marco metodológico más cercano a los propósitos que se busca alcanzar con este proyecto: favorecer la toma de decisiones informada para el diseño y selección de estrategias de formación continua.</w:t>
      </w:r>
    </w:p>
    <w:p w14:paraId="7F0C1B79" w14:textId="68B23FC2" w:rsidR="00024277" w:rsidRDefault="00C7135E"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Dentro de los modelos politómicos derivados de la TRI, se propone el uso particular de</w:t>
      </w:r>
      <w:r w:rsidR="00AB507B">
        <w:rPr>
          <w:rFonts w:ascii="Arial" w:eastAsia="Arial" w:hAnsi="Arial" w:cs="Arial"/>
          <w:sz w:val="24"/>
          <w:szCs w:val="24"/>
          <w:lang w:val="es-MX"/>
        </w:rPr>
        <w:t>l Modelo de Respuesta Graduada</w:t>
      </w:r>
      <w:r>
        <w:rPr>
          <w:rFonts w:ascii="Arial" w:eastAsia="Arial" w:hAnsi="Arial" w:cs="Arial"/>
          <w:sz w:val="24"/>
          <w:szCs w:val="24"/>
          <w:lang w:val="es-MX"/>
        </w:rPr>
        <w:t xml:space="preserve">, </w:t>
      </w:r>
      <w:r w:rsidR="00AB507B">
        <w:rPr>
          <w:rFonts w:ascii="Arial" w:eastAsia="Arial" w:hAnsi="Arial" w:cs="Arial"/>
          <w:sz w:val="24"/>
          <w:szCs w:val="24"/>
          <w:lang w:val="es-MX"/>
        </w:rPr>
        <w:t xml:space="preserve">un modelo matemático propuesto para dar cuenta de la información que aportan las respuestas registradas a lo largo de una serie de ítems politómicos, (cuya resolución requiere del sustentante hacer una valoración y la consecuente elección de uno de varios posibles niveles o categorías de respuesta ordenadas), acerca del nivel </w:t>
      </w:r>
      <w:r w:rsidR="004E795A">
        <w:rPr>
          <w:rFonts w:ascii="Arial" w:eastAsia="Arial" w:hAnsi="Arial" w:cs="Arial"/>
          <w:sz w:val="24"/>
          <w:szCs w:val="24"/>
          <w:lang w:val="es-MX"/>
        </w:rPr>
        <w:t>o gradualidad con que el sustentante presenta la variable latente que representa al objeto de estudio del instrumento</w:t>
      </w:r>
      <w:r w:rsidR="00872251">
        <w:rPr>
          <w:rFonts w:ascii="Arial" w:eastAsia="Arial" w:hAnsi="Arial" w:cs="Arial"/>
          <w:sz w:val="24"/>
          <w:szCs w:val="24"/>
          <w:lang w:val="es-MX"/>
        </w:rPr>
        <w:t xml:space="preserve">, (van </w:t>
      </w:r>
      <w:proofErr w:type="spellStart"/>
      <w:r w:rsidR="00872251">
        <w:rPr>
          <w:rFonts w:ascii="Arial" w:eastAsia="Arial" w:hAnsi="Arial" w:cs="Arial"/>
          <w:sz w:val="24"/>
          <w:szCs w:val="24"/>
          <w:lang w:val="es-MX"/>
        </w:rPr>
        <w:t>der</w:t>
      </w:r>
      <w:proofErr w:type="spellEnd"/>
      <w:r w:rsidR="00872251">
        <w:rPr>
          <w:rFonts w:ascii="Arial" w:eastAsia="Arial" w:hAnsi="Arial" w:cs="Arial"/>
          <w:sz w:val="24"/>
          <w:szCs w:val="24"/>
          <w:lang w:val="es-MX"/>
        </w:rPr>
        <w:t xml:space="preserve"> Linden, 2017)</w:t>
      </w:r>
      <w:r w:rsidR="004E795A">
        <w:rPr>
          <w:rFonts w:ascii="Arial" w:eastAsia="Arial" w:hAnsi="Arial" w:cs="Arial"/>
          <w:sz w:val="24"/>
          <w:szCs w:val="24"/>
          <w:lang w:val="es-MX"/>
        </w:rPr>
        <w:t xml:space="preserve">. </w:t>
      </w:r>
    </w:p>
    <w:p w14:paraId="7C3C6192" w14:textId="4C6E6EEA" w:rsidR="007A045B" w:rsidRDefault="007A045B"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De acuerdo con la estructura politómica del</w:t>
      </w:r>
      <w:r w:rsidR="006A175F">
        <w:rPr>
          <w:rFonts w:ascii="Arial" w:eastAsia="Arial" w:hAnsi="Arial" w:cs="Arial"/>
          <w:sz w:val="24"/>
          <w:szCs w:val="24"/>
          <w:lang w:val="es-MX"/>
        </w:rPr>
        <w:t xml:space="preserve"> instrumento</w:t>
      </w:r>
      <w:r>
        <w:rPr>
          <w:rFonts w:ascii="Arial" w:eastAsia="Arial" w:hAnsi="Arial" w:cs="Arial"/>
          <w:sz w:val="24"/>
          <w:szCs w:val="24"/>
          <w:lang w:val="es-MX"/>
        </w:rPr>
        <w:t xml:space="preserve">, se asume que para cada ítem </w:t>
      </w:r>
      <m:oMath>
        <m:r>
          <w:rPr>
            <w:rFonts w:ascii="Cambria Math" w:eastAsia="Arial" w:hAnsi="Cambria Math" w:cs="Arial"/>
            <w:sz w:val="24"/>
            <w:szCs w:val="24"/>
            <w:lang w:val="es-MX"/>
          </w:rPr>
          <m:t>i</m:t>
        </m:r>
      </m:oMath>
      <w:r>
        <w:rPr>
          <w:rFonts w:ascii="Arial" w:eastAsia="Arial" w:hAnsi="Arial" w:cs="Arial"/>
          <w:sz w:val="24"/>
          <w:szCs w:val="24"/>
          <w:lang w:val="es-MX"/>
        </w:rPr>
        <w:t xml:space="preserve">, existen </w:t>
      </w:r>
      <m:oMath>
        <m:r>
          <w:rPr>
            <w:rFonts w:ascii="Cambria Math" w:eastAsia="Arial" w:hAnsi="Cambria Math" w:cs="Arial"/>
            <w:sz w:val="24"/>
            <w:szCs w:val="24"/>
            <w:lang w:val="es-MX"/>
          </w:rPr>
          <m:t>m</m:t>
        </m:r>
      </m:oMath>
      <w:r>
        <w:rPr>
          <w:rFonts w:ascii="Arial" w:eastAsia="Arial" w:hAnsi="Arial" w:cs="Arial"/>
          <w:sz w:val="24"/>
          <w:szCs w:val="24"/>
          <w:lang w:val="es-MX"/>
        </w:rPr>
        <w:t xml:space="preserve"> categorías o niveles de respuesta ordenados (0,1,2,…,</w:t>
      </w:r>
      <m:oMath>
        <m:r>
          <w:rPr>
            <w:rFonts w:ascii="Cambria Math" w:eastAsia="Arial" w:hAnsi="Cambria Math" w:cs="Arial"/>
            <w:sz w:val="24"/>
            <w:szCs w:val="24"/>
            <w:lang w:val="es-MX"/>
          </w:rPr>
          <m:t>m-1</m:t>
        </m:r>
      </m:oMath>
      <w:r>
        <w:rPr>
          <w:rFonts w:ascii="Arial" w:eastAsia="Arial" w:hAnsi="Arial" w:cs="Arial"/>
          <w:sz w:val="24"/>
          <w:szCs w:val="24"/>
          <w:lang w:val="es-MX"/>
        </w:rPr>
        <w:t>)</w:t>
      </w:r>
      <w:r w:rsidR="006A175F">
        <w:rPr>
          <w:rFonts w:ascii="Arial" w:eastAsia="Arial" w:hAnsi="Arial" w:cs="Arial"/>
          <w:sz w:val="24"/>
          <w:szCs w:val="24"/>
          <w:lang w:val="es-MX"/>
        </w:rPr>
        <w:t>. E</w:t>
      </w:r>
      <w:r>
        <w:rPr>
          <w:rFonts w:ascii="Arial" w:eastAsia="Arial" w:hAnsi="Arial" w:cs="Arial"/>
          <w:sz w:val="24"/>
          <w:szCs w:val="24"/>
          <w:lang w:val="es-MX"/>
        </w:rPr>
        <w:t>l Modelo de Respuesta Graduada (</w:t>
      </w:r>
      <w:proofErr w:type="spellStart"/>
      <w:r>
        <w:rPr>
          <w:rFonts w:ascii="Arial" w:eastAsia="Arial" w:hAnsi="Arial" w:cs="Arial"/>
          <w:sz w:val="24"/>
          <w:szCs w:val="24"/>
          <w:lang w:val="es-MX"/>
        </w:rPr>
        <w:t>Samejima</w:t>
      </w:r>
      <w:proofErr w:type="spellEnd"/>
      <w:r>
        <w:rPr>
          <w:rFonts w:ascii="Arial" w:eastAsia="Arial" w:hAnsi="Arial" w:cs="Arial"/>
          <w:sz w:val="24"/>
          <w:szCs w:val="24"/>
          <w:lang w:val="es-MX"/>
        </w:rPr>
        <w:t>, 1969)</w:t>
      </w:r>
      <w:r w:rsidR="006A175F">
        <w:rPr>
          <w:rFonts w:ascii="Arial" w:eastAsia="Arial" w:hAnsi="Arial" w:cs="Arial"/>
          <w:sz w:val="24"/>
          <w:szCs w:val="24"/>
          <w:lang w:val="es-MX"/>
        </w:rPr>
        <w:t xml:space="preserve"> se describe en términos de la siguiente ecuación:</w:t>
      </w:r>
    </w:p>
    <w:p w14:paraId="7815842F" w14:textId="515AAAC5" w:rsidR="00636791" w:rsidRPr="006A175F" w:rsidRDefault="00AA0290" w:rsidP="00BC1A2E">
      <w:pPr>
        <w:spacing w:before="240" w:after="0" w:line="360" w:lineRule="auto"/>
        <w:ind w:left="153" w:right="79" w:hanging="11"/>
        <w:jc w:val="center"/>
        <w:rPr>
          <w:rFonts w:ascii="Arial" w:eastAsia="Arial" w:hAnsi="Arial" w:cs="Arial"/>
          <w:sz w:val="24"/>
          <w:szCs w:val="24"/>
          <w:lang w:val="es-MX"/>
        </w:rPr>
      </w:pPr>
      <m:oMathPara>
        <m:oMath>
          <m:func>
            <m:funcPr>
              <m:ctrlPr>
                <w:rPr>
                  <w:rFonts w:ascii="Cambria Math" w:eastAsia="Arial" w:hAnsi="Cambria Math" w:cs="Arial"/>
                  <w:i/>
                  <w:sz w:val="24"/>
                  <w:szCs w:val="24"/>
                  <w:lang w:val="es-MX"/>
                </w:rPr>
              </m:ctrlPr>
            </m:funcPr>
            <m:fName>
              <m:r>
                <m:rPr>
                  <m:sty m:val="p"/>
                </m:rPr>
                <w:rPr>
                  <w:rFonts w:ascii="Cambria Math" w:eastAsia="Arial" w:hAnsi="Cambria Math" w:cs="Arial"/>
                  <w:sz w:val="24"/>
                  <w:szCs w:val="24"/>
                  <w:lang w:val="es-MX"/>
                </w:rPr>
                <m:t>Pr</m:t>
              </m:r>
            </m:fName>
            <m:e>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Y</m:t>
                      </m:r>
                    </m:e>
                    <m:sub>
                      <m:r>
                        <w:rPr>
                          <w:rFonts w:ascii="Cambria Math" w:eastAsia="Arial" w:hAnsi="Cambria Math" w:cs="Arial"/>
                          <w:sz w:val="24"/>
                          <w:szCs w:val="24"/>
                          <w:lang w:val="es-MX"/>
                        </w:rPr>
                        <m:t>pi</m:t>
                      </m:r>
                    </m:sub>
                  </m:sSub>
                  <m:r>
                    <w:rPr>
                      <w:rFonts w:ascii="Cambria Math" w:eastAsia="Arial" w:hAnsi="Cambria Math" w:cs="Arial"/>
                      <w:sz w:val="24"/>
                      <w:szCs w:val="24"/>
                      <w:lang w:val="es-MX"/>
                    </w:rPr>
                    <m:t>≥j</m:t>
                  </m:r>
                </m:e>
              </m:d>
            </m:e>
          </m:func>
          <m:r>
            <w:rPr>
              <w:rFonts w:ascii="Cambria Math" w:eastAsia="Arial" w:hAnsi="Cambria Math" w:cs="Arial"/>
              <w:sz w:val="24"/>
              <w:szCs w:val="24"/>
              <w:lang w:val="es-MX"/>
            </w:rPr>
            <m:t xml:space="preserve">= </m:t>
          </m:r>
          <m:f>
            <m:fPr>
              <m:ctrlPr>
                <w:rPr>
                  <w:rFonts w:ascii="Cambria Math" w:eastAsia="Arial" w:hAnsi="Cambria Math" w:cs="Arial"/>
                  <w:i/>
                  <w:sz w:val="24"/>
                  <w:szCs w:val="24"/>
                  <w:lang w:val="es-MX"/>
                </w:rPr>
              </m:ctrlPr>
            </m:fPr>
            <m:num>
              <m:r>
                <m:rPr>
                  <m:sty m:val="p"/>
                </m:rPr>
                <w:rPr>
                  <w:rFonts w:ascii="Cambria Math" w:eastAsia="Arial" w:hAnsi="Cambria Math" w:cs="Arial"/>
                  <w:sz w:val="24"/>
                  <w:szCs w:val="24"/>
                  <w:lang w:val="es-MX"/>
                </w:rPr>
                <m:t>exp⁡</m:t>
              </m:r>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α</m:t>
                  </m:r>
                </m:e>
                <m:sub>
                  <m:r>
                    <w:rPr>
                      <w:rFonts w:ascii="Cambria Math" w:eastAsia="Arial" w:hAnsi="Cambria Math" w:cs="Arial"/>
                      <w:sz w:val="24"/>
                      <w:szCs w:val="24"/>
                      <w:lang w:val="es-MX"/>
                    </w:rPr>
                    <m:t>i</m:t>
                  </m:r>
                </m:sub>
              </m:sSub>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θ</m:t>
                      </m:r>
                    </m:e>
                    <m:sub>
                      <m:r>
                        <w:rPr>
                          <w:rFonts w:ascii="Cambria Math" w:eastAsia="Arial" w:hAnsi="Cambria Math" w:cs="Arial"/>
                          <w:sz w:val="24"/>
                          <w:szCs w:val="24"/>
                          <w:lang w:val="es-MX"/>
                        </w:rPr>
                        <m:t>p</m:t>
                      </m:r>
                    </m:sub>
                  </m:sSub>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β</m:t>
                      </m:r>
                    </m:e>
                    <m:sub>
                      <m:r>
                        <w:rPr>
                          <w:rFonts w:ascii="Cambria Math" w:eastAsia="Arial" w:hAnsi="Cambria Math" w:cs="Arial"/>
                          <w:sz w:val="24"/>
                          <w:szCs w:val="24"/>
                          <w:lang w:val="es-MX"/>
                        </w:rPr>
                        <m:t>ij</m:t>
                      </m:r>
                    </m:sub>
                  </m:sSub>
                </m:e>
              </m:d>
              <m:r>
                <w:rPr>
                  <w:rFonts w:ascii="Cambria Math" w:eastAsia="Arial" w:hAnsi="Cambria Math" w:cs="Arial"/>
                  <w:sz w:val="24"/>
                  <w:szCs w:val="24"/>
                  <w:lang w:val="es-MX"/>
                </w:rPr>
                <m:t>]</m:t>
              </m:r>
            </m:num>
            <m:den>
              <m:r>
                <w:rPr>
                  <w:rFonts w:ascii="Cambria Math" w:eastAsia="Arial" w:hAnsi="Cambria Math" w:cs="Arial"/>
                  <w:sz w:val="24"/>
                  <w:szCs w:val="24"/>
                  <w:lang w:val="es-MX"/>
                </w:rPr>
                <m:t>1+</m:t>
              </m:r>
              <m:r>
                <m:rPr>
                  <m:sty m:val="p"/>
                </m:rPr>
                <w:rPr>
                  <w:rFonts w:ascii="Cambria Math" w:eastAsia="Arial" w:hAnsi="Cambria Math" w:cs="Arial"/>
                  <w:sz w:val="24"/>
                  <w:szCs w:val="24"/>
                  <w:lang w:val="es-MX"/>
                </w:rPr>
                <m:t>exp⁡</m:t>
              </m:r>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α</m:t>
                  </m:r>
                </m:e>
                <m:sub>
                  <m:r>
                    <w:rPr>
                      <w:rFonts w:ascii="Cambria Math" w:eastAsia="Arial" w:hAnsi="Cambria Math" w:cs="Arial"/>
                      <w:sz w:val="24"/>
                      <w:szCs w:val="24"/>
                      <w:lang w:val="es-MX"/>
                    </w:rPr>
                    <m:t>i</m:t>
                  </m:r>
                </m:sub>
              </m:sSub>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θ</m:t>
                      </m:r>
                    </m:e>
                    <m:sub>
                      <m:r>
                        <w:rPr>
                          <w:rFonts w:ascii="Cambria Math" w:eastAsia="Arial" w:hAnsi="Cambria Math" w:cs="Arial"/>
                          <w:sz w:val="24"/>
                          <w:szCs w:val="24"/>
                          <w:lang w:val="es-MX"/>
                        </w:rPr>
                        <m:t>p</m:t>
                      </m:r>
                    </m:sub>
                  </m:sSub>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β</m:t>
                      </m:r>
                    </m:e>
                    <m:sub>
                      <m:r>
                        <w:rPr>
                          <w:rFonts w:ascii="Cambria Math" w:eastAsia="Arial" w:hAnsi="Cambria Math" w:cs="Arial"/>
                          <w:sz w:val="24"/>
                          <w:szCs w:val="24"/>
                          <w:lang w:val="es-MX"/>
                        </w:rPr>
                        <m:t>ij</m:t>
                      </m:r>
                    </m:sub>
                  </m:sSub>
                </m:e>
              </m:d>
              <m:r>
                <w:rPr>
                  <w:rFonts w:ascii="Cambria Math" w:eastAsia="Arial" w:hAnsi="Cambria Math" w:cs="Arial"/>
                  <w:sz w:val="24"/>
                  <w:szCs w:val="24"/>
                  <w:lang w:val="es-MX"/>
                </w:rPr>
                <m:t>]</m:t>
              </m:r>
            </m:den>
          </m:f>
          <m:r>
            <w:rPr>
              <w:rFonts w:ascii="Cambria Math" w:eastAsia="Arial" w:hAnsi="Cambria Math" w:cs="Arial"/>
              <w:sz w:val="24"/>
              <w:szCs w:val="24"/>
              <w:lang w:val="es-MX"/>
            </w:rPr>
            <m:t xml:space="preserve"> ;     (j=1,2,…,m)</m:t>
          </m:r>
        </m:oMath>
      </m:oMathPara>
    </w:p>
    <w:p w14:paraId="16887FDA" w14:textId="6E7C26BF" w:rsidR="00024277" w:rsidRPr="006A175F" w:rsidRDefault="006A175F"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Donde la probabilidad de que la respuesta (</w:t>
      </w:r>
      <m:oMath>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Y</m:t>
            </m:r>
          </m:e>
          <m:sub>
            <m:r>
              <w:rPr>
                <w:rFonts w:ascii="Cambria Math" w:eastAsia="Arial" w:hAnsi="Cambria Math" w:cs="Arial"/>
                <w:sz w:val="24"/>
                <w:szCs w:val="24"/>
                <w:lang w:val="es-MX"/>
              </w:rPr>
              <m:t>pi</m:t>
            </m:r>
          </m:sub>
        </m:sSub>
      </m:oMath>
      <w:r>
        <w:rPr>
          <w:rFonts w:ascii="Arial" w:eastAsia="Arial" w:hAnsi="Arial" w:cs="Arial"/>
          <w:sz w:val="24"/>
          <w:szCs w:val="24"/>
          <w:lang w:val="es-MX"/>
        </w:rPr>
        <w:t xml:space="preserve">) registrada por el participante </w:t>
      </w:r>
      <m:oMath>
        <m:r>
          <w:rPr>
            <w:rFonts w:ascii="Cambria Math" w:eastAsia="Arial" w:hAnsi="Cambria Math" w:cs="Arial"/>
            <w:sz w:val="24"/>
            <w:szCs w:val="24"/>
            <w:lang w:val="es-MX"/>
          </w:rPr>
          <m:t>p</m:t>
        </m:r>
      </m:oMath>
      <w:r>
        <w:rPr>
          <w:rFonts w:ascii="Arial" w:eastAsia="Arial" w:hAnsi="Arial" w:cs="Arial"/>
          <w:sz w:val="24"/>
          <w:szCs w:val="24"/>
          <w:lang w:val="es-MX"/>
        </w:rPr>
        <w:t xml:space="preserve"> en el ítem </w:t>
      </w:r>
      <m:oMath>
        <m:r>
          <w:rPr>
            <w:rFonts w:ascii="Cambria Math" w:eastAsia="Arial" w:hAnsi="Cambria Math" w:cs="Arial"/>
            <w:sz w:val="24"/>
            <w:szCs w:val="24"/>
            <w:lang w:val="es-MX"/>
          </w:rPr>
          <m:t>i</m:t>
        </m:r>
      </m:oMath>
      <w:r>
        <w:rPr>
          <w:rFonts w:ascii="Arial" w:eastAsia="Arial" w:hAnsi="Arial" w:cs="Arial"/>
          <w:sz w:val="24"/>
          <w:szCs w:val="24"/>
          <w:lang w:val="es-MX"/>
        </w:rPr>
        <w:t xml:space="preserve"> corresponda con el nivel de respuesta </w:t>
      </w:r>
      <m:oMath>
        <m:r>
          <w:rPr>
            <w:rFonts w:ascii="Cambria Math" w:eastAsia="Arial" w:hAnsi="Cambria Math" w:cs="Arial"/>
            <w:sz w:val="24"/>
            <w:szCs w:val="24"/>
            <w:lang w:val="es-MX"/>
          </w:rPr>
          <m:t>j</m:t>
        </m:r>
      </m:oMath>
      <w:r>
        <w:rPr>
          <w:rFonts w:ascii="Arial" w:eastAsia="Arial" w:hAnsi="Arial" w:cs="Arial"/>
          <w:sz w:val="24"/>
          <w:szCs w:val="24"/>
          <w:lang w:val="es-MX"/>
        </w:rPr>
        <w:t xml:space="preserve"> o mayor </w:t>
      </w:r>
      <m:oMath>
        <m:r>
          <w:rPr>
            <w:rFonts w:ascii="Cambria Math" w:eastAsia="Arial" w:hAnsi="Cambria Math" w:cs="Arial"/>
            <w:sz w:val="24"/>
            <w:szCs w:val="24"/>
            <w:lang w:val="es-MX"/>
          </w:rPr>
          <m:t>P</m:t>
        </m:r>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Y</m:t>
                </m:r>
              </m:e>
              <m:sub>
                <m:r>
                  <w:rPr>
                    <w:rFonts w:ascii="Cambria Math" w:eastAsia="Arial" w:hAnsi="Cambria Math" w:cs="Arial"/>
                    <w:sz w:val="24"/>
                    <w:szCs w:val="24"/>
                    <w:lang w:val="es-MX"/>
                  </w:rPr>
                  <m:t>pi</m:t>
                </m:r>
              </m:sub>
            </m:sSub>
            <m:r>
              <w:rPr>
                <w:rFonts w:ascii="Cambria Math" w:eastAsia="Arial" w:hAnsi="Cambria Math" w:cs="Arial"/>
                <w:sz w:val="24"/>
                <w:szCs w:val="24"/>
                <w:lang w:val="es-MX"/>
              </w:rPr>
              <m:t>≥j</m:t>
            </m:r>
          </m:e>
        </m:d>
      </m:oMath>
      <w:r w:rsidR="00636791">
        <w:rPr>
          <w:rFonts w:ascii="Arial" w:eastAsia="Arial" w:hAnsi="Arial" w:cs="Arial"/>
          <w:sz w:val="24"/>
          <w:szCs w:val="24"/>
          <w:lang w:val="es-MX"/>
        </w:rPr>
        <w:t xml:space="preserve"> está definida por un modelo logístico </w:t>
      </w:r>
      <w:r w:rsidR="00463AF0">
        <w:rPr>
          <w:rFonts w:ascii="Arial" w:eastAsia="Arial" w:hAnsi="Arial" w:cs="Arial"/>
          <w:sz w:val="24"/>
          <w:szCs w:val="24"/>
          <w:lang w:val="es-MX"/>
        </w:rPr>
        <w:t xml:space="preserve">que depende de los parámetros </w:t>
      </w:r>
      <m:oMath>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α</m:t>
            </m:r>
          </m:e>
          <m:sub>
            <m:r>
              <w:rPr>
                <w:rFonts w:ascii="Cambria Math" w:eastAsia="Arial" w:hAnsi="Cambria Math" w:cs="Arial"/>
                <w:sz w:val="24"/>
                <w:szCs w:val="24"/>
                <w:lang w:val="es-MX"/>
              </w:rPr>
              <m:t>i</m:t>
            </m:r>
          </m:sub>
        </m:sSub>
      </m:oMath>
      <w:r w:rsidR="00FE6327">
        <w:rPr>
          <w:rFonts w:ascii="Arial" w:eastAsia="Arial" w:hAnsi="Arial" w:cs="Arial"/>
          <w:sz w:val="24"/>
          <w:szCs w:val="24"/>
          <w:lang w:val="es-MX"/>
        </w:rPr>
        <w:t xml:space="preserve"> (</w:t>
      </w:r>
      <w:r w:rsidR="00463AF0">
        <w:rPr>
          <w:rFonts w:ascii="Arial" w:eastAsia="Arial" w:hAnsi="Arial" w:cs="Arial"/>
          <w:sz w:val="24"/>
          <w:szCs w:val="24"/>
          <w:lang w:val="es-MX"/>
        </w:rPr>
        <w:t>el grado de discriminación del ítem</w:t>
      </w:r>
      <w:r w:rsidR="00FE6327">
        <w:rPr>
          <w:rFonts w:ascii="Arial" w:eastAsia="Arial" w:hAnsi="Arial" w:cs="Arial"/>
          <w:sz w:val="24"/>
          <w:szCs w:val="24"/>
          <w:lang w:val="es-MX"/>
        </w:rPr>
        <w:t>)</w:t>
      </w:r>
      <w:r w:rsidR="00463AF0">
        <w:rPr>
          <w:rFonts w:ascii="Arial" w:eastAsia="Arial" w:hAnsi="Arial" w:cs="Arial"/>
          <w:sz w:val="24"/>
          <w:szCs w:val="24"/>
          <w:lang w:val="es-MX"/>
        </w:rPr>
        <w:t xml:space="preserve"> y </w:t>
      </w:r>
      <m:oMath>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β</m:t>
            </m:r>
          </m:e>
          <m:sub>
            <m:r>
              <w:rPr>
                <w:rFonts w:ascii="Cambria Math" w:eastAsia="Arial" w:hAnsi="Cambria Math" w:cs="Arial"/>
                <w:sz w:val="24"/>
                <w:szCs w:val="24"/>
                <w:lang w:val="es-MX"/>
              </w:rPr>
              <m:t>ij</m:t>
            </m:r>
          </m:sub>
        </m:sSub>
      </m:oMath>
      <w:r w:rsidR="00FE6327">
        <w:rPr>
          <w:rFonts w:ascii="Arial" w:eastAsia="Arial" w:hAnsi="Arial" w:cs="Arial"/>
          <w:sz w:val="24"/>
          <w:szCs w:val="24"/>
          <w:lang w:val="es-MX"/>
        </w:rPr>
        <w:t>, (</w:t>
      </w:r>
      <w:r w:rsidR="00463AF0">
        <w:rPr>
          <w:rFonts w:ascii="Arial" w:eastAsia="Arial" w:hAnsi="Arial" w:cs="Arial"/>
          <w:sz w:val="24"/>
          <w:szCs w:val="24"/>
          <w:lang w:val="es-MX"/>
        </w:rPr>
        <w:t>la “dificultad”</w:t>
      </w:r>
      <w:r w:rsidR="00FE6327">
        <w:rPr>
          <w:rFonts w:ascii="Arial" w:eastAsia="Arial" w:hAnsi="Arial" w:cs="Arial"/>
          <w:sz w:val="24"/>
          <w:szCs w:val="24"/>
          <w:lang w:val="es-MX"/>
        </w:rPr>
        <w:t xml:space="preserve">, </w:t>
      </w:r>
      <w:r w:rsidR="00463AF0">
        <w:rPr>
          <w:rFonts w:ascii="Arial" w:eastAsia="Arial" w:hAnsi="Arial" w:cs="Arial"/>
          <w:sz w:val="24"/>
          <w:szCs w:val="24"/>
          <w:lang w:val="es-MX"/>
        </w:rPr>
        <w:t xml:space="preserve">de acuerdo con la nomenclatura empleada en Teoría de Respuesta al </w:t>
      </w:r>
      <w:r w:rsidR="00F612C1">
        <w:rPr>
          <w:rFonts w:ascii="Arial" w:eastAsia="Arial" w:hAnsi="Arial" w:cs="Arial"/>
          <w:sz w:val="24"/>
          <w:szCs w:val="24"/>
          <w:lang w:val="es-MX"/>
        </w:rPr>
        <w:t>Í</w:t>
      </w:r>
      <w:r w:rsidR="00463AF0">
        <w:rPr>
          <w:rFonts w:ascii="Arial" w:eastAsia="Arial" w:hAnsi="Arial" w:cs="Arial"/>
          <w:sz w:val="24"/>
          <w:szCs w:val="24"/>
          <w:lang w:val="es-MX"/>
        </w:rPr>
        <w:t xml:space="preserve">tem, asociada a este nivel de </w:t>
      </w:r>
      <w:r w:rsidR="00463AF0">
        <w:rPr>
          <w:rFonts w:ascii="Arial" w:eastAsia="Arial" w:hAnsi="Arial" w:cs="Arial"/>
          <w:sz w:val="24"/>
          <w:szCs w:val="24"/>
          <w:lang w:val="es-MX"/>
        </w:rPr>
        <w:lastRenderedPageBreak/>
        <w:t xml:space="preserve">respuesta </w:t>
      </w:r>
      <w:r w:rsidR="00F24F93">
        <w:rPr>
          <w:rFonts w:ascii="Arial" w:eastAsia="Arial" w:hAnsi="Arial" w:cs="Arial"/>
          <w:sz w:val="24"/>
          <w:szCs w:val="24"/>
          <w:lang w:val="es-MX"/>
        </w:rPr>
        <w:t>en el</w:t>
      </w:r>
      <w:r w:rsidR="00463AF0">
        <w:rPr>
          <w:rFonts w:ascii="Arial" w:eastAsia="Arial" w:hAnsi="Arial" w:cs="Arial"/>
          <w:sz w:val="24"/>
          <w:szCs w:val="24"/>
          <w:lang w:val="es-MX"/>
        </w:rPr>
        <w:t xml:space="preserve"> ítem</w:t>
      </w:r>
      <w:r w:rsidR="00FE6327">
        <w:rPr>
          <w:rFonts w:ascii="Arial" w:eastAsia="Arial" w:hAnsi="Arial" w:cs="Arial"/>
          <w:sz w:val="24"/>
          <w:szCs w:val="24"/>
          <w:lang w:val="es-MX"/>
        </w:rPr>
        <w:t>)</w:t>
      </w:r>
      <w:r w:rsidR="00463AF0">
        <w:rPr>
          <w:rFonts w:ascii="Arial" w:eastAsia="Arial" w:hAnsi="Arial" w:cs="Arial"/>
          <w:sz w:val="24"/>
          <w:szCs w:val="24"/>
          <w:lang w:val="es-MX"/>
        </w:rPr>
        <w:t xml:space="preserve">. </w:t>
      </w:r>
    </w:p>
    <w:p w14:paraId="70AC5C53" w14:textId="77777777" w:rsidR="00024277" w:rsidRPr="006A175F" w:rsidRDefault="00024277" w:rsidP="00024277">
      <w:pPr>
        <w:spacing w:after="0" w:line="360" w:lineRule="auto"/>
        <w:ind w:left="153" w:right="79" w:hanging="11"/>
        <w:jc w:val="both"/>
        <w:rPr>
          <w:rFonts w:ascii="Arial" w:eastAsia="Arial" w:hAnsi="Arial" w:cs="Arial"/>
          <w:sz w:val="24"/>
          <w:szCs w:val="24"/>
          <w:lang w:val="es-MX"/>
        </w:rPr>
      </w:pPr>
    </w:p>
    <w:p w14:paraId="01EE731A" w14:textId="0473C528" w:rsidR="00F56D2C" w:rsidRDefault="00F56D2C" w:rsidP="00D13E23">
      <w:pPr>
        <w:pStyle w:val="Prrafodelista"/>
        <w:numPr>
          <w:ilvl w:val="0"/>
          <w:numId w:val="2"/>
        </w:numPr>
        <w:spacing w:after="0" w:line="360" w:lineRule="auto"/>
        <w:ind w:left="153" w:right="79" w:hanging="11"/>
        <w:jc w:val="both"/>
        <w:rPr>
          <w:rFonts w:ascii="Arial" w:eastAsia="Arial" w:hAnsi="Arial" w:cs="Arial"/>
          <w:i/>
          <w:iCs/>
          <w:sz w:val="24"/>
          <w:szCs w:val="24"/>
        </w:rPr>
      </w:pPr>
      <w:r w:rsidRPr="00193AF0">
        <w:rPr>
          <w:rFonts w:ascii="Arial" w:eastAsia="Arial" w:hAnsi="Arial" w:cs="Arial"/>
          <w:i/>
          <w:iCs/>
          <w:sz w:val="24"/>
          <w:szCs w:val="24"/>
        </w:rPr>
        <w:t>Rúbricas de calificación</w:t>
      </w:r>
    </w:p>
    <w:p w14:paraId="685F2F99" w14:textId="77777777" w:rsidR="00050069" w:rsidRPr="00193AF0" w:rsidRDefault="00050069" w:rsidP="00050069">
      <w:pPr>
        <w:pStyle w:val="Prrafodelista"/>
        <w:spacing w:after="0" w:line="360" w:lineRule="auto"/>
        <w:ind w:left="153" w:right="79"/>
        <w:jc w:val="both"/>
        <w:rPr>
          <w:rFonts w:ascii="Arial" w:eastAsia="Arial" w:hAnsi="Arial" w:cs="Arial"/>
          <w:i/>
          <w:iCs/>
          <w:sz w:val="24"/>
          <w:szCs w:val="24"/>
        </w:rPr>
      </w:pPr>
    </w:p>
    <w:p w14:paraId="71768E8B" w14:textId="10B1A7C1" w:rsidR="00F56D2C" w:rsidRDefault="008C1543" w:rsidP="00D13E23">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Para la revisión </w:t>
      </w:r>
      <w:r w:rsidR="00F56D2C" w:rsidRPr="00DD31D3">
        <w:rPr>
          <w:rFonts w:ascii="Arial" w:eastAsia="Arial" w:hAnsi="Arial" w:cs="Arial"/>
          <w:sz w:val="24"/>
          <w:szCs w:val="24"/>
          <w:lang w:val="es-MX"/>
        </w:rPr>
        <w:t xml:space="preserve">y calificación de </w:t>
      </w:r>
      <w:r>
        <w:rPr>
          <w:rFonts w:ascii="Arial" w:eastAsia="Arial" w:hAnsi="Arial" w:cs="Arial"/>
          <w:sz w:val="24"/>
          <w:szCs w:val="24"/>
          <w:lang w:val="es-MX"/>
        </w:rPr>
        <w:t xml:space="preserve">los instrumentos de corte cualitativo propuestos para orientar el Proceso de Selección para la Promoción Horizontal dentro de la función docente y técnico docente, que comprenden la revisión de un proyecto de seguimiento elaborado por los sustentantes y la realización de una entrevista y una observación en clase, se propone como </w:t>
      </w:r>
      <w:r w:rsidR="008A3C0E" w:rsidRPr="00DD31D3">
        <w:rPr>
          <w:rFonts w:ascii="Arial" w:eastAsia="Arial" w:hAnsi="Arial" w:cs="Arial"/>
          <w:sz w:val="24"/>
          <w:szCs w:val="24"/>
          <w:lang w:val="es-MX"/>
        </w:rPr>
        <w:t>tercera propuesta metodológica</w:t>
      </w:r>
      <w:r>
        <w:rPr>
          <w:rFonts w:ascii="Arial" w:eastAsia="Arial" w:hAnsi="Arial" w:cs="Arial"/>
          <w:sz w:val="24"/>
          <w:szCs w:val="24"/>
          <w:lang w:val="es-MX"/>
        </w:rPr>
        <w:t>, el desarrollo de rúbricas de evaluación.</w:t>
      </w:r>
    </w:p>
    <w:p w14:paraId="538CE419" w14:textId="5F177F34" w:rsidR="00B22EA4" w:rsidRDefault="00B22EA4" w:rsidP="00D13E23">
      <w:pPr>
        <w:spacing w:after="0" w:line="360" w:lineRule="auto"/>
        <w:ind w:left="153" w:right="79" w:hanging="11"/>
        <w:jc w:val="both"/>
        <w:rPr>
          <w:rFonts w:ascii="Arial" w:eastAsia="Arial" w:hAnsi="Arial" w:cs="Arial"/>
          <w:sz w:val="24"/>
          <w:szCs w:val="24"/>
          <w:lang w:val="es-MX"/>
        </w:rPr>
      </w:pPr>
    </w:p>
    <w:p w14:paraId="2377E2DB" w14:textId="3E9E7752" w:rsidR="00B22EA4" w:rsidRPr="00DD31D3" w:rsidRDefault="00B22EA4" w:rsidP="00D13E23">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El uso de rúbricas como instrumento de evaluación, permite la valoración sistemática de un conjunto de criterios</w:t>
      </w:r>
      <w:r w:rsidR="00D939B0">
        <w:rPr>
          <w:rFonts w:ascii="Arial" w:eastAsia="Arial" w:hAnsi="Arial" w:cs="Arial"/>
          <w:sz w:val="24"/>
          <w:szCs w:val="24"/>
          <w:lang w:val="es-MX"/>
        </w:rPr>
        <w:t xml:space="preserve"> de calidad asociados de manera sustantiva con el objeto de estudio</w:t>
      </w:r>
      <w:r>
        <w:rPr>
          <w:rFonts w:ascii="Arial" w:eastAsia="Arial" w:hAnsi="Arial" w:cs="Arial"/>
          <w:sz w:val="24"/>
          <w:szCs w:val="24"/>
          <w:lang w:val="es-MX"/>
        </w:rPr>
        <w:t>,</w:t>
      </w:r>
      <w:r w:rsidR="00D939B0">
        <w:rPr>
          <w:rFonts w:ascii="Arial" w:eastAsia="Arial" w:hAnsi="Arial" w:cs="Arial"/>
          <w:sz w:val="24"/>
          <w:szCs w:val="24"/>
          <w:lang w:val="es-MX"/>
        </w:rPr>
        <w:t xml:space="preserve"> favoreciendo la clasificación de los sustentantes en niveles de desempeño delimitados por medio del uso de descriptores o indicadores,</w:t>
      </w:r>
      <w:r>
        <w:rPr>
          <w:rFonts w:ascii="Arial" w:eastAsia="Arial" w:hAnsi="Arial" w:cs="Arial"/>
          <w:sz w:val="24"/>
          <w:szCs w:val="24"/>
          <w:lang w:val="es-MX"/>
        </w:rPr>
        <w:t xml:space="preserve"> (García, 2014)</w:t>
      </w:r>
      <w:r w:rsidR="00D939B0">
        <w:rPr>
          <w:rFonts w:ascii="Arial" w:eastAsia="Arial" w:hAnsi="Arial" w:cs="Arial"/>
          <w:sz w:val="24"/>
          <w:szCs w:val="24"/>
          <w:lang w:val="es-MX"/>
        </w:rPr>
        <w:t>. El</w:t>
      </w:r>
      <w:r w:rsidR="00D96381">
        <w:rPr>
          <w:rFonts w:ascii="Arial" w:eastAsia="Arial" w:hAnsi="Arial" w:cs="Arial"/>
          <w:sz w:val="24"/>
          <w:szCs w:val="24"/>
          <w:lang w:val="es-MX"/>
        </w:rPr>
        <w:t xml:space="preserve"> uso de rúbricas se considera particularmente útil para la valoración de los sustentantes en tareas donde no es posible cuantificar con claridad las respuestas registradas, por lo que es necesario el análisis cualitativo de las fortalezas y áreas de mejora que estas presentan, (Andrade y Du, 2005).</w:t>
      </w:r>
    </w:p>
    <w:p w14:paraId="475EF3FB" w14:textId="77777777" w:rsidR="00F56D2C" w:rsidRPr="00DD31D3" w:rsidRDefault="00F56D2C" w:rsidP="00D13E23">
      <w:pPr>
        <w:spacing w:after="0" w:line="360" w:lineRule="auto"/>
        <w:ind w:left="153" w:right="79" w:hanging="11"/>
        <w:jc w:val="both"/>
        <w:rPr>
          <w:rFonts w:ascii="Arial" w:eastAsia="Arial" w:hAnsi="Arial" w:cs="Arial"/>
          <w:sz w:val="24"/>
          <w:szCs w:val="24"/>
          <w:lang w:val="es-MX"/>
        </w:rPr>
      </w:pPr>
    </w:p>
    <w:p w14:paraId="35246345" w14:textId="1CFC1A51" w:rsidR="00F56D2C" w:rsidRPr="00193AF0" w:rsidRDefault="00F237FF" w:rsidP="00D13E23">
      <w:pPr>
        <w:pStyle w:val="Prrafodelista"/>
        <w:numPr>
          <w:ilvl w:val="0"/>
          <w:numId w:val="2"/>
        </w:numPr>
        <w:spacing w:after="0" w:line="360" w:lineRule="auto"/>
        <w:ind w:left="153" w:right="79" w:hanging="11"/>
        <w:jc w:val="both"/>
        <w:rPr>
          <w:rFonts w:ascii="Arial" w:eastAsia="Arial" w:hAnsi="Arial" w:cs="Arial"/>
          <w:i/>
          <w:iCs/>
          <w:sz w:val="24"/>
          <w:szCs w:val="24"/>
        </w:rPr>
      </w:pPr>
      <w:r>
        <w:rPr>
          <w:rFonts w:ascii="Arial" w:eastAsia="Arial" w:hAnsi="Arial" w:cs="Arial"/>
          <w:i/>
          <w:iCs/>
          <w:sz w:val="24"/>
          <w:szCs w:val="24"/>
        </w:rPr>
        <w:t>Redes neuronales</w:t>
      </w:r>
      <w:r w:rsidR="00F56D2C" w:rsidRPr="00193AF0">
        <w:rPr>
          <w:rFonts w:ascii="Arial" w:eastAsia="Arial" w:hAnsi="Arial" w:cs="Arial"/>
          <w:i/>
          <w:iCs/>
          <w:sz w:val="24"/>
          <w:szCs w:val="24"/>
        </w:rPr>
        <w:t xml:space="preserve"> y aprendizaje de máquinas</w:t>
      </w:r>
    </w:p>
    <w:p w14:paraId="1D00B0D0" w14:textId="3E8BEBE3" w:rsidR="00526C74" w:rsidRDefault="00526C74" w:rsidP="00D13E23">
      <w:pPr>
        <w:spacing w:after="0" w:line="360" w:lineRule="auto"/>
        <w:ind w:left="153" w:right="79" w:hanging="11"/>
        <w:jc w:val="both"/>
        <w:rPr>
          <w:rFonts w:ascii="Arial" w:eastAsia="Arial" w:hAnsi="Arial" w:cs="Arial"/>
          <w:sz w:val="24"/>
          <w:szCs w:val="24"/>
          <w:lang w:val="es-MX"/>
        </w:rPr>
      </w:pPr>
    </w:p>
    <w:p w14:paraId="3F65E7B3" w14:textId="677A1D4E" w:rsidR="00BC2372" w:rsidRDefault="00123909" w:rsidP="00C80BBC">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Finalmente, la cuarta propuesta metodológica está relacionada con la incorporación de algoritm</w:t>
      </w:r>
      <w:r w:rsidR="008E77CB">
        <w:rPr>
          <w:rFonts w:ascii="Arial" w:eastAsia="Arial" w:hAnsi="Arial" w:cs="Arial"/>
          <w:sz w:val="24"/>
          <w:szCs w:val="24"/>
          <w:lang w:val="es-MX"/>
        </w:rPr>
        <w:t xml:space="preserve">os </w:t>
      </w:r>
      <w:r>
        <w:rPr>
          <w:rFonts w:ascii="Arial" w:eastAsia="Arial" w:hAnsi="Arial" w:cs="Arial"/>
          <w:sz w:val="24"/>
          <w:szCs w:val="24"/>
          <w:lang w:val="es-MX"/>
        </w:rPr>
        <w:t xml:space="preserve">de última </w:t>
      </w:r>
      <w:r w:rsidR="00F237FF">
        <w:rPr>
          <w:rFonts w:ascii="Arial" w:eastAsia="Arial" w:hAnsi="Arial" w:cs="Arial"/>
          <w:sz w:val="24"/>
          <w:szCs w:val="24"/>
          <w:lang w:val="es-MX"/>
        </w:rPr>
        <w:t>generación</w:t>
      </w:r>
      <w:r>
        <w:rPr>
          <w:rFonts w:ascii="Arial" w:eastAsia="Arial" w:hAnsi="Arial" w:cs="Arial"/>
          <w:sz w:val="24"/>
          <w:szCs w:val="24"/>
          <w:lang w:val="es-MX"/>
        </w:rPr>
        <w:t xml:space="preserve"> en materia de </w:t>
      </w:r>
      <w:r w:rsidR="008E77CB">
        <w:rPr>
          <w:rFonts w:ascii="Arial" w:eastAsia="Arial" w:hAnsi="Arial" w:cs="Arial"/>
          <w:sz w:val="24"/>
          <w:szCs w:val="24"/>
          <w:lang w:val="es-MX"/>
        </w:rPr>
        <w:t xml:space="preserve">inteligencia artificial, </w:t>
      </w:r>
      <w:r w:rsidR="00F237FF">
        <w:rPr>
          <w:rFonts w:ascii="Arial" w:eastAsia="Arial" w:hAnsi="Arial" w:cs="Arial"/>
          <w:sz w:val="24"/>
          <w:szCs w:val="24"/>
          <w:lang w:val="es-MX"/>
        </w:rPr>
        <w:t>redes neuronales</w:t>
      </w:r>
      <w:r>
        <w:rPr>
          <w:rFonts w:ascii="Arial" w:eastAsia="Arial" w:hAnsi="Arial" w:cs="Arial"/>
          <w:sz w:val="24"/>
          <w:szCs w:val="24"/>
          <w:lang w:val="es-MX"/>
        </w:rPr>
        <w:t xml:space="preserve"> y aprendizaje de máquinas</w:t>
      </w:r>
      <w:r w:rsidR="00B053E2">
        <w:rPr>
          <w:rFonts w:ascii="Arial" w:eastAsia="Arial" w:hAnsi="Arial" w:cs="Arial"/>
          <w:sz w:val="24"/>
          <w:szCs w:val="24"/>
          <w:lang w:val="es-MX"/>
        </w:rPr>
        <w:t xml:space="preserve">, como una herramienta para automatizar y </w:t>
      </w:r>
      <w:r w:rsidR="00702374">
        <w:rPr>
          <w:rFonts w:ascii="Arial" w:eastAsia="Arial" w:hAnsi="Arial" w:cs="Arial"/>
          <w:sz w:val="24"/>
          <w:szCs w:val="24"/>
          <w:lang w:val="es-MX"/>
        </w:rPr>
        <w:t>disminuir el sesgo en la</w:t>
      </w:r>
      <w:r w:rsidR="00B053E2">
        <w:rPr>
          <w:rFonts w:ascii="Arial" w:eastAsia="Arial" w:hAnsi="Arial" w:cs="Arial"/>
          <w:sz w:val="24"/>
          <w:szCs w:val="24"/>
          <w:lang w:val="es-MX"/>
        </w:rPr>
        <w:t xml:space="preserve"> calificación de las </w:t>
      </w:r>
      <w:r w:rsidR="008E77CB">
        <w:rPr>
          <w:rFonts w:ascii="Arial" w:eastAsia="Arial" w:hAnsi="Arial" w:cs="Arial"/>
          <w:sz w:val="24"/>
          <w:szCs w:val="24"/>
          <w:lang w:val="es-MX"/>
        </w:rPr>
        <w:t>respuestas elaboradas</w:t>
      </w:r>
      <w:r w:rsidR="00B053E2">
        <w:rPr>
          <w:rFonts w:ascii="Arial" w:eastAsia="Arial" w:hAnsi="Arial" w:cs="Arial"/>
          <w:sz w:val="24"/>
          <w:szCs w:val="24"/>
          <w:lang w:val="es-MX"/>
        </w:rPr>
        <w:t xml:space="preserve"> por los participantes</w:t>
      </w:r>
      <w:r w:rsidR="008E77CB">
        <w:rPr>
          <w:rFonts w:ascii="Arial" w:eastAsia="Arial" w:hAnsi="Arial" w:cs="Arial"/>
          <w:sz w:val="24"/>
          <w:szCs w:val="24"/>
          <w:lang w:val="es-MX"/>
        </w:rPr>
        <w:t xml:space="preserve">, optimizando </w:t>
      </w:r>
      <w:r w:rsidR="00973E11">
        <w:rPr>
          <w:rFonts w:ascii="Arial" w:eastAsia="Arial" w:hAnsi="Arial" w:cs="Arial"/>
          <w:sz w:val="24"/>
          <w:szCs w:val="24"/>
          <w:lang w:val="es-MX"/>
        </w:rPr>
        <w:t>la información que se puede obtener a partir de estas acerca de sus habilidades y conocimientos y permitiendo así un respaldo sólido para la toma de decisiones por parte de las autoridades educativas.</w:t>
      </w:r>
      <w:r w:rsidR="00C80BBC">
        <w:rPr>
          <w:rFonts w:ascii="Arial" w:eastAsia="Arial" w:hAnsi="Arial" w:cs="Arial"/>
          <w:sz w:val="24"/>
          <w:szCs w:val="24"/>
          <w:lang w:val="es-MX"/>
        </w:rPr>
        <w:t xml:space="preserve"> </w:t>
      </w:r>
      <w:r w:rsidR="00973E11">
        <w:rPr>
          <w:rFonts w:ascii="Arial" w:eastAsia="Arial" w:hAnsi="Arial" w:cs="Arial"/>
          <w:sz w:val="24"/>
          <w:szCs w:val="24"/>
          <w:lang w:val="es-MX"/>
        </w:rPr>
        <w:t>Se propone implementar algoritmos de reconocimiento de patrones en texto que abonen a la integración de una base de referencia para la interpretación de intenciones detectadas en los sustentantes</w:t>
      </w:r>
      <w:r w:rsidR="00C80BBC">
        <w:rPr>
          <w:rFonts w:ascii="Arial" w:eastAsia="Arial" w:hAnsi="Arial" w:cs="Arial"/>
          <w:sz w:val="24"/>
          <w:szCs w:val="24"/>
          <w:lang w:val="es-MX"/>
        </w:rPr>
        <w:t xml:space="preserve">. </w:t>
      </w:r>
    </w:p>
    <w:p w14:paraId="5E567593" w14:textId="27F202FC" w:rsidR="00FA118A" w:rsidRDefault="004A3EA9" w:rsidP="004A3EA9">
      <w:pPr>
        <w:spacing w:before="240"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 xml:space="preserve">Los instrumentos de corte cualitativo que permiten la elaboración por parte de los sustentantes de las respuestas registradas serán piloteados a fin de </w:t>
      </w:r>
      <w:r w:rsidR="00FA118A" w:rsidRPr="004F47F8">
        <w:rPr>
          <w:rFonts w:ascii="Arial" w:eastAsia="Arial" w:hAnsi="Arial" w:cs="Arial"/>
          <w:sz w:val="24"/>
          <w:szCs w:val="24"/>
          <w:lang w:val="es-MX"/>
        </w:rPr>
        <w:t>identificar</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posibles</w:t>
      </w:r>
      <w:r w:rsidR="00FA118A" w:rsidRPr="004F47F8">
        <w:rPr>
          <w:rFonts w:ascii="Arial" w:eastAsia="Arial" w:hAnsi="Arial" w:cs="Arial"/>
          <w:spacing w:val="2"/>
          <w:sz w:val="24"/>
          <w:szCs w:val="24"/>
          <w:lang w:val="es-MX"/>
        </w:rPr>
        <w:t xml:space="preserve"> </w:t>
      </w:r>
      <w:r w:rsidR="00FA118A" w:rsidRPr="004F47F8">
        <w:rPr>
          <w:rFonts w:ascii="Arial" w:eastAsia="Arial" w:hAnsi="Arial" w:cs="Arial"/>
          <w:sz w:val="24"/>
          <w:szCs w:val="24"/>
          <w:lang w:val="es-MX"/>
        </w:rPr>
        <w:t>sesgos</w:t>
      </w:r>
      <w:r w:rsidR="00FA118A" w:rsidRPr="004F47F8">
        <w:rPr>
          <w:rFonts w:ascii="Arial" w:eastAsia="Arial" w:hAnsi="Arial" w:cs="Arial"/>
          <w:spacing w:val="2"/>
          <w:sz w:val="24"/>
          <w:szCs w:val="24"/>
          <w:lang w:val="es-MX"/>
        </w:rPr>
        <w:t xml:space="preserve"> </w:t>
      </w:r>
      <w:r>
        <w:rPr>
          <w:rFonts w:ascii="Arial" w:eastAsia="Arial" w:hAnsi="Arial" w:cs="Arial"/>
          <w:sz w:val="24"/>
          <w:szCs w:val="24"/>
          <w:lang w:val="es-MX"/>
        </w:rPr>
        <w:t>en los propios ítems y</w:t>
      </w:r>
      <w:r w:rsidR="00FA118A" w:rsidRPr="004F47F8">
        <w:rPr>
          <w:rFonts w:ascii="Arial" w:eastAsia="Arial" w:hAnsi="Arial" w:cs="Arial"/>
          <w:sz w:val="24"/>
          <w:szCs w:val="24"/>
          <w:lang w:val="es-MX"/>
        </w:rPr>
        <w:t xml:space="preserve"> rescatar</w:t>
      </w:r>
      <w:r w:rsidR="00FA118A" w:rsidRPr="004F47F8">
        <w:rPr>
          <w:rFonts w:ascii="Arial" w:eastAsia="Arial" w:hAnsi="Arial" w:cs="Arial"/>
          <w:spacing w:val="3"/>
          <w:sz w:val="24"/>
          <w:szCs w:val="24"/>
          <w:lang w:val="es-MX"/>
        </w:rPr>
        <w:t xml:space="preserve"> </w:t>
      </w:r>
      <w:r w:rsidR="00FA118A" w:rsidRPr="004F47F8">
        <w:rPr>
          <w:rFonts w:ascii="Arial" w:eastAsia="Arial" w:hAnsi="Arial" w:cs="Arial"/>
          <w:sz w:val="24"/>
          <w:szCs w:val="24"/>
          <w:lang w:val="es-MX"/>
        </w:rPr>
        <w:t>ejemplos</w:t>
      </w:r>
      <w:r w:rsidR="00FA118A" w:rsidRPr="004F47F8">
        <w:rPr>
          <w:rFonts w:ascii="Arial" w:eastAsia="Arial" w:hAnsi="Arial" w:cs="Arial"/>
          <w:spacing w:val="3"/>
          <w:sz w:val="24"/>
          <w:szCs w:val="24"/>
          <w:lang w:val="es-MX"/>
        </w:rPr>
        <w:t xml:space="preserve"> </w:t>
      </w:r>
      <w:r w:rsidR="00FA118A" w:rsidRPr="004F47F8">
        <w:rPr>
          <w:rFonts w:ascii="Arial" w:eastAsia="Arial" w:hAnsi="Arial" w:cs="Arial"/>
          <w:sz w:val="24"/>
          <w:szCs w:val="24"/>
          <w:lang w:val="es-MX"/>
        </w:rPr>
        <w:t>de</w:t>
      </w:r>
      <w:r w:rsidR="00FA118A" w:rsidRPr="004F47F8">
        <w:rPr>
          <w:rFonts w:ascii="Arial" w:eastAsia="Arial" w:hAnsi="Arial" w:cs="Arial"/>
          <w:spacing w:val="3"/>
          <w:sz w:val="24"/>
          <w:szCs w:val="24"/>
          <w:lang w:val="es-MX"/>
        </w:rPr>
        <w:t xml:space="preserve"> </w:t>
      </w:r>
      <w:r w:rsidR="00FA118A" w:rsidRPr="004F47F8">
        <w:rPr>
          <w:rFonts w:ascii="Arial" w:eastAsia="Arial" w:hAnsi="Arial" w:cs="Arial"/>
          <w:sz w:val="24"/>
          <w:szCs w:val="24"/>
          <w:lang w:val="es-MX"/>
        </w:rPr>
        <w:t>respuestas</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representativos</w:t>
      </w:r>
      <w:r>
        <w:rPr>
          <w:rFonts w:ascii="Arial" w:eastAsia="Arial" w:hAnsi="Arial" w:cs="Arial"/>
          <w:sz w:val="24"/>
          <w:szCs w:val="24"/>
          <w:lang w:val="es-MX"/>
        </w:rPr>
        <w:t xml:space="preserve">. Para ello </w:t>
      </w:r>
      <w:r w:rsidR="00FA118A" w:rsidRPr="004F47F8">
        <w:rPr>
          <w:rFonts w:ascii="Arial" w:eastAsia="Arial" w:hAnsi="Arial" w:cs="Arial"/>
          <w:sz w:val="24"/>
          <w:szCs w:val="24"/>
          <w:lang w:val="es-MX"/>
        </w:rPr>
        <w:t>se</w:t>
      </w:r>
      <w:r w:rsidR="00FA118A" w:rsidRPr="004F47F8">
        <w:rPr>
          <w:rFonts w:ascii="Arial" w:eastAsia="Arial" w:hAnsi="Arial" w:cs="Arial"/>
          <w:spacing w:val="1"/>
          <w:sz w:val="24"/>
          <w:szCs w:val="24"/>
          <w:lang w:val="es-MX"/>
        </w:rPr>
        <w:t xml:space="preserve"> </w:t>
      </w:r>
      <w:r>
        <w:rPr>
          <w:rFonts w:ascii="Arial" w:eastAsia="Arial" w:hAnsi="Arial" w:cs="Arial"/>
          <w:sz w:val="24"/>
          <w:szCs w:val="24"/>
          <w:lang w:val="es-MX"/>
        </w:rPr>
        <w:t>emplearán</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técnicas de resolución</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en</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voz</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alta</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(Navas</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y</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Urdaneta, 2011)</w:t>
      </w:r>
      <w:r>
        <w:rPr>
          <w:rFonts w:ascii="Arial" w:eastAsia="Arial" w:hAnsi="Arial" w:cs="Arial"/>
          <w:sz w:val="24"/>
          <w:szCs w:val="24"/>
          <w:lang w:val="es-MX"/>
        </w:rPr>
        <w:t xml:space="preserve"> que abonan a</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la</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validez</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de</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la</w:t>
      </w:r>
      <w:r w:rsidR="00FA118A" w:rsidRPr="004F47F8">
        <w:rPr>
          <w:rFonts w:ascii="Arial" w:eastAsia="Arial" w:hAnsi="Arial" w:cs="Arial"/>
          <w:spacing w:val="1"/>
          <w:sz w:val="24"/>
          <w:szCs w:val="24"/>
          <w:lang w:val="es-MX"/>
        </w:rPr>
        <w:t xml:space="preserve"> </w:t>
      </w:r>
      <w:r w:rsidR="00FA118A" w:rsidRPr="004F47F8">
        <w:rPr>
          <w:rFonts w:ascii="Arial" w:eastAsia="Arial" w:hAnsi="Arial" w:cs="Arial"/>
          <w:sz w:val="24"/>
          <w:szCs w:val="24"/>
          <w:lang w:val="es-MX"/>
        </w:rPr>
        <w:t>prueba</w:t>
      </w:r>
      <w:r>
        <w:rPr>
          <w:rFonts w:ascii="Arial" w:eastAsia="Arial" w:hAnsi="Arial" w:cs="Arial"/>
          <w:sz w:val="24"/>
          <w:szCs w:val="24"/>
          <w:lang w:val="es-MX"/>
        </w:rPr>
        <w:t>.</w:t>
      </w:r>
    </w:p>
    <w:p w14:paraId="1D3E8D3B" w14:textId="04339AB2" w:rsidR="00720655" w:rsidRDefault="004A3EA9" w:rsidP="00C80BBC">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br/>
      </w:r>
      <w:r w:rsidR="00024277">
        <w:rPr>
          <w:rFonts w:ascii="Arial" w:eastAsia="Arial" w:hAnsi="Arial" w:cs="Arial"/>
          <w:sz w:val="24"/>
          <w:szCs w:val="24"/>
          <w:lang w:val="es-MX"/>
        </w:rPr>
        <w:lastRenderedPageBreak/>
        <w:t xml:space="preserve">La Tabla 1 permite identificar qué instrumentos, para cada proceso de selección, serán diseñados bajo cada uno de los cuatro enfoques metodológicos propuestos. </w:t>
      </w:r>
    </w:p>
    <w:p w14:paraId="41EC2425" w14:textId="77777777" w:rsidR="00F10A48" w:rsidRDefault="00F10A48" w:rsidP="00302DBF">
      <w:pPr>
        <w:spacing w:after="0" w:line="360" w:lineRule="auto"/>
        <w:ind w:left="153" w:right="79" w:hanging="11"/>
        <w:jc w:val="center"/>
        <w:rPr>
          <w:rFonts w:ascii="Arial" w:eastAsia="Arial" w:hAnsi="Arial" w:cs="Arial"/>
          <w:sz w:val="24"/>
          <w:szCs w:val="24"/>
          <w:lang w:val="es-MX"/>
        </w:rPr>
      </w:pPr>
    </w:p>
    <w:p w14:paraId="5D76705B" w14:textId="1BA802D2" w:rsidR="00161436" w:rsidRDefault="00193AF0" w:rsidP="00302DBF">
      <w:pPr>
        <w:spacing w:after="0" w:line="360" w:lineRule="auto"/>
        <w:ind w:left="153" w:right="79" w:hanging="11"/>
        <w:jc w:val="center"/>
        <w:rPr>
          <w:rFonts w:ascii="Arial" w:eastAsia="Arial" w:hAnsi="Arial" w:cs="Arial"/>
          <w:sz w:val="24"/>
          <w:szCs w:val="24"/>
          <w:lang w:val="es-MX"/>
        </w:rPr>
      </w:pPr>
      <w:r>
        <w:rPr>
          <w:rFonts w:ascii="Arial" w:eastAsia="Arial" w:hAnsi="Arial" w:cs="Arial"/>
          <w:sz w:val="24"/>
          <w:szCs w:val="24"/>
          <w:lang w:val="es-MX"/>
        </w:rPr>
        <w:t xml:space="preserve">Tabla 1. </w:t>
      </w:r>
      <w:r w:rsidR="00F237FF">
        <w:rPr>
          <w:rFonts w:ascii="Arial" w:eastAsia="Arial" w:hAnsi="Arial" w:cs="Arial"/>
          <w:sz w:val="24"/>
          <w:szCs w:val="24"/>
          <w:lang w:val="es-MX"/>
        </w:rPr>
        <w:t xml:space="preserve">Instrumentos a desarrollar bajo cada uno de los cuatro enfoques metodológicos </w:t>
      </w:r>
      <w:r w:rsidR="004A3EA9">
        <w:rPr>
          <w:rFonts w:ascii="Arial" w:eastAsia="Arial" w:hAnsi="Arial" w:cs="Arial"/>
          <w:sz w:val="24"/>
          <w:szCs w:val="24"/>
          <w:lang w:val="es-MX"/>
        </w:rPr>
        <w:t>.</w:t>
      </w:r>
    </w:p>
    <w:tbl>
      <w:tblPr>
        <w:tblStyle w:val="Tablaconcuadrcula"/>
        <w:tblW w:w="0" w:type="auto"/>
        <w:tblLook w:val="04A0" w:firstRow="1" w:lastRow="0" w:firstColumn="1" w:lastColumn="0" w:noHBand="0" w:noVBand="1"/>
      </w:tblPr>
      <w:tblGrid>
        <w:gridCol w:w="1760"/>
        <w:gridCol w:w="5173"/>
        <w:gridCol w:w="3537"/>
      </w:tblGrid>
      <w:tr w:rsidR="000F7BBA" w:rsidRPr="00600A4E" w14:paraId="13A27680" w14:textId="77777777" w:rsidTr="00302DBF">
        <w:trPr>
          <w:trHeight w:val="444"/>
        </w:trPr>
        <w:tc>
          <w:tcPr>
            <w:tcW w:w="10490" w:type="dxa"/>
            <w:gridSpan w:val="3"/>
            <w:shd w:val="clear" w:color="auto" w:fill="984806" w:themeFill="accent6" w:themeFillShade="80"/>
            <w:vAlign w:val="center"/>
          </w:tcPr>
          <w:p w14:paraId="121A3CFD" w14:textId="0B9636D0" w:rsidR="000F7BBA" w:rsidRPr="00600A4E" w:rsidRDefault="000F7BBA" w:rsidP="00D13E23">
            <w:pPr>
              <w:ind w:left="153" w:right="79" w:hanging="11"/>
              <w:jc w:val="center"/>
              <w:rPr>
                <w:rFonts w:ascii="Arial" w:eastAsia="Arial" w:hAnsi="Arial" w:cs="Arial"/>
                <w:b/>
                <w:bCs/>
                <w:color w:val="FFFFFF" w:themeColor="background1"/>
                <w:sz w:val="20"/>
                <w:szCs w:val="20"/>
                <w:lang w:val="es-MX"/>
              </w:rPr>
            </w:pPr>
            <w:r w:rsidRPr="00600A4E">
              <w:rPr>
                <w:rFonts w:ascii="Arial" w:eastAsia="Arial" w:hAnsi="Arial" w:cs="Arial"/>
                <w:b/>
                <w:bCs/>
                <w:color w:val="FFFFFF" w:themeColor="background1"/>
                <w:sz w:val="20"/>
                <w:szCs w:val="20"/>
                <w:lang w:val="es-MX"/>
              </w:rPr>
              <w:t>Educación Básica</w:t>
            </w:r>
          </w:p>
        </w:tc>
      </w:tr>
      <w:tr w:rsidR="000F7BBA" w:rsidRPr="00600A4E" w14:paraId="77CA2E28" w14:textId="77777777" w:rsidTr="00864CEF">
        <w:trPr>
          <w:trHeight w:val="686"/>
        </w:trPr>
        <w:tc>
          <w:tcPr>
            <w:tcW w:w="1739" w:type="dxa"/>
            <w:shd w:val="clear" w:color="auto" w:fill="984806" w:themeFill="accent6" w:themeFillShade="80"/>
            <w:vAlign w:val="center"/>
          </w:tcPr>
          <w:p w14:paraId="27B4C3DD" w14:textId="461FBDA0" w:rsidR="000F7BBA" w:rsidRPr="00600A4E" w:rsidRDefault="000F7BBA" w:rsidP="000135F4">
            <w:pPr>
              <w:ind w:left="153" w:right="79" w:hanging="11"/>
              <w:jc w:val="center"/>
              <w:rPr>
                <w:rFonts w:ascii="Arial" w:eastAsia="Arial" w:hAnsi="Arial" w:cs="Arial"/>
                <w:b/>
                <w:bCs/>
                <w:color w:val="FFFFFF" w:themeColor="background1"/>
                <w:sz w:val="20"/>
                <w:szCs w:val="20"/>
                <w:lang w:val="es-MX"/>
              </w:rPr>
            </w:pPr>
            <w:r w:rsidRPr="00600A4E">
              <w:rPr>
                <w:rFonts w:ascii="Arial" w:eastAsia="Arial" w:hAnsi="Arial" w:cs="Arial"/>
                <w:b/>
                <w:bCs/>
                <w:color w:val="FFFFFF" w:themeColor="background1"/>
                <w:sz w:val="20"/>
                <w:szCs w:val="20"/>
                <w:lang w:val="es-MX"/>
              </w:rPr>
              <w:t>Enfoque metodológico</w:t>
            </w:r>
          </w:p>
        </w:tc>
        <w:tc>
          <w:tcPr>
            <w:tcW w:w="5202" w:type="dxa"/>
            <w:shd w:val="clear" w:color="auto" w:fill="984806" w:themeFill="accent6" w:themeFillShade="80"/>
            <w:vAlign w:val="center"/>
          </w:tcPr>
          <w:p w14:paraId="5CCAB69F" w14:textId="697B85F5" w:rsidR="000F7BBA" w:rsidRPr="00600A4E" w:rsidRDefault="000F7BBA" w:rsidP="000135F4">
            <w:pPr>
              <w:ind w:left="153" w:right="79" w:hanging="11"/>
              <w:jc w:val="center"/>
              <w:rPr>
                <w:rFonts w:ascii="Arial" w:eastAsia="Arial" w:hAnsi="Arial" w:cs="Arial"/>
                <w:b/>
                <w:bCs/>
                <w:color w:val="FFFFFF" w:themeColor="background1"/>
                <w:sz w:val="20"/>
                <w:szCs w:val="20"/>
                <w:lang w:val="es-MX"/>
              </w:rPr>
            </w:pPr>
            <w:r w:rsidRPr="00600A4E">
              <w:rPr>
                <w:rFonts w:ascii="Arial" w:eastAsia="Arial" w:hAnsi="Arial" w:cs="Arial"/>
                <w:b/>
                <w:bCs/>
                <w:color w:val="FFFFFF" w:themeColor="background1"/>
                <w:sz w:val="20"/>
                <w:szCs w:val="20"/>
                <w:lang w:val="es-MX"/>
              </w:rPr>
              <w:t>Proceso de selección</w:t>
            </w:r>
          </w:p>
        </w:tc>
        <w:tc>
          <w:tcPr>
            <w:tcW w:w="3549" w:type="dxa"/>
            <w:shd w:val="clear" w:color="auto" w:fill="984806" w:themeFill="accent6" w:themeFillShade="80"/>
            <w:vAlign w:val="center"/>
          </w:tcPr>
          <w:p w14:paraId="67CCDA96" w14:textId="7504BD19" w:rsidR="000F7BBA" w:rsidRPr="00600A4E" w:rsidRDefault="000F7BBA" w:rsidP="000135F4">
            <w:pPr>
              <w:ind w:left="153" w:right="79" w:hanging="11"/>
              <w:jc w:val="center"/>
              <w:rPr>
                <w:rFonts w:ascii="Arial" w:eastAsia="Arial" w:hAnsi="Arial" w:cs="Arial"/>
                <w:b/>
                <w:bCs/>
                <w:color w:val="FFFFFF" w:themeColor="background1"/>
                <w:sz w:val="20"/>
                <w:szCs w:val="20"/>
                <w:lang w:val="es-MX"/>
              </w:rPr>
            </w:pPr>
            <w:r w:rsidRPr="00600A4E">
              <w:rPr>
                <w:rFonts w:ascii="Arial" w:eastAsia="Arial" w:hAnsi="Arial" w:cs="Arial"/>
                <w:b/>
                <w:bCs/>
                <w:color w:val="FFFFFF" w:themeColor="background1"/>
                <w:sz w:val="20"/>
                <w:szCs w:val="20"/>
                <w:lang w:val="es-MX"/>
              </w:rPr>
              <w:t>Instrumento</w:t>
            </w:r>
          </w:p>
        </w:tc>
      </w:tr>
      <w:tr w:rsidR="000F7BBA" w:rsidRPr="00600A4E" w14:paraId="3D77C553" w14:textId="77777777" w:rsidTr="003F7F1F">
        <w:tc>
          <w:tcPr>
            <w:tcW w:w="1739" w:type="dxa"/>
            <w:vMerge w:val="restart"/>
            <w:shd w:val="clear" w:color="auto" w:fill="FDE9D9" w:themeFill="accent6" w:themeFillTint="33"/>
            <w:vAlign w:val="center"/>
          </w:tcPr>
          <w:p w14:paraId="2259BF3A" w14:textId="251ED0DC"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Modelos de Diagnóstico Cognitivo</w:t>
            </w:r>
          </w:p>
        </w:tc>
        <w:tc>
          <w:tcPr>
            <w:tcW w:w="5202" w:type="dxa"/>
            <w:vMerge w:val="restart"/>
            <w:vAlign w:val="center"/>
          </w:tcPr>
          <w:p w14:paraId="6809CFF0" w14:textId="65B6137F"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Admisión</w:t>
            </w:r>
            <w:r w:rsidRPr="00600A4E">
              <w:rPr>
                <w:rFonts w:ascii="Arial" w:eastAsia="Arial" w:hAnsi="Arial" w:cs="Arial"/>
                <w:sz w:val="20"/>
                <w:szCs w:val="20"/>
                <w:lang w:val="es-MX"/>
              </w:rPr>
              <w:t xml:space="preserve"> a funciones Docente y técnico docente</w:t>
            </w:r>
          </w:p>
        </w:tc>
        <w:tc>
          <w:tcPr>
            <w:tcW w:w="3549" w:type="dxa"/>
            <w:vAlign w:val="center"/>
          </w:tcPr>
          <w:p w14:paraId="5B7B090C" w14:textId="14056081"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Examen de acreditación Curso</w:t>
            </w:r>
          </w:p>
        </w:tc>
      </w:tr>
      <w:tr w:rsidR="000F7BBA" w:rsidRPr="00800FB5" w14:paraId="673DABB5" w14:textId="77777777" w:rsidTr="003F7F1F">
        <w:tc>
          <w:tcPr>
            <w:tcW w:w="1739" w:type="dxa"/>
            <w:vMerge/>
            <w:shd w:val="clear" w:color="auto" w:fill="FDE9D9" w:themeFill="accent6" w:themeFillTint="33"/>
            <w:vAlign w:val="center"/>
          </w:tcPr>
          <w:p w14:paraId="7F4B1AAA" w14:textId="77777777" w:rsidR="000F7BBA" w:rsidRPr="00600A4E" w:rsidRDefault="000F7BBA" w:rsidP="00D13E23">
            <w:pPr>
              <w:ind w:left="153" w:right="79" w:hanging="11"/>
              <w:jc w:val="both"/>
              <w:rPr>
                <w:rFonts w:ascii="Arial" w:eastAsia="Arial" w:hAnsi="Arial" w:cs="Arial"/>
                <w:sz w:val="20"/>
                <w:szCs w:val="20"/>
                <w:lang w:val="es-MX"/>
              </w:rPr>
            </w:pPr>
          </w:p>
        </w:tc>
        <w:tc>
          <w:tcPr>
            <w:tcW w:w="5202" w:type="dxa"/>
            <w:vMerge/>
            <w:vAlign w:val="center"/>
          </w:tcPr>
          <w:p w14:paraId="7F4AF6BF" w14:textId="77777777" w:rsidR="000F7BBA" w:rsidRPr="00600A4E" w:rsidRDefault="000F7BBA" w:rsidP="00D13E23">
            <w:pPr>
              <w:ind w:left="153" w:right="79" w:hanging="11"/>
              <w:jc w:val="both"/>
              <w:rPr>
                <w:rFonts w:ascii="Arial" w:eastAsia="Arial" w:hAnsi="Arial" w:cs="Arial"/>
                <w:sz w:val="20"/>
                <w:szCs w:val="20"/>
                <w:lang w:val="es-MX"/>
              </w:rPr>
            </w:pPr>
          </w:p>
        </w:tc>
        <w:tc>
          <w:tcPr>
            <w:tcW w:w="3549" w:type="dxa"/>
            <w:vAlign w:val="center"/>
          </w:tcPr>
          <w:p w14:paraId="79E8FB7D" w14:textId="4871D12B"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Instrumento de valoración de conocimientos y aptitudes</w:t>
            </w:r>
          </w:p>
        </w:tc>
      </w:tr>
      <w:tr w:rsidR="000F7BBA" w:rsidRPr="00800FB5" w14:paraId="4F0D3ADA" w14:textId="77777777" w:rsidTr="003F7F1F">
        <w:tc>
          <w:tcPr>
            <w:tcW w:w="1739" w:type="dxa"/>
            <w:vMerge/>
            <w:shd w:val="clear" w:color="auto" w:fill="FDE9D9" w:themeFill="accent6" w:themeFillTint="33"/>
            <w:vAlign w:val="center"/>
          </w:tcPr>
          <w:p w14:paraId="36D9C736" w14:textId="77777777" w:rsidR="000F7BBA" w:rsidRPr="00600A4E" w:rsidRDefault="000F7BBA" w:rsidP="00D13E23">
            <w:pPr>
              <w:ind w:left="153" w:right="79" w:hanging="11"/>
              <w:jc w:val="both"/>
              <w:rPr>
                <w:rFonts w:ascii="Arial" w:eastAsia="Arial" w:hAnsi="Arial" w:cs="Arial"/>
                <w:sz w:val="20"/>
                <w:szCs w:val="20"/>
                <w:lang w:val="es-MX"/>
              </w:rPr>
            </w:pPr>
          </w:p>
        </w:tc>
        <w:tc>
          <w:tcPr>
            <w:tcW w:w="5202" w:type="dxa"/>
            <w:vAlign w:val="center"/>
          </w:tcPr>
          <w:p w14:paraId="5BBC3616" w14:textId="532E9E4F"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49" w:type="dxa"/>
            <w:vAlign w:val="center"/>
          </w:tcPr>
          <w:p w14:paraId="5E73D12B" w14:textId="09DA3CB0"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val="es-MX" w:eastAsia="es-MX"/>
              </w:rPr>
              <w:t>Instrumento de valoración de conocimientos y aptitudes</w:t>
            </w:r>
          </w:p>
        </w:tc>
      </w:tr>
      <w:tr w:rsidR="000F7BBA" w:rsidRPr="00800FB5" w14:paraId="30061063" w14:textId="77777777" w:rsidTr="003F7F1F">
        <w:tc>
          <w:tcPr>
            <w:tcW w:w="1739" w:type="dxa"/>
            <w:vMerge/>
            <w:shd w:val="clear" w:color="auto" w:fill="FDE9D9" w:themeFill="accent6" w:themeFillTint="33"/>
            <w:vAlign w:val="center"/>
          </w:tcPr>
          <w:p w14:paraId="49EA937E" w14:textId="77777777" w:rsidR="000F7BBA" w:rsidRPr="00600A4E" w:rsidRDefault="000F7BBA" w:rsidP="00D13E23">
            <w:pPr>
              <w:ind w:left="153" w:right="79" w:hanging="11"/>
              <w:jc w:val="both"/>
              <w:rPr>
                <w:rFonts w:ascii="Arial" w:eastAsia="Arial" w:hAnsi="Arial" w:cs="Arial"/>
                <w:sz w:val="20"/>
                <w:szCs w:val="20"/>
                <w:lang w:val="es-MX"/>
              </w:rPr>
            </w:pPr>
          </w:p>
        </w:tc>
        <w:tc>
          <w:tcPr>
            <w:tcW w:w="5202" w:type="dxa"/>
            <w:vAlign w:val="center"/>
          </w:tcPr>
          <w:p w14:paraId="472912E1" w14:textId="451D10BF"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 xml:space="preserve">Promoción </w:t>
            </w:r>
            <w:r w:rsidR="004A7AA8" w:rsidRPr="00600A4E">
              <w:rPr>
                <w:rFonts w:ascii="Arial" w:eastAsia="Arial" w:hAnsi="Arial" w:cs="Arial"/>
                <w:b/>
                <w:bCs/>
                <w:sz w:val="20"/>
                <w:szCs w:val="20"/>
                <w:lang w:val="es-MX"/>
              </w:rPr>
              <w:t>H</w:t>
            </w:r>
            <w:r w:rsidRPr="00600A4E">
              <w:rPr>
                <w:rFonts w:ascii="Arial" w:eastAsia="Arial" w:hAnsi="Arial" w:cs="Arial"/>
                <w:b/>
                <w:bCs/>
                <w:sz w:val="20"/>
                <w:szCs w:val="20"/>
                <w:lang w:val="es-MX"/>
              </w:rPr>
              <w:t>orizontal</w:t>
            </w:r>
            <w:r w:rsidRPr="00600A4E">
              <w:rPr>
                <w:rFonts w:ascii="Arial" w:eastAsia="Arial" w:hAnsi="Arial" w:cs="Arial"/>
                <w:sz w:val="20"/>
                <w:szCs w:val="20"/>
                <w:lang w:val="es-MX"/>
              </w:rPr>
              <w:t xml:space="preserve"> dentro de las funciones Docente, Técnico Docente, Asesoría Técnico Pedagógica, funciones Directivas y de Supervisión.</w:t>
            </w:r>
          </w:p>
        </w:tc>
        <w:tc>
          <w:tcPr>
            <w:tcW w:w="3549" w:type="dxa"/>
            <w:vAlign w:val="center"/>
          </w:tcPr>
          <w:p w14:paraId="0DC60DDE" w14:textId="75FC0CA3"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val="es-MX" w:eastAsia="es-MX"/>
              </w:rPr>
              <w:t>Instrumentos de valoración de conocimientos y aptitudes</w:t>
            </w:r>
          </w:p>
        </w:tc>
      </w:tr>
      <w:tr w:rsidR="000F7BBA" w:rsidRPr="00800FB5" w14:paraId="2EA6AF4C" w14:textId="77777777" w:rsidTr="003F7F1F">
        <w:tc>
          <w:tcPr>
            <w:tcW w:w="1739" w:type="dxa"/>
            <w:vMerge w:val="restart"/>
            <w:shd w:val="clear" w:color="auto" w:fill="FDE9D9" w:themeFill="accent6" w:themeFillTint="33"/>
            <w:vAlign w:val="center"/>
          </w:tcPr>
          <w:p w14:paraId="4997A246" w14:textId="3C7C1D02"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Modelos politómicos de la Teoría de Respuesta al Ítem</w:t>
            </w:r>
          </w:p>
        </w:tc>
        <w:tc>
          <w:tcPr>
            <w:tcW w:w="5202" w:type="dxa"/>
            <w:vAlign w:val="center"/>
          </w:tcPr>
          <w:p w14:paraId="5939328B" w14:textId="27A5D867"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49" w:type="dxa"/>
            <w:vAlign w:val="center"/>
          </w:tcPr>
          <w:p w14:paraId="0254D38B" w14:textId="0675CEC7"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sz w:val="20"/>
                <w:szCs w:val="20"/>
                <w:lang w:val="es-MX" w:eastAsia="es-MX"/>
              </w:rPr>
              <w:t>Encuesta de percepción sobre el trabajo directivo y aportaciones al colectivo escolar</w:t>
            </w:r>
          </w:p>
        </w:tc>
      </w:tr>
      <w:tr w:rsidR="000F7BBA" w:rsidRPr="00600A4E" w14:paraId="346FE320" w14:textId="77777777" w:rsidTr="003F7F1F">
        <w:tc>
          <w:tcPr>
            <w:tcW w:w="1739" w:type="dxa"/>
            <w:vMerge/>
            <w:shd w:val="clear" w:color="auto" w:fill="FDE9D9" w:themeFill="accent6" w:themeFillTint="33"/>
            <w:vAlign w:val="center"/>
          </w:tcPr>
          <w:p w14:paraId="353BF707" w14:textId="77777777" w:rsidR="000F7BBA" w:rsidRPr="00600A4E" w:rsidRDefault="000F7BBA" w:rsidP="00D13E23">
            <w:pPr>
              <w:ind w:left="153" w:right="79" w:hanging="11"/>
              <w:jc w:val="both"/>
              <w:rPr>
                <w:rFonts w:ascii="Arial" w:eastAsia="Arial" w:hAnsi="Arial" w:cs="Arial"/>
                <w:sz w:val="20"/>
                <w:szCs w:val="20"/>
                <w:lang w:val="es-MX"/>
              </w:rPr>
            </w:pPr>
          </w:p>
        </w:tc>
        <w:tc>
          <w:tcPr>
            <w:tcW w:w="5202" w:type="dxa"/>
            <w:vAlign w:val="center"/>
          </w:tcPr>
          <w:p w14:paraId="5880A19B" w14:textId="592C1301"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 xml:space="preserve">Promoción </w:t>
            </w:r>
            <w:r w:rsidR="00326F25" w:rsidRPr="00600A4E">
              <w:rPr>
                <w:rFonts w:ascii="Arial" w:eastAsia="Arial" w:hAnsi="Arial" w:cs="Arial"/>
                <w:b/>
                <w:bCs/>
                <w:sz w:val="20"/>
                <w:szCs w:val="20"/>
                <w:lang w:val="es-MX"/>
              </w:rPr>
              <w:t>Ho</w:t>
            </w:r>
            <w:r w:rsidRPr="00600A4E">
              <w:rPr>
                <w:rFonts w:ascii="Arial" w:eastAsia="Arial" w:hAnsi="Arial" w:cs="Arial"/>
                <w:b/>
                <w:bCs/>
                <w:sz w:val="20"/>
                <w:szCs w:val="20"/>
                <w:lang w:val="es-MX"/>
              </w:rPr>
              <w:t>rizontal</w:t>
            </w:r>
            <w:r w:rsidRPr="00600A4E">
              <w:rPr>
                <w:rFonts w:ascii="Arial" w:eastAsia="Arial" w:hAnsi="Arial" w:cs="Arial"/>
                <w:sz w:val="20"/>
                <w:szCs w:val="20"/>
                <w:lang w:val="es-MX"/>
              </w:rPr>
              <w:t xml:space="preserve"> dentro de las funciones Docente, Técnico Docente, Asesoría Técnico Pedagógica, funciones Directivas y de Supervisión.</w:t>
            </w:r>
          </w:p>
        </w:tc>
        <w:tc>
          <w:tcPr>
            <w:tcW w:w="3549" w:type="dxa"/>
            <w:vAlign w:val="center"/>
          </w:tcPr>
          <w:p w14:paraId="59C49DE2" w14:textId="338CD0AD" w:rsidR="000F7BBA" w:rsidRPr="00600A4E" w:rsidRDefault="000F7BBA" w:rsidP="00D13E23">
            <w:pPr>
              <w:ind w:left="153" w:right="79" w:hanging="11"/>
              <w:jc w:val="both"/>
              <w:rPr>
                <w:rFonts w:ascii="Arial" w:eastAsia="Arial" w:hAnsi="Arial" w:cs="Arial"/>
                <w:sz w:val="20"/>
                <w:szCs w:val="20"/>
                <w:lang w:val="es-MX"/>
              </w:rPr>
            </w:pPr>
            <w:proofErr w:type="spellStart"/>
            <w:r w:rsidRPr="00600A4E">
              <w:rPr>
                <w:rFonts w:ascii="Arial" w:eastAsia="Times New Roman" w:hAnsi="Arial" w:cs="Arial"/>
                <w:color w:val="000000"/>
                <w:sz w:val="20"/>
                <w:szCs w:val="20"/>
                <w:lang w:eastAsia="es-MX"/>
              </w:rPr>
              <w:t>Cuestionario</w:t>
            </w:r>
            <w:proofErr w:type="spellEnd"/>
            <w:r w:rsidRPr="00600A4E">
              <w:rPr>
                <w:rFonts w:ascii="Arial" w:eastAsia="Times New Roman" w:hAnsi="Arial" w:cs="Arial"/>
                <w:color w:val="000000"/>
                <w:sz w:val="20"/>
                <w:szCs w:val="20"/>
                <w:lang w:eastAsia="es-MX"/>
              </w:rPr>
              <w:t xml:space="preserve"> de </w:t>
            </w:r>
            <w:proofErr w:type="spellStart"/>
            <w:r w:rsidRPr="00600A4E">
              <w:rPr>
                <w:rFonts w:ascii="Arial" w:eastAsia="Times New Roman" w:hAnsi="Arial" w:cs="Arial"/>
                <w:color w:val="000000"/>
                <w:sz w:val="20"/>
                <w:szCs w:val="20"/>
                <w:lang w:eastAsia="es-MX"/>
              </w:rPr>
              <w:t>habilidades</w:t>
            </w:r>
            <w:proofErr w:type="spellEnd"/>
            <w:r w:rsidRPr="00600A4E">
              <w:rPr>
                <w:rFonts w:ascii="Arial" w:eastAsia="Times New Roman" w:hAnsi="Arial" w:cs="Arial"/>
                <w:color w:val="000000"/>
                <w:sz w:val="20"/>
                <w:szCs w:val="20"/>
                <w:lang w:eastAsia="es-MX"/>
              </w:rPr>
              <w:t xml:space="preserve"> </w:t>
            </w:r>
            <w:proofErr w:type="spellStart"/>
            <w:r w:rsidRPr="00600A4E">
              <w:rPr>
                <w:rFonts w:ascii="Arial" w:eastAsia="Times New Roman" w:hAnsi="Arial" w:cs="Arial"/>
                <w:color w:val="000000"/>
                <w:sz w:val="20"/>
                <w:szCs w:val="20"/>
                <w:lang w:eastAsia="es-MX"/>
              </w:rPr>
              <w:t>socioemocionales</w:t>
            </w:r>
            <w:proofErr w:type="spellEnd"/>
          </w:p>
        </w:tc>
      </w:tr>
      <w:tr w:rsidR="000F7BBA" w:rsidRPr="00600A4E" w14:paraId="233D6F02" w14:textId="77777777" w:rsidTr="004A3EA9">
        <w:trPr>
          <w:trHeight w:val="368"/>
        </w:trPr>
        <w:tc>
          <w:tcPr>
            <w:tcW w:w="1739" w:type="dxa"/>
            <w:vMerge w:val="restart"/>
            <w:shd w:val="clear" w:color="auto" w:fill="FDE9D9" w:themeFill="accent6" w:themeFillTint="33"/>
            <w:vAlign w:val="center"/>
          </w:tcPr>
          <w:p w14:paraId="5F50FAC7" w14:textId="05828C2B"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Rúbricas</w:t>
            </w:r>
          </w:p>
        </w:tc>
        <w:tc>
          <w:tcPr>
            <w:tcW w:w="5202" w:type="dxa"/>
            <w:vMerge w:val="restart"/>
            <w:vAlign w:val="center"/>
          </w:tcPr>
          <w:p w14:paraId="40B188B2" w14:textId="17F3C19E"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 xml:space="preserve">Promoción </w:t>
            </w:r>
            <w:r w:rsidR="00326F25" w:rsidRPr="00600A4E">
              <w:rPr>
                <w:rFonts w:ascii="Arial" w:eastAsia="Arial" w:hAnsi="Arial" w:cs="Arial"/>
                <w:b/>
                <w:bCs/>
                <w:sz w:val="20"/>
                <w:szCs w:val="20"/>
                <w:lang w:val="es-MX"/>
              </w:rPr>
              <w:t>H</w:t>
            </w:r>
            <w:r w:rsidRPr="00600A4E">
              <w:rPr>
                <w:rFonts w:ascii="Arial" w:eastAsia="Arial" w:hAnsi="Arial" w:cs="Arial"/>
                <w:b/>
                <w:bCs/>
                <w:sz w:val="20"/>
                <w:szCs w:val="20"/>
                <w:lang w:val="es-MX"/>
              </w:rPr>
              <w:t>orizontal</w:t>
            </w:r>
            <w:r w:rsidRPr="00600A4E">
              <w:rPr>
                <w:rFonts w:ascii="Arial" w:eastAsia="Arial" w:hAnsi="Arial" w:cs="Arial"/>
                <w:sz w:val="20"/>
                <w:szCs w:val="20"/>
                <w:lang w:val="es-MX"/>
              </w:rPr>
              <w:t xml:space="preserve"> dentro de las funciones Docente, Técnico Docente, Asesoría Técnico Pedagógica, funciones Directivas y de Supervisión</w:t>
            </w:r>
          </w:p>
        </w:tc>
        <w:tc>
          <w:tcPr>
            <w:tcW w:w="3549" w:type="dxa"/>
            <w:vAlign w:val="center"/>
          </w:tcPr>
          <w:p w14:paraId="75D5FDC9" w14:textId="72E2E6D4"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eastAsia="es-MX"/>
              </w:rPr>
              <w:t xml:space="preserve">Proyecto de </w:t>
            </w:r>
            <w:proofErr w:type="spellStart"/>
            <w:r w:rsidRPr="00600A4E">
              <w:rPr>
                <w:rFonts w:ascii="Arial" w:eastAsia="Times New Roman" w:hAnsi="Arial" w:cs="Arial"/>
                <w:color w:val="000000"/>
                <w:sz w:val="20"/>
                <w:szCs w:val="20"/>
                <w:lang w:eastAsia="es-MX"/>
              </w:rPr>
              <w:t>seguimiento</w:t>
            </w:r>
            <w:proofErr w:type="spellEnd"/>
          </w:p>
        </w:tc>
      </w:tr>
      <w:tr w:rsidR="000F7BBA" w:rsidRPr="00800FB5" w14:paraId="455BA03C" w14:textId="77777777" w:rsidTr="004A3EA9">
        <w:trPr>
          <w:trHeight w:val="416"/>
        </w:trPr>
        <w:tc>
          <w:tcPr>
            <w:tcW w:w="1739" w:type="dxa"/>
            <w:vMerge/>
            <w:shd w:val="clear" w:color="auto" w:fill="FDE9D9" w:themeFill="accent6" w:themeFillTint="33"/>
            <w:vAlign w:val="center"/>
          </w:tcPr>
          <w:p w14:paraId="35D42BBF" w14:textId="77777777" w:rsidR="000F7BBA" w:rsidRPr="00600A4E" w:rsidRDefault="000F7BBA" w:rsidP="00D13E23">
            <w:pPr>
              <w:ind w:left="153" w:right="79" w:hanging="11"/>
              <w:jc w:val="both"/>
              <w:rPr>
                <w:rFonts w:ascii="Arial" w:eastAsia="Arial" w:hAnsi="Arial" w:cs="Arial"/>
                <w:sz w:val="20"/>
                <w:szCs w:val="20"/>
                <w:lang w:val="es-MX"/>
              </w:rPr>
            </w:pPr>
          </w:p>
        </w:tc>
        <w:tc>
          <w:tcPr>
            <w:tcW w:w="5202" w:type="dxa"/>
            <w:vMerge/>
            <w:vAlign w:val="center"/>
          </w:tcPr>
          <w:p w14:paraId="279F0ABE" w14:textId="77777777" w:rsidR="000F7BBA" w:rsidRPr="00600A4E" w:rsidRDefault="000F7BBA" w:rsidP="00D13E23">
            <w:pPr>
              <w:ind w:left="153" w:right="79" w:hanging="11"/>
              <w:jc w:val="both"/>
              <w:rPr>
                <w:rFonts w:ascii="Arial" w:eastAsia="Arial" w:hAnsi="Arial" w:cs="Arial"/>
                <w:sz w:val="20"/>
                <w:szCs w:val="20"/>
                <w:lang w:val="es-MX"/>
              </w:rPr>
            </w:pPr>
          </w:p>
        </w:tc>
        <w:tc>
          <w:tcPr>
            <w:tcW w:w="3549" w:type="dxa"/>
            <w:vAlign w:val="center"/>
          </w:tcPr>
          <w:p w14:paraId="1B6BD206" w14:textId="184BCC97"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val="es-MX" w:eastAsia="es-MX"/>
              </w:rPr>
              <w:t>Entrevista sobre el proyecto de seguimiento</w:t>
            </w:r>
          </w:p>
        </w:tc>
      </w:tr>
      <w:tr w:rsidR="000F7BBA" w:rsidRPr="00800FB5" w14:paraId="5B28D9C3" w14:textId="77777777" w:rsidTr="004A3EA9">
        <w:trPr>
          <w:trHeight w:val="408"/>
        </w:trPr>
        <w:tc>
          <w:tcPr>
            <w:tcW w:w="1739" w:type="dxa"/>
            <w:vMerge/>
            <w:shd w:val="clear" w:color="auto" w:fill="FDE9D9" w:themeFill="accent6" w:themeFillTint="33"/>
            <w:vAlign w:val="center"/>
          </w:tcPr>
          <w:p w14:paraId="66625D4A" w14:textId="77777777" w:rsidR="000F7BBA" w:rsidRPr="00600A4E" w:rsidRDefault="000F7BBA" w:rsidP="00D13E23">
            <w:pPr>
              <w:ind w:left="153" w:right="79" w:hanging="11"/>
              <w:jc w:val="both"/>
              <w:rPr>
                <w:rFonts w:ascii="Arial" w:eastAsia="Arial" w:hAnsi="Arial" w:cs="Arial"/>
                <w:sz w:val="20"/>
                <w:szCs w:val="20"/>
                <w:lang w:val="es-MX"/>
              </w:rPr>
            </w:pPr>
          </w:p>
        </w:tc>
        <w:tc>
          <w:tcPr>
            <w:tcW w:w="5202" w:type="dxa"/>
            <w:vMerge/>
            <w:vAlign w:val="center"/>
          </w:tcPr>
          <w:p w14:paraId="66A1D36C" w14:textId="77777777" w:rsidR="000F7BBA" w:rsidRPr="00600A4E" w:rsidRDefault="000F7BBA" w:rsidP="00D13E23">
            <w:pPr>
              <w:ind w:left="153" w:right="79" w:hanging="11"/>
              <w:jc w:val="both"/>
              <w:rPr>
                <w:rFonts w:ascii="Arial" w:eastAsia="Arial" w:hAnsi="Arial" w:cs="Arial"/>
                <w:sz w:val="20"/>
                <w:szCs w:val="20"/>
                <w:lang w:val="es-MX"/>
              </w:rPr>
            </w:pPr>
          </w:p>
        </w:tc>
        <w:tc>
          <w:tcPr>
            <w:tcW w:w="3549" w:type="dxa"/>
            <w:vAlign w:val="center"/>
          </w:tcPr>
          <w:p w14:paraId="6938B385" w14:textId="690F4B10"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val="es-MX" w:eastAsia="es-MX"/>
              </w:rPr>
              <w:t>Observación de la práctica profesional</w:t>
            </w:r>
          </w:p>
        </w:tc>
      </w:tr>
      <w:tr w:rsidR="000F7BBA" w:rsidRPr="00600A4E" w14:paraId="340F7E2A" w14:textId="77777777" w:rsidTr="003F7F1F">
        <w:tc>
          <w:tcPr>
            <w:tcW w:w="1739" w:type="dxa"/>
            <w:shd w:val="clear" w:color="auto" w:fill="FDE9D9" w:themeFill="accent6" w:themeFillTint="33"/>
            <w:vAlign w:val="center"/>
          </w:tcPr>
          <w:p w14:paraId="058C7355" w14:textId="33558405" w:rsidR="000F7BBA" w:rsidRPr="00600A4E" w:rsidRDefault="00F237FF"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Redes Neuronales</w:t>
            </w:r>
            <w:r w:rsidR="000F7BBA" w:rsidRPr="00600A4E">
              <w:rPr>
                <w:rFonts w:ascii="Arial" w:eastAsia="Arial" w:hAnsi="Arial" w:cs="Arial"/>
                <w:sz w:val="20"/>
                <w:szCs w:val="20"/>
                <w:lang w:val="es-MX"/>
              </w:rPr>
              <w:t xml:space="preserve"> (instrumentos cualitativos)</w:t>
            </w:r>
          </w:p>
        </w:tc>
        <w:tc>
          <w:tcPr>
            <w:tcW w:w="5202" w:type="dxa"/>
            <w:vAlign w:val="center"/>
          </w:tcPr>
          <w:p w14:paraId="78312C0A" w14:textId="2F5355D6" w:rsidR="000F7BBA" w:rsidRPr="00600A4E" w:rsidRDefault="000F7BBA"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49" w:type="dxa"/>
            <w:vAlign w:val="center"/>
          </w:tcPr>
          <w:p w14:paraId="11736343" w14:textId="73918E12" w:rsidR="000F7BBA" w:rsidRPr="00600A4E" w:rsidRDefault="000F7BBA" w:rsidP="00D13E23">
            <w:pPr>
              <w:ind w:left="153" w:right="79" w:hanging="11"/>
              <w:jc w:val="both"/>
              <w:rPr>
                <w:rFonts w:ascii="Arial" w:eastAsia="Arial" w:hAnsi="Arial" w:cs="Arial"/>
                <w:sz w:val="20"/>
                <w:szCs w:val="20"/>
                <w:lang w:val="es-MX"/>
              </w:rPr>
            </w:pPr>
            <w:proofErr w:type="spellStart"/>
            <w:r w:rsidRPr="00600A4E">
              <w:rPr>
                <w:rFonts w:ascii="Arial" w:eastAsia="Times New Roman" w:hAnsi="Arial" w:cs="Arial"/>
                <w:sz w:val="20"/>
                <w:szCs w:val="20"/>
                <w:lang w:eastAsia="es-MX"/>
              </w:rPr>
              <w:t>Cuestionario</w:t>
            </w:r>
            <w:proofErr w:type="spellEnd"/>
            <w:r w:rsidRPr="00600A4E">
              <w:rPr>
                <w:rFonts w:ascii="Arial" w:eastAsia="Times New Roman" w:hAnsi="Arial" w:cs="Arial"/>
                <w:sz w:val="20"/>
                <w:szCs w:val="20"/>
                <w:lang w:eastAsia="es-MX"/>
              </w:rPr>
              <w:t xml:space="preserve"> de </w:t>
            </w:r>
            <w:proofErr w:type="spellStart"/>
            <w:r w:rsidRPr="00600A4E">
              <w:rPr>
                <w:rFonts w:ascii="Arial" w:eastAsia="Times New Roman" w:hAnsi="Arial" w:cs="Arial"/>
                <w:sz w:val="20"/>
                <w:szCs w:val="20"/>
                <w:lang w:eastAsia="es-MX"/>
              </w:rPr>
              <w:t>habilidades</w:t>
            </w:r>
            <w:proofErr w:type="spellEnd"/>
            <w:r w:rsidRPr="00600A4E">
              <w:rPr>
                <w:rFonts w:ascii="Arial" w:eastAsia="Times New Roman" w:hAnsi="Arial" w:cs="Arial"/>
                <w:sz w:val="20"/>
                <w:szCs w:val="20"/>
                <w:lang w:eastAsia="es-MX"/>
              </w:rPr>
              <w:t xml:space="preserve"> </w:t>
            </w:r>
            <w:proofErr w:type="spellStart"/>
            <w:r w:rsidRPr="00600A4E">
              <w:rPr>
                <w:rFonts w:ascii="Arial" w:eastAsia="Times New Roman" w:hAnsi="Arial" w:cs="Arial"/>
                <w:sz w:val="20"/>
                <w:szCs w:val="20"/>
                <w:lang w:eastAsia="es-MX"/>
              </w:rPr>
              <w:t>directivas</w:t>
            </w:r>
            <w:proofErr w:type="spellEnd"/>
          </w:p>
        </w:tc>
      </w:tr>
      <w:tr w:rsidR="008B65B0" w:rsidRPr="00600A4E" w14:paraId="109F45F2" w14:textId="77777777" w:rsidTr="00302DBF">
        <w:trPr>
          <w:trHeight w:val="460"/>
        </w:trPr>
        <w:tc>
          <w:tcPr>
            <w:tcW w:w="10490" w:type="dxa"/>
            <w:gridSpan w:val="3"/>
            <w:shd w:val="clear" w:color="auto" w:fill="984806" w:themeFill="accent6" w:themeFillShade="80"/>
            <w:vAlign w:val="center"/>
          </w:tcPr>
          <w:p w14:paraId="38B19B4A" w14:textId="4752FE84" w:rsidR="008B65B0" w:rsidRPr="00600A4E" w:rsidRDefault="008B65B0" w:rsidP="00D13E23">
            <w:pPr>
              <w:ind w:left="153" w:right="79" w:hanging="11"/>
              <w:jc w:val="center"/>
              <w:rPr>
                <w:rFonts w:ascii="Arial" w:eastAsia="Times New Roman" w:hAnsi="Arial" w:cs="Arial"/>
                <w:b/>
                <w:bCs/>
                <w:color w:val="FFFFFF" w:themeColor="background1"/>
                <w:sz w:val="20"/>
                <w:szCs w:val="20"/>
                <w:lang w:eastAsia="es-MX"/>
              </w:rPr>
            </w:pPr>
            <w:proofErr w:type="spellStart"/>
            <w:r w:rsidRPr="00600A4E">
              <w:rPr>
                <w:rFonts w:ascii="Arial" w:eastAsia="Times New Roman" w:hAnsi="Arial" w:cs="Arial"/>
                <w:b/>
                <w:bCs/>
                <w:color w:val="FFFFFF" w:themeColor="background1"/>
                <w:sz w:val="20"/>
                <w:szCs w:val="20"/>
                <w:lang w:eastAsia="es-MX"/>
              </w:rPr>
              <w:t>Educación</w:t>
            </w:r>
            <w:proofErr w:type="spellEnd"/>
            <w:r w:rsidRPr="00600A4E">
              <w:rPr>
                <w:rFonts w:ascii="Arial" w:eastAsia="Times New Roman" w:hAnsi="Arial" w:cs="Arial"/>
                <w:b/>
                <w:bCs/>
                <w:color w:val="FFFFFF" w:themeColor="background1"/>
                <w:sz w:val="20"/>
                <w:szCs w:val="20"/>
                <w:lang w:eastAsia="es-MX"/>
              </w:rPr>
              <w:t xml:space="preserve"> Media Superior</w:t>
            </w:r>
          </w:p>
        </w:tc>
      </w:tr>
      <w:tr w:rsidR="008B65B0" w:rsidRPr="00600A4E" w14:paraId="14CCA30B" w14:textId="77777777" w:rsidTr="00864CEF">
        <w:trPr>
          <w:trHeight w:val="707"/>
        </w:trPr>
        <w:tc>
          <w:tcPr>
            <w:tcW w:w="1739" w:type="dxa"/>
            <w:shd w:val="clear" w:color="auto" w:fill="984806" w:themeFill="accent6" w:themeFillShade="80"/>
            <w:vAlign w:val="center"/>
          </w:tcPr>
          <w:p w14:paraId="6AC3AC7A" w14:textId="2E0D4DB4" w:rsidR="008B65B0" w:rsidRPr="00600A4E" w:rsidRDefault="008B65B0" w:rsidP="000135F4">
            <w:pPr>
              <w:ind w:left="153" w:right="79" w:hanging="11"/>
              <w:jc w:val="center"/>
              <w:rPr>
                <w:rFonts w:ascii="Arial" w:eastAsia="Arial" w:hAnsi="Arial" w:cs="Arial"/>
                <w:b/>
                <w:bCs/>
                <w:color w:val="FFFFFF" w:themeColor="background1"/>
                <w:sz w:val="20"/>
                <w:szCs w:val="20"/>
                <w:lang w:val="es-MX"/>
              </w:rPr>
            </w:pPr>
            <w:r w:rsidRPr="00600A4E">
              <w:rPr>
                <w:rFonts w:ascii="Arial" w:hAnsi="Arial" w:cs="Arial"/>
                <w:b/>
                <w:bCs/>
                <w:color w:val="FFFFFF" w:themeColor="background1"/>
                <w:sz w:val="20"/>
                <w:szCs w:val="20"/>
                <w:lang w:val="es-MX"/>
              </w:rPr>
              <w:t>Enfoque metodológico</w:t>
            </w:r>
          </w:p>
        </w:tc>
        <w:tc>
          <w:tcPr>
            <w:tcW w:w="5202" w:type="dxa"/>
            <w:shd w:val="clear" w:color="auto" w:fill="984806" w:themeFill="accent6" w:themeFillShade="80"/>
            <w:vAlign w:val="center"/>
          </w:tcPr>
          <w:p w14:paraId="6FBCB7A2" w14:textId="4F6ACD34" w:rsidR="008B65B0" w:rsidRPr="00600A4E" w:rsidRDefault="008B65B0" w:rsidP="000135F4">
            <w:pPr>
              <w:ind w:left="153" w:right="79" w:hanging="11"/>
              <w:jc w:val="center"/>
              <w:rPr>
                <w:rFonts w:ascii="Arial" w:eastAsia="Arial" w:hAnsi="Arial" w:cs="Arial"/>
                <w:b/>
                <w:bCs/>
                <w:color w:val="FFFFFF" w:themeColor="background1"/>
                <w:sz w:val="20"/>
                <w:szCs w:val="20"/>
                <w:lang w:val="es-MX"/>
              </w:rPr>
            </w:pPr>
            <w:r w:rsidRPr="00600A4E">
              <w:rPr>
                <w:rFonts w:ascii="Arial" w:hAnsi="Arial" w:cs="Arial"/>
                <w:b/>
                <w:bCs/>
                <w:color w:val="FFFFFF" w:themeColor="background1"/>
                <w:sz w:val="20"/>
                <w:szCs w:val="20"/>
                <w:lang w:val="es-MX"/>
              </w:rPr>
              <w:t>Proceso de selección</w:t>
            </w:r>
          </w:p>
        </w:tc>
        <w:tc>
          <w:tcPr>
            <w:tcW w:w="3549" w:type="dxa"/>
            <w:shd w:val="clear" w:color="auto" w:fill="984806" w:themeFill="accent6" w:themeFillShade="80"/>
            <w:vAlign w:val="center"/>
          </w:tcPr>
          <w:p w14:paraId="35DDB099" w14:textId="4F4F236C" w:rsidR="008B65B0" w:rsidRPr="00600A4E" w:rsidRDefault="008B65B0" w:rsidP="000135F4">
            <w:pPr>
              <w:ind w:left="153" w:right="79" w:hanging="11"/>
              <w:jc w:val="center"/>
              <w:rPr>
                <w:rFonts w:ascii="Arial" w:eastAsia="Times New Roman" w:hAnsi="Arial" w:cs="Arial"/>
                <w:b/>
                <w:bCs/>
                <w:color w:val="FFFFFF" w:themeColor="background1"/>
                <w:sz w:val="20"/>
                <w:szCs w:val="20"/>
                <w:lang w:eastAsia="es-MX"/>
              </w:rPr>
            </w:pPr>
            <w:r w:rsidRPr="00600A4E">
              <w:rPr>
                <w:rFonts w:ascii="Arial" w:hAnsi="Arial" w:cs="Arial"/>
                <w:b/>
                <w:bCs/>
                <w:color w:val="FFFFFF" w:themeColor="background1"/>
                <w:sz w:val="20"/>
                <w:szCs w:val="20"/>
                <w:lang w:val="es-MX"/>
              </w:rPr>
              <w:t>Instrumento</w:t>
            </w:r>
          </w:p>
        </w:tc>
      </w:tr>
      <w:tr w:rsidR="008B65B0" w:rsidRPr="00800FB5" w14:paraId="7CADD22D" w14:textId="77777777" w:rsidTr="003F7F1F">
        <w:tc>
          <w:tcPr>
            <w:tcW w:w="1739" w:type="dxa"/>
            <w:vMerge w:val="restart"/>
            <w:shd w:val="clear" w:color="auto" w:fill="FDE9D9" w:themeFill="accent6" w:themeFillTint="33"/>
            <w:vAlign w:val="center"/>
          </w:tcPr>
          <w:p w14:paraId="31DDAD81" w14:textId="2A0ED6C7"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Modelos de Diagnóstico Cognitivo</w:t>
            </w:r>
          </w:p>
        </w:tc>
        <w:tc>
          <w:tcPr>
            <w:tcW w:w="5202" w:type="dxa"/>
            <w:vMerge w:val="restart"/>
            <w:vAlign w:val="center"/>
          </w:tcPr>
          <w:p w14:paraId="2055FD70" w14:textId="16526364"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Admisión</w:t>
            </w:r>
            <w:r w:rsidRPr="00600A4E">
              <w:rPr>
                <w:rFonts w:ascii="Arial" w:eastAsia="Arial" w:hAnsi="Arial" w:cs="Arial"/>
                <w:sz w:val="20"/>
                <w:szCs w:val="20"/>
                <w:lang w:val="es-MX"/>
              </w:rPr>
              <w:t xml:space="preserve"> a funciones Docente y técnico docente</w:t>
            </w:r>
          </w:p>
        </w:tc>
        <w:tc>
          <w:tcPr>
            <w:tcW w:w="3549" w:type="dxa"/>
            <w:vAlign w:val="center"/>
          </w:tcPr>
          <w:p w14:paraId="1DE887C8" w14:textId="71BBB7A9" w:rsidR="008B65B0" w:rsidRPr="00600A4E" w:rsidRDefault="008B65B0"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color w:val="000000"/>
                <w:sz w:val="20"/>
                <w:szCs w:val="20"/>
                <w:lang w:val="es-MX" w:eastAsia="es-MX"/>
              </w:rPr>
              <w:t>Instrumento de conocimientos del modelo educativo</w:t>
            </w:r>
          </w:p>
        </w:tc>
      </w:tr>
      <w:tr w:rsidR="008B65B0" w:rsidRPr="00800FB5" w14:paraId="5434CD57" w14:textId="77777777" w:rsidTr="003F7F1F">
        <w:tc>
          <w:tcPr>
            <w:tcW w:w="1739" w:type="dxa"/>
            <w:vMerge/>
            <w:shd w:val="clear" w:color="auto" w:fill="FDE9D9" w:themeFill="accent6" w:themeFillTint="33"/>
            <w:vAlign w:val="center"/>
          </w:tcPr>
          <w:p w14:paraId="3B2B9D8E" w14:textId="77777777" w:rsidR="008B65B0" w:rsidRPr="00600A4E" w:rsidRDefault="008B65B0" w:rsidP="00D13E23">
            <w:pPr>
              <w:ind w:left="153" w:right="79" w:hanging="11"/>
              <w:jc w:val="both"/>
              <w:rPr>
                <w:rFonts w:ascii="Arial" w:eastAsia="Arial" w:hAnsi="Arial" w:cs="Arial"/>
                <w:sz w:val="20"/>
                <w:szCs w:val="20"/>
                <w:lang w:val="es-MX"/>
              </w:rPr>
            </w:pPr>
          </w:p>
        </w:tc>
        <w:tc>
          <w:tcPr>
            <w:tcW w:w="5202" w:type="dxa"/>
            <w:vMerge/>
            <w:vAlign w:val="center"/>
          </w:tcPr>
          <w:p w14:paraId="134820EA" w14:textId="77777777" w:rsidR="008B65B0" w:rsidRPr="00600A4E" w:rsidRDefault="008B65B0" w:rsidP="00D13E23">
            <w:pPr>
              <w:ind w:left="153" w:right="79" w:hanging="11"/>
              <w:jc w:val="both"/>
              <w:rPr>
                <w:rFonts w:ascii="Arial" w:eastAsia="Arial" w:hAnsi="Arial" w:cs="Arial"/>
                <w:sz w:val="20"/>
                <w:szCs w:val="20"/>
                <w:lang w:val="es-MX"/>
              </w:rPr>
            </w:pPr>
          </w:p>
        </w:tc>
        <w:tc>
          <w:tcPr>
            <w:tcW w:w="3549" w:type="dxa"/>
            <w:vAlign w:val="center"/>
          </w:tcPr>
          <w:p w14:paraId="512359B1" w14:textId="4981C169" w:rsidR="008B65B0" w:rsidRPr="00600A4E" w:rsidRDefault="008B65B0"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color w:val="000000"/>
                <w:sz w:val="20"/>
                <w:szCs w:val="20"/>
                <w:lang w:val="es-MX" w:eastAsia="es-MX"/>
              </w:rPr>
              <w:t>Instrumento de valoración de aptitudes y habilidades</w:t>
            </w:r>
          </w:p>
        </w:tc>
      </w:tr>
      <w:tr w:rsidR="008B65B0" w:rsidRPr="00800FB5" w14:paraId="57B09246" w14:textId="77777777" w:rsidTr="003F7F1F">
        <w:tc>
          <w:tcPr>
            <w:tcW w:w="1739" w:type="dxa"/>
            <w:vMerge/>
            <w:shd w:val="clear" w:color="auto" w:fill="FDE9D9" w:themeFill="accent6" w:themeFillTint="33"/>
            <w:vAlign w:val="center"/>
          </w:tcPr>
          <w:p w14:paraId="6417A17B" w14:textId="77777777" w:rsidR="008B65B0" w:rsidRPr="00600A4E" w:rsidRDefault="008B65B0" w:rsidP="00D13E23">
            <w:pPr>
              <w:ind w:left="153" w:right="79" w:hanging="11"/>
              <w:jc w:val="both"/>
              <w:rPr>
                <w:rFonts w:ascii="Arial" w:eastAsia="Arial" w:hAnsi="Arial" w:cs="Arial"/>
                <w:sz w:val="20"/>
                <w:szCs w:val="20"/>
                <w:lang w:val="es-MX"/>
              </w:rPr>
            </w:pPr>
          </w:p>
        </w:tc>
        <w:tc>
          <w:tcPr>
            <w:tcW w:w="5202" w:type="dxa"/>
            <w:vAlign w:val="center"/>
          </w:tcPr>
          <w:p w14:paraId="799AD3D5" w14:textId="11E5AC18"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49" w:type="dxa"/>
            <w:vAlign w:val="center"/>
          </w:tcPr>
          <w:p w14:paraId="43BD7EA7" w14:textId="3307CB1E" w:rsidR="008B65B0" w:rsidRPr="00600A4E" w:rsidRDefault="008B65B0"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i/>
                <w:iCs/>
                <w:sz w:val="20"/>
                <w:szCs w:val="20"/>
                <w:lang w:val="es-MX" w:eastAsia="es-MX"/>
              </w:rPr>
              <w:t>Instrumento de valoración de conocimientos y aptitudes</w:t>
            </w:r>
          </w:p>
        </w:tc>
      </w:tr>
      <w:tr w:rsidR="008B65B0" w:rsidRPr="00800FB5" w14:paraId="64BC6F05" w14:textId="77777777" w:rsidTr="003F7F1F">
        <w:tc>
          <w:tcPr>
            <w:tcW w:w="1739" w:type="dxa"/>
            <w:shd w:val="clear" w:color="auto" w:fill="FDE9D9" w:themeFill="accent6" w:themeFillTint="33"/>
            <w:vAlign w:val="center"/>
          </w:tcPr>
          <w:p w14:paraId="3FD1A6FA" w14:textId="4D0812CB"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Modelos politómicos de la Teoría de Respuesta al Ítem</w:t>
            </w:r>
          </w:p>
        </w:tc>
        <w:tc>
          <w:tcPr>
            <w:tcW w:w="5202" w:type="dxa"/>
            <w:vAlign w:val="center"/>
          </w:tcPr>
          <w:p w14:paraId="68FFA3D4" w14:textId="49C5C7DE"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49" w:type="dxa"/>
            <w:vAlign w:val="center"/>
          </w:tcPr>
          <w:p w14:paraId="323CE225" w14:textId="43916C7C" w:rsidR="008B65B0" w:rsidRPr="00600A4E" w:rsidRDefault="008B65B0"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i/>
                <w:iCs/>
                <w:sz w:val="20"/>
                <w:szCs w:val="20"/>
                <w:lang w:val="es-MX" w:eastAsia="es-MX"/>
              </w:rPr>
              <w:t>Encuesta a la comunidad escolar</w:t>
            </w:r>
          </w:p>
        </w:tc>
      </w:tr>
      <w:tr w:rsidR="008B65B0" w:rsidRPr="00800FB5" w14:paraId="10F05386" w14:textId="77777777" w:rsidTr="003F7F1F">
        <w:trPr>
          <w:trHeight w:val="660"/>
        </w:trPr>
        <w:tc>
          <w:tcPr>
            <w:tcW w:w="1739" w:type="dxa"/>
            <w:shd w:val="clear" w:color="auto" w:fill="FDE9D9" w:themeFill="accent6" w:themeFillTint="33"/>
            <w:vAlign w:val="center"/>
          </w:tcPr>
          <w:p w14:paraId="07AD6947" w14:textId="3CFBACE9"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Rúbricas</w:t>
            </w:r>
          </w:p>
        </w:tc>
        <w:tc>
          <w:tcPr>
            <w:tcW w:w="5202" w:type="dxa"/>
            <w:vAlign w:val="center"/>
          </w:tcPr>
          <w:p w14:paraId="22AC821D" w14:textId="1E2534A6" w:rsidR="008B65B0" w:rsidRPr="00600A4E" w:rsidRDefault="008B65B0"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549" w:type="dxa"/>
            <w:vAlign w:val="center"/>
          </w:tcPr>
          <w:p w14:paraId="4F086AA6" w14:textId="14617B28" w:rsidR="008B65B0" w:rsidRPr="00600A4E" w:rsidRDefault="008B65B0"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i/>
                <w:iCs/>
                <w:sz w:val="20"/>
                <w:szCs w:val="20"/>
                <w:lang w:val="es-MX" w:eastAsia="es-MX"/>
              </w:rPr>
              <w:t>Entrevista por un Comité Examinador</w:t>
            </w:r>
          </w:p>
        </w:tc>
      </w:tr>
    </w:tbl>
    <w:p w14:paraId="20C9C8F2" w14:textId="77777777" w:rsidR="00326F25" w:rsidRDefault="00326F25" w:rsidP="00D13E23">
      <w:pPr>
        <w:spacing w:before="8" w:after="0" w:line="240" w:lineRule="exact"/>
        <w:ind w:left="153" w:hanging="11"/>
        <w:rPr>
          <w:sz w:val="24"/>
          <w:szCs w:val="24"/>
          <w:lang w:val="es-MX"/>
        </w:rPr>
      </w:pPr>
    </w:p>
    <w:p w14:paraId="13E26F46" w14:textId="77777777" w:rsidR="00600A4E" w:rsidRDefault="00600A4E">
      <w:pPr>
        <w:spacing w:after="0" w:line="240" w:lineRule="auto"/>
        <w:ind w:left="153" w:right="8611"/>
        <w:jc w:val="both"/>
        <w:rPr>
          <w:rFonts w:ascii="Arial" w:eastAsia="Arial" w:hAnsi="Arial" w:cs="Arial"/>
          <w:b/>
          <w:bCs/>
          <w:sz w:val="24"/>
          <w:szCs w:val="24"/>
          <w:lang w:val="es-MX"/>
        </w:rPr>
      </w:pPr>
    </w:p>
    <w:p w14:paraId="7BF6FE48" w14:textId="77777777" w:rsidR="00600A4E" w:rsidRDefault="00600A4E">
      <w:pPr>
        <w:spacing w:after="0" w:line="240" w:lineRule="auto"/>
        <w:ind w:left="153" w:right="8611"/>
        <w:jc w:val="both"/>
        <w:rPr>
          <w:rFonts w:ascii="Arial" w:eastAsia="Arial" w:hAnsi="Arial" w:cs="Arial"/>
          <w:b/>
          <w:bCs/>
          <w:sz w:val="24"/>
          <w:szCs w:val="24"/>
          <w:lang w:val="es-MX"/>
        </w:rPr>
      </w:pPr>
    </w:p>
    <w:p w14:paraId="27A2140A" w14:textId="77777777" w:rsidR="00600A4E" w:rsidRDefault="00600A4E">
      <w:pPr>
        <w:spacing w:after="0" w:line="240" w:lineRule="auto"/>
        <w:ind w:left="153" w:right="8611"/>
        <w:jc w:val="both"/>
        <w:rPr>
          <w:rFonts w:ascii="Arial" w:eastAsia="Arial" w:hAnsi="Arial" w:cs="Arial"/>
          <w:b/>
          <w:bCs/>
          <w:sz w:val="24"/>
          <w:szCs w:val="24"/>
          <w:lang w:val="es-MX"/>
        </w:rPr>
      </w:pPr>
    </w:p>
    <w:p w14:paraId="3E7AD737" w14:textId="77777777" w:rsidR="00600A4E" w:rsidRDefault="00600A4E">
      <w:pPr>
        <w:spacing w:after="0" w:line="240" w:lineRule="auto"/>
        <w:ind w:left="153" w:right="8611"/>
        <w:jc w:val="both"/>
        <w:rPr>
          <w:rFonts w:ascii="Arial" w:eastAsia="Arial" w:hAnsi="Arial" w:cs="Arial"/>
          <w:b/>
          <w:bCs/>
          <w:sz w:val="24"/>
          <w:szCs w:val="24"/>
          <w:lang w:val="es-MX"/>
        </w:rPr>
      </w:pPr>
    </w:p>
    <w:p w14:paraId="4B5A5B9F" w14:textId="0FE77B88" w:rsidR="00720655" w:rsidRPr="004F47F8" w:rsidRDefault="00752D64">
      <w:pPr>
        <w:spacing w:after="0" w:line="240" w:lineRule="auto"/>
        <w:ind w:left="153" w:right="8611"/>
        <w:jc w:val="both"/>
        <w:rPr>
          <w:rFonts w:ascii="Arial" w:eastAsia="Arial" w:hAnsi="Arial" w:cs="Arial"/>
          <w:sz w:val="24"/>
          <w:szCs w:val="24"/>
          <w:lang w:val="es-MX"/>
        </w:rPr>
      </w:pPr>
      <w:r w:rsidRPr="004F47F8">
        <w:rPr>
          <w:rFonts w:ascii="Arial" w:eastAsia="Arial" w:hAnsi="Arial" w:cs="Arial"/>
          <w:b/>
          <w:bCs/>
          <w:sz w:val="24"/>
          <w:szCs w:val="24"/>
          <w:lang w:val="es-MX"/>
        </w:rPr>
        <w:lastRenderedPageBreak/>
        <w:t>Plan</w:t>
      </w:r>
      <w:r w:rsidRPr="004F47F8">
        <w:rPr>
          <w:rFonts w:ascii="Arial" w:eastAsia="Arial" w:hAnsi="Arial" w:cs="Arial"/>
          <w:b/>
          <w:bCs/>
          <w:spacing w:val="-4"/>
          <w:sz w:val="24"/>
          <w:szCs w:val="24"/>
          <w:lang w:val="es-MX"/>
        </w:rPr>
        <w:t xml:space="preserve"> </w:t>
      </w:r>
      <w:r w:rsidRPr="004F47F8">
        <w:rPr>
          <w:rFonts w:ascii="Arial" w:eastAsia="Arial" w:hAnsi="Arial" w:cs="Arial"/>
          <w:b/>
          <w:bCs/>
          <w:sz w:val="24"/>
          <w:szCs w:val="24"/>
          <w:lang w:val="es-MX"/>
        </w:rPr>
        <w:t>de</w:t>
      </w:r>
      <w:r w:rsidRPr="004F47F8">
        <w:rPr>
          <w:rFonts w:ascii="Arial" w:eastAsia="Arial" w:hAnsi="Arial" w:cs="Arial"/>
          <w:b/>
          <w:bCs/>
          <w:spacing w:val="-1"/>
          <w:sz w:val="24"/>
          <w:szCs w:val="24"/>
          <w:lang w:val="es-MX"/>
        </w:rPr>
        <w:t xml:space="preserve"> </w:t>
      </w:r>
      <w:r w:rsidRPr="004F47F8">
        <w:rPr>
          <w:rFonts w:ascii="Arial" w:eastAsia="Arial" w:hAnsi="Arial" w:cs="Arial"/>
          <w:b/>
          <w:bCs/>
          <w:sz w:val="24"/>
          <w:szCs w:val="24"/>
          <w:lang w:val="es-MX"/>
        </w:rPr>
        <w:t>acción</w:t>
      </w:r>
    </w:p>
    <w:p w14:paraId="6479B050" w14:textId="0C3EAB8C" w:rsidR="00720655" w:rsidRDefault="00720655">
      <w:pPr>
        <w:spacing w:before="8" w:after="0" w:line="150" w:lineRule="exact"/>
        <w:rPr>
          <w:sz w:val="15"/>
          <w:szCs w:val="15"/>
          <w:lang w:val="es-MX"/>
        </w:rPr>
      </w:pPr>
    </w:p>
    <w:p w14:paraId="5B47C1F2" w14:textId="77777777" w:rsidR="00BC2372" w:rsidRPr="004F47F8" w:rsidRDefault="00BC2372">
      <w:pPr>
        <w:spacing w:before="8" w:after="0" w:line="150" w:lineRule="exact"/>
        <w:rPr>
          <w:sz w:val="15"/>
          <w:szCs w:val="15"/>
          <w:lang w:val="es-MX"/>
        </w:rPr>
      </w:pPr>
    </w:p>
    <w:p w14:paraId="2B6DC6D4" w14:textId="77777777" w:rsidR="00720655" w:rsidRPr="004F47F8" w:rsidRDefault="00720655">
      <w:pPr>
        <w:spacing w:after="0" w:line="200" w:lineRule="exact"/>
        <w:rPr>
          <w:sz w:val="20"/>
          <w:szCs w:val="20"/>
          <w:lang w:val="es-MX"/>
        </w:rPr>
      </w:pPr>
    </w:p>
    <w:p w14:paraId="5C8ADD2C" w14:textId="29EB5D8A" w:rsidR="00871F79" w:rsidRDefault="00871F79">
      <w:pPr>
        <w:spacing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A fin de cumplir con el propósito que persigue la estructuración del SISAP y la contratación de un Prestador de Servicios especializados para tal tarea, el trabajo se ha organizado en seis grandes fases: I) El diseño, II) El desarrollo, III), La validación, IV) La aplicación, V) La calificación y VI) El análisis de resultados y la integración de reportes de resultados. Las actividades centrales a desarrollar a lo largo de cada una de estas fases se describen en la Tabla 2.</w:t>
      </w:r>
    </w:p>
    <w:p w14:paraId="0D6A66A3" w14:textId="3AC617C6" w:rsidR="00D81D2D" w:rsidRDefault="00871F79">
      <w:pPr>
        <w:spacing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 xml:space="preserve"> </w:t>
      </w:r>
    </w:p>
    <w:p w14:paraId="36265646" w14:textId="77777777" w:rsidR="003A298C" w:rsidRDefault="00752D64" w:rsidP="003A298C">
      <w:pPr>
        <w:spacing w:after="0" w:line="360" w:lineRule="auto"/>
        <w:ind w:left="153" w:right="79"/>
        <w:jc w:val="both"/>
        <w:rPr>
          <w:rFonts w:ascii="Arial" w:eastAsia="Arial" w:hAnsi="Arial" w:cs="Arial"/>
          <w:sz w:val="24"/>
          <w:szCs w:val="24"/>
          <w:lang w:val="es-MX"/>
        </w:rPr>
      </w:pPr>
      <w:r w:rsidRPr="004F47F8">
        <w:rPr>
          <w:rFonts w:ascii="Arial" w:eastAsia="Arial" w:hAnsi="Arial" w:cs="Arial"/>
          <w:sz w:val="24"/>
          <w:szCs w:val="24"/>
          <w:lang w:val="es-MX"/>
        </w:rPr>
        <w:t>Para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llevar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cabo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plan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acción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conformará</w:t>
      </w:r>
      <w:r w:rsidR="008F4362">
        <w:rPr>
          <w:rFonts w:ascii="Arial" w:eastAsia="Arial" w:hAnsi="Arial" w:cs="Arial"/>
          <w:sz w:val="24"/>
          <w:szCs w:val="24"/>
          <w:lang w:val="es-MX"/>
        </w:rPr>
        <w:t>n dos grandes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equipo</w:t>
      </w:r>
      <w:r w:rsidR="008F4362">
        <w:rPr>
          <w:rFonts w:ascii="Arial" w:eastAsia="Arial" w:hAnsi="Arial" w:cs="Arial"/>
          <w:sz w:val="24"/>
          <w:szCs w:val="24"/>
          <w:lang w:val="es-MX"/>
        </w:rPr>
        <w:t xml:space="preserve">s centrales. </w:t>
      </w:r>
      <w:r w:rsidR="008062D9">
        <w:rPr>
          <w:rFonts w:ascii="Arial" w:eastAsia="Arial" w:hAnsi="Arial" w:cs="Arial"/>
          <w:sz w:val="24"/>
          <w:szCs w:val="24"/>
          <w:lang w:val="es-MX"/>
        </w:rPr>
        <w:t>Un</w:t>
      </w:r>
      <w:r w:rsidR="008F4362">
        <w:rPr>
          <w:rFonts w:ascii="Arial" w:eastAsia="Arial" w:hAnsi="Arial" w:cs="Arial"/>
          <w:sz w:val="24"/>
          <w:szCs w:val="24"/>
          <w:lang w:val="es-MX"/>
        </w:rPr>
        <w:t xml:space="preserve"> primer equipo dedicará toda su atención al diseño</w:t>
      </w:r>
      <w:r w:rsidR="008062D9">
        <w:rPr>
          <w:rFonts w:ascii="Arial" w:eastAsia="Arial" w:hAnsi="Arial" w:cs="Arial"/>
          <w:sz w:val="24"/>
          <w:szCs w:val="24"/>
          <w:lang w:val="es-MX"/>
        </w:rPr>
        <w:t xml:space="preserve"> y </w:t>
      </w:r>
      <w:r w:rsidR="00FF15A5">
        <w:rPr>
          <w:rFonts w:ascii="Arial" w:eastAsia="Arial" w:hAnsi="Arial" w:cs="Arial"/>
          <w:sz w:val="24"/>
          <w:szCs w:val="24"/>
          <w:lang w:val="es-MX"/>
        </w:rPr>
        <w:t>mantenimiento</w:t>
      </w:r>
      <w:r w:rsidR="008062D9">
        <w:rPr>
          <w:rFonts w:ascii="Arial" w:eastAsia="Arial" w:hAnsi="Arial" w:cs="Arial"/>
          <w:sz w:val="24"/>
          <w:szCs w:val="24"/>
          <w:lang w:val="es-MX"/>
        </w:rPr>
        <w:t xml:space="preserve"> </w:t>
      </w:r>
      <w:r w:rsidR="008F4362">
        <w:rPr>
          <w:rFonts w:ascii="Arial" w:eastAsia="Arial" w:hAnsi="Arial" w:cs="Arial"/>
          <w:sz w:val="24"/>
          <w:szCs w:val="24"/>
          <w:lang w:val="es-MX"/>
        </w:rPr>
        <w:t>de</w:t>
      </w:r>
      <w:r w:rsidR="00FF15A5">
        <w:rPr>
          <w:rFonts w:ascii="Arial" w:eastAsia="Arial" w:hAnsi="Arial" w:cs="Arial"/>
          <w:sz w:val="24"/>
          <w:szCs w:val="24"/>
          <w:lang w:val="es-MX"/>
        </w:rPr>
        <w:t xml:space="preserve"> los</w:t>
      </w:r>
      <w:r w:rsidR="008F4362">
        <w:rPr>
          <w:rFonts w:ascii="Arial" w:eastAsia="Arial" w:hAnsi="Arial" w:cs="Arial"/>
          <w:sz w:val="24"/>
          <w:szCs w:val="24"/>
          <w:lang w:val="es-MX"/>
        </w:rPr>
        <w:t xml:space="preserve"> instrumentos</w:t>
      </w:r>
      <w:r w:rsidR="00FF15A5">
        <w:rPr>
          <w:rFonts w:ascii="Arial" w:eastAsia="Arial" w:hAnsi="Arial" w:cs="Arial"/>
          <w:sz w:val="24"/>
          <w:szCs w:val="24"/>
          <w:lang w:val="es-MX"/>
        </w:rPr>
        <w:t xml:space="preserve"> del SISAP</w:t>
      </w:r>
      <w:r w:rsidR="008F4362">
        <w:rPr>
          <w:rFonts w:ascii="Arial" w:eastAsia="Arial" w:hAnsi="Arial" w:cs="Arial"/>
          <w:sz w:val="24"/>
          <w:szCs w:val="24"/>
          <w:lang w:val="es-MX"/>
        </w:rPr>
        <w:t xml:space="preserve"> bajo el marco de la evaluación formativa con fines de mejora continua, incorporando técnicas y estrategias propuestas en el marco de los Modelos de Diagnóstico Cognitivo</w:t>
      </w:r>
      <w:r w:rsidR="00FF15A5">
        <w:rPr>
          <w:rFonts w:ascii="Arial" w:eastAsia="Arial" w:hAnsi="Arial" w:cs="Arial"/>
          <w:sz w:val="24"/>
          <w:szCs w:val="24"/>
          <w:lang w:val="es-MX"/>
        </w:rPr>
        <w:t xml:space="preserve"> a fin de garantizar la integración de los distintos conocimientos y aptitudes referidos como vitales para el ejercicio de la práctica educativa por los perfiles profesionales</w:t>
      </w:r>
      <w:r w:rsidR="008062D9">
        <w:rPr>
          <w:rFonts w:ascii="Arial" w:eastAsia="Arial" w:hAnsi="Arial" w:cs="Arial"/>
          <w:sz w:val="24"/>
          <w:szCs w:val="24"/>
          <w:lang w:val="es-MX"/>
        </w:rPr>
        <w:t xml:space="preserve">. </w:t>
      </w:r>
      <w:r w:rsidR="00FF15A5">
        <w:rPr>
          <w:rFonts w:ascii="Arial" w:eastAsia="Arial" w:hAnsi="Arial" w:cs="Arial"/>
          <w:sz w:val="24"/>
          <w:szCs w:val="24"/>
          <w:lang w:val="es-MX"/>
        </w:rPr>
        <w:t>Este equipo estará integrado por expertos de la Facultad de Psicología y del IIDE, quienes trabajarán de manera conjunta, siendo coordinados por los doctores especialistas en el área, Ramsés Vázquez-Lira y Juan Carlos Pérez Morán.</w:t>
      </w:r>
      <w:r w:rsidR="003A298C">
        <w:rPr>
          <w:rFonts w:ascii="Arial" w:eastAsia="Arial" w:hAnsi="Arial" w:cs="Arial"/>
          <w:sz w:val="24"/>
          <w:szCs w:val="24"/>
          <w:lang w:val="es-MX"/>
        </w:rPr>
        <w:t xml:space="preserve"> Por su parte</w:t>
      </w:r>
      <w:r w:rsidR="00FF15A5">
        <w:rPr>
          <w:rFonts w:ascii="Arial" w:eastAsia="Arial" w:hAnsi="Arial" w:cs="Arial"/>
          <w:sz w:val="24"/>
          <w:szCs w:val="24"/>
          <w:lang w:val="es-MX"/>
        </w:rPr>
        <w:t xml:space="preserve">, </w:t>
      </w:r>
      <w:r w:rsidR="003A298C">
        <w:rPr>
          <w:rFonts w:ascii="Arial" w:eastAsia="Arial" w:hAnsi="Arial" w:cs="Arial"/>
          <w:sz w:val="24"/>
          <w:szCs w:val="24"/>
          <w:lang w:val="es-MX"/>
        </w:rPr>
        <w:t>el</w:t>
      </w:r>
      <w:r w:rsidR="00FF15A5">
        <w:rPr>
          <w:rFonts w:ascii="Arial" w:eastAsia="Arial" w:hAnsi="Arial" w:cs="Arial"/>
          <w:sz w:val="24"/>
          <w:szCs w:val="24"/>
          <w:lang w:val="es-MX"/>
        </w:rPr>
        <w:t xml:space="preserve"> segundo equipo central</w:t>
      </w:r>
      <w:r w:rsidR="008F4362">
        <w:rPr>
          <w:rFonts w:ascii="Arial" w:eastAsia="Arial" w:hAnsi="Arial" w:cs="Arial"/>
          <w:sz w:val="24"/>
          <w:szCs w:val="24"/>
          <w:lang w:val="es-MX"/>
        </w:rPr>
        <w:t xml:space="preserve"> operará desde las instalaciones de la Facultad de Psicología y se encargará de coordinar, gestionar y supervisar todos los procesos relacionados con la aplicación de los instrumentos a nivel nacional. </w:t>
      </w:r>
    </w:p>
    <w:p w14:paraId="61AF30CB" w14:textId="77777777" w:rsidR="003A298C" w:rsidRDefault="003A298C" w:rsidP="003A298C">
      <w:pPr>
        <w:spacing w:after="0" w:line="360" w:lineRule="auto"/>
        <w:ind w:left="153" w:right="79"/>
        <w:jc w:val="both"/>
        <w:rPr>
          <w:rFonts w:ascii="Arial" w:eastAsia="Arial" w:hAnsi="Arial" w:cs="Arial"/>
          <w:sz w:val="24"/>
          <w:szCs w:val="24"/>
          <w:lang w:val="es-MX"/>
        </w:rPr>
      </w:pPr>
    </w:p>
    <w:p w14:paraId="3F6A3CF1" w14:textId="7D9A24C0" w:rsidR="00C22D96" w:rsidRDefault="003A298C">
      <w:pPr>
        <w:spacing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 xml:space="preserve">De acuerdo con lo presentado en el Anexo Técnico, </w:t>
      </w:r>
      <w:r w:rsidR="005A57C3">
        <w:rPr>
          <w:rFonts w:ascii="Arial" w:eastAsia="Arial" w:hAnsi="Arial" w:cs="Arial"/>
          <w:sz w:val="24"/>
          <w:szCs w:val="24"/>
          <w:lang w:val="es-MX"/>
        </w:rPr>
        <w:t>se comenzará a trabajar desde e</w:t>
      </w:r>
      <w:r>
        <w:rPr>
          <w:rFonts w:ascii="Arial" w:eastAsia="Arial" w:hAnsi="Arial" w:cs="Arial"/>
          <w:sz w:val="24"/>
          <w:szCs w:val="24"/>
          <w:lang w:val="es-MX"/>
        </w:rPr>
        <w:t xml:space="preserve">l primer semestre del 2020 sobre el diseño de los instrumentos de apreciación </w:t>
      </w:r>
      <w:r w:rsidR="00DA2E0C">
        <w:rPr>
          <w:rFonts w:ascii="Arial" w:eastAsia="Arial" w:hAnsi="Arial" w:cs="Arial"/>
          <w:sz w:val="24"/>
          <w:szCs w:val="24"/>
          <w:lang w:val="es-MX"/>
        </w:rPr>
        <w:t xml:space="preserve">que se aplicarán durante el segundo semestre </w:t>
      </w:r>
      <w:r>
        <w:rPr>
          <w:rFonts w:ascii="Arial" w:eastAsia="Arial" w:hAnsi="Arial" w:cs="Arial"/>
          <w:sz w:val="24"/>
          <w:szCs w:val="24"/>
          <w:lang w:val="es-MX"/>
        </w:rPr>
        <w:t>como parte de los procesos de selección para la Promoción Horizontal</w:t>
      </w:r>
      <w:r w:rsidR="005A57C3">
        <w:rPr>
          <w:rFonts w:ascii="Arial" w:eastAsia="Arial" w:hAnsi="Arial" w:cs="Arial"/>
          <w:sz w:val="24"/>
          <w:szCs w:val="24"/>
          <w:lang w:val="es-MX"/>
        </w:rPr>
        <w:t xml:space="preserve"> dentro de las funciones docentes y técnico docente y durante el primer semestre del 2021 para la Admisión y Promoción Vertical en Educación Básica y Educación Media Superior. </w:t>
      </w:r>
      <w:r>
        <w:rPr>
          <w:rFonts w:ascii="Arial" w:eastAsia="Arial" w:hAnsi="Arial" w:cs="Arial"/>
          <w:sz w:val="24"/>
          <w:szCs w:val="24"/>
          <w:lang w:val="es-MX"/>
        </w:rPr>
        <w:t xml:space="preserve">Por su parte, en cuanto a los instrumentos de apreciación que serán aplicados </w:t>
      </w:r>
      <w:r w:rsidR="005A57C3">
        <w:rPr>
          <w:rFonts w:ascii="Arial" w:eastAsia="Arial" w:hAnsi="Arial" w:cs="Arial"/>
          <w:sz w:val="24"/>
          <w:szCs w:val="24"/>
          <w:lang w:val="es-MX"/>
        </w:rPr>
        <w:t xml:space="preserve">en los </w:t>
      </w:r>
      <w:r>
        <w:rPr>
          <w:rFonts w:ascii="Arial" w:eastAsia="Arial" w:hAnsi="Arial" w:cs="Arial"/>
          <w:sz w:val="24"/>
          <w:szCs w:val="24"/>
          <w:lang w:val="es-MX"/>
        </w:rPr>
        <w:t>meses de Mayo y Junio del año en curso</w:t>
      </w:r>
      <w:r w:rsidR="005A57C3">
        <w:rPr>
          <w:rFonts w:ascii="Arial" w:eastAsia="Arial" w:hAnsi="Arial" w:cs="Arial"/>
          <w:sz w:val="24"/>
          <w:szCs w:val="24"/>
          <w:lang w:val="es-MX"/>
        </w:rPr>
        <w:t xml:space="preserve"> para los procesos de Admisión y Promoción Vertical</w:t>
      </w:r>
      <w:r>
        <w:rPr>
          <w:rFonts w:ascii="Arial" w:eastAsia="Arial" w:hAnsi="Arial" w:cs="Arial"/>
          <w:sz w:val="24"/>
          <w:szCs w:val="24"/>
          <w:lang w:val="es-MX"/>
        </w:rPr>
        <w:t xml:space="preserve">, se trabajará </w:t>
      </w:r>
      <w:r w:rsidR="005A57C3">
        <w:rPr>
          <w:rFonts w:ascii="Arial" w:eastAsia="Arial" w:hAnsi="Arial" w:cs="Arial"/>
          <w:sz w:val="24"/>
          <w:szCs w:val="24"/>
          <w:lang w:val="es-MX"/>
        </w:rPr>
        <w:t>con los instrumentos elaborados y proporcionados por la USICAMM</w:t>
      </w:r>
      <w:r w:rsidR="00A2006C">
        <w:rPr>
          <w:rFonts w:ascii="Arial" w:eastAsia="Arial" w:hAnsi="Arial" w:cs="Arial"/>
          <w:sz w:val="24"/>
          <w:szCs w:val="24"/>
          <w:lang w:val="es-MX"/>
        </w:rPr>
        <w:t>.</w:t>
      </w:r>
    </w:p>
    <w:p w14:paraId="3E5E5854" w14:textId="446F53AD" w:rsidR="00C22D96" w:rsidRDefault="00C22D96">
      <w:pPr>
        <w:spacing w:after="0" w:line="360" w:lineRule="auto"/>
        <w:ind w:left="153" w:right="79"/>
        <w:jc w:val="both"/>
        <w:rPr>
          <w:rFonts w:ascii="Arial" w:eastAsia="Arial" w:hAnsi="Arial" w:cs="Arial"/>
          <w:sz w:val="24"/>
          <w:szCs w:val="24"/>
          <w:lang w:val="es-MX"/>
        </w:rPr>
      </w:pPr>
    </w:p>
    <w:p w14:paraId="7DE9E06C" w14:textId="10538181" w:rsidR="00C22D96" w:rsidRDefault="00C22D96">
      <w:pPr>
        <w:spacing w:after="0" w:line="360" w:lineRule="auto"/>
        <w:ind w:left="153" w:right="79"/>
        <w:jc w:val="both"/>
        <w:rPr>
          <w:rFonts w:ascii="Arial" w:eastAsia="Arial" w:hAnsi="Arial" w:cs="Arial"/>
          <w:sz w:val="24"/>
          <w:szCs w:val="24"/>
          <w:lang w:val="es-MX"/>
        </w:rPr>
      </w:pPr>
    </w:p>
    <w:p w14:paraId="6E9BE57D" w14:textId="6DBFCC04" w:rsidR="00C22D96" w:rsidRDefault="00C22D96">
      <w:pPr>
        <w:spacing w:after="0" w:line="360" w:lineRule="auto"/>
        <w:ind w:left="153" w:right="79"/>
        <w:jc w:val="both"/>
        <w:rPr>
          <w:rFonts w:ascii="Arial" w:eastAsia="Arial" w:hAnsi="Arial" w:cs="Arial"/>
          <w:sz w:val="24"/>
          <w:szCs w:val="24"/>
          <w:lang w:val="es-MX"/>
        </w:rPr>
      </w:pPr>
    </w:p>
    <w:p w14:paraId="7202ACF6" w14:textId="6BB24EC7" w:rsidR="00C22D96" w:rsidRDefault="00C22D96">
      <w:pPr>
        <w:spacing w:after="0" w:line="360" w:lineRule="auto"/>
        <w:ind w:left="153" w:right="79"/>
        <w:jc w:val="both"/>
        <w:rPr>
          <w:rFonts w:ascii="Arial" w:eastAsia="Arial" w:hAnsi="Arial" w:cs="Arial"/>
          <w:sz w:val="24"/>
          <w:szCs w:val="24"/>
          <w:lang w:val="es-MX"/>
        </w:rPr>
      </w:pPr>
    </w:p>
    <w:p w14:paraId="32851A69" w14:textId="3752FA33" w:rsidR="00C22D96" w:rsidRDefault="00C22D96">
      <w:pPr>
        <w:spacing w:after="0" w:line="360" w:lineRule="auto"/>
        <w:ind w:left="153" w:right="79"/>
        <w:jc w:val="both"/>
        <w:rPr>
          <w:rFonts w:ascii="Arial" w:eastAsia="Arial" w:hAnsi="Arial" w:cs="Arial"/>
          <w:sz w:val="24"/>
          <w:szCs w:val="24"/>
          <w:lang w:val="es-MX"/>
        </w:rPr>
      </w:pPr>
    </w:p>
    <w:p w14:paraId="05553805" w14:textId="3152C1DA" w:rsidR="00C22D96" w:rsidRDefault="00C22D96">
      <w:pPr>
        <w:spacing w:after="0" w:line="360" w:lineRule="auto"/>
        <w:ind w:left="153" w:right="79"/>
        <w:jc w:val="both"/>
        <w:rPr>
          <w:rFonts w:ascii="Arial" w:eastAsia="Arial" w:hAnsi="Arial" w:cs="Arial"/>
          <w:sz w:val="24"/>
          <w:szCs w:val="24"/>
          <w:lang w:val="es-MX"/>
        </w:rPr>
      </w:pPr>
    </w:p>
    <w:p w14:paraId="2DAE2B90" w14:textId="0158AE92" w:rsidR="000974F2" w:rsidRDefault="00FF15A5" w:rsidP="00FF15A5">
      <w:pPr>
        <w:spacing w:before="29" w:after="0" w:line="242" w:lineRule="auto"/>
        <w:ind w:left="133" w:right="186"/>
        <w:jc w:val="center"/>
        <w:rPr>
          <w:rFonts w:ascii="Arial" w:eastAsia="Arial" w:hAnsi="Arial" w:cs="Arial"/>
          <w:sz w:val="24"/>
          <w:szCs w:val="24"/>
          <w:lang w:val="es-MX"/>
        </w:rPr>
      </w:pPr>
      <w:r>
        <w:rPr>
          <w:rFonts w:ascii="Arial" w:eastAsia="Arial" w:hAnsi="Arial" w:cs="Arial"/>
          <w:sz w:val="24"/>
          <w:szCs w:val="24"/>
          <w:lang w:val="es-MX"/>
        </w:rPr>
        <w:lastRenderedPageBreak/>
        <w:t>Tabla 2. Fases de construcción del SISAP y sus actividades centrales</w:t>
      </w:r>
    </w:p>
    <w:tbl>
      <w:tblPr>
        <w:tblStyle w:val="Tablaconcuadrcula"/>
        <w:tblW w:w="0" w:type="auto"/>
        <w:tblInd w:w="133" w:type="dxa"/>
        <w:tblLook w:val="04A0" w:firstRow="1" w:lastRow="0" w:firstColumn="1" w:lastColumn="0" w:noHBand="0" w:noVBand="1"/>
      </w:tblPr>
      <w:tblGrid>
        <w:gridCol w:w="1885"/>
        <w:gridCol w:w="8452"/>
      </w:tblGrid>
      <w:tr w:rsidR="000974F2" w:rsidRPr="00FF15A5" w14:paraId="35FE3603" w14:textId="77777777" w:rsidTr="00F67CBA">
        <w:trPr>
          <w:trHeight w:val="429"/>
        </w:trPr>
        <w:tc>
          <w:tcPr>
            <w:tcW w:w="1885" w:type="dxa"/>
            <w:shd w:val="clear" w:color="auto" w:fill="215868" w:themeFill="accent5" w:themeFillShade="80"/>
            <w:vAlign w:val="center"/>
          </w:tcPr>
          <w:p w14:paraId="38C763A6" w14:textId="33FFF940" w:rsidR="000974F2" w:rsidRPr="00FF15A5" w:rsidRDefault="000974F2" w:rsidP="000552F1">
            <w:pPr>
              <w:spacing w:line="242" w:lineRule="auto"/>
              <w:ind w:right="186"/>
              <w:jc w:val="center"/>
              <w:rPr>
                <w:rFonts w:ascii="Arial" w:eastAsia="Arial" w:hAnsi="Arial" w:cs="Arial"/>
                <w:b/>
                <w:bCs/>
                <w:color w:val="FFFFFF" w:themeColor="background1"/>
                <w:sz w:val="21"/>
                <w:szCs w:val="21"/>
                <w:lang w:val="es-MX"/>
              </w:rPr>
            </w:pPr>
            <w:r w:rsidRPr="00FF15A5">
              <w:rPr>
                <w:rFonts w:ascii="Arial" w:eastAsia="Arial" w:hAnsi="Arial" w:cs="Arial"/>
                <w:b/>
                <w:bCs/>
                <w:color w:val="FFFFFF" w:themeColor="background1"/>
                <w:sz w:val="21"/>
                <w:szCs w:val="21"/>
                <w:lang w:val="es-MX"/>
              </w:rPr>
              <w:t>Fase</w:t>
            </w:r>
          </w:p>
        </w:tc>
        <w:tc>
          <w:tcPr>
            <w:tcW w:w="8452" w:type="dxa"/>
            <w:shd w:val="clear" w:color="auto" w:fill="215868" w:themeFill="accent5" w:themeFillShade="80"/>
            <w:vAlign w:val="center"/>
          </w:tcPr>
          <w:p w14:paraId="5446AA40" w14:textId="2B352F29" w:rsidR="000974F2" w:rsidRPr="00FF15A5" w:rsidRDefault="000974F2" w:rsidP="000552F1">
            <w:pPr>
              <w:spacing w:line="242" w:lineRule="auto"/>
              <w:ind w:right="186"/>
              <w:jc w:val="center"/>
              <w:rPr>
                <w:rFonts w:ascii="Arial" w:eastAsia="Arial" w:hAnsi="Arial" w:cs="Arial"/>
                <w:b/>
                <w:bCs/>
                <w:color w:val="FFFFFF" w:themeColor="background1"/>
                <w:sz w:val="21"/>
                <w:szCs w:val="21"/>
                <w:lang w:val="es-MX"/>
              </w:rPr>
            </w:pPr>
            <w:r w:rsidRPr="00FF15A5">
              <w:rPr>
                <w:rFonts w:ascii="Arial" w:eastAsia="Arial" w:hAnsi="Arial" w:cs="Arial"/>
                <w:b/>
                <w:bCs/>
                <w:color w:val="FFFFFF" w:themeColor="background1"/>
                <w:sz w:val="21"/>
                <w:szCs w:val="21"/>
                <w:lang w:val="es-MX"/>
              </w:rPr>
              <w:t>Actividades a desarrollar</w:t>
            </w:r>
          </w:p>
        </w:tc>
      </w:tr>
      <w:tr w:rsidR="00374AC6" w:rsidRPr="00800FB5" w14:paraId="2CA36AF5" w14:textId="77777777" w:rsidTr="003F7F1F">
        <w:trPr>
          <w:trHeight w:val="833"/>
        </w:trPr>
        <w:tc>
          <w:tcPr>
            <w:tcW w:w="1885" w:type="dxa"/>
            <w:vMerge w:val="restart"/>
            <w:shd w:val="clear" w:color="auto" w:fill="C6D9F1" w:themeFill="text2" w:themeFillTint="33"/>
            <w:vAlign w:val="center"/>
          </w:tcPr>
          <w:p w14:paraId="746AE5FB" w14:textId="0F373835" w:rsidR="00374AC6" w:rsidRPr="00FF15A5" w:rsidRDefault="00374AC6"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I: Diseño</w:t>
            </w:r>
            <w:r w:rsidRPr="00FF15A5">
              <w:rPr>
                <w:rFonts w:ascii="Arial" w:eastAsia="Arial" w:hAnsi="Arial" w:cs="Arial"/>
                <w:sz w:val="21"/>
                <w:szCs w:val="21"/>
                <w:lang w:val="es-MX"/>
              </w:rPr>
              <w:t xml:space="preserve"> de los instrumentos de apreciación del SISAP</w:t>
            </w:r>
          </w:p>
        </w:tc>
        <w:tc>
          <w:tcPr>
            <w:tcW w:w="8452" w:type="dxa"/>
            <w:vAlign w:val="center"/>
          </w:tcPr>
          <w:p w14:paraId="4405C6AB" w14:textId="11DFDCB0" w:rsidR="00374AC6" w:rsidRPr="00FF15A5" w:rsidRDefault="00374AC6" w:rsidP="000552F1">
            <w:pPr>
              <w:spacing w:line="360" w:lineRule="auto"/>
              <w:jc w:val="both"/>
              <w:rPr>
                <w:rFonts w:ascii="Arial" w:eastAsia="Arial" w:hAnsi="Arial" w:cs="Arial"/>
                <w:sz w:val="16"/>
                <w:szCs w:val="16"/>
                <w:lang w:val="es-MX"/>
              </w:rPr>
            </w:pPr>
            <w:r w:rsidRPr="00FF15A5">
              <w:rPr>
                <w:rFonts w:ascii="Arial" w:hAnsi="Arial" w:cs="Arial"/>
                <w:sz w:val="16"/>
                <w:szCs w:val="16"/>
                <w:lang w:val="es-MX"/>
              </w:rPr>
              <w:t>Diseñ</w:t>
            </w:r>
            <w:r>
              <w:rPr>
                <w:rFonts w:ascii="Arial" w:hAnsi="Arial" w:cs="Arial"/>
                <w:sz w:val="16"/>
                <w:szCs w:val="16"/>
                <w:lang w:val="es-MX"/>
              </w:rPr>
              <w:t>ar</w:t>
            </w:r>
            <w:r w:rsidRPr="00FF15A5">
              <w:rPr>
                <w:rFonts w:ascii="Arial" w:hAnsi="Arial" w:cs="Arial"/>
                <w:sz w:val="16"/>
                <w:szCs w:val="16"/>
                <w:lang w:val="es-MX"/>
              </w:rPr>
              <w:t xml:space="preserve"> los marcos de referencia y especificaciones generales de</w:t>
            </w:r>
            <w:r>
              <w:rPr>
                <w:rFonts w:ascii="Arial" w:hAnsi="Arial" w:cs="Arial"/>
                <w:sz w:val="16"/>
                <w:szCs w:val="16"/>
                <w:lang w:val="es-MX"/>
              </w:rPr>
              <w:t xml:space="preserve"> las pruebas de logro que forman parte </w:t>
            </w:r>
            <w:r w:rsidRPr="00FF15A5">
              <w:rPr>
                <w:rFonts w:ascii="Arial" w:hAnsi="Arial" w:cs="Arial"/>
                <w:sz w:val="16"/>
                <w:szCs w:val="16"/>
                <w:lang w:val="es-MX"/>
              </w:rPr>
              <w:t>del SISAP</w:t>
            </w:r>
            <w:r>
              <w:rPr>
                <w:rFonts w:ascii="Arial" w:hAnsi="Arial" w:cs="Arial"/>
                <w:sz w:val="16"/>
                <w:szCs w:val="16"/>
                <w:lang w:val="es-MX"/>
              </w:rPr>
              <w:t>,</w:t>
            </w:r>
            <w:r w:rsidRPr="00783DE0">
              <w:rPr>
                <w:rFonts w:ascii="Arial" w:hAnsi="Arial" w:cs="Arial"/>
                <w:sz w:val="16"/>
                <w:szCs w:val="16"/>
                <w:lang w:val="es-MX"/>
              </w:rPr>
              <w:t xml:space="preserve"> empleando métodos y técnicas </w:t>
            </w:r>
            <w:r>
              <w:rPr>
                <w:rFonts w:ascii="Arial" w:hAnsi="Arial" w:cs="Arial"/>
                <w:sz w:val="16"/>
                <w:szCs w:val="16"/>
                <w:lang w:val="es-MX"/>
              </w:rPr>
              <w:t>derivadas</w:t>
            </w:r>
            <w:r w:rsidRPr="00783DE0">
              <w:rPr>
                <w:rFonts w:ascii="Arial" w:hAnsi="Arial" w:cs="Arial"/>
                <w:sz w:val="16"/>
                <w:szCs w:val="16"/>
                <w:lang w:val="es-MX"/>
              </w:rPr>
              <w:t xml:space="preserve"> de</w:t>
            </w:r>
            <w:r w:rsidRPr="00FF15A5">
              <w:rPr>
                <w:rFonts w:ascii="Arial" w:hAnsi="Arial" w:cs="Arial"/>
                <w:sz w:val="16"/>
                <w:szCs w:val="16"/>
                <w:lang w:val="es-MX"/>
              </w:rPr>
              <w:t xml:space="preserve"> los </w:t>
            </w:r>
            <w:r w:rsidRPr="00783DE0">
              <w:rPr>
                <w:rFonts w:ascii="Arial" w:hAnsi="Arial" w:cs="Arial"/>
                <w:sz w:val="16"/>
                <w:szCs w:val="16"/>
                <w:lang w:val="es-MX"/>
              </w:rPr>
              <w:t>Modelo</w:t>
            </w:r>
            <w:r w:rsidRPr="00FF15A5">
              <w:rPr>
                <w:rFonts w:ascii="Arial" w:hAnsi="Arial" w:cs="Arial"/>
                <w:sz w:val="16"/>
                <w:szCs w:val="16"/>
                <w:lang w:val="es-MX"/>
              </w:rPr>
              <w:t>s</w:t>
            </w:r>
            <w:r w:rsidRPr="00783DE0">
              <w:rPr>
                <w:rFonts w:ascii="Arial" w:hAnsi="Arial" w:cs="Arial"/>
                <w:sz w:val="16"/>
                <w:szCs w:val="16"/>
                <w:lang w:val="es-MX"/>
              </w:rPr>
              <w:t xml:space="preserve"> de Diagnóstico Cognitivo (MDC)</w:t>
            </w:r>
            <w:r w:rsidRPr="00FF15A5">
              <w:rPr>
                <w:rFonts w:ascii="Arial" w:hAnsi="Arial" w:cs="Arial"/>
                <w:sz w:val="16"/>
                <w:szCs w:val="16"/>
                <w:lang w:val="es-MX"/>
              </w:rPr>
              <w:t xml:space="preserve"> con fines formativos.</w:t>
            </w:r>
          </w:p>
        </w:tc>
      </w:tr>
      <w:tr w:rsidR="00374AC6" w:rsidRPr="00800FB5" w14:paraId="06BECC82" w14:textId="77777777" w:rsidTr="003F7F1F">
        <w:trPr>
          <w:trHeight w:val="805"/>
        </w:trPr>
        <w:tc>
          <w:tcPr>
            <w:tcW w:w="1885" w:type="dxa"/>
            <w:vMerge/>
            <w:shd w:val="clear" w:color="auto" w:fill="C6D9F1" w:themeFill="text2" w:themeFillTint="33"/>
            <w:vAlign w:val="center"/>
          </w:tcPr>
          <w:p w14:paraId="0AE4E30E"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09E73A93" w14:textId="488F61C3" w:rsidR="00374AC6" w:rsidRPr="00FF15A5" w:rsidRDefault="00374AC6" w:rsidP="000552F1">
            <w:pPr>
              <w:spacing w:line="360" w:lineRule="auto"/>
              <w:jc w:val="both"/>
              <w:rPr>
                <w:rFonts w:ascii="Arial" w:hAnsi="Arial" w:cs="Arial"/>
                <w:sz w:val="16"/>
                <w:szCs w:val="16"/>
                <w:lang w:val="es-MX"/>
              </w:rPr>
            </w:pPr>
            <w:r w:rsidRPr="00FF15A5">
              <w:rPr>
                <w:rFonts w:ascii="Arial" w:hAnsi="Arial" w:cs="Arial"/>
                <w:sz w:val="16"/>
                <w:szCs w:val="16"/>
                <w:lang w:val="es-MX"/>
              </w:rPr>
              <w:t>Diseñ</w:t>
            </w:r>
            <w:r>
              <w:rPr>
                <w:rFonts w:ascii="Arial" w:hAnsi="Arial" w:cs="Arial"/>
                <w:sz w:val="16"/>
                <w:szCs w:val="16"/>
                <w:lang w:val="es-MX"/>
              </w:rPr>
              <w:t>ar</w:t>
            </w:r>
            <w:r w:rsidRPr="00FF15A5">
              <w:rPr>
                <w:rFonts w:ascii="Arial" w:hAnsi="Arial" w:cs="Arial"/>
                <w:sz w:val="16"/>
                <w:szCs w:val="16"/>
                <w:lang w:val="es-MX"/>
              </w:rPr>
              <w:t xml:space="preserve"> los marcos de referencia de las encuestas de percepción</w:t>
            </w:r>
            <w:r>
              <w:rPr>
                <w:rFonts w:ascii="Arial" w:hAnsi="Arial" w:cs="Arial"/>
                <w:sz w:val="16"/>
                <w:szCs w:val="16"/>
                <w:lang w:val="es-MX"/>
              </w:rPr>
              <w:t xml:space="preserve"> y cuestionarios de actitudes</w:t>
            </w:r>
            <w:r w:rsidRPr="00FF15A5">
              <w:rPr>
                <w:rFonts w:ascii="Arial" w:hAnsi="Arial" w:cs="Arial"/>
                <w:sz w:val="16"/>
                <w:szCs w:val="16"/>
                <w:lang w:val="es-MX"/>
              </w:rPr>
              <w:t xml:space="preserve"> sobre el trabajo </w:t>
            </w:r>
            <w:r>
              <w:rPr>
                <w:rFonts w:ascii="Arial" w:hAnsi="Arial" w:cs="Arial"/>
                <w:sz w:val="16"/>
                <w:szCs w:val="16"/>
                <w:lang w:val="es-MX"/>
              </w:rPr>
              <w:t>educativo</w:t>
            </w:r>
            <w:ins w:id="1" w:author="Ramsés Vázquez-Lira" w:date="2020-01-02T23:11:00Z">
              <w:r w:rsidRPr="00FF15A5">
                <w:rPr>
                  <w:rFonts w:ascii="Arial" w:hAnsi="Arial" w:cs="Arial"/>
                  <w:sz w:val="16"/>
                  <w:szCs w:val="16"/>
                  <w:lang w:val="es-MX"/>
                </w:rPr>
                <w:t xml:space="preserve"> </w:t>
              </w:r>
            </w:ins>
            <w:r w:rsidR="000552F1">
              <w:rPr>
                <w:rFonts w:ascii="Arial" w:hAnsi="Arial" w:cs="Arial"/>
                <w:sz w:val="16"/>
                <w:szCs w:val="16"/>
                <w:lang w:val="es-MX"/>
              </w:rPr>
              <w:t xml:space="preserve">realizado por los sustentantes </w:t>
            </w:r>
            <w:r w:rsidRPr="00FF15A5">
              <w:rPr>
                <w:rFonts w:ascii="Arial" w:hAnsi="Arial" w:cs="Arial"/>
                <w:sz w:val="16"/>
                <w:szCs w:val="16"/>
                <w:lang w:val="es-MX"/>
              </w:rPr>
              <w:t>y aportaciones al colectivo escolar</w:t>
            </w:r>
            <w:r>
              <w:rPr>
                <w:rFonts w:ascii="Arial" w:hAnsi="Arial" w:cs="Arial"/>
                <w:sz w:val="16"/>
                <w:szCs w:val="16"/>
                <w:lang w:val="es-MX"/>
              </w:rPr>
              <w:t>.</w:t>
            </w:r>
          </w:p>
        </w:tc>
      </w:tr>
      <w:tr w:rsidR="00374AC6" w:rsidRPr="00800FB5" w14:paraId="0A7CBF0E" w14:textId="77777777" w:rsidTr="003F7F1F">
        <w:trPr>
          <w:trHeight w:val="305"/>
        </w:trPr>
        <w:tc>
          <w:tcPr>
            <w:tcW w:w="1885" w:type="dxa"/>
            <w:vMerge w:val="restart"/>
            <w:shd w:val="clear" w:color="auto" w:fill="C6D9F1" w:themeFill="text2" w:themeFillTint="33"/>
            <w:vAlign w:val="center"/>
          </w:tcPr>
          <w:p w14:paraId="29FDD4D0" w14:textId="36F131E8" w:rsidR="00374AC6" w:rsidRPr="00FF15A5" w:rsidRDefault="00374AC6" w:rsidP="000552F1">
            <w:pPr>
              <w:spacing w:line="242" w:lineRule="auto"/>
              <w:ind w:right="186"/>
              <w:rPr>
                <w:rFonts w:ascii="Arial" w:eastAsia="Arial" w:hAnsi="Arial" w:cs="Arial"/>
                <w:b/>
                <w:bCs/>
                <w:sz w:val="21"/>
                <w:szCs w:val="21"/>
                <w:lang w:val="es-MX"/>
              </w:rPr>
            </w:pPr>
            <w:r w:rsidRPr="00FF15A5">
              <w:rPr>
                <w:rFonts w:ascii="Arial" w:eastAsia="Arial" w:hAnsi="Arial" w:cs="Arial"/>
                <w:b/>
                <w:bCs/>
                <w:sz w:val="21"/>
                <w:szCs w:val="21"/>
                <w:lang w:val="es-MX"/>
              </w:rPr>
              <w:t>Fase II: Desarrollo</w:t>
            </w:r>
            <w:r w:rsidRPr="00FF15A5">
              <w:rPr>
                <w:rFonts w:ascii="Arial" w:eastAsia="Arial" w:hAnsi="Arial" w:cs="Arial"/>
                <w:sz w:val="21"/>
                <w:szCs w:val="21"/>
                <w:lang w:val="es-MX"/>
              </w:rPr>
              <w:t xml:space="preserve"> de los instrumentos de apreciación del SISAP</w:t>
            </w:r>
          </w:p>
        </w:tc>
        <w:tc>
          <w:tcPr>
            <w:tcW w:w="8452" w:type="dxa"/>
            <w:vAlign w:val="center"/>
          </w:tcPr>
          <w:p w14:paraId="09D9FAF2" w14:textId="4DDFB4A5" w:rsidR="00374AC6" w:rsidRDefault="00374AC6" w:rsidP="000552F1">
            <w:pPr>
              <w:spacing w:line="360" w:lineRule="auto"/>
              <w:jc w:val="both"/>
              <w:rPr>
                <w:rFonts w:ascii="Arial" w:hAnsi="Arial" w:cs="Arial"/>
                <w:sz w:val="16"/>
                <w:szCs w:val="16"/>
                <w:lang w:val="es-MX"/>
              </w:rPr>
            </w:pPr>
            <w:r w:rsidRPr="00374AC6">
              <w:rPr>
                <w:rFonts w:ascii="Arial" w:hAnsi="Arial" w:cs="Arial"/>
                <w:sz w:val="16"/>
                <w:szCs w:val="16"/>
                <w:lang w:val="es-MX"/>
              </w:rPr>
              <w:t>Desarrolla</w:t>
            </w:r>
            <w:r>
              <w:rPr>
                <w:rFonts w:ascii="Arial" w:hAnsi="Arial" w:cs="Arial"/>
                <w:sz w:val="16"/>
                <w:szCs w:val="16"/>
                <w:lang w:val="es-MX"/>
              </w:rPr>
              <w:t>r</w:t>
            </w:r>
            <w:r w:rsidRPr="00374AC6">
              <w:rPr>
                <w:rFonts w:ascii="Arial" w:hAnsi="Arial" w:cs="Arial"/>
                <w:sz w:val="16"/>
                <w:szCs w:val="16"/>
                <w:lang w:val="es-MX"/>
              </w:rPr>
              <w:t xml:space="preserve"> las especificaciones de los reactivos </w:t>
            </w:r>
          </w:p>
        </w:tc>
      </w:tr>
      <w:tr w:rsidR="00374AC6" w:rsidRPr="00800FB5" w14:paraId="4B3F90D8" w14:textId="77777777" w:rsidTr="003F7F1F">
        <w:trPr>
          <w:trHeight w:val="637"/>
        </w:trPr>
        <w:tc>
          <w:tcPr>
            <w:tcW w:w="1885" w:type="dxa"/>
            <w:vMerge/>
            <w:shd w:val="clear" w:color="auto" w:fill="C6D9F1" w:themeFill="text2" w:themeFillTint="33"/>
            <w:vAlign w:val="center"/>
          </w:tcPr>
          <w:p w14:paraId="0F177D87"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13374ADC" w14:textId="60A48DC7" w:rsidR="00374AC6" w:rsidRP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Elaborar un manual para la construcción de ítems y brindar capacitaciones detalladas para promover la homogeneidad y sistematicidad en el trabajo de los desarrolladores de ítems.</w:t>
            </w:r>
          </w:p>
        </w:tc>
      </w:tr>
      <w:tr w:rsidR="00374AC6" w:rsidRPr="00800FB5" w14:paraId="47FDF538" w14:textId="77777777" w:rsidTr="003F7F1F">
        <w:trPr>
          <w:trHeight w:val="344"/>
        </w:trPr>
        <w:tc>
          <w:tcPr>
            <w:tcW w:w="1885" w:type="dxa"/>
            <w:vMerge/>
            <w:shd w:val="clear" w:color="auto" w:fill="C6D9F1" w:themeFill="text2" w:themeFillTint="33"/>
            <w:vAlign w:val="center"/>
          </w:tcPr>
          <w:p w14:paraId="06164D22"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2099D145" w14:textId="2EFE7B0F" w:rsid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Elaborar l</w:t>
            </w:r>
            <w:r w:rsidRPr="00374AC6">
              <w:rPr>
                <w:rFonts w:ascii="Arial" w:hAnsi="Arial" w:cs="Arial"/>
                <w:sz w:val="16"/>
                <w:szCs w:val="16"/>
                <w:lang w:val="es-MX"/>
              </w:rPr>
              <w:t>as primeras versiones de los distintos instrumentos de valoración del SISAP.</w:t>
            </w:r>
          </w:p>
        </w:tc>
      </w:tr>
      <w:tr w:rsidR="00374AC6" w:rsidRPr="00800FB5" w14:paraId="2F2D000A" w14:textId="77777777" w:rsidTr="003F7F1F">
        <w:trPr>
          <w:trHeight w:val="406"/>
        </w:trPr>
        <w:tc>
          <w:tcPr>
            <w:tcW w:w="1885" w:type="dxa"/>
            <w:vMerge/>
            <w:shd w:val="clear" w:color="auto" w:fill="C6D9F1" w:themeFill="text2" w:themeFillTint="33"/>
            <w:vAlign w:val="center"/>
          </w:tcPr>
          <w:p w14:paraId="643DF425"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37CC2ED2" w14:textId="2D346CE3" w:rsidR="00374AC6" w:rsidRP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Supervisar la revisión de los ítems con ayuda de expertos de contenido y expertos en medición y evaluación.</w:t>
            </w:r>
          </w:p>
        </w:tc>
      </w:tr>
      <w:tr w:rsidR="00374AC6" w:rsidRPr="00800FB5" w14:paraId="45047FE0" w14:textId="77777777" w:rsidTr="003F7F1F">
        <w:trPr>
          <w:trHeight w:val="426"/>
        </w:trPr>
        <w:tc>
          <w:tcPr>
            <w:tcW w:w="1885" w:type="dxa"/>
            <w:vMerge/>
            <w:shd w:val="clear" w:color="auto" w:fill="C6D9F1" w:themeFill="text2" w:themeFillTint="33"/>
            <w:vAlign w:val="center"/>
          </w:tcPr>
          <w:p w14:paraId="1BE62987"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67D3D7A3" w14:textId="130585E1" w:rsid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Supervisar la edición y el formato de los ítems</w:t>
            </w:r>
          </w:p>
        </w:tc>
      </w:tr>
      <w:tr w:rsidR="000552F1" w:rsidRPr="00800FB5" w14:paraId="124C1573" w14:textId="77777777" w:rsidTr="003F7F1F">
        <w:trPr>
          <w:trHeight w:val="843"/>
        </w:trPr>
        <w:tc>
          <w:tcPr>
            <w:tcW w:w="1885" w:type="dxa"/>
            <w:vMerge w:val="restart"/>
            <w:shd w:val="clear" w:color="auto" w:fill="C6D9F1" w:themeFill="text2" w:themeFillTint="33"/>
            <w:vAlign w:val="center"/>
          </w:tcPr>
          <w:p w14:paraId="6371CF4B" w14:textId="2F5D3208" w:rsidR="000552F1" w:rsidRPr="00FF15A5" w:rsidRDefault="000552F1"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III: Validación</w:t>
            </w:r>
            <w:r w:rsidRPr="00FF15A5">
              <w:rPr>
                <w:rFonts w:ascii="Arial" w:eastAsia="Arial" w:hAnsi="Arial" w:cs="Arial"/>
                <w:sz w:val="21"/>
                <w:szCs w:val="21"/>
                <w:lang w:val="es-MX"/>
              </w:rPr>
              <w:t xml:space="preserve"> de los instrumentos de apreciación del SISAP</w:t>
            </w:r>
          </w:p>
        </w:tc>
        <w:tc>
          <w:tcPr>
            <w:tcW w:w="8452" w:type="dxa"/>
            <w:vAlign w:val="center"/>
          </w:tcPr>
          <w:p w14:paraId="202A5002" w14:textId="20BBD7A4" w:rsidR="000552F1" w:rsidRPr="00C22D96" w:rsidRDefault="000552F1" w:rsidP="000552F1">
            <w:pPr>
              <w:spacing w:line="360" w:lineRule="auto"/>
              <w:jc w:val="both"/>
              <w:rPr>
                <w:rFonts w:ascii="Arial" w:eastAsia="Arial" w:hAnsi="Arial" w:cs="Arial"/>
                <w:sz w:val="16"/>
                <w:szCs w:val="16"/>
                <w:lang w:val="es-MX"/>
              </w:rPr>
            </w:pPr>
            <w:r>
              <w:rPr>
                <w:rFonts w:ascii="Arial" w:eastAsia="Arial" w:hAnsi="Arial" w:cs="Arial"/>
                <w:sz w:val="16"/>
                <w:szCs w:val="16"/>
                <w:lang w:val="es-MX"/>
              </w:rPr>
              <w:t>Conformación y capacitación de un comité de validación, donde participen expertos de contenido y en medición y evaluación</w:t>
            </w:r>
          </w:p>
        </w:tc>
      </w:tr>
      <w:tr w:rsidR="000552F1" w:rsidRPr="00800FB5" w14:paraId="0040F263" w14:textId="77777777" w:rsidTr="003F7F1F">
        <w:tc>
          <w:tcPr>
            <w:tcW w:w="1885" w:type="dxa"/>
            <w:vMerge/>
            <w:shd w:val="clear" w:color="auto" w:fill="C6D9F1" w:themeFill="text2" w:themeFillTint="33"/>
            <w:vAlign w:val="center"/>
          </w:tcPr>
          <w:p w14:paraId="534A6B58"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69050295" w14:textId="28831E04" w:rsidR="000552F1" w:rsidRPr="000552F1" w:rsidRDefault="000552F1" w:rsidP="000552F1">
            <w:pPr>
              <w:spacing w:line="360" w:lineRule="auto"/>
              <w:jc w:val="both"/>
              <w:rPr>
                <w:rFonts w:ascii="Arial" w:hAnsi="Arial" w:cs="Arial"/>
                <w:sz w:val="16"/>
                <w:szCs w:val="16"/>
                <w:lang w:val="es-MX"/>
              </w:rPr>
            </w:pPr>
            <w:r w:rsidRPr="000552F1">
              <w:rPr>
                <w:rFonts w:ascii="Arial" w:hAnsi="Arial" w:cs="Arial"/>
                <w:sz w:val="16"/>
                <w:szCs w:val="16"/>
                <w:lang w:val="es-MX"/>
              </w:rPr>
              <w:t>Piloteo y validación de las primeras versiones de los distintos instrumentos de valoración del SISAP.</w:t>
            </w:r>
          </w:p>
        </w:tc>
      </w:tr>
      <w:tr w:rsidR="00C22D96" w:rsidRPr="00800FB5" w14:paraId="500C1ACF" w14:textId="77777777" w:rsidTr="003F7F1F">
        <w:trPr>
          <w:trHeight w:val="368"/>
        </w:trPr>
        <w:tc>
          <w:tcPr>
            <w:tcW w:w="1885" w:type="dxa"/>
            <w:vMerge w:val="restart"/>
            <w:shd w:val="clear" w:color="auto" w:fill="C6D9F1" w:themeFill="text2" w:themeFillTint="33"/>
            <w:vAlign w:val="center"/>
          </w:tcPr>
          <w:p w14:paraId="0BDFA383" w14:textId="3152CCA5" w:rsidR="00C22D96" w:rsidRPr="00FF15A5" w:rsidRDefault="00C22D96"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IV:  Aplicación</w:t>
            </w:r>
            <w:r w:rsidRPr="00FF15A5">
              <w:rPr>
                <w:rFonts w:ascii="Arial" w:eastAsia="Arial" w:hAnsi="Arial" w:cs="Arial"/>
                <w:sz w:val="21"/>
                <w:szCs w:val="21"/>
                <w:lang w:val="es-MX"/>
              </w:rPr>
              <w:t xml:space="preserve"> de los instrumentos de apreciación del SISAP</w:t>
            </w:r>
          </w:p>
        </w:tc>
        <w:tc>
          <w:tcPr>
            <w:tcW w:w="8452" w:type="dxa"/>
            <w:vAlign w:val="center"/>
          </w:tcPr>
          <w:p w14:paraId="1D909E0D" w14:textId="66674A35" w:rsidR="00C22D96" w:rsidRPr="000552F1" w:rsidRDefault="00C22D96" w:rsidP="000552F1">
            <w:pPr>
              <w:spacing w:line="360" w:lineRule="auto"/>
              <w:jc w:val="both"/>
              <w:rPr>
                <w:rFonts w:ascii="Arial" w:hAnsi="Arial" w:cs="Arial"/>
                <w:sz w:val="16"/>
                <w:szCs w:val="16"/>
                <w:lang w:val="es-MX"/>
              </w:rPr>
            </w:pPr>
            <w:r w:rsidRPr="000552F1">
              <w:rPr>
                <w:rFonts w:ascii="Arial" w:hAnsi="Arial" w:cs="Arial"/>
                <w:sz w:val="16"/>
                <w:szCs w:val="16"/>
                <w:lang w:val="es-MX"/>
              </w:rPr>
              <w:t>Diseño y desarrollo de un sistema informático que permita la aplicación de los instrumentos del SISAP.</w:t>
            </w:r>
          </w:p>
        </w:tc>
      </w:tr>
      <w:tr w:rsidR="000552F1" w:rsidRPr="00800FB5" w14:paraId="34958049" w14:textId="77777777" w:rsidTr="003F7F1F">
        <w:trPr>
          <w:trHeight w:val="402"/>
        </w:trPr>
        <w:tc>
          <w:tcPr>
            <w:tcW w:w="1885" w:type="dxa"/>
            <w:vMerge/>
            <w:shd w:val="clear" w:color="auto" w:fill="C6D9F1" w:themeFill="text2" w:themeFillTint="33"/>
            <w:vAlign w:val="center"/>
          </w:tcPr>
          <w:p w14:paraId="14C1644C"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5A3168FC" w14:textId="08F3084F" w:rsidR="000552F1" w:rsidRPr="000552F1" w:rsidRDefault="000552F1" w:rsidP="000552F1">
            <w:pPr>
              <w:spacing w:line="360" w:lineRule="auto"/>
              <w:jc w:val="both"/>
              <w:rPr>
                <w:rFonts w:ascii="Arial" w:hAnsi="Arial" w:cs="Arial"/>
                <w:sz w:val="16"/>
                <w:szCs w:val="16"/>
                <w:lang w:val="es-MX"/>
              </w:rPr>
            </w:pPr>
            <w:r w:rsidRPr="00C22D96">
              <w:rPr>
                <w:rFonts w:ascii="Arial" w:hAnsi="Arial" w:cs="Arial"/>
                <w:sz w:val="16"/>
                <w:szCs w:val="16"/>
                <w:lang w:val="es-MX"/>
              </w:rPr>
              <w:t>Diseño y desarrollo de un sistema informático que salvaguarde los instrumentos del SISAP.</w:t>
            </w:r>
          </w:p>
        </w:tc>
      </w:tr>
      <w:tr w:rsidR="00C22D96" w:rsidRPr="00800FB5" w14:paraId="542F11D3" w14:textId="77777777" w:rsidTr="003F7F1F">
        <w:trPr>
          <w:trHeight w:val="558"/>
        </w:trPr>
        <w:tc>
          <w:tcPr>
            <w:tcW w:w="1885" w:type="dxa"/>
            <w:vMerge/>
            <w:shd w:val="clear" w:color="auto" w:fill="C6D9F1" w:themeFill="text2" w:themeFillTint="33"/>
            <w:vAlign w:val="center"/>
          </w:tcPr>
          <w:p w14:paraId="67783783" w14:textId="77777777" w:rsidR="00C22D96" w:rsidRPr="00FF15A5" w:rsidRDefault="00C22D96" w:rsidP="000552F1">
            <w:pPr>
              <w:spacing w:line="242" w:lineRule="auto"/>
              <w:ind w:right="186"/>
              <w:rPr>
                <w:rFonts w:ascii="Arial" w:eastAsia="Arial" w:hAnsi="Arial" w:cs="Arial"/>
                <w:b/>
                <w:bCs/>
                <w:sz w:val="21"/>
                <w:szCs w:val="21"/>
                <w:lang w:val="es-MX"/>
              </w:rPr>
            </w:pPr>
          </w:p>
        </w:tc>
        <w:tc>
          <w:tcPr>
            <w:tcW w:w="8452" w:type="dxa"/>
            <w:vAlign w:val="center"/>
          </w:tcPr>
          <w:p w14:paraId="09F697ED" w14:textId="7436230E" w:rsidR="00C22D96" w:rsidRPr="00C22D96" w:rsidRDefault="00C22D96" w:rsidP="000552F1">
            <w:pPr>
              <w:spacing w:line="360" w:lineRule="auto"/>
              <w:jc w:val="both"/>
              <w:rPr>
                <w:rFonts w:ascii="Arial" w:hAnsi="Arial" w:cs="Arial"/>
                <w:sz w:val="16"/>
                <w:szCs w:val="16"/>
                <w:lang w:val="es-MX"/>
              </w:rPr>
            </w:pPr>
            <w:r w:rsidRPr="00C22D96">
              <w:rPr>
                <w:rFonts w:ascii="Arial" w:hAnsi="Arial" w:cs="Arial"/>
                <w:sz w:val="16"/>
                <w:szCs w:val="16"/>
                <w:lang w:val="es-MX"/>
              </w:rPr>
              <w:t xml:space="preserve">Capacitación para los coordinadores y supervisores en campo de la aplicación de los  distintos instrumentos de valoración del SISAP. </w:t>
            </w:r>
          </w:p>
        </w:tc>
      </w:tr>
      <w:tr w:rsidR="000552F1" w:rsidRPr="00800FB5" w14:paraId="7D7F7E07" w14:textId="77777777" w:rsidTr="003F7F1F">
        <w:trPr>
          <w:trHeight w:val="510"/>
        </w:trPr>
        <w:tc>
          <w:tcPr>
            <w:tcW w:w="1885" w:type="dxa"/>
            <w:vMerge/>
            <w:shd w:val="clear" w:color="auto" w:fill="C6D9F1" w:themeFill="text2" w:themeFillTint="33"/>
            <w:vAlign w:val="center"/>
          </w:tcPr>
          <w:p w14:paraId="53C94E71"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6CD33404" w14:textId="365E874B" w:rsidR="000552F1" w:rsidRPr="00C22D96" w:rsidRDefault="000552F1" w:rsidP="000552F1">
            <w:pPr>
              <w:spacing w:line="360" w:lineRule="auto"/>
              <w:jc w:val="both"/>
              <w:rPr>
                <w:rFonts w:ascii="Arial" w:hAnsi="Arial" w:cs="Arial"/>
                <w:sz w:val="16"/>
                <w:szCs w:val="16"/>
                <w:lang w:val="es-MX"/>
              </w:rPr>
            </w:pPr>
            <w:r w:rsidRPr="00894D4B">
              <w:rPr>
                <w:rFonts w:ascii="Arial" w:hAnsi="Arial" w:cs="Arial"/>
                <w:sz w:val="16"/>
                <w:szCs w:val="16"/>
                <w:lang w:val="es-MX"/>
              </w:rPr>
              <w:t>Aplicación y coordinación logística del operativo en campo, y aseguramiento de la información de las valoraciones del SISAP.</w:t>
            </w:r>
          </w:p>
        </w:tc>
      </w:tr>
      <w:tr w:rsidR="000552F1" w:rsidRPr="00800FB5" w14:paraId="283C2121" w14:textId="77777777" w:rsidTr="003F7F1F">
        <w:trPr>
          <w:trHeight w:val="510"/>
        </w:trPr>
        <w:tc>
          <w:tcPr>
            <w:tcW w:w="1885" w:type="dxa"/>
            <w:vMerge w:val="restart"/>
            <w:shd w:val="clear" w:color="auto" w:fill="C6D9F1" w:themeFill="text2" w:themeFillTint="33"/>
            <w:vAlign w:val="center"/>
          </w:tcPr>
          <w:p w14:paraId="246E8E1D" w14:textId="27B9E76C" w:rsidR="000552F1" w:rsidRPr="00FF15A5" w:rsidRDefault="000552F1" w:rsidP="000552F1">
            <w:pPr>
              <w:spacing w:line="242" w:lineRule="auto"/>
              <w:ind w:right="186"/>
              <w:rPr>
                <w:rFonts w:ascii="Arial" w:eastAsia="Arial" w:hAnsi="Arial" w:cs="Arial"/>
                <w:b/>
                <w:bCs/>
                <w:sz w:val="21"/>
                <w:szCs w:val="21"/>
                <w:lang w:val="es-MX"/>
              </w:rPr>
            </w:pPr>
            <w:r w:rsidRPr="00FF15A5">
              <w:rPr>
                <w:rFonts w:ascii="Arial" w:eastAsia="Arial" w:hAnsi="Arial" w:cs="Arial"/>
                <w:b/>
                <w:bCs/>
                <w:sz w:val="21"/>
                <w:szCs w:val="21"/>
                <w:lang w:val="es-MX"/>
              </w:rPr>
              <w:t>Fase V: Calificación</w:t>
            </w:r>
            <w:r w:rsidRPr="00FF15A5">
              <w:rPr>
                <w:rFonts w:ascii="Arial" w:eastAsia="Arial" w:hAnsi="Arial" w:cs="Arial"/>
                <w:sz w:val="21"/>
                <w:szCs w:val="21"/>
                <w:lang w:val="es-MX"/>
              </w:rPr>
              <w:t xml:space="preserve"> de los instrumentos de apreciación del SISAP</w:t>
            </w:r>
          </w:p>
        </w:tc>
        <w:tc>
          <w:tcPr>
            <w:tcW w:w="8452" w:type="dxa"/>
            <w:vAlign w:val="center"/>
          </w:tcPr>
          <w:p w14:paraId="404EC082" w14:textId="527182E8" w:rsidR="000552F1" w:rsidRPr="006554E2" w:rsidRDefault="006554E2" w:rsidP="000552F1">
            <w:pPr>
              <w:spacing w:line="360" w:lineRule="auto"/>
              <w:jc w:val="both"/>
              <w:rPr>
                <w:rFonts w:ascii="Arial" w:hAnsi="Arial" w:cs="Arial"/>
                <w:sz w:val="16"/>
                <w:szCs w:val="16"/>
                <w:lang w:val="es-MX"/>
              </w:rPr>
            </w:pPr>
            <w:r w:rsidRPr="006554E2">
              <w:rPr>
                <w:rFonts w:ascii="Arial" w:hAnsi="Arial" w:cs="Arial"/>
                <w:sz w:val="16"/>
                <w:szCs w:val="16"/>
                <w:lang w:val="es-MX"/>
              </w:rPr>
              <w:t>Capacitación para el análisis y calificación de los instrumentos de valoración construidos</w:t>
            </w:r>
          </w:p>
        </w:tc>
      </w:tr>
      <w:tr w:rsidR="000552F1" w:rsidRPr="00800FB5" w14:paraId="5CFE50B4" w14:textId="77777777" w:rsidTr="003F7F1F">
        <w:trPr>
          <w:trHeight w:val="510"/>
        </w:trPr>
        <w:tc>
          <w:tcPr>
            <w:tcW w:w="1885" w:type="dxa"/>
            <w:vMerge/>
            <w:shd w:val="clear" w:color="auto" w:fill="C6D9F1" w:themeFill="text2" w:themeFillTint="33"/>
            <w:vAlign w:val="center"/>
          </w:tcPr>
          <w:p w14:paraId="579375E3"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4F1E6B11" w14:textId="534EA846" w:rsidR="000552F1" w:rsidRPr="006554E2" w:rsidRDefault="006554E2" w:rsidP="000552F1">
            <w:pPr>
              <w:spacing w:line="360" w:lineRule="auto"/>
              <w:jc w:val="both"/>
              <w:rPr>
                <w:rFonts w:ascii="Arial" w:hAnsi="Arial" w:cs="Arial"/>
                <w:sz w:val="16"/>
                <w:szCs w:val="16"/>
                <w:lang w:val="es-MX"/>
              </w:rPr>
            </w:pPr>
            <w:r w:rsidRPr="006554E2">
              <w:rPr>
                <w:rFonts w:ascii="Arial" w:hAnsi="Arial" w:cs="Arial"/>
                <w:sz w:val="16"/>
                <w:szCs w:val="16"/>
                <w:lang w:val="es-MX"/>
              </w:rPr>
              <w:t>Desarrollo de tecnologías de última generación, Inteligencia Artificial (IA) para la calificación objetiva de instrumentos de medición cualitativos</w:t>
            </w:r>
          </w:p>
        </w:tc>
      </w:tr>
      <w:tr w:rsidR="006554E2" w:rsidRPr="00800FB5" w14:paraId="712B8358" w14:textId="77777777" w:rsidTr="003F7F1F">
        <w:trPr>
          <w:trHeight w:val="510"/>
        </w:trPr>
        <w:tc>
          <w:tcPr>
            <w:tcW w:w="1885" w:type="dxa"/>
            <w:vMerge/>
            <w:shd w:val="clear" w:color="auto" w:fill="C6D9F1" w:themeFill="text2" w:themeFillTint="33"/>
            <w:vAlign w:val="center"/>
          </w:tcPr>
          <w:p w14:paraId="21002185" w14:textId="77777777" w:rsidR="006554E2" w:rsidRPr="00FF15A5" w:rsidRDefault="006554E2" w:rsidP="000552F1">
            <w:pPr>
              <w:spacing w:line="242" w:lineRule="auto"/>
              <w:ind w:right="186"/>
              <w:rPr>
                <w:rFonts w:ascii="Arial" w:eastAsia="Arial" w:hAnsi="Arial" w:cs="Arial"/>
                <w:b/>
                <w:bCs/>
                <w:sz w:val="21"/>
                <w:szCs w:val="21"/>
                <w:lang w:val="es-MX"/>
              </w:rPr>
            </w:pPr>
          </w:p>
        </w:tc>
        <w:tc>
          <w:tcPr>
            <w:tcW w:w="8452" w:type="dxa"/>
            <w:vAlign w:val="center"/>
          </w:tcPr>
          <w:p w14:paraId="1D12B160" w14:textId="29A5FBFD" w:rsidR="006554E2" w:rsidRPr="000552F1" w:rsidRDefault="006554E2" w:rsidP="006554E2">
            <w:pPr>
              <w:spacing w:line="360" w:lineRule="auto"/>
              <w:jc w:val="both"/>
              <w:rPr>
                <w:rFonts w:ascii="Arial" w:hAnsi="Arial" w:cs="Arial"/>
                <w:sz w:val="16"/>
                <w:szCs w:val="16"/>
                <w:lang w:val="es-MX"/>
              </w:rPr>
            </w:pPr>
            <w:r>
              <w:rPr>
                <w:rFonts w:ascii="Arial" w:hAnsi="Arial" w:cs="Arial"/>
                <w:sz w:val="16"/>
                <w:szCs w:val="16"/>
                <w:lang w:val="es-MX"/>
              </w:rPr>
              <w:t xml:space="preserve">Realizar y presentar los análisis psicométricos de las pruebas, presentando indicadores propios de la Teoría Clásica de los Test, de la Teoría de Respuesta al Ítem y de los Modelos de Diagnóstico Cognitivo, según aplique. </w:t>
            </w:r>
          </w:p>
        </w:tc>
      </w:tr>
      <w:tr w:rsidR="006554E2" w:rsidRPr="00800FB5" w14:paraId="2686F094" w14:textId="77777777" w:rsidTr="003F7F1F">
        <w:trPr>
          <w:trHeight w:val="476"/>
        </w:trPr>
        <w:tc>
          <w:tcPr>
            <w:tcW w:w="1885" w:type="dxa"/>
            <w:vMerge/>
            <w:shd w:val="clear" w:color="auto" w:fill="C6D9F1" w:themeFill="text2" w:themeFillTint="33"/>
            <w:vAlign w:val="center"/>
          </w:tcPr>
          <w:p w14:paraId="0D1F22D0" w14:textId="77777777" w:rsidR="006554E2" w:rsidRPr="00FF15A5" w:rsidRDefault="006554E2" w:rsidP="000552F1">
            <w:pPr>
              <w:spacing w:line="242" w:lineRule="auto"/>
              <w:ind w:right="186"/>
              <w:rPr>
                <w:rFonts w:ascii="Arial" w:eastAsia="Arial" w:hAnsi="Arial" w:cs="Arial"/>
                <w:b/>
                <w:bCs/>
                <w:sz w:val="21"/>
                <w:szCs w:val="21"/>
                <w:lang w:val="es-MX"/>
              </w:rPr>
            </w:pPr>
          </w:p>
        </w:tc>
        <w:tc>
          <w:tcPr>
            <w:tcW w:w="8452" w:type="dxa"/>
            <w:vAlign w:val="center"/>
          </w:tcPr>
          <w:p w14:paraId="7E87459F" w14:textId="3D0AD1C0" w:rsidR="006554E2" w:rsidRPr="000552F1" w:rsidRDefault="006554E2" w:rsidP="000552F1">
            <w:pPr>
              <w:spacing w:line="360" w:lineRule="auto"/>
              <w:jc w:val="both"/>
              <w:rPr>
                <w:rFonts w:ascii="Arial" w:hAnsi="Arial" w:cs="Arial"/>
                <w:sz w:val="16"/>
                <w:szCs w:val="16"/>
                <w:lang w:val="es-MX"/>
              </w:rPr>
            </w:pPr>
            <w:r>
              <w:rPr>
                <w:rFonts w:ascii="Arial" w:hAnsi="Arial" w:cs="Arial"/>
                <w:sz w:val="16"/>
                <w:szCs w:val="16"/>
                <w:lang w:val="es-MX"/>
              </w:rPr>
              <w:t>Presentar un informe con las necesidades de mejora detectadas a partir de la aplicación y una propuesta para atenderlas</w:t>
            </w:r>
          </w:p>
        </w:tc>
      </w:tr>
      <w:tr w:rsidR="00353467" w:rsidRPr="00800FB5" w14:paraId="02370759" w14:textId="77777777" w:rsidTr="003F7F1F">
        <w:trPr>
          <w:trHeight w:val="781"/>
        </w:trPr>
        <w:tc>
          <w:tcPr>
            <w:tcW w:w="1885" w:type="dxa"/>
            <w:vMerge w:val="restart"/>
            <w:shd w:val="clear" w:color="auto" w:fill="C6D9F1" w:themeFill="text2" w:themeFillTint="33"/>
            <w:vAlign w:val="center"/>
          </w:tcPr>
          <w:p w14:paraId="4776D64A" w14:textId="352F3AF2" w:rsidR="00353467" w:rsidRPr="00FF15A5" w:rsidRDefault="00353467"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VI: Análisis de resultados</w:t>
            </w:r>
            <w:r w:rsidRPr="00FF15A5">
              <w:rPr>
                <w:rFonts w:ascii="Arial" w:eastAsia="Arial" w:hAnsi="Arial" w:cs="Arial"/>
                <w:sz w:val="21"/>
                <w:szCs w:val="21"/>
                <w:lang w:val="es-MX"/>
              </w:rPr>
              <w:t xml:space="preserve"> e integración de reportes individualizados</w:t>
            </w:r>
          </w:p>
        </w:tc>
        <w:tc>
          <w:tcPr>
            <w:tcW w:w="8452" w:type="dxa"/>
            <w:vAlign w:val="center"/>
          </w:tcPr>
          <w:p w14:paraId="3507AAFA" w14:textId="301CE527" w:rsidR="00353467" w:rsidRPr="00353467" w:rsidRDefault="00353467" w:rsidP="00353467">
            <w:pPr>
              <w:spacing w:line="360" w:lineRule="auto"/>
              <w:jc w:val="both"/>
              <w:rPr>
                <w:rFonts w:ascii="Arial" w:hAnsi="Arial" w:cs="Arial"/>
                <w:sz w:val="16"/>
                <w:szCs w:val="16"/>
                <w:lang w:val="es-MX"/>
              </w:rPr>
            </w:pPr>
            <w:r w:rsidRPr="00353467">
              <w:rPr>
                <w:rFonts w:ascii="Arial" w:hAnsi="Arial" w:cs="Arial"/>
                <w:sz w:val="16"/>
                <w:szCs w:val="16"/>
                <w:lang w:val="es-MX"/>
              </w:rPr>
              <w:t>Integración de reportes individualizados de los resultados obtenidos en cada uno de los instrumentos del SISAP</w:t>
            </w:r>
            <w:r w:rsidR="00783DE0">
              <w:rPr>
                <w:rFonts w:ascii="Arial" w:hAnsi="Arial" w:cs="Arial"/>
                <w:sz w:val="16"/>
                <w:szCs w:val="16"/>
                <w:lang w:val="es-MX"/>
              </w:rPr>
              <w:t xml:space="preserve"> por cada sustentante</w:t>
            </w:r>
            <w:r w:rsidRPr="00353467">
              <w:rPr>
                <w:rFonts w:ascii="Arial" w:hAnsi="Arial" w:cs="Arial"/>
                <w:sz w:val="16"/>
                <w:szCs w:val="16"/>
                <w:lang w:val="es-MX"/>
              </w:rPr>
              <w:t xml:space="preserve">, </w:t>
            </w:r>
            <w:r w:rsidR="00783DE0">
              <w:rPr>
                <w:rFonts w:ascii="Arial" w:hAnsi="Arial" w:cs="Arial"/>
                <w:sz w:val="16"/>
                <w:szCs w:val="16"/>
                <w:lang w:val="es-MX"/>
              </w:rPr>
              <w:t xml:space="preserve">identificando </w:t>
            </w:r>
            <w:r w:rsidRPr="00353467">
              <w:rPr>
                <w:rFonts w:ascii="Arial" w:hAnsi="Arial" w:cs="Arial"/>
                <w:sz w:val="16"/>
                <w:szCs w:val="16"/>
                <w:lang w:val="es-MX"/>
              </w:rPr>
              <w:t xml:space="preserve">de manera puntual sus áreas de </w:t>
            </w:r>
            <w:r w:rsidR="00783DE0">
              <w:rPr>
                <w:rFonts w:ascii="Arial" w:hAnsi="Arial" w:cs="Arial"/>
                <w:sz w:val="16"/>
                <w:szCs w:val="16"/>
                <w:lang w:val="es-MX"/>
              </w:rPr>
              <w:t>fortaleza y mejora.</w:t>
            </w:r>
          </w:p>
        </w:tc>
      </w:tr>
      <w:tr w:rsidR="00F10A48" w:rsidRPr="00800FB5" w14:paraId="44C9B4EF" w14:textId="77777777" w:rsidTr="003F7F1F">
        <w:trPr>
          <w:trHeight w:val="562"/>
        </w:trPr>
        <w:tc>
          <w:tcPr>
            <w:tcW w:w="1885" w:type="dxa"/>
            <w:vMerge/>
            <w:shd w:val="clear" w:color="auto" w:fill="C6D9F1" w:themeFill="text2" w:themeFillTint="33"/>
            <w:vAlign w:val="center"/>
          </w:tcPr>
          <w:p w14:paraId="3AEFACC3" w14:textId="77777777" w:rsidR="00F10A48" w:rsidRPr="00FF15A5" w:rsidRDefault="00F10A48" w:rsidP="000552F1">
            <w:pPr>
              <w:spacing w:line="242" w:lineRule="auto"/>
              <w:ind w:right="186"/>
              <w:rPr>
                <w:rFonts w:ascii="Arial" w:eastAsia="Arial" w:hAnsi="Arial" w:cs="Arial"/>
                <w:b/>
                <w:bCs/>
                <w:sz w:val="21"/>
                <w:szCs w:val="21"/>
                <w:lang w:val="es-MX"/>
              </w:rPr>
            </w:pPr>
          </w:p>
        </w:tc>
        <w:tc>
          <w:tcPr>
            <w:tcW w:w="8452" w:type="dxa"/>
            <w:vAlign w:val="center"/>
          </w:tcPr>
          <w:p w14:paraId="17C39221" w14:textId="6E7E62A3" w:rsidR="00F10A48" w:rsidRPr="00353467" w:rsidRDefault="00F10A48" w:rsidP="000552F1">
            <w:pPr>
              <w:spacing w:line="360" w:lineRule="auto"/>
              <w:jc w:val="both"/>
              <w:rPr>
                <w:rFonts w:ascii="Arial" w:hAnsi="Arial" w:cs="Arial"/>
                <w:sz w:val="16"/>
                <w:szCs w:val="16"/>
                <w:lang w:val="es-MX"/>
              </w:rPr>
            </w:pPr>
            <w:r>
              <w:rPr>
                <w:rFonts w:ascii="Arial" w:hAnsi="Arial" w:cs="Arial"/>
                <w:sz w:val="16"/>
                <w:szCs w:val="16"/>
                <w:lang w:val="es-MX"/>
              </w:rPr>
              <w:t>Integración de reportes regionales, estatales y nacionales, según sea el caso, para contribuir al desarrollo</w:t>
            </w:r>
            <w:r w:rsidR="003F7F1F">
              <w:rPr>
                <w:rFonts w:ascii="Arial" w:hAnsi="Arial" w:cs="Arial"/>
                <w:sz w:val="16"/>
                <w:szCs w:val="16"/>
                <w:lang w:val="es-MX"/>
              </w:rPr>
              <w:t xml:space="preserve"> de materiales, cursos y otros recursos que atiendan las necesidades de formación continua identificadas en la población.</w:t>
            </w:r>
          </w:p>
        </w:tc>
      </w:tr>
    </w:tbl>
    <w:p w14:paraId="2E5C6E15" w14:textId="77777777" w:rsidR="000974F2" w:rsidRDefault="000974F2">
      <w:pPr>
        <w:spacing w:before="29" w:after="0" w:line="242" w:lineRule="auto"/>
        <w:ind w:left="133" w:right="186"/>
        <w:rPr>
          <w:rFonts w:ascii="Arial" w:eastAsia="Arial" w:hAnsi="Arial" w:cs="Arial"/>
          <w:sz w:val="24"/>
          <w:szCs w:val="24"/>
          <w:lang w:val="es-MX"/>
        </w:rPr>
      </w:pPr>
    </w:p>
    <w:p w14:paraId="1BE2FD48" w14:textId="77777777" w:rsidR="000974F2" w:rsidRDefault="000974F2">
      <w:pPr>
        <w:spacing w:before="29" w:after="0" w:line="242" w:lineRule="auto"/>
        <w:ind w:left="133" w:right="186"/>
        <w:rPr>
          <w:rFonts w:ascii="Arial" w:eastAsia="Arial" w:hAnsi="Arial" w:cs="Arial"/>
          <w:sz w:val="24"/>
          <w:szCs w:val="24"/>
          <w:lang w:val="es-MX"/>
        </w:rPr>
      </w:pPr>
    </w:p>
    <w:p w14:paraId="79325094" w14:textId="293D8821" w:rsidR="00783DE0" w:rsidRPr="004F47F8" w:rsidRDefault="00752D64" w:rsidP="00783DE0">
      <w:pPr>
        <w:spacing w:before="29" w:after="0" w:line="242" w:lineRule="auto"/>
        <w:ind w:left="133" w:right="186"/>
        <w:rPr>
          <w:rFonts w:ascii="Times New Roman" w:eastAsia="Times New Roman" w:hAnsi="Times New Roman" w:cs="Times New Roman"/>
          <w:sz w:val="17"/>
          <w:szCs w:val="17"/>
          <w:u w:val="single" w:color="D9D9D9"/>
          <w:lang w:val="es-MX"/>
        </w:rPr>
      </w:pPr>
      <w:r w:rsidRPr="004F47F8">
        <w:rPr>
          <w:rFonts w:ascii="Arial" w:eastAsia="Arial" w:hAnsi="Arial" w:cs="Arial"/>
          <w:sz w:val="24"/>
          <w:szCs w:val="24"/>
          <w:lang w:val="es-MX"/>
        </w:rPr>
        <w: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continuación,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 xml:space="preserve">se </w:t>
      </w:r>
      <w:r w:rsidR="009B7F48">
        <w:rPr>
          <w:rFonts w:ascii="Arial" w:eastAsia="Arial" w:hAnsi="Arial" w:cs="Arial"/>
          <w:sz w:val="24"/>
          <w:szCs w:val="24"/>
          <w:lang w:val="es-MX"/>
        </w:rPr>
        <w:t>presenta una descripción detallada del plan de acción a seguir para cada una de las fases señaladas.</w:t>
      </w:r>
      <w:r w:rsidR="00783DE0" w:rsidRPr="004F47F8">
        <w:rPr>
          <w:rFonts w:ascii="Times New Roman" w:eastAsia="Times New Roman" w:hAnsi="Times New Roman" w:cs="Times New Roman"/>
          <w:sz w:val="17"/>
          <w:szCs w:val="17"/>
          <w:u w:val="single" w:color="D9D9D9"/>
          <w:lang w:val="es-MX"/>
        </w:rPr>
        <w:t xml:space="preserve"> </w:t>
      </w:r>
    </w:p>
    <w:p w14:paraId="2D8B8104" w14:textId="77777777" w:rsidR="00720655" w:rsidRPr="004F47F8" w:rsidRDefault="00720655">
      <w:pPr>
        <w:spacing w:after="0"/>
        <w:rPr>
          <w:lang w:val="es-MX"/>
        </w:rPr>
        <w:sectPr w:rsidR="00720655" w:rsidRPr="004F47F8">
          <w:type w:val="continuous"/>
          <w:pgSz w:w="12240" w:h="15840"/>
          <w:pgMar w:top="760" w:right="760" w:bottom="280" w:left="1000" w:header="720" w:footer="720" w:gutter="0"/>
          <w:cols w:space="720"/>
        </w:sectPr>
      </w:pPr>
    </w:p>
    <w:p w14:paraId="6D174752" w14:textId="33093073" w:rsidR="00720655" w:rsidRDefault="00752D64" w:rsidP="00B62516">
      <w:pPr>
        <w:spacing w:before="65" w:after="0" w:line="240" w:lineRule="auto"/>
        <w:ind w:left="133" w:right="326"/>
        <w:jc w:val="both"/>
        <w:rPr>
          <w:rFonts w:ascii="Arial" w:eastAsia="Arial" w:hAnsi="Arial" w:cs="Arial"/>
          <w:i/>
          <w:sz w:val="24"/>
          <w:szCs w:val="24"/>
          <w:lang w:val="es-MX"/>
        </w:rPr>
      </w:pPr>
      <w:r w:rsidRPr="004F47F8">
        <w:rPr>
          <w:rFonts w:ascii="Arial" w:eastAsia="Arial" w:hAnsi="Arial" w:cs="Arial"/>
          <w:i/>
          <w:sz w:val="24"/>
          <w:szCs w:val="24"/>
          <w:lang w:val="es-MX"/>
        </w:rPr>
        <w:lastRenderedPageBreak/>
        <w:t>Fase</w:t>
      </w:r>
      <w:r w:rsidRPr="004F47F8">
        <w:rPr>
          <w:rFonts w:ascii="Arial" w:eastAsia="Arial" w:hAnsi="Arial" w:cs="Arial"/>
          <w:i/>
          <w:spacing w:val="-1"/>
          <w:sz w:val="24"/>
          <w:szCs w:val="24"/>
          <w:lang w:val="es-MX"/>
        </w:rPr>
        <w:t xml:space="preserve"> </w:t>
      </w:r>
      <w:r w:rsidRPr="004F47F8">
        <w:rPr>
          <w:rFonts w:ascii="Arial" w:eastAsia="Arial" w:hAnsi="Arial" w:cs="Arial"/>
          <w:i/>
          <w:sz w:val="24"/>
          <w:szCs w:val="24"/>
          <w:lang w:val="es-MX"/>
        </w:rPr>
        <w:t>I.</w:t>
      </w:r>
      <w:r w:rsidRPr="004F47F8">
        <w:rPr>
          <w:rFonts w:ascii="Arial" w:eastAsia="Arial" w:hAnsi="Arial" w:cs="Arial"/>
          <w:i/>
          <w:spacing w:val="-1"/>
          <w:sz w:val="24"/>
          <w:szCs w:val="24"/>
          <w:lang w:val="es-MX"/>
        </w:rPr>
        <w:t xml:space="preserve"> </w:t>
      </w:r>
      <w:r w:rsidR="009B7F48">
        <w:rPr>
          <w:rFonts w:ascii="Arial" w:eastAsia="Arial" w:hAnsi="Arial" w:cs="Arial"/>
          <w:i/>
          <w:sz w:val="24"/>
          <w:szCs w:val="24"/>
          <w:lang w:val="es-MX"/>
        </w:rPr>
        <w:t>Diseño de los instrumentos de apreciación del SISAP.</w:t>
      </w:r>
    </w:p>
    <w:p w14:paraId="0294725D" w14:textId="77777777" w:rsidR="009B7F48" w:rsidRPr="004F47F8" w:rsidRDefault="009B7F48" w:rsidP="00B62516">
      <w:pPr>
        <w:spacing w:before="65" w:after="0" w:line="240" w:lineRule="auto"/>
        <w:ind w:left="133" w:right="326"/>
        <w:jc w:val="both"/>
        <w:rPr>
          <w:sz w:val="26"/>
          <w:szCs w:val="26"/>
          <w:lang w:val="es-MX"/>
        </w:rPr>
      </w:pPr>
    </w:p>
    <w:p w14:paraId="03BF07E4" w14:textId="20609C12" w:rsidR="00720655" w:rsidRDefault="00377E10" w:rsidP="00B62516">
      <w:pPr>
        <w:spacing w:before="2" w:after="0" w:line="360" w:lineRule="auto"/>
        <w:ind w:left="133" w:right="79"/>
        <w:jc w:val="both"/>
        <w:rPr>
          <w:rFonts w:ascii="Arial" w:eastAsia="Arial" w:hAnsi="Arial" w:cs="Arial"/>
          <w:sz w:val="24"/>
          <w:szCs w:val="24"/>
          <w:lang w:val="es-MX"/>
        </w:rPr>
      </w:pPr>
      <w:r>
        <w:rPr>
          <w:rFonts w:ascii="Arial" w:eastAsia="Arial" w:hAnsi="Arial" w:cs="Arial"/>
          <w:sz w:val="24"/>
          <w:szCs w:val="24"/>
          <w:lang w:val="es-MX"/>
        </w:rPr>
        <w:t xml:space="preserve">La construcción de los instrumentos de apreciación del SISAP que serán empleados como referente para la toma de decisiones en cuanto a los procesos de selección para la Admisión, la Promoción Horizontal y la Promoción Vertical en Educación Básica y Educación Media Superior, debe partir del diseño de marcos </w:t>
      </w:r>
      <w:r w:rsidR="00077524">
        <w:rPr>
          <w:rFonts w:ascii="Arial" w:eastAsia="Arial" w:hAnsi="Arial" w:cs="Arial"/>
          <w:sz w:val="24"/>
          <w:szCs w:val="24"/>
          <w:lang w:val="es-MX"/>
        </w:rPr>
        <w:t xml:space="preserve">de referencia que orienten la construcción de los instrumentos en torno a la definición clara de objetos de estudio, cuyos componentes puedan </w:t>
      </w:r>
      <w:r w:rsidR="006902C0">
        <w:rPr>
          <w:rFonts w:ascii="Arial" w:eastAsia="Arial" w:hAnsi="Arial" w:cs="Arial"/>
          <w:sz w:val="24"/>
          <w:szCs w:val="24"/>
          <w:lang w:val="es-MX"/>
        </w:rPr>
        <w:t>ser identificados con la precisión suficiente para conseguir una valoración completa y con alta validez de constructo del mismo.</w:t>
      </w:r>
    </w:p>
    <w:p w14:paraId="35500FFE" w14:textId="293690C7" w:rsidR="00F42E3D" w:rsidRDefault="00F42E3D" w:rsidP="00B62516">
      <w:pPr>
        <w:spacing w:before="2" w:after="0" w:line="360" w:lineRule="auto"/>
        <w:ind w:left="133" w:right="79"/>
        <w:jc w:val="both"/>
        <w:rPr>
          <w:rFonts w:ascii="Arial" w:eastAsia="Arial" w:hAnsi="Arial" w:cs="Arial"/>
          <w:sz w:val="24"/>
          <w:szCs w:val="24"/>
          <w:lang w:val="es-MX"/>
        </w:rPr>
      </w:pPr>
    </w:p>
    <w:p w14:paraId="2D5CDBEA" w14:textId="2D7F980D" w:rsidR="00F42E3D" w:rsidRDefault="00F42E3D" w:rsidP="00B62516">
      <w:pPr>
        <w:spacing w:before="2" w:after="0" w:line="360" w:lineRule="auto"/>
        <w:ind w:left="133" w:right="79"/>
        <w:jc w:val="both"/>
        <w:rPr>
          <w:rFonts w:ascii="Arial" w:eastAsia="Arial" w:hAnsi="Arial" w:cs="Arial"/>
          <w:sz w:val="24"/>
          <w:szCs w:val="24"/>
          <w:lang w:val="es-MX"/>
        </w:rPr>
      </w:pPr>
      <w:r>
        <w:rPr>
          <w:rFonts w:ascii="Arial" w:eastAsia="Arial" w:hAnsi="Arial" w:cs="Arial"/>
          <w:sz w:val="24"/>
          <w:szCs w:val="24"/>
          <w:lang w:val="es-MX"/>
        </w:rPr>
        <w:t xml:space="preserve">Por cada instrumento, de acuerdo con el marco metodológico que ha sido identificado como más apropiado para su construcción, uso y calificación (ver Tabla 1), </w:t>
      </w:r>
      <w:r w:rsidR="008A31C9">
        <w:rPr>
          <w:rFonts w:ascii="Arial" w:eastAsia="Arial" w:hAnsi="Arial" w:cs="Arial"/>
          <w:sz w:val="24"/>
          <w:szCs w:val="24"/>
          <w:lang w:val="es-MX"/>
        </w:rPr>
        <w:t xml:space="preserve">deberá trazarse un modelo </w:t>
      </w:r>
      <w:r w:rsidR="000B4B86">
        <w:rPr>
          <w:rFonts w:ascii="Arial" w:eastAsia="Arial" w:hAnsi="Arial" w:cs="Arial"/>
          <w:sz w:val="24"/>
          <w:szCs w:val="24"/>
          <w:lang w:val="es-MX"/>
        </w:rPr>
        <w:t>sustantivo</w:t>
      </w:r>
      <w:r w:rsidR="008A31C9">
        <w:rPr>
          <w:rFonts w:ascii="Arial" w:eastAsia="Arial" w:hAnsi="Arial" w:cs="Arial"/>
          <w:sz w:val="24"/>
          <w:szCs w:val="24"/>
          <w:lang w:val="es-MX"/>
        </w:rPr>
        <w:t xml:space="preserve"> que permita describir la</w:t>
      </w:r>
      <w:r w:rsidR="000B4B86">
        <w:rPr>
          <w:rFonts w:ascii="Arial" w:eastAsia="Arial" w:hAnsi="Arial" w:cs="Arial"/>
          <w:sz w:val="24"/>
          <w:szCs w:val="24"/>
          <w:lang w:val="es-MX"/>
        </w:rPr>
        <w:t xml:space="preserve"> manera en que los distintos elementos que dan forma al objeto de estudio se relacionan entre sí,</w:t>
      </w:r>
      <w:r w:rsidR="009076DC">
        <w:rPr>
          <w:rFonts w:ascii="Arial" w:eastAsia="Arial" w:hAnsi="Arial" w:cs="Arial"/>
          <w:sz w:val="24"/>
          <w:szCs w:val="24"/>
          <w:lang w:val="es-MX"/>
        </w:rPr>
        <w:t xml:space="preserve"> integrando para ello la información derivada de los perfiles profesionales con </w:t>
      </w:r>
      <w:r w:rsidR="00824DD8">
        <w:rPr>
          <w:rFonts w:ascii="Arial" w:eastAsia="Arial" w:hAnsi="Arial" w:cs="Arial"/>
          <w:sz w:val="24"/>
          <w:szCs w:val="24"/>
          <w:lang w:val="es-MX"/>
        </w:rPr>
        <w:t xml:space="preserve">los modelos teóricos desarrollados desde la Psicología Cognitiva y Educativa, o bien, desde las Ciencias de la Educación, </w:t>
      </w:r>
      <w:r w:rsidR="00282C69">
        <w:rPr>
          <w:rFonts w:ascii="Arial" w:eastAsia="Arial" w:hAnsi="Arial" w:cs="Arial"/>
          <w:sz w:val="24"/>
          <w:szCs w:val="24"/>
          <w:lang w:val="es-MX"/>
        </w:rPr>
        <w:t>a</w:t>
      </w:r>
      <w:r w:rsidR="009449F1">
        <w:rPr>
          <w:rFonts w:ascii="Arial" w:eastAsia="Arial" w:hAnsi="Arial" w:cs="Arial"/>
          <w:sz w:val="24"/>
          <w:szCs w:val="24"/>
          <w:lang w:val="es-MX"/>
        </w:rPr>
        <w:t xml:space="preserve"> fin de garantizar que las mediciones e interpretación de resultados que se entreguen a partir de la aplicación y calificación de estos instrumentos, sea congruente con el propósito del mismo y permita, bajo los más altos estándares de validez y robustez sustantiva, orientar la toma de decisiones informada y basada en evidencia.</w:t>
      </w:r>
    </w:p>
    <w:p w14:paraId="48B99CBB" w14:textId="3A604CE0" w:rsidR="00720655" w:rsidRPr="004F47F8" w:rsidRDefault="00752D64" w:rsidP="00B62516">
      <w:pPr>
        <w:spacing w:before="240" w:after="0" w:line="360" w:lineRule="auto"/>
        <w:ind w:left="133" w:right="2006"/>
        <w:jc w:val="both"/>
        <w:rPr>
          <w:rFonts w:ascii="Arial" w:eastAsia="Arial" w:hAnsi="Arial" w:cs="Arial"/>
          <w:sz w:val="24"/>
          <w:szCs w:val="24"/>
          <w:lang w:val="es-MX"/>
        </w:rPr>
      </w:pPr>
      <w:r w:rsidRPr="004F47F8">
        <w:rPr>
          <w:rFonts w:ascii="Arial" w:eastAsia="Arial" w:hAnsi="Arial" w:cs="Arial"/>
          <w:i/>
          <w:sz w:val="24"/>
          <w:szCs w:val="24"/>
          <w:lang w:val="es-MX"/>
        </w:rPr>
        <w:t>Fase</w:t>
      </w:r>
      <w:r w:rsidRPr="004F47F8">
        <w:rPr>
          <w:rFonts w:ascii="Arial" w:eastAsia="Arial" w:hAnsi="Arial" w:cs="Arial"/>
          <w:i/>
          <w:spacing w:val="-1"/>
          <w:sz w:val="24"/>
          <w:szCs w:val="24"/>
          <w:lang w:val="es-MX"/>
        </w:rPr>
        <w:t xml:space="preserve"> </w:t>
      </w:r>
      <w:r w:rsidRPr="004F47F8">
        <w:rPr>
          <w:rFonts w:ascii="Arial" w:eastAsia="Arial" w:hAnsi="Arial" w:cs="Arial"/>
          <w:i/>
          <w:sz w:val="24"/>
          <w:szCs w:val="24"/>
          <w:lang w:val="es-MX"/>
        </w:rPr>
        <w:t>II.</w:t>
      </w:r>
      <w:r w:rsidRPr="004F47F8">
        <w:rPr>
          <w:rFonts w:ascii="Arial" w:eastAsia="Arial" w:hAnsi="Arial" w:cs="Arial"/>
          <w:i/>
          <w:spacing w:val="-2"/>
          <w:sz w:val="24"/>
          <w:szCs w:val="24"/>
          <w:lang w:val="es-MX"/>
        </w:rPr>
        <w:t xml:space="preserve"> </w:t>
      </w:r>
      <w:r w:rsidR="009B7F48">
        <w:rPr>
          <w:rFonts w:ascii="Arial" w:eastAsia="Arial" w:hAnsi="Arial" w:cs="Arial"/>
          <w:i/>
          <w:sz w:val="24"/>
          <w:szCs w:val="24"/>
          <w:lang w:val="es-MX"/>
        </w:rPr>
        <w:t>Desarrollo de los instrumentos de apreciación del SISAP</w:t>
      </w:r>
    </w:p>
    <w:p w14:paraId="392FEB25" w14:textId="77777777" w:rsidR="000D26F2" w:rsidRDefault="00BD7615" w:rsidP="00B62516">
      <w:pPr>
        <w:spacing w:before="240" w:after="0" w:line="360" w:lineRule="auto"/>
        <w:ind w:left="133" w:right="79"/>
        <w:jc w:val="both"/>
        <w:rPr>
          <w:rFonts w:ascii="Arial" w:eastAsia="Arial" w:hAnsi="Arial" w:cs="Arial"/>
          <w:sz w:val="24"/>
          <w:szCs w:val="24"/>
          <w:lang w:val="es-MX"/>
        </w:rPr>
      </w:pPr>
      <w:r>
        <w:rPr>
          <w:rFonts w:ascii="Arial" w:eastAsia="Arial" w:hAnsi="Arial" w:cs="Arial"/>
          <w:sz w:val="24"/>
          <w:szCs w:val="24"/>
          <w:lang w:val="es-MX"/>
        </w:rPr>
        <w:t>Una vez diseñados los modelos sustantivos y cognitivos que dan cuenta de la estructura del objeto de estudio de cada instrumento, se desarrollará una matriz de especificaciones que contribuya a sistematizar la generación de más y nuevos ítems, que puedan ser incorporados al instrumento ya sea en sustitución de los ítems que demuestren tener problemas de validez, o bien, para mantener actualizada la base de ítems.</w:t>
      </w:r>
      <w:r w:rsidR="000D26F2">
        <w:rPr>
          <w:rFonts w:ascii="Arial" w:eastAsia="Arial" w:hAnsi="Arial" w:cs="Arial"/>
          <w:sz w:val="24"/>
          <w:szCs w:val="24"/>
          <w:lang w:val="es-MX"/>
        </w:rPr>
        <w:t xml:space="preserve"> </w:t>
      </w:r>
    </w:p>
    <w:p w14:paraId="099971D1" w14:textId="5F814826" w:rsidR="009449F1" w:rsidRDefault="000D26F2" w:rsidP="000D26F2">
      <w:pPr>
        <w:spacing w:before="240" w:after="0" w:line="360" w:lineRule="auto"/>
        <w:ind w:left="153" w:right="79" w:firstLine="708"/>
        <w:jc w:val="both"/>
        <w:rPr>
          <w:rFonts w:ascii="Arial" w:eastAsia="Arial" w:hAnsi="Arial" w:cs="Arial"/>
          <w:sz w:val="24"/>
          <w:szCs w:val="24"/>
          <w:lang w:val="es-MX"/>
        </w:rPr>
      </w:pPr>
      <w:r w:rsidRPr="004F47F8">
        <w:rPr>
          <w:rFonts w:ascii="Arial" w:eastAsia="Arial" w:hAnsi="Arial" w:cs="Arial"/>
          <w:sz w:val="24"/>
          <w:szCs w:val="24"/>
          <w:lang w:val="es-MX"/>
        </w:rPr>
        <w:t>El</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diseño</w:t>
      </w:r>
      <w:r>
        <w:rPr>
          <w:rFonts w:ascii="Arial" w:eastAsia="Arial" w:hAnsi="Arial" w:cs="Arial"/>
          <w:sz w:val="24"/>
          <w:szCs w:val="24"/>
          <w:lang w:val="es-MX"/>
        </w:rPr>
        <w:t xml:space="preserve"> de las especificaciones estará íntimamente alineado a </w:t>
      </w:r>
      <w:r w:rsidRPr="004F47F8">
        <w:rPr>
          <w:rFonts w:ascii="Arial" w:eastAsia="Arial" w:hAnsi="Arial" w:cs="Arial"/>
          <w:sz w:val="24"/>
          <w:szCs w:val="24"/>
          <w:lang w:val="es-MX"/>
        </w:rPr>
        <w:t>la</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necesidad</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sistematización</w:t>
      </w:r>
      <w:r w:rsidRPr="004F47F8">
        <w:rPr>
          <w:rFonts w:ascii="Arial" w:eastAsia="Arial" w:hAnsi="Arial" w:cs="Arial"/>
          <w:spacing w:val="-10"/>
          <w:sz w:val="24"/>
          <w:szCs w:val="24"/>
          <w:lang w:val="es-MX"/>
        </w:rPr>
        <w:t xml:space="preserve"> </w:t>
      </w:r>
      <w:r>
        <w:rPr>
          <w:rFonts w:ascii="Arial" w:eastAsia="Arial" w:hAnsi="Arial" w:cs="Arial"/>
          <w:spacing w:val="-10"/>
          <w:sz w:val="24"/>
          <w:szCs w:val="24"/>
          <w:lang w:val="es-MX"/>
        </w:rPr>
        <w:t xml:space="preserve">identificada como requisito fundamental para </w:t>
      </w:r>
      <w:r w:rsidRPr="004F47F8">
        <w:rPr>
          <w:rFonts w:ascii="Arial" w:eastAsia="Arial" w:hAnsi="Arial" w:cs="Arial"/>
          <w:sz w:val="24"/>
          <w:szCs w:val="24"/>
          <w:lang w:val="es-MX"/>
        </w:rPr>
        <w:t>los procesos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evaluación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gran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escala,</w:t>
      </w:r>
      <w:r w:rsidRPr="004F47F8">
        <w:rPr>
          <w:rFonts w:ascii="Arial" w:eastAsia="Arial" w:hAnsi="Arial" w:cs="Arial"/>
          <w:spacing w:val="-4"/>
          <w:sz w:val="24"/>
          <w:szCs w:val="24"/>
          <w:lang w:val="es-MX"/>
        </w:rPr>
        <w:t xml:space="preserve"> </w:t>
      </w:r>
      <w:r>
        <w:rPr>
          <w:rFonts w:ascii="Arial" w:eastAsia="Arial" w:hAnsi="Arial" w:cs="Arial"/>
          <w:sz w:val="24"/>
          <w:szCs w:val="24"/>
          <w:lang w:val="es-MX"/>
        </w:rPr>
        <w:t>buscando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disminuir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errores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medida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entre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sistemas educativos participantes.</w:t>
      </w:r>
      <w:r>
        <w:rPr>
          <w:rFonts w:ascii="Arial" w:eastAsia="Arial" w:hAnsi="Arial" w:cs="Arial"/>
          <w:sz w:val="24"/>
          <w:szCs w:val="24"/>
          <w:lang w:val="es-MX"/>
        </w:rPr>
        <w:t xml:space="preserve"> </w:t>
      </w:r>
      <w:r w:rsidR="00BD7615">
        <w:rPr>
          <w:rFonts w:ascii="Arial" w:eastAsia="Arial" w:hAnsi="Arial" w:cs="Arial"/>
          <w:sz w:val="24"/>
          <w:szCs w:val="24"/>
          <w:lang w:val="es-MX"/>
        </w:rPr>
        <w:t xml:space="preserve">Para ello, se propone trabajar con un conjunto de expertos tanto de contenido como en materia de medición y evaluación, quienes deberán supervisar en todo momento que se conserve intacta la congruencia entre la estructura subyacente plasmada </w:t>
      </w:r>
      <w:r w:rsidR="00BD7615">
        <w:rPr>
          <w:rFonts w:ascii="Arial" w:eastAsia="Arial" w:hAnsi="Arial" w:cs="Arial"/>
          <w:sz w:val="24"/>
          <w:szCs w:val="24"/>
          <w:lang w:val="es-MX"/>
        </w:rPr>
        <w:lastRenderedPageBreak/>
        <w:t>en la matriz de especificaciones y los contenidos de los perfiles profesionales, planteados como el referente principal con el que el personal educativo busca mejorar la propia práctica y el referente normativo a partir del cual se desarrolla el SISAP y cualquier otra política en materia de educación.</w:t>
      </w:r>
    </w:p>
    <w:p w14:paraId="0A0EC4F1" w14:textId="4440D27C" w:rsidR="006902C0" w:rsidRPr="004F47F8" w:rsidRDefault="009449F1" w:rsidP="000D26F2">
      <w:pPr>
        <w:spacing w:before="240"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 xml:space="preserve">Se sugiere aplicar un enfoque </w:t>
      </w:r>
      <w:r w:rsidR="006902C0" w:rsidRPr="004F47F8">
        <w:rPr>
          <w:rFonts w:ascii="Arial" w:eastAsia="Arial" w:hAnsi="Arial" w:cs="Arial"/>
          <w:sz w:val="24"/>
          <w:szCs w:val="24"/>
          <w:lang w:val="es-MX"/>
        </w:rPr>
        <w:t>metodol</w:t>
      </w:r>
      <w:r>
        <w:rPr>
          <w:rFonts w:ascii="Arial" w:eastAsia="Arial" w:hAnsi="Arial" w:cs="Arial"/>
          <w:sz w:val="24"/>
          <w:szCs w:val="24"/>
          <w:lang w:val="es-MX"/>
        </w:rPr>
        <w:t>ógico complementario</w:t>
      </w:r>
      <w:r w:rsidR="006902C0" w:rsidRPr="004F47F8">
        <w:rPr>
          <w:rFonts w:ascii="Arial" w:eastAsia="Arial" w:hAnsi="Arial" w:cs="Arial"/>
          <w:sz w:val="24"/>
          <w:szCs w:val="24"/>
          <w:lang w:val="es-MX"/>
        </w:rPr>
        <w:t xml:space="preserve"> basad</w:t>
      </w:r>
      <w:r>
        <w:rPr>
          <w:rFonts w:ascii="Arial" w:eastAsia="Arial" w:hAnsi="Arial" w:cs="Arial"/>
          <w:sz w:val="24"/>
          <w:szCs w:val="24"/>
          <w:lang w:val="es-MX"/>
        </w:rPr>
        <w:t>o</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en</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el</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análisis</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de</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 xml:space="preserve">contenido, </w:t>
      </w:r>
      <w:r>
        <w:rPr>
          <w:rFonts w:ascii="Arial" w:eastAsia="Arial" w:hAnsi="Arial" w:cs="Arial"/>
          <w:sz w:val="24"/>
          <w:szCs w:val="24"/>
          <w:lang w:val="es-MX"/>
        </w:rPr>
        <w:t xml:space="preserve">que permita </w:t>
      </w:r>
      <w:r w:rsidR="006902C0" w:rsidRPr="004F47F8">
        <w:rPr>
          <w:rFonts w:ascii="Arial" w:eastAsia="Arial" w:hAnsi="Arial" w:cs="Arial"/>
          <w:sz w:val="24"/>
          <w:szCs w:val="24"/>
          <w:lang w:val="es-MX"/>
        </w:rPr>
        <w:t>determinar</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la</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correspondencia</w:t>
      </w:r>
      <w:r w:rsidR="006902C0" w:rsidRPr="004F47F8">
        <w:rPr>
          <w:rFonts w:ascii="Arial" w:eastAsia="Arial" w:hAnsi="Arial" w:cs="Arial"/>
          <w:spacing w:val="1"/>
          <w:sz w:val="24"/>
          <w:szCs w:val="24"/>
          <w:lang w:val="es-MX"/>
        </w:rPr>
        <w:t xml:space="preserve"> </w:t>
      </w:r>
      <w:r>
        <w:rPr>
          <w:rFonts w:ascii="Arial" w:eastAsia="Arial" w:hAnsi="Arial" w:cs="Arial"/>
          <w:spacing w:val="1"/>
          <w:sz w:val="24"/>
          <w:szCs w:val="24"/>
          <w:lang w:val="es-MX"/>
        </w:rPr>
        <w:t>entre</w:t>
      </w:r>
      <w:r w:rsidR="006902C0" w:rsidRPr="004F47F8">
        <w:rPr>
          <w:rFonts w:ascii="Arial" w:eastAsia="Arial" w:hAnsi="Arial" w:cs="Arial"/>
          <w:sz w:val="24"/>
          <w:szCs w:val="24"/>
          <w:lang w:val="es-MX"/>
        </w:rPr>
        <w:t xml:space="preserve"> los</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contenidos</w:t>
      </w:r>
      <w:r>
        <w:rPr>
          <w:rFonts w:ascii="Arial" w:eastAsia="Arial" w:hAnsi="Arial" w:cs="Arial"/>
          <w:sz w:val="24"/>
          <w:szCs w:val="24"/>
          <w:lang w:val="es-MX"/>
        </w:rPr>
        <w:t xml:space="preserve"> plasmados en l</w:t>
      </w:r>
      <w:r w:rsidR="006902C0" w:rsidRPr="004F47F8">
        <w:rPr>
          <w:rFonts w:ascii="Arial" w:eastAsia="Arial" w:hAnsi="Arial" w:cs="Arial"/>
          <w:sz w:val="24"/>
          <w:szCs w:val="24"/>
          <w:lang w:val="es-MX"/>
        </w:rPr>
        <w:t>as</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tablas</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de</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especificaciones</w:t>
      </w:r>
      <w:r w:rsidR="006902C0" w:rsidRPr="004F47F8">
        <w:rPr>
          <w:rFonts w:ascii="Arial" w:eastAsia="Arial" w:hAnsi="Arial" w:cs="Arial"/>
          <w:spacing w:val="1"/>
          <w:sz w:val="24"/>
          <w:szCs w:val="24"/>
          <w:lang w:val="es-MX"/>
        </w:rPr>
        <w:t xml:space="preserve"> </w:t>
      </w:r>
      <w:r>
        <w:rPr>
          <w:rFonts w:ascii="Arial" w:eastAsia="Arial" w:hAnsi="Arial" w:cs="Arial"/>
          <w:sz w:val="24"/>
          <w:szCs w:val="24"/>
          <w:lang w:val="es-MX"/>
        </w:rPr>
        <w:t>y los perfiles profesionales correspondientes</w:t>
      </w:r>
      <w:r w:rsidR="006902C0" w:rsidRPr="004F47F8">
        <w:rPr>
          <w:rFonts w:ascii="Arial" w:eastAsia="Arial" w:hAnsi="Arial" w:cs="Arial"/>
          <w:sz w:val="24"/>
          <w:szCs w:val="24"/>
          <w:lang w:val="es-MX"/>
        </w:rPr>
        <w:t>.</w:t>
      </w:r>
      <w:r w:rsidR="006902C0" w:rsidRPr="004F47F8">
        <w:rPr>
          <w:rFonts w:ascii="Arial" w:eastAsia="Arial" w:hAnsi="Arial" w:cs="Arial"/>
          <w:spacing w:val="2"/>
          <w:sz w:val="24"/>
          <w:szCs w:val="24"/>
          <w:lang w:val="es-MX"/>
        </w:rPr>
        <w:t xml:space="preserve"> </w:t>
      </w:r>
      <w:r>
        <w:rPr>
          <w:rFonts w:ascii="Arial" w:eastAsia="Arial" w:hAnsi="Arial" w:cs="Arial"/>
          <w:sz w:val="24"/>
          <w:szCs w:val="24"/>
          <w:lang w:val="es-MX"/>
        </w:rPr>
        <w:t xml:space="preserve">La </w:t>
      </w:r>
      <w:r w:rsidR="006902C0" w:rsidRPr="004F47F8">
        <w:rPr>
          <w:rFonts w:ascii="Arial" w:eastAsia="Arial" w:hAnsi="Arial" w:cs="Arial"/>
          <w:sz w:val="24"/>
          <w:szCs w:val="24"/>
          <w:lang w:val="es-MX"/>
        </w:rPr>
        <w:t>alienación</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entre</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ambos</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aspectos</w:t>
      </w:r>
      <w:r w:rsidR="006902C0" w:rsidRPr="004F47F8">
        <w:rPr>
          <w:rFonts w:ascii="Arial" w:eastAsia="Arial" w:hAnsi="Arial" w:cs="Arial"/>
          <w:spacing w:val="1"/>
          <w:sz w:val="24"/>
          <w:szCs w:val="24"/>
          <w:lang w:val="es-MX"/>
        </w:rPr>
        <w:t xml:space="preserve"> </w:t>
      </w:r>
      <w:r w:rsidR="00625A62">
        <w:rPr>
          <w:rFonts w:ascii="Arial" w:eastAsia="Arial" w:hAnsi="Arial" w:cs="Arial"/>
          <w:spacing w:val="1"/>
          <w:sz w:val="24"/>
          <w:szCs w:val="24"/>
          <w:lang w:val="es-MX"/>
        </w:rPr>
        <w:t xml:space="preserve">contribuye a </w:t>
      </w:r>
      <w:r w:rsidR="000D26F2">
        <w:rPr>
          <w:rFonts w:ascii="Arial" w:eastAsia="Arial" w:hAnsi="Arial" w:cs="Arial"/>
          <w:spacing w:val="1"/>
          <w:sz w:val="24"/>
          <w:szCs w:val="24"/>
          <w:lang w:val="es-MX"/>
        </w:rPr>
        <w:t>garantizar la</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equidad</w:t>
      </w:r>
      <w:r w:rsidR="000D26F2">
        <w:rPr>
          <w:rFonts w:ascii="Arial" w:eastAsia="Arial" w:hAnsi="Arial" w:cs="Arial"/>
          <w:sz w:val="24"/>
          <w:szCs w:val="24"/>
          <w:lang w:val="es-MX"/>
        </w:rPr>
        <w:t xml:space="preserve"> en la valoración de las habilidades y conocimientos que poseen los sustentantes, así como la inclusión de la amplia gama de aspectos que abarca su práctica educativa.</w:t>
      </w:r>
    </w:p>
    <w:p w14:paraId="7092E001" w14:textId="2FF7D41C" w:rsidR="00720655" w:rsidRPr="000D26F2" w:rsidRDefault="000D26F2" w:rsidP="00FB18AB">
      <w:pPr>
        <w:spacing w:before="240" w:after="0" w:line="360" w:lineRule="auto"/>
        <w:ind w:left="153" w:right="79" w:firstLine="708"/>
        <w:jc w:val="both"/>
        <w:rPr>
          <w:rFonts w:ascii="Arial" w:eastAsia="Arial" w:hAnsi="Arial" w:cs="Arial"/>
          <w:sz w:val="24"/>
          <w:szCs w:val="24"/>
          <w:lang w:val="es-MX"/>
        </w:rPr>
      </w:pPr>
      <w:r>
        <w:rPr>
          <w:rFonts w:ascii="Arial" w:eastAsia="Arial" w:hAnsi="Arial" w:cs="Arial"/>
          <w:sz w:val="24"/>
          <w:szCs w:val="24"/>
          <w:lang w:val="es-MX"/>
        </w:rPr>
        <w:t>Una vez definida la matriz de especificaciones, se elaborará</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un</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manual</w:t>
      </w:r>
      <w:r w:rsidR="006902C0" w:rsidRPr="004F47F8">
        <w:rPr>
          <w:rFonts w:ascii="Arial" w:eastAsia="Arial" w:hAnsi="Arial" w:cs="Arial"/>
          <w:spacing w:val="2"/>
          <w:sz w:val="24"/>
          <w:szCs w:val="24"/>
          <w:lang w:val="es-MX"/>
        </w:rPr>
        <w:t xml:space="preserve"> </w:t>
      </w:r>
      <w:r>
        <w:rPr>
          <w:rFonts w:ascii="Arial" w:eastAsia="Arial" w:hAnsi="Arial" w:cs="Arial"/>
          <w:spacing w:val="2"/>
          <w:sz w:val="24"/>
          <w:szCs w:val="24"/>
          <w:lang w:val="es-MX"/>
        </w:rPr>
        <w:t xml:space="preserve">digital </w:t>
      </w:r>
      <w:r w:rsidR="006902C0" w:rsidRPr="004F47F8">
        <w:rPr>
          <w:rFonts w:ascii="Arial" w:eastAsia="Arial" w:hAnsi="Arial" w:cs="Arial"/>
          <w:sz w:val="24"/>
          <w:szCs w:val="24"/>
          <w:lang w:val="es-MX"/>
        </w:rPr>
        <w:t>para</w:t>
      </w:r>
      <w:r w:rsidR="006902C0" w:rsidRPr="004F47F8">
        <w:rPr>
          <w:rFonts w:ascii="Arial" w:eastAsia="Arial" w:hAnsi="Arial" w:cs="Arial"/>
          <w:spacing w:val="2"/>
          <w:sz w:val="24"/>
          <w:szCs w:val="24"/>
          <w:lang w:val="es-MX"/>
        </w:rPr>
        <w:t xml:space="preserve"> </w:t>
      </w:r>
      <w:r>
        <w:rPr>
          <w:rFonts w:ascii="Arial" w:eastAsia="Arial" w:hAnsi="Arial" w:cs="Arial"/>
          <w:spacing w:val="2"/>
          <w:sz w:val="24"/>
          <w:szCs w:val="24"/>
          <w:lang w:val="es-MX"/>
        </w:rPr>
        <w:t xml:space="preserve">homogeneizar </w:t>
      </w:r>
      <w:r w:rsidR="006902C0" w:rsidRPr="004F47F8">
        <w:rPr>
          <w:rFonts w:ascii="Arial" w:eastAsia="Arial" w:hAnsi="Arial" w:cs="Arial"/>
          <w:sz w:val="24"/>
          <w:szCs w:val="24"/>
          <w:lang w:val="es-MX"/>
        </w:rPr>
        <w:t>la construcción</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de</w:t>
      </w:r>
      <w:r w:rsidR="006902C0" w:rsidRPr="004F47F8">
        <w:rPr>
          <w:rFonts w:ascii="Arial" w:eastAsia="Arial" w:hAnsi="Arial" w:cs="Arial"/>
          <w:spacing w:val="5"/>
          <w:sz w:val="24"/>
          <w:szCs w:val="24"/>
          <w:lang w:val="es-MX"/>
        </w:rPr>
        <w:t xml:space="preserve"> </w:t>
      </w:r>
      <w:r w:rsidR="006902C0" w:rsidRPr="004F47F8">
        <w:rPr>
          <w:rFonts w:ascii="Arial" w:eastAsia="Arial" w:hAnsi="Arial" w:cs="Arial"/>
          <w:sz w:val="24"/>
          <w:szCs w:val="24"/>
          <w:lang w:val="es-MX"/>
        </w:rPr>
        <w:t>ítems</w:t>
      </w:r>
      <w:r>
        <w:rPr>
          <w:rFonts w:ascii="Arial" w:eastAsia="Arial" w:hAnsi="Arial" w:cs="Arial"/>
          <w:sz w:val="24"/>
          <w:szCs w:val="24"/>
          <w:lang w:val="es-MX"/>
        </w:rPr>
        <w:t xml:space="preserve">. </w:t>
      </w:r>
      <w:r w:rsidR="00752D64" w:rsidRPr="004F47F8">
        <w:rPr>
          <w:rFonts w:ascii="Arial" w:eastAsia="Arial" w:hAnsi="Arial" w:cs="Arial"/>
          <w:sz w:val="24"/>
          <w:szCs w:val="24"/>
          <w:lang w:val="es-MX"/>
        </w:rPr>
        <w:t>El</w:t>
      </w:r>
      <w:r w:rsidR="00752D64" w:rsidRPr="004F47F8">
        <w:rPr>
          <w:rFonts w:ascii="Arial" w:eastAsia="Arial" w:hAnsi="Arial" w:cs="Arial"/>
          <w:spacing w:val="-12"/>
          <w:sz w:val="24"/>
          <w:szCs w:val="24"/>
          <w:lang w:val="es-MX"/>
        </w:rPr>
        <w:t xml:space="preserve"> </w:t>
      </w:r>
      <w:r w:rsidR="00752D64" w:rsidRPr="004F47F8">
        <w:rPr>
          <w:rFonts w:ascii="Arial" w:eastAsia="Arial" w:hAnsi="Arial" w:cs="Arial"/>
          <w:sz w:val="24"/>
          <w:szCs w:val="24"/>
          <w:lang w:val="es-MX"/>
        </w:rPr>
        <w:t>desarrollo</w:t>
      </w:r>
      <w:r w:rsidR="00752D64" w:rsidRPr="004F47F8">
        <w:rPr>
          <w:rFonts w:ascii="Arial" w:eastAsia="Arial" w:hAnsi="Arial" w:cs="Arial"/>
          <w:spacing w:val="-12"/>
          <w:sz w:val="24"/>
          <w:szCs w:val="24"/>
          <w:lang w:val="es-MX"/>
        </w:rPr>
        <w:t xml:space="preserve"> </w:t>
      </w:r>
      <w:r w:rsidR="00752D64" w:rsidRPr="004F47F8">
        <w:rPr>
          <w:rFonts w:ascii="Arial" w:eastAsia="Arial" w:hAnsi="Arial" w:cs="Arial"/>
          <w:sz w:val="24"/>
          <w:szCs w:val="24"/>
          <w:lang w:val="es-MX"/>
        </w:rPr>
        <w:t>de</w:t>
      </w:r>
      <w:r>
        <w:rPr>
          <w:rFonts w:ascii="Arial" w:eastAsia="Arial" w:hAnsi="Arial" w:cs="Arial"/>
          <w:sz w:val="24"/>
          <w:szCs w:val="24"/>
          <w:lang w:val="es-MX"/>
        </w:rPr>
        <w:t xml:space="preserve"> las actividades descritas hasta ahora como parte de la Fase II, considera </w:t>
      </w:r>
      <w:r w:rsidR="00752D64" w:rsidRPr="004F47F8">
        <w:rPr>
          <w:rFonts w:ascii="Arial" w:eastAsia="Arial" w:hAnsi="Arial" w:cs="Arial"/>
          <w:sz w:val="24"/>
          <w:szCs w:val="24"/>
          <w:lang w:val="es-MX"/>
        </w:rPr>
        <w:t>la</w:t>
      </w:r>
      <w:r>
        <w:rPr>
          <w:rFonts w:ascii="Arial" w:eastAsia="Arial" w:hAnsi="Arial" w:cs="Arial"/>
          <w:sz w:val="24"/>
          <w:szCs w:val="24"/>
          <w:lang w:val="es-MX"/>
        </w:rPr>
        <w:t xml:space="preserve"> participación</w:t>
      </w:r>
      <w:r w:rsidR="00752D64" w:rsidRPr="004F47F8">
        <w:rPr>
          <w:rFonts w:ascii="Arial" w:eastAsia="Arial" w:hAnsi="Arial" w:cs="Arial"/>
          <w:spacing w:val="-13"/>
          <w:sz w:val="24"/>
          <w:szCs w:val="24"/>
          <w:lang w:val="es-MX"/>
        </w:rPr>
        <w:t xml:space="preserve"> </w:t>
      </w:r>
      <w:r w:rsidR="00752D64" w:rsidRPr="004F47F8">
        <w:rPr>
          <w:rFonts w:ascii="Arial" w:eastAsia="Arial" w:hAnsi="Arial" w:cs="Arial"/>
          <w:sz w:val="24"/>
          <w:szCs w:val="24"/>
          <w:lang w:val="es-MX"/>
        </w:rPr>
        <w:t>de</w:t>
      </w:r>
      <w:r>
        <w:rPr>
          <w:rFonts w:ascii="Arial" w:eastAsia="Arial" w:hAnsi="Arial" w:cs="Arial"/>
          <w:sz w:val="24"/>
          <w:szCs w:val="24"/>
          <w:lang w:val="es-MX"/>
        </w:rPr>
        <w:t xml:space="preserve"> expertos y</w:t>
      </w:r>
      <w:r w:rsidR="00752D64" w:rsidRPr="004F47F8">
        <w:rPr>
          <w:rFonts w:ascii="Arial" w:eastAsia="Arial" w:hAnsi="Arial" w:cs="Arial"/>
          <w:spacing w:val="-12"/>
          <w:sz w:val="24"/>
          <w:szCs w:val="24"/>
          <w:lang w:val="es-MX"/>
        </w:rPr>
        <w:t xml:space="preserve"> </w:t>
      </w:r>
      <w:r w:rsidR="00752D64" w:rsidRPr="004F47F8">
        <w:rPr>
          <w:rFonts w:ascii="Arial" w:eastAsia="Arial" w:hAnsi="Arial" w:cs="Arial"/>
          <w:sz w:val="24"/>
          <w:szCs w:val="24"/>
          <w:lang w:val="es-MX"/>
        </w:rPr>
        <w:t>especialistas</w:t>
      </w:r>
      <w:r w:rsidR="00752D64" w:rsidRPr="004F47F8">
        <w:rPr>
          <w:rFonts w:ascii="Arial" w:eastAsia="Arial" w:hAnsi="Arial" w:cs="Arial"/>
          <w:spacing w:val="-14"/>
          <w:sz w:val="24"/>
          <w:szCs w:val="24"/>
          <w:lang w:val="es-MX"/>
        </w:rPr>
        <w:t xml:space="preserve"> </w:t>
      </w:r>
      <w:r>
        <w:rPr>
          <w:rFonts w:ascii="Arial" w:eastAsia="Arial" w:hAnsi="Arial" w:cs="Arial"/>
          <w:sz w:val="24"/>
          <w:szCs w:val="24"/>
          <w:lang w:val="es-MX"/>
        </w:rPr>
        <w:t>que coordinarán los trabajos realizados</w:t>
      </w:r>
      <w:r w:rsidR="00752D64" w:rsidRPr="004F47F8">
        <w:rPr>
          <w:rFonts w:ascii="Arial" w:eastAsia="Arial" w:hAnsi="Arial" w:cs="Arial"/>
          <w:sz w:val="24"/>
          <w:szCs w:val="24"/>
          <w:lang w:val="es-MX"/>
        </w:rPr>
        <w:t>. Cada</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uno</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de</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ellos</w:t>
      </w:r>
      <w:r w:rsidR="00752D64" w:rsidRPr="004F47F8">
        <w:rPr>
          <w:rFonts w:ascii="Arial" w:eastAsia="Arial" w:hAnsi="Arial" w:cs="Arial"/>
          <w:spacing w:val="3"/>
          <w:sz w:val="24"/>
          <w:szCs w:val="24"/>
          <w:lang w:val="es-MX"/>
        </w:rPr>
        <w:t xml:space="preserve"> </w:t>
      </w:r>
      <w:r>
        <w:rPr>
          <w:rFonts w:ascii="Arial" w:eastAsia="Arial" w:hAnsi="Arial" w:cs="Arial"/>
          <w:sz w:val="24"/>
          <w:szCs w:val="24"/>
          <w:lang w:val="es-MX"/>
        </w:rPr>
        <w:t>cuenta</w:t>
      </w:r>
      <w:r w:rsidR="00752D64" w:rsidRPr="004F47F8">
        <w:rPr>
          <w:rFonts w:ascii="Arial" w:eastAsia="Arial" w:hAnsi="Arial" w:cs="Arial"/>
          <w:spacing w:val="2"/>
          <w:sz w:val="24"/>
          <w:szCs w:val="24"/>
          <w:lang w:val="es-MX"/>
        </w:rPr>
        <w:t xml:space="preserve"> </w:t>
      </w:r>
      <w:r w:rsidR="00752D64" w:rsidRPr="004F47F8">
        <w:rPr>
          <w:rFonts w:ascii="Arial" w:eastAsia="Arial" w:hAnsi="Arial" w:cs="Arial"/>
          <w:sz w:val="24"/>
          <w:szCs w:val="24"/>
          <w:lang w:val="es-MX"/>
        </w:rPr>
        <w:t>con</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una</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amplia</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experiencia</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en</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el</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desarrollo</w:t>
      </w:r>
      <w:r w:rsidR="00752D64" w:rsidRPr="004F47F8">
        <w:rPr>
          <w:rFonts w:ascii="Arial" w:eastAsia="Arial" w:hAnsi="Arial" w:cs="Arial"/>
          <w:spacing w:val="3"/>
          <w:sz w:val="24"/>
          <w:szCs w:val="24"/>
          <w:lang w:val="es-MX"/>
        </w:rPr>
        <w:t xml:space="preserve"> </w:t>
      </w:r>
      <w:r w:rsidR="00752D64" w:rsidRPr="004F47F8">
        <w:rPr>
          <w:rFonts w:ascii="Arial" w:eastAsia="Arial" w:hAnsi="Arial" w:cs="Arial"/>
          <w:sz w:val="24"/>
          <w:szCs w:val="24"/>
          <w:lang w:val="es-MX"/>
        </w:rPr>
        <w:t>de evaluaciones</w:t>
      </w:r>
      <w:r>
        <w:rPr>
          <w:rFonts w:ascii="Arial" w:eastAsia="Arial" w:hAnsi="Arial" w:cs="Arial"/>
          <w:sz w:val="24"/>
          <w:szCs w:val="24"/>
          <w:lang w:val="es-MX"/>
        </w:rPr>
        <w:t xml:space="preserve"> a gran escala</w:t>
      </w:r>
      <w:r w:rsidR="00752D64" w:rsidRPr="004F47F8">
        <w:rPr>
          <w:rFonts w:ascii="Arial" w:eastAsia="Arial" w:hAnsi="Arial" w:cs="Arial"/>
          <w:spacing w:val="-10"/>
          <w:sz w:val="24"/>
          <w:szCs w:val="24"/>
          <w:lang w:val="es-MX"/>
        </w:rPr>
        <w:t xml:space="preserve"> </w:t>
      </w:r>
      <w:r w:rsidR="00752D64" w:rsidRPr="004F47F8">
        <w:rPr>
          <w:rFonts w:ascii="Arial" w:eastAsia="Arial" w:hAnsi="Arial" w:cs="Arial"/>
          <w:sz w:val="24"/>
          <w:szCs w:val="24"/>
          <w:lang w:val="es-MX"/>
        </w:rPr>
        <w:t>relacionadas</w:t>
      </w:r>
      <w:r w:rsidR="00752D64" w:rsidRPr="004F47F8">
        <w:rPr>
          <w:rFonts w:ascii="Arial" w:eastAsia="Arial" w:hAnsi="Arial" w:cs="Arial"/>
          <w:spacing w:val="-10"/>
          <w:sz w:val="24"/>
          <w:szCs w:val="24"/>
          <w:lang w:val="es-MX"/>
        </w:rPr>
        <w:t xml:space="preserve"> </w:t>
      </w:r>
      <w:r w:rsidR="00752D64" w:rsidRPr="004F47F8">
        <w:rPr>
          <w:rFonts w:ascii="Arial" w:eastAsia="Arial" w:hAnsi="Arial" w:cs="Arial"/>
          <w:sz w:val="24"/>
          <w:szCs w:val="24"/>
          <w:lang w:val="es-MX"/>
        </w:rPr>
        <w:t>con</w:t>
      </w:r>
      <w:r w:rsidR="00752D64" w:rsidRPr="004F47F8">
        <w:rPr>
          <w:rFonts w:ascii="Arial" w:eastAsia="Arial" w:hAnsi="Arial" w:cs="Arial"/>
          <w:spacing w:val="-10"/>
          <w:sz w:val="24"/>
          <w:szCs w:val="24"/>
          <w:lang w:val="es-MX"/>
        </w:rPr>
        <w:t xml:space="preserve"> </w:t>
      </w:r>
      <w:r>
        <w:rPr>
          <w:rFonts w:ascii="Arial" w:eastAsia="Arial" w:hAnsi="Arial" w:cs="Arial"/>
          <w:spacing w:val="-10"/>
          <w:sz w:val="24"/>
          <w:szCs w:val="24"/>
          <w:lang w:val="es-MX"/>
        </w:rPr>
        <w:t>l</w:t>
      </w:r>
      <w:r>
        <w:rPr>
          <w:rFonts w:ascii="Arial" w:eastAsia="Arial" w:hAnsi="Arial" w:cs="Arial"/>
          <w:sz w:val="24"/>
          <w:szCs w:val="24"/>
          <w:lang w:val="es-MX"/>
        </w:rPr>
        <w:t>a valoración de la práctica educativa de las distintas figuras que componen al SCMM</w:t>
      </w:r>
      <w:r w:rsidR="00752D64" w:rsidRPr="004F47F8">
        <w:rPr>
          <w:rFonts w:ascii="Arial" w:eastAsia="Arial" w:hAnsi="Arial" w:cs="Arial"/>
          <w:sz w:val="24"/>
          <w:szCs w:val="24"/>
          <w:lang w:val="es-MX"/>
        </w:rPr>
        <w:t>.</w:t>
      </w:r>
      <w:r w:rsidR="00752D64" w:rsidRPr="000D26F2">
        <w:rPr>
          <w:rFonts w:ascii="Arial" w:eastAsia="Arial" w:hAnsi="Arial" w:cs="Arial"/>
          <w:sz w:val="24"/>
          <w:szCs w:val="24"/>
          <w:lang w:val="es-MX"/>
        </w:rPr>
        <w:t xml:space="preserve"> </w:t>
      </w:r>
    </w:p>
    <w:p w14:paraId="5191036C" w14:textId="7617275B" w:rsidR="000D26F2" w:rsidRDefault="000D26F2" w:rsidP="00FB18AB">
      <w:pPr>
        <w:spacing w:before="240" w:after="0" w:line="360" w:lineRule="auto"/>
        <w:ind w:left="153" w:right="79" w:firstLine="708"/>
        <w:jc w:val="both"/>
        <w:rPr>
          <w:rFonts w:ascii="Arial" w:eastAsia="Arial" w:hAnsi="Arial" w:cs="Arial"/>
          <w:sz w:val="24"/>
          <w:szCs w:val="24"/>
          <w:lang w:val="es-MX"/>
        </w:rPr>
      </w:pPr>
      <w:r w:rsidRPr="000D26F2">
        <w:rPr>
          <w:rFonts w:ascii="Arial" w:eastAsia="Arial" w:hAnsi="Arial" w:cs="Arial"/>
          <w:sz w:val="24"/>
          <w:szCs w:val="24"/>
          <w:lang w:val="es-MX"/>
        </w:rPr>
        <w:t>Para la construcción de los ítems que conformarán cada uno de los instrumentos del SISAP, se propone trabajar en torno a los siguientes momentos:</w:t>
      </w:r>
    </w:p>
    <w:p w14:paraId="68CA1AA1" w14:textId="77777777" w:rsidR="00A55F77" w:rsidRDefault="000D26F2" w:rsidP="00FB18AB">
      <w:pPr>
        <w:pStyle w:val="Prrafodelista"/>
        <w:numPr>
          <w:ilvl w:val="0"/>
          <w:numId w:val="7"/>
        </w:numPr>
        <w:spacing w:before="240" w:after="0" w:line="360" w:lineRule="auto"/>
        <w:ind w:left="153" w:right="79" w:firstLine="708"/>
        <w:jc w:val="both"/>
        <w:rPr>
          <w:rFonts w:ascii="Arial" w:eastAsia="Arial" w:hAnsi="Arial" w:cs="Arial"/>
          <w:sz w:val="24"/>
          <w:szCs w:val="24"/>
        </w:rPr>
      </w:pPr>
      <w:r w:rsidRPr="00A55F77">
        <w:rPr>
          <w:rFonts w:ascii="Arial" w:eastAsia="Arial" w:hAnsi="Arial" w:cs="Arial"/>
          <w:sz w:val="24"/>
          <w:szCs w:val="24"/>
          <w:u w:val="single"/>
        </w:rPr>
        <w:t>Construcción individual de los ítems:</w:t>
      </w:r>
      <w:r w:rsidRPr="00A55F77">
        <w:rPr>
          <w:rFonts w:ascii="Arial" w:eastAsia="Arial" w:hAnsi="Arial" w:cs="Arial"/>
          <w:sz w:val="24"/>
          <w:szCs w:val="24"/>
        </w:rPr>
        <w:t xml:space="preserve"> </w:t>
      </w:r>
    </w:p>
    <w:p w14:paraId="78858186" w14:textId="2D66A7BA" w:rsidR="00720655" w:rsidRDefault="00752D64" w:rsidP="00FB18AB">
      <w:pPr>
        <w:pStyle w:val="Prrafodelista"/>
        <w:spacing w:before="240" w:after="0" w:line="360" w:lineRule="auto"/>
        <w:ind w:left="861" w:right="79"/>
        <w:jc w:val="both"/>
        <w:rPr>
          <w:rFonts w:ascii="Arial" w:eastAsia="Arial" w:hAnsi="Arial" w:cs="Arial"/>
          <w:sz w:val="24"/>
          <w:szCs w:val="24"/>
        </w:rPr>
      </w:pPr>
      <w:r w:rsidRPr="00A55F77">
        <w:rPr>
          <w:rFonts w:ascii="Arial" w:eastAsia="Arial" w:hAnsi="Arial" w:cs="Arial"/>
          <w:sz w:val="24"/>
          <w:szCs w:val="24"/>
        </w:rPr>
        <w:t>El</w:t>
      </w:r>
      <w:r w:rsidRPr="00A55F77">
        <w:rPr>
          <w:rFonts w:ascii="Arial" w:eastAsia="Arial" w:hAnsi="Arial" w:cs="Arial"/>
          <w:spacing w:val="2"/>
          <w:sz w:val="24"/>
          <w:szCs w:val="24"/>
        </w:rPr>
        <w:t xml:space="preserve"> </w:t>
      </w:r>
      <w:r w:rsidRPr="00A55F77">
        <w:rPr>
          <w:rFonts w:ascii="Arial" w:eastAsia="Arial" w:hAnsi="Arial" w:cs="Arial"/>
          <w:sz w:val="24"/>
          <w:szCs w:val="24"/>
        </w:rPr>
        <w:t>desarrollo</w:t>
      </w:r>
      <w:r w:rsidRPr="00A55F77">
        <w:rPr>
          <w:rFonts w:ascii="Arial" w:eastAsia="Arial" w:hAnsi="Arial" w:cs="Arial"/>
          <w:spacing w:val="2"/>
          <w:sz w:val="24"/>
          <w:szCs w:val="24"/>
        </w:rPr>
        <w:t xml:space="preserve"> </w:t>
      </w:r>
      <w:r w:rsidRPr="00A55F77">
        <w:rPr>
          <w:rFonts w:ascii="Arial" w:eastAsia="Arial" w:hAnsi="Arial" w:cs="Arial"/>
          <w:sz w:val="24"/>
          <w:szCs w:val="24"/>
        </w:rPr>
        <w:t>del</w:t>
      </w:r>
      <w:r w:rsidRPr="00A55F77">
        <w:rPr>
          <w:rFonts w:ascii="Arial" w:eastAsia="Arial" w:hAnsi="Arial" w:cs="Arial"/>
          <w:spacing w:val="2"/>
          <w:sz w:val="24"/>
          <w:szCs w:val="24"/>
        </w:rPr>
        <w:t xml:space="preserve"> </w:t>
      </w:r>
      <w:r w:rsidRPr="00A55F77">
        <w:rPr>
          <w:rFonts w:ascii="Arial" w:eastAsia="Arial" w:hAnsi="Arial" w:cs="Arial"/>
          <w:sz w:val="24"/>
          <w:szCs w:val="24"/>
        </w:rPr>
        <w:t>total</w:t>
      </w:r>
      <w:r w:rsidRPr="00A55F77">
        <w:rPr>
          <w:rFonts w:ascii="Arial" w:eastAsia="Arial" w:hAnsi="Arial" w:cs="Arial"/>
          <w:spacing w:val="1"/>
          <w:sz w:val="24"/>
          <w:szCs w:val="24"/>
        </w:rPr>
        <w:t xml:space="preserve"> </w:t>
      </w:r>
      <w:r w:rsidRPr="00A55F77">
        <w:rPr>
          <w:rFonts w:ascii="Arial" w:eastAsia="Arial" w:hAnsi="Arial" w:cs="Arial"/>
          <w:sz w:val="24"/>
          <w:szCs w:val="24"/>
        </w:rPr>
        <w:t>de</w:t>
      </w:r>
      <w:r w:rsidRPr="00A55F77">
        <w:rPr>
          <w:rFonts w:ascii="Arial" w:eastAsia="Arial" w:hAnsi="Arial" w:cs="Arial"/>
          <w:spacing w:val="2"/>
          <w:sz w:val="24"/>
          <w:szCs w:val="24"/>
        </w:rPr>
        <w:t xml:space="preserve"> </w:t>
      </w:r>
      <w:r w:rsidRPr="00A55F77">
        <w:rPr>
          <w:rFonts w:ascii="Arial" w:eastAsia="Arial" w:hAnsi="Arial" w:cs="Arial"/>
          <w:sz w:val="24"/>
          <w:szCs w:val="24"/>
        </w:rPr>
        <w:t>los</w:t>
      </w:r>
      <w:r w:rsidRPr="00A55F77">
        <w:rPr>
          <w:rFonts w:ascii="Arial" w:eastAsia="Arial" w:hAnsi="Arial" w:cs="Arial"/>
          <w:spacing w:val="2"/>
          <w:sz w:val="24"/>
          <w:szCs w:val="24"/>
        </w:rPr>
        <w:t xml:space="preserve"> </w:t>
      </w:r>
      <w:r w:rsidRPr="00A55F77">
        <w:rPr>
          <w:rFonts w:ascii="Arial" w:eastAsia="Arial" w:hAnsi="Arial" w:cs="Arial"/>
          <w:sz w:val="24"/>
          <w:szCs w:val="24"/>
        </w:rPr>
        <w:t>ítems (</w:t>
      </w:r>
      <w:r w:rsidR="00A55F77">
        <w:rPr>
          <w:rFonts w:ascii="Arial" w:eastAsia="Arial" w:hAnsi="Arial" w:cs="Arial"/>
          <w:sz w:val="24"/>
          <w:szCs w:val="24"/>
        </w:rPr>
        <w:t xml:space="preserve">mismos que serán distribuidos entre los miembros del Equipo Central 1, </w:t>
      </w:r>
      <w:r w:rsidRPr="00A55F77">
        <w:rPr>
          <w:rFonts w:ascii="Arial" w:eastAsia="Arial" w:hAnsi="Arial" w:cs="Arial"/>
          <w:sz w:val="24"/>
          <w:szCs w:val="24"/>
        </w:rPr>
        <w:t>en</w:t>
      </w:r>
      <w:r w:rsidRPr="00A55F77">
        <w:rPr>
          <w:rFonts w:ascii="Arial" w:eastAsia="Arial" w:hAnsi="Arial" w:cs="Arial"/>
          <w:spacing w:val="2"/>
          <w:sz w:val="24"/>
          <w:szCs w:val="24"/>
        </w:rPr>
        <w:t xml:space="preserve"> </w:t>
      </w:r>
      <w:r w:rsidRPr="00A55F77">
        <w:rPr>
          <w:rFonts w:ascii="Arial" w:eastAsia="Arial" w:hAnsi="Arial" w:cs="Arial"/>
          <w:sz w:val="24"/>
          <w:szCs w:val="24"/>
        </w:rPr>
        <w:t>función</w:t>
      </w:r>
      <w:r w:rsidRPr="00A55F77">
        <w:rPr>
          <w:rFonts w:ascii="Arial" w:eastAsia="Arial" w:hAnsi="Arial" w:cs="Arial"/>
          <w:spacing w:val="1"/>
          <w:sz w:val="24"/>
          <w:szCs w:val="24"/>
        </w:rPr>
        <w:t xml:space="preserve"> </w:t>
      </w:r>
      <w:r w:rsidRPr="00A55F77">
        <w:rPr>
          <w:rFonts w:ascii="Arial" w:eastAsia="Arial" w:hAnsi="Arial" w:cs="Arial"/>
          <w:sz w:val="24"/>
          <w:szCs w:val="24"/>
        </w:rPr>
        <w:t>de</w:t>
      </w:r>
      <w:r w:rsidRPr="00A55F77">
        <w:rPr>
          <w:rFonts w:ascii="Arial" w:eastAsia="Arial" w:hAnsi="Arial" w:cs="Arial"/>
          <w:spacing w:val="2"/>
          <w:sz w:val="24"/>
          <w:szCs w:val="24"/>
        </w:rPr>
        <w:t xml:space="preserve"> </w:t>
      </w:r>
      <w:r w:rsidRPr="00A55F77">
        <w:rPr>
          <w:rFonts w:ascii="Arial" w:eastAsia="Arial" w:hAnsi="Arial" w:cs="Arial"/>
          <w:sz w:val="24"/>
          <w:szCs w:val="24"/>
        </w:rPr>
        <w:t>la</w:t>
      </w:r>
      <w:r w:rsidRPr="00A55F77">
        <w:rPr>
          <w:rFonts w:ascii="Arial" w:eastAsia="Arial" w:hAnsi="Arial" w:cs="Arial"/>
          <w:spacing w:val="2"/>
          <w:sz w:val="24"/>
          <w:szCs w:val="24"/>
        </w:rPr>
        <w:t xml:space="preserve"> </w:t>
      </w:r>
      <w:r w:rsidRPr="00A55F77">
        <w:rPr>
          <w:rFonts w:ascii="Arial" w:eastAsia="Arial" w:hAnsi="Arial" w:cs="Arial"/>
          <w:sz w:val="24"/>
          <w:szCs w:val="24"/>
        </w:rPr>
        <w:t>tabla</w:t>
      </w:r>
      <w:r w:rsidRPr="00A55F77">
        <w:rPr>
          <w:rFonts w:ascii="Arial" w:eastAsia="Arial" w:hAnsi="Arial" w:cs="Arial"/>
          <w:spacing w:val="1"/>
          <w:sz w:val="24"/>
          <w:szCs w:val="24"/>
        </w:rPr>
        <w:t xml:space="preserve"> </w:t>
      </w:r>
      <w:r w:rsidRPr="00A55F77">
        <w:rPr>
          <w:rFonts w:ascii="Arial" w:eastAsia="Arial" w:hAnsi="Arial" w:cs="Arial"/>
          <w:sz w:val="24"/>
          <w:szCs w:val="24"/>
        </w:rPr>
        <w:t>de especificaciones,</w:t>
      </w:r>
      <w:r w:rsidRPr="00A55F77">
        <w:rPr>
          <w:rFonts w:ascii="Arial" w:eastAsia="Arial" w:hAnsi="Arial" w:cs="Arial"/>
          <w:spacing w:val="1"/>
          <w:sz w:val="24"/>
          <w:szCs w:val="24"/>
        </w:rPr>
        <w:t xml:space="preserve"> </w:t>
      </w:r>
      <w:r w:rsidRPr="00A55F77">
        <w:rPr>
          <w:rFonts w:ascii="Arial" w:eastAsia="Arial" w:hAnsi="Arial" w:cs="Arial"/>
          <w:sz w:val="24"/>
          <w:szCs w:val="24"/>
        </w:rPr>
        <w:t>la</w:t>
      </w:r>
      <w:r w:rsidRPr="00A55F77">
        <w:rPr>
          <w:rFonts w:ascii="Arial" w:eastAsia="Arial" w:hAnsi="Arial" w:cs="Arial"/>
          <w:spacing w:val="4"/>
          <w:sz w:val="24"/>
          <w:szCs w:val="24"/>
        </w:rPr>
        <w:t xml:space="preserve"> </w:t>
      </w:r>
      <w:r w:rsidRPr="00A55F77">
        <w:rPr>
          <w:rFonts w:ascii="Arial" w:eastAsia="Arial" w:hAnsi="Arial" w:cs="Arial"/>
          <w:sz w:val="24"/>
          <w:szCs w:val="24"/>
        </w:rPr>
        <w:t>estructura de</w:t>
      </w:r>
      <w:r w:rsidRPr="00A55F77">
        <w:rPr>
          <w:rFonts w:ascii="Arial" w:eastAsia="Arial" w:hAnsi="Arial" w:cs="Arial"/>
          <w:spacing w:val="4"/>
          <w:sz w:val="24"/>
          <w:szCs w:val="24"/>
        </w:rPr>
        <w:t xml:space="preserve"> </w:t>
      </w:r>
      <w:r w:rsidRPr="00A55F77">
        <w:rPr>
          <w:rFonts w:ascii="Arial" w:eastAsia="Arial" w:hAnsi="Arial" w:cs="Arial"/>
          <w:sz w:val="24"/>
          <w:szCs w:val="24"/>
        </w:rPr>
        <w:t>los</w:t>
      </w:r>
      <w:r w:rsidRPr="00A55F77">
        <w:rPr>
          <w:rFonts w:ascii="Arial" w:eastAsia="Arial" w:hAnsi="Arial" w:cs="Arial"/>
          <w:spacing w:val="4"/>
          <w:sz w:val="24"/>
          <w:szCs w:val="24"/>
        </w:rPr>
        <w:t xml:space="preserve"> </w:t>
      </w:r>
      <w:r w:rsidRPr="00A55F77">
        <w:rPr>
          <w:rFonts w:ascii="Arial" w:eastAsia="Arial" w:hAnsi="Arial" w:cs="Arial"/>
          <w:sz w:val="24"/>
          <w:szCs w:val="24"/>
        </w:rPr>
        <w:t>instrumentos</w:t>
      </w:r>
      <w:r w:rsidRPr="00A55F77">
        <w:rPr>
          <w:rFonts w:ascii="Arial" w:eastAsia="Arial" w:hAnsi="Arial" w:cs="Arial"/>
          <w:spacing w:val="1"/>
          <w:sz w:val="24"/>
          <w:szCs w:val="24"/>
        </w:rPr>
        <w:t xml:space="preserve"> </w:t>
      </w:r>
      <w:r w:rsidRPr="00A55F77">
        <w:rPr>
          <w:rFonts w:ascii="Arial" w:eastAsia="Arial" w:hAnsi="Arial" w:cs="Arial"/>
          <w:sz w:val="24"/>
          <w:szCs w:val="24"/>
        </w:rPr>
        <w:t>por</w:t>
      </w:r>
      <w:r w:rsidRPr="00A55F77">
        <w:rPr>
          <w:rFonts w:ascii="Arial" w:eastAsia="Arial" w:hAnsi="Arial" w:cs="Arial"/>
          <w:spacing w:val="4"/>
          <w:sz w:val="24"/>
          <w:szCs w:val="24"/>
        </w:rPr>
        <w:t xml:space="preserve"> </w:t>
      </w:r>
      <w:r w:rsidRPr="00A55F77">
        <w:rPr>
          <w:rFonts w:ascii="Arial" w:eastAsia="Arial" w:hAnsi="Arial" w:cs="Arial"/>
          <w:sz w:val="24"/>
          <w:szCs w:val="24"/>
        </w:rPr>
        <w:t>desarrollar</w:t>
      </w:r>
      <w:r w:rsidRPr="00A55F77">
        <w:rPr>
          <w:rFonts w:ascii="Arial" w:eastAsia="Arial" w:hAnsi="Arial" w:cs="Arial"/>
          <w:spacing w:val="4"/>
          <w:sz w:val="24"/>
          <w:szCs w:val="24"/>
        </w:rPr>
        <w:t xml:space="preserve"> </w:t>
      </w:r>
      <w:r w:rsidRPr="00A55F77">
        <w:rPr>
          <w:rFonts w:ascii="Arial" w:eastAsia="Arial" w:hAnsi="Arial" w:cs="Arial"/>
          <w:sz w:val="24"/>
          <w:szCs w:val="24"/>
        </w:rPr>
        <w:t>y</w:t>
      </w:r>
      <w:r w:rsidRPr="00A55F77">
        <w:rPr>
          <w:rFonts w:ascii="Arial" w:eastAsia="Arial" w:hAnsi="Arial" w:cs="Arial"/>
          <w:spacing w:val="4"/>
          <w:sz w:val="24"/>
          <w:szCs w:val="24"/>
        </w:rPr>
        <w:t xml:space="preserve"> </w:t>
      </w:r>
      <w:r w:rsidRPr="00A55F77">
        <w:rPr>
          <w:rFonts w:ascii="Arial" w:eastAsia="Arial" w:hAnsi="Arial" w:cs="Arial"/>
          <w:sz w:val="24"/>
          <w:szCs w:val="24"/>
        </w:rPr>
        <w:t>el</w:t>
      </w:r>
      <w:r w:rsidRPr="00A55F77">
        <w:rPr>
          <w:rFonts w:ascii="Arial" w:eastAsia="Arial" w:hAnsi="Arial" w:cs="Arial"/>
          <w:spacing w:val="4"/>
          <w:sz w:val="24"/>
          <w:szCs w:val="24"/>
        </w:rPr>
        <w:t xml:space="preserve"> </w:t>
      </w:r>
      <w:r w:rsidRPr="00A55F77">
        <w:rPr>
          <w:rFonts w:ascii="Arial" w:eastAsia="Arial" w:hAnsi="Arial" w:cs="Arial"/>
          <w:sz w:val="24"/>
          <w:szCs w:val="24"/>
        </w:rPr>
        <w:t>número</w:t>
      </w:r>
      <w:r w:rsidRPr="00A55F77">
        <w:rPr>
          <w:rFonts w:ascii="Arial" w:eastAsia="Arial" w:hAnsi="Arial" w:cs="Arial"/>
          <w:spacing w:val="4"/>
          <w:sz w:val="24"/>
          <w:szCs w:val="24"/>
        </w:rPr>
        <w:t xml:space="preserve"> </w:t>
      </w:r>
      <w:r w:rsidRPr="00A55F77">
        <w:rPr>
          <w:rFonts w:ascii="Arial" w:eastAsia="Arial" w:hAnsi="Arial" w:cs="Arial"/>
          <w:sz w:val="24"/>
          <w:szCs w:val="24"/>
        </w:rPr>
        <w:t>de</w:t>
      </w:r>
      <w:r w:rsidRPr="00A55F77">
        <w:rPr>
          <w:rFonts w:ascii="Arial" w:eastAsia="Arial" w:hAnsi="Arial" w:cs="Arial"/>
          <w:spacing w:val="4"/>
          <w:sz w:val="24"/>
          <w:szCs w:val="24"/>
        </w:rPr>
        <w:t xml:space="preserve"> </w:t>
      </w:r>
      <w:r w:rsidRPr="00A55F77">
        <w:rPr>
          <w:rFonts w:ascii="Arial" w:eastAsia="Arial" w:hAnsi="Arial" w:cs="Arial"/>
          <w:sz w:val="24"/>
          <w:szCs w:val="24"/>
        </w:rPr>
        <w:t>participantes en</w:t>
      </w:r>
      <w:r w:rsidRPr="00A55F77">
        <w:rPr>
          <w:rFonts w:ascii="Arial" w:eastAsia="Arial" w:hAnsi="Arial" w:cs="Arial"/>
          <w:spacing w:val="-8"/>
          <w:sz w:val="24"/>
          <w:szCs w:val="24"/>
        </w:rPr>
        <w:t xml:space="preserve"> </w:t>
      </w:r>
      <w:r w:rsidRPr="00A55F77">
        <w:rPr>
          <w:rFonts w:ascii="Arial" w:eastAsia="Arial" w:hAnsi="Arial" w:cs="Arial"/>
          <w:sz w:val="24"/>
          <w:szCs w:val="24"/>
        </w:rPr>
        <w:t>los</w:t>
      </w:r>
      <w:r w:rsidRPr="00A55F77">
        <w:rPr>
          <w:rFonts w:ascii="Arial" w:eastAsia="Arial" w:hAnsi="Arial" w:cs="Arial"/>
          <w:spacing w:val="-8"/>
          <w:sz w:val="24"/>
          <w:szCs w:val="24"/>
        </w:rPr>
        <w:t xml:space="preserve"> </w:t>
      </w:r>
      <w:r w:rsidRPr="00A55F77">
        <w:rPr>
          <w:rFonts w:ascii="Arial" w:eastAsia="Arial" w:hAnsi="Arial" w:cs="Arial"/>
          <w:sz w:val="24"/>
          <w:szCs w:val="24"/>
        </w:rPr>
        <w:t>equipos</w:t>
      </w:r>
      <w:r w:rsidRPr="00A55F77">
        <w:rPr>
          <w:rFonts w:ascii="Arial" w:eastAsia="Arial" w:hAnsi="Arial" w:cs="Arial"/>
          <w:spacing w:val="-8"/>
          <w:sz w:val="24"/>
          <w:szCs w:val="24"/>
        </w:rPr>
        <w:t xml:space="preserve"> </w:t>
      </w:r>
      <w:r w:rsidRPr="00A55F77">
        <w:rPr>
          <w:rFonts w:ascii="Arial" w:eastAsia="Arial" w:hAnsi="Arial" w:cs="Arial"/>
          <w:sz w:val="24"/>
          <w:szCs w:val="24"/>
        </w:rPr>
        <w:t>nacionales)</w:t>
      </w:r>
      <w:r w:rsidRPr="00A55F77">
        <w:rPr>
          <w:rFonts w:ascii="Arial" w:eastAsia="Arial" w:hAnsi="Arial" w:cs="Arial"/>
          <w:spacing w:val="-8"/>
          <w:sz w:val="24"/>
          <w:szCs w:val="24"/>
        </w:rPr>
        <w:t xml:space="preserve"> </w:t>
      </w:r>
      <w:r w:rsidRPr="00A55F77">
        <w:rPr>
          <w:rFonts w:ascii="Arial" w:eastAsia="Arial" w:hAnsi="Arial" w:cs="Arial"/>
          <w:sz w:val="24"/>
          <w:szCs w:val="24"/>
        </w:rPr>
        <w:t>se</w:t>
      </w:r>
      <w:r w:rsidRPr="00A55F77">
        <w:rPr>
          <w:rFonts w:ascii="Arial" w:eastAsia="Arial" w:hAnsi="Arial" w:cs="Arial"/>
          <w:spacing w:val="-8"/>
          <w:sz w:val="24"/>
          <w:szCs w:val="24"/>
        </w:rPr>
        <w:t xml:space="preserve"> </w:t>
      </w:r>
      <w:r w:rsidRPr="00A55F77">
        <w:rPr>
          <w:rFonts w:ascii="Arial" w:eastAsia="Arial" w:hAnsi="Arial" w:cs="Arial"/>
          <w:sz w:val="24"/>
          <w:szCs w:val="24"/>
        </w:rPr>
        <w:t>realizará</w:t>
      </w:r>
      <w:r w:rsidRPr="00A55F77">
        <w:rPr>
          <w:rFonts w:ascii="Arial" w:eastAsia="Arial" w:hAnsi="Arial" w:cs="Arial"/>
          <w:spacing w:val="-8"/>
          <w:sz w:val="24"/>
          <w:szCs w:val="24"/>
        </w:rPr>
        <w:t xml:space="preserve"> </w:t>
      </w:r>
      <w:r w:rsidRPr="00A55F77">
        <w:rPr>
          <w:rFonts w:ascii="Arial" w:eastAsia="Arial" w:hAnsi="Arial" w:cs="Arial"/>
          <w:sz w:val="24"/>
          <w:szCs w:val="24"/>
        </w:rPr>
        <w:t>a</w:t>
      </w:r>
      <w:r w:rsidRPr="00A55F77">
        <w:rPr>
          <w:rFonts w:ascii="Arial" w:eastAsia="Arial" w:hAnsi="Arial" w:cs="Arial"/>
          <w:spacing w:val="-8"/>
          <w:sz w:val="24"/>
          <w:szCs w:val="24"/>
        </w:rPr>
        <w:t xml:space="preserve"> </w:t>
      </w:r>
      <w:r w:rsidRPr="00A55F77">
        <w:rPr>
          <w:rFonts w:ascii="Arial" w:eastAsia="Arial" w:hAnsi="Arial" w:cs="Arial"/>
          <w:sz w:val="24"/>
          <w:szCs w:val="24"/>
        </w:rPr>
        <w:t>distancia</w:t>
      </w:r>
      <w:r w:rsidR="00A55F77">
        <w:rPr>
          <w:rFonts w:ascii="Arial" w:eastAsia="Arial" w:hAnsi="Arial" w:cs="Arial"/>
          <w:sz w:val="24"/>
          <w:szCs w:val="24"/>
        </w:rPr>
        <w:t xml:space="preserve"> y con apego al Manual digital elaborado para homogeneizar la construcción de los mismos</w:t>
      </w:r>
      <w:r w:rsidRPr="00A55F77">
        <w:rPr>
          <w:rFonts w:ascii="Arial" w:eastAsia="Arial" w:hAnsi="Arial" w:cs="Arial"/>
          <w:sz w:val="24"/>
          <w:szCs w:val="24"/>
        </w:rPr>
        <w:t>.</w:t>
      </w:r>
      <w:r w:rsidRPr="00A55F77">
        <w:rPr>
          <w:rFonts w:ascii="Arial" w:eastAsia="Arial" w:hAnsi="Arial" w:cs="Arial"/>
          <w:spacing w:val="-11"/>
          <w:sz w:val="24"/>
          <w:szCs w:val="24"/>
        </w:rPr>
        <w:t xml:space="preserve"> </w:t>
      </w:r>
      <w:r w:rsidRPr="00A55F77">
        <w:rPr>
          <w:rFonts w:ascii="Arial" w:eastAsia="Arial" w:hAnsi="Arial" w:cs="Arial"/>
          <w:sz w:val="24"/>
          <w:szCs w:val="24"/>
        </w:rPr>
        <w:t>El</w:t>
      </w:r>
      <w:r w:rsidRPr="00A55F77">
        <w:rPr>
          <w:rFonts w:ascii="Arial" w:eastAsia="Arial" w:hAnsi="Arial" w:cs="Arial"/>
          <w:spacing w:val="-8"/>
          <w:sz w:val="24"/>
          <w:szCs w:val="24"/>
        </w:rPr>
        <w:t xml:space="preserve"> </w:t>
      </w:r>
      <w:r w:rsidRPr="00A55F77">
        <w:rPr>
          <w:rFonts w:ascii="Arial" w:eastAsia="Arial" w:hAnsi="Arial" w:cs="Arial"/>
          <w:sz w:val="24"/>
          <w:szCs w:val="24"/>
        </w:rPr>
        <w:t>envío</w:t>
      </w:r>
      <w:r w:rsidRPr="00A55F77">
        <w:rPr>
          <w:rFonts w:ascii="Arial" w:eastAsia="Arial" w:hAnsi="Arial" w:cs="Arial"/>
          <w:spacing w:val="-10"/>
          <w:sz w:val="24"/>
          <w:szCs w:val="24"/>
        </w:rPr>
        <w:t xml:space="preserve"> </w:t>
      </w:r>
      <w:r w:rsidRPr="00A55F77">
        <w:rPr>
          <w:rFonts w:ascii="Arial" w:eastAsia="Arial" w:hAnsi="Arial" w:cs="Arial"/>
          <w:sz w:val="24"/>
          <w:szCs w:val="24"/>
        </w:rPr>
        <w:t>de</w:t>
      </w:r>
      <w:r w:rsidRPr="00A55F77">
        <w:rPr>
          <w:rFonts w:ascii="Arial" w:eastAsia="Arial" w:hAnsi="Arial" w:cs="Arial"/>
          <w:spacing w:val="-8"/>
          <w:sz w:val="24"/>
          <w:szCs w:val="24"/>
        </w:rPr>
        <w:t xml:space="preserve"> </w:t>
      </w:r>
      <w:r w:rsidRPr="00A55F77">
        <w:rPr>
          <w:rFonts w:ascii="Arial" w:eastAsia="Arial" w:hAnsi="Arial" w:cs="Arial"/>
          <w:sz w:val="24"/>
          <w:szCs w:val="24"/>
        </w:rPr>
        <w:t>los</w:t>
      </w:r>
      <w:r w:rsidRPr="00A55F77">
        <w:rPr>
          <w:rFonts w:ascii="Arial" w:eastAsia="Arial" w:hAnsi="Arial" w:cs="Arial"/>
          <w:spacing w:val="-8"/>
          <w:sz w:val="24"/>
          <w:szCs w:val="24"/>
        </w:rPr>
        <w:t xml:space="preserve"> </w:t>
      </w:r>
      <w:r w:rsidRPr="00A55F77">
        <w:rPr>
          <w:rFonts w:ascii="Arial" w:eastAsia="Arial" w:hAnsi="Arial" w:cs="Arial"/>
          <w:sz w:val="24"/>
          <w:szCs w:val="24"/>
        </w:rPr>
        <w:t>ítems</w:t>
      </w:r>
      <w:r w:rsidRPr="00A55F77">
        <w:rPr>
          <w:rFonts w:ascii="Arial" w:eastAsia="Arial" w:hAnsi="Arial" w:cs="Arial"/>
          <w:spacing w:val="-9"/>
          <w:sz w:val="24"/>
          <w:szCs w:val="24"/>
        </w:rPr>
        <w:t xml:space="preserve"> </w:t>
      </w:r>
      <w:r w:rsidRPr="00A55F77">
        <w:rPr>
          <w:rFonts w:ascii="Arial" w:eastAsia="Arial" w:hAnsi="Arial" w:cs="Arial"/>
          <w:sz w:val="24"/>
          <w:szCs w:val="24"/>
        </w:rPr>
        <w:t>se</w:t>
      </w:r>
      <w:r w:rsidRPr="00A55F77">
        <w:rPr>
          <w:rFonts w:ascii="Arial" w:eastAsia="Arial" w:hAnsi="Arial" w:cs="Arial"/>
          <w:spacing w:val="-8"/>
          <w:sz w:val="24"/>
          <w:szCs w:val="24"/>
        </w:rPr>
        <w:t xml:space="preserve"> </w:t>
      </w:r>
      <w:r w:rsidRPr="00A55F77">
        <w:rPr>
          <w:rFonts w:ascii="Arial" w:eastAsia="Arial" w:hAnsi="Arial" w:cs="Arial"/>
          <w:sz w:val="24"/>
          <w:szCs w:val="24"/>
        </w:rPr>
        <w:t>realizará</w:t>
      </w:r>
      <w:r w:rsidRPr="00A55F77">
        <w:rPr>
          <w:rFonts w:ascii="Arial" w:eastAsia="Arial" w:hAnsi="Arial" w:cs="Arial"/>
          <w:spacing w:val="-8"/>
          <w:sz w:val="24"/>
          <w:szCs w:val="24"/>
        </w:rPr>
        <w:t xml:space="preserve"> </w:t>
      </w:r>
      <w:r w:rsidRPr="00A55F77">
        <w:rPr>
          <w:rFonts w:ascii="Arial" w:eastAsia="Arial" w:hAnsi="Arial" w:cs="Arial"/>
          <w:sz w:val="24"/>
          <w:szCs w:val="24"/>
        </w:rPr>
        <w:t>a</w:t>
      </w:r>
      <w:r w:rsidRPr="00A55F77">
        <w:rPr>
          <w:rFonts w:ascii="Arial" w:eastAsia="Arial" w:hAnsi="Arial" w:cs="Arial"/>
          <w:spacing w:val="-8"/>
          <w:sz w:val="24"/>
          <w:szCs w:val="24"/>
        </w:rPr>
        <w:t xml:space="preserve"> </w:t>
      </w:r>
      <w:r w:rsidRPr="00A55F77">
        <w:rPr>
          <w:rFonts w:ascii="Arial" w:eastAsia="Arial" w:hAnsi="Arial" w:cs="Arial"/>
          <w:sz w:val="24"/>
          <w:szCs w:val="24"/>
        </w:rPr>
        <w:t>través</w:t>
      </w:r>
      <w:r w:rsidRPr="00A55F77">
        <w:rPr>
          <w:rFonts w:ascii="Arial" w:eastAsia="Arial" w:hAnsi="Arial" w:cs="Arial"/>
          <w:spacing w:val="-9"/>
          <w:sz w:val="24"/>
          <w:szCs w:val="24"/>
        </w:rPr>
        <w:t xml:space="preserve"> </w:t>
      </w:r>
      <w:r w:rsidRPr="00A55F77">
        <w:rPr>
          <w:rFonts w:ascii="Arial" w:eastAsia="Arial" w:hAnsi="Arial" w:cs="Arial"/>
          <w:sz w:val="24"/>
          <w:szCs w:val="24"/>
        </w:rPr>
        <w:t>del uso</w:t>
      </w:r>
      <w:r w:rsidRPr="00A55F77">
        <w:rPr>
          <w:rFonts w:ascii="Arial" w:eastAsia="Arial" w:hAnsi="Arial" w:cs="Arial"/>
          <w:spacing w:val="3"/>
          <w:sz w:val="24"/>
          <w:szCs w:val="24"/>
        </w:rPr>
        <w:t xml:space="preserve"> </w:t>
      </w:r>
      <w:r w:rsidRPr="00A55F77">
        <w:rPr>
          <w:rFonts w:ascii="Arial" w:eastAsia="Arial" w:hAnsi="Arial" w:cs="Arial"/>
          <w:sz w:val="24"/>
          <w:szCs w:val="24"/>
        </w:rPr>
        <w:t>de</w:t>
      </w:r>
      <w:r w:rsidRPr="00A55F77">
        <w:rPr>
          <w:rFonts w:ascii="Arial" w:eastAsia="Arial" w:hAnsi="Arial" w:cs="Arial"/>
          <w:spacing w:val="3"/>
          <w:sz w:val="24"/>
          <w:szCs w:val="24"/>
        </w:rPr>
        <w:t xml:space="preserve"> </w:t>
      </w:r>
      <w:r w:rsidRPr="00A55F77">
        <w:rPr>
          <w:rFonts w:ascii="Arial" w:eastAsia="Arial" w:hAnsi="Arial" w:cs="Arial"/>
          <w:sz w:val="24"/>
          <w:szCs w:val="24"/>
        </w:rPr>
        <w:t>una</w:t>
      </w:r>
      <w:r w:rsidRPr="00A55F77">
        <w:rPr>
          <w:rFonts w:ascii="Arial" w:eastAsia="Arial" w:hAnsi="Arial" w:cs="Arial"/>
          <w:spacing w:val="3"/>
          <w:sz w:val="24"/>
          <w:szCs w:val="24"/>
        </w:rPr>
        <w:t xml:space="preserve"> </w:t>
      </w:r>
      <w:r w:rsidRPr="00A55F77">
        <w:rPr>
          <w:rFonts w:ascii="Arial" w:eastAsia="Arial" w:hAnsi="Arial" w:cs="Arial"/>
          <w:sz w:val="24"/>
          <w:szCs w:val="24"/>
        </w:rPr>
        <w:t>plataforma</w:t>
      </w:r>
      <w:r w:rsidRPr="00A55F77">
        <w:rPr>
          <w:rFonts w:ascii="Arial" w:eastAsia="Arial" w:hAnsi="Arial" w:cs="Arial"/>
          <w:spacing w:val="1"/>
          <w:sz w:val="24"/>
          <w:szCs w:val="24"/>
        </w:rPr>
        <w:t xml:space="preserve"> </w:t>
      </w:r>
      <w:r w:rsidRPr="00A55F77">
        <w:rPr>
          <w:rFonts w:ascii="Arial" w:eastAsia="Arial" w:hAnsi="Arial" w:cs="Arial"/>
          <w:sz w:val="24"/>
          <w:szCs w:val="24"/>
        </w:rPr>
        <w:t>informática,</w:t>
      </w:r>
      <w:r w:rsidRPr="00A55F77">
        <w:rPr>
          <w:rFonts w:ascii="Arial" w:eastAsia="Arial" w:hAnsi="Arial" w:cs="Arial"/>
          <w:spacing w:val="1"/>
          <w:sz w:val="24"/>
          <w:szCs w:val="24"/>
        </w:rPr>
        <w:t xml:space="preserve"> </w:t>
      </w:r>
      <w:r w:rsidRPr="00A55F77">
        <w:rPr>
          <w:rFonts w:ascii="Arial" w:eastAsia="Arial" w:hAnsi="Arial" w:cs="Arial"/>
          <w:sz w:val="24"/>
          <w:szCs w:val="24"/>
        </w:rPr>
        <w:t>que</w:t>
      </w:r>
      <w:r w:rsidRPr="00A55F77">
        <w:rPr>
          <w:rFonts w:ascii="Arial" w:eastAsia="Arial" w:hAnsi="Arial" w:cs="Arial"/>
          <w:spacing w:val="3"/>
          <w:sz w:val="24"/>
          <w:szCs w:val="24"/>
        </w:rPr>
        <w:t xml:space="preserve"> </w:t>
      </w:r>
      <w:r w:rsidRPr="00A55F77">
        <w:rPr>
          <w:rFonts w:ascii="Arial" w:eastAsia="Arial" w:hAnsi="Arial" w:cs="Arial"/>
          <w:sz w:val="24"/>
          <w:szCs w:val="24"/>
        </w:rPr>
        <w:t>fungirá</w:t>
      </w:r>
      <w:r w:rsidRPr="00A55F77">
        <w:rPr>
          <w:rFonts w:ascii="Arial" w:eastAsia="Arial" w:hAnsi="Arial" w:cs="Arial"/>
          <w:spacing w:val="2"/>
          <w:sz w:val="24"/>
          <w:szCs w:val="24"/>
        </w:rPr>
        <w:t xml:space="preserve"> </w:t>
      </w:r>
      <w:r w:rsidRPr="00A55F77">
        <w:rPr>
          <w:rFonts w:ascii="Arial" w:eastAsia="Arial" w:hAnsi="Arial" w:cs="Arial"/>
          <w:sz w:val="24"/>
          <w:szCs w:val="24"/>
        </w:rPr>
        <w:t>como</w:t>
      </w:r>
      <w:r w:rsidRPr="00A55F77">
        <w:rPr>
          <w:rFonts w:ascii="Arial" w:eastAsia="Arial" w:hAnsi="Arial" w:cs="Arial"/>
          <w:spacing w:val="3"/>
          <w:sz w:val="24"/>
          <w:szCs w:val="24"/>
        </w:rPr>
        <w:t xml:space="preserve"> </w:t>
      </w:r>
      <w:r w:rsidRPr="00A55F77">
        <w:rPr>
          <w:rFonts w:ascii="Arial" w:eastAsia="Arial" w:hAnsi="Arial" w:cs="Arial"/>
          <w:sz w:val="24"/>
          <w:szCs w:val="24"/>
        </w:rPr>
        <w:t>elemento</w:t>
      </w:r>
      <w:r w:rsidRPr="00A55F77">
        <w:rPr>
          <w:rFonts w:ascii="Arial" w:eastAsia="Arial" w:hAnsi="Arial" w:cs="Arial"/>
          <w:spacing w:val="2"/>
          <w:sz w:val="24"/>
          <w:szCs w:val="24"/>
        </w:rPr>
        <w:t xml:space="preserve"> </w:t>
      </w:r>
      <w:r w:rsidRPr="00A55F77">
        <w:rPr>
          <w:rFonts w:ascii="Arial" w:eastAsia="Arial" w:hAnsi="Arial" w:cs="Arial"/>
          <w:sz w:val="24"/>
          <w:szCs w:val="24"/>
        </w:rPr>
        <w:t>de</w:t>
      </w:r>
      <w:r w:rsidRPr="00A55F77">
        <w:rPr>
          <w:rFonts w:ascii="Arial" w:eastAsia="Arial" w:hAnsi="Arial" w:cs="Arial"/>
          <w:spacing w:val="3"/>
          <w:sz w:val="24"/>
          <w:szCs w:val="24"/>
        </w:rPr>
        <w:t xml:space="preserve"> </w:t>
      </w:r>
      <w:r w:rsidRPr="00A55F77">
        <w:rPr>
          <w:rFonts w:ascii="Arial" w:eastAsia="Arial" w:hAnsi="Arial" w:cs="Arial"/>
          <w:sz w:val="24"/>
          <w:szCs w:val="24"/>
        </w:rPr>
        <w:t>gestión, repositorio</w:t>
      </w:r>
      <w:r w:rsidRPr="00A55F77">
        <w:rPr>
          <w:rFonts w:ascii="Arial" w:eastAsia="Arial" w:hAnsi="Arial" w:cs="Arial"/>
          <w:spacing w:val="2"/>
          <w:sz w:val="24"/>
          <w:szCs w:val="24"/>
        </w:rPr>
        <w:t xml:space="preserve"> </w:t>
      </w:r>
      <w:r w:rsidRPr="00A55F77">
        <w:rPr>
          <w:rFonts w:ascii="Arial" w:eastAsia="Arial" w:hAnsi="Arial" w:cs="Arial"/>
          <w:sz w:val="24"/>
          <w:szCs w:val="24"/>
        </w:rPr>
        <w:t>y retroalimentació</w:t>
      </w:r>
      <w:r w:rsidR="00A55F77">
        <w:rPr>
          <w:rFonts w:ascii="Arial" w:eastAsia="Arial" w:hAnsi="Arial" w:cs="Arial"/>
          <w:sz w:val="24"/>
          <w:szCs w:val="24"/>
        </w:rPr>
        <w:t>n.</w:t>
      </w:r>
    </w:p>
    <w:p w14:paraId="563D5B44" w14:textId="54F2A4B7" w:rsidR="00A55F77" w:rsidRPr="00A55F77" w:rsidRDefault="00A55F77" w:rsidP="00FB18AB">
      <w:pPr>
        <w:pStyle w:val="Prrafodelista"/>
        <w:spacing w:after="0" w:line="360" w:lineRule="auto"/>
        <w:ind w:left="861" w:right="79"/>
        <w:jc w:val="both"/>
        <w:rPr>
          <w:rFonts w:ascii="Arial" w:eastAsia="Arial" w:hAnsi="Arial" w:cs="Arial"/>
          <w:sz w:val="24"/>
          <w:szCs w:val="24"/>
          <w:u w:val="single"/>
        </w:rPr>
      </w:pPr>
      <w:r>
        <w:rPr>
          <w:rFonts w:ascii="Arial" w:eastAsia="Arial" w:hAnsi="Arial" w:cs="Arial"/>
          <w:sz w:val="24"/>
          <w:szCs w:val="24"/>
        </w:rPr>
        <w:t xml:space="preserve">b. </w:t>
      </w:r>
      <w:r>
        <w:rPr>
          <w:rFonts w:ascii="Arial" w:eastAsia="Arial" w:hAnsi="Arial" w:cs="Arial"/>
          <w:sz w:val="24"/>
          <w:szCs w:val="24"/>
        </w:rPr>
        <w:tab/>
      </w:r>
      <w:r>
        <w:rPr>
          <w:rFonts w:ascii="Arial" w:eastAsia="Arial" w:hAnsi="Arial" w:cs="Arial"/>
          <w:sz w:val="24"/>
          <w:szCs w:val="24"/>
          <w:u w:val="single"/>
        </w:rPr>
        <w:t>Revisión de los ítems por parte del coordinador</w:t>
      </w:r>
    </w:p>
    <w:p w14:paraId="453A202F" w14:textId="77777777" w:rsidR="004363E3" w:rsidRDefault="00A55F77" w:rsidP="00FB18AB">
      <w:pPr>
        <w:spacing w:after="0" w:line="360" w:lineRule="auto"/>
        <w:ind w:left="861"/>
        <w:jc w:val="both"/>
        <w:rPr>
          <w:rFonts w:ascii="Arial" w:eastAsia="Arial" w:hAnsi="Arial" w:cs="Arial"/>
          <w:sz w:val="24"/>
          <w:szCs w:val="24"/>
          <w:lang w:val="es-MX"/>
        </w:rPr>
      </w:pPr>
      <w:r>
        <w:rPr>
          <w:rFonts w:ascii="Arial" w:eastAsia="Arial" w:hAnsi="Arial" w:cs="Arial"/>
          <w:sz w:val="24"/>
          <w:szCs w:val="24"/>
          <w:lang w:val="es-MX"/>
        </w:rPr>
        <w:t>Se asignará un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coordinador</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disciplinar</w:t>
      </w:r>
      <w:r w:rsidR="00752D64" w:rsidRPr="00835D80">
        <w:rPr>
          <w:rFonts w:ascii="Arial" w:eastAsia="Arial" w:hAnsi="Arial" w:cs="Arial"/>
          <w:spacing w:val="2"/>
          <w:sz w:val="24"/>
          <w:szCs w:val="24"/>
          <w:lang w:val="es-MX"/>
        </w:rPr>
        <w:t xml:space="preserve"> </w:t>
      </w:r>
      <w:r>
        <w:rPr>
          <w:rFonts w:ascii="Arial" w:eastAsia="Arial" w:hAnsi="Arial" w:cs="Arial"/>
          <w:spacing w:val="2"/>
          <w:sz w:val="24"/>
          <w:szCs w:val="24"/>
          <w:lang w:val="es-MX"/>
        </w:rPr>
        <w:t xml:space="preserve">para cada instrumento, quien </w:t>
      </w:r>
      <w:r w:rsidR="00752D64" w:rsidRPr="00835D80">
        <w:rPr>
          <w:rFonts w:ascii="Arial" w:eastAsia="Arial" w:hAnsi="Arial" w:cs="Arial"/>
          <w:sz w:val="24"/>
          <w:szCs w:val="24"/>
          <w:lang w:val="es-MX"/>
        </w:rPr>
        <w:t>se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encargará</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realizar</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una primera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revisión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los</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elementos</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conceptuales</w:t>
      </w:r>
      <w:r>
        <w:rPr>
          <w:rFonts w:ascii="Arial" w:eastAsia="Arial" w:hAnsi="Arial" w:cs="Arial"/>
          <w:sz w:val="24"/>
          <w:szCs w:val="24"/>
          <w:lang w:val="es-MX"/>
        </w:rPr>
        <w:t xml:space="preserve"> contenidos en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cada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ítem</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elaborado,</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así como</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su correspondiente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convergencia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con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tabla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especificaciones. La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revisión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se</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realizará</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con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el apoyo</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una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lista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verificación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lastRenderedPageBreak/>
        <w:t>dentro</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plataforma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gestión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ítems,</w:t>
      </w:r>
      <w:r w:rsidR="00752D64" w:rsidRPr="00835D80">
        <w:rPr>
          <w:rFonts w:ascii="Arial" w:eastAsia="Arial" w:hAnsi="Arial" w:cs="Arial"/>
          <w:spacing w:val="-6"/>
          <w:sz w:val="24"/>
          <w:szCs w:val="24"/>
          <w:lang w:val="es-MX"/>
        </w:rPr>
        <w:t xml:space="preserve"> </w:t>
      </w:r>
      <w:r w:rsidR="00752D64" w:rsidRPr="00835D80">
        <w:rPr>
          <w:rFonts w:ascii="Arial" w:eastAsia="Arial" w:hAnsi="Arial" w:cs="Arial"/>
          <w:sz w:val="24"/>
          <w:szCs w:val="24"/>
          <w:lang w:val="es-MX"/>
        </w:rPr>
        <w:t>con</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posibilidad de</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introducir</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comentarios</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que</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retroalimenten</w:t>
      </w:r>
      <w:r w:rsidR="00752D64" w:rsidRPr="00835D80">
        <w:rPr>
          <w:rFonts w:ascii="Arial" w:eastAsia="Arial" w:hAnsi="Arial" w:cs="Arial"/>
          <w:spacing w:val="4"/>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labor</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del</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desarrollo</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ítems. Este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proceso resulta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iterativo</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entre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quienes elaborarán los ítems</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y cada coordinador.</w:t>
      </w:r>
    </w:p>
    <w:p w14:paraId="22B5487C" w14:textId="60B3ABD9" w:rsidR="004363E3" w:rsidRPr="00835D80" w:rsidRDefault="00A55F77" w:rsidP="00FB18AB">
      <w:pPr>
        <w:spacing w:after="0" w:line="360" w:lineRule="auto"/>
        <w:ind w:left="861"/>
        <w:jc w:val="both"/>
        <w:rPr>
          <w:sz w:val="14"/>
          <w:szCs w:val="14"/>
          <w:lang w:val="es-MX"/>
        </w:rPr>
      </w:pPr>
      <w:r>
        <w:rPr>
          <w:rFonts w:ascii="Arial" w:eastAsia="Arial" w:hAnsi="Arial" w:cs="Arial"/>
          <w:sz w:val="24"/>
          <w:szCs w:val="24"/>
          <w:lang w:val="es-MX"/>
        </w:rPr>
        <w:t xml:space="preserve">c. </w:t>
      </w:r>
      <w:r>
        <w:rPr>
          <w:rFonts w:ascii="Arial" w:eastAsia="Arial" w:hAnsi="Arial" w:cs="Arial"/>
          <w:sz w:val="24"/>
          <w:szCs w:val="24"/>
          <w:u w:val="single"/>
          <w:lang w:val="es-MX"/>
        </w:rPr>
        <w:t xml:space="preserve">Revisión </w:t>
      </w:r>
      <w:r w:rsidR="00752D64" w:rsidRPr="00A55F77">
        <w:rPr>
          <w:rFonts w:ascii="Arial" w:eastAsia="Arial" w:hAnsi="Arial" w:cs="Arial"/>
          <w:sz w:val="24"/>
          <w:szCs w:val="24"/>
          <w:u w:val="single"/>
          <w:lang w:val="es-MX"/>
        </w:rPr>
        <w:t>mediante</w:t>
      </w:r>
      <w:r w:rsidR="00752D64" w:rsidRPr="00A55F77">
        <w:rPr>
          <w:rFonts w:ascii="Arial" w:eastAsia="Arial" w:hAnsi="Arial" w:cs="Arial"/>
          <w:spacing w:val="-1"/>
          <w:sz w:val="24"/>
          <w:szCs w:val="24"/>
          <w:u w:val="single"/>
          <w:lang w:val="es-MX"/>
        </w:rPr>
        <w:t xml:space="preserve"> </w:t>
      </w:r>
      <w:r w:rsidR="00752D64" w:rsidRPr="00A55F77">
        <w:rPr>
          <w:rFonts w:ascii="Arial" w:eastAsia="Arial" w:hAnsi="Arial" w:cs="Arial"/>
          <w:sz w:val="24"/>
          <w:szCs w:val="24"/>
          <w:u w:val="single"/>
          <w:lang w:val="es-MX"/>
        </w:rPr>
        <w:t>experto</w:t>
      </w:r>
      <w:r w:rsidR="00752D64" w:rsidRPr="00A55F77">
        <w:rPr>
          <w:rFonts w:ascii="Arial" w:eastAsia="Arial" w:hAnsi="Arial" w:cs="Arial"/>
          <w:spacing w:val="-1"/>
          <w:sz w:val="24"/>
          <w:szCs w:val="24"/>
          <w:u w:val="single"/>
          <w:lang w:val="es-MX"/>
        </w:rPr>
        <w:t xml:space="preserve"> </w:t>
      </w:r>
      <w:r w:rsidR="00752D64" w:rsidRPr="00A55F77">
        <w:rPr>
          <w:rFonts w:ascii="Arial" w:eastAsia="Arial" w:hAnsi="Arial" w:cs="Arial"/>
          <w:sz w:val="24"/>
          <w:szCs w:val="24"/>
          <w:u w:val="single"/>
          <w:lang w:val="es-MX"/>
        </w:rPr>
        <w:t>disciplinario</w:t>
      </w:r>
      <w:r>
        <w:rPr>
          <w:rFonts w:ascii="Arial" w:eastAsia="Arial" w:hAnsi="Arial" w:cs="Arial"/>
          <w:sz w:val="24"/>
          <w:szCs w:val="24"/>
          <w:u w:val="single"/>
          <w:lang w:val="es-MX"/>
        </w:rPr>
        <w:t xml:space="preserve"> y experto en medición</w:t>
      </w:r>
    </w:p>
    <w:p w14:paraId="6F9345EF" w14:textId="5AC1A047" w:rsidR="00687181" w:rsidRDefault="00A55F77" w:rsidP="00FB18AB">
      <w:pPr>
        <w:spacing w:after="0" w:line="360" w:lineRule="auto"/>
        <w:ind w:left="861" w:right="79"/>
        <w:jc w:val="both"/>
        <w:rPr>
          <w:rFonts w:ascii="Arial" w:eastAsia="Arial" w:hAnsi="Arial" w:cs="Arial"/>
          <w:sz w:val="24"/>
          <w:szCs w:val="24"/>
          <w:lang w:val="es-MX"/>
        </w:rPr>
      </w:pPr>
      <w:r>
        <w:rPr>
          <w:rFonts w:ascii="Arial" w:eastAsia="Arial" w:hAnsi="Arial" w:cs="Arial"/>
          <w:sz w:val="24"/>
          <w:szCs w:val="24"/>
          <w:lang w:val="es-MX"/>
        </w:rPr>
        <w:t xml:space="preserve">Una vez realizada la revisión de la alineación de los ítems desarrollados con respecto a la matriz de especificaciones propuesta, </w:t>
      </w:r>
      <w:r w:rsidR="00687181">
        <w:rPr>
          <w:rFonts w:ascii="Arial" w:eastAsia="Arial" w:hAnsi="Arial" w:cs="Arial"/>
          <w:sz w:val="24"/>
          <w:szCs w:val="24"/>
          <w:lang w:val="es-MX"/>
        </w:rPr>
        <w:t>se realizará una segunda revisión especializada, donde se acreditará</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la validez</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técnica</w:t>
      </w:r>
      <w:r w:rsidR="00752D64" w:rsidRPr="00835D80">
        <w:rPr>
          <w:rFonts w:ascii="Arial" w:eastAsia="Arial" w:hAnsi="Arial" w:cs="Arial"/>
          <w:spacing w:val="-8"/>
          <w:sz w:val="24"/>
          <w:szCs w:val="24"/>
          <w:lang w:val="es-MX"/>
        </w:rPr>
        <w:t xml:space="preserve"> </w:t>
      </w:r>
      <w:r w:rsidR="00752D64" w:rsidRPr="00835D80">
        <w:rPr>
          <w:rFonts w:ascii="Arial" w:eastAsia="Arial" w:hAnsi="Arial" w:cs="Arial"/>
          <w:sz w:val="24"/>
          <w:szCs w:val="24"/>
          <w:lang w:val="es-MX"/>
        </w:rPr>
        <w:t>y</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conceptual</w:t>
      </w:r>
      <w:r w:rsidR="00752D64" w:rsidRPr="00835D80">
        <w:rPr>
          <w:rFonts w:ascii="Arial" w:eastAsia="Arial" w:hAnsi="Arial" w:cs="Arial"/>
          <w:spacing w:val="-8"/>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cada</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uno</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los</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ítems</w:t>
      </w:r>
      <w:r w:rsidR="00752D64" w:rsidRPr="00835D80">
        <w:rPr>
          <w:rFonts w:ascii="Arial" w:eastAsia="Arial" w:hAnsi="Arial" w:cs="Arial"/>
          <w:spacing w:val="-8"/>
          <w:sz w:val="24"/>
          <w:szCs w:val="24"/>
          <w:lang w:val="es-MX"/>
        </w:rPr>
        <w:t xml:space="preserve"> </w:t>
      </w:r>
      <w:r w:rsidR="00752D64" w:rsidRPr="00835D80">
        <w:rPr>
          <w:rFonts w:ascii="Arial" w:eastAsia="Arial" w:hAnsi="Arial" w:cs="Arial"/>
          <w:sz w:val="24"/>
          <w:szCs w:val="24"/>
          <w:lang w:val="es-MX"/>
        </w:rPr>
        <w:t>ajustados</w:t>
      </w:r>
      <w:r w:rsidR="00687181">
        <w:rPr>
          <w:rFonts w:ascii="Arial" w:eastAsia="Arial" w:hAnsi="Arial" w:cs="Arial"/>
          <w:sz w:val="24"/>
          <w:szCs w:val="24"/>
          <w:lang w:val="es-MX"/>
        </w:rPr>
        <w:t>, a partir de su revisión por una diada conformada por un experto de contenido y un experto en materia de medición y evaluación.</w:t>
      </w:r>
    </w:p>
    <w:p w14:paraId="4AF180A5" w14:textId="049D956C" w:rsidR="00720655" w:rsidRPr="00835D80" w:rsidRDefault="00687181" w:rsidP="00FB18AB">
      <w:pPr>
        <w:spacing w:after="0" w:line="360" w:lineRule="auto"/>
        <w:ind w:left="861" w:right="79"/>
        <w:jc w:val="both"/>
        <w:rPr>
          <w:sz w:val="13"/>
          <w:szCs w:val="13"/>
          <w:lang w:val="es-MX"/>
        </w:rPr>
      </w:pPr>
      <w:r>
        <w:rPr>
          <w:rFonts w:ascii="Arial" w:eastAsia="Arial" w:hAnsi="Arial" w:cs="Arial"/>
          <w:sz w:val="24"/>
          <w:szCs w:val="24"/>
          <w:lang w:val="es-MX"/>
        </w:rPr>
        <w:t xml:space="preserve">d. </w:t>
      </w:r>
      <w:r>
        <w:rPr>
          <w:rFonts w:ascii="Arial" w:eastAsia="Arial" w:hAnsi="Arial" w:cs="Arial"/>
          <w:sz w:val="24"/>
          <w:szCs w:val="24"/>
          <w:u w:val="single"/>
          <w:lang w:val="es-MX"/>
        </w:rPr>
        <w:t>Edición y formato de los ítems</w:t>
      </w:r>
    </w:p>
    <w:p w14:paraId="2DE10685" w14:textId="601898BC" w:rsidR="00720655" w:rsidRPr="00835D80" w:rsidRDefault="00752D64" w:rsidP="00FB18AB">
      <w:pPr>
        <w:spacing w:after="0" w:line="360" w:lineRule="auto"/>
        <w:ind w:left="861" w:right="79"/>
        <w:jc w:val="both"/>
        <w:rPr>
          <w:rFonts w:ascii="Arial" w:eastAsia="Arial" w:hAnsi="Arial" w:cs="Arial"/>
          <w:sz w:val="24"/>
          <w:szCs w:val="24"/>
          <w:lang w:val="es-MX"/>
        </w:rPr>
      </w:pPr>
      <w:r w:rsidRPr="00835D80">
        <w:rPr>
          <w:rFonts w:ascii="Arial" w:eastAsia="Arial" w:hAnsi="Arial" w:cs="Arial"/>
          <w:sz w:val="24"/>
          <w:szCs w:val="24"/>
          <w:lang w:val="es-MX"/>
        </w:rPr>
        <w:t>La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versión</w:t>
      </w:r>
      <w:r w:rsidRPr="00835D80">
        <w:rPr>
          <w:rFonts w:ascii="Arial" w:eastAsia="Arial" w:hAnsi="Arial" w:cs="Arial"/>
          <w:spacing w:val="2"/>
          <w:sz w:val="24"/>
          <w:szCs w:val="24"/>
          <w:lang w:val="es-MX"/>
        </w:rPr>
        <w:t xml:space="preserve"> </w:t>
      </w:r>
      <w:r w:rsidR="00687181">
        <w:rPr>
          <w:rFonts w:ascii="Arial" w:eastAsia="Arial" w:hAnsi="Arial" w:cs="Arial"/>
          <w:spacing w:val="2"/>
          <w:sz w:val="24"/>
          <w:szCs w:val="24"/>
          <w:lang w:val="es-MX"/>
        </w:rPr>
        <w:t>final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ítems</w:t>
      </w:r>
      <w:r w:rsidR="00687181">
        <w:rPr>
          <w:rFonts w:ascii="Arial" w:eastAsia="Arial" w:hAnsi="Arial" w:cs="Arial"/>
          <w:sz w:val="24"/>
          <w:szCs w:val="24"/>
          <w:lang w:val="es-MX"/>
        </w:rPr>
        <w:t xml:space="preserve">, </w:t>
      </w:r>
      <w:r w:rsidRPr="00835D80">
        <w:rPr>
          <w:rFonts w:ascii="Arial" w:eastAsia="Arial" w:hAnsi="Arial" w:cs="Arial"/>
          <w:sz w:val="24"/>
          <w:szCs w:val="24"/>
          <w:lang w:val="es-MX"/>
        </w:rPr>
        <w:t>posterior 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w:t>
      </w:r>
      <w:r w:rsidR="00687181">
        <w:rPr>
          <w:rFonts w:ascii="Arial" w:eastAsia="Arial" w:hAnsi="Arial" w:cs="Arial"/>
          <w:sz w:val="24"/>
          <w:szCs w:val="24"/>
          <w:lang w:val="es-MX"/>
        </w:rPr>
        <w:t xml:space="preserve">s revisiones realizadas por el coordinador de instrumento y por la diada de expertos, se someterá a un proceso de </w:t>
      </w:r>
      <w:r w:rsidR="00385419">
        <w:rPr>
          <w:rFonts w:ascii="Arial" w:eastAsia="Arial" w:hAnsi="Arial" w:cs="Arial"/>
          <w:sz w:val="24"/>
          <w:szCs w:val="24"/>
          <w:lang w:val="es-MX"/>
        </w:rPr>
        <w:t xml:space="preserve">edición donde se procurará asegurar que </w:t>
      </w:r>
      <w:r w:rsidRPr="00835D80">
        <w:rPr>
          <w:rFonts w:ascii="Arial" w:eastAsia="Arial" w:hAnsi="Arial" w:cs="Arial"/>
          <w:sz w:val="24"/>
          <w:szCs w:val="24"/>
          <w:lang w:val="es-MX"/>
        </w:rPr>
        <w:t>las modificaciones</w:t>
      </w:r>
      <w:r w:rsidR="00385419">
        <w:rPr>
          <w:rFonts w:ascii="Arial" w:eastAsia="Arial" w:hAnsi="Arial" w:cs="Arial"/>
          <w:sz w:val="24"/>
          <w:szCs w:val="24"/>
          <w:lang w:val="es-MX"/>
        </w:rPr>
        <w:t xml:space="preserve"> realizadas no han alterado la relación que guarda el ítem propuesto con los contenidos referidos en la tabla de especificaciones. Se revisa y homogeniza el formato y estilo de redacción de la base del ítem y sus distractores, de manera que el instrumento quede compuesto por una serie congruente de elementos.</w:t>
      </w:r>
    </w:p>
    <w:p w14:paraId="2CC3E838" w14:textId="77777777" w:rsidR="00720655" w:rsidRPr="00835D80" w:rsidRDefault="00720655">
      <w:pPr>
        <w:spacing w:after="0" w:line="200" w:lineRule="exact"/>
        <w:rPr>
          <w:sz w:val="20"/>
          <w:szCs w:val="20"/>
          <w:lang w:val="es-MX"/>
        </w:rPr>
      </w:pPr>
    </w:p>
    <w:p w14:paraId="02B8E534" w14:textId="77777777" w:rsidR="00720655" w:rsidRPr="00835D80" w:rsidRDefault="00720655">
      <w:pPr>
        <w:spacing w:after="0" w:line="200" w:lineRule="exact"/>
        <w:rPr>
          <w:sz w:val="20"/>
          <w:szCs w:val="20"/>
          <w:lang w:val="es-MX"/>
        </w:rPr>
      </w:pPr>
    </w:p>
    <w:p w14:paraId="72F111B9" w14:textId="4EA3E99A" w:rsidR="00720655" w:rsidRDefault="00752D64" w:rsidP="00E34035">
      <w:pPr>
        <w:spacing w:after="0" w:line="360" w:lineRule="auto"/>
        <w:ind w:left="153" w:right="2389"/>
        <w:jc w:val="both"/>
        <w:rPr>
          <w:rFonts w:ascii="Arial" w:eastAsia="Arial" w:hAnsi="Arial" w:cs="Arial"/>
          <w:i/>
          <w:sz w:val="24"/>
          <w:szCs w:val="24"/>
          <w:lang w:val="es-MX"/>
        </w:rPr>
      </w:pPr>
      <w:r w:rsidRPr="00835D80">
        <w:rPr>
          <w:rFonts w:ascii="Arial" w:eastAsia="Arial" w:hAnsi="Arial" w:cs="Arial"/>
          <w:i/>
          <w:sz w:val="24"/>
          <w:szCs w:val="24"/>
          <w:lang w:val="es-MX"/>
        </w:rPr>
        <w:t>Fase</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III.</w:t>
      </w:r>
      <w:r w:rsidRPr="00835D80">
        <w:rPr>
          <w:rFonts w:ascii="Arial" w:eastAsia="Arial" w:hAnsi="Arial" w:cs="Arial"/>
          <w:i/>
          <w:spacing w:val="-3"/>
          <w:sz w:val="24"/>
          <w:szCs w:val="24"/>
          <w:lang w:val="es-MX"/>
        </w:rPr>
        <w:t xml:space="preserve"> </w:t>
      </w:r>
      <w:r w:rsidR="00A7041F">
        <w:rPr>
          <w:rFonts w:ascii="Arial" w:eastAsia="Arial" w:hAnsi="Arial" w:cs="Arial"/>
          <w:i/>
          <w:sz w:val="24"/>
          <w:szCs w:val="24"/>
          <w:lang w:val="es-MX"/>
        </w:rPr>
        <w:t>Validación de los Instrumentos de apreciación del SISAP</w:t>
      </w:r>
    </w:p>
    <w:p w14:paraId="0145A61F" w14:textId="68029953" w:rsidR="00A7041F" w:rsidRDefault="00A7041F" w:rsidP="00FB18AB">
      <w:pPr>
        <w:spacing w:after="0" w:line="360" w:lineRule="auto"/>
        <w:ind w:left="153" w:right="3270"/>
        <w:jc w:val="both"/>
        <w:rPr>
          <w:rFonts w:ascii="Arial" w:eastAsia="Arial" w:hAnsi="Arial" w:cs="Arial"/>
          <w:i/>
          <w:sz w:val="24"/>
          <w:szCs w:val="24"/>
          <w:lang w:val="es-MX"/>
        </w:rPr>
      </w:pPr>
    </w:p>
    <w:p w14:paraId="46C0E97B" w14:textId="41F6569A" w:rsidR="00A7041F" w:rsidRDefault="00FB18AB"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La tercera fase de nuestro Plan de Acción estará enfocada a la revisión de la calidad técnica de los ítems desarrollados en la fase anterior, como parte de cada uno de los instrumentos de apreciación del SISAP. </w:t>
      </w:r>
      <w:r w:rsidR="00C8602C">
        <w:rPr>
          <w:rFonts w:ascii="Arial" w:eastAsia="Arial" w:hAnsi="Arial" w:cs="Arial"/>
          <w:iCs/>
          <w:sz w:val="24"/>
          <w:szCs w:val="24"/>
          <w:lang w:val="es-MX"/>
        </w:rPr>
        <w:t xml:space="preserve">Para ello, se propone la realización de aplicaciones piloto con una muestra similar a la población objetivo y con un grupo de expertos en contenido, a fin de garantizar la validez </w:t>
      </w:r>
      <w:r w:rsidR="00E57B9B">
        <w:rPr>
          <w:rFonts w:ascii="Arial" w:eastAsia="Arial" w:hAnsi="Arial" w:cs="Arial"/>
          <w:iCs/>
          <w:sz w:val="24"/>
          <w:szCs w:val="24"/>
          <w:lang w:val="es-MX"/>
        </w:rPr>
        <w:t>del contenido de cada uno de los ítems elaborados, en relación con su objeto de estudio.</w:t>
      </w:r>
    </w:p>
    <w:p w14:paraId="4086985D" w14:textId="3AF3F9A5" w:rsidR="003A298C" w:rsidRDefault="003A298C" w:rsidP="00FB18AB">
      <w:pPr>
        <w:spacing w:after="0" w:line="360" w:lineRule="auto"/>
        <w:ind w:left="153" w:right="10"/>
        <w:jc w:val="both"/>
        <w:rPr>
          <w:rFonts w:ascii="Arial" w:eastAsia="Arial" w:hAnsi="Arial" w:cs="Arial"/>
          <w:iCs/>
          <w:sz w:val="24"/>
          <w:szCs w:val="24"/>
          <w:lang w:val="es-MX"/>
        </w:rPr>
      </w:pPr>
    </w:p>
    <w:p w14:paraId="3CBCF526" w14:textId="40A3C0AD" w:rsidR="00E27656" w:rsidRDefault="00E27656"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Las aplicaciones piloto se realizarán en condiciones similares a aquellas en las que se espera se produzca la aplicación real de los instrumentos, brindando así la oportunidad de evaluar tanto la calidad técnica de los ítems elaborados como la eficacia del sistema desarrollado para hospedar los instrumentos para su aplicación en línea y para registrar y guardar las respuestas registradas por cada sustentante. </w:t>
      </w:r>
    </w:p>
    <w:p w14:paraId="65238BEE" w14:textId="1FBC168F" w:rsidR="0001191A" w:rsidRDefault="0001191A" w:rsidP="00FB18AB">
      <w:pPr>
        <w:spacing w:after="0" w:line="360" w:lineRule="auto"/>
        <w:ind w:left="153" w:right="10"/>
        <w:jc w:val="both"/>
        <w:rPr>
          <w:rFonts w:ascii="Arial" w:eastAsia="Arial" w:hAnsi="Arial" w:cs="Arial"/>
          <w:iCs/>
          <w:sz w:val="24"/>
          <w:szCs w:val="24"/>
          <w:lang w:val="es-MX"/>
        </w:rPr>
      </w:pPr>
    </w:p>
    <w:p w14:paraId="0DBA3169" w14:textId="2E738B97" w:rsidR="0001191A" w:rsidRDefault="0001191A"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lastRenderedPageBreak/>
        <w:t xml:space="preserve">De acuerdo con lo señalado en el Anexo Técnico, se espera contar con una muestra amplia de sustentantes que compartan las características de la población objetivo, a fin de poder </w:t>
      </w:r>
      <w:r w:rsidR="009B1927">
        <w:rPr>
          <w:rFonts w:ascii="Arial" w:eastAsia="Arial" w:hAnsi="Arial" w:cs="Arial"/>
          <w:iCs/>
          <w:sz w:val="24"/>
          <w:szCs w:val="24"/>
          <w:lang w:val="es-MX"/>
        </w:rPr>
        <w:t>revisar la estructura interna de los instrumentos y reportar</w:t>
      </w:r>
      <w:r>
        <w:rPr>
          <w:rFonts w:ascii="Arial" w:eastAsia="Arial" w:hAnsi="Arial" w:cs="Arial"/>
          <w:iCs/>
          <w:sz w:val="24"/>
          <w:szCs w:val="24"/>
          <w:lang w:val="es-MX"/>
        </w:rPr>
        <w:t xml:space="preserve"> las estimaciones</w:t>
      </w:r>
      <w:r w:rsidR="009B1927">
        <w:rPr>
          <w:rFonts w:ascii="Arial" w:eastAsia="Arial" w:hAnsi="Arial" w:cs="Arial"/>
          <w:iCs/>
          <w:sz w:val="24"/>
          <w:szCs w:val="24"/>
          <w:lang w:val="es-MX"/>
        </w:rPr>
        <w:t xml:space="preserve"> solicitadas</w:t>
      </w:r>
      <w:r>
        <w:rPr>
          <w:rFonts w:ascii="Arial" w:eastAsia="Arial" w:hAnsi="Arial" w:cs="Arial"/>
          <w:iCs/>
          <w:sz w:val="24"/>
          <w:szCs w:val="24"/>
          <w:lang w:val="es-MX"/>
        </w:rPr>
        <w:t xml:space="preserve"> correspondientes a los índices psicométricos de la Teoría Clásica de los Test, de la Teoría de Respuesta al Ítem y, en el caso de las pruebas objetivo, de los Modelos de Diagnóstico Cognitivo, a fin de identificar cualquier posible necesidad de mejora que se requiera atender antes de su aplicación real.</w:t>
      </w:r>
    </w:p>
    <w:p w14:paraId="21BEDC7A" w14:textId="1CF77F15" w:rsidR="009B7646" w:rsidRDefault="009B7646" w:rsidP="00FB18AB">
      <w:pPr>
        <w:spacing w:after="0" w:line="360" w:lineRule="auto"/>
        <w:ind w:left="153" w:right="10"/>
        <w:jc w:val="both"/>
        <w:rPr>
          <w:rFonts w:ascii="Arial" w:eastAsia="Arial" w:hAnsi="Arial" w:cs="Arial"/>
          <w:iCs/>
          <w:sz w:val="24"/>
          <w:szCs w:val="24"/>
          <w:lang w:val="es-MX"/>
        </w:rPr>
      </w:pPr>
    </w:p>
    <w:p w14:paraId="0BB4563F" w14:textId="32047D02" w:rsidR="0089355F" w:rsidRDefault="00D37868"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Se contempla </w:t>
      </w:r>
      <w:r w:rsidR="001312DF">
        <w:rPr>
          <w:rFonts w:ascii="Arial" w:eastAsia="Arial" w:hAnsi="Arial" w:cs="Arial"/>
          <w:iCs/>
          <w:sz w:val="24"/>
          <w:szCs w:val="24"/>
          <w:lang w:val="es-MX"/>
        </w:rPr>
        <w:t>también la participación de un</w:t>
      </w:r>
      <w:r>
        <w:rPr>
          <w:rFonts w:ascii="Arial" w:eastAsia="Arial" w:hAnsi="Arial" w:cs="Arial"/>
          <w:iCs/>
          <w:sz w:val="24"/>
          <w:szCs w:val="24"/>
          <w:lang w:val="es-MX"/>
        </w:rPr>
        <w:t xml:space="preserve"> comité de validación,</w:t>
      </w:r>
      <w:r w:rsidR="001312DF">
        <w:rPr>
          <w:rFonts w:ascii="Arial" w:eastAsia="Arial" w:hAnsi="Arial" w:cs="Arial"/>
          <w:iCs/>
          <w:sz w:val="24"/>
          <w:szCs w:val="24"/>
          <w:lang w:val="es-MX"/>
        </w:rPr>
        <w:t xml:space="preserve"> compuesto por al menos seis integrantes de la USICAMM, quienes</w:t>
      </w:r>
      <w:r>
        <w:rPr>
          <w:rFonts w:ascii="Arial" w:eastAsia="Arial" w:hAnsi="Arial" w:cs="Arial"/>
          <w:iCs/>
          <w:sz w:val="24"/>
          <w:szCs w:val="24"/>
          <w:lang w:val="es-MX"/>
        </w:rPr>
        <w:t xml:space="preserve"> recibirán una capacitación en torno </w:t>
      </w:r>
      <w:r w:rsidR="0089355F">
        <w:rPr>
          <w:rFonts w:ascii="Arial" w:eastAsia="Arial" w:hAnsi="Arial" w:cs="Arial"/>
          <w:iCs/>
          <w:sz w:val="24"/>
          <w:szCs w:val="24"/>
          <w:lang w:val="es-MX"/>
        </w:rPr>
        <w:t xml:space="preserve">a 1) los marcos de referencia planteados por los enfoques metodológicos empleados durante el diseño y desarrollo de los instrumentos; 2) las técnicas psicométricas derivadas de dichos enfoques metodológicos y que serán utilizadas para la calificación de las respuestas registradas en cada instrumento y 3) el </w:t>
      </w:r>
      <w:r>
        <w:rPr>
          <w:rFonts w:ascii="Arial" w:eastAsia="Arial" w:hAnsi="Arial" w:cs="Arial"/>
          <w:iCs/>
          <w:sz w:val="24"/>
          <w:szCs w:val="24"/>
          <w:lang w:val="es-MX"/>
        </w:rPr>
        <w:t>u</w:t>
      </w:r>
      <w:r w:rsidR="0089355F">
        <w:rPr>
          <w:rFonts w:ascii="Arial" w:eastAsia="Arial" w:hAnsi="Arial" w:cs="Arial"/>
          <w:iCs/>
          <w:sz w:val="24"/>
          <w:szCs w:val="24"/>
          <w:lang w:val="es-MX"/>
        </w:rPr>
        <w:t>so y funcionamiento</w:t>
      </w:r>
      <w:r>
        <w:rPr>
          <w:rFonts w:ascii="Arial" w:eastAsia="Arial" w:hAnsi="Arial" w:cs="Arial"/>
          <w:iCs/>
          <w:sz w:val="24"/>
          <w:szCs w:val="24"/>
          <w:lang w:val="es-MX"/>
        </w:rPr>
        <w:t xml:space="preserve"> de</w:t>
      </w:r>
      <w:r w:rsidR="0089355F">
        <w:rPr>
          <w:rFonts w:ascii="Arial" w:eastAsia="Arial" w:hAnsi="Arial" w:cs="Arial"/>
          <w:iCs/>
          <w:sz w:val="24"/>
          <w:szCs w:val="24"/>
          <w:lang w:val="es-MX"/>
        </w:rPr>
        <w:t xml:space="preserve"> </w:t>
      </w:r>
      <w:r>
        <w:rPr>
          <w:rFonts w:ascii="Arial" w:eastAsia="Arial" w:hAnsi="Arial" w:cs="Arial"/>
          <w:iCs/>
          <w:sz w:val="24"/>
          <w:szCs w:val="24"/>
          <w:lang w:val="es-MX"/>
        </w:rPr>
        <w:t xml:space="preserve">técnicas </w:t>
      </w:r>
      <w:r w:rsidR="0089355F">
        <w:rPr>
          <w:rFonts w:ascii="Arial" w:eastAsia="Arial" w:hAnsi="Arial" w:cs="Arial"/>
          <w:iCs/>
          <w:sz w:val="24"/>
          <w:szCs w:val="24"/>
          <w:lang w:val="es-MX"/>
        </w:rPr>
        <w:t>cognitivas a aplicar durante el piloteo de los instrumentos, a fin de obtener evidencia</w:t>
      </w:r>
      <w:r w:rsidR="00B82718">
        <w:rPr>
          <w:rFonts w:ascii="Arial" w:eastAsia="Arial" w:hAnsi="Arial" w:cs="Arial"/>
          <w:iCs/>
          <w:sz w:val="24"/>
          <w:szCs w:val="24"/>
          <w:lang w:val="es-MX"/>
        </w:rPr>
        <w:t>s</w:t>
      </w:r>
      <w:r w:rsidR="0089355F">
        <w:rPr>
          <w:rFonts w:ascii="Arial" w:eastAsia="Arial" w:hAnsi="Arial" w:cs="Arial"/>
          <w:iCs/>
          <w:sz w:val="24"/>
          <w:szCs w:val="24"/>
          <w:lang w:val="es-MX"/>
        </w:rPr>
        <w:t xml:space="preserve"> de validez de los mismos</w:t>
      </w:r>
      <w:r w:rsidR="00B82718">
        <w:rPr>
          <w:rFonts w:ascii="Arial" w:eastAsia="Arial" w:hAnsi="Arial" w:cs="Arial"/>
          <w:iCs/>
          <w:sz w:val="24"/>
          <w:szCs w:val="24"/>
          <w:lang w:val="es-MX"/>
        </w:rPr>
        <w:t xml:space="preserve"> a partir de la información extraída durante la resolución de cada ítem.</w:t>
      </w:r>
      <w:r w:rsidR="001665EB">
        <w:rPr>
          <w:rFonts w:ascii="Arial" w:eastAsia="Arial" w:hAnsi="Arial" w:cs="Arial"/>
          <w:iCs/>
          <w:sz w:val="24"/>
          <w:szCs w:val="24"/>
          <w:lang w:val="es-MX"/>
        </w:rPr>
        <w:t xml:space="preserve"> </w:t>
      </w:r>
      <w:r w:rsidR="001B7500">
        <w:rPr>
          <w:rFonts w:ascii="Arial" w:eastAsia="Arial" w:hAnsi="Arial" w:cs="Arial"/>
          <w:iCs/>
          <w:sz w:val="24"/>
          <w:szCs w:val="24"/>
          <w:lang w:val="es-MX"/>
        </w:rPr>
        <w:t xml:space="preserve">Se busca que el personal técnico de la USICAMM </w:t>
      </w:r>
      <w:r w:rsidR="005C34C6">
        <w:rPr>
          <w:rFonts w:ascii="Arial" w:eastAsia="Arial" w:hAnsi="Arial" w:cs="Arial"/>
          <w:iCs/>
          <w:sz w:val="24"/>
          <w:szCs w:val="24"/>
          <w:lang w:val="es-MX"/>
        </w:rPr>
        <w:t xml:space="preserve">se familiarice con las teorías, modelos y bases metodológicas empleadas para el diseño y desarrollo de los instrumentos, permitiendo alinear su participación en la validación de los instrumentos piloteados con los marcos de referencia a partir de los cuales fueron elaborados los mismos. </w:t>
      </w:r>
    </w:p>
    <w:p w14:paraId="50CF4A03" w14:textId="77777777" w:rsidR="005C34C6" w:rsidRDefault="005C34C6" w:rsidP="00FB18AB">
      <w:pPr>
        <w:spacing w:after="0" w:line="360" w:lineRule="auto"/>
        <w:ind w:left="153" w:right="10"/>
        <w:jc w:val="both"/>
        <w:rPr>
          <w:rFonts w:ascii="Arial" w:eastAsia="Arial" w:hAnsi="Arial" w:cs="Arial"/>
          <w:iCs/>
          <w:sz w:val="24"/>
          <w:szCs w:val="24"/>
          <w:lang w:val="es-MX"/>
        </w:rPr>
      </w:pPr>
    </w:p>
    <w:p w14:paraId="425DBD9C" w14:textId="1F90DFCE" w:rsidR="0089355F" w:rsidRDefault="0089355F"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En cuanto a las técnicas psicométricas para la calificación y análisis de los resultados obtenidos en los instrumentos, se contempla la capacitación en materia de la estimación e interpretación de los índices psicométricos derivados de la Teoría Clásica de los Test y la Teoría de Respuesta al Ítem, de la importancia que tiene el análisis factorial confirmatorio en la revisión de la estructura interna de los instrumentos y la estructura matemática de los modelos DINA, DINO y G-DINA. </w:t>
      </w:r>
    </w:p>
    <w:p w14:paraId="3A5C9268" w14:textId="77777777" w:rsidR="0089355F" w:rsidRDefault="0089355F" w:rsidP="00FB18AB">
      <w:pPr>
        <w:spacing w:after="0" w:line="360" w:lineRule="auto"/>
        <w:ind w:left="153" w:right="10"/>
        <w:jc w:val="both"/>
        <w:rPr>
          <w:rFonts w:ascii="Arial" w:eastAsia="Arial" w:hAnsi="Arial" w:cs="Arial"/>
          <w:iCs/>
          <w:sz w:val="24"/>
          <w:szCs w:val="24"/>
          <w:lang w:val="es-MX"/>
        </w:rPr>
      </w:pPr>
    </w:p>
    <w:p w14:paraId="19A7B247" w14:textId="49D3F9E8" w:rsidR="009B7646" w:rsidRDefault="00B82718"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Para optimizar la información a obtener a partir de la ejecución de los participantes en la aplicación piloto, se</w:t>
      </w:r>
      <w:r w:rsidR="0089355F">
        <w:rPr>
          <w:rFonts w:ascii="Arial" w:eastAsia="Arial" w:hAnsi="Arial" w:cs="Arial"/>
          <w:iCs/>
          <w:sz w:val="24"/>
          <w:szCs w:val="24"/>
          <w:lang w:val="es-MX"/>
        </w:rPr>
        <w:t xml:space="preserve"> </w:t>
      </w:r>
      <w:r>
        <w:rPr>
          <w:rFonts w:ascii="Arial" w:eastAsia="Arial" w:hAnsi="Arial" w:cs="Arial"/>
          <w:iCs/>
          <w:sz w:val="24"/>
          <w:szCs w:val="24"/>
          <w:lang w:val="es-MX"/>
        </w:rPr>
        <w:t>capacitará al comité de validación</w:t>
      </w:r>
      <w:r w:rsidR="0089355F">
        <w:rPr>
          <w:rFonts w:ascii="Arial" w:eastAsia="Arial" w:hAnsi="Arial" w:cs="Arial"/>
          <w:iCs/>
          <w:sz w:val="24"/>
          <w:szCs w:val="24"/>
          <w:lang w:val="es-MX"/>
        </w:rPr>
        <w:t xml:space="preserve"> en la implementación de protocolos de pensamiento en voz alta concurrentes y recursivos para la integración de reportes detallados que permitan identificar las estrategias y procesos de respuesta evocados por los participantes, la realización de entrevistas introspectivas y retrospectivas y la aplicación </w:t>
      </w:r>
      <w:r w:rsidR="0089355F">
        <w:rPr>
          <w:rFonts w:ascii="Arial" w:eastAsia="Arial" w:hAnsi="Arial" w:cs="Arial"/>
          <w:iCs/>
          <w:sz w:val="24"/>
          <w:szCs w:val="24"/>
          <w:lang w:val="es-MX"/>
        </w:rPr>
        <w:lastRenderedPageBreak/>
        <w:t xml:space="preserve">de técnicas de seguimiento del sendero de la vista. </w:t>
      </w:r>
    </w:p>
    <w:p w14:paraId="64270AE0" w14:textId="48D92C29" w:rsidR="001665EB" w:rsidRDefault="001665EB" w:rsidP="00FB18AB">
      <w:pPr>
        <w:spacing w:after="0" w:line="360" w:lineRule="auto"/>
        <w:ind w:left="153" w:right="10"/>
        <w:jc w:val="both"/>
        <w:rPr>
          <w:rFonts w:ascii="Arial" w:eastAsia="Arial" w:hAnsi="Arial" w:cs="Arial"/>
          <w:iCs/>
          <w:sz w:val="24"/>
          <w:szCs w:val="24"/>
          <w:lang w:val="es-MX"/>
        </w:rPr>
      </w:pPr>
    </w:p>
    <w:p w14:paraId="4E7FF33D" w14:textId="2D0C98E6" w:rsidR="001665EB" w:rsidRDefault="001665EB"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La capacitación del comité de validación se realizará de manera presencial, con una duración total de 60 horas en aula y bajo la guía de un instructor altamente calificado. Todos los materiales a trabajar durante la capacitación serán elaborados y distribuidos de manera electrónica, e incluirán una serie de manuales, tutoriales y ejercicios sobre simulación computacional y manejo de software especializado de libre acceso.</w:t>
      </w:r>
    </w:p>
    <w:p w14:paraId="37A55638" w14:textId="5CE97EDF" w:rsidR="001312DF" w:rsidRDefault="001312DF" w:rsidP="00FB18AB">
      <w:pPr>
        <w:spacing w:after="0" w:line="360" w:lineRule="auto"/>
        <w:ind w:left="153" w:right="10"/>
        <w:jc w:val="both"/>
        <w:rPr>
          <w:rFonts w:ascii="Arial" w:eastAsia="Arial" w:hAnsi="Arial" w:cs="Arial"/>
          <w:iCs/>
          <w:sz w:val="24"/>
          <w:szCs w:val="24"/>
          <w:lang w:val="es-MX"/>
        </w:rPr>
      </w:pPr>
    </w:p>
    <w:p w14:paraId="4398E57E" w14:textId="2261CA1A" w:rsidR="00A7041F" w:rsidRDefault="00A7041F" w:rsidP="00A7041F">
      <w:pPr>
        <w:jc w:val="both"/>
        <w:rPr>
          <w:rFonts w:ascii="Arial" w:hAnsi="Arial" w:cs="Arial"/>
          <w:lang w:val="es-MX"/>
        </w:rPr>
      </w:pPr>
    </w:p>
    <w:p w14:paraId="1C931419" w14:textId="5176D5F4" w:rsidR="001312DF" w:rsidRDefault="001312DF" w:rsidP="00A7041F">
      <w:pPr>
        <w:jc w:val="both"/>
        <w:rPr>
          <w:rFonts w:ascii="Arial" w:hAnsi="Arial" w:cs="Arial"/>
          <w:lang w:val="es-MX"/>
        </w:rPr>
      </w:pPr>
    </w:p>
    <w:p w14:paraId="1426AC06" w14:textId="77777777" w:rsidR="00A55F77" w:rsidRPr="004F47F8" w:rsidRDefault="00A55F77" w:rsidP="00A55F77">
      <w:pPr>
        <w:spacing w:before="240" w:after="0" w:line="360" w:lineRule="auto"/>
        <w:ind w:left="113" w:right="39"/>
        <w:jc w:val="both"/>
        <w:rPr>
          <w:rFonts w:ascii="Arial" w:eastAsia="Arial" w:hAnsi="Arial" w:cs="Arial"/>
          <w:sz w:val="24"/>
          <w:szCs w:val="24"/>
          <w:lang w:val="es-MX"/>
        </w:rPr>
      </w:pPr>
      <w:r w:rsidRPr="004F47F8">
        <w:rPr>
          <w:rFonts w:ascii="Arial" w:eastAsia="Arial" w:hAnsi="Arial" w:cs="Arial"/>
          <w:sz w:val="24"/>
          <w:szCs w:val="24"/>
          <w:lang w:val="es-MX"/>
        </w:rPr>
        <w:t>cognitivo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previo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capacitación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cuestión. 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este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ejercicio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equipo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implementador recopilará</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organizará</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resultados,</w:t>
      </w:r>
      <w:r w:rsidRPr="004F47F8">
        <w:rPr>
          <w:rFonts w:ascii="Arial" w:eastAsia="Arial" w:hAnsi="Arial" w:cs="Arial"/>
          <w:spacing w:val="-10"/>
          <w:sz w:val="24"/>
          <w:szCs w:val="24"/>
          <w:lang w:val="es-MX"/>
        </w:rPr>
        <w:t xml:space="preserve"> </w:t>
      </w:r>
      <w:r w:rsidRPr="004F47F8">
        <w:rPr>
          <w:rFonts w:ascii="Arial" w:eastAsia="Arial" w:hAnsi="Arial" w:cs="Arial"/>
          <w:sz w:val="24"/>
          <w:szCs w:val="24"/>
          <w:lang w:val="es-MX"/>
        </w:rPr>
        <w:t>comunicando</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través</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del</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manual</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corrección</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líneas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trabajo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capacitación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presencial. El</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este ejercicio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requerirá</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cada equipo</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nacional</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recopile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información</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respuestas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niñas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niños</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tercer</w:t>
      </w:r>
      <w:r w:rsidRPr="004F47F8">
        <w:rPr>
          <w:rFonts w:ascii="Arial" w:eastAsia="Arial" w:hAnsi="Arial" w:cs="Arial"/>
          <w:spacing w:val="-6"/>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5"/>
          <w:sz w:val="24"/>
          <w:szCs w:val="24"/>
          <w:lang w:val="es-MX"/>
        </w:rPr>
        <w:t xml:space="preserve"> </w:t>
      </w:r>
      <w:r w:rsidRPr="004F47F8">
        <w:rPr>
          <w:rFonts w:ascii="Arial" w:eastAsia="Arial" w:hAnsi="Arial" w:cs="Arial"/>
          <w:sz w:val="24"/>
          <w:szCs w:val="24"/>
          <w:lang w:val="es-MX"/>
        </w:rPr>
        <w:t>sexto</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grados 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ítems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respuesta construida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áreas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por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evaluar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(incluyendo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escritura). 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manera general,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 desarrollo de este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ejercicio implicará:</w:t>
      </w:r>
    </w:p>
    <w:p w14:paraId="2AA227A4" w14:textId="77777777" w:rsidR="00A55F77" w:rsidRPr="004F47F8" w:rsidRDefault="00A55F77" w:rsidP="00A55F77">
      <w:pPr>
        <w:tabs>
          <w:tab w:val="left" w:pos="820"/>
        </w:tabs>
        <w:spacing w:before="240" w:after="0" w:line="360" w:lineRule="auto"/>
        <w:ind w:left="833" w:right="39" w:hanging="360"/>
        <w:jc w:val="both"/>
        <w:rPr>
          <w:rFonts w:ascii="Arial" w:eastAsia="Arial" w:hAnsi="Arial" w:cs="Arial"/>
          <w:sz w:val="24"/>
          <w:szCs w:val="24"/>
          <w:lang w:val="es-MX"/>
        </w:rPr>
      </w:pPr>
      <w:r w:rsidRPr="004F47F8">
        <w:rPr>
          <w:rFonts w:ascii="Arial" w:eastAsia="Arial" w:hAnsi="Arial" w:cs="Arial"/>
          <w:w w:val="131"/>
          <w:sz w:val="24"/>
          <w:szCs w:val="24"/>
          <w:lang w:val="es-MX"/>
        </w:rPr>
        <w:t>•</w:t>
      </w:r>
      <w:r w:rsidRPr="004F47F8">
        <w:rPr>
          <w:rFonts w:ascii="Arial" w:eastAsia="Arial" w:hAnsi="Arial" w:cs="Arial"/>
          <w:sz w:val="24"/>
          <w:szCs w:val="24"/>
          <w:lang w:val="es-MX"/>
        </w:rPr>
        <w:tab/>
        <w:t>Seleccionar</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una</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muestra</w:t>
      </w:r>
      <w:r w:rsidRPr="004F47F8">
        <w:rPr>
          <w:rFonts w:ascii="Arial" w:eastAsia="Arial" w:hAnsi="Arial" w:cs="Arial"/>
          <w:spacing w:val="34"/>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estudiantes</w:t>
      </w:r>
      <w:r w:rsidRPr="004F47F8">
        <w:rPr>
          <w:rFonts w:ascii="Arial" w:eastAsia="Arial" w:hAnsi="Arial" w:cs="Arial"/>
          <w:spacing w:val="3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tercero</w:t>
      </w:r>
      <w:r w:rsidRPr="004F47F8">
        <w:rPr>
          <w:rFonts w:ascii="Arial" w:eastAsia="Arial" w:hAnsi="Arial" w:cs="Arial"/>
          <w:spacing w:val="3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primaria</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otra</w:t>
      </w:r>
      <w:r w:rsidRPr="004F47F8">
        <w:rPr>
          <w:rFonts w:ascii="Arial" w:eastAsia="Arial" w:hAnsi="Arial" w:cs="Arial"/>
          <w:spacing w:val="3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6"/>
          <w:sz w:val="24"/>
          <w:szCs w:val="24"/>
          <w:lang w:val="es-MX"/>
        </w:rPr>
        <w:t xml:space="preserve"> </w:t>
      </w:r>
      <w:r w:rsidRPr="004F47F8">
        <w:rPr>
          <w:rFonts w:ascii="Arial" w:eastAsia="Arial" w:hAnsi="Arial" w:cs="Arial"/>
          <w:sz w:val="24"/>
          <w:szCs w:val="24"/>
          <w:lang w:val="es-MX"/>
        </w:rPr>
        <w:t>sexto;</w:t>
      </w:r>
      <w:r w:rsidRPr="004F47F8">
        <w:rPr>
          <w:rFonts w:ascii="Arial" w:eastAsia="Arial" w:hAnsi="Arial" w:cs="Arial"/>
          <w:spacing w:val="32"/>
          <w:sz w:val="24"/>
          <w:szCs w:val="24"/>
          <w:lang w:val="es-MX"/>
        </w:rPr>
        <w:t xml:space="preserve"> </w:t>
      </w:r>
      <w:r w:rsidRPr="004F47F8">
        <w:rPr>
          <w:rFonts w:ascii="Arial" w:eastAsia="Arial" w:hAnsi="Arial" w:cs="Arial"/>
          <w:sz w:val="24"/>
          <w:szCs w:val="24"/>
          <w:lang w:val="es-MX"/>
        </w:rPr>
        <w:t>al menos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grupo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cada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grado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deberá</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estudiar 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escuela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pública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otro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escuela privada.</w:t>
      </w:r>
    </w:p>
    <w:p w14:paraId="29D780AB" w14:textId="77777777" w:rsidR="00A55F77" w:rsidRPr="004F47F8" w:rsidRDefault="00A55F77" w:rsidP="00A55F77">
      <w:pPr>
        <w:tabs>
          <w:tab w:val="left" w:pos="820"/>
        </w:tabs>
        <w:spacing w:before="240" w:after="0" w:line="360" w:lineRule="auto"/>
        <w:ind w:left="833" w:right="40" w:hanging="360"/>
        <w:jc w:val="both"/>
        <w:rPr>
          <w:rFonts w:ascii="Arial" w:eastAsia="Arial" w:hAnsi="Arial" w:cs="Arial"/>
          <w:sz w:val="24"/>
          <w:szCs w:val="24"/>
          <w:lang w:val="es-MX"/>
        </w:rPr>
      </w:pPr>
      <w:r w:rsidRPr="004F47F8">
        <w:rPr>
          <w:rFonts w:ascii="Arial" w:eastAsia="Arial" w:hAnsi="Arial" w:cs="Arial"/>
          <w:w w:val="131"/>
          <w:sz w:val="24"/>
          <w:szCs w:val="24"/>
          <w:lang w:val="es-MX"/>
        </w:rPr>
        <w:t>•</w:t>
      </w:r>
      <w:r w:rsidRPr="004F47F8">
        <w:rPr>
          <w:rFonts w:ascii="Arial" w:eastAsia="Arial" w:hAnsi="Arial" w:cs="Arial"/>
          <w:sz w:val="24"/>
          <w:szCs w:val="24"/>
          <w:lang w:val="es-MX"/>
        </w:rPr>
        <w:tab/>
        <w:t>Aplicar</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ítems</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respuesta</w:t>
      </w:r>
      <w:r w:rsidRPr="004F47F8">
        <w:rPr>
          <w:rFonts w:ascii="Arial" w:eastAsia="Arial" w:hAnsi="Arial" w:cs="Arial"/>
          <w:spacing w:val="-9"/>
          <w:sz w:val="24"/>
          <w:szCs w:val="24"/>
          <w:lang w:val="es-MX"/>
        </w:rPr>
        <w:t xml:space="preserve"> </w:t>
      </w:r>
      <w:r w:rsidRPr="004F47F8">
        <w:rPr>
          <w:rFonts w:ascii="Arial" w:eastAsia="Arial" w:hAnsi="Arial" w:cs="Arial"/>
          <w:sz w:val="24"/>
          <w:szCs w:val="24"/>
          <w:lang w:val="es-MX"/>
        </w:rPr>
        <w:t>construida</w:t>
      </w:r>
      <w:r w:rsidRPr="004F47F8">
        <w:rPr>
          <w:rFonts w:ascii="Arial" w:eastAsia="Arial" w:hAnsi="Arial" w:cs="Arial"/>
          <w:spacing w:val="-9"/>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estudiantes,</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solicitando</w:t>
      </w:r>
      <w:r w:rsidRPr="004F47F8">
        <w:rPr>
          <w:rFonts w:ascii="Arial" w:eastAsia="Arial" w:hAnsi="Arial" w:cs="Arial"/>
          <w:spacing w:val="-8"/>
          <w:sz w:val="24"/>
          <w:szCs w:val="24"/>
          <w:lang w:val="es-MX"/>
        </w:rPr>
        <w:t xml:space="preserve"> </w:t>
      </w:r>
      <w:r w:rsidRPr="004F47F8">
        <w:rPr>
          <w:rFonts w:ascii="Arial" w:eastAsia="Arial" w:hAnsi="Arial" w:cs="Arial"/>
          <w:sz w:val="24"/>
          <w:szCs w:val="24"/>
          <w:lang w:val="es-MX"/>
        </w:rPr>
        <w:t>–bajo</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protocolo 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común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equipos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nacionales–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que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estudiantes hablen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voz</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alta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que piensan una vez que se enfrentan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al ítem</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(o a la tarea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 escritura,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en su caso).</w:t>
      </w:r>
    </w:p>
    <w:p w14:paraId="4B6FDB8A" w14:textId="77777777" w:rsidR="00A55F77" w:rsidRPr="00835D80" w:rsidRDefault="00A55F77" w:rsidP="00A55F77">
      <w:pPr>
        <w:tabs>
          <w:tab w:val="left" w:pos="820"/>
        </w:tabs>
        <w:spacing w:before="240" w:after="0" w:line="360" w:lineRule="auto"/>
        <w:ind w:left="833" w:right="40"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Contar</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consentimiento</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escuelas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padres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tutores</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grabar</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audio de las respuestas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 los estudiantes.</w:t>
      </w:r>
    </w:p>
    <w:p w14:paraId="1D46188C" w14:textId="77777777" w:rsidR="00A55F77" w:rsidRPr="00835D80" w:rsidRDefault="00A55F77" w:rsidP="00A55F77">
      <w:pPr>
        <w:tabs>
          <w:tab w:val="left" w:pos="820"/>
        </w:tabs>
        <w:spacing w:before="240" w:after="0" w:line="360" w:lineRule="auto"/>
        <w:ind w:left="473" w:right="-20"/>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Enviar</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al</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equipo</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implementador</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respuestas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estudiantes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cuestión.</w:t>
      </w:r>
    </w:p>
    <w:p w14:paraId="020FFE87" w14:textId="77777777" w:rsidR="00A7041F" w:rsidRPr="00A7041F" w:rsidRDefault="00A7041F" w:rsidP="00A7041F">
      <w:pPr>
        <w:spacing w:after="0" w:line="240" w:lineRule="auto"/>
        <w:rPr>
          <w:rFonts w:ascii="Montserrat" w:hAnsi="Montserrat"/>
          <w:sz w:val="20"/>
          <w:szCs w:val="20"/>
          <w:lang w:val="es-MX"/>
        </w:rPr>
      </w:pPr>
    </w:p>
    <w:p w14:paraId="0647AD03" w14:textId="77777777" w:rsidR="008062D9" w:rsidRDefault="008062D9" w:rsidP="008062D9">
      <w:pPr>
        <w:spacing w:after="0" w:line="359" w:lineRule="auto"/>
        <w:ind w:left="153" w:right="79"/>
        <w:jc w:val="both"/>
        <w:rPr>
          <w:rFonts w:ascii="Arial" w:eastAsia="Arial" w:hAnsi="Arial" w:cs="Arial"/>
          <w:sz w:val="24"/>
          <w:szCs w:val="24"/>
          <w:lang w:val="es-MX"/>
        </w:rPr>
      </w:pPr>
      <w:r w:rsidRPr="004F47F8">
        <w:rPr>
          <w:rFonts w:ascii="Arial" w:eastAsia="Arial" w:hAnsi="Arial" w:cs="Arial"/>
          <w:sz w:val="24"/>
          <w:szCs w:val="24"/>
          <w:lang w:val="es-MX"/>
        </w:rPr>
        <w:t>En</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general,</w:t>
      </w:r>
      <w:r w:rsidRPr="004F47F8">
        <w:rPr>
          <w:rFonts w:ascii="Arial" w:eastAsia="Arial" w:hAnsi="Arial" w:cs="Arial"/>
          <w:spacing w:val="-16"/>
          <w:sz w:val="24"/>
          <w:szCs w:val="24"/>
          <w:lang w:val="es-MX"/>
        </w:rPr>
        <w:t xml:space="preserve"> </w:t>
      </w:r>
      <w:r>
        <w:rPr>
          <w:rFonts w:ascii="Arial" w:eastAsia="Arial" w:hAnsi="Arial" w:cs="Arial"/>
          <w:sz w:val="24"/>
          <w:szCs w:val="24"/>
          <w:lang w:val="es-MX"/>
        </w:rPr>
        <w:t>se busca integrar</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modelo</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de</w:t>
      </w:r>
      <w:r>
        <w:rPr>
          <w:rFonts w:ascii="Arial" w:eastAsia="Arial" w:hAnsi="Arial" w:cs="Arial"/>
          <w:sz w:val="24"/>
          <w:szCs w:val="24"/>
          <w:lang w:val="es-MX"/>
        </w:rPr>
        <w:t xml:space="preserve"> </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validación 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participación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comités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expertos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(ver</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Contreras, 2004;</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3"/>
          <w:sz w:val="24"/>
          <w:szCs w:val="24"/>
          <w:lang w:val="es-MX"/>
        </w:rPr>
        <w:t xml:space="preserve"> </w:t>
      </w:r>
      <w:proofErr w:type="spellStart"/>
      <w:r w:rsidRPr="004F47F8">
        <w:rPr>
          <w:rFonts w:ascii="Arial" w:eastAsia="Arial" w:hAnsi="Arial" w:cs="Arial"/>
          <w:sz w:val="24"/>
          <w:szCs w:val="24"/>
          <w:lang w:val="es-MX"/>
        </w:rPr>
        <w:t>Nitko</w:t>
      </w:r>
      <w:proofErr w:type="spellEnd"/>
      <w:r w:rsidRPr="004F47F8">
        <w:rPr>
          <w:rFonts w:ascii="Arial" w:eastAsia="Arial" w:hAnsi="Arial" w:cs="Arial"/>
          <w:sz w:val="24"/>
          <w:szCs w:val="24"/>
          <w:lang w:val="es-MX"/>
        </w:rPr>
        <w:t>,</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1994),</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aseguramiento de</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calidad</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técnica</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instrumentos</w:t>
      </w:r>
      <w:r w:rsidRPr="004F47F8">
        <w:rPr>
          <w:rFonts w:ascii="Arial" w:eastAsia="Arial" w:hAnsi="Arial" w:cs="Arial"/>
          <w:spacing w:val="-14"/>
          <w:sz w:val="24"/>
          <w:szCs w:val="24"/>
          <w:lang w:val="es-MX"/>
        </w:rPr>
        <w:t xml:space="preserve"> </w:t>
      </w:r>
      <w:r w:rsidRPr="004F47F8">
        <w:rPr>
          <w:rFonts w:ascii="Arial" w:eastAsia="Arial" w:hAnsi="Arial" w:cs="Arial"/>
          <w:sz w:val="24"/>
          <w:szCs w:val="24"/>
          <w:lang w:val="es-MX"/>
        </w:rPr>
        <w:t>con</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implementación</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programa</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fuerte</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validez (ver</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lastRenderedPageBreak/>
        <w:t>OECD,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2012;</w:t>
      </w:r>
      <w:r w:rsidRPr="004F47F8">
        <w:rPr>
          <w:rFonts w:ascii="Arial" w:eastAsia="Arial" w:hAnsi="Arial" w:cs="Arial"/>
          <w:spacing w:val="2"/>
          <w:sz w:val="24"/>
          <w:szCs w:val="24"/>
          <w:lang w:val="es-MX"/>
        </w:rPr>
        <w:t xml:space="preserve"> </w:t>
      </w:r>
      <w:proofErr w:type="spellStart"/>
      <w:r w:rsidRPr="004F47F8">
        <w:rPr>
          <w:rFonts w:ascii="Arial" w:eastAsia="Arial" w:hAnsi="Arial" w:cs="Arial"/>
          <w:sz w:val="24"/>
          <w:szCs w:val="24"/>
          <w:lang w:val="es-MX"/>
        </w:rPr>
        <w:t>Mislevy</w:t>
      </w:r>
      <w:proofErr w:type="spellEnd"/>
      <w:r w:rsidRPr="004F47F8">
        <w:rPr>
          <w:rFonts w:ascii="Arial" w:eastAsia="Arial" w:hAnsi="Arial" w:cs="Arial"/>
          <w:sz w:val="24"/>
          <w:szCs w:val="24"/>
          <w:lang w:val="es-MX"/>
        </w:rPr>
        <w:t>, 2006;</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3"/>
          <w:sz w:val="24"/>
          <w:szCs w:val="24"/>
          <w:lang w:val="es-MX"/>
        </w:rPr>
        <w:t xml:space="preserve"> </w:t>
      </w:r>
      <w:proofErr w:type="spellStart"/>
      <w:r w:rsidRPr="004F47F8">
        <w:rPr>
          <w:rFonts w:ascii="Arial" w:eastAsia="Arial" w:hAnsi="Arial" w:cs="Arial"/>
          <w:sz w:val="24"/>
          <w:szCs w:val="24"/>
          <w:lang w:val="es-MX"/>
        </w:rPr>
        <w:t>Messick</w:t>
      </w:r>
      <w:proofErr w:type="spellEnd"/>
      <w:r w:rsidRPr="004F47F8">
        <w:rPr>
          <w:rFonts w:ascii="Arial" w:eastAsia="Arial" w:hAnsi="Arial" w:cs="Arial"/>
          <w:sz w:val="24"/>
          <w:szCs w:val="24"/>
          <w:lang w:val="es-MX"/>
        </w:rPr>
        <w:t>, 1989),</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pertinencia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resultados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mediante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 definición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esquemas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toma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decisiones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actores educativos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relevantes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mejora educativa,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 inclusión,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 equidad y la calidad de la educación en la región.</w:t>
      </w:r>
    </w:p>
    <w:p w14:paraId="654BB2E3" w14:textId="77777777" w:rsidR="00A7041F" w:rsidRPr="00835D80" w:rsidRDefault="00A7041F">
      <w:pPr>
        <w:spacing w:before="7" w:after="0" w:line="130" w:lineRule="exact"/>
        <w:rPr>
          <w:sz w:val="13"/>
          <w:szCs w:val="13"/>
          <w:lang w:val="es-MX"/>
        </w:rPr>
      </w:pPr>
    </w:p>
    <w:p w14:paraId="69E775F3" w14:textId="77777777" w:rsidR="00720655" w:rsidRPr="00835D80" w:rsidRDefault="00720655">
      <w:pPr>
        <w:spacing w:after="0" w:line="200" w:lineRule="exact"/>
        <w:rPr>
          <w:sz w:val="20"/>
          <w:szCs w:val="20"/>
          <w:lang w:val="es-MX"/>
        </w:rPr>
      </w:pPr>
    </w:p>
    <w:p w14:paraId="6FA4E3C2" w14:textId="77777777" w:rsidR="00720655" w:rsidRPr="00835D80" w:rsidRDefault="00720655">
      <w:pPr>
        <w:spacing w:before="20" w:after="0" w:line="200" w:lineRule="exact"/>
        <w:rPr>
          <w:sz w:val="20"/>
          <w:szCs w:val="20"/>
          <w:lang w:val="es-MX"/>
        </w:rPr>
      </w:pPr>
    </w:p>
    <w:p w14:paraId="23C28CAE" w14:textId="38CFFD5F" w:rsidR="00720655" w:rsidRDefault="00752D64">
      <w:pPr>
        <w:spacing w:after="0" w:line="240" w:lineRule="auto"/>
        <w:ind w:left="153" w:right="6369"/>
        <w:jc w:val="both"/>
        <w:rPr>
          <w:rFonts w:ascii="Arial" w:eastAsia="Arial" w:hAnsi="Arial" w:cs="Arial"/>
          <w:i/>
          <w:sz w:val="24"/>
          <w:szCs w:val="24"/>
          <w:lang w:val="es-MX"/>
        </w:rPr>
      </w:pPr>
      <w:r w:rsidRPr="00835D80">
        <w:rPr>
          <w:rFonts w:ascii="Arial" w:eastAsia="Arial" w:hAnsi="Arial" w:cs="Arial"/>
          <w:i/>
          <w:sz w:val="24"/>
          <w:szCs w:val="24"/>
          <w:lang w:val="es-MX"/>
        </w:rPr>
        <w:t>Fase</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IV.</w:t>
      </w:r>
      <w:r w:rsidRPr="00835D80">
        <w:rPr>
          <w:rFonts w:ascii="Arial" w:eastAsia="Arial" w:hAnsi="Arial" w:cs="Arial"/>
          <w:i/>
          <w:spacing w:val="-3"/>
          <w:sz w:val="24"/>
          <w:szCs w:val="24"/>
          <w:lang w:val="es-MX"/>
        </w:rPr>
        <w:t xml:space="preserve"> </w:t>
      </w:r>
      <w:r w:rsidRPr="00835D80">
        <w:rPr>
          <w:rFonts w:ascii="Arial" w:eastAsia="Arial" w:hAnsi="Arial" w:cs="Arial"/>
          <w:i/>
          <w:sz w:val="24"/>
          <w:szCs w:val="24"/>
          <w:lang w:val="es-MX"/>
        </w:rPr>
        <w:t>Aplicación</w:t>
      </w:r>
    </w:p>
    <w:p w14:paraId="4FB9CD6D" w14:textId="260AA9DD" w:rsidR="00E27656" w:rsidRDefault="00E27656" w:rsidP="00A2006C">
      <w:pPr>
        <w:spacing w:before="240" w:line="360" w:lineRule="auto"/>
        <w:jc w:val="both"/>
        <w:rPr>
          <w:rFonts w:ascii="Montserrat" w:hAnsi="Montserrat"/>
          <w:sz w:val="20"/>
          <w:szCs w:val="20"/>
          <w:lang w:val="es-MX"/>
        </w:rPr>
      </w:pPr>
    </w:p>
    <w:p w14:paraId="2047FFF6" w14:textId="77777777" w:rsidR="00CD303D" w:rsidRDefault="007B238C" w:rsidP="00CD303D">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La USICAMM proporcionará los instrumentos de apreciación que serán aplicados en mayo y junio del presente año y qu</w:t>
      </w:r>
      <w:r w:rsidR="00E27656">
        <w:rPr>
          <w:rFonts w:ascii="Arial" w:eastAsia="Arial" w:hAnsi="Arial" w:cs="Arial"/>
          <w:iCs/>
          <w:sz w:val="24"/>
          <w:szCs w:val="24"/>
          <w:lang w:val="es-MX"/>
        </w:rPr>
        <w:t>e serán utilizados para la toma de decisiones en los procesos de selección de Admisión y Promoción Vertical</w:t>
      </w:r>
      <w:r>
        <w:rPr>
          <w:rFonts w:ascii="Arial" w:eastAsia="Arial" w:hAnsi="Arial" w:cs="Arial"/>
          <w:iCs/>
          <w:sz w:val="24"/>
          <w:szCs w:val="24"/>
          <w:lang w:val="es-MX"/>
        </w:rPr>
        <w:t>. Cada uno de estos instrumentos presentará una versión maestra</w:t>
      </w:r>
      <w:r w:rsidR="00CD303D">
        <w:rPr>
          <w:rFonts w:ascii="Arial" w:eastAsia="Arial" w:hAnsi="Arial" w:cs="Arial"/>
          <w:iCs/>
          <w:sz w:val="24"/>
          <w:szCs w:val="24"/>
          <w:lang w:val="es-MX"/>
        </w:rPr>
        <w:t xml:space="preserve"> a partir de la cual se elaborarán distintas versiones para su aplicación, indicando la correspondencia entre los ítems contenidos en cada prueba en una tabla de equivalencia.</w:t>
      </w:r>
    </w:p>
    <w:p w14:paraId="1BC84F92" w14:textId="77777777" w:rsidR="00CD303D" w:rsidRDefault="00CD303D" w:rsidP="00CD303D">
      <w:pPr>
        <w:spacing w:after="0" w:line="360" w:lineRule="auto"/>
        <w:ind w:left="153" w:right="10"/>
        <w:jc w:val="both"/>
        <w:rPr>
          <w:rFonts w:ascii="Arial" w:eastAsia="Arial" w:hAnsi="Arial" w:cs="Arial"/>
          <w:iCs/>
          <w:sz w:val="24"/>
          <w:szCs w:val="24"/>
          <w:lang w:val="es-MX"/>
        </w:rPr>
      </w:pPr>
    </w:p>
    <w:p w14:paraId="64EE577D" w14:textId="4345C0B3" w:rsidR="00EC76AF" w:rsidRPr="00C82FE1" w:rsidRDefault="00CD303D" w:rsidP="00CD303D">
      <w:pPr>
        <w:spacing w:after="0" w:line="360" w:lineRule="auto"/>
        <w:ind w:left="153" w:right="10"/>
        <w:jc w:val="both"/>
        <w:rPr>
          <w:rFonts w:ascii="Arial" w:eastAsia="Arial" w:hAnsi="Arial" w:cs="Arial"/>
          <w:lang w:val="es-MX"/>
        </w:rPr>
      </w:pPr>
      <w:r>
        <w:rPr>
          <w:rFonts w:ascii="Arial" w:eastAsia="Arial" w:hAnsi="Arial" w:cs="Arial"/>
          <w:iCs/>
          <w:sz w:val="24"/>
          <w:szCs w:val="24"/>
          <w:lang w:val="es-MX"/>
        </w:rPr>
        <w:t xml:space="preserve">El prestador de servicios se encargará de la planeación, la organización, la dirección, supervisión y el control de la aplicación de los instrumentos de apreciación del SISAP. Este servicio será coordinado a lo largo de las 32 entidades federativas del país, en las sedes establecidas para ello. </w:t>
      </w:r>
      <w:bookmarkStart w:id="2" w:name="_GoBack"/>
      <w:bookmarkEnd w:id="2"/>
    </w:p>
    <w:p w14:paraId="269F435C" w14:textId="77777777" w:rsidR="00EC76AF" w:rsidRPr="00C82FE1" w:rsidRDefault="00EC76AF" w:rsidP="00EC76AF">
      <w:pPr>
        <w:spacing w:before="3" w:after="0" w:line="180" w:lineRule="exact"/>
        <w:rPr>
          <w:sz w:val="18"/>
          <w:szCs w:val="18"/>
          <w:lang w:val="es-MX"/>
        </w:rPr>
      </w:pPr>
    </w:p>
    <w:p w14:paraId="46E7D7F2" w14:textId="77777777" w:rsidR="00EC76AF" w:rsidRPr="00C82FE1" w:rsidRDefault="00EC76AF" w:rsidP="00EC76AF">
      <w:pPr>
        <w:spacing w:after="0" w:line="200" w:lineRule="exact"/>
        <w:rPr>
          <w:sz w:val="20"/>
          <w:szCs w:val="20"/>
          <w:lang w:val="es-MX"/>
        </w:rPr>
      </w:pPr>
    </w:p>
    <w:p w14:paraId="4754293E" w14:textId="77777777" w:rsidR="00EC76AF" w:rsidRPr="00C82FE1" w:rsidRDefault="00EC76AF" w:rsidP="00EC76AF">
      <w:pPr>
        <w:spacing w:after="0" w:line="359" w:lineRule="auto"/>
        <w:ind w:left="116" w:right="63"/>
        <w:jc w:val="both"/>
        <w:rPr>
          <w:rFonts w:ascii="Arial" w:eastAsia="Arial" w:hAnsi="Arial" w:cs="Arial"/>
          <w:lang w:val="es-MX"/>
        </w:rPr>
      </w:pPr>
      <w:r w:rsidRPr="00C82FE1">
        <w:rPr>
          <w:rFonts w:ascii="Arial" w:eastAsia="Arial" w:hAnsi="Arial" w:cs="Arial"/>
          <w:spacing w:val="-1"/>
          <w:lang w:val="es-MX"/>
        </w:rPr>
        <w:t>C</w:t>
      </w:r>
      <w:r w:rsidRPr="00C82FE1">
        <w:rPr>
          <w:rFonts w:ascii="Arial" w:eastAsia="Arial" w:hAnsi="Arial" w:cs="Arial"/>
          <w:spacing w:val="2"/>
          <w:lang w:val="es-MX"/>
        </w:rPr>
        <w:t>a</w:t>
      </w:r>
      <w:r w:rsidRPr="00C82FE1">
        <w:rPr>
          <w:rFonts w:ascii="Arial" w:eastAsia="Arial" w:hAnsi="Arial" w:cs="Arial"/>
          <w:spacing w:val="-2"/>
          <w:lang w:val="es-MX"/>
        </w:rPr>
        <w:t>r</w:t>
      </w:r>
      <w:r w:rsidRPr="00C82FE1">
        <w:rPr>
          <w:rFonts w:ascii="Arial" w:eastAsia="Arial" w:hAnsi="Arial" w:cs="Arial"/>
          <w:spacing w:val="2"/>
          <w:lang w:val="es-MX"/>
        </w:rPr>
        <w:t>a</w:t>
      </w:r>
      <w:r w:rsidRPr="00C82FE1">
        <w:rPr>
          <w:rFonts w:ascii="Arial" w:eastAsia="Arial" w:hAnsi="Arial" w:cs="Arial"/>
          <w:lang w:val="es-MX"/>
        </w:rPr>
        <w:t>c</w:t>
      </w:r>
      <w:r w:rsidRPr="00C82FE1">
        <w:rPr>
          <w:rFonts w:ascii="Arial" w:eastAsia="Arial" w:hAnsi="Arial" w:cs="Arial"/>
          <w:spacing w:val="-4"/>
          <w:lang w:val="es-MX"/>
        </w:rPr>
        <w:t>t</w:t>
      </w:r>
      <w:r w:rsidRPr="00C82FE1">
        <w:rPr>
          <w:rFonts w:ascii="Arial" w:eastAsia="Arial" w:hAnsi="Arial" w:cs="Arial"/>
          <w:spacing w:val="2"/>
          <w:lang w:val="es-MX"/>
        </w:rPr>
        <w:t>e</w:t>
      </w:r>
      <w:r w:rsidRPr="00C82FE1">
        <w:rPr>
          <w:rFonts w:ascii="Arial" w:eastAsia="Arial" w:hAnsi="Arial" w:cs="Arial"/>
          <w:spacing w:val="-2"/>
          <w:lang w:val="es-MX"/>
        </w:rPr>
        <w:t>r</w:t>
      </w:r>
      <w:r w:rsidRPr="00C82FE1">
        <w:rPr>
          <w:rFonts w:ascii="Arial" w:eastAsia="Arial" w:hAnsi="Arial" w:cs="Arial"/>
          <w:spacing w:val="-1"/>
          <w:lang w:val="es-MX"/>
        </w:rPr>
        <w:t>i</w:t>
      </w:r>
      <w:r w:rsidRPr="00C82FE1">
        <w:rPr>
          <w:rFonts w:ascii="Arial" w:eastAsia="Arial" w:hAnsi="Arial" w:cs="Arial"/>
          <w:lang w:val="es-MX"/>
        </w:rPr>
        <w:t>z</w:t>
      </w:r>
      <w:r w:rsidRPr="00C82FE1">
        <w:rPr>
          <w:rFonts w:ascii="Arial" w:eastAsia="Arial" w:hAnsi="Arial" w:cs="Arial"/>
          <w:spacing w:val="2"/>
          <w:lang w:val="es-MX"/>
        </w:rPr>
        <w:t>a</w:t>
      </w:r>
      <w:r w:rsidRPr="00C82FE1">
        <w:rPr>
          <w:rFonts w:ascii="Arial" w:eastAsia="Arial" w:hAnsi="Arial" w:cs="Arial"/>
          <w:lang w:val="es-MX"/>
        </w:rPr>
        <w:t>r a</w:t>
      </w:r>
      <w:r w:rsidRPr="00C82FE1">
        <w:rPr>
          <w:rFonts w:ascii="Arial" w:eastAsia="Arial" w:hAnsi="Arial" w:cs="Arial"/>
          <w:spacing w:val="3"/>
          <w:lang w:val="es-MX"/>
        </w:rPr>
        <w:t xml:space="preserve"> </w:t>
      </w:r>
      <w:r w:rsidRPr="00C82FE1">
        <w:rPr>
          <w:rFonts w:ascii="Arial" w:eastAsia="Arial" w:hAnsi="Arial" w:cs="Arial"/>
          <w:spacing w:val="-3"/>
          <w:lang w:val="es-MX"/>
        </w:rPr>
        <w:t>d</w:t>
      </w:r>
      <w:r w:rsidRPr="00C82FE1">
        <w:rPr>
          <w:rFonts w:ascii="Arial" w:eastAsia="Arial" w:hAnsi="Arial" w:cs="Arial"/>
          <w:spacing w:val="2"/>
          <w:lang w:val="es-MX"/>
        </w:rPr>
        <w:t>e</w:t>
      </w:r>
      <w:r w:rsidRPr="00C82FE1">
        <w:rPr>
          <w:rFonts w:ascii="Arial" w:eastAsia="Arial" w:hAnsi="Arial" w:cs="Arial"/>
          <w:spacing w:val="-4"/>
          <w:lang w:val="es-MX"/>
        </w:rPr>
        <w:t>t</w:t>
      </w:r>
      <w:r w:rsidRPr="00C82FE1">
        <w:rPr>
          <w:rFonts w:ascii="Arial" w:eastAsia="Arial" w:hAnsi="Arial" w:cs="Arial"/>
          <w:spacing w:val="2"/>
          <w:lang w:val="es-MX"/>
        </w:rPr>
        <w:t>a</w:t>
      </w:r>
      <w:r w:rsidRPr="00C82FE1">
        <w:rPr>
          <w:rFonts w:ascii="Arial" w:eastAsia="Arial" w:hAnsi="Arial" w:cs="Arial"/>
          <w:spacing w:val="-1"/>
          <w:lang w:val="es-MX"/>
        </w:rPr>
        <w:t>ll</w:t>
      </w:r>
      <w:r w:rsidRPr="00C82FE1">
        <w:rPr>
          <w:rFonts w:ascii="Arial" w:eastAsia="Arial" w:hAnsi="Arial" w:cs="Arial"/>
          <w:lang w:val="es-MX"/>
        </w:rPr>
        <w:t>e</w:t>
      </w:r>
      <w:r w:rsidRPr="00C82FE1">
        <w:rPr>
          <w:rFonts w:ascii="Arial" w:eastAsia="Arial" w:hAnsi="Arial" w:cs="Arial"/>
          <w:spacing w:val="3"/>
          <w:lang w:val="es-MX"/>
        </w:rPr>
        <w:t xml:space="preserve"> </w:t>
      </w:r>
      <w:r w:rsidRPr="00C82FE1">
        <w:rPr>
          <w:rFonts w:ascii="Arial" w:eastAsia="Arial" w:hAnsi="Arial" w:cs="Arial"/>
          <w:spacing w:val="2"/>
          <w:lang w:val="es-MX"/>
        </w:rPr>
        <w:t>e</w:t>
      </w:r>
      <w:r w:rsidRPr="00C82FE1">
        <w:rPr>
          <w:rFonts w:ascii="Arial" w:eastAsia="Arial" w:hAnsi="Arial" w:cs="Arial"/>
          <w:lang w:val="es-MX"/>
        </w:rPr>
        <w:t>l</w:t>
      </w:r>
      <w:r w:rsidRPr="00C82FE1">
        <w:rPr>
          <w:rFonts w:ascii="Arial" w:eastAsia="Arial" w:hAnsi="Arial" w:cs="Arial"/>
          <w:spacing w:val="5"/>
          <w:lang w:val="es-MX"/>
        </w:rPr>
        <w:t xml:space="preserve"> </w:t>
      </w:r>
      <w:r w:rsidRPr="00C82FE1">
        <w:rPr>
          <w:rFonts w:ascii="Arial" w:eastAsia="Arial" w:hAnsi="Arial" w:cs="Arial"/>
          <w:spacing w:val="-5"/>
          <w:lang w:val="es-MX"/>
        </w:rPr>
        <w:t>s</w:t>
      </w:r>
      <w:r w:rsidRPr="00C82FE1">
        <w:rPr>
          <w:rFonts w:ascii="Arial" w:eastAsia="Arial" w:hAnsi="Arial" w:cs="Arial"/>
          <w:spacing w:val="2"/>
          <w:lang w:val="es-MX"/>
        </w:rPr>
        <w:t>e</w:t>
      </w:r>
      <w:r w:rsidRPr="00C82FE1">
        <w:rPr>
          <w:rFonts w:ascii="Arial" w:eastAsia="Arial" w:hAnsi="Arial" w:cs="Arial"/>
          <w:spacing w:val="-2"/>
          <w:lang w:val="es-MX"/>
        </w:rPr>
        <w:t>r</w:t>
      </w:r>
      <w:r w:rsidRPr="00C82FE1">
        <w:rPr>
          <w:rFonts w:ascii="Arial" w:eastAsia="Arial" w:hAnsi="Arial" w:cs="Arial"/>
          <w:lang w:val="es-MX"/>
        </w:rPr>
        <w:t>v</w:t>
      </w:r>
      <w:r w:rsidRPr="00C82FE1">
        <w:rPr>
          <w:rFonts w:ascii="Arial" w:eastAsia="Arial" w:hAnsi="Arial" w:cs="Arial"/>
          <w:spacing w:val="-1"/>
          <w:lang w:val="es-MX"/>
        </w:rPr>
        <w:t>i</w:t>
      </w:r>
      <w:r w:rsidRPr="00C82FE1">
        <w:rPr>
          <w:rFonts w:ascii="Arial" w:eastAsia="Arial" w:hAnsi="Arial" w:cs="Arial"/>
          <w:lang w:val="es-MX"/>
        </w:rPr>
        <w:t>c</w:t>
      </w:r>
      <w:r w:rsidRPr="00C82FE1">
        <w:rPr>
          <w:rFonts w:ascii="Arial" w:eastAsia="Arial" w:hAnsi="Arial" w:cs="Arial"/>
          <w:spacing w:val="-1"/>
          <w:lang w:val="es-MX"/>
        </w:rPr>
        <w:t>i</w:t>
      </w:r>
      <w:r w:rsidRPr="00C82FE1">
        <w:rPr>
          <w:rFonts w:ascii="Arial" w:eastAsia="Arial" w:hAnsi="Arial" w:cs="Arial"/>
          <w:lang w:val="es-MX"/>
        </w:rPr>
        <w:t>o</w:t>
      </w:r>
      <w:r w:rsidRPr="00C82FE1">
        <w:rPr>
          <w:rFonts w:ascii="Arial" w:eastAsia="Arial" w:hAnsi="Arial" w:cs="Arial"/>
          <w:spacing w:val="3"/>
          <w:lang w:val="es-MX"/>
        </w:rPr>
        <w:t xml:space="preserve"> </w:t>
      </w:r>
      <w:r w:rsidRPr="00C82FE1">
        <w:rPr>
          <w:rFonts w:ascii="Arial" w:eastAsia="Arial" w:hAnsi="Arial" w:cs="Arial"/>
          <w:spacing w:val="-2"/>
          <w:lang w:val="es-MX"/>
        </w:rPr>
        <w:t>m</w:t>
      </w:r>
      <w:r w:rsidRPr="00C82FE1">
        <w:rPr>
          <w:rFonts w:ascii="Arial" w:eastAsia="Arial" w:hAnsi="Arial" w:cs="Arial"/>
          <w:spacing w:val="2"/>
          <w:lang w:val="es-MX"/>
        </w:rPr>
        <w:t>en</w:t>
      </w:r>
      <w:r w:rsidRPr="00C82FE1">
        <w:rPr>
          <w:rFonts w:ascii="Arial" w:eastAsia="Arial" w:hAnsi="Arial" w:cs="Arial"/>
          <w:lang w:val="es-MX"/>
        </w:rPr>
        <w:t>c</w:t>
      </w:r>
      <w:r w:rsidRPr="00C82FE1">
        <w:rPr>
          <w:rFonts w:ascii="Arial" w:eastAsia="Arial" w:hAnsi="Arial" w:cs="Arial"/>
          <w:spacing w:val="-6"/>
          <w:lang w:val="es-MX"/>
        </w:rPr>
        <w:t>i</w:t>
      </w:r>
      <w:r w:rsidRPr="00C82FE1">
        <w:rPr>
          <w:rFonts w:ascii="Arial" w:eastAsia="Arial" w:hAnsi="Arial" w:cs="Arial"/>
          <w:spacing w:val="2"/>
          <w:lang w:val="es-MX"/>
        </w:rPr>
        <w:t>o</w:t>
      </w:r>
      <w:r w:rsidRPr="00C82FE1">
        <w:rPr>
          <w:rFonts w:ascii="Arial" w:eastAsia="Arial" w:hAnsi="Arial" w:cs="Arial"/>
          <w:spacing w:val="-3"/>
          <w:lang w:val="es-MX"/>
        </w:rPr>
        <w:t>n</w:t>
      </w:r>
      <w:r w:rsidRPr="00C82FE1">
        <w:rPr>
          <w:rFonts w:ascii="Arial" w:eastAsia="Arial" w:hAnsi="Arial" w:cs="Arial"/>
          <w:spacing w:val="2"/>
          <w:lang w:val="es-MX"/>
        </w:rPr>
        <w:t>a</w:t>
      </w:r>
      <w:r w:rsidRPr="00C82FE1">
        <w:rPr>
          <w:rFonts w:ascii="Arial" w:eastAsia="Arial" w:hAnsi="Arial" w:cs="Arial"/>
          <w:spacing w:val="-3"/>
          <w:lang w:val="es-MX"/>
        </w:rPr>
        <w:t>d</w:t>
      </w:r>
      <w:r w:rsidRPr="00C82FE1">
        <w:rPr>
          <w:rFonts w:ascii="Arial" w:eastAsia="Arial" w:hAnsi="Arial" w:cs="Arial"/>
          <w:lang w:val="es-MX"/>
        </w:rPr>
        <w:t>o</w:t>
      </w:r>
      <w:r w:rsidRPr="00C82FE1">
        <w:rPr>
          <w:rFonts w:ascii="Arial" w:eastAsia="Arial" w:hAnsi="Arial" w:cs="Arial"/>
          <w:spacing w:val="3"/>
          <w:lang w:val="es-MX"/>
        </w:rPr>
        <w:t xml:space="preserve"> </w:t>
      </w:r>
      <w:r w:rsidRPr="00C82FE1">
        <w:rPr>
          <w:rFonts w:ascii="Arial" w:eastAsia="Arial" w:hAnsi="Arial" w:cs="Arial"/>
          <w:spacing w:val="-2"/>
          <w:lang w:val="es-MX"/>
        </w:rPr>
        <w:t>r</w:t>
      </w:r>
      <w:r w:rsidRPr="00C82FE1">
        <w:rPr>
          <w:rFonts w:ascii="Arial" w:eastAsia="Arial" w:hAnsi="Arial" w:cs="Arial"/>
          <w:spacing w:val="-3"/>
          <w:lang w:val="es-MX"/>
        </w:rPr>
        <w:t>e</w:t>
      </w:r>
      <w:r w:rsidRPr="00C82FE1">
        <w:rPr>
          <w:rFonts w:ascii="Arial" w:eastAsia="Arial" w:hAnsi="Arial" w:cs="Arial"/>
          <w:spacing w:val="2"/>
          <w:lang w:val="es-MX"/>
        </w:rPr>
        <w:t>qu</w:t>
      </w:r>
      <w:r w:rsidRPr="00C82FE1">
        <w:rPr>
          <w:rFonts w:ascii="Arial" w:eastAsia="Arial" w:hAnsi="Arial" w:cs="Arial"/>
          <w:spacing w:val="-1"/>
          <w:lang w:val="es-MX"/>
        </w:rPr>
        <w:t>i</w:t>
      </w:r>
      <w:r w:rsidRPr="00C82FE1">
        <w:rPr>
          <w:rFonts w:ascii="Arial" w:eastAsia="Arial" w:hAnsi="Arial" w:cs="Arial"/>
          <w:spacing w:val="2"/>
          <w:lang w:val="es-MX"/>
        </w:rPr>
        <w:t>e</w:t>
      </w:r>
      <w:r w:rsidRPr="00C82FE1">
        <w:rPr>
          <w:rFonts w:ascii="Arial" w:eastAsia="Arial" w:hAnsi="Arial" w:cs="Arial"/>
          <w:spacing w:val="-6"/>
          <w:lang w:val="es-MX"/>
        </w:rPr>
        <w:t>r</w:t>
      </w:r>
      <w:r w:rsidRPr="00C82FE1">
        <w:rPr>
          <w:rFonts w:ascii="Arial" w:eastAsia="Arial" w:hAnsi="Arial" w:cs="Arial"/>
          <w:lang w:val="es-MX"/>
        </w:rPr>
        <w:t>e</w:t>
      </w:r>
      <w:r w:rsidRPr="00C82FE1">
        <w:rPr>
          <w:rFonts w:ascii="Arial" w:eastAsia="Arial" w:hAnsi="Arial" w:cs="Arial"/>
          <w:spacing w:val="3"/>
          <w:lang w:val="es-MX"/>
        </w:rPr>
        <w:t xml:space="preserve"> </w:t>
      </w:r>
      <w:r w:rsidRPr="00C82FE1">
        <w:rPr>
          <w:rFonts w:ascii="Arial" w:eastAsia="Arial" w:hAnsi="Arial" w:cs="Arial"/>
          <w:spacing w:val="-3"/>
          <w:lang w:val="es-MX"/>
        </w:rPr>
        <w:t>d</w:t>
      </w:r>
      <w:r w:rsidRPr="00C82FE1">
        <w:rPr>
          <w:rFonts w:ascii="Arial" w:eastAsia="Arial" w:hAnsi="Arial" w:cs="Arial"/>
          <w:lang w:val="es-MX"/>
        </w:rPr>
        <w:t>e</w:t>
      </w:r>
      <w:r w:rsidRPr="00C82FE1">
        <w:rPr>
          <w:rFonts w:ascii="Arial" w:eastAsia="Arial" w:hAnsi="Arial" w:cs="Arial"/>
          <w:spacing w:val="9"/>
          <w:lang w:val="es-MX"/>
        </w:rPr>
        <w:t xml:space="preserve"> </w:t>
      </w:r>
      <w:r w:rsidRPr="00C82FE1">
        <w:rPr>
          <w:rFonts w:ascii="Arial" w:eastAsia="Arial" w:hAnsi="Arial" w:cs="Arial"/>
          <w:lang w:val="es-MX"/>
        </w:rPr>
        <w:t>c</w:t>
      </w:r>
      <w:r w:rsidRPr="00C82FE1">
        <w:rPr>
          <w:rFonts w:ascii="Arial" w:eastAsia="Arial" w:hAnsi="Arial" w:cs="Arial"/>
          <w:spacing w:val="-3"/>
          <w:lang w:val="es-MX"/>
        </w:rPr>
        <w:t>o</w:t>
      </w:r>
      <w:r w:rsidRPr="00C82FE1">
        <w:rPr>
          <w:rFonts w:ascii="Arial" w:eastAsia="Arial" w:hAnsi="Arial" w:cs="Arial"/>
          <w:spacing w:val="2"/>
          <w:lang w:val="es-MX"/>
        </w:rPr>
        <w:t>n</w:t>
      </w:r>
      <w:r w:rsidRPr="00C82FE1">
        <w:rPr>
          <w:rFonts w:ascii="Arial" w:eastAsia="Arial" w:hAnsi="Arial" w:cs="Arial"/>
          <w:lang w:val="es-MX"/>
        </w:rPr>
        <w:t>s</w:t>
      </w:r>
      <w:r w:rsidRPr="00C82FE1">
        <w:rPr>
          <w:rFonts w:ascii="Arial" w:eastAsia="Arial" w:hAnsi="Arial" w:cs="Arial"/>
          <w:spacing w:val="-1"/>
          <w:lang w:val="es-MX"/>
        </w:rPr>
        <w:t>i</w:t>
      </w:r>
      <w:r w:rsidRPr="00C82FE1">
        <w:rPr>
          <w:rFonts w:ascii="Arial" w:eastAsia="Arial" w:hAnsi="Arial" w:cs="Arial"/>
          <w:spacing w:val="-3"/>
          <w:lang w:val="es-MX"/>
        </w:rPr>
        <w:t>d</w:t>
      </w:r>
      <w:r w:rsidRPr="00C82FE1">
        <w:rPr>
          <w:rFonts w:ascii="Arial" w:eastAsia="Arial" w:hAnsi="Arial" w:cs="Arial"/>
          <w:spacing w:val="2"/>
          <w:lang w:val="es-MX"/>
        </w:rPr>
        <w:t>e</w:t>
      </w:r>
      <w:r w:rsidRPr="00C82FE1">
        <w:rPr>
          <w:rFonts w:ascii="Arial" w:eastAsia="Arial" w:hAnsi="Arial" w:cs="Arial"/>
          <w:spacing w:val="-2"/>
          <w:lang w:val="es-MX"/>
        </w:rPr>
        <w:t>r</w:t>
      </w:r>
      <w:r w:rsidRPr="00C82FE1">
        <w:rPr>
          <w:rFonts w:ascii="Arial" w:eastAsia="Arial" w:hAnsi="Arial" w:cs="Arial"/>
          <w:spacing w:val="2"/>
          <w:lang w:val="es-MX"/>
        </w:rPr>
        <w:t>a</w:t>
      </w:r>
      <w:r w:rsidRPr="00C82FE1">
        <w:rPr>
          <w:rFonts w:ascii="Arial" w:eastAsia="Arial" w:hAnsi="Arial" w:cs="Arial"/>
          <w:lang w:val="es-MX"/>
        </w:rPr>
        <w:t xml:space="preserve">r </w:t>
      </w:r>
      <w:r w:rsidRPr="00C82FE1">
        <w:rPr>
          <w:rFonts w:ascii="Arial" w:eastAsia="Arial" w:hAnsi="Arial" w:cs="Arial"/>
          <w:spacing w:val="2"/>
          <w:lang w:val="es-MX"/>
        </w:rPr>
        <w:t>q</w:t>
      </w:r>
      <w:r w:rsidRPr="00C82FE1">
        <w:rPr>
          <w:rFonts w:ascii="Arial" w:eastAsia="Arial" w:hAnsi="Arial" w:cs="Arial"/>
          <w:spacing w:val="-3"/>
          <w:lang w:val="es-MX"/>
        </w:rPr>
        <w:t>u</w:t>
      </w:r>
      <w:r w:rsidRPr="00C82FE1">
        <w:rPr>
          <w:rFonts w:ascii="Arial" w:eastAsia="Arial" w:hAnsi="Arial" w:cs="Arial"/>
          <w:lang w:val="es-MX"/>
        </w:rPr>
        <w:t>e</w:t>
      </w:r>
      <w:r w:rsidRPr="00C82FE1">
        <w:rPr>
          <w:rFonts w:ascii="Arial" w:eastAsia="Arial" w:hAnsi="Arial" w:cs="Arial"/>
          <w:spacing w:val="6"/>
          <w:lang w:val="es-MX"/>
        </w:rPr>
        <w:t xml:space="preserve"> </w:t>
      </w:r>
      <w:r w:rsidRPr="00C82FE1">
        <w:rPr>
          <w:rFonts w:ascii="Arial" w:eastAsia="Arial" w:hAnsi="Arial" w:cs="Arial"/>
          <w:spacing w:val="-1"/>
          <w:lang w:val="es-MX"/>
        </w:rPr>
        <w:t>l</w:t>
      </w:r>
      <w:r w:rsidRPr="00C82FE1">
        <w:rPr>
          <w:rFonts w:ascii="Arial" w:eastAsia="Arial" w:hAnsi="Arial" w:cs="Arial"/>
          <w:spacing w:val="2"/>
          <w:lang w:val="es-MX"/>
        </w:rPr>
        <w:t>o</w:t>
      </w:r>
      <w:r w:rsidRPr="00C82FE1">
        <w:rPr>
          <w:rFonts w:ascii="Arial" w:eastAsia="Arial" w:hAnsi="Arial" w:cs="Arial"/>
          <w:lang w:val="es-MX"/>
        </w:rPr>
        <w:t>s</w:t>
      </w:r>
      <w:r w:rsidRPr="00C82FE1">
        <w:rPr>
          <w:rFonts w:ascii="Arial" w:eastAsia="Arial" w:hAnsi="Arial" w:cs="Arial"/>
          <w:spacing w:val="1"/>
          <w:lang w:val="es-MX"/>
        </w:rPr>
        <w:t xml:space="preserve"> </w:t>
      </w:r>
      <w:r w:rsidRPr="00C82FE1">
        <w:rPr>
          <w:rFonts w:ascii="Arial" w:eastAsia="Arial" w:hAnsi="Arial" w:cs="Arial"/>
          <w:spacing w:val="-6"/>
          <w:lang w:val="es-MX"/>
        </w:rPr>
        <w:t>i</w:t>
      </w:r>
      <w:r w:rsidRPr="00C82FE1">
        <w:rPr>
          <w:rFonts w:ascii="Arial" w:eastAsia="Arial" w:hAnsi="Arial" w:cs="Arial"/>
          <w:spacing w:val="2"/>
          <w:lang w:val="es-MX"/>
        </w:rPr>
        <w:t>n</w:t>
      </w:r>
      <w:r w:rsidRPr="00C82FE1">
        <w:rPr>
          <w:rFonts w:ascii="Arial" w:eastAsia="Arial" w:hAnsi="Arial" w:cs="Arial"/>
          <w:lang w:val="es-MX"/>
        </w:rPr>
        <w:t>s</w:t>
      </w:r>
      <w:r w:rsidRPr="00C82FE1">
        <w:rPr>
          <w:rFonts w:ascii="Arial" w:eastAsia="Arial" w:hAnsi="Arial" w:cs="Arial"/>
          <w:spacing w:val="1"/>
          <w:lang w:val="es-MX"/>
        </w:rPr>
        <w:t>t</w:t>
      </w:r>
      <w:r w:rsidRPr="00C82FE1">
        <w:rPr>
          <w:rFonts w:ascii="Arial" w:eastAsia="Arial" w:hAnsi="Arial" w:cs="Arial"/>
          <w:spacing w:val="-2"/>
          <w:lang w:val="es-MX"/>
        </w:rPr>
        <w:t>r</w:t>
      </w:r>
      <w:r w:rsidRPr="00C82FE1">
        <w:rPr>
          <w:rFonts w:ascii="Arial" w:eastAsia="Arial" w:hAnsi="Arial" w:cs="Arial"/>
          <w:spacing w:val="2"/>
          <w:lang w:val="es-MX"/>
        </w:rPr>
        <w:t>u</w:t>
      </w:r>
      <w:r w:rsidRPr="00C82FE1">
        <w:rPr>
          <w:rFonts w:ascii="Arial" w:eastAsia="Arial" w:hAnsi="Arial" w:cs="Arial"/>
          <w:spacing w:val="-6"/>
          <w:lang w:val="es-MX"/>
        </w:rPr>
        <w:t>m</w:t>
      </w:r>
      <w:r w:rsidRPr="00C82FE1">
        <w:rPr>
          <w:rFonts w:ascii="Arial" w:eastAsia="Arial" w:hAnsi="Arial" w:cs="Arial"/>
          <w:spacing w:val="2"/>
          <w:lang w:val="es-MX"/>
        </w:rPr>
        <w:t>en</w:t>
      </w:r>
      <w:r w:rsidRPr="00C82FE1">
        <w:rPr>
          <w:rFonts w:ascii="Arial" w:eastAsia="Arial" w:hAnsi="Arial" w:cs="Arial"/>
          <w:spacing w:val="-4"/>
          <w:lang w:val="es-MX"/>
        </w:rPr>
        <w:t>t</w:t>
      </w:r>
      <w:r w:rsidRPr="00C82FE1">
        <w:rPr>
          <w:rFonts w:ascii="Arial" w:eastAsia="Arial" w:hAnsi="Arial" w:cs="Arial"/>
          <w:spacing w:val="2"/>
          <w:lang w:val="es-MX"/>
        </w:rPr>
        <w:t>o</w:t>
      </w:r>
      <w:r w:rsidRPr="00C82FE1">
        <w:rPr>
          <w:rFonts w:ascii="Arial" w:eastAsia="Arial" w:hAnsi="Arial" w:cs="Arial"/>
          <w:lang w:val="es-MX"/>
        </w:rPr>
        <w:t>s</w:t>
      </w:r>
      <w:r w:rsidRPr="00C82FE1">
        <w:rPr>
          <w:rFonts w:ascii="Arial" w:eastAsia="Arial" w:hAnsi="Arial" w:cs="Arial"/>
          <w:spacing w:val="1"/>
          <w:lang w:val="es-MX"/>
        </w:rPr>
        <w:t xml:space="preserve"> </w:t>
      </w:r>
      <w:r w:rsidRPr="00C82FE1">
        <w:rPr>
          <w:rFonts w:ascii="Arial" w:eastAsia="Arial" w:hAnsi="Arial" w:cs="Arial"/>
          <w:lang w:val="es-MX"/>
        </w:rPr>
        <w:t xml:space="preserve">se </w:t>
      </w:r>
      <w:r w:rsidRPr="00C82FE1">
        <w:rPr>
          <w:rFonts w:ascii="Arial" w:eastAsia="Arial" w:hAnsi="Arial" w:cs="Arial"/>
          <w:spacing w:val="-2"/>
          <w:lang w:val="es-MX"/>
        </w:rPr>
        <w:t>r</w:t>
      </w:r>
      <w:r w:rsidRPr="00C82FE1">
        <w:rPr>
          <w:rFonts w:ascii="Arial" w:eastAsia="Arial" w:hAnsi="Arial" w:cs="Arial"/>
          <w:spacing w:val="2"/>
          <w:lang w:val="es-MX"/>
        </w:rPr>
        <w:t>e</w:t>
      </w:r>
      <w:r w:rsidRPr="00C82FE1">
        <w:rPr>
          <w:rFonts w:ascii="Arial" w:eastAsia="Arial" w:hAnsi="Arial" w:cs="Arial"/>
          <w:lang w:val="es-MX"/>
        </w:rPr>
        <w:t>s</w:t>
      </w:r>
      <w:r w:rsidRPr="00C82FE1">
        <w:rPr>
          <w:rFonts w:ascii="Arial" w:eastAsia="Arial" w:hAnsi="Arial" w:cs="Arial"/>
          <w:spacing w:val="2"/>
          <w:lang w:val="es-MX"/>
        </w:rPr>
        <w:t>p</w:t>
      </w:r>
      <w:r w:rsidRPr="00C82FE1">
        <w:rPr>
          <w:rFonts w:ascii="Arial" w:eastAsia="Arial" w:hAnsi="Arial" w:cs="Arial"/>
          <w:spacing w:val="-3"/>
          <w:lang w:val="es-MX"/>
        </w:rPr>
        <w:t>o</w:t>
      </w:r>
      <w:r w:rsidRPr="00C82FE1">
        <w:rPr>
          <w:rFonts w:ascii="Arial" w:eastAsia="Arial" w:hAnsi="Arial" w:cs="Arial"/>
          <w:spacing w:val="2"/>
          <w:lang w:val="es-MX"/>
        </w:rPr>
        <w:t>n</w:t>
      </w:r>
      <w:r w:rsidRPr="00C82FE1">
        <w:rPr>
          <w:rFonts w:ascii="Arial" w:eastAsia="Arial" w:hAnsi="Arial" w:cs="Arial"/>
          <w:spacing w:val="-3"/>
          <w:lang w:val="es-MX"/>
        </w:rPr>
        <w:t>d</w:t>
      </w:r>
      <w:r w:rsidRPr="00C82FE1">
        <w:rPr>
          <w:rFonts w:ascii="Arial" w:eastAsia="Arial" w:hAnsi="Arial" w:cs="Arial"/>
          <w:spacing w:val="2"/>
          <w:lang w:val="es-MX"/>
        </w:rPr>
        <w:t>e</w:t>
      </w:r>
      <w:r w:rsidRPr="00C82FE1">
        <w:rPr>
          <w:rFonts w:ascii="Arial" w:eastAsia="Arial" w:hAnsi="Arial" w:cs="Arial"/>
          <w:spacing w:val="-2"/>
          <w:lang w:val="es-MX"/>
        </w:rPr>
        <w:t>r</w:t>
      </w:r>
      <w:r w:rsidRPr="00C82FE1">
        <w:rPr>
          <w:rFonts w:ascii="Arial" w:eastAsia="Arial" w:hAnsi="Arial" w:cs="Arial"/>
          <w:spacing w:val="-3"/>
          <w:lang w:val="es-MX"/>
        </w:rPr>
        <w:t>á</w:t>
      </w:r>
      <w:r w:rsidRPr="00C82FE1">
        <w:rPr>
          <w:rFonts w:ascii="Arial" w:eastAsia="Arial" w:hAnsi="Arial" w:cs="Arial"/>
          <w:lang w:val="es-MX"/>
        </w:rPr>
        <w:t>n</w:t>
      </w:r>
      <w:r w:rsidRPr="00C82FE1">
        <w:rPr>
          <w:rFonts w:ascii="Arial" w:eastAsia="Arial" w:hAnsi="Arial" w:cs="Arial"/>
          <w:spacing w:val="31"/>
          <w:lang w:val="es-MX"/>
        </w:rPr>
        <w:t xml:space="preserve"> </w:t>
      </w:r>
      <w:r w:rsidRPr="00C82FE1">
        <w:rPr>
          <w:rFonts w:ascii="Arial" w:eastAsia="Arial" w:hAnsi="Arial" w:cs="Arial"/>
          <w:spacing w:val="-2"/>
          <w:lang w:val="es-MX"/>
        </w:rPr>
        <w:t>m</w:t>
      </w:r>
      <w:r w:rsidRPr="00C82FE1">
        <w:rPr>
          <w:rFonts w:ascii="Arial" w:eastAsia="Arial" w:hAnsi="Arial" w:cs="Arial"/>
          <w:spacing w:val="-3"/>
          <w:lang w:val="es-MX"/>
        </w:rPr>
        <w:t>e</w:t>
      </w:r>
      <w:r w:rsidRPr="00C82FE1">
        <w:rPr>
          <w:rFonts w:ascii="Arial" w:eastAsia="Arial" w:hAnsi="Arial" w:cs="Arial"/>
          <w:spacing w:val="2"/>
          <w:lang w:val="es-MX"/>
        </w:rPr>
        <w:t>d</w:t>
      </w:r>
      <w:r w:rsidRPr="00C82FE1">
        <w:rPr>
          <w:rFonts w:ascii="Arial" w:eastAsia="Arial" w:hAnsi="Arial" w:cs="Arial"/>
          <w:spacing w:val="-1"/>
          <w:lang w:val="es-MX"/>
        </w:rPr>
        <w:t>i</w:t>
      </w:r>
      <w:r w:rsidRPr="00C82FE1">
        <w:rPr>
          <w:rFonts w:ascii="Arial" w:eastAsia="Arial" w:hAnsi="Arial" w:cs="Arial"/>
          <w:spacing w:val="-3"/>
          <w:lang w:val="es-MX"/>
        </w:rPr>
        <w:t>a</w:t>
      </w:r>
      <w:r w:rsidRPr="00C82FE1">
        <w:rPr>
          <w:rFonts w:ascii="Arial" w:eastAsia="Arial" w:hAnsi="Arial" w:cs="Arial"/>
          <w:spacing w:val="2"/>
          <w:lang w:val="es-MX"/>
        </w:rPr>
        <w:t>n</w:t>
      </w:r>
      <w:r w:rsidRPr="00C82FE1">
        <w:rPr>
          <w:rFonts w:ascii="Arial" w:eastAsia="Arial" w:hAnsi="Arial" w:cs="Arial"/>
          <w:spacing w:val="-4"/>
          <w:lang w:val="es-MX"/>
        </w:rPr>
        <w:t>t</w:t>
      </w:r>
      <w:r w:rsidRPr="00C82FE1">
        <w:rPr>
          <w:rFonts w:ascii="Arial" w:eastAsia="Arial" w:hAnsi="Arial" w:cs="Arial"/>
          <w:lang w:val="es-MX"/>
        </w:rPr>
        <w:t>e</w:t>
      </w:r>
      <w:r w:rsidRPr="00C82FE1">
        <w:rPr>
          <w:rFonts w:ascii="Arial" w:eastAsia="Arial" w:hAnsi="Arial" w:cs="Arial"/>
          <w:spacing w:val="31"/>
          <w:lang w:val="es-MX"/>
        </w:rPr>
        <w:t xml:space="preserve"> </w:t>
      </w:r>
      <w:r w:rsidRPr="00C82FE1">
        <w:rPr>
          <w:rFonts w:ascii="Arial" w:eastAsia="Arial" w:hAnsi="Arial" w:cs="Arial"/>
          <w:spacing w:val="-5"/>
          <w:lang w:val="es-MX"/>
        </w:rPr>
        <w:t>c</w:t>
      </w:r>
      <w:r w:rsidRPr="00C82FE1">
        <w:rPr>
          <w:rFonts w:ascii="Arial" w:eastAsia="Arial" w:hAnsi="Arial" w:cs="Arial"/>
          <w:spacing w:val="2"/>
          <w:lang w:val="es-MX"/>
        </w:rPr>
        <w:t>o</w:t>
      </w:r>
      <w:r w:rsidRPr="00C82FE1">
        <w:rPr>
          <w:rFonts w:ascii="Arial" w:eastAsia="Arial" w:hAnsi="Arial" w:cs="Arial"/>
          <w:spacing w:val="-2"/>
          <w:lang w:val="es-MX"/>
        </w:rPr>
        <w:t>m</w:t>
      </w:r>
      <w:r w:rsidRPr="00C82FE1">
        <w:rPr>
          <w:rFonts w:ascii="Arial" w:eastAsia="Arial" w:hAnsi="Arial" w:cs="Arial"/>
          <w:spacing w:val="-3"/>
          <w:lang w:val="es-MX"/>
        </w:rPr>
        <w:t>p</w:t>
      </w:r>
      <w:r w:rsidRPr="00C82FE1">
        <w:rPr>
          <w:rFonts w:ascii="Arial" w:eastAsia="Arial" w:hAnsi="Arial" w:cs="Arial"/>
          <w:spacing w:val="2"/>
          <w:lang w:val="es-MX"/>
        </w:rPr>
        <w:t>u</w:t>
      </w:r>
      <w:r w:rsidRPr="00C82FE1">
        <w:rPr>
          <w:rFonts w:ascii="Arial" w:eastAsia="Arial" w:hAnsi="Arial" w:cs="Arial"/>
          <w:spacing w:val="1"/>
          <w:lang w:val="es-MX"/>
        </w:rPr>
        <w:t>t</w:t>
      </w:r>
      <w:r w:rsidRPr="00C82FE1">
        <w:rPr>
          <w:rFonts w:ascii="Arial" w:eastAsia="Arial" w:hAnsi="Arial" w:cs="Arial"/>
          <w:spacing w:val="-3"/>
          <w:lang w:val="es-MX"/>
        </w:rPr>
        <w:t>a</w:t>
      </w:r>
      <w:r w:rsidRPr="00C82FE1">
        <w:rPr>
          <w:rFonts w:ascii="Arial" w:eastAsia="Arial" w:hAnsi="Arial" w:cs="Arial"/>
          <w:spacing w:val="2"/>
          <w:lang w:val="es-MX"/>
        </w:rPr>
        <w:t>do</w:t>
      </w:r>
      <w:r w:rsidRPr="00C82FE1">
        <w:rPr>
          <w:rFonts w:ascii="Arial" w:eastAsia="Arial" w:hAnsi="Arial" w:cs="Arial"/>
          <w:spacing w:val="-6"/>
          <w:lang w:val="es-MX"/>
        </w:rPr>
        <w:t>r</w:t>
      </w:r>
      <w:r w:rsidRPr="00C82FE1">
        <w:rPr>
          <w:rFonts w:ascii="Arial" w:eastAsia="Arial" w:hAnsi="Arial" w:cs="Arial"/>
          <w:lang w:val="es-MX"/>
        </w:rPr>
        <w:t>a</w:t>
      </w:r>
      <w:r w:rsidRPr="00C82FE1">
        <w:rPr>
          <w:rFonts w:ascii="Arial" w:eastAsia="Arial" w:hAnsi="Arial" w:cs="Arial"/>
          <w:spacing w:val="33"/>
          <w:lang w:val="es-MX"/>
        </w:rPr>
        <w:t xml:space="preserve"> </w:t>
      </w:r>
      <w:r w:rsidRPr="00C82FE1">
        <w:rPr>
          <w:rFonts w:ascii="Arial" w:eastAsia="Arial" w:hAnsi="Arial" w:cs="Arial"/>
          <w:lang w:val="es-MX"/>
        </w:rPr>
        <w:t>a</w:t>
      </w:r>
      <w:r w:rsidRPr="00C82FE1">
        <w:rPr>
          <w:rFonts w:ascii="Arial" w:eastAsia="Arial" w:hAnsi="Arial" w:cs="Arial"/>
          <w:spacing w:val="31"/>
          <w:lang w:val="es-MX"/>
        </w:rPr>
        <w:t xml:space="preserve"> </w:t>
      </w:r>
      <w:r w:rsidRPr="00C82FE1">
        <w:rPr>
          <w:rFonts w:ascii="Arial" w:eastAsia="Arial" w:hAnsi="Arial" w:cs="Arial"/>
          <w:spacing w:val="1"/>
          <w:lang w:val="es-MX"/>
        </w:rPr>
        <w:t>t</w:t>
      </w:r>
      <w:r w:rsidRPr="00C82FE1">
        <w:rPr>
          <w:rFonts w:ascii="Arial" w:eastAsia="Arial" w:hAnsi="Arial" w:cs="Arial"/>
          <w:spacing w:val="-6"/>
          <w:lang w:val="es-MX"/>
        </w:rPr>
        <w:t>r</w:t>
      </w:r>
      <w:r w:rsidRPr="00C82FE1">
        <w:rPr>
          <w:rFonts w:ascii="Arial" w:eastAsia="Arial" w:hAnsi="Arial" w:cs="Arial"/>
          <w:spacing w:val="2"/>
          <w:lang w:val="es-MX"/>
        </w:rPr>
        <w:t>a</w:t>
      </w:r>
      <w:r w:rsidRPr="00C82FE1">
        <w:rPr>
          <w:rFonts w:ascii="Arial" w:eastAsia="Arial" w:hAnsi="Arial" w:cs="Arial"/>
          <w:lang w:val="es-MX"/>
        </w:rPr>
        <w:t>v</w:t>
      </w:r>
      <w:r w:rsidRPr="00C82FE1">
        <w:rPr>
          <w:rFonts w:ascii="Arial" w:eastAsia="Arial" w:hAnsi="Arial" w:cs="Arial"/>
          <w:spacing w:val="2"/>
          <w:lang w:val="es-MX"/>
        </w:rPr>
        <w:t>é</w:t>
      </w:r>
      <w:r w:rsidRPr="00C82FE1">
        <w:rPr>
          <w:rFonts w:ascii="Arial" w:eastAsia="Arial" w:hAnsi="Arial" w:cs="Arial"/>
          <w:lang w:val="es-MX"/>
        </w:rPr>
        <w:t>s</w:t>
      </w:r>
      <w:r w:rsidRPr="00C82FE1">
        <w:rPr>
          <w:rFonts w:ascii="Arial" w:eastAsia="Arial" w:hAnsi="Arial" w:cs="Arial"/>
          <w:spacing w:val="25"/>
          <w:lang w:val="es-MX"/>
        </w:rPr>
        <w:t xml:space="preserve"> </w:t>
      </w:r>
      <w:r w:rsidRPr="00C82FE1">
        <w:rPr>
          <w:rFonts w:ascii="Arial" w:eastAsia="Arial" w:hAnsi="Arial" w:cs="Arial"/>
          <w:spacing w:val="-3"/>
          <w:lang w:val="es-MX"/>
        </w:rPr>
        <w:t>d</w:t>
      </w:r>
      <w:r w:rsidRPr="00C82FE1">
        <w:rPr>
          <w:rFonts w:ascii="Arial" w:eastAsia="Arial" w:hAnsi="Arial" w:cs="Arial"/>
          <w:lang w:val="es-MX"/>
        </w:rPr>
        <w:t>e</w:t>
      </w:r>
      <w:r w:rsidRPr="00C82FE1">
        <w:rPr>
          <w:rFonts w:ascii="Arial" w:eastAsia="Arial" w:hAnsi="Arial" w:cs="Arial"/>
          <w:spacing w:val="27"/>
          <w:lang w:val="es-MX"/>
        </w:rPr>
        <w:t xml:space="preserve"> </w:t>
      </w:r>
      <w:r w:rsidRPr="00C82FE1">
        <w:rPr>
          <w:rFonts w:ascii="Arial" w:eastAsia="Arial" w:hAnsi="Arial" w:cs="Arial"/>
          <w:spacing w:val="-1"/>
          <w:lang w:val="es-MX"/>
        </w:rPr>
        <w:t>l</w:t>
      </w:r>
      <w:r w:rsidRPr="00C82FE1">
        <w:rPr>
          <w:rFonts w:ascii="Arial" w:eastAsia="Arial" w:hAnsi="Arial" w:cs="Arial"/>
          <w:lang w:val="es-MX"/>
        </w:rPr>
        <w:t>a</w:t>
      </w:r>
      <w:r w:rsidRPr="00C82FE1">
        <w:rPr>
          <w:rFonts w:ascii="Arial" w:eastAsia="Arial" w:hAnsi="Arial" w:cs="Arial"/>
          <w:spacing w:val="31"/>
          <w:lang w:val="es-MX"/>
        </w:rPr>
        <w:t xml:space="preserve"> </w:t>
      </w:r>
      <w:r w:rsidRPr="00C82FE1">
        <w:rPr>
          <w:rFonts w:ascii="Arial" w:eastAsia="Arial" w:hAnsi="Arial" w:cs="Arial"/>
          <w:spacing w:val="-4"/>
          <w:lang w:val="es-MX"/>
        </w:rPr>
        <w:t>I</w:t>
      </w:r>
      <w:r w:rsidRPr="00C82FE1">
        <w:rPr>
          <w:rFonts w:ascii="Arial" w:eastAsia="Arial" w:hAnsi="Arial" w:cs="Arial"/>
          <w:spacing w:val="2"/>
          <w:lang w:val="es-MX"/>
        </w:rPr>
        <w:t>n</w:t>
      </w:r>
      <w:r w:rsidRPr="00C82FE1">
        <w:rPr>
          <w:rFonts w:ascii="Arial" w:eastAsia="Arial" w:hAnsi="Arial" w:cs="Arial"/>
          <w:spacing w:val="-4"/>
          <w:lang w:val="es-MX"/>
        </w:rPr>
        <w:t>t</w:t>
      </w:r>
      <w:r w:rsidRPr="00C82FE1">
        <w:rPr>
          <w:rFonts w:ascii="Arial" w:eastAsia="Arial" w:hAnsi="Arial" w:cs="Arial"/>
          <w:spacing w:val="2"/>
          <w:lang w:val="es-MX"/>
        </w:rPr>
        <w:t>e</w:t>
      </w:r>
      <w:r w:rsidRPr="00C82FE1">
        <w:rPr>
          <w:rFonts w:ascii="Arial" w:eastAsia="Arial" w:hAnsi="Arial" w:cs="Arial"/>
          <w:spacing w:val="-2"/>
          <w:lang w:val="es-MX"/>
        </w:rPr>
        <w:t>r</w:t>
      </w:r>
      <w:r w:rsidRPr="00C82FE1">
        <w:rPr>
          <w:rFonts w:ascii="Arial" w:eastAsia="Arial" w:hAnsi="Arial" w:cs="Arial"/>
          <w:spacing w:val="-3"/>
          <w:lang w:val="es-MX"/>
        </w:rPr>
        <w:t>n</w:t>
      </w:r>
      <w:r w:rsidRPr="00C82FE1">
        <w:rPr>
          <w:rFonts w:ascii="Arial" w:eastAsia="Arial" w:hAnsi="Arial" w:cs="Arial"/>
          <w:spacing w:val="2"/>
          <w:lang w:val="es-MX"/>
        </w:rPr>
        <w:t>e</w:t>
      </w:r>
      <w:r w:rsidRPr="00C82FE1">
        <w:rPr>
          <w:rFonts w:ascii="Arial" w:eastAsia="Arial" w:hAnsi="Arial" w:cs="Arial"/>
          <w:lang w:val="es-MX"/>
        </w:rPr>
        <w:t>t</w:t>
      </w:r>
      <w:r w:rsidRPr="00C82FE1">
        <w:rPr>
          <w:rFonts w:ascii="Arial" w:eastAsia="Arial" w:hAnsi="Arial" w:cs="Arial"/>
          <w:spacing w:val="31"/>
          <w:lang w:val="es-MX"/>
        </w:rPr>
        <w:t xml:space="preserve"> </w:t>
      </w:r>
      <w:r w:rsidRPr="00C82FE1">
        <w:rPr>
          <w:rFonts w:ascii="Arial" w:eastAsia="Arial" w:hAnsi="Arial" w:cs="Arial"/>
          <w:lang w:val="es-MX"/>
        </w:rPr>
        <w:t>y</w:t>
      </w:r>
      <w:r w:rsidRPr="00C82FE1">
        <w:rPr>
          <w:rFonts w:ascii="Arial" w:eastAsia="Arial" w:hAnsi="Arial" w:cs="Arial"/>
          <w:spacing w:val="25"/>
          <w:lang w:val="es-MX"/>
        </w:rPr>
        <w:t xml:space="preserve"> </w:t>
      </w:r>
      <w:r w:rsidRPr="00C82FE1">
        <w:rPr>
          <w:rFonts w:ascii="Arial" w:eastAsia="Arial" w:hAnsi="Arial" w:cs="Arial"/>
          <w:spacing w:val="-5"/>
          <w:lang w:val="es-MX"/>
        </w:rPr>
        <w:t>s</w:t>
      </w:r>
      <w:r w:rsidRPr="00C82FE1">
        <w:rPr>
          <w:rFonts w:ascii="Arial" w:eastAsia="Arial" w:hAnsi="Arial" w:cs="Arial"/>
          <w:spacing w:val="2"/>
          <w:lang w:val="es-MX"/>
        </w:rPr>
        <w:t>e</w:t>
      </w:r>
      <w:r w:rsidRPr="00C82FE1">
        <w:rPr>
          <w:rFonts w:ascii="Arial" w:eastAsia="Arial" w:hAnsi="Arial" w:cs="Arial"/>
          <w:spacing w:val="-2"/>
          <w:lang w:val="es-MX"/>
        </w:rPr>
        <w:t>r</w:t>
      </w:r>
      <w:r w:rsidRPr="00C82FE1">
        <w:rPr>
          <w:rFonts w:ascii="Arial" w:eastAsia="Arial" w:hAnsi="Arial" w:cs="Arial"/>
          <w:spacing w:val="2"/>
          <w:lang w:val="es-MX"/>
        </w:rPr>
        <w:t>á</w:t>
      </w:r>
      <w:r w:rsidRPr="00C82FE1">
        <w:rPr>
          <w:rFonts w:ascii="Arial" w:eastAsia="Arial" w:hAnsi="Arial" w:cs="Arial"/>
          <w:lang w:val="es-MX"/>
        </w:rPr>
        <w:t>n</w:t>
      </w:r>
      <w:r w:rsidRPr="00C82FE1">
        <w:rPr>
          <w:rFonts w:ascii="Arial" w:eastAsia="Arial" w:hAnsi="Arial" w:cs="Arial"/>
          <w:spacing w:val="33"/>
          <w:lang w:val="es-MX"/>
        </w:rPr>
        <w:t xml:space="preserve"> </w:t>
      </w:r>
      <w:r w:rsidRPr="00C82FE1">
        <w:rPr>
          <w:rFonts w:ascii="Arial" w:eastAsia="Arial" w:hAnsi="Arial" w:cs="Arial"/>
          <w:spacing w:val="-1"/>
          <w:lang w:val="es-MX"/>
        </w:rPr>
        <w:t>l</w:t>
      </w:r>
      <w:r w:rsidRPr="00C82FE1">
        <w:rPr>
          <w:rFonts w:ascii="Arial" w:eastAsia="Arial" w:hAnsi="Arial" w:cs="Arial"/>
          <w:spacing w:val="2"/>
          <w:lang w:val="es-MX"/>
        </w:rPr>
        <w:t>a</w:t>
      </w:r>
      <w:r w:rsidRPr="00C82FE1">
        <w:rPr>
          <w:rFonts w:ascii="Arial" w:eastAsia="Arial" w:hAnsi="Arial" w:cs="Arial"/>
          <w:lang w:val="es-MX"/>
        </w:rPr>
        <w:t>s</w:t>
      </w:r>
      <w:r w:rsidRPr="00C82FE1">
        <w:rPr>
          <w:rFonts w:ascii="Arial" w:eastAsia="Arial" w:hAnsi="Arial" w:cs="Arial"/>
          <w:spacing w:val="25"/>
          <w:lang w:val="es-MX"/>
        </w:rPr>
        <w:t xml:space="preserve"> </w:t>
      </w:r>
      <w:r w:rsidRPr="00C82FE1">
        <w:rPr>
          <w:rFonts w:ascii="Arial" w:eastAsia="Arial" w:hAnsi="Arial" w:cs="Arial"/>
          <w:spacing w:val="-3"/>
          <w:lang w:val="es-MX"/>
        </w:rPr>
        <w:t>a</w:t>
      </w:r>
      <w:r w:rsidRPr="00C82FE1">
        <w:rPr>
          <w:rFonts w:ascii="Arial" w:eastAsia="Arial" w:hAnsi="Arial" w:cs="Arial"/>
          <w:spacing w:val="2"/>
          <w:lang w:val="es-MX"/>
        </w:rPr>
        <w:t>u</w:t>
      </w:r>
      <w:r w:rsidRPr="00C82FE1">
        <w:rPr>
          <w:rFonts w:ascii="Arial" w:eastAsia="Arial" w:hAnsi="Arial" w:cs="Arial"/>
          <w:spacing w:val="1"/>
          <w:lang w:val="es-MX"/>
        </w:rPr>
        <w:t>t</w:t>
      </w:r>
      <w:r w:rsidRPr="00C82FE1">
        <w:rPr>
          <w:rFonts w:ascii="Arial" w:eastAsia="Arial" w:hAnsi="Arial" w:cs="Arial"/>
          <w:spacing w:val="2"/>
          <w:lang w:val="es-MX"/>
        </w:rPr>
        <w:t>o</w:t>
      </w:r>
      <w:r w:rsidRPr="00C82FE1">
        <w:rPr>
          <w:rFonts w:ascii="Arial" w:eastAsia="Arial" w:hAnsi="Arial" w:cs="Arial"/>
          <w:spacing w:val="-2"/>
          <w:lang w:val="es-MX"/>
        </w:rPr>
        <w:t>r</w:t>
      </w:r>
      <w:r w:rsidRPr="00C82FE1">
        <w:rPr>
          <w:rFonts w:ascii="Arial" w:eastAsia="Arial" w:hAnsi="Arial" w:cs="Arial"/>
          <w:spacing w:val="-6"/>
          <w:lang w:val="es-MX"/>
        </w:rPr>
        <w:t>i</w:t>
      </w:r>
      <w:r w:rsidRPr="00C82FE1">
        <w:rPr>
          <w:rFonts w:ascii="Arial" w:eastAsia="Arial" w:hAnsi="Arial" w:cs="Arial"/>
          <w:spacing w:val="2"/>
          <w:lang w:val="es-MX"/>
        </w:rPr>
        <w:t>d</w:t>
      </w:r>
      <w:r w:rsidRPr="00C82FE1">
        <w:rPr>
          <w:rFonts w:ascii="Arial" w:eastAsia="Arial" w:hAnsi="Arial" w:cs="Arial"/>
          <w:spacing w:val="-3"/>
          <w:lang w:val="es-MX"/>
        </w:rPr>
        <w:t>a</w:t>
      </w:r>
      <w:r w:rsidRPr="00C82FE1">
        <w:rPr>
          <w:rFonts w:ascii="Arial" w:eastAsia="Arial" w:hAnsi="Arial" w:cs="Arial"/>
          <w:spacing w:val="2"/>
          <w:lang w:val="es-MX"/>
        </w:rPr>
        <w:t>de</w:t>
      </w:r>
      <w:r w:rsidRPr="00C82FE1">
        <w:rPr>
          <w:rFonts w:ascii="Arial" w:eastAsia="Arial" w:hAnsi="Arial" w:cs="Arial"/>
          <w:lang w:val="es-MX"/>
        </w:rPr>
        <w:t>s</w:t>
      </w:r>
      <w:r w:rsidRPr="00C82FE1">
        <w:rPr>
          <w:rFonts w:ascii="Arial" w:eastAsia="Arial" w:hAnsi="Arial" w:cs="Arial"/>
          <w:spacing w:val="25"/>
          <w:lang w:val="es-MX"/>
        </w:rPr>
        <w:t xml:space="preserve"> </w:t>
      </w:r>
      <w:r w:rsidRPr="00C82FE1">
        <w:rPr>
          <w:rFonts w:ascii="Arial" w:eastAsia="Arial" w:hAnsi="Arial" w:cs="Arial"/>
          <w:spacing w:val="-3"/>
          <w:lang w:val="es-MX"/>
        </w:rPr>
        <w:t>e</w:t>
      </w:r>
      <w:r w:rsidRPr="00C82FE1">
        <w:rPr>
          <w:rFonts w:ascii="Arial" w:eastAsia="Arial" w:hAnsi="Arial" w:cs="Arial"/>
          <w:spacing w:val="2"/>
          <w:lang w:val="es-MX"/>
        </w:rPr>
        <w:t>du</w:t>
      </w:r>
      <w:r w:rsidRPr="00C82FE1">
        <w:rPr>
          <w:rFonts w:ascii="Arial" w:eastAsia="Arial" w:hAnsi="Arial" w:cs="Arial"/>
          <w:spacing w:val="-5"/>
          <w:lang w:val="es-MX"/>
        </w:rPr>
        <w:t>c</w:t>
      </w:r>
      <w:r w:rsidRPr="00C82FE1">
        <w:rPr>
          <w:rFonts w:ascii="Arial" w:eastAsia="Arial" w:hAnsi="Arial" w:cs="Arial"/>
          <w:spacing w:val="2"/>
          <w:lang w:val="es-MX"/>
        </w:rPr>
        <w:t>a</w:t>
      </w:r>
      <w:r w:rsidRPr="00C82FE1">
        <w:rPr>
          <w:rFonts w:ascii="Arial" w:eastAsia="Arial" w:hAnsi="Arial" w:cs="Arial"/>
          <w:spacing w:val="1"/>
          <w:lang w:val="es-MX"/>
        </w:rPr>
        <w:t>t</w:t>
      </w:r>
      <w:r w:rsidRPr="00C82FE1">
        <w:rPr>
          <w:rFonts w:ascii="Arial" w:eastAsia="Arial" w:hAnsi="Arial" w:cs="Arial"/>
          <w:spacing w:val="-1"/>
          <w:lang w:val="es-MX"/>
        </w:rPr>
        <w:t>i</w:t>
      </w:r>
      <w:r w:rsidRPr="00C82FE1">
        <w:rPr>
          <w:rFonts w:ascii="Arial" w:eastAsia="Arial" w:hAnsi="Arial" w:cs="Arial"/>
          <w:lang w:val="es-MX"/>
        </w:rPr>
        <w:t>v</w:t>
      </w:r>
      <w:r w:rsidRPr="00C82FE1">
        <w:rPr>
          <w:rFonts w:ascii="Arial" w:eastAsia="Arial" w:hAnsi="Arial" w:cs="Arial"/>
          <w:spacing w:val="-3"/>
          <w:lang w:val="es-MX"/>
        </w:rPr>
        <w:t>a</w:t>
      </w:r>
      <w:r w:rsidRPr="00C82FE1">
        <w:rPr>
          <w:rFonts w:ascii="Arial" w:eastAsia="Arial" w:hAnsi="Arial" w:cs="Arial"/>
          <w:lang w:val="es-MX"/>
        </w:rPr>
        <w:t xml:space="preserve">s </w:t>
      </w:r>
      <w:r w:rsidRPr="00C82FE1">
        <w:rPr>
          <w:rFonts w:ascii="Arial" w:eastAsia="Arial" w:hAnsi="Arial" w:cs="Arial"/>
          <w:spacing w:val="2"/>
          <w:lang w:val="es-MX"/>
        </w:rPr>
        <w:t>e</w:t>
      </w:r>
      <w:r w:rsidRPr="00C82FE1">
        <w:rPr>
          <w:rFonts w:ascii="Arial" w:eastAsia="Arial" w:hAnsi="Arial" w:cs="Arial"/>
          <w:lang w:val="es-MX"/>
        </w:rPr>
        <w:t>s</w:t>
      </w:r>
      <w:r w:rsidRPr="00C82FE1">
        <w:rPr>
          <w:rFonts w:ascii="Arial" w:eastAsia="Arial" w:hAnsi="Arial" w:cs="Arial"/>
          <w:spacing w:val="1"/>
          <w:lang w:val="es-MX"/>
        </w:rPr>
        <w:t>t</w:t>
      </w:r>
      <w:r w:rsidRPr="00C82FE1">
        <w:rPr>
          <w:rFonts w:ascii="Arial" w:eastAsia="Arial" w:hAnsi="Arial" w:cs="Arial"/>
          <w:spacing w:val="-3"/>
          <w:lang w:val="es-MX"/>
        </w:rPr>
        <w:t>a</w:t>
      </w:r>
      <w:r w:rsidRPr="00C82FE1">
        <w:rPr>
          <w:rFonts w:ascii="Arial" w:eastAsia="Arial" w:hAnsi="Arial" w:cs="Arial"/>
          <w:spacing w:val="1"/>
          <w:lang w:val="es-MX"/>
        </w:rPr>
        <w:t>t</w:t>
      </w:r>
      <w:r w:rsidRPr="00C82FE1">
        <w:rPr>
          <w:rFonts w:ascii="Arial" w:eastAsia="Arial" w:hAnsi="Arial" w:cs="Arial"/>
          <w:spacing w:val="2"/>
          <w:lang w:val="es-MX"/>
        </w:rPr>
        <w:t>a</w:t>
      </w:r>
      <w:r w:rsidRPr="00C82FE1">
        <w:rPr>
          <w:rFonts w:ascii="Arial" w:eastAsia="Arial" w:hAnsi="Arial" w:cs="Arial"/>
          <w:spacing w:val="-1"/>
          <w:lang w:val="es-MX"/>
        </w:rPr>
        <w:t>l</w:t>
      </w:r>
      <w:r w:rsidRPr="00C82FE1">
        <w:rPr>
          <w:rFonts w:ascii="Arial" w:eastAsia="Arial" w:hAnsi="Arial" w:cs="Arial"/>
          <w:spacing w:val="-3"/>
          <w:lang w:val="es-MX"/>
        </w:rPr>
        <w:t>e</w:t>
      </w:r>
      <w:r w:rsidRPr="00C82FE1">
        <w:rPr>
          <w:rFonts w:ascii="Arial" w:eastAsia="Arial" w:hAnsi="Arial" w:cs="Arial"/>
          <w:lang w:val="es-MX"/>
        </w:rPr>
        <w:t>s</w:t>
      </w:r>
      <w:r w:rsidRPr="00C82FE1">
        <w:rPr>
          <w:rFonts w:ascii="Arial" w:eastAsia="Arial" w:hAnsi="Arial" w:cs="Arial"/>
          <w:spacing w:val="7"/>
          <w:lang w:val="es-MX"/>
        </w:rPr>
        <w:t xml:space="preserve"> </w:t>
      </w:r>
      <w:r w:rsidRPr="00C82FE1">
        <w:rPr>
          <w:rFonts w:ascii="Arial" w:eastAsia="Arial" w:hAnsi="Arial" w:cs="Arial"/>
          <w:spacing w:val="-1"/>
          <w:lang w:val="es-MX"/>
        </w:rPr>
        <w:t>l</w:t>
      </w:r>
      <w:r w:rsidRPr="00C82FE1">
        <w:rPr>
          <w:rFonts w:ascii="Arial" w:eastAsia="Arial" w:hAnsi="Arial" w:cs="Arial"/>
          <w:spacing w:val="2"/>
          <w:lang w:val="es-MX"/>
        </w:rPr>
        <w:t>a</w:t>
      </w:r>
      <w:r w:rsidRPr="00C82FE1">
        <w:rPr>
          <w:rFonts w:ascii="Arial" w:eastAsia="Arial" w:hAnsi="Arial" w:cs="Arial"/>
          <w:lang w:val="es-MX"/>
        </w:rPr>
        <w:t xml:space="preserve">s </w:t>
      </w:r>
      <w:r w:rsidRPr="00C82FE1">
        <w:rPr>
          <w:rFonts w:ascii="Arial" w:eastAsia="Arial" w:hAnsi="Arial" w:cs="Arial"/>
          <w:spacing w:val="-2"/>
          <w:lang w:val="es-MX"/>
        </w:rPr>
        <w:t>r</w:t>
      </w:r>
      <w:r w:rsidRPr="00C82FE1">
        <w:rPr>
          <w:rFonts w:ascii="Arial" w:eastAsia="Arial" w:hAnsi="Arial" w:cs="Arial"/>
          <w:spacing w:val="2"/>
          <w:lang w:val="es-MX"/>
        </w:rPr>
        <w:t>e</w:t>
      </w:r>
      <w:r w:rsidRPr="00C82FE1">
        <w:rPr>
          <w:rFonts w:ascii="Arial" w:eastAsia="Arial" w:hAnsi="Arial" w:cs="Arial"/>
          <w:spacing w:val="-5"/>
          <w:lang w:val="es-MX"/>
        </w:rPr>
        <w:t>s</w:t>
      </w:r>
      <w:r w:rsidRPr="00C82FE1">
        <w:rPr>
          <w:rFonts w:ascii="Arial" w:eastAsia="Arial" w:hAnsi="Arial" w:cs="Arial"/>
          <w:spacing w:val="2"/>
          <w:lang w:val="es-MX"/>
        </w:rPr>
        <w:t>p</w:t>
      </w:r>
      <w:r w:rsidRPr="00C82FE1">
        <w:rPr>
          <w:rFonts w:ascii="Arial" w:eastAsia="Arial" w:hAnsi="Arial" w:cs="Arial"/>
          <w:spacing w:val="-3"/>
          <w:lang w:val="es-MX"/>
        </w:rPr>
        <w:t>o</w:t>
      </w:r>
      <w:r w:rsidRPr="00C82FE1">
        <w:rPr>
          <w:rFonts w:ascii="Arial" w:eastAsia="Arial" w:hAnsi="Arial" w:cs="Arial"/>
          <w:spacing w:val="2"/>
          <w:lang w:val="es-MX"/>
        </w:rPr>
        <w:t>n</w:t>
      </w:r>
      <w:r w:rsidRPr="00C82FE1">
        <w:rPr>
          <w:rFonts w:ascii="Arial" w:eastAsia="Arial" w:hAnsi="Arial" w:cs="Arial"/>
          <w:lang w:val="es-MX"/>
        </w:rPr>
        <w:t>s</w:t>
      </w:r>
      <w:r w:rsidRPr="00C82FE1">
        <w:rPr>
          <w:rFonts w:ascii="Arial" w:eastAsia="Arial" w:hAnsi="Arial" w:cs="Arial"/>
          <w:spacing w:val="-3"/>
          <w:lang w:val="es-MX"/>
        </w:rPr>
        <w:t>a</w:t>
      </w:r>
      <w:r w:rsidRPr="00C82FE1">
        <w:rPr>
          <w:rFonts w:ascii="Arial" w:eastAsia="Arial" w:hAnsi="Arial" w:cs="Arial"/>
          <w:spacing w:val="2"/>
          <w:lang w:val="es-MX"/>
        </w:rPr>
        <w:t>b</w:t>
      </w:r>
      <w:r w:rsidRPr="00C82FE1">
        <w:rPr>
          <w:rFonts w:ascii="Arial" w:eastAsia="Arial" w:hAnsi="Arial" w:cs="Arial"/>
          <w:spacing w:val="-1"/>
          <w:lang w:val="es-MX"/>
        </w:rPr>
        <w:t>l</w:t>
      </w:r>
      <w:r w:rsidRPr="00C82FE1">
        <w:rPr>
          <w:rFonts w:ascii="Arial" w:eastAsia="Arial" w:hAnsi="Arial" w:cs="Arial"/>
          <w:spacing w:val="2"/>
          <w:lang w:val="es-MX"/>
        </w:rPr>
        <w:t>e</w:t>
      </w:r>
      <w:r w:rsidRPr="00C82FE1">
        <w:rPr>
          <w:rFonts w:ascii="Arial" w:eastAsia="Arial" w:hAnsi="Arial" w:cs="Arial"/>
          <w:lang w:val="es-MX"/>
        </w:rPr>
        <w:t xml:space="preserve">s </w:t>
      </w:r>
      <w:r w:rsidRPr="00C82FE1">
        <w:rPr>
          <w:rFonts w:ascii="Arial" w:eastAsia="Arial" w:hAnsi="Arial" w:cs="Arial"/>
          <w:spacing w:val="-3"/>
          <w:lang w:val="es-MX"/>
        </w:rPr>
        <w:t>d</w:t>
      </w:r>
      <w:r w:rsidRPr="00C82FE1">
        <w:rPr>
          <w:rFonts w:ascii="Arial" w:eastAsia="Arial" w:hAnsi="Arial" w:cs="Arial"/>
          <w:lang w:val="es-MX"/>
        </w:rPr>
        <w:t>e</w:t>
      </w:r>
      <w:r w:rsidRPr="00C82FE1">
        <w:rPr>
          <w:rFonts w:ascii="Arial" w:eastAsia="Arial" w:hAnsi="Arial" w:cs="Arial"/>
          <w:spacing w:val="2"/>
          <w:lang w:val="es-MX"/>
        </w:rPr>
        <w:t xml:space="preserve"> ga</w:t>
      </w:r>
      <w:r w:rsidRPr="00C82FE1">
        <w:rPr>
          <w:rFonts w:ascii="Arial" w:eastAsia="Arial" w:hAnsi="Arial" w:cs="Arial"/>
          <w:spacing w:val="-2"/>
          <w:lang w:val="es-MX"/>
        </w:rPr>
        <w:t>r</w:t>
      </w:r>
      <w:r w:rsidRPr="00C82FE1">
        <w:rPr>
          <w:rFonts w:ascii="Arial" w:eastAsia="Arial" w:hAnsi="Arial" w:cs="Arial"/>
          <w:spacing w:val="-3"/>
          <w:lang w:val="es-MX"/>
        </w:rPr>
        <w:t>a</w:t>
      </w:r>
      <w:r w:rsidRPr="00C82FE1">
        <w:rPr>
          <w:rFonts w:ascii="Arial" w:eastAsia="Arial" w:hAnsi="Arial" w:cs="Arial"/>
          <w:spacing w:val="2"/>
          <w:lang w:val="es-MX"/>
        </w:rPr>
        <w:t>n</w:t>
      </w:r>
      <w:r w:rsidRPr="00C82FE1">
        <w:rPr>
          <w:rFonts w:ascii="Arial" w:eastAsia="Arial" w:hAnsi="Arial" w:cs="Arial"/>
          <w:spacing w:val="1"/>
          <w:lang w:val="es-MX"/>
        </w:rPr>
        <w:t>t</w:t>
      </w:r>
      <w:r w:rsidRPr="00C82FE1">
        <w:rPr>
          <w:rFonts w:ascii="Arial" w:eastAsia="Arial" w:hAnsi="Arial" w:cs="Arial"/>
          <w:spacing w:val="-1"/>
          <w:lang w:val="es-MX"/>
        </w:rPr>
        <w:t>i</w:t>
      </w:r>
      <w:r w:rsidRPr="00C82FE1">
        <w:rPr>
          <w:rFonts w:ascii="Arial" w:eastAsia="Arial" w:hAnsi="Arial" w:cs="Arial"/>
          <w:spacing w:val="-5"/>
          <w:lang w:val="es-MX"/>
        </w:rPr>
        <w:t>z</w:t>
      </w:r>
      <w:r w:rsidRPr="00C82FE1">
        <w:rPr>
          <w:rFonts w:ascii="Arial" w:eastAsia="Arial" w:hAnsi="Arial" w:cs="Arial"/>
          <w:spacing w:val="2"/>
          <w:lang w:val="es-MX"/>
        </w:rPr>
        <w:t>a</w:t>
      </w:r>
      <w:r w:rsidRPr="00C82FE1">
        <w:rPr>
          <w:rFonts w:ascii="Arial" w:eastAsia="Arial" w:hAnsi="Arial" w:cs="Arial"/>
          <w:lang w:val="es-MX"/>
        </w:rPr>
        <w:t>r</w:t>
      </w:r>
      <w:r w:rsidRPr="00C82FE1">
        <w:rPr>
          <w:rFonts w:ascii="Arial" w:eastAsia="Arial" w:hAnsi="Arial" w:cs="Arial"/>
          <w:spacing w:val="10"/>
          <w:lang w:val="es-MX"/>
        </w:rPr>
        <w:t xml:space="preserve"> </w:t>
      </w:r>
      <w:r w:rsidRPr="00C82FE1">
        <w:rPr>
          <w:rFonts w:ascii="Arial" w:eastAsia="Arial" w:hAnsi="Arial" w:cs="Arial"/>
          <w:spacing w:val="-3"/>
          <w:lang w:val="es-MX"/>
        </w:rPr>
        <w:t>q</w:t>
      </w:r>
      <w:r w:rsidRPr="00C82FE1">
        <w:rPr>
          <w:rFonts w:ascii="Arial" w:eastAsia="Arial" w:hAnsi="Arial" w:cs="Arial"/>
          <w:spacing w:val="2"/>
          <w:lang w:val="es-MX"/>
        </w:rPr>
        <w:t>u</w:t>
      </w:r>
      <w:r w:rsidRPr="00C82FE1">
        <w:rPr>
          <w:rFonts w:ascii="Arial" w:eastAsia="Arial" w:hAnsi="Arial" w:cs="Arial"/>
          <w:lang w:val="es-MX"/>
        </w:rPr>
        <w:t>e</w:t>
      </w:r>
      <w:r w:rsidRPr="00C82FE1">
        <w:rPr>
          <w:rFonts w:ascii="Arial" w:eastAsia="Arial" w:hAnsi="Arial" w:cs="Arial"/>
          <w:spacing w:val="2"/>
          <w:lang w:val="es-MX"/>
        </w:rPr>
        <w:t xml:space="preserve"> e</w:t>
      </w:r>
      <w:r w:rsidRPr="00C82FE1">
        <w:rPr>
          <w:rFonts w:ascii="Arial" w:eastAsia="Arial" w:hAnsi="Arial" w:cs="Arial"/>
          <w:lang w:val="es-MX"/>
        </w:rPr>
        <w:t>x</w:t>
      </w:r>
      <w:r w:rsidRPr="00C82FE1">
        <w:rPr>
          <w:rFonts w:ascii="Arial" w:eastAsia="Arial" w:hAnsi="Arial" w:cs="Arial"/>
          <w:spacing w:val="-1"/>
          <w:lang w:val="es-MX"/>
        </w:rPr>
        <w:t>i</w:t>
      </w:r>
      <w:r w:rsidRPr="00C82FE1">
        <w:rPr>
          <w:rFonts w:ascii="Arial" w:eastAsia="Arial" w:hAnsi="Arial" w:cs="Arial"/>
          <w:spacing w:val="-5"/>
          <w:lang w:val="es-MX"/>
        </w:rPr>
        <w:t>s</w:t>
      </w:r>
      <w:r w:rsidRPr="00C82FE1">
        <w:rPr>
          <w:rFonts w:ascii="Arial" w:eastAsia="Arial" w:hAnsi="Arial" w:cs="Arial"/>
          <w:spacing w:val="-4"/>
          <w:lang w:val="es-MX"/>
        </w:rPr>
        <w:t>t</w:t>
      </w:r>
      <w:r w:rsidRPr="00C82FE1">
        <w:rPr>
          <w:rFonts w:ascii="Arial" w:eastAsia="Arial" w:hAnsi="Arial" w:cs="Arial"/>
          <w:lang w:val="es-MX"/>
        </w:rPr>
        <w:t>a</w:t>
      </w:r>
      <w:r w:rsidRPr="00C82FE1">
        <w:rPr>
          <w:rFonts w:ascii="Arial" w:eastAsia="Arial" w:hAnsi="Arial" w:cs="Arial"/>
          <w:spacing w:val="7"/>
          <w:lang w:val="es-MX"/>
        </w:rPr>
        <w:t xml:space="preserve"> </w:t>
      </w:r>
      <w:r w:rsidRPr="00C82FE1">
        <w:rPr>
          <w:rFonts w:ascii="Arial" w:eastAsia="Arial" w:hAnsi="Arial" w:cs="Arial"/>
          <w:spacing w:val="-3"/>
          <w:lang w:val="es-MX"/>
        </w:rPr>
        <w:t>e</w:t>
      </w:r>
      <w:r w:rsidRPr="00C82FE1">
        <w:rPr>
          <w:rFonts w:ascii="Arial" w:eastAsia="Arial" w:hAnsi="Arial" w:cs="Arial"/>
          <w:lang w:val="es-MX"/>
        </w:rPr>
        <w:t>n</w:t>
      </w:r>
      <w:r w:rsidRPr="00C82FE1">
        <w:rPr>
          <w:rFonts w:ascii="Arial" w:eastAsia="Arial" w:hAnsi="Arial" w:cs="Arial"/>
          <w:spacing w:val="7"/>
          <w:lang w:val="es-MX"/>
        </w:rPr>
        <w:t xml:space="preserve"> </w:t>
      </w:r>
      <w:r w:rsidRPr="00C82FE1">
        <w:rPr>
          <w:rFonts w:ascii="Arial" w:eastAsia="Arial" w:hAnsi="Arial" w:cs="Arial"/>
          <w:spacing w:val="-6"/>
          <w:lang w:val="es-MX"/>
        </w:rPr>
        <w:t>l</w:t>
      </w:r>
      <w:r w:rsidRPr="00C82FE1">
        <w:rPr>
          <w:rFonts w:ascii="Arial" w:eastAsia="Arial" w:hAnsi="Arial" w:cs="Arial"/>
          <w:spacing w:val="2"/>
          <w:lang w:val="es-MX"/>
        </w:rPr>
        <w:t>a</w:t>
      </w:r>
      <w:r w:rsidRPr="00C82FE1">
        <w:rPr>
          <w:rFonts w:ascii="Arial" w:eastAsia="Arial" w:hAnsi="Arial" w:cs="Arial"/>
          <w:lang w:val="es-MX"/>
        </w:rPr>
        <w:t>s</w:t>
      </w:r>
      <w:r w:rsidRPr="00C82FE1">
        <w:rPr>
          <w:rFonts w:ascii="Arial" w:eastAsia="Arial" w:hAnsi="Arial" w:cs="Arial"/>
          <w:spacing w:val="5"/>
          <w:lang w:val="es-MX"/>
        </w:rPr>
        <w:t xml:space="preserve"> </w:t>
      </w:r>
      <w:r w:rsidRPr="00C82FE1">
        <w:rPr>
          <w:rFonts w:ascii="Arial" w:eastAsia="Arial" w:hAnsi="Arial" w:cs="Arial"/>
          <w:spacing w:val="-5"/>
          <w:lang w:val="es-MX"/>
        </w:rPr>
        <w:t>s</w:t>
      </w:r>
      <w:r w:rsidRPr="00C82FE1">
        <w:rPr>
          <w:rFonts w:ascii="Arial" w:eastAsia="Arial" w:hAnsi="Arial" w:cs="Arial"/>
          <w:spacing w:val="2"/>
          <w:lang w:val="es-MX"/>
        </w:rPr>
        <w:t>e</w:t>
      </w:r>
      <w:r w:rsidRPr="00C82FE1">
        <w:rPr>
          <w:rFonts w:ascii="Arial" w:eastAsia="Arial" w:hAnsi="Arial" w:cs="Arial"/>
          <w:spacing w:val="-3"/>
          <w:lang w:val="es-MX"/>
        </w:rPr>
        <w:t>d</w:t>
      </w:r>
      <w:r w:rsidRPr="00C82FE1">
        <w:rPr>
          <w:rFonts w:ascii="Arial" w:eastAsia="Arial" w:hAnsi="Arial" w:cs="Arial"/>
          <w:spacing w:val="2"/>
          <w:lang w:val="es-MX"/>
        </w:rPr>
        <w:t>e</w:t>
      </w:r>
      <w:r w:rsidRPr="00C82FE1">
        <w:rPr>
          <w:rFonts w:ascii="Arial" w:eastAsia="Arial" w:hAnsi="Arial" w:cs="Arial"/>
          <w:lang w:val="es-MX"/>
        </w:rPr>
        <w:t>s</w:t>
      </w:r>
      <w:r w:rsidRPr="00C82FE1">
        <w:rPr>
          <w:rFonts w:ascii="Arial" w:eastAsia="Arial" w:hAnsi="Arial" w:cs="Arial"/>
          <w:spacing w:val="10"/>
          <w:lang w:val="es-MX"/>
        </w:rPr>
        <w:t xml:space="preserve"> </w:t>
      </w:r>
      <w:r w:rsidRPr="00C82FE1">
        <w:rPr>
          <w:rFonts w:ascii="Arial" w:eastAsia="Arial" w:hAnsi="Arial" w:cs="Arial"/>
          <w:spacing w:val="-6"/>
          <w:lang w:val="es-MX"/>
        </w:rPr>
        <w:t>l</w:t>
      </w:r>
      <w:r w:rsidRPr="00C82FE1">
        <w:rPr>
          <w:rFonts w:ascii="Arial" w:eastAsia="Arial" w:hAnsi="Arial" w:cs="Arial"/>
          <w:lang w:val="es-MX"/>
        </w:rPr>
        <w:t>a</w:t>
      </w:r>
      <w:r w:rsidRPr="00C82FE1">
        <w:rPr>
          <w:rFonts w:ascii="Arial" w:eastAsia="Arial" w:hAnsi="Arial" w:cs="Arial"/>
          <w:spacing w:val="7"/>
          <w:lang w:val="es-MX"/>
        </w:rPr>
        <w:t xml:space="preserve"> </w:t>
      </w:r>
      <w:r w:rsidRPr="00C82FE1">
        <w:rPr>
          <w:rFonts w:ascii="Arial" w:eastAsia="Arial" w:hAnsi="Arial" w:cs="Arial"/>
          <w:spacing w:val="-5"/>
          <w:lang w:val="es-MX"/>
        </w:rPr>
        <w:t>c</w:t>
      </w:r>
      <w:r w:rsidRPr="00C82FE1">
        <w:rPr>
          <w:rFonts w:ascii="Arial" w:eastAsia="Arial" w:hAnsi="Arial" w:cs="Arial"/>
          <w:spacing w:val="2"/>
          <w:lang w:val="es-MX"/>
        </w:rPr>
        <w:t>o</w:t>
      </w:r>
      <w:r w:rsidRPr="00C82FE1">
        <w:rPr>
          <w:rFonts w:ascii="Arial" w:eastAsia="Arial" w:hAnsi="Arial" w:cs="Arial"/>
          <w:spacing w:val="-3"/>
          <w:lang w:val="es-MX"/>
        </w:rPr>
        <w:t>n</w:t>
      </w:r>
      <w:r w:rsidRPr="00C82FE1">
        <w:rPr>
          <w:rFonts w:ascii="Arial" w:eastAsia="Arial" w:hAnsi="Arial" w:cs="Arial"/>
          <w:spacing w:val="2"/>
          <w:lang w:val="es-MX"/>
        </w:rPr>
        <w:t>e</w:t>
      </w:r>
      <w:r w:rsidRPr="00C82FE1">
        <w:rPr>
          <w:rFonts w:ascii="Arial" w:eastAsia="Arial" w:hAnsi="Arial" w:cs="Arial"/>
          <w:lang w:val="es-MX"/>
        </w:rPr>
        <w:t>c</w:t>
      </w:r>
      <w:r w:rsidRPr="00C82FE1">
        <w:rPr>
          <w:rFonts w:ascii="Arial" w:eastAsia="Arial" w:hAnsi="Arial" w:cs="Arial"/>
          <w:spacing w:val="1"/>
          <w:lang w:val="es-MX"/>
        </w:rPr>
        <w:t>t</w:t>
      </w:r>
      <w:r w:rsidRPr="00C82FE1">
        <w:rPr>
          <w:rFonts w:ascii="Arial" w:eastAsia="Arial" w:hAnsi="Arial" w:cs="Arial"/>
          <w:spacing w:val="-1"/>
          <w:lang w:val="es-MX"/>
        </w:rPr>
        <w:t>i</w:t>
      </w:r>
      <w:r w:rsidRPr="00C82FE1">
        <w:rPr>
          <w:rFonts w:ascii="Arial" w:eastAsia="Arial" w:hAnsi="Arial" w:cs="Arial"/>
          <w:lang w:val="es-MX"/>
        </w:rPr>
        <w:t>v</w:t>
      </w:r>
      <w:r w:rsidRPr="00C82FE1">
        <w:rPr>
          <w:rFonts w:ascii="Arial" w:eastAsia="Arial" w:hAnsi="Arial" w:cs="Arial"/>
          <w:spacing w:val="-1"/>
          <w:lang w:val="es-MX"/>
        </w:rPr>
        <w:t>i</w:t>
      </w:r>
      <w:r w:rsidRPr="00C82FE1">
        <w:rPr>
          <w:rFonts w:ascii="Arial" w:eastAsia="Arial" w:hAnsi="Arial" w:cs="Arial"/>
          <w:spacing w:val="-3"/>
          <w:lang w:val="es-MX"/>
        </w:rPr>
        <w:t>d</w:t>
      </w:r>
      <w:r w:rsidRPr="00C82FE1">
        <w:rPr>
          <w:rFonts w:ascii="Arial" w:eastAsia="Arial" w:hAnsi="Arial" w:cs="Arial"/>
          <w:spacing w:val="2"/>
          <w:lang w:val="es-MX"/>
        </w:rPr>
        <w:t>a</w:t>
      </w:r>
      <w:r w:rsidRPr="00C82FE1">
        <w:rPr>
          <w:rFonts w:ascii="Arial" w:eastAsia="Arial" w:hAnsi="Arial" w:cs="Arial"/>
          <w:lang w:val="es-MX"/>
        </w:rPr>
        <w:t>d</w:t>
      </w:r>
      <w:r w:rsidRPr="00C82FE1">
        <w:rPr>
          <w:rFonts w:ascii="Arial" w:eastAsia="Arial" w:hAnsi="Arial" w:cs="Arial"/>
          <w:spacing w:val="4"/>
          <w:lang w:val="es-MX"/>
        </w:rPr>
        <w:t xml:space="preserve"> </w:t>
      </w:r>
      <w:r w:rsidRPr="00C82FE1">
        <w:rPr>
          <w:rFonts w:ascii="Arial" w:eastAsia="Arial" w:hAnsi="Arial" w:cs="Arial"/>
          <w:lang w:val="es-MX"/>
        </w:rPr>
        <w:t>e</w:t>
      </w:r>
      <w:r w:rsidRPr="00C82FE1">
        <w:rPr>
          <w:rFonts w:ascii="Arial" w:eastAsia="Arial" w:hAnsi="Arial" w:cs="Arial"/>
          <w:spacing w:val="2"/>
          <w:lang w:val="es-MX"/>
        </w:rPr>
        <w:t xml:space="preserve"> </w:t>
      </w:r>
      <w:r w:rsidRPr="00C82FE1">
        <w:rPr>
          <w:rFonts w:ascii="Arial" w:eastAsia="Arial" w:hAnsi="Arial" w:cs="Arial"/>
          <w:spacing w:val="-1"/>
          <w:lang w:val="es-MX"/>
        </w:rPr>
        <w:t>i</w:t>
      </w:r>
      <w:r w:rsidRPr="00C82FE1">
        <w:rPr>
          <w:rFonts w:ascii="Arial" w:eastAsia="Arial" w:hAnsi="Arial" w:cs="Arial"/>
          <w:spacing w:val="-3"/>
          <w:lang w:val="es-MX"/>
        </w:rPr>
        <w:t>n</w:t>
      </w:r>
      <w:r w:rsidRPr="00C82FE1">
        <w:rPr>
          <w:rFonts w:ascii="Arial" w:eastAsia="Arial" w:hAnsi="Arial" w:cs="Arial"/>
          <w:spacing w:val="6"/>
          <w:lang w:val="es-MX"/>
        </w:rPr>
        <w:t>f</w:t>
      </w:r>
      <w:r w:rsidRPr="00C82FE1">
        <w:rPr>
          <w:rFonts w:ascii="Arial" w:eastAsia="Arial" w:hAnsi="Arial" w:cs="Arial"/>
          <w:spacing w:val="-6"/>
          <w:lang w:val="es-MX"/>
        </w:rPr>
        <w:t>r</w:t>
      </w:r>
      <w:r w:rsidRPr="00C82FE1">
        <w:rPr>
          <w:rFonts w:ascii="Arial" w:eastAsia="Arial" w:hAnsi="Arial" w:cs="Arial"/>
          <w:spacing w:val="2"/>
          <w:lang w:val="es-MX"/>
        </w:rPr>
        <w:t>ae</w:t>
      </w:r>
      <w:r w:rsidRPr="00C82FE1">
        <w:rPr>
          <w:rFonts w:ascii="Arial" w:eastAsia="Arial" w:hAnsi="Arial" w:cs="Arial"/>
          <w:lang w:val="es-MX"/>
        </w:rPr>
        <w:t>s</w:t>
      </w:r>
      <w:r w:rsidRPr="00C82FE1">
        <w:rPr>
          <w:rFonts w:ascii="Arial" w:eastAsia="Arial" w:hAnsi="Arial" w:cs="Arial"/>
          <w:spacing w:val="1"/>
          <w:lang w:val="es-MX"/>
        </w:rPr>
        <w:t>t</w:t>
      </w:r>
      <w:r w:rsidRPr="00C82FE1">
        <w:rPr>
          <w:rFonts w:ascii="Arial" w:eastAsia="Arial" w:hAnsi="Arial" w:cs="Arial"/>
          <w:spacing w:val="-6"/>
          <w:lang w:val="es-MX"/>
        </w:rPr>
        <w:t>r</w:t>
      </w:r>
      <w:r w:rsidRPr="00C82FE1">
        <w:rPr>
          <w:rFonts w:ascii="Arial" w:eastAsia="Arial" w:hAnsi="Arial" w:cs="Arial"/>
          <w:spacing w:val="2"/>
          <w:lang w:val="es-MX"/>
        </w:rPr>
        <w:t>u</w:t>
      </w:r>
      <w:r w:rsidRPr="00C82FE1">
        <w:rPr>
          <w:rFonts w:ascii="Arial" w:eastAsia="Arial" w:hAnsi="Arial" w:cs="Arial"/>
          <w:lang w:val="es-MX"/>
        </w:rPr>
        <w:t>c</w:t>
      </w:r>
      <w:r w:rsidRPr="00C82FE1">
        <w:rPr>
          <w:rFonts w:ascii="Arial" w:eastAsia="Arial" w:hAnsi="Arial" w:cs="Arial"/>
          <w:spacing w:val="-4"/>
          <w:lang w:val="es-MX"/>
        </w:rPr>
        <w:t>t</w:t>
      </w:r>
      <w:r w:rsidRPr="00C82FE1">
        <w:rPr>
          <w:rFonts w:ascii="Arial" w:eastAsia="Arial" w:hAnsi="Arial" w:cs="Arial"/>
          <w:spacing w:val="2"/>
          <w:lang w:val="es-MX"/>
        </w:rPr>
        <w:t>u</w:t>
      </w:r>
      <w:r w:rsidRPr="00C82FE1">
        <w:rPr>
          <w:rFonts w:ascii="Arial" w:eastAsia="Arial" w:hAnsi="Arial" w:cs="Arial"/>
          <w:spacing w:val="-2"/>
          <w:lang w:val="es-MX"/>
        </w:rPr>
        <w:t>r</w:t>
      </w:r>
      <w:r w:rsidRPr="00C82FE1">
        <w:rPr>
          <w:rFonts w:ascii="Arial" w:eastAsia="Arial" w:hAnsi="Arial" w:cs="Arial"/>
          <w:lang w:val="es-MX"/>
        </w:rPr>
        <w:t xml:space="preserve">a </w:t>
      </w:r>
      <w:r w:rsidRPr="00C82FE1">
        <w:rPr>
          <w:rFonts w:ascii="Arial" w:eastAsia="Arial" w:hAnsi="Arial" w:cs="Arial"/>
          <w:spacing w:val="6"/>
          <w:lang w:val="es-MX"/>
        </w:rPr>
        <w:t>f</w:t>
      </w:r>
      <w:r w:rsidRPr="00C82FE1">
        <w:rPr>
          <w:rFonts w:ascii="Arial" w:eastAsia="Arial" w:hAnsi="Arial" w:cs="Arial"/>
          <w:spacing w:val="-4"/>
          <w:lang w:val="es-MX"/>
        </w:rPr>
        <w:t>í</w:t>
      </w:r>
      <w:r w:rsidRPr="00C82FE1">
        <w:rPr>
          <w:rFonts w:ascii="Arial" w:eastAsia="Arial" w:hAnsi="Arial" w:cs="Arial"/>
          <w:lang w:val="es-MX"/>
        </w:rPr>
        <w:t>s</w:t>
      </w:r>
      <w:r w:rsidRPr="00C82FE1">
        <w:rPr>
          <w:rFonts w:ascii="Arial" w:eastAsia="Arial" w:hAnsi="Arial" w:cs="Arial"/>
          <w:spacing w:val="-1"/>
          <w:lang w:val="es-MX"/>
        </w:rPr>
        <w:t>i</w:t>
      </w:r>
      <w:r w:rsidRPr="00C82FE1">
        <w:rPr>
          <w:rFonts w:ascii="Arial" w:eastAsia="Arial" w:hAnsi="Arial" w:cs="Arial"/>
          <w:lang w:val="es-MX"/>
        </w:rPr>
        <w:t>ca</w:t>
      </w:r>
      <w:r w:rsidRPr="00C82FE1">
        <w:rPr>
          <w:rFonts w:ascii="Arial" w:eastAsia="Arial" w:hAnsi="Arial" w:cs="Arial"/>
          <w:spacing w:val="-6"/>
          <w:lang w:val="es-MX"/>
        </w:rPr>
        <w:t xml:space="preserve"> </w:t>
      </w:r>
      <w:r w:rsidRPr="00C82FE1">
        <w:rPr>
          <w:rFonts w:ascii="Arial" w:eastAsia="Arial" w:hAnsi="Arial" w:cs="Arial"/>
          <w:spacing w:val="2"/>
          <w:lang w:val="es-MX"/>
        </w:rPr>
        <w:t>ne</w:t>
      </w:r>
      <w:r w:rsidRPr="00C82FE1">
        <w:rPr>
          <w:rFonts w:ascii="Arial" w:eastAsia="Arial" w:hAnsi="Arial" w:cs="Arial"/>
          <w:spacing w:val="-5"/>
          <w:lang w:val="es-MX"/>
        </w:rPr>
        <w:t>c</w:t>
      </w:r>
      <w:r w:rsidRPr="00C82FE1">
        <w:rPr>
          <w:rFonts w:ascii="Arial" w:eastAsia="Arial" w:hAnsi="Arial" w:cs="Arial"/>
          <w:spacing w:val="2"/>
          <w:lang w:val="es-MX"/>
        </w:rPr>
        <w:t>e</w:t>
      </w:r>
      <w:r w:rsidRPr="00C82FE1">
        <w:rPr>
          <w:rFonts w:ascii="Arial" w:eastAsia="Arial" w:hAnsi="Arial" w:cs="Arial"/>
          <w:spacing w:val="-5"/>
          <w:lang w:val="es-MX"/>
        </w:rPr>
        <w:t>s</w:t>
      </w:r>
      <w:r w:rsidRPr="00C82FE1">
        <w:rPr>
          <w:rFonts w:ascii="Arial" w:eastAsia="Arial" w:hAnsi="Arial" w:cs="Arial"/>
          <w:spacing w:val="2"/>
          <w:lang w:val="es-MX"/>
        </w:rPr>
        <w:t>a</w:t>
      </w:r>
      <w:r w:rsidRPr="00C82FE1">
        <w:rPr>
          <w:rFonts w:ascii="Arial" w:eastAsia="Arial" w:hAnsi="Arial" w:cs="Arial"/>
          <w:spacing w:val="-2"/>
          <w:lang w:val="es-MX"/>
        </w:rPr>
        <w:t>r</w:t>
      </w:r>
      <w:r w:rsidRPr="00C82FE1">
        <w:rPr>
          <w:rFonts w:ascii="Arial" w:eastAsia="Arial" w:hAnsi="Arial" w:cs="Arial"/>
          <w:spacing w:val="-1"/>
          <w:lang w:val="es-MX"/>
        </w:rPr>
        <w:t>i</w:t>
      </w:r>
      <w:r w:rsidRPr="00C82FE1">
        <w:rPr>
          <w:rFonts w:ascii="Arial" w:eastAsia="Arial" w:hAnsi="Arial" w:cs="Arial"/>
          <w:lang w:val="es-MX"/>
        </w:rPr>
        <w:t>a</w:t>
      </w:r>
      <w:r w:rsidRPr="00C82FE1">
        <w:rPr>
          <w:rFonts w:ascii="Arial" w:eastAsia="Arial" w:hAnsi="Arial" w:cs="Arial"/>
          <w:spacing w:val="-2"/>
          <w:lang w:val="es-MX"/>
        </w:rPr>
        <w:t xml:space="preserve"> </w:t>
      </w:r>
      <w:r w:rsidRPr="00C82FE1">
        <w:rPr>
          <w:rFonts w:ascii="Arial" w:eastAsia="Arial" w:hAnsi="Arial" w:cs="Arial"/>
          <w:spacing w:val="-3"/>
          <w:lang w:val="es-MX"/>
        </w:rPr>
        <w:t>p</w:t>
      </w:r>
      <w:r w:rsidRPr="00C82FE1">
        <w:rPr>
          <w:rFonts w:ascii="Arial" w:eastAsia="Arial" w:hAnsi="Arial" w:cs="Arial"/>
          <w:spacing w:val="2"/>
          <w:lang w:val="es-MX"/>
        </w:rPr>
        <w:t>a</w:t>
      </w:r>
      <w:r w:rsidRPr="00C82FE1">
        <w:rPr>
          <w:rFonts w:ascii="Arial" w:eastAsia="Arial" w:hAnsi="Arial" w:cs="Arial"/>
          <w:spacing w:val="-2"/>
          <w:lang w:val="es-MX"/>
        </w:rPr>
        <w:t>r</w:t>
      </w:r>
      <w:r w:rsidRPr="00C82FE1">
        <w:rPr>
          <w:rFonts w:ascii="Arial" w:eastAsia="Arial" w:hAnsi="Arial" w:cs="Arial"/>
          <w:lang w:val="es-MX"/>
        </w:rPr>
        <w:t>a</w:t>
      </w:r>
      <w:r w:rsidRPr="00C82FE1">
        <w:rPr>
          <w:rFonts w:ascii="Arial" w:eastAsia="Arial" w:hAnsi="Arial" w:cs="Arial"/>
          <w:spacing w:val="-7"/>
          <w:lang w:val="es-MX"/>
        </w:rPr>
        <w:t xml:space="preserve"> </w:t>
      </w:r>
      <w:r w:rsidRPr="00C82FE1">
        <w:rPr>
          <w:rFonts w:ascii="Arial" w:eastAsia="Arial" w:hAnsi="Arial" w:cs="Arial"/>
          <w:spacing w:val="2"/>
          <w:lang w:val="es-MX"/>
        </w:rPr>
        <w:t>e</w:t>
      </w:r>
      <w:r w:rsidRPr="00C82FE1">
        <w:rPr>
          <w:rFonts w:ascii="Arial" w:eastAsia="Arial" w:hAnsi="Arial" w:cs="Arial"/>
          <w:lang w:val="es-MX"/>
        </w:rPr>
        <w:t>l</w:t>
      </w:r>
      <w:r w:rsidRPr="00C82FE1">
        <w:rPr>
          <w:rFonts w:ascii="Arial" w:eastAsia="Arial" w:hAnsi="Arial" w:cs="Arial"/>
          <w:spacing w:val="-9"/>
          <w:lang w:val="es-MX"/>
        </w:rPr>
        <w:t xml:space="preserve"> </w:t>
      </w:r>
      <w:r w:rsidRPr="00C82FE1">
        <w:rPr>
          <w:rFonts w:ascii="Arial" w:eastAsia="Arial" w:hAnsi="Arial" w:cs="Arial"/>
          <w:spacing w:val="2"/>
          <w:lang w:val="es-MX"/>
        </w:rPr>
        <w:t>de</w:t>
      </w:r>
      <w:r w:rsidRPr="00C82FE1">
        <w:rPr>
          <w:rFonts w:ascii="Arial" w:eastAsia="Arial" w:hAnsi="Arial" w:cs="Arial"/>
          <w:spacing w:val="-5"/>
          <w:lang w:val="es-MX"/>
        </w:rPr>
        <w:t>s</w:t>
      </w:r>
      <w:r w:rsidRPr="00C82FE1">
        <w:rPr>
          <w:rFonts w:ascii="Arial" w:eastAsia="Arial" w:hAnsi="Arial" w:cs="Arial"/>
          <w:spacing w:val="2"/>
          <w:lang w:val="es-MX"/>
        </w:rPr>
        <w:t>a</w:t>
      </w:r>
      <w:r w:rsidRPr="00C82FE1">
        <w:rPr>
          <w:rFonts w:ascii="Arial" w:eastAsia="Arial" w:hAnsi="Arial" w:cs="Arial"/>
          <w:spacing w:val="-2"/>
          <w:lang w:val="es-MX"/>
        </w:rPr>
        <w:t>rr</w:t>
      </w:r>
      <w:r w:rsidRPr="00C82FE1">
        <w:rPr>
          <w:rFonts w:ascii="Arial" w:eastAsia="Arial" w:hAnsi="Arial" w:cs="Arial"/>
          <w:spacing w:val="2"/>
          <w:lang w:val="es-MX"/>
        </w:rPr>
        <w:t>o</w:t>
      </w:r>
      <w:r w:rsidRPr="00C82FE1">
        <w:rPr>
          <w:rFonts w:ascii="Arial" w:eastAsia="Arial" w:hAnsi="Arial" w:cs="Arial"/>
          <w:spacing w:val="-1"/>
          <w:lang w:val="es-MX"/>
        </w:rPr>
        <w:t>ll</w:t>
      </w:r>
      <w:r w:rsidRPr="00C82FE1">
        <w:rPr>
          <w:rFonts w:ascii="Arial" w:eastAsia="Arial" w:hAnsi="Arial" w:cs="Arial"/>
          <w:lang w:val="es-MX"/>
        </w:rPr>
        <w:t>o</w:t>
      </w:r>
      <w:r w:rsidRPr="00C82FE1">
        <w:rPr>
          <w:rFonts w:ascii="Arial" w:eastAsia="Arial" w:hAnsi="Arial" w:cs="Arial"/>
          <w:spacing w:val="-7"/>
          <w:lang w:val="es-MX"/>
        </w:rPr>
        <w:t xml:space="preserve"> </w:t>
      </w:r>
      <w:r w:rsidRPr="00C82FE1">
        <w:rPr>
          <w:rFonts w:ascii="Arial" w:eastAsia="Arial" w:hAnsi="Arial" w:cs="Arial"/>
          <w:spacing w:val="2"/>
          <w:lang w:val="es-MX"/>
        </w:rPr>
        <w:t>d</w:t>
      </w:r>
      <w:r w:rsidRPr="00C82FE1">
        <w:rPr>
          <w:rFonts w:ascii="Arial" w:eastAsia="Arial" w:hAnsi="Arial" w:cs="Arial"/>
          <w:lang w:val="es-MX"/>
        </w:rPr>
        <w:t>e</w:t>
      </w:r>
      <w:r w:rsidRPr="00C82FE1">
        <w:rPr>
          <w:rFonts w:ascii="Arial" w:eastAsia="Arial" w:hAnsi="Arial" w:cs="Arial"/>
          <w:spacing w:val="-2"/>
          <w:lang w:val="es-MX"/>
        </w:rPr>
        <w:t xml:space="preserve"> </w:t>
      </w:r>
      <w:r w:rsidRPr="00C82FE1">
        <w:rPr>
          <w:rFonts w:ascii="Arial" w:eastAsia="Arial" w:hAnsi="Arial" w:cs="Arial"/>
          <w:spacing w:val="-6"/>
          <w:lang w:val="es-MX"/>
        </w:rPr>
        <w:t>l</w:t>
      </w:r>
      <w:r w:rsidRPr="00C82FE1">
        <w:rPr>
          <w:rFonts w:ascii="Arial" w:eastAsia="Arial" w:hAnsi="Arial" w:cs="Arial"/>
          <w:lang w:val="es-MX"/>
        </w:rPr>
        <w:t>a</w:t>
      </w:r>
      <w:r w:rsidRPr="00C82FE1">
        <w:rPr>
          <w:rFonts w:ascii="Arial" w:eastAsia="Arial" w:hAnsi="Arial" w:cs="Arial"/>
          <w:spacing w:val="-7"/>
          <w:lang w:val="es-MX"/>
        </w:rPr>
        <w:t xml:space="preserve"> </w:t>
      </w:r>
      <w:r w:rsidRPr="00C82FE1">
        <w:rPr>
          <w:rFonts w:ascii="Arial" w:eastAsia="Arial" w:hAnsi="Arial" w:cs="Arial"/>
          <w:spacing w:val="2"/>
          <w:lang w:val="es-MX"/>
        </w:rPr>
        <w:t>ap</w:t>
      </w:r>
      <w:r w:rsidRPr="00C82FE1">
        <w:rPr>
          <w:rFonts w:ascii="Arial" w:eastAsia="Arial" w:hAnsi="Arial" w:cs="Arial"/>
          <w:spacing w:val="-1"/>
          <w:lang w:val="es-MX"/>
        </w:rPr>
        <w:t>li</w:t>
      </w:r>
      <w:r w:rsidRPr="00C82FE1">
        <w:rPr>
          <w:rFonts w:ascii="Arial" w:eastAsia="Arial" w:hAnsi="Arial" w:cs="Arial"/>
          <w:lang w:val="es-MX"/>
        </w:rPr>
        <w:t>c</w:t>
      </w:r>
      <w:r w:rsidRPr="00C82FE1">
        <w:rPr>
          <w:rFonts w:ascii="Arial" w:eastAsia="Arial" w:hAnsi="Arial" w:cs="Arial"/>
          <w:spacing w:val="2"/>
          <w:lang w:val="es-MX"/>
        </w:rPr>
        <w:t>a</w:t>
      </w:r>
      <w:r w:rsidRPr="00C82FE1">
        <w:rPr>
          <w:rFonts w:ascii="Arial" w:eastAsia="Arial" w:hAnsi="Arial" w:cs="Arial"/>
          <w:lang w:val="es-MX"/>
        </w:rPr>
        <w:t>c</w:t>
      </w:r>
      <w:r w:rsidRPr="00C82FE1">
        <w:rPr>
          <w:rFonts w:ascii="Arial" w:eastAsia="Arial" w:hAnsi="Arial" w:cs="Arial"/>
          <w:spacing w:val="-6"/>
          <w:lang w:val="es-MX"/>
        </w:rPr>
        <w:t>i</w:t>
      </w:r>
      <w:r w:rsidRPr="00C82FE1">
        <w:rPr>
          <w:rFonts w:ascii="Arial" w:eastAsia="Arial" w:hAnsi="Arial" w:cs="Arial"/>
          <w:spacing w:val="2"/>
          <w:lang w:val="es-MX"/>
        </w:rPr>
        <w:t>ón</w:t>
      </w:r>
      <w:r w:rsidRPr="00C82FE1">
        <w:rPr>
          <w:rFonts w:ascii="Arial" w:eastAsia="Arial" w:hAnsi="Arial" w:cs="Arial"/>
          <w:lang w:val="es-MX"/>
        </w:rPr>
        <w:t>,</w:t>
      </w:r>
      <w:r w:rsidRPr="00C82FE1">
        <w:rPr>
          <w:rFonts w:ascii="Arial" w:eastAsia="Arial" w:hAnsi="Arial" w:cs="Arial"/>
          <w:spacing w:val="-7"/>
          <w:lang w:val="es-MX"/>
        </w:rPr>
        <w:t xml:space="preserve"> </w:t>
      </w:r>
      <w:r w:rsidRPr="00C82FE1">
        <w:rPr>
          <w:rFonts w:ascii="Arial" w:eastAsia="Arial" w:hAnsi="Arial" w:cs="Arial"/>
          <w:spacing w:val="2"/>
          <w:lang w:val="es-MX"/>
        </w:rPr>
        <w:t>a</w:t>
      </w:r>
      <w:r w:rsidRPr="00C82FE1">
        <w:rPr>
          <w:rFonts w:ascii="Arial" w:eastAsia="Arial" w:hAnsi="Arial" w:cs="Arial"/>
          <w:lang w:val="es-MX"/>
        </w:rPr>
        <w:t>sí</w:t>
      </w:r>
      <w:r w:rsidRPr="00C82FE1">
        <w:rPr>
          <w:rFonts w:ascii="Arial" w:eastAsia="Arial" w:hAnsi="Arial" w:cs="Arial"/>
          <w:spacing w:val="-7"/>
          <w:lang w:val="es-MX"/>
        </w:rPr>
        <w:t xml:space="preserve"> </w:t>
      </w:r>
      <w:r w:rsidRPr="00C82FE1">
        <w:rPr>
          <w:rFonts w:ascii="Arial" w:eastAsia="Arial" w:hAnsi="Arial" w:cs="Arial"/>
          <w:lang w:val="es-MX"/>
        </w:rPr>
        <w:t>c</w:t>
      </w:r>
      <w:r w:rsidRPr="00C82FE1">
        <w:rPr>
          <w:rFonts w:ascii="Arial" w:eastAsia="Arial" w:hAnsi="Arial" w:cs="Arial"/>
          <w:spacing w:val="2"/>
          <w:lang w:val="es-MX"/>
        </w:rPr>
        <w:t>o</w:t>
      </w:r>
      <w:r w:rsidRPr="00C82FE1">
        <w:rPr>
          <w:rFonts w:ascii="Arial" w:eastAsia="Arial" w:hAnsi="Arial" w:cs="Arial"/>
          <w:spacing w:val="-2"/>
          <w:lang w:val="es-MX"/>
        </w:rPr>
        <w:t>m</w:t>
      </w:r>
      <w:r w:rsidRPr="00C82FE1">
        <w:rPr>
          <w:rFonts w:ascii="Arial" w:eastAsia="Arial" w:hAnsi="Arial" w:cs="Arial"/>
          <w:lang w:val="es-MX"/>
        </w:rPr>
        <w:t>o</w:t>
      </w:r>
      <w:r w:rsidRPr="00C82FE1">
        <w:rPr>
          <w:rFonts w:ascii="Arial" w:eastAsia="Arial" w:hAnsi="Arial" w:cs="Arial"/>
          <w:spacing w:val="-6"/>
          <w:lang w:val="es-MX"/>
        </w:rPr>
        <w:t xml:space="preserve"> </w:t>
      </w:r>
      <w:r w:rsidRPr="00C82FE1">
        <w:rPr>
          <w:rFonts w:ascii="Arial" w:eastAsia="Arial" w:hAnsi="Arial" w:cs="Arial"/>
          <w:spacing w:val="-1"/>
          <w:lang w:val="es-MX"/>
        </w:rPr>
        <w:t>l</w:t>
      </w:r>
      <w:r w:rsidRPr="00C82FE1">
        <w:rPr>
          <w:rFonts w:ascii="Arial" w:eastAsia="Arial" w:hAnsi="Arial" w:cs="Arial"/>
          <w:lang w:val="es-MX"/>
        </w:rPr>
        <w:t>a</w:t>
      </w:r>
      <w:r w:rsidRPr="00C82FE1">
        <w:rPr>
          <w:rFonts w:ascii="Arial" w:eastAsia="Arial" w:hAnsi="Arial" w:cs="Arial"/>
          <w:spacing w:val="7"/>
          <w:lang w:val="es-MX"/>
        </w:rPr>
        <w:t xml:space="preserve"> </w:t>
      </w:r>
      <w:r w:rsidRPr="00C82FE1">
        <w:rPr>
          <w:rFonts w:ascii="Arial" w:eastAsia="Arial" w:hAnsi="Arial" w:cs="Arial"/>
          <w:spacing w:val="-5"/>
          <w:lang w:val="es-MX"/>
        </w:rPr>
        <w:t>c</w:t>
      </w:r>
      <w:r w:rsidRPr="00C82FE1">
        <w:rPr>
          <w:rFonts w:ascii="Arial" w:eastAsia="Arial" w:hAnsi="Arial" w:cs="Arial"/>
          <w:spacing w:val="2"/>
          <w:lang w:val="es-MX"/>
        </w:rPr>
        <w:t>a</w:t>
      </w:r>
      <w:r w:rsidRPr="00C82FE1">
        <w:rPr>
          <w:rFonts w:ascii="Arial" w:eastAsia="Arial" w:hAnsi="Arial" w:cs="Arial"/>
          <w:spacing w:val="-3"/>
          <w:lang w:val="es-MX"/>
        </w:rPr>
        <w:t>n</w:t>
      </w:r>
      <w:r w:rsidRPr="00C82FE1">
        <w:rPr>
          <w:rFonts w:ascii="Arial" w:eastAsia="Arial" w:hAnsi="Arial" w:cs="Arial"/>
          <w:spacing w:val="1"/>
          <w:lang w:val="es-MX"/>
        </w:rPr>
        <w:t>t</w:t>
      </w:r>
      <w:r w:rsidRPr="00C82FE1">
        <w:rPr>
          <w:rFonts w:ascii="Arial" w:eastAsia="Arial" w:hAnsi="Arial" w:cs="Arial"/>
          <w:spacing w:val="-1"/>
          <w:lang w:val="es-MX"/>
        </w:rPr>
        <w:t>i</w:t>
      </w:r>
      <w:r w:rsidRPr="00C82FE1">
        <w:rPr>
          <w:rFonts w:ascii="Arial" w:eastAsia="Arial" w:hAnsi="Arial" w:cs="Arial"/>
          <w:spacing w:val="2"/>
          <w:lang w:val="es-MX"/>
        </w:rPr>
        <w:t>d</w:t>
      </w:r>
      <w:r w:rsidRPr="00C82FE1">
        <w:rPr>
          <w:rFonts w:ascii="Arial" w:eastAsia="Arial" w:hAnsi="Arial" w:cs="Arial"/>
          <w:spacing w:val="-3"/>
          <w:lang w:val="es-MX"/>
        </w:rPr>
        <w:t>a</w:t>
      </w:r>
      <w:r w:rsidRPr="00C82FE1">
        <w:rPr>
          <w:rFonts w:ascii="Arial" w:eastAsia="Arial" w:hAnsi="Arial" w:cs="Arial"/>
          <w:lang w:val="es-MX"/>
        </w:rPr>
        <w:t>d</w:t>
      </w:r>
      <w:r w:rsidRPr="00C82FE1">
        <w:rPr>
          <w:rFonts w:ascii="Arial" w:eastAsia="Arial" w:hAnsi="Arial" w:cs="Arial"/>
          <w:spacing w:val="-7"/>
          <w:lang w:val="es-MX"/>
        </w:rPr>
        <w:t xml:space="preserve"> </w:t>
      </w:r>
      <w:r w:rsidRPr="00C82FE1">
        <w:rPr>
          <w:rFonts w:ascii="Arial" w:eastAsia="Arial" w:hAnsi="Arial" w:cs="Arial"/>
          <w:spacing w:val="2"/>
          <w:lang w:val="es-MX"/>
        </w:rPr>
        <w:t>d</w:t>
      </w:r>
      <w:r w:rsidRPr="00C82FE1">
        <w:rPr>
          <w:rFonts w:ascii="Arial" w:eastAsia="Arial" w:hAnsi="Arial" w:cs="Arial"/>
          <w:lang w:val="es-MX"/>
        </w:rPr>
        <w:t>e</w:t>
      </w:r>
      <w:r w:rsidRPr="00C82FE1">
        <w:rPr>
          <w:rFonts w:ascii="Arial" w:eastAsia="Arial" w:hAnsi="Arial" w:cs="Arial"/>
          <w:spacing w:val="-6"/>
          <w:lang w:val="es-MX"/>
        </w:rPr>
        <w:t xml:space="preserve"> </w:t>
      </w:r>
      <w:r w:rsidRPr="00C82FE1">
        <w:rPr>
          <w:rFonts w:ascii="Arial" w:eastAsia="Arial" w:hAnsi="Arial" w:cs="Arial"/>
          <w:spacing w:val="-3"/>
          <w:lang w:val="es-MX"/>
        </w:rPr>
        <w:t>e</w:t>
      </w:r>
      <w:r w:rsidRPr="00C82FE1">
        <w:rPr>
          <w:rFonts w:ascii="Arial" w:eastAsia="Arial" w:hAnsi="Arial" w:cs="Arial"/>
          <w:spacing w:val="2"/>
          <w:lang w:val="es-MX"/>
        </w:rPr>
        <w:t>qu</w:t>
      </w:r>
      <w:r w:rsidRPr="00C82FE1">
        <w:rPr>
          <w:rFonts w:ascii="Arial" w:eastAsia="Arial" w:hAnsi="Arial" w:cs="Arial"/>
          <w:spacing w:val="-1"/>
          <w:lang w:val="es-MX"/>
        </w:rPr>
        <w:t>i</w:t>
      </w:r>
      <w:r w:rsidRPr="00C82FE1">
        <w:rPr>
          <w:rFonts w:ascii="Arial" w:eastAsia="Arial" w:hAnsi="Arial" w:cs="Arial"/>
          <w:spacing w:val="-3"/>
          <w:lang w:val="es-MX"/>
        </w:rPr>
        <w:t>p</w:t>
      </w:r>
      <w:r w:rsidRPr="00C82FE1">
        <w:rPr>
          <w:rFonts w:ascii="Arial" w:eastAsia="Arial" w:hAnsi="Arial" w:cs="Arial"/>
          <w:spacing w:val="2"/>
          <w:lang w:val="es-MX"/>
        </w:rPr>
        <w:t>o</w:t>
      </w:r>
      <w:r w:rsidRPr="00C82FE1">
        <w:rPr>
          <w:rFonts w:ascii="Arial" w:eastAsia="Arial" w:hAnsi="Arial" w:cs="Arial"/>
          <w:lang w:val="es-MX"/>
        </w:rPr>
        <w:t>s</w:t>
      </w:r>
      <w:r w:rsidRPr="00C82FE1">
        <w:rPr>
          <w:rFonts w:ascii="Arial" w:eastAsia="Arial" w:hAnsi="Arial" w:cs="Arial"/>
          <w:spacing w:val="-5"/>
          <w:lang w:val="es-MX"/>
        </w:rPr>
        <w:t xml:space="preserve"> </w:t>
      </w:r>
      <w:r w:rsidRPr="00C82FE1">
        <w:rPr>
          <w:rFonts w:ascii="Arial" w:eastAsia="Arial" w:hAnsi="Arial" w:cs="Arial"/>
          <w:spacing w:val="2"/>
          <w:lang w:val="es-MX"/>
        </w:rPr>
        <w:t>pa</w:t>
      </w:r>
      <w:r w:rsidRPr="00C82FE1">
        <w:rPr>
          <w:rFonts w:ascii="Arial" w:eastAsia="Arial" w:hAnsi="Arial" w:cs="Arial"/>
          <w:spacing w:val="-6"/>
          <w:lang w:val="es-MX"/>
        </w:rPr>
        <w:t>r</w:t>
      </w:r>
      <w:r w:rsidRPr="00C82FE1">
        <w:rPr>
          <w:rFonts w:ascii="Arial" w:eastAsia="Arial" w:hAnsi="Arial" w:cs="Arial"/>
          <w:lang w:val="es-MX"/>
        </w:rPr>
        <w:t>a</w:t>
      </w:r>
      <w:r w:rsidRPr="00C82FE1">
        <w:rPr>
          <w:rFonts w:ascii="Arial" w:eastAsia="Arial" w:hAnsi="Arial" w:cs="Arial"/>
          <w:spacing w:val="-2"/>
          <w:lang w:val="es-MX"/>
        </w:rPr>
        <w:t xml:space="preserve"> </w:t>
      </w:r>
      <w:r w:rsidRPr="00C82FE1">
        <w:rPr>
          <w:rFonts w:ascii="Arial" w:eastAsia="Arial" w:hAnsi="Arial" w:cs="Arial"/>
          <w:spacing w:val="2"/>
          <w:lang w:val="es-MX"/>
        </w:rPr>
        <w:t>e</w:t>
      </w:r>
      <w:r w:rsidRPr="00C82FE1">
        <w:rPr>
          <w:rFonts w:ascii="Arial" w:eastAsia="Arial" w:hAnsi="Arial" w:cs="Arial"/>
          <w:lang w:val="es-MX"/>
        </w:rPr>
        <w:t>l</w:t>
      </w:r>
      <w:r w:rsidRPr="00C82FE1">
        <w:rPr>
          <w:rFonts w:ascii="Arial" w:eastAsia="Arial" w:hAnsi="Arial" w:cs="Arial"/>
          <w:spacing w:val="-9"/>
          <w:lang w:val="es-MX"/>
        </w:rPr>
        <w:t xml:space="preserve"> </w:t>
      </w:r>
      <w:r w:rsidRPr="00C82FE1">
        <w:rPr>
          <w:rFonts w:ascii="Arial" w:eastAsia="Arial" w:hAnsi="Arial" w:cs="Arial"/>
          <w:spacing w:val="2"/>
          <w:lang w:val="es-MX"/>
        </w:rPr>
        <w:t>u</w:t>
      </w:r>
      <w:r w:rsidRPr="00C82FE1">
        <w:rPr>
          <w:rFonts w:ascii="Arial" w:eastAsia="Arial" w:hAnsi="Arial" w:cs="Arial"/>
          <w:spacing w:val="-5"/>
          <w:lang w:val="es-MX"/>
        </w:rPr>
        <w:t>s</w:t>
      </w:r>
      <w:r w:rsidRPr="00C82FE1">
        <w:rPr>
          <w:rFonts w:ascii="Arial" w:eastAsia="Arial" w:hAnsi="Arial" w:cs="Arial"/>
          <w:lang w:val="es-MX"/>
        </w:rPr>
        <w:t>o</w:t>
      </w:r>
      <w:r w:rsidRPr="00C82FE1">
        <w:rPr>
          <w:rFonts w:ascii="Arial" w:eastAsia="Arial" w:hAnsi="Arial" w:cs="Arial"/>
          <w:spacing w:val="-2"/>
          <w:lang w:val="es-MX"/>
        </w:rPr>
        <w:t xml:space="preserve"> </w:t>
      </w:r>
      <w:r w:rsidRPr="00C82FE1">
        <w:rPr>
          <w:rFonts w:ascii="Arial" w:eastAsia="Arial" w:hAnsi="Arial" w:cs="Arial"/>
          <w:spacing w:val="-3"/>
          <w:lang w:val="es-MX"/>
        </w:rPr>
        <w:t>d</w:t>
      </w:r>
      <w:r w:rsidRPr="00C82FE1">
        <w:rPr>
          <w:rFonts w:ascii="Arial" w:eastAsia="Arial" w:hAnsi="Arial" w:cs="Arial"/>
          <w:lang w:val="es-MX"/>
        </w:rPr>
        <w:t xml:space="preserve">e </w:t>
      </w:r>
      <w:r w:rsidRPr="00C82FE1">
        <w:rPr>
          <w:rFonts w:ascii="Arial" w:eastAsia="Arial" w:hAnsi="Arial" w:cs="Arial"/>
          <w:spacing w:val="-1"/>
          <w:lang w:val="es-MX"/>
        </w:rPr>
        <w:t>l</w:t>
      </w:r>
      <w:r w:rsidRPr="00C82FE1">
        <w:rPr>
          <w:rFonts w:ascii="Arial" w:eastAsia="Arial" w:hAnsi="Arial" w:cs="Arial"/>
          <w:spacing w:val="2"/>
          <w:lang w:val="es-MX"/>
        </w:rPr>
        <w:t>o</w:t>
      </w:r>
      <w:r w:rsidRPr="00C82FE1">
        <w:rPr>
          <w:rFonts w:ascii="Arial" w:eastAsia="Arial" w:hAnsi="Arial" w:cs="Arial"/>
          <w:lang w:val="es-MX"/>
        </w:rPr>
        <w:t>s</w:t>
      </w:r>
      <w:r w:rsidRPr="00C82FE1">
        <w:rPr>
          <w:rFonts w:ascii="Arial" w:eastAsia="Arial" w:hAnsi="Arial" w:cs="Arial"/>
          <w:spacing w:val="1"/>
          <w:lang w:val="es-MX"/>
        </w:rPr>
        <w:t xml:space="preserve"> </w:t>
      </w:r>
      <w:r w:rsidRPr="00C82FE1">
        <w:rPr>
          <w:rFonts w:ascii="Arial" w:eastAsia="Arial" w:hAnsi="Arial" w:cs="Arial"/>
          <w:lang w:val="es-MX"/>
        </w:rPr>
        <w:t>s</w:t>
      </w:r>
      <w:r w:rsidRPr="00C82FE1">
        <w:rPr>
          <w:rFonts w:ascii="Arial" w:eastAsia="Arial" w:hAnsi="Arial" w:cs="Arial"/>
          <w:spacing w:val="2"/>
          <w:lang w:val="es-MX"/>
        </w:rPr>
        <w:t>u</w:t>
      </w:r>
      <w:r w:rsidRPr="00C82FE1">
        <w:rPr>
          <w:rFonts w:ascii="Arial" w:eastAsia="Arial" w:hAnsi="Arial" w:cs="Arial"/>
          <w:spacing w:val="-5"/>
          <w:lang w:val="es-MX"/>
        </w:rPr>
        <w:t>s</w:t>
      </w:r>
      <w:r w:rsidRPr="00C82FE1">
        <w:rPr>
          <w:rFonts w:ascii="Arial" w:eastAsia="Arial" w:hAnsi="Arial" w:cs="Arial"/>
          <w:spacing w:val="1"/>
          <w:lang w:val="es-MX"/>
        </w:rPr>
        <w:t>t</w:t>
      </w:r>
      <w:r w:rsidRPr="00C82FE1">
        <w:rPr>
          <w:rFonts w:ascii="Arial" w:eastAsia="Arial" w:hAnsi="Arial" w:cs="Arial"/>
          <w:spacing w:val="-3"/>
          <w:lang w:val="es-MX"/>
        </w:rPr>
        <w:t>e</w:t>
      </w:r>
      <w:r w:rsidRPr="00C82FE1">
        <w:rPr>
          <w:rFonts w:ascii="Arial" w:eastAsia="Arial" w:hAnsi="Arial" w:cs="Arial"/>
          <w:spacing w:val="2"/>
          <w:lang w:val="es-MX"/>
        </w:rPr>
        <w:t>n</w:t>
      </w:r>
      <w:r w:rsidRPr="00C82FE1">
        <w:rPr>
          <w:rFonts w:ascii="Arial" w:eastAsia="Arial" w:hAnsi="Arial" w:cs="Arial"/>
          <w:spacing w:val="1"/>
          <w:lang w:val="es-MX"/>
        </w:rPr>
        <w:t>t</w:t>
      </w:r>
      <w:r w:rsidRPr="00C82FE1">
        <w:rPr>
          <w:rFonts w:ascii="Arial" w:eastAsia="Arial" w:hAnsi="Arial" w:cs="Arial"/>
          <w:spacing w:val="-3"/>
          <w:lang w:val="es-MX"/>
        </w:rPr>
        <w:t>a</w:t>
      </w:r>
      <w:r w:rsidRPr="00C82FE1">
        <w:rPr>
          <w:rFonts w:ascii="Arial" w:eastAsia="Arial" w:hAnsi="Arial" w:cs="Arial"/>
          <w:spacing w:val="2"/>
          <w:lang w:val="es-MX"/>
        </w:rPr>
        <w:t>n</w:t>
      </w:r>
      <w:r w:rsidRPr="00C82FE1">
        <w:rPr>
          <w:rFonts w:ascii="Arial" w:eastAsia="Arial" w:hAnsi="Arial" w:cs="Arial"/>
          <w:spacing w:val="-4"/>
          <w:lang w:val="es-MX"/>
        </w:rPr>
        <w:t>t</w:t>
      </w:r>
      <w:r w:rsidRPr="00C82FE1">
        <w:rPr>
          <w:rFonts w:ascii="Arial" w:eastAsia="Arial" w:hAnsi="Arial" w:cs="Arial"/>
          <w:spacing w:val="2"/>
          <w:lang w:val="es-MX"/>
        </w:rPr>
        <w:t>e</w:t>
      </w:r>
      <w:r w:rsidRPr="00C82FE1">
        <w:rPr>
          <w:rFonts w:ascii="Arial" w:eastAsia="Arial" w:hAnsi="Arial" w:cs="Arial"/>
          <w:lang w:val="es-MX"/>
        </w:rPr>
        <w:t>s</w:t>
      </w:r>
      <w:r w:rsidRPr="00C82FE1">
        <w:rPr>
          <w:rFonts w:ascii="Arial" w:eastAsia="Arial" w:hAnsi="Arial" w:cs="Arial"/>
          <w:spacing w:val="-4"/>
          <w:lang w:val="es-MX"/>
        </w:rPr>
        <w:t xml:space="preserve"> </w:t>
      </w:r>
      <w:r w:rsidRPr="00C82FE1">
        <w:rPr>
          <w:rFonts w:ascii="Arial" w:eastAsia="Arial" w:hAnsi="Arial" w:cs="Arial"/>
          <w:spacing w:val="2"/>
          <w:lang w:val="es-MX"/>
        </w:rPr>
        <w:t>q</w:t>
      </w:r>
      <w:r w:rsidRPr="00C82FE1">
        <w:rPr>
          <w:rFonts w:ascii="Arial" w:eastAsia="Arial" w:hAnsi="Arial" w:cs="Arial"/>
          <w:spacing w:val="-3"/>
          <w:lang w:val="es-MX"/>
        </w:rPr>
        <w:t>u</w:t>
      </w:r>
      <w:r w:rsidRPr="00C82FE1">
        <w:rPr>
          <w:rFonts w:ascii="Arial" w:eastAsia="Arial" w:hAnsi="Arial" w:cs="Arial"/>
          <w:lang w:val="es-MX"/>
        </w:rPr>
        <w:t>e</w:t>
      </w:r>
      <w:r w:rsidRPr="00C82FE1">
        <w:rPr>
          <w:rFonts w:ascii="Arial" w:eastAsia="Arial" w:hAnsi="Arial" w:cs="Arial"/>
          <w:spacing w:val="3"/>
          <w:lang w:val="es-MX"/>
        </w:rPr>
        <w:t xml:space="preserve"> </w:t>
      </w:r>
      <w:r w:rsidRPr="00C82FE1">
        <w:rPr>
          <w:rFonts w:ascii="Arial" w:eastAsia="Arial" w:hAnsi="Arial" w:cs="Arial"/>
          <w:spacing w:val="-3"/>
          <w:lang w:val="es-MX"/>
        </w:rPr>
        <w:t>a</w:t>
      </w:r>
      <w:r w:rsidRPr="00C82FE1">
        <w:rPr>
          <w:rFonts w:ascii="Arial" w:eastAsia="Arial" w:hAnsi="Arial" w:cs="Arial"/>
          <w:lang w:val="es-MX"/>
        </w:rPr>
        <w:t>c</w:t>
      </w:r>
      <w:r w:rsidRPr="00C82FE1">
        <w:rPr>
          <w:rFonts w:ascii="Arial" w:eastAsia="Arial" w:hAnsi="Arial" w:cs="Arial"/>
          <w:spacing w:val="-3"/>
          <w:lang w:val="es-MX"/>
        </w:rPr>
        <w:t>u</w:t>
      </w:r>
      <w:r w:rsidRPr="00C82FE1">
        <w:rPr>
          <w:rFonts w:ascii="Arial" w:eastAsia="Arial" w:hAnsi="Arial" w:cs="Arial"/>
          <w:spacing w:val="2"/>
          <w:lang w:val="es-MX"/>
        </w:rPr>
        <w:t>d</w:t>
      </w:r>
      <w:r w:rsidRPr="00C82FE1">
        <w:rPr>
          <w:rFonts w:ascii="Arial" w:eastAsia="Arial" w:hAnsi="Arial" w:cs="Arial"/>
          <w:spacing w:val="-1"/>
          <w:lang w:val="es-MX"/>
        </w:rPr>
        <w:t>i</w:t>
      </w:r>
      <w:r w:rsidRPr="00C82FE1">
        <w:rPr>
          <w:rFonts w:ascii="Arial" w:eastAsia="Arial" w:hAnsi="Arial" w:cs="Arial"/>
          <w:spacing w:val="-2"/>
          <w:lang w:val="es-MX"/>
        </w:rPr>
        <w:t>r</w:t>
      </w:r>
      <w:r w:rsidRPr="00C82FE1">
        <w:rPr>
          <w:rFonts w:ascii="Arial" w:eastAsia="Arial" w:hAnsi="Arial" w:cs="Arial"/>
          <w:spacing w:val="2"/>
          <w:lang w:val="es-MX"/>
        </w:rPr>
        <w:t>á</w:t>
      </w:r>
      <w:r w:rsidRPr="00C82FE1">
        <w:rPr>
          <w:rFonts w:ascii="Arial" w:eastAsia="Arial" w:hAnsi="Arial" w:cs="Arial"/>
          <w:lang w:val="es-MX"/>
        </w:rPr>
        <w:t>n</w:t>
      </w:r>
      <w:r w:rsidRPr="00C82FE1">
        <w:rPr>
          <w:rFonts w:ascii="Arial" w:eastAsia="Arial" w:hAnsi="Arial" w:cs="Arial"/>
          <w:spacing w:val="-2"/>
          <w:lang w:val="es-MX"/>
        </w:rPr>
        <w:t xml:space="preserve"> </w:t>
      </w:r>
      <w:r w:rsidRPr="00C82FE1">
        <w:rPr>
          <w:rFonts w:ascii="Arial" w:eastAsia="Arial" w:hAnsi="Arial" w:cs="Arial"/>
          <w:lang w:val="es-MX"/>
        </w:rPr>
        <w:t>a</w:t>
      </w:r>
      <w:r w:rsidRPr="00C82FE1">
        <w:rPr>
          <w:rFonts w:ascii="Arial" w:eastAsia="Arial" w:hAnsi="Arial" w:cs="Arial"/>
          <w:spacing w:val="3"/>
          <w:lang w:val="es-MX"/>
        </w:rPr>
        <w:t xml:space="preserve"> </w:t>
      </w:r>
      <w:r w:rsidRPr="00C82FE1">
        <w:rPr>
          <w:rFonts w:ascii="Arial" w:eastAsia="Arial" w:hAnsi="Arial" w:cs="Arial"/>
          <w:spacing w:val="-5"/>
          <w:lang w:val="es-MX"/>
        </w:rPr>
        <w:t>c</w:t>
      </w:r>
      <w:r w:rsidRPr="00C82FE1">
        <w:rPr>
          <w:rFonts w:ascii="Arial" w:eastAsia="Arial" w:hAnsi="Arial" w:cs="Arial"/>
          <w:spacing w:val="2"/>
          <w:lang w:val="es-MX"/>
        </w:rPr>
        <w:t>a</w:t>
      </w:r>
      <w:r w:rsidRPr="00C82FE1">
        <w:rPr>
          <w:rFonts w:ascii="Arial" w:eastAsia="Arial" w:hAnsi="Arial" w:cs="Arial"/>
          <w:spacing w:val="-3"/>
          <w:lang w:val="es-MX"/>
        </w:rPr>
        <w:t>d</w:t>
      </w:r>
      <w:r w:rsidRPr="00C82FE1">
        <w:rPr>
          <w:rFonts w:ascii="Arial" w:eastAsia="Arial" w:hAnsi="Arial" w:cs="Arial"/>
          <w:lang w:val="es-MX"/>
        </w:rPr>
        <w:t>a</w:t>
      </w:r>
      <w:r w:rsidRPr="00C82FE1">
        <w:rPr>
          <w:rFonts w:ascii="Arial" w:eastAsia="Arial" w:hAnsi="Arial" w:cs="Arial"/>
          <w:spacing w:val="3"/>
          <w:lang w:val="es-MX"/>
        </w:rPr>
        <w:t xml:space="preserve"> </w:t>
      </w:r>
      <w:r w:rsidRPr="00C82FE1">
        <w:rPr>
          <w:rFonts w:ascii="Arial" w:eastAsia="Arial" w:hAnsi="Arial" w:cs="Arial"/>
          <w:spacing w:val="-5"/>
          <w:lang w:val="es-MX"/>
        </w:rPr>
        <w:t>s</w:t>
      </w:r>
      <w:r w:rsidRPr="00C82FE1">
        <w:rPr>
          <w:rFonts w:ascii="Arial" w:eastAsia="Arial" w:hAnsi="Arial" w:cs="Arial"/>
          <w:spacing w:val="2"/>
          <w:lang w:val="es-MX"/>
        </w:rPr>
        <w:t>e</w:t>
      </w:r>
      <w:r w:rsidRPr="00C82FE1">
        <w:rPr>
          <w:rFonts w:ascii="Arial" w:eastAsia="Arial" w:hAnsi="Arial" w:cs="Arial"/>
          <w:spacing w:val="-3"/>
          <w:lang w:val="es-MX"/>
        </w:rPr>
        <w:t>d</w:t>
      </w:r>
      <w:r w:rsidRPr="00C82FE1">
        <w:rPr>
          <w:rFonts w:ascii="Arial" w:eastAsia="Arial" w:hAnsi="Arial" w:cs="Arial"/>
          <w:lang w:val="es-MX"/>
        </w:rPr>
        <w:t>e</w:t>
      </w:r>
      <w:r w:rsidRPr="00C82FE1">
        <w:rPr>
          <w:rFonts w:ascii="Arial" w:eastAsia="Arial" w:hAnsi="Arial" w:cs="Arial"/>
          <w:spacing w:val="3"/>
          <w:lang w:val="es-MX"/>
        </w:rPr>
        <w:t xml:space="preserve"> </w:t>
      </w:r>
      <w:r w:rsidRPr="00C82FE1">
        <w:rPr>
          <w:rFonts w:ascii="Arial" w:eastAsia="Arial" w:hAnsi="Arial" w:cs="Arial"/>
          <w:spacing w:val="-3"/>
          <w:lang w:val="es-MX"/>
        </w:rPr>
        <w:t>d</w:t>
      </w:r>
      <w:r w:rsidRPr="00C82FE1">
        <w:rPr>
          <w:rFonts w:ascii="Arial" w:eastAsia="Arial" w:hAnsi="Arial" w:cs="Arial"/>
          <w:lang w:val="es-MX"/>
        </w:rPr>
        <w:t>e</w:t>
      </w:r>
      <w:r w:rsidRPr="00C82FE1">
        <w:rPr>
          <w:rFonts w:ascii="Arial" w:eastAsia="Arial" w:hAnsi="Arial" w:cs="Arial"/>
          <w:spacing w:val="-2"/>
          <w:lang w:val="es-MX"/>
        </w:rPr>
        <w:t xml:space="preserve"> </w:t>
      </w:r>
      <w:r w:rsidRPr="00C82FE1">
        <w:rPr>
          <w:rFonts w:ascii="Arial" w:eastAsia="Arial" w:hAnsi="Arial" w:cs="Arial"/>
          <w:spacing w:val="2"/>
          <w:lang w:val="es-MX"/>
        </w:rPr>
        <w:t>ap</w:t>
      </w:r>
      <w:r w:rsidRPr="00C82FE1">
        <w:rPr>
          <w:rFonts w:ascii="Arial" w:eastAsia="Arial" w:hAnsi="Arial" w:cs="Arial"/>
          <w:spacing w:val="-1"/>
          <w:lang w:val="es-MX"/>
        </w:rPr>
        <w:t>l</w:t>
      </w:r>
      <w:r w:rsidRPr="00C82FE1">
        <w:rPr>
          <w:rFonts w:ascii="Arial" w:eastAsia="Arial" w:hAnsi="Arial" w:cs="Arial"/>
          <w:spacing w:val="-6"/>
          <w:lang w:val="es-MX"/>
        </w:rPr>
        <w:t>i</w:t>
      </w:r>
      <w:r w:rsidRPr="00C82FE1">
        <w:rPr>
          <w:rFonts w:ascii="Arial" w:eastAsia="Arial" w:hAnsi="Arial" w:cs="Arial"/>
          <w:lang w:val="es-MX"/>
        </w:rPr>
        <w:t>c</w:t>
      </w:r>
      <w:r w:rsidRPr="00C82FE1">
        <w:rPr>
          <w:rFonts w:ascii="Arial" w:eastAsia="Arial" w:hAnsi="Arial" w:cs="Arial"/>
          <w:spacing w:val="2"/>
          <w:lang w:val="es-MX"/>
        </w:rPr>
        <w:t>a</w:t>
      </w:r>
      <w:r w:rsidRPr="00C82FE1">
        <w:rPr>
          <w:rFonts w:ascii="Arial" w:eastAsia="Arial" w:hAnsi="Arial" w:cs="Arial"/>
          <w:lang w:val="es-MX"/>
        </w:rPr>
        <w:t>c</w:t>
      </w:r>
      <w:r w:rsidRPr="00C82FE1">
        <w:rPr>
          <w:rFonts w:ascii="Arial" w:eastAsia="Arial" w:hAnsi="Arial" w:cs="Arial"/>
          <w:spacing w:val="-1"/>
          <w:lang w:val="es-MX"/>
        </w:rPr>
        <w:t>i</w:t>
      </w:r>
      <w:r w:rsidRPr="00C82FE1">
        <w:rPr>
          <w:rFonts w:ascii="Arial" w:eastAsia="Arial" w:hAnsi="Arial" w:cs="Arial"/>
          <w:spacing w:val="-3"/>
          <w:lang w:val="es-MX"/>
        </w:rPr>
        <w:t>ó</w:t>
      </w:r>
      <w:r w:rsidRPr="00C82FE1">
        <w:rPr>
          <w:rFonts w:ascii="Arial" w:eastAsia="Arial" w:hAnsi="Arial" w:cs="Arial"/>
          <w:spacing w:val="12"/>
          <w:lang w:val="es-MX"/>
        </w:rPr>
        <w:t>n</w:t>
      </w:r>
      <w:r w:rsidRPr="00C82FE1">
        <w:rPr>
          <w:rFonts w:ascii="Arial" w:eastAsia="Arial" w:hAnsi="Arial" w:cs="Arial"/>
          <w:lang w:val="es-MX"/>
        </w:rPr>
        <w:t>.</w:t>
      </w:r>
    </w:p>
    <w:p w14:paraId="02BF108F" w14:textId="77777777" w:rsidR="00EC76AF" w:rsidRPr="00C82FE1" w:rsidRDefault="00EC76AF" w:rsidP="00EC76AF">
      <w:pPr>
        <w:spacing w:before="3" w:after="0" w:line="180" w:lineRule="exact"/>
        <w:rPr>
          <w:sz w:val="18"/>
          <w:szCs w:val="18"/>
          <w:lang w:val="es-MX"/>
        </w:rPr>
      </w:pPr>
    </w:p>
    <w:p w14:paraId="76EAFA0A" w14:textId="77777777" w:rsidR="00EC76AF" w:rsidRPr="00C82FE1" w:rsidRDefault="00EC76AF" w:rsidP="00EC76AF">
      <w:pPr>
        <w:spacing w:after="0" w:line="200" w:lineRule="exact"/>
        <w:rPr>
          <w:sz w:val="20"/>
          <w:szCs w:val="20"/>
          <w:lang w:val="es-MX"/>
        </w:rPr>
      </w:pPr>
    </w:p>
    <w:p w14:paraId="2F874567" w14:textId="77777777" w:rsidR="00EC76AF" w:rsidRPr="00C82FE1" w:rsidRDefault="00EC76AF" w:rsidP="00EC76AF">
      <w:pPr>
        <w:spacing w:after="0" w:line="359" w:lineRule="auto"/>
        <w:ind w:left="116" w:right="70"/>
        <w:jc w:val="both"/>
        <w:rPr>
          <w:rFonts w:ascii="Arial" w:eastAsia="Arial" w:hAnsi="Arial" w:cs="Arial"/>
          <w:lang w:val="es-MX"/>
        </w:rPr>
      </w:pPr>
      <w:r w:rsidRPr="00C82FE1">
        <w:rPr>
          <w:rFonts w:ascii="Arial" w:eastAsia="Arial" w:hAnsi="Arial" w:cs="Arial"/>
          <w:spacing w:val="2"/>
          <w:lang w:val="es-MX"/>
        </w:rPr>
        <w:t>L</w:t>
      </w:r>
      <w:r w:rsidRPr="00C82FE1">
        <w:rPr>
          <w:rFonts w:ascii="Arial" w:eastAsia="Arial" w:hAnsi="Arial" w:cs="Arial"/>
          <w:lang w:val="es-MX"/>
        </w:rPr>
        <w:t>a</w:t>
      </w:r>
      <w:r w:rsidRPr="00C82FE1">
        <w:rPr>
          <w:rFonts w:ascii="Arial" w:eastAsia="Arial" w:hAnsi="Arial" w:cs="Arial"/>
          <w:spacing w:val="6"/>
          <w:lang w:val="es-MX"/>
        </w:rPr>
        <w:t xml:space="preserve"> </w:t>
      </w:r>
      <w:r w:rsidRPr="00C82FE1">
        <w:rPr>
          <w:rFonts w:ascii="Arial" w:eastAsia="Arial" w:hAnsi="Arial" w:cs="Arial"/>
          <w:lang w:val="es-MX"/>
        </w:rPr>
        <w:t>s</w:t>
      </w:r>
      <w:r w:rsidRPr="00C82FE1">
        <w:rPr>
          <w:rFonts w:ascii="Arial" w:eastAsia="Arial" w:hAnsi="Arial" w:cs="Arial"/>
          <w:spacing w:val="-1"/>
          <w:lang w:val="es-MX"/>
        </w:rPr>
        <w:t>i</w:t>
      </w:r>
      <w:r w:rsidRPr="00C82FE1">
        <w:rPr>
          <w:rFonts w:ascii="Arial" w:eastAsia="Arial" w:hAnsi="Arial" w:cs="Arial"/>
          <w:spacing w:val="-3"/>
          <w:lang w:val="es-MX"/>
        </w:rPr>
        <w:t>g</w:t>
      </w:r>
      <w:r w:rsidRPr="00C82FE1">
        <w:rPr>
          <w:rFonts w:ascii="Arial" w:eastAsia="Arial" w:hAnsi="Arial" w:cs="Arial"/>
          <w:spacing w:val="2"/>
          <w:lang w:val="es-MX"/>
        </w:rPr>
        <w:t>u</w:t>
      </w:r>
      <w:r w:rsidRPr="00C82FE1">
        <w:rPr>
          <w:rFonts w:ascii="Arial" w:eastAsia="Arial" w:hAnsi="Arial" w:cs="Arial"/>
          <w:spacing w:val="-1"/>
          <w:lang w:val="es-MX"/>
        </w:rPr>
        <w:t>i</w:t>
      </w:r>
      <w:r w:rsidRPr="00C82FE1">
        <w:rPr>
          <w:rFonts w:ascii="Arial" w:eastAsia="Arial" w:hAnsi="Arial" w:cs="Arial"/>
          <w:spacing w:val="-3"/>
          <w:lang w:val="es-MX"/>
        </w:rPr>
        <w:t>e</w:t>
      </w:r>
      <w:r w:rsidRPr="00C82FE1">
        <w:rPr>
          <w:rFonts w:ascii="Arial" w:eastAsia="Arial" w:hAnsi="Arial" w:cs="Arial"/>
          <w:spacing w:val="2"/>
          <w:lang w:val="es-MX"/>
        </w:rPr>
        <w:t>n</w:t>
      </w:r>
      <w:r w:rsidRPr="00C82FE1">
        <w:rPr>
          <w:rFonts w:ascii="Arial" w:eastAsia="Arial" w:hAnsi="Arial" w:cs="Arial"/>
          <w:spacing w:val="-4"/>
          <w:lang w:val="es-MX"/>
        </w:rPr>
        <w:t>t</w:t>
      </w:r>
      <w:r w:rsidRPr="00C82FE1">
        <w:rPr>
          <w:rFonts w:ascii="Arial" w:eastAsia="Arial" w:hAnsi="Arial" w:cs="Arial"/>
          <w:lang w:val="es-MX"/>
        </w:rPr>
        <w:t>e</w:t>
      </w:r>
      <w:r w:rsidRPr="00C82FE1">
        <w:rPr>
          <w:rFonts w:ascii="Arial" w:eastAsia="Arial" w:hAnsi="Arial" w:cs="Arial"/>
          <w:spacing w:val="6"/>
          <w:lang w:val="es-MX"/>
        </w:rPr>
        <w:t xml:space="preserve"> </w:t>
      </w:r>
      <w:r w:rsidRPr="00C82FE1">
        <w:rPr>
          <w:rFonts w:ascii="Arial" w:eastAsia="Arial" w:hAnsi="Arial" w:cs="Arial"/>
          <w:spacing w:val="1"/>
          <w:lang w:val="es-MX"/>
        </w:rPr>
        <w:t>t</w:t>
      </w:r>
      <w:r w:rsidRPr="00C82FE1">
        <w:rPr>
          <w:rFonts w:ascii="Arial" w:eastAsia="Arial" w:hAnsi="Arial" w:cs="Arial"/>
          <w:spacing w:val="-3"/>
          <w:lang w:val="es-MX"/>
        </w:rPr>
        <w:t>a</w:t>
      </w:r>
      <w:r w:rsidRPr="00C82FE1">
        <w:rPr>
          <w:rFonts w:ascii="Arial" w:eastAsia="Arial" w:hAnsi="Arial" w:cs="Arial"/>
          <w:spacing w:val="2"/>
          <w:lang w:val="es-MX"/>
        </w:rPr>
        <w:t>b</w:t>
      </w:r>
      <w:r w:rsidRPr="00C82FE1">
        <w:rPr>
          <w:rFonts w:ascii="Arial" w:eastAsia="Arial" w:hAnsi="Arial" w:cs="Arial"/>
          <w:spacing w:val="-1"/>
          <w:lang w:val="es-MX"/>
        </w:rPr>
        <w:t>l</w:t>
      </w:r>
      <w:r w:rsidRPr="00C82FE1">
        <w:rPr>
          <w:rFonts w:ascii="Arial" w:eastAsia="Arial" w:hAnsi="Arial" w:cs="Arial"/>
          <w:lang w:val="es-MX"/>
        </w:rPr>
        <w:t>a</w:t>
      </w:r>
      <w:r w:rsidRPr="00C82FE1">
        <w:rPr>
          <w:rFonts w:ascii="Arial" w:eastAsia="Arial" w:hAnsi="Arial" w:cs="Arial"/>
          <w:spacing w:val="1"/>
          <w:lang w:val="es-MX"/>
        </w:rPr>
        <w:t xml:space="preserve"> </w:t>
      </w:r>
      <w:r w:rsidRPr="00C82FE1">
        <w:rPr>
          <w:rFonts w:ascii="Arial" w:eastAsia="Arial" w:hAnsi="Arial" w:cs="Arial"/>
          <w:spacing w:val="2"/>
          <w:lang w:val="es-MX"/>
        </w:rPr>
        <w:t>p</w:t>
      </w:r>
      <w:r w:rsidRPr="00C82FE1">
        <w:rPr>
          <w:rFonts w:ascii="Arial" w:eastAsia="Arial" w:hAnsi="Arial" w:cs="Arial"/>
          <w:spacing w:val="-2"/>
          <w:lang w:val="es-MX"/>
        </w:rPr>
        <w:t>r</w:t>
      </w:r>
      <w:r w:rsidRPr="00C82FE1">
        <w:rPr>
          <w:rFonts w:ascii="Arial" w:eastAsia="Arial" w:hAnsi="Arial" w:cs="Arial"/>
          <w:spacing w:val="2"/>
          <w:lang w:val="es-MX"/>
        </w:rPr>
        <w:t>e</w:t>
      </w:r>
      <w:r w:rsidRPr="00C82FE1">
        <w:rPr>
          <w:rFonts w:ascii="Arial" w:eastAsia="Arial" w:hAnsi="Arial" w:cs="Arial"/>
          <w:lang w:val="es-MX"/>
        </w:rPr>
        <w:t>s</w:t>
      </w:r>
      <w:r w:rsidRPr="00C82FE1">
        <w:rPr>
          <w:rFonts w:ascii="Arial" w:eastAsia="Arial" w:hAnsi="Arial" w:cs="Arial"/>
          <w:spacing w:val="-3"/>
          <w:lang w:val="es-MX"/>
        </w:rPr>
        <w:t>e</w:t>
      </w:r>
      <w:r w:rsidRPr="00C82FE1">
        <w:rPr>
          <w:rFonts w:ascii="Arial" w:eastAsia="Arial" w:hAnsi="Arial" w:cs="Arial"/>
          <w:spacing w:val="2"/>
          <w:lang w:val="es-MX"/>
        </w:rPr>
        <w:t>n</w:t>
      </w:r>
      <w:r w:rsidRPr="00C82FE1">
        <w:rPr>
          <w:rFonts w:ascii="Arial" w:eastAsia="Arial" w:hAnsi="Arial" w:cs="Arial"/>
          <w:spacing w:val="-4"/>
          <w:lang w:val="es-MX"/>
        </w:rPr>
        <w:t>t</w:t>
      </w:r>
      <w:r w:rsidRPr="00C82FE1">
        <w:rPr>
          <w:rFonts w:ascii="Arial" w:eastAsia="Arial" w:hAnsi="Arial" w:cs="Arial"/>
          <w:lang w:val="es-MX"/>
        </w:rPr>
        <w:t>a</w:t>
      </w:r>
      <w:r w:rsidRPr="00C82FE1">
        <w:rPr>
          <w:rFonts w:ascii="Arial" w:eastAsia="Arial" w:hAnsi="Arial" w:cs="Arial"/>
          <w:spacing w:val="6"/>
          <w:lang w:val="es-MX"/>
        </w:rPr>
        <w:t xml:space="preserve"> </w:t>
      </w:r>
      <w:r w:rsidRPr="00C82FE1">
        <w:rPr>
          <w:rFonts w:ascii="Arial" w:eastAsia="Arial" w:hAnsi="Arial" w:cs="Arial"/>
          <w:spacing w:val="-1"/>
          <w:lang w:val="es-MX"/>
        </w:rPr>
        <w:t>l</w:t>
      </w:r>
      <w:r w:rsidRPr="00C82FE1">
        <w:rPr>
          <w:rFonts w:ascii="Arial" w:eastAsia="Arial" w:hAnsi="Arial" w:cs="Arial"/>
          <w:lang w:val="es-MX"/>
        </w:rPr>
        <w:t>a</w:t>
      </w:r>
      <w:r w:rsidRPr="00C82FE1">
        <w:rPr>
          <w:rFonts w:ascii="Arial" w:eastAsia="Arial" w:hAnsi="Arial" w:cs="Arial"/>
          <w:spacing w:val="6"/>
          <w:lang w:val="es-MX"/>
        </w:rPr>
        <w:t xml:space="preserve"> </w:t>
      </w:r>
      <w:r w:rsidRPr="00C82FE1">
        <w:rPr>
          <w:rFonts w:ascii="Arial" w:eastAsia="Arial" w:hAnsi="Arial" w:cs="Arial"/>
          <w:spacing w:val="-5"/>
          <w:lang w:val="es-MX"/>
        </w:rPr>
        <w:t>c</w:t>
      </w:r>
      <w:r w:rsidRPr="00C82FE1">
        <w:rPr>
          <w:rFonts w:ascii="Arial" w:eastAsia="Arial" w:hAnsi="Arial" w:cs="Arial"/>
          <w:spacing w:val="2"/>
          <w:lang w:val="es-MX"/>
        </w:rPr>
        <w:t>an</w:t>
      </w:r>
      <w:r w:rsidRPr="00C82FE1">
        <w:rPr>
          <w:rFonts w:ascii="Arial" w:eastAsia="Arial" w:hAnsi="Arial" w:cs="Arial"/>
          <w:spacing w:val="1"/>
          <w:lang w:val="es-MX"/>
        </w:rPr>
        <w:t>t</w:t>
      </w:r>
      <w:r w:rsidRPr="00C82FE1">
        <w:rPr>
          <w:rFonts w:ascii="Arial" w:eastAsia="Arial" w:hAnsi="Arial" w:cs="Arial"/>
          <w:spacing w:val="-6"/>
          <w:lang w:val="es-MX"/>
        </w:rPr>
        <w:t>i</w:t>
      </w:r>
      <w:r w:rsidRPr="00C82FE1">
        <w:rPr>
          <w:rFonts w:ascii="Arial" w:eastAsia="Arial" w:hAnsi="Arial" w:cs="Arial"/>
          <w:spacing w:val="2"/>
          <w:lang w:val="es-MX"/>
        </w:rPr>
        <w:t>d</w:t>
      </w:r>
      <w:r w:rsidRPr="00C82FE1">
        <w:rPr>
          <w:rFonts w:ascii="Arial" w:eastAsia="Arial" w:hAnsi="Arial" w:cs="Arial"/>
          <w:spacing w:val="-3"/>
          <w:lang w:val="es-MX"/>
        </w:rPr>
        <w:t>a</w:t>
      </w:r>
      <w:r w:rsidRPr="00C82FE1">
        <w:rPr>
          <w:rFonts w:ascii="Arial" w:eastAsia="Arial" w:hAnsi="Arial" w:cs="Arial"/>
          <w:lang w:val="es-MX"/>
        </w:rPr>
        <w:t>d</w:t>
      </w:r>
      <w:r w:rsidRPr="00C82FE1">
        <w:rPr>
          <w:rFonts w:ascii="Arial" w:eastAsia="Arial" w:hAnsi="Arial" w:cs="Arial"/>
          <w:spacing w:val="6"/>
          <w:lang w:val="es-MX"/>
        </w:rPr>
        <w:t xml:space="preserve"> </w:t>
      </w:r>
      <w:r w:rsidRPr="00C82FE1">
        <w:rPr>
          <w:rFonts w:ascii="Arial" w:eastAsia="Arial" w:hAnsi="Arial" w:cs="Arial"/>
          <w:spacing w:val="-3"/>
          <w:lang w:val="es-MX"/>
        </w:rPr>
        <w:t>d</w:t>
      </w:r>
      <w:r w:rsidRPr="00C82FE1">
        <w:rPr>
          <w:rFonts w:ascii="Arial" w:eastAsia="Arial" w:hAnsi="Arial" w:cs="Arial"/>
          <w:lang w:val="es-MX"/>
        </w:rPr>
        <w:t>e</w:t>
      </w:r>
      <w:r w:rsidRPr="00C82FE1">
        <w:rPr>
          <w:rFonts w:ascii="Arial" w:eastAsia="Arial" w:hAnsi="Arial" w:cs="Arial"/>
          <w:spacing w:val="6"/>
          <w:lang w:val="es-MX"/>
        </w:rPr>
        <w:t xml:space="preserve"> </w:t>
      </w:r>
      <w:r w:rsidRPr="00C82FE1">
        <w:rPr>
          <w:rFonts w:ascii="Arial" w:eastAsia="Arial" w:hAnsi="Arial" w:cs="Arial"/>
          <w:lang w:val="es-MX"/>
        </w:rPr>
        <w:t>s</w:t>
      </w:r>
      <w:r w:rsidRPr="00C82FE1">
        <w:rPr>
          <w:rFonts w:ascii="Arial" w:eastAsia="Arial" w:hAnsi="Arial" w:cs="Arial"/>
          <w:spacing w:val="-3"/>
          <w:lang w:val="es-MX"/>
        </w:rPr>
        <w:t>e</w:t>
      </w:r>
      <w:r w:rsidRPr="00C82FE1">
        <w:rPr>
          <w:rFonts w:ascii="Arial" w:eastAsia="Arial" w:hAnsi="Arial" w:cs="Arial"/>
          <w:spacing w:val="2"/>
          <w:lang w:val="es-MX"/>
        </w:rPr>
        <w:t>de</w:t>
      </w:r>
      <w:r w:rsidRPr="00C82FE1">
        <w:rPr>
          <w:rFonts w:ascii="Arial" w:eastAsia="Arial" w:hAnsi="Arial" w:cs="Arial"/>
          <w:lang w:val="es-MX"/>
        </w:rPr>
        <w:t>s</w:t>
      </w:r>
      <w:r w:rsidRPr="00C82FE1">
        <w:rPr>
          <w:rFonts w:ascii="Arial" w:eastAsia="Arial" w:hAnsi="Arial" w:cs="Arial"/>
          <w:spacing w:val="9"/>
          <w:lang w:val="es-MX"/>
        </w:rPr>
        <w:t xml:space="preserve"> </w:t>
      </w:r>
      <w:r w:rsidRPr="00C82FE1">
        <w:rPr>
          <w:rFonts w:ascii="Arial" w:eastAsia="Arial" w:hAnsi="Arial" w:cs="Arial"/>
          <w:lang w:val="es-MX"/>
        </w:rPr>
        <w:t>y</w:t>
      </w:r>
      <w:r w:rsidRPr="00C82FE1">
        <w:rPr>
          <w:rFonts w:ascii="Arial" w:eastAsia="Arial" w:hAnsi="Arial" w:cs="Arial"/>
          <w:spacing w:val="4"/>
          <w:lang w:val="es-MX"/>
        </w:rPr>
        <w:t xml:space="preserve"> </w:t>
      </w:r>
      <w:r w:rsidRPr="00C82FE1">
        <w:rPr>
          <w:rFonts w:ascii="Arial" w:eastAsia="Arial" w:hAnsi="Arial" w:cs="Arial"/>
          <w:spacing w:val="2"/>
          <w:lang w:val="es-MX"/>
        </w:rPr>
        <w:t>g</w:t>
      </w:r>
      <w:r w:rsidRPr="00C82FE1">
        <w:rPr>
          <w:rFonts w:ascii="Arial" w:eastAsia="Arial" w:hAnsi="Arial" w:cs="Arial"/>
          <w:spacing w:val="-2"/>
          <w:lang w:val="es-MX"/>
        </w:rPr>
        <w:t>r</w:t>
      </w:r>
      <w:r w:rsidRPr="00C82FE1">
        <w:rPr>
          <w:rFonts w:ascii="Arial" w:eastAsia="Arial" w:hAnsi="Arial" w:cs="Arial"/>
          <w:spacing w:val="2"/>
          <w:lang w:val="es-MX"/>
        </w:rPr>
        <w:t>u</w:t>
      </w:r>
      <w:r w:rsidRPr="00C82FE1">
        <w:rPr>
          <w:rFonts w:ascii="Arial" w:eastAsia="Arial" w:hAnsi="Arial" w:cs="Arial"/>
          <w:spacing w:val="-3"/>
          <w:lang w:val="es-MX"/>
        </w:rPr>
        <w:t>p</w:t>
      </w:r>
      <w:r w:rsidRPr="00C82FE1">
        <w:rPr>
          <w:rFonts w:ascii="Arial" w:eastAsia="Arial" w:hAnsi="Arial" w:cs="Arial"/>
          <w:spacing w:val="2"/>
          <w:lang w:val="es-MX"/>
        </w:rPr>
        <w:t>o</w:t>
      </w:r>
      <w:r w:rsidRPr="00C82FE1">
        <w:rPr>
          <w:rFonts w:ascii="Arial" w:eastAsia="Arial" w:hAnsi="Arial" w:cs="Arial"/>
          <w:lang w:val="es-MX"/>
        </w:rPr>
        <w:t>s</w:t>
      </w:r>
      <w:r w:rsidRPr="00C82FE1">
        <w:rPr>
          <w:rFonts w:ascii="Arial" w:eastAsia="Arial" w:hAnsi="Arial" w:cs="Arial"/>
          <w:spacing w:val="4"/>
          <w:lang w:val="es-MX"/>
        </w:rPr>
        <w:t xml:space="preserve"> </w:t>
      </w:r>
      <w:r w:rsidRPr="00C82FE1">
        <w:rPr>
          <w:rFonts w:ascii="Arial" w:eastAsia="Arial" w:hAnsi="Arial" w:cs="Arial"/>
          <w:spacing w:val="-3"/>
          <w:lang w:val="es-MX"/>
        </w:rPr>
        <w:t>d</w:t>
      </w:r>
      <w:r w:rsidRPr="00C82FE1">
        <w:rPr>
          <w:rFonts w:ascii="Arial" w:eastAsia="Arial" w:hAnsi="Arial" w:cs="Arial"/>
          <w:lang w:val="es-MX"/>
        </w:rPr>
        <w:t>e</w:t>
      </w:r>
      <w:r w:rsidRPr="00C82FE1">
        <w:rPr>
          <w:rFonts w:ascii="Arial" w:eastAsia="Arial" w:hAnsi="Arial" w:cs="Arial"/>
          <w:spacing w:val="6"/>
          <w:lang w:val="es-MX"/>
        </w:rPr>
        <w:t xml:space="preserve"> </w:t>
      </w:r>
      <w:r w:rsidRPr="00C82FE1">
        <w:rPr>
          <w:rFonts w:ascii="Arial" w:eastAsia="Arial" w:hAnsi="Arial" w:cs="Arial"/>
          <w:spacing w:val="-3"/>
          <w:lang w:val="es-MX"/>
        </w:rPr>
        <w:t>a</w:t>
      </w:r>
      <w:r w:rsidRPr="00C82FE1">
        <w:rPr>
          <w:rFonts w:ascii="Arial" w:eastAsia="Arial" w:hAnsi="Arial" w:cs="Arial"/>
          <w:spacing w:val="2"/>
          <w:lang w:val="es-MX"/>
        </w:rPr>
        <w:t>p</w:t>
      </w:r>
      <w:r w:rsidRPr="00C82FE1">
        <w:rPr>
          <w:rFonts w:ascii="Arial" w:eastAsia="Arial" w:hAnsi="Arial" w:cs="Arial"/>
          <w:spacing w:val="-1"/>
          <w:lang w:val="es-MX"/>
        </w:rPr>
        <w:t>li</w:t>
      </w:r>
      <w:r w:rsidRPr="00C82FE1">
        <w:rPr>
          <w:rFonts w:ascii="Arial" w:eastAsia="Arial" w:hAnsi="Arial" w:cs="Arial"/>
          <w:lang w:val="es-MX"/>
        </w:rPr>
        <w:t>c</w:t>
      </w:r>
      <w:r w:rsidRPr="00C82FE1">
        <w:rPr>
          <w:rFonts w:ascii="Arial" w:eastAsia="Arial" w:hAnsi="Arial" w:cs="Arial"/>
          <w:spacing w:val="2"/>
          <w:lang w:val="es-MX"/>
        </w:rPr>
        <w:t>a</w:t>
      </w:r>
      <w:r w:rsidRPr="00C82FE1">
        <w:rPr>
          <w:rFonts w:ascii="Arial" w:eastAsia="Arial" w:hAnsi="Arial" w:cs="Arial"/>
          <w:lang w:val="es-MX"/>
        </w:rPr>
        <w:t>c</w:t>
      </w:r>
      <w:r w:rsidRPr="00C82FE1">
        <w:rPr>
          <w:rFonts w:ascii="Arial" w:eastAsia="Arial" w:hAnsi="Arial" w:cs="Arial"/>
          <w:spacing w:val="-6"/>
          <w:lang w:val="es-MX"/>
        </w:rPr>
        <w:t>i</w:t>
      </w:r>
      <w:r w:rsidRPr="00C82FE1">
        <w:rPr>
          <w:rFonts w:ascii="Arial" w:eastAsia="Arial" w:hAnsi="Arial" w:cs="Arial"/>
          <w:spacing w:val="2"/>
          <w:lang w:val="es-MX"/>
        </w:rPr>
        <w:t>ón</w:t>
      </w:r>
      <w:r w:rsidRPr="00C82FE1">
        <w:rPr>
          <w:rFonts w:ascii="Arial" w:eastAsia="Arial" w:hAnsi="Arial" w:cs="Arial"/>
          <w:lang w:val="es-MX"/>
        </w:rPr>
        <w:t xml:space="preserve">, </w:t>
      </w:r>
      <w:r w:rsidRPr="00C82FE1">
        <w:rPr>
          <w:rFonts w:ascii="Arial" w:eastAsia="Arial" w:hAnsi="Arial" w:cs="Arial"/>
          <w:spacing w:val="2"/>
          <w:lang w:val="es-MX"/>
        </w:rPr>
        <w:t>a</w:t>
      </w:r>
      <w:r w:rsidRPr="00C82FE1">
        <w:rPr>
          <w:rFonts w:ascii="Arial" w:eastAsia="Arial" w:hAnsi="Arial" w:cs="Arial"/>
          <w:lang w:val="es-MX"/>
        </w:rPr>
        <w:t>sí c</w:t>
      </w:r>
      <w:r w:rsidRPr="00C82FE1">
        <w:rPr>
          <w:rFonts w:ascii="Arial" w:eastAsia="Arial" w:hAnsi="Arial" w:cs="Arial"/>
          <w:spacing w:val="2"/>
          <w:lang w:val="es-MX"/>
        </w:rPr>
        <w:t>o</w:t>
      </w:r>
      <w:r w:rsidRPr="00C82FE1">
        <w:rPr>
          <w:rFonts w:ascii="Arial" w:eastAsia="Arial" w:hAnsi="Arial" w:cs="Arial"/>
          <w:spacing w:val="-2"/>
          <w:lang w:val="es-MX"/>
        </w:rPr>
        <w:t>m</w:t>
      </w:r>
      <w:r w:rsidRPr="00C82FE1">
        <w:rPr>
          <w:rFonts w:ascii="Arial" w:eastAsia="Arial" w:hAnsi="Arial" w:cs="Arial"/>
          <w:lang w:val="es-MX"/>
        </w:rPr>
        <w:t>o</w:t>
      </w:r>
      <w:r w:rsidRPr="00C82FE1">
        <w:rPr>
          <w:rFonts w:ascii="Arial" w:eastAsia="Arial" w:hAnsi="Arial" w:cs="Arial"/>
          <w:spacing w:val="6"/>
          <w:lang w:val="es-MX"/>
        </w:rPr>
        <w:t xml:space="preserve"> </w:t>
      </w:r>
      <w:r w:rsidRPr="00C82FE1">
        <w:rPr>
          <w:rFonts w:ascii="Arial" w:eastAsia="Arial" w:hAnsi="Arial" w:cs="Arial"/>
          <w:spacing w:val="-1"/>
          <w:lang w:val="es-MX"/>
        </w:rPr>
        <w:t>l</w:t>
      </w:r>
      <w:r w:rsidRPr="00C82FE1">
        <w:rPr>
          <w:rFonts w:ascii="Arial" w:eastAsia="Arial" w:hAnsi="Arial" w:cs="Arial"/>
          <w:lang w:val="es-MX"/>
        </w:rPr>
        <w:t>a</w:t>
      </w:r>
      <w:r w:rsidRPr="00C82FE1">
        <w:rPr>
          <w:rFonts w:ascii="Arial" w:eastAsia="Arial" w:hAnsi="Arial" w:cs="Arial"/>
          <w:spacing w:val="6"/>
          <w:lang w:val="es-MX"/>
        </w:rPr>
        <w:t xml:space="preserve"> </w:t>
      </w:r>
      <w:r w:rsidRPr="00C82FE1">
        <w:rPr>
          <w:rFonts w:ascii="Arial" w:eastAsia="Arial" w:hAnsi="Arial" w:cs="Arial"/>
          <w:spacing w:val="-5"/>
          <w:lang w:val="es-MX"/>
        </w:rPr>
        <w:t>c</w:t>
      </w:r>
      <w:r w:rsidRPr="00C82FE1">
        <w:rPr>
          <w:rFonts w:ascii="Arial" w:eastAsia="Arial" w:hAnsi="Arial" w:cs="Arial"/>
          <w:spacing w:val="2"/>
          <w:lang w:val="es-MX"/>
        </w:rPr>
        <w:t>a</w:t>
      </w:r>
      <w:r w:rsidRPr="00C82FE1">
        <w:rPr>
          <w:rFonts w:ascii="Arial" w:eastAsia="Arial" w:hAnsi="Arial" w:cs="Arial"/>
          <w:spacing w:val="-3"/>
          <w:lang w:val="es-MX"/>
        </w:rPr>
        <w:t>n</w:t>
      </w:r>
      <w:r w:rsidRPr="00C82FE1">
        <w:rPr>
          <w:rFonts w:ascii="Arial" w:eastAsia="Arial" w:hAnsi="Arial" w:cs="Arial"/>
          <w:spacing w:val="1"/>
          <w:lang w:val="es-MX"/>
        </w:rPr>
        <w:t>t</w:t>
      </w:r>
      <w:r w:rsidRPr="00C82FE1">
        <w:rPr>
          <w:rFonts w:ascii="Arial" w:eastAsia="Arial" w:hAnsi="Arial" w:cs="Arial"/>
          <w:spacing w:val="-1"/>
          <w:lang w:val="es-MX"/>
        </w:rPr>
        <w:t>i</w:t>
      </w:r>
      <w:r w:rsidRPr="00C82FE1">
        <w:rPr>
          <w:rFonts w:ascii="Arial" w:eastAsia="Arial" w:hAnsi="Arial" w:cs="Arial"/>
          <w:spacing w:val="-3"/>
          <w:lang w:val="es-MX"/>
        </w:rPr>
        <w:t>d</w:t>
      </w:r>
      <w:r w:rsidRPr="00C82FE1">
        <w:rPr>
          <w:rFonts w:ascii="Arial" w:eastAsia="Arial" w:hAnsi="Arial" w:cs="Arial"/>
          <w:spacing w:val="2"/>
          <w:lang w:val="es-MX"/>
        </w:rPr>
        <w:t>a</w:t>
      </w:r>
      <w:r w:rsidRPr="00C82FE1">
        <w:rPr>
          <w:rFonts w:ascii="Arial" w:eastAsia="Arial" w:hAnsi="Arial" w:cs="Arial"/>
          <w:lang w:val="es-MX"/>
        </w:rPr>
        <w:t>d</w:t>
      </w:r>
      <w:r w:rsidRPr="00C82FE1">
        <w:rPr>
          <w:rFonts w:ascii="Arial" w:eastAsia="Arial" w:hAnsi="Arial" w:cs="Arial"/>
          <w:spacing w:val="1"/>
          <w:lang w:val="es-MX"/>
        </w:rPr>
        <w:t xml:space="preserve"> </w:t>
      </w:r>
      <w:r w:rsidRPr="00C82FE1">
        <w:rPr>
          <w:rFonts w:ascii="Arial" w:eastAsia="Arial" w:hAnsi="Arial" w:cs="Arial"/>
          <w:spacing w:val="2"/>
          <w:lang w:val="es-MX"/>
        </w:rPr>
        <w:t>d</w:t>
      </w:r>
      <w:r w:rsidRPr="00C82FE1">
        <w:rPr>
          <w:rFonts w:ascii="Arial" w:eastAsia="Arial" w:hAnsi="Arial" w:cs="Arial"/>
          <w:lang w:val="es-MX"/>
        </w:rPr>
        <w:t>e s</w:t>
      </w:r>
      <w:r w:rsidRPr="00C82FE1">
        <w:rPr>
          <w:rFonts w:ascii="Arial" w:eastAsia="Arial" w:hAnsi="Arial" w:cs="Arial"/>
          <w:spacing w:val="2"/>
          <w:lang w:val="es-MX"/>
        </w:rPr>
        <w:t>u</w:t>
      </w:r>
      <w:r w:rsidRPr="00C82FE1">
        <w:rPr>
          <w:rFonts w:ascii="Arial" w:eastAsia="Arial" w:hAnsi="Arial" w:cs="Arial"/>
          <w:lang w:val="es-MX"/>
        </w:rPr>
        <w:t>s</w:t>
      </w:r>
      <w:r w:rsidRPr="00C82FE1">
        <w:rPr>
          <w:rFonts w:ascii="Arial" w:eastAsia="Arial" w:hAnsi="Arial" w:cs="Arial"/>
          <w:spacing w:val="1"/>
          <w:lang w:val="es-MX"/>
        </w:rPr>
        <w:t>t</w:t>
      </w:r>
      <w:r w:rsidRPr="00C82FE1">
        <w:rPr>
          <w:rFonts w:ascii="Arial" w:eastAsia="Arial" w:hAnsi="Arial" w:cs="Arial"/>
          <w:spacing w:val="-3"/>
          <w:lang w:val="es-MX"/>
        </w:rPr>
        <w:t>e</w:t>
      </w:r>
      <w:r w:rsidRPr="00C82FE1">
        <w:rPr>
          <w:rFonts w:ascii="Arial" w:eastAsia="Arial" w:hAnsi="Arial" w:cs="Arial"/>
          <w:spacing w:val="2"/>
          <w:lang w:val="es-MX"/>
        </w:rPr>
        <w:t>n</w:t>
      </w:r>
      <w:r w:rsidRPr="00C82FE1">
        <w:rPr>
          <w:rFonts w:ascii="Arial" w:eastAsia="Arial" w:hAnsi="Arial" w:cs="Arial"/>
          <w:spacing w:val="-4"/>
          <w:lang w:val="es-MX"/>
        </w:rPr>
        <w:t>t</w:t>
      </w:r>
      <w:r w:rsidRPr="00C82FE1">
        <w:rPr>
          <w:rFonts w:ascii="Arial" w:eastAsia="Arial" w:hAnsi="Arial" w:cs="Arial"/>
          <w:spacing w:val="2"/>
          <w:lang w:val="es-MX"/>
        </w:rPr>
        <w:t>a</w:t>
      </w:r>
      <w:r w:rsidRPr="00C82FE1">
        <w:rPr>
          <w:rFonts w:ascii="Arial" w:eastAsia="Arial" w:hAnsi="Arial" w:cs="Arial"/>
          <w:spacing w:val="-3"/>
          <w:lang w:val="es-MX"/>
        </w:rPr>
        <w:t>n</w:t>
      </w:r>
      <w:r w:rsidRPr="00C82FE1">
        <w:rPr>
          <w:rFonts w:ascii="Arial" w:eastAsia="Arial" w:hAnsi="Arial" w:cs="Arial"/>
          <w:spacing w:val="1"/>
          <w:lang w:val="es-MX"/>
        </w:rPr>
        <w:t>t</w:t>
      </w:r>
      <w:r w:rsidRPr="00C82FE1">
        <w:rPr>
          <w:rFonts w:ascii="Arial" w:eastAsia="Arial" w:hAnsi="Arial" w:cs="Arial"/>
          <w:spacing w:val="2"/>
          <w:lang w:val="es-MX"/>
        </w:rPr>
        <w:t>e</w:t>
      </w:r>
      <w:r w:rsidRPr="00C82FE1">
        <w:rPr>
          <w:rFonts w:ascii="Arial" w:eastAsia="Arial" w:hAnsi="Arial" w:cs="Arial"/>
          <w:lang w:val="es-MX"/>
        </w:rPr>
        <w:t>s</w:t>
      </w:r>
      <w:r w:rsidRPr="00C82FE1">
        <w:rPr>
          <w:rFonts w:ascii="Arial" w:eastAsia="Arial" w:hAnsi="Arial" w:cs="Arial"/>
          <w:spacing w:val="-4"/>
          <w:lang w:val="es-MX"/>
        </w:rPr>
        <w:t xml:space="preserve"> </w:t>
      </w:r>
      <w:r w:rsidRPr="00C82FE1">
        <w:rPr>
          <w:rFonts w:ascii="Arial" w:eastAsia="Arial" w:hAnsi="Arial" w:cs="Arial"/>
          <w:spacing w:val="2"/>
          <w:lang w:val="es-MX"/>
        </w:rPr>
        <w:t>pa</w:t>
      </w:r>
      <w:r w:rsidRPr="00C82FE1">
        <w:rPr>
          <w:rFonts w:ascii="Arial" w:eastAsia="Arial" w:hAnsi="Arial" w:cs="Arial"/>
          <w:spacing w:val="-6"/>
          <w:lang w:val="es-MX"/>
        </w:rPr>
        <w:t>r</w:t>
      </w:r>
      <w:r w:rsidRPr="00C82FE1">
        <w:rPr>
          <w:rFonts w:ascii="Arial" w:eastAsia="Arial" w:hAnsi="Arial" w:cs="Arial"/>
          <w:lang w:val="es-MX"/>
        </w:rPr>
        <w:t>a</w:t>
      </w:r>
      <w:r w:rsidRPr="00C82FE1">
        <w:rPr>
          <w:rFonts w:ascii="Arial" w:eastAsia="Arial" w:hAnsi="Arial" w:cs="Arial"/>
          <w:spacing w:val="3"/>
          <w:lang w:val="es-MX"/>
        </w:rPr>
        <w:t xml:space="preserve"> </w:t>
      </w:r>
      <w:r w:rsidRPr="00C82FE1">
        <w:rPr>
          <w:rFonts w:ascii="Arial" w:eastAsia="Arial" w:hAnsi="Arial" w:cs="Arial"/>
          <w:spacing w:val="-3"/>
          <w:lang w:val="es-MX"/>
        </w:rPr>
        <w:t>E</w:t>
      </w:r>
      <w:r w:rsidRPr="00C82FE1">
        <w:rPr>
          <w:rFonts w:ascii="Arial" w:eastAsia="Arial" w:hAnsi="Arial" w:cs="Arial"/>
          <w:spacing w:val="2"/>
          <w:lang w:val="es-MX"/>
        </w:rPr>
        <w:t>d</w:t>
      </w:r>
      <w:r w:rsidRPr="00C82FE1">
        <w:rPr>
          <w:rFonts w:ascii="Arial" w:eastAsia="Arial" w:hAnsi="Arial" w:cs="Arial"/>
          <w:spacing w:val="-3"/>
          <w:lang w:val="es-MX"/>
        </w:rPr>
        <w:t>u</w:t>
      </w:r>
      <w:r w:rsidRPr="00C82FE1">
        <w:rPr>
          <w:rFonts w:ascii="Arial" w:eastAsia="Arial" w:hAnsi="Arial" w:cs="Arial"/>
          <w:lang w:val="es-MX"/>
        </w:rPr>
        <w:t>c</w:t>
      </w:r>
      <w:r w:rsidRPr="00C82FE1">
        <w:rPr>
          <w:rFonts w:ascii="Arial" w:eastAsia="Arial" w:hAnsi="Arial" w:cs="Arial"/>
          <w:spacing w:val="2"/>
          <w:lang w:val="es-MX"/>
        </w:rPr>
        <w:t>a</w:t>
      </w:r>
      <w:r w:rsidRPr="00C82FE1">
        <w:rPr>
          <w:rFonts w:ascii="Arial" w:eastAsia="Arial" w:hAnsi="Arial" w:cs="Arial"/>
          <w:lang w:val="es-MX"/>
        </w:rPr>
        <w:t>c</w:t>
      </w:r>
      <w:r w:rsidRPr="00C82FE1">
        <w:rPr>
          <w:rFonts w:ascii="Arial" w:eastAsia="Arial" w:hAnsi="Arial" w:cs="Arial"/>
          <w:spacing w:val="-1"/>
          <w:lang w:val="es-MX"/>
        </w:rPr>
        <w:t>i</w:t>
      </w:r>
      <w:r w:rsidRPr="00C82FE1">
        <w:rPr>
          <w:rFonts w:ascii="Arial" w:eastAsia="Arial" w:hAnsi="Arial" w:cs="Arial"/>
          <w:spacing w:val="-3"/>
          <w:lang w:val="es-MX"/>
        </w:rPr>
        <w:t>ó</w:t>
      </w:r>
      <w:r w:rsidRPr="00C82FE1">
        <w:rPr>
          <w:rFonts w:ascii="Arial" w:eastAsia="Arial" w:hAnsi="Arial" w:cs="Arial"/>
          <w:lang w:val="es-MX"/>
        </w:rPr>
        <w:t>n</w:t>
      </w:r>
      <w:r w:rsidRPr="00C82FE1">
        <w:rPr>
          <w:rFonts w:ascii="Arial" w:eastAsia="Arial" w:hAnsi="Arial" w:cs="Arial"/>
          <w:spacing w:val="-2"/>
          <w:lang w:val="es-MX"/>
        </w:rPr>
        <w:t xml:space="preserve"> </w:t>
      </w:r>
      <w:r w:rsidRPr="00C82FE1">
        <w:rPr>
          <w:rFonts w:ascii="Arial" w:eastAsia="Arial" w:hAnsi="Arial" w:cs="Arial"/>
          <w:spacing w:val="1"/>
          <w:lang w:val="es-MX"/>
        </w:rPr>
        <w:t>B</w:t>
      </w:r>
      <w:r w:rsidRPr="00C82FE1">
        <w:rPr>
          <w:rFonts w:ascii="Arial" w:eastAsia="Arial" w:hAnsi="Arial" w:cs="Arial"/>
          <w:spacing w:val="2"/>
          <w:lang w:val="es-MX"/>
        </w:rPr>
        <w:t>á</w:t>
      </w:r>
      <w:r w:rsidRPr="00C82FE1">
        <w:rPr>
          <w:rFonts w:ascii="Arial" w:eastAsia="Arial" w:hAnsi="Arial" w:cs="Arial"/>
          <w:lang w:val="es-MX"/>
        </w:rPr>
        <w:t>s</w:t>
      </w:r>
      <w:r w:rsidRPr="00C82FE1">
        <w:rPr>
          <w:rFonts w:ascii="Arial" w:eastAsia="Arial" w:hAnsi="Arial" w:cs="Arial"/>
          <w:spacing w:val="-1"/>
          <w:lang w:val="es-MX"/>
        </w:rPr>
        <w:t>i</w:t>
      </w:r>
      <w:r w:rsidRPr="00C82FE1">
        <w:rPr>
          <w:rFonts w:ascii="Arial" w:eastAsia="Arial" w:hAnsi="Arial" w:cs="Arial"/>
          <w:spacing w:val="-5"/>
          <w:lang w:val="es-MX"/>
        </w:rPr>
        <w:t>c</w:t>
      </w:r>
      <w:r w:rsidRPr="00C82FE1">
        <w:rPr>
          <w:rFonts w:ascii="Arial" w:eastAsia="Arial" w:hAnsi="Arial" w:cs="Arial"/>
          <w:lang w:val="es-MX"/>
        </w:rPr>
        <w:t>a</w:t>
      </w:r>
      <w:r w:rsidRPr="00C82FE1">
        <w:rPr>
          <w:rFonts w:ascii="Arial" w:eastAsia="Arial" w:hAnsi="Arial" w:cs="Arial"/>
          <w:spacing w:val="3"/>
          <w:lang w:val="es-MX"/>
        </w:rPr>
        <w:t xml:space="preserve"> </w:t>
      </w:r>
      <w:r w:rsidRPr="00C82FE1">
        <w:rPr>
          <w:rFonts w:ascii="Arial" w:eastAsia="Arial" w:hAnsi="Arial" w:cs="Arial"/>
          <w:lang w:val="es-MX"/>
        </w:rPr>
        <w:t>y</w:t>
      </w:r>
      <w:r w:rsidRPr="00C82FE1">
        <w:rPr>
          <w:rFonts w:ascii="Arial" w:eastAsia="Arial" w:hAnsi="Arial" w:cs="Arial"/>
          <w:spacing w:val="-4"/>
          <w:lang w:val="es-MX"/>
        </w:rPr>
        <w:t xml:space="preserve"> </w:t>
      </w:r>
      <w:r w:rsidRPr="00C82FE1">
        <w:rPr>
          <w:rFonts w:ascii="Arial" w:eastAsia="Arial" w:hAnsi="Arial" w:cs="Arial"/>
          <w:spacing w:val="1"/>
          <w:lang w:val="es-MX"/>
        </w:rPr>
        <w:t>E</w:t>
      </w:r>
      <w:r w:rsidRPr="00C82FE1">
        <w:rPr>
          <w:rFonts w:ascii="Arial" w:eastAsia="Arial" w:hAnsi="Arial" w:cs="Arial"/>
          <w:spacing w:val="-3"/>
          <w:lang w:val="es-MX"/>
        </w:rPr>
        <w:t>d</w:t>
      </w:r>
      <w:r w:rsidRPr="00C82FE1">
        <w:rPr>
          <w:rFonts w:ascii="Arial" w:eastAsia="Arial" w:hAnsi="Arial" w:cs="Arial"/>
          <w:spacing w:val="2"/>
          <w:lang w:val="es-MX"/>
        </w:rPr>
        <w:t>u</w:t>
      </w:r>
      <w:r w:rsidRPr="00C82FE1">
        <w:rPr>
          <w:rFonts w:ascii="Arial" w:eastAsia="Arial" w:hAnsi="Arial" w:cs="Arial"/>
          <w:lang w:val="es-MX"/>
        </w:rPr>
        <w:t>c</w:t>
      </w:r>
      <w:r w:rsidRPr="00C82FE1">
        <w:rPr>
          <w:rFonts w:ascii="Arial" w:eastAsia="Arial" w:hAnsi="Arial" w:cs="Arial"/>
          <w:spacing w:val="2"/>
          <w:lang w:val="es-MX"/>
        </w:rPr>
        <w:t>a</w:t>
      </w:r>
      <w:r w:rsidRPr="00C82FE1">
        <w:rPr>
          <w:rFonts w:ascii="Arial" w:eastAsia="Arial" w:hAnsi="Arial" w:cs="Arial"/>
          <w:lang w:val="es-MX"/>
        </w:rPr>
        <w:t>c</w:t>
      </w:r>
      <w:r w:rsidRPr="00C82FE1">
        <w:rPr>
          <w:rFonts w:ascii="Arial" w:eastAsia="Arial" w:hAnsi="Arial" w:cs="Arial"/>
          <w:spacing w:val="-6"/>
          <w:lang w:val="es-MX"/>
        </w:rPr>
        <w:t>i</w:t>
      </w:r>
      <w:r w:rsidRPr="00C82FE1">
        <w:rPr>
          <w:rFonts w:ascii="Arial" w:eastAsia="Arial" w:hAnsi="Arial" w:cs="Arial"/>
          <w:spacing w:val="2"/>
          <w:lang w:val="es-MX"/>
        </w:rPr>
        <w:t>ó</w:t>
      </w:r>
      <w:r w:rsidRPr="00C82FE1">
        <w:rPr>
          <w:rFonts w:ascii="Arial" w:eastAsia="Arial" w:hAnsi="Arial" w:cs="Arial"/>
          <w:lang w:val="es-MX"/>
        </w:rPr>
        <w:t>n</w:t>
      </w:r>
      <w:r w:rsidRPr="00C82FE1">
        <w:rPr>
          <w:rFonts w:ascii="Arial" w:eastAsia="Arial" w:hAnsi="Arial" w:cs="Arial"/>
          <w:spacing w:val="-6"/>
          <w:lang w:val="es-MX"/>
        </w:rPr>
        <w:t xml:space="preserve"> M</w:t>
      </w:r>
      <w:r w:rsidRPr="00C82FE1">
        <w:rPr>
          <w:rFonts w:ascii="Arial" w:eastAsia="Arial" w:hAnsi="Arial" w:cs="Arial"/>
          <w:spacing w:val="2"/>
          <w:lang w:val="es-MX"/>
        </w:rPr>
        <w:t>ed</w:t>
      </w:r>
      <w:r w:rsidRPr="00C82FE1">
        <w:rPr>
          <w:rFonts w:ascii="Arial" w:eastAsia="Arial" w:hAnsi="Arial" w:cs="Arial"/>
          <w:spacing w:val="-1"/>
          <w:lang w:val="es-MX"/>
        </w:rPr>
        <w:t>i</w:t>
      </w:r>
      <w:r w:rsidRPr="00C82FE1">
        <w:rPr>
          <w:rFonts w:ascii="Arial" w:eastAsia="Arial" w:hAnsi="Arial" w:cs="Arial"/>
          <w:lang w:val="es-MX"/>
        </w:rPr>
        <w:t>a</w:t>
      </w:r>
      <w:r w:rsidRPr="00C82FE1">
        <w:rPr>
          <w:rFonts w:ascii="Arial" w:eastAsia="Arial" w:hAnsi="Arial" w:cs="Arial"/>
          <w:spacing w:val="3"/>
          <w:lang w:val="es-MX"/>
        </w:rPr>
        <w:t xml:space="preserve"> </w:t>
      </w:r>
      <w:r w:rsidRPr="00C82FE1">
        <w:rPr>
          <w:rFonts w:ascii="Arial" w:eastAsia="Arial" w:hAnsi="Arial" w:cs="Arial"/>
          <w:spacing w:val="1"/>
          <w:lang w:val="es-MX"/>
        </w:rPr>
        <w:t>S</w:t>
      </w:r>
      <w:r w:rsidRPr="00C82FE1">
        <w:rPr>
          <w:rFonts w:ascii="Arial" w:eastAsia="Arial" w:hAnsi="Arial" w:cs="Arial"/>
          <w:spacing w:val="-3"/>
          <w:lang w:val="es-MX"/>
        </w:rPr>
        <w:t>u</w:t>
      </w:r>
      <w:r w:rsidRPr="00C82FE1">
        <w:rPr>
          <w:rFonts w:ascii="Arial" w:eastAsia="Arial" w:hAnsi="Arial" w:cs="Arial"/>
          <w:spacing w:val="2"/>
          <w:lang w:val="es-MX"/>
        </w:rPr>
        <w:t>pe</w:t>
      </w:r>
      <w:r w:rsidRPr="00C82FE1">
        <w:rPr>
          <w:rFonts w:ascii="Arial" w:eastAsia="Arial" w:hAnsi="Arial" w:cs="Arial"/>
          <w:spacing w:val="-2"/>
          <w:lang w:val="es-MX"/>
        </w:rPr>
        <w:t>r</w:t>
      </w:r>
      <w:r w:rsidRPr="00C82FE1">
        <w:rPr>
          <w:rFonts w:ascii="Arial" w:eastAsia="Arial" w:hAnsi="Arial" w:cs="Arial"/>
          <w:spacing w:val="-6"/>
          <w:lang w:val="es-MX"/>
        </w:rPr>
        <w:t>i</w:t>
      </w:r>
      <w:r w:rsidRPr="00C82FE1">
        <w:rPr>
          <w:rFonts w:ascii="Arial" w:eastAsia="Arial" w:hAnsi="Arial" w:cs="Arial"/>
          <w:spacing w:val="2"/>
          <w:lang w:val="es-MX"/>
        </w:rPr>
        <w:t>o</w:t>
      </w:r>
      <w:r w:rsidRPr="00C82FE1">
        <w:rPr>
          <w:rFonts w:ascii="Arial" w:eastAsia="Arial" w:hAnsi="Arial" w:cs="Arial"/>
          <w:spacing w:val="-2"/>
          <w:lang w:val="es-MX"/>
        </w:rPr>
        <w:t>r</w:t>
      </w:r>
      <w:r w:rsidRPr="00C82FE1">
        <w:rPr>
          <w:rFonts w:ascii="Arial" w:eastAsia="Arial" w:hAnsi="Arial" w:cs="Arial"/>
          <w:lang w:val="es-MX"/>
        </w:rPr>
        <w:t>,</w:t>
      </w:r>
      <w:r w:rsidRPr="00C82FE1">
        <w:rPr>
          <w:rFonts w:ascii="Arial" w:eastAsia="Arial" w:hAnsi="Arial" w:cs="Arial"/>
          <w:spacing w:val="2"/>
          <w:lang w:val="es-MX"/>
        </w:rPr>
        <w:t xml:space="preserve"> </w:t>
      </w:r>
      <w:r w:rsidRPr="00C82FE1">
        <w:rPr>
          <w:rFonts w:ascii="Arial" w:eastAsia="Arial" w:hAnsi="Arial" w:cs="Arial"/>
          <w:spacing w:val="-2"/>
          <w:lang w:val="es-MX"/>
        </w:rPr>
        <w:t>r</w:t>
      </w:r>
      <w:r w:rsidRPr="00C82FE1">
        <w:rPr>
          <w:rFonts w:ascii="Arial" w:eastAsia="Arial" w:hAnsi="Arial" w:cs="Arial"/>
          <w:spacing w:val="2"/>
          <w:lang w:val="es-MX"/>
        </w:rPr>
        <w:t>e</w:t>
      </w:r>
      <w:r w:rsidRPr="00C82FE1">
        <w:rPr>
          <w:rFonts w:ascii="Arial" w:eastAsia="Arial" w:hAnsi="Arial" w:cs="Arial"/>
          <w:spacing w:val="-5"/>
          <w:lang w:val="es-MX"/>
        </w:rPr>
        <w:t>s</w:t>
      </w:r>
      <w:r w:rsidRPr="00C82FE1">
        <w:rPr>
          <w:rFonts w:ascii="Arial" w:eastAsia="Arial" w:hAnsi="Arial" w:cs="Arial"/>
          <w:spacing w:val="2"/>
          <w:lang w:val="es-MX"/>
        </w:rPr>
        <w:t>pe</w:t>
      </w:r>
      <w:r w:rsidRPr="00C82FE1">
        <w:rPr>
          <w:rFonts w:ascii="Arial" w:eastAsia="Arial" w:hAnsi="Arial" w:cs="Arial"/>
          <w:lang w:val="es-MX"/>
        </w:rPr>
        <w:t>c</w:t>
      </w:r>
      <w:r w:rsidRPr="00C82FE1">
        <w:rPr>
          <w:rFonts w:ascii="Arial" w:eastAsia="Arial" w:hAnsi="Arial" w:cs="Arial"/>
          <w:spacing w:val="1"/>
          <w:lang w:val="es-MX"/>
        </w:rPr>
        <w:t>t</w:t>
      </w:r>
      <w:r w:rsidRPr="00C82FE1">
        <w:rPr>
          <w:rFonts w:ascii="Arial" w:eastAsia="Arial" w:hAnsi="Arial" w:cs="Arial"/>
          <w:spacing w:val="-1"/>
          <w:lang w:val="es-MX"/>
        </w:rPr>
        <w:t>i</w:t>
      </w:r>
      <w:r w:rsidRPr="00C82FE1">
        <w:rPr>
          <w:rFonts w:ascii="Arial" w:eastAsia="Arial" w:hAnsi="Arial" w:cs="Arial"/>
          <w:spacing w:val="-5"/>
          <w:lang w:val="es-MX"/>
        </w:rPr>
        <w:t>v</w:t>
      </w:r>
      <w:r w:rsidRPr="00C82FE1">
        <w:rPr>
          <w:rFonts w:ascii="Arial" w:eastAsia="Arial" w:hAnsi="Arial" w:cs="Arial"/>
          <w:spacing w:val="2"/>
          <w:lang w:val="es-MX"/>
        </w:rPr>
        <w:t>a</w:t>
      </w:r>
      <w:r w:rsidRPr="00C82FE1">
        <w:rPr>
          <w:rFonts w:ascii="Arial" w:eastAsia="Arial" w:hAnsi="Arial" w:cs="Arial"/>
          <w:spacing w:val="-2"/>
          <w:lang w:val="es-MX"/>
        </w:rPr>
        <w:t>m</w:t>
      </w:r>
      <w:r w:rsidRPr="00C82FE1">
        <w:rPr>
          <w:rFonts w:ascii="Arial" w:eastAsia="Arial" w:hAnsi="Arial" w:cs="Arial"/>
          <w:spacing w:val="-3"/>
          <w:lang w:val="es-MX"/>
        </w:rPr>
        <w:t>e</w:t>
      </w:r>
      <w:r w:rsidRPr="00C82FE1">
        <w:rPr>
          <w:rFonts w:ascii="Arial" w:eastAsia="Arial" w:hAnsi="Arial" w:cs="Arial"/>
          <w:spacing w:val="2"/>
          <w:lang w:val="es-MX"/>
        </w:rPr>
        <w:t>n</w:t>
      </w:r>
      <w:r w:rsidRPr="00C82FE1">
        <w:rPr>
          <w:rFonts w:ascii="Arial" w:eastAsia="Arial" w:hAnsi="Arial" w:cs="Arial"/>
          <w:spacing w:val="-4"/>
          <w:lang w:val="es-MX"/>
        </w:rPr>
        <w:t>t</w:t>
      </w:r>
      <w:r w:rsidRPr="00C82FE1">
        <w:rPr>
          <w:rFonts w:ascii="Arial" w:eastAsia="Arial" w:hAnsi="Arial" w:cs="Arial"/>
          <w:spacing w:val="2"/>
          <w:lang w:val="es-MX"/>
        </w:rPr>
        <w:t>e</w:t>
      </w:r>
      <w:r w:rsidRPr="00C82FE1">
        <w:rPr>
          <w:rFonts w:ascii="Arial" w:eastAsia="Arial" w:hAnsi="Arial" w:cs="Arial"/>
          <w:lang w:val="es-MX"/>
        </w:rPr>
        <w:t>:</w:t>
      </w:r>
    </w:p>
    <w:p w14:paraId="737E3CE2" w14:textId="77777777" w:rsidR="00EC76AF" w:rsidRPr="00C82FE1" w:rsidRDefault="00EC76AF" w:rsidP="00EC76AF">
      <w:pPr>
        <w:spacing w:after="0"/>
        <w:jc w:val="both"/>
        <w:rPr>
          <w:lang w:val="es-MX"/>
        </w:rPr>
        <w:sectPr w:rsidR="00EC76AF" w:rsidRPr="00C82FE1" w:rsidSect="00EC76AF">
          <w:footerReference w:type="default" r:id="rId11"/>
          <w:pgSz w:w="12240" w:h="15840"/>
          <w:pgMar w:top="1480" w:right="1180" w:bottom="600" w:left="1300" w:header="720" w:footer="417" w:gutter="0"/>
          <w:pgNumType w:start="1"/>
          <w:cols w:space="720"/>
        </w:sectPr>
      </w:pPr>
    </w:p>
    <w:p w14:paraId="4CF29A58" w14:textId="77777777" w:rsidR="00EC76AF" w:rsidRPr="00C82FE1" w:rsidRDefault="00EC76AF" w:rsidP="00EC76AF">
      <w:pPr>
        <w:spacing w:before="2" w:after="0" w:line="180" w:lineRule="exact"/>
        <w:rPr>
          <w:sz w:val="18"/>
          <w:szCs w:val="18"/>
          <w:lang w:val="es-MX"/>
        </w:rPr>
      </w:pPr>
    </w:p>
    <w:p w14:paraId="3B6CE836" w14:textId="77777777" w:rsidR="00EC76AF" w:rsidRPr="00894D4B" w:rsidRDefault="00EC76AF" w:rsidP="00EC76AF">
      <w:pPr>
        <w:spacing w:after="0" w:line="200" w:lineRule="exact"/>
        <w:rPr>
          <w:sz w:val="20"/>
          <w:szCs w:val="20"/>
          <w:lang w:val="es-MX"/>
        </w:rPr>
      </w:pPr>
    </w:p>
    <w:p w14:paraId="5C1532F0" w14:textId="77777777" w:rsidR="00EC76AF" w:rsidRPr="00837739" w:rsidRDefault="00EC76AF" w:rsidP="00EC76AF">
      <w:pPr>
        <w:spacing w:before="32" w:after="0" w:line="360" w:lineRule="auto"/>
        <w:ind w:left="116" w:right="62"/>
        <w:jc w:val="both"/>
        <w:rPr>
          <w:rFonts w:ascii="Arial" w:eastAsia="Arial" w:hAnsi="Arial" w:cs="Arial"/>
          <w:lang w:val="es-MX"/>
        </w:rPr>
      </w:pPr>
      <w:r w:rsidRPr="00EC76AF">
        <w:rPr>
          <w:rFonts w:ascii="Arial" w:eastAsia="Arial" w:hAnsi="Arial" w:cs="Arial"/>
          <w:spacing w:val="1"/>
          <w:lang w:val="es-MX"/>
        </w:rPr>
        <w:t>P</w:t>
      </w:r>
      <w:r w:rsidRPr="00EC76AF">
        <w:rPr>
          <w:rFonts w:ascii="Arial" w:eastAsia="Arial" w:hAnsi="Arial" w:cs="Arial"/>
          <w:spacing w:val="2"/>
          <w:lang w:val="es-MX"/>
        </w:rPr>
        <w:t>o</w:t>
      </w:r>
      <w:r w:rsidRPr="00EC76AF">
        <w:rPr>
          <w:rFonts w:ascii="Arial" w:eastAsia="Arial" w:hAnsi="Arial" w:cs="Arial"/>
          <w:lang w:val="es-MX"/>
        </w:rPr>
        <w:t>r</w:t>
      </w:r>
      <w:r w:rsidRPr="00EC76AF">
        <w:rPr>
          <w:rFonts w:ascii="Arial" w:eastAsia="Arial" w:hAnsi="Arial" w:cs="Arial"/>
          <w:spacing w:val="33"/>
          <w:lang w:val="es-MX"/>
        </w:rPr>
        <w:t xml:space="preserve"> </w:t>
      </w:r>
      <w:r w:rsidRPr="00EC76AF">
        <w:rPr>
          <w:rFonts w:ascii="Arial" w:eastAsia="Arial" w:hAnsi="Arial" w:cs="Arial"/>
          <w:spacing w:val="2"/>
          <w:lang w:val="es-MX"/>
        </w:rPr>
        <w:t>o</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lang w:val="es-MX"/>
        </w:rPr>
        <w:t>a</w:t>
      </w:r>
      <w:r w:rsidRPr="00EC76AF">
        <w:rPr>
          <w:rFonts w:ascii="Arial" w:eastAsia="Arial" w:hAnsi="Arial" w:cs="Arial"/>
          <w:spacing w:val="36"/>
          <w:lang w:val="es-MX"/>
        </w:rPr>
        <w:t xml:space="preserve"> </w:t>
      </w:r>
      <w:r w:rsidRPr="00EC76AF">
        <w:rPr>
          <w:rFonts w:ascii="Arial" w:eastAsia="Arial" w:hAnsi="Arial" w:cs="Arial"/>
          <w:spacing w:val="-3"/>
          <w:lang w:val="es-MX"/>
        </w:rPr>
        <w:t>p</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spacing w:val="1"/>
          <w:lang w:val="es-MX"/>
        </w:rPr>
        <w:t>t</w:t>
      </w:r>
      <w:r w:rsidRPr="00EC76AF">
        <w:rPr>
          <w:rFonts w:ascii="Arial" w:eastAsia="Arial" w:hAnsi="Arial" w:cs="Arial"/>
          <w:spacing w:val="2"/>
          <w:lang w:val="es-MX"/>
        </w:rPr>
        <w:t>e</w:t>
      </w:r>
      <w:r w:rsidRPr="00EC76AF">
        <w:rPr>
          <w:rFonts w:ascii="Arial" w:eastAsia="Arial" w:hAnsi="Arial" w:cs="Arial"/>
          <w:lang w:val="es-MX"/>
        </w:rPr>
        <w:t>,</w:t>
      </w:r>
      <w:r w:rsidRPr="00EC76AF">
        <w:rPr>
          <w:rFonts w:ascii="Arial" w:eastAsia="Arial" w:hAnsi="Arial" w:cs="Arial"/>
          <w:spacing w:val="36"/>
          <w:lang w:val="es-MX"/>
        </w:rPr>
        <w:t xml:space="preserve"> </w:t>
      </w:r>
      <w:r w:rsidRPr="00EC76AF">
        <w:rPr>
          <w:rFonts w:ascii="Arial" w:eastAsia="Arial" w:hAnsi="Arial" w:cs="Arial"/>
          <w:spacing w:val="2"/>
          <w:lang w:val="es-MX"/>
        </w:rPr>
        <w:t>la</w:t>
      </w:r>
      <w:r w:rsidRPr="00EC76AF">
        <w:rPr>
          <w:rFonts w:ascii="Arial" w:eastAsia="Arial" w:hAnsi="Arial" w:cs="Arial"/>
          <w:lang w:val="es-MX"/>
        </w:rPr>
        <w:t>s</w:t>
      </w:r>
      <w:r w:rsidRPr="00EC76AF">
        <w:rPr>
          <w:rFonts w:ascii="Arial" w:eastAsia="Arial" w:hAnsi="Arial" w:cs="Arial"/>
          <w:spacing w:val="30"/>
          <w:lang w:val="es-MX"/>
        </w:rPr>
        <w:t xml:space="preserve"> </w:t>
      </w:r>
      <w:r w:rsidRPr="00EC76AF">
        <w:rPr>
          <w:rFonts w:ascii="Arial" w:eastAsia="Arial" w:hAnsi="Arial" w:cs="Arial"/>
          <w:spacing w:val="6"/>
          <w:lang w:val="es-MX"/>
        </w:rPr>
        <w:t>f</w:t>
      </w:r>
      <w:r w:rsidRPr="00EC76AF">
        <w:rPr>
          <w:rFonts w:ascii="Arial" w:eastAsia="Arial" w:hAnsi="Arial" w:cs="Arial"/>
          <w:spacing w:val="2"/>
          <w:lang w:val="es-MX"/>
        </w:rPr>
        <w:t>e</w:t>
      </w:r>
      <w:r w:rsidRPr="00EC76AF">
        <w:rPr>
          <w:rFonts w:ascii="Arial" w:eastAsia="Arial" w:hAnsi="Arial" w:cs="Arial"/>
          <w:spacing w:val="-5"/>
          <w:lang w:val="es-MX"/>
        </w:rPr>
        <w:t>c</w:t>
      </w:r>
      <w:r w:rsidRPr="00EC76AF">
        <w:rPr>
          <w:rFonts w:ascii="Arial" w:eastAsia="Arial" w:hAnsi="Arial" w:cs="Arial"/>
          <w:spacing w:val="2"/>
          <w:lang w:val="es-MX"/>
        </w:rPr>
        <w:t>h</w:t>
      </w:r>
      <w:r w:rsidRPr="00EC76AF">
        <w:rPr>
          <w:rFonts w:ascii="Arial" w:eastAsia="Arial" w:hAnsi="Arial" w:cs="Arial"/>
          <w:spacing w:val="-3"/>
          <w:lang w:val="es-MX"/>
        </w:rPr>
        <w:t>a</w:t>
      </w:r>
      <w:r w:rsidRPr="00EC76AF">
        <w:rPr>
          <w:rFonts w:ascii="Arial" w:eastAsia="Arial" w:hAnsi="Arial" w:cs="Arial"/>
          <w:lang w:val="es-MX"/>
        </w:rPr>
        <w:t>s</w:t>
      </w:r>
      <w:r w:rsidRPr="00EC76AF">
        <w:rPr>
          <w:rFonts w:ascii="Arial" w:eastAsia="Arial" w:hAnsi="Arial" w:cs="Arial"/>
          <w:spacing w:val="41"/>
          <w:lang w:val="es-MX"/>
        </w:rPr>
        <w:t xml:space="preserve">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36"/>
          <w:lang w:val="es-MX"/>
        </w:rPr>
        <w:t xml:space="preserve"> </w:t>
      </w:r>
      <w:r w:rsidRPr="00EC76AF">
        <w:rPr>
          <w:rFonts w:ascii="Arial" w:eastAsia="Arial" w:hAnsi="Arial" w:cs="Arial"/>
          <w:spacing w:val="2"/>
          <w:lang w:val="es-MX"/>
        </w:rPr>
        <w:t>ap</w:t>
      </w:r>
      <w:r w:rsidRPr="00EC76AF">
        <w:rPr>
          <w:rFonts w:ascii="Arial" w:eastAsia="Arial" w:hAnsi="Arial" w:cs="Arial"/>
          <w:spacing w:val="-1"/>
          <w:lang w:val="es-MX"/>
        </w:rPr>
        <w:t>li</w:t>
      </w:r>
      <w:r w:rsidRPr="00EC76AF">
        <w:rPr>
          <w:rFonts w:ascii="Arial" w:eastAsia="Arial" w:hAnsi="Arial" w:cs="Arial"/>
          <w:spacing w:val="-5"/>
          <w:lang w:val="es-MX"/>
        </w:rPr>
        <w:t>c</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3"/>
          <w:lang w:val="es-MX"/>
        </w:rPr>
        <w:t>ó</w:t>
      </w:r>
      <w:r w:rsidRPr="00EC76AF">
        <w:rPr>
          <w:rFonts w:ascii="Arial" w:eastAsia="Arial" w:hAnsi="Arial" w:cs="Arial"/>
          <w:lang w:val="es-MX"/>
        </w:rPr>
        <w:t>n</w:t>
      </w:r>
      <w:r w:rsidRPr="00EC76AF">
        <w:rPr>
          <w:rFonts w:ascii="Arial" w:eastAsia="Arial" w:hAnsi="Arial" w:cs="Arial"/>
          <w:spacing w:val="44"/>
          <w:lang w:val="es-MX"/>
        </w:rPr>
        <w:t xml:space="preserve"> </w:t>
      </w:r>
      <w:r w:rsidRPr="00EC76AF">
        <w:rPr>
          <w:rFonts w:ascii="Arial" w:eastAsia="Arial" w:hAnsi="Arial" w:cs="Arial"/>
          <w:spacing w:val="-3"/>
          <w:lang w:val="es-MX"/>
        </w:rPr>
        <w:t>q</w:t>
      </w:r>
      <w:r w:rsidRPr="00EC76AF">
        <w:rPr>
          <w:rFonts w:ascii="Arial" w:eastAsia="Arial" w:hAnsi="Arial" w:cs="Arial"/>
          <w:spacing w:val="2"/>
          <w:lang w:val="es-MX"/>
        </w:rPr>
        <w:t>u</w:t>
      </w:r>
      <w:r w:rsidRPr="00EC76AF">
        <w:rPr>
          <w:rFonts w:ascii="Arial" w:eastAsia="Arial" w:hAnsi="Arial" w:cs="Arial"/>
          <w:lang w:val="es-MX"/>
        </w:rPr>
        <w:t>e</w:t>
      </w:r>
      <w:r w:rsidRPr="00EC76AF">
        <w:rPr>
          <w:rFonts w:ascii="Arial" w:eastAsia="Arial" w:hAnsi="Arial" w:cs="Arial"/>
          <w:spacing w:val="36"/>
          <w:lang w:val="es-MX"/>
        </w:rPr>
        <w:t xml:space="preserve"> </w:t>
      </w:r>
      <w:r w:rsidRPr="00EC76AF">
        <w:rPr>
          <w:rFonts w:ascii="Arial" w:eastAsia="Arial" w:hAnsi="Arial" w:cs="Arial"/>
          <w:lang w:val="es-MX"/>
        </w:rPr>
        <w:t>a</w:t>
      </w:r>
      <w:r w:rsidRPr="00EC76AF">
        <w:rPr>
          <w:rFonts w:ascii="Arial" w:eastAsia="Arial" w:hAnsi="Arial" w:cs="Arial"/>
          <w:spacing w:val="36"/>
          <w:lang w:val="es-MX"/>
        </w:rPr>
        <w:t xml:space="preserve"> </w:t>
      </w:r>
      <w:r w:rsidRPr="00EC76AF">
        <w:rPr>
          <w:rFonts w:ascii="Arial" w:eastAsia="Arial" w:hAnsi="Arial" w:cs="Arial"/>
          <w:spacing w:val="-6"/>
          <w:lang w:val="es-MX"/>
        </w:rPr>
        <w:t>l</w:t>
      </w:r>
      <w:r w:rsidRPr="00EC76AF">
        <w:rPr>
          <w:rFonts w:ascii="Arial" w:eastAsia="Arial" w:hAnsi="Arial" w:cs="Arial"/>
          <w:lang w:val="es-MX"/>
        </w:rPr>
        <w:t>a</w:t>
      </w:r>
      <w:r w:rsidRPr="00EC76AF">
        <w:rPr>
          <w:rFonts w:ascii="Arial" w:eastAsia="Arial" w:hAnsi="Arial" w:cs="Arial"/>
          <w:spacing w:val="36"/>
          <w:lang w:val="es-MX"/>
        </w:rPr>
        <w:t xml:space="preserve"> </w:t>
      </w:r>
      <w:r w:rsidRPr="00EC76AF">
        <w:rPr>
          <w:rFonts w:ascii="Arial" w:eastAsia="Arial" w:hAnsi="Arial" w:cs="Arial"/>
          <w:spacing w:val="1"/>
          <w:lang w:val="es-MX"/>
        </w:rPr>
        <w:t>f</w:t>
      </w:r>
      <w:r w:rsidRPr="00EC76AF">
        <w:rPr>
          <w:rFonts w:ascii="Arial" w:eastAsia="Arial" w:hAnsi="Arial" w:cs="Arial"/>
          <w:spacing w:val="2"/>
          <w:lang w:val="es-MX"/>
        </w:rPr>
        <w:t>e</w:t>
      </w:r>
      <w:r w:rsidRPr="00EC76AF">
        <w:rPr>
          <w:rFonts w:ascii="Arial" w:eastAsia="Arial" w:hAnsi="Arial" w:cs="Arial"/>
          <w:lang w:val="es-MX"/>
        </w:rPr>
        <w:t>c</w:t>
      </w:r>
      <w:r w:rsidRPr="00EC76AF">
        <w:rPr>
          <w:rFonts w:ascii="Arial" w:eastAsia="Arial" w:hAnsi="Arial" w:cs="Arial"/>
          <w:spacing w:val="-3"/>
          <w:lang w:val="es-MX"/>
        </w:rPr>
        <w:t>h</w:t>
      </w:r>
      <w:r w:rsidRPr="00EC76AF">
        <w:rPr>
          <w:rFonts w:ascii="Arial" w:eastAsia="Arial" w:hAnsi="Arial" w:cs="Arial"/>
          <w:lang w:val="es-MX"/>
        </w:rPr>
        <w:t>a</w:t>
      </w:r>
      <w:r w:rsidRPr="00EC76AF">
        <w:rPr>
          <w:rFonts w:ascii="Arial" w:eastAsia="Arial" w:hAnsi="Arial" w:cs="Arial"/>
          <w:spacing w:val="41"/>
          <w:lang w:val="es-MX"/>
        </w:rPr>
        <w:t xml:space="preserve"> </w:t>
      </w:r>
      <w:r w:rsidRPr="00EC76AF">
        <w:rPr>
          <w:rFonts w:ascii="Arial" w:eastAsia="Arial" w:hAnsi="Arial" w:cs="Arial"/>
          <w:spacing w:val="-5"/>
          <w:lang w:val="es-MX"/>
        </w:rPr>
        <w:t>s</w:t>
      </w:r>
      <w:r w:rsidRPr="00EC76AF">
        <w:rPr>
          <w:rFonts w:ascii="Arial" w:eastAsia="Arial" w:hAnsi="Arial" w:cs="Arial"/>
          <w:lang w:val="es-MX"/>
        </w:rPr>
        <w:t>e</w:t>
      </w:r>
      <w:r w:rsidRPr="00EC76AF">
        <w:rPr>
          <w:rFonts w:ascii="Arial" w:eastAsia="Arial" w:hAnsi="Arial" w:cs="Arial"/>
          <w:spacing w:val="36"/>
          <w:lang w:val="es-MX"/>
        </w:rPr>
        <w:t xml:space="preserve"> </w:t>
      </w:r>
      <w:r w:rsidRPr="00EC76AF">
        <w:rPr>
          <w:rFonts w:ascii="Arial" w:eastAsia="Arial" w:hAnsi="Arial" w:cs="Arial"/>
          <w:spacing w:val="2"/>
          <w:lang w:val="es-MX"/>
        </w:rPr>
        <w:t>en</w:t>
      </w:r>
      <w:r w:rsidRPr="00EC76AF">
        <w:rPr>
          <w:rFonts w:ascii="Arial" w:eastAsia="Arial" w:hAnsi="Arial" w:cs="Arial"/>
          <w:spacing w:val="-5"/>
          <w:lang w:val="es-MX"/>
        </w:rPr>
        <w:t>c</w:t>
      </w:r>
      <w:r w:rsidRPr="00EC76AF">
        <w:rPr>
          <w:rFonts w:ascii="Arial" w:eastAsia="Arial" w:hAnsi="Arial" w:cs="Arial"/>
          <w:spacing w:val="2"/>
          <w:lang w:val="es-MX"/>
        </w:rPr>
        <w:t>u</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3"/>
          <w:lang w:val="es-MX"/>
        </w:rPr>
        <w:t>a</w:t>
      </w:r>
      <w:r w:rsidRPr="00EC76AF">
        <w:rPr>
          <w:rFonts w:ascii="Arial" w:eastAsia="Arial" w:hAnsi="Arial" w:cs="Arial"/>
          <w:lang w:val="es-MX"/>
        </w:rPr>
        <w:t>n</w:t>
      </w:r>
      <w:r w:rsidRPr="00EC76AF">
        <w:rPr>
          <w:rFonts w:ascii="Arial" w:eastAsia="Arial" w:hAnsi="Arial" w:cs="Arial"/>
          <w:spacing w:val="42"/>
          <w:lang w:val="es-MX"/>
        </w:rPr>
        <w:t xml:space="preserve"> </w:t>
      </w:r>
      <w:r w:rsidRPr="00EC76AF">
        <w:rPr>
          <w:rFonts w:ascii="Arial" w:eastAsia="Arial" w:hAnsi="Arial" w:cs="Arial"/>
          <w:spacing w:val="2"/>
          <w:lang w:val="es-MX"/>
        </w:rPr>
        <w:t>p</w:t>
      </w:r>
      <w:r w:rsidRPr="00EC76AF">
        <w:rPr>
          <w:rFonts w:ascii="Arial" w:eastAsia="Arial" w:hAnsi="Arial" w:cs="Arial"/>
          <w:spacing w:val="-3"/>
          <w:lang w:val="es-MX"/>
        </w:rPr>
        <w:t>u</w:t>
      </w:r>
      <w:r w:rsidRPr="00EC76AF">
        <w:rPr>
          <w:rFonts w:ascii="Arial" w:eastAsia="Arial" w:hAnsi="Arial" w:cs="Arial"/>
          <w:spacing w:val="2"/>
          <w:lang w:val="es-MX"/>
        </w:rPr>
        <w:t>b</w:t>
      </w:r>
      <w:r w:rsidRPr="00EC76AF">
        <w:rPr>
          <w:rFonts w:ascii="Arial" w:eastAsia="Arial" w:hAnsi="Arial" w:cs="Arial"/>
          <w:spacing w:val="-1"/>
          <w:lang w:val="es-MX"/>
        </w:rPr>
        <w:t>li</w:t>
      </w:r>
      <w:r w:rsidRPr="00EC76AF">
        <w:rPr>
          <w:rFonts w:ascii="Arial" w:eastAsia="Arial" w:hAnsi="Arial" w:cs="Arial"/>
          <w:lang w:val="es-MX"/>
        </w:rPr>
        <w:t>c</w:t>
      </w:r>
      <w:r w:rsidRPr="00EC76AF">
        <w:rPr>
          <w:rFonts w:ascii="Arial" w:eastAsia="Arial" w:hAnsi="Arial" w:cs="Arial"/>
          <w:spacing w:val="-3"/>
          <w:lang w:val="es-MX"/>
        </w:rPr>
        <w:t>a</w:t>
      </w:r>
      <w:r w:rsidRPr="00EC76AF">
        <w:rPr>
          <w:rFonts w:ascii="Arial" w:eastAsia="Arial" w:hAnsi="Arial" w:cs="Arial"/>
          <w:spacing w:val="2"/>
          <w:lang w:val="es-MX"/>
        </w:rPr>
        <w:t>da</w:t>
      </w:r>
      <w:r w:rsidRPr="00EC76AF">
        <w:rPr>
          <w:rFonts w:ascii="Arial" w:eastAsia="Arial" w:hAnsi="Arial" w:cs="Arial"/>
          <w:lang w:val="es-MX"/>
        </w:rPr>
        <w:t>s</w:t>
      </w:r>
      <w:r w:rsidRPr="00EC76AF">
        <w:rPr>
          <w:rFonts w:ascii="Arial" w:eastAsia="Arial" w:hAnsi="Arial" w:cs="Arial"/>
          <w:spacing w:val="37"/>
          <w:lang w:val="es-MX"/>
        </w:rPr>
        <w:t xml:space="preserve"> </w:t>
      </w:r>
      <w:r w:rsidRPr="00EC76AF">
        <w:rPr>
          <w:rFonts w:ascii="Arial" w:eastAsia="Arial" w:hAnsi="Arial" w:cs="Arial"/>
          <w:lang w:val="es-MX"/>
        </w:rPr>
        <w:t>c</w:t>
      </w:r>
      <w:r w:rsidRPr="00EC76AF">
        <w:rPr>
          <w:rFonts w:ascii="Arial" w:eastAsia="Arial" w:hAnsi="Arial" w:cs="Arial"/>
          <w:spacing w:val="-3"/>
          <w:lang w:val="es-MX"/>
        </w:rPr>
        <w:t>o</w:t>
      </w:r>
      <w:r w:rsidRPr="00EC76AF">
        <w:rPr>
          <w:rFonts w:ascii="Arial" w:eastAsia="Arial" w:hAnsi="Arial" w:cs="Arial"/>
          <w:spacing w:val="2"/>
          <w:lang w:val="es-MX"/>
        </w:rPr>
        <w:t>n</w:t>
      </w:r>
      <w:r w:rsidRPr="00EC76AF">
        <w:rPr>
          <w:rFonts w:ascii="Arial" w:eastAsia="Arial" w:hAnsi="Arial" w:cs="Arial"/>
          <w:lang w:val="es-MX"/>
        </w:rPr>
        <w:t>s</w:t>
      </w:r>
      <w:r w:rsidRPr="00EC76AF">
        <w:rPr>
          <w:rFonts w:ascii="Arial" w:eastAsia="Arial" w:hAnsi="Arial" w:cs="Arial"/>
          <w:spacing w:val="1"/>
          <w:lang w:val="es-MX"/>
        </w:rPr>
        <w:t>t</w:t>
      </w:r>
      <w:r w:rsidRPr="00EC76AF">
        <w:rPr>
          <w:rFonts w:ascii="Arial" w:eastAsia="Arial" w:hAnsi="Arial" w:cs="Arial"/>
          <w:spacing w:val="-1"/>
          <w:lang w:val="es-MX"/>
        </w:rPr>
        <w:t>i</w:t>
      </w:r>
      <w:r w:rsidRPr="00EC76AF">
        <w:rPr>
          <w:rFonts w:ascii="Arial" w:eastAsia="Arial" w:hAnsi="Arial" w:cs="Arial"/>
          <w:spacing w:val="-4"/>
          <w:lang w:val="es-MX"/>
        </w:rPr>
        <w:t>t</w:t>
      </w:r>
      <w:r w:rsidRPr="00EC76AF">
        <w:rPr>
          <w:rFonts w:ascii="Arial" w:eastAsia="Arial" w:hAnsi="Arial" w:cs="Arial"/>
          <w:spacing w:val="2"/>
          <w:lang w:val="es-MX"/>
        </w:rPr>
        <w:t>u</w:t>
      </w:r>
      <w:r w:rsidRPr="00EC76AF">
        <w:rPr>
          <w:rFonts w:ascii="Arial" w:eastAsia="Arial" w:hAnsi="Arial" w:cs="Arial"/>
          <w:lang w:val="es-MX"/>
        </w:rPr>
        <w:t>y</w:t>
      </w:r>
      <w:r w:rsidRPr="00EC76AF">
        <w:rPr>
          <w:rFonts w:ascii="Arial" w:eastAsia="Arial" w:hAnsi="Arial" w:cs="Arial"/>
          <w:spacing w:val="-3"/>
          <w:lang w:val="es-MX"/>
        </w:rPr>
        <w:t>e</w:t>
      </w:r>
      <w:r w:rsidRPr="00EC76AF">
        <w:rPr>
          <w:rFonts w:ascii="Arial" w:eastAsia="Arial" w:hAnsi="Arial" w:cs="Arial"/>
          <w:lang w:val="es-MX"/>
        </w:rPr>
        <w:t xml:space="preserve">n </w:t>
      </w:r>
      <w:r w:rsidRPr="00EC76AF">
        <w:rPr>
          <w:rFonts w:ascii="Arial" w:eastAsia="Arial" w:hAnsi="Arial" w:cs="Arial"/>
          <w:spacing w:val="1"/>
          <w:lang w:val="es-MX"/>
        </w:rPr>
        <w:t>t</w:t>
      </w:r>
      <w:r w:rsidRPr="00EC76AF">
        <w:rPr>
          <w:rFonts w:ascii="Arial" w:eastAsia="Arial" w:hAnsi="Arial" w:cs="Arial"/>
          <w:spacing w:val="2"/>
          <w:lang w:val="es-MX"/>
        </w:rPr>
        <w:t>a</w:t>
      </w:r>
      <w:r w:rsidRPr="00EC76AF">
        <w:rPr>
          <w:rFonts w:ascii="Arial" w:eastAsia="Arial" w:hAnsi="Arial" w:cs="Arial"/>
          <w:spacing w:val="-2"/>
          <w:lang w:val="es-MX"/>
        </w:rPr>
        <w:t>m</w:t>
      </w:r>
      <w:r w:rsidRPr="00EC76AF">
        <w:rPr>
          <w:rFonts w:ascii="Arial" w:eastAsia="Arial" w:hAnsi="Arial" w:cs="Arial"/>
          <w:spacing w:val="2"/>
          <w:lang w:val="es-MX"/>
        </w:rPr>
        <w:t>b</w:t>
      </w:r>
      <w:r w:rsidRPr="00EC76AF">
        <w:rPr>
          <w:rFonts w:ascii="Arial" w:eastAsia="Arial" w:hAnsi="Arial" w:cs="Arial"/>
          <w:spacing w:val="-1"/>
          <w:lang w:val="es-MX"/>
        </w:rPr>
        <w:t>i</w:t>
      </w:r>
      <w:r w:rsidRPr="00EC76AF">
        <w:rPr>
          <w:rFonts w:ascii="Arial" w:eastAsia="Arial" w:hAnsi="Arial" w:cs="Arial"/>
          <w:spacing w:val="-3"/>
          <w:lang w:val="es-MX"/>
        </w:rPr>
        <w:t>é</w:t>
      </w:r>
      <w:r w:rsidRPr="00EC76AF">
        <w:rPr>
          <w:rFonts w:ascii="Arial" w:eastAsia="Arial" w:hAnsi="Arial" w:cs="Arial"/>
          <w:lang w:val="es-MX"/>
        </w:rPr>
        <w:t xml:space="preserve">n </w:t>
      </w:r>
      <w:r w:rsidRPr="00EC76AF">
        <w:rPr>
          <w:rFonts w:ascii="Arial" w:eastAsia="Arial" w:hAnsi="Arial" w:cs="Arial"/>
          <w:spacing w:val="-3"/>
          <w:lang w:val="es-MX"/>
        </w:rPr>
        <w:t>u</w:t>
      </w:r>
      <w:r w:rsidRPr="00EC76AF">
        <w:rPr>
          <w:rFonts w:ascii="Arial" w:eastAsia="Arial" w:hAnsi="Arial" w:cs="Arial"/>
          <w:lang w:val="es-MX"/>
        </w:rPr>
        <w:t xml:space="preserve">n </w:t>
      </w:r>
      <w:r w:rsidRPr="00EC76AF">
        <w:rPr>
          <w:rFonts w:ascii="Arial" w:eastAsia="Arial" w:hAnsi="Arial" w:cs="Arial"/>
          <w:spacing w:val="2"/>
          <w:lang w:val="es-MX"/>
        </w:rPr>
        <w:t>e</w:t>
      </w:r>
      <w:r w:rsidRPr="00EC76AF">
        <w:rPr>
          <w:rFonts w:ascii="Arial" w:eastAsia="Arial" w:hAnsi="Arial" w:cs="Arial"/>
          <w:spacing w:val="-1"/>
          <w:lang w:val="es-MX"/>
        </w:rPr>
        <w:t>l</w:t>
      </w:r>
      <w:r w:rsidRPr="00EC76AF">
        <w:rPr>
          <w:rFonts w:ascii="Arial" w:eastAsia="Arial" w:hAnsi="Arial" w:cs="Arial"/>
          <w:spacing w:val="2"/>
          <w:lang w:val="es-MX"/>
        </w:rPr>
        <w:t>e</w:t>
      </w:r>
      <w:r w:rsidRPr="00EC76AF">
        <w:rPr>
          <w:rFonts w:ascii="Arial" w:eastAsia="Arial" w:hAnsi="Arial" w:cs="Arial"/>
          <w:spacing w:val="-2"/>
          <w:lang w:val="es-MX"/>
        </w:rPr>
        <w:t>m</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spacing w:val="-4"/>
          <w:lang w:val="es-MX"/>
        </w:rPr>
        <w:t>t</w:t>
      </w:r>
      <w:r w:rsidRPr="00EC76AF">
        <w:rPr>
          <w:rFonts w:ascii="Arial" w:eastAsia="Arial" w:hAnsi="Arial" w:cs="Arial"/>
          <w:lang w:val="es-MX"/>
        </w:rPr>
        <w:t xml:space="preserve">o </w:t>
      </w:r>
      <w:r w:rsidRPr="00EC76AF">
        <w:rPr>
          <w:rFonts w:ascii="Arial" w:eastAsia="Arial" w:hAnsi="Arial" w:cs="Arial"/>
          <w:spacing w:val="2"/>
          <w:lang w:val="es-MX"/>
        </w:rPr>
        <w:t>b</w:t>
      </w:r>
      <w:r w:rsidRPr="00EC76AF">
        <w:rPr>
          <w:rFonts w:ascii="Arial" w:eastAsia="Arial" w:hAnsi="Arial" w:cs="Arial"/>
          <w:spacing w:val="-3"/>
          <w:lang w:val="es-MX"/>
        </w:rPr>
        <w:t>á</w:t>
      </w:r>
      <w:r w:rsidRPr="00EC76AF">
        <w:rPr>
          <w:rFonts w:ascii="Arial" w:eastAsia="Arial" w:hAnsi="Arial" w:cs="Arial"/>
          <w:lang w:val="es-MX"/>
        </w:rPr>
        <w:t>s</w:t>
      </w:r>
      <w:r w:rsidRPr="00EC76AF">
        <w:rPr>
          <w:rFonts w:ascii="Arial" w:eastAsia="Arial" w:hAnsi="Arial" w:cs="Arial"/>
          <w:spacing w:val="-1"/>
          <w:lang w:val="es-MX"/>
        </w:rPr>
        <w:t>i</w:t>
      </w:r>
      <w:r w:rsidRPr="00EC76AF">
        <w:rPr>
          <w:rFonts w:ascii="Arial" w:eastAsia="Arial" w:hAnsi="Arial" w:cs="Arial"/>
          <w:lang w:val="es-MX"/>
        </w:rPr>
        <w:t xml:space="preserve">co </w:t>
      </w:r>
      <w:r w:rsidRPr="00EC76AF">
        <w:rPr>
          <w:rFonts w:ascii="Arial" w:eastAsia="Arial" w:hAnsi="Arial" w:cs="Arial"/>
          <w:spacing w:val="-3"/>
          <w:lang w:val="es-MX"/>
        </w:rPr>
        <w:t>e</w:t>
      </w:r>
      <w:r w:rsidRPr="00EC76AF">
        <w:rPr>
          <w:rFonts w:ascii="Arial" w:eastAsia="Arial" w:hAnsi="Arial" w:cs="Arial"/>
          <w:lang w:val="es-MX"/>
        </w:rPr>
        <w:t>n</w:t>
      </w:r>
      <w:r w:rsidRPr="00EC76AF">
        <w:rPr>
          <w:rFonts w:ascii="Arial" w:eastAsia="Arial" w:hAnsi="Arial" w:cs="Arial"/>
          <w:spacing w:val="5"/>
          <w:lang w:val="es-MX"/>
        </w:rPr>
        <w:t xml:space="preserve"> </w:t>
      </w:r>
      <w:r w:rsidRPr="00EC76AF">
        <w:rPr>
          <w:rFonts w:ascii="Arial" w:eastAsia="Arial" w:hAnsi="Arial" w:cs="Arial"/>
          <w:spacing w:val="-6"/>
          <w:lang w:val="es-MX"/>
        </w:rPr>
        <w:t>l</w:t>
      </w:r>
      <w:r w:rsidRPr="00EC76AF">
        <w:rPr>
          <w:rFonts w:ascii="Arial" w:eastAsia="Arial" w:hAnsi="Arial" w:cs="Arial"/>
          <w:lang w:val="es-MX"/>
        </w:rPr>
        <w:t>a</w:t>
      </w:r>
      <w:r w:rsidRPr="00EC76AF">
        <w:rPr>
          <w:rFonts w:ascii="Arial" w:eastAsia="Arial" w:hAnsi="Arial" w:cs="Arial"/>
          <w:spacing w:val="5"/>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4"/>
          <w:lang w:val="es-MX"/>
        </w:rPr>
        <w:t>t</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spacing w:val="-1"/>
          <w:lang w:val="es-MX"/>
        </w:rPr>
        <w:t>i</w:t>
      </w:r>
      <w:r w:rsidRPr="00EC76AF">
        <w:rPr>
          <w:rFonts w:ascii="Arial" w:eastAsia="Arial" w:hAnsi="Arial" w:cs="Arial"/>
          <w:lang w:val="es-MX"/>
        </w:rPr>
        <w:t>z</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6"/>
          <w:lang w:val="es-MX"/>
        </w:rPr>
        <w:t>i</w:t>
      </w:r>
      <w:r w:rsidRPr="00EC76AF">
        <w:rPr>
          <w:rFonts w:ascii="Arial" w:eastAsia="Arial" w:hAnsi="Arial" w:cs="Arial"/>
          <w:spacing w:val="2"/>
          <w:lang w:val="es-MX"/>
        </w:rPr>
        <w:t>ó</w:t>
      </w:r>
      <w:r w:rsidRPr="00EC76AF">
        <w:rPr>
          <w:rFonts w:ascii="Arial" w:eastAsia="Arial" w:hAnsi="Arial" w:cs="Arial"/>
          <w:lang w:val="es-MX"/>
        </w:rPr>
        <w:t xml:space="preserve">n </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lang w:val="es-MX"/>
        </w:rPr>
        <w:t>l</w:t>
      </w:r>
      <w:r w:rsidRPr="00EC76AF">
        <w:rPr>
          <w:rFonts w:ascii="Arial" w:eastAsia="Arial" w:hAnsi="Arial" w:cs="Arial"/>
          <w:spacing w:val="2"/>
          <w:lang w:val="es-MX"/>
        </w:rPr>
        <w:t xml:space="preserve"> </w:t>
      </w:r>
      <w:r w:rsidRPr="00EC76AF">
        <w:rPr>
          <w:rFonts w:ascii="Arial" w:eastAsia="Arial" w:hAnsi="Arial" w:cs="Arial"/>
          <w:spacing w:val="-5"/>
          <w:lang w:val="es-MX"/>
        </w:rPr>
        <w:t>s</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lang w:val="es-MX"/>
        </w:rPr>
        <w:t>v</w:t>
      </w:r>
      <w:r w:rsidRPr="00EC76AF">
        <w:rPr>
          <w:rFonts w:ascii="Arial" w:eastAsia="Arial" w:hAnsi="Arial" w:cs="Arial"/>
          <w:spacing w:val="-1"/>
          <w:lang w:val="es-MX"/>
        </w:rPr>
        <w:t>i</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2"/>
          <w:lang w:val="es-MX"/>
        </w:rPr>
        <w:t>o</w:t>
      </w:r>
      <w:r w:rsidRPr="00EC76AF">
        <w:rPr>
          <w:rFonts w:ascii="Arial" w:eastAsia="Arial" w:hAnsi="Arial" w:cs="Arial"/>
          <w:lang w:val="es-MX"/>
        </w:rPr>
        <w:t>.</w:t>
      </w:r>
      <w:r w:rsidRPr="00EC76AF">
        <w:rPr>
          <w:rFonts w:ascii="Arial" w:eastAsia="Arial" w:hAnsi="Arial" w:cs="Arial"/>
          <w:spacing w:val="11"/>
          <w:lang w:val="es-MX"/>
        </w:rPr>
        <w:t xml:space="preserve"> </w:t>
      </w:r>
      <w:r w:rsidRPr="00837739">
        <w:rPr>
          <w:rFonts w:ascii="Arial" w:eastAsia="Arial" w:hAnsi="Arial" w:cs="Arial"/>
          <w:spacing w:val="1"/>
          <w:lang w:val="es-MX"/>
        </w:rPr>
        <w:t>E</w:t>
      </w:r>
      <w:r w:rsidRPr="00837739">
        <w:rPr>
          <w:rFonts w:ascii="Arial" w:eastAsia="Arial" w:hAnsi="Arial" w:cs="Arial"/>
          <w:spacing w:val="-5"/>
          <w:lang w:val="es-MX"/>
        </w:rPr>
        <w:t>s</w:t>
      </w:r>
      <w:r w:rsidRPr="00837739">
        <w:rPr>
          <w:rFonts w:ascii="Arial" w:eastAsia="Arial" w:hAnsi="Arial" w:cs="Arial"/>
          <w:spacing w:val="1"/>
          <w:lang w:val="es-MX"/>
        </w:rPr>
        <w:t>t</w:t>
      </w:r>
      <w:r w:rsidRPr="00837739">
        <w:rPr>
          <w:rFonts w:ascii="Arial" w:eastAsia="Arial" w:hAnsi="Arial" w:cs="Arial"/>
          <w:lang w:val="es-MX"/>
        </w:rPr>
        <w:t xml:space="preserve">a </w:t>
      </w:r>
      <w:r w:rsidRPr="00837739">
        <w:rPr>
          <w:rFonts w:ascii="Arial" w:eastAsia="Arial" w:hAnsi="Arial" w:cs="Arial"/>
          <w:spacing w:val="-1"/>
          <w:lang w:val="es-MX"/>
        </w:rPr>
        <w:t>i</w:t>
      </w:r>
      <w:r w:rsidRPr="00837739">
        <w:rPr>
          <w:rFonts w:ascii="Arial" w:eastAsia="Arial" w:hAnsi="Arial" w:cs="Arial"/>
          <w:spacing w:val="-3"/>
          <w:lang w:val="es-MX"/>
        </w:rPr>
        <w:t>n</w:t>
      </w:r>
      <w:r w:rsidRPr="00837739">
        <w:rPr>
          <w:rFonts w:ascii="Arial" w:eastAsia="Arial" w:hAnsi="Arial" w:cs="Arial"/>
          <w:spacing w:val="1"/>
          <w:lang w:val="es-MX"/>
        </w:rPr>
        <w:t>f</w:t>
      </w:r>
      <w:r w:rsidRPr="00837739">
        <w:rPr>
          <w:rFonts w:ascii="Arial" w:eastAsia="Arial" w:hAnsi="Arial" w:cs="Arial"/>
          <w:spacing w:val="2"/>
          <w:lang w:val="es-MX"/>
        </w:rPr>
        <w:t>o</w:t>
      </w:r>
      <w:r w:rsidRPr="00837739">
        <w:rPr>
          <w:rFonts w:ascii="Arial" w:eastAsia="Arial" w:hAnsi="Arial" w:cs="Arial"/>
          <w:spacing w:val="-2"/>
          <w:lang w:val="es-MX"/>
        </w:rPr>
        <w:t>rm</w:t>
      </w:r>
      <w:r w:rsidRPr="00837739">
        <w:rPr>
          <w:rFonts w:ascii="Arial" w:eastAsia="Arial" w:hAnsi="Arial" w:cs="Arial"/>
          <w:spacing w:val="2"/>
          <w:lang w:val="es-MX"/>
        </w:rPr>
        <w:t>a</w:t>
      </w:r>
      <w:r w:rsidRPr="00837739">
        <w:rPr>
          <w:rFonts w:ascii="Arial" w:eastAsia="Arial" w:hAnsi="Arial" w:cs="Arial"/>
          <w:lang w:val="es-MX"/>
        </w:rPr>
        <w:t>c</w:t>
      </w:r>
      <w:r w:rsidRPr="00837739">
        <w:rPr>
          <w:rFonts w:ascii="Arial" w:eastAsia="Arial" w:hAnsi="Arial" w:cs="Arial"/>
          <w:spacing w:val="-1"/>
          <w:lang w:val="es-MX"/>
        </w:rPr>
        <w:t>i</w:t>
      </w:r>
      <w:r w:rsidRPr="00837739">
        <w:rPr>
          <w:rFonts w:ascii="Arial" w:eastAsia="Arial" w:hAnsi="Arial" w:cs="Arial"/>
          <w:spacing w:val="-3"/>
          <w:lang w:val="es-MX"/>
        </w:rPr>
        <w:t>ó</w:t>
      </w:r>
      <w:r w:rsidRPr="00837739">
        <w:rPr>
          <w:rFonts w:ascii="Arial" w:eastAsia="Arial" w:hAnsi="Arial" w:cs="Arial"/>
          <w:lang w:val="es-MX"/>
        </w:rPr>
        <w:t>n</w:t>
      </w:r>
      <w:r w:rsidRPr="00837739">
        <w:rPr>
          <w:rFonts w:ascii="Arial" w:eastAsia="Arial" w:hAnsi="Arial" w:cs="Arial"/>
          <w:spacing w:val="3"/>
          <w:lang w:val="es-MX"/>
        </w:rPr>
        <w:t xml:space="preserve"> </w:t>
      </w:r>
      <w:r w:rsidRPr="00837739">
        <w:rPr>
          <w:rFonts w:ascii="Arial" w:eastAsia="Arial" w:hAnsi="Arial" w:cs="Arial"/>
          <w:lang w:val="es-MX"/>
        </w:rPr>
        <w:t xml:space="preserve">se </w:t>
      </w:r>
      <w:r w:rsidRPr="00837739">
        <w:rPr>
          <w:rFonts w:ascii="Arial" w:eastAsia="Arial" w:hAnsi="Arial" w:cs="Arial"/>
          <w:spacing w:val="2"/>
          <w:lang w:val="es-MX"/>
        </w:rPr>
        <w:t>p</w:t>
      </w:r>
      <w:r w:rsidRPr="00837739">
        <w:rPr>
          <w:rFonts w:ascii="Arial" w:eastAsia="Arial" w:hAnsi="Arial" w:cs="Arial"/>
          <w:spacing w:val="-2"/>
          <w:lang w:val="es-MX"/>
        </w:rPr>
        <w:t>r</w:t>
      </w:r>
      <w:r w:rsidRPr="00837739">
        <w:rPr>
          <w:rFonts w:ascii="Arial" w:eastAsia="Arial" w:hAnsi="Arial" w:cs="Arial"/>
          <w:spacing w:val="-3"/>
          <w:lang w:val="es-MX"/>
        </w:rPr>
        <w:t>e</w:t>
      </w:r>
      <w:r w:rsidRPr="00837739">
        <w:rPr>
          <w:rFonts w:ascii="Arial" w:eastAsia="Arial" w:hAnsi="Arial" w:cs="Arial"/>
          <w:lang w:val="es-MX"/>
        </w:rPr>
        <w:t>s</w:t>
      </w:r>
      <w:r w:rsidRPr="00837739">
        <w:rPr>
          <w:rFonts w:ascii="Arial" w:eastAsia="Arial" w:hAnsi="Arial" w:cs="Arial"/>
          <w:spacing w:val="-3"/>
          <w:lang w:val="es-MX"/>
        </w:rPr>
        <w:t>e</w:t>
      </w:r>
      <w:r w:rsidRPr="00837739">
        <w:rPr>
          <w:rFonts w:ascii="Arial" w:eastAsia="Arial" w:hAnsi="Arial" w:cs="Arial"/>
          <w:spacing w:val="2"/>
          <w:lang w:val="es-MX"/>
        </w:rPr>
        <w:t>n</w:t>
      </w:r>
      <w:r w:rsidRPr="00837739">
        <w:rPr>
          <w:rFonts w:ascii="Arial" w:eastAsia="Arial" w:hAnsi="Arial" w:cs="Arial"/>
          <w:spacing w:val="1"/>
          <w:lang w:val="es-MX"/>
        </w:rPr>
        <w:t>t</w:t>
      </w:r>
      <w:r w:rsidRPr="00837739">
        <w:rPr>
          <w:rFonts w:ascii="Arial" w:eastAsia="Arial" w:hAnsi="Arial" w:cs="Arial"/>
          <w:lang w:val="es-MX"/>
        </w:rPr>
        <w:t xml:space="preserve">a </w:t>
      </w:r>
      <w:r w:rsidRPr="00837739">
        <w:rPr>
          <w:rFonts w:ascii="Arial" w:eastAsia="Arial" w:hAnsi="Arial" w:cs="Arial"/>
          <w:spacing w:val="2"/>
          <w:lang w:val="es-MX"/>
        </w:rPr>
        <w:t>en</w:t>
      </w:r>
      <w:r w:rsidRPr="00837739">
        <w:rPr>
          <w:rFonts w:ascii="Arial" w:eastAsia="Arial" w:hAnsi="Arial" w:cs="Arial"/>
          <w:spacing w:val="-5"/>
          <w:lang w:val="es-MX"/>
        </w:rPr>
        <w:t>s</w:t>
      </w:r>
      <w:r w:rsidRPr="00837739">
        <w:rPr>
          <w:rFonts w:ascii="Arial" w:eastAsia="Arial" w:hAnsi="Arial" w:cs="Arial"/>
          <w:spacing w:val="2"/>
          <w:lang w:val="es-MX"/>
        </w:rPr>
        <w:t>e</w:t>
      </w:r>
      <w:r w:rsidRPr="00837739">
        <w:rPr>
          <w:rFonts w:ascii="Arial" w:eastAsia="Arial" w:hAnsi="Arial" w:cs="Arial"/>
          <w:spacing w:val="-3"/>
          <w:lang w:val="es-MX"/>
        </w:rPr>
        <w:t>g</w:t>
      </w:r>
      <w:r w:rsidRPr="00837739">
        <w:rPr>
          <w:rFonts w:ascii="Arial" w:eastAsia="Arial" w:hAnsi="Arial" w:cs="Arial"/>
          <w:spacing w:val="2"/>
          <w:lang w:val="es-MX"/>
        </w:rPr>
        <w:t>u</w:t>
      </w:r>
      <w:r w:rsidRPr="00837739">
        <w:rPr>
          <w:rFonts w:ascii="Arial" w:eastAsia="Arial" w:hAnsi="Arial" w:cs="Arial"/>
          <w:spacing w:val="-1"/>
          <w:lang w:val="es-MX"/>
        </w:rPr>
        <w:t>i</w:t>
      </w:r>
      <w:r w:rsidRPr="00837739">
        <w:rPr>
          <w:rFonts w:ascii="Arial" w:eastAsia="Arial" w:hAnsi="Arial" w:cs="Arial"/>
          <w:spacing w:val="-3"/>
          <w:lang w:val="es-MX"/>
        </w:rPr>
        <w:t>d</w:t>
      </w:r>
      <w:r w:rsidRPr="00837739">
        <w:rPr>
          <w:rFonts w:ascii="Arial" w:eastAsia="Arial" w:hAnsi="Arial" w:cs="Arial"/>
          <w:lang w:val="es-MX"/>
        </w:rPr>
        <w:t>a</w:t>
      </w:r>
      <w:r w:rsidRPr="00837739">
        <w:rPr>
          <w:rFonts w:ascii="Arial" w:eastAsia="Arial" w:hAnsi="Arial" w:cs="Arial"/>
          <w:spacing w:val="3"/>
          <w:lang w:val="es-MX"/>
        </w:rPr>
        <w:t xml:space="preserve"> </w:t>
      </w:r>
      <w:r w:rsidRPr="00837739">
        <w:rPr>
          <w:rFonts w:ascii="Arial" w:eastAsia="Arial" w:hAnsi="Arial" w:cs="Arial"/>
          <w:spacing w:val="-3"/>
          <w:lang w:val="es-MX"/>
        </w:rPr>
        <w:t>e</w:t>
      </w:r>
      <w:r w:rsidRPr="00837739">
        <w:rPr>
          <w:rFonts w:ascii="Arial" w:eastAsia="Arial" w:hAnsi="Arial" w:cs="Arial"/>
          <w:lang w:val="es-MX"/>
        </w:rPr>
        <w:t>n</w:t>
      </w:r>
      <w:r w:rsidRPr="00837739">
        <w:rPr>
          <w:rFonts w:ascii="Arial" w:eastAsia="Arial" w:hAnsi="Arial" w:cs="Arial"/>
          <w:spacing w:val="3"/>
          <w:lang w:val="es-MX"/>
        </w:rPr>
        <w:t xml:space="preserve"> </w:t>
      </w:r>
      <w:r w:rsidRPr="00837739">
        <w:rPr>
          <w:rFonts w:ascii="Arial" w:eastAsia="Arial" w:hAnsi="Arial" w:cs="Arial"/>
          <w:spacing w:val="-1"/>
          <w:lang w:val="es-MX"/>
        </w:rPr>
        <w:t>l</w:t>
      </w:r>
      <w:r w:rsidRPr="00837739">
        <w:rPr>
          <w:rFonts w:ascii="Arial" w:eastAsia="Arial" w:hAnsi="Arial" w:cs="Arial"/>
          <w:lang w:val="es-MX"/>
        </w:rPr>
        <w:t>a</w:t>
      </w:r>
      <w:r w:rsidRPr="00837739">
        <w:rPr>
          <w:rFonts w:ascii="Arial" w:eastAsia="Arial" w:hAnsi="Arial" w:cs="Arial"/>
          <w:spacing w:val="-2"/>
          <w:lang w:val="es-MX"/>
        </w:rPr>
        <w:t xml:space="preserve"> </w:t>
      </w:r>
      <w:r w:rsidRPr="00837739">
        <w:rPr>
          <w:rFonts w:ascii="Arial" w:eastAsia="Arial" w:hAnsi="Arial" w:cs="Arial"/>
          <w:lang w:val="es-MX"/>
        </w:rPr>
        <w:t>T</w:t>
      </w:r>
      <w:r w:rsidRPr="00837739">
        <w:rPr>
          <w:rFonts w:ascii="Arial" w:eastAsia="Arial" w:hAnsi="Arial" w:cs="Arial"/>
          <w:spacing w:val="-3"/>
          <w:lang w:val="es-MX"/>
        </w:rPr>
        <w:t>a</w:t>
      </w:r>
      <w:r w:rsidRPr="00837739">
        <w:rPr>
          <w:rFonts w:ascii="Arial" w:eastAsia="Arial" w:hAnsi="Arial" w:cs="Arial"/>
          <w:spacing w:val="2"/>
          <w:lang w:val="es-MX"/>
        </w:rPr>
        <w:t>b</w:t>
      </w:r>
      <w:r w:rsidRPr="00837739">
        <w:rPr>
          <w:rFonts w:ascii="Arial" w:eastAsia="Arial" w:hAnsi="Arial" w:cs="Arial"/>
          <w:spacing w:val="-1"/>
          <w:lang w:val="es-MX"/>
        </w:rPr>
        <w:t>l</w:t>
      </w:r>
      <w:r w:rsidRPr="00837739">
        <w:rPr>
          <w:rFonts w:ascii="Arial" w:eastAsia="Arial" w:hAnsi="Arial" w:cs="Arial"/>
          <w:lang w:val="es-MX"/>
        </w:rPr>
        <w:t>a</w:t>
      </w:r>
      <w:r w:rsidRPr="00837739">
        <w:rPr>
          <w:rFonts w:ascii="Arial" w:eastAsia="Arial" w:hAnsi="Arial" w:cs="Arial"/>
          <w:spacing w:val="-2"/>
          <w:lang w:val="es-MX"/>
        </w:rPr>
        <w:t xml:space="preserve"> </w:t>
      </w:r>
      <w:r w:rsidRPr="00837739">
        <w:rPr>
          <w:rFonts w:ascii="Arial" w:eastAsia="Arial" w:hAnsi="Arial" w:cs="Arial"/>
          <w:spacing w:val="2"/>
          <w:lang w:val="es-MX"/>
        </w:rPr>
        <w:t>2</w:t>
      </w:r>
      <w:r w:rsidRPr="00837739">
        <w:rPr>
          <w:rFonts w:ascii="Arial" w:eastAsia="Arial" w:hAnsi="Arial" w:cs="Arial"/>
          <w:lang w:val="es-MX"/>
        </w:rPr>
        <w:t>:</w:t>
      </w:r>
    </w:p>
    <w:p w14:paraId="018B4BEF" w14:textId="77777777" w:rsidR="00EC76AF" w:rsidRDefault="00EC76AF" w:rsidP="00EC76AF">
      <w:pPr>
        <w:spacing w:after="0"/>
        <w:jc w:val="both"/>
        <w:rPr>
          <w:lang w:val="es-MX"/>
        </w:rPr>
      </w:pPr>
    </w:p>
    <w:p w14:paraId="7B470E3F" w14:textId="77777777" w:rsidR="00EC76AF" w:rsidRPr="00837739" w:rsidRDefault="00EC76AF" w:rsidP="00EC76AF">
      <w:pPr>
        <w:spacing w:before="7" w:after="0" w:line="170" w:lineRule="exact"/>
        <w:rPr>
          <w:sz w:val="17"/>
          <w:szCs w:val="17"/>
          <w:lang w:val="es-MX"/>
        </w:rPr>
      </w:pPr>
    </w:p>
    <w:p w14:paraId="44AC16BA" w14:textId="77777777" w:rsidR="00EC76AF" w:rsidRPr="00515D49" w:rsidRDefault="00EC76AF" w:rsidP="00EC76AF">
      <w:pPr>
        <w:spacing w:before="9" w:after="0" w:line="170" w:lineRule="exact"/>
        <w:rPr>
          <w:sz w:val="17"/>
          <w:szCs w:val="17"/>
          <w:lang w:val="es-MX"/>
        </w:rPr>
      </w:pPr>
    </w:p>
    <w:p w14:paraId="18F0AF78" w14:textId="77777777" w:rsidR="00EC76AF" w:rsidRPr="00515D49" w:rsidRDefault="00EC76AF" w:rsidP="00EC76AF">
      <w:pPr>
        <w:spacing w:after="0" w:line="200" w:lineRule="exact"/>
        <w:rPr>
          <w:sz w:val="20"/>
          <w:szCs w:val="20"/>
          <w:lang w:val="es-MX"/>
        </w:rPr>
      </w:pPr>
    </w:p>
    <w:p w14:paraId="64885686" w14:textId="77777777" w:rsidR="00EC76AF" w:rsidRPr="00EC76AF" w:rsidRDefault="00EC76AF" w:rsidP="00EC76AF">
      <w:pPr>
        <w:spacing w:before="32" w:after="0" w:line="240" w:lineRule="auto"/>
        <w:ind w:left="116" w:right="5303"/>
        <w:jc w:val="both"/>
        <w:rPr>
          <w:rFonts w:ascii="Arial" w:eastAsia="Arial" w:hAnsi="Arial" w:cs="Arial"/>
          <w:lang w:val="es-MX"/>
        </w:rPr>
      </w:pPr>
      <w:r w:rsidRPr="00EC76AF">
        <w:rPr>
          <w:rFonts w:ascii="Arial" w:eastAsia="Arial" w:hAnsi="Arial" w:cs="Arial"/>
          <w:b/>
          <w:bCs/>
          <w:spacing w:val="1"/>
          <w:lang w:val="es-MX"/>
        </w:rPr>
        <w:t>S</w:t>
      </w:r>
      <w:r w:rsidRPr="00EC76AF">
        <w:rPr>
          <w:rFonts w:ascii="Arial" w:eastAsia="Arial" w:hAnsi="Arial" w:cs="Arial"/>
          <w:b/>
          <w:bCs/>
          <w:lang w:val="es-MX"/>
        </w:rPr>
        <w:t>o</w:t>
      </w:r>
      <w:r w:rsidRPr="00EC76AF">
        <w:rPr>
          <w:rFonts w:ascii="Arial" w:eastAsia="Arial" w:hAnsi="Arial" w:cs="Arial"/>
          <w:b/>
          <w:bCs/>
          <w:spacing w:val="-1"/>
          <w:lang w:val="es-MX"/>
        </w:rPr>
        <w:t>b</w:t>
      </w:r>
      <w:r w:rsidRPr="00EC76AF">
        <w:rPr>
          <w:rFonts w:ascii="Arial" w:eastAsia="Arial" w:hAnsi="Arial" w:cs="Arial"/>
          <w:b/>
          <w:bCs/>
          <w:lang w:val="es-MX"/>
        </w:rPr>
        <w:t>re</w:t>
      </w:r>
      <w:r w:rsidRPr="00EC76AF">
        <w:rPr>
          <w:rFonts w:ascii="Arial" w:eastAsia="Arial" w:hAnsi="Arial" w:cs="Arial"/>
          <w:b/>
          <w:bCs/>
          <w:spacing w:val="4"/>
          <w:lang w:val="es-MX"/>
        </w:rPr>
        <w:t xml:space="preserve"> </w:t>
      </w:r>
      <w:r w:rsidRPr="00EC76AF">
        <w:rPr>
          <w:rFonts w:ascii="Arial" w:eastAsia="Arial" w:hAnsi="Arial" w:cs="Arial"/>
          <w:b/>
          <w:bCs/>
          <w:spacing w:val="-4"/>
          <w:lang w:val="es-MX"/>
        </w:rPr>
        <w:t>l</w:t>
      </w:r>
      <w:r w:rsidRPr="00EC76AF">
        <w:rPr>
          <w:rFonts w:ascii="Arial" w:eastAsia="Arial" w:hAnsi="Arial" w:cs="Arial"/>
          <w:b/>
          <w:bCs/>
          <w:spacing w:val="2"/>
          <w:lang w:val="es-MX"/>
        </w:rPr>
        <w:t>a</w:t>
      </w:r>
      <w:r w:rsidRPr="00EC76AF">
        <w:rPr>
          <w:rFonts w:ascii="Arial" w:eastAsia="Arial" w:hAnsi="Arial" w:cs="Arial"/>
          <w:b/>
          <w:bCs/>
          <w:lang w:val="es-MX"/>
        </w:rPr>
        <w:t>s</w:t>
      </w:r>
      <w:r w:rsidRPr="00EC76AF">
        <w:rPr>
          <w:rFonts w:ascii="Arial" w:eastAsia="Arial" w:hAnsi="Arial" w:cs="Arial"/>
          <w:b/>
          <w:bCs/>
          <w:spacing w:val="-2"/>
          <w:lang w:val="es-MX"/>
        </w:rPr>
        <w:t xml:space="preserve"> </w:t>
      </w:r>
      <w:r w:rsidRPr="00EC76AF">
        <w:rPr>
          <w:rFonts w:ascii="Arial" w:eastAsia="Arial" w:hAnsi="Arial" w:cs="Arial"/>
          <w:b/>
          <w:bCs/>
          <w:spacing w:val="-3"/>
          <w:lang w:val="es-MX"/>
        </w:rPr>
        <w:t>c</w:t>
      </w:r>
      <w:r w:rsidRPr="00EC76AF">
        <w:rPr>
          <w:rFonts w:ascii="Arial" w:eastAsia="Arial" w:hAnsi="Arial" w:cs="Arial"/>
          <w:b/>
          <w:bCs/>
          <w:spacing w:val="2"/>
          <w:lang w:val="es-MX"/>
        </w:rPr>
        <w:t>a</w:t>
      </w:r>
      <w:r w:rsidRPr="00EC76AF">
        <w:rPr>
          <w:rFonts w:ascii="Arial" w:eastAsia="Arial" w:hAnsi="Arial" w:cs="Arial"/>
          <w:b/>
          <w:bCs/>
          <w:spacing w:val="-4"/>
          <w:lang w:val="es-MX"/>
        </w:rPr>
        <w:t>r</w:t>
      </w:r>
      <w:r w:rsidRPr="00EC76AF">
        <w:rPr>
          <w:rFonts w:ascii="Arial" w:eastAsia="Arial" w:hAnsi="Arial" w:cs="Arial"/>
          <w:b/>
          <w:bCs/>
          <w:spacing w:val="2"/>
          <w:lang w:val="es-MX"/>
        </w:rPr>
        <w:t>ac</w:t>
      </w:r>
      <w:r w:rsidRPr="00EC76AF">
        <w:rPr>
          <w:rFonts w:ascii="Arial" w:eastAsia="Arial" w:hAnsi="Arial" w:cs="Arial"/>
          <w:b/>
          <w:bCs/>
          <w:spacing w:val="-2"/>
          <w:lang w:val="es-MX"/>
        </w:rPr>
        <w:t>t</w:t>
      </w:r>
      <w:r w:rsidRPr="00EC76AF">
        <w:rPr>
          <w:rFonts w:ascii="Arial" w:eastAsia="Arial" w:hAnsi="Arial" w:cs="Arial"/>
          <w:b/>
          <w:bCs/>
          <w:spacing w:val="-3"/>
          <w:lang w:val="es-MX"/>
        </w:rPr>
        <w:t>e</w:t>
      </w:r>
      <w:r w:rsidRPr="00EC76AF">
        <w:rPr>
          <w:rFonts w:ascii="Arial" w:eastAsia="Arial" w:hAnsi="Arial" w:cs="Arial"/>
          <w:b/>
          <w:bCs/>
          <w:lang w:val="es-MX"/>
        </w:rPr>
        <w:t>r</w:t>
      </w:r>
      <w:r w:rsidRPr="00EC76AF">
        <w:rPr>
          <w:rFonts w:ascii="Arial" w:eastAsia="Arial" w:hAnsi="Arial" w:cs="Arial"/>
          <w:b/>
          <w:bCs/>
          <w:spacing w:val="1"/>
          <w:lang w:val="es-MX"/>
        </w:rPr>
        <w:t>í</w:t>
      </w:r>
      <w:r w:rsidRPr="00EC76AF">
        <w:rPr>
          <w:rFonts w:ascii="Arial" w:eastAsia="Arial" w:hAnsi="Arial" w:cs="Arial"/>
          <w:b/>
          <w:bCs/>
          <w:spacing w:val="-3"/>
          <w:lang w:val="es-MX"/>
        </w:rPr>
        <w:t>s</w:t>
      </w:r>
      <w:r w:rsidRPr="00EC76AF">
        <w:rPr>
          <w:rFonts w:ascii="Arial" w:eastAsia="Arial" w:hAnsi="Arial" w:cs="Arial"/>
          <w:b/>
          <w:bCs/>
          <w:spacing w:val="-2"/>
          <w:lang w:val="es-MX"/>
        </w:rPr>
        <w:t>t</w:t>
      </w:r>
      <w:r w:rsidRPr="00EC76AF">
        <w:rPr>
          <w:rFonts w:ascii="Arial" w:eastAsia="Arial" w:hAnsi="Arial" w:cs="Arial"/>
          <w:b/>
          <w:bCs/>
          <w:spacing w:val="-4"/>
          <w:lang w:val="es-MX"/>
        </w:rPr>
        <w:t>i</w:t>
      </w:r>
      <w:r w:rsidRPr="00EC76AF">
        <w:rPr>
          <w:rFonts w:ascii="Arial" w:eastAsia="Arial" w:hAnsi="Arial" w:cs="Arial"/>
          <w:b/>
          <w:bCs/>
          <w:spacing w:val="2"/>
          <w:lang w:val="es-MX"/>
        </w:rPr>
        <w:t>ca</w:t>
      </w:r>
      <w:r w:rsidRPr="00EC76AF">
        <w:rPr>
          <w:rFonts w:ascii="Arial" w:eastAsia="Arial" w:hAnsi="Arial" w:cs="Arial"/>
          <w:b/>
          <w:bCs/>
          <w:lang w:val="es-MX"/>
        </w:rPr>
        <w:t>s</w:t>
      </w:r>
      <w:r w:rsidRPr="00EC76AF">
        <w:rPr>
          <w:rFonts w:ascii="Arial" w:eastAsia="Arial" w:hAnsi="Arial" w:cs="Arial"/>
          <w:b/>
          <w:bCs/>
          <w:spacing w:val="-2"/>
          <w:lang w:val="es-MX"/>
        </w:rPr>
        <w:t xml:space="preserve"> </w:t>
      </w:r>
      <w:r w:rsidRPr="00EC76AF">
        <w:rPr>
          <w:rFonts w:ascii="Arial" w:eastAsia="Arial" w:hAnsi="Arial" w:cs="Arial"/>
          <w:b/>
          <w:bCs/>
          <w:lang w:val="es-MX"/>
        </w:rPr>
        <w:t>de</w:t>
      </w:r>
      <w:r w:rsidRPr="00EC76AF">
        <w:rPr>
          <w:rFonts w:ascii="Arial" w:eastAsia="Arial" w:hAnsi="Arial" w:cs="Arial"/>
          <w:b/>
          <w:bCs/>
          <w:spacing w:val="2"/>
          <w:lang w:val="es-MX"/>
        </w:rPr>
        <w:t xml:space="preserve"> </w:t>
      </w:r>
      <w:r w:rsidRPr="00EC76AF">
        <w:rPr>
          <w:rFonts w:ascii="Arial" w:eastAsia="Arial" w:hAnsi="Arial" w:cs="Arial"/>
          <w:b/>
          <w:bCs/>
          <w:spacing w:val="-4"/>
          <w:lang w:val="es-MX"/>
        </w:rPr>
        <w:t>l</w:t>
      </w:r>
      <w:r w:rsidRPr="00EC76AF">
        <w:rPr>
          <w:rFonts w:ascii="Arial" w:eastAsia="Arial" w:hAnsi="Arial" w:cs="Arial"/>
          <w:b/>
          <w:bCs/>
          <w:lang w:val="es-MX"/>
        </w:rPr>
        <w:t>a</w:t>
      </w:r>
      <w:r w:rsidRPr="00EC76AF">
        <w:rPr>
          <w:rFonts w:ascii="Arial" w:eastAsia="Arial" w:hAnsi="Arial" w:cs="Arial"/>
          <w:b/>
          <w:bCs/>
          <w:spacing w:val="-2"/>
          <w:lang w:val="es-MX"/>
        </w:rPr>
        <w:t xml:space="preserve"> </w:t>
      </w:r>
      <w:r w:rsidRPr="00EC76AF">
        <w:rPr>
          <w:rFonts w:ascii="Arial" w:eastAsia="Arial" w:hAnsi="Arial" w:cs="Arial"/>
          <w:b/>
          <w:bCs/>
          <w:spacing w:val="2"/>
          <w:lang w:val="es-MX"/>
        </w:rPr>
        <w:t>a</w:t>
      </w:r>
      <w:r w:rsidRPr="00EC76AF">
        <w:rPr>
          <w:rFonts w:ascii="Arial" w:eastAsia="Arial" w:hAnsi="Arial" w:cs="Arial"/>
          <w:b/>
          <w:bCs/>
          <w:lang w:val="es-MX"/>
        </w:rPr>
        <w:t>p</w:t>
      </w:r>
      <w:r w:rsidRPr="00EC76AF">
        <w:rPr>
          <w:rFonts w:ascii="Arial" w:eastAsia="Arial" w:hAnsi="Arial" w:cs="Arial"/>
          <w:b/>
          <w:bCs/>
          <w:spacing w:val="-4"/>
          <w:lang w:val="es-MX"/>
        </w:rPr>
        <w:t>li</w:t>
      </w:r>
      <w:r w:rsidRPr="00EC76AF">
        <w:rPr>
          <w:rFonts w:ascii="Arial" w:eastAsia="Arial" w:hAnsi="Arial" w:cs="Arial"/>
          <w:b/>
          <w:bCs/>
          <w:spacing w:val="2"/>
          <w:lang w:val="es-MX"/>
        </w:rPr>
        <w:t>cac</w:t>
      </w:r>
      <w:r w:rsidRPr="00EC76AF">
        <w:rPr>
          <w:rFonts w:ascii="Arial" w:eastAsia="Arial" w:hAnsi="Arial" w:cs="Arial"/>
          <w:b/>
          <w:bCs/>
          <w:spacing w:val="-4"/>
          <w:lang w:val="es-MX"/>
        </w:rPr>
        <w:t>i</w:t>
      </w:r>
      <w:r w:rsidRPr="00EC76AF">
        <w:rPr>
          <w:rFonts w:ascii="Arial" w:eastAsia="Arial" w:hAnsi="Arial" w:cs="Arial"/>
          <w:b/>
          <w:bCs/>
          <w:lang w:val="es-MX"/>
        </w:rPr>
        <w:t>ón</w:t>
      </w:r>
    </w:p>
    <w:p w14:paraId="5D6C3AE7" w14:textId="77777777" w:rsidR="00EC76AF" w:rsidRPr="00EC76AF" w:rsidRDefault="00EC76AF" w:rsidP="00EC76AF">
      <w:pPr>
        <w:spacing w:before="1" w:after="0" w:line="130" w:lineRule="exact"/>
        <w:rPr>
          <w:sz w:val="13"/>
          <w:szCs w:val="13"/>
          <w:lang w:val="es-MX"/>
        </w:rPr>
      </w:pPr>
    </w:p>
    <w:p w14:paraId="1C1CA329" w14:textId="77777777" w:rsidR="00EC76AF" w:rsidRPr="00EC76AF" w:rsidRDefault="00EC76AF" w:rsidP="00EC76AF">
      <w:pPr>
        <w:spacing w:after="0" w:line="359" w:lineRule="auto"/>
        <w:ind w:left="116" w:right="63"/>
        <w:jc w:val="both"/>
        <w:rPr>
          <w:rFonts w:ascii="Arial" w:eastAsia="Arial" w:hAnsi="Arial" w:cs="Arial"/>
          <w:lang w:val="es-MX"/>
        </w:rPr>
      </w:pPr>
      <w:r w:rsidRPr="00EC76AF">
        <w:rPr>
          <w:rFonts w:ascii="Arial" w:eastAsia="Arial" w:hAnsi="Arial" w:cs="Arial"/>
          <w:spacing w:val="1"/>
          <w:lang w:val="es-MX"/>
        </w:rPr>
        <w:t>P</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2"/>
          <w:lang w:val="es-MX"/>
        </w:rPr>
        <w:t>e</w:t>
      </w:r>
      <w:r w:rsidRPr="00EC76AF">
        <w:rPr>
          <w:rFonts w:ascii="Arial" w:eastAsia="Arial" w:hAnsi="Arial" w:cs="Arial"/>
          <w:lang w:val="es-MX"/>
        </w:rPr>
        <w:t xml:space="preserve">l </w:t>
      </w:r>
      <w:r w:rsidRPr="00EC76AF">
        <w:rPr>
          <w:rFonts w:ascii="Arial" w:eastAsia="Arial" w:hAnsi="Arial" w:cs="Arial"/>
          <w:spacing w:val="2"/>
          <w:lang w:val="es-MX"/>
        </w:rPr>
        <w:t>de</w:t>
      </w:r>
      <w:r w:rsidRPr="00EC76AF">
        <w:rPr>
          <w:rFonts w:ascii="Arial" w:eastAsia="Arial" w:hAnsi="Arial" w:cs="Arial"/>
          <w:spacing w:val="-5"/>
          <w:lang w:val="es-MX"/>
        </w:rPr>
        <w:t>s</w:t>
      </w:r>
      <w:r w:rsidRPr="00EC76AF">
        <w:rPr>
          <w:rFonts w:ascii="Arial" w:eastAsia="Arial" w:hAnsi="Arial" w:cs="Arial"/>
          <w:spacing w:val="2"/>
          <w:lang w:val="es-MX"/>
        </w:rPr>
        <w:t>a</w:t>
      </w:r>
      <w:r w:rsidRPr="00EC76AF">
        <w:rPr>
          <w:rFonts w:ascii="Arial" w:eastAsia="Arial" w:hAnsi="Arial" w:cs="Arial"/>
          <w:spacing w:val="-2"/>
          <w:lang w:val="es-MX"/>
        </w:rPr>
        <w:t>rr</w:t>
      </w:r>
      <w:r w:rsidRPr="00EC76AF">
        <w:rPr>
          <w:rFonts w:ascii="Arial" w:eastAsia="Arial" w:hAnsi="Arial" w:cs="Arial"/>
          <w:spacing w:val="2"/>
          <w:lang w:val="es-MX"/>
        </w:rPr>
        <w:t>o</w:t>
      </w:r>
      <w:r w:rsidRPr="00EC76AF">
        <w:rPr>
          <w:rFonts w:ascii="Arial" w:eastAsia="Arial" w:hAnsi="Arial" w:cs="Arial"/>
          <w:spacing w:val="-1"/>
          <w:lang w:val="es-MX"/>
        </w:rPr>
        <w:t>ll</w:t>
      </w:r>
      <w:r w:rsidRPr="00EC76AF">
        <w:rPr>
          <w:rFonts w:ascii="Arial" w:eastAsia="Arial" w:hAnsi="Arial" w:cs="Arial"/>
          <w:lang w:val="es-MX"/>
        </w:rPr>
        <w:t>o</w:t>
      </w:r>
      <w:r w:rsidRPr="00EC76AF">
        <w:rPr>
          <w:rFonts w:ascii="Arial" w:eastAsia="Arial" w:hAnsi="Arial" w:cs="Arial"/>
          <w:spacing w:val="3"/>
          <w:lang w:val="es-MX"/>
        </w:rPr>
        <w:t xml:space="preserve">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3"/>
          <w:lang w:val="es-MX"/>
        </w:rPr>
        <w:t xml:space="preserve"> </w:t>
      </w:r>
      <w:r w:rsidRPr="00EC76AF">
        <w:rPr>
          <w:rFonts w:ascii="Arial" w:eastAsia="Arial" w:hAnsi="Arial" w:cs="Arial"/>
          <w:spacing w:val="-1"/>
          <w:lang w:val="es-MX"/>
        </w:rPr>
        <w:t>l</w:t>
      </w:r>
      <w:r w:rsidRPr="00EC76AF">
        <w:rPr>
          <w:rFonts w:ascii="Arial" w:eastAsia="Arial" w:hAnsi="Arial" w:cs="Arial"/>
          <w:lang w:val="es-MX"/>
        </w:rPr>
        <w:t>a</w:t>
      </w:r>
      <w:r w:rsidRPr="00EC76AF">
        <w:rPr>
          <w:rFonts w:ascii="Arial" w:eastAsia="Arial" w:hAnsi="Arial" w:cs="Arial"/>
          <w:spacing w:val="8"/>
          <w:lang w:val="es-MX"/>
        </w:rPr>
        <w:t xml:space="preserve"> </w:t>
      </w:r>
      <w:r w:rsidRPr="00EC76AF">
        <w:rPr>
          <w:rFonts w:ascii="Arial" w:eastAsia="Arial" w:hAnsi="Arial" w:cs="Arial"/>
          <w:spacing w:val="-3"/>
          <w:lang w:val="es-MX"/>
        </w:rPr>
        <w:t>a</w:t>
      </w:r>
      <w:r w:rsidRPr="00EC76AF">
        <w:rPr>
          <w:rFonts w:ascii="Arial" w:eastAsia="Arial" w:hAnsi="Arial" w:cs="Arial"/>
          <w:spacing w:val="2"/>
          <w:lang w:val="es-MX"/>
        </w:rPr>
        <w:t>p</w:t>
      </w:r>
      <w:r w:rsidRPr="00EC76AF">
        <w:rPr>
          <w:rFonts w:ascii="Arial" w:eastAsia="Arial" w:hAnsi="Arial" w:cs="Arial"/>
          <w:spacing w:val="-1"/>
          <w:lang w:val="es-MX"/>
        </w:rPr>
        <w:t>li</w:t>
      </w:r>
      <w:r w:rsidRPr="00EC76AF">
        <w:rPr>
          <w:rFonts w:ascii="Arial" w:eastAsia="Arial" w:hAnsi="Arial" w:cs="Arial"/>
          <w:lang w:val="es-MX"/>
        </w:rPr>
        <w:t>c</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
          <w:lang w:val="es-MX"/>
        </w:rPr>
        <w:t>ió</w:t>
      </w:r>
      <w:r w:rsidRPr="00EC76AF">
        <w:rPr>
          <w:rFonts w:ascii="Arial" w:eastAsia="Arial" w:hAnsi="Arial" w:cs="Arial"/>
          <w:lang w:val="es-MX"/>
        </w:rPr>
        <w:t>n</w:t>
      </w:r>
      <w:r w:rsidRPr="00EC76AF">
        <w:rPr>
          <w:rFonts w:ascii="Arial" w:eastAsia="Arial" w:hAnsi="Arial" w:cs="Arial"/>
          <w:spacing w:val="3"/>
          <w:lang w:val="es-MX"/>
        </w:rPr>
        <w:t xml:space="preserve">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9"/>
          <w:lang w:val="es-MX"/>
        </w:rPr>
        <w:t xml:space="preserve"> </w:t>
      </w:r>
      <w:r w:rsidRPr="00EC76AF">
        <w:rPr>
          <w:rFonts w:ascii="Arial" w:eastAsia="Arial" w:hAnsi="Arial" w:cs="Arial"/>
          <w:spacing w:val="-6"/>
          <w:lang w:val="es-MX"/>
        </w:rPr>
        <w:t>i</w:t>
      </w:r>
      <w:r w:rsidRPr="00EC76AF">
        <w:rPr>
          <w:rFonts w:ascii="Arial" w:eastAsia="Arial" w:hAnsi="Arial" w:cs="Arial"/>
          <w:spacing w:val="2"/>
          <w:lang w:val="es-MX"/>
        </w:rPr>
        <w:t>n</w:t>
      </w:r>
      <w:r w:rsidRPr="00EC76AF">
        <w:rPr>
          <w:rFonts w:ascii="Arial" w:eastAsia="Arial" w:hAnsi="Arial" w:cs="Arial"/>
          <w:lang w:val="es-MX"/>
        </w:rPr>
        <w:t>s</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2"/>
          <w:lang w:val="es-MX"/>
        </w:rPr>
        <w:t>u</w:t>
      </w:r>
      <w:r w:rsidRPr="00EC76AF">
        <w:rPr>
          <w:rFonts w:ascii="Arial" w:eastAsia="Arial" w:hAnsi="Arial" w:cs="Arial"/>
          <w:spacing w:val="-6"/>
          <w:lang w:val="es-MX"/>
        </w:rPr>
        <w:t>m</w:t>
      </w:r>
      <w:r w:rsidRPr="00EC76AF">
        <w:rPr>
          <w:rFonts w:ascii="Arial" w:eastAsia="Arial" w:hAnsi="Arial" w:cs="Arial"/>
          <w:spacing w:val="2"/>
          <w:lang w:val="es-MX"/>
        </w:rPr>
        <w:t>e</w:t>
      </w:r>
      <w:r w:rsidRPr="00EC76AF">
        <w:rPr>
          <w:rFonts w:ascii="Arial" w:eastAsia="Arial" w:hAnsi="Arial" w:cs="Arial"/>
          <w:spacing w:val="-3"/>
          <w:lang w:val="es-MX"/>
        </w:rPr>
        <w:t>n</w:t>
      </w:r>
      <w:r w:rsidRPr="00EC76AF">
        <w:rPr>
          <w:rFonts w:ascii="Arial" w:eastAsia="Arial" w:hAnsi="Arial" w:cs="Arial"/>
          <w:spacing w:val="1"/>
          <w:lang w:val="es-MX"/>
        </w:rPr>
        <w:t>t</w:t>
      </w:r>
      <w:r w:rsidRPr="00EC76AF">
        <w:rPr>
          <w:rFonts w:ascii="Arial" w:eastAsia="Arial" w:hAnsi="Arial" w:cs="Arial"/>
          <w:spacing w:val="-3"/>
          <w:lang w:val="es-MX"/>
        </w:rPr>
        <w:t>o</w:t>
      </w:r>
      <w:r w:rsidRPr="00EC76AF">
        <w:rPr>
          <w:rFonts w:ascii="Arial" w:eastAsia="Arial" w:hAnsi="Arial" w:cs="Arial"/>
          <w:lang w:val="es-MX"/>
        </w:rPr>
        <w:t>s</w:t>
      </w:r>
      <w:r w:rsidRPr="00EC76AF">
        <w:rPr>
          <w:rFonts w:ascii="Arial" w:eastAsia="Arial" w:hAnsi="Arial" w:cs="Arial"/>
          <w:spacing w:val="6"/>
          <w:lang w:val="es-MX"/>
        </w:rPr>
        <w:t xml:space="preserve"> </w:t>
      </w:r>
      <w:r w:rsidRPr="00EC76AF">
        <w:rPr>
          <w:rFonts w:ascii="Arial" w:eastAsia="Arial" w:hAnsi="Arial" w:cs="Arial"/>
          <w:spacing w:val="2"/>
          <w:lang w:val="es-MX"/>
        </w:rPr>
        <w:t>e</w:t>
      </w:r>
      <w:r w:rsidRPr="00EC76AF">
        <w:rPr>
          <w:rFonts w:ascii="Arial" w:eastAsia="Arial" w:hAnsi="Arial" w:cs="Arial"/>
          <w:lang w:val="es-MX"/>
        </w:rPr>
        <w:t>n</w:t>
      </w:r>
      <w:r w:rsidRPr="00EC76AF">
        <w:rPr>
          <w:rFonts w:ascii="Arial" w:eastAsia="Arial" w:hAnsi="Arial" w:cs="Arial"/>
          <w:spacing w:val="3"/>
          <w:lang w:val="es-MX"/>
        </w:rPr>
        <w:t xml:space="preserve"> </w:t>
      </w:r>
      <w:r w:rsidRPr="00EC76AF">
        <w:rPr>
          <w:rFonts w:ascii="Arial" w:eastAsia="Arial" w:hAnsi="Arial" w:cs="Arial"/>
          <w:spacing w:val="-1"/>
          <w:lang w:val="es-MX"/>
        </w:rPr>
        <w:t>l</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lang w:val="es-MX"/>
        </w:rPr>
        <w:t>s</w:t>
      </w:r>
      <w:r w:rsidRPr="00EC76AF">
        <w:rPr>
          <w:rFonts w:ascii="Arial" w:eastAsia="Arial" w:hAnsi="Arial" w:cs="Arial"/>
          <w:spacing w:val="-3"/>
          <w:lang w:val="es-MX"/>
        </w:rPr>
        <w:t>e</w:t>
      </w:r>
      <w:r w:rsidRPr="00EC76AF">
        <w:rPr>
          <w:rFonts w:ascii="Arial" w:eastAsia="Arial" w:hAnsi="Arial" w:cs="Arial"/>
          <w:spacing w:val="2"/>
          <w:lang w:val="es-MX"/>
        </w:rPr>
        <w:t>de</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3"/>
          <w:lang w:val="es-MX"/>
        </w:rPr>
        <w:t>e</w:t>
      </w:r>
      <w:r w:rsidRPr="00EC76AF">
        <w:rPr>
          <w:rFonts w:ascii="Arial" w:eastAsia="Arial" w:hAnsi="Arial" w:cs="Arial"/>
          <w:lang w:val="es-MX"/>
        </w:rPr>
        <w:t>v</w:t>
      </w:r>
      <w:r w:rsidRPr="00EC76AF">
        <w:rPr>
          <w:rFonts w:ascii="Arial" w:eastAsia="Arial" w:hAnsi="Arial" w:cs="Arial"/>
          <w:spacing w:val="-1"/>
          <w:lang w:val="es-MX"/>
        </w:rPr>
        <w:t>i</w:t>
      </w:r>
      <w:r w:rsidRPr="00EC76AF">
        <w:rPr>
          <w:rFonts w:ascii="Arial" w:eastAsia="Arial" w:hAnsi="Arial" w:cs="Arial"/>
          <w:lang w:val="es-MX"/>
        </w:rPr>
        <w:t>s</w:t>
      </w:r>
      <w:r w:rsidRPr="00EC76AF">
        <w:rPr>
          <w:rFonts w:ascii="Arial" w:eastAsia="Arial" w:hAnsi="Arial" w:cs="Arial"/>
          <w:spacing w:val="1"/>
          <w:lang w:val="es-MX"/>
        </w:rPr>
        <w:t>t</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8"/>
          <w:lang w:val="es-MX"/>
        </w:rPr>
        <w:t xml:space="preserve"> </w:t>
      </w:r>
      <w:r w:rsidRPr="00EC76AF">
        <w:rPr>
          <w:rFonts w:ascii="Arial" w:eastAsia="Arial" w:hAnsi="Arial" w:cs="Arial"/>
          <w:lang w:val="es-MX"/>
        </w:rPr>
        <w:t>se</w:t>
      </w:r>
      <w:r w:rsidRPr="00EC76AF">
        <w:rPr>
          <w:rFonts w:ascii="Arial" w:eastAsia="Arial" w:hAnsi="Arial" w:cs="Arial"/>
          <w:spacing w:val="3"/>
          <w:lang w:val="es-MX"/>
        </w:rPr>
        <w:t xml:space="preserve"> </w:t>
      </w:r>
      <w:r w:rsidRPr="00EC76AF">
        <w:rPr>
          <w:rFonts w:ascii="Arial" w:eastAsia="Arial" w:hAnsi="Arial" w:cs="Arial"/>
          <w:spacing w:val="-3"/>
          <w:lang w:val="es-MX"/>
        </w:rPr>
        <w:t>h</w:t>
      </w:r>
      <w:r w:rsidRPr="00EC76AF">
        <w:rPr>
          <w:rFonts w:ascii="Arial" w:eastAsia="Arial" w:hAnsi="Arial" w:cs="Arial"/>
          <w:lang w:val="es-MX"/>
        </w:rPr>
        <w:t>a</w:t>
      </w:r>
      <w:r w:rsidRPr="00EC76AF">
        <w:rPr>
          <w:rFonts w:ascii="Arial" w:eastAsia="Arial" w:hAnsi="Arial" w:cs="Arial"/>
          <w:spacing w:val="8"/>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on</w:t>
      </w:r>
      <w:r w:rsidRPr="00EC76AF">
        <w:rPr>
          <w:rFonts w:ascii="Arial" w:eastAsia="Arial" w:hAnsi="Arial" w:cs="Arial"/>
          <w:lang w:val="es-MX"/>
        </w:rPr>
        <w:t>s</w:t>
      </w:r>
      <w:r w:rsidRPr="00EC76AF">
        <w:rPr>
          <w:rFonts w:ascii="Arial" w:eastAsia="Arial" w:hAnsi="Arial" w:cs="Arial"/>
          <w:spacing w:val="-6"/>
          <w:lang w:val="es-MX"/>
        </w:rPr>
        <w:t>i</w:t>
      </w:r>
      <w:r w:rsidRPr="00EC76AF">
        <w:rPr>
          <w:rFonts w:ascii="Arial" w:eastAsia="Arial" w:hAnsi="Arial" w:cs="Arial"/>
          <w:spacing w:val="2"/>
          <w:lang w:val="es-MX"/>
        </w:rPr>
        <w:t>de</w:t>
      </w:r>
      <w:r w:rsidRPr="00EC76AF">
        <w:rPr>
          <w:rFonts w:ascii="Arial" w:eastAsia="Arial" w:hAnsi="Arial" w:cs="Arial"/>
          <w:spacing w:val="-2"/>
          <w:lang w:val="es-MX"/>
        </w:rPr>
        <w:t>r</w:t>
      </w:r>
      <w:r w:rsidRPr="00EC76AF">
        <w:rPr>
          <w:rFonts w:ascii="Arial" w:eastAsia="Arial" w:hAnsi="Arial" w:cs="Arial"/>
          <w:spacing w:val="-3"/>
          <w:lang w:val="es-MX"/>
        </w:rPr>
        <w:t>a</w:t>
      </w:r>
      <w:r w:rsidRPr="00EC76AF">
        <w:rPr>
          <w:rFonts w:ascii="Arial" w:eastAsia="Arial" w:hAnsi="Arial" w:cs="Arial"/>
          <w:spacing w:val="2"/>
          <w:lang w:val="es-MX"/>
        </w:rPr>
        <w:t>d</w:t>
      </w:r>
      <w:r w:rsidRPr="00EC76AF">
        <w:rPr>
          <w:rFonts w:ascii="Arial" w:eastAsia="Arial" w:hAnsi="Arial" w:cs="Arial"/>
          <w:lang w:val="es-MX"/>
        </w:rPr>
        <w:t>o</w:t>
      </w:r>
      <w:r w:rsidRPr="00EC76AF">
        <w:rPr>
          <w:rFonts w:ascii="Arial" w:eastAsia="Arial" w:hAnsi="Arial" w:cs="Arial"/>
          <w:spacing w:val="3"/>
          <w:lang w:val="es-MX"/>
        </w:rPr>
        <w:t xml:space="preserve"> </w:t>
      </w:r>
      <w:r w:rsidRPr="00EC76AF">
        <w:rPr>
          <w:rFonts w:ascii="Arial" w:eastAsia="Arial" w:hAnsi="Arial" w:cs="Arial"/>
          <w:spacing w:val="-3"/>
          <w:lang w:val="es-MX"/>
        </w:rPr>
        <w:t>q</w:t>
      </w:r>
      <w:r w:rsidRPr="00EC76AF">
        <w:rPr>
          <w:rFonts w:ascii="Arial" w:eastAsia="Arial" w:hAnsi="Arial" w:cs="Arial"/>
          <w:spacing w:val="2"/>
          <w:lang w:val="es-MX"/>
        </w:rPr>
        <w:t>u</w:t>
      </w:r>
      <w:r w:rsidRPr="00EC76AF">
        <w:rPr>
          <w:rFonts w:ascii="Arial" w:eastAsia="Arial" w:hAnsi="Arial" w:cs="Arial"/>
          <w:lang w:val="es-MX"/>
        </w:rPr>
        <w:t xml:space="preserve">e </w:t>
      </w:r>
      <w:r w:rsidRPr="00EC76AF">
        <w:rPr>
          <w:rFonts w:ascii="Arial" w:eastAsia="Arial" w:hAnsi="Arial" w:cs="Arial"/>
          <w:spacing w:val="2"/>
          <w:lang w:val="es-MX"/>
        </w:rPr>
        <w:t>e</w:t>
      </w:r>
      <w:r w:rsidRPr="00EC76AF">
        <w:rPr>
          <w:rFonts w:ascii="Arial" w:eastAsia="Arial" w:hAnsi="Arial" w:cs="Arial"/>
          <w:lang w:val="es-MX"/>
        </w:rPr>
        <w:t>x</w:t>
      </w:r>
      <w:r w:rsidRPr="00EC76AF">
        <w:rPr>
          <w:rFonts w:ascii="Arial" w:eastAsia="Arial" w:hAnsi="Arial" w:cs="Arial"/>
          <w:spacing w:val="-1"/>
          <w:lang w:val="es-MX"/>
        </w:rPr>
        <w:t>i</w:t>
      </w:r>
      <w:r w:rsidRPr="00EC76AF">
        <w:rPr>
          <w:rFonts w:ascii="Arial" w:eastAsia="Arial" w:hAnsi="Arial" w:cs="Arial"/>
          <w:lang w:val="es-MX"/>
        </w:rPr>
        <w:t>s</w:t>
      </w:r>
      <w:r w:rsidRPr="00EC76AF">
        <w:rPr>
          <w:rFonts w:ascii="Arial" w:eastAsia="Arial" w:hAnsi="Arial" w:cs="Arial"/>
          <w:spacing w:val="1"/>
          <w:lang w:val="es-MX"/>
        </w:rPr>
        <w:t>t</w:t>
      </w:r>
      <w:r w:rsidRPr="00EC76AF">
        <w:rPr>
          <w:rFonts w:ascii="Arial" w:eastAsia="Arial" w:hAnsi="Arial" w:cs="Arial"/>
          <w:spacing w:val="-1"/>
          <w:lang w:val="es-MX"/>
        </w:rPr>
        <w:t>i</w:t>
      </w:r>
      <w:r w:rsidRPr="00EC76AF">
        <w:rPr>
          <w:rFonts w:ascii="Arial" w:eastAsia="Arial" w:hAnsi="Arial" w:cs="Arial"/>
          <w:spacing w:val="-2"/>
          <w:lang w:val="es-MX"/>
        </w:rPr>
        <w:t>r</w:t>
      </w:r>
      <w:r w:rsidRPr="00EC76AF">
        <w:rPr>
          <w:rFonts w:ascii="Arial" w:eastAsia="Arial" w:hAnsi="Arial" w:cs="Arial"/>
          <w:lang w:val="es-MX"/>
        </w:rPr>
        <w:t>á</w:t>
      </w:r>
      <w:r w:rsidRPr="00EC76AF">
        <w:rPr>
          <w:rFonts w:ascii="Arial" w:eastAsia="Arial" w:hAnsi="Arial" w:cs="Arial"/>
          <w:spacing w:val="3"/>
          <w:lang w:val="es-MX"/>
        </w:rPr>
        <w:t xml:space="preserve"> </w:t>
      </w:r>
      <w:r w:rsidRPr="00EC76AF">
        <w:rPr>
          <w:rFonts w:ascii="Arial" w:eastAsia="Arial" w:hAnsi="Arial" w:cs="Arial"/>
          <w:spacing w:val="2"/>
          <w:lang w:val="es-MX"/>
        </w:rPr>
        <w:t>u</w:t>
      </w:r>
      <w:r w:rsidRPr="00EC76AF">
        <w:rPr>
          <w:rFonts w:ascii="Arial" w:eastAsia="Arial" w:hAnsi="Arial" w:cs="Arial"/>
          <w:lang w:val="es-MX"/>
        </w:rPr>
        <w:t>n</w:t>
      </w:r>
      <w:r w:rsidRPr="00EC76AF">
        <w:rPr>
          <w:rFonts w:ascii="Arial" w:eastAsia="Arial" w:hAnsi="Arial" w:cs="Arial"/>
          <w:spacing w:val="3"/>
          <w:lang w:val="es-MX"/>
        </w:rPr>
        <w:t xml:space="preserve"> </w:t>
      </w:r>
      <w:r w:rsidRPr="00EC76AF">
        <w:rPr>
          <w:rFonts w:ascii="Arial" w:eastAsia="Arial" w:hAnsi="Arial" w:cs="Arial"/>
          <w:spacing w:val="-1"/>
          <w:lang w:val="es-MX"/>
        </w:rPr>
        <w:t>C</w:t>
      </w:r>
      <w:r w:rsidRPr="00EC76AF">
        <w:rPr>
          <w:rFonts w:ascii="Arial" w:eastAsia="Arial" w:hAnsi="Arial" w:cs="Arial"/>
          <w:spacing w:val="-3"/>
          <w:lang w:val="es-MX"/>
        </w:rPr>
        <w:t>o</w:t>
      </w:r>
      <w:r w:rsidRPr="00EC76AF">
        <w:rPr>
          <w:rFonts w:ascii="Arial" w:eastAsia="Arial" w:hAnsi="Arial" w:cs="Arial"/>
          <w:spacing w:val="2"/>
          <w:lang w:val="es-MX"/>
        </w:rPr>
        <w:t>o</w:t>
      </w:r>
      <w:r w:rsidRPr="00EC76AF">
        <w:rPr>
          <w:rFonts w:ascii="Arial" w:eastAsia="Arial" w:hAnsi="Arial" w:cs="Arial"/>
          <w:spacing w:val="-2"/>
          <w:lang w:val="es-MX"/>
        </w:rPr>
        <w:t>r</w:t>
      </w:r>
      <w:r w:rsidRPr="00EC76AF">
        <w:rPr>
          <w:rFonts w:ascii="Arial" w:eastAsia="Arial" w:hAnsi="Arial" w:cs="Arial"/>
          <w:spacing w:val="2"/>
          <w:lang w:val="es-MX"/>
        </w:rPr>
        <w:t>d</w:t>
      </w:r>
      <w:r w:rsidRPr="00EC76AF">
        <w:rPr>
          <w:rFonts w:ascii="Arial" w:eastAsia="Arial" w:hAnsi="Arial" w:cs="Arial"/>
          <w:spacing w:val="-1"/>
          <w:lang w:val="es-MX"/>
        </w:rPr>
        <w:t>i</w:t>
      </w:r>
      <w:r w:rsidRPr="00EC76AF">
        <w:rPr>
          <w:rFonts w:ascii="Arial" w:eastAsia="Arial" w:hAnsi="Arial" w:cs="Arial"/>
          <w:spacing w:val="-3"/>
          <w:lang w:val="es-MX"/>
        </w:rPr>
        <w:t>n</w:t>
      </w:r>
      <w:r w:rsidRPr="00EC76AF">
        <w:rPr>
          <w:rFonts w:ascii="Arial" w:eastAsia="Arial" w:hAnsi="Arial" w:cs="Arial"/>
          <w:spacing w:val="2"/>
          <w:lang w:val="es-MX"/>
        </w:rPr>
        <w:t>a</w:t>
      </w:r>
      <w:r w:rsidRPr="00EC76AF">
        <w:rPr>
          <w:rFonts w:ascii="Arial" w:eastAsia="Arial" w:hAnsi="Arial" w:cs="Arial"/>
          <w:spacing w:val="-3"/>
          <w:lang w:val="es-MX"/>
        </w:rPr>
        <w:t>d</w:t>
      </w:r>
      <w:r w:rsidRPr="00EC76AF">
        <w:rPr>
          <w:rFonts w:ascii="Arial" w:eastAsia="Arial" w:hAnsi="Arial" w:cs="Arial"/>
          <w:spacing w:val="2"/>
          <w:lang w:val="es-MX"/>
        </w:rPr>
        <w:t>o</w:t>
      </w:r>
      <w:r w:rsidRPr="00EC76AF">
        <w:rPr>
          <w:rFonts w:ascii="Arial" w:eastAsia="Arial" w:hAnsi="Arial" w:cs="Arial"/>
          <w:lang w:val="es-MX"/>
        </w:rPr>
        <w:t xml:space="preserve">r </w:t>
      </w:r>
      <w:r w:rsidRPr="00EC76AF">
        <w:rPr>
          <w:rFonts w:ascii="Arial" w:eastAsia="Arial" w:hAnsi="Arial" w:cs="Arial"/>
          <w:spacing w:val="1"/>
          <w:lang w:val="es-MX"/>
        </w:rPr>
        <w:t>E</w:t>
      </w:r>
      <w:r w:rsidRPr="00EC76AF">
        <w:rPr>
          <w:rFonts w:ascii="Arial" w:eastAsia="Arial" w:hAnsi="Arial" w:cs="Arial"/>
          <w:lang w:val="es-MX"/>
        </w:rPr>
        <w:t>s</w:t>
      </w:r>
      <w:r w:rsidRPr="00EC76AF">
        <w:rPr>
          <w:rFonts w:ascii="Arial" w:eastAsia="Arial" w:hAnsi="Arial" w:cs="Arial"/>
          <w:spacing w:val="1"/>
          <w:lang w:val="es-MX"/>
        </w:rPr>
        <w:t>t</w:t>
      </w:r>
      <w:r w:rsidRPr="00EC76AF">
        <w:rPr>
          <w:rFonts w:ascii="Arial" w:eastAsia="Arial" w:hAnsi="Arial" w:cs="Arial"/>
          <w:spacing w:val="-3"/>
          <w:lang w:val="es-MX"/>
        </w:rPr>
        <w:t>a</w:t>
      </w:r>
      <w:r w:rsidRPr="00EC76AF">
        <w:rPr>
          <w:rFonts w:ascii="Arial" w:eastAsia="Arial" w:hAnsi="Arial" w:cs="Arial"/>
          <w:spacing w:val="1"/>
          <w:lang w:val="es-MX"/>
        </w:rPr>
        <w:t>t</w:t>
      </w:r>
      <w:r w:rsidRPr="00EC76AF">
        <w:rPr>
          <w:rFonts w:ascii="Arial" w:eastAsia="Arial" w:hAnsi="Arial" w:cs="Arial"/>
          <w:spacing w:val="2"/>
          <w:lang w:val="es-MX"/>
        </w:rPr>
        <w:t>a</w:t>
      </w:r>
      <w:r w:rsidRPr="00EC76AF">
        <w:rPr>
          <w:rFonts w:ascii="Arial" w:eastAsia="Arial" w:hAnsi="Arial" w:cs="Arial"/>
          <w:lang w:val="es-MX"/>
        </w:rPr>
        <w:t>l</w:t>
      </w:r>
      <w:r w:rsidRPr="00EC76AF">
        <w:rPr>
          <w:rFonts w:ascii="Arial" w:eastAsia="Arial" w:hAnsi="Arial" w:cs="Arial"/>
          <w:spacing w:val="6"/>
          <w:lang w:val="es-MX"/>
        </w:rPr>
        <w:t xml:space="preserve"> </w:t>
      </w:r>
      <w:r w:rsidRPr="00EC76AF">
        <w:rPr>
          <w:rFonts w:ascii="Arial" w:eastAsia="Arial" w:hAnsi="Arial" w:cs="Arial"/>
          <w:spacing w:val="2"/>
          <w:lang w:val="es-MX"/>
        </w:rPr>
        <w:t>d</w:t>
      </w:r>
      <w:r w:rsidRPr="00EC76AF">
        <w:rPr>
          <w:rFonts w:ascii="Arial" w:eastAsia="Arial" w:hAnsi="Arial" w:cs="Arial"/>
          <w:spacing w:val="-3"/>
          <w:lang w:val="es-MX"/>
        </w:rPr>
        <w:t>e</w:t>
      </w:r>
      <w:r w:rsidRPr="00EC76AF">
        <w:rPr>
          <w:rFonts w:ascii="Arial" w:eastAsia="Arial" w:hAnsi="Arial" w:cs="Arial"/>
          <w:lang w:val="es-MX"/>
        </w:rPr>
        <w:t>s</w:t>
      </w:r>
      <w:r w:rsidRPr="00EC76AF">
        <w:rPr>
          <w:rFonts w:ascii="Arial" w:eastAsia="Arial" w:hAnsi="Arial" w:cs="Arial"/>
          <w:spacing w:val="-1"/>
          <w:lang w:val="es-MX"/>
        </w:rPr>
        <w:t>i</w:t>
      </w:r>
      <w:r w:rsidRPr="00EC76AF">
        <w:rPr>
          <w:rFonts w:ascii="Arial" w:eastAsia="Arial" w:hAnsi="Arial" w:cs="Arial"/>
          <w:spacing w:val="2"/>
          <w:lang w:val="es-MX"/>
        </w:rPr>
        <w:t>g</w:t>
      </w:r>
      <w:r w:rsidRPr="00EC76AF">
        <w:rPr>
          <w:rFonts w:ascii="Arial" w:eastAsia="Arial" w:hAnsi="Arial" w:cs="Arial"/>
          <w:spacing w:val="-3"/>
          <w:lang w:val="es-MX"/>
        </w:rPr>
        <w:t>n</w:t>
      </w:r>
      <w:r w:rsidRPr="00EC76AF">
        <w:rPr>
          <w:rFonts w:ascii="Arial" w:eastAsia="Arial" w:hAnsi="Arial" w:cs="Arial"/>
          <w:spacing w:val="2"/>
          <w:lang w:val="es-MX"/>
        </w:rPr>
        <w:t>a</w:t>
      </w:r>
      <w:r w:rsidRPr="00EC76AF">
        <w:rPr>
          <w:rFonts w:ascii="Arial" w:eastAsia="Arial" w:hAnsi="Arial" w:cs="Arial"/>
          <w:spacing w:val="-3"/>
          <w:lang w:val="es-MX"/>
        </w:rPr>
        <w:t>d</w:t>
      </w:r>
      <w:r w:rsidRPr="00EC76AF">
        <w:rPr>
          <w:rFonts w:ascii="Arial" w:eastAsia="Arial" w:hAnsi="Arial" w:cs="Arial"/>
          <w:lang w:val="es-MX"/>
        </w:rPr>
        <w:t>o</w:t>
      </w:r>
      <w:r w:rsidRPr="00EC76AF">
        <w:rPr>
          <w:rFonts w:ascii="Arial" w:eastAsia="Arial" w:hAnsi="Arial" w:cs="Arial"/>
          <w:spacing w:val="3"/>
          <w:lang w:val="es-MX"/>
        </w:rPr>
        <w:t xml:space="preserve"> </w:t>
      </w:r>
      <w:r w:rsidRPr="00EC76AF">
        <w:rPr>
          <w:rFonts w:ascii="Arial" w:eastAsia="Arial" w:hAnsi="Arial" w:cs="Arial"/>
          <w:spacing w:val="2"/>
          <w:lang w:val="es-MX"/>
        </w:rPr>
        <w:t>po</w:t>
      </w:r>
      <w:r w:rsidRPr="00EC76AF">
        <w:rPr>
          <w:rFonts w:ascii="Arial" w:eastAsia="Arial" w:hAnsi="Arial" w:cs="Arial"/>
          <w:lang w:val="es-MX"/>
        </w:rPr>
        <w:t xml:space="preserve">r </w:t>
      </w:r>
      <w:r w:rsidRPr="00EC76AF">
        <w:rPr>
          <w:rFonts w:ascii="Arial" w:eastAsia="Arial" w:hAnsi="Arial" w:cs="Arial"/>
          <w:spacing w:val="2"/>
          <w:lang w:val="es-MX"/>
        </w:rPr>
        <w:t>e</w:t>
      </w:r>
      <w:r w:rsidRPr="00EC76AF">
        <w:rPr>
          <w:rFonts w:ascii="Arial" w:eastAsia="Arial" w:hAnsi="Arial" w:cs="Arial"/>
          <w:lang w:val="es-MX"/>
        </w:rPr>
        <w:t xml:space="preserve">l </w:t>
      </w:r>
      <w:r w:rsidRPr="00EC76AF">
        <w:rPr>
          <w:rFonts w:ascii="Arial" w:eastAsia="Arial" w:hAnsi="Arial" w:cs="Arial"/>
          <w:spacing w:val="-1"/>
          <w:lang w:val="es-MX"/>
        </w:rPr>
        <w:t>li</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1"/>
          <w:lang w:val="es-MX"/>
        </w:rPr>
        <w:t>t</w:t>
      </w:r>
      <w:r w:rsidRPr="00EC76AF">
        <w:rPr>
          <w:rFonts w:ascii="Arial" w:eastAsia="Arial" w:hAnsi="Arial" w:cs="Arial"/>
          <w:spacing w:val="2"/>
          <w:lang w:val="es-MX"/>
        </w:rPr>
        <w:t>a</w:t>
      </w:r>
      <w:r w:rsidRPr="00EC76AF">
        <w:rPr>
          <w:rFonts w:ascii="Arial" w:eastAsia="Arial" w:hAnsi="Arial" w:cs="Arial"/>
          <w:spacing w:val="-3"/>
          <w:lang w:val="es-MX"/>
        </w:rPr>
        <w:t>n</w:t>
      </w:r>
      <w:r w:rsidRPr="00EC76AF">
        <w:rPr>
          <w:rFonts w:ascii="Arial" w:eastAsia="Arial" w:hAnsi="Arial" w:cs="Arial"/>
          <w:spacing w:val="1"/>
          <w:lang w:val="es-MX"/>
        </w:rPr>
        <w:t>t</w:t>
      </w:r>
      <w:r w:rsidRPr="00EC76AF">
        <w:rPr>
          <w:rFonts w:ascii="Arial" w:eastAsia="Arial" w:hAnsi="Arial" w:cs="Arial"/>
          <w:lang w:val="es-MX"/>
        </w:rPr>
        <w:t>e</w:t>
      </w:r>
      <w:r w:rsidRPr="00EC76AF">
        <w:rPr>
          <w:rFonts w:ascii="Arial" w:eastAsia="Arial" w:hAnsi="Arial" w:cs="Arial"/>
          <w:spacing w:val="8"/>
          <w:lang w:val="es-MX"/>
        </w:rPr>
        <w:t xml:space="preserve"> </w:t>
      </w:r>
      <w:r w:rsidRPr="00EC76AF">
        <w:rPr>
          <w:rFonts w:ascii="Arial" w:eastAsia="Arial" w:hAnsi="Arial" w:cs="Arial"/>
          <w:lang w:val="es-MX"/>
        </w:rPr>
        <w:t>y</w:t>
      </w:r>
      <w:r w:rsidRPr="00EC76AF">
        <w:rPr>
          <w:rFonts w:ascii="Arial" w:eastAsia="Arial" w:hAnsi="Arial" w:cs="Arial"/>
          <w:spacing w:val="1"/>
          <w:lang w:val="es-MX"/>
        </w:rPr>
        <w:t xml:space="preserve"> </w:t>
      </w:r>
      <w:r w:rsidRPr="00EC76AF">
        <w:rPr>
          <w:rFonts w:ascii="Arial" w:eastAsia="Arial" w:hAnsi="Arial" w:cs="Arial"/>
          <w:spacing w:val="2"/>
          <w:lang w:val="es-MX"/>
        </w:rPr>
        <w:t>pe</w:t>
      </w:r>
      <w:r w:rsidRPr="00EC76AF">
        <w:rPr>
          <w:rFonts w:ascii="Arial" w:eastAsia="Arial" w:hAnsi="Arial" w:cs="Arial"/>
          <w:spacing w:val="-2"/>
          <w:lang w:val="es-MX"/>
        </w:rPr>
        <w:t>r</w:t>
      </w:r>
      <w:r w:rsidRPr="00EC76AF">
        <w:rPr>
          <w:rFonts w:ascii="Arial" w:eastAsia="Arial" w:hAnsi="Arial" w:cs="Arial"/>
          <w:lang w:val="es-MX"/>
        </w:rPr>
        <w:t>s</w:t>
      </w:r>
      <w:r w:rsidRPr="00EC76AF">
        <w:rPr>
          <w:rFonts w:ascii="Arial" w:eastAsia="Arial" w:hAnsi="Arial" w:cs="Arial"/>
          <w:spacing w:val="-3"/>
          <w:lang w:val="es-MX"/>
        </w:rPr>
        <w:t>on</w:t>
      </w:r>
      <w:r w:rsidRPr="00EC76AF">
        <w:rPr>
          <w:rFonts w:ascii="Arial" w:eastAsia="Arial" w:hAnsi="Arial" w:cs="Arial"/>
          <w:spacing w:val="2"/>
          <w:lang w:val="es-MX"/>
        </w:rPr>
        <w:t>a</w:t>
      </w:r>
      <w:r w:rsidRPr="00EC76AF">
        <w:rPr>
          <w:rFonts w:ascii="Arial" w:eastAsia="Arial" w:hAnsi="Arial" w:cs="Arial"/>
          <w:lang w:val="es-MX"/>
        </w:rPr>
        <w:t>l</w:t>
      </w:r>
      <w:r w:rsidRPr="00EC76AF">
        <w:rPr>
          <w:rFonts w:ascii="Arial" w:eastAsia="Arial" w:hAnsi="Arial" w:cs="Arial"/>
          <w:spacing w:val="5"/>
          <w:lang w:val="es-MX"/>
        </w:rPr>
        <w:t xml:space="preserve">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3"/>
          <w:lang w:val="es-MX"/>
        </w:rPr>
        <w:t xml:space="preserve"> </w:t>
      </w:r>
      <w:r w:rsidRPr="00EC76AF">
        <w:rPr>
          <w:rFonts w:ascii="Arial" w:eastAsia="Arial" w:hAnsi="Arial" w:cs="Arial"/>
          <w:spacing w:val="2"/>
          <w:lang w:val="es-MX"/>
        </w:rPr>
        <w:t>a</w:t>
      </w:r>
      <w:r w:rsidRPr="00EC76AF">
        <w:rPr>
          <w:rFonts w:ascii="Arial" w:eastAsia="Arial" w:hAnsi="Arial" w:cs="Arial"/>
          <w:spacing w:val="-3"/>
          <w:lang w:val="es-MX"/>
        </w:rPr>
        <w:t>p</w:t>
      </w:r>
      <w:r w:rsidRPr="00EC76AF">
        <w:rPr>
          <w:rFonts w:ascii="Arial" w:eastAsia="Arial" w:hAnsi="Arial" w:cs="Arial"/>
          <w:spacing w:val="2"/>
          <w:lang w:val="es-MX"/>
        </w:rPr>
        <w:t>o</w:t>
      </w:r>
      <w:r w:rsidRPr="00EC76AF">
        <w:rPr>
          <w:rFonts w:ascii="Arial" w:eastAsia="Arial" w:hAnsi="Arial" w:cs="Arial"/>
          <w:lang w:val="es-MX"/>
        </w:rPr>
        <w:t>yo</w:t>
      </w:r>
      <w:r w:rsidRPr="00EC76AF">
        <w:rPr>
          <w:rFonts w:ascii="Arial" w:eastAsia="Arial" w:hAnsi="Arial" w:cs="Arial"/>
          <w:spacing w:val="3"/>
          <w:lang w:val="es-MX"/>
        </w:rPr>
        <w:t xml:space="preserve"> </w:t>
      </w:r>
      <w:r w:rsidRPr="00EC76AF">
        <w:rPr>
          <w:rFonts w:ascii="Arial" w:eastAsia="Arial" w:hAnsi="Arial" w:cs="Arial"/>
          <w:spacing w:val="1"/>
          <w:lang w:val="es-MX"/>
        </w:rPr>
        <w:t>e</w:t>
      </w:r>
      <w:r w:rsidRPr="00EC76AF">
        <w:rPr>
          <w:rFonts w:ascii="Arial" w:eastAsia="Arial" w:hAnsi="Arial" w:cs="Arial"/>
          <w:lang w:val="es-MX"/>
        </w:rPr>
        <w:t>n</w:t>
      </w:r>
      <w:r w:rsidRPr="00EC76AF">
        <w:rPr>
          <w:rFonts w:ascii="Arial" w:eastAsia="Arial" w:hAnsi="Arial" w:cs="Arial"/>
          <w:spacing w:val="3"/>
          <w:lang w:val="es-MX"/>
        </w:rPr>
        <w:t xml:space="preserve"> </w:t>
      </w:r>
      <w:r w:rsidRPr="00EC76AF">
        <w:rPr>
          <w:rFonts w:ascii="Arial" w:eastAsia="Arial" w:hAnsi="Arial" w:cs="Arial"/>
          <w:lang w:val="es-MX"/>
        </w:rPr>
        <w:t>c</w:t>
      </w:r>
      <w:r w:rsidRPr="00EC76AF">
        <w:rPr>
          <w:rFonts w:ascii="Arial" w:eastAsia="Arial" w:hAnsi="Arial" w:cs="Arial"/>
          <w:spacing w:val="-3"/>
          <w:lang w:val="es-MX"/>
        </w:rPr>
        <w:t>a</w:t>
      </w:r>
      <w:r w:rsidRPr="00EC76AF">
        <w:rPr>
          <w:rFonts w:ascii="Arial" w:eastAsia="Arial" w:hAnsi="Arial" w:cs="Arial"/>
          <w:spacing w:val="2"/>
          <w:lang w:val="es-MX"/>
        </w:rPr>
        <w:t>d</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3"/>
          <w:lang w:val="es-MX"/>
        </w:rPr>
        <w:t>a</w:t>
      </w:r>
      <w:r w:rsidRPr="00EC76AF">
        <w:rPr>
          <w:rFonts w:ascii="Arial" w:eastAsia="Arial" w:hAnsi="Arial" w:cs="Arial"/>
          <w:spacing w:val="2"/>
          <w:lang w:val="es-MX"/>
        </w:rPr>
        <w:t>u</w:t>
      </w:r>
      <w:r w:rsidRPr="00EC76AF">
        <w:rPr>
          <w:rFonts w:ascii="Arial" w:eastAsia="Arial" w:hAnsi="Arial" w:cs="Arial"/>
          <w:spacing w:val="-1"/>
          <w:lang w:val="es-MX"/>
        </w:rPr>
        <w:t>l</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2"/>
          <w:lang w:val="es-MX"/>
        </w:rPr>
        <w:t>d</w:t>
      </w:r>
      <w:r w:rsidRPr="00EC76AF">
        <w:rPr>
          <w:rFonts w:ascii="Arial" w:eastAsia="Arial" w:hAnsi="Arial" w:cs="Arial"/>
          <w:lang w:val="es-MX"/>
        </w:rPr>
        <w:t xml:space="preserve">e </w:t>
      </w:r>
      <w:r w:rsidRPr="00EC76AF">
        <w:rPr>
          <w:rFonts w:ascii="Arial" w:eastAsia="Arial" w:hAnsi="Arial" w:cs="Arial"/>
          <w:spacing w:val="2"/>
          <w:lang w:val="es-MX"/>
        </w:rPr>
        <w:t>ap</w:t>
      </w:r>
      <w:r w:rsidRPr="00EC76AF">
        <w:rPr>
          <w:rFonts w:ascii="Arial" w:eastAsia="Arial" w:hAnsi="Arial" w:cs="Arial"/>
          <w:spacing w:val="-1"/>
          <w:lang w:val="es-MX"/>
        </w:rPr>
        <w:t>li</w:t>
      </w:r>
      <w:r w:rsidRPr="00EC76AF">
        <w:rPr>
          <w:rFonts w:ascii="Arial" w:eastAsia="Arial" w:hAnsi="Arial" w:cs="Arial"/>
          <w:lang w:val="es-MX"/>
        </w:rPr>
        <w:t>c</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6"/>
          <w:lang w:val="es-MX"/>
        </w:rPr>
        <w:t>i</w:t>
      </w:r>
      <w:r w:rsidRPr="00EC76AF">
        <w:rPr>
          <w:rFonts w:ascii="Arial" w:eastAsia="Arial" w:hAnsi="Arial" w:cs="Arial"/>
          <w:spacing w:val="2"/>
          <w:lang w:val="es-MX"/>
        </w:rPr>
        <w:t>ón</w:t>
      </w:r>
      <w:r w:rsidRPr="00EC76AF">
        <w:rPr>
          <w:rFonts w:ascii="Arial" w:eastAsia="Arial" w:hAnsi="Arial" w:cs="Arial"/>
          <w:lang w:val="es-MX"/>
        </w:rPr>
        <w:t>,</w:t>
      </w:r>
      <w:r w:rsidRPr="00EC76AF">
        <w:rPr>
          <w:rFonts w:ascii="Arial" w:eastAsia="Arial" w:hAnsi="Arial" w:cs="Arial"/>
          <w:spacing w:val="-3"/>
          <w:lang w:val="es-MX"/>
        </w:rPr>
        <w:t xml:space="preserve"> d</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1"/>
          <w:lang w:val="es-MX"/>
        </w:rPr>
        <w:t>i</w:t>
      </w:r>
      <w:r w:rsidRPr="00EC76AF">
        <w:rPr>
          <w:rFonts w:ascii="Arial" w:eastAsia="Arial" w:hAnsi="Arial" w:cs="Arial"/>
          <w:spacing w:val="-3"/>
          <w:lang w:val="es-MX"/>
        </w:rPr>
        <w:t>g</w:t>
      </w:r>
      <w:r w:rsidRPr="00EC76AF">
        <w:rPr>
          <w:rFonts w:ascii="Arial" w:eastAsia="Arial" w:hAnsi="Arial" w:cs="Arial"/>
          <w:spacing w:val="2"/>
          <w:lang w:val="es-MX"/>
        </w:rPr>
        <w:t>n</w:t>
      </w:r>
      <w:r w:rsidRPr="00EC76AF">
        <w:rPr>
          <w:rFonts w:ascii="Arial" w:eastAsia="Arial" w:hAnsi="Arial" w:cs="Arial"/>
          <w:spacing w:val="-3"/>
          <w:lang w:val="es-MX"/>
        </w:rPr>
        <w:t>a</w:t>
      </w:r>
      <w:r w:rsidRPr="00EC76AF">
        <w:rPr>
          <w:rFonts w:ascii="Arial" w:eastAsia="Arial" w:hAnsi="Arial" w:cs="Arial"/>
          <w:spacing w:val="2"/>
          <w:lang w:val="es-MX"/>
        </w:rPr>
        <w:t>d</w:t>
      </w:r>
      <w:r w:rsidRPr="00EC76AF">
        <w:rPr>
          <w:rFonts w:ascii="Arial" w:eastAsia="Arial" w:hAnsi="Arial" w:cs="Arial"/>
          <w:lang w:val="es-MX"/>
        </w:rPr>
        <w:t>o</w:t>
      </w:r>
      <w:r w:rsidRPr="00EC76AF">
        <w:rPr>
          <w:rFonts w:ascii="Arial" w:eastAsia="Arial" w:hAnsi="Arial" w:cs="Arial"/>
          <w:spacing w:val="2"/>
          <w:lang w:val="es-MX"/>
        </w:rPr>
        <w:t xml:space="preserve"> </w:t>
      </w:r>
      <w:r w:rsidRPr="00EC76AF">
        <w:rPr>
          <w:rFonts w:ascii="Arial" w:eastAsia="Arial" w:hAnsi="Arial" w:cs="Arial"/>
          <w:spacing w:val="-3"/>
          <w:lang w:val="es-MX"/>
        </w:rPr>
        <w:t>p</w:t>
      </w:r>
      <w:r w:rsidRPr="00EC76AF">
        <w:rPr>
          <w:rFonts w:ascii="Arial" w:eastAsia="Arial" w:hAnsi="Arial" w:cs="Arial"/>
          <w:spacing w:val="2"/>
          <w:lang w:val="es-MX"/>
        </w:rPr>
        <w:t>o</w:t>
      </w:r>
      <w:r w:rsidRPr="00EC76AF">
        <w:rPr>
          <w:rFonts w:ascii="Arial" w:eastAsia="Arial" w:hAnsi="Arial" w:cs="Arial"/>
          <w:lang w:val="es-MX"/>
        </w:rPr>
        <w:t xml:space="preserve">r </w:t>
      </w:r>
      <w:r w:rsidRPr="00EC76AF">
        <w:rPr>
          <w:rFonts w:ascii="Arial" w:eastAsia="Arial" w:hAnsi="Arial" w:cs="Arial"/>
          <w:spacing w:val="-1"/>
          <w:lang w:val="es-MX"/>
        </w:rPr>
        <w:t>l</w:t>
      </w:r>
      <w:r w:rsidRPr="00EC76AF">
        <w:rPr>
          <w:rFonts w:ascii="Arial" w:eastAsia="Arial" w:hAnsi="Arial" w:cs="Arial"/>
          <w:lang w:val="es-MX"/>
        </w:rPr>
        <w:t>a</w:t>
      </w:r>
      <w:r w:rsidRPr="00EC76AF">
        <w:rPr>
          <w:rFonts w:ascii="Arial" w:eastAsia="Arial" w:hAnsi="Arial" w:cs="Arial"/>
          <w:spacing w:val="-2"/>
          <w:lang w:val="es-MX"/>
        </w:rPr>
        <w:t xml:space="preserve"> </w:t>
      </w:r>
      <w:r w:rsidRPr="00EC76AF">
        <w:rPr>
          <w:rFonts w:ascii="Arial" w:eastAsia="Arial" w:hAnsi="Arial" w:cs="Arial"/>
          <w:spacing w:val="1"/>
          <w:lang w:val="es-MX"/>
        </w:rPr>
        <w:t>A</w:t>
      </w:r>
      <w:r w:rsidRPr="00EC76AF">
        <w:rPr>
          <w:rFonts w:ascii="Arial" w:eastAsia="Arial" w:hAnsi="Arial" w:cs="Arial"/>
          <w:spacing w:val="2"/>
          <w:lang w:val="es-MX"/>
        </w:rPr>
        <w:t>u</w:t>
      </w:r>
      <w:r w:rsidRPr="00EC76AF">
        <w:rPr>
          <w:rFonts w:ascii="Arial" w:eastAsia="Arial" w:hAnsi="Arial" w:cs="Arial"/>
          <w:spacing w:val="-4"/>
          <w:lang w:val="es-MX"/>
        </w:rPr>
        <w:t>t</w:t>
      </w:r>
      <w:r w:rsidRPr="00EC76AF">
        <w:rPr>
          <w:rFonts w:ascii="Arial" w:eastAsia="Arial" w:hAnsi="Arial" w:cs="Arial"/>
          <w:spacing w:val="2"/>
          <w:lang w:val="es-MX"/>
        </w:rPr>
        <w:t>o</w:t>
      </w:r>
      <w:r w:rsidRPr="00EC76AF">
        <w:rPr>
          <w:rFonts w:ascii="Arial" w:eastAsia="Arial" w:hAnsi="Arial" w:cs="Arial"/>
          <w:spacing w:val="-2"/>
          <w:lang w:val="es-MX"/>
        </w:rPr>
        <w:t>r</w:t>
      </w:r>
      <w:r w:rsidRPr="00EC76AF">
        <w:rPr>
          <w:rFonts w:ascii="Arial" w:eastAsia="Arial" w:hAnsi="Arial" w:cs="Arial"/>
          <w:spacing w:val="-1"/>
          <w:lang w:val="es-MX"/>
        </w:rPr>
        <w:t>i</w:t>
      </w:r>
      <w:r w:rsidRPr="00EC76AF">
        <w:rPr>
          <w:rFonts w:ascii="Arial" w:eastAsia="Arial" w:hAnsi="Arial" w:cs="Arial"/>
          <w:spacing w:val="2"/>
          <w:lang w:val="es-MX"/>
        </w:rPr>
        <w:t>d</w:t>
      </w:r>
      <w:r w:rsidRPr="00EC76AF">
        <w:rPr>
          <w:rFonts w:ascii="Arial" w:eastAsia="Arial" w:hAnsi="Arial" w:cs="Arial"/>
          <w:spacing w:val="-3"/>
          <w:lang w:val="es-MX"/>
        </w:rPr>
        <w:t>a</w:t>
      </w:r>
      <w:r w:rsidRPr="00EC76AF">
        <w:rPr>
          <w:rFonts w:ascii="Arial" w:eastAsia="Arial" w:hAnsi="Arial" w:cs="Arial"/>
          <w:lang w:val="es-MX"/>
        </w:rPr>
        <w:t>d</w:t>
      </w:r>
      <w:r w:rsidRPr="00EC76AF">
        <w:rPr>
          <w:rFonts w:ascii="Arial" w:eastAsia="Arial" w:hAnsi="Arial" w:cs="Arial"/>
          <w:spacing w:val="-2"/>
          <w:lang w:val="es-MX"/>
        </w:rPr>
        <w:t xml:space="preserve"> </w:t>
      </w:r>
      <w:r w:rsidRPr="00EC76AF">
        <w:rPr>
          <w:rFonts w:ascii="Arial" w:eastAsia="Arial" w:hAnsi="Arial" w:cs="Arial"/>
          <w:spacing w:val="1"/>
          <w:lang w:val="es-MX"/>
        </w:rPr>
        <w:t>E</w:t>
      </w:r>
      <w:r w:rsidRPr="00EC76AF">
        <w:rPr>
          <w:rFonts w:ascii="Arial" w:eastAsia="Arial" w:hAnsi="Arial" w:cs="Arial"/>
          <w:spacing w:val="-3"/>
          <w:lang w:val="es-MX"/>
        </w:rPr>
        <w:t>d</w:t>
      </w:r>
      <w:r w:rsidRPr="00EC76AF">
        <w:rPr>
          <w:rFonts w:ascii="Arial" w:eastAsia="Arial" w:hAnsi="Arial" w:cs="Arial"/>
          <w:spacing w:val="2"/>
          <w:lang w:val="es-MX"/>
        </w:rPr>
        <w:t>u</w:t>
      </w:r>
      <w:r w:rsidRPr="00EC76AF">
        <w:rPr>
          <w:rFonts w:ascii="Arial" w:eastAsia="Arial" w:hAnsi="Arial" w:cs="Arial"/>
          <w:lang w:val="es-MX"/>
        </w:rPr>
        <w:t>c</w:t>
      </w:r>
      <w:r w:rsidRPr="00EC76AF">
        <w:rPr>
          <w:rFonts w:ascii="Arial" w:eastAsia="Arial" w:hAnsi="Arial" w:cs="Arial"/>
          <w:spacing w:val="-3"/>
          <w:lang w:val="es-MX"/>
        </w:rPr>
        <w:t>a</w:t>
      </w:r>
      <w:r w:rsidRPr="00EC76AF">
        <w:rPr>
          <w:rFonts w:ascii="Arial" w:eastAsia="Arial" w:hAnsi="Arial" w:cs="Arial"/>
          <w:spacing w:val="1"/>
          <w:lang w:val="es-MX"/>
        </w:rPr>
        <w:t>t</w:t>
      </w:r>
      <w:r w:rsidRPr="00EC76AF">
        <w:rPr>
          <w:rFonts w:ascii="Arial" w:eastAsia="Arial" w:hAnsi="Arial" w:cs="Arial"/>
          <w:spacing w:val="-1"/>
          <w:lang w:val="es-MX"/>
        </w:rPr>
        <w:t>i</w:t>
      </w:r>
      <w:r w:rsidRPr="00EC76AF">
        <w:rPr>
          <w:rFonts w:ascii="Arial" w:eastAsia="Arial" w:hAnsi="Arial" w:cs="Arial"/>
          <w:lang w:val="es-MX"/>
        </w:rPr>
        <w:t>va</w:t>
      </w:r>
      <w:r w:rsidRPr="00EC76AF">
        <w:rPr>
          <w:rFonts w:ascii="Arial" w:eastAsia="Arial" w:hAnsi="Arial" w:cs="Arial"/>
          <w:spacing w:val="-2"/>
          <w:lang w:val="es-MX"/>
        </w:rPr>
        <w:t xml:space="preserve">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3"/>
          <w:lang w:val="es-MX"/>
        </w:rPr>
        <w:t xml:space="preserve"> </w:t>
      </w:r>
      <w:r w:rsidRPr="00EC76AF">
        <w:rPr>
          <w:rFonts w:ascii="Arial" w:eastAsia="Arial" w:hAnsi="Arial" w:cs="Arial"/>
          <w:spacing w:val="-6"/>
          <w:lang w:val="es-MX"/>
        </w:rPr>
        <w:t>l</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spacing w:val="1"/>
          <w:lang w:val="es-MX"/>
        </w:rPr>
        <w:t>t</w:t>
      </w:r>
      <w:r w:rsidRPr="00EC76AF">
        <w:rPr>
          <w:rFonts w:ascii="Arial" w:eastAsia="Arial" w:hAnsi="Arial" w:cs="Arial"/>
          <w:spacing w:val="-6"/>
          <w:lang w:val="es-MX"/>
        </w:rPr>
        <w:t>i</w:t>
      </w:r>
      <w:r w:rsidRPr="00EC76AF">
        <w:rPr>
          <w:rFonts w:ascii="Arial" w:eastAsia="Arial" w:hAnsi="Arial" w:cs="Arial"/>
          <w:spacing w:val="2"/>
          <w:lang w:val="es-MX"/>
        </w:rPr>
        <w:t>d</w:t>
      </w:r>
      <w:r w:rsidRPr="00EC76AF">
        <w:rPr>
          <w:rFonts w:ascii="Arial" w:eastAsia="Arial" w:hAnsi="Arial" w:cs="Arial"/>
          <w:spacing w:val="-3"/>
          <w:lang w:val="es-MX"/>
        </w:rPr>
        <w:t>a</w:t>
      </w:r>
      <w:r w:rsidRPr="00EC76AF">
        <w:rPr>
          <w:rFonts w:ascii="Arial" w:eastAsia="Arial" w:hAnsi="Arial" w:cs="Arial"/>
          <w:spacing w:val="2"/>
          <w:lang w:val="es-MX"/>
        </w:rPr>
        <w:t>d</w:t>
      </w:r>
      <w:r w:rsidRPr="00EC76AF">
        <w:rPr>
          <w:rFonts w:ascii="Arial" w:eastAsia="Arial" w:hAnsi="Arial" w:cs="Arial"/>
          <w:lang w:val="es-MX"/>
        </w:rPr>
        <w:t>.</w:t>
      </w:r>
    </w:p>
    <w:p w14:paraId="11AC1D4F" w14:textId="77777777" w:rsidR="00EC76AF" w:rsidRPr="00EC76AF" w:rsidRDefault="00EC76AF" w:rsidP="00EC76AF">
      <w:pPr>
        <w:spacing w:before="3" w:after="0" w:line="180" w:lineRule="exact"/>
        <w:rPr>
          <w:sz w:val="18"/>
          <w:szCs w:val="18"/>
          <w:lang w:val="es-MX"/>
        </w:rPr>
      </w:pPr>
    </w:p>
    <w:p w14:paraId="12ED2922" w14:textId="77777777" w:rsidR="00EC76AF" w:rsidRPr="00EC76AF" w:rsidRDefault="00EC76AF" w:rsidP="00EC76AF">
      <w:pPr>
        <w:spacing w:after="0" w:line="200" w:lineRule="exact"/>
        <w:rPr>
          <w:sz w:val="20"/>
          <w:szCs w:val="20"/>
          <w:lang w:val="es-MX"/>
        </w:rPr>
      </w:pPr>
    </w:p>
    <w:p w14:paraId="2F4FB121" w14:textId="77777777" w:rsidR="00EC76AF" w:rsidRPr="00EC76AF" w:rsidRDefault="00EC76AF" w:rsidP="00EC76AF">
      <w:pPr>
        <w:spacing w:after="0" w:line="359" w:lineRule="auto"/>
        <w:ind w:left="116" w:right="60"/>
        <w:jc w:val="both"/>
        <w:rPr>
          <w:rFonts w:ascii="Arial" w:eastAsia="Arial" w:hAnsi="Arial" w:cs="Arial"/>
          <w:lang w:val="es-MX"/>
        </w:rPr>
      </w:pPr>
      <w:r w:rsidRPr="00EC76AF">
        <w:rPr>
          <w:rFonts w:ascii="Arial" w:eastAsia="Arial" w:hAnsi="Arial" w:cs="Arial"/>
          <w:lang w:val="es-MX"/>
        </w:rPr>
        <w:t>A</w:t>
      </w:r>
      <w:r w:rsidRPr="00EC76AF">
        <w:rPr>
          <w:rFonts w:ascii="Arial" w:eastAsia="Arial" w:hAnsi="Arial" w:cs="Arial"/>
          <w:spacing w:val="5"/>
          <w:lang w:val="es-MX"/>
        </w:rPr>
        <w:t xml:space="preserve"> </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4"/>
          <w:lang w:val="es-MX"/>
        </w:rPr>
        <w:t>t</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3"/>
          <w:lang w:val="es-MX"/>
        </w:rPr>
        <w:t xml:space="preserve"> </w:t>
      </w:r>
      <w:r w:rsidRPr="00EC76AF">
        <w:rPr>
          <w:rFonts w:ascii="Arial" w:eastAsia="Arial" w:hAnsi="Arial" w:cs="Arial"/>
          <w:spacing w:val="2"/>
          <w:lang w:val="es-MX"/>
        </w:rPr>
        <w:t>pe</w:t>
      </w:r>
      <w:r w:rsidRPr="00EC76AF">
        <w:rPr>
          <w:rFonts w:ascii="Arial" w:eastAsia="Arial" w:hAnsi="Arial" w:cs="Arial"/>
          <w:spacing w:val="-2"/>
          <w:lang w:val="es-MX"/>
        </w:rPr>
        <w:t>r</w:t>
      </w:r>
      <w:r w:rsidRPr="00EC76AF">
        <w:rPr>
          <w:rFonts w:ascii="Arial" w:eastAsia="Arial" w:hAnsi="Arial" w:cs="Arial"/>
          <w:spacing w:val="-5"/>
          <w:lang w:val="es-MX"/>
        </w:rPr>
        <w:t>s</w:t>
      </w:r>
      <w:r w:rsidRPr="00EC76AF">
        <w:rPr>
          <w:rFonts w:ascii="Arial" w:eastAsia="Arial" w:hAnsi="Arial" w:cs="Arial"/>
          <w:spacing w:val="2"/>
          <w:lang w:val="es-MX"/>
        </w:rPr>
        <w:t>o</w:t>
      </w:r>
      <w:r w:rsidRPr="00EC76AF">
        <w:rPr>
          <w:rFonts w:ascii="Arial" w:eastAsia="Arial" w:hAnsi="Arial" w:cs="Arial"/>
          <w:spacing w:val="-3"/>
          <w:lang w:val="es-MX"/>
        </w:rPr>
        <w:t>n</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3"/>
          <w:lang w:val="es-MX"/>
        </w:rPr>
        <w:t xml:space="preserve"> </w:t>
      </w:r>
      <w:r w:rsidRPr="00EC76AF">
        <w:rPr>
          <w:rFonts w:ascii="Arial" w:eastAsia="Arial" w:hAnsi="Arial" w:cs="Arial"/>
          <w:spacing w:val="-3"/>
          <w:lang w:val="es-MX"/>
        </w:rPr>
        <w:t>h</w:t>
      </w:r>
      <w:r w:rsidRPr="00EC76AF">
        <w:rPr>
          <w:rFonts w:ascii="Arial" w:eastAsia="Arial" w:hAnsi="Arial" w:cs="Arial"/>
          <w:spacing w:val="2"/>
          <w:lang w:val="es-MX"/>
        </w:rPr>
        <w:t>ab</w:t>
      </w:r>
      <w:r w:rsidRPr="00EC76AF">
        <w:rPr>
          <w:rFonts w:ascii="Arial" w:eastAsia="Arial" w:hAnsi="Arial" w:cs="Arial"/>
          <w:spacing w:val="-2"/>
          <w:lang w:val="es-MX"/>
        </w:rPr>
        <w:t>r</w:t>
      </w:r>
      <w:r w:rsidRPr="00EC76AF">
        <w:rPr>
          <w:rFonts w:ascii="Arial" w:eastAsia="Arial" w:hAnsi="Arial" w:cs="Arial"/>
          <w:lang w:val="es-MX"/>
        </w:rPr>
        <w:t>á</w:t>
      </w:r>
      <w:r w:rsidRPr="00EC76AF">
        <w:rPr>
          <w:rFonts w:ascii="Arial" w:eastAsia="Arial" w:hAnsi="Arial" w:cs="Arial"/>
          <w:spacing w:val="5"/>
          <w:lang w:val="es-MX"/>
        </w:rPr>
        <w:t xml:space="preserve">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5"/>
          <w:lang w:val="es-MX"/>
        </w:rPr>
        <w:t xml:space="preserve"> </w:t>
      </w:r>
      <w:r w:rsidRPr="00EC76AF">
        <w:rPr>
          <w:rFonts w:ascii="Arial" w:eastAsia="Arial" w:hAnsi="Arial" w:cs="Arial"/>
          <w:lang w:val="es-MX"/>
        </w:rPr>
        <w:t>s</w:t>
      </w:r>
      <w:r w:rsidRPr="00EC76AF">
        <w:rPr>
          <w:rFonts w:ascii="Arial" w:eastAsia="Arial" w:hAnsi="Arial" w:cs="Arial"/>
          <w:spacing w:val="2"/>
          <w:lang w:val="es-MX"/>
        </w:rPr>
        <w:t>u</w:t>
      </w:r>
      <w:r w:rsidRPr="00EC76AF">
        <w:rPr>
          <w:rFonts w:ascii="Arial" w:eastAsia="Arial" w:hAnsi="Arial" w:cs="Arial"/>
          <w:spacing w:val="-6"/>
          <w:lang w:val="es-MX"/>
        </w:rPr>
        <w:t>m</w:t>
      </w:r>
      <w:r w:rsidRPr="00EC76AF">
        <w:rPr>
          <w:rFonts w:ascii="Arial" w:eastAsia="Arial" w:hAnsi="Arial" w:cs="Arial"/>
          <w:spacing w:val="2"/>
          <w:lang w:val="es-MX"/>
        </w:rPr>
        <w:t>á</w:t>
      </w:r>
      <w:r w:rsidRPr="00EC76AF">
        <w:rPr>
          <w:rFonts w:ascii="Arial" w:eastAsia="Arial" w:hAnsi="Arial" w:cs="Arial"/>
          <w:spacing w:val="-2"/>
          <w:lang w:val="es-MX"/>
        </w:rPr>
        <w:t>r</w:t>
      </w:r>
      <w:r w:rsidRPr="00EC76AF">
        <w:rPr>
          <w:rFonts w:ascii="Arial" w:eastAsia="Arial" w:hAnsi="Arial" w:cs="Arial"/>
          <w:lang w:val="es-MX"/>
        </w:rPr>
        <w:t>s</w:t>
      </w:r>
      <w:r w:rsidRPr="00EC76AF">
        <w:rPr>
          <w:rFonts w:ascii="Arial" w:eastAsia="Arial" w:hAnsi="Arial" w:cs="Arial"/>
          <w:spacing w:val="2"/>
          <w:lang w:val="es-MX"/>
        </w:rPr>
        <w:t>e</w:t>
      </w:r>
      <w:r w:rsidRPr="00EC76AF">
        <w:rPr>
          <w:rFonts w:ascii="Arial" w:eastAsia="Arial" w:hAnsi="Arial" w:cs="Arial"/>
          <w:spacing w:val="-1"/>
          <w:lang w:val="es-MX"/>
        </w:rPr>
        <w:t>l</w:t>
      </w:r>
      <w:r w:rsidRPr="00EC76AF">
        <w:rPr>
          <w:rFonts w:ascii="Arial" w:eastAsia="Arial" w:hAnsi="Arial" w:cs="Arial"/>
          <w:lang w:val="es-MX"/>
        </w:rPr>
        <w:t xml:space="preserve">e </w:t>
      </w:r>
      <w:r w:rsidRPr="00EC76AF">
        <w:rPr>
          <w:rFonts w:ascii="Arial" w:eastAsia="Arial" w:hAnsi="Arial" w:cs="Arial"/>
          <w:spacing w:val="2"/>
          <w:lang w:val="es-MX"/>
        </w:rPr>
        <w:t>e</w:t>
      </w:r>
      <w:r w:rsidRPr="00EC76AF">
        <w:rPr>
          <w:rFonts w:ascii="Arial" w:eastAsia="Arial" w:hAnsi="Arial" w:cs="Arial"/>
          <w:lang w:val="es-MX"/>
        </w:rPr>
        <w:t>l</w:t>
      </w:r>
      <w:r w:rsidRPr="00EC76AF">
        <w:rPr>
          <w:rFonts w:ascii="Arial" w:eastAsia="Arial" w:hAnsi="Arial" w:cs="Arial"/>
          <w:spacing w:val="2"/>
          <w:lang w:val="es-MX"/>
        </w:rPr>
        <w:t xml:space="preserve"> pe</w:t>
      </w:r>
      <w:r w:rsidRPr="00EC76AF">
        <w:rPr>
          <w:rFonts w:ascii="Arial" w:eastAsia="Arial" w:hAnsi="Arial" w:cs="Arial"/>
          <w:spacing w:val="-2"/>
          <w:lang w:val="es-MX"/>
        </w:rPr>
        <w:t>r</w:t>
      </w:r>
      <w:r w:rsidRPr="00EC76AF">
        <w:rPr>
          <w:rFonts w:ascii="Arial" w:eastAsia="Arial" w:hAnsi="Arial" w:cs="Arial"/>
          <w:lang w:val="es-MX"/>
        </w:rPr>
        <w:t>s</w:t>
      </w:r>
      <w:r w:rsidRPr="00EC76AF">
        <w:rPr>
          <w:rFonts w:ascii="Arial" w:eastAsia="Arial" w:hAnsi="Arial" w:cs="Arial"/>
          <w:spacing w:val="-3"/>
          <w:lang w:val="es-MX"/>
        </w:rPr>
        <w:t>on</w:t>
      </w:r>
      <w:r w:rsidRPr="00EC76AF">
        <w:rPr>
          <w:rFonts w:ascii="Arial" w:eastAsia="Arial" w:hAnsi="Arial" w:cs="Arial"/>
          <w:spacing w:val="2"/>
          <w:lang w:val="es-MX"/>
        </w:rPr>
        <w:t>a</w:t>
      </w:r>
      <w:r w:rsidRPr="00EC76AF">
        <w:rPr>
          <w:rFonts w:ascii="Arial" w:eastAsia="Arial" w:hAnsi="Arial" w:cs="Arial"/>
          <w:lang w:val="es-MX"/>
        </w:rPr>
        <w:t>l</w:t>
      </w:r>
      <w:r w:rsidRPr="00EC76AF">
        <w:rPr>
          <w:rFonts w:ascii="Arial" w:eastAsia="Arial" w:hAnsi="Arial" w:cs="Arial"/>
          <w:spacing w:val="2"/>
          <w:lang w:val="es-MX"/>
        </w:rPr>
        <w:t xml:space="preserve"> q</w:t>
      </w:r>
      <w:r w:rsidRPr="00EC76AF">
        <w:rPr>
          <w:rFonts w:ascii="Arial" w:eastAsia="Arial" w:hAnsi="Arial" w:cs="Arial"/>
          <w:spacing w:val="-3"/>
          <w:lang w:val="es-MX"/>
        </w:rPr>
        <w:t>u</w:t>
      </w:r>
      <w:r w:rsidRPr="00EC76AF">
        <w:rPr>
          <w:rFonts w:ascii="Arial" w:eastAsia="Arial" w:hAnsi="Arial" w:cs="Arial"/>
          <w:lang w:val="es-MX"/>
        </w:rPr>
        <w:t>e</w:t>
      </w:r>
      <w:r w:rsidRPr="00EC76AF">
        <w:rPr>
          <w:rFonts w:ascii="Arial" w:eastAsia="Arial" w:hAnsi="Arial" w:cs="Arial"/>
          <w:spacing w:val="5"/>
          <w:lang w:val="es-MX"/>
        </w:rPr>
        <w:t xml:space="preserve"> </w:t>
      </w:r>
      <w:r w:rsidRPr="00EC76AF">
        <w:rPr>
          <w:rFonts w:ascii="Arial" w:eastAsia="Arial" w:hAnsi="Arial" w:cs="Arial"/>
          <w:spacing w:val="2"/>
          <w:lang w:val="es-MX"/>
        </w:rPr>
        <w:t>e</w:t>
      </w:r>
      <w:r w:rsidRPr="00EC76AF">
        <w:rPr>
          <w:rFonts w:ascii="Arial" w:eastAsia="Arial" w:hAnsi="Arial" w:cs="Arial"/>
          <w:lang w:val="es-MX"/>
        </w:rPr>
        <w:t>l</w:t>
      </w:r>
      <w:r w:rsidRPr="00EC76AF">
        <w:rPr>
          <w:rFonts w:ascii="Arial" w:eastAsia="Arial" w:hAnsi="Arial" w:cs="Arial"/>
          <w:spacing w:val="7"/>
          <w:lang w:val="es-MX"/>
        </w:rPr>
        <w:t xml:space="preserve"> </w:t>
      </w:r>
      <w:r w:rsidRPr="00EC76AF">
        <w:rPr>
          <w:rFonts w:ascii="Arial" w:eastAsia="Arial" w:hAnsi="Arial" w:cs="Arial"/>
          <w:spacing w:val="-1"/>
          <w:lang w:val="es-MX"/>
        </w:rPr>
        <w:t>li</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4"/>
          <w:lang w:val="es-MX"/>
        </w:rPr>
        <w:t>t</w:t>
      </w:r>
      <w:r w:rsidRPr="00EC76AF">
        <w:rPr>
          <w:rFonts w:ascii="Arial" w:eastAsia="Arial" w:hAnsi="Arial" w:cs="Arial"/>
          <w:spacing w:val="2"/>
          <w:lang w:val="es-MX"/>
        </w:rPr>
        <w:t>an</w:t>
      </w:r>
      <w:r w:rsidRPr="00EC76AF">
        <w:rPr>
          <w:rFonts w:ascii="Arial" w:eastAsia="Arial" w:hAnsi="Arial" w:cs="Arial"/>
          <w:spacing w:val="-4"/>
          <w:lang w:val="es-MX"/>
        </w:rPr>
        <w:t>t</w:t>
      </w:r>
      <w:r w:rsidRPr="00EC76AF">
        <w:rPr>
          <w:rFonts w:ascii="Arial" w:eastAsia="Arial" w:hAnsi="Arial" w:cs="Arial"/>
          <w:lang w:val="es-MX"/>
        </w:rPr>
        <w:t>e</w:t>
      </w:r>
      <w:r w:rsidRPr="00EC76AF">
        <w:rPr>
          <w:rFonts w:ascii="Arial" w:eastAsia="Arial" w:hAnsi="Arial" w:cs="Arial"/>
          <w:spacing w:val="5"/>
          <w:lang w:val="es-MX"/>
        </w:rPr>
        <w:t xml:space="preserve"> </w:t>
      </w:r>
      <w:r w:rsidRPr="00EC76AF">
        <w:rPr>
          <w:rFonts w:ascii="Arial" w:eastAsia="Arial" w:hAnsi="Arial" w:cs="Arial"/>
          <w:lang w:val="es-MX"/>
        </w:rPr>
        <w:t>c</w:t>
      </w:r>
      <w:r w:rsidRPr="00EC76AF">
        <w:rPr>
          <w:rFonts w:ascii="Arial" w:eastAsia="Arial" w:hAnsi="Arial" w:cs="Arial"/>
          <w:spacing w:val="-3"/>
          <w:lang w:val="es-MX"/>
        </w:rPr>
        <w:t>o</w:t>
      </w:r>
      <w:r w:rsidRPr="00EC76AF">
        <w:rPr>
          <w:rFonts w:ascii="Arial" w:eastAsia="Arial" w:hAnsi="Arial" w:cs="Arial"/>
          <w:spacing w:val="2"/>
          <w:lang w:val="es-MX"/>
        </w:rPr>
        <w:t>n</w:t>
      </w:r>
      <w:r w:rsidRPr="00EC76AF">
        <w:rPr>
          <w:rFonts w:ascii="Arial" w:eastAsia="Arial" w:hAnsi="Arial" w:cs="Arial"/>
          <w:lang w:val="es-MX"/>
        </w:rPr>
        <w:t>s</w:t>
      </w:r>
      <w:r w:rsidRPr="00EC76AF">
        <w:rPr>
          <w:rFonts w:ascii="Arial" w:eastAsia="Arial" w:hAnsi="Arial" w:cs="Arial"/>
          <w:spacing w:val="-1"/>
          <w:lang w:val="es-MX"/>
        </w:rPr>
        <w:t>i</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lang w:val="es-MX"/>
        </w:rPr>
        <w:t>e</w:t>
      </w:r>
      <w:r w:rsidRPr="00EC76AF">
        <w:rPr>
          <w:rFonts w:ascii="Arial" w:eastAsia="Arial" w:hAnsi="Arial" w:cs="Arial"/>
          <w:spacing w:val="5"/>
          <w:lang w:val="es-MX"/>
        </w:rPr>
        <w:t xml:space="preserve"> </w:t>
      </w:r>
      <w:r w:rsidRPr="00EC76AF">
        <w:rPr>
          <w:rFonts w:ascii="Arial" w:eastAsia="Arial" w:hAnsi="Arial" w:cs="Arial"/>
          <w:spacing w:val="-1"/>
          <w:lang w:val="es-MX"/>
        </w:rPr>
        <w:t>i</w:t>
      </w:r>
      <w:r w:rsidRPr="00EC76AF">
        <w:rPr>
          <w:rFonts w:ascii="Arial" w:eastAsia="Arial" w:hAnsi="Arial" w:cs="Arial"/>
          <w:spacing w:val="-3"/>
          <w:lang w:val="es-MX"/>
        </w:rPr>
        <w:t>n</w:t>
      </w:r>
      <w:r w:rsidRPr="00EC76AF">
        <w:rPr>
          <w:rFonts w:ascii="Arial" w:eastAsia="Arial" w:hAnsi="Arial" w:cs="Arial"/>
          <w:spacing w:val="2"/>
          <w:lang w:val="es-MX"/>
        </w:rPr>
        <w:t>d</w:t>
      </w:r>
      <w:r w:rsidRPr="00EC76AF">
        <w:rPr>
          <w:rFonts w:ascii="Arial" w:eastAsia="Arial" w:hAnsi="Arial" w:cs="Arial"/>
          <w:spacing w:val="-1"/>
          <w:lang w:val="es-MX"/>
        </w:rPr>
        <w:t>i</w:t>
      </w:r>
      <w:r w:rsidRPr="00EC76AF">
        <w:rPr>
          <w:rFonts w:ascii="Arial" w:eastAsia="Arial" w:hAnsi="Arial" w:cs="Arial"/>
          <w:lang w:val="es-MX"/>
        </w:rPr>
        <w:t>s</w:t>
      </w:r>
      <w:r w:rsidRPr="00EC76AF">
        <w:rPr>
          <w:rFonts w:ascii="Arial" w:eastAsia="Arial" w:hAnsi="Arial" w:cs="Arial"/>
          <w:spacing w:val="2"/>
          <w:lang w:val="es-MX"/>
        </w:rPr>
        <w:t>p</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spacing w:val="-5"/>
          <w:lang w:val="es-MX"/>
        </w:rPr>
        <w:t>s</w:t>
      </w:r>
      <w:r w:rsidRPr="00EC76AF">
        <w:rPr>
          <w:rFonts w:ascii="Arial" w:eastAsia="Arial" w:hAnsi="Arial" w:cs="Arial"/>
          <w:spacing w:val="2"/>
          <w:lang w:val="es-MX"/>
        </w:rPr>
        <w:t>ab</w:t>
      </w:r>
      <w:r w:rsidRPr="00EC76AF">
        <w:rPr>
          <w:rFonts w:ascii="Arial" w:eastAsia="Arial" w:hAnsi="Arial" w:cs="Arial"/>
          <w:spacing w:val="-1"/>
          <w:lang w:val="es-MX"/>
        </w:rPr>
        <w:t>l</w:t>
      </w:r>
      <w:r w:rsidRPr="00EC76AF">
        <w:rPr>
          <w:rFonts w:ascii="Arial" w:eastAsia="Arial" w:hAnsi="Arial" w:cs="Arial"/>
          <w:lang w:val="es-MX"/>
        </w:rPr>
        <w:t xml:space="preserve">e </w:t>
      </w:r>
      <w:r w:rsidRPr="00EC76AF">
        <w:rPr>
          <w:rFonts w:ascii="Arial" w:eastAsia="Arial" w:hAnsi="Arial" w:cs="Arial"/>
          <w:spacing w:val="2"/>
          <w:lang w:val="es-MX"/>
        </w:rPr>
        <w:t>pa</w:t>
      </w:r>
      <w:r w:rsidRPr="00EC76AF">
        <w:rPr>
          <w:rFonts w:ascii="Arial" w:eastAsia="Arial" w:hAnsi="Arial" w:cs="Arial"/>
          <w:spacing w:val="-2"/>
          <w:lang w:val="es-MX"/>
        </w:rPr>
        <w:t>r</w:t>
      </w:r>
      <w:r w:rsidRPr="00EC76AF">
        <w:rPr>
          <w:rFonts w:ascii="Arial" w:eastAsia="Arial" w:hAnsi="Arial" w:cs="Arial"/>
          <w:lang w:val="es-MX"/>
        </w:rPr>
        <w:t xml:space="preserve">a </w:t>
      </w:r>
      <w:r w:rsidRPr="00EC76AF">
        <w:rPr>
          <w:rFonts w:ascii="Arial" w:eastAsia="Arial" w:hAnsi="Arial" w:cs="Arial"/>
          <w:spacing w:val="2"/>
          <w:lang w:val="es-MX"/>
        </w:rPr>
        <w:t>ga</w:t>
      </w:r>
      <w:r w:rsidRPr="00EC76AF">
        <w:rPr>
          <w:rFonts w:ascii="Arial" w:eastAsia="Arial" w:hAnsi="Arial" w:cs="Arial"/>
          <w:spacing w:val="-2"/>
          <w:lang w:val="es-MX"/>
        </w:rPr>
        <w:t>r</w:t>
      </w:r>
      <w:r w:rsidRPr="00EC76AF">
        <w:rPr>
          <w:rFonts w:ascii="Arial" w:eastAsia="Arial" w:hAnsi="Arial" w:cs="Arial"/>
          <w:spacing w:val="-3"/>
          <w:lang w:val="es-MX"/>
        </w:rPr>
        <w:t>a</w:t>
      </w:r>
      <w:r w:rsidRPr="00EC76AF">
        <w:rPr>
          <w:rFonts w:ascii="Arial" w:eastAsia="Arial" w:hAnsi="Arial" w:cs="Arial"/>
          <w:spacing w:val="2"/>
          <w:lang w:val="es-MX"/>
        </w:rPr>
        <w:t>n</w:t>
      </w:r>
      <w:r w:rsidRPr="00EC76AF">
        <w:rPr>
          <w:rFonts w:ascii="Arial" w:eastAsia="Arial" w:hAnsi="Arial" w:cs="Arial"/>
          <w:spacing w:val="1"/>
          <w:lang w:val="es-MX"/>
        </w:rPr>
        <w:t>t</w:t>
      </w:r>
      <w:r w:rsidRPr="00EC76AF">
        <w:rPr>
          <w:rFonts w:ascii="Arial" w:eastAsia="Arial" w:hAnsi="Arial" w:cs="Arial"/>
          <w:spacing w:val="-1"/>
          <w:lang w:val="es-MX"/>
        </w:rPr>
        <w:t>i</w:t>
      </w:r>
      <w:r w:rsidRPr="00EC76AF">
        <w:rPr>
          <w:rFonts w:ascii="Arial" w:eastAsia="Arial" w:hAnsi="Arial" w:cs="Arial"/>
          <w:lang w:val="es-MX"/>
        </w:rPr>
        <w:t>z</w:t>
      </w:r>
      <w:r w:rsidRPr="00EC76AF">
        <w:rPr>
          <w:rFonts w:ascii="Arial" w:eastAsia="Arial" w:hAnsi="Arial" w:cs="Arial"/>
          <w:spacing w:val="2"/>
          <w:lang w:val="es-MX"/>
        </w:rPr>
        <w:t>a</w:t>
      </w:r>
      <w:r w:rsidRPr="00EC76AF">
        <w:rPr>
          <w:rFonts w:ascii="Arial" w:eastAsia="Arial" w:hAnsi="Arial" w:cs="Arial"/>
          <w:lang w:val="es-MX"/>
        </w:rPr>
        <w:t>r</w:t>
      </w:r>
      <w:r w:rsidRPr="00EC76AF">
        <w:rPr>
          <w:rFonts w:ascii="Arial" w:eastAsia="Arial" w:hAnsi="Arial" w:cs="Arial"/>
          <w:spacing w:val="-20"/>
          <w:lang w:val="es-MX"/>
        </w:rPr>
        <w:t xml:space="preserve"> </w:t>
      </w:r>
      <w:r w:rsidRPr="00EC76AF">
        <w:rPr>
          <w:rFonts w:ascii="Arial" w:eastAsia="Arial" w:hAnsi="Arial" w:cs="Arial"/>
          <w:spacing w:val="-3"/>
          <w:lang w:val="es-MX"/>
        </w:rPr>
        <w:t>q</w:t>
      </w:r>
      <w:r w:rsidRPr="00EC76AF">
        <w:rPr>
          <w:rFonts w:ascii="Arial" w:eastAsia="Arial" w:hAnsi="Arial" w:cs="Arial"/>
          <w:spacing w:val="2"/>
          <w:lang w:val="es-MX"/>
        </w:rPr>
        <w:t>u</w:t>
      </w:r>
      <w:r w:rsidRPr="00EC76AF">
        <w:rPr>
          <w:rFonts w:ascii="Arial" w:eastAsia="Arial" w:hAnsi="Arial" w:cs="Arial"/>
          <w:lang w:val="es-MX"/>
        </w:rPr>
        <w:t>e</w:t>
      </w:r>
      <w:r w:rsidRPr="00EC76AF">
        <w:rPr>
          <w:rFonts w:ascii="Arial" w:eastAsia="Arial" w:hAnsi="Arial" w:cs="Arial"/>
          <w:spacing w:val="-16"/>
          <w:lang w:val="es-MX"/>
        </w:rPr>
        <w:t xml:space="preserve"> </w:t>
      </w:r>
      <w:r w:rsidRPr="00EC76AF">
        <w:rPr>
          <w:rFonts w:ascii="Arial" w:eastAsia="Arial" w:hAnsi="Arial" w:cs="Arial"/>
          <w:spacing w:val="-1"/>
          <w:lang w:val="es-MX"/>
        </w:rPr>
        <w:t>l</w:t>
      </w:r>
      <w:r w:rsidRPr="00EC76AF">
        <w:rPr>
          <w:rFonts w:ascii="Arial" w:eastAsia="Arial" w:hAnsi="Arial" w:cs="Arial"/>
          <w:lang w:val="es-MX"/>
        </w:rPr>
        <w:t>a</w:t>
      </w:r>
      <w:r w:rsidRPr="00EC76AF">
        <w:rPr>
          <w:rFonts w:ascii="Arial" w:eastAsia="Arial" w:hAnsi="Arial" w:cs="Arial"/>
          <w:spacing w:val="-16"/>
          <w:lang w:val="es-MX"/>
        </w:rPr>
        <w:t xml:space="preserve"> </w:t>
      </w:r>
      <w:r w:rsidRPr="00EC76AF">
        <w:rPr>
          <w:rFonts w:ascii="Arial" w:eastAsia="Arial" w:hAnsi="Arial" w:cs="Arial"/>
          <w:spacing w:val="2"/>
          <w:lang w:val="es-MX"/>
        </w:rPr>
        <w:t>ap</w:t>
      </w:r>
      <w:r w:rsidRPr="00EC76AF">
        <w:rPr>
          <w:rFonts w:ascii="Arial" w:eastAsia="Arial" w:hAnsi="Arial" w:cs="Arial"/>
          <w:spacing w:val="-1"/>
          <w:lang w:val="es-MX"/>
        </w:rPr>
        <w:t>li</w:t>
      </w:r>
      <w:r w:rsidRPr="00EC76AF">
        <w:rPr>
          <w:rFonts w:ascii="Arial" w:eastAsia="Arial" w:hAnsi="Arial" w:cs="Arial"/>
          <w:spacing w:val="-5"/>
          <w:lang w:val="es-MX"/>
        </w:rPr>
        <w:t>c</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3"/>
          <w:lang w:val="es-MX"/>
        </w:rPr>
        <w:t>ó</w:t>
      </w:r>
      <w:r w:rsidRPr="00EC76AF">
        <w:rPr>
          <w:rFonts w:ascii="Arial" w:eastAsia="Arial" w:hAnsi="Arial" w:cs="Arial"/>
          <w:lang w:val="es-MX"/>
        </w:rPr>
        <w:t>n</w:t>
      </w:r>
      <w:r w:rsidRPr="00EC76AF">
        <w:rPr>
          <w:rFonts w:ascii="Arial" w:eastAsia="Arial" w:hAnsi="Arial" w:cs="Arial"/>
          <w:spacing w:val="-11"/>
          <w:lang w:val="es-MX"/>
        </w:rPr>
        <w:t xml:space="preserve"> </w:t>
      </w:r>
      <w:r w:rsidRPr="00EC76AF">
        <w:rPr>
          <w:rFonts w:ascii="Arial" w:eastAsia="Arial" w:hAnsi="Arial" w:cs="Arial"/>
          <w:spacing w:val="-5"/>
          <w:lang w:val="es-MX"/>
        </w:rPr>
        <w:t>s</w:t>
      </w:r>
      <w:r w:rsidRPr="00EC76AF">
        <w:rPr>
          <w:rFonts w:ascii="Arial" w:eastAsia="Arial" w:hAnsi="Arial" w:cs="Arial"/>
          <w:lang w:val="es-MX"/>
        </w:rPr>
        <w:t>e</w:t>
      </w:r>
      <w:r w:rsidRPr="00EC76AF">
        <w:rPr>
          <w:rFonts w:ascii="Arial" w:eastAsia="Arial" w:hAnsi="Arial" w:cs="Arial"/>
          <w:spacing w:val="-16"/>
          <w:lang w:val="es-MX"/>
        </w:rPr>
        <w:t xml:space="preserve"> </w:t>
      </w:r>
      <w:r w:rsidRPr="00EC76AF">
        <w:rPr>
          <w:rFonts w:ascii="Arial" w:eastAsia="Arial" w:hAnsi="Arial" w:cs="Arial"/>
          <w:spacing w:val="2"/>
          <w:lang w:val="es-MX"/>
        </w:rPr>
        <w:t>de</w:t>
      </w:r>
      <w:r w:rsidRPr="00EC76AF">
        <w:rPr>
          <w:rFonts w:ascii="Arial" w:eastAsia="Arial" w:hAnsi="Arial" w:cs="Arial"/>
          <w:spacing w:val="-5"/>
          <w:lang w:val="es-MX"/>
        </w:rPr>
        <w:t>s</w:t>
      </w:r>
      <w:r w:rsidRPr="00EC76AF">
        <w:rPr>
          <w:rFonts w:ascii="Arial" w:eastAsia="Arial" w:hAnsi="Arial" w:cs="Arial"/>
          <w:spacing w:val="2"/>
          <w:lang w:val="es-MX"/>
        </w:rPr>
        <w:t>a</w:t>
      </w:r>
      <w:r w:rsidRPr="00EC76AF">
        <w:rPr>
          <w:rFonts w:ascii="Arial" w:eastAsia="Arial" w:hAnsi="Arial" w:cs="Arial"/>
          <w:spacing w:val="-2"/>
          <w:lang w:val="es-MX"/>
        </w:rPr>
        <w:t>rr</w:t>
      </w:r>
      <w:r w:rsidRPr="00EC76AF">
        <w:rPr>
          <w:rFonts w:ascii="Arial" w:eastAsia="Arial" w:hAnsi="Arial" w:cs="Arial"/>
          <w:spacing w:val="2"/>
          <w:lang w:val="es-MX"/>
        </w:rPr>
        <w:t>o</w:t>
      </w:r>
      <w:r w:rsidRPr="00EC76AF">
        <w:rPr>
          <w:rFonts w:ascii="Arial" w:eastAsia="Arial" w:hAnsi="Arial" w:cs="Arial"/>
          <w:spacing w:val="-1"/>
          <w:lang w:val="es-MX"/>
        </w:rPr>
        <w:t>ll</w:t>
      </w:r>
      <w:r w:rsidRPr="00EC76AF">
        <w:rPr>
          <w:rFonts w:ascii="Arial" w:eastAsia="Arial" w:hAnsi="Arial" w:cs="Arial"/>
          <w:lang w:val="es-MX"/>
        </w:rPr>
        <w:t>e</w:t>
      </w:r>
      <w:r w:rsidRPr="00EC76AF">
        <w:rPr>
          <w:rFonts w:ascii="Arial" w:eastAsia="Arial" w:hAnsi="Arial" w:cs="Arial"/>
          <w:spacing w:val="-11"/>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o</w:t>
      </w:r>
      <w:r w:rsidRPr="00EC76AF">
        <w:rPr>
          <w:rFonts w:ascii="Arial" w:eastAsia="Arial" w:hAnsi="Arial" w:cs="Arial"/>
          <w:lang w:val="es-MX"/>
        </w:rPr>
        <w:t>n</w:t>
      </w:r>
      <w:r w:rsidRPr="00EC76AF">
        <w:rPr>
          <w:rFonts w:ascii="Arial" w:eastAsia="Arial" w:hAnsi="Arial" w:cs="Arial"/>
          <w:spacing w:val="-8"/>
          <w:lang w:val="es-MX"/>
        </w:rPr>
        <w:t xml:space="preserve"> </w:t>
      </w:r>
      <w:r w:rsidRPr="00EC76AF">
        <w:rPr>
          <w:rFonts w:ascii="Arial" w:eastAsia="Arial" w:hAnsi="Arial" w:cs="Arial"/>
          <w:spacing w:val="-1"/>
          <w:lang w:val="es-MX"/>
        </w:rPr>
        <w:t>l</w:t>
      </w:r>
      <w:r w:rsidRPr="00EC76AF">
        <w:rPr>
          <w:rFonts w:ascii="Arial" w:eastAsia="Arial" w:hAnsi="Arial" w:cs="Arial"/>
          <w:lang w:val="es-MX"/>
        </w:rPr>
        <w:t>a</w:t>
      </w:r>
      <w:r w:rsidRPr="00EC76AF">
        <w:rPr>
          <w:rFonts w:ascii="Arial" w:eastAsia="Arial" w:hAnsi="Arial" w:cs="Arial"/>
          <w:spacing w:val="-16"/>
          <w:lang w:val="es-MX"/>
        </w:rPr>
        <w:t xml:space="preserve"> </w:t>
      </w:r>
      <w:r w:rsidRPr="00EC76AF">
        <w:rPr>
          <w:rFonts w:ascii="Arial" w:eastAsia="Arial" w:hAnsi="Arial" w:cs="Arial"/>
          <w:lang w:val="es-MX"/>
        </w:rPr>
        <w:t>c</w:t>
      </w:r>
      <w:r w:rsidRPr="00EC76AF">
        <w:rPr>
          <w:rFonts w:ascii="Arial" w:eastAsia="Arial" w:hAnsi="Arial" w:cs="Arial"/>
          <w:spacing w:val="2"/>
          <w:lang w:val="es-MX"/>
        </w:rPr>
        <w:t>a</w:t>
      </w:r>
      <w:r w:rsidRPr="00EC76AF">
        <w:rPr>
          <w:rFonts w:ascii="Arial" w:eastAsia="Arial" w:hAnsi="Arial" w:cs="Arial"/>
          <w:spacing w:val="-6"/>
          <w:lang w:val="es-MX"/>
        </w:rPr>
        <w:t>l</w:t>
      </w:r>
      <w:r w:rsidRPr="00EC76AF">
        <w:rPr>
          <w:rFonts w:ascii="Arial" w:eastAsia="Arial" w:hAnsi="Arial" w:cs="Arial"/>
          <w:spacing w:val="-1"/>
          <w:lang w:val="es-MX"/>
        </w:rPr>
        <w:t>i</w:t>
      </w:r>
      <w:r w:rsidRPr="00EC76AF">
        <w:rPr>
          <w:rFonts w:ascii="Arial" w:eastAsia="Arial" w:hAnsi="Arial" w:cs="Arial"/>
          <w:spacing w:val="2"/>
          <w:lang w:val="es-MX"/>
        </w:rPr>
        <w:t>da</w:t>
      </w:r>
      <w:r w:rsidRPr="00EC76AF">
        <w:rPr>
          <w:rFonts w:ascii="Arial" w:eastAsia="Arial" w:hAnsi="Arial" w:cs="Arial"/>
          <w:lang w:val="es-MX"/>
        </w:rPr>
        <w:t>d</w:t>
      </w:r>
      <w:r w:rsidRPr="00EC76AF">
        <w:rPr>
          <w:rFonts w:ascii="Arial" w:eastAsia="Arial" w:hAnsi="Arial" w:cs="Arial"/>
          <w:spacing w:val="-16"/>
          <w:lang w:val="es-MX"/>
        </w:rPr>
        <w:t xml:space="preserve"> </w:t>
      </w:r>
      <w:r w:rsidRPr="00EC76AF">
        <w:rPr>
          <w:rFonts w:ascii="Arial" w:eastAsia="Arial" w:hAnsi="Arial" w:cs="Arial"/>
          <w:spacing w:val="-2"/>
          <w:lang w:val="es-MX"/>
        </w:rPr>
        <w:t>r</w:t>
      </w:r>
      <w:r w:rsidRPr="00EC76AF">
        <w:rPr>
          <w:rFonts w:ascii="Arial" w:eastAsia="Arial" w:hAnsi="Arial" w:cs="Arial"/>
          <w:spacing w:val="-3"/>
          <w:lang w:val="es-MX"/>
        </w:rPr>
        <w:t>e</w:t>
      </w:r>
      <w:r w:rsidRPr="00EC76AF">
        <w:rPr>
          <w:rFonts w:ascii="Arial" w:eastAsia="Arial" w:hAnsi="Arial" w:cs="Arial"/>
          <w:spacing w:val="2"/>
          <w:lang w:val="es-MX"/>
        </w:rPr>
        <w:t>q</w:t>
      </w:r>
      <w:r w:rsidRPr="00EC76AF">
        <w:rPr>
          <w:rFonts w:ascii="Arial" w:eastAsia="Arial" w:hAnsi="Arial" w:cs="Arial"/>
          <w:spacing w:val="-3"/>
          <w:lang w:val="es-MX"/>
        </w:rPr>
        <w:t>u</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spacing w:val="-1"/>
          <w:lang w:val="es-MX"/>
        </w:rPr>
        <w:t>i</w:t>
      </w:r>
      <w:r w:rsidRPr="00EC76AF">
        <w:rPr>
          <w:rFonts w:ascii="Arial" w:eastAsia="Arial" w:hAnsi="Arial" w:cs="Arial"/>
          <w:spacing w:val="2"/>
          <w:lang w:val="es-MX"/>
        </w:rPr>
        <w:t>da</w:t>
      </w:r>
      <w:r w:rsidRPr="00EC76AF">
        <w:rPr>
          <w:rFonts w:ascii="Arial" w:eastAsia="Arial" w:hAnsi="Arial" w:cs="Arial"/>
          <w:lang w:val="es-MX"/>
        </w:rPr>
        <w:t>.</w:t>
      </w:r>
      <w:r w:rsidRPr="00EC76AF">
        <w:rPr>
          <w:rFonts w:ascii="Arial" w:eastAsia="Arial" w:hAnsi="Arial" w:cs="Arial"/>
          <w:spacing w:val="-17"/>
          <w:lang w:val="es-MX"/>
        </w:rPr>
        <w:t xml:space="preserve"> </w:t>
      </w:r>
      <w:r w:rsidRPr="00EC76AF">
        <w:rPr>
          <w:rFonts w:ascii="Arial" w:eastAsia="Arial" w:hAnsi="Arial" w:cs="Arial"/>
          <w:spacing w:val="-1"/>
          <w:lang w:val="es-MX"/>
        </w:rPr>
        <w:t>C</w:t>
      </w:r>
      <w:r w:rsidRPr="00EC76AF">
        <w:rPr>
          <w:rFonts w:ascii="Arial" w:eastAsia="Arial" w:hAnsi="Arial" w:cs="Arial"/>
          <w:spacing w:val="2"/>
          <w:lang w:val="es-MX"/>
        </w:rPr>
        <w:t>o</w:t>
      </w:r>
      <w:r w:rsidRPr="00EC76AF">
        <w:rPr>
          <w:rFonts w:ascii="Arial" w:eastAsia="Arial" w:hAnsi="Arial" w:cs="Arial"/>
          <w:spacing w:val="-6"/>
          <w:lang w:val="es-MX"/>
        </w:rPr>
        <w:t>m</w:t>
      </w:r>
      <w:r w:rsidRPr="00EC76AF">
        <w:rPr>
          <w:rFonts w:ascii="Arial" w:eastAsia="Arial" w:hAnsi="Arial" w:cs="Arial"/>
          <w:lang w:val="es-MX"/>
        </w:rPr>
        <w:t>o</w:t>
      </w:r>
      <w:r w:rsidRPr="00EC76AF">
        <w:rPr>
          <w:rFonts w:ascii="Arial" w:eastAsia="Arial" w:hAnsi="Arial" w:cs="Arial"/>
          <w:spacing w:val="-16"/>
          <w:lang w:val="es-MX"/>
        </w:rPr>
        <w:t xml:space="preserve"> </w:t>
      </w:r>
      <w:r w:rsidRPr="00EC76AF">
        <w:rPr>
          <w:rFonts w:ascii="Arial" w:eastAsia="Arial" w:hAnsi="Arial" w:cs="Arial"/>
          <w:spacing w:val="2"/>
          <w:lang w:val="es-MX"/>
        </w:rPr>
        <w:t>pa</w:t>
      </w:r>
      <w:r w:rsidRPr="00EC76AF">
        <w:rPr>
          <w:rFonts w:ascii="Arial" w:eastAsia="Arial" w:hAnsi="Arial" w:cs="Arial"/>
          <w:spacing w:val="-2"/>
          <w:lang w:val="es-MX"/>
        </w:rPr>
        <w:t>r</w:t>
      </w:r>
      <w:r w:rsidRPr="00EC76AF">
        <w:rPr>
          <w:rFonts w:ascii="Arial" w:eastAsia="Arial" w:hAnsi="Arial" w:cs="Arial"/>
          <w:spacing w:val="-4"/>
          <w:lang w:val="es-MX"/>
        </w:rPr>
        <w:t>t</w:t>
      </w:r>
      <w:r w:rsidRPr="00EC76AF">
        <w:rPr>
          <w:rFonts w:ascii="Arial" w:eastAsia="Arial" w:hAnsi="Arial" w:cs="Arial"/>
          <w:lang w:val="es-MX"/>
        </w:rPr>
        <w:t>e</w:t>
      </w:r>
      <w:r w:rsidRPr="00EC76AF">
        <w:rPr>
          <w:rFonts w:ascii="Arial" w:eastAsia="Arial" w:hAnsi="Arial" w:cs="Arial"/>
          <w:spacing w:val="-16"/>
          <w:lang w:val="es-MX"/>
        </w:rPr>
        <w:t xml:space="preserve"> </w:t>
      </w:r>
      <w:r w:rsidRPr="00EC76AF">
        <w:rPr>
          <w:rFonts w:ascii="Arial" w:eastAsia="Arial" w:hAnsi="Arial" w:cs="Arial"/>
          <w:spacing w:val="2"/>
          <w:lang w:val="es-MX"/>
        </w:rPr>
        <w:t>de</w:t>
      </w:r>
      <w:r w:rsidRPr="00EC76AF">
        <w:rPr>
          <w:rFonts w:ascii="Arial" w:eastAsia="Arial" w:hAnsi="Arial" w:cs="Arial"/>
          <w:lang w:val="es-MX"/>
        </w:rPr>
        <w:t>l</w:t>
      </w:r>
      <w:r w:rsidRPr="00EC76AF">
        <w:rPr>
          <w:rFonts w:ascii="Arial" w:eastAsia="Arial" w:hAnsi="Arial" w:cs="Arial"/>
          <w:spacing w:val="-14"/>
          <w:lang w:val="es-MX"/>
        </w:rPr>
        <w:t xml:space="preserve"> </w:t>
      </w:r>
      <w:r w:rsidRPr="00EC76AF">
        <w:rPr>
          <w:rFonts w:ascii="Arial" w:eastAsia="Arial" w:hAnsi="Arial" w:cs="Arial"/>
          <w:spacing w:val="-2"/>
          <w:lang w:val="es-MX"/>
        </w:rPr>
        <w:t>m</w:t>
      </w:r>
      <w:r w:rsidRPr="00EC76AF">
        <w:rPr>
          <w:rFonts w:ascii="Arial" w:eastAsia="Arial" w:hAnsi="Arial" w:cs="Arial"/>
          <w:spacing w:val="-1"/>
          <w:lang w:val="es-MX"/>
        </w:rPr>
        <w:t>i</w:t>
      </w:r>
      <w:r w:rsidRPr="00EC76AF">
        <w:rPr>
          <w:rFonts w:ascii="Arial" w:eastAsia="Arial" w:hAnsi="Arial" w:cs="Arial"/>
          <w:lang w:val="es-MX"/>
        </w:rPr>
        <w:t>s</w:t>
      </w:r>
      <w:r w:rsidRPr="00EC76AF">
        <w:rPr>
          <w:rFonts w:ascii="Arial" w:eastAsia="Arial" w:hAnsi="Arial" w:cs="Arial"/>
          <w:spacing w:val="-2"/>
          <w:lang w:val="es-MX"/>
        </w:rPr>
        <w:t>m</w:t>
      </w:r>
      <w:r w:rsidRPr="00EC76AF">
        <w:rPr>
          <w:rFonts w:ascii="Arial" w:eastAsia="Arial" w:hAnsi="Arial" w:cs="Arial"/>
          <w:spacing w:val="-3"/>
          <w:lang w:val="es-MX"/>
        </w:rPr>
        <w:t>o</w:t>
      </w:r>
      <w:r w:rsidRPr="00EC76AF">
        <w:rPr>
          <w:rFonts w:ascii="Arial" w:eastAsia="Arial" w:hAnsi="Arial" w:cs="Arial"/>
          <w:lang w:val="es-MX"/>
        </w:rPr>
        <w:t>,</w:t>
      </w:r>
      <w:r w:rsidRPr="00EC76AF">
        <w:rPr>
          <w:rFonts w:ascii="Arial" w:eastAsia="Arial" w:hAnsi="Arial" w:cs="Arial"/>
          <w:spacing w:val="-11"/>
          <w:lang w:val="es-MX"/>
        </w:rPr>
        <w:t xml:space="preserve"> </w:t>
      </w:r>
      <w:r w:rsidRPr="00EC76AF">
        <w:rPr>
          <w:rFonts w:ascii="Arial" w:eastAsia="Arial" w:hAnsi="Arial" w:cs="Arial"/>
          <w:spacing w:val="2"/>
          <w:lang w:val="es-MX"/>
        </w:rPr>
        <w:t>a</w:t>
      </w:r>
      <w:r w:rsidRPr="00EC76AF">
        <w:rPr>
          <w:rFonts w:ascii="Arial" w:eastAsia="Arial" w:hAnsi="Arial" w:cs="Arial"/>
          <w:lang w:val="es-MX"/>
        </w:rPr>
        <w:t>l</w:t>
      </w:r>
      <w:r w:rsidRPr="00EC76AF">
        <w:rPr>
          <w:rFonts w:ascii="Arial" w:eastAsia="Arial" w:hAnsi="Arial" w:cs="Arial"/>
          <w:spacing w:val="-14"/>
          <w:lang w:val="es-MX"/>
        </w:rPr>
        <w:t xml:space="preserve"> </w:t>
      </w:r>
      <w:r w:rsidRPr="00EC76AF">
        <w:rPr>
          <w:rFonts w:ascii="Arial" w:eastAsia="Arial" w:hAnsi="Arial" w:cs="Arial"/>
          <w:spacing w:val="-2"/>
          <w:lang w:val="es-MX"/>
        </w:rPr>
        <w:t>m</w:t>
      </w:r>
      <w:r w:rsidRPr="00EC76AF">
        <w:rPr>
          <w:rFonts w:ascii="Arial" w:eastAsia="Arial" w:hAnsi="Arial" w:cs="Arial"/>
          <w:spacing w:val="-3"/>
          <w:lang w:val="es-MX"/>
        </w:rPr>
        <w:t>e</w:t>
      </w:r>
      <w:r w:rsidRPr="00EC76AF">
        <w:rPr>
          <w:rFonts w:ascii="Arial" w:eastAsia="Arial" w:hAnsi="Arial" w:cs="Arial"/>
          <w:spacing w:val="2"/>
          <w:lang w:val="es-MX"/>
        </w:rPr>
        <w:t>no</w:t>
      </w:r>
      <w:r w:rsidRPr="00EC76AF">
        <w:rPr>
          <w:rFonts w:ascii="Arial" w:eastAsia="Arial" w:hAnsi="Arial" w:cs="Arial"/>
          <w:lang w:val="es-MX"/>
        </w:rPr>
        <w:t xml:space="preserve">s </w:t>
      </w:r>
      <w:r w:rsidRPr="00EC76AF">
        <w:rPr>
          <w:rFonts w:ascii="Arial" w:eastAsia="Arial" w:hAnsi="Arial" w:cs="Arial"/>
          <w:spacing w:val="2"/>
          <w:lang w:val="es-MX"/>
        </w:rPr>
        <w:t>d</w:t>
      </w:r>
      <w:r w:rsidRPr="00EC76AF">
        <w:rPr>
          <w:rFonts w:ascii="Arial" w:eastAsia="Arial" w:hAnsi="Arial" w:cs="Arial"/>
          <w:spacing w:val="-3"/>
          <w:lang w:val="es-MX"/>
        </w:rPr>
        <w:t>e</w:t>
      </w:r>
      <w:r w:rsidRPr="00EC76AF">
        <w:rPr>
          <w:rFonts w:ascii="Arial" w:eastAsia="Arial" w:hAnsi="Arial" w:cs="Arial"/>
          <w:spacing w:val="2"/>
          <w:lang w:val="es-MX"/>
        </w:rPr>
        <w:t>be</w:t>
      </w:r>
      <w:r w:rsidRPr="00EC76AF">
        <w:rPr>
          <w:rFonts w:ascii="Arial" w:eastAsia="Arial" w:hAnsi="Arial" w:cs="Arial"/>
          <w:spacing w:val="-2"/>
          <w:lang w:val="es-MX"/>
        </w:rPr>
        <w:t>r</w:t>
      </w:r>
      <w:r w:rsidRPr="00EC76AF">
        <w:rPr>
          <w:rFonts w:ascii="Arial" w:eastAsia="Arial" w:hAnsi="Arial" w:cs="Arial"/>
          <w:lang w:val="es-MX"/>
        </w:rPr>
        <w:t>á</w:t>
      </w:r>
      <w:r w:rsidRPr="00EC76AF">
        <w:rPr>
          <w:rFonts w:ascii="Arial" w:eastAsia="Arial" w:hAnsi="Arial" w:cs="Arial"/>
          <w:spacing w:val="4"/>
          <w:lang w:val="es-MX"/>
        </w:rPr>
        <w:t xml:space="preserve"> </w:t>
      </w:r>
      <w:r w:rsidRPr="00EC76AF">
        <w:rPr>
          <w:rFonts w:ascii="Arial" w:eastAsia="Arial" w:hAnsi="Arial" w:cs="Arial"/>
          <w:spacing w:val="2"/>
          <w:lang w:val="es-MX"/>
        </w:rPr>
        <w:t>de</w:t>
      </w:r>
      <w:r w:rsidRPr="00EC76AF">
        <w:rPr>
          <w:rFonts w:ascii="Arial" w:eastAsia="Arial" w:hAnsi="Arial" w:cs="Arial"/>
          <w:lang w:val="es-MX"/>
        </w:rPr>
        <w:t>s</w:t>
      </w:r>
      <w:r w:rsidRPr="00EC76AF">
        <w:rPr>
          <w:rFonts w:ascii="Arial" w:eastAsia="Arial" w:hAnsi="Arial" w:cs="Arial"/>
          <w:spacing w:val="-6"/>
          <w:lang w:val="es-MX"/>
        </w:rPr>
        <w:t>i</w:t>
      </w:r>
      <w:r w:rsidRPr="00EC76AF">
        <w:rPr>
          <w:rFonts w:ascii="Arial" w:eastAsia="Arial" w:hAnsi="Arial" w:cs="Arial"/>
          <w:spacing w:val="2"/>
          <w:lang w:val="es-MX"/>
        </w:rPr>
        <w:t>g</w:t>
      </w:r>
      <w:r w:rsidRPr="00EC76AF">
        <w:rPr>
          <w:rFonts w:ascii="Arial" w:eastAsia="Arial" w:hAnsi="Arial" w:cs="Arial"/>
          <w:spacing w:val="-3"/>
          <w:lang w:val="es-MX"/>
        </w:rPr>
        <w:t>n</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lang w:val="es-MX"/>
        </w:rPr>
        <w:t>se</w:t>
      </w:r>
      <w:r w:rsidRPr="00EC76AF">
        <w:rPr>
          <w:rFonts w:ascii="Arial" w:eastAsia="Arial" w:hAnsi="Arial" w:cs="Arial"/>
          <w:spacing w:val="4"/>
          <w:lang w:val="es-MX"/>
        </w:rPr>
        <w:t xml:space="preserve"> </w:t>
      </w:r>
      <w:r w:rsidRPr="00EC76AF">
        <w:rPr>
          <w:rFonts w:ascii="Arial" w:eastAsia="Arial" w:hAnsi="Arial" w:cs="Arial"/>
          <w:spacing w:val="2"/>
          <w:lang w:val="es-MX"/>
        </w:rPr>
        <w:t>u</w:t>
      </w:r>
      <w:r w:rsidRPr="00EC76AF">
        <w:rPr>
          <w:rFonts w:ascii="Arial" w:eastAsia="Arial" w:hAnsi="Arial" w:cs="Arial"/>
          <w:lang w:val="es-MX"/>
        </w:rPr>
        <w:t>n</w:t>
      </w:r>
      <w:r w:rsidRPr="00EC76AF">
        <w:rPr>
          <w:rFonts w:ascii="Arial" w:eastAsia="Arial" w:hAnsi="Arial" w:cs="Arial"/>
          <w:spacing w:val="4"/>
          <w:lang w:val="es-MX"/>
        </w:rPr>
        <w:t xml:space="preserve"> </w:t>
      </w:r>
      <w:r w:rsidRPr="00EC76AF">
        <w:rPr>
          <w:rFonts w:ascii="Arial" w:eastAsia="Arial" w:hAnsi="Arial" w:cs="Arial"/>
          <w:spacing w:val="6"/>
          <w:lang w:val="es-MX"/>
        </w:rPr>
        <w:t>A</w:t>
      </w:r>
      <w:r w:rsidRPr="00EC76AF">
        <w:rPr>
          <w:rFonts w:ascii="Arial" w:eastAsia="Arial" w:hAnsi="Arial" w:cs="Arial"/>
          <w:spacing w:val="2"/>
          <w:lang w:val="es-MX"/>
        </w:rPr>
        <w:t>p</w:t>
      </w:r>
      <w:r w:rsidRPr="00EC76AF">
        <w:rPr>
          <w:rFonts w:ascii="Arial" w:eastAsia="Arial" w:hAnsi="Arial" w:cs="Arial"/>
          <w:spacing w:val="-1"/>
          <w:lang w:val="es-MX"/>
        </w:rPr>
        <w:t>li</w:t>
      </w:r>
      <w:r w:rsidRPr="00EC76AF">
        <w:rPr>
          <w:rFonts w:ascii="Arial" w:eastAsia="Arial" w:hAnsi="Arial" w:cs="Arial"/>
          <w:spacing w:val="-5"/>
          <w:lang w:val="es-MX"/>
        </w:rPr>
        <w:t>c</w:t>
      </w:r>
      <w:r w:rsidRPr="00EC76AF">
        <w:rPr>
          <w:rFonts w:ascii="Arial" w:eastAsia="Arial" w:hAnsi="Arial" w:cs="Arial"/>
          <w:spacing w:val="2"/>
          <w:lang w:val="es-MX"/>
        </w:rPr>
        <w:t>a</w:t>
      </w:r>
      <w:r w:rsidRPr="00EC76AF">
        <w:rPr>
          <w:rFonts w:ascii="Arial" w:eastAsia="Arial" w:hAnsi="Arial" w:cs="Arial"/>
          <w:spacing w:val="-3"/>
          <w:lang w:val="es-MX"/>
        </w:rPr>
        <w:t>d</w:t>
      </w:r>
      <w:r w:rsidRPr="00EC76AF">
        <w:rPr>
          <w:rFonts w:ascii="Arial" w:eastAsia="Arial" w:hAnsi="Arial" w:cs="Arial"/>
          <w:spacing w:val="4"/>
          <w:lang w:val="es-MX"/>
        </w:rPr>
        <w:t>o</w:t>
      </w:r>
      <w:r w:rsidRPr="00EC76AF">
        <w:rPr>
          <w:rFonts w:ascii="Arial" w:eastAsia="Arial" w:hAnsi="Arial" w:cs="Arial"/>
          <w:lang w:val="es-MX"/>
        </w:rPr>
        <w:t>r</w:t>
      </w:r>
      <w:r w:rsidRPr="00EC76AF">
        <w:rPr>
          <w:rFonts w:ascii="Arial" w:eastAsia="Arial" w:hAnsi="Arial" w:cs="Arial"/>
          <w:spacing w:val="5"/>
          <w:lang w:val="es-MX"/>
        </w:rPr>
        <w:t xml:space="preserve"> </w:t>
      </w:r>
      <w:r w:rsidRPr="00EC76AF">
        <w:rPr>
          <w:rFonts w:ascii="Arial" w:eastAsia="Arial" w:hAnsi="Arial" w:cs="Arial"/>
          <w:spacing w:val="2"/>
          <w:lang w:val="es-MX"/>
        </w:rPr>
        <w:t>S</w:t>
      </w:r>
      <w:r w:rsidRPr="00EC76AF">
        <w:rPr>
          <w:rFonts w:ascii="Arial" w:eastAsia="Arial" w:hAnsi="Arial" w:cs="Arial"/>
          <w:spacing w:val="-3"/>
          <w:lang w:val="es-MX"/>
        </w:rPr>
        <w:t>u</w:t>
      </w:r>
      <w:r w:rsidRPr="00EC76AF">
        <w:rPr>
          <w:rFonts w:ascii="Arial" w:eastAsia="Arial" w:hAnsi="Arial" w:cs="Arial"/>
          <w:spacing w:val="2"/>
          <w:lang w:val="es-MX"/>
        </w:rPr>
        <w:t>pe</w:t>
      </w:r>
      <w:r w:rsidRPr="00EC76AF">
        <w:rPr>
          <w:rFonts w:ascii="Arial" w:eastAsia="Arial" w:hAnsi="Arial" w:cs="Arial"/>
          <w:spacing w:val="-2"/>
          <w:lang w:val="es-MX"/>
        </w:rPr>
        <w:t>r</w:t>
      </w:r>
      <w:r w:rsidRPr="00EC76AF">
        <w:rPr>
          <w:rFonts w:ascii="Arial" w:eastAsia="Arial" w:hAnsi="Arial" w:cs="Arial"/>
          <w:lang w:val="es-MX"/>
        </w:rPr>
        <w:t>v</w:t>
      </w:r>
      <w:r w:rsidRPr="00EC76AF">
        <w:rPr>
          <w:rFonts w:ascii="Arial" w:eastAsia="Arial" w:hAnsi="Arial" w:cs="Arial"/>
          <w:spacing w:val="-1"/>
          <w:lang w:val="es-MX"/>
        </w:rPr>
        <w:t>i</w:t>
      </w:r>
      <w:r w:rsidRPr="00EC76AF">
        <w:rPr>
          <w:rFonts w:ascii="Arial" w:eastAsia="Arial" w:hAnsi="Arial" w:cs="Arial"/>
          <w:spacing w:val="-5"/>
          <w:lang w:val="es-MX"/>
        </w:rPr>
        <w:t>s</w:t>
      </w:r>
      <w:r w:rsidRPr="00EC76AF">
        <w:rPr>
          <w:rFonts w:ascii="Arial" w:eastAsia="Arial" w:hAnsi="Arial" w:cs="Arial"/>
          <w:spacing w:val="2"/>
          <w:lang w:val="es-MX"/>
        </w:rPr>
        <w:t>o</w:t>
      </w:r>
      <w:r w:rsidRPr="00EC76AF">
        <w:rPr>
          <w:rFonts w:ascii="Arial" w:eastAsia="Arial" w:hAnsi="Arial" w:cs="Arial"/>
          <w:lang w:val="es-MX"/>
        </w:rPr>
        <w:t>r</w:t>
      </w:r>
      <w:r w:rsidRPr="00EC76AF">
        <w:rPr>
          <w:rFonts w:ascii="Arial" w:eastAsia="Arial" w:hAnsi="Arial" w:cs="Arial"/>
          <w:spacing w:val="5"/>
          <w:lang w:val="es-MX"/>
        </w:rPr>
        <w:t xml:space="preserve"> </w:t>
      </w:r>
      <w:r w:rsidRPr="00EC76AF">
        <w:rPr>
          <w:rFonts w:ascii="Arial" w:eastAsia="Arial" w:hAnsi="Arial" w:cs="Arial"/>
          <w:spacing w:val="2"/>
          <w:lang w:val="es-MX"/>
        </w:rPr>
        <w:t>no</w:t>
      </w:r>
      <w:r w:rsidRPr="00EC76AF">
        <w:rPr>
          <w:rFonts w:ascii="Arial" w:eastAsia="Arial" w:hAnsi="Arial" w:cs="Arial"/>
          <w:spacing w:val="-6"/>
          <w:lang w:val="es-MX"/>
        </w:rPr>
        <w:t>m</w:t>
      </w:r>
      <w:r w:rsidRPr="00EC76AF">
        <w:rPr>
          <w:rFonts w:ascii="Arial" w:eastAsia="Arial" w:hAnsi="Arial" w:cs="Arial"/>
          <w:spacing w:val="-3"/>
          <w:lang w:val="es-MX"/>
        </w:rPr>
        <w:t>b</w:t>
      </w:r>
      <w:r w:rsidRPr="00EC76AF">
        <w:rPr>
          <w:rFonts w:ascii="Arial" w:eastAsia="Arial" w:hAnsi="Arial" w:cs="Arial"/>
          <w:spacing w:val="-2"/>
          <w:lang w:val="es-MX"/>
        </w:rPr>
        <w:t>r</w:t>
      </w:r>
      <w:r w:rsidRPr="00EC76AF">
        <w:rPr>
          <w:rFonts w:ascii="Arial" w:eastAsia="Arial" w:hAnsi="Arial" w:cs="Arial"/>
          <w:spacing w:val="2"/>
          <w:lang w:val="es-MX"/>
        </w:rPr>
        <w:t>ad</w:t>
      </w:r>
      <w:r w:rsidRPr="00EC76AF">
        <w:rPr>
          <w:rFonts w:ascii="Arial" w:eastAsia="Arial" w:hAnsi="Arial" w:cs="Arial"/>
          <w:lang w:val="es-MX"/>
        </w:rPr>
        <w:t>o</w:t>
      </w:r>
      <w:r w:rsidRPr="00EC76AF">
        <w:rPr>
          <w:rFonts w:ascii="Arial" w:eastAsia="Arial" w:hAnsi="Arial" w:cs="Arial"/>
          <w:spacing w:val="4"/>
          <w:lang w:val="es-MX"/>
        </w:rPr>
        <w:t xml:space="preserve"> </w:t>
      </w:r>
      <w:r w:rsidRPr="00EC76AF">
        <w:rPr>
          <w:rFonts w:ascii="Arial" w:eastAsia="Arial" w:hAnsi="Arial" w:cs="Arial"/>
          <w:spacing w:val="2"/>
          <w:lang w:val="es-MX"/>
        </w:rPr>
        <w:t>po</w:t>
      </w:r>
      <w:r w:rsidRPr="00EC76AF">
        <w:rPr>
          <w:rFonts w:ascii="Arial" w:eastAsia="Arial" w:hAnsi="Arial" w:cs="Arial"/>
          <w:lang w:val="es-MX"/>
        </w:rPr>
        <w:t xml:space="preserve">r </w:t>
      </w:r>
      <w:r w:rsidRPr="00EC76AF">
        <w:rPr>
          <w:rFonts w:ascii="Arial" w:eastAsia="Arial" w:hAnsi="Arial" w:cs="Arial"/>
          <w:spacing w:val="2"/>
          <w:lang w:val="es-MX"/>
        </w:rPr>
        <w:t>e</w:t>
      </w:r>
      <w:r w:rsidRPr="00EC76AF">
        <w:rPr>
          <w:rFonts w:ascii="Arial" w:eastAsia="Arial" w:hAnsi="Arial" w:cs="Arial"/>
          <w:lang w:val="es-MX"/>
        </w:rPr>
        <w:t>l</w:t>
      </w:r>
      <w:r w:rsidRPr="00EC76AF">
        <w:rPr>
          <w:rFonts w:ascii="Arial" w:eastAsia="Arial" w:hAnsi="Arial" w:cs="Arial"/>
          <w:spacing w:val="5"/>
          <w:lang w:val="es-MX"/>
        </w:rPr>
        <w:t xml:space="preserve"> </w:t>
      </w:r>
      <w:r w:rsidRPr="00EC76AF">
        <w:rPr>
          <w:rFonts w:ascii="Arial" w:eastAsia="Arial" w:hAnsi="Arial" w:cs="Arial"/>
          <w:spacing w:val="-1"/>
          <w:lang w:val="es-MX"/>
        </w:rPr>
        <w:t>li</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1"/>
          <w:lang w:val="es-MX"/>
        </w:rPr>
        <w:t>t</w:t>
      </w:r>
      <w:r w:rsidRPr="00EC76AF">
        <w:rPr>
          <w:rFonts w:ascii="Arial" w:eastAsia="Arial" w:hAnsi="Arial" w:cs="Arial"/>
          <w:spacing w:val="2"/>
          <w:lang w:val="es-MX"/>
        </w:rPr>
        <w:t>a</w:t>
      </w:r>
      <w:r w:rsidRPr="00EC76AF">
        <w:rPr>
          <w:rFonts w:ascii="Arial" w:eastAsia="Arial" w:hAnsi="Arial" w:cs="Arial"/>
          <w:spacing w:val="-3"/>
          <w:lang w:val="es-MX"/>
        </w:rPr>
        <w:t>n</w:t>
      </w:r>
      <w:r w:rsidRPr="00EC76AF">
        <w:rPr>
          <w:rFonts w:ascii="Arial" w:eastAsia="Arial" w:hAnsi="Arial" w:cs="Arial"/>
          <w:spacing w:val="1"/>
          <w:lang w:val="es-MX"/>
        </w:rPr>
        <w:t>t</w:t>
      </w:r>
      <w:r w:rsidRPr="00EC76AF">
        <w:rPr>
          <w:rFonts w:ascii="Arial" w:eastAsia="Arial" w:hAnsi="Arial" w:cs="Arial"/>
          <w:lang w:val="es-MX"/>
        </w:rPr>
        <w:t>e</w:t>
      </w:r>
      <w:r w:rsidRPr="00EC76AF">
        <w:rPr>
          <w:rFonts w:ascii="Arial" w:eastAsia="Arial" w:hAnsi="Arial" w:cs="Arial"/>
          <w:spacing w:val="4"/>
          <w:lang w:val="es-MX"/>
        </w:rPr>
        <w:t xml:space="preserve">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8"/>
          <w:lang w:val="es-MX"/>
        </w:rPr>
        <w:t xml:space="preserve"> </w:t>
      </w:r>
      <w:r w:rsidRPr="00EC76AF">
        <w:rPr>
          <w:rFonts w:ascii="Arial" w:eastAsia="Arial" w:hAnsi="Arial" w:cs="Arial"/>
          <w:spacing w:val="-6"/>
          <w:lang w:val="es-MX"/>
        </w:rPr>
        <w:t>m</w:t>
      </w:r>
      <w:r w:rsidRPr="00EC76AF">
        <w:rPr>
          <w:rFonts w:ascii="Arial" w:eastAsia="Arial" w:hAnsi="Arial" w:cs="Arial"/>
          <w:spacing w:val="2"/>
          <w:lang w:val="es-MX"/>
        </w:rPr>
        <w:t>a</w:t>
      </w:r>
      <w:r w:rsidRPr="00EC76AF">
        <w:rPr>
          <w:rFonts w:ascii="Arial" w:eastAsia="Arial" w:hAnsi="Arial" w:cs="Arial"/>
          <w:spacing w:val="-3"/>
          <w:lang w:val="es-MX"/>
        </w:rPr>
        <w:t>n</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lang w:val="es-MX"/>
        </w:rPr>
        <w:t>a</w:t>
      </w:r>
      <w:r w:rsidRPr="00EC76AF">
        <w:rPr>
          <w:rFonts w:ascii="Arial" w:eastAsia="Arial" w:hAnsi="Arial" w:cs="Arial"/>
          <w:spacing w:val="4"/>
          <w:lang w:val="es-MX"/>
        </w:rPr>
        <w:t xml:space="preserve"> </w:t>
      </w:r>
      <w:r w:rsidRPr="00EC76AF">
        <w:rPr>
          <w:rFonts w:ascii="Arial" w:eastAsia="Arial" w:hAnsi="Arial" w:cs="Arial"/>
          <w:spacing w:val="2"/>
          <w:lang w:val="es-MX"/>
        </w:rPr>
        <w:t>q</w:t>
      </w:r>
      <w:r w:rsidRPr="00EC76AF">
        <w:rPr>
          <w:rFonts w:ascii="Arial" w:eastAsia="Arial" w:hAnsi="Arial" w:cs="Arial"/>
          <w:spacing w:val="-3"/>
          <w:lang w:val="es-MX"/>
        </w:rPr>
        <w:t>u</w:t>
      </w:r>
      <w:r w:rsidRPr="00EC76AF">
        <w:rPr>
          <w:rFonts w:ascii="Arial" w:eastAsia="Arial" w:hAnsi="Arial" w:cs="Arial"/>
          <w:lang w:val="es-MX"/>
        </w:rPr>
        <w:t>e</w:t>
      </w:r>
      <w:r w:rsidRPr="00EC76AF">
        <w:rPr>
          <w:rFonts w:ascii="Arial" w:eastAsia="Arial" w:hAnsi="Arial" w:cs="Arial"/>
          <w:spacing w:val="8"/>
          <w:lang w:val="es-MX"/>
        </w:rPr>
        <w:t xml:space="preserve"> </w:t>
      </w:r>
      <w:r w:rsidRPr="00EC76AF">
        <w:rPr>
          <w:rFonts w:ascii="Arial" w:eastAsia="Arial" w:hAnsi="Arial" w:cs="Arial"/>
          <w:spacing w:val="13"/>
          <w:lang w:val="es-MX"/>
        </w:rPr>
        <w:t>é</w:t>
      </w:r>
      <w:r w:rsidRPr="00EC76AF">
        <w:rPr>
          <w:rFonts w:ascii="Arial" w:eastAsia="Arial" w:hAnsi="Arial" w:cs="Arial"/>
          <w:spacing w:val="-5"/>
          <w:lang w:val="es-MX"/>
        </w:rPr>
        <w:t>s</w:t>
      </w:r>
      <w:r w:rsidRPr="00EC76AF">
        <w:rPr>
          <w:rFonts w:ascii="Arial" w:eastAsia="Arial" w:hAnsi="Arial" w:cs="Arial"/>
          <w:spacing w:val="1"/>
          <w:lang w:val="es-MX"/>
        </w:rPr>
        <w:t>t</w:t>
      </w:r>
      <w:r w:rsidRPr="00EC76AF">
        <w:rPr>
          <w:rFonts w:ascii="Arial" w:eastAsia="Arial" w:hAnsi="Arial" w:cs="Arial"/>
          <w:lang w:val="es-MX"/>
        </w:rPr>
        <w:t>e</w:t>
      </w:r>
      <w:r w:rsidRPr="00EC76AF">
        <w:rPr>
          <w:rFonts w:ascii="Arial" w:eastAsia="Arial" w:hAnsi="Arial" w:cs="Arial"/>
          <w:spacing w:val="4"/>
          <w:lang w:val="es-MX"/>
        </w:rPr>
        <w:t xml:space="preserve"> </w:t>
      </w:r>
      <w:r w:rsidRPr="00EC76AF">
        <w:rPr>
          <w:rFonts w:ascii="Arial" w:eastAsia="Arial" w:hAnsi="Arial" w:cs="Arial"/>
          <w:spacing w:val="2"/>
          <w:lang w:val="es-MX"/>
        </w:rPr>
        <w:t>p</w:t>
      </w:r>
      <w:r w:rsidRPr="00EC76AF">
        <w:rPr>
          <w:rFonts w:ascii="Arial" w:eastAsia="Arial" w:hAnsi="Arial" w:cs="Arial"/>
          <w:spacing w:val="-3"/>
          <w:lang w:val="es-MX"/>
        </w:rPr>
        <w:t>u</w:t>
      </w:r>
      <w:r w:rsidRPr="00EC76AF">
        <w:rPr>
          <w:rFonts w:ascii="Arial" w:eastAsia="Arial" w:hAnsi="Arial" w:cs="Arial"/>
          <w:spacing w:val="2"/>
          <w:lang w:val="es-MX"/>
        </w:rPr>
        <w:t>e</w:t>
      </w:r>
      <w:r w:rsidRPr="00EC76AF">
        <w:rPr>
          <w:rFonts w:ascii="Arial" w:eastAsia="Arial" w:hAnsi="Arial" w:cs="Arial"/>
          <w:spacing w:val="-3"/>
          <w:lang w:val="es-MX"/>
        </w:rPr>
        <w:t>d</w:t>
      </w:r>
      <w:r w:rsidRPr="00EC76AF">
        <w:rPr>
          <w:rFonts w:ascii="Arial" w:eastAsia="Arial" w:hAnsi="Arial" w:cs="Arial"/>
          <w:lang w:val="es-MX"/>
        </w:rPr>
        <w:t>a v</w:t>
      </w:r>
      <w:r w:rsidRPr="00EC76AF">
        <w:rPr>
          <w:rFonts w:ascii="Arial" w:eastAsia="Arial" w:hAnsi="Arial" w:cs="Arial"/>
          <w:spacing w:val="-1"/>
          <w:lang w:val="es-MX"/>
        </w:rPr>
        <w:t>i</w:t>
      </w:r>
      <w:r w:rsidRPr="00EC76AF">
        <w:rPr>
          <w:rFonts w:ascii="Arial" w:eastAsia="Arial" w:hAnsi="Arial" w:cs="Arial"/>
          <w:spacing w:val="2"/>
          <w:lang w:val="es-MX"/>
        </w:rPr>
        <w:t>g</w:t>
      </w:r>
      <w:r w:rsidRPr="00EC76AF">
        <w:rPr>
          <w:rFonts w:ascii="Arial" w:eastAsia="Arial" w:hAnsi="Arial" w:cs="Arial"/>
          <w:spacing w:val="-1"/>
          <w:lang w:val="es-MX"/>
        </w:rPr>
        <w:t>il</w:t>
      </w:r>
      <w:r w:rsidRPr="00EC76AF">
        <w:rPr>
          <w:rFonts w:ascii="Arial" w:eastAsia="Arial" w:hAnsi="Arial" w:cs="Arial"/>
          <w:spacing w:val="2"/>
          <w:lang w:val="es-MX"/>
        </w:rPr>
        <w:t>a</w:t>
      </w:r>
      <w:r w:rsidRPr="00EC76AF">
        <w:rPr>
          <w:rFonts w:ascii="Arial" w:eastAsia="Arial" w:hAnsi="Arial" w:cs="Arial"/>
          <w:lang w:val="es-MX"/>
        </w:rPr>
        <w:t>r</w:t>
      </w:r>
      <w:r w:rsidRPr="00EC76AF">
        <w:rPr>
          <w:rFonts w:ascii="Arial" w:eastAsia="Arial" w:hAnsi="Arial" w:cs="Arial"/>
          <w:spacing w:val="2"/>
          <w:lang w:val="es-MX"/>
        </w:rPr>
        <w:t xml:space="preserve"> </w:t>
      </w:r>
      <w:r w:rsidRPr="00EC76AF">
        <w:rPr>
          <w:rFonts w:ascii="Arial" w:eastAsia="Arial" w:hAnsi="Arial" w:cs="Arial"/>
          <w:spacing w:val="-3"/>
          <w:lang w:val="es-MX"/>
        </w:rPr>
        <w:t>q</w:t>
      </w:r>
      <w:r w:rsidRPr="00EC76AF">
        <w:rPr>
          <w:rFonts w:ascii="Arial" w:eastAsia="Arial" w:hAnsi="Arial" w:cs="Arial"/>
          <w:spacing w:val="2"/>
          <w:lang w:val="es-MX"/>
        </w:rPr>
        <w:t>u</w:t>
      </w:r>
      <w:r w:rsidRPr="00EC76AF">
        <w:rPr>
          <w:rFonts w:ascii="Arial" w:eastAsia="Arial" w:hAnsi="Arial" w:cs="Arial"/>
          <w:lang w:val="es-MX"/>
        </w:rPr>
        <w:t xml:space="preserve">e </w:t>
      </w:r>
      <w:r w:rsidRPr="00EC76AF">
        <w:rPr>
          <w:rFonts w:ascii="Arial" w:eastAsia="Arial" w:hAnsi="Arial" w:cs="Arial"/>
          <w:spacing w:val="-1"/>
          <w:lang w:val="es-MX"/>
        </w:rPr>
        <w:t>l</w:t>
      </w:r>
      <w:r w:rsidRPr="00EC76AF">
        <w:rPr>
          <w:rFonts w:ascii="Arial" w:eastAsia="Arial" w:hAnsi="Arial" w:cs="Arial"/>
          <w:lang w:val="es-MX"/>
        </w:rPr>
        <w:t xml:space="preserve">a </w:t>
      </w:r>
      <w:r w:rsidRPr="00EC76AF">
        <w:rPr>
          <w:rFonts w:ascii="Arial" w:eastAsia="Arial" w:hAnsi="Arial" w:cs="Arial"/>
          <w:spacing w:val="-3"/>
          <w:lang w:val="es-MX"/>
        </w:rPr>
        <w:t>a</w:t>
      </w:r>
      <w:r w:rsidRPr="00EC76AF">
        <w:rPr>
          <w:rFonts w:ascii="Arial" w:eastAsia="Arial" w:hAnsi="Arial" w:cs="Arial"/>
          <w:spacing w:val="2"/>
          <w:lang w:val="es-MX"/>
        </w:rPr>
        <w:t>p</w:t>
      </w:r>
      <w:r w:rsidRPr="00EC76AF">
        <w:rPr>
          <w:rFonts w:ascii="Arial" w:eastAsia="Arial" w:hAnsi="Arial" w:cs="Arial"/>
          <w:spacing w:val="-1"/>
          <w:lang w:val="es-MX"/>
        </w:rPr>
        <w:t>li</w:t>
      </w:r>
      <w:r w:rsidRPr="00EC76AF">
        <w:rPr>
          <w:rFonts w:ascii="Arial" w:eastAsia="Arial" w:hAnsi="Arial" w:cs="Arial"/>
          <w:lang w:val="es-MX"/>
        </w:rPr>
        <w:t>c</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3"/>
          <w:lang w:val="es-MX"/>
        </w:rPr>
        <w:t>ó</w:t>
      </w:r>
      <w:r w:rsidRPr="00EC76AF">
        <w:rPr>
          <w:rFonts w:ascii="Arial" w:eastAsia="Arial" w:hAnsi="Arial" w:cs="Arial"/>
          <w:lang w:val="es-MX"/>
        </w:rPr>
        <w:t>n</w:t>
      </w:r>
      <w:r w:rsidRPr="00EC76AF">
        <w:rPr>
          <w:rFonts w:ascii="Arial" w:eastAsia="Arial" w:hAnsi="Arial" w:cs="Arial"/>
          <w:spacing w:val="5"/>
          <w:lang w:val="es-MX"/>
        </w:rPr>
        <w:t xml:space="preserve"> </w:t>
      </w:r>
      <w:r w:rsidRPr="00EC76AF">
        <w:rPr>
          <w:rFonts w:ascii="Arial" w:eastAsia="Arial" w:hAnsi="Arial" w:cs="Arial"/>
          <w:spacing w:val="-5"/>
          <w:lang w:val="es-MX"/>
        </w:rPr>
        <w:t>s</w:t>
      </w:r>
      <w:r w:rsidRPr="00EC76AF">
        <w:rPr>
          <w:rFonts w:ascii="Arial" w:eastAsia="Arial" w:hAnsi="Arial" w:cs="Arial"/>
          <w:lang w:val="es-MX"/>
        </w:rPr>
        <w:t xml:space="preserve">e </w:t>
      </w:r>
      <w:r w:rsidRPr="00EC76AF">
        <w:rPr>
          <w:rFonts w:ascii="Arial" w:eastAsia="Arial" w:hAnsi="Arial" w:cs="Arial"/>
          <w:spacing w:val="2"/>
          <w:lang w:val="es-MX"/>
        </w:rPr>
        <w:t>d</w:t>
      </w:r>
      <w:r w:rsidRPr="00EC76AF">
        <w:rPr>
          <w:rFonts w:ascii="Arial" w:eastAsia="Arial" w:hAnsi="Arial" w:cs="Arial"/>
          <w:spacing w:val="-3"/>
          <w:lang w:val="es-MX"/>
        </w:rPr>
        <w:t>e</w:t>
      </w:r>
      <w:r w:rsidRPr="00EC76AF">
        <w:rPr>
          <w:rFonts w:ascii="Arial" w:eastAsia="Arial" w:hAnsi="Arial" w:cs="Arial"/>
          <w:lang w:val="es-MX"/>
        </w:rPr>
        <w:t>s</w:t>
      </w:r>
      <w:r w:rsidRPr="00EC76AF">
        <w:rPr>
          <w:rFonts w:ascii="Arial" w:eastAsia="Arial" w:hAnsi="Arial" w:cs="Arial"/>
          <w:spacing w:val="2"/>
          <w:lang w:val="es-MX"/>
        </w:rPr>
        <w:t>a</w:t>
      </w:r>
      <w:r w:rsidRPr="00EC76AF">
        <w:rPr>
          <w:rFonts w:ascii="Arial" w:eastAsia="Arial" w:hAnsi="Arial" w:cs="Arial"/>
          <w:spacing w:val="-2"/>
          <w:lang w:val="es-MX"/>
        </w:rPr>
        <w:t>rr</w:t>
      </w:r>
      <w:r w:rsidRPr="00EC76AF">
        <w:rPr>
          <w:rFonts w:ascii="Arial" w:eastAsia="Arial" w:hAnsi="Arial" w:cs="Arial"/>
          <w:spacing w:val="2"/>
          <w:lang w:val="es-MX"/>
        </w:rPr>
        <w:t>o</w:t>
      </w:r>
      <w:r w:rsidRPr="00EC76AF">
        <w:rPr>
          <w:rFonts w:ascii="Arial" w:eastAsia="Arial" w:hAnsi="Arial" w:cs="Arial"/>
          <w:spacing w:val="-1"/>
          <w:lang w:val="es-MX"/>
        </w:rPr>
        <w:t>ll</w:t>
      </w:r>
      <w:r w:rsidRPr="00EC76AF">
        <w:rPr>
          <w:rFonts w:ascii="Arial" w:eastAsia="Arial" w:hAnsi="Arial" w:cs="Arial"/>
          <w:lang w:val="es-MX"/>
        </w:rPr>
        <w:t>e c</w:t>
      </w:r>
      <w:r w:rsidRPr="00EC76AF">
        <w:rPr>
          <w:rFonts w:ascii="Arial" w:eastAsia="Arial" w:hAnsi="Arial" w:cs="Arial"/>
          <w:spacing w:val="-3"/>
          <w:lang w:val="es-MX"/>
        </w:rPr>
        <w:t>o</w:t>
      </w:r>
      <w:r w:rsidRPr="00EC76AF">
        <w:rPr>
          <w:rFonts w:ascii="Arial" w:eastAsia="Arial" w:hAnsi="Arial" w:cs="Arial"/>
          <w:lang w:val="es-MX"/>
        </w:rPr>
        <w:t>n</w:t>
      </w:r>
      <w:r w:rsidRPr="00EC76AF">
        <w:rPr>
          <w:rFonts w:ascii="Arial" w:eastAsia="Arial" w:hAnsi="Arial" w:cs="Arial"/>
          <w:spacing w:val="5"/>
          <w:lang w:val="es-MX"/>
        </w:rPr>
        <w:t xml:space="preserve"> </w:t>
      </w:r>
      <w:r w:rsidRPr="00EC76AF">
        <w:rPr>
          <w:rFonts w:ascii="Arial" w:eastAsia="Arial" w:hAnsi="Arial" w:cs="Arial"/>
          <w:spacing w:val="-6"/>
          <w:lang w:val="es-MX"/>
        </w:rPr>
        <w:t>l</w:t>
      </w:r>
      <w:r w:rsidRPr="00EC76AF">
        <w:rPr>
          <w:rFonts w:ascii="Arial" w:eastAsia="Arial" w:hAnsi="Arial" w:cs="Arial"/>
          <w:lang w:val="es-MX"/>
        </w:rPr>
        <w:t>a</w:t>
      </w:r>
      <w:r w:rsidRPr="00EC76AF">
        <w:rPr>
          <w:rFonts w:ascii="Arial" w:eastAsia="Arial" w:hAnsi="Arial" w:cs="Arial"/>
          <w:spacing w:val="5"/>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a</w:t>
      </w:r>
      <w:r w:rsidRPr="00EC76AF">
        <w:rPr>
          <w:rFonts w:ascii="Arial" w:eastAsia="Arial" w:hAnsi="Arial" w:cs="Arial"/>
          <w:spacing w:val="-1"/>
          <w:lang w:val="es-MX"/>
        </w:rPr>
        <w:t>li</w:t>
      </w:r>
      <w:r w:rsidRPr="00EC76AF">
        <w:rPr>
          <w:rFonts w:ascii="Arial" w:eastAsia="Arial" w:hAnsi="Arial" w:cs="Arial"/>
          <w:spacing w:val="-3"/>
          <w:lang w:val="es-MX"/>
        </w:rPr>
        <w:t>d</w:t>
      </w:r>
      <w:r w:rsidRPr="00EC76AF">
        <w:rPr>
          <w:rFonts w:ascii="Arial" w:eastAsia="Arial" w:hAnsi="Arial" w:cs="Arial"/>
          <w:spacing w:val="2"/>
          <w:lang w:val="es-MX"/>
        </w:rPr>
        <w:t>a</w:t>
      </w:r>
      <w:r w:rsidRPr="00EC76AF">
        <w:rPr>
          <w:rFonts w:ascii="Arial" w:eastAsia="Arial" w:hAnsi="Arial" w:cs="Arial"/>
          <w:lang w:val="es-MX"/>
        </w:rPr>
        <w:t xml:space="preserve">d </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spacing w:val="2"/>
          <w:lang w:val="es-MX"/>
        </w:rPr>
        <w:t>pe</w:t>
      </w:r>
      <w:r w:rsidRPr="00EC76AF">
        <w:rPr>
          <w:rFonts w:ascii="Arial" w:eastAsia="Arial" w:hAnsi="Arial" w:cs="Arial"/>
          <w:spacing w:val="-2"/>
          <w:lang w:val="es-MX"/>
        </w:rPr>
        <w:t>r</w:t>
      </w:r>
      <w:r w:rsidRPr="00EC76AF">
        <w:rPr>
          <w:rFonts w:ascii="Arial" w:eastAsia="Arial" w:hAnsi="Arial" w:cs="Arial"/>
          <w:spacing w:val="-3"/>
          <w:lang w:val="es-MX"/>
        </w:rPr>
        <w:t>a</w:t>
      </w:r>
      <w:r w:rsidRPr="00EC76AF">
        <w:rPr>
          <w:rFonts w:ascii="Arial" w:eastAsia="Arial" w:hAnsi="Arial" w:cs="Arial"/>
          <w:spacing w:val="2"/>
          <w:lang w:val="es-MX"/>
        </w:rPr>
        <w:t>d</w:t>
      </w:r>
      <w:r w:rsidRPr="00EC76AF">
        <w:rPr>
          <w:rFonts w:ascii="Arial" w:eastAsia="Arial" w:hAnsi="Arial" w:cs="Arial"/>
          <w:spacing w:val="8"/>
          <w:lang w:val="es-MX"/>
        </w:rPr>
        <w:t>a</w:t>
      </w:r>
      <w:r w:rsidRPr="00EC76AF">
        <w:rPr>
          <w:rFonts w:ascii="Arial" w:eastAsia="Arial" w:hAnsi="Arial" w:cs="Arial"/>
          <w:lang w:val="es-MX"/>
        </w:rPr>
        <w:t xml:space="preserve">. </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3"/>
          <w:lang w:val="es-MX"/>
        </w:rPr>
        <w:t xml:space="preserve"> </w:t>
      </w:r>
      <w:r w:rsidRPr="00EC76AF">
        <w:rPr>
          <w:rFonts w:ascii="Arial" w:eastAsia="Arial" w:hAnsi="Arial" w:cs="Arial"/>
          <w:spacing w:val="-6"/>
          <w:lang w:val="es-MX"/>
        </w:rPr>
        <w:t>i</w:t>
      </w:r>
      <w:r w:rsidRPr="00EC76AF">
        <w:rPr>
          <w:rFonts w:ascii="Arial" w:eastAsia="Arial" w:hAnsi="Arial" w:cs="Arial"/>
          <w:spacing w:val="2"/>
          <w:lang w:val="es-MX"/>
        </w:rPr>
        <w:t>nd</w:t>
      </w:r>
      <w:r w:rsidRPr="00EC76AF">
        <w:rPr>
          <w:rFonts w:ascii="Arial" w:eastAsia="Arial" w:hAnsi="Arial" w:cs="Arial"/>
          <w:spacing w:val="-1"/>
          <w:lang w:val="es-MX"/>
        </w:rPr>
        <w:t>i</w:t>
      </w:r>
      <w:r w:rsidRPr="00EC76AF">
        <w:rPr>
          <w:rFonts w:ascii="Arial" w:eastAsia="Arial" w:hAnsi="Arial" w:cs="Arial"/>
          <w:lang w:val="es-MX"/>
        </w:rPr>
        <w:t>s</w:t>
      </w:r>
      <w:r w:rsidRPr="00EC76AF">
        <w:rPr>
          <w:rFonts w:ascii="Arial" w:eastAsia="Arial" w:hAnsi="Arial" w:cs="Arial"/>
          <w:spacing w:val="-3"/>
          <w:lang w:val="es-MX"/>
        </w:rPr>
        <w:t>p</w:t>
      </w:r>
      <w:r w:rsidRPr="00EC76AF">
        <w:rPr>
          <w:rFonts w:ascii="Arial" w:eastAsia="Arial" w:hAnsi="Arial" w:cs="Arial"/>
          <w:spacing w:val="2"/>
          <w:lang w:val="es-MX"/>
        </w:rPr>
        <w:t>e</w:t>
      </w:r>
      <w:r w:rsidRPr="00EC76AF">
        <w:rPr>
          <w:rFonts w:ascii="Arial" w:eastAsia="Arial" w:hAnsi="Arial" w:cs="Arial"/>
          <w:spacing w:val="-3"/>
          <w:lang w:val="es-MX"/>
        </w:rPr>
        <w:t>n</w:t>
      </w:r>
      <w:r w:rsidRPr="00EC76AF">
        <w:rPr>
          <w:rFonts w:ascii="Arial" w:eastAsia="Arial" w:hAnsi="Arial" w:cs="Arial"/>
          <w:lang w:val="es-MX"/>
        </w:rPr>
        <w:t>s</w:t>
      </w:r>
      <w:r w:rsidRPr="00EC76AF">
        <w:rPr>
          <w:rFonts w:ascii="Arial" w:eastAsia="Arial" w:hAnsi="Arial" w:cs="Arial"/>
          <w:spacing w:val="-3"/>
          <w:lang w:val="es-MX"/>
        </w:rPr>
        <w:t>a</w:t>
      </w:r>
      <w:r w:rsidRPr="00EC76AF">
        <w:rPr>
          <w:rFonts w:ascii="Arial" w:eastAsia="Arial" w:hAnsi="Arial" w:cs="Arial"/>
          <w:spacing w:val="2"/>
          <w:lang w:val="es-MX"/>
        </w:rPr>
        <w:t>b</w:t>
      </w:r>
      <w:r w:rsidRPr="00EC76AF">
        <w:rPr>
          <w:rFonts w:ascii="Arial" w:eastAsia="Arial" w:hAnsi="Arial" w:cs="Arial"/>
          <w:spacing w:val="-1"/>
          <w:lang w:val="es-MX"/>
        </w:rPr>
        <w:t>l</w:t>
      </w:r>
      <w:r w:rsidRPr="00EC76AF">
        <w:rPr>
          <w:rFonts w:ascii="Arial" w:eastAsia="Arial" w:hAnsi="Arial" w:cs="Arial"/>
          <w:lang w:val="es-MX"/>
        </w:rPr>
        <w:t>e c</w:t>
      </w:r>
      <w:r w:rsidRPr="00EC76AF">
        <w:rPr>
          <w:rFonts w:ascii="Arial" w:eastAsia="Arial" w:hAnsi="Arial" w:cs="Arial"/>
          <w:spacing w:val="-3"/>
          <w:lang w:val="es-MX"/>
        </w:rPr>
        <w:t>o</w:t>
      </w:r>
      <w:r w:rsidRPr="00EC76AF">
        <w:rPr>
          <w:rFonts w:ascii="Arial" w:eastAsia="Arial" w:hAnsi="Arial" w:cs="Arial"/>
          <w:spacing w:val="2"/>
          <w:lang w:val="es-MX"/>
        </w:rPr>
        <w:t>n</w:t>
      </w:r>
      <w:r w:rsidRPr="00EC76AF">
        <w:rPr>
          <w:rFonts w:ascii="Arial" w:eastAsia="Arial" w:hAnsi="Arial" w:cs="Arial"/>
          <w:lang w:val="es-MX"/>
        </w:rPr>
        <w:t>s</w:t>
      </w:r>
      <w:r w:rsidRPr="00EC76AF">
        <w:rPr>
          <w:rFonts w:ascii="Arial" w:eastAsia="Arial" w:hAnsi="Arial" w:cs="Arial"/>
          <w:spacing w:val="-1"/>
          <w:lang w:val="es-MX"/>
        </w:rPr>
        <w:t>i</w:t>
      </w:r>
      <w:r w:rsidRPr="00EC76AF">
        <w:rPr>
          <w:rFonts w:ascii="Arial" w:eastAsia="Arial" w:hAnsi="Arial" w:cs="Arial"/>
          <w:spacing w:val="2"/>
          <w:lang w:val="es-MX"/>
        </w:rPr>
        <w:t>de</w:t>
      </w:r>
      <w:r w:rsidRPr="00EC76AF">
        <w:rPr>
          <w:rFonts w:ascii="Arial" w:eastAsia="Arial" w:hAnsi="Arial" w:cs="Arial"/>
          <w:spacing w:val="-6"/>
          <w:lang w:val="es-MX"/>
        </w:rPr>
        <w:t>r</w:t>
      </w:r>
      <w:r w:rsidRPr="00EC76AF">
        <w:rPr>
          <w:rFonts w:ascii="Arial" w:eastAsia="Arial" w:hAnsi="Arial" w:cs="Arial"/>
          <w:spacing w:val="2"/>
          <w:lang w:val="es-MX"/>
        </w:rPr>
        <w:t>a</w:t>
      </w:r>
      <w:r w:rsidRPr="00EC76AF">
        <w:rPr>
          <w:rFonts w:ascii="Arial" w:eastAsia="Arial" w:hAnsi="Arial" w:cs="Arial"/>
          <w:lang w:val="es-MX"/>
        </w:rPr>
        <w:t>r</w:t>
      </w:r>
      <w:r w:rsidRPr="00EC76AF">
        <w:rPr>
          <w:rFonts w:ascii="Arial" w:eastAsia="Arial" w:hAnsi="Arial" w:cs="Arial"/>
          <w:spacing w:val="2"/>
          <w:lang w:val="es-MX"/>
        </w:rPr>
        <w:t xml:space="preserve"> </w:t>
      </w:r>
      <w:r w:rsidRPr="00EC76AF">
        <w:rPr>
          <w:rFonts w:ascii="Arial" w:eastAsia="Arial" w:hAnsi="Arial" w:cs="Arial"/>
          <w:spacing w:val="-3"/>
          <w:lang w:val="es-MX"/>
        </w:rPr>
        <w:t>qu</w:t>
      </w:r>
      <w:r w:rsidRPr="00EC76AF">
        <w:rPr>
          <w:rFonts w:ascii="Arial" w:eastAsia="Arial" w:hAnsi="Arial" w:cs="Arial"/>
          <w:lang w:val="es-MX"/>
        </w:rPr>
        <w:t xml:space="preserve">e </w:t>
      </w:r>
      <w:r w:rsidRPr="00EC76AF">
        <w:rPr>
          <w:rFonts w:ascii="Arial" w:eastAsia="Arial" w:hAnsi="Arial" w:cs="Arial"/>
          <w:spacing w:val="2"/>
          <w:lang w:val="es-MX"/>
        </w:rPr>
        <w:t>qu</w:t>
      </w:r>
      <w:r w:rsidRPr="00EC76AF">
        <w:rPr>
          <w:rFonts w:ascii="Arial" w:eastAsia="Arial" w:hAnsi="Arial" w:cs="Arial"/>
          <w:spacing w:val="-1"/>
          <w:lang w:val="es-MX"/>
        </w:rPr>
        <w:t>i</w:t>
      </w:r>
      <w:r w:rsidRPr="00EC76AF">
        <w:rPr>
          <w:rFonts w:ascii="Arial" w:eastAsia="Arial" w:hAnsi="Arial" w:cs="Arial"/>
          <w:spacing w:val="-3"/>
          <w:lang w:val="es-MX"/>
        </w:rPr>
        <w:t>e</w:t>
      </w:r>
      <w:r w:rsidRPr="00EC76AF">
        <w:rPr>
          <w:rFonts w:ascii="Arial" w:eastAsia="Arial" w:hAnsi="Arial" w:cs="Arial"/>
          <w:spacing w:val="2"/>
          <w:lang w:val="es-MX"/>
        </w:rPr>
        <w:t>ne</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spacing w:val="2"/>
          <w:lang w:val="es-MX"/>
        </w:rPr>
        <w:t>a</w:t>
      </w:r>
      <w:r w:rsidRPr="00EC76AF">
        <w:rPr>
          <w:rFonts w:ascii="Arial" w:eastAsia="Arial" w:hAnsi="Arial" w:cs="Arial"/>
          <w:spacing w:val="-5"/>
          <w:lang w:val="es-MX"/>
        </w:rPr>
        <w:t>c</w:t>
      </w:r>
      <w:r w:rsidRPr="00EC76AF">
        <w:rPr>
          <w:rFonts w:ascii="Arial" w:eastAsia="Arial" w:hAnsi="Arial" w:cs="Arial"/>
          <w:spacing w:val="2"/>
          <w:lang w:val="es-MX"/>
        </w:rPr>
        <w:t>u</w:t>
      </w:r>
      <w:r w:rsidRPr="00EC76AF">
        <w:rPr>
          <w:rFonts w:ascii="Arial" w:eastAsia="Arial" w:hAnsi="Arial" w:cs="Arial"/>
          <w:spacing w:val="-3"/>
          <w:lang w:val="es-MX"/>
        </w:rPr>
        <w:t>d</w:t>
      </w:r>
      <w:r w:rsidRPr="00EC76AF">
        <w:rPr>
          <w:rFonts w:ascii="Arial" w:eastAsia="Arial" w:hAnsi="Arial" w:cs="Arial"/>
          <w:spacing w:val="2"/>
          <w:lang w:val="es-MX"/>
        </w:rPr>
        <w:t>a</w:t>
      </w:r>
      <w:r w:rsidRPr="00EC76AF">
        <w:rPr>
          <w:rFonts w:ascii="Arial" w:eastAsia="Arial" w:hAnsi="Arial" w:cs="Arial"/>
          <w:lang w:val="es-MX"/>
        </w:rPr>
        <w:t>n</w:t>
      </w:r>
      <w:r w:rsidRPr="00EC76AF">
        <w:rPr>
          <w:rFonts w:ascii="Arial" w:eastAsia="Arial" w:hAnsi="Arial" w:cs="Arial"/>
          <w:spacing w:val="3"/>
          <w:lang w:val="es-MX"/>
        </w:rPr>
        <w:t xml:space="preserve"> </w:t>
      </w:r>
      <w:r w:rsidRPr="00EC76AF">
        <w:rPr>
          <w:rFonts w:ascii="Arial" w:eastAsia="Arial" w:hAnsi="Arial" w:cs="Arial"/>
          <w:lang w:val="es-MX"/>
        </w:rPr>
        <w:t>a</w:t>
      </w:r>
      <w:r w:rsidRPr="00EC76AF">
        <w:rPr>
          <w:rFonts w:ascii="Arial" w:eastAsia="Arial" w:hAnsi="Arial" w:cs="Arial"/>
          <w:spacing w:val="7"/>
          <w:lang w:val="es-MX"/>
        </w:rPr>
        <w:t xml:space="preserve"> </w:t>
      </w:r>
      <w:r w:rsidRPr="00EC76AF">
        <w:rPr>
          <w:rFonts w:ascii="Arial" w:eastAsia="Arial" w:hAnsi="Arial" w:cs="Arial"/>
          <w:spacing w:val="-1"/>
          <w:lang w:val="es-MX"/>
        </w:rPr>
        <w:t>l</w:t>
      </w:r>
      <w:r w:rsidRPr="00EC76AF">
        <w:rPr>
          <w:rFonts w:ascii="Arial" w:eastAsia="Arial" w:hAnsi="Arial" w:cs="Arial"/>
          <w:spacing w:val="-3"/>
          <w:lang w:val="es-MX"/>
        </w:rPr>
        <w:t>a</w:t>
      </w:r>
      <w:r w:rsidRPr="00EC76AF">
        <w:rPr>
          <w:rFonts w:ascii="Arial" w:eastAsia="Arial" w:hAnsi="Arial" w:cs="Arial"/>
          <w:lang w:val="es-MX"/>
        </w:rPr>
        <w:t>s</w:t>
      </w:r>
      <w:r w:rsidRPr="00EC76AF">
        <w:rPr>
          <w:rFonts w:ascii="Arial" w:eastAsia="Arial" w:hAnsi="Arial" w:cs="Arial"/>
          <w:spacing w:val="6"/>
          <w:lang w:val="es-MX"/>
        </w:rPr>
        <w:t xml:space="preserve"> </w:t>
      </w:r>
      <w:r w:rsidRPr="00EC76AF">
        <w:rPr>
          <w:rFonts w:ascii="Arial" w:eastAsia="Arial" w:hAnsi="Arial" w:cs="Arial"/>
          <w:lang w:val="es-MX"/>
        </w:rPr>
        <w:t>s</w:t>
      </w:r>
      <w:r w:rsidRPr="00EC76AF">
        <w:rPr>
          <w:rFonts w:ascii="Arial" w:eastAsia="Arial" w:hAnsi="Arial" w:cs="Arial"/>
          <w:spacing w:val="-3"/>
          <w:lang w:val="es-MX"/>
        </w:rPr>
        <w:t>e</w:t>
      </w:r>
      <w:r w:rsidRPr="00EC76AF">
        <w:rPr>
          <w:rFonts w:ascii="Arial" w:eastAsia="Arial" w:hAnsi="Arial" w:cs="Arial"/>
          <w:spacing w:val="2"/>
          <w:lang w:val="es-MX"/>
        </w:rPr>
        <w:t>de</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lang w:val="es-MX"/>
        </w:rPr>
        <w:t>c</w:t>
      </w:r>
      <w:r w:rsidRPr="00EC76AF">
        <w:rPr>
          <w:rFonts w:ascii="Arial" w:eastAsia="Arial" w:hAnsi="Arial" w:cs="Arial"/>
          <w:spacing w:val="2"/>
          <w:lang w:val="es-MX"/>
        </w:rPr>
        <w:t>o</w:t>
      </w:r>
      <w:r w:rsidRPr="00EC76AF">
        <w:rPr>
          <w:rFonts w:ascii="Arial" w:eastAsia="Arial" w:hAnsi="Arial" w:cs="Arial"/>
          <w:spacing w:val="-6"/>
          <w:lang w:val="es-MX"/>
        </w:rPr>
        <w:t>m</w:t>
      </w:r>
      <w:r w:rsidRPr="00EC76AF">
        <w:rPr>
          <w:rFonts w:ascii="Arial" w:eastAsia="Arial" w:hAnsi="Arial" w:cs="Arial"/>
          <w:lang w:val="es-MX"/>
        </w:rPr>
        <w:t>o</w:t>
      </w:r>
      <w:r w:rsidRPr="00EC76AF">
        <w:rPr>
          <w:rFonts w:ascii="Arial" w:eastAsia="Arial" w:hAnsi="Arial" w:cs="Arial"/>
          <w:spacing w:val="7"/>
          <w:lang w:val="es-MX"/>
        </w:rPr>
        <w:t xml:space="preserve"> </w:t>
      </w:r>
      <w:r w:rsidRPr="00EC76AF">
        <w:rPr>
          <w:rFonts w:ascii="Arial" w:eastAsia="Arial" w:hAnsi="Arial" w:cs="Arial"/>
          <w:spacing w:val="-3"/>
          <w:lang w:val="es-MX"/>
        </w:rPr>
        <w:t>p</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spacing w:val="1"/>
          <w:lang w:val="es-MX"/>
        </w:rPr>
        <w:t>t</w:t>
      </w:r>
      <w:r w:rsidRPr="00EC76AF">
        <w:rPr>
          <w:rFonts w:ascii="Arial" w:eastAsia="Arial" w:hAnsi="Arial" w:cs="Arial"/>
          <w:lang w:val="es-MX"/>
        </w:rPr>
        <w:t>e</w:t>
      </w:r>
      <w:r w:rsidRPr="00EC76AF">
        <w:rPr>
          <w:rFonts w:ascii="Arial" w:eastAsia="Arial" w:hAnsi="Arial" w:cs="Arial"/>
          <w:spacing w:val="3"/>
          <w:lang w:val="es-MX"/>
        </w:rPr>
        <w:t xml:space="preserve"> </w:t>
      </w:r>
      <w:r w:rsidRPr="00EC76AF">
        <w:rPr>
          <w:rFonts w:ascii="Arial" w:eastAsia="Arial" w:hAnsi="Arial" w:cs="Arial"/>
          <w:spacing w:val="2"/>
          <w:lang w:val="es-MX"/>
        </w:rPr>
        <w:t>de</w:t>
      </w:r>
      <w:r w:rsidRPr="00EC76AF">
        <w:rPr>
          <w:rFonts w:ascii="Arial" w:eastAsia="Arial" w:hAnsi="Arial" w:cs="Arial"/>
          <w:lang w:val="es-MX"/>
        </w:rPr>
        <w:t xml:space="preserve">l </w:t>
      </w:r>
      <w:r w:rsidRPr="00EC76AF">
        <w:rPr>
          <w:rFonts w:ascii="Arial" w:eastAsia="Arial" w:hAnsi="Arial" w:cs="Arial"/>
          <w:spacing w:val="2"/>
          <w:lang w:val="es-MX"/>
        </w:rPr>
        <w:t>e</w:t>
      </w:r>
      <w:r w:rsidRPr="00EC76AF">
        <w:rPr>
          <w:rFonts w:ascii="Arial" w:eastAsia="Arial" w:hAnsi="Arial" w:cs="Arial"/>
          <w:spacing w:val="-3"/>
          <w:lang w:val="es-MX"/>
        </w:rPr>
        <w:t>q</w:t>
      </w:r>
      <w:r w:rsidRPr="00EC76AF">
        <w:rPr>
          <w:rFonts w:ascii="Arial" w:eastAsia="Arial" w:hAnsi="Arial" w:cs="Arial"/>
          <w:spacing w:val="2"/>
          <w:lang w:val="es-MX"/>
        </w:rPr>
        <w:t>u</w:t>
      </w:r>
      <w:r w:rsidRPr="00EC76AF">
        <w:rPr>
          <w:rFonts w:ascii="Arial" w:eastAsia="Arial" w:hAnsi="Arial" w:cs="Arial"/>
          <w:spacing w:val="-1"/>
          <w:lang w:val="es-MX"/>
        </w:rPr>
        <w:t>i</w:t>
      </w:r>
      <w:r w:rsidRPr="00EC76AF">
        <w:rPr>
          <w:rFonts w:ascii="Arial" w:eastAsia="Arial" w:hAnsi="Arial" w:cs="Arial"/>
          <w:spacing w:val="-3"/>
          <w:lang w:val="es-MX"/>
        </w:rPr>
        <w:t>p</w:t>
      </w:r>
      <w:r w:rsidRPr="00EC76AF">
        <w:rPr>
          <w:rFonts w:ascii="Arial" w:eastAsia="Arial" w:hAnsi="Arial" w:cs="Arial"/>
          <w:lang w:val="es-MX"/>
        </w:rPr>
        <w:t>o</w:t>
      </w:r>
      <w:r w:rsidRPr="00EC76AF">
        <w:rPr>
          <w:rFonts w:ascii="Arial" w:eastAsia="Arial" w:hAnsi="Arial" w:cs="Arial"/>
          <w:spacing w:val="7"/>
          <w:lang w:val="es-MX"/>
        </w:rPr>
        <w:t xml:space="preserve"> </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lang w:val="es-MX"/>
        </w:rPr>
        <w:t>c</w:t>
      </w:r>
      <w:r w:rsidRPr="00EC76AF">
        <w:rPr>
          <w:rFonts w:ascii="Arial" w:eastAsia="Arial" w:hAnsi="Arial" w:cs="Arial"/>
          <w:spacing w:val="2"/>
          <w:lang w:val="es-MX"/>
        </w:rPr>
        <w:t>a</w:t>
      </w:r>
      <w:r w:rsidRPr="00EC76AF">
        <w:rPr>
          <w:rFonts w:ascii="Arial" w:eastAsia="Arial" w:hAnsi="Arial" w:cs="Arial"/>
          <w:spacing w:val="-6"/>
          <w:lang w:val="es-MX"/>
        </w:rPr>
        <w:t>r</w:t>
      </w:r>
      <w:r w:rsidRPr="00EC76AF">
        <w:rPr>
          <w:rFonts w:ascii="Arial" w:eastAsia="Arial" w:hAnsi="Arial" w:cs="Arial"/>
          <w:spacing w:val="2"/>
          <w:lang w:val="es-MX"/>
        </w:rPr>
        <w:t>g</w:t>
      </w:r>
      <w:r w:rsidRPr="00EC76AF">
        <w:rPr>
          <w:rFonts w:ascii="Arial" w:eastAsia="Arial" w:hAnsi="Arial" w:cs="Arial"/>
          <w:spacing w:val="-3"/>
          <w:lang w:val="es-MX"/>
        </w:rPr>
        <w:t>a</w:t>
      </w:r>
      <w:r w:rsidRPr="00EC76AF">
        <w:rPr>
          <w:rFonts w:ascii="Arial" w:eastAsia="Arial" w:hAnsi="Arial" w:cs="Arial"/>
          <w:spacing w:val="2"/>
          <w:lang w:val="es-MX"/>
        </w:rPr>
        <w:t>d</w:t>
      </w:r>
      <w:r w:rsidRPr="00EC76AF">
        <w:rPr>
          <w:rFonts w:ascii="Arial" w:eastAsia="Arial" w:hAnsi="Arial" w:cs="Arial"/>
          <w:lang w:val="es-MX"/>
        </w:rPr>
        <w:t>o</w:t>
      </w:r>
      <w:r w:rsidRPr="00EC76AF">
        <w:rPr>
          <w:rFonts w:ascii="Arial" w:eastAsia="Arial" w:hAnsi="Arial" w:cs="Arial"/>
          <w:spacing w:val="3"/>
          <w:lang w:val="es-MX"/>
        </w:rPr>
        <w:t xml:space="preserve">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7"/>
          <w:lang w:val="es-MX"/>
        </w:rPr>
        <w:t xml:space="preserve"> </w:t>
      </w:r>
      <w:r w:rsidRPr="00EC76AF">
        <w:rPr>
          <w:rFonts w:ascii="Arial" w:eastAsia="Arial" w:hAnsi="Arial" w:cs="Arial"/>
          <w:spacing w:val="-6"/>
          <w:lang w:val="es-MX"/>
        </w:rPr>
        <w:t>l</w:t>
      </w:r>
      <w:r w:rsidRPr="00EC76AF">
        <w:rPr>
          <w:rFonts w:ascii="Arial" w:eastAsia="Arial" w:hAnsi="Arial" w:cs="Arial"/>
          <w:lang w:val="es-MX"/>
        </w:rPr>
        <w:t>a</w:t>
      </w:r>
      <w:r w:rsidRPr="00EC76AF">
        <w:rPr>
          <w:rFonts w:ascii="Arial" w:eastAsia="Arial" w:hAnsi="Arial" w:cs="Arial"/>
          <w:spacing w:val="7"/>
          <w:lang w:val="es-MX"/>
        </w:rPr>
        <w:t xml:space="preserve"> </w:t>
      </w:r>
      <w:r w:rsidRPr="00EC76AF">
        <w:rPr>
          <w:rFonts w:ascii="Arial" w:eastAsia="Arial" w:hAnsi="Arial" w:cs="Arial"/>
          <w:spacing w:val="-3"/>
          <w:lang w:val="es-MX"/>
        </w:rPr>
        <w:t>a</w:t>
      </w:r>
      <w:r w:rsidRPr="00EC76AF">
        <w:rPr>
          <w:rFonts w:ascii="Arial" w:eastAsia="Arial" w:hAnsi="Arial" w:cs="Arial"/>
          <w:spacing w:val="2"/>
          <w:lang w:val="es-MX"/>
        </w:rPr>
        <w:t>p</w:t>
      </w:r>
      <w:r w:rsidRPr="00EC76AF">
        <w:rPr>
          <w:rFonts w:ascii="Arial" w:eastAsia="Arial" w:hAnsi="Arial" w:cs="Arial"/>
          <w:spacing w:val="-1"/>
          <w:lang w:val="es-MX"/>
        </w:rPr>
        <w:t>li</w:t>
      </w:r>
      <w:r w:rsidRPr="00EC76AF">
        <w:rPr>
          <w:rFonts w:ascii="Arial" w:eastAsia="Arial" w:hAnsi="Arial" w:cs="Arial"/>
          <w:lang w:val="es-MX"/>
        </w:rPr>
        <w:t>c</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0"/>
          <w:lang w:val="es-MX"/>
        </w:rPr>
        <w:t>i</w:t>
      </w:r>
      <w:r w:rsidRPr="00EC76AF">
        <w:rPr>
          <w:rFonts w:ascii="Arial" w:eastAsia="Arial" w:hAnsi="Arial" w:cs="Arial"/>
          <w:spacing w:val="2"/>
          <w:lang w:val="es-MX"/>
        </w:rPr>
        <w:t>ó</w:t>
      </w:r>
      <w:r w:rsidRPr="00EC76AF">
        <w:rPr>
          <w:rFonts w:ascii="Arial" w:eastAsia="Arial" w:hAnsi="Arial" w:cs="Arial"/>
          <w:lang w:val="es-MX"/>
        </w:rPr>
        <w:t>n</w:t>
      </w:r>
      <w:r w:rsidRPr="00EC76AF">
        <w:rPr>
          <w:rFonts w:ascii="Arial" w:eastAsia="Arial" w:hAnsi="Arial" w:cs="Arial"/>
          <w:spacing w:val="3"/>
          <w:lang w:val="es-MX"/>
        </w:rPr>
        <w:t xml:space="preserve"> </w:t>
      </w:r>
      <w:r w:rsidRPr="00EC76AF">
        <w:rPr>
          <w:rFonts w:ascii="Arial" w:eastAsia="Arial" w:hAnsi="Arial" w:cs="Arial"/>
          <w:spacing w:val="2"/>
          <w:lang w:val="es-MX"/>
        </w:rPr>
        <w:t>d</w:t>
      </w:r>
      <w:r w:rsidRPr="00EC76AF">
        <w:rPr>
          <w:rFonts w:ascii="Arial" w:eastAsia="Arial" w:hAnsi="Arial" w:cs="Arial"/>
          <w:spacing w:val="-3"/>
          <w:lang w:val="es-MX"/>
        </w:rPr>
        <w:t>e</w:t>
      </w:r>
      <w:r w:rsidRPr="00EC76AF">
        <w:rPr>
          <w:rFonts w:ascii="Arial" w:eastAsia="Arial" w:hAnsi="Arial" w:cs="Arial"/>
          <w:spacing w:val="2"/>
          <w:lang w:val="es-MX"/>
        </w:rPr>
        <w:t>be</w:t>
      </w:r>
      <w:r w:rsidRPr="00EC76AF">
        <w:rPr>
          <w:rFonts w:ascii="Arial" w:eastAsia="Arial" w:hAnsi="Arial" w:cs="Arial"/>
          <w:spacing w:val="-6"/>
          <w:lang w:val="es-MX"/>
        </w:rPr>
        <w:t>r</w:t>
      </w:r>
      <w:r w:rsidRPr="00EC76AF">
        <w:rPr>
          <w:rFonts w:ascii="Arial" w:eastAsia="Arial" w:hAnsi="Arial" w:cs="Arial"/>
          <w:spacing w:val="4"/>
          <w:lang w:val="es-MX"/>
        </w:rPr>
        <w:t>á</w:t>
      </w:r>
      <w:r w:rsidRPr="00EC76AF">
        <w:rPr>
          <w:rFonts w:ascii="Arial" w:eastAsia="Arial" w:hAnsi="Arial" w:cs="Arial"/>
          <w:lang w:val="es-MX"/>
        </w:rPr>
        <w:t xml:space="preserve">n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spacing w:val="-4"/>
          <w:lang w:val="es-MX"/>
        </w:rPr>
        <w:t>t</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lang w:val="es-MX"/>
        </w:rPr>
        <w:t xml:space="preserve">se </w:t>
      </w:r>
      <w:r w:rsidRPr="00EC76AF">
        <w:rPr>
          <w:rFonts w:ascii="Arial" w:eastAsia="Arial" w:hAnsi="Arial" w:cs="Arial"/>
          <w:spacing w:val="2"/>
          <w:lang w:val="es-MX"/>
        </w:rPr>
        <w:t>d</w:t>
      </w:r>
      <w:r w:rsidRPr="00EC76AF">
        <w:rPr>
          <w:rFonts w:ascii="Arial" w:eastAsia="Arial" w:hAnsi="Arial" w:cs="Arial"/>
          <w:spacing w:val="-3"/>
          <w:lang w:val="es-MX"/>
        </w:rPr>
        <w:t>e</w:t>
      </w:r>
      <w:r w:rsidRPr="00EC76AF">
        <w:rPr>
          <w:rFonts w:ascii="Arial" w:eastAsia="Arial" w:hAnsi="Arial" w:cs="Arial"/>
          <w:spacing w:val="2"/>
          <w:lang w:val="es-MX"/>
        </w:rPr>
        <w:t>b</w:t>
      </w:r>
      <w:r w:rsidRPr="00EC76AF">
        <w:rPr>
          <w:rFonts w:ascii="Arial" w:eastAsia="Arial" w:hAnsi="Arial" w:cs="Arial"/>
          <w:spacing w:val="-1"/>
          <w:lang w:val="es-MX"/>
        </w:rPr>
        <w:t>i</w:t>
      </w:r>
      <w:r w:rsidRPr="00EC76AF">
        <w:rPr>
          <w:rFonts w:ascii="Arial" w:eastAsia="Arial" w:hAnsi="Arial" w:cs="Arial"/>
          <w:spacing w:val="-3"/>
          <w:lang w:val="es-MX"/>
        </w:rPr>
        <w:t>d</w:t>
      </w:r>
      <w:r w:rsidRPr="00EC76AF">
        <w:rPr>
          <w:rFonts w:ascii="Arial" w:eastAsia="Arial" w:hAnsi="Arial" w:cs="Arial"/>
          <w:spacing w:val="2"/>
          <w:lang w:val="es-MX"/>
        </w:rPr>
        <w:t>a</w:t>
      </w:r>
      <w:r w:rsidRPr="00EC76AF">
        <w:rPr>
          <w:rFonts w:ascii="Arial" w:eastAsia="Arial" w:hAnsi="Arial" w:cs="Arial"/>
          <w:spacing w:val="-2"/>
          <w:lang w:val="es-MX"/>
        </w:rPr>
        <w:t>m</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spacing w:val="3"/>
          <w:lang w:val="es-MX"/>
        </w:rPr>
        <w:t>t</w:t>
      </w:r>
      <w:r w:rsidRPr="00EC76AF">
        <w:rPr>
          <w:rFonts w:ascii="Arial" w:eastAsia="Arial" w:hAnsi="Arial" w:cs="Arial"/>
          <w:lang w:val="es-MX"/>
        </w:rPr>
        <w:t>e</w:t>
      </w:r>
      <w:r w:rsidRPr="00EC76AF">
        <w:rPr>
          <w:rFonts w:ascii="Arial" w:eastAsia="Arial" w:hAnsi="Arial" w:cs="Arial"/>
          <w:spacing w:val="-2"/>
          <w:lang w:val="es-MX"/>
        </w:rPr>
        <w:t xml:space="preserve"> </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2"/>
          <w:lang w:val="es-MX"/>
        </w:rPr>
        <w:t>r</w:t>
      </w:r>
      <w:r w:rsidRPr="00EC76AF">
        <w:rPr>
          <w:rFonts w:ascii="Arial" w:eastAsia="Arial" w:hAnsi="Arial" w:cs="Arial"/>
          <w:spacing w:val="-3"/>
          <w:lang w:val="es-MX"/>
        </w:rPr>
        <w:t>e</w:t>
      </w:r>
      <w:r w:rsidRPr="00EC76AF">
        <w:rPr>
          <w:rFonts w:ascii="Arial" w:eastAsia="Arial" w:hAnsi="Arial" w:cs="Arial"/>
          <w:spacing w:val="2"/>
          <w:lang w:val="es-MX"/>
        </w:rPr>
        <w:t>d</w:t>
      </w:r>
      <w:r w:rsidRPr="00EC76AF">
        <w:rPr>
          <w:rFonts w:ascii="Arial" w:eastAsia="Arial" w:hAnsi="Arial" w:cs="Arial"/>
          <w:spacing w:val="-1"/>
          <w:lang w:val="es-MX"/>
        </w:rPr>
        <w:t>i</w:t>
      </w:r>
      <w:r w:rsidRPr="00EC76AF">
        <w:rPr>
          <w:rFonts w:ascii="Arial" w:eastAsia="Arial" w:hAnsi="Arial" w:cs="Arial"/>
          <w:spacing w:val="-4"/>
          <w:lang w:val="es-MX"/>
        </w:rPr>
        <w:t>t</w:t>
      </w:r>
      <w:r w:rsidRPr="00EC76AF">
        <w:rPr>
          <w:rFonts w:ascii="Arial" w:eastAsia="Arial" w:hAnsi="Arial" w:cs="Arial"/>
          <w:spacing w:val="2"/>
          <w:lang w:val="es-MX"/>
        </w:rPr>
        <w:t>a</w:t>
      </w:r>
      <w:r w:rsidRPr="00EC76AF">
        <w:rPr>
          <w:rFonts w:ascii="Arial" w:eastAsia="Arial" w:hAnsi="Arial" w:cs="Arial"/>
          <w:spacing w:val="-3"/>
          <w:lang w:val="es-MX"/>
        </w:rPr>
        <w:t>d</w:t>
      </w:r>
      <w:r w:rsidRPr="00EC76AF">
        <w:rPr>
          <w:rFonts w:ascii="Arial" w:eastAsia="Arial" w:hAnsi="Arial" w:cs="Arial"/>
          <w:spacing w:val="2"/>
          <w:lang w:val="es-MX"/>
        </w:rPr>
        <w:t>os</w:t>
      </w:r>
      <w:r w:rsidRPr="00EC76AF">
        <w:rPr>
          <w:rFonts w:ascii="Arial" w:eastAsia="Arial" w:hAnsi="Arial" w:cs="Arial"/>
          <w:lang w:val="es-MX"/>
        </w:rPr>
        <w:t>.</w:t>
      </w:r>
    </w:p>
    <w:p w14:paraId="1F4B062C" w14:textId="77777777" w:rsidR="00EC76AF" w:rsidRPr="00EC76AF" w:rsidRDefault="00EC76AF" w:rsidP="00EC76AF">
      <w:pPr>
        <w:spacing w:before="3" w:after="0" w:line="180" w:lineRule="exact"/>
        <w:rPr>
          <w:sz w:val="18"/>
          <w:szCs w:val="18"/>
          <w:lang w:val="es-MX"/>
        </w:rPr>
      </w:pPr>
    </w:p>
    <w:p w14:paraId="1C388EE4" w14:textId="77777777" w:rsidR="00EC76AF" w:rsidRPr="00EC76AF" w:rsidRDefault="00EC76AF" w:rsidP="00EC76AF">
      <w:pPr>
        <w:spacing w:after="0" w:line="200" w:lineRule="exact"/>
        <w:rPr>
          <w:sz w:val="20"/>
          <w:szCs w:val="20"/>
          <w:lang w:val="es-MX"/>
        </w:rPr>
      </w:pPr>
    </w:p>
    <w:p w14:paraId="40CE908D" w14:textId="77777777" w:rsidR="00EC76AF" w:rsidRPr="00EC76AF" w:rsidRDefault="00EC76AF" w:rsidP="00EC76AF">
      <w:pPr>
        <w:spacing w:after="0" w:line="360" w:lineRule="auto"/>
        <w:ind w:left="116" w:right="58"/>
        <w:jc w:val="both"/>
        <w:rPr>
          <w:rFonts w:ascii="Arial" w:eastAsia="Arial" w:hAnsi="Arial" w:cs="Arial"/>
          <w:lang w:val="es-MX"/>
        </w:rPr>
      </w:pPr>
      <w:r w:rsidRPr="00EC76AF">
        <w:rPr>
          <w:rFonts w:ascii="Arial" w:eastAsia="Arial" w:hAnsi="Arial" w:cs="Arial"/>
          <w:spacing w:val="1"/>
          <w:lang w:val="es-MX"/>
        </w:rPr>
        <w:t>A</w:t>
      </w:r>
      <w:r w:rsidRPr="00EC76AF">
        <w:rPr>
          <w:rFonts w:ascii="Arial" w:eastAsia="Arial" w:hAnsi="Arial" w:cs="Arial"/>
          <w:spacing w:val="2"/>
          <w:lang w:val="es-MX"/>
        </w:rPr>
        <w:t>de</w:t>
      </w:r>
      <w:r w:rsidRPr="00EC76AF">
        <w:rPr>
          <w:rFonts w:ascii="Arial" w:eastAsia="Arial" w:hAnsi="Arial" w:cs="Arial"/>
          <w:spacing w:val="-6"/>
          <w:lang w:val="es-MX"/>
        </w:rPr>
        <w:t>m</w:t>
      </w:r>
      <w:r w:rsidRPr="00EC76AF">
        <w:rPr>
          <w:rFonts w:ascii="Arial" w:eastAsia="Arial" w:hAnsi="Arial" w:cs="Arial"/>
          <w:spacing w:val="2"/>
          <w:lang w:val="es-MX"/>
        </w:rPr>
        <w:t>á</w:t>
      </w:r>
      <w:r w:rsidRPr="00EC76AF">
        <w:rPr>
          <w:rFonts w:ascii="Arial" w:eastAsia="Arial" w:hAnsi="Arial" w:cs="Arial"/>
          <w:lang w:val="es-MX"/>
        </w:rPr>
        <w:t>s</w:t>
      </w:r>
      <w:r w:rsidRPr="00EC76AF">
        <w:rPr>
          <w:rFonts w:ascii="Arial" w:eastAsia="Arial" w:hAnsi="Arial" w:cs="Arial"/>
          <w:spacing w:val="-8"/>
          <w:lang w:val="es-MX"/>
        </w:rPr>
        <w:t xml:space="preserve">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7"/>
          <w:lang w:val="es-MX"/>
        </w:rPr>
        <w:t xml:space="preserve"> </w:t>
      </w:r>
      <w:r w:rsidRPr="00EC76AF">
        <w:rPr>
          <w:rFonts w:ascii="Arial" w:eastAsia="Arial" w:hAnsi="Arial" w:cs="Arial"/>
          <w:spacing w:val="-3"/>
          <w:lang w:val="es-MX"/>
        </w:rPr>
        <w:t>e</w:t>
      </w:r>
      <w:r w:rsidRPr="00EC76AF">
        <w:rPr>
          <w:rFonts w:ascii="Arial" w:eastAsia="Arial" w:hAnsi="Arial" w:cs="Arial"/>
          <w:lang w:val="es-MX"/>
        </w:rPr>
        <w:t>s</w:t>
      </w:r>
      <w:r w:rsidRPr="00EC76AF">
        <w:rPr>
          <w:rFonts w:ascii="Arial" w:eastAsia="Arial" w:hAnsi="Arial" w:cs="Arial"/>
          <w:spacing w:val="1"/>
          <w:lang w:val="es-MX"/>
        </w:rPr>
        <w:t>t</w:t>
      </w:r>
      <w:r w:rsidRPr="00EC76AF">
        <w:rPr>
          <w:rFonts w:ascii="Arial" w:eastAsia="Arial" w:hAnsi="Arial" w:cs="Arial"/>
          <w:spacing w:val="2"/>
          <w:lang w:val="es-MX"/>
        </w:rPr>
        <w:t>o</w:t>
      </w:r>
      <w:r w:rsidRPr="00EC76AF">
        <w:rPr>
          <w:rFonts w:ascii="Arial" w:eastAsia="Arial" w:hAnsi="Arial" w:cs="Arial"/>
          <w:lang w:val="es-MX"/>
        </w:rPr>
        <w:t>s</w:t>
      </w:r>
      <w:r w:rsidRPr="00EC76AF">
        <w:rPr>
          <w:rFonts w:ascii="Arial" w:eastAsia="Arial" w:hAnsi="Arial" w:cs="Arial"/>
          <w:spacing w:val="-13"/>
          <w:lang w:val="es-MX"/>
        </w:rPr>
        <w:t xml:space="preserve"> </w:t>
      </w:r>
      <w:r w:rsidRPr="00EC76AF">
        <w:rPr>
          <w:rFonts w:ascii="Arial" w:eastAsia="Arial" w:hAnsi="Arial" w:cs="Arial"/>
          <w:spacing w:val="2"/>
          <w:lang w:val="es-MX"/>
        </w:rPr>
        <w:t>a</w:t>
      </w:r>
      <w:r w:rsidRPr="00EC76AF">
        <w:rPr>
          <w:rFonts w:ascii="Arial" w:eastAsia="Arial" w:hAnsi="Arial" w:cs="Arial"/>
          <w:spacing w:val="-5"/>
          <w:lang w:val="es-MX"/>
        </w:rPr>
        <w:t>s</w:t>
      </w:r>
      <w:r w:rsidRPr="00EC76AF">
        <w:rPr>
          <w:rFonts w:ascii="Arial" w:eastAsia="Arial" w:hAnsi="Arial" w:cs="Arial"/>
          <w:spacing w:val="2"/>
          <w:lang w:val="es-MX"/>
        </w:rPr>
        <w:t>pe</w:t>
      </w:r>
      <w:r w:rsidRPr="00EC76AF">
        <w:rPr>
          <w:rFonts w:ascii="Arial" w:eastAsia="Arial" w:hAnsi="Arial" w:cs="Arial"/>
          <w:lang w:val="es-MX"/>
        </w:rPr>
        <w:t>c</w:t>
      </w:r>
      <w:r w:rsidRPr="00EC76AF">
        <w:rPr>
          <w:rFonts w:ascii="Arial" w:eastAsia="Arial" w:hAnsi="Arial" w:cs="Arial"/>
          <w:spacing w:val="-4"/>
          <w:lang w:val="es-MX"/>
        </w:rPr>
        <w:t>t</w:t>
      </w:r>
      <w:r w:rsidRPr="00EC76AF">
        <w:rPr>
          <w:rFonts w:ascii="Arial" w:eastAsia="Arial" w:hAnsi="Arial" w:cs="Arial"/>
          <w:spacing w:val="2"/>
          <w:lang w:val="es-MX"/>
        </w:rPr>
        <w:t>o</w:t>
      </w:r>
      <w:r w:rsidRPr="00EC76AF">
        <w:rPr>
          <w:rFonts w:ascii="Arial" w:eastAsia="Arial" w:hAnsi="Arial" w:cs="Arial"/>
          <w:spacing w:val="4"/>
          <w:lang w:val="es-MX"/>
        </w:rPr>
        <w:t>s</w:t>
      </w:r>
      <w:r w:rsidRPr="00EC76AF">
        <w:rPr>
          <w:rFonts w:ascii="Arial" w:eastAsia="Arial" w:hAnsi="Arial" w:cs="Arial"/>
          <w:lang w:val="es-MX"/>
        </w:rPr>
        <w:t>,</w:t>
      </w:r>
      <w:r w:rsidRPr="00EC76AF">
        <w:rPr>
          <w:rFonts w:ascii="Arial" w:eastAsia="Arial" w:hAnsi="Arial" w:cs="Arial"/>
          <w:spacing w:val="-12"/>
          <w:lang w:val="es-MX"/>
        </w:rPr>
        <w:t xml:space="preserve"> </w:t>
      </w:r>
      <w:r w:rsidRPr="00EC76AF">
        <w:rPr>
          <w:rFonts w:ascii="Arial" w:eastAsia="Arial" w:hAnsi="Arial" w:cs="Arial"/>
          <w:spacing w:val="2"/>
          <w:lang w:val="es-MX"/>
        </w:rPr>
        <w:t>h</w:t>
      </w:r>
      <w:r w:rsidRPr="00EC76AF">
        <w:rPr>
          <w:rFonts w:ascii="Arial" w:eastAsia="Arial" w:hAnsi="Arial" w:cs="Arial"/>
          <w:spacing w:val="-3"/>
          <w:lang w:val="es-MX"/>
        </w:rPr>
        <w:t>a</w:t>
      </w:r>
      <w:r w:rsidRPr="00EC76AF">
        <w:rPr>
          <w:rFonts w:ascii="Arial" w:eastAsia="Arial" w:hAnsi="Arial" w:cs="Arial"/>
          <w:spacing w:val="3"/>
          <w:lang w:val="es-MX"/>
        </w:rPr>
        <w:t>b</w:t>
      </w:r>
      <w:r w:rsidRPr="00EC76AF">
        <w:rPr>
          <w:rFonts w:ascii="Arial" w:eastAsia="Arial" w:hAnsi="Arial" w:cs="Arial"/>
          <w:spacing w:val="-2"/>
          <w:lang w:val="es-MX"/>
        </w:rPr>
        <w:t>r</w:t>
      </w:r>
      <w:r w:rsidRPr="00EC76AF">
        <w:rPr>
          <w:rFonts w:ascii="Arial" w:eastAsia="Arial" w:hAnsi="Arial" w:cs="Arial"/>
          <w:lang w:val="es-MX"/>
        </w:rPr>
        <w:t>á</w:t>
      </w:r>
      <w:r w:rsidRPr="00EC76AF">
        <w:rPr>
          <w:rFonts w:ascii="Arial" w:eastAsia="Arial" w:hAnsi="Arial" w:cs="Arial"/>
          <w:spacing w:val="-11"/>
          <w:lang w:val="es-MX"/>
        </w:rPr>
        <w:t xml:space="preserve">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7"/>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on</w:t>
      </w:r>
      <w:r w:rsidRPr="00EC76AF">
        <w:rPr>
          <w:rFonts w:ascii="Arial" w:eastAsia="Arial" w:hAnsi="Arial" w:cs="Arial"/>
          <w:lang w:val="es-MX"/>
        </w:rPr>
        <w:t>s</w:t>
      </w:r>
      <w:r w:rsidRPr="00EC76AF">
        <w:rPr>
          <w:rFonts w:ascii="Arial" w:eastAsia="Arial" w:hAnsi="Arial" w:cs="Arial"/>
          <w:spacing w:val="-6"/>
          <w:lang w:val="es-MX"/>
        </w:rPr>
        <w:t>i</w:t>
      </w:r>
      <w:r w:rsidRPr="00EC76AF">
        <w:rPr>
          <w:rFonts w:ascii="Arial" w:eastAsia="Arial" w:hAnsi="Arial" w:cs="Arial"/>
          <w:spacing w:val="2"/>
          <w:lang w:val="es-MX"/>
        </w:rPr>
        <w:t>de</w:t>
      </w:r>
      <w:r w:rsidRPr="00EC76AF">
        <w:rPr>
          <w:rFonts w:ascii="Arial" w:eastAsia="Arial" w:hAnsi="Arial" w:cs="Arial"/>
          <w:spacing w:val="-6"/>
          <w:lang w:val="es-MX"/>
        </w:rPr>
        <w:t>r</w:t>
      </w:r>
      <w:r w:rsidRPr="00EC76AF">
        <w:rPr>
          <w:rFonts w:ascii="Arial" w:eastAsia="Arial" w:hAnsi="Arial" w:cs="Arial"/>
          <w:spacing w:val="2"/>
          <w:lang w:val="es-MX"/>
        </w:rPr>
        <w:t>a</w:t>
      </w:r>
      <w:r w:rsidRPr="00EC76AF">
        <w:rPr>
          <w:rFonts w:ascii="Arial" w:eastAsia="Arial" w:hAnsi="Arial" w:cs="Arial"/>
          <w:lang w:val="es-MX"/>
        </w:rPr>
        <w:t>r</w:t>
      </w:r>
      <w:r w:rsidRPr="00EC76AF">
        <w:rPr>
          <w:rFonts w:ascii="Arial" w:eastAsia="Arial" w:hAnsi="Arial" w:cs="Arial"/>
          <w:spacing w:val="-10"/>
          <w:lang w:val="es-MX"/>
        </w:rPr>
        <w:t xml:space="preserve"> </w:t>
      </w:r>
      <w:r w:rsidRPr="00EC76AF">
        <w:rPr>
          <w:rFonts w:ascii="Arial" w:eastAsia="Arial" w:hAnsi="Arial" w:cs="Arial"/>
          <w:spacing w:val="-1"/>
          <w:lang w:val="es-MX"/>
        </w:rPr>
        <w:t>l</w:t>
      </w:r>
      <w:r w:rsidRPr="00EC76AF">
        <w:rPr>
          <w:rFonts w:ascii="Arial" w:eastAsia="Arial" w:hAnsi="Arial" w:cs="Arial"/>
          <w:spacing w:val="-3"/>
          <w:lang w:val="es-MX"/>
        </w:rPr>
        <w:t>o</w:t>
      </w:r>
      <w:r w:rsidRPr="00EC76AF">
        <w:rPr>
          <w:rFonts w:ascii="Arial" w:eastAsia="Arial" w:hAnsi="Arial" w:cs="Arial"/>
          <w:lang w:val="es-MX"/>
        </w:rPr>
        <w:t>s</w:t>
      </w:r>
      <w:r w:rsidRPr="00EC76AF">
        <w:rPr>
          <w:rFonts w:ascii="Arial" w:eastAsia="Arial" w:hAnsi="Arial" w:cs="Arial"/>
          <w:spacing w:val="-8"/>
          <w:lang w:val="es-MX"/>
        </w:rPr>
        <w:t xml:space="preserve"> </w:t>
      </w:r>
      <w:r w:rsidRPr="00EC76AF">
        <w:rPr>
          <w:rFonts w:ascii="Arial" w:eastAsia="Arial" w:hAnsi="Arial" w:cs="Arial"/>
          <w:spacing w:val="2"/>
          <w:lang w:val="es-MX"/>
        </w:rPr>
        <w:t>ne</w:t>
      </w:r>
      <w:r w:rsidRPr="00EC76AF">
        <w:rPr>
          <w:rFonts w:ascii="Arial" w:eastAsia="Arial" w:hAnsi="Arial" w:cs="Arial"/>
          <w:spacing w:val="-5"/>
          <w:lang w:val="es-MX"/>
        </w:rPr>
        <w:t>c</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spacing w:val="-1"/>
          <w:lang w:val="es-MX"/>
        </w:rPr>
        <w:t>i</w:t>
      </w:r>
      <w:r w:rsidRPr="00EC76AF">
        <w:rPr>
          <w:rFonts w:ascii="Arial" w:eastAsia="Arial" w:hAnsi="Arial" w:cs="Arial"/>
          <w:spacing w:val="-3"/>
          <w:lang w:val="es-MX"/>
        </w:rPr>
        <w:t>o</w:t>
      </w:r>
      <w:r w:rsidRPr="00EC76AF">
        <w:rPr>
          <w:rFonts w:ascii="Arial" w:eastAsia="Arial" w:hAnsi="Arial" w:cs="Arial"/>
          <w:lang w:val="es-MX"/>
        </w:rPr>
        <w:t>s</w:t>
      </w:r>
      <w:r w:rsidRPr="00EC76AF">
        <w:rPr>
          <w:rFonts w:ascii="Arial" w:eastAsia="Arial" w:hAnsi="Arial" w:cs="Arial"/>
          <w:spacing w:val="-8"/>
          <w:lang w:val="es-MX"/>
        </w:rPr>
        <w:t xml:space="preserve"> </w:t>
      </w:r>
      <w:r w:rsidRPr="00EC76AF">
        <w:rPr>
          <w:rFonts w:ascii="Arial" w:eastAsia="Arial" w:hAnsi="Arial" w:cs="Arial"/>
          <w:spacing w:val="-3"/>
          <w:lang w:val="es-MX"/>
        </w:rPr>
        <w:t>p</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lang w:val="es-MX"/>
        </w:rPr>
        <w:t>a</w:t>
      </w:r>
      <w:r w:rsidRPr="00EC76AF">
        <w:rPr>
          <w:rFonts w:ascii="Arial" w:eastAsia="Arial" w:hAnsi="Arial" w:cs="Arial"/>
          <w:spacing w:val="-7"/>
          <w:lang w:val="es-MX"/>
        </w:rPr>
        <w:t xml:space="preserve"> </w:t>
      </w:r>
      <w:r w:rsidRPr="00EC76AF">
        <w:rPr>
          <w:rFonts w:ascii="Arial" w:eastAsia="Arial" w:hAnsi="Arial" w:cs="Arial"/>
          <w:lang w:val="es-MX"/>
        </w:rPr>
        <w:t>c</w:t>
      </w:r>
      <w:r w:rsidRPr="00EC76AF">
        <w:rPr>
          <w:rFonts w:ascii="Arial" w:eastAsia="Arial" w:hAnsi="Arial" w:cs="Arial"/>
          <w:spacing w:val="2"/>
          <w:lang w:val="es-MX"/>
        </w:rPr>
        <w:t>o</w:t>
      </w:r>
      <w:r w:rsidRPr="00EC76AF">
        <w:rPr>
          <w:rFonts w:ascii="Arial" w:eastAsia="Arial" w:hAnsi="Arial" w:cs="Arial"/>
          <w:spacing w:val="-6"/>
          <w:lang w:val="es-MX"/>
        </w:rPr>
        <w:t>m</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3"/>
          <w:lang w:val="es-MX"/>
        </w:rPr>
        <w:t>o</w:t>
      </w:r>
      <w:r w:rsidRPr="00EC76AF">
        <w:rPr>
          <w:rFonts w:ascii="Arial" w:eastAsia="Arial" w:hAnsi="Arial" w:cs="Arial"/>
          <w:spacing w:val="2"/>
          <w:lang w:val="es-MX"/>
        </w:rPr>
        <w:t>ba</w:t>
      </w:r>
      <w:r w:rsidRPr="00EC76AF">
        <w:rPr>
          <w:rFonts w:ascii="Arial" w:eastAsia="Arial" w:hAnsi="Arial" w:cs="Arial"/>
          <w:lang w:val="es-MX"/>
        </w:rPr>
        <w:t>r</w:t>
      </w:r>
      <w:r w:rsidRPr="00EC76AF">
        <w:rPr>
          <w:rFonts w:ascii="Arial" w:eastAsia="Arial" w:hAnsi="Arial" w:cs="Arial"/>
          <w:spacing w:val="-10"/>
          <w:lang w:val="es-MX"/>
        </w:rPr>
        <w:t xml:space="preserve"> </w:t>
      </w:r>
      <w:r w:rsidRPr="00EC76AF">
        <w:rPr>
          <w:rFonts w:ascii="Arial" w:eastAsia="Arial" w:hAnsi="Arial" w:cs="Arial"/>
          <w:spacing w:val="-1"/>
          <w:lang w:val="es-MX"/>
        </w:rPr>
        <w:t>l</w:t>
      </w:r>
      <w:r w:rsidRPr="00EC76AF">
        <w:rPr>
          <w:rFonts w:ascii="Arial" w:eastAsia="Arial" w:hAnsi="Arial" w:cs="Arial"/>
          <w:lang w:val="es-MX"/>
        </w:rPr>
        <w:t>a</w:t>
      </w:r>
      <w:r w:rsidRPr="00EC76AF">
        <w:rPr>
          <w:rFonts w:ascii="Arial" w:eastAsia="Arial" w:hAnsi="Arial" w:cs="Arial"/>
          <w:spacing w:val="-7"/>
          <w:lang w:val="es-MX"/>
        </w:rPr>
        <w:t xml:space="preserve"> </w:t>
      </w:r>
      <w:r w:rsidRPr="00EC76AF">
        <w:rPr>
          <w:rFonts w:ascii="Arial" w:eastAsia="Arial" w:hAnsi="Arial" w:cs="Arial"/>
          <w:spacing w:val="-6"/>
          <w:lang w:val="es-MX"/>
        </w:rPr>
        <w:t>i</w:t>
      </w:r>
      <w:r w:rsidRPr="00EC76AF">
        <w:rPr>
          <w:rFonts w:ascii="Arial" w:eastAsia="Arial" w:hAnsi="Arial" w:cs="Arial"/>
          <w:spacing w:val="2"/>
          <w:lang w:val="es-MX"/>
        </w:rPr>
        <w:t>d</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spacing w:val="1"/>
          <w:lang w:val="es-MX"/>
        </w:rPr>
        <w:t>t</w:t>
      </w:r>
      <w:r w:rsidRPr="00EC76AF">
        <w:rPr>
          <w:rFonts w:ascii="Arial" w:eastAsia="Arial" w:hAnsi="Arial" w:cs="Arial"/>
          <w:spacing w:val="-1"/>
          <w:lang w:val="es-MX"/>
        </w:rPr>
        <w:t>i</w:t>
      </w:r>
      <w:r w:rsidRPr="00EC76AF">
        <w:rPr>
          <w:rFonts w:ascii="Arial" w:eastAsia="Arial" w:hAnsi="Arial" w:cs="Arial"/>
          <w:spacing w:val="-3"/>
          <w:lang w:val="es-MX"/>
        </w:rPr>
        <w:t>d</w:t>
      </w:r>
      <w:r w:rsidRPr="00EC76AF">
        <w:rPr>
          <w:rFonts w:ascii="Arial" w:eastAsia="Arial" w:hAnsi="Arial" w:cs="Arial"/>
          <w:spacing w:val="2"/>
          <w:lang w:val="es-MX"/>
        </w:rPr>
        <w:t>a</w:t>
      </w:r>
      <w:r w:rsidRPr="00EC76AF">
        <w:rPr>
          <w:rFonts w:ascii="Arial" w:eastAsia="Arial" w:hAnsi="Arial" w:cs="Arial"/>
          <w:lang w:val="es-MX"/>
        </w:rPr>
        <w:t>d</w:t>
      </w:r>
      <w:r w:rsidRPr="00EC76AF">
        <w:rPr>
          <w:rFonts w:ascii="Arial" w:eastAsia="Arial" w:hAnsi="Arial" w:cs="Arial"/>
          <w:spacing w:val="-11"/>
          <w:lang w:val="es-MX"/>
        </w:rPr>
        <w:t xml:space="preserve">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7"/>
          <w:lang w:val="es-MX"/>
        </w:rPr>
        <w:t xml:space="preserve"> </w:t>
      </w:r>
      <w:r w:rsidRPr="00EC76AF">
        <w:rPr>
          <w:rFonts w:ascii="Arial" w:eastAsia="Arial" w:hAnsi="Arial" w:cs="Arial"/>
          <w:spacing w:val="-6"/>
          <w:lang w:val="es-MX"/>
        </w:rPr>
        <w:t>l</w:t>
      </w:r>
      <w:r w:rsidRPr="00EC76AF">
        <w:rPr>
          <w:rFonts w:ascii="Arial" w:eastAsia="Arial" w:hAnsi="Arial" w:cs="Arial"/>
          <w:spacing w:val="2"/>
          <w:lang w:val="es-MX"/>
        </w:rPr>
        <w:t>o</w:t>
      </w:r>
      <w:r w:rsidRPr="00EC76AF">
        <w:rPr>
          <w:rFonts w:ascii="Arial" w:eastAsia="Arial" w:hAnsi="Arial" w:cs="Arial"/>
          <w:lang w:val="es-MX"/>
        </w:rPr>
        <w:t>s s</w:t>
      </w:r>
      <w:r w:rsidRPr="00EC76AF">
        <w:rPr>
          <w:rFonts w:ascii="Arial" w:eastAsia="Arial" w:hAnsi="Arial" w:cs="Arial"/>
          <w:spacing w:val="2"/>
          <w:lang w:val="es-MX"/>
        </w:rPr>
        <w:t>u</w:t>
      </w:r>
      <w:r w:rsidRPr="00EC76AF">
        <w:rPr>
          <w:rFonts w:ascii="Arial" w:eastAsia="Arial" w:hAnsi="Arial" w:cs="Arial"/>
          <w:lang w:val="es-MX"/>
        </w:rPr>
        <w:t>s</w:t>
      </w:r>
      <w:r w:rsidRPr="00EC76AF">
        <w:rPr>
          <w:rFonts w:ascii="Arial" w:eastAsia="Arial" w:hAnsi="Arial" w:cs="Arial"/>
          <w:spacing w:val="1"/>
          <w:lang w:val="es-MX"/>
        </w:rPr>
        <w:t>t</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spacing w:val="-4"/>
          <w:lang w:val="es-MX"/>
        </w:rPr>
        <w:t>t</w:t>
      </w:r>
      <w:r w:rsidRPr="00EC76AF">
        <w:rPr>
          <w:rFonts w:ascii="Arial" w:eastAsia="Arial" w:hAnsi="Arial" w:cs="Arial"/>
          <w:spacing w:val="2"/>
          <w:lang w:val="es-MX"/>
        </w:rPr>
        <w:t>a</w:t>
      </w:r>
      <w:r w:rsidRPr="00EC76AF">
        <w:rPr>
          <w:rFonts w:ascii="Arial" w:eastAsia="Arial" w:hAnsi="Arial" w:cs="Arial"/>
          <w:spacing w:val="-3"/>
          <w:lang w:val="es-MX"/>
        </w:rPr>
        <w:t>n</w:t>
      </w:r>
      <w:r w:rsidRPr="00EC76AF">
        <w:rPr>
          <w:rFonts w:ascii="Arial" w:eastAsia="Arial" w:hAnsi="Arial" w:cs="Arial"/>
          <w:spacing w:val="1"/>
          <w:lang w:val="es-MX"/>
        </w:rPr>
        <w:t>t</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5"/>
          <w:lang w:val="es-MX"/>
        </w:rPr>
        <w:t xml:space="preserve"> </w:t>
      </w:r>
      <w:r w:rsidRPr="00EC76AF">
        <w:rPr>
          <w:rFonts w:ascii="Arial" w:eastAsia="Arial" w:hAnsi="Arial" w:cs="Arial"/>
          <w:lang w:val="es-MX"/>
        </w:rPr>
        <w:t>y</w:t>
      </w:r>
      <w:r w:rsidRPr="00EC76AF">
        <w:rPr>
          <w:rFonts w:ascii="Arial" w:eastAsia="Arial" w:hAnsi="Arial" w:cs="Arial"/>
          <w:spacing w:val="5"/>
          <w:lang w:val="es-MX"/>
        </w:rPr>
        <w:t xml:space="preserve"> </w:t>
      </w:r>
      <w:r w:rsidRPr="00EC76AF">
        <w:rPr>
          <w:rFonts w:ascii="Arial" w:eastAsia="Arial" w:hAnsi="Arial" w:cs="Arial"/>
          <w:spacing w:val="-6"/>
          <w:lang w:val="es-MX"/>
        </w:rPr>
        <w:t>l</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5"/>
          <w:lang w:val="es-MX"/>
        </w:rPr>
        <w:t xml:space="preserve"> </w:t>
      </w:r>
      <w:r w:rsidRPr="00EC76AF">
        <w:rPr>
          <w:rFonts w:ascii="Arial" w:eastAsia="Arial" w:hAnsi="Arial" w:cs="Arial"/>
          <w:spacing w:val="-3"/>
          <w:lang w:val="es-MX"/>
        </w:rPr>
        <w:t>n</w:t>
      </w:r>
      <w:r w:rsidRPr="00EC76AF">
        <w:rPr>
          <w:rFonts w:ascii="Arial" w:eastAsia="Arial" w:hAnsi="Arial" w:cs="Arial"/>
          <w:spacing w:val="2"/>
          <w:lang w:val="es-MX"/>
        </w:rPr>
        <w:t>o</w:t>
      </w:r>
      <w:r w:rsidRPr="00EC76AF">
        <w:rPr>
          <w:rFonts w:ascii="Arial" w:eastAsia="Arial" w:hAnsi="Arial" w:cs="Arial"/>
          <w:spacing w:val="-2"/>
          <w:lang w:val="es-MX"/>
        </w:rPr>
        <w:t>rm</w:t>
      </w:r>
      <w:r w:rsidRPr="00EC76AF">
        <w:rPr>
          <w:rFonts w:ascii="Arial" w:eastAsia="Arial" w:hAnsi="Arial" w:cs="Arial"/>
          <w:spacing w:val="2"/>
          <w:lang w:val="es-MX"/>
        </w:rPr>
        <w:t>a</w:t>
      </w:r>
      <w:r w:rsidRPr="00EC76AF">
        <w:rPr>
          <w:rFonts w:ascii="Arial" w:eastAsia="Arial" w:hAnsi="Arial" w:cs="Arial"/>
          <w:lang w:val="es-MX"/>
        </w:rPr>
        <w:t xml:space="preserve">s </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4"/>
          <w:lang w:val="es-MX"/>
        </w:rPr>
        <w:t>t</w:t>
      </w:r>
      <w:r w:rsidRPr="00EC76AF">
        <w:rPr>
          <w:rFonts w:ascii="Arial" w:eastAsia="Arial" w:hAnsi="Arial" w:cs="Arial"/>
          <w:spacing w:val="2"/>
          <w:lang w:val="es-MX"/>
        </w:rPr>
        <w:t>ab</w:t>
      </w:r>
      <w:r w:rsidRPr="00EC76AF">
        <w:rPr>
          <w:rFonts w:ascii="Arial" w:eastAsia="Arial" w:hAnsi="Arial" w:cs="Arial"/>
          <w:spacing w:val="-1"/>
          <w:lang w:val="es-MX"/>
        </w:rPr>
        <w:t>l</w:t>
      </w:r>
      <w:r w:rsidRPr="00EC76AF">
        <w:rPr>
          <w:rFonts w:ascii="Arial" w:eastAsia="Arial" w:hAnsi="Arial" w:cs="Arial"/>
          <w:spacing w:val="-3"/>
          <w:lang w:val="es-MX"/>
        </w:rPr>
        <w:t>e</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2"/>
          <w:lang w:val="es-MX"/>
        </w:rPr>
        <w:t>da</w:t>
      </w:r>
      <w:r w:rsidRPr="00EC76AF">
        <w:rPr>
          <w:rFonts w:ascii="Arial" w:eastAsia="Arial" w:hAnsi="Arial" w:cs="Arial"/>
          <w:lang w:val="es-MX"/>
        </w:rPr>
        <w:t xml:space="preserve">s </w:t>
      </w:r>
      <w:r w:rsidRPr="00EC76AF">
        <w:rPr>
          <w:rFonts w:ascii="Arial" w:eastAsia="Arial" w:hAnsi="Arial" w:cs="Arial"/>
          <w:spacing w:val="-3"/>
          <w:lang w:val="es-MX"/>
        </w:rPr>
        <w:t>e</w:t>
      </w:r>
      <w:r w:rsidRPr="00EC76AF">
        <w:rPr>
          <w:rFonts w:ascii="Arial" w:eastAsia="Arial" w:hAnsi="Arial" w:cs="Arial"/>
          <w:lang w:val="es-MX"/>
        </w:rPr>
        <w:t>n</w:t>
      </w:r>
      <w:r w:rsidRPr="00EC76AF">
        <w:rPr>
          <w:rFonts w:ascii="Arial" w:eastAsia="Arial" w:hAnsi="Arial" w:cs="Arial"/>
          <w:spacing w:val="6"/>
          <w:lang w:val="es-MX"/>
        </w:rPr>
        <w:t xml:space="preserve"> </w:t>
      </w:r>
      <w:r w:rsidRPr="00EC76AF">
        <w:rPr>
          <w:rFonts w:ascii="Arial" w:eastAsia="Arial" w:hAnsi="Arial" w:cs="Arial"/>
          <w:spacing w:val="-1"/>
          <w:lang w:val="es-MX"/>
        </w:rPr>
        <w:t>l</w:t>
      </w:r>
      <w:r w:rsidRPr="00EC76AF">
        <w:rPr>
          <w:rFonts w:ascii="Arial" w:eastAsia="Arial" w:hAnsi="Arial" w:cs="Arial"/>
          <w:spacing w:val="-3"/>
          <w:lang w:val="es-MX"/>
        </w:rPr>
        <w:t>o</w:t>
      </w:r>
      <w:r w:rsidRPr="00EC76AF">
        <w:rPr>
          <w:rFonts w:ascii="Arial" w:eastAsia="Arial" w:hAnsi="Arial" w:cs="Arial"/>
          <w:lang w:val="es-MX"/>
        </w:rPr>
        <w:t>s</w:t>
      </w:r>
      <w:r w:rsidRPr="00EC76AF">
        <w:rPr>
          <w:rFonts w:ascii="Arial" w:eastAsia="Arial" w:hAnsi="Arial" w:cs="Arial"/>
          <w:spacing w:val="5"/>
          <w:lang w:val="es-MX"/>
        </w:rPr>
        <w:t xml:space="preserve"> </w:t>
      </w:r>
      <w:r w:rsidRPr="00EC76AF">
        <w:rPr>
          <w:rFonts w:ascii="Arial" w:eastAsia="Arial" w:hAnsi="Arial" w:cs="Arial"/>
          <w:spacing w:val="2"/>
          <w:lang w:val="es-MX"/>
        </w:rPr>
        <w:t>do</w:t>
      </w:r>
      <w:r w:rsidRPr="00EC76AF">
        <w:rPr>
          <w:rFonts w:ascii="Arial" w:eastAsia="Arial" w:hAnsi="Arial" w:cs="Arial"/>
          <w:spacing w:val="-5"/>
          <w:lang w:val="es-MX"/>
        </w:rPr>
        <w:t>c</w:t>
      </w:r>
      <w:r w:rsidRPr="00EC76AF">
        <w:rPr>
          <w:rFonts w:ascii="Arial" w:eastAsia="Arial" w:hAnsi="Arial" w:cs="Arial"/>
          <w:spacing w:val="2"/>
          <w:lang w:val="es-MX"/>
        </w:rPr>
        <w:t>u</w:t>
      </w:r>
      <w:r w:rsidRPr="00EC76AF">
        <w:rPr>
          <w:rFonts w:ascii="Arial" w:eastAsia="Arial" w:hAnsi="Arial" w:cs="Arial"/>
          <w:spacing w:val="-2"/>
          <w:lang w:val="es-MX"/>
        </w:rPr>
        <w:t>m</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spacing w:val="1"/>
          <w:lang w:val="es-MX"/>
        </w:rPr>
        <w:t>t</w:t>
      </w:r>
      <w:r w:rsidRPr="00EC76AF">
        <w:rPr>
          <w:rFonts w:ascii="Arial" w:eastAsia="Arial" w:hAnsi="Arial" w:cs="Arial"/>
          <w:spacing w:val="-3"/>
          <w:lang w:val="es-MX"/>
        </w:rPr>
        <w:t>o</w:t>
      </w:r>
      <w:r w:rsidRPr="00EC76AF">
        <w:rPr>
          <w:rFonts w:ascii="Arial" w:eastAsia="Arial" w:hAnsi="Arial" w:cs="Arial"/>
          <w:lang w:val="es-MX"/>
        </w:rPr>
        <w:t>s</w:t>
      </w:r>
      <w:r w:rsidRPr="00EC76AF">
        <w:rPr>
          <w:rFonts w:ascii="Arial" w:eastAsia="Arial" w:hAnsi="Arial" w:cs="Arial"/>
          <w:spacing w:val="5"/>
          <w:lang w:val="es-MX"/>
        </w:rPr>
        <w:t xml:space="preserve"> </w:t>
      </w:r>
      <w:r w:rsidRPr="00EC76AF">
        <w:rPr>
          <w:rFonts w:ascii="Arial" w:eastAsia="Arial" w:hAnsi="Arial" w:cs="Arial"/>
          <w:spacing w:val="-2"/>
          <w:lang w:val="es-MX"/>
        </w:rPr>
        <w:t>r</w:t>
      </w:r>
      <w:r w:rsidRPr="00EC76AF">
        <w:rPr>
          <w:rFonts w:ascii="Arial" w:eastAsia="Arial" w:hAnsi="Arial" w:cs="Arial"/>
          <w:spacing w:val="2"/>
          <w:lang w:val="es-MX"/>
        </w:rPr>
        <w:t>e</w:t>
      </w:r>
      <w:r w:rsidRPr="00EC76AF">
        <w:rPr>
          <w:rFonts w:ascii="Arial" w:eastAsia="Arial" w:hAnsi="Arial" w:cs="Arial"/>
          <w:spacing w:val="-1"/>
          <w:lang w:val="es-MX"/>
        </w:rPr>
        <w:t>l</w:t>
      </w:r>
      <w:r w:rsidRPr="00EC76AF">
        <w:rPr>
          <w:rFonts w:ascii="Arial" w:eastAsia="Arial" w:hAnsi="Arial" w:cs="Arial"/>
          <w:spacing w:val="2"/>
          <w:lang w:val="es-MX"/>
        </w:rPr>
        <w:t>a</w:t>
      </w:r>
      <w:r w:rsidRPr="00EC76AF">
        <w:rPr>
          <w:rFonts w:ascii="Arial" w:eastAsia="Arial" w:hAnsi="Arial" w:cs="Arial"/>
          <w:spacing w:val="1"/>
          <w:lang w:val="es-MX"/>
        </w:rPr>
        <w:t>t</w:t>
      </w:r>
      <w:r w:rsidRPr="00EC76AF">
        <w:rPr>
          <w:rFonts w:ascii="Arial" w:eastAsia="Arial" w:hAnsi="Arial" w:cs="Arial"/>
          <w:spacing w:val="-1"/>
          <w:lang w:val="es-MX"/>
        </w:rPr>
        <w:t>i</w:t>
      </w:r>
      <w:r w:rsidRPr="00EC76AF">
        <w:rPr>
          <w:rFonts w:ascii="Arial" w:eastAsia="Arial" w:hAnsi="Arial" w:cs="Arial"/>
          <w:spacing w:val="-5"/>
          <w:lang w:val="es-MX"/>
        </w:rPr>
        <w:t>v</w:t>
      </w:r>
      <w:r w:rsidRPr="00EC76AF">
        <w:rPr>
          <w:rFonts w:ascii="Arial" w:eastAsia="Arial" w:hAnsi="Arial" w:cs="Arial"/>
          <w:spacing w:val="2"/>
          <w:lang w:val="es-MX"/>
        </w:rPr>
        <w:t>o</w:t>
      </w:r>
      <w:r w:rsidRPr="00EC76AF">
        <w:rPr>
          <w:rFonts w:ascii="Arial" w:eastAsia="Arial" w:hAnsi="Arial" w:cs="Arial"/>
          <w:lang w:val="es-MX"/>
        </w:rPr>
        <w:t>s a</w:t>
      </w:r>
      <w:r w:rsidRPr="00EC76AF">
        <w:rPr>
          <w:rFonts w:ascii="Arial" w:eastAsia="Arial" w:hAnsi="Arial" w:cs="Arial"/>
          <w:spacing w:val="6"/>
          <w:lang w:val="es-MX"/>
        </w:rPr>
        <w:t xml:space="preserve"> </w:t>
      </w:r>
      <w:r w:rsidRPr="00EC76AF">
        <w:rPr>
          <w:rFonts w:ascii="Arial" w:eastAsia="Arial" w:hAnsi="Arial" w:cs="Arial"/>
          <w:spacing w:val="-1"/>
          <w:lang w:val="es-MX"/>
        </w:rPr>
        <w:t>l</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24"/>
          <w:lang w:val="es-MX"/>
        </w:rPr>
        <w:t xml:space="preserve"> </w:t>
      </w:r>
      <w:r w:rsidRPr="00EC76AF">
        <w:rPr>
          <w:rFonts w:ascii="Arial" w:eastAsia="Arial" w:hAnsi="Arial" w:cs="Arial"/>
          <w:spacing w:val="-4"/>
          <w:sz w:val="24"/>
          <w:szCs w:val="24"/>
          <w:lang w:val="es-MX"/>
        </w:rPr>
        <w:t>d</w:t>
      </w:r>
      <w:r w:rsidRPr="00EC76AF">
        <w:rPr>
          <w:rFonts w:ascii="Arial" w:eastAsia="Arial" w:hAnsi="Arial" w:cs="Arial"/>
          <w:spacing w:val="4"/>
          <w:sz w:val="24"/>
          <w:szCs w:val="24"/>
          <w:lang w:val="es-MX"/>
        </w:rPr>
        <w:t>i</w:t>
      </w:r>
      <w:r w:rsidRPr="00EC76AF">
        <w:rPr>
          <w:rFonts w:ascii="Arial" w:eastAsia="Arial" w:hAnsi="Arial" w:cs="Arial"/>
          <w:sz w:val="24"/>
          <w:szCs w:val="24"/>
          <w:lang w:val="es-MX"/>
        </w:rPr>
        <w:t>s</w:t>
      </w:r>
      <w:r w:rsidRPr="00EC76AF">
        <w:rPr>
          <w:rFonts w:ascii="Arial" w:eastAsia="Arial" w:hAnsi="Arial" w:cs="Arial"/>
          <w:spacing w:val="1"/>
          <w:sz w:val="24"/>
          <w:szCs w:val="24"/>
          <w:lang w:val="es-MX"/>
        </w:rPr>
        <w:t>po</w:t>
      </w:r>
      <w:r w:rsidRPr="00EC76AF">
        <w:rPr>
          <w:rFonts w:ascii="Arial" w:eastAsia="Arial" w:hAnsi="Arial" w:cs="Arial"/>
          <w:spacing w:val="-5"/>
          <w:sz w:val="24"/>
          <w:szCs w:val="24"/>
          <w:lang w:val="es-MX"/>
        </w:rPr>
        <w:t>s</w:t>
      </w:r>
      <w:r w:rsidRPr="00EC76AF">
        <w:rPr>
          <w:rFonts w:ascii="Arial" w:eastAsia="Arial" w:hAnsi="Arial" w:cs="Arial"/>
          <w:spacing w:val="4"/>
          <w:sz w:val="24"/>
          <w:szCs w:val="24"/>
          <w:lang w:val="es-MX"/>
        </w:rPr>
        <w:t>i</w:t>
      </w:r>
      <w:r w:rsidRPr="00EC76AF">
        <w:rPr>
          <w:rFonts w:ascii="Arial" w:eastAsia="Arial" w:hAnsi="Arial" w:cs="Arial"/>
          <w:spacing w:val="-5"/>
          <w:sz w:val="24"/>
          <w:szCs w:val="24"/>
          <w:lang w:val="es-MX"/>
        </w:rPr>
        <w:t>c</w:t>
      </w:r>
      <w:r w:rsidRPr="00EC76AF">
        <w:rPr>
          <w:rFonts w:ascii="Arial" w:eastAsia="Arial" w:hAnsi="Arial" w:cs="Arial"/>
          <w:spacing w:val="4"/>
          <w:sz w:val="24"/>
          <w:szCs w:val="24"/>
          <w:lang w:val="es-MX"/>
        </w:rPr>
        <w:t>i</w:t>
      </w:r>
      <w:r w:rsidRPr="00EC76AF">
        <w:rPr>
          <w:rFonts w:ascii="Arial" w:eastAsia="Arial" w:hAnsi="Arial" w:cs="Arial"/>
          <w:spacing w:val="1"/>
          <w:sz w:val="24"/>
          <w:szCs w:val="24"/>
          <w:lang w:val="es-MX"/>
        </w:rPr>
        <w:t>one</w:t>
      </w:r>
      <w:r w:rsidRPr="00EC76AF">
        <w:rPr>
          <w:rFonts w:ascii="Arial" w:eastAsia="Arial" w:hAnsi="Arial" w:cs="Arial"/>
          <w:sz w:val="24"/>
          <w:szCs w:val="24"/>
          <w:lang w:val="es-MX"/>
        </w:rPr>
        <w:t xml:space="preserve">s </w:t>
      </w:r>
      <w:r w:rsidRPr="00EC76AF">
        <w:rPr>
          <w:rFonts w:ascii="Arial" w:eastAsia="Arial" w:hAnsi="Arial" w:cs="Arial"/>
          <w:spacing w:val="2"/>
          <w:lang w:val="es-MX"/>
        </w:rPr>
        <w:t>g</w:t>
      </w:r>
      <w:r w:rsidRPr="00EC76AF">
        <w:rPr>
          <w:rFonts w:ascii="Arial" w:eastAsia="Arial" w:hAnsi="Arial" w:cs="Arial"/>
          <w:spacing w:val="-3"/>
          <w:lang w:val="es-MX"/>
        </w:rPr>
        <w:t>e</w:t>
      </w:r>
      <w:r w:rsidRPr="00EC76AF">
        <w:rPr>
          <w:rFonts w:ascii="Arial" w:eastAsia="Arial" w:hAnsi="Arial" w:cs="Arial"/>
          <w:spacing w:val="2"/>
          <w:lang w:val="es-MX"/>
        </w:rPr>
        <w:t>ne</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spacing w:val="-6"/>
          <w:lang w:val="es-MX"/>
        </w:rPr>
        <w:t>l</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26"/>
          <w:lang w:val="es-MX"/>
        </w:rPr>
        <w:t xml:space="preserve"> </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3"/>
          <w:lang w:val="es-MX"/>
        </w:rPr>
        <w:t>p</w:t>
      </w:r>
      <w:r w:rsidRPr="00EC76AF">
        <w:rPr>
          <w:rFonts w:ascii="Arial" w:eastAsia="Arial" w:hAnsi="Arial" w:cs="Arial"/>
          <w:spacing w:val="2"/>
          <w:lang w:val="es-MX"/>
        </w:rPr>
        <w:t>e</w:t>
      </w:r>
      <w:r w:rsidRPr="00EC76AF">
        <w:rPr>
          <w:rFonts w:ascii="Arial" w:eastAsia="Arial" w:hAnsi="Arial" w:cs="Arial"/>
          <w:spacing w:val="3"/>
          <w:lang w:val="es-MX"/>
        </w:rPr>
        <w:t>c</w:t>
      </w:r>
      <w:r w:rsidRPr="00EC76AF">
        <w:rPr>
          <w:rFonts w:ascii="Arial" w:eastAsia="Arial" w:hAnsi="Arial" w:cs="Arial"/>
          <w:spacing w:val="-9"/>
          <w:lang w:val="es-MX"/>
        </w:rPr>
        <w:t>í</w:t>
      </w:r>
      <w:r w:rsidRPr="00EC76AF">
        <w:rPr>
          <w:rFonts w:ascii="Arial" w:eastAsia="Arial" w:hAnsi="Arial" w:cs="Arial"/>
          <w:spacing w:val="6"/>
          <w:lang w:val="es-MX"/>
        </w:rPr>
        <w:t>f</w:t>
      </w:r>
      <w:r w:rsidRPr="00EC76AF">
        <w:rPr>
          <w:rFonts w:ascii="Arial" w:eastAsia="Arial" w:hAnsi="Arial" w:cs="Arial"/>
          <w:spacing w:val="-1"/>
          <w:lang w:val="es-MX"/>
        </w:rPr>
        <w:t>i</w:t>
      </w:r>
      <w:r w:rsidRPr="00EC76AF">
        <w:rPr>
          <w:rFonts w:ascii="Arial" w:eastAsia="Arial" w:hAnsi="Arial" w:cs="Arial"/>
          <w:lang w:val="es-MX"/>
        </w:rPr>
        <w:t>c</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30"/>
          <w:lang w:val="es-MX"/>
        </w:rPr>
        <w:t xml:space="preserve"> </w:t>
      </w:r>
      <w:r w:rsidRPr="00EC76AF">
        <w:rPr>
          <w:rFonts w:ascii="Arial" w:eastAsia="Arial" w:hAnsi="Arial" w:cs="Arial"/>
          <w:lang w:val="es-MX"/>
        </w:rPr>
        <w:t>y</w:t>
      </w:r>
      <w:r w:rsidRPr="00EC76AF">
        <w:rPr>
          <w:rFonts w:ascii="Arial" w:eastAsia="Arial" w:hAnsi="Arial" w:cs="Arial"/>
          <w:spacing w:val="25"/>
          <w:lang w:val="es-MX"/>
        </w:rPr>
        <w:t xml:space="preserve"> </w:t>
      </w:r>
      <w:r w:rsidRPr="00EC76AF">
        <w:rPr>
          <w:rFonts w:ascii="Arial" w:eastAsia="Arial" w:hAnsi="Arial" w:cs="Arial"/>
          <w:spacing w:val="-1"/>
          <w:lang w:val="es-MX"/>
        </w:rPr>
        <w:t>li</w:t>
      </w:r>
      <w:r w:rsidRPr="00EC76AF">
        <w:rPr>
          <w:rFonts w:ascii="Arial" w:eastAsia="Arial" w:hAnsi="Arial" w:cs="Arial"/>
          <w:spacing w:val="2"/>
          <w:lang w:val="es-MX"/>
        </w:rPr>
        <w:t>n</w:t>
      </w:r>
      <w:r w:rsidRPr="00EC76AF">
        <w:rPr>
          <w:rFonts w:ascii="Arial" w:eastAsia="Arial" w:hAnsi="Arial" w:cs="Arial"/>
          <w:spacing w:val="-3"/>
          <w:lang w:val="es-MX"/>
        </w:rPr>
        <w:t>e</w:t>
      </w:r>
      <w:r w:rsidRPr="00EC76AF">
        <w:rPr>
          <w:rFonts w:ascii="Arial" w:eastAsia="Arial" w:hAnsi="Arial" w:cs="Arial"/>
          <w:spacing w:val="2"/>
          <w:lang w:val="es-MX"/>
        </w:rPr>
        <w:t>a</w:t>
      </w:r>
      <w:r w:rsidRPr="00EC76AF">
        <w:rPr>
          <w:rFonts w:ascii="Arial" w:eastAsia="Arial" w:hAnsi="Arial" w:cs="Arial"/>
          <w:spacing w:val="-2"/>
          <w:lang w:val="es-MX"/>
        </w:rPr>
        <w:t>m</w:t>
      </w:r>
      <w:r w:rsidRPr="00EC76AF">
        <w:rPr>
          <w:rFonts w:ascii="Arial" w:eastAsia="Arial" w:hAnsi="Arial" w:cs="Arial"/>
          <w:spacing w:val="-1"/>
          <w:lang w:val="es-MX"/>
        </w:rPr>
        <w:t>i</w:t>
      </w:r>
      <w:r w:rsidRPr="00EC76AF">
        <w:rPr>
          <w:rFonts w:ascii="Arial" w:eastAsia="Arial" w:hAnsi="Arial" w:cs="Arial"/>
          <w:spacing w:val="2"/>
          <w:lang w:val="es-MX"/>
        </w:rPr>
        <w:t>e</w:t>
      </w:r>
      <w:r w:rsidRPr="00EC76AF">
        <w:rPr>
          <w:rFonts w:ascii="Arial" w:eastAsia="Arial" w:hAnsi="Arial" w:cs="Arial"/>
          <w:spacing w:val="-3"/>
          <w:lang w:val="es-MX"/>
        </w:rPr>
        <w:t>n</w:t>
      </w:r>
      <w:r w:rsidRPr="00EC76AF">
        <w:rPr>
          <w:rFonts w:ascii="Arial" w:eastAsia="Arial" w:hAnsi="Arial" w:cs="Arial"/>
          <w:spacing w:val="1"/>
          <w:lang w:val="es-MX"/>
        </w:rPr>
        <w:t>t</w:t>
      </w:r>
      <w:r w:rsidRPr="00EC76AF">
        <w:rPr>
          <w:rFonts w:ascii="Arial" w:eastAsia="Arial" w:hAnsi="Arial" w:cs="Arial"/>
          <w:spacing w:val="2"/>
          <w:lang w:val="es-MX"/>
        </w:rPr>
        <w:t>o</w:t>
      </w:r>
      <w:r w:rsidRPr="00EC76AF">
        <w:rPr>
          <w:rFonts w:ascii="Arial" w:eastAsia="Arial" w:hAnsi="Arial" w:cs="Arial"/>
          <w:lang w:val="es-MX"/>
        </w:rPr>
        <w:t>s</w:t>
      </w:r>
      <w:r w:rsidRPr="00EC76AF">
        <w:rPr>
          <w:rFonts w:ascii="Arial" w:eastAsia="Arial" w:hAnsi="Arial" w:cs="Arial"/>
          <w:spacing w:val="25"/>
          <w:lang w:val="es-MX"/>
        </w:rPr>
        <w:t xml:space="preserve"> </w:t>
      </w:r>
      <w:r w:rsidRPr="00EC76AF">
        <w:rPr>
          <w:rFonts w:ascii="Arial" w:eastAsia="Arial" w:hAnsi="Arial" w:cs="Arial"/>
          <w:spacing w:val="-3"/>
          <w:lang w:val="es-MX"/>
        </w:rPr>
        <w:t>p</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lang w:val="es-MX"/>
        </w:rPr>
        <w:t>a</w:t>
      </w:r>
      <w:r w:rsidRPr="00EC76AF">
        <w:rPr>
          <w:rFonts w:ascii="Arial" w:eastAsia="Arial" w:hAnsi="Arial" w:cs="Arial"/>
          <w:spacing w:val="31"/>
          <w:lang w:val="es-MX"/>
        </w:rPr>
        <w:t xml:space="preserve"> </w:t>
      </w:r>
      <w:r w:rsidRPr="00EC76AF">
        <w:rPr>
          <w:rFonts w:ascii="Arial" w:eastAsia="Arial" w:hAnsi="Arial" w:cs="Arial"/>
          <w:spacing w:val="-6"/>
          <w:lang w:val="es-MX"/>
        </w:rPr>
        <w:t>l</w:t>
      </w:r>
      <w:r w:rsidRPr="00EC76AF">
        <w:rPr>
          <w:rFonts w:ascii="Arial" w:eastAsia="Arial" w:hAnsi="Arial" w:cs="Arial"/>
          <w:spacing w:val="2"/>
          <w:lang w:val="es-MX"/>
        </w:rPr>
        <w:t>o</w:t>
      </w:r>
      <w:r w:rsidRPr="00EC76AF">
        <w:rPr>
          <w:rFonts w:ascii="Arial" w:eastAsia="Arial" w:hAnsi="Arial" w:cs="Arial"/>
          <w:lang w:val="es-MX"/>
        </w:rPr>
        <w:t>s</w:t>
      </w:r>
      <w:r w:rsidRPr="00EC76AF">
        <w:rPr>
          <w:rFonts w:ascii="Arial" w:eastAsia="Arial" w:hAnsi="Arial" w:cs="Arial"/>
          <w:spacing w:val="30"/>
          <w:lang w:val="es-MX"/>
        </w:rPr>
        <w:t xml:space="preserve"> </w:t>
      </w:r>
      <w:r w:rsidRPr="00EC76AF">
        <w:rPr>
          <w:rFonts w:ascii="Arial" w:eastAsia="Arial" w:hAnsi="Arial" w:cs="Arial"/>
          <w:spacing w:val="-3"/>
          <w:lang w:val="es-MX"/>
        </w:rPr>
        <w:t>p</w:t>
      </w:r>
      <w:r w:rsidRPr="00EC76AF">
        <w:rPr>
          <w:rFonts w:ascii="Arial" w:eastAsia="Arial" w:hAnsi="Arial" w:cs="Arial"/>
          <w:spacing w:val="-2"/>
          <w:lang w:val="es-MX"/>
        </w:rPr>
        <w:t>r</w:t>
      </w:r>
      <w:r w:rsidRPr="00EC76AF">
        <w:rPr>
          <w:rFonts w:ascii="Arial" w:eastAsia="Arial" w:hAnsi="Arial" w:cs="Arial"/>
          <w:spacing w:val="2"/>
          <w:lang w:val="es-MX"/>
        </w:rPr>
        <w:t>o</w:t>
      </w:r>
      <w:r w:rsidRPr="00EC76AF">
        <w:rPr>
          <w:rFonts w:ascii="Arial" w:eastAsia="Arial" w:hAnsi="Arial" w:cs="Arial"/>
          <w:lang w:val="es-MX"/>
        </w:rPr>
        <w:t>c</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3"/>
          <w:lang w:val="es-MX"/>
        </w:rPr>
        <w:t>o</w:t>
      </w:r>
      <w:r w:rsidRPr="00EC76AF">
        <w:rPr>
          <w:rFonts w:ascii="Arial" w:eastAsia="Arial" w:hAnsi="Arial" w:cs="Arial"/>
          <w:lang w:val="es-MX"/>
        </w:rPr>
        <w:t>s</w:t>
      </w:r>
      <w:r w:rsidRPr="00EC76AF">
        <w:rPr>
          <w:rFonts w:ascii="Arial" w:eastAsia="Arial" w:hAnsi="Arial" w:cs="Arial"/>
          <w:spacing w:val="30"/>
          <w:lang w:val="es-MX"/>
        </w:rPr>
        <w:t xml:space="preserve">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31"/>
          <w:lang w:val="es-MX"/>
        </w:rPr>
        <w:t xml:space="preserve"> </w:t>
      </w:r>
      <w:r w:rsidRPr="00EC76AF">
        <w:rPr>
          <w:rFonts w:ascii="Arial" w:eastAsia="Arial" w:hAnsi="Arial" w:cs="Arial"/>
          <w:spacing w:val="-5"/>
          <w:lang w:val="es-MX"/>
        </w:rPr>
        <w:t>s</w:t>
      </w:r>
      <w:r w:rsidRPr="00EC76AF">
        <w:rPr>
          <w:rFonts w:ascii="Arial" w:eastAsia="Arial" w:hAnsi="Arial" w:cs="Arial"/>
          <w:spacing w:val="2"/>
          <w:lang w:val="es-MX"/>
        </w:rPr>
        <w:t>e</w:t>
      </w:r>
      <w:r w:rsidRPr="00EC76AF">
        <w:rPr>
          <w:rFonts w:ascii="Arial" w:eastAsia="Arial" w:hAnsi="Arial" w:cs="Arial"/>
          <w:spacing w:val="-1"/>
          <w:lang w:val="es-MX"/>
        </w:rPr>
        <w:t>l</w:t>
      </w:r>
      <w:r w:rsidRPr="00EC76AF">
        <w:rPr>
          <w:rFonts w:ascii="Arial" w:eastAsia="Arial" w:hAnsi="Arial" w:cs="Arial"/>
          <w:spacing w:val="2"/>
          <w:lang w:val="es-MX"/>
        </w:rPr>
        <w:t>e</w:t>
      </w:r>
      <w:r w:rsidRPr="00EC76AF">
        <w:rPr>
          <w:rFonts w:ascii="Arial" w:eastAsia="Arial" w:hAnsi="Arial" w:cs="Arial"/>
          <w:lang w:val="es-MX"/>
        </w:rPr>
        <w:t>cc</w:t>
      </w:r>
      <w:r w:rsidRPr="00EC76AF">
        <w:rPr>
          <w:rFonts w:ascii="Arial" w:eastAsia="Arial" w:hAnsi="Arial" w:cs="Arial"/>
          <w:spacing w:val="-6"/>
          <w:lang w:val="es-MX"/>
        </w:rPr>
        <w:t>i</w:t>
      </w:r>
      <w:r w:rsidRPr="00EC76AF">
        <w:rPr>
          <w:rFonts w:ascii="Arial" w:eastAsia="Arial" w:hAnsi="Arial" w:cs="Arial"/>
          <w:spacing w:val="2"/>
          <w:lang w:val="es-MX"/>
        </w:rPr>
        <w:t>ó</w:t>
      </w:r>
      <w:r w:rsidRPr="00EC76AF">
        <w:rPr>
          <w:rFonts w:ascii="Arial" w:eastAsia="Arial" w:hAnsi="Arial" w:cs="Arial"/>
          <w:lang w:val="es-MX"/>
        </w:rPr>
        <w:t>n</w:t>
      </w:r>
      <w:r w:rsidRPr="00EC76AF">
        <w:rPr>
          <w:rFonts w:ascii="Arial" w:eastAsia="Arial" w:hAnsi="Arial" w:cs="Arial"/>
          <w:spacing w:val="27"/>
          <w:lang w:val="es-MX"/>
        </w:rPr>
        <w:t xml:space="preserve"> </w:t>
      </w:r>
      <w:r w:rsidRPr="00EC76AF">
        <w:rPr>
          <w:rFonts w:ascii="Arial" w:eastAsia="Arial" w:hAnsi="Arial" w:cs="Arial"/>
          <w:spacing w:val="2"/>
          <w:lang w:val="es-MX"/>
        </w:rPr>
        <w:t>2</w:t>
      </w:r>
      <w:r w:rsidRPr="00EC76AF">
        <w:rPr>
          <w:rFonts w:ascii="Arial" w:eastAsia="Arial" w:hAnsi="Arial" w:cs="Arial"/>
          <w:spacing w:val="-3"/>
          <w:lang w:val="es-MX"/>
        </w:rPr>
        <w:t>0</w:t>
      </w:r>
      <w:r w:rsidRPr="00EC76AF">
        <w:rPr>
          <w:rFonts w:ascii="Arial" w:eastAsia="Arial" w:hAnsi="Arial" w:cs="Arial"/>
          <w:spacing w:val="2"/>
          <w:lang w:val="es-MX"/>
        </w:rPr>
        <w:t>2</w:t>
      </w:r>
      <w:r w:rsidRPr="00EC76AF">
        <w:rPr>
          <w:rFonts w:ascii="Arial" w:eastAsia="Arial" w:hAnsi="Arial" w:cs="Arial"/>
          <w:lang w:val="es-MX"/>
        </w:rPr>
        <w:t>0</w:t>
      </w:r>
      <w:r w:rsidRPr="00EC76AF">
        <w:rPr>
          <w:rFonts w:ascii="Arial" w:eastAsia="Arial" w:hAnsi="Arial" w:cs="Arial"/>
          <w:spacing w:val="27"/>
          <w:lang w:val="es-MX"/>
        </w:rPr>
        <w:t xml:space="preserve"> </w:t>
      </w:r>
      <w:r w:rsidRPr="00EC76AF">
        <w:rPr>
          <w:rFonts w:ascii="Arial" w:eastAsia="Arial" w:hAnsi="Arial" w:cs="Arial"/>
          <w:spacing w:val="-3"/>
          <w:lang w:val="es-MX"/>
        </w:rPr>
        <w:t>q</w:t>
      </w:r>
      <w:r w:rsidRPr="00EC76AF">
        <w:rPr>
          <w:rFonts w:ascii="Arial" w:eastAsia="Arial" w:hAnsi="Arial" w:cs="Arial"/>
          <w:spacing w:val="2"/>
          <w:lang w:val="es-MX"/>
        </w:rPr>
        <w:t>u</w:t>
      </w:r>
      <w:r w:rsidRPr="00EC76AF">
        <w:rPr>
          <w:rFonts w:ascii="Arial" w:eastAsia="Arial" w:hAnsi="Arial" w:cs="Arial"/>
          <w:lang w:val="es-MX"/>
        </w:rPr>
        <w:t>e</w:t>
      </w:r>
      <w:r w:rsidRPr="00EC76AF">
        <w:rPr>
          <w:rFonts w:ascii="Arial" w:eastAsia="Arial" w:hAnsi="Arial" w:cs="Arial"/>
          <w:spacing w:val="27"/>
          <w:lang w:val="es-MX"/>
        </w:rPr>
        <w:t xml:space="preserve"> </w:t>
      </w:r>
      <w:r w:rsidRPr="00EC76AF">
        <w:rPr>
          <w:rFonts w:ascii="Arial" w:eastAsia="Arial" w:hAnsi="Arial" w:cs="Arial"/>
          <w:lang w:val="es-MX"/>
        </w:rPr>
        <w:t>se</w:t>
      </w:r>
      <w:r w:rsidRPr="00EC76AF">
        <w:rPr>
          <w:rFonts w:ascii="Arial" w:eastAsia="Arial" w:hAnsi="Arial" w:cs="Arial"/>
          <w:spacing w:val="27"/>
          <w:lang w:val="es-MX"/>
        </w:rPr>
        <w:t xml:space="preserve"> </w:t>
      </w:r>
      <w:r w:rsidRPr="00EC76AF">
        <w:rPr>
          <w:rFonts w:ascii="Arial" w:eastAsia="Arial" w:hAnsi="Arial" w:cs="Arial"/>
          <w:spacing w:val="2"/>
          <w:lang w:val="es-MX"/>
        </w:rPr>
        <w:t>en</w:t>
      </w:r>
      <w:r w:rsidRPr="00EC76AF">
        <w:rPr>
          <w:rFonts w:ascii="Arial" w:eastAsia="Arial" w:hAnsi="Arial" w:cs="Arial"/>
          <w:spacing w:val="-5"/>
          <w:lang w:val="es-MX"/>
        </w:rPr>
        <w:t>c</w:t>
      </w:r>
      <w:r w:rsidRPr="00EC76AF">
        <w:rPr>
          <w:rFonts w:ascii="Arial" w:eastAsia="Arial" w:hAnsi="Arial" w:cs="Arial"/>
          <w:spacing w:val="2"/>
          <w:lang w:val="es-MX"/>
        </w:rPr>
        <w:t>u</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spacing w:val="1"/>
          <w:lang w:val="es-MX"/>
        </w:rPr>
        <w:t>t</w:t>
      </w:r>
      <w:r w:rsidRPr="00EC76AF">
        <w:rPr>
          <w:rFonts w:ascii="Arial" w:eastAsia="Arial" w:hAnsi="Arial" w:cs="Arial"/>
          <w:spacing w:val="-6"/>
          <w:lang w:val="es-MX"/>
        </w:rPr>
        <w:t>r</w:t>
      </w:r>
      <w:r w:rsidRPr="00EC76AF">
        <w:rPr>
          <w:rFonts w:ascii="Arial" w:eastAsia="Arial" w:hAnsi="Arial" w:cs="Arial"/>
          <w:spacing w:val="2"/>
          <w:lang w:val="es-MX"/>
        </w:rPr>
        <w:t>a</w:t>
      </w:r>
      <w:r w:rsidRPr="00EC76AF">
        <w:rPr>
          <w:rFonts w:ascii="Arial" w:eastAsia="Arial" w:hAnsi="Arial" w:cs="Arial"/>
          <w:lang w:val="es-MX"/>
        </w:rPr>
        <w:t xml:space="preserve">n </w:t>
      </w:r>
      <w:r w:rsidRPr="00EC76AF">
        <w:rPr>
          <w:rFonts w:ascii="Arial" w:eastAsia="Arial" w:hAnsi="Arial" w:cs="Arial"/>
          <w:spacing w:val="2"/>
          <w:lang w:val="es-MX"/>
        </w:rPr>
        <w:t>d</w:t>
      </w:r>
      <w:r w:rsidRPr="00EC76AF">
        <w:rPr>
          <w:rFonts w:ascii="Arial" w:eastAsia="Arial" w:hAnsi="Arial" w:cs="Arial"/>
          <w:spacing w:val="-1"/>
          <w:lang w:val="es-MX"/>
        </w:rPr>
        <w:t>i</w:t>
      </w:r>
      <w:r w:rsidRPr="00EC76AF">
        <w:rPr>
          <w:rFonts w:ascii="Arial" w:eastAsia="Arial" w:hAnsi="Arial" w:cs="Arial"/>
          <w:lang w:val="es-MX"/>
        </w:rPr>
        <w:t>s</w:t>
      </w:r>
      <w:r w:rsidRPr="00EC76AF">
        <w:rPr>
          <w:rFonts w:ascii="Arial" w:eastAsia="Arial" w:hAnsi="Arial" w:cs="Arial"/>
          <w:spacing w:val="2"/>
          <w:lang w:val="es-MX"/>
        </w:rPr>
        <w:t>p</w:t>
      </w:r>
      <w:r w:rsidRPr="00EC76AF">
        <w:rPr>
          <w:rFonts w:ascii="Arial" w:eastAsia="Arial" w:hAnsi="Arial" w:cs="Arial"/>
          <w:spacing w:val="-3"/>
          <w:lang w:val="es-MX"/>
        </w:rPr>
        <w:t>o</w:t>
      </w:r>
      <w:r w:rsidRPr="00EC76AF">
        <w:rPr>
          <w:rFonts w:ascii="Arial" w:eastAsia="Arial" w:hAnsi="Arial" w:cs="Arial"/>
          <w:spacing w:val="2"/>
          <w:lang w:val="es-MX"/>
        </w:rPr>
        <w:t>n</w:t>
      </w:r>
      <w:r w:rsidRPr="00EC76AF">
        <w:rPr>
          <w:rFonts w:ascii="Arial" w:eastAsia="Arial" w:hAnsi="Arial" w:cs="Arial"/>
          <w:spacing w:val="-1"/>
          <w:lang w:val="es-MX"/>
        </w:rPr>
        <w:t>i</w:t>
      </w:r>
      <w:r w:rsidRPr="00EC76AF">
        <w:rPr>
          <w:rFonts w:ascii="Arial" w:eastAsia="Arial" w:hAnsi="Arial" w:cs="Arial"/>
          <w:spacing w:val="2"/>
          <w:lang w:val="es-MX"/>
        </w:rPr>
        <w:t>b</w:t>
      </w:r>
      <w:r w:rsidRPr="00EC76AF">
        <w:rPr>
          <w:rFonts w:ascii="Arial" w:eastAsia="Arial" w:hAnsi="Arial" w:cs="Arial"/>
          <w:spacing w:val="-6"/>
          <w:lang w:val="es-MX"/>
        </w:rPr>
        <w:t>l</w:t>
      </w:r>
      <w:r w:rsidRPr="00EC76AF">
        <w:rPr>
          <w:rFonts w:ascii="Arial" w:eastAsia="Arial" w:hAnsi="Arial" w:cs="Arial"/>
          <w:spacing w:val="4"/>
          <w:lang w:val="es-MX"/>
        </w:rPr>
        <w:t>e</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spacing w:val="2"/>
          <w:lang w:val="es-MX"/>
        </w:rPr>
        <w:t>e</w:t>
      </w:r>
      <w:r w:rsidRPr="00EC76AF">
        <w:rPr>
          <w:rFonts w:ascii="Arial" w:eastAsia="Arial" w:hAnsi="Arial" w:cs="Arial"/>
          <w:lang w:val="es-MX"/>
        </w:rPr>
        <w:t>n</w:t>
      </w:r>
      <w:r w:rsidRPr="00EC76AF">
        <w:rPr>
          <w:rFonts w:ascii="Arial" w:eastAsia="Arial" w:hAnsi="Arial" w:cs="Arial"/>
          <w:spacing w:val="3"/>
          <w:lang w:val="es-MX"/>
        </w:rPr>
        <w:t xml:space="preserve"> </w:t>
      </w:r>
      <w:r w:rsidRPr="00EC76AF">
        <w:rPr>
          <w:rFonts w:ascii="Arial" w:eastAsia="Arial" w:hAnsi="Arial" w:cs="Arial"/>
          <w:lang w:val="es-MX"/>
        </w:rPr>
        <w:t>s</w:t>
      </w:r>
      <w:r w:rsidRPr="00EC76AF">
        <w:rPr>
          <w:rFonts w:ascii="Arial" w:eastAsia="Arial" w:hAnsi="Arial" w:cs="Arial"/>
          <w:spacing w:val="-1"/>
          <w:lang w:val="es-MX"/>
        </w:rPr>
        <w:t>i</w:t>
      </w:r>
      <w:r w:rsidRPr="00EC76AF">
        <w:rPr>
          <w:rFonts w:ascii="Arial" w:eastAsia="Arial" w:hAnsi="Arial" w:cs="Arial"/>
          <w:spacing w:val="1"/>
          <w:lang w:val="es-MX"/>
        </w:rPr>
        <w:t>t</w:t>
      </w:r>
      <w:r w:rsidRPr="00EC76AF">
        <w:rPr>
          <w:rFonts w:ascii="Arial" w:eastAsia="Arial" w:hAnsi="Arial" w:cs="Arial"/>
          <w:spacing w:val="-1"/>
          <w:lang w:val="es-MX"/>
        </w:rPr>
        <w:t>i</w:t>
      </w:r>
      <w:r w:rsidRPr="00EC76AF">
        <w:rPr>
          <w:rFonts w:ascii="Arial" w:eastAsia="Arial" w:hAnsi="Arial" w:cs="Arial"/>
          <w:lang w:val="es-MX"/>
        </w:rPr>
        <w:t>o</w:t>
      </w:r>
      <w:r w:rsidRPr="00EC76AF">
        <w:rPr>
          <w:rFonts w:ascii="Arial" w:eastAsia="Arial" w:hAnsi="Arial" w:cs="Arial"/>
          <w:spacing w:val="3"/>
          <w:lang w:val="es-MX"/>
        </w:rPr>
        <w:t xml:space="preserve"> </w:t>
      </w:r>
      <w:r w:rsidRPr="00EC76AF">
        <w:rPr>
          <w:rFonts w:ascii="Arial" w:eastAsia="Arial" w:hAnsi="Arial" w:cs="Arial"/>
          <w:spacing w:val="-6"/>
          <w:lang w:val="es-MX"/>
        </w:rPr>
        <w:t>w</w:t>
      </w:r>
      <w:r w:rsidRPr="00EC76AF">
        <w:rPr>
          <w:rFonts w:ascii="Arial" w:eastAsia="Arial" w:hAnsi="Arial" w:cs="Arial"/>
          <w:spacing w:val="2"/>
          <w:lang w:val="es-MX"/>
        </w:rPr>
        <w:t>e</w:t>
      </w:r>
      <w:r w:rsidRPr="00EC76AF">
        <w:rPr>
          <w:rFonts w:ascii="Arial" w:eastAsia="Arial" w:hAnsi="Arial" w:cs="Arial"/>
          <w:lang w:val="es-MX"/>
        </w:rPr>
        <w:t>b</w:t>
      </w:r>
      <w:r w:rsidRPr="00EC76AF">
        <w:rPr>
          <w:rFonts w:ascii="Arial" w:eastAsia="Arial" w:hAnsi="Arial" w:cs="Arial"/>
          <w:spacing w:val="3"/>
          <w:lang w:val="es-MX"/>
        </w:rPr>
        <w:t xml:space="preserve">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8"/>
          <w:lang w:val="es-MX"/>
        </w:rPr>
        <w:t xml:space="preserve"> </w:t>
      </w:r>
      <w:r w:rsidRPr="00EC76AF">
        <w:rPr>
          <w:rFonts w:ascii="Arial" w:eastAsia="Arial" w:hAnsi="Arial" w:cs="Arial"/>
          <w:spacing w:val="-6"/>
          <w:lang w:val="es-MX"/>
        </w:rPr>
        <w:t>l</w:t>
      </w:r>
      <w:r w:rsidRPr="00EC76AF">
        <w:rPr>
          <w:rFonts w:ascii="Arial" w:eastAsia="Arial" w:hAnsi="Arial" w:cs="Arial"/>
          <w:lang w:val="es-MX"/>
        </w:rPr>
        <w:t>a</w:t>
      </w:r>
      <w:r w:rsidRPr="00EC76AF">
        <w:rPr>
          <w:rFonts w:ascii="Arial" w:eastAsia="Arial" w:hAnsi="Arial" w:cs="Arial"/>
          <w:spacing w:val="8"/>
          <w:lang w:val="es-MX"/>
        </w:rPr>
        <w:t xml:space="preserve"> </w:t>
      </w:r>
      <w:r w:rsidRPr="00EC76AF">
        <w:rPr>
          <w:rFonts w:ascii="Arial" w:eastAsia="Arial" w:hAnsi="Arial" w:cs="Arial"/>
          <w:spacing w:val="-6"/>
          <w:lang w:val="es-MX"/>
        </w:rPr>
        <w:t>U</w:t>
      </w:r>
      <w:r w:rsidRPr="00EC76AF">
        <w:rPr>
          <w:rFonts w:ascii="Arial" w:eastAsia="Arial" w:hAnsi="Arial" w:cs="Arial"/>
          <w:spacing w:val="2"/>
          <w:lang w:val="es-MX"/>
        </w:rPr>
        <w:t>n</w:t>
      </w:r>
      <w:r w:rsidRPr="00EC76AF">
        <w:rPr>
          <w:rFonts w:ascii="Arial" w:eastAsia="Arial" w:hAnsi="Arial" w:cs="Arial"/>
          <w:spacing w:val="-1"/>
          <w:lang w:val="es-MX"/>
        </w:rPr>
        <w:t>i</w:t>
      </w:r>
      <w:r w:rsidRPr="00EC76AF">
        <w:rPr>
          <w:rFonts w:ascii="Arial" w:eastAsia="Arial" w:hAnsi="Arial" w:cs="Arial"/>
          <w:spacing w:val="2"/>
          <w:lang w:val="es-MX"/>
        </w:rPr>
        <w:t>d</w:t>
      </w:r>
      <w:r w:rsidRPr="00EC76AF">
        <w:rPr>
          <w:rFonts w:ascii="Arial" w:eastAsia="Arial" w:hAnsi="Arial" w:cs="Arial"/>
          <w:spacing w:val="-3"/>
          <w:lang w:val="es-MX"/>
        </w:rPr>
        <w:t>a</w:t>
      </w:r>
      <w:r w:rsidRPr="00EC76AF">
        <w:rPr>
          <w:rFonts w:ascii="Arial" w:eastAsia="Arial" w:hAnsi="Arial" w:cs="Arial"/>
          <w:lang w:val="es-MX"/>
        </w:rPr>
        <w:t>d</w:t>
      </w:r>
      <w:r w:rsidRPr="00EC76AF">
        <w:rPr>
          <w:rFonts w:ascii="Arial" w:eastAsia="Arial" w:hAnsi="Arial" w:cs="Arial"/>
          <w:spacing w:val="3"/>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lang w:val="es-MX"/>
        </w:rPr>
        <w:t xml:space="preserve">l </w:t>
      </w:r>
      <w:r w:rsidRPr="00EC76AF">
        <w:rPr>
          <w:rFonts w:ascii="Arial" w:eastAsia="Arial" w:hAnsi="Arial" w:cs="Arial"/>
          <w:spacing w:val="1"/>
          <w:lang w:val="es-MX"/>
        </w:rPr>
        <w:t>S</w:t>
      </w:r>
      <w:r w:rsidRPr="00EC76AF">
        <w:rPr>
          <w:rFonts w:ascii="Arial" w:eastAsia="Arial" w:hAnsi="Arial" w:cs="Arial"/>
          <w:spacing w:val="-1"/>
          <w:lang w:val="es-MX"/>
        </w:rPr>
        <w:t>i</w:t>
      </w:r>
      <w:r w:rsidRPr="00EC76AF">
        <w:rPr>
          <w:rFonts w:ascii="Arial" w:eastAsia="Arial" w:hAnsi="Arial" w:cs="Arial"/>
          <w:lang w:val="es-MX"/>
        </w:rPr>
        <w:t>s</w:t>
      </w:r>
      <w:r w:rsidRPr="00EC76AF">
        <w:rPr>
          <w:rFonts w:ascii="Arial" w:eastAsia="Arial" w:hAnsi="Arial" w:cs="Arial"/>
          <w:spacing w:val="1"/>
          <w:lang w:val="es-MX"/>
        </w:rPr>
        <w:t>t</w:t>
      </w:r>
      <w:r w:rsidRPr="00EC76AF">
        <w:rPr>
          <w:rFonts w:ascii="Arial" w:eastAsia="Arial" w:hAnsi="Arial" w:cs="Arial"/>
          <w:spacing w:val="2"/>
          <w:lang w:val="es-MX"/>
        </w:rPr>
        <w:t>e</w:t>
      </w:r>
      <w:r w:rsidRPr="00EC76AF">
        <w:rPr>
          <w:rFonts w:ascii="Arial" w:eastAsia="Arial" w:hAnsi="Arial" w:cs="Arial"/>
          <w:spacing w:val="-6"/>
          <w:lang w:val="es-MX"/>
        </w:rPr>
        <w:t>m</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3"/>
          <w:lang w:val="es-MX"/>
        </w:rPr>
        <w:t>p</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1"/>
          <w:lang w:val="es-MX"/>
        </w:rPr>
        <w:t>l</w:t>
      </w:r>
      <w:r w:rsidRPr="00EC76AF">
        <w:rPr>
          <w:rFonts w:ascii="Arial" w:eastAsia="Arial" w:hAnsi="Arial" w:cs="Arial"/>
          <w:lang w:val="es-MX"/>
        </w:rPr>
        <w:t>a</w:t>
      </w:r>
      <w:r w:rsidRPr="00EC76AF">
        <w:rPr>
          <w:rFonts w:ascii="Arial" w:eastAsia="Arial" w:hAnsi="Arial" w:cs="Arial"/>
          <w:spacing w:val="8"/>
          <w:lang w:val="es-MX"/>
        </w:rPr>
        <w:t xml:space="preserve"> </w:t>
      </w:r>
      <w:r w:rsidRPr="00EC76AF">
        <w:rPr>
          <w:rFonts w:ascii="Arial" w:eastAsia="Arial" w:hAnsi="Arial" w:cs="Arial"/>
          <w:spacing w:val="-6"/>
          <w:lang w:val="es-MX"/>
        </w:rPr>
        <w:t>C</w:t>
      </w:r>
      <w:r w:rsidRPr="00EC76AF">
        <w:rPr>
          <w:rFonts w:ascii="Arial" w:eastAsia="Arial" w:hAnsi="Arial" w:cs="Arial"/>
          <w:spacing w:val="2"/>
          <w:lang w:val="es-MX"/>
        </w:rPr>
        <w:t>a</w:t>
      </w:r>
      <w:r w:rsidRPr="00EC76AF">
        <w:rPr>
          <w:rFonts w:ascii="Arial" w:eastAsia="Arial" w:hAnsi="Arial" w:cs="Arial"/>
          <w:spacing w:val="-2"/>
          <w:lang w:val="es-MX"/>
        </w:rPr>
        <w:t>rr</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8"/>
          <w:lang w:val="es-MX"/>
        </w:rPr>
        <w:t xml:space="preserve"> </w:t>
      </w:r>
      <w:r w:rsidRPr="00EC76AF">
        <w:rPr>
          <w:rFonts w:ascii="Arial" w:eastAsia="Arial" w:hAnsi="Arial" w:cs="Arial"/>
          <w:spacing w:val="-6"/>
          <w:lang w:val="es-MX"/>
        </w:rPr>
        <w:t>l</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6"/>
          <w:lang w:val="es-MX"/>
        </w:rPr>
        <w:t xml:space="preserve"> </w:t>
      </w:r>
      <w:r w:rsidRPr="00EC76AF">
        <w:rPr>
          <w:rFonts w:ascii="Arial" w:eastAsia="Arial" w:hAnsi="Arial" w:cs="Arial"/>
          <w:spacing w:val="-6"/>
          <w:lang w:val="es-MX"/>
        </w:rPr>
        <w:t>M</w:t>
      </w:r>
      <w:r w:rsidRPr="00EC76AF">
        <w:rPr>
          <w:rFonts w:ascii="Arial" w:eastAsia="Arial" w:hAnsi="Arial" w:cs="Arial"/>
          <w:spacing w:val="2"/>
          <w:lang w:val="es-MX"/>
        </w:rPr>
        <w:t>ae</w:t>
      </w:r>
      <w:r w:rsidRPr="00EC76AF">
        <w:rPr>
          <w:rFonts w:ascii="Arial" w:eastAsia="Arial" w:hAnsi="Arial" w:cs="Arial"/>
          <w:spacing w:val="-5"/>
          <w:lang w:val="es-MX"/>
        </w:rPr>
        <w:t>s</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lang w:val="es-MX"/>
        </w:rPr>
        <w:t>y</w:t>
      </w:r>
      <w:r w:rsidRPr="00EC76AF">
        <w:rPr>
          <w:rFonts w:ascii="Arial" w:eastAsia="Arial" w:hAnsi="Arial" w:cs="Arial"/>
          <w:spacing w:val="6"/>
          <w:lang w:val="es-MX"/>
        </w:rPr>
        <w:t xml:space="preserve"> </w:t>
      </w:r>
      <w:r w:rsidRPr="00EC76AF">
        <w:rPr>
          <w:rFonts w:ascii="Arial" w:eastAsia="Arial" w:hAnsi="Arial" w:cs="Arial"/>
          <w:spacing w:val="-6"/>
          <w:lang w:val="es-MX"/>
        </w:rPr>
        <w:t>l</w:t>
      </w:r>
      <w:r w:rsidRPr="00EC76AF">
        <w:rPr>
          <w:rFonts w:ascii="Arial" w:eastAsia="Arial" w:hAnsi="Arial" w:cs="Arial"/>
          <w:spacing w:val="2"/>
          <w:lang w:val="es-MX"/>
        </w:rPr>
        <w:t>o</w:t>
      </w:r>
      <w:r w:rsidRPr="00EC76AF">
        <w:rPr>
          <w:rFonts w:ascii="Arial" w:eastAsia="Arial" w:hAnsi="Arial" w:cs="Arial"/>
          <w:lang w:val="es-MX"/>
        </w:rPr>
        <w:t>s</w:t>
      </w:r>
      <w:r w:rsidRPr="00EC76AF">
        <w:rPr>
          <w:rFonts w:ascii="Arial" w:eastAsia="Arial" w:hAnsi="Arial" w:cs="Arial"/>
          <w:spacing w:val="6"/>
          <w:lang w:val="es-MX"/>
        </w:rPr>
        <w:t xml:space="preserve"> </w:t>
      </w:r>
      <w:r w:rsidRPr="00EC76AF">
        <w:rPr>
          <w:rFonts w:ascii="Arial" w:eastAsia="Arial" w:hAnsi="Arial" w:cs="Arial"/>
          <w:spacing w:val="-6"/>
          <w:lang w:val="es-MX"/>
        </w:rPr>
        <w:t>M</w:t>
      </w:r>
      <w:r w:rsidRPr="00EC76AF">
        <w:rPr>
          <w:rFonts w:ascii="Arial" w:eastAsia="Arial" w:hAnsi="Arial" w:cs="Arial"/>
          <w:spacing w:val="2"/>
          <w:lang w:val="es-MX"/>
        </w:rPr>
        <w:t>ae</w:t>
      </w:r>
      <w:r w:rsidRPr="00EC76AF">
        <w:rPr>
          <w:rFonts w:ascii="Arial" w:eastAsia="Arial" w:hAnsi="Arial" w:cs="Arial"/>
          <w:spacing w:val="-5"/>
          <w:lang w:val="es-MX"/>
        </w:rPr>
        <w:t>s</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2"/>
          <w:lang w:val="es-MX"/>
        </w:rPr>
        <w:t>o</w:t>
      </w:r>
      <w:r w:rsidRPr="00EC76AF">
        <w:rPr>
          <w:rFonts w:ascii="Arial" w:eastAsia="Arial" w:hAnsi="Arial" w:cs="Arial"/>
          <w:lang w:val="es-MX"/>
        </w:rPr>
        <w:t xml:space="preserve">s </w:t>
      </w:r>
      <w:r w:rsidRPr="00EC76AF">
        <w:rPr>
          <w:rFonts w:ascii="Arial" w:eastAsia="Arial" w:hAnsi="Arial" w:cs="Arial"/>
          <w:spacing w:val="-2"/>
          <w:lang w:val="es-MX"/>
        </w:rPr>
        <w:t>(</w:t>
      </w:r>
      <w:r w:rsidRPr="00EC76AF">
        <w:rPr>
          <w:rFonts w:ascii="Arial" w:eastAsia="Arial" w:hAnsi="Arial" w:cs="Arial"/>
          <w:spacing w:val="-1"/>
          <w:lang w:val="es-MX"/>
        </w:rPr>
        <w:t>U</w:t>
      </w:r>
      <w:r w:rsidRPr="00EC76AF">
        <w:rPr>
          <w:rFonts w:ascii="Arial" w:eastAsia="Arial" w:hAnsi="Arial" w:cs="Arial"/>
          <w:spacing w:val="1"/>
          <w:lang w:val="es-MX"/>
        </w:rPr>
        <w:t>S</w:t>
      </w:r>
      <w:r w:rsidRPr="00EC76AF">
        <w:rPr>
          <w:rFonts w:ascii="Arial" w:eastAsia="Arial" w:hAnsi="Arial" w:cs="Arial"/>
          <w:spacing w:val="-4"/>
          <w:lang w:val="es-MX"/>
        </w:rPr>
        <w:t>I</w:t>
      </w:r>
      <w:r w:rsidRPr="00EC76AF">
        <w:rPr>
          <w:rFonts w:ascii="Arial" w:eastAsia="Arial" w:hAnsi="Arial" w:cs="Arial"/>
          <w:spacing w:val="-1"/>
          <w:lang w:val="es-MX"/>
        </w:rPr>
        <w:t>C</w:t>
      </w:r>
      <w:r w:rsidRPr="00EC76AF">
        <w:rPr>
          <w:rFonts w:ascii="Arial" w:eastAsia="Arial" w:hAnsi="Arial" w:cs="Arial"/>
          <w:spacing w:val="1"/>
          <w:lang w:val="es-MX"/>
        </w:rPr>
        <w:t>A</w:t>
      </w:r>
      <w:r w:rsidRPr="00EC76AF">
        <w:rPr>
          <w:rFonts w:ascii="Arial" w:eastAsia="Arial" w:hAnsi="Arial" w:cs="Arial"/>
          <w:spacing w:val="-2"/>
          <w:lang w:val="es-MX"/>
        </w:rPr>
        <w:t>MM)</w:t>
      </w:r>
      <w:r w:rsidRPr="00EC76AF">
        <w:rPr>
          <w:rFonts w:ascii="Arial" w:eastAsia="Arial" w:hAnsi="Arial" w:cs="Arial"/>
          <w:lang w:val="es-MX"/>
        </w:rPr>
        <w:t>.</w:t>
      </w:r>
    </w:p>
    <w:p w14:paraId="4F8C5540" w14:textId="77777777" w:rsidR="00EC76AF" w:rsidRPr="00EC76AF" w:rsidRDefault="00EC76AF" w:rsidP="00EC76AF">
      <w:pPr>
        <w:spacing w:after="0"/>
        <w:jc w:val="both"/>
        <w:rPr>
          <w:lang w:val="es-MX"/>
        </w:rPr>
        <w:sectPr w:rsidR="00EC76AF" w:rsidRPr="00EC76AF">
          <w:pgSz w:w="12240" w:h="15840"/>
          <w:pgMar w:top="1480" w:right="1180" w:bottom="600" w:left="1300" w:header="0" w:footer="417" w:gutter="0"/>
          <w:cols w:space="720"/>
        </w:sectPr>
      </w:pPr>
    </w:p>
    <w:p w14:paraId="55AF64E5" w14:textId="77777777" w:rsidR="00EC76AF" w:rsidRPr="00EC76AF" w:rsidRDefault="00EC76AF" w:rsidP="00EC76AF">
      <w:pPr>
        <w:spacing w:before="2" w:after="0" w:line="180" w:lineRule="exact"/>
        <w:rPr>
          <w:sz w:val="18"/>
          <w:szCs w:val="18"/>
          <w:lang w:val="es-MX"/>
        </w:rPr>
      </w:pPr>
    </w:p>
    <w:p w14:paraId="44BE8D91" w14:textId="77777777" w:rsidR="00EC76AF" w:rsidRPr="00EC76AF" w:rsidRDefault="00EC76AF" w:rsidP="00EC76AF">
      <w:pPr>
        <w:spacing w:before="32" w:after="0" w:line="240" w:lineRule="auto"/>
        <w:ind w:left="116" w:right="7212"/>
        <w:jc w:val="both"/>
        <w:rPr>
          <w:rFonts w:ascii="Arial" w:eastAsia="Arial" w:hAnsi="Arial" w:cs="Arial"/>
          <w:lang w:val="es-MX"/>
        </w:rPr>
      </w:pPr>
      <w:r w:rsidRPr="00EC76AF">
        <w:rPr>
          <w:rFonts w:ascii="Arial" w:eastAsia="Arial" w:hAnsi="Arial" w:cs="Arial"/>
          <w:b/>
          <w:bCs/>
          <w:spacing w:val="-1"/>
          <w:lang w:val="es-MX"/>
        </w:rPr>
        <w:t>C</w:t>
      </w:r>
      <w:r w:rsidRPr="00EC76AF">
        <w:rPr>
          <w:rFonts w:ascii="Arial" w:eastAsia="Arial" w:hAnsi="Arial" w:cs="Arial"/>
          <w:b/>
          <w:bCs/>
          <w:spacing w:val="2"/>
          <w:lang w:val="es-MX"/>
        </w:rPr>
        <w:t>a</w:t>
      </w:r>
      <w:r w:rsidRPr="00EC76AF">
        <w:rPr>
          <w:rFonts w:ascii="Arial" w:eastAsia="Arial" w:hAnsi="Arial" w:cs="Arial"/>
          <w:b/>
          <w:bCs/>
          <w:lang w:val="es-MX"/>
        </w:rPr>
        <w:t>p</w:t>
      </w:r>
      <w:r w:rsidRPr="00EC76AF">
        <w:rPr>
          <w:rFonts w:ascii="Arial" w:eastAsia="Arial" w:hAnsi="Arial" w:cs="Arial"/>
          <w:b/>
          <w:bCs/>
          <w:spacing w:val="1"/>
          <w:lang w:val="es-MX"/>
        </w:rPr>
        <w:t>a</w:t>
      </w:r>
      <w:r w:rsidRPr="00EC76AF">
        <w:rPr>
          <w:rFonts w:ascii="Arial" w:eastAsia="Arial" w:hAnsi="Arial" w:cs="Arial"/>
          <w:b/>
          <w:bCs/>
          <w:spacing w:val="2"/>
          <w:lang w:val="es-MX"/>
        </w:rPr>
        <w:t>c</w:t>
      </w:r>
      <w:r w:rsidRPr="00EC76AF">
        <w:rPr>
          <w:rFonts w:ascii="Arial" w:eastAsia="Arial" w:hAnsi="Arial" w:cs="Arial"/>
          <w:b/>
          <w:bCs/>
          <w:spacing w:val="-4"/>
          <w:lang w:val="es-MX"/>
        </w:rPr>
        <w:t>i</w:t>
      </w:r>
      <w:r w:rsidRPr="00EC76AF">
        <w:rPr>
          <w:rFonts w:ascii="Arial" w:eastAsia="Arial" w:hAnsi="Arial" w:cs="Arial"/>
          <w:b/>
          <w:bCs/>
          <w:lang w:val="es-MX"/>
        </w:rPr>
        <w:t>d</w:t>
      </w:r>
      <w:r w:rsidRPr="00EC76AF">
        <w:rPr>
          <w:rFonts w:ascii="Arial" w:eastAsia="Arial" w:hAnsi="Arial" w:cs="Arial"/>
          <w:b/>
          <w:bCs/>
          <w:spacing w:val="1"/>
          <w:lang w:val="es-MX"/>
        </w:rPr>
        <w:t>a</w:t>
      </w:r>
      <w:r w:rsidRPr="00EC76AF">
        <w:rPr>
          <w:rFonts w:ascii="Arial" w:eastAsia="Arial" w:hAnsi="Arial" w:cs="Arial"/>
          <w:b/>
          <w:bCs/>
          <w:lang w:val="es-MX"/>
        </w:rPr>
        <w:t>d</w:t>
      </w:r>
      <w:r w:rsidRPr="00EC76AF">
        <w:rPr>
          <w:rFonts w:ascii="Arial" w:eastAsia="Arial" w:hAnsi="Arial" w:cs="Arial"/>
          <w:b/>
          <w:bCs/>
          <w:spacing w:val="-3"/>
          <w:lang w:val="es-MX"/>
        </w:rPr>
        <w:t xml:space="preserve"> </w:t>
      </w:r>
      <w:r w:rsidRPr="00EC76AF">
        <w:rPr>
          <w:rFonts w:ascii="Arial" w:eastAsia="Arial" w:hAnsi="Arial" w:cs="Arial"/>
          <w:b/>
          <w:bCs/>
          <w:lang w:val="es-MX"/>
        </w:rPr>
        <w:t>d</w:t>
      </w:r>
      <w:r w:rsidRPr="00EC76AF">
        <w:rPr>
          <w:rFonts w:ascii="Arial" w:eastAsia="Arial" w:hAnsi="Arial" w:cs="Arial"/>
          <w:b/>
          <w:bCs/>
          <w:spacing w:val="1"/>
          <w:lang w:val="es-MX"/>
        </w:rPr>
        <w:t>e</w:t>
      </w:r>
      <w:r w:rsidRPr="00EC76AF">
        <w:rPr>
          <w:rFonts w:ascii="Arial" w:eastAsia="Arial" w:hAnsi="Arial" w:cs="Arial"/>
          <w:b/>
          <w:bCs/>
          <w:lang w:val="es-MX"/>
        </w:rPr>
        <w:t>l</w:t>
      </w:r>
      <w:r w:rsidRPr="00EC76AF">
        <w:rPr>
          <w:rFonts w:ascii="Arial" w:eastAsia="Arial" w:hAnsi="Arial" w:cs="Arial"/>
          <w:b/>
          <w:bCs/>
          <w:spacing w:val="-3"/>
          <w:lang w:val="es-MX"/>
        </w:rPr>
        <w:t xml:space="preserve"> </w:t>
      </w:r>
      <w:r w:rsidRPr="00EC76AF">
        <w:rPr>
          <w:rFonts w:ascii="Arial" w:eastAsia="Arial" w:hAnsi="Arial" w:cs="Arial"/>
          <w:b/>
          <w:bCs/>
          <w:spacing w:val="-4"/>
          <w:lang w:val="es-MX"/>
        </w:rPr>
        <w:t>li</w:t>
      </w:r>
      <w:r w:rsidRPr="00EC76AF">
        <w:rPr>
          <w:rFonts w:ascii="Arial" w:eastAsia="Arial" w:hAnsi="Arial" w:cs="Arial"/>
          <w:b/>
          <w:bCs/>
          <w:spacing w:val="2"/>
          <w:lang w:val="es-MX"/>
        </w:rPr>
        <w:t>c</w:t>
      </w:r>
      <w:r w:rsidRPr="00EC76AF">
        <w:rPr>
          <w:rFonts w:ascii="Arial" w:eastAsia="Arial" w:hAnsi="Arial" w:cs="Arial"/>
          <w:b/>
          <w:bCs/>
          <w:spacing w:val="-4"/>
          <w:lang w:val="es-MX"/>
        </w:rPr>
        <w:t>i</w:t>
      </w:r>
      <w:r w:rsidRPr="00EC76AF">
        <w:rPr>
          <w:rFonts w:ascii="Arial" w:eastAsia="Arial" w:hAnsi="Arial" w:cs="Arial"/>
          <w:b/>
          <w:bCs/>
          <w:spacing w:val="-2"/>
          <w:lang w:val="es-MX"/>
        </w:rPr>
        <w:t>t</w:t>
      </w:r>
      <w:r w:rsidRPr="00EC76AF">
        <w:rPr>
          <w:rFonts w:ascii="Arial" w:eastAsia="Arial" w:hAnsi="Arial" w:cs="Arial"/>
          <w:b/>
          <w:bCs/>
          <w:spacing w:val="2"/>
          <w:lang w:val="es-MX"/>
        </w:rPr>
        <w:t>a</w:t>
      </w:r>
      <w:r w:rsidRPr="00EC76AF">
        <w:rPr>
          <w:rFonts w:ascii="Arial" w:eastAsia="Arial" w:hAnsi="Arial" w:cs="Arial"/>
          <w:b/>
          <w:bCs/>
          <w:lang w:val="es-MX"/>
        </w:rPr>
        <w:t>n</w:t>
      </w:r>
      <w:r w:rsidRPr="00EC76AF">
        <w:rPr>
          <w:rFonts w:ascii="Arial" w:eastAsia="Arial" w:hAnsi="Arial" w:cs="Arial"/>
          <w:b/>
          <w:bCs/>
          <w:spacing w:val="-2"/>
          <w:lang w:val="es-MX"/>
        </w:rPr>
        <w:t>t</w:t>
      </w:r>
      <w:r w:rsidRPr="00EC76AF">
        <w:rPr>
          <w:rFonts w:ascii="Arial" w:eastAsia="Arial" w:hAnsi="Arial" w:cs="Arial"/>
          <w:b/>
          <w:bCs/>
          <w:lang w:val="es-MX"/>
        </w:rPr>
        <w:t>e</w:t>
      </w:r>
    </w:p>
    <w:p w14:paraId="5D49CE7D" w14:textId="77777777" w:rsidR="00EC76AF" w:rsidRPr="00EC76AF" w:rsidRDefault="00EC76AF" w:rsidP="00EC76AF">
      <w:pPr>
        <w:spacing w:before="1" w:after="0" w:line="130" w:lineRule="exact"/>
        <w:rPr>
          <w:sz w:val="13"/>
          <w:szCs w:val="13"/>
          <w:lang w:val="es-MX"/>
        </w:rPr>
      </w:pPr>
    </w:p>
    <w:p w14:paraId="738370F1" w14:textId="77777777" w:rsidR="00EC76AF" w:rsidRPr="00EC76AF" w:rsidRDefault="00EC76AF" w:rsidP="00EC76AF">
      <w:pPr>
        <w:spacing w:after="0" w:line="362" w:lineRule="auto"/>
        <w:ind w:left="116" w:right="71"/>
        <w:jc w:val="both"/>
        <w:rPr>
          <w:rFonts w:ascii="Arial" w:eastAsia="Arial" w:hAnsi="Arial" w:cs="Arial"/>
          <w:lang w:val="es-MX"/>
        </w:rPr>
      </w:pPr>
      <w:r w:rsidRPr="00EC76AF">
        <w:rPr>
          <w:rFonts w:ascii="Arial" w:eastAsia="Arial" w:hAnsi="Arial" w:cs="Arial"/>
          <w:spacing w:val="1"/>
          <w:lang w:val="es-MX"/>
        </w:rPr>
        <w:t>E</w:t>
      </w:r>
      <w:r w:rsidRPr="00EC76AF">
        <w:rPr>
          <w:rFonts w:ascii="Arial" w:eastAsia="Arial" w:hAnsi="Arial" w:cs="Arial"/>
          <w:lang w:val="es-MX"/>
        </w:rPr>
        <w:t>l</w:t>
      </w:r>
      <w:r w:rsidRPr="00EC76AF">
        <w:rPr>
          <w:rFonts w:ascii="Arial" w:eastAsia="Arial" w:hAnsi="Arial" w:cs="Arial"/>
          <w:spacing w:val="5"/>
          <w:lang w:val="es-MX"/>
        </w:rPr>
        <w:t xml:space="preserve"> </w:t>
      </w:r>
      <w:r w:rsidRPr="00EC76AF">
        <w:rPr>
          <w:rFonts w:ascii="Arial" w:eastAsia="Arial" w:hAnsi="Arial" w:cs="Arial"/>
          <w:spacing w:val="2"/>
          <w:lang w:val="es-MX"/>
        </w:rPr>
        <w:t>p</w:t>
      </w:r>
      <w:r w:rsidRPr="00EC76AF">
        <w:rPr>
          <w:rFonts w:ascii="Arial" w:eastAsia="Arial" w:hAnsi="Arial" w:cs="Arial"/>
          <w:spacing w:val="-6"/>
          <w:lang w:val="es-MX"/>
        </w:rPr>
        <w:t>r</w:t>
      </w:r>
      <w:r w:rsidRPr="00EC76AF">
        <w:rPr>
          <w:rFonts w:ascii="Arial" w:eastAsia="Arial" w:hAnsi="Arial" w:cs="Arial"/>
          <w:spacing w:val="2"/>
          <w:lang w:val="es-MX"/>
        </w:rPr>
        <w:t>o</w:t>
      </w:r>
      <w:r w:rsidRPr="00EC76AF">
        <w:rPr>
          <w:rFonts w:ascii="Arial" w:eastAsia="Arial" w:hAnsi="Arial" w:cs="Arial"/>
          <w:lang w:val="es-MX"/>
        </w:rPr>
        <w:t>v</w:t>
      </w:r>
      <w:r w:rsidRPr="00EC76AF">
        <w:rPr>
          <w:rFonts w:ascii="Arial" w:eastAsia="Arial" w:hAnsi="Arial" w:cs="Arial"/>
          <w:spacing w:val="-3"/>
          <w:lang w:val="es-MX"/>
        </w:rPr>
        <w:t>e</w:t>
      </w:r>
      <w:r w:rsidRPr="00EC76AF">
        <w:rPr>
          <w:rFonts w:ascii="Arial" w:eastAsia="Arial" w:hAnsi="Arial" w:cs="Arial"/>
          <w:spacing w:val="2"/>
          <w:lang w:val="es-MX"/>
        </w:rPr>
        <w:t>e</w:t>
      </w:r>
      <w:r w:rsidRPr="00EC76AF">
        <w:rPr>
          <w:rFonts w:ascii="Arial" w:eastAsia="Arial" w:hAnsi="Arial" w:cs="Arial"/>
          <w:spacing w:val="-3"/>
          <w:lang w:val="es-MX"/>
        </w:rPr>
        <w:t>d</w:t>
      </w:r>
      <w:r w:rsidRPr="00EC76AF">
        <w:rPr>
          <w:rFonts w:ascii="Arial" w:eastAsia="Arial" w:hAnsi="Arial" w:cs="Arial"/>
          <w:spacing w:val="2"/>
          <w:lang w:val="es-MX"/>
        </w:rPr>
        <w:t>o</w:t>
      </w:r>
      <w:r w:rsidRPr="00EC76AF">
        <w:rPr>
          <w:rFonts w:ascii="Arial" w:eastAsia="Arial" w:hAnsi="Arial" w:cs="Arial"/>
          <w:lang w:val="es-MX"/>
        </w:rPr>
        <w:t>r</w:t>
      </w:r>
      <w:r w:rsidRPr="00EC76AF">
        <w:rPr>
          <w:rFonts w:ascii="Arial" w:eastAsia="Arial" w:hAnsi="Arial" w:cs="Arial"/>
          <w:spacing w:val="2"/>
          <w:lang w:val="es-MX"/>
        </w:rPr>
        <w:t xml:space="preserve"> d</w:t>
      </w:r>
      <w:r w:rsidRPr="00EC76AF">
        <w:rPr>
          <w:rFonts w:ascii="Arial" w:eastAsia="Arial" w:hAnsi="Arial" w:cs="Arial"/>
          <w:spacing w:val="-3"/>
          <w:lang w:val="es-MX"/>
        </w:rPr>
        <w:t>e</w:t>
      </w:r>
      <w:r w:rsidRPr="00EC76AF">
        <w:rPr>
          <w:rFonts w:ascii="Arial" w:eastAsia="Arial" w:hAnsi="Arial" w:cs="Arial"/>
          <w:spacing w:val="2"/>
          <w:lang w:val="es-MX"/>
        </w:rPr>
        <w:t>be</w:t>
      </w:r>
      <w:r w:rsidRPr="00EC76AF">
        <w:rPr>
          <w:rFonts w:ascii="Arial" w:eastAsia="Arial" w:hAnsi="Arial" w:cs="Arial"/>
          <w:spacing w:val="-2"/>
          <w:lang w:val="es-MX"/>
        </w:rPr>
        <w:t>r</w:t>
      </w:r>
      <w:r w:rsidRPr="00EC76AF">
        <w:rPr>
          <w:rFonts w:ascii="Arial" w:eastAsia="Arial" w:hAnsi="Arial" w:cs="Arial"/>
          <w:lang w:val="es-MX"/>
        </w:rPr>
        <w:t>á</w:t>
      </w:r>
      <w:r w:rsidRPr="00EC76AF">
        <w:rPr>
          <w:rFonts w:ascii="Arial" w:eastAsia="Arial" w:hAnsi="Arial" w:cs="Arial"/>
          <w:spacing w:val="3"/>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on</w:t>
      </w:r>
      <w:r w:rsidRPr="00EC76AF">
        <w:rPr>
          <w:rFonts w:ascii="Arial" w:eastAsia="Arial" w:hAnsi="Arial" w:cs="Arial"/>
          <w:spacing w:val="-4"/>
          <w:lang w:val="es-MX"/>
        </w:rPr>
        <w:t>t</w:t>
      </w:r>
      <w:r w:rsidRPr="00EC76AF">
        <w:rPr>
          <w:rFonts w:ascii="Arial" w:eastAsia="Arial" w:hAnsi="Arial" w:cs="Arial"/>
          <w:spacing w:val="2"/>
          <w:lang w:val="es-MX"/>
        </w:rPr>
        <w:t>a</w:t>
      </w:r>
      <w:r w:rsidRPr="00EC76AF">
        <w:rPr>
          <w:rFonts w:ascii="Arial" w:eastAsia="Arial" w:hAnsi="Arial" w:cs="Arial"/>
          <w:lang w:val="es-MX"/>
        </w:rPr>
        <w:t>r</w:t>
      </w:r>
      <w:r w:rsidRPr="00EC76AF">
        <w:rPr>
          <w:rFonts w:ascii="Arial" w:eastAsia="Arial" w:hAnsi="Arial" w:cs="Arial"/>
          <w:spacing w:val="5"/>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o</w:t>
      </w:r>
      <w:r w:rsidRPr="00EC76AF">
        <w:rPr>
          <w:rFonts w:ascii="Arial" w:eastAsia="Arial" w:hAnsi="Arial" w:cs="Arial"/>
          <w:lang w:val="es-MX"/>
        </w:rPr>
        <w:t>n</w:t>
      </w:r>
      <w:r w:rsidRPr="00EC76AF">
        <w:rPr>
          <w:rFonts w:ascii="Arial" w:eastAsia="Arial" w:hAnsi="Arial" w:cs="Arial"/>
          <w:spacing w:val="3"/>
          <w:lang w:val="es-MX"/>
        </w:rPr>
        <w:t xml:space="preserve"> </w:t>
      </w:r>
      <w:r w:rsidRPr="00EC76AF">
        <w:rPr>
          <w:rFonts w:ascii="Arial" w:eastAsia="Arial" w:hAnsi="Arial" w:cs="Arial"/>
          <w:spacing w:val="2"/>
          <w:lang w:val="es-MX"/>
        </w:rPr>
        <w:t>e</w:t>
      </w:r>
      <w:r w:rsidRPr="00EC76AF">
        <w:rPr>
          <w:rFonts w:ascii="Arial" w:eastAsia="Arial" w:hAnsi="Arial" w:cs="Arial"/>
          <w:spacing w:val="-6"/>
          <w:lang w:val="es-MX"/>
        </w:rPr>
        <w:t>l</w:t>
      </w:r>
      <w:r w:rsidRPr="00EC76AF">
        <w:rPr>
          <w:rFonts w:ascii="Arial" w:eastAsia="Arial" w:hAnsi="Arial" w:cs="Arial"/>
          <w:spacing w:val="2"/>
          <w:lang w:val="es-MX"/>
        </w:rPr>
        <w:t>e</w:t>
      </w:r>
      <w:r w:rsidRPr="00EC76AF">
        <w:rPr>
          <w:rFonts w:ascii="Arial" w:eastAsia="Arial" w:hAnsi="Arial" w:cs="Arial"/>
          <w:spacing w:val="-2"/>
          <w:lang w:val="es-MX"/>
        </w:rPr>
        <w:t>m</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spacing w:val="1"/>
          <w:lang w:val="es-MX"/>
        </w:rPr>
        <w:t>t</w:t>
      </w:r>
      <w:r w:rsidRPr="00EC76AF">
        <w:rPr>
          <w:rFonts w:ascii="Arial" w:eastAsia="Arial" w:hAnsi="Arial" w:cs="Arial"/>
          <w:spacing w:val="2"/>
          <w:lang w:val="es-MX"/>
        </w:rPr>
        <w:t>o</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spacing w:val="-4"/>
          <w:lang w:val="es-MX"/>
        </w:rPr>
        <w:t>t</w:t>
      </w:r>
      <w:r w:rsidRPr="00EC76AF">
        <w:rPr>
          <w:rFonts w:ascii="Arial" w:eastAsia="Arial" w:hAnsi="Arial" w:cs="Arial"/>
          <w:spacing w:val="2"/>
          <w:lang w:val="es-MX"/>
        </w:rPr>
        <w:t>é</w:t>
      </w:r>
      <w:r w:rsidRPr="00EC76AF">
        <w:rPr>
          <w:rFonts w:ascii="Arial" w:eastAsia="Arial" w:hAnsi="Arial" w:cs="Arial"/>
          <w:lang w:val="es-MX"/>
        </w:rPr>
        <w:t>c</w:t>
      </w:r>
      <w:r w:rsidRPr="00EC76AF">
        <w:rPr>
          <w:rFonts w:ascii="Arial" w:eastAsia="Arial" w:hAnsi="Arial" w:cs="Arial"/>
          <w:spacing w:val="2"/>
          <w:lang w:val="es-MX"/>
        </w:rPr>
        <w:t>n</w:t>
      </w:r>
      <w:r w:rsidRPr="00EC76AF">
        <w:rPr>
          <w:rFonts w:ascii="Arial" w:eastAsia="Arial" w:hAnsi="Arial" w:cs="Arial"/>
          <w:spacing w:val="-1"/>
          <w:lang w:val="es-MX"/>
        </w:rPr>
        <w:t>i</w:t>
      </w:r>
      <w:r w:rsidRPr="00EC76AF">
        <w:rPr>
          <w:rFonts w:ascii="Arial" w:eastAsia="Arial" w:hAnsi="Arial" w:cs="Arial"/>
          <w:spacing w:val="-5"/>
          <w:lang w:val="es-MX"/>
        </w:rPr>
        <w:t>c</w:t>
      </w:r>
      <w:r w:rsidRPr="00EC76AF">
        <w:rPr>
          <w:rFonts w:ascii="Arial" w:eastAsia="Arial" w:hAnsi="Arial" w:cs="Arial"/>
          <w:spacing w:val="2"/>
          <w:lang w:val="es-MX"/>
        </w:rPr>
        <w:t>o</w:t>
      </w:r>
      <w:r w:rsidRPr="00EC76AF">
        <w:rPr>
          <w:rFonts w:ascii="Arial" w:eastAsia="Arial" w:hAnsi="Arial" w:cs="Arial"/>
          <w:lang w:val="es-MX"/>
        </w:rPr>
        <w:t>s</w:t>
      </w:r>
      <w:r w:rsidRPr="00EC76AF">
        <w:rPr>
          <w:rFonts w:ascii="Arial" w:eastAsia="Arial" w:hAnsi="Arial" w:cs="Arial"/>
          <w:spacing w:val="6"/>
          <w:lang w:val="es-MX"/>
        </w:rPr>
        <w:t xml:space="preserve"> </w:t>
      </w:r>
      <w:r w:rsidRPr="00EC76AF">
        <w:rPr>
          <w:rFonts w:ascii="Arial" w:eastAsia="Arial" w:hAnsi="Arial" w:cs="Arial"/>
          <w:lang w:val="es-MX"/>
        </w:rPr>
        <w:t>y</w:t>
      </w:r>
      <w:r w:rsidRPr="00EC76AF">
        <w:rPr>
          <w:rFonts w:ascii="Arial" w:eastAsia="Arial" w:hAnsi="Arial" w:cs="Arial"/>
          <w:spacing w:val="1"/>
          <w:lang w:val="es-MX"/>
        </w:rPr>
        <w:t xml:space="preserve"> </w:t>
      </w:r>
      <w:r w:rsidRPr="00EC76AF">
        <w:rPr>
          <w:rFonts w:ascii="Arial" w:eastAsia="Arial" w:hAnsi="Arial" w:cs="Arial"/>
          <w:spacing w:val="-3"/>
          <w:lang w:val="es-MX"/>
        </w:rPr>
        <w:t>a</w:t>
      </w:r>
      <w:r w:rsidRPr="00EC76AF">
        <w:rPr>
          <w:rFonts w:ascii="Arial" w:eastAsia="Arial" w:hAnsi="Arial" w:cs="Arial"/>
          <w:spacing w:val="2"/>
          <w:lang w:val="es-MX"/>
        </w:rPr>
        <w:t>d</w:t>
      </w:r>
      <w:r w:rsidRPr="00EC76AF">
        <w:rPr>
          <w:rFonts w:ascii="Arial" w:eastAsia="Arial" w:hAnsi="Arial" w:cs="Arial"/>
          <w:spacing w:val="-2"/>
          <w:lang w:val="es-MX"/>
        </w:rPr>
        <w:t>m</w:t>
      </w:r>
      <w:r w:rsidRPr="00EC76AF">
        <w:rPr>
          <w:rFonts w:ascii="Arial" w:eastAsia="Arial" w:hAnsi="Arial" w:cs="Arial"/>
          <w:spacing w:val="-1"/>
          <w:lang w:val="es-MX"/>
        </w:rPr>
        <w:t>i</w:t>
      </w:r>
      <w:r w:rsidRPr="00EC76AF">
        <w:rPr>
          <w:rFonts w:ascii="Arial" w:eastAsia="Arial" w:hAnsi="Arial" w:cs="Arial"/>
          <w:spacing w:val="2"/>
          <w:lang w:val="es-MX"/>
        </w:rPr>
        <w:t>n</w:t>
      </w:r>
      <w:r w:rsidRPr="00EC76AF">
        <w:rPr>
          <w:rFonts w:ascii="Arial" w:eastAsia="Arial" w:hAnsi="Arial" w:cs="Arial"/>
          <w:spacing w:val="-1"/>
          <w:lang w:val="es-MX"/>
        </w:rPr>
        <w:t>i</w:t>
      </w:r>
      <w:r w:rsidRPr="00EC76AF">
        <w:rPr>
          <w:rFonts w:ascii="Arial" w:eastAsia="Arial" w:hAnsi="Arial" w:cs="Arial"/>
          <w:lang w:val="es-MX"/>
        </w:rPr>
        <w:t>s</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3"/>
          <w:lang w:val="es-MX"/>
        </w:rPr>
        <w:t>a</w:t>
      </w:r>
      <w:r w:rsidRPr="00EC76AF">
        <w:rPr>
          <w:rFonts w:ascii="Arial" w:eastAsia="Arial" w:hAnsi="Arial" w:cs="Arial"/>
          <w:spacing w:val="1"/>
          <w:lang w:val="es-MX"/>
        </w:rPr>
        <w:t>t</w:t>
      </w:r>
      <w:r w:rsidRPr="00EC76AF">
        <w:rPr>
          <w:rFonts w:ascii="Arial" w:eastAsia="Arial" w:hAnsi="Arial" w:cs="Arial"/>
          <w:spacing w:val="-1"/>
          <w:lang w:val="es-MX"/>
        </w:rPr>
        <w:t>i</w:t>
      </w:r>
      <w:r w:rsidRPr="00EC76AF">
        <w:rPr>
          <w:rFonts w:ascii="Arial" w:eastAsia="Arial" w:hAnsi="Arial" w:cs="Arial"/>
          <w:lang w:val="es-MX"/>
        </w:rPr>
        <w:t>v</w:t>
      </w:r>
      <w:r w:rsidRPr="00EC76AF">
        <w:rPr>
          <w:rFonts w:ascii="Arial" w:eastAsia="Arial" w:hAnsi="Arial" w:cs="Arial"/>
          <w:spacing w:val="2"/>
          <w:lang w:val="es-MX"/>
        </w:rPr>
        <w:t>o</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lang w:val="es-MX"/>
        </w:rPr>
        <w:t>s</w:t>
      </w:r>
      <w:r w:rsidRPr="00EC76AF">
        <w:rPr>
          <w:rFonts w:ascii="Arial" w:eastAsia="Arial" w:hAnsi="Arial" w:cs="Arial"/>
          <w:spacing w:val="-3"/>
          <w:lang w:val="es-MX"/>
        </w:rPr>
        <w:t>u</w:t>
      </w:r>
      <w:r w:rsidRPr="00EC76AF">
        <w:rPr>
          <w:rFonts w:ascii="Arial" w:eastAsia="Arial" w:hAnsi="Arial" w:cs="Arial"/>
          <w:spacing w:val="1"/>
          <w:lang w:val="es-MX"/>
        </w:rPr>
        <w:t>f</w:t>
      </w:r>
      <w:r w:rsidRPr="00EC76AF">
        <w:rPr>
          <w:rFonts w:ascii="Arial" w:eastAsia="Arial" w:hAnsi="Arial" w:cs="Arial"/>
          <w:spacing w:val="-1"/>
          <w:lang w:val="es-MX"/>
        </w:rPr>
        <w:t>i</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2"/>
          <w:lang w:val="es-MX"/>
        </w:rPr>
        <w:t>e</w:t>
      </w:r>
      <w:r w:rsidRPr="00EC76AF">
        <w:rPr>
          <w:rFonts w:ascii="Arial" w:eastAsia="Arial" w:hAnsi="Arial" w:cs="Arial"/>
          <w:spacing w:val="-3"/>
          <w:lang w:val="es-MX"/>
        </w:rPr>
        <w:t>n</w:t>
      </w:r>
      <w:r w:rsidRPr="00EC76AF">
        <w:rPr>
          <w:rFonts w:ascii="Arial" w:eastAsia="Arial" w:hAnsi="Arial" w:cs="Arial"/>
          <w:spacing w:val="1"/>
          <w:lang w:val="es-MX"/>
        </w:rPr>
        <w:t>t</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spacing w:val="-3"/>
          <w:lang w:val="es-MX"/>
        </w:rPr>
        <w:t>p</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2"/>
          <w:lang w:val="es-MX"/>
        </w:rPr>
        <w:t>p</w:t>
      </w:r>
      <w:r w:rsidRPr="00EC76AF">
        <w:rPr>
          <w:rFonts w:ascii="Arial" w:eastAsia="Arial" w:hAnsi="Arial" w:cs="Arial"/>
          <w:spacing w:val="-6"/>
          <w:lang w:val="es-MX"/>
        </w:rPr>
        <w:t>r</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1"/>
          <w:lang w:val="es-MX"/>
        </w:rPr>
        <w:t>t</w:t>
      </w:r>
      <w:r w:rsidRPr="00EC76AF">
        <w:rPr>
          <w:rFonts w:ascii="Arial" w:eastAsia="Arial" w:hAnsi="Arial" w:cs="Arial"/>
          <w:spacing w:val="2"/>
          <w:lang w:val="es-MX"/>
        </w:rPr>
        <w:t>a</w:t>
      </w:r>
      <w:r w:rsidRPr="00EC76AF">
        <w:rPr>
          <w:rFonts w:ascii="Arial" w:eastAsia="Arial" w:hAnsi="Arial" w:cs="Arial"/>
          <w:lang w:val="es-MX"/>
        </w:rPr>
        <w:t xml:space="preserve">r </w:t>
      </w:r>
      <w:r w:rsidRPr="00EC76AF">
        <w:rPr>
          <w:rFonts w:ascii="Arial" w:eastAsia="Arial" w:hAnsi="Arial" w:cs="Arial"/>
          <w:spacing w:val="2"/>
          <w:lang w:val="es-MX"/>
        </w:rPr>
        <w:t>e</w:t>
      </w:r>
      <w:r w:rsidRPr="00EC76AF">
        <w:rPr>
          <w:rFonts w:ascii="Arial" w:eastAsia="Arial" w:hAnsi="Arial" w:cs="Arial"/>
          <w:lang w:val="es-MX"/>
        </w:rPr>
        <w:t>l s</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lang w:val="es-MX"/>
        </w:rPr>
        <w:t>v</w:t>
      </w:r>
      <w:r w:rsidRPr="00EC76AF">
        <w:rPr>
          <w:rFonts w:ascii="Arial" w:eastAsia="Arial" w:hAnsi="Arial" w:cs="Arial"/>
          <w:spacing w:val="-1"/>
          <w:lang w:val="es-MX"/>
        </w:rPr>
        <w:t>i</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lang w:val="es-MX"/>
        </w:rPr>
        <w:t>o</w:t>
      </w:r>
      <w:r w:rsidRPr="00EC76AF">
        <w:rPr>
          <w:rFonts w:ascii="Arial" w:eastAsia="Arial" w:hAnsi="Arial" w:cs="Arial"/>
          <w:spacing w:val="8"/>
          <w:lang w:val="es-MX"/>
        </w:rPr>
        <w:t xml:space="preserve"> </w:t>
      </w:r>
      <w:r w:rsidRPr="00EC76AF">
        <w:rPr>
          <w:rFonts w:ascii="Arial" w:eastAsia="Arial" w:hAnsi="Arial" w:cs="Arial"/>
          <w:spacing w:val="-2"/>
          <w:lang w:val="es-MX"/>
        </w:rPr>
        <w:t>r</w:t>
      </w:r>
      <w:r w:rsidRPr="00EC76AF">
        <w:rPr>
          <w:rFonts w:ascii="Arial" w:eastAsia="Arial" w:hAnsi="Arial" w:cs="Arial"/>
          <w:spacing w:val="-3"/>
          <w:lang w:val="es-MX"/>
        </w:rPr>
        <w:t>e</w:t>
      </w:r>
      <w:r w:rsidRPr="00EC76AF">
        <w:rPr>
          <w:rFonts w:ascii="Arial" w:eastAsia="Arial" w:hAnsi="Arial" w:cs="Arial"/>
          <w:spacing w:val="2"/>
          <w:lang w:val="es-MX"/>
        </w:rPr>
        <w:t>q</w:t>
      </w:r>
      <w:r w:rsidRPr="00EC76AF">
        <w:rPr>
          <w:rFonts w:ascii="Arial" w:eastAsia="Arial" w:hAnsi="Arial" w:cs="Arial"/>
          <w:spacing w:val="-3"/>
          <w:lang w:val="es-MX"/>
        </w:rPr>
        <w:t>u</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spacing w:val="-1"/>
          <w:lang w:val="es-MX"/>
        </w:rPr>
        <w:t>i</w:t>
      </w:r>
      <w:r w:rsidRPr="00EC76AF">
        <w:rPr>
          <w:rFonts w:ascii="Arial" w:eastAsia="Arial" w:hAnsi="Arial" w:cs="Arial"/>
          <w:spacing w:val="2"/>
          <w:lang w:val="es-MX"/>
        </w:rPr>
        <w:t>do</w:t>
      </w:r>
      <w:r w:rsidRPr="00EC76AF">
        <w:rPr>
          <w:rFonts w:ascii="Arial" w:eastAsia="Arial" w:hAnsi="Arial" w:cs="Arial"/>
          <w:lang w:val="es-MX"/>
        </w:rPr>
        <w:t>;</w:t>
      </w:r>
      <w:r w:rsidRPr="00EC76AF">
        <w:rPr>
          <w:rFonts w:ascii="Arial" w:eastAsia="Arial" w:hAnsi="Arial" w:cs="Arial"/>
          <w:spacing w:val="3"/>
          <w:lang w:val="es-MX"/>
        </w:rPr>
        <w:t xml:space="preserve"> </w:t>
      </w:r>
      <w:r w:rsidRPr="00EC76AF">
        <w:rPr>
          <w:rFonts w:ascii="Arial" w:eastAsia="Arial" w:hAnsi="Arial" w:cs="Arial"/>
          <w:spacing w:val="-3"/>
          <w:lang w:val="es-MX"/>
        </w:rPr>
        <w:t>a</w:t>
      </w:r>
      <w:r w:rsidRPr="00EC76AF">
        <w:rPr>
          <w:rFonts w:ascii="Arial" w:eastAsia="Arial" w:hAnsi="Arial" w:cs="Arial"/>
          <w:spacing w:val="2"/>
          <w:lang w:val="es-MX"/>
        </w:rPr>
        <w:t>de</w:t>
      </w:r>
      <w:r w:rsidRPr="00EC76AF">
        <w:rPr>
          <w:rFonts w:ascii="Arial" w:eastAsia="Arial" w:hAnsi="Arial" w:cs="Arial"/>
          <w:spacing w:val="-2"/>
          <w:lang w:val="es-MX"/>
        </w:rPr>
        <w:t>m</w:t>
      </w:r>
      <w:r w:rsidRPr="00EC76AF">
        <w:rPr>
          <w:rFonts w:ascii="Arial" w:eastAsia="Arial" w:hAnsi="Arial" w:cs="Arial"/>
          <w:spacing w:val="2"/>
          <w:lang w:val="es-MX"/>
        </w:rPr>
        <w:t>á</w:t>
      </w:r>
      <w:r w:rsidRPr="00EC76AF">
        <w:rPr>
          <w:rFonts w:ascii="Arial" w:eastAsia="Arial" w:hAnsi="Arial" w:cs="Arial"/>
          <w:lang w:val="es-MX"/>
        </w:rPr>
        <w:t>s</w:t>
      </w:r>
      <w:r w:rsidRPr="00EC76AF">
        <w:rPr>
          <w:rFonts w:ascii="Arial" w:eastAsia="Arial" w:hAnsi="Arial" w:cs="Arial"/>
          <w:spacing w:val="2"/>
          <w:lang w:val="es-MX"/>
        </w:rPr>
        <w:t xml:space="preserve">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8"/>
          <w:lang w:val="es-MX"/>
        </w:rPr>
        <w:t xml:space="preserve"> </w:t>
      </w:r>
      <w:r w:rsidRPr="00EC76AF">
        <w:rPr>
          <w:rFonts w:ascii="Arial" w:eastAsia="Arial" w:hAnsi="Arial" w:cs="Arial"/>
          <w:spacing w:val="-3"/>
          <w:lang w:val="es-MX"/>
        </w:rPr>
        <w:t>p</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lang w:val="es-MX"/>
        </w:rPr>
        <w:t>s</w:t>
      </w:r>
      <w:r w:rsidRPr="00EC76AF">
        <w:rPr>
          <w:rFonts w:ascii="Arial" w:eastAsia="Arial" w:hAnsi="Arial" w:cs="Arial"/>
          <w:spacing w:val="-3"/>
          <w:lang w:val="es-MX"/>
        </w:rPr>
        <w:t>o</w:t>
      </w:r>
      <w:r w:rsidRPr="00EC76AF">
        <w:rPr>
          <w:rFonts w:ascii="Arial" w:eastAsia="Arial" w:hAnsi="Arial" w:cs="Arial"/>
          <w:spacing w:val="2"/>
          <w:lang w:val="es-MX"/>
        </w:rPr>
        <w:t>na</w:t>
      </w:r>
      <w:r w:rsidRPr="00EC76AF">
        <w:rPr>
          <w:rFonts w:ascii="Arial" w:eastAsia="Arial" w:hAnsi="Arial" w:cs="Arial"/>
          <w:lang w:val="es-MX"/>
        </w:rPr>
        <w:t>l</w:t>
      </w:r>
      <w:r w:rsidRPr="00EC76AF">
        <w:rPr>
          <w:rFonts w:ascii="Arial" w:eastAsia="Arial" w:hAnsi="Arial" w:cs="Arial"/>
          <w:spacing w:val="5"/>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a</w:t>
      </w:r>
      <w:r w:rsidRPr="00EC76AF">
        <w:rPr>
          <w:rFonts w:ascii="Arial" w:eastAsia="Arial" w:hAnsi="Arial" w:cs="Arial"/>
          <w:spacing w:val="-1"/>
          <w:lang w:val="es-MX"/>
        </w:rPr>
        <w:t>li</w:t>
      </w:r>
      <w:r w:rsidRPr="00EC76AF">
        <w:rPr>
          <w:rFonts w:ascii="Arial" w:eastAsia="Arial" w:hAnsi="Arial" w:cs="Arial"/>
          <w:spacing w:val="6"/>
          <w:lang w:val="es-MX"/>
        </w:rPr>
        <w:t>f</w:t>
      </w:r>
      <w:r w:rsidRPr="00EC76AF">
        <w:rPr>
          <w:rFonts w:ascii="Arial" w:eastAsia="Arial" w:hAnsi="Arial" w:cs="Arial"/>
          <w:spacing w:val="-1"/>
          <w:lang w:val="es-MX"/>
        </w:rPr>
        <w:t>i</w:t>
      </w:r>
      <w:r w:rsidRPr="00EC76AF">
        <w:rPr>
          <w:rFonts w:ascii="Arial" w:eastAsia="Arial" w:hAnsi="Arial" w:cs="Arial"/>
          <w:spacing w:val="-5"/>
          <w:lang w:val="es-MX"/>
        </w:rPr>
        <w:t>c</w:t>
      </w:r>
      <w:r w:rsidRPr="00EC76AF">
        <w:rPr>
          <w:rFonts w:ascii="Arial" w:eastAsia="Arial" w:hAnsi="Arial" w:cs="Arial"/>
          <w:spacing w:val="2"/>
          <w:lang w:val="es-MX"/>
        </w:rPr>
        <w:t>a</w:t>
      </w:r>
      <w:r w:rsidRPr="00EC76AF">
        <w:rPr>
          <w:rFonts w:ascii="Arial" w:eastAsia="Arial" w:hAnsi="Arial" w:cs="Arial"/>
          <w:spacing w:val="-3"/>
          <w:lang w:val="es-MX"/>
        </w:rPr>
        <w:t>do</w:t>
      </w:r>
      <w:r w:rsidRPr="00EC76AF">
        <w:rPr>
          <w:rFonts w:ascii="Arial" w:eastAsia="Arial" w:hAnsi="Arial" w:cs="Arial"/>
          <w:lang w:val="es-MX"/>
        </w:rPr>
        <w:t>,</w:t>
      </w:r>
      <w:r w:rsidRPr="00EC76AF">
        <w:rPr>
          <w:rFonts w:ascii="Arial" w:eastAsia="Arial" w:hAnsi="Arial" w:cs="Arial"/>
          <w:spacing w:val="7"/>
          <w:lang w:val="es-MX"/>
        </w:rPr>
        <w:t xml:space="preserve"> </w:t>
      </w:r>
      <w:r w:rsidRPr="00EC76AF">
        <w:rPr>
          <w:rFonts w:ascii="Arial" w:eastAsia="Arial" w:hAnsi="Arial" w:cs="Arial"/>
          <w:spacing w:val="1"/>
          <w:lang w:val="es-MX"/>
        </w:rPr>
        <w:t>t</w:t>
      </w:r>
      <w:r w:rsidRPr="00EC76AF">
        <w:rPr>
          <w:rFonts w:ascii="Arial" w:eastAsia="Arial" w:hAnsi="Arial" w:cs="Arial"/>
          <w:spacing w:val="2"/>
          <w:lang w:val="es-MX"/>
        </w:rPr>
        <w:t>e</w:t>
      </w:r>
      <w:r w:rsidRPr="00EC76AF">
        <w:rPr>
          <w:rFonts w:ascii="Arial" w:eastAsia="Arial" w:hAnsi="Arial" w:cs="Arial"/>
          <w:spacing w:val="-5"/>
          <w:lang w:val="es-MX"/>
        </w:rPr>
        <w:t>c</w:t>
      </w:r>
      <w:r w:rsidRPr="00EC76AF">
        <w:rPr>
          <w:rFonts w:ascii="Arial" w:eastAsia="Arial" w:hAnsi="Arial" w:cs="Arial"/>
          <w:spacing w:val="2"/>
          <w:lang w:val="es-MX"/>
        </w:rPr>
        <w:t>no</w:t>
      </w:r>
      <w:r w:rsidRPr="00EC76AF">
        <w:rPr>
          <w:rFonts w:ascii="Arial" w:eastAsia="Arial" w:hAnsi="Arial" w:cs="Arial"/>
          <w:spacing w:val="-6"/>
          <w:lang w:val="es-MX"/>
        </w:rPr>
        <w:t>l</w:t>
      </w:r>
      <w:r w:rsidRPr="00EC76AF">
        <w:rPr>
          <w:rFonts w:ascii="Arial" w:eastAsia="Arial" w:hAnsi="Arial" w:cs="Arial"/>
          <w:spacing w:val="2"/>
          <w:lang w:val="es-MX"/>
        </w:rPr>
        <w:t>og</w:t>
      </w:r>
      <w:r w:rsidRPr="00EC76AF">
        <w:rPr>
          <w:rFonts w:ascii="Arial" w:eastAsia="Arial" w:hAnsi="Arial" w:cs="Arial"/>
          <w:spacing w:val="-4"/>
          <w:lang w:val="es-MX"/>
        </w:rPr>
        <w:t>í</w:t>
      </w:r>
      <w:r w:rsidRPr="00EC76AF">
        <w:rPr>
          <w:rFonts w:ascii="Arial" w:eastAsia="Arial" w:hAnsi="Arial" w:cs="Arial"/>
          <w:lang w:val="es-MX"/>
        </w:rPr>
        <w:t>a</w:t>
      </w:r>
      <w:r w:rsidRPr="00EC76AF">
        <w:rPr>
          <w:rFonts w:ascii="Arial" w:eastAsia="Arial" w:hAnsi="Arial" w:cs="Arial"/>
          <w:spacing w:val="8"/>
          <w:lang w:val="es-MX"/>
        </w:rPr>
        <w:t xml:space="preserve"> </w:t>
      </w:r>
      <w:r w:rsidRPr="00EC76AF">
        <w:rPr>
          <w:rFonts w:ascii="Arial" w:eastAsia="Arial" w:hAnsi="Arial" w:cs="Arial"/>
          <w:lang w:val="es-MX"/>
        </w:rPr>
        <w:t>y</w:t>
      </w:r>
      <w:r w:rsidRPr="00EC76AF">
        <w:rPr>
          <w:rFonts w:ascii="Arial" w:eastAsia="Arial" w:hAnsi="Arial" w:cs="Arial"/>
          <w:spacing w:val="2"/>
          <w:lang w:val="es-MX"/>
        </w:rPr>
        <w:t xml:space="preserve"> e</w:t>
      </w:r>
      <w:r w:rsidRPr="00EC76AF">
        <w:rPr>
          <w:rFonts w:ascii="Arial" w:eastAsia="Arial" w:hAnsi="Arial" w:cs="Arial"/>
          <w:spacing w:val="-3"/>
          <w:lang w:val="es-MX"/>
        </w:rPr>
        <w:t>q</w:t>
      </w:r>
      <w:r w:rsidRPr="00EC76AF">
        <w:rPr>
          <w:rFonts w:ascii="Arial" w:eastAsia="Arial" w:hAnsi="Arial" w:cs="Arial"/>
          <w:spacing w:val="2"/>
          <w:lang w:val="es-MX"/>
        </w:rPr>
        <w:t>u</w:t>
      </w:r>
      <w:r w:rsidRPr="00EC76AF">
        <w:rPr>
          <w:rFonts w:ascii="Arial" w:eastAsia="Arial" w:hAnsi="Arial" w:cs="Arial"/>
          <w:spacing w:val="-1"/>
          <w:lang w:val="es-MX"/>
        </w:rPr>
        <w:t>i</w:t>
      </w:r>
      <w:r w:rsidRPr="00EC76AF">
        <w:rPr>
          <w:rFonts w:ascii="Arial" w:eastAsia="Arial" w:hAnsi="Arial" w:cs="Arial"/>
          <w:spacing w:val="-3"/>
          <w:lang w:val="es-MX"/>
        </w:rPr>
        <w:t>p</w:t>
      </w:r>
      <w:r w:rsidRPr="00EC76AF">
        <w:rPr>
          <w:rFonts w:ascii="Arial" w:eastAsia="Arial" w:hAnsi="Arial" w:cs="Arial"/>
          <w:lang w:val="es-MX"/>
        </w:rPr>
        <w:t>o</w:t>
      </w:r>
      <w:r w:rsidRPr="00EC76AF">
        <w:rPr>
          <w:rFonts w:ascii="Arial" w:eastAsia="Arial" w:hAnsi="Arial" w:cs="Arial"/>
          <w:spacing w:val="8"/>
          <w:lang w:val="es-MX"/>
        </w:rPr>
        <w:t xml:space="preserve"> </w:t>
      </w:r>
      <w:r w:rsidRPr="00EC76AF">
        <w:rPr>
          <w:rFonts w:ascii="Arial" w:eastAsia="Arial" w:hAnsi="Arial" w:cs="Arial"/>
          <w:spacing w:val="-3"/>
          <w:lang w:val="es-MX"/>
        </w:rPr>
        <w:t>n</w:t>
      </w:r>
      <w:r w:rsidRPr="00EC76AF">
        <w:rPr>
          <w:rFonts w:ascii="Arial" w:eastAsia="Arial" w:hAnsi="Arial" w:cs="Arial"/>
          <w:spacing w:val="2"/>
          <w:lang w:val="es-MX"/>
        </w:rPr>
        <w:t>e</w:t>
      </w:r>
      <w:r w:rsidRPr="00EC76AF">
        <w:rPr>
          <w:rFonts w:ascii="Arial" w:eastAsia="Arial" w:hAnsi="Arial" w:cs="Arial"/>
          <w:lang w:val="es-MX"/>
        </w:rPr>
        <w:t>c</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spacing w:val="-1"/>
          <w:lang w:val="es-MX"/>
        </w:rPr>
        <w:t>i</w:t>
      </w:r>
      <w:r w:rsidRPr="00EC76AF">
        <w:rPr>
          <w:rFonts w:ascii="Arial" w:eastAsia="Arial" w:hAnsi="Arial" w:cs="Arial"/>
          <w:lang w:val="es-MX"/>
        </w:rPr>
        <w:t>o</w:t>
      </w:r>
      <w:r w:rsidRPr="00EC76AF">
        <w:rPr>
          <w:rFonts w:ascii="Arial" w:eastAsia="Arial" w:hAnsi="Arial" w:cs="Arial"/>
          <w:spacing w:val="8"/>
          <w:lang w:val="es-MX"/>
        </w:rPr>
        <w:t xml:space="preserve"> </w:t>
      </w:r>
      <w:r w:rsidRPr="00EC76AF">
        <w:rPr>
          <w:rFonts w:ascii="Arial" w:eastAsia="Arial" w:hAnsi="Arial" w:cs="Arial"/>
          <w:spacing w:val="-3"/>
          <w:lang w:val="es-MX"/>
        </w:rPr>
        <w:t>p</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lang w:val="es-MX"/>
        </w:rPr>
        <w:t>a</w:t>
      </w:r>
      <w:r w:rsidRPr="00EC76AF">
        <w:rPr>
          <w:rFonts w:ascii="Arial" w:eastAsia="Arial" w:hAnsi="Arial" w:cs="Arial"/>
          <w:spacing w:val="8"/>
          <w:lang w:val="es-MX"/>
        </w:rPr>
        <w:t xml:space="preserve"> </w:t>
      </w:r>
      <w:r w:rsidRPr="00EC76AF">
        <w:rPr>
          <w:rFonts w:ascii="Arial" w:eastAsia="Arial" w:hAnsi="Arial" w:cs="Arial"/>
          <w:spacing w:val="-6"/>
          <w:lang w:val="es-MX"/>
        </w:rPr>
        <w:t>r</w:t>
      </w:r>
      <w:r w:rsidRPr="00EC76AF">
        <w:rPr>
          <w:rFonts w:ascii="Arial" w:eastAsia="Arial" w:hAnsi="Arial" w:cs="Arial"/>
          <w:spacing w:val="2"/>
          <w:lang w:val="es-MX"/>
        </w:rPr>
        <w:t>ea</w:t>
      </w:r>
      <w:r w:rsidRPr="00EC76AF">
        <w:rPr>
          <w:rFonts w:ascii="Arial" w:eastAsia="Arial" w:hAnsi="Arial" w:cs="Arial"/>
          <w:spacing w:val="-1"/>
          <w:lang w:val="es-MX"/>
        </w:rPr>
        <w:t>li</w:t>
      </w:r>
      <w:r w:rsidRPr="00EC76AF">
        <w:rPr>
          <w:rFonts w:ascii="Arial" w:eastAsia="Arial" w:hAnsi="Arial" w:cs="Arial"/>
          <w:lang w:val="es-MX"/>
        </w:rPr>
        <w:t>z</w:t>
      </w:r>
      <w:r w:rsidRPr="00EC76AF">
        <w:rPr>
          <w:rFonts w:ascii="Arial" w:eastAsia="Arial" w:hAnsi="Arial" w:cs="Arial"/>
          <w:spacing w:val="2"/>
          <w:lang w:val="es-MX"/>
        </w:rPr>
        <w:t>a</w:t>
      </w:r>
      <w:r w:rsidRPr="00EC76AF">
        <w:rPr>
          <w:rFonts w:ascii="Arial" w:eastAsia="Arial" w:hAnsi="Arial" w:cs="Arial"/>
          <w:lang w:val="es-MX"/>
        </w:rPr>
        <w:t xml:space="preserve">r </w:t>
      </w:r>
      <w:r w:rsidRPr="00EC76AF">
        <w:rPr>
          <w:rFonts w:ascii="Arial" w:eastAsia="Arial" w:hAnsi="Arial" w:cs="Arial"/>
          <w:spacing w:val="2"/>
          <w:lang w:val="es-MX"/>
        </w:rPr>
        <w:t>e</w:t>
      </w:r>
      <w:r w:rsidRPr="00EC76AF">
        <w:rPr>
          <w:rFonts w:ascii="Arial" w:eastAsia="Arial" w:hAnsi="Arial" w:cs="Arial"/>
          <w:lang w:val="es-MX"/>
        </w:rPr>
        <w:t xml:space="preserve">l </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spacing w:val="-3"/>
          <w:lang w:val="es-MX"/>
        </w:rPr>
        <w:t>b</w:t>
      </w:r>
      <w:r w:rsidRPr="00EC76AF">
        <w:rPr>
          <w:rFonts w:ascii="Arial" w:eastAsia="Arial" w:hAnsi="Arial" w:cs="Arial"/>
          <w:spacing w:val="2"/>
          <w:lang w:val="es-MX"/>
        </w:rPr>
        <w:t>a</w:t>
      </w:r>
      <w:r w:rsidRPr="00EC76AF">
        <w:rPr>
          <w:rFonts w:ascii="Arial" w:eastAsia="Arial" w:hAnsi="Arial" w:cs="Arial"/>
          <w:spacing w:val="-1"/>
          <w:lang w:val="es-MX"/>
        </w:rPr>
        <w:t>j</w:t>
      </w:r>
      <w:r w:rsidRPr="00EC76AF">
        <w:rPr>
          <w:rFonts w:ascii="Arial" w:eastAsia="Arial" w:hAnsi="Arial" w:cs="Arial"/>
          <w:lang w:val="es-MX"/>
        </w:rPr>
        <w:t>o</w:t>
      </w:r>
      <w:r w:rsidRPr="00EC76AF">
        <w:rPr>
          <w:rFonts w:ascii="Arial" w:eastAsia="Arial" w:hAnsi="Arial" w:cs="Arial"/>
          <w:spacing w:val="-2"/>
          <w:lang w:val="es-MX"/>
        </w:rPr>
        <w:t xml:space="preserve"> </w:t>
      </w:r>
      <w:r w:rsidRPr="00EC76AF">
        <w:rPr>
          <w:rFonts w:ascii="Arial" w:eastAsia="Arial" w:hAnsi="Arial" w:cs="Arial"/>
          <w:spacing w:val="2"/>
          <w:lang w:val="es-MX"/>
        </w:rPr>
        <w:t>q</w:t>
      </w:r>
      <w:r w:rsidRPr="00EC76AF">
        <w:rPr>
          <w:rFonts w:ascii="Arial" w:eastAsia="Arial" w:hAnsi="Arial" w:cs="Arial"/>
          <w:spacing w:val="-3"/>
          <w:lang w:val="es-MX"/>
        </w:rPr>
        <w:t>u</w:t>
      </w:r>
      <w:r w:rsidRPr="00EC76AF">
        <w:rPr>
          <w:rFonts w:ascii="Arial" w:eastAsia="Arial" w:hAnsi="Arial" w:cs="Arial"/>
          <w:lang w:val="es-MX"/>
        </w:rPr>
        <w:t>e</w:t>
      </w:r>
      <w:r w:rsidRPr="00EC76AF">
        <w:rPr>
          <w:rFonts w:ascii="Arial" w:eastAsia="Arial" w:hAnsi="Arial" w:cs="Arial"/>
          <w:spacing w:val="3"/>
          <w:lang w:val="es-MX"/>
        </w:rPr>
        <w:t xml:space="preserve"> </w:t>
      </w:r>
      <w:r w:rsidRPr="00EC76AF">
        <w:rPr>
          <w:rFonts w:ascii="Arial" w:eastAsia="Arial" w:hAnsi="Arial" w:cs="Arial"/>
          <w:spacing w:val="-3"/>
          <w:lang w:val="es-MX"/>
        </w:rPr>
        <w:t>e</w:t>
      </w:r>
      <w:r w:rsidRPr="00EC76AF">
        <w:rPr>
          <w:rFonts w:ascii="Arial" w:eastAsia="Arial" w:hAnsi="Arial" w:cs="Arial"/>
          <w:lang w:val="es-MX"/>
        </w:rPr>
        <w:t>s</w:t>
      </w:r>
      <w:r w:rsidRPr="00EC76AF">
        <w:rPr>
          <w:rFonts w:ascii="Arial" w:eastAsia="Arial" w:hAnsi="Arial" w:cs="Arial"/>
          <w:spacing w:val="1"/>
          <w:lang w:val="es-MX"/>
        </w:rPr>
        <w:t>t</w:t>
      </w:r>
      <w:r w:rsidRPr="00EC76AF">
        <w:rPr>
          <w:rFonts w:ascii="Arial" w:eastAsia="Arial" w:hAnsi="Arial" w:cs="Arial"/>
          <w:lang w:val="es-MX"/>
        </w:rPr>
        <w:t>e</w:t>
      </w:r>
      <w:r w:rsidRPr="00EC76AF">
        <w:rPr>
          <w:rFonts w:ascii="Arial" w:eastAsia="Arial" w:hAnsi="Arial" w:cs="Arial"/>
          <w:spacing w:val="-2"/>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o</w:t>
      </w:r>
      <w:r w:rsidRPr="00EC76AF">
        <w:rPr>
          <w:rFonts w:ascii="Arial" w:eastAsia="Arial" w:hAnsi="Arial" w:cs="Arial"/>
          <w:lang w:val="es-MX"/>
        </w:rPr>
        <w:t>c</w:t>
      </w:r>
      <w:r w:rsidRPr="00EC76AF">
        <w:rPr>
          <w:rFonts w:ascii="Arial" w:eastAsia="Arial" w:hAnsi="Arial" w:cs="Arial"/>
          <w:spacing w:val="2"/>
          <w:lang w:val="es-MX"/>
        </w:rPr>
        <w:t>u</w:t>
      </w:r>
      <w:r w:rsidRPr="00EC76AF">
        <w:rPr>
          <w:rFonts w:ascii="Arial" w:eastAsia="Arial" w:hAnsi="Arial" w:cs="Arial"/>
          <w:spacing w:val="-6"/>
          <w:lang w:val="es-MX"/>
        </w:rPr>
        <w:t>m</w:t>
      </w:r>
      <w:r w:rsidRPr="00EC76AF">
        <w:rPr>
          <w:rFonts w:ascii="Arial" w:eastAsia="Arial" w:hAnsi="Arial" w:cs="Arial"/>
          <w:spacing w:val="2"/>
          <w:lang w:val="es-MX"/>
        </w:rPr>
        <w:t>en</w:t>
      </w:r>
      <w:r w:rsidRPr="00EC76AF">
        <w:rPr>
          <w:rFonts w:ascii="Arial" w:eastAsia="Arial" w:hAnsi="Arial" w:cs="Arial"/>
          <w:spacing w:val="-4"/>
          <w:lang w:val="es-MX"/>
        </w:rPr>
        <w:t>t</w:t>
      </w:r>
      <w:r w:rsidRPr="00EC76AF">
        <w:rPr>
          <w:rFonts w:ascii="Arial" w:eastAsia="Arial" w:hAnsi="Arial" w:cs="Arial"/>
          <w:lang w:val="es-MX"/>
        </w:rPr>
        <w:t>o</w:t>
      </w:r>
      <w:r w:rsidRPr="00EC76AF">
        <w:rPr>
          <w:rFonts w:ascii="Arial" w:eastAsia="Arial" w:hAnsi="Arial" w:cs="Arial"/>
          <w:spacing w:val="-2"/>
          <w:lang w:val="es-MX"/>
        </w:rPr>
        <w:t xml:space="preserve"> </w:t>
      </w:r>
      <w:r w:rsidRPr="00EC76AF">
        <w:rPr>
          <w:rFonts w:ascii="Arial" w:eastAsia="Arial" w:hAnsi="Arial" w:cs="Arial"/>
          <w:spacing w:val="2"/>
          <w:lang w:val="es-MX"/>
        </w:rPr>
        <w:t>de</w:t>
      </w:r>
      <w:r w:rsidRPr="00EC76AF">
        <w:rPr>
          <w:rFonts w:ascii="Arial" w:eastAsia="Arial" w:hAnsi="Arial" w:cs="Arial"/>
          <w:lang w:val="es-MX"/>
        </w:rPr>
        <w:t>sc</w:t>
      </w:r>
      <w:r w:rsidRPr="00EC76AF">
        <w:rPr>
          <w:rFonts w:ascii="Arial" w:eastAsia="Arial" w:hAnsi="Arial" w:cs="Arial"/>
          <w:spacing w:val="-2"/>
          <w:lang w:val="es-MX"/>
        </w:rPr>
        <w:t>r</w:t>
      </w:r>
      <w:r w:rsidRPr="00EC76AF">
        <w:rPr>
          <w:rFonts w:ascii="Arial" w:eastAsia="Arial" w:hAnsi="Arial" w:cs="Arial"/>
          <w:spacing w:val="-1"/>
          <w:lang w:val="es-MX"/>
        </w:rPr>
        <w:t>i</w:t>
      </w:r>
      <w:r w:rsidRPr="00EC76AF">
        <w:rPr>
          <w:rFonts w:ascii="Arial" w:eastAsia="Arial" w:hAnsi="Arial" w:cs="Arial"/>
          <w:spacing w:val="-3"/>
          <w:lang w:val="es-MX"/>
        </w:rPr>
        <w:t>b</w:t>
      </w:r>
      <w:r w:rsidRPr="00EC76AF">
        <w:rPr>
          <w:rFonts w:ascii="Arial" w:eastAsia="Arial" w:hAnsi="Arial" w:cs="Arial"/>
          <w:spacing w:val="2"/>
          <w:lang w:val="es-MX"/>
        </w:rPr>
        <w:t>e</w:t>
      </w:r>
      <w:r w:rsidRPr="00EC76AF">
        <w:rPr>
          <w:rFonts w:ascii="Arial" w:eastAsia="Arial" w:hAnsi="Arial" w:cs="Arial"/>
          <w:lang w:val="es-MX"/>
        </w:rPr>
        <w:t>.</w:t>
      </w:r>
    </w:p>
    <w:p w14:paraId="1490BE19" w14:textId="77777777" w:rsidR="00EC76AF" w:rsidRPr="00EC76AF" w:rsidRDefault="00EC76AF" w:rsidP="00EC76AF">
      <w:pPr>
        <w:spacing w:after="0" w:line="180" w:lineRule="exact"/>
        <w:rPr>
          <w:sz w:val="18"/>
          <w:szCs w:val="18"/>
          <w:lang w:val="es-MX"/>
        </w:rPr>
      </w:pPr>
    </w:p>
    <w:p w14:paraId="0FD971F8" w14:textId="77777777" w:rsidR="00EC76AF" w:rsidRPr="00EC76AF" w:rsidRDefault="00EC76AF" w:rsidP="00EC76AF">
      <w:pPr>
        <w:spacing w:after="0" w:line="200" w:lineRule="exact"/>
        <w:rPr>
          <w:sz w:val="20"/>
          <w:szCs w:val="20"/>
          <w:lang w:val="es-MX"/>
        </w:rPr>
      </w:pPr>
    </w:p>
    <w:p w14:paraId="23F5E301" w14:textId="77777777" w:rsidR="00EC76AF" w:rsidRPr="00EC76AF" w:rsidRDefault="00EC76AF" w:rsidP="00EC76AF">
      <w:pPr>
        <w:spacing w:after="0" w:line="359" w:lineRule="auto"/>
        <w:ind w:left="116" w:right="56"/>
        <w:jc w:val="both"/>
        <w:rPr>
          <w:rFonts w:ascii="Arial" w:eastAsia="Arial" w:hAnsi="Arial" w:cs="Arial"/>
          <w:lang w:val="es-MX"/>
        </w:rPr>
      </w:pPr>
      <w:r w:rsidRPr="00EC76AF">
        <w:rPr>
          <w:rFonts w:ascii="Arial" w:eastAsia="Arial" w:hAnsi="Arial" w:cs="Arial"/>
          <w:spacing w:val="-1"/>
          <w:lang w:val="es-MX"/>
        </w:rPr>
        <w:t>C</w:t>
      </w:r>
      <w:r w:rsidRPr="00EC76AF">
        <w:rPr>
          <w:rFonts w:ascii="Arial" w:eastAsia="Arial" w:hAnsi="Arial" w:cs="Arial"/>
          <w:spacing w:val="2"/>
          <w:lang w:val="es-MX"/>
        </w:rPr>
        <w:t>o</w:t>
      </w:r>
      <w:r w:rsidRPr="00EC76AF">
        <w:rPr>
          <w:rFonts w:ascii="Arial" w:eastAsia="Arial" w:hAnsi="Arial" w:cs="Arial"/>
          <w:spacing w:val="-2"/>
          <w:lang w:val="es-MX"/>
        </w:rPr>
        <w:t>m</w:t>
      </w:r>
      <w:r w:rsidRPr="00EC76AF">
        <w:rPr>
          <w:rFonts w:ascii="Arial" w:eastAsia="Arial" w:hAnsi="Arial" w:cs="Arial"/>
          <w:lang w:val="es-MX"/>
        </w:rPr>
        <w:t>o</w:t>
      </w:r>
      <w:r w:rsidRPr="00EC76AF">
        <w:rPr>
          <w:rFonts w:ascii="Arial" w:eastAsia="Arial" w:hAnsi="Arial" w:cs="Arial"/>
          <w:spacing w:val="-7"/>
          <w:lang w:val="es-MX"/>
        </w:rPr>
        <w:t xml:space="preserve"> </w:t>
      </w:r>
      <w:r w:rsidRPr="00EC76AF">
        <w:rPr>
          <w:rFonts w:ascii="Arial" w:eastAsia="Arial" w:hAnsi="Arial" w:cs="Arial"/>
          <w:spacing w:val="-3"/>
          <w:lang w:val="es-MX"/>
        </w:rPr>
        <w:t>p</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spacing w:val="1"/>
          <w:lang w:val="es-MX"/>
        </w:rPr>
        <w:t>t</w:t>
      </w:r>
      <w:r w:rsidRPr="00EC76AF">
        <w:rPr>
          <w:rFonts w:ascii="Arial" w:eastAsia="Arial" w:hAnsi="Arial" w:cs="Arial"/>
          <w:lang w:val="es-MX"/>
        </w:rPr>
        <w:t>e</w:t>
      </w:r>
      <w:r w:rsidRPr="00EC76AF">
        <w:rPr>
          <w:rFonts w:ascii="Arial" w:eastAsia="Arial" w:hAnsi="Arial" w:cs="Arial"/>
          <w:spacing w:val="-11"/>
          <w:lang w:val="es-MX"/>
        </w:rPr>
        <w:t xml:space="preserve">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7"/>
          <w:lang w:val="es-MX"/>
        </w:rPr>
        <w:t xml:space="preserve"> </w:t>
      </w:r>
      <w:r w:rsidRPr="00EC76AF">
        <w:rPr>
          <w:rFonts w:ascii="Arial" w:eastAsia="Arial" w:hAnsi="Arial" w:cs="Arial"/>
          <w:spacing w:val="-5"/>
          <w:lang w:val="es-MX"/>
        </w:rPr>
        <w:t>s</w:t>
      </w:r>
      <w:r w:rsidRPr="00EC76AF">
        <w:rPr>
          <w:rFonts w:ascii="Arial" w:eastAsia="Arial" w:hAnsi="Arial" w:cs="Arial"/>
          <w:lang w:val="es-MX"/>
        </w:rPr>
        <w:t>u</w:t>
      </w:r>
      <w:r w:rsidRPr="00EC76AF">
        <w:rPr>
          <w:rFonts w:ascii="Arial" w:eastAsia="Arial" w:hAnsi="Arial" w:cs="Arial"/>
          <w:spacing w:val="-7"/>
          <w:lang w:val="es-MX"/>
        </w:rPr>
        <w:t xml:space="preserve"> </w:t>
      </w:r>
      <w:r w:rsidRPr="00EC76AF">
        <w:rPr>
          <w:rFonts w:ascii="Arial" w:eastAsia="Arial" w:hAnsi="Arial" w:cs="Arial"/>
          <w:spacing w:val="2"/>
          <w:lang w:val="es-MX"/>
        </w:rPr>
        <w:t>p</w:t>
      </w:r>
      <w:r w:rsidRPr="00EC76AF">
        <w:rPr>
          <w:rFonts w:ascii="Arial" w:eastAsia="Arial" w:hAnsi="Arial" w:cs="Arial"/>
          <w:spacing w:val="-6"/>
          <w:lang w:val="es-MX"/>
        </w:rPr>
        <w:t>r</w:t>
      </w:r>
      <w:r w:rsidRPr="00EC76AF">
        <w:rPr>
          <w:rFonts w:ascii="Arial" w:eastAsia="Arial" w:hAnsi="Arial" w:cs="Arial"/>
          <w:spacing w:val="2"/>
          <w:lang w:val="es-MX"/>
        </w:rPr>
        <w:t>o</w:t>
      </w:r>
      <w:r w:rsidRPr="00EC76AF">
        <w:rPr>
          <w:rFonts w:ascii="Arial" w:eastAsia="Arial" w:hAnsi="Arial" w:cs="Arial"/>
          <w:spacing w:val="-3"/>
          <w:lang w:val="es-MX"/>
        </w:rPr>
        <w:t>p</w:t>
      </w:r>
      <w:r w:rsidRPr="00EC76AF">
        <w:rPr>
          <w:rFonts w:ascii="Arial" w:eastAsia="Arial" w:hAnsi="Arial" w:cs="Arial"/>
          <w:spacing w:val="2"/>
          <w:lang w:val="es-MX"/>
        </w:rPr>
        <w:t>ue</w:t>
      </w:r>
      <w:r w:rsidRPr="00EC76AF">
        <w:rPr>
          <w:rFonts w:ascii="Arial" w:eastAsia="Arial" w:hAnsi="Arial" w:cs="Arial"/>
          <w:lang w:val="es-MX"/>
        </w:rPr>
        <w:t>s</w:t>
      </w:r>
      <w:r w:rsidRPr="00EC76AF">
        <w:rPr>
          <w:rFonts w:ascii="Arial" w:eastAsia="Arial" w:hAnsi="Arial" w:cs="Arial"/>
          <w:spacing w:val="-4"/>
          <w:lang w:val="es-MX"/>
        </w:rPr>
        <w:t>t</w:t>
      </w:r>
      <w:r w:rsidRPr="00EC76AF">
        <w:rPr>
          <w:rFonts w:ascii="Arial" w:eastAsia="Arial" w:hAnsi="Arial" w:cs="Arial"/>
          <w:lang w:val="es-MX"/>
        </w:rPr>
        <w:t>a</w:t>
      </w:r>
      <w:r w:rsidRPr="00EC76AF">
        <w:rPr>
          <w:rFonts w:ascii="Arial" w:eastAsia="Arial" w:hAnsi="Arial" w:cs="Arial"/>
          <w:spacing w:val="-7"/>
          <w:lang w:val="es-MX"/>
        </w:rPr>
        <w:t xml:space="preserve"> </w:t>
      </w:r>
      <w:r w:rsidRPr="00EC76AF">
        <w:rPr>
          <w:rFonts w:ascii="Arial" w:eastAsia="Arial" w:hAnsi="Arial" w:cs="Arial"/>
          <w:lang w:val="es-MX"/>
        </w:rPr>
        <w:t>y</w:t>
      </w:r>
      <w:r w:rsidRPr="00EC76AF">
        <w:rPr>
          <w:rFonts w:ascii="Arial" w:eastAsia="Arial" w:hAnsi="Arial" w:cs="Arial"/>
          <w:spacing w:val="-13"/>
          <w:lang w:val="es-MX"/>
        </w:rPr>
        <w:t xml:space="preserve"> </w:t>
      </w:r>
      <w:r w:rsidRPr="00EC76AF">
        <w:rPr>
          <w:rFonts w:ascii="Arial" w:eastAsia="Arial" w:hAnsi="Arial" w:cs="Arial"/>
          <w:lang w:val="es-MX"/>
        </w:rPr>
        <w:t>a</w:t>
      </w:r>
      <w:r w:rsidRPr="00EC76AF">
        <w:rPr>
          <w:rFonts w:ascii="Arial" w:eastAsia="Arial" w:hAnsi="Arial" w:cs="Arial"/>
          <w:spacing w:val="-11"/>
          <w:lang w:val="es-MX"/>
        </w:rPr>
        <w:t xml:space="preserve"> </w:t>
      </w:r>
      <w:r w:rsidRPr="00EC76AF">
        <w:rPr>
          <w:rFonts w:ascii="Arial" w:eastAsia="Arial" w:hAnsi="Arial" w:cs="Arial"/>
          <w:spacing w:val="6"/>
          <w:lang w:val="es-MX"/>
        </w:rPr>
        <w:t>f</w:t>
      </w:r>
      <w:r w:rsidRPr="00EC76AF">
        <w:rPr>
          <w:rFonts w:ascii="Arial" w:eastAsia="Arial" w:hAnsi="Arial" w:cs="Arial"/>
          <w:spacing w:val="-1"/>
          <w:lang w:val="es-MX"/>
        </w:rPr>
        <w:t>i</w:t>
      </w:r>
      <w:r w:rsidRPr="00EC76AF">
        <w:rPr>
          <w:rFonts w:ascii="Arial" w:eastAsia="Arial" w:hAnsi="Arial" w:cs="Arial"/>
          <w:lang w:val="es-MX"/>
        </w:rPr>
        <w:t>n</w:t>
      </w:r>
      <w:r w:rsidRPr="00EC76AF">
        <w:rPr>
          <w:rFonts w:ascii="Arial" w:eastAsia="Arial" w:hAnsi="Arial" w:cs="Arial"/>
          <w:spacing w:val="-11"/>
          <w:lang w:val="es-MX"/>
        </w:rPr>
        <w:t xml:space="preserve"> </w:t>
      </w:r>
      <w:r w:rsidRPr="00EC76AF">
        <w:rPr>
          <w:rFonts w:ascii="Arial" w:eastAsia="Arial" w:hAnsi="Arial" w:cs="Arial"/>
          <w:spacing w:val="9"/>
          <w:lang w:val="es-MX"/>
        </w:rPr>
        <w:t>d</w:t>
      </w:r>
      <w:r w:rsidRPr="00EC76AF">
        <w:rPr>
          <w:rFonts w:ascii="Arial" w:eastAsia="Arial" w:hAnsi="Arial" w:cs="Arial"/>
          <w:lang w:val="es-MX"/>
        </w:rPr>
        <w:t>e</w:t>
      </w:r>
      <w:r w:rsidRPr="00EC76AF">
        <w:rPr>
          <w:rFonts w:ascii="Arial" w:eastAsia="Arial" w:hAnsi="Arial" w:cs="Arial"/>
          <w:spacing w:val="-11"/>
          <w:lang w:val="es-MX"/>
        </w:rPr>
        <w:t xml:space="preserve"> </w:t>
      </w:r>
      <w:r w:rsidRPr="00EC76AF">
        <w:rPr>
          <w:rFonts w:ascii="Arial" w:eastAsia="Arial" w:hAnsi="Arial" w:cs="Arial"/>
          <w:spacing w:val="2"/>
          <w:lang w:val="es-MX"/>
        </w:rPr>
        <w:t>do</w:t>
      </w:r>
      <w:r w:rsidRPr="00EC76AF">
        <w:rPr>
          <w:rFonts w:ascii="Arial" w:eastAsia="Arial" w:hAnsi="Arial" w:cs="Arial"/>
          <w:spacing w:val="-5"/>
          <w:lang w:val="es-MX"/>
        </w:rPr>
        <w:t>c</w:t>
      </w:r>
      <w:r w:rsidRPr="00EC76AF">
        <w:rPr>
          <w:rFonts w:ascii="Arial" w:eastAsia="Arial" w:hAnsi="Arial" w:cs="Arial"/>
          <w:spacing w:val="2"/>
          <w:lang w:val="es-MX"/>
        </w:rPr>
        <w:t>u</w:t>
      </w:r>
      <w:r w:rsidRPr="00EC76AF">
        <w:rPr>
          <w:rFonts w:ascii="Arial" w:eastAsia="Arial" w:hAnsi="Arial" w:cs="Arial"/>
          <w:spacing w:val="-2"/>
          <w:lang w:val="es-MX"/>
        </w:rPr>
        <w:t>m</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spacing w:val="1"/>
          <w:lang w:val="es-MX"/>
        </w:rPr>
        <w:t>t</w:t>
      </w:r>
      <w:r w:rsidRPr="00EC76AF">
        <w:rPr>
          <w:rFonts w:ascii="Arial" w:eastAsia="Arial" w:hAnsi="Arial" w:cs="Arial"/>
          <w:spacing w:val="2"/>
          <w:lang w:val="es-MX"/>
        </w:rPr>
        <w:t>a</w:t>
      </w:r>
      <w:r w:rsidRPr="00EC76AF">
        <w:rPr>
          <w:rFonts w:ascii="Arial" w:eastAsia="Arial" w:hAnsi="Arial" w:cs="Arial"/>
          <w:lang w:val="es-MX"/>
        </w:rPr>
        <w:t>r</w:t>
      </w:r>
      <w:r w:rsidRPr="00EC76AF">
        <w:rPr>
          <w:rFonts w:ascii="Arial" w:eastAsia="Arial" w:hAnsi="Arial" w:cs="Arial"/>
          <w:spacing w:val="-15"/>
          <w:lang w:val="es-MX"/>
        </w:rPr>
        <w:t xml:space="preserve"> </w:t>
      </w:r>
      <w:r w:rsidRPr="00EC76AF">
        <w:rPr>
          <w:rFonts w:ascii="Arial" w:eastAsia="Arial" w:hAnsi="Arial" w:cs="Arial"/>
          <w:lang w:val="es-MX"/>
        </w:rPr>
        <w:t>s</w:t>
      </w:r>
      <w:r w:rsidRPr="00EC76AF">
        <w:rPr>
          <w:rFonts w:ascii="Arial" w:eastAsia="Arial" w:hAnsi="Arial" w:cs="Arial"/>
          <w:spacing w:val="2"/>
          <w:lang w:val="es-MX"/>
        </w:rPr>
        <w:t>u</w:t>
      </w:r>
      <w:r w:rsidRPr="00EC76AF">
        <w:rPr>
          <w:rFonts w:ascii="Arial" w:eastAsia="Arial" w:hAnsi="Arial" w:cs="Arial"/>
          <w:lang w:val="es-MX"/>
        </w:rPr>
        <w:t>s</w:t>
      </w:r>
      <w:r w:rsidRPr="00EC76AF">
        <w:rPr>
          <w:rFonts w:ascii="Arial" w:eastAsia="Arial" w:hAnsi="Arial" w:cs="Arial"/>
          <w:spacing w:val="-8"/>
          <w:lang w:val="es-MX"/>
        </w:rPr>
        <w:t xml:space="preserve"> </w:t>
      </w:r>
      <w:r w:rsidRPr="00EC76AF">
        <w:rPr>
          <w:rFonts w:ascii="Arial" w:eastAsia="Arial" w:hAnsi="Arial" w:cs="Arial"/>
          <w:lang w:val="es-MX"/>
        </w:rPr>
        <w:t>c</w:t>
      </w:r>
      <w:r w:rsidRPr="00EC76AF">
        <w:rPr>
          <w:rFonts w:ascii="Arial" w:eastAsia="Arial" w:hAnsi="Arial" w:cs="Arial"/>
          <w:spacing w:val="-3"/>
          <w:lang w:val="es-MX"/>
        </w:rPr>
        <w:t>a</w:t>
      </w:r>
      <w:r w:rsidRPr="00EC76AF">
        <w:rPr>
          <w:rFonts w:ascii="Arial" w:eastAsia="Arial" w:hAnsi="Arial" w:cs="Arial"/>
          <w:spacing w:val="2"/>
          <w:lang w:val="es-MX"/>
        </w:rPr>
        <w:t>pa</w:t>
      </w:r>
      <w:r w:rsidRPr="00EC76AF">
        <w:rPr>
          <w:rFonts w:ascii="Arial" w:eastAsia="Arial" w:hAnsi="Arial" w:cs="Arial"/>
          <w:lang w:val="es-MX"/>
        </w:rPr>
        <w:t>c</w:t>
      </w:r>
      <w:r w:rsidRPr="00EC76AF">
        <w:rPr>
          <w:rFonts w:ascii="Arial" w:eastAsia="Arial" w:hAnsi="Arial" w:cs="Arial"/>
          <w:spacing w:val="-6"/>
          <w:lang w:val="es-MX"/>
        </w:rPr>
        <w:t>i</w:t>
      </w:r>
      <w:r w:rsidRPr="00EC76AF">
        <w:rPr>
          <w:rFonts w:ascii="Arial" w:eastAsia="Arial" w:hAnsi="Arial" w:cs="Arial"/>
          <w:spacing w:val="2"/>
          <w:lang w:val="es-MX"/>
        </w:rPr>
        <w:t>d</w:t>
      </w:r>
      <w:r w:rsidRPr="00EC76AF">
        <w:rPr>
          <w:rFonts w:ascii="Arial" w:eastAsia="Arial" w:hAnsi="Arial" w:cs="Arial"/>
          <w:spacing w:val="-3"/>
          <w:lang w:val="es-MX"/>
        </w:rPr>
        <w:t>a</w:t>
      </w:r>
      <w:r w:rsidRPr="00EC76AF">
        <w:rPr>
          <w:rFonts w:ascii="Arial" w:eastAsia="Arial" w:hAnsi="Arial" w:cs="Arial"/>
          <w:spacing w:val="2"/>
          <w:lang w:val="es-MX"/>
        </w:rPr>
        <w:t>de</w:t>
      </w:r>
      <w:r w:rsidRPr="00EC76AF">
        <w:rPr>
          <w:rFonts w:ascii="Arial" w:eastAsia="Arial" w:hAnsi="Arial" w:cs="Arial"/>
          <w:lang w:val="es-MX"/>
        </w:rPr>
        <w:t>s</w:t>
      </w:r>
      <w:r w:rsidRPr="00EC76AF">
        <w:rPr>
          <w:rFonts w:ascii="Arial" w:eastAsia="Arial" w:hAnsi="Arial" w:cs="Arial"/>
          <w:spacing w:val="-13"/>
          <w:lang w:val="es-MX"/>
        </w:rPr>
        <w:t xml:space="preserve"> </w:t>
      </w:r>
      <w:r w:rsidRPr="00EC76AF">
        <w:rPr>
          <w:rFonts w:ascii="Arial" w:eastAsia="Arial" w:hAnsi="Arial" w:cs="Arial"/>
          <w:spacing w:val="2"/>
          <w:lang w:val="es-MX"/>
        </w:rPr>
        <w:t>pa</w:t>
      </w:r>
      <w:r w:rsidRPr="00EC76AF">
        <w:rPr>
          <w:rFonts w:ascii="Arial" w:eastAsia="Arial" w:hAnsi="Arial" w:cs="Arial"/>
          <w:spacing w:val="-6"/>
          <w:lang w:val="es-MX"/>
        </w:rPr>
        <w:t>r</w:t>
      </w:r>
      <w:r w:rsidRPr="00EC76AF">
        <w:rPr>
          <w:rFonts w:ascii="Arial" w:eastAsia="Arial" w:hAnsi="Arial" w:cs="Arial"/>
          <w:lang w:val="es-MX"/>
        </w:rPr>
        <w:t>a</w:t>
      </w:r>
      <w:r w:rsidRPr="00EC76AF">
        <w:rPr>
          <w:rFonts w:ascii="Arial" w:eastAsia="Arial" w:hAnsi="Arial" w:cs="Arial"/>
          <w:spacing w:val="-7"/>
          <w:lang w:val="es-MX"/>
        </w:rPr>
        <w:t xml:space="preserve"> </w:t>
      </w:r>
      <w:r w:rsidRPr="00EC76AF">
        <w:rPr>
          <w:rFonts w:ascii="Arial" w:eastAsia="Arial" w:hAnsi="Arial" w:cs="Arial"/>
          <w:spacing w:val="2"/>
          <w:lang w:val="es-MX"/>
        </w:rPr>
        <w:t>e</w:t>
      </w:r>
      <w:r w:rsidRPr="00EC76AF">
        <w:rPr>
          <w:rFonts w:ascii="Arial" w:eastAsia="Arial" w:hAnsi="Arial" w:cs="Arial"/>
          <w:lang w:val="es-MX"/>
        </w:rPr>
        <w:t>l</w:t>
      </w:r>
      <w:r w:rsidRPr="00EC76AF">
        <w:rPr>
          <w:rFonts w:ascii="Arial" w:eastAsia="Arial" w:hAnsi="Arial" w:cs="Arial"/>
          <w:spacing w:val="-9"/>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2"/>
          <w:lang w:val="es-MX"/>
        </w:rPr>
        <w:t>a</w:t>
      </w:r>
      <w:r w:rsidRPr="00EC76AF">
        <w:rPr>
          <w:rFonts w:ascii="Arial" w:eastAsia="Arial" w:hAnsi="Arial" w:cs="Arial"/>
          <w:spacing w:val="-2"/>
          <w:lang w:val="es-MX"/>
        </w:rPr>
        <w:t>rr</w:t>
      </w:r>
      <w:r w:rsidRPr="00EC76AF">
        <w:rPr>
          <w:rFonts w:ascii="Arial" w:eastAsia="Arial" w:hAnsi="Arial" w:cs="Arial"/>
          <w:spacing w:val="2"/>
          <w:lang w:val="es-MX"/>
        </w:rPr>
        <w:t>o</w:t>
      </w:r>
      <w:r w:rsidRPr="00EC76AF">
        <w:rPr>
          <w:rFonts w:ascii="Arial" w:eastAsia="Arial" w:hAnsi="Arial" w:cs="Arial"/>
          <w:spacing w:val="-1"/>
          <w:lang w:val="es-MX"/>
        </w:rPr>
        <w:t>l</w:t>
      </w:r>
      <w:r w:rsidRPr="00EC76AF">
        <w:rPr>
          <w:rFonts w:ascii="Arial" w:eastAsia="Arial" w:hAnsi="Arial" w:cs="Arial"/>
          <w:spacing w:val="-6"/>
          <w:lang w:val="es-MX"/>
        </w:rPr>
        <w:t>l</w:t>
      </w:r>
      <w:r w:rsidRPr="00EC76AF">
        <w:rPr>
          <w:rFonts w:ascii="Arial" w:eastAsia="Arial" w:hAnsi="Arial" w:cs="Arial"/>
          <w:lang w:val="es-MX"/>
        </w:rPr>
        <w:t>o</w:t>
      </w:r>
      <w:r w:rsidRPr="00EC76AF">
        <w:rPr>
          <w:rFonts w:ascii="Arial" w:eastAsia="Arial" w:hAnsi="Arial" w:cs="Arial"/>
          <w:spacing w:val="-7"/>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lang w:val="es-MX"/>
        </w:rPr>
        <w:t>l</w:t>
      </w:r>
      <w:r w:rsidRPr="00EC76AF">
        <w:rPr>
          <w:rFonts w:ascii="Arial" w:eastAsia="Arial" w:hAnsi="Arial" w:cs="Arial"/>
          <w:spacing w:val="-9"/>
          <w:lang w:val="es-MX"/>
        </w:rPr>
        <w:t xml:space="preserve"> </w:t>
      </w:r>
      <w:r w:rsidRPr="00EC76AF">
        <w:rPr>
          <w:rFonts w:ascii="Arial" w:eastAsia="Arial" w:hAnsi="Arial" w:cs="Arial"/>
          <w:lang w:val="es-MX"/>
        </w:rPr>
        <w:t>s</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lang w:val="es-MX"/>
        </w:rPr>
        <w:t>v</w:t>
      </w:r>
      <w:r w:rsidRPr="00EC76AF">
        <w:rPr>
          <w:rFonts w:ascii="Arial" w:eastAsia="Arial" w:hAnsi="Arial" w:cs="Arial"/>
          <w:spacing w:val="-1"/>
          <w:lang w:val="es-MX"/>
        </w:rPr>
        <w:t>i</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12"/>
          <w:lang w:val="es-MX"/>
        </w:rPr>
        <w:t>o</w:t>
      </w:r>
      <w:r w:rsidRPr="00EC76AF">
        <w:rPr>
          <w:rFonts w:ascii="Arial" w:eastAsia="Arial" w:hAnsi="Arial" w:cs="Arial"/>
          <w:lang w:val="es-MX"/>
        </w:rPr>
        <w:t xml:space="preserve">, </w:t>
      </w:r>
      <w:r w:rsidRPr="00EC76AF">
        <w:rPr>
          <w:rFonts w:ascii="Arial" w:eastAsia="Arial" w:hAnsi="Arial" w:cs="Arial"/>
          <w:spacing w:val="2"/>
          <w:lang w:val="es-MX"/>
        </w:rPr>
        <w:t>e</w:t>
      </w:r>
      <w:r w:rsidRPr="00EC76AF">
        <w:rPr>
          <w:rFonts w:ascii="Arial" w:eastAsia="Arial" w:hAnsi="Arial" w:cs="Arial"/>
          <w:lang w:val="es-MX"/>
        </w:rPr>
        <w:t>l</w:t>
      </w:r>
      <w:r w:rsidRPr="00EC76AF">
        <w:rPr>
          <w:rFonts w:ascii="Arial" w:eastAsia="Arial" w:hAnsi="Arial" w:cs="Arial"/>
          <w:spacing w:val="2"/>
          <w:lang w:val="es-MX"/>
        </w:rPr>
        <w:t xml:space="preserve"> </w:t>
      </w:r>
      <w:r w:rsidRPr="00EC76AF">
        <w:rPr>
          <w:rFonts w:ascii="Arial" w:eastAsia="Arial" w:hAnsi="Arial" w:cs="Arial"/>
          <w:spacing w:val="-1"/>
          <w:lang w:val="es-MX"/>
        </w:rPr>
        <w:t>li</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1"/>
          <w:lang w:val="es-MX"/>
        </w:rPr>
        <w:t>t</w:t>
      </w:r>
      <w:r w:rsidRPr="00EC76AF">
        <w:rPr>
          <w:rFonts w:ascii="Arial" w:eastAsia="Arial" w:hAnsi="Arial" w:cs="Arial"/>
          <w:spacing w:val="2"/>
          <w:lang w:val="es-MX"/>
        </w:rPr>
        <w:t>an</w:t>
      </w:r>
      <w:r w:rsidRPr="00EC76AF">
        <w:rPr>
          <w:rFonts w:ascii="Arial" w:eastAsia="Arial" w:hAnsi="Arial" w:cs="Arial"/>
          <w:spacing w:val="-4"/>
          <w:lang w:val="es-MX"/>
        </w:rPr>
        <w:t>t</w:t>
      </w:r>
      <w:r w:rsidRPr="00EC76AF">
        <w:rPr>
          <w:rFonts w:ascii="Arial" w:eastAsia="Arial" w:hAnsi="Arial" w:cs="Arial"/>
          <w:lang w:val="es-MX"/>
        </w:rPr>
        <w:t>e</w:t>
      </w:r>
      <w:r w:rsidRPr="00EC76AF">
        <w:rPr>
          <w:rFonts w:ascii="Arial" w:eastAsia="Arial" w:hAnsi="Arial" w:cs="Arial"/>
          <w:spacing w:val="7"/>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spacing w:val="-3"/>
          <w:lang w:val="es-MX"/>
        </w:rPr>
        <w:t>b</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lang w:val="es-MX"/>
        </w:rPr>
        <w:t xml:space="preserve">á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spacing w:val="-4"/>
          <w:lang w:val="es-MX"/>
        </w:rPr>
        <w:t>t</w:t>
      </w:r>
      <w:r w:rsidRPr="00EC76AF">
        <w:rPr>
          <w:rFonts w:ascii="Arial" w:eastAsia="Arial" w:hAnsi="Arial" w:cs="Arial"/>
          <w:spacing w:val="5"/>
          <w:lang w:val="es-MX"/>
        </w:rPr>
        <w:t>a</w:t>
      </w:r>
      <w:r w:rsidRPr="00EC76AF">
        <w:rPr>
          <w:rFonts w:ascii="Arial" w:eastAsia="Arial" w:hAnsi="Arial" w:cs="Arial"/>
          <w:lang w:val="es-MX"/>
        </w:rPr>
        <w:t>r</w:t>
      </w:r>
      <w:r w:rsidRPr="00EC76AF">
        <w:rPr>
          <w:rFonts w:ascii="Arial" w:eastAsia="Arial" w:hAnsi="Arial" w:cs="Arial"/>
          <w:spacing w:val="3"/>
          <w:lang w:val="es-MX"/>
        </w:rPr>
        <w:t xml:space="preserve"> </w:t>
      </w:r>
      <w:r w:rsidRPr="00EC76AF">
        <w:rPr>
          <w:rFonts w:ascii="Arial" w:eastAsia="Arial" w:hAnsi="Arial" w:cs="Arial"/>
          <w:spacing w:val="-1"/>
          <w:lang w:val="es-MX"/>
        </w:rPr>
        <w:t>l</w:t>
      </w:r>
      <w:r w:rsidRPr="00EC76AF">
        <w:rPr>
          <w:rFonts w:ascii="Arial" w:eastAsia="Arial" w:hAnsi="Arial" w:cs="Arial"/>
          <w:lang w:val="es-MX"/>
        </w:rPr>
        <w:t>a</w:t>
      </w:r>
      <w:r w:rsidRPr="00EC76AF">
        <w:rPr>
          <w:rFonts w:ascii="Arial" w:eastAsia="Arial" w:hAnsi="Arial" w:cs="Arial"/>
          <w:spacing w:val="5"/>
          <w:lang w:val="es-MX"/>
        </w:rPr>
        <w:t xml:space="preserve"> </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2"/>
          <w:lang w:val="es-MX"/>
        </w:rPr>
        <w:t>u</w:t>
      </w:r>
      <w:r w:rsidRPr="00EC76AF">
        <w:rPr>
          <w:rFonts w:ascii="Arial" w:eastAsia="Arial" w:hAnsi="Arial" w:cs="Arial"/>
          <w:lang w:val="es-MX"/>
        </w:rPr>
        <w:t>c</w:t>
      </w:r>
      <w:r w:rsidRPr="00EC76AF">
        <w:rPr>
          <w:rFonts w:ascii="Arial" w:eastAsia="Arial" w:hAnsi="Arial" w:cs="Arial"/>
          <w:spacing w:val="-3"/>
          <w:lang w:val="es-MX"/>
        </w:rPr>
        <w:t>t</w:t>
      </w:r>
      <w:r w:rsidRPr="00EC76AF">
        <w:rPr>
          <w:rFonts w:ascii="Arial" w:eastAsia="Arial" w:hAnsi="Arial" w:cs="Arial"/>
          <w:spacing w:val="2"/>
          <w:lang w:val="es-MX"/>
        </w:rPr>
        <w:t>u</w:t>
      </w:r>
      <w:r w:rsidRPr="00EC76AF">
        <w:rPr>
          <w:rFonts w:ascii="Arial" w:eastAsia="Arial" w:hAnsi="Arial" w:cs="Arial"/>
          <w:spacing w:val="-2"/>
          <w:lang w:val="es-MX"/>
        </w:rPr>
        <w:t>r</w:t>
      </w:r>
      <w:r w:rsidRPr="00EC76AF">
        <w:rPr>
          <w:rFonts w:ascii="Arial" w:eastAsia="Arial" w:hAnsi="Arial" w:cs="Arial"/>
          <w:lang w:val="es-MX"/>
        </w:rPr>
        <w:t>a</w:t>
      </w:r>
      <w:r w:rsidRPr="00EC76AF">
        <w:rPr>
          <w:rFonts w:ascii="Arial" w:eastAsia="Arial" w:hAnsi="Arial" w:cs="Arial"/>
          <w:spacing w:val="5"/>
          <w:lang w:val="es-MX"/>
        </w:rPr>
        <w:t xml:space="preserve"> </w:t>
      </w:r>
      <w:r w:rsidRPr="00EC76AF">
        <w:rPr>
          <w:rFonts w:ascii="Arial" w:eastAsia="Arial" w:hAnsi="Arial" w:cs="Arial"/>
          <w:spacing w:val="-3"/>
          <w:lang w:val="es-MX"/>
        </w:rPr>
        <w:t>o</w:t>
      </w:r>
      <w:r w:rsidRPr="00EC76AF">
        <w:rPr>
          <w:rFonts w:ascii="Arial" w:eastAsia="Arial" w:hAnsi="Arial" w:cs="Arial"/>
          <w:spacing w:val="2"/>
          <w:lang w:val="es-MX"/>
        </w:rPr>
        <w:t>pe</w:t>
      </w:r>
      <w:r w:rsidRPr="00EC76AF">
        <w:rPr>
          <w:rFonts w:ascii="Arial" w:eastAsia="Arial" w:hAnsi="Arial" w:cs="Arial"/>
          <w:spacing w:val="-6"/>
          <w:lang w:val="es-MX"/>
        </w:rPr>
        <w:t>r</w:t>
      </w:r>
      <w:r w:rsidRPr="00EC76AF">
        <w:rPr>
          <w:rFonts w:ascii="Arial" w:eastAsia="Arial" w:hAnsi="Arial" w:cs="Arial"/>
          <w:spacing w:val="2"/>
          <w:lang w:val="es-MX"/>
        </w:rPr>
        <w:t>a</w:t>
      </w:r>
      <w:r w:rsidRPr="00EC76AF">
        <w:rPr>
          <w:rFonts w:ascii="Arial" w:eastAsia="Arial" w:hAnsi="Arial" w:cs="Arial"/>
          <w:spacing w:val="1"/>
          <w:lang w:val="es-MX"/>
        </w:rPr>
        <w:t>t</w:t>
      </w:r>
      <w:r w:rsidRPr="00EC76AF">
        <w:rPr>
          <w:rFonts w:ascii="Arial" w:eastAsia="Arial" w:hAnsi="Arial" w:cs="Arial"/>
          <w:spacing w:val="-6"/>
          <w:lang w:val="es-MX"/>
        </w:rPr>
        <w:t>i</w:t>
      </w:r>
      <w:r w:rsidRPr="00EC76AF">
        <w:rPr>
          <w:rFonts w:ascii="Arial" w:eastAsia="Arial" w:hAnsi="Arial" w:cs="Arial"/>
          <w:lang w:val="es-MX"/>
        </w:rPr>
        <w:t>va</w:t>
      </w:r>
      <w:r w:rsidRPr="00EC76AF">
        <w:rPr>
          <w:rFonts w:ascii="Arial" w:eastAsia="Arial" w:hAnsi="Arial" w:cs="Arial"/>
          <w:spacing w:val="5"/>
          <w:lang w:val="es-MX"/>
        </w:rPr>
        <w:t xml:space="preserve"> </w:t>
      </w:r>
      <w:r w:rsidRPr="00EC76AF">
        <w:rPr>
          <w:rFonts w:ascii="Arial" w:eastAsia="Arial" w:hAnsi="Arial" w:cs="Arial"/>
          <w:lang w:val="es-MX"/>
        </w:rPr>
        <w:t>c</w:t>
      </w:r>
      <w:r w:rsidRPr="00EC76AF">
        <w:rPr>
          <w:rFonts w:ascii="Arial" w:eastAsia="Arial" w:hAnsi="Arial" w:cs="Arial"/>
          <w:spacing w:val="2"/>
          <w:lang w:val="es-MX"/>
        </w:rPr>
        <w:t>o</w:t>
      </w:r>
      <w:r w:rsidRPr="00EC76AF">
        <w:rPr>
          <w:rFonts w:ascii="Arial" w:eastAsia="Arial" w:hAnsi="Arial" w:cs="Arial"/>
          <w:spacing w:val="-2"/>
          <w:lang w:val="es-MX"/>
        </w:rPr>
        <w:t>rr</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spacing w:val="2"/>
          <w:lang w:val="es-MX"/>
        </w:rPr>
        <w:t>p</w:t>
      </w:r>
      <w:r w:rsidRPr="00EC76AF">
        <w:rPr>
          <w:rFonts w:ascii="Arial" w:eastAsia="Arial" w:hAnsi="Arial" w:cs="Arial"/>
          <w:spacing w:val="-3"/>
          <w:lang w:val="es-MX"/>
        </w:rPr>
        <w:t>o</w:t>
      </w:r>
      <w:r w:rsidRPr="00EC76AF">
        <w:rPr>
          <w:rFonts w:ascii="Arial" w:eastAsia="Arial" w:hAnsi="Arial" w:cs="Arial"/>
          <w:spacing w:val="2"/>
          <w:lang w:val="es-MX"/>
        </w:rPr>
        <w:t>nd</w:t>
      </w:r>
      <w:r w:rsidRPr="00EC76AF">
        <w:rPr>
          <w:rFonts w:ascii="Arial" w:eastAsia="Arial" w:hAnsi="Arial" w:cs="Arial"/>
          <w:spacing w:val="-6"/>
          <w:lang w:val="es-MX"/>
        </w:rPr>
        <w:t>i</w:t>
      </w:r>
      <w:r w:rsidRPr="00EC76AF">
        <w:rPr>
          <w:rFonts w:ascii="Arial" w:eastAsia="Arial" w:hAnsi="Arial" w:cs="Arial"/>
          <w:spacing w:val="2"/>
          <w:lang w:val="es-MX"/>
        </w:rPr>
        <w:t>en</w:t>
      </w:r>
      <w:r w:rsidRPr="00EC76AF">
        <w:rPr>
          <w:rFonts w:ascii="Arial" w:eastAsia="Arial" w:hAnsi="Arial" w:cs="Arial"/>
          <w:spacing w:val="-4"/>
          <w:lang w:val="es-MX"/>
        </w:rPr>
        <w:t>t</w:t>
      </w:r>
      <w:r w:rsidRPr="00EC76AF">
        <w:rPr>
          <w:rFonts w:ascii="Arial" w:eastAsia="Arial" w:hAnsi="Arial" w:cs="Arial"/>
          <w:lang w:val="es-MX"/>
        </w:rPr>
        <w:t>e</w:t>
      </w:r>
      <w:r w:rsidRPr="00EC76AF">
        <w:rPr>
          <w:rFonts w:ascii="Arial" w:eastAsia="Arial" w:hAnsi="Arial" w:cs="Arial"/>
          <w:spacing w:val="11"/>
          <w:lang w:val="es-MX"/>
        </w:rPr>
        <w:t xml:space="preserve"> </w:t>
      </w:r>
      <w:r w:rsidRPr="00EC76AF">
        <w:rPr>
          <w:rFonts w:ascii="Arial" w:eastAsia="Arial" w:hAnsi="Arial" w:cs="Arial"/>
          <w:lang w:val="es-MX"/>
        </w:rPr>
        <w:t>c</w:t>
      </w:r>
      <w:r w:rsidRPr="00EC76AF">
        <w:rPr>
          <w:rFonts w:ascii="Arial" w:eastAsia="Arial" w:hAnsi="Arial" w:cs="Arial"/>
          <w:spacing w:val="-3"/>
          <w:lang w:val="es-MX"/>
        </w:rPr>
        <w:t>o</w:t>
      </w:r>
      <w:r w:rsidRPr="00EC76AF">
        <w:rPr>
          <w:rFonts w:ascii="Arial" w:eastAsia="Arial" w:hAnsi="Arial" w:cs="Arial"/>
          <w:spacing w:val="2"/>
          <w:lang w:val="es-MX"/>
        </w:rPr>
        <w:t>n</w:t>
      </w:r>
      <w:r w:rsidRPr="00EC76AF">
        <w:rPr>
          <w:rFonts w:ascii="Arial" w:eastAsia="Arial" w:hAnsi="Arial" w:cs="Arial"/>
          <w:lang w:val="es-MX"/>
        </w:rPr>
        <w:t>s</w:t>
      </w:r>
      <w:r w:rsidRPr="00EC76AF">
        <w:rPr>
          <w:rFonts w:ascii="Arial" w:eastAsia="Arial" w:hAnsi="Arial" w:cs="Arial"/>
          <w:spacing w:val="-1"/>
          <w:lang w:val="es-MX"/>
        </w:rPr>
        <w:t>i</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spacing w:val="-3"/>
          <w:lang w:val="es-MX"/>
        </w:rPr>
        <w:t>a</w:t>
      </w:r>
      <w:r w:rsidRPr="00EC76AF">
        <w:rPr>
          <w:rFonts w:ascii="Arial" w:eastAsia="Arial" w:hAnsi="Arial" w:cs="Arial"/>
          <w:spacing w:val="2"/>
          <w:lang w:val="es-MX"/>
        </w:rPr>
        <w:t>n</w:t>
      </w:r>
      <w:r w:rsidRPr="00EC76AF">
        <w:rPr>
          <w:rFonts w:ascii="Arial" w:eastAsia="Arial" w:hAnsi="Arial" w:cs="Arial"/>
          <w:spacing w:val="-3"/>
          <w:lang w:val="es-MX"/>
        </w:rPr>
        <w:t>d</w:t>
      </w:r>
      <w:r w:rsidRPr="00EC76AF">
        <w:rPr>
          <w:rFonts w:ascii="Arial" w:eastAsia="Arial" w:hAnsi="Arial" w:cs="Arial"/>
          <w:lang w:val="es-MX"/>
        </w:rPr>
        <w:t>o</w:t>
      </w:r>
      <w:r w:rsidRPr="00EC76AF">
        <w:rPr>
          <w:rFonts w:ascii="Arial" w:eastAsia="Arial" w:hAnsi="Arial" w:cs="Arial"/>
          <w:spacing w:val="5"/>
          <w:lang w:val="es-MX"/>
        </w:rPr>
        <w:t xml:space="preserve"> </w:t>
      </w:r>
      <w:r w:rsidRPr="00EC76AF">
        <w:rPr>
          <w:rFonts w:ascii="Arial" w:eastAsia="Arial" w:hAnsi="Arial" w:cs="Arial"/>
          <w:spacing w:val="4"/>
          <w:lang w:val="es-MX"/>
        </w:rPr>
        <w:t>o</w:t>
      </w:r>
      <w:r w:rsidRPr="00EC76AF">
        <w:rPr>
          <w:rFonts w:ascii="Arial" w:eastAsia="Arial" w:hAnsi="Arial" w:cs="Arial"/>
          <w:spacing w:val="-2"/>
          <w:lang w:val="es-MX"/>
        </w:rPr>
        <w:t>r</w:t>
      </w:r>
      <w:r w:rsidRPr="00EC76AF">
        <w:rPr>
          <w:rFonts w:ascii="Arial" w:eastAsia="Arial" w:hAnsi="Arial" w:cs="Arial"/>
          <w:spacing w:val="-3"/>
          <w:lang w:val="es-MX"/>
        </w:rPr>
        <w:t>g</w:t>
      </w:r>
      <w:r w:rsidRPr="00EC76AF">
        <w:rPr>
          <w:rFonts w:ascii="Arial" w:eastAsia="Arial" w:hAnsi="Arial" w:cs="Arial"/>
          <w:spacing w:val="2"/>
          <w:lang w:val="es-MX"/>
        </w:rPr>
        <w:t>an</w:t>
      </w:r>
      <w:r w:rsidRPr="00EC76AF">
        <w:rPr>
          <w:rFonts w:ascii="Arial" w:eastAsia="Arial" w:hAnsi="Arial" w:cs="Arial"/>
          <w:spacing w:val="-6"/>
          <w:lang w:val="es-MX"/>
        </w:rPr>
        <w:t>i</w:t>
      </w:r>
      <w:r w:rsidRPr="00EC76AF">
        <w:rPr>
          <w:rFonts w:ascii="Arial" w:eastAsia="Arial" w:hAnsi="Arial" w:cs="Arial"/>
          <w:spacing w:val="2"/>
          <w:lang w:val="es-MX"/>
        </w:rPr>
        <w:t>g</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spacing w:val="-2"/>
          <w:lang w:val="es-MX"/>
        </w:rPr>
        <w:t>m</w:t>
      </w:r>
      <w:r w:rsidRPr="00EC76AF">
        <w:rPr>
          <w:rFonts w:ascii="Arial" w:eastAsia="Arial" w:hAnsi="Arial" w:cs="Arial"/>
          <w:spacing w:val="-3"/>
          <w:lang w:val="es-MX"/>
        </w:rPr>
        <w:t>a</w:t>
      </w:r>
      <w:r w:rsidRPr="00EC76AF">
        <w:rPr>
          <w:rFonts w:ascii="Arial" w:eastAsia="Arial" w:hAnsi="Arial" w:cs="Arial"/>
          <w:lang w:val="es-MX"/>
        </w:rPr>
        <w:t>, c</w:t>
      </w:r>
      <w:r w:rsidRPr="00EC76AF">
        <w:rPr>
          <w:rFonts w:ascii="Arial" w:eastAsia="Arial" w:hAnsi="Arial" w:cs="Arial"/>
          <w:spacing w:val="2"/>
          <w:lang w:val="es-MX"/>
        </w:rPr>
        <w:t>an</w:t>
      </w:r>
      <w:r w:rsidRPr="00EC76AF">
        <w:rPr>
          <w:rFonts w:ascii="Arial" w:eastAsia="Arial" w:hAnsi="Arial" w:cs="Arial"/>
          <w:spacing w:val="1"/>
          <w:lang w:val="es-MX"/>
        </w:rPr>
        <w:t>t</w:t>
      </w:r>
      <w:r w:rsidRPr="00EC76AF">
        <w:rPr>
          <w:rFonts w:ascii="Arial" w:eastAsia="Arial" w:hAnsi="Arial" w:cs="Arial"/>
          <w:spacing w:val="-6"/>
          <w:lang w:val="es-MX"/>
        </w:rPr>
        <w:t>i</w:t>
      </w:r>
      <w:r w:rsidRPr="00EC76AF">
        <w:rPr>
          <w:rFonts w:ascii="Arial" w:eastAsia="Arial" w:hAnsi="Arial" w:cs="Arial"/>
          <w:spacing w:val="2"/>
          <w:lang w:val="es-MX"/>
        </w:rPr>
        <w:t>d</w:t>
      </w:r>
      <w:r w:rsidRPr="00EC76AF">
        <w:rPr>
          <w:rFonts w:ascii="Arial" w:eastAsia="Arial" w:hAnsi="Arial" w:cs="Arial"/>
          <w:spacing w:val="-3"/>
          <w:lang w:val="es-MX"/>
        </w:rPr>
        <w:t>a</w:t>
      </w:r>
      <w:r w:rsidRPr="00EC76AF">
        <w:rPr>
          <w:rFonts w:ascii="Arial" w:eastAsia="Arial" w:hAnsi="Arial" w:cs="Arial"/>
          <w:lang w:val="es-MX"/>
        </w:rPr>
        <w:t>d</w:t>
      </w:r>
      <w:r w:rsidRPr="00EC76AF">
        <w:rPr>
          <w:rFonts w:ascii="Arial" w:eastAsia="Arial" w:hAnsi="Arial" w:cs="Arial"/>
          <w:spacing w:val="8"/>
          <w:lang w:val="es-MX"/>
        </w:rPr>
        <w:t xml:space="preserve">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8"/>
          <w:lang w:val="es-MX"/>
        </w:rPr>
        <w:t xml:space="preserve"> </w:t>
      </w:r>
      <w:r w:rsidRPr="00EC76AF">
        <w:rPr>
          <w:rFonts w:ascii="Arial" w:eastAsia="Arial" w:hAnsi="Arial" w:cs="Arial"/>
          <w:spacing w:val="-1"/>
          <w:lang w:val="es-MX"/>
        </w:rPr>
        <w:t>i</w:t>
      </w:r>
      <w:r w:rsidRPr="00EC76AF">
        <w:rPr>
          <w:rFonts w:ascii="Arial" w:eastAsia="Arial" w:hAnsi="Arial" w:cs="Arial"/>
          <w:spacing w:val="-3"/>
          <w:lang w:val="es-MX"/>
        </w:rPr>
        <w:t>n</w:t>
      </w:r>
      <w:r w:rsidRPr="00EC76AF">
        <w:rPr>
          <w:rFonts w:ascii="Arial" w:eastAsia="Arial" w:hAnsi="Arial" w:cs="Arial"/>
          <w:spacing w:val="1"/>
          <w:lang w:val="es-MX"/>
        </w:rPr>
        <w:t>t</w:t>
      </w:r>
      <w:r w:rsidRPr="00EC76AF">
        <w:rPr>
          <w:rFonts w:ascii="Arial" w:eastAsia="Arial" w:hAnsi="Arial" w:cs="Arial"/>
          <w:spacing w:val="-3"/>
          <w:lang w:val="es-MX"/>
        </w:rPr>
        <w:t>e</w:t>
      </w:r>
      <w:r w:rsidRPr="00EC76AF">
        <w:rPr>
          <w:rFonts w:ascii="Arial" w:eastAsia="Arial" w:hAnsi="Arial" w:cs="Arial"/>
          <w:spacing w:val="2"/>
          <w:lang w:val="es-MX"/>
        </w:rPr>
        <w:t>g</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spacing w:val="-3"/>
          <w:lang w:val="es-MX"/>
        </w:rPr>
        <w:t>n</w:t>
      </w:r>
      <w:r w:rsidRPr="00EC76AF">
        <w:rPr>
          <w:rFonts w:ascii="Arial" w:eastAsia="Arial" w:hAnsi="Arial" w:cs="Arial"/>
          <w:spacing w:val="1"/>
          <w:lang w:val="es-MX"/>
        </w:rPr>
        <w:t>t</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2"/>
          <w:lang w:val="es-MX"/>
        </w:rPr>
        <w:t xml:space="preserve"> po</w:t>
      </w:r>
      <w:r w:rsidRPr="00EC76AF">
        <w:rPr>
          <w:rFonts w:ascii="Arial" w:eastAsia="Arial" w:hAnsi="Arial" w:cs="Arial"/>
          <w:lang w:val="es-MX"/>
        </w:rPr>
        <w:t xml:space="preserve">r </w:t>
      </w:r>
      <w:r w:rsidRPr="00EC76AF">
        <w:rPr>
          <w:rFonts w:ascii="Arial" w:eastAsia="Arial" w:hAnsi="Arial" w:cs="Arial"/>
          <w:spacing w:val="2"/>
          <w:lang w:val="es-MX"/>
        </w:rPr>
        <w:t>p</w:t>
      </w:r>
      <w:r w:rsidRPr="00EC76AF">
        <w:rPr>
          <w:rFonts w:ascii="Arial" w:eastAsia="Arial" w:hAnsi="Arial" w:cs="Arial"/>
          <w:spacing w:val="-3"/>
          <w:lang w:val="es-MX"/>
        </w:rPr>
        <w:t>u</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4"/>
          <w:lang w:val="es-MX"/>
        </w:rPr>
        <w:t>t</w:t>
      </w:r>
      <w:r w:rsidRPr="00EC76AF">
        <w:rPr>
          <w:rFonts w:ascii="Arial" w:eastAsia="Arial" w:hAnsi="Arial" w:cs="Arial"/>
          <w:spacing w:val="2"/>
          <w:lang w:val="es-MX"/>
        </w:rPr>
        <w:t>o</w:t>
      </w:r>
      <w:r w:rsidRPr="00EC76AF">
        <w:rPr>
          <w:rFonts w:ascii="Arial" w:eastAsia="Arial" w:hAnsi="Arial" w:cs="Arial"/>
          <w:lang w:val="es-MX"/>
        </w:rPr>
        <w:t>,</w:t>
      </w:r>
      <w:r w:rsidRPr="00EC76AF">
        <w:rPr>
          <w:rFonts w:ascii="Arial" w:eastAsia="Arial" w:hAnsi="Arial" w:cs="Arial"/>
          <w:spacing w:val="15"/>
          <w:lang w:val="es-MX"/>
        </w:rPr>
        <w:t xml:space="preserve"> </w:t>
      </w:r>
      <w:r w:rsidRPr="00EC76AF">
        <w:rPr>
          <w:rFonts w:ascii="Arial" w:eastAsia="Arial" w:hAnsi="Arial" w:cs="Arial"/>
          <w:spacing w:val="-2"/>
          <w:lang w:val="es-MX"/>
        </w:rPr>
        <w:t>r</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spacing w:val="2"/>
          <w:lang w:val="es-MX"/>
        </w:rPr>
        <w:t>p</w:t>
      </w:r>
      <w:r w:rsidRPr="00EC76AF">
        <w:rPr>
          <w:rFonts w:ascii="Arial" w:eastAsia="Arial" w:hAnsi="Arial" w:cs="Arial"/>
          <w:spacing w:val="-3"/>
          <w:lang w:val="es-MX"/>
        </w:rPr>
        <w:t>o</w:t>
      </w:r>
      <w:r w:rsidRPr="00EC76AF">
        <w:rPr>
          <w:rFonts w:ascii="Arial" w:eastAsia="Arial" w:hAnsi="Arial" w:cs="Arial"/>
          <w:spacing w:val="2"/>
          <w:lang w:val="es-MX"/>
        </w:rPr>
        <w:t>n</w:t>
      </w:r>
      <w:r w:rsidRPr="00EC76AF">
        <w:rPr>
          <w:rFonts w:ascii="Arial" w:eastAsia="Arial" w:hAnsi="Arial" w:cs="Arial"/>
          <w:lang w:val="es-MX"/>
        </w:rPr>
        <w:t>s</w:t>
      </w:r>
      <w:r w:rsidRPr="00EC76AF">
        <w:rPr>
          <w:rFonts w:ascii="Arial" w:eastAsia="Arial" w:hAnsi="Arial" w:cs="Arial"/>
          <w:spacing w:val="-3"/>
          <w:lang w:val="es-MX"/>
        </w:rPr>
        <w:t>a</w:t>
      </w:r>
      <w:r w:rsidRPr="00EC76AF">
        <w:rPr>
          <w:rFonts w:ascii="Arial" w:eastAsia="Arial" w:hAnsi="Arial" w:cs="Arial"/>
          <w:spacing w:val="2"/>
          <w:lang w:val="es-MX"/>
        </w:rPr>
        <w:t>b</w:t>
      </w:r>
      <w:r w:rsidRPr="00EC76AF">
        <w:rPr>
          <w:rFonts w:ascii="Arial" w:eastAsia="Arial" w:hAnsi="Arial" w:cs="Arial"/>
          <w:spacing w:val="-1"/>
          <w:lang w:val="es-MX"/>
        </w:rPr>
        <w:t>ili</w:t>
      </w:r>
      <w:r w:rsidRPr="00EC76AF">
        <w:rPr>
          <w:rFonts w:ascii="Arial" w:eastAsia="Arial" w:hAnsi="Arial" w:cs="Arial"/>
          <w:spacing w:val="2"/>
          <w:lang w:val="es-MX"/>
        </w:rPr>
        <w:t>d</w:t>
      </w:r>
      <w:r w:rsidRPr="00EC76AF">
        <w:rPr>
          <w:rFonts w:ascii="Arial" w:eastAsia="Arial" w:hAnsi="Arial" w:cs="Arial"/>
          <w:spacing w:val="-3"/>
          <w:lang w:val="es-MX"/>
        </w:rPr>
        <w:t>a</w:t>
      </w:r>
      <w:r w:rsidRPr="00EC76AF">
        <w:rPr>
          <w:rFonts w:ascii="Arial" w:eastAsia="Arial" w:hAnsi="Arial" w:cs="Arial"/>
          <w:spacing w:val="2"/>
          <w:lang w:val="es-MX"/>
        </w:rPr>
        <w:t>de</w:t>
      </w:r>
      <w:r w:rsidRPr="00EC76AF">
        <w:rPr>
          <w:rFonts w:ascii="Arial" w:eastAsia="Arial" w:hAnsi="Arial" w:cs="Arial"/>
          <w:lang w:val="es-MX"/>
        </w:rPr>
        <w:t>s</w:t>
      </w:r>
      <w:r w:rsidRPr="00EC76AF">
        <w:rPr>
          <w:rFonts w:ascii="Arial" w:eastAsia="Arial" w:hAnsi="Arial" w:cs="Arial"/>
          <w:spacing w:val="5"/>
          <w:lang w:val="es-MX"/>
        </w:rPr>
        <w:t xml:space="preserve"> </w:t>
      </w:r>
      <w:r w:rsidRPr="00EC76AF">
        <w:rPr>
          <w:rFonts w:ascii="Arial" w:eastAsia="Arial" w:hAnsi="Arial" w:cs="Arial"/>
          <w:spacing w:val="2"/>
          <w:lang w:val="es-MX"/>
        </w:rPr>
        <w:t>g</w:t>
      </w:r>
      <w:r w:rsidRPr="00EC76AF">
        <w:rPr>
          <w:rFonts w:ascii="Arial" w:eastAsia="Arial" w:hAnsi="Arial" w:cs="Arial"/>
          <w:spacing w:val="-3"/>
          <w:lang w:val="es-MX"/>
        </w:rPr>
        <w:t>e</w:t>
      </w:r>
      <w:r w:rsidRPr="00EC76AF">
        <w:rPr>
          <w:rFonts w:ascii="Arial" w:eastAsia="Arial" w:hAnsi="Arial" w:cs="Arial"/>
          <w:spacing w:val="2"/>
          <w:lang w:val="es-MX"/>
        </w:rPr>
        <w:t>ne</w:t>
      </w:r>
      <w:r w:rsidRPr="00EC76AF">
        <w:rPr>
          <w:rFonts w:ascii="Arial" w:eastAsia="Arial" w:hAnsi="Arial" w:cs="Arial"/>
          <w:spacing w:val="-6"/>
          <w:lang w:val="es-MX"/>
        </w:rPr>
        <w:t>r</w:t>
      </w:r>
      <w:r w:rsidRPr="00EC76AF">
        <w:rPr>
          <w:rFonts w:ascii="Arial" w:eastAsia="Arial" w:hAnsi="Arial" w:cs="Arial"/>
          <w:spacing w:val="2"/>
          <w:lang w:val="es-MX"/>
        </w:rPr>
        <w:t>a</w:t>
      </w:r>
      <w:r w:rsidRPr="00EC76AF">
        <w:rPr>
          <w:rFonts w:ascii="Arial" w:eastAsia="Arial" w:hAnsi="Arial" w:cs="Arial"/>
          <w:spacing w:val="-1"/>
          <w:lang w:val="es-MX"/>
        </w:rPr>
        <w:t>l</w:t>
      </w:r>
      <w:r w:rsidRPr="00EC76AF">
        <w:rPr>
          <w:rFonts w:ascii="Arial" w:eastAsia="Arial" w:hAnsi="Arial" w:cs="Arial"/>
          <w:spacing w:val="2"/>
          <w:lang w:val="es-MX"/>
        </w:rPr>
        <w:t>es</w:t>
      </w:r>
      <w:r w:rsidRPr="00EC76AF">
        <w:rPr>
          <w:rFonts w:ascii="Arial" w:eastAsia="Arial" w:hAnsi="Arial" w:cs="Arial"/>
          <w:sz w:val="24"/>
          <w:szCs w:val="24"/>
          <w:lang w:val="es-MX"/>
        </w:rPr>
        <w:t>,</w:t>
      </w:r>
      <w:r w:rsidRPr="00EC76AF">
        <w:rPr>
          <w:rFonts w:ascii="Arial" w:eastAsia="Arial" w:hAnsi="Arial" w:cs="Arial"/>
          <w:spacing w:val="7"/>
          <w:sz w:val="24"/>
          <w:szCs w:val="24"/>
          <w:lang w:val="es-MX"/>
        </w:rPr>
        <w:t xml:space="preserve"> </w:t>
      </w:r>
      <w:r w:rsidRPr="00EC76AF">
        <w:rPr>
          <w:rFonts w:ascii="Arial" w:eastAsia="Arial" w:hAnsi="Arial" w:cs="Arial"/>
          <w:spacing w:val="2"/>
          <w:lang w:val="es-MX"/>
        </w:rPr>
        <w:t>pe</w:t>
      </w:r>
      <w:r w:rsidRPr="00EC76AF">
        <w:rPr>
          <w:rFonts w:ascii="Arial" w:eastAsia="Arial" w:hAnsi="Arial" w:cs="Arial"/>
          <w:spacing w:val="-2"/>
          <w:lang w:val="es-MX"/>
        </w:rPr>
        <w:t>r</w:t>
      </w:r>
      <w:r w:rsidRPr="00EC76AF">
        <w:rPr>
          <w:rFonts w:ascii="Arial" w:eastAsia="Arial" w:hAnsi="Arial" w:cs="Arial"/>
          <w:spacing w:val="-5"/>
          <w:lang w:val="es-MX"/>
        </w:rPr>
        <w:t>c</w:t>
      </w:r>
      <w:r w:rsidRPr="00EC76AF">
        <w:rPr>
          <w:rFonts w:ascii="Arial" w:eastAsia="Arial" w:hAnsi="Arial" w:cs="Arial"/>
          <w:spacing w:val="2"/>
          <w:lang w:val="es-MX"/>
        </w:rPr>
        <w:t>ep</w:t>
      </w:r>
      <w:r w:rsidRPr="00EC76AF">
        <w:rPr>
          <w:rFonts w:ascii="Arial" w:eastAsia="Arial" w:hAnsi="Arial" w:cs="Arial"/>
          <w:lang w:val="es-MX"/>
        </w:rPr>
        <w:t>c</w:t>
      </w:r>
      <w:r w:rsidRPr="00EC76AF">
        <w:rPr>
          <w:rFonts w:ascii="Arial" w:eastAsia="Arial" w:hAnsi="Arial" w:cs="Arial"/>
          <w:spacing w:val="-6"/>
          <w:lang w:val="es-MX"/>
        </w:rPr>
        <w:t>i</w:t>
      </w:r>
      <w:r w:rsidRPr="00EC76AF">
        <w:rPr>
          <w:rFonts w:ascii="Arial" w:eastAsia="Arial" w:hAnsi="Arial" w:cs="Arial"/>
          <w:spacing w:val="2"/>
          <w:lang w:val="es-MX"/>
        </w:rPr>
        <w:t>ó</w:t>
      </w:r>
      <w:r w:rsidRPr="00EC76AF">
        <w:rPr>
          <w:rFonts w:ascii="Arial" w:eastAsia="Arial" w:hAnsi="Arial" w:cs="Arial"/>
          <w:lang w:val="es-MX"/>
        </w:rPr>
        <w:t>n</w:t>
      </w:r>
      <w:r w:rsidRPr="00EC76AF">
        <w:rPr>
          <w:rFonts w:ascii="Arial" w:eastAsia="Arial" w:hAnsi="Arial" w:cs="Arial"/>
          <w:spacing w:val="4"/>
          <w:lang w:val="es-MX"/>
        </w:rPr>
        <w:t xml:space="preserve"> </w:t>
      </w:r>
      <w:r w:rsidRPr="00EC76AF">
        <w:rPr>
          <w:rFonts w:ascii="Arial" w:eastAsia="Arial" w:hAnsi="Arial" w:cs="Arial"/>
          <w:spacing w:val="2"/>
          <w:lang w:val="es-MX"/>
        </w:rPr>
        <w:t>e</w:t>
      </w:r>
      <w:r w:rsidRPr="00EC76AF">
        <w:rPr>
          <w:rFonts w:ascii="Arial" w:eastAsia="Arial" w:hAnsi="Arial" w:cs="Arial"/>
          <w:lang w:val="es-MX"/>
        </w:rPr>
        <w:t>c</w:t>
      </w:r>
      <w:r w:rsidRPr="00EC76AF">
        <w:rPr>
          <w:rFonts w:ascii="Arial" w:eastAsia="Arial" w:hAnsi="Arial" w:cs="Arial"/>
          <w:spacing w:val="-3"/>
          <w:lang w:val="es-MX"/>
        </w:rPr>
        <w:t>o</w:t>
      </w:r>
      <w:r w:rsidRPr="00EC76AF">
        <w:rPr>
          <w:rFonts w:ascii="Arial" w:eastAsia="Arial" w:hAnsi="Arial" w:cs="Arial"/>
          <w:spacing w:val="2"/>
          <w:lang w:val="es-MX"/>
        </w:rPr>
        <w:t>nó</w:t>
      </w:r>
      <w:r w:rsidRPr="00EC76AF">
        <w:rPr>
          <w:rFonts w:ascii="Arial" w:eastAsia="Arial" w:hAnsi="Arial" w:cs="Arial"/>
          <w:spacing w:val="-2"/>
          <w:lang w:val="es-MX"/>
        </w:rPr>
        <w:t>m</w:t>
      </w:r>
      <w:r w:rsidRPr="00EC76AF">
        <w:rPr>
          <w:rFonts w:ascii="Arial" w:eastAsia="Arial" w:hAnsi="Arial" w:cs="Arial"/>
          <w:spacing w:val="-1"/>
          <w:lang w:val="es-MX"/>
        </w:rPr>
        <w:t>i</w:t>
      </w:r>
      <w:r w:rsidRPr="00EC76AF">
        <w:rPr>
          <w:rFonts w:ascii="Arial" w:eastAsia="Arial" w:hAnsi="Arial" w:cs="Arial"/>
          <w:spacing w:val="-5"/>
          <w:lang w:val="es-MX"/>
        </w:rPr>
        <w:t>c</w:t>
      </w:r>
      <w:r w:rsidRPr="00EC76AF">
        <w:rPr>
          <w:rFonts w:ascii="Arial" w:eastAsia="Arial" w:hAnsi="Arial" w:cs="Arial"/>
          <w:lang w:val="es-MX"/>
        </w:rPr>
        <w:t>a</w:t>
      </w:r>
      <w:r w:rsidRPr="00EC76AF">
        <w:rPr>
          <w:rFonts w:ascii="Arial" w:eastAsia="Arial" w:hAnsi="Arial" w:cs="Arial"/>
          <w:spacing w:val="8"/>
          <w:lang w:val="es-MX"/>
        </w:rPr>
        <w:t xml:space="preserve"> </w:t>
      </w:r>
      <w:r w:rsidRPr="00EC76AF">
        <w:rPr>
          <w:rFonts w:ascii="Arial" w:eastAsia="Arial" w:hAnsi="Arial" w:cs="Arial"/>
          <w:lang w:val="es-MX"/>
        </w:rPr>
        <w:t>y v</w:t>
      </w:r>
      <w:r w:rsidRPr="00EC76AF">
        <w:rPr>
          <w:rFonts w:ascii="Arial" w:eastAsia="Arial" w:hAnsi="Arial" w:cs="Arial"/>
          <w:spacing w:val="-1"/>
          <w:lang w:val="es-MX"/>
        </w:rPr>
        <w:t>i</w:t>
      </w:r>
      <w:r w:rsidRPr="00EC76AF">
        <w:rPr>
          <w:rFonts w:ascii="Arial" w:eastAsia="Arial" w:hAnsi="Arial" w:cs="Arial"/>
          <w:spacing w:val="2"/>
          <w:lang w:val="es-MX"/>
        </w:rPr>
        <w:t>ge</w:t>
      </w:r>
      <w:r w:rsidRPr="00EC76AF">
        <w:rPr>
          <w:rFonts w:ascii="Arial" w:eastAsia="Arial" w:hAnsi="Arial" w:cs="Arial"/>
          <w:spacing w:val="-3"/>
          <w:lang w:val="es-MX"/>
        </w:rPr>
        <w:t>n</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lang w:val="es-MX"/>
        </w:rPr>
        <w:t xml:space="preserve">a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2"/>
          <w:lang w:val="es-MX"/>
        </w:rPr>
        <w:t xml:space="preserve"> </w:t>
      </w:r>
      <w:r w:rsidRPr="00EC76AF">
        <w:rPr>
          <w:rFonts w:ascii="Arial" w:eastAsia="Arial" w:hAnsi="Arial" w:cs="Arial"/>
          <w:lang w:val="es-MX"/>
        </w:rPr>
        <w:t>c</w:t>
      </w:r>
      <w:r w:rsidRPr="00EC76AF">
        <w:rPr>
          <w:rFonts w:ascii="Arial" w:eastAsia="Arial" w:hAnsi="Arial" w:cs="Arial"/>
          <w:spacing w:val="-3"/>
          <w:lang w:val="es-MX"/>
        </w:rPr>
        <w:t>o</w:t>
      </w:r>
      <w:r w:rsidRPr="00EC76AF">
        <w:rPr>
          <w:rFonts w:ascii="Arial" w:eastAsia="Arial" w:hAnsi="Arial" w:cs="Arial"/>
          <w:spacing w:val="2"/>
          <w:lang w:val="es-MX"/>
        </w:rPr>
        <w:t>n</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spacing w:val="-4"/>
          <w:lang w:val="es-MX"/>
        </w:rPr>
        <w:t>t</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3"/>
          <w:lang w:val="es-MX"/>
        </w:rPr>
        <w:t>ó</w:t>
      </w:r>
      <w:r w:rsidRPr="00EC76AF">
        <w:rPr>
          <w:rFonts w:ascii="Arial" w:eastAsia="Arial" w:hAnsi="Arial" w:cs="Arial"/>
          <w:lang w:val="es-MX"/>
        </w:rPr>
        <w:t>n</w:t>
      </w:r>
      <w:r w:rsidRPr="00EC76AF">
        <w:rPr>
          <w:rFonts w:ascii="Arial" w:eastAsia="Arial" w:hAnsi="Arial" w:cs="Arial"/>
          <w:spacing w:val="-2"/>
          <w:lang w:val="es-MX"/>
        </w:rPr>
        <w:t xml:space="preserve"> </w:t>
      </w:r>
      <w:r w:rsidRPr="00EC76AF">
        <w:rPr>
          <w:rFonts w:ascii="Arial" w:eastAsia="Arial" w:hAnsi="Arial" w:cs="Arial"/>
          <w:spacing w:val="2"/>
          <w:lang w:val="es-MX"/>
        </w:rPr>
        <w:t>e</w:t>
      </w:r>
      <w:r w:rsidRPr="00EC76AF">
        <w:rPr>
          <w:rFonts w:ascii="Arial" w:eastAsia="Arial" w:hAnsi="Arial" w:cs="Arial"/>
          <w:lang w:val="es-MX"/>
        </w:rPr>
        <w:t>n</w:t>
      </w:r>
      <w:r w:rsidRPr="00EC76AF">
        <w:rPr>
          <w:rFonts w:ascii="Arial" w:eastAsia="Arial" w:hAnsi="Arial" w:cs="Arial"/>
          <w:spacing w:val="3"/>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a</w:t>
      </w:r>
      <w:r w:rsidRPr="00EC76AF">
        <w:rPr>
          <w:rFonts w:ascii="Arial" w:eastAsia="Arial" w:hAnsi="Arial" w:cs="Arial"/>
          <w:spacing w:val="-3"/>
          <w:lang w:val="es-MX"/>
        </w:rPr>
        <w:t>d</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3"/>
          <w:lang w:val="es-MX"/>
        </w:rPr>
        <w:t>o</w:t>
      </w:r>
      <w:r w:rsidRPr="00EC76AF">
        <w:rPr>
          <w:rFonts w:ascii="Arial" w:eastAsia="Arial" w:hAnsi="Arial" w:cs="Arial"/>
          <w:lang w:val="es-MX"/>
        </w:rPr>
        <w:t>.</w:t>
      </w:r>
    </w:p>
    <w:p w14:paraId="2B1261C6" w14:textId="77777777" w:rsidR="00EC76AF" w:rsidRPr="00EC76AF" w:rsidRDefault="00EC76AF" w:rsidP="00EC76AF">
      <w:pPr>
        <w:spacing w:after="0" w:line="200" w:lineRule="exact"/>
        <w:rPr>
          <w:sz w:val="20"/>
          <w:szCs w:val="20"/>
          <w:lang w:val="es-MX"/>
        </w:rPr>
      </w:pPr>
    </w:p>
    <w:p w14:paraId="7B3DBC8C" w14:textId="77777777" w:rsidR="00EC76AF" w:rsidRPr="00EC76AF" w:rsidRDefault="00EC76AF" w:rsidP="00EC76AF">
      <w:pPr>
        <w:spacing w:before="17" w:after="0" w:line="200" w:lineRule="exact"/>
        <w:rPr>
          <w:sz w:val="20"/>
          <w:szCs w:val="20"/>
          <w:lang w:val="es-MX"/>
        </w:rPr>
      </w:pPr>
    </w:p>
    <w:p w14:paraId="0A773BFA" w14:textId="77777777" w:rsidR="00EC76AF" w:rsidRPr="00EC76AF" w:rsidRDefault="00EC76AF" w:rsidP="00EC76AF">
      <w:pPr>
        <w:spacing w:after="0" w:line="360" w:lineRule="auto"/>
        <w:ind w:left="116" w:right="65"/>
        <w:jc w:val="both"/>
        <w:rPr>
          <w:rFonts w:ascii="Arial" w:eastAsia="Arial" w:hAnsi="Arial" w:cs="Arial"/>
          <w:lang w:val="es-MX"/>
        </w:rPr>
      </w:pPr>
      <w:r w:rsidRPr="00EC76AF">
        <w:rPr>
          <w:rFonts w:ascii="Arial" w:eastAsia="Arial" w:hAnsi="Arial" w:cs="Arial"/>
          <w:spacing w:val="1"/>
          <w:lang w:val="es-MX"/>
        </w:rPr>
        <w:t>A</w:t>
      </w:r>
      <w:r w:rsidRPr="00EC76AF">
        <w:rPr>
          <w:rFonts w:ascii="Arial" w:eastAsia="Arial" w:hAnsi="Arial" w:cs="Arial"/>
          <w:spacing w:val="2"/>
          <w:lang w:val="es-MX"/>
        </w:rPr>
        <w:t>de</w:t>
      </w:r>
      <w:r w:rsidRPr="00EC76AF">
        <w:rPr>
          <w:rFonts w:ascii="Arial" w:eastAsia="Arial" w:hAnsi="Arial" w:cs="Arial"/>
          <w:spacing w:val="-6"/>
          <w:lang w:val="es-MX"/>
        </w:rPr>
        <w:t>m</w:t>
      </w:r>
      <w:r w:rsidRPr="00EC76AF">
        <w:rPr>
          <w:rFonts w:ascii="Arial" w:eastAsia="Arial" w:hAnsi="Arial" w:cs="Arial"/>
          <w:spacing w:val="2"/>
          <w:lang w:val="es-MX"/>
        </w:rPr>
        <w:t>á</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lang w:val="es-MX"/>
        </w:rPr>
        <w:t>y</w:t>
      </w:r>
      <w:r w:rsidRPr="00EC76AF">
        <w:rPr>
          <w:rFonts w:ascii="Arial" w:eastAsia="Arial" w:hAnsi="Arial" w:cs="Arial"/>
          <w:spacing w:val="-4"/>
          <w:lang w:val="es-MX"/>
        </w:rPr>
        <w:t xml:space="preserve"> </w:t>
      </w:r>
      <w:r w:rsidRPr="00EC76AF">
        <w:rPr>
          <w:rFonts w:ascii="Arial" w:eastAsia="Arial" w:hAnsi="Arial" w:cs="Arial"/>
          <w:lang w:val="es-MX"/>
        </w:rPr>
        <w:t>a</w:t>
      </w:r>
      <w:r w:rsidRPr="00EC76AF">
        <w:rPr>
          <w:rFonts w:ascii="Arial" w:eastAsia="Arial" w:hAnsi="Arial" w:cs="Arial"/>
          <w:spacing w:val="-2"/>
          <w:lang w:val="es-MX"/>
        </w:rPr>
        <w:t xml:space="preserve"> </w:t>
      </w:r>
      <w:r w:rsidRPr="00EC76AF">
        <w:rPr>
          <w:rFonts w:ascii="Arial" w:eastAsia="Arial" w:hAnsi="Arial" w:cs="Arial"/>
          <w:spacing w:val="1"/>
          <w:lang w:val="es-MX"/>
        </w:rPr>
        <w:t>f</w:t>
      </w:r>
      <w:r w:rsidRPr="00EC76AF">
        <w:rPr>
          <w:rFonts w:ascii="Arial" w:eastAsia="Arial" w:hAnsi="Arial" w:cs="Arial"/>
          <w:spacing w:val="-1"/>
          <w:lang w:val="es-MX"/>
        </w:rPr>
        <w:t>i</w:t>
      </w:r>
      <w:r w:rsidRPr="00EC76AF">
        <w:rPr>
          <w:rFonts w:ascii="Arial" w:eastAsia="Arial" w:hAnsi="Arial" w:cs="Arial"/>
          <w:lang w:val="es-MX"/>
        </w:rPr>
        <w:t>n</w:t>
      </w:r>
      <w:r w:rsidRPr="00EC76AF">
        <w:rPr>
          <w:rFonts w:ascii="Arial" w:eastAsia="Arial" w:hAnsi="Arial" w:cs="Arial"/>
          <w:spacing w:val="-2"/>
          <w:lang w:val="es-MX"/>
        </w:rPr>
        <w:t xml:space="preserve">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2"/>
          <w:lang w:val="es-MX"/>
        </w:rPr>
        <w:t xml:space="preserve"> </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4"/>
          <w:lang w:val="es-MX"/>
        </w:rPr>
        <w:t>t</w:t>
      </w:r>
      <w:r w:rsidRPr="00EC76AF">
        <w:rPr>
          <w:rFonts w:ascii="Arial" w:eastAsia="Arial" w:hAnsi="Arial" w:cs="Arial"/>
          <w:spacing w:val="2"/>
          <w:lang w:val="es-MX"/>
        </w:rPr>
        <w:t>ab</w:t>
      </w:r>
      <w:r w:rsidRPr="00EC76AF">
        <w:rPr>
          <w:rFonts w:ascii="Arial" w:eastAsia="Arial" w:hAnsi="Arial" w:cs="Arial"/>
          <w:spacing w:val="-1"/>
          <w:lang w:val="es-MX"/>
        </w:rPr>
        <w:t>l</w:t>
      </w:r>
      <w:r w:rsidRPr="00EC76AF">
        <w:rPr>
          <w:rFonts w:ascii="Arial" w:eastAsia="Arial" w:hAnsi="Arial" w:cs="Arial"/>
          <w:spacing w:val="2"/>
          <w:lang w:val="es-MX"/>
        </w:rPr>
        <w:t>e</w:t>
      </w:r>
      <w:r w:rsidRPr="00EC76AF">
        <w:rPr>
          <w:rFonts w:ascii="Arial" w:eastAsia="Arial" w:hAnsi="Arial" w:cs="Arial"/>
          <w:spacing w:val="-5"/>
          <w:lang w:val="es-MX"/>
        </w:rPr>
        <w:t>c</w:t>
      </w:r>
      <w:r w:rsidRPr="00EC76AF">
        <w:rPr>
          <w:rFonts w:ascii="Arial" w:eastAsia="Arial" w:hAnsi="Arial" w:cs="Arial"/>
          <w:spacing w:val="2"/>
          <w:lang w:val="es-MX"/>
        </w:rPr>
        <w:t>e</w:t>
      </w:r>
      <w:r w:rsidRPr="00EC76AF">
        <w:rPr>
          <w:rFonts w:ascii="Arial" w:eastAsia="Arial" w:hAnsi="Arial" w:cs="Arial"/>
          <w:lang w:val="es-MX"/>
        </w:rPr>
        <w:t xml:space="preserve">r </w:t>
      </w:r>
      <w:r w:rsidRPr="00EC76AF">
        <w:rPr>
          <w:rFonts w:ascii="Arial" w:eastAsia="Arial" w:hAnsi="Arial" w:cs="Arial"/>
          <w:spacing w:val="-6"/>
          <w:lang w:val="es-MX"/>
        </w:rPr>
        <w:t>l</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4"/>
          <w:lang w:val="es-MX"/>
        </w:rPr>
        <w:t xml:space="preserve"> </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
          <w:lang w:val="es-MX"/>
        </w:rPr>
        <w:t>t</w:t>
      </w:r>
      <w:r w:rsidRPr="00EC76AF">
        <w:rPr>
          <w:rFonts w:ascii="Arial" w:eastAsia="Arial" w:hAnsi="Arial" w:cs="Arial"/>
          <w:spacing w:val="-1"/>
          <w:lang w:val="es-MX"/>
        </w:rPr>
        <w:t>i</w:t>
      </w:r>
      <w:r w:rsidRPr="00EC76AF">
        <w:rPr>
          <w:rFonts w:ascii="Arial" w:eastAsia="Arial" w:hAnsi="Arial" w:cs="Arial"/>
          <w:lang w:val="es-MX"/>
        </w:rPr>
        <w:t>v</w:t>
      </w:r>
      <w:r w:rsidRPr="00EC76AF">
        <w:rPr>
          <w:rFonts w:ascii="Arial" w:eastAsia="Arial" w:hAnsi="Arial" w:cs="Arial"/>
          <w:spacing w:val="-1"/>
          <w:lang w:val="es-MX"/>
        </w:rPr>
        <w:t>i</w:t>
      </w:r>
      <w:r w:rsidRPr="00EC76AF">
        <w:rPr>
          <w:rFonts w:ascii="Arial" w:eastAsia="Arial" w:hAnsi="Arial" w:cs="Arial"/>
          <w:spacing w:val="-3"/>
          <w:lang w:val="es-MX"/>
        </w:rPr>
        <w:t>d</w:t>
      </w:r>
      <w:r w:rsidRPr="00EC76AF">
        <w:rPr>
          <w:rFonts w:ascii="Arial" w:eastAsia="Arial" w:hAnsi="Arial" w:cs="Arial"/>
          <w:spacing w:val="2"/>
          <w:lang w:val="es-MX"/>
        </w:rPr>
        <w:t>a</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4"/>
          <w:lang w:val="es-MX"/>
        </w:rPr>
        <w:t xml:space="preserve">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2"/>
          <w:lang w:val="es-MX"/>
        </w:rPr>
        <w:t xml:space="preserve"> </w:t>
      </w:r>
      <w:r w:rsidRPr="00EC76AF">
        <w:rPr>
          <w:rFonts w:ascii="Arial" w:eastAsia="Arial" w:hAnsi="Arial" w:cs="Arial"/>
          <w:spacing w:val="-3"/>
          <w:lang w:val="es-MX"/>
        </w:rPr>
        <w:t>o</w:t>
      </w:r>
      <w:r w:rsidRPr="00EC76AF">
        <w:rPr>
          <w:rFonts w:ascii="Arial" w:eastAsia="Arial" w:hAnsi="Arial" w:cs="Arial"/>
          <w:spacing w:val="-2"/>
          <w:lang w:val="es-MX"/>
        </w:rPr>
        <w:t>r</w:t>
      </w:r>
      <w:r w:rsidRPr="00EC76AF">
        <w:rPr>
          <w:rFonts w:ascii="Arial" w:eastAsia="Arial" w:hAnsi="Arial" w:cs="Arial"/>
          <w:spacing w:val="2"/>
          <w:lang w:val="es-MX"/>
        </w:rPr>
        <w:t>gan</w:t>
      </w:r>
      <w:r w:rsidRPr="00EC76AF">
        <w:rPr>
          <w:rFonts w:ascii="Arial" w:eastAsia="Arial" w:hAnsi="Arial" w:cs="Arial"/>
          <w:spacing w:val="-1"/>
          <w:lang w:val="es-MX"/>
        </w:rPr>
        <w:t>i</w:t>
      </w:r>
      <w:r w:rsidRPr="00EC76AF">
        <w:rPr>
          <w:rFonts w:ascii="Arial" w:eastAsia="Arial" w:hAnsi="Arial" w:cs="Arial"/>
          <w:spacing w:val="-5"/>
          <w:lang w:val="es-MX"/>
        </w:rPr>
        <w:t>z</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3"/>
          <w:lang w:val="es-MX"/>
        </w:rPr>
        <w:t>ó</w:t>
      </w:r>
      <w:r w:rsidRPr="00EC76AF">
        <w:rPr>
          <w:rFonts w:ascii="Arial" w:eastAsia="Arial" w:hAnsi="Arial" w:cs="Arial"/>
          <w:lang w:val="es-MX"/>
        </w:rPr>
        <w:t>n</w:t>
      </w:r>
      <w:r w:rsidRPr="00EC76AF">
        <w:rPr>
          <w:rFonts w:ascii="Arial" w:eastAsia="Arial" w:hAnsi="Arial" w:cs="Arial"/>
          <w:spacing w:val="-2"/>
          <w:lang w:val="es-MX"/>
        </w:rPr>
        <w:t xml:space="preserve">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2"/>
          <w:lang w:val="es-MX"/>
        </w:rPr>
        <w:t>e</w:t>
      </w:r>
      <w:r w:rsidRPr="00EC76AF">
        <w:rPr>
          <w:rFonts w:ascii="Arial" w:eastAsia="Arial" w:hAnsi="Arial" w:cs="Arial"/>
          <w:lang w:val="es-MX"/>
        </w:rPr>
        <w:t>v</w:t>
      </w:r>
      <w:r w:rsidRPr="00EC76AF">
        <w:rPr>
          <w:rFonts w:ascii="Arial" w:eastAsia="Arial" w:hAnsi="Arial" w:cs="Arial"/>
          <w:spacing w:val="-1"/>
          <w:lang w:val="es-MX"/>
        </w:rPr>
        <w:t>i</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8"/>
          <w:lang w:val="es-MX"/>
        </w:rPr>
        <w:t xml:space="preserve"> </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1"/>
          <w:lang w:val="es-MX"/>
        </w:rPr>
        <w:t>l</w:t>
      </w:r>
      <w:r w:rsidRPr="00EC76AF">
        <w:rPr>
          <w:rFonts w:ascii="Arial" w:eastAsia="Arial" w:hAnsi="Arial" w:cs="Arial"/>
          <w:lang w:val="es-MX"/>
        </w:rPr>
        <w:t>a</w:t>
      </w:r>
      <w:r w:rsidRPr="00EC76AF">
        <w:rPr>
          <w:rFonts w:ascii="Arial" w:eastAsia="Arial" w:hAnsi="Arial" w:cs="Arial"/>
          <w:spacing w:val="-2"/>
          <w:lang w:val="es-MX"/>
        </w:rPr>
        <w:t xml:space="preserve"> </w:t>
      </w:r>
      <w:r w:rsidRPr="00EC76AF">
        <w:rPr>
          <w:rFonts w:ascii="Arial" w:eastAsia="Arial" w:hAnsi="Arial" w:cs="Arial"/>
          <w:spacing w:val="-3"/>
          <w:lang w:val="es-MX"/>
        </w:rPr>
        <w:t>a</w:t>
      </w:r>
      <w:r w:rsidRPr="00EC76AF">
        <w:rPr>
          <w:rFonts w:ascii="Arial" w:eastAsia="Arial" w:hAnsi="Arial" w:cs="Arial"/>
          <w:spacing w:val="2"/>
          <w:lang w:val="es-MX"/>
        </w:rPr>
        <w:t>p</w:t>
      </w:r>
      <w:r w:rsidRPr="00EC76AF">
        <w:rPr>
          <w:rFonts w:ascii="Arial" w:eastAsia="Arial" w:hAnsi="Arial" w:cs="Arial"/>
          <w:spacing w:val="-1"/>
          <w:lang w:val="es-MX"/>
        </w:rPr>
        <w:t>li</w:t>
      </w:r>
      <w:r w:rsidRPr="00EC76AF">
        <w:rPr>
          <w:rFonts w:ascii="Arial" w:eastAsia="Arial" w:hAnsi="Arial" w:cs="Arial"/>
          <w:lang w:val="es-MX"/>
        </w:rPr>
        <w:t>c</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6"/>
          <w:lang w:val="es-MX"/>
        </w:rPr>
        <w:t>i</w:t>
      </w:r>
      <w:r w:rsidRPr="00EC76AF">
        <w:rPr>
          <w:rFonts w:ascii="Arial" w:eastAsia="Arial" w:hAnsi="Arial" w:cs="Arial"/>
          <w:spacing w:val="2"/>
          <w:lang w:val="es-MX"/>
        </w:rPr>
        <w:t>ó</w:t>
      </w:r>
      <w:r w:rsidRPr="00EC76AF">
        <w:rPr>
          <w:rFonts w:ascii="Arial" w:eastAsia="Arial" w:hAnsi="Arial" w:cs="Arial"/>
          <w:spacing w:val="14"/>
          <w:lang w:val="es-MX"/>
        </w:rPr>
        <w:t>n</w:t>
      </w:r>
      <w:r w:rsidRPr="00EC76AF">
        <w:rPr>
          <w:rFonts w:ascii="Arial" w:eastAsia="Arial" w:hAnsi="Arial" w:cs="Arial"/>
          <w:lang w:val="es-MX"/>
        </w:rPr>
        <w:t>,</w:t>
      </w:r>
      <w:r w:rsidRPr="00EC76AF">
        <w:rPr>
          <w:rFonts w:ascii="Arial" w:eastAsia="Arial" w:hAnsi="Arial" w:cs="Arial"/>
          <w:spacing w:val="-7"/>
          <w:lang w:val="es-MX"/>
        </w:rPr>
        <w:t xml:space="preserve"> </w:t>
      </w:r>
      <w:r w:rsidRPr="00EC76AF">
        <w:rPr>
          <w:rFonts w:ascii="Arial" w:eastAsia="Arial" w:hAnsi="Arial" w:cs="Arial"/>
          <w:spacing w:val="2"/>
          <w:lang w:val="es-MX"/>
        </w:rPr>
        <w:t>en</w:t>
      </w:r>
      <w:r w:rsidRPr="00EC76AF">
        <w:rPr>
          <w:rFonts w:ascii="Arial" w:eastAsia="Arial" w:hAnsi="Arial" w:cs="Arial"/>
          <w:spacing w:val="1"/>
          <w:lang w:val="es-MX"/>
        </w:rPr>
        <w:t>t</w:t>
      </w:r>
      <w:r w:rsidRPr="00EC76AF">
        <w:rPr>
          <w:rFonts w:ascii="Arial" w:eastAsia="Arial" w:hAnsi="Arial" w:cs="Arial"/>
          <w:spacing w:val="-6"/>
          <w:lang w:val="es-MX"/>
        </w:rPr>
        <w:t>r</w:t>
      </w:r>
      <w:r w:rsidRPr="00EC76AF">
        <w:rPr>
          <w:rFonts w:ascii="Arial" w:eastAsia="Arial" w:hAnsi="Arial" w:cs="Arial"/>
          <w:spacing w:val="2"/>
          <w:lang w:val="es-MX"/>
        </w:rPr>
        <w:t>e</w:t>
      </w:r>
      <w:r w:rsidRPr="00EC76AF">
        <w:rPr>
          <w:rFonts w:ascii="Arial" w:eastAsia="Arial" w:hAnsi="Arial" w:cs="Arial"/>
          <w:spacing w:val="-3"/>
          <w:lang w:val="es-MX"/>
        </w:rPr>
        <w:t>g</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lang w:val="es-MX"/>
        </w:rPr>
        <w:t>á</w:t>
      </w:r>
      <w:r w:rsidRPr="00EC76AF">
        <w:rPr>
          <w:rFonts w:ascii="Arial" w:eastAsia="Arial" w:hAnsi="Arial" w:cs="Arial"/>
          <w:spacing w:val="-2"/>
          <w:lang w:val="es-MX"/>
        </w:rPr>
        <w:t xml:space="preserve"> </w:t>
      </w:r>
      <w:r w:rsidRPr="00EC76AF">
        <w:rPr>
          <w:rFonts w:ascii="Arial" w:eastAsia="Arial" w:hAnsi="Arial" w:cs="Arial"/>
          <w:spacing w:val="2"/>
          <w:lang w:val="es-MX"/>
        </w:rPr>
        <w:t>a</w:t>
      </w:r>
      <w:r w:rsidRPr="00EC76AF">
        <w:rPr>
          <w:rFonts w:ascii="Arial" w:eastAsia="Arial" w:hAnsi="Arial" w:cs="Arial"/>
          <w:lang w:val="es-MX"/>
        </w:rPr>
        <w:t>l c</w:t>
      </w:r>
      <w:r w:rsidRPr="00EC76AF">
        <w:rPr>
          <w:rFonts w:ascii="Arial" w:eastAsia="Arial" w:hAnsi="Arial" w:cs="Arial"/>
          <w:spacing w:val="2"/>
          <w:lang w:val="es-MX"/>
        </w:rPr>
        <w:t>on</w:t>
      </w:r>
      <w:r w:rsidRPr="00EC76AF">
        <w:rPr>
          <w:rFonts w:ascii="Arial" w:eastAsia="Arial" w:hAnsi="Arial" w:cs="Arial"/>
          <w:spacing w:val="1"/>
          <w:lang w:val="es-MX"/>
        </w:rPr>
        <w:t>t</w:t>
      </w:r>
      <w:r w:rsidRPr="00EC76AF">
        <w:rPr>
          <w:rFonts w:ascii="Arial" w:eastAsia="Arial" w:hAnsi="Arial" w:cs="Arial"/>
          <w:spacing w:val="-6"/>
          <w:lang w:val="es-MX"/>
        </w:rPr>
        <w:t>r</w:t>
      </w:r>
      <w:r w:rsidRPr="00EC76AF">
        <w:rPr>
          <w:rFonts w:ascii="Arial" w:eastAsia="Arial" w:hAnsi="Arial" w:cs="Arial"/>
          <w:spacing w:val="2"/>
          <w:lang w:val="es-MX"/>
        </w:rPr>
        <w:t>a</w:t>
      </w:r>
      <w:r w:rsidRPr="00EC76AF">
        <w:rPr>
          <w:rFonts w:ascii="Arial" w:eastAsia="Arial" w:hAnsi="Arial" w:cs="Arial"/>
          <w:spacing w:val="1"/>
          <w:lang w:val="es-MX"/>
        </w:rPr>
        <w:t>t</w:t>
      </w:r>
      <w:r w:rsidRPr="00EC76AF">
        <w:rPr>
          <w:rFonts w:ascii="Arial" w:eastAsia="Arial" w:hAnsi="Arial" w:cs="Arial"/>
          <w:spacing w:val="-3"/>
          <w:lang w:val="es-MX"/>
        </w:rPr>
        <w:t>a</w:t>
      </w:r>
      <w:r w:rsidRPr="00EC76AF">
        <w:rPr>
          <w:rFonts w:ascii="Arial" w:eastAsia="Arial" w:hAnsi="Arial" w:cs="Arial"/>
          <w:spacing w:val="2"/>
          <w:lang w:val="es-MX"/>
        </w:rPr>
        <w:t>n</w:t>
      </w:r>
      <w:r w:rsidRPr="00EC76AF">
        <w:rPr>
          <w:rFonts w:ascii="Arial" w:eastAsia="Arial" w:hAnsi="Arial" w:cs="Arial"/>
          <w:spacing w:val="-4"/>
          <w:lang w:val="es-MX"/>
        </w:rPr>
        <w:t>t</w:t>
      </w:r>
      <w:r w:rsidRPr="00EC76AF">
        <w:rPr>
          <w:rFonts w:ascii="Arial" w:eastAsia="Arial" w:hAnsi="Arial" w:cs="Arial"/>
          <w:lang w:val="es-MX"/>
        </w:rPr>
        <w:t>e</w:t>
      </w:r>
      <w:r w:rsidRPr="00EC76AF">
        <w:rPr>
          <w:rFonts w:ascii="Arial" w:eastAsia="Arial" w:hAnsi="Arial" w:cs="Arial"/>
          <w:spacing w:val="5"/>
          <w:lang w:val="es-MX"/>
        </w:rPr>
        <w:t xml:space="preserve"> </w:t>
      </w:r>
      <w:r w:rsidRPr="00EC76AF">
        <w:rPr>
          <w:rFonts w:ascii="Arial" w:eastAsia="Arial" w:hAnsi="Arial" w:cs="Arial"/>
          <w:spacing w:val="2"/>
          <w:lang w:val="es-MX"/>
        </w:rPr>
        <w:t>e</w:t>
      </w:r>
      <w:r w:rsidRPr="00EC76AF">
        <w:rPr>
          <w:rFonts w:ascii="Arial" w:eastAsia="Arial" w:hAnsi="Arial" w:cs="Arial"/>
          <w:lang w:val="es-MX"/>
        </w:rPr>
        <w:t xml:space="preserve">l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3"/>
          <w:lang w:val="es-MX"/>
        </w:rPr>
        <w:t>o</w:t>
      </w:r>
      <w:r w:rsidRPr="00EC76AF">
        <w:rPr>
          <w:rFonts w:ascii="Arial" w:eastAsia="Arial" w:hAnsi="Arial" w:cs="Arial"/>
          <w:spacing w:val="2"/>
          <w:lang w:val="es-MX"/>
        </w:rPr>
        <w:t>g</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spacing w:val="-2"/>
          <w:lang w:val="es-MX"/>
        </w:rPr>
        <w:t>m</w:t>
      </w:r>
      <w:r w:rsidRPr="00EC76AF">
        <w:rPr>
          <w:rFonts w:ascii="Arial" w:eastAsia="Arial" w:hAnsi="Arial" w:cs="Arial"/>
          <w:lang w:val="es-MX"/>
        </w:rPr>
        <w:t xml:space="preserve">a </w:t>
      </w:r>
      <w:r w:rsidRPr="00EC76AF">
        <w:rPr>
          <w:rFonts w:ascii="Arial" w:eastAsia="Arial" w:hAnsi="Arial" w:cs="Arial"/>
          <w:spacing w:val="2"/>
          <w:lang w:val="es-MX"/>
        </w:rPr>
        <w:t>g</w:t>
      </w:r>
      <w:r w:rsidRPr="00EC76AF">
        <w:rPr>
          <w:rFonts w:ascii="Arial" w:eastAsia="Arial" w:hAnsi="Arial" w:cs="Arial"/>
          <w:spacing w:val="-3"/>
          <w:lang w:val="es-MX"/>
        </w:rPr>
        <w:t>e</w:t>
      </w:r>
      <w:r w:rsidRPr="00EC76AF">
        <w:rPr>
          <w:rFonts w:ascii="Arial" w:eastAsia="Arial" w:hAnsi="Arial" w:cs="Arial"/>
          <w:spacing w:val="2"/>
          <w:lang w:val="es-MX"/>
        </w:rPr>
        <w:t>ne</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lang w:val="es-MX"/>
        </w:rPr>
        <w:t xml:space="preserve">l </w:t>
      </w:r>
      <w:r w:rsidRPr="00EC76AF">
        <w:rPr>
          <w:rFonts w:ascii="Arial" w:eastAsia="Arial" w:hAnsi="Arial" w:cs="Arial"/>
          <w:spacing w:val="-3"/>
          <w:lang w:val="es-MX"/>
        </w:rPr>
        <w:t>d</w:t>
      </w:r>
      <w:r w:rsidRPr="00EC76AF">
        <w:rPr>
          <w:rFonts w:ascii="Arial" w:eastAsia="Arial" w:hAnsi="Arial" w:cs="Arial"/>
          <w:lang w:val="es-MX"/>
        </w:rPr>
        <w:t>e</w:t>
      </w:r>
      <w:r w:rsidRPr="00EC76AF">
        <w:rPr>
          <w:rFonts w:ascii="Arial" w:eastAsia="Arial" w:hAnsi="Arial" w:cs="Arial"/>
          <w:spacing w:val="3"/>
          <w:lang w:val="es-MX"/>
        </w:rPr>
        <w:t xml:space="preserve"> </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3"/>
          <w:lang w:val="es-MX"/>
        </w:rPr>
        <w:t>a</w:t>
      </w:r>
      <w:r w:rsidRPr="00EC76AF">
        <w:rPr>
          <w:rFonts w:ascii="Arial" w:eastAsia="Arial" w:hAnsi="Arial" w:cs="Arial"/>
          <w:spacing w:val="2"/>
          <w:lang w:val="es-MX"/>
        </w:rPr>
        <w:t>ba</w:t>
      </w:r>
      <w:r w:rsidRPr="00EC76AF">
        <w:rPr>
          <w:rFonts w:ascii="Arial" w:eastAsia="Arial" w:hAnsi="Arial" w:cs="Arial"/>
          <w:spacing w:val="-6"/>
          <w:lang w:val="es-MX"/>
        </w:rPr>
        <w:t>j</w:t>
      </w:r>
      <w:r w:rsidRPr="00EC76AF">
        <w:rPr>
          <w:rFonts w:ascii="Arial" w:eastAsia="Arial" w:hAnsi="Arial" w:cs="Arial"/>
          <w:lang w:val="es-MX"/>
        </w:rPr>
        <w:t>o</w:t>
      </w:r>
      <w:r w:rsidRPr="00EC76AF">
        <w:rPr>
          <w:rFonts w:ascii="Arial" w:eastAsia="Arial" w:hAnsi="Arial" w:cs="Arial"/>
          <w:spacing w:val="3"/>
          <w:lang w:val="es-MX"/>
        </w:rPr>
        <w:t xml:space="preserve"> </w:t>
      </w:r>
      <w:r w:rsidRPr="00EC76AF">
        <w:rPr>
          <w:rFonts w:ascii="Arial" w:eastAsia="Arial" w:hAnsi="Arial" w:cs="Arial"/>
          <w:spacing w:val="2"/>
          <w:lang w:val="es-MX"/>
        </w:rPr>
        <w:t>pa</w:t>
      </w:r>
      <w:r w:rsidRPr="00EC76AF">
        <w:rPr>
          <w:rFonts w:ascii="Arial" w:eastAsia="Arial" w:hAnsi="Arial" w:cs="Arial"/>
          <w:spacing w:val="-6"/>
          <w:lang w:val="es-MX"/>
        </w:rPr>
        <w:t>r</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3"/>
          <w:lang w:val="es-MX"/>
        </w:rPr>
        <w:t>e</w:t>
      </w:r>
      <w:r w:rsidRPr="00EC76AF">
        <w:rPr>
          <w:rFonts w:ascii="Arial" w:eastAsia="Arial" w:hAnsi="Arial" w:cs="Arial"/>
          <w:lang w:val="es-MX"/>
        </w:rPr>
        <w:t>l</w:t>
      </w:r>
      <w:r w:rsidRPr="00EC76AF">
        <w:rPr>
          <w:rFonts w:ascii="Arial" w:eastAsia="Arial" w:hAnsi="Arial" w:cs="Arial"/>
          <w:spacing w:val="5"/>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2"/>
          <w:lang w:val="es-MX"/>
        </w:rPr>
        <w:t>a</w:t>
      </w:r>
      <w:r w:rsidRPr="00EC76AF">
        <w:rPr>
          <w:rFonts w:ascii="Arial" w:eastAsia="Arial" w:hAnsi="Arial" w:cs="Arial"/>
          <w:spacing w:val="-2"/>
          <w:lang w:val="es-MX"/>
        </w:rPr>
        <w:t>rr</w:t>
      </w:r>
      <w:r w:rsidRPr="00EC76AF">
        <w:rPr>
          <w:rFonts w:ascii="Arial" w:eastAsia="Arial" w:hAnsi="Arial" w:cs="Arial"/>
          <w:spacing w:val="2"/>
          <w:lang w:val="es-MX"/>
        </w:rPr>
        <w:t>o</w:t>
      </w:r>
      <w:r w:rsidRPr="00EC76AF">
        <w:rPr>
          <w:rFonts w:ascii="Arial" w:eastAsia="Arial" w:hAnsi="Arial" w:cs="Arial"/>
          <w:spacing w:val="-1"/>
          <w:lang w:val="es-MX"/>
        </w:rPr>
        <w:t>ll</w:t>
      </w:r>
      <w:r w:rsidRPr="00EC76AF">
        <w:rPr>
          <w:rFonts w:ascii="Arial" w:eastAsia="Arial" w:hAnsi="Arial" w:cs="Arial"/>
          <w:lang w:val="es-MX"/>
        </w:rPr>
        <w:t>o</w:t>
      </w:r>
      <w:r w:rsidRPr="00EC76AF">
        <w:rPr>
          <w:rFonts w:ascii="Arial" w:eastAsia="Arial" w:hAnsi="Arial" w:cs="Arial"/>
          <w:spacing w:val="-2"/>
          <w:lang w:val="es-MX"/>
        </w:rPr>
        <w:t xml:space="preserve"> </w:t>
      </w:r>
      <w:r w:rsidRPr="00EC76AF">
        <w:rPr>
          <w:rFonts w:ascii="Arial" w:eastAsia="Arial" w:hAnsi="Arial" w:cs="Arial"/>
          <w:spacing w:val="2"/>
          <w:lang w:val="es-MX"/>
        </w:rPr>
        <w:t>d</w:t>
      </w:r>
      <w:r w:rsidRPr="00EC76AF">
        <w:rPr>
          <w:rFonts w:ascii="Arial" w:eastAsia="Arial" w:hAnsi="Arial" w:cs="Arial"/>
          <w:spacing w:val="10"/>
          <w:lang w:val="es-MX"/>
        </w:rPr>
        <w:t>e</w:t>
      </w:r>
      <w:r w:rsidRPr="00EC76AF">
        <w:rPr>
          <w:rFonts w:ascii="Arial" w:eastAsia="Arial" w:hAnsi="Arial" w:cs="Arial"/>
          <w:lang w:val="es-MX"/>
        </w:rPr>
        <w:t xml:space="preserve">l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2"/>
          <w:lang w:val="es-MX"/>
        </w:rPr>
        <w:t>o</w:t>
      </w:r>
      <w:r w:rsidRPr="00EC76AF">
        <w:rPr>
          <w:rFonts w:ascii="Arial" w:eastAsia="Arial" w:hAnsi="Arial" w:cs="Arial"/>
          <w:spacing w:val="-5"/>
          <w:lang w:val="es-MX"/>
        </w:rPr>
        <w:t>c</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lang w:val="es-MX"/>
        </w:rPr>
        <w:t>o</w:t>
      </w:r>
      <w:r w:rsidRPr="00EC76AF">
        <w:rPr>
          <w:rFonts w:ascii="Arial" w:eastAsia="Arial" w:hAnsi="Arial" w:cs="Arial"/>
          <w:spacing w:val="3"/>
          <w:lang w:val="es-MX"/>
        </w:rPr>
        <w:t xml:space="preserve"> </w:t>
      </w:r>
      <w:r w:rsidRPr="00EC76AF">
        <w:rPr>
          <w:rFonts w:ascii="Arial" w:eastAsia="Arial" w:hAnsi="Arial" w:cs="Arial"/>
          <w:spacing w:val="2"/>
          <w:lang w:val="es-MX"/>
        </w:rPr>
        <w:t>e</w:t>
      </w:r>
      <w:r w:rsidRPr="00EC76AF">
        <w:rPr>
          <w:rFonts w:ascii="Arial" w:eastAsia="Arial" w:hAnsi="Arial" w:cs="Arial"/>
          <w:lang w:val="es-MX"/>
        </w:rPr>
        <w:t>n</w:t>
      </w:r>
      <w:r w:rsidRPr="00EC76AF">
        <w:rPr>
          <w:rFonts w:ascii="Arial" w:eastAsia="Arial" w:hAnsi="Arial" w:cs="Arial"/>
          <w:spacing w:val="3"/>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a</w:t>
      </w:r>
      <w:r w:rsidRPr="00EC76AF">
        <w:rPr>
          <w:rFonts w:ascii="Arial" w:eastAsia="Arial" w:hAnsi="Arial" w:cs="Arial"/>
          <w:spacing w:val="-2"/>
          <w:lang w:val="es-MX"/>
        </w:rPr>
        <w:t>m</w:t>
      </w:r>
      <w:r w:rsidRPr="00EC76AF">
        <w:rPr>
          <w:rFonts w:ascii="Arial" w:eastAsia="Arial" w:hAnsi="Arial" w:cs="Arial"/>
          <w:spacing w:val="2"/>
          <w:lang w:val="es-MX"/>
        </w:rPr>
        <w:t>p</w:t>
      </w:r>
      <w:r w:rsidRPr="00EC76AF">
        <w:rPr>
          <w:rFonts w:ascii="Arial" w:eastAsia="Arial" w:hAnsi="Arial" w:cs="Arial"/>
          <w:spacing w:val="1"/>
          <w:lang w:val="es-MX"/>
        </w:rPr>
        <w:t>o</w:t>
      </w:r>
      <w:r w:rsidRPr="00EC76AF">
        <w:rPr>
          <w:rFonts w:ascii="Arial" w:eastAsia="Arial" w:hAnsi="Arial" w:cs="Arial"/>
          <w:lang w:val="es-MX"/>
        </w:rPr>
        <w:t>,</w:t>
      </w:r>
      <w:r w:rsidRPr="00EC76AF">
        <w:rPr>
          <w:rFonts w:ascii="Arial" w:eastAsia="Arial" w:hAnsi="Arial" w:cs="Arial"/>
          <w:spacing w:val="2"/>
          <w:lang w:val="es-MX"/>
        </w:rPr>
        <w:t xml:space="preserve"> a</w:t>
      </w:r>
      <w:r w:rsidRPr="00EC76AF">
        <w:rPr>
          <w:rFonts w:ascii="Arial" w:eastAsia="Arial" w:hAnsi="Arial" w:cs="Arial"/>
          <w:lang w:val="es-MX"/>
        </w:rPr>
        <w:t>l</w:t>
      </w:r>
      <w:r w:rsidRPr="00EC76AF">
        <w:rPr>
          <w:rFonts w:ascii="Arial" w:eastAsia="Arial" w:hAnsi="Arial" w:cs="Arial"/>
          <w:spacing w:val="5"/>
          <w:lang w:val="es-MX"/>
        </w:rPr>
        <w:t xml:space="preserve"> </w:t>
      </w:r>
      <w:r w:rsidRPr="00EC76AF">
        <w:rPr>
          <w:rFonts w:ascii="Arial" w:eastAsia="Arial" w:hAnsi="Arial" w:cs="Arial"/>
          <w:spacing w:val="-6"/>
          <w:lang w:val="es-MX"/>
        </w:rPr>
        <w:t>m</w:t>
      </w:r>
      <w:r w:rsidRPr="00EC76AF">
        <w:rPr>
          <w:rFonts w:ascii="Arial" w:eastAsia="Arial" w:hAnsi="Arial" w:cs="Arial"/>
          <w:spacing w:val="2"/>
          <w:lang w:val="es-MX"/>
        </w:rPr>
        <w:t>e</w:t>
      </w:r>
      <w:r w:rsidRPr="00EC76AF">
        <w:rPr>
          <w:rFonts w:ascii="Arial" w:eastAsia="Arial" w:hAnsi="Arial" w:cs="Arial"/>
          <w:spacing w:val="-3"/>
          <w:lang w:val="es-MX"/>
        </w:rPr>
        <w:t>n</w:t>
      </w:r>
      <w:r w:rsidRPr="00EC76AF">
        <w:rPr>
          <w:rFonts w:ascii="Arial" w:eastAsia="Arial" w:hAnsi="Arial" w:cs="Arial"/>
          <w:spacing w:val="2"/>
          <w:lang w:val="es-MX"/>
        </w:rPr>
        <w:t>o</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spacing w:val="-3"/>
          <w:lang w:val="es-MX"/>
        </w:rPr>
        <w:t>6</w:t>
      </w:r>
      <w:r w:rsidRPr="00EC76AF">
        <w:rPr>
          <w:rFonts w:ascii="Arial" w:eastAsia="Arial" w:hAnsi="Arial" w:cs="Arial"/>
          <w:lang w:val="es-MX"/>
        </w:rPr>
        <w:t xml:space="preserve">0 </w:t>
      </w:r>
      <w:r w:rsidRPr="00EC76AF">
        <w:rPr>
          <w:rFonts w:ascii="Arial" w:eastAsia="Arial" w:hAnsi="Arial" w:cs="Arial"/>
          <w:spacing w:val="2"/>
          <w:lang w:val="es-MX"/>
        </w:rPr>
        <w:t>d</w:t>
      </w:r>
      <w:r w:rsidRPr="00EC76AF">
        <w:rPr>
          <w:rFonts w:ascii="Arial" w:eastAsia="Arial" w:hAnsi="Arial" w:cs="Arial"/>
          <w:spacing w:val="-4"/>
          <w:lang w:val="es-MX"/>
        </w:rPr>
        <w:t>í</w:t>
      </w:r>
      <w:r w:rsidRPr="00EC76AF">
        <w:rPr>
          <w:rFonts w:ascii="Arial" w:eastAsia="Arial" w:hAnsi="Arial" w:cs="Arial"/>
          <w:spacing w:val="2"/>
          <w:lang w:val="es-MX"/>
        </w:rPr>
        <w:t>a</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spacing w:val="-3"/>
          <w:lang w:val="es-MX"/>
        </w:rPr>
        <w:t>a</w:t>
      </w:r>
      <w:r w:rsidRPr="00EC76AF">
        <w:rPr>
          <w:rFonts w:ascii="Arial" w:eastAsia="Arial" w:hAnsi="Arial" w:cs="Arial"/>
          <w:spacing w:val="2"/>
          <w:lang w:val="es-MX"/>
        </w:rPr>
        <w:t>n</w:t>
      </w:r>
      <w:r w:rsidRPr="00EC76AF">
        <w:rPr>
          <w:rFonts w:ascii="Arial" w:eastAsia="Arial" w:hAnsi="Arial" w:cs="Arial"/>
          <w:spacing w:val="1"/>
          <w:lang w:val="es-MX"/>
        </w:rPr>
        <w:t>t</w:t>
      </w:r>
      <w:r w:rsidRPr="00EC76AF">
        <w:rPr>
          <w:rFonts w:ascii="Arial" w:eastAsia="Arial" w:hAnsi="Arial" w:cs="Arial"/>
          <w:spacing w:val="-3"/>
          <w:lang w:val="es-MX"/>
        </w:rPr>
        <w:t>e</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spacing w:val="-3"/>
          <w:lang w:val="es-MX"/>
        </w:rPr>
        <w:t>d</w:t>
      </w:r>
      <w:r w:rsidRPr="00EC76AF">
        <w:rPr>
          <w:rFonts w:ascii="Arial" w:eastAsia="Arial" w:hAnsi="Arial" w:cs="Arial"/>
          <w:spacing w:val="2"/>
          <w:lang w:val="es-MX"/>
        </w:rPr>
        <w:t>e</w:t>
      </w:r>
      <w:r w:rsidRPr="00EC76AF">
        <w:rPr>
          <w:rFonts w:ascii="Arial" w:eastAsia="Arial" w:hAnsi="Arial" w:cs="Arial"/>
          <w:lang w:val="es-MX"/>
        </w:rPr>
        <w:t xml:space="preserve">l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1"/>
          <w:lang w:val="es-MX"/>
        </w:rPr>
        <w:t>i</w:t>
      </w:r>
      <w:r w:rsidRPr="00EC76AF">
        <w:rPr>
          <w:rFonts w:ascii="Arial" w:eastAsia="Arial" w:hAnsi="Arial" w:cs="Arial"/>
          <w:spacing w:val="-2"/>
          <w:lang w:val="es-MX"/>
        </w:rPr>
        <w:t>m</w:t>
      </w:r>
      <w:r w:rsidRPr="00EC76AF">
        <w:rPr>
          <w:rFonts w:ascii="Arial" w:eastAsia="Arial" w:hAnsi="Arial" w:cs="Arial"/>
          <w:spacing w:val="2"/>
          <w:lang w:val="es-MX"/>
        </w:rPr>
        <w:t>e</w:t>
      </w:r>
      <w:r w:rsidRPr="00EC76AF">
        <w:rPr>
          <w:rFonts w:ascii="Arial" w:eastAsia="Arial" w:hAnsi="Arial" w:cs="Arial"/>
          <w:lang w:val="es-MX"/>
        </w:rPr>
        <w:t>r</w:t>
      </w:r>
      <w:r w:rsidRPr="00EC76AF">
        <w:rPr>
          <w:rFonts w:ascii="Arial" w:eastAsia="Arial" w:hAnsi="Arial" w:cs="Arial"/>
          <w:spacing w:val="-5"/>
          <w:lang w:val="es-MX"/>
        </w:rPr>
        <w:t xml:space="preserve"> </w:t>
      </w:r>
      <w:r w:rsidRPr="00EC76AF">
        <w:rPr>
          <w:rFonts w:ascii="Arial" w:eastAsia="Arial" w:hAnsi="Arial" w:cs="Arial"/>
          <w:spacing w:val="6"/>
          <w:lang w:val="es-MX"/>
        </w:rPr>
        <w:t>f</w:t>
      </w:r>
      <w:r w:rsidRPr="00EC76AF">
        <w:rPr>
          <w:rFonts w:ascii="Arial" w:eastAsia="Arial" w:hAnsi="Arial" w:cs="Arial"/>
          <w:spacing w:val="-6"/>
          <w:lang w:val="es-MX"/>
        </w:rPr>
        <w:t>i</w:t>
      </w:r>
      <w:r w:rsidRPr="00EC76AF">
        <w:rPr>
          <w:rFonts w:ascii="Arial" w:eastAsia="Arial" w:hAnsi="Arial" w:cs="Arial"/>
          <w:lang w:val="es-MX"/>
        </w:rPr>
        <w:t>n</w:t>
      </w:r>
      <w:r w:rsidRPr="00EC76AF">
        <w:rPr>
          <w:rFonts w:ascii="Arial" w:eastAsia="Arial" w:hAnsi="Arial" w:cs="Arial"/>
          <w:spacing w:val="-2"/>
          <w:lang w:val="es-MX"/>
        </w:rPr>
        <w:t xml:space="preserve">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3"/>
          <w:lang w:val="es-MX"/>
        </w:rPr>
        <w:t xml:space="preserve"> </w:t>
      </w:r>
      <w:r w:rsidRPr="00EC76AF">
        <w:rPr>
          <w:rFonts w:ascii="Arial" w:eastAsia="Arial" w:hAnsi="Arial" w:cs="Arial"/>
          <w:lang w:val="es-MX"/>
        </w:rPr>
        <w:t>s</w:t>
      </w:r>
      <w:r w:rsidRPr="00EC76AF">
        <w:rPr>
          <w:rFonts w:ascii="Arial" w:eastAsia="Arial" w:hAnsi="Arial" w:cs="Arial"/>
          <w:spacing w:val="2"/>
          <w:lang w:val="es-MX"/>
        </w:rPr>
        <w:t>e</w:t>
      </w:r>
      <w:r w:rsidRPr="00EC76AF">
        <w:rPr>
          <w:rFonts w:ascii="Arial" w:eastAsia="Arial" w:hAnsi="Arial" w:cs="Arial"/>
          <w:spacing w:val="-2"/>
          <w:lang w:val="es-MX"/>
        </w:rPr>
        <w:t>m</w:t>
      </w:r>
      <w:r w:rsidRPr="00EC76AF">
        <w:rPr>
          <w:rFonts w:ascii="Arial" w:eastAsia="Arial" w:hAnsi="Arial" w:cs="Arial"/>
          <w:spacing w:val="-3"/>
          <w:lang w:val="es-MX"/>
        </w:rPr>
        <w:t>a</w:t>
      </w:r>
      <w:r w:rsidRPr="00EC76AF">
        <w:rPr>
          <w:rFonts w:ascii="Arial" w:eastAsia="Arial" w:hAnsi="Arial" w:cs="Arial"/>
          <w:spacing w:val="2"/>
          <w:lang w:val="es-MX"/>
        </w:rPr>
        <w:t>n</w:t>
      </w:r>
      <w:r w:rsidRPr="00EC76AF">
        <w:rPr>
          <w:rFonts w:ascii="Arial" w:eastAsia="Arial" w:hAnsi="Arial" w:cs="Arial"/>
          <w:lang w:val="es-MX"/>
        </w:rPr>
        <w:t>a</w:t>
      </w:r>
      <w:r w:rsidRPr="00EC76AF">
        <w:rPr>
          <w:rFonts w:ascii="Arial" w:eastAsia="Arial" w:hAnsi="Arial" w:cs="Arial"/>
          <w:spacing w:val="-2"/>
          <w:lang w:val="es-MX"/>
        </w:rPr>
        <w:t xml:space="preserve"> </w:t>
      </w:r>
      <w:r w:rsidRPr="00EC76AF">
        <w:rPr>
          <w:rFonts w:ascii="Arial" w:eastAsia="Arial" w:hAnsi="Arial" w:cs="Arial"/>
          <w:spacing w:val="2"/>
          <w:lang w:val="es-MX"/>
        </w:rPr>
        <w:t>e</w:t>
      </w:r>
      <w:r w:rsidRPr="00EC76AF">
        <w:rPr>
          <w:rFonts w:ascii="Arial" w:eastAsia="Arial" w:hAnsi="Arial" w:cs="Arial"/>
          <w:spacing w:val="-5"/>
          <w:lang w:val="es-MX"/>
        </w:rPr>
        <w:t>s</w:t>
      </w:r>
      <w:r w:rsidRPr="00EC76AF">
        <w:rPr>
          <w:rFonts w:ascii="Arial" w:eastAsia="Arial" w:hAnsi="Arial" w:cs="Arial"/>
          <w:spacing w:val="1"/>
          <w:lang w:val="es-MX"/>
        </w:rPr>
        <w:t>t</w:t>
      </w:r>
      <w:r w:rsidRPr="00EC76AF">
        <w:rPr>
          <w:rFonts w:ascii="Arial" w:eastAsia="Arial" w:hAnsi="Arial" w:cs="Arial"/>
          <w:spacing w:val="-3"/>
          <w:lang w:val="es-MX"/>
        </w:rPr>
        <w:t>a</w:t>
      </w:r>
      <w:r w:rsidRPr="00EC76AF">
        <w:rPr>
          <w:rFonts w:ascii="Arial" w:eastAsia="Arial" w:hAnsi="Arial" w:cs="Arial"/>
          <w:spacing w:val="2"/>
          <w:lang w:val="es-MX"/>
        </w:rPr>
        <w:t>b</w:t>
      </w:r>
      <w:r w:rsidRPr="00EC76AF">
        <w:rPr>
          <w:rFonts w:ascii="Arial" w:eastAsia="Arial" w:hAnsi="Arial" w:cs="Arial"/>
          <w:spacing w:val="-1"/>
          <w:lang w:val="es-MX"/>
        </w:rPr>
        <w:t>l</w:t>
      </w:r>
      <w:r w:rsidRPr="00EC76AF">
        <w:rPr>
          <w:rFonts w:ascii="Arial" w:eastAsia="Arial" w:hAnsi="Arial" w:cs="Arial"/>
          <w:spacing w:val="2"/>
          <w:lang w:val="es-MX"/>
        </w:rPr>
        <w:t>e</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3"/>
          <w:lang w:val="es-MX"/>
        </w:rPr>
        <w:t>d</w:t>
      </w:r>
      <w:r w:rsidRPr="00EC76AF">
        <w:rPr>
          <w:rFonts w:ascii="Arial" w:eastAsia="Arial" w:hAnsi="Arial" w:cs="Arial"/>
          <w:lang w:val="es-MX"/>
        </w:rPr>
        <w:t>o</w:t>
      </w:r>
      <w:r w:rsidRPr="00EC76AF">
        <w:rPr>
          <w:rFonts w:ascii="Arial" w:eastAsia="Arial" w:hAnsi="Arial" w:cs="Arial"/>
          <w:spacing w:val="-2"/>
          <w:lang w:val="es-MX"/>
        </w:rPr>
        <w:t xml:space="preserve"> </w:t>
      </w:r>
      <w:r w:rsidRPr="00EC76AF">
        <w:rPr>
          <w:rFonts w:ascii="Arial" w:eastAsia="Arial" w:hAnsi="Arial" w:cs="Arial"/>
          <w:spacing w:val="-3"/>
          <w:lang w:val="es-MX"/>
        </w:rPr>
        <w:t>p</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1"/>
          <w:lang w:val="es-MX"/>
        </w:rPr>
        <w:t>l</w:t>
      </w:r>
      <w:r w:rsidRPr="00EC76AF">
        <w:rPr>
          <w:rFonts w:ascii="Arial" w:eastAsia="Arial" w:hAnsi="Arial" w:cs="Arial"/>
          <w:lang w:val="es-MX"/>
        </w:rPr>
        <w:t>a</w:t>
      </w:r>
      <w:r w:rsidRPr="00EC76AF">
        <w:rPr>
          <w:rFonts w:ascii="Arial" w:eastAsia="Arial" w:hAnsi="Arial" w:cs="Arial"/>
          <w:spacing w:val="-2"/>
          <w:lang w:val="es-MX"/>
        </w:rPr>
        <w:t xml:space="preserve"> </w:t>
      </w:r>
      <w:r w:rsidRPr="00EC76AF">
        <w:rPr>
          <w:rFonts w:ascii="Arial" w:eastAsia="Arial" w:hAnsi="Arial" w:cs="Arial"/>
          <w:spacing w:val="-3"/>
          <w:lang w:val="es-MX"/>
        </w:rPr>
        <w:t>a</w:t>
      </w:r>
      <w:r w:rsidRPr="00EC76AF">
        <w:rPr>
          <w:rFonts w:ascii="Arial" w:eastAsia="Arial" w:hAnsi="Arial" w:cs="Arial"/>
          <w:spacing w:val="2"/>
          <w:lang w:val="es-MX"/>
        </w:rPr>
        <w:t>p</w:t>
      </w:r>
      <w:r w:rsidRPr="00EC76AF">
        <w:rPr>
          <w:rFonts w:ascii="Arial" w:eastAsia="Arial" w:hAnsi="Arial" w:cs="Arial"/>
          <w:spacing w:val="-1"/>
          <w:lang w:val="es-MX"/>
        </w:rPr>
        <w:t>li</w:t>
      </w:r>
      <w:r w:rsidRPr="00EC76AF">
        <w:rPr>
          <w:rFonts w:ascii="Arial" w:eastAsia="Arial" w:hAnsi="Arial" w:cs="Arial"/>
          <w:lang w:val="es-MX"/>
        </w:rPr>
        <w:t>c</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3"/>
          <w:lang w:val="es-MX"/>
        </w:rPr>
        <w:t>ó</w:t>
      </w:r>
      <w:r w:rsidRPr="00EC76AF">
        <w:rPr>
          <w:rFonts w:ascii="Arial" w:eastAsia="Arial" w:hAnsi="Arial" w:cs="Arial"/>
          <w:lang w:val="es-MX"/>
        </w:rPr>
        <w:t>n</w:t>
      </w:r>
      <w:r w:rsidRPr="00EC76AF">
        <w:rPr>
          <w:rFonts w:ascii="Arial" w:eastAsia="Arial" w:hAnsi="Arial" w:cs="Arial"/>
          <w:spacing w:val="-2"/>
          <w:lang w:val="es-MX"/>
        </w:rPr>
        <w:t xml:space="preserve">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3"/>
          <w:lang w:val="es-MX"/>
        </w:rPr>
        <w:t xml:space="preserve"> </w:t>
      </w:r>
      <w:r w:rsidRPr="00EC76AF">
        <w:rPr>
          <w:rFonts w:ascii="Arial" w:eastAsia="Arial" w:hAnsi="Arial" w:cs="Arial"/>
          <w:spacing w:val="-6"/>
          <w:lang w:val="es-MX"/>
        </w:rPr>
        <w:t>i</w:t>
      </w:r>
      <w:r w:rsidRPr="00EC76AF">
        <w:rPr>
          <w:rFonts w:ascii="Arial" w:eastAsia="Arial" w:hAnsi="Arial" w:cs="Arial"/>
          <w:spacing w:val="2"/>
          <w:lang w:val="es-MX"/>
        </w:rPr>
        <w:t>n</w:t>
      </w:r>
      <w:r w:rsidRPr="00EC76AF">
        <w:rPr>
          <w:rFonts w:ascii="Arial" w:eastAsia="Arial" w:hAnsi="Arial" w:cs="Arial"/>
          <w:lang w:val="es-MX"/>
        </w:rPr>
        <w:t>s</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2"/>
          <w:lang w:val="es-MX"/>
        </w:rPr>
        <w:t>u</w:t>
      </w:r>
      <w:r w:rsidRPr="00EC76AF">
        <w:rPr>
          <w:rFonts w:ascii="Arial" w:eastAsia="Arial" w:hAnsi="Arial" w:cs="Arial"/>
          <w:spacing w:val="-6"/>
          <w:lang w:val="es-MX"/>
        </w:rPr>
        <w:t>m</w:t>
      </w:r>
      <w:r w:rsidRPr="00EC76AF">
        <w:rPr>
          <w:rFonts w:ascii="Arial" w:eastAsia="Arial" w:hAnsi="Arial" w:cs="Arial"/>
          <w:spacing w:val="2"/>
          <w:lang w:val="es-MX"/>
        </w:rPr>
        <w:t>en</w:t>
      </w:r>
      <w:r w:rsidRPr="00EC76AF">
        <w:rPr>
          <w:rFonts w:ascii="Arial" w:eastAsia="Arial" w:hAnsi="Arial" w:cs="Arial"/>
          <w:spacing w:val="-4"/>
          <w:lang w:val="es-MX"/>
        </w:rPr>
        <w:t>t</w:t>
      </w:r>
      <w:r w:rsidRPr="00EC76AF">
        <w:rPr>
          <w:rFonts w:ascii="Arial" w:eastAsia="Arial" w:hAnsi="Arial" w:cs="Arial"/>
          <w:spacing w:val="2"/>
          <w:lang w:val="es-MX"/>
        </w:rPr>
        <w:t>o</w:t>
      </w:r>
      <w:r w:rsidRPr="00EC76AF">
        <w:rPr>
          <w:rFonts w:ascii="Arial" w:eastAsia="Arial" w:hAnsi="Arial" w:cs="Arial"/>
          <w:spacing w:val="9"/>
          <w:lang w:val="es-MX"/>
        </w:rPr>
        <w:t>s</w:t>
      </w:r>
      <w:r w:rsidRPr="00EC76AF">
        <w:rPr>
          <w:rFonts w:ascii="Arial" w:eastAsia="Arial" w:hAnsi="Arial" w:cs="Arial"/>
          <w:lang w:val="es-MX"/>
        </w:rPr>
        <w:t>.</w:t>
      </w:r>
    </w:p>
    <w:p w14:paraId="1B4495B4" w14:textId="77777777" w:rsidR="00EC76AF" w:rsidRPr="00EC76AF" w:rsidRDefault="00EC76AF" w:rsidP="00EC76AF">
      <w:pPr>
        <w:spacing w:after="0" w:line="200" w:lineRule="exact"/>
        <w:rPr>
          <w:sz w:val="20"/>
          <w:szCs w:val="20"/>
          <w:lang w:val="es-MX"/>
        </w:rPr>
      </w:pPr>
    </w:p>
    <w:p w14:paraId="312FD07D" w14:textId="77777777" w:rsidR="00EC76AF" w:rsidRPr="00EC76AF" w:rsidRDefault="00EC76AF" w:rsidP="00EC76AF">
      <w:pPr>
        <w:spacing w:before="16" w:after="0" w:line="200" w:lineRule="exact"/>
        <w:rPr>
          <w:sz w:val="20"/>
          <w:szCs w:val="20"/>
          <w:lang w:val="es-MX"/>
        </w:rPr>
      </w:pPr>
    </w:p>
    <w:p w14:paraId="125E2ACC" w14:textId="77777777" w:rsidR="00EC76AF" w:rsidRPr="00EC76AF" w:rsidRDefault="00EC76AF" w:rsidP="00EC76AF">
      <w:pPr>
        <w:spacing w:after="0" w:line="240" w:lineRule="auto"/>
        <w:ind w:left="116" w:right="6235"/>
        <w:jc w:val="both"/>
        <w:rPr>
          <w:rFonts w:ascii="Arial" w:eastAsia="Arial" w:hAnsi="Arial" w:cs="Arial"/>
          <w:lang w:val="es-MX"/>
        </w:rPr>
      </w:pPr>
      <w:r w:rsidRPr="00EC76AF">
        <w:rPr>
          <w:rFonts w:ascii="Arial" w:eastAsia="Arial" w:hAnsi="Arial" w:cs="Arial"/>
          <w:b/>
          <w:bCs/>
          <w:spacing w:val="1"/>
          <w:lang w:val="es-MX"/>
        </w:rPr>
        <w:t>O</w:t>
      </w:r>
      <w:r w:rsidRPr="00EC76AF">
        <w:rPr>
          <w:rFonts w:ascii="Arial" w:eastAsia="Arial" w:hAnsi="Arial" w:cs="Arial"/>
          <w:b/>
          <w:bCs/>
          <w:spacing w:val="-2"/>
          <w:lang w:val="es-MX"/>
        </w:rPr>
        <w:t>t</w:t>
      </w:r>
      <w:r w:rsidRPr="00EC76AF">
        <w:rPr>
          <w:rFonts w:ascii="Arial" w:eastAsia="Arial" w:hAnsi="Arial" w:cs="Arial"/>
          <w:b/>
          <w:bCs/>
          <w:lang w:val="es-MX"/>
        </w:rPr>
        <w:t>ros</w:t>
      </w:r>
      <w:r w:rsidRPr="00EC76AF">
        <w:rPr>
          <w:rFonts w:ascii="Arial" w:eastAsia="Arial" w:hAnsi="Arial" w:cs="Arial"/>
          <w:b/>
          <w:bCs/>
          <w:spacing w:val="-2"/>
          <w:lang w:val="es-MX"/>
        </w:rPr>
        <w:t xml:space="preserve"> </w:t>
      </w:r>
      <w:r w:rsidRPr="00EC76AF">
        <w:rPr>
          <w:rFonts w:ascii="Arial" w:eastAsia="Arial" w:hAnsi="Arial" w:cs="Arial"/>
          <w:b/>
          <w:bCs/>
          <w:spacing w:val="2"/>
          <w:lang w:val="es-MX"/>
        </w:rPr>
        <w:t>c</w:t>
      </w:r>
      <w:r w:rsidRPr="00EC76AF">
        <w:rPr>
          <w:rFonts w:ascii="Arial" w:eastAsia="Arial" w:hAnsi="Arial" w:cs="Arial"/>
          <w:b/>
          <w:bCs/>
          <w:lang w:val="es-MX"/>
        </w:rPr>
        <w:t>o</w:t>
      </w:r>
      <w:r w:rsidRPr="00EC76AF">
        <w:rPr>
          <w:rFonts w:ascii="Arial" w:eastAsia="Arial" w:hAnsi="Arial" w:cs="Arial"/>
          <w:b/>
          <w:bCs/>
          <w:spacing w:val="-5"/>
          <w:lang w:val="es-MX"/>
        </w:rPr>
        <w:t>m</w:t>
      </w:r>
      <w:r w:rsidRPr="00EC76AF">
        <w:rPr>
          <w:rFonts w:ascii="Arial" w:eastAsia="Arial" w:hAnsi="Arial" w:cs="Arial"/>
          <w:b/>
          <w:bCs/>
          <w:lang w:val="es-MX"/>
        </w:rPr>
        <w:t>pro</w:t>
      </w:r>
      <w:r w:rsidRPr="00EC76AF">
        <w:rPr>
          <w:rFonts w:ascii="Arial" w:eastAsia="Arial" w:hAnsi="Arial" w:cs="Arial"/>
          <w:b/>
          <w:bCs/>
          <w:spacing w:val="-5"/>
          <w:lang w:val="es-MX"/>
        </w:rPr>
        <w:t>m</w:t>
      </w:r>
      <w:r w:rsidRPr="00EC76AF">
        <w:rPr>
          <w:rFonts w:ascii="Arial" w:eastAsia="Arial" w:hAnsi="Arial" w:cs="Arial"/>
          <w:b/>
          <w:bCs/>
          <w:spacing w:val="1"/>
          <w:lang w:val="es-MX"/>
        </w:rPr>
        <w:t>i</w:t>
      </w:r>
      <w:r w:rsidRPr="00EC76AF">
        <w:rPr>
          <w:rFonts w:ascii="Arial" w:eastAsia="Arial" w:hAnsi="Arial" w:cs="Arial"/>
          <w:b/>
          <w:bCs/>
          <w:spacing w:val="-3"/>
          <w:lang w:val="es-MX"/>
        </w:rPr>
        <w:t>s</w:t>
      </w:r>
      <w:r w:rsidRPr="00EC76AF">
        <w:rPr>
          <w:rFonts w:ascii="Arial" w:eastAsia="Arial" w:hAnsi="Arial" w:cs="Arial"/>
          <w:b/>
          <w:bCs/>
          <w:lang w:val="es-MX"/>
        </w:rPr>
        <w:t>os</w:t>
      </w:r>
      <w:r w:rsidRPr="00EC76AF">
        <w:rPr>
          <w:rFonts w:ascii="Arial" w:eastAsia="Arial" w:hAnsi="Arial" w:cs="Arial"/>
          <w:b/>
          <w:bCs/>
          <w:spacing w:val="-2"/>
          <w:lang w:val="es-MX"/>
        </w:rPr>
        <w:t xml:space="preserve"> </w:t>
      </w:r>
      <w:r w:rsidRPr="00EC76AF">
        <w:rPr>
          <w:rFonts w:ascii="Arial" w:eastAsia="Arial" w:hAnsi="Arial" w:cs="Arial"/>
          <w:b/>
          <w:bCs/>
          <w:lang w:val="es-MX"/>
        </w:rPr>
        <w:t>d</w:t>
      </w:r>
      <w:r w:rsidRPr="00EC76AF">
        <w:rPr>
          <w:rFonts w:ascii="Arial" w:eastAsia="Arial" w:hAnsi="Arial" w:cs="Arial"/>
          <w:b/>
          <w:bCs/>
          <w:spacing w:val="1"/>
          <w:lang w:val="es-MX"/>
        </w:rPr>
        <w:t>e</w:t>
      </w:r>
      <w:r w:rsidRPr="00EC76AF">
        <w:rPr>
          <w:rFonts w:ascii="Arial" w:eastAsia="Arial" w:hAnsi="Arial" w:cs="Arial"/>
          <w:b/>
          <w:bCs/>
          <w:lang w:val="es-MX"/>
        </w:rPr>
        <w:t>l</w:t>
      </w:r>
      <w:r w:rsidRPr="00EC76AF">
        <w:rPr>
          <w:rFonts w:ascii="Arial" w:eastAsia="Arial" w:hAnsi="Arial" w:cs="Arial"/>
          <w:b/>
          <w:bCs/>
          <w:spacing w:val="2"/>
          <w:lang w:val="es-MX"/>
        </w:rPr>
        <w:t xml:space="preserve"> </w:t>
      </w:r>
      <w:r w:rsidRPr="00EC76AF">
        <w:rPr>
          <w:rFonts w:ascii="Arial" w:eastAsia="Arial" w:hAnsi="Arial" w:cs="Arial"/>
          <w:b/>
          <w:bCs/>
          <w:spacing w:val="1"/>
          <w:lang w:val="es-MX"/>
        </w:rPr>
        <w:t>l</w:t>
      </w:r>
      <w:r w:rsidRPr="00EC76AF">
        <w:rPr>
          <w:rFonts w:ascii="Arial" w:eastAsia="Arial" w:hAnsi="Arial" w:cs="Arial"/>
          <w:b/>
          <w:bCs/>
          <w:spacing w:val="-4"/>
          <w:lang w:val="es-MX"/>
        </w:rPr>
        <w:t>i</w:t>
      </w:r>
      <w:r w:rsidRPr="00EC76AF">
        <w:rPr>
          <w:rFonts w:ascii="Arial" w:eastAsia="Arial" w:hAnsi="Arial" w:cs="Arial"/>
          <w:b/>
          <w:bCs/>
          <w:spacing w:val="2"/>
          <w:lang w:val="es-MX"/>
        </w:rPr>
        <w:t>c</w:t>
      </w:r>
      <w:r w:rsidRPr="00EC76AF">
        <w:rPr>
          <w:rFonts w:ascii="Arial" w:eastAsia="Arial" w:hAnsi="Arial" w:cs="Arial"/>
          <w:b/>
          <w:bCs/>
          <w:spacing w:val="-4"/>
          <w:lang w:val="es-MX"/>
        </w:rPr>
        <w:t>i</w:t>
      </w:r>
      <w:r w:rsidRPr="00EC76AF">
        <w:rPr>
          <w:rFonts w:ascii="Arial" w:eastAsia="Arial" w:hAnsi="Arial" w:cs="Arial"/>
          <w:b/>
          <w:bCs/>
          <w:spacing w:val="-2"/>
          <w:lang w:val="es-MX"/>
        </w:rPr>
        <w:t>t</w:t>
      </w:r>
      <w:r w:rsidRPr="00EC76AF">
        <w:rPr>
          <w:rFonts w:ascii="Arial" w:eastAsia="Arial" w:hAnsi="Arial" w:cs="Arial"/>
          <w:b/>
          <w:bCs/>
          <w:spacing w:val="2"/>
          <w:lang w:val="es-MX"/>
        </w:rPr>
        <w:t>a</w:t>
      </w:r>
      <w:r w:rsidRPr="00EC76AF">
        <w:rPr>
          <w:rFonts w:ascii="Arial" w:eastAsia="Arial" w:hAnsi="Arial" w:cs="Arial"/>
          <w:b/>
          <w:bCs/>
          <w:lang w:val="es-MX"/>
        </w:rPr>
        <w:t>n</w:t>
      </w:r>
      <w:r w:rsidRPr="00EC76AF">
        <w:rPr>
          <w:rFonts w:ascii="Arial" w:eastAsia="Arial" w:hAnsi="Arial" w:cs="Arial"/>
          <w:b/>
          <w:bCs/>
          <w:spacing w:val="-2"/>
          <w:lang w:val="es-MX"/>
        </w:rPr>
        <w:t>t</w:t>
      </w:r>
      <w:r w:rsidRPr="00EC76AF">
        <w:rPr>
          <w:rFonts w:ascii="Arial" w:eastAsia="Arial" w:hAnsi="Arial" w:cs="Arial"/>
          <w:b/>
          <w:bCs/>
          <w:lang w:val="es-MX"/>
        </w:rPr>
        <w:t>e</w:t>
      </w:r>
    </w:p>
    <w:p w14:paraId="419C905A" w14:textId="77777777" w:rsidR="00EC76AF" w:rsidRPr="00EC76AF" w:rsidRDefault="00EC76AF" w:rsidP="00EC76AF">
      <w:pPr>
        <w:spacing w:before="1" w:after="0" w:line="130" w:lineRule="exact"/>
        <w:rPr>
          <w:sz w:val="13"/>
          <w:szCs w:val="13"/>
          <w:lang w:val="es-MX"/>
        </w:rPr>
      </w:pPr>
    </w:p>
    <w:p w14:paraId="2E5AA809" w14:textId="77777777" w:rsidR="00EC76AF" w:rsidRPr="00EC76AF" w:rsidRDefault="00EC76AF" w:rsidP="00EC76AF">
      <w:pPr>
        <w:spacing w:after="0" w:line="359" w:lineRule="auto"/>
        <w:ind w:left="116" w:right="63"/>
        <w:jc w:val="both"/>
        <w:rPr>
          <w:rFonts w:ascii="Arial" w:eastAsia="Arial" w:hAnsi="Arial" w:cs="Arial"/>
          <w:lang w:val="es-MX"/>
        </w:rPr>
      </w:pPr>
      <w:r w:rsidRPr="00EC76AF">
        <w:rPr>
          <w:rFonts w:ascii="Arial" w:eastAsia="Arial" w:hAnsi="Arial" w:cs="Arial"/>
          <w:spacing w:val="-1"/>
          <w:lang w:val="es-MX"/>
        </w:rPr>
        <w:t>D</w:t>
      </w:r>
      <w:r w:rsidRPr="00EC76AF">
        <w:rPr>
          <w:rFonts w:ascii="Arial" w:eastAsia="Arial" w:hAnsi="Arial" w:cs="Arial"/>
          <w:spacing w:val="2"/>
          <w:lang w:val="es-MX"/>
        </w:rPr>
        <w:t>ebe</w:t>
      </w:r>
      <w:r w:rsidRPr="00EC76AF">
        <w:rPr>
          <w:rFonts w:ascii="Arial" w:eastAsia="Arial" w:hAnsi="Arial" w:cs="Arial"/>
          <w:spacing w:val="-6"/>
          <w:lang w:val="es-MX"/>
        </w:rPr>
        <w:t>r</w:t>
      </w:r>
      <w:r w:rsidRPr="00EC76AF">
        <w:rPr>
          <w:rFonts w:ascii="Arial" w:eastAsia="Arial" w:hAnsi="Arial" w:cs="Arial"/>
          <w:lang w:val="es-MX"/>
        </w:rPr>
        <w:t>á</w:t>
      </w:r>
      <w:r w:rsidRPr="00EC76AF">
        <w:rPr>
          <w:rFonts w:ascii="Arial" w:eastAsia="Arial" w:hAnsi="Arial" w:cs="Arial"/>
          <w:spacing w:val="3"/>
          <w:lang w:val="es-MX"/>
        </w:rPr>
        <w:t xml:space="preserve"> </w:t>
      </w:r>
      <w:r w:rsidRPr="00EC76AF">
        <w:rPr>
          <w:rFonts w:ascii="Arial" w:eastAsia="Arial" w:hAnsi="Arial" w:cs="Arial"/>
          <w:spacing w:val="2"/>
          <w:lang w:val="es-MX"/>
        </w:rPr>
        <w:t>g</w:t>
      </w:r>
      <w:r w:rsidRPr="00EC76AF">
        <w:rPr>
          <w:rFonts w:ascii="Arial" w:eastAsia="Arial" w:hAnsi="Arial" w:cs="Arial"/>
          <w:spacing w:val="-3"/>
          <w:lang w:val="es-MX"/>
        </w:rPr>
        <w:t>u</w:t>
      </w:r>
      <w:r w:rsidRPr="00EC76AF">
        <w:rPr>
          <w:rFonts w:ascii="Arial" w:eastAsia="Arial" w:hAnsi="Arial" w:cs="Arial"/>
          <w:spacing w:val="2"/>
          <w:lang w:val="es-MX"/>
        </w:rPr>
        <w:t>a</w:t>
      </w:r>
      <w:r w:rsidRPr="00EC76AF">
        <w:rPr>
          <w:rFonts w:ascii="Arial" w:eastAsia="Arial" w:hAnsi="Arial" w:cs="Arial"/>
          <w:spacing w:val="-2"/>
          <w:lang w:val="es-MX"/>
        </w:rPr>
        <w:t>r</w:t>
      </w:r>
      <w:r w:rsidRPr="00EC76AF">
        <w:rPr>
          <w:rFonts w:ascii="Arial" w:eastAsia="Arial" w:hAnsi="Arial" w:cs="Arial"/>
          <w:spacing w:val="-3"/>
          <w:lang w:val="es-MX"/>
        </w:rPr>
        <w:t>d</w:t>
      </w:r>
      <w:r w:rsidRPr="00EC76AF">
        <w:rPr>
          <w:rFonts w:ascii="Arial" w:eastAsia="Arial" w:hAnsi="Arial" w:cs="Arial"/>
          <w:spacing w:val="2"/>
          <w:lang w:val="es-MX"/>
        </w:rPr>
        <w:t>a</w:t>
      </w:r>
      <w:r w:rsidRPr="00EC76AF">
        <w:rPr>
          <w:rFonts w:ascii="Arial" w:eastAsia="Arial" w:hAnsi="Arial" w:cs="Arial"/>
          <w:lang w:val="es-MX"/>
        </w:rPr>
        <w:t xml:space="preserve">r </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1"/>
          <w:lang w:val="es-MX"/>
        </w:rPr>
        <w:t>i</w:t>
      </w:r>
      <w:r w:rsidRPr="00EC76AF">
        <w:rPr>
          <w:rFonts w:ascii="Arial" w:eastAsia="Arial" w:hAnsi="Arial" w:cs="Arial"/>
          <w:lang w:val="es-MX"/>
        </w:rPr>
        <w:t>c</w:t>
      </w:r>
      <w:r w:rsidRPr="00EC76AF">
        <w:rPr>
          <w:rFonts w:ascii="Arial" w:eastAsia="Arial" w:hAnsi="Arial" w:cs="Arial"/>
          <w:spacing w:val="1"/>
          <w:lang w:val="es-MX"/>
        </w:rPr>
        <w:t>t</w:t>
      </w:r>
      <w:r w:rsidRPr="00EC76AF">
        <w:rPr>
          <w:rFonts w:ascii="Arial" w:eastAsia="Arial" w:hAnsi="Arial" w:cs="Arial"/>
          <w:lang w:val="es-MX"/>
        </w:rPr>
        <w:t>a</w:t>
      </w:r>
      <w:r w:rsidRPr="00EC76AF">
        <w:rPr>
          <w:rFonts w:ascii="Arial" w:eastAsia="Arial" w:hAnsi="Arial" w:cs="Arial"/>
          <w:spacing w:val="3"/>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o</w:t>
      </w:r>
      <w:r w:rsidRPr="00EC76AF">
        <w:rPr>
          <w:rFonts w:ascii="Arial" w:eastAsia="Arial" w:hAnsi="Arial" w:cs="Arial"/>
          <w:spacing w:val="-3"/>
          <w:lang w:val="es-MX"/>
        </w:rPr>
        <w:t>n</w:t>
      </w:r>
      <w:r w:rsidRPr="00EC76AF">
        <w:rPr>
          <w:rFonts w:ascii="Arial" w:eastAsia="Arial" w:hAnsi="Arial" w:cs="Arial"/>
          <w:spacing w:val="6"/>
          <w:lang w:val="es-MX"/>
        </w:rPr>
        <w:t>f</w:t>
      </w:r>
      <w:r w:rsidRPr="00EC76AF">
        <w:rPr>
          <w:rFonts w:ascii="Arial" w:eastAsia="Arial" w:hAnsi="Arial" w:cs="Arial"/>
          <w:spacing w:val="-6"/>
          <w:lang w:val="es-MX"/>
        </w:rPr>
        <w:t>i</w:t>
      </w:r>
      <w:r w:rsidRPr="00EC76AF">
        <w:rPr>
          <w:rFonts w:ascii="Arial" w:eastAsia="Arial" w:hAnsi="Arial" w:cs="Arial"/>
          <w:spacing w:val="2"/>
          <w:lang w:val="es-MX"/>
        </w:rPr>
        <w:t>d</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2"/>
          <w:lang w:val="es-MX"/>
        </w:rPr>
        <w:t>a</w:t>
      </w:r>
      <w:r w:rsidRPr="00EC76AF">
        <w:rPr>
          <w:rFonts w:ascii="Arial" w:eastAsia="Arial" w:hAnsi="Arial" w:cs="Arial"/>
          <w:spacing w:val="-1"/>
          <w:lang w:val="es-MX"/>
        </w:rPr>
        <w:t>l</w:t>
      </w:r>
      <w:r w:rsidRPr="00EC76AF">
        <w:rPr>
          <w:rFonts w:ascii="Arial" w:eastAsia="Arial" w:hAnsi="Arial" w:cs="Arial"/>
          <w:spacing w:val="-6"/>
          <w:lang w:val="es-MX"/>
        </w:rPr>
        <w:t>i</w:t>
      </w:r>
      <w:r w:rsidRPr="00EC76AF">
        <w:rPr>
          <w:rFonts w:ascii="Arial" w:eastAsia="Arial" w:hAnsi="Arial" w:cs="Arial"/>
          <w:spacing w:val="9"/>
          <w:lang w:val="es-MX"/>
        </w:rPr>
        <w:t>d</w:t>
      </w:r>
      <w:r w:rsidRPr="00EC76AF">
        <w:rPr>
          <w:rFonts w:ascii="Arial" w:eastAsia="Arial" w:hAnsi="Arial" w:cs="Arial"/>
          <w:spacing w:val="-3"/>
          <w:lang w:val="es-MX"/>
        </w:rPr>
        <w:t>a</w:t>
      </w:r>
      <w:r w:rsidRPr="00EC76AF">
        <w:rPr>
          <w:rFonts w:ascii="Arial" w:eastAsia="Arial" w:hAnsi="Arial" w:cs="Arial"/>
          <w:spacing w:val="2"/>
          <w:lang w:val="es-MX"/>
        </w:rPr>
        <w:t>d</w:t>
      </w:r>
      <w:r w:rsidRPr="00EC76AF">
        <w:rPr>
          <w:rFonts w:ascii="Arial" w:eastAsia="Arial" w:hAnsi="Arial" w:cs="Arial"/>
          <w:lang w:val="es-MX"/>
        </w:rPr>
        <w:t>,</w:t>
      </w:r>
      <w:r w:rsidRPr="00EC76AF">
        <w:rPr>
          <w:rFonts w:ascii="Arial" w:eastAsia="Arial" w:hAnsi="Arial" w:cs="Arial"/>
          <w:spacing w:val="3"/>
          <w:lang w:val="es-MX"/>
        </w:rPr>
        <w:t xml:space="preserve"> </w:t>
      </w:r>
      <w:r w:rsidRPr="00EC76AF">
        <w:rPr>
          <w:rFonts w:ascii="Arial" w:eastAsia="Arial" w:hAnsi="Arial" w:cs="Arial"/>
          <w:lang w:val="es-MX"/>
        </w:rPr>
        <w:t>c</w:t>
      </w:r>
      <w:r w:rsidRPr="00EC76AF">
        <w:rPr>
          <w:rFonts w:ascii="Arial" w:eastAsia="Arial" w:hAnsi="Arial" w:cs="Arial"/>
          <w:spacing w:val="-3"/>
          <w:lang w:val="es-MX"/>
        </w:rPr>
        <w:t>o</w:t>
      </w:r>
      <w:r w:rsidRPr="00EC76AF">
        <w:rPr>
          <w:rFonts w:ascii="Arial" w:eastAsia="Arial" w:hAnsi="Arial" w:cs="Arial"/>
          <w:spacing w:val="2"/>
          <w:lang w:val="es-MX"/>
        </w:rPr>
        <w:t>n</w:t>
      </w:r>
      <w:r w:rsidRPr="00EC76AF">
        <w:rPr>
          <w:rFonts w:ascii="Arial" w:eastAsia="Arial" w:hAnsi="Arial" w:cs="Arial"/>
          <w:lang w:val="es-MX"/>
        </w:rPr>
        <w:t>c</w:t>
      </w:r>
      <w:r w:rsidRPr="00EC76AF">
        <w:rPr>
          <w:rFonts w:ascii="Arial" w:eastAsia="Arial" w:hAnsi="Arial" w:cs="Arial"/>
          <w:spacing w:val="-2"/>
          <w:lang w:val="es-MX"/>
        </w:rPr>
        <w:t>r</w:t>
      </w:r>
      <w:r w:rsidRPr="00EC76AF">
        <w:rPr>
          <w:rFonts w:ascii="Arial" w:eastAsia="Arial" w:hAnsi="Arial" w:cs="Arial"/>
          <w:spacing w:val="2"/>
          <w:lang w:val="es-MX"/>
        </w:rPr>
        <w:t>e</w:t>
      </w:r>
      <w:r w:rsidRPr="00EC76AF">
        <w:rPr>
          <w:rFonts w:ascii="Arial" w:eastAsia="Arial" w:hAnsi="Arial" w:cs="Arial"/>
          <w:spacing w:val="1"/>
          <w:lang w:val="es-MX"/>
        </w:rPr>
        <w:t>t</w:t>
      </w:r>
      <w:r w:rsidRPr="00EC76AF">
        <w:rPr>
          <w:rFonts w:ascii="Arial" w:eastAsia="Arial" w:hAnsi="Arial" w:cs="Arial"/>
          <w:spacing w:val="2"/>
          <w:lang w:val="es-MX"/>
        </w:rPr>
        <w:t>a</w:t>
      </w:r>
      <w:r w:rsidRPr="00EC76AF">
        <w:rPr>
          <w:rFonts w:ascii="Arial" w:eastAsia="Arial" w:hAnsi="Arial" w:cs="Arial"/>
          <w:spacing w:val="-6"/>
          <w:lang w:val="es-MX"/>
        </w:rPr>
        <w:t>m</w:t>
      </w:r>
      <w:r w:rsidRPr="00EC76AF">
        <w:rPr>
          <w:rFonts w:ascii="Arial" w:eastAsia="Arial" w:hAnsi="Arial" w:cs="Arial"/>
          <w:spacing w:val="2"/>
          <w:lang w:val="es-MX"/>
        </w:rPr>
        <w:t>en</w:t>
      </w:r>
      <w:r w:rsidRPr="00EC76AF">
        <w:rPr>
          <w:rFonts w:ascii="Arial" w:eastAsia="Arial" w:hAnsi="Arial" w:cs="Arial"/>
          <w:spacing w:val="-4"/>
          <w:lang w:val="es-MX"/>
        </w:rPr>
        <w:t>t</w:t>
      </w:r>
      <w:r w:rsidRPr="00EC76AF">
        <w:rPr>
          <w:rFonts w:ascii="Arial" w:eastAsia="Arial" w:hAnsi="Arial" w:cs="Arial"/>
          <w:lang w:val="es-MX"/>
        </w:rPr>
        <w:t>e</w:t>
      </w:r>
      <w:r w:rsidRPr="00EC76AF">
        <w:rPr>
          <w:rFonts w:ascii="Arial" w:eastAsia="Arial" w:hAnsi="Arial" w:cs="Arial"/>
          <w:spacing w:val="3"/>
          <w:lang w:val="es-MX"/>
        </w:rPr>
        <w:t xml:space="preserve"> </w:t>
      </w:r>
      <w:r w:rsidRPr="00EC76AF">
        <w:rPr>
          <w:rFonts w:ascii="Arial" w:eastAsia="Arial" w:hAnsi="Arial" w:cs="Arial"/>
          <w:spacing w:val="-3"/>
          <w:lang w:val="es-MX"/>
        </w:rPr>
        <w:t>e</w:t>
      </w:r>
      <w:r w:rsidRPr="00EC76AF">
        <w:rPr>
          <w:rFonts w:ascii="Arial" w:eastAsia="Arial" w:hAnsi="Arial" w:cs="Arial"/>
          <w:lang w:val="es-MX"/>
        </w:rPr>
        <w:t>n</w:t>
      </w:r>
      <w:r w:rsidRPr="00EC76AF">
        <w:rPr>
          <w:rFonts w:ascii="Arial" w:eastAsia="Arial" w:hAnsi="Arial" w:cs="Arial"/>
          <w:spacing w:val="8"/>
          <w:lang w:val="es-MX"/>
        </w:rPr>
        <w:t xml:space="preserve"> </w:t>
      </w:r>
      <w:r w:rsidRPr="00EC76AF">
        <w:rPr>
          <w:rFonts w:ascii="Arial" w:eastAsia="Arial" w:hAnsi="Arial" w:cs="Arial"/>
          <w:spacing w:val="-6"/>
          <w:lang w:val="es-MX"/>
        </w:rPr>
        <w:t>l</w:t>
      </w:r>
      <w:r w:rsidRPr="00EC76AF">
        <w:rPr>
          <w:rFonts w:ascii="Arial" w:eastAsia="Arial" w:hAnsi="Arial" w:cs="Arial"/>
          <w:spacing w:val="2"/>
          <w:lang w:val="es-MX"/>
        </w:rPr>
        <w:t>o</w:t>
      </w:r>
      <w:r w:rsidRPr="00EC76AF">
        <w:rPr>
          <w:rFonts w:ascii="Arial" w:eastAsia="Arial" w:hAnsi="Arial" w:cs="Arial"/>
          <w:lang w:val="es-MX"/>
        </w:rPr>
        <w:t>s</w:t>
      </w:r>
      <w:r w:rsidRPr="00EC76AF">
        <w:rPr>
          <w:rFonts w:ascii="Arial" w:eastAsia="Arial" w:hAnsi="Arial" w:cs="Arial"/>
          <w:spacing w:val="6"/>
          <w:lang w:val="es-MX"/>
        </w:rPr>
        <w:t xml:space="preserve"> </w:t>
      </w:r>
      <w:r w:rsidRPr="00EC76AF">
        <w:rPr>
          <w:rFonts w:ascii="Arial" w:eastAsia="Arial" w:hAnsi="Arial" w:cs="Arial"/>
          <w:spacing w:val="-2"/>
          <w:lang w:val="es-MX"/>
        </w:rPr>
        <w:t>m</w:t>
      </w:r>
      <w:r w:rsidRPr="00EC76AF">
        <w:rPr>
          <w:rFonts w:ascii="Arial" w:eastAsia="Arial" w:hAnsi="Arial" w:cs="Arial"/>
          <w:spacing w:val="2"/>
          <w:lang w:val="es-MX"/>
        </w:rPr>
        <w:t>a</w:t>
      </w:r>
      <w:r w:rsidRPr="00EC76AF">
        <w:rPr>
          <w:rFonts w:ascii="Arial" w:eastAsia="Arial" w:hAnsi="Arial" w:cs="Arial"/>
          <w:spacing w:val="-4"/>
          <w:lang w:val="es-MX"/>
        </w:rPr>
        <w:t>t</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spacing w:val="-1"/>
          <w:lang w:val="es-MX"/>
        </w:rPr>
        <w:t>i</w:t>
      </w:r>
      <w:r w:rsidRPr="00EC76AF">
        <w:rPr>
          <w:rFonts w:ascii="Arial" w:eastAsia="Arial" w:hAnsi="Arial" w:cs="Arial"/>
          <w:spacing w:val="2"/>
          <w:lang w:val="es-MX"/>
        </w:rPr>
        <w:t>a</w:t>
      </w:r>
      <w:r w:rsidRPr="00EC76AF">
        <w:rPr>
          <w:rFonts w:ascii="Arial" w:eastAsia="Arial" w:hAnsi="Arial" w:cs="Arial"/>
          <w:spacing w:val="-1"/>
          <w:lang w:val="es-MX"/>
        </w:rPr>
        <w:t>l</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1"/>
          <w:lang w:val="es-MX"/>
        </w:rPr>
        <w:t xml:space="preserve"> </w:t>
      </w:r>
      <w:r w:rsidRPr="00EC76AF">
        <w:rPr>
          <w:rFonts w:ascii="Arial" w:eastAsia="Arial" w:hAnsi="Arial" w:cs="Arial"/>
          <w:lang w:val="es-MX"/>
        </w:rPr>
        <w:t>y</w:t>
      </w:r>
      <w:r w:rsidRPr="00EC76AF">
        <w:rPr>
          <w:rFonts w:ascii="Arial" w:eastAsia="Arial" w:hAnsi="Arial" w:cs="Arial"/>
          <w:spacing w:val="1"/>
          <w:lang w:val="es-MX"/>
        </w:rPr>
        <w:t xml:space="preserve">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3"/>
          <w:lang w:val="es-MX"/>
        </w:rPr>
        <w:t>o</w:t>
      </w:r>
      <w:r w:rsidRPr="00EC76AF">
        <w:rPr>
          <w:rFonts w:ascii="Arial" w:eastAsia="Arial" w:hAnsi="Arial" w:cs="Arial"/>
          <w:lang w:val="es-MX"/>
        </w:rPr>
        <w:t>c</w:t>
      </w:r>
      <w:r w:rsidRPr="00EC76AF">
        <w:rPr>
          <w:rFonts w:ascii="Arial" w:eastAsia="Arial" w:hAnsi="Arial" w:cs="Arial"/>
          <w:spacing w:val="-3"/>
          <w:lang w:val="es-MX"/>
        </w:rPr>
        <w:t>e</w:t>
      </w:r>
      <w:r w:rsidRPr="00EC76AF">
        <w:rPr>
          <w:rFonts w:ascii="Arial" w:eastAsia="Arial" w:hAnsi="Arial" w:cs="Arial"/>
          <w:spacing w:val="2"/>
          <w:lang w:val="es-MX"/>
        </w:rPr>
        <w:t>d</w:t>
      </w:r>
      <w:r w:rsidRPr="00EC76AF">
        <w:rPr>
          <w:rFonts w:ascii="Arial" w:eastAsia="Arial" w:hAnsi="Arial" w:cs="Arial"/>
          <w:spacing w:val="-1"/>
          <w:lang w:val="es-MX"/>
        </w:rPr>
        <w:t>i</w:t>
      </w:r>
      <w:r w:rsidRPr="00EC76AF">
        <w:rPr>
          <w:rFonts w:ascii="Arial" w:eastAsia="Arial" w:hAnsi="Arial" w:cs="Arial"/>
          <w:spacing w:val="-2"/>
          <w:lang w:val="es-MX"/>
        </w:rPr>
        <w:t>m</w:t>
      </w:r>
      <w:r w:rsidRPr="00EC76AF">
        <w:rPr>
          <w:rFonts w:ascii="Arial" w:eastAsia="Arial" w:hAnsi="Arial" w:cs="Arial"/>
          <w:spacing w:val="-1"/>
          <w:lang w:val="es-MX"/>
        </w:rPr>
        <w:t>i</w:t>
      </w:r>
      <w:r w:rsidRPr="00EC76AF">
        <w:rPr>
          <w:rFonts w:ascii="Arial" w:eastAsia="Arial" w:hAnsi="Arial" w:cs="Arial"/>
          <w:spacing w:val="2"/>
          <w:lang w:val="es-MX"/>
        </w:rPr>
        <w:t>en</w:t>
      </w:r>
      <w:r w:rsidRPr="00EC76AF">
        <w:rPr>
          <w:rFonts w:ascii="Arial" w:eastAsia="Arial" w:hAnsi="Arial" w:cs="Arial"/>
          <w:spacing w:val="-4"/>
          <w:lang w:val="es-MX"/>
        </w:rPr>
        <w:t>t</w:t>
      </w:r>
      <w:r w:rsidRPr="00EC76AF">
        <w:rPr>
          <w:rFonts w:ascii="Arial" w:eastAsia="Arial" w:hAnsi="Arial" w:cs="Arial"/>
          <w:spacing w:val="2"/>
          <w:lang w:val="es-MX"/>
        </w:rPr>
        <w:t>o</w:t>
      </w:r>
      <w:r w:rsidRPr="00EC76AF">
        <w:rPr>
          <w:rFonts w:ascii="Arial" w:eastAsia="Arial" w:hAnsi="Arial" w:cs="Arial"/>
          <w:lang w:val="es-MX"/>
        </w:rPr>
        <w:t xml:space="preserve">s </w:t>
      </w:r>
      <w:r w:rsidRPr="00EC76AF">
        <w:rPr>
          <w:rFonts w:ascii="Arial" w:eastAsia="Arial" w:hAnsi="Arial" w:cs="Arial"/>
          <w:spacing w:val="-2"/>
          <w:lang w:val="es-MX"/>
        </w:rPr>
        <w:t>r</w:t>
      </w:r>
      <w:r w:rsidRPr="00EC76AF">
        <w:rPr>
          <w:rFonts w:ascii="Arial" w:eastAsia="Arial" w:hAnsi="Arial" w:cs="Arial"/>
          <w:spacing w:val="2"/>
          <w:lang w:val="es-MX"/>
        </w:rPr>
        <w:t>e</w:t>
      </w:r>
      <w:r w:rsidRPr="00EC76AF">
        <w:rPr>
          <w:rFonts w:ascii="Arial" w:eastAsia="Arial" w:hAnsi="Arial" w:cs="Arial"/>
          <w:spacing w:val="-1"/>
          <w:lang w:val="es-MX"/>
        </w:rPr>
        <w:t>l</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3"/>
          <w:lang w:val="es-MX"/>
        </w:rPr>
        <w:t>o</w:t>
      </w:r>
      <w:r w:rsidRPr="00EC76AF">
        <w:rPr>
          <w:rFonts w:ascii="Arial" w:eastAsia="Arial" w:hAnsi="Arial" w:cs="Arial"/>
          <w:spacing w:val="2"/>
          <w:lang w:val="es-MX"/>
        </w:rPr>
        <w:t>n</w:t>
      </w:r>
      <w:r w:rsidRPr="00EC76AF">
        <w:rPr>
          <w:rFonts w:ascii="Arial" w:eastAsia="Arial" w:hAnsi="Arial" w:cs="Arial"/>
          <w:spacing w:val="-3"/>
          <w:lang w:val="es-MX"/>
        </w:rPr>
        <w:t>a</w:t>
      </w:r>
      <w:r w:rsidRPr="00EC76AF">
        <w:rPr>
          <w:rFonts w:ascii="Arial" w:eastAsia="Arial" w:hAnsi="Arial" w:cs="Arial"/>
          <w:spacing w:val="2"/>
          <w:lang w:val="es-MX"/>
        </w:rPr>
        <w:t>do</w:t>
      </w:r>
      <w:r w:rsidRPr="00EC76AF">
        <w:rPr>
          <w:rFonts w:ascii="Arial" w:eastAsia="Arial" w:hAnsi="Arial" w:cs="Arial"/>
          <w:lang w:val="es-MX"/>
        </w:rPr>
        <w:t>s</w:t>
      </w:r>
      <w:r w:rsidRPr="00EC76AF">
        <w:rPr>
          <w:rFonts w:ascii="Arial" w:eastAsia="Arial" w:hAnsi="Arial" w:cs="Arial"/>
          <w:spacing w:val="-4"/>
          <w:lang w:val="es-MX"/>
        </w:rPr>
        <w:t xml:space="preserve"> </w:t>
      </w:r>
      <w:r w:rsidRPr="00EC76AF">
        <w:rPr>
          <w:rFonts w:ascii="Arial" w:eastAsia="Arial" w:hAnsi="Arial" w:cs="Arial"/>
          <w:lang w:val="es-MX"/>
        </w:rPr>
        <w:t>c</w:t>
      </w:r>
      <w:r w:rsidRPr="00EC76AF">
        <w:rPr>
          <w:rFonts w:ascii="Arial" w:eastAsia="Arial" w:hAnsi="Arial" w:cs="Arial"/>
          <w:spacing w:val="-3"/>
          <w:lang w:val="es-MX"/>
        </w:rPr>
        <w:t>o</w:t>
      </w:r>
      <w:r w:rsidRPr="00EC76AF">
        <w:rPr>
          <w:rFonts w:ascii="Arial" w:eastAsia="Arial" w:hAnsi="Arial" w:cs="Arial"/>
          <w:lang w:val="es-MX"/>
        </w:rPr>
        <w:t>n</w:t>
      </w:r>
      <w:r w:rsidRPr="00EC76AF">
        <w:rPr>
          <w:rFonts w:ascii="Arial" w:eastAsia="Arial" w:hAnsi="Arial" w:cs="Arial"/>
          <w:spacing w:val="3"/>
          <w:lang w:val="es-MX"/>
        </w:rPr>
        <w:t xml:space="preserve"> </w:t>
      </w:r>
      <w:r w:rsidRPr="00EC76AF">
        <w:rPr>
          <w:rFonts w:ascii="Arial" w:eastAsia="Arial" w:hAnsi="Arial" w:cs="Arial"/>
          <w:spacing w:val="2"/>
          <w:lang w:val="es-MX"/>
        </w:rPr>
        <w:t>e</w:t>
      </w:r>
      <w:r w:rsidRPr="00EC76AF">
        <w:rPr>
          <w:rFonts w:ascii="Arial" w:eastAsia="Arial" w:hAnsi="Arial" w:cs="Arial"/>
          <w:lang w:val="es-MX"/>
        </w:rPr>
        <w:t xml:space="preserve">l </w:t>
      </w:r>
      <w:r w:rsidRPr="00EC76AF">
        <w:rPr>
          <w:rFonts w:ascii="Arial" w:eastAsia="Arial" w:hAnsi="Arial" w:cs="Arial"/>
          <w:spacing w:val="-5"/>
          <w:lang w:val="es-MX"/>
        </w:rPr>
        <w:t>s</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lang w:val="es-MX"/>
        </w:rPr>
        <w:t>v</w:t>
      </w:r>
      <w:r w:rsidRPr="00EC76AF">
        <w:rPr>
          <w:rFonts w:ascii="Arial" w:eastAsia="Arial" w:hAnsi="Arial" w:cs="Arial"/>
          <w:spacing w:val="-1"/>
          <w:lang w:val="es-MX"/>
        </w:rPr>
        <w:t>i</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lang w:val="es-MX"/>
        </w:rPr>
        <w:t>o</w:t>
      </w:r>
      <w:r w:rsidRPr="00EC76AF">
        <w:rPr>
          <w:rFonts w:ascii="Arial" w:eastAsia="Arial" w:hAnsi="Arial" w:cs="Arial"/>
          <w:spacing w:val="-2"/>
          <w:lang w:val="es-MX"/>
        </w:rPr>
        <w:t xml:space="preserve"> </w:t>
      </w:r>
      <w:r w:rsidRPr="00EC76AF">
        <w:rPr>
          <w:rFonts w:ascii="Arial" w:eastAsia="Arial" w:hAnsi="Arial" w:cs="Arial"/>
          <w:spacing w:val="2"/>
          <w:lang w:val="es-MX"/>
        </w:rPr>
        <w:t>p</w:t>
      </w:r>
      <w:r w:rsidRPr="00EC76AF">
        <w:rPr>
          <w:rFonts w:ascii="Arial" w:eastAsia="Arial" w:hAnsi="Arial" w:cs="Arial"/>
          <w:spacing w:val="-2"/>
          <w:lang w:val="es-MX"/>
        </w:rPr>
        <w:t>r</w:t>
      </w:r>
      <w:r w:rsidRPr="00EC76AF">
        <w:rPr>
          <w:rFonts w:ascii="Arial" w:eastAsia="Arial" w:hAnsi="Arial" w:cs="Arial"/>
          <w:spacing w:val="2"/>
          <w:lang w:val="es-MX"/>
        </w:rPr>
        <w:t>e</w:t>
      </w:r>
      <w:r w:rsidRPr="00EC76AF">
        <w:rPr>
          <w:rFonts w:ascii="Arial" w:eastAsia="Arial" w:hAnsi="Arial" w:cs="Arial"/>
          <w:lang w:val="es-MX"/>
        </w:rPr>
        <w:t>s</w:t>
      </w:r>
      <w:r w:rsidRPr="00EC76AF">
        <w:rPr>
          <w:rFonts w:ascii="Arial" w:eastAsia="Arial" w:hAnsi="Arial" w:cs="Arial"/>
          <w:spacing w:val="-4"/>
          <w:lang w:val="es-MX"/>
        </w:rPr>
        <w:t>t</w:t>
      </w:r>
      <w:r w:rsidRPr="00EC76AF">
        <w:rPr>
          <w:rFonts w:ascii="Arial" w:eastAsia="Arial" w:hAnsi="Arial" w:cs="Arial"/>
          <w:spacing w:val="2"/>
          <w:lang w:val="es-MX"/>
        </w:rPr>
        <w:t>a</w:t>
      </w:r>
      <w:r w:rsidRPr="00EC76AF">
        <w:rPr>
          <w:rFonts w:ascii="Arial" w:eastAsia="Arial" w:hAnsi="Arial" w:cs="Arial"/>
          <w:spacing w:val="-3"/>
          <w:lang w:val="es-MX"/>
        </w:rPr>
        <w:t>d</w:t>
      </w:r>
      <w:r w:rsidRPr="00EC76AF">
        <w:rPr>
          <w:rFonts w:ascii="Arial" w:eastAsia="Arial" w:hAnsi="Arial" w:cs="Arial"/>
          <w:spacing w:val="2"/>
          <w:lang w:val="es-MX"/>
        </w:rPr>
        <w:t>o</w:t>
      </w:r>
      <w:r w:rsidRPr="00EC76AF">
        <w:rPr>
          <w:rFonts w:ascii="Arial" w:eastAsia="Arial" w:hAnsi="Arial" w:cs="Arial"/>
          <w:lang w:val="es-MX"/>
        </w:rPr>
        <w:t>.</w:t>
      </w:r>
    </w:p>
    <w:p w14:paraId="66ED24DA" w14:textId="77777777" w:rsidR="00EC76AF" w:rsidRPr="00EC76AF" w:rsidRDefault="00EC76AF" w:rsidP="00EC76AF">
      <w:pPr>
        <w:spacing w:before="3" w:after="0" w:line="180" w:lineRule="exact"/>
        <w:rPr>
          <w:sz w:val="18"/>
          <w:szCs w:val="18"/>
          <w:lang w:val="es-MX"/>
        </w:rPr>
      </w:pPr>
    </w:p>
    <w:p w14:paraId="32ABB941" w14:textId="77777777" w:rsidR="00EC76AF" w:rsidRPr="00EC76AF" w:rsidRDefault="00EC76AF" w:rsidP="00EC76AF">
      <w:pPr>
        <w:spacing w:after="0" w:line="200" w:lineRule="exact"/>
        <w:rPr>
          <w:sz w:val="20"/>
          <w:szCs w:val="20"/>
          <w:lang w:val="es-MX"/>
        </w:rPr>
      </w:pPr>
    </w:p>
    <w:p w14:paraId="1ECE21AB" w14:textId="00EEC856" w:rsidR="00EC76AF" w:rsidRPr="00EC76AF" w:rsidRDefault="00EC76AF" w:rsidP="00EC76AF">
      <w:pPr>
        <w:spacing w:after="0" w:line="240" w:lineRule="auto"/>
        <w:ind w:left="153" w:right="6369"/>
        <w:jc w:val="both"/>
        <w:rPr>
          <w:rFonts w:ascii="Arial" w:eastAsia="Arial" w:hAnsi="Arial" w:cs="Arial"/>
          <w:i/>
          <w:sz w:val="24"/>
          <w:szCs w:val="24"/>
          <w:lang w:val="es-MX"/>
        </w:rPr>
      </w:pPr>
      <w:r w:rsidRPr="00EC76AF">
        <w:rPr>
          <w:rFonts w:ascii="Arial" w:eastAsia="Arial" w:hAnsi="Arial" w:cs="Arial"/>
          <w:spacing w:val="1"/>
          <w:lang w:val="es-MX"/>
        </w:rPr>
        <w:t>A</w:t>
      </w:r>
      <w:r w:rsidRPr="00EC76AF">
        <w:rPr>
          <w:rFonts w:ascii="Arial" w:eastAsia="Arial" w:hAnsi="Arial" w:cs="Arial"/>
          <w:lang w:val="es-MX"/>
        </w:rPr>
        <w:t>l</w:t>
      </w:r>
      <w:r w:rsidRPr="00EC76AF">
        <w:rPr>
          <w:rFonts w:ascii="Arial" w:eastAsia="Arial" w:hAnsi="Arial" w:cs="Arial"/>
          <w:spacing w:val="2"/>
          <w:lang w:val="es-MX"/>
        </w:rPr>
        <w:t xml:space="preserve"> </w:t>
      </w:r>
      <w:r w:rsidRPr="00EC76AF">
        <w:rPr>
          <w:rFonts w:ascii="Arial" w:eastAsia="Arial" w:hAnsi="Arial" w:cs="Arial"/>
          <w:spacing w:val="6"/>
          <w:lang w:val="es-MX"/>
        </w:rPr>
        <w:t>f</w:t>
      </w:r>
      <w:r w:rsidRPr="00EC76AF">
        <w:rPr>
          <w:rFonts w:ascii="Arial" w:eastAsia="Arial" w:hAnsi="Arial" w:cs="Arial"/>
          <w:spacing w:val="-6"/>
          <w:lang w:val="es-MX"/>
        </w:rPr>
        <w:t>i</w:t>
      </w:r>
      <w:r w:rsidRPr="00EC76AF">
        <w:rPr>
          <w:rFonts w:ascii="Arial" w:eastAsia="Arial" w:hAnsi="Arial" w:cs="Arial"/>
          <w:spacing w:val="2"/>
          <w:lang w:val="es-MX"/>
        </w:rPr>
        <w:t>na</w:t>
      </w:r>
      <w:r w:rsidRPr="00EC76AF">
        <w:rPr>
          <w:rFonts w:ascii="Arial" w:eastAsia="Arial" w:hAnsi="Arial" w:cs="Arial"/>
          <w:spacing w:val="-1"/>
          <w:lang w:val="es-MX"/>
        </w:rPr>
        <w:t>li</w:t>
      </w:r>
      <w:r w:rsidRPr="00EC76AF">
        <w:rPr>
          <w:rFonts w:ascii="Arial" w:eastAsia="Arial" w:hAnsi="Arial" w:cs="Arial"/>
          <w:spacing w:val="-5"/>
          <w:lang w:val="es-MX"/>
        </w:rPr>
        <w:t>z</w:t>
      </w:r>
      <w:r w:rsidRPr="00EC76AF">
        <w:rPr>
          <w:rFonts w:ascii="Arial" w:eastAsia="Arial" w:hAnsi="Arial" w:cs="Arial"/>
          <w:spacing w:val="2"/>
          <w:lang w:val="es-MX"/>
        </w:rPr>
        <w:t>a</w:t>
      </w:r>
      <w:r w:rsidRPr="00EC76AF">
        <w:rPr>
          <w:rFonts w:ascii="Arial" w:eastAsia="Arial" w:hAnsi="Arial" w:cs="Arial"/>
          <w:lang w:val="es-MX"/>
        </w:rPr>
        <w:t>r</w:t>
      </w:r>
      <w:r w:rsidRPr="00EC76AF">
        <w:rPr>
          <w:rFonts w:ascii="Arial" w:eastAsia="Arial" w:hAnsi="Arial" w:cs="Arial"/>
          <w:spacing w:val="1"/>
          <w:lang w:val="es-MX"/>
        </w:rPr>
        <w:t xml:space="preserve"> </w:t>
      </w:r>
      <w:r w:rsidRPr="00EC76AF">
        <w:rPr>
          <w:rFonts w:ascii="Arial" w:eastAsia="Arial" w:hAnsi="Arial" w:cs="Arial"/>
          <w:spacing w:val="2"/>
          <w:lang w:val="es-MX"/>
        </w:rPr>
        <w:t>e</w:t>
      </w:r>
      <w:r w:rsidRPr="00EC76AF">
        <w:rPr>
          <w:rFonts w:ascii="Arial" w:eastAsia="Arial" w:hAnsi="Arial" w:cs="Arial"/>
          <w:lang w:val="es-MX"/>
        </w:rPr>
        <w:t>l</w:t>
      </w:r>
      <w:r w:rsidRPr="00EC76AF">
        <w:rPr>
          <w:rFonts w:ascii="Arial" w:eastAsia="Arial" w:hAnsi="Arial" w:cs="Arial"/>
          <w:spacing w:val="2"/>
          <w:lang w:val="es-MX"/>
        </w:rPr>
        <w:t xml:space="preserve"> </w:t>
      </w:r>
      <w:r w:rsidRPr="00EC76AF">
        <w:rPr>
          <w:rFonts w:ascii="Arial" w:eastAsia="Arial" w:hAnsi="Arial" w:cs="Arial"/>
          <w:lang w:val="es-MX"/>
        </w:rPr>
        <w:t>s</w:t>
      </w:r>
      <w:r w:rsidRPr="00EC76AF">
        <w:rPr>
          <w:rFonts w:ascii="Arial" w:eastAsia="Arial" w:hAnsi="Arial" w:cs="Arial"/>
          <w:spacing w:val="2"/>
          <w:lang w:val="es-MX"/>
        </w:rPr>
        <w:t>e</w:t>
      </w:r>
      <w:r w:rsidRPr="00EC76AF">
        <w:rPr>
          <w:rFonts w:ascii="Arial" w:eastAsia="Arial" w:hAnsi="Arial" w:cs="Arial"/>
          <w:spacing w:val="-2"/>
          <w:lang w:val="es-MX"/>
        </w:rPr>
        <w:t>r</w:t>
      </w:r>
      <w:r w:rsidRPr="00EC76AF">
        <w:rPr>
          <w:rFonts w:ascii="Arial" w:eastAsia="Arial" w:hAnsi="Arial" w:cs="Arial"/>
          <w:lang w:val="es-MX"/>
        </w:rPr>
        <w:t>v</w:t>
      </w:r>
      <w:r w:rsidRPr="00EC76AF">
        <w:rPr>
          <w:rFonts w:ascii="Arial" w:eastAsia="Arial" w:hAnsi="Arial" w:cs="Arial"/>
          <w:spacing w:val="-1"/>
          <w:lang w:val="es-MX"/>
        </w:rPr>
        <w:t>i</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lang w:val="es-MX"/>
        </w:rPr>
        <w:t>o</w:t>
      </w:r>
      <w:r w:rsidRPr="00EC76AF">
        <w:rPr>
          <w:rFonts w:ascii="Arial" w:eastAsia="Arial" w:hAnsi="Arial" w:cs="Arial"/>
          <w:spacing w:val="5"/>
          <w:lang w:val="es-MX"/>
        </w:rPr>
        <w:t xml:space="preserve"> </w:t>
      </w:r>
      <w:r w:rsidRPr="00EC76AF">
        <w:rPr>
          <w:rFonts w:ascii="Arial" w:eastAsia="Arial" w:hAnsi="Arial" w:cs="Arial"/>
          <w:lang w:val="es-MX"/>
        </w:rPr>
        <w:t>y</w:t>
      </w:r>
      <w:r w:rsidRPr="00EC76AF">
        <w:rPr>
          <w:rFonts w:ascii="Arial" w:eastAsia="Arial" w:hAnsi="Arial" w:cs="Arial"/>
          <w:spacing w:val="8"/>
          <w:lang w:val="es-MX"/>
        </w:rPr>
        <w:t xml:space="preserve"> </w:t>
      </w:r>
      <w:r w:rsidRPr="00EC76AF">
        <w:rPr>
          <w:rFonts w:ascii="Arial" w:eastAsia="Arial" w:hAnsi="Arial" w:cs="Arial"/>
          <w:spacing w:val="1"/>
          <w:lang w:val="es-MX"/>
        </w:rPr>
        <w:t>t</w:t>
      </w:r>
      <w:r w:rsidRPr="00EC76AF">
        <w:rPr>
          <w:rFonts w:ascii="Arial" w:eastAsia="Arial" w:hAnsi="Arial" w:cs="Arial"/>
          <w:spacing w:val="-6"/>
          <w:lang w:val="es-MX"/>
        </w:rPr>
        <w:t>r</w:t>
      </w:r>
      <w:r w:rsidRPr="00EC76AF">
        <w:rPr>
          <w:rFonts w:ascii="Arial" w:eastAsia="Arial" w:hAnsi="Arial" w:cs="Arial"/>
          <w:spacing w:val="2"/>
          <w:lang w:val="es-MX"/>
        </w:rPr>
        <w:t>an</w:t>
      </w:r>
      <w:r w:rsidRPr="00EC76AF">
        <w:rPr>
          <w:rFonts w:ascii="Arial" w:eastAsia="Arial" w:hAnsi="Arial" w:cs="Arial"/>
          <w:lang w:val="es-MX"/>
        </w:rPr>
        <w:t>s</w:t>
      </w:r>
      <w:r w:rsidRPr="00EC76AF">
        <w:rPr>
          <w:rFonts w:ascii="Arial" w:eastAsia="Arial" w:hAnsi="Arial" w:cs="Arial"/>
          <w:spacing w:val="-5"/>
          <w:lang w:val="es-MX"/>
        </w:rPr>
        <w:t>c</w:t>
      </w:r>
      <w:r w:rsidRPr="00EC76AF">
        <w:rPr>
          <w:rFonts w:ascii="Arial" w:eastAsia="Arial" w:hAnsi="Arial" w:cs="Arial"/>
          <w:spacing w:val="2"/>
          <w:lang w:val="es-MX"/>
        </w:rPr>
        <w:t>u</w:t>
      </w:r>
      <w:r w:rsidRPr="00EC76AF">
        <w:rPr>
          <w:rFonts w:ascii="Arial" w:eastAsia="Arial" w:hAnsi="Arial" w:cs="Arial"/>
          <w:spacing w:val="-2"/>
          <w:lang w:val="es-MX"/>
        </w:rPr>
        <w:t>rr</w:t>
      </w:r>
      <w:r w:rsidRPr="00EC76AF">
        <w:rPr>
          <w:rFonts w:ascii="Arial" w:eastAsia="Arial" w:hAnsi="Arial" w:cs="Arial"/>
          <w:spacing w:val="-1"/>
          <w:lang w:val="es-MX"/>
        </w:rPr>
        <w:t>i</w:t>
      </w:r>
      <w:r w:rsidRPr="00EC76AF">
        <w:rPr>
          <w:rFonts w:ascii="Arial" w:eastAsia="Arial" w:hAnsi="Arial" w:cs="Arial"/>
          <w:spacing w:val="2"/>
          <w:lang w:val="es-MX"/>
        </w:rPr>
        <w:t>da</w:t>
      </w:r>
      <w:r w:rsidRPr="00EC76AF">
        <w:rPr>
          <w:rFonts w:ascii="Arial" w:eastAsia="Arial" w:hAnsi="Arial" w:cs="Arial"/>
          <w:lang w:val="es-MX"/>
        </w:rPr>
        <w:t>s</w:t>
      </w:r>
      <w:r w:rsidRPr="00EC76AF">
        <w:rPr>
          <w:rFonts w:ascii="Arial" w:eastAsia="Arial" w:hAnsi="Arial" w:cs="Arial"/>
          <w:spacing w:val="6"/>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o</w:t>
      </w:r>
      <w:r w:rsidRPr="00EC76AF">
        <w:rPr>
          <w:rFonts w:ascii="Arial" w:eastAsia="Arial" w:hAnsi="Arial" w:cs="Arial"/>
          <w:spacing w:val="-2"/>
          <w:lang w:val="es-MX"/>
        </w:rPr>
        <w:t>m</w:t>
      </w:r>
      <w:r w:rsidRPr="00EC76AF">
        <w:rPr>
          <w:rFonts w:ascii="Arial" w:eastAsia="Arial" w:hAnsi="Arial" w:cs="Arial"/>
          <w:lang w:val="es-MX"/>
        </w:rPr>
        <w:t>o</w:t>
      </w:r>
      <w:r w:rsidRPr="00EC76AF">
        <w:rPr>
          <w:rFonts w:ascii="Arial" w:eastAsia="Arial" w:hAnsi="Arial" w:cs="Arial"/>
          <w:spacing w:val="5"/>
          <w:lang w:val="es-MX"/>
        </w:rPr>
        <w:t xml:space="preserve"> </w:t>
      </w:r>
      <w:r w:rsidRPr="00EC76AF">
        <w:rPr>
          <w:rFonts w:ascii="Arial" w:eastAsia="Arial" w:hAnsi="Arial" w:cs="Arial"/>
          <w:spacing w:val="-2"/>
          <w:lang w:val="es-MX"/>
        </w:rPr>
        <w:t>m</w:t>
      </w:r>
      <w:r w:rsidRPr="00EC76AF">
        <w:rPr>
          <w:rFonts w:ascii="Arial" w:eastAsia="Arial" w:hAnsi="Arial" w:cs="Arial"/>
          <w:spacing w:val="2"/>
          <w:lang w:val="es-MX"/>
        </w:rPr>
        <w:t>á</w:t>
      </w:r>
      <w:r w:rsidRPr="00EC76AF">
        <w:rPr>
          <w:rFonts w:ascii="Arial" w:eastAsia="Arial" w:hAnsi="Arial" w:cs="Arial"/>
          <w:lang w:val="es-MX"/>
        </w:rPr>
        <w:t>x</w:t>
      </w:r>
      <w:r w:rsidRPr="00EC76AF">
        <w:rPr>
          <w:rFonts w:ascii="Arial" w:eastAsia="Arial" w:hAnsi="Arial" w:cs="Arial"/>
          <w:spacing w:val="-6"/>
          <w:lang w:val="es-MX"/>
        </w:rPr>
        <w:t>i</w:t>
      </w:r>
      <w:r w:rsidRPr="00EC76AF">
        <w:rPr>
          <w:rFonts w:ascii="Arial" w:eastAsia="Arial" w:hAnsi="Arial" w:cs="Arial"/>
          <w:spacing w:val="-2"/>
          <w:lang w:val="es-MX"/>
        </w:rPr>
        <w:t>m</w:t>
      </w:r>
      <w:r w:rsidRPr="00EC76AF">
        <w:rPr>
          <w:rFonts w:ascii="Arial" w:eastAsia="Arial" w:hAnsi="Arial" w:cs="Arial"/>
          <w:lang w:val="es-MX"/>
        </w:rPr>
        <w:t>o</w:t>
      </w:r>
      <w:r w:rsidRPr="00EC76AF">
        <w:rPr>
          <w:rFonts w:ascii="Arial" w:eastAsia="Arial" w:hAnsi="Arial" w:cs="Arial"/>
          <w:spacing w:val="5"/>
          <w:lang w:val="es-MX"/>
        </w:rPr>
        <w:t xml:space="preserve"> </w:t>
      </w:r>
      <w:r w:rsidRPr="00EC76AF">
        <w:rPr>
          <w:rFonts w:ascii="Arial" w:eastAsia="Arial" w:hAnsi="Arial" w:cs="Arial"/>
          <w:spacing w:val="2"/>
          <w:lang w:val="es-MX"/>
        </w:rPr>
        <w:t>do</w:t>
      </w:r>
      <w:r w:rsidRPr="00EC76AF">
        <w:rPr>
          <w:rFonts w:ascii="Arial" w:eastAsia="Arial" w:hAnsi="Arial" w:cs="Arial"/>
          <w:lang w:val="es-MX"/>
        </w:rPr>
        <w:t>s</w:t>
      </w:r>
      <w:r w:rsidRPr="00EC76AF">
        <w:rPr>
          <w:rFonts w:ascii="Arial" w:eastAsia="Arial" w:hAnsi="Arial" w:cs="Arial"/>
          <w:spacing w:val="3"/>
          <w:lang w:val="es-MX"/>
        </w:rPr>
        <w:t xml:space="preserve"> </w:t>
      </w:r>
      <w:r w:rsidRPr="00EC76AF">
        <w:rPr>
          <w:rFonts w:ascii="Arial" w:eastAsia="Arial" w:hAnsi="Arial" w:cs="Arial"/>
          <w:spacing w:val="-5"/>
          <w:lang w:val="es-MX"/>
        </w:rPr>
        <w:t>s</w:t>
      </w:r>
      <w:r w:rsidRPr="00EC76AF">
        <w:rPr>
          <w:rFonts w:ascii="Arial" w:eastAsia="Arial" w:hAnsi="Arial" w:cs="Arial"/>
          <w:spacing w:val="2"/>
          <w:lang w:val="es-MX"/>
        </w:rPr>
        <w:t>e</w:t>
      </w:r>
      <w:r w:rsidRPr="00EC76AF">
        <w:rPr>
          <w:rFonts w:ascii="Arial" w:eastAsia="Arial" w:hAnsi="Arial" w:cs="Arial"/>
          <w:spacing w:val="-2"/>
          <w:lang w:val="es-MX"/>
        </w:rPr>
        <w:t>m</w:t>
      </w:r>
      <w:r w:rsidRPr="00EC76AF">
        <w:rPr>
          <w:rFonts w:ascii="Arial" w:eastAsia="Arial" w:hAnsi="Arial" w:cs="Arial"/>
          <w:spacing w:val="-3"/>
          <w:lang w:val="es-MX"/>
        </w:rPr>
        <w:t>a</w:t>
      </w:r>
      <w:r w:rsidRPr="00EC76AF">
        <w:rPr>
          <w:rFonts w:ascii="Arial" w:eastAsia="Arial" w:hAnsi="Arial" w:cs="Arial"/>
          <w:spacing w:val="2"/>
          <w:lang w:val="es-MX"/>
        </w:rPr>
        <w:t>na</w:t>
      </w:r>
      <w:r w:rsidRPr="00EC76AF">
        <w:rPr>
          <w:rFonts w:ascii="Arial" w:eastAsia="Arial" w:hAnsi="Arial" w:cs="Arial"/>
          <w:lang w:val="es-MX"/>
        </w:rPr>
        <w:t>s</w:t>
      </w:r>
      <w:r w:rsidRPr="00EC76AF">
        <w:rPr>
          <w:rFonts w:ascii="Arial" w:eastAsia="Arial" w:hAnsi="Arial" w:cs="Arial"/>
          <w:spacing w:val="3"/>
          <w:lang w:val="es-MX"/>
        </w:rPr>
        <w:t xml:space="preserve"> </w:t>
      </w:r>
      <w:r w:rsidRPr="00EC76AF">
        <w:rPr>
          <w:rFonts w:ascii="Arial" w:eastAsia="Arial" w:hAnsi="Arial" w:cs="Arial"/>
          <w:spacing w:val="2"/>
          <w:lang w:val="es-MX"/>
        </w:rPr>
        <w:t>d</w:t>
      </w:r>
      <w:r w:rsidRPr="00EC76AF">
        <w:rPr>
          <w:rFonts w:ascii="Arial" w:eastAsia="Arial" w:hAnsi="Arial" w:cs="Arial"/>
          <w:lang w:val="es-MX"/>
        </w:rPr>
        <w:t>e</w:t>
      </w:r>
      <w:r w:rsidRPr="00EC76AF">
        <w:rPr>
          <w:rFonts w:ascii="Arial" w:eastAsia="Arial" w:hAnsi="Arial" w:cs="Arial"/>
          <w:spacing w:val="5"/>
          <w:lang w:val="es-MX"/>
        </w:rPr>
        <w:t xml:space="preserve"> </w:t>
      </w:r>
      <w:r w:rsidRPr="00EC76AF">
        <w:rPr>
          <w:rFonts w:ascii="Arial" w:eastAsia="Arial" w:hAnsi="Arial" w:cs="Arial"/>
          <w:spacing w:val="-5"/>
          <w:lang w:val="es-MX"/>
        </w:rPr>
        <w:t>c</w:t>
      </w:r>
      <w:r w:rsidRPr="00EC76AF">
        <w:rPr>
          <w:rFonts w:ascii="Arial" w:eastAsia="Arial" w:hAnsi="Arial" w:cs="Arial"/>
          <w:spacing w:val="2"/>
          <w:lang w:val="es-MX"/>
        </w:rPr>
        <w:t>on</w:t>
      </w:r>
      <w:r w:rsidRPr="00EC76AF">
        <w:rPr>
          <w:rFonts w:ascii="Arial" w:eastAsia="Arial" w:hAnsi="Arial" w:cs="Arial"/>
          <w:lang w:val="es-MX"/>
        </w:rPr>
        <w:t>c</w:t>
      </w:r>
      <w:r w:rsidRPr="00EC76AF">
        <w:rPr>
          <w:rFonts w:ascii="Arial" w:eastAsia="Arial" w:hAnsi="Arial" w:cs="Arial"/>
          <w:spacing w:val="-6"/>
          <w:lang w:val="es-MX"/>
        </w:rPr>
        <w:t>l</w:t>
      </w:r>
      <w:r w:rsidRPr="00EC76AF">
        <w:rPr>
          <w:rFonts w:ascii="Arial" w:eastAsia="Arial" w:hAnsi="Arial" w:cs="Arial"/>
          <w:spacing w:val="2"/>
          <w:lang w:val="es-MX"/>
        </w:rPr>
        <w:t>u</w:t>
      </w:r>
      <w:r w:rsidRPr="00EC76AF">
        <w:rPr>
          <w:rFonts w:ascii="Arial" w:eastAsia="Arial" w:hAnsi="Arial" w:cs="Arial"/>
          <w:spacing w:val="-1"/>
          <w:lang w:val="es-MX"/>
        </w:rPr>
        <w:t>i</w:t>
      </w:r>
      <w:r w:rsidRPr="00EC76AF">
        <w:rPr>
          <w:rFonts w:ascii="Arial" w:eastAsia="Arial" w:hAnsi="Arial" w:cs="Arial"/>
          <w:spacing w:val="-3"/>
          <w:lang w:val="es-MX"/>
        </w:rPr>
        <w:t>d</w:t>
      </w:r>
      <w:r w:rsidRPr="00EC76AF">
        <w:rPr>
          <w:rFonts w:ascii="Arial" w:eastAsia="Arial" w:hAnsi="Arial" w:cs="Arial"/>
          <w:lang w:val="es-MX"/>
        </w:rPr>
        <w:t>o</w:t>
      </w:r>
      <w:r w:rsidRPr="00EC76AF">
        <w:rPr>
          <w:rFonts w:ascii="Arial" w:eastAsia="Arial" w:hAnsi="Arial" w:cs="Arial"/>
          <w:spacing w:val="5"/>
          <w:lang w:val="es-MX"/>
        </w:rPr>
        <w:t xml:space="preserve"> </w:t>
      </w:r>
      <w:r w:rsidRPr="00EC76AF">
        <w:rPr>
          <w:rFonts w:ascii="Arial" w:eastAsia="Arial" w:hAnsi="Arial" w:cs="Arial"/>
          <w:spacing w:val="2"/>
          <w:lang w:val="es-MX"/>
        </w:rPr>
        <w:t>e</w:t>
      </w:r>
      <w:r w:rsidRPr="00EC76AF">
        <w:rPr>
          <w:rFonts w:ascii="Arial" w:eastAsia="Arial" w:hAnsi="Arial" w:cs="Arial"/>
          <w:lang w:val="es-MX"/>
        </w:rPr>
        <w:t>l</w:t>
      </w:r>
      <w:r w:rsidRPr="00EC76AF">
        <w:rPr>
          <w:rFonts w:ascii="Arial" w:eastAsia="Arial" w:hAnsi="Arial" w:cs="Arial"/>
          <w:spacing w:val="2"/>
          <w:lang w:val="es-MX"/>
        </w:rPr>
        <w:t xml:space="preserve"> ú</w:t>
      </w:r>
      <w:r w:rsidRPr="00EC76AF">
        <w:rPr>
          <w:rFonts w:ascii="Arial" w:eastAsia="Arial" w:hAnsi="Arial" w:cs="Arial"/>
          <w:spacing w:val="-1"/>
          <w:lang w:val="es-MX"/>
        </w:rPr>
        <w:t>l</w:t>
      </w:r>
      <w:r w:rsidRPr="00EC76AF">
        <w:rPr>
          <w:rFonts w:ascii="Arial" w:eastAsia="Arial" w:hAnsi="Arial" w:cs="Arial"/>
          <w:spacing w:val="1"/>
          <w:lang w:val="es-MX"/>
        </w:rPr>
        <w:t>t</w:t>
      </w:r>
      <w:r w:rsidRPr="00EC76AF">
        <w:rPr>
          <w:rFonts w:ascii="Arial" w:eastAsia="Arial" w:hAnsi="Arial" w:cs="Arial"/>
          <w:spacing w:val="-1"/>
          <w:lang w:val="es-MX"/>
        </w:rPr>
        <w:t>i</w:t>
      </w:r>
      <w:r w:rsidRPr="00EC76AF">
        <w:rPr>
          <w:rFonts w:ascii="Arial" w:eastAsia="Arial" w:hAnsi="Arial" w:cs="Arial"/>
          <w:spacing w:val="-6"/>
          <w:lang w:val="es-MX"/>
        </w:rPr>
        <w:t>m</w:t>
      </w:r>
      <w:r w:rsidRPr="00EC76AF">
        <w:rPr>
          <w:rFonts w:ascii="Arial" w:eastAsia="Arial" w:hAnsi="Arial" w:cs="Arial"/>
          <w:lang w:val="es-MX"/>
        </w:rPr>
        <w:t xml:space="preserve">o </w:t>
      </w:r>
      <w:r w:rsidRPr="00EC76AF">
        <w:rPr>
          <w:rFonts w:ascii="Arial" w:eastAsia="Arial" w:hAnsi="Arial" w:cs="Arial"/>
          <w:spacing w:val="6"/>
          <w:lang w:val="es-MX"/>
        </w:rPr>
        <w:t>f</w:t>
      </w:r>
      <w:r w:rsidRPr="00EC76AF">
        <w:rPr>
          <w:rFonts w:ascii="Arial" w:eastAsia="Arial" w:hAnsi="Arial" w:cs="Arial"/>
          <w:spacing w:val="-1"/>
          <w:lang w:val="es-MX"/>
        </w:rPr>
        <w:t>i</w:t>
      </w:r>
      <w:r w:rsidRPr="00EC76AF">
        <w:rPr>
          <w:rFonts w:ascii="Arial" w:eastAsia="Arial" w:hAnsi="Arial" w:cs="Arial"/>
          <w:lang w:val="es-MX"/>
        </w:rPr>
        <w:t xml:space="preserve">n </w:t>
      </w:r>
      <w:r w:rsidRPr="00EC76AF">
        <w:rPr>
          <w:rFonts w:ascii="Arial" w:eastAsia="Arial" w:hAnsi="Arial" w:cs="Arial"/>
          <w:spacing w:val="2"/>
          <w:lang w:val="es-MX"/>
        </w:rPr>
        <w:t>d</w:t>
      </w:r>
      <w:r w:rsidRPr="00EC76AF">
        <w:rPr>
          <w:rFonts w:ascii="Arial" w:eastAsia="Arial" w:hAnsi="Arial" w:cs="Arial"/>
          <w:lang w:val="es-MX"/>
        </w:rPr>
        <w:t>e s</w:t>
      </w:r>
      <w:r w:rsidRPr="00EC76AF">
        <w:rPr>
          <w:rFonts w:ascii="Arial" w:eastAsia="Arial" w:hAnsi="Arial" w:cs="Arial"/>
          <w:spacing w:val="2"/>
          <w:lang w:val="es-MX"/>
        </w:rPr>
        <w:t>e</w:t>
      </w:r>
      <w:r w:rsidRPr="00EC76AF">
        <w:rPr>
          <w:rFonts w:ascii="Arial" w:eastAsia="Arial" w:hAnsi="Arial" w:cs="Arial"/>
          <w:spacing w:val="-2"/>
          <w:lang w:val="es-MX"/>
        </w:rPr>
        <w:t>m</w:t>
      </w:r>
      <w:r w:rsidRPr="00EC76AF">
        <w:rPr>
          <w:rFonts w:ascii="Arial" w:eastAsia="Arial" w:hAnsi="Arial" w:cs="Arial"/>
          <w:spacing w:val="2"/>
          <w:lang w:val="es-MX"/>
        </w:rPr>
        <w:t>a</w:t>
      </w:r>
      <w:r w:rsidRPr="00EC76AF">
        <w:rPr>
          <w:rFonts w:ascii="Arial" w:eastAsia="Arial" w:hAnsi="Arial" w:cs="Arial"/>
          <w:spacing w:val="-3"/>
          <w:lang w:val="es-MX"/>
        </w:rPr>
        <w:t>n</w:t>
      </w:r>
      <w:r w:rsidRPr="00EC76AF">
        <w:rPr>
          <w:rFonts w:ascii="Arial" w:eastAsia="Arial" w:hAnsi="Arial" w:cs="Arial"/>
          <w:lang w:val="es-MX"/>
        </w:rPr>
        <w:t>a</w:t>
      </w:r>
      <w:r w:rsidRPr="00EC76AF">
        <w:rPr>
          <w:rFonts w:ascii="Arial" w:eastAsia="Arial" w:hAnsi="Arial" w:cs="Arial"/>
          <w:spacing w:val="-2"/>
          <w:lang w:val="es-MX"/>
        </w:rPr>
        <w:t xml:space="preserve"> </w:t>
      </w:r>
      <w:r w:rsidRPr="00EC76AF">
        <w:rPr>
          <w:rFonts w:ascii="Arial" w:eastAsia="Arial" w:hAnsi="Arial" w:cs="Arial"/>
          <w:spacing w:val="2"/>
          <w:lang w:val="es-MX"/>
        </w:rPr>
        <w:t>d</w:t>
      </w:r>
      <w:r w:rsidRPr="00EC76AF">
        <w:rPr>
          <w:rFonts w:ascii="Arial" w:eastAsia="Arial" w:hAnsi="Arial" w:cs="Arial"/>
          <w:lang w:val="es-MX"/>
        </w:rPr>
        <w:t xml:space="preserve">e </w:t>
      </w:r>
      <w:r w:rsidRPr="00EC76AF">
        <w:rPr>
          <w:rFonts w:ascii="Arial" w:eastAsia="Arial" w:hAnsi="Arial" w:cs="Arial"/>
          <w:spacing w:val="-3"/>
          <w:lang w:val="es-MX"/>
        </w:rPr>
        <w:t>a</w:t>
      </w:r>
      <w:r w:rsidRPr="00EC76AF">
        <w:rPr>
          <w:rFonts w:ascii="Arial" w:eastAsia="Arial" w:hAnsi="Arial" w:cs="Arial"/>
          <w:spacing w:val="2"/>
          <w:lang w:val="es-MX"/>
        </w:rPr>
        <w:t>p</w:t>
      </w:r>
      <w:r w:rsidRPr="00EC76AF">
        <w:rPr>
          <w:rFonts w:ascii="Arial" w:eastAsia="Arial" w:hAnsi="Arial" w:cs="Arial"/>
          <w:spacing w:val="-1"/>
          <w:lang w:val="es-MX"/>
        </w:rPr>
        <w:t>li</w:t>
      </w:r>
      <w:r w:rsidRPr="00EC76AF">
        <w:rPr>
          <w:rFonts w:ascii="Arial" w:eastAsia="Arial" w:hAnsi="Arial" w:cs="Arial"/>
          <w:lang w:val="es-MX"/>
        </w:rPr>
        <w:t>c</w:t>
      </w:r>
      <w:r w:rsidRPr="00EC76AF">
        <w:rPr>
          <w:rFonts w:ascii="Arial" w:eastAsia="Arial" w:hAnsi="Arial" w:cs="Arial"/>
          <w:spacing w:val="2"/>
          <w:lang w:val="es-MX"/>
        </w:rPr>
        <w:t>a</w:t>
      </w:r>
      <w:r w:rsidRPr="00EC76AF">
        <w:rPr>
          <w:rFonts w:ascii="Arial" w:eastAsia="Arial" w:hAnsi="Arial" w:cs="Arial"/>
          <w:lang w:val="es-MX"/>
        </w:rPr>
        <w:t>c</w:t>
      </w:r>
      <w:r w:rsidRPr="00EC76AF">
        <w:rPr>
          <w:rFonts w:ascii="Arial" w:eastAsia="Arial" w:hAnsi="Arial" w:cs="Arial"/>
          <w:spacing w:val="-1"/>
          <w:lang w:val="es-MX"/>
        </w:rPr>
        <w:t>i</w:t>
      </w:r>
      <w:r w:rsidRPr="00EC76AF">
        <w:rPr>
          <w:rFonts w:ascii="Arial" w:eastAsia="Arial" w:hAnsi="Arial" w:cs="Arial"/>
          <w:spacing w:val="-3"/>
          <w:lang w:val="es-MX"/>
        </w:rPr>
        <w:t>ó</w:t>
      </w:r>
      <w:r w:rsidRPr="00EC76AF">
        <w:rPr>
          <w:rFonts w:ascii="Arial" w:eastAsia="Arial" w:hAnsi="Arial" w:cs="Arial"/>
          <w:spacing w:val="3"/>
          <w:lang w:val="es-MX"/>
        </w:rPr>
        <w:t>n</w:t>
      </w:r>
      <w:r w:rsidRPr="00EC76AF">
        <w:rPr>
          <w:rFonts w:ascii="Arial" w:eastAsia="Arial" w:hAnsi="Arial" w:cs="Arial"/>
          <w:lang w:val="es-MX"/>
        </w:rPr>
        <w:t>,</w:t>
      </w:r>
      <w:r w:rsidRPr="00EC76AF">
        <w:rPr>
          <w:rFonts w:ascii="Arial" w:eastAsia="Arial" w:hAnsi="Arial" w:cs="Arial"/>
          <w:spacing w:val="-3"/>
          <w:lang w:val="es-MX"/>
        </w:rPr>
        <w:t xml:space="preserve"> </w:t>
      </w:r>
      <w:r w:rsidRPr="00EC76AF">
        <w:rPr>
          <w:rFonts w:ascii="Arial" w:eastAsia="Arial" w:hAnsi="Arial" w:cs="Arial"/>
          <w:spacing w:val="2"/>
          <w:lang w:val="es-MX"/>
        </w:rPr>
        <w:t>ha</w:t>
      </w:r>
      <w:r w:rsidRPr="00EC76AF">
        <w:rPr>
          <w:rFonts w:ascii="Arial" w:eastAsia="Arial" w:hAnsi="Arial" w:cs="Arial"/>
          <w:spacing w:val="-6"/>
          <w:lang w:val="es-MX"/>
        </w:rPr>
        <w:t>r</w:t>
      </w:r>
      <w:r w:rsidRPr="00EC76AF">
        <w:rPr>
          <w:rFonts w:ascii="Arial" w:eastAsia="Arial" w:hAnsi="Arial" w:cs="Arial"/>
          <w:lang w:val="es-MX"/>
        </w:rPr>
        <w:t>á</w:t>
      </w:r>
      <w:r w:rsidRPr="00EC76AF">
        <w:rPr>
          <w:rFonts w:ascii="Arial" w:eastAsia="Arial" w:hAnsi="Arial" w:cs="Arial"/>
          <w:spacing w:val="3"/>
          <w:lang w:val="es-MX"/>
        </w:rPr>
        <w:t xml:space="preserve"> </w:t>
      </w:r>
      <w:r w:rsidRPr="00EC76AF">
        <w:rPr>
          <w:rFonts w:ascii="Arial" w:eastAsia="Arial" w:hAnsi="Arial" w:cs="Arial"/>
          <w:spacing w:val="-3"/>
          <w:lang w:val="es-MX"/>
        </w:rPr>
        <w:t>e</w:t>
      </w:r>
      <w:r w:rsidRPr="00EC76AF">
        <w:rPr>
          <w:rFonts w:ascii="Arial" w:eastAsia="Arial" w:hAnsi="Arial" w:cs="Arial"/>
          <w:spacing w:val="2"/>
          <w:lang w:val="es-MX"/>
        </w:rPr>
        <w:t>n</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3"/>
          <w:lang w:val="es-MX"/>
        </w:rPr>
        <w:t>e</w:t>
      </w:r>
      <w:r w:rsidRPr="00EC76AF">
        <w:rPr>
          <w:rFonts w:ascii="Arial" w:eastAsia="Arial" w:hAnsi="Arial" w:cs="Arial"/>
          <w:spacing w:val="2"/>
          <w:lang w:val="es-MX"/>
        </w:rPr>
        <w:t>g</w:t>
      </w:r>
      <w:r w:rsidRPr="00EC76AF">
        <w:rPr>
          <w:rFonts w:ascii="Arial" w:eastAsia="Arial" w:hAnsi="Arial" w:cs="Arial"/>
          <w:lang w:val="es-MX"/>
        </w:rPr>
        <w:t>a</w:t>
      </w:r>
      <w:r w:rsidRPr="00EC76AF">
        <w:rPr>
          <w:rFonts w:ascii="Arial" w:eastAsia="Arial" w:hAnsi="Arial" w:cs="Arial"/>
          <w:spacing w:val="-2"/>
          <w:lang w:val="es-MX"/>
        </w:rPr>
        <w:t xml:space="preserve"> </w:t>
      </w:r>
      <w:r w:rsidRPr="00EC76AF">
        <w:rPr>
          <w:rFonts w:ascii="Arial" w:eastAsia="Arial" w:hAnsi="Arial" w:cs="Arial"/>
          <w:spacing w:val="2"/>
          <w:lang w:val="es-MX"/>
        </w:rPr>
        <w:t>a</w:t>
      </w:r>
      <w:r w:rsidRPr="00EC76AF">
        <w:rPr>
          <w:rFonts w:ascii="Arial" w:eastAsia="Arial" w:hAnsi="Arial" w:cs="Arial"/>
          <w:lang w:val="es-MX"/>
        </w:rPr>
        <w:t xml:space="preserve">l </w:t>
      </w:r>
      <w:r w:rsidRPr="00EC76AF">
        <w:rPr>
          <w:rFonts w:ascii="Arial" w:eastAsia="Arial" w:hAnsi="Arial" w:cs="Arial"/>
          <w:spacing w:val="-5"/>
          <w:lang w:val="es-MX"/>
        </w:rPr>
        <w:t>c</w:t>
      </w:r>
      <w:r w:rsidRPr="00EC76AF">
        <w:rPr>
          <w:rFonts w:ascii="Arial" w:eastAsia="Arial" w:hAnsi="Arial" w:cs="Arial"/>
          <w:spacing w:val="2"/>
          <w:lang w:val="es-MX"/>
        </w:rPr>
        <w:t>o</w:t>
      </w:r>
      <w:r w:rsidRPr="00EC76AF">
        <w:rPr>
          <w:rFonts w:ascii="Arial" w:eastAsia="Arial" w:hAnsi="Arial" w:cs="Arial"/>
          <w:spacing w:val="-3"/>
          <w:lang w:val="es-MX"/>
        </w:rPr>
        <w:t>n</w:t>
      </w:r>
      <w:r w:rsidRPr="00EC76AF">
        <w:rPr>
          <w:rFonts w:ascii="Arial" w:eastAsia="Arial" w:hAnsi="Arial" w:cs="Arial"/>
          <w:spacing w:val="1"/>
          <w:lang w:val="es-MX"/>
        </w:rPr>
        <w:t>t</w:t>
      </w:r>
      <w:r w:rsidRPr="00EC76AF">
        <w:rPr>
          <w:rFonts w:ascii="Arial" w:eastAsia="Arial" w:hAnsi="Arial" w:cs="Arial"/>
          <w:spacing w:val="-2"/>
          <w:lang w:val="es-MX"/>
        </w:rPr>
        <w:t>r</w:t>
      </w:r>
      <w:r w:rsidRPr="00EC76AF">
        <w:rPr>
          <w:rFonts w:ascii="Arial" w:eastAsia="Arial" w:hAnsi="Arial" w:cs="Arial"/>
          <w:spacing w:val="2"/>
          <w:lang w:val="es-MX"/>
        </w:rPr>
        <w:t>a</w:t>
      </w:r>
      <w:r w:rsidRPr="00EC76AF">
        <w:rPr>
          <w:rFonts w:ascii="Arial" w:eastAsia="Arial" w:hAnsi="Arial" w:cs="Arial"/>
          <w:spacing w:val="-4"/>
          <w:lang w:val="es-MX"/>
        </w:rPr>
        <w:t>t</w:t>
      </w:r>
      <w:r w:rsidRPr="00EC76AF">
        <w:rPr>
          <w:rFonts w:ascii="Arial" w:eastAsia="Arial" w:hAnsi="Arial" w:cs="Arial"/>
          <w:spacing w:val="2"/>
          <w:lang w:val="es-MX"/>
        </w:rPr>
        <w:t>an</w:t>
      </w:r>
      <w:r w:rsidRPr="00EC76AF">
        <w:rPr>
          <w:rFonts w:ascii="Arial" w:eastAsia="Arial" w:hAnsi="Arial" w:cs="Arial"/>
          <w:spacing w:val="-4"/>
          <w:lang w:val="es-MX"/>
        </w:rPr>
        <w:t>t</w:t>
      </w:r>
      <w:r w:rsidRPr="00EC76AF">
        <w:rPr>
          <w:rFonts w:ascii="Arial" w:eastAsia="Arial" w:hAnsi="Arial" w:cs="Arial"/>
          <w:lang w:val="es-MX"/>
        </w:rPr>
        <w:t>e</w:t>
      </w:r>
    </w:p>
    <w:p w14:paraId="3DB3088E" w14:textId="77777777" w:rsidR="00EC76AF" w:rsidRPr="00835D80" w:rsidRDefault="00EC76AF">
      <w:pPr>
        <w:spacing w:after="0" w:line="240" w:lineRule="auto"/>
        <w:ind w:left="153" w:right="6369"/>
        <w:jc w:val="both"/>
        <w:rPr>
          <w:rFonts w:ascii="Arial" w:eastAsia="Arial" w:hAnsi="Arial" w:cs="Arial"/>
          <w:sz w:val="24"/>
          <w:szCs w:val="24"/>
          <w:lang w:val="es-MX"/>
        </w:rPr>
      </w:pPr>
    </w:p>
    <w:p w14:paraId="799BA4C8" w14:textId="77777777" w:rsidR="00720655" w:rsidRPr="00835D80" w:rsidRDefault="00720655">
      <w:pPr>
        <w:spacing w:before="7" w:after="0" w:line="130" w:lineRule="exact"/>
        <w:rPr>
          <w:sz w:val="13"/>
          <w:szCs w:val="13"/>
          <w:lang w:val="es-MX"/>
        </w:rPr>
      </w:pPr>
    </w:p>
    <w:p w14:paraId="630D87FD" w14:textId="77777777" w:rsidR="00720655" w:rsidRPr="00835D80" w:rsidRDefault="00752D64">
      <w:pPr>
        <w:spacing w:after="0" w:line="359" w:lineRule="auto"/>
        <w:ind w:left="153" w:right="79" w:firstLine="708"/>
        <w:jc w:val="both"/>
        <w:rPr>
          <w:rFonts w:ascii="Arial" w:eastAsia="Arial" w:hAnsi="Arial" w:cs="Arial"/>
          <w:sz w:val="24"/>
          <w:szCs w:val="24"/>
          <w:lang w:val="es-MX"/>
        </w:rPr>
      </w:pPr>
      <w:r w:rsidRPr="00835D80">
        <w:rPr>
          <w:rFonts w:ascii="Arial" w:eastAsia="Arial" w:hAnsi="Arial" w:cs="Arial"/>
          <w:sz w:val="24"/>
          <w:szCs w:val="24"/>
          <w:lang w:val="es-MX"/>
        </w:rPr>
        <w:t>Previo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realizará</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capacitación</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presencial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dirigida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equipos nacionales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objetivo 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presentar 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lineamientos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protocolos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necesarios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el desarrollo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resaltando</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uso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ajuste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nacional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manuales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requeridos para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ello,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sugerencias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operación,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registros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incidencias,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entre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otros. Una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vez</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desarrollada la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revisarán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analizarán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reportes</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incidencias,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así</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como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proceso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de aplicación para detectar</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mejoras en el diseño de los ítems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 errores de aplicación.</w:t>
      </w:r>
    </w:p>
    <w:p w14:paraId="1926CE27" w14:textId="77777777" w:rsidR="00720655" w:rsidRPr="00835D80" w:rsidRDefault="00752D64">
      <w:pPr>
        <w:spacing w:before="3" w:after="0" w:line="360" w:lineRule="auto"/>
        <w:ind w:left="153" w:right="79" w:firstLine="708"/>
        <w:jc w:val="both"/>
        <w:rPr>
          <w:rFonts w:ascii="Arial" w:eastAsia="Arial" w:hAnsi="Arial" w:cs="Arial"/>
          <w:sz w:val="24"/>
          <w:szCs w:val="24"/>
          <w:lang w:val="es-MX"/>
        </w:rPr>
      </w:pPr>
      <w:r w:rsidRPr="00835D80">
        <w:rPr>
          <w:rFonts w:ascii="Arial" w:eastAsia="Arial" w:hAnsi="Arial" w:cs="Arial"/>
          <w:sz w:val="24"/>
          <w:szCs w:val="24"/>
          <w:lang w:val="es-MX"/>
        </w:rPr>
        <w:t>Posterior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estas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actividades, 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equipo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implementador, en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conjunto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las coordinaciones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disciplinares,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desarrollarán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un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taller</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corrección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respuestas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construidas para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cada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áreas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comprende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estudio,</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ejercicios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prácticos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corrección 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desarrollo</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esta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capacitación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requerirá</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elaboración</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manuales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piloteo.</w:t>
      </w:r>
    </w:p>
    <w:p w14:paraId="00BF6E76" w14:textId="77777777" w:rsidR="00720655" w:rsidRPr="00835D80" w:rsidRDefault="00720655">
      <w:pPr>
        <w:spacing w:after="0" w:line="200" w:lineRule="exact"/>
        <w:rPr>
          <w:sz w:val="20"/>
          <w:szCs w:val="20"/>
          <w:lang w:val="es-MX"/>
        </w:rPr>
      </w:pPr>
    </w:p>
    <w:p w14:paraId="4AFD5280" w14:textId="77777777" w:rsidR="00720655" w:rsidRPr="00835D80" w:rsidRDefault="00720655">
      <w:pPr>
        <w:spacing w:before="15" w:after="0" w:line="200" w:lineRule="exact"/>
        <w:rPr>
          <w:sz w:val="20"/>
          <w:szCs w:val="20"/>
          <w:lang w:val="es-MX"/>
        </w:rPr>
      </w:pPr>
    </w:p>
    <w:p w14:paraId="7352C3BA" w14:textId="77777777" w:rsidR="00720655" w:rsidRPr="00835D80" w:rsidRDefault="00752D64">
      <w:pPr>
        <w:spacing w:after="0" w:line="240" w:lineRule="auto"/>
        <w:ind w:left="153" w:right="3807"/>
        <w:jc w:val="both"/>
        <w:rPr>
          <w:rFonts w:ascii="Arial" w:eastAsia="Arial" w:hAnsi="Arial" w:cs="Arial"/>
          <w:sz w:val="24"/>
          <w:szCs w:val="24"/>
          <w:lang w:val="es-MX"/>
        </w:rPr>
      </w:pPr>
      <w:r w:rsidRPr="00835D80">
        <w:rPr>
          <w:rFonts w:ascii="Arial" w:eastAsia="Arial" w:hAnsi="Arial" w:cs="Arial"/>
          <w:i/>
          <w:sz w:val="24"/>
          <w:szCs w:val="24"/>
          <w:lang w:val="es-MX"/>
        </w:rPr>
        <w:t>Fase</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V.</w:t>
      </w:r>
      <w:r w:rsidRPr="00835D80">
        <w:rPr>
          <w:rFonts w:ascii="Arial" w:eastAsia="Arial" w:hAnsi="Arial" w:cs="Arial"/>
          <w:i/>
          <w:spacing w:val="-2"/>
          <w:sz w:val="24"/>
          <w:szCs w:val="24"/>
          <w:lang w:val="es-MX"/>
        </w:rPr>
        <w:t xml:space="preserve"> </w:t>
      </w:r>
      <w:r w:rsidRPr="00835D80">
        <w:rPr>
          <w:rFonts w:ascii="Arial" w:eastAsia="Arial" w:hAnsi="Arial" w:cs="Arial"/>
          <w:i/>
          <w:sz w:val="24"/>
          <w:szCs w:val="24"/>
          <w:lang w:val="es-MX"/>
        </w:rPr>
        <w:t>Análisis de datos</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del estudio</w:t>
      </w:r>
      <w:r w:rsidRPr="00835D80">
        <w:rPr>
          <w:rFonts w:ascii="Arial" w:eastAsia="Arial" w:hAnsi="Arial" w:cs="Arial"/>
          <w:i/>
          <w:spacing w:val="-2"/>
          <w:sz w:val="24"/>
          <w:szCs w:val="24"/>
          <w:lang w:val="es-MX"/>
        </w:rPr>
        <w:t xml:space="preserve"> </w:t>
      </w:r>
      <w:r w:rsidRPr="00835D80">
        <w:rPr>
          <w:rFonts w:ascii="Arial" w:eastAsia="Arial" w:hAnsi="Arial" w:cs="Arial"/>
          <w:i/>
          <w:sz w:val="24"/>
          <w:szCs w:val="24"/>
          <w:lang w:val="es-MX"/>
        </w:rPr>
        <w:t>piloto</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y plan de análisis</w:t>
      </w:r>
    </w:p>
    <w:p w14:paraId="492BA9F6" w14:textId="77777777" w:rsidR="00720655" w:rsidRPr="00835D80" w:rsidRDefault="00720655">
      <w:pPr>
        <w:spacing w:before="2" w:after="0" w:line="140" w:lineRule="exact"/>
        <w:rPr>
          <w:sz w:val="14"/>
          <w:szCs w:val="14"/>
          <w:lang w:val="es-MX"/>
        </w:rPr>
      </w:pPr>
    </w:p>
    <w:p w14:paraId="2B2411B8" w14:textId="77777777" w:rsidR="00720655" w:rsidRPr="00835D80" w:rsidRDefault="00752D64">
      <w:pPr>
        <w:spacing w:after="0" w:line="359" w:lineRule="auto"/>
        <w:ind w:left="153" w:right="79"/>
        <w:jc w:val="both"/>
        <w:rPr>
          <w:rFonts w:ascii="Arial" w:eastAsia="Arial" w:hAnsi="Arial" w:cs="Arial"/>
          <w:sz w:val="24"/>
          <w:szCs w:val="24"/>
          <w:lang w:val="es-MX"/>
        </w:rPr>
      </w:pPr>
      <w:r w:rsidRPr="00835D80">
        <w:rPr>
          <w:rFonts w:ascii="Arial" w:eastAsia="Arial" w:hAnsi="Arial" w:cs="Arial"/>
          <w:sz w:val="24"/>
          <w:szCs w:val="24"/>
          <w:lang w:val="es-MX"/>
        </w:rPr>
        <w:t>La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labor</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del</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IIDE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análisis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datos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resultantes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prueba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enfocará</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 xml:space="preserve">determinar </w:t>
      </w:r>
      <w:r w:rsidRPr="00835D80">
        <w:rPr>
          <w:rFonts w:ascii="Arial" w:eastAsia="Arial" w:hAnsi="Arial" w:cs="Arial"/>
          <w:sz w:val="24"/>
          <w:szCs w:val="24"/>
          <w:lang w:val="es-MX"/>
        </w:rPr>
        <w:lastRenderedPageBreak/>
        <w:t>los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valores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psicométricos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utilizados,</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aras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delimitar</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posibles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modificaciones por</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realizar</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cada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uno</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ellos.</w:t>
      </w:r>
      <w:r w:rsidRPr="00835D80">
        <w:rPr>
          <w:rFonts w:ascii="Arial" w:eastAsia="Arial" w:hAnsi="Arial" w:cs="Arial"/>
          <w:spacing w:val="-12"/>
          <w:sz w:val="24"/>
          <w:szCs w:val="24"/>
          <w:lang w:val="es-MX"/>
        </w:rPr>
        <w:t xml:space="preserve"> </w:t>
      </w:r>
      <w:r w:rsidRPr="00835D80">
        <w:rPr>
          <w:rFonts w:ascii="Arial" w:eastAsia="Arial" w:hAnsi="Arial" w:cs="Arial"/>
          <w:sz w:val="24"/>
          <w:szCs w:val="24"/>
          <w:lang w:val="es-MX"/>
        </w:rPr>
        <w:t>Como</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parte</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ese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proceso,</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enviará</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equipos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nacionales un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reporte 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análisis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psicométrico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 xml:space="preserve">ítems </w:t>
      </w:r>
      <w:proofErr w:type="spellStart"/>
      <w:r w:rsidRPr="00835D80">
        <w:rPr>
          <w:rFonts w:ascii="Arial" w:eastAsia="Arial" w:hAnsi="Arial" w:cs="Arial"/>
          <w:i/>
          <w:sz w:val="24"/>
          <w:szCs w:val="24"/>
          <w:lang w:val="es-MX"/>
        </w:rPr>
        <w:t>dodgy</w:t>
      </w:r>
      <w:proofErr w:type="spellEnd"/>
      <w:r w:rsidRPr="00835D80">
        <w:rPr>
          <w:rFonts w:ascii="Arial" w:eastAsia="Arial" w:hAnsi="Arial" w:cs="Arial"/>
          <w:sz w:val="24"/>
          <w:szCs w:val="24"/>
          <w:lang w:val="es-MX"/>
        </w:rPr>
        <w:t>,</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fin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identificar posibles modificaciones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pretendan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mejora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instrumentos para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versión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definitiva. Adicionalmente,</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entregará</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propuesta</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plan</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análisis</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definitiva,</w:t>
      </w:r>
      <w:r w:rsidRPr="00835D80">
        <w:rPr>
          <w:rFonts w:ascii="Arial" w:eastAsia="Arial" w:hAnsi="Arial" w:cs="Arial"/>
          <w:spacing w:val="-15"/>
          <w:sz w:val="24"/>
          <w:szCs w:val="24"/>
          <w:lang w:val="es-MX"/>
        </w:rPr>
        <w:t xml:space="preserve"> </w:t>
      </w:r>
      <w:r w:rsidRPr="00835D80">
        <w:rPr>
          <w:rFonts w:ascii="Arial" w:eastAsia="Arial" w:hAnsi="Arial" w:cs="Arial"/>
          <w:sz w:val="24"/>
          <w:szCs w:val="24"/>
          <w:lang w:val="es-MX"/>
        </w:rPr>
        <w:t>junto con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versiones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finales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instrumentos 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ERCE. 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tiempo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destinado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desarrollo de las fases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del proyecto,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así</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como los productos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por entregar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se describen en la tabla 2:</w:t>
      </w:r>
    </w:p>
    <w:p w14:paraId="21C88109" w14:textId="77777777" w:rsidR="00720655" w:rsidRPr="00835D80" w:rsidRDefault="00720655">
      <w:pPr>
        <w:spacing w:after="0"/>
        <w:jc w:val="both"/>
        <w:rPr>
          <w:lang w:val="es-MX"/>
        </w:rPr>
        <w:sectPr w:rsidR="00720655" w:rsidRPr="00835D80">
          <w:pgSz w:w="12240" w:h="15840"/>
          <w:pgMar w:top="780" w:right="760" w:bottom="1080" w:left="980" w:header="0" w:footer="881" w:gutter="0"/>
          <w:cols w:space="720"/>
        </w:sectPr>
      </w:pPr>
    </w:p>
    <w:p w14:paraId="0F1356C0" w14:textId="77777777" w:rsidR="00720655" w:rsidRPr="00835D80" w:rsidRDefault="00720655">
      <w:pPr>
        <w:spacing w:after="0"/>
        <w:rPr>
          <w:lang w:val="es-MX"/>
        </w:rPr>
        <w:sectPr w:rsidR="00720655" w:rsidRPr="00835D80">
          <w:type w:val="continuous"/>
          <w:pgSz w:w="12240" w:h="15840"/>
          <w:pgMar w:top="760" w:right="800" w:bottom="280" w:left="1020" w:header="720" w:footer="720" w:gutter="0"/>
          <w:cols w:space="720"/>
        </w:sectPr>
      </w:pPr>
    </w:p>
    <w:p w14:paraId="73F3C84E" w14:textId="77777777" w:rsidR="00720655" w:rsidRPr="00835D80" w:rsidRDefault="00752D64" w:rsidP="00807AD6">
      <w:pPr>
        <w:spacing w:before="71" w:after="0" w:line="240" w:lineRule="auto"/>
        <w:ind w:left="133" w:right="4673"/>
        <w:jc w:val="both"/>
        <w:rPr>
          <w:rFonts w:ascii="Arial" w:eastAsia="Arial" w:hAnsi="Arial" w:cs="Arial"/>
          <w:sz w:val="28"/>
          <w:szCs w:val="28"/>
          <w:lang w:val="es-MX"/>
        </w:rPr>
      </w:pPr>
      <w:r w:rsidRPr="00835D80">
        <w:rPr>
          <w:rFonts w:ascii="Arial" w:eastAsia="Arial" w:hAnsi="Arial" w:cs="Arial"/>
          <w:b/>
          <w:bCs/>
          <w:sz w:val="28"/>
          <w:szCs w:val="28"/>
          <w:lang w:val="es-MX"/>
        </w:rPr>
        <w:lastRenderedPageBreak/>
        <w:t>III.</w:t>
      </w:r>
      <w:r w:rsidRPr="00835D80">
        <w:rPr>
          <w:rFonts w:ascii="Arial" w:eastAsia="Arial" w:hAnsi="Arial" w:cs="Arial"/>
          <w:b/>
          <w:bCs/>
          <w:spacing w:val="-3"/>
          <w:sz w:val="28"/>
          <w:szCs w:val="28"/>
          <w:lang w:val="es-MX"/>
        </w:rPr>
        <w:t xml:space="preserve"> </w:t>
      </w:r>
      <w:r w:rsidRPr="00835D80">
        <w:rPr>
          <w:rFonts w:ascii="Arial" w:eastAsia="Arial" w:hAnsi="Arial" w:cs="Arial"/>
          <w:b/>
          <w:bCs/>
          <w:spacing w:val="1"/>
          <w:sz w:val="28"/>
          <w:szCs w:val="28"/>
          <w:lang w:val="es-MX"/>
        </w:rPr>
        <w:t>P</w:t>
      </w:r>
      <w:r w:rsidRPr="00835D80">
        <w:rPr>
          <w:rFonts w:ascii="Arial" w:eastAsia="Arial" w:hAnsi="Arial" w:cs="Arial"/>
          <w:b/>
          <w:bCs/>
          <w:sz w:val="28"/>
          <w:szCs w:val="28"/>
          <w:lang w:val="es-MX"/>
        </w:rPr>
        <w:t>l</w:t>
      </w:r>
      <w:r w:rsidRPr="00835D80">
        <w:rPr>
          <w:rFonts w:ascii="Arial" w:eastAsia="Arial" w:hAnsi="Arial" w:cs="Arial"/>
          <w:b/>
          <w:bCs/>
          <w:spacing w:val="1"/>
          <w:sz w:val="28"/>
          <w:szCs w:val="28"/>
          <w:lang w:val="es-MX"/>
        </w:rPr>
        <w:t>anteam</w:t>
      </w:r>
      <w:r w:rsidRPr="00835D80">
        <w:rPr>
          <w:rFonts w:ascii="Arial" w:eastAsia="Arial" w:hAnsi="Arial" w:cs="Arial"/>
          <w:b/>
          <w:bCs/>
          <w:sz w:val="28"/>
          <w:szCs w:val="28"/>
          <w:lang w:val="es-MX"/>
        </w:rPr>
        <w:t>i</w:t>
      </w:r>
      <w:r w:rsidRPr="00835D80">
        <w:rPr>
          <w:rFonts w:ascii="Arial" w:eastAsia="Arial" w:hAnsi="Arial" w:cs="Arial"/>
          <w:b/>
          <w:bCs/>
          <w:spacing w:val="1"/>
          <w:sz w:val="28"/>
          <w:szCs w:val="28"/>
          <w:lang w:val="es-MX"/>
        </w:rPr>
        <w:t>ent</w:t>
      </w:r>
      <w:r w:rsidRPr="00835D80">
        <w:rPr>
          <w:rFonts w:ascii="Arial" w:eastAsia="Arial" w:hAnsi="Arial" w:cs="Arial"/>
          <w:b/>
          <w:bCs/>
          <w:sz w:val="28"/>
          <w:szCs w:val="28"/>
          <w:lang w:val="es-MX"/>
        </w:rPr>
        <w:t>o</w:t>
      </w:r>
      <w:r w:rsidRPr="00835D80">
        <w:rPr>
          <w:rFonts w:ascii="Arial" w:eastAsia="Arial" w:hAnsi="Arial" w:cs="Arial"/>
          <w:b/>
          <w:bCs/>
          <w:spacing w:val="-18"/>
          <w:sz w:val="28"/>
          <w:szCs w:val="28"/>
          <w:lang w:val="es-MX"/>
        </w:rPr>
        <w:t xml:space="preserve"> </w:t>
      </w:r>
      <w:r w:rsidRPr="00835D80">
        <w:rPr>
          <w:rFonts w:ascii="Arial" w:eastAsia="Arial" w:hAnsi="Arial" w:cs="Arial"/>
          <w:b/>
          <w:bCs/>
          <w:spacing w:val="1"/>
          <w:sz w:val="28"/>
          <w:szCs w:val="28"/>
          <w:lang w:val="es-MX"/>
        </w:rPr>
        <w:t>d</w:t>
      </w:r>
      <w:r w:rsidRPr="00835D80">
        <w:rPr>
          <w:rFonts w:ascii="Arial" w:eastAsia="Arial" w:hAnsi="Arial" w:cs="Arial"/>
          <w:b/>
          <w:bCs/>
          <w:sz w:val="28"/>
          <w:szCs w:val="28"/>
          <w:lang w:val="es-MX"/>
        </w:rPr>
        <w:t>e</w:t>
      </w:r>
      <w:r w:rsidRPr="00835D80">
        <w:rPr>
          <w:rFonts w:ascii="Arial" w:eastAsia="Arial" w:hAnsi="Arial" w:cs="Arial"/>
          <w:b/>
          <w:bCs/>
          <w:spacing w:val="-2"/>
          <w:sz w:val="28"/>
          <w:szCs w:val="28"/>
          <w:lang w:val="es-MX"/>
        </w:rPr>
        <w:t xml:space="preserve"> </w:t>
      </w:r>
      <w:r w:rsidRPr="00835D80">
        <w:rPr>
          <w:rFonts w:ascii="Arial" w:eastAsia="Arial" w:hAnsi="Arial" w:cs="Arial"/>
          <w:b/>
          <w:bCs/>
          <w:spacing w:val="1"/>
          <w:sz w:val="28"/>
          <w:szCs w:val="28"/>
          <w:lang w:val="es-MX"/>
        </w:rPr>
        <w:t>va</w:t>
      </w:r>
      <w:r w:rsidRPr="00835D80">
        <w:rPr>
          <w:rFonts w:ascii="Arial" w:eastAsia="Arial" w:hAnsi="Arial" w:cs="Arial"/>
          <w:b/>
          <w:bCs/>
          <w:sz w:val="28"/>
          <w:szCs w:val="28"/>
          <w:lang w:val="es-MX"/>
        </w:rPr>
        <w:t>l</w:t>
      </w:r>
      <w:r w:rsidRPr="00835D80">
        <w:rPr>
          <w:rFonts w:ascii="Arial" w:eastAsia="Arial" w:hAnsi="Arial" w:cs="Arial"/>
          <w:b/>
          <w:bCs/>
          <w:spacing w:val="1"/>
          <w:sz w:val="28"/>
          <w:szCs w:val="28"/>
          <w:lang w:val="es-MX"/>
        </w:rPr>
        <w:t>o</w:t>
      </w:r>
      <w:r w:rsidRPr="00835D80">
        <w:rPr>
          <w:rFonts w:ascii="Arial" w:eastAsia="Arial" w:hAnsi="Arial" w:cs="Arial"/>
          <w:b/>
          <w:bCs/>
          <w:sz w:val="28"/>
          <w:szCs w:val="28"/>
          <w:lang w:val="es-MX"/>
        </w:rPr>
        <w:t>r</w:t>
      </w:r>
      <w:r w:rsidRPr="00835D80">
        <w:rPr>
          <w:rFonts w:ascii="Arial" w:eastAsia="Arial" w:hAnsi="Arial" w:cs="Arial"/>
          <w:b/>
          <w:bCs/>
          <w:spacing w:val="-7"/>
          <w:sz w:val="28"/>
          <w:szCs w:val="28"/>
          <w:lang w:val="es-MX"/>
        </w:rPr>
        <w:t xml:space="preserve"> </w:t>
      </w:r>
      <w:r w:rsidRPr="00835D80">
        <w:rPr>
          <w:rFonts w:ascii="Arial" w:eastAsia="Arial" w:hAnsi="Arial" w:cs="Arial"/>
          <w:b/>
          <w:bCs/>
          <w:spacing w:val="1"/>
          <w:sz w:val="28"/>
          <w:szCs w:val="28"/>
          <w:lang w:val="es-MX"/>
        </w:rPr>
        <w:t>agregad</w:t>
      </w:r>
      <w:r w:rsidRPr="00835D80">
        <w:rPr>
          <w:rFonts w:ascii="Arial" w:eastAsia="Arial" w:hAnsi="Arial" w:cs="Arial"/>
          <w:b/>
          <w:bCs/>
          <w:sz w:val="28"/>
          <w:szCs w:val="28"/>
          <w:lang w:val="es-MX"/>
        </w:rPr>
        <w:t>o</w:t>
      </w:r>
    </w:p>
    <w:p w14:paraId="6A586041" w14:textId="77777777" w:rsidR="00720655" w:rsidRPr="00835D80" w:rsidRDefault="00720655">
      <w:pPr>
        <w:spacing w:before="4" w:after="0" w:line="150" w:lineRule="exact"/>
        <w:rPr>
          <w:sz w:val="15"/>
          <w:szCs w:val="15"/>
          <w:lang w:val="es-MX"/>
        </w:rPr>
      </w:pPr>
    </w:p>
    <w:p w14:paraId="5B718AA2" w14:textId="77777777" w:rsidR="00720655" w:rsidRPr="00835D80" w:rsidRDefault="00720655">
      <w:pPr>
        <w:spacing w:after="0" w:line="200" w:lineRule="exact"/>
        <w:rPr>
          <w:sz w:val="20"/>
          <w:szCs w:val="20"/>
          <w:lang w:val="es-MX"/>
        </w:rPr>
      </w:pPr>
    </w:p>
    <w:p w14:paraId="2DE04DB5" w14:textId="18A940D0" w:rsidR="00720655" w:rsidRPr="00835D80" w:rsidRDefault="00752D64">
      <w:pPr>
        <w:spacing w:after="0" w:line="360" w:lineRule="auto"/>
        <w:ind w:left="133" w:right="79"/>
        <w:jc w:val="both"/>
        <w:rPr>
          <w:rFonts w:ascii="Arial" w:eastAsia="Arial" w:hAnsi="Arial" w:cs="Arial"/>
          <w:sz w:val="24"/>
          <w:szCs w:val="24"/>
          <w:lang w:val="es-MX"/>
        </w:rPr>
      </w:pPr>
      <w:r w:rsidRPr="00835D80">
        <w:rPr>
          <w:rFonts w:ascii="Arial" w:eastAsia="Arial" w:hAnsi="Arial" w:cs="Arial"/>
          <w:sz w:val="24"/>
          <w:szCs w:val="24"/>
          <w:lang w:val="es-MX"/>
        </w:rPr>
        <w:t>Las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mejoras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innovaciones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 xml:space="preserve">metodológicas </w:t>
      </w:r>
      <w:r w:rsidR="00807AD6">
        <w:rPr>
          <w:rFonts w:ascii="Arial" w:eastAsia="Arial" w:hAnsi="Arial" w:cs="Arial"/>
          <w:sz w:val="24"/>
          <w:szCs w:val="24"/>
          <w:lang w:val="es-MX"/>
        </w:rPr>
        <w:t>propuestas en el presente documento para</w:t>
      </w:r>
      <w:r w:rsidR="00DA0F38">
        <w:rPr>
          <w:rFonts w:ascii="Arial" w:eastAsia="Arial" w:hAnsi="Arial" w:cs="Arial"/>
          <w:sz w:val="24"/>
          <w:szCs w:val="24"/>
          <w:lang w:val="es-MX"/>
        </w:rPr>
        <w:t xml:space="preserve"> </w:t>
      </w:r>
      <w:r w:rsidRPr="00835D80">
        <w:rPr>
          <w:rFonts w:ascii="Arial" w:eastAsia="Arial" w:hAnsi="Arial" w:cs="Arial"/>
          <w:sz w:val="24"/>
          <w:szCs w:val="24"/>
          <w:lang w:val="es-MX"/>
        </w:rPr>
        <w:t>el</w:t>
      </w:r>
      <w:r w:rsidR="00DA0F38">
        <w:rPr>
          <w:rFonts w:ascii="Arial" w:eastAsia="Arial" w:hAnsi="Arial" w:cs="Arial"/>
          <w:sz w:val="24"/>
          <w:szCs w:val="24"/>
          <w:lang w:val="es-MX"/>
        </w:rPr>
        <w:t xml:space="preserve"> diseño,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desarrollo, validación</w:t>
      </w:r>
      <w:r w:rsidR="00DA0F38">
        <w:rPr>
          <w:rFonts w:ascii="Arial" w:eastAsia="Arial" w:hAnsi="Arial" w:cs="Arial"/>
          <w:sz w:val="24"/>
          <w:szCs w:val="24"/>
          <w:lang w:val="es-MX"/>
        </w:rPr>
        <w:t>, aplicación, calificación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
          <w:sz w:val="24"/>
          <w:szCs w:val="24"/>
          <w:lang w:val="es-MX"/>
        </w:rPr>
        <w:t xml:space="preserve"> </w:t>
      </w:r>
      <w:r w:rsidR="00DA0F38">
        <w:rPr>
          <w:rFonts w:ascii="Arial" w:eastAsia="Arial" w:hAnsi="Arial" w:cs="Arial"/>
          <w:spacing w:val="1"/>
          <w:sz w:val="24"/>
          <w:szCs w:val="24"/>
          <w:lang w:val="es-MX"/>
        </w:rPr>
        <w:t>análisis de resultados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w:t>
      </w:r>
      <w:r w:rsidR="00DA0F38">
        <w:rPr>
          <w:rFonts w:ascii="Arial" w:eastAsia="Arial" w:hAnsi="Arial" w:cs="Arial"/>
          <w:sz w:val="24"/>
          <w:szCs w:val="24"/>
          <w:lang w:val="es-MX"/>
        </w:rPr>
        <w:t xml:space="preserve">os instrumentos de valoración a desarrollar para el SISAP, </w:t>
      </w:r>
      <w:r w:rsidR="00807AD6">
        <w:rPr>
          <w:rFonts w:ascii="Arial" w:eastAsia="Arial" w:hAnsi="Arial" w:cs="Arial"/>
          <w:sz w:val="24"/>
          <w:szCs w:val="24"/>
          <w:lang w:val="es-MX"/>
        </w:rPr>
        <w:t xml:space="preserve">cumplen con los estándares más altos de calidad reconocidos internacionalmente y se encuentran respaldados por la experiencia del cuerpo de investigadores que estarán a cargo de la realización del proyecto. </w:t>
      </w:r>
      <w:r w:rsidRPr="00835D80">
        <w:rPr>
          <w:rFonts w:ascii="Arial" w:eastAsia="Arial" w:hAnsi="Arial" w:cs="Arial"/>
          <w:sz w:val="24"/>
          <w:szCs w:val="24"/>
          <w:lang w:val="es-MX"/>
        </w:rPr>
        <w:t>Dichas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mejoras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innovaciones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metodológicas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 xml:space="preserve">pueden </w:t>
      </w:r>
      <w:r w:rsidR="00807AD6">
        <w:rPr>
          <w:rFonts w:ascii="Arial" w:eastAsia="Arial" w:hAnsi="Arial" w:cs="Arial"/>
          <w:sz w:val="24"/>
          <w:szCs w:val="24"/>
          <w:lang w:val="es-MX"/>
        </w:rPr>
        <w:t>identificarse</w:t>
      </w:r>
      <w:r w:rsidRPr="00835D80">
        <w:rPr>
          <w:rFonts w:ascii="Arial" w:eastAsia="Arial" w:hAnsi="Arial" w:cs="Arial"/>
          <w:sz w:val="24"/>
          <w:szCs w:val="24"/>
          <w:lang w:val="es-MX"/>
        </w:rPr>
        <w:t xml:space="preserve"> </w:t>
      </w:r>
      <w:r w:rsidR="00807AD6">
        <w:rPr>
          <w:rFonts w:ascii="Arial" w:eastAsia="Arial" w:hAnsi="Arial" w:cs="Arial"/>
          <w:sz w:val="24"/>
          <w:szCs w:val="24"/>
          <w:lang w:val="es-MX"/>
        </w:rPr>
        <w:t>a lo largo de</w:t>
      </w:r>
      <w:r w:rsidRPr="00835D80">
        <w:rPr>
          <w:rFonts w:ascii="Arial" w:eastAsia="Arial" w:hAnsi="Arial" w:cs="Arial"/>
          <w:sz w:val="24"/>
          <w:szCs w:val="24"/>
          <w:lang w:val="es-MX"/>
        </w:rPr>
        <w:t xml:space="preserve"> distintas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líneas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acción:</w:t>
      </w:r>
    </w:p>
    <w:p w14:paraId="1111DEF7" w14:textId="77777777" w:rsidR="00720655" w:rsidRPr="00835D80" w:rsidRDefault="00720655">
      <w:pPr>
        <w:spacing w:before="7" w:after="0" w:line="130" w:lineRule="exact"/>
        <w:rPr>
          <w:sz w:val="13"/>
          <w:szCs w:val="13"/>
          <w:lang w:val="es-MX"/>
        </w:rPr>
      </w:pPr>
    </w:p>
    <w:p w14:paraId="643BA384" w14:textId="04E5CA7A" w:rsidR="00720655" w:rsidRPr="00835D80" w:rsidRDefault="00752D64">
      <w:pPr>
        <w:tabs>
          <w:tab w:val="left" w:pos="840"/>
        </w:tabs>
        <w:spacing w:after="0" w:line="363" w:lineRule="auto"/>
        <w:ind w:left="853" w:right="79"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r>
      <w:r w:rsidR="0045487C">
        <w:rPr>
          <w:rFonts w:ascii="Arial" w:eastAsia="Arial" w:hAnsi="Arial" w:cs="Arial"/>
          <w:sz w:val="24"/>
          <w:szCs w:val="24"/>
          <w:lang w:val="es-MX"/>
        </w:rPr>
        <w:t xml:space="preserve">Integración de reportes de resultados automatizados e individualizados que permitan conocer, de manera inmediata y específica, las necesidades de formación y las áreas de fortaleza de los sustentantes, acompañados de </w:t>
      </w:r>
      <w:r w:rsidRPr="00835D80">
        <w:rPr>
          <w:rFonts w:ascii="Arial" w:eastAsia="Arial" w:hAnsi="Arial" w:cs="Arial"/>
          <w:sz w:val="24"/>
          <w:szCs w:val="24"/>
          <w:lang w:val="es-MX"/>
        </w:rPr>
        <w:t>modelos</w:t>
      </w:r>
      <w:r w:rsidRPr="00835D80">
        <w:rPr>
          <w:rFonts w:ascii="Arial" w:eastAsia="Arial" w:hAnsi="Arial" w:cs="Arial"/>
          <w:spacing w:val="-13"/>
          <w:sz w:val="24"/>
          <w:szCs w:val="24"/>
          <w:lang w:val="es-MX"/>
        </w:rPr>
        <w:t xml:space="preserve"> </w:t>
      </w:r>
      <w:r w:rsidR="0045487C">
        <w:rPr>
          <w:rFonts w:ascii="Arial" w:eastAsia="Arial" w:hAnsi="Arial" w:cs="Arial"/>
          <w:sz w:val="24"/>
          <w:szCs w:val="24"/>
          <w:lang w:val="es-MX"/>
        </w:rPr>
        <w:t>para el</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uso</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0045487C">
        <w:rPr>
          <w:rFonts w:ascii="Arial" w:eastAsia="Arial" w:hAnsi="Arial" w:cs="Arial"/>
          <w:spacing w:val="-13"/>
          <w:sz w:val="24"/>
          <w:szCs w:val="24"/>
          <w:lang w:val="es-MX"/>
        </w:rPr>
        <w:t xml:space="preserve">estos </w:t>
      </w:r>
      <w:r w:rsidRPr="00835D80">
        <w:rPr>
          <w:rFonts w:ascii="Arial" w:eastAsia="Arial" w:hAnsi="Arial" w:cs="Arial"/>
          <w:sz w:val="24"/>
          <w:szCs w:val="24"/>
          <w:lang w:val="es-MX"/>
        </w:rPr>
        <w:t>resultados</w:t>
      </w:r>
      <w:r w:rsidRPr="00835D80">
        <w:rPr>
          <w:rFonts w:ascii="Arial" w:eastAsia="Arial" w:hAnsi="Arial" w:cs="Arial"/>
          <w:spacing w:val="-14"/>
          <w:sz w:val="24"/>
          <w:szCs w:val="24"/>
          <w:lang w:val="es-MX"/>
        </w:rPr>
        <w:t xml:space="preserve"> </w:t>
      </w:r>
      <w:r w:rsidR="0045487C">
        <w:rPr>
          <w:rFonts w:ascii="Arial" w:eastAsia="Arial" w:hAnsi="Arial" w:cs="Arial"/>
          <w:sz w:val="24"/>
          <w:szCs w:val="24"/>
          <w:lang w:val="es-MX"/>
        </w:rPr>
        <w:t>para orientar la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toma</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decisiones de</w:t>
      </w:r>
      <w:r w:rsidR="0045487C">
        <w:rPr>
          <w:rFonts w:ascii="Arial" w:eastAsia="Arial" w:hAnsi="Arial" w:cs="Arial"/>
          <w:sz w:val="24"/>
          <w:szCs w:val="24"/>
          <w:lang w:val="es-MX"/>
        </w:rPr>
        <w:t xml:space="preserve"> los</w:t>
      </w:r>
      <w:r w:rsidRPr="00835D80">
        <w:rPr>
          <w:rFonts w:ascii="Arial" w:eastAsia="Arial" w:hAnsi="Arial" w:cs="Arial"/>
          <w:sz w:val="24"/>
          <w:szCs w:val="24"/>
          <w:lang w:val="es-MX"/>
        </w:rPr>
        <w:t xml:space="preserve"> actores</w:t>
      </w:r>
      <w:r w:rsidRPr="00835D80">
        <w:rPr>
          <w:rFonts w:ascii="Arial" w:eastAsia="Arial" w:hAnsi="Arial" w:cs="Arial"/>
          <w:spacing w:val="-2"/>
          <w:sz w:val="24"/>
          <w:szCs w:val="24"/>
          <w:lang w:val="es-MX"/>
        </w:rPr>
        <w:t xml:space="preserve"> </w:t>
      </w:r>
      <w:r w:rsidR="0045487C">
        <w:rPr>
          <w:rFonts w:ascii="Arial" w:eastAsia="Arial" w:hAnsi="Arial" w:cs="Arial"/>
          <w:spacing w:val="-2"/>
          <w:sz w:val="24"/>
          <w:szCs w:val="24"/>
          <w:lang w:val="es-MX"/>
        </w:rPr>
        <w:t xml:space="preserve">involucrados en favor de la formación continua </w:t>
      </w:r>
      <w:r w:rsidRPr="00835D80">
        <w:rPr>
          <w:rFonts w:ascii="Arial" w:eastAsia="Arial" w:hAnsi="Arial" w:cs="Arial"/>
          <w:sz w:val="24"/>
          <w:szCs w:val="24"/>
          <w:lang w:val="es-MX"/>
        </w:rPr>
        <w:t>para la mejora</w:t>
      </w:r>
      <w:r w:rsidR="0045487C">
        <w:rPr>
          <w:rFonts w:ascii="Arial" w:eastAsia="Arial" w:hAnsi="Arial" w:cs="Arial"/>
          <w:sz w:val="24"/>
          <w:szCs w:val="24"/>
          <w:lang w:val="es-MX"/>
        </w:rPr>
        <w:t xml:space="preserve"> </w:t>
      </w:r>
      <w:r w:rsidR="00D72863">
        <w:rPr>
          <w:rFonts w:ascii="Arial" w:eastAsia="Arial" w:hAnsi="Arial" w:cs="Arial"/>
          <w:sz w:val="24"/>
          <w:szCs w:val="24"/>
          <w:lang w:val="es-MX"/>
        </w:rPr>
        <w:t xml:space="preserve">efectiva </w:t>
      </w:r>
      <w:r w:rsidR="0045487C">
        <w:rPr>
          <w:rFonts w:ascii="Arial" w:eastAsia="Arial" w:hAnsi="Arial" w:cs="Arial"/>
          <w:sz w:val="24"/>
          <w:szCs w:val="24"/>
          <w:lang w:val="es-MX"/>
        </w:rPr>
        <w:t>de la práctica</w:t>
      </w:r>
      <w:r w:rsidRPr="00835D80">
        <w:rPr>
          <w:rFonts w:ascii="Arial" w:eastAsia="Arial" w:hAnsi="Arial" w:cs="Arial"/>
          <w:sz w:val="24"/>
          <w:szCs w:val="24"/>
          <w:lang w:val="es-MX"/>
        </w:rPr>
        <w:t xml:space="preserve"> educativa.</w:t>
      </w:r>
    </w:p>
    <w:p w14:paraId="5EFCF9FC" w14:textId="77777777" w:rsidR="00720655" w:rsidRPr="00835D80" w:rsidRDefault="00720655">
      <w:pPr>
        <w:spacing w:before="4" w:after="0" w:line="130" w:lineRule="exact"/>
        <w:rPr>
          <w:sz w:val="13"/>
          <w:szCs w:val="13"/>
          <w:lang w:val="es-MX"/>
        </w:rPr>
      </w:pPr>
    </w:p>
    <w:p w14:paraId="2A0F1C21" w14:textId="770659B5" w:rsidR="00720655" w:rsidRPr="00835D80" w:rsidRDefault="00752D64">
      <w:pPr>
        <w:tabs>
          <w:tab w:val="left" w:pos="840"/>
        </w:tabs>
        <w:spacing w:after="0" w:line="360" w:lineRule="auto"/>
        <w:ind w:left="853" w:right="79"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Definición</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ruta</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crítica</w:t>
      </w:r>
      <w:r w:rsidRPr="00835D80">
        <w:rPr>
          <w:rFonts w:ascii="Arial" w:eastAsia="Arial" w:hAnsi="Arial" w:cs="Arial"/>
          <w:spacing w:val="35"/>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visión</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futuro</w:t>
      </w:r>
      <w:r w:rsidRPr="00835D80">
        <w:rPr>
          <w:rFonts w:ascii="Arial" w:eastAsia="Arial" w:hAnsi="Arial" w:cs="Arial"/>
          <w:spacing w:val="37"/>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definición</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informes</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resultados basados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modelos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usos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esquemas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tomas 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decisiones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actores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educativos 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primer</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orden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relevancia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mejora</w:t>
      </w:r>
      <w:r w:rsidRPr="00835D80">
        <w:rPr>
          <w:rFonts w:ascii="Arial" w:eastAsia="Arial" w:hAnsi="Arial" w:cs="Arial"/>
          <w:spacing w:val="2"/>
          <w:sz w:val="24"/>
          <w:szCs w:val="24"/>
          <w:lang w:val="es-MX"/>
        </w:rPr>
        <w:t xml:space="preserve"> </w:t>
      </w:r>
      <w:r w:rsidR="0045487C">
        <w:rPr>
          <w:rFonts w:ascii="Arial" w:eastAsia="Arial" w:hAnsi="Arial" w:cs="Arial"/>
          <w:spacing w:val="2"/>
          <w:sz w:val="24"/>
          <w:szCs w:val="24"/>
          <w:lang w:val="es-MX"/>
        </w:rPr>
        <w:t xml:space="preserve">de la práctica </w:t>
      </w:r>
      <w:r w:rsidRPr="00835D80">
        <w:rPr>
          <w:rFonts w:ascii="Arial" w:eastAsia="Arial" w:hAnsi="Arial" w:cs="Arial"/>
          <w:sz w:val="24"/>
          <w:szCs w:val="24"/>
          <w:lang w:val="es-MX"/>
        </w:rPr>
        <w:t>educativa</w:t>
      </w:r>
      <w:r w:rsidR="0045487C">
        <w:rPr>
          <w:rFonts w:ascii="Arial" w:eastAsia="Arial" w:hAnsi="Arial" w:cs="Arial"/>
          <w:sz w:val="24"/>
          <w:szCs w:val="24"/>
          <w:lang w:val="es-MX"/>
        </w:rPr>
        <w:t>.</w:t>
      </w:r>
    </w:p>
    <w:p w14:paraId="20B6E0D4" w14:textId="77777777" w:rsidR="00720655" w:rsidRPr="00835D80" w:rsidRDefault="00720655">
      <w:pPr>
        <w:spacing w:before="7" w:after="0" w:line="130" w:lineRule="exact"/>
        <w:rPr>
          <w:sz w:val="13"/>
          <w:szCs w:val="13"/>
          <w:lang w:val="es-MX"/>
        </w:rPr>
      </w:pPr>
    </w:p>
    <w:p w14:paraId="22DBD965" w14:textId="08087CFA" w:rsidR="00720655" w:rsidRPr="00835D80" w:rsidRDefault="00752D64">
      <w:pPr>
        <w:tabs>
          <w:tab w:val="left" w:pos="840"/>
        </w:tabs>
        <w:spacing w:after="0" w:line="360" w:lineRule="auto"/>
        <w:ind w:left="853" w:right="79"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Implementación</w:t>
      </w:r>
      <w:r w:rsidRPr="00835D80">
        <w:rPr>
          <w:rFonts w:ascii="Arial" w:eastAsia="Arial" w:hAnsi="Arial" w:cs="Arial"/>
          <w:spacing w:val="4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un</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programa</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validez</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basado</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especialmente</w:t>
      </w:r>
      <w:r w:rsidRPr="00835D80">
        <w:rPr>
          <w:rFonts w:ascii="Arial" w:eastAsia="Arial" w:hAnsi="Arial" w:cs="Arial"/>
          <w:spacing w:val="49"/>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evidencias</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del diseño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ítems y</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implementación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técnicas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pensamiento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voz</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alta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 diferentes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subpoblaciones</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verificar</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diseño</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adaptaciones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equidad de la prueba,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 xml:space="preserve">procesos </w:t>
      </w:r>
      <w:r w:rsidR="0045487C">
        <w:rPr>
          <w:rFonts w:ascii="Arial" w:eastAsia="Arial" w:hAnsi="Arial" w:cs="Arial"/>
          <w:sz w:val="24"/>
          <w:szCs w:val="24"/>
          <w:lang w:val="es-MX"/>
        </w:rPr>
        <w:t xml:space="preserve">y estrategias de respuesta </w:t>
      </w:r>
      <w:r w:rsidRPr="00835D80">
        <w:rPr>
          <w:rFonts w:ascii="Arial" w:eastAsia="Arial" w:hAnsi="Arial" w:cs="Arial"/>
          <w:sz w:val="24"/>
          <w:szCs w:val="24"/>
          <w:lang w:val="es-MX"/>
        </w:rPr>
        <w:t>y tiempos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respuesta.</w:t>
      </w:r>
    </w:p>
    <w:p w14:paraId="672FA9E4" w14:textId="77777777" w:rsidR="00720655" w:rsidRPr="00835D80" w:rsidRDefault="00720655">
      <w:pPr>
        <w:spacing w:before="7" w:after="0" w:line="130" w:lineRule="exact"/>
        <w:rPr>
          <w:sz w:val="13"/>
          <w:szCs w:val="13"/>
          <w:lang w:val="es-MX"/>
        </w:rPr>
      </w:pPr>
    </w:p>
    <w:p w14:paraId="2A95847E" w14:textId="37F3EB0E" w:rsidR="00720655" w:rsidRPr="00835D80" w:rsidRDefault="00752D64">
      <w:pPr>
        <w:tabs>
          <w:tab w:val="left" w:pos="840"/>
        </w:tabs>
        <w:spacing w:after="0" w:line="240" w:lineRule="auto"/>
        <w:ind w:left="493" w:right="-20"/>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Elaboración de protocolos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actuación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y manuales de aplicación</w:t>
      </w:r>
      <w:r w:rsidR="0045487C">
        <w:rPr>
          <w:rFonts w:ascii="Arial" w:eastAsia="Arial" w:hAnsi="Arial" w:cs="Arial"/>
          <w:sz w:val="24"/>
          <w:szCs w:val="24"/>
          <w:lang w:val="es-MX"/>
        </w:rPr>
        <w:t xml:space="preserve"> (digitales)</w:t>
      </w:r>
      <w:r w:rsidRPr="00835D80">
        <w:rPr>
          <w:rFonts w:ascii="Arial" w:eastAsia="Arial" w:hAnsi="Arial" w:cs="Arial"/>
          <w:sz w:val="24"/>
          <w:szCs w:val="24"/>
          <w:lang w:val="es-MX"/>
        </w:rPr>
        <w:t>.</w:t>
      </w:r>
    </w:p>
    <w:p w14:paraId="4508A87F" w14:textId="77777777" w:rsidR="00720655" w:rsidRPr="00835D80" w:rsidRDefault="00720655">
      <w:pPr>
        <w:spacing w:before="2" w:after="0" w:line="140" w:lineRule="exact"/>
        <w:rPr>
          <w:sz w:val="14"/>
          <w:szCs w:val="14"/>
          <w:lang w:val="es-MX"/>
        </w:rPr>
      </w:pPr>
    </w:p>
    <w:p w14:paraId="7CCF82DC" w14:textId="0CF6A46C" w:rsidR="00720655" w:rsidRPr="00835D80" w:rsidRDefault="00752D64" w:rsidP="00807AD6">
      <w:pPr>
        <w:tabs>
          <w:tab w:val="left" w:pos="840"/>
        </w:tabs>
        <w:spacing w:after="0" w:line="410" w:lineRule="atLeast"/>
        <w:ind w:left="853" w:right="74"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r>
      <w:r w:rsidR="004F47F8">
        <w:rPr>
          <w:noProof/>
        </w:rPr>
        <mc:AlternateContent>
          <mc:Choice Requires="wpg">
            <w:drawing>
              <wp:anchor distT="0" distB="0" distL="114300" distR="114300" simplePos="0" relativeHeight="251685376" behindDoc="1" locked="0" layoutInCell="1" allowOverlap="1" wp14:anchorId="1AF5AFA0" wp14:editId="0E230A2C">
                <wp:simplePos x="0" y="0"/>
                <wp:positionH relativeFrom="page">
                  <wp:posOffset>701040</wp:posOffset>
                </wp:positionH>
                <wp:positionV relativeFrom="page">
                  <wp:posOffset>9241790</wp:posOffset>
                </wp:positionV>
                <wp:extent cx="6516370" cy="1270"/>
                <wp:effectExtent l="5715" t="12065" r="12065" b="5715"/>
                <wp:wrapNone/>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6370" cy="1270"/>
                          <a:chOff x="1104" y="14554"/>
                          <a:chExt cx="10262" cy="2"/>
                        </a:xfrm>
                      </wpg:grpSpPr>
                      <wps:wsp>
                        <wps:cNvPr id="11" name="Freeform 5"/>
                        <wps:cNvSpPr>
                          <a:spLocks/>
                        </wps:cNvSpPr>
                        <wps:spPr bwMode="auto">
                          <a:xfrm>
                            <a:off x="1104" y="14554"/>
                            <a:ext cx="10262" cy="2"/>
                          </a:xfrm>
                          <a:custGeom>
                            <a:avLst/>
                            <a:gdLst>
                              <a:gd name="T0" fmla="+- 0 1104 1104"/>
                              <a:gd name="T1" fmla="*/ T0 w 10262"/>
                              <a:gd name="T2" fmla="+- 0 11366 1104"/>
                              <a:gd name="T3" fmla="*/ T2 w 10262"/>
                            </a:gdLst>
                            <a:ahLst/>
                            <a:cxnLst>
                              <a:cxn ang="0">
                                <a:pos x="T1" y="0"/>
                              </a:cxn>
                              <a:cxn ang="0">
                                <a:pos x="T3" y="0"/>
                              </a:cxn>
                            </a:cxnLst>
                            <a:rect l="0" t="0" r="r" b="b"/>
                            <a:pathLst>
                              <a:path w="10262">
                                <a:moveTo>
                                  <a:pt x="0" y="0"/>
                                </a:moveTo>
                                <a:lnTo>
                                  <a:pt x="10262" y="0"/>
                                </a:lnTo>
                              </a:path>
                            </a:pathLst>
                          </a:custGeom>
                          <a:noFill/>
                          <a:ln w="736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8FAC4F" id="Group 4" o:spid="_x0000_s1026" style="position:absolute;margin-left:55.2pt;margin-top:727.7pt;width:513.1pt;height:.1pt;z-index:-251631104;mso-position-horizontal-relative:page;mso-position-vertical-relative:page" coordorigin="1104,14554" coordsize="10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">
                <v:shape id="Freeform 5" o:spid="_x0000_s1027" style="position:absolute;left:1104;top:14554;width:10262;height:2;visibility:visible;mso-wrap-style:square;v-text-anchor:top" coordsize="10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" path="m,l10262,e" filled="f" strokecolor="#d9d9d9" strokeweight=".58pt">
                  <v:path arrowok="t" o:connecttype="custom" o:connectlocs="0,0;10262,0" o:connectangles="0,0"/>
                </v:shape>
                <w10:wrap anchorx="page" anchory="page"/>
              </v:group>
            </w:pict>
          </mc:Fallback>
        </mc:AlternateContent>
      </w:r>
      <w:r w:rsidRPr="00835D80">
        <w:rPr>
          <w:rFonts w:ascii="Arial" w:eastAsia="Arial" w:hAnsi="Arial" w:cs="Arial"/>
          <w:sz w:val="24"/>
          <w:szCs w:val="24"/>
          <w:lang w:val="es-MX"/>
        </w:rPr>
        <w:tab/>
        <w:t>Certificación</w:t>
      </w:r>
      <w:r w:rsidRPr="00835D80">
        <w:rPr>
          <w:rFonts w:ascii="Arial" w:eastAsia="Arial" w:hAnsi="Arial" w:cs="Arial"/>
          <w:spacing w:val="-18"/>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conformación</w:t>
      </w:r>
      <w:r w:rsidRPr="00835D80">
        <w:rPr>
          <w:rFonts w:ascii="Arial" w:eastAsia="Arial" w:hAnsi="Arial" w:cs="Arial"/>
          <w:spacing w:val="-17"/>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grupos</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6"/>
          <w:sz w:val="24"/>
          <w:szCs w:val="24"/>
          <w:lang w:val="es-MX"/>
        </w:rPr>
        <w:t xml:space="preserve"> </w:t>
      </w:r>
      <w:r w:rsidR="0045487C">
        <w:rPr>
          <w:rFonts w:ascii="Arial" w:eastAsia="Arial" w:hAnsi="Arial" w:cs="Arial"/>
          <w:sz w:val="24"/>
          <w:szCs w:val="24"/>
          <w:lang w:val="es-MX"/>
        </w:rPr>
        <w:t xml:space="preserve">supervisores locales, estatales, regionales y </w:t>
      </w:r>
      <w:r w:rsidRPr="00835D80">
        <w:rPr>
          <w:rFonts w:ascii="Arial" w:eastAsia="Arial" w:hAnsi="Arial" w:cs="Arial"/>
          <w:sz w:val="24"/>
          <w:szCs w:val="24"/>
          <w:lang w:val="es-MX"/>
        </w:rPr>
        <w:t>nacionales</w:t>
      </w:r>
      <w:r w:rsidRPr="00835D80">
        <w:rPr>
          <w:rFonts w:ascii="Arial" w:eastAsia="Arial" w:hAnsi="Arial" w:cs="Arial"/>
          <w:spacing w:val="-16"/>
          <w:sz w:val="24"/>
          <w:szCs w:val="24"/>
          <w:lang w:val="es-MX"/>
        </w:rPr>
        <w:t xml:space="preserve"> </w:t>
      </w:r>
      <w:r w:rsidR="0045487C">
        <w:rPr>
          <w:rFonts w:ascii="Arial" w:eastAsia="Arial" w:hAnsi="Arial" w:cs="Arial"/>
          <w:sz w:val="24"/>
          <w:szCs w:val="24"/>
          <w:lang w:val="es-MX"/>
        </w:rPr>
        <w:t>que vigilen y den constancia de</w:t>
      </w:r>
      <w:r w:rsidRPr="00835D80">
        <w:rPr>
          <w:rFonts w:ascii="Arial" w:eastAsia="Arial" w:hAnsi="Arial" w:cs="Arial"/>
          <w:sz w:val="24"/>
          <w:szCs w:val="24"/>
          <w:lang w:val="es-MX"/>
        </w:rPr>
        <w:t xml:space="preserve"> la correcta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aplicación de los instrumentos.</w:t>
      </w:r>
    </w:p>
    <w:p w14:paraId="3FDC2D7B" w14:textId="77777777" w:rsidR="00720655" w:rsidRPr="00835D80" w:rsidRDefault="00720655">
      <w:pPr>
        <w:spacing w:after="0"/>
        <w:rPr>
          <w:lang w:val="es-MX"/>
        </w:rPr>
        <w:sectPr w:rsidR="00720655" w:rsidRPr="00835D80">
          <w:pgSz w:w="12240" w:h="15840"/>
          <w:pgMar w:top="800" w:right="800" w:bottom="1080" w:left="1380" w:header="0" w:footer="881" w:gutter="0"/>
          <w:cols w:space="720"/>
        </w:sectPr>
      </w:pPr>
    </w:p>
    <w:p w14:paraId="7CC98F63" w14:textId="77777777" w:rsidR="00720655" w:rsidRPr="00835D80" w:rsidRDefault="00752D64">
      <w:pPr>
        <w:spacing w:before="57" w:after="0" w:line="240" w:lineRule="auto"/>
        <w:ind w:left="110" w:right="-20"/>
        <w:rPr>
          <w:rFonts w:ascii="Arial" w:eastAsia="Arial" w:hAnsi="Arial" w:cs="Arial"/>
          <w:sz w:val="28"/>
          <w:szCs w:val="28"/>
          <w:lang w:val="es-MX"/>
        </w:rPr>
      </w:pPr>
      <w:r w:rsidRPr="00835D80">
        <w:rPr>
          <w:rFonts w:ascii="Arial" w:eastAsia="Arial" w:hAnsi="Arial" w:cs="Arial"/>
          <w:b/>
          <w:bCs/>
          <w:spacing w:val="1"/>
          <w:sz w:val="28"/>
          <w:szCs w:val="28"/>
          <w:lang w:val="es-MX"/>
        </w:rPr>
        <w:lastRenderedPageBreak/>
        <w:t>Referenc</w:t>
      </w:r>
      <w:r w:rsidRPr="00835D80">
        <w:rPr>
          <w:rFonts w:ascii="Arial" w:eastAsia="Arial" w:hAnsi="Arial" w:cs="Arial"/>
          <w:b/>
          <w:bCs/>
          <w:sz w:val="28"/>
          <w:szCs w:val="28"/>
          <w:lang w:val="es-MX"/>
        </w:rPr>
        <w:t>i</w:t>
      </w:r>
      <w:r w:rsidRPr="00835D80">
        <w:rPr>
          <w:rFonts w:ascii="Arial" w:eastAsia="Arial" w:hAnsi="Arial" w:cs="Arial"/>
          <w:b/>
          <w:bCs/>
          <w:spacing w:val="1"/>
          <w:sz w:val="28"/>
          <w:szCs w:val="28"/>
          <w:lang w:val="es-MX"/>
        </w:rPr>
        <w:t>a</w:t>
      </w:r>
      <w:r w:rsidRPr="00835D80">
        <w:rPr>
          <w:rFonts w:ascii="Arial" w:eastAsia="Arial" w:hAnsi="Arial" w:cs="Arial"/>
          <w:b/>
          <w:bCs/>
          <w:sz w:val="28"/>
          <w:szCs w:val="28"/>
          <w:lang w:val="es-MX"/>
        </w:rPr>
        <w:t>s</w:t>
      </w:r>
    </w:p>
    <w:p w14:paraId="5B8EC2A6" w14:textId="77777777" w:rsidR="00720655" w:rsidRPr="00835D80" w:rsidRDefault="00720655">
      <w:pPr>
        <w:spacing w:before="4" w:after="0" w:line="150" w:lineRule="exact"/>
        <w:rPr>
          <w:sz w:val="15"/>
          <w:szCs w:val="15"/>
          <w:lang w:val="es-MX"/>
        </w:rPr>
      </w:pPr>
    </w:p>
    <w:p w14:paraId="0ECE338C" w14:textId="77777777" w:rsidR="00720655" w:rsidRPr="00835D80" w:rsidRDefault="00720655">
      <w:pPr>
        <w:spacing w:after="0" w:line="200" w:lineRule="exact"/>
        <w:rPr>
          <w:sz w:val="20"/>
          <w:szCs w:val="20"/>
          <w:lang w:val="es-MX"/>
        </w:rPr>
      </w:pPr>
    </w:p>
    <w:p w14:paraId="6D06C08F" w14:textId="77777777" w:rsidR="00720655" w:rsidRDefault="00720655">
      <w:pPr>
        <w:spacing w:after="0" w:line="200" w:lineRule="exact"/>
        <w:rPr>
          <w:sz w:val="20"/>
          <w:szCs w:val="20"/>
        </w:rPr>
      </w:pPr>
    </w:p>
    <w:p w14:paraId="298A05A8" w14:textId="605468E4" w:rsidR="00242915" w:rsidRPr="00894D4B" w:rsidRDefault="00242915" w:rsidP="00BE70A1">
      <w:pPr>
        <w:pStyle w:val="Textocomentario"/>
        <w:numPr>
          <w:ilvl w:val="0"/>
          <w:numId w:val="4"/>
        </w:numPr>
        <w:spacing w:after="0" w:line="360" w:lineRule="auto"/>
        <w:rPr>
          <w:rFonts w:ascii="Arial" w:eastAsia="Arial" w:hAnsi="Arial" w:cs="Arial"/>
          <w:sz w:val="24"/>
          <w:szCs w:val="24"/>
        </w:rPr>
      </w:pPr>
      <w:r w:rsidRPr="00894D4B">
        <w:rPr>
          <w:rFonts w:ascii="Arial" w:eastAsia="Arial" w:hAnsi="Arial" w:cs="Arial"/>
          <w:sz w:val="24"/>
          <w:szCs w:val="24"/>
        </w:rPr>
        <w:t xml:space="preserve">Abad, F. J. (2011). Medición en ciencias sociales y de la salud. </w:t>
      </w:r>
    </w:p>
    <w:p w14:paraId="2148E672" w14:textId="14650C8C" w:rsidR="00D96381" w:rsidRPr="00242915" w:rsidRDefault="00D96381" w:rsidP="00BE70A1">
      <w:pPr>
        <w:pStyle w:val="Textocomentario"/>
        <w:numPr>
          <w:ilvl w:val="0"/>
          <w:numId w:val="4"/>
        </w:numPr>
        <w:spacing w:after="0" w:line="360" w:lineRule="auto"/>
        <w:rPr>
          <w:rFonts w:ascii="Arial" w:eastAsia="Arial" w:hAnsi="Arial" w:cs="Arial"/>
          <w:sz w:val="24"/>
          <w:szCs w:val="24"/>
          <w:lang w:val="en-US"/>
        </w:rPr>
      </w:pPr>
      <w:r>
        <w:rPr>
          <w:rFonts w:ascii="Arial" w:eastAsia="Arial" w:hAnsi="Arial" w:cs="Arial"/>
          <w:sz w:val="24"/>
          <w:szCs w:val="24"/>
          <w:lang w:val="en-US"/>
        </w:rPr>
        <w:t xml:space="preserve">Andrade, H., $ Du, Y. (2005) Student perspectives on rubric-referenced assessment. </w:t>
      </w:r>
      <w:r>
        <w:rPr>
          <w:rFonts w:ascii="Arial" w:eastAsia="Arial" w:hAnsi="Arial" w:cs="Arial"/>
          <w:i/>
          <w:iCs/>
          <w:sz w:val="24"/>
          <w:szCs w:val="24"/>
          <w:lang w:val="en-US"/>
        </w:rPr>
        <w:t xml:space="preserve">Practical Assessment, Research and Evaluation, </w:t>
      </w:r>
      <w:r>
        <w:rPr>
          <w:rFonts w:ascii="Arial" w:eastAsia="Arial" w:hAnsi="Arial" w:cs="Arial"/>
          <w:sz w:val="24"/>
          <w:szCs w:val="24"/>
          <w:lang w:val="en-US"/>
        </w:rPr>
        <w:t>10 (3), 1-11.</w:t>
      </w:r>
    </w:p>
    <w:p w14:paraId="229DD2D3" w14:textId="044D6E38" w:rsidR="00BE70A1" w:rsidRPr="00BE70A1" w:rsidRDefault="00BE70A1" w:rsidP="00BE70A1">
      <w:pPr>
        <w:pStyle w:val="Textocomentario"/>
        <w:numPr>
          <w:ilvl w:val="0"/>
          <w:numId w:val="4"/>
        </w:numPr>
        <w:spacing w:after="0" w:line="360" w:lineRule="auto"/>
        <w:rPr>
          <w:rFonts w:ascii="Arial" w:eastAsia="Arial" w:hAnsi="Arial" w:cs="Arial"/>
          <w:sz w:val="24"/>
          <w:szCs w:val="24"/>
        </w:rPr>
      </w:pPr>
      <w:proofErr w:type="spellStart"/>
      <w:r w:rsidRPr="00BE70A1">
        <w:rPr>
          <w:rFonts w:ascii="Arial" w:eastAsia="Arial" w:hAnsi="Arial" w:cs="Arial"/>
          <w:sz w:val="24"/>
          <w:szCs w:val="24"/>
          <w:lang w:val="en-US"/>
        </w:rPr>
        <w:t>Birenbaum</w:t>
      </w:r>
      <w:proofErr w:type="spellEnd"/>
      <w:r w:rsidRPr="00BE70A1">
        <w:rPr>
          <w:rFonts w:ascii="Arial" w:eastAsia="Arial" w:hAnsi="Arial" w:cs="Arial"/>
          <w:sz w:val="24"/>
          <w:szCs w:val="24"/>
          <w:lang w:val="en-US"/>
        </w:rPr>
        <w:t xml:space="preserve">, M., &amp; </w:t>
      </w:r>
      <w:proofErr w:type="spellStart"/>
      <w:r w:rsidRPr="00BE70A1">
        <w:rPr>
          <w:rFonts w:ascii="Arial" w:eastAsia="Arial" w:hAnsi="Arial" w:cs="Arial"/>
          <w:sz w:val="24"/>
          <w:szCs w:val="24"/>
          <w:lang w:val="en-US"/>
        </w:rPr>
        <w:t>Tatsuoka</w:t>
      </w:r>
      <w:proofErr w:type="spellEnd"/>
      <w:r w:rsidRPr="00BE70A1">
        <w:rPr>
          <w:rFonts w:ascii="Arial" w:eastAsia="Arial" w:hAnsi="Arial" w:cs="Arial"/>
          <w:sz w:val="24"/>
          <w:szCs w:val="24"/>
          <w:lang w:val="en-US"/>
        </w:rPr>
        <w:t>, K. K. (1993). Applying an IRT-based cognitive diagnostic model to diagnose students' knowledge states in multiplication and division with exponents. </w:t>
      </w:r>
      <w:proofErr w:type="spellStart"/>
      <w:r w:rsidRPr="00BE70A1">
        <w:rPr>
          <w:rFonts w:ascii="Arial" w:eastAsia="Arial" w:hAnsi="Arial" w:cs="Arial"/>
          <w:sz w:val="24"/>
          <w:szCs w:val="24"/>
        </w:rPr>
        <w:t>Applied</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measurement</w:t>
      </w:r>
      <w:proofErr w:type="spellEnd"/>
      <w:r w:rsidRPr="00BE70A1">
        <w:rPr>
          <w:rFonts w:ascii="Arial" w:eastAsia="Arial" w:hAnsi="Arial" w:cs="Arial"/>
          <w:sz w:val="24"/>
          <w:szCs w:val="24"/>
        </w:rPr>
        <w:t xml:space="preserve"> in </w:t>
      </w:r>
      <w:proofErr w:type="spellStart"/>
      <w:r w:rsidRPr="00BE70A1">
        <w:rPr>
          <w:rFonts w:ascii="Arial" w:eastAsia="Arial" w:hAnsi="Arial" w:cs="Arial"/>
          <w:sz w:val="24"/>
          <w:szCs w:val="24"/>
        </w:rPr>
        <w:t>education</w:t>
      </w:r>
      <w:proofErr w:type="spellEnd"/>
      <w:r w:rsidRPr="00BE70A1">
        <w:rPr>
          <w:rFonts w:ascii="Arial" w:eastAsia="Arial" w:hAnsi="Arial" w:cs="Arial"/>
          <w:sz w:val="24"/>
          <w:szCs w:val="24"/>
        </w:rPr>
        <w:t>, 6(4), 255-268.</w:t>
      </w:r>
    </w:p>
    <w:p w14:paraId="60811A58" w14:textId="06BE5931" w:rsid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Brown, J. &amp; Burton, R. (1978). Diagnostic models for procedural bugs in basic mathematical skills. </w:t>
      </w:r>
      <w:proofErr w:type="spellStart"/>
      <w:r w:rsidRPr="00BE70A1">
        <w:rPr>
          <w:rFonts w:eastAsia="Arial"/>
        </w:rPr>
        <w:t>Cognitive</w:t>
      </w:r>
      <w:proofErr w:type="spellEnd"/>
      <w:r w:rsidRPr="00BE70A1">
        <w:rPr>
          <w:rFonts w:eastAsia="Arial"/>
        </w:rPr>
        <w:t xml:space="preserve"> </w:t>
      </w:r>
      <w:proofErr w:type="spellStart"/>
      <w:r w:rsidRPr="00BE70A1">
        <w:rPr>
          <w:rFonts w:eastAsia="Arial"/>
        </w:rPr>
        <w:t>Science</w:t>
      </w:r>
      <w:proofErr w:type="spellEnd"/>
      <w:r w:rsidRPr="00BE70A1">
        <w:rPr>
          <w:rFonts w:eastAsia="Arial"/>
        </w:rPr>
        <w:t>, 2, 155-192.</w:t>
      </w:r>
    </w:p>
    <w:p w14:paraId="00B26FFF"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Chen, Y. &amp; Macdonald, G. (2011). Validating Cognitive Sources of Mathematics Item Difficulty: Application of the LLTM to Fraction Conceptual Items. </w:t>
      </w:r>
      <w:proofErr w:type="spellStart"/>
      <w:r w:rsidRPr="00BE70A1">
        <w:rPr>
          <w:rFonts w:eastAsia="Arial"/>
        </w:rPr>
        <w:t>Psychological</w:t>
      </w:r>
      <w:proofErr w:type="spellEnd"/>
      <w:r w:rsidRPr="00BE70A1">
        <w:rPr>
          <w:rFonts w:eastAsia="Arial"/>
        </w:rPr>
        <w:t xml:space="preserve"> </w:t>
      </w:r>
      <w:proofErr w:type="spellStart"/>
      <w:r w:rsidRPr="00BE70A1">
        <w:rPr>
          <w:rFonts w:eastAsia="Arial"/>
        </w:rPr>
        <w:t>Assessment</w:t>
      </w:r>
      <w:proofErr w:type="spellEnd"/>
      <w:r w:rsidRPr="00BE70A1">
        <w:rPr>
          <w:rFonts w:eastAsia="Arial"/>
        </w:rPr>
        <w:t>, 7, 74–93.</w:t>
      </w:r>
    </w:p>
    <w:p w14:paraId="6BA62353" w14:textId="5443BA1B" w:rsidR="00BE70A1" w:rsidRDefault="00BE70A1" w:rsidP="00BE70A1">
      <w:pPr>
        <w:pStyle w:val="Referencias"/>
        <w:numPr>
          <w:ilvl w:val="0"/>
          <w:numId w:val="4"/>
        </w:numPr>
        <w:spacing w:before="0" w:after="0" w:line="360" w:lineRule="auto"/>
        <w:rPr>
          <w:rFonts w:eastAsia="Arial"/>
          <w:lang w:val="en-US"/>
        </w:rPr>
      </w:pPr>
      <w:r w:rsidRPr="00BE70A1">
        <w:rPr>
          <w:rFonts w:eastAsia="Arial"/>
          <w:lang w:val="en-US"/>
        </w:rPr>
        <w:t>Cohen, Y. (2019). The Handbook of Cognition and Assessment; Frameworks, Methodologies, and Applications.</w:t>
      </w:r>
    </w:p>
    <w:p w14:paraId="692104D5"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Ericsson, K. &amp; Simon, H. (1984). Protocol </w:t>
      </w:r>
      <w:proofErr w:type="spellStart"/>
      <w:r w:rsidRPr="00BE70A1">
        <w:rPr>
          <w:rFonts w:eastAsia="Arial"/>
          <w:lang w:val="en-US"/>
        </w:rPr>
        <w:t>analisys</w:t>
      </w:r>
      <w:proofErr w:type="spellEnd"/>
      <w:r w:rsidRPr="00BE70A1">
        <w:rPr>
          <w:rFonts w:eastAsia="Arial"/>
          <w:lang w:val="en-US"/>
        </w:rPr>
        <w:t xml:space="preserve">: verbal reports as data. </w:t>
      </w:r>
      <w:r w:rsidRPr="00BE70A1">
        <w:rPr>
          <w:rFonts w:eastAsia="Arial"/>
        </w:rPr>
        <w:t xml:space="preserve">Cambridge: MIT </w:t>
      </w:r>
      <w:proofErr w:type="spellStart"/>
      <w:r w:rsidRPr="00BE70A1">
        <w:rPr>
          <w:rFonts w:eastAsia="Arial"/>
        </w:rPr>
        <w:t>Press</w:t>
      </w:r>
      <w:proofErr w:type="spellEnd"/>
      <w:r w:rsidRPr="00BE70A1">
        <w:rPr>
          <w:rFonts w:eastAsia="Arial"/>
        </w:rPr>
        <w:t>.</w:t>
      </w:r>
    </w:p>
    <w:p w14:paraId="17D9AF41" w14:textId="77777777" w:rsidR="00BE70A1" w:rsidRDefault="00BE70A1" w:rsidP="001313D4">
      <w:pPr>
        <w:pStyle w:val="Referencias"/>
        <w:numPr>
          <w:ilvl w:val="0"/>
          <w:numId w:val="4"/>
        </w:numPr>
        <w:spacing w:before="0" w:after="0" w:line="360" w:lineRule="auto"/>
        <w:rPr>
          <w:rFonts w:eastAsia="Arial"/>
        </w:rPr>
      </w:pPr>
      <w:r w:rsidRPr="00BE70A1">
        <w:rPr>
          <w:rFonts w:eastAsia="Arial"/>
          <w:lang w:val="en-US"/>
        </w:rPr>
        <w:t xml:space="preserve">Ericsson, K. A., &amp; Simon, H. A. (1993). Protocol Analysis: Verbal Reports as Data. </w:t>
      </w:r>
      <w:r w:rsidRPr="00BE70A1">
        <w:rPr>
          <w:rFonts w:eastAsia="Arial"/>
        </w:rPr>
        <w:t>Cambridge, MA: MIT.</w:t>
      </w:r>
    </w:p>
    <w:p w14:paraId="10A07125" w14:textId="7861DA81" w:rsidR="00BE70A1" w:rsidRDefault="00BE70A1" w:rsidP="001313D4">
      <w:pPr>
        <w:pStyle w:val="Textocomentario"/>
        <w:numPr>
          <w:ilvl w:val="0"/>
          <w:numId w:val="4"/>
        </w:numPr>
        <w:spacing w:after="0" w:line="360" w:lineRule="auto"/>
        <w:rPr>
          <w:rFonts w:ascii="Arial" w:eastAsia="Arial" w:hAnsi="Arial" w:cs="Arial"/>
          <w:sz w:val="24"/>
          <w:szCs w:val="24"/>
          <w:lang w:val="en-US"/>
        </w:rPr>
      </w:pPr>
      <w:r w:rsidRPr="00BE70A1">
        <w:rPr>
          <w:rFonts w:ascii="Arial" w:eastAsia="Arial" w:hAnsi="Arial" w:cs="Arial"/>
          <w:sz w:val="24"/>
          <w:szCs w:val="24"/>
          <w:lang w:val="en-US"/>
        </w:rPr>
        <w:t>Ferrara, S., Lai, E., Reilly, A., Nichols, P. D., Rupp, A. A., &amp; Leighton, J. P. (2017). Principled approaches to assessment design, development, and implementation. The Handbook of Cognition and Assessment, 41-74.</w:t>
      </w:r>
    </w:p>
    <w:p w14:paraId="3C990338" w14:textId="77777777" w:rsidR="001313D4" w:rsidRPr="001313D4" w:rsidRDefault="00BE70A1" w:rsidP="001313D4">
      <w:pPr>
        <w:pStyle w:val="Referencias"/>
        <w:numPr>
          <w:ilvl w:val="0"/>
          <w:numId w:val="4"/>
        </w:numPr>
        <w:autoSpaceDE w:val="0"/>
        <w:autoSpaceDN w:val="0"/>
        <w:adjustRightInd w:val="0"/>
        <w:spacing w:before="0" w:after="0" w:line="360" w:lineRule="auto"/>
        <w:rPr>
          <w:rFonts w:eastAsia="Arial"/>
          <w:lang w:val="en-US"/>
        </w:rPr>
      </w:pPr>
      <w:proofErr w:type="spellStart"/>
      <w:r w:rsidRPr="001313D4">
        <w:rPr>
          <w:rFonts w:eastAsia="Arial"/>
          <w:lang w:val="en-US"/>
        </w:rPr>
        <w:t>Fredericksen</w:t>
      </w:r>
      <w:proofErr w:type="spellEnd"/>
      <w:r w:rsidRPr="001313D4">
        <w:rPr>
          <w:rFonts w:eastAsia="Arial"/>
          <w:lang w:val="en-US"/>
        </w:rPr>
        <w:t xml:space="preserve">, J. (1980). Component skills in Reading: measurements of individual </w:t>
      </w:r>
      <w:proofErr w:type="spellStart"/>
      <w:r w:rsidRPr="001313D4">
        <w:rPr>
          <w:rFonts w:eastAsia="Arial"/>
          <w:lang w:val="en-US"/>
        </w:rPr>
        <w:t>diferences</w:t>
      </w:r>
      <w:proofErr w:type="spellEnd"/>
      <w:r w:rsidRPr="001313D4">
        <w:rPr>
          <w:rFonts w:eastAsia="Arial"/>
          <w:lang w:val="en-US"/>
        </w:rPr>
        <w:t xml:space="preserve"> thought chronometric </w:t>
      </w:r>
      <w:proofErr w:type="spellStart"/>
      <w:r w:rsidRPr="001313D4">
        <w:rPr>
          <w:rFonts w:eastAsia="Arial"/>
          <w:lang w:val="en-US"/>
        </w:rPr>
        <w:t>analisys</w:t>
      </w:r>
      <w:proofErr w:type="spellEnd"/>
      <w:r w:rsidRPr="001313D4">
        <w:rPr>
          <w:rFonts w:eastAsia="Arial"/>
          <w:lang w:val="en-US"/>
        </w:rPr>
        <w:t>. In R. E. Snow, P-A. Federico &amp; W. E. Montage (Eds.), Aptitude, learning, and instructions: Cognitive process analyses of aptitude, Vol. 1, (pp. 105-138). Hillsdale: Lawrence Erlbaum.</w:t>
      </w:r>
    </w:p>
    <w:p w14:paraId="31785E75" w14:textId="30785D42" w:rsidR="001313D4" w:rsidRPr="001313D4" w:rsidRDefault="001313D4" w:rsidP="001313D4">
      <w:pPr>
        <w:pStyle w:val="Referencias"/>
        <w:numPr>
          <w:ilvl w:val="0"/>
          <w:numId w:val="4"/>
        </w:numPr>
        <w:autoSpaceDE w:val="0"/>
        <w:autoSpaceDN w:val="0"/>
        <w:adjustRightInd w:val="0"/>
        <w:spacing w:before="0" w:after="0" w:line="360" w:lineRule="auto"/>
        <w:rPr>
          <w:rFonts w:eastAsia="Arial"/>
          <w:lang w:val="en-US"/>
        </w:rPr>
      </w:pPr>
      <w:proofErr w:type="spellStart"/>
      <w:r w:rsidRPr="00894D4B">
        <w:rPr>
          <w:rFonts w:eastAsia="Arial"/>
        </w:rPr>
        <w:t>Garcia</w:t>
      </w:r>
      <w:proofErr w:type="spellEnd"/>
      <w:r w:rsidRPr="00894D4B">
        <w:rPr>
          <w:rFonts w:eastAsia="Arial"/>
        </w:rPr>
        <w:t>--</w:t>
      </w:r>
      <w:r w:rsidRPr="00894D4B">
        <w:rPr>
          <w:rFonts w:ascii="Cambria Math" w:eastAsia="Arial" w:hAnsi="Cambria Math" w:cs="Cambria Math"/>
        </w:rPr>
        <w:t>‐</w:t>
      </w:r>
      <w:r w:rsidRPr="00894D4B">
        <w:rPr>
          <w:rFonts w:eastAsia="Arial"/>
        </w:rPr>
        <w:t xml:space="preserve">Sanz, M.P. (2014). La evaluación de competencias en Educación Superior mediante rúbricas: un caso práctico. </w:t>
      </w:r>
      <w:proofErr w:type="spellStart"/>
      <w:r w:rsidRPr="001313D4">
        <w:rPr>
          <w:rFonts w:eastAsia="Arial"/>
          <w:lang w:val="en-US"/>
        </w:rPr>
        <w:t>Revista</w:t>
      </w:r>
      <w:proofErr w:type="spellEnd"/>
      <w:r w:rsidRPr="001313D4">
        <w:rPr>
          <w:rFonts w:eastAsia="Arial"/>
          <w:lang w:val="en-US"/>
        </w:rPr>
        <w:t xml:space="preserve"> </w:t>
      </w:r>
      <w:proofErr w:type="spellStart"/>
      <w:r w:rsidRPr="001313D4">
        <w:rPr>
          <w:rFonts w:eastAsia="Arial"/>
          <w:lang w:val="en-US"/>
        </w:rPr>
        <w:t>Electrónica</w:t>
      </w:r>
      <w:proofErr w:type="spellEnd"/>
      <w:r w:rsidRPr="001313D4">
        <w:rPr>
          <w:rFonts w:eastAsia="Arial"/>
          <w:lang w:val="en-US"/>
        </w:rPr>
        <w:t xml:space="preserve"> </w:t>
      </w:r>
      <w:proofErr w:type="spellStart"/>
      <w:r w:rsidRPr="001313D4">
        <w:rPr>
          <w:rFonts w:eastAsia="Arial"/>
          <w:lang w:val="en-US"/>
        </w:rPr>
        <w:t>Interuniversitaria</w:t>
      </w:r>
      <w:proofErr w:type="spellEnd"/>
      <w:r w:rsidRPr="001313D4">
        <w:rPr>
          <w:rFonts w:eastAsia="Arial"/>
          <w:lang w:val="en-US"/>
        </w:rPr>
        <w:t xml:space="preserve"> de </w:t>
      </w:r>
      <w:proofErr w:type="spellStart"/>
      <w:r w:rsidRPr="001313D4">
        <w:rPr>
          <w:rFonts w:eastAsia="Arial"/>
          <w:lang w:val="en-US"/>
        </w:rPr>
        <w:t>Formación</w:t>
      </w:r>
      <w:proofErr w:type="spellEnd"/>
      <w:r w:rsidRPr="001313D4">
        <w:rPr>
          <w:rFonts w:eastAsia="Arial"/>
          <w:lang w:val="en-US"/>
        </w:rPr>
        <w:t xml:space="preserve"> del </w:t>
      </w:r>
      <w:proofErr w:type="spellStart"/>
      <w:r w:rsidRPr="001313D4">
        <w:rPr>
          <w:rFonts w:eastAsia="Arial"/>
          <w:lang w:val="en-US"/>
        </w:rPr>
        <w:t>Profesorado</w:t>
      </w:r>
      <w:proofErr w:type="spellEnd"/>
      <w:r w:rsidRPr="001313D4">
        <w:rPr>
          <w:rFonts w:eastAsia="Arial"/>
          <w:lang w:val="en-US"/>
        </w:rPr>
        <w:t>, 17 (1), 87--</w:t>
      </w:r>
      <w:r w:rsidRPr="001313D4">
        <w:rPr>
          <w:rFonts w:ascii="Cambria Math" w:eastAsia="Arial" w:hAnsi="Cambria Math" w:cs="Cambria Math"/>
          <w:lang w:val="en-US"/>
        </w:rPr>
        <w:t>‐</w:t>
      </w:r>
      <w:r w:rsidRPr="001313D4">
        <w:rPr>
          <w:rFonts w:eastAsia="Arial"/>
          <w:lang w:val="en-US"/>
        </w:rPr>
        <w:t>106.</w:t>
      </w:r>
    </w:p>
    <w:p w14:paraId="280A8BF8" w14:textId="77777777" w:rsidR="00BE70A1" w:rsidRPr="00BE70A1" w:rsidRDefault="00BE70A1" w:rsidP="001313D4">
      <w:pPr>
        <w:pStyle w:val="Referencias"/>
        <w:numPr>
          <w:ilvl w:val="0"/>
          <w:numId w:val="4"/>
        </w:numPr>
        <w:spacing w:before="0" w:after="0" w:line="360" w:lineRule="auto"/>
        <w:rPr>
          <w:rFonts w:eastAsia="Arial"/>
        </w:rPr>
      </w:pPr>
      <w:proofErr w:type="spellStart"/>
      <w:r w:rsidRPr="00BE70A1">
        <w:rPr>
          <w:rFonts w:eastAsia="Arial"/>
          <w:lang w:val="en-US"/>
        </w:rPr>
        <w:t>Gierl</w:t>
      </w:r>
      <w:proofErr w:type="spellEnd"/>
      <w:r w:rsidRPr="00BE70A1">
        <w:rPr>
          <w:rFonts w:eastAsia="Arial"/>
          <w:lang w:val="en-US"/>
        </w:rPr>
        <w:t xml:space="preserve">, M., Leighton, J., </w:t>
      </w:r>
      <w:proofErr w:type="spellStart"/>
      <w:r w:rsidRPr="00BE70A1">
        <w:rPr>
          <w:rFonts w:eastAsia="Arial"/>
          <w:lang w:val="en-US"/>
        </w:rPr>
        <w:t>Changjiang</w:t>
      </w:r>
      <w:proofErr w:type="spellEnd"/>
      <w:r w:rsidRPr="00BE70A1">
        <w:rPr>
          <w:rFonts w:eastAsia="Arial"/>
          <w:lang w:val="en-US"/>
        </w:rPr>
        <w:t xml:space="preserve">, W., </w:t>
      </w:r>
      <w:proofErr w:type="spellStart"/>
      <w:r w:rsidRPr="00BE70A1">
        <w:rPr>
          <w:rFonts w:eastAsia="Arial"/>
          <w:lang w:val="en-US"/>
        </w:rPr>
        <w:t>Jiawen</w:t>
      </w:r>
      <w:proofErr w:type="spellEnd"/>
      <w:r w:rsidRPr="00BE70A1">
        <w:rPr>
          <w:rFonts w:eastAsia="Arial"/>
          <w:lang w:val="en-US"/>
        </w:rPr>
        <w:t xml:space="preserve">, Z., Rebecca, G. &amp; Tan, A. (2009). Validating Cognitive Models of Task Performance in Algebra on the SAT. </w:t>
      </w:r>
      <w:proofErr w:type="spellStart"/>
      <w:r w:rsidRPr="00BE70A1">
        <w:rPr>
          <w:rFonts w:eastAsia="Arial"/>
        </w:rPr>
        <w:t>Research</w:t>
      </w:r>
      <w:proofErr w:type="spellEnd"/>
      <w:r w:rsidRPr="00BE70A1">
        <w:rPr>
          <w:rFonts w:eastAsia="Arial"/>
        </w:rPr>
        <w:t xml:space="preserve"> </w:t>
      </w:r>
      <w:proofErr w:type="spellStart"/>
      <w:r w:rsidRPr="00BE70A1">
        <w:rPr>
          <w:rFonts w:eastAsia="Arial"/>
        </w:rPr>
        <w:t>Report</w:t>
      </w:r>
      <w:proofErr w:type="spellEnd"/>
      <w:r w:rsidRPr="00BE70A1">
        <w:rPr>
          <w:rFonts w:eastAsia="Arial"/>
        </w:rPr>
        <w:t xml:space="preserve"> 2009-3. </w:t>
      </w:r>
      <w:proofErr w:type="spellStart"/>
      <w:r w:rsidRPr="00BE70A1">
        <w:rPr>
          <w:rFonts w:eastAsia="Arial"/>
        </w:rPr>
        <w:t>College</w:t>
      </w:r>
      <w:proofErr w:type="spellEnd"/>
      <w:r w:rsidRPr="00BE70A1">
        <w:rPr>
          <w:rFonts w:eastAsia="Arial"/>
        </w:rPr>
        <w:t xml:space="preserve"> </w:t>
      </w:r>
      <w:proofErr w:type="spellStart"/>
      <w:r w:rsidRPr="00BE70A1">
        <w:rPr>
          <w:rFonts w:eastAsia="Arial"/>
        </w:rPr>
        <w:t>Board</w:t>
      </w:r>
      <w:proofErr w:type="spellEnd"/>
      <w:r w:rsidRPr="00BE70A1">
        <w:rPr>
          <w:rFonts w:eastAsia="Arial"/>
        </w:rPr>
        <w:t xml:space="preserve">, </w:t>
      </w:r>
      <w:proofErr w:type="spellStart"/>
      <w:r w:rsidRPr="00BE70A1">
        <w:rPr>
          <w:rFonts w:eastAsia="Arial"/>
        </w:rPr>
        <w:t>Research</w:t>
      </w:r>
      <w:proofErr w:type="spellEnd"/>
      <w:r w:rsidRPr="00BE70A1">
        <w:rPr>
          <w:rFonts w:eastAsia="Arial"/>
        </w:rPr>
        <w:t xml:space="preserve"> </w:t>
      </w:r>
      <w:proofErr w:type="spellStart"/>
      <w:r w:rsidRPr="00BE70A1">
        <w:rPr>
          <w:rFonts w:eastAsia="Arial"/>
        </w:rPr>
        <w:t>Report</w:t>
      </w:r>
      <w:proofErr w:type="spellEnd"/>
      <w:r w:rsidRPr="00BE70A1">
        <w:rPr>
          <w:rFonts w:eastAsia="Arial"/>
        </w:rPr>
        <w:t>, 2009(3). New York.</w:t>
      </w:r>
    </w:p>
    <w:p w14:paraId="096A75CB" w14:textId="77777777" w:rsidR="00BE70A1" w:rsidRPr="00BE70A1" w:rsidRDefault="00BE70A1" w:rsidP="00BE70A1">
      <w:pPr>
        <w:pStyle w:val="Referencias"/>
        <w:numPr>
          <w:ilvl w:val="0"/>
          <w:numId w:val="4"/>
        </w:numPr>
        <w:spacing w:before="0" w:after="0" w:line="360" w:lineRule="auto"/>
        <w:rPr>
          <w:rFonts w:eastAsia="Arial"/>
        </w:rPr>
      </w:pPr>
      <w:proofErr w:type="spellStart"/>
      <w:r w:rsidRPr="00BE70A1">
        <w:rPr>
          <w:rFonts w:eastAsia="Arial"/>
          <w:lang w:val="en-US"/>
        </w:rPr>
        <w:lastRenderedPageBreak/>
        <w:t>Haladyna</w:t>
      </w:r>
      <w:proofErr w:type="spellEnd"/>
      <w:r w:rsidRPr="00BE70A1">
        <w:rPr>
          <w:rFonts w:eastAsia="Arial"/>
          <w:lang w:val="en-US"/>
        </w:rPr>
        <w:t xml:space="preserve">, T. Downing, S. M. &amp; Rodríguez, M. C. (2002). A review of multiple-choice item writing guidelines for classroom assessment. </w:t>
      </w:r>
      <w:proofErr w:type="spellStart"/>
      <w:r w:rsidRPr="00BE70A1">
        <w:rPr>
          <w:rFonts w:eastAsia="Arial"/>
        </w:rPr>
        <w:t>Applied</w:t>
      </w:r>
      <w:proofErr w:type="spellEnd"/>
      <w:r w:rsidRPr="00BE70A1">
        <w:rPr>
          <w:rFonts w:eastAsia="Arial"/>
        </w:rPr>
        <w:t xml:space="preserve"> </w:t>
      </w:r>
      <w:proofErr w:type="spellStart"/>
      <w:r w:rsidRPr="00BE70A1">
        <w:rPr>
          <w:rFonts w:eastAsia="Arial"/>
        </w:rPr>
        <w:t>Measurement</w:t>
      </w:r>
      <w:proofErr w:type="spellEnd"/>
      <w:r w:rsidRPr="00BE70A1">
        <w:rPr>
          <w:rFonts w:eastAsia="Arial"/>
        </w:rPr>
        <w:t xml:space="preserve"> in </w:t>
      </w:r>
      <w:proofErr w:type="spellStart"/>
      <w:r w:rsidRPr="00BE70A1">
        <w:rPr>
          <w:rFonts w:eastAsia="Arial"/>
        </w:rPr>
        <w:t>Education</w:t>
      </w:r>
      <w:proofErr w:type="spellEnd"/>
      <w:r w:rsidRPr="00BE70A1">
        <w:rPr>
          <w:rFonts w:eastAsia="Arial"/>
        </w:rPr>
        <w:t>, 15(3), 309–334.</w:t>
      </w:r>
    </w:p>
    <w:p w14:paraId="4CDFA059"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r w:rsidRPr="00BE70A1">
        <w:rPr>
          <w:rFonts w:ascii="Arial" w:eastAsia="Arial" w:hAnsi="Arial" w:cs="Arial"/>
          <w:sz w:val="24"/>
          <w:szCs w:val="24"/>
          <w:lang w:val="en-US"/>
        </w:rPr>
        <w:t xml:space="preserve">Jang, E. E. (2009). Cognitive diagnostic assessment of L2 reading comprehension ability: Validity arguments for Fusion Model application to </w:t>
      </w:r>
      <w:proofErr w:type="spellStart"/>
      <w:r w:rsidRPr="00BE70A1">
        <w:rPr>
          <w:rFonts w:ascii="Arial" w:eastAsia="Arial" w:hAnsi="Arial" w:cs="Arial"/>
          <w:sz w:val="24"/>
          <w:szCs w:val="24"/>
          <w:lang w:val="en-US"/>
        </w:rPr>
        <w:t>LanguEdge</w:t>
      </w:r>
      <w:proofErr w:type="spellEnd"/>
      <w:r w:rsidRPr="00BE70A1">
        <w:rPr>
          <w:rFonts w:ascii="Arial" w:eastAsia="Arial" w:hAnsi="Arial" w:cs="Arial"/>
          <w:sz w:val="24"/>
          <w:szCs w:val="24"/>
          <w:lang w:val="en-US"/>
        </w:rPr>
        <w:t xml:space="preserve"> assessment. </w:t>
      </w:r>
      <w:proofErr w:type="spellStart"/>
      <w:r w:rsidRPr="00BE70A1">
        <w:rPr>
          <w:rFonts w:ascii="Arial" w:eastAsia="Arial" w:hAnsi="Arial" w:cs="Arial"/>
          <w:sz w:val="24"/>
          <w:szCs w:val="24"/>
        </w:rPr>
        <w:t>Language</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Testing</w:t>
      </w:r>
      <w:proofErr w:type="spellEnd"/>
      <w:r w:rsidRPr="00BE70A1">
        <w:rPr>
          <w:rFonts w:ascii="Arial" w:eastAsia="Arial" w:hAnsi="Arial" w:cs="Arial"/>
          <w:sz w:val="24"/>
          <w:szCs w:val="24"/>
        </w:rPr>
        <w:t>, 26(1), 031-73.</w:t>
      </w:r>
    </w:p>
    <w:p w14:paraId="0B526A4F"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Johnstone, C. (2003). Improving validity of large-scale tests: Universal design and student performance (Technical Report 37). </w:t>
      </w:r>
      <w:r w:rsidRPr="00BE70A1">
        <w:rPr>
          <w:rFonts w:eastAsia="Arial"/>
        </w:rPr>
        <w:t xml:space="preserve">Minneapolis: </w:t>
      </w:r>
      <w:proofErr w:type="spellStart"/>
      <w:r w:rsidRPr="00BE70A1">
        <w:rPr>
          <w:rFonts w:eastAsia="Arial"/>
        </w:rPr>
        <w:t>National</w:t>
      </w:r>
      <w:proofErr w:type="spellEnd"/>
      <w:r w:rsidRPr="00BE70A1">
        <w:rPr>
          <w:rFonts w:eastAsia="Arial"/>
        </w:rPr>
        <w:t xml:space="preserve"> Center </w:t>
      </w:r>
      <w:proofErr w:type="spellStart"/>
      <w:r w:rsidRPr="00BE70A1">
        <w:rPr>
          <w:rFonts w:eastAsia="Arial"/>
        </w:rPr>
        <w:t>on</w:t>
      </w:r>
      <w:proofErr w:type="spellEnd"/>
      <w:r w:rsidRPr="00BE70A1">
        <w:rPr>
          <w:rFonts w:eastAsia="Arial"/>
        </w:rPr>
        <w:t xml:space="preserve"> </w:t>
      </w:r>
      <w:proofErr w:type="spellStart"/>
      <w:r w:rsidRPr="00BE70A1">
        <w:rPr>
          <w:rFonts w:eastAsia="Arial"/>
        </w:rPr>
        <w:t>Educational</w:t>
      </w:r>
      <w:proofErr w:type="spellEnd"/>
      <w:r w:rsidRPr="00BE70A1">
        <w:rPr>
          <w:rFonts w:eastAsia="Arial"/>
        </w:rPr>
        <w:t xml:space="preserve"> </w:t>
      </w:r>
      <w:proofErr w:type="spellStart"/>
      <w:r w:rsidRPr="00BE70A1">
        <w:rPr>
          <w:rFonts w:eastAsia="Arial"/>
        </w:rPr>
        <w:t>Outcomes</w:t>
      </w:r>
      <w:proofErr w:type="spellEnd"/>
      <w:r w:rsidRPr="00BE70A1">
        <w:rPr>
          <w:rFonts w:eastAsia="Arial"/>
        </w:rPr>
        <w:t>.</w:t>
      </w:r>
    </w:p>
    <w:p w14:paraId="60A54FDA" w14:textId="27578F23" w:rsidR="00BE70A1" w:rsidRPr="00BE70A1" w:rsidRDefault="00BE70A1" w:rsidP="00BE70A1">
      <w:pPr>
        <w:pStyle w:val="Textocomentario"/>
        <w:numPr>
          <w:ilvl w:val="0"/>
          <w:numId w:val="4"/>
        </w:numPr>
        <w:spacing w:after="0" w:line="360" w:lineRule="auto"/>
        <w:rPr>
          <w:rFonts w:ascii="Arial" w:eastAsia="Arial" w:hAnsi="Arial" w:cs="Arial"/>
        </w:rPr>
      </w:pPr>
      <w:proofErr w:type="spellStart"/>
      <w:r w:rsidRPr="00BE70A1">
        <w:rPr>
          <w:rFonts w:ascii="Arial" w:eastAsia="Arial" w:hAnsi="Arial" w:cs="Arial"/>
          <w:sz w:val="24"/>
          <w:szCs w:val="24"/>
          <w:lang w:val="en-US"/>
        </w:rPr>
        <w:t>Ketterlin</w:t>
      </w:r>
      <w:proofErr w:type="spellEnd"/>
      <w:r w:rsidRPr="00BE70A1">
        <w:rPr>
          <w:rFonts w:ascii="Arial" w:eastAsia="Arial" w:hAnsi="Arial" w:cs="Arial"/>
          <w:sz w:val="24"/>
          <w:szCs w:val="24"/>
          <w:lang w:val="en-US"/>
        </w:rPr>
        <w:t xml:space="preserve">-Geller, L. R., &amp; </w:t>
      </w:r>
      <w:proofErr w:type="spellStart"/>
      <w:r w:rsidRPr="00BE70A1">
        <w:rPr>
          <w:rFonts w:ascii="Arial" w:eastAsia="Arial" w:hAnsi="Arial" w:cs="Arial"/>
          <w:sz w:val="24"/>
          <w:szCs w:val="24"/>
          <w:lang w:val="en-US"/>
        </w:rPr>
        <w:t>Yovanoff</w:t>
      </w:r>
      <w:proofErr w:type="spellEnd"/>
      <w:r w:rsidRPr="00BE70A1">
        <w:rPr>
          <w:rFonts w:ascii="Arial" w:eastAsia="Arial" w:hAnsi="Arial" w:cs="Arial"/>
          <w:sz w:val="24"/>
          <w:szCs w:val="24"/>
          <w:lang w:val="en-US"/>
        </w:rPr>
        <w:t>, P. (2009). Diagnostic assessments in mathematics to support instructional decision making. </w:t>
      </w:r>
      <w:proofErr w:type="spellStart"/>
      <w:r w:rsidRPr="00BE70A1">
        <w:rPr>
          <w:rFonts w:ascii="Arial" w:eastAsia="Arial" w:hAnsi="Arial" w:cs="Arial"/>
          <w:sz w:val="24"/>
          <w:szCs w:val="24"/>
        </w:rPr>
        <w:t>Practical</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Assessment</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Research</w:t>
      </w:r>
      <w:proofErr w:type="spellEnd"/>
      <w:r w:rsidRPr="00BE70A1">
        <w:rPr>
          <w:rFonts w:ascii="Arial" w:eastAsia="Arial" w:hAnsi="Arial" w:cs="Arial"/>
          <w:sz w:val="24"/>
          <w:szCs w:val="24"/>
        </w:rPr>
        <w:t xml:space="preserve"> &amp; </w:t>
      </w:r>
      <w:proofErr w:type="spellStart"/>
      <w:r w:rsidRPr="00BE70A1">
        <w:rPr>
          <w:rFonts w:ascii="Arial" w:eastAsia="Arial" w:hAnsi="Arial" w:cs="Arial"/>
          <w:sz w:val="24"/>
          <w:szCs w:val="24"/>
        </w:rPr>
        <w:t>Evaluation</w:t>
      </w:r>
      <w:proofErr w:type="spellEnd"/>
      <w:r w:rsidRPr="00BE70A1">
        <w:rPr>
          <w:rFonts w:ascii="Arial" w:eastAsia="Arial" w:hAnsi="Arial" w:cs="Arial"/>
          <w:sz w:val="24"/>
          <w:szCs w:val="24"/>
        </w:rPr>
        <w:t>, 14(16), 1-11.</w:t>
      </w:r>
    </w:p>
    <w:p w14:paraId="56277FD5"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r w:rsidRPr="00BE70A1">
        <w:rPr>
          <w:rFonts w:ascii="Arial" w:eastAsia="Arial" w:hAnsi="Arial" w:cs="Arial"/>
          <w:sz w:val="24"/>
          <w:szCs w:val="24"/>
          <w:lang w:val="en-US"/>
        </w:rPr>
        <w:t xml:space="preserve">Lee, Y. W., &amp; </w:t>
      </w:r>
      <w:proofErr w:type="spellStart"/>
      <w:r w:rsidRPr="00BE70A1">
        <w:rPr>
          <w:rFonts w:ascii="Arial" w:eastAsia="Arial" w:hAnsi="Arial" w:cs="Arial"/>
          <w:sz w:val="24"/>
          <w:szCs w:val="24"/>
          <w:lang w:val="en-US"/>
        </w:rPr>
        <w:t>Sawaki</w:t>
      </w:r>
      <w:proofErr w:type="spellEnd"/>
      <w:r w:rsidRPr="00BE70A1">
        <w:rPr>
          <w:rFonts w:ascii="Arial" w:eastAsia="Arial" w:hAnsi="Arial" w:cs="Arial"/>
          <w:sz w:val="24"/>
          <w:szCs w:val="24"/>
          <w:lang w:val="en-US"/>
        </w:rPr>
        <w:t>, Y. (2009). Application of three cognitive diagnosis models to ESL reading and listening assessments. </w:t>
      </w:r>
      <w:proofErr w:type="spellStart"/>
      <w:r w:rsidRPr="00BE70A1">
        <w:rPr>
          <w:rFonts w:ascii="Arial" w:eastAsia="Arial" w:hAnsi="Arial" w:cs="Arial"/>
          <w:sz w:val="24"/>
          <w:szCs w:val="24"/>
        </w:rPr>
        <w:t>Language</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Assessment</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Quarterly</w:t>
      </w:r>
      <w:proofErr w:type="spellEnd"/>
      <w:r w:rsidRPr="00BE70A1">
        <w:rPr>
          <w:rFonts w:ascii="Arial" w:eastAsia="Arial" w:hAnsi="Arial" w:cs="Arial"/>
          <w:sz w:val="24"/>
          <w:szCs w:val="24"/>
        </w:rPr>
        <w:t>, 6(3), 239-263.</w:t>
      </w:r>
    </w:p>
    <w:p w14:paraId="67BEB18B" w14:textId="3D904A12" w:rsidR="00BE70A1" w:rsidRDefault="00BE70A1" w:rsidP="00BE70A1">
      <w:pPr>
        <w:pStyle w:val="Referencias"/>
        <w:numPr>
          <w:ilvl w:val="0"/>
          <w:numId w:val="4"/>
        </w:numPr>
        <w:spacing w:before="0" w:after="0" w:line="360" w:lineRule="auto"/>
        <w:rPr>
          <w:rFonts w:eastAsia="Arial"/>
          <w:lang w:val="en-US"/>
        </w:rPr>
      </w:pPr>
      <w:r w:rsidRPr="00BE70A1">
        <w:rPr>
          <w:rFonts w:eastAsia="Arial"/>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50BA7951"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Leighton, J. &amp; </w:t>
      </w:r>
      <w:proofErr w:type="spellStart"/>
      <w:r w:rsidRPr="00BE70A1">
        <w:rPr>
          <w:rFonts w:eastAsia="Arial"/>
          <w:lang w:val="en-US"/>
        </w:rPr>
        <w:t>Gierl</w:t>
      </w:r>
      <w:proofErr w:type="spellEnd"/>
      <w:r w:rsidRPr="00BE70A1">
        <w:rPr>
          <w:rFonts w:eastAsia="Arial"/>
          <w:lang w:val="en-US"/>
        </w:rPr>
        <w:t xml:space="preserve">, M. (2007). Defining and evaluating models of cognition used in educational measurement to make inferences about examinees’ thinking processes. </w:t>
      </w:r>
      <w:proofErr w:type="spellStart"/>
      <w:r w:rsidRPr="00BE70A1">
        <w:rPr>
          <w:rFonts w:eastAsia="Arial"/>
        </w:rPr>
        <w:t>Educational</w:t>
      </w:r>
      <w:proofErr w:type="spellEnd"/>
      <w:r w:rsidRPr="00BE70A1">
        <w:rPr>
          <w:rFonts w:eastAsia="Arial"/>
        </w:rPr>
        <w:t xml:space="preserve"> </w:t>
      </w:r>
      <w:proofErr w:type="spellStart"/>
      <w:r w:rsidRPr="00BE70A1">
        <w:rPr>
          <w:rFonts w:eastAsia="Arial"/>
        </w:rPr>
        <w:t>Measurement</w:t>
      </w:r>
      <w:proofErr w:type="spellEnd"/>
      <w:r w:rsidRPr="00BE70A1">
        <w:rPr>
          <w:rFonts w:eastAsia="Arial"/>
        </w:rPr>
        <w:t xml:space="preserve">: Issues and </w:t>
      </w:r>
      <w:proofErr w:type="spellStart"/>
      <w:r w:rsidRPr="00BE70A1">
        <w:rPr>
          <w:rFonts w:eastAsia="Arial"/>
        </w:rPr>
        <w:t>Practice</w:t>
      </w:r>
      <w:proofErr w:type="spellEnd"/>
      <w:r w:rsidRPr="00BE70A1">
        <w:rPr>
          <w:rFonts w:eastAsia="Arial"/>
        </w:rPr>
        <w:t xml:space="preserve">, 26(2), 3-16.  </w:t>
      </w:r>
    </w:p>
    <w:p w14:paraId="0F13DCEE" w14:textId="566F7578" w:rsidR="00D752CE" w:rsidRDefault="00D752CE" w:rsidP="00BE70A1">
      <w:pPr>
        <w:pStyle w:val="Textocomentario"/>
        <w:numPr>
          <w:ilvl w:val="0"/>
          <w:numId w:val="4"/>
        </w:numPr>
        <w:spacing w:after="0" w:line="360" w:lineRule="auto"/>
        <w:rPr>
          <w:rFonts w:ascii="Arial" w:eastAsia="Arial" w:hAnsi="Arial" w:cs="Arial"/>
          <w:sz w:val="24"/>
          <w:szCs w:val="24"/>
        </w:rPr>
      </w:pPr>
      <w:r w:rsidRPr="00EC76AF">
        <w:rPr>
          <w:rFonts w:ascii="Arial" w:eastAsia="Arial" w:hAnsi="Arial" w:cs="Arial"/>
          <w:sz w:val="24"/>
          <w:szCs w:val="24"/>
          <w:lang w:val="en-US"/>
        </w:rPr>
        <w:t>Li, H. (2011). A cognitive diagnostic analysis of the MELAB reading test. </w:t>
      </w:r>
      <w:proofErr w:type="spellStart"/>
      <w:r w:rsidRPr="00BE70A1">
        <w:rPr>
          <w:rFonts w:ascii="Arial" w:eastAsia="Arial" w:hAnsi="Arial" w:cs="Arial"/>
          <w:sz w:val="24"/>
          <w:szCs w:val="24"/>
        </w:rPr>
        <w:t>Spaan</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Fellow</w:t>
      </w:r>
      <w:proofErr w:type="spellEnd"/>
      <w:r w:rsidRPr="00BE70A1">
        <w:rPr>
          <w:rFonts w:ascii="Arial" w:eastAsia="Arial" w:hAnsi="Arial" w:cs="Arial"/>
          <w:sz w:val="24"/>
          <w:szCs w:val="24"/>
        </w:rPr>
        <w:t>, 9, 17-46.</w:t>
      </w:r>
    </w:p>
    <w:p w14:paraId="71488A99"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r w:rsidRPr="00BE70A1">
        <w:rPr>
          <w:rFonts w:ascii="Arial" w:eastAsia="Arial" w:hAnsi="Arial" w:cs="Arial"/>
          <w:sz w:val="24"/>
          <w:szCs w:val="24"/>
          <w:lang w:val="en-US"/>
        </w:rPr>
        <w:t>Li, H., Hunter, C. V., &amp; Lei, P. W. (2016). The selection of cognitive diagnostic models for a reading comprehension test. </w:t>
      </w:r>
      <w:proofErr w:type="spellStart"/>
      <w:r w:rsidRPr="00BE70A1">
        <w:rPr>
          <w:rFonts w:ascii="Arial" w:eastAsia="Arial" w:hAnsi="Arial" w:cs="Arial"/>
          <w:sz w:val="24"/>
          <w:szCs w:val="24"/>
        </w:rPr>
        <w:t>Language</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Testing</w:t>
      </w:r>
      <w:proofErr w:type="spellEnd"/>
      <w:r w:rsidRPr="00BE70A1">
        <w:rPr>
          <w:rFonts w:ascii="Arial" w:eastAsia="Arial" w:hAnsi="Arial" w:cs="Arial"/>
          <w:sz w:val="24"/>
          <w:szCs w:val="24"/>
        </w:rPr>
        <w:t>, 33(3), 391-409.</w:t>
      </w:r>
    </w:p>
    <w:p w14:paraId="0AF23511" w14:textId="5DF9E081" w:rsidR="00BE70A1" w:rsidRPr="00894D4B"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Ma, L. </w:t>
      </w:r>
      <w:proofErr w:type="spellStart"/>
      <w:r w:rsidRPr="00BE70A1">
        <w:rPr>
          <w:rFonts w:eastAsia="Arial"/>
          <w:lang w:val="en-US"/>
        </w:rPr>
        <w:t>Çetin</w:t>
      </w:r>
      <w:proofErr w:type="spellEnd"/>
      <w:r w:rsidRPr="00BE70A1">
        <w:rPr>
          <w:rFonts w:eastAsia="Arial"/>
          <w:lang w:val="en-US"/>
        </w:rPr>
        <w:t xml:space="preserve">, E. y Green, K. (2009, April). Cognitive assessment in Mathematics with the Least Squares Distance Method. </w:t>
      </w:r>
      <w:r w:rsidRPr="00BE70A1">
        <w:rPr>
          <w:rFonts w:eastAsia="Arial"/>
        </w:rPr>
        <w:t xml:space="preserve">Artículo presentado en el Congreso anual de la AERA 2009. San </w:t>
      </w:r>
      <w:r w:rsidRPr="00894D4B">
        <w:rPr>
          <w:rFonts w:eastAsia="Arial"/>
        </w:rPr>
        <w:t>Diego.</w:t>
      </w:r>
    </w:p>
    <w:p w14:paraId="5626A2C8" w14:textId="13923562" w:rsidR="001313D4" w:rsidRPr="001313D4" w:rsidRDefault="001313D4" w:rsidP="00BE70A1">
      <w:pPr>
        <w:pStyle w:val="Referencias"/>
        <w:numPr>
          <w:ilvl w:val="0"/>
          <w:numId w:val="4"/>
        </w:numPr>
        <w:spacing w:before="0" w:after="0" w:line="360" w:lineRule="auto"/>
        <w:rPr>
          <w:rFonts w:eastAsia="Arial"/>
          <w:lang w:val="en-US"/>
        </w:rPr>
      </w:pPr>
      <w:r w:rsidRPr="00894D4B">
        <w:rPr>
          <w:rFonts w:eastAsia="Arial"/>
        </w:rPr>
        <w:t>Martínez-Rojas, J. G. (2008). Las rúbricas en la evaluación escolar: su construcción y su uso. </w:t>
      </w:r>
      <w:proofErr w:type="spellStart"/>
      <w:r w:rsidRPr="001313D4">
        <w:rPr>
          <w:rFonts w:eastAsia="Arial"/>
          <w:lang w:val="en-US"/>
        </w:rPr>
        <w:t>Avances</w:t>
      </w:r>
      <w:proofErr w:type="spellEnd"/>
      <w:r w:rsidRPr="001313D4">
        <w:rPr>
          <w:rFonts w:eastAsia="Arial"/>
          <w:lang w:val="en-US"/>
        </w:rPr>
        <w:t xml:space="preserve"> </w:t>
      </w:r>
      <w:proofErr w:type="spellStart"/>
      <w:r w:rsidRPr="001313D4">
        <w:rPr>
          <w:rFonts w:eastAsia="Arial"/>
          <w:lang w:val="en-US"/>
        </w:rPr>
        <w:t>en</w:t>
      </w:r>
      <w:proofErr w:type="spellEnd"/>
      <w:r w:rsidRPr="001313D4">
        <w:rPr>
          <w:rFonts w:eastAsia="Arial"/>
          <w:lang w:val="en-US"/>
        </w:rPr>
        <w:t xml:space="preserve"> </w:t>
      </w:r>
      <w:proofErr w:type="spellStart"/>
      <w:r w:rsidRPr="001313D4">
        <w:rPr>
          <w:rFonts w:eastAsia="Arial"/>
          <w:lang w:val="en-US"/>
        </w:rPr>
        <w:t>medición</w:t>
      </w:r>
      <w:proofErr w:type="spellEnd"/>
      <w:r w:rsidRPr="001313D4">
        <w:rPr>
          <w:rFonts w:eastAsia="Arial"/>
          <w:lang w:val="en-US"/>
        </w:rPr>
        <w:t>, 6(129), 38.</w:t>
      </w:r>
    </w:p>
    <w:p w14:paraId="0ED2D9DA"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lang w:val="en-US"/>
        </w:rPr>
      </w:pPr>
      <w:r w:rsidRPr="00BE70A1">
        <w:rPr>
          <w:rFonts w:ascii="Arial" w:eastAsia="Arial" w:hAnsi="Arial" w:cs="Arial"/>
          <w:sz w:val="24"/>
          <w:szCs w:val="24"/>
          <w:lang w:val="en-US"/>
        </w:rPr>
        <w:t xml:space="preserve">Montero, D. H., Monfils, L., Wang, J., Yen, W. M., Julian, M. W., &amp; Moody, M. (2003, April). Investigation of the application of cognitive diagnostic testing to an end-of-course </w:t>
      </w:r>
      <w:r w:rsidRPr="00BE70A1">
        <w:rPr>
          <w:rFonts w:ascii="Arial" w:eastAsia="Arial" w:hAnsi="Arial" w:cs="Arial"/>
          <w:sz w:val="24"/>
          <w:szCs w:val="24"/>
          <w:lang w:val="en-US"/>
        </w:rPr>
        <w:lastRenderedPageBreak/>
        <w:t>high school examination. In annual meeting of the National Council on Measurement in Education, Chicago, IL.</w:t>
      </w:r>
    </w:p>
    <w:p w14:paraId="6B4DD841"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Pérez-Morán, J. C. (2014). Análisis del aspecto sustantivo de la validez de constructo de una prueba de habilidades cuantitativas (tesis doctoral). Universidad Autónoma de Baja California, Baja California, México.</w:t>
      </w:r>
    </w:p>
    <w:p w14:paraId="246E2542"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Pérez-Morán, J. C., Contreras, S., Hernández, E. M., Olivares, C., Chan, P., y Díaz, K. M. (2014). Análisis de las evidencias de validez basadas en el proceso de respuesta de las pruebas de ENLACE MS de Habilidad lectora y Matemáticas. Reporte técnico. México: INEE</w:t>
      </w:r>
    </w:p>
    <w:p w14:paraId="30982154"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 xml:space="preserve">Pérez-Morán, J. C.; </w:t>
      </w:r>
      <w:proofErr w:type="spellStart"/>
      <w:r w:rsidRPr="00BE70A1">
        <w:rPr>
          <w:rFonts w:eastAsia="Arial"/>
        </w:rPr>
        <w:t>Larrazolo</w:t>
      </w:r>
      <w:proofErr w:type="spellEnd"/>
      <w:r w:rsidRPr="00BE70A1">
        <w:rPr>
          <w:rFonts w:eastAsia="Arial"/>
        </w:rPr>
        <w:t xml:space="preserve">, N.; </w:t>
      </w:r>
      <w:proofErr w:type="spellStart"/>
      <w:r w:rsidRPr="00BE70A1">
        <w:rPr>
          <w:rFonts w:eastAsia="Arial"/>
        </w:rPr>
        <w:t>Backhoff</w:t>
      </w:r>
      <w:proofErr w:type="spellEnd"/>
      <w:r w:rsidRPr="00BE70A1">
        <w:rPr>
          <w:rFonts w:eastAsia="Arial"/>
        </w:rPr>
        <w:t xml:space="preserve">, E.; y </w:t>
      </w:r>
      <w:proofErr w:type="spellStart"/>
      <w:r w:rsidRPr="00BE70A1">
        <w:rPr>
          <w:rFonts w:eastAsia="Arial"/>
        </w:rPr>
        <w:t>Guaner</w:t>
      </w:r>
      <w:proofErr w:type="spellEnd"/>
      <w:r w:rsidRPr="00BE70A1">
        <w:rPr>
          <w:rFonts w:eastAsia="Arial"/>
        </w:rPr>
        <w:t xml:space="preserve">, R. (2015). Análisis de la estructura cognitiva del área de habilidades cuantitativas del EXHCOBA mediante el modelo LLTM de Fisher. Revista Internacional de Educación y Aprendizaje, 3(1), 25-38. </w:t>
      </w:r>
      <w:hyperlink r:id="rId12" w:history="1">
        <w:r w:rsidRPr="00BE70A1">
          <w:rPr>
            <w:rFonts w:eastAsia="Arial"/>
          </w:rPr>
          <w:t>http://coleccionderevistasdeeducacionyaprendizaje.cgpublisher.com/product/pub.329/prod.5</w:t>
        </w:r>
      </w:hyperlink>
      <w:r w:rsidRPr="00BE70A1">
        <w:rPr>
          <w:rFonts w:eastAsia="Arial"/>
        </w:rPr>
        <w:t xml:space="preserve"> ISSN 2255-453X</w:t>
      </w:r>
    </w:p>
    <w:p w14:paraId="679189E7"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Pérez-Morán, J. C.; Vázquez-Lira, R.; &amp; Rojas, G. (2019). Diagnóstico Nacional de las habilidades básicas en Matemáticas de Sexto de Primaria: Resultados de 2015. México: RIMEDIE.</w:t>
      </w:r>
    </w:p>
    <w:p w14:paraId="6650CC6D" w14:textId="77777777" w:rsid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Posner, M. I. (1978). Chronometric exploration of mind. </w:t>
      </w:r>
      <w:r w:rsidRPr="00BE70A1">
        <w:rPr>
          <w:rFonts w:eastAsia="Arial"/>
        </w:rPr>
        <w:t xml:space="preserve">New York: </w:t>
      </w:r>
      <w:proofErr w:type="spellStart"/>
      <w:r w:rsidRPr="00BE70A1">
        <w:rPr>
          <w:rFonts w:eastAsia="Arial"/>
        </w:rPr>
        <w:t>Jhon</w:t>
      </w:r>
      <w:proofErr w:type="spellEnd"/>
      <w:r w:rsidRPr="00BE70A1">
        <w:rPr>
          <w:rFonts w:eastAsia="Arial"/>
        </w:rPr>
        <w:t xml:space="preserve"> Wiley.</w:t>
      </w:r>
    </w:p>
    <w:p w14:paraId="53CF1BD8" w14:textId="2C4274F9" w:rsidR="00BE70A1" w:rsidRPr="00EC76AF" w:rsidRDefault="00BE70A1" w:rsidP="00BE70A1">
      <w:pPr>
        <w:pStyle w:val="Referencias"/>
        <w:numPr>
          <w:ilvl w:val="0"/>
          <w:numId w:val="4"/>
        </w:numPr>
        <w:spacing w:before="0" w:after="0" w:line="360" w:lineRule="auto"/>
        <w:rPr>
          <w:rFonts w:eastAsia="Arial"/>
          <w:lang w:val="en-US"/>
        </w:rPr>
      </w:pPr>
      <w:proofErr w:type="spellStart"/>
      <w:r w:rsidRPr="00BE70A1">
        <w:rPr>
          <w:rFonts w:eastAsia="Arial"/>
          <w:lang w:val="en-US"/>
        </w:rPr>
        <w:t>Posner,M</w:t>
      </w:r>
      <w:proofErr w:type="spellEnd"/>
      <w:r w:rsidRPr="00BE70A1">
        <w:rPr>
          <w:rFonts w:eastAsia="Arial"/>
          <w:lang w:val="en-US"/>
        </w:rPr>
        <w:t xml:space="preserve">. I., &amp; Rogers, M. G. K. (1978). Chronometric analysis of abstraction and recognition. In W. K. Estes (Ed.) (1978). Handbook of learning and cognitive processes (vol. 6). </w:t>
      </w:r>
      <w:r w:rsidRPr="00EC76AF">
        <w:rPr>
          <w:rFonts w:eastAsia="Arial"/>
          <w:lang w:val="en-US"/>
        </w:rPr>
        <w:t xml:space="preserve">Hillsdale, N. J.: </w:t>
      </w:r>
      <w:proofErr w:type="spellStart"/>
      <w:r w:rsidRPr="00EC76AF">
        <w:rPr>
          <w:rFonts w:eastAsia="Arial"/>
          <w:lang w:val="en-US"/>
        </w:rPr>
        <w:t>Lawrecence</w:t>
      </w:r>
      <w:proofErr w:type="spellEnd"/>
      <w:r w:rsidRPr="00EC76AF">
        <w:rPr>
          <w:rFonts w:eastAsia="Arial"/>
          <w:lang w:val="en-US"/>
        </w:rPr>
        <w:t xml:space="preserve"> Erlbaum Associates.</w:t>
      </w:r>
    </w:p>
    <w:p w14:paraId="45BE4090"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proofErr w:type="spellStart"/>
      <w:r w:rsidRPr="00BE70A1">
        <w:rPr>
          <w:rFonts w:ascii="Arial" w:eastAsia="Arial" w:hAnsi="Arial" w:cs="Arial"/>
          <w:sz w:val="24"/>
          <w:szCs w:val="24"/>
          <w:lang w:val="en-US"/>
        </w:rPr>
        <w:t>Ravand</w:t>
      </w:r>
      <w:proofErr w:type="spellEnd"/>
      <w:r w:rsidRPr="00BE70A1">
        <w:rPr>
          <w:rFonts w:ascii="Arial" w:eastAsia="Arial" w:hAnsi="Arial" w:cs="Arial"/>
          <w:sz w:val="24"/>
          <w:szCs w:val="24"/>
          <w:lang w:val="en-US"/>
        </w:rPr>
        <w:t>, H. (2016). Application of a cognitive diagnostic model to a high-stakes reading comprehension test. </w:t>
      </w:r>
      <w:proofErr w:type="spellStart"/>
      <w:r w:rsidRPr="00BE70A1">
        <w:rPr>
          <w:rFonts w:ascii="Arial" w:eastAsia="Arial" w:hAnsi="Arial" w:cs="Arial"/>
          <w:sz w:val="24"/>
          <w:szCs w:val="24"/>
        </w:rPr>
        <w:t>Journal</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of</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Psychoeducational</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Assessment</w:t>
      </w:r>
      <w:proofErr w:type="spellEnd"/>
      <w:r w:rsidRPr="00BE70A1">
        <w:rPr>
          <w:rFonts w:ascii="Arial" w:eastAsia="Arial" w:hAnsi="Arial" w:cs="Arial"/>
          <w:sz w:val="24"/>
          <w:szCs w:val="24"/>
        </w:rPr>
        <w:t>, 34(8), 782-799.</w:t>
      </w:r>
    </w:p>
    <w:p w14:paraId="62E0B78E"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 xml:space="preserve">Revuelta, J. y Ponsoda, V. (1998). Un test adaptativo informatizado de análisis lógico basado en la generación automática de ítems. </w:t>
      </w:r>
      <w:proofErr w:type="spellStart"/>
      <w:r w:rsidRPr="00BE70A1">
        <w:rPr>
          <w:rFonts w:eastAsia="Arial"/>
        </w:rPr>
        <w:t>Psicothema</w:t>
      </w:r>
      <w:proofErr w:type="spellEnd"/>
      <w:r w:rsidRPr="00BE70A1">
        <w:rPr>
          <w:rFonts w:eastAsia="Arial"/>
        </w:rPr>
        <w:t>, 10, 753-760.</w:t>
      </w:r>
    </w:p>
    <w:p w14:paraId="06B8E89F"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 xml:space="preserve">Romero, S., Ponsoda, V., y </w:t>
      </w:r>
      <w:proofErr w:type="spellStart"/>
      <w:r w:rsidRPr="00BE70A1">
        <w:rPr>
          <w:rFonts w:eastAsia="Arial"/>
        </w:rPr>
        <w:t>Ximenez</w:t>
      </w:r>
      <w:proofErr w:type="spellEnd"/>
      <w:r w:rsidRPr="00BE70A1">
        <w:rPr>
          <w:rFonts w:eastAsia="Arial"/>
        </w:rPr>
        <w:t>, C. (2008). Análisis de un test de aritmética mediante el modelo logístico lineal de rasgo latente 1. Revista Latinoamericana de Psicología, 40, 85–95</w:t>
      </w:r>
    </w:p>
    <w:p w14:paraId="7F94F9D1" w14:textId="4A0FE5A0" w:rsidR="00BE70A1" w:rsidRPr="006A175F" w:rsidRDefault="00BE70A1" w:rsidP="00BE70A1">
      <w:pPr>
        <w:pStyle w:val="Textocomentario"/>
        <w:numPr>
          <w:ilvl w:val="0"/>
          <w:numId w:val="4"/>
        </w:numPr>
        <w:spacing w:after="0" w:line="360" w:lineRule="auto"/>
        <w:rPr>
          <w:rFonts w:ascii="Arial" w:eastAsia="Arial" w:hAnsi="Arial" w:cs="Arial"/>
          <w:sz w:val="24"/>
          <w:szCs w:val="24"/>
          <w:lang w:val="en-US"/>
        </w:rPr>
      </w:pPr>
      <w:r w:rsidRPr="00BE70A1">
        <w:rPr>
          <w:rFonts w:ascii="Arial" w:eastAsia="Arial" w:hAnsi="Arial" w:cs="Arial"/>
          <w:sz w:val="24"/>
          <w:szCs w:val="24"/>
          <w:lang w:val="en-US"/>
        </w:rPr>
        <w:t>Rupp, A. A., Templin, J., &amp; Henson, R. A. (2010). Diagnostic assessment: Theory, methods, and applications. </w:t>
      </w:r>
      <w:r w:rsidRPr="006A175F">
        <w:rPr>
          <w:rFonts w:ascii="Arial" w:eastAsia="Arial" w:hAnsi="Arial" w:cs="Arial"/>
          <w:sz w:val="24"/>
          <w:szCs w:val="24"/>
          <w:lang w:val="en-US"/>
        </w:rPr>
        <w:t>New York: Guilford.</w:t>
      </w:r>
    </w:p>
    <w:p w14:paraId="5EE913F3" w14:textId="289B512F" w:rsidR="006A175F" w:rsidRPr="006A175F" w:rsidRDefault="006A175F" w:rsidP="00BE70A1">
      <w:pPr>
        <w:pStyle w:val="Textocomentario"/>
        <w:numPr>
          <w:ilvl w:val="0"/>
          <w:numId w:val="4"/>
        </w:numPr>
        <w:spacing w:after="0" w:line="360" w:lineRule="auto"/>
        <w:rPr>
          <w:rFonts w:ascii="Arial" w:eastAsia="Arial" w:hAnsi="Arial" w:cs="Arial"/>
          <w:sz w:val="24"/>
          <w:szCs w:val="24"/>
          <w:lang w:val="en-US"/>
        </w:rPr>
      </w:pPr>
      <w:proofErr w:type="spellStart"/>
      <w:r w:rsidRPr="006A175F">
        <w:rPr>
          <w:rFonts w:ascii="Arial" w:eastAsia="Arial" w:hAnsi="Arial" w:cs="Arial"/>
          <w:sz w:val="24"/>
          <w:szCs w:val="24"/>
          <w:lang w:val="en-US"/>
        </w:rPr>
        <w:t>Samejima</w:t>
      </w:r>
      <w:proofErr w:type="spellEnd"/>
      <w:r w:rsidRPr="006A175F">
        <w:rPr>
          <w:rFonts w:ascii="Arial" w:eastAsia="Arial" w:hAnsi="Arial" w:cs="Arial"/>
          <w:sz w:val="24"/>
          <w:szCs w:val="24"/>
          <w:lang w:val="en-US"/>
        </w:rPr>
        <w:t>, F. (1969). Estimation of latent ability using a response pattern of graded scores. </w:t>
      </w:r>
      <w:proofErr w:type="spellStart"/>
      <w:r w:rsidRPr="006A175F">
        <w:rPr>
          <w:rFonts w:ascii="Arial" w:eastAsia="Arial" w:hAnsi="Arial" w:cs="Arial"/>
          <w:sz w:val="24"/>
          <w:szCs w:val="24"/>
          <w:lang w:val="en-US"/>
        </w:rPr>
        <w:t>Psychometrika</w:t>
      </w:r>
      <w:proofErr w:type="spellEnd"/>
      <w:r w:rsidRPr="006A175F">
        <w:rPr>
          <w:rFonts w:ascii="Arial" w:eastAsia="Arial" w:hAnsi="Arial" w:cs="Arial"/>
          <w:sz w:val="24"/>
          <w:szCs w:val="24"/>
          <w:lang w:val="en-US"/>
        </w:rPr>
        <w:t xml:space="preserve"> monograph supplement.</w:t>
      </w:r>
    </w:p>
    <w:p w14:paraId="2B698B7D" w14:textId="5ACD176C" w:rsidR="007A045B" w:rsidRDefault="007A045B" w:rsidP="007A045B">
      <w:pPr>
        <w:pStyle w:val="Referencias"/>
        <w:numPr>
          <w:ilvl w:val="0"/>
          <w:numId w:val="4"/>
        </w:numPr>
        <w:spacing w:before="0" w:after="0" w:line="360" w:lineRule="auto"/>
        <w:rPr>
          <w:rFonts w:eastAsia="Arial"/>
        </w:rPr>
      </w:pPr>
      <w:proofErr w:type="spellStart"/>
      <w:r w:rsidRPr="006A175F">
        <w:rPr>
          <w:rFonts w:eastAsia="Arial"/>
          <w:lang w:val="en-US"/>
        </w:rPr>
        <w:lastRenderedPageBreak/>
        <w:t>Samejima</w:t>
      </w:r>
      <w:proofErr w:type="spellEnd"/>
      <w:r w:rsidRPr="006A175F">
        <w:rPr>
          <w:rFonts w:eastAsia="Arial"/>
          <w:lang w:val="en-US"/>
        </w:rPr>
        <w:t>, F. (2016). Graded response models. In Handbook of item response theory, volume one (</w:t>
      </w:r>
      <w:r w:rsidRPr="00894D4B">
        <w:rPr>
          <w:rFonts w:eastAsia="Arial"/>
          <w:lang w:val="en-US"/>
        </w:rPr>
        <w:t xml:space="preserve">pp. 123-136). </w:t>
      </w:r>
      <w:r w:rsidRPr="007A045B">
        <w:rPr>
          <w:rFonts w:eastAsia="Arial"/>
        </w:rPr>
        <w:t>Chapman and Hall/CRC.</w:t>
      </w:r>
    </w:p>
    <w:p w14:paraId="7E2DCF93" w14:textId="77777777" w:rsidR="00BE70A1" w:rsidRPr="00BE70A1" w:rsidRDefault="00BE70A1" w:rsidP="00BE70A1">
      <w:pPr>
        <w:pStyle w:val="Referencias"/>
        <w:numPr>
          <w:ilvl w:val="0"/>
          <w:numId w:val="4"/>
        </w:numPr>
        <w:spacing w:before="0" w:after="0" w:line="360" w:lineRule="auto"/>
        <w:rPr>
          <w:rFonts w:eastAsia="Arial"/>
        </w:rPr>
      </w:pPr>
      <w:r w:rsidRPr="00894D4B">
        <w:rPr>
          <w:rFonts w:eastAsia="Arial"/>
          <w:lang w:val="en-US"/>
        </w:rPr>
        <w:t>Snow, R. &amp; Lohman, D. (</w:t>
      </w:r>
      <w:r w:rsidRPr="00BE70A1">
        <w:rPr>
          <w:rFonts w:eastAsia="Arial"/>
          <w:lang w:val="en-US"/>
        </w:rPr>
        <w:t xml:space="preserve">1989). Implications of cognitive psychology for educational measurement. In R. L. Linn (Ed.), Educational measurement (3a. ed.), pp. 263-331. </w:t>
      </w:r>
      <w:r w:rsidRPr="00BE70A1">
        <w:rPr>
          <w:rFonts w:eastAsia="Arial"/>
        </w:rPr>
        <w:t>New York: Macmillan Publishing Co.</w:t>
      </w:r>
    </w:p>
    <w:p w14:paraId="44EDB806"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Sternberg, R. (1977). Intelligence, information processing, and analogical reasoning: The componential analysis of human abilities. </w:t>
      </w:r>
      <w:r w:rsidRPr="00BE70A1">
        <w:rPr>
          <w:rFonts w:eastAsia="Arial"/>
        </w:rPr>
        <w:t xml:space="preserve">Oxford: Lawrence </w:t>
      </w:r>
      <w:proofErr w:type="spellStart"/>
      <w:r w:rsidRPr="00BE70A1">
        <w:rPr>
          <w:rFonts w:eastAsia="Arial"/>
        </w:rPr>
        <w:t>Erlbaum</w:t>
      </w:r>
      <w:proofErr w:type="spellEnd"/>
      <w:r w:rsidRPr="00BE70A1">
        <w:rPr>
          <w:rFonts w:eastAsia="Arial"/>
        </w:rPr>
        <w:t>.</w:t>
      </w:r>
    </w:p>
    <w:p w14:paraId="24C9901D" w14:textId="7906AECA" w:rsidR="00D752CE" w:rsidRDefault="00D752CE" w:rsidP="00BE70A1">
      <w:pPr>
        <w:pStyle w:val="Referencias"/>
        <w:numPr>
          <w:ilvl w:val="0"/>
          <w:numId w:val="4"/>
        </w:numPr>
        <w:spacing w:before="0" w:after="0" w:line="360" w:lineRule="auto"/>
        <w:rPr>
          <w:rFonts w:eastAsia="Arial"/>
        </w:rPr>
      </w:pPr>
      <w:r w:rsidRPr="00BE70A1">
        <w:rPr>
          <w:rFonts w:eastAsia="Arial"/>
        </w:rPr>
        <w:t/>
      </w:r>
      <w:r w:rsidRPr="00BE70A1">
        <w:rPr>
          <w:rFonts w:eastAsia="Arial"/>
          <w:lang w:val="en-US"/>
        </w:rPr>
        <w:t xml:space="preserve">Thompson, S., Johnstone, C. &amp; Thurlow, M. (2002). </w:t>
      </w:r>
      <w:r w:rsidRPr="00EC76AF">
        <w:rPr>
          <w:rFonts w:eastAsia="Arial"/>
          <w:lang w:val="en-US"/>
        </w:rPr>
        <w:t xml:space="preserve">Universal design applied to large scale assessments (Synthesis Report 44). </w:t>
      </w:r>
      <w:r w:rsidRPr="00BE70A1">
        <w:rPr>
          <w:rFonts w:eastAsia="Arial"/>
        </w:rPr>
        <w:t xml:space="preserve">Minneapolis, MN: </w:t>
      </w:r>
      <w:proofErr w:type="spellStart"/>
      <w:r w:rsidRPr="00BE70A1">
        <w:rPr>
          <w:rFonts w:eastAsia="Arial"/>
        </w:rPr>
        <w:t>National</w:t>
      </w:r>
      <w:proofErr w:type="spellEnd"/>
      <w:r w:rsidRPr="00BE70A1">
        <w:rPr>
          <w:rFonts w:eastAsia="Arial"/>
        </w:rPr>
        <w:t xml:space="preserve"> Center </w:t>
      </w:r>
      <w:proofErr w:type="spellStart"/>
      <w:r w:rsidRPr="00BE70A1">
        <w:rPr>
          <w:rFonts w:eastAsia="Arial"/>
        </w:rPr>
        <w:t>on</w:t>
      </w:r>
      <w:proofErr w:type="spellEnd"/>
      <w:r w:rsidRPr="00BE70A1">
        <w:rPr>
          <w:rFonts w:eastAsia="Arial"/>
        </w:rPr>
        <w:t xml:space="preserve"> </w:t>
      </w:r>
      <w:proofErr w:type="spellStart"/>
      <w:r w:rsidRPr="00BE70A1">
        <w:rPr>
          <w:rFonts w:eastAsia="Arial"/>
        </w:rPr>
        <w:t>Educational</w:t>
      </w:r>
      <w:proofErr w:type="spellEnd"/>
      <w:r w:rsidRPr="00BE70A1">
        <w:rPr>
          <w:rFonts w:eastAsia="Arial"/>
        </w:rPr>
        <w:t xml:space="preserve"> </w:t>
      </w:r>
      <w:proofErr w:type="spellStart"/>
      <w:r w:rsidRPr="00BE70A1">
        <w:rPr>
          <w:rFonts w:eastAsia="Arial"/>
        </w:rPr>
        <w:t>Outcomes</w:t>
      </w:r>
      <w:proofErr w:type="spellEnd"/>
      <w:r w:rsidRPr="00BE70A1">
        <w:rPr>
          <w:rFonts w:eastAsia="Arial"/>
        </w:rPr>
        <w:t>.</w:t>
      </w:r>
    </w:p>
    <w:p w14:paraId="2D4995C1"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 xml:space="preserve">Van </w:t>
      </w:r>
      <w:proofErr w:type="spellStart"/>
      <w:r w:rsidRPr="00BE70A1">
        <w:rPr>
          <w:rFonts w:eastAsia="Arial"/>
        </w:rPr>
        <w:t>der</w:t>
      </w:r>
      <w:proofErr w:type="spellEnd"/>
      <w:r w:rsidRPr="00BE70A1">
        <w:rPr>
          <w:rFonts w:eastAsia="Arial"/>
        </w:rPr>
        <w:t xml:space="preserve"> Linden, W. J. (Ed.). </w:t>
      </w:r>
      <w:r w:rsidRPr="00BE70A1">
        <w:rPr>
          <w:rFonts w:eastAsia="Arial"/>
          <w:lang w:val="en-US"/>
        </w:rPr>
        <w:t xml:space="preserve">(2017). Handbook of Item Response Theory, Volume Three: Applications. </w:t>
      </w:r>
      <w:r w:rsidRPr="00BE70A1">
        <w:rPr>
          <w:rFonts w:eastAsia="Arial"/>
        </w:rPr>
        <w:t xml:space="preserve">CRC </w:t>
      </w:r>
      <w:proofErr w:type="spellStart"/>
      <w:r w:rsidRPr="00BE70A1">
        <w:rPr>
          <w:rFonts w:eastAsia="Arial"/>
        </w:rPr>
        <w:t>Press</w:t>
      </w:r>
      <w:proofErr w:type="spellEnd"/>
      <w:r w:rsidRPr="00BE70A1">
        <w:rPr>
          <w:rFonts w:eastAsia="Arial"/>
        </w:rPr>
        <w:t>.</w:t>
      </w:r>
    </w:p>
    <w:p w14:paraId="665DAD20" w14:textId="3F8AB48E" w:rsidR="00D752CE" w:rsidRPr="00BE70A1" w:rsidRDefault="00D752CE" w:rsidP="00BE70A1">
      <w:pPr>
        <w:pStyle w:val="Referencias"/>
        <w:numPr>
          <w:ilvl w:val="0"/>
          <w:numId w:val="4"/>
        </w:numPr>
        <w:spacing w:before="0" w:after="0" w:line="360" w:lineRule="auto"/>
        <w:rPr>
          <w:rFonts w:eastAsia="Arial"/>
        </w:rPr>
      </w:pPr>
      <w:r w:rsidRPr="00EC76AF">
        <w:rPr>
          <w:rFonts w:eastAsia="Arial"/>
          <w:lang w:val="en-US"/>
        </w:rPr>
        <w:t xml:space="preserve">Yang, X. &amp; </w:t>
      </w:r>
      <w:proofErr w:type="spellStart"/>
      <w:r w:rsidRPr="00EC76AF">
        <w:rPr>
          <w:rFonts w:eastAsia="Arial"/>
          <w:lang w:val="en-US"/>
        </w:rPr>
        <w:t>Embretson</w:t>
      </w:r>
      <w:proofErr w:type="spellEnd"/>
      <w:r w:rsidRPr="00EC76AF">
        <w:rPr>
          <w:rFonts w:eastAsia="Arial"/>
          <w:lang w:val="en-US"/>
        </w:rPr>
        <w:t xml:space="preserve">, S. (2007). Construct Validity and </w:t>
      </w:r>
      <w:proofErr w:type="spellStart"/>
      <w:r w:rsidRPr="00EC76AF">
        <w:rPr>
          <w:rFonts w:eastAsia="Arial"/>
          <w:lang w:val="en-US"/>
        </w:rPr>
        <w:t>Cognitivy</w:t>
      </w:r>
      <w:proofErr w:type="spellEnd"/>
      <w:r w:rsidRPr="00EC76AF">
        <w:rPr>
          <w:rFonts w:eastAsia="Arial"/>
          <w:lang w:val="en-US"/>
        </w:rPr>
        <w:t xml:space="preserve"> Diagnostic </w:t>
      </w:r>
      <w:proofErr w:type="spellStart"/>
      <w:r w:rsidRPr="00EC76AF">
        <w:rPr>
          <w:rFonts w:eastAsia="Arial"/>
          <w:lang w:val="en-US"/>
        </w:rPr>
        <w:t>Assesment</w:t>
      </w:r>
      <w:proofErr w:type="spellEnd"/>
      <w:r w:rsidRPr="00EC76AF">
        <w:rPr>
          <w:rFonts w:eastAsia="Arial"/>
          <w:lang w:val="en-US"/>
        </w:rPr>
        <w:t xml:space="preserve">. In Leighton, J. y </w:t>
      </w:r>
      <w:proofErr w:type="spellStart"/>
      <w:r w:rsidRPr="00EC76AF">
        <w:rPr>
          <w:rFonts w:eastAsia="Arial"/>
          <w:lang w:val="en-US"/>
        </w:rPr>
        <w:t>Griel</w:t>
      </w:r>
      <w:proofErr w:type="spellEnd"/>
      <w:r w:rsidRPr="00EC76AF">
        <w:rPr>
          <w:rFonts w:eastAsia="Arial"/>
          <w:lang w:val="en-US"/>
        </w:rPr>
        <w:t xml:space="preserve">, M. (Edit.). Cognitive diagnostic assessment for education: Theory and applications, pp. 85-118. </w:t>
      </w:r>
      <w:r w:rsidRPr="00BE70A1">
        <w:rPr>
          <w:rFonts w:eastAsia="Arial"/>
        </w:rPr>
        <w:t xml:space="preserve">Cambridge: </w:t>
      </w:r>
      <w:proofErr w:type="spellStart"/>
      <w:r w:rsidRPr="00BE70A1">
        <w:rPr>
          <w:rFonts w:eastAsia="Arial"/>
        </w:rPr>
        <w:t>Cambrige</w:t>
      </w:r>
      <w:proofErr w:type="spellEnd"/>
      <w:r w:rsidRPr="00BE70A1">
        <w:rPr>
          <w:rFonts w:eastAsia="Arial"/>
        </w:rPr>
        <w:t xml:space="preserve"> </w:t>
      </w:r>
      <w:proofErr w:type="spellStart"/>
      <w:r w:rsidRPr="00BE70A1">
        <w:rPr>
          <w:rFonts w:eastAsia="Arial"/>
        </w:rPr>
        <w:t>University</w:t>
      </w:r>
      <w:proofErr w:type="spellEnd"/>
      <w:r w:rsidRPr="00BE70A1">
        <w:rPr>
          <w:rFonts w:eastAsia="Arial"/>
        </w:rPr>
        <w:t xml:space="preserve"> </w:t>
      </w:r>
      <w:proofErr w:type="spellStart"/>
      <w:r w:rsidRPr="00BE70A1">
        <w:rPr>
          <w:rFonts w:eastAsia="Arial"/>
        </w:rPr>
        <w:t>Press</w:t>
      </w:r>
      <w:proofErr w:type="spellEnd"/>
      <w:r w:rsidRPr="00BE70A1">
        <w:rPr>
          <w:rFonts w:eastAsia="Arial"/>
        </w:rPr>
        <w:t>.</w:t>
      </w:r>
    </w:p>
    <w:p w14:paraId="32C79265" w14:textId="06A832B9" w:rsidR="00D752CE" w:rsidRPr="00BE70A1" w:rsidRDefault="00BE70A1" w:rsidP="00BE70A1">
      <w:pPr>
        <w:pStyle w:val="Textocomentario"/>
        <w:spacing w:after="0" w:line="360" w:lineRule="auto"/>
        <w:rPr>
          <w:rFonts w:ascii="Arial" w:eastAsia="Arial" w:hAnsi="Arial" w:cs="Arial"/>
          <w:sz w:val="24"/>
          <w:szCs w:val="24"/>
        </w:rPr>
      </w:pPr>
      <w:r w:rsidRPr="00BE70A1">
        <w:rPr>
          <w:rFonts w:ascii="Arial" w:eastAsia="Arial" w:hAnsi="Arial" w:cs="Arial"/>
          <w:sz w:val="24"/>
          <w:szCs w:val="24"/>
        </w:rPr>
        <w:t/>
      </w:r>
    </w:p>
    <w:p w14:paraId="3B5927EE" w14:textId="77777777" w:rsidR="00D752CE" w:rsidRPr="00BE70A1" w:rsidRDefault="00D752CE" w:rsidP="00BE70A1">
      <w:pPr>
        <w:pStyle w:val="Referencias"/>
        <w:spacing w:before="0" w:after="0" w:line="360" w:lineRule="auto"/>
        <w:ind w:left="567" w:firstLine="0"/>
        <w:rPr>
          <w:rFonts w:eastAsia="Arial"/>
        </w:rPr>
      </w:pPr>
    </w:p>
    <w:p w14:paraId="37161CD8" w14:textId="77777777" w:rsidR="00720655" w:rsidRPr="00BE70A1" w:rsidRDefault="00720655" w:rsidP="00BE70A1">
      <w:pPr>
        <w:spacing w:after="0" w:line="360" w:lineRule="auto"/>
        <w:ind w:left="567"/>
        <w:rPr>
          <w:rFonts w:ascii="Arial" w:eastAsia="Arial" w:hAnsi="Arial" w:cs="Arial"/>
          <w:sz w:val="24"/>
          <w:szCs w:val="24"/>
          <w:lang w:val="es-MX"/>
        </w:rPr>
      </w:pPr>
    </w:p>
    <w:p w14:paraId="665D5DB6" w14:textId="77777777" w:rsidR="00720655" w:rsidRPr="00BE70A1" w:rsidRDefault="00720655" w:rsidP="00BE70A1">
      <w:pPr>
        <w:spacing w:after="0" w:line="360" w:lineRule="auto"/>
        <w:ind w:left="567"/>
        <w:rPr>
          <w:rFonts w:ascii="Arial" w:eastAsia="Arial" w:hAnsi="Arial" w:cs="Arial"/>
          <w:sz w:val="24"/>
          <w:szCs w:val="24"/>
          <w:lang w:val="es-MX"/>
        </w:rPr>
      </w:pPr>
    </w:p>
    <w:p w14:paraId="26E107C1" w14:textId="77777777" w:rsidR="00720655" w:rsidRPr="00BE70A1" w:rsidRDefault="00720655" w:rsidP="00BE70A1">
      <w:pPr>
        <w:spacing w:after="0" w:line="360" w:lineRule="auto"/>
        <w:ind w:left="567"/>
        <w:rPr>
          <w:rFonts w:ascii="Arial" w:eastAsia="Arial" w:hAnsi="Arial" w:cs="Arial"/>
          <w:sz w:val="24"/>
          <w:szCs w:val="24"/>
          <w:lang w:val="es-MX"/>
        </w:rPr>
      </w:pPr>
    </w:p>
    <w:p w14:paraId="21F33B86" w14:textId="77777777" w:rsidR="00720655" w:rsidRPr="00BE70A1" w:rsidRDefault="00720655" w:rsidP="00BE70A1">
      <w:pPr>
        <w:spacing w:after="0" w:line="360" w:lineRule="auto"/>
        <w:ind w:left="567"/>
        <w:rPr>
          <w:rFonts w:ascii="Arial" w:eastAsia="Arial" w:hAnsi="Arial" w:cs="Arial"/>
          <w:sz w:val="24"/>
          <w:szCs w:val="24"/>
          <w:lang w:val="es-MX"/>
        </w:rPr>
      </w:pPr>
    </w:p>
    <w:p w14:paraId="0B3F574E" w14:textId="77777777" w:rsidR="00720655" w:rsidRPr="00BE70A1" w:rsidRDefault="00720655" w:rsidP="00BE70A1">
      <w:pPr>
        <w:spacing w:after="0" w:line="360" w:lineRule="auto"/>
        <w:ind w:left="567"/>
        <w:rPr>
          <w:rFonts w:ascii="Arial" w:eastAsia="Arial" w:hAnsi="Arial" w:cs="Arial"/>
          <w:sz w:val="24"/>
          <w:szCs w:val="24"/>
          <w:lang w:val="es-MX"/>
        </w:rPr>
      </w:pPr>
    </w:p>
    <w:p w14:paraId="1804F3BA" w14:textId="77777777" w:rsidR="00720655" w:rsidRPr="00BE70A1" w:rsidRDefault="00720655" w:rsidP="00BE70A1">
      <w:pPr>
        <w:spacing w:after="0" w:line="360" w:lineRule="auto"/>
        <w:ind w:left="567"/>
        <w:rPr>
          <w:rFonts w:ascii="Arial" w:eastAsia="Arial" w:hAnsi="Arial" w:cs="Arial"/>
          <w:sz w:val="24"/>
          <w:szCs w:val="24"/>
          <w:lang w:val="es-MX"/>
        </w:rPr>
      </w:pPr>
    </w:p>
    <w:p w14:paraId="1106D661" w14:textId="77777777" w:rsidR="00720655" w:rsidRPr="00BE70A1" w:rsidRDefault="00720655" w:rsidP="00BE70A1">
      <w:pPr>
        <w:spacing w:after="0" w:line="360" w:lineRule="auto"/>
        <w:ind w:left="567"/>
        <w:rPr>
          <w:rFonts w:ascii="Arial" w:eastAsia="Arial" w:hAnsi="Arial" w:cs="Arial"/>
          <w:sz w:val="24"/>
          <w:szCs w:val="24"/>
          <w:lang w:val="es-MX"/>
        </w:rPr>
      </w:pPr>
    </w:p>
    <w:p w14:paraId="4E5AF65E" w14:textId="77777777" w:rsidR="00720655" w:rsidRPr="00BE70A1" w:rsidRDefault="00720655" w:rsidP="00BE70A1">
      <w:pPr>
        <w:spacing w:after="0" w:line="360" w:lineRule="auto"/>
        <w:ind w:left="567"/>
        <w:rPr>
          <w:rFonts w:ascii="Arial" w:eastAsia="Arial" w:hAnsi="Arial" w:cs="Arial"/>
          <w:sz w:val="24"/>
          <w:szCs w:val="24"/>
          <w:lang w:val="es-MX"/>
        </w:rPr>
      </w:pPr>
    </w:p>
    <w:p w14:paraId="12AA57A8" w14:textId="77777777" w:rsidR="00720655" w:rsidRPr="00BE70A1" w:rsidRDefault="00720655" w:rsidP="00BE70A1">
      <w:pPr>
        <w:spacing w:after="0" w:line="360" w:lineRule="auto"/>
        <w:ind w:left="567"/>
        <w:rPr>
          <w:rFonts w:ascii="Arial" w:eastAsia="Arial" w:hAnsi="Arial" w:cs="Arial"/>
          <w:sz w:val="24"/>
          <w:szCs w:val="24"/>
          <w:lang w:val="es-MX"/>
        </w:rPr>
      </w:pPr>
    </w:p>
    <w:p w14:paraId="2BF183E7" w14:textId="77777777" w:rsidR="00720655" w:rsidRPr="00BE70A1" w:rsidRDefault="00720655" w:rsidP="00BE70A1">
      <w:pPr>
        <w:spacing w:after="0" w:line="360" w:lineRule="auto"/>
        <w:ind w:left="567"/>
        <w:rPr>
          <w:rFonts w:ascii="Arial" w:eastAsia="Arial" w:hAnsi="Arial" w:cs="Arial"/>
          <w:sz w:val="24"/>
          <w:szCs w:val="24"/>
          <w:lang w:val="es-MX"/>
        </w:rPr>
      </w:pPr>
    </w:p>
    <w:p w14:paraId="6B5DED69" w14:textId="77777777" w:rsidR="00720655" w:rsidRPr="00BE70A1" w:rsidRDefault="00720655" w:rsidP="00BE70A1">
      <w:pPr>
        <w:spacing w:after="0" w:line="360" w:lineRule="auto"/>
        <w:ind w:left="567"/>
        <w:rPr>
          <w:rFonts w:ascii="Arial" w:eastAsia="Arial" w:hAnsi="Arial" w:cs="Arial"/>
          <w:sz w:val="24"/>
          <w:szCs w:val="24"/>
          <w:lang w:val="es-MX"/>
        </w:rPr>
      </w:pPr>
    </w:p>
    <w:sectPr w:rsidR="00720655" w:rsidRPr="00BE70A1">
      <w:footerReference w:type="default" r:id="rId13"/>
      <w:pgSz w:w="12240" w:h="15840"/>
      <w:pgMar w:top="1480" w:right="1300" w:bottom="280" w:left="6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4186B" w14:textId="77777777" w:rsidR="00AA0290" w:rsidRDefault="00AA0290">
      <w:pPr>
        <w:spacing w:after="0" w:line="240" w:lineRule="auto"/>
      </w:pPr>
      <w:r>
        <w:separator/>
      </w:r>
    </w:p>
  </w:endnote>
  <w:endnote w:type="continuationSeparator" w:id="0">
    <w:p w14:paraId="65213379" w14:textId="77777777" w:rsidR="00AA0290" w:rsidRDefault="00AA0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tserrat">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7CBAF" w14:textId="0EF936F0" w:rsidR="00F10A48" w:rsidRDefault="00F10A48">
    <w:pPr>
      <w:spacing w:after="0" w:line="200" w:lineRule="exact"/>
      <w:rPr>
        <w:sz w:val="20"/>
        <w:szCs w:val="20"/>
      </w:rPr>
    </w:pPr>
    <w:r>
      <w:rPr>
        <w:noProof/>
      </w:rPr>
      <mc:AlternateContent>
        <mc:Choice Requires="wpg">
          <w:drawing>
            <wp:anchor distT="0" distB="0" distL="114300" distR="114300" simplePos="0" relativeHeight="251656704" behindDoc="1" locked="0" layoutInCell="1" allowOverlap="1" wp14:anchorId="0D4AB883" wp14:editId="7D0048E3">
              <wp:simplePos x="0" y="0"/>
              <wp:positionH relativeFrom="page">
                <wp:posOffset>701040</wp:posOffset>
              </wp:positionH>
              <wp:positionV relativeFrom="page">
                <wp:posOffset>9241790</wp:posOffset>
              </wp:positionV>
              <wp:extent cx="6516370" cy="1270"/>
              <wp:effectExtent l="5715" t="12065" r="12065" b="571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6370" cy="1270"/>
                        <a:chOff x="1104" y="14554"/>
                        <a:chExt cx="10262" cy="2"/>
                      </a:xfrm>
                    </wpg:grpSpPr>
                    <wps:wsp>
                      <wps:cNvPr id="6" name="Freeform 6"/>
                      <wps:cNvSpPr>
                        <a:spLocks/>
                      </wps:cNvSpPr>
                      <wps:spPr bwMode="auto">
                        <a:xfrm>
                          <a:off x="1104" y="14554"/>
                          <a:ext cx="10262" cy="2"/>
                        </a:xfrm>
                        <a:custGeom>
                          <a:avLst/>
                          <a:gdLst>
                            <a:gd name="T0" fmla="+- 0 1104 1104"/>
                            <a:gd name="T1" fmla="*/ T0 w 10262"/>
                            <a:gd name="T2" fmla="+- 0 11366 1104"/>
                            <a:gd name="T3" fmla="*/ T2 w 10262"/>
                          </a:gdLst>
                          <a:ahLst/>
                          <a:cxnLst>
                            <a:cxn ang="0">
                              <a:pos x="T1" y="0"/>
                            </a:cxn>
                            <a:cxn ang="0">
                              <a:pos x="T3" y="0"/>
                            </a:cxn>
                          </a:cxnLst>
                          <a:rect l="0" t="0" r="r" b="b"/>
                          <a:pathLst>
                            <a:path w="10262">
                              <a:moveTo>
                                <a:pt x="0" y="0"/>
                              </a:moveTo>
                              <a:lnTo>
                                <a:pt x="10262" y="0"/>
                              </a:lnTo>
                            </a:path>
                          </a:pathLst>
                        </a:custGeom>
                        <a:noFill/>
                        <a:ln w="736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A4F70" id="Group 5" o:spid="_x0000_s1026" style="position:absolute;margin-left:55.2pt;margin-top:727.7pt;width:513.1pt;height:.1pt;z-index:-251660288;mso-position-horizontal-relative:page;mso-position-vertical-relative:page" coordorigin="1104,14554" coordsize="10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">
              <v:shape id="Freeform 6" o:spid="_x0000_s1027" style="position:absolute;left:1104;top:14554;width:10262;height:2;visibility:visible;mso-wrap-style:square;v-text-anchor:top" coordsize="10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" path="m,l10262,e" filled="f" strokecolor="#d9d9d9" strokeweight=".58pt">
                <v:path arrowok="t" o:connecttype="custom" o:connectlocs="0,0;10262,0" o:connectangles="0,0"/>
              </v:shape>
              <w10:wrap anchorx="page" anchory="page"/>
            </v:group>
          </w:pict>
        </mc:Fallback>
      </mc:AlternateContent>
    </w:r>
    <w:r>
      <w:rPr>
        <w:noProof/>
      </w:rPr>
      <mc:AlternateContent>
        <mc:Choice Requires="wps">
          <w:drawing>
            <wp:anchor distT="0" distB="0" distL="114300" distR="114300" simplePos="0" relativeHeight="251657728" behindDoc="1" locked="0" layoutInCell="1" allowOverlap="1" wp14:anchorId="069536CF" wp14:editId="03932DA3">
              <wp:simplePos x="0" y="0"/>
              <wp:positionH relativeFrom="page">
                <wp:posOffset>6720205</wp:posOffset>
              </wp:positionH>
              <wp:positionV relativeFrom="page">
                <wp:posOffset>9260840</wp:posOffset>
              </wp:positionV>
              <wp:extent cx="492760" cy="177800"/>
              <wp:effectExtent l="0" t="254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01F4B" w14:textId="77777777" w:rsidR="00F10A48" w:rsidRDefault="00F10A48">
                          <w:pPr>
                            <w:spacing w:after="0" w:line="265" w:lineRule="exact"/>
                            <w:ind w:left="40" w:right="-56"/>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t>2</w:t>
                          </w:r>
                          <w:r>
                            <w:fldChar w:fldCharType="end"/>
                          </w:r>
                          <w:r>
                            <w:rPr>
                              <w:rFonts w:ascii="Arial" w:eastAsia="Arial" w:hAnsi="Arial" w:cs="Arial"/>
                              <w:sz w:val="24"/>
                              <w:szCs w:val="24"/>
                            </w:rPr>
                            <w:t xml:space="preserve"> </w:t>
                          </w:r>
                          <w:r>
                            <w:rPr>
                              <w:rFonts w:ascii="Arial" w:eastAsia="Arial" w:hAnsi="Arial" w:cs="Arial"/>
                              <w:w w:val="99"/>
                              <w:sz w:val="24"/>
                              <w:szCs w:val="24"/>
                            </w:rPr>
                            <w:t>|</w:t>
                          </w:r>
                          <w:r>
                            <w:rPr>
                              <w:rFonts w:ascii="Arial" w:eastAsia="Arial" w:hAnsi="Arial" w:cs="Arial"/>
                              <w:sz w:val="24"/>
                              <w:szCs w:val="24"/>
                            </w:rPr>
                            <w:t xml:space="preserve"> </w:t>
                          </w:r>
                          <w:r>
                            <w:rPr>
                              <w:rFonts w:ascii="Arial" w:eastAsia="Arial" w:hAnsi="Arial" w:cs="Arial"/>
                              <w:color w:val="7F7F7F"/>
                              <w:spacing w:val="60"/>
                              <w:sz w:val="24"/>
                              <w:szCs w:val="24"/>
                            </w:rPr>
                            <w:t>1</w:t>
                          </w:r>
                          <w:r>
                            <w:rPr>
                              <w:rFonts w:ascii="Arial" w:eastAsia="Arial" w:hAnsi="Arial" w:cs="Arial"/>
                              <w:color w:val="7F7F7F"/>
                              <w:sz w:val="24"/>
                              <w:szCs w:val="24"/>
                            </w:rPr>
                            <w:t>8</w:t>
                          </w:r>
                          <w:r>
                            <w:rPr>
                              <w:rFonts w:ascii="Arial" w:eastAsia="Arial" w:hAnsi="Arial" w:cs="Arial"/>
                              <w:color w:val="7F7F7F"/>
                              <w:spacing w:val="-7"/>
                              <w:sz w:val="24"/>
                              <w:szCs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536CF" id="_x0000_t202" coordsize="21600,21600" o:spt="202" path="m,l,21600r21600,l21600,xe">
              <v:stroke joinstyle="miter"/>
              <v:path gradientshapeok="t" o:connecttype="rect"/>
            </v:shapetype>
            <v:shape id="Text Box 4" o:spid="_x0000_s1026" type="#_x0000_t202" style="position:absolute;margin-left:529.15pt;margin-top:729.2pt;width:38.8pt;height:1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" filled="f" stroked="f">
              <v:textbox inset="0,0,0,0">
                <w:txbxContent>
                  <w:p w14:paraId="20101F4B" w14:textId="77777777" w:rsidR="00F10A48" w:rsidRDefault="00F10A48">
                    <w:pPr>
                      <w:spacing w:after="0" w:line="265" w:lineRule="exact"/>
                      <w:ind w:left="40" w:right="-56"/>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t>2</w:t>
                    </w:r>
                    <w:r>
                      <w:fldChar w:fldCharType="end"/>
                    </w:r>
                    <w:r>
                      <w:rPr>
                        <w:rFonts w:ascii="Arial" w:eastAsia="Arial" w:hAnsi="Arial" w:cs="Arial"/>
                        <w:sz w:val="24"/>
                        <w:szCs w:val="24"/>
                      </w:rPr>
                      <w:t xml:space="preserve"> </w:t>
                    </w:r>
                    <w:r>
                      <w:rPr>
                        <w:rFonts w:ascii="Arial" w:eastAsia="Arial" w:hAnsi="Arial" w:cs="Arial"/>
                        <w:w w:val="99"/>
                        <w:sz w:val="24"/>
                        <w:szCs w:val="24"/>
                      </w:rPr>
                      <w:t>|</w:t>
                    </w:r>
                    <w:r>
                      <w:rPr>
                        <w:rFonts w:ascii="Arial" w:eastAsia="Arial" w:hAnsi="Arial" w:cs="Arial"/>
                        <w:sz w:val="24"/>
                        <w:szCs w:val="24"/>
                      </w:rPr>
                      <w:t xml:space="preserve"> </w:t>
                    </w:r>
                    <w:r>
                      <w:rPr>
                        <w:rFonts w:ascii="Arial" w:eastAsia="Arial" w:hAnsi="Arial" w:cs="Arial"/>
                        <w:color w:val="7F7F7F"/>
                        <w:spacing w:val="60"/>
                        <w:sz w:val="24"/>
                        <w:szCs w:val="24"/>
                      </w:rPr>
                      <w:t>1</w:t>
                    </w:r>
                    <w:r>
                      <w:rPr>
                        <w:rFonts w:ascii="Arial" w:eastAsia="Arial" w:hAnsi="Arial" w:cs="Arial"/>
                        <w:color w:val="7F7F7F"/>
                        <w:sz w:val="24"/>
                        <w:szCs w:val="24"/>
                      </w:rPr>
                      <w:t>8</w:t>
                    </w:r>
                    <w:r>
                      <w:rPr>
                        <w:rFonts w:ascii="Arial" w:eastAsia="Arial" w:hAnsi="Arial" w:cs="Arial"/>
                        <w:color w:val="7F7F7F"/>
                        <w:spacing w:val="-7"/>
                        <w:sz w:val="24"/>
                        <w:szCs w:val="24"/>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56C78" w14:textId="77777777" w:rsidR="00F10A48" w:rsidRDefault="00AA0290">
    <w:pPr>
      <w:spacing w:after="0" w:line="200" w:lineRule="exact"/>
      <w:rPr>
        <w:sz w:val="20"/>
        <w:szCs w:val="20"/>
      </w:rPr>
    </w:pPr>
    <w:r>
      <w:pict w14:anchorId="638836EC">
        <v:shapetype id="_x0000_t202" coordsize="21600,21600" o:spt="202" path="m,l,21600r21600,l21600,xe">
          <v:stroke joinstyle="miter"/>
          <v:path gradientshapeok="t" o:connecttype="rect"/>
        </v:shapetype>
        <v:shape id="_x0000_s2049" type="#_x0000_t202" style="position:absolute;margin-left:502.7pt;margin-top:760.15pt;width:45pt;height:8.95pt;z-index:-251657728;mso-position-horizontal-relative:page;mso-position-vertical-relative:page" filled="f" stroked="f">
          <v:textbox style="mso-next-textbox:#_x0000_s2049" inset="0,0,0,0">
            <w:txbxContent>
              <w:p w14:paraId="7BAFF7F7" w14:textId="761BAC8F" w:rsidR="00F10A48" w:rsidRDefault="00F10A48">
                <w:pPr>
                  <w:spacing w:before="1" w:after="0" w:line="240" w:lineRule="auto"/>
                  <w:ind w:left="20" w:right="-41"/>
                  <w:rPr>
                    <w:rFonts w:ascii="Arial" w:eastAsia="Arial" w:hAnsi="Arial" w:cs="Arial"/>
                    <w:sz w:val="14"/>
                    <w:szCs w:val="14"/>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F9D24" w14:textId="77777777" w:rsidR="00F10A48" w:rsidRDefault="00F10A48">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6A864" w14:textId="77777777" w:rsidR="00AA0290" w:rsidRDefault="00AA0290">
      <w:pPr>
        <w:spacing w:after="0" w:line="240" w:lineRule="auto"/>
      </w:pPr>
      <w:r>
        <w:separator/>
      </w:r>
    </w:p>
  </w:footnote>
  <w:footnote w:type="continuationSeparator" w:id="0">
    <w:p w14:paraId="3B31E758" w14:textId="77777777" w:rsidR="00AA0290" w:rsidRDefault="00AA0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19B9"/>
    <w:multiLevelType w:val="hybridMultilevel"/>
    <w:tmpl w:val="E4122FA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965290"/>
    <w:multiLevelType w:val="hybridMultilevel"/>
    <w:tmpl w:val="F86C12CE"/>
    <w:lvl w:ilvl="0" w:tplc="6B807AD6">
      <w:start w:val="1"/>
      <w:numFmt w:val="lowerLetter"/>
      <w:lvlText w:val="%1."/>
      <w:lvlJc w:val="left"/>
      <w:pPr>
        <w:ind w:left="5202" w:hanging="360"/>
      </w:pPr>
      <w:rPr>
        <w:rFonts w:hint="default"/>
      </w:rPr>
    </w:lvl>
    <w:lvl w:ilvl="1" w:tplc="080A0019" w:tentative="1">
      <w:start w:val="1"/>
      <w:numFmt w:val="lowerLetter"/>
      <w:lvlText w:val="%2."/>
      <w:lvlJc w:val="left"/>
      <w:pPr>
        <w:ind w:left="5922" w:hanging="360"/>
      </w:pPr>
    </w:lvl>
    <w:lvl w:ilvl="2" w:tplc="080A001B" w:tentative="1">
      <w:start w:val="1"/>
      <w:numFmt w:val="lowerRoman"/>
      <w:lvlText w:val="%3."/>
      <w:lvlJc w:val="right"/>
      <w:pPr>
        <w:ind w:left="6642" w:hanging="180"/>
      </w:pPr>
    </w:lvl>
    <w:lvl w:ilvl="3" w:tplc="080A000F" w:tentative="1">
      <w:start w:val="1"/>
      <w:numFmt w:val="decimal"/>
      <w:lvlText w:val="%4."/>
      <w:lvlJc w:val="left"/>
      <w:pPr>
        <w:ind w:left="7362" w:hanging="360"/>
      </w:pPr>
    </w:lvl>
    <w:lvl w:ilvl="4" w:tplc="080A0019" w:tentative="1">
      <w:start w:val="1"/>
      <w:numFmt w:val="lowerLetter"/>
      <w:lvlText w:val="%5."/>
      <w:lvlJc w:val="left"/>
      <w:pPr>
        <w:ind w:left="8082" w:hanging="360"/>
      </w:pPr>
    </w:lvl>
    <w:lvl w:ilvl="5" w:tplc="080A001B" w:tentative="1">
      <w:start w:val="1"/>
      <w:numFmt w:val="lowerRoman"/>
      <w:lvlText w:val="%6."/>
      <w:lvlJc w:val="right"/>
      <w:pPr>
        <w:ind w:left="8802" w:hanging="180"/>
      </w:pPr>
    </w:lvl>
    <w:lvl w:ilvl="6" w:tplc="080A000F" w:tentative="1">
      <w:start w:val="1"/>
      <w:numFmt w:val="decimal"/>
      <w:lvlText w:val="%7."/>
      <w:lvlJc w:val="left"/>
      <w:pPr>
        <w:ind w:left="9522" w:hanging="360"/>
      </w:pPr>
    </w:lvl>
    <w:lvl w:ilvl="7" w:tplc="080A0019" w:tentative="1">
      <w:start w:val="1"/>
      <w:numFmt w:val="lowerLetter"/>
      <w:lvlText w:val="%8."/>
      <w:lvlJc w:val="left"/>
      <w:pPr>
        <w:ind w:left="10242" w:hanging="360"/>
      </w:pPr>
    </w:lvl>
    <w:lvl w:ilvl="8" w:tplc="080A001B" w:tentative="1">
      <w:start w:val="1"/>
      <w:numFmt w:val="lowerRoman"/>
      <w:lvlText w:val="%9."/>
      <w:lvlJc w:val="right"/>
      <w:pPr>
        <w:ind w:left="10962" w:hanging="180"/>
      </w:pPr>
    </w:lvl>
  </w:abstractNum>
  <w:abstractNum w:abstractNumId="3" w15:restartNumberingAfterBreak="0">
    <w:nsid w:val="26AD6625"/>
    <w:multiLevelType w:val="hybridMultilevel"/>
    <w:tmpl w:val="8C6A2976"/>
    <w:lvl w:ilvl="0" w:tplc="A9F23C6C">
      <w:start w:val="1"/>
      <w:numFmt w:val="decimal"/>
      <w:lvlText w:val="%1."/>
      <w:lvlJc w:val="left"/>
      <w:pPr>
        <w:ind w:left="1105" w:hanging="360"/>
      </w:pPr>
      <w:rPr>
        <w:rFonts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4" w15:restartNumberingAfterBreak="0">
    <w:nsid w:val="4426195C"/>
    <w:multiLevelType w:val="hybridMultilevel"/>
    <w:tmpl w:val="1F44C28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1C701B6"/>
    <w:multiLevelType w:val="hybridMultilevel"/>
    <w:tmpl w:val="BCD4C0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6ABC7A4F"/>
    <w:multiLevelType w:val="hybridMultilevel"/>
    <w:tmpl w:val="360248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55"/>
    <w:rsid w:val="0001191A"/>
    <w:rsid w:val="000135F4"/>
    <w:rsid w:val="000147D8"/>
    <w:rsid w:val="00024277"/>
    <w:rsid w:val="00050069"/>
    <w:rsid w:val="000552F1"/>
    <w:rsid w:val="00077524"/>
    <w:rsid w:val="000904F6"/>
    <w:rsid w:val="000974F2"/>
    <w:rsid w:val="000A73F8"/>
    <w:rsid w:val="000B4B86"/>
    <w:rsid w:val="000C3BFC"/>
    <w:rsid w:val="000D052B"/>
    <w:rsid w:val="000D26F2"/>
    <w:rsid w:val="000D5CC2"/>
    <w:rsid w:val="000F7BBA"/>
    <w:rsid w:val="000F7D64"/>
    <w:rsid w:val="00123909"/>
    <w:rsid w:val="001312DF"/>
    <w:rsid w:val="001313D4"/>
    <w:rsid w:val="00131CFE"/>
    <w:rsid w:val="00161436"/>
    <w:rsid w:val="001665EB"/>
    <w:rsid w:val="00167E0F"/>
    <w:rsid w:val="00176A8B"/>
    <w:rsid w:val="001844F4"/>
    <w:rsid w:val="00193AF0"/>
    <w:rsid w:val="001A146F"/>
    <w:rsid w:val="001B7500"/>
    <w:rsid w:val="001D1996"/>
    <w:rsid w:val="001D723A"/>
    <w:rsid w:val="0023157C"/>
    <w:rsid w:val="00231D61"/>
    <w:rsid w:val="00242915"/>
    <w:rsid w:val="00243771"/>
    <w:rsid w:val="00271D4C"/>
    <w:rsid w:val="00282C69"/>
    <w:rsid w:val="00296FF0"/>
    <w:rsid w:val="002E53E0"/>
    <w:rsid w:val="00301D8A"/>
    <w:rsid w:val="00302DBF"/>
    <w:rsid w:val="00315C33"/>
    <w:rsid w:val="00326F25"/>
    <w:rsid w:val="00333DD9"/>
    <w:rsid w:val="00353467"/>
    <w:rsid w:val="00374AC6"/>
    <w:rsid w:val="00377E10"/>
    <w:rsid w:val="0038072A"/>
    <w:rsid w:val="00384BCA"/>
    <w:rsid w:val="00385419"/>
    <w:rsid w:val="003A13B6"/>
    <w:rsid w:val="003A298C"/>
    <w:rsid w:val="003D6389"/>
    <w:rsid w:val="003D7070"/>
    <w:rsid w:val="003F06FB"/>
    <w:rsid w:val="003F7F1F"/>
    <w:rsid w:val="0043173D"/>
    <w:rsid w:val="004363E3"/>
    <w:rsid w:val="0045487C"/>
    <w:rsid w:val="00463AF0"/>
    <w:rsid w:val="004828B4"/>
    <w:rsid w:val="0048582F"/>
    <w:rsid w:val="00490048"/>
    <w:rsid w:val="004966E4"/>
    <w:rsid w:val="004A3EA9"/>
    <w:rsid w:val="004A7AA8"/>
    <w:rsid w:val="004C0328"/>
    <w:rsid w:val="004C158E"/>
    <w:rsid w:val="004C24EA"/>
    <w:rsid w:val="004D4D3D"/>
    <w:rsid w:val="004E795A"/>
    <w:rsid w:val="004F47F8"/>
    <w:rsid w:val="00506504"/>
    <w:rsid w:val="00515D49"/>
    <w:rsid w:val="00526C74"/>
    <w:rsid w:val="005539AA"/>
    <w:rsid w:val="00562876"/>
    <w:rsid w:val="005A57C3"/>
    <w:rsid w:val="005B380D"/>
    <w:rsid w:val="005C299E"/>
    <w:rsid w:val="005C34C6"/>
    <w:rsid w:val="005D3B38"/>
    <w:rsid w:val="005D5464"/>
    <w:rsid w:val="00600A4E"/>
    <w:rsid w:val="00616BC5"/>
    <w:rsid w:val="00625A62"/>
    <w:rsid w:val="00626C17"/>
    <w:rsid w:val="00636791"/>
    <w:rsid w:val="006554E2"/>
    <w:rsid w:val="00687181"/>
    <w:rsid w:val="006902C0"/>
    <w:rsid w:val="006A175F"/>
    <w:rsid w:val="006C5B81"/>
    <w:rsid w:val="006D475F"/>
    <w:rsid w:val="00702374"/>
    <w:rsid w:val="00720655"/>
    <w:rsid w:val="00722C85"/>
    <w:rsid w:val="00745DD8"/>
    <w:rsid w:val="00745EB2"/>
    <w:rsid w:val="007473C6"/>
    <w:rsid w:val="00752D64"/>
    <w:rsid w:val="00783DE0"/>
    <w:rsid w:val="007877C4"/>
    <w:rsid w:val="0079028C"/>
    <w:rsid w:val="007921AD"/>
    <w:rsid w:val="007A045B"/>
    <w:rsid w:val="007B238C"/>
    <w:rsid w:val="007E1D6A"/>
    <w:rsid w:val="00800FB5"/>
    <w:rsid w:val="008062D9"/>
    <w:rsid w:val="0080659E"/>
    <w:rsid w:val="00807AD6"/>
    <w:rsid w:val="00813310"/>
    <w:rsid w:val="00824DD8"/>
    <w:rsid w:val="00825158"/>
    <w:rsid w:val="00835D80"/>
    <w:rsid w:val="0083665E"/>
    <w:rsid w:val="00837739"/>
    <w:rsid w:val="00864CEF"/>
    <w:rsid w:val="00871F79"/>
    <w:rsid w:val="00872251"/>
    <w:rsid w:val="00886ECA"/>
    <w:rsid w:val="0089355F"/>
    <w:rsid w:val="00894D4B"/>
    <w:rsid w:val="00896984"/>
    <w:rsid w:val="008A1935"/>
    <w:rsid w:val="008A31C9"/>
    <w:rsid w:val="008A3C0E"/>
    <w:rsid w:val="008B65B0"/>
    <w:rsid w:val="008C1543"/>
    <w:rsid w:val="008D6A7B"/>
    <w:rsid w:val="008E2A88"/>
    <w:rsid w:val="008E77CB"/>
    <w:rsid w:val="008F4362"/>
    <w:rsid w:val="009076DC"/>
    <w:rsid w:val="00923AC7"/>
    <w:rsid w:val="009449F1"/>
    <w:rsid w:val="00965F8E"/>
    <w:rsid w:val="00973E11"/>
    <w:rsid w:val="009767B8"/>
    <w:rsid w:val="00980571"/>
    <w:rsid w:val="009A1550"/>
    <w:rsid w:val="009A5E78"/>
    <w:rsid w:val="009B1927"/>
    <w:rsid w:val="009B7646"/>
    <w:rsid w:val="009B7F48"/>
    <w:rsid w:val="009D3C6F"/>
    <w:rsid w:val="00A0139C"/>
    <w:rsid w:val="00A2006C"/>
    <w:rsid w:val="00A55F77"/>
    <w:rsid w:val="00A7041F"/>
    <w:rsid w:val="00A809C3"/>
    <w:rsid w:val="00A8294E"/>
    <w:rsid w:val="00AA0290"/>
    <w:rsid w:val="00AA1833"/>
    <w:rsid w:val="00AB507B"/>
    <w:rsid w:val="00AE48BA"/>
    <w:rsid w:val="00B053E2"/>
    <w:rsid w:val="00B22EA4"/>
    <w:rsid w:val="00B445F5"/>
    <w:rsid w:val="00B44F8D"/>
    <w:rsid w:val="00B54D5A"/>
    <w:rsid w:val="00B62516"/>
    <w:rsid w:val="00B82718"/>
    <w:rsid w:val="00BC0259"/>
    <w:rsid w:val="00BC1A2E"/>
    <w:rsid w:val="00BC2372"/>
    <w:rsid w:val="00BD7615"/>
    <w:rsid w:val="00BE70A1"/>
    <w:rsid w:val="00BF78B3"/>
    <w:rsid w:val="00C22D96"/>
    <w:rsid w:val="00C5660E"/>
    <w:rsid w:val="00C704B2"/>
    <w:rsid w:val="00C709AA"/>
    <w:rsid w:val="00C7135E"/>
    <w:rsid w:val="00C80BBC"/>
    <w:rsid w:val="00C813BA"/>
    <w:rsid w:val="00C8602C"/>
    <w:rsid w:val="00C86A40"/>
    <w:rsid w:val="00C93043"/>
    <w:rsid w:val="00CB7FA1"/>
    <w:rsid w:val="00CC7710"/>
    <w:rsid w:val="00CD303D"/>
    <w:rsid w:val="00D02544"/>
    <w:rsid w:val="00D13E23"/>
    <w:rsid w:val="00D37868"/>
    <w:rsid w:val="00D55D55"/>
    <w:rsid w:val="00D72863"/>
    <w:rsid w:val="00D752CE"/>
    <w:rsid w:val="00D81D2D"/>
    <w:rsid w:val="00D939B0"/>
    <w:rsid w:val="00D96381"/>
    <w:rsid w:val="00DA0F38"/>
    <w:rsid w:val="00DA2E0C"/>
    <w:rsid w:val="00DC0C87"/>
    <w:rsid w:val="00DD31D3"/>
    <w:rsid w:val="00DF4D21"/>
    <w:rsid w:val="00E15DBF"/>
    <w:rsid w:val="00E21E2F"/>
    <w:rsid w:val="00E26B7A"/>
    <w:rsid w:val="00E27656"/>
    <w:rsid w:val="00E337C9"/>
    <w:rsid w:val="00E34035"/>
    <w:rsid w:val="00E57B9B"/>
    <w:rsid w:val="00E77948"/>
    <w:rsid w:val="00E8104F"/>
    <w:rsid w:val="00E91755"/>
    <w:rsid w:val="00EB4662"/>
    <w:rsid w:val="00EC278B"/>
    <w:rsid w:val="00EC76AF"/>
    <w:rsid w:val="00ED0250"/>
    <w:rsid w:val="00F03F8D"/>
    <w:rsid w:val="00F10A48"/>
    <w:rsid w:val="00F237FF"/>
    <w:rsid w:val="00F24F93"/>
    <w:rsid w:val="00F319B7"/>
    <w:rsid w:val="00F31C5F"/>
    <w:rsid w:val="00F42E3D"/>
    <w:rsid w:val="00F56D2C"/>
    <w:rsid w:val="00F612C1"/>
    <w:rsid w:val="00F67CBA"/>
    <w:rsid w:val="00F9035C"/>
    <w:rsid w:val="00FA118A"/>
    <w:rsid w:val="00FA1E6F"/>
    <w:rsid w:val="00FB18AB"/>
    <w:rsid w:val="00FC547A"/>
    <w:rsid w:val="00FE6327"/>
    <w:rsid w:val="00FF15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60386"/>
  <w15:docId w15:val="{F2C3323F-7270-4AAB-9CC0-C07D3C3E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1E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1E2F"/>
    <w:rPr>
      <w:rFonts w:ascii="Segoe UI" w:hAnsi="Segoe UI" w:cs="Segoe UI"/>
      <w:sz w:val="18"/>
      <w:szCs w:val="18"/>
    </w:rPr>
  </w:style>
  <w:style w:type="character" w:styleId="Refdecomentario">
    <w:name w:val="annotation reference"/>
    <w:basedOn w:val="Fuentedeprrafopredeter"/>
    <w:uiPriority w:val="99"/>
    <w:semiHidden/>
    <w:unhideWhenUsed/>
    <w:rsid w:val="00BC2372"/>
    <w:rPr>
      <w:sz w:val="16"/>
      <w:szCs w:val="16"/>
    </w:rPr>
  </w:style>
  <w:style w:type="paragraph" w:styleId="Textocomentario">
    <w:name w:val="annotation text"/>
    <w:basedOn w:val="Normal"/>
    <w:link w:val="TextocomentarioCar"/>
    <w:uiPriority w:val="99"/>
    <w:unhideWhenUsed/>
    <w:rsid w:val="00BC2372"/>
    <w:pPr>
      <w:widowControl/>
      <w:spacing w:after="160" w:line="240" w:lineRule="auto"/>
    </w:pPr>
    <w:rPr>
      <w:sz w:val="20"/>
      <w:szCs w:val="20"/>
      <w:lang w:val="es-MX"/>
    </w:rPr>
  </w:style>
  <w:style w:type="character" w:customStyle="1" w:styleId="TextocomentarioCar">
    <w:name w:val="Texto comentario Car"/>
    <w:basedOn w:val="Fuentedeprrafopredeter"/>
    <w:link w:val="Textocomentario"/>
    <w:uiPriority w:val="99"/>
    <w:rsid w:val="00BC2372"/>
    <w:rPr>
      <w:sz w:val="20"/>
      <w:szCs w:val="20"/>
      <w:lang w:val="es-MX"/>
    </w:rPr>
  </w:style>
  <w:style w:type="paragraph" w:styleId="Prrafodelista">
    <w:name w:val="List Paragraph"/>
    <w:basedOn w:val="Normal"/>
    <w:link w:val="PrrafodelistaCar"/>
    <w:uiPriority w:val="34"/>
    <w:qFormat/>
    <w:rsid w:val="00BC2372"/>
    <w:pPr>
      <w:widowControl/>
      <w:spacing w:after="160" w:line="259" w:lineRule="auto"/>
      <w:ind w:left="720"/>
      <w:contextualSpacing/>
    </w:pPr>
    <w:rPr>
      <w:lang w:val="es-MX"/>
    </w:rPr>
  </w:style>
  <w:style w:type="character" w:customStyle="1" w:styleId="PrrafodelistaCar">
    <w:name w:val="Párrafo de lista Car"/>
    <w:link w:val="Prrafodelista"/>
    <w:uiPriority w:val="34"/>
    <w:qFormat/>
    <w:locked/>
    <w:rsid w:val="00BC2372"/>
    <w:rPr>
      <w:lang w:val="es-MX"/>
    </w:rPr>
  </w:style>
  <w:style w:type="table" w:styleId="Tablaconcuadrcula">
    <w:name w:val="Table Grid"/>
    <w:basedOn w:val="Tablanormal"/>
    <w:uiPriority w:val="59"/>
    <w:rsid w:val="00161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0904F6"/>
    <w:pPr>
      <w:widowControl w:val="0"/>
      <w:spacing w:after="200"/>
    </w:pPr>
    <w:rPr>
      <w:b/>
      <w:bCs/>
      <w:lang w:val="en-US"/>
    </w:rPr>
  </w:style>
  <w:style w:type="character" w:customStyle="1" w:styleId="AsuntodelcomentarioCar">
    <w:name w:val="Asunto del comentario Car"/>
    <w:basedOn w:val="TextocomentarioCar"/>
    <w:link w:val="Asuntodelcomentario"/>
    <w:uiPriority w:val="99"/>
    <w:semiHidden/>
    <w:rsid w:val="000904F6"/>
    <w:rPr>
      <w:b/>
      <w:bCs/>
      <w:sz w:val="20"/>
      <w:szCs w:val="20"/>
      <w:lang w:val="es-MX"/>
    </w:rPr>
  </w:style>
  <w:style w:type="character" w:styleId="Hipervnculo">
    <w:name w:val="Hyperlink"/>
    <w:basedOn w:val="Fuentedeprrafopredeter"/>
    <w:uiPriority w:val="99"/>
    <w:unhideWhenUsed/>
    <w:rsid w:val="00243771"/>
    <w:rPr>
      <w:color w:val="0000FF" w:themeColor="hyperlink"/>
      <w:u w:val="single"/>
    </w:rPr>
  </w:style>
  <w:style w:type="paragraph" w:customStyle="1" w:styleId="parrafos">
    <w:name w:val="parrafos"/>
    <w:basedOn w:val="Normal"/>
    <w:link w:val="parrafosCar"/>
    <w:qFormat/>
    <w:rsid w:val="00243771"/>
    <w:pPr>
      <w:widowControl/>
      <w:spacing w:after="0" w:line="480" w:lineRule="auto"/>
      <w:ind w:firstLine="706"/>
      <w:jc w:val="both"/>
    </w:pPr>
    <w:rPr>
      <w:rFonts w:ascii="Arial" w:hAnsi="Arial" w:cs="Arial"/>
      <w:sz w:val="24"/>
      <w:szCs w:val="24"/>
      <w:lang w:val="es-MX" w:eastAsia="es-MX"/>
    </w:rPr>
  </w:style>
  <w:style w:type="character" w:customStyle="1" w:styleId="parrafosCar">
    <w:name w:val="parrafos Car"/>
    <w:basedOn w:val="Fuentedeprrafopredeter"/>
    <w:link w:val="parrafos"/>
    <w:rsid w:val="00243771"/>
    <w:rPr>
      <w:rFonts w:ascii="Arial" w:hAnsi="Arial" w:cs="Arial"/>
      <w:sz w:val="24"/>
      <w:szCs w:val="24"/>
      <w:lang w:val="es-MX" w:eastAsia="es-MX"/>
    </w:rPr>
  </w:style>
  <w:style w:type="paragraph" w:customStyle="1" w:styleId="Referencias">
    <w:name w:val="Referencias"/>
    <w:basedOn w:val="Normal"/>
    <w:link w:val="ReferenciasChar"/>
    <w:qFormat/>
    <w:rsid w:val="00243771"/>
    <w:pPr>
      <w:widowControl/>
      <w:spacing w:before="240" w:after="240" w:line="240" w:lineRule="auto"/>
      <w:ind w:left="720" w:hanging="720"/>
      <w:jc w:val="both"/>
    </w:pPr>
    <w:rPr>
      <w:rFonts w:ascii="Arial" w:eastAsia="Times New Roman" w:hAnsi="Arial" w:cs="Arial"/>
      <w:sz w:val="24"/>
      <w:szCs w:val="24"/>
      <w:lang w:val="es-MX"/>
    </w:rPr>
  </w:style>
  <w:style w:type="character" w:customStyle="1" w:styleId="ReferenciasChar">
    <w:name w:val="Referencias Char"/>
    <w:basedOn w:val="Fuentedeprrafopredeter"/>
    <w:link w:val="Referencias"/>
    <w:rsid w:val="00243771"/>
    <w:rPr>
      <w:rFonts w:ascii="Arial" w:eastAsia="Times New Roman" w:hAnsi="Arial" w:cs="Arial"/>
      <w:sz w:val="24"/>
      <w:szCs w:val="24"/>
      <w:lang w:val="es-MX"/>
    </w:rPr>
  </w:style>
  <w:style w:type="paragraph" w:styleId="Encabezado">
    <w:name w:val="header"/>
    <w:basedOn w:val="Normal"/>
    <w:link w:val="EncabezadoCar"/>
    <w:uiPriority w:val="99"/>
    <w:unhideWhenUsed/>
    <w:rsid w:val="000242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4277"/>
  </w:style>
  <w:style w:type="paragraph" w:styleId="Piedepgina">
    <w:name w:val="footer"/>
    <w:basedOn w:val="Normal"/>
    <w:link w:val="PiedepginaCar"/>
    <w:uiPriority w:val="99"/>
    <w:unhideWhenUsed/>
    <w:rsid w:val="000242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4277"/>
  </w:style>
  <w:style w:type="character" w:styleId="Textodelmarcadordeposicin">
    <w:name w:val="Placeholder Text"/>
    <w:basedOn w:val="Fuentedeprrafopredeter"/>
    <w:uiPriority w:val="99"/>
    <w:semiHidden/>
    <w:rsid w:val="007A045B"/>
    <w:rPr>
      <w:color w:val="808080"/>
    </w:rPr>
  </w:style>
  <w:style w:type="paragraph" w:styleId="Textoindependiente">
    <w:name w:val="Body Text"/>
    <w:basedOn w:val="Normal"/>
    <w:link w:val="TextoindependienteCar"/>
    <w:rsid w:val="00A7041F"/>
    <w:pPr>
      <w:widowControl/>
      <w:spacing w:after="0" w:line="240" w:lineRule="auto"/>
      <w:jc w:val="both"/>
    </w:pPr>
    <w:rPr>
      <w:rFonts w:ascii="Arial" w:eastAsia="Times New Roman" w:hAnsi="Arial" w:cs="Arial"/>
      <w:sz w:val="24"/>
      <w:szCs w:val="24"/>
      <w:lang w:val="es-MX" w:eastAsia="es-ES"/>
    </w:rPr>
  </w:style>
  <w:style w:type="character" w:customStyle="1" w:styleId="TextoindependienteCar">
    <w:name w:val="Texto independiente Car"/>
    <w:basedOn w:val="Fuentedeprrafopredeter"/>
    <w:link w:val="Textoindependiente"/>
    <w:rsid w:val="00A7041F"/>
    <w:rPr>
      <w:rFonts w:ascii="Arial" w:eastAsia="Times New Roman" w:hAnsi="Arial" w:cs="Arial"/>
      <w:sz w:val="24"/>
      <w:szCs w:val="24"/>
      <w:lang w:val="es-MX" w:eastAsia="es-ES"/>
    </w:rPr>
  </w:style>
  <w:style w:type="paragraph" w:styleId="Sangradetextonormal">
    <w:name w:val="Body Text Indent"/>
    <w:basedOn w:val="Normal"/>
    <w:link w:val="SangradetextonormalCar"/>
    <w:uiPriority w:val="99"/>
    <w:unhideWhenUsed/>
    <w:rsid w:val="00A7041F"/>
    <w:pPr>
      <w:widowControl/>
      <w:spacing w:after="120" w:line="240" w:lineRule="auto"/>
      <w:ind w:left="283"/>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uiPriority w:val="99"/>
    <w:rsid w:val="00A7041F"/>
    <w:rPr>
      <w:rFonts w:ascii="Arial" w:eastAsia="Times New Roman" w:hAnsi="Arial" w:cs="Arial"/>
      <w:sz w:val="24"/>
      <w:szCs w:val="24"/>
      <w:lang w:val="es-ES" w:eastAsia="es-ES"/>
    </w:rPr>
  </w:style>
  <w:style w:type="paragraph" w:styleId="Revisin">
    <w:name w:val="Revision"/>
    <w:hidden/>
    <w:uiPriority w:val="99"/>
    <w:semiHidden/>
    <w:rsid w:val="00783DE0"/>
    <w:pPr>
      <w:widowControl/>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leccionderevistasdeeducacionyaprendizaje.cgpublisher.com/product/pub.329/prod.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CA8D3-4BB8-4B20-B2B6-F418F694D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28</Pages>
  <Words>9250</Words>
  <Characters>50875</Characters>
  <Application>Microsoft Office Word</Application>
  <DocSecurity>0</DocSecurity>
  <Lines>423</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241</cp:revision>
  <dcterms:created xsi:type="dcterms:W3CDTF">2020-01-04T04:26:00Z</dcterms:created>
  <dcterms:modified xsi:type="dcterms:W3CDTF">2020-01-10T05:55:00Z</dcterms:modified>
</cp:coreProperties>
</file>