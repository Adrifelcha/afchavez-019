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268FF">
        <w:rPr>
          <w:rFonts w:ascii="Arial" w:hAnsi="Arial" w:cs="Arial"/>
          <w:sz w:val="24"/>
          <w:szCs w:val="24"/>
          <w:shd w:val="clear" w:color="auto" w:fill="FFFFFF"/>
        </w:rPr>
        <w:t>de la Torre, 2009</w:t>
      </w:r>
      <w:commentRangeEnd w:id="2"/>
      <w:r w:rsidR="002A6B02" w:rsidRPr="00D268FF">
        <w:rPr>
          <w:rStyle w:val="Refdecomentario"/>
          <w:rFonts w:ascii="Arial" w:hAnsi="Arial" w:cs="Arial"/>
          <w:sz w:val="24"/>
          <w:szCs w:val="24"/>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268FF">
        <w:rPr>
          <w:rFonts w:ascii="Arial" w:hAnsi="Arial" w:cs="Arial"/>
          <w:sz w:val="24"/>
          <w:szCs w:val="24"/>
          <w:shd w:val="clear" w:color="auto" w:fill="FFFFFF"/>
        </w:rPr>
        <w:t>INEE, 201</w:t>
      </w:r>
      <w:r w:rsidR="00F93577" w:rsidRPr="00D268FF">
        <w:rPr>
          <w:rFonts w:ascii="Arial" w:hAnsi="Arial" w:cs="Arial"/>
          <w:sz w:val="24"/>
          <w:szCs w:val="24"/>
          <w:shd w:val="clear" w:color="auto" w:fill="FFFFFF"/>
        </w:rPr>
        <w:t>7</w:t>
      </w:r>
      <w:commentRangeEnd w:id="3"/>
      <w:r w:rsidR="0068004F" w:rsidRPr="00D268FF">
        <w:rPr>
          <w:rStyle w:val="Refdecomentario"/>
          <w:rFonts w:ascii="Arial" w:hAnsi="Arial" w:cs="Arial"/>
          <w:sz w:val="24"/>
          <w:szCs w:val="24"/>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3A2927B0" w:rsidR="0082219B" w:rsidRPr="00D268FF"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w:t>
      </w:r>
      <w:r w:rsidR="0065470E" w:rsidRPr="00D268FF">
        <w:rPr>
          <w:rFonts w:ascii="Arial" w:hAnsi="Arial" w:cs="Arial"/>
          <w:sz w:val="24"/>
          <w:szCs w:val="24"/>
        </w:rPr>
        <w:lastRenderedPageBreak/>
        <w:t xml:space="preserve">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350C40" w:rsidRPr="00D268FF">
        <w:rPr>
          <w:rFonts w:ascii="Arial" w:hAnsi="Arial" w:cs="Arial"/>
          <w:sz w:val="24"/>
          <w:szCs w:val="24"/>
        </w:rPr>
        <w:t>Rupp y Leighton</w:t>
      </w:r>
      <w:r w:rsidR="00A42FFF" w:rsidRPr="00D268FF">
        <w:rPr>
          <w:rFonts w:ascii="Arial" w:hAnsi="Arial" w:cs="Arial"/>
          <w:sz w:val="24"/>
          <w:szCs w:val="24"/>
        </w:rPr>
        <w:t>, (2017), o a</w:t>
      </w:r>
      <w:r w:rsidR="00350C40" w:rsidRPr="00D268FF">
        <w:rPr>
          <w:rFonts w:ascii="Arial" w:hAnsi="Arial" w:cs="Arial"/>
          <w:sz w:val="24"/>
          <w:szCs w:val="24"/>
        </w:rPr>
        <w:t xml:space="preserve"> </w:t>
      </w:r>
      <w:commentRangeStart w:id="5"/>
      <w:r w:rsidR="00350C40" w:rsidRPr="00D268FF">
        <w:rPr>
          <w:rFonts w:ascii="Arial" w:hAnsi="Arial" w:cs="Arial"/>
          <w:sz w:val="24"/>
          <w:szCs w:val="24"/>
        </w:rPr>
        <w:t xml:space="preserve">van der Linden, </w:t>
      </w:r>
      <w:r w:rsidR="00A42FFF" w:rsidRPr="00D268FF">
        <w:rPr>
          <w:rFonts w:ascii="Arial" w:hAnsi="Arial" w:cs="Arial"/>
          <w:sz w:val="24"/>
          <w:szCs w:val="24"/>
        </w:rPr>
        <w:t>(</w:t>
      </w:r>
      <w:r w:rsidR="00350C40" w:rsidRPr="00D268FF">
        <w:rPr>
          <w:rFonts w:ascii="Arial" w:hAnsi="Arial" w:cs="Arial"/>
          <w:sz w:val="24"/>
          <w:szCs w:val="24"/>
        </w:rPr>
        <w:t>2016</w:t>
      </w:r>
      <w:commentRangeEnd w:id="5"/>
      <w:r w:rsidR="00350C40" w:rsidRPr="00D268FF">
        <w:rPr>
          <w:rStyle w:val="Refdecomentario"/>
          <w:rFonts w:ascii="Arial" w:hAnsi="Arial" w:cs="Arial"/>
          <w:sz w:val="24"/>
          <w:szCs w:val="24"/>
        </w:rPr>
        <w:commentReference w:id="5"/>
      </w:r>
      <w:r w:rsidR="00866E14" w:rsidRPr="00D268FF">
        <w:rPr>
          <w:rFonts w:ascii="Arial" w:hAnsi="Arial" w:cs="Arial"/>
          <w:sz w:val="24"/>
          <w:szCs w:val="24"/>
        </w:rPr>
        <w:t>)</w:t>
      </w:r>
      <w:commentRangeEnd w:id="4"/>
      <w:r w:rsidR="00350C40" w:rsidRPr="00D268FF">
        <w:rPr>
          <w:rStyle w:val="Refdecomentario"/>
          <w:rFonts w:ascii="Arial" w:hAnsi="Arial" w:cs="Arial"/>
          <w:sz w:val="24"/>
          <w:szCs w:val="24"/>
        </w:rPr>
        <w:commentReference w:id="4"/>
      </w:r>
      <w:r w:rsidR="009E0580" w:rsidRPr="00D268FF">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commentRangeStart w:id="6"/>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commentRangeEnd w:id="6"/>
      <w:r w:rsidR="005C164B" w:rsidRPr="00D268FF">
        <w:rPr>
          <w:rStyle w:val="Refdecomentario"/>
          <w:rFonts w:ascii="Arial" w:hAnsi="Arial" w:cs="Arial"/>
          <w:sz w:val="24"/>
          <w:szCs w:val="24"/>
        </w:rPr>
        <w:commentReference w:id="6"/>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r w:rsidR="00226ADD" w:rsidRPr="00D268FF">
        <w:rPr>
          <w:rFonts w:ascii="Arial" w:hAnsi="Arial" w:cs="Arial"/>
          <w:sz w:val="24"/>
          <w:szCs w:val="24"/>
        </w:rPr>
        <w:t>Templin y Henson, 2006</w:t>
      </w:r>
      <w:commentRangeEnd w:id="7"/>
      <w:r w:rsidR="00A54A4A" w:rsidRPr="00D268FF">
        <w:rPr>
          <w:rStyle w:val="Refdecomentario"/>
          <w:rFonts w:ascii="Arial" w:hAnsi="Arial" w:cs="Arial"/>
          <w:sz w:val="24"/>
          <w:szCs w:val="24"/>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r w:rsidRPr="00D268FF">
        <w:rPr>
          <w:rFonts w:ascii="Arial" w:hAnsi="Arial" w:cs="Arial"/>
          <w:sz w:val="24"/>
          <w:szCs w:val="24"/>
        </w:rPr>
        <w:t>Chudowsky y Pe</w:t>
      </w:r>
      <w:r w:rsidR="000C0BFA" w:rsidRPr="00D268FF">
        <w:rPr>
          <w:rFonts w:ascii="Arial" w:hAnsi="Arial" w:cs="Arial"/>
          <w:sz w:val="24"/>
          <w:szCs w:val="24"/>
        </w:rPr>
        <w:t>llegrino, 2003</w:t>
      </w:r>
      <w:commentRangeEnd w:id="8"/>
      <w:r w:rsidR="009253A5" w:rsidRPr="00D268FF">
        <w:rPr>
          <w:rStyle w:val="Refdecomentario"/>
          <w:rFonts w:ascii="Arial" w:hAnsi="Arial" w:cs="Arial"/>
          <w:sz w:val="24"/>
          <w:szCs w:val="24"/>
        </w:rPr>
        <w:commentReference w:id="8"/>
      </w:r>
      <w:r w:rsidR="000C0BFA" w:rsidRPr="00D268FF">
        <w:rPr>
          <w:rFonts w:ascii="Arial" w:hAnsi="Arial" w:cs="Arial"/>
          <w:sz w:val="24"/>
          <w:szCs w:val="24"/>
        </w:rPr>
        <w:t xml:space="preserve">; </w:t>
      </w:r>
      <w:commentRangeStart w:id="9"/>
      <w:r w:rsidR="000C0BFA" w:rsidRPr="00D268FF">
        <w:rPr>
          <w:rFonts w:ascii="Arial" w:hAnsi="Arial" w:cs="Arial"/>
          <w:sz w:val="24"/>
          <w:szCs w:val="24"/>
        </w:rPr>
        <w:t>Shepard, 2000</w:t>
      </w:r>
      <w:commentRangeEnd w:id="9"/>
      <w:r w:rsidR="00055F5A" w:rsidRPr="00D268FF">
        <w:rPr>
          <w:rStyle w:val="Refdecomentario"/>
          <w:rFonts w:ascii="Arial" w:hAnsi="Arial" w:cs="Arial"/>
          <w:sz w:val="24"/>
          <w:szCs w:val="24"/>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w:t>
      </w:r>
      <w:r w:rsidR="001F08FA" w:rsidRPr="00D268FF">
        <w:rPr>
          <w:rFonts w:ascii="Arial" w:hAnsi="Arial" w:cs="Arial"/>
          <w:sz w:val="24"/>
          <w:szCs w:val="24"/>
        </w:rPr>
        <w:lastRenderedPageBreak/>
        <w:t xml:space="preserve">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r w:rsidR="004A182B" w:rsidRPr="00D268FF">
        <w:rPr>
          <w:rFonts w:ascii="Arial" w:hAnsi="Arial" w:cs="Arial"/>
          <w:sz w:val="24"/>
          <w:szCs w:val="24"/>
        </w:rPr>
        <w:t>Rupp, Templin y Henson, 2010</w:t>
      </w:r>
      <w:commentRangeEnd w:id="10"/>
      <w:r w:rsidR="009253A5" w:rsidRPr="00D268FF">
        <w:rPr>
          <w:rStyle w:val="Refdecomentario"/>
          <w:rFonts w:ascii="Arial" w:hAnsi="Arial" w:cs="Arial"/>
          <w:sz w:val="24"/>
          <w:szCs w:val="24"/>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4C0D0E09"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r w:rsidR="004A182B" w:rsidRPr="00D268FF">
        <w:rPr>
          <w:rFonts w:ascii="Arial" w:hAnsi="Arial" w:cs="Arial"/>
          <w:sz w:val="24"/>
          <w:szCs w:val="24"/>
        </w:rPr>
        <w:t>Junker &amp; Sijtsma, 2001</w:t>
      </w:r>
      <w:commentRangeEnd w:id="11"/>
      <w:r w:rsidR="00167315" w:rsidRPr="00D268FF">
        <w:rPr>
          <w:rStyle w:val="Refdecomentario"/>
          <w:rFonts w:ascii="Arial" w:hAnsi="Arial" w:cs="Arial"/>
          <w:sz w:val="24"/>
          <w:szCs w:val="24"/>
        </w:rPr>
        <w:commentReference w:id="11"/>
      </w:r>
      <w:r w:rsidR="006937DC" w:rsidRPr="00D268FF">
        <w:rPr>
          <w:rFonts w:ascii="Arial" w:hAnsi="Arial" w:cs="Arial"/>
          <w:sz w:val="24"/>
          <w:szCs w:val="24"/>
        </w:rPr>
        <w:t xml:space="preserve">; de la Torre, 2009) y su variante disyuntiva, el modelo </w:t>
      </w:r>
      <w:r w:rsidR="004A182B" w:rsidRPr="00D268FF">
        <w:rPr>
          <w:rFonts w:ascii="Arial" w:hAnsi="Arial" w:cs="Arial"/>
          <w:sz w:val="24"/>
          <w:szCs w:val="24"/>
        </w:rPr>
        <w:t xml:space="preserve">DINO (entrada determinística, ruidosa "o" puerta; Templin y Henson, 2006), y el A-CDM (CDM aditivo; de la Torre, 2011). Según Rupp, Templin y Henson, (2010), otros CDM bien conocidos son el modelo NIDA (determinista de entrada ruidosa y; Junker y Sijtsma, 2001, </w:t>
      </w:r>
      <w:commentRangeStart w:id="12"/>
      <w:r w:rsidR="004A182B" w:rsidRPr="00D268FF">
        <w:rPr>
          <w:rFonts w:ascii="Arial" w:hAnsi="Arial" w:cs="Arial"/>
          <w:sz w:val="24"/>
          <w:szCs w:val="24"/>
        </w:rPr>
        <w:t>Maris, 1999</w:t>
      </w:r>
      <w:commentRangeEnd w:id="12"/>
      <w:r w:rsidR="00E455E1" w:rsidRPr="00D268FF">
        <w:rPr>
          <w:rStyle w:val="Refdecomentario"/>
          <w:rFonts w:ascii="Arial" w:hAnsi="Arial" w:cs="Arial"/>
          <w:sz w:val="24"/>
          <w:szCs w:val="24"/>
        </w:rPr>
        <w:commentReference w:id="12"/>
      </w:r>
      <w:r w:rsidR="004A182B" w:rsidRPr="00D268FF">
        <w:rPr>
          <w:rFonts w:ascii="Arial" w:hAnsi="Arial" w:cs="Arial"/>
          <w:sz w:val="24"/>
          <w:szCs w:val="24"/>
        </w:rPr>
        <w:t xml:space="preserve">), el NIDO (determinista de entrada ruidosa o, Templin, Henson, y Douglas, 2006), y el R-RUM (modelo unificado de reparación reducida; </w:t>
      </w:r>
      <w:commentRangeStart w:id="13"/>
      <w:r w:rsidR="004A182B" w:rsidRPr="00D268FF">
        <w:rPr>
          <w:rFonts w:ascii="Arial" w:hAnsi="Arial" w:cs="Arial"/>
          <w:sz w:val="24"/>
          <w:szCs w:val="24"/>
        </w:rPr>
        <w:t>Hartz, 2002</w:t>
      </w:r>
      <w:commentRangeEnd w:id="13"/>
      <w:r w:rsidR="00E455E1" w:rsidRPr="00D268FF">
        <w:rPr>
          <w:rStyle w:val="Refdecomentario"/>
          <w:rFonts w:ascii="Arial" w:hAnsi="Arial" w:cs="Arial"/>
          <w:sz w:val="24"/>
          <w:szCs w:val="24"/>
        </w:rPr>
        <w:commentReference w:id="13"/>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Henson, Templin &amp; Willse, 2009; von Davier, 2005)</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l modelo G-DINA (DINA generalizada; de la Tor</w:t>
      </w:r>
      <w:r w:rsidR="00C86609" w:rsidRPr="00D268FF">
        <w:rPr>
          <w:rFonts w:ascii="Arial" w:hAnsi="Arial" w:cs="Arial"/>
          <w:sz w:val="24"/>
          <w:szCs w:val="24"/>
        </w:rPr>
        <w:t>re, 2011), el modelo de diagnóstico cognitivo</w:t>
      </w:r>
      <w:r w:rsidR="004A182B" w:rsidRPr="00D268FF">
        <w:rPr>
          <w:rFonts w:ascii="Arial" w:hAnsi="Arial" w:cs="Arial"/>
          <w:sz w:val="24"/>
          <w:szCs w:val="24"/>
        </w:rPr>
        <w:t xml:space="preserve"> log-lineal (LCDM; </w:t>
      </w:r>
      <w:commentRangeStart w:id="14"/>
      <w:r w:rsidR="004A182B" w:rsidRPr="00D268FF">
        <w:rPr>
          <w:rFonts w:ascii="Arial" w:hAnsi="Arial" w:cs="Arial"/>
          <w:sz w:val="24"/>
          <w:szCs w:val="24"/>
        </w:rPr>
        <w:t>Henson, Templin y Willse, 2009</w:t>
      </w:r>
      <w:commentRangeEnd w:id="14"/>
      <w:r w:rsidR="00167315" w:rsidRPr="00D268FF">
        <w:rPr>
          <w:rStyle w:val="Refdecomentario"/>
          <w:rFonts w:ascii="Arial" w:hAnsi="Arial" w:cs="Arial"/>
          <w:sz w:val="24"/>
          <w:szCs w:val="24"/>
        </w:rPr>
        <w:commentReference w:id="14"/>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von Davier , 2005). Este último grupo de modelos, describe</w:t>
      </w:r>
      <w:r w:rsidR="004A182B" w:rsidRPr="00D268FF">
        <w:rPr>
          <w:rFonts w:ascii="Arial" w:hAnsi="Arial" w:cs="Arial"/>
          <w:sz w:val="24"/>
          <w:szCs w:val="24"/>
        </w:rPr>
        <w:t xml:space="preserve"> la </w:t>
      </w:r>
      <w:r w:rsidR="004A182B" w:rsidRPr="00D268FF">
        <w:rPr>
          <w:rFonts w:ascii="Arial" w:hAnsi="Arial" w:cs="Arial"/>
          <w:sz w:val="24"/>
          <w:szCs w:val="24"/>
        </w:rPr>
        <w:lastRenderedPageBreak/>
        <w:t>probabilidad de éxito en términos de la suma de los efectos debidos a la presencia de atributos específicos y sus interacciones.</w:t>
      </w:r>
    </w:p>
    <w:p w14:paraId="3038BDE9" w14:textId="77777777" w:rsidR="00254D71" w:rsidRPr="00D268FF" w:rsidRDefault="00254D71" w:rsidP="00D268FF">
      <w:pPr>
        <w:spacing w:line="360" w:lineRule="auto"/>
        <w:jc w:val="both"/>
        <w:rPr>
          <w:rFonts w:ascii="Arial" w:hAnsi="Arial" w:cs="Arial"/>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commentRangeStart w:id="15"/>
      <w:r w:rsidR="00C20A7C" w:rsidRPr="00D268FF">
        <w:rPr>
          <w:rFonts w:ascii="Arial" w:hAnsi="Arial" w:cs="Arial"/>
          <w:b/>
          <w:sz w:val="24"/>
          <w:szCs w:val="24"/>
        </w:rPr>
        <w:t>Modelo DINA</w:t>
      </w:r>
      <w:commentRangeEnd w:id="15"/>
      <w:r w:rsidR="00C66C85" w:rsidRPr="00D268FF">
        <w:rPr>
          <w:rStyle w:val="Refdecomentario"/>
          <w:rFonts w:ascii="Arial" w:hAnsi="Arial" w:cs="Arial"/>
          <w:b/>
          <w:sz w:val="24"/>
          <w:szCs w:val="24"/>
        </w:rPr>
        <w:commentReference w:id="15"/>
      </w:r>
    </w:p>
    <w:p w14:paraId="6F04E049" w14:textId="459CE127"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(Junker y Sijtsma, 2001)</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F62C14"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lastRenderedPageBreak/>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F62C14"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F62C14"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F62C14"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F62C14"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D268FF">
      <w:pPr>
        <w:spacing w:line="360" w:lineRule="auto"/>
        <w:jc w:val="both"/>
        <w:rPr>
          <w:rFonts w:ascii="Arial" w:hAnsi="Arial" w:cs="Arial"/>
          <w:b/>
          <w:sz w:val="24"/>
          <w:szCs w:val="24"/>
        </w:rPr>
      </w:pPr>
      <w:commentRangeStart w:id="16"/>
      <w:r w:rsidRPr="00D268FF">
        <w:rPr>
          <w:rFonts w:ascii="Arial" w:hAnsi="Arial" w:cs="Arial"/>
          <w:b/>
          <w:sz w:val="24"/>
          <w:szCs w:val="24"/>
        </w:rPr>
        <w:lastRenderedPageBreak/>
        <w:t xml:space="preserve">Acerca de la Prueba de Matemáticas para Primaria (06) del PLANEA ELCE 2015 </w:t>
      </w:r>
      <w:commentRangeEnd w:id="16"/>
      <w:r w:rsidRPr="00D268FF">
        <w:rPr>
          <w:rStyle w:val="Refdecomentario"/>
          <w:rFonts w:ascii="Arial" w:hAnsi="Arial" w:cs="Arial"/>
          <w:b/>
          <w:sz w:val="24"/>
          <w:szCs w:val="24"/>
        </w:rPr>
        <w:commentReference w:id="16"/>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en términos del logro de 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(Martínez-Rizo, 2015).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w:t>
      </w:r>
      <w:r w:rsidRPr="00D268FF">
        <w:lastRenderedPageBreak/>
        <w:t>escolar, modalidad, tipo de organización, entre otr</w:t>
      </w:r>
      <w:r w:rsidR="00C64A59" w:rsidRPr="00D268FF">
        <w:t xml:space="preserve">os), </w:t>
      </w:r>
      <w:r w:rsidRPr="00D268FF">
        <w:t>(INEE, 2015).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 Se realizaron estudios cognitivos para identificar las habilidades cognitivas requeridas por los distinto</w:t>
      </w:r>
      <w:r w:rsidR="00267A28">
        <w:rPr>
          <w:rFonts w:ascii="Arial" w:hAnsi="Arial" w:cs="Arial"/>
          <w:sz w:val="24"/>
          <w:szCs w:val="24"/>
        </w:rPr>
        <w:t>s ítems que conforman la prueba, mediante la aplicación de técnicas de retrofitting.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752F6E6A"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Embretson (1994), 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top-down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(Bejar, 2002, 2010, Gorin y Embretson, 2013 y Messick, 1989b),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constructo</w:t>
      </w:r>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 xml:space="preserve">Las primeras fases de nuestro modelo metodológico contemplan la aplicación de estudios cognitivos que permitan identificar los modelos, estrategias y procesos de </w:t>
      </w:r>
      <w:r w:rsidRPr="00D268FF">
        <w:rPr>
          <w:rFonts w:ascii="Arial" w:hAnsi="Arial" w:cs="Arial"/>
          <w:sz w:val="24"/>
          <w:szCs w:val="24"/>
        </w:rPr>
        <w:lastRenderedPageBreak/>
        <w:t>respuesta adheridos a cada ítem contenido en la prueba de Matemáticas de primaria (06) del PLANEA ELCE 2015. Esto obedece a la necesidad señalada por autores como Yang y Embretson,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D268FF">
        <w:rPr>
          <w:rFonts w:ascii="Arial" w:hAnsi="Arial" w:cs="Arial"/>
          <w:sz w:val="24"/>
          <w:szCs w:val="24"/>
          <w:lang w:eastAsia="es-MX"/>
        </w:rPr>
        <w:t xml:space="preserve">Brown y Burton, 1978; Chen y Macdonald, 2011; Gierl et al., 2009; Ma, Çetin y Green, 2009; </w:t>
      </w:r>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r w:rsidR="00D143EA" w:rsidRPr="00D268FF">
        <w:rPr>
          <w:rFonts w:ascii="Arial" w:hAnsi="Arial" w:cs="Arial"/>
          <w:sz w:val="24"/>
          <w:szCs w:val="24"/>
          <w:lang w:eastAsia="es-MX"/>
        </w:rPr>
        <w:t xml:space="preserve"> Revuelta y Ponsoda, 1998; Romero, Ponsoda y Ximénez, 2008).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Rupp, Templin y Henson (2010)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lastRenderedPageBreak/>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69324C72"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s y</w:t>
      </w:r>
      <w:r w:rsidRPr="00D268FF">
        <w:rPr>
          <w:rFonts w:ascii="Arial" w:hAnsi="Arial" w:cs="Arial"/>
          <w:sz w:val="24"/>
          <w:szCs w:val="24"/>
        </w:rPr>
        <w:t xml:space="preserve"> la guía del maestro del plan de estudios 2011</w:t>
      </w:r>
      <w:r w:rsidRPr="00D268FF">
        <w:rPr>
          <w:rStyle w:val="Refdenotaalpie"/>
          <w:rFonts w:ascii="Arial" w:hAnsi="Arial" w:cs="Arial"/>
          <w:sz w:val="24"/>
          <w:szCs w:val="24"/>
        </w:rPr>
        <w:footnoteReference w:id="1"/>
      </w:r>
      <w:r w:rsidRPr="00D268FF">
        <w:rPr>
          <w:rFonts w:ascii="Arial" w:hAnsi="Arial" w:cs="Arial"/>
          <w:sz w:val="24"/>
          <w:szCs w:val="24"/>
        </w:rPr>
        <w:t xml:space="preserve">. </w:t>
      </w:r>
      <w:r w:rsidR="00723A3D" w:rsidRPr="00D268FF">
        <w:rPr>
          <w:rFonts w:ascii="Arial" w:hAnsi="Arial" w:cs="Arial"/>
          <w:sz w:val="24"/>
          <w:szCs w:val="24"/>
        </w:rPr>
        <w:t>La Figura 1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17" w:name="_Toc506915319"/>
      <w:bookmarkStart w:id="18" w:name="_Toc507056966"/>
      <w:r w:rsidRPr="00D268FF">
        <w:rPr>
          <w:rFonts w:cs="Arial"/>
          <w:i/>
          <w:noProof w:val="0"/>
          <w:lang w:val="es-MX"/>
        </w:rPr>
        <w:t>Figura 1</w:t>
      </w:r>
      <w:r w:rsidRPr="00D268FF">
        <w:rPr>
          <w:rFonts w:cs="Arial"/>
          <w:noProof w:val="0"/>
          <w:lang w:val="es-MX"/>
        </w:rPr>
        <w:t>. Diagrama de la genealogía curricular y de la alineación del ítem PMA01 de la prueba de Matemáticas de primaria del PLANEA ELCE 2015</w:t>
      </w:r>
      <w:bookmarkEnd w:id="17"/>
      <w:bookmarkEnd w:id="18"/>
    </w:p>
    <w:p w14:paraId="503F8EE7" w14:textId="441E4D53" w:rsidR="009B7779" w:rsidRPr="00D268FF" w:rsidRDefault="003559E9" w:rsidP="00D268FF">
      <w:pPr>
        <w:pStyle w:val="parrafos0"/>
        <w:spacing w:after="160" w:line="360" w:lineRule="auto"/>
        <w:ind w:firstLine="0"/>
      </w:pPr>
      <w:r w:rsidRPr="00D268FF">
        <w:lastRenderedPageBreak/>
        <w:t>También s</w:t>
      </w:r>
      <w:r w:rsidR="009B7779" w:rsidRPr="00D268FF">
        <w:t xml:space="preserve">e aplicaron técnicas de pensamiento en </w:t>
      </w:r>
      <w:r w:rsidR="00723A3D" w:rsidRPr="00D268FF">
        <w:t>voz</w:t>
      </w:r>
      <w:r w:rsidR="00F44181" w:rsidRPr="00D268FF">
        <w:t xml:space="preserve"> alta</w:t>
      </w:r>
      <w:r w:rsidR="00723A3D" w:rsidRPr="00D268FF">
        <w:t xml:space="preserve"> concurrentes y retrospectivas</w:t>
      </w:r>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(Pérez-Morán, 2014).</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19" w:name="_Toc506915086"/>
      <w:bookmarkStart w:id="20" w:name="_Toc507056947"/>
      <w:r w:rsidRPr="00D268FF">
        <w:rPr>
          <w:rFonts w:cs="Arial"/>
          <w:b/>
          <w:lang w:val="es-MX"/>
        </w:rPr>
        <w:t>Tabla 1</w:t>
      </w:r>
      <w:r w:rsidR="009B7779" w:rsidRPr="00D268FF">
        <w:rPr>
          <w:rFonts w:cs="Arial"/>
          <w:lang w:val="es-MX"/>
        </w:rPr>
        <w:t>. Modelos hipotéticos del proceso de respuesta subyacentes al ítem desde la perspectiva de expertos y docentes</w:t>
      </w:r>
      <w:bookmarkEnd w:id="19"/>
      <w:bookmarkEnd w:id="20"/>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0"/>
        <w:gridCol w:w="7898"/>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 xml:space="preserve">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w:t>
            </w:r>
            <w:r w:rsidRPr="00F53C40">
              <w:rPr>
                <w:rFonts w:cs="Arial"/>
                <w:sz w:val="22"/>
                <w:szCs w:val="22"/>
                <w:lang w:val="es-MX"/>
              </w:rPr>
              <w:lastRenderedPageBreak/>
              <w:t>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lastRenderedPageBreak/>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Finalmente, un equipo de expertos trabajó con los elementos de análisis del modelo para la Evaluación del Diseño Universal (EDU) propuestos por Thompson, Johnstone y Thurlow (2002), que ha demostrado ser de gran utilidad para el desarrollo de evaluaciones más accesibles para los examinados (Johnstone, 2003) y para minimizar la varianza irrelevante del constructo originada por problemas en el diseño, formato y sesgos culturales presentes en los ítems (Haladyna, Downing, y Rodríguez, 2002). 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4157E5FE"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 xml:space="preserve">protocolos de pensamiento en voz alta con técnicas concurrentes y retrospectivas (Ericsson y Simon, 1984, 1993; Leighton, 2009; Leighton y Gierl, 2007b).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r w:rsidR="00E7303C" w:rsidRPr="00D268FF">
        <w:rPr>
          <w:rFonts w:ascii="Arial" w:hAnsi="Arial" w:cs="Arial"/>
          <w:i/>
          <w:sz w:val="24"/>
          <w:szCs w:val="24"/>
          <w:lang w:eastAsia="es-MX"/>
        </w:rPr>
        <w:t>eye-tracking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Snow y</w:t>
      </w:r>
      <w:r w:rsidR="00522418" w:rsidRPr="00D268FF">
        <w:rPr>
          <w:rFonts w:ascii="Arial" w:hAnsi="Arial" w:cs="Arial"/>
          <w:sz w:val="24"/>
          <w:szCs w:val="24"/>
          <w:lang w:eastAsia="es-MX"/>
        </w:rPr>
        <w:t xml:space="preserve"> Lohman, 1989; Sternberg, 1977)</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(Fredericksen, 1980; Posner, 1978; Posner y Rogers, 1978).</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w:t>
      </w:r>
      <w:r w:rsidR="00A8385D" w:rsidRPr="00D268FF">
        <w:rPr>
          <w:rFonts w:ascii="Arial" w:hAnsi="Arial" w:cs="Arial"/>
          <w:sz w:val="24"/>
          <w:szCs w:val="24"/>
          <w:lang w:eastAsia="es-MX"/>
        </w:rPr>
        <w:lastRenderedPageBreak/>
        <w:t>estudiantes de corta edad, o bien, de procedimientos que suceden en cuestión de tan sólo algunos segundos y que, por tanto, no es posible su introspección (Sternberg, 1977).  Todas estas técnicas complementarias, permiten una mejor verificación de la relación entre el modelo cognitivo elaborado por los expertos y los procesos cognitivos utilizados y reportados por los examinados para responder los ítems (Messick, 1989b).</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Leighton (2009)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los protocolos verbales fueron elaborados a partir de las recomendaciones de Ericsson y Simon (1984, 1993),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lastRenderedPageBreak/>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(TechSmith, 2008)</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21" w:name="_Toc346562903"/>
      <w:bookmarkStart w:id="22"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23" w:name="_Toc506915321"/>
      <w:bookmarkStart w:id="24" w:name="_Toc507056968"/>
      <w:r w:rsidR="00F53C40">
        <w:rPr>
          <w:i/>
        </w:rPr>
        <w:br/>
      </w:r>
      <w:r w:rsidR="00D143EA" w:rsidRPr="00D268FF">
        <w:rPr>
          <w:i/>
        </w:rPr>
        <w:t xml:space="preserve">Figura </w:t>
      </w:r>
      <w:r w:rsidR="005E32AA" w:rsidRPr="00D268FF">
        <w:rPr>
          <w:i/>
        </w:rPr>
        <w:t>2</w:t>
      </w:r>
      <w:r w:rsidR="00D143EA" w:rsidRPr="00D268FF">
        <w:t xml:space="preserve">. Diagrama del modelo de </w:t>
      </w:r>
      <w:r w:rsidRPr="00D268FF">
        <w:t>u</w:t>
      </w:r>
      <w:r w:rsidR="00D143EA" w:rsidRPr="00D268FF">
        <w:t>n proceso de respuesta erróneo subyacente al ítem PMA01 de PLANEA ELCE 06 de Matemáticas</w:t>
      </w:r>
      <w:bookmarkEnd w:id="23"/>
      <w:bookmarkEnd w:id="24"/>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(Rupp, Templin, y Henson, 2010)</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lastRenderedPageBreak/>
        <w:t xml:space="preserve">para desglosarlos </w:t>
      </w:r>
      <w:r w:rsidR="001B2705" w:rsidRPr="00D268FF">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A0FCBEC" w14:textId="42A9289D" w:rsidR="007E1C54" w:rsidRDefault="007E1C54" w:rsidP="00D268FF">
      <w:pPr>
        <w:pStyle w:val="parrafos0"/>
        <w:spacing w:after="160" w:line="360" w:lineRule="auto"/>
        <w:ind w:firstLine="0"/>
      </w:pPr>
      <w:r>
        <w:t>Después del trabajo realizado para analizar y revisar de manera exhaustiva los componentes sustantivos de la Prueba de Matemáticas para Primaria (06) del PLANEA ELCE</w:t>
      </w:r>
      <w:r w:rsidR="008117C4">
        <w:t xml:space="preserve">, se identificaron 35 habilidades cognitivas que son evaluadas a través de tres grandes Ejes Temáticos, descritas en la </w:t>
      </w:r>
      <w:r w:rsidR="008117C4" w:rsidRPr="008117C4">
        <w:rPr>
          <w:highlight w:val="cyan"/>
        </w:rPr>
        <w:t>Tabla 2</w:t>
      </w:r>
      <w:r w:rsidR="008117C4">
        <w:t>.</w:t>
      </w:r>
    </w:p>
    <w:p w14:paraId="60743316" w14:textId="6BB778E9" w:rsidR="008117C4" w:rsidRPr="00D268FF" w:rsidRDefault="008117C4" w:rsidP="008117C4">
      <w:pPr>
        <w:pStyle w:val="Titulotablas"/>
        <w:spacing w:after="160" w:line="360" w:lineRule="auto"/>
        <w:rPr>
          <w:rFonts w:cs="Arial"/>
          <w:lang w:val="es-MX"/>
        </w:rPr>
      </w:pPr>
      <w:r w:rsidRPr="00D268FF">
        <w:rPr>
          <w:rFonts w:cs="Arial"/>
          <w:b/>
          <w:lang w:val="es-MX"/>
        </w:rPr>
        <w:t xml:space="preserve">Tabla </w:t>
      </w:r>
      <w:r>
        <w:rPr>
          <w:rFonts w:cs="Arial"/>
          <w:b/>
          <w:lang w:val="es-MX"/>
        </w:rPr>
        <w:t>2</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8117C4" w:rsidRPr="00D268FF" w14:paraId="57B14480" w14:textId="77777777" w:rsidTr="00BA6E64">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64D8CB66" w14:textId="26C892A6"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6C000449" w14:textId="32EB2276" w:rsidR="008117C4" w:rsidRPr="008117C4" w:rsidRDefault="008117C4" w:rsidP="008117C4">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8117C4" w:rsidRPr="00D268FF" w14:paraId="37E76DEA" w14:textId="77777777" w:rsidTr="00BA6E64">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469DD690" w14:textId="7B673755"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4BCB225D"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AF224E6"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467E6099"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794CADA3"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0DAE412D"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710711AB"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373DC169"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731AF63"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2822456E"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45CE45FB" w14:textId="77777777"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155F90CB" w14:textId="5CBAF8B3" w:rsidR="00BA6E6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144602E8" w14:textId="32D292AA" w:rsidR="008117C4" w:rsidRPr="00BA6E6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303D3A04" w14:textId="1B6A2E06" w:rsidR="00BA6E64" w:rsidRPr="008117C4" w:rsidRDefault="00BA6E64" w:rsidP="00BA6E64">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8117C4" w:rsidRPr="00D268FF" w14:paraId="29A4AECE" w14:textId="77777777" w:rsidTr="00BA6E64">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44708845" w14:textId="4A223B71"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17C64C12"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2D6107C9"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7E747B2A"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55A5EF98"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59E58571"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53D171E"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23ACB649"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33D9E6F0"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497D458D" w14:textId="7777777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2C2885E0" w14:textId="4E322BB7" w:rsidR="008117C4" w:rsidRPr="008117C4" w:rsidRDefault="008117C4" w:rsidP="00BA6E64">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8117C4" w:rsidRPr="00D268FF" w14:paraId="4068CC61" w14:textId="77777777" w:rsidTr="00BA6E64">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DD2D2CE" w14:textId="1A09C119" w:rsidR="008117C4" w:rsidRPr="008117C4" w:rsidRDefault="008117C4" w:rsidP="008117C4">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6754E080"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3E35820A"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25CA96EC"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680C94AE"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45B0B2D9"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26CA0E4B"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30931675"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15D15DB9"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1C05462B"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FEM09:</w:t>
            </w:r>
            <w:r w:rsidRPr="008117C4">
              <w:rPr>
                <w:rFonts w:ascii="Arial" w:eastAsia="Times New Roman" w:hAnsi="Arial" w:cs="Arial"/>
                <w:color w:val="000000"/>
                <w:lang w:eastAsia="es-MX"/>
              </w:rPr>
              <w:t> Identificación gráfica de tipos de líneas rectas (paralelas, perpendiculares y secantes)</w:t>
            </w:r>
          </w:p>
          <w:p w14:paraId="1161AFCC"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6BA1E638" w14:textId="77777777"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0BEDE4A2" w14:textId="6211D973" w:rsidR="008117C4" w:rsidRPr="008117C4" w:rsidRDefault="008117C4" w:rsidP="00BA6E64">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70ECACAC" w14:textId="77777777" w:rsidR="008117C4" w:rsidRDefault="008117C4" w:rsidP="00D268FF">
      <w:pPr>
        <w:pStyle w:val="parrafos0"/>
        <w:spacing w:after="160" w:line="360" w:lineRule="auto"/>
        <w:ind w:firstLine="0"/>
      </w:pPr>
    </w:p>
    <w:p w14:paraId="3FF765B9" w14:textId="112BF980" w:rsidR="001B2705" w:rsidRPr="00D268FF" w:rsidRDefault="004E0E14" w:rsidP="00D268FF">
      <w:pPr>
        <w:pStyle w:val="parrafos0"/>
        <w:spacing w:after="160" w:line="360" w:lineRule="auto"/>
        <w:ind w:firstLine="0"/>
      </w:pPr>
      <w:r w:rsidRPr="00D268FF">
        <w:t>Por ejemplo</w:t>
      </w:r>
      <w:r w:rsidR="001B2705" w:rsidRPr="00D268FF">
        <w:t>, si</w:t>
      </w:r>
      <w:r w:rsidRPr="00D268FF">
        <w:t xml:space="preserve"> una vez más</w:t>
      </w:r>
      <w:r w:rsidR="001B2705" w:rsidRPr="00D268FF">
        <w:t xml:space="preserve"> tomamos</w:t>
      </w:r>
      <w:r w:rsidRPr="00D268FF">
        <w:t xml:space="preserve"> como</w:t>
      </w:r>
      <w:r w:rsidR="001B2705" w:rsidRPr="00D268FF">
        <w:t xml:space="preserve"> ejemplo el ítem PMA01, las operaciones que explican </w:t>
      </w:r>
      <w:r w:rsidR="00CB04DD" w:rsidRPr="00D268FF">
        <w:t xml:space="preserve">su dificultad son: </w:t>
      </w:r>
      <w:r w:rsidR="001B2705" w:rsidRPr="00D268FF">
        <w:t xml:space="preserve"> Comprensión de problemas matemáticos contextualizados,</w:t>
      </w:r>
      <w:r w:rsidR="00CB04DD" w:rsidRPr="00D268FF">
        <w:t xml:space="preserve"> </w:t>
      </w:r>
      <w:r w:rsidR="001B2705" w:rsidRPr="00D268FF">
        <w:t>Comprensión del Sistema Intern</w:t>
      </w:r>
      <w:r w:rsidR="00CB04DD" w:rsidRPr="00D268FF">
        <w:t>acional de Unidades (SIU), R</w:t>
      </w:r>
      <w:r w:rsidR="001B2705" w:rsidRPr="00D268FF">
        <w:t xml:space="preserve">epresentación del modelo aritmético para calcular el área de cuadriláteros o triángulos y Aplicación de operaciones aritméticas básicas (ver </w:t>
      </w:r>
      <w:r w:rsidR="001B2705" w:rsidRPr="00D268FF">
        <w:rPr>
          <w:highlight w:val="cyan"/>
        </w:rPr>
        <w:t xml:space="preserve">Figura </w:t>
      </w:r>
      <w:r w:rsidR="005E32AA" w:rsidRPr="00D268FF">
        <w:t>3</w:t>
      </w:r>
      <w:r w:rsidR="001B2705" w:rsidRPr="00D268FF">
        <w:t xml:space="preserve">). </w:t>
      </w:r>
    </w:p>
    <w:p w14:paraId="7AB5872A" w14:textId="0522322B" w:rsidR="00146B38" w:rsidRPr="00F53C40" w:rsidRDefault="00D143EA" w:rsidP="00F53C40">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4E69CA18" wp14:editId="38D26F46">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12">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25" w:name="_Toc506915322"/>
      <w:bookmarkStart w:id="26" w:name="_Toc507056969"/>
      <w:r w:rsidR="00F53C40">
        <w:rPr>
          <w:rFonts w:cs="Arial"/>
          <w:i/>
        </w:rPr>
        <w:br/>
      </w:r>
      <w:r w:rsidRPr="00F53C40">
        <w:rPr>
          <w:rFonts w:cs="Arial"/>
          <w:i/>
          <w:sz w:val="24"/>
          <w:szCs w:val="24"/>
        </w:rPr>
        <w:t xml:space="preserve">Figura </w:t>
      </w:r>
      <w:r w:rsidR="005E32AA" w:rsidRPr="00F53C40">
        <w:rPr>
          <w:rFonts w:cs="Arial"/>
          <w:i/>
          <w:sz w:val="24"/>
          <w:szCs w:val="24"/>
        </w:rPr>
        <w:t>3</w:t>
      </w:r>
      <w:r w:rsidRPr="00F53C40">
        <w:rPr>
          <w:rFonts w:cs="Arial"/>
          <w:sz w:val="24"/>
          <w:szCs w:val="24"/>
        </w:rPr>
        <w:t>. Diagrama del modelo de un proceso de respuesta erróneo subyacente al ítem PMA01 de la prueba de Matemáticas (06) del PLANEA ELCE 2015</w:t>
      </w:r>
      <w:bookmarkStart w:id="27" w:name="_Toc506796626"/>
      <w:bookmarkStart w:id="28" w:name="_Toc507057074"/>
      <w:bookmarkEnd w:id="25"/>
      <w:bookmarkEnd w:id="26"/>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29" w:name="_Toc346562904"/>
      <w:bookmarkStart w:id="30" w:name="_Toc346563596"/>
      <w:bookmarkEnd w:id="21"/>
      <w:bookmarkEnd w:id="22"/>
      <w:bookmarkEnd w:id="27"/>
      <w:bookmarkEnd w:id="28"/>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 xml:space="preserve">r la </w:t>
      </w:r>
      <w:r w:rsidRPr="00D268FF">
        <w:lastRenderedPageBreak/>
        <w:t>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433D1F58"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(Ihaka, R. y Gentleman, R., 1996)</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5pt;height:42.75pt" o:ole="">
            <v:imagedata r:id="rId13" o:title=""/>
          </v:shape>
          <o:OLEObject Type="Embed" ProgID="Equation.DSMT4" ShapeID="_x0000_i1025" DrawAspect="Content" ObjectID="_1622018539" r:id="rId14"/>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r w:rsidRPr="00D268FF">
        <w:rPr>
          <w:rFonts w:eastAsia="Calibri"/>
        </w:rPr>
        <w:t>donde</w:t>
      </w:r>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desempeño en la prueba, es decir, un ítem será eficaz en la medida en que los sujetos de 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2pt;height:45pt" o:ole="">
            <v:imagedata r:id="rId15" o:title=""/>
          </v:shape>
          <o:OLEObject Type="Embed" ProgID="Equation.DSMT4" ShapeID="_x0000_i1026" DrawAspect="Content" ObjectID="_1622018540" r:id="rId16"/>
        </w:object>
      </w:r>
      <w:r w:rsidR="00782F4C" w:rsidRPr="00D268FF">
        <w:t xml:space="preserve"> ,</w:t>
      </w:r>
    </w:p>
    <w:p w14:paraId="3A763887" w14:textId="77777777" w:rsidR="00E32688" w:rsidRDefault="00782F4C" w:rsidP="00E32688">
      <w:pPr>
        <w:pStyle w:val="parrafos0"/>
        <w:spacing w:after="160" w:line="360" w:lineRule="auto"/>
        <w:ind w:firstLine="0"/>
      </w:pPr>
      <w:r w:rsidRPr="00D268FF">
        <w:t>donde</w:t>
      </w:r>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puntual-biserial</w:t>
      </w:r>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r w:rsidRPr="00D268FF">
        <w:t>altos y bajos se utilizó la siguiente ecuación:</w:t>
      </w:r>
    </w:p>
    <w:p w14:paraId="4031D876" w14:textId="33C98DF8" w:rsidR="00D143EA" w:rsidRPr="00D268FF" w:rsidRDefault="004E2A37" w:rsidP="00D268FF">
      <w:pPr>
        <w:pStyle w:val="parrafos0"/>
        <w:spacing w:after="160" w:line="360" w:lineRule="auto"/>
        <w:ind w:firstLine="0"/>
      </w:pPr>
      <w:r w:rsidRPr="00D268FF">
        <w:lastRenderedPageBreak/>
        <w:t>Finalmente el</w:t>
      </w:r>
      <w:r w:rsidR="00D143EA" w:rsidRPr="00D268FF">
        <w:t xml:space="preserve"> coeficiente de consistencia interna (</w:t>
      </w:r>
      <w:r w:rsidR="00D143EA" w:rsidRPr="00D268FF">
        <w:rPr>
          <w:b/>
        </w:rPr>
        <w:t>α</w:t>
      </w:r>
      <w:r w:rsidR="00D143EA" w:rsidRPr="00D268FF">
        <w:t xml:space="preserve"> de Cronbach)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r w:rsidRPr="00D268FF">
        <w:rPr>
          <w:rFonts w:eastAsia="Calibri"/>
        </w:rPr>
        <w:t>donde</w:t>
      </w:r>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62F78C73"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(Ihaka, R. y Gentleman, R., 1996).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56F90D65"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item</w:t>
      </w:r>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(Ih</w:t>
      </w:r>
      <w:r w:rsidR="00803421">
        <w:t>aka,</w:t>
      </w:r>
      <w:r w:rsidR="0068366D">
        <w:t xml:space="preserve"> R. y Gentleman, R., 1996).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lastRenderedPageBreak/>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31" w:name="_Toc506458157"/>
      <w:bookmarkStart w:id="32" w:name="_Toc507057079"/>
      <w:bookmarkEnd w:id="29"/>
      <w:bookmarkEnd w:id="30"/>
      <w:r w:rsidRPr="00D268FF">
        <w:rPr>
          <w:rFonts w:cs="Arial"/>
          <w:sz w:val="24"/>
          <w:szCs w:val="24"/>
          <w:lang w:val="es-MX"/>
        </w:rPr>
        <w:t xml:space="preserve">Resultados </w:t>
      </w:r>
      <w:bookmarkEnd w:id="31"/>
      <w:bookmarkEnd w:id="32"/>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33" w:name="_Toc506458158"/>
      <w:bookmarkStart w:id="34"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33"/>
      <w:bookmarkEnd w:id="34"/>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15952910"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Pr>
          <w:b/>
          <w:lang w:val="es-ES"/>
        </w:rPr>
        <w:t>3</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p>
    <w:p w14:paraId="03E0A320" w14:textId="118BE6D5" w:rsidR="008C357C" w:rsidRPr="00D268FF" w:rsidRDefault="008C357C" w:rsidP="008C357C">
      <w:pPr>
        <w:pStyle w:val="Titulotablas"/>
        <w:spacing w:after="160" w:line="360" w:lineRule="auto"/>
        <w:rPr>
          <w:rFonts w:cs="Arial"/>
          <w:lang w:val="es-MX"/>
        </w:rPr>
      </w:pPr>
      <w:bookmarkStart w:id="35" w:name="_Toc506458023"/>
      <w:bookmarkStart w:id="36" w:name="_Toc507056949"/>
      <w:r w:rsidRPr="00D268FF">
        <w:rPr>
          <w:rFonts w:cs="Arial"/>
          <w:b/>
          <w:lang w:val="es-MX"/>
        </w:rPr>
        <w:t xml:space="preserve">Tabla </w:t>
      </w:r>
      <w:r>
        <w:rPr>
          <w:rFonts w:cs="Arial"/>
          <w:b/>
          <w:lang w:val="es-MX"/>
        </w:rPr>
        <w:t>3</w:t>
      </w:r>
      <w:r w:rsidRPr="00D268FF">
        <w:rPr>
          <w:rFonts w:cs="Arial"/>
          <w:lang w:val="es-MX"/>
        </w:rPr>
        <w:t>. Alfa de Cronbach global para cada eje</w:t>
      </w:r>
      <w:bookmarkEnd w:id="35"/>
      <w:bookmarkEnd w:id="36"/>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866C8F">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866C8F">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866C8F">
            <w:pPr>
              <w:pStyle w:val="Textotablas"/>
              <w:spacing w:after="160" w:line="360" w:lineRule="auto"/>
              <w:jc w:val="left"/>
              <w:rPr>
                <w:rFonts w:cs="Arial"/>
                <w:sz w:val="24"/>
              </w:rPr>
            </w:pPr>
            <w:r w:rsidRPr="00D268FF">
              <w:rPr>
                <w:rFonts w:cs="Arial"/>
                <w:sz w:val="24"/>
              </w:rPr>
              <w:t>Espacio, forma y medida</w:t>
            </w:r>
          </w:p>
        </w:tc>
        <w:tc>
          <w:tcPr>
            <w:tcW w:w="2693" w:type="dxa"/>
          </w:tcPr>
          <w:p w14:paraId="7F7915B2" w14:textId="77777777" w:rsidR="008C357C" w:rsidRPr="00D268FF" w:rsidRDefault="008C357C" w:rsidP="00866C8F">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866C8F">
            <w:pPr>
              <w:pStyle w:val="Textotablas"/>
              <w:spacing w:after="160" w:line="360" w:lineRule="auto"/>
              <w:jc w:val="left"/>
              <w:rPr>
                <w:rFonts w:cs="Arial"/>
                <w:sz w:val="24"/>
                <w:lang w:val="es-MX"/>
              </w:rPr>
            </w:pPr>
            <w:r w:rsidRPr="00D268FF">
              <w:rPr>
                <w:rFonts w:cs="Arial"/>
                <w:sz w:val="24"/>
                <w:lang w:val="es-MX"/>
              </w:rPr>
              <w:lastRenderedPageBreak/>
              <w:t>Sentido numérico y pensamiento algebraico</w:t>
            </w:r>
          </w:p>
        </w:tc>
        <w:tc>
          <w:tcPr>
            <w:tcW w:w="2693" w:type="dxa"/>
          </w:tcPr>
          <w:p w14:paraId="2B71AF95" w14:textId="77777777" w:rsidR="008C357C" w:rsidRPr="00D268FF" w:rsidRDefault="008C357C" w:rsidP="00866C8F">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866C8F">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866C8F">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665B7FE9" w:rsidR="000E4306" w:rsidRPr="00EE064A"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p>
    <w:p w14:paraId="27D2AF5C" w14:textId="2333F888" w:rsidR="00545AF8" w:rsidRPr="00EE064A"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p>
    <w:p w14:paraId="2C09ACEE" w14:textId="77777777" w:rsidR="00545AF8" w:rsidRPr="00D268FF" w:rsidRDefault="00545AF8" w:rsidP="00D268FF">
      <w:pPr>
        <w:pStyle w:val="parrafos0"/>
        <w:spacing w:after="160" w:line="360" w:lineRule="auto"/>
      </w:pPr>
    </w:p>
    <w:p w14:paraId="39853295" w14:textId="0379356B" w:rsidR="006E1BA9" w:rsidRPr="00D268FF" w:rsidRDefault="006E1BA9" w:rsidP="00D268FF">
      <w:pPr>
        <w:spacing w:line="360" w:lineRule="auto"/>
        <w:jc w:val="both"/>
        <w:rPr>
          <w:rFonts w:ascii="Arial" w:hAnsi="Arial" w:cs="Arial"/>
          <w:sz w:val="24"/>
          <w:szCs w:val="24"/>
        </w:rPr>
      </w:pPr>
      <w:bookmarkStart w:id="37" w:name="_GoBack"/>
      <w:bookmarkEnd w:id="37"/>
      <w:r w:rsidRPr="00D268FF">
        <w:rPr>
          <w:rFonts w:ascii="Arial" w:hAnsi="Arial" w:cs="Arial"/>
          <w:sz w:val="24"/>
          <w:szCs w:val="24"/>
        </w:rPr>
        <w:t>Discusión:</w:t>
      </w:r>
      <w:r w:rsidR="00632870" w:rsidRPr="00D268FF">
        <w:rPr>
          <w:rFonts w:ascii="Arial" w:hAnsi="Arial" w:cs="Arial"/>
          <w:sz w:val="24"/>
          <w:szCs w:val="24"/>
        </w:rPr>
        <w:t xml:space="preserve"> </w:t>
      </w:r>
      <w:r w:rsidR="005624F6" w:rsidRPr="00D268FF">
        <w:rPr>
          <w:rFonts w:ascii="Arial" w:hAnsi="Arial" w:cs="Arial"/>
          <w:sz w:val="24"/>
          <w:szCs w:val="24"/>
        </w:rPr>
        <w:t>JCPM, GDRR, RVL</w:t>
      </w:r>
    </w:p>
    <w:p w14:paraId="0C89C749" w14:textId="1F4FDD9E" w:rsidR="006E1BA9" w:rsidRPr="00D268FF" w:rsidRDefault="006E1BA9" w:rsidP="00D268FF">
      <w:pPr>
        <w:spacing w:line="360" w:lineRule="auto"/>
        <w:jc w:val="both"/>
        <w:rPr>
          <w:rFonts w:ascii="Arial" w:hAnsi="Arial" w:cs="Arial"/>
          <w:sz w:val="24"/>
          <w:szCs w:val="24"/>
        </w:rPr>
      </w:pPr>
      <w:r w:rsidRPr="00D268FF">
        <w:rPr>
          <w:rFonts w:ascii="Arial" w:hAnsi="Arial" w:cs="Arial"/>
          <w:sz w:val="24"/>
          <w:szCs w:val="24"/>
        </w:rPr>
        <w:t>Conclusiones</w:t>
      </w:r>
      <w:r w:rsidR="00632870" w:rsidRPr="00D268FF">
        <w:rPr>
          <w:rFonts w:ascii="Arial" w:hAnsi="Arial" w:cs="Arial"/>
          <w:sz w:val="24"/>
          <w:szCs w:val="24"/>
        </w:rPr>
        <w:t>: JCPM, GDRR, RVL</w:t>
      </w:r>
    </w:p>
    <w:p w14:paraId="3001C3FD" w14:textId="41E85CC3" w:rsidR="009B4F36" w:rsidRPr="00D268FF" w:rsidRDefault="00632870" w:rsidP="00D268FF">
      <w:pPr>
        <w:spacing w:line="360" w:lineRule="auto"/>
        <w:jc w:val="both"/>
        <w:rPr>
          <w:rFonts w:ascii="Arial" w:hAnsi="Arial" w:cs="Arial"/>
          <w:sz w:val="24"/>
          <w:szCs w:val="24"/>
        </w:rPr>
      </w:pPr>
      <w:commentRangeStart w:id="38"/>
      <w:r w:rsidRPr="00D268FF">
        <w:rPr>
          <w:rFonts w:ascii="Arial" w:hAnsi="Arial" w:cs="Arial"/>
          <w:sz w:val="24"/>
          <w:szCs w:val="24"/>
        </w:rPr>
        <w:t>Referencias: RVL</w:t>
      </w:r>
      <w:commentRangeEnd w:id="38"/>
      <w:r w:rsidR="00B8670E" w:rsidRPr="00D268FF">
        <w:rPr>
          <w:rStyle w:val="Refdecomentario"/>
          <w:rFonts w:ascii="Arial" w:hAnsi="Arial" w:cs="Arial"/>
          <w:sz w:val="24"/>
          <w:szCs w:val="24"/>
        </w:rPr>
        <w:commentReference w:id="38"/>
      </w:r>
    </w:p>
    <w:p w14:paraId="38E81FF9" w14:textId="005E6F81" w:rsidR="009B4F36" w:rsidRPr="00D268FF" w:rsidRDefault="009B4F36" w:rsidP="00D268FF">
      <w:pPr>
        <w:spacing w:line="360" w:lineRule="auto"/>
        <w:jc w:val="both"/>
        <w:rPr>
          <w:rFonts w:ascii="Arial" w:hAnsi="Arial" w:cs="Arial"/>
          <w:sz w:val="24"/>
          <w:szCs w:val="24"/>
        </w:rPr>
      </w:pPr>
      <w:r w:rsidRPr="00D268FF">
        <w:rPr>
          <w:rFonts w:ascii="Arial" w:hAnsi="Arial" w:cs="Arial"/>
          <w:sz w:val="24"/>
          <w:szCs w:val="24"/>
        </w:rPr>
        <w:t>Pérez-Morán, J. C., Vázquez-Lira, R., y Rojas, G. (Coords.) (2017). Análisis de bases de datos y de validez de pruebas y de los patrones de respuesta PLANEA. Ciudad de México: INEE.</w:t>
      </w:r>
    </w:p>
    <w:p w14:paraId="45DC3601" w14:textId="2D8388D9" w:rsidR="00CB1FD9" w:rsidRPr="00D268FF" w:rsidRDefault="00CB1FD9" w:rsidP="00D268FF">
      <w:pPr>
        <w:spacing w:line="360" w:lineRule="auto"/>
        <w:jc w:val="both"/>
        <w:rPr>
          <w:rFonts w:ascii="Arial" w:hAnsi="Arial" w:cs="Arial"/>
          <w:sz w:val="24"/>
          <w:szCs w:val="24"/>
        </w:rPr>
      </w:pPr>
    </w:p>
    <w:sectPr w:rsidR="00CB1FD9" w:rsidRPr="00D268FF">
      <w:headerReference w:type="even" r:id="rId24"/>
      <w:headerReference w:type="default" r:id="rId25"/>
      <w:headerReference w:type="first" r:id="rId2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D268FF" w:rsidRDefault="00D268FF">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1" w:author="Adriana" w:date="2019-06-10T11:58:00Z" w:initials="A">
    <w:p w14:paraId="06276BB2" w14:textId="4F32DB88" w:rsidR="00D268FF" w:rsidRPr="007F3FAF" w:rsidRDefault="00D268FF">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Ramsés Vázquez Lira" w:date="2018-11-25T14:46:00Z" w:initials="RVL">
    <w:p w14:paraId="56966C18" w14:textId="77777777" w:rsidR="00D268FF" w:rsidRPr="004E75BE" w:rsidRDefault="00D268FF" w:rsidP="002A6B02">
      <w:pPr>
        <w:autoSpaceDE w:val="0"/>
        <w:autoSpaceDN w:val="0"/>
        <w:adjustRightInd w:val="0"/>
        <w:spacing w:after="0" w:line="240" w:lineRule="auto"/>
        <w:rPr>
          <w:rFonts w:ascii="AdvTimes-b" w:hAnsi="AdvTimes-b" w:cs="AdvTimes-b"/>
          <w:sz w:val="28"/>
          <w:szCs w:val="28"/>
        </w:rPr>
      </w:pPr>
      <w:r>
        <w:rPr>
          <w:rStyle w:val="Refdecomentario"/>
        </w:rPr>
        <w:annotationRef/>
      </w:r>
      <w:r w:rsidRPr="004E75BE">
        <w:rPr>
          <w:rFonts w:ascii="AdvTimes-b" w:hAnsi="AdvTimes-b" w:cs="AdvTimes-b"/>
          <w:sz w:val="28"/>
          <w:szCs w:val="28"/>
        </w:rPr>
        <w:t>DINA Model and Parameter Estimation: A Didactic</w:t>
      </w:r>
    </w:p>
    <w:p w14:paraId="37FE6F2E" w14:textId="77777777" w:rsidR="00D268FF" w:rsidRDefault="00D268FF" w:rsidP="002A6B02">
      <w:pPr>
        <w:pStyle w:val="Textocomentario"/>
        <w:rPr>
          <w:rFonts w:ascii="AdvTimes-b" w:hAnsi="AdvTimes-b" w:cs="AdvTimes-b"/>
        </w:rPr>
      </w:pPr>
      <w:r>
        <w:rPr>
          <w:rFonts w:ascii="AdvTimes-b" w:hAnsi="AdvTimes-b" w:cs="AdvTimes-b"/>
        </w:rPr>
        <w:t>Jimmy de la Torre.</w:t>
      </w:r>
    </w:p>
    <w:p w14:paraId="01D9659F" w14:textId="77777777" w:rsidR="00D268FF" w:rsidRPr="002A6B02" w:rsidRDefault="00D268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D268FF" w:rsidRPr="002A6B02" w:rsidRDefault="00D268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D268FF" w:rsidRPr="002A6B02" w:rsidRDefault="00D268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D268FF" w:rsidRDefault="00D268FF"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D268FF" w:rsidRDefault="00D268FF">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D268FF" w:rsidRDefault="00D268FF">
      <w:pPr>
        <w:pStyle w:val="Textocomentario"/>
      </w:pPr>
    </w:p>
    <w:p w14:paraId="17031129" w14:textId="41A7037F" w:rsidR="00D268FF" w:rsidRDefault="00D268FF">
      <w:pPr>
        <w:pStyle w:val="Textocomentario"/>
      </w:pPr>
      <w:r>
        <w:t>INEE (2017). Informe de resultados PLANEA 2015. El aprendizaje de los alumnos de sexto de primaria y tercero de secundaria en México. Lenguaje y Comunicación y Matemáticas. México: autor.</w:t>
      </w:r>
    </w:p>
  </w:comment>
  <w:comment w:id="5" w:author="Ramsés Vázquez Lira" w:date="2018-11-26T13:45:00Z" w:initials="RVL">
    <w:p w14:paraId="3BBF22E1" w14:textId="3AD7BC6D" w:rsidR="00D268FF" w:rsidRPr="002354EE" w:rsidRDefault="00D268FF">
      <w:pPr>
        <w:pStyle w:val="Textocomentario"/>
      </w:pPr>
      <w:r>
        <w:rPr>
          <w:rStyle w:val="Refdecomentario"/>
        </w:rPr>
        <w:annotationRef/>
      </w:r>
      <w:r w:rsidRPr="002354EE">
        <w:t>Handbook of Item Response Theory, Three-Volume Set</w:t>
      </w:r>
    </w:p>
  </w:comment>
  <w:comment w:id="4" w:author="Ramsés Vázquez Lira" w:date="2018-11-26T13:40:00Z" w:initials="RVL">
    <w:p w14:paraId="0F005819" w14:textId="4563E003" w:rsidR="00D268FF" w:rsidRPr="00350C40" w:rsidRDefault="00D268FF">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6" w:author="Ramsés Vázquez Lira" w:date="2018-12-05T11:37:00Z" w:initials="RVL">
    <w:p w14:paraId="7102219B" w14:textId="79D027C6" w:rsidR="00D268FF" w:rsidRPr="00696211" w:rsidRDefault="00D268FF">
      <w:pPr>
        <w:pStyle w:val="Textocomentario"/>
        <w:rPr>
          <w:lang w:val="en-US"/>
        </w:rPr>
      </w:pPr>
      <w:r>
        <w:rPr>
          <w:rStyle w:val="Refdecomentario"/>
        </w:rPr>
        <w:annotationRef/>
      </w:r>
    </w:p>
  </w:comment>
  <w:comment w:id="7" w:author="Alejandro" w:date="2019-05-20T16:30:00Z" w:initials="A">
    <w:p w14:paraId="591E731D" w14:textId="28203D5A" w:rsidR="00D268FF" w:rsidRPr="00E455E1" w:rsidRDefault="00D268FF">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D268FF" w:rsidRPr="00E455E1" w:rsidRDefault="00D268FF">
      <w:pPr>
        <w:pStyle w:val="Textocomentario"/>
        <w:rPr>
          <w:rFonts w:ascii="Arial" w:hAnsi="Arial" w:cs="Arial"/>
          <w:color w:val="222222"/>
          <w:shd w:val="clear" w:color="auto" w:fill="FFFFFF"/>
          <w:lang w:val="en-US"/>
        </w:rPr>
      </w:pPr>
    </w:p>
    <w:p w14:paraId="2AE9DDCF" w14:textId="3D0F34FA" w:rsidR="00D268FF" w:rsidRPr="00E455E1" w:rsidRDefault="00D268FF">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D268FF" w:rsidRPr="00E455E1" w:rsidRDefault="00D268FF">
      <w:pPr>
        <w:pStyle w:val="Textocomentario"/>
        <w:rPr>
          <w:rFonts w:ascii="Arial" w:hAnsi="Arial" w:cs="Arial"/>
          <w:color w:val="222222"/>
          <w:shd w:val="clear" w:color="auto" w:fill="FFFFFF"/>
          <w:lang w:val="en-US"/>
        </w:rPr>
      </w:pPr>
    </w:p>
    <w:p w14:paraId="0B7024C7" w14:textId="26E97293" w:rsidR="00D268FF" w:rsidRPr="00A54A4A" w:rsidRDefault="00D268FF">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D268FF" w:rsidRPr="009253A5" w:rsidRDefault="00D268FF">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D268FF" w:rsidRPr="00E455E1" w:rsidRDefault="00D268FF">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D268FF" w:rsidRPr="00167315" w:rsidRDefault="00D268FF">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D268FF" w:rsidRPr="00E455E1" w:rsidRDefault="00D268FF">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5-20T17:52:00Z" w:initials="A">
    <w:p w14:paraId="4649B4C7" w14:textId="690E2869" w:rsidR="00D268FF" w:rsidRPr="00E455E1" w:rsidRDefault="00D268FF">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3" w:author="Alejandro" w:date="2019-05-20T17:53:00Z" w:initials="A">
    <w:p w14:paraId="359C122C" w14:textId="599F2C7B" w:rsidR="00D268FF" w:rsidRPr="00E455E1" w:rsidRDefault="00D268FF">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comment>
  <w:comment w:id="14" w:author="Alejandro" w:date="2019-05-20T17:31:00Z" w:initials="A">
    <w:p w14:paraId="5BFBEE13" w14:textId="402B0D7A" w:rsidR="00D268FF" w:rsidRDefault="00D268FF">
      <w:pPr>
        <w:pStyle w:val="Textocomentario"/>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Pr>
          <w:rFonts w:ascii="Arial" w:hAnsi="Arial" w:cs="Arial"/>
          <w:i/>
          <w:iCs/>
          <w:color w:val="222222"/>
          <w:shd w:val="clear" w:color="auto" w:fill="FFFFFF"/>
        </w:rPr>
        <w:t>Psychometrika</w:t>
      </w:r>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D268FF" w:rsidRDefault="00D268FF" w:rsidP="007E09FD">
      <w:pPr>
        <w:pStyle w:val="Textocomentario"/>
      </w:pPr>
      <w:r>
        <w:rPr>
          <w:rStyle w:val="Refdecomentario"/>
        </w:rPr>
        <w:annotationRef/>
      </w:r>
      <w:r>
        <w:t>Mejorar</w:t>
      </w:r>
    </w:p>
    <w:p w14:paraId="6F574816" w14:textId="771AD310" w:rsidR="00D268FF" w:rsidRDefault="00D268FF">
      <w:pPr>
        <w:pStyle w:val="Textocomentario"/>
      </w:pPr>
    </w:p>
  </w:comment>
  <w:comment w:id="16" w:author="Adriana" w:date="2019-06-10T11:59:00Z" w:initials="A">
    <w:p w14:paraId="6520D2B6" w14:textId="25CFF674" w:rsidR="00D268FF" w:rsidRDefault="00D268FF">
      <w:pPr>
        <w:pStyle w:val="Textocomentario"/>
      </w:pPr>
      <w:r>
        <w:rPr>
          <w:rStyle w:val="Refdecomentario"/>
        </w:rPr>
        <w:annotationRef/>
      </w:r>
      <w:r>
        <w:t>Falta</w:t>
      </w:r>
    </w:p>
  </w:comment>
  <w:comment w:id="38" w:author="Alejandro" w:date="2019-05-20T16:35:00Z" w:initials="A">
    <w:p w14:paraId="57ABE2B2" w14:textId="6841F15A" w:rsidR="00D268FF" w:rsidRDefault="00D268FF">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6520D2B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1AAF7" w14:textId="77777777" w:rsidR="00F62C14" w:rsidRDefault="00F62C14" w:rsidP="00D143EA">
      <w:pPr>
        <w:spacing w:after="0" w:line="240" w:lineRule="auto"/>
      </w:pPr>
      <w:r>
        <w:separator/>
      </w:r>
    </w:p>
  </w:endnote>
  <w:endnote w:type="continuationSeparator" w:id="0">
    <w:p w14:paraId="487ADF4C" w14:textId="77777777" w:rsidR="00F62C14" w:rsidRDefault="00F62C14"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D6E5B" w14:textId="77777777" w:rsidR="00F62C14" w:rsidRDefault="00F62C14" w:rsidP="00D143EA">
      <w:pPr>
        <w:spacing w:after="0" w:line="240" w:lineRule="auto"/>
      </w:pPr>
      <w:r>
        <w:separator/>
      </w:r>
    </w:p>
  </w:footnote>
  <w:footnote w:type="continuationSeparator" w:id="0">
    <w:p w14:paraId="7913C5CA" w14:textId="77777777" w:rsidR="00F62C14" w:rsidRDefault="00F62C14" w:rsidP="00D143EA">
      <w:pPr>
        <w:spacing w:after="0" w:line="240" w:lineRule="auto"/>
      </w:pPr>
      <w:r>
        <w:continuationSeparator/>
      </w:r>
    </w:p>
  </w:footnote>
  <w:footnote w:id="1">
    <w:p w14:paraId="40D58D26" w14:textId="77777777" w:rsidR="00D268FF" w:rsidRPr="001B4871" w:rsidRDefault="00D268FF"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D268FF" w:rsidRDefault="00D268FF"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D268FF" w:rsidRPr="00D44E6D" w:rsidRDefault="00D268FF"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D268FF" w:rsidRDefault="00D268FF">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D268FF" w:rsidRPr="008E1F0C" w:rsidRDefault="00D268FF"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D268FF" w:rsidRDefault="00D268FF">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D268FF" w:rsidRDefault="00D268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6">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2">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38">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0">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3"/>
  </w:num>
  <w:num w:numId="4">
    <w:abstractNumId w:val="14"/>
  </w:num>
  <w:num w:numId="5">
    <w:abstractNumId w:val="9"/>
  </w:num>
  <w:num w:numId="6">
    <w:abstractNumId w:val="33"/>
  </w:num>
  <w:num w:numId="7">
    <w:abstractNumId w:val="22"/>
  </w:num>
  <w:num w:numId="8">
    <w:abstractNumId w:val="26"/>
  </w:num>
  <w:num w:numId="9">
    <w:abstractNumId w:val="10"/>
  </w:num>
  <w:num w:numId="10">
    <w:abstractNumId w:val="34"/>
  </w:num>
  <w:num w:numId="11">
    <w:abstractNumId w:val="37"/>
  </w:num>
  <w:num w:numId="12">
    <w:abstractNumId w:val="3"/>
  </w:num>
  <w:num w:numId="13">
    <w:abstractNumId w:val="15"/>
  </w:num>
  <w:num w:numId="14">
    <w:abstractNumId w:val="20"/>
  </w:num>
  <w:num w:numId="15">
    <w:abstractNumId w:val="25"/>
  </w:num>
  <w:num w:numId="16">
    <w:abstractNumId w:val="0"/>
  </w:num>
  <w:num w:numId="17">
    <w:abstractNumId w:val="19"/>
  </w:num>
  <w:num w:numId="18">
    <w:abstractNumId w:val="21"/>
  </w:num>
  <w:num w:numId="19">
    <w:abstractNumId w:val="41"/>
  </w:num>
  <w:num w:numId="20">
    <w:abstractNumId w:val="11"/>
  </w:num>
  <w:num w:numId="21">
    <w:abstractNumId w:val="7"/>
  </w:num>
  <w:num w:numId="22">
    <w:abstractNumId w:val="39"/>
  </w:num>
  <w:num w:numId="23">
    <w:abstractNumId w:val="31"/>
  </w:num>
  <w:num w:numId="24">
    <w:abstractNumId w:val="23"/>
  </w:num>
  <w:num w:numId="25">
    <w:abstractNumId w:val="36"/>
  </w:num>
  <w:num w:numId="26">
    <w:abstractNumId w:val="6"/>
  </w:num>
  <w:num w:numId="27">
    <w:abstractNumId w:val="2"/>
  </w:num>
  <w:num w:numId="28">
    <w:abstractNumId w:val="5"/>
  </w:num>
  <w:num w:numId="29">
    <w:abstractNumId w:val="24"/>
  </w:num>
  <w:num w:numId="30">
    <w:abstractNumId w:val="42"/>
  </w:num>
  <w:num w:numId="31">
    <w:abstractNumId w:val="18"/>
  </w:num>
  <w:num w:numId="32">
    <w:abstractNumId w:val="16"/>
  </w:num>
  <w:num w:numId="33">
    <w:abstractNumId w:val="32"/>
  </w:num>
  <w:num w:numId="34">
    <w:abstractNumId w:val="4"/>
  </w:num>
  <w:num w:numId="35">
    <w:abstractNumId w:val="30"/>
  </w:num>
  <w:num w:numId="36">
    <w:abstractNumId w:val="29"/>
  </w:num>
  <w:num w:numId="37">
    <w:abstractNumId w:val="12"/>
  </w:num>
  <w:num w:numId="38">
    <w:abstractNumId w:val="38"/>
  </w:num>
  <w:num w:numId="39">
    <w:abstractNumId w:val="1"/>
  </w:num>
  <w:num w:numId="40">
    <w:abstractNumId w:val="27"/>
  </w:num>
  <w:num w:numId="41">
    <w:abstractNumId w:val="35"/>
  </w:num>
  <w:num w:numId="42">
    <w:abstractNumId w:val="40"/>
  </w:num>
  <w:num w:numId="43">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E16C3"/>
    <w:rsid w:val="000E4306"/>
    <w:rsid w:val="000E701D"/>
    <w:rsid w:val="000F1B5F"/>
    <w:rsid w:val="000F642D"/>
    <w:rsid w:val="00115110"/>
    <w:rsid w:val="0012417F"/>
    <w:rsid w:val="00146B38"/>
    <w:rsid w:val="0015247C"/>
    <w:rsid w:val="00162D7C"/>
    <w:rsid w:val="00165EFD"/>
    <w:rsid w:val="00167315"/>
    <w:rsid w:val="001800B6"/>
    <w:rsid w:val="00186431"/>
    <w:rsid w:val="00194AEE"/>
    <w:rsid w:val="001B2705"/>
    <w:rsid w:val="001F08FA"/>
    <w:rsid w:val="001F31AF"/>
    <w:rsid w:val="00200F0E"/>
    <w:rsid w:val="00220135"/>
    <w:rsid w:val="00226ADD"/>
    <w:rsid w:val="0023040C"/>
    <w:rsid w:val="002354EE"/>
    <w:rsid w:val="002363E4"/>
    <w:rsid w:val="00237D61"/>
    <w:rsid w:val="00240926"/>
    <w:rsid w:val="00254D71"/>
    <w:rsid w:val="00263A82"/>
    <w:rsid w:val="00267A28"/>
    <w:rsid w:val="00282FF7"/>
    <w:rsid w:val="002A6B02"/>
    <w:rsid w:val="002D47A9"/>
    <w:rsid w:val="002F13DB"/>
    <w:rsid w:val="002F68E3"/>
    <w:rsid w:val="00336961"/>
    <w:rsid w:val="00337835"/>
    <w:rsid w:val="00343408"/>
    <w:rsid w:val="00350C40"/>
    <w:rsid w:val="003525F3"/>
    <w:rsid w:val="003559E9"/>
    <w:rsid w:val="00376F16"/>
    <w:rsid w:val="00377513"/>
    <w:rsid w:val="003A2BA7"/>
    <w:rsid w:val="003E196A"/>
    <w:rsid w:val="003E5353"/>
    <w:rsid w:val="003F6B42"/>
    <w:rsid w:val="00407239"/>
    <w:rsid w:val="00411388"/>
    <w:rsid w:val="00422BF9"/>
    <w:rsid w:val="00424F34"/>
    <w:rsid w:val="00455AFF"/>
    <w:rsid w:val="00476354"/>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42DA4"/>
    <w:rsid w:val="00545AF8"/>
    <w:rsid w:val="00555B85"/>
    <w:rsid w:val="005624F6"/>
    <w:rsid w:val="0056465E"/>
    <w:rsid w:val="0059184F"/>
    <w:rsid w:val="00597C3D"/>
    <w:rsid w:val="005C164B"/>
    <w:rsid w:val="005D342C"/>
    <w:rsid w:val="005D36C2"/>
    <w:rsid w:val="005E075A"/>
    <w:rsid w:val="005E2281"/>
    <w:rsid w:val="005E32AA"/>
    <w:rsid w:val="005F4923"/>
    <w:rsid w:val="005F7B13"/>
    <w:rsid w:val="00606421"/>
    <w:rsid w:val="00624E34"/>
    <w:rsid w:val="00632870"/>
    <w:rsid w:val="00653881"/>
    <w:rsid w:val="0065470E"/>
    <w:rsid w:val="0068004F"/>
    <w:rsid w:val="0068366D"/>
    <w:rsid w:val="00684032"/>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608AD"/>
    <w:rsid w:val="00763DE3"/>
    <w:rsid w:val="00780D22"/>
    <w:rsid w:val="00782F4C"/>
    <w:rsid w:val="0079413B"/>
    <w:rsid w:val="007C4B42"/>
    <w:rsid w:val="007C63AD"/>
    <w:rsid w:val="007C6EB3"/>
    <w:rsid w:val="007E09FD"/>
    <w:rsid w:val="007E1C54"/>
    <w:rsid w:val="007E5AB1"/>
    <w:rsid w:val="007E66DA"/>
    <w:rsid w:val="007F3FAF"/>
    <w:rsid w:val="00803421"/>
    <w:rsid w:val="00805EFE"/>
    <w:rsid w:val="00807782"/>
    <w:rsid w:val="008117C4"/>
    <w:rsid w:val="0082219B"/>
    <w:rsid w:val="0084771B"/>
    <w:rsid w:val="00862BFE"/>
    <w:rsid w:val="00866E14"/>
    <w:rsid w:val="00872ECE"/>
    <w:rsid w:val="00873C4D"/>
    <w:rsid w:val="0087748A"/>
    <w:rsid w:val="00882616"/>
    <w:rsid w:val="0088422C"/>
    <w:rsid w:val="00887926"/>
    <w:rsid w:val="00897EE5"/>
    <w:rsid w:val="008A1897"/>
    <w:rsid w:val="008A4337"/>
    <w:rsid w:val="008C357C"/>
    <w:rsid w:val="008E107C"/>
    <w:rsid w:val="009253A5"/>
    <w:rsid w:val="00927881"/>
    <w:rsid w:val="00937D93"/>
    <w:rsid w:val="00950B2F"/>
    <w:rsid w:val="00951187"/>
    <w:rsid w:val="009518D7"/>
    <w:rsid w:val="00975F49"/>
    <w:rsid w:val="00996053"/>
    <w:rsid w:val="009A207D"/>
    <w:rsid w:val="009A4D3A"/>
    <w:rsid w:val="009B4F36"/>
    <w:rsid w:val="009B56D1"/>
    <w:rsid w:val="009B7779"/>
    <w:rsid w:val="009D377F"/>
    <w:rsid w:val="009E0580"/>
    <w:rsid w:val="00A122BF"/>
    <w:rsid w:val="00A306B9"/>
    <w:rsid w:val="00A349FE"/>
    <w:rsid w:val="00A42FFF"/>
    <w:rsid w:val="00A54A4A"/>
    <w:rsid w:val="00A65662"/>
    <w:rsid w:val="00A77356"/>
    <w:rsid w:val="00A8385D"/>
    <w:rsid w:val="00A876CB"/>
    <w:rsid w:val="00AD31E3"/>
    <w:rsid w:val="00AE0916"/>
    <w:rsid w:val="00B040F2"/>
    <w:rsid w:val="00B16D30"/>
    <w:rsid w:val="00B30302"/>
    <w:rsid w:val="00B35EE4"/>
    <w:rsid w:val="00B47579"/>
    <w:rsid w:val="00B8670E"/>
    <w:rsid w:val="00BA6E64"/>
    <w:rsid w:val="00BC50F5"/>
    <w:rsid w:val="00BD0B1E"/>
    <w:rsid w:val="00BF726F"/>
    <w:rsid w:val="00C119DF"/>
    <w:rsid w:val="00C20A7C"/>
    <w:rsid w:val="00C449EA"/>
    <w:rsid w:val="00C5695E"/>
    <w:rsid w:val="00C64A59"/>
    <w:rsid w:val="00C664B4"/>
    <w:rsid w:val="00C66767"/>
    <w:rsid w:val="00C66C85"/>
    <w:rsid w:val="00C86609"/>
    <w:rsid w:val="00C96798"/>
    <w:rsid w:val="00CB04DD"/>
    <w:rsid w:val="00CB1FD9"/>
    <w:rsid w:val="00CD0D5B"/>
    <w:rsid w:val="00CD16E8"/>
    <w:rsid w:val="00CD6A54"/>
    <w:rsid w:val="00CE6D97"/>
    <w:rsid w:val="00CF105E"/>
    <w:rsid w:val="00CF72B2"/>
    <w:rsid w:val="00CF7BC0"/>
    <w:rsid w:val="00D000D6"/>
    <w:rsid w:val="00D143EA"/>
    <w:rsid w:val="00D268FF"/>
    <w:rsid w:val="00D3437B"/>
    <w:rsid w:val="00D578AA"/>
    <w:rsid w:val="00D57D0F"/>
    <w:rsid w:val="00D61269"/>
    <w:rsid w:val="00D902D0"/>
    <w:rsid w:val="00DA41A4"/>
    <w:rsid w:val="00DA5905"/>
    <w:rsid w:val="00DC1860"/>
    <w:rsid w:val="00E01BD2"/>
    <w:rsid w:val="00E03386"/>
    <w:rsid w:val="00E32688"/>
    <w:rsid w:val="00E40685"/>
    <w:rsid w:val="00E455E1"/>
    <w:rsid w:val="00E500DF"/>
    <w:rsid w:val="00E72881"/>
    <w:rsid w:val="00E72CD0"/>
    <w:rsid w:val="00E7303C"/>
    <w:rsid w:val="00E86701"/>
    <w:rsid w:val="00EA3B38"/>
    <w:rsid w:val="00EC19C1"/>
    <w:rsid w:val="00EE064A"/>
    <w:rsid w:val="00EF71E5"/>
    <w:rsid w:val="00F2075A"/>
    <w:rsid w:val="00F23340"/>
    <w:rsid w:val="00F30A97"/>
    <w:rsid w:val="00F43323"/>
    <w:rsid w:val="00F44181"/>
    <w:rsid w:val="00F53C40"/>
    <w:rsid w:val="00F62C14"/>
    <w:rsid w:val="00F73BD5"/>
    <w:rsid w:val="00F75873"/>
    <w:rsid w:val="00F925BF"/>
    <w:rsid w:val="00F93577"/>
    <w:rsid w:val="00FA2554"/>
    <w:rsid w:val="00FA33D8"/>
    <w:rsid w:val="00FA4E92"/>
    <w:rsid w:val="00FB171D"/>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C9FB0-0800-49E6-A236-5058A75D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5921</Words>
  <Characters>32566</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2</cp:revision>
  <dcterms:created xsi:type="dcterms:W3CDTF">2019-06-14T16:56:00Z</dcterms:created>
  <dcterms:modified xsi:type="dcterms:W3CDTF">2019-06-14T16:56:00Z</dcterms:modified>
</cp:coreProperties>
</file>