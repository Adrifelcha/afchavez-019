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C60" w:rsidRDefault="00DB6BD5" w:rsidP="009B3C60">
      <w:pPr>
        <w:pStyle w:val="Ttulo1"/>
      </w:pPr>
      <w:r>
        <w:t xml:space="preserve">Programa de Mediano </w:t>
      </w:r>
      <w:r w:rsidR="009B3C60">
        <w:t>plazo</w:t>
      </w:r>
      <w:r>
        <w:t xml:space="preserve"> de las evaluaciones de componentes, procesos y resultados del Sistema Educativo Nacional</w:t>
      </w:r>
    </w:p>
    <w:p w:rsidR="009B3C60" w:rsidRDefault="0059364B" w:rsidP="009B3C60">
      <w:pPr>
        <w:rPr>
          <w:rFonts w:ascii="Calibri" w:hAnsi="Calibri"/>
          <w:color w:val="000000"/>
        </w:rPr>
      </w:pPr>
      <w:r>
        <w:rPr>
          <w:rFonts w:ascii="Calibri" w:hAnsi="Calibri"/>
          <w:color w:val="000000"/>
        </w:rPr>
        <w:t>A</w:t>
      </w:r>
      <w:r w:rsidR="0011097C">
        <w:rPr>
          <w:rFonts w:ascii="Calibri" w:hAnsi="Calibri"/>
          <w:color w:val="000000"/>
        </w:rPr>
        <w:t>bril</w:t>
      </w:r>
      <w:r w:rsidR="00A5049D">
        <w:rPr>
          <w:rFonts w:ascii="Calibri" w:hAnsi="Calibri"/>
          <w:color w:val="000000"/>
        </w:rPr>
        <w:t xml:space="preserve"> </w:t>
      </w:r>
      <w:r w:rsidR="009B3C60">
        <w:rPr>
          <w:rFonts w:ascii="Calibri" w:hAnsi="Calibri"/>
          <w:color w:val="000000"/>
        </w:rPr>
        <w:t>de 201</w:t>
      </w:r>
      <w:r w:rsidR="004C1283">
        <w:rPr>
          <w:rFonts w:ascii="Calibri" w:hAnsi="Calibri"/>
          <w:color w:val="000000"/>
        </w:rPr>
        <w:t>8</w:t>
      </w:r>
    </w:p>
    <w:p w:rsidR="00E87FA7" w:rsidRDefault="00E87FA7" w:rsidP="00DB6BD5">
      <w:pPr>
        <w:pStyle w:val="Ttulo2"/>
      </w:pPr>
      <w:r>
        <w:t>Introducción</w:t>
      </w:r>
    </w:p>
    <w:p w:rsidR="0097674F" w:rsidRPr="00EE47EF" w:rsidRDefault="001A6FAC" w:rsidP="00851C68">
      <w:pPr>
        <w:jc w:val="both"/>
      </w:pPr>
      <w:r w:rsidRPr="00EE47EF">
        <w:rPr>
          <w:lang w:val="es-419"/>
        </w:rPr>
        <w:t>El Instituto ha realizado a lo largo de los años una serie de evaluaciones que permiten dar cuenta de diferentes elementos de la realidad educativa: de la oferta educativa, los docentes y directivos, y los aprendizajes.</w:t>
      </w:r>
      <w:r w:rsidR="00851C68">
        <w:rPr>
          <w:lang w:val="es-419"/>
        </w:rPr>
        <w:t xml:space="preserve"> </w:t>
      </w:r>
      <w:r w:rsidR="00851C68" w:rsidRPr="00AB2004">
        <w:rPr>
          <w:highlight w:val="yellow"/>
          <w:lang w:val="es-419"/>
        </w:rPr>
        <w:t>Estas evaluaciones han madurado a distintos ritmos y se han desarrollado de manera independiente</w:t>
      </w:r>
      <w:r w:rsidR="00851C68">
        <w:rPr>
          <w:lang w:val="es-419"/>
        </w:rPr>
        <w:t xml:space="preserve">. Recientemente, el titular y los directores generales de la UESEN han llevado a cabo un largo análisis del estado actual de los proyectos y la factibilidad de </w:t>
      </w:r>
      <w:r w:rsidR="002223AF">
        <w:rPr>
          <w:lang w:val="es-419"/>
        </w:rPr>
        <w:t xml:space="preserve">articularlos </w:t>
      </w:r>
      <w:r w:rsidR="00851C68">
        <w:rPr>
          <w:lang w:val="es-419"/>
        </w:rPr>
        <w:t>conceptual y metodológicamente para aumentar la información que proporcionan al Sistema Educativo Nacional (SEN).</w:t>
      </w:r>
    </w:p>
    <w:p w:rsidR="0097674F" w:rsidRPr="00EE47EF" w:rsidRDefault="00EE47EF" w:rsidP="00EB3F7D">
      <w:pPr>
        <w:jc w:val="both"/>
      </w:pPr>
      <w:r>
        <w:rPr>
          <w:lang w:val="es-419"/>
        </w:rPr>
        <w:t xml:space="preserve">El propósito de este documento </w:t>
      </w:r>
      <w:r w:rsidR="001A6FAC" w:rsidRPr="00EE47EF">
        <w:rPr>
          <w:lang w:val="es-419"/>
        </w:rPr>
        <w:t>es</w:t>
      </w:r>
      <w:r w:rsidR="00851C68">
        <w:rPr>
          <w:lang w:val="es-419"/>
        </w:rPr>
        <w:t>, en primer lugar,</w:t>
      </w:r>
      <w:r w:rsidR="001A6FAC" w:rsidRPr="00EE47EF">
        <w:rPr>
          <w:lang w:val="es-419"/>
        </w:rPr>
        <w:t xml:space="preserve"> describir brevemente las diferentes evaluaciones que lleva a cabo la UESEN y ubicarlas </w:t>
      </w:r>
      <w:r w:rsidR="00885FD2">
        <w:rPr>
          <w:lang w:val="es-419"/>
        </w:rPr>
        <w:t xml:space="preserve">tanto en su programación actual como </w:t>
      </w:r>
      <w:r w:rsidR="001A6FAC" w:rsidRPr="00EE47EF">
        <w:rPr>
          <w:lang w:val="es-419"/>
        </w:rPr>
        <w:t xml:space="preserve">en el programa de mediano plazo de la Unidad, </w:t>
      </w:r>
      <w:r w:rsidR="001A6FAC" w:rsidRPr="00E57D29">
        <w:rPr>
          <w:highlight w:val="yellow"/>
          <w:lang w:val="es-419"/>
        </w:rPr>
        <w:t>de manera que se vuelva explícito en qué momento se contará con diferentes tipos de información sobre el Sistema Educativo Nacional</w:t>
      </w:r>
      <w:r w:rsidR="00851C68">
        <w:rPr>
          <w:lang w:val="es-419"/>
        </w:rPr>
        <w:t>; en segundo lugar, este documento da cuenta del esquema de trabajo que la UESEN se plantea para articular de mejor manera sus evaluaciones y ofrecer mayor información al sistema</w:t>
      </w:r>
      <w:r w:rsidR="001A6FAC" w:rsidRPr="00EE47EF">
        <w:rPr>
          <w:lang w:val="es-419"/>
        </w:rPr>
        <w:t>.</w:t>
      </w:r>
    </w:p>
    <w:p w:rsidR="0097674F" w:rsidRPr="00EE47EF" w:rsidRDefault="00EE47EF" w:rsidP="00EB3F7D">
      <w:pPr>
        <w:jc w:val="both"/>
      </w:pPr>
      <w:r>
        <w:rPr>
          <w:lang w:val="es-419"/>
        </w:rPr>
        <w:t>El documento está dividido en</w:t>
      </w:r>
      <w:r w:rsidR="001A6FAC" w:rsidRPr="00EE47EF">
        <w:rPr>
          <w:lang w:val="es-419"/>
        </w:rPr>
        <w:t xml:space="preserve"> </w:t>
      </w:r>
      <w:r w:rsidR="005F6F3D">
        <w:rPr>
          <w:lang w:val="es-419"/>
        </w:rPr>
        <w:t>cinco apartados.</w:t>
      </w:r>
      <w:r w:rsidR="001A6FAC" w:rsidRPr="00EE47EF">
        <w:rPr>
          <w:lang w:val="es-419"/>
        </w:rPr>
        <w:t xml:space="preserve"> </w:t>
      </w:r>
      <w:r w:rsidR="005F6F3D">
        <w:rPr>
          <w:lang w:val="es-419"/>
        </w:rPr>
        <w:t>E</w:t>
      </w:r>
      <w:r w:rsidR="001A6FAC" w:rsidRPr="00EE47EF">
        <w:rPr>
          <w:lang w:val="es-419"/>
        </w:rPr>
        <w:t>n el primero se presenta</w:t>
      </w:r>
      <w:r w:rsidR="005F6F3D">
        <w:rPr>
          <w:lang w:val="es-419"/>
        </w:rPr>
        <w:t xml:space="preserve"> el fundamento normativo que motiva el desarrollo de este programa de mediano plazo. En el segundo, se enuncia</w:t>
      </w:r>
      <w:r w:rsidR="001A6FAC" w:rsidRPr="00EE47EF">
        <w:rPr>
          <w:lang w:val="es-419"/>
        </w:rPr>
        <w:t xml:space="preserve"> brevemente </w:t>
      </w:r>
      <w:r w:rsidR="005F6F3D">
        <w:rPr>
          <w:lang w:val="es-419"/>
        </w:rPr>
        <w:t>el</w:t>
      </w:r>
      <w:r w:rsidR="001A6FAC" w:rsidRPr="00EE47EF">
        <w:rPr>
          <w:lang w:val="es-419"/>
        </w:rPr>
        <w:t xml:space="preserve"> propósito</w:t>
      </w:r>
      <w:r w:rsidR="005F6F3D">
        <w:rPr>
          <w:lang w:val="es-419"/>
        </w:rPr>
        <w:t xml:space="preserve"> de este programa. </w:t>
      </w:r>
      <w:r w:rsidR="001A6FAC" w:rsidRPr="00EE47EF">
        <w:rPr>
          <w:lang w:val="es-419"/>
        </w:rPr>
        <w:t xml:space="preserve"> </w:t>
      </w:r>
      <w:r w:rsidR="00851C68">
        <w:rPr>
          <w:lang w:val="es-419"/>
        </w:rPr>
        <w:t xml:space="preserve">El tercero muestra una breve caracterización </w:t>
      </w:r>
      <w:r w:rsidR="001A6FAC" w:rsidRPr="00EE47EF">
        <w:rPr>
          <w:lang w:val="es-419"/>
        </w:rPr>
        <w:t>de los proyectos de evaluación de la UESEN</w:t>
      </w:r>
      <w:r w:rsidR="00851C68">
        <w:rPr>
          <w:lang w:val="es-419"/>
        </w:rPr>
        <w:t xml:space="preserve">. En el cuarto </w:t>
      </w:r>
      <w:r w:rsidR="001A6FAC" w:rsidRPr="00EE47EF">
        <w:rPr>
          <w:lang w:val="es-419"/>
        </w:rPr>
        <w:t xml:space="preserve">se expone el ejercicio de alineación entre proyectos que se está realizando actualmente, se muestra </w:t>
      </w:r>
      <w:r w:rsidR="00885FD2">
        <w:rPr>
          <w:lang w:val="es-419"/>
        </w:rPr>
        <w:t>la programación</w:t>
      </w:r>
      <w:r w:rsidR="001A6FAC" w:rsidRPr="00EE47EF">
        <w:rPr>
          <w:lang w:val="es-419"/>
        </w:rPr>
        <w:t xml:space="preserve"> de aplicaciones previst</w:t>
      </w:r>
      <w:r w:rsidR="00885FD2">
        <w:rPr>
          <w:lang w:val="es-419"/>
        </w:rPr>
        <w:t>a</w:t>
      </w:r>
      <w:r w:rsidR="001A6FAC" w:rsidRPr="00EE47EF">
        <w:rPr>
          <w:lang w:val="es-419"/>
        </w:rPr>
        <w:t xml:space="preserve"> para los próximos años</w:t>
      </w:r>
      <w:r w:rsidR="00851C68">
        <w:rPr>
          <w:lang w:val="es-419"/>
        </w:rPr>
        <w:t xml:space="preserve"> y se revisan las implicaciones principales de esta alineación</w:t>
      </w:r>
      <w:r w:rsidR="001A6FAC" w:rsidRPr="00EE47EF">
        <w:rPr>
          <w:lang w:val="es-419"/>
        </w:rPr>
        <w:t>.</w:t>
      </w:r>
      <w:r w:rsidR="00851C68">
        <w:rPr>
          <w:lang w:val="es-419"/>
        </w:rPr>
        <w:t xml:space="preserve"> Finalmente, el quinto apartado propone un mecanismo de revisión del programa de mediano plazo tras su implementación inicial.</w:t>
      </w:r>
    </w:p>
    <w:p w:rsidR="00EE47EF" w:rsidRDefault="00EE47EF" w:rsidP="00E87FA7"/>
    <w:p w:rsidR="009B3C60" w:rsidRDefault="004C1283" w:rsidP="00E87FA7">
      <w:pPr>
        <w:pStyle w:val="Ttulo2"/>
        <w:numPr>
          <w:ilvl w:val="0"/>
          <w:numId w:val="4"/>
        </w:numPr>
      </w:pPr>
      <w:r>
        <w:t>Fundamento normativo</w:t>
      </w:r>
    </w:p>
    <w:p w:rsidR="0097674F" w:rsidRPr="004C1283" w:rsidRDefault="00E13721" w:rsidP="00EB3F7D">
      <w:pPr>
        <w:jc w:val="both"/>
        <w:rPr>
          <w:rFonts w:ascii="Calibri" w:hAnsi="Calibri"/>
          <w:color w:val="000000"/>
        </w:rPr>
      </w:pPr>
      <w:r>
        <w:rPr>
          <w:rFonts w:ascii="Calibri" w:hAnsi="Calibri"/>
          <w:color w:val="000000"/>
        </w:rPr>
        <w:t>El a</w:t>
      </w:r>
      <w:r w:rsidR="004C1283">
        <w:rPr>
          <w:rFonts w:ascii="Calibri" w:hAnsi="Calibri"/>
          <w:color w:val="000000"/>
        </w:rPr>
        <w:t>rtículo tercero de la Constitución Política de los Estados Unidos Mexicanos</w:t>
      </w:r>
      <w:r>
        <w:rPr>
          <w:rFonts w:ascii="Calibri" w:hAnsi="Calibri"/>
          <w:color w:val="000000"/>
        </w:rPr>
        <w:t xml:space="preserve"> señala que</w:t>
      </w:r>
      <w:r w:rsidR="004C1283">
        <w:rPr>
          <w:rFonts w:ascii="Calibri" w:hAnsi="Calibri"/>
          <w:color w:val="000000"/>
        </w:rPr>
        <w:t xml:space="preserve"> </w:t>
      </w:r>
      <w:r w:rsidR="003369B9">
        <w:rPr>
          <w:rFonts w:ascii="Calibri" w:hAnsi="Calibri"/>
          <w:color w:val="000000"/>
        </w:rPr>
        <w:t>al INEE le corresponde evaluar la calidad, el desempeño y resultados del sistema educativo nacional en la educación obligatoria, para lo cual debe “</w:t>
      </w:r>
      <w:r w:rsidR="001A6FAC" w:rsidRPr="004C1283">
        <w:rPr>
          <w:rFonts w:ascii="Calibri" w:hAnsi="Calibri"/>
          <w:color w:val="000000"/>
        </w:rPr>
        <w:t>Diseñar y realizar las mediciones que correspondan a componentes, procesos o resultados del sistema […]”</w:t>
      </w:r>
      <w:r w:rsidR="004C1283">
        <w:rPr>
          <w:rFonts w:ascii="Calibri" w:hAnsi="Calibri"/>
          <w:color w:val="000000"/>
        </w:rPr>
        <w:t>.</w:t>
      </w:r>
      <w:r w:rsidR="001A6FAC" w:rsidRPr="004C1283">
        <w:rPr>
          <w:rFonts w:ascii="Calibri" w:hAnsi="Calibri"/>
          <w:color w:val="000000"/>
        </w:rPr>
        <w:t xml:space="preserve"> </w:t>
      </w:r>
    </w:p>
    <w:p w:rsidR="0097674F" w:rsidRPr="004C1283" w:rsidRDefault="002223AF" w:rsidP="00EB3F7D">
      <w:pPr>
        <w:jc w:val="both"/>
        <w:rPr>
          <w:rFonts w:ascii="Calibri" w:hAnsi="Calibri"/>
          <w:color w:val="000000"/>
        </w:rPr>
      </w:pPr>
      <w:r>
        <w:rPr>
          <w:rFonts w:ascii="Calibri" w:hAnsi="Calibri"/>
          <w:color w:val="000000"/>
        </w:rPr>
        <w:t>Por su parte, l</w:t>
      </w:r>
      <w:r w:rsidR="00E13721">
        <w:rPr>
          <w:rFonts w:ascii="Calibri" w:hAnsi="Calibri"/>
          <w:color w:val="000000"/>
        </w:rPr>
        <w:t xml:space="preserve">a </w:t>
      </w:r>
      <w:r w:rsidR="004C1283">
        <w:rPr>
          <w:rFonts w:ascii="Calibri" w:hAnsi="Calibri"/>
          <w:color w:val="000000"/>
        </w:rPr>
        <w:t>Ley del Instituto Nacional para la Evaluación de la Educación</w:t>
      </w:r>
      <w:r w:rsidR="00E13721">
        <w:rPr>
          <w:rFonts w:ascii="Calibri" w:hAnsi="Calibri"/>
          <w:color w:val="000000"/>
        </w:rPr>
        <w:t xml:space="preserve"> indica que</w:t>
      </w:r>
      <w:r w:rsidR="004C1283">
        <w:rPr>
          <w:rFonts w:ascii="Calibri" w:hAnsi="Calibri"/>
          <w:color w:val="000000"/>
        </w:rPr>
        <w:t xml:space="preserve"> “</w:t>
      </w:r>
      <w:r w:rsidR="001A6FAC" w:rsidRPr="004C1283">
        <w:rPr>
          <w:rFonts w:ascii="Calibri" w:hAnsi="Calibri"/>
          <w:color w:val="000000"/>
        </w:rPr>
        <w:t>El Instituto diseñará y realizará mediciones y evaluaciones que correspondan a componentes, procesos o resultados del Sistema Educativo Nacional respecto a los atributos de educandos, docentes y Autoridades Escolares, así como, de las características de instituciones, políticas y p</w:t>
      </w:r>
      <w:r w:rsidR="004C1283">
        <w:rPr>
          <w:rFonts w:ascii="Calibri" w:hAnsi="Calibri"/>
          <w:color w:val="000000"/>
        </w:rPr>
        <w:t>rogramas educativos”.</w:t>
      </w:r>
    </w:p>
    <w:p w:rsidR="0097674F" w:rsidRPr="004C1283" w:rsidRDefault="00E13721" w:rsidP="00EB3F7D">
      <w:pPr>
        <w:jc w:val="both"/>
        <w:rPr>
          <w:rFonts w:ascii="Calibri" w:hAnsi="Calibri"/>
          <w:color w:val="000000"/>
        </w:rPr>
      </w:pPr>
      <w:r>
        <w:rPr>
          <w:rFonts w:ascii="Calibri" w:hAnsi="Calibri"/>
          <w:color w:val="000000"/>
        </w:rPr>
        <w:t xml:space="preserve">El </w:t>
      </w:r>
      <w:r w:rsidR="004C1283">
        <w:rPr>
          <w:rFonts w:ascii="Calibri" w:hAnsi="Calibri"/>
          <w:color w:val="000000"/>
        </w:rPr>
        <w:t xml:space="preserve">Estatuto Orgánico del INEE, </w:t>
      </w:r>
      <w:r>
        <w:rPr>
          <w:rFonts w:ascii="Calibri" w:hAnsi="Calibri"/>
          <w:color w:val="000000"/>
        </w:rPr>
        <w:t xml:space="preserve">en su </w:t>
      </w:r>
      <w:r w:rsidR="004C1283">
        <w:rPr>
          <w:rFonts w:ascii="Calibri" w:hAnsi="Calibri"/>
          <w:color w:val="000000"/>
        </w:rPr>
        <w:t>artículo 66</w:t>
      </w:r>
      <w:r>
        <w:rPr>
          <w:rFonts w:ascii="Calibri" w:hAnsi="Calibri"/>
          <w:color w:val="000000"/>
        </w:rPr>
        <w:t xml:space="preserve"> menciona que</w:t>
      </w:r>
      <w:r w:rsidR="004C1283">
        <w:rPr>
          <w:rFonts w:ascii="Calibri" w:hAnsi="Calibri"/>
          <w:color w:val="000000"/>
        </w:rPr>
        <w:t xml:space="preserve"> </w:t>
      </w:r>
      <w:r w:rsidR="001A6FAC" w:rsidRPr="004C1283">
        <w:rPr>
          <w:rFonts w:ascii="Calibri" w:hAnsi="Calibri"/>
          <w:color w:val="000000"/>
        </w:rPr>
        <w:t>“La Unidad de Evaluación del Sistema Educativo Nacional tendrá las siguientes funciones: I. Dirigir el desarrollo de mediciones y evaluaciones de componentes, procesos y resultados del Sistema Educativo Nacional […] II. Dirigir el desarrollo del Programa Anual y de Mediano Plazo de Evaluaciones de Componentes, Procesos y Resultados del Sistema Educativo Nacional”</w:t>
      </w:r>
      <w:r w:rsidR="004C1283">
        <w:rPr>
          <w:rFonts w:ascii="Calibri" w:hAnsi="Calibri"/>
          <w:color w:val="000000"/>
        </w:rPr>
        <w:t>.</w:t>
      </w:r>
      <w:r w:rsidR="001A6FAC" w:rsidRPr="004C1283">
        <w:rPr>
          <w:rFonts w:ascii="Calibri" w:hAnsi="Calibri"/>
          <w:color w:val="000000"/>
        </w:rPr>
        <w:t xml:space="preserve"> </w:t>
      </w:r>
    </w:p>
    <w:p w:rsidR="0097674F" w:rsidRDefault="00E13721" w:rsidP="00EB3F7D">
      <w:pPr>
        <w:jc w:val="both"/>
        <w:rPr>
          <w:rFonts w:ascii="Calibri" w:hAnsi="Calibri"/>
          <w:color w:val="000000"/>
        </w:rPr>
      </w:pPr>
      <w:r>
        <w:rPr>
          <w:rFonts w:ascii="Calibri" w:hAnsi="Calibri"/>
          <w:color w:val="000000"/>
        </w:rPr>
        <w:t xml:space="preserve">Adicionalmente, el </w:t>
      </w:r>
      <w:r w:rsidR="001A6FAC" w:rsidRPr="004C1283">
        <w:rPr>
          <w:rFonts w:ascii="Calibri" w:hAnsi="Calibri"/>
          <w:color w:val="000000"/>
        </w:rPr>
        <w:t>Programa Estratégico de Desarrollo Institucional (PROEDI) 2015-2020</w:t>
      </w:r>
      <w:r w:rsidR="008E632A">
        <w:rPr>
          <w:rFonts w:ascii="Calibri" w:hAnsi="Calibri"/>
          <w:color w:val="000000"/>
        </w:rPr>
        <w:t xml:space="preserve">, en la estrategia 2.1 “Desarrollar evaluaciones de componentes, procesos y resultados del SEN”, </w:t>
      </w:r>
      <w:r>
        <w:rPr>
          <w:rFonts w:ascii="Calibri" w:hAnsi="Calibri"/>
          <w:color w:val="000000"/>
        </w:rPr>
        <w:t>señala entre sus metas</w:t>
      </w:r>
      <w:r w:rsidR="001A6FAC" w:rsidRPr="004C1283">
        <w:rPr>
          <w:rFonts w:ascii="Calibri" w:hAnsi="Calibri"/>
          <w:color w:val="000000"/>
        </w:rPr>
        <w:t xml:space="preserve"> 2015-2017: “Se contará con un Programa de Mediano Plazo, así como de un Programa Anual de las evaluaciones de componentes, procesos y resultados del SEN por lo que se refiere a la educación obligatoria”.</w:t>
      </w:r>
    </w:p>
    <w:p w:rsidR="00E13721" w:rsidRPr="004C1283" w:rsidRDefault="00E13721" w:rsidP="00EB3F7D">
      <w:pPr>
        <w:jc w:val="both"/>
        <w:rPr>
          <w:rFonts w:ascii="Calibri" w:hAnsi="Calibri"/>
          <w:color w:val="000000"/>
        </w:rPr>
      </w:pPr>
      <w:r>
        <w:rPr>
          <w:rFonts w:ascii="Calibri" w:hAnsi="Calibri"/>
          <w:color w:val="000000"/>
        </w:rPr>
        <w:t xml:space="preserve">A partir de estos elementos normativos, </w:t>
      </w:r>
      <w:r w:rsidRPr="00101F94">
        <w:rPr>
          <w:rFonts w:ascii="Calibri" w:hAnsi="Calibri"/>
          <w:color w:val="000000"/>
          <w:highlight w:val="yellow"/>
        </w:rPr>
        <w:t xml:space="preserve">la UESEN se ha dado a la tarea de desarrollar </w:t>
      </w:r>
      <w:r w:rsidR="00890298" w:rsidRPr="00101F94">
        <w:rPr>
          <w:rFonts w:ascii="Calibri" w:hAnsi="Calibri"/>
          <w:color w:val="000000"/>
          <w:highlight w:val="yellow"/>
        </w:rPr>
        <w:t xml:space="preserve">un </w:t>
      </w:r>
      <w:r w:rsidRPr="00101F94">
        <w:rPr>
          <w:rFonts w:ascii="Calibri" w:hAnsi="Calibri"/>
          <w:color w:val="000000"/>
          <w:highlight w:val="yellow"/>
        </w:rPr>
        <w:t>Programa de mediano plazo de las evaluaciones a su cargo</w:t>
      </w:r>
      <w:r w:rsidR="00890298" w:rsidRPr="00101F94">
        <w:rPr>
          <w:rFonts w:ascii="Calibri" w:hAnsi="Calibri"/>
          <w:color w:val="000000"/>
          <w:highlight w:val="yellow"/>
        </w:rPr>
        <w:t>, que no sea sólo la presentación conjunta de sus distintas evaluaciones, sino que tenga la intención de articularlas conceptual y metodológicamente para ofrecer mejor información y conocimiento sobre el sistema educativo</w:t>
      </w:r>
      <w:r>
        <w:rPr>
          <w:rFonts w:ascii="Calibri" w:hAnsi="Calibri"/>
          <w:color w:val="000000"/>
        </w:rPr>
        <w:t>.</w:t>
      </w:r>
    </w:p>
    <w:p w:rsidR="004C1283" w:rsidRDefault="004C1283" w:rsidP="009B3C60">
      <w:pPr>
        <w:rPr>
          <w:rFonts w:ascii="Calibri" w:hAnsi="Calibri"/>
          <w:color w:val="000000"/>
        </w:rPr>
      </w:pPr>
    </w:p>
    <w:p w:rsidR="00DB6BD5" w:rsidRDefault="00EE47EF" w:rsidP="00E87FA7">
      <w:pPr>
        <w:pStyle w:val="Ttulo2"/>
        <w:numPr>
          <w:ilvl w:val="0"/>
          <w:numId w:val="4"/>
        </w:numPr>
      </w:pPr>
      <w:r>
        <w:t>P</w:t>
      </w:r>
      <w:r w:rsidR="00DB6BD5">
        <w:t>ropósito</w:t>
      </w:r>
      <w:r w:rsidR="00E13721">
        <w:t xml:space="preserve"> del programa de mediano plazo</w:t>
      </w:r>
    </w:p>
    <w:p w:rsidR="00DB6BD5" w:rsidRDefault="00890298" w:rsidP="00EB3F7D">
      <w:pPr>
        <w:jc w:val="both"/>
        <w:rPr>
          <w:rFonts w:ascii="Calibri" w:hAnsi="Calibri"/>
          <w:color w:val="000000"/>
        </w:rPr>
      </w:pPr>
      <w:r>
        <w:rPr>
          <w:rFonts w:ascii="Calibri" w:hAnsi="Calibri"/>
          <w:color w:val="000000"/>
        </w:rPr>
        <w:t>Este programa tiene como propósito, p</w:t>
      </w:r>
      <w:r w:rsidR="00D82907">
        <w:rPr>
          <w:rFonts w:ascii="Calibri" w:hAnsi="Calibri"/>
          <w:color w:val="000000"/>
        </w:rPr>
        <w:t xml:space="preserve">or una parte, </w:t>
      </w:r>
      <w:r w:rsidR="00DD06D8" w:rsidRPr="00101F94">
        <w:rPr>
          <w:rFonts w:ascii="Calibri" w:hAnsi="Calibri"/>
          <w:color w:val="000000"/>
          <w:highlight w:val="yellow"/>
        </w:rPr>
        <w:t>ofrecer</w:t>
      </w:r>
      <w:r w:rsidR="00D82907" w:rsidRPr="00101F94">
        <w:rPr>
          <w:rFonts w:ascii="Calibri" w:hAnsi="Calibri"/>
          <w:color w:val="000000"/>
          <w:highlight w:val="yellow"/>
        </w:rPr>
        <w:t xml:space="preserve"> una prospectiva de las evaluaciones que desarrollará la UESEN en el mediano plazo</w:t>
      </w:r>
      <w:r w:rsidR="000F43FF" w:rsidRPr="00101F94">
        <w:rPr>
          <w:rFonts w:ascii="Calibri" w:hAnsi="Calibri"/>
          <w:color w:val="000000"/>
          <w:highlight w:val="yellow"/>
        </w:rPr>
        <w:t xml:space="preserve"> (2018-202</w:t>
      </w:r>
      <w:r w:rsidR="00D763D0" w:rsidRPr="00101F94">
        <w:rPr>
          <w:rFonts w:ascii="Calibri" w:hAnsi="Calibri"/>
          <w:color w:val="000000"/>
          <w:highlight w:val="yellow"/>
        </w:rPr>
        <w:t>6</w:t>
      </w:r>
      <w:r w:rsidR="000F43FF" w:rsidRPr="00101F94">
        <w:rPr>
          <w:rFonts w:ascii="Calibri" w:hAnsi="Calibri"/>
          <w:color w:val="000000"/>
          <w:highlight w:val="yellow"/>
        </w:rPr>
        <w:t>)</w:t>
      </w:r>
      <w:r w:rsidR="00D82907" w:rsidRPr="00101F94">
        <w:rPr>
          <w:rFonts w:ascii="Calibri" w:hAnsi="Calibri"/>
          <w:color w:val="000000"/>
          <w:highlight w:val="yellow"/>
        </w:rPr>
        <w:t>, y por otra, a</w:t>
      </w:r>
      <w:r w:rsidR="00C03F0C" w:rsidRPr="00101F94">
        <w:rPr>
          <w:rFonts w:ascii="Calibri" w:hAnsi="Calibri"/>
          <w:color w:val="000000"/>
          <w:highlight w:val="yellow"/>
        </w:rPr>
        <w:t xml:space="preserve">rticular y programar en un marco temporal común </w:t>
      </w:r>
      <w:r w:rsidR="00757B9F" w:rsidRPr="00101F94">
        <w:rPr>
          <w:rFonts w:ascii="Calibri" w:hAnsi="Calibri"/>
          <w:color w:val="000000"/>
          <w:highlight w:val="yellow"/>
        </w:rPr>
        <w:t xml:space="preserve">las </w:t>
      </w:r>
      <w:r w:rsidR="00DD06D8" w:rsidRPr="00101F94">
        <w:rPr>
          <w:rFonts w:ascii="Calibri" w:hAnsi="Calibri"/>
          <w:color w:val="000000"/>
          <w:highlight w:val="yellow"/>
        </w:rPr>
        <w:t>mediciones y evaluaciones periódicas a gran escala</w:t>
      </w:r>
      <w:r w:rsidR="00757B9F" w:rsidRPr="00101F94">
        <w:rPr>
          <w:rFonts w:ascii="Calibri" w:hAnsi="Calibri"/>
          <w:color w:val="000000"/>
          <w:highlight w:val="yellow"/>
        </w:rPr>
        <w:t xml:space="preserve"> de </w:t>
      </w:r>
      <w:r w:rsidR="006E6572" w:rsidRPr="00101F94">
        <w:rPr>
          <w:rFonts w:ascii="Calibri" w:hAnsi="Calibri"/>
          <w:color w:val="000000"/>
          <w:highlight w:val="yellow"/>
        </w:rPr>
        <w:t>componentes, procesos y resultados del Sistema Educativo Nacional (SEN) que lleva a cabo la UESEN</w:t>
      </w:r>
      <w:r w:rsidR="00757B9F" w:rsidRPr="00101F94">
        <w:rPr>
          <w:rFonts w:ascii="Calibri" w:hAnsi="Calibri"/>
          <w:color w:val="000000"/>
          <w:highlight w:val="yellow"/>
        </w:rPr>
        <w:t>, con el fin de ofrecer información</w:t>
      </w:r>
      <w:r w:rsidR="00EE47EF" w:rsidRPr="00101F94">
        <w:rPr>
          <w:rFonts w:ascii="Calibri" w:hAnsi="Calibri"/>
          <w:color w:val="000000"/>
          <w:highlight w:val="yellow"/>
        </w:rPr>
        <w:t xml:space="preserve"> más completa</w:t>
      </w:r>
      <w:r w:rsidR="00757B9F" w:rsidRPr="00101F94">
        <w:rPr>
          <w:rFonts w:ascii="Calibri" w:hAnsi="Calibri"/>
          <w:color w:val="000000"/>
          <w:highlight w:val="yellow"/>
        </w:rPr>
        <w:t xml:space="preserve"> </w:t>
      </w:r>
      <w:r w:rsidR="007F2C43" w:rsidRPr="00101F94">
        <w:rPr>
          <w:rFonts w:ascii="Calibri" w:hAnsi="Calibri"/>
          <w:color w:val="000000"/>
          <w:highlight w:val="yellow"/>
        </w:rPr>
        <w:t xml:space="preserve">sobre las relaciones que existen entre estos tres </w:t>
      </w:r>
      <w:r w:rsidR="00B53C58" w:rsidRPr="00101F94">
        <w:rPr>
          <w:rFonts w:ascii="Calibri" w:hAnsi="Calibri"/>
          <w:color w:val="000000"/>
          <w:highlight w:val="yellow"/>
        </w:rPr>
        <w:t>elementos</w:t>
      </w:r>
      <w:r w:rsidR="007F2C43">
        <w:rPr>
          <w:rFonts w:ascii="Calibri" w:hAnsi="Calibri"/>
          <w:color w:val="000000"/>
        </w:rPr>
        <w:t>.</w:t>
      </w:r>
    </w:p>
    <w:p w:rsidR="00757B9F" w:rsidRDefault="00757B9F" w:rsidP="009B3C60">
      <w:pPr>
        <w:rPr>
          <w:rFonts w:ascii="Calibri" w:hAnsi="Calibri"/>
          <w:color w:val="000000"/>
        </w:rPr>
      </w:pPr>
    </w:p>
    <w:p w:rsidR="00DB6BD5" w:rsidRDefault="00DB6BD5" w:rsidP="00E87FA7">
      <w:pPr>
        <w:pStyle w:val="Ttulo2"/>
        <w:numPr>
          <w:ilvl w:val="0"/>
          <w:numId w:val="4"/>
        </w:numPr>
      </w:pPr>
      <w:r>
        <w:t>Proyectos e instrumentos que incluye el Programa</w:t>
      </w:r>
    </w:p>
    <w:p w:rsidR="00EE47EF" w:rsidRDefault="00EE47EF" w:rsidP="00EB3F7D">
      <w:pPr>
        <w:jc w:val="both"/>
      </w:pPr>
      <w:r>
        <w:t xml:space="preserve">Los diferentes proyectos incluidos en el programa </w:t>
      </w:r>
      <w:r w:rsidR="0046758B">
        <w:t xml:space="preserve">se relacionan inicialmente con uno de tres grandes objetos de análisis: la oferta educativa, </w:t>
      </w:r>
      <w:r w:rsidR="00CC43B8">
        <w:t>la práctica d</w:t>
      </w:r>
      <w:r w:rsidR="006D2062">
        <w:t>e docentes y directivos</w:t>
      </w:r>
      <w:r w:rsidR="00CC43B8">
        <w:t>,</w:t>
      </w:r>
      <w:r w:rsidR="006D2062">
        <w:t xml:space="preserve"> y el aprendizaje de los estudiantes.</w:t>
      </w:r>
    </w:p>
    <w:p w:rsidR="006D2062" w:rsidRDefault="006D2062" w:rsidP="00EE47EF"/>
    <w:p w:rsidR="006D2062" w:rsidRDefault="006D2062" w:rsidP="006D2062">
      <w:pPr>
        <w:pStyle w:val="Ttulo3"/>
      </w:pPr>
      <w:r>
        <w:t>Proyectos relacionados con la Oferta Educativa</w:t>
      </w:r>
    </w:p>
    <w:p w:rsidR="006D2062" w:rsidRDefault="006D2062" w:rsidP="00EB3F7D">
      <w:pPr>
        <w:jc w:val="both"/>
      </w:pPr>
      <w:r>
        <w:t xml:space="preserve">La tabla 1 presenta un resumen de los propósitos de las Evaluaciones de la Oferta Educativa que lleva a cabo </w:t>
      </w:r>
      <w:r w:rsidR="00B53C58">
        <w:t xml:space="preserve">o están en etapa de </w:t>
      </w:r>
      <w:r w:rsidR="007A064F">
        <w:t>diseño en</w:t>
      </w:r>
      <w:r w:rsidR="00443387">
        <w:t xml:space="preserve"> </w:t>
      </w:r>
      <w:r>
        <w:t>el Instituto.</w:t>
      </w:r>
    </w:p>
    <w:p w:rsidR="00DF6ED6" w:rsidRPr="00DF6ED6" w:rsidRDefault="00DF6ED6" w:rsidP="0059364B">
      <w:pPr>
        <w:keepNext/>
        <w:rPr>
          <w:i/>
        </w:rPr>
      </w:pPr>
      <w:r w:rsidRPr="00DF6ED6">
        <w:rPr>
          <w:i/>
        </w:rPr>
        <w:t>Tabla 1. Propósitos de los proyectos de las Evaluaciones de la Oferta Educativa.</w:t>
      </w:r>
    </w:p>
    <w:tbl>
      <w:tblPr>
        <w:tblW w:w="0" w:type="auto"/>
        <w:tblCellMar>
          <w:left w:w="0" w:type="dxa"/>
          <w:right w:w="0" w:type="dxa"/>
        </w:tblCellMar>
        <w:tblLook w:val="0420" w:firstRow="1" w:lastRow="0" w:firstColumn="0" w:lastColumn="0" w:noHBand="0" w:noVBand="1"/>
      </w:tblPr>
      <w:tblGrid>
        <w:gridCol w:w="2659"/>
        <w:gridCol w:w="6159"/>
      </w:tblGrid>
      <w:tr w:rsidR="008E632A" w:rsidRPr="006D2062" w:rsidTr="006D2062">
        <w:trPr>
          <w:trHeight w:val="12"/>
        </w:trPr>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rsidR="006D2062" w:rsidRPr="006D2062" w:rsidRDefault="006D2062" w:rsidP="006D2062">
            <w:pPr>
              <w:jc w:val="center"/>
            </w:pPr>
            <w:r w:rsidRPr="006D2062">
              <w:rPr>
                <w:b/>
                <w:bCs/>
              </w:rPr>
              <w:t>Proyecto</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rsidR="006D2062" w:rsidRPr="006D2062" w:rsidRDefault="006D2062" w:rsidP="006D2062">
            <w:pPr>
              <w:jc w:val="center"/>
            </w:pPr>
            <w:r w:rsidRPr="006D2062">
              <w:rPr>
                <w:b/>
                <w:bCs/>
              </w:rPr>
              <w:t>Propósito</w:t>
            </w:r>
          </w:p>
        </w:tc>
      </w:tr>
      <w:tr w:rsidR="008E632A" w:rsidRPr="006D2062" w:rsidTr="006D2062">
        <w:trPr>
          <w:trHeight w:val="699"/>
        </w:trPr>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6D2062" w:rsidRPr="006D2062" w:rsidRDefault="008E632A" w:rsidP="008E632A">
            <w:r w:rsidRPr="006D2062">
              <w:t>Evaluaci</w:t>
            </w:r>
            <w:r>
              <w:t>ón de Condiciones Básicas para la Enseñanza y el Aprendizaje (ECEA)</w:t>
            </w: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6D2062" w:rsidRPr="006D2062" w:rsidRDefault="008E632A" w:rsidP="008E632A">
            <w:r w:rsidRPr="006E6D1C">
              <w:rPr>
                <w:bCs/>
                <w:lang w:val="es-ES"/>
              </w:rPr>
              <w:t xml:space="preserve">Establecer la medida en que las escuelas de la educación obligatoria cuentan con condiciones básicas para su operación </w:t>
            </w:r>
            <w:r w:rsidRPr="006E6D1C">
              <w:rPr>
                <w:bCs/>
              </w:rPr>
              <w:t>y funcionamiento</w:t>
            </w:r>
            <w:r>
              <w:rPr>
                <w:bCs/>
              </w:rPr>
              <w:t>.</w:t>
            </w:r>
          </w:p>
        </w:tc>
      </w:tr>
      <w:tr w:rsidR="008E632A" w:rsidRPr="006D2062" w:rsidTr="006D2062">
        <w:trPr>
          <w:trHeight w:val="1196"/>
        </w:trPr>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6D2062" w:rsidRPr="006D2062" w:rsidRDefault="006D2062" w:rsidP="008E632A">
            <w:r w:rsidRPr="006D2062">
              <w:t xml:space="preserve">Evaluaciones </w:t>
            </w:r>
            <w:r w:rsidR="008E632A">
              <w:t>de los</w:t>
            </w:r>
            <w:r w:rsidRPr="006D2062">
              <w:t xml:space="preserve"> contenidos y métodos educativos</w:t>
            </w:r>
            <w:r w:rsidR="008E632A">
              <w:t xml:space="preserve"> o del diseño curricular (EDC)</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6D2062" w:rsidRPr="006D2062" w:rsidRDefault="008E632A" w:rsidP="006D2062">
            <w:r>
              <w:t>Valorar la calidad de los currículos de la educación obligatoria con base en sus atributos de consistencia interna y externa, relevancia, pertinencia, claridad y equidad a partir de las expresiones formales y materiales de sus propósitos, contenidos y métodos educativos.</w:t>
            </w:r>
          </w:p>
        </w:tc>
      </w:tr>
      <w:tr w:rsidR="008E632A" w:rsidRPr="006D2062" w:rsidTr="008E632A">
        <w:trPr>
          <w:trHeight w:val="839"/>
        </w:trPr>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rsidR="008E632A" w:rsidRPr="006D2062" w:rsidRDefault="008E632A" w:rsidP="008E632A">
            <w:r>
              <w:t>Evaluaciones de la implementación curricular</w:t>
            </w:r>
            <w:r w:rsidR="00443387">
              <w:t xml:space="preserve"> (EIC)</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rsidR="008E632A" w:rsidRPr="006D2062" w:rsidRDefault="008E632A" w:rsidP="008E632A">
            <w:r>
              <w:t>Determinar la relación que existe entre los procesos de implementación de los currículos con base en lo establecido en sus diseños.</w:t>
            </w:r>
          </w:p>
        </w:tc>
      </w:tr>
      <w:tr w:rsidR="008E632A" w:rsidRPr="006D2062" w:rsidTr="006D2062">
        <w:trPr>
          <w:trHeight w:val="839"/>
        </w:trPr>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rsidR="008E632A" w:rsidRPr="006D2062" w:rsidRDefault="008E632A" w:rsidP="008E632A">
            <w:r w:rsidRPr="006E6D1C">
              <w:t>Evaluaciones de la Atención Educativa a las Personas con Discapacidad</w:t>
            </w:r>
            <w:r w:rsidR="00443387">
              <w:t xml:space="preserve"> (EADIS)</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tcPr>
          <w:p w:rsidR="008E632A" w:rsidRPr="006D2062" w:rsidRDefault="008E632A" w:rsidP="008E632A">
            <w:pPr>
              <w:rPr>
                <w:b/>
                <w:bCs/>
                <w:lang w:val="es-ES"/>
              </w:rPr>
            </w:pPr>
            <w:r w:rsidRPr="00232072">
              <w:rPr>
                <w:lang w:val="es-ES"/>
              </w:rPr>
              <w:t xml:space="preserve">Valorar la medida en que el Sistema Educativo Nacional asegura la inclusión de las personas con discapacidad a través del diseño de sus diferentes componentes, de la forma en que éstos operan en la atención a dicha población y de los resultados educativos </w:t>
            </w:r>
            <w:r w:rsidR="00443387">
              <w:rPr>
                <w:lang w:val="es-ES"/>
              </w:rPr>
              <w:t xml:space="preserve">que </w:t>
            </w:r>
            <w:r w:rsidRPr="00232072">
              <w:rPr>
                <w:lang w:val="es-ES"/>
              </w:rPr>
              <w:t>ella obtiene (retención, rezago, egreso</w:t>
            </w:r>
            <w:r w:rsidR="00443387">
              <w:rPr>
                <w:lang w:val="es-ES"/>
              </w:rPr>
              <w:t xml:space="preserve"> y</w:t>
            </w:r>
            <w:r w:rsidRPr="00232072">
              <w:rPr>
                <w:lang w:val="es-ES"/>
              </w:rPr>
              <w:t>, eventualmente</w:t>
            </w:r>
            <w:r w:rsidR="00443387">
              <w:rPr>
                <w:lang w:val="es-ES"/>
              </w:rPr>
              <w:t>,</w:t>
            </w:r>
            <w:r w:rsidRPr="00232072">
              <w:rPr>
                <w:lang w:val="es-ES"/>
              </w:rPr>
              <w:t xml:space="preserve"> aprendizajes).</w:t>
            </w:r>
          </w:p>
        </w:tc>
      </w:tr>
    </w:tbl>
    <w:p w:rsidR="006D2062" w:rsidRPr="006D2062" w:rsidRDefault="006D2062" w:rsidP="006D2062"/>
    <w:p w:rsidR="00452739" w:rsidRDefault="00DF6ED6" w:rsidP="00452739">
      <w:r>
        <w:t>A continuación, se describen brevemente los diferentes proyectos de la Oferta Educativa:</w:t>
      </w:r>
    </w:p>
    <w:p w:rsidR="008E632A" w:rsidRDefault="008E632A" w:rsidP="008E632A">
      <w:pPr>
        <w:pStyle w:val="Ttulo3"/>
        <w:rPr>
          <w:b/>
        </w:rPr>
      </w:pPr>
    </w:p>
    <w:p w:rsidR="008E632A" w:rsidRPr="006E6D1C" w:rsidRDefault="008E632A" w:rsidP="00C1094E">
      <w:pPr>
        <w:pStyle w:val="Ttulo3"/>
      </w:pPr>
      <w:r w:rsidRPr="006E6D1C">
        <w:t xml:space="preserve">Evaluación de </w:t>
      </w:r>
      <w:r w:rsidRPr="00C1094E">
        <w:t>Condiciones</w:t>
      </w:r>
      <w:r w:rsidRPr="006E6D1C">
        <w:t xml:space="preserve"> Básicas para la Enseñanza y el Aprendizaje (ECEA)</w:t>
      </w:r>
    </w:p>
    <w:p w:rsidR="008E632A" w:rsidRDefault="008E632A" w:rsidP="008E632A">
      <w:pPr>
        <w:jc w:val="both"/>
      </w:pPr>
      <w:r>
        <w:t>ECEA tiene como propósito e</w:t>
      </w:r>
      <w:r w:rsidRPr="00623FDE">
        <w:t>stablecer la medida en que las escuelas de la educación obligatoria cuentan con condiciones básicas para su operación y funcionamiento</w:t>
      </w:r>
      <w:r>
        <w:t xml:space="preserve">. </w:t>
      </w:r>
      <w:r w:rsidRPr="00F6653A">
        <w:rPr>
          <w:highlight w:val="yellow"/>
        </w:rPr>
        <w:t>Es una evaluación con una perspectiva de derechos donde se parte de asegurar un “piso mínimo común” de condiciones básicas (principio de universalidad), el cual debe ir expandiéndose de acuerdo con el principio de progresividad</w:t>
      </w:r>
      <w:r w:rsidRPr="00623FDE">
        <w:t>.</w:t>
      </w:r>
      <w:r>
        <w:t xml:space="preserve"> En ECEA se concibe que e</w:t>
      </w:r>
      <w:r w:rsidRPr="00623FDE">
        <w:t xml:space="preserve">l derecho </w:t>
      </w:r>
      <w:r w:rsidRPr="00623FDE">
        <w:rPr>
          <w:i/>
        </w:rPr>
        <w:t>a</w:t>
      </w:r>
      <w:r w:rsidRPr="00623FDE">
        <w:t xml:space="preserve"> la educación va más allá del acceso y la disponibilidad de servicios educativos</w:t>
      </w:r>
      <w:r>
        <w:t xml:space="preserve">, e </w:t>
      </w:r>
      <w:r w:rsidRPr="00F6653A">
        <w:rPr>
          <w:highlight w:val="yellow"/>
        </w:rPr>
        <w:t xml:space="preserve">incluye los derechos </w:t>
      </w:r>
      <w:r w:rsidRPr="00F6653A">
        <w:rPr>
          <w:i/>
          <w:highlight w:val="yellow"/>
        </w:rPr>
        <w:t xml:space="preserve">en </w:t>
      </w:r>
      <w:r w:rsidRPr="00F6653A">
        <w:rPr>
          <w:highlight w:val="yellow"/>
        </w:rPr>
        <w:t>la educación</w:t>
      </w:r>
      <w:r>
        <w:t xml:space="preserve"> que refieren a los derechos humanos en la escuela tales como el </w:t>
      </w:r>
      <w:r w:rsidRPr="00F6653A">
        <w:rPr>
          <w:highlight w:val="yellow"/>
        </w:rPr>
        <w:t>derecho al bienestar y a la integridad personal, a estudiar en un espacio libre de violencia, a la identidad, entre otros</w:t>
      </w:r>
      <w:r>
        <w:t xml:space="preserve">. </w:t>
      </w:r>
    </w:p>
    <w:p w:rsidR="008E632A" w:rsidRDefault="008E632A" w:rsidP="008E632A">
      <w:pPr>
        <w:jc w:val="both"/>
      </w:pPr>
      <w:r>
        <w:t xml:space="preserve">La ECEA es una evaluación </w:t>
      </w:r>
      <w:r w:rsidRPr="009B608C">
        <w:rPr>
          <w:highlight w:val="yellow"/>
        </w:rPr>
        <w:t>cuatrienal</w:t>
      </w:r>
      <w:r w:rsidRPr="00623FDE">
        <w:t xml:space="preserve"> </w:t>
      </w:r>
      <w:r w:rsidRPr="00F6653A">
        <w:rPr>
          <w:highlight w:val="yellow"/>
        </w:rPr>
        <w:t>de cada uno de los niveles de la educación obligatoria</w:t>
      </w:r>
      <w:r w:rsidRPr="00623FDE">
        <w:t>, por lo que permite hacer valoraciones transversales (en un momento específico) a la vez que conocer los avances y retos que se presentan en el tiempo.</w:t>
      </w:r>
      <w:r>
        <w:t xml:space="preserve"> </w:t>
      </w:r>
    </w:p>
    <w:p w:rsidR="008E632A" w:rsidRDefault="008E632A" w:rsidP="008E632A">
      <w:pPr>
        <w:jc w:val="both"/>
      </w:pPr>
      <w:r>
        <w:t xml:space="preserve">ECEA </w:t>
      </w:r>
      <w:r w:rsidRPr="00F6653A">
        <w:rPr>
          <w:highlight w:val="yellow"/>
        </w:rPr>
        <w:t>evalúa alrededor de 70 condiciones básicas</w:t>
      </w:r>
      <w:r>
        <w:t xml:space="preserve"> (que varían según el nivel educativo), que se han organizado en siete ámbitos: </w:t>
      </w:r>
    </w:p>
    <w:p w:rsidR="008E632A" w:rsidRPr="00F6653A" w:rsidRDefault="008E632A" w:rsidP="008E632A">
      <w:pPr>
        <w:numPr>
          <w:ilvl w:val="0"/>
          <w:numId w:val="21"/>
        </w:numPr>
        <w:spacing w:after="0"/>
        <w:ind w:left="714" w:hanging="357"/>
        <w:jc w:val="both"/>
        <w:rPr>
          <w:highlight w:val="green"/>
        </w:rPr>
      </w:pPr>
      <w:r w:rsidRPr="00F6653A">
        <w:rPr>
          <w:highlight w:val="green"/>
        </w:rPr>
        <w:t>Infraestructura para el bienestar y aprendizaje de los estudiantes</w:t>
      </w:r>
    </w:p>
    <w:p w:rsidR="008E632A" w:rsidRPr="00F6653A" w:rsidRDefault="008E632A" w:rsidP="008E632A">
      <w:pPr>
        <w:numPr>
          <w:ilvl w:val="0"/>
          <w:numId w:val="21"/>
        </w:numPr>
        <w:spacing w:after="0"/>
        <w:ind w:left="714" w:hanging="357"/>
        <w:jc w:val="both"/>
        <w:rPr>
          <w:highlight w:val="green"/>
        </w:rPr>
      </w:pPr>
      <w:r w:rsidRPr="00F6653A">
        <w:rPr>
          <w:highlight w:val="green"/>
        </w:rPr>
        <w:t>Mobiliario escolar y equipo básico para la enseñanza y el aprendizaje</w:t>
      </w:r>
    </w:p>
    <w:p w:rsidR="008E632A" w:rsidRPr="00F6653A" w:rsidRDefault="008E632A" w:rsidP="008E632A">
      <w:pPr>
        <w:numPr>
          <w:ilvl w:val="0"/>
          <w:numId w:val="21"/>
        </w:numPr>
        <w:spacing w:after="0"/>
        <w:ind w:left="714" w:hanging="357"/>
        <w:jc w:val="both"/>
        <w:rPr>
          <w:highlight w:val="green"/>
        </w:rPr>
      </w:pPr>
      <w:r w:rsidRPr="00F6653A">
        <w:rPr>
          <w:highlight w:val="green"/>
        </w:rPr>
        <w:t>Materiales de apoyo educativo</w:t>
      </w:r>
    </w:p>
    <w:p w:rsidR="008E632A" w:rsidRPr="00F6653A" w:rsidRDefault="008E632A" w:rsidP="008E632A">
      <w:pPr>
        <w:numPr>
          <w:ilvl w:val="0"/>
          <w:numId w:val="21"/>
        </w:numPr>
        <w:spacing w:after="0"/>
        <w:ind w:left="714" w:hanging="357"/>
        <w:jc w:val="both"/>
        <w:rPr>
          <w:highlight w:val="green"/>
        </w:rPr>
      </w:pPr>
      <w:r w:rsidRPr="00F6653A">
        <w:rPr>
          <w:highlight w:val="green"/>
        </w:rPr>
        <w:t>Personal que labora en el plantel</w:t>
      </w:r>
    </w:p>
    <w:p w:rsidR="008E632A" w:rsidRPr="00F6653A" w:rsidRDefault="008E632A" w:rsidP="008E632A">
      <w:pPr>
        <w:numPr>
          <w:ilvl w:val="0"/>
          <w:numId w:val="21"/>
        </w:numPr>
        <w:spacing w:after="0"/>
        <w:ind w:left="714" w:hanging="357"/>
        <w:jc w:val="both"/>
        <w:rPr>
          <w:highlight w:val="cyan"/>
        </w:rPr>
      </w:pPr>
      <w:r w:rsidRPr="00F6653A">
        <w:rPr>
          <w:highlight w:val="cyan"/>
        </w:rPr>
        <w:t>Organización y gestión escolar</w:t>
      </w:r>
    </w:p>
    <w:p w:rsidR="008E632A" w:rsidRPr="00F6653A" w:rsidRDefault="008E632A" w:rsidP="008E632A">
      <w:pPr>
        <w:numPr>
          <w:ilvl w:val="0"/>
          <w:numId w:val="21"/>
        </w:numPr>
        <w:spacing w:after="0"/>
        <w:ind w:left="714" w:hanging="357"/>
        <w:jc w:val="both"/>
        <w:rPr>
          <w:highlight w:val="cyan"/>
        </w:rPr>
      </w:pPr>
      <w:r w:rsidRPr="00F6653A">
        <w:rPr>
          <w:highlight w:val="cyan"/>
        </w:rPr>
        <w:t>Gestión del aprendizaje</w:t>
      </w:r>
    </w:p>
    <w:p w:rsidR="008E632A" w:rsidRPr="00F6653A" w:rsidRDefault="008E632A" w:rsidP="008E632A">
      <w:pPr>
        <w:numPr>
          <w:ilvl w:val="0"/>
          <w:numId w:val="21"/>
        </w:numPr>
        <w:spacing w:after="0"/>
        <w:ind w:left="714" w:hanging="357"/>
        <w:jc w:val="both"/>
        <w:rPr>
          <w:highlight w:val="cyan"/>
        </w:rPr>
      </w:pPr>
      <w:r w:rsidRPr="00F6653A">
        <w:rPr>
          <w:highlight w:val="cyan"/>
        </w:rPr>
        <w:t>Convivencia escolar para el desarrollo personal y social</w:t>
      </w:r>
    </w:p>
    <w:p w:rsidR="008E632A" w:rsidRDefault="008E632A" w:rsidP="008E632A">
      <w:pPr>
        <w:jc w:val="both"/>
      </w:pPr>
      <w:r>
        <w:t>L</w:t>
      </w:r>
      <w:r w:rsidRPr="004038D5">
        <w:t xml:space="preserve">os primeros cuatro </w:t>
      </w:r>
      <w:r>
        <w:t xml:space="preserve">ámbitos </w:t>
      </w:r>
      <w:r w:rsidRPr="004038D5">
        <w:t xml:space="preserve">refieren a recursos escolares cuya </w:t>
      </w:r>
      <w:r w:rsidRPr="00F6653A">
        <w:rPr>
          <w:highlight w:val="green"/>
        </w:rPr>
        <w:t>responsabilidad</w:t>
      </w:r>
      <w:r w:rsidRPr="004038D5">
        <w:t xml:space="preserve"> de su disposición </w:t>
      </w:r>
      <w:r w:rsidRPr="00F6653A">
        <w:rPr>
          <w:highlight w:val="green"/>
        </w:rPr>
        <w:t>recae en los gobiernos</w:t>
      </w:r>
      <w:r w:rsidRPr="004038D5">
        <w:t xml:space="preserve"> de los diferentes niveles; los siguientes tres ámbitos refieren a procesos escolares que </w:t>
      </w:r>
      <w:r w:rsidRPr="00F6653A">
        <w:rPr>
          <w:highlight w:val="cyan"/>
        </w:rPr>
        <w:t>son responsabilidad principalmente de las comunidades escolares</w:t>
      </w:r>
      <w:r w:rsidRPr="004038D5">
        <w:t>.</w:t>
      </w:r>
    </w:p>
    <w:p w:rsidR="008E632A" w:rsidRDefault="008E632A" w:rsidP="008E632A"/>
    <w:p w:rsidR="008E632A" w:rsidRPr="006E6D1C" w:rsidRDefault="008E632A" w:rsidP="00C1094E">
      <w:pPr>
        <w:pStyle w:val="Ttulo3"/>
      </w:pPr>
      <w:r w:rsidRPr="006E6D1C">
        <w:t>Evaluaciones de los contenidos y métodos educativos o del diseño curricular (EDC)</w:t>
      </w:r>
    </w:p>
    <w:p w:rsidR="008E632A" w:rsidRDefault="008E632A" w:rsidP="008E632A">
      <w:pPr>
        <w:jc w:val="both"/>
      </w:pPr>
      <w:r>
        <w:t xml:space="preserve">Las </w:t>
      </w:r>
      <w:r w:rsidRPr="00A50457">
        <w:t>EDC</w:t>
      </w:r>
      <w:r>
        <w:t xml:space="preserve"> son evaluaciones que buscan </w:t>
      </w:r>
      <w:r w:rsidRPr="00F6653A">
        <w:rPr>
          <w:highlight w:val="yellow"/>
        </w:rPr>
        <w:t>dar cuenta de la calidad del currículo</w:t>
      </w:r>
      <w:r>
        <w:t xml:space="preserve"> en términos de la consistencia interna y externa, la relevancia, la pertinencia, la claridad y la equidad de las expresiones formales y materiales de los propósitos, los contenidos y los métodos educativos de la educación obligatoria, las cuales se plasman en objetos curriculares como los modelos educativos o pedagógicos, planes y programas de estudio, y materiales curriculares creados exprofeso para la enseñanza y el aprendizaje. </w:t>
      </w:r>
      <w:r w:rsidRPr="00FB47E2">
        <w:rPr>
          <w:highlight w:val="yellow"/>
        </w:rPr>
        <w:t xml:space="preserve">Estas evaluaciones se han caracterizado por ofrecer información del diseño curricular de todo el tramo de la educación obligatoria. </w:t>
      </w:r>
      <w:r w:rsidR="00074F45" w:rsidRPr="00FB47E2">
        <w:rPr>
          <w:highlight w:val="yellow"/>
        </w:rPr>
        <w:t xml:space="preserve">Son </w:t>
      </w:r>
      <w:r w:rsidRPr="00FB47E2">
        <w:rPr>
          <w:highlight w:val="yellow"/>
        </w:rPr>
        <w:t>evaluaciones principalmente de gabinete e implican sobre todo revisión documental, que puede ser complementada con herramientas de corte cualitativo para la recolección de información</w:t>
      </w:r>
      <w:r w:rsidR="00166E21">
        <w:t xml:space="preserve"> (entrevistas, grupos de enfoque, etcétera)</w:t>
      </w:r>
      <w:r>
        <w:t xml:space="preserve">.  Hasta ahora se </w:t>
      </w:r>
      <w:r w:rsidR="00166E21">
        <w:t xml:space="preserve">han realizado EDC </w:t>
      </w:r>
      <w:r>
        <w:t xml:space="preserve">para el currículo 2011 de educación básica y el 2008 de educación media superior: </w:t>
      </w:r>
      <w:r w:rsidR="00166E21">
        <w:t xml:space="preserve">sobre </w:t>
      </w:r>
      <w:r>
        <w:t xml:space="preserve">los fundamentos y orientaciones pedagógicas, </w:t>
      </w:r>
      <w:r w:rsidR="00166E21">
        <w:t xml:space="preserve">sobre </w:t>
      </w:r>
      <w:r>
        <w:t xml:space="preserve">el campo formativo de Ciencias y </w:t>
      </w:r>
      <w:r w:rsidR="00166E21">
        <w:t>sobre</w:t>
      </w:r>
      <w:r>
        <w:t xml:space="preserve"> los espacios curriculares de Matemáticas</w:t>
      </w:r>
      <w:r>
        <w:rPr>
          <w:rStyle w:val="Refdenotaalpie"/>
        </w:rPr>
        <w:footnoteReference w:id="1"/>
      </w:r>
      <w:r>
        <w:t>; para el currículo 2017 de la educación obligatoria se tienen en marcha dos, una respecto de la Formación ciudadana y otra de</w:t>
      </w:r>
      <w:r w:rsidR="000B23EF">
        <w:t>l espacio</w:t>
      </w:r>
      <w:r>
        <w:t xml:space="preserve"> </w:t>
      </w:r>
      <w:r w:rsidR="000B23EF">
        <w:t xml:space="preserve">de </w:t>
      </w:r>
      <w:r>
        <w:t xml:space="preserve">Autonomía curricular, que existe solamente en educación básica. </w:t>
      </w:r>
    </w:p>
    <w:p w:rsidR="00F5453D" w:rsidRDefault="00F5453D" w:rsidP="008E632A">
      <w:pPr>
        <w:pStyle w:val="Ttulo3"/>
        <w:rPr>
          <w:b/>
        </w:rPr>
      </w:pPr>
    </w:p>
    <w:p w:rsidR="008E632A" w:rsidRPr="00EB04FF" w:rsidRDefault="008E632A" w:rsidP="00C1094E">
      <w:pPr>
        <w:pStyle w:val="Ttulo3"/>
      </w:pPr>
      <w:r w:rsidRPr="00EB04FF">
        <w:t>Evaluaciones de</w:t>
      </w:r>
      <w:r>
        <w:t xml:space="preserve"> la</w:t>
      </w:r>
      <w:r w:rsidRPr="00EB04FF">
        <w:t xml:space="preserve"> </w:t>
      </w:r>
      <w:r w:rsidRPr="00C1094E">
        <w:t>implementación</w:t>
      </w:r>
      <w:r>
        <w:t xml:space="preserve"> curricular</w:t>
      </w:r>
      <w:r w:rsidRPr="00EB04FF">
        <w:t xml:space="preserve"> (E</w:t>
      </w:r>
      <w:r>
        <w:t>I</w:t>
      </w:r>
      <w:r w:rsidRPr="00EB04FF">
        <w:t>C)</w:t>
      </w:r>
    </w:p>
    <w:p w:rsidR="008E632A" w:rsidRPr="004815DD" w:rsidRDefault="008E632A" w:rsidP="008E632A">
      <w:pPr>
        <w:jc w:val="both"/>
      </w:pPr>
      <w:r>
        <w:t xml:space="preserve">Las </w:t>
      </w:r>
      <w:r w:rsidRPr="009514C7">
        <w:t>EIC</w:t>
      </w:r>
      <w:r>
        <w:t xml:space="preserve"> son evaluaciones que buscan dar cuenta de </w:t>
      </w:r>
      <w:r w:rsidRPr="00FB47E2">
        <w:rPr>
          <w:highlight w:val="yellow"/>
        </w:rPr>
        <w:t>la calidad de los procesos de implementación de un currículo</w:t>
      </w:r>
      <w:r>
        <w:t>, a partir de valorar</w:t>
      </w:r>
      <w:r w:rsidRPr="00246C76">
        <w:t xml:space="preserve"> las relaciones que se establecen entre el diseño y la implementación </w:t>
      </w:r>
      <w:r>
        <w:t xml:space="preserve">curricular; </w:t>
      </w:r>
      <w:r w:rsidRPr="00FB47E2">
        <w:rPr>
          <w:highlight w:val="yellow"/>
        </w:rPr>
        <w:t>o bien, identificar qué ocurre en las escuelas cuando se pone en marcha algún currículo</w:t>
      </w:r>
      <w:r>
        <w:t xml:space="preserve">. Buscan también </w:t>
      </w:r>
      <w:r w:rsidRPr="00246C76">
        <w:t>retroalimenta</w:t>
      </w:r>
      <w:r>
        <w:t>r</w:t>
      </w:r>
      <w:r w:rsidRPr="00246C76">
        <w:t xml:space="preserve"> </w:t>
      </w:r>
      <w:r>
        <w:t xml:space="preserve">al </w:t>
      </w:r>
      <w:r w:rsidRPr="00246C76">
        <w:t>diseño desde la dimensión de su aplicación.</w:t>
      </w:r>
      <w:r>
        <w:t xml:space="preserve"> </w:t>
      </w:r>
      <w:r w:rsidRPr="004815DD">
        <w:t>Su referente siempre es el diseño curricular, por lo que su objeto específico de evaluación dependerá del nivel educativo de que se trate o de la pregunta que se busque responder.</w:t>
      </w:r>
      <w:r>
        <w:t xml:space="preserve"> </w:t>
      </w:r>
      <w:r w:rsidRPr="00E91D7B">
        <w:rPr>
          <w:highlight w:val="yellow"/>
        </w:rPr>
        <w:t xml:space="preserve">Estas evaluaciones son de </w:t>
      </w:r>
      <w:r w:rsidR="00E36F6C" w:rsidRPr="00E91D7B">
        <w:rPr>
          <w:highlight w:val="yellow"/>
        </w:rPr>
        <w:t xml:space="preserve">pequeña, </w:t>
      </w:r>
      <w:r w:rsidRPr="00E91D7B">
        <w:rPr>
          <w:highlight w:val="yellow"/>
        </w:rPr>
        <w:t xml:space="preserve">mediana </w:t>
      </w:r>
      <w:r w:rsidR="00E36F6C" w:rsidRPr="00E91D7B">
        <w:rPr>
          <w:highlight w:val="yellow"/>
        </w:rPr>
        <w:t>o</w:t>
      </w:r>
      <w:r w:rsidRPr="00E91D7B">
        <w:rPr>
          <w:highlight w:val="yellow"/>
        </w:rPr>
        <w:t xml:space="preserve"> gran escala y recurren a herramientas tanto cualitativas como cuantitativas para la recolección de información.</w:t>
      </w:r>
      <w:r>
        <w:t xml:space="preserve"> Hasta ahora </w:t>
      </w:r>
      <w:r w:rsidRPr="004815DD">
        <w:t xml:space="preserve">se han </w:t>
      </w:r>
      <w:r>
        <w:t>realizado</w:t>
      </w:r>
      <w:r w:rsidRPr="004815DD">
        <w:t xml:space="preserve"> dos de gran escala: una en educación preescolar y otra en educación media superior (EMS), y tres de pequeña o mediana escala: una para educación básica (Estudio de la política curricular para la atención educativa a la población rural indígena </w:t>
      </w:r>
      <w:r w:rsidR="00E36F6C">
        <w:t>en</w:t>
      </w:r>
      <w:r w:rsidR="00E36F6C" w:rsidRPr="004815DD">
        <w:t xml:space="preserve"> </w:t>
      </w:r>
      <w:r w:rsidRPr="004815DD">
        <w:t>educación básica) y dos para EMS (enfocadas a los servicios educativos de Telebachillerato comunitario, Telebachillerato estatal y EMSAD).</w:t>
      </w:r>
    </w:p>
    <w:p w:rsidR="008E632A" w:rsidRDefault="008E632A" w:rsidP="008E632A"/>
    <w:p w:rsidR="008E632A" w:rsidRPr="006E6D1C" w:rsidRDefault="008E632A" w:rsidP="00C1094E">
      <w:pPr>
        <w:pStyle w:val="Ttulo3"/>
      </w:pPr>
      <w:r w:rsidRPr="006E6D1C">
        <w:t xml:space="preserve">Evaluaciones de la Atención Educativa a las </w:t>
      </w:r>
      <w:r w:rsidRPr="00C1094E">
        <w:t>Personas</w:t>
      </w:r>
      <w:r w:rsidRPr="006E6D1C">
        <w:t xml:space="preserve"> con Discapacidad (EADIS)</w:t>
      </w:r>
    </w:p>
    <w:p w:rsidR="008E632A" w:rsidRPr="00232072" w:rsidRDefault="008E632A" w:rsidP="00EB3F7D">
      <w:pPr>
        <w:jc w:val="both"/>
      </w:pPr>
      <w:r w:rsidRPr="00232072">
        <w:t xml:space="preserve">El referente de estas evaluaciones es la noción de inclusión, la cual se puede definir de una manera general para la educación como la posibilidad efectiva de que todas las personas participen plenamente en los ámbitos educativos y logren los aprendizajes esperados. La inclusión así entendida es un derecho de todas las personas, por lo que es un asunto de justicia y equidad. </w:t>
      </w:r>
    </w:p>
    <w:p w:rsidR="008E632A" w:rsidRPr="00232072" w:rsidRDefault="008E632A" w:rsidP="00EB3F7D">
      <w:pPr>
        <w:jc w:val="both"/>
      </w:pPr>
      <w:r w:rsidRPr="00232072">
        <w:t>Aunque la inclusión es un derecho de todos, las acciones en ese sentido suelen partir del reconocimiento de que algunos grupos sociales están particularmente excluidos por el diseño o el funcionamiento de los sistemas educativos. Las personas con disc</w:t>
      </w:r>
      <w:r>
        <w:t>apacidad son uno de esos grupos;</w:t>
      </w:r>
      <w:r w:rsidRPr="00232072">
        <w:t xml:space="preserve"> la exclusión de la que son objeto sustenta la existencia de EADIS.</w:t>
      </w:r>
    </w:p>
    <w:p w:rsidR="008E632A" w:rsidRPr="00232072" w:rsidRDefault="008E632A" w:rsidP="00EB3F7D">
      <w:pPr>
        <w:jc w:val="both"/>
      </w:pPr>
      <w:r w:rsidRPr="00232072">
        <w:t>La inclusión debe darse primordialmente a partir de los principios del diseño universal, pero incluye también la posibilidad de acomodaciones para personas con diferentes características, como las que tienen una discapacidad. Por lo anterior, la inclusión requiere un rediseño de todos los componentes de los sistemas educativos para que acojan la diversidad de las personas. La operación de estrategias inclusivas requiere también el abandono de actitudes excluyentes o discriminadoras por otras que consideren deseable y posible la inclusión, así como el establecimiento de formas de convivencia que permitan la participación de todas las personas en las decisiones.</w:t>
      </w:r>
    </w:p>
    <w:p w:rsidR="008E632A" w:rsidRPr="00232072" w:rsidRDefault="008E632A" w:rsidP="00EB3F7D">
      <w:pPr>
        <w:jc w:val="both"/>
      </w:pPr>
      <w:r w:rsidRPr="00232072">
        <w:t>Las EADIS pueden ser periódicas u ocasionales. En este momento se está diseñando una periódica consistente en la valoración de las actitudes del personal educativo acerca de la inclusión de las personas con discapacidad. Esta valoración comprenderá los aspectos cognitivos, afectivos y comportamentales de las actitudes.</w:t>
      </w:r>
    </w:p>
    <w:p w:rsidR="008E632A" w:rsidRPr="00232072" w:rsidRDefault="008E632A" w:rsidP="00EB3F7D">
      <w:pPr>
        <w:jc w:val="both"/>
      </w:pPr>
      <w:r w:rsidRPr="00232072">
        <w:t>Los resultados de este proyecto permitirán:</w:t>
      </w:r>
    </w:p>
    <w:p w:rsidR="008E632A" w:rsidRPr="00232072" w:rsidRDefault="008E632A" w:rsidP="00EB3F7D">
      <w:pPr>
        <w:pStyle w:val="Prrafodelista"/>
        <w:numPr>
          <w:ilvl w:val="0"/>
          <w:numId w:val="22"/>
        </w:numPr>
        <w:spacing w:after="0" w:line="240" w:lineRule="auto"/>
        <w:contextualSpacing w:val="0"/>
        <w:jc w:val="both"/>
      </w:pPr>
      <w:r w:rsidRPr="00232072">
        <w:t xml:space="preserve">Evaluar la medida en que </w:t>
      </w:r>
      <w:r>
        <w:t xml:space="preserve">dentro de las escuelas el personal docente tiene </w:t>
      </w:r>
      <w:r w:rsidRPr="00232072">
        <w:t>actitudes favorables a la inclusión.</w:t>
      </w:r>
    </w:p>
    <w:p w:rsidR="008E632A" w:rsidRPr="00232072" w:rsidRDefault="008E632A" w:rsidP="00EB3F7D">
      <w:pPr>
        <w:pStyle w:val="Prrafodelista"/>
        <w:numPr>
          <w:ilvl w:val="0"/>
          <w:numId w:val="22"/>
        </w:numPr>
        <w:spacing w:after="0" w:line="240" w:lineRule="auto"/>
        <w:contextualSpacing w:val="0"/>
        <w:jc w:val="both"/>
      </w:pPr>
      <w:r w:rsidRPr="00232072">
        <w:t>Fundamentar recomendaciones, incluso directrices, para el diseño y la implementación de estrategias de inclusión, entre ellas acciones de capacitación y sensibilización del personal educativo.</w:t>
      </w:r>
    </w:p>
    <w:p w:rsidR="008E632A" w:rsidRPr="00232072" w:rsidRDefault="008E632A" w:rsidP="00EB3F7D">
      <w:pPr>
        <w:pStyle w:val="Prrafodelista"/>
        <w:numPr>
          <w:ilvl w:val="0"/>
          <w:numId w:val="22"/>
        </w:numPr>
        <w:spacing w:after="0" w:line="240" w:lineRule="auto"/>
        <w:contextualSpacing w:val="0"/>
        <w:jc w:val="both"/>
      </w:pPr>
      <w:r w:rsidRPr="00232072">
        <w:t xml:space="preserve">Monitorear el avance de la inclusión en el Sistema Educativo Nacional. Finalmente, la medición de actitudes puede servir como elemento para la evaluación de acciones específicas de capacitación y sensibilización para la inclusión </w:t>
      </w:r>
      <w:r w:rsidR="00E36F6C">
        <w:t xml:space="preserve">educativa </w:t>
      </w:r>
      <w:r w:rsidRPr="00232072">
        <w:t>de las personas con discapacidad.</w:t>
      </w:r>
    </w:p>
    <w:p w:rsidR="00DF6ED6" w:rsidRDefault="00DF6ED6" w:rsidP="00452739"/>
    <w:p w:rsidR="00707E6C" w:rsidRDefault="00707E6C" w:rsidP="00DF6ED6">
      <w:pPr>
        <w:pStyle w:val="Ttulo3"/>
      </w:pPr>
      <w:r>
        <w:t>Proyecto relacionado con Docentes y Directivos</w:t>
      </w:r>
    </w:p>
    <w:p w:rsidR="009B608C" w:rsidRDefault="009B608C" w:rsidP="00EB3F7D">
      <w:pPr>
        <w:jc w:val="both"/>
      </w:pPr>
      <w:r>
        <w:t>El proyecto relacionado con docentes y directivos que se presenta como parte del Programa de Mediano Plazo es el Estudio sobre la efectividad de la práctica docente, que tiene como propósitos:</w:t>
      </w:r>
    </w:p>
    <w:p w:rsidR="009B608C" w:rsidRPr="00F803D9" w:rsidRDefault="009B608C" w:rsidP="009B608C">
      <w:pPr>
        <w:pStyle w:val="Prrafodelista"/>
        <w:numPr>
          <w:ilvl w:val="0"/>
          <w:numId w:val="24"/>
        </w:numPr>
      </w:pPr>
      <w:r w:rsidRPr="009B608C">
        <w:rPr>
          <w:lang w:val="es-419"/>
        </w:rPr>
        <w:t>Analizar</w:t>
      </w:r>
      <w:r w:rsidRPr="00F803D9">
        <w:t xml:space="preserve"> los aspectos que inciden en el aprendizaje de los alumnos, mediante la implementación de la </w:t>
      </w:r>
      <w:r w:rsidRPr="00FC484E">
        <w:t xml:space="preserve">metodología </w:t>
      </w:r>
      <w:r w:rsidRPr="00BC09CA">
        <w:t xml:space="preserve">de aproximación a las prácticas docentes </w:t>
      </w:r>
      <w:r w:rsidRPr="007A0B36">
        <w:t xml:space="preserve">del </w:t>
      </w:r>
      <w:r w:rsidRPr="00F803D9">
        <w:t>Estudio Internacional TALIS Video</w:t>
      </w:r>
      <w:r>
        <w:t>.</w:t>
      </w:r>
    </w:p>
    <w:p w:rsidR="009B608C" w:rsidRDefault="009B608C" w:rsidP="009B608C">
      <w:pPr>
        <w:pStyle w:val="Prrafodelista"/>
        <w:numPr>
          <w:ilvl w:val="0"/>
          <w:numId w:val="24"/>
        </w:numPr>
        <w:jc w:val="both"/>
      </w:pPr>
      <w:r w:rsidRPr="00707E6C">
        <w:t>Identificar, mediante el análisis de evidencias directas (videograbaciones de clase y artefactos), aspectos de la enseñanza efectiva, tales como la organización de contenidos en el salón de clase, la oportunidad de las intervenciones para el aprendizaje, la alineación del currículum y la coherencia de los contenidos, el apoyo socioemocional a los alumnos.</w:t>
      </w:r>
    </w:p>
    <w:p w:rsidR="00525F99" w:rsidRPr="00C1094E" w:rsidRDefault="006F7678" w:rsidP="00D44E5B">
      <w:pPr>
        <w:spacing w:after="240"/>
        <w:jc w:val="both"/>
        <w:rPr>
          <w:rFonts w:ascii="Calibri" w:hAnsi="Calibri"/>
          <w:color w:val="000000"/>
        </w:rPr>
      </w:pPr>
      <w:r w:rsidRPr="00C1094E">
        <w:rPr>
          <w:rFonts w:ascii="Calibri" w:hAnsi="Calibri"/>
          <w:color w:val="000000"/>
        </w:rPr>
        <w:t xml:space="preserve">Se propone </w:t>
      </w:r>
      <w:ins w:id="0" w:author="Sandra Conzuelo Serrato" w:date="2018-05-24T18:27:00Z">
        <w:r w:rsidR="003B31EA">
          <w:rPr>
            <w:rFonts w:ascii="Calibri" w:hAnsi="Calibri"/>
            <w:color w:val="000000"/>
          </w:rPr>
          <w:t xml:space="preserve">realizar las evaluaciones de docentes y directivos en dos </w:t>
        </w:r>
      </w:ins>
      <w:ins w:id="1" w:author="Sandra Conzuelo Serrato" w:date="2018-05-24T18:48:00Z">
        <w:r w:rsidR="00B47FBB">
          <w:rPr>
            <w:rFonts w:ascii="Calibri" w:hAnsi="Calibri"/>
            <w:color w:val="000000"/>
          </w:rPr>
          <w:t>etapas</w:t>
        </w:r>
      </w:ins>
      <w:ins w:id="2" w:author="Sandra Conzuelo Serrato" w:date="2018-05-24T18:27:00Z">
        <w:r w:rsidR="003B31EA">
          <w:rPr>
            <w:rFonts w:ascii="Calibri" w:hAnsi="Calibri"/>
            <w:color w:val="000000"/>
          </w:rPr>
          <w:t xml:space="preserve">, la primera de ellas </w:t>
        </w:r>
      </w:ins>
      <w:ins w:id="3" w:author="Sandra Conzuelo Serrato" w:date="2018-05-24T18:48:00Z">
        <w:r w:rsidR="00B47FBB">
          <w:rPr>
            <w:rFonts w:ascii="Calibri" w:hAnsi="Calibri"/>
            <w:color w:val="000000"/>
          </w:rPr>
          <w:t xml:space="preserve">corresponde a una </w:t>
        </w:r>
      </w:ins>
      <w:ins w:id="4" w:author="Sandra Conzuelo Serrato" w:date="2018-05-24T18:42:00Z">
        <w:r w:rsidR="0038255A">
          <w:rPr>
            <w:rFonts w:ascii="Calibri" w:hAnsi="Calibri"/>
            <w:color w:val="000000"/>
          </w:rPr>
          <w:t xml:space="preserve">fase </w:t>
        </w:r>
      </w:ins>
      <w:ins w:id="5" w:author="Sandra Conzuelo Serrato" w:date="2018-05-24T18:48:00Z">
        <w:r w:rsidR="00B47FBB">
          <w:rPr>
            <w:rFonts w:ascii="Calibri" w:hAnsi="Calibri"/>
            <w:color w:val="000000"/>
          </w:rPr>
          <w:t xml:space="preserve">preparatoria </w:t>
        </w:r>
      </w:ins>
      <w:ins w:id="6" w:author="Sandra Conzuelo Serrato" w:date="2018-05-24T18:43:00Z">
        <w:r w:rsidR="0038255A">
          <w:rPr>
            <w:rFonts w:ascii="Calibri" w:hAnsi="Calibri"/>
            <w:color w:val="000000"/>
          </w:rPr>
          <w:t xml:space="preserve">y </w:t>
        </w:r>
      </w:ins>
      <w:ins w:id="7" w:author="Sandra Conzuelo Serrato" w:date="2018-05-24T18:48:00Z">
        <w:r w:rsidR="00B47FBB">
          <w:rPr>
            <w:rFonts w:ascii="Calibri" w:hAnsi="Calibri"/>
            <w:color w:val="000000"/>
          </w:rPr>
          <w:t xml:space="preserve">de </w:t>
        </w:r>
      </w:ins>
      <w:ins w:id="8" w:author="Sandra Conzuelo Serrato" w:date="2018-05-24T18:43:00Z">
        <w:r w:rsidR="0038255A">
          <w:rPr>
            <w:rFonts w:ascii="Calibri" w:hAnsi="Calibri"/>
            <w:color w:val="000000"/>
          </w:rPr>
          <w:t xml:space="preserve">diagnóstico </w:t>
        </w:r>
      </w:ins>
      <w:ins w:id="9" w:author="Sandra Conzuelo Serrato" w:date="2018-05-24T18:48:00Z">
        <w:r w:rsidR="00B47FBB">
          <w:rPr>
            <w:rFonts w:ascii="Calibri" w:hAnsi="Calibri"/>
            <w:color w:val="000000"/>
          </w:rPr>
          <w:t xml:space="preserve">que </w:t>
        </w:r>
      </w:ins>
      <w:ins w:id="10" w:author="Sandra Conzuelo Serrato" w:date="2018-05-24T18:42:00Z">
        <w:r w:rsidR="0038255A">
          <w:rPr>
            <w:rFonts w:ascii="Calibri" w:hAnsi="Calibri"/>
            <w:color w:val="000000"/>
          </w:rPr>
          <w:t xml:space="preserve">se desarrollará </w:t>
        </w:r>
      </w:ins>
      <w:ins w:id="11" w:author="Sandra Conzuelo Serrato" w:date="2018-05-24T18:48:00Z">
        <w:r w:rsidR="00B47FBB">
          <w:rPr>
            <w:rFonts w:ascii="Calibri" w:hAnsi="Calibri"/>
            <w:color w:val="000000"/>
          </w:rPr>
          <w:t xml:space="preserve">de </w:t>
        </w:r>
      </w:ins>
      <w:ins w:id="12" w:author="Sandra Conzuelo Serrato" w:date="2018-05-24T18:42:00Z">
        <w:r w:rsidR="0038255A">
          <w:rPr>
            <w:rFonts w:ascii="Calibri" w:hAnsi="Calibri"/>
            <w:color w:val="000000"/>
          </w:rPr>
          <w:t>2018 a 2021</w:t>
        </w:r>
      </w:ins>
      <w:ins w:id="13" w:author="Sandra Conzuelo Serrato" w:date="2018-05-24T18:49:00Z">
        <w:r w:rsidR="00B47FBB">
          <w:rPr>
            <w:rFonts w:ascii="Calibri" w:hAnsi="Calibri"/>
            <w:color w:val="000000"/>
          </w:rPr>
          <w:t>.</w:t>
        </w:r>
      </w:ins>
      <w:ins w:id="14" w:author="Sandra Conzuelo Serrato" w:date="2018-05-24T18:42:00Z">
        <w:r w:rsidR="0038255A">
          <w:rPr>
            <w:rFonts w:ascii="Calibri" w:hAnsi="Calibri"/>
            <w:color w:val="000000"/>
          </w:rPr>
          <w:t xml:space="preserve"> </w:t>
        </w:r>
      </w:ins>
      <w:ins w:id="15" w:author="Sandra Conzuelo Serrato" w:date="2018-05-24T18:49:00Z">
        <w:r w:rsidR="00B47FBB">
          <w:rPr>
            <w:rFonts w:ascii="Calibri" w:hAnsi="Calibri"/>
            <w:color w:val="000000"/>
          </w:rPr>
          <w:t xml:space="preserve">Esta primera etapa se enfoca en </w:t>
        </w:r>
      </w:ins>
      <w:ins w:id="16" w:author="Sandra Conzuelo Serrato" w:date="2018-05-24T18:28:00Z">
        <w:r w:rsidR="00DA39D2">
          <w:rPr>
            <w:rFonts w:ascii="Calibri" w:hAnsi="Calibri"/>
            <w:color w:val="000000"/>
          </w:rPr>
          <w:t xml:space="preserve">la </w:t>
        </w:r>
      </w:ins>
      <w:ins w:id="17" w:author="Sandra Conzuelo Serrato" w:date="2018-05-24T18:32:00Z">
        <w:r w:rsidR="00DA39D2">
          <w:rPr>
            <w:rFonts w:ascii="Calibri" w:hAnsi="Calibri"/>
            <w:color w:val="000000"/>
          </w:rPr>
          <w:t xml:space="preserve">caracterización </w:t>
        </w:r>
      </w:ins>
      <w:ins w:id="18" w:author="Sandra Conzuelo Serrato" w:date="2018-05-24T18:28:00Z">
        <w:r w:rsidR="00DA39D2">
          <w:rPr>
            <w:rFonts w:ascii="Calibri" w:hAnsi="Calibri"/>
            <w:color w:val="000000"/>
          </w:rPr>
          <w:t>de práctica</w:t>
        </w:r>
      </w:ins>
      <w:ins w:id="19" w:author="Sandra Conzuelo Serrato" w:date="2018-05-24T18:32:00Z">
        <w:r w:rsidR="00DA39D2">
          <w:rPr>
            <w:rFonts w:ascii="Calibri" w:hAnsi="Calibri"/>
            <w:color w:val="000000"/>
          </w:rPr>
          <w:t>s</w:t>
        </w:r>
      </w:ins>
      <w:ins w:id="20" w:author="Sandra Conzuelo Serrato" w:date="2018-05-24T18:28:00Z">
        <w:r w:rsidR="00DA39D2">
          <w:rPr>
            <w:rFonts w:ascii="Calibri" w:hAnsi="Calibri"/>
            <w:color w:val="000000"/>
          </w:rPr>
          <w:t xml:space="preserve"> docente</w:t>
        </w:r>
      </w:ins>
      <w:ins w:id="21" w:author="Sandra Conzuelo Serrato" w:date="2018-05-24T18:29:00Z">
        <w:r w:rsidR="00DA39D2">
          <w:rPr>
            <w:rFonts w:ascii="Calibri" w:hAnsi="Calibri"/>
            <w:color w:val="000000"/>
          </w:rPr>
          <w:t>s</w:t>
        </w:r>
      </w:ins>
      <w:ins w:id="22" w:author="Sandra Conzuelo Serrato" w:date="2018-05-24T18:28:00Z">
        <w:r w:rsidR="00DA39D2">
          <w:rPr>
            <w:rFonts w:ascii="Calibri" w:hAnsi="Calibri"/>
            <w:color w:val="000000"/>
          </w:rPr>
          <w:t xml:space="preserve"> </w:t>
        </w:r>
      </w:ins>
      <w:ins w:id="23" w:author="Sandra Conzuelo Serrato" w:date="2018-05-24T18:33:00Z">
        <w:r w:rsidR="00DA39D2">
          <w:rPr>
            <w:rFonts w:ascii="Calibri" w:hAnsi="Calibri"/>
            <w:color w:val="000000"/>
          </w:rPr>
          <w:t>del nivel</w:t>
        </w:r>
      </w:ins>
      <w:ins w:id="24" w:author="Sandra Conzuelo Serrato" w:date="2018-05-24T18:29:00Z">
        <w:r w:rsidR="00DA39D2">
          <w:rPr>
            <w:rFonts w:ascii="Calibri" w:hAnsi="Calibri"/>
            <w:color w:val="000000"/>
          </w:rPr>
          <w:t xml:space="preserve"> secundaria a partir de observación en aula </w:t>
        </w:r>
      </w:ins>
      <w:ins w:id="25" w:author="Sandra Conzuelo Serrato" w:date="2018-05-24T18:33:00Z">
        <w:r w:rsidR="00DA39D2">
          <w:rPr>
            <w:rFonts w:ascii="Calibri" w:hAnsi="Calibri"/>
            <w:color w:val="000000"/>
          </w:rPr>
          <w:t>y del análisis de artefactos de enseñanza</w:t>
        </w:r>
      </w:ins>
      <w:ins w:id="26" w:author="Sandra Conzuelo Serrato" w:date="2018-05-24T18:39:00Z">
        <w:r w:rsidR="0038255A">
          <w:rPr>
            <w:rFonts w:ascii="Calibri" w:hAnsi="Calibri"/>
            <w:color w:val="000000"/>
          </w:rPr>
          <w:t>,</w:t>
        </w:r>
      </w:ins>
      <w:ins w:id="27" w:author="Sandra Conzuelo Serrato" w:date="2018-05-24T18:33:00Z">
        <w:r w:rsidR="00DA39D2">
          <w:rPr>
            <w:rFonts w:ascii="Calibri" w:hAnsi="Calibri"/>
            <w:color w:val="000000"/>
          </w:rPr>
          <w:t xml:space="preserve"> </w:t>
        </w:r>
      </w:ins>
      <w:ins w:id="28" w:author="Sandra Conzuelo Serrato" w:date="2018-05-24T18:49:00Z">
        <w:r w:rsidR="00B47FBB">
          <w:rPr>
            <w:rFonts w:ascii="Calibri" w:hAnsi="Calibri"/>
            <w:color w:val="000000"/>
          </w:rPr>
          <w:t xml:space="preserve">mediante </w:t>
        </w:r>
      </w:ins>
      <w:ins w:id="29" w:author="Sandra Conzuelo Serrato" w:date="2018-05-24T18:30:00Z">
        <w:r w:rsidR="00DA39D2">
          <w:rPr>
            <w:rFonts w:ascii="Calibri" w:hAnsi="Calibri"/>
            <w:color w:val="000000"/>
          </w:rPr>
          <w:t xml:space="preserve">el Estudio Internacional </w:t>
        </w:r>
      </w:ins>
      <w:ins w:id="30" w:author="Sandra Conzuelo Serrato" w:date="2018-05-24T18:29:00Z">
        <w:r w:rsidR="00DA39D2">
          <w:rPr>
            <w:rFonts w:ascii="Calibri" w:hAnsi="Calibri"/>
            <w:color w:val="000000"/>
          </w:rPr>
          <w:t>TALIS Video</w:t>
        </w:r>
      </w:ins>
      <w:ins w:id="31" w:author="Sandra Conzuelo Serrato" w:date="2018-05-24T18:30:00Z">
        <w:r w:rsidR="0038255A">
          <w:rPr>
            <w:rFonts w:ascii="Calibri" w:hAnsi="Calibri"/>
            <w:color w:val="000000"/>
          </w:rPr>
          <w:t>.</w:t>
        </w:r>
        <w:r w:rsidR="00DA39D2">
          <w:rPr>
            <w:rFonts w:ascii="Calibri" w:hAnsi="Calibri"/>
            <w:color w:val="000000"/>
          </w:rPr>
          <w:t xml:space="preserve"> </w:t>
        </w:r>
      </w:ins>
      <w:commentRangeStart w:id="32"/>
      <w:ins w:id="33" w:author="Sandra Conzuelo Serrato" w:date="2018-05-24T18:39:00Z">
        <w:r w:rsidR="0038255A">
          <w:rPr>
            <w:rFonts w:ascii="Calibri" w:hAnsi="Calibri"/>
            <w:color w:val="000000"/>
          </w:rPr>
          <w:t xml:space="preserve">Por otra parte, </w:t>
        </w:r>
      </w:ins>
      <w:ins w:id="34" w:author="Sandra Conzuelo Serrato" w:date="2018-05-24T18:30:00Z">
        <w:r w:rsidR="00DA39D2">
          <w:rPr>
            <w:rFonts w:ascii="Calibri" w:hAnsi="Calibri"/>
            <w:color w:val="000000"/>
          </w:rPr>
          <w:t xml:space="preserve">se </w:t>
        </w:r>
      </w:ins>
      <w:ins w:id="35" w:author="Sandra Conzuelo Serrato" w:date="2018-05-24T19:56:00Z">
        <w:r w:rsidR="00BC1B05">
          <w:rPr>
            <w:rFonts w:ascii="Calibri" w:hAnsi="Calibri"/>
            <w:color w:val="000000"/>
          </w:rPr>
          <w:t xml:space="preserve">integrarán escalas </w:t>
        </w:r>
      </w:ins>
      <w:ins w:id="36" w:author="Sandra Conzuelo Serrato" w:date="2018-05-24T19:13:00Z">
        <w:r w:rsidR="00BC1B05">
          <w:rPr>
            <w:rFonts w:ascii="Calibri" w:hAnsi="Calibri"/>
            <w:color w:val="000000"/>
          </w:rPr>
          <w:t>relacionada</w:t>
        </w:r>
      </w:ins>
      <w:ins w:id="37" w:author="Sandra Conzuelo Serrato" w:date="2018-05-24T19:14:00Z">
        <w:r w:rsidR="00255BD9">
          <w:rPr>
            <w:rFonts w:ascii="Calibri" w:hAnsi="Calibri"/>
            <w:color w:val="000000"/>
          </w:rPr>
          <w:t xml:space="preserve">s con </w:t>
        </w:r>
      </w:ins>
      <w:ins w:id="38" w:author="Sandra Conzuelo Serrato" w:date="2018-05-24T18:31:00Z">
        <w:r w:rsidR="00DA39D2">
          <w:rPr>
            <w:rFonts w:ascii="Calibri" w:hAnsi="Calibri"/>
            <w:color w:val="000000"/>
          </w:rPr>
          <w:t>la pr</w:t>
        </w:r>
        <w:r w:rsidR="00255BD9">
          <w:rPr>
            <w:rFonts w:ascii="Calibri" w:hAnsi="Calibri"/>
            <w:color w:val="000000"/>
          </w:rPr>
          <w:t xml:space="preserve">áctica docente y </w:t>
        </w:r>
      </w:ins>
      <w:ins w:id="39" w:author="Sandra Conzuelo Serrato" w:date="2018-05-24T19:14:00Z">
        <w:r w:rsidR="00255BD9">
          <w:rPr>
            <w:rFonts w:ascii="Calibri" w:hAnsi="Calibri"/>
            <w:color w:val="000000"/>
          </w:rPr>
          <w:t xml:space="preserve">con </w:t>
        </w:r>
      </w:ins>
      <w:ins w:id="40" w:author="Sandra Conzuelo Serrato" w:date="2018-05-24T18:31:00Z">
        <w:r w:rsidR="00255BD9">
          <w:rPr>
            <w:rFonts w:ascii="Calibri" w:hAnsi="Calibri"/>
            <w:color w:val="000000"/>
          </w:rPr>
          <w:t>la gesti</w:t>
        </w:r>
      </w:ins>
      <w:ins w:id="41" w:author="Sandra Conzuelo Serrato" w:date="2018-05-24T19:13:00Z">
        <w:r w:rsidR="00255BD9">
          <w:rPr>
            <w:rFonts w:ascii="Calibri" w:hAnsi="Calibri"/>
            <w:color w:val="000000"/>
          </w:rPr>
          <w:t xml:space="preserve">ón administrativa y pedagógica del personal directivo </w:t>
        </w:r>
      </w:ins>
      <w:ins w:id="42" w:author="Sandra Conzuelo Serrato" w:date="2018-05-24T19:56:00Z">
        <w:r w:rsidR="00BC1B05">
          <w:rPr>
            <w:rFonts w:ascii="Calibri" w:hAnsi="Calibri"/>
            <w:color w:val="000000"/>
          </w:rPr>
          <w:t xml:space="preserve">en los instrumentos de </w:t>
        </w:r>
      </w:ins>
      <w:ins w:id="43" w:author="Sandra Conzuelo Serrato" w:date="2018-05-24T19:15:00Z">
        <w:r w:rsidR="00255BD9">
          <w:rPr>
            <w:rFonts w:ascii="Calibri" w:hAnsi="Calibri"/>
            <w:color w:val="000000"/>
          </w:rPr>
          <w:t>PLANEA</w:t>
        </w:r>
      </w:ins>
      <w:ins w:id="44" w:author="Sandra Conzuelo Serrato" w:date="2018-05-24T19:56:00Z">
        <w:r w:rsidR="00BC1B05">
          <w:rPr>
            <w:rFonts w:ascii="Calibri" w:hAnsi="Calibri"/>
            <w:color w:val="000000"/>
          </w:rPr>
          <w:t xml:space="preserve">, ECEA </w:t>
        </w:r>
      </w:ins>
      <w:commentRangeEnd w:id="32"/>
      <w:r w:rsidR="00600C85">
        <w:rPr>
          <w:rStyle w:val="Refdecomentario"/>
        </w:rPr>
        <w:commentReference w:id="32"/>
      </w:r>
      <w:ins w:id="45" w:author="Sandra Conzuelo Serrato" w:date="2018-05-24T19:56:00Z">
        <w:r w:rsidR="00BC1B05">
          <w:rPr>
            <w:rFonts w:ascii="Calibri" w:hAnsi="Calibri"/>
            <w:color w:val="000000"/>
          </w:rPr>
          <w:t>y EIC</w:t>
        </w:r>
      </w:ins>
      <w:ins w:id="46" w:author="Sandra Conzuelo Serrato" w:date="2018-05-24T19:15:00Z">
        <w:r w:rsidR="00255BD9">
          <w:rPr>
            <w:rFonts w:ascii="Calibri" w:hAnsi="Calibri"/>
            <w:color w:val="000000"/>
          </w:rPr>
          <w:t xml:space="preserve"> </w:t>
        </w:r>
      </w:ins>
      <w:ins w:id="47" w:author="Sandra Conzuelo Serrato" w:date="2018-05-24T18:50:00Z">
        <w:r w:rsidR="00B47FBB">
          <w:rPr>
            <w:rFonts w:ascii="Calibri" w:hAnsi="Calibri"/>
            <w:color w:val="000000"/>
          </w:rPr>
          <w:t xml:space="preserve">con fines </w:t>
        </w:r>
      </w:ins>
      <w:ins w:id="48" w:author="Sandra Conzuelo Serrato" w:date="2018-05-24T19:57:00Z">
        <w:r w:rsidR="00BC1B05">
          <w:rPr>
            <w:rFonts w:ascii="Calibri" w:hAnsi="Calibri"/>
            <w:color w:val="000000"/>
          </w:rPr>
          <w:t xml:space="preserve">de </w:t>
        </w:r>
      </w:ins>
      <w:ins w:id="49" w:author="Sandra Conzuelo Serrato" w:date="2018-05-24T18:50:00Z">
        <w:r w:rsidR="00B47FBB">
          <w:rPr>
            <w:rFonts w:ascii="Calibri" w:hAnsi="Calibri"/>
            <w:color w:val="000000"/>
          </w:rPr>
          <w:t>diagn</w:t>
        </w:r>
        <w:r w:rsidR="00BC1B05">
          <w:rPr>
            <w:rFonts w:ascii="Calibri" w:hAnsi="Calibri"/>
            <w:color w:val="000000"/>
          </w:rPr>
          <w:t>óstico</w:t>
        </w:r>
        <w:r w:rsidR="00255BD9">
          <w:rPr>
            <w:rFonts w:ascii="Calibri" w:hAnsi="Calibri"/>
            <w:color w:val="000000"/>
          </w:rPr>
          <w:t xml:space="preserve"> y de caracterizaci</w:t>
        </w:r>
      </w:ins>
      <w:ins w:id="50" w:author="Sandra Conzuelo Serrato" w:date="2018-05-24T19:15:00Z">
        <w:r w:rsidR="00255BD9">
          <w:rPr>
            <w:rFonts w:ascii="Calibri" w:hAnsi="Calibri"/>
            <w:color w:val="000000"/>
          </w:rPr>
          <w:t>ón</w:t>
        </w:r>
      </w:ins>
      <w:ins w:id="51" w:author="Sandra Conzuelo Serrato" w:date="2018-05-24T18:50:00Z">
        <w:r w:rsidR="00B47FBB">
          <w:rPr>
            <w:rFonts w:ascii="Calibri" w:hAnsi="Calibri"/>
            <w:color w:val="000000"/>
          </w:rPr>
          <w:t xml:space="preserve">. La segunda etapa se </w:t>
        </w:r>
      </w:ins>
      <w:ins w:id="52" w:author="Sandra Conzuelo Serrato" w:date="2018-05-24T19:15:00Z">
        <w:r w:rsidR="00255BD9">
          <w:rPr>
            <w:rFonts w:ascii="Calibri" w:hAnsi="Calibri"/>
            <w:color w:val="000000"/>
          </w:rPr>
          <w:t xml:space="preserve">implementará </w:t>
        </w:r>
      </w:ins>
      <w:del w:id="53" w:author="Sandra Conzuelo Serrato" w:date="2018-05-24T18:51:00Z">
        <w:r w:rsidRPr="00C1094E" w:rsidDel="00B47FBB">
          <w:rPr>
            <w:rFonts w:ascii="Calibri" w:hAnsi="Calibri"/>
            <w:color w:val="000000"/>
          </w:rPr>
          <w:delText xml:space="preserve">iniciar </w:delText>
        </w:r>
      </w:del>
      <w:r w:rsidRPr="00C1094E">
        <w:rPr>
          <w:rFonts w:ascii="Calibri" w:hAnsi="Calibri"/>
          <w:color w:val="000000"/>
        </w:rPr>
        <w:t>a partir de 2022</w:t>
      </w:r>
      <w:ins w:id="54" w:author="Sandra Conzuelo Serrato" w:date="2018-05-24T18:52:00Z">
        <w:r w:rsidR="00B47FBB">
          <w:rPr>
            <w:rFonts w:ascii="Calibri" w:hAnsi="Calibri"/>
            <w:color w:val="000000"/>
          </w:rPr>
          <w:t xml:space="preserve">, tomando como referente </w:t>
        </w:r>
      </w:ins>
      <w:ins w:id="55" w:author="Sandra Conzuelo Serrato" w:date="2018-05-24T18:53:00Z">
        <w:r w:rsidR="00B47FBB">
          <w:rPr>
            <w:rFonts w:ascii="Calibri" w:hAnsi="Calibri"/>
            <w:color w:val="000000"/>
          </w:rPr>
          <w:t>el diagnóstico construido a partir de los levantamientos en las eva</w:t>
        </w:r>
        <w:r w:rsidR="00255BD9">
          <w:rPr>
            <w:rFonts w:ascii="Calibri" w:hAnsi="Calibri"/>
            <w:color w:val="000000"/>
          </w:rPr>
          <w:t>luaciones citadas, as</w:t>
        </w:r>
      </w:ins>
      <w:ins w:id="56" w:author="Sandra Conzuelo Serrato" w:date="2018-05-24T19:16:00Z">
        <w:r w:rsidR="00255BD9">
          <w:rPr>
            <w:rFonts w:ascii="Calibri" w:hAnsi="Calibri"/>
            <w:color w:val="000000"/>
          </w:rPr>
          <w:t xml:space="preserve">í como de </w:t>
        </w:r>
      </w:ins>
      <w:ins w:id="57" w:author="Sandra Conzuelo Serrato" w:date="2018-05-24T18:53:00Z">
        <w:r w:rsidR="00B47FBB">
          <w:rPr>
            <w:rFonts w:ascii="Calibri" w:hAnsi="Calibri"/>
            <w:color w:val="000000"/>
          </w:rPr>
          <w:t>las aportaciones metodol</w:t>
        </w:r>
      </w:ins>
      <w:ins w:id="58" w:author="Sandra Conzuelo Serrato" w:date="2018-05-24T18:54:00Z">
        <w:r w:rsidR="00B47FBB">
          <w:rPr>
            <w:rFonts w:ascii="Calibri" w:hAnsi="Calibri"/>
            <w:color w:val="000000"/>
          </w:rPr>
          <w:t>ógicas recuperadas en la experiencia del Estudio Internacional TALIS Video.</w:t>
        </w:r>
      </w:ins>
      <w:ins w:id="59" w:author="Sandra Conzuelo Serrato" w:date="2018-05-24T18:53:00Z">
        <w:r w:rsidR="00B47FBB">
          <w:rPr>
            <w:rFonts w:ascii="Calibri" w:hAnsi="Calibri"/>
            <w:color w:val="000000"/>
          </w:rPr>
          <w:t xml:space="preserve"> </w:t>
        </w:r>
      </w:ins>
      <w:ins w:id="60" w:author="Sandra Conzuelo Serrato" w:date="2018-05-24T18:51:00Z">
        <w:r w:rsidR="00B47FBB">
          <w:rPr>
            <w:rFonts w:ascii="Calibri" w:hAnsi="Calibri"/>
            <w:color w:val="000000"/>
          </w:rPr>
          <w:t xml:space="preserve"> En esta </w:t>
        </w:r>
      </w:ins>
      <w:ins w:id="61" w:author="Sandra Conzuelo Serrato" w:date="2018-05-24T18:55:00Z">
        <w:r w:rsidR="00B47FBB">
          <w:rPr>
            <w:rFonts w:ascii="Calibri" w:hAnsi="Calibri"/>
            <w:color w:val="000000"/>
          </w:rPr>
          <w:t xml:space="preserve">segunda etapa </w:t>
        </w:r>
      </w:ins>
      <w:ins w:id="62" w:author="Sandra Conzuelo Serrato" w:date="2018-05-24T18:51:00Z">
        <w:r w:rsidR="00B47FBB">
          <w:rPr>
            <w:rFonts w:ascii="Calibri" w:hAnsi="Calibri"/>
            <w:color w:val="000000"/>
          </w:rPr>
          <w:t xml:space="preserve">se desarrollarán </w:t>
        </w:r>
      </w:ins>
      <w:del w:id="63" w:author="Sandra Conzuelo Serrato" w:date="2018-05-24T18:51:00Z">
        <w:r w:rsidRPr="00C1094E" w:rsidDel="00B47FBB">
          <w:rPr>
            <w:rFonts w:ascii="Calibri" w:hAnsi="Calibri"/>
            <w:color w:val="000000"/>
          </w:rPr>
          <w:delText xml:space="preserve"> con </w:delText>
        </w:r>
      </w:del>
      <w:r w:rsidRPr="00C1094E">
        <w:rPr>
          <w:rFonts w:ascii="Calibri" w:hAnsi="Calibri"/>
          <w:color w:val="000000"/>
        </w:rPr>
        <w:t>estudios sobre</w:t>
      </w:r>
      <w:r w:rsidR="00124F10" w:rsidRPr="00C1094E">
        <w:rPr>
          <w:rFonts w:ascii="Calibri" w:hAnsi="Calibri"/>
          <w:color w:val="000000"/>
        </w:rPr>
        <w:t xml:space="preserve"> </w:t>
      </w:r>
      <w:r w:rsidRPr="00C1094E">
        <w:rPr>
          <w:rFonts w:ascii="Calibri" w:hAnsi="Calibri"/>
          <w:color w:val="000000"/>
        </w:rPr>
        <w:t>práctica</w:t>
      </w:r>
      <w:r w:rsidR="00124F10" w:rsidRPr="00C1094E">
        <w:rPr>
          <w:rFonts w:ascii="Calibri" w:hAnsi="Calibri"/>
          <w:color w:val="000000"/>
        </w:rPr>
        <w:t>s</w:t>
      </w:r>
      <w:r w:rsidRPr="00C1094E">
        <w:rPr>
          <w:rFonts w:ascii="Calibri" w:hAnsi="Calibri"/>
          <w:color w:val="000000"/>
        </w:rPr>
        <w:t xml:space="preserve"> docente</w:t>
      </w:r>
      <w:r w:rsidR="00124F10" w:rsidRPr="00C1094E">
        <w:rPr>
          <w:rFonts w:ascii="Calibri" w:hAnsi="Calibri"/>
          <w:color w:val="000000"/>
        </w:rPr>
        <w:t>s y de directivos escolares</w:t>
      </w:r>
      <w:r w:rsidRPr="00C1094E">
        <w:rPr>
          <w:rFonts w:ascii="Calibri" w:hAnsi="Calibri"/>
          <w:color w:val="000000"/>
        </w:rPr>
        <w:t xml:space="preserve">, </w:t>
      </w:r>
      <w:r w:rsidR="00525F99" w:rsidRPr="00C1094E">
        <w:rPr>
          <w:rFonts w:ascii="Calibri" w:hAnsi="Calibri"/>
          <w:color w:val="000000"/>
        </w:rPr>
        <w:t xml:space="preserve">desde la perspectiva no solo de la eficacia de </w:t>
      </w:r>
      <w:r w:rsidR="00F803D9">
        <w:rPr>
          <w:rFonts w:ascii="Calibri" w:hAnsi="Calibri"/>
          <w:color w:val="000000"/>
        </w:rPr>
        <w:t>sus</w:t>
      </w:r>
      <w:r w:rsidR="00525F99" w:rsidRPr="00C1094E">
        <w:rPr>
          <w:rFonts w:ascii="Calibri" w:hAnsi="Calibri"/>
          <w:color w:val="000000"/>
        </w:rPr>
        <w:t xml:space="preserve"> prácticas profesionales, sino desde un enfoque de derechos humanos que nos permita evaluar prácticas incluyentes que garanticen una educación de calidad para todos. Los</w:t>
      </w:r>
      <w:r w:rsidRPr="00C1094E">
        <w:rPr>
          <w:rFonts w:ascii="Calibri" w:hAnsi="Calibri"/>
          <w:color w:val="000000"/>
        </w:rPr>
        <w:t xml:space="preserve"> </w:t>
      </w:r>
      <w:r w:rsidR="00525F99" w:rsidRPr="00C1094E">
        <w:rPr>
          <w:rFonts w:ascii="Calibri" w:hAnsi="Calibri"/>
          <w:color w:val="000000"/>
        </w:rPr>
        <w:t>análisis se orientar</w:t>
      </w:r>
      <w:r w:rsidR="00124F10" w:rsidRPr="00C1094E">
        <w:rPr>
          <w:rFonts w:ascii="Calibri" w:hAnsi="Calibri"/>
          <w:color w:val="000000"/>
        </w:rPr>
        <w:t xml:space="preserve">án </w:t>
      </w:r>
      <w:r w:rsidR="00525F99" w:rsidRPr="00C1094E">
        <w:rPr>
          <w:rFonts w:ascii="Calibri" w:hAnsi="Calibri"/>
          <w:color w:val="000000"/>
        </w:rPr>
        <w:t>a</w:t>
      </w:r>
      <w:r w:rsidRPr="00C1094E">
        <w:rPr>
          <w:rFonts w:ascii="Calibri" w:hAnsi="Calibri"/>
          <w:color w:val="000000"/>
        </w:rPr>
        <w:t xml:space="preserve"> los aspectos que inciden en el aprendizaje de</w:t>
      </w:r>
      <w:r w:rsidR="00525F99" w:rsidRPr="00C1094E">
        <w:rPr>
          <w:rFonts w:ascii="Calibri" w:hAnsi="Calibri"/>
          <w:color w:val="000000"/>
        </w:rPr>
        <w:t xml:space="preserve"> todos</w:t>
      </w:r>
      <w:r w:rsidRPr="00C1094E">
        <w:rPr>
          <w:rFonts w:ascii="Calibri" w:hAnsi="Calibri"/>
          <w:color w:val="000000"/>
        </w:rPr>
        <w:t xml:space="preserve"> los alumnos</w:t>
      </w:r>
      <w:r w:rsidR="00525F99" w:rsidRPr="00C1094E">
        <w:rPr>
          <w:rFonts w:ascii="Calibri" w:hAnsi="Calibri"/>
          <w:color w:val="000000"/>
        </w:rPr>
        <w:t xml:space="preserve">. Se incluirá </w:t>
      </w:r>
      <w:r w:rsidR="00AA7279" w:rsidRPr="00C1094E">
        <w:rPr>
          <w:rFonts w:ascii="Calibri" w:hAnsi="Calibri"/>
          <w:color w:val="000000"/>
        </w:rPr>
        <w:t xml:space="preserve">la recuperación de evidencias directas del trabajo de docentes y directivos, mediante técnicas de </w:t>
      </w:r>
      <w:r w:rsidRPr="00C1094E">
        <w:rPr>
          <w:rFonts w:ascii="Calibri" w:hAnsi="Calibri"/>
          <w:color w:val="000000"/>
        </w:rPr>
        <w:t>observación del aula a través de videograbaciones y artefactos utilizados por los docentes</w:t>
      </w:r>
      <w:r w:rsidR="00AA7279" w:rsidRPr="00C1094E">
        <w:rPr>
          <w:rFonts w:ascii="Calibri" w:hAnsi="Calibri"/>
          <w:color w:val="000000"/>
        </w:rPr>
        <w:t xml:space="preserve">, así como de videograbación de los </w:t>
      </w:r>
      <w:r w:rsidR="00125943">
        <w:rPr>
          <w:rFonts w:ascii="Calibri" w:hAnsi="Calibri"/>
          <w:color w:val="000000"/>
        </w:rPr>
        <w:t>Consejos Técnicos Escolares (</w:t>
      </w:r>
      <w:r w:rsidR="00AA7279" w:rsidRPr="00C1094E">
        <w:rPr>
          <w:rFonts w:ascii="Calibri" w:hAnsi="Calibri"/>
          <w:color w:val="000000"/>
        </w:rPr>
        <w:t>CTE</w:t>
      </w:r>
      <w:r w:rsidR="00125943">
        <w:rPr>
          <w:rFonts w:ascii="Calibri" w:hAnsi="Calibri"/>
          <w:color w:val="000000"/>
        </w:rPr>
        <w:t>)</w:t>
      </w:r>
      <w:r w:rsidR="00AA7279" w:rsidRPr="00C1094E">
        <w:rPr>
          <w:rFonts w:ascii="Calibri" w:hAnsi="Calibri"/>
          <w:color w:val="000000"/>
        </w:rPr>
        <w:t xml:space="preserve"> y </w:t>
      </w:r>
      <w:r w:rsidR="00125943">
        <w:rPr>
          <w:rFonts w:ascii="Calibri" w:hAnsi="Calibri"/>
          <w:color w:val="000000"/>
        </w:rPr>
        <w:t>Consejos Técnicos de Zona (</w:t>
      </w:r>
      <w:r w:rsidR="00AA7279" w:rsidRPr="00C1094E">
        <w:rPr>
          <w:rFonts w:ascii="Calibri" w:hAnsi="Calibri"/>
          <w:color w:val="000000"/>
        </w:rPr>
        <w:t>CTZ</w:t>
      </w:r>
      <w:r w:rsidR="00125943">
        <w:rPr>
          <w:rFonts w:ascii="Calibri" w:hAnsi="Calibri"/>
          <w:color w:val="000000"/>
        </w:rPr>
        <w:t>)</w:t>
      </w:r>
      <w:r w:rsidR="00AA7279" w:rsidRPr="00C1094E">
        <w:rPr>
          <w:rFonts w:ascii="Calibri" w:hAnsi="Calibri"/>
          <w:color w:val="000000"/>
        </w:rPr>
        <w:t xml:space="preserve"> y las rutas de mejora</w:t>
      </w:r>
      <w:r w:rsidRPr="00C1094E">
        <w:rPr>
          <w:rFonts w:ascii="Calibri" w:hAnsi="Calibri"/>
          <w:color w:val="000000"/>
        </w:rPr>
        <w:t xml:space="preserve">. </w:t>
      </w:r>
      <w:r w:rsidR="00D44E5B">
        <w:rPr>
          <w:rFonts w:ascii="Calibri" w:hAnsi="Calibri"/>
          <w:color w:val="000000"/>
        </w:rPr>
        <w:t>Los estudios contemplan documentar también las condiciones en las que se desarrollan estas prácticas.</w:t>
      </w:r>
    </w:p>
    <w:p w:rsidR="006F7678" w:rsidRPr="00C1094E" w:rsidRDefault="00525F99" w:rsidP="00C1094E">
      <w:pPr>
        <w:jc w:val="both"/>
        <w:rPr>
          <w:rFonts w:ascii="Calibri" w:hAnsi="Calibri"/>
          <w:color w:val="000000"/>
        </w:rPr>
      </w:pPr>
      <w:r w:rsidRPr="00C1094E">
        <w:rPr>
          <w:rFonts w:ascii="Calibri" w:hAnsi="Calibri"/>
          <w:b/>
          <w:color w:val="000000"/>
        </w:rPr>
        <w:t>Propósito</w:t>
      </w:r>
      <w:r w:rsidRPr="00C1094E">
        <w:rPr>
          <w:rFonts w:ascii="Calibri" w:hAnsi="Calibri"/>
          <w:color w:val="000000"/>
        </w:rPr>
        <w:t xml:space="preserve">: </w:t>
      </w:r>
      <w:r w:rsidR="006F7678" w:rsidRPr="00C1094E">
        <w:rPr>
          <w:rFonts w:ascii="Calibri" w:hAnsi="Calibri"/>
          <w:color w:val="000000"/>
        </w:rPr>
        <w:t xml:space="preserve">El estudio estará orientado específicamente a identificar, mediante el análisis de evidencias directas, aspectos de </w:t>
      </w:r>
      <w:r w:rsidR="00AA7279" w:rsidRPr="00C1094E">
        <w:rPr>
          <w:rFonts w:ascii="Calibri" w:hAnsi="Calibri"/>
          <w:color w:val="000000"/>
        </w:rPr>
        <w:t>docencia y gestión</w:t>
      </w:r>
      <w:r w:rsidR="006F7678" w:rsidRPr="00C1094E">
        <w:rPr>
          <w:rFonts w:ascii="Calibri" w:hAnsi="Calibri"/>
          <w:color w:val="000000"/>
        </w:rPr>
        <w:t xml:space="preserve"> efectiva, tales como la organización de contenidos en el salón de clase, la oportunidad de las intervenciones para el aprendizaje, la alineación del currículum y la coherencia de los contenidos, el apoyo socioemocional a los alumnos. Se busca explorar la relación de las prácticas con el tipo de andamiaje proporcionado a los estudiantes para involucrarse en las tareas y desarrollar sus ideas. En el estudio se contemplará el análisis del clima del aula y la forma en la que los docentes desarrollan los contenidos, particularmente si son proactivos y proporcionan apoyo o soporte a los alumnos, si promueven un discurso reflexivo y si s</w:t>
      </w:r>
      <w:r w:rsidRPr="00C1094E">
        <w:rPr>
          <w:rFonts w:ascii="Calibri" w:hAnsi="Calibri"/>
          <w:color w:val="000000"/>
        </w:rPr>
        <w:t>us expectativas son apropiadas.</w:t>
      </w:r>
    </w:p>
    <w:p w:rsidR="00AA7279" w:rsidRPr="00BC09CA" w:rsidRDefault="00AA7279" w:rsidP="00C1094E">
      <w:pPr>
        <w:jc w:val="both"/>
        <w:rPr>
          <w:rFonts w:ascii="Calibri" w:hAnsi="Calibri"/>
        </w:rPr>
      </w:pPr>
      <w:r w:rsidRPr="00BC09CA">
        <w:rPr>
          <w:rFonts w:ascii="Calibri" w:hAnsi="Calibri"/>
        </w:rPr>
        <w:t xml:space="preserve">Estos estudios serán más focalizados, con base en la información que se genere </w:t>
      </w:r>
      <w:r w:rsidR="00525F99" w:rsidRPr="00BC09CA">
        <w:rPr>
          <w:rFonts w:ascii="Calibri" w:hAnsi="Calibri"/>
        </w:rPr>
        <w:t xml:space="preserve">de 2018 a 2021, </w:t>
      </w:r>
      <w:r w:rsidRPr="00BC09CA">
        <w:rPr>
          <w:rFonts w:ascii="Calibri" w:hAnsi="Calibri"/>
        </w:rPr>
        <w:t>en</w:t>
      </w:r>
      <w:r w:rsidR="00525F99" w:rsidRPr="00BC09CA">
        <w:rPr>
          <w:rFonts w:ascii="Calibri" w:hAnsi="Calibri"/>
        </w:rPr>
        <w:t xml:space="preserve"> que se completará una evaluación articulada en cada</w:t>
      </w:r>
      <w:r w:rsidRPr="00BC09CA">
        <w:rPr>
          <w:rFonts w:ascii="Calibri" w:hAnsi="Calibri"/>
        </w:rPr>
        <w:t xml:space="preserve"> nivel</w:t>
      </w:r>
      <w:r w:rsidR="00525F99" w:rsidRPr="00BC09CA">
        <w:rPr>
          <w:rFonts w:ascii="Calibri" w:hAnsi="Calibri"/>
        </w:rPr>
        <w:t xml:space="preserve"> y tipo</w:t>
      </w:r>
      <w:r w:rsidRPr="00BC09CA">
        <w:rPr>
          <w:rFonts w:ascii="Calibri" w:hAnsi="Calibri"/>
        </w:rPr>
        <w:t xml:space="preserve"> educativo</w:t>
      </w:r>
      <w:r w:rsidR="00525F99" w:rsidRPr="00BC09CA">
        <w:rPr>
          <w:rFonts w:ascii="Calibri" w:hAnsi="Calibri"/>
        </w:rPr>
        <w:t>s de</w:t>
      </w:r>
      <w:r w:rsidRPr="00BC09CA">
        <w:rPr>
          <w:rFonts w:ascii="Calibri" w:hAnsi="Calibri"/>
        </w:rPr>
        <w:t xml:space="preserve"> los proyectos anteriores</w:t>
      </w:r>
      <w:r w:rsidR="00525F99" w:rsidRPr="00BC09CA">
        <w:rPr>
          <w:rFonts w:ascii="Calibri" w:hAnsi="Calibri"/>
        </w:rPr>
        <w:t xml:space="preserve">. A partir de esta </w:t>
      </w:r>
      <w:r w:rsidRPr="00BC09CA">
        <w:rPr>
          <w:rFonts w:ascii="Calibri" w:hAnsi="Calibri"/>
        </w:rPr>
        <w:t xml:space="preserve">información </w:t>
      </w:r>
      <w:r w:rsidR="00525F99" w:rsidRPr="00BC09CA">
        <w:rPr>
          <w:rFonts w:ascii="Calibri" w:hAnsi="Calibri"/>
        </w:rPr>
        <w:t>se podrán</w:t>
      </w:r>
      <w:r w:rsidRPr="00BC09CA">
        <w:rPr>
          <w:rFonts w:ascii="Calibri" w:hAnsi="Calibri"/>
        </w:rPr>
        <w:t xml:space="preserve"> determinar muestras intencionales para el desarrollo de los levantamientos, con propósit</w:t>
      </w:r>
      <w:r w:rsidR="00525F99" w:rsidRPr="00BC09CA">
        <w:rPr>
          <w:rFonts w:ascii="Calibri" w:hAnsi="Calibri"/>
        </w:rPr>
        <w:t>os bien definidos que permitan profundizar en el conocimiento necesario p</w:t>
      </w:r>
      <w:r w:rsidRPr="00BC09CA">
        <w:rPr>
          <w:rFonts w:ascii="Calibri" w:hAnsi="Calibri"/>
        </w:rPr>
        <w:t xml:space="preserve">ara retroalimentar al SEN, en términos de </w:t>
      </w:r>
      <w:r w:rsidR="00525F99" w:rsidRPr="00BC09CA">
        <w:rPr>
          <w:rFonts w:ascii="Calibri" w:hAnsi="Calibri"/>
        </w:rPr>
        <w:t>procesos de docencia, dirección y supervisión</w:t>
      </w:r>
      <w:r w:rsidRPr="00BC09CA">
        <w:rPr>
          <w:rFonts w:ascii="Calibri" w:hAnsi="Calibri"/>
        </w:rPr>
        <w:t xml:space="preserve"> más efectivos</w:t>
      </w:r>
      <w:r w:rsidR="00525F99" w:rsidRPr="00BC09CA">
        <w:rPr>
          <w:rFonts w:ascii="Calibri" w:hAnsi="Calibri"/>
        </w:rPr>
        <w:t xml:space="preserve"> para la mejora de los resultados educativos</w:t>
      </w:r>
      <w:r w:rsidRPr="00BC09CA">
        <w:rPr>
          <w:rFonts w:ascii="Calibri" w:hAnsi="Calibri"/>
        </w:rPr>
        <w:t xml:space="preserve">. </w:t>
      </w:r>
    </w:p>
    <w:p w:rsidR="00DF6ED6" w:rsidRDefault="00DF6ED6" w:rsidP="00452739"/>
    <w:p w:rsidR="00707E6C" w:rsidRDefault="00707E6C" w:rsidP="00DF6ED6">
      <w:pPr>
        <w:pStyle w:val="Ttulo3"/>
      </w:pPr>
      <w:r>
        <w:t>Proyecto relacionado con el aprendizaje de los estudiantes</w:t>
      </w:r>
    </w:p>
    <w:p w:rsidR="00707E6C" w:rsidRDefault="009B608C" w:rsidP="00EB3F7D">
      <w:pPr>
        <w:jc w:val="both"/>
      </w:pPr>
      <w:r>
        <w:t>El Plan Nacional para la Evaluación de los Aprendizajes (Planea) se inscribe en el Programa de Mediano Plazo</w:t>
      </w:r>
      <w:r w:rsidR="009C6B20">
        <w:rPr>
          <w:rStyle w:val="Refdenotaalpie"/>
        </w:rPr>
        <w:footnoteReference w:id="2"/>
      </w:r>
      <w:r w:rsidR="00707E6C">
        <w:t>.</w:t>
      </w:r>
    </w:p>
    <w:p w:rsidR="009B608C" w:rsidRDefault="009B608C" w:rsidP="009B608C">
      <w:pPr>
        <w:jc w:val="both"/>
        <w:rPr>
          <w:smallCaps/>
        </w:rPr>
      </w:pPr>
      <w:r w:rsidRPr="00EC44F2">
        <w:t xml:space="preserve">Con el fin de conocer </w:t>
      </w:r>
      <w:r>
        <w:t xml:space="preserve">la medida en que los estudiantes mexicanos dominan </w:t>
      </w:r>
      <w:r w:rsidRPr="00EC44F2">
        <w:t>aprendizajes clave</w:t>
      </w:r>
      <w:r>
        <w:rPr>
          <w:rStyle w:val="Refdenotaalpie"/>
        </w:rPr>
        <w:footnoteReference w:id="3"/>
      </w:r>
      <w:r w:rsidRPr="00F97254">
        <w:t xml:space="preserve"> </w:t>
      </w:r>
      <w:r>
        <w:t>en diferentes momentos de la educación básica y media superior</w:t>
      </w:r>
      <w:r w:rsidRPr="00EC44F2">
        <w:t>, el Instituto Nacional para la Evaluación de la Educación (INEE)</w:t>
      </w:r>
      <w:r>
        <w:t xml:space="preserve">, en coordinación con la Secretaría de Educación Pública (SEP), </w:t>
      </w:r>
      <w:r w:rsidRPr="00EC44F2">
        <w:t>ha</w:t>
      </w:r>
      <w:r>
        <w:t>n</w:t>
      </w:r>
      <w:r w:rsidRPr="00EC44F2">
        <w:t xml:space="preserve"> desarrollado el </w:t>
      </w:r>
      <w:r w:rsidRPr="00EF7599">
        <w:rPr>
          <w:i/>
        </w:rPr>
        <w:t>Plan Nacional para la Evaluación de los Aprendizajes</w:t>
      </w:r>
      <w:r w:rsidRPr="00EC44F2">
        <w:t xml:space="preserve"> (</w:t>
      </w:r>
      <w:r w:rsidRPr="00935A1D">
        <w:rPr>
          <w:smallCaps/>
        </w:rPr>
        <w:t>Planea</w:t>
      </w:r>
      <w:r>
        <w:rPr>
          <w:smallCaps/>
        </w:rPr>
        <w:t>).</w:t>
      </w:r>
    </w:p>
    <w:p w:rsidR="004073D6" w:rsidRDefault="004073D6" w:rsidP="00EB3F7D">
      <w:pPr>
        <w:spacing w:before="120" w:after="120"/>
        <w:jc w:val="both"/>
      </w:pPr>
      <w:r>
        <w:t xml:space="preserve">Los propósitos de </w:t>
      </w:r>
      <w:r w:rsidRPr="00935A1D">
        <w:rPr>
          <w:smallCaps/>
        </w:rPr>
        <w:t>Planea</w:t>
      </w:r>
      <w:r>
        <w:t xml:space="preserve"> son:</w:t>
      </w:r>
    </w:p>
    <w:p w:rsidR="004073D6" w:rsidRDefault="004073D6" w:rsidP="00EB3F7D">
      <w:pPr>
        <w:numPr>
          <w:ilvl w:val="0"/>
          <w:numId w:val="17"/>
        </w:numPr>
        <w:spacing w:before="120" w:after="120" w:line="276" w:lineRule="auto"/>
        <w:ind w:left="754" w:right="397" w:hanging="357"/>
        <w:jc w:val="both"/>
      </w:pPr>
      <w:r>
        <w:t>Conocer la medida en que los estudiantes de distintos niveles de la educación obligatoria logran un conjunto de aprendizajes clave establecidos en el currículo.</w:t>
      </w:r>
    </w:p>
    <w:p w:rsidR="004073D6" w:rsidRPr="00D016C9" w:rsidRDefault="004073D6" w:rsidP="00EB3F7D">
      <w:pPr>
        <w:numPr>
          <w:ilvl w:val="0"/>
          <w:numId w:val="17"/>
        </w:numPr>
        <w:spacing w:before="120" w:after="120" w:line="276" w:lineRule="auto"/>
        <w:ind w:left="754" w:right="397" w:hanging="357"/>
        <w:jc w:val="both"/>
      </w:pPr>
      <w:r>
        <w:t xml:space="preserve">Aportar información </w:t>
      </w:r>
      <w:r w:rsidRPr="00D016C9">
        <w:t>a las autoridades educativas</w:t>
      </w:r>
      <w:r>
        <w:t xml:space="preserve"> federales, locales y organismos descentralizados sobre el logro de aprendizajes clave de los estudiantes en la educación obligatoria, así como de las brechas existentes entre diferentes grupos poblacionales; todo ello con el fin de contribuir a las decisiones de política educativa.</w:t>
      </w:r>
    </w:p>
    <w:p w:rsidR="004073D6" w:rsidRDefault="004073D6" w:rsidP="00EB3F7D">
      <w:pPr>
        <w:numPr>
          <w:ilvl w:val="0"/>
          <w:numId w:val="17"/>
        </w:numPr>
        <w:spacing w:before="120" w:after="120" w:line="276" w:lineRule="auto"/>
        <w:ind w:left="754" w:right="397" w:hanging="357"/>
        <w:jc w:val="both"/>
      </w:pPr>
      <w:r>
        <w:t>Aportar i</w:t>
      </w:r>
      <w:r w:rsidRPr="00D016C9">
        <w:t>nforma</w:t>
      </w:r>
      <w:r>
        <w:t>ción</w:t>
      </w:r>
      <w:r w:rsidRPr="00D016C9">
        <w:t xml:space="preserve"> a la sociedad</w:t>
      </w:r>
      <w:r>
        <w:t xml:space="preserve"> en general </w:t>
      </w:r>
      <w:r w:rsidRPr="00D016C9">
        <w:t xml:space="preserve">sobre el estado que guarda la educación </w:t>
      </w:r>
      <w:r>
        <w:t>obligatoria respecto a lo que los estudiantes logran aprender, así como las diferencias en los aprendizajes entre distintos grupos de la población escolar.</w:t>
      </w:r>
    </w:p>
    <w:p w:rsidR="004073D6" w:rsidRDefault="004073D6" w:rsidP="00EB3F7D">
      <w:pPr>
        <w:numPr>
          <w:ilvl w:val="0"/>
          <w:numId w:val="17"/>
        </w:numPr>
        <w:spacing w:before="120" w:after="120" w:line="276" w:lineRule="auto"/>
        <w:ind w:left="754" w:right="397" w:hanging="357"/>
        <w:jc w:val="both"/>
      </w:pPr>
      <w:r>
        <w:t>Aportar información y conocimiento a los equipos docentes y directivos de las instituciones escolares y planteles de educación básica y media superior acerca de lo que se espera que aprendan sus estudiantes en los ámbitos evaluados, el nivel de logro de aprendizaje que alcanzan, así como el tamaño del reto para la enseñanza y el aprendizaje al que se enfrentan.</w:t>
      </w:r>
    </w:p>
    <w:p w:rsidR="0059364B" w:rsidRDefault="0059364B" w:rsidP="00EB3F7D">
      <w:pPr>
        <w:jc w:val="both"/>
        <w:rPr>
          <w:smallCaps/>
        </w:rPr>
      </w:pPr>
    </w:p>
    <w:p w:rsidR="004073D6" w:rsidRDefault="004073D6" w:rsidP="00EB3F7D">
      <w:pPr>
        <w:jc w:val="both"/>
      </w:pPr>
      <w:r w:rsidRPr="004073D6">
        <w:rPr>
          <w:smallCaps/>
        </w:rPr>
        <w:t>Planea</w:t>
      </w:r>
      <w:r w:rsidRPr="00EC44F2">
        <w:t xml:space="preserve"> </w:t>
      </w:r>
      <w:r>
        <w:t>se organiza a través de</w:t>
      </w:r>
      <w:r w:rsidRPr="00EC44F2">
        <w:t xml:space="preserve"> </w:t>
      </w:r>
      <w:r>
        <w:t>dos</w:t>
      </w:r>
      <w:r w:rsidRPr="00EC44F2">
        <w:t xml:space="preserve"> arreglos metodológicos </w:t>
      </w:r>
      <w:r>
        <w:t>que se distinguen</w:t>
      </w:r>
      <w:r w:rsidRPr="00EC44F2">
        <w:t xml:space="preserve"> tanto en el diseño de los instrumentos como en la</w:t>
      </w:r>
      <w:r>
        <w:t xml:space="preserve"> manera de administrarlos a los estudiantes. Dichos arreglos se </w:t>
      </w:r>
      <w:r w:rsidRPr="004073D6">
        <w:t xml:space="preserve">denominan </w:t>
      </w:r>
      <w:r w:rsidRPr="004073D6">
        <w:rPr>
          <w:i/>
        </w:rPr>
        <w:t>modalidades</w:t>
      </w:r>
      <w:r w:rsidRPr="004073D6">
        <w:t>. La modalidad que administra el INEE es referida con el nombre “</w:t>
      </w:r>
      <w:r w:rsidRPr="004073D6">
        <w:rPr>
          <w:smallCaps/>
        </w:rPr>
        <w:t>Planea</w:t>
      </w:r>
      <w:r w:rsidRPr="004073D6">
        <w:t xml:space="preserve"> SEN”, y ofrece</w:t>
      </w:r>
      <w:r>
        <w:t xml:space="preserve"> información a nivel del</w:t>
      </w:r>
      <w:r w:rsidRPr="00FF4052">
        <w:t xml:space="preserve"> </w:t>
      </w:r>
      <w:r>
        <w:t xml:space="preserve">Sistema Educativo Nacional en los distintos niveles </w:t>
      </w:r>
      <w:r w:rsidRPr="00FF4052">
        <w:t xml:space="preserve">de </w:t>
      </w:r>
      <w:r>
        <w:t xml:space="preserve">la </w:t>
      </w:r>
      <w:r w:rsidRPr="00FF4052">
        <w:t>educación obligatoria</w:t>
      </w:r>
      <w:r>
        <w:t xml:space="preserve">, es decir, atiende los tres primeros propósitos enunciados </w:t>
      </w:r>
      <w:r w:rsidRPr="004073D6">
        <w:t>arriba. La otra modalidad, administrada por la Secretaría de Educación Pública, se refiere como “</w:t>
      </w:r>
      <w:r w:rsidRPr="004073D6">
        <w:rPr>
          <w:smallCaps/>
        </w:rPr>
        <w:t>Planea</w:t>
      </w:r>
      <w:r w:rsidRPr="004073D6">
        <w:t xml:space="preserve"> Escuelas” y ofrece información</w:t>
      </w:r>
      <w:r>
        <w:t xml:space="preserve"> a nivel de centros escolares, de manera que atiende el cuarto propósito enunciado.</w:t>
      </w:r>
    </w:p>
    <w:p w:rsidR="0059364B" w:rsidRDefault="0059364B" w:rsidP="00EB3F7D">
      <w:pPr>
        <w:jc w:val="both"/>
        <w:rPr>
          <w:smallCaps/>
        </w:rPr>
      </w:pPr>
    </w:p>
    <w:p w:rsidR="004073D6" w:rsidRDefault="004073D6" w:rsidP="00EB3F7D">
      <w:pPr>
        <w:jc w:val="both"/>
      </w:pPr>
      <w:r w:rsidRPr="00935A1D">
        <w:rPr>
          <w:smallCaps/>
        </w:rPr>
        <w:t>Planea</w:t>
      </w:r>
      <w:r>
        <w:t xml:space="preserve"> evalúa el logro de aprendizajes clave de los estudiantes en dos campos de formación que se consideran críticos para el desarrollo académico de los estudiantes (Lenguaje y comunicación y Matemáticas) y, cíclicamente, en otros campos de formación del currículo de la educación obligatoria. Los aprendizajes clave se identifican a partir de los referentes curriculares que emiten las autoridades educativas.</w:t>
      </w:r>
    </w:p>
    <w:p w:rsidR="004073D6" w:rsidRDefault="004073D6" w:rsidP="004073D6">
      <w:pPr>
        <w:rPr>
          <w:smallCaps/>
        </w:rPr>
      </w:pPr>
    </w:p>
    <w:p w:rsidR="000B437F" w:rsidRDefault="00E53D58" w:rsidP="000B437F">
      <w:pPr>
        <w:pStyle w:val="Ttulo3"/>
      </w:pPr>
      <w:r>
        <w:t>Esquema cronológico inicial de l</w:t>
      </w:r>
      <w:r w:rsidR="000B437F">
        <w:t>as evaluaciones de la UESEN</w:t>
      </w:r>
    </w:p>
    <w:p w:rsidR="000B437F" w:rsidRDefault="000B437F" w:rsidP="00EB3F7D">
      <w:pPr>
        <w:jc w:val="both"/>
        <w:rPr>
          <w:iCs/>
          <w:lang w:val="es-419"/>
        </w:rPr>
      </w:pPr>
      <w:r>
        <w:rPr>
          <w:iCs/>
          <w:lang w:val="es-419"/>
        </w:rPr>
        <w:t xml:space="preserve">La tabla 4 muestra la planeación de las diferentes evaluaciones de la UESEN tal y como se concebía antes de desarrollar este programa. Cada evaluación en esta tabla </w:t>
      </w:r>
      <w:r w:rsidR="00E53D58">
        <w:rPr>
          <w:iCs/>
          <w:lang w:val="es-419"/>
        </w:rPr>
        <w:t xml:space="preserve">muestra </w:t>
      </w:r>
      <w:r>
        <w:rPr>
          <w:iCs/>
          <w:lang w:val="es-419"/>
        </w:rPr>
        <w:t xml:space="preserve">una lógica conceptual y de tiempos de aplicación que le es específica, e independiente de los demás ejercicios de evaluación. </w:t>
      </w:r>
    </w:p>
    <w:p w:rsidR="0059364B" w:rsidRDefault="0059364B" w:rsidP="000B437F">
      <w:pPr>
        <w:rPr>
          <w:iCs/>
          <w:lang w:val="es-419"/>
        </w:rPr>
      </w:pPr>
    </w:p>
    <w:p w:rsidR="000B437F" w:rsidRPr="0042530F" w:rsidRDefault="000B437F" w:rsidP="00C1094E">
      <w:pPr>
        <w:keepNext/>
        <w:rPr>
          <w:i/>
        </w:rPr>
      </w:pPr>
      <w:r w:rsidRPr="0042530F">
        <w:rPr>
          <w:i/>
        </w:rPr>
        <w:t xml:space="preserve">Tabla 4. Evaluaciones por ciclo escolar (Planeación previa al Programa de mediano plazo). </w:t>
      </w:r>
    </w:p>
    <w:tbl>
      <w:tblPr>
        <w:tblW w:w="0" w:type="auto"/>
        <w:tblCellMar>
          <w:left w:w="0" w:type="dxa"/>
          <w:right w:w="0" w:type="dxa"/>
        </w:tblCellMar>
        <w:tblLook w:val="04A0" w:firstRow="1" w:lastRow="0" w:firstColumn="1" w:lastColumn="0" w:noHBand="0" w:noVBand="1"/>
      </w:tblPr>
      <w:tblGrid>
        <w:gridCol w:w="1322"/>
        <w:gridCol w:w="740"/>
        <w:gridCol w:w="1177"/>
        <w:gridCol w:w="1089"/>
        <w:gridCol w:w="740"/>
        <w:gridCol w:w="740"/>
        <w:gridCol w:w="790"/>
        <w:gridCol w:w="740"/>
        <w:gridCol w:w="740"/>
        <w:gridCol w:w="740"/>
      </w:tblGrid>
      <w:tr w:rsidR="000B437F" w:rsidRPr="005C44E8" w:rsidTr="006E6D1C">
        <w:trPr>
          <w:trHeight w:val="436"/>
        </w:trPr>
        <w:tc>
          <w:tcPr>
            <w:tcW w:w="0" w:type="auto"/>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bottom"/>
            <w:hideMark/>
          </w:tcPr>
          <w:p w:rsidR="000B437F" w:rsidRPr="005C44E8" w:rsidRDefault="000B437F" w:rsidP="006E6D1C">
            <w:r w:rsidRPr="005C44E8">
              <w:rPr>
                <w:b/>
                <w:bCs/>
              </w:rPr>
              <w:t> </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0B437F" w:rsidRPr="005C44E8" w:rsidRDefault="000B437F" w:rsidP="006E6D1C">
            <w:r w:rsidRPr="005C44E8">
              <w:rPr>
                <w:b/>
                <w:bCs/>
              </w:rPr>
              <w:t>2017-18</w:t>
            </w:r>
          </w:p>
        </w:tc>
        <w:tc>
          <w:tcPr>
            <w:tcW w:w="2319" w:type="dxa"/>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0B437F" w:rsidRPr="005C44E8" w:rsidRDefault="000B437F" w:rsidP="006E6D1C">
            <w:r w:rsidRPr="005C44E8">
              <w:rPr>
                <w:b/>
                <w:bCs/>
              </w:rPr>
              <w:t>2018-19</w:t>
            </w:r>
          </w:p>
        </w:tc>
        <w:tc>
          <w:tcPr>
            <w:tcW w:w="1732" w:type="dxa"/>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0B437F" w:rsidRPr="005C44E8" w:rsidRDefault="000B437F" w:rsidP="006E6D1C">
            <w:r w:rsidRPr="005C44E8">
              <w:rPr>
                <w:b/>
                <w:bCs/>
              </w:rPr>
              <w:t>2019-20</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0B437F" w:rsidRPr="005C44E8" w:rsidRDefault="000B437F" w:rsidP="006E6D1C">
            <w:r w:rsidRPr="005C44E8">
              <w:rPr>
                <w:b/>
                <w:bCs/>
              </w:rPr>
              <w:t>2020-21</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0B437F" w:rsidRPr="005C44E8" w:rsidRDefault="000B437F" w:rsidP="006E6D1C">
            <w:r w:rsidRPr="005C44E8">
              <w:rPr>
                <w:b/>
                <w:bCs/>
              </w:rPr>
              <w:t>2021-22</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0B437F" w:rsidRPr="005C44E8" w:rsidRDefault="000B437F" w:rsidP="006E6D1C">
            <w:r w:rsidRPr="005C44E8">
              <w:rPr>
                <w:b/>
                <w:bCs/>
              </w:rPr>
              <w:t>2022-23</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0B437F" w:rsidRPr="005C44E8" w:rsidRDefault="000B437F" w:rsidP="006E6D1C">
            <w:r w:rsidRPr="005C44E8">
              <w:rPr>
                <w:b/>
                <w:bCs/>
              </w:rPr>
              <w:t>2023-24</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0B437F" w:rsidRPr="005C44E8" w:rsidRDefault="000B437F" w:rsidP="006E6D1C">
            <w:r w:rsidRPr="005C44E8">
              <w:rPr>
                <w:b/>
                <w:bCs/>
              </w:rPr>
              <w:t>2024-25</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0B437F" w:rsidRPr="005C44E8" w:rsidRDefault="000B437F" w:rsidP="006E6D1C">
            <w:r w:rsidRPr="005C44E8">
              <w:rPr>
                <w:b/>
                <w:bCs/>
              </w:rPr>
              <w:t>2025-26</w:t>
            </w:r>
          </w:p>
        </w:tc>
      </w:tr>
      <w:tr w:rsidR="000B437F" w:rsidRPr="005C44E8" w:rsidTr="006E6D1C">
        <w:trPr>
          <w:trHeight w:val="493"/>
        </w:trPr>
        <w:tc>
          <w:tcPr>
            <w:tcW w:w="0" w:type="auto"/>
            <w:tcBorders>
              <w:top w:val="single" w:sz="24" w:space="0" w:color="FFFFFF"/>
              <w:left w:val="single" w:sz="8" w:space="0" w:color="FFFFFF"/>
              <w:bottom w:val="single" w:sz="8" w:space="0" w:color="FFFFFF"/>
              <w:right w:val="single" w:sz="8" w:space="0" w:color="FFFFFF"/>
            </w:tcBorders>
            <w:shd w:val="clear" w:color="auto" w:fill="5B9BD5"/>
            <w:tcMar>
              <w:top w:w="15" w:type="dxa"/>
              <w:left w:w="70" w:type="dxa"/>
              <w:bottom w:w="0" w:type="dxa"/>
              <w:right w:w="70" w:type="dxa"/>
            </w:tcMar>
            <w:vAlign w:val="center"/>
            <w:hideMark/>
          </w:tcPr>
          <w:p w:rsidR="000B437F" w:rsidRPr="005C44E8" w:rsidRDefault="000B437F" w:rsidP="006E6D1C">
            <w:r w:rsidRPr="005C44E8">
              <w:rPr>
                <w:b/>
                <w:bCs/>
              </w:rPr>
              <w:t>Preescolar</w:t>
            </w:r>
          </w:p>
        </w:tc>
        <w:tc>
          <w:tcPr>
            <w:tcW w:w="0" w:type="auto"/>
            <w:tcBorders>
              <w:top w:val="single" w:sz="24"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r w:rsidRPr="005C44E8">
              <w:t>ECEA</w:t>
            </w:r>
          </w:p>
          <w:p w:rsidR="000B437F" w:rsidRPr="005C44E8" w:rsidRDefault="000B437F" w:rsidP="008C0F7B">
            <w:pPr>
              <w:spacing w:after="0"/>
            </w:pPr>
            <w:r w:rsidRPr="005C44E8">
              <w:t>EIC</w:t>
            </w:r>
          </w:p>
          <w:p w:rsidR="000B437F" w:rsidRPr="005C44E8" w:rsidRDefault="000B437F" w:rsidP="008C0F7B">
            <w:pPr>
              <w:spacing w:after="0"/>
            </w:pPr>
            <w:r w:rsidRPr="005C44E8">
              <w:t>Planea</w:t>
            </w:r>
          </w:p>
        </w:tc>
        <w:tc>
          <w:tcPr>
            <w:tcW w:w="2319" w:type="dxa"/>
            <w:tcBorders>
              <w:top w:val="single" w:sz="24"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p>
        </w:tc>
        <w:tc>
          <w:tcPr>
            <w:tcW w:w="1732" w:type="dxa"/>
            <w:tcBorders>
              <w:top w:val="single" w:sz="24"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FB2310" w:rsidRPr="005C44E8" w:rsidRDefault="000B437F" w:rsidP="008C0F7B">
            <w:pPr>
              <w:spacing w:after="0"/>
            </w:pPr>
            <w:r w:rsidRPr="005C44E8">
              <w:t>Planea</w:t>
            </w:r>
          </w:p>
        </w:tc>
        <w:tc>
          <w:tcPr>
            <w:tcW w:w="0" w:type="auto"/>
            <w:tcBorders>
              <w:top w:val="single" w:sz="24"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24"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r w:rsidRPr="005C44E8">
              <w:t>ECEA</w:t>
            </w:r>
          </w:p>
          <w:p w:rsidR="000B437F" w:rsidRPr="005C44E8" w:rsidRDefault="000B437F" w:rsidP="007A0B36">
            <w:pPr>
              <w:spacing w:after="0"/>
            </w:pPr>
          </w:p>
        </w:tc>
        <w:tc>
          <w:tcPr>
            <w:tcW w:w="0" w:type="auto"/>
            <w:tcBorders>
              <w:top w:val="single" w:sz="24"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r w:rsidRPr="005C44E8">
              <w:t>Planea</w:t>
            </w:r>
          </w:p>
        </w:tc>
        <w:tc>
          <w:tcPr>
            <w:tcW w:w="0" w:type="auto"/>
            <w:tcBorders>
              <w:top w:val="single" w:sz="24"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24"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24"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FD1CF4">
            <w:pPr>
              <w:spacing w:after="0"/>
            </w:pPr>
            <w:r w:rsidRPr="005C44E8">
              <w:t>ECEA</w:t>
            </w:r>
          </w:p>
          <w:p w:rsidR="000B437F" w:rsidRPr="005C44E8" w:rsidRDefault="000B437F" w:rsidP="00FD1CF4">
            <w:pPr>
              <w:spacing w:after="0"/>
            </w:pPr>
            <w:r w:rsidRPr="005C44E8">
              <w:t>Planea</w:t>
            </w:r>
          </w:p>
        </w:tc>
      </w:tr>
      <w:tr w:rsidR="000B437F" w:rsidRPr="005C44E8" w:rsidTr="006E6D1C">
        <w:trPr>
          <w:trHeight w:val="95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70" w:type="dxa"/>
              <w:bottom w:w="0" w:type="dxa"/>
              <w:right w:w="70" w:type="dxa"/>
            </w:tcMar>
            <w:vAlign w:val="center"/>
            <w:hideMark/>
          </w:tcPr>
          <w:p w:rsidR="000B437F" w:rsidRPr="005C44E8" w:rsidRDefault="000B437F" w:rsidP="006E6D1C">
            <w:r w:rsidRPr="005C44E8">
              <w:rPr>
                <w:b/>
                <w:bCs/>
              </w:rPr>
              <w:t>Primaria</w:t>
            </w: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r w:rsidRPr="005C44E8">
              <w:t>Planea</w:t>
            </w:r>
          </w:p>
        </w:tc>
        <w:tc>
          <w:tcPr>
            <w:tcW w:w="231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9B608C" w:rsidRPr="005C44E8" w:rsidRDefault="009B608C" w:rsidP="009B608C">
            <w:pPr>
              <w:spacing w:after="0"/>
            </w:pPr>
            <w:r w:rsidRPr="005C44E8">
              <w:t>ERCE</w:t>
            </w:r>
          </w:p>
          <w:p w:rsidR="000B437F" w:rsidRPr="005C44E8" w:rsidRDefault="000B437F" w:rsidP="008C0F7B">
            <w:pPr>
              <w:spacing w:after="0"/>
            </w:pPr>
          </w:p>
        </w:tc>
        <w:tc>
          <w:tcPr>
            <w:tcW w:w="1732"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FB2310" w:rsidRPr="005C44E8" w:rsidRDefault="000B437F" w:rsidP="008C0F7B">
            <w:pPr>
              <w:spacing w:after="0"/>
            </w:pPr>
            <w:r w:rsidRPr="005C44E8">
              <w:t>ECEA</w:t>
            </w:r>
          </w:p>
          <w:p w:rsidR="00FB2310" w:rsidRPr="005C44E8" w:rsidRDefault="000B437F" w:rsidP="008C0F7B">
            <w:pPr>
              <w:spacing w:after="0"/>
            </w:pPr>
            <w:r w:rsidRPr="005C44E8">
              <w:t>EIC</w:t>
            </w: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FB2310" w:rsidRPr="005C44E8" w:rsidRDefault="000B437F" w:rsidP="007A0B36">
            <w:pPr>
              <w:spacing w:after="0"/>
            </w:pPr>
            <w:r w:rsidRPr="005C44E8">
              <w:t>Planea</w:t>
            </w: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r w:rsidRPr="005C44E8">
              <w:t>ECEA</w:t>
            </w:r>
          </w:p>
          <w:p w:rsidR="000B437F" w:rsidRPr="005C44E8" w:rsidRDefault="000B437F" w:rsidP="008C0F7B">
            <w:pPr>
              <w:spacing w:after="0"/>
            </w:pPr>
            <w:r w:rsidRPr="005C44E8">
              <w:t>Planea</w:t>
            </w: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6E6D1C"/>
        </w:tc>
      </w:tr>
      <w:tr w:rsidR="000B437F" w:rsidRPr="005C44E8" w:rsidTr="006E6D1C">
        <w:trPr>
          <w:trHeight w:val="466"/>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70" w:type="dxa"/>
              <w:bottom w:w="0" w:type="dxa"/>
              <w:right w:w="70" w:type="dxa"/>
            </w:tcMar>
            <w:vAlign w:val="center"/>
            <w:hideMark/>
          </w:tcPr>
          <w:p w:rsidR="000B437F" w:rsidRPr="005C44E8" w:rsidRDefault="000B437F" w:rsidP="006E6D1C">
            <w:r w:rsidRPr="005C44E8">
              <w:rPr>
                <w:b/>
                <w:bCs/>
              </w:rPr>
              <w:t>Secundaria</w:t>
            </w:r>
          </w:p>
        </w:tc>
        <w:tc>
          <w:tcPr>
            <w:tcW w:w="0" w:type="auto"/>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r w:rsidRPr="005C44E8">
              <w:t>Talis video</w:t>
            </w:r>
          </w:p>
        </w:tc>
        <w:tc>
          <w:tcPr>
            <w:tcW w:w="2319" w:type="dxa"/>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r w:rsidRPr="005C44E8">
              <w:t>ECEA</w:t>
            </w:r>
          </w:p>
          <w:p w:rsidR="00FB2310" w:rsidRPr="005C44E8" w:rsidRDefault="000B437F" w:rsidP="008C0F7B">
            <w:pPr>
              <w:spacing w:after="0"/>
            </w:pPr>
            <w:r w:rsidRPr="005C44E8">
              <w:t>Planea</w:t>
            </w:r>
          </w:p>
        </w:tc>
        <w:tc>
          <w:tcPr>
            <w:tcW w:w="1732" w:type="dxa"/>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r w:rsidRPr="005C44E8">
              <w:t>Planea</w:t>
            </w:r>
          </w:p>
          <w:p w:rsidR="000B437F" w:rsidRPr="005C44E8" w:rsidRDefault="000B437F" w:rsidP="008C0F7B">
            <w:pPr>
              <w:spacing w:after="0"/>
            </w:pPr>
            <w:r w:rsidRPr="005C44E8">
              <w:t>Cívica</w:t>
            </w:r>
          </w:p>
        </w:tc>
        <w:tc>
          <w:tcPr>
            <w:tcW w:w="0" w:type="auto"/>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r w:rsidRPr="005C44E8">
              <w:t>ECEA</w:t>
            </w:r>
          </w:p>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r w:rsidRPr="005C44E8">
              <w:t>Planea</w:t>
            </w:r>
          </w:p>
        </w:tc>
        <w:tc>
          <w:tcPr>
            <w:tcW w:w="0" w:type="auto"/>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C413BE"/>
        </w:tc>
      </w:tr>
      <w:tr w:rsidR="000B437F" w:rsidRPr="005C44E8" w:rsidTr="006E6D1C">
        <w:trPr>
          <w:trHeight w:val="96"/>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70" w:type="dxa"/>
              <w:bottom w:w="0" w:type="dxa"/>
              <w:right w:w="70" w:type="dxa"/>
            </w:tcMar>
            <w:vAlign w:val="center"/>
            <w:hideMark/>
          </w:tcPr>
          <w:p w:rsidR="000B437F" w:rsidRPr="005C44E8" w:rsidRDefault="000B437F" w:rsidP="006E6D1C">
            <w:r w:rsidRPr="005C44E8">
              <w:rPr>
                <w:b/>
                <w:bCs/>
              </w:rPr>
              <w:t>Alumnos de 15 años</w:t>
            </w: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r w:rsidRPr="005C44E8">
              <w:t>PISA</w:t>
            </w:r>
          </w:p>
        </w:tc>
        <w:tc>
          <w:tcPr>
            <w:tcW w:w="231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p>
        </w:tc>
        <w:tc>
          <w:tcPr>
            <w:tcW w:w="1732"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r w:rsidRPr="005C44E8">
              <w:t>PISA</w:t>
            </w: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r w:rsidRPr="005C44E8">
              <w:t>PISA</w:t>
            </w: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6E6D1C"/>
        </w:tc>
      </w:tr>
      <w:tr w:rsidR="000B437F" w:rsidRPr="005C44E8" w:rsidTr="006E6D1C">
        <w:trPr>
          <w:trHeight w:val="33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70" w:type="dxa"/>
              <w:bottom w:w="0" w:type="dxa"/>
              <w:right w:w="70" w:type="dxa"/>
            </w:tcMar>
            <w:vAlign w:val="center"/>
            <w:hideMark/>
          </w:tcPr>
          <w:p w:rsidR="000B437F" w:rsidRPr="005C44E8" w:rsidRDefault="000B437F" w:rsidP="006E6D1C">
            <w:r w:rsidRPr="005C44E8">
              <w:rPr>
                <w:b/>
                <w:bCs/>
              </w:rPr>
              <w:t>Media superior</w:t>
            </w:r>
          </w:p>
        </w:tc>
        <w:tc>
          <w:tcPr>
            <w:tcW w:w="0" w:type="auto"/>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p>
        </w:tc>
        <w:tc>
          <w:tcPr>
            <w:tcW w:w="2319" w:type="dxa"/>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p>
        </w:tc>
        <w:tc>
          <w:tcPr>
            <w:tcW w:w="1732" w:type="dxa"/>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FB2310" w:rsidRPr="005C44E8" w:rsidRDefault="000B437F" w:rsidP="008C0F7B">
            <w:pPr>
              <w:spacing w:after="0"/>
            </w:pPr>
            <w:r w:rsidRPr="005C44E8">
              <w:t>Planea</w:t>
            </w:r>
          </w:p>
        </w:tc>
        <w:tc>
          <w:tcPr>
            <w:tcW w:w="0" w:type="auto"/>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FB2310" w:rsidRPr="005C44E8" w:rsidRDefault="000B437F" w:rsidP="008C0F7B">
            <w:pPr>
              <w:spacing w:after="0"/>
            </w:pPr>
            <w:r w:rsidRPr="005C44E8">
              <w:t>ECEA</w:t>
            </w:r>
          </w:p>
        </w:tc>
        <w:tc>
          <w:tcPr>
            <w:tcW w:w="0" w:type="auto"/>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r w:rsidRPr="005C44E8">
              <w:t> Planea</w:t>
            </w:r>
          </w:p>
        </w:tc>
        <w:tc>
          <w:tcPr>
            <w:tcW w:w="0" w:type="auto"/>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8C0F7B">
            <w:pPr>
              <w:spacing w:after="0"/>
            </w:pPr>
            <w:r w:rsidRPr="005C44E8">
              <w:t>ECEA</w:t>
            </w:r>
          </w:p>
        </w:tc>
        <w:tc>
          <w:tcPr>
            <w:tcW w:w="0" w:type="auto"/>
            <w:tcBorders>
              <w:top w:val="single" w:sz="8" w:space="0" w:color="FFFFFF"/>
              <w:left w:val="single" w:sz="8" w:space="0" w:color="FFFFFF"/>
              <w:bottom w:val="single" w:sz="8" w:space="0" w:color="FFFFFF"/>
              <w:right w:val="single" w:sz="8" w:space="0" w:color="FFFFFF"/>
            </w:tcBorders>
            <w:shd w:val="clear" w:color="auto" w:fill="D5DCE4" w:themeFill="text2" w:themeFillTint="33"/>
            <w:tcMar>
              <w:top w:w="15" w:type="dxa"/>
              <w:left w:w="70" w:type="dxa"/>
              <w:bottom w:w="0" w:type="dxa"/>
              <w:right w:w="70" w:type="dxa"/>
            </w:tcMar>
            <w:vAlign w:val="center"/>
            <w:hideMark/>
          </w:tcPr>
          <w:p w:rsidR="000B437F" w:rsidRPr="005C44E8" w:rsidRDefault="000B437F" w:rsidP="006E6D1C"/>
        </w:tc>
      </w:tr>
      <w:tr w:rsidR="000B437F" w:rsidRPr="005C44E8" w:rsidTr="006E6D1C">
        <w:trPr>
          <w:trHeight w:val="1327"/>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70" w:type="dxa"/>
              <w:bottom w:w="0" w:type="dxa"/>
              <w:right w:w="70" w:type="dxa"/>
            </w:tcMar>
            <w:vAlign w:val="center"/>
            <w:hideMark/>
          </w:tcPr>
          <w:p w:rsidR="000B437F" w:rsidRPr="005C44E8" w:rsidRDefault="000B437F" w:rsidP="006E6D1C">
            <w:r w:rsidRPr="005C44E8">
              <w:rPr>
                <w:b/>
                <w:bCs/>
              </w:rPr>
              <w:t>Evaluaciones que incluyen varios niveles educativos</w:t>
            </w: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p>
        </w:tc>
        <w:tc>
          <w:tcPr>
            <w:tcW w:w="231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r w:rsidRPr="005C44E8">
              <w:t>EADI</w:t>
            </w:r>
            <w:r w:rsidR="00E36F6C">
              <w:t>S</w:t>
            </w:r>
          </w:p>
          <w:p w:rsidR="000B437F" w:rsidRPr="005C44E8" w:rsidRDefault="000B437F" w:rsidP="008C0F7B">
            <w:pPr>
              <w:spacing w:after="0"/>
            </w:pPr>
            <w:r w:rsidRPr="005C44E8">
              <w:t>EDC</w:t>
            </w:r>
          </w:p>
          <w:p w:rsidR="000B437F" w:rsidRPr="005C44E8" w:rsidRDefault="000B437F" w:rsidP="008C0F7B">
            <w:pPr>
              <w:spacing w:after="0"/>
            </w:pPr>
            <w:r w:rsidRPr="005C44E8">
              <w:t>(Formación ciudadana y Autonomía curricular)</w:t>
            </w:r>
          </w:p>
        </w:tc>
        <w:tc>
          <w:tcPr>
            <w:tcW w:w="1732"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r w:rsidRPr="005C44E8">
              <w:t>EDC (Lenguaje)</w:t>
            </w: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8C0F7B">
            <w:pPr>
              <w:spacing w:after="0"/>
            </w:pPr>
          </w:p>
        </w:tc>
        <w:tc>
          <w:tcPr>
            <w:tcW w:w="0" w:type="auto"/>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15" w:type="dxa"/>
              <w:left w:w="70" w:type="dxa"/>
              <w:bottom w:w="0" w:type="dxa"/>
              <w:right w:w="70" w:type="dxa"/>
            </w:tcMar>
            <w:vAlign w:val="center"/>
            <w:hideMark/>
          </w:tcPr>
          <w:p w:rsidR="000B437F" w:rsidRPr="005C44E8" w:rsidRDefault="000B437F" w:rsidP="006E6D1C"/>
        </w:tc>
      </w:tr>
    </w:tbl>
    <w:p w:rsidR="000B437F" w:rsidRPr="00DF6ED6" w:rsidRDefault="000B437F" w:rsidP="000B437F"/>
    <w:p w:rsidR="000B437F" w:rsidRDefault="000B437F" w:rsidP="004073D6">
      <w:pPr>
        <w:rPr>
          <w:smallCaps/>
        </w:rPr>
      </w:pPr>
    </w:p>
    <w:p w:rsidR="00465AFB" w:rsidRDefault="00DF6ED6" w:rsidP="00D2722F">
      <w:pPr>
        <w:pStyle w:val="Ttulo2"/>
        <w:numPr>
          <w:ilvl w:val="0"/>
          <w:numId w:val="4"/>
        </w:numPr>
        <w:spacing w:before="0"/>
      </w:pPr>
      <w:r>
        <w:t>Alineación de las evaluaciones</w:t>
      </w:r>
      <w:r w:rsidR="00DD06D8">
        <w:t xml:space="preserve"> cíclicas a gran escala que diseña la UESEN</w:t>
      </w:r>
    </w:p>
    <w:p w:rsidR="00DF6ED6" w:rsidRPr="00DF6ED6" w:rsidRDefault="00DF6ED6" w:rsidP="00EB3F7D">
      <w:pPr>
        <w:jc w:val="both"/>
      </w:pPr>
      <w:r w:rsidRPr="00DF6ED6">
        <w:rPr>
          <w:iCs/>
          <w:lang w:val="es-419"/>
        </w:rPr>
        <w:t>Las distintas evaluaciones</w:t>
      </w:r>
      <w:r>
        <w:rPr>
          <w:iCs/>
          <w:lang w:val="es-419"/>
        </w:rPr>
        <w:t xml:space="preserve"> de la UESEN</w:t>
      </w:r>
      <w:r w:rsidRPr="00DF6ED6">
        <w:rPr>
          <w:iCs/>
          <w:lang w:val="es-419"/>
        </w:rPr>
        <w:t xml:space="preserve"> </w:t>
      </w:r>
      <w:r w:rsidR="00C37DCE">
        <w:rPr>
          <w:iCs/>
          <w:lang w:val="es-419"/>
        </w:rPr>
        <w:t xml:space="preserve"> presentadas en el apartado anterior </w:t>
      </w:r>
      <w:r w:rsidRPr="00DF6ED6">
        <w:rPr>
          <w:iCs/>
          <w:lang w:val="es-419"/>
        </w:rPr>
        <w:t>han tenido</w:t>
      </w:r>
      <w:r>
        <w:rPr>
          <w:iCs/>
          <w:lang w:val="es-419"/>
        </w:rPr>
        <w:t xml:space="preserve"> hasta ahora</w:t>
      </w:r>
      <w:r w:rsidRPr="00DF6ED6">
        <w:rPr>
          <w:iCs/>
          <w:lang w:val="es-419"/>
        </w:rPr>
        <w:t xml:space="preserve"> lógicas de aplicación y referentes independientes, lo que no ha permitido la vinculación de bases de datos </w:t>
      </w:r>
      <w:r w:rsidR="00774657">
        <w:rPr>
          <w:iCs/>
          <w:lang w:val="es-419"/>
        </w:rPr>
        <w:t xml:space="preserve">y resultados </w:t>
      </w:r>
      <w:r w:rsidRPr="00DF6ED6">
        <w:rPr>
          <w:iCs/>
          <w:lang w:val="es-419"/>
        </w:rPr>
        <w:t>entre proyectos. El diseño actual ha permitido inferir relaciones lógicas entre los resultados de las evaluaciones, pero no verificarlas empíricamente.</w:t>
      </w:r>
      <w:r w:rsidR="008F04F9">
        <w:rPr>
          <w:iCs/>
          <w:lang w:val="es-419"/>
        </w:rPr>
        <w:t xml:space="preserve"> Por ejemplo, actualmente se puede hacer el siguiente análisis “si</w:t>
      </w:r>
      <w:r w:rsidR="008F04F9" w:rsidRPr="008F04F9">
        <w:rPr>
          <w:iCs/>
        </w:rPr>
        <w:t xml:space="preserve"> un tipo de escuela </w:t>
      </w:r>
      <w:r w:rsidR="009C6B20">
        <w:rPr>
          <w:iCs/>
        </w:rPr>
        <w:t>representa</w:t>
      </w:r>
      <w:r w:rsidR="008F04F9" w:rsidRPr="008F04F9">
        <w:rPr>
          <w:iCs/>
        </w:rPr>
        <w:t xml:space="preserve"> una oferta educativa pobre, y da atención a las poblaciones socialmente más vulnerables, no es de extrañar que sus resultados de aprendizaje también sean pobres</w:t>
      </w:r>
      <w:r w:rsidR="008F04F9">
        <w:rPr>
          <w:iCs/>
        </w:rPr>
        <w:t>” pero todavía no es posible identificar el tamaño de la asociación entre las variables implicadas en la afirmación.</w:t>
      </w:r>
    </w:p>
    <w:p w:rsidR="00885FD2" w:rsidRDefault="00885FD2" w:rsidP="00EB3F7D">
      <w:pPr>
        <w:jc w:val="both"/>
        <w:rPr>
          <w:iCs/>
          <w:lang w:val="es-419"/>
        </w:rPr>
      </w:pPr>
      <w:r>
        <w:rPr>
          <w:iCs/>
          <w:lang w:val="es-419"/>
        </w:rPr>
        <w:t>Una narrativa ordenada permitiría presentar primero información sobre las condiciones escolares, incluyendo características y prácticas de los docentes y directivos y de los procesos de implementación curricular, y después los resultados en el aprendizaje de los estudiantes, permitiendo ofrecer de manera natural mejores retroalimentaciones al Sistema Educativo y aportando además análisis y bases de datos que permiten relacionar no sólo lógicamente sino empíricamente a diferentes elementos de la oferta, las condiciones docentes, y el aprendizaje.</w:t>
      </w:r>
      <w:r w:rsidRPr="00774657">
        <w:rPr>
          <w:iCs/>
          <w:lang w:val="es-419"/>
        </w:rPr>
        <w:t xml:space="preserve"> </w:t>
      </w:r>
      <w:r>
        <w:rPr>
          <w:iCs/>
          <w:lang w:val="es-419"/>
        </w:rPr>
        <w:t>Ello implica alinear, conceptual, metodológica y cronológicamente las evaluaciones de la Unidad.</w:t>
      </w:r>
    </w:p>
    <w:p w:rsidR="00DF6ED6" w:rsidRDefault="00885FD2" w:rsidP="00EB3F7D">
      <w:pPr>
        <w:jc w:val="both"/>
        <w:rPr>
          <w:iCs/>
          <w:lang w:val="es-419"/>
        </w:rPr>
      </w:pPr>
      <w:r>
        <w:rPr>
          <w:iCs/>
        </w:rPr>
        <w:t>Por lo anterior,</w:t>
      </w:r>
      <w:r w:rsidR="00DF6ED6">
        <w:rPr>
          <w:iCs/>
        </w:rPr>
        <w:t xml:space="preserve"> el programa de mediano plazo de la </w:t>
      </w:r>
      <w:r w:rsidR="00DF6ED6" w:rsidRPr="00DF6ED6">
        <w:rPr>
          <w:iCs/>
          <w:lang w:val="es-419"/>
        </w:rPr>
        <w:t xml:space="preserve">UESEN </w:t>
      </w:r>
      <w:r w:rsidR="00DF6ED6">
        <w:rPr>
          <w:iCs/>
          <w:lang w:val="es-419"/>
        </w:rPr>
        <w:t>contempla desarrollar</w:t>
      </w:r>
      <w:r w:rsidR="00DF6ED6" w:rsidRPr="00DF6ED6">
        <w:rPr>
          <w:iCs/>
          <w:lang w:val="es-419"/>
        </w:rPr>
        <w:t xml:space="preserve"> estrategias para ar</w:t>
      </w:r>
      <w:r w:rsidR="00D14529">
        <w:rPr>
          <w:iCs/>
          <w:lang w:val="es-419"/>
        </w:rPr>
        <w:t>ticular las evaluaciones de la o</w:t>
      </w:r>
      <w:r w:rsidR="00DF6ED6" w:rsidRPr="00DF6ED6">
        <w:rPr>
          <w:iCs/>
          <w:lang w:val="es-419"/>
        </w:rPr>
        <w:t xml:space="preserve">ferta </w:t>
      </w:r>
      <w:r w:rsidR="00D14529">
        <w:rPr>
          <w:iCs/>
          <w:lang w:val="es-419"/>
        </w:rPr>
        <w:t>e</w:t>
      </w:r>
      <w:r w:rsidR="00DF6ED6" w:rsidRPr="00DF6ED6">
        <w:rPr>
          <w:iCs/>
          <w:lang w:val="es-419"/>
        </w:rPr>
        <w:t xml:space="preserve">ducativa y de los </w:t>
      </w:r>
      <w:r w:rsidR="00D14529">
        <w:rPr>
          <w:iCs/>
          <w:lang w:val="es-419"/>
        </w:rPr>
        <w:t>a</w:t>
      </w:r>
      <w:r w:rsidR="00DF6ED6" w:rsidRPr="00DF6ED6">
        <w:rPr>
          <w:iCs/>
          <w:lang w:val="es-419"/>
        </w:rPr>
        <w:t xml:space="preserve">prendizajes, así como los </w:t>
      </w:r>
      <w:r w:rsidR="00DF6ED6" w:rsidRPr="00D14529">
        <w:rPr>
          <w:iCs/>
          <w:lang w:val="es-419"/>
        </w:rPr>
        <w:t xml:space="preserve">estudios sobre </w:t>
      </w:r>
      <w:r w:rsidR="00D14529">
        <w:rPr>
          <w:iCs/>
          <w:lang w:val="es-419"/>
        </w:rPr>
        <w:t>d</w:t>
      </w:r>
      <w:r w:rsidR="00DF6ED6" w:rsidRPr="00D14529">
        <w:rPr>
          <w:iCs/>
          <w:lang w:val="es-419"/>
        </w:rPr>
        <w:t xml:space="preserve">ocentes y </w:t>
      </w:r>
      <w:r w:rsidR="00D14529">
        <w:rPr>
          <w:iCs/>
          <w:lang w:val="es-419"/>
        </w:rPr>
        <w:t>d</w:t>
      </w:r>
      <w:r w:rsidR="00DF6ED6" w:rsidRPr="00D14529">
        <w:rPr>
          <w:iCs/>
          <w:lang w:val="es-419"/>
        </w:rPr>
        <w:t>irectivos,</w:t>
      </w:r>
      <w:r w:rsidR="00DF6ED6" w:rsidRPr="00DF6ED6">
        <w:rPr>
          <w:iCs/>
          <w:lang w:val="es-419"/>
        </w:rPr>
        <w:t xml:space="preserve"> con el fin de maximizar la información que puede ofrecerse al Sistema Educativo</w:t>
      </w:r>
      <w:r w:rsidR="00D14529">
        <w:rPr>
          <w:iCs/>
          <w:lang w:val="es-419"/>
        </w:rPr>
        <w:t xml:space="preserve"> al </w:t>
      </w:r>
      <w:r w:rsidR="00774657">
        <w:rPr>
          <w:iCs/>
          <w:lang w:val="es-419"/>
        </w:rPr>
        <w:t xml:space="preserve">proporcionar </w:t>
      </w:r>
      <w:r w:rsidR="00D14529">
        <w:rPr>
          <w:iCs/>
          <w:lang w:val="es-419"/>
        </w:rPr>
        <w:t>información y conocimiento sobre cada elemento, pero también respecto de sus relaciones con los demás.</w:t>
      </w:r>
    </w:p>
    <w:p w:rsidR="0042530F" w:rsidRDefault="0042530F" w:rsidP="00774657">
      <w:pPr>
        <w:jc w:val="both"/>
        <w:rPr>
          <w:iCs/>
          <w:lang w:val="es-419"/>
        </w:rPr>
      </w:pPr>
    </w:p>
    <w:p w:rsidR="008F04F9" w:rsidRDefault="008F04F9" w:rsidP="008F04F9">
      <w:pPr>
        <w:pStyle w:val="Ttulo3"/>
      </w:pPr>
      <w:r>
        <w:t>Una nueva narrativa para exponer los resultados de las evaluaciones del Sistema Educativo Nacional que realiza la UESEN</w:t>
      </w:r>
    </w:p>
    <w:p w:rsidR="008F04F9" w:rsidRPr="00885FD2" w:rsidRDefault="008F04F9" w:rsidP="00EB3F7D">
      <w:pPr>
        <w:pStyle w:val="NormalWeb"/>
        <w:spacing w:before="0" w:beforeAutospacing="0"/>
        <w:jc w:val="both"/>
        <w:rPr>
          <w:rFonts w:ascii="Calibri" w:hAnsi="Calibri"/>
          <w:sz w:val="22"/>
          <w:szCs w:val="22"/>
          <w:lang w:val="es-419"/>
        </w:rPr>
      </w:pPr>
      <w:r w:rsidRPr="00885FD2">
        <w:rPr>
          <w:rFonts w:ascii="Calibri" w:hAnsi="Calibri"/>
          <w:sz w:val="22"/>
          <w:szCs w:val="22"/>
          <w:lang w:val="es-419"/>
        </w:rPr>
        <w:t>En este momento, en que vari</w:t>
      </w:r>
      <w:r w:rsidR="000B437F" w:rsidRPr="00885FD2">
        <w:rPr>
          <w:rFonts w:ascii="Calibri" w:hAnsi="Calibri"/>
          <w:sz w:val="22"/>
          <w:szCs w:val="22"/>
          <w:lang w:val="es-419"/>
        </w:rPr>
        <w:t>a</w:t>
      </w:r>
      <w:r w:rsidRPr="00885FD2">
        <w:rPr>
          <w:rFonts w:ascii="Calibri" w:hAnsi="Calibri"/>
          <w:sz w:val="22"/>
          <w:szCs w:val="22"/>
          <w:lang w:val="es-419"/>
        </w:rPr>
        <w:t>s evaluaci</w:t>
      </w:r>
      <w:r w:rsidR="000B437F" w:rsidRPr="00885FD2">
        <w:rPr>
          <w:rFonts w:ascii="Calibri" w:hAnsi="Calibri"/>
          <w:sz w:val="22"/>
          <w:szCs w:val="22"/>
          <w:lang w:val="es-419"/>
        </w:rPr>
        <w:t>ones</w:t>
      </w:r>
      <w:r w:rsidRPr="00885FD2">
        <w:rPr>
          <w:rFonts w:ascii="Calibri" w:hAnsi="Calibri"/>
          <w:sz w:val="22"/>
          <w:szCs w:val="22"/>
          <w:lang w:val="es-419"/>
        </w:rPr>
        <w:t xml:space="preserve"> de la UESEN se van consolidando, es posible conjuntar esfuerzos entre proyectos para arribar a evaluaciones que nos permitan dar cuenta de manera ordenada de los resultados de las evaluaciones del SEN. </w:t>
      </w:r>
      <w:r w:rsidR="006B76B2" w:rsidRPr="00885FD2">
        <w:rPr>
          <w:rFonts w:ascii="Calibri" w:hAnsi="Calibri"/>
          <w:sz w:val="22"/>
          <w:szCs w:val="22"/>
          <w:lang w:val="es-419"/>
        </w:rPr>
        <w:t>Resulta deseable para dar mejor información al Sistema Educativo</w:t>
      </w:r>
      <w:r w:rsidRPr="00885FD2">
        <w:rPr>
          <w:rFonts w:ascii="Calibri" w:hAnsi="Calibri"/>
          <w:sz w:val="22"/>
          <w:szCs w:val="22"/>
          <w:lang w:val="es-419"/>
        </w:rPr>
        <w:t xml:space="preserve"> tener un</w:t>
      </w:r>
      <w:r w:rsidR="00885FD2">
        <w:rPr>
          <w:rFonts w:ascii="Calibri" w:hAnsi="Calibri"/>
          <w:sz w:val="22"/>
          <w:szCs w:val="22"/>
          <w:lang w:val="es-419"/>
        </w:rPr>
        <w:t xml:space="preserve"> modelo ordenador de l</w:t>
      </w:r>
      <w:r w:rsidRPr="00885FD2">
        <w:rPr>
          <w:rFonts w:ascii="Calibri" w:hAnsi="Calibri"/>
          <w:sz w:val="22"/>
          <w:szCs w:val="22"/>
          <w:lang w:val="es-419"/>
        </w:rPr>
        <w:t>a narrativa</w:t>
      </w:r>
      <w:r w:rsidR="00885FD2">
        <w:rPr>
          <w:rFonts w:ascii="Calibri" w:hAnsi="Calibri"/>
          <w:sz w:val="22"/>
          <w:szCs w:val="22"/>
          <w:lang w:val="es-419"/>
        </w:rPr>
        <w:t>, como el expuesto</w:t>
      </w:r>
      <w:r w:rsidRPr="00885FD2">
        <w:rPr>
          <w:rFonts w:ascii="Calibri" w:hAnsi="Calibri"/>
          <w:sz w:val="22"/>
          <w:szCs w:val="22"/>
          <w:lang w:val="es-419"/>
        </w:rPr>
        <w:t xml:space="preserve"> en </w:t>
      </w:r>
      <w:r w:rsidR="006B76B2" w:rsidRPr="00885FD2">
        <w:rPr>
          <w:rFonts w:ascii="Calibri" w:hAnsi="Calibri"/>
          <w:sz w:val="22"/>
          <w:szCs w:val="22"/>
          <w:lang w:val="es-419"/>
        </w:rPr>
        <w:t>la figura 1</w:t>
      </w:r>
      <w:r w:rsidRPr="00885FD2">
        <w:rPr>
          <w:rFonts w:ascii="Calibri" w:hAnsi="Calibri"/>
          <w:sz w:val="22"/>
          <w:szCs w:val="22"/>
          <w:lang w:val="es-419"/>
        </w:rPr>
        <w:t xml:space="preserve">: </w:t>
      </w:r>
    </w:p>
    <w:p w:rsidR="006B76B2" w:rsidRPr="006B76B2" w:rsidRDefault="006B76B2" w:rsidP="008F04F9">
      <w:pPr>
        <w:pStyle w:val="NormalWeb"/>
        <w:rPr>
          <w:rFonts w:ascii="Calibri" w:hAnsi="Calibri"/>
          <w:i/>
          <w:sz w:val="22"/>
          <w:lang w:val="es-419"/>
        </w:rPr>
      </w:pPr>
      <w:r w:rsidRPr="006B76B2">
        <w:rPr>
          <w:rFonts w:ascii="Calibri" w:hAnsi="Calibri"/>
          <w:i/>
          <w:sz w:val="22"/>
          <w:lang w:val="es-419"/>
        </w:rPr>
        <w:t>Figura 1. Modelo narrativo para exponer los resultados de las evaluaciones de la UESEN</w:t>
      </w:r>
    </w:p>
    <w:p w:rsidR="006B76B2" w:rsidRPr="008F04F9" w:rsidRDefault="006B76B2" w:rsidP="008F04F9">
      <w:pPr>
        <w:pStyle w:val="NormalWeb"/>
        <w:rPr>
          <w:rFonts w:ascii="Calibri" w:hAnsi="Calibri"/>
        </w:rPr>
      </w:pPr>
      <w:r>
        <w:rPr>
          <w:rFonts w:ascii="Calibri" w:hAnsi="Calibri"/>
          <w:noProof/>
        </w:rPr>
        <w:drawing>
          <wp:inline distT="0" distB="0" distL="0" distR="0" wp14:anchorId="532438C4" wp14:editId="672863B4">
            <wp:extent cx="5504246" cy="2687782"/>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1463" cy="2696189"/>
                    </a:xfrm>
                    <a:prstGeom prst="rect">
                      <a:avLst/>
                    </a:prstGeom>
                    <a:noFill/>
                  </pic:spPr>
                </pic:pic>
              </a:graphicData>
            </a:graphic>
          </wp:inline>
        </w:drawing>
      </w:r>
    </w:p>
    <w:p w:rsidR="008B792D" w:rsidRDefault="008B792D" w:rsidP="00EB3F7D">
      <w:pPr>
        <w:pStyle w:val="NormalWeb"/>
        <w:jc w:val="both"/>
        <w:rPr>
          <w:rFonts w:ascii="Calibri" w:hAnsi="Calibri"/>
        </w:rPr>
      </w:pPr>
    </w:p>
    <w:p w:rsidR="006B76B2" w:rsidRPr="00885FD2" w:rsidRDefault="006B76B2" w:rsidP="00EB3F7D">
      <w:pPr>
        <w:pStyle w:val="NormalWeb"/>
        <w:jc w:val="both"/>
        <w:rPr>
          <w:rFonts w:ascii="Calibri" w:hAnsi="Calibri"/>
          <w:sz w:val="22"/>
          <w:szCs w:val="22"/>
          <w:lang w:val="es-419"/>
        </w:rPr>
      </w:pPr>
      <w:r w:rsidRPr="00885FD2">
        <w:rPr>
          <w:rFonts w:ascii="Calibri" w:hAnsi="Calibri"/>
          <w:sz w:val="22"/>
          <w:szCs w:val="22"/>
        </w:rPr>
        <w:t>Como puede verse en el esquema, p</w:t>
      </w:r>
      <w:r w:rsidR="00EE1D22" w:rsidRPr="00885FD2">
        <w:rPr>
          <w:rFonts w:ascii="Calibri" w:hAnsi="Calibri"/>
          <w:sz w:val="22"/>
          <w:szCs w:val="22"/>
          <w:lang w:val="es-419"/>
        </w:rPr>
        <w:t xml:space="preserve">rimero se presenta información, tan vinculada como sea posible, de las condiciones escolares, </w:t>
      </w:r>
      <w:r w:rsidR="005D1AC4" w:rsidRPr="00885FD2">
        <w:rPr>
          <w:rFonts w:ascii="Calibri" w:hAnsi="Calibri"/>
          <w:sz w:val="22"/>
          <w:szCs w:val="22"/>
          <w:lang w:val="es-419"/>
        </w:rPr>
        <w:t xml:space="preserve">con el fortalecimiento </w:t>
      </w:r>
      <w:r w:rsidR="00EE1D22" w:rsidRPr="00885FD2">
        <w:rPr>
          <w:rFonts w:ascii="Calibri" w:hAnsi="Calibri"/>
          <w:sz w:val="22"/>
          <w:szCs w:val="22"/>
          <w:lang w:val="es-419"/>
        </w:rPr>
        <w:t>de</w:t>
      </w:r>
      <w:r w:rsidR="005D1AC4" w:rsidRPr="00885FD2">
        <w:rPr>
          <w:rFonts w:ascii="Calibri" w:hAnsi="Calibri"/>
          <w:sz w:val="22"/>
          <w:szCs w:val="22"/>
          <w:lang w:val="es-419"/>
        </w:rPr>
        <w:t xml:space="preserve"> los ámbitos </w:t>
      </w:r>
      <w:r w:rsidR="005D1AC4" w:rsidRPr="00885FD2">
        <w:rPr>
          <w:rFonts w:ascii="Calibri" w:hAnsi="Calibri"/>
          <w:color w:val="000000"/>
          <w:sz w:val="22"/>
          <w:szCs w:val="22"/>
        </w:rPr>
        <w:t xml:space="preserve">de estudio de gestión del aprendizaje y de organización escolar que refieren a </w:t>
      </w:r>
      <w:r w:rsidR="005D1AC4" w:rsidRPr="00885FD2">
        <w:rPr>
          <w:rFonts w:ascii="Calibri" w:hAnsi="Calibri"/>
          <w:sz w:val="22"/>
          <w:szCs w:val="22"/>
          <w:lang w:val="es-419"/>
        </w:rPr>
        <w:t>las prácticas</w:t>
      </w:r>
      <w:r w:rsidR="00EE1D22" w:rsidRPr="00885FD2">
        <w:rPr>
          <w:rFonts w:ascii="Calibri" w:hAnsi="Calibri"/>
          <w:sz w:val="22"/>
          <w:szCs w:val="22"/>
          <w:lang w:val="es-419"/>
        </w:rPr>
        <w:t xml:space="preserve"> de docentes y direc</w:t>
      </w:r>
      <w:r w:rsidR="005D1AC4" w:rsidRPr="00885FD2">
        <w:rPr>
          <w:rFonts w:ascii="Calibri" w:hAnsi="Calibri"/>
          <w:sz w:val="22"/>
          <w:szCs w:val="22"/>
          <w:lang w:val="es-419"/>
        </w:rPr>
        <w:t>tivos;</w:t>
      </w:r>
      <w:r w:rsidR="00EE1D22" w:rsidRPr="00885FD2">
        <w:rPr>
          <w:rFonts w:ascii="Calibri" w:hAnsi="Calibri"/>
          <w:sz w:val="22"/>
          <w:szCs w:val="22"/>
          <w:lang w:val="es-419"/>
        </w:rPr>
        <w:t xml:space="preserve"> y de</w:t>
      </w:r>
      <w:r w:rsidR="000B437F" w:rsidRPr="00885FD2">
        <w:rPr>
          <w:rFonts w:ascii="Calibri" w:hAnsi="Calibri"/>
          <w:sz w:val="22"/>
          <w:szCs w:val="22"/>
          <w:lang w:val="es-419"/>
        </w:rPr>
        <w:t xml:space="preserve"> </w:t>
      </w:r>
      <w:r w:rsidR="00EE1D22" w:rsidRPr="00885FD2">
        <w:rPr>
          <w:rFonts w:ascii="Calibri" w:hAnsi="Calibri"/>
          <w:sz w:val="22"/>
          <w:szCs w:val="22"/>
          <w:lang w:val="es-419"/>
        </w:rPr>
        <w:t>l</w:t>
      </w:r>
      <w:r w:rsidR="000B437F" w:rsidRPr="00885FD2">
        <w:rPr>
          <w:rFonts w:ascii="Calibri" w:hAnsi="Calibri"/>
          <w:sz w:val="22"/>
          <w:szCs w:val="22"/>
          <w:lang w:val="es-419"/>
        </w:rPr>
        <w:t>a</w:t>
      </w:r>
      <w:r w:rsidR="00EE1D22" w:rsidRPr="00885FD2">
        <w:rPr>
          <w:rFonts w:ascii="Calibri" w:hAnsi="Calibri"/>
          <w:sz w:val="22"/>
          <w:szCs w:val="22"/>
          <w:lang w:val="es-419"/>
        </w:rPr>
        <w:t xml:space="preserve"> </w:t>
      </w:r>
      <w:r w:rsidR="000B437F" w:rsidRPr="00885FD2">
        <w:rPr>
          <w:rFonts w:ascii="Calibri" w:hAnsi="Calibri"/>
          <w:sz w:val="22"/>
          <w:szCs w:val="22"/>
          <w:lang w:val="es-419"/>
        </w:rPr>
        <w:t xml:space="preserve">implementación del </w:t>
      </w:r>
      <w:r w:rsidR="005D1AC4" w:rsidRPr="00885FD2">
        <w:rPr>
          <w:rFonts w:ascii="Calibri" w:hAnsi="Calibri"/>
          <w:sz w:val="22"/>
          <w:szCs w:val="22"/>
          <w:lang w:val="es-419"/>
        </w:rPr>
        <w:t xml:space="preserve">currículo </w:t>
      </w:r>
      <w:r w:rsidR="00EE1D22" w:rsidRPr="00885FD2">
        <w:rPr>
          <w:rFonts w:ascii="Calibri" w:hAnsi="Calibri"/>
          <w:sz w:val="22"/>
          <w:szCs w:val="22"/>
          <w:lang w:val="es-419"/>
        </w:rPr>
        <w:t xml:space="preserve">para un nivel educativo dado. </w:t>
      </w:r>
      <w:r w:rsidRPr="00885FD2">
        <w:rPr>
          <w:rFonts w:ascii="Calibri" w:hAnsi="Calibri"/>
          <w:sz w:val="22"/>
          <w:szCs w:val="22"/>
          <w:lang w:val="es-419"/>
        </w:rPr>
        <w:t>En este arreglo es posible vincular lógica y empíricamente información entre estos diferentes a</w:t>
      </w:r>
      <w:r w:rsidR="005D1AC4" w:rsidRPr="00885FD2">
        <w:rPr>
          <w:rFonts w:ascii="Calibri" w:hAnsi="Calibri"/>
          <w:sz w:val="22"/>
          <w:szCs w:val="22"/>
          <w:lang w:val="es-419"/>
        </w:rPr>
        <w:t>spectos de la oferta educativa, bajo un enfoque de derechos humanos.</w:t>
      </w:r>
    </w:p>
    <w:p w:rsidR="00B515B5" w:rsidRPr="00885FD2" w:rsidRDefault="006B76B2" w:rsidP="00EB3F7D">
      <w:pPr>
        <w:pStyle w:val="NormalWeb"/>
        <w:jc w:val="both"/>
        <w:rPr>
          <w:rFonts w:ascii="Calibri" w:hAnsi="Calibri"/>
          <w:sz w:val="22"/>
          <w:szCs w:val="22"/>
        </w:rPr>
      </w:pPr>
      <w:r w:rsidRPr="00885FD2">
        <w:rPr>
          <w:rFonts w:ascii="Calibri" w:hAnsi="Calibri"/>
          <w:sz w:val="22"/>
          <w:szCs w:val="22"/>
          <w:lang w:val="es-419"/>
        </w:rPr>
        <w:t>En un segundo momento</w:t>
      </w:r>
      <w:r w:rsidR="00EE1D22" w:rsidRPr="00885FD2">
        <w:rPr>
          <w:rFonts w:ascii="Calibri" w:hAnsi="Calibri"/>
          <w:sz w:val="22"/>
          <w:szCs w:val="22"/>
          <w:lang w:val="es-419"/>
        </w:rPr>
        <w:t xml:space="preserve"> se presenta información respecto a los aprendizajes que se logran en ese mismo nivel educativo, bajo diferentes condiciones de las que se dio cuenta </w:t>
      </w:r>
      <w:r w:rsidR="008B792D" w:rsidRPr="00885FD2">
        <w:rPr>
          <w:rFonts w:ascii="Calibri" w:hAnsi="Calibri"/>
          <w:sz w:val="22"/>
          <w:szCs w:val="22"/>
          <w:lang w:val="es-419"/>
        </w:rPr>
        <w:t>en el momento anterior</w:t>
      </w:r>
      <w:r w:rsidR="00EE1D22" w:rsidRPr="00885FD2">
        <w:rPr>
          <w:rFonts w:ascii="Calibri" w:hAnsi="Calibri"/>
          <w:sz w:val="22"/>
          <w:szCs w:val="22"/>
          <w:lang w:val="es-419"/>
        </w:rPr>
        <w:t xml:space="preserve">, vinculando la información de logro a los diferentes </w:t>
      </w:r>
      <w:r w:rsidR="009B22E0" w:rsidRPr="00885FD2">
        <w:rPr>
          <w:rFonts w:ascii="Calibri" w:hAnsi="Calibri"/>
          <w:sz w:val="22"/>
          <w:szCs w:val="22"/>
          <w:lang w:val="es-419"/>
        </w:rPr>
        <w:t>elementos de la oferta educativa</w:t>
      </w:r>
      <w:r w:rsidR="00EE1D22" w:rsidRPr="00885FD2">
        <w:rPr>
          <w:rFonts w:ascii="Calibri" w:hAnsi="Calibri"/>
          <w:sz w:val="22"/>
          <w:szCs w:val="22"/>
          <w:lang w:val="es-419"/>
        </w:rPr>
        <w:t xml:space="preserve"> previamente estudiad</w:t>
      </w:r>
      <w:r w:rsidR="009B22E0" w:rsidRPr="00885FD2">
        <w:rPr>
          <w:rFonts w:ascii="Calibri" w:hAnsi="Calibri"/>
          <w:sz w:val="22"/>
          <w:szCs w:val="22"/>
          <w:lang w:val="es-419"/>
        </w:rPr>
        <w:t>o</w:t>
      </w:r>
      <w:r w:rsidR="00EE1D22" w:rsidRPr="00885FD2">
        <w:rPr>
          <w:rFonts w:ascii="Calibri" w:hAnsi="Calibri"/>
          <w:sz w:val="22"/>
          <w:szCs w:val="22"/>
          <w:lang w:val="es-419"/>
        </w:rPr>
        <w:t>s desde la</w:t>
      </w:r>
      <w:r w:rsidR="009B22E0" w:rsidRPr="00885FD2">
        <w:rPr>
          <w:rFonts w:ascii="Calibri" w:hAnsi="Calibri"/>
          <w:sz w:val="22"/>
          <w:szCs w:val="22"/>
          <w:lang w:val="es-419"/>
        </w:rPr>
        <w:t>s</w:t>
      </w:r>
      <w:r w:rsidR="00EE1D22" w:rsidRPr="00885FD2">
        <w:rPr>
          <w:rFonts w:ascii="Calibri" w:hAnsi="Calibri"/>
          <w:sz w:val="22"/>
          <w:szCs w:val="22"/>
          <w:lang w:val="es-419"/>
        </w:rPr>
        <w:t xml:space="preserve"> óptica</w:t>
      </w:r>
      <w:r w:rsidR="009B22E0" w:rsidRPr="00885FD2">
        <w:rPr>
          <w:rFonts w:ascii="Calibri" w:hAnsi="Calibri"/>
          <w:sz w:val="22"/>
          <w:szCs w:val="22"/>
          <w:lang w:val="es-419"/>
        </w:rPr>
        <w:t>s</w:t>
      </w:r>
      <w:r w:rsidR="00EE1D22" w:rsidRPr="00885FD2">
        <w:rPr>
          <w:rFonts w:ascii="Calibri" w:hAnsi="Calibri"/>
          <w:sz w:val="22"/>
          <w:szCs w:val="22"/>
          <w:lang w:val="es-419"/>
        </w:rPr>
        <w:t xml:space="preserve"> de las condiciones escolares</w:t>
      </w:r>
      <w:r w:rsidR="009B22E0" w:rsidRPr="00885FD2">
        <w:rPr>
          <w:rFonts w:ascii="Calibri" w:hAnsi="Calibri"/>
          <w:sz w:val="22"/>
          <w:szCs w:val="22"/>
          <w:lang w:val="es-419"/>
        </w:rPr>
        <w:t xml:space="preserve">, las </w:t>
      </w:r>
      <w:r w:rsidR="005D1AC4" w:rsidRPr="00885FD2">
        <w:rPr>
          <w:rFonts w:ascii="Calibri" w:hAnsi="Calibri"/>
          <w:sz w:val="22"/>
          <w:szCs w:val="22"/>
          <w:lang w:val="es-419"/>
        </w:rPr>
        <w:t xml:space="preserve">prácticas </w:t>
      </w:r>
      <w:r w:rsidR="009B22E0" w:rsidRPr="00885FD2">
        <w:rPr>
          <w:rFonts w:ascii="Calibri" w:hAnsi="Calibri"/>
          <w:sz w:val="22"/>
          <w:szCs w:val="22"/>
          <w:lang w:val="es-419"/>
        </w:rPr>
        <w:t xml:space="preserve">de docentes y directivos y la </w:t>
      </w:r>
      <w:r w:rsidR="000B437F" w:rsidRPr="00885FD2">
        <w:rPr>
          <w:rFonts w:ascii="Calibri" w:hAnsi="Calibri"/>
          <w:sz w:val="22"/>
          <w:szCs w:val="22"/>
          <w:lang w:val="es-419"/>
        </w:rPr>
        <w:t>implementación</w:t>
      </w:r>
      <w:r w:rsidR="009B22E0" w:rsidRPr="00885FD2">
        <w:rPr>
          <w:rFonts w:ascii="Calibri" w:hAnsi="Calibri"/>
          <w:sz w:val="22"/>
          <w:szCs w:val="22"/>
          <w:lang w:val="es-419"/>
        </w:rPr>
        <w:t xml:space="preserve"> curricular</w:t>
      </w:r>
      <w:r w:rsidR="00EE1D22" w:rsidRPr="00885FD2">
        <w:rPr>
          <w:rFonts w:ascii="Calibri" w:hAnsi="Calibri"/>
          <w:sz w:val="22"/>
          <w:szCs w:val="22"/>
          <w:lang w:val="es-419"/>
        </w:rPr>
        <w:t xml:space="preserve">. </w:t>
      </w:r>
    </w:p>
    <w:p w:rsidR="008F04F9" w:rsidRPr="00885FD2" w:rsidRDefault="008F04F9" w:rsidP="00EB3F7D">
      <w:pPr>
        <w:pStyle w:val="NormalWeb"/>
        <w:jc w:val="both"/>
        <w:rPr>
          <w:rFonts w:ascii="Calibri" w:hAnsi="Calibri"/>
          <w:sz w:val="22"/>
          <w:szCs w:val="22"/>
        </w:rPr>
      </w:pPr>
      <w:r w:rsidRPr="00885FD2">
        <w:rPr>
          <w:rFonts w:ascii="Calibri" w:hAnsi="Calibri"/>
          <w:sz w:val="22"/>
          <w:szCs w:val="22"/>
          <w:lang w:val="es-419"/>
        </w:rPr>
        <w:t xml:space="preserve">Este ordenamiento narrativo, reforzado con el hecho de que las bases de datos de condiciones escolares, de prácticas </w:t>
      </w:r>
      <w:r w:rsidR="00F87495" w:rsidRPr="00885FD2">
        <w:rPr>
          <w:rFonts w:ascii="Calibri" w:hAnsi="Calibri"/>
          <w:sz w:val="22"/>
          <w:szCs w:val="22"/>
          <w:lang w:val="es-419"/>
        </w:rPr>
        <w:t xml:space="preserve">de </w:t>
      </w:r>
      <w:r w:rsidRPr="00885FD2">
        <w:rPr>
          <w:rFonts w:ascii="Calibri" w:hAnsi="Calibri"/>
          <w:sz w:val="22"/>
          <w:szCs w:val="22"/>
          <w:lang w:val="es-419"/>
        </w:rPr>
        <w:t>docentes</w:t>
      </w:r>
      <w:r w:rsidR="00F87495" w:rsidRPr="00885FD2">
        <w:rPr>
          <w:rFonts w:ascii="Calibri" w:hAnsi="Calibri"/>
          <w:sz w:val="22"/>
          <w:szCs w:val="22"/>
          <w:lang w:val="es-419"/>
        </w:rPr>
        <w:t xml:space="preserve"> y directivos</w:t>
      </w:r>
      <w:r w:rsidRPr="00885FD2">
        <w:rPr>
          <w:rFonts w:ascii="Calibri" w:hAnsi="Calibri"/>
          <w:sz w:val="22"/>
          <w:szCs w:val="22"/>
          <w:lang w:val="es-419"/>
        </w:rPr>
        <w:t>,</w:t>
      </w:r>
      <w:r w:rsidR="00F87495" w:rsidRPr="00885FD2">
        <w:rPr>
          <w:rFonts w:ascii="Calibri" w:hAnsi="Calibri"/>
          <w:sz w:val="22"/>
          <w:szCs w:val="22"/>
          <w:lang w:val="es-419"/>
        </w:rPr>
        <w:t xml:space="preserve"> del</w:t>
      </w:r>
      <w:r w:rsidRPr="00885FD2">
        <w:rPr>
          <w:rFonts w:ascii="Calibri" w:hAnsi="Calibri"/>
          <w:sz w:val="22"/>
          <w:szCs w:val="22"/>
          <w:lang w:val="es-419"/>
        </w:rPr>
        <w:t xml:space="preserve"> currículo y </w:t>
      </w:r>
      <w:r w:rsidR="00F87495" w:rsidRPr="00885FD2">
        <w:rPr>
          <w:rFonts w:ascii="Calibri" w:hAnsi="Calibri"/>
          <w:sz w:val="22"/>
          <w:szCs w:val="22"/>
          <w:lang w:val="es-419"/>
        </w:rPr>
        <w:t xml:space="preserve">de los resultados de </w:t>
      </w:r>
      <w:r w:rsidRPr="00885FD2">
        <w:rPr>
          <w:rFonts w:ascii="Calibri" w:hAnsi="Calibri"/>
          <w:sz w:val="22"/>
          <w:szCs w:val="22"/>
          <w:lang w:val="es-419"/>
        </w:rPr>
        <w:t>aprendizaje puedan ser utilizadas de manera integrada</w:t>
      </w:r>
      <w:r w:rsidR="00EE150A" w:rsidRPr="00885FD2">
        <w:rPr>
          <w:rFonts w:ascii="Calibri" w:hAnsi="Calibri"/>
          <w:sz w:val="22"/>
          <w:szCs w:val="22"/>
          <w:lang w:val="es-419"/>
        </w:rPr>
        <w:t>,</w:t>
      </w:r>
      <w:r w:rsidRPr="00885FD2">
        <w:rPr>
          <w:rFonts w:ascii="Calibri" w:hAnsi="Calibri"/>
          <w:sz w:val="22"/>
          <w:szCs w:val="22"/>
          <w:lang w:val="es-419"/>
        </w:rPr>
        <w:t xml:space="preserve"> permitirá de </w:t>
      </w:r>
      <w:r w:rsidR="00586635" w:rsidRPr="00885FD2">
        <w:rPr>
          <w:rFonts w:ascii="Calibri" w:hAnsi="Calibri"/>
          <w:sz w:val="22"/>
          <w:szCs w:val="22"/>
          <w:lang w:val="es-419"/>
        </w:rPr>
        <w:t xml:space="preserve">forma </w:t>
      </w:r>
      <w:r w:rsidRPr="00885FD2">
        <w:rPr>
          <w:rFonts w:ascii="Calibri" w:hAnsi="Calibri"/>
          <w:sz w:val="22"/>
          <w:szCs w:val="22"/>
          <w:lang w:val="es-419"/>
        </w:rPr>
        <w:t xml:space="preserve">natural ofrecer mejor </w:t>
      </w:r>
      <w:r w:rsidR="00586635" w:rsidRPr="00885FD2">
        <w:rPr>
          <w:rFonts w:ascii="Calibri" w:hAnsi="Calibri"/>
          <w:sz w:val="22"/>
          <w:szCs w:val="22"/>
          <w:lang w:val="es-419"/>
        </w:rPr>
        <w:t xml:space="preserve">información </w:t>
      </w:r>
      <w:r w:rsidR="009B22E0" w:rsidRPr="00885FD2">
        <w:rPr>
          <w:rFonts w:ascii="Calibri" w:hAnsi="Calibri"/>
          <w:sz w:val="22"/>
          <w:szCs w:val="22"/>
          <w:lang w:val="es-419"/>
        </w:rPr>
        <w:t xml:space="preserve">al Sistema Educativo, pues los resultados </w:t>
      </w:r>
      <w:r w:rsidR="00F87495" w:rsidRPr="00885FD2">
        <w:rPr>
          <w:rFonts w:ascii="Calibri" w:hAnsi="Calibri"/>
          <w:sz w:val="22"/>
          <w:szCs w:val="22"/>
          <w:lang w:val="es-419"/>
        </w:rPr>
        <w:t xml:space="preserve">vinculados </w:t>
      </w:r>
      <w:r w:rsidR="009B22E0" w:rsidRPr="00885FD2">
        <w:rPr>
          <w:rFonts w:ascii="Calibri" w:hAnsi="Calibri"/>
          <w:sz w:val="22"/>
          <w:szCs w:val="22"/>
          <w:lang w:val="es-419"/>
        </w:rPr>
        <w:t xml:space="preserve">de esta manera permiten identificar más claramente hallazgos, conclusiones y recomendaciones </w:t>
      </w:r>
      <w:r w:rsidR="00B71040" w:rsidRPr="00885FD2">
        <w:rPr>
          <w:rFonts w:ascii="Calibri" w:hAnsi="Calibri"/>
          <w:sz w:val="22"/>
          <w:szCs w:val="22"/>
          <w:lang w:val="es-419"/>
        </w:rPr>
        <w:t>que pueden sustentar el diseño de directrices, productos informativos que den cuenta de manera articulada del estado que guardan diferente aspectos del SEN</w:t>
      </w:r>
      <w:r w:rsidR="009B22E0" w:rsidRPr="00885FD2">
        <w:rPr>
          <w:rFonts w:ascii="Calibri" w:hAnsi="Calibri"/>
          <w:sz w:val="22"/>
          <w:szCs w:val="22"/>
          <w:lang w:val="es-419"/>
        </w:rPr>
        <w:t xml:space="preserve">, </w:t>
      </w:r>
      <w:r w:rsidR="00B71040" w:rsidRPr="00885FD2">
        <w:rPr>
          <w:rFonts w:ascii="Calibri" w:hAnsi="Calibri"/>
          <w:sz w:val="22"/>
          <w:szCs w:val="22"/>
          <w:lang w:val="es-419"/>
        </w:rPr>
        <w:t>y que en última instancia ofrezcan mejores retroalimentaciones al Sistema Educativo.</w:t>
      </w:r>
    </w:p>
    <w:p w:rsidR="00E87FA7" w:rsidRPr="00885FD2" w:rsidRDefault="0042530F" w:rsidP="00EB3F7D">
      <w:pPr>
        <w:pStyle w:val="NormalWeb"/>
        <w:spacing w:before="0" w:beforeAutospacing="0" w:after="0" w:afterAutospacing="0"/>
        <w:jc w:val="both"/>
        <w:rPr>
          <w:rFonts w:ascii="Calibri" w:hAnsi="Calibri"/>
          <w:sz w:val="22"/>
          <w:szCs w:val="22"/>
        </w:rPr>
      </w:pPr>
      <w:r w:rsidRPr="00885FD2">
        <w:rPr>
          <w:rFonts w:ascii="Calibri" w:hAnsi="Calibri"/>
          <w:sz w:val="22"/>
          <w:szCs w:val="22"/>
        </w:rPr>
        <w:t xml:space="preserve">Para hacer posible </w:t>
      </w:r>
      <w:r w:rsidR="00B71040" w:rsidRPr="00885FD2">
        <w:rPr>
          <w:rFonts w:ascii="Calibri" w:hAnsi="Calibri"/>
          <w:sz w:val="22"/>
          <w:szCs w:val="22"/>
        </w:rPr>
        <w:t>esta</w:t>
      </w:r>
      <w:r w:rsidRPr="00885FD2">
        <w:rPr>
          <w:rFonts w:ascii="Calibri" w:hAnsi="Calibri"/>
          <w:sz w:val="22"/>
          <w:szCs w:val="22"/>
        </w:rPr>
        <w:t xml:space="preserve"> nueva narrativa se requiere de una serie de condiciones, entre las cuales destacan las siguientes:</w:t>
      </w:r>
    </w:p>
    <w:p w:rsidR="000B437F" w:rsidRPr="00885FD2" w:rsidRDefault="000B437F" w:rsidP="00EB3F7D">
      <w:pPr>
        <w:pStyle w:val="NormalWeb"/>
        <w:numPr>
          <w:ilvl w:val="0"/>
          <w:numId w:val="11"/>
        </w:numPr>
        <w:spacing w:before="0"/>
        <w:jc w:val="both"/>
        <w:rPr>
          <w:rFonts w:ascii="Calibri" w:hAnsi="Calibri"/>
          <w:sz w:val="22"/>
          <w:szCs w:val="22"/>
        </w:rPr>
      </w:pPr>
      <w:r w:rsidRPr="00885FD2">
        <w:rPr>
          <w:rFonts w:ascii="Calibri" w:hAnsi="Calibri"/>
          <w:sz w:val="22"/>
          <w:szCs w:val="22"/>
        </w:rPr>
        <w:t xml:space="preserve">Integración de un marco conceptual que </w:t>
      </w:r>
      <w:r w:rsidR="008B792D" w:rsidRPr="00885FD2">
        <w:rPr>
          <w:rFonts w:ascii="Calibri" w:hAnsi="Calibri"/>
          <w:sz w:val="22"/>
          <w:szCs w:val="22"/>
        </w:rPr>
        <w:t>abarque</w:t>
      </w:r>
      <w:r w:rsidRPr="00885FD2">
        <w:rPr>
          <w:rFonts w:ascii="Calibri" w:hAnsi="Calibri"/>
          <w:sz w:val="22"/>
          <w:szCs w:val="22"/>
        </w:rPr>
        <w:t xml:space="preserve"> los diferentes componentes, procesos y resultados, así como el funcionamiento del sistema educativo.</w:t>
      </w:r>
    </w:p>
    <w:p w:rsidR="0097674F" w:rsidRPr="00885FD2" w:rsidRDefault="001A6FAC" w:rsidP="00EB3F7D">
      <w:pPr>
        <w:pStyle w:val="NormalWeb"/>
        <w:numPr>
          <w:ilvl w:val="0"/>
          <w:numId w:val="11"/>
        </w:numPr>
        <w:spacing w:before="0"/>
        <w:jc w:val="both"/>
        <w:rPr>
          <w:rFonts w:ascii="Calibri" w:hAnsi="Calibri"/>
          <w:sz w:val="22"/>
          <w:szCs w:val="22"/>
        </w:rPr>
      </w:pPr>
      <w:r w:rsidRPr="00885FD2">
        <w:rPr>
          <w:rFonts w:ascii="Calibri" w:hAnsi="Calibri"/>
          <w:sz w:val="22"/>
          <w:szCs w:val="22"/>
          <w:lang w:val="es-419"/>
        </w:rPr>
        <w:t xml:space="preserve">Alineación en el tiempo de las diferentes evaluaciones periódicas de gran escala. </w:t>
      </w:r>
    </w:p>
    <w:p w:rsidR="0097674F" w:rsidRPr="00885FD2" w:rsidRDefault="001A6FAC" w:rsidP="00EB3F7D">
      <w:pPr>
        <w:pStyle w:val="NormalWeb"/>
        <w:numPr>
          <w:ilvl w:val="0"/>
          <w:numId w:val="11"/>
        </w:numPr>
        <w:spacing w:before="0"/>
        <w:jc w:val="both"/>
        <w:rPr>
          <w:rFonts w:ascii="Calibri" w:hAnsi="Calibri"/>
          <w:sz w:val="22"/>
          <w:szCs w:val="22"/>
        </w:rPr>
      </w:pPr>
      <w:r w:rsidRPr="00885FD2">
        <w:rPr>
          <w:rFonts w:ascii="Calibri" w:hAnsi="Calibri"/>
          <w:sz w:val="22"/>
          <w:szCs w:val="22"/>
          <w:lang w:val="es-419"/>
        </w:rPr>
        <w:t xml:space="preserve">Utilización de muestras </w:t>
      </w:r>
      <w:r w:rsidR="0095337A">
        <w:rPr>
          <w:rFonts w:ascii="Calibri" w:hAnsi="Calibri"/>
          <w:sz w:val="22"/>
          <w:szCs w:val="22"/>
          <w:lang w:val="es-419"/>
        </w:rPr>
        <w:t>multipropósito para las</w:t>
      </w:r>
      <w:r w:rsidRPr="00885FD2">
        <w:rPr>
          <w:rFonts w:ascii="Calibri" w:hAnsi="Calibri"/>
          <w:sz w:val="22"/>
          <w:szCs w:val="22"/>
          <w:lang w:val="es-419"/>
        </w:rPr>
        <w:t xml:space="preserve"> evaluaciones.</w:t>
      </w:r>
    </w:p>
    <w:p w:rsidR="0097674F" w:rsidRPr="00885FD2" w:rsidRDefault="001A6FAC" w:rsidP="00EB3F7D">
      <w:pPr>
        <w:pStyle w:val="NormalWeb"/>
        <w:numPr>
          <w:ilvl w:val="0"/>
          <w:numId w:val="11"/>
        </w:numPr>
        <w:spacing w:before="0"/>
        <w:jc w:val="both"/>
        <w:rPr>
          <w:rFonts w:ascii="Calibri" w:hAnsi="Calibri"/>
          <w:sz w:val="22"/>
          <w:szCs w:val="22"/>
        </w:rPr>
      </w:pPr>
      <w:r w:rsidRPr="00885FD2">
        <w:rPr>
          <w:rFonts w:ascii="Calibri" w:hAnsi="Calibri"/>
          <w:sz w:val="22"/>
          <w:szCs w:val="22"/>
          <w:lang w:val="es-419"/>
        </w:rPr>
        <w:t>Participación transversal de los equipos de trabajo de las distintas Direcciones Generales de la Unidad en la definición de los elementos conceptuales, metodológicos, analíticos y discursivos de las evaluaciones.</w:t>
      </w:r>
    </w:p>
    <w:p w:rsidR="0097674F" w:rsidRPr="00885FD2" w:rsidRDefault="001A6FAC" w:rsidP="00EB3F7D">
      <w:pPr>
        <w:pStyle w:val="NormalWeb"/>
        <w:numPr>
          <w:ilvl w:val="0"/>
          <w:numId w:val="11"/>
        </w:numPr>
        <w:spacing w:before="0"/>
        <w:jc w:val="both"/>
        <w:rPr>
          <w:rFonts w:ascii="Calibri" w:hAnsi="Calibri"/>
          <w:sz w:val="22"/>
          <w:szCs w:val="22"/>
        </w:rPr>
      </w:pPr>
      <w:r w:rsidRPr="00885FD2">
        <w:rPr>
          <w:rFonts w:ascii="Calibri" w:hAnsi="Calibri"/>
          <w:sz w:val="22"/>
          <w:szCs w:val="22"/>
          <w:lang w:val="es-419"/>
        </w:rPr>
        <w:t xml:space="preserve">Fortalecimiento del componente de docentes y </w:t>
      </w:r>
      <w:r w:rsidR="000B437F" w:rsidRPr="00885FD2">
        <w:rPr>
          <w:rFonts w:ascii="Calibri" w:hAnsi="Calibri"/>
          <w:sz w:val="22"/>
          <w:szCs w:val="22"/>
          <w:lang w:val="es-419"/>
        </w:rPr>
        <w:t>directivos en las evaluaciones sobre la oferta educativa</w:t>
      </w:r>
      <w:r w:rsidR="00EF2789" w:rsidRPr="00885FD2">
        <w:rPr>
          <w:rFonts w:ascii="Calibri" w:hAnsi="Calibri"/>
          <w:sz w:val="22"/>
          <w:szCs w:val="22"/>
          <w:lang w:val="es-419"/>
        </w:rPr>
        <w:t xml:space="preserve"> y Planea, incluyendo la i</w:t>
      </w:r>
      <w:r w:rsidRPr="00885FD2">
        <w:rPr>
          <w:rFonts w:ascii="Calibri" w:hAnsi="Calibri"/>
          <w:sz w:val="22"/>
          <w:szCs w:val="22"/>
          <w:lang w:val="es-419"/>
        </w:rPr>
        <w:t>ncorporación de levantamientos sobre prácticas de docentes y directivos mediante evidencias directas como videograbaciones y artefactos para identificar aspectos de la prácticas docentes y directivas asociadas a buenos resultados educativos (A partir de 2022).</w:t>
      </w:r>
    </w:p>
    <w:p w:rsidR="00A50C02" w:rsidRDefault="00A50C02" w:rsidP="00A50C02">
      <w:pPr>
        <w:pStyle w:val="Ttulo3"/>
      </w:pPr>
      <w:r>
        <w:t>Alineación de las diferentes evaluaciones de la UESEN</w:t>
      </w:r>
    </w:p>
    <w:p w:rsidR="0042530F" w:rsidRDefault="0042530F" w:rsidP="00EB3F7D">
      <w:pPr>
        <w:pStyle w:val="NormalWeb"/>
        <w:spacing w:before="0" w:beforeAutospacing="0" w:after="0" w:afterAutospacing="0"/>
        <w:jc w:val="both"/>
        <w:rPr>
          <w:rFonts w:ascii="Calibri" w:hAnsi="Calibri"/>
          <w:sz w:val="22"/>
          <w:szCs w:val="22"/>
        </w:rPr>
      </w:pPr>
      <w:r>
        <w:rPr>
          <w:rFonts w:ascii="Calibri" w:hAnsi="Calibri"/>
          <w:sz w:val="22"/>
          <w:szCs w:val="22"/>
        </w:rPr>
        <w:t>Para alinear en el tiempo las diferentes evaluaciones periódicas, el equipo directivo de la UESEN ha dialogado a lo largo de varios meses, hasta desarrollar una propuesta conjunta de aplicaciones de las diferentes evaluaciones y estudios de la Unidad, que permite alinear en el tiempo los levantamientos de gran escala referidos a oferta educativa, docentes y directivos y aprendizaje de los estudiantes</w:t>
      </w:r>
      <w:r w:rsidR="00411433">
        <w:rPr>
          <w:rStyle w:val="Refdenotaalpie"/>
          <w:rFonts w:ascii="Calibri" w:hAnsi="Calibri"/>
          <w:sz w:val="22"/>
          <w:szCs w:val="22"/>
        </w:rPr>
        <w:footnoteReference w:id="4"/>
      </w:r>
      <w:r w:rsidR="00411433">
        <w:rPr>
          <w:rFonts w:ascii="Calibri" w:hAnsi="Calibri"/>
          <w:sz w:val="22"/>
          <w:szCs w:val="22"/>
        </w:rPr>
        <w:t>.</w:t>
      </w:r>
    </w:p>
    <w:p w:rsidR="001563BA" w:rsidRDefault="001563BA" w:rsidP="00EB3F7D">
      <w:pPr>
        <w:jc w:val="both"/>
      </w:pPr>
    </w:p>
    <w:p w:rsidR="008F7241" w:rsidRDefault="008F7241" w:rsidP="00EB3F7D">
      <w:pPr>
        <w:jc w:val="both"/>
      </w:pPr>
      <w:r>
        <w:t>La tabla 5 muestra la alineación en el tiempo de los levantamientos de las evaluaciones periódicas de la UESEN.</w:t>
      </w:r>
    </w:p>
    <w:p w:rsidR="00C1094E" w:rsidRDefault="00C1094E" w:rsidP="00EB3F7D">
      <w:pPr>
        <w:jc w:val="both"/>
      </w:pPr>
    </w:p>
    <w:p w:rsidR="008F7241" w:rsidRPr="008F7241" w:rsidRDefault="008F7241" w:rsidP="008F7241">
      <w:pPr>
        <w:keepNext/>
        <w:rPr>
          <w:i/>
        </w:rPr>
      </w:pPr>
      <w:r w:rsidRPr="008F7241">
        <w:rPr>
          <w:i/>
        </w:rPr>
        <w:t>Tabla 5. Alineación en el tiempo de los levantamientos de gran escala de evaluaciones de la Oferta Educativa, de Docentes y Directivos y del Aprendizaje.</w:t>
      </w:r>
    </w:p>
    <w:tbl>
      <w:tblPr>
        <w:tblW w:w="0" w:type="auto"/>
        <w:tblCellMar>
          <w:left w:w="0" w:type="dxa"/>
          <w:right w:w="0" w:type="dxa"/>
        </w:tblCellMar>
        <w:tblLook w:val="04A0" w:firstRow="1" w:lastRow="0" w:firstColumn="1" w:lastColumn="0" w:noHBand="0" w:noVBand="1"/>
      </w:tblPr>
      <w:tblGrid>
        <w:gridCol w:w="1399"/>
        <w:gridCol w:w="1301"/>
        <w:gridCol w:w="846"/>
        <w:gridCol w:w="832"/>
        <w:gridCol w:w="740"/>
        <w:gridCol w:w="740"/>
        <w:gridCol w:w="740"/>
        <w:gridCol w:w="740"/>
        <w:gridCol w:w="740"/>
        <w:gridCol w:w="740"/>
      </w:tblGrid>
      <w:tr w:rsidR="007A200B" w:rsidRPr="008F7241" w:rsidTr="00FC484E">
        <w:trPr>
          <w:trHeight w:val="436"/>
        </w:trPr>
        <w:tc>
          <w:tcPr>
            <w:tcW w:w="1399" w:type="dxa"/>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bottom"/>
            <w:hideMark/>
          </w:tcPr>
          <w:p w:rsidR="008F7241" w:rsidRPr="008F7241" w:rsidRDefault="008F7241" w:rsidP="008F7241">
            <w:r w:rsidRPr="008F7241">
              <w:rPr>
                <w:b/>
                <w:bCs/>
              </w:rPr>
              <w:t> </w:t>
            </w:r>
          </w:p>
        </w:tc>
        <w:tc>
          <w:tcPr>
            <w:tcW w:w="1301" w:type="dxa"/>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8F7241" w:rsidRPr="008F7241" w:rsidRDefault="008F7241" w:rsidP="008F7241">
            <w:pPr>
              <w:rPr>
                <w:sz w:val="20"/>
                <w:szCs w:val="20"/>
              </w:rPr>
            </w:pPr>
            <w:r w:rsidRPr="008F7241">
              <w:rPr>
                <w:bCs/>
                <w:sz w:val="20"/>
                <w:szCs w:val="20"/>
              </w:rPr>
              <w:t>2017-18</w:t>
            </w:r>
          </w:p>
        </w:tc>
        <w:tc>
          <w:tcPr>
            <w:tcW w:w="846" w:type="dxa"/>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8F7241" w:rsidRPr="008F7241" w:rsidRDefault="008F7241" w:rsidP="008F7241">
            <w:pPr>
              <w:rPr>
                <w:sz w:val="20"/>
                <w:szCs w:val="20"/>
              </w:rPr>
            </w:pPr>
            <w:r w:rsidRPr="008F7241">
              <w:rPr>
                <w:bCs/>
                <w:sz w:val="20"/>
                <w:szCs w:val="20"/>
              </w:rPr>
              <w:t>2018-19</w:t>
            </w:r>
          </w:p>
        </w:tc>
        <w:tc>
          <w:tcPr>
            <w:tcW w:w="832" w:type="dxa"/>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8F7241" w:rsidRPr="008F7241" w:rsidRDefault="008F7241" w:rsidP="008F7241">
            <w:pPr>
              <w:rPr>
                <w:sz w:val="20"/>
                <w:szCs w:val="20"/>
              </w:rPr>
            </w:pPr>
            <w:r w:rsidRPr="008F7241">
              <w:rPr>
                <w:bCs/>
                <w:sz w:val="20"/>
                <w:szCs w:val="20"/>
              </w:rPr>
              <w:t>2019-20</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8F7241" w:rsidRPr="008F7241" w:rsidRDefault="008F7241" w:rsidP="008F7241">
            <w:pPr>
              <w:rPr>
                <w:sz w:val="20"/>
                <w:szCs w:val="20"/>
              </w:rPr>
            </w:pPr>
            <w:r w:rsidRPr="008F7241">
              <w:rPr>
                <w:bCs/>
                <w:sz w:val="20"/>
                <w:szCs w:val="20"/>
              </w:rPr>
              <w:t>2020-21</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8F7241" w:rsidRPr="008F7241" w:rsidRDefault="008F7241" w:rsidP="008F7241">
            <w:pPr>
              <w:rPr>
                <w:sz w:val="20"/>
                <w:szCs w:val="20"/>
              </w:rPr>
            </w:pPr>
            <w:r w:rsidRPr="008F7241">
              <w:rPr>
                <w:bCs/>
                <w:sz w:val="20"/>
                <w:szCs w:val="20"/>
              </w:rPr>
              <w:t>2021-22</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8F7241" w:rsidRPr="008F7241" w:rsidRDefault="008F7241" w:rsidP="008F7241">
            <w:pPr>
              <w:rPr>
                <w:sz w:val="20"/>
                <w:szCs w:val="20"/>
              </w:rPr>
            </w:pPr>
            <w:r w:rsidRPr="008F7241">
              <w:rPr>
                <w:bCs/>
                <w:sz w:val="20"/>
                <w:szCs w:val="20"/>
              </w:rPr>
              <w:t>2022-23</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8F7241" w:rsidRPr="008F7241" w:rsidRDefault="008F7241" w:rsidP="008F7241">
            <w:pPr>
              <w:rPr>
                <w:sz w:val="20"/>
                <w:szCs w:val="20"/>
              </w:rPr>
            </w:pPr>
            <w:r w:rsidRPr="008F7241">
              <w:rPr>
                <w:bCs/>
                <w:sz w:val="20"/>
                <w:szCs w:val="20"/>
              </w:rPr>
              <w:t>2023-24</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8F7241" w:rsidRPr="008F7241" w:rsidRDefault="008F7241" w:rsidP="008F7241">
            <w:pPr>
              <w:rPr>
                <w:sz w:val="20"/>
                <w:szCs w:val="20"/>
              </w:rPr>
            </w:pPr>
            <w:r w:rsidRPr="008F7241">
              <w:rPr>
                <w:bCs/>
                <w:sz w:val="20"/>
                <w:szCs w:val="20"/>
              </w:rPr>
              <w:t>2024-25</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15" w:type="dxa"/>
              <w:left w:w="70" w:type="dxa"/>
              <w:bottom w:w="0" w:type="dxa"/>
              <w:right w:w="70" w:type="dxa"/>
            </w:tcMar>
            <w:vAlign w:val="center"/>
            <w:hideMark/>
          </w:tcPr>
          <w:p w:rsidR="008F7241" w:rsidRPr="008F7241" w:rsidRDefault="008F7241" w:rsidP="008F7241">
            <w:pPr>
              <w:rPr>
                <w:sz w:val="20"/>
                <w:szCs w:val="20"/>
              </w:rPr>
            </w:pPr>
            <w:r w:rsidRPr="008F7241">
              <w:rPr>
                <w:bCs/>
                <w:sz w:val="20"/>
                <w:szCs w:val="20"/>
              </w:rPr>
              <w:t>2025-26</w:t>
            </w:r>
          </w:p>
        </w:tc>
      </w:tr>
      <w:tr w:rsidR="007A200B" w:rsidRPr="009B608C" w:rsidTr="00FC484E">
        <w:trPr>
          <w:trHeight w:val="841"/>
        </w:trPr>
        <w:tc>
          <w:tcPr>
            <w:tcW w:w="1399" w:type="dxa"/>
            <w:tcBorders>
              <w:top w:val="single" w:sz="24" w:space="0" w:color="FFFFFF"/>
              <w:left w:val="single" w:sz="8" w:space="0" w:color="FFFFFF"/>
              <w:bottom w:val="single" w:sz="8" w:space="0" w:color="FFFFFF"/>
              <w:right w:val="single" w:sz="8" w:space="0" w:color="FFFFFF"/>
            </w:tcBorders>
            <w:shd w:val="clear" w:color="auto" w:fill="5B9BD5"/>
            <w:tcMar>
              <w:top w:w="15" w:type="dxa"/>
              <w:left w:w="70" w:type="dxa"/>
              <w:bottom w:w="0" w:type="dxa"/>
              <w:right w:w="70" w:type="dxa"/>
            </w:tcMar>
            <w:vAlign w:val="center"/>
            <w:hideMark/>
          </w:tcPr>
          <w:p w:rsidR="008F7241" w:rsidRPr="008F7241" w:rsidRDefault="008F7241" w:rsidP="008F7241">
            <w:pPr>
              <w:spacing w:after="0" w:line="240" w:lineRule="auto"/>
              <w:contextualSpacing/>
              <w:rPr>
                <w:sz w:val="24"/>
                <w:szCs w:val="24"/>
              </w:rPr>
            </w:pPr>
            <w:r w:rsidRPr="008F7241">
              <w:rPr>
                <w:bCs/>
                <w:sz w:val="24"/>
                <w:szCs w:val="24"/>
              </w:rPr>
              <w:t>Preescolar</w:t>
            </w:r>
          </w:p>
        </w:tc>
        <w:tc>
          <w:tcPr>
            <w:tcW w:w="1301" w:type="dxa"/>
            <w:tcBorders>
              <w:top w:val="single" w:sz="24"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Default="007A200B" w:rsidP="008F7241">
            <w:pPr>
              <w:spacing w:after="0" w:line="240" w:lineRule="auto"/>
              <w:contextualSpacing/>
            </w:pPr>
            <w:r>
              <w:t>ECEA</w:t>
            </w:r>
          </w:p>
          <w:p w:rsidR="007A200B" w:rsidRPr="008F7241" w:rsidRDefault="007A200B" w:rsidP="008F7241">
            <w:pPr>
              <w:spacing w:after="0" w:line="240" w:lineRule="auto"/>
              <w:contextualSpacing/>
            </w:pPr>
            <w:r>
              <w:t>EIC</w:t>
            </w:r>
          </w:p>
          <w:p w:rsidR="008F7241" w:rsidRPr="008F7241" w:rsidRDefault="008F7241" w:rsidP="008F7241">
            <w:pPr>
              <w:spacing w:after="0" w:line="240" w:lineRule="auto"/>
              <w:contextualSpacing/>
            </w:pPr>
            <w:r w:rsidRPr="008F7241">
              <w:t>Planea</w:t>
            </w:r>
          </w:p>
        </w:tc>
        <w:tc>
          <w:tcPr>
            <w:tcW w:w="846" w:type="dxa"/>
            <w:tcBorders>
              <w:top w:val="single" w:sz="24"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Pr="008F7241" w:rsidRDefault="008F7241" w:rsidP="008F7241">
            <w:pPr>
              <w:spacing w:after="0" w:line="240" w:lineRule="auto"/>
              <w:contextualSpacing/>
            </w:pPr>
          </w:p>
        </w:tc>
        <w:tc>
          <w:tcPr>
            <w:tcW w:w="832" w:type="dxa"/>
            <w:tcBorders>
              <w:top w:val="single" w:sz="24"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Pr="007A064F" w:rsidRDefault="007A200B" w:rsidP="008F7241">
            <w:pPr>
              <w:spacing w:after="0" w:line="240" w:lineRule="auto"/>
              <w:contextualSpacing/>
            </w:pPr>
            <w:r w:rsidRPr="007A064F">
              <w:t>ECEA</w:t>
            </w:r>
          </w:p>
          <w:p w:rsidR="007A200B" w:rsidRPr="007A064F" w:rsidRDefault="007A200B" w:rsidP="008F7241">
            <w:pPr>
              <w:spacing w:after="0" w:line="240" w:lineRule="auto"/>
              <w:contextualSpacing/>
            </w:pPr>
            <w:r w:rsidRPr="007A064F">
              <w:t>EIC</w:t>
            </w:r>
          </w:p>
          <w:p w:rsidR="007A200B" w:rsidRPr="007A064F" w:rsidRDefault="007A200B" w:rsidP="008F7241">
            <w:pPr>
              <w:spacing w:after="0" w:line="240" w:lineRule="auto"/>
              <w:contextualSpacing/>
            </w:pPr>
            <w:r w:rsidRPr="008C79BF">
              <w:rPr>
                <w:highlight w:val="yellow"/>
              </w:rPr>
              <w:t>EADIS</w:t>
            </w:r>
          </w:p>
          <w:p w:rsidR="008F7241" w:rsidRPr="007A064F" w:rsidRDefault="008F7241" w:rsidP="008F7241">
            <w:pPr>
              <w:spacing w:after="0" w:line="240" w:lineRule="auto"/>
              <w:contextualSpacing/>
            </w:pPr>
          </w:p>
          <w:p w:rsidR="008F7241" w:rsidRDefault="008F7241" w:rsidP="008F7241">
            <w:pPr>
              <w:spacing w:after="0" w:line="240" w:lineRule="auto"/>
              <w:contextualSpacing/>
              <w:rPr>
                <w:ins w:id="64" w:author="Sandra Conzuelo Serrato" w:date="2018-05-24T19:05:00Z"/>
              </w:rPr>
            </w:pPr>
            <w:r w:rsidRPr="008C79BF">
              <w:rPr>
                <w:highlight w:val="yellow"/>
              </w:rPr>
              <w:t>Planea</w:t>
            </w:r>
          </w:p>
          <w:p w:rsidR="00FC484E" w:rsidRPr="007A064F" w:rsidRDefault="00FC484E" w:rsidP="008F7241">
            <w:pPr>
              <w:spacing w:after="0" w:line="240" w:lineRule="auto"/>
              <w:contextualSpacing/>
            </w:pPr>
            <w:ins w:id="65" w:author="Sandra Conzuelo Serrato" w:date="2018-05-24T19:05:00Z">
              <w:r>
                <w:t>EDD*</w:t>
              </w:r>
            </w:ins>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Pr="007A064F" w:rsidRDefault="008F7241" w:rsidP="008F7241">
            <w:pPr>
              <w:spacing w:after="0" w:line="240" w:lineRule="auto"/>
              <w:contextualSpacing/>
            </w:pP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Pr="007A064F" w:rsidRDefault="008F7241" w:rsidP="008F7241">
            <w:pPr>
              <w:spacing w:after="0" w:line="240" w:lineRule="auto"/>
              <w:contextualSpacing/>
            </w:pP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Pr="00AD6D40" w:rsidRDefault="007A200B" w:rsidP="008F7241">
            <w:pPr>
              <w:spacing w:after="0" w:line="240" w:lineRule="auto"/>
              <w:contextualSpacing/>
              <w:rPr>
                <w:lang w:val="en-US"/>
              </w:rPr>
            </w:pPr>
            <w:r w:rsidRPr="00AD6D40">
              <w:rPr>
                <w:lang w:val="en-US"/>
              </w:rPr>
              <w:t>ECEA</w:t>
            </w:r>
          </w:p>
          <w:p w:rsidR="007A200B" w:rsidRPr="00AD6D40" w:rsidRDefault="007A200B" w:rsidP="008F7241">
            <w:pPr>
              <w:spacing w:after="0" w:line="240" w:lineRule="auto"/>
              <w:contextualSpacing/>
              <w:rPr>
                <w:lang w:val="en-US"/>
              </w:rPr>
            </w:pPr>
            <w:r w:rsidRPr="00AD6D40">
              <w:rPr>
                <w:lang w:val="en-US"/>
              </w:rPr>
              <w:t>EIC</w:t>
            </w:r>
          </w:p>
          <w:p w:rsidR="007A200B" w:rsidRPr="00AD6D40" w:rsidRDefault="007A200B" w:rsidP="008F7241">
            <w:pPr>
              <w:spacing w:after="0" w:line="240" w:lineRule="auto"/>
              <w:contextualSpacing/>
              <w:rPr>
                <w:lang w:val="en-US"/>
              </w:rPr>
            </w:pPr>
            <w:r w:rsidRPr="00AD6D40">
              <w:rPr>
                <w:lang w:val="en-US"/>
              </w:rPr>
              <w:t>EADIS</w:t>
            </w:r>
          </w:p>
          <w:p w:rsidR="008F7241" w:rsidRPr="00AD6D40" w:rsidRDefault="008F7241" w:rsidP="008F7241">
            <w:pPr>
              <w:spacing w:after="0" w:line="240" w:lineRule="auto"/>
              <w:contextualSpacing/>
              <w:rPr>
                <w:lang w:val="en-US"/>
              </w:rPr>
            </w:pPr>
            <w:r w:rsidRPr="00AD6D40">
              <w:rPr>
                <w:lang w:val="en-US"/>
              </w:rPr>
              <w:t>EDD</w:t>
            </w:r>
          </w:p>
          <w:p w:rsidR="008F7241" w:rsidRPr="00AD6D40" w:rsidRDefault="008F7241" w:rsidP="008F7241">
            <w:pPr>
              <w:spacing w:after="0" w:line="240" w:lineRule="auto"/>
              <w:contextualSpacing/>
              <w:rPr>
                <w:lang w:val="en-US"/>
              </w:rPr>
            </w:pPr>
            <w:r w:rsidRPr="00AD6D40">
              <w:rPr>
                <w:lang w:val="en-US"/>
              </w:rPr>
              <w:t>Planea</w:t>
            </w: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Pr="00AD6D40" w:rsidRDefault="008F7241" w:rsidP="008F7241">
            <w:pPr>
              <w:spacing w:after="0" w:line="240" w:lineRule="auto"/>
              <w:contextualSpacing/>
              <w:rPr>
                <w:lang w:val="en-US"/>
              </w:rPr>
            </w:pP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Pr="00AD6D40" w:rsidRDefault="008F7241" w:rsidP="008F7241">
            <w:pPr>
              <w:spacing w:after="0" w:line="240" w:lineRule="auto"/>
              <w:contextualSpacing/>
              <w:rPr>
                <w:lang w:val="en-US"/>
              </w:rPr>
            </w:pP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Pr="00AD6D40" w:rsidRDefault="007A200B" w:rsidP="008F7241">
            <w:pPr>
              <w:spacing w:after="0" w:line="240" w:lineRule="auto"/>
              <w:contextualSpacing/>
              <w:rPr>
                <w:lang w:val="en-US"/>
              </w:rPr>
            </w:pPr>
            <w:r w:rsidRPr="00AD6D40">
              <w:rPr>
                <w:lang w:val="en-US"/>
              </w:rPr>
              <w:t>ECEA</w:t>
            </w:r>
          </w:p>
          <w:p w:rsidR="007A200B" w:rsidRPr="00AD6D40" w:rsidRDefault="007A200B" w:rsidP="008F7241">
            <w:pPr>
              <w:spacing w:after="0" w:line="240" w:lineRule="auto"/>
              <w:contextualSpacing/>
              <w:rPr>
                <w:lang w:val="en-US"/>
              </w:rPr>
            </w:pPr>
            <w:r w:rsidRPr="00AD6D40">
              <w:rPr>
                <w:lang w:val="en-US"/>
              </w:rPr>
              <w:t>EIC</w:t>
            </w:r>
          </w:p>
          <w:p w:rsidR="007A200B" w:rsidRPr="00AD6D40" w:rsidRDefault="007A200B" w:rsidP="008F7241">
            <w:pPr>
              <w:spacing w:after="0" w:line="240" w:lineRule="auto"/>
              <w:contextualSpacing/>
              <w:rPr>
                <w:lang w:val="en-US"/>
              </w:rPr>
            </w:pPr>
            <w:r w:rsidRPr="00AD6D40">
              <w:rPr>
                <w:lang w:val="en-US"/>
              </w:rPr>
              <w:t>EADIS</w:t>
            </w:r>
          </w:p>
          <w:p w:rsidR="008F7241" w:rsidRPr="00AD6D40" w:rsidRDefault="008F7241" w:rsidP="008F7241">
            <w:pPr>
              <w:spacing w:after="0" w:line="240" w:lineRule="auto"/>
              <w:contextualSpacing/>
              <w:rPr>
                <w:lang w:val="en-US"/>
              </w:rPr>
            </w:pPr>
            <w:r w:rsidRPr="00AD6D40">
              <w:rPr>
                <w:lang w:val="en-US"/>
              </w:rPr>
              <w:t>EDD</w:t>
            </w:r>
          </w:p>
          <w:p w:rsidR="008F7241" w:rsidRPr="00AD6D40" w:rsidRDefault="008F7241" w:rsidP="008F7241">
            <w:pPr>
              <w:spacing w:after="0" w:line="240" w:lineRule="auto"/>
              <w:contextualSpacing/>
              <w:rPr>
                <w:lang w:val="en-US"/>
              </w:rPr>
            </w:pPr>
            <w:r w:rsidRPr="00AD6D40">
              <w:rPr>
                <w:lang w:val="en-US"/>
              </w:rPr>
              <w:t>Planea</w:t>
            </w:r>
          </w:p>
        </w:tc>
      </w:tr>
      <w:tr w:rsidR="007A200B" w:rsidRPr="009B608C" w:rsidTr="00FC484E">
        <w:trPr>
          <w:trHeight w:val="749"/>
        </w:trPr>
        <w:tc>
          <w:tcPr>
            <w:tcW w:w="1399" w:type="dxa"/>
            <w:tcBorders>
              <w:top w:val="single" w:sz="8" w:space="0" w:color="FFFFFF"/>
              <w:left w:val="single" w:sz="8" w:space="0" w:color="FFFFFF"/>
              <w:bottom w:val="single" w:sz="8" w:space="0" w:color="FFFFFF"/>
              <w:right w:val="single" w:sz="8" w:space="0" w:color="FFFFFF"/>
            </w:tcBorders>
            <w:shd w:val="clear" w:color="auto" w:fill="5B9BD5"/>
            <w:tcMar>
              <w:top w:w="15" w:type="dxa"/>
              <w:left w:w="70" w:type="dxa"/>
              <w:bottom w:w="0" w:type="dxa"/>
              <w:right w:w="70" w:type="dxa"/>
            </w:tcMar>
            <w:vAlign w:val="center"/>
            <w:hideMark/>
          </w:tcPr>
          <w:p w:rsidR="008F7241" w:rsidRPr="008F7241" w:rsidRDefault="008F7241" w:rsidP="008F7241">
            <w:pPr>
              <w:spacing w:after="0" w:line="240" w:lineRule="auto"/>
              <w:contextualSpacing/>
              <w:rPr>
                <w:sz w:val="24"/>
                <w:szCs w:val="24"/>
              </w:rPr>
            </w:pPr>
            <w:r w:rsidRPr="008F7241">
              <w:rPr>
                <w:bCs/>
                <w:sz w:val="24"/>
                <w:szCs w:val="24"/>
              </w:rPr>
              <w:t>Primaria</w:t>
            </w:r>
          </w:p>
        </w:tc>
        <w:tc>
          <w:tcPr>
            <w:tcW w:w="1301" w:type="dxa"/>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8F7241" w:rsidRDefault="008F7241" w:rsidP="008F7241">
            <w:pPr>
              <w:spacing w:after="0" w:line="240" w:lineRule="auto"/>
              <w:contextualSpacing/>
            </w:pPr>
            <w:commentRangeStart w:id="66"/>
            <w:r w:rsidRPr="008F7241">
              <w:t>Planea</w:t>
            </w:r>
            <w:commentRangeEnd w:id="66"/>
            <w:r w:rsidR="00416A5F">
              <w:rPr>
                <w:rStyle w:val="Refdecomentario"/>
              </w:rPr>
              <w:commentReference w:id="66"/>
            </w:r>
          </w:p>
        </w:tc>
        <w:tc>
          <w:tcPr>
            <w:tcW w:w="846" w:type="dxa"/>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8F7241" w:rsidRDefault="008F7241" w:rsidP="008F7241">
            <w:pPr>
              <w:spacing w:after="0" w:line="240" w:lineRule="auto"/>
              <w:contextualSpacing/>
            </w:pPr>
          </w:p>
        </w:tc>
        <w:tc>
          <w:tcPr>
            <w:tcW w:w="832" w:type="dxa"/>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8F7241" w:rsidRDefault="008F7241" w:rsidP="008F7241">
            <w:pPr>
              <w:spacing w:after="0" w:line="240" w:lineRule="auto"/>
              <w:contextualSpacing/>
            </w:pP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7A064F" w:rsidRDefault="007A200B" w:rsidP="008F7241">
            <w:pPr>
              <w:spacing w:after="0" w:line="240" w:lineRule="auto"/>
              <w:contextualSpacing/>
            </w:pPr>
            <w:r w:rsidRPr="007A064F">
              <w:t>ECEA</w:t>
            </w:r>
          </w:p>
          <w:p w:rsidR="007A200B" w:rsidRPr="007A064F" w:rsidRDefault="007A200B" w:rsidP="008F7241">
            <w:pPr>
              <w:spacing w:after="0" w:line="240" w:lineRule="auto"/>
              <w:contextualSpacing/>
            </w:pPr>
            <w:r w:rsidRPr="007A064F">
              <w:t>EIC</w:t>
            </w:r>
          </w:p>
          <w:p w:rsidR="008F7241" w:rsidRPr="007A064F" w:rsidRDefault="007A200B" w:rsidP="008F7241">
            <w:pPr>
              <w:spacing w:after="0" w:line="240" w:lineRule="auto"/>
              <w:contextualSpacing/>
            </w:pPr>
            <w:r w:rsidRPr="007A064F">
              <w:t>EADIS</w:t>
            </w:r>
          </w:p>
          <w:p w:rsidR="008F7241" w:rsidRDefault="008F7241" w:rsidP="008F7241">
            <w:pPr>
              <w:spacing w:after="0" w:line="240" w:lineRule="auto"/>
              <w:contextualSpacing/>
              <w:rPr>
                <w:ins w:id="67" w:author="Sandra Conzuelo Serrato" w:date="2018-05-24T19:05:00Z"/>
              </w:rPr>
            </w:pPr>
            <w:r w:rsidRPr="007A064F">
              <w:t>Planea</w:t>
            </w:r>
          </w:p>
          <w:p w:rsidR="00FC484E" w:rsidRPr="007A064F" w:rsidRDefault="00FC484E" w:rsidP="008F7241">
            <w:pPr>
              <w:spacing w:after="0" w:line="240" w:lineRule="auto"/>
              <w:contextualSpacing/>
            </w:pPr>
            <w:ins w:id="68" w:author="Sandra Conzuelo Serrato" w:date="2018-05-24T19:05:00Z">
              <w:r>
                <w:t>EDD*</w:t>
              </w:r>
            </w:ins>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7A064F" w:rsidRDefault="008F7241" w:rsidP="008F7241">
            <w:pPr>
              <w:spacing w:after="0" w:line="240" w:lineRule="auto"/>
              <w:contextualSpacing/>
            </w:pP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7A064F" w:rsidRDefault="008F7241" w:rsidP="008F7241">
            <w:pPr>
              <w:spacing w:after="0" w:line="240" w:lineRule="auto"/>
              <w:contextualSpacing/>
            </w:pP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AD6D40" w:rsidRDefault="007A200B" w:rsidP="008F7241">
            <w:pPr>
              <w:spacing w:after="0" w:line="240" w:lineRule="auto"/>
              <w:contextualSpacing/>
              <w:rPr>
                <w:lang w:val="en-US"/>
              </w:rPr>
            </w:pPr>
            <w:r w:rsidRPr="00AD6D40">
              <w:rPr>
                <w:lang w:val="en-US"/>
              </w:rPr>
              <w:t>ECEA</w:t>
            </w:r>
          </w:p>
          <w:p w:rsidR="007A200B" w:rsidRPr="00AD6D40" w:rsidRDefault="007A200B" w:rsidP="008F7241">
            <w:pPr>
              <w:spacing w:after="0" w:line="240" w:lineRule="auto"/>
              <w:contextualSpacing/>
              <w:rPr>
                <w:lang w:val="en-US"/>
              </w:rPr>
            </w:pPr>
            <w:r w:rsidRPr="00AD6D40">
              <w:rPr>
                <w:lang w:val="en-US"/>
              </w:rPr>
              <w:t>EIC</w:t>
            </w:r>
          </w:p>
          <w:p w:rsidR="007A200B" w:rsidRPr="00AD6D40" w:rsidRDefault="007A200B" w:rsidP="008F7241">
            <w:pPr>
              <w:spacing w:after="0" w:line="240" w:lineRule="auto"/>
              <w:contextualSpacing/>
              <w:rPr>
                <w:lang w:val="en-US"/>
              </w:rPr>
            </w:pPr>
            <w:r w:rsidRPr="00AD6D40">
              <w:rPr>
                <w:lang w:val="en-US"/>
              </w:rPr>
              <w:t>EADIS</w:t>
            </w:r>
          </w:p>
          <w:p w:rsidR="008F7241" w:rsidRPr="00AD6D40" w:rsidRDefault="008F7241" w:rsidP="008F7241">
            <w:pPr>
              <w:spacing w:after="0" w:line="240" w:lineRule="auto"/>
              <w:contextualSpacing/>
              <w:rPr>
                <w:lang w:val="en-US"/>
              </w:rPr>
            </w:pPr>
            <w:r w:rsidRPr="00AD6D40">
              <w:rPr>
                <w:lang w:val="en-US"/>
              </w:rPr>
              <w:t>EDD</w:t>
            </w:r>
          </w:p>
          <w:p w:rsidR="008F7241" w:rsidRPr="00AD6D40" w:rsidRDefault="008F7241" w:rsidP="008F7241">
            <w:pPr>
              <w:spacing w:after="0" w:line="240" w:lineRule="auto"/>
              <w:contextualSpacing/>
              <w:rPr>
                <w:lang w:val="en-US"/>
              </w:rPr>
            </w:pPr>
            <w:r w:rsidRPr="00AD6D40">
              <w:rPr>
                <w:lang w:val="en-US"/>
              </w:rPr>
              <w:t>Planea</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AD6D40" w:rsidRDefault="008F7241" w:rsidP="008F7241">
            <w:pPr>
              <w:spacing w:after="0" w:line="240" w:lineRule="auto"/>
              <w:contextualSpacing/>
              <w:rPr>
                <w:lang w:val="en-US"/>
              </w:rPr>
            </w:pP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AD6D40" w:rsidRDefault="008F7241" w:rsidP="008F7241">
            <w:pPr>
              <w:spacing w:after="0" w:line="240" w:lineRule="auto"/>
              <w:contextualSpacing/>
              <w:rPr>
                <w:lang w:val="en-US"/>
              </w:rPr>
            </w:pPr>
          </w:p>
        </w:tc>
      </w:tr>
      <w:tr w:rsidR="007A200B" w:rsidRPr="009B608C" w:rsidTr="00FC484E">
        <w:trPr>
          <w:trHeight w:val="779"/>
        </w:trPr>
        <w:tc>
          <w:tcPr>
            <w:tcW w:w="1399" w:type="dxa"/>
            <w:tcBorders>
              <w:top w:val="single" w:sz="8" w:space="0" w:color="FFFFFF"/>
              <w:left w:val="single" w:sz="8" w:space="0" w:color="FFFFFF"/>
              <w:bottom w:val="single" w:sz="8" w:space="0" w:color="FFFFFF"/>
              <w:right w:val="single" w:sz="8" w:space="0" w:color="FFFFFF"/>
            </w:tcBorders>
            <w:shd w:val="clear" w:color="auto" w:fill="5B9BD5"/>
            <w:tcMar>
              <w:top w:w="15" w:type="dxa"/>
              <w:left w:w="70" w:type="dxa"/>
              <w:bottom w:w="0" w:type="dxa"/>
              <w:right w:w="70" w:type="dxa"/>
            </w:tcMar>
            <w:vAlign w:val="center"/>
            <w:hideMark/>
          </w:tcPr>
          <w:p w:rsidR="008F7241" w:rsidRPr="008F7241" w:rsidRDefault="008F7241" w:rsidP="008F7241">
            <w:pPr>
              <w:spacing w:after="0" w:line="240" w:lineRule="auto"/>
              <w:contextualSpacing/>
              <w:rPr>
                <w:sz w:val="24"/>
                <w:szCs w:val="24"/>
              </w:rPr>
            </w:pPr>
            <w:r w:rsidRPr="008F7241">
              <w:rPr>
                <w:bCs/>
                <w:sz w:val="24"/>
                <w:szCs w:val="24"/>
              </w:rPr>
              <w:t>Secundaria</w:t>
            </w:r>
          </w:p>
        </w:tc>
        <w:tc>
          <w:tcPr>
            <w:tcW w:w="1301" w:type="dxa"/>
            <w:tcBorders>
              <w:top w:val="single" w:sz="8"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Pr="008F7241" w:rsidRDefault="00416A5F" w:rsidP="008F7241">
            <w:pPr>
              <w:spacing w:after="0" w:line="240" w:lineRule="auto"/>
              <w:contextualSpacing/>
            </w:pPr>
            <w:r w:rsidRPr="00416A5F">
              <w:rPr>
                <w:highlight w:val="yellow"/>
              </w:rPr>
              <w:t>Estudio sobre la práctica docente (Talis video)</w:t>
            </w:r>
          </w:p>
        </w:tc>
        <w:tc>
          <w:tcPr>
            <w:tcW w:w="846" w:type="dxa"/>
            <w:tcBorders>
              <w:top w:val="single" w:sz="8"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Pr="008F7241" w:rsidRDefault="007A200B" w:rsidP="008F7241">
            <w:pPr>
              <w:spacing w:after="0" w:line="240" w:lineRule="auto"/>
              <w:contextualSpacing/>
            </w:pPr>
            <w:r w:rsidRPr="00C37DCE">
              <w:rPr>
                <w:highlight w:val="yellow"/>
              </w:rPr>
              <w:t>ECEA</w:t>
            </w:r>
          </w:p>
          <w:p w:rsidR="008F7241" w:rsidRDefault="008F7241" w:rsidP="008F7241">
            <w:pPr>
              <w:spacing w:after="0" w:line="240" w:lineRule="auto"/>
              <w:contextualSpacing/>
              <w:rPr>
                <w:ins w:id="69" w:author="Sandra Conzuelo Serrato" w:date="2018-05-24T19:04:00Z"/>
              </w:rPr>
            </w:pPr>
            <w:r w:rsidRPr="008F7241">
              <w:t>Planea</w:t>
            </w:r>
          </w:p>
          <w:p w:rsidR="00FC484E" w:rsidRPr="008F7241" w:rsidRDefault="00FC484E" w:rsidP="007A0B36">
            <w:pPr>
              <w:spacing w:after="0" w:line="240" w:lineRule="auto"/>
              <w:contextualSpacing/>
            </w:pPr>
            <w:ins w:id="70" w:author="Sandra Conzuelo Serrato" w:date="2018-05-24T19:04:00Z">
              <w:r>
                <w:t>EDD*</w:t>
              </w:r>
            </w:ins>
          </w:p>
        </w:tc>
        <w:tc>
          <w:tcPr>
            <w:tcW w:w="832" w:type="dxa"/>
            <w:tcBorders>
              <w:top w:val="single" w:sz="8"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Pr="008F7241" w:rsidRDefault="008F7241" w:rsidP="008F7241">
            <w:pPr>
              <w:spacing w:after="0" w:line="240" w:lineRule="auto"/>
              <w:contextualSpacing/>
            </w:pP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Pr="008F7241" w:rsidRDefault="008F7241" w:rsidP="008F7241">
            <w:pPr>
              <w:spacing w:after="0" w:line="240" w:lineRule="auto"/>
              <w:contextualSpacing/>
            </w:pP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Pr="00AD6D40" w:rsidRDefault="007A200B" w:rsidP="008F7241">
            <w:pPr>
              <w:spacing w:after="0" w:line="240" w:lineRule="auto"/>
              <w:contextualSpacing/>
              <w:rPr>
                <w:lang w:val="en-US"/>
              </w:rPr>
            </w:pPr>
            <w:r w:rsidRPr="00AD6D40">
              <w:rPr>
                <w:lang w:val="en-US"/>
              </w:rPr>
              <w:t>ECEA</w:t>
            </w:r>
          </w:p>
          <w:p w:rsidR="007A200B" w:rsidRPr="00AD6D40" w:rsidRDefault="007A200B" w:rsidP="008F7241">
            <w:pPr>
              <w:spacing w:after="0" w:line="240" w:lineRule="auto"/>
              <w:contextualSpacing/>
              <w:rPr>
                <w:lang w:val="en-US"/>
              </w:rPr>
            </w:pPr>
            <w:r w:rsidRPr="00AD6D40">
              <w:rPr>
                <w:lang w:val="en-US"/>
              </w:rPr>
              <w:t>EIC</w:t>
            </w:r>
          </w:p>
          <w:p w:rsidR="007A200B" w:rsidRPr="00AD6D40" w:rsidRDefault="007A200B" w:rsidP="008F7241">
            <w:pPr>
              <w:spacing w:after="0" w:line="240" w:lineRule="auto"/>
              <w:contextualSpacing/>
              <w:rPr>
                <w:lang w:val="en-US"/>
              </w:rPr>
            </w:pPr>
            <w:r w:rsidRPr="00AD6D40">
              <w:rPr>
                <w:lang w:val="en-US"/>
              </w:rPr>
              <w:t>EADIS</w:t>
            </w:r>
          </w:p>
          <w:p w:rsidR="008F7241" w:rsidRPr="00AD6D40" w:rsidRDefault="008F7241" w:rsidP="008F7241">
            <w:pPr>
              <w:spacing w:after="0" w:line="240" w:lineRule="auto"/>
              <w:contextualSpacing/>
              <w:rPr>
                <w:lang w:val="en-US"/>
              </w:rPr>
            </w:pPr>
            <w:r w:rsidRPr="008C79BF">
              <w:rPr>
                <w:highlight w:val="yellow"/>
                <w:lang w:val="en-US"/>
              </w:rPr>
              <w:t>EDD</w:t>
            </w:r>
          </w:p>
          <w:p w:rsidR="008F7241" w:rsidRPr="00AD6D40" w:rsidRDefault="008F7241" w:rsidP="008F7241">
            <w:pPr>
              <w:spacing w:after="0" w:line="240" w:lineRule="auto"/>
              <w:contextualSpacing/>
              <w:rPr>
                <w:lang w:val="en-US"/>
              </w:rPr>
            </w:pPr>
            <w:r w:rsidRPr="00AD6D40">
              <w:rPr>
                <w:lang w:val="en-US"/>
              </w:rPr>
              <w:t>Planea</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Pr="00AD6D40" w:rsidRDefault="008F7241" w:rsidP="008F7241">
            <w:pPr>
              <w:spacing w:after="0" w:line="240" w:lineRule="auto"/>
              <w:contextualSpacing/>
              <w:rPr>
                <w:lang w:val="en-US"/>
              </w:rPr>
            </w:pP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Pr="00AD6D40" w:rsidRDefault="008F7241" w:rsidP="008F7241">
            <w:pPr>
              <w:spacing w:after="0" w:line="240" w:lineRule="auto"/>
              <w:contextualSpacing/>
              <w:rPr>
                <w:lang w:val="en-US"/>
              </w:rPr>
            </w:pP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Pr="00AD6D40" w:rsidRDefault="007A200B" w:rsidP="008F7241">
            <w:pPr>
              <w:spacing w:after="0" w:line="240" w:lineRule="auto"/>
              <w:contextualSpacing/>
              <w:rPr>
                <w:lang w:val="en-US"/>
              </w:rPr>
            </w:pPr>
            <w:r w:rsidRPr="00AD6D40">
              <w:rPr>
                <w:lang w:val="en-US"/>
              </w:rPr>
              <w:t>ECEA</w:t>
            </w:r>
          </w:p>
          <w:p w:rsidR="007A200B" w:rsidRPr="00AD6D40" w:rsidRDefault="007A200B" w:rsidP="008F7241">
            <w:pPr>
              <w:spacing w:after="0" w:line="240" w:lineRule="auto"/>
              <w:contextualSpacing/>
              <w:rPr>
                <w:lang w:val="en-US"/>
              </w:rPr>
            </w:pPr>
            <w:r w:rsidRPr="00AD6D40">
              <w:rPr>
                <w:lang w:val="en-US"/>
              </w:rPr>
              <w:t>EIC</w:t>
            </w:r>
          </w:p>
          <w:p w:rsidR="007A200B" w:rsidRPr="00AD6D40" w:rsidRDefault="007A200B" w:rsidP="008F7241">
            <w:pPr>
              <w:spacing w:after="0" w:line="240" w:lineRule="auto"/>
              <w:contextualSpacing/>
              <w:rPr>
                <w:lang w:val="en-US"/>
              </w:rPr>
            </w:pPr>
            <w:r w:rsidRPr="00AD6D40">
              <w:rPr>
                <w:lang w:val="en-US"/>
              </w:rPr>
              <w:t>EADIS</w:t>
            </w:r>
          </w:p>
          <w:p w:rsidR="008F7241" w:rsidRPr="00AD6D40" w:rsidRDefault="008F7241" w:rsidP="008F7241">
            <w:pPr>
              <w:spacing w:after="0" w:line="240" w:lineRule="auto"/>
              <w:contextualSpacing/>
              <w:rPr>
                <w:lang w:val="en-US"/>
              </w:rPr>
            </w:pPr>
            <w:r w:rsidRPr="00AD6D40">
              <w:rPr>
                <w:lang w:val="en-US"/>
              </w:rPr>
              <w:t>EDD</w:t>
            </w:r>
          </w:p>
          <w:p w:rsidR="008F7241" w:rsidRPr="00AD6D40" w:rsidRDefault="008F7241" w:rsidP="008F7241">
            <w:pPr>
              <w:spacing w:after="0" w:line="240" w:lineRule="auto"/>
              <w:contextualSpacing/>
              <w:rPr>
                <w:lang w:val="en-US"/>
              </w:rPr>
            </w:pPr>
            <w:r w:rsidRPr="00AD6D40">
              <w:rPr>
                <w:lang w:val="en-US"/>
              </w:rPr>
              <w:t>Planea</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rsidR="008F7241" w:rsidRPr="00AD6D40" w:rsidRDefault="008F7241" w:rsidP="008F7241">
            <w:pPr>
              <w:spacing w:after="0" w:line="240" w:lineRule="auto"/>
              <w:contextualSpacing/>
              <w:rPr>
                <w:lang w:val="en-US"/>
              </w:rPr>
            </w:pPr>
          </w:p>
        </w:tc>
      </w:tr>
      <w:tr w:rsidR="007A200B" w:rsidRPr="009B608C" w:rsidTr="00FC484E">
        <w:trPr>
          <w:trHeight w:val="1112"/>
        </w:trPr>
        <w:tc>
          <w:tcPr>
            <w:tcW w:w="1399" w:type="dxa"/>
            <w:tcBorders>
              <w:top w:val="single" w:sz="8" w:space="0" w:color="FFFFFF"/>
              <w:left w:val="single" w:sz="8" w:space="0" w:color="FFFFFF"/>
              <w:bottom w:val="single" w:sz="8" w:space="0" w:color="FFFFFF"/>
              <w:right w:val="single" w:sz="8" w:space="0" w:color="FFFFFF"/>
            </w:tcBorders>
            <w:shd w:val="clear" w:color="auto" w:fill="5B9BD5"/>
            <w:tcMar>
              <w:top w:w="15" w:type="dxa"/>
              <w:left w:w="70" w:type="dxa"/>
              <w:bottom w:w="0" w:type="dxa"/>
              <w:right w:w="70" w:type="dxa"/>
            </w:tcMar>
            <w:vAlign w:val="center"/>
            <w:hideMark/>
          </w:tcPr>
          <w:p w:rsidR="008F7241" w:rsidRPr="008F7241" w:rsidRDefault="008F7241" w:rsidP="008F7241">
            <w:pPr>
              <w:spacing w:after="0" w:line="240" w:lineRule="auto"/>
              <w:contextualSpacing/>
              <w:rPr>
                <w:sz w:val="24"/>
                <w:szCs w:val="24"/>
              </w:rPr>
            </w:pPr>
            <w:r w:rsidRPr="008F7241">
              <w:rPr>
                <w:bCs/>
                <w:sz w:val="24"/>
                <w:szCs w:val="24"/>
              </w:rPr>
              <w:t>Media superior</w:t>
            </w:r>
          </w:p>
        </w:tc>
        <w:tc>
          <w:tcPr>
            <w:tcW w:w="1301" w:type="dxa"/>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8F7241" w:rsidRDefault="008F7241" w:rsidP="008F7241">
            <w:pPr>
              <w:spacing w:after="0" w:line="240" w:lineRule="auto"/>
              <w:contextualSpacing/>
            </w:pPr>
          </w:p>
        </w:tc>
        <w:tc>
          <w:tcPr>
            <w:tcW w:w="846" w:type="dxa"/>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8F7241" w:rsidRDefault="008F7241" w:rsidP="008F7241">
            <w:pPr>
              <w:spacing w:after="0" w:line="240" w:lineRule="auto"/>
              <w:contextualSpacing/>
            </w:pPr>
          </w:p>
        </w:tc>
        <w:tc>
          <w:tcPr>
            <w:tcW w:w="832" w:type="dxa"/>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7A064F" w:rsidRDefault="007A200B" w:rsidP="008F7241">
            <w:pPr>
              <w:spacing w:after="0" w:line="240" w:lineRule="auto"/>
              <w:contextualSpacing/>
            </w:pPr>
            <w:r w:rsidRPr="007A064F">
              <w:t>ECEA</w:t>
            </w:r>
          </w:p>
          <w:p w:rsidR="007A200B" w:rsidRPr="007A064F" w:rsidRDefault="007A200B" w:rsidP="008F7241">
            <w:pPr>
              <w:spacing w:after="0" w:line="240" w:lineRule="auto"/>
              <w:contextualSpacing/>
            </w:pPr>
            <w:r w:rsidRPr="007A064F">
              <w:t>EIC</w:t>
            </w:r>
          </w:p>
          <w:p w:rsidR="008F7241" w:rsidRPr="007A064F" w:rsidRDefault="007A200B" w:rsidP="008F7241">
            <w:pPr>
              <w:spacing w:after="0" w:line="240" w:lineRule="auto"/>
              <w:contextualSpacing/>
            </w:pPr>
            <w:r w:rsidRPr="008C79BF">
              <w:rPr>
                <w:highlight w:val="yellow"/>
              </w:rPr>
              <w:t>EADIS</w:t>
            </w:r>
          </w:p>
          <w:p w:rsidR="008F7241" w:rsidRPr="007A064F" w:rsidRDefault="008F7241" w:rsidP="008F7241">
            <w:pPr>
              <w:spacing w:after="0" w:line="240" w:lineRule="auto"/>
              <w:contextualSpacing/>
            </w:pPr>
            <w:r w:rsidRPr="007A064F">
              <w:t>Planea</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7A064F" w:rsidRDefault="008F7241" w:rsidP="008F7241">
            <w:pPr>
              <w:spacing w:after="0" w:line="240" w:lineRule="auto"/>
              <w:contextualSpacing/>
            </w:pP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7A064F" w:rsidRDefault="008F7241" w:rsidP="008F7241">
            <w:pPr>
              <w:spacing w:after="0" w:line="240" w:lineRule="auto"/>
              <w:contextualSpacing/>
            </w:pP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AD6D40" w:rsidRDefault="007A200B" w:rsidP="008F7241">
            <w:pPr>
              <w:spacing w:after="0" w:line="240" w:lineRule="auto"/>
              <w:contextualSpacing/>
              <w:rPr>
                <w:lang w:val="en-US"/>
              </w:rPr>
            </w:pPr>
            <w:r w:rsidRPr="00AD6D40">
              <w:rPr>
                <w:lang w:val="en-US"/>
              </w:rPr>
              <w:t>ECEA</w:t>
            </w:r>
          </w:p>
          <w:p w:rsidR="007A200B" w:rsidRPr="00AD6D40" w:rsidRDefault="007A200B" w:rsidP="008F7241">
            <w:pPr>
              <w:spacing w:after="0" w:line="240" w:lineRule="auto"/>
              <w:contextualSpacing/>
              <w:rPr>
                <w:lang w:val="en-US"/>
              </w:rPr>
            </w:pPr>
            <w:r w:rsidRPr="00AD6D40">
              <w:rPr>
                <w:lang w:val="en-US"/>
              </w:rPr>
              <w:t>EIC</w:t>
            </w:r>
          </w:p>
          <w:p w:rsidR="007A200B" w:rsidRPr="00AD6D40" w:rsidRDefault="007A200B" w:rsidP="008F7241">
            <w:pPr>
              <w:spacing w:after="0" w:line="240" w:lineRule="auto"/>
              <w:contextualSpacing/>
              <w:rPr>
                <w:lang w:val="en-US"/>
              </w:rPr>
            </w:pPr>
            <w:r w:rsidRPr="00AD6D40">
              <w:rPr>
                <w:lang w:val="en-US"/>
              </w:rPr>
              <w:t>EADIS</w:t>
            </w:r>
          </w:p>
          <w:p w:rsidR="008F7241" w:rsidRPr="00AD6D40" w:rsidRDefault="008F7241" w:rsidP="008F7241">
            <w:pPr>
              <w:spacing w:after="0" w:line="240" w:lineRule="auto"/>
              <w:contextualSpacing/>
              <w:rPr>
                <w:lang w:val="en-US"/>
              </w:rPr>
            </w:pPr>
            <w:r w:rsidRPr="00AD6D40">
              <w:rPr>
                <w:lang w:val="en-US"/>
              </w:rPr>
              <w:t>EDD</w:t>
            </w:r>
          </w:p>
          <w:p w:rsidR="008F7241" w:rsidRPr="00AD6D40" w:rsidRDefault="008F7241" w:rsidP="008F7241">
            <w:pPr>
              <w:spacing w:after="0" w:line="240" w:lineRule="auto"/>
              <w:contextualSpacing/>
              <w:rPr>
                <w:lang w:val="en-US"/>
              </w:rPr>
            </w:pPr>
            <w:r w:rsidRPr="00AD6D40">
              <w:rPr>
                <w:lang w:val="en-US"/>
              </w:rPr>
              <w:t>Planea</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AD6D40" w:rsidRDefault="008F7241" w:rsidP="008F7241">
            <w:pPr>
              <w:spacing w:after="0" w:line="240" w:lineRule="auto"/>
              <w:contextualSpacing/>
              <w:rPr>
                <w:lang w:val="en-US"/>
              </w:rPr>
            </w:pP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AD6D40" w:rsidRDefault="008F7241" w:rsidP="008F7241">
            <w:pPr>
              <w:spacing w:after="0" w:line="240" w:lineRule="auto"/>
              <w:contextualSpacing/>
              <w:rPr>
                <w:lang w:val="en-US"/>
              </w:rPr>
            </w:pP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rsidR="008F7241" w:rsidRPr="00AD6D40" w:rsidRDefault="007A200B" w:rsidP="008F7241">
            <w:pPr>
              <w:spacing w:after="0" w:line="240" w:lineRule="auto"/>
              <w:contextualSpacing/>
              <w:rPr>
                <w:lang w:val="en-US"/>
              </w:rPr>
            </w:pPr>
            <w:r w:rsidRPr="00AD6D40">
              <w:rPr>
                <w:lang w:val="en-US"/>
              </w:rPr>
              <w:t>ECEA</w:t>
            </w:r>
          </w:p>
          <w:p w:rsidR="007A200B" w:rsidRPr="00AD6D40" w:rsidRDefault="007A200B" w:rsidP="008F7241">
            <w:pPr>
              <w:spacing w:after="0" w:line="240" w:lineRule="auto"/>
              <w:contextualSpacing/>
              <w:rPr>
                <w:lang w:val="en-US"/>
              </w:rPr>
            </w:pPr>
            <w:r w:rsidRPr="00AD6D40">
              <w:rPr>
                <w:lang w:val="en-US"/>
              </w:rPr>
              <w:t>EIC</w:t>
            </w:r>
          </w:p>
          <w:p w:rsidR="007A200B" w:rsidRPr="00AD6D40" w:rsidRDefault="007A200B" w:rsidP="008F7241">
            <w:pPr>
              <w:spacing w:after="0" w:line="240" w:lineRule="auto"/>
              <w:contextualSpacing/>
              <w:rPr>
                <w:lang w:val="en-US"/>
              </w:rPr>
            </w:pPr>
            <w:r w:rsidRPr="00AD6D40">
              <w:rPr>
                <w:lang w:val="en-US"/>
              </w:rPr>
              <w:t>EADIS</w:t>
            </w:r>
          </w:p>
          <w:p w:rsidR="008F7241" w:rsidRPr="00AD6D40" w:rsidRDefault="008F7241" w:rsidP="008F7241">
            <w:pPr>
              <w:spacing w:after="0" w:line="240" w:lineRule="auto"/>
              <w:contextualSpacing/>
              <w:rPr>
                <w:lang w:val="en-US"/>
              </w:rPr>
            </w:pPr>
            <w:r w:rsidRPr="00AD6D40">
              <w:rPr>
                <w:lang w:val="en-US"/>
              </w:rPr>
              <w:t>EDD</w:t>
            </w:r>
          </w:p>
          <w:p w:rsidR="008F7241" w:rsidRPr="00AD6D40" w:rsidRDefault="008F7241" w:rsidP="008F7241">
            <w:pPr>
              <w:spacing w:after="0" w:line="240" w:lineRule="auto"/>
              <w:contextualSpacing/>
              <w:rPr>
                <w:lang w:val="en-US"/>
              </w:rPr>
            </w:pPr>
            <w:r w:rsidRPr="00AD6D40">
              <w:rPr>
                <w:lang w:val="en-US"/>
              </w:rPr>
              <w:t>Planea</w:t>
            </w:r>
          </w:p>
        </w:tc>
      </w:tr>
    </w:tbl>
    <w:p w:rsidR="008F7241" w:rsidRPr="00AD6D40" w:rsidRDefault="00FC484E" w:rsidP="0042530F">
      <w:pPr>
        <w:rPr>
          <w:lang w:val="en-US"/>
        </w:rPr>
      </w:pPr>
      <w:ins w:id="71" w:author="Sandra Conzuelo Serrato" w:date="2018-05-24T19:06:00Z">
        <w:r>
          <w:t xml:space="preserve">*Incorporación de </w:t>
        </w:r>
      </w:ins>
      <w:ins w:id="72" w:author="Sandra Conzuelo Serrato" w:date="2018-05-24T19:58:00Z">
        <w:r w:rsidR="00C413BE">
          <w:t xml:space="preserve">escalas </w:t>
        </w:r>
      </w:ins>
      <w:ins w:id="73" w:author="Sandra Conzuelo Serrato" w:date="2018-05-24T19:06:00Z">
        <w:r>
          <w:t xml:space="preserve">sobre práctica docente y de directivos escolares </w:t>
        </w:r>
        <w:r w:rsidR="00A231FB">
          <w:t>en PLANEA,</w:t>
        </w:r>
        <w:r>
          <w:t xml:space="preserve"> ECEA</w:t>
        </w:r>
      </w:ins>
      <w:ins w:id="74" w:author="Sandra Conzuelo Serrato" w:date="2018-05-24T19:52:00Z">
        <w:r w:rsidR="00A231FB">
          <w:t xml:space="preserve"> y EIC</w:t>
        </w:r>
      </w:ins>
    </w:p>
    <w:p w:rsidR="00B515B5" w:rsidRPr="00327A02" w:rsidRDefault="00327A02" w:rsidP="00EB3F7D">
      <w:pPr>
        <w:jc w:val="both"/>
      </w:pPr>
      <w:r>
        <w:t>En la tabla, puede observarse que l</w:t>
      </w:r>
      <w:r w:rsidR="00EE1D22" w:rsidRPr="00327A02">
        <w:rPr>
          <w:lang w:val="es-419"/>
        </w:rPr>
        <w:t xml:space="preserve">os períodos de las diferentes evaluaciones se alinean a los ya establecidos, en coordinación con la SEP, para Planea. Son </w:t>
      </w:r>
      <w:r w:rsidR="00191C8C">
        <w:rPr>
          <w:lang w:val="es-419"/>
        </w:rPr>
        <w:t>c</w:t>
      </w:r>
      <w:r w:rsidR="00EE1D22" w:rsidRPr="00327A02">
        <w:rPr>
          <w:lang w:val="es-419"/>
        </w:rPr>
        <w:t>iclos de tres años para cada nivel educativo.</w:t>
      </w:r>
      <w:r>
        <w:t xml:space="preserve"> </w:t>
      </w:r>
      <w:r w:rsidR="00EE1D22" w:rsidRPr="008C79BF">
        <w:rPr>
          <w:highlight w:val="yellow"/>
          <w:lang w:val="es-419"/>
        </w:rPr>
        <w:t xml:space="preserve">Planea y las evaluaciones de la </w:t>
      </w:r>
      <w:r w:rsidR="00191C8C" w:rsidRPr="008C79BF">
        <w:rPr>
          <w:highlight w:val="yellow"/>
          <w:lang w:val="es-419"/>
        </w:rPr>
        <w:t>o</w:t>
      </w:r>
      <w:r w:rsidR="00EE1D22" w:rsidRPr="008C79BF">
        <w:rPr>
          <w:highlight w:val="yellow"/>
          <w:lang w:val="es-419"/>
        </w:rPr>
        <w:t xml:space="preserve">ferta </w:t>
      </w:r>
      <w:r w:rsidR="00191C8C" w:rsidRPr="008C79BF">
        <w:rPr>
          <w:highlight w:val="yellow"/>
          <w:lang w:val="es-419"/>
        </w:rPr>
        <w:t>e</w:t>
      </w:r>
      <w:r w:rsidR="00EE1D22" w:rsidRPr="008C79BF">
        <w:rPr>
          <w:highlight w:val="yellow"/>
          <w:lang w:val="es-419"/>
        </w:rPr>
        <w:t xml:space="preserve">ducativa conservan momentos de aplicación independientes, pero </w:t>
      </w:r>
      <w:r w:rsidR="00191C8C" w:rsidRPr="008C79BF">
        <w:rPr>
          <w:highlight w:val="yellow"/>
          <w:lang w:val="es-419"/>
        </w:rPr>
        <w:t>dentro de</w:t>
      </w:r>
      <w:r w:rsidR="00EE1D22" w:rsidRPr="008C79BF">
        <w:rPr>
          <w:highlight w:val="yellow"/>
          <w:lang w:val="es-419"/>
        </w:rPr>
        <w:t xml:space="preserve"> un mismo ciclo escolar: </w:t>
      </w:r>
      <w:r w:rsidRPr="008C79BF">
        <w:rPr>
          <w:highlight w:val="yellow"/>
          <w:lang w:val="es-419"/>
        </w:rPr>
        <w:t>Las evaluaciones de la oferta educativa (</w:t>
      </w:r>
      <w:r w:rsidR="00191C8C" w:rsidRPr="008C79BF">
        <w:rPr>
          <w:highlight w:val="yellow"/>
          <w:lang w:val="es-419"/>
        </w:rPr>
        <w:t>condiciones escolares, implementación curricular y atención a la discapacidad</w:t>
      </w:r>
      <w:r w:rsidRPr="008C79BF">
        <w:rPr>
          <w:highlight w:val="yellow"/>
          <w:lang w:val="es-419"/>
        </w:rPr>
        <w:t>)</w:t>
      </w:r>
      <w:r w:rsidR="00EE1D22" w:rsidRPr="008C79BF">
        <w:rPr>
          <w:highlight w:val="yellow"/>
          <w:lang w:val="es-419"/>
        </w:rPr>
        <w:t xml:space="preserve"> </w:t>
      </w:r>
      <w:r w:rsidRPr="008C79BF">
        <w:rPr>
          <w:highlight w:val="yellow"/>
          <w:lang w:val="es-419"/>
        </w:rPr>
        <w:t xml:space="preserve">se aplican </w:t>
      </w:r>
      <w:r w:rsidR="00EE1D22" w:rsidRPr="008C79BF">
        <w:rPr>
          <w:highlight w:val="yellow"/>
          <w:lang w:val="es-419"/>
        </w:rPr>
        <w:t xml:space="preserve">en </w:t>
      </w:r>
      <w:r w:rsidR="00191C8C" w:rsidRPr="008C79BF">
        <w:rPr>
          <w:highlight w:val="yellow"/>
          <w:lang w:val="es-419"/>
        </w:rPr>
        <w:t>el último trimestre del año</w:t>
      </w:r>
      <w:r w:rsidR="00EE1D22" w:rsidRPr="008C79BF">
        <w:rPr>
          <w:highlight w:val="yellow"/>
          <w:lang w:val="es-419"/>
        </w:rPr>
        <w:t xml:space="preserve"> (inicios de ciclo escolar) y Planea en junio (excepto</w:t>
      </w:r>
      <w:r w:rsidR="00191C8C" w:rsidRPr="008C79BF">
        <w:rPr>
          <w:highlight w:val="yellow"/>
          <w:lang w:val="es-419"/>
        </w:rPr>
        <w:t xml:space="preserve"> en media superior en que</w:t>
      </w:r>
      <w:r w:rsidR="00EE1D22" w:rsidRPr="008C79BF">
        <w:rPr>
          <w:highlight w:val="yellow"/>
          <w:lang w:val="es-419"/>
        </w:rPr>
        <w:t xml:space="preserve"> se aplica en abril), a fines del ciclo </w:t>
      </w:r>
      <w:commentRangeStart w:id="75"/>
      <w:r w:rsidR="00EE1D22" w:rsidRPr="008C79BF">
        <w:rPr>
          <w:highlight w:val="yellow"/>
          <w:lang w:val="es-419"/>
        </w:rPr>
        <w:t>escolar</w:t>
      </w:r>
      <w:commentRangeEnd w:id="75"/>
      <w:r w:rsidR="008C79BF">
        <w:rPr>
          <w:rStyle w:val="Refdecomentario"/>
        </w:rPr>
        <w:commentReference w:id="75"/>
      </w:r>
      <w:r w:rsidR="00EE1D22" w:rsidRPr="008C79BF">
        <w:rPr>
          <w:highlight w:val="yellow"/>
          <w:lang w:val="es-419"/>
        </w:rPr>
        <w:t>.</w:t>
      </w:r>
      <w:r w:rsidR="00EE1D22" w:rsidRPr="00327A02">
        <w:rPr>
          <w:lang w:val="es-419"/>
        </w:rPr>
        <w:t xml:space="preserve"> </w:t>
      </w:r>
    </w:p>
    <w:p w:rsidR="00B515B5" w:rsidRPr="00327A02" w:rsidRDefault="00327A02" w:rsidP="00EB3F7D">
      <w:pPr>
        <w:jc w:val="both"/>
      </w:pPr>
      <w:r>
        <w:t>Además, se</w:t>
      </w:r>
      <w:r w:rsidR="00EE1D22" w:rsidRPr="00327A02">
        <w:rPr>
          <w:lang w:val="es-419"/>
        </w:rPr>
        <w:t xml:space="preserve"> enriquecen los instrumentos de </w:t>
      </w:r>
      <w:r w:rsidR="008C0F7B">
        <w:rPr>
          <w:lang w:val="es-419"/>
        </w:rPr>
        <w:t>la oferta educativa</w:t>
      </w:r>
      <w:r w:rsidR="00EE1D22" w:rsidRPr="00327A02">
        <w:rPr>
          <w:lang w:val="es-419"/>
        </w:rPr>
        <w:t xml:space="preserve"> y </w:t>
      </w:r>
      <w:r w:rsidR="008C0F7B">
        <w:rPr>
          <w:lang w:val="es-419"/>
        </w:rPr>
        <w:t xml:space="preserve">de </w:t>
      </w:r>
      <w:r w:rsidR="00EE1D22" w:rsidRPr="00327A02">
        <w:rPr>
          <w:lang w:val="es-419"/>
        </w:rPr>
        <w:t xml:space="preserve">Planea con escalas referidas a las prácticas de docentes y directivos (EDD). </w:t>
      </w:r>
      <w:r w:rsidR="00EE1D22" w:rsidRPr="008C79BF">
        <w:rPr>
          <w:highlight w:val="yellow"/>
          <w:lang w:val="es-419"/>
        </w:rPr>
        <w:t>Algunos instrumentos para explorar las prácticas docentes se aplicarán al mismo tiempo que las evaluaciones de la oferta, al inicio del ciclo escolar, y otras se aplicarán al mismo tiempo que Planea, al final del ciclo escolar</w:t>
      </w:r>
      <w:r w:rsidR="00EE1D22" w:rsidRPr="00327A02">
        <w:rPr>
          <w:lang w:val="es-419"/>
        </w:rPr>
        <w:t>.</w:t>
      </w:r>
    </w:p>
    <w:p w:rsidR="00A50C02" w:rsidRDefault="00A50C02" w:rsidP="00327A02">
      <w:pPr>
        <w:rPr>
          <w:lang w:val="es-419"/>
        </w:rPr>
      </w:pPr>
    </w:p>
    <w:p w:rsidR="00A50C02" w:rsidRPr="00327A02" w:rsidRDefault="00A50C02" w:rsidP="00A50C02">
      <w:pPr>
        <w:pStyle w:val="Ttulo3"/>
      </w:pPr>
      <w:r>
        <w:rPr>
          <w:lang w:val="es-419"/>
        </w:rPr>
        <w:t xml:space="preserve">Muestras </w:t>
      </w:r>
      <w:r w:rsidR="001A3643">
        <w:rPr>
          <w:lang w:val="es-419"/>
        </w:rPr>
        <w:t>multipropósito para</w:t>
      </w:r>
      <w:r>
        <w:rPr>
          <w:lang w:val="es-419"/>
        </w:rPr>
        <w:t xml:space="preserve"> las evaluaciones</w:t>
      </w:r>
    </w:p>
    <w:p w:rsidR="00A50C02" w:rsidRDefault="00A50C02" w:rsidP="00EB3F7D">
      <w:pPr>
        <w:jc w:val="both"/>
        <w:rPr>
          <w:lang w:val="es-419"/>
        </w:rPr>
      </w:pPr>
      <w:r>
        <w:rPr>
          <w:lang w:val="es-419"/>
        </w:rPr>
        <w:t>Se</w:t>
      </w:r>
      <w:r w:rsidRPr="00327A02">
        <w:rPr>
          <w:lang w:val="es-419"/>
        </w:rPr>
        <w:t xml:space="preserve"> está desarrollando un nuevo diseño muestral, </w:t>
      </w:r>
      <w:r w:rsidRPr="008C79BF">
        <w:rPr>
          <w:highlight w:val="yellow"/>
          <w:lang w:val="es-419"/>
        </w:rPr>
        <w:t>que se usará a partir de</w:t>
      </w:r>
      <w:r w:rsidR="00ED1C15" w:rsidRPr="008C79BF">
        <w:rPr>
          <w:highlight w:val="yellow"/>
          <w:lang w:val="es-419"/>
        </w:rPr>
        <w:t xml:space="preserve">l ciclo escolar que inicia en el último trimestre de </w:t>
      </w:r>
      <w:r w:rsidRPr="008C79BF">
        <w:rPr>
          <w:highlight w:val="yellow"/>
          <w:lang w:val="es-419"/>
        </w:rPr>
        <w:t>este año con ECEA, y Planea.</w:t>
      </w:r>
      <w:r w:rsidR="00ED1C15" w:rsidRPr="008C79BF">
        <w:rPr>
          <w:highlight w:val="yellow"/>
          <w:lang w:val="es-419"/>
        </w:rPr>
        <w:t xml:space="preserve"> Posteriormente se incluirá en este diseño a EIC.</w:t>
      </w:r>
      <w:r w:rsidRPr="00327A02">
        <w:rPr>
          <w:lang w:val="es-419"/>
        </w:rPr>
        <w:t xml:space="preserve"> Será un diseño multipropósito, para atender a las </w:t>
      </w:r>
      <w:r w:rsidR="008C79BF">
        <w:rPr>
          <w:lang w:val="es-419"/>
        </w:rPr>
        <w:t>diferentes</w:t>
      </w:r>
      <w:r w:rsidRPr="00327A02">
        <w:rPr>
          <w:lang w:val="es-419"/>
        </w:rPr>
        <w:t xml:space="preserve"> evaluaciones</w:t>
      </w:r>
      <w:r w:rsidR="00ED1C15">
        <w:rPr>
          <w:lang w:val="es-419"/>
        </w:rPr>
        <w:t xml:space="preserve"> de gran escala que realiza la Unidad</w:t>
      </w:r>
      <w:r w:rsidRPr="00327A02">
        <w:rPr>
          <w:lang w:val="es-419"/>
        </w:rPr>
        <w:t>, y permitirá vincular sus bases de datos.</w:t>
      </w:r>
    </w:p>
    <w:p w:rsidR="00AD6D40" w:rsidRPr="002B1E61" w:rsidRDefault="00AD6D40" w:rsidP="00AD6D40">
      <w:pPr>
        <w:tabs>
          <w:tab w:val="left" w:pos="956"/>
        </w:tabs>
        <w:jc w:val="both"/>
      </w:pPr>
      <w:r>
        <w:rPr>
          <w:lang w:val="es-419"/>
        </w:rPr>
        <w:t>Al a</w:t>
      </w:r>
      <w:r w:rsidRPr="002B1E61">
        <w:rPr>
          <w:lang w:val="es-419"/>
        </w:rPr>
        <w:t>linear en el tiempo los proyectos de evaluación</w:t>
      </w:r>
      <w:r>
        <w:rPr>
          <w:lang w:val="es-419"/>
        </w:rPr>
        <w:t xml:space="preserve">, será necesario que las definiciones de los dominios integren, conceptual y metodológicamente, las distintas evaluaciones a fin de que las inferencias que se hagan a partir de los resultados sean consistentes.  </w:t>
      </w:r>
    </w:p>
    <w:p w:rsidR="00AD6D40" w:rsidRPr="002B1E61" w:rsidRDefault="00AD6D40" w:rsidP="00AD6D40">
      <w:pPr>
        <w:jc w:val="both"/>
      </w:pPr>
      <w:r>
        <w:rPr>
          <w:lang w:val="es-419"/>
        </w:rPr>
        <w:t>Los diseños muestrales s</w:t>
      </w:r>
      <w:r w:rsidRPr="002B1E61">
        <w:rPr>
          <w:lang w:val="es-419"/>
        </w:rPr>
        <w:t>e concibe</w:t>
      </w:r>
      <w:r>
        <w:rPr>
          <w:lang w:val="es-419"/>
        </w:rPr>
        <w:t>n</w:t>
      </w:r>
      <w:r w:rsidRPr="002B1E61">
        <w:rPr>
          <w:lang w:val="es-419"/>
        </w:rPr>
        <w:t xml:space="preserve"> </w:t>
      </w:r>
      <w:r>
        <w:rPr>
          <w:lang w:val="es-419"/>
        </w:rPr>
        <w:t>como</w:t>
      </w:r>
      <w:r w:rsidRPr="002B1E61">
        <w:rPr>
          <w:lang w:val="es-419"/>
        </w:rPr>
        <w:t xml:space="preserve"> </w:t>
      </w:r>
      <w:r w:rsidRPr="00AD6D40">
        <w:rPr>
          <w:lang w:val="es-419"/>
        </w:rPr>
        <w:t xml:space="preserve">multipropósitos, </w:t>
      </w:r>
      <w:r w:rsidRPr="00AD6D40">
        <w:rPr>
          <w:bCs/>
          <w:iCs/>
          <w:lang w:val="es-419"/>
        </w:rPr>
        <w:t xml:space="preserve">y </w:t>
      </w:r>
      <w:r w:rsidRPr="0082208E">
        <w:rPr>
          <w:bCs/>
          <w:iCs/>
          <w:highlight w:val="yellow"/>
          <w:lang w:val="es-419"/>
        </w:rPr>
        <w:t>se organizarán a partir de las muestras actuales de Planea</w:t>
      </w:r>
      <w:r w:rsidRPr="0082208E">
        <w:rPr>
          <w:highlight w:val="yellow"/>
          <w:lang w:val="es-419"/>
        </w:rPr>
        <w:t xml:space="preserve"> (al ser las muestras más grandes), lo cual permitirá dar resultados de las distintas evaluaciones tanto a nivel nacional como por entidad federativa, así como por algunos dominios de estudio de particular </w:t>
      </w:r>
      <w:commentRangeStart w:id="76"/>
      <w:r w:rsidRPr="0082208E">
        <w:rPr>
          <w:highlight w:val="yellow"/>
          <w:lang w:val="es-419"/>
        </w:rPr>
        <w:t>interés</w:t>
      </w:r>
      <w:commentRangeEnd w:id="76"/>
      <w:r w:rsidR="0082208E">
        <w:rPr>
          <w:rStyle w:val="Refdecomentario"/>
        </w:rPr>
        <w:commentReference w:id="76"/>
      </w:r>
      <w:r>
        <w:rPr>
          <w:lang w:val="es-419"/>
        </w:rPr>
        <w:t>.</w:t>
      </w:r>
    </w:p>
    <w:p w:rsidR="00AD6D40" w:rsidRPr="002B1E61" w:rsidRDefault="009051BC" w:rsidP="002C44C6">
      <w:pPr>
        <w:tabs>
          <w:tab w:val="num" w:pos="720"/>
        </w:tabs>
        <w:jc w:val="both"/>
      </w:pPr>
      <w:r>
        <w:t>Tres</w:t>
      </w:r>
      <w:r w:rsidR="002C44C6">
        <w:t xml:space="preserve"> </w:t>
      </w:r>
      <w:r w:rsidR="00AD6D40">
        <w:t>ventajas</w:t>
      </w:r>
      <w:r w:rsidR="002C44C6">
        <w:t xml:space="preserve"> importantes</w:t>
      </w:r>
      <w:r w:rsidR="00AD6D40">
        <w:t xml:space="preserve"> de esta aproximación es que permitirá</w:t>
      </w:r>
      <w:r w:rsidR="002C44C6">
        <w:t>, por una parte, c</w:t>
      </w:r>
      <w:r w:rsidR="00AD6D40" w:rsidRPr="002B1E61">
        <w:t xml:space="preserve">olocar explicaciones más integrales y enriquecedoras </w:t>
      </w:r>
      <w:r>
        <w:t>de</w:t>
      </w:r>
      <w:r w:rsidR="00AD6D40" w:rsidRPr="002B1E61">
        <w:t xml:space="preserve"> los resultados </w:t>
      </w:r>
      <w:r w:rsidR="00AD6D40">
        <w:t>educativos</w:t>
      </w:r>
      <w:r w:rsidR="00AD6D40" w:rsidRPr="002B1E61">
        <w:t xml:space="preserve"> considerando el contexto de las escuelas (características, condiciones, etc.) así como particularidades referidas a los docentes y directivos</w:t>
      </w:r>
      <w:r w:rsidR="002C44C6">
        <w:t xml:space="preserve">; </w:t>
      </w:r>
      <w:r>
        <w:t>además, esta manera de trabajar permit</w:t>
      </w:r>
      <w:r w:rsidR="00ED1C15">
        <w:t>irá</w:t>
      </w:r>
      <w:r>
        <w:t xml:space="preserve"> optimizar los recursos vinculados a las evaluaciones; </w:t>
      </w:r>
      <w:r w:rsidR="002C44C6">
        <w:t>por otro lado, también permitirá p</w:t>
      </w:r>
      <w:r w:rsidR="00AD6D40">
        <w:t xml:space="preserve">ublicar, en el portal del INEE, </w:t>
      </w:r>
      <w:r w:rsidR="00AD6D40" w:rsidRPr="002B1E61">
        <w:t xml:space="preserve">bases de datos </w:t>
      </w:r>
      <w:r w:rsidR="00AD6D40">
        <w:t>que integrarán</w:t>
      </w:r>
      <w:r w:rsidR="00AD6D40" w:rsidRPr="002B1E61">
        <w:t xml:space="preserve"> gran cantidad de información</w:t>
      </w:r>
      <w:r>
        <w:t>,</w:t>
      </w:r>
      <w:r w:rsidR="00AD6D40" w:rsidRPr="002B1E61">
        <w:t xml:space="preserve"> </w:t>
      </w:r>
      <w:r>
        <w:t>con mayor potencial de análisis</w:t>
      </w:r>
      <w:r w:rsidR="00AD6D40" w:rsidRPr="002B1E61">
        <w:t xml:space="preserve"> </w:t>
      </w:r>
      <w:r w:rsidR="00AD6D40">
        <w:t>que la actual</w:t>
      </w:r>
      <w:r>
        <w:t>,</w:t>
      </w:r>
      <w:r w:rsidR="00AD6D40">
        <w:t xml:space="preserve"> </w:t>
      </w:r>
      <w:r w:rsidR="00AD6D40" w:rsidRPr="002B1E61">
        <w:t xml:space="preserve">para ser </w:t>
      </w:r>
      <w:r w:rsidR="003817C6">
        <w:t>aprovechada con distintos propósitos y por diversos actores</w:t>
      </w:r>
      <w:r w:rsidR="00AD6D40" w:rsidRPr="002B1E61">
        <w:t>.</w:t>
      </w:r>
    </w:p>
    <w:p w:rsidR="00A74538" w:rsidRDefault="00A74538" w:rsidP="0042530F"/>
    <w:p w:rsidR="00E3727C" w:rsidRDefault="00E3727C" w:rsidP="00E3727C">
      <w:pPr>
        <w:pStyle w:val="Ttulo3"/>
        <w:rPr>
          <w:lang w:val="es-419"/>
        </w:rPr>
      </w:pPr>
      <w:r>
        <w:t xml:space="preserve">Definición transversal </w:t>
      </w:r>
      <w:r w:rsidRPr="0042530F">
        <w:rPr>
          <w:lang w:val="es-419"/>
        </w:rPr>
        <w:t>de los elementos conceptuales, metodológicos, analíticos y discursivos de las evaluaciones</w:t>
      </w:r>
    </w:p>
    <w:p w:rsidR="00E3727C" w:rsidRDefault="00E3727C" w:rsidP="00EB3F7D">
      <w:pPr>
        <w:jc w:val="both"/>
      </w:pPr>
      <w:r>
        <w:t>En un esfuerzo conjunto de la</w:t>
      </w:r>
      <w:r w:rsidR="009F0C17">
        <w:t xml:space="preserve"> Direcciones Generales de la</w:t>
      </w:r>
      <w:r>
        <w:t xml:space="preserve"> UESEN, se establecieron las bases </w:t>
      </w:r>
      <w:r w:rsidR="00842258">
        <w:t>para desarrollar un</w:t>
      </w:r>
      <w:r>
        <w:t xml:space="preserve"> marco de referencia común a las diferentes evaluaciones del SEN que lleva a cabo la Unidad. El desarrollo de este trabajo será </w:t>
      </w:r>
      <w:r w:rsidR="00D800DF">
        <w:t>realizado</w:t>
      </w:r>
      <w:r w:rsidR="00842258">
        <w:t xml:space="preserve"> colegiadamente</w:t>
      </w:r>
      <w:r w:rsidR="003B4428">
        <w:t xml:space="preserve"> </w:t>
      </w:r>
      <w:r>
        <w:t>por las d</w:t>
      </w:r>
      <w:r w:rsidR="003B4428">
        <w:t xml:space="preserve">irecciones generales, de manera que el producto final </w:t>
      </w:r>
      <w:r w:rsidR="00842258">
        <w:t>refleje las</w:t>
      </w:r>
      <w:r w:rsidR="003B4428">
        <w:t xml:space="preserve"> </w:t>
      </w:r>
      <w:r w:rsidR="00842258">
        <w:t>características</w:t>
      </w:r>
      <w:r w:rsidR="009F0C17">
        <w:t xml:space="preserve"> y propósitos de</w:t>
      </w:r>
      <w:r w:rsidR="003B4428">
        <w:t xml:space="preserve"> </w:t>
      </w:r>
      <w:r w:rsidR="00D800DF">
        <w:t>los distinto</w:t>
      </w:r>
      <w:r w:rsidR="009F0C17">
        <w:t xml:space="preserve">s proyectos de </w:t>
      </w:r>
      <w:r w:rsidR="003B4428">
        <w:t xml:space="preserve">las diferentes áreas. Cuando el marco de referencia común esté terminado, </w:t>
      </w:r>
      <w:r w:rsidR="009F0C17">
        <w:t xml:space="preserve">habrá que verificar el alineamiento de </w:t>
      </w:r>
      <w:r w:rsidR="00842258">
        <w:t>cada proyecto al</w:t>
      </w:r>
      <w:r w:rsidR="00EF2789">
        <w:t xml:space="preserve"> mismo.</w:t>
      </w:r>
    </w:p>
    <w:p w:rsidR="00EF2789" w:rsidRDefault="00EF2789" w:rsidP="0042530F"/>
    <w:p w:rsidR="00EF2789" w:rsidRDefault="00EF2789" w:rsidP="00EF2789">
      <w:pPr>
        <w:pStyle w:val="Ttulo3"/>
      </w:pPr>
      <w:r w:rsidRPr="0042530F">
        <w:rPr>
          <w:lang w:val="es-419"/>
        </w:rPr>
        <w:t>Fortalecimiento del componente de docentes y directivos</w:t>
      </w:r>
      <w:r w:rsidR="00D44E5B">
        <w:rPr>
          <w:lang w:val="es-419"/>
        </w:rPr>
        <w:t xml:space="preserve"> en las evaluaciones a gran escala</w:t>
      </w:r>
    </w:p>
    <w:p w:rsidR="00D44E5B" w:rsidRPr="00C1094E" w:rsidRDefault="00E54D65" w:rsidP="00D44E5B">
      <w:pPr>
        <w:jc w:val="both"/>
      </w:pPr>
      <w:r>
        <w:t xml:space="preserve">En un esfuerzo por </w:t>
      </w:r>
      <w:r w:rsidR="00842258">
        <w:t xml:space="preserve">fortalecer </w:t>
      </w:r>
      <w:r w:rsidR="00842258" w:rsidRPr="00C1094E">
        <w:t>la</w:t>
      </w:r>
      <w:r w:rsidR="00D44E5B" w:rsidRPr="00C1094E">
        <w:t xml:space="preserve"> evaluación de condiciones básicas para la enseñanza y el aprendizaje (ECEA), así como las evaluaciones de implementación del currículo (EIC), </w:t>
      </w:r>
      <w:r>
        <w:t xml:space="preserve">se </w:t>
      </w:r>
      <w:r w:rsidR="00842258">
        <w:t xml:space="preserve">integrarán </w:t>
      </w:r>
      <w:r w:rsidR="00842258" w:rsidRPr="00C1094E">
        <w:t>algunas</w:t>
      </w:r>
      <w:r w:rsidR="00D44E5B" w:rsidRPr="00C1094E">
        <w:t xml:space="preserve"> escalas a los instrumentos, para recuperar la percepción de los docentes y directivos respecto a lo que consideran un adecuado funcionamiento de las prácticas de docencia y de gestión para el logro de </w:t>
      </w:r>
      <w:r w:rsidR="00D44E5B">
        <w:t xml:space="preserve">los resultados educativos. Lo </w:t>
      </w:r>
      <w:r w:rsidR="00D44E5B" w:rsidRPr="00C1094E">
        <w:t>que valoran</w:t>
      </w:r>
      <w:r w:rsidR="00D44E5B">
        <w:t xml:space="preserve"> de</w:t>
      </w:r>
      <w:r w:rsidR="00D44E5B" w:rsidRPr="00C1094E">
        <w:t xml:space="preserve"> su práctica profesional y consideran importante para el logro de aprendizaje de sus alumnos: formación académica, experiencia profesional, formación continua, colegialidad, clima laboral, estrategias de apoyo y seguimiento del trabajo docente y del aprendizaje de los estudiantes, etc.   </w:t>
      </w:r>
    </w:p>
    <w:p w:rsidR="00D44E5B" w:rsidRPr="00C1094E" w:rsidRDefault="00A075FE" w:rsidP="00D44E5B">
      <w:pPr>
        <w:jc w:val="both"/>
        <w:rPr>
          <w:rFonts w:ascii="Calibri" w:hAnsi="Calibri"/>
          <w:color w:val="000000"/>
        </w:rPr>
      </w:pPr>
      <w:ins w:id="77" w:author="Sandra Conzuelo Serrato" w:date="2018-05-24T19:22:00Z">
        <w:r>
          <w:rPr>
            <w:rFonts w:ascii="Calibri" w:hAnsi="Calibri"/>
            <w:color w:val="000000"/>
            <w:highlight w:val="yellow"/>
          </w:rPr>
          <w:t>A partir de</w:t>
        </w:r>
      </w:ins>
      <w:ins w:id="78" w:author="Sandra Conzuelo Serrato" w:date="2018-05-24T19:23:00Z">
        <w:r w:rsidR="007A0B36">
          <w:rPr>
            <w:rFonts w:ascii="Calibri" w:hAnsi="Calibri"/>
            <w:color w:val="000000"/>
            <w:highlight w:val="yellow"/>
          </w:rPr>
          <w:t xml:space="preserve"> la experiencia</w:t>
        </w:r>
      </w:ins>
      <w:ins w:id="79" w:author="Sandra Conzuelo Serrato" w:date="2018-05-24T19:51:00Z">
        <w:r w:rsidR="007A0B36">
          <w:rPr>
            <w:rFonts w:ascii="Calibri" w:hAnsi="Calibri"/>
            <w:color w:val="000000"/>
            <w:highlight w:val="yellow"/>
          </w:rPr>
          <w:t xml:space="preserve"> aprendida </w:t>
        </w:r>
      </w:ins>
      <w:ins w:id="80" w:author="Sandra Conzuelo Serrato" w:date="2018-05-24T19:23:00Z">
        <w:r w:rsidR="007A0B36">
          <w:rPr>
            <w:rFonts w:ascii="Calibri" w:hAnsi="Calibri"/>
            <w:color w:val="000000"/>
            <w:highlight w:val="yellow"/>
          </w:rPr>
          <w:t>de la</w:t>
        </w:r>
      </w:ins>
      <w:ins w:id="81" w:author="Sandra Conzuelo Serrato" w:date="2018-05-24T19:22:00Z">
        <w:r>
          <w:rPr>
            <w:rFonts w:ascii="Calibri" w:hAnsi="Calibri"/>
            <w:color w:val="000000"/>
            <w:highlight w:val="yellow"/>
          </w:rPr>
          <w:t xml:space="preserve"> metodol</w:t>
        </w:r>
        <w:r w:rsidR="007A0B36">
          <w:rPr>
            <w:rFonts w:ascii="Calibri" w:hAnsi="Calibri"/>
            <w:color w:val="000000"/>
            <w:highlight w:val="yellow"/>
          </w:rPr>
          <w:t>og</w:t>
        </w:r>
      </w:ins>
      <w:ins w:id="82" w:author="Sandra Conzuelo Serrato" w:date="2018-05-24T19:51:00Z">
        <w:r w:rsidR="007A0B36">
          <w:rPr>
            <w:rFonts w:ascii="Calibri" w:hAnsi="Calibri"/>
            <w:color w:val="000000"/>
            <w:highlight w:val="yellow"/>
          </w:rPr>
          <w:t>ía</w:t>
        </w:r>
      </w:ins>
      <w:ins w:id="83" w:author="Sandra Conzuelo Serrato" w:date="2018-05-24T19:22:00Z">
        <w:r>
          <w:rPr>
            <w:rFonts w:ascii="Calibri" w:hAnsi="Calibri"/>
            <w:color w:val="000000"/>
            <w:highlight w:val="yellow"/>
          </w:rPr>
          <w:t xml:space="preserve"> </w:t>
        </w:r>
      </w:ins>
      <w:ins w:id="84" w:author="Sandra Conzuelo Serrato" w:date="2018-05-24T19:51:00Z">
        <w:r w:rsidR="007A0B36">
          <w:rPr>
            <w:rFonts w:ascii="Calibri" w:hAnsi="Calibri"/>
            <w:color w:val="000000"/>
            <w:highlight w:val="yellow"/>
          </w:rPr>
          <w:t xml:space="preserve">de aproximación a las prácticas docente </w:t>
        </w:r>
      </w:ins>
      <w:ins w:id="85" w:author="Sandra Conzuelo Serrato" w:date="2018-05-24T19:22:00Z">
        <w:r>
          <w:rPr>
            <w:rFonts w:ascii="Calibri" w:hAnsi="Calibri"/>
            <w:color w:val="000000"/>
            <w:highlight w:val="yellow"/>
          </w:rPr>
          <w:t>del Estudio Internacional TALIS Video, s</w:t>
        </w:r>
      </w:ins>
      <w:del w:id="86" w:author="Sandra Conzuelo Serrato" w:date="2018-05-24T19:22:00Z">
        <w:r w:rsidR="00D44E5B" w:rsidRPr="00EE5D2E" w:rsidDel="00A075FE">
          <w:rPr>
            <w:rFonts w:ascii="Calibri" w:hAnsi="Calibri"/>
            <w:color w:val="000000"/>
            <w:highlight w:val="yellow"/>
          </w:rPr>
          <w:delText>S</w:delText>
        </w:r>
      </w:del>
      <w:r w:rsidR="00D44E5B" w:rsidRPr="00EE5D2E">
        <w:rPr>
          <w:rFonts w:ascii="Calibri" w:hAnsi="Calibri"/>
          <w:color w:val="000000"/>
          <w:highlight w:val="yellow"/>
        </w:rPr>
        <w:t xml:space="preserve">e prevé que </w:t>
      </w:r>
      <w:del w:id="87" w:author="Sandra Conzuelo Serrato" w:date="2018-05-24T19:22:00Z">
        <w:r w:rsidR="00D44E5B" w:rsidRPr="00EE5D2E" w:rsidDel="00A075FE">
          <w:rPr>
            <w:rFonts w:ascii="Calibri" w:hAnsi="Calibri"/>
            <w:color w:val="000000"/>
            <w:highlight w:val="yellow"/>
          </w:rPr>
          <w:delText xml:space="preserve">además </w:delText>
        </w:r>
      </w:del>
      <w:r w:rsidR="00D44E5B" w:rsidRPr="00EE5D2E">
        <w:rPr>
          <w:rFonts w:ascii="Calibri" w:hAnsi="Calibri"/>
          <w:color w:val="000000"/>
          <w:highlight w:val="yellow"/>
        </w:rPr>
        <w:t>se puedan recoger y analizar algunos artefactos que los docentes utilizan en clase, así como evidencias documentales del trabajo de los Consejos técnicos escolares y de zona, para contrastar la información que se genere a partir de los cuestionarios</w:t>
      </w:r>
      <w:r w:rsidR="00D44E5B" w:rsidRPr="00C1094E">
        <w:rPr>
          <w:rFonts w:ascii="Calibri" w:hAnsi="Calibri"/>
          <w:color w:val="000000"/>
        </w:rPr>
        <w:t>. En el caso de EIC, también se reforzarán las escalas dirigidas a docentes y directivos en términos de las necesidades de formación y lo que se requiere para la implementación de un nuevo plan y programas de estudios; qué estrategias han seguido para resolver problemáticas en los procesos de implementación, etc.</w:t>
      </w:r>
    </w:p>
    <w:p w:rsidR="00D44E5B" w:rsidRPr="00C1094E" w:rsidRDefault="00D44E5B" w:rsidP="00D44E5B">
      <w:pPr>
        <w:jc w:val="both"/>
      </w:pPr>
      <w:r w:rsidRPr="00C1094E">
        <w:t>Entre los principales aspectos a estudiar, están: las condiciones laborales, el perfil y las oportunidades de desarrollo profesional de los docentes y directivos que laboran en los planteles; la existencia de prácticas docentes orientadas a promover el aprendizaje en todos los estudiantes, a partir de la planificación de clase, del apoyo en las actividades dentro del aula y de la retroalimentación al trabajo de los estudiantes. También se indagará sobre el uso que hacen del tiempo frente a grupo, las condiciones pedagógicas, organizativas, administrativas y de vinculación social para garantizar el logro de resultados escolares de calidad. En el caso de directivos, aspectos relativos a la gestión de recursos financieros y materiales y la existencia de sistemas de control escolar y trabajo colaborativo en los planteles, así como aquellas estrategias de vinculación que establecen los planteles con los sectores productivos y sociales.</w:t>
      </w:r>
    </w:p>
    <w:p w:rsidR="00D44E5B" w:rsidRPr="00C1094E" w:rsidRDefault="00D44E5B" w:rsidP="00D44E5B">
      <w:pPr>
        <w:jc w:val="both"/>
      </w:pPr>
      <w:r w:rsidRPr="00C1094E">
        <w:t xml:space="preserve">De manera complementaria a la incorporación y fortalecimiento del estudio de los procesos escolares, </w:t>
      </w:r>
      <w:r w:rsidRPr="00E52807">
        <w:rPr>
          <w:highlight w:val="green"/>
        </w:rPr>
        <w:t>se recuperará información de la proporción de docentes y directivos que ingresaron o se promovieron mediante concurso de oposición del SPD, y cuáles fueron sus resultados; también cuántos de los docentes y directivos en servicio presentaron ya su evaluación de desempeño y qué resultados obtuvieron</w:t>
      </w:r>
      <w:r w:rsidRPr="00C1094E">
        <w:t xml:space="preserve">.  A partir de esta información se podrán realizarán estudios que nos permitan analizar si la proporción de docentes y directivos evaluados y sus resultados en las evaluaciones se relacionan con los resultados de la evaluación de las condiciones de trabajo, y otros indicadores de la gestión y la organización escolar evaluados. </w:t>
      </w:r>
    </w:p>
    <w:p w:rsidR="00D44E5B" w:rsidRPr="00C1094E" w:rsidRDefault="00D44E5B" w:rsidP="00D44E5B">
      <w:pPr>
        <w:jc w:val="both"/>
        <w:rPr>
          <w:rFonts w:ascii="Calibri" w:hAnsi="Calibri"/>
          <w:color w:val="000000"/>
        </w:rPr>
      </w:pPr>
      <w:r w:rsidRPr="00E52807">
        <w:rPr>
          <w:rFonts w:ascii="Calibri" w:hAnsi="Calibri"/>
          <w:color w:val="000000"/>
          <w:highlight w:val="yellow"/>
        </w:rPr>
        <w:t>Para el fortalecimiento de P</w:t>
      </w:r>
      <w:r w:rsidR="009F6C1D" w:rsidRPr="00E52807">
        <w:rPr>
          <w:rFonts w:ascii="Calibri" w:hAnsi="Calibri"/>
          <w:color w:val="000000"/>
          <w:highlight w:val="yellow"/>
        </w:rPr>
        <w:t>lanea</w:t>
      </w:r>
      <w:r w:rsidRPr="00E52807">
        <w:rPr>
          <w:rFonts w:ascii="Calibri" w:hAnsi="Calibri"/>
          <w:color w:val="000000"/>
          <w:highlight w:val="yellow"/>
        </w:rPr>
        <w:t>, se propone agregar algunas variables asociadas con la docencia y con la gestión directiva, en los cuestionarios concurrentes</w:t>
      </w:r>
      <w:r w:rsidRPr="00C1094E">
        <w:rPr>
          <w:rFonts w:ascii="Calibri" w:hAnsi="Calibri"/>
          <w:color w:val="000000"/>
        </w:rPr>
        <w:t xml:space="preserve">. Para ello se cuenta con información derivada de investigación educativa acerca de variables o factores asociados al logro de aprendizajes. En cuanto al tipo de reactivos y escalas a incorporar, se cuenta con el marco conceptual y los cuestionarios de </w:t>
      </w:r>
      <w:commentRangeStart w:id="88"/>
      <w:r w:rsidRPr="00C1094E">
        <w:rPr>
          <w:rFonts w:ascii="Calibri" w:hAnsi="Calibri"/>
          <w:color w:val="000000"/>
        </w:rPr>
        <w:t>TALIS</w:t>
      </w:r>
      <w:commentRangeEnd w:id="88"/>
      <w:r w:rsidR="00125AC1">
        <w:rPr>
          <w:rStyle w:val="Refdecomentario"/>
        </w:rPr>
        <w:commentReference w:id="88"/>
      </w:r>
      <w:r w:rsidRPr="00C1094E">
        <w:rPr>
          <w:rFonts w:ascii="Calibri" w:hAnsi="Calibri"/>
          <w:color w:val="000000"/>
        </w:rPr>
        <w:t xml:space="preserve"> y TALIS Video que han demostrado cierta relación con los resultados educativos de los estudiantes.</w:t>
      </w:r>
    </w:p>
    <w:p w:rsidR="00D44E5B" w:rsidRPr="00C1094E" w:rsidRDefault="00D44E5B" w:rsidP="00D44E5B">
      <w:pPr>
        <w:jc w:val="both"/>
        <w:rPr>
          <w:rFonts w:ascii="Calibri" w:hAnsi="Calibri"/>
          <w:color w:val="000000"/>
        </w:rPr>
      </w:pPr>
      <w:r>
        <w:rPr>
          <w:rFonts w:ascii="Calibri" w:hAnsi="Calibri"/>
          <w:color w:val="000000"/>
        </w:rPr>
        <w:t>El propósito es la identificación</w:t>
      </w:r>
      <w:r w:rsidRPr="00C1094E">
        <w:rPr>
          <w:rFonts w:ascii="Calibri" w:hAnsi="Calibri"/>
          <w:color w:val="000000"/>
        </w:rPr>
        <w:t xml:space="preserve"> de prácticas docentes efectivas mediante el análisis de factores de prácticas reportadas por docentes y directivos que se asocian con buenos resultados de los estudiantes.</w:t>
      </w:r>
      <w:r>
        <w:rPr>
          <w:rFonts w:ascii="Calibri" w:hAnsi="Calibri"/>
          <w:color w:val="000000"/>
        </w:rPr>
        <w:t xml:space="preserve"> </w:t>
      </w:r>
      <w:r w:rsidRPr="00C1094E">
        <w:rPr>
          <w:rFonts w:ascii="Calibri" w:hAnsi="Calibri"/>
          <w:color w:val="000000"/>
        </w:rPr>
        <w:t>De manera complementaria a la incorporación y fortalecimiento de los cuestionarios concurrentes de P</w:t>
      </w:r>
      <w:r w:rsidR="009F6C1D">
        <w:rPr>
          <w:rFonts w:ascii="Calibri" w:hAnsi="Calibri"/>
          <w:color w:val="000000"/>
        </w:rPr>
        <w:t>lanea</w:t>
      </w:r>
      <w:r w:rsidRPr="00C1094E">
        <w:rPr>
          <w:rFonts w:ascii="Calibri" w:hAnsi="Calibri"/>
          <w:color w:val="000000"/>
        </w:rPr>
        <w:t xml:space="preserve">, </w:t>
      </w:r>
      <w:r w:rsidR="00ED1C15">
        <w:rPr>
          <w:rFonts w:ascii="Calibri" w:hAnsi="Calibri"/>
          <w:color w:val="000000"/>
        </w:rPr>
        <w:t>se incorporarán análisis a partir de información del SPD</w:t>
      </w:r>
      <w:r w:rsidRPr="00C1094E">
        <w:rPr>
          <w:rFonts w:ascii="Calibri" w:hAnsi="Calibri"/>
          <w:color w:val="000000"/>
        </w:rPr>
        <w:t xml:space="preserve">. </w:t>
      </w:r>
      <w:r w:rsidR="00ED1C15">
        <w:rPr>
          <w:rFonts w:ascii="Calibri" w:hAnsi="Calibri"/>
          <w:color w:val="000000"/>
        </w:rPr>
        <w:t>Esto permitirá</w:t>
      </w:r>
      <w:r w:rsidRPr="00C1094E">
        <w:rPr>
          <w:rFonts w:ascii="Calibri" w:hAnsi="Calibri"/>
          <w:color w:val="000000"/>
        </w:rPr>
        <w:t xml:space="preserve"> realizar estudios de contraste, mediante la identificación de escuelas con bajos y altos resultados de aprendizaje en las pruebas P</w:t>
      </w:r>
      <w:r w:rsidR="009F6C1D">
        <w:rPr>
          <w:rFonts w:ascii="Calibri" w:hAnsi="Calibri"/>
          <w:color w:val="000000"/>
        </w:rPr>
        <w:t>lanea</w:t>
      </w:r>
      <w:r w:rsidRPr="00C1094E">
        <w:rPr>
          <w:rFonts w:ascii="Calibri" w:hAnsi="Calibri"/>
          <w:color w:val="000000"/>
        </w:rPr>
        <w:t>.</w:t>
      </w:r>
    </w:p>
    <w:p w:rsidR="0059364B" w:rsidRDefault="00D44E5B" w:rsidP="00D44E5B">
      <w:pPr>
        <w:jc w:val="both"/>
        <w:rPr>
          <w:rFonts w:ascii="Calibri" w:hAnsi="Calibri"/>
          <w:color w:val="000000"/>
        </w:rPr>
      </w:pPr>
      <w:r w:rsidRPr="00C1094E">
        <w:rPr>
          <w:rFonts w:ascii="Calibri" w:hAnsi="Calibri"/>
          <w:color w:val="000000"/>
        </w:rPr>
        <w:t xml:space="preserve"> </w:t>
      </w:r>
    </w:p>
    <w:p w:rsidR="007F051C" w:rsidRDefault="0043491E" w:rsidP="0059364B">
      <w:pPr>
        <w:pStyle w:val="Ttulo3"/>
      </w:pPr>
      <w:r>
        <w:t>Principales ventajas de la alineación de las evaluaciones de la Unidad</w:t>
      </w:r>
    </w:p>
    <w:p w:rsidR="00B515B5" w:rsidRPr="005F6F3D" w:rsidRDefault="00EE1D22" w:rsidP="005F6F3D">
      <w:pPr>
        <w:jc w:val="both"/>
      </w:pPr>
      <w:r w:rsidRPr="005F6F3D">
        <w:t>Los resultados de las evaluaciones podrán presentarse públicamente bajo una narrativa ordenada (¿cómo es la oferta educativa? ¿cómo son las condiciones de docentes y directivos? ¿Cómo son los resultados de aprendizaje? ¿Cómo se relacionan las condiciones escolares y de los docentes con los aprendizajes?) en torno a los diferentes niveles educativos.</w:t>
      </w:r>
    </w:p>
    <w:p w:rsidR="00B515B5" w:rsidRPr="005F6F3D" w:rsidRDefault="0093630E" w:rsidP="005F6F3D">
      <w:pPr>
        <w:jc w:val="both"/>
      </w:pPr>
      <w:r>
        <w:t>Además, l</w:t>
      </w:r>
      <w:r w:rsidR="00EE1D22" w:rsidRPr="005F6F3D">
        <w:t>as bases de datos de los diferentes proyectos podrán vincularse con facilidad para desarrollar análisis más robustos: las relaciones lógicas que se han establecido entre los resultados de diferentes evaluaciones podrán ser constatadas empíricamente, permitiendo identificar el tamaño de la asociación de diferentes condiciones de la oferta y de los docentes entre sí, y con los aprendizajes</w:t>
      </w:r>
      <w:r>
        <w:t xml:space="preserve">, conservando </w:t>
      </w:r>
      <w:r w:rsidR="00EE1D22" w:rsidRPr="005F6F3D">
        <w:t>una perspectiva de comparabilidad en el tiempo en los tres tipos de evaluaciones.</w:t>
      </w:r>
    </w:p>
    <w:p w:rsidR="00B515B5" w:rsidRDefault="0093630E" w:rsidP="005F6F3D">
      <w:pPr>
        <w:jc w:val="both"/>
      </w:pPr>
      <w:r w:rsidRPr="00313319">
        <w:rPr>
          <w:highlight w:val="yellow"/>
        </w:rPr>
        <w:t>Por otra parte, los nuevos diseños muestrales articulados permitirán que t</w:t>
      </w:r>
      <w:r w:rsidR="00EE1D22" w:rsidRPr="00313319">
        <w:rPr>
          <w:highlight w:val="yellow"/>
        </w:rPr>
        <w:t>odas las evaluaciones de primaria, secundaria y educación media superior ten</w:t>
      </w:r>
      <w:r w:rsidRPr="00313319">
        <w:rPr>
          <w:highlight w:val="yellow"/>
        </w:rPr>
        <w:t>ga</w:t>
      </w:r>
      <w:r w:rsidR="00EE1D22" w:rsidRPr="00313319">
        <w:rPr>
          <w:highlight w:val="yellow"/>
        </w:rPr>
        <w:t>n representatividad estatal (actualmente sólo las del aprendizaje la tienen).</w:t>
      </w:r>
    </w:p>
    <w:p w:rsidR="005F6F3D" w:rsidRPr="005F6F3D" w:rsidRDefault="005F6F3D" w:rsidP="005F6F3D">
      <w:pPr>
        <w:jc w:val="both"/>
      </w:pPr>
    </w:p>
    <w:p w:rsidR="008C0F7B" w:rsidRDefault="008C0F7B" w:rsidP="008C0F7B">
      <w:pPr>
        <w:pStyle w:val="Ttulo3"/>
      </w:pPr>
      <w:r>
        <w:t>Principales implicaciones de la alineación de las evaluaciones de la Unidad</w:t>
      </w:r>
    </w:p>
    <w:p w:rsidR="008C0F7B" w:rsidRDefault="008C0F7B" w:rsidP="00EB3F7D">
      <w:pPr>
        <w:jc w:val="both"/>
      </w:pPr>
      <w:r>
        <w:t>Además de la indispensable articulación de los distintos grupos de trabajo que llevan a cabo las evaluaciones descritas, así como el desarrollo de un marco de referencia común y muestras integradas, la principal implicaci</w:t>
      </w:r>
      <w:r w:rsidR="00FD1CF4">
        <w:t>ón</w:t>
      </w:r>
      <w:r>
        <w:t xml:space="preserve"> es </w:t>
      </w:r>
      <w:r w:rsidRPr="00313319">
        <w:rPr>
          <w:highlight w:val="yellow"/>
        </w:rPr>
        <w:t xml:space="preserve">la adecuación del PTA 2018 de las DG participantes, en algunos casos de manera muy sustanciosa, para redirigir las acciones del área según el nuevo calendario de aplicaciones. Por ejemplo, </w:t>
      </w:r>
      <w:r w:rsidR="00FD1CF4" w:rsidRPr="00313319">
        <w:rPr>
          <w:highlight w:val="yellow"/>
        </w:rPr>
        <w:t>se requiere de manera inmediata redirigir las acciones y los recursos de la planeación y desarrollo de evaluaciones de la oferta educativa en primaria, que estaban contempladas para realizarse en 2019, por acciones similares respecto a los niveles preescolar y media superior</w:t>
      </w:r>
      <w:r w:rsidR="008472AA" w:rsidRPr="00313319">
        <w:rPr>
          <w:highlight w:val="yellow"/>
        </w:rPr>
        <w:t xml:space="preserve"> para EIC y EADIS</w:t>
      </w:r>
      <w:r w:rsidR="00FD1CF4" w:rsidRPr="00313319">
        <w:rPr>
          <w:highlight w:val="yellow"/>
        </w:rPr>
        <w:t>, por ser éstos los que corresponderían a 2019 en el esquema de aplicaciones alineado.</w:t>
      </w:r>
      <w:r w:rsidR="00421369" w:rsidRPr="00313319">
        <w:rPr>
          <w:rStyle w:val="Refdenotaalpie"/>
          <w:highlight w:val="yellow"/>
        </w:rPr>
        <w:footnoteReference w:id="5"/>
      </w:r>
      <w:r w:rsidR="008472AA" w:rsidRPr="00313319">
        <w:rPr>
          <w:highlight w:val="yellow"/>
        </w:rPr>
        <w:t xml:space="preserve"> Estas modificaciones impactan</w:t>
      </w:r>
      <w:r w:rsidR="00421369" w:rsidRPr="00313319">
        <w:rPr>
          <w:highlight w:val="yellow"/>
        </w:rPr>
        <w:t>, en algunos casos,</w:t>
      </w:r>
      <w:r w:rsidR="008472AA" w:rsidRPr="00313319">
        <w:rPr>
          <w:highlight w:val="yellow"/>
        </w:rPr>
        <w:t xml:space="preserve"> tambi</w:t>
      </w:r>
      <w:r w:rsidR="00421369" w:rsidRPr="00313319">
        <w:rPr>
          <w:highlight w:val="yellow"/>
        </w:rPr>
        <w:t xml:space="preserve">én a nivel de metas en la </w:t>
      </w:r>
      <w:commentRangeStart w:id="89"/>
      <w:r w:rsidR="00421369" w:rsidRPr="00313319">
        <w:rPr>
          <w:highlight w:val="yellow"/>
        </w:rPr>
        <w:t>MIR</w:t>
      </w:r>
      <w:commentRangeEnd w:id="89"/>
      <w:r w:rsidR="00313319">
        <w:rPr>
          <w:rStyle w:val="Refdecomentario"/>
        </w:rPr>
        <w:commentReference w:id="89"/>
      </w:r>
      <w:r w:rsidR="00421369" w:rsidRPr="00313319">
        <w:rPr>
          <w:highlight w:val="yellow"/>
        </w:rPr>
        <w:t xml:space="preserve"> 2018.</w:t>
      </w:r>
      <w:r w:rsidR="00421369" w:rsidRPr="00313319">
        <w:rPr>
          <w:rStyle w:val="Refdenotaalpie"/>
          <w:highlight w:val="yellow"/>
        </w:rPr>
        <w:footnoteReference w:id="6"/>
      </w:r>
    </w:p>
    <w:p w:rsidR="008472AA" w:rsidRDefault="008472AA" w:rsidP="00EB3F7D">
      <w:pPr>
        <w:jc w:val="both"/>
      </w:pPr>
      <w:r>
        <w:t>Dado que el calendario de aplicaciones que se modifica es el de las evaluaciones referidas a la oferta educativa, además de</w:t>
      </w:r>
      <w:r w:rsidR="00421369">
        <w:t xml:space="preserve"> </w:t>
      </w:r>
      <w:r>
        <w:t>l</w:t>
      </w:r>
      <w:r w:rsidR="00421369">
        <w:t>os cambios al</w:t>
      </w:r>
      <w:r>
        <w:t xml:space="preserve"> PTA 2018</w:t>
      </w:r>
      <w:r w:rsidR="00421369">
        <w:t xml:space="preserve"> y MIR 2018, será necesario modificar el PROEDI, para que refleje el trabajo que se estará realizando en la UESEN.</w:t>
      </w:r>
    </w:p>
    <w:p w:rsidR="00421369" w:rsidRDefault="00421369" w:rsidP="00EB3F7D">
      <w:pPr>
        <w:jc w:val="both"/>
      </w:pPr>
      <w:r>
        <w:t>Una implicación adicional es que, al cambiar la periodicidad de las evaluaciones por nivel educativo, será necesario el fortalecimiento mínimo de la estructura ocupacional de la</w:t>
      </w:r>
      <w:r w:rsidR="008B792D">
        <w:t>s</w:t>
      </w:r>
      <w:r>
        <w:t xml:space="preserve"> DGEOE</w:t>
      </w:r>
      <w:r w:rsidR="008B792D">
        <w:t xml:space="preserve"> y DGERE.</w:t>
      </w:r>
    </w:p>
    <w:p w:rsidR="008C0F7B" w:rsidRPr="00DD76BA" w:rsidRDefault="008C0F7B" w:rsidP="008C0F7B"/>
    <w:p w:rsidR="004F0339" w:rsidRDefault="004F0339" w:rsidP="00E87FA7">
      <w:pPr>
        <w:pStyle w:val="Ttulo2"/>
        <w:numPr>
          <w:ilvl w:val="0"/>
          <w:numId w:val="4"/>
        </w:numPr>
      </w:pPr>
      <w:r>
        <w:t>Revisión del Programa</w:t>
      </w:r>
    </w:p>
    <w:p w:rsidR="004F0339" w:rsidRDefault="00C011A3" w:rsidP="00EB3F7D">
      <w:pPr>
        <w:jc w:val="both"/>
      </w:pPr>
      <w:r>
        <w:t xml:space="preserve">En el PROEDI se plantea una revisión </w:t>
      </w:r>
      <w:r w:rsidR="0043491E">
        <w:t xml:space="preserve">del programa de mediano plazo de la UESEN </w:t>
      </w:r>
      <w:r>
        <w:t xml:space="preserve">en 2020. </w:t>
      </w:r>
      <w:r w:rsidR="006C1459">
        <w:t xml:space="preserve">Este programa replantea lo previsto en el PROEDI, puesto que se requiere un marco de referencia amplio para poder llevar a cabo la revisión. </w:t>
      </w:r>
      <w:r w:rsidR="0043491E" w:rsidRPr="005C76FA">
        <w:rPr>
          <w:highlight w:val="yellow"/>
        </w:rPr>
        <w:t>Para junio de 202</w:t>
      </w:r>
      <w:r w:rsidR="00E45A5E" w:rsidRPr="005C76FA">
        <w:rPr>
          <w:highlight w:val="yellow"/>
        </w:rPr>
        <w:t>1</w:t>
      </w:r>
      <w:r w:rsidR="0043491E" w:rsidRPr="005C76FA">
        <w:rPr>
          <w:highlight w:val="yellow"/>
        </w:rPr>
        <w:t xml:space="preserve"> se habrán llevado a cabo al menos dos ciclos completos de evaluaciones </w:t>
      </w:r>
      <w:r w:rsidR="0000059A" w:rsidRPr="005C76FA">
        <w:rPr>
          <w:highlight w:val="yellow"/>
        </w:rPr>
        <w:t xml:space="preserve">articuladas </w:t>
      </w:r>
      <w:r w:rsidR="0043491E" w:rsidRPr="005C76FA">
        <w:rPr>
          <w:highlight w:val="yellow"/>
        </w:rPr>
        <w:t xml:space="preserve">(en 2019, evaluación </w:t>
      </w:r>
      <w:r w:rsidR="0000059A" w:rsidRPr="005C76FA">
        <w:rPr>
          <w:highlight w:val="yellow"/>
        </w:rPr>
        <w:t xml:space="preserve">articulada </w:t>
      </w:r>
      <w:r w:rsidR="0043491E" w:rsidRPr="005C76FA">
        <w:rPr>
          <w:highlight w:val="yellow"/>
        </w:rPr>
        <w:t xml:space="preserve">en secundaria, y en 2020, evaluación </w:t>
      </w:r>
      <w:r w:rsidR="0000059A" w:rsidRPr="005C76FA">
        <w:rPr>
          <w:highlight w:val="yellow"/>
        </w:rPr>
        <w:t xml:space="preserve">articulada </w:t>
      </w:r>
      <w:r w:rsidR="0043491E" w:rsidRPr="005C76FA">
        <w:rPr>
          <w:highlight w:val="yellow"/>
        </w:rPr>
        <w:t xml:space="preserve">en educación </w:t>
      </w:r>
      <w:r w:rsidR="0000059A" w:rsidRPr="005C76FA">
        <w:rPr>
          <w:highlight w:val="yellow"/>
        </w:rPr>
        <w:t xml:space="preserve">preescolar y </w:t>
      </w:r>
      <w:r w:rsidR="0043491E" w:rsidRPr="005C76FA">
        <w:rPr>
          <w:highlight w:val="yellow"/>
        </w:rPr>
        <w:t>media superior), lo cual permitirá hacer ajustes a partir de la experiencia.</w:t>
      </w:r>
      <w:r w:rsidR="0043491E">
        <w:t xml:space="preserve"> </w:t>
      </w:r>
    </w:p>
    <w:p w:rsidR="008C0F7B" w:rsidRPr="00DD76BA" w:rsidRDefault="0043491E" w:rsidP="00EB3F7D">
      <w:pPr>
        <w:jc w:val="both"/>
      </w:pPr>
      <w:r>
        <w:t>Se propone que la revisión del programa se lleve a cabo en una sesión extraordinaria, conjunta, de los diferentes Consejos Técnicos de la</w:t>
      </w:r>
      <w:r w:rsidR="00E45A5E">
        <w:t xml:space="preserve"> UESEN, hacia septiembre de 2021</w:t>
      </w:r>
      <w:r>
        <w:t>.</w:t>
      </w:r>
    </w:p>
    <w:sectPr w:rsidR="008C0F7B" w:rsidRPr="00DD76BA" w:rsidSect="0042530F">
      <w:footerReference w:type="default" r:id="rId1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 w:author="Jorge Luis Lavin Garcia" w:date="2018-05-28T12:57:00Z" w:initials="JLLG">
    <w:p w:rsidR="00600C85" w:rsidRDefault="00600C85">
      <w:pPr>
        <w:pStyle w:val="Textocomentario"/>
      </w:pPr>
      <w:r>
        <w:rPr>
          <w:rStyle w:val="Refdecomentario"/>
        </w:rPr>
        <w:annotationRef/>
      </w:r>
      <w:r>
        <w:t>Quién hará lo de TALIS?</w:t>
      </w:r>
    </w:p>
  </w:comment>
  <w:comment w:id="66" w:author="Andres Eduardo Sanchez Moguel" w:date="2018-05-24T10:27:00Z" w:initials="AESM">
    <w:p w:rsidR="00416A5F" w:rsidRDefault="00416A5F">
      <w:pPr>
        <w:pStyle w:val="Textocomentario"/>
      </w:pPr>
      <w:r>
        <w:rPr>
          <w:rStyle w:val="Refdecomentario"/>
        </w:rPr>
        <w:annotationRef/>
      </w:r>
      <w:r>
        <w:t>¿Destacar que ya se empiezan a incluir escalas de ECEA y EDD?</w:t>
      </w:r>
    </w:p>
  </w:comment>
  <w:comment w:id="75" w:author="Andres Sanchez Moguel" w:date="2018-05-24T09:39:00Z" w:initials="ASM">
    <w:p w:rsidR="008C79BF" w:rsidRDefault="008C79BF">
      <w:pPr>
        <w:pStyle w:val="Textocomentario"/>
      </w:pPr>
      <w:r>
        <w:rPr>
          <w:rStyle w:val="Refdecomentario"/>
        </w:rPr>
        <w:annotationRef/>
      </w:r>
      <w:r>
        <w:t>Algunas posibilidades, surgidas de los CT: aplicar todo lo que tiene que ver con Docentes y Directivos durante la aplicación de ECEA, y todo lo que tiene que ver con estudiantes durante la aplicación de Planea; incorporar prontamente capacidades telemáticas al levantamiento de información, para que los tiempos de levantamiento dejen de ser un problema; posiblemente, mantener aplicaciones “en vivo” sólo en las escuelas que no tienen posibilidades telemáticas por el momento; que la participación de alumnos en ECEA se refiera solamente a alumnos del grado Planea, y no de diferentes grados; alinear todas las evaluaciones para llevarlas a cabo al mismo tiempo; que algunos elementos de ECEA se apliquen en los cuestionarios de Planea Escuelas, en acuerdo con SEP; que más bien se busque que ECEA sea censal y no Planea; alternar la “censalidad” de Planea y ECEA, de manera que una vez se informe escuela por escuela de resultados de aprendizaje y otra vez de condiciones de la oferta.</w:t>
      </w:r>
    </w:p>
  </w:comment>
  <w:comment w:id="76" w:author="Andres Sanchez Moguel" w:date="2018-05-24T09:49:00Z" w:initials="ASM">
    <w:p w:rsidR="0082208E" w:rsidRDefault="0082208E">
      <w:pPr>
        <w:pStyle w:val="Textocomentario"/>
      </w:pPr>
      <w:r>
        <w:rPr>
          <w:rStyle w:val="Refdecomentario"/>
        </w:rPr>
        <w:annotationRef/>
      </w:r>
      <w:r>
        <w:t>Estoy pensando en las submuestras puente expuestas por Eugenio González, en el uso de telemática que desata la necesidad de muestras grandes, en los comentarios sobre muestras “de traslape” y en el mini estudio solicitado a Gerardo Terrazas sobre el número de directores necesarios para dar información a nivel nacional y estatal.</w:t>
      </w:r>
    </w:p>
  </w:comment>
  <w:comment w:id="88" w:author="Andres Sanchez Moguel" w:date="2018-05-24T09:53:00Z" w:initials="ASM">
    <w:p w:rsidR="00125AC1" w:rsidRDefault="00125AC1">
      <w:pPr>
        <w:pStyle w:val="Textocomentario"/>
      </w:pPr>
      <w:r>
        <w:rPr>
          <w:rStyle w:val="Refdecomentario"/>
        </w:rPr>
        <w:annotationRef/>
      </w:r>
      <w:r>
        <w:t>Poner una nota que indique que Talis es llevado a cabo por la SEP; no así Talis Video.</w:t>
      </w:r>
    </w:p>
  </w:comment>
  <w:comment w:id="89" w:author="Andres Sanchez Moguel" w:date="2018-05-24T09:56:00Z" w:initials="ASM">
    <w:p w:rsidR="00313319" w:rsidRDefault="00313319">
      <w:pPr>
        <w:pStyle w:val="Textocomentario"/>
      </w:pPr>
      <w:r>
        <w:rPr>
          <w:rStyle w:val="Refdecomentario"/>
        </w:rPr>
        <w:annotationRef/>
      </w:r>
      <w:r>
        <w:t>Verificar que MIR y PTA están desatados la primera vez que se mencionan.</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D8D" w:rsidRDefault="00F97D8D" w:rsidP="00370FA0">
      <w:pPr>
        <w:spacing w:after="0" w:line="240" w:lineRule="auto"/>
      </w:pPr>
      <w:r>
        <w:separator/>
      </w:r>
    </w:p>
  </w:endnote>
  <w:endnote w:type="continuationSeparator" w:id="0">
    <w:p w:rsidR="00F97D8D" w:rsidRDefault="00F97D8D" w:rsidP="00370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2693594"/>
      <w:docPartObj>
        <w:docPartGallery w:val="Page Numbers (Bottom of Page)"/>
        <w:docPartUnique/>
      </w:docPartObj>
    </w:sdtPr>
    <w:sdtEndPr/>
    <w:sdtContent>
      <w:p w:rsidR="0073579D" w:rsidRDefault="0073579D">
        <w:pPr>
          <w:pStyle w:val="Piedepgina"/>
          <w:jc w:val="right"/>
        </w:pPr>
        <w:r>
          <w:fldChar w:fldCharType="begin"/>
        </w:r>
        <w:r>
          <w:instrText>PAGE   \* MERGEFORMAT</w:instrText>
        </w:r>
        <w:r>
          <w:fldChar w:fldCharType="separate"/>
        </w:r>
        <w:r w:rsidR="0038717A" w:rsidRPr="0038717A">
          <w:rPr>
            <w:noProof/>
            <w:lang w:val="es-ES"/>
          </w:rPr>
          <w:t>5</w:t>
        </w:r>
        <w:r>
          <w:fldChar w:fldCharType="end"/>
        </w:r>
      </w:p>
    </w:sdtContent>
  </w:sdt>
  <w:p w:rsidR="0073579D" w:rsidRDefault="007357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D8D" w:rsidRDefault="00F97D8D" w:rsidP="00370FA0">
      <w:pPr>
        <w:spacing w:after="0" w:line="240" w:lineRule="auto"/>
      </w:pPr>
      <w:r>
        <w:separator/>
      </w:r>
    </w:p>
  </w:footnote>
  <w:footnote w:type="continuationSeparator" w:id="0">
    <w:p w:rsidR="00F97D8D" w:rsidRDefault="00F97D8D" w:rsidP="00370FA0">
      <w:pPr>
        <w:spacing w:after="0" w:line="240" w:lineRule="auto"/>
      </w:pPr>
      <w:r>
        <w:continuationSeparator/>
      </w:r>
    </w:p>
  </w:footnote>
  <w:footnote w:id="1">
    <w:p w:rsidR="008E632A" w:rsidRDefault="008E632A" w:rsidP="008E632A">
      <w:pPr>
        <w:pStyle w:val="Textonotapie"/>
      </w:pPr>
      <w:r>
        <w:rPr>
          <w:rStyle w:val="Refdenotaalpie"/>
        </w:rPr>
        <w:footnoteRef/>
      </w:r>
      <w:r>
        <w:t xml:space="preserve"> Las evaluaciones realizadas de estos dos campos disciplinares, ciencias y matemáticas, tuvieron además un enfoque comparado internacional.</w:t>
      </w:r>
    </w:p>
  </w:footnote>
  <w:footnote w:id="2">
    <w:p w:rsidR="009C6B20" w:rsidRDefault="009C6B20">
      <w:pPr>
        <w:pStyle w:val="Textonotapie"/>
      </w:pPr>
      <w:r>
        <w:rPr>
          <w:rStyle w:val="Refdenotaalpie"/>
        </w:rPr>
        <w:footnoteRef/>
      </w:r>
      <w:r>
        <w:t xml:space="preserve"> No se presentan los estudios internacionales en que participa el INEE relacionados con el aprendizaje de los estudiantes, para no alargar innecesariamente el texto; estos son: Programa para la Evaluación Internacional de Estudiantes (PISA: </w:t>
      </w:r>
      <w:hyperlink r:id="rId1" w:history="1">
        <w:r w:rsidRPr="00672FAD">
          <w:rPr>
            <w:rStyle w:val="Hipervnculo"/>
          </w:rPr>
          <w:t>http://www.oecd.org/pisa/pisaenespaol.htm</w:t>
        </w:r>
      </w:hyperlink>
      <w:r>
        <w:t xml:space="preserve"> ); Estudio Internacional de Educación Cívica y Ciudadana (Cívica: </w:t>
      </w:r>
      <w:hyperlink r:id="rId2" w:history="1">
        <w:r w:rsidRPr="00672FAD">
          <w:rPr>
            <w:rStyle w:val="Hipervnculo"/>
          </w:rPr>
          <w:t>https://iccs.iea.nl/home.html</w:t>
        </w:r>
      </w:hyperlink>
      <w:r>
        <w:t xml:space="preserve"> ); y Estudio Regional Comparativo y Explicativo (ERCE: </w:t>
      </w:r>
      <w:hyperlink r:id="rId3" w:history="1">
        <w:r w:rsidRPr="00672FAD">
          <w:rPr>
            <w:rStyle w:val="Hipervnculo"/>
          </w:rPr>
          <w:t>http://www.unesco.org/new/es/santiago/education/education-assessment-llece/</w:t>
        </w:r>
      </w:hyperlink>
      <w:r>
        <w:t xml:space="preserve"> ).</w:t>
      </w:r>
    </w:p>
  </w:footnote>
  <w:footnote w:id="3">
    <w:p w:rsidR="009B608C" w:rsidRPr="000B437F" w:rsidRDefault="009B608C" w:rsidP="009B608C">
      <w:pPr>
        <w:pStyle w:val="Textonotapie"/>
        <w:jc w:val="both"/>
      </w:pPr>
      <w:r w:rsidRPr="00B24757">
        <w:rPr>
          <w:rStyle w:val="Refdenotaalpie"/>
        </w:rPr>
        <w:footnoteRef/>
      </w:r>
      <w:r w:rsidRPr="00B24757">
        <w:t xml:space="preserve"> </w:t>
      </w:r>
      <w:r w:rsidRPr="000B437F">
        <w:t xml:space="preserve">Los aprendizajes clave son aprendizajes fundamentales para el dominio de los conocimientos y habilidades del campo de formación correspondiente. Más adelante en este documento se proporciona una descripción de los criterios que el Instituto utiliza como referente para identificar los aprendizajes clave que son la base del diseño de instrumentos de evaluación. Esta definición no es equivalente ni busca referirse a los mismos aprendizajes clave que la SEP propone como parte del nuevo modelo curricular. Antes de la salida de los documentos curriculares de la Reforma Educativa, el INEE ya utilizaba este concepto para el desarrollo de los instrumentos de evaluación Planea. </w:t>
      </w:r>
    </w:p>
  </w:footnote>
  <w:footnote w:id="4">
    <w:p w:rsidR="00411433" w:rsidRDefault="00411433">
      <w:pPr>
        <w:pStyle w:val="Textonotapie"/>
      </w:pPr>
      <w:r>
        <w:rPr>
          <w:rStyle w:val="Refdenotaalpie"/>
        </w:rPr>
        <w:footnoteRef/>
      </w:r>
      <w:r>
        <w:t xml:space="preserve"> La excepción son las evaluaciones internacionales, en las cuales el Instituto participa como coordinador nacional, pero que tienen tiempos </w:t>
      </w:r>
      <w:r w:rsidR="008F7241">
        <w:t xml:space="preserve">establecidos </w:t>
      </w:r>
      <w:r>
        <w:t>y lógicas específic</w:t>
      </w:r>
      <w:r w:rsidR="008F7241">
        <w:t>a</w:t>
      </w:r>
      <w:r>
        <w:t>s, que no pueden ser modificados por los países participantes de manera independiente.</w:t>
      </w:r>
    </w:p>
  </w:footnote>
  <w:footnote w:id="5">
    <w:p w:rsidR="00421369" w:rsidRDefault="00421369" w:rsidP="00421369">
      <w:pPr>
        <w:pStyle w:val="Textonotapie"/>
      </w:pPr>
      <w:r>
        <w:rPr>
          <w:rStyle w:val="Refdenotaalpie"/>
        </w:rPr>
        <w:footnoteRef/>
      </w:r>
      <w:r>
        <w:t xml:space="preserve"> En el caso de ECEA, dado que las evaluaciones más recientes han sido precisamente las de estos niveles educativos (media superior y preescolar), no se ha considerado la realización de aplicaciones piloto en 2018, sino en su caso microaplicaciones para valorar los ajustes que los análisis de datos han señalado necesario a algunos reactivos; estas microaplicaciones piloto tendrán que llevarse a cabo en este año.</w:t>
      </w:r>
    </w:p>
  </w:footnote>
  <w:footnote w:id="6">
    <w:p w:rsidR="00421369" w:rsidRDefault="00421369">
      <w:pPr>
        <w:pStyle w:val="Textonotapie"/>
      </w:pPr>
      <w:r>
        <w:rPr>
          <w:rStyle w:val="Refdenotaalpie"/>
        </w:rPr>
        <w:footnoteRef/>
      </w:r>
      <w:r>
        <w:t xml:space="preserve"> </w:t>
      </w:r>
      <w:r w:rsidRPr="005C76FA">
        <w:rPr>
          <w:highlight w:val="yellow"/>
        </w:rPr>
        <w:t>Los PTA 2018 que se ven afectados son los correspondientes a las Direcciones Generales de Evaluación de la Oferta Educativa, de Medición y Tratamiento de Datos y de Levantamiento y Procesamiento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76C3"/>
    <w:multiLevelType w:val="hybridMultilevel"/>
    <w:tmpl w:val="E320DE6C"/>
    <w:lvl w:ilvl="0" w:tplc="89ACFA5C">
      <w:start w:val="1"/>
      <w:numFmt w:val="bullet"/>
      <w:lvlText w:val="•"/>
      <w:lvlJc w:val="left"/>
      <w:pPr>
        <w:tabs>
          <w:tab w:val="num" w:pos="720"/>
        </w:tabs>
        <w:ind w:left="720" w:hanging="360"/>
      </w:pPr>
      <w:rPr>
        <w:rFonts w:ascii="Arial" w:hAnsi="Arial" w:hint="default"/>
      </w:rPr>
    </w:lvl>
    <w:lvl w:ilvl="1" w:tplc="1F72A5AE" w:tentative="1">
      <w:start w:val="1"/>
      <w:numFmt w:val="bullet"/>
      <w:lvlText w:val="•"/>
      <w:lvlJc w:val="left"/>
      <w:pPr>
        <w:tabs>
          <w:tab w:val="num" w:pos="1440"/>
        </w:tabs>
        <w:ind w:left="1440" w:hanging="360"/>
      </w:pPr>
      <w:rPr>
        <w:rFonts w:ascii="Arial" w:hAnsi="Arial" w:hint="default"/>
      </w:rPr>
    </w:lvl>
    <w:lvl w:ilvl="2" w:tplc="7E8C1D74" w:tentative="1">
      <w:start w:val="1"/>
      <w:numFmt w:val="bullet"/>
      <w:lvlText w:val="•"/>
      <w:lvlJc w:val="left"/>
      <w:pPr>
        <w:tabs>
          <w:tab w:val="num" w:pos="2160"/>
        </w:tabs>
        <w:ind w:left="2160" w:hanging="360"/>
      </w:pPr>
      <w:rPr>
        <w:rFonts w:ascii="Arial" w:hAnsi="Arial" w:hint="default"/>
      </w:rPr>
    </w:lvl>
    <w:lvl w:ilvl="3" w:tplc="49D00AD2" w:tentative="1">
      <w:start w:val="1"/>
      <w:numFmt w:val="bullet"/>
      <w:lvlText w:val="•"/>
      <w:lvlJc w:val="left"/>
      <w:pPr>
        <w:tabs>
          <w:tab w:val="num" w:pos="2880"/>
        </w:tabs>
        <w:ind w:left="2880" w:hanging="360"/>
      </w:pPr>
      <w:rPr>
        <w:rFonts w:ascii="Arial" w:hAnsi="Arial" w:hint="default"/>
      </w:rPr>
    </w:lvl>
    <w:lvl w:ilvl="4" w:tplc="56964074" w:tentative="1">
      <w:start w:val="1"/>
      <w:numFmt w:val="bullet"/>
      <w:lvlText w:val="•"/>
      <w:lvlJc w:val="left"/>
      <w:pPr>
        <w:tabs>
          <w:tab w:val="num" w:pos="3600"/>
        </w:tabs>
        <w:ind w:left="3600" w:hanging="360"/>
      </w:pPr>
      <w:rPr>
        <w:rFonts w:ascii="Arial" w:hAnsi="Arial" w:hint="default"/>
      </w:rPr>
    </w:lvl>
    <w:lvl w:ilvl="5" w:tplc="32ECFE94" w:tentative="1">
      <w:start w:val="1"/>
      <w:numFmt w:val="bullet"/>
      <w:lvlText w:val="•"/>
      <w:lvlJc w:val="left"/>
      <w:pPr>
        <w:tabs>
          <w:tab w:val="num" w:pos="4320"/>
        </w:tabs>
        <w:ind w:left="4320" w:hanging="360"/>
      </w:pPr>
      <w:rPr>
        <w:rFonts w:ascii="Arial" w:hAnsi="Arial" w:hint="default"/>
      </w:rPr>
    </w:lvl>
    <w:lvl w:ilvl="6" w:tplc="158E6136" w:tentative="1">
      <w:start w:val="1"/>
      <w:numFmt w:val="bullet"/>
      <w:lvlText w:val="•"/>
      <w:lvlJc w:val="left"/>
      <w:pPr>
        <w:tabs>
          <w:tab w:val="num" w:pos="5040"/>
        </w:tabs>
        <w:ind w:left="5040" w:hanging="360"/>
      </w:pPr>
      <w:rPr>
        <w:rFonts w:ascii="Arial" w:hAnsi="Arial" w:hint="default"/>
      </w:rPr>
    </w:lvl>
    <w:lvl w:ilvl="7" w:tplc="BA781EE0" w:tentative="1">
      <w:start w:val="1"/>
      <w:numFmt w:val="bullet"/>
      <w:lvlText w:val="•"/>
      <w:lvlJc w:val="left"/>
      <w:pPr>
        <w:tabs>
          <w:tab w:val="num" w:pos="5760"/>
        </w:tabs>
        <w:ind w:left="5760" w:hanging="360"/>
      </w:pPr>
      <w:rPr>
        <w:rFonts w:ascii="Arial" w:hAnsi="Arial" w:hint="default"/>
      </w:rPr>
    </w:lvl>
    <w:lvl w:ilvl="8" w:tplc="CC6A87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502F47"/>
    <w:multiLevelType w:val="hybridMultilevel"/>
    <w:tmpl w:val="F044E200"/>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682765"/>
    <w:multiLevelType w:val="hybridMultilevel"/>
    <w:tmpl w:val="EC82D6F4"/>
    <w:lvl w:ilvl="0" w:tplc="0C72CC36">
      <w:start w:val="2"/>
      <w:numFmt w:val="decimal"/>
      <w:lvlText w:val="%1."/>
      <w:lvlJc w:val="left"/>
      <w:pPr>
        <w:tabs>
          <w:tab w:val="num" w:pos="720"/>
        </w:tabs>
        <w:ind w:left="720" w:hanging="360"/>
      </w:pPr>
    </w:lvl>
    <w:lvl w:ilvl="1" w:tplc="EFE2618A" w:tentative="1">
      <w:start w:val="1"/>
      <w:numFmt w:val="decimal"/>
      <w:lvlText w:val="%2."/>
      <w:lvlJc w:val="left"/>
      <w:pPr>
        <w:tabs>
          <w:tab w:val="num" w:pos="1440"/>
        </w:tabs>
        <w:ind w:left="1440" w:hanging="360"/>
      </w:pPr>
    </w:lvl>
    <w:lvl w:ilvl="2" w:tplc="6B82F67A" w:tentative="1">
      <w:start w:val="1"/>
      <w:numFmt w:val="decimal"/>
      <w:lvlText w:val="%3."/>
      <w:lvlJc w:val="left"/>
      <w:pPr>
        <w:tabs>
          <w:tab w:val="num" w:pos="2160"/>
        </w:tabs>
        <w:ind w:left="2160" w:hanging="360"/>
      </w:pPr>
    </w:lvl>
    <w:lvl w:ilvl="3" w:tplc="519ADA90" w:tentative="1">
      <w:start w:val="1"/>
      <w:numFmt w:val="decimal"/>
      <w:lvlText w:val="%4."/>
      <w:lvlJc w:val="left"/>
      <w:pPr>
        <w:tabs>
          <w:tab w:val="num" w:pos="2880"/>
        </w:tabs>
        <w:ind w:left="2880" w:hanging="360"/>
      </w:pPr>
    </w:lvl>
    <w:lvl w:ilvl="4" w:tplc="77F44B50" w:tentative="1">
      <w:start w:val="1"/>
      <w:numFmt w:val="decimal"/>
      <w:lvlText w:val="%5."/>
      <w:lvlJc w:val="left"/>
      <w:pPr>
        <w:tabs>
          <w:tab w:val="num" w:pos="3600"/>
        </w:tabs>
        <w:ind w:left="3600" w:hanging="360"/>
      </w:pPr>
    </w:lvl>
    <w:lvl w:ilvl="5" w:tplc="B8B220AA" w:tentative="1">
      <w:start w:val="1"/>
      <w:numFmt w:val="decimal"/>
      <w:lvlText w:val="%6."/>
      <w:lvlJc w:val="left"/>
      <w:pPr>
        <w:tabs>
          <w:tab w:val="num" w:pos="4320"/>
        </w:tabs>
        <w:ind w:left="4320" w:hanging="360"/>
      </w:pPr>
    </w:lvl>
    <w:lvl w:ilvl="6" w:tplc="827A0A4C" w:tentative="1">
      <w:start w:val="1"/>
      <w:numFmt w:val="decimal"/>
      <w:lvlText w:val="%7."/>
      <w:lvlJc w:val="left"/>
      <w:pPr>
        <w:tabs>
          <w:tab w:val="num" w:pos="5040"/>
        </w:tabs>
        <w:ind w:left="5040" w:hanging="360"/>
      </w:pPr>
    </w:lvl>
    <w:lvl w:ilvl="7" w:tplc="5C1C1D64" w:tentative="1">
      <w:start w:val="1"/>
      <w:numFmt w:val="decimal"/>
      <w:lvlText w:val="%8."/>
      <w:lvlJc w:val="left"/>
      <w:pPr>
        <w:tabs>
          <w:tab w:val="num" w:pos="5760"/>
        </w:tabs>
        <w:ind w:left="5760" w:hanging="360"/>
      </w:pPr>
    </w:lvl>
    <w:lvl w:ilvl="8" w:tplc="D960E8A4" w:tentative="1">
      <w:start w:val="1"/>
      <w:numFmt w:val="decimal"/>
      <w:lvlText w:val="%9."/>
      <w:lvlJc w:val="left"/>
      <w:pPr>
        <w:tabs>
          <w:tab w:val="num" w:pos="6480"/>
        </w:tabs>
        <w:ind w:left="6480" w:hanging="360"/>
      </w:pPr>
    </w:lvl>
  </w:abstractNum>
  <w:abstractNum w:abstractNumId="3" w15:restartNumberingAfterBreak="0">
    <w:nsid w:val="05CC254F"/>
    <w:multiLevelType w:val="hybridMultilevel"/>
    <w:tmpl w:val="0C3805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563D0E"/>
    <w:multiLevelType w:val="hybridMultilevel"/>
    <w:tmpl w:val="EF3C7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641991"/>
    <w:multiLevelType w:val="hybridMultilevel"/>
    <w:tmpl w:val="29088B32"/>
    <w:lvl w:ilvl="0" w:tplc="9FB2002A">
      <w:start w:val="1"/>
      <w:numFmt w:val="bullet"/>
      <w:lvlText w:val="•"/>
      <w:lvlJc w:val="left"/>
      <w:pPr>
        <w:tabs>
          <w:tab w:val="num" w:pos="720"/>
        </w:tabs>
        <w:ind w:left="720" w:hanging="360"/>
      </w:pPr>
      <w:rPr>
        <w:rFonts w:ascii="Arial" w:hAnsi="Arial" w:hint="default"/>
      </w:rPr>
    </w:lvl>
    <w:lvl w:ilvl="1" w:tplc="8A34568C" w:tentative="1">
      <w:start w:val="1"/>
      <w:numFmt w:val="bullet"/>
      <w:lvlText w:val="•"/>
      <w:lvlJc w:val="left"/>
      <w:pPr>
        <w:tabs>
          <w:tab w:val="num" w:pos="1440"/>
        </w:tabs>
        <w:ind w:left="1440" w:hanging="360"/>
      </w:pPr>
      <w:rPr>
        <w:rFonts w:ascii="Arial" w:hAnsi="Arial" w:hint="default"/>
      </w:rPr>
    </w:lvl>
    <w:lvl w:ilvl="2" w:tplc="BBC64B64" w:tentative="1">
      <w:start w:val="1"/>
      <w:numFmt w:val="bullet"/>
      <w:lvlText w:val="•"/>
      <w:lvlJc w:val="left"/>
      <w:pPr>
        <w:tabs>
          <w:tab w:val="num" w:pos="2160"/>
        </w:tabs>
        <w:ind w:left="2160" w:hanging="360"/>
      </w:pPr>
      <w:rPr>
        <w:rFonts w:ascii="Arial" w:hAnsi="Arial" w:hint="default"/>
      </w:rPr>
    </w:lvl>
    <w:lvl w:ilvl="3" w:tplc="D144C09A" w:tentative="1">
      <w:start w:val="1"/>
      <w:numFmt w:val="bullet"/>
      <w:lvlText w:val="•"/>
      <w:lvlJc w:val="left"/>
      <w:pPr>
        <w:tabs>
          <w:tab w:val="num" w:pos="2880"/>
        </w:tabs>
        <w:ind w:left="2880" w:hanging="360"/>
      </w:pPr>
      <w:rPr>
        <w:rFonts w:ascii="Arial" w:hAnsi="Arial" w:hint="default"/>
      </w:rPr>
    </w:lvl>
    <w:lvl w:ilvl="4" w:tplc="7D90843A" w:tentative="1">
      <w:start w:val="1"/>
      <w:numFmt w:val="bullet"/>
      <w:lvlText w:val="•"/>
      <w:lvlJc w:val="left"/>
      <w:pPr>
        <w:tabs>
          <w:tab w:val="num" w:pos="3600"/>
        </w:tabs>
        <w:ind w:left="3600" w:hanging="360"/>
      </w:pPr>
      <w:rPr>
        <w:rFonts w:ascii="Arial" w:hAnsi="Arial" w:hint="default"/>
      </w:rPr>
    </w:lvl>
    <w:lvl w:ilvl="5" w:tplc="2FCC28F8" w:tentative="1">
      <w:start w:val="1"/>
      <w:numFmt w:val="bullet"/>
      <w:lvlText w:val="•"/>
      <w:lvlJc w:val="left"/>
      <w:pPr>
        <w:tabs>
          <w:tab w:val="num" w:pos="4320"/>
        </w:tabs>
        <w:ind w:left="4320" w:hanging="360"/>
      </w:pPr>
      <w:rPr>
        <w:rFonts w:ascii="Arial" w:hAnsi="Arial" w:hint="default"/>
      </w:rPr>
    </w:lvl>
    <w:lvl w:ilvl="6" w:tplc="0F1E5A50" w:tentative="1">
      <w:start w:val="1"/>
      <w:numFmt w:val="bullet"/>
      <w:lvlText w:val="•"/>
      <w:lvlJc w:val="left"/>
      <w:pPr>
        <w:tabs>
          <w:tab w:val="num" w:pos="5040"/>
        </w:tabs>
        <w:ind w:left="5040" w:hanging="360"/>
      </w:pPr>
      <w:rPr>
        <w:rFonts w:ascii="Arial" w:hAnsi="Arial" w:hint="default"/>
      </w:rPr>
    </w:lvl>
    <w:lvl w:ilvl="7" w:tplc="2DD6F2C8" w:tentative="1">
      <w:start w:val="1"/>
      <w:numFmt w:val="bullet"/>
      <w:lvlText w:val="•"/>
      <w:lvlJc w:val="left"/>
      <w:pPr>
        <w:tabs>
          <w:tab w:val="num" w:pos="5760"/>
        </w:tabs>
        <w:ind w:left="5760" w:hanging="360"/>
      </w:pPr>
      <w:rPr>
        <w:rFonts w:ascii="Arial" w:hAnsi="Arial" w:hint="default"/>
      </w:rPr>
    </w:lvl>
    <w:lvl w:ilvl="8" w:tplc="9A1C910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E42084"/>
    <w:multiLevelType w:val="hybridMultilevel"/>
    <w:tmpl w:val="244E2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D9230D3"/>
    <w:multiLevelType w:val="hybridMultilevel"/>
    <w:tmpl w:val="A1C0F4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9D6E0B"/>
    <w:multiLevelType w:val="hybridMultilevel"/>
    <w:tmpl w:val="F6BE9BE8"/>
    <w:lvl w:ilvl="0" w:tplc="B8F416A4">
      <w:start w:val="1"/>
      <w:numFmt w:val="bullet"/>
      <w:lvlText w:val="•"/>
      <w:lvlJc w:val="left"/>
      <w:pPr>
        <w:tabs>
          <w:tab w:val="num" w:pos="720"/>
        </w:tabs>
        <w:ind w:left="720" w:hanging="360"/>
      </w:pPr>
      <w:rPr>
        <w:rFonts w:ascii="Arial" w:hAnsi="Arial" w:hint="default"/>
      </w:rPr>
    </w:lvl>
    <w:lvl w:ilvl="1" w:tplc="D90E83D6" w:tentative="1">
      <w:start w:val="1"/>
      <w:numFmt w:val="bullet"/>
      <w:lvlText w:val="•"/>
      <w:lvlJc w:val="left"/>
      <w:pPr>
        <w:tabs>
          <w:tab w:val="num" w:pos="1440"/>
        </w:tabs>
        <w:ind w:left="1440" w:hanging="360"/>
      </w:pPr>
      <w:rPr>
        <w:rFonts w:ascii="Arial" w:hAnsi="Arial" w:hint="default"/>
      </w:rPr>
    </w:lvl>
    <w:lvl w:ilvl="2" w:tplc="1FDEDD96" w:tentative="1">
      <w:start w:val="1"/>
      <w:numFmt w:val="bullet"/>
      <w:lvlText w:val="•"/>
      <w:lvlJc w:val="left"/>
      <w:pPr>
        <w:tabs>
          <w:tab w:val="num" w:pos="2160"/>
        </w:tabs>
        <w:ind w:left="2160" w:hanging="360"/>
      </w:pPr>
      <w:rPr>
        <w:rFonts w:ascii="Arial" w:hAnsi="Arial" w:hint="default"/>
      </w:rPr>
    </w:lvl>
    <w:lvl w:ilvl="3" w:tplc="41861CA0" w:tentative="1">
      <w:start w:val="1"/>
      <w:numFmt w:val="bullet"/>
      <w:lvlText w:val="•"/>
      <w:lvlJc w:val="left"/>
      <w:pPr>
        <w:tabs>
          <w:tab w:val="num" w:pos="2880"/>
        </w:tabs>
        <w:ind w:left="2880" w:hanging="360"/>
      </w:pPr>
      <w:rPr>
        <w:rFonts w:ascii="Arial" w:hAnsi="Arial" w:hint="default"/>
      </w:rPr>
    </w:lvl>
    <w:lvl w:ilvl="4" w:tplc="7DA2310E" w:tentative="1">
      <w:start w:val="1"/>
      <w:numFmt w:val="bullet"/>
      <w:lvlText w:val="•"/>
      <w:lvlJc w:val="left"/>
      <w:pPr>
        <w:tabs>
          <w:tab w:val="num" w:pos="3600"/>
        </w:tabs>
        <w:ind w:left="3600" w:hanging="360"/>
      </w:pPr>
      <w:rPr>
        <w:rFonts w:ascii="Arial" w:hAnsi="Arial" w:hint="default"/>
      </w:rPr>
    </w:lvl>
    <w:lvl w:ilvl="5" w:tplc="647C4502" w:tentative="1">
      <w:start w:val="1"/>
      <w:numFmt w:val="bullet"/>
      <w:lvlText w:val="•"/>
      <w:lvlJc w:val="left"/>
      <w:pPr>
        <w:tabs>
          <w:tab w:val="num" w:pos="4320"/>
        </w:tabs>
        <w:ind w:left="4320" w:hanging="360"/>
      </w:pPr>
      <w:rPr>
        <w:rFonts w:ascii="Arial" w:hAnsi="Arial" w:hint="default"/>
      </w:rPr>
    </w:lvl>
    <w:lvl w:ilvl="6" w:tplc="BC242338" w:tentative="1">
      <w:start w:val="1"/>
      <w:numFmt w:val="bullet"/>
      <w:lvlText w:val="•"/>
      <w:lvlJc w:val="left"/>
      <w:pPr>
        <w:tabs>
          <w:tab w:val="num" w:pos="5040"/>
        </w:tabs>
        <w:ind w:left="5040" w:hanging="360"/>
      </w:pPr>
      <w:rPr>
        <w:rFonts w:ascii="Arial" w:hAnsi="Arial" w:hint="default"/>
      </w:rPr>
    </w:lvl>
    <w:lvl w:ilvl="7" w:tplc="9E42FBA6" w:tentative="1">
      <w:start w:val="1"/>
      <w:numFmt w:val="bullet"/>
      <w:lvlText w:val="•"/>
      <w:lvlJc w:val="left"/>
      <w:pPr>
        <w:tabs>
          <w:tab w:val="num" w:pos="5760"/>
        </w:tabs>
        <w:ind w:left="5760" w:hanging="360"/>
      </w:pPr>
      <w:rPr>
        <w:rFonts w:ascii="Arial" w:hAnsi="Arial" w:hint="default"/>
      </w:rPr>
    </w:lvl>
    <w:lvl w:ilvl="8" w:tplc="B65671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B62B42"/>
    <w:multiLevelType w:val="hybridMultilevel"/>
    <w:tmpl w:val="5EEA9D96"/>
    <w:lvl w:ilvl="0" w:tplc="F39AF178">
      <w:start w:val="1"/>
      <w:numFmt w:val="bullet"/>
      <w:lvlText w:val="•"/>
      <w:lvlJc w:val="left"/>
      <w:pPr>
        <w:tabs>
          <w:tab w:val="num" w:pos="720"/>
        </w:tabs>
        <w:ind w:left="720" w:hanging="360"/>
      </w:pPr>
      <w:rPr>
        <w:rFonts w:ascii="Arial" w:hAnsi="Arial" w:hint="default"/>
      </w:rPr>
    </w:lvl>
    <w:lvl w:ilvl="1" w:tplc="22B26D0C" w:tentative="1">
      <w:start w:val="1"/>
      <w:numFmt w:val="bullet"/>
      <w:lvlText w:val="•"/>
      <w:lvlJc w:val="left"/>
      <w:pPr>
        <w:tabs>
          <w:tab w:val="num" w:pos="1440"/>
        </w:tabs>
        <w:ind w:left="1440" w:hanging="360"/>
      </w:pPr>
      <w:rPr>
        <w:rFonts w:ascii="Arial" w:hAnsi="Arial" w:hint="default"/>
      </w:rPr>
    </w:lvl>
    <w:lvl w:ilvl="2" w:tplc="D7D46ACA" w:tentative="1">
      <w:start w:val="1"/>
      <w:numFmt w:val="bullet"/>
      <w:lvlText w:val="•"/>
      <w:lvlJc w:val="left"/>
      <w:pPr>
        <w:tabs>
          <w:tab w:val="num" w:pos="2160"/>
        </w:tabs>
        <w:ind w:left="2160" w:hanging="360"/>
      </w:pPr>
      <w:rPr>
        <w:rFonts w:ascii="Arial" w:hAnsi="Arial" w:hint="default"/>
      </w:rPr>
    </w:lvl>
    <w:lvl w:ilvl="3" w:tplc="4F5CE6FE" w:tentative="1">
      <w:start w:val="1"/>
      <w:numFmt w:val="bullet"/>
      <w:lvlText w:val="•"/>
      <w:lvlJc w:val="left"/>
      <w:pPr>
        <w:tabs>
          <w:tab w:val="num" w:pos="2880"/>
        </w:tabs>
        <w:ind w:left="2880" w:hanging="360"/>
      </w:pPr>
      <w:rPr>
        <w:rFonts w:ascii="Arial" w:hAnsi="Arial" w:hint="default"/>
      </w:rPr>
    </w:lvl>
    <w:lvl w:ilvl="4" w:tplc="5ABEBBB0" w:tentative="1">
      <w:start w:val="1"/>
      <w:numFmt w:val="bullet"/>
      <w:lvlText w:val="•"/>
      <w:lvlJc w:val="left"/>
      <w:pPr>
        <w:tabs>
          <w:tab w:val="num" w:pos="3600"/>
        </w:tabs>
        <w:ind w:left="3600" w:hanging="360"/>
      </w:pPr>
      <w:rPr>
        <w:rFonts w:ascii="Arial" w:hAnsi="Arial" w:hint="default"/>
      </w:rPr>
    </w:lvl>
    <w:lvl w:ilvl="5" w:tplc="061A9418" w:tentative="1">
      <w:start w:val="1"/>
      <w:numFmt w:val="bullet"/>
      <w:lvlText w:val="•"/>
      <w:lvlJc w:val="left"/>
      <w:pPr>
        <w:tabs>
          <w:tab w:val="num" w:pos="4320"/>
        </w:tabs>
        <w:ind w:left="4320" w:hanging="360"/>
      </w:pPr>
      <w:rPr>
        <w:rFonts w:ascii="Arial" w:hAnsi="Arial" w:hint="default"/>
      </w:rPr>
    </w:lvl>
    <w:lvl w:ilvl="6" w:tplc="E89ADDAC" w:tentative="1">
      <w:start w:val="1"/>
      <w:numFmt w:val="bullet"/>
      <w:lvlText w:val="•"/>
      <w:lvlJc w:val="left"/>
      <w:pPr>
        <w:tabs>
          <w:tab w:val="num" w:pos="5040"/>
        </w:tabs>
        <w:ind w:left="5040" w:hanging="360"/>
      </w:pPr>
      <w:rPr>
        <w:rFonts w:ascii="Arial" w:hAnsi="Arial" w:hint="default"/>
      </w:rPr>
    </w:lvl>
    <w:lvl w:ilvl="7" w:tplc="8E4CA054" w:tentative="1">
      <w:start w:val="1"/>
      <w:numFmt w:val="bullet"/>
      <w:lvlText w:val="•"/>
      <w:lvlJc w:val="left"/>
      <w:pPr>
        <w:tabs>
          <w:tab w:val="num" w:pos="5760"/>
        </w:tabs>
        <w:ind w:left="5760" w:hanging="360"/>
      </w:pPr>
      <w:rPr>
        <w:rFonts w:ascii="Arial" w:hAnsi="Arial" w:hint="default"/>
      </w:rPr>
    </w:lvl>
    <w:lvl w:ilvl="8" w:tplc="4BD80CF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556F9A"/>
    <w:multiLevelType w:val="hybridMultilevel"/>
    <w:tmpl w:val="07E8BDA6"/>
    <w:lvl w:ilvl="0" w:tplc="080A0001">
      <w:start w:val="1"/>
      <w:numFmt w:val="bullet"/>
      <w:lvlText w:val=""/>
      <w:lvlJc w:val="left"/>
      <w:pPr>
        <w:ind w:left="1492" w:hanging="360"/>
      </w:pPr>
      <w:rPr>
        <w:rFonts w:ascii="Symbol" w:hAnsi="Symbol" w:hint="default"/>
      </w:rPr>
    </w:lvl>
    <w:lvl w:ilvl="1" w:tplc="080A0003" w:tentative="1">
      <w:start w:val="1"/>
      <w:numFmt w:val="bullet"/>
      <w:lvlText w:val="o"/>
      <w:lvlJc w:val="left"/>
      <w:pPr>
        <w:ind w:left="2212" w:hanging="360"/>
      </w:pPr>
      <w:rPr>
        <w:rFonts w:ascii="Courier New" w:hAnsi="Courier New" w:cs="Courier New" w:hint="default"/>
      </w:rPr>
    </w:lvl>
    <w:lvl w:ilvl="2" w:tplc="080A0005" w:tentative="1">
      <w:start w:val="1"/>
      <w:numFmt w:val="bullet"/>
      <w:lvlText w:val=""/>
      <w:lvlJc w:val="left"/>
      <w:pPr>
        <w:ind w:left="2932" w:hanging="360"/>
      </w:pPr>
      <w:rPr>
        <w:rFonts w:ascii="Wingdings" w:hAnsi="Wingdings" w:hint="default"/>
      </w:rPr>
    </w:lvl>
    <w:lvl w:ilvl="3" w:tplc="080A0001" w:tentative="1">
      <w:start w:val="1"/>
      <w:numFmt w:val="bullet"/>
      <w:lvlText w:val=""/>
      <w:lvlJc w:val="left"/>
      <w:pPr>
        <w:ind w:left="3652" w:hanging="360"/>
      </w:pPr>
      <w:rPr>
        <w:rFonts w:ascii="Symbol" w:hAnsi="Symbol" w:hint="default"/>
      </w:rPr>
    </w:lvl>
    <w:lvl w:ilvl="4" w:tplc="080A0003" w:tentative="1">
      <w:start w:val="1"/>
      <w:numFmt w:val="bullet"/>
      <w:lvlText w:val="o"/>
      <w:lvlJc w:val="left"/>
      <w:pPr>
        <w:ind w:left="4372" w:hanging="360"/>
      </w:pPr>
      <w:rPr>
        <w:rFonts w:ascii="Courier New" w:hAnsi="Courier New" w:cs="Courier New" w:hint="default"/>
      </w:rPr>
    </w:lvl>
    <w:lvl w:ilvl="5" w:tplc="080A0005" w:tentative="1">
      <w:start w:val="1"/>
      <w:numFmt w:val="bullet"/>
      <w:lvlText w:val=""/>
      <w:lvlJc w:val="left"/>
      <w:pPr>
        <w:ind w:left="5092" w:hanging="360"/>
      </w:pPr>
      <w:rPr>
        <w:rFonts w:ascii="Wingdings" w:hAnsi="Wingdings" w:hint="default"/>
      </w:rPr>
    </w:lvl>
    <w:lvl w:ilvl="6" w:tplc="080A0001" w:tentative="1">
      <w:start w:val="1"/>
      <w:numFmt w:val="bullet"/>
      <w:lvlText w:val=""/>
      <w:lvlJc w:val="left"/>
      <w:pPr>
        <w:ind w:left="5812" w:hanging="360"/>
      </w:pPr>
      <w:rPr>
        <w:rFonts w:ascii="Symbol" w:hAnsi="Symbol" w:hint="default"/>
      </w:rPr>
    </w:lvl>
    <w:lvl w:ilvl="7" w:tplc="080A0003" w:tentative="1">
      <w:start w:val="1"/>
      <w:numFmt w:val="bullet"/>
      <w:lvlText w:val="o"/>
      <w:lvlJc w:val="left"/>
      <w:pPr>
        <w:ind w:left="6532" w:hanging="360"/>
      </w:pPr>
      <w:rPr>
        <w:rFonts w:ascii="Courier New" w:hAnsi="Courier New" w:cs="Courier New" w:hint="default"/>
      </w:rPr>
    </w:lvl>
    <w:lvl w:ilvl="8" w:tplc="080A0005" w:tentative="1">
      <w:start w:val="1"/>
      <w:numFmt w:val="bullet"/>
      <w:lvlText w:val=""/>
      <w:lvlJc w:val="left"/>
      <w:pPr>
        <w:ind w:left="7252" w:hanging="360"/>
      </w:pPr>
      <w:rPr>
        <w:rFonts w:ascii="Wingdings" w:hAnsi="Wingdings" w:hint="default"/>
      </w:rPr>
    </w:lvl>
  </w:abstractNum>
  <w:abstractNum w:abstractNumId="11" w15:restartNumberingAfterBreak="0">
    <w:nsid w:val="310A192C"/>
    <w:multiLevelType w:val="hybridMultilevel"/>
    <w:tmpl w:val="AE5A4C4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31787699"/>
    <w:multiLevelType w:val="hybridMultilevel"/>
    <w:tmpl w:val="313C2DC0"/>
    <w:lvl w:ilvl="0" w:tplc="AC84D63C">
      <w:start w:val="1"/>
      <w:numFmt w:val="decimal"/>
      <w:lvlText w:val="%1."/>
      <w:lvlJc w:val="left"/>
      <w:pPr>
        <w:tabs>
          <w:tab w:val="num" w:pos="720"/>
        </w:tabs>
        <w:ind w:left="720" w:hanging="360"/>
      </w:pPr>
    </w:lvl>
    <w:lvl w:ilvl="1" w:tplc="53623EA8" w:tentative="1">
      <w:start w:val="1"/>
      <w:numFmt w:val="decimal"/>
      <w:lvlText w:val="%2."/>
      <w:lvlJc w:val="left"/>
      <w:pPr>
        <w:tabs>
          <w:tab w:val="num" w:pos="1440"/>
        </w:tabs>
        <w:ind w:left="1440" w:hanging="360"/>
      </w:pPr>
    </w:lvl>
    <w:lvl w:ilvl="2" w:tplc="07665092" w:tentative="1">
      <w:start w:val="1"/>
      <w:numFmt w:val="decimal"/>
      <w:lvlText w:val="%3."/>
      <w:lvlJc w:val="left"/>
      <w:pPr>
        <w:tabs>
          <w:tab w:val="num" w:pos="2160"/>
        </w:tabs>
        <w:ind w:left="2160" w:hanging="360"/>
      </w:pPr>
    </w:lvl>
    <w:lvl w:ilvl="3" w:tplc="7F346FA2" w:tentative="1">
      <w:start w:val="1"/>
      <w:numFmt w:val="decimal"/>
      <w:lvlText w:val="%4."/>
      <w:lvlJc w:val="left"/>
      <w:pPr>
        <w:tabs>
          <w:tab w:val="num" w:pos="2880"/>
        </w:tabs>
        <w:ind w:left="2880" w:hanging="360"/>
      </w:pPr>
    </w:lvl>
    <w:lvl w:ilvl="4" w:tplc="1278E456" w:tentative="1">
      <w:start w:val="1"/>
      <w:numFmt w:val="decimal"/>
      <w:lvlText w:val="%5."/>
      <w:lvlJc w:val="left"/>
      <w:pPr>
        <w:tabs>
          <w:tab w:val="num" w:pos="3600"/>
        </w:tabs>
        <w:ind w:left="3600" w:hanging="360"/>
      </w:pPr>
    </w:lvl>
    <w:lvl w:ilvl="5" w:tplc="6FB63324" w:tentative="1">
      <w:start w:val="1"/>
      <w:numFmt w:val="decimal"/>
      <w:lvlText w:val="%6."/>
      <w:lvlJc w:val="left"/>
      <w:pPr>
        <w:tabs>
          <w:tab w:val="num" w:pos="4320"/>
        </w:tabs>
        <w:ind w:left="4320" w:hanging="360"/>
      </w:pPr>
    </w:lvl>
    <w:lvl w:ilvl="6" w:tplc="4CD88A8E" w:tentative="1">
      <w:start w:val="1"/>
      <w:numFmt w:val="decimal"/>
      <w:lvlText w:val="%7."/>
      <w:lvlJc w:val="left"/>
      <w:pPr>
        <w:tabs>
          <w:tab w:val="num" w:pos="5040"/>
        </w:tabs>
        <w:ind w:left="5040" w:hanging="360"/>
      </w:pPr>
    </w:lvl>
    <w:lvl w:ilvl="7" w:tplc="CA1E81F6" w:tentative="1">
      <w:start w:val="1"/>
      <w:numFmt w:val="decimal"/>
      <w:lvlText w:val="%8."/>
      <w:lvlJc w:val="left"/>
      <w:pPr>
        <w:tabs>
          <w:tab w:val="num" w:pos="5760"/>
        </w:tabs>
        <w:ind w:left="5760" w:hanging="360"/>
      </w:pPr>
    </w:lvl>
    <w:lvl w:ilvl="8" w:tplc="2642FF28" w:tentative="1">
      <w:start w:val="1"/>
      <w:numFmt w:val="decimal"/>
      <w:lvlText w:val="%9."/>
      <w:lvlJc w:val="left"/>
      <w:pPr>
        <w:tabs>
          <w:tab w:val="num" w:pos="6480"/>
        </w:tabs>
        <w:ind w:left="6480" w:hanging="360"/>
      </w:pPr>
    </w:lvl>
  </w:abstractNum>
  <w:abstractNum w:abstractNumId="13" w15:restartNumberingAfterBreak="0">
    <w:nsid w:val="374C21DA"/>
    <w:multiLevelType w:val="hybridMultilevel"/>
    <w:tmpl w:val="B21694E8"/>
    <w:lvl w:ilvl="0" w:tplc="241EF8A4">
      <w:start w:val="1"/>
      <w:numFmt w:val="decimal"/>
      <w:lvlText w:val="%1."/>
      <w:lvlJc w:val="left"/>
      <w:pPr>
        <w:tabs>
          <w:tab w:val="num" w:pos="720"/>
        </w:tabs>
        <w:ind w:left="720" w:hanging="360"/>
      </w:pPr>
    </w:lvl>
    <w:lvl w:ilvl="1" w:tplc="5524C0EA" w:tentative="1">
      <w:start w:val="1"/>
      <w:numFmt w:val="decimal"/>
      <w:lvlText w:val="%2."/>
      <w:lvlJc w:val="left"/>
      <w:pPr>
        <w:tabs>
          <w:tab w:val="num" w:pos="1440"/>
        </w:tabs>
        <w:ind w:left="1440" w:hanging="360"/>
      </w:pPr>
    </w:lvl>
    <w:lvl w:ilvl="2" w:tplc="63BC90D0" w:tentative="1">
      <w:start w:val="1"/>
      <w:numFmt w:val="decimal"/>
      <w:lvlText w:val="%3."/>
      <w:lvlJc w:val="left"/>
      <w:pPr>
        <w:tabs>
          <w:tab w:val="num" w:pos="2160"/>
        </w:tabs>
        <w:ind w:left="2160" w:hanging="360"/>
      </w:pPr>
    </w:lvl>
    <w:lvl w:ilvl="3" w:tplc="05585D18" w:tentative="1">
      <w:start w:val="1"/>
      <w:numFmt w:val="decimal"/>
      <w:lvlText w:val="%4."/>
      <w:lvlJc w:val="left"/>
      <w:pPr>
        <w:tabs>
          <w:tab w:val="num" w:pos="2880"/>
        </w:tabs>
        <w:ind w:left="2880" w:hanging="360"/>
      </w:pPr>
    </w:lvl>
    <w:lvl w:ilvl="4" w:tplc="BDEA56A6" w:tentative="1">
      <w:start w:val="1"/>
      <w:numFmt w:val="decimal"/>
      <w:lvlText w:val="%5."/>
      <w:lvlJc w:val="left"/>
      <w:pPr>
        <w:tabs>
          <w:tab w:val="num" w:pos="3600"/>
        </w:tabs>
        <w:ind w:left="3600" w:hanging="360"/>
      </w:pPr>
    </w:lvl>
    <w:lvl w:ilvl="5" w:tplc="A6523DA2" w:tentative="1">
      <w:start w:val="1"/>
      <w:numFmt w:val="decimal"/>
      <w:lvlText w:val="%6."/>
      <w:lvlJc w:val="left"/>
      <w:pPr>
        <w:tabs>
          <w:tab w:val="num" w:pos="4320"/>
        </w:tabs>
        <w:ind w:left="4320" w:hanging="360"/>
      </w:pPr>
    </w:lvl>
    <w:lvl w:ilvl="6" w:tplc="CF3EF882" w:tentative="1">
      <w:start w:val="1"/>
      <w:numFmt w:val="decimal"/>
      <w:lvlText w:val="%7."/>
      <w:lvlJc w:val="left"/>
      <w:pPr>
        <w:tabs>
          <w:tab w:val="num" w:pos="5040"/>
        </w:tabs>
        <w:ind w:left="5040" w:hanging="360"/>
      </w:pPr>
    </w:lvl>
    <w:lvl w:ilvl="7" w:tplc="36E0AC44" w:tentative="1">
      <w:start w:val="1"/>
      <w:numFmt w:val="decimal"/>
      <w:lvlText w:val="%8."/>
      <w:lvlJc w:val="left"/>
      <w:pPr>
        <w:tabs>
          <w:tab w:val="num" w:pos="5760"/>
        </w:tabs>
        <w:ind w:left="5760" w:hanging="360"/>
      </w:pPr>
    </w:lvl>
    <w:lvl w:ilvl="8" w:tplc="384AED92" w:tentative="1">
      <w:start w:val="1"/>
      <w:numFmt w:val="decimal"/>
      <w:lvlText w:val="%9."/>
      <w:lvlJc w:val="left"/>
      <w:pPr>
        <w:tabs>
          <w:tab w:val="num" w:pos="6480"/>
        </w:tabs>
        <w:ind w:left="6480" w:hanging="360"/>
      </w:pPr>
    </w:lvl>
  </w:abstractNum>
  <w:abstractNum w:abstractNumId="14" w15:restartNumberingAfterBreak="0">
    <w:nsid w:val="421201A3"/>
    <w:multiLevelType w:val="hybridMultilevel"/>
    <w:tmpl w:val="05B0A986"/>
    <w:lvl w:ilvl="0" w:tplc="F356D6B4">
      <w:start w:val="3"/>
      <w:numFmt w:val="decimal"/>
      <w:lvlText w:val="%1."/>
      <w:lvlJc w:val="left"/>
      <w:pPr>
        <w:tabs>
          <w:tab w:val="num" w:pos="720"/>
        </w:tabs>
        <w:ind w:left="720" w:hanging="360"/>
      </w:pPr>
    </w:lvl>
    <w:lvl w:ilvl="1" w:tplc="4CBC42CA" w:tentative="1">
      <w:start w:val="1"/>
      <w:numFmt w:val="decimal"/>
      <w:lvlText w:val="%2."/>
      <w:lvlJc w:val="left"/>
      <w:pPr>
        <w:tabs>
          <w:tab w:val="num" w:pos="1440"/>
        </w:tabs>
        <w:ind w:left="1440" w:hanging="360"/>
      </w:pPr>
    </w:lvl>
    <w:lvl w:ilvl="2" w:tplc="D2BE64AC" w:tentative="1">
      <w:start w:val="1"/>
      <w:numFmt w:val="decimal"/>
      <w:lvlText w:val="%3."/>
      <w:lvlJc w:val="left"/>
      <w:pPr>
        <w:tabs>
          <w:tab w:val="num" w:pos="2160"/>
        </w:tabs>
        <w:ind w:left="2160" w:hanging="360"/>
      </w:pPr>
    </w:lvl>
    <w:lvl w:ilvl="3" w:tplc="92BE0B72" w:tentative="1">
      <w:start w:val="1"/>
      <w:numFmt w:val="decimal"/>
      <w:lvlText w:val="%4."/>
      <w:lvlJc w:val="left"/>
      <w:pPr>
        <w:tabs>
          <w:tab w:val="num" w:pos="2880"/>
        </w:tabs>
        <w:ind w:left="2880" w:hanging="360"/>
      </w:pPr>
    </w:lvl>
    <w:lvl w:ilvl="4" w:tplc="7CF68C0C" w:tentative="1">
      <w:start w:val="1"/>
      <w:numFmt w:val="decimal"/>
      <w:lvlText w:val="%5."/>
      <w:lvlJc w:val="left"/>
      <w:pPr>
        <w:tabs>
          <w:tab w:val="num" w:pos="3600"/>
        </w:tabs>
        <w:ind w:left="3600" w:hanging="360"/>
      </w:pPr>
    </w:lvl>
    <w:lvl w:ilvl="5" w:tplc="1B562A5C" w:tentative="1">
      <w:start w:val="1"/>
      <w:numFmt w:val="decimal"/>
      <w:lvlText w:val="%6."/>
      <w:lvlJc w:val="left"/>
      <w:pPr>
        <w:tabs>
          <w:tab w:val="num" w:pos="4320"/>
        </w:tabs>
        <w:ind w:left="4320" w:hanging="360"/>
      </w:pPr>
    </w:lvl>
    <w:lvl w:ilvl="6" w:tplc="5854F980" w:tentative="1">
      <w:start w:val="1"/>
      <w:numFmt w:val="decimal"/>
      <w:lvlText w:val="%7."/>
      <w:lvlJc w:val="left"/>
      <w:pPr>
        <w:tabs>
          <w:tab w:val="num" w:pos="5040"/>
        </w:tabs>
        <w:ind w:left="5040" w:hanging="360"/>
      </w:pPr>
    </w:lvl>
    <w:lvl w:ilvl="7" w:tplc="2F5C32DA" w:tentative="1">
      <w:start w:val="1"/>
      <w:numFmt w:val="decimal"/>
      <w:lvlText w:val="%8."/>
      <w:lvlJc w:val="left"/>
      <w:pPr>
        <w:tabs>
          <w:tab w:val="num" w:pos="5760"/>
        </w:tabs>
        <w:ind w:left="5760" w:hanging="360"/>
      </w:pPr>
    </w:lvl>
    <w:lvl w:ilvl="8" w:tplc="1F4AB5EA" w:tentative="1">
      <w:start w:val="1"/>
      <w:numFmt w:val="decimal"/>
      <w:lvlText w:val="%9."/>
      <w:lvlJc w:val="left"/>
      <w:pPr>
        <w:tabs>
          <w:tab w:val="num" w:pos="6480"/>
        </w:tabs>
        <w:ind w:left="6480" w:hanging="360"/>
      </w:pPr>
    </w:lvl>
  </w:abstractNum>
  <w:abstractNum w:abstractNumId="15" w15:restartNumberingAfterBreak="0">
    <w:nsid w:val="4A59769A"/>
    <w:multiLevelType w:val="hybridMultilevel"/>
    <w:tmpl w:val="7876B9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5C81E7A"/>
    <w:multiLevelType w:val="hybridMultilevel"/>
    <w:tmpl w:val="BC4E87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55DB7251"/>
    <w:multiLevelType w:val="hybridMultilevel"/>
    <w:tmpl w:val="B85876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55E567ED"/>
    <w:multiLevelType w:val="hybridMultilevel"/>
    <w:tmpl w:val="7A881C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7E1092B"/>
    <w:multiLevelType w:val="hybridMultilevel"/>
    <w:tmpl w:val="6632255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63AC07C0"/>
    <w:multiLevelType w:val="hybridMultilevel"/>
    <w:tmpl w:val="DE8EB1AE"/>
    <w:lvl w:ilvl="0" w:tplc="080A0011">
      <w:start w:val="1"/>
      <w:numFmt w:val="decimal"/>
      <w:lvlText w:val="%1)"/>
      <w:lvlJc w:val="left"/>
      <w:pPr>
        <w:tabs>
          <w:tab w:val="num" w:pos="360"/>
        </w:tabs>
        <w:ind w:left="360" w:hanging="360"/>
      </w:pPr>
      <w:rPr>
        <w:rFonts w:hint="default"/>
      </w:rPr>
    </w:lvl>
    <w:lvl w:ilvl="1" w:tplc="3FF4FACC">
      <w:start w:val="1"/>
      <w:numFmt w:val="bullet"/>
      <w:lvlText w:val="•"/>
      <w:lvlJc w:val="left"/>
      <w:pPr>
        <w:tabs>
          <w:tab w:val="num" w:pos="1080"/>
        </w:tabs>
        <w:ind w:left="1080" w:hanging="360"/>
      </w:pPr>
      <w:rPr>
        <w:rFonts w:ascii="Arial" w:hAnsi="Arial" w:hint="default"/>
      </w:rPr>
    </w:lvl>
    <w:lvl w:ilvl="2" w:tplc="FEB29DD4" w:tentative="1">
      <w:start w:val="1"/>
      <w:numFmt w:val="bullet"/>
      <w:lvlText w:val="•"/>
      <w:lvlJc w:val="left"/>
      <w:pPr>
        <w:tabs>
          <w:tab w:val="num" w:pos="1800"/>
        </w:tabs>
        <w:ind w:left="1800" w:hanging="360"/>
      </w:pPr>
      <w:rPr>
        <w:rFonts w:ascii="Arial" w:hAnsi="Arial" w:hint="default"/>
      </w:rPr>
    </w:lvl>
    <w:lvl w:ilvl="3" w:tplc="3BF6D27C" w:tentative="1">
      <w:start w:val="1"/>
      <w:numFmt w:val="bullet"/>
      <w:lvlText w:val="•"/>
      <w:lvlJc w:val="left"/>
      <w:pPr>
        <w:tabs>
          <w:tab w:val="num" w:pos="2520"/>
        </w:tabs>
        <w:ind w:left="2520" w:hanging="360"/>
      </w:pPr>
      <w:rPr>
        <w:rFonts w:ascii="Arial" w:hAnsi="Arial" w:hint="default"/>
      </w:rPr>
    </w:lvl>
    <w:lvl w:ilvl="4" w:tplc="5A10779C" w:tentative="1">
      <w:start w:val="1"/>
      <w:numFmt w:val="bullet"/>
      <w:lvlText w:val="•"/>
      <w:lvlJc w:val="left"/>
      <w:pPr>
        <w:tabs>
          <w:tab w:val="num" w:pos="3240"/>
        </w:tabs>
        <w:ind w:left="3240" w:hanging="360"/>
      </w:pPr>
      <w:rPr>
        <w:rFonts w:ascii="Arial" w:hAnsi="Arial" w:hint="default"/>
      </w:rPr>
    </w:lvl>
    <w:lvl w:ilvl="5" w:tplc="185E1868" w:tentative="1">
      <w:start w:val="1"/>
      <w:numFmt w:val="bullet"/>
      <w:lvlText w:val="•"/>
      <w:lvlJc w:val="left"/>
      <w:pPr>
        <w:tabs>
          <w:tab w:val="num" w:pos="3960"/>
        </w:tabs>
        <w:ind w:left="3960" w:hanging="360"/>
      </w:pPr>
      <w:rPr>
        <w:rFonts w:ascii="Arial" w:hAnsi="Arial" w:hint="default"/>
      </w:rPr>
    </w:lvl>
    <w:lvl w:ilvl="6" w:tplc="D5A2440C" w:tentative="1">
      <w:start w:val="1"/>
      <w:numFmt w:val="bullet"/>
      <w:lvlText w:val="•"/>
      <w:lvlJc w:val="left"/>
      <w:pPr>
        <w:tabs>
          <w:tab w:val="num" w:pos="4680"/>
        </w:tabs>
        <w:ind w:left="4680" w:hanging="360"/>
      </w:pPr>
      <w:rPr>
        <w:rFonts w:ascii="Arial" w:hAnsi="Arial" w:hint="default"/>
      </w:rPr>
    </w:lvl>
    <w:lvl w:ilvl="7" w:tplc="1672718C" w:tentative="1">
      <w:start w:val="1"/>
      <w:numFmt w:val="bullet"/>
      <w:lvlText w:val="•"/>
      <w:lvlJc w:val="left"/>
      <w:pPr>
        <w:tabs>
          <w:tab w:val="num" w:pos="5400"/>
        </w:tabs>
        <w:ind w:left="5400" w:hanging="360"/>
      </w:pPr>
      <w:rPr>
        <w:rFonts w:ascii="Arial" w:hAnsi="Arial" w:hint="default"/>
      </w:rPr>
    </w:lvl>
    <w:lvl w:ilvl="8" w:tplc="6E96D7FE" w:tentative="1">
      <w:start w:val="1"/>
      <w:numFmt w:val="bullet"/>
      <w:lvlText w:val="•"/>
      <w:lvlJc w:val="left"/>
      <w:pPr>
        <w:tabs>
          <w:tab w:val="num" w:pos="6120"/>
        </w:tabs>
        <w:ind w:left="6120" w:hanging="360"/>
      </w:pPr>
      <w:rPr>
        <w:rFonts w:ascii="Arial" w:hAnsi="Arial" w:hint="default"/>
      </w:rPr>
    </w:lvl>
  </w:abstractNum>
  <w:abstractNum w:abstractNumId="21" w15:restartNumberingAfterBreak="0">
    <w:nsid w:val="76AF77BA"/>
    <w:multiLevelType w:val="hybridMultilevel"/>
    <w:tmpl w:val="F2D6B4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76FF6479"/>
    <w:multiLevelType w:val="hybridMultilevel"/>
    <w:tmpl w:val="68867E5A"/>
    <w:lvl w:ilvl="0" w:tplc="DF3A335E">
      <w:start w:val="1"/>
      <w:numFmt w:val="bullet"/>
      <w:lvlText w:val="•"/>
      <w:lvlJc w:val="left"/>
      <w:pPr>
        <w:tabs>
          <w:tab w:val="num" w:pos="720"/>
        </w:tabs>
        <w:ind w:left="720" w:hanging="360"/>
      </w:pPr>
      <w:rPr>
        <w:rFonts w:ascii="Arial" w:hAnsi="Arial" w:hint="default"/>
      </w:rPr>
    </w:lvl>
    <w:lvl w:ilvl="1" w:tplc="F5207F7A" w:tentative="1">
      <w:start w:val="1"/>
      <w:numFmt w:val="bullet"/>
      <w:lvlText w:val="•"/>
      <w:lvlJc w:val="left"/>
      <w:pPr>
        <w:tabs>
          <w:tab w:val="num" w:pos="1440"/>
        </w:tabs>
        <w:ind w:left="1440" w:hanging="360"/>
      </w:pPr>
      <w:rPr>
        <w:rFonts w:ascii="Arial" w:hAnsi="Arial" w:hint="default"/>
      </w:rPr>
    </w:lvl>
    <w:lvl w:ilvl="2" w:tplc="0C1E427C" w:tentative="1">
      <w:start w:val="1"/>
      <w:numFmt w:val="bullet"/>
      <w:lvlText w:val="•"/>
      <w:lvlJc w:val="left"/>
      <w:pPr>
        <w:tabs>
          <w:tab w:val="num" w:pos="2160"/>
        </w:tabs>
        <w:ind w:left="2160" w:hanging="360"/>
      </w:pPr>
      <w:rPr>
        <w:rFonts w:ascii="Arial" w:hAnsi="Arial" w:hint="default"/>
      </w:rPr>
    </w:lvl>
    <w:lvl w:ilvl="3" w:tplc="F1C25E20" w:tentative="1">
      <w:start w:val="1"/>
      <w:numFmt w:val="bullet"/>
      <w:lvlText w:val="•"/>
      <w:lvlJc w:val="left"/>
      <w:pPr>
        <w:tabs>
          <w:tab w:val="num" w:pos="2880"/>
        </w:tabs>
        <w:ind w:left="2880" w:hanging="360"/>
      </w:pPr>
      <w:rPr>
        <w:rFonts w:ascii="Arial" w:hAnsi="Arial" w:hint="default"/>
      </w:rPr>
    </w:lvl>
    <w:lvl w:ilvl="4" w:tplc="698A344A" w:tentative="1">
      <w:start w:val="1"/>
      <w:numFmt w:val="bullet"/>
      <w:lvlText w:val="•"/>
      <w:lvlJc w:val="left"/>
      <w:pPr>
        <w:tabs>
          <w:tab w:val="num" w:pos="3600"/>
        </w:tabs>
        <w:ind w:left="3600" w:hanging="360"/>
      </w:pPr>
      <w:rPr>
        <w:rFonts w:ascii="Arial" w:hAnsi="Arial" w:hint="default"/>
      </w:rPr>
    </w:lvl>
    <w:lvl w:ilvl="5" w:tplc="4C94589E" w:tentative="1">
      <w:start w:val="1"/>
      <w:numFmt w:val="bullet"/>
      <w:lvlText w:val="•"/>
      <w:lvlJc w:val="left"/>
      <w:pPr>
        <w:tabs>
          <w:tab w:val="num" w:pos="4320"/>
        </w:tabs>
        <w:ind w:left="4320" w:hanging="360"/>
      </w:pPr>
      <w:rPr>
        <w:rFonts w:ascii="Arial" w:hAnsi="Arial" w:hint="default"/>
      </w:rPr>
    </w:lvl>
    <w:lvl w:ilvl="6" w:tplc="0D70BC36" w:tentative="1">
      <w:start w:val="1"/>
      <w:numFmt w:val="bullet"/>
      <w:lvlText w:val="•"/>
      <w:lvlJc w:val="left"/>
      <w:pPr>
        <w:tabs>
          <w:tab w:val="num" w:pos="5040"/>
        </w:tabs>
        <w:ind w:left="5040" w:hanging="360"/>
      </w:pPr>
      <w:rPr>
        <w:rFonts w:ascii="Arial" w:hAnsi="Arial" w:hint="default"/>
      </w:rPr>
    </w:lvl>
    <w:lvl w:ilvl="7" w:tplc="E2B03126" w:tentative="1">
      <w:start w:val="1"/>
      <w:numFmt w:val="bullet"/>
      <w:lvlText w:val="•"/>
      <w:lvlJc w:val="left"/>
      <w:pPr>
        <w:tabs>
          <w:tab w:val="num" w:pos="5760"/>
        </w:tabs>
        <w:ind w:left="5760" w:hanging="360"/>
      </w:pPr>
      <w:rPr>
        <w:rFonts w:ascii="Arial" w:hAnsi="Arial" w:hint="default"/>
      </w:rPr>
    </w:lvl>
    <w:lvl w:ilvl="8" w:tplc="E7B46AC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E5F6897"/>
    <w:multiLevelType w:val="hybridMultilevel"/>
    <w:tmpl w:val="7DF23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7"/>
  </w:num>
  <w:num w:numId="4">
    <w:abstractNumId w:val="3"/>
  </w:num>
  <w:num w:numId="5">
    <w:abstractNumId w:val="18"/>
  </w:num>
  <w:num w:numId="6">
    <w:abstractNumId w:val="4"/>
  </w:num>
  <w:num w:numId="7">
    <w:abstractNumId w:val="21"/>
  </w:num>
  <w:num w:numId="8">
    <w:abstractNumId w:val="0"/>
  </w:num>
  <w:num w:numId="9">
    <w:abstractNumId w:val="1"/>
  </w:num>
  <w:num w:numId="10">
    <w:abstractNumId w:val="5"/>
  </w:num>
  <w:num w:numId="11">
    <w:abstractNumId w:val="9"/>
  </w:num>
  <w:num w:numId="12">
    <w:abstractNumId w:val="8"/>
  </w:num>
  <w:num w:numId="13">
    <w:abstractNumId w:val="13"/>
  </w:num>
  <w:num w:numId="14">
    <w:abstractNumId w:val="2"/>
  </w:num>
  <w:num w:numId="15">
    <w:abstractNumId w:val="14"/>
  </w:num>
  <w:num w:numId="16">
    <w:abstractNumId w:val="22"/>
  </w:num>
  <w:num w:numId="17">
    <w:abstractNumId w:val="20"/>
  </w:num>
  <w:num w:numId="18">
    <w:abstractNumId w:val="11"/>
  </w:num>
  <w:num w:numId="19">
    <w:abstractNumId w:val="16"/>
  </w:num>
  <w:num w:numId="20">
    <w:abstractNumId w:val="19"/>
  </w:num>
  <w:num w:numId="21">
    <w:abstractNumId w:val="12"/>
  </w:num>
  <w:num w:numId="22">
    <w:abstractNumId w:val="17"/>
  </w:num>
  <w:num w:numId="23">
    <w:abstractNumId w:val="10"/>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dra Conzuelo Serrato">
    <w15:presenceInfo w15:providerId="AD" w15:userId="S-1-5-21-1268683857-3413048154-3417360476-1434"/>
  </w15:person>
  <w15:person w15:author="Jorge Luis Lavin Garcia">
    <w15:presenceInfo w15:providerId="AD" w15:userId="S-1-5-21-1268683857-3413048154-3417360476-1543"/>
  </w15:person>
  <w15:person w15:author="Andres Eduardo Sanchez Moguel">
    <w15:presenceInfo w15:providerId="None" w15:userId="Andres Eduardo Sanchez Moguel"/>
  </w15:person>
  <w15:person w15:author="Andres Sanchez Moguel">
    <w15:presenceInfo w15:providerId="None" w15:userId="Andres Sanchez Mog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C60"/>
    <w:rsid w:val="0000059A"/>
    <w:rsid w:val="00013011"/>
    <w:rsid w:val="00040AFD"/>
    <w:rsid w:val="0006627C"/>
    <w:rsid w:val="00074F45"/>
    <w:rsid w:val="000B00F1"/>
    <w:rsid w:val="000B05D4"/>
    <w:rsid w:val="000B23EF"/>
    <w:rsid w:val="000B437F"/>
    <w:rsid w:val="000C22AD"/>
    <w:rsid w:val="000C451D"/>
    <w:rsid w:val="000E1324"/>
    <w:rsid w:val="000F43FF"/>
    <w:rsid w:val="000F520E"/>
    <w:rsid w:val="00101F94"/>
    <w:rsid w:val="00103139"/>
    <w:rsid w:val="00106509"/>
    <w:rsid w:val="0011097C"/>
    <w:rsid w:val="00124F10"/>
    <w:rsid w:val="00125943"/>
    <w:rsid w:val="00125AC1"/>
    <w:rsid w:val="0013323C"/>
    <w:rsid w:val="001339E1"/>
    <w:rsid w:val="001563BA"/>
    <w:rsid w:val="00166E21"/>
    <w:rsid w:val="00183A6A"/>
    <w:rsid w:val="00191C8C"/>
    <w:rsid w:val="001A3004"/>
    <w:rsid w:val="001A3643"/>
    <w:rsid w:val="001A6FAC"/>
    <w:rsid w:val="001D45EA"/>
    <w:rsid w:val="001E16AE"/>
    <w:rsid w:val="001E41D5"/>
    <w:rsid w:val="001E48F3"/>
    <w:rsid w:val="001E6751"/>
    <w:rsid w:val="00206D20"/>
    <w:rsid w:val="002223AF"/>
    <w:rsid w:val="00241424"/>
    <w:rsid w:val="00255BD9"/>
    <w:rsid w:val="00265EB7"/>
    <w:rsid w:val="0027226C"/>
    <w:rsid w:val="002755CA"/>
    <w:rsid w:val="002B4904"/>
    <w:rsid w:val="002C44C6"/>
    <w:rsid w:val="002D5AB6"/>
    <w:rsid w:val="002D7C7F"/>
    <w:rsid w:val="002D7F81"/>
    <w:rsid w:val="002E2A70"/>
    <w:rsid w:val="00313319"/>
    <w:rsid w:val="00327A02"/>
    <w:rsid w:val="00335F26"/>
    <w:rsid w:val="003369B9"/>
    <w:rsid w:val="00342AB2"/>
    <w:rsid w:val="00347360"/>
    <w:rsid w:val="00370FA0"/>
    <w:rsid w:val="003817C6"/>
    <w:rsid w:val="0038255A"/>
    <w:rsid w:val="0038717A"/>
    <w:rsid w:val="003B31EA"/>
    <w:rsid w:val="003B4428"/>
    <w:rsid w:val="003C0C92"/>
    <w:rsid w:val="004073D6"/>
    <w:rsid w:val="0041029D"/>
    <w:rsid w:val="00411433"/>
    <w:rsid w:val="00416A5F"/>
    <w:rsid w:val="00420A0A"/>
    <w:rsid w:val="00421369"/>
    <w:rsid w:val="0042530F"/>
    <w:rsid w:val="004302DD"/>
    <w:rsid w:val="004321DA"/>
    <w:rsid w:val="0043491E"/>
    <w:rsid w:val="00443387"/>
    <w:rsid w:val="00452739"/>
    <w:rsid w:val="00465AFB"/>
    <w:rsid w:val="0046758B"/>
    <w:rsid w:val="004738E0"/>
    <w:rsid w:val="004B628A"/>
    <w:rsid w:val="004B6685"/>
    <w:rsid w:val="004C1283"/>
    <w:rsid w:val="004F0339"/>
    <w:rsid w:val="00525F99"/>
    <w:rsid w:val="00527A35"/>
    <w:rsid w:val="0053599F"/>
    <w:rsid w:val="00586635"/>
    <w:rsid w:val="0059182C"/>
    <w:rsid w:val="0059364B"/>
    <w:rsid w:val="005B4339"/>
    <w:rsid w:val="005C44E8"/>
    <w:rsid w:val="005C76FA"/>
    <w:rsid w:val="005D1AC4"/>
    <w:rsid w:val="005F6F3D"/>
    <w:rsid w:val="00600C85"/>
    <w:rsid w:val="006B76B2"/>
    <w:rsid w:val="006C1459"/>
    <w:rsid w:val="006C7638"/>
    <w:rsid w:val="006D2062"/>
    <w:rsid w:val="006E6572"/>
    <w:rsid w:val="006E68D3"/>
    <w:rsid w:val="006F7678"/>
    <w:rsid w:val="00707E6C"/>
    <w:rsid w:val="00727B78"/>
    <w:rsid w:val="0073579D"/>
    <w:rsid w:val="00741169"/>
    <w:rsid w:val="00753577"/>
    <w:rsid w:val="00757B9F"/>
    <w:rsid w:val="00771F6A"/>
    <w:rsid w:val="00774657"/>
    <w:rsid w:val="00781358"/>
    <w:rsid w:val="007A0263"/>
    <w:rsid w:val="007A064F"/>
    <w:rsid w:val="007A0B36"/>
    <w:rsid w:val="007A200B"/>
    <w:rsid w:val="007C1DD4"/>
    <w:rsid w:val="007D5ED8"/>
    <w:rsid w:val="007E0EF7"/>
    <w:rsid w:val="007F051C"/>
    <w:rsid w:val="007F2C43"/>
    <w:rsid w:val="007F7DA5"/>
    <w:rsid w:val="0082208E"/>
    <w:rsid w:val="00842258"/>
    <w:rsid w:val="00844466"/>
    <w:rsid w:val="008472AA"/>
    <w:rsid w:val="00851C68"/>
    <w:rsid w:val="008641F5"/>
    <w:rsid w:val="00885FD2"/>
    <w:rsid w:val="00890298"/>
    <w:rsid w:val="008925C9"/>
    <w:rsid w:val="008B792D"/>
    <w:rsid w:val="008C0F7B"/>
    <w:rsid w:val="008C79BF"/>
    <w:rsid w:val="008D1CD5"/>
    <w:rsid w:val="008E632A"/>
    <w:rsid w:val="008E6FE8"/>
    <w:rsid w:val="008F04F9"/>
    <w:rsid w:val="008F7241"/>
    <w:rsid w:val="009051BC"/>
    <w:rsid w:val="00910397"/>
    <w:rsid w:val="00927339"/>
    <w:rsid w:val="0093630E"/>
    <w:rsid w:val="00942CC9"/>
    <w:rsid w:val="009514C7"/>
    <w:rsid w:val="0095337A"/>
    <w:rsid w:val="0095487B"/>
    <w:rsid w:val="0096297A"/>
    <w:rsid w:val="0097674F"/>
    <w:rsid w:val="0098124F"/>
    <w:rsid w:val="009B1B12"/>
    <w:rsid w:val="009B22E0"/>
    <w:rsid w:val="009B3C60"/>
    <w:rsid w:val="009B608C"/>
    <w:rsid w:val="009C6B20"/>
    <w:rsid w:val="009D5B64"/>
    <w:rsid w:val="009F0C17"/>
    <w:rsid w:val="009F6C1D"/>
    <w:rsid w:val="00A075FE"/>
    <w:rsid w:val="00A15482"/>
    <w:rsid w:val="00A231FB"/>
    <w:rsid w:val="00A26E32"/>
    <w:rsid w:val="00A353E6"/>
    <w:rsid w:val="00A50457"/>
    <w:rsid w:val="00A5049D"/>
    <w:rsid w:val="00A50C02"/>
    <w:rsid w:val="00A7300E"/>
    <w:rsid w:val="00A74538"/>
    <w:rsid w:val="00A875CE"/>
    <w:rsid w:val="00AA7279"/>
    <w:rsid w:val="00AB2004"/>
    <w:rsid w:val="00AB4C36"/>
    <w:rsid w:val="00AC3FBA"/>
    <w:rsid w:val="00AD45B8"/>
    <w:rsid w:val="00AD6D40"/>
    <w:rsid w:val="00AF7243"/>
    <w:rsid w:val="00B46D26"/>
    <w:rsid w:val="00B47FBB"/>
    <w:rsid w:val="00B515B5"/>
    <w:rsid w:val="00B53C58"/>
    <w:rsid w:val="00B558D8"/>
    <w:rsid w:val="00B71040"/>
    <w:rsid w:val="00B91675"/>
    <w:rsid w:val="00BC09CA"/>
    <w:rsid w:val="00BC1B05"/>
    <w:rsid w:val="00BF0E39"/>
    <w:rsid w:val="00C011A3"/>
    <w:rsid w:val="00C03F0C"/>
    <w:rsid w:val="00C1094E"/>
    <w:rsid w:val="00C30FF7"/>
    <w:rsid w:val="00C37DCE"/>
    <w:rsid w:val="00C4135F"/>
    <w:rsid w:val="00C413BE"/>
    <w:rsid w:val="00CC1EB3"/>
    <w:rsid w:val="00CC43B8"/>
    <w:rsid w:val="00CE3D99"/>
    <w:rsid w:val="00D10482"/>
    <w:rsid w:val="00D14529"/>
    <w:rsid w:val="00D16C90"/>
    <w:rsid w:val="00D21581"/>
    <w:rsid w:val="00D44E5B"/>
    <w:rsid w:val="00D508B7"/>
    <w:rsid w:val="00D763D0"/>
    <w:rsid w:val="00D800DF"/>
    <w:rsid w:val="00D82907"/>
    <w:rsid w:val="00DA39D2"/>
    <w:rsid w:val="00DB350F"/>
    <w:rsid w:val="00DB6BD5"/>
    <w:rsid w:val="00DC1E05"/>
    <w:rsid w:val="00DC47C9"/>
    <w:rsid w:val="00DD06D8"/>
    <w:rsid w:val="00DD76BA"/>
    <w:rsid w:val="00DE4964"/>
    <w:rsid w:val="00DE6FF7"/>
    <w:rsid w:val="00DF4728"/>
    <w:rsid w:val="00DF6ED6"/>
    <w:rsid w:val="00E05CF2"/>
    <w:rsid w:val="00E07EA0"/>
    <w:rsid w:val="00E13721"/>
    <w:rsid w:val="00E36F6C"/>
    <w:rsid w:val="00E3727C"/>
    <w:rsid w:val="00E45A5E"/>
    <w:rsid w:val="00E52807"/>
    <w:rsid w:val="00E53D58"/>
    <w:rsid w:val="00E54D65"/>
    <w:rsid w:val="00E556B0"/>
    <w:rsid w:val="00E57D29"/>
    <w:rsid w:val="00E64C1D"/>
    <w:rsid w:val="00E87FA7"/>
    <w:rsid w:val="00E91D7B"/>
    <w:rsid w:val="00EB3F7D"/>
    <w:rsid w:val="00ED1C15"/>
    <w:rsid w:val="00EE150A"/>
    <w:rsid w:val="00EE1D22"/>
    <w:rsid w:val="00EE25D2"/>
    <w:rsid w:val="00EE47EF"/>
    <w:rsid w:val="00EE5D2E"/>
    <w:rsid w:val="00EF2789"/>
    <w:rsid w:val="00EF7955"/>
    <w:rsid w:val="00F17A08"/>
    <w:rsid w:val="00F3311F"/>
    <w:rsid w:val="00F429E2"/>
    <w:rsid w:val="00F5453D"/>
    <w:rsid w:val="00F6653A"/>
    <w:rsid w:val="00F803D9"/>
    <w:rsid w:val="00F87495"/>
    <w:rsid w:val="00F963B1"/>
    <w:rsid w:val="00F97D8D"/>
    <w:rsid w:val="00FA4366"/>
    <w:rsid w:val="00FB2310"/>
    <w:rsid w:val="00FB47E2"/>
    <w:rsid w:val="00FB749A"/>
    <w:rsid w:val="00FC1178"/>
    <w:rsid w:val="00FC484E"/>
    <w:rsid w:val="00FD1CF4"/>
    <w:rsid w:val="00FF58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F99F"/>
  <w15:chartTrackingRefBased/>
  <w15:docId w15:val="{92EE9D52-F8FE-4520-9B26-1746D286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3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B6B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D20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3C6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D45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DB6BD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52739"/>
    <w:pPr>
      <w:ind w:left="720"/>
      <w:contextualSpacing/>
    </w:pPr>
  </w:style>
  <w:style w:type="paragraph" w:styleId="Encabezado">
    <w:name w:val="header"/>
    <w:basedOn w:val="Normal"/>
    <w:link w:val="EncabezadoCar"/>
    <w:uiPriority w:val="99"/>
    <w:unhideWhenUsed/>
    <w:rsid w:val="00370F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0FA0"/>
  </w:style>
  <w:style w:type="paragraph" w:styleId="Piedepgina">
    <w:name w:val="footer"/>
    <w:basedOn w:val="Normal"/>
    <w:link w:val="PiedepginaCar"/>
    <w:uiPriority w:val="99"/>
    <w:unhideWhenUsed/>
    <w:rsid w:val="00370F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0FA0"/>
  </w:style>
  <w:style w:type="character" w:styleId="Refdecomentario">
    <w:name w:val="annotation reference"/>
    <w:basedOn w:val="Fuentedeprrafopredeter"/>
    <w:semiHidden/>
    <w:unhideWhenUsed/>
    <w:rsid w:val="007A0263"/>
    <w:rPr>
      <w:sz w:val="16"/>
      <w:szCs w:val="16"/>
    </w:rPr>
  </w:style>
  <w:style w:type="paragraph" w:styleId="Textocomentario">
    <w:name w:val="annotation text"/>
    <w:basedOn w:val="Normal"/>
    <w:link w:val="TextocomentarioCar"/>
    <w:unhideWhenUsed/>
    <w:rsid w:val="007A0263"/>
    <w:pPr>
      <w:spacing w:line="240" w:lineRule="auto"/>
    </w:pPr>
    <w:rPr>
      <w:sz w:val="20"/>
      <w:szCs w:val="20"/>
    </w:rPr>
  </w:style>
  <w:style w:type="character" w:customStyle="1" w:styleId="TextocomentarioCar">
    <w:name w:val="Texto comentario Car"/>
    <w:basedOn w:val="Fuentedeprrafopredeter"/>
    <w:link w:val="Textocomentario"/>
    <w:rsid w:val="007A0263"/>
    <w:rPr>
      <w:sz w:val="20"/>
      <w:szCs w:val="20"/>
    </w:rPr>
  </w:style>
  <w:style w:type="paragraph" w:styleId="Asuntodelcomentario">
    <w:name w:val="annotation subject"/>
    <w:basedOn w:val="Textocomentario"/>
    <w:next w:val="Textocomentario"/>
    <w:link w:val="AsuntodelcomentarioCar"/>
    <w:uiPriority w:val="99"/>
    <w:semiHidden/>
    <w:unhideWhenUsed/>
    <w:rsid w:val="007A0263"/>
    <w:rPr>
      <w:b/>
      <w:bCs/>
    </w:rPr>
  </w:style>
  <w:style w:type="character" w:customStyle="1" w:styleId="AsuntodelcomentarioCar">
    <w:name w:val="Asunto del comentario Car"/>
    <w:basedOn w:val="TextocomentarioCar"/>
    <w:link w:val="Asuntodelcomentario"/>
    <w:uiPriority w:val="99"/>
    <w:semiHidden/>
    <w:rsid w:val="007A0263"/>
    <w:rPr>
      <w:b/>
      <w:bCs/>
      <w:sz w:val="20"/>
      <w:szCs w:val="20"/>
    </w:rPr>
  </w:style>
  <w:style w:type="paragraph" w:styleId="Textodeglobo">
    <w:name w:val="Balloon Text"/>
    <w:basedOn w:val="Normal"/>
    <w:link w:val="TextodegloboCar"/>
    <w:uiPriority w:val="99"/>
    <w:semiHidden/>
    <w:unhideWhenUsed/>
    <w:rsid w:val="007A02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0263"/>
    <w:rPr>
      <w:rFonts w:ascii="Segoe UI" w:hAnsi="Segoe UI" w:cs="Segoe UI"/>
      <w:sz w:val="18"/>
      <w:szCs w:val="18"/>
    </w:rPr>
  </w:style>
  <w:style w:type="paragraph" w:styleId="Textonotapie">
    <w:name w:val="footnote text"/>
    <w:basedOn w:val="Normal"/>
    <w:link w:val="TextonotapieCar"/>
    <w:uiPriority w:val="99"/>
    <w:unhideWhenUsed/>
    <w:rsid w:val="006C7638"/>
    <w:pPr>
      <w:spacing w:after="0" w:line="240" w:lineRule="auto"/>
    </w:pPr>
    <w:rPr>
      <w:sz w:val="20"/>
      <w:szCs w:val="20"/>
    </w:rPr>
  </w:style>
  <w:style w:type="character" w:customStyle="1" w:styleId="TextonotapieCar">
    <w:name w:val="Texto nota pie Car"/>
    <w:basedOn w:val="Fuentedeprrafopredeter"/>
    <w:link w:val="Textonotapie"/>
    <w:uiPriority w:val="99"/>
    <w:rsid w:val="006C7638"/>
    <w:rPr>
      <w:sz w:val="20"/>
      <w:szCs w:val="20"/>
    </w:rPr>
  </w:style>
  <w:style w:type="character" w:styleId="Refdenotaalpie">
    <w:name w:val="footnote reference"/>
    <w:basedOn w:val="Fuentedeprrafopredeter"/>
    <w:uiPriority w:val="99"/>
    <w:unhideWhenUsed/>
    <w:rsid w:val="006C7638"/>
    <w:rPr>
      <w:vertAlign w:val="superscript"/>
    </w:rPr>
  </w:style>
  <w:style w:type="character" w:customStyle="1" w:styleId="Ttulo3Car">
    <w:name w:val="Título 3 Car"/>
    <w:basedOn w:val="Fuentedeprrafopredeter"/>
    <w:link w:val="Ttulo3"/>
    <w:uiPriority w:val="9"/>
    <w:rsid w:val="006D2062"/>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9C6B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85698">
      <w:bodyDiv w:val="1"/>
      <w:marLeft w:val="0"/>
      <w:marRight w:val="0"/>
      <w:marTop w:val="0"/>
      <w:marBottom w:val="0"/>
      <w:divBdr>
        <w:top w:val="none" w:sz="0" w:space="0" w:color="auto"/>
        <w:left w:val="none" w:sz="0" w:space="0" w:color="auto"/>
        <w:bottom w:val="none" w:sz="0" w:space="0" w:color="auto"/>
        <w:right w:val="none" w:sz="0" w:space="0" w:color="auto"/>
      </w:divBdr>
    </w:div>
    <w:div w:id="291905324">
      <w:bodyDiv w:val="1"/>
      <w:marLeft w:val="0"/>
      <w:marRight w:val="0"/>
      <w:marTop w:val="0"/>
      <w:marBottom w:val="0"/>
      <w:divBdr>
        <w:top w:val="none" w:sz="0" w:space="0" w:color="auto"/>
        <w:left w:val="none" w:sz="0" w:space="0" w:color="auto"/>
        <w:bottom w:val="none" w:sz="0" w:space="0" w:color="auto"/>
        <w:right w:val="none" w:sz="0" w:space="0" w:color="auto"/>
      </w:divBdr>
      <w:divsChild>
        <w:div w:id="1658420215">
          <w:marLeft w:val="360"/>
          <w:marRight w:val="0"/>
          <w:marTop w:val="200"/>
          <w:marBottom w:val="0"/>
          <w:divBdr>
            <w:top w:val="none" w:sz="0" w:space="0" w:color="auto"/>
            <w:left w:val="none" w:sz="0" w:space="0" w:color="auto"/>
            <w:bottom w:val="none" w:sz="0" w:space="0" w:color="auto"/>
            <w:right w:val="none" w:sz="0" w:space="0" w:color="auto"/>
          </w:divBdr>
        </w:div>
        <w:div w:id="1700619149">
          <w:marLeft w:val="360"/>
          <w:marRight w:val="0"/>
          <w:marTop w:val="200"/>
          <w:marBottom w:val="0"/>
          <w:divBdr>
            <w:top w:val="none" w:sz="0" w:space="0" w:color="auto"/>
            <w:left w:val="none" w:sz="0" w:space="0" w:color="auto"/>
            <w:bottom w:val="none" w:sz="0" w:space="0" w:color="auto"/>
            <w:right w:val="none" w:sz="0" w:space="0" w:color="auto"/>
          </w:divBdr>
        </w:div>
        <w:div w:id="854079188">
          <w:marLeft w:val="360"/>
          <w:marRight w:val="0"/>
          <w:marTop w:val="200"/>
          <w:marBottom w:val="0"/>
          <w:divBdr>
            <w:top w:val="none" w:sz="0" w:space="0" w:color="auto"/>
            <w:left w:val="none" w:sz="0" w:space="0" w:color="auto"/>
            <w:bottom w:val="none" w:sz="0" w:space="0" w:color="auto"/>
            <w:right w:val="none" w:sz="0" w:space="0" w:color="auto"/>
          </w:divBdr>
        </w:div>
        <w:div w:id="929969733">
          <w:marLeft w:val="360"/>
          <w:marRight w:val="0"/>
          <w:marTop w:val="200"/>
          <w:marBottom w:val="0"/>
          <w:divBdr>
            <w:top w:val="none" w:sz="0" w:space="0" w:color="auto"/>
            <w:left w:val="none" w:sz="0" w:space="0" w:color="auto"/>
            <w:bottom w:val="none" w:sz="0" w:space="0" w:color="auto"/>
            <w:right w:val="none" w:sz="0" w:space="0" w:color="auto"/>
          </w:divBdr>
        </w:div>
      </w:divsChild>
    </w:div>
    <w:div w:id="339284814">
      <w:bodyDiv w:val="1"/>
      <w:marLeft w:val="0"/>
      <w:marRight w:val="0"/>
      <w:marTop w:val="0"/>
      <w:marBottom w:val="0"/>
      <w:divBdr>
        <w:top w:val="none" w:sz="0" w:space="0" w:color="auto"/>
        <w:left w:val="none" w:sz="0" w:space="0" w:color="auto"/>
        <w:bottom w:val="none" w:sz="0" w:space="0" w:color="auto"/>
        <w:right w:val="none" w:sz="0" w:space="0" w:color="auto"/>
      </w:divBdr>
      <w:divsChild>
        <w:div w:id="1111704111">
          <w:marLeft w:val="360"/>
          <w:marRight w:val="0"/>
          <w:marTop w:val="0"/>
          <w:marBottom w:val="0"/>
          <w:divBdr>
            <w:top w:val="none" w:sz="0" w:space="0" w:color="auto"/>
            <w:left w:val="none" w:sz="0" w:space="0" w:color="auto"/>
            <w:bottom w:val="none" w:sz="0" w:space="0" w:color="auto"/>
            <w:right w:val="none" w:sz="0" w:space="0" w:color="auto"/>
          </w:divBdr>
        </w:div>
      </w:divsChild>
    </w:div>
    <w:div w:id="354229047">
      <w:bodyDiv w:val="1"/>
      <w:marLeft w:val="0"/>
      <w:marRight w:val="0"/>
      <w:marTop w:val="0"/>
      <w:marBottom w:val="0"/>
      <w:divBdr>
        <w:top w:val="none" w:sz="0" w:space="0" w:color="auto"/>
        <w:left w:val="none" w:sz="0" w:space="0" w:color="auto"/>
        <w:bottom w:val="none" w:sz="0" w:space="0" w:color="auto"/>
        <w:right w:val="none" w:sz="0" w:space="0" w:color="auto"/>
      </w:divBdr>
    </w:div>
    <w:div w:id="383795110">
      <w:bodyDiv w:val="1"/>
      <w:marLeft w:val="0"/>
      <w:marRight w:val="0"/>
      <w:marTop w:val="0"/>
      <w:marBottom w:val="0"/>
      <w:divBdr>
        <w:top w:val="none" w:sz="0" w:space="0" w:color="auto"/>
        <w:left w:val="none" w:sz="0" w:space="0" w:color="auto"/>
        <w:bottom w:val="none" w:sz="0" w:space="0" w:color="auto"/>
        <w:right w:val="none" w:sz="0" w:space="0" w:color="auto"/>
      </w:divBdr>
      <w:divsChild>
        <w:div w:id="1409037503">
          <w:marLeft w:val="360"/>
          <w:marRight w:val="0"/>
          <w:marTop w:val="200"/>
          <w:marBottom w:val="0"/>
          <w:divBdr>
            <w:top w:val="none" w:sz="0" w:space="0" w:color="auto"/>
            <w:left w:val="none" w:sz="0" w:space="0" w:color="auto"/>
            <w:bottom w:val="none" w:sz="0" w:space="0" w:color="auto"/>
            <w:right w:val="none" w:sz="0" w:space="0" w:color="auto"/>
          </w:divBdr>
        </w:div>
        <w:div w:id="1238006750">
          <w:marLeft w:val="360"/>
          <w:marRight w:val="0"/>
          <w:marTop w:val="200"/>
          <w:marBottom w:val="0"/>
          <w:divBdr>
            <w:top w:val="none" w:sz="0" w:space="0" w:color="auto"/>
            <w:left w:val="none" w:sz="0" w:space="0" w:color="auto"/>
            <w:bottom w:val="none" w:sz="0" w:space="0" w:color="auto"/>
            <w:right w:val="none" w:sz="0" w:space="0" w:color="auto"/>
          </w:divBdr>
        </w:div>
        <w:div w:id="959458941">
          <w:marLeft w:val="360"/>
          <w:marRight w:val="0"/>
          <w:marTop w:val="200"/>
          <w:marBottom w:val="0"/>
          <w:divBdr>
            <w:top w:val="none" w:sz="0" w:space="0" w:color="auto"/>
            <w:left w:val="none" w:sz="0" w:space="0" w:color="auto"/>
            <w:bottom w:val="none" w:sz="0" w:space="0" w:color="auto"/>
            <w:right w:val="none" w:sz="0" w:space="0" w:color="auto"/>
          </w:divBdr>
        </w:div>
      </w:divsChild>
    </w:div>
    <w:div w:id="599292293">
      <w:bodyDiv w:val="1"/>
      <w:marLeft w:val="0"/>
      <w:marRight w:val="0"/>
      <w:marTop w:val="0"/>
      <w:marBottom w:val="0"/>
      <w:divBdr>
        <w:top w:val="none" w:sz="0" w:space="0" w:color="auto"/>
        <w:left w:val="none" w:sz="0" w:space="0" w:color="auto"/>
        <w:bottom w:val="none" w:sz="0" w:space="0" w:color="auto"/>
        <w:right w:val="none" w:sz="0" w:space="0" w:color="auto"/>
      </w:divBdr>
    </w:div>
    <w:div w:id="657730359">
      <w:bodyDiv w:val="1"/>
      <w:marLeft w:val="0"/>
      <w:marRight w:val="0"/>
      <w:marTop w:val="0"/>
      <w:marBottom w:val="0"/>
      <w:divBdr>
        <w:top w:val="none" w:sz="0" w:space="0" w:color="auto"/>
        <w:left w:val="none" w:sz="0" w:space="0" w:color="auto"/>
        <w:bottom w:val="none" w:sz="0" w:space="0" w:color="auto"/>
        <w:right w:val="none" w:sz="0" w:space="0" w:color="auto"/>
      </w:divBdr>
      <w:divsChild>
        <w:div w:id="1378623634">
          <w:marLeft w:val="360"/>
          <w:marRight w:val="0"/>
          <w:marTop w:val="200"/>
          <w:marBottom w:val="0"/>
          <w:divBdr>
            <w:top w:val="none" w:sz="0" w:space="0" w:color="auto"/>
            <w:left w:val="none" w:sz="0" w:space="0" w:color="auto"/>
            <w:bottom w:val="none" w:sz="0" w:space="0" w:color="auto"/>
            <w:right w:val="none" w:sz="0" w:space="0" w:color="auto"/>
          </w:divBdr>
        </w:div>
        <w:div w:id="814448465">
          <w:marLeft w:val="360"/>
          <w:marRight w:val="0"/>
          <w:marTop w:val="200"/>
          <w:marBottom w:val="0"/>
          <w:divBdr>
            <w:top w:val="none" w:sz="0" w:space="0" w:color="auto"/>
            <w:left w:val="none" w:sz="0" w:space="0" w:color="auto"/>
            <w:bottom w:val="none" w:sz="0" w:space="0" w:color="auto"/>
            <w:right w:val="none" w:sz="0" w:space="0" w:color="auto"/>
          </w:divBdr>
        </w:div>
        <w:div w:id="1394935898">
          <w:marLeft w:val="360"/>
          <w:marRight w:val="0"/>
          <w:marTop w:val="200"/>
          <w:marBottom w:val="0"/>
          <w:divBdr>
            <w:top w:val="none" w:sz="0" w:space="0" w:color="auto"/>
            <w:left w:val="none" w:sz="0" w:space="0" w:color="auto"/>
            <w:bottom w:val="none" w:sz="0" w:space="0" w:color="auto"/>
            <w:right w:val="none" w:sz="0" w:space="0" w:color="auto"/>
          </w:divBdr>
        </w:div>
        <w:div w:id="227155118">
          <w:marLeft w:val="360"/>
          <w:marRight w:val="0"/>
          <w:marTop w:val="200"/>
          <w:marBottom w:val="0"/>
          <w:divBdr>
            <w:top w:val="none" w:sz="0" w:space="0" w:color="auto"/>
            <w:left w:val="none" w:sz="0" w:space="0" w:color="auto"/>
            <w:bottom w:val="none" w:sz="0" w:space="0" w:color="auto"/>
            <w:right w:val="none" w:sz="0" w:space="0" w:color="auto"/>
          </w:divBdr>
        </w:div>
        <w:div w:id="847907988">
          <w:marLeft w:val="360"/>
          <w:marRight w:val="0"/>
          <w:marTop w:val="200"/>
          <w:marBottom w:val="0"/>
          <w:divBdr>
            <w:top w:val="none" w:sz="0" w:space="0" w:color="auto"/>
            <w:left w:val="none" w:sz="0" w:space="0" w:color="auto"/>
            <w:bottom w:val="none" w:sz="0" w:space="0" w:color="auto"/>
            <w:right w:val="none" w:sz="0" w:space="0" w:color="auto"/>
          </w:divBdr>
        </w:div>
      </w:divsChild>
    </w:div>
    <w:div w:id="734427541">
      <w:bodyDiv w:val="1"/>
      <w:marLeft w:val="0"/>
      <w:marRight w:val="0"/>
      <w:marTop w:val="0"/>
      <w:marBottom w:val="0"/>
      <w:divBdr>
        <w:top w:val="none" w:sz="0" w:space="0" w:color="auto"/>
        <w:left w:val="none" w:sz="0" w:space="0" w:color="auto"/>
        <w:bottom w:val="none" w:sz="0" w:space="0" w:color="auto"/>
        <w:right w:val="none" w:sz="0" w:space="0" w:color="auto"/>
      </w:divBdr>
    </w:div>
    <w:div w:id="834102895">
      <w:bodyDiv w:val="1"/>
      <w:marLeft w:val="0"/>
      <w:marRight w:val="0"/>
      <w:marTop w:val="0"/>
      <w:marBottom w:val="0"/>
      <w:divBdr>
        <w:top w:val="none" w:sz="0" w:space="0" w:color="auto"/>
        <w:left w:val="none" w:sz="0" w:space="0" w:color="auto"/>
        <w:bottom w:val="none" w:sz="0" w:space="0" w:color="auto"/>
        <w:right w:val="none" w:sz="0" w:space="0" w:color="auto"/>
      </w:divBdr>
      <w:divsChild>
        <w:div w:id="1626229393">
          <w:marLeft w:val="360"/>
          <w:marRight w:val="0"/>
          <w:marTop w:val="0"/>
          <w:marBottom w:val="0"/>
          <w:divBdr>
            <w:top w:val="none" w:sz="0" w:space="0" w:color="auto"/>
            <w:left w:val="none" w:sz="0" w:space="0" w:color="auto"/>
            <w:bottom w:val="none" w:sz="0" w:space="0" w:color="auto"/>
            <w:right w:val="none" w:sz="0" w:space="0" w:color="auto"/>
          </w:divBdr>
        </w:div>
      </w:divsChild>
    </w:div>
    <w:div w:id="849687128">
      <w:bodyDiv w:val="1"/>
      <w:marLeft w:val="0"/>
      <w:marRight w:val="0"/>
      <w:marTop w:val="0"/>
      <w:marBottom w:val="0"/>
      <w:divBdr>
        <w:top w:val="none" w:sz="0" w:space="0" w:color="auto"/>
        <w:left w:val="none" w:sz="0" w:space="0" w:color="auto"/>
        <w:bottom w:val="none" w:sz="0" w:space="0" w:color="auto"/>
        <w:right w:val="none" w:sz="0" w:space="0" w:color="auto"/>
      </w:divBdr>
    </w:div>
    <w:div w:id="929197861">
      <w:bodyDiv w:val="1"/>
      <w:marLeft w:val="0"/>
      <w:marRight w:val="0"/>
      <w:marTop w:val="0"/>
      <w:marBottom w:val="0"/>
      <w:divBdr>
        <w:top w:val="none" w:sz="0" w:space="0" w:color="auto"/>
        <w:left w:val="none" w:sz="0" w:space="0" w:color="auto"/>
        <w:bottom w:val="none" w:sz="0" w:space="0" w:color="auto"/>
        <w:right w:val="none" w:sz="0" w:space="0" w:color="auto"/>
      </w:divBdr>
      <w:divsChild>
        <w:div w:id="1743018719">
          <w:marLeft w:val="360"/>
          <w:marRight w:val="0"/>
          <w:marTop w:val="200"/>
          <w:marBottom w:val="0"/>
          <w:divBdr>
            <w:top w:val="none" w:sz="0" w:space="0" w:color="auto"/>
            <w:left w:val="none" w:sz="0" w:space="0" w:color="auto"/>
            <w:bottom w:val="none" w:sz="0" w:space="0" w:color="auto"/>
            <w:right w:val="none" w:sz="0" w:space="0" w:color="auto"/>
          </w:divBdr>
        </w:div>
        <w:div w:id="1563639237">
          <w:marLeft w:val="360"/>
          <w:marRight w:val="0"/>
          <w:marTop w:val="200"/>
          <w:marBottom w:val="0"/>
          <w:divBdr>
            <w:top w:val="none" w:sz="0" w:space="0" w:color="auto"/>
            <w:left w:val="none" w:sz="0" w:space="0" w:color="auto"/>
            <w:bottom w:val="none" w:sz="0" w:space="0" w:color="auto"/>
            <w:right w:val="none" w:sz="0" w:space="0" w:color="auto"/>
          </w:divBdr>
        </w:div>
        <w:div w:id="1632438889">
          <w:marLeft w:val="360"/>
          <w:marRight w:val="0"/>
          <w:marTop w:val="200"/>
          <w:marBottom w:val="0"/>
          <w:divBdr>
            <w:top w:val="none" w:sz="0" w:space="0" w:color="auto"/>
            <w:left w:val="none" w:sz="0" w:space="0" w:color="auto"/>
            <w:bottom w:val="none" w:sz="0" w:space="0" w:color="auto"/>
            <w:right w:val="none" w:sz="0" w:space="0" w:color="auto"/>
          </w:divBdr>
        </w:div>
        <w:div w:id="782647155">
          <w:marLeft w:val="360"/>
          <w:marRight w:val="0"/>
          <w:marTop w:val="200"/>
          <w:marBottom w:val="0"/>
          <w:divBdr>
            <w:top w:val="none" w:sz="0" w:space="0" w:color="auto"/>
            <w:left w:val="none" w:sz="0" w:space="0" w:color="auto"/>
            <w:bottom w:val="none" w:sz="0" w:space="0" w:color="auto"/>
            <w:right w:val="none" w:sz="0" w:space="0" w:color="auto"/>
          </w:divBdr>
        </w:div>
      </w:divsChild>
    </w:div>
    <w:div w:id="1032341313">
      <w:bodyDiv w:val="1"/>
      <w:marLeft w:val="0"/>
      <w:marRight w:val="0"/>
      <w:marTop w:val="0"/>
      <w:marBottom w:val="0"/>
      <w:divBdr>
        <w:top w:val="none" w:sz="0" w:space="0" w:color="auto"/>
        <w:left w:val="none" w:sz="0" w:space="0" w:color="auto"/>
        <w:bottom w:val="none" w:sz="0" w:space="0" w:color="auto"/>
        <w:right w:val="none" w:sz="0" w:space="0" w:color="auto"/>
      </w:divBdr>
    </w:div>
    <w:div w:id="1160465882">
      <w:bodyDiv w:val="1"/>
      <w:marLeft w:val="0"/>
      <w:marRight w:val="0"/>
      <w:marTop w:val="0"/>
      <w:marBottom w:val="0"/>
      <w:divBdr>
        <w:top w:val="none" w:sz="0" w:space="0" w:color="auto"/>
        <w:left w:val="none" w:sz="0" w:space="0" w:color="auto"/>
        <w:bottom w:val="none" w:sz="0" w:space="0" w:color="auto"/>
        <w:right w:val="none" w:sz="0" w:space="0" w:color="auto"/>
      </w:divBdr>
    </w:div>
    <w:div w:id="1220244528">
      <w:bodyDiv w:val="1"/>
      <w:marLeft w:val="0"/>
      <w:marRight w:val="0"/>
      <w:marTop w:val="0"/>
      <w:marBottom w:val="0"/>
      <w:divBdr>
        <w:top w:val="none" w:sz="0" w:space="0" w:color="auto"/>
        <w:left w:val="none" w:sz="0" w:space="0" w:color="auto"/>
        <w:bottom w:val="none" w:sz="0" w:space="0" w:color="auto"/>
        <w:right w:val="none" w:sz="0" w:space="0" w:color="auto"/>
      </w:divBdr>
    </w:div>
    <w:div w:id="1234050646">
      <w:bodyDiv w:val="1"/>
      <w:marLeft w:val="0"/>
      <w:marRight w:val="0"/>
      <w:marTop w:val="0"/>
      <w:marBottom w:val="0"/>
      <w:divBdr>
        <w:top w:val="none" w:sz="0" w:space="0" w:color="auto"/>
        <w:left w:val="none" w:sz="0" w:space="0" w:color="auto"/>
        <w:bottom w:val="none" w:sz="0" w:space="0" w:color="auto"/>
        <w:right w:val="none" w:sz="0" w:space="0" w:color="auto"/>
      </w:divBdr>
    </w:div>
    <w:div w:id="1261451229">
      <w:bodyDiv w:val="1"/>
      <w:marLeft w:val="0"/>
      <w:marRight w:val="0"/>
      <w:marTop w:val="0"/>
      <w:marBottom w:val="0"/>
      <w:divBdr>
        <w:top w:val="none" w:sz="0" w:space="0" w:color="auto"/>
        <w:left w:val="none" w:sz="0" w:space="0" w:color="auto"/>
        <w:bottom w:val="none" w:sz="0" w:space="0" w:color="auto"/>
        <w:right w:val="none" w:sz="0" w:space="0" w:color="auto"/>
      </w:divBdr>
    </w:div>
    <w:div w:id="1317538828">
      <w:bodyDiv w:val="1"/>
      <w:marLeft w:val="0"/>
      <w:marRight w:val="0"/>
      <w:marTop w:val="0"/>
      <w:marBottom w:val="0"/>
      <w:divBdr>
        <w:top w:val="none" w:sz="0" w:space="0" w:color="auto"/>
        <w:left w:val="none" w:sz="0" w:space="0" w:color="auto"/>
        <w:bottom w:val="none" w:sz="0" w:space="0" w:color="auto"/>
        <w:right w:val="none" w:sz="0" w:space="0" w:color="auto"/>
      </w:divBdr>
    </w:div>
    <w:div w:id="1380739541">
      <w:bodyDiv w:val="1"/>
      <w:marLeft w:val="0"/>
      <w:marRight w:val="0"/>
      <w:marTop w:val="0"/>
      <w:marBottom w:val="0"/>
      <w:divBdr>
        <w:top w:val="none" w:sz="0" w:space="0" w:color="auto"/>
        <w:left w:val="none" w:sz="0" w:space="0" w:color="auto"/>
        <w:bottom w:val="none" w:sz="0" w:space="0" w:color="auto"/>
        <w:right w:val="none" w:sz="0" w:space="0" w:color="auto"/>
      </w:divBdr>
      <w:divsChild>
        <w:div w:id="1893535020">
          <w:marLeft w:val="360"/>
          <w:marRight w:val="0"/>
          <w:marTop w:val="0"/>
          <w:marBottom w:val="0"/>
          <w:divBdr>
            <w:top w:val="none" w:sz="0" w:space="0" w:color="auto"/>
            <w:left w:val="none" w:sz="0" w:space="0" w:color="auto"/>
            <w:bottom w:val="none" w:sz="0" w:space="0" w:color="auto"/>
            <w:right w:val="none" w:sz="0" w:space="0" w:color="auto"/>
          </w:divBdr>
        </w:div>
      </w:divsChild>
    </w:div>
    <w:div w:id="1464810539">
      <w:bodyDiv w:val="1"/>
      <w:marLeft w:val="0"/>
      <w:marRight w:val="0"/>
      <w:marTop w:val="0"/>
      <w:marBottom w:val="0"/>
      <w:divBdr>
        <w:top w:val="none" w:sz="0" w:space="0" w:color="auto"/>
        <w:left w:val="none" w:sz="0" w:space="0" w:color="auto"/>
        <w:bottom w:val="none" w:sz="0" w:space="0" w:color="auto"/>
        <w:right w:val="none" w:sz="0" w:space="0" w:color="auto"/>
      </w:divBdr>
    </w:div>
    <w:div w:id="1529835151">
      <w:bodyDiv w:val="1"/>
      <w:marLeft w:val="0"/>
      <w:marRight w:val="0"/>
      <w:marTop w:val="0"/>
      <w:marBottom w:val="0"/>
      <w:divBdr>
        <w:top w:val="none" w:sz="0" w:space="0" w:color="auto"/>
        <w:left w:val="none" w:sz="0" w:space="0" w:color="auto"/>
        <w:bottom w:val="none" w:sz="0" w:space="0" w:color="auto"/>
        <w:right w:val="none" w:sz="0" w:space="0" w:color="auto"/>
      </w:divBdr>
      <w:divsChild>
        <w:div w:id="1440756518">
          <w:marLeft w:val="274"/>
          <w:marRight w:val="0"/>
          <w:marTop w:val="0"/>
          <w:marBottom w:val="0"/>
          <w:divBdr>
            <w:top w:val="none" w:sz="0" w:space="0" w:color="auto"/>
            <w:left w:val="none" w:sz="0" w:space="0" w:color="auto"/>
            <w:bottom w:val="none" w:sz="0" w:space="0" w:color="auto"/>
            <w:right w:val="none" w:sz="0" w:space="0" w:color="auto"/>
          </w:divBdr>
        </w:div>
        <w:div w:id="1331985532">
          <w:marLeft w:val="274"/>
          <w:marRight w:val="0"/>
          <w:marTop w:val="0"/>
          <w:marBottom w:val="0"/>
          <w:divBdr>
            <w:top w:val="none" w:sz="0" w:space="0" w:color="auto"/>
            <w:left w:val="none" w:sz="0" w:space="0" w:color="auto"/>
            <w:bottom w:val="none" w:sz="0" w:space="0" w:color="auto"/>
            <w:right w:val="none" w:sz="0" w:space="0" w:color="auto"/>
          </w:divBdr>
        </w:div>
      </w:divsChild>
    </w:div>
    <w:div w:id="208413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www.unesco.org/new/es/santiago/education/education-assessment-llece/" TargetMode="External"/><Relationship Id="rId2" Type="http://schemas.openxmlformats.org/officeDocument/2006/relationships/hyperlink" Target="https://iccs.iea.nl/home.html" TargetMode="External"/><Relationship Id="rId1" Type="http://schemas.openxmlformats.org/officeDocument/2006/relationships/hyperlink" Target="http://www.oecd.org/pisa/pisaenespaol.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D6B03-B7BA-4E18-B25C-ADAEC93B5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5838</Words>
  <Characters>32113</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Sanchez Moguel</dc:creator>
  <cp:keywords/>
  <dc:description/>
  <cp:lastModifiedBy>Jorge Luis Lavin Garcia</cp:lastModifiedBy>
  <cp:revision>6</cp:revision>
  <dcterms:created xsi:type="dcterms:W3CDTF">2018-05-25T00:59:00Z</dcterms:created>
  <dcterms:modified xsi:type="dcterms:W3CDTF">2018-05-28T23:40:00Z</dcterms:modified>
</cp:coreProperties>
</file>