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F832A69" w14:textId="769F9AC4" w:rsidR="00597C3D" w:rsidRPr="00D268FF" w:rsidRDefault="00D3437B" w:rsidP="00D268FF">
      <w:pPr>
        <w:spacing w:line="360" w:lineRule="auto"/>
        <w:jc w:val="both"/>
        <w:rPr>
          <w:rFonts w:ascii="Arial" w:hAnsi="Arial" w:cs="Arial"/>
          <w:b/>
          <w:sz w:val="24"/>
          <w:szCs w:val="24"/>
          <w:lang w:val="en-US"/>
        </w:rPr>
      </w:pPr>
      <w:r w:rsidRPr="00D268FF">
        <w:rPr>
          <w:rFonts w:ascii="Arial" w:hAnsi="Arial" w:cs="Arial"/>
          <w:b/>
          <w:sz w:val="24"/>
          <w:szCs w:val="24"/>
          <w:lang w:val="en-US"/>
        </w:rPr>
        <w:t xml:space="preserve">Attribute based identification </w:t>
      </w:r>
      <w:r w:rsidR="004B008B" w:rsidRPr="00D268FF">
        <w:rPr>
          <w:rFonts w:ascii="Arial" w:hAnsi="Arial" w:cs="Arial"/>
          <w:b/>
          <w:sz w:val="24"/>
          <w:szCs w:val="24"/>
          <w:lang w:val="en-US"/>
        </w:rPr>
        <w:t xml:space="preserve">in mathematic processes </w:t>
      </w:r>
      <w:r w:rsidR="007C4B42" w:rsidRPr="00D268FF">
        <w:rPr>
          <w:rFonts w:ascii="Arial" w:hAnsi="Arial" w:cs="Arial"/>
          <w:b/>
          <w:sz w:val="24"/>
          <w:szCs w:val="24"/>
          <w:lang w:val="en-US"/>
        </w:rPr>
        <w:t>in a large scale assessment: The Mexican case</w:t>
      </w:r>
    </w:p>
    <w:p w14:paraId="6B6B7B00" w14:textId="03EB77D3" w:rsidR="000F1B5F" w:rsidRPr="00D268FF" w:rsidRDefault="3CE10774" w:rsidP="00D268FF">
      <w:pPr>
        <w:spacing w:line="360" w:lineRule="auto"/>
        <w:jc w:val="both"/>
        <w:rPr>
          <w:rFonts w:ascii="Arial" w:hAnsi="Arial" w:cs="Arial"/>
          <w:sz w:val="24"/>
          <w:szCs w:val="24"/>
        </w:rPr>
      </w:pPr>
      <w:r w:rsidRPr="00D268FF">
        <w:rPr>
          <w:rFonts w:ascii="Arial" w:hAnsi="Arial" w:cs="Arial"/>
          <w:sz w:val="24"/>
          <w:szCs w:val="24"/>
        </w:rPr>
        <w:t xml:space="preserve">GDRR, JCPM, RVL, </w:t>
      </w:r>
      <w:commentRangeStart w:id="0"/>
      <w:commentRangeStart w:id="1"/>
      <w:r w:rsidRPr="00D268FF">
        <w:rPr>
          <w:rFonts w:ascii="Arial" w:hAnsi="Arial" w:cs="Arial"/>
          <w:sz w:val="24"/>
          <w:szCs w:val="24"/>
        </w:rPr>
        <w:t>AFCDP</w:t>
      </w:r>
      <w:commentRangeEnd w:id="0"/>
      <w:r w:rsidR="00167315" w:rsidRPr="00D268FF">
        <w:rPr>
          <w:rStyle w:val="Refdecomentario"/>
          <w:rFonts w:ascii="Arial" w:hAnsi="Arial" w:cs="Arial"/>
          <w:sz w:val="24"/>
          <w:szCs w:val="24"/>
        </w:rPr>
        <w:commentReference w:id="0"/>
      </w:r>
      <w:commentRangeEnd w:id="1"/>
      <w:r w:rsidR="007F3FAF" w:rsidRPr="00D268FF">
        <w:rPr>
          <w:rStyle w:val="Refdecomentario"/>
          <w:rFonts w:ascii="Arial" w:hAnsi="Arial" w:cs="Arial"/>
          <w:sz w:val="24"/>
          <w:szCs w:val="24"/>
        </w:rPr>
        <w:commentReference w:id="1"/>
      </w:r>
    </w:p>
    <w:p w14:paraId="190B091A" w14:textId="649E3C99" w:rsidR="3CE10774" w:rsidRPr="00D268FF" w:rsidRDefault="3CE10774" w:rsidP="00D268FF">
      <w:pPr>
        <w:spacing w:line="360" w:lineRule="auto"/>
        <w:jc w:val="both"/>
        <w:rPr>
          <w:rFonts w:ascii="Arial" w:hAnsi="Arial" w:cs="Arial"/>
          <w:sz w:val="24"/>
          <w:szCs w:val="24"/>
        </w:rPr>
      </w:pPr>
    </w:p>
    <w:p w14:paraId="6C9A216D" w14:textId="59DE09CF" w:rsidR="00CF105E" w:rsidRPr="00D268FF" w:rsidRDefault="00CF105E" w:rsidP="00D268FF">
      <w:pPr>
        <w:spacing w:line="360" w:lineRule="auto"/>
        <w:jc w:val="both"/>
        <w:rPr>
          <w:rFonts w:ascii="Arial" w:hAnsi="Arial" w:cs="Arial"/>
          <w:b/>
          <w:sz w:val="24"/>
          <w:szCs w:val="24"/>
        </w:rPr>
      </w:pPr>
      <w:r w:rsidRPr="00D268FF">
        <w:rPr>
          <w:rFonts w:ascii="Arial" w:hAnsi="Arial" w:cs="Arial"/>
          <w:b/>
          <w:sz w:val="24"/>
          <w:szCs w:val="24"/>
        </w:rPr>
        <w:t>Resumen</w:t>
      </w:r>
    </w:p>
    <w:p w14:paraId="30B14BA0" w14:textId="394F5671" w:rsidR="00194AEE" w:rsidRPr="00D268FF" w:rsidRDefault="00194AEE" w:rsidP="00D268FF">
      <w:pPr>
        <w:spacing w:line="360" w:lineRule="auto"/>
        <w:jc w:val="both"/>
        <w:rPr>
          <w:rFonts w:ascii="Arial" w:hAnsi="Arial" w:cs="Arial"/>
          <w:sz w:val="24"/>
          <w:szCs w:val="24"/>
          <w:shd w:val="clear" w:color="auto" w:fill="FFFFFF"/>
        </w:rPr>
      </w:pPr>
      <w:r w:rsidRPr="00D268FF">
        <w:rPr>
          <w:rFonts w:ascii="Arial" w:hAnsi="Arial" w:cs="Arial"/>
          <w:sz w:val="24"/>
          <w:szCs w:val="24"/>
          <w:shd w:val="clear" w:color="auto" w:fill="FFFFFF"/>
        </w:rPr>
        <w:t>Los modelos de diagnóstico cognitivo (CDM)</w:t>
      </w:r>
      <w:r w:rsidR="00763DE3" w:rsidRPr="00D268FF">
        <w:rPr>
          <w:rFonts w:ascii="Arial" w:hAnsi="Arial" w:cs="Arial"/>
          <w:sz w:val="24"/>
          <w:szCs w:val="24"/>
          <w:shd w:val="clear" w:color="auto" w:fill="FFFFFF"/>
        </w:rPr>
        <w:t xml:space="preserve"> </w:t>
      </w:r>
      <w:r w:rsidRPr="00D268FF">
        <w:rPr>
          <w:rFonts w:ascii="Arial" w:hAnsi="Arial" w:cs="Arial"/>
          <w:sz w:val="24"/>
          <w:szCs w:val="24"/>
          <w:shd w:val="clear" w:color="auto" w:fill="FFFFFF"/>
        </w:rPr>
        <w:t>son modelos psicométricos de</w:t>
      </w:r>
      <w:r w:rsidR="00525BFF" w:rsidRPr="00D268FF">
        <w:rPr>
          <w:rFonts w:ascii="Arial" w:hAnsi="Arial" w:cs="Arial"/>
          <w:sz w:val="24"/>
          <w:szCs w:val="24"/>
          <w:shd w:val="clear" w:color="auto" w:fill="FFFFFF"/>
        </w:rPr>
        <w:t xml:space="preserve">sarrollados </w:t>
      </w:r>
      <w:r w:rsidR="00763DE3" w:rsidRPr="00D268FF">
        <w:rPr>
          <w:rFonts w:ascii="Arial" w:hAnsi="Arial" w:cs="Arial"/>
          <w:sz w:val="24"/>
          <w:szCs w:val="24"/>
          <w:shd w:val="clear" w:color="auto" w:fill="FFFFFF"/>
        </w:rPr>
        <w:t>para</w:t>
      </w:r>
      <w:r w:rsidRPr="00D268FF">
        <w:rPr>
          <w:rFonts w:ascii="Arial" w:hAnsi="Arial" w:cs="Arial"/>
          <w:sz w:val="24"/>
          <w:szCs w:val="24"/>
          <w:shd w:val="clear" w:color="auto" w:fill="FFFFFF"/>
        </w:rPr>
        <w:t xml:space="preserve"> </w:t>
      </w:r>
      <w:r w:rsidR="00763DE3" w:rsidRPr="00D268FF">
        <w:rPr>
          <w:rFonts w:ascii="Arial" w:hAnsi="Arial" w:cs="Arial"/>
          <w:sz w:val="24"/>
          <w:szCs w:val="24"/>
          <w:shd w:val="clear" w:color="auto" w:fill="FFFFFF"/>
        </w:rPr>
        <w:t>identificar con</w:t>
      </w:r>
      <w:r w:rsidR="00696211" w:rsidRPr="00D268FF">
        <w:rPr>
          <w:rFonts w:ascii="Arial" w:hAnsi="Arial" w:cs="Arial"/>
          <w:sz w:val="24"/>
          <w:szCs w:val="24"/>
          <w:shd w:val="clear" w:color="auto" w:fill="FFFFFF"/>
        </w:rPr>
        <w:t xml:space="preserve"> detalle</w:t>
      </w:r>
      <w:r w:rsidR="00996053" w:rsidRPr="00D268FF">
        <w:rPr>
          <w:rFonts w:ascii="Arial" w:hAnsi="Arial" w:cs="Arial"/>
          <w:sz w:val="24"/>
          <w:szCs w:val="24"/>
          <w:shd w:val="clear" w:color="auto" w:fill="FFFFFF"/>
        </w:rPr>
        <w:t>, a partir de la aplicación de una prueba</w:t>
      </w:r>
      <w:r w:rsidR="00BD0B1E" w:rsidRPr="00D268FF">
        <w:rPr>
          <w:rFonts w:ascii="Arial" w:hAnsi="Arial" w:cs="Arial"/>
          <w:sz w:val="24"/>
          <w:szCs w:val="24"/>
          <w:shd w:val="clear" w:color="auto" w:fill="FFFFFF"/>
        </w:rPr>
        <w:t xml:space="preserve"> y </w:t>
      </w:r>
      <w:r w:rsidR="00763DE3" w:rsidRPr="00D268FF">
        <w:rPr>
          <w:rFonts w:ascii="Arial" w:hAnsi="Arial" w:cs="Arial"/>
          <w:sz w:val="24"/>
          <w:szCs w:val="24"/>
          <w:shd w:val="clear" w:color="auto" w:fill="FFFFFF"/>
        </w:rPr>
        <w:t xml:space="preserve">a </w:t>
      </w:r>
      <w:r w:rsidR="00996053" w:rsidRPr="00D268FF">
        <w:rPr>
          <w:rFonts w:ascii="Arial" w:hAnsi="Arial" w:cs="Arial"/>
          <w:sz w:val="24"/>
          <w:szCs w:val="24"/>
          <w:shd w:val="clear" w:color="auto" w:fill="FFFFFF"/>
        </w:rPr>
        <w:t>lo largo</w:t>
      </w:r>
      <w:r w:rsidR="00763DE3" w:rsidRPr="00D268FF">
        <w:rPr>
          <w:rFonts w:ascii="Arial" w:hAnsi="Arial" w:cs="Arial"/>
          <w:sz w:val="24"/>
          <w:szCs w:val="24"/>
          <w:shd w:val="clear" w:color="auto" w:fill="FFFFFF"/>
        </w:rPr>
        <w:t xml:space="preserve"> de</w:t>
      </w:r>
      <w:r w:rsidR="00996053" w:rsidRPr="00D268FF">
        <w:rPr>
          <w:rFonts w:ascii="Arial" w:hAnsi="Arial" w:cs="Arial"/>
          <w:sz w:val="24"/>
          <w:szCs w:val="24"/>
          <w:shd w:val="clear" w:color="auto" w:fill="FFFFFF"/>
        </w:rPr>
        <w:t>l</w:t>
      </w:r>
      <w:r w:rsidRPr="00D268FF">
        <w:rPr>
          <w:rFonts w:ascii="Arial" w:hAnsi="Arial" w:cs="Arial"/>
          <w:sz w:val="24"/>
          <w:szCs w:val="24"/>
          <w:shd w:val="clear" w:color="auto" w:fill="FFFFFF"/>
        </w:rPr>
        <w:t xml:space="preserve"> conjunto de </w:t>
      </w:r>
      <w:r w:rsidR="00525BFF" w:rsidRPr="00D268FF">
        <w:rPr>
          <w:rFonts w:ascii="Arial" w:hAnsi="Arial" w:cs="Arial"/>
          <w:sz w:val="24"/>
          <w:szCs w:val="24"/>
          <w:shd w:val="clear" w:color="auto" w:fill="FFFFFF"/>
        </w:rPr>
        <w:t xml:space="preserve">conocimientos y </w:t>
      </w:r>
      <w:r w:rsidRPr="00D268FF">
        <w:rPr>
          <w:rFonts w:ascii="Arial" w:hAnsi="Arial" w:cs="Arial"/>
          <w:sz w:val="24"/>
          <w:szCs w:val="24"/>
          <w:shd w:val="clear" w:color="auto" w:fill="FFFFFF"/>
        </w:rPr>
        <w:t>habilidades</w:t>
      </w:r>
      <w:r w:rsidR="00996053" w:rsidRPr="00D268FF">
        <w:rPr>
          <w:rFonts w:ascii="Arial" w:hAnsi="Arial" w:cs="Arial"/>
          <w:sz w:val="24"/>
          <w:szCs w:val="24"/>
          <w:shd w:val="clear" w:color="auto" w:fill="FFFFFF"/>
        </w:rPr>
        <w:t xml:space="preserve"> cognitivas que conforman </w:t>
      </w:r>
      <w:r w:rsidR="00525BFF" w:rsidRPr="00D268FF">
        <w:rPr>
          <w:rFonts w:ascii="Arial" w:hAnsi="Arial" w:cs="Arial"/>
          <w:sz w:val="24"/>
          <w:szCs w:val="24"/>
          <w:shd w:val="clear" w:color="auto" w:fill="FFFFFF"/>
        </w:rPr>
        <w:t>el</w:t>
      </w:r>
      <w:r w:rsidRPr="00D268FF">
        <w:rPr>
          <w:rFonts w:ascii="Arial" w:hAnsi="Arial" w:cs="Arial"/>
          <w:sz w:val="24"/>
          <w:szCs w:val="24"/>
          <w:shd w:val="clear" w:color="auto" w:fill="FFFFFF"/>
        </w:rPr>
        <w:t xml:space="preserve"> dominio</w:t>
      </w:r>
      <w:r w:rsidR="006C2C5B" w:rsidRPr="00D268FF">
        <w:rPr>
          <w:rFonts w:ascii="Arial" w:hAnsi="Arial" w:cs="Arial"/>
          <w:sz w:val="24"/>
          <w:szCs w:val="24"/>
          <w:shd w:val="clear" w:color="auto" w:fill="FFFFFF"/>
        </w:rPr>
        <w:t xml:space="preserve"> </w:t>
      </w:r>
      <w:r w:rsidR="00D143EA" w:rsidRPr="00D268FF">
        <w:rPr>
          <w:rFonts w:ascii="Arial" w:hAnsi="Arial" w:cs="Arial"/>
          <w:sz w:val="24"/>
          <w:szCs w:val="24"/>
          <w:shd w:val="clear" w:color="auto" w:fill="FFFFFF"/>
        </w:rPr>
        <w:t>evaluado</w:t>
      </w:r>
      <w:r w:rsidR="00996053" w:rsidRPr="00D268FF">
        <w:rPr>
          <w:rFonts w:ascii="Arial" w:hAnsi="Arial" w:cs="Arial"/>
          <w:sz w:val="24"/>
          <w:szCs w:val="24"/>
          <w:shd w:val="clear" w:color="auto" w:fill="FFFFFF"/>
        </w:rPr>
        <w:t>,</w:t>
      </w:r>
      <w:r w:rsidR="00BD0B1E" w:rsidRPr="00D268FF">
        <w:rPr>
          <w:rFonts w:ascii="Arial" w:hAnsi="Arial" w:cs="Arial"/>
          <w:sz w:val="24"/>
          <w:szCs w:val="24"/>
          <w:shd w:val="clear" w:color="auto" w:fill="FFFFFF"/>
        </w:rPr>
        <w:t xml:space="preserve"> las fortalezas y debilidades de cada sustentante</w:t>
      </w:r>
      <w:r w:rsidR="00A42FFF" w:rsidRPr="00D268FF">
        <w:rPr>
          <w:rFonts w:ascii="Arial" w:hAnsi="Arial" w:cs="Arial"/>
          <w:sz w:val="24"/>
          <w:szCs w:val="24"/>
          <w:shd w:val="clear" w:color="auto" w:fill="FFFFFF"/>
        </w:rPr>
        <w:t xml:space="preserve"> y permiten</w:t>
      </w:r>
      <w:r w:rsidR="003525F3" w:rsidRPr="00D268FF">
        <w:rPr>
          <w:rFonts w:ascii="Arial" w:hAnsi="Arial" w:cs="Arial"/>
          <w:sz w:val="24"/>
          <w:szCs w:val="24"/>
          <w:shd w:val="clear" w:color="auto" w:fill="FFFFFF"/>
        </w:rPr>
        <w:t xml:space="preserve"> </w:t>
      </w:r>
      <w:r w:rsidR="00A42FFF" w:rsidRPr="00D268FF">
        <w:rPr>
          <w:rFonts w:ascii="Arial" w:hAnsi="Arial" w:cs="Arial"/>
          <w:sz w:val="24"/>
          <w:szCs w:val="24"/>
          <w:shd w:val="clear" w:color="auto" w:fill="FFFFFF"/>
        </w:rPr>
        <w:t xml:space="preserve">trazar perfiles detallados que orienten </w:t>
      </w:r>
      <w:r w:rsidR="00D143EA" w:rsidRPr="00D268FF">
        <w:rPr>
          <w:rFonts w:ascii="Arial" w:hAnsi="Arial" w:cs="Arial"/>
          <w:sz w:val="24"/>
          <w:szCs w:val="24"/>
          <w:shd w:val="clear" w:color="auto" w:fill="FFFFFF"/>
        </w:rPr>
        <w:t>el d</w:t>
      </w:r>
      <w:r w:rsidR="00525BFF" w:rsidRPr="00D268FF">
        <w:rPr>
          <w:rFonts w:ascii="Arial" w:hAnsi="Arial" w:cs="Arial"/>
          <w:sz w:val="24"/>
          <w:szCs w:val="24"/>
          <w:shd w:val="clear" w:color="auto" w:fill="FFFFFF"/>
        </w:rPr>
        <w:t>esarrollo de</w:t>
      </w:r>
      <w:r w:rsidR="00996053" w:rsidRPr="00D268FF">
        <w:rPr>
          <w:rFonts w:ascii="Arial" w:hAnsi="Arial" w:cs="Arial"/>
          <w:sz w:val="24"/>
          <w:szCs w:val="24"/>
          <w:shd w:val="clear" w:color="auto" w:fill="FFFFFF"/>
        </w:rPr>
        <w:t xml:space="preserve"> acciones de mejora</w:t>
      </w:r>
      <w:r w:rsidR="00D143EA"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focalizadas</w:t>
      </w:r>
      <w:r w:rsidR="00996053" w:rsidRPr="00D268FF">
        <w:rPr>
          <w:rFonts w:ascii="Arial" w:hAnsi="Arial" w:cs="Arial"/>
          <w:sz w:val="24"/>
          <w:szCs w:val="24"/>
          <w:shd w:val="clear" w:color="auto" w:fill="FFFFFF"/>
        </w:rPr>
        <w:t>.</w:t>
      </w:r>
      <w:r w:rsidR="00035E83" w:rsidRPr="00D268FF">
        <w:rPr>
          <w:rFonts w:ascii="Arial" w:hAnsi="Arial" w:cs="Arial"/>
          <w:sz w:val="24"/>
          <w:szCs w:val="24"/>
          <w:shd w:val="clear" w:color="auto" w:fill="FFFFFF"/>
        </w:rPr>
        <w:t xml:space="preserve"> En </w:t>
      </w:r>
      <w:r w:rsidR="00FE2961" w:rsidRPr="00D268FF">
        <w:rPr>
          <w:rFonts w:ascii="Arial" w:hAnsi="Arial" w:cs="Arial"/>
          <w:sz w:val="24"/>
          <w:szCs w:val="24"/>
          <w:shd w:val="clear" w:color="auto" w:fill="FFFFFF"/>
        </w:rPr>
        <w:t>est</w:t>
      </w:r>
      <w:r w:rsidR="00BD0B1E"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trabajo</w:t>
      </w:r>
      <w:r w:rsidR="00035E83" w:rsidRPr="00D268FF">
        <w:rPr>
          <w:rFonts w:ascii="Arial" w:hAnsi="Arial" w:cs="Arial"/>
          <w:sz w:val="24"/>
          <w:szCs w:val="24"/>
          <w:shd w:val="clear" w:color="auto" w:fill="FFFFFF"/>
        </w:rPr>
        <w:t xml:space="preserve"> se</w:t>
      </w:r>
      <w:r w:rsidR="00525BFF" w:rsidRPr="00D268FF">
        <w:rPr>
          <w:rFonts w:ascii="Arial" w:hAnsi="Arial" w:cs="Arial"/>
          <w:sz w:val="24"/>
          <w:szCs w:val="24"/>
          <w:shd w:val="clear" w:color="auto" w:fill="FFFFFF"/>
        </w:rPr>
        <w:t xml:space="preserve"> presenta la aplicación de</w:t>
      </w:r>
      <w:r w:rsidR="00035E83" w:rsidRPr="00D268FF">
        <w:rPr>
          <w:rFonts w:ascii="Arial" w:hAnsi="Arial" w:cs="Arial"/>
          <w:sz w:val="24"/>
          <w:szCs w:val="24"/>
          <w:shd w:val="clear" w:color="auto" w:fill="FFFFFF"/>
        </w:rPr>
        <w:t xml:space="preserve"> </w:t>
      </w:r>
      <w:r w:rsidR="00FE2961" w:rsidRPr="00D268FF">
        <w:rPr>
          <w:rFonts w:ascii="Arial" w:hAnsi="Arial" w:cs="Arial"/>
          <w:sz w:val="24"/>
          <w:szCs w:val="24"/>
          <w:shd w:val="clear" w:color="auto" w:fill="FFFFFF"/>
        </w:rPr>
        <w:t>una técnica de retrofitting usando</w:t>
      </w:r>
      <w:r w:rsidR="003A2BA7" w:rsidRPr="00D268FF">
        <w:rPr>
          <w:rFonts w:ascii="Arial" w:hAnsi="Arial" w:cs="Arial"/>
          <w:sz w:val="24"/>
          <w:szCs w:val="24"/>
          <w:shd w:val="clear" w:color="auto" w:fill="FFFFFF"/>
        </w:rPr>
        <w:t xml:space="preserve"> el </w:t>
      </w:r>
      <w:r w:rsidR="00035E83" w:rsidRPr="00D268FF">
        <w:rPr>
          <w:rFonts w:ascii="Arial" w:hAnsi="Arial" w:cs="Arial"/>
          <w:sz w:val="24"/>
          <w:szCs w:val="24"/>
          <w:shd w:val="clear" w:color="auto" w:fill="FFFFFF"/>
        </w:rPr>
        <w:t>modelo DINA (</w:t>
      </w:r>
      <w:commentRangeStart w:id="2"/>
      <w:r w:rsidR="002A6B02" w:rsidRPr="00D66CDD">
        <w:rPr>
          <w:rFonts w:ascii="Arial" w:hAnsi="Arial" w:cs="Arial"/>
          <w:sz w:val="24"/>
          <w:szCs w:val="24"/>
          <w:highlight w:val="yellow"/>
          <w:shd w:val="clear" w:color="auto" w:fill="FFFFFF"/>
        </w:rPr>
        <w:t>de la Torre, 2009</w:t>
      </w:r>
      <w:commentRangeEnd w:id="2"/>
      <w:r w:rsidR="00D66CDD" w:rsidRPr="00D66CDD">
        <w:rPr>
          <w:rStyle w:val="Refdecomentario"/>
          <w:highlight w:val="yellow"/>
        </w:rPr>
        <w:commentReference w:id="2"/>
      </w:r>
      <w:r w:rsidR="00035E83" w:rsidRPr="00D268FF">
        <w:rPr>
          <w:rFonts w:ascii="Arial" w:hAnsi="Arial" w:cs="Arial"/>
          <w:sz w:val="24"/>
          <w:szCs w:val="24"/>
          <w:shd w:val="clear" w:color="auto" w:fill="FFFFFF"/>
        </w:rPr>
        <w:t xml:space="preserve">) </w:t>
      </w:r>
      <w:r w:rsidR="00BD0B1E" w:rsidRPr="00D268FF">
        <w:rPr>
          <w:rFonts w:ascii="Arial" w:hAnsi="Arial" w:cs="Arial"/>
          <w:sz w:val="24"/>
          <w:szCs w:val="24"/>
          <w:shd w:val="clear" w:color="auto" w:fill="FFFFFF"/>
        </w:rPr>
        <w:t>sobre</w:t>
      </w:r>
      <w:r w:rsidR="00FE2961" w:rsidRPr="00D268FF">
        <w:rPr>
          <w:rFonts w:ascii="Arial" w:hAnsi="Arial" w:cs="Arial"/>
          <w:sz w:val="24"/>
          <w:szCs w:val="24"/>
          <w:shd w:val="clear" w:color="auto" w:fill="FFFFFF"/>
        </w:rPr>
        <w:t xml:space="preserve"> los datos obtenidos en </w:t>
      </w:r>
      <w:r w:rsidR="00C449EA" w:rsidRPr="00D268FF">
        <w:rPr>
          <w:rFonts w:ascii="Arial" w:hAnsi="Arial" w:cs="Arial"/>
          <w:sz w:val="24"/>
          <w:szCs w:val="24"/>
          <w:shd w:val="clear" w:color="auto" w:fill="FFFFFF"/>
        </w:rPr>
        <w:t>una</w:t>
      </w:r>
      <w:r w:rsidR="00807782" w:rsidRPr="00D268FF">
        <w:rPr>
          <w:rFonts w:ascii="Arial" w:hAnsi="Arial" w:cs="Arial"/>
          <w:sz w:val="24"/>
          <w:szCs w:val="24"/>
          <w:shd w:val="clear" w:color="auto" w:fill="FFFFFF"/>
        </w:rPr>
        <w:t xml:space="preserve"> evaluación estandarizada</w:t>
      </w:r>
      <w:r w:rsidR="00FE2961" w:rsidRPr="00D268FF">
        <w:rPr>
          <w:rFonts w:ascii="Arial" w:hAnsi="Arial" w:cs="Arial"/>
          <w:sz w:val="24"/>
          <w:szCs w:val="24"/>
          <w:shd w:val="clear" w:color="auto" w:fill="FFFFFF"/>
        </w:rPr>
        <w:t xml:space="preserve"> de Matemáticas aplicada a</w:t>
      </w:r>
      <w:r w:rsidR="00807782" w:rsidRPr="00D268FF">
        <w:rPr>
          <w:rFonts w:ascii="Arial" w:hAnsi="Arial" w:cs="Arial"/>
          <w:sz w:val="24"/>
          <w:szCs w:val="24"/>
          <w:shd w:val="clear" w:color="auto" w:fill="FFFFFF"/>
        </w:rPr>
        <w:t xml:space="preserve"> gran escala </w:t>
      </w:r>
      <w:r w:rsidR="00BD0B1E" w:rsidRPr="00D268FF">
        <w:rPr>
          <w:rFonts w:ascii="Arial" w:hAnsi="Arial" w:cs="Arial"/>
          <w:sz w:val="24"/>
          <w:szCs w:val="24"/>
          <w:shd w:val="clear" w:color="auto" w:fill="FFFFFF"/>
        </w:rPr>
        <w:t>a</w:t>
      </w:r>
      <w:r w:rsidR="00FE2961" w:rsidRPr="00D268FF">
        <w:rPr>
          <w:rFonts w:ascii="Arial" w:hAnsi="Arial" w:cs="Arial"/>
          <w:sz w:val="24"/>
          <w:szCs w:val="24"/>
          <w:shd w:val="clear" w:color="auto" w:fill="FFFFFF"/>
        </w:rPr>
        <w:t xml:space="preserve"> estudiantes de educación básica en</w:t>
      </w:r>
      <w:r w:rsidR="001800B6" w:rsidRPr="00D268FF">
        <w:rPr>
          <w:rFonts w:ascii="Arial" w:hAnsi="Arial" w:cs="Arial"/>
          <w:sz w:val="24"/>
          <w:szCs w:val="24"/>
          <w:shd w:val="clear" w:color="auto" w:fill="FFFFFF"/>
        </w:rPr>
        <w:t xml:space="preserve"> México: </w:t>
      </w:r>
      <w:r w:rsidR="00807782" w:rsidRPr="00D268FF">
        <w:rPr>
          <w:rFonts w:ascii="Arial" w:hAnsi="Arial" w:cs="Arial"/>
          <w:sz w:val="24"/>
          <w:szCs w:val="24"/>
          <w:shd w:val="clear" w:color="auto" w:fill="FFFFFF"/>
        </w:rPr>
        <w:t>PLANEA</w:t>
      </w:r>
      <w:r w:rsidR="001800B6" w:rsidRPr="00D268FF">
        <w:rPr>
          <w:rFonts w:ascii="Arial" w:hAnsi="Arial" w:cs="Arial"/>
          <w:sz w:val="24"/>
          <w:szCs w:val="24"/>
          <w:shd w:val="clear" w:color="auto" w:fill="FFFFFF"/>
        </w:rPr>
        <w:t xml:space="preserve"> (</w:t>
      </w:r>
      <w:commentRangeStart w:id="3"/>
      <w:r w:rsidR="001800B6" w:rsidRPr="00D66CDD">
        <w:rPr>
          <w:rFonts w:ascii="Arial" w:hAnsi="Arial" w:cs="Arial"/>
          <w:sz w:val="24"/>
          <w:szCs w:val="24"/>
          <w:highlight w:val="yellow"/>
          <w:shd w:val="clear" w:color="auto" w:fill="FFFFFF"/>
        </w:rPr>
        <w:t>INEE, 201</w:t>
      </w:r>
      <w:r w:rsidR="00F93577" w:rsidRPr="00D66CDD">
        <w:rPr>
          <w:rFonts w:ascii="Arial" w:hAnsi="Arial" w:cs="Arial"/>
          <w:sz w:val="24"/>
          <w:szCs w:val="24"/>
          <w:highlight w:val="yellow"/>
          <w:shd w:val="clear" w:color="auto" w:fill="FFFFFF"/>
        </w:rPr>
        <w:t>7</w:t>
      </w:r>
      <w:commentRangeEnd w:id="3"/>
      <w:r w:rsidR="0068004F" w:rsidRPr="00D66CDD">
        <w:rPr>
          <w:rStyle w:val="Refdecomentario"/>
          <w:rFonts w:ascii="Arial" w:hAnsi="Arial" w:cs="Arial"/>
          <w:sz w:val="24"/>
          <w:szCs w:val="24"/>
          <w:highlight w:val="yellow"/>
        </w:rPr>
        <w:commentReference w:id="3"/>
      </w:r>
      <w:r w:rsidR="00807782" w:rsidRPr="00D268FF">
        <w:rPr>
          <w:rFonts w:ascii="Arial" w:hAnsi="Arial" w:cs="Arial"/>
          <w:sz w:val="24"/>
          <w:szCs w:val="24"/>
          <w:shd w:val="clear" w:color="auto" w:fill="FFFFFF"/>
        </w:rPr>
        <w:t>)</w:t>
      </w:r>
      <w:r w:rsidR="00950B2F" w:rsidRPr="00D268FF">
        <w:rPr>
          <w:rFonts w:ascii="Arial" w:hAnsi="Arial" w:cs="Arial"/>
          <w:sz w:val="24"/>
          <w:szCs w:val="24"/>
          <w:shd w:val="clear" w:color="auto" w:fill="FFFFFF"/>
        </w:rPr>
        <w:t>.</w:t>
      </w:r>
      <w:r w:rsidR="00FE2961"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 xml:space="preserve">La matriz Q fue construida a </w:t>
      </w:r>
      <w:r w:rsidR="00763DE3" w:rsidRPr="00D268FF">
        <w:rPr>
          <w:rFonts w:ascii="Arial" w:hAnsi="Arial" w:cs="Arial"/>
          <w:sz w:val="24"/>
          <w:szCs w:val="24"/>
          <w:shd w:val="clear" w:color="auto" w:fill="FFFFFF"/>
        </w:rPr>
        <w:t>partir de una revisión curricular</w:t>
      </w:r>
      <w:r w:rsidR="00950B2F" w:rsidRPr="00D268FF">
        <w:rPr>
          <w:rFonts w:ascii="Arial" w:hAnsi="Arial" w:cs="Arial"/>
          <w:sz w:val="24"/>
          <w:szCs w:val="24"/>
          <w:shd w:val="clear" w:color="auto" w:fill="FFFFFF"/>
        </w:rPr>
        <w:t xml:space="preserve"> y</w:t>
      </w:r>
      <w:r w:rsidR="003A2BA7" w:rsidRPr="00D268FF">
        <w:rPr>
          <w:rFonts w:ascii="Arial" w:hAnsi="Arial" w:cs="Arial"/>
          <w:sz w:val="24"/>
          <w:szCs w:val="24"/>
          <w:shd w:val="clear" w:color="auto" w:fill="FFFFFF"/>
        </w:rPr>
        <w:t xml:space="preserve"> entrevistas cognitivas </w:t>
      </w:r>
      <w:r w:rsidR="00950B2F" w:rsidRPr="00D268FF">
        <w:rPr>
          <w:rFonts w:ascii="Arial" w:hAnsi="Arial" w:cs="Arial"/>
          <w:sz w:val="24"/>
          <w:szCs w:val="24"/>
          <w:shd w:val="clear" w:color="auto" w:fill="FFFFFF"/>
        </w:rPr>
        <w:t xml:space="preserve">dirigidas </w:t>
      </w:r>
      <w:r w:rsidR="003A2BA7" w:rsidRPr="00D268FF">
        <w:rPr>
          <w:rFonts w:ascii="Arial" w:hAnsi="Arial" w:cs="Arial"/>
          <w:sz w:val="24"/>
          <w:szCs w:val="24"/>
          <w:shd w:val="clear" w:color="auto" w:fill="FFFFFF"/>
        </w:rPr>
        <w:t xml:space="preserve">a expertos y alumnos. </w:t>
      </w:r>
      <w:r w:rsidR="0088422C" w:rsidRPr="00D268FF">
        <w:rPr>
          <w:rFonts w:ascii="Arial" w:hAnsi="Arial" w:cs="Arial"/>
          <w:sz w:val="24"/>
          <w:szCs w:val="24"/>
          <w:shd w:val="clear" w:color="auto" w:fill="FFFFFF"/>
        </w:rPr>
        <w:t>E</w:t>
      </w:r>
      <w:r w:rsidR="00FE2961" w:rsidRPr="00D268FF">
        <w:rPr>
          <w:rFonts w:ascii="Arial" w:hAnsi="Arial" w:cs="Arial"/>
          <w:sz w:val="24"/>
          <w:szCs w:val="24"/>
          <w:shd w:val="clear" w:color="auto" w:fill="FFFFFF"/>
        </w:rPr>
        <w:t xml:space="preserve">l </w:t>
      </w:r>
      <w:r w:rsidR="005D342C" w:rsidRPr="00D268FF">
        <w:rPr>
          <w:rFonts w:ascii="Arial" w:hAnsi="Arial" w:cs="Arial"/>
          <w:sz w:val="24"/>
          <w:szCs w:val="24"/>
          <w:shd w:val="clear" w:color="auto" w:fill="FFFFFF"/>
        </w:rPr>
        <w:t>ajuste del modelo</w:t>
      </w:r>
      <w:r w:rsidR="00950B2F" w:rsidRPr="00D268FF">
        <w:rPr>
          <w:rFonts w:ascii="Arial" w:hAnsi="Arial" w:cs="Arial"/>
          <w:sz w:val="24"/>
          <w:szCs w:val="24"/>
          <w:shd w:val="clear" w:color="auto" w:fill="FFFFFF"/>
        </w:rPr>
        <w:t xml:space="preserve"> DINA</w:t>
      </w:r>
      <w:r w:rsidR="005D342C" w:rsidRPr="00D268FF">
        <w:rPr>
          <w:rFonts w:ascii="Arial" w:hAnsi="Arial" w:cs="Arial"/>
          <w:sz w:val="24"/>
          <w:szCs w:val="24"/>
          <w:shd w:val="clear" w:color="auto" w:fill="FFFFFF"/>
        </w:rPr>
        <w:t xml:space="preserve"> </w:t>
      </w:r>
      <w:r w:rsidR="00950B2F" w:rsidRPr="00D268FF">
        <w:rPr>
          <w:rFonts w:ascii="Arial" w:hAnsi="Arial" w:cs="Arial"/>
          <w:sz w:val="24"/>
          <w:szCs w:val="24"/>
          <w:shd w:val="clear" w:color="auto" w:fill="FFFFFF"/>
        </w:rPr>
        <w:t>a</w:t>
      </w:r>
      <w:r w:rsidR="005D342C" w:rsidRPr="00D268FF">
        <w:rPr>
          <w:rFonts w:ascii="Arial" w:hAnsi="Arial" w:cs="Arial"/>
          <w:sz w:val="24"/>
          <w:szCs w:val="24"/>
          <w:shd w:val="clear" w:color="auto" w:fill="FFFFFF"/>
        </w:rPr>
        <w:t xml:space="preserve"> los datos</w:t>
      </w:r>
      <w:r w:rsidR="0059184F" w:rsidRPr="00D268FF">
        <w:rPr>
          <w:rFonts w:ascii="Arial" w:hAnsi="Arial" w:cs="Arial"/>
          <w:sz w:val="24"/>
          <w:szCs w:val="24"/>
          <w:shd w:val="clear" w:color="auto" w:fill="FFFFFF"/>
        </w:rPr>
        <w:t xml:space="preserve"> </w:t>
      </w:r>
      <w:r w:rsidR="0088422C" w:rsidRPr="00D268FF">
        <w:rPr>
          <w:rFonts w:ascii="Arial" w:hAnsi="Arial" w:cs="Arial"/>
          <w:sz w:val="24"/>
          <w:szCs w:val="24"/>
          <w:shd w:val="clear" w:color="auto" w:fill="FFFFFF"/>
        </w:rPr>
        <w:t xml:space="preserve">mostró ser </w:t>
      </w:r>
      <w:r w:rsidR="003525F3" w:rsidRPr="00D268FF">
        <w:rPr>
          <w:rFonts w:ascii="Arial" w:hAnsi="Arial" w:cs="Arial"/>
          <w:sz w:val="24"/>
          <w:szCs w:val="24"/>
          <w:shd w:val="clear" w:color="auto" w:fill="FFFFFF"/>
        </w:rPr>
        <w:t xml:space="preserve">el </w:t>
      </w:r>
      <w:r w:rsidR="0088422C" w:rsidRPr="00D268FF">
        <w:rPr>
          <w:rFonts w:ascii="Arial" w:hAnsi="Arial" w:cs="Arial"/>
          <w:sz w:val="24"/>
          <w:szCs w:val="24"/>
          <w:shd w:val="clear" w:color="auto" w:fill="FFFFFF"/>
        </w:rPr>
        <w:t xml:space="preserve">mejor </w:t>
      </w:r>
      <w:r w:rsidR="003525F3" w:rsidRPr="00D268FF">
        <w:rPr>
          <w:rFonts w:ascii="Arial" w:hAnsi="Arial" w:cs="Arial"/>
          <w:sz w:val="24"/>
          <w:szCs w:val="24"/>
          <w:shd w:val="clear" w:color="auto" w:fill="FFFFFF"/>
        </w:rPr>
        <w:t xml:space="preserve">dentro de los </w:t>
      </w:r>
      <w:r w:rsidR="0088422C" w:rsidRPr="00D268FF">
        <w:rPr>
          <w:rFonts w:ascii="Arial" w:hAnsi="Arial" w:cs="Arial"/>
          <w:sz w:val="24"/>
          <w:szCs w:val="24"/>
          <w:shd w:val="clear" w:color="auto" w:fill="FFFFFF"/>
        </w:rPr>
        <w:t xml:space="preserve">CDM. </w:t>
      </w:r>
      <w:r w:rsidR="003525F3" w:rsidRPr="00D268FF">
        <w:rPr>
          <w:rFonts w:ascii="Arial" w:hAnsi="Arial" w:cs="Arial"/>
          <w:sz w:val="24"/>
          <w:szCs w:val="24"/>
          <w:shd w:val="clear" w:color="auto" w:fill="FFFFFF"/>
        </w:rPr>
        <w:t>A partir de este</w:t>
      </w:r>
      <w:r w:rsidR="0088422C" w:rsidRPr="00D268FF">
        <w:rPr>
          <w:rFonts w:ascii="Arial" w:hAnsi="Arial" w:cs="Arial"/>
          <w:sz w:val="24"/>
          <w:szCs w:val="24"/>
          <w:shd w:val="clear" w:color="auto" w:fill="FFFFFF"/>
        </w:rPr>
        <w:t xml:space="preserve"> trabajo, se </w:t>
      </w:r>
      <w:r w:rsidR="005D342C" w:rsidRPr="00D268FF">
        <w:rPr>
          <w:rFonts w:ascii="Arial" w:hAnsi="Arial" w:cs="Arial"/>
          <w:sz w:val="24"/>
          <w:szCs w:val="24"/>
          <w:shd w:val="clear" w:color="auto" w:fill="FFFFFF"/>
        </w:rPr>
        <w:t xml:space="preserve">pudo </w:t>
      </w:r>
      <w:r w:rsidR="0088422C" w:rsidRPr="00D268FF">
        <w:rPr>
          <w:rFonts w:ascii="Arial" w:hAnsi="Arial" w:cs="Arial"/>
          <w:sz w:val="24"/>
          <w:szCs w:val="24"/>
          <w:shd w:val="clear" w:color="auto" w:fill="FFFFFF"/>
        </w:rPr>
        <w:t>elaborar</w:t>
      </w:r>
      <w:r w:rsidR="005D342C" w:rsidRPr="00D268FF">
        <w:rPr>
          <w:rFonts w:ascii="Arial" w:hAnsi="Arial" w:cs="Arial"/>
          <w:sz w:val="24"/>
          <w:szCs w:val="24"/>
          <w:shd w:val="clear" w:color="auto" w:fill="FFFFFF"/>
        </w:rPr>
        <w:t xml:space="preserve"> un diagnóstico cognitivo</w:t>
      </w:r>
      <w:r w:rsidR="0088422C" w:rsidRPr="00D268FF">
        <w:rPr>
          <w:rFonts w:ascii="Arial" w:hAnsi="Arial" w:cs="Arial"/>
          <w:sz w:val="24"/>
          <w:szCs w:val="24"/>
          <w:shd w:val="clear" w:color="auto" w:fill="FFFFFF"/>
        </w:rPr>
        <w:t xml:space="preserve"> nacional, cuyas </w:t>
      </w:r>
      <w:r w:rsidR="0084771B" w:rsidRPr="00D268FF">
        <w:rPr>
          <w:rFonts w:ascii="Arial" w:hAnsi="Arial" w:cs="Arial"/>
          <w:sz w:val="24"/>
          <w:szCs w:val="24"/>
          <w:shd w:val="clear" w:color="auto" w:fill="FFFFFF"/>
        </w:rPr>
        <w:t>implicaciones educativ</w:t>
      </w:r>
      <w:r w:rsidR="003525F3" w:rsidRPr="00D268FF">
        <w:rPr>
          <w:rFonts w:ascii="Arial" w:hAnsi="Arial" w:cs="Arial"/>
          <w:sz w:val="24"/>
          <w:szCs w:val="24"/>
          <w:shd w:val="clear" w:color="auto" w:fill="FFFFFF"/>
        </w:rPr>
        <w:t xml:space="preserve">as, </w:t>
      </w:r>
      <w:r w:rsidR="001800B6" w:rsidRPr="00D268FF">
        <w:rPr>
          <w:rFonts w:ascii="Arial" w:hAnsi="Arial" w:cs="Arial"/>
          <w:sz w:val="24"/>
          <w:szCs w:val="24"/>
          <w:shd w:val="clear" w:color="auto" w:fill="FFFFFF"/>
        </w:rPr>
        <w:t>empíricas</w:t>
      </w:r>
      <w:r w:rsidR="003525F3" w:rsidRPr="00D268FF">
        <w:rPr>
          <w:rFonts w:ascii="Arial" w:hAnsi="Arial" w:cs="Arial"/>
          <w:sz w:val="24"/>
          <w:szCs w:val="24"/>
          <w:shd w:val="clear" w:color="auto" w:fill="FFFFFF"/>
        </w:rPr>
        <w:t xml:space="preserve"> y</w:t>
      </w:r>
      <w:r w:rsidR="001800B6" w:rsidRPr="00D268FF">
        <w:rPr>
          <w:rFonts w:ascii="Arial" w:hAnsi="Arial" w:cs="Arial"/>
          <w:sz w:val="24"/>
          <w:szCs w:val="24"/>
          <w:shd w:val="clear" w:color="auto" w:fill="FFFFFF"/>
        </w:rPr>
        <w:t xml:space="preserve"> de apoyo pedagógico</w:t>
      </w:r>
      <w:r w:rsidR="0088422C" w:rsidRPr="00D268FF">
        <w:rPr>
          <w:rFonts w:ascii="Arial" w:hAnsi="Arial" w:cs="Arial"/>
          <w:sz w:val="24"/>
          <w:szCs w:val="24"/>
          <w:shd w:val="clear" w:color="auto" w:fill="FFFFFF"/>
        </w:rPr>
        <w:t xml:space="preserve"> para la mejora en el aula se discuten a detalle</w:t>
      </w:r>
      <w:r w:rsidR="00EF71E5" w:rsidRPr="00D268FF">
        <w:rPr>
          <w:rFonts w:ascii="Arial" w:hAnsi="Arial" w:cs="Arial"/>
          <w:sz w:val="24"/>
          <w:szCs w:val="24"/>
          <w:shd w:val="clear" w:color="auto" w:fill="FFFFFF"/>
        </w:rPr>
        <w:t>.</w:t>
      </w:r>
    </w:p>
    <w:p w14:paraId="40B34EA2" w14:textId="477E68AB" w:rsidR="00EF71E5" w:rsidRPr="00D268FF" w:rsidRDefault="00007B45" w:rsidP="00D268FF">
      <w:pPr>
        <w:shd w:val="clear" w:color="auto" w:fill="FFFFFF"/>
        <w:spacing w:line="360" w:lineRule="auto"/>
        <w:jc w:val="both"/>
        <w:rPr>
          <w:rFonts w:ascii="Arial" w:eastAsia="Times New Roman" w:hAnsi="Arial" w:cs="Arial"/>
          <w:sz w:val="24"/>
          <w:szCs w:val="24"/>
          <w:lang w:val="en-US" w:eastAsia="es-MX"/>
        </w:rPr>
      </w:pPr>
      <w:r w:rsidRPr="00D268FF">
        <w:rPr>
          <w:rFonts w:ascii="Arial" w:eastAsia="Times New Roman" w:hAnsi="Arial" w:cs="Arial"/>
          <w:sz w:val="24"/>
          <w:szCs w:val="24"/>
          <w:lang w:val="en-US" w:eastAsia="es-MX"/>
        </w:rPr>
        <w:t xml:space="preserve">Keywords: </w:t>
      </w:r>
      <w:r w:rsidR="00EF71E5" w:rsidRPr="00D268FF">
        <w:rPr>
          <w:rFonts w:ascii="Arial" w:eastAsia="Times New Roman" w:hAnsi="Arial" w:cs="Arial"/>
          <w:sz w:val="24"/>
          <w:szCs w:val="24"/>
          <w:lang w:val="en-US" w:eastAsia="es-MX"/>
        </w:rPr>
        <w:t>attribu</w:t>
      </w:r>
      <w:r w:rsidRPr="00D268FF">
        <w:rPr>
          <w:rFonts w:ascii="Arial" w:eastAsia="Times New Roman" w:hAnsi="Arial" w:cs="Arial"/>
          <w:sz w:val="24"/>
          <w:szCs w:val="24"/>
          <w:lang w:val="en-US" w:eastAsia="es-MX"/>
        </w:rPr>
        <w:t>te mastery, cognitive diagnosis</w:t>
      </w:r>
      <w:r w:rsidR="00EF71E5" w:rsidRPr="00D268FF">
        <w:rPr>
          <w:rFonts w:ascii="Arial" w:eastAsia="Times New Roman" w:hAnsi="Arial" w:cs="Arial"/>
          <w:sz w:val="24"/>
          <w:szCs w:val="24"/>
          <w:lang w:val="en-US" w:eastAsia="es-MX"/>
        </w:rPr>
        <w:t xml:space="preserve"> modeling, DINA</w:t>
      </w:r>
      <w:r w:rsidRPr="00D268FF">
        <w:rPr>
          <w:rFonts w:ascii="Arial" w:eastAsia="Times New Roman" w:hAnsi="Arial" w:cs="Arial"/>
          <w:sz w:val="24"/>
          <w:szCs w:val="24"/>
          <w:lang w:val="en-US" w:eastAsia="es-MX"/>
        </w:rPr>
        <w:t xml:space="preserve"> model</w:t>
      </w:r>
      <w:r w:rsidR="00EF71E5" w:rsidRPr="00D268FF">
        <w:rPr>
          <w:rFonts w:ascii="Arial" w:eastAsia="Times New Roman" w:hAnsi="Arial" w:cs="Arial"/>
          <w:sz w:val="24"/>
          <w:szCs w:val="24"/>
          <w:lang w:val="en-US" w:eastAsia="es-MX"/>
        </w:rPr>
        <w:t xml:space="preserve">, </w:t>
      </w:r>
      <w:r w:rsidRPr="00D268FF">
        <w:rPr>
          <w:rFonts w:ascii="Arial" w:eastAsia="Times New Roman" w:hAnsi="Arial" w:cs="Arial"/>
          <w:sz w:val="24"/>
          <w:szCs w:val="24"/>
          <w:lang w:val="en-US" w:eastAsia="es-MX"/>
        </w:rPr>
        <w:t>mathematics, large scale assessment</w:t>
      </w:r>
    </w:p>
    <w:p w14:paraId="648D5990" w14:textId="77777777" w:rsidR="00007B45" w:rsidRPr="00D268FF" w:rsidRDefault="00007B45" w:rsidP="00D268FF">
      <w:pPr>
        <w:spacing w:line="360" w:lineRule="auto"/>
        <w:jc w:val="both"/>
        <w:rPr>
          <w:rFonts w:ascii="Arial" w:hAnsi="Arial" w:cs="Arial"/>
          <w:b/>
          <w:sz w:val="24"/>
          <w:szCs w:val="24"/>
          <w:lang w:val="en-US"/>
        </w:rPr>
      </w:pPr>
    </w:p>
    <w:p w14:paraId="126B2032" w14:textId="3A839239" w:rsidR="00CB1FD9" w:rsidRPr="00D268FF" w:rsidRDefault="00CB1FD9" w:rsidP="00D268FF">
      <w:pPr>
        <w:spacing w:line="360" w:lineRule="auto"/>
        <w:jc w:val="both"/>
        <w:rPr>
          <w:rFonts w:ascii="Arial" w:hAnsi="Arial" w:cs="Arial"/>
          <w:b/>
          <w:sz w:val="24"/>
          <w:szCs w:val="24"/>
        </w:rPr>
      </w:pPr>
      <w:r w:rsidRPr="00D268FF">
        <w:rPr>
          <w:rFonts w:ascii="Arial" w:hAnsi="Arial" w:cs="Arial"/>
          <w:b/>
          <w:sz w:val="24"/>
          <w:szCs w:val="24"/>
        </w:rPr>
        <w:t>Introducción</w:t>
      </w:r>
    </w:p>
    <w:p w14:paraId="0495DA25" w14:textId="772135C4" w:rsidR="0082219B" w:rsidRPr="00211257" w:rsidRDefault="0088422C" w:rsidP="00D268FF">
      <w:pPr>
        <w:spacing w:line="360" w:lineRule="auto"/>
        <w:jc w:val="both"/>
        <w:rPr>
          <w:rFonts w:ascii="Arial" w:hAnsi="Arial" w:cs="Arial"/>
          <w:sz w:val="24"/>
          <w:szCs w:val="24"/>
        </w:rPr>
      </w:pPr>
      <w:r w:rsidRPr="00D268FF">
        <w:rPr>
          <w:rFonts w:ascii="Arial" w:hAnsi="Arial" w:cs="Arial"/>
          <w:sz w:val="24"/>
          <w:szCs w:val="24"/>
        </w:rPr>
        <w:t>Una reciente y</w:t>
      </w:r>
      <w:r w:rsidR="00042315" w:rsidRPr="00D268FF">
        <w:rPr>
          <w:rFonts w:ascii="Arial" w:hAnsi="Arial" w:cs="Arial"/>
          <w:sz w:val="24"/>
          <w:szCs w:val="24"/>
        </w:rPr>
        <w:t xml:space="preserve"> robusta línea de investigación en</w:t>
      </w:r>
      <w:r w:rsidR="008A4337" w:rsidRPr="00D268FF">
        <w:rPr>
          <w:rFonts w:ascii="Arial" w:hAnsi="Arial" w:cs="Arial"/>
          <w:sz w:val="24"/>
          <w:szCs w:val="24"/>
        </w:rPr>
        <w:t xml:space="preserve"> psicometría se ha</w:t>
      </w:r>
      <w:r w:rsidR="0065470E" w:rsidRPr="00D268FF">
        <w:rPr>
          <w:rFonts w:ascii="Arial" w:hAnsi="Arial" w:cs="Arial"/>
          <w:sz w:val="24"/>
          <w:szCs w:val="24"/>
        </w:rPr>
        <w:t xml:space="preserve"> </w:t>
      </w:r>
      <w:r w:rsidR="00042315" w:rsidRPr="00D268FF">
        <w:rPr>
          <w:rFonts w:ascii="Arial" w:hAnsi="Arial" w:cs="Arial"/>
          <w:sz w:val="24"/>
          <w:szCs w:val="24"/>
        </w:rPr>
        <w:t>enfocado</w:t>
      </w:r>
      <w:r w:rsidR="0065470E" w:rsidRPr="00D268FF">
        <w:rPr>
          <w:rFonts w:ascii="Arial" w:hAnsi="Arial" w:cs="Arial"/>
          <w:sz w:val="24"/>
          <w:szCs w:val="24"/>
        </w:rPr>
        <w:t xml:space="preserve"> en medir múltiples dimensiones </w:t>
      </w:r>
      <w:r w:rsidR="003525F3" w:rsidRPr="00D268FF">
        <w:rPr>
          <w:rFonts w:ascii="Arial" w:hAnsi="Arial" w:cs="Arial"/>
          <w:sz w:val="24"/>
          <w:szCs w:val="24"/>
        </w:rPr>
        <w:t xml:space="preserve">o componentes </w:t>
      </w:r>
      <w:r w:rsidR="0065470E" w:rsidRPr="00D268FF">
        <w:rPr>
          <w:rFonts w:ascii="Arial" w:hAnsi="Arial" w:cs="Arial"/>
          <w:sz w:val="24"/>
          <w:szCs w:val="24"/>
        </w:rPr>
        <w:t xml:space="preserve">de </w:t>
      </w:r>
      <w:r w:rsidR="00062F6D" w:rsidRPr="00D268FF">
        <w:rPr>
          <w:rFonts w:ascii="Arial" w:hAnsi="Arial" w:cs="Arial"/>
          <w:sz w:val="24"/>
          <w:szCs w:val="24"/>
        </w:rPr>
        <w:t xml:space="preserve">un </w:t>
      </w:r>
      <w:r w:rsidR="0065470E" w:rsidRPr="00D268FF">
        <w:rPr>
          <w:rFonts w:ascii="Arial" w:hAnsi="Arial" w:cs="Arial"/>
          <w:sz w:val="24"/>
          <w:szCs w:val="24"/>
        </w:rPr>
        <w:t>construc</w:t>
      </w:r>
      <w:r w:rsidR="00042315" w:rsidRPr="00D268FF">
        <w:rPr>
          <w:rFonts w:ascii="Arial" w:hAnsi="Arial" w:cs="Arial"/>
          <w:sz w:val="24"/>
          <w:szCs w:val="24"/>
        </w:rPr>
        <w:t>to</w:t>
      </w:r>
      <w:r w:rsidR="0065470E" w:rsidRPr="00D268FF">
        <w:rPr>
          <w:rFonts w:ascii="Arial" w:hAnsi="Arial" w:cs="Arial"/>
          <w:sz w:val="24"/>
          <w:szCs w:val="24"/>
        </w:rPr>
        <w:t xml:space="preserve"> latente para proporcio</w:t>
      </w:r>
      <w:r w:rsidR="00062F6D" w:rsidRPr="00D268FF">
        <w:rPr>
          <w:rFonts w:ascii="Arial" w:hAnsi="Arial" w:cs="Arial"/>
          <w:sz w:val="24"/>
          <w:szCs w:val="24"/>
        </w:rPr>
        <w:t>nar información específica y detallada acerca de</w:t>
      </w:r>
      <w:r w:rsidR="00A42FFF" w:rsidRPr="00D268FF">
        <w:rPr>
          <w:rFonts w:ascii="Arial" w:hAnsi="Arial" w:cs="Arial"/>
          <w:sz w:val="24"/>
          <w:szCs w:val="24"/>
        </w:rPr>
        <w:t>l</w:t>
      </w:r>
      <w:r w:rsidR="00062F6D" w:rsidRPr="00D268FF">
        <w:rPr>
          <w:rFonts w:ascii="Arial" w:hAnsi="Arial" w:cs="Arial"/>
          <w:sz w:val="24"/>
          <w:szCs w:val="24"/>
        </w:rPr>
        <w:t xml:space="preserve"> desempeño</w:t>
      </w:r>
      <w:r w:rsidR="00A42FFF" w:rsidRPr="00D268FF">
        <w:rPr>
          <w:rFonts w:ascii="Arial" w:hAnsi="Arial" w:cs="Arial"/>
          <w:sz w:val="24"/>
          <w:szCs w:val="24"/>
        </w:rPr>
        <w:t xml:space="preserve"> de los sustentantes</w:t>
      </w:r>
      <w:r w:rsidR="001F08FA" w:rsidRPr="00D268FF">
        <w:rPr>
          <w:rFonts w:ascii="Arial" w:hAnsi="Arial" w:cs="Arial"/>
          <w:sz w:val="24"/>
          <w:szCs w:val="24"/>
        </w:rPr>
        <w:t>, a  diagnóstico cognitivo</w:t>
      </w:r>
      <w:r w:rsidR="00937D93" w:rsidRPr="00D268FF">
        <w:rPr>
          <w:rFonts w:ascii="Arial" w:hAnsi="Arial" w:cs="Arial"/>
          <w:sz w:val="24"/>
          <w:szCs w:val="24"/>
        </w:rPr>
        <w:t>. De manera</w:t>
      </w:r>
      <w:r w:rsidR="005F4923" w:rsidRPr="00D268FF">
        <w:rPr>
          <w:rFonts w:ascii="Arial" w:hAnsi="Arial" w:cs="Arial"/>
          <w:sz w:val="24"/>
          <w:szCs w:val="24"/>
        </w:rPr>
        <w:t xml:space="preserve"> gene</w:t>
      </w:r>
      <w:r w:rsidR="00A42FFF" w:rsidRPr="00D268FF">
        <w:rPr>
          <w:rFonts w:ascii="Arial" w:hAnsi="Arial" w:cs="Arial"/>
          <w:sz w:val="24"/>
          <w:szCs w:val="24"/>
        </w:rPr>
        <w:t>ral, el objetivo principal de los distintos</w:t>
      </w:r>
      <w:r w:rsidR="005F4923" w:rsidRPr="00D268FF">
        <w:rPr>
          <w:rFonts w:ascii="Arial" w:hAnsi="Arial" w:cs="Arial"/>
          <w:sz w:val="24"/>
          <w:szCs w:val="24"/>
        </w:rPr>
        <w:t xml:space="preserve"> modelos de</w:t>
      </w:r>
      <w:r w:rsidR="0065470E" w:rsidRPr="00D268FF">
        <w:rPr>
          <w:rFonts w:ascii="Arial" w:hAnsi="Arial" w:cs="Arial"/>
          <w:sz w:val="24"/>
          <w:szCs w:val="24"/>
        </w:rPr>
        <w:t xml:space="preserve"> diagnóstico cognitivo es</w:t>
      </w:r>
      <w:r w:rsidR="00A42FFF" w:rsidRPr="00D268FF">
        <w:rPr>
          <w:rFonts w:ascii="Arial" w:hAnsi="Arial" w:cs="Arial"/>
          <w:sz w:val="24"/>
          <w:szCs w:val="24"/>
        </w:rPr>
        <w:t xml:space="preserve"> poder</w:t>
      </w:r>
      <w:r w:rsidR="0065470E" w:rsidRPr="00D268FF">
        <w:rPr>
          <w:rFonts w:ascii="Arial" w:hAnsi="Arial" w:cs="Arial"/>
          <w:sz w:val="24"/>
          <w:szCs w:val="24"/>
        </w:rPr>
        <w:t xml:space="preserve"> </w:t>
      </w:r>
      <w:r w:rsidR="00062F6D" w:rsidRPr="00D268FF">
        <w:rPr>
          <w:rFonts w:ascii="Arial" w:hAnsi="Arial" w:cs="Arial"/>
          <w:sz w:val="24"/>
          <w:szCs w:val="24"/>
        </w:rPr>
        <w:t>identificar</w:t>
      </w:r>
      <w:r w:rsidR="0065470E" w:rsidRPr="00D268FF">
        <w:rPr>
          <w:rFonts w:ascii="Arial" w:hAnsi="Arial" w:cs="Arial"/>
          <w:sz w:val="24"/>
          <w:szCs w:val="24"/>
        </w:rPr>
        <w:t xml:space="preserve"> el estado</w:t>
      </w:r>
      <w:r w:rsidR="00A42FFF" w:rsidRPr="00D268FF">
        <w:rPr>
          <w:rFonts w:ascii="Arial" w:hAnsi="Arial" w:cs="Arial"/>
          <w:sz w:val="24"/>
          <w:szCs w:val="24"/>
        </w:rPr>
        <w:t xml:space="preserve"> o grado</w:t>
      </w:r>
      <w:r w:rsidR="0065470E" w:rsidRPr="00D268FF">
        <w:rPr>
          <w:rFonts w:ascii="Arial" w:hAnsi="Arial" w:cs="Arial"/>
          <w:sz w:val="24"/>
          <w:szCs w:val="24"/>
        </w:rPr>
        <w:t xml:space="preserve"> de dominio </w:t>
      </w:r>
      <w:r w:rsidR="00A42FFF" w:rsidRPr="00D268FF">
        <w:rPr>
          <w:rFonts w:ascii="Arial" w:hAnsi="Arial" w:cs="Arial"/>
          <w:sz w:val="24"/>
          <w:szCs w:val="24"/>
        </w:rPr>
        <w:t>que</w:t>
      </w:r>
      <w:r w:rsidR="0065470E" w:rsidRPr="00D268FF">
        <w:rPr>
          <w:rFonts w:ascii="Arial" w:hAnsi="Arial" w:cs="Arial"/>
          <w:sz w:val="24"/>
          <w:szCs w:val="24"/>
        </w:rPr>
        <w:t xml:space="preserve"> los</w:t>
      </w:r>
      <w:r w:rsidR="00A42FFF" w:rsidRPr="00D268FF">
        <w:rPr>
          <w:rFonts w:ascii="Arial" w:hAnsi="Arial" w:cs="Arial"/>
          <w:sz w:val="24"/>
          <w:szCs w:val="24"/>
        </w:rPr>
        <w:t xml:space="preserve"> sustentantes</w:t>
      </w:r>
      <w:r w:rsidR="0065470E" w:rsidRPr="00D268FF">
        <w:rPr>
          <w:rFonts w:ascii="Arial" w:hAnsi="Arial" w:cs="Arial"/>
          <w:sz w:val="24"/>
          <w:szCs w:val="24"/>
        </w:rPr>
        <w:t xml:space="preserve"> </w:t>
      </w:r>
      <w:r w:rsidR="005F4923" w:rsidRPr="00D268FF">
        <w:rPr>
          <w:rFonts w:ascii="Arial" w:hAnsi="Arial" w:cs="Arial"/>
          <w:sz w:val="24"/>
          <w:szCs w:val="24"/>
        </w:rPr>
        <w:t>evaluados</w:t>
      </w:r>
      <w:r w:rsidR="00A42FFF" w:rsidRPr="00D268FF">
        <w:rPr>
          <w:rFonts w:ascii="Arial" w:hAnsi="Arial" w:cs="Arial"/>
          <w:sz w:val="24"/>
          <w:szCs w:val="24"/>
        </w:rPr>
        <w:t xml:space="preserve"> presentan a lo largo de</w:t>
      </w:r>
      <w:r w:rsidR="00062F6D" w:rsidRPr="00D268FF">
        <w:rPr>
          <w:rFonts w:ascii="Arial" w:hAnsi="Arial" w:cs="Arial"/>
          <w:sz w:val="24"/>
          <w:szCs w:val="24"/>
        </w:rPr>
        <w:t xml:space="preserve"> un conjunto de</w:t>
      </w:r>
      <w:r w:rsidR="0065470E" w:rsidRPr="00D268FF">
        <w:rPr>
          <w:rFonts w:ascii="Arial" w:hAnsi="Arial" w:cs="Arial"/>
          <w:sz w:val="24"/>
          <w:szCs w:val="24"/>
        </w:rPr>
        <w:t xml:space="preserve"> habilidades</w:t>
      </w:r>
      <w:r w:rsidR="00062F6D" w:rsidRPr="00D268FF">
        <w:rPr>
          <w:rFonts w:ascii="Arial" w:hAnsi="Arial" w:cs="Arial"/>
          <w:sz w:val="24"/>
          <w:szCs w:val="24"/>
        </w:rPr>
        <w:t>, conocimientos</w:t>
      </w:r>
      <w:r w:rsidR="0065470E" w:rsidRPr="00D268FF">
        <w:rPr>
          <w:rFonts w:ascii="Arial" w:hAnsi="Arial" w:cs="Arial"/>
          <w:sz w:val="24"/>
          <w:szCs w:val="24"/>
        </w:rPr>
        <w:t xml:space="preserve"> o atributos </w:t>
      </w:r>
      <w:r w:rsidR="0065470E" w:rsidRPr="00D268FF">
        <w:rPr>
          <w:rFonts w:ascii="Arial" w:hAnsi="Arial" w:cs="Arial"/>
          <w:sz w:val="24"/>
          <w:szCs w:val="24"/>
        </w:rPr>
        <w:lastRenderedPageBreak/>
        <w:t xml:space="preserve">latentes </w:t>
      </w:r>
      <w:r w:rsidR="00E01BD2" w:rsidRPr="00D268FF">
        <w:rPr>
          <w:rFonts w:ascii="Arial" w:hAnsi="Arial" w:cs="Arial"/>
          <w:sz w:val="24"/>
          <w:szCs w:val="24"/>
        </w:rPr>
        <w:t xml:space="preserve">para </w:t>
      </w:r>
      <w:r w:rsidR="00A42FFF" w:rsidRPr="00D268FF">
        <w:rPr>
          <w:rFonts w:ascii="Arial" w:hAnsi="Arial" w:cs="Arial"/>
          <w:sz w:val="24"/>
          <w:szCs w:val="24"/>
        </w:rPr>
        <w:t>lograr la</w:t>
      </w:r>
      <w:r w:rsidR="00062F6D" w:rsidRPr="00D268FF">
        <w:rPr>
          <w:rFonts w:ascii="Arial" w:hAnsi="Arial" w:cs="Arial"/>
          <w:sz w:val="24"/>
          <w:szCs w:val="24"/>
        </w:rPr>
        <w:t xml:space="preserve"> construcción de un perfil diagnóstico </w:t>
      </w:r>
      <w:r w:rsidR="00A42FFF" w:rsidRPr="00D268FF">
        <w:rPr>
          <w:rFonts w:ascii="Arial" w:hAnsi="Arial" w:cs="Arial"/>
          <w:sz w:val="24"/>
          <w:szCs w:val="24"/>
        </w:rPr>
        <w:t>específico, que permita a todo agente</w:t>
      </w:r>
      <w:r w:rsidR="00062F6D" w:rsidRPr="00D268FF">
        <w:rPr>
          <w:rFonts w:ascii="Arial" w:hAnsi="Arial" w:cs="Arial"/>
          <w:sz w:val="24"/>
          <w:szCs w:val="24"/>
        </w:rPr>
        <w:t xml:space="preserve"> involucrado</w:t>
      </w:r>
      <w:r w:rsidR="00A42FFF" w:rsidRPr="00D268FF">
        <w:rPr>
          <w:rFonts w:ascii="Arial" w:hAnsi="Arial" w:cs="Arial"/>
          <w:sz w:val="24"/>
          <w:szCs w:val="24"/>
        </w:rPr>
        <w:t xml:space="preserve"> conocer la</w:t>
      </w:r>
      <w:r w:rsidR="00062F6D" w:rsidRPr="00D268FF">
        <w:rPr>
          <w:rFonts w:ascii="Arial" w:hAnsi="Arial" w:cs="Arial"/>
          <w:sz w:val="24"/>
          <w:szCs w:val="24"/>
        </w:rPr>
        <w:t>s áreas de fortaleza y mejora</w:t>
      </w:r>
      <w:r w:rsidR="00A42FFF" w:rsidRPr="00D268FF">
        <w:rPr>
          <w:rFonts w:ascii="Arial" w:hAnsi="Arial" w:cs="Arial"/>
          <w:sz w:val="24"/>
          <w:szCs w:val="24"/>
        </w:rPr>
        <w:t xml:space="preserve"> identificadas</w:t>
      </w:r>
      <w:r w:rsidR="00062F6D" w:rsidRPr="00D268FF">
        <w:rPr>
          <w:rFonts w:ascii="Arial" w:hAnsi="Arial" w:cs="Arial"/>
          <w:sz w:val="24"/>
          <w:szCs w:val="24"/>
        </w:rPr>
        <w:t xml:space="preserve"> para </w:t>
      </w:r>
      <w:r w:rsidR="00A42FFF" w:rsidRPr="00D268FF">
        <w:rPr>
          <w:rFonts w:ascii="Arial" w:hAnsi="Arial" w:cs="Arial"/>
          <w:sz w:val="24"/>
          <w:szCs w:val="24"/>
        </w:rPr>
        <w:t xml:space="preserve">orientar </w:t>
      </w:r>
      <w:r w:rsidR="00062F6D" w:rsidRPr="00D268FF">
        <w:rPr>
          <w:rFonts w:ascii="Arial" w:hAnsi="Arial" w:cs="Arial"/>
          <w:sz w:val="24"/>
          <w:szCs w:val="24"/>
        </w:rPr>
        <w:t xml:space="preserve">el desarrollo de estrategias de mejora. </w:t>
      </w:r>
      <w:r w:rsidR="00A42FFF" w:rsidRPr="00D268FF">
        <w:rPr>
          <w:rFonts w:ascii="Arial" w:hAnsi="Arial" w:cs="Arial"/>
          <w:sz w:val="24"/>
          <w:szCs w:val="24"/>
        </w:rPr>
        <w:t>En el ámbito educativo</w:t>
      </w:r>
      <w:r w:rsidR="00062F6D" w:rsidRPr="00D268FF">
        <w:rPr>
          <w:rFonts w:ascii="Arial" w:hAnsi="Arial" w:cs="Arial"/>
          <w:sz w:val="24"/>
          <w:szCs w:val="24"/>
        </w:rPr>
        <w:t xml:space="preserve">, la aplicación de estos modelos </w:t>
      </w:r>
      <w:r w:rsidR="007608AD" w:rsidRPr="00D268FF">
        <w:rPr>
          <w:rFonts w:ascii="Arial" w:hAnsi="Arial" w:cs="Arial"/>
          <w:sz w:val="24"/>
          <w:szCs w:val="24"/>
        </w:rPr>
        <w:t>permite</w:t>
      </w:r>
      <w:r w:rsidR="00A54A4A" w:rsidRPr="00D268FF">
        <w:rPr>
          <w:rFonts w:ascii="Arial" w:hAnsi="Arial" w:cs="Arial"/>
          <w:sz w:val="24"/>
          <w:szCs w:val="24"/>
        </w:rPr>
        <w:t xml:space="preserve"> a</w:t>
      </w:r>
      <w:r w:rsidR="00E01BD2" w:rsidRPr="00D268FF">
        <w:rPr>
          <w:rFonts w:ascii="Arial" w:hAnsi="Arial" w:cs="Arial"/>
          <w:sz w:val="24"/>
          <w:szCs w:val="24"/>
        </w:rPr>
        <w:t xml:space="preserve"> padres de familia,</w:t>
      </w:r>
      <w:r w:rsidR="0065470E" w:rsidRPr="00D268FF">
        <w:rPr>
          <w:rFonts w:ascii="Arial" w:hAnsi="Arial" w:cs="Arial"/>
          <w:sz w:val="24"/>
          <w:szCs w:val="24"/>
        </w:rPr>
        <w:t xml:space="preserve"> </w:t>
      </w:r>
      <w:r w:rsidR="00E01BD2" w:rsidRPr="00D268FF">
        <w:rPr>
          <w:rFonts w:ascii="Arial" w:hAnsi="Arial" w:cs="Arial"/>
          <w:sz w:val="24"/>
          <w:szCs w:val="24"/>
        </w:rPr>
        <w:t>doc</w:t>
      </w:r>
      <w:r w:rsidR="00A42FFF" w:rsidRPr="00D268FF">
        <w:rPr>
          <w:rFonts w:ascii="Arial" w:hAnsi="Arial" w:cs="Arial"/>
          <w:sz w:val="24"/>
          <w:szCs w:val="24"/>
        </w:rPr>
        <w:t>entes,</w:t>
      </w:r>
      <w:r w:rsidR="00E01BD2" w:rsidRPr="00D268FF">
        <w:rPr>
          <w:rFonts w:ascii="Arial" w:hAnsi="Arial" w:cs="Arial"/>
          <w:sz w:val="24"/>
          <w:szCs w:val="24"/>
        </w:rPr>
        <w:t xml:space="preserve"> directores</w:t>
      </w:r>
      <w:r w:rsidR="0065470E" w:rsidRPr="00D268FF">
        <w:rPr>
          <w:rFonts w:ascii="Arial" w:hAnsi="Arial" w:cs="Arial"/>
          <w:sz w:val="24"/>
          <w:szCs w:val="24"/>
        </w:rPr>
        <w:t xml:space="preserve"> </w:t>
      </w:r>
      <w:r w:rsidR="00A42FFF" w:rsidRPr="00D268FF">
        <w:rPr>
          <w:rFonts w:ascii="Arial" w:hAnsi="Arial" w:cs="Arial"/>
          <w:sz w:val="24"/>
          <w:szCs w:val="24"/>
        </w:rPr>
        <w:t xml:space="preserve">y otros agentes educativos, </w:t>
      </w:r>
      <w:r w:rsidR="0065470E" w:rsidRPr="00D268FF">
        <w:rPr>
          <w:rFonts w:ascii="Arial" w:hAnsi="Arial" w:cs="Arial"/>
          <w:sz w:val="24"/>
          <w:szCs w:val="24"/>
        </w:rPr>
        <w:t xml:space="preserve">tomar </w:t>
      </w:r>
      <w:r w:rsidR="00E01BD2" w:rsidRPr="00D268FF">
        <w:rPr>
          <w:rFonts w:ascii="Arial" w:hAnsi="Arial" w:cs="Arial"/>
          <w:sz w:val="24"/>
          <w:szCs w:val="24"/>
        </w:rPr>
        <w:t xml:space="preserve">mejores </w:t>
      </w:r>
      <w:r w:rsidR="0065470E" w:rsidRPr="00D268FF">
        <w:rPr>
          <w:rFonts w:ascii="Arial" w:hAnsi="Arial" w:cs="Arial"/>
          <w:sz w:val="24"/>
          <w:szCs w:val="24"/>
        </w:rPr>
        <w:t>decisiones con respecto a</w:t>
      </w:r>
      <w:r w:rsidR="00A42FFF" w:rsidRPr="00D268FF">
        <w:rPr>
          <w:rFonts w:ascii="Arial" w:hAnsi="Arial" w:cs="Arial"/>
          <w:sz w:val="24"/>
          <w:szCs w:val="24"/>
        </w:rPr>
        <w:t xml:space="preserve">l diseño, uso, manejo e </w:t>
      </w:r>
      <w:r w:rsidR="0065470E" w:rsidRPr="00D268FF">
        <w:rPr>
          <w:rFonts w:ascii="Arial" w:hAnsi="Arial" w:cs="Arial"/>
          <w:sz w:val="24"/>
          <w:szCs w:val="24"/>
        </w:rPr>
        <w:t xml:space="preserve"> </w:t>
      </w:r>
      <w:r w:rsidR="00E01BD2" w:rsidRPr="00D268FF">
        <w:rPr>
          <w:rFonts w:ascii="Arial" w:hAnsi="Arial" w:cs="Arial"/>
          <w:sz w:val="24"/>
          <w:szCs w:val="24"/>
        </w:rPr>
        <w:t>implementación de</w:t>
      </w:r>
      <w:r w:rsidR="00A42FFF" w:rsidRPr="00D268FF">
        <w:rPr>
          <w:rFonts w:ascii="Arial" w:hAnsi="Arial" w:cs="Arial"/>
          <w:sz w:val="24"/>
          <w:szCs w:val="24"/>
        </w:rPr>
        <w:t xml:space="preserve"> recursos y</w:t>
      </w:r>
      <w:r w:rsidR="00E01BD2" w:rsidRPr="00D268FF">
        <w:rPr>
          <w:rFonts w:ascii="Arial" w:hAnsi="Arial" w:cs="Arial"/>
          <w:sz w:val="24"/>
          <w:szCs w:val="24"/>
        </w:rPr>
        <w:t xml:space="preserve"> materiales</w:t>
      </w:r>
      <w:r w:rsidR="00A42FFF" w:rsidRPr="00D268FF">
        <w:rPr>
          <w:rFonts w:ascii="Arial" w:hAnsi="Arial" w:cs="Arial"/>
          <w:sz w:val="24"/>
          <w:szCs w:val="24"/>
        </w:rPr>
        <w:t xml:space="preserve"> didácticos</w:t>
      </w:r>
      <w:r w:rsidR="00E01BD2" w:rsidRPr="00D268FF">
        <w:rPr>
          <w:rFonts w:ascii="Arial" w:hAnsi="Arial" w:cs="Arial"/>
          <w:sz w:val="24"/>
          <w:szCs w:val="24"/>
        </w:rPr>
        <w:t xml:space="preserve"> de apoyo hacia los estudiantes</w:t>
      </w:r>
      <w:r w:rsidR="0065470E" w:rsidRPr="00D268FF">
        <w:rPr>
          <w:rFonts w:ascii="Arial" w:hAnsi="Arial" w:cs="Arial"/>
          <w:sz w:val="24"/>
          <w:szCs w:val="24"/>
        </w:rPr>
        <w:t>.</w:t>
      </w:r>
      <w:r w:rsidR="00D902D0" w:rsidRPr="00D268FF">
        <w:rPr>
          <w:rFonts w:ascii="Arial" w:hAnsi="Arial" w:cs="Arial"/>
          <w:sz w:val="24"/>
          <w:szCs w:val="24"/>
        </w:rPr>
        <w:t xml:space="preserve"> </w:t>
      </w:r>
      <w:r w:rsidR="00A42FFF" w:rsidRPr="00D268FF">
        <w:rPr>
          <w:rFonts w:ascii="Arial" w:hAnsi="Arial" w:cs="Arial"/>
          <w:sz w:val="24"/>
          <w:szCs w:val="24"/>
        </w:rPr>
        <w:t>Cabe señalar que</w:t>
      </w:r>
      <w:r w:rsidR="00866E14" w:rsidRPr="00D268FF">
        <w:rPr>
          <w:rFonts w:ascii="Arial" w:hAnsi="Arial" w:cs="Arial"/>
          <w:sz w:val="24"/>
          <w:szCs w:val="24"/>
        </w:rPr>
        <w:t xml:space="preserve"> existe una amplia gama de modelos de diagnóstico cognitivo (C</w:t>
      </w:r>
      <w:r w:rsidR="007C63AD" w:rsidRPr="00D268FF">
        <w:rPr>
          <w:rFonts w:ascii="Arial" w:hAnsi="Arial" w:cs="Arial"/>
          <w:sz w:val="24"/>
          <w:szCs w:val="24"/>
        </w:rPr>
        <w:t>DM</w:t>
      </w:r>
      <w:r w:rsidR="00866E14" w:rsidRPr="00D268FF">
        <w:rPr>
          <w:rFonts w:ascii="Arial" w:hAnsi="Arial" w:cs="Arial"/>
          <w:sz w:val="24"/>
          <w:szCs w:val="24"/>
        </w:rPr>
        <w:t>),</w:t>
      </w:r>
      <w:r w:rsidR="008A4337" w:rsidRPr="00D268FF">
        <w:rPr>
          <w:rFonts w:ascii="Arial" w:hAnsi="Arial" w:cs="Arial"/>
          <w:sz w:val="24"/>
          <w:szCs w:val="24"/>
        </w:rPr>
        <w:t xml:space="preserve"> para una revisión más extensa consulta</w:t>
      </w:r>
      <w:r w:rsidR="00866E14" w:rsidRPr="00D268FF">
        <w:rPr>
          <w:rFonts w:ascii="Arial" w:hAnsi="Arial" w:cs="Arial"/>
          <w:sz w:val="24"/>
          <w:szCs w:val="24"/>
        </w:rPr>
        <w:t xml:space="preserve">r </w:t>
      </w:r>
      <w:r w:rsidR="00A42FFF" w:rsidRPr="00D268FF">
        <w:rPr>
          <w:rFonts w:ascii="Arial" w:hAnsi="Arial" w:cs="Arial"/>
          <w:sz w:val="24"/>
          <w:szCs w:val="24"/>
        </w:rPr>
        <w:t xml:space="preserve">se sugiere consultar a </w:t>
      </w:r>
      <w:commentRangeStart w:id="4"/>
      <w:r w:rsidR="00211257" w:rsidRPr="00D66CDD">
        <w:rPr>
          <w:rFonts w:ascii="Arial" w:hAnsi="Arial" w:cs="Arial"/>
          <w:sz w:val="24"/>
          <w:szCs w:val="24"/>
          <w:highlight w:val="yellow"/>
        </w:rPr>
        <w:t xml:space="preserve">Cohen, (2019), </w:t>
      </w:r>
      <w:commentRangeEnd w:id="4"/>
      <w:r w:rsidR="00D66CDD">
        <w:rPr>
          <w:rStyle w:val="Refdecomentario"/>
        </w:rPr>
        <w:commentReference w:id="4"/>
      </w:r>
      <w:commentRangeStart w:id="5"/>
      <w:r w:rsidR="00CE1129" w:rsidRPr="00D66CDD">
        <w:rPr>
          <w:rFonts w:ascii="Arial" w:hAnsi="Arial" w:cs="Arial"/>
          <w:sz w:val="24"/>
          <w:szCs w:val="24"/>
          <w:highlight w:val="yellow"/>
        </w:rPr>
        <w:t xml:space="preserve">Ferrara, Lai, Reilly, Nichols, </w:t>
      </w:r>
      <w:r w:rsidR="00350C40" w:rsidRPr="00D66CDD">
        <w:rPr>
          <w:rFonts w:ascii="Arial" w:hAnsi="Arial" w:cs="Arial"/>
          <w:sz w:val="24"/>
          <w:szCs w:val="24"/>
          <w:highlight w:val="yellow"/>
        </w:rPr>
        <w:t>Rupp y Leighton</w:t>
      </w:r>
      <w:r w:rsidR="00A42FFF" w:rsidRPr="00D66CDD">
        <w:rPr>
          <w:rFonts w:ascii="Arial" w:hAnsi="Arial" w:cs="Arial"/>
          <w:sz w:val="24"/>
          <w:szCs w:val="24"/>
          <w:highlight w:val="yellow"/>
        </w:rPr>
        <w:t>, (2017</w:t>
      </w:r>
      <w:r w:rsidR="00A42FFF" w:rsidRPr="00D66CDD">
        <w:rPr>
          <w:rFonts w:ascii="Arial" w:hAnsi="Arial" w:cs="Arial"/>
          <w:sz w:val="24"/>
          <w:szCs w:val="24"/>
        </w:rPr>
        <w:t xml:space="preserve">), </w:t>
      </w:r>
      <w:commentRangeEnd w:id="5"/>
      <w:r w:rsidR="00D66CDD" w:rsidRPr="00D66CDD">
        <w:rPr>
          <w:rStyle w:val="Refdecomentario"/>
        </w:rPr>
        <w:commentReference w:id="5"/>
      </w:r>
      <w:r w:rsidR="00A42FFF" w:rsidRPr="00D66CDD">
        <w:rPr>
          <w:rFonts w:ascii="Arial" w:hAnsi="Arial" w:cs="Arial"/>
          <w:sz w:val="24"/>
          <w:szCs w:val="24"/>
        </w:rPr>
        <w:t>o a</w:t>
      </w:r>
      <w:r w:rsidR="00350C40" w:rsidRPr="00D66CDD">
        <w:rPr>
          <w:rFonts w:ascii="Arial" w:hAnsi="Arial" w:cs="Arial"/>
          <w:sz w:val="24"/>
          <w:szCs w:val="24"/>
        </w:rPr>
        <w:t xml:space="preserve"> </w:t>
      </w:r>
      <w:commentRangeStart w:id="6"/>
      <w:r w:rsidR="00350C40" w:rsidRPr="00D66CDD">
        <w:rPr>
          <w:rFonts w:ascii="Arial" w:hAnsi="Arial" w:cs="Arial"/>
          <w:sz w:val="24"/>
          <w:szCs w:val="24"/>
          <w:highlight w:val="yellow"/>
        </w:rPr>
        <w:t xml:space="preserve">van der Linden, </w:t>
      </w:r>
      <w:r w:rsidR="00A42FFF" w:rsidRPr="00D66CDD">
        <w:rPr>
          <w:rFonts w:ascii="Arial" w:hAnsi="Arial" w:cs="Arial"/>
          <w:sz w:val="24"/>
          <w:szCs w:val="24"/>
          <w:highlight w:val="yellow"/>
        </w:rPr>
        <w:t>(</w:t>
      </w:r>
      <w:r w:rsidR="00350C40" w:rsidRPr="00D66CDD">
        <w:rPr>
          <w:rFonts w:ascii="Arial" w:hAnsi="Arial" w:cs="Arial"/>
          <w:sz w:val="24"/>
          <w:szCs w:val="24"/>
          <w:highlight w:val="yellow"/>
        </w:rPr>
        <w:t>2016</w:t>
      </w:r>
      <w:commentRangeEnd w:id="6"/>
      <w:r w:rsidR="00D66CDD">
        <w:rPr>
          <w:rStyle w:val="Refdecomentario"/>
        </w:rPr>
        <w:commentReference w:id="6"/>
      </w:r>
      <w:r w:rsidR="00866E14" w:rsidRPr="00211257">
        <w:rPr>
          <w:rFonts w:ascii="Arial" w:hAnsi="Arial" w:cs="Arial"/>
          <w:sz w:val="24"/>
          <w:szCs w:val="24"/>
        </w:rPr>
        <w:t>)</w:t>
      </w:r>
      <w:r w:rsidR="009E0580" w:rsidRPr="00211257">
        <w:rPr>
          <w:rFonts w:ascii="Arial" w:hAnsi="Arial" w:cs="Arial"/>
          <w:sz w:val="24"/>
          <w:szCs w:val="24"/>
        </w:rPr>
        <w:t xml:space="preserve">. </w:t>
      </w:r>
    </w:p>
    <w:p w14:paraId="70B60B7F" w14:textId="47D74E23" w:rsidR="009253A5" w:rsidRPr="00D268FF" w:rsidRDefault="006F49FB" w:rsidP="00D268FF">
      <w:pPr>
        <w:spacing w:line="360" w:lineRule="auto"/>
        <w:jc w:val="both"/>
        <w:rPr>
          <w:rFonts w:ascii="Arial" w:hAnsi="Arial" w:cs="Arial"/>
          <w:sz w:val="24"/>
          <w:szCs w:val="24"/>
        </w:rPr>
      </w:pPr>
      <w:r w:rsidRPr="00D268FF">
        <w:rPr>
          <w:rFonts w:ascii="Arial" w:hAnsi="Arial" w:cs="Arial"/>
          <w:sz w:val="24"/>
          <w:szCs w:val="24"/>
        </w:rPr>
        <w:t xml:space="preserve">Los CDM pueden </w:t>
      </w:r>
      <w:r w:rsidR="00A54A4A" w:rsidRPr="00D268FF">
        <w:rPr>
          <w:rFonts w:ascii="Arial" w:hAnsi="Arial" w:cs="Arial"/>
          <w:sz w:val="24"/>
          <w:szCs w:val="24"/>
        </w:rPr>
        <w:t>entenderse</w:t>
      </w:r>
      <w:r w:rsidRPr="00D268FF">
        <w:rPr>
          <w:rFonts w:ascii="Arial" w:hAnsi="Arial" w:cs="Arial"/>
          <w:sz w:val="24"/>
          <w:szCs w:val="24"/>
        </w:rPr>
        <w:t xml:space="preserve"> </w:t>
      </w:r>
      <w:r w:rsidR="00226ADD" w:rsidRPr="00D268FF">
        <w:rPr>
          <w:rFonts w:ascii="Arial" w:hAnsi="Arial" w:cs="Arial"/>
          <w:sz w:val="24"/>
          <w:szCs w:val="24"/>
        </w:rPr>
        <w:t>como modelos de clase</w:t>
      </w:r>
      <w:r w:rsidRPr="00D268FF">
        <w:rPr>
          <w:rFonts w:ascii="Arial" w:hAnsi="Arial" w:cs="Arial"/>
          <w:sz w:val="24"/>
          <w:szCs w:val="24"/>
        </w:rPr>
        <w:t>s</w:t>
      </w:r>
      <w:r w:rsidR="00226ADD" w:rsidRPr="00D268FF">
        <w:rPr>
          <w:rFonts w:ascii="Arial" w:hAnsi="Arial" w:cs="Arial"/>
          <w:sz w:val="24"/>
          <w:szCs w:val="24"/>
        </w:rPr>
        <w:t xml:space="preserve"> latente</w:t>
      </w:r>
      <w:r w:rsidRPr="00D268FF">
        <w:rPr>
          <w:rFonts w:ascii="Arial" w:hAnsi="Arial" w:cs="Arial"/>
          <w:sz w:val="24"/>
          <w:szCs w:val="24"/>
        </w:rPr>
        <w:t>s</w:t>
      </w:r>
      <w:r w:rsidR="00226ADD" w:rsidRPr="00D268FF">
        <w:rPr>
          <w:rFonts w:ascii="Arial" w:hAnsi="Arial" w:cs="Arial"/>
          <w:sz w:val="24"/>
          <w:szCs w:val="24"/>
        </w:rPr>
        <w:t xml:space="preserve"> restringidos que modelan </w:t>
      </w:r>
      <w:r w:rsidR="004B20C7" w:rsidRPr="00D268FF">
        <w:rPr>
          <w:rFonts w:ascii="Arial" w:hAnsi="Arial" w:cs="Arial"/>
          <w:sz w:val="24"/>
          <w:szCs w:val="24"/>
        </w:rPr>
        <w:t xml:space="preserve">las </w:t>
      </w:r>
      <w:r w:rsidR="00226ADD" w:rsidRPr="00D268FF">
        <w:rPr>
          <w:rFonts w:ascii="Arial" w:hAnsi="Arial" w:cs="Arial"/>
          <w:sz w:val="24"/>
          <w:szCs w:val="24"/>
        </w:rPr>
        <w:t xml:space="preserve">respuestas </w:t>
      </w:r>
      <w:r w:rsidR="00A54A4A" w:rsidRPr="00D268FF">
        <w:rPr>
          <w:rFonts w:ascii="Arial" w:hAnsi="Arial" w:cs="Arial"/>
          <w:sz w:val="24"/>
          <w:szCs w:val="24"/>
        </w:rPr>
        <w:t>observadas como una</w:t>
      </w:r>
      <w:r w:rsidR="00226ADD" w:rsidRPr="00D268FF">
        <w:rPr>
          <w:rFonts w:ascii="Arial" w:hAnsi="Arial" w:cs="Arial"/>
          <w:sz w:val="24"/>
          <w:szCs w:val="24"/>
        </w:rPr>
        <w:t xml:space="preserve"> función de variables latentes discretas</w:t>
      </w:r>
      <w:r w:rsidR="004B20C7" w:rsidRPr="00D268FF">
        <w:rPr>
          <w:rFonts w:ascii="Arial" w:hAnsi="Arial" w:cs="Arial"/>
          <w:sz w:val="24"/>
          <w:szCs w:val="24"/>
        </w:rPr>
        <w:t xml:space="preserve"> </w:t>
      </w:r>
      <w:r w:rsidR="00A54A4A" w:rsidRPr="00D268FF">
        <w:rPr>
          <w:rFonts w:ascii="Arial" w:hAnsi="Arial" w:cs="Arial"/>
          <w:sz w:val="24"/>
          <w:szCs w:val="24"/>
        </w:rPr>
        <w:t>que capturan</w:t>
      </w:r>
      <w:r w:rsidR="004B20C7" w:rsidRPr="00D268FF">
        <w:rPr>
          <w:rFonts w:ascii="Arial" w:hAnsi="Arial" w:cs="Arial"/>
          <w:sz w:val="24"/>
          <w:szCs w:val="24"/>
        </w:rPr>
        <w:t xml:space="preserve"> las operaciones cognitivas subyacentes</w:t>
      </w:r>
      <w:r w:rsidR="00226ADD" w:rsidRPr="00D268FF">
        <w:rPr>
          <w:rFonts w:ascii="Arial" w:hAnsi="Arial" w:cs="Arial"/>
          <w:sz w:val="24"/>
          <w:szCs w:val="24"/>
        </w:rPr>
        <w:t xml:space="preserve"> (</w:t>
      </w:r>
      <w:commentRangeStart w:id="7"/>
      <w:r w:rsidR="00226ADD" w:rsidRPr="00D66CDD">
        <w:rPr>
          <w:rFonts w:ascii="Arial" w:hAnsi="Arial" w:cs="Arial"/>
          <w:sz w:val="24"/>
          <w:szCs w:val="24"/>
          <w:highlight w:val="yellow"/>
        </w:rPr>
        <w:t>Templin y Henson, 2006</w:t>
      </w:r>
      <w:commentRangeEnd w:id="7"/>
      <w:r w:rsidR="00D66CDD">
        <w:rPr>
          <w:rStyle w:val="Refdecomentario"/>
        </w:rPr>
        <w:commentReference w:id="7"/>
      </w:r>
      <w:r w:rsidR="00226ADD" w:rsidRPr="00D268FF">
        <w:rPr>
          <w:rFonts w:ascii="Arial" w:hAnsi="Arial" w:cs="Arial"/>
          <w:sz w:val="24"/>
          <w:szCs w:val="24"/>
        </w:rPr>
        <w:t xml:space="preserve">). </w:t>
      </w:r>
      <w:r w:rsidR="00A54A4A" w:rsidRPr="00D268FF">
        <w:rPr>
          <w:rFonts w:ascii="Arial" w:hAnsi="Arial" w:cs="Arial"/>
          <w:sz w:val="24"/>
          <w:szCs w:val="24"/>
        </w:rPr>
        <w:t>En otras palabras</w:t>
      </w:r>
      <w:r w:rsidR="00226ADD" w:rsidRPr="00D268FF">
        <w:rPr>
          <w:rFonts w:ascii="Arial" w:hAnsi="Arial" w:cs="Arial"/>
          <w:sz w:val="24"/>
          <w:szCs w:val="24"/>
        </w:rPr>
        <w:t xml:space="preserve">, los CDM </w:t>
      </w:r>
      <w:r w:rsidR="00A54A4A" w:rsidRPr="00D268FF">
        <w:rPr>
          <w:rFonts w:ascii="Arial" w:hAnsi="Arial" w:cs="Arial"/>
          <w:sz w:val="24"/>
          <w:szCs w:val="24"/>
        </w:rPr>
        <w:t xml:space="preserve">interpretan el desempeño de los participantes a través de </w:t>
      </w:r>
      <w:r w:rsidR="00226ADD" w:rsidRPr="00D268FF">
        <w:rPr>
          <w:rFonts w:ascii="Arial" w:hAnsi="Arial" w:cs="Arial"/>
          <w:sz w:val="24"/>
          <w:szCs w:val="24"/>
        </w:rPr>
        <w:t xml:space="preserve">una </w:t>
      </w:r>
      <w:r w:rsidR="004B20C7" w:rsidRPr="00D268FF">
        <w:rPr>
          <w:rFonts w:ascii="Arial" w:hAnsi="Arial" w:cs="Arial"/>
          <w:sz w:val="24"/>
          <w:szCs w:val="24"/>
        </w:rPr>
        <w:t>serie</w:t>
      </w:r>
      <w:r w:rsidR="00226ADD" w:rsidRPr="00D268FF">
        <w:rPr>
          <w:rFonts w:ascii="Arial" w:hAnsi="Arial" w:cs="Arial"/>
          <w:sz w:val="24"/>
          <w:szCs w:val="24"/>
        </w:rPr>
        <w:t xml:space="preserve"> de atributos </w:t>
      </w:r>
      <w:r w:rsidR="004B20C7" w:rsidRPr="00D268FF">
        <w:rPr>
          <w:rFonts w:ascii="Arial" w:hAnsi="Arial" w:cs="Arial"/>
          <w:sz w:val="24"/>
          <w:szCs w:val="24"/>
        </w:rPr>
        <w:t>cognitivos</w:t>
      </w:r>
      <w:r w:rsidR="00A54A4A" w:rsidRPr="00D268FF">
        <w:rPr>
          <w:rFonts w:ascii="Arial" w:hAnsi="Arial" w:cs="Arial"/>
          <w:sz w:val="24"/>
          <w:szCs w:val="24"/>
        </w:rPr>
        <w:t xml:space="preserve"> </w:t>
      </w:r>
      <w:r w:rsidR="001F08FA" w:rsidRPr="00D268FF">
        <w:rPr>
          <w:rFonts w:ascii="Arial" w:hAnsi="Arial" w:cs="Arial"/>
          <w:sz w:val="24"/>
          <w:szCs w:val="24"/>
        </w:rPr>
        <w:t>binarios</w:t>
      </w:r>
      <w:r w:rsidR="000E16C3" w:rsidRPr="00D268FF">
        <w:rPr>
          <w:rFonts w:ascii="Arial" w:hAnsi="Arial" w:cs="Arial"/>
          <w:sz w:val="24"/>
          <w:szCs w:val="24"/>
        </w:rPr>
        <w:t>, a diferencia de</w:t>
      </w:r>
      <w:r w:rsidR="00424F34" w:rsidRPr="00D268FF">
        <w:rPr>
          <w:rFonts w:ascii="Arial" w:hAnsi="Arial" w:cs="Arial"/>
          <w:sz w:val="24"/>
          <w:szCs w:val="24"/>
        </w:rPr>
        <w:t xml:space="preserve"> </w:t>
      </w:r>
      <w:r w:rsidR="000E16C3" w:rsidRPr="00D268FF">
        <w:rPr>
          <w:rFonts w:ascii="Arial" w:hAnsi="Arial" w:cs="Arial"/>
          <w:sz w:val="24"/>
          <w:szCs w:val="24"/>
        </w:rPr>
        <w:t xml:space="preserve">los modelos derivados de la Teoría Clásica de los Test (TCT) o la Teoría de Respuesta al Ítem (TRI) que interpretan el desempeño de los sustentantes </w:t>
      </w:r>
      <w:r w:rsidR="009253A5" w:rsidRPr="00D268FF">
        <w:rPr>
          <w:rFonts w:ascii="Arial" w:hAnsi="Arial" w:cs="Arial"/>
          <w:sz w:val="24"/>
          <w:szCs w:val="24"/>
        </w:rPr>
        <w:t>como reflejo de su</w:t>
      </w:r>
      <w:r w:rsidR="000E16C3" w:rsidRPr="00D268FF">
        <w:rPr>
          <w:rFonts w:ascii="Arial" w:hAnsi="Arial" w:cs="Arial"/>
          <w:sz w:val="24"/>
          <w:szCs w:val="24"/>
        </w:rPr>
        <w:t xml:space="preserve"> posición </w:t>
      </w:r>
      <w:r w:rsidR="009253A5" w:rsidRPr="00D268FF">
        <w:rPr>
          <w:rFonts w:ascii="Arial" w:hAnsi="Arial" w:cs="Arial"/>
          <w:sz w:val="24"/>
          <w:szCs w:val="24"/>
        </w:rPr>
        <w:t>a lo largo de un</w:t>
      </w:r>
      <w:r w:rsidR="00226ADD" w:rsidRPr="00D268FF">
        <w:rPr>
          <w:rFonts w:ascii="Arial" w:hAnsi="Arial" w:cs="Arial"/>
          <w:sz w:val="24"/>
          <w:szCs w:val="24"/>
        </w:rPr>
        <w:t xml:space="preserve"> </w:t>
      </w:r>
      <w:r w:rsidR="001F08FA" w:rsidRPr="00D268FF">
        <w:rPr>
          <w:rFonts w:ascii="Arial" w:hAnsi="Arial" w:cs="Arial"/>
          <w:sz w:val="24"/>
          <w:szCs w:val="24"/>
        </w:rPr>
        <w:t xml:space="preserve">solo </w:t>
      </w:r>
      <w:r w:rsidR="00226ADD" w:rsidRPr="00D268FF">
        <w:rPr>
          <w:rFonts w:ascii="Arial" w:hAnsi="Arial" w:cs="Arial"/>
          <w:sz w:val="24"/>
          <w:szCs w:val="24"/>
        </w:rPr>
        <w:t xml:space="preserve">continuo </w:t>
      </w:r>
      <w:r w:rsidR="009253A5" w:rsidRPr="00D268FF">
        <w:rPr>
          <w:rFonts w:ascii="Arial" w:hAnsi="Arial" w:cs="Arial"/>
          <w:sz w:val="24"/>
          <w:szCs w:val="24"/>
        </w:rPr>
        <w:t>que representa el dominio de una única variable o habilidad latente</w:t>
      </w:r>
      <w:r w:rsidR="001F08FA" w:rsidRPr="00D268FF">
        <w:rPr>
          <w:rFonts w:ascii="Arial" w:hAnsi="Arial" w:cs="Arial"/>
          <w:sz w:val="24"/>
          <w:szCs w:val="24"/>
        </w:rPr>
        <w:t xml:space="preserve"> evaluada</w:t>
      </w:r>
      <w:r w:rsidR="009253A5" w:rsidRPr="00D268FF">
        <w:rPr>
          <w:rFonts w:ascii="Arial" w:hAnsi="Arial" w:cs="Arial"/>
          <w:sz w:val="24"/>
          <w:szCs w:val="24"/>
        </w:rPr>
        <w:t>.</w:t>
      </w:r>
      <w:r w:rsidR="00226ADD" w:rsidRPr="00D268FF">
        <w:rPr>
          <w:rFonts w:ascii="Arial" w:hAnsi="Arial" w:cs="Arial"/>
          <w:sz w:val="24"/>
          <w:szCs w:val="24"/>
        </w:rPr>
        <w:t xml:space="preserve"> </w:t>
      </w:r>
    </w:p>
    <w:p w14:paraId="45D4752C" w14:textId="1888A8DB" w:rsidR="007E66DA" w:rsidRPr="00D268FF" w:rsidRDefault="00240926" w:rsidP="00D268FF">
      <w:pPr>
        <w:spacing w:line="360" w:lineRule="auto"/>
        <w:jc w:val="both"/>
        <w:rPr>
          <w:rFonts w:ascii="Arial" w:hAnsi="Arial" w:cs="Arial"/>
          <w:sz w:val="24"/>
          <w:szCs w:val="24"/>
        </w:rPr>
      </w:pPr>
      <w:r w:rsidRPr="00D268FF">
        <w:rPr>
          <w:rFonts w:ascii="Arial" w:hAnsi="Arial" w:cs="Arial"/>
          <w:sz w:val="24"/>
          <w:szCs w:val="24"/>
        </w:rPr>
        <w:t xml:space="preserve">Para </w:t>
      </w:r>
      <w:r w:rsidR="001F08FA" w:rsidRPr="00D268FF">
        <w:rPr>
          <w:rFonts w:ascii="Arial" w:hAnsi="Arial" w:cs="Arial"/>
          <w:sz w:val="24"/>
          <w:szCs w:val="24"/>
        </w:rPr>
        <w:t>q</w:t>
      </w:r>
      <w:r w:rsidRPr="00D268FF">
        <w:rPr>
          <w:rFonts w:ascii="Arial" w:hAnsi="Arial" w:cs="Arial"/>
          <w:sz w:val="24"/>
          <w:szCs w:val="24"/>
        </w:rPr>
        <w:t xml:space="preserve">ue una evaluación </w:t>
      </w:r>
      <w:r w:rsidR="001F08FA" w:rsidRPr="00D268FF">
        <w:rPr>
          <w:rFonts w:ascii="Arial" w:hAnsi="Arial" w:cs="Arial"/>
          <w:sz w:val="24"/>
          <w:szCs w:val="24"/>
        </w:rPr>
        <w:t>pueda ser considerada un</w:t>
      </w:r>
      <w:r w:rsidRPr="00D268FF">
        <w:rPr>
          <w:rFonts w:ascii="Arial" w:hAnsi="Arial" w:cs="Arial"/>
          <w:sz w:val="24"/>
          <w:szCs w:val="24"/>
        </w:rPr>
        <w:t xml:space="preserve"> diagnóstic</w:t>
      </w:r>
      <w:r w:rsidR="001F08FA" w:rsidRPr="00D268FF">
        <w:rPr>
          <w:rFonts w:ascii="Arial" w:hAnsi="Arial" w:cs="Arial"/>
          <w:sz w:val="24"/>
          <w:szCs w:val="24"/>
        </w:rPr>
        <w:t>o cognitivo</w:t>
      </w:r>
      <w:r w:rsidRPr="00D268FF">
        <w:rPr>
          <w:rFonts w:ascii="Arial" w:hAnsi="Arial" w:cs="Arial"/>
          <w:sz w:val="24"/>
          <w:szCs w:val="24"/>
        </w:rPr>
        <w:t>, el diseño</w:t>
      </w:r>
      <w:r w:rsidR="001F08FA" w:rsidRPr="00D268FF">
        <w:rPr>
          <w:rFonts w:ascii="Arial" w:hAnsi="Arial" w:cs="Arial"/>
          <w:sz w:val="24"/>
          <w:szCs w:val="24"/>
        </w:rPr>
        <w:t xml:space="preserve"> de la misma</w:t>
      </w:r>
      <w:r w:rsidRPr="00D268FF">
        <w:rPr>
          <w:rFonts w:ascii="Arial" w:hAnsi="Arial" w:cs="Arial"/>
          <w:sz w:val="24"/>
          <w:szCs w:val="24"/>
        </w:rPr>
        <w:t xml:space="preserve"> debe </w:t>
      </w:r>
      <w:r w:rsidR="001F08FA" w:rsidRPr="00D268FF">
        <w:rPr>
          <w:rFonts w:ascii="Arial" w:hAnsi="Arial" w:cs="Arial"/>
          <w:sz w:val="24"/>
          <w:szCs w:val="24"/>
        </w:rPr>
        <w:t xml:space="preserve">considerar la integración de diversas </w:t>
      </w:r>
      <w:r w:rsidRPr="00D268FF">
        <w:rPr>
          <w:rFonts w:ascii="Arial" w:hAnsi="Arial" w:cs="Arial"/>
          <w:sz w:val="24"/>
          <w:szCs w:val="24"/>
        </w:rPr>
        <w:t>teorías de aprendizaje,</w:t>
      </w:r>
      <w:r w:rsidR="001F08FA" w:rsidRPr="00D268FF">
        <w:rPr>
          <w:rFonts w:ascii="Arial" w:hAnsi="Arial" w:cs="Arial"/>
          <w:sz w:val="24"/>
          <w:szCs w:val="24"/>
        </w:rPr>
        <w:t xml:space="preserve"> </w:t>
      </w:r>
      <w:r w:rsidRPr="00D268FF">
        <w:rPr>
          <w:rFonts w:ascii="Arial" w:hAnsi="Arial" w:cs="Arial"/>
          <w:sz w:val="24"/>
          <w:szCs w:val="24"/>
        </w:rPr>
        <w:t xml:space="preserve">cognición y pedagogía con teorías de medición </w:t>
      </w:r>
      <w:r w:rsidR="001F08FA" w:rsidRPr="00D268FF">
        <w:rPr>
          <w:rFonts w:ascii="Arial" w:hAnsi="Arial" w:cs="Arial"/>
          <w:sz w:val="24"/>
          <w:szCs w:val="24"/>
        </w:rPr>
        <w:t>que permitan el desarrollo de</w:t>
      </w:r>
      <w:r w:rsidRPr="00D268FF">
        <w:rPr>
          <w:rFonts w:ascii="Arial" w:hAnsi="Arial" w:cs="Arial"/>
          <w:sz w:val="24"/>
          <w:szCs w:val="24"/>
        </w:rPr>
        <w:t xml:space="preserve"> evaluaciones que no </w:t>
      </w:r>
      <w:r w:rsidR="000949B2" w:rsidRPr="00D268FF">
        <w:rPr>
          <w:rFonts w:ascii="Arial" w:hAnsi="Arial" w:cs="Arial"/>
          <w:sz w:val="24"/>
          <w:szCs w:val="24"/>
        </w:rPr>
        <w:t>se limiten a medir y evaluar</w:t>
      </w:r>
      <w:r w:rsidRPr="00D268FF">
        <w:rPr>
          <w:rFonts w:ascii="Arial" w:hAnsi="Arial" w:cs="Arial"/>
          <w:sz w:val="24"/>
          <w:szCs w:val="24"/>
        </w:rPr>
        <w:t xml:space="preserve">, sino que </w:t>
      </w:r>
      <w:r w:rsidR="000949B2" w:rsidRPr="00D268FF">
        <w:rPr>
          <w:rFonts w:ascii="Arial" w:hAnsi="Arial" w:cs="Arial"/>
          <w:sz w:val="24"/>
          <w:szCs w:val="24"/>
        </w:rPr>
        <w:t>sirvan como insumo para impulsar la mejora d</w:t>
      </w:r>
      <w:r w:rsidRPr="00D268FF">
        <w:rPr>
          <w:rFonts w:ascii="Arial" w:hAnsi="Arial" w:cs="Arial"/>
          <w:sz w:val="24"/>
          <w:szCs w:val="24"/>
        </w:rPr>
        <w:t>el aprendizaje de los estudiantes (</w:t>
      </w:r>
      <w:commentRangeStart w:id="8"/>
      <w:r w:rsidRPr="009C0807">
        <w:rPr>
          <w:rFonts w:ascii="Arial" w:hAnsi="Arial" w:cs="Arial"/>
          <w:sz w:val="24"/>
          <w:szCs w:val="24"/>
          <w:highlight w:val="yellow"/>
        </w:rPr>
        <w:t>Chudowsky y Pe</w:t>
      </w:r>
      <w:r w:rsidR="000C0BFA" w:rsidRPr="009C0807">
        <w:rPr>
          <w:rFonts w:ascii="Arial" w:hAnsi="Arial" w:cs="Arial"/>
          <w:sz w:val="24"/>
          <w:szCs w:val="24"/>
          <w:highlight w:val="yellow"/>
        </w:rPr>
        <w:t>llegrino, 2003</w:t>
      </w:r>
      <w:commentRangeEnd w:id="8"/>
      <w:r w:rsidR="00D66CDD" w:rsidRPr="009C0807">
        <w:rPr>
          <w:rStyle w:val="Refdecomentario"/>
          <w:highlight w:val="yellow"/>
        </w:rPr>
        <w:commentReference w:id="8"/>
      </w:r>
      <w:r w:rsidR="000C0BFA" w:rsidRPr="009C0807">
        <w:rPr>
          <w:rFonts w:ascii="Arial" w:hAnsi="Arial" w:cs="Arial"/>
          <w:sz w:val="24"/>
          <w:szCs w:val="24"/>
          <w:highlight w:val="yellow"/>
        </w:rPr>
        <w:t xml:space="preserve">; </w:t>
      </w:r>
      <w:commentRangeStart w:id="9"/>
      <w:r w:rsidR="000C0BFA" w:rsidRPr="009C0807">
        <w:rPr>
          <w:rFonts w:ascii="Arial" w:hAnsi="Arial" w:cs="Arial"/>
          <w:sz w:val="24"/>
          <w:szCs w:val="24"/>
          <w:highlight w:val="yellow"/>
        </w:rPr>
        <w:t>Shepard, 2000</w:t>
      </w:r>
      <w:commentRangeEnd w:id="9"/>
      <w:r w:rsidR="00D66CDD" w:rsidRPr="009C0807">
        <w:rPr>
          <w:rStyle w:val="Refdecomentario"/>
          <w:highlight w:val="yellow"/>
        </w:rPr>
        <w:commentReference w:id="9"/>
      </w:r>
      <w:r w:rsidR="000C0BFA" w:rsidRPr="00D268FF">
        <w:rPr>
          <w:rFonts w:ascii="Arial" w:hAnsi="Arial" w:cs="Arial"/>
          <w:sz w:val="24"/>
          <w:szCs w:val="24"/>
        </w:rPr>
        <w:t>).</w:t>
      </w:r>
      <w:r w:rsidR="00C96798" w:rsidRPr="00D268FF">
        <w:rPr>
          <w:rFonts w:ascii="Arial" w:hAnsi="Arial" w:cs="Arial"/>
          <w:sz w:val="24"/>
          <w:szCs w:val="24"/>
        </w:rPr>
        <w:t xml:space="preserve"> </w:t>
      </w:r>
    </w:p>
    <w:p w14:paraId="58BA2AC8" w14:textId="22090470" w:rsidR="00C96798" w:rsidRPr="00D268FF" w:rsidRDefault="00C96798" w:rsidP="00D268FF">
      <w:pPr>
        <w:spacing w:line="360" w:lineRule="auto"/>
        <w:jc w:val="both"/>
        <w:rPr>
          <w:rFonts w:ascii="Arial" w:hAnsi="Arial" w:cs="Arial"/>
          <w:sz w:val="24"/>
          <w:szCs w:val="24"/>
        </w:rPr>
      </w:pPr>
      <w:r w:rsidRPr="00D268FF">
        <w:rPr>
          <w:rFonts w:ascii="Arial" w:hAnsi="Arial" w:cs="Arial"/>
          <w:sz w:val="24"/>
          <w:szCs w:val="24"/>
        </w:rPr>
        <w:t>La gran mayoría de los modelos de diagnóstico cognitivo requieren de la</w:t>
      </w:r>
      <w:r w:rsidR="001F08FA" w:rsidRPr="00D268FF">
        <w:rPr>
          <w:rFonts w:ascii="Arial" w:hAnsi="Arial" w:cs="Arial"/>
          <w:sz w:val="24"/>
          <w:szCs w:val="24"/>
        </w:rPr>
        <w:t xml:space="preserve"> construcción de una matriz donde se identifique para</w:t>
      </w:r>
      <w:r w:rsidRPr="00D268FF">
        <w:rPr>
          <w:rFonts w:ascii="Arial" w:hAnsi="Arial" w:cs="Arial"/>
          <w:sz w:val="24"/>
          <w:szCs w:val="24"/>
        </w:rPr>
        <w:t xml:space="preserve"> cada ítem, cuáles son las habilidades</w:t>
      </w:r>
      <w:r w:rsidR="002F68E3" w:rsidRPr="00D268FF">
        <w:rPr>
          <w:rFonts w:ascii="Arial" w:hAnsi="Arial" w:cs="Arial"/>
          <w:sz w:val="24"/>
          <w:szCs w:val="24"/>
        </w:rPr>
        <w:t xml:space="preserve"> o variables latentes asociadas al dominio general</w:t>
      </w:r>
      <w:r w:rsidR="001F08FA" w:rsidRPr="00D268FF">
        <w:rPr>
          <w:rFonts w:ascii="Arial" w:hAnsi="Arial" w:cs="Arial"/>
          <w:sz w:val="24"/>
          <w:szCs w:val="24"/>
        </w:rPr>
        <w:t xml:space="preserve"> evaluado</w:t>
      </w:r>
      <w:r w:rsidR="002F68E3" w:rsidRPr="00D268FF">
        <w:rPr>
          <w:rFonts w:ascii="Arial" w:hAnsi="Arial" w:cs="Arial"/>
          <w:sz w:val="24"/>
          <w:szCs w:val="24"/>
        </w:rPr>
        <w:t xml:space="preserve"> </w:t>
      </w:r>
      <w:r w:rsidR="001F08FA" w:rsidRPr="00D268FF">
        <w:rPr>
          <w:rFonts w:ascii="Arial" w:hAnsi="Arial" w:cs="Arial"/>
          <w:sz w:val="24"/>
          <w:szCs w:val="24"/>
        </w:rPr>
        <w:t>que se consideran “necesarias” para obtener un acierto.</w:t>
      </w:r>
      <w:r w:rsidR="00237D61" w:rsidRPr="00D268FF">
        <w:rPr>
          <w:rFonts w:ascii="Arial" w:hAnsi="Arial" w:cs="Arial"/>
          <w:sz w:val="24"/>
          <w:szCs w:val="24"/>
        </w:rPr>
        <w:t xml:space="preserve"> El arreglo resultant</w:t>
      </w:r>
      <w:r w:rsidR="001F08FA" w:rsidRPr="00D268FF">
        <w:rPr>
          <w:rFonts w:ascii="Arial" w:hAnsi="Arial" w:cs="Arial"/>
          <w:sz w:val="24"/>
          <w:szCs w:val="24"/>
        </w:rPr>
        <w:t xml:space="preserve">e es conocido en la literatura </w:t>
      </w:r>
      <w:r w:rsidR="00237D61" w:rsidRPr="00D268FF">
        <w:rPr>
          <w:rFonts w:ascii="Arial" w:hAnsi="Arial" w:cs="Arial"/>
          <w:sz w:val="24"/>
          <w:szCs w:val="24"/>
        </w:rPr>
        <w:t>como matriz Q, y su construcción requiere del trabajo conjunto de expertos en el dominio evaluado, sustentantes que</w:t>
      </w:r>
      <w:r w:rsidR="001F08FA" w:rsidRPr="00D268FF">
        <w:rPr>
          <w:rFonts w:ascii="Arial" w:hAnsi="Arial" w:cs="Arial"/>
          <w:sz w:val="24"/>
          <w:szCs w:val="24"/>
        </w:rPr>
        <w:t xml:space="preserve"> tras responder cada reactivo</w:t>
      </w:r>
      <w:r w:rsidR="00237D61" w:rsidRPr="00D268FF">
        <w:rPr>
          <w:rFonts w:ascii="Arial" w:hAnsi="Arial" w:cs="Arial"/>
          <w:sz w:val="24"/>
          <w:szCs w:val="24"/>
        </w:rPr>
        <w:t xml:space="preserve"> den cuenta de los procedimientos seguidos y de expertos en psicometría que estén constantemente revisando que </w:t>
      </w:r>
      <w:r w:rsidR="00F75873" w:rsidRPr="00D268FF">
        <w:rPr>
          <w:rFonts w:ascii="Arial" w:hAnsi="Arial" w:cs="Arial"/>
          <w:sz w:val="24"/>
          <w:szCs w:val="24"/>
        </w:rPr>
        <w:t>los</w:t>
      </w:r>
      <w:r w:rsidR="00237D61" w:rsidRPr="00D268FF">
        <w:rPr>
          <w:rFonts w:ascii="Arial" w:hAnsi="Arial" w:cs="Arial"/>
          <w:sz w:val="24"/>
          <w:szCs w:val="24"/>
        </w:rPr>
        <w:t xml:space="preserve"> atributos</w:t>
      </w:r>
      <w:r w:rsidR="00F75873" w:rsidRPr="00D268FF">
        <w:rPr>
          <w:rFonts w:ascii="Arial" w:hAnsi="Arial" w:cs="Arial"/>
          <w:sz w:val="24"/>
          <w:szCs w:val="24"/>
        </w:rPr>
        <w:t xml:space="preserve"> identificados como </w:t>
      </w:r>
      <w:r w:rsidR="00F75873" w:rsidRPr="00D268FF">
        <w:rPr>
          <w:rFonts w:ascii="Arial" w:hAnsi="Arial" w:cs="Arial"/>
          <w:sz w:val="24"/>
          <w:szCs w:val="24"/>
        </w:rPr>
        <w:lastRenderedPageBreak/>
        <w:t>“requeridos” por cada ítem,</w:t>
      </w:r>
      <w:r w:rsidR="00237D61" w:rsidRPr="00D268FF">
        <w:rPr>
          <w:rFonts w:ascii="Arial" w:hAnsi="Arial" w:cs="Arial"/>
          <w:sz w:val="24"/>
          <w:szCs w:val="24"/>
        </w:rPr>
        <w:t xml:space="preserve"> haga</w:t>
      </w:r>
      <w:r w:rsidR="00F75873" w:rsidRPr="00D268FF">
        <w:rPr>
          <w:rFonts w:ascii="Arial" w:hAnsi="Arial" w:cs="Arial"/>
          <w:sz w:val="24"/>
          <w:szCs w:val="24"/>
        </w:rPr>
        <w:t>n</w:t>
      </w:r>
      <w:r w:rsidR="00237D61" w:rsidRPr="00D268FF">
        <w:rPr>
          <w:rFonts w:ascii="Arial" w:hAnsi="Arial" w:cs="Arial"/>
          <w:sz w:val="24"/>
          <w:szCs w:val="24"/>
        </w:rPr>
        <w:t xml:space="preserve"> sentido a la luz de las respuestas observadas,</w:t>
      </w:r>
      <w:r w:rsidR="002F68E3" w:rsidRPr="00D268FF">
        <w:rPr>
          <w:rFonts w:ascii="Arial" w:hAnsi="Arial" w:cs="Arial"/>
          <w:sz w:val="24"/>
          <w:szCs w:val="24"/>
        </w:rPr>
        <w:t xml:space="preserve"> </w:t>
      </w:r>
      <w:r w:rsidR="002F68E3" w:rsidRPr="00D268FF">
        <w:rPr>
          <w:rFonts w:ascii="Arial" w:hAnsi="Arial" w:cs="Arial"/>
          <w:sz w:val="24"/>
          <w:szCs w:val="24"/>
          <w:highlight w:val="yellow"/>
        </w:rPr>
        <w:t>(referencias)</w:t>
      </w:r>
      <w:r w:rsidR="00237D61" w:rsidRPr="00D268FF">
        <w:rPr>
          <w:rFonts w:ascii="Arial" w:hAnsi="Arial" w:cs="Arial"/>
          <w:sz w:val="24"/>
          <w:szCs w:val="24"/>
        </w:rPr>
        <w:t>.</w:t>
      </w:r>
    </w:p>
    <w:p w14:paraId="389466CE" w14:textId="77777777" w:rsidR="00254D71" w:rsidRPr="00D268FF" w:rsidRDefault="00254D71" w:rsidP="00D268FF">
      <w:pPr>
        <w:spacing w:line="360" w:lineRule="auto"/>
        <w:jc w:val="both"/>
        <w:rPr>
          <w:rFonts w:ascii="Arial" w:hAnsi="Arial" w:cs="Arial"/>
          <w:sz w:val="24"/>
          <w:szCs w:val="24"/>
        </w:rPr>
      </w:pPr>
    </w:p>
    <w:p w14:paraId="3D8C7B99" w14:textId="6349DA4E" w:rsidR="00E72881" w:rsidRPr="00D268FF" w:rsidRDefault="009A207D" w:rsidP="00D268FF">
      <w:pPr>
        <w:spacing w:line="360" w:lineRule="auto"/>
        <w:ind w:firstLine="708"/>
        <w:jc w:val="both"/>
        <w:rPr>
          <w:rFonts w:ascii="Arial" w:hAnsi="Arial" w:cs="Arial"/>
          <w:b/>
          <w:sz w:val="24"/>
          <w:szCs w:val="24"/>
        </w:rPr>
      </w:pPr>
      <w:r w:rsidRPr="00D268FF">
        <w:rPr>
          <w:rFonts w:ascii="Arial" w:hAnsi="Arial" w:cs="Arial"/>
          <w:b/>
          <w:sz w:val="24"/>
          <w:szCs w:val="24"/>
        </w:rPr>
        <w:t>Acerca de los Modelos de Diagnóstico Cognitivo</w:t>
      </w:r>
    </w:p>
    <w:p w14:paraId="2DDA4655" w14:textId="29E39585" w:rsidR="00882616" w:rsidRPr="00D268FF" w:rsidRDefault="00B35EE4" w:rsidP="00D268FF">
      <w:pPr>
        <w:spacing w:line="360" w:lineRule="auto"/>
        <w:jc w:val="both"/>
        <w:rPr>
          <w:rFonts w:ascii="Arial" w:hAnsi="Arial" w:cs="Arial"/>
          <w:sz w:val="24"/>
          <w:szCs w:val="24"/>
        </w:rPr>
      </w:pPr>
      <w:r w:rsidRPr="00D268FF">
        <w:rPr>
          <w:rFonts w:ascii="Arial" w:hAnsi="Arial" w:cs="Arial"/>
          <w:sz w:val="24"/>
          <w:szCs w:val="24"/>
        </w:rPr>
        <w:t>Cada uno de los CDMs hace</w:t>
      </w:r>
      <w:r w:rsidR="004A182B" w:rsidRPr="00D268FF">
        <w:rPr>
          <w:rFonts w:ascii="Arial" w:hAnsi="Arial" w:cs="Arial"/>
          <w:sz w:val="24"/>
          <w:szCs w:val="24"/>
        </w:rPr>
        <w:t xml:space="preserve"> supuestos específicos sobre cómo </w:t>
      </w:r>
      <w:r w:rsidRPr="00D268FF">
        <w:rPr>
          <w:rFonts w:ascii="Arial" w:hAnsi="Arial" w:cs="Arial"/>
          <w:sz w:val="24"/>
          <w:szCs w:val="24"/>
        </w:rPr>
        <w:t>el dominio de los distintos a</w:t>
      </w:r>
      <w:r w:rsidR="004A182B" w:rsidRPr="00D268FF">
        <w:rPr>
          <w:rFonts w:ascii="Arial" w:hAnsi="Arial" w:cs="Arial"/>
          <w:sz w:val="24"/>
          <w:szCs w:val="24"/>
        </w:rPr>
        <w:t>tributos</w:t>
      </w:r>
      <w:r w:rsidR="00167315" w:rsidRPr="00D268FF">
        <w:rPr>
          <w:rFonts w:ascii="Arial" w:hAnsi="Arial" w:cs="Arial"/>
          <w:sz w:val="24"/>
          <w:szCs w:val="24"/>
        </w:rPr>
        <w:t xml:space="preserve"> es ponderado</w:t>
      </w:r>
      <w:r w:rsidR="004A182B" w:rsidRPr="00D268FF">
        <w:rPr>
          <w:rFonts w:ascii="Arial" w:hAnsi="Arial" w:cs="Arial"/>
          <w:sz w:val="24"/>
          <w:szCs w:val="24"/>
        </w:rPr>
        <w:t xml:space="preserve"> pa</w:t>
      </w:r>
      <w:r w:rsidR="00167315" w:rsidRPr="00D268FF">
        <w:rPr>
          <w:rFonts w:ascii="Arial" w:hAnsi="Arial" w:cs="Arial"/>
          <w:sz w:val="24"/>
          <w:szCs w:val="24"/>
        </w:rPr>
        <w:t>ra producir una respuesta correcta o incorrecta</w:t>
      </w:r>
      <w:r w:rsidR="004A182B" w:rsidRPr="00D268FF">
        <w:rPr>
          <w:rFonts w:ascii="Arial" w:hAnsi="Arial" w:cs="Arial"/>
          <w:sz w:val="24"/>
          <w:szCs w:val="24"/>
        </w:rPr>
        <w:t xml:space="preserve">. Una distinción importante </w:t>
      </w:r>
      <w:r w:rsidR="000949B2" w:rsidRPr="00D268FF">
        <w:rPr>
          <w:rFonts w:ascii="Arial" w:hAnsi="Arial" w:cs="Arial"/>
          <w:sz w:val="24"/>
          <w:szCs w:val="24"/>
        </w:rPr>
        <w:t>tiene que ver con si el</w:t>
      </w:r>
      <w:r w:rsidR="004A182B" w:rsidRPr="00D268FF">
        <w:rPr>
          <w:rFonts w:ascii="Arial" w:hAnsi="Arial" w:cs="Arial"/>
          <w:sz w:val="24"/>
          <w:szCs w:val="24"/>
        </w:rPr>
        <w:t xml:space="preserve"> modelo </w:t>
      </w:r>
      <w:r w:rsidR="000949B2" w:rsidRPr="00D268FF">
        <w:rPr>
          <w:rFonts w:ascii="Arial" w:hAnsi="Arial" w:cs="Arial"/>
          <w:sz w:val="24"/>
          <w:szCs w:val="24"/>
        </w:rPr>
        <w:t>es</w:t>
      </w:r>
      <w:r w:rsidR="004A182B" w:rsidRPr="00D268FF">
        <w:rPr>
          <w:rFonts w:ascii="Arial" w:hAnsi="Arial" w:cs="Arial"/>
          <w:sz w:val="24"/>
          <w:szCs w:val="24"/>
        </w:rPr>
        <w:t xml:space="preserve"> conjuntivo o disyuntivo </w:t>
      </w:r>
      <w:commentRangeStart w:id="10"/>
      <w:r w:rsidR="004A182B" w:rsidRPr="00D268FF">
        <w:rPr>
          <w:rFonts w:ascii="Arial" w:hAnsi="Arial" w:cs="Arial"/>
          <w:sz w:val="24"/>
          <w:szCs w:val="24"/>
        </w:rPr>
        <w:t>(</w:t>
      </w:r>
      <w:r w:rsidR="004A182B" w:rsidRPr="009C0807">
        <w:rPr>
          <w:rFonts w:ascii="Arial" w:hAnsi="Arial" w:cs="Arial"/>
          <w:sz w:val="24"/>
          <w:szCs w:val="24"/>
          <w:highlight w:val="yellow"/>
        </w:rPr>
        <w:t>Rupp, Templin y Henson, 2010</w:t>
      </w:r>
      <w:commentRangeEnd w:id="10"/>
      <w:r w:rsidR="009C0807">
        <w:rPr>
          <w:rStyle w:val="Refdecomentario"/>
        </w:rPr>
        <w:commentReference w:id="10"/>
      </w:r>
      <w:r w:rsidR="004A182B" w:rsidRPr="00D268FF">
        <w:rPr>
          <w:rFonts w:ascii="Arial" w:hAnsi="Arial" w:cs="Arial"/>
          <w:sz w:val="24"/>
          <w:szCs w:val="24"/>
        </w:rPr>
        <w:t>). Los modelos conjuntivos</w:t>
      </w:r>
      <w:r w:rsidR="000949B2" w:rsidRPr="00D268FF">
        <w:rPr>
          <w:rFonts w:ascii="Arial" w:hAnsi="Arial" w:cs="Arial"/>
          <w:sz w:val="24"/>
          <w:szCs w:val="24"/>
        </w:rPr>
        <w:t xml:space="preserve"> asumen que se requiere el dominio de </w:t>
      </w:r>
      <w:r w:rsidR="004A182B" w:rsidRPr="00D268FF">
        <w:rPr>
          <w:rFonts w:ascii="Arial" w:hAnsi="Arial" w:cs="Arial"/>
          <w:sz w:val="24"/>
          <w:szCs w:val="24"/>
        </w:rPr>
        <w:t xml:space="preserve">todos los atributos </w:t>
      </w:r>
      <w:r w:rsidR="00167315" w:rsidRPr="00D268FF">
        <w:rPr>
          <w:rFonts w:ascii="Arial" w:hAnsi="Arial" w:cs="Arial"/>
          <w:sz w:val="24"/>
          <w:szCs w:val="24"/>
        </w:rPr>
        <w:t>asociados a cada ítem</w:t>
      </w:r>
      <w:r w:rsidR="004A182B" w:rsidRPr="00D268FF">
        <w:rPr>
          <w:rFonts w:ascii="Arial" w:hAnsi="Arial" w:cs="Arial"/>
          <w:sz w:val="24"/>
          <w:szCs w:val="24"/>
        </w:rPr>
        <w:t xml:space="preserve"> para </w:t>
      </w:r>
      <w:r w:rsidR="00167315" w:rsidRPr="00D268FF">
        <w:rPr>
          <w:rFonts w:ascii="Arial" w:hAnsi="Arial" w:cs="Arial"/>
          <w:sz w:val="24"/>
          <w:szCs w:val="24"/>
        </w:rPr>
        <w:t>poder responder de manera exitosa</w:t>
      </w:r>
      <w:r w:rsidR="004A182B" w:rsidRPr="00D268FF">
        <w:rPr>
          <w:rFonts w:ascii="Arial" w:hAnsi="Arial" w:cs="Arial"/>
          <w:sz w:val="24"/>
          <w:szCs w:val="24"/>
        </w:rPr>
        <w:t xml:space="preserve">. En contraste, los modelos disyuntivos </w:t>
      </w:r>
      <w:r w:rsidR="00167315" w:rsidRPr="00D268FF">
        <w:rPr>
          <w:rFonts w:ascii="Arial" w:hAnsi="Arial" w:cs="Arial"/>
          <w:sz w:val="24"/>
          <w:szCs w:val="24"/>
        </w:rPr>
        <w:t xml:space="preserve">asumen que la falta de dominio </w:t>
      </w:r>
      <w:r w:rsidR="004A182B" w:rsidRPr="00D268FF">
        <w:rPr>
          <w:rFonts w:ascii="Arial" w:hAnsi="Arial" w:cs="Arial"/>
          <w:sz w:val="24"/>
          <w:szCs w:val="24"/>
        </w:rPr>
        <w:t xml:space="preserve">de un atributo puede </w:t>
      </w:r>
      <w:r w:rsidR="00167315" w:rsidRPr="00D268FF">
        <w:rPr>
          <w:rFonts w:ascii="Arial" w:hAnsi="Arial" w:cs="Arial"/>
          <w:sz w:val="24"/>
          <w:szCs w:val="24"/>
        </w:rPr>
        <w:t xml:space="preserve">ser compensada </w:t>
      </w:r>
      <w:r w:rsidR="004A182B" w:rsidRPr="00D268FF">
        <w:rPr>
          <w:rFonts w:ascii="Arial" w:hAnsi="Arial" w:cs="Arial"/>
          <w:sz w:val="24"/>
          <w:szCs w:val="24"/>
        </w:rPr>
        <w:t xml:space="preserve">por </w:t>
      </w:r>
      <w:r w:rsidR="00167315" w:rsidRPr="00D268FF">
        <w:rPr>
          <w:rFonts w:ascii="Arial" w:hAnsi="Arial" w:cs="Arial"/>
          <w:sz w:val="24"/>
          <w:szCs w:val="24"/>
        </w:rPr>
        <w:t>el dominio</w:t>
      </w:r>
      <w:r w:rsidR="00F75873" w:rsidRPr="00D268FF">
        <w:rPr>
          <w:rFonts w:ascii="Arial" w:hAnsi="Arial" w:cs="Arial"/>
          <w:sz w:val="24"/>
          <w:szCs w:val="24"/>
        </w:rPr>
        <w:t xml:space="preserve"> de otros atributos, (p</w:t>
      </w:r>
      <w:r w:rsidR="00882616" w:rsidRPr="00D268FF">
        <w:rPr>
          <w:rFonts w:ascii="Arial" w:hAnsi="Arial" w:cs="Arial"/>
          <w:sz w:val="24"/>
          <w:szCs w:val="24"/>
        </w:rPr>
        <w:t>or ejemplo, algunos</w:t>
      </w:r>
      <w:r w:rsidR="004A182B" w:rsidRPr="00D268FF">
        <w:rPr>
          <w:rFonts w:ascii="Arial" w:hAnsi="Arial" w:cs="Arial"/>
          <w:sz w:val="24"/>
          <w:szCs w:val="24"/>
        </w:rPr>
        <w:t xml:space="preserve"> CDM asumen que el dominio de los atributos tiene un efecto aditivo</w:t>
      </w:r>
      <w:r w:rsidR="00F75873" w:rsidRPr="00D268FF">
        <w:rPr>
          <w:rFonts w:ascii="Arial" w:hAnsi="Arial" w:cs="Arial"/>
          <w:sz w:val="24"/>
          <w:szCs w:val="24"/>
        </w:rPr>
        <w:t xml:space="preserve"> </w:t>
      </w:r>
      <w:r w:rsidR="00F75873" w:rsidRPr="00D268FF">
        <w:rPr>
          <w:rFonts w:ascii="Arial" w:hAnsi="Arial" w:cs="Arial"/>
          <w:sz w:val="24"/>
          <w:szCs w:val="24"/>
          <w:highlight w:val="yellow"/>
        </w:rPr>
        <w:t>referencias</w:t>
      </w:r>
      <w:r w:rsidR="00F75873" w:rsidRPr="00D268FF">
        <w:rPr>
          <w:rFonts w:ascii="Arial" w:hAnsi="Arial" w:cs="Arial"/>
          <w:sz w:val="24"/>
          <w:szCs w:val="24"/>
        </w:rPr>
        <w:t>)</w:t>
      </w:r>
      <w:r w:rsidR="004A182B" w:rsidRPr="00D268FF">
        <w:rPr>
          <w:rFonts w:ascii="Arial" w:hAnsi="Arial" w:cs="Arial"/>
          <w:sz w:val="24"/>
          <w:szCs w:val="24"/>
        </w:rPr>
        <w:t xml:space="preserve">. </w:t>
      </w:r>
    </w:p>
    <w:p w14:paraId="0BB90217" w14:textId="635A28DA" w:rsidR="00E72881" w:rsidRPr="00D268FF" w:rsidRDefault="00882616" w:rsidP="00D268FF">
      <w:pPr>
        <w:spacing w:line="360" w:lineRule="auto"/>
        <w:jc w:val="both"/>
        <w:rPr>
          <w:rFonts w:ascii="Arial" w:hAnsi="Arial" w:cs="Arial"/>
          <w:sz w:val="24"/>
          <w:szCs w:val="24"/>
        </w:rPr>
      </w:pPr>
      <w:r w:rsidRPr="00D268FF">
        <w:rPr>
          <w:rFonts w:ascii="Arial" w:hAnsi="Arial" w:cs="Arial"/>
          <w:sz w:val="24"/>
          <w:szCs w:val="24"/>
        </w:rPr>
        <w:t>Algunos de los</w:t>
      </w:r>
      <w:r w:rsidR="004A182B" w:rsidRPr="00D268FF">
        <w:rPr>
          <w:rFonts w:ascii="Arial" w:hAnsi="Arial" w:cs="Arial"/>
          <w:sz w:val="24"/>
          <w:szCs w:val="24"/>
        </w:rPr>
        <w:t xml:space="preserve"> CDM</w:t>
      </w:r>
      <w:r w:rsidRPr="00D268FF">
        <w:rPr>
          <w:rFonts w:ascii="Arial" w:hAnsi="Arial" w:cs="Arial"/>
          <w:sz w:val="24"/>
          <w:szCs w:val="24"/>
        </w:rPr>
        <w:t xml:space="preserve">s más desarrollados y utilizados en la literatura son </w:t>
      </w:r>
      <w:r w:rsidR="004A182B" w:rsidRPr="00D268FF">
        <w:rPr>
          <w:rFonts w:ascii="Arial" w:hAnsi="Arial" w:cs="Arial"/>
          <w:sz w:val="24"/>
          <w:szCs w:val="24"/>
        </w:rPr>
        <w:t>el modelo</w:t>
      </w:r>
      <w:r w:rsidR="006937DC" w:rsidRPr="00D268FF">
        <w:rPr>
          <w:rFonts w:ascii="Arial" w:hAnsi="Arial" w:cs="Arial"/>
          <w:sz w:val="24"/>
          <w:szCs w:val="24"/>
        </w:rPr>
        <w:t xml:space="preserve"> conjuntivo</w:t>
      </w:r>
      <w:r w:rsidR="004A182B" w:rsidRPr="00D268FF">
        <w:rPr>
          <w:rFonts w:ascii="Arial" w:hAnsi="Arial" w:cs="Arial"/>
          <w:sz w:val="24"/>
          <w:szCs w:val="24"/>
        </w:rPr>
        <w:t xml:space="preserve"> DINA (entrada determinística, ruidosa "y" puerta; </w:t>
      </w:r>
      <w:commentRangeStart w:id="11"/>
      <w:r w:rsidR="004A182B" w:rsidRPr="00685A2F">
        <w:rPr>
          <w:rFonts w:ascii="Arial" w:hAnsi="Arial" w:cs="Arial"/>
          <w:sz w:val="24"/>
          <w:szCs w:val="24"/>
          <w:highlight w:val="yellow"/>
        </w:rPr>
        <w:t>Junker &amp; Sijtsma, 2001</w:t>
      </w:r>
      <w:commentRangeEnd w:id="11"/>
      <w:r w:rsidR="00685A2F" w:rsidRPr="00685A2F">
        <w:rPr>
          <w:rStyle w:val="Refdecomentario"/>
          <w:highlight w:val="yellow"/>
        </w:rPr>
        <w:commentReference w:id="11"/>
      </w:r>
      <w:r w:rsidR="006937DC" w:rsidRPr="00D268FF">
        <w:rPr>
          <w:rFonts w:ascii="Arial" w:hAnsi="Arial" w:cs="Arial"/>
          <w:sz w:val="24"/>
          <w:szCs w:val="24"/>
        </w:rPr>
        <w:t xml:space="preserve">; </w:t>
      </w:r>
      <w:r w:rsidR="006937DC" w:rsidRPr="004125BC">
        <w:rPr>
          <w:rFonts w:ascii="Arial" w:hAnsi="Arial" w:cs="Arial"/>
          <w:sz w:val="24"/>
          <w:szCs w:val="24"/>
          <w:highlight w:val="lightGray"/>
        </w:rPr>
        <w:t>de la Torre, 2009</w:t>
      </w:r>
      <w:r w:rsidR="006937DC" w:rsidRPr="00D268FF">
        <w:rPr>
          <w:rFonts w:ascii="Arial" w:hAnsi="Arial" w:cs="Arial"/>
          <w:sz w:val="24"/>
          <w:szCs w:val="24"/>
        </w:rPr>
        <w:t xml:space="preserve">) y su variante disyuntiva, el modelo </w:t>
      </w:r>
      <w:r w:rsidR="004A182B" w:rsidRPr="00D268FF">
        <w:rPr>
          <w:rFonts w:ascii="Arial" w:hAnsi="Arial" w:cs="Arial"/>
          <w:sz w:val="24"/>
          <w:szCs w:val="24"/>
        </w:rPr>
        <w:t xml:space="preserve">DINO (entrada determinística, ruidosa "o" puerta; </w:t>
      </w:r>
      <w:r w:rsidR="004A182B" w:rsidRPr="004125BC">
        <w:rPr>
          <w:rFonts w:ascii="Arial" w:hAnsi="Arial" w:cs="Arial"/>
          <w:sz w:val="24"/>
          <w:szCs w:val="24"/>
          <w:highlight w:val="lightGray"/>
        </w:rPr>
        <w:t>Templin y Henson, 2006</w:t>
      </w:r>
      <w:r w:rsidR="004A182B" w:rsidRPr="00D268FF">
        <w:rPr>
          <w:rFonts w:ascii="Arial" w:hAnsi="Arial" w:cs="Arial"/>
          <w:sz w:val="24"/>
          <w:szCs w:val="24"/>
        </w:rPr>
        <w:t xml:space="preserve">), y el A-CDM (CDM aditivo; </w:t>
      </w:r>
      <w:commentRangeStart w:id="12"/>
      <w:r w:rsidR="004A182B" w:rsidRPr="00A74075">
        <w:rPr>
          <w:rFonts w:ascii="Arial" w:hAnsi="Arial" w:cs="Arial"/>
          <w:sz w:val="24"/>
          <w:szCs w:val="24"/>
          <w:highlight w:val="yellow"/>
        </w:rPr>
        <w:t>de la Torre, 2011</w:t>
      </w:r>
      <w:commentRangeEnd w:id="12"/>
      <w:r w:rsidR="00A74075">
        <w:rPr>
          <w:rStyle w:val="Refdecomentario"/>
        </w:rPr>
        <w:commentReference w:id="12"/>
      </w:r>
      <w:r w:rsidR="004A182B" w:rsidRPr="00D268FF">
        <w:rPr>
          <w:rFonts w:ascii="Arial" w:hAnsi="Arial" w:cs="Arial"/>
          <w:sz w:val="24"/>
          <w:szCs w:val="24"/>
        </w:rPr>
        <w:t xml:space="preserve">). Según </w:t>
      </w:r>
      <w:r w:rsidR="004A182B" w:rsidRPr="00A74075">
        <w:rPr>
          <w:rFonts w:ascii="Arial" w:hAnsi="Arial" w:cs="Arial"/>
          <w:sz w:val="24"/>
          <w:szCs w:val="24"/>
          <w:highlight w:val="lightGray"/>
        </w:rPr>
        <w:t>Rupp, Templin y Henson, (2010</w:t>
      </w:r>
      <w:r w:rsidR="004A182B" w:rsidRPr="00D268FF">
        <w:rPr>
          <w:rFonts w:ascii="Arial" w:hAnsi="Arial" w:cs="Arial"/>
          <w:sz w:val="24"/>
          <w:szCs w:val="24"/>
        </w:rPr>
        <w:t xml:space="preserve">), otros CDM bien conocidos son el modelo NIDA (determinista de entrada ruidosa </w:t>
      </w:r>
      <w:r w:rsidR="00A74075">
        <w:rPr>
          <w:rFonts w:ascii="Arial" w:hAnsi="Arial" w:cs="Arial"/>
          <w:sz w:val="24"/>
          <w:szCs w:val="24"/>
        </w:rPr>
        <w:t>“</w:t>
      </w:r>
      <w:r w:rsidR="004A182B" w:rsidRPr="00D268FF">
        <w:rPr>
          <w:rFonts w:ascii="Arial" w:hAnsi="Arial" w:cs="Arial"/>
          <w:sz w:val="24"/>
          <w:szCs w:val="24"/>
        </w:rPr>
        <w:t>y</w:t>
      </w:r>
      <w:r w:rsidR="00A74075">
        <w:rPr>
          <w:rFonts w:ascii="Arial" w:hAnsi="Arial" w:cs="Arial"/>
          <w:sz w:val="24"/>
          <w:szCs w:val="24"/>
        </w:rPr>
        <w:t>”</w:t>
      </w:r>
      <w:r w:rsidR="004A182B" w:rsidRPr="00D268FF">
        <w:rPr>
          <w:rFonts w:ascii="Arial" w:hAnsi="Arial" w:cs="Arial"/>
          <w:sz w:val="24"/>
          <w:szCs w:val="24"/>
        </w:rPr>
        <w:t xml:space="preserve">; </w:t>
      </w:r>
      <w:r w:rsidR="004A182B" w:rsidRPr="00A74075">
        <w:rPr>
          <w:rFonts w:ascii="Arial" w:hAnsi="Arial" w:cs="Arial"/>
          <w:sz w:val="24"/>
          <w:szCs w:val="24"/>
          <w:highlight w:val="lightGray"/>
        </w:rPr>
        <w:t>Junker y Sijtsma, 2001,</w:t>
      </w:r>
      <w:r w:rsidR="004A182B" w:rsidRPr="00D268FF">
        <w:rPr>
          <w:rFonts w:ascii="Arial" w:hAnsi="Arial" w:cs="Arial"/>
          <w:sz w:val="24"/>
          <w:szCs w:val="24"/>
        </w:rPr>
        <w:t xml:space="preserve"> </w:t>
      </w:r>
      <w:commentRangeStart w:id="13"/>
      <w:r w:rsidR="004A182B" w:rsidRPr="00A74075">
        <w:rPr>
          <w:rFonts w:ascii="Arial" w:hAnsi="Arial" w:cs="Arial"/>
          <w:sz w:val="24"/>
          <w:szCs w:val="24"/>
          <w:highlight w:val="yellow"/>
        </w:rPr>
        <w:t>Maris, 1999</w:t>
      </w:r>
      <w:commentRangeEnd w:id="13"/>
      <w:r w:rsidR="00A74075" w:rsidRPr="00A74075">
        <w:rPr>
          <w:rStyle w:val="Refdecomentario"/>
          <w:highlight w:val="yellow"/>
        </w:rPr>
        <w:commentReference w:id="13"/>
      </w:r>
      <w:r w:rsidR="004A182B" w:rsidRPr="00D268FF">
        <w:rPr>
          <w:rFonts w:ascii="Arial" w:hAnsi="Arial" w:cs="Arial"/>
          <w:sz w:val="24"/>
          <w:szCs w:val="24"/>
        </w:rPr>
        <w:t xml:space="preserve">), el NIDO (determinista de entrada ruidosa o, </w:t>
      </w:r>
      <w:r w:rsidR="00A74075">
        <w:rPr>
          <w:rFonts w:ascii="Arial" w:hAnsi="Arial" w:cs="Arial"/>
          <w:sz w:val="24"/>
          <w:szCs w:val="24"/>
          <w:highlight w:val="yellow"/>
        </w:rPr>
        <w:t>Douglas, de la Torre, Chang</w:t>
      </w:r>
      <w:commentRangeStart w:id="14"/>
      <w:r w:rsidR="004A182B" w:rsidRPr="00A74075">
        <w:rPr>
          <w:rFonts w:ascii="Arial" w:hAnsi="Arial" w:cs="Arial"/>
          <w:sz w:val="24"/>
          <w:szCs w:val="24"/>
          <w:highlight w:val="yellow"/>
        </w:rPr>
        <w:t>,</w:t>
      </w:r>
      <w:r w:rsidR="00A74075">
        <w:rPr>
          <w:rFonts w:ascii="Arial" w:hAnsi="Arial" w:cs="Arial"/>
          <w:sz w:val="24"/>
          <w:szCs w:val="24"/>
          <w:highlight w:val="yellow"/>
        </w:rPr>
        <w:t xml:space="preserve"> Henson &amp; Templin,</w:t>
      </w:r>
      <w:r w:rsidR="004A182B" w:rsidRPr="00A74075">
        <w:rPr>
          <w:rFonts w:ascii="Arial" w:hAnsi="Arial" w:cs="Arial"/>
          <w:sz w:val="24"/>
          <w:szCs w:val="24"/>
          <w:highlight w:val="yellow"/>
        </w:rPr>
        <w:t xml:space="preserve"> 2006</w:t>
      </w:r>
      <w:commentRangeEnd w:id="14"/>
      <w:r w:rsidR="00A74075">
        <w:rPr>
          <w:rStyle w:val="Refdecomentario"/>
        </w:rPr>
        <w:commentReference w:id="14"/>
      </w:r>
      <w:r w:rsidR="004A182B" w:rsidRPr="00D268FF">
        <w:rPr>
          <w:rFonts w:ascii="Arial" w:hAnsi="Arial" w:cs="Arial"/>
          <w:sz w:val="24"/>
          <w:szCs w:val="24"/>
        </w:rPr>
        <w:t xml:space="preserve">), y el R-RUM (modelo unificado de reparación reducida; </w:t>
      </w:r>
      <w:commentRangeStart w:id="15"/>
      <w:r w:rsidR="004A182B" w:rsidRPr="00A74075">
        <w:rPr>
          <w:rFonts w:ascii="Arial" w:hAnsi="Arial" w:cs="Arial"/>
          <w:sz w:val="24"/>
          <w:szCs w:val="24"/>
          <w:highlight w:val="yellow"/>
        </w:rPr>
        <w:t>Hartz, 2002</w:t>
      </w:r>
      <w:commentRangeEnd w:id="15"/>
      <w:r w:rsidR="00A74075">
        <w:rPr>
          <w:rStyle w:val="Refdecomentario"/>
        </w:rPr>
        <w:commentReference w:id="15"/>
      </w:r>
      <w:r w:rsidR="004A182B" w:rsidRPr="00D268FF">
        <w:rPr>
          <w:rFonts w:ascii="Arial" w:hAnsi="Arial" w:cs="Arial"/>
          <w:sz w:val="24"/>
          <w:szCs w:val="24"/>
        </w:rPr>
        <w:t xml:space="preserve">). Además, </w:t>
      </w:r>
      <w:r w:rsidR="00F75873" w:rsidRPr="00D268FF">
        <w:rPr>
          <w:rFonts w:ascii="Arial" w:hAnsi="Arial" w:cs="Arial"/>
          <w:sz w:val="24"/>
          <w:szCs w:val="24"/>
        </w:rPr>
        <w:t>se</w:t>
      </w:r>
      <w:r w:rsidR="004A182B" w:rsidRPr="00D268FF">
        <w:rPr>
          <w:rFonts w:ascii="Arial" w:hAnsi="Arial" w:cs="Arial"/>
          <w:sz w:val="24"/>
          <w:szCs w:val="24"/>
        </w:rPr>
        <w:t xml:space="preserve"> han propuesto CDM generales que respetan los supuestos de modelos específicos (véase, por ejemplo, </w:t>
      </w:r>
      <w:commentRangeStart w:id="16"/>
      <w:r w:rsidR="004A182B" w:rsidRPr="00A74075">
        <w:rPr>
          <w:rFonts w:ascii="Arial" w:hAnsi="Arial" w:cs="Arial"/>
          <w:sz w:val="24"/>
          <w:szCs w:val="24"/>
          <w:highlight w:val="yellow"/>
        </w:rPr>
        <w:t>Henson, Templin &amp; Willse, 2009</w:t>
      </w:r>
      <w:commentRangeEnd w:id="16"/>
      <w:r w:rsidR="00A74075" w:rsidRPr="00A74075">
        <w:rPr>
          <w:rStyle w:val="Refdecomentario"/>
          <w:highlight w:val="yellow"/>
        </w:rPr>
        <w:commentReference w:id="16"/>
      </w:r>
      <w:r w:rsidR="004A182B" w:rsidRPr="00D268FF">
        <w:rPr>
          <w:rFonts w:ascii="Arial" w:hAnsi="Arial" w:cs="Arial"/>
          <w:sz w:val="24"/>
          <w:szCs w:val="24"/>
        </w:rPr>
        <w:t xml:space="preserve">; </w:t>
      </w:r>
      <w:commentRangeStart w:id="17"/>
      <w:r w:rsidR="004A182B" w:rsidRPr="00A37537">
        <w:rPr>
          <w:rFonts w:ascii="Arial" w:hAnsi="Arial" w:cs="Arial"/>
          <w:sz w:val="24"/>
          <w:szCs w:val="24"/>
          <w:highlight w:val="yellow"/>
        </w:rPr>
        <w:t>von Davier, 2005</w:t>
      </w:r>
      <w:commentRangeEnd w:id="17"/>
      <w:r w:rsidR="00A37537">
        <w:rPr>
          <w:rStyle w:val="Refdecomentario"/>
        </w:rPr>
        <w:commentReference w:id="17"/>
      </w:r>
      <w:r w:rsidR="004A182B" w:rsidRPr="00D268FF">
        <w:rPr>
          <w:rFonts w:ascii="Arial" w:hAnsi="Arial" w:cs="Arial"/>
          <w:sz w:val="24"/>
          <w:szCs w:val="24"/>
        </w:rPr>
        <w:t>)</w:t>
      </w:r>
      <w:r w:rsidR="00F75873" w:rsidRPr="00D268FF">
        <w:rPr>
          <w:rFonts w:ascii="Arial" w:hAnsi="Arial" w:cs="Arial"/>
          <w:sz w:val="24"/>
          <w:szCs w:val="24"/>
        </w:rPr>
        <w:t>, o bien, que funcionan como modelos generales, como es el caso de</w:t>
      </w:r>
      <w:r w:rsidR="004A182B" w:rsidRPr="00D268FF">
        <w:rPr>
          <w:rFonts w:ascii="Arial" w:hAnsi="Arial" w:cs="Arial"/>
          <w:sz w:val="24"/>
          <w:szCs w:val="24"/>
        </w:rPr>
        <w:t xml:space="preserve">l modelo G-DINA (DINA generalizada; </w:t>
      </w:r>
      <w:r w:rsidR="004A182B" w:rsidRPr="00A37537">
        <w:rPr>
          <w:rFonts w:ascii="Arial" w:hAnsi="Arial" w:cs="Arial"/>
          <w:sz w:val="24"/>
          <w:szCs w:val="24"/>
          <w:highlight w:val="lightGray"/>
        </w:rPr>
        <w:t>de la Tor</w:t>
      </w:r>
      <w:r w:rsidR="00C86609" w:rsidRPr="00A37537">
        <w:rPr>
          <w:rFonts w:ascii="Arial" w:hAnsi="Arial" w:cs="Arial"/>
          <w:sz w:val="24"/>
          <w:szCs w:val="24"/>
          <w:highlight w:val="lightGray"/>
        </w:rPr>
        <w:t>re, 2011</w:t>
      </w:r>
      <w:r w:rsidR="00C86609" w:rsidRPr="00D268FF">
        <w:rPr>
          <w:rFonts w:ascii="Arial" w:hAnsi="Arial" w:cs="Arial"/>
          <w:sz w:val="24"/>
          <w:szCs w:val="24"/>
        </w:rPr>
        <w:t>), el modelo de diagnóstico cognitivo</w:t>
      </w:r>
      <w:r w:rsidR="004A182B" w:rsidRPr="00D268FF">
        <w:rPr>
          <w:rFonts w:ascii="Arial" w:hAnsi="Arial" w:cs="Arial"/>
          <w:sz w:val="24"/>
          <w:szCs w:val="24"/>
        </w:rPr>
        <w:t xml:space="preserve"> log-lineal (LCDM; </w:t>
      </w:r>
      <w:r w:rsidR="004A182B" w:rsidRPr="00A37537">
        <w:rPr>
          <w:rFonts w:ascii="Arial" w:hAnsi="Arial" w:cs="Arial"/>
          <w:sz w:val="24"/>
          <w:szCs w:val="24"/>
          <w:highlight w:val="lightGray"/>
        </w:rPr>
        <w:t>Henson, Templin y Willse, 2009</w:t>
      </w:r>
      <w:r w:rsidR="004A182B" w:rsidRPr="00D268FF">
        <w:rPr>
          <w:rFonts w:ascii="Arial" w:hAnsi="Arial" w:cs="Arial"/>
          <w:sz w:val="24"/>
          <w:szCs w:val="24"/>
        </w:rPr>
        <w:t>) y el modelo de diagnóstico general</w:t>
      </w:r>
      <w:r w:rsidR="00F75873" w:rsidRPr="00D268FF">
        <w:rPr>
          <w:rFonts w:ascii="Arial" w:hAnsi="Arial" w:cs="Arial"/>
          <w:sz w:val="24"/>
          <w:szCs w:val="24"/>
        </w:rPr>
        <w:t xml:space="preserve"> (GDM; </w:t>
      </w:r>
      <w:r w:rsidR="00F75873" w:rsidRPr="00A37537">
        <w:rPr>
          <w:rFonts w:ascii="Arial" w:hAnsi="Arial" w:cs="Arial"/>
          <w:sz w:val="24"/>
          <w:szCs w:val="24"/>
          <w:highlight w:val="lightGray"/>
        </w:rPr>
        <w:t>von Davier , 2005</w:t>
      </w:r>
      <w:r w:rsidR="00F75873" w:rsidRPr="00D268FF">
        <w:rPr>
          <w:rFonts w:ascii="Arial" w:hAnsi="Arial" w:cs="Arial"/>
          <w:sz w:val="24"/>
          <w:szCs w:val="24"/>
        </w:rPr>
        <w:t>). Este último grupo de modelos, describe</w:t>
      </w:r>
      <w:r w:rsidR="004A182B" w:rsidRPr="00D268FF">
        <w:rPr>
          <w:rFonts w:ascii="Arial" w:hAnsi="Arial" w:cs="Arial"/>
          <w:sz w:val="24"/>
          <w:szCs w:val="24"/>
        </w:rPr>
        <w:t xml:space="preserve"> la probabilidad de éxito en términos de la suma de los efectos debidos a la presencia de atributos específicos y sus interacciones.</w:t>
      </w:r>
    </w:p>
    <w:p w14:paraId="7D596BFA" w14:textId="77777777" w:rsidR="00A37537" w:rsidRDefault="00A37537" w:rsidP="00D268FF">
      <w:pPr>
        <w:spacing w:line="360" w:lineRule="auto"/>
        <w:ind w:firstLine="708"/>
        <w:jc w:val="both"/>
        <w:rPr>
          <w:rFonts w:ascii="Arial" w:hAnsi="Arial" w:cs="Arial"/>
          <w:b/>
          <w:sz w:val="24"/>
          <w:szCs w:val="24"/>
        </w:rPr>
      </w:pPr>
    </w:p>
    <w:p w14:paraId="6A905EA3" w14:textId="77777777" w:rsidR="00A37537" w:rsidRDefault="00A37537" w:rsidP="00D268FF">
      <w:pPr>
        <w:spacing w:line="360" w:lineRule="auto"/>
        <w:ind w:firstLine="708"/>
        <w:jc w:val="both"/>
        <w:rPr>
          <w:rFonts w:ascii="Arial" w:hAnsi="Arial" w:cs="Arial"/>
          <w:b/>
          <w:sz w:val="24"/>
          <w:szCs w:val="24"/>
        </w:rPr>
      </w:pPr>
    </w:p>
    <w:p w14:paraId="6B2EEEA2" w14:textId="5935E841" w:rsidR="00C20A7C" w:rsidRPr="00D268FF" w:rsidRDefault="00F75873" w:rsidP="00D268FF">
      <w:pPr>
        <w:spacing w:line="360" w:lineRule="auto"/>
        <w:ind w:firstLine="708"/>
        <w:jc w:val="both"/>
        <w:rPr>
          <w:rFonts w:ascii="Arial" w:hAnsi="Arial" w:cs="Arial"/>
          <w:b/>
          <w:sz w:val="24"/>
          <w:szCs w:val="24"/>
        </w:rPr>
      </w:pPr>
      <w:r w:rsidRPr="00D268FF">
        <w:rPr>
          <w:rFonts w:ascii="Arial" w:hAnsi="Arial" w:cs="Arial"/>
          <w:b/>
          <w:sz w:val="24"/>
          <w:szCs w:val="24"/>
        </w:rPr>
        <w:lastRenderedPageBreak/>
        <w:t xml:space="preserve">Acerca del </w:t>
      </w:r>
      <w:r w:rsidR="00C20A7C" w:rsidRPr="00D268FF">
        <w:rPr>
          <w:rFonts w:ascii="Arial" w:hAnsi="Arial" w:cs="Arial"/>
          <w:b/>
          <w:sz w:val="24"/>
          <w:szCs w:val="24"/>
        </w:rPr>
        <w:t>Modelo DINA</w:t>
      </w:r>
    </w:p>
    <w:p w14:paraId="6F04E049" w14:textId="34FA74D1"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El modelo DINA constituye uno de los modelos más sencillos dentro de la familia de los CDMs</w:t>
      </w:r>
      <w:r w:rsidR="00263A82" w:rsidRPr="00D268FF">
        <w:rPr>
          <w:rFonts w:ascii="Arial" w:hAnsi="Arial" w:cs="Arial"/>
          <w:sz w:val="24"/>
          <w:szCs w:val="24"/>
        </w:rPr>
        <w:t xml:space="preserve"> (</w:t>
      </w:r>
      <w:r w:rsidR="00263A82" w:rsidRPr="00A37537">
        <w:rPr>
          <w:rFonts w:ascii="Arial" w:hAnsi="Arial" w:cs="Arial"/>
          <w:sz w:val="24"/>
          <w:szCs w:val="24"/>
          <w:highlight w:val="lightGray"/>
        </w:rPr>
        <w:t>Junker y Sijtsma, 2001</w:t>
      </w:r>
      <w:r w:rsidR="00A37537" w:rsidRPr="00A37537">
        <w:rPr>
          <w:rFonts w:ascii="Arial" w:hAnsi="Arial" w:cs="Arial"/>
          <w:sz w:val="24"/>
          <w:szCs w:val="24"/>
          <w:highlight w:val="lightGray"/>
        </w:rPr>
        <w:t>; de la Torre, 2009</w:t>
      </w:r>
      <w:r w:rsidR="00263A82" w:rsidRPr="00D268FF">
        <w:rPr>
          <w:rFonts w:ascii="Arial" w:hAnsi="Arial" w:cs="Arial"/>
          <w:sz w:val="24"/>
          <w:szCs w:val="24"/>
        </w:rPr>
        <w:t>)</w:t>
      </w:r>
      <w:r w:rsidRPr="00D268FF">
        <w:rPr>
          <w:rFonts w:ascii="Arial" w:hAnsi="Arial" w:cs="Arial"/>
          <w:sz w:val="24"/>
          <w:szCs w:val="24"/>
        </w:rPr>
        <w:t xml:space="preserve">, pues </w:t>
      </w:r>
      <w:r w:rsidR="00476354" w:rsidRPr="00D268FF">
        <w:rPr>
          <w:rFonts w:ascii="Arial" w:hAnsi="Arial" w:cs="Arial"/>
          <w:sz w:val="24"/>
          <w:szCs w:val="24"/>
        </w:rPr>
        <w:t>considera únicamente</w:t>
      </w:r>
      <w:r w:rsidRPr="00D268FF">
        <w:rPr>
          <w:rFonts w:ascii="Arial" w:hAnsi="Arial" w:cs="Arial"/>
          <w:sz w:val="24"/>
          <w:szCs w:val="24"/>
        </w:rPr>
        <w:t xml:space="preserve"> dos parámetros</w:t>
      </w:r>
      <w:r w:rsidR="00476354" w:rsidRPr="00D268FF">
        <w:rPr>
          <w:rFonts w:ascii="Arial" w:hAnsi="Arial" w:cs="Arial"/>
          <w:sz w:val="24"/>
          <w:szCs w:val="24"/>
        </w:rPr>
        <w:t xml:space="preserve"> libres por ítem, con el objetivo de</w:t>
      </w:r>
      <w:r w:rsidRPr="00D268FF">
        <w:rPr>
          <w:rFonts w:ascii="Arial" w:hAnsi="Arial" w:cs="Arial"/>
          <w:sz w:val="24"/>
          <w:szCs w:val="24"/>
        </w:rPr>
        <w:t xml:space="preserve"> describ</w:t>
      </w:r>
      <w:r w:rsidR="00476354" w:rsidRPr="00D268FF">
        <w:rPr>
          <w:rFonts w:ascii="Arial" w:hAnsi="Arial" w:cs="Arial"/>
          <w:sz w:val="24"/>
          <w:szCs w:val="24"/>
        </w:rPr>
        <w:t>ir</w:t>
      </w:r>
      <w:r w:rsidRPr="00D268FF">
        <w:rPr>
          <w:rFonts w:ascii="Arial" w:hAnsi="Arial" w:cs="Arial"/>
          <w:sz w:val="24"/>
          <w:szCs w:val="24"/>
        </w:rPr>
        <w:t xml:space="preserve"> la probabilidad de que los aciertos o errores registrados no estén relacionados con el grado de dominio que los sustentantes tiene</w:t>
      </w:r>
      <w:r w:rsidR="00476354" w:rsidRPr="00D268FF">
        <w:rPr>
          <w:rFonts w:ascii="Arial" w:hAnsi="Arial" w:cs="Arial"/>
          <w:sz w:val="24"/>
          <w:szCs w:val="24"/>
        </w:rPr>
        <w:t>n en las habilidades re</w:t>
      </w:r>
      <w:r w:rsidR="00873C4D" w:rsidRPr="00D268FF">
        <w:rPr>
          <w:rFonts w:ascii="Arial" w:hAnsi="Arial" w:cs="Arial"/>
          <w:sz w:val="24"/>
          <w:szCs w:val="24"/>
        </w:rPr>
        <w:t>queridas. Estos parámetros</w:t>
      </w:r>
      <w:r w:rsidR="00476354" w:rsidRPr="00D268FF">
        <w:rPr>
          <w:rFonts w:ascii="Arial" w:hAnsi="Arial" w:cs="Arial"/>
          <w:sz w:val="24"/>
          <w:szCs w:val="24"/>
        </w:rPr>
        <w:t xml:space="preserve">, </w:t>
      </w:r>
      <w:r w:rsidR="00873C4D" w:rsidRPr="00D268FF">
        <w:rPr>
          <w:rFonts w:ascii="Arial" w:hAnsi="Arial" w:cs="Arial"/>
          <w:sz w:val="24"/>
          <w:szCs w:val="24"/>
        </w:rPr>
        <w:t xml:space="preserve">conocidos como </w:t>
      </w:r>
      <w:r w:rsidRPr="00D268FF">
        <w:rPr>
          <w:rFonts w:ascii="Arial" w:hAnsi="Arial" w:cs="Arial"/>
          <w:sz w:val="24"/>
          <w:szCs w:val="24"/>
        </w:rPr>
        <w:t>parámetro de adivinación y parámetro de desliz, refieren a la probabilidad de obtener un acierto aún sin dominar las habilidades necesarias</w:t>
      </w:r>
      <w:r w:rsidR="00873C4D" w:rsidRPr="00D268FF">
        <w:rPr>
          <w:rFonts w:ascii="Arial" w:hAnsi="Arial" w:cs="Arial"/>
          <w:sz w:val="24"/>
          <w:szCs w:val="24"/>
        </w:rPr>
        <w:t xml:space="preserve">, (es decir, de “atinarle por </w:t>
      </w:r>
      <w:r w:rsidRPr="00D268FF">
        <w:rPr>
          <w:rFonts w:ascii="Arial" w:hAnsi="Arial" w:cs="Arial"/>
          <w:sz w:val="24"/>
          <w:szCs w:val="24"/>
        </w:rPr>
        <w:t>por puro azar”</w:t>
      </w:r>
      <w:r w:rsidR="00873C4D" w:rsidRPr="00D268FF">
        <w:rPr>
          <w:rFonts w:ascii="Arial" w:hAnsi="Arial" w:cs="Arial"/>
          <w:sz w:val="24"/>
          <w:szCs w:val="24"/>
        </w:rPr>
        <w:t xml:space="preserve"> a la respuesta correcta)</w:t>
      </w:r>
      <w:r w:rsidRPr="00D268FF">
        <w:rPr>
          <w:rFonts w:ascii="Arial" w:hAnsi="Arial" w:cs="Arial"/>
          <w:sz w:val="24"/>
          <w:szCs w:val="24"/>
        </w:rPr>
        <w:t>, y la probabilidad de errar el ítem aún dominando las habilidades necesarias</w:t>
      </w:r>
      <w:r w:rsidR="00873C4D" w:rsidRPr="00D268FF">
        <w:rPr>
          <w:rFonts w:ascii="Arial" w:hAnsi="Arial" w:cs="Arial"/>
          <w:sz w:val="24"/>
          <w:szCs w:val="24"/>
        </w:rPr>
        <w:t>, (en otras palabras, de cometer un “desliz” al momento de seleccionar una respuesta).</w:t>
      </w:r>
    </w:p>
    <w:p w14:paraId="5D8796C4" w14:textId="146CBF6E" w:rsidR="00873C4D" w:rsidRPr="00D268FF" w:rsidRDefault="00873C4D" w:rsidP="00D268FF">
      <w:pPr>
        <w:spacing w:line="360" w:lineRule="auto"/>
        <w:jc w:val="both"/>
        <w:rPr>
          <w:rFonts w:ascii="Arial" w:hAnsi="Arial" w:cs="Arial"/>
          <w:sz w:val="24"/>
          <w:szCs w:val="24"/>
        </w:rPr>
      </w:pPr>
      <w:r w:rsidRPr="00D268FF">
        <w:rPr>
          <w:rFonts w:ascii="Arial" w:hAnsi="Arial" w:cs="Arial"/>
          <w:sz w:val="24"/>
          <w:szCs w:val="24"/>
        </w:rPr>
        <w:t xml:space="preserve">El modelo DINA se expresa a </w:t>
      </w:r>
      <w:r w:rsidR="00F73BD5" w:rsidRPr="00D268FF">
        <w:rPr>
          <w:rFonts w:ascii="Arial" w:hAnsi="Arial" w:cs="Arial"/>
          <w:sz w:val="24"/>
          <w:szCs w:val="24"/>
        </w:rPr>
        <w:t>partir de la siguiente ecuación,</w:t>
      </w:r>
    </w:p>
    <w:p w14:paraId="2B08A520" w14:textId="4F958EDF" w:rsidR="00873C4D" w:rsidRPr="00D268FF" w:rsidRDefault="0097669E" w:rsidP="00D268FF">
      <w:pPr>
        <w:pStyle w:val="Prrafodelista"/>
        <w:numPr>
          <w:ilvl w:val="0"/>
          <w:numId w:val="1"/>
        </w:numPr>
        <w:spacing w:line="360" w:lineRule="auto"/>
        <w:jc w:val="center"/>
        <w:rPr>
          <w:rFonts w:ascii="Arial" w:eastAsiaTheme="minorEastAsia" w:hAnsi="Arial" w:cs="Arial"/>
          <w:sz w:val="24"/>
          <w:szCs w:val="24"/>
        </w:rPr>
      </w:pPr>
      <m:oMath>
        <m:sSub>
          <m:sSubPr>
            <m:ctrlPr>
              <w:rPr>
                <w:rFonts w:ascii="Cambria Math" w:hAnsi="Cambria Math" w:cs="Arial"/>
                <w:i/>
                <w:sz w:val="24"/>
                <w:szCs w:val="24"/>
              </w:rPr>
            </m:ctrlPr>
          </m:sSubPr>
          <m:e>
            <m:r>
              <w:rPr>
                <w:rFonts w:ascii="Cambria Math" w:hAnsi="Cambria Math" w:cs="Arial"/>
                <w:sz w:val="24"/>
                <w:szCs w:val="24"/>
              </w:rPr>
              <m:t>P</m:t>
            </m:r>
          </m:e>
          <m:sub>
            <m:r>
              <w:rPr>
                <w:rFonts w:ascii="Cambria Math" w:hAnsi="Cambria Math" w:cs="Arial"/>
                <w:sz w:val="24"/>
                <w:szCs w:val="24"/>
              </w:rPr>
              <m:t>i</m:t>
            </m:r>
          </m:sub>
        </m:sSub>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=P</m:t>
        </m:r>
        <m:d>
          <m:dPr>
            <m:ctrlPr>
              <w:rPr>
                <w:rFonts w:ascii="Cambria Math" w:hAnsi="Cambria Math" w:cs="Arial"/>
                <w:i/>
                <w:sz w:val="24"/>
                <w:szCs w:val="24"/>
              </w:rPr>
            </m:ctrlPr>
          </m:dPr>
          <m:e>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pi</m:t>
                </m:r>
              </m:sub>
            </m:sSub>
            <m:r>
              <w:rPr>
                <w:rFonts w:ascii="Cambria Math" w:hAnsi="Cambria Math" w:cs="Arial"/>
                <w:sz w:val="24"/>
                <w:szCs w:val="24"/>
              </w:rPr>
              <m:t>=1</m:t>
            </m:r>
          </m:e>
          <m:e>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e>
        </m:d>
        <m:r>
          <w:rPr>
            <w:rFonts w:ascii="Cambria Math" w:hAnsi="Cambria Math" w:cs="Arial"/>
            <w:sz w:val="24"/>
            <w:szCs w:val="24"/>
          </w:rPr>
          <m:t>=</m:t>
        </m:r>
        <m:sSubSup>
          <m:sSubSupPr>
            <m:ctrlPr>
              <w:rPr>
                <w:rFonts w:ascii="Cambria Math" w:hAnsi="Cambria Math" w:cs="Arial"/>
                <w:i/>
                <w:sz w:val="24"/>
                <w:szCs w:val="24"/>
              </w:rPr>
            </m:ctrlPr>
          </m:sSubSupPr>
          <m:e>
            <m:r>
              <w:rPr>
                <w:rFonts w:ascii="Cambria Math" w:hAnsi="Cambria Math" w:cs="Arial"/>
                <w:sz w:val="24"/>
                <w:szCs w:val="24"/>
              </w:rPr>
              <m:t>g</m:t>
            </m:r>
          </m:e>
          <m:sub>
            <m:r>
              <w:rPr>
                <w:rFonts w:ascii="Cambria Math" w:hAnsi="Cambria Math" w:cs="Arial"/>
                <w:sz w:val="24"/>
                <w:szCs w:val="24"/>
              </w:rPr>
              <m:t>i</m:t>
            </m:r>
          </m:sub>
          <m:sup>
            <m:d>
              <m:dPr>
                <m:ctrlPr>
                  <w:rPr>
                    <w:rFonts w:ascii="Cambria Math" w:hAnsi="Cambria Math" w:cs="Arial"/>
                    <w:i/>
                    <w:sz w:val="24"/>
                    <w:szCs w:val="24"/>
                  </w:rPr>
                </m:ctrlPr>
              </m:d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e>
            </m:d>
          </m:sup>
        </m:sSubSup>
        <m:sSup>
          <m:sSupPr>
            <m:ctrlPr>
              <w:rPr>
                <w:rFonts w:ascii="Cambria Math" w:hAnsi="Cambria Math" w:cs="Arial"/>
                <w:i/>
                <w:sz w:val="24"/>
                <w:szCs w:val="24"/>
              </w:rPr>
            </m:ctrlPr>
          </m:sSupPr>
          <m:e>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r>
              <w:rPr>
                <w:rFonts w:ascii="Cambria Math" w:hAnsi="Cambria Math" w:cs="Arial"/>
                <w:sz w:val="24"/>
                <w:szCs w:val="24"/>
              </w:rPr>
              <m:t>)</m:t>
            </m:r>
          </m:e>
          <m:sup>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pi</m:t>
                </m:r>
              </m:sub>
            </m:sSub>
          </m:sup>
        </m:sSup>
      </m:oMath>
    </w:p>
    <w:p w14:paraId="7A5BFC7E" w14:textId="43E2FB05" w:rsidR="00F73BD5" w:rsidRPr="00D268FF" w:rsidRDefault="00F73BD5" w:rsidP="00D268FF">
      <w:pPr>
        <w:spacing w:line="360" w:lineRule="auto"/>
        <w:rPr>
          <w:rFonts w:ascii="Arial" w:hAnsi="Arial" w:cs="Arial"/>
          <w:sz w:val="24"/>
          <w:szCs w:val="24"/>
        </w:rPr>
      </w:pPr>
      <w:r w:rsidRPr="00D268FF">
        <w:rPr>
          <w:rFonts w:ascii="Arial" w:hAnsi="Arial" w:cs="Arial"/>
          <w:sz w:val="24"/>
          <w:szCs w:val="24"/>
        </w:rPr>
        <w:t>De acuerdo con la Ecuación 1, el modelo DINA está compuesto por los siguientes elementos:</w:t>
      </w:r>
    </w:p>
    <w:p w14:paraId="612AE382" w14:textId="7FF01FAE" w:rsidR="00B30302" w:rsidRPr="00D268FF" w:rsidRDefault="00B30302" w:rsidP="00D268FF">
      <w:pPr>
        <w:spacing w:line="360" w:lineRule="auto"/>
        <w:jc w:val="both"/>
        <w:rPr>
          <w:rFonts w:ascii="Arial" w:hAnsi="Arial" w:cs="Arial"/>
          <w:sz w:val="24"/>
          <w:szCs w:val="24"/>
        </w:rPr>
      </w:pPr>
      <w:r w:rsidRPr="00D268FF">
        <w:rPr>
          <w:rFonts w:ascii="Arial" w:hAnsi="Arial" w:cs="Arial"/>
          <w:sz w:val="24"/>
          <w:szCs w:val="24"/>
        </w:rPr>
        <w:t xml:space="preserve">1.- Una variable binaria </w:t>
      </w:r>
      <m:oMath>
        <m:sSub>
          <m:sSubPr>
            <m:ctrlPr>
              <w:rPr>
                <w:rFonts w:ascii="Cambria Math" w:hAnsi="Cambria Math" w:cs="Arial"/>
                <w:i/>
                <w:sz w:val="24"/>
                <w:szCs w:val="24"/>
              </w:rPr>
            </m:ctrlPr>
          </m:sSubPr>
          <m:e>
            <m:r>
              <w:rPr>
                <w:rFonts w:ascii="Cambria Math" w:hAnsi="Cambria Math" w:cs="Arial"/>
                <w:sz w:val="24"/>
                <w:szCs w:val="24"/>
              </w:rPr>
              <m:t>Y</m:t>
            </m:r>
          </m:e>
          <m:sub>
            <m:r>
              <w:rPr>
                <w:rFonts w:ascii="Cambria Math" w:hAnsi="Cambria Math" w:cs="Arial"/>
                <w:sz w:val="24"/>
                <w:szCs w:val="24"/>
              </w:rPr>
              <m:t>ij</m:t>
            </m:r>
          </m:sub>
        </m:sSub>
      </m:oMath>
      <w:r w:rsidR="00F73BD5" w:rsidRPr="00D268FF">
        <w:rPr>
          <w:rFonts w:ascii="Arial" w:eastAsiaTheme="minorEastAsia" w:hAnsi="Arial" w:cs="Arial"/>
          <w:sz w:val="24"/>
          <w:szCs w:val="24"/>
        </w:rPr>
        <w:t xml:space="preserve"> </w:t>
      </w:r>
      <w:r w:rsidR="00F73BD5" w:rsidRPr="00D268FF">
        <w:rPr>
          <w:rFonts w:ascii="Arial" w:hAnsi="Arial" w:cs="Arial"/>
          <w:sz w:val="24"/>
          <w:szCs w:val="24"/>
        </w:rPr>
        <w:t xml:space="preserve">para indicar </w:t>
      </w:r>
      <w:r w:rsidR="005D36C2" w:rsidRPr="00D268FF">
        <w:rPr>
          <w:rFonts w:ascii="Arial" w:hAnsi="Arial" w:cs="Arial"/>
          <w:sz w:val="24"/>
          <w:szCs w:val="24"/>
        </w:rPr>
        <w:t xml:space="preserve">si </w:t>
      </w:r>
      <w:r w:rsidR="00F73BD5" w:rsidRPr="00D268FF">
        <w:rPr>
          <w:rFonts w:ascii="Arial" w:eastAsiaTheme="minorEastAsia" w:hAnsi="Arial" w:cs="Arial"/>
          <w:sz w:val="24"/>
          <w:szCs w:val="24"/>
        </w:rPr>
        <w:t xml:space="preserve">la persona </w:t>
      </w:r>
      <m:oMath>
        <m:r>
          <w:rPr>
            <w:rFonts w:ascii="Cambria Math" w:eastAsiaTheme="minorEastAsia" w:hAnsi="Cambria Math" w:cs="Arial"/>
            <w:sz w:val="24"/>
            <w:szCs w:val="24"/>
          </w:rPr>
          <m:t>p</m:t>
        </m:r>
      </m:oMath>
      <w:r w:rsidRPr="00D268FF">
        <w:rPr>
          <w:rFonts w:ascii="Arial" w:hAnsi="Arial" w:cs="Arial"/>
          <w:sz w:val="24"/>
          <w:szCs w:val="24"/>
        </w:rPr>
        <w:t xml:space="preserve"> obtuvo un acierto (1) o un error (0)</w:t>
      </w:r>
      <w:r w:rsidR="005D36C2" w:rsidRPr="00D268FF">
        <w:rPr>
          <w:rFonts w:ascii="Arial" w:hAnsi="Arial" w:cs="Arial"/>
          <w:sz w:val="24"/>
          <w:szCs w:val="24"/>
        </w:rPr>
        <w:t xml:space="preserve"> en el ítem </w:t>
      </w:r>
      <m:oMath>
        <m:r>
          <w:rPr>
            <w:rFonts w:ascii="Cambria Math" w:hAnsi="Cambria Math" w:cs="Arial"/>
            <w:sz w:val="24"/>
            <w:szCs w:val="24"/>
          </w:rPr>
          <m:t>i</m:t>
        </m:r>
      </m:oMath>
      <w:r w:rsidR="00F73BD5" w:rsidRPr="00D268FF">
        <w:rPr>
          <w:rFonts w:ascii="Arial" w:hAnsi="Arial" w:cs="Arial"/>
          <w:sz w:val="24"/>
          <w:szCs w:val="24"/>
        </w:rPr>
        <w:t>. Esto implica la existencia de</w:t>
      </w:r>
      <w:r w:rsidRPr="00D268FF">
        <w:rPr>
          <w:rFonts w:ascii="Arial" w:hAnsi="Arial" w:cs="Arial"/>
          <w:sz w:val="24"/>
          <w:szCs w:val="24"/>
        </w:rPr>
        <w:t xml:space="preserve"> un vector Y compuesto por </w:t>
      </w:r>
      <m:oMath>
        <m:r>
          <w:rPr>
            <w:rFonts w:ascii="Cambria Math" w:hAnsi="Cambria Math" w:cs="Arial"/>
            <w:sz w:val="24"/>
            <w:szCs w:val="24"/>
          </w:rPr>
          <m:t>p</m:t>
        </m:r>
      </m:oMath>
      <w:r w:rsidRPr="00D268FF">
        <w:rPr>
          <w:rFonts w:ascii="Arial" w:hAnsi="Arial" w:cs="Arial"/>
          <w:sz w:val="24"/>
          <w:szCs w:val="24"/>
        </w:rPr>
        <w:t xml:space="preserve"> filas e </w:t>
      </w:r>
      <m:oMath>
        <m:r>
          <w:rPr>
            <w:rFonts w:ascii="Cambria Math" w:hAnsi="Cambria Math" w:cs="Arial"/>
            <w:sz w:val="24"/>
            <w:szCs w:val="24"/>
          </w:rPr>
          <m:t>i</m:t>
        </m:r>
      </m:oMath>
      <w:r w:rsidRPr="00D268FF">
        <w:rPr>
          <w:rFonts w:ascii="Arial" w:hAnsi="Arial" w:cs="Arial"/>
          <w:sz w:val="24"/>
          <w:szCs w:val="24"/>
        </w:rPr>
        <w:t xml:space="preserve"> columnas</w:t>
      </w:r>
      <w:r w:rsidR="00A349FE" w:rsidRPr="00D268FF">
        <w:rPr>
          <w:rFonts w:ascii="Arial" w:hAnsi="Arial" w:cs="Arial"/>
          <w:sz w:val="24"/>
          <w:szCs w:val="24"/>
        </w:rPr>
        <w:t xml:space="preserve">, donde se concentran </w:t>
      </w:r>
      <w:r w:rsidRPr="00D268FF">
        <w:rPr>
          <w:rFonts w:ascii="Arial" w:hAnsi="Arial" w:cs="Arial"/>
          <w:sz w:val="24"/>
          <w:szCs w:val="24"/>
        </w:rPr>
        <w:t>los aciertos</w:t>
      </w:r>
      <w:r w:rsidR="00A349FE" w:rsidRPr="00D268FF">
        <w:rPr>
          <w:rFonts w:ascii="Arial" w:hAnsi="Arial" w:cs="Arial"/>
          <w:sz w:val="24"/>
          <w:szCs w:val="24"/>
        </w:rPr>
        <w:t xml:space="preserve"> y errores</w:t>
      </w:r>
      <w:r w:rsidRPr="00D268FF">
        <w:rPr>
          <w:rFonts w:ascii="Arial" w:hAnsi="Arial" w:cs="Arial"/>
          <w:sz w:val="24"/>
          <w:szCs w:val="24"/>
        </w:rPr>
        <w:t xml:space="preserve"> obtenidos por cada persona en cada ítem.</w:t>
      </w:r>
    </w:p>
    <w:p w14:paraId="4566CB17" w14:textId="5119CF0A" w:rsidR="00B30302" w:rsidRPr="00D268FF" w:rsidRDefault="005D36C2" w:rsidP="00D268FF">
      <w:pPr>
        <w:spacing w:line="360" w:lineRule="auto"/>
        <w:jc w:val="both"/>
        <w:rPr>
          <w:rFonts w:ascii="Arial" w:hAnsi="Arial" w:cs="Arial"/>
          <w:sz w:val="24"/>
          <w:szCs w:val="24"/>
        </w:rPr>
      </w:pPr>
      <w:r w:rsidRPr="00D268FF">
        <w:rPr>
          <w:rFonts w:ascii="Arial" w:hAnsi="Arial" w:cs="Arial"/>
          <w:sz w:val="24"/>
          <w:szCs w:val="24"/>
        </w:rPr>
        <w:t xml:space="preserve">2.- Un vector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m:t>
            </m:r>
          </m:sub>
        </m:sSub>
      </m:oMath>
      <w:r w:rsidRPr="00D268FF">
        <w:rPr>
          <w:rFonts w:ascii="Arial" w:eastAsiaTheme="minorEastAsia" w:hAnsi="Arial" w:cs="Arial"/>
          <w:sz w:val="24"/>
          <w:szCs w:val="24"/>
        </w:rPr>
        <w:t xml:space="preserve"> que contiene a la</w:t>
      </w:r>
      <w:r w:rsidR="00B30302" w:rsidRPr="00D268FF">
        <w:rPr>
          <w:rFonts w:ascii="Arial" w:hAnsi="Arial" w:cs="Arial"/>
          <w:sz w:val="24"/>
          <w:szCs w:val="24"/>
        </w:rPr>
        <w:t xml:space="preserve"> variable binaria </w:t>
      </w:r>
      <m:oMath>
        <m:sSub>
          <m:sSubPr>
            <m:ctrlPr>
              <w:rPr>
                <w:rFonts w:ascii="Cambria Math" w:hAnsi="Cambria Math" w:cs="Arial"/>
                <w:i/>
                <w:sz w:val="24"/>
                <w:szCs w:val="24"/>
              </w:rPr>
            </m:ctrlPr>
          </m:sSubPr>
          <m:e>
            <m:r>
              <w:rPr>
                <w:rFonts w:ascii="Cambria Math" w:hAnsi="Cambria Math" w:cs="Arial"/>
                <w:sz w:val="24"/>
                <w:szCs w:val="24"/>
              </w:rPr>
              <m:t>α</m:t>
            </m:r>
          </m:e>
          <m:sub>
            <m:r>
              <w:rPr>
                <w:rFonts w:ascii="Cambria Math" w:hAnsi="Cambria Math" w:cs="Arial"/>
                <w:sz w:val="24"/>
                <w:szCs w:val="24"/>
              </w:rPr>
              <m:t>ph</m:t>
            </m:r>
          </m:sub>
        </m:sSub>
      </m:oMath>
      <w:r w:rsidR="00B30302" w:rsidRPr="00D268FF">
        <w:rPr>
          <w:rFonts w:ascii="Arial" w:hAnsi="Arial" w:cs="Arial"/>
          <w:sz w:val="24"/>
          <w:szCs w:val="24"/>
        </w:rPr>
        <w:t xml:space="preserve"> que </w:t>
      </w:r>
      <w:r w:rsidRPr="00D268FF">
        <w:rPr>
          <w:rFonts w:ascii="Arial" w:hAnsi="Arial" w:cs="Arial"/>
          <w:sz w:val="24"/>
          <w:szCs w:val="24"/>
        </w:rPr>
        <w:t xml:space="preserve">señala si la persona </w:t>
      </w:r>
      <m:oMath>
        <m:r>
          <w:rPr>
            <w:rFonts w:ascii="Cambria Math" w:hAnsi="Cambria Math" w:cs="Arial"/>
            <w:sz w:val="24"/>
            <w:szCs w:val="24"/>
          </w:rPr>
          <m:t>p</m:t>
        </m:r>
      </m:oMath>
      <w:r w:rsidR="00B30302" w:rsidRPr="00D268FF">
        <w:rPr>
          <w:rFonts w:ascii="Arial" w:hAnsi="Arial" w:cs="Arial"/>
          <w:sz w:val="24"/>
          <w:szCs w:val="24"/>
        </w:rPr>
        <w:t xml:space="preserve"> </w:t>
      </w:r>
      <w:r w:rsidRPr="00D268FF">
        <w:rPr>
          <w:rFonts w:ascii="Arial" w:hAnsi="Arial" w:cs="Arial"/>
          <w:sz w:val="24"/>
          <w:szCs w:val="24"/>
        </w:rPr>
        <w:t>domina (1) o no (0) el subdominio</w:t>
      </w:r>
      <w:r w:rsidR="00B30302" w:rsidRPr="00D268FF">
        <w:rPr>
          <w:rFonts w:ascii="Arial" w:hAnsi="Arial" w:cs="Arial"/>
          <w:sz w:val="24"/>
          <w:szCs w:val="24"/>
        </w:rPr>
        <w:t xml:space="preserve"> </w:t>
      </w:r>
      <m:oMath>
        <m:r>
          <w:rPr>
            <w:rFonts w:ascii="Cambria Math" w:hAnsi="Cambria Math" w:cs="Arial"/>
            <w:sz w:val="24"/>
            <w:szCs w:val="24"/>
          </w:rPr>
          <m:t>h</m:t>
        </m:r>
      </m:oMath>
      <w:r w:rsidR="00B30302" w:rsidRPr="00D268FF">
        <w:rPr>
          <w:rFonts w:ascii="Arial" w:hAnsi="Arial" w:cs="Arial"/>
          <w:sz w:val="24"/>
          <w:szCs w:val="24"/>
        </w:rPr>
        <w:t xml:space="preserve"> </w:t>
      </w:r>
      <w:r w:rsidRPr="00D268FF">
        <w:rPr>
          <w:rFonts w:ascii="Arial" w:hAnsi="Arial" w:cs="Arial"/>
          <w:sz w:val="24"/>
          <w:szCs w:val="24"/>
        </w:rPr>
        <w:t>evaluado</w:t>
      </w:r>
      <w:r w:rsidR="00B30302" w:rsidRPr="00D268FF">
        <w:rPr>
          <w:rFonts w:ascii="Arial" w:hAnsi="Arial" w:cs="Arial"/>
          <w:sz w:val="24"/>
          <w:szCs w:val="24"/>
        </w:rPr>
        <w:t xml:space="preserve"> </w:t>
      </w:r>
      <w:r w:rsidRPr="00D268FF">
        <w:rPr>
          <w:rFonts w:ascii="Arial" w:hAnsi="Arial" w:cs="Arial"/>
          <w:sz w:val="24"/>
          <w:szCs w:val="24"/>
        </w:rPr>
        <w:t xml:space="preserve">en la </w:t>
      </w:r>
      <w:r w:rsidR="00B30302" w:rsidRPr="00D268FF">
        <w:rPr>
          <w:rFonts w:ascii="Arial" w:hAnsi="Arial" w:cs="Arial"/>
          <w:sz w:val="24"/>
          <w:szCs w:val="24"/>
        </w:rPr>
        <w:t>prueba.</w:t>
      </w:r>
      <w:r w:rsidRPr="00D268FF">
        <w:rPr>
          <w:rFonts w:ascii="Arial" w:hAnsi="Arial" w:cs="Arial"/>
          <w:sz w:val="24"/>
          <w:szCs w:val="24"/>
        </w:rPr>
        <w:t xml:space="preserve"> Al conjunto de dominios evaluados suele referírseles, en el marco de los CDM, como habilidades, conocimientos o atributos contenidos en el dominio general evaluado por la prueba.</w:t>
      </w:r>
    </w:p>
    <w:p w14:paraId="138A1B88" w14:textId="38B6E2C0" w:rsidR="00B30302" w:rsidRPr="00D268FF" w:rsidRDefault="005D36C2" w:rsidP="00D268FF">
      <w:pPr>
        <w:spacing w:line="360" w:lineRule="auto"/>
        <w:jc w:val="both"/>
        <w:rPr>
          <w:rFonts w:ascii="Arial" w:eastAsiaTheme="minorEastAsia" w:hAnsi="Arial" w:cs="Arial"/>
          <w:sz w:val="24"/>
          <w:szCs w:val="24"/>
        </w:rPr>
      </w:pPr>
      <w:r w:rsidRPr="00D268FF">
        <w:rPr>
          <w:rFonts w:ascii="Arial" w:hAnsi="Arial" w:cs="Arial"/>
          <w:sz w:val="24"/>
          <w:szCs w:val="24"/>
        </w:rPr>
        <w:t xml:space="preserve">3.- Un vector </w:t>
      </w:r>
      <m:oMath>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m:t>
            </m:r>
          </m:sub>
        </m:sSub>
      </m:oMath>
      <w:r w:rsidRPr="00D268FF">
        <w:rPr>
          <w:rFonts w:ascii="Arial" w:hAnsi="Arial" w:cs="Arial"/>
          <w:sz w:val="24"/>
          <w:szCs w:val="24"/>
        </w:rPr>
        <w:t xml:space="preserve"> </w:t>
      </w:r>
      <w:r w:rsidR="001F31AF" w:rsidRPr="00D268FF">
        <w:rPr>
          <w:rFonts w:ascii="Arial" w:hAnsi="Arial" w:cs="Arial"/>
          <w:sz w:val="24"/>
          <w:szCs w:val="24"/>
        </w:rPr>
        <w:t xml:space="preserve">que por cada ítem </w:t>
      </w:r>
      <m:oMath>
        <m:r>
          <w:rPr>
            <w:rFonts w:ascii="Cambria Math" w:hAnsi="Cambria Math" w:cs="Arial"/>
            <w:sz w:val="24"/>
            <w:szCs w:val="24"/>
          </w:rPr>
          <m:t>i</m:t>
        </m:r>
      </m:oMath>
      <w:r w:rsidR="001F31AF" w:rsidRPr="00D268FF">
        <w:rPr>
          <w:rFonts w:ascii="Arial" w:eastAsiaTheme="minorEastAsia" w:hAnsi="Arial" w:cs="Arial"/>
          <w:sz w:val="24"/>
          <w:szCs w:val="24"/>
        </w:rPr>
        <w:t xml:space="preserve">, contiene a la variable binaria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pi</m:t>
            </m:r>
          </m:sub>
        </m:sSub>
      </m:oMath>
      <w:r w:rsidR="001F31AF" w:rsidRPr="00D268FF">
        <w:rPr>
          <w:rFonts w:ascii="Arial" w:eastAsiaTheme="minorEastAsia" w:hAnsi="Arial" w:cs="Arial"/>
          <w:sz w:val="24"/>
          <w:szCs w:val="24"/>
        </w:rPr>
        <w:t xml:space="preserve"> que señala la respuesta “idealmente” registrada (en términos de acierto o error) por el sustentante </w:t>
      </w:r>
      <m:oMath>
        <m:r>
          <w:rPr>
            <w:rFonts w:ascii="Cambria Math" w:eastAsiaTheme="minorEastAsia" w:hAnsi="Cambria Math" w:cs="Arial"/>
            <w:sz w:val="24"/>
            <w:szCs w:val="24"/>
          </w:rPr>
          <m:t>p</m:t>
        </m:r>
      </m:oMath>
      <w:r w:rsidR="001F31AF" w:rsidRPr="00D268FF">
        <w:rPr>
          <w:rFonts w:ascii="Arial" w:eastAsiaTheme="minorEastAsia" w:hAnsi="Arial" w:cs="Arial"/>
          <w:sz w:val="24"/>
          <w:szCs w:val="24"/>
        </w:rPr>
        <w:t xml:space="preserve"> en el ítem </w:t>
      </w:r>
      <m:oMath>
        <m:r>
          <w:rPr>
            <w:rFonts w:ascii="Cambria Math" w:eastAsiaTheme="minorEastAsia" w:hAnsi="Cambria Math" w:cs="Arial"/>
            <w:sz w:val="24"/>
            <w:szCs w:val="24"/>
          </w:rPr>
          <m:t>i</m:t>
        </m:r>
      </m:oMath>
      <w:r w:rsidR="001F31AF" w:rsidRPr="00D268FF">
        <w:rPr>
          <w:rFonts w:ascii="Arial" w:eastAsiaTheme="minorEastAsia" w:hAnsi="Arial" w:cs="Arial"/>
          <w:sz w:val="24"/>
          <w:szCs w:val="24"/>
        </w:rPr>
        <w:t xml:space="preserve">, dado lo que la matriz </w:t>
      </w:r>
      <w:r w:rsidR="005E075A" w:rsidRPr="00D268FF">
        <w:rPr>
          <w:rFonts w:ascii="Arial" w:eastAsiaTheme="minorEastAsia" w:hAnsi="Arial" w:cs="Arial"/>
          <w:sz w:val="24"/>
          <w:szCs w:val="24"/>
        </w:rPr>
        <w:t xml:space="preserve">Q, el modelo cognitivo detrás de la prueba, ha establecido acerca de qué habilidades </w:t>
      </w:r>
      <m:oMath>
        <m:r>
          <w:rPr>
            <w:rFonts w:ascii="Cambria Math" w:eastAsiaTheme="minorEastAsia" w:hAnsi="Cambria Math" w:cs="Arial"/>
            <w:sz w:val="24"/>
            <w:szCs w:val="24"/>
          </w:rPr>
          <m:t>h</m:t>
        </m:r>
      </m:oMath>
      <w:r w:rsidR="005E075A" w:rsidRPr="00D268FF">
        <w:rPr>
          <w:rFonts w:ascii="Arial" w:eastAsiaTheme="minorEastAsia" w:hAnsi="Arial" w:cs="Arial"/>
          <w:sz w:val="24"/>
          <w:szCs w:val="24"/>
        </w:rPr>
        <w:t xml:space="preserve"> se requieren para obtener un acierto en cada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r>
          <w:rPr>
            <w:rFonts w:ascii="Cambria Math" w:eastAsiaTheme="minorEastAsia" w:hAnsi="Cambria Math" w:cs="Arial"/>
            <w:sz w:val="24"/>
            <w:szCs w:val="24"/>
          </w:rPr>
          <m:t>)</m:t>
        </m:r>
      </m:oMath>
      <w:r w:rsidR="005E075A" w:rsidRPr="00D268FF">
        <w:rPr>
          <w:rFonts w:ascii="Arial" w:eastAsiaTheme="minorEastAsia" w:hAnsi="Arial" w:cs="Arial"/>
          <w:sz w:val="24"/>
          <w:szCs w:val="24"/>
        </w:rPr>
        <w:t xml:space="preserve"> y lo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α</m:t>
            </m:r>
          </m:e>
          <m:sub>
            <m:r>
              <w:rPr>
                <w:rFonts w:ascii="Cambria Math" w:eastAsiaTheme="minorEastAsia" w:hAnsi="Cambria Math" w:cs="Arial"/>
                <w:sz w:val="24"/>
                <w:szCs w:val="24"/>
              </w:rPr>
              <m:t>p</m:t>
            </m:r>
          </m:sub>
        </m:sSub>
      </m:oMath>
      <w:r w:rsidR="005E075A" w:rsidRPr="00D268FF">
        <w:rPr>
          <w:rFonts w:ascii="Arial" w:eastAsiaTheme="minorEastAsia" w:hAnsi="Arial" w:cs="Arial"/>
          <w:sz w:val="24"/>
          <w:szCs w:val="24"/>
        </w:rPr>
        <w:t xml:space="preserve"> nos dice sobre las habilidades dominadas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De esta forma, tenemos que el vector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oMath>
      <w:r w:rsidR="005E075A" w:rsidRPr="00D268FF">
        <w:rPr>
          <w:rFonts w:ascii="Arial" w:eastAsiaTheme="minorEastAsia" w:hAnsi="Arial" w:cs="Arial"/>
          <w:sz w:val="24"/>
          <w:szCs w:val="24"/>
        </w:rPr>
        <w:t xml:space="preserve"> queda plasmado como el elemento determinista del modelo, definido matemáticamente como:</w:t>
      </w:r>
    </w:p>
    <w:p w14:paraId="61BAD517" w14:textId="33A75BAC" w:rsidR="005E075A" w:rsidRPr="00D268FF" w:rsidRDefault="0097669E"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m:t>
            </m:r>
          </m:sub>
        </m:sSub>
        <m:r>
          <w:rPr>
            <w:rFonts w:ascii="Cambria Math" w:eastAsiaTheme="minorEastAsia" w:hAnsi="Cambria Math" w:cs="Arial"/>
            <w:sz w:val="24"/>
            <w:szCs w:val="24"/>
          </w:rPr>
          <m:t xml:space="preserve">= </m:t>
        </m:r>
        <m:d>
          <m:dPr>
            <m:begChr m:val="{"/>
            <m:endChr m:val="}"/>
            <m:ctrlPr>
              <w:rPr>
                <w:rFonts w:ascii="Cambria Math" w:eastAsiaTheme="minorEastAsia" w:hAnsi="Cambria Math" w:cs="Arial"/>
                <w:i/>
                <w:sz w:val="24"/>
                <w:szCs w:val="24"/>
              </w:rPr>
            </m:ctrlPr>
          </m:dPr>
          <m:e>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e>
        </m:d>
      </m:oMath>
      <w:r w:rsidR="005E075A" w:rsidRPr="00D268FF">
        <w:rPr>
          <w:rFonts w:ascii="Arial" w:eastAsiaTheme="minorEastAsia" w:hAnsi="Arial" w:cs="Arial"/>
          <w:sz w:val="24"/>
          <w:szCs w:val="24"/>
        </w:rPr>
        <w:t>, donde</w:t>
      </w:r>
    </w:p>
    <w:p w14:paraId="10EEC925" w14:textId="22FA4D8C" w:rsidR="005E075A" w:rsidRPr="00D268FF" w:rsidRDefault="0097669E" w:rsidP="00D268FF">
      <w:pPr>
        <w:spacing w:line="360" w:lineRule="auto"/>
        <w:jc w:val="center"/>
        <w:rPr>
          <w:rFonts w:ascii="Arial" w:eastAsiaTheme="minorEastAsia" w:hAnsi="Arial" w:cs="Arial"/>
          <w:sz w:val="24"/>
          <w:szCs w:val="24"/>
        </w:rPr>
      </w:pPr>
      <m:oMathPara>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m:t>
          </m:r>
          <m:nary>
            <m:naryPr>
              <m:chr m:val="∏"/>
              <m:limLoc m:val="undOvr"/>
              <m:ctrlPr>
                <w:rPr>
                  <w:rFonts w:ascii="Cambria Math" w:eastAsiaTheme="minorEastAsia" w:hAnsi="Cambria Math" w:cs="Arial"/>
                  <w:i/>
                  <w:sz w:val="24"/>
                  <w:szCs w:val="24"/>
                </w:rPr>
              </m:ctrlPr>
            </m:naryPr>
            <m:sub>
              <m:r>
                <w:rPr>
                  <w:rFonts w:ascii="Cambria Math" w:eastAsiaTheme="minorEastAsia" w:hAnsi="Cambria Math" w:cs="Arial"/>
                  <w:sz w:val="24"/>
                  <w:szCs w:val="24"/>
                </w:rPr>
                <m:t>h=1</m:t>
              </m:r>
            </m:sub>
            <m:sup>
              <m:r>
                <w:rPr>
                  <w:rFonts w:ascii="Cambria Math" w:eastAsiaTheme="minorEastAsia" w:hAnsi="Cambria Math" w:cs="Arial"/>
                  <w:sz w:val="24"/>
                  <w:szCs w:val="24"/>
                </w:rPr>
                <m:t>H</m:t>
              </m:r>
            </m:sup>
            <m:e>
              <m:sSubSup>
                <m:sSubSupPr>
                  <m:ctrlPr>
                    <w:rPr>
                      <w:rFonts w:ascii="Cambria Math" w:eastAsiaTheme="minorEastAsia" w:hAnsi="Cambria Math" w:cs="Arial"/>
                      <w:i/>
                      <w:sz w:val="24"/>
                      <w:szCs w:val="24"/>
                    </w:rPr>
                  </m:ctrlPr>
                </m:sSubSupPr>
                <m:e>
                  <m:r>
                    <w:rPr>
                      <w:rFonts w:ascii="Cambria Math" w:eastAsiaTheme="minorEastAsia" w:hAnsi="Cambria Math" w:cs="Arial"/>
                      <w:sz w:val="24"/>
                      <w:szCs w:val="24"/>
                    </w:rPr>
                    <m:t>α</m:t>
                  </m:r>
                </m:e>
                <m:sub>
                  <m:r>
                    <w:rPr>
                      <w:rFonts w:ascii="Cambria Math" w:eastAsiaTheme="minorEastAsia" w:hAnsi="Cambria Math" w:cs="Arial"/>
                      <w:sz w:val="24"/>
                      <w:szCs w:val="24"/>
                    </w:rPr>
                    <m:t>ih</m:t>
                  </m:r>
                </m:sub>
                <m:sup>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q</m:t>
                      </m:r>
                    </m:e>
                    <m:sub>
                      <m:r>
                        <w:rPr>
                          <w:rFonts w:ascii="Cambria Math" w:eastAsiaTheme="minorEastAsia" w:hAnsi="Cambria Math" w:cs="Arial"/>
                          <w:sz w:val="24"/>
                          <w:szCs w:val="24"/>
                        </w:rPr>
                        <m:t>ih</m:t>
                      </m:r>
                    </m:sub>
                  </m:sSub>
                </m:sup>
              </m:sSubSup>
            </m:e>
          </m:nary>
        </m:oMath>
      </m:oMathPara>
    </w:p>
    <w:p w14:paraId="5D9E6E14" w14:textId="26257CF3" w:rsidR="005F7B13" w:rsidRPr="00D268FF" w:rsidRDefault="000561EC" w:rsidP="00D268FF">
      <w:pPr>
        <w:spacing w:line="360" w:lineRule="auto"/>
        <w:jc w:val="both"/>
        <w:rPr>
          <w:rFonts w:ascii="Arial" w:eastAsiaTheme="minorEastAsia" w:hAnsi="Arial" w:cs="Arial"/>
          <w:sz w:val="24"/>
          <w:szCs w:val="24"/>
        </w:rPr>
      </w:pPr>
      <w:r w:rsidRPr="00D268FF">
        <w:rPr>
          <w:rFonts w:ascii="Arial" w:hAnsi="Arial" w:cs="Arial"/>
          <w:sz w:val="24"/>
          <w:szCs w:val="24"/>
        </w:rPr>
        <w:t>4</w:t>
      </w:r>
      <w:r w:rsidR="005F7B13" w:rsidRPr="00D268FF">
        <w:rPr>
          <w:rFonts w:ascii="Arial" w:hAnsi="Arial" w:cs="Arial"/>
          <w:sz w:val="24"/>
          <w:szCs w:val="24"/>
        </w:rPr>
        <w:t xml:space="preserve">.- Un parámetro de desliz </w:t>
      </w:r>
      <m:oMath>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005E075A" w:rsidRPr="00D268FF">
        <w:rPr>
          <w:rFonts w:ascii="Arial" w:eastAsiaTheme="minorEastAsia" w:hAnsi="Arial" w:cs="Arial"/>
          <w:sz w:val="24"/>
          <w:szCs w:val="24"/>
        </w:rPr>
        <w:t xml:space="preserve">, que nos dice que aunque la respuesta idealmente esperada por el participante </w:t>
      </w:r>
      <m:oMath>
        <m:r>
          <w:rPr>
            <w:rFonts w:ascii="Cambria Math" w:eastAsiaTheme="minorEastAsia" w:hAnsi="Cambria Math" w:cs="Arial"/>
            <w:sz w:val="24"/>
            <w:szCs w:val="24"/>
          </w:rPr>
          <m:t>p</m:t>
        </m:r>
      </m:oMath>
      <w:r w:rsidR="005E075A" w:rsidRPr="00D268FF">
        <w:rPr>
          <w:rFonts w:ascii="Arial" w:eastAsiaTheme="minorEastAsia" w:hAnsi="Arial" w:cs="Arial"/>
          <w:sz w:val="24"/>
          <w:szCs w:val="24"/>
        </w:rPr>
        <w:t xml:space="preserve"> al ítem </w:t>
      </w:r>
      <m:oMath>
        <m:r>
          <w:rPr>
            <w:rFonts w:ascii="Cambria Math" w:eastAsiaTheme="minorEastAsia" w:hAnsi="Cambria Math" w:cs="Arial"/>
            <w:sz w:val="24"/>
            <w:szCs w:val="24"/>
          </w:rPr>
          <m:t>i</m:t>
        </m:r>
      </m:oMath>
      <w:r w:rsidR="005E075A" w:rsidRPr="00D268FF">
        <w:rPr>
          <w:rFonts w:ascii="Arial" w:eastAsiaTheme="minorEastAsia" w:hAnsi="Arial" w:cs="Arial"/>
          <w:sz w:val="24"/>
          <w:szCs w:val="24"/>
        </w:rPr>
        <w:t xml:space="preserve">, sea 1 (porque domina todas las habilidades requeridas por el ítem,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 xml:space="preserve">), el participante cometa un “desliz” y se observe aun así que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pi</m:t>
            </m:r>
          </m:sub>
        </m:sSub>
        <m:r>
          <w:rPr>
            <w:rFonts w:ascii="Cambria Math" w:eastAsiaTheme="minorEastAsia" w:hAnsi="Cambria Math" w:cs="Arial"/>
            <w:sz w:val="24"/>
            <w:szCs w:val="24"/>
          </w:rPr>
          <m:t>=0</m:t>
        </m:r>
      </m:oMath>
      <w:r w:rsidR="005E075A" w:rsidRPr="00D268FF">
        <w:rPr>
          <w:rFonts w:ascii="Arial" w:eastAsiaTheme="minorEastAsia" w:hAnsi="Arial" w:cs="Arial"/>
          <w:sz w:val="24"/>
          <w:szCs w:val="24"/>
        </w:rPr>
        <w:t>. Es decir,</w:t>
      </w:r>
    </w:p>
    <w:p w14:paraId="0D3DCF40" w14:textId="35E7E8A7" w:rsidR="005E075A" w:rsidRPr="00D268FF" w:rsidRDefault="0097669E" w:rsidP="00D268FF">
      <w:pPr>
        <w:spacing w:line="360" w:lineRule="auto"/>
        <w:jc w:val="center"/>
        <w:rPr>
          <w:rFonts w:ascii="Arial" w:eastAsiaTheme="minorEastAsia" w:hAnsi="Arial" w:cs="Arial"/>
          <w:sz w:val="24"/>
          <w:szCs w:val="24"/>
        </w:rPr>
      </w:pP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s</m:t>
            </m:r>
          </m:e>
          <m:sub>
            <m:r>
              <w:rPr>
                <w:rFonts w:ascii="Cambria Math" w:eastAsiaTheme="minorEastAsia" w:hAnsi="Cambria Math" w:cs="Arial"/>
                <w:sz w:val="24"/>
                <w:szCs w:val="24"/>
              </w:rPr>
              <m:t>i</m:t>
            </m:r>
          </m:sub>
        </m:sSub>
        <m:r>
          <w:rPr>
            <w:rFonts w:ascii="Cambria Math" w:eastAsiaTheme="minorEastAsia" w:hAnsi="Cambria Math" w:cs="Arial"/>
            <w:sz w:val="24"/>
            <w:szCs w:val="24"/>
          </w:rPr>
          <m:t>=P(</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X</m:t>
            </m:r>
          </m:e>
          <m:sub>
            <m:r>
              <w:rPr>
                <w:rFonts w:ascii="Cambria Math" w:eastAsiaTheme="minorEastAsia" w:hAnsi="Cambria Math" w:cs="Arial"/>
                <w:sz w:val="24"/>
                <w:szCs w:val="24"/>
              </w:rPr>
              <m:t>p</m:t>
            </m:r>
          </m:sub>
        </m:sSub>
        <m:r>
          <w:rPr>
            <w:rFonts w:ascii="Cambria Math" w:eastAsiaTheme="minorEastAsia" w:hAnsi="Cambria Math" w:cs="Arial"/>
            <w:sz w:val="24"/>
            <w:szCs w:val="24"/>
          </w:rPr>
          <m:t>=0|</m:t>
        </m:r>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n</m:t>
            </m:r>
          </m:e>
          <m:sub>
            <m:r>
              <w:rPr>
                <w:rFonts w:ascii="Cambria Math" w:eastAsiaTheme="minorEastAsia" w:hAnsi="Cambria Math" w:cs="Arial"/>
                <w:sz w:val="24"/>
                <w:szCs w:val="24"/>
              </w:rPr>
              <m:t>ij</m:t>
            </m:r>
          </m:sub>
        </m:sSub>
        <m:r>
          <w:rPr>
            <w:rFonts w:ascii="Cambria Math" w:eastAsiaTheme="minorEastAsia" w:hAnsi="Cambria Math" w:cs="Arial"/>
            <w:sz w:val="24"/>
            <w:szCs w:val="24"/>
          </w:rPr>
          <m:t>=1</m:t>
        </m:r>
      </m:oMath>
      <w:r w:rsidR="005E075A" w:rsidRPr="00D268FF">
        <w:rPr>
          <w:rFonts w:ascii="Arial" w:eastAsiaTheme="minorEastAsia" w:hAnsi="Arial" w:cs="Arial"/>
          <w:sz w:val="24"/>
          <w:szCs w:val="24"/>
        </w:rPr>
        <w:t>)</w:t>
      </w:r>
    </w:p>
    <w:p w14:paraId="0EA0B2FD" w14:textId="121A8249" w:rsidR="001F31AF" w:rsidRPr="00D268FF" w:rsidRDefault="000561EC" w:rsidP="00D268FF">
      <w:pPr>
        <w:spacing w:line="360" w:lineRule="auto"/>
        <w:jc w:val="both"/>
        <w:rPr>
          <w:rFonts w:ascii="Arial" w:hAnsi="Arial" w:cs="Arial"/>
          <w:sz w:val="24"/>
          <w:szCs w:val="24"/>
        </w:rPr>
      </w:pPr>
      <w:r w:rsidRPr="00D268FF">
        <w:rPr>
          <w:rFonts w:ascii="Arial" w:hAnsi="Arial" w:cs="Arial"/>
          <w:sz w:val="24"/>
          <w:szCs w:val="24"/>
        </w:rPr>
        <w:t xml:space="preserve">5.- Un parámetro de adivinación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eastAsiaTheme="minorEastAsia" w:hAnsi="Arial" w:cs="Arial"/>
          <w:sz w:val="24"/>
          <w:szCs w:val="24"/>
        </w:rPr>
        <w:t xml:space="preserve">, que representa </w:t>
      </w:r>
      <w:r w:rsidR="001F31AF" w:rsidRPr="00D268FF">
        <w:rPr>
          <w:rFonts w:ascii="Arial" w:hAnsi="Arial" w:cs="Arial"/>
          <w:sz w:val="24"/>
          <w:szCs w:val="24"/>
        </w:rPr>
        <w:t>la probabilidad de que</w:t>
      </w:r>
      <w:r w:rsidRPr="00D268FF">
        <w:rPr>
          <w:rFonts w:ascii="Arial" w:hAnsi="Arial" w:cs="Arial"/>
          <w:sz w:val="24"/>
          <w:szCs w:val="24"/>
        </w:rPr>
        <w:t xml:space="preserve"> un examinado </w:t>
      </w:r>
      <m:oMath>
        <m:r>
          <w:rPr>
            <w:rFonts w:ascii="Cambria Math" w:hAnsi="Cambria Math" w:cs="Arial"/>
            <w:sz w:val="24"/>
            <w:szCs w:val="24"/>
          </w:rPr>
          <m:t>p</m:t>
        </m:r>
      </m:oMath>
      <w:r w:rsidRPr="00D268FF">
        <w:rPr>
          <w:rFonts w:ascii="Arial" w:hAnsi="Arial" w:cs="Arial"/>
          <w:sz w:val="24"/>
          <w:szCs w:val="24"/>
        </w:rPr>
        <w:t xml:space="preserve"> que no posee todas las habilidades requeridas por el ítem </w:t>
      </w:r>
      <m:oMath>
        <m:r>
          <w:rPr>
            <w:rFonts w:ascii="Cambria Math" w:hAnsi="Cambria Math" w:cs="Arial"/>
            <w:sz w:val="24"/>
            <w:szCs w:val="24"/>
          </w:rPr>
          <m:t>i</m:t>
        </m:r>
      </m:oMath>
      <w:r w:rsidRPr="00D268FF">
        <w:rPr>
          <w:rFonts w:ascii="Arial" w:eastAsiaTheme="minorEastAsia" w:hAnsi="Arial" w:cs="Arial"/>
          <w:sz w:val="24"/>
          <w:szCs w:val="24"/>
        </w:rPr>
        <w:t>, (</w:t>
      </w:r>
      <m:oMath>
        <m:sSub>
          <m:sSubPr>
            <m:ctrlPr>
              <w:rPr>
                <w:rFonts w:ascii="Cambria Math" w:eastAsiaTheme="minorEastAsia" w:hAnsi="Cambria Math" w:cs="Arial"/>
                <w:i/>
                <w:sz w:val="24"/>
                <w:szCs w:val="24"/>
              </w:rPr>
            </m:ctrlPr>
          </m:sSubPr>
          <m:e>
            <m:r>
              <w:rPr>
                <w:rFonts w:ascii="Cambria Math" w:eastAsiaTheme="minorEastAsia" w:hAnsi="Cambria Math" w:cs="Arial"/>
                <w:sz w:val="24"/>
                <w:szCs w:val="24"/>
              </w:rPr>
              <m:t>η</m:t>
            </m:r>
          </m:e>
          <m:sub>
            <m:r>
              <w:rPr>
                <w:rFonts w:ascii="Cambria Math" w:eastAsiaTheme="minorEastAsia" w:hAnsi="Cambria Math" w:cs="Arial"/>
                <w:sz w:val="24"/>
                <w:szCs w:val="24"/>
              </w:rPr>
              <m:t>ij</m:t>
            </m:r>
          </m:sub>
        </m:sSub>
        <m:r>
          <w:rPr>
            <w:rFonts w:ascii="Cambria Math" w:eastAsiaTheme="minorEastAsia" w:hAnsi="Cambria Math" w:cs="Arial"/>
            <w:sz w:val="24"/>
            <w:szCs w:val="24"/>
          </w:rPr>
          <m:t>=0</m:t>
        </m:r>
      </m:oMath>
      <w:r w:rsidRPr="00D268FF">
        <w:rPr>
          <w:rFonts w:ascii="Arial" w:eastAsiaTheme="minorEastAsia" w:hAnsi="Arial" w:cs="Arial"/>
          <w:sz w:val="24"/>
          <w:szCs w:val="24"/>
        </w:rPr>
        <w:t>)</w:t>
      </w:r>
      <w:r w:rsidRPr="00D268FF">
        <w:rPr>
          <w:rFonts w:ascii="Arial" w:hAnsi="Arial" w:cs="Arial"/>
          <w:sz w:val="24"/>
          <w:szCs w:val="24"/>
        </w:rPr>
        <w:t xml:space="preserve">, “le atine” a la respuesta correcta y </w:t>
      </w:r>
      <w:r w:rsidR="001F31AF" w:rsidRPr="00D268FF">
        <w:rPr>
          <w:rFonts w:ascii="Arial" w:hAnsi="Arial" w:cs="Arial"/>
          <w:sz w:val="24"/>
          <w:szCs w:val="24"/>
        </w:rPr>
        <w:t xml:space="preserve"> respondan correctamente el ítem (</w:t>
      </w:r>
      <m:oMath>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pi</m:t>
            </m:r>
          </m:sub>
        </m:sSub>
        <m:r>
          <w:rPr>
            <w:rFonts w:ascii="Cambria Math" w:hAnsi="Cambria Math" w:cs="Arial"/>
            <w:sz w:val="24"/>
            <w:szCs w:val="24"/>
          </w:rPr>
          <m:t>=1</m:t>
        </m:r>
      </m:oMath>
      <w:r w:rsidRPr="00D268FF">
        <w:rPr>
          <w:rFonts w:ascii="Arial" w:hAnsi="Arial" w:cs="Arial"/>
          <w:sz w:val="24"/>
          <w:szCs w:val="24"/>
        </w:rPr>
        <w:t>). Es decir,</w:t>
      </w:r>
      <w:r w:rsidR="001F31AF" w:rsidRPr="00D268FF">
        <w:rPr>
          <w:rFonts w:ascii="Arial" w:hAnsi="Arial" w:cs="Arial"/>
          <w:sz w:val="24"/>
          <w:szCs w:val="24"/>
        </w:rPr>
        <w:t xml:space="preserve"> </w:t>
      </w:r>
    </w:p>
    <w:p w14:paraId="1E04F12E" w14:textId="7D4D9D67" w:rsidR="000561EC" w:rsidRPr="00D268FF" w:rsidRDefault="0097669E" w:rsidP="00D268FF">
      <w:pPr>
        <w:spacing w:line="360" w:lineRule="auto"/>
        <w:jc w:val="both"/>
        <w:rPr>
          <w:rFonts w:ascii="Arial" w:hAnsi="Arial" w:cs="Arial"/>
          <w:sz w:val="24"/>
          <w:szCs w:val="24"/>
        </w:rPr>
      </w:pPr>
      <m:oMathPara>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r>
            <w:rPr>
              <w:rFonts w:ascii="Cambria Math" w:hAnsi="Cambria Math" w:cs="Arial"/>
              <w:sz w:val="24"/>
              <w:szCs w:val="24"/>
            </w:rPr>
            <m:t>=P(</m:t>
          </m:r>
          <m:sSub>
            <m:sSubPr>
              <m:ctrlPr>
                <w:rPr>
                  <w:rFonts w:ascii="Cambria Math" w:hAnsi="Cambria Math" w:cs="Arial"/>
                  <w:i/>
                  <w:sz w:val="24"/>
                  <w:szCs w:val="24"/>
                </w:rPr>
              </m:ctrlPr>
            </m:sSubPr>
            <m:e>
              <m:r>
                <w:rPr>
                  <w:rFonts w:ascii="Cambria Math" w:hAnsi="Cambria Math" w:cs="Arial"/>
                  <w:sz w:val="24"/>
                  <w:szCs w:val="24"/>
                </w:rPr>
                <m:t>X</m:t>
              </m:r>
            </m:e>
            <m:sub>
              <m:r>
                <w:rPr>
                  <w:rFonts w:ascii="Cambria Math" w:hAnsi="Cambria Math" w:cs="Arial"/>
                  <w:sz w:val="24"/>
                  <w:szCs w:val="24"/>
                </w:rPr>
                <m:t>p</m:t>
              </m:r>
            </m:sub>
          </m:sSub>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η</m:t>
              </m:r>
            </m:e>
            <m:sub>
              <m:r>
                <w:rPr>
                  <w:rFonts w:ascii="Cambria Math" w:hAnsi="Cambria Math" w:cs="Arial"/>
                  <w:sz w:val="24"/>
                  <w:szCs w:val="24"/>
                </w:rPr>
                <m:t>ip</m:t>
              </m:r>
            </m:sub>
          </m:sSub>
          <m:r>
            <w:rPr>
              <w:rFonts w:ascii="Cambria Math" w:hAnsi="Cambria Math" w:cs="Arial"/>
              <w:sz w:val="24"/>
              <w:szCs w:val="24"/>
            </w:rPr>
            <m:t>=0)</m:t>
          </m:r>
        </m:oMath>
      </m:oMathPara>
    </w:p>
    <w:p w14:paraId="727CDF7A" w14:textId="77197E82" w:rsidR="005F7B13" w:rsidRPr="00D268FF" w:rsidRDefault="00501BB4" w:rsidP="00D268FF">
      <w:pPr>
        <w:spacing w:line="360" w:lineRule="auto"/>
        <w:jc w:val="both"/>
        <w:rPr>
          <w:rFonts w:ascii="Arial" w:hAnsi="Arial" w:cs="Arial"/>
          <w:sz w:val="24"/>
          <w:szCs w:val="24"/>
        </w:rPr>
      </w:pPr>
      <w:r w:rsidRPr="00D268FF">
        <w:rPr>
          <w:rFonts w:ascii="Arial" w:hAnsi="Arial" w:cs="Arial"/>
          <w:sz w:val="24"/>
          <w:szCs w:val="24"/>
        </w:rPr>
        <w:t>El modelo</w:t>
      </w:r>
      <w:r w:rsidR="005F7B13" w:rsidRPr="00D268FF">
        <w:rPr>
          <w:rFonts w:ascii="Arial" w:hAnsi="Arial" w:cs="Arial"/>
          <w:sz w:val="24"/>
          <w:szCs w:val="24"/>
        </w:rPr>
        <w:t xml:space="preserve"> DINA nos dice que </w:t>
      </w:r>
      <w:r w:rsidR="00975F49" w:rsidRPr="00D268FF">
        <w:rPr>
          <w:rFonts w:ascii="Arial" w:hAnsi="Arial" w:cs="Arial"/>
          <w:sz w:val="24"/>
          <w:szCs w:val="24"/>
        </w:rPr>
        <w:t>para</w:t>
      </w:r>
      <w:r w:rsidR="005F7B13" w:rsidRPr="00D268FF">
        <w:rPr>
          <w:rFonts w:ascii="Arial" w:hAnsi="Arial" w:cs="Arial"/>
          <w:sz w:val="24"/>
          <w:szCs w:val="24"/>
        </w:rPr>
        <w:t xml:space="preserve"> cada ítem </w:t>
      </w:r>
      <m:oMath>
        <m:r>
          <w:rPr>
            <w:rFonts w:ascii="Cambria Math" w:hAnsi="Cambria Math" w:cs="Arial"/>
            <w:sz w:val="24"/>
            <w:szCs w:val="24"/>
          </w:rPr>
          <m:t>i</m:t>
        </m:r>
      </m:oMath>
      <w:r w:rsidRPr="00D268FF">
        <w:rPr>
          <w:rFonts w:ascii="Arial" w:hAnsi="Arial" w:cs="Arial"/>
          <w:sz w:val="24"/>
          <w:szCs w:val="24"/>
        </w:rPr>
        <w:t>, s</w:t>
      </w:r>
      <w:r w:rsidR="00115110" w:rsidRPr="00D268FF">
        <w:rPr>
          <w:rFonts w:ascii="Arial" w:hAnsi="Arial" w:cs="Arial"/>
          <w:sz w:val="24"/>
          <w:szCs w:val="24"/>
        </w:rPr>
        <w:t>o</w:t>
      </w:r>
      <w:r w:rsidRPr="00D268FF">
        <w:rPr>
          <w:rFonts w:ascii="Arial" w:hAnsi="Arial" w:cs="Arial"/>
          <w:sz w:val="24"/>
          <w:szCs w:val="24"/>
        </w:rPr>
        <w:t xml:space="preserve">lo los examinados que </w:t>
      </w:r>
      <w:r w:rsidR="005F7B13" w:rsidRPr="00D268FF">
        <w:rPr>
          <w:rFonts w:ascii="Arial" w:hAnsi="Arial" w:cs="Arial"/>
          <w:sz w:val="24"/>
          <w:szCs w:val="24"/>
        </w:rPr>
        <w:t>dominen</w:t>
      </w:r>
      <w:r w:rsidRPr="00D268FF">
        <w:rPr>
          <w:rFonts w:ascii="Arial" w:hAnsi="Arial" w:cs="Arial"/>
          <w:sz w:val="24"/>
          <w:szCs w:val="24"/>
        </w:rPr>
        <w:t xml:space="preserve"> todos los atributos requeridos tendrán una probabilidad de éxito igual a </w:t>
      </w:r>
      <m:oMath>
        <m:r>
          <w:rPr>
            <w:rFonts w:ascii="Cambria Math" w:hAnsi="Cambria Math" w:cs="Arial"/>
            <w:sz w:val="24"/>
            <w:szCs w:val="24"/>
          </w:rPr>
          <m:t>1-</m:t>
        </m:r>
        <m:sSub>
          <m:sSubPr>
            <m:ctrlPr>
              <w:rPr>
                <w:rFonts w:ascii="Cambria Math" w:hAnsi="Cambria Math" w:cs="Arial"/>
                <w:i/>
                <w:sz w:val="24"/>
                <w:szCs w:val="24"/>
              </w:rPr>
            </m:ctrlPr>
          </m:sSubPr>
          <m:e>
            <m:r>
              <w:rPr>
                <w:rFonts w:ascii="Cambria Math" w:hAnsi="Cambria Math" w:cs="Arial"/>
                <w:sz w:val="24"/>
                <w:szCs w:val="24"/>
              </w:rPr>
              <m:t>s</m:t>
            </m:r>
          </m:e>
          <m:sub>
            <m:r>
              <w:rPr>
                <w:rFonts w:ascii="Cambria Math" w:hAnsi="Cambria Math" w:cs="Arial"/>
                <w:sz w:val="24"/>
                <w:szCs w:val="24"/>
              </w:rPr>
              <m:t>i</m:t>
            </m:r>
          </m:sub>
        </m:sSub>
      </m:oMath>
      <w:r w:rsidRPr="00D268FF">
        <w:rPr>
          <w:rFonts w:ascii="Arial" w:hAnsi="Arial" w:cs="Arial"/>
          <w:sz w:val="24"/>
          <w:szCs w:val="24"/>
        </w:rPr>
        <w:t xml:space="preserve">, mientras que todos los demás examinados tendrán una probabilidad de éxito igual a </w:t>
      </w:r>
      <m:oMath>
        <m:sSub>
          <m:sSubPr>
            <m:ctrlPr>
              <w:rPr>
                <w:rFonts w:ascii="Cambria Math" w:hAnsi="Cambria Math" w:cs="Arial"/>
                <w:i/>
                <w:sz w:val="24"/>
                <w:szCs w:val="24"/>
              </w:rPr>
            </m:ctrlPr>
          </m:sSubPr>
          <m:e>
            <m:r>
              <w:rPr>
                <w:rFonts w:ascii="Cambria Math" w:hAnsi="Cambria Math" w:cs="Arial"/>
                <w:sz w:val="24"/>
                <w:szCs w:val="24"/>
              </w:rPr>
              <m:t>g</m:t>
            </m:r>
          </m:e>
          <m:sub>
            <m:r>
              <w:rPr>
                <w:rFonts w:ascii="Cambria Math" w:hAnsi="Cambria Math" w:cs="Arial"/>
                <w:sz w:val="24"/>
                <w:szCs w:val="24"/>
              </w:rPr>
              <m:t>i</m:t>
            </m:r>
          </m:sub>
        </m:sSub>
      </m:oMath>
      <w:r w:rsidRPr="00D268FF">
        <w:rPr>
          <w:rFonts w:ascii="Arial" w:hAnsi="Arial" w:cs="Arial"/>
          <w:sz w:val="24"/>
          <w:szCs w:val="24"/>
        </w:rPr>
        <w:t xml:space="preserve">. </w:t>
      </w:r>
      <w:r w:rsidR="00975F49" w:rsidRPr="00D268FF">
        <w:rPr>
          <w:rFonts w:ascii="Arial" w:hAnsi="Arial" w:cs="Arial"/>
          <w:sz w:val="24"/>
          <w:szCs w:val="24"/>
        </w:rPr>
        <w:t>Es decir, que como habíamos mencionado previamente, el modelo DINA es un modelo conjuntivo que asume que es necesario el dominio de todos y cada uno de los atributos relacionados con cada ítem.</w:t>
      </w:r>
    </w:p>
    <w:p w14:paraId="2817360B" w14:textId="77777777" w:rsidR="00115110" w:rsidRPr="00D268FF" w:rsidRDefault="00115110" w:rsidP="00D268FF">
      <w:pPr>
        <w:spacing w:line="360" w:lineRule="auto"/>
        <w:jc w:val="both"/>
        <w:rPr>
          <w:rFonts w:ascii="Arial" w:hAnsi="Arial" w:cs="Arial"/>
          <w:sz w:val="24"/>
          <w:szCs w:val="24"/>
        </w:rPr>
      </w:pPr>
    </w:p>
    <w:p w14:paraId="2B549C28" w14:textId="4BF3DAE1" w:rsidR="006C7E8D" w:rsidRPr="00D268FF" w:rsidRDefault="007F3FAF" w:rsidP="00A6681B">
      <w:pPr>
        <w:spacing w:line="360" w:lineRule="auto"/>
        <w:ind w:firstLine="708"/>
        <w:jc w:val="both"/>
        <w:rPr>
          <w:rFonts w:ascii="Arial" w:hAnsi="Arial" w:cs="Arial"/>
          <w:b/>
          <w:sz w:val="24"/>
          <w:szCs w:val="24"/>
        </w:rPr>
      </w:pPr>
      <w:r w:rsidRPr="00D268FF">
        <w:rPr>
          <w:rFonts w:ascii="Arial" w:hAnsi="Arial" w:cs="Arial"/>
          <w:b/>
          <w:sz w:val="24"/>
          <w:szCs w:val="24"/>
        </w:rPr>
        <w:t xml:space="preserve">Acerca de la Prueba de Matemáticas para Primaria (06) del PLANEA ELCE 2015 </w:t>
      </w:r>
    </w:p>
    <w:p w14:paraId="6AEB6995" w14:textId="61BDA879" w:rsidR="009A207D" w:rsidRPr="00D268FF" w:rsidRDefault="00377513" w:rsidP="00D268FF">
      <w:pPr>
        <w:pStyle w:val="parrafos0"/>
        <w:spacing w:after="160" w:line="360" w:lineRule="auto"/>
        <w:ind w:firstLine="0"/>
      </w:pPr>
      <w:r w:rsidRPr="00D268FF">
        <w:t xml:space="preserve">La Prueba de Matemáticas para Primaria (06) con la que se trabajó en el presente proyecto, forma parte del Plan Nacional para las Evaluaciones de los Aprendizajes (PLANEA), diseñado y aplicado en 2015 en México por el entonces vigente Instituto Nacional para la Evaluación de la Educación (INEE), con la intención de contar con una evaluación a gran escala que permitiera valorar la eficacia </w:t>
      </w:r>
      <w:r w:rsidR="009A207D" w:rsidRPr="00D268FF">
        <w:t>del Sistema Educativo Nacional al fomentar el dominio de los aprendizajes esenciales alineados al currículo nacional</w:t>
      </w:r>
      <w:r w:rsidR="00FB171D" w:rsidRPr="00D268FF">
        <w:t>, a partir del</w:t>
      </w:r>
      <w:r w:rsidRPr="00D268FF">
        <w:t xml:space="preserve"> promedio de los puntajes logrados por los estudiantes evaluados a lo largo de distintas competencias o asignaturas curriculares.</w:t>
      </w:r>
      <w:r w:rsidR="00FB171D" w:rsidRPr="00D268FF">
        <w:t xml:space="preserve"> Esta iniciativa pretendía cubrir cuatro grandes objetivos: </w:t>
      </w:r>
      <w:r w:rsidR="009A207D" w:rsidRPr="00D268FF">
        <w:t xml:space="preserve">(1) </w:t>
      </w:r>
      <w:r w:rsidR="009A207D" w:rsidRPr="00D268FF">
        <w:lastRenderedPageBreak/>
        <w:t xml:space="preserve">Informar a la sociedad </w:t>
      </w:r>
      <w:r w:rsidR="00FB171D" w:rsidRPr="00D268FF">
        <w:t xml:space="preserve">mexicana </w:t>
      </w:r>
      <w:r w:rsidR="009A207D" w:rsidRPr="00D268FF">
        <w:t xml:space="preserve">sobre el estado </w:t>
      </w:r>
      <w:r w:rsidR="00FB171D" w:rsidRPr="00D268FF">
        <w:t xml:space="preserve">de la Educación </w:t>
      </w:r>
      <w:r w:rsidR="009A207D" w:rsidRPr="00D268FF">
        <w:t>en términos del logro de aprendizaje de los estudiantes; (2) aportar información relevante para el monitoreo, la planeación, programación y operación del sistema educativo y sus centros escolares; (3) ofrecer información pertinente, oportuna y contextualizada a las escuelas y a los docentes, que ayude a mejorar sus prácticas de enseñanza y (4) contribuir al desarrollo de directrices para la mejora educativa con información relevante sobre los resultados educativos y los contextos en que se dan.</w:t>
      </w:r>
    </w:p>
    <w:p w14:paraId="66FD3806" w14:textId="77777777" w:rsidR="009B4F36" w:rsidRPr="00D268FF" w:rsidRDefault="00263A82" w:rsidP="00D268FF">
      <w:pPr>
        <w:pStyle w:val="parrafos0"/>
        <w:spacing w:after="160" w:line="360" w:lineRule="auto"/>
        <w:ind w:firstLine="0"/>
      </w:pPr>
      <w:r w:rsidRPr="00D268FF">
        <w:t>Como antecedente</w:t>
      </w:r>
      <w:r w:rsidR="00377513" w:rsidRPr="00D268FF">
        <w:t xml:space="preserve"> directo del desarrollo del PLANEA, destaca la revisión realizada en</w:t>
      </w:r>
      <w:r w:rsidRPr="00D268FF">
        <w:t xml:space="preserve"> 2013</w:t>
      </w:r>
      <w:r w:rsidR="00377513" w:rsidRPr="00D268FF">
        <w:t xml:space="preserve"> por</w:t>
      </w:r>
      <w:r w:rsidRPr="00D268FF">
        <w:t xml:space="preserve"> el </w:t>
      </w:r>
      <w:r w:rsidR="00377513" w:rsidRPr="00D268FF">
        <w:t xml:space="preserve">mismo </w:t>
      </w:r>
      <w:r w:rsidRPr="00D268FF">
        <w:t>I</w:t>
      </w:r>
      <w:r w:rsidR="00377513" w:rsidRPr="00D268FF">
        <w:t>NEE</w:t>
      </w:r>
      <w:r w:rsidRPr="00D268FF">
        <w:t xml:space="preserve"> </w:t>
      </w:r>
      <w:r w:rsidR="00377513" w:rsidRPr="00D268FF">
        <w:t xml:space="preserve">acerca de la validez y confiabilidad de los </w:t>
      </w:r>
      <w:r w:rsidRPr="00D268FF">
        <w:t>Exámenes Nacionales del Logro Académico en Centros Escolares</w:t>
      </w:r>
      <w:r w:rsidR="00377513" w:rsidRPr="00D268FF">
        <w:t xml:space="preserve"> (ENLACE</w:t>
      </w:r>
      <w:r w:rsidRPr="00D268FF">
        <w:t>) y los Exámenes de la Calidad y el Logro Educativo</w:t>
      </w:r>
      <w:r w:rsidR="00377513" w:rsidRPr="00D268FF">
        <w:t xml:space="preserve"> (EXCALE)</w:t>
      </w:r>
      <w:r w:rsidRPr="00D268FF">
        <w:t xml:space="preserve">, administrados </w:t>
      </w:r>
      <w:r w:rsidR="00377513" w:rsidRPr="00D268FF">
        <w:t>a nivel nacional con un propósito similar</w:t>
      </w:r>
      <w:r w:rsidRPr="00D268FF">
        <w:t xml:space="preserve"> (</w:t>
      </w:r>
      <w:commentRangeStart w:id="18"/>
      <w:r w:rsidRPr="00A6681B">
        <w:rPr>
          <w:highlight w:val="yellow"/>
        </w:rPr>
        <w:t>Martínez-Rizo, 2015</w:t>
      </w:r>
      <w:commentRangeEnd w:id="18"/>
      <w:r w:rsidR="00A6681B">
        <w:rPr>
          <w:rStyle w:val="Refdecomentario"/>
          <w:rFonts w:asciiTheme="minorHAnsi" w:hAnsiTheme="minorHAnsi" w:cstheme="minorBidi"/>
          <w:lang w:eastAsia="en-US"/>
        </w:rPr>
        <w:commentReference w:id="18"/>
      </w:r>
      <w:r w:rsidRPr="00D268FF">
        <w:t xml:space="preserve">). </w:t>
      </w:r>
      <w:r w:rsidR="00377513" w:rsidRPr="00D268FF">
        <w:t>Como resultado de dicha revisión, el PLA</w:t>
      </w:r>
      <w:r w:rsidR="009B4F36" w:rsidRPr="00D268FF">
        <w:t>NEA cuenta con</w:t>
      </w:r>
      <w:r w:rsidRPr="00D268FF">
        <w:t xml:space="preserve"> tres</w:t>
      </w:r>
      <w:r w:rsidR="00377513" w:rsidRPr="00D268FF">
        <w:t xml:space="preserve"> distintas</w:t>
      </w:r>
      <w:r w:rsidRPr="00D268FF">
        <w:t xml:space="preserve"> modalidades </w:t>
      </w:r>
      <w:r w:rsidR="009B4F36" w:rsidRPr="00D268FF">
        <w:t>para la</w:t>
      </w:r>
      <w:r w:rsidRPr="00D268FF">
        <w:t xml:space="preserve"> evaluación </w:t>
      </w:r>
      <w:r w:rsidR="009B4F36" w:rsidRPr="00D268FF">
        <w:t>de los</w:t>
      </w:r>
      <w:r w:rsidRPr="00D268FF">
        <w:t xml:space="preserve"> aprendizaje</w:t>
      </w:r>
      <w:r w:rsidR="009B4F36" w:rsidRPr="00D268FF">
        <w:t>s</w:t>
      </w:r>
      <w:r w:rsidRPr="00D268FF">
        <w:t xml:space="preserve"> de los estudiantes: </w:t>
      </w:r>
      <w:r w:rsidR="009B4F36" w:rsidRPr="00D268FF">
        <w:t>(</w:t>
      </w:r>
      <w:r w:rsidRPr="00D268FF">
        <w:t>1)</w:t>
      </w:r>
      <w:r w:rsidR="009B4F36" w:rsidRPr="00D268FF">
        <w:t xml:space="preserve"> </w:t>
      </w:r>
      <w:r w:rsidRPr="00D268FF">
        <w:t xml:space="preserve">Evaluación del Logro referida al Sistema Educativo Nacional (ELSEN), (2) Evaluación del Logro referida a los Centros Escolares (ELCE) y (3) Evaluación Diagnóstica Censal (EDC). </w:t>
      </w:r>
    </w:p>
    <w:p w14:paraId="271B3054" w14:textId="4648770C" w:rsidR="00A65662" w:rsidRPr="00D268FF" w:rsidRDefault="00263A82" w:rsidP="00D268FF">
      <w:pPr>
        <w:pStyle w:val="parrafos0"/>
        <w:spacing w:after="160" w:line="360" w:lineRule="auto"/>
        <w:ind w:firstLine="0"/>
      </w:pPr>
      <w:r w:rsidRPr="00D268FF">
        <w:t>E</w:t>
      </w:r>
      <w:r w:rsidR="009B4F36" w:rsidRPr="00D268FF">
        <w:t>n especial, el PLANEA-</w:t>
      </w:r>
      <w:r w:rsidRPr="00D268FF">
        <w:t xml:space="preserve">ELCE </w:t>
      </w:r>
      <w:r w:rsidR="009B4F36" w:rsidRPr="00D268FF">
        <w:t xml:space="preserve">tiene como objetivo reunir </w:t>
      </w:r>
      <w:r w:rsidRPr="00D268FF">
        <w:t xml:space="preserve">información </w:t>
      </w:r>
      <w:r w:rsidR="00C64A59" w:rsidRPr="00D268FF">
        <w:t>acerca de</w:t>
      </w:r>
      <w:r w:rsidRPr="00D268FF">
        <w:t xml:space="preserve"> los centros escolares</w:t>
      </w:r>
      <w:r w:rsidR="00C64A59" w:rsidRPr="00D268FF">
        <w:t xml:space="preserve"> como unidad</w:t>
      </w:r>
      <w:r w:rsidRPr="00D268FF">
        <w:t xml:space="preserve"> de análisis</w:t>
      </w:r>
      <w:r w:rsidR="00C64A59" w:rsidRPr="00D268FF">
        <w:t>, a partir de la evaluación de campos</w:t>
      </w:r>
      <w:r w:rsidRPr="00D268FF">
        <w:t xml:space="preserve"> formativo</w:t>
      </w:r>
      <w:r w:rsidR="00C64A59" w:rsidRPr="00D268FF">
        <w:t>s específicos</w:t>
      </w:r>
      <w:r w:rsidRPr="00D268FF">
        <w:t xml:space="preserve"> (Matemáticas y Lenguaje y comunicación) y </w:t>
      </w:r>
      <w:r w:rsidR="00C64A59" w:rsidRPr="00D268FF">
        <w:t>a lo largo de</w:t>
      </w:r>
      <w:r w:rsidRPr="00D268FF">
        <w:t xml:space="preserve"> distintos niveles de desagregación (por ejemplo, región, estado, municipio, zona escolar, modalidad, tipo de organización, entre otr</w:t>
      </w:r>
      <w:r w:rsidR="00C64A59" w:rsidRPr="00D268FF">
        <w:t xml:space="preserve">os), </w:t>
      </w:r>
      <w:r w:rsidRPr="00D268FF">
        <w:t>(</w:t>
      </w:r>
      <w:commentRangeStart w:id="19"/>
      <w:r w:rsidRPr="00A6681B">
        <w:rPr>
          <w:highlight w:val="yellow"/>
        </w:rPr>
        <w:t>INEE, 2015</w:t>
      </w:r>
      <w:commentRangeEnd w:id="19"/>
      <w:r w:rsidR="0097669E">
        <w:rPr>
          <w:rStyle w:val="Refdecomentario"/>
          <w:rFonts w:asciiTheme="minorHAnsi" w:hAnsiTheme="minorHAnsi" w:cstheme="minorBidi"/>
          <w:lang w:eastAsia="en-US"/>
        </w:rPr>
        <w:commentReference w:id="19"/>
      </w:r>
      <w:r w:rsidRPr="00D268FF">
        <w:t>). Su propósito específico es ofrecer a cada escuela elementos de retroal</w:t>
      </w:r>
      <w:r w:rsidR="00A65662" w:rsidRPr="00D268FF">
        <w:t>imentación para su mejora, identificando el logro alcanzado en</w:t>
      </w:r>
      <w:r w:rsidRPr="00D268FF">
        <w:t xml:space="preserve"> el centro escolar </w:t>
      </w:r>
      <w:r w:rsidR="00A65662" w:rsidRPr="00D268FF">
        <w:t>tras los</w:t>
      </w:r>
      <w:r w:rsidRPr="00D268FF">
        <w:t xml:space="preserve"> seis años</w:t>
      </w:r>
      <w:r w:rsidR="00A65662" w:rsidRPr="00D268FF">
        <w:t xml:space="preserve"> que dura la educación</w:t>
      </w:r>
      <w:r w:rsidRPr="00D268FF">
        <w:t xml:space="preserve"> primaria</w:t>
      </w:r>
      <w:r w:rsidR="00A65662" w:rsidRPr="00D268FF">
        <w:t>.</w:t>
      </w:r>
    </w:p>
    <w:p w14:paraId="4B5D55B4" w14:textId="650BE4CB" w:rsidR="00C64A59" w:rsidRPr="00D268FF" w:rsidRDefault="00263A82" w:rsidP="00D268FF">
      <w:pPr>
        <w:pStyle w:val="parrafos0"/>
        <w:spacing w:after="160" w:line="360" w:lineRule="auto"/>
        <w:rPr>
          <w:b/>
        </w:rPr>
      </w:pPr>
      <w:r w:rsidRPr="00D268FF">
        <w:t>.</w:t>
      </w:r>
    </w:p>
    <w:p w14:paraId="1BC785CF" w14:textId="4123A65F" w:rsidR="00CB1FD9" w:rsidRPr="00D268FF" w:rsidRDefault="00D143EA" w:rsidP="00D268FF">
      <w:pPr>
        <w:spacing w:line="360" w:lineRule="auto"/>
        <w:jc w:val="both"/>
        <w:rPr>
          <w:rFonts w:ascii="Arial" w:hAnsi="Arial" w:cs="Arial"/>
          <w:b/>
          <w:sz w:val="24"/>
          <w:szCs w:val="24"/>
        </w:rPr>
      </w:pPr>
      <w:r w:rsidRPr="00D268FF">
        <w:rPr>
          <w:rFonts w:ascii="Arial" w:hAnsi="Arial" w:cs="Arial"/>
          <w:b/>
          <w:sz w:val="24"/>
          <w:szCs w:val="24"/>
        </w:rPr>
        <w:t>Método:</w:t>
      </w:r>
    </w:p>
    <w:p w14:paraId="29D2F46F" w14:textId="08B86ED1" w:rsidR="00A876CB" w:rsidRDefault="00A876CB" w:rsidP="00D268FF">
      <w:pPr>
        <w:spacing w:line="360" w:lineRule="auto"/>
        <w:jc w:val="both"/>
        <w:rPr>
          <w:rFonts w:ascii="Arial" w:hAnsi="Arial" w:cs="Arial"/>
          <w:sz w:val="24"/>
          <w:szCs w:val="24"/>
        </w:rPr>
      </w:pPr>
      <w:r>
        <w:rPr>
          <w:rFonts w:ascii="Arial" w:hAnsi="Arial" w:cs="Arial"/>
          <w:sz w:val="24"/>
          <w:szCs w:val="24"/>
        </w:rPr>
        <w:t>La presente investigación tuvo como objetivo realizar, mediante la aplicación de técnicas de retrofitting, un diagnóstico cogniti</w:t>
      </w:r>
      <w:r w:rsidR="0079413B">
        <w:rPr>
          <w:rFonts w:ascii="Arial" w:hAnsi="Arial" w:cs="Arial"/>
          <w:sz w:val="24"/>
          <w:szCs w:val="24"/>
        </w:rPr>
        <w:t xml:space="preserve">vo nacional para identificar el grado de dominio que los estudiantes de sexto de primaria en México tienen en Matemáticas. Para ello se trabajó con  la Prueba de Matemáticas para primaria (06) del PLANEA ELCE 2015 y los datos levantados tras su aplicación a gran escala, a un total de </w:t>
      </w:r>
      <w:r w:rsidR="0079413B" w:rsidRPr="0079413B">
        <w:rPr>
          <w:rFonts w:ascii="Arial" w:hAnsi="Arial" w:cs="Arial"/>
          <w:sz w:val="24"/>
          <w:szCs w:val="24"/>
          <w:highlight w:val="yellow"/>
        </w:rPr>
        <w:t>no.</w:t>
      </w:r>
      <w:r w:rsidR="0079413B">
        <w:rPr>
          <w:rFonts w:ascii="Arial" w:hAnsi="Arial" w:cs="Arial"/>
          <w:sz w:val="24"/>
          <w:szCs w:val="24"/>
        </w:rPr>
        <w:t xml:space="preserve"> estudiantes de sexto de </w:t>
      </w:r>
      <w:r w:rsidR="0079413B">
        <w:rPr>
          <w:rFonts w:ascii="Arial" w:hAnsi="Arial" w:cs="Arial"/>
          <w:sz w:val="24"/>
          <w:szCs w:val="24"/>
        </w:rPr>
        <w:lastRenderedPageBreak/>
        <w:t>primaria. Se realizaron estudios cognitivos para identificar las habilidades cognitivas requeridas por los distinto</w:t>
      </w:r>
      <w:r w:rsidR="00267A28">
        <w:rPr>
          <w:rFonts w:ascii="Arial" w:hAnsi="Arial" w:cs="Arial"/>
          <w:sz w:val="24"/>
          <w:szCs w:val="24"/>
        </w:rPr>
        <w:t>s ítems que conforman la prueba, mediante la aplicación de técnicas de retrofitting. Finalmente, se obtuvieron perfiles diagnósticos individuales para cada alumno contenido en la prueba y se revisaron las estimaciones obtenidas para realizar un diagnóstico nacional generalizado, con perfiles específicos para cada estado y centro escolar.</w:t>
      </w:r>
    </w:p>
    <w:p w14:paraId="6DCBCAC2" w14:textId="5D8401B2" w:rsidR="00D143EA" w:rsidRPr="00D268FF" w:rsidRDefault="00D61269" w:rsidP="00D268FF">
      <w:pPr>
        <w:spacing w:line="360" w:lineRule="auto"/>
        <w:jc w:val="both"/>
        <w:rPr>
          <w:rFonts w:ascii="Arial" w:hAnsi="Arial" w:cs="Arial"/>
          <w:sz w:val="24"/>
          <w:szCs w:val="24"/>
        </w:rPr>
      </w:pPr>
      <w:r w:rsidRPr="00D268FF">
        <w:rPr>
          <w:rFonts w:ascii="Arial" w:hAnsi="Arial" w:cs="Arial"/>
          <w:sz w:val="24"/>
          <w:szCs w:val="24"/>
        </w:rPr>
        <w:t>A partir del Enfoque Sistémico de Diseño Cognitivo (ESDC) propuesto po</w:t>
      </w:r>
      <w:r w:rsidR="003559E9" w:rsidRPr="00D268FF">
        <w:rPr>
          <w:rFonts w:ascii="Arial" w:hAnsi="Arial" w:cs="Arial"/>
          <w:sz w:val="24"/>
          <w:szCs w:val="24"/>
        </w:rPr>
        <w:t xml:space="preserve">r </w:t>
      </w:r>
      <w:commentRangeStart w:id="20"/>
      <w:r w:rsidR="003559E9" w:rsidRPr="00893A5B">
        <w:rPr>
          <w:rFonts w:ascii="Arial" w:hAnsi="Arial" w:cs="Arial"/>
          <w:sz w:val="24"/>
          <w:szCs w:val="24"/>
          <w:highlight w:val="yellow"/>
        </w:rPr>
        <w:t>Embretson (1994),</w:t>
      </w:r>
      <w:r w:rsidR="003559E9" w:rsidRPr="00D268FF">
        <w:rPr>
          <w:rFonts w:ascii="Arial" w:hAnsi="Arial" w:cs="Arial"/>
          <w:sz w:val="24"/>
          <w:szCs w:val="24"/>
        </w:rPr>
        <w:t xml:space="preserve"> </w:t>
      </w:r>
      <w:commentRangeEnd w:id="20"/>
      <w:r w:rsidR="00893A5B">
        <w:rPr>
          <w:rStyle w:val="Refdecomentario"/>
        </w:rPr>
        <w:commentReference w:id="20"/>
      </w:r>
      <w:r w:rsidR="003559E9" w:rsidRPr="00D268FF">
        <w:rPr>
          <w:rFonts w:ascii="Arial" w:hAnsi="Arial" w:cs="Arial"/>
          <w:sz w:val="24"/>
          <w:szCs w:val="24"/>
        </w:rPr>
        <w:t xml:space="preserve">y de </w:t>
      </w:r>
      <w:r w:rsidRPr="00D268FF">
        <w:rPr>
          <w:rFonts w:ascii="Arial" w:hAnsi="Arial" w:cs="Arial"/>
          <w:sz w:val="24"/>
          <w:szCs w:val="24"/>
        </w:rPr>
        <w:t xml:space="preserve">la </w:t>
      </w:r>
      <w:r w:rsidR="003559E9" w:rsidRPr="00D268FF">
        <w:rPr>
          <w:rFonts w:ascii="Arial" w:hAnsi="Arial" w:cs="Arial"/>
          <w:sz w:val="24"/>
          <w:szCs w:val="24"/>
        </w:rPr>
        <w:t>perspectiva</w:t>
      </w:r>
      <w:r w:rsidRPr="00D268FF">
        <w:rPr>
          <w:rFonts w:ascii="Arial" w:hAnsi="Arial" w:cs="Arial"/>
          <w:sz w:val="24"/>
          <w:szCs w:val="24"/>
        </w:rPr>
        <w:t xml:space="preserve"> top-down para el diseño y </w:t>
      </w:r>
      <w:r w:rsidR="003559E9" w:rsidRPr="00D268FF">
        <w:rPr>
          <w:rFonts w:ascii="Arial" w:hAnsi="Arial" w:cs="Arial"/>
          <w:sz w:val="24"/>
          <w:szCs w:val="24"/>
        </w:rPr>
        <w:t>validación</w:t>
      </w:r>
      <w:r w:rsidRPr="00D268FF">
        <w:rPr>
          <w:rFonts w:ascii="Arial" w:hAnsi="Arial" w:cs="Arial"/>
          <w:sz w:val="24"/>
          <w:szCs w:val="24"/>
        </w:rPr>
        <w:t xml:space="preserve"> de pruebas cognitivas (</w:t>
      </w:r>
      <w:commentRangeStart w:id="21"/>
      <w:r w:rsidRPr="00893A5B">
        <w:rPr>
          <w:rFonts w:ascii="Arial" w:hAnsi="Arial" w:cs="Arial"/>
          <w:sz w:val="24"/>
          <w:szCs w:val="24"/>
          <w:highlight w:val="yellow"/>
        </w:rPr>
        <w:t>Bejar, 2002</w:t>
      </w:r>
      <w:commentRangeEnd w:id="21"/>
      <w:r w:rsidR="00893A5B" w:rsidRPr="00893A5B">
        <w:rPr>
          <w:rStyle w:val="Refdecomentario"/>
          <w:highlight w:val="yellow"/>
        </w:rPr>
        <w:commentReference w:id="21"/>
      </w:r>
      <w:r w:rsidRPr="00893A5B">
        <w:rPr>
          <w:rFonts w:ascii="Arial" w:hAnsi="Arial" w:cs="Arial"/>
          <w:sz w:val="24"/>
          <w:szCs w:val="24"/>
          <w:highlight w:val="yellow"/>
        </w:rPr>
        <w:t>, 2010</w:t>
      </w:r>
      <w:r w:rsidRPr="00D268FF">
        <w:rPr>
          <w:rFonts w:ascii="Arial" w:hAnsi="Arial" w:cs="Arial"/>
          <w:sz w:val="24"/>
          <w:szCs w:val="24"/>
        </w:rPr>
        <w:t xml:space="preserve">, </w:t>
      </w:r>
      <w:commentRangeStart w:id="22"/>
      <w:r w:rsidRPr="007B7ABD">
        <w:rPr>
          <w:rFonts w:ascii="Arial" w:hAnsi="Arial" w:cs="Arial"/>
          <w:sz w:val="24"/>
          <w:szCs w:val="24"/>
          <w:highlight w:val="yellow"/>
        </w:rPr>
        <w:t xml:space="preserve">Gorin y Embretson, 2013 </w:t>
      </w:r>
      <w:commentRangeEnd w:id="22"/>
      <w:r w:rsidR="007B7ABD" w:rsidRPr="007B7ABD">
        <w:rPr>
          <w:rStyle w:val="Refdecomentario"/>
          <w:highlight w:val="yellow"/>
        </w:rPr>
        <w:commentReference w:id="22"/>
      </w:r>
      <w:r w:rsidRPr="00D268FF">
        <w:rPr>
          <w:rFonts w:ascii="Arial" w:hAnsi="Arial" w:cs="Arial"/>
          <w:sz w:val="24"/>
          <w:szCs w:val="24"/>
        </w:rPr>
        <w:t xml:space="preserve">y </w:t>
      </w:r>
      <w:commentRangeStart w:id="23"/>
      <w:r w:rsidRPr="00F159ED">
        <w:rPr>
          <w:rFonts w:ascii="Arial" w:hAnsi="Arial" w:cs="Arial"/>
          <w:sz w:val="24"/>
          <w:szCs w:val="24"/>
          <w:highlight w:val="yellow"/>
        </w:rPr>
        <w:t>Messick, 1989</w:t>
      </w:r>
      <w:commentRangeEnd w:id="23"/>
      <w:r w:rsidR="00F159ED" w:rsidRPr="00F159ED">
        <w:rPr>
          <w:rStyle w:val="Refdecomentario"/>
          <w:highlight w:val="yellow"/>
        </w:rPr>
        <w:commentReference w:id="23"/>
      </w:r>
      <w:r w:rsidRPr="00D268FF">
        <w:rPr>
          <w:rFonts w:ascii="Arial" w:hAnsi="Arial" w:cs="Arial"/>
          <w:sz w:val="24"/>
          <w:szCs w:val="24"/>
        </w:rPr>
        <w:t>), se desarrolló el modelo metodológico del presente estudio</w:t>
      </w:r>
      <w:r w:rsidR="003559E9" w:rsidRPr="00D268FF">
        <w:rPr>
          <w:rFonts w:ascii="Arial" w:hAnsi="Arial" w:cs="Arial"/>
          <w:sz w:val="24"/>
          <w:szCs w:val="24"/>
        </w:rPr>
        <w:t>, cuyo foco principal fue</w:t>
      </w:r>
      <w:r w:rsidR="006C7E8D" w:rsidRPr="00D268FF">
        <w:rPr>
          <w:rFonts w:ascii="Arial" w:hAnsi="Arial" w:cs="Arial"/>
          <w:sz w:val="24"/>
          <w:szCs w:val="24"/>
        </w:rPr>
        <w:t xml:space="preserve"> la obtención de evidencia que sustentara la validez sustantiva del constructo</w:t>
      </w:r>
      <w:r w:rsidR="003559E9" w:rsidRPr="00D268FF">
        <w:rPr>
          <w:rFonts w:ascii="Arial" w:hAnsi="Arial" w:cs="Arial"/>
          <w:sz w:val="24"/>
          <w:szCs w:val="24"/>
        </w:rPr>
        <w:t xml:space="preserve"> y </w:t>
      </w:r>
      <w:r w:rsidR="006C7E8D" w:rsidRPr="00D268FF">
        <w:rPr>
          <w:rFonts w:ascii="Arial" w:hAnsi="Arial" w:cs="Arial"/>
          <w:sz w:val="24"/>
          <w:szCs w:val="24"/>
        </w:rPr>
        <w:t xml:space="preserve">corroborara la fidelidad estructural del modelo cognitivo subyacente a la prueba de Matemáticas de primaria (06) del PLANEA ELCE 2015. </w:t>
      </w:r>
      <w:r w:rsidR="009A4D3A" w:rsidRPr="00D268FF">
        <w:rPr>
          <w:rFonts w:ascii="Arial" w:hAnsi="Arial" w:cs="Arial"/>
          <w:sz w:val="24"/>
          <w:szCs w:val="24"/>
        </w:rPr>
        <w:t>El modelo metodológico empleado para este proyecto estuvo conformado por cinco fases, descritas a detalle a continuación.</w:t>
      </w:r>
      <w:r w:rsidR="00D143EA" w:rsidRPr="00D268FF">
        <w:rPr>
          <w:rFonts w:ascii="Arial" w:hAnsi="Arial" w:cs="Arial"/>
          <w:sz w:val="24"/>
          <w:szCs w:val="24"/>
        </w:rPr>
        <w:tab/>
      </w:r>
    </w:p>
    <w:p w14:paraId="48134B54" w14:textId="46C7E619" w:rsidR="00E500DF" w:rsidRPr="00D268FF" w:rsidRDefault="00E500DF" w:rsidP="00D268FF">
      <w:pPr>
        <w:pStyle w:val="Textotablas"/>
        <w:spacing w:after="160" w:line="360" w:lineRule="auto"/>
        <w:ind w:left="708" w:firstLine="708"/>
        <w:jc w:val="both"/>
        <w:rPr>
          <w:rFonts w:cs="Arial"/>
          <w:b/>
          <w:sz w:val="24"/>
          <w:lang w:val="es-MX"/>
        </w:rPr>
      </w:pPr>
      <w:r w:rsidRPr="00D268FF">
        <w:rPr>
          <w:rFonts w:cs="Arial"/>
          <w:b/>
          <w:sz w:val="24"/>
          <w:lang w:val="es-MX"/>
        </w:rPr>
        <w:t>Fase I</w:t>
      </w:r>
      <w:r w:rsidR="009A4D3A" w:rsidRPr="00D268FF">
        <w:rPr>
          <w:rFonts w:cs="Arial"/>
          <w:b/>
          <w:sz w:val="24"/>
          <w:lang w:val="es-MX"/>
        </w:rPr>
        <w:t xml:space="preserve">: </w:t>
      </w:r>
      <w:r w:rsidRPr="00D268FF">
        <w:rPr>
          <w:rFonts w:cs="Arial"/>
          <w:b/>
          <w:sz w:val="24"/>
          <w:lang w:val="es-MX"/>
        </w:rPr>
        <w:t>Diseño de los estudios cognitivos</w:t>
      </w:r>
    </w:p>
    <w:p w14:paraId="62ED3AFF" w14:textId="77777777" w:rsidR="003559E9" w:rsidRPr="00D268FF" w:rsidRDefault="003559E9" w:rsidP="00D268FF">
      <w:pPr>
        <w:spacing w:line="360" w:lineRule="auto"/>
        <w:jc w:val="both"/>
        <w:rPr>
          <w:rFonts w:ascii="Arial" w:hAnsi="Arial" w:cs="Arial"/>
          <w:sz w:val="24"/>
          <w:szCs w:val="24"/>
        </w:rPr>
      </w:pPr>
      <w:r w:rsidRPr="00D268FF">
        <w:rPr>
          <w:rFonts w:ascii="Arial" w:hAnsi="Arial" w:cs="Arial"/>
          <w:sz w:val="24"/>
          <w:szCs w:val="24"/>
        </w:rPr>
        <w:t xml:space="preserve">Las primeras fases de nuestro modelo metodológico contemplan la aplicación de estudios cognitivos que permitan identificar los modelos, estrategias y procesos de respuesta adheridos a cada ítem contenido en la prueba de Matemáticas de primaria (06) del PLANEA ELCE 2015. Esto obedece a la necesidad señalada por autores como </w:t>
      </w:r>
      <w:commentRangeStart w:id="24"/>
      <w:r w:rsidRPr="00F159ED">
        <w:rPr>
          <w:rFonts w:ascii="Arial" w:hAnsi="Arial" w:cs="Arial"/>
          <w:sz w:val="24"/>
          <w:szCs w:val="24"/>
          <w:highlight w:val="yellow"/>
        </w:rPr>
        <w:t>Yang y Embretson, (2007)</w:t>
      </w:r>
      <w:commentRangeEnd w:id="24"/>
      <w:r w:rsidR="00F159ED" w:rsidRPr="00F159ED">
        <w:rPr>
          <w:rStyle w:val="Refdecomentario"/>
          <w:highlight w:val="yellow"/>
        </w:rPr>
        <w:commentReference w:id="24"/>
      </w:r>
      <w:r w:rsidRPr="00D268FF">
        <w:rPr>
          <w:rFonts w:ascii="Arial" w:hAnsi="Arial" w:cs="Arial"/>
          <w:sz w:val="24"/>
          <w:szCs w:val="24"/>
        </w:rPr>
        <w:t xml:space="preserve"> de que toda prueba de diagnóstico cognitivo diseñada con propósitos de mejora, deben ser diseñadas y validadas a partir de modelos cognitivos que permitan identificar de manera confiable los procesos de respuesta asociados a cada ítem.</w:t>
      </w:r>
    </w:p>
    <w:p w14:paraId="7EE95167" w14:textId="39068BAD" w:rsidR="00D143EA" w:rsidRPr="00D268FF" w:rsidRDefault="007F3FAF"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t>Una ventaja colateral de trabajar con la prueba de Matemáticas de primaria (06) del PLANEA ELCE 2015 es que se trata de una disciplina ampliamente abordada desde el enfoque propuesto por los CDM (</w:t>
      </w:r>
      <w:commentRangeStart w:id="25"/>
      <w:r w:rsidR="00D143EA" w:rsidRPr="006630C5">
        <w:rPr>
          <w:rFonts w:ascii="Arial" w:hAnsi="Arial" w:cs="Arial"/>
          <w:sz w:val="24"/>
          <w:szCs w:val="24"/>
          <w:highlight w:val="yellow"/>
          <w:lang w:eastAsia="es-MX"/>
        </w:rPr>
        <w:t>Brown y Burton, 1978</w:t>
      </w:r>
      <w:commentRangeEnd w:id="25"/>
      <w:r w:rsidR="006630C5">
        <w:rPr>
          <w:rStyle w:val="Refdecomentario"/>
        </w:rPr>
        <w:commentReference w:id="25"/>
      </w:r>
      <w:r w:rsidR="00D143EA" w:rsidRPr="00D268FF">
        <w:rPr>
          <w:rFonts w:ascii="Arial" w:hAnsi="Arial" w:cs="Arial"/>
          <w:sz w:val="24"/>
          <w:szCs w:val="24"/>
          <w:lang w:eastAsia="es-MX"/>
        </w:rPr>
        <w:t xml:space="preserve">; </w:t>
      </w:r>
      <w:commentRangeStart w:id="26"/>
      <w:r w:rsidR="00D143EA" w:rsidRPr="006630C5">
        <w:rPr>
          <w:rFonts w:ascii="Arial" w:hAnsi="Arial" w:cs="Arial"/>
          <w:sz w:val="24"/>
          <w:szCs w:val="24"/>
          <w:highlight w:val="yellow"/>
          <w:lang w:eastAsia="es-MX"/>
        </w:rPr>
        <w:t>Chen y Macdonald, 2011</w:t>
      </w:r>
      <w:commentRangeEnd w:id="26"/>
      <w:r w:rsidR="006630C5" w:rsidRPr="006630C5">
        <w:rPr>
          <w:rStyle w:val="Refdecomentario"/>
          <w:highlight w:val="yellow"/>
        </w:rPr>
        <w:commentReference w:id="26"/>
      </w:r>
      <w:r w:rsidR="00D143EA" w:rsidRPr="00D268FF">
        <w:rPr>
          <w:rFonts w:ascii="Arial" w:hAnsi="Arial" w:cs="Arial"/>
          <w:sz w:val="24"/>
          <w:szCs w:val="24"/>
          <w:lang w:eastAsia="es-MX"/>
        </w:rPr>
        <w:t xml:space="preserve">; </w:t>
      </w:r>
      <w:commentRangeStart w:id="27"/>
      <w:r w:rsidR="00D143EA" w:rsidRPr="006630C5">
        <w:rPr>
          <w:rFonts w:ascii="Arial" w:hAnsi="Arial" w:cs="Arial"/>
          <w:sz w:val="24"/>
          <w:szCs w:val="24"/>
          <w:highlight w:val="yellow"/>
          <w:lang w:eastAsia="es-MX"/>
        </w:rPr>
        <w:t>Gierl</w:t>
      </w:r>
      <w:r w:rsidR="006630C5" w:rsidRPr="006630C5">
        <w:rPr>
          <w:rFonts w:ascii="Arial" w:hAnsi="Arial" w:cs="Arial"/>
          <w:sz w:val="24"/>
          <w:szCs w:val="24"/>
          <w:highlight w:val="yellow"/>
          <w:lang w:eastAsia="es-MX"/>
        </w:rPr>
        <w:t>, Leighton, Changjiang, Jiawen, Rebecca &amp; Tan</w:t>
      </w:r>
      <w:r w:rsidR="00D143EA" w:rsidRPr="006630C5">
        <w:rPr>
          <w:rFonts w:ascii="Arial" w:hAnsi="Arial" w:cs="Arial"/>
          <w:sz w:val="24"/>
          <w:szCs w:val="24"/>
          <w:highlight w:val="yellow"/>
          <w:lang w:eastAsia="es-MX"/>
        </w:rPr>
        <w:t>, 2009</w:t>
      </w:r>
      <w:commentRangeEnd w:id="27"/>
      <w:r w:rsidR="006630C5">
        <w:rPr>
          <w:rStyle w:val="Refdecomentario"/>
        </w:rPr>
        <w:commentReference w:id="27"/>
      </w:r>
      <w:r w:rsidR="00D143EA" w:rsidRPr="00D268FF">
        <w:rPr>
          <w:rFonts w:ascii="Arial" w:hAnsi="Arial" w:cs="Arial"/>
          <w:sz w:val="24"/>
          <w:szCs w:val="24"/>
          <w:lang w:eastAsia="es-MX"/>
        </w:rPr>
        <w:t xml:space="preserve">; </w:t>
      </w:r>
      <w:commentRangeStart w:id="28"/>
      <w:r w:rsidR="00D143EA" w:rsidRPr="00F5249B">
        <w:rPr>
          <w:rFonts w:ascii="Arial" w:hAnsi="Arial" w:cs="Arial"/>
          <w:sz w:val="24"/>
          <w:szCs w:val="24"/>
          <w:highlight w:val="yellow"/>
          <w:lang w:eastAsia="es-MX"/>
        </w:rPr>
        <w:t>Ma, Çetin y Green, 2009</w:t>
      </w:r>
      <w:commentRangeEnd w:id="28"/>
      <w:r w:rsidR="00F5249B" w:rsidRPr="00F5249B">
        <w:rPr>
          <w:rStyle w:val="Refdecomentario"/>
          <w:highlight w:val="yellow"/>
        </w:rPr>
        <w:commentReference w:id="28"/>
      </w:r>
      <w:r w:rsidR="00D143EA" w:rsidRPr="00D268FF">
        <w:rPr>
          <w:rFonts w:ascii="Arial" w:hAnsi="Arial" w:cs="Arial"/>
          <w:sz w:val="24"/>
          <w:szCs w:val="24"/>
          <w:lang w:eastAsia="es-MX"/>
        </w:rPr>
        <w:t xml:space="preserve">; </w:t>
      </w:r>
      <w:commentRangeStart w:id="29"/>
      <w:r w:rsidR="00D143EA" w:rsidRPr="00D268FF">
        <w:rPr>
          <w:rFonts w:ascii="Arial" w:hAnsi="Arial" w:cs="Arial"/>
          <w:sz w:val="24"/>
          <w:szCs w:val="24"/>
          <w:highlight w:val="yellow"/>
          <w:lang w:eastAsia="es-MX"/>
        </w:rPr>
        <w:t>Pérez-Morán, 2014; Pérez-Morán, Contreras-Roldan, Hernández, Olivares, Chan, y Díaz, 2014</w:t>
      </w:r>
      <w:r w:rsidR="00D143EA" w:rsidRPr="00D268FF">
        <w:rPr>
          <w:rFonts w:ascii="Arial" w:hAnsi="Arial" w:cs="Arial"/>
          <w:sz w:val="24"/>
          <w:szCs w:val="24"/>
          <w:lang w:eastAsia="es-MX"/>
        </w:rPr>
        <w:t xml:space="preserve">; </w:t>
      </w:r>
      <w:r w:rsidR="00D143EA" w:rsidRPr="00D268FF">
        <w:rPr>
          <w:rFonts w:ascii="Arial" w:hAnsi="Arial" w:cs="Arial"/>
          <w:sz w:val="24"/>
          <w:szCs w:val="24"/>
          <w:highlight w:val="yellow"/>
          <w:lang w:eastAsia="es-MX"/>
        </w:rPr>
        <w:t>Pérez-Morán, Larrazolo, Backhoff, y Guaner, 2015</w:t>
      </w:r>
      <w:commentRangeEnd w:id="29"/>
      <w:r w:rsidR="00F5249B">
        <w:rPr>
          <w:rStyle w:val="Refdecomentario"/>
        </w:rPr>
        <w:commentReference w:id="29"/>
      </w:r>
      <w:r w:rsidR="00D143EA" w:rsidRPr="00D268FF">
        <w:rPr>
          <w:rFonts w:ascii="Arial" w:hAnsi="Arial" w:cs="Arial"/>
          <w:sz w:val="24"/>
          <w:szCs w:val="24"/>
          <w:highlight w:val="yellow"/>
          <w:lang w:eastAsia="es-MX"/>
        </w:rPr>
        <w:t>;</w:t>
      </w:r>
      <w:r w:rsidR="00D143EA" w:rsidRPr="00D268FF">
        <w:rPr>
          <w:rFonts w:ascii="Arial" w:hAnsi="Arial" w:cs="Arial"/>
          <w:sz w:val="24"/>
          <w:szCs w:val="24"/>
          <w:lang w:eastAsia="es-MX"/>
        </w:rPr>
        <w:t xml:space="preserve"> </w:t>
      </w:r>
      <w:commentRangeStart w:id="30"/>
      <w:r w:rsidR="00D143EA" w:rsidRPr="00F5249B">
        <w:rPr>
          <w:rFonts w:ascii="Arial" w:hAnsi="Arial" w:cs="Arial"/>
          <w:sz w:val="24"/>
          <w:szCs w:val="24"/>
          <w:highlight w:val="yellow"/>
          <w:lang w:eastAsia="es-MX"/>
        </w:rPr>
        <w:t>Revuelta y Ponsoda, 1998</w:t>
      </w:r>
      <w:commentRangeEnd w:id="30"/>
      <w:r w:rsidR="00F5249B" w:rsidRPr="00F5249B">
        <w:rPr>
          <w:rStyle w:val="Refdecomentario"/>
          <w:highlight w:val="yellow"/>
        </w:rPr>
        <w:commentReference w:id="30"/>
      </w:r>
      <w:r w:rsidR="00D143EA" w:rsidRPr="00D268FF">
        <w:rPr>
          <w:rFonts w:ascii="Arial" w:hAnsi="Arial" w:cs="Arial"/>
          <w:sz w:val="24"/>
          <w:szCs w:val="24"/>
          <w:lang w:eastAsia="es-MX"/>
        </w:rPr>
        <w:t xml:space="preserve">; </w:t>
      </w:r>
      <w:commentRangeStart w:id="31"/>
      <w:r w:rsidR="00D143EA" w:rsidRPr="00F5249B">
        <w:rPr>
          <w:rFonts w:ascii="Arial" w:hAnsi="Arial" w:cs="Arial"/>
          <w:sz w:val="24"/>
          <w:szCs w:val="24"/>
          <w:highlight w:val="yellow"/>
          <w:lang w:eastAsia="es-MX"/>
        </w:rPr>
        <w:t>Romero, Ponsoda y Ximénez, 2008</w:t>
      </w:r>
      <w:commentRangeEnd w:id="31"/>
      <w:r w:rsidR="00F5249B" w:rsidRPr="00F5249B">
        <w:rPr>
          <w:rStyle w:val="Refdecomentario"/>
          <w:highlight w:val="yellow"/>
        </w:rPr>
        <w:commentReference w:id="31"/>
      </w:r>
      <w:r w:rsidR="00D143EA" w:rsidRPr="00D268FF">
        <w:rPr>
          <w:rFonts w:ascii="Arial" w:hAnsi="Arial" w:cs="Arial"/>
          <w:sz w:val="24"/>
          <w:szCs w:val="24"/>
          <w:lang w:eastAsia="es-MX"/>
        </w:rPr>
        <w:t xml:space="preserve">). </w:t>
      </w:r>
      <w:r w:rsidRPr="00D268FF">
        <w:rPr>
          <w:rFonts w:ascii="Arial" w:hAnsi="Arial" w:cs="Arial"/>
          <w:sz w:val="24"/>
          <w:szCs w:val="24"/>
          <w:lang w:eastAsia="es-MX"/>
        </w:rPr>
        <w:t>A lo largo del presente trabajo, se utilizará el</w:t>
      </w:r>
      <w:r w:rsidR="00D143EA" w:rsidRPr="00D268FF">
        <w:rPr>
          <w:rFonts w:ascii="Arial" w:hAnsi="Arial" w:cs="Arial"/>
          <w:sz w:val="24"/>
          <w:szCs w:val="24"/>
          <w:lang w:eastAsia="es-MX"/>
        </w:rPr>
        <w:t xml:space="preserve"> Ítem</w:t>
      </w:r>
      <w:r w:rsidRPr="00D268FF">
        <w:rPr>
          <w:rFonts w:ascii="Arial" w:hAnsi="Arial" w:cs="Arial"/>
          <w:sz w:val="24"/>
          <w:szCs w:val="24"/>
          <w:lang w:eastAsia="es-MX"/>
        </w:rPr>
        <w:t xml:space="preserve"> identificado con el ID</w:t>
      </w:r>
      <w:r w:rsidR="00D143EA" w:rsidRPr="00D268FF">
        <w:rPr>
          <w:rFonts w:ascii="Arial" w:hAnsi="Arial" w:cs="Arial"/>
          <w:sz w:val="24"/>
          <w:szCs w:val="24"/>
          <w:lang w:eastAsia="es-MX"/>
        </w:rPr>
        <w:t xml:space="preserve"> PMA01 </w:t>
      </w:r>
      <w:r w:rsidRPr="00D268FF">
        <w:rPr>
          <w:rFonts w:ascii="Arial" w:hAnsi="Arial" w:cs="Arial"/>
          <w:sz w:val="24"/>
          <w:szCs w:val="24"/>
          <w:lang w:eastAsia="es-MX"/>
        </w:rPr>
        <w:t>para ilustrar</w:t>
      </w:r>
      <w:r w:rsidR="00D143EA" w:rsidRPr="00D268FF">
        <w:rPr>
          <w:rFonts w:ascii="Arial" w:hAnsi="Arial" w:cs="Arial"/>
          <w:sz w:val="24"/>
          <w:szCs w:val="24"/>
          <w:lang w:eastAsia="es-MX"/>
        </w:rPr>
        <w:t xml:space="preserve"> los procedimientos</w:t>
      </w:r>
      <w:r w:rsidRPr="00D268FF">
        <w:rPr>
          <w:rFonts w:ascii="Arial" w:hAnsi="Arial" w:cs="Arial"/>
          <w:sz w:val="24"/>
          <w:szCs w:val="24"/>
          <w:lang w:eastAsia="es-MX"/>
        </w:rPr>
        <w:t xml:space="preserve"> aplicados</w:t>
      </w:r>
      <w:r w:rsidR="00D143EA" w:rsidRPr="00D268FF">
        <w:rPr>
          <w:rFonts w:ascii="Arial" w:hAnsi="Arial" w:cs="Arial"/>
          <w:sz w:val="24"/>
          <w:szCs w:val="24"/>
          <w:lang w:eastAsia="es-MX"/>
        </w:rPr>
        <w:t xml:space="preserve"> y</w:t>
      </w:r>
      <w:r w:rsidRPr="00D268FF">
        <w:rPr>
          <w:rFonts w:ascii="Arial" w:hAnsi="Arial" w:cs="Arial"/>
          <w:sz w:val="24"/>
          <w:szCs w:val="24"/>
          <w:lang w:eastAsia="es-MX"/>
        </w:rPr>
        <w:t xml:space="preserve"> los</w:t>
      </w:r>
      <w:r w:rsidR="00D143EA" w:rsidRPr="00D268FF">
        <w:rPr>
          <w:rFonts w:ascii="Arial" w:hAnsi="Arial" w:cs="Arial"/>
          <w:sz w:val="24"/>
          <w:szCs w:val="24"/>
          <w:lang w:eastAsia="es-MX"/>
        </w:rPr>
        <w:t xml:space="preserve"> resultados </w:t>
      </w:r>
      <w:r w:rsidRPr="00D268FF">
        <w:rPr>
          <w:rFonts w:ascii="Arial" w:hAnsi="Arial" w:cs="Arial"/>
          <w:sz w:val="24"/>
          <w:szCs w:val="24"/>
          <w:lang w:eastAsia="es-MX"/>
        </w:rPr>
        <w:t>obtenidos.</w:t>
      </w:r>
    </w:p>
    <w:p w14:paraId="2AAA40EC" w14:textId="77777777" w:rsidR="003559E9" w:rsidRPr="00D268FF" w:rsidRDefault="00B16D30"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lastRenderedPageBreak/>
        <w:t>L</w:t>
      </w:r>
      <w:r w:rsidR="00D143EA" w:rsidRPr="00D268FF">
        <w:rPr>
          <w:rFonts w:ascii="Arial" w:hAnsi="Arial" w:cs="Arial"/>
          <w:sz w:val="24"/>
          <w:szCs w:val="24"/>
          <w:lang w:eastAsia="es-MX"/>
        </w:rPr>
        <w:t xml:space="preserve">a genealogía curricular de los ítems, </w:t>
      </w:r>
      <w:r w:rsidRPr="00D268FF">
        <w:rPr>
          <w:rFonts w:ascii="Arial" w:hAnsi="Arial" w:cs="Arial"/>
          <w:sz w:val="24"/>
          <w:szCs w:val="24"/>
          <w:lang w:eastAsia="es-MX"/>
        </w:rPr>
        <w:t>la evaluación de</w:t>
      </w:r>
      <w:r w:rsidR="00D143EA" w:rsidRPr="00D268FF">
        <w:rPr>
          <w:rFonts w:ascii="Arial" w:hAnsi="Arial" w:cs="Arial"/>
          <w:sz w:val="24"/>
          <w:szCs w:val="24"/>
          <w:lang w:eastAsia="es-MX"/>
        </w:rPr>
        <w:t xml:space="preserve"> la congruencia y </w:t>
      </w:r>
      <w:r w:rsidR="003559E9" w:rsidRPr="00D268FF">
        <w:rPr>
          <w:rFonts w:ascii="Arial" w:hAnsi="Arial" w:cs="Arial"/>
          <w:sz w:val="24"/>
          <w:szCs w:val="24"/>
          <w:lang w:eastAsia="es-MX"/>
        </w:rPr>
        <w:t xml:space="preserve">la </w:t>
      </w:r>
      <w:r w:rsidR="00D143EA" w:rsidRPr="00D268FF">
        <w:rPr>
          <w:rFonts w:ascii="Arial" w:hAnsi="Arial" w:cs="Arial"/>
          <w:sz w:val="24"/>
          <w:szCs w:val="24"/>
          <w:lang w:eastAsia="es-MX"/>
        </w:rPr>
        <w:t xml:space="preserve">alineación de los ítems y </w:t>
      </w:r>
      <w:r w:rsidRPr="00D268FF">
        <w:rPr>
          <w:rFonts w:ascii="Arial" w:hAnsi="Arial" w:cs="Arial"/>
          <w:sz w:val="24"/>
          <w:szCs w:val="24"/>
          <w:lang w:eastAsia="es-MX"/>
        </w:rPr>
        <w:t xml:space="preserve">el </w:t>
      </w:r>
      <w:r w:rsidR="00D143EA" w:rsidRPr="00D268FF">
        <w:rPr>
          <w:rFonts w:ascii="Arial" w:hAnsi="Arial" w:cs="Arial"/>
          <w:sz w:val="24"/>
          <w:szCs w:val="24"/>
          <w:lang w:eastAsia="es-MX"/>
        </w:rPr>
        <w:t>modela</w:t>
      </w:r>
      <w:r w:rsidRPr="00D268FF">
        <w:rPr>
          <w:rFonts w:ascii="Arial" w:hAnsi="Arial" w:cs="Arial"/>
          <w:sz w:val="24"/>
          <w:szCs w:val="24"/>
          <w:lang w:eastAsia="es-MX"/>
        </w:rPr>
        <w:t>miento de los</w:t>
      </w:r>
      <w:r w:rsidR="00D143EA" w:rsidRPr="00D268FF">
        <w:rPr>
          <w:rFonts w:ascii="Arial" w:hAnsi="Arial" w:cs="Arial"/>
          <w:sz w:val="24"/>
          <w:szCs w:val="24"/>
          <w:lang w:eastAsia="es-MX"/>
        </w:rPr>
        <w:t xml:space="preserve"> procesos de respuesta subyacentes,</w:t>
      </w:r>
      <w:r w:rsidRPr="00D268FF">
        <w:rPr>
          <w:rFonts w:ascii="Arial" w:hAnsi="Arial" w:cs="Arial"/>
          <w:sz w:val="24"/>
          <w:szCs w:val="24"/>
          <w:lang w:eastAsia="es-MX"/>
        </w:rPr>
        <w:t xml:space="preserve"> se realizó a partir de un </w:t>
      </w:r>
      <w:r w:rsidR="00D143EA" w:rsidRPr="00D268FF">
        <w:rPr>
          <w:rFonts w:ascii="Arial" w:hAnsi="Arial" w:cs="Arial"/>
          <w:sz w:val="24"/>
          <w:szCs w:val="24"/>
          <w:lang w:eastAsia="es-MX"/>
        </w:rPr>
        <w:t>análisis cognitivo-reticular con apoyo de un panel de expertos con experiencia en la enseñanza de las Matemáticas</w:t>
      </w:r>
      <w:r w:rsidRPr="00D268FF">
        <w:rPr>
          <w:rFonts w:ascii="Arial" w:hAnsi="Arial" w:cs="Arial"/>
          <w:sz w:val="24"/>
          <w:szCs w:val="24"/>
          <w:lang w:eastAsia="es-MX"/>
        </w:rPr>
        <w:t xml:space="preserve"> a nivel primaria</w:t>
      </w:r>
      <w:r w:rsidR="00D143EA" w:rsidRPr="00D268FF">
        <w:rPr>
          <w:rFonts w:ascii="Arial" w:hAnsi="Arial" w:cs="Arial"/>
          <w:sz w:val="24"/>
          <w:szCs w:val="24"/>
          <w:lang w:eastAsia="es-MX"/>
        </w:rPr>
        <w:t>.</w:t>
      </w:r>
      <w:r w:rsidRPr="00D268FF">
        <w:rPr>
          <w:rFonts w:ascii="Arial" w:hAnsi="Arial" w:cs="Arial"/>
          <w:sz w:val="24"/>
          <w:szCs w:val="24"/>
          <w:lang w:eastAsia="es-MX"/>
        </w:rPr>
        <w:t xml:space="preserve"> </w:t>
      </w:r>
      <w:r w:rsidR="009B7779" w:rsidRPr="00D268FF">
        <w:rPr>
          <w:rFonts w:ascii="Arial" w:hAnsi="Arial" w:cs="Arial"/>
          <w:sz w:val="24"/>
          <w:szCs w:val="24"/>
          <w:lang w:eastAsia="es-MX"/>
        </w:rPr>
        <w:t xml:space="preserve"> </w:t>
      </w:r>
    </w:p>
    <w:p w14:paraId="72EFA00B" w14:textId="77777777" w:rsidR="003559E9" w:rsidRPr="00D268FF" w:rsidRDefault="00951187" w:rsidP="00D268FF">
      <w:pPr>
        <w:spacing w:line="360" w:lineRule="auto"/>
        <w:jc w:val="both"/>
        <w:rPr>
          <w:rFonts w:ascii="Arial" w:hAnsi="Arial" w:cs="Arial"/>
          <w:sz w:val="24"/>
          <w:szCs w:val="24"/>
        </w:rPr>
      </w:pPr>
      <w:r w:rsidRPr="00D268FF">
        <w:rPr>
          <w:rFonts w:ascii="Arial" w:hAnsi="Arial" w:cs="Arial"/>
          <w:sz w:val="24"/>
          <w:szCs w:val="24"/>
        </w:rPr>
        <w:t xml:space="preserve">De forma puntual, el panel de expertos </w:t>
      </w:r>
      <w:r w:rsidR="009B7779" w:rsidRPr="00D268FF">
        <w:rPr>
          <w:rFonts w:ascii="Arial" w:hAnsi="Arial" w:cs="Arial"/>
          <w:sz w:val="24"/>
          <w:szCs w:val="24"/>
        </w:rPr>
        <w:t>estuvo conformado</w:t>
      </w:r>
      <w:r w:rsidRPr="00D268FF">
        <w:rPr>
          <w:rFonts w:ascii="Arial" w:hAnsi="Arial" w:cs="Arial"/>
          <w:sz w:val="24"/>
          <w:szCs w:val="24"/>
        </w:rPr>
        <w:t xml:space="preserve"> por tres psicólogos con experiencia en atención a estudiantes de primaria y secundaria, un especialista en análisis cognitivos y modelamiento de procesos cognitivos del pensamiento lógico-matemático, y un docente con amplia experiencia en la enseñanza de las Matemáticas en educación básica. </w:t>
      </w:r>
      <w:r w:rsidR="009B7779" w:rsidRPr="00D268FF">
        <w:rPr>
          <w:rFonts w:ascii="Arial" w:hAnsi="Arial" w:cs="Arial"/>
          <w:sz w:val="24"/>
          <w:szCs w:val="24"/>
        </w:rPr>
        <w:t>La s</w:t>
      </w:r>
      <w:r w:rsidRPr="00D268FF">
        <w:rPr>
          <w:rFonts w:ascii="Arial" w:hAnsi="Arial" w:cs="Arial"/>
          <w:sz w:val="24"/>
          <w:szCs w:val="24"/>
        </w:rPr>
        <w:t xml:space="preserve">elección de los expertos se </w:t>
      </w:r>
      <w:r w:rsidR="009B7779" w:rsidRPr="00D268FF">
        <w:rPr>
          <w:rFonts w:ascii="Arial" w:hAnsi="Arial" w:cs="Arial"/>
          <w:sz w:val="24"/>
          <w:szCs w:val="24"/>
        </w:rPr>
        <w:t>hizo de acuerdo con</w:t>
      </w:r>
      <w:r w:rsidRPr="00D268FF">
        <w:rPr>
          <w:rFonts w:ascii="Arial" w:hAnsi="Arial" w:cs="Arial"/>
          <w:sz w:val="24"/>
          <w:szCs w:val="24"/>
        </w:rPr>
        <w:t xml:space="preserve"> las recomendaciones de </w:t>
      </w:r>
      <w:r w:rsidRPr="00147293">
        <w:rPr>
          <w:rFonts w:ascii="Arial" w:hAnsi="Arial" w:cs="Arial"/>
          <w:sz w:val="24"/>
          <w:szCs w:val="24"/>
          <w:highlight w:val="lightGray"/>
        </w:rPr>
        <w:t>Rupp, Templin y Henson (2010)</w:t>
      </w:r>
      <w:r w:rsidRPr="00D268FF">
        <w:rPr>
          <w:rFonts w:ascii="Arial" w:hAnsi="Arial" w:cs="Arial"/>
          <w:sz w:val="24"/>
          <w:szCs w:val="24"/>
        </w:rPr>
        <w:t xml:space="preserve"> respecto a la elección de profesionales con un conocimiento profundo de los procesos de solución de problemas que utilizan los individ</w:t>
      </w:r>
      <w:r w:rsidR="003559E9" w:rsidRPr="00D268FF">
        <w:rPr>
          <w:rFonts w:ascii="Arial" w:hAnsi="Arial" w:cs="Arial"/>
          <w:sz w:val="24"/>
          <w:szCs w:val="24"/>
        </w:rPr>
        <w:t>uos en el dominio de interés,</w:t>
      </w:r>
      <w:r w:rsidRPr="00D268FF">
        <w:rPr>
          <w:rFonts w:ascii="Arial" w:hAnsi="Arial" w:cs="Arial"/>
          <w:sz w:val="24"/>
          <w:szCs w:val="24"/>
        </w:rPr>
        <w:t xml:space="preserve"> las diferentes vertientes para el desarrollo y aprendizaje de los componentes o atributos de la prueba y los contextos en los que los examinados adquieren y utilizan dichos atributos. </w:t>
      </w:r>
    </w:p>
    <w:p w14:paraId="76A669B5" w14:textId="77777777" w:rsidR="003559E9" w:rsidRPr="00D268FF" w:rsidRDefault="00951187" w:rsidP="00D268FF">
      <w:pPr>
        <w:spacing w:line="360" w:lineRule="auto"/>
        <w:jc w:val="both"/>
        <w:rPr>
          <w:rFonts w:ascii="Arial" w:hAnsi="Arial" w:cs="Arial"/>
          <w:sz w:val="24"/>
          <w:szCs w:val="24"/>
        </w:rPr>
      </w:pPr>
      <w:r w:rsidRPr="00D268FF">
        <w:rPr>
          <w:rFonts w:ascii="Arial" w:hAnsi="Arial" w:cs="Arial"/>
          <w:sz w:val="24"/>
          <w:szCs w:val="24"/>
        </w:rPr>
        <w:t>Una vez seleccionados los expertos, se les capacitó en la aplicación de métodos de análisis cognitivo-reticular, técnicas de pensamiento en voz alta concurrentes y retrospectivas, y en métodos de modelado matemático de sub-tareas de respuesta.</w:t>
      </w:r>
      <w:r w:rsidR="00FA33D8" w:rsidRPr="00D268FF">
        <w:rPr>
          <w:rFonts w:ascii="Arial" w:hAnsi="Arial" w:cs="Arial"/>
          <w:sz w:val="24"/>
          <w:szCs w:val="24"/>
        </w:rPr>
        <w:t xml:space="preserve"> </w:t>
      </w:r>
    </w:p>
    <w:p w14:paraId="1A4E3012" w14:textId="392ED76C" w:rsidR="009B7779" w:rsidRPr="00D268FF" w:rsidRDefault="009B7779" w:rsidP="00D268FF">
      <w:pPr>
        <w:spacing w:line="360" w:lineRule="auto"/>
        <w:jc w:val="both"/>
        <w:rPr>
          <w:rFonts w:ascii="Arial" w:hAnsi="Arial" w:cs="Arial"/>
          <w:sz w:val="24"/>
          <w:szCs w:val="24"/>
        </w:rPr>
      </w:pPr>
      <w:r w:rsidRPr="00D268FF">
        <w:rPr>
          <w:rFonts w:ascii="Arial" w:hAnsi="Arial" w:cs="Arial"/>
          <w:sz w:val="24"/>
          <w:szCs w:val="24"/>
        </w:rPr>
        <w:t>Para el análisis cognitivo-reticular de los ítems en estudio, se utilizaron la tabla de e</w:t>
      </w:r>
      <w:r w:rsidR="00FA33D8" w:rsidRPr="00D268FF">
        <w:rPr>
          <w:rFonts w:ascii="Arial" w:hAnsi="Arial" w:cs="Arial"/>
          <w:sz w:val="24"/>
          <w:szCs w:val="24"/>
        </w:rPr>
        <w:t xml:space="preserve">specificaciones de la prueba y </w:t>
      </w:r>
      <w:r w:rsidR="003559E9" w:rsidRPr="00D268FF">
        <w:rPr>
          <w:rFonts w:ascii="Arial" w:hAnsi="Arial" w:cs="Arial"/>
          <w:sz w:val="24"/>
          <w:szCs w:val="24"/>
        </w:rPr>
        <w:t>su respectivo</w:t>
      </w:r>
      <w:r w:rsidRPr="00D268FF">
        <w:rPr>
          <w:rFonts w:ascii="Arial" w:hAnsi="Arial" w:cs="Arial"/>
          <w:sz w:val="24"/>
          <w:szCs w:val="24"/>
        </w:rPr>
        <w:t xml:space="preserve"> análisis reticular</w:t>
      </w:r>
      <w:r w:rsidR="00FA33D8" w:rsidRPr="00D268FF">
        <w:rPr>
          <w:rFonts w:ascii="Arial" w:hAnsi="Arial" w:cs="Arial"/>
          <w:sz w:val="24"/>
          <w:szCs w:val="24"/>
        </w:rPr>
        <w:t>, acompañado de una revisión exhaustiva de</w:t>
      </w:r>
      <w:r w:rsidRPr="00D268FF">
        <w:rPr>
          <w:rFonts w:ascii="Arial" w:hAnsi="Arial" w:cs="Arial"/>
          <w:sz w:val="24"/>
          <w:szCs w:val="24"/>
        </w:rPr>
        <w:t xml:space="preserve"> los </w:t>
      </w:r>
      <w:commentRangeStart w:id="32"/>
      <w:r w:rsidRPr="00D268FF">
        <w:rPr>
          <w:rFonts w:ascii="Arial" w:hAnsi="Arial" w:cs="Arial"/>
          <w:sz w:val="24"/>
          <w:szCs w:val="24"/>
        </w:rPr>
        <w:t xml:space="preserve">libros de texto </w:t>
      </w:r>
      <w:r w:rsidR="003559E9" w:rsidRPr="00D268FF">
        <w:rPr>
          <w:rFonts w:ascii="Arial" w:hAnsi="Arial" w:cs="Arial"/>
          <w:sz w:val="24"/>
          <w:szCs w:val="24"/>
        </w:rPr>
        <w:t>diseñados para</w:t>
      </w:r>
      <w:r w:rsidRPr="00D268FF">
        <w:rPr>
          <w:rFonts w:ascii="Arial" w:hAnsi="Arial" w:cs="Arial"/>
          <w:sz w:val="24"/>
          <w:szCs w:val="24"/>
        </w:rPr>
        <w:t xml:space="preserve"> </w:t>
      </w:r>
      <w:r w:rsidR="003559E9" w:rsidRPr="00D268FF">
        <w:rPr>
          <w:rFonts w:ascii="Arial" w:hAnsi="Arial" w:cs="Arial"/>
          <w:sz w:val="24"/>
          <w:szCs w:val="24"/>
        </w:rPr>
        <w:t xml:space="preserve">los </w:t>
      </w:r>
      <w:r w:rsidRPr="00D268FF">
        <w:rPr>
          <w:rFonts w:ascii="Arial" w:hAnsi="Arial" w:cs="Arial"/>
          <w:sz w:val="24"/>
          <w:szCs w:val="24"/>
        </w:rPr>
        <w:t>alumno</w:t>
      </w:r>
      <w:r w:rsidR="003559E9" w:rsidRPr="00D268FF">
        <w:rPr>
          <w:rFonts w:ascii="Arial" w:hAnsi="Arial" w:cs="Arial"/>
          <w:sz w:val="24"/>
          <w:szCs w:val="24"/>
        </w:rPr>
        <w:t xml:space="preserve">s </w:t>
      </w:r>
      <w:commentRangeEnd w:id="32"/>
      <w:r w:rsidR="00147293">
        <w:rPr>
          <w:rStyle w:val="Refdecomentario"/>
        </w:rPr>
        <w:commentReference w:id="32"/>
      </w:r>
      <w:r w:rsidR="003559E9" w:rsidRPr="00D268FF">
        <w:rPr>
          <w:rFonts w:ascii="Arial" w:hAnsi="Arial" w:cs="Arial"/>
          <w:sz w:val="24"/>
          <w:szCs w:val="24"/>
        </w:rPr>
        <w:t>y</w:t>
      </w:r>
      <w:r w:rsidRPr="00D268FF">
        <w:rPr>
          <w:rFonts w:ascii="Arial" w:hAnsi="Arial" w:cs="Arial"/>
          <w:sz w:val="24"/>
          <w:szCs w:val="24"/>
        </w:rPr>
        <w:t xml:space="preserve"> la guía del maestro del plan de estudios 2011</w:t>
      </w:r>
      <w:r w:rsidR="00147293">
        <w:rPr>
          <w:rFonts w:ascii="Arial" w:hAnsi="Arial" w:cs="Arial"/>
          <w:sz w:val="24"/>
          <w:szCs w:val="24"/>
        </w:rPr>
        <w:t xml:space="preserve">, </w:t>
      </w:r>
      <w:commentRangeStart w:id="33"/>
      <w:r w:rsidR="00147293">
        <w:rPr>
          <w:rFonts w:ascii="Arial" w:hAnsi="Arial" w:cs="Arial"/>
          <w:sz w:val="24"/>
          <w:szCs w:val="24"/>
        </w:rPr>
        <w:t>(</w:t>
      </w:r>
      <w:r w:rsidR="00147293" w:rsidRPr="00147293">
        <w:rPr>
          <w:rFonts w:ascii="Arial" w:hAnsi="Arial" w:cs="Arial"/>
          <w:sz w:val="24"/>
          <w:szCs w:val="24"/>
          <w:highlight w:val="yellow"/>
        </w:rPr>
        <w:t>SEP, 2011</w:t>
      </w:r>
      <w:r w:rsidR="00147293">
        <w:rPr>
          <w:rFonts w:ascii="Arial" w:hAnsi="Arial" w:cs="Arial"/>
          <w:sz w:val="24"/>
          <w:szCs w:val="24"/>
        </w:rPr>
        <w:t>)</w:t>
      </w:r>
      <w:commentRangeEnd w:id="33"/>
      <w:r w:rsidR="00147293">
        <w:rPr>
          <w:rStyle w:val="Refdecomentario"/>
        </w:rPr>
        <w:commentReference w:id="33"/>
      </w:r>
      <w:r w:rsidRPr="00D268FF">
        <w:rPr>
          <w:rFonts w:ascii="Arial" w:hAnsi="Arial" w:cs="Arial"/>
          <w:sz w:val="24"/>
          <w:szCs w:val="24"/>
        </w:rPr>
        <w:t xml:space="preserve">. </w:t>
      </w:r>
      <w:r w:rsidR="00723A3D" w:rsidRPr="00D268FF">
        <w:rPr>
          <w:rFonts w:ascii="Arial" w:hAnsi="Arial" w:cs="Arial"/>
          <w:sz w:val="24"/>
          <w:szCs w:val="24"/>
        </w:rPr>
        <w:t xml:space="preserve">La </w:t>
      </w:r>
      <w:r w:rsidR="00723A3D" w:rsidRPr="00A5168B">
        <w:rPr>
          <w:rFonts w:ascii="Arial" w:hAnsi="Arial" w:cs="Arial"/>
          <w:sz w:val="24"/>
          <w:szCs w:val="24"/>
          <w:highlight w:val="cyan"/>
        </w:rPr>
        <w:t>Figura 1</w:t>
      </w:r>
      <w:r w:rsidR="00723A3D" w:rsidRPr="00D268FF">
        <w:rPr>
          <w:rFonts w:ascii="Arial" w:hAnsi="Arial" w:cs="Arial"/>
          <w:sz w:val="24"/>
          <w:szCs w:val="24"/>
        </w:rPr>
        <w:t xml:space="preserve"> presenta como ejemplo el diagrama de la genealogía curricular correspondiente al ítem PMA01.</w:t>
      </w:r>
    </w:p>
    <w:p w14:paraId="19DA8EA5" w14:textId="77777777" w:rsidR="009B7779" w:rsidRPr="00D268FF" w:rsidRDefault="009B7779" w:rsidP="00D268FF">
      <w:pPr>
        <w:pStyle w:val="parrafos0"/>
        <w:spacing w:after="160" w:line="360" w:lineRule="auto"/>
        <w:jc w:val="center"/>
      </w:pPr>
      <w:r w:rsidRPr="00D268FF">
        <w:rPr>
          <w:b/>
          <w:noProof/>
        </w:rPr>
        <w:lastRenderedPageBreak/>
        <w:drawing>
          <wp:inline distT="0" distB="0" distL="0" distR="0" wp14:anchorId="6A7236FE" wp14:editId="3AB4B020">
            <wp:extent cx="3166589" cy="3015419"/>
            <wp:effectExtent l="0" t="0" r="0" b="0"/>
            <wp:docPr id="2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MA01.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84098" cy="3032092"/>
                    </a:xfrm>
                    <a:prstGeom prst="rect">
                      <a:avLst/>
                    </a:prstGeom>
                  </pic:spPr>
                </pic:pic>
              </a:graphicData>
            </a:graphic>
          </wp:inline>
        </w:drawing>
      </w:r>
    </w:p>
    <w:p w14:paraId="709F1ED7" w14:textId="77777777" w:rsidR="009B7779" w:rsidRPr="00D268FF" w:rsidRDefault="009B7779" w:rsidP="00D268FF">
      <w:pPr>
        <w:pStyle w:val="indicefiguras"/>
        <w:spacing w:after="160" w:line="360" w:lineRule="auto"/>
        <w:rPr>
          <w:rFonts w:cs="Arial"/>
          <w:noProof w:val="0"/>
          <w:lang w:val="es-MX"/>
        </w:rPr>
      </w:pPr>
      <w:bookmarkStart w:id="34" w:name="_Toc506915319"/>
      <w:bookmarkStart w:id="35" w:name="_Toc507056966"/>
      <w:r w:rsidRPr="00A5168B">
        <w:rPr>
          <w:rFonts w:cs="Arial"/>
          <w:i/>
          <w:noProof w:val="0"/>
          <w:highlight w:val="cyan"/>
          <w:lang w:val="es-MX"/>
        </w:rPr>
        <w:t>Figura 1</w:t>
      </w:r>
      <w:r w:rsidRPr="00A5168B">
        <w:rPr>
          <w:rFonts w:cs="Arial"/>
          <w:noProof w:val="0"/>
          <w:highlight w:val="cyan"/>
          <w:lang w:val="es-MX"/>
        </w:rPr>
        <w:t>.</w:t>
      </w:r>
      <w:r w:rsidRPr="00D268FF">
        <w:rPr>
          <w:rFonts w:cs="Arial"/>
          <w:noProof w:val="0"/>
          <w:lang w:val="es-MX"/>
        </w:rPr>
        <w:t xml:space="preserve"> Diagrama de la genealogía curricular y de la alineación del ítem PMA01 de la prueba de Matemáticas de primaria del PLANEA ELCE 2015</w:t>
      </w:r>
      <w:bookmarkEnd w:id="34"/>
      <w:bookmarkEnd w:id="35"/>
    </w:p>
    <w:p w14:paraId="503F8EE7" w14:textId="441E4D53" w:rsidR="009B7779" w:rsidRPr="00D268FF" w:rsidRDefault="003559E9" w:rsidP="00D268FF">
      <w:pPr>
        <w:pStyle w:val="parrafos0"/>
        <w:spacing w:after="160" w:line="360" w:lineRule="auto"/>
        <w:ind w:firstLine="0"/>
      </w:pPr>
      <w:r w:rsidRPr="00D268FF">
        <w:t>También s</w:t>
      </w:r>
      <w:r w:rsidR="009B7779" w:rsidRPr="00D268FF">
        <w:t xml:space="preserve">e aplicaron técnicas de pensamiento en </w:t>
      </w:r>
      <w:r w:rsidR="00723A3D" w:rsidRPr="00D268FF">
        <w:t>voz</w:t>
      </w:r>
      <w:r w:rsidR="00F44181" w:rsidRPr="00D268FF">
        <w:t xml:space="preserve"> alta</w:t>
      </w:r>
      <w:r w:rsidR="00723A3D" w:rsidRPr="00D268FF">
        <w:t xml:space="preserve"> concurrentes y retrospectivas</w:t>
      </w:r>
      <w:r w:rsidR="009B7779" w:rsidRPr="00D268FF">
        <w:t xml:space="preserve"> </w:t>
      </w:r>
      <w:r w:rsidR="00723A3D" w:rsidRPr="00D268FF">
        <w:t>con los expertos</w:t>
      </w:r>
      <w:r w:rsidRPr="00D268FF">
        <w:t>,</w:t>
      </w:r>
      <w:r w:rsidR="00723A3D" w:rsidRPr="00D268FF">
        <w:t xml:space="preserve"> para identificar los procesos de respuesta asociados a cada ítem</w:t>
      </w:r>
      <w:r w:rsidR="00F44181" w:rsidRPr="00D268FF">
        <w:t xml:space="preserve"> y se realizaron diversas actividades para</w:t>
      </w:r>
      <w:r w:rsidR="00723A3D" w:rsidRPr="00D268FF">
        <w:t xml:space="preserve"> aplicar el</w:t>
      </w:r>
      <w:r w:rsidR="009B7779" w:rsidRPr="00D268FF">
        <w:t xml:space="preserve"> mo</w:t>
      </w:r>
      <w:r w:rsidR="00F44181" w:rsidRPr="00D268FF">
        <w:t>delado matemático de sub-tareas. P</w:t>
      </w:r>
      <w:r w:rsidR="009B7779" w:rsidRPr="00D268FF">
        <w:t>rimero, mediante un proceso inductivo-deductivo</w:t>
      </w:r>
      <w:r w:rsidR="00723A3D" w:rsidRPr="00D268FF">
        <w:t xml:space="preserve"> los expertos</w:t>
      </w:r>
      <w:r w:rsidR="009B7779" w:rsidRPr="00D268FF">
        <w:t xml:space="preserve"> identificaron y categorizaron los procesos y atributos cog</w:t>
      </w:r>
      <w:r w:rsidR="00723A3D" w:rsidRPr="00D268FF">
        <w:t xml:space="preserve">nitivos </w:t>
      </w:r>
      <w:r w:rsidR="00F44181" w:rsidRPr="00D268FF">
        <w:t xml:space="preserve">vinculados con cada uno de </w:t>
      </w:r>
      <w:r w:rsidR="00723A3D" w:rsidRPr="00D268FF">
        <w:t xml:space="preserve">los ítems, apoyándose </w:t>
      </w:r>
      <w:r w:rsidR="009B7779" w:rsidRPr="00D268FF">
        <w:t>en lo</w:t>
      </w:r>
      <w:r w:rsidR="00F44181" w:rsidRPr="00D268FF">
        <w:t>s</w:t>
      </w:r>
      <w:r w:rsidR="00723A3D" w:rsidRPr="00D268FF">
        <w:t xml:space="preserve"> report</w:t>
      </w:r>
      <w:r w:rsidR="00F44181" w:rsidRPr="00D268FF">
        <w:t>es verbales de</w:t>
      </w:r>
      <w:r w:rsidR="00723A3D" w:rsidRPr="00D268FF">
        <w:t xml:space="preserve"> </w:t>
      </w:r>
      <w:r w:rsidR="009B7779" w:rsidRPr="00D268FF">
        <w:t xml:space="preserve">su </w:t>
      </w:r>
      <w:r w:rsidR="00723A3D" w:rsidRPr="00D268FF">
        <w:t xml:space="preserve">propia </w:t>
      </w:r>
      <w:r w:rsidR="009B7779" w:rsidRPr="00D268FF">
        <w:t xml:space="preserve">ejecución </w:t>
      </w:r>
      <w:r w:rsidR="00F44181" w:rsidRPr="00D268FF">
        <w:t>con</w:t>
      </w:r>
      <w:r w:rsidR="009B7779" w:rsidRPr="00D268FF">
        <w:t xml:space="preserve"> los </w:t>
      </w:r>
      <w:r w:rsidRPr="00D268FF">
        <w:t>mismos</w:t>
      </w:r>
      <w:r w:rsidR="009B7779" w:rsidRPr="00D268FF">
        <w:t xml:space="preserve">, en los descriptores de </w:t>
      </w:r>
      <w:r w:rsidR="00F44181" w:rsidRPr="00D268FF">
        <w:t xml:space="preserve">los </w:t>
      </w:r>
      <w:r w:rsidR="009B7779" w:rsidRPr="00D268FF">
        <w:t>c</w:t>
      </w:r>
      <w:r w:rsidR="00F44181" w:rsidRPr="00D268FF">
        <w:t>onocimientos, habilidades previa</w:t>
      </w:r>
      <w:r w:rsidR="009B7779" w:rsidRPr="00D268FF">
        <w:t>s y procesos</w:t>
      </w:r>
      <w:r w:rsidR="00F44181" w:rsidRPr="00D268FF">
        <w:t xml:space="preserve"> de respuesta declarados en la matriz de </w:t>
      </w:r>
      <w:r w:rsidR="009B7779" w:rsidRPr="00D268FF">
        <w:t xml:space="preserve">especificaciones de la prueba, así como en el sistema de categorías de procesos de respuesta típicos utilizados por estudiantes de educación básica </w:t>
      </w:r>
      <w:r w:rsidR="00F44181" w:rsidRPr="00D268FF">
        <w:t>en</w:t>
      </w:r>
      <w:r w:rsidR="009B7779" w:rsidRPr="00D268FF">
        <w:t xml:space="preserve"> ítems de Matemáticas (</w:t>
      </w:r>
      <w:r w:rsidR="009B7779" w:rsidRPr="00147293">
        <w:rPr>
          <w:highlight w:val="lightGray"/>
        </w:rPr>
        <w:t>Pérez-Morán, 2014</w:t>
      </w:r>
      <w:r w:rsidR="009B7779" w:rsidRPr="00D268FF">
        <w:t>).</w:t>
      </w:r>
      <w:r w:rsidR="00F44181" w:rsidRPr="00D268FF">
        <w:t xml:space="preserve"> </w:t>
      </w:r>
      <w:r w:rsidRPr="00D268FF">
        <w:t>Como ejemplo, e</w:t>
      </w:r>
      <w:r w:rsidR="009B7779" w:rsidRPr="00D268FF">
        <w:t xml:space="preserve">n la </w:t>
      </w:r>
      <w:r w:rsidR="009B7779" w:rsidRPr="00D268FF">
        <w:rPr>
          <w:b/>
          <w:highlight w:val="cyan"/>
        </w:rPr>
        <w:t xml:space="preserve">Tabla </w:t>
      </w:r>
      <w:r w:rsidR="005E32AA" w:rsidRPr="00D268FF">
        <w:rPr>
          <w:b/>
        </w:rPr>
        <w:t>1</w:t>
      </w:r>
      <w:r w:rsidR="009B7779" w:rsidRPr="00D268FF">
        <w:t xml:space="preserve"> se puede</w:t>
      </w:r>
      <w:r w:rsidR="00F44181" w:rsidRPr="00D268FF">
        <w:t>n</w:t>
      </w:r>
      <w:r w:rsidR="009B7779" w:rsidRPr="00D268FF">
        <w:t xml:space="preserve"> observar tres modelos de respuesta hipotéticos</w:t>
      </w:r>
      <w:r w:rsidR="00F44181" w:rsidRPr="00D268FF">
        <w:t xml:space="preserve"> elaborados por expertos</w:t>
      </w:r>
      <w:r w:rsidR="009B7779" w:rsidRPr="00D268FF">
        <w:t xml:space="preserve"> </w:t>
      </w:r>
      <w:r w:rsidR="00F44181" w:rsidRPr="00D268FF">
        <w:t xml:space="preserve">para </w:t>
      </w:r>
      <w:r w:rsidR="009B7779" w:rsidRPr="00D268FF">
        <w:t>el ítem PMA01 de PLANEA ELCE 06</w:t>
      </w:r>
      <w:r w:rsidR="00F44181" w:rsidRPr="00D268FF">
        <w:t xml:space="preserve">. </w:t>
      </w:r>
      <w:r w:rsidR="009B7779" w:rsidRPr="00D268FF">
        <w:t>Nótese que los tres modelos presentan diferentes niveles de granulación</w:t>
      </w:r>
      <w:r w:rsidR="00F44181" w:rsidRPr="00D268FF">
        <w:t xml:space="preserve"> y que sólo</w:t>
      </w:r>
      <w:r w:rsidR="009B7779" w:rsidRPr="00D268FF">
        <w:t xml:space="preserve"> el primer</w:t>
      </w:r>
      <w:r w:rsidR="00F44181" w:rsidRPr="00D268FF">
        <w:t xml:space="preserve">o </w:t>
      </w:r>
      <w:r w:rsidR="009B7779" w:rsidRPr="00D268FF">
        <w:t>contempla la comprensión de problemas matemáticos contextualizados.</w:t>
      </w:r>
    </w:p>
    <w:p w14:paraId="315A0F42" w14:textId="7F5AD8C8" w:rsidR="009B7779" w:rsidRPr="00D268FF" w:rsidRDefault="005E32AA" w:rsidP="00D268FF">
      <w:pPr>
        <w:pStyle w:val="Titulotablas"/>
        <w:spacing w:after="160" w:line="360" w:lineRule="auto"/>
        <w:rPr>
          <w:rFonts w:cs="Arial"/>
          <w:lang w:val="es-MX"/>
        </w:rPr>
      </w:pPr>
      <w:bookmarkStart w:id="36" w:name="_Toc506915086"/>
      <w:bookmarkStart w:id="37" w:name="_Toc507056947"/>
      <w:r w:rsidRPr="00A5168B">
        <w:rPr>
          <w:rFonts w:cs="Arial"/>
          <w:b/>
          <w:highlight w:val="cyan"/>
          <w:lang w:val="es-MX"/>
        </w:rPr>
        <w:t>Tabla 1</w:t>
      </w:r>
      <w:r w:rsidR="009B7779" w:rsidRPr="00A5168B">
        <w:rPr>
          <w:rFonts w:cs="Arial"/>
          <w:highlight w:val="cyan"/>
          <w:lang w:val="es-MX"/>
        </w:rPr>
        <w:t>.</w:t>
      </w:r>
      <w:r w:rsidR="009B7779" w:rsidRPr="00D268FF">
        <w:rPr>
          <w:rFonts w:cs="Arial"/>
          <w:lang w:val="es-MX"/>
        </w:rPr>
        <w:t xml:space="preserve"> Modelos hipotéticos del proceso de respuesta subyacentes al ítem desde la perspectiva de expertos y docentes</w:t>
      </w:r>
      <w:bookmarkEnd w:id="36"/>
      <w:bookmarkEnd w:id="37"/>
    </w:p>
    <w:tbl>
      <w:tblPr>
        <w:tblStyle w:val="Tablaconcuadrcula"/>
        <w:tblW w:w="0" w:type="auto"/>
        <w:jc w:val="center"/>
        <w:tblBorders>
          <w:left w:val="none" w:sz="0" w:space="0" w:color="auto"/>
          <w:right w:val="none" w:sz="0" w:space="0" w:color="auto"/>
          <w:insideV w:val="none" w:sz="0" w:space="0" w:color="auto"/>
        </w:tblBorders>
        <w:tblLook w:val="04A0" w:firstRow="1" w:lastRow="0" w:firstColumn="1" w:lastColumn="0" w:noHBand="0" w:noVBand="1"/>
      </w:tblPr>
      <w:tblGrid>
        <w:gridCol w:w="959"/>
        <w:gridCol w:w="8221"/>
      </w:tblGrid>
      <w:tr w:rsidR="009B7779" w:rsidRPr="00D268FF" w14:paraId="588B5471" w14:textId="77777777" w:rsidTr="004E75BE">
        <w:trPr>
          <w:trHeight w:val="597"/>
          <w:jc w:val="center"/>
        </w:trPr>
        <w:tc>
          <w:tcPr>
            <w:tcW w:w="959" w:type="dxa"/>
            <w:shd w:val="clear" w:color="auto" w:fill="A8D08D" w:themeFill="accent6" w:themeFillTint="99"/>
            <w:vAlign w:val="center"/>
          </w:tcPr>
          <w:p w14:paraId="67081A8F" w14:textId="77777777" w:rsidR="009B7779" w:rsidRPr="00F53C40" w:rsidRDefault="009B7779" w:rsidP="00D268FF">
            <w:pPr>
              <w:pStyle w:val="Textotablas"/>
              <w:spacing w:after="160" w:line="360" w:lineRule="auto"/>
              <w:rPr>
                <w:rFonts w:cs="Arial"/>
                <w:b/>
                <w:sz w:val="22"/>
                <w:szCs w:val="22"/>
                <w:lang w:val="es-MX"/>
              </w:rPr>
            </w:pPr>
            <w:r w:rsidRPr="00F53C40">
              <w:rPr>
                <w:rFonts w:cs="Arial"/>
                <w:b/>
                <w:sz w:val="22"/>
                <w:szCs w:val="22"/>
                <w:lang w:val="es-MX"/>
              </w:rPr>
              <w:lastRenderedPageBreak/>
              <w:t>No.</w:t>
            </w:r>
          </w:p>
        </w:tc>
        <w:tc>
          <w:tcPr>
            <w:tcW w:w="8221" w:type="dxa"/>
            <w:shd w:val="clear" w:color="auto" w:fill="A8D08D" w:themeFill="accent6" w:themeFillTint="99"/>
            <w:vAlign w:val="center"/>
          </w:tcPr>
          <w:p w14:paraId="3CEFDA02" w14:textId="77777777" w:rsidR="009B7779" w:rsidRPr="00F53C40" w:rsidRDefault="009B7779" w:rsidP="00D268FF">
            <w:pPr>
              <w:pStyle w:val="Textotablas"/>
              <w:spacing w:after="160" w:line="360" w:lineRule="auto"/>
              <w:rPr>
                <w:rFonts w:cs="Arial"/>
                <w:b/>
                <w:sz w:val="22"/>
                <w:szCs w:val="22"/>
                <w:lang w:val="es-MX"/>
              </w:rPr>
            </w:pPr>
            <w:r w:rsidRPr="00F53C40">
              <w:rPr>
                <w:rFonts w:cs="Arial"/>
                <w:b/>
                <w:sz w:val="22"/>
                <w:szCs w:val="22"/>
                <w:lang w:val="es-MX"/>
              </w:rPr>
              <w:t>Modelos hipotéticos del proceso de respuesta subyacente al ítem desde la perspectiva de especialistas y docentes</w:t>
            </w:r>
          </w:p>
        </w:tc>
      </w:tr>
      <w:tr w:rsidR="009B7779" w:rsidRPr="00D268FF" w14:paraId="0435036F" w14:textId="77777777" w:rsidTr="004E75BE">
        <w:trPr>
          <w:trHeight w:val="1287"/>
          <w:jc w:val="center"/>
        </w:trPr>
        <w:tc>
          <w:tcPr>
            <w:tcW w:w="959" w:type="dxa"/>
            <w:vAlign w:val="center"/>
          </w:tcPr>
          <w:p w14:paraId="74336B75"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1</w:t>
            </w:r>
          </w:p>
        </w:tc>
        <w:tc>
          <w:tcPr>
            <w:tcW w:w="8221" w:type="dxa"/>
            <w:vAlign w:val="center"/>
          </w:tcPr>
          <w:p w14:paraId="73AE63BB"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Leer detalladamente el reactivo, b) observar la figura con sus respectivos valores, c) comprender qué es lo que se está solicitando (integrar el contexto del problema) d) determinar el tipo de cálculo a desarrollar, e) tomar los valores proporcionados en la figura para desarrollar el cálculo elegido, e) buscar entre las opciones de respuesta el valor calculado, y f) seleccionar la opción.</w:t>
            </w:r>
          </w:p>
        </w:tc>
      </w:tr>
      <w:tr w:rsidR="009B7779" w:rsidRPr="00D268FF" w14:paraId="1C234036" w14:textId="77777777" w:rsidTr="004E75BE">
        <w:trPr>
          <w:trHeight w:val="1277"/>
          <w:jc w:val="center"/>
        </w:trPr>
        <w:tc>
          <w:tcPr>
            <w:tcW w:w="959" w:type="dxa"/>
            <w:vAlign w:val="center"/>
          </w:tcPr>
          <w:p w14:paraId="00D16E9A"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2</w:t>
            </w:r>
          </w:p>
        </w:tc>
        <w:tc>
          <w:tcPr>
            <w:tcW w:w="8221" w:type="dxa"/>
            <w:vAlign w:val="center"/>
          </w:tcPr>
          <w:p w14:paraId="7D8CC30A"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Leer detalladamente el ítem, b) comprender el objetivo de la tarea evaluativa, c) observar la figura d) recordar la fórmula para obtener el área de un triángulo, e) identificar las medidas que permitan calcular el área de la figura, f) determinar los valores que se utilizarán como base y altura del triángulo, g) desarrollar la fórmula para obtener el área de la figura h) obtener el resultado, y i) seleccionar la respuesta que coincida con el cálculo realizado.</w:t>
            </w:r>
          </w:p>
        </w:tc>
      </w:tr>
      <w:tr w:rsidR="009B7779" w:rsidRPr="00D268FF" w14:paraId="79B29D98" w14:textId="77777777" w:rsidTr="004E75BE">
        <w:trPr>
          <w:trHeight w:val="848"/>
          <w:jc w:val="center"/>
        </w:trPr>
        <w:tc>
          <w:tcPr>
            <w:tcW w:w="959" w:type="dxa"/>
            <w:vAlign w:val="center"/>
          </w:tcPr>
          <w:p w14:paraId="0F631416" w14:textId="77777777" w:rsidR="009B7779" w:rsidRPr="00F53C40" w:rsidRDefault="009B7779" w:rsidP="00D268FF">
            <w:pPr>
              <w:pStyle w:val="Textotablas"/>
              <w:spacing w:after="160" w:line="360" w:lineRule="auto"/>
              <w:rPr>
                <w:rFonts w:cs="Arial"/>
                <w:sz w:val="22"/>
                <w:szCs w:val="22"/>
                <w:lang w:val="es-MX"/>
              </w:rPr>
            </w:pPr>
            <w:r w:rsidRPr="00F53C40">
              <w:rPr>
                <w:rFonts w:cs="Arial"/>
                <w:sz w:val="22"/>
                <w:szCs w:val="22"/>
                <w:lang w:val="es-MX"/>
              </w:rPr>
              <w:t>3</w:t>
            </w:r>
          </w:p>
        </w:tc>
        <w:tc>
          <w:tcPr>
            <w:tcW w:w="8221" w:type="dxa"/>
            <w:vAlign w:val="center"/>
          </w:tcPr>
          <w:p w14:paraId="670659DF" w14:textId="77777777" w:rsidR="009B7779" w:rsidRPr="00F53C40" w:rsidRDefault="009B7779" w:rsidP="00D268FF">
            <w:pPr>
              <w:pStyle w:val="Textotablas"/>
              <w:spacing w:after="160" w:line="360" w:lineRule="auto"/>
              <w:jc w:val="both"/>
              <w:rPr>
                <w:rFonts w:cs="Arial"/>
                <w:sz w:val="22"/>
                <w:szCs w:val="22"/>
                <w:lang w:val="es-MX"/>
              </w:rPr>
            </w:pPr>
            <w:r w:rsidRPr="00F53C40">
              <w:rPr>
                <w:rFonts w:cs="Arial"/>
                <w:sz w:val="22"/>
                <w:szCs w:val="22"/>
                <w:lang w:val="es-MX"/>
              </w:rPr>
              <w:t>a) Observar la imagen, b) leer la base del reactivo, c) comprender la pregunta, d) desarrollar el cálculo que determine el área de la figura, e) comparar el resultado con las opciones de respuesta, y f) seleccionar la respuesta.</w:t>
            </w:r>
          </w:p>
        </w:tc>
      </w:tr>
    </w:tbl>
    <w:p w14:paraId="5454CB66" w14:textId="77777777" w:rsidR="009B7779" w:rsidRPr="00D268FF" w:rsidRDefault="009B7779" w:rsidP="00D268FF">
      <w:pPr>
        <w:pStyle w:val="parrafos0"/>
        <w:spacing w:after="160" w:line="360" w:lineRule="auto"/>
        <w:ind w:firstLine="0"/>
      </w:pPr>
    </w:p>
    <w:p w14:paraId="2EB21648" w14:textId="0AC770D7" w:rsidR="00E500DF" w:rsidRPr="00D268FF" w:rsidRDefault="00E500DF" w:rsidP="00D268FF">
      <w:pPr>
        <w:pStyle w:val="parrafos0"/>
        <w:spacing w:after="160" w:line="360" w:lineRule="auto"/>
        <w:ind w:firstLine="0"/>
      </w:pPr>
      <w:r w:rsidRPr="00D268FF">
        <w:t xml:space="preserve">Finalmente, un equipo de expertos trabajó con los elementos de análisis del modelo para la Evaluación del Diseño Universal (EDU) propuestos por </w:t>
      </w:r>
      <w:commentRangeStart w:id="38"/>
      <w:r w:rsidRPr="00147293">
        <w:rPr>
          <w:highlight w:val="yellow"/>
        </w:rPr>
        <w:t>Thompson, Johnstone y Thurlow (2002)</w:t>
      </w:r>
      <w:commentRangeEnd w:id="38"/>
      <w:r w:rsidR="00147293" w:rsidRPr="00147293">
        <w:rPr>
          <w:rStyle w:val="Refdecomentario"/>
          <w:rFonts w:asciiTheme="minorHAnsi" w:hAnsiTheme="minorHAnsi" w:cstheme="minorBidi"/>
          <w:highlight w:val="yellow"/>
          <w:lang w:eastAsia="en-US"/>
        </w:rPr>
        <w:commentReference w:id="38"/>
      </w:r>
      <w:r w:rsidRPr="00D268FF">
        <w:t>, que ha demostrado ser de gran utilidad para el desarrollo de evaluaciones más accesibles para los examinados (</w:t>
      </w:r>
      <w:commentRangeStart w:id="39"/>
      <w:r w:rsidRPr="00147293">
        <w:rPr>
          <w:highlight w:val="yellow"/>
        </w:rPr>
        <w:t>Johnstone, 2003</w:t>
      </w:r>
      <w:commentRangeEnd w:id="39"/>
      <w:r w:rsidR="00147293" w:rsidRPr="00147293">
        <w:rPr>
          <w:rStyle w:val="Refdecomentario"/>
          <w:rFonts w:asciiTheme="minorHAnsi" w:hAnsiTheme="minorHAnsi" w:cstheme="minorBidi"/>
          <w:highlight w:val="yellow"/>
          <w:lang w:eastAsia="en-US"/>
        </w:rPr>
        <w:commentReference w:id="39"/>
      </w:r>
      <w:r w:rsidRPr="00147293">
        <w:rPr>
          <w:highlight w:val="yellow"/>
        </w:rPr>
        <w:t>)</w:t>
      </w:r>
      <w:r w:rsidRPr="00D268FF">
        <w:t xml:space="preserve"> y para minimizar la varianza irrelevante del constructo originada por problemas en el diseño, formato y sesgos culturales presentes en los ítems </w:t>
      </w:r>
      <w:commentRangeStart w:id="40"/>
      <w:r w:rsidRPr="00D268FF">
        <w:t>(</w:t>
      </w:r>
      <w:r w:rsidRPr="00A846A8">
        <w:rPr>
          <w:highlight w:val="yellow"/>
        </w:rPr>
        <w:t>Haladyna, Downing, y Rodríguez, 2002</w:t>
      </w:r>
      <w:commentRangeEnd w:id="40"/>
      <w:r w:rsidR="00A846A8" w:rsidRPr="00A846A8">
        <w:rPr>
          <w:rStyle w:val="Refdecomentario"/>
          <w:rFonts w:asciiTheme="minorHAnsi" w:hAnsiTheme="minorHAnsi" w:cstheme="minorBidi"/>
          <w:highlight w:val="yellow"/>
          <w:lang w:eastAsia="en-US"/>
        </w:rPr>
        <w:commentReference w:id="40"/>
      </w:r>
      <w:r w:rsidRPr="00D268FF">
        <w:t xml:space="preserve">). Al aplicar la EDU con el fin de evaluar el diseño de los ítems, se trabajó con categorías y códigos específicos de análisis con base en los análisis propuestos por </w:t>
      </w:r>
      <w:r w:rsidRPr="00356B2F">
        <w:rPr>
          <w:highlight w:val="lightGray"/>
        </w:rPr>
        <w:t>Thompson y colaboradores (2002</w:t>
      </w:r>
      <w:r w:rsidRPr="00D268FF">
        <w:t>): (a) inclusión poblacional, (b) definición precisa del constructo (c) accesibilidad e imparcialidad (d) acomodación flexible de los contenidos, (e) procedimientos e instrucciones simples, claras e intuitivas, (f) máxima legibilidad, y (g) comprensibilidad.</w:t>
      </w:r>
    </w:p>
    <w:p w14:paraId="5EA0E70B" w14:textId="6CDC621C" w:rsidR="00E500DF" w:rsidRPr="00D268FF" w:rsidRDefault="00E500DF" w:rsidP="00D268FF">
      <w:pPr>
        <w:pStyle w:val="Textotablas"/>
        <w:spacing w:after="160" w:line="360" w:lineRule="auto"/>
        <w:ind w:left="708" w:firstLine="708"/>
        <w:jc w:val="both"/>
        <w:rPr>
          <w:rFonts w:cs="Arial"/>
          <w:sz w:val="24"/>
          <w:lang w:val="es-MX" w:eastAsia="es-MX"/>
        </w:rPr>
      </w:pPr>
      <w:r w:rsidRPr="00D268FF">
        <w:rPr>
          <w:rFonts w:cs="Arial"/>
          <w:b/>
          <w:sz w:val="24"/>
          <w:lang w:val="es-MX"/>
        </w:rPr>
        <w:t>Fase II</w:t>
      </w:r>
      <w:r w:rsidR="0005432C" w:rsidRPr="00D268FF">
        <w:rPr>
          <w:rFonts w:cs="Arial"/>
          <w:b/>
          <w:sz w:val="24"/>
          <w:lang w:val="es-MX"/>
        </w:rPr>
        <w:t xml:space="preserve">: </w:t>
      </w:r>
      <w:r w:rsidRPr="00D268FF">
        <w:rPr>
          <w:rFonts w:cs="Arial"/>
          <w:b/>
          <w:sz w:val="24"/>
          <w:lang w:val="es-MX"/>
        </w:rPr>
        <w:t>Piloteo y aplicación de protocolos verbales</w:t>
      </w:r>
    </w:p>
    <w:p w14:paraId="42B5B678" w14:textId="0FECDDE1" w:rsidR="00A8385D" w:rsidRPr="00D268FF" w:rsidRDefault="000B723B" w:rsidP="00D268FF">
      <w:pPr>
        <w:spacing w:line="360" w:lineRule="auto"/>
        <w:jc w:val="both"/>
        <w:rPr>
          <w:rFonts w:ascii="Arial" w:hAnsi="Arial" w:cs="Arial"/>
          <w:sz w:val="24"/>
          <w:szCs w:val="24"/>
          <w:lang w:eastAsia="es-MX"/>
        </w:rPr>
      </w:pPr>
      <w:r w:rsidRPr="00D268FF">
        <w:rPr>
          <w:rFonts w:ascii="Arial" w:hAnsi="Arial" w:cs="Arial"/>
          <w:sz w:val="24"/>
          <w:szCs w:val="24"/>
          <w:lang w:eastAsia="es-MX"/>
        </w:rPr>
        <w:lastRenderedPageBreak/>
        <w:t>Durante la segunda fase, se pilotearon los ítems contenidos en la prueba y s</w:t>
      </w:r>
      <w:r w:rsidR="00B16D30" w:rsidRPr="00D268FF">
        <w:rPr>
          <w:rFonts w:ascii="Arial" w:hAnsi="Arial" w:cs="Arial"/>
          <w:sz w:val="24"/>
          <w:szCs w:val="24"/>
          <w:lang w:eastAsia="es-MX"/>
        </w:rPr>
        <w:t xml:space="preserve">e obtuvieron </w:t>
      </w:r>
      <w:r w:rsidR="00D143EA" w:rsidRPr="00D268FF">
        <w:rPr>
          <w:rFonts w:ascii="Arial" w:hAnsi="Arial" w:cs="Arial"/>
          <w:sz w:val="24"/>
          <w:szCs w:val="24"/>
          <w:lang w:eastAsia="es-MX"/>
        </w:rPr>
        <w:t>reportes verbales</w:t>
      </w:r>
      <w:r w:rsidR="00B16D30" w:rsidRPr="00D268FF">
        <w:rPr>
          <w:rFonts w:ascii="Arial" w:hAnsi="Arial" w:cs="Arial"/>
          <w:sz w:val="24"/>
          <w:szCs w:val="24"/>
          <w:lang w:eastAsia="es-MX"/>
        </w:rPr>
        <w:t xml:space="preserve"> de los procesos de respuesta empleados por</w:t>
      </w:r>
      <w:r w:rsidR="00D143EA" w:rsidRPr="00D268FF">
        <w:rPr>
          <w:rFonts w:ascii="Arial" w:hAnsi="Arial" w:cs="Arial"/>
          <w:sz w:val="24"/>
          <w:szCs w:val="24"/>
          <w:lang w:eastAsia="es-MX"/>
        </w:rPr>
        <w:t xml:space="preserve"> </w:t>
      </w:r>
      <w:r w:rsidR="00B16D30" w:rsidRPr="00D268FF">
        <w:rPr>
          <w:rFonts w:ascii="Arial" w:hAnsi="Arial" w:cs="Arial"/>
          <w:sz w:val="24"/>
          <w:szCs w:val="24"/>
          <w:lang w:eastAsia="es-MX"/>
        </w:rPr>
        <w:t xml:space="preserve">un grupo de </w:t>
      </w:r>
      <w:r w:rsidR="00D143EA" w:rsidRPr="00D268FF">
        <w:rPr>
          <w:rFonts w:ascii="Arial" w:hAnsi="Arial" w:cs="Arial"/>
          <w:sz w:val="24"/>
          <w:szCs w:val="24"/>
          <w:lang w:eastAsia="es-MX"/>
        </w:rPr>
        <w:t>estudiantes,</w:t>
      </w:r>
      <w:r w:rsidR="00522418" w:rsidRPr="00D268FF">
        <w:rPr>
          <w:rFonts w:ascii="Arial" w:hAnsi="Arial" w:cs="Arial"/>
          <w:sz w:val="24"/>
          <w:szCs w:val="24"/>
          <w:lang w:eastAsia="es-MX"/>
        </w:rPr>
        <w:t xml:space="preserve"> utilizando una vez más</w:t>
      </w:r>
      <w:r w:rsidR="00B16D30" w:rsidRPr="00D268FF">
        <w:rPr>
          <w:rFonts w:ascii="Arial" w:hAnsi="Arial" w:cs="Arial"/>
          <w:sz w:val="24"/>
          <w:szCs w:val="24"/>
          <w:lang w:eastAsia="es-MX"/>
        </w:rPr>
        <w:t xml:space="preserve"> </w:t>
      </w:r>
      <w:r w:rsidR="00D143EA" w:rsidRPr="00D268FF">
        <w:rPr>
          <w:rFonts w:ascii="Arial" w:hAnsi="Arial" w:cs="Arial"/>
          <w:sz w:val="24"/>
          <w:szCs w:val="24"/>
          <w:lang w:eastAsia="es-MX"/>
        </w:rPr>
        <w:t>protocolos de pensamiento en voz alta con técnicas concurrentes y retrospectivas (</w:t>
      </w:r>
      <w:commentRangeStart w:id="41"/>
      <w:r w:rsidR="00D143EA" w:rsidRPr="00BE7402">
        <w:rPr>
          <w:rFonts w:ascii="Arial" w:hAnsi="Arial" w:cs="Arial"/>
          <w:sz w:val="24"/>
          <w:szCs w:val="24"/>
          <w:highlight w:val="yellow"/>
          <w:lang w:eastAsia="es-MX"/>
        </w:rPr>
        <w:t>Ericsson y Simon, 1984, 1993</w:t>
      </w:r>
      <w:commentRangeEnd w:id="41"/>
      <w:r w:rsidR="00BE7402">
        <w:rPr>
          <w:rStyle w:val="Refdecomentario"/>
        </w:rPr>
        <w:commentReference w:id="41"/>
      </w:r>
      <w:r w:rsidR="00D143EA" w:rsidRPr="00D268FF">
        <w:rPr>
          <w:rFonts w:ascii="Arial" w:hAnsi="Arial" w:cs="Arial"/>
          <w:sz w:val="24"/>
          <w:szCs w:val="24"/>
          <w:lang w:eastAsia="es-MX"/>
        </w:rPr>
        <w:t xml:space="preserve">; </w:t>
      </w:r>
      <w:commentRangeStart w:id="42"/>
      <w:r w:rsidR="00D143EA" w:rsidRPr="00122166">
        <w:rPr>
          <w:rFonts w:ascii="Arial" w:hAnsi="Arial" w:cs="Arial"/>
          <w:sz w:val="24"/>
          <w:szCs w:val="24"/>
          <w:highlight w:val="yellow"/>
          <w:lang w:eastAsia="es-MX"/>
        </w:rPr>
        <w:t>Leighton, 2009</w:t>
      </w:r>
      <w:commentRangeEnd w:id="42"/>
      <w:r w:rsidR="00122166" w:rsidRPr="00122166">
        <w:rPr>
          <w:rStyle w:val="Refdecomentario"/>
          <w:highlight w:val="yellow"/>
        </w:rPr>
        <w:commentReference w:id="42"/>
      </w:r>
      <w:r w:rsidR="00D143EA" w:rsidRPr="00D268FF">
        <w:rPr>
          <w:rFonts w:ascii="Arial" w:hAnsi="Arial" w:cs="Arial"/>
          <w:sz w:val="24"/>
          <w:szCs w:val="24"/>
          <w:lang w:eastAsia="es-MX"/>
        </w:rPr>
        <w:t xml:space="preserve">; </w:t>
      </w:r>
      <w:commentRangeStart w:id="43"/>
      <w:r w:rsidR="00D143EA" w:rsidRPr="001F6400">
        <w:rPr>
          <w:rFonts w:ascii="Arial" w:hAnsi="Arial" w:cs="Arial"/>
          <w:sz w:val="24"/>
          <w:szCs w:val="24"/>
          <w:highlight w:val="yellow"/>
          <w:lang w:eastAsia="es-MX"/>
        </w:rPr>
        <w:t>Leighton y Gierl, 2007</w:t>
      </w:r>
      <w:commentRangeEnd w:id="43"/>
      <w:r w:rsidR="001B01D4" w:rsidRPr="001F6400">
        <w:rPr>
          <w:rStyle w:val="Refdecomentario"/>
          <w:highlight w:val="yellow"/>
        </w:rPr>
        <w:commentReference w:id="43"/>
      </w:r>
      <w:r w:rsidR="00D143EA" w:rsidRPr="00D268FF">
        <w:rPr>
          <w:rFonts w:ascii="Arial" w:hAnsi="Arial" w:cs="Arial"/>
          <w:sz w:val="24"/>
          <w:szCs w:val="24"/>
          <w:lang w:eastAsia="es-MX"/>
        </w:rPr>
        <w:t xml:space="preserve">). </w:t>
      </w:r>
      <w:r w:rsidR="00522418" w:rsidRPr="00D268FF">
        <w:rPr>
          <w:rFonts w:ascii="Arial" w:hAnsi="Arial" w:cs="Arial"/>
          <w:sz w:val="24"/>
          <w:szCs w:val="24"/>
          <w:lang w:eastAsia="es-MX"/>
        </w:rPr>
        <w:t>Como análisis complementarios</w:t>
      </w:r>
      <w:r w:rsidR="00D143EA" w:rsidRPr="00D268FF">
        <w:rPr>
          <w:rFonts w:ascii="Arial" w:hAnsi="Arial" w:cs="Arial"/>
          <w:sz w:val="24"/>
          <w:szCs w:val="24"/>
          <w:lang w:eastAsia="es-MX"/>
        </w:rPr>
        <w:t xml:space="preserve">, se </w:t>
      </w:r>
      <w:r w:rsidR="00E7303C" w:rsidRPr="00D268FF">
        <w:rPr>
          <w:rFonts w:ascii="Arial" w:hAnsi="Arial" w:cs="Arial"/>
          <w:sz w:val="24"/>
          <w:szCs w:val="24"/>
          <w:lang w:eastAsia="es-MX"/>
        </w:rPr>
        <w:t>realizaron análisis del sendero de la vista</w:t>
      </w:r>
      <w:r w:rsidR="00D143EA" w:rsidRPr="00D268FF">
        <w:rPr>
          <w:rFonts w:ascii="Arial" w:hAnsi="Arial" w:cs="Arial"/>
          <w:sz w:val="24"/>
          <w:szCs w:val="24"/>
          <w:lang w:eastAsia="es-MX"/>
        </w:rPr>
        <w:t xml:space="preserve"> (</w:t>
      </w:r>
      <w:r w:rsidR="00E7303C" w:rsidRPr="00D268FF">
        <w:rPr>
          <w:rFonts w:ascii="Arial" w:hAnsi="Arial" w:cs="Arial"/>
          <w:i/>
          <w:sz w:val="24"/>
          <w:szCs w:val="24"/>
          <w:lang w:eastAsia="es-MX"/>
        </w:rPr>
        <w:t>eye-tracking</w:t>
      </w:r>
      <w:r w:rsidR="00E7303C" w:rsidRPr="00D268FF">
        <w:rPr>
          <w:rFonts w:ascii="Arial" w:hAnsi="Arial" w:cs="Arial"/>
          <w:sz w:val="24"/>
          <w:szCs w:val="24"/>
          <w:lang w:eastAsia="es-MX"/>
        </w:rPr>
        <w:t>;</w:t>
      </w:r>
      <w:r w:rsidR="00D143EA" w:rsidRPr="00D268FF">
        <w:rPr>
          <w:rFonts w:ascii="Arial" w:hAnsi="Arial" w:cs="Arial"/>
          <w:sz w:val="24"/>
          <w:szCs w:val="24"/>
          <w:lang w:eastAsia="es-MX"/>
        </w:rPr>
        <w:t xml:space="preserve"> </w:t>
      </w:r>
      <w:commentRangeStart w:id="44"/>
      <w:r w:rsidR="00D143EA" w:rsidRPr="00C91891">
        <w:rPr>
          <w:rFonts w:ascii="Arial" w:hAnsi="Arial" w:cs="Arial"/>
          <w:sz w:val="24"/>
          <w:szCs w:val="24"/>
          <w:highlight w:val="yellow"/>
          <w:lang w:eastAsia="es-MX"/>
        </w:rPr>
        <w:t>Snow y</w:t>
      </w:r>
      <w:r w:rsidR="00522418" w:rsidRPr="00C91891">
        <w:rPr>
          <w:rFonts w:ascii="Arial" w:hAnsi="Arial" w:cs="Arial"/>
          <w:sz w:val="24"/>
          <w:szCs w:val="24"/>
          <w:highlight w:val="yellow"/>
          <w:lang w:eastAsia="es-MX"/>
        </w:rPr>
        <w:t xml:space="preserve"> Lohman, 1989</w:t>
      </w:r>
      <w:commentRangeEnd w:id="44"/>
      <w:r w:rsidR="00C91891" w:rsidRPr="00C91891">
        <w:rPr>
          <w:rStyle w:val="Refdecomentario"/>
          <w:highlight w:val="yellow"/>
        </w:rPr>
        <w:commentReference w:id="44"/>
      </w:r>
      <w:r w:rsidR="00522418" w:rsidRPr="00D268FF">
        <w:rPr>
          <w:rFonts w:ascii="Arial" w:hAnsi="Arial" w:cs="Arial"/>
          <w:sz w:val="24"/>
          <w:szCs w:val="24"/>
          <w:lang w:eastAsia="es-MX"/>
        </w:rPr>
        <w:t xml:space="preserve">; </w:t>
      </w:r>
      <w:commentRangeStart w:id="45"/>
      <w:r w:rsidR="00522418" w:rsidRPr="009C77E5">
        <w:rPr>
          <w:rFonts w:ascii="Arial" w:hAnsi="Arial" w:cs="Arial"/>
          <w:sz w:val="24"/>
          <w:szCs w:val="24"/>
          <w:highlight w:val="yellow"/>
          <w:lang w:eastAsia="es-MX"/>
        </w:rPr>
        <w:t>Sternberg, 1977</w:t>
      </w:r>
      <w:commentRangeEnd w:id="45"/>
      <w:r w:rsidR="009C77E5" w:rsidRPr="009C77E5">
        <w:rPr>
          <w:rStyle w:val="Refdecomentario"/>
          <w:highlight w:val="yellow"/>
        </w:rPr>
        <w:commentReference w:id="45"/>
      </w:r>
      <w:r w:rsidR="00522418" w:rsidRPr="00D268FF">
        <w:rPr>
          <w:rFonts w:ascii="Arial" w:hAnsi="Arial" w:cs="Arial"/>
          <w:sz w:val="24"/>
          <w:szCs w:val="24"/>
          <w:lang w:eastAsia="es-MX"/>
        </w:rPr>
        <w:t>)</w:t>
      </w:r>
      <w:r w:rsidR="00D143EA" w:rsidRPr="00D268FF">
        <w:rPr>
          <w:rFonts w:ascii="Arial" w:hAnsi="Arial" w:cs="Arial"/>
          <w:sz w:val="24"/>
          <w:szCs w:val="24"/>
          <w:lang w:eastAsia="es-MX"/>
        </w:rPr>
        <w:t xml:space="preserve"> y </w:t>
      </w:r>
      <w:r w:rsidR="00522418" w:rsidRPr="00D268FF">
        <w:rPr>
          <w:rFonts w:ascii="Arial" w:hAnsi="Arial" w:cs="Arial"/>
          <w:sz w:val="24"/>
          <w:szCs w:val="24"/>
          <w:lang w:eastAsia="es-MX"/>
        </w:rPr>
        <w:t>se analizaron</w:t>
      </w:r>
      <w:r w:rsidR="00E7303C" w:rsidRPr="00D268FF">
        <w:rPr>
          <w:rFonts w:ascii="Arial" w:hAnsi="Arial" w:cs="Arial"/>
          <w:sz w:val="24"/>
          <w:szCs w:val="24"/>
          <w:lang w:eastAsia="es-MX"/>
        </w:rPr>
        <w:t xml:space="preserve"> las</w:t>
      </w:r>
      <w:r w:rsidR="00D143EA" w:rsidRPr="00D268FF">
        <w:rPr>
          <w:rFonts w:ascii="Arial" w:hAnsi="Arial" w:cs="Arial"/>
          <w:sz w:val="24"/>
          <w:szCs w:val="24"/>
          <w:lang w:eastAsia="es-MX"/>
        </w:rPr>
        <w:t xml:space="preserve"> latencia</w:t>
      </w:r>
      <w:r w:rsidR="00E7303C" w:rsidRPr="00D268FF">
        <w:rPr>
          <w:rFonts w:ascii="Arial" w:hAnsi="Arial" w:cs="Arial"/>
          <w:sz w:val="24"/>
          <w:szCs w:val="24"/>
          <w:lang w:eastAsia="es-MX"/>
        </w:rPr>
        <w:t>s</w:t>
      </w:r>
      <w:r w:rsidR="00D143EA" w:rsidRPr="00D268FF">
        <w:rPr>
          <w:rFonts w:ascii="Arial" w:hAnsi="Arial" w:cs="Arial"/>
          <w:sz w:val="24"/>
          <w:szCs w:val="24"/>
          <w:lang w:eastAsia="es-MX"/>
        </w:rPr>
        <w:t xml:space="preserve"> de respuesta (</w:t>
      </w:r>
      <w:commentRangeStart w:id="46"/>
      <w:r w:rsidR="00D143EA" w:rsidRPr="00A5168B">
        <w:rPr>
          <w:rFonts w:ascii="Arial" w:hAnsi="Arial" w:cs="Arial"/>
          <w:sz w:val="24"/>
          <w:szCs w:val="24"/>
          <w:highlight w:val="yellow"/>
          <w:lang w:eastAsia="es-MX"/>
        </w:rPr>
        <w:t>Fredericksen, 1980</w:t>
      </w:r>
      <w:commentRangeEnd w:id="46"/>
      <w:r w:rsidR="00A5168B" w:rsidRPr="00A5168B">
        <w:rPr>
          <w:rStyle w:val="Refdecomentario"/>
          <w:highlight w:val="yellow"/>
        </w:rPr>
        <w:commentReference w:id="46"/>
      </w:r>
      <w:r w:rsidR="00D143EA" w:rsidRPr="00A5168B">
        <w:rPr>
          <w:rFonts w:ascii="Arial" w:hAnsi="Arial" w:cs="Arial"/>
          <w:sz w:val="24"/>
          <w:szCs w:val="24"/>
          <w:highlight w:val="yellow"/>
          <w:lang w:eastAsia="es-MX"/>
        </w:rPr>
        <w:t>;</w:t>
      </w:r>
      <w:r w:rsidR="00D143EA" w:rsidRPr="00D268FF">
        <w:rPr>
          <w:rFonts w:ascii="Arial" w:hAnsi="Arial" w:cs="Arial"/>
          <w:sz w:val="24"/>
          <w:szCs w:val="24"/>
          <w:lang w:eastAsia="es-MX"/>
        </w:rPr>
        <w:t xml:space="preserve"> </w:t>
      </w:r>
      <w:commentRangeStart w:id="47"/>
      <w:r w:rsidR="00D143EA" w:rsidRPr="00A5168B">
        <w:rPr>
          <w:rFonts w:ascii="Arial" w:hAnsi="Arial" w:cs="Arial"/>
          <w:sz w:val="24"/>
          <w:szCs w:val="24"/>
          <w:highlight w:val="yellow"/>
          <w:lang w:eastAsia="es-MX"/>
        </w:rPr>
        <w:t>Posner, 1978; Posner y Rogers, 1978</w:t>
      </w:r>
      <w:commentRangeEnd w:id="47"/>
      <w:r w:rsidR="00A5168B" w:rsidRPr="00A5168B">
        <w:rPr>
          <w:rStyle w:val="Refdecomentario"/>
          <w:highlight w:val="yellow"/>
        </w:rPr>
        <w:commentReference w:id="47"/>
      </w:r>
      <w:r w:rsidR="00D143EA" w:rsidRPr="00D268FF">
        <w:rPr>
          <w:rFonts w:ascii="Arial" w:hAnsi="Arial" w:cs="Arial"/>
          <w:sz w:val="24"/>
          <w:szCs w:val="24"/>
          <w:lang w:eastAsia="es-MX"/>
        </w:rPr>
        <w:t>).</w:t>
      </w:r>
      <w:r w:rsidR="00A8385D" w:rsidRPr="00D268FF">
        <w:rPr>
          <w:rFonts w:ascii="Arial" w:hAnsi="Arial" w:cs="Arial"/>
          <w:sz w:val="24"/>
          <w:szCs w:val="24"/>
          <w:lang w:eastAsia="es-MX"/>
        </w:rPr>
        <w:t xml:space="preserve"> La implementación de estas medidas complementarias, se considera de gran ayuda para obtener información en los casos en que se presentan dificultades para evocar el reporte verbal de los procedimientos seguidos por estudiantes de corta edad, o bien, de procedimientos que suceden en cuestión de tan sólo algunos segundos y que, por tanto, no es posible su introspección (</w:t>
      </w:r>
      <w:r w:rsidR="00A8385D" w:rsidRPr="00A5168B">
        <w:rPr>
          <w:rFonts w:ascii="Arial" w:hAnsi="Arial" w:cs="Arial"/>
          <w:sz w:val="24"/>
          <w:szCs w:val="24"/>
          <w:highlight w:val="lightGray"/>
          <w:lang w:eastAsia="es-MX"/>
        </w:rPr>
        <w:t>Sternberg, 1977</w:t>
      </w:r>
      <w:r w:rsidR="00A8385D" w:rsidRPr="00D268FF">
        <w:rPr>
          <w:rFonts w:ascii="Arial" w:hAnsi="Arial" w:cs="Arial"/>
          <w:sz w:val="24"/>
          <w:szCs w:val="24"/>
          <w:lang w:eastAsia="es-MX"/>
        </w:rPr>
        <w:t>).  Todas estas técnicas complementarias, permiten una mejor verificación de la relación entre el modelo cognitivo elaborado por los expertos y los procesos cognitivos utilizados y reportados por los examinados para responder los ítems (</w:t>
      </w:r>
      <w:r w:rsidR="00A8385D" w:rsidRPr="00A5168B">
        <w:rPr>
          <w:rFonts w:ascii="Arial" w:hAnsi="Arial" w:cs="Arial"/>
          <w:sz w:val="24"/>
          <w:szCs w:val="24"/>
          <w:highlight w:val="lightGray"/>
          <w:lang w:eastAsia="es-MX"/>
        </w:rPr>
        <w:t>Messick, 1989</w:t>
      </w:r>
      <w:r w:rsidR="00A8385D" w:rsidRPr="00D268FF">
        <w:rPr>
          <w:rFonts w:ascii="Arial" w:hAnsi="Arial" w:cs="Arial"/>
          <w:sz w:val="24"/>
          <w:szCs w:val="24"/>
          <w:lang w:eastAsia="es-MX"/>
        </w:rPr>
        <w:t>).</w:t>
      </w:r>
    </w:p>
    <w:p w14:paraId="77FCE447" w14:textId="655628BE" w:rsidR="00951187" w:rsidRPr="00D268FF" w:rsidRDefault="00951187" w:rsidP="00D268FF">
      <w:pPr>
        <w:pStyle w:val="parrafos0"/>
        <w:spacing w:after="160" w:line="360" w:lineRule="auto"/>
        <w:ind w:firstLine="0"/>
      </w:pPr>
      <w:r w:rsidRPr="00D268FF">
        <w:t xml:space="preserve">Para el diseño de los protocolos verbales con estudiantes, se tomaron en cuenta los ocho pasos generales para la aplicación de las técnicas de pensamiento en voz alta recomendados por </w:t>
      </w:r>
      <w:r w:rsidRPr="00A5168B">
        <w:rPr>
          <w:highlight w:val="lightGray"/>
        </w:rPr>
        <w:t>Leighton (2009)</w:t>
      </w:r>
      <w:r w:rsidRPr="00D268FF">
        <w:t xml:space="preserve"> y </w:t>
      </w:r>
      <w:r w:rsidR="00522418" w:rsidRPr="00D268FF">
        <w:t xml:space="preserve"> se tomaron</w:t>
      </w:r>
      <w:r w:rsidRPr="00D268FF">
        <w:t xml:space="preserve"> en cuenta las características del formato de los ítems en estudio y las características de los participantes. </w:t>
      </w:r>
    </w:p>
    <w:p w14:paraId="5CA20EAE" w14:textId="61BBC7AD" w:rsidR="00723A3D" w:rsidRPr="00D268FF" w:rsidRDefault="00723A3D" w:rsidP="00D268FF">
      <w:pPr>
        <w:pStyle w:val="parrafos0"/>
        <w:spacing w:after="160" w:line="360" w:lineRule="auto"/>
        <w:ind w:firstLine="0"/>
      </w:pPr>
      <w:r w:rsidRPr="00D268FF">
        <w:t xml:space="preserve">Los criterios de selección </w:t>
      </w:r>
      <w:r w:rsidR="00522418" w:rsidRPr="00D268FF">
        <w:t>para</w:t>
      </w:r>
      <w:r w:rsidRPr="00D268FF">
        <w:t xml:space="preserve"> los </w:t>
      </w:r>
      <w:r w:rsidR="00A8385D" w:rsidRPr="00D268FF">
        <w:t xml:space="preserve">estudiantes </w:t>
      </w:r>
      <w:r w:rsidRPr="00D268FF">
        <w:t>participantes</w:t>
      </w:r>
      <w:r w:rsidR="00A8385D" w:rsidRPr="00D268FF">
        <w:t xml:space="preserve"> en el piloteo y </w:t>
      </w:r>
      <w:r w:rsidRPr="00D268FF">
        <w:t xml:space="preserve">los protocolos verbales fueron elaborados a partir de las recomendaciones de </w:t>
      </w:r>
      <w:r w:rsidRPr="00A5168B">
        <w:rPr>
          <w:highlight w:val="lightGray"/>
        </w:rPr>
        <w:t>Ericsson y Simon (1984, 1993),</w:t>
      </w:r>
      <w:r w:rsidRPr="00D268FF">
        <w:t xml:space="preserve"> quienes proponen incorporar tanto a participantes novatos como a ex</w:t>
      </w:r>
      <w:r w:rsidR="00A8385D" w:rsidRPr="00D268FF">
        <w:t>pertos en el dominio de interés, por lo que se tomaron como referencia</w:t>
      </w:r>
      <w:r w:rsidRPr="00D268FF">
        <w:t xml:space="preserve"> variables tales como el rendimiento escolar, grado educativo y la recomendación del profesor. La selección de estudiantes expertos se realizó tomando como referencia un promedio mayor a 8.5 y el reconocimiento de sus profesores como estudiantes sobresalientes en el dominio de las Matemáticas. </w:t>
      </w:r>
      <w:r w:rsidR="00A8385D" w:rsidRPr="00D268FF">
        <w:t>L</w:t>
      </w:r>
      <w:r w:rsidRPr="00D268FF">
        <w:t>os estudiantes novatos</w:t>
      </w:r>
      <w:r w:rsidR="009D377F" w:rsidRPr="00D268FF">
        <w:t xml:space="preserve"> </w:t>
      </w:r>
      <w:r w:rsidR="00A8385D" w:rsidRPr="00D268FF">
        <w:t>fueron seleccionados siempre y cuando tuvieran u</w:t>
      </w:r>
      <w:r w:rsidR="009D377F" w:rsidRPr="00D268FF">
        <w:t>n</w:t>
      </w:r>
      <w:r w:rsidRPr="00D268FF">
        <w:t xml:space="preserve"> promedio mayor a 6.0 pero me</w:t>
      </w:r>
      <w:r w:rsidR="00A8385D" w:rsidRPr="00D268FF">
        <w:t>nor a 8.0 y</w:t>
      </w:r>
      <w:r w:rsidRPr="00D268FF">
        <w:t xml:space="preserve"> fueran referidos por </w:t>
      </w:r>
      <w:r w:rsidR="00A8385D" w:rsidRPr="00D268FF">
        <w:t>sus</w:t>
      </w:r>
      <w:r w:rsidRPr="00D268FF">
        <w:t xml:space="preserve"> profesores como estudiantes con bajo desempeño o no sobresalientes en el dominio de las Matemáticas. </w:t>
      </w:r>
      <w:r w:rsidR="009D377F" w:rsidRPr="00D268FF">
        <w:t xml:space="preserve">Se buscó que la muestra final quedara conformada en un </w:t>
      </w:r>
      <w:r w:rsidRPr="00D268FF">
        <w:t xml:space="preserve">50% </w:t>
      </w:r>
      <w:r w:rsidR="009D377F" w:rsidRPr="00D268FF">
        <w:t>de</w:t>
      </w:r>
      <w:r w:rsidRPr="00D268FF">
        <w:t xml:space="preserve"> estudiantes expertos</w:t>
      </w:r>
      <w:r w:rsidR="00A8385D" w:rsidRPr="00D268FF">
        <w:t xml:space="preserve"> y con un 50% de mujeres</w:t>
      </w:r>
      <w:r w:rsidR="009D377F" w:rsidRPr="00D268FF">
        <w:t>.</w:t>
      </w:r>
      <w:r w:rsidRPr="00D268FF">
        <w:t xml:space="preserve"> En total se realizó el piloteo con 8 participantes por ítem.</w:t>
      </w:r>
    </w:p>
    <w:p w14:paraId="4DE2D464" w14:textId="05AE618E" w:rsidR="00951187" w:rsidRPr="00D268FF" w:rsidRDefault="00723A3D" w:rsidP="00D268FF">
      <w:pPr>
        <w:pStyle w:val="parrafos0"/>
        <w:spacing w:after="160" w:line="360" w:lineRule="auto"/>
        <w:ind w:firstLine="0"/>
      </w:pPr>
      <w:r w:rsidRPr="00D268FF">
        <w:lastRenderedPageBreak/>
        <w:t>Para</w:t>
      </w:r>
      <w:r w:rsidR="009D377F" w:rsidRPr="00D268FF">
        <w:t xml:space="preserve"> agilizar la recolección de información y reducir en la medida de lo posible la duración total de cada piloteo, </w:t>
      </w:r>
      <w:r w:rsidRPr="00D268FF">
        <w:t xml:space="preserve">se aplicaron 25 </w:t>
      </w:r>
      <w:r w:rsidR="009D377F" w:rsidRPr="00D268FF">
        <w:t>de lo</w:t>
      </w:r>
      <w:r w:rsidRPr="00D268FF">
        <w:t>s 50</w:t>
      </w:r>
      <w:r w:rsidR="009D377F" w:rsidRPr="00D268FF">
        <w:t xml:space="preserve"> ítems en cada</w:t>
      </w:r>
      <w:r w:rsidRPr="00D268FF">
        <w:t xml:space="preserve"> sesión</w:t>
      </w:r>
      <w:r w:rsidR="009D377F" w:rsidRPr="00D268FF">
        <w:t>,</w:t>
      </w:r>
      <w:r w:rsidRPr="00D268FF">
        <w:t xml:space="preserve"> </w:t>
      </w:r>
      <w:r w:rsidR="009D377F" w:rsidRPr="00D268FF">
        <w:t>obteniendo una duración aproximada entre los</w:t>
      </w:r>
      <w:r w:rsidRPr="00D268FF">
        <w:t xml:space="preserve"> 75 y 125 minutos</w:t>
      </w:r>
      <w:r w:rsidR="009D377F" w:rsidRPr="00D268FF">
        <w:t>.</w:t>
      </w:r>
      <w:r w:rsidR="00A8385D" w:rsidRPr="00D268FF">
        <w:t xml:space="preserve"> </w:t>
      </w:r>
      <w:r w:rsidR="009D377F" w:rsidRPr="00D268FF">
        <w:t>D</w:t>
      </w:r>
      <w:r w:rsidRPr="00D268FF">
        <w:t>urante la</w:t>
      </w:r>
      <w:r w:rsidR="009D377F" w:rsidRPr="00D268FF">
        <w:t xml:space="preserve"> aplicación de los </w:t>
      </w:r>
      <w:r w:rsidRPr="00D268FF">
        <w:t>protocolos concurrentes</w:t>
      </w:r>
      <w:r w:rsidR="009D377F" w:rsidRPr="00D268FF">
        <w:t xml:space="preserve"> de respuesta en voz alta</w:t>
      </w:r>
      <w:r w:rsidRPr="00D268FF">
        <w:t xml:space="preserve"> se recolectaron datos del diseño de los ítems</w:t>
      </w:r>
      <w:r w:rsidR="00A8385D" w:rsidRPr="00D268FF">
        <w:t xml:space="preserve"> y </w:t>
      </w:r>
      <w:r w:rsidRPr="00D268FF">
        <w:t xml:space="preserve">se verificó que el proceso de respuesta utilizado por los participantes ante los ítems de la prueba estuviera representado en el modelo cognitivo elaborado por los expertos. </w:t>
      </w:r>
      <w:r w:rsidR="009D377F" w:rsidRPr="00D268FF">
        <w:t>Por su parte</w:t>
      </w:r>
      <w:r w:rsidRPr="00D268FF">
        <w:t xml:space="preserve">, </w:t>
      </w:r>
      <w:r w:rsidR="009D377F" w:rsidRPr="00D268FF">
        <w:t>los</w:t>
      </w:r>
      <w:r w:rsidRPr="00D268FF">
        <w:t xml:space="preserve"> protocolos retrospectivos </w:t>
      </w:r>
      <w:r w:rsidR="009D377F" w:rsidRPr="00D268FF">
        <w:t xml:space="preserve">permitieron realizar </w:t>
      </w:r>
      <w:r w:rsidRPr="00D268FF">
        <w:t>preguntas a los participantes inmediatamente después de contestar el ítem con el fin de complementar la información obtenida en los protocolos concurrentes</w:t>
      </w:r>
      <w:r w:rsidR="00A8385D" w:rsidRPr="00D268FF">
        <w:t>.</w:t>
      </w:r>
    </w:p>
    <w:p w14:paraId="3041D1AB" w14:textId="77777777" w:rsidR="0005432C" w:rsidRPr="00D268FF" w:rsidRDefault="00951187" w:rsidP="00D268FF">
      <w:pPr>
        <w:pStyle w:val="parrafos0"/>
        <w:spacing w:after="160" w:line="360" w:lineRule="auto"/>
        <w:ind w:firstLine="0"/>
      </w:pPr>
      <w:r w:rsidRPr="00D268FF">
        <w:t xml:space="preserve">Para la captura de los datos, </w:t>
      </w:r>
      <w:r w:rsidR="00D143EA" w:rsidRPr="00D268FF">
        <w:t xml:space="preserve">se montó un laboratorio cognitivo acorde a las necesidades específicas del estudio. </w:t>
      </w:r>
      <w:r w:rsidRPr="00D268FF">
        <w:t>S</w:t>
      </w:r>
      <w:r w:rsidR="00D143EA" w:rsidRPr="00D268FF">
        <w:t>e utilizó el software CAMTASIA STUDIO versión 5.0.1 (</w:t>
      </w:r>
      <w:commentRangeStart w:id="48"/>
      <w:r w:rsidR="00D143EA" w:rsidRPr="00A5168B">
        <w:rPr>
          <w:highlight w:val="yellow"/>
        </w:rPr>
        <w:t>TechSmith, 2008</w:t>
      </w:r>
      <w:commentRangeEnd w:id="48"/>
      <w:r w:rsidR="00A5168B" w:rsidRPr="00A5168B">
        <w:rPr>
          <w:rStyle w:val="Refdecomentario"/>
          <w:rFonts w:asciiTheme="minorHAnsi" w:hAnsiTheme="minorHAnsi" w:cstheme="minorBidi"/>
          <w:highlight w:val="yellow"/>
          <w:lang w:eastAsia="en-US"/>
        </w:rPr>
        <w:commentReference w:id="48"/>
      </w:r>
      <w:r w:rsidR="00D143EA" w:rsidRPr="00D268FF">
        <w:t>)</w:t>
      </w:r>
      <w:r w:rsidRPr="00D268FF">
        <w:t xml:space="preserve"> porque </w:t>
      </w:r>
      <w:r w:rsidR="00D143EA" w:rsidRPr="00D268FF">
        <w:t xml:space="preserve">permite grabar las verbalizaciones de los examinados, la imagen del ítem en la interfaz de la computadora junto con todas las acciones ocurridas en ella durante los protocolos verbales, el sendero del indicador del mouse y el tiempo de latencia de cada una de las actividades realizadas por el examinado. Además, al final de la aplicación de las técnicas de pensamiento en voz alta, se puede obtener y editar un video con todos los datos mencionados. </w:t>
      </w:r>
      <w:bookmarkStart w:id="49" w:name="_Toc346562903"/>
      <w:bookmarkStart w:id="50" w:name="_Toc346563595"/>
    </w:p>
    <w:p w14:paraId="0E886497" w14:textId="68154CCF" w:rsidR="00C66767" w:rsidRPr="00D268FF" w:rsidRDefault="00A8385D" w:rsidP="00D268FF">
      <w:pPr>
        <w:pStyle w:val="parrafos0"/>
        <w:spacing w:after="160" w:line="360" w:lineRule="auto"/>
        <w:ind w:firstLine="0"/>
      </w:pPr>
      <w:r w:rsidRPr="00D268FF">
        <w:t>Una vez registrada la respuesta de los estudiantes, s</w:t>
      </w:r>
      <w:r w:rsidR="00D143EA" w:rsidRPr="00D268FF">
        <w:t>e capacitó a</w:t>
      </w:r>
      <w:r w:rsidRPr="00D268FF">
        <w:t xml:space="preserve"> </w:t>
      </w:r>
      <w:r w:rsidR="00D143EA" w:rsidRPr="00D268FF">
        <w:t>expertos en la verificación de</w:t>
      </w:r>
      <w:r w:rsidRPr="00D268FF">
        <w:t xml:space="preserve"> </w:t>
      </w:r>
      <w:r w:rsidR="00D143EA" w:rsidRPr="00D268FF">
        <w:t>l</w:t>
      </w:r>
      <w:r w:rsidRPr="00D268FF">
        <w:t>os</w:t>
      </w:r>
      <w:r w:rsidR="00D143EA" w:rsidRPr="00D268FF">
        <w:t xml:space="preserve"> proceso</w:t>
      </w:r>
      <w:r w:rsidRPr="00D268FF">
        <w:t>s</w:t>
      </w:r>
      <w:r w:rsidR="00D143EA" w:rsidRPr="00D268FF">
        <w:t xml:space="preserve"> de respuesta </w:t>
      </w:r>
      <w:r w:rsidRPr="00D268FF">
        <w:t>reportados</w:t>
      </w:r>
      <w:r w:rsidR="00D143EA" w:rsidRPr="00D268FF">
        <w:t xml:space="preserve"> con base en los modelos definidos </w:t>
      </w:r>
      <w:r w:rsidRPr="00D268FF">
        <w:t xml:space="preserve">previamente </w:t>
      </w:r>
      <w:r w:rsidR="00D143EA" w:rsidRPr="00D268FF">
        <w:t xml:space="preserve">por </w:t>
      </w:r>
      <w:r w:rsidRPr="00D268FF">
        <w:t xml:space="preserve">el grupo de expertos conformado por </w:t>
      </w:r>
      <w:r w:rsidR="00D143EA" w:rsidRPr="00D268FF">
        <w:t>docentes y especialistas en Matemáticas. Para</w:t>
      </w:r>
      <w:r w:rsidRPr="00D268FF">
        <w:t xml:space="preserve"> ello, </w:t>
      </w:r>
      <w:r w:rsidR="00D143EA" w:rsidRPr="00D268FF">
        <w:t xml:space="preserve">se trabajó de forma directa aplicando técnicas de análisis inductivo-deductivo. En la </w:t>
      </w:r>
      <w:r w:rsidR="00D143EA" w:rsidRPr="00D268FF">
        <w:rPr>
          <w:highlight w:val="cyan"/>
        </w:rPr>
        <w:t xml:space="preserve">Figura </w:t>
      </w:r>
      <w:r w:rsidR="005E32AA" w:rsidRPr="00D268FF">
        <w:rPr>
          <w:highlight w:val="cyan"/>
        </w:rPr>
        <w:t>2</w:t>
      </w:r>
      <w:r w:rsidR="00D143EA" w:rsidRPr="00D268FF">
        <w:t xml:space="preserve"> se puede observar</w:t>
      </w:r>
      <w:r w:rsidRPr="00D268FF">
        <w:t xml:space="preserve"> como ejemplo,</w:t>
      </w:r>
      <w:r w:rsidR="00D143EA" w:rsidRPr="00D268FF">
        <w:t xml:space="preserve"> el proceso analítico realizado en el ítem PMA01 de la prueba de Matemáticas de sexto d</w:t>
      </w:r>
      <w:r w:rsidRPr="00D268FF">
        <w:t xml:space="preserve">e primaria del PLANEA ELCE 2015, donde </w:t>
      </w:r>
      <w:r w:rsidR="00D143EA" w:rsidRPr="00D268FF">
        <w:t>como resultado de la verificación de los modelos hipotéticos del proceso de respuesta subyacente al</w:t>
      </w:r>
      <w:r w:rsidRPr="00D268FF">
        <w:t xml:space="preserve"> ítem </w:t>
      </w:r>
      <w:r w:rsidR="00D143EA" w:rsidRPr="00D268FF">
        <w:t>propuesto por</w:t>
      </w:r>
      <w:r w:rsidRPr="00D268FF">
        <w:t xml:space="preserve"> el panel de expertos y</w:t>
      </w:r>
      <w:r w:rsidR="00D143EA" w:rsidRPr="00D268FF">
        <w:t xml:space="preserve"> los reportes verbales de los estudiantes, se desarrolló el modelo cognitivo sintetizado del ítem.</w:t>
      </w:r>
      <w:r w:rsidR="00146B38" w:rsidRPr="00D268FF">
        <w:t xml:space="preserve">  </w:t>
      </w:r>
    </w:p>
    <w:p w14:paraId="3FCB6BF1" w14:textId="712E3AB5" w:rsidR="00C66767" w:rsidRPr="00D268FF" w:rsidRDefault="00C66767" w:rsidP="00F53C40">
      <w:pPr>
        <w:pStyle w:val="parrafos0"/>
        <w:spacing w:after="160" w:line="360" w:lineRule="auto"/>
        <w:ind w:firstLine="0"/>
        <w:jc w:val="center"/>
      </w:pPr>
      <w:r w:rsidRPr="00D268FF">
        <w:rPr>
          <w:noProof/>
        </w:rPr>
        <w:lastRenderedPageBreak/>
        <w:drawing>
          <wp:inline distT="0" distB="0" distL="0" distR="0" wp14:anchorId="57735C9F" wp14:editId="464FFF76">
            <wp:extent cx="5670774" cy="3362325"/>
            <wp:effectExtent l="0" t="0" r="635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1"/>
                    <a:srcRect l="3046" t="11416" r="18288" b="9632"/>
                    <a:stretch/>
                  </pic:blipFill>
                  <pic:spPr bwMode="auto">
                    <a:xfrm>
                      <a:off x="0" y="0"/>
                      <a:ext cx="5734633" cy="3400188"/>
                    </a:xfrm>
                    <a:prstGeom prst="rect">
                      <a:avLst/>
                    </a:prstGeom>
                    <a:ln>
                      <a:noFill/>
                    </a:ln>
                    <a:extLst>
                      <a:ext uri="{53640926-AAD7-44D8-BBD7-CCE9431645EC}">
                        <a14:shadowObscured xmlns:a14="http://schemas.microsoft.com/office/drawing/2010/main"/>
                      </a:ext>
                    </a:extLst>
                  </pic:spPr>
                </pic:pic>
              </a:graphicData>
            </a:graphic>
          </wp:inline>
        </w:drawing>
      </w:r>
      <w:bookmarkStart w:id="51" w:name="_Toc506915321"/>
      <w:bookmarkStart w:id="52" w:name="_Toc507056968"/>
      <w:r w:rsidR="00F53C40">
        <w:rPr>
          <w:i/>
        </w:rPr>
        <w:br/>
      </w:r>
      <w:r w:rsidR="00D143EA" w:rsidRPr="00A5168B">
        <w:rPr>
          <w:i/>
          <w:highlight w:val="cyan"/>
        </w:rPr>
        <w:t xml:space="preserve">Figura </w:t>
      </w:r>
      <w:r w:rsidR="005E32AA" w:rsidRPr="00A5168B">
        <w:rPr>
          <w:i/>
          <w:highlight w:val="cyan"/>
        </w:rPr>
        <w:t>2</w:t>
      </w:r>
      <w:r w:rsidR="00D143EA" w:rsidRPr="00D268FF">
        <w:t xml:space="preserve">. Diagrama del modelo de </w:t>
      </w:r>
      <w:r w:rsidRPr="00D268FF">
        <w:t>u</w:t>
      </w:r>
      <w:r w:rsidR="00D143EA" w:rsidRPr="00D268FF">
        <w:t>n proceso de respuesta erróneo subyacente al ítem PMA01 de PLANEA ELCE 06 de Matemáticas</w:t>
      </w:r>
      <w:bookmarkEnd w:id="51"/>
      <w:bookmarkEnd w:id="52"/>
    </w:p>
    <w:p w14:paraId="6DDE7D95" w14:textId="7AC86102" w:rsidR="00146B38" w:rsidRDefault="00146B38" w:rsidP="00D268FF">
      <w:pPr>
        <w:pStyle w:val="indicefiguras"/>
        <w:spacing w:after="160" w:line="360" w:lineRule="auto"/>
        <w:ind w:right="13"/>
        <w:jc w:val="both"/>
        <w:rPr>
          <w:rFonts w:cs="Arial"/>
          <w:bCs/>
          <w:lang w:val="es-MX"/>
        </w:rPr>
      </w:pPr>
      <w:r w:rsidRPr="00D268FF">
        <w:rPr>
          <w:rFonts w:cs="Arial"/>
          <w:lang w:val="es-MX"/>
        </w:rPr>
        <w:t xml:space="preserve">En esta misma figura, también se pueden observar tres problemas de diseño y sesgo identificados por los expertos en el marco del EDU, correspondiendo a las categorías de: </w:t>
      </w:r>
      <w:r w:rsidRPr="00D268FF">
        <w:rPr>
          <w:rFonts w:cs="Arial"/>
          <w:bCs/>
          <w:lang w:val="es-MX"/>
        </w:rPr>
        <w:t xml:space="preserve">a) Problemas de inclusión poblacional, b) comprensibilidad de la base del ítem, y c) </w:t>
      </w:r>
      <w:r w:rsidRPr="00D268FF">
        <w:rPr>
          <w:rFonts w:cs="Arial"/>
          <w:lang w:val="es-MX"/>
        </w:rPr>
        <w:t xml:space="preserve">definición imprecisa del constructo, asociado este último a su vez a </w:t>
      </w:r>
      <w:r w:rsidRPr="00D268FF">
        <w:rPr>
          <w:rFonts w:cs="Arial"/>
          <w:bCs/>
          <w:lang w:val="es-MX"/>
        </w:rPr>
        <w:t>problemas de alineación del ítem al currículo de primaria.</w:t>
      </w:r>
    </w:p>
    <w:p w14:paraId="09176EA0" w14:textId="2FB50A37" w:rsidR="00E500DF" w:rsidRPr="00D268FF" w:rsidRDefault="00E500DF" w:rsidP="00D268FF">
      <w:pPr>
        <w:pStyle w:val="Textotablas"/>
        <w:spacing w:after="160" w:line="360" w:lineRule="auto"/>
        <w:ind w:firstLine="708"/>
        <w:jc w:val="both"/>
        <w:rPr>
          <w:rFonts w:cs="Arial"/>
          <w:sz w:val="24"/>
          <w:lang w:val="es-MX"/>
        </w:rPr>
      </w:pPr>
      <w:r w:rsidRPr="00D268FF">
        <w:rPr>
          <w:rFonts w:cs="Arial"/>
          <w:b/>
          <w:sz w:val="24"/>
          <w:lang w:val="es-MX"/>
        </w:rPr>
        <w:t>Fase III</w:t>
      </w:r>
      <w:r w:rsidR="0005432C" w:rsidRPr="00D268FF">
        <w:rPr>
          <w:rFonts w:cs="Arial"/>
          <w:b/>
          <w:sz w:val="24"/>
          <w:lang w:val="es-MX"/>
        </w:rPr>
        <w:t xml:space="preserve">: </w:t>
      </w:r>
      <w:r w:rsidRPr="00D268FF">
        <w:rPr>
          <w:rFonts w:cs="Arial"/>
          <w:b/>
          <w:sz w:val="24"/>
          <w:lang w:val="es-MX"/>
        </w:rPr>
        <w:t>Desarrollo y definición del modelo cognitivo</w:t>
      </w:r>
    </w:p>
    <w:p w14:paraId="3B960312" w14:textId="731B0379" w:rsidR="004E0E14" w:rsidRPr="00D268FF" w:rsidRDefault="001B2705" w:rsidP="00D268FF">
      <w:pPr>
        <w:pStyle w:val="parrafos0"/>
        <w:spacing w:after="160" w:line="360" w:lineRule="auto"/>
        <w:ind w:firstLine="0"/>
      </w:pPr>
      <w:r w:rsidRPr="00D268FF">
        <w:t>Durante la tercera fase de nuestro marco metodológico, se buscó definir, estructurar y desarrollar el modelo cognitivo que diera cuenta de las habilidades, conocimientos y procesos cognitivos evaluados o requeridos por la prueba. Para ello, se buscó determinar la cantidad y el tipo de relaciones</w:t>
      </w:r>
      <w:r w:rsidR="004E0E14" w:rsidRPr="00D268FF">
        <w:t xml:space="preserve"> existentes</w:t>
      </w:r>
      <w:r w:rsidRPr="00D268FF">
        <w:t xml:space="preserve"> entre los ítems y los atributos u operaciones cognitivas sustantivas </w:t>
      </w:r>
      <w:r w:rsidR="004E0E14" w:rsidRPr="00D268FF">
        <w:t>determinadas por los expertos y con ello, comenzar a</w:t>
      </w:r>
      <w:r w:rsidRPr="00D268FF">
        <w:t xml:space="preserve"> elaborar la matriz Q de la prueba</w:t>
      </w:r>
      <w:r w:rsidR="004E0E14" w:rsidRPr="00D268FF">
        <w:t>, (</w:t>
      </w:r>
      <w:r w:rsidR="004E0E14" w:rsidRPr="00A5168B">
        <w:rPr>
          <w:highlight w:val="lightGray"/>
        </w:rPr>
        <w:t>Rupp, Templin, y Henson, 2010</w:t>
      </w:r>
      <w:r w:rsidR="004E0E14" w:rsidRPr="00D268FF">
        <w:t>)</w:t>
      </w:r>
      <w:r w:rsidRPr="00D268FF">
        <w:t xml:space="preserve">. </w:t>
      </w:r>
    </w:p>
    <w:p w14:paraId="68BF6253" w14:textId="77777777" w:rsidR="007E1C54" w:rsidRDefault="004E0E14" w:rsidP="00D268FF">
      <w:pPr>
        <w:pStyle w:val="parrafos0"/>
        <w:spacing w:after="160" w:line="360" w:lineRule="auto"/>
        <w:ind w:firstLine="0"/>
      </w:pPr>
      <w:r w:rsidRPr="00D268FF">
        <w:t>Mediante</w:t>
      </w:r>
      <w:r w:rsidR="001B2705" w:rsidRPr="00D268FF">
        <w:t xml:space="preserve"> un análisis inductivo-deductivo </w:t>
      </w:r>
      <w:r w:rsidR="00CB04DD" w:rsidRPr="00D268FF">
        <w:t>realizado</w:t>
      </w:r>
      <w:r w:rsidRPr="00D268FF">
        <w:t xml:space="preserve"> por diadas </w:t>
      </w:r>
      <w:r w:rsidR="001B2705" w:rsidRPr="00D268FF">
        <w:t>de expertos</w:t>
      </w:r>
      <w:r w:rsidRPr="00D268FF">
        <w:t>, se sintetizaron</w:t>
      </w:r>
      <w:r w:rsidR="001B2705" w:rsidRPr="00D268FF">
        <w:t xml:space="preserve"> los modelos cognitivos </w:t>
      </w:r>
      <w:r w:rsidRPr="00D268FF">
        <w:t xml:space="preserve">asociados a los diversos </w:t>
      </w:r>
      <w:r w:rsidR="001B2705" w:rsidRPr="00D268FF">
        <w:t>proces</w:t>
      </w:r>
      <w:r w:rsidRPr="00D268FF">
        <w:t>os</w:t>
      </w:r>
      <w:r w:rsidR="001B2705" w:rsidRPr="00D268FF">
        <w:t xml:space="preserve"> de respuesta </w:t>
      </w:r>
      <w:r w:rsidRPr="00D268FF">
        <w:t xml:space="preserve">para desglosarlos </w:t>
      </w:r>
      <w:r w:rsidR="001B2705" w:rsidRPr="00D268FF">
        <w:lastRenderedPageBreak/>
        <w:t>en operaciones cognitivas</w:t>
      </w:r>
      <w:r w:rsidRPr="00D268FF">
        <w:t xml:space="preserve"> concretas que permitieran</w:t>
      </w:r>
      <w:r w:rsidR="001B2705" w:rsidRPr="00D268FF">
        <w:t xml:space="preserve"> un </w:t>
      </w:r>
      <w:r w:rsidR="00CB04DD" w:rsidRPr="00D268FF">
        <w:t>mayor</w:t>
      </w:r>
      <w:r w:rsidRPr="00D268FF">
        <w:t xml:space="preserve"> </w:t>
      </w:r>
      <w:r w:rsidR="001B2705" w:rsidRPr="00D268FF">
        <w:t xml:space="preserve">nivel explicativo del comportamiento de </w:t>
      </w:r>
      <w:r w:rsidRPr="00D268FF">
        <w:t>cada ítem.</w:t>
      </w:r>
      <w:r w:rsidR="001B2705" w:rsidRPr="00D268FF">
        <w:t xml:space="preserve"> </w:t>
      </w:r>
    </w:p>
    <w:p w14:paraId="6EDD522B" w14:textId="2E93B88D" w:rsidR="00E500DF" w:rsidRPr="00D268FF" w:rsidRDefault="00E500DF" w:rsidP="00F53C40">
      <w:pPr>
        <w:pStyle w:val="Textotablas"/>
        <w:spacing w:after="160" w:line="360" w:lineRule="auto"/>
        <w:ind w:firstLine="708"/>
        <w:jc w:val="both"/>
        <w:rPr>
          <w:rFonts w:cs="Arial"/>
          <w:b/>
          <w:sz w:val="24"/>
          <w:lang w:val="es-MX"/>
        </w:rPr>
      </w:pPr>
      <w:bookmarkStart w:id="53" w:name="_Toc346562904"/>
      <w:bookmarkStart w:id="54" w:name="_Toc346563596"/>
      <w:bookmarkEnd w:id="49"/>
      <w:bookmarkEnd w:id="50"/>
      <w:r w:rsidRPr="00D268FF">
        <w:rPr>
          <w:rFonts w:cs="Arial"/>
          <w:b/>
          <w:sz w:val="24"/>
          <w:lang w:val="es-MX"/>
        </w:rPr>
        <w:t>Fase IV</w:t>
      </w:r>
      <w:r w:rsidR="0005432C" w:rsidRPr="00D268FF">
        <w:rPr>
          <w:rFonts w:cs="Arial"/>
          <w:b/>
          <w:sz w:val="24"/>
          <w:lang w:val="es-MX"/>
        </w:rPr>
        <w:t xml:space="preserve">: </w:t>
      </w:r>
      <w:r w:rsidRPr="00D268FF">
        <w:rPr>
          <w:rFonts w:cs="Arial"/>
          <w:b/>
          <w:sz w:val="24"/>
          <w:lang w:val="es-MX"/>
        </w:rPr>
        <w:t>Aplicación del análisis componencial</w:t>
      </w:r>
    </w:p>
    <w:p w14:paraId="14CF4594" w14:textId="4F4AEE47" w:rsidR="00D143EA" w:rsidRPr="00D268FF" w:rsidRDefault="00CB04DD" w:rsidP="00D268FF">
      <w:pPr>
        <w:pStyle w:val="parrafos0"/>
        <w:spacing w:after="160" w:line="360" w:lineRule="auto"/>
        <w:ind w:firstLine="0"/>
      </w:pPr>
      <w:r w:rsidRPr="00D268FF">
        <w:t>La cuarta fase de nuestro marco metodológico consideró la evaluación de la</w:t>
      </w:r>
      <w:r w:rsidR="00D143EA" w:rsidRPr="00D268FF">
        <w:t xml:space="preserve"> calidad técnica de la prueba en estudio, aplicando el modelo DINA </w:t>
      </w:r>
      <w:r w:rsidRPr="00D268FF">
        <w:t>con</w:t>
      </w:r>
      <w:r w:rsidR="00D143EA" w:rsidRPr="00D268FF">
        <w:t xml:space="preserve"> la matriz Q diseñada por los expe</w:t>
      </w:r>
      <w:r w:rsidRPr="00D268FF">
        <w:t>rtos en los estudios cognitivos y</w:t>
      </w:r>
      <w:r w:rsidR="00D143EA" w:rsidRPr="00D268FF">
        <w:t xml:space="preserve"> evaluando </w:t>
      </w:r>
      <w:r w:rsidRPr="00D268FF">
        <w:t xml:space="preserve">la posibilidad de </w:t>
      </w:r>
      <w:r w:rsidR="00D143EA" w:rsidRPr="00D268FF">
        <w:t>mejora</w:t>
      </w:r>
      <w:r w:rsidRPr="00D268FF">
        <w:t>r la matriz,</w:t>
      </w:r>
      <w:r w:rsidR="00D143EA" w:rsidRPr="00D268FF">
        <w:t xml:space="preserve"> explorando los resultados </w:t>
      </w:r>
      <w:r w:rsidRPr="00D268FF">
        <w:t>individuales</w:t>
      </w:r>
      <w:r w:rsidR="00D143EA" w:rsidRPr="00D268FF">
        <w:t xml:space="preserve"> y</w:t>
      </w:r>
      <w:r w:rsidRPr="00D268FF">
        <w:t xml:space="preserve"> a lo largo de</w:t>
      </w:r>
      <w:r w:rsidR="00D143EA" w:rsidRPr="00D268FF">
        <w:t xml:space="preserve"> diferentes tipos de agrupaciones</w:t>
      </w:r>
      <w:r w:rsidRPr="00D268FF">
        <w:t>.</w:t>
      </w:r>
    </w:p>
    <w:p w14:paraId="7CB35C3C" w14:textId="6BA93301" w:rsidR="00D143EA" w:rsidRPr="00D268FF" w:rsidRDefault="00CB04DD" w:rsidP="00D268FF">
      <w:pPr>
        <w:pStyle w:val="parrafos0"/>
        <w:spacing w:after="160" w:line="360" w:lineRule="auto"/>
        <w:ind w:firstLine="0"/>
      </w:pPr>
      <w:r w:rsidRPr="00D268FF">
        <w:t>En cuanto a la revisión de la</w:t>
      </w:r>
      <w:r w:rsidR="00D143EA" w:rsidRPr="00D268FF">
        <w:t xml:space="preserve"> calidad técnica de los ítems de M</w:t>
      </w:r>
      <w:r w:rsidRPr="00D268FF">
        <w:t>atemáticas del PLANEA ELCE 2015, se obtuvieron indicadores propios d</w:t>
      </w:r>
      <w:r w:rsidR="00D143EA" w:rsidRPr="00D268FF">
        <w:t xml:space="preserve">e la Teoría Clásica de los Tests (TCT) y </w:t>
      </w:r>
      <w:r w:rsidRPr="00D268FF">
        <w:t>se realizó un</w:t>
      </w:r>
      <w:r w:rsidR="00D143EA" w:rsidRPr="00D268FF">
        <w:t xml:space="preserve"> análisis de estructura interna mediante</w:t>
      </w:r>
      <w:r w:rsidRPr="00D268FF">
        <w:t xml:space="preserve"> la aplicación de</w:t>
      </w:r>
      <w:r w:rsidR="00D143EA" w:rsidRPr="00D268FF">
        <w:t xml:space="preserve"> Análisis Factorial</w:t>
      </w:r>
      <w:r w:rsidRPr="00D268FF">
        <w:t>es</w:t>
      </w:r>
      <w:r w:rsidR="00D143EA" w:rsidRPr="00D268FF">
        <w:t xml:space="preserve"> Exploratorio</w:t>
      </w:r>
      <w:r w:rsidRPr="00D268FF">
        <w:t>s</w:t>
      </w:r>
      <w:r w:rsidR="00D143EA" w:rsidRPr="00D268FF">
        <w:t xml:space="preserve"> (AFE) con el método de estimación de mínimos cuadrados ponderados para variables categóricas.</w:t>
      </w:r>
      <w:r w:rsidR="00D268FF" w:rsidRPr="00D268FF">
        <w:t xml:space="preserve"> Los análisis para la revisión de la calidad técnica y validez de la prueba se realizaron seleccionando una submuestra aleatoria de 5000 estudiantes dentro de la base de datos disponible. </w:t>
      </w:r>
      <w:r w:rsidR="00D143EA" w:rsidRPr="00D268FF">
        <w:t xml:space="preserve"> </w:t>
      </w:r>
    </w:p>
    <w:p w14:paraId="65B2E0B1" w14:textId="1C0A68D7" w:rsidR="00782F4C" w:rsidRPr="00D268FF" w:rsidRDefault="00782F4C" w:rsidP="00D268FF">
      <w:pPr>
        <w:pStyle w:val="parrafos0"/>
        <w:spacing w:after="160" w:line="360" w:lineRule="auto"/>
        <w:ind w:firstLine="0"/>
      </w:pPr>
      <w:r w:rsidRPr="00D268FF">
        <w:t>Los indicadores de</w:t>
      </w:r>
      <w:r w:rsidR="00D143EA" w:rsidRPr="00D268FF">
        <w:t xml:space="preserve"> la TCT </w:t>
      </w:r>
      <w:r w:rsidRPr="00D268FF">
        <w:t>fueron obtenidos con</w:t>
      </w:r>
      <w:r w:rsidR="00D143EA" w:rsidRPr="00D268FF">
        <w:t xml:space="preserve"> la paquetería CTT del programa libre R 2.15.1. (</w:t>
      </w:r>
      <w:commentRangeStart w:id="55"/>
      <w:r w:rsidR="00D143EA" w:rsidRPr="00427AF0">
        <w:rPr>
          <w:highlight w:val="yellow"/>
        </w:rPr>
        <w:t>Ihaka, R. y Gentleman, R., 1996</w:t>
      </w:r>
      <w:commentRangeEnd w:id="55"/>
      <w:r w:rsidR="00427AF0">
        <w:rPr>
          <w:rStyle w:val="Refdecomentario"/>
          <w:rFonts w:asciiTheme="minorHAnsi" w:hAnsiTheme="minorHAnsi" w:cstheme="minorBidi"/>
          <w:lang w:eastAsia="en-US"/>
        </w:rPr>
        <w:commentReference w:id="55"/>
      </w:r>
      <w:r w:rsidR="00641C3A">
        <w:t xml:space="preserve">; </w:t>
      </w:r>
      <w:commentRangeStart w:id="56"/>
      <w:r w:rsidR="00641C3A" w:rsidRPr="00641C3A">
        <w:rPr>
          <w:highlight w:val="yellow"/>
        </w:rPr>
        <w:t>Willse, J.T. &amp; Shu</w:t>
      </w:r>
      <w:commentRangeEnd w:id="56"/>
      <w:r w:rsidR="00641C3A" w:rsidRPr="00641C3A">
        <w:rPr>
          <w:highlight w:val="yellow"/>
        </w:rPr>
        <w:t>, Z., 2014</w:t>
      </w:r>
      <w:r w:rsidR="00641C3A" w:rsidRPr="00641C3A">
        <w:rPr>
          <w:rStyle w:val="Refdecomentario"/>
          <w:rFonts w:asciiTheme="minorHAnsi" w:hAnsiTheme="minorHAnsi" w:cstheme="minorBidi"/>
          <w:highlight w:val="yellow"/>
          <w:lang w:eastAsia="en-US"/>
        </w:rPr>
        <w:commentReference w:id="56"/>
      </w:r>
      <w:r w:rsidR="00D143EA" w:rsidRPr="00D268FF">
        <w:t>)</w:t>
      </w:r>
      <w:r w:rsidRPr="00D268FF">
        <w:t xml:space="preserve"> para ser evaluados </w:t>
      </w:r>
      <w:r w:rsidR="00D143EA" w:rsidRPr="00D268FF">
        <w:t xml:space="preserve">a la luz de los estándares clásicos de calidad técnica. Los indicadores </w:t>
      </w:r>
      <w:r w:rsidRPr="00D268FF">
        <w:t>psicométricos revisados fueron</w:t>
      </w:r>
      <w:r w:rsidR="00D143EA" w:rsidRPr="00D268FF">
        <w:t xml:space="preserve"> el índice de dificultad, el índice de discriminación</w:t>
      </w:r>
      <w:r w:rsidR="00E40685" w:rsidRPr="00D268FF">
        <w:t>, el coeficiente de correlación punto-biserial</w:t>
      </w:r>
      <w:r w:rsidR="00D143EA" w:rsidRPr="00D268FF">
        <w:t xml:space="preserve"> y el coeficiente de consistencia interna para la prueba y si se elimina un ítem (</w:t>
      </w:r>
      <w:r w:rsidR="00D143EA" w:rsidRPr="00D268FF">
        <w:rPr>
          <w:b/>
        </w:rPr>
        <w:t>α</w:t>
      </w:r>
      <w:r w:rsidR="00D143EA" w:rsidRPr="00D268FF">
        <w:t xml:space="preserve"> de Cronbach). </w:t>
      </w:r>
    </w:p>
    <w:p w14:paraId="07E65F37" w14:textId="3E325C9F" w:rsidR="00D143EA" w:rsidRPr="00D268FF" w:rsidRDefault="00782F4C" w:rsidP="00D268FF">
      <w:pPr>
        <w:pStyle w:val="parrafos0"/>
        <w:spacing w:after="160" w:line="360" w:lineRule="auto"/>
        <w:ind w:firstLine="0"/>
      </w:pPr>
      <w:r w:rsidRPr="00D268FF">
        <w:t>El primer indicador, el</w:t>
      </w:r>
      <w:r w:rsidR="00D143EA" w:rsidRPr="00D268FF">
        <w:t xml:space="preserve"> índice de dificultad</w:t>
      </w:r>
      <w:r w:rsidRPr="00D268FF">
        <w:t xml:space="preserve"> </w:t>
      </w:r>
      <m:oMath>
        <m:sSub>
          <m:sSubPr>
            <m:ctrlPr>
              <w:rPr>
                <w:rFonts w:ascii="Cambria Math" w:hAnsi="Cambria Math"/>
              </w:rPr>
            </m:ctrlPr>
          </m:sSubPr>
          <m:e>
            <m:r>
              <m:rPr>
                <m:sty m:val="p"/>
              </m:rPr>
              <w:rPr>
                <w:rFonts w:ascii="Cambria Math" w:hAnsi="Cambria Math"/>
              </w:rPr>
              <m:t>(P</m:t>
            </m:r>
          </m:e>
          <m:sub>
            <m:r>
              <m:rPr>
                <m:sty m:val="p"/>
              </m:rPr>
              <w:rPr>
                <w:rFonts w:ascii="Cambria Math" w:hAnsi="Cambria Math"/>
              </w:rPr>
              <m:t>i</m:t>
            </m:r>
          </m:sub>
        </m:sSub>
        <m:r>
          <m:rPr>
            <m:sty m:val="p"/>
          </m:rPr>
          <w:rPr>
            <w:rFonts w:ascii="Cambria Math" w:hAnsi="Cambria Math"/>
          </w:rPr>
          <m:t>)</m:t>
        </m:r>
      </m:oMath>
      <w:r w:rsidR="00E40685" w:rsidRPr="00D268FF">
        <w:rPr>
          <w:rFonts w:eastAsiaTheme="minorEastAsia"/>
        </w:rPr>
        <w:t xml:space="preserve"> </w:t>
      </w:r>
      <w:r w:rsidRPr="00D268FF">
        <w:t>de cada ítem</w:t>
      </w:r>
      <w:r w:rsidR="00E40685" w:rsidRPr="00D268FF">
        <w:t xml:space="preserve"> </w:t>
      </w:r>
      <m:oMath>
        <m:r>
          <m:rPr>
            <m:sty m:val="p"/>
          </m:rPr>
          <w:rPr>
            <w:rFonts w:ascii="Cambria Math" w:hAnsi="Cambria Math"/>
          </w:rPr>
          <m:t>i</m:t>
        </m:r>
      </m:oMath>
      <w:r w:rsidRPr="00D268FF">
        <w:t xml:space="preserve"> señala qué proporción de la muestra evaluada obtuvo un acierto, de acuerdo a la siguiente ecuación</w:t>
      </w:r>
      <w:r w:rsidR="00D143EA" w:rsidRPr="00D268FF">
        <w:t>:</w:t>
      </w:r>
    </w:p>
    <w:p w14:paraId="2BDF665F" w14:textId="6E485A19" w:rsidR="00D143EA" w:rsidRPr="00D268FF" w:rsidRDefault="00D143EA" w:rsidP="00D268FF">
      <w:pPr>
        <w:spacing w:line="360" w:lineRule="auto"/>
        <w:jc w:val="center"/>
        <w:rPr>
          <w:rFonts w:ascii="Arial" w:hAnsi="Arial" w:cs="Arial"/>
          <w:sz w:val="24"/>
          <w:szCs w:val="24"/>
        </w:rPr>
      </w:pPr>
      <w:r w:rsidRPr="00D268FF">
        <w:rPr>
          <w:rFonts w:ascii="Arial" w:hAnsi="Arial" w:cs="Arial"/>
          <w:position w:val="-30"/>
          <w:sz w:val="24"/>
          <w:szCs w:val="24"/>
        </w:rPr>
        <w:object w:dxaOrig="820" w:dyaOrig="680" w14:anchorId="22F0E96B">
          <v:shape id="_x0000_i1025" type="#_x0000_t75" style="width:52.35pt;height:43pt" o:ole="">
            <v:imagedata r:id="rId12" o:title=""/>
          </v:shape>
          <o:OLEObject Type="Embed" ProgID="Equation.DSMT4" ShapeID="_x0000_i1025" DrawAspect="Content" ObjectID="_1622312006" r:id="rId13"/>
        </w:object>
      </w:r>
      <w:r w:rsidR="00782F4C" w:rsidRPr="00D268FF">
        <w:rPr>
          <w:rFonts w:ascii="Arial" w:hAnsi="Arial" w:cs="Arial"/>
          <w:sz w:val="24"/>
          <w:szCs w:val="24"/>
        </w:rPr>
        <w:t>,</w:t>
      </w:r>
    </w:p>
    <w:p w14:paraId="4F8CD2C0" w14:textId="4C884F7A" w:rsidR="00782F4C" w:rsidRPr="00D268FF" w:rsidRDefault="00782F4C" w:rsidP="00D268FF">
      <w:pPr>
        <w:pStyle w:val="parrafos0"/>
        <w:spacing w:after="160" w:line="360" w:lineRule="auto"/>
        <w:ind w:firstLine="0"/>
      </w:pPr>
      <w:r w:rsidRPr="00D268FF">
        <w:rPr>
          <w:rFonts w:eastAsia="Calibri"/>
        </w:rPr>
        <w:t>donde</w:t>
      </w:r>
      <w:r w:rsidR="00D143EA" w:rsidRPr="00D268FF">
        <w:rPr>
          <w:b/>
        </w:rPr>
        <w:t xml:space="preserve"> </w:t>
      </w:r>
      <m:oMath>
        <m:sSub>
          <m:sSubPr>
            <m:ctrlPr>
              <w:rPr>
                <w:rFonts w:ascii="Cambria Math" w:hAnsi="Cambria Math"/>
                <w:i/>
              </w:rPr>
            </m:ctrlPr>
          </m:sSubPr>
          <m:e>
            <m:r>
              <w:rPr>
                <w:rFonts w:ascii="Cambria Math" w:hAnsi="Cambria Math"/>
              </w:rPr>
              <m:t>A</m:t>
            </m:r>
          </m:e>
          <m:sub>
            <m:r>
              <w:rPr>
                <w:rFonts w:ascii="Cambria Math" w:hAnsi="Cambria Math"/>
              </w:rPr>
              <m:t>i</m:t>
            </m:r>
          </m:sub>
        </m:sSub>
      </m:oMath>
      <w:r w:rsidR="00D143EA" w:rsidRPr="00D268FF">
        <w:t xml:space="preserve"> es la cantidad</w:t>
      </w:r>
      <w:r w:rsidRPr="00D268FF">
        <w:t xml:space="preserve"> total</w:t>
      </w:r>
      <w:r w:rsidR="00D143EA" w:rsidRPr="00D268FF">
        <w:t xml:space="preserve"> de aciertos </w:t>
      </w:r>
      <w:r w:rsidRPr="00D268FF">
        <w:t>registrados para este</w:t>
      </w:r>
      <w:r w:rsidR="00D143EA" w:rsidRPr="00D268FF">
        <w:t xml:space="preserve"> reactivo y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D268FF">
        <w:t xml:space="preserve">es la cantidad </w:t>
      </w:r>
      <w:r w:rsidRPr="00D268FF">
        <w:t>total de respuestas registradas para este reactivo (aciertos y errores)</w:t>
      </w:r>
      <w:r w:rsidR="00D143EA" w:rsidRPr="00D268FF">
        <w:t xml:space="preserve">. </w:t>
      </w:r>
    </w:p>
    <w:p w14:paraId="118306E6" w14:textId="4F8641CE" w:rsidR="00E32688" w:rsidRPr="00D268FF" w:rsidRDefault="002363E4" w:rsidP="00E32688">
      <w:pPr>
        <w:pStyle w:val="parrafos0"/>
        <w:spacing w:after="160" w:line="360" w:lineRule="auto"/>
        <w:ind w:firstLine="0"/>
      </w:pPr>
      <w:r>
        <w:t>Se computaron los</w:t>
      </w:r>
      <w:r w:rsidR="00D143EA" w:rsidRPr="00D268FF">
        <w:t xml:space="preserve"> </w:t>
      </w:r>
      <w:r w:rsidR="00D143EA" w:rsidRPr="00D268FF">
        <w:rPr>
          <w:i/>
        </w:rPr>
        <w:t>índice</w:t>
      </w:r>
      <w:r w:rsidR="00782F4C" w:rsidRPr="00D268FF">
        <w:rPr>
          <w:i/>
        </w:rPr>
        <w:t>s</w:t>
      </w:r>
      <w:r w:rsidR="00D143EA" w:rsidRPr="00D268FF">
        <w:rPr>
          <w:i/>
        </w:rPr>
        <w:t xml:space="preserve"> de discriminación</w:t>
      </w:r>
      <w:r w:rsidR="00E40685" w:rsidRPr="00D268FF">
        <w:t xml:space="preserve"> </w:t>
      </w:r>
      <m:oMath>
        <m:sSub>
          <m:sSubPr>
            <m:ctrlPr>
              <w:rPr>
                <w:rFonts w:ascii="Cambria Math" w:hAnsi="Cambria Math"/>
                <w:i/>
              </w:rPr>
            </m:ctrlPr>
          </m:sSubPr>
          <m:e>
            <m:r>
              <w:rPr>
                <w:rFonts w:ascii="Cambria Math" w:hAnsi="Cambria Math"/>
              </w:rPr>
              <m:t>(D</m:t>
            </m:r>
          </m:e>
          <m:sub>
            <m:r>
              <w:rPr>
                <w:rFonts w:ascii="Cambria Math" w:hAnsi="Cambria Math"/>
              </w:rPr>
              <m:t>i</m:t>
            </m:r>
          </m:sub>
        </m:sSub>
        <m:r>
          <w:rPr>
            <w:rFonts w:ascii="Cambria Math" w:hAnsi="Cambria Math"/>
          </w:rPr>
          <m:t>)</m:t>
        </m:r>
      </m:oMath>
      <w:r w:rsidR="00D143EA" w:rsidRPr="00D268FF">
        <w:t xml:space="preserve"> </w:t>
      </w:r>
      <w:r>
        <w:t>de cada ítem</w:t>
      </w:r>
      <w:r w:rsidR="00E32688">
        <w:t>, que permiten identificar en qué medida cada ítem permite distinguir entre l</w:t>
      </w:r>
      <w:r w:rsidRPr="00D268FF">
        <w:t xml:space="preserve">os </w:t>
      </w:r>
      <w:r w:rsidR="00E32688">
        <w:t xml:space="preserve">sustentantes </w:t>
      </w:r>
      <w:r w:rsidRPr="00D268FF">
        <w:t>con</w:t>
      </w:r>
      <w:r w:rsidR="00E32688">
        <w:t xml:space="preserve"> un</w:t>
      </w:r>
      <w:r w:rsidRPr="00D268FF">
        <w:t xml:space="preserve"> alto y bajo </w:t>
      </w:r>
      <w:r w:rsidRPr="00D268FF">
        <w:lastRenderedPageBreak/>
        <w:t xml:space="preserve">desempeño en la prueba, es decir, un ítem será eficaz en la medida en que los sujetos de alto desempeño tiendan a responder correctamente a un criterio y los sujetos de bajo desempeño probablemente lo realicen de forma incorrecta. </w:t>
      </w:r>
    </w:p>
    <w:p w14:paraId="71D69A4A" w14:textId="7AAEA730" w:rsidR="00D143EA" w:rsidRPr="00D268FF" w:rsidRDefault="00D143EA" w:rsidP="00D268FF">
      <w:pPr>
        <w:pStyle w:val="parrafos0"/>
        <w:spacing w:after="160" w:line="360" w:lineRule="auto"/>
        <w:ind w:firstLine="0"/>
      </w:pPr>
    </w:p>
    <w:p w14:paraId="3C9F4BD9" w14:textId="1E56A8C6" w:rsidR="00D143EA" w:rsidRPr="00D268FF" w:rsidRDefault="00D143EA" w:rsidP="00D268FF">
      <w:pPr>
        <w:pStyle w:val="parrafos0"/>
        <w:spacing w:after="160" w:line="360" w:lineRule="auto"/>
        <w:jc w:val="center"/>
      </w:pPr>
      <w:r w:rsidRPr="00D268FF">
        <w:rPr>
          <w:position w:val="-32"/>
        </w:rPr>
        <w:object w:dxaOrig="1579" w:dyaOrig="700" w14:anchorId="0F3764F2">
          <v:shape id="_x0000_i1026" type="#_x0000_t75" style="width:101pt;height:44.9pt" o:ole="">
            <v:imagedata r:id="rId14" o:title=""/>
          </v:shape>
          <o:OLEObject Type="Embed" ProgID="Equation.DSMT4" ShapeID="_x0000_i1026" DrawAspect="Content" ObjectID="_1622312007" r:id="rId15"/>
        </w:object>
      </w:r>
      <w:r w:rsidR="00782F4C" w:rsidRPr="00D268FF">
        <w:t xml:space="preserve"> ,</w:t>
      </w:r>
    </w:p>
    <w:p w14:paraId="3A763887" w14:textId="77777777" w:rsidR="00E32688" w:rsidRDefault="00782F4C" w:rsidP="00E32688">
      <w:pPr>
        <w:pStyle w:val="parrafos0"/>
        <w:spacing w:after="160" w:line="360" w:lineRule="auto"/>
        <w:ind w:firstLine="0"/>
      </w:pPr>
      <w:r w:rsidRPr="00D268FF">
        <w:t>donde</w:t>
      </w:r>
      <w:r w:rsidR="00D143EA" w:rsidRPr="00D268FF">
        <w:t xml:space="preserve">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D268FF">
        <w:rPr>
          <w:rFonts w:eastAsiaTheme="minorEastAsia"/>
        </w:rPr>
        <w:t xml:space="preserve"> </w:t>
      </w:r>
      <w:r w:rsidR="00D143EA" w:rsidRPr="00D268FF">
        <w:t>es la cantidad de aciertos</w:t>
      </w:r>
      <w:r w:rsidR="005020CC" w:rsidRPr="00D268FF">
        <w:t xml:space="preserve"> registrados en el ítem </w:t>
      </w:r>
      <m:oMath>
        <m:r>
          <w:rPr>
            <w:rFonts w:ascii="Cambria Math" w:hAnsi="Cambria Math"/>
          </w:rPr>
          <m:t>i</m:t>
        </m:r>
      </m:oMath>
      <w:r w:rsidR="00D143EA" w:rsidRPr="00D268FF">
        <w:t xml:space="preserve"> </w:t>
      </w:r>
      <w:r w:rsidR="005020CC" w:rsidRPr="00D268FF">
        <w:t>por el</w:t>
      </w:r>
      <w:r w:rsidR="00D143EA" w:rsidRPr="00D268FF">
        <w:t xml:space="preserve"> 27% de </w:t>
      </w:r>
      <w:r w:rsidR="005020CC" w:rsidRPr="00D268FF">
        <w:t xml:space="preserve">los </w:t>
      </w:r>
      <w:r w:rsidR="00D143EA" w:rsidRPr="00D268FF">
        <w:t>examinados que obtuvieron las punt</w:t>
      </w:r>
      <w:r w:rsidR="005020CC" w:rsidRPr="00D268FF">
        <w:t>uaciones más altas en el examen;</w:t>
      </w:r>
      <w:r w:rsidR="00D143EA" w:rsidRPr="00D268FF">
        <w:rPr>
          <w:i/>
        </w:rPr>
        <w:t xml:space="preserve"> </w:t>
      </w:r>
      <m:oMath>
        <m:sSub>
          <m:sSubPr>
            <m:ctrlPr>
              <w:rPr>
                <w:rFonts w:ascii="Cambria Math" w:hAnsi="Cambria Math"/>
                <w:i/>
              </w:rPr>
            </m:ctrlPr>
          </m:sSubPr>
          <m:e>
            <m:r>
              <w:rPr>
                <w:rFonts w:ascii="Cambria Math" w:hAnsi="Cambria Math"/>
              </w:rPr>
              <m:t>GB</m:t>
            </m:r>
          </m:e>
          <m:sub>
            <m:r>
              <w:rPr>
                <w:rFonts w:ascii="Cambria Math" w:hAnsi="Cambria Math"/>
              </w:rPr>
              <m:t>i</m:t>
            </m:r>
          </m:sub>
        </m:sSub>
      </m:oMath>
      <w:r w:rsidR="00D143EA" w:rsidRPr="00D268FF">
        <w:t xml:space="preserve"> </w:t>
      </w:r>
      <w:r w:rsidR="005020CC" w:rsidRPr="00D268FF">
        <w:t xml:space="preserve">es </w:t>
      </w:r>
      <w:r w:rsidR="00D143EA" w:rsidRPr="00D268FF">
        <w:t>la cantidad de aciertos</w:t>
      </w:r>
      <w:r w:rsidR="005020CC" w:rsidRPr="00D268FF">
        <w:t xml:space="preserve"> registrados en el mismo reactivo por e</w:t>
      </w:r>
      <w:r w:rsidR="00D143EA" w:rsidRPr="00D268FF">
        <w:t xml:space="preserve">l 27% de examinados que obtuvieron las puntuaciones más bajas en el examen, y </w:t>
      </w:r>
      <m:oMath>
        <m:r>
          <w:rPr>
            <w:rFonts w:ascii="Cambria Math" w:hAnsi="Cambria Math"/>
          </w:rPr>
          <m:t>N</m:t>
        </m:r>
      </m:oMath>
      <w:r w:rsidR="005020CC" w:rsidRPr="00D268FF">
        <w:rPr>
          <w:rFonts w:eastAsiaTheme="minorEastAsia"/>
        </w:rPr>
        <w:t xml:space="preserve"> </w:t>
      </w:r>
      <w:r w:rsidR="00D143EA" w:rsidRPr="00D268FF">
        <w:t>es la cantidad de personas en el grupo más cuantioso (</w:t>
      </w:r>
      <m:oMath>
        <m:sSub>
          <m:sSubPr>
            <m:ctrlPr>
              <w:rPr>
                <w:rFonts w:ascii="Cambria Math" w:hAnsi="Cambria Math"/>
                <w:i/>
              </w:rPr>
            </m:ctrlPr>
          </m:sSubPr>
          <m:e>
            <m:r>
              <w:rPr>
                <w:rFonts w:ascii="Cambria Math" w:hAnsi="Cambria Math"/>
              </w:rPr>
              <m:t>GA</m:t>
            </m:r>
          </m:e>
          <m:sub>
            <m:r>
              <w:rPr>
                <w:rFonts w:ascii="Cambria Math" w:hAnsi="Cambria Math"/>
              </w:rPr>
              <m:t>i</m:t>
            </m:r>
          </m:sub>
        </m:sSub>
      </m:oMath>
      <w:r w:rsidR="005020CC" w:rsidRPr="00D268FF">
        <w:rPr>
          <w:rFonts w:eastAsiaTheme="minorEastAsia"/>
        </w:rPr>
        <w:t xml:space="preserve"> o </w:t>
      </w:r>
      <m:oMath>
        <m:sSub>
          <m:sSubPr>
            <m:ctrlPr>
              <w:rPr>
                <w:rFonts w:ascii="Cambria Math" w:eastAsiaTheme="minorEastAsia" w:hAnsi="Cambria Math"/>
                <w:i/>
              </w:rPr>
            </m:ctrlPr>
          </m:sSubPr>
          <m:e>
            <m:r>
              <w:rPr>
                <w:rFonts w:ascii="Cambria Math" w:eastAsiaTheme="minorEastAsia" w:hAnsi="Cambria Math"/>
              </w:rPr>
              <m:t>GB</m:t>
            </m:r>
          </m:e>
          <m:sub>
            <m:r>
              <w:rPr>
                <w:rFonts w:ascii="Cambria Math" w:eastAsiaTheme="minorEastAsia" w:hAnsi="Cambria Math"/>
              </w:rPr>
              <m:t>i</m:t>
            </m:r>
          </m:sub>
        </m:sSub>
      </m:oMath>
      <w:r w:rsidR="00D143EA" w:rsidRPr="00D268FF">
        <w:t xml:space="preserve">). </w:t>
      </w:r>
      <w:r w:rsidR="00E32688">
        <w:t xml:space="preserve"> La</w:t>
      </w:r>
      <w:r w:rsidR="00E32688" w:rsidRPr="00D268FF">
        <w:t xml:space="preserve"> interpretación más intuitiva del índice de discriminación es que cuando los valores tienden a ser altos o se acercan al valor de 1.0 se considera que ese reactivo discrimina o separa en mucho mejor medida a los sujetos de alto y bajo desempeño; en la medida que la discriminación de un reactivo tiende a cero, se consideraría que dicho reactivo no podría separar entre sujetos de alto y bajo desempeño, teniendo que ser revisado, posiblemente modificado o bien eliminado de la prueba.</w:t>
      </w:r>
    </w:p>
    <w:p w14:paraId="462D8EE9" w14:textId="6BD1F610" w:rsidR="00D143EA" w:rsidRPr="00D268FF" w:rsidRDefault="00D143EA" w:rsidP="00D268FF">
      <w:pPr>
        <w:pStyle w:val="parrafos0"/>
        <w:spacing w:after="160" w:line="360" w:lineRule="auto"/>
        <w:ind w:firstLine="0"/>
      </w:pPr>
      <w:r w:rsidRPr="00D268FF">
        <w:t>La ecuación que se utilizó para obtener el coeficiente de correlación puntual-biserial</w:t>
      </w:r>
      <w:r w:rsidR="004E2A37" w:rsidRPr="00D268FF">
        <w:t xml:space="preserve"> (</w:t>
      </w:r>
      <m:oMath>
        <m:sSub>
          <m:sSubPr>
            <m:ctrlPr>
              <w:rPr>
                <w:rFonts w:ascii="Cambria Math" w:hAnsi="Cambria Math"/>
                <w:i/>
              </w:rPr>
            </m:ctrlPr>
          </m:sSubPr>
          <m:e>
            <m:r>
              <w:rPr>
                <w:rFonts w:ascii="Cambria Math" w:hAnsi="Cambria Math"/>
              </w:rPr>
              <m:t>r</m:t>
            </m:r>
          </m:e>
          <m:sub>
            <m:r>
              <w:rPr>
                <w:rFonts w:ascii="Cambria Math" w:hAnsi="Cambria Math"/>
              </w:rPr>
              <m:t>pbis</m:t>
            </m:r>
          </m:sub>
        </m:sSub>
      </m:oMath>
      <w:r w:rsidR="004E2A37" w:rsidRPr="00D268FF">
        <w:rPr>
          <w:rFonts w:eastAsiaTheme="minorEastAsia"/>
        </w:rPr>
        <w:t>)</w:t>
      </w:r>
      <w:r w:rsidRPr="00D268FF">
        <w:t xml:space="preserve"> fue:</w:t>
      </w:r>
    </w:p>
    <w:p w14:paraId="5CD05AA2" w14:textId="445B609E" w:rsidR="00D143EA" w:rsidRPr="00D268FF" w:rsidRDefault="00D143EA" w:rsidP="00D268FF">
      <w:pPr>
        <w:pStyle w:val="Parrafos"/>
        <w:spacing w:before="480" w:after="160" w:line="360" w:lineRule="auto"/>
        <w:jc w:val="center"/>
      </w:pPr>
      <w:r w:rsidRPr="00D268FF">
        <w:rPr>
          <w:noProof/>
          <w:lang w:eastAsia="es-MX"/>
        </w:rPr>
        <w:drawing>
          <wp:inline distT="0" distB="0" distL="0" distR="0" wp14:anchorId="4130CF85" wp14:editId="0895F637">
            <wp:extent cx="2085975" cy="716386"/>
            <wp:effectExtent l="19050" t="0" r="9525" b="0"/>
            <wp:docPr id="1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cstate="print"/>
                    <a:srcRect/>
                    <a:stretch>
                      <a:fillRect/>
                    </a:stretch>
                  </pic:blipFill>
                  <pic:spPr bwMode="auto">
                    <a:xfrm>
                      <a:off x="0" y="0"/>
                      <a:ext cx="2088518" cy="717259"/>
                    </a:xfrm>
                    <a:prstGeom prst="rect">
                      <a:avLst/>
                    </a:prstGeom>
                    <a:noFill/>
                    <a:ln w="9525">
                      <a:noFill/>
                      <a:miter lim="800000"/>
                      <a:headEnd/>
                      <a:tailEnd/>
                    </a:ln>
                  </pic:spPr>
                </pic:pic>
              </a:graphicData>
            </a:graphic>
          </wp:inline>
        </w:drawing>
      </w:r>
      <w:r w:rsidR="005020CC" w:rsidRPr="00D268FF">
        <w:t>,</w:t>
      </w:r>
    </w:p>
    <w:p w14:paraId="6C976063" w14:textId="3BD71662" w:rsidR="00E32688" w:rsidRDefault="005020CC" w:rsidP="00E32688">
      <w:pPr>
        <w:pStyle w:val="parrafos0"/>
        <w:spacing w:after="160" w:line="360" w:lineRule="auto"/>
        <w:ind w:firstLine="0"/>
      </w:pPr>
      <w:r w:rsidRPr="00D268FF">
        <w:t xml:space="preserve">Donde </w:t>
      </w:r>
      <w:r w:rsidR="00D143EA" w:rsidRPr="00D268FF">
        <w:rPr>
          <w:noProof/>
        </w:rPr>
        <w:drawing>
          <wp:inline distT="0" distB="0" distL="0" distR="0" wp14:anchorId="7C1347BC" wp14:editId="0AB3FA80">
            <wp:extent cx="136536" cy="172220"/>
            <wp:effectExtent l="19050" t="0" r="0" b="0"/>
            <wp:docPr id="19"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cstate="print"/>
                    <a:srcRect/>
                    <a:stretch>
                      <a:fillRect/>
                    </a:stretch>
                  </pic:blipFill>
                  <pic:spPr bwMode="auto">
                    <a:xfrm>
                      <a:off x="0" y="0"/>
                      <a:ext cx="136905" cy="172685"/>
                    </a:xfrm>
                    <a:prstGeom prst="rect">
                      <a:avLst/>
                    </a:prstGeom>
                    <a:noFill/>
                    <a:ln w="9525">
                      <a:noFill/>
                      <a:miter lim="800000"/>
                      <a:headEnd/>
                      <a:tailEnd/>
                    </a:ln>
                  </pic:spPr>
                </pic:pic>
              </a:graphicData>
            </a:graphic>
          </wp:inline>
        </w:drawing>
      </w:r>
      <w:r w:rsidR="00D143EA" w:rsidRPr="00D268FF">
        <w:t xml:space="preserve"> es la media de las puntuaciones totales de aquellos que respondieron correctamente el ítem, </w:t>
      </w:r>
      <w:r w:rsidR="00D143EA" w:rsidRPr="00D268FF">
        <w:rPr>
          <w:noProof/>
        </w:rPr>
        <w:drawing>
          <wp:inline distT="0" distB="0" distL="0" distR="0" wp14:anchorId="359DB613" wp14:editId="7E5ECBDE">
            <wp:extent cx="165877" cy="189781"/>
            <wp:effectExtent l="19050" t="0" r="5573" b="0"/>
            <wp:docPr id="2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cstate="print"/>
                    <a:srcRect/>
                    <a:stretch>
                      <a:fillRect/>
                    </a:stretch>
                  </pic:blipFill>
                  <pic:spPr bwMode="auto">
                    <a:xfrm>
                      <a:off x="0" y="0"/>
                      <a:ext cx="169839" cy="194314"/>
                    </a:xfrm>
                    <a:prstGeom prst="rect">
                      <a:avLst/>
                    </a:prstGeom>
                    <a:noFill/>
                    <a:ln w="9525">
                      <a:noFill/>
                      <a:miter lim="800000"/>
                      <a:headEnd/>
                      <a:tailEnd/>
                    </a:ln>
                  </pic:spPr>
                </pic:pic>
              </a:graphicData>
            </a:graphic>
          </wp:inline>
        </w:drawing>
      </w:r>
      <w:r w:rsidR="00D143EA" w:rsidRPr="00D268FF">
        <w:t xml:space="preserve"> es la media de las puntuaciones totales de aquellos que respondieron incorrectamente el ítem, </w:t>
      </w:r>
      <w:r w:rsidR="00D143EA" w:rsidRPr="00D268FF">
        <w:rPr>
          <w:noProof/>
        </w:rPr>
        <w:drawing>
          <wp:inline distT="0" distB="0" distL="0" distR="0" wp14:anchorId="15C0031B" wp14:editId="0243D53D">
            <wp:extent cx="174374" cy="146649"/>
            <wp:effectExtent l="19050" t="0" r="0" b="0"/>
            <wp:docPr id="2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9" cstate="print"/>
                    <a:srcRect/>
                    <a:stretch>
                      <a:fillRect/>
                    </a:stretch>
                  </pic:blipFill>
                  <pic:spPr bwMode="auto">
                    <a:xfrm>
                      <a:off x="0" y="0"/>
                      <a:ext cx="174325" cy="146608"/>
                    </a:xfrm>
                    <a:prstGeom prst="rect">
                      <a:avLst/>
                    </a:prstGeom>
                    <a:noFill/>
                    <a:ln w="9525">
                      <a:noFill/>
                      <a:miter lim="800000"/>
                      <a:headEnd/>
                      <a:tailEnd/>
                    </a:ln>
                  </pic:spPr>
                </pic:pic>
              </a:graphicData>
            </a:graphic>
          </wp:inline>
        </w:drawing>
      </w:r>
      <w:r w:rsidR="00D143EA" w:rsidRPr="00D268FF">
        <w:t xml:space="preserve"> es la desviación estándar de las puntuaciones totales, </w:t>
      </w:r>
      <m:oMath>
        <m:sSub>
          <m:sSubPr>
            <m:ctrlPr>
              <w:rPr>
                <w:rFonts w:ascii="Cambria Math" w:hAnsi="Cambria Math"/>
                <w:i/>
              </w:rPr>
            </m:ctrlPr>
          </m:sSubPr>
          <m:e>
            <m:r>
              <w:rPr>
                <w:rFonts w:ascii="Cambria Math" w:hAnsi="Cambria Math"/>
              </w:rPr>
              <m:t>n</m:t>
            </m:r>
          </m:e>
          <m:sub>
            <m:r>
              <w:rPr>
                <w:rFonts w:ascii="Cambria Math" w:hAnsi="Cambria Math"/>
              </w:rPr>
              <m:t>i</m:t>
            </m:r>
          </m:sub>
        </m:sSub>
      </m:oMath>
      <w:r w:rsidR="00D143EA" w:rsidRPr="00D268FF">
        <w:t xml:space="preserve"> es la cantidad de </w:t>
      </w:r>
      <w:r w:rsidR="005106A8" w:rsidRPr="00D268FF">
        <w:t>respuestas correctas registradas en e</w:t>
      </w:r>
      <w:r w:rsidR="00D143EA" w:rsidRPr="00D268FF">
        <w:t xml:space="preserve">l ítem, </w:t>
      </w:r>
      <m:oMath>
        <m:sSub>
          <m:sSubPr>
            <m:ctrlPr>
              <w:rPr>
                <w:rFonts w:ascii="Cambria Math" w:hAnsi="Cambria Math"/>
                <w:i/>
              </w:rPr>
            </m:ctrlPr>
          </m:sSubPr>
          <m:e>
            <m:r>
              <w:rPr>
                <w:rFonts w:ascii="Cambria Math" w:hAnsi="Cambria Math"/>
              </w:rPr>
              <m:t>n</m:t>
            </m:r>
          </m:e>
          <m:sub>
            <m:r>
              <w:rPr>
                <w:rFonts w:ascii="Cambria Math" w:hAnsi="Cambria Math"/>
              </w:rPr>
              <m:t>0</m:t>
            </m:r>
          </m:sub>
        </m:sSub>
      </m:oMath>
      <w:r w:rsidR="005106A8" w:rsidRPr="00D268FF">
        <w:t xml:space="preserve"> </w:t>
      </w:r>
      <w:r w:rsidR="00D143EA" w:rsidRPr="00D268FF">
        <w:t xml:space="preserve">es la cantidad de </w:t>
      </w:r>
      <w:r w:rsidR="005106A8" w:rsidRPr="00D268FF">
        <w:t>respuestas incorrectas registradas</w:t>
      </w:r>
      <w:r w:rsidR="00D143EA" w:rsidRPr="00D268FF">
        <w:t xml:space="preserve"> y </w:t>
      </w:r>
      <m:oMath>
        <m:r>
          <w:rPr>
            <w:rFonts w:ascii="Cambria Math" w:hAnsi="Cambria Math"/>
          </w:rPr>
          <m:t>n</m:t>
        </m:r>
      </m:oMath>
      <w:r w:rsidR="00D143EA" w:rsidRPr="00D268FF">
        <w:t xml:space="preserve"> es igual a</w:t>
      </w:r>
      <w:r w:rsidR="005106A8" w:rsidRPr="00D268FF">
        <w:t xml:space="preserve"> </w:t>
      </w:r>
      <m:oMath>
        <m:sSub>
          <m:sSubPr>
            <m:ctrlPr>
              <w:rPr>
                <w:rFonts w:ascii="Cambria Math" w:hAnsi="Cambria Math"/>
                <w:i/>
              </w:rPr>
            </m:ctrlPr>
          </m:sSubPr>
          <m:e>
            <m:r>
              <w:rPr>
                <w:rFonts w:ascii="Cambria Math" w:hAnsi="Cambria Math"/>
              </w:rPr>
              <m:t>n</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n</m:t>
            </m:r>
          </m:e>
          <m:sub>
            <m:r>
              <w:rPr>
                <w:rFonts w:ascii="Cambria Math" w:hAnsi="Cambria Math"/>
              </w:rPr>
              <m:t>0</m:t>
            </m:r>
          </m:sub>
        </m:sSub>
      </m:oMath>
      <w:r w:rsidR="00D143EA" w:rsidRPr="00D268FF">
        <w:t xml:space="preserve">. </w:t>
      </w:r>
      <w:r w:rsidR="00E32688">
        <w:t>Este</w:t>
      </w:r>
      <w:r w:rsidR="00E32688" w:rsidRPr="00D268FF">
        <w:t xml:space="preserve"> estadístico fue propuesto </w:t>
      </w:r>
      <w:r w:rsidR="00E32688" w:rsidRPr="00D268FF">
        <w:lastRenderedPageBreak/>
        <w:t xml:space="preserve">por Pearson (1909) como una aproximación al coeficiente producto-momento </w:t>
      </w:r>
      <w:r w:rsidR="00E32688">
        <w:t>que</w:t>
      </w:r>
      <w:r w:rsidR="00E32688" w:rsidRPr="00D268FF">
        <w:t xml:space="preserve"> es independiente del índice de dificultad del reactivo. </w:t>
      </w:r>
    </w:p>
    <w:p w14:paraId="70D9BACC" w14:textId="0659AD08" w:rsidR="004E2A37" w:rsidRPr="00D268FF" w:rsidRDefault="00E32688" w:rsidP="00E32688">
      <w:pPr>
        <w:pStyle w:val="parrafos0"/>
        <w:spacing w:after="160" w:line="360" w:lineRule="auto"/>
        <w:ind w:firstLine="0"/>
      </w:pPr>
      <w:r w:rsidRPr="00D268FF">
        <w:t>altos y bajos se utilizó la siguiente ecuación:</w:t>
      </w:r>
    </w:p>
    <w:p w14:paraId="4031D876" w14:textId="33C98DF8" w:rsidR="00D143EA" w:rsidRPr="00D268FF" w:rsidRDefault="004E2A37" w:rsidP="00D268FF">
      <w:pPr>
        <w:pStyle w:val="parrafos0"/>
        <w:spacing w:after="160" w:line="360" w:lineRule="auto"/>
        <w:ind w:firstLine="0"/>
      </w:pPr>
      <w:r w:rsidRPr="00D268FF">
        <w:t>Finalmente el</w:t>
      </w:r>
      <w:r w:rsidR="00D143EA" w:rsidRPr="00D268FF">
        <w:t xml:space="preserve"> coeficiente de consistencia interna (</w:t>
      </w:r>
      <w:r w:rsidR="00D143EA" w:rsidRPr="00D268FF">
        <w:rPr>
          <w:b/>
        </w:rPr>
        <w:t>α</w:t>
      </w:r>
      <w:r w:rsidR="00D143EA" w:rsidRPr="00D268FF">
        <w:t xml:space="preserve"> de Cronbach) del instrumento fue</w:t>
      </w:r>
      <w:r w:rsidRPr="00D268FF">
        <w:t xml:space="preserve"> computado a partir de la siguiente ecuación</w:t>
      </w:r>
      <w:r w:rsidR="00D143EA" w:rsidRPr="00D268FF">
        <w:t>:</w:t>
      </w:r>
    </w:p>
    <w:p w14:paraId="5349F804" w14:textId="6167629A" w:rsidR="00D143EA" w:rsidRPr="00D268FF" w:rsidRDefault="00D143EA" w:rsidP="00D268FF">
      <w:pPr>
        <w:pStyle w:val="Parrafos"/>
        <w:spacing w:before="480" w:after="160" w:line="360" w:lineRule="auto"/>
        <w:jc w:val="center"/>
        <w:rPr>
          <w:rFonts w:eastAsia="Calibri"/>
        </w:rPr>
      </w:pPr>
      <w:r w:rsidRPr="00D268FF">
        <w:rPr>
          <w:rFonts w:eastAsia="Calibri"/>
          <w:noProof/>
          <w:lang w:eastAsia="es-MX"/>
        </w:rPr>
        <w:drawing>
          <wp:inline distT="0" distB="0" distL="0" distR="0" wp14:anchorId="7F584200" wp14:editId="77E8E6B8">
            <wp:extent cx="1740739" cy="512757"/>
            <wp:effectExtent l="19050" t="0" r="0" b="0"/>
            <wp:docPr id="2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cstate="print"/>
                    <a:srcRect/>
                    <a:stretch>
                      <a:fillRect/>
                    </a:stretch>
                  </pic:blipFill>
                  <pic:spPr bwMode="auto">
                    <a:xfrm>
                      <a:off x="0" y="0"/>
                      <a:ext cx="1747876" cy="514859"/>
                    </a:xfrm>
                    <a:prstGeom prst="rect">
                      <a:avLst/>
                    </a:prstGeom>
                    <a:noFill/>
                    <a:ln w="9525">
                      <a:noFill/>
                      <a:miter lim="800000"/>
                      <a:headEnd/>
                      <a:tailEnd/>
                    </a:ln>
                  </pic:spPr>
                </pic:pic>
              </a:graphicData>
            </a:graphic>
          </wp:inline>
        </w:drawing>
      </w:r>
      <w:r w:rsidR="004E2A37" w:rsidRPr="00D268FF">
        <w:rPr>
          <w:rFonts w:eastAsia="Calibri"/>
        </w:rPr>
        <w:t>,</w:t>
      </w:r>
    </w:p>
    <w:p w14:paraId="57BC806D" w14:textId="68445F22" w:rsidR="00D143EA" w:rsidRPr="00D268FF" w:rsidRDefault="004E2A37" w:rsidP="00D268FF">
      <w:pPr>
        <w:pStyle w:val="parrafos0"/>
        <w:spacing w:after="160" w:line="360" w:lineRule="auto"/>
        <w:ind w:firstLine="0"/>
      </w:pPr>
      <w:r w:rsidRPr="00D268FF">
        <w:rPr>
          <w:rFonts w:eastAsia="Calibri"/>
        </w:rPr>
        <w:t>donde</w:t>
      </w:r>
      <w:r w:rsidR="00D143EA" w:rsidRPr="00D268FF">
        <w:t xml:space="preserve"> </w:t>
      </w:r>
      <m:oMath>
        <m:r>
          <w:rPr>
            <w:rFonts w:ascii="Cambria Math" w:hAnsi="Cambria Math"/>
          </w:rPr>
          <m:t>n</m:t>
        </m:r>
      </m:oMath>
      <w:r w:rsidR="005106A8" w:rsidRPr="00D268FF">
        <w:rPr>
          <w:rFonts w:eastAsiaTheme="minorEastAsia"/>
        </w:rPr>
        <w:t xml:space="preserve"> </w:t>
      </w:r>
      <w:r w:rsidR="00D143EA" w:rsidRPr="00D268FF">
        <w:t xml:space="preserve">es la cantidad de ítems de la prueba, </w:t>
      </w:r>
      <w:r w:rsidR="00D143EA" w:rsidRPr="00D268FF">
        <w:rPr>
          <w:noProof/>
        </w:rPr>
        <w:drawing>
          <wp:inline distT="0" distB="0" distL="0" distR="0" wp14:anchorId="3CE82731" wp14:editId="31345081">
            <wp:extent cx="159582" cy="155275"/>
            <wp:effectExtent l="19050" t="0" r="0" b="0"/>
            <wp:docPr id="26"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cstate="print"/>
                    <a:srcRect/>
                    <a:stretch>
                      <a:fillRect/>
                    </a:stretch>
                  </pic:blipFill>
                  <pic:spPr bwMode="auto">
                    <a:xfrm>
                      <a:off x="0" y="0"/>
                      <a:ext cx="157356" cy="153109"/>
                    </a:xfrm>
                    <a:prstGeom prst="rect">
                      <a:avLst/>
                    </a:prstGeom>
                    <a:noFill/>
                    <a:ln w="9525">
                      <a:noFill/>
                      <a:miter lim="800000"/>
                      <a:headEnd/>
                      <a:tailEnd/>
                    </a:ln>
                  </pic:spPr>
                </pic:pic>
              </a:graphicData>
            </a:graphic>
          </wp:inline>
        </w:drawing>
      </w:r>
      <w:r w:rsidR="00D143EA" w:rsidRPr="00D268FF">
        <w:t xml:space="preserve"> es la varianza de las puntuaciones de la prueba y </w:t>
      </w:r>
      <w:r w:rsidR="00D143EA" w:rsidRPr="00D268FF">
        <w:rPr>
          <w:noProof/>
        </w:rPr>
        <w:drawing>
          <wp:inline distT="0" distB="0" distL="0" distR="0" wp14:anchorId="3F012633" wp14:editId="2A235B5B">
            <wp:extent cx="233511" cy="155275"/>
            <wp:effectExtent l="19050" t="0" r="0" b="0"/>
            <wp:docPr id="27"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2" cstate="print"/>
                    <a:srcRect/>
                    <a:stretch>
                      <a:fillRect/>
                    </a:stretch>
                  </pic:blipFill>
                  <pic:spPr bwMode="auto">
                    <a:xfrm>
                      <a:off x="0" y="0"/>
                      <a:ext cx="232272" cy="154451"/>
                    </a:xfrm>
                    <a:prstGeom prst="rect">
                      <a:avLst/>
                    </a:prstGeom>
                    <a:noFill/>
                    <a:ln w="9525">
                      <a:noFill/>
                      <a:miter lim="800000"/>
                      <a:headEnd/>
                      <a:tailEnd/>
                    </a:ln>
                  </pic:spPr>
                </pic:pic>
              </a:graphicData>
            </a:graphic>
          </wp:inline>
        </w:drawing>
      </w:r>
      <w:r w:rsidR="00D143EA" w:rsidRPr="00D268FF">
        <w:t xml:space="preserve"> es la sumatoria de las varianzas de los reactivos.</w:t>
      </w:r>
    </w:p>
    <w:p w14:paraId="7597C0AB" w14:textId="4640A2D6" w:rsidR="00D143EA" w:rsidRPr="00D268FF" w:rsidRDefault="00D143EA" w:rsidP="00D268FF">
      <w:pPr>
        <w:pStyle w:val="parrafos0"/>
        <w:spacing w:after="160" w:line="360" w:lineRule="auto"/>
        <w:ind w:firstLine="0"/>
      </w:pPr>
      <w:r w:rsidRPr="00D268FF">
        <w:t xml:space="preserve">Para el análisis de la estructura interna se aplicó un modelo </w:t>
      </w:r>
      <w:r w:rsidR="005106A8" w:rsidRPr="00D268FF">
        <w:t xml:space="preserve">de Análisis Factorial Exploratorio </w:t>
      </w:r>
      <w:r w:rsidR="00263A82" w:rsidRPr="00D268FF">
        <w:t>usando los paquetes</w:t>
      </w:r>
      <w:r w:rsidRPr="00D268FF">
        <w:t xml:space="preserve"> </w:t>
      </w:r>
      <w:r w:rsidRPr="00D268FF">
        <w:rPr>
          <w:i/>
        </w:rPr>
        <w:t>nFactors</w:t>
      </w:r>
      <w:r w:rsidRPr="00D268FF">
        <w:t xml:space="preserve"> y </w:t>
      </w:r>
      <w:r w:rsidRPr="00D268FF">
        <w:rPr>
          <w:i/>
        </w:rPr>
        <w:t>psych</w:t>
      </w:r>
      <w:r w:rsidR="00263A82" w:rsidRPr="00D268FF">
        <w:t xml:space="preserve"> de R</w:t>
      </w:r>
      <w:r w:rsidRPr="00D268FF">
        <w:t xml:space="preserve"> (</w:t>
      </w:r>
      <w:r w:rsidRPr="00427AF0">
        <w:rPr>
          <w:highlight w:val="lightGray"/>
        </w:rPr>
        <w:t>Ihaka, R. y Gentleman, R., 1996</w:t>
      </w:r>
      <w:r w:rsidR="00EF7A8A">
        <w:t xml:space="preserve">; </w:t>
      </w:r>
      <w:commentRangeStart w:id="57"/>
      <w:r w:rsidR="00EF7A8A" w:rsidRPr="00EF7A8A">
        <w:rPr>
          <w:highlight w:val="yellow"/>
        </w:rPr>
        <w:t>Revelle, W., 20111</w:t>
      </w:r>
      <w:r w:rsidR="00EF7A8A">
        <w:t xml:space="preserve">, </w:t>
      </w:r>
      <w:commentRangeEnd w:id="57"/>
      <w:r w:rsidR="00EF7A8A">
        <w:rPr>
          <w:rStyle w:val="Refdecomentario"/>
          <w:rFonts w:asciiTheme="minorHAnsi" w:hAnsiTheme="minorHAnsi" w:cstheme="minorBidi"/>
          <w:lang w:eastAsia="en-US"/>
        </w:rPr>
        <w:commentReference w:id="57"/>
      </w:r>
      <w:commentRangeStart w:id="58"/>
      <w:r w:rsidR="00EF7A8A" w:rsidRPr="00EF7A8A">
        <w:rPr>
          <w:highlight w:val="yellow"/>
        </w:rPr>
        <w:t>Raiche, G, Magis, D., Raiche, M. G., 2013</w:t>
      </w:r>
      <w:commentRangeEnd w:id="58"/>
      <w:r w:rsidR="00EF7A8A">
        <w:rPr>
          <w:rStyle w:val="Refdecomentario"/>
          <w:rFonts w:asciiTheme="minorHAnsi" w:hAnsiTheme="minorHAnsi" w:cstheme="minorBidi"/>
          <w:lang w:eastAsia="en-US"/>
        </w:rPr>
        <w:commentReference w:id="58"/>
      </w:r>
      <w:r w:rsidRPr="00D268FF">
        <w:t xml:space="preserve">). Los indicadores de ajuste absoluto que se emplearon </w:t>
      </w:r>
      <w:r w:rsidR="00AE0916" w:rsidRPr="00D268FF">
        <w:t>fueron</w:t>
      </w:r>
      <w:r w:rsidRPr="00D268FF">
        <w:t xml:space="preserve"> la raíz de los residuos cuadráticos promedios estandarizados (SRMR) y la raíz del error cuadrático promedio de aproximació</w:t>
      </w:r>
      <w:r w:rsidR="00AE0916" w:rsidRPr="00D268FF">
        <w:t>n (RMSEA), mismos que de acuerdo a la literatura</w:t>
      </w:r>
      <w:r w:rsidRPr="00D268FF">
        <w:t xml:space="preserve"> deben ser inferiores a 0,05 para </w:t>
      </w:r>
      <w:r w:rsidR="00AE0916" w:rsidRPr="00D268FF">
        <w:t>poder asumir</w:t>
      </w:r>
      <w:r w:rsidRPr="00D268FF">
        <w:t xml:space="preserve"> un buen ajuste de los modelos factoriales.</w:t>
      </w:r>
    </w:p>
    <w:p w14:paraId="5C6BCD95" w14:textId="77777777" w:rsidR="00F53C40" w:rsidRDefault="00D143EA" w:rsidP="00F53C40">
      <w:pPr>
        <w:pStyle w:val="parrafos0"/>
        <w:spacing w:after="160" w:line="360" w:lineRule="auto"/>
        <w:ind w:firstLine="0"/>
      </w:pPr>
      <w:r w:rsidRPr="00D268FF">
        <w:t>Para el estudio de la</w:t>
      </w:r>
      <w:r w:rsidRPr="00D268FF">
        <w:rPr>
          <w:rStyle w:val="parrafosCar"/>
        </w:rPr>
        <w:t xml:space="preserve"> </w:t>
      </w:r>
      <w:r w:rsidRPr="00D268FF">
        <w:t>estructura interna de la prueba se procedió a agrupar los ítems según su pertenencia a los ejes y contenidos curriculares. En cada eje de la prueba se implementó un análisis factorial exploratorio con el fin de comprobar la dimensión dominante. Como ya se mencionó, se utilizó el método de estimación de mínimos cuadrados ponderados dado que se analizaron variables categóricas.</w:t>
      </w:r>
    </w:p>
    <w:p w14:paraId="4E461EAA" w14:textId="2EBAACD0" w:rsidR="00D143EA" w:rsidRPr="00F53C40" w:rsidRDefault="00AE0916" w:rsidP="00F53C40">
      <w:pPr>
        <w:pStyle w:val="parrafos0"/>
        <w:spacing w:after="160" w:line="360" w:lineRule="auto"/>
        <w:ind w:firstLine="708"/>
        <w:rPr>
          <w:b/>
          <w:i/>
        </w:rPr>
      </w:pPr>
      <w:r w:rsidRPr="00F53C40">
        <w:rPr>
          <w:b/>
          <w:i/>
        </w:rPr>
        <w:t>Fase V: Estimación del Modelo DINA</w:t>
      </w:r>
    </w:p>
    <w:p w14:paraId="7313376C" w14:textId="79708D5F" w:rsidR="00D143EA" w:rsidRPr="00D268FF" w:rsidRDefault="00CE6D97" w:rsidP="00D268FF">
      <w:pPr>
        <w:pStyle w:val="parrafos0"/>
        <w:spacing w:after="160" w:line="360" w:lineRule="auto"/>
        <w:ind w:firstLine="0"/>
      </w:pPr>
      <w:r w:rsidRPr="00D268FF">
        <w:t xml:space="preserve">Finalmente, una vez definido el modelo cognitivo subyacente a la prueba y la matriz Q </w:t>
      </w:r>
      <w:r w:rsidR="00343408">
        <w:t>correspondiente para dar</w:t>
      </w:r>
      <w:r w:rsidRPr="00D268FF">
        <w:t xml:space="preserve"> cuenta de la</w:t>
      </w:r>
      <w:r w:rsidR="00343408">
        <w:t>s</w:t>
      </w:r>
      <w:r w:rsidRPr="00D268FF">
        <w:t xml:space="preserve"> operaciones cognitivas identificadas</w:t>
      </w:r>
      <w:r w:rsidR="00343408">
        <w:t xml:space="preserve"> y requeridas por cada item</w:t>
      </w:r>
      <w:r w:rsidRPr="00D268FF">
        <w:t xml:space="preserve">, se </w:t>
      </w:r>
      <w:r w:rsidR="00803421">
        <w:t>realizaron</w:t>
      </w:r>
      <w:r w:rsidRPr="00D268FF">
        <w:t xml:space="preserve"> las estimaciones correspondientes </w:t>
      </w:r>
      <w:r w:rsidR="00803421">
        <w:t>a la aplicación</w:t>
      </w:r>
      <w:r w:rsidRPr="00D268FF">
        <w:t xml:space="preserve"> de</w:t>
      </w:r>
      <w:r w:rsidR="00803421">
        <w:t>l</w:t>
      </w:r>
      <w:r w:rsidRPr="00D268FF">
        <w:t xml:space="preserve"> modelo DINA, utilizando</w:t>
      </w:r>
      <w:r w:rsidR="00D143EA" w:rsidRPr="00D268FF">
        <w:t xml:space="preserve"> la librería </w:t>
      </w:r>
      <w:r w:rsidR="00D143EA" w:rsidRPr="00D268FF">
        <w:rPr>
          <w:i/>
        </w:rPr>
        <w:t xml:space="preserve">CDM </w:t>
      </w:r>
      <w:r w:rsidRPr="00D268FF">
        <w:t>en</w:t>
      </w:r>
      <w:r w:rsidR="00D143EA" w:rsidRPr="00D268FF">
        <w:t xml:space="preserve"> R</w:t>
      </w:r>
      <w:r w:rsidRPr="00D268FF">
        <w:t>,</w:t>
      </w:r>
      <w:r w:rsidR="00D143EA" w:rsidRPr="00D268FF">
        <w:t xml:space="preserve"> (</w:t>
      </w:r>
      <w:r w:rsidR="00D143EA" w:rsidRPr="00C13CA7">
        <w:rPr>
          <w:highlight w:val="lightGray"/>
        </w:rPr>
        <w:t>Ih</w:t>
      </w:r>
      <w:r w:rsidR="00803421" w:rsidRPr="00C13CA7">
        <w:rPr>
          <w:highlight w:val="lightGray"/>
        </w:rPr>
        <w:t>aka,</w:t>
      </w:r>
      <w:r w:rsidR="0068366D" w:rsidRPr="00C13CA7">
        <w:rPr>
          <w:highlight w:val="lightGray"/>
        </w:rPr>
        <w:t xml:space="preserve"> R. y Gentleman, R., 1996</w:t>
      </w:r>
      <w:r w:rsidR="00C13CA7" w:rsidRPr="00C13CA7">
        <w:rPr>
          <w:highlight w:val="lightGray"/>
        </w:rPr>
        <w:t>;</w:t>
      </w:r>
      <w:r w:rsidR="00C13CA7">
        <w:t xml:space="preserve"> </w:t>
      </w:r>
      <w:commentRangeStart w:id="59"/>
      <w:r w:rsidR="00C13CA7" w:rsidRPr="00C13CA7">
        <w:rPr>
          <w:highlight w:val="yellow"/>
        </w:rPr>
        <w:t>George, A., Robitzcsh, A., Kiefer, T., Gross, J. &amp; Ünlü, A., 2016</w:t>
      </w:r>
      <w:commentRangeEnd w:id="59"/>
      <w:r w:rsidR="00C13CA7" w:rsidRPr="00C13CA7">
        <w:rPr>
          <w:rStyle w:val="Refdecomentario"/>
          <w:rFonts w:asciiTheme="minorHAnsi" w:hAnsiTheme="minorHAnsi" w:cstheme="minorBidi"/>
          <w:highlight w:val="yellow"/>
          <w:lang w:eastAsia="en-US"/>
        </w:rPr>
        <w:commentReference w:id="59"/>
      </w:r>
      <w:r w:rsidR="0068366D">
        <w:t xml:space="preserve">). </w:t>
      </w:r>
      <w:r w:rsidR="00A876CB">
        <w:t xml:space="preserve">Se computaron los parámetros de </w:t>
      </w:r>
      <w:r w:rsidR="00A876CB">
        <w:lastRenderedPageBreak/>
        <w:t>desliz y de adivinación de cada ítem y se estimó el grado de dominio que cada uno de los participantes que conforman la muestra tiene en cada una de las 35 habilidades evaluadas.</w:t>
      </w:r>
    </w:p>
    <w:p w14:paraId="54AB4FD5" w14:textId="267FFDA7" w:rsidR="00CE6D97" w:rsidRDefault="0068366D" w:rsidP="00D268FF">
      <w:pPr>
        <w:pStyle w:val="parrafos0"/>
        <w:spacing w:after="160" w:line="360" w:lineRule="auto"/>
        <w:ind w:firstLine="0"/>
      </w:pPr>
      <w:r>
        <w:t>El ajuste del modelo DINA a los datos recolectados en el PLANEA ELCE 2015 fue evaluado a partir de dos indicadores: el Criterio de Información Bayesiana (BIC) y el Criterio de Información Akaike (AIC). De acuerdo con estos indicadores, el modelo DINA demostró el modelo con el mejor ajuste dentro de los modelos CDM evaluados (</w:t>
      </w:r>
      <w:r w:rsidRPr="0068366D">
        <w:rPr>
          <w:highlight w:val="yellow"/>
        </w:rPr>
        <w:t>DINO, evaluar más modelos</w:t>
      </w:r>
      <w:r>
        <w:t>)</w:t>
      </w:r>
      <w:r w:rsidR="00267A28">
        <w:t>.</w:t>
      </w:r>
    </w:p>
    <w:p w14:paraId="1732AC36" w14:textId="6DA14370" w:rsidR="00267A28" w:rsidRPr="00D268FF" w:rsidRDefault="00267A28" w:rsidP="00D268FF">
      <w:pPr>
        <w:pStyle w:val="parrafos0"/>
        <w:spacing w:after="160" w:line="360" w:lineRule="auto"/>
        <w:ind w:firstLine="0"/>
      </w:pPr>
      <w:r>
        <w:t>Finalmente, a partir de las estimaciones obtenidas para evaluar el dominio de cada habilidad por parte de los estudiantes, se trazaron perfiles diagnósticos a nivel de cada centro escolar, estatal y nacional.</w:t>
      </w:r>
    </w:p>
    <w:p w14:paraId="2CBAAF81" w14:textId="77777777" w:rsidR="00D268FF" w:rsidRDefault="00545AF8" w:rsidP="00D268FF">
      <w:pPr>
        <w:pStyle w:val="Subttulos"/>
        <w:spacing w:before="0" w:after="160" w:line="360" w:lineRule="auto"/>
        <w:rPr>
          <w:rFonts w:cs="Arial"/>
          <w:sz w:val="24"/>
          <w:szCs w:val="24"/>
          <w:lang w:val="es-MX"/>
        </w:rPr>
      </w:pPr>
      <w:bookmarkStart w:id="60" w:name="_Toc506458157"/>
      <w:bookmarkStart w:id="61" w:name="_Toc507057079"/>
      <w:bookmarkEnd w:id="53"/>
      <w:bookmarkEnd w:id="54"/>
      <w:r w:rsidRPr="00D268FF">
        <w:rPr>
          <w:rFonts w:cs="Arial"/>
          <w:sz w:val="24"/>
          <w:szCs w:val="24"/>
          <w:lang w:val="es-MX"/>
        </w:rPr>
        <w:t xml:space="preserve">Resultados </w:t>
      </w:r>
      <w:bookmarkEnd w:id="60"/>
      <w:bookmarkEnd w:id="61"/>
    </w:p>
    <w:p w14:paraId="73667173" w14:textId="10EBA3BC" w:rsidR="00545AF8" w:rsidRPr="00D268FF" w:rsidRDefault="00D268FF" w:rsidP="000B519A">
      <w:pPr>
        <w:pStyle w:val="Subttulos"/>
        <w:spacing w:before="0" w:after="160" w:line="360" w:lineRule="auto"/>
        <w:ind w:firstLine="708"/>
        <w:rPr>
          <w:rFonts w:cs="Arial"/>
          <w:sz w:val="24"/>
          <w:szCs w:val="24"/>
          <w:lang w:val="es-MX"/>
        </w:rPr>
      </w:pPr>
      <w:r w:rsidRPr="00D268FF">
        <w:rPr>
          <w:rFonts w:cs="Arial"/>
          <w:sz w:val="24"/>
          <w:szCs w:val="24"/>
          <w:lang w:val="es-MX"/>
        </w:rPr>
        <w:t xml:space="preserve">Análisis de </w:t>
      </w:r>
      <w:bookmarkStart w:id="62" w:name="_Toc506458158"/>
      <w:bookmarkStart w:id="63" w:name="_Toc507057080"/>
      <w:r w:rsidRPr="00D268FF">
        <w:rPr>
          <w:rFonts w:cs="Arial"/>
          <w:sz w:val="24"/>
          <w:szCs w:val="24"/>
          <w:lang w:val="es-MX"/>
        </w:rPr>
        <w:t xml:space="preserve">la </w:t>
      </w:r>
      <w:r w:rsidR="00545AF8" w:rsidRPr="00D268FF">
        <w:rPr>
          <w:rFonts w:cs="Arial"/>
          <w:sz w:val="24"/>
          <w:szCs w:val="24"/>
          <w:lang w:val="es-MX"/>
        </w:rPr>
        <w:t>precisión métrica de la prueba</w:t>
      </w:r>
      <w:bookmarkEnd w:id="62"/>
      <w:bookmarkEnd w:id="63"/>
    </w:p>
    <w:p w14:paraId="0321D7F1" w14:textId="721DA42A" w:rsidR="00BF726F" w:rsidRDefault="000B519A" w:rsidP="00D268FF">
      <w:pPr>
        <w:spacing w:line="360" w:lineRule="auto"/>
        <w:jc w:val="both"/>
        <w:rPr>
          <w:rFonts w:ascii="Arial" w:hAnsi="Arial" w:cs="Arial"/>
          <w:sz w:val="24"/>
          <w:szCs w:val="24"/>
          <w:lang w:val="es-ES"/>
        </w:rPr>
      </w:pPr>
      <w:r>
        <w:rPr>
          <w:rFonts w:ascii="Arial" w:hAnsi="Arial" w:cs="Arial"/>
          <w:sz w:val="24"/>
          <w:szCs w:val="24"/>
        </w:rPr>
        <w:t>En cuanto al cómputo de los indicadores de la</w:t>
      </w:r>
      <w:r w:rsidR="00BF726F">
        <w:rPr>
          <w:rFonts w:ascii="Arial" w:hAnsi="Arial" w:cs="Arial"/>
          <w:sz w:val="24"/>
          <w:szCs w:val="24"/>
        </w:rPr>
        <w:t xml:space="preserve"> TCT, destaca en general la obtención de valores que cumplen</w:t>
      </w:r>
      <w:r w:rsidR="00545AF8" w:rsidRPr="00D268FF">
        <w:rPr>
          <w:rFonts w:ascii="Arial" w:hAnsi="Arial" w:cs="Arial"/>
          <w:sz w:val="24"/>
          <w:szCs w:val="24"/>
        </w:rPr>
        <w:t xml:space="preserve"> con lo</w:t>
      </w:r>
      <w:r w:rsidR="00BF726F">
        <w:rPr>
          <w:rFonts w:ascii="Arial" w:hAnsi="Arial" w:cs="Arial"/>
          <w:sz w:val="24"/>
          <w:szCs w:val="24"/>
        </w:rPr>
        <w:t>s estándares de calidad convencionales de manera suficiente</w:t>
      </w:r>
      <w:r w:rsidR="00545AF8" w:rsidRPr="00D268FF">
        <w:rPr>
          <w:rFonts w:ascii="Arial" w:hAnsi="Arial" w:cs="Arial"/>
          <w:sz w:val="24"/>
          <w:szCs w:val="24"/>
          <w:lang w:val="es-ES"/>
        </w:rPr>
        <w:t xml:space="preserve">. </w:t>
      </w:r>
    </w:p>
    <w:p w14:paraId="16FE0060" w14:textId="36B3854A" w:rsidR="000F642D" w:rsidRDefault="000F642D" w:rsidP="000F642D">
      <w:pPr>
        <w:pStyle w:val="parrafos0"/>
        <w:spacing w:after="160" w:line="360" w:lineRule="auto"/>
        <w:ind w:firstLine="0"/>
      </w:pPr>
      <w:r>
        <w:rPr>
          <w:lang w:val="es-ES"/>
        </w:rPr>
        <w:t>Los</w:t>
      </w:r>
      <w:r w:rsidR="00545AF8" w:rsidRPr="00D268FF">
        <w:rPr>
          <w:lang w:val="es-ES"/>
        </w:rPr>
        <w:t xml:space="preserve"> índice</w:t>
      </w:r>
      <w:r>
        <w:rPr>
          <w:lang w:val="es-ES"/>
        </w:rPr>
        <w:t xml:space="preserve">s de consistencia interna computados para cada eje temático mostraron un valores </w:t>
      </w:r>
      <w:r w:rsidR="00545AF8" w:rsidRPr="00D268FF">
        <w:rPr>
          <w:lang w:val="es-ES"/>
        </w:rPr>
        <w:t>entre 0.65 y 0.79</w:t>
      </w:r>
      <w:r>
        <w:rPr>
          <w:lang w:val="es-ES"/>
        </w:rPr>
        <w:t xml:space="preserve"> de </w:t>
      </w:r>
      <m:oMath>
        <m:r>
          <w:rPr>
            <w:rFonts w:ascii="Cambria Math" w:hAnsi="Cambria Math"/>
            <w:lang w:val="es-ES"/>
          </w:rPr>
          <m:t>α</m:t>
        </m:r>
      </m:oMath>
      <w:r>
        <w:rPr>
          <w:rFonts w:eastAsiaTheme="minorEastAsia"/>
          <w:lang w:val="es-ES"/>
        </w:rPr>
        <w:t xml:space="preserve"> de Cronbach</w:t>
      </w:r>
      <w:r w:rsidR="00545AF8" w:rsidRPr="00D268FF">
        <w:rPr>
          <w:lang w:val="es-ES"/>
        </w:rPr>
        <w:t xml:space="preserve"> (ver </w:t>
      </w:r>
      <w:r w:rsidR="00545AF8" w:rsidRPr="00D268FF">
        <w:rPr>
          <w:b/>
          <w:highlight w:val="cyan"/>
          <w:lang w:val="es-ES"/>
        </w:rPr>
        <w:t xml:space="preserve">Tabla </w:t>
      </w:r>
      <w:r w:rsidR="00B85480">
        <w:rPr>
          <w:b/>
          <w:lang w:val="es-ES"/>
        </w:rPr>
        <w:t>2</w:t>
      </w:r>
      <w:r w:rsidR="00545AF8" w:rsidRPr="00D268FF">
        <w:rPr>
          <w:lang w:val="es-ES"/>
        </w:rPr>
        <w:t xml:space="preserve">). </w:t>
      </w:r>
      <w:r w:rsidR="00A77356">
        <w:t>L</w:t>
      </w:r>
      <w:r w:rsidR="008C357C">
        <w:t>os ejes</w:t>
      </w:r>
      <w:r w:rsidR="00A77356">
        <w:t xml:space="preserve"> </w:t>
      </w:r>
      <w:r w:rsidR="00A77356">
        <w:rPr>
          <w:i/>
        </w:rPr>
        <w:t>Forma, Espacio</w:t>
      </w:r>
      <w:r w:rsidRPr="00D268FF">
        <w:rPr>
          <w:i/>
        </w:rPr>
        <w:t xml:space="preserve"> y </w:t>
      </w:r>
      <w:r w:rsidR="00A77356">
        <w:rPr>
          <w:i/>
        </w:rPr>
        <w:t>M</w:t>
      </w:r>
      <w:r w:rsidRPr="00D268FF">
        <w:rPr>
          <w:i/>
        </w:rPr>
        <w:t>edida</w:t>
      </w:r>
      <w:r w:rsidRPr="00D268FF">
        <w:t xml:space="preserve"> y </w:t>
      </w:r>
      <w:r w:rsidRPr="00D268FF">
        <w:rPr>
          <w:i/>
        </w:rPr>
        <w:t xml:space="preserve">Manejo de </w:t>
      </w:r>
      <w:r w:rsidR="008C357C">
        <w:rPr>
          <w:i/>
        </w:rPr>
        <w:t>la I</w:t>
      </w:r>
      <w:r w:rsidRPr="00D268FF">
        <w:rPr>
          <w:i/>
        </w:rPr>
        <w:t>nformación</w:t>
      </w:r>
      <w:r w:rsidR="008C357C">
        <w:t>, mostraron</w:t>
      </w:r>
      <w:r w:rsidRPr="00D268FF">
        <w:t xml:space="preserve"> índices de confiabilidad </w:t>
      </w:r>
      <w:r w:rsidR="008C357C">
        <w:t xml:space="preserve">satisfactorios al presentar valores </w:t>
      </w:r>
      <w:r w:rsidRPr="00D268FF">
        <w:t>alfa</w:t>
      </w:r>
      <w:r w:rsidR="008C357C">
        <w:t xml:space="preserve"> de 0.71 y 0.79 respectivamente</w:t>
      </w:r>
      <w:r w:rsidRPr="00D268FF">
        <w:t xml:space="preserve">. </w:t>
      </w:r>
      <w:r w:rsidR="008C357C">
        <w:t xml:space="preserve">Sin embargo, </w:t>
      </w:r>
      <w:r w:rsidRPr="00D268FF">
        <w:t xml:space="preserve">el eje </w:t>
      </w:r>
      <w:r w:rsidRPr="00D268FF">
        <w:rPr>
          <w:i/>
        </w:rPr>
        <w:t>Sentido numérico</w:t>
      </w:r>
      <w:r w:rsidRPr="00D268FF">
        <w:t xml:space="preserve"> y </w:t>
      </w:r>
      <w:r w:rsidRPr="00D268FF">
        <w:rPr>
          <w:i/>
        </w:rPr>
        <w:t>Pensamiento algebraico</w:t>
      </w:r>
      <w:r w:rsidR="008C357C">
        <w:t xml:space="preserve">  presentó un</w:t>
      </w:r>
      <w:r w:rsidRPr="00D268FF">
        <w:t xml:space="preserve"> índice de confiabilidad </w:t>
      </w:r>
      <w:r w:rsidR="008C357C">
        <w:t xml:space="preserve">bajo (alfa = 0.65), que sugiere </w:t>
      </w:r>
      <w:r w:rsidRPr="00D268FF">
        <w:t>una mayor variabilidad</w:t>
      </w:r>
      <w:r w:rsidR="008C357C">
        <w:t xml:space="preserve"> en</w:t>
      </w:r>
      <w:r w:rsidRPr="00D268FF">
        <w:t xml:space="preserve"> las respuestas </w:t>
      </w:r>
      <w:r w:rsidR="008C357C">
        <w:t>observadas en</w:t>
      </w:r>
      <w:r w:rsidRPr="00D268FF">
        <w:t xml:space="preserve"> los reactivos</w:t>
      </w:r>
      <w:r w:rsidR="008C357C">
        <w:t xml:space="preserve"> </w:t>
      </w:r>
      <w:r w:rsidRPr="00D268FF">
        <w:t xml:space="preserve">que lo integran y que, por lo tanto, </w:t>
      </w:r>
      <w:r w:rsidR="008C357C">
        <w:t xml:space="preserve">señalan la necesidad de </w:t>
      </w:r>
      <w:r w:rsidRPr="00D268FF">
        <w:t>revis</w:t>
      </w:r>
      <w:r w:rsidR="008C357C">
        <w:t xml:space="preserve">ar a detalle dichos reactivos en tanto </w:t>
      </w:r>
      <w:r w:rsidRPr="00D268FF">
        <w:t xml:space="preserve">que </w:t>
      </w:r>
      <w:r w:rsidR="008C357C">
        <w:t>se considera</w:t>
      </w:r>
      <w:r w:rsidRPr="00D268FF">
        <w:t xml:space="preserve"> altamente probable </w:t>
      </w:r>
      <w:r w:rsidR="008C357C">
        <w:t>exista un efecto ocasionado por</w:t>
      </w:r>
      <w:r w:rsidRPr="00D268FF">
        <w:t xml:space="preserve"> errores aleat</w:t>
      </w:r>
      <w:r w:rsidR="008C357C">
        <w:t>orios (</w:t>
      </w:r>
      <w:r w:rsidRPr="00D268FF">
        <w:t>no sistemáticos) asociados al proceso de medición.</w:t>
      </w:r>
      <w:r w:rsidR="00EA3B86">
        <w:t xml:space="preserve"> Cabe señalar también que el análisis no identificó ningún ítem cuya eliminación incrementara de manera significativa el valor de las alfas en cada eje.</w:t>
      </w:r>
    </w:p>
    <w:p w14:paraId="03E0A320" w14:textId="1D28993D" w:rsidR="008C357C" w:rsidRPr="00D268FF" w:rsidRDefault="008C357C" w:rsidP="008C357C">
      <w:pPr>
        <w:pStyle w:val="Titulotablas"/>
        <w:spacing w:after="160" w:line="360" w:lineRule="auto"/>
        <w:rPr>
          <w:rFonts w:cs="Arial"/>
          <w:lang w:val="es-MX"/>
        </w:rPr>
      </w:pPr>
      <w:bookmarkStart w:id="64" w:name="_Toc506458023"/>
      <w:bookmarkStart w:id="65" w:name="_Toc507056949"/>
      <w:r w:rsidRPr="00D268FF">
        <w:rPr>
          <w:rFonts w:cs="Arial"/>
          <w:b/>
          <w:lang w:val="es-MX"/>
        </w:rPr>
        <w:t xml:space="preserve">Tabla </w:t>
      </w:r>
      <w:r w:rsidR="00B85480">
        <w:rPr>
          <w:rFonts w:cs="Arial"/>
          <w:b/>
          <w:lang w:val="es-MX"/>
        </w:rPr>
        <w:t>2</w:t>
      </w:r>
      <w:r w:rsidRPr="00D268FF">
        <w:rPr>
          <w:rFonts w:cs="Arial"/>
          <w:lang w:val="es-MX"/>
        </w:rPr>
        <w:t>. Alfa de Cronbach global para cada eje</w:t>
      </w:r>
      <w:bookmarkEnd w:id="64"/>
      <w:bookmarkEnd w:id="65"/>
    </w:p>
    <w:tbl>
      <w:tblPr>
        <w:tblStyle w:val="Tabladecuadrcula4-nfasis6"/>
        <w:tblpPr w:leftFromText="141" w:rightFromText="141" w:vertAnchor="text" w:tblpXSpec="center" w:tblpY="1"/>
        <w:tblW w:w="0" w:type="auto"/>
        <w:tblLook w:val="04A0" w:firstRow="1" w:lastRow="0" w:firstColumn="1" w:lastColumn="0" w:noHBand="0" w:noVBand="1"/>
      </w:tblPr>
      <w:tblGrid>
        <w:gridCol w:w="4395"/>
        <w:gridCol w:w="2693"/>
      </w:tblGrid>
      <w:tr w:rsidR="008C357C" w:rsidRPr="00D268FF" w14:paraId="71390877" w14:textId="77777777" w:rsidTr="007C6EB3">
        <w:trPr>
          <w:cnfStyle w:val="100000000000" w:firstRow="1" w:lastRow="0" w:firstColumn="0" w:lastColumn="0" w:oddVBand="0" w:evenVBand="0" w:oddHBand="0" w:evenHBand="0" w:firstRowFirstColumn="0" w:firstRowLastColumn="0" w:lastRowFirstColumn="0" w:lastRowLastColumn="0"/>
          <w:trHeight w:val="416"/>
        </w:trPr>
        <w:tc>
          <w:tcPr>
            <w:cnfStyle w:val="001000000000" w:firstRow="0" w:lastRow="0" w:firstColumn="1" w:lastColumn="0" w:oddVBand="0" w:evenVBand="0" w:oddHBand="0" w:evenHBand="0" w:firstRowFirstColumn="0" w:firstRowLastColumn="0" w:lastRowFirstColumn="0" w:lastRowLastColumn="0"/>
            <w:tcW w:w="4395" w:type="dxa"/>
          </w:tcPr>
          <w:p w14:paraId="5BDEA637" w14:textId="77777777" w:rsidR="008C357C" w:rsidRPr="00D268FF" w:rsidRDefault="008C357C" w:rsidP="00EA3B86">
            <w:pPr>
              <w:pStyle w:val="Textotablas"/>
              <w:spacing w:after="160" w:line="360" w:lineRule="auto"/>
              <w:rPr>
                <w:rFonts w:cs="Arial"/>
                <w:b w:val="0"/>
                <w:sz w:val="24"/>
                <w:lang w:val="es-ES"/>
              </w:rPr>
            </w:pPr>
            <w:r w:rsidRPr="00D268FF">
              <w:rPr>
                <w:rFonts w:cs="Arial"/>
                <w:b w:val="0"/>
                <w:sz w:val="24"/>
                <w:lang w:val="es-ES"/>
              </w:rPr>
              <w:t>Eje</w:t>
            </w:r>
          </w:p>
        </w:tc>
        <w:tc>
          <w:tcPr>
            <w:tcW w:w="2693" w:type="dxa"/>
          </w:tcPr>
          <w:p w14:paraId="079B708A" w14:textId="77777777" w:rsidR="008C357C" w:rsidRPr="00D268FF" w:rsidRDefault="008C357C" w:rsidP="00EA3B86">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val="0"/>
                <w:sz w:val="24"/>
                <w:lang w:val="es-ES"/>
              </w:rPr>
            </w:pPr>
            <w:r w:rsidRPr="00D268FF">
              <w:rPr>
                <w:rFonts w:cs="Arial"/>
                <w:b w:val="0"/>
                <w:sz w:val="24"/>
                <w:lang w:val="es-ES"/>
              </w:rPr>
              <w:t>Alfa de Cronbach (</w:t>
            </w:r>
            <w:r w:rsidRPr="00D268FF">
              <w:rPr>
                <w:rFonts w:cs="Arial"/>
                <w:b w:val="0"/>
                <w:sz w:val="24"/>
              </w:rPr>
              <w:t>α)</w:t>
            </w:r>
          </w:p>
        </w:tc>
      </w:tr>
      <w:tr w:rsidR="008C357C" w:rsidRPr="00D268FF" w14:paraId="63423AE8" w14:textId="77777777" w:rsidTr="007C6EB3">
        <w:trPr>
          <w:cnfStyle w:val="000000100000" w:firstRow="0" w:lastRow="0" w:firstColumn="0" w:lastColumn="0" w:oddVBand="0" w:evenVBand="0" w:oddHBand="1" w:evenHBand="0" w:firstRowFirstColumn="0" w:firstRowLastColumn="0" w:lastRowFirstColumn="0" w:lastRowLastColumn="0"/>
          <w:trHeight w:val="559"/>
        </w:trPr>
        <w:tc>
          <w:tcPr>
            <w:cnfStyle w:val="001000000000" w:firstRow="0" w:lastRow="0" w:firstColumn="1" w:lastColumn="0" w:oddVBand="0" w:evenVBand="0" w:oddHBand="0" w:evenHBand="0" w:firstRowFirstColumn="0" w:firstRowLastColumn="0" w:lastRowFirstColumn="0" w:lastRowLastColumn="0"/>
            <w:tcW w:w="4395" w:type="dxa"/>
          </w:tcPr>
          <w:p w14:paraId="3406AF1F" w14:textId="77777777" w:rsidR="008C357C" w:rsidRPr="00D268FF" w:rsidRDefault="008C357C" w:rsidP="00EA3B86">
            <w:pPr>
              <w:pStyle w:val="Textotablas"/>
              <w:spacing w:after="160" w:line="360" w:lineRule="auto"/>
              <w:jc w:val="left"/>
              <w:rPr>
                <w:rFonts w:cs="Arial"/>
                <w:sz w:val="24"/>
              </w:rPr>
            </w:pPr>
            <w:r w:rsidRPr="00D268FF">
              <w:rPr>
                <w:rFonts w:cs="Arial"/>
                <w:sz w:val="24"/>
              </w:rPr>
              <w:lastRenderedPageBreak/>
              <w:t>Espacio, forma y medida</w:t>
            </w:r>
          </w:p>
        </w:tc>
        <w:tc>
          <w:tcPr>
            <w:tcW w:w="2693" w:type="dxa"/>
          </w:tcPr>
          <w:p w14:paraId="7F7915B2" w14:textId="77777777" w:rsidR="008C357C" w:rsidRPr="00D268FF" w:rsidRDefault="008C357C" w:rsidP="00EA3B86">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α=0.71</w:t>
            </w:r>
          </w:p>
        </w:tc>
      </w:tr>
      <w:tr w:rsidR="008C357C" w:rsidRPr="00D268FF" w14:paraId="4369C191" w14:textId="77777777" w:rsidTr="007C6EB3">
        <w:trPr>
          <w:trHeight w:val="567"/>
        </w:trPr>
        <w:tc>
          <w:tcPr>
            <w:cnfStyle w:val="001000000000" w:firstRow="0" w:lastRow="0" w:firstColumn="1" w:lastColumn="0" w:oddVBand="0" w:evenVBand="0" w:oddHBand="0" w:evenHBand="0" w:firstRowFirstColumn="0" w:firstRowLastColumn="0" w:lastRowFirstColumn="0" w:lastRowLastColumn="0"/>
            <w:tcW w:w="4395" w:type="dxa"/>
          </w:tcPr>
          <w:p w14:paraId="7EDAD030" w14:textId="77777777" w:rsidR="008C357C" w:rsidRPr="00D268FF" w:rsidRDefault="008C357C" w:rsidP="00EA3B86">
            <w:pPr>
              <w:pStyle w:val="Textotablas"/>
              <w:spacing w:after="160" w:line="360" w:lineRule="auto"/>
              <w:jc w:val="left"/>
              <w:rPr>
                <w:rFonts w:cs="Arial"/>
                <w:sz w:val="24"/>
                <w:lang w:val="es-MX"/>
              </w:rPr>
            </w:pPr>
            <w:r w:rsidRPr="00D268FF">
              <w:rPr>
                <w:rFonts w:cs="Arial"/>
                <w:sz w:val="24"/>
                <w:lang w:val="es-MX"/>
              </w:rPr>
              <w:t>Sentido numérico y pensamiento algebraico</w:t>
            </w:r>
          </w:p>
        </w:tc>
        <w:tc>
          <w:tcPr>
            <w:tcW w:w="2693" w:type="dxa"/>
          </w:tcPr>
          <w:p w14:paraId="2B71AF95" w14:textId="77777777" w:rsidR="008C357C" w:rsidRPr="00D268FF" w:rsidRDefault="008C357C" w:rsidP="00EA3B86">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rPr>
            </w:pPr>
            <w:r w:rsidRPr="00D268FF">
              <w:rPr>
                <w:rFonts w:cs="Arial"/>
                <w:sz w:val="24"/>
              </w:rPr>
              <w:t>α=0.65</w:t>
            </w:r>
          </w:p>
        </w:tc>
      </w:tr>
      <w:tr w:rsidR="008C357C" w:rsidRPr="00D268FF" w14:paraId="0CCA4212" w14:textId="77777777" w:rsidTr="007C6EB3">
        <w:trPr>
          <w:cnfStyle w:val="000000100000" w:firstRow="0" w:lastRow="0" w:firstColumn="0" w:lastColumn="0" w:oddVBand="0" w:evenVBand="0" w:oddHBand="1" w:evenHBand="0" w:firstRowFirstColumn="0" w:firstRowLastColumn="0" w:lastRowFirstColumn="0" w:lastRowLastColumn="0"/>
          <w:trHeight w:val="547"/>
        </w:trPr>
        <w:tc>
          <w:tcPr>
            <w:cnfStyle w:val="001000000000" w:firstRow="0" w:lastRow="0" w:firstColumn="1" w:lastColumn="0" w:oddVBand="0" w:evenVBand="0" w:oddHBand="0" w:evenHBand="0" w:firstRowFirstColumn="0" w:firstRowLastColumn="0" w:lastRowFirstColumn="0" w:lastRowLastColumn="0"/>
            <w:tcW w:w="4395" w:type="dxa"/>
          </w:tcPr>
          <w:p w14:paraId="4B33BABB" w14:textId="77777777" w:rsidR="008C357C" w:rsidRPr="00D268FF" w:rsidRDefault="008C357C" w:rsidP="00EA3B86">
            <w:pPr>
              <w:pStyle w:val="Textotablas"/>
              <w:spacing w:after="160" w:line="360" w:lineRule="auto"/>
              <w:jc w:val="left"/>
              <w:rPr>
                <w:rFonts w:cs="Arial"/>
                <w:sz w:val="24"/>
              </w:rPr>
            </w:pPr>
            <w:r w:rsidRPr="00D268FF">
              <w:rPr>
                <w:rFonts w:cs="Arial"/>
                <w:sz w:val="24"/>
              </w:rPr>
              <w:t>Manejo de información</w:t>
            </w:r>
          </w:p>
        </w:tc>
        <w:tc>
          <w:tcPr>
            <w:tcW w:w="2693" w:type="dxa"/>
          </w:tcPr>
          <w:p w14:paraId="1A8F76B8" w14:textId="77777777" w:rsidR="008C357C" w:rsidRPr="00D268FF" w:rsidRDefault="008C357C" w:rsidP="00EA3B86">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rPr>
            </w:pPr>
            <w:r w:rsidRPr="00D268FF">
              <w:rPr>
                <w:rFonts w:cs="Arial"/>
                <w:sz w:val="24"/>
              </w:rPr>
              <w:t>α=0.79</w:t>
            </w:r>
          </w:p>
        </w:tc>
      </w:tr>
    </w:tbl>
    <w:p w14:paraId="7B86F7E2" w14:textId="77777777" w:rsidR="008C357C" w:rsidRDefault="008C357C" w:rsidP="000F642D">
      <w:pPr>
        <w:pStyle w:val="parrafos0"/>
        <w:spacing w:after="160" w:line="360" w:lineRule="auto"/>
        <w:ind w:firstLine="0"/>
      </w:pPr>
    </w:p>
    <w:p w14:paraId="10A6F123" w14:textId="77777777" w:rsidR="008C357C" w:rsidRDefault="008C357C" w:rsidP="000F642D">
      <w:pPr>
        <w:pStyle w:val="parrafos0"/>
        <w:spacing w:after="160" w:line="360" w:lineRule="auto"/>
        <w:ind w:firstLine="0"/>
      </w:pPr>
    </w:p>
    <w:p w14:paraId="6F7D8EC6" w14:textId="77777777" w:rsidR="008C357C" w:rsidRDefault="008C357C" w:rsidP="000F642D">
      <w:pPr>
        <w:pStyle w:val="parrafos0"/>
        <w:spacing w:after="160" w:line="360" w:lineRule="auto"/>
        <w:ind w:firstLine="0"/>
      </w:pPr>
    </w:p>
    <w:p w14:paraId="3EDB3193" w14:textId="77777777" w:rsidR="008C357C" w:rsidRDefault="008C357C" w:rsidP="000F642D">
      <w:pPr>
        <w:pStyle w:val="parrafos0"/>
        <w:spacing w:after="160" w:line="360" w:lineRule="auto"/>
        <w:ind w:firstLine="0"/>
      </w:pPr>
    </w:p>
    <w:p w14:paraId="7A09A0C0" w14:textId="77777777" w:rsidR="008C357C" w:rsidRDefault="008C357C" w:rsidP="000F642D">
      <w:pPr>
        <w:pStyle w:val="parrafos0"/>
        <w:spacing w:after="160" w:line="360" w:lineRule="auto"/>
        <w:ind w:firstLine="0"/>
      </w:pPr>
    </w:p>
    <w:p w14:paraId="3B743667" w14:textId="2FB9FC06" w:rsidR="000E4306" w:rsidRPr="00EA3B86" w:rsidRDefault="008C357C" w:rsidP="000E4306">
      <w:pPr>
        <w:pStyle w:val="parrafos0"/>
        <w:spacing w:after="160" w:line="360" w:lineRule="auto"/>
        <w:ind w:firstLine="0"/>
      </w:pPr>
      <w:r>
        <w:rPr>
          <w:lang w:val="es-ES"/>
        </w:rPr>
        <w:t>L</w:t>
      </w:r>
      <w:r w:rsidR="00545AF8" w:rsidRPr="00D268FF">
        <w:rPr>
          <w:lang w:val="es-ES"/>
        </w:rPr>
        <w:t xml:space="preserve">os índices de Discriminación </w:t>
      </w:r>
      <w:r w:rsidR="00545AF8" w:rsidRPr="00D268FF">
        <w:rPr>
          <w:b/>
        </w:rPr>
        <w:t>r</w:t>
      </w:r>
      <w:r w:rsidR="00545AF8" w:rsidRPr="00D268FF">
        <w:rPr>
          <w:b/>
          <w:vertAlign w:val="subscript"/>
        </w:rPr>
        <w:t>bis</w:t>
      </w:r>
      <w:r w:rsidR="007C6EB3">
        <w:rPr>
          <w:lang w:val="es-ES"/>
        </w:rPr>
        <w:t xml:space="preserve"> calculados para la totalidad de los</w:t>
      </w:r>
      <w:r w:rsidR="00545AF8" w:rsidRPr="00D268FF">
        <w:rPr>
          <w:lang w:val="es-ES"/>
        </w:rPr>
        <w:t xml:space="preserve"> ítems que conforman la prueba supe</w:t>
      </w:r>
      <w:r w:rsidR="007C6EB3">
        <w:rPr>
          <w:lang w:val="es-ES"/>
        </w:rPr>
        <w:t>ran el umbral establecido de 0.3,</w:t>
      </w:r>
      <w:r w:rsidR="00545AF8" w:rsidRPr="00D268FF">
        <w:rPr>
          <w:lang w:val="es-ES"/>
        </w:rPr>
        <w:t xml:space="preserve"> con excepción de</w:t>
      </w:r>
      <w:r w:rsidR="007C6EB3">
        <w:rPr>
          <w:lang w:val="es-ES"/>
        </w:rPr>
        <w:t xml:space="preserve"> los ítems</w:t>
      </w:r>
      <w:r w:rsidR="00545AF8" w:rsidRPr="00D268FF">
        <w:rPr>
          <w:lang w:val="es-ES"/>
        </w:rPr>
        <w:t xml:space="preserve"> PMB01, PMB10 y PMB14. </w:t>
      </w:r>
      <w:r w:rsidR="000E4306">
        <w:t>En cuanto a los ejes temáticos, el</w:t>
      </w:r>
      <w:r w:rsidR="000E4306" w:rsidRPr="00D268FF">
        <w:t xml:space="preserve"> eje </w:t>
      </w:r>
      <w:r w:rsidR="000E4306" w:rsidRPr="00D268FF">
        <w:rPr>
          <w:i/>
          <w:lang w:val="es-ES"/>
        </w:rPr>
        <w:t>Espacio, forma y medida</w:t>
      </w:r>
      <w:r w:rsidR="000E4306" w:rsidRPr="00D268FF">
        <w:rPr>
          <w:i/>
        </w:rPr>
        <w:t xml:space="preserve"> </w:t>
      </w:r>
      <w:r w:rsidR="000E4306">
        <w:t>presenta un valor</w:t>
      </w:r>
      <w:r w:rsidR="000E4306" w:rsidRPr="00D268FF">
        <w:t xml:space="preserve"> </w:t>
      </w:r>
      <w:r w:rsidR="000E4306">
        <w:t>promedio de</w:t>
      </w:r>
      <w:r w:rsidR="000E4306" w:rsidRPr="00D268FF">
        <w:t xml:space="preserve"> discriminación </w:t>
      </w:r>
      <w:r w:rsidR="000E4306">
        <w:t>superior a</w:t>
      </w:r>
      <w:r w:rsidR="00EE064A">
        <w:t xml:space="preserve"> 0.3; el eje </w:t>
      </w:r>
      <w:r w:rsidR="00EE064A">
        <w:rPr>
          <w:i/>
        </w:rPr>
        <w:t>Manejo de la Información</w:t>
      </w:r>
      <w:r w:rsidR="00EE064A">
        <w:t>, un promedio de .38</w:t>
      </w:r>
      <w:r w:rsidR="00EA3B86">
        <w:t xml:space="preserve"> y el eje </w:t>
      </w:r>
      <w:r w:rsidR="00EA3B86">
        <w:rPr>
          <w:i/>
        </w:rPr>
        <w:t>Sentido Numérico y Pensamiento Alegbraico</w:t>
      </w:r>
      <w:r w:rsidR="00EA3B86">
        <w:t>, 0.47.</w:t>
      </w:r>
    </w:p>
    <w:p w14:paraId="27D2AF5C" w14:textId="4D636415" w:rsidR="00545AF8" w:rsidRDefault="00927881" w:rsidP="00B47579">
      <w:pPr>
        <w:spacing w:line="360" w:lineRule="auto"/>
        <w:jc w:val="both"/>
        <w:rPr>
          <w:rFonts w:ascii="Arial" w:hAnsi="Arial" w:cs="Arial"/>
          <w:sz w:val="24"/>
          <w:szCs w:val="24"/>
        </w:rPr>
      </w:pPr>
      <w:r>
        <w:rPr>
          <w:rFonts w:ascii="Arial" w:hAnsi="Arial" w:cs="Arial"/>
          <w:sz w:val="24"/>
          <w:szCs w:val="24"/>
          <w:lang w:val="es-ES"/>
        </w:rPr>
        <w:t xml:space="preserve">Por su parte, </w:t>
      </w:r>
      <w:r w:rsidR="00B040F2">
        <w:rPr>
          <w:rFonts w:ascii="Arial" w:hAnsi="Arial" w:cs="Arial"/>
          <w:sz w:val="24"/>
          <w:szCs w:val="24"/>
          <w:lang w:val="es-ES"/>
        </w:rPr>
        <w:t xml:space="preserve">en cuanto a los </w:t>
      </w:r>
      <w:r w:rsidR="00545AF8" w:rsidRPr="00D268FF">
        <w:rPr>
          <w:rFonts w:ascii="Arial" w:hAnsi="Arial" w:cs="Arial"/>
          <w:sz w:val="24"/>
          <w:szCs w:val="24"/>
          <w:lang w:val="es-ES"/>
        </w:rPr>
        <w:t>índices de dificultad</w:t>
      </w:r>
      <w:r w:rsidR="00B040F2">
        <w:rPr>
          <w:rFonts w:ascii="Arial" w:hAnsi="Arial" w:cs="Arial"/>
          <w:sz w:val="24"/>
          <w:szCs w:val="24"/>
          <w:lang w:val="es-ES"/>
        </w:rPr>
        <w:t xml:space="preserve"> computados para la prueba, se encuentran valores</w:t>
      </w:r>
      <w:r w:rsidR="00545AF8" w:rsidRPr="00D268FF">
        <w:rPr>
          <w:rFonts w:ascii="Arial" w:hAnsi="Arial" w:cs="Arial"/>
          <w:sz w:val="24"/>
          <w:szCs w:val="24"/>
          <w:lang w:val="es-ES"/>
        </w:rPr>
        <w:t xml:space="preserve"> </w:t>
      </w:r>
      <w:r w:rsidR="00B040F2">
        <w:rPr>
          <w:rFonts w:ascii="Arial" w:hAnsi="Arial" w:cs="Arial"/>
          <w:sz w:val="24"/>
          <w:szCs w:val="24"/>
          <w:lang w:val="es-ES"/>
        </w:rPr>
        <w:t>entre 0.12 y 0.71, siendo que la mayoría de los ítems presentan niveles intermedios de dificu</w:t>
      </w:r>
      <w:r w:rsidR="00B040F2" w:rsidRPr="00B47579">
        <w:rPr>
          <w:rFonts w:ascii="Arial" w:hAnsi="Arial" w:cs="Arial"/>
          <w:sz w:val="24"/>
          <w:szCs w:val="24"/>
          <w:lang w:val="es-ES"/>
        </w:rPr>
        <w:t xml:space="preserve">ltad, cumpliendo así con los estándares de calidad requeridos </w:t>
      </w:r>
      <w:r w:rsidR="00545AF8" w:rsidRPr="00B47579">
        <w:rPr>
          <w:rFonts w:ascii="Arial" w:hAnsi="Arial" w:cs="Arial"/>
          <w:sz w:val="24"/>
          <w:szCs w:val="24"/>
          <w:lang w:val="es-ES"/>
        </w:rPr>
        <w:t>para los propósitos del estudio.</w:t>
      </w:r>
      <w:r w:rsidR="00545AF8" w:rsidRPr="00B47579">
        <w:rPr>
          <w:rFonts w:ascii="Arial" w:hAnsi="Arial" w:cs="Arial"/>
          <w:sz w:val="24"/>
          <w:szCs w:val="24"/>
        </w:rPr>
        <w:t xml:space="preserve"> E</w:t>
      </w:r>
      <w:r w:rsidR="002363E4">
        <w:rPr>
          <w:rFonts w:ascii="Arial" w:hAnsi="Arial" w:cs="Arial"/>
          <w:sz w:val="24"/>
          <w:szCs w:val="24"/>
        </w:rPr>
        <w:t xml:space="preserve">l </w:t>
      </w:r>
      <w:r w:rsidR="00545AF8" w:rsidRPr="00B47579">
        <w:rPr>
          <w:rFonts w:ascii="Arial" w:hAnsi="Arial" w:cs="Arial"/>
          <w:sz w:val="24"/>
          <w:szCs w:val="24"/>
        </w:rPr>
        <w:t xml:space="preserve">eje </w:t>
      </w:r>
      <w:r w:rsidR="00545AF8" w:rsidRPr="00B47579">
        <w:rPr>
          <w:rFonts w:ascii="Arial" w:hAnsi="Arial" w:cs="Arial"/>
          <w:i/>
          <w:sz w:val="24"/>
          <w:szCs w:val="24"/>
        </w:rPr>
        <w:t>Espacio, forma y medida</w:t>
      </w:r>
      <w:r w:rsidR="00545AF8" w:rsidRPr="00B47579">
        <w:rPr>
          <w:rFonts w:ascii="Arial" w:hAnsi="Arial" w:cs="Arial"/>
          <w:sz w:val="24"/>
          <w:szCs w:val="24"/>
        </w:rPr>
        <w:t xml:space="preserve"> </w:t>
      </w:r>
      <w:r w:rsidR="002363E4">
        <w:rPr>
          <w:rFonts w:ascii="Arial" w:hAnsi="Arial" w:cs="Arial"/>
          <w:sz w:val="24"/>
          <w:szCs w:val="24"/>
        </w:rPr>
        <w:t>presenta un índice de dificultad promedio de</w:t>
      </w:r>
      <w:r w:rsidR="00EE064A">
        <w:rPr>
          <w:rFonts w:ascii="Arial" w:hAnsi="Arial" w:cs="Arial"/>
          <w:sz w:val="24"/>
          <w:szCs w:val="24"/>
        </w:rPr>
        <w:t xml:space="preserve"> 0.48; el eje </w:t>
      </w:r>
      <w:r w:rsidR="00EE064A">
        <w:rPr>
          <w:rFonts w:ascii="Arial" w:hAnsi="Arial" w:cs="Arial"/>
          <w:i/>
          <w:sz w:val="24"/>
          <w:szCs w:val="24"/>
        </w:rPr>
        <w:t>Manejo de la Información,</w:t>
      </w:r>
      <w:r w:rsidR="00EE064A">
        <w:rPr>
          <w:rFonts w:ascii="Arial" w:hAnsi="Arial" w:cs="Arial"/>
          <w:sz w:val="24"/>
          <w:szCs w:val="24"/>
        </w:rPr>
        <w:t xml:space="preserve"> 0.46 y </w:t>
      </w:r>
      <w:r w:rsidR="00EA3B86">
        <w:rPr>
          <w:rFonts w:ascii="Arial" w:hAnsi="Arial" w:cs="Arial"/>
          <w:sz w:val="24"/>
          <w:szCs w:val="24"/>
        </w:rPr>
        <w:t xml:space="preserve">el eje de </w:t>
      </w:r>
      <w:r w:rsidR="00EA3B86">
        <w:rPr>
          <w:rFonts w:ascii="Arial" w:hAnsi="Arial" w:cs="Arial"/>
          <w:i/>
          <w:sz w:val="24"/>
          <w:szCs w:val="24"/>
        </w:rPr>
        <w:t>Sentido Numérico y Pensamiento Algebraico</w:t>
      </w:r>
      <w:r w:rsidR="00EA3B86">
        <w:rPr>
          <w:rFonts w:ascii="Arial" w:hAnsi="Arial" w:cs="Arial"/>
          <w:sz w:val="24"/>
          <w:szCs w:val="24"/>
        </w:rPr>
        <w:t>, un promedio de 0.42.</w:t>
      </w:r>
    </w:p>
    <w:p w14:paraId="22CF5377" w14:textId="4D04AB21" w:rsidR="00545AF8" w:rsidRPr="00D268FF" w:rsidRDefault="00EA3B86" w:rsidP="00EA3B86">
      <w:pPr>
        <w:spacing w:line="360" w:lineRule="auto"/>
        <w:ind w:firstLine="708"/>
        <w:jc w:val="both"/>
        <w:rPr>
          <w:rFonts w:cs="Arial"/>
        </w:rPr>
      </w:pPr>
      <w:r w:rsidRPr="00EA3B86">
        <w:rPr>
          <w:rFonts w:ascii="Arial" w:hAnsi="Arial" w:cs="Arial"/>
          <w:b/>
          <w:sz w:val="24"/>
          <w:szCs w:val="24"/>
        </w:rPr>
        <w:t>Análisis de la estructura interna</w:t>
      </w:r>
    </w:p>
    <w:p w14:paraId="06C1D21A" w14:textId="17E4C3DF" w:rsidR="00545AF8" w:rsidRPr="00D268FF" w:rsidRDefault="00EA3B86" w:rsidP="00326C46">
      <w:pPr>
        <w:pStyle w:val="parrafos0"/>
        <w:spacing w:after="160" w:line="360" w:lineRule="auto"/>
        <w:ind w:firstLine="0"/>
      </w:pPr>
      <w:r>
        <w:t>Al realizar un análisis factorial para evaluar la estructura de la dimensión latente evaluada en la prueba, se detectó que todos los ítems</w:t>
      </w:r>
      <w:r w:rsidR="00326C46">
        <w:t xml:space="preserve"> mostraron una carga factorial mayor a 0.3 (un umbral usualmente considerado aceptable) en un factor predominante, mismo que estaría asociado al constructo general (“habilidad matemática”) evaluado en la prueba. </w:t>
      </w:r>
    </w:p>
    <w:p w14:paraId="474728A3" w14:textId="77777777" w:rsidR="000119B1" w:rsidRDefault="000119B1" w:rsidP="000119B1">
      <w:pPr>
        <w:pStyle w:val="parrafos0"/>
        <w:spacing w:after="160" w:line="360" w:lineRule="auto"/>
        <w:ind w:left="-284" w:firstLine="0"/>
        <w:rPr>
          <w:lang w:val="es-ES"/>
        </w:rPr>
      </w:pPr>
      <w:r>
        <w:rPr>
          <w:noProof/>
        </w:rPr>
        <w:lastRenderedPageBreak/>
        <w:drawing>
          <wp:inline distT="0" distB="0" distL="0" distR="0" wp14:anchorId="5A55DD8E" wp14:editId="2B2173A5">
            <wp:extent cx="6543993" cy="2845213"/>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550330" cy="2847968"/>
                    </a:xfrm>
                    <a:prstGeom prst="rect">
                      <a:avLst/>
                    </a:prstGeom>
                    <a:noFill/>
                    <a:ln>
                      <a:noFill/>
                    </a:ln>
                  </pic:spPr>
                </pic:pic>
              </a:graphicData>
            </a:graphic>
          </wp:inline>
        </w:drawing>
      </w:r>
    </w:p>
    <w:p w14:paraId="0FEEE1B7" w14:textId="186468A6" w:rsidR="000119B1" w:rsidRPr="00B53A88" w:rsidRDefault="000119B1" w:rsidP="000119B1">
      <w:pPr>
        <w:pStyle w:val="parrafos0"/>
        <w:spacing w:after="160" w:line="360" w:lineRule="auto"/>
        <w:ind w:firstLine="0"/>
        <w:jc w:val="center"/>
      </w:pPr>
      <w:r w:rsidRPr="00C13CA7">
        <w:rPr>
          <w:i/>
          <w:highlight w:val="cyan"/>
        </w:rPr>
        <w:t xml:space="preserve">Figura </w:t>
      </w:r>
      <w:r w:rsidR="00C13CA7" w:rsidRPr="00C13CA7">
        <w:rPr>
          <w:i/>
          <w:highlight w:val="cyan"/>
        </w:rPr>
        <w:t>3</w:t>
      </w:r>
      <w:r>
        <w:rPr>
          <w:i/>
        </w:rPr>
        <w:t xml:space="preserve">. </w:t>
      </w:r>
      <w:r>
        <w:t>Se presentan los diagramas correspondientes al análisis factorial realizado para cada uno de los ejes temáticos identificados como parte del modelo cognitivo de la Prueba de Matemáticas para Primaria (06) del PLANEA ELCE.</w:t>
      </w:r>
    </w:p>
    <w:p w14:paraId="3BC6736E" w14:textId="77777777" w:rsidR="000119B1" w:rsidRDefault="000119B1" w:rsidP="00326C46">
      <w:pPr>
        <w:pStyle w:val="parrafos0"/>
        <w:spacing w:after="160" w:line="360" w:lineRule="auto"/>
        <w:ind w:firstLine="0"/>
      </w:pPr>
    </w:p>
    <w:p w14:paraId="6709B50D" w14:textId="3E8E90BF" w:rsidR="00F36F29" w:rsidRDefault="00545AF8" w:rsidP="00326C46">
      <w:pPr>
        <w:pStyle w:val="parrafos0"/>
        <w:spacing w:after="160" w:line="360" w:lineRule="auto"/>
        <w:ind w:firstLine="0"/>
        <w:rPr>
          <w:lang w:val="es-ES"/>
        </w:rPr>
      </w:pPr>
      <w:r w:rsidRPr="00D268FF">
        <w:t>Adicionalmente, para evaluar el ajuste de la estructura factorial</w:t>
      </w:r>
      <w:r w:rsidR="00326C46">
        <w:t xml:space="preserve"> propuesta por el modelo cognitivo elaborado</w:t>
      </w:r>
      <w:r w:rsidRPr="00D268FF">
        <w:t xml:space="preserve"> se </w:t>
      </w:r>
      <w:r w:rsidR="00326C46">
        <w:t xml:space="preserve">trabajó con dos </w:t>
      </w:r>
      <w:r w:rsidRPr="00D268FF">
        <w:t>estimadores, el Standarized Root Mean Square Residual (SRMR) y el Root Mean Squared Error of Aproximation (RMSEA)</w:t>
      </w:r>
      <w:r w:rsidR="00326C46">
        <w:t xml:space="preserve">, que de acuerdo a lo esperado, presentaron </w:t>
      </w:r>
      <w:r w:rsidRPr="00D268FF">
        <w:t>valores inferiores a 0.05</w:t>
      </w:r>
      <w:r w:rsidR="00326C46">
        <w:t xml:space="preserve"> para todos los ítems contenidos en cada eje temático</w:t>
      </w:r>
      <w:r w:rsidRPr="00D268FF">
        <w:t xml:space="preserve">. </w:t>
      </w:r>
      <w:r w:rsidR="00326C46">
        <w:t>Esto sugiere que</w:t>
      </w:r>
      <w:r w:rsidR="00326C46">
        <w:rPr>
          <w:lang w:val="es-ES"/>
        </w:rPr>
        <w:t xml:space="preserve"> en cada eje existe un sólo</w:t>
      </w:r>
      <w:r w:rsidRPr="00D268FF">
        <w:rPr>
          <w:lang w:val="es-ES"/>
        </w:rPr>
        <w:t xml:space="preserve"> </w:t>
      </w:r>
      <w:r w:rsidR="00326C46">
        <w:rPr>
          <w:lang w:val="es-ES"/>
        </w:rPr>
        <w:t xml:space="preserve">factor </w:t>
      </w:r>
      <w:r w:rsidRPr="00D268FF">
        <w:rPr>
          <w:lang w:val="es-ES"/>
        </w:rPr>
        <w:t xml:space="preserve">dominante que </w:t>
      </w:r>
      <w:r w:rsidR="00326C46">
        <w:rPr>
          <w:lang w:val="es-ES"/>
        </w:rPr>
        <w:t xml:space="preserve">podría asociarse con </w:t>
      </w:r>
      <w:r w:rsidRPr="00D268FF">
        <w:rPr>
          <w:lang w:val="es-ES"/>
        </w:rPr>
        <w:t xml:space="preserve">el </w:t>
      </w:r>
      <w:r w:rsidR="00326C46">
        <w:rPr>
          <w:lang w:val="es-ES"/>
        </w:rPr>
        <w:t>contenido</w:t>
      </w:r>
      <w:r w:rsidRPr="00D268FF">
        <w:rPr>
          <w:lang w:val="es-ES"/>
        </w:rPr>
        <w:t xml:space="preserve"> teórico </w:t>
      </w:r>
      <w:r w:rsidR="00326C46">
        <w:rPr>
          <w:lang w:val="es-ES"/>
        </w:rPr>
        <w:t>trazado por</w:t>
      </w:r>
      <w:r w:rsidRPr="00D268FF">
        <w:rPr>
          <w:lang w:val="es-ES"/>
        </w:rPr>
        <w:t xml:space="preserve"> lo</w:t>
      </w:r>
      <w:r w:rsidR="00F36F29">
        <w:rPr>
          <w:lang w:val="es-ES"/>
        </w:rPr>
        <w:t xml:space="preserve">s desarrolladores de la prueba, por lo que </w:t>
      </w:r>
      <w:r w:rsidRPr="00D268FF">
        <w:rPr>
          <w:lang w:val="es-ES"/>
        </w:rPr>
        <w:t xml:space="preserve">se valida </w:t>
      </w:r>
      <w:r w:rsidR="00F36F29">
        <w:rPr>
          <w:lang w:val="es-ES"/>
        </w:rPr>
        <w:t>la</w:t>
      </w:r>
      <w:r w:rsidRPr="00D268FF">
        <w:rPr>
          <w:lang w:val="es-ES"/>
        </w:rPr>
        <w:t xml:space="preserve"> calidad técnica </w:t>
      </w:r>
      <w:r w:rsidR="00F36F29">
        <w:rPr>
          <w:lang w:val="es-ES"/>
        </w:rPr>
        <w:t>del diseño y funcionamiento de la prueba</w:t>
      </w:r>
      <w:r w:rsidRPr="00D268FF">
        <w:rPr>
          <w:lang w:val="es-ES"/>
        </w:rPr>
        <w:t>.</w:t>
      </w:r>
      <w:r w:rsidR="00B53A88">
        <w:rPr>
          <w:lang w:val="es-ES"/>
        </w:rPr>
        <w:t xml:space="preserve"> </w:t>
      </w:r>
      <w:r w:rsidR="00F36F29">
        <w:rPr>
          <w:lang w:val="es-ES"/>
        </w:rPr>
        <w:t xml:space="preserve">La </w:t>
      </w:r>
      <w:r w:rsidR="00F36F29" w:rsidRPr="00C13CA7">
        <w:rPr>
          <w:highlight w:val="cyan"/>
          <w:lang w:val="es-ES"/>
        </w:rPr>
        <w:t xml:space="preserve">Figura </w:t>
      </w:r>
      <w:r w:rsidR="00C13CA7" w:rsidRPr="00C13CA7">
        <w:rPr>
          <w:highlight w:val="cyan"/>
          <w:lang w:val="es-ES"/>
        </w:rPr>
        <w:t>3</w:t>
      </w:r>
      <w:r w:rsidR="00F36F29">
        <w:rPr>
          <w:lang w:val="es-ES"/>
        </w:rPr>
        <w:t xml:space="preserve"> presenta</w:t>
      </w:r>
      <w:r w:rsidR="00B53A88">
        <w:rPr>
          <w:lang w:val="es-ES"/>
        </w:rPr>
        <w:t xml:space="preserve"> para cada eje temático un diagrama que señala las cargas factoriales de cada uno de los ítems que lo componen. </w:t>
      </w:r>
    </w:p>
    <w:p w14:paraId="375E2DE9" w14:textId="0C6251B5" w:rsidR="00545AF8" w:rsidRPr="00A076BC" w:rsidRDefault="00A076BC" w:rsidP="00D73F0B">
      <w:pPr>
        <w:pStyle w:val="Subsubttulos"/>
        <w:spacing w:after="160" w:line="360" w:lineRule="auto"/>
        <w:ind w:firstLine="706"/>
        <w:rPr>
          <w:rFonts w:cs="Arial"/>
          <w:i w:val="0"/>
          <w:lang w:val="es-MX"/>
        </w:rPr>
      </w:pPr>
      <w:bookmarkStart w:id="66" w:name="_Toc507057084"/>
      <w:r>
        <w:rPr>
          <w:rFonts w:cs="Arial"/>
          <w:i w:val="0"/>
          <w:lang w:val="es-MX"/>
        </w:rPr>
        <w:t xml:space="preserve">Análisis realizado </w:t>
      </w:r>
      <w:r w:rsidR="00545AF8" w:rsidRPr="00A076BC">
        <w:rPr>
          <w:rFonts w:cs="Arial"/>
          <w:i w:val="0"/>
          <w:lang w:val="es-MX"/>
        </w:rPr>
        <w:t xml:space="preserve">por expertos </w:t>
      </w:r>
      <w:r>
        <w:rPr>
          <w:rFonts w:cs="Arial"/>
          <w:i w:val="0"/>
          <w:lang w:val="es-MX"/>
        </w:rPr>
        <w:t xml:space="preserve">acerca </w:t>
      </w:r>
      <w:r w:rsidR="00545AF8" w:rsidRPr="00A076BC">
        <w:rPr>
          <w:rFonts w:cs="Arial"/>
          <w:i w:val="0"/>
          <w:lang w:val="es-MX"/>
        </w:rPr>
        <w:t>del diseño de la prueba</w:t>
      </w:r>
      <w:bookmarkEnd w:id="66"/>
    </w:p>
    <w:p w14:paraId="7CA0A343" w14:textId="37E704A6" w:rsidR="00682074" w:rsidRDefault="00A076BC" w:rsidP="007751AF">
      <w:pPr>
        <w:pStyle w:val="parrafos0"/>
        <w:spacing w:after="160" w:line="360" w:lineRule="auto"/>
        <w:ind w:firstLine="0"/>
      </w:pPr>
      <w:r>
        <w:t xml:space="preserve">De acuerdo con el modelo EDU, se identificó que </w:t>
      </w:r>
      <w:r w:rsidR="00545AF8" w:rsidRPr="00D268FF">
        <w:t>46</w:t>
      </w:r>
      <w:r>
        <w:t xml:space="preserve"> de los 50</w:t>
      </w:r>
      <w:r w:rsidR="007751AF">
        <w:t xml:space="preserve"> ítems </w:t>
      </w:r>
      <w:r>
        <w:t xml:space="preserve">que conforman la prueba, </w:t>
      </w:r>
      <w:r w:rsidR="00545AF8" w:rsidRPr="00D268FF">
        <w:t>presentaron al menos un error</w:t>
      </w:r>
      <w:r w:rsidR="007751AF">
        <w:t xml:space="preserve"> de diseño,</w:t>
      </w:r>
      <w:r w:rsidR="00545AF8" w:rsidRPr="00D268FF">
        <w:t xml:space="preserve"> </w:t>
      </w:r>
      <w:r>
        <w:t>(el</w:t>
      </w:r>
      <w:r w:rsidR="00545AF8" w:rsidRPr="00D268FF">
        <w:t xml:space="preserve"> 92% de los reactivos</w:t>
      </w:r>
      <w:r>
        <w:t>)</w:t>
      </w:r>
      <w:r w:rsidR="00545AF8" w:rsidRPr="00D268FF">
        <w:t xml:space="preserve">. </w:t>
      </w:r>
      <w:r w:rsidR="00A50CDF">
        <w:t xml:space="preserve">La </w:t>
      </w:r>
      <w:r w:rsidR="00A50CDF" w:rsidRPr="00C450DA">
        <w:rPr>
          <w:highlight w:val="cyan"/>
        </w:rPr>
        <w:t>Tabla</w:t>
      </w:r>
      <w:r w:rsidR="00B85480">
        <w:rPr>
          <w:highlight w:val="cyan"/>
        </w:rPr>
        <w:t xml:space="preserve"> 3</w:t>
      </w:r>
      <w:r w:rsidR="00A50CDF">
        <w:t xml:space="preserve"> </w:t>
      </w:r>
      <w:r w:rsidR="00A50CDF">
        <w:lastRenderedPageBreak/>
        <w:t>presenta, para cada elemento considerado por el EDU, cuántos de los ítems contenidos en la prueba presentaron un problema y qué porcentaje representan dentro del total.</w:t>
      </w:r>
    </w:p>
    <w:p w14:paraId="68F52C69" w14:textId="7BB6E147" w:rsidR="007751AF" w:rsidRPr="00B85480" w:rsidRDefault="007751AF" w:rsidP="007751AF">
      <w:pPr>
        <w:pStyle w:val="Titulotablas"/>
        <w:spacing w:after="160"/>
        <w:rPr>
          <w:lang w:val="es-MX"/>
        </w:rPr>
      </w:pPr>
      <w:r w:rsidRPr="00D268FF">
        <w:rPr>
          <w:rFonts w:cs="Arial"/>
          <w:b/>
          <w:lang w:val="es-MX"/>
        </w:rPr>
        <w:t xml:space="preserve">Tabla </w:t>
      </w:r>
      <w:r w:rsidR="00B85480">
        <w:rPr>
          <w:rFonts w:cs="Arial"/>
          <w:b/>
          <w:lang w:val="es-MX"/>
        </w:rPr>
        <w:t>3</w:t>
      </w:r>
      <w:r w:rsidRPr="00D268FF">
        <w:rPr>
          <w:rFonts w:cs="Arial"/>
          <w:lang w:val="es-MX"/>
        </w:rPr>
        <w:t>.</w:t>
      </w:r>
      <w:r w:rsidR="008C3782">
        <w:rPr>
          <w:rFonts w:cs="Arial"/>
          <w:lang w:val="es-MX"/>
        </w:rPr>
        <w:t xml:space="preserve"> </w:t>
      </w:r>
      <w:r w:rsidRPr="00D268FF">
        <w:rPr>
          <w:rFonts w:cs="Arial"/>
          <w:lang w:val="es-MX"/>
        </w:rPr>
        <w:t xml:space="preserve"> </w:t>
      </w:r>
      <w:r w:rsidR="00B85480">
        <w:rPr>
          <w:rFonts w:cs="Arial"/>
          <w:lang w:val="es-MX"/>
        </w:rPr>
        <w:t>Cantidad de ítems que presentan un problema relacionado con cada uno de los elementos evaluados en el EDU</w:t>
      </w:r>
    </w:p>
    <w:tbl>
      <w:tblPr>
        <w:tblStyle w:val="Tablaconcuadrcula"/>
        <w:tblpPr w:leftFromText="180" w:rightFromText="180" w:vertAnchor="text" w:tblpXSpec="center" w:tblpY="1"/>
        <w:tblOverlap w:val="never"/>
        <w:tblW w:w="9498" w:type="dxa"/>
        <w:tblBorders>
          <w:left w:val="none" w:sz="0" w:space="0" w:color="auto"/>
          <w:bottom w:val="none" w:sz="0" w:space="0" w:color="auto"/>
          <w:right w:val="none" w:sz="0" w:space="0" w:color="auto"/>
          <w:insideV w:val="none" w:sz="0" w:space="0" w:color="auto"/>
        </w:tblBorders>
        <w:tblLook w:val="04A0" w:firstRow="1" w:lastRow="0" w:firstColumn="1" w:lastColumn="0" w:noHBand="0" w:noVBand="1"/>
      </w:tblPr>
      <w:tblGrid>
        <w:gridCol w:w="3686"/>
        <w:gridCol w:w="3260"/>
        <w:gridCol w:w="2552"/>
      </w:tblGrid>
      <w:tr w:rsidR="00545AF8" w:rsidRPr="00D73F0B" w14:paraId="082CB5ED" w14:textId="77777777" w:rsidTr="00D73F0B">
        <w:trPr>
          <w:trHeight w:val="557"/>
        </w:trPr>
        <w:tc>
          <w:tcPr>
            <w:tcW w:w="3686" w:type="dxa"/>
            <w:shd w:val="clear" w:color="auto" w:fill="A8D08D" w:themeFill="accent6" w:themeFillTint="99"/>
            <w:vAlign w:val="center"/>
          </w:tcPr>
          <w:p w14:paraId="5F8A5B80" w14:textId="2C67FEE0" w:rsidR="00545AF8" w:rsidRPr="00D73F0B" w:rsidRDefault="00545AF8" w:rsidP="007751AF">
            <w:pPr>
              <w:pStyle w:val="Textotablas"/>
              <w:spacing w:after="160"/>
              <w:ind w:left="-108" w:firstLine="108"/>
              <w:rPr>
                <w:rFonts w:cs="Arial"/>
                <w:b/>
                <w:sz w:val="22"/>
                <w:szCs w:val="22"/>
                <w:lang w:val="es-MX"/>
              </w:rPr>
            </w:pPr>
            <w:r w:rsidRPr="00D73F0B">
              <w:rPr>
                <w:rFonts w:cs="Arial"/>
                <w:b/>
                <w:sz w:val="22"/>
                <w:szCs w:val="22"/>
                <w:lang w:val="es-MX"/>
              </w:rPr>
              <w:t>Eleme</w:t>
            </w:r>
            <w:r w:rsidR="00D73F0B" w:rsidRPr="00D73F0B">
              <w:rPr>
                <w:rFonts w:cs="Arial"/>
                <w:b/>
                <w:sz w:val="22"/>
                <w:szCs w:val="22"/>
                <w:lang w:val="es-MX"/>
              </w:rPr>
              <w:t xml:space="preserve">ntos  evaluados en </w:t>
            </w:r>
            <w:r w:rsidRPr="00D73F0B">
              <w:rPr>
                <w:rFonts w:cs="Arial"/>
                <w:b/>
                <w:sz w:val="22"/>
                <w:szCs w:val="22"/>
                <w:lang w:val="es-MX"/>
              </w:rPr>
              <w:t>el EDU</w:t>
            </w:r>
          </w:p>
        </w:tc>
        <w:tc>
          <w:tcPr>
            <w:tcW w:w="3260" w:type="dxa"/>
            <w:shd w:val="clear" w:color="auto" w:fill="A8D08D" w:themeFill="accent6" w:themeFillTint="99"/>
            <w:vAlign w:val="center"/>
          </w:tcPr>
          <w:p w14:paraId="59E51F0E" w14:textId="44825D7F" w:rsidR="00545AF8" w:rsidRPr="00D73F0B" w:rsidRDefault="00545AF8" w:rsidP="007751AF">
            <w:pPr>
              <w:pStyle w:val="Textotablas"/>
              <w:spacing w:after="160"/>
              <w:rPr>
                <w:rFonts w:cs="Arial"/>
                <w:b/>
                <w:sz w:val="22"/>
                <w:szCs w:val="22"/>
                <w:lang w:val="es-MX"/>
              </w:rPr>
            </w:pPr>
            <w:r w:rsidRPr="00D73F0B">
              <w:rPr>
                <w:rFonts w:cs="Arial"/>
                <w:b/>
                <w:sz w:val="22"/>
                <w:szCs w:val="22"/>
                <w:lang w:val="es-MX"/>
              </w:rPr>
              <w:t>Cantidad de ítems</w:t>
            </w:r>
            <w:r w:rsidR="00D73F0B" w:rsidRPr="00D73F0B">
              <w:rPr>
                <w:rFonts w:cs="Arial"/>
                <w:b/>
                <w:sz w:val="22"/>
                <w:szCs w:val="22"/>
                <w:lang w:val="es-MX"/>
              </w:rPr>
              <w:t xml:space="preserve"> que presentan un problema</w:t>
            </w:r>
          </w:p>
        </w:tc>
        <w:tc>
          <w:tcPr>
            <w:tcW w:w="2552" w:type="dxa"/>
            <w:shd w:val="clear" w:color="auto" w:fill="A8D08D" w:themeFill="accent6" w:themeFillTint="99"/>
            <w:vAlign w:val="center"/>
          </w:tcPr>
          <w:p w14:paraId="45E548F5" w14:textId="068FC783" w:rsidR="00545AF8" w:rsidRPr="00D73F0B" w:rsidRDefault="00545AF8" w:rsidP="007751AF">
            <w:pPr>
              <w:pStyle w:val="Textotablas"/>
              <w:spacing w:after="160"/>
              <w:rPr>
                <w:rFonts w:cs="Arial"/>
                <w:b/>
                <w:sz w:val="22"/>
                <w:szCs w:val="22"/>
                <w:lang w:val="es-MX"/>
              </w:rPr>
            </w:pPr>
            <w:r w:rsidRPr="00D73F0B">
              <w:rPr>
                <w:rFonts w:cs="Arial"/>
                <w:b/>
                <w:sz w:val="22"/>
                <w:szCs w:val="22"/>
                <w:lang w:val="es-MX"/>
              </w:rPr>
              <w:t xml:space="preserve">Porcentaje </w:t>
            </w:r>
            <w:r w:rsidR="00D73F0B" w:rsidRPr="00D73F0B">
              <w:rPr>
                <w:rFonts w:cs="Arial"/>
                <w:b/>
                <w:sz w:val="22"/>
                <w:szCs w:val="22"/>
                <w:lang w:val="es-MX"/>
              </w:rPr>
              <w:t>que representan del total</w:t>
            </w:r>
          </w:p>
        </w:tc>
      </w:tr>
      <w:tr w:rsidR="00545AF8" w:rsidRPr="00D73F0B" w14:paraId="0FB54FA7" w14:textId="77777777" w:rsidTr="00D73F0B">
        <w:trPr>
          <w:trHeight w:val="551"/>
        </w:trPr>
        <w:tc>
          <w:tcPr>
            <w:tcW w:w="3686" w:type="dxa"/>
            <w:vAlign w:val="center"/>
          </w:tcPr>
          <w:p w14:paraId="364BED2F" w14:textId="77777777" w:rsidR="00545AF8" w:rsidRPr="00D73F0B" w:rsidRDefault="00545AF8" w:rsidP="007751AF">
            <w:pPr>
              <w:pStyle w:val="Textotablas"/>
              <w:spacing w:after="160"/>
              <w:jc w:val="left"/>
              <w:rPr>
                <w:rFonts w:cs="Arial"/>
                <w:sz w:val="22"/>
                <w:szCs w:val="22"/>
              </w:rPr>
            </w:pPr>
            <w:r w:rsidRPr="00D73F0B">
              <w:rPr>
                <w:rFonts w:cs="Arial"/>
                <w:sz w:val="22"/>
                <w:szCs w:val="22"/>
              </w:rPr>
              <w:t>Inclusión poblacional</w:t>
            </w:r>
          </w:p>
        </w:tc>
        <w:tc>
          <w:tcPr>
            <w:tcW w:w="3260" w:type="dxa"/>
            <w:vAlign w:val="center"/>
          </w:tcPr>
          <w:p w14:paraId="19D704BC" w14:textId="77777777" w:rsidR="00545AF8" w:rsidRPr="00D73F0B" w:rsidRDefault="00545AF8" w:rsidP="007751AF">
            <w:pPr>
              <w:pStyle w:val="Textotablas"/>
              <w:spacing w:after="160"/>
              <w:rPr>
                <w:rFonts w:cs="Arial"/>
                <w:sz w:val="22"/>
                <w:szCs w:val="22"/>
              </w:rPr>
            </w:pPr>
            <w:r w:rsidRPr="00D73F0B">
              <w:rPr>
                <w:rFonts w:cs="Arial"/>
                <w:sz w:val="22"/>
                <w:szCs w:val="22"/>
              </w:rPr>
              <w:t>9</w:t>
            </w:r>
          </w:p>
        </w:tc>
        <w:tc>
          <w:tcPr>
            <w:tcW w:w="2552" w:type="dxa"/>
            <w:vAlign w:val="center"/>
          </w:tcPr>
          <w:p w14:paraId="68DD5FE9" w14:textId="77777777" w:rsidR="00545AF8" w:rsidRPr="00D73F0B" w:rsidRDefault="00545AF8" w:rsidP="007751AF">
            <w:pPr>
              <w:pStyle w:val="Textotablas"/>
              <w:spacing w:after="160"/>
              <w:rPr>
                <w:rFonts w:cs="Arial"/>
                <w:sz w:val="22"/>
                <w:szCs w:val="22"/>
              </w:rPr>
            </w:pPr>
            <w:r w:rsidRPr="00D73F0B">
              <w:rPr>
                <w:rFonts w:cs="Arial"/>
                <w:sz w:val="22"/>
                <w:szCs w:val="22"/>
              </w:rPr>
              <w:t>18%</w:t>
            </w:r>
          </w:p>
        </w:tc>
      </w:tr>
      <w:tr w:rsidR="00545AF8" w:rsidRPr="00D73F0B" w14:paraId="03124228" w14:textId="77777777" w:rsidTr="00D73F0B">
        <w:trPr>
          <w:trHeight w:val="572"/>
        </w:trPr>
        <w:tc>
          <w:tcPr>
            <w:tcW w:w="3686" w:type="dxa"/>
            <w:vAlign w:val="center"/>
          </w:tcPr>
          <w:p w14:paraId="39BD839F" w14:textId="77777777" w:rsidR="00545AF8" w:rsidRPr="00D73F0B" w:rsidRDefault="00545AF8" w:rsidP="007751AF">
            <w:pPr>
              <w:pStyle w:val="Textotablas"/>
              <w:spacing w:after="160"/>
              <w:jc w:val="left"/>
              <w:rPr>
                <w:rFonts w:cs="Arial"/>
                <w:sz w:val="22"/>
                <w:szCs w:val="22"/>
              </w:rPr>
            </w:pPr>
            <w:r w:rsidRPr="00D73F0B">
              <w:rPr>
                <w:rFonts w:cs="Arial"/>
                <w:sz w:val="22"/>
                <w:szCs w:val="22"/>
              </w:rPr>
              <w:t>Definición precisa del constructo</w:t>
            </w:r>
          </w:p>
        </w:tc>
        <w:tc>
          <w:tcPr>
            <w:tcW w:w="3260" w:type="dxa"/>
            <w:vAlign w:val="center"/>
          </w:tcPr>
          <w:p w14:paraId="366F4F51" w14:textId="77777777" w:rsidR="00545AF8" w:rsidRPr="00D73F0B" w:rsidRDefault="00545AF8" w:rsidP="007751AF">
            <w:pPr>
              <w:pStyle w:val="Textotablas"/>
              <w:spacing w:after="160"/>
              <w:rPr>
                <w:rFonts w:cs="Arial"/>
                <w:sz w:val="22"/>
                <w:szCs w:val="22"/>
              </w:rPr>
            </w:pPr>
            <w:r w:rsidRPr="00D73F0B">
              <w:rPr>
                <w:rFonts w:cs="Arial"/>
                <w:sz w:val="22"/>
                <w:szCs w:val="22"/>
              </w:rPr>
              <w:t>34</w:t>
            </w:r>
          </w:p>
        </w:tc>
        <w:tc>
          <w:tcPr>
            <w:tcW w:w="2552" w:type="dxa"/>
            <w:vAlign w:val="center"/>
          </w:tcPr>
          <w:p w14:paraId="6742A71F" w14:textId="77777777" w:rsidR="00545AF8" w:rsidRPr="00D73F0B" w:rsidRDefault="00545AF8" w:rsidP="007751AF">
            <w:pPr>
              <w:pStyle w:val="Textotablas"/>
              <w:spacing w:after="160"/>
              <w:rPr>
                <w:rFonts w:cs="Arial"/>
                <w:sz w:val="22"/>
                <w:szCs w:val="22"/>
              </w:rPr>
            </w:pPr>
            <w:r w:rsidRPr="00D73F0B">
              <w:rPr>
                <w:rFonts w:cs="Arial"/>
                <w:sz w:val="22"/>
                <w:szCs w:val="22"/>
              </w:rPr>
              <w:t>68%</w:t>
            </w:r>
          </w:p>
        </w:tc>
      </w:tr>
      <w:tr w:rsidR="00545AF8" w:rsidRPr="00D73F0B" w14:paraId="047C898B" w14:textId="77777777" w:rsidTr="00D73F0B">
        <w:trPr>
          <w:trHeight w:val="650"/>
        </w:trPr>
        <w:tc>
          <w:tcPr>
            <w:tcW w:w="3686" w:type="dxa"/>
            <w:vAlign w:val="center"/>
          </w:tcPr>
          <w:p w14:paraId="6E80AF9A" w14:textId="77777777" w:rsidR="00545AF8" w:rsidRPr="00D73F0B" w:rsidRDefault="00545AF8" w:rsidP="007751AF">
            <w:pPr>
              <w:pStyle w:val="Textotablas"/>
              <w:spacing w:after="160"/>
              <w:jc w:val="left"/>
              <w:rPr>
                <w:rFonts w:cs="Arial"/>
                <w:sz w:val="22"/>
                <w:szCs w:val="22"/>
              </w:rPr>
            </w:pPr>
            <w:r w:rsidRPr="00D73F0B">
              <w:rPr>
                <w:rFonts w:cs="Arial"/>
                <w:sz w:val="22"/>
                <w:szCs w:val="22"/>
              </w:rPr>
              <w:t>Accesibilidad e imparcialidad</w:t>
            </w:r>
          </w:p>
        </w:tc>
        <w:tc>
          <w:tcPr>
            <w:tcW w:w="3260" w:type="dxa"/>
            <w:vAlign w:val="center"/>
          </w:tcPr>
          <w:p w14:paraId="59DD9431" w14:textId="77777777" w:rsidR="00545AF8" w:rsidRPr="00D73F0B" w:rsidRDefault="00545AF8" w:rsidP="007751AF">
            <w:pPr>
              <w:pStyle w:val="Textotablas"/>
              <w:spacing w:after="160"/>
              <w:rPr>
                <w:rFonts w:cs="Arial"/>
                <w:sz w:val="22"/>
                <w:szCs w:val="22"/>
              </w:rPr>
            </w:pPr>
            <w:r w:rsidRPr="00D73F0B">
              <w:rPr>
                <w:rFonts w:cs="Arial"/>
                <w:sz w:val="22"/>
                <w:szCs w:val="22"/>
              </w:rPr>
              <w:t>3</w:t>
            </w:r>
          </w:p>
        </w:tc>
        <w:tc>
          <w:tcPr>
            <w:tcW w:w="2552" w:type="dxa"/>
            <w:vAlign w:val="center"/>
          </w:tcPr>
          <w:p w14:paraId="248B0647" w14:textId="77777777" w:rsidR="00545AF8" w:rsidRPr="00D73F0B" w:rsidRDefault="00545AF8" w:rsidP="007751AF">
            <w:pPr>
              <w:pStyle w:val="Textotablas"/>
              <w:spacing w:after="160"/>
              <w:rPr>
                <w:rFonts w:cs="Arial"/>
                <w:sz w:val="22"/>
                <w:szCs w:val="22"/>
              </w:rPr>
            </w:pPr>
            <w:r w:rsidRPr="00D73F0B">
              <w:rPr>
                <w:rFonts w:cs="Arial"/>
                <w:sz w:val="22"/>
                <w:szCs w:val="22"/>
              </w:rPr>
              <w:t>6%</w:t>
            </w:r>
          </w:p>
        </w:tc>
      </w:tr>
      <w:tr w:rsidR="00545AF8" w:rsidRPr="00D73F0B" w14:paraId="208BD311" w14:textId="77777777" w:rsidTr="00D73F0B">
        <w:trPr>
          <w:trHeight w:val="604"/>
        </w:trPr>
        <w:tc>
          <w:tcPr>
            <w:tcW w:w="3686" w:type="dxa"/>
            <w:vAlign w:val="center"/>
          </w:tcPr>
          <w:p w14:paraId="38B5525E" w14:textId="77777777" w:rsidR="00545AF8" w:rsidRPr="00D73F0B" w:rsidRDefault="00545AF8" w:rsidP="007751AF">
            <w:pPr>
              <w:pStyle w:val="Textotablas"/>
              <w:spacing w:after="160"/>
              <w:jc w:val="left"/>
              <w:rPr>
                <w:rFonts w:cs="Arial"/>
                <w:sz w:val="22"/>
                <w:szCs w:val="22"/>
                <w:lang w:val="es-MX"/>
              </w:rPr>
            </w:pPr>
            <w:r w:rsidRPr="00D73F0B">
              <w:rPr>
                <w:rFonts w:cs="Arial"/>
                <w:sz w:val="22"/>
                <w:szCs w:val="22"/>
                <w:lang w:val="es-MX"/>
              </w:rPr>
              <w:t>Acomodación flexible de los contenidos</w:t>
            </w:r>
          </w:p>
        </w:tc>
        <w:tc>
          <w:tcPr>
            <w:tcW w:w="3260" w:type="dxa"/>
            <w:vAlign w:val="center"/>
          </w:tcPr>
          <w:p w14:paraId="1F25B4D2" w14:textId="77777777" w:rsidR="00545AF8" w:rsidRPr="00D73F0B" w:rsidRDefault="00545AF8" w:rsidP="007751AF">
            <w:pPr>
              <w:pStyle w:val="Textotablas"/>
              <w:spacing w:after="160"/>
              <w:rPr>
                <w:rFonts w:cs="Arial"/>
                <w:sz w:val="22"/>
                <w:szCs w:val="22"/>
              </w:rPr>
            </w:pPr>
            <w:r w:rsidRPr="00D73F0B">
              <w:rPr>
                <w:rFonts w:cs="Arial"/>
                <w:sz w:val="22"/>
                <w:szCs w:val="22"/>
              </w:rPr>
              <w:t>0</w:t>
            </w:r>
          </w:p>
        </w:tc>
        <w:tc>
          <w:tcPr>
            <w:tcW w:w="2552" w:type="dxa"/>
            <w:vAlign w:val="center"/>
          </w:tcPr>
          <w:p w14:paraId="04969982" w14:textId="77777777" w:rsidR="00545AF8" w:rsidRPr="00D73F0B" w:rsidRDefault="00545AF8" w:rsidP="007751AF">
            <w:pPr>
              <w:pStyle w:val="Textotablas"/>
              <w:spacing w:after="160"/>
              <w:rPr>
                <w:rFonts w:cs="Arial"/>
                <w:sz w:val="22"/>
                <w:szCs w:val="22"/>
              </w:rPr>
            </w:pPr>
            <w:r w:rsidRPr="00D73F0B">
              <w:rPr>
                <w:rFonts w:cs="Arial"/>
                <w:sz w:val="22"/>
                <w:szCs w:val="22"/>
              </w:rPr>
              <w:t>0%</w:t>
            </w:r>
          </w:p>
        </w:tc>
      </w:tr>
      <w:tr w:rsidR="00545AF8" w:rsidRPr="00D73F0B" w14:paraId="6D78F74B" w14:textId="77777777" w:rsidTr="00D73F0B">
        <w:trPr>
          <w:trHeight w:val="556"/>
        </w:trPr>
        <w:tc>
          <w:tcPr>
            <w:tcW w:w="3686" w:type="dxa"/>
            <w:vAlign w:val="center"/>
          </w:tcPr>
          <w:p w14:paraId="2F2CE78D" w14:textId="77777777" w:rsidR="00545AF8" w:rsidRPr="00D73F0B" w:rsidRDefault="00545AF8" w:rsidP="007751AF">
            <w:pPr>
              <w:pStyle w:val="Textotablas"/>
              <w:spacing w:after="160"/>
              <w:jc w:val="left"/>
              <w:rPr>
                <w:rFonts w:cs="Arial"/>
                <w:sz w:val="22"/>
                <w:szCs w:val="22"/>
                <w:lang w:val="es-MX"/>
              </w:rPr>
            </w:pPr>
            <w:r w:rsidRPr="00D73F0B">
              <w:rPr>
                <w:rFonts w:cs="Arial"/>
                <w:sz w:val="22"/>
                <w:szCs w:val="22"/>
                <w:lang w:val="es-MX"/>
              </w:rPr>
              <w:t>Procedimientos e instrucciones claras, simples e intuitivas</w:t>
            </w:r>
          </w:p>
        </w:tc>
        <w:tc>
          <w:tcPr>
            <w:tcW w:w="3260" w:type="dxa"/>
            <w:vAlign w:val="center"/>
          </w:tcPr>
          <w:p w14:paraId="68BBE4C9" w14:textId="77777777" w:rsidR="00545AF8" w:rsidRPr="00D73F0B" w:rsidRDefault="00545AF8" w:rsidP="007751AF">
            <w:pPr>
              <w:pStyle w:val="Textotablas"/>
              <w:spacing w:after="160"/>
              <w:rPr>
                <w:rFonts w:cs="Arial"/>
                <w:sz w:val="22"/>
                <w:szCs w:val="22"/>
              </w:rPr>
            </w:pPr>
            <w:r w:rsidRPr="00D73F0B">
              <w:rPr>
                <w:rFonts w:cs="Arial"/>
                <w:sz w:val="22"/>
                <w:szCs w:val="22"/>
              </w:rPr>
              <w:t>8</w:t>
            </w:r>
          </w:p>
        </w:tc>
        <w:tc>
          <w:tcPr>
            <w:tcW w:w="2552" w:type="dxa"/>
            <w:vAlign w:val="center"/>
          </w:tcPr>
          <w:p w14:paraId="0B44E7B0" w14:textId="77777777" w:rsidR="00545AF8" w:rsidRPr="00D73F0B" w:rsidRDefault="00545AF8" w:rsidP="007751AF">
            <w:pPr>
              <w:pStyle w:val="Textotablas"/>
              <w:spacing w:after="160"/>
              <w:rPr>
                <w:rFonts w:cs="Arial"/>
                <w:sz w:val="22"/>
                <w:szCs w:val="22"/>
              </w:rPr>
            </w:pPr>
            <w:r w:rsidRPr="00D73F0B">
              <w:rPr>
                <w:rFonts w:cs="Arial"/>
                <w:sz w:val="22"/>
                <w:szCs w:val="22"/>
              </w:rPr>
              <w:t>16%</w:t>
            </w:r>
          </w:p>
        </w:tc>
      </w:tr>
      <w:tr w:rsidR="00545AF8" w:rsidRPr="00D73F0B" w14:paraId="194F2713" w14:textId="77777777" w:rsidTr="00D73F0B">
        <w:trPr>
          <w:trHeight w:val="521"/>
        </w:trPr>
        <w:tc>
          <w:tcPr>
            <w:tcW w:w="3686" w:type="dxa"/>
            <w:vAlign w:val="center"/>
          </w:tcPr>
          <w:p w14:paraId="54B3E677" w14:textId="77777777" w:rsidR="00545AF8" w:rsidRPr="00D73F0B" w:rsidRDefault="00545AF8" w:rsidP="007751AF">
            <w:pPr>
              <w:pStyle w:val="Textotablas"/>
              <w:spacing w:after="160"/>
              <w:jc w:val="left"/>
              <w:rPr>
                <w:rFonts w:cs="Arial"/>
                <w:sz w:val="22"/>
                <w:szCs w:val="22"/>
              </w:rPr>
            </w:pPr>
            <w:r w:rsidRPr="00D73F0B">
              <w:rPr>
                <w:rFonts w:cs="Arial"/>
                <w:sz w:val="22"/>
                <w:szCs w:val="22"/>
              </w:rPr>
              <w:t>Comprensibilidad</w:t>
            </w:r>
          </w:p>
        </w:tc>
        <w:tc>
          <w:tcPr>
            <w:tcW w:w="3260" w:type="dxa"/>
            <w:vAlign w:val="center"/>
          </w:tcPr>
          <w:p w14:paraId="149D4491" w14:textId="77777777" w:rsidR="00545AF8" w:rsidRPr="00D73F0B" w:rsidRDefault="00545AF8" w:rsidP="007751AF">
            <w:pPr>
              <w:pStyle w:val="Textotablas"/>
              <w:spacing w:after="160"/>
              <w:rPr>
                <w:rFonts w:cs="Arial"/>
                <w:sz w:val="22"/>
                <w:szCs w:val="22"/>
              </w:rPr>
            </w:pPr>
            <w:r w:rsidRPr="00D73F0B">
              <w:rPr>
                <w:rFonts w:cs="Arial"/>
                <w:sz w:val="22"/>
                <w:szCs w:val="22"/>
              </w:rPr>
              <w:t>10</w:t>
            </w:r>
          </w:p>
        </w:tc>
        <w:tc>
          <w:tcPr>
            <w:tcW w:w="2552" w:type="dxa"/>
            <w:vAlign w:val="center"/>
          </w:tcPr>
          <w:p w14:paraId="705C2047" w14:textId="77777777" w:rsidR="00545AF8" w:rsidRPr="00D73F0B" w:rsidRDefault="00545AF8" w:rsidP="007751AF">
            <w:pPr>
              <w:pStyle w:val="Textotablas"/>
              <w:spacing w:after="160"/>
              <w:rPr>
                <w:rFonts w:cs="Arial"/>
                <w:sz w:val="22"/>
                <w:szCs w:val="22"/>
              </w:rPr>
            </w:pPr>
            <w:r w:rsidRPr="00D73F0B">
              <w:rPr>
                <w:rFonts w:cs="Arial"/>
                <w:sz w:val="22"/>
                <w:szCs w:val="22"/>
              </w:rPr>
              <w:t>20%</w:t>
            </w:r>
          </w:p>
        </w:tc>
      </w:tr>
    </w:tbl>
    <w:p w14:paraId="19BB18CB" w14:textId="77777777" w:rsidR="007751AF" w:rsidRDefault="007751AF" w:rsidP="007751AF">
      <w:pPr>
        <w:pStyle w:val="parrafos0"/>
        <w:spacing w:after="160" w:line="240" w:lineRule="auto"/>
        <w:ind w:firstLine="0"/>
      </w:pPr>
    </w:p>
    <w:p w14:paraId="39B2DECA" w14:textId="77777777" w:rsidR="007751AF" w:rsidRDefault="007751AF" w:rsidP="007751AF">
      <w:pPr>
        <w:pStyle w:val="parrafos0"/>
        <w:spacing w:after="160" w:line="240" w:lineRule="auto"/>
        <w:ind w:firstLine="0"/>
      </w:pPr>
    </w:p>
    <w:p w14:paraId="67E8BE53" w14:textId="1E14A999" w:rsidR="00545AF8" w:rsidRPr="00D268FF" w:rsidRDefault="00A50CDF" w:rsidP="00853CD4">
      <w:pPr>
        <w:pStyle w:val="parrafos0"/>
        <w:spacing w:after="160" w:line="360" w:lineRule="auto"/>
        <w:ind w:firstLine="0"/>
      </w:pPr>
      <w:r>
        <w:t xml:space="preserve">Adicionalmente, se detectó que </w:t>
      </w:r>
      <w:r w:rsidR="00545AF8" w:rsidRPr="00D268FF">
        <w:t xml:space="preserve">34 ítems </w:t>
      </w:r>
      <w:r>
        <w:t>(el 68%)</w:t>
      </w:r>
      <w:r w:rsidR="007751AF">
        <w:t xml:space="preserve"> presenta</w:t>
      </w:r>
      <w:r>
        <w:t>n</w:t>
      </w:r>
      <w:ins w:id="67" w:author="Alina Ramos" w:date="2018-02-09T10:35:00Z">
        <w:r w:rsidR="00545AF8" w:rsidRPr="00D268FF">
          <w:t xml:space="preserve"> </w:t>
        </w:r>
      </w:ins>
      <w:r w:rsidR="00545AF8" w:rsidRPr="00D268FF">
        <w:rPr>
          <w:i/>
        </w:rPr>
        <w:t>Problemas de alineación</w:t>
      </w:r>
      <w:r>
        <w:t xml:space="preserve"> en alguno de los siguientes sentidos:</w:t>
      </w:r>
      <w:r w:rsidR="00545AF8" w:rsidRPr="00D268FF">
        <w:t xml:space="preserve"> (1) inadecuada alineación del ítem a las indicaciones de su respectiva especificación, (2) inadecuada alineación de la especificación a la retícula, (3) inadecuado cuidado del proceso de respuesta al ítem, y/o (4) inadecuada alineación curricular, </w:t>
      </w:r>
      <w:r w:rsidR="00FF19DB">
        <w:t>(es decir,</w:t>
      </w:r>
      <w:r w:rsidR="00545AF8" w:rsidRPr="00D268FF">
        <w:t xml:space="preserve"> que presentan un grado de dificultad menor o mayor </w:t>
      </w:r>
      <w:r w:rsidR="00FF19DB">
        <w:t>que no corresponde</w:t>
      </w:r>
      <w:r w:rsidR="00545AF8" w:rsidRPr="00D268FF">
        <w:t xml:space="preserve"> con el grado escolar</w:t>
      </w:r>
      <w:r w:rsidR="00FF19DB">
        <w:t>).</w:t>
      </w:r>
    </w:p>
    <w:p w14:paraId="7F9598EC" w14:textId="71EC4830" w:rsidR="00545AF8" w:rsidRDefault="00853CD4" w:rsidP="00D268FF">
      <w:pPr>
        <w:pStyle w:val="parrafos0"/>
        <w:spacing w:after="160" w:line="360" w:lineRule="auto"/>
        <w:ind w:firstLine="0"/>
      </w:pPr>
      <w:r>
        <w:t>L</w:t>
      </w:r>
      <w:r w:rsidR="00545AF8" w:rsidRPr="00D268FF">
        <w:t>os expertos</w:t>
      </w:r>
      <w:r>
        <w:t xml:space="preserve"> también</w:t>
      </w:r>
      <w:r w:rsidR="00545AF8" w:rsidRPr="00D268FF">
        <w:t xml:space="preserve"> detectaron que 12 ítems </w:t>
      </w:r>
      <w:r>
        <w:t xml:space="preserve">(el </w:t>
      </w:r>
      <w:r w:rsidR="00545AF8" w:rsidRPr="00D268FF">
        <w:t>24%</w:t>
      </w:r>
      <w:r>
        <w:t xml:space="preserve">) presentaron al menos un </w:t>
      </w:r>
      <w:r>
        <w:rPr>
          <w:i/>
        </w:rPr>
        <w:t xml:space="preserve">Problema de Sesgo. </w:t>
      </w:r>
      <w:r w:rsidR="00545AF8" w:rsidRPr="00D268FF">
        <w:t xml:space="preserve">Los problemas detectados están relacionados con (1) tamaño inadecuado de los elementos del ítem, (2) calidad visual de los elementos del ítem, (3) </w:t>
      </w:r>
      <w:r w:rsidR="00545AF8" w:rsidRPr="00D268FF">
        <w:rPr>
          <w:lang w:val="es-ES"/>
        </w:rPr>
        <w:t>uso de conceptos con nivel bajo de inclusión de nivel socioeconómico y/o (4) uso de conceptos asociados con culturas o lugares particulares</w:t>
      </w:r>
      <w:r w:rsidR="00545AF8" w:rsidRPr="00D268FF">
        <w:t xml:space="preserve">. </w:t>
      </w:r>
    </w:p>
    <w:p w14:paraId="15ACA073" w14:textId="77777777" w:rsidR="009E6AA5" w:rsidRDefault="00853CD4" w:rsidP="009E6AA5">
      <w:pPr>
        <w:pStyle w:val="parrafos0"/>
        <w:spacing w:after="160" w:line="360" w:lineRule="auto"/>
        <w:ind w:firstLine="0"/>
        <w:rPr>
          <w:lang w:val="es-ES"/>
        </w:rPr>
      </w:pPr>
      <w:r>
        <w:t xml:space="preserve">Finalmente, </w:t>
      </w:r>
      <w:r w:rsidR="00545AF8" w:rsidRPr="00D268FF">
        <w:t xml:space="preserve">31 ítems </w:t>
      </w:r>
      <w:r>
        <w:t xml:space="preserve">(el 62%) mostraron tener un </w:t>
      </w:r>
      <w:r>
        <w:rPr>
          <w:i/>
        </w:rPr>
        <w:t xml:space="preserve">Problema de </w:t>
      </w:r>
      <w:r w:rsidRPr="00853CD4">
        <w:t>Diseño</w:t>
      </w:r>
      <w:r>
        <w:t xml:space="preserve"> dentro de las siguientes categorías </w:t>
      </w:r>
      <w:r w:rsidR="00545AF8" w:rsidRPr="00D268FF">
        <w:t xml:space="preserve">(1) claridad de las instrucciones por falta de comprensibilidad total o </w:t>
      </w:r>
      <w:r w:rsidR="00545AF8" w:rsidRPr="00D268FF">
        <w:lastRenderedPageBreak/>
        <w:t xml:space="preserve">parcial de las instrucciones, (2) comprensibilidad de la base del ítem por </w:t>
      </w:r>
      <w:r w:rsidR="00545AF8" w:rsidRPr="00D268FF">
        <w:rPr>
          <w:lang w:val="es-ES"/>
        </w:rPr>
        <w:t>presentar una base del ítem poco clara o ambigua, uso ambiguo de términos y conceptos en la base del reactivo o por desorganización lógica de las ideas de la base del ítem</w:t>
      </w:r>
      <w:r w:rsidR="00545AF8" w:rsidRPr="00D268FF">
        <w:t xml:space="preserve"> y (3) </w:t>
      </w:r>
      <w:r w:rsidR="00545AF8" w:rsidRPr="00D268FF">
        <w:rPr>
          <w:lang w:val="es-ES"/>
        </w:rPr>
        <w:t>comprensibilidad de los elementos complementarios del ítem por ocasionar procesos de distracción en los sustentantes.</w:t>
      </w:r>
      <w:bookmarkStart w:id="68" w:name="_Toc507057085"/>
    </w:p>
    <w:p w14:paraId="6EAF1578" w14:textId="1A942236" w:rsidR="00545AF8" w:rsidRPr="009E6AA5" w:rsidRDefault="009E6AA5" w:rsidP="009E6AA5">
      <w:pPr>
        <w:pStyle w:val="parrafos0"/>
        <w:spacing w:after="160" w:line="360" w:lineRule="auto"/>
        <w:ind w:firstLine="708"/>
        <w:rPr>
          <w:b/>
        </w:rPr>
      </w:pPr>
      <w:r w:rsidRPr="009E6AA5">
        <w:rPr>
          <w:rFonts w:eastAsiaTheme="majorEastAsia"/>
          <w:b/>
          <w:bCs/>
          <w:lang w:eastAsia="en-US"/>
        </w:rPr>
        <w:t>M</w:t>
      </w:r>
      <w:r w:rsidR="00545AF8" w:rsidRPr="009E6AA5">
        <w:rPr>
          <w:b/>
        </w:rPr>
        <w:t>odelamiento matemático de sub-tareas</w:t>
      </w:r>
      <w:bookmarkEnd w:id="68"/>
      <w:r w:rsidR="00545AF8" w:rsidRPr="009E6AA5">
        <w:rPr>
          <w:b/>
        </w:rPr>
        <w:t xml:space="preserve"> de respuesta</w:t>
      </w:r>
    </w:p>
    <w:p w14:paraId="4DD7960D" w14:textId="7CA031EF" w:rsidR="00545AF8" w:rsidRPr="00D268FF" w:rsidRDefault="009E6AA5" w:rsidP="00D268FF">
      <w:pPr>
        <w:pStyle w:val="parrafos0"/>
        <w:spacing w:after="160" w:line="360" w:lineRule="auto"/>
        <w:ind w:firstLine="0"/>
      </w:pPr>
      <w:r>
        <w:t xml:space="preserve">Tras aplicar </w:t>
      </w:r>
      <w:r w:rsidR="00545AF8" w:rsidRPr="00D268FF">
        <w:t xml:space="preserve">el método de </w:t>
      </w:r>
      <w:r w:rsidR="00545AF8" w:rsidRPr="00D268FF">
        <w:rPr>
          <w:i/>
          <w:iCs/>
        </w:rPr>
        <w:t>modelado matemático de sub-tareas de respuesta</w:t>
      </w:r>
      <w:r>
        <w:rPr>
          <w:iCs/>
        </w:rPr>
        <w:t>,</w:t>
      </w:r>
      <w:r w:rsidR="00545AF8" w:rsidRPr="00D268FF">
        <w:t xml:space="preserve"> se obtuvieron diferentes </w:t>
      </w:r>
      <w:r w:rsidR="00C47494">
        <w:t>los</w:t>
      </w:r>
      <w:r w:rsidR="00545AF8" w:rsidRPr="00D268FF">
        <w:t xml:space="preserve"> modelo</w:t>
      </w:r>
      <w:r w:rsidR="00C47494">
        <w:t>s</w:t>
      </w:r>
      <w:r w:rsidR="00545AF8" w:rsidRPr="00D268FF">
        <w:t xml:space="preserve"> del proceso de respuesta  de cada uno de los ítems de la prueba. Por ejemplo, como se observó con el ítem PMA01</w:t>
      </w:r>
      <w:ins w:id="69" w:author="Alina Ramos" w:date="2018-02-09T11:17:00Z">
        <w:r w:rsidR="00545AF8" w:rsidRPr="00D268FF">
          <w:t>,</w:t>
        </w:r>
      </w:ins>
      <w:r w:rsidR="00545AF8" w:rsidRPr="00D268FF">
        <w:t xml:space="preserve"> los expertos definieron que la secuencia de pasos a seguir para contestarlo correctamente es la siguiente: (a) leer detalladamente las indicaciones del ítem, (b) comprender el contexto del problema, (c) comprender el objetivo de la tarea evaluativa, (d) deducir de elementos del contexto el cálculo del área del triángulo, (e) comprender el objetivo de la tarea evaluativa, (f) recordar y representar la fórmula para calcular el área del triángulo, (g) seleccionar y sustituir los valores de la fórmula, (h) aplicar operaciones aritméticas básicas, (i) reconocer el resultado dentro de las opciones de respuesta y (j) seleccionar la opción de respuesta (ver </w:t>
      </w:r>
      <w:r w:rsidR="00545AF8" w:rsidRPr="00D268FF">
        <w:rPr>
          <w:b/>
          <w:highlight w:val="cyan"/>
        </w:rPr>
        <w:t xml:space="preserve">Tabla </w:t>
      </w:r>
      <w:r w:rsidR="00B85480">
        <w:rPr>
          <w:b/>
        </w:rPr>
        <w:t>4</w:t>
      </w:r>
      <w:r w:rsidR="00545AF8" w:rsidRPr="00D268FF">
        <w:t>).</w:t>
      </w:r>
    </w:p>
    <w:p w14:paraId="62A45B7E" w14:textId="64568BCF" w:rsidR="00545AF8" w:rsidRPr="00D268FF" w:rsidRDefault="008C3782" w:rsidP="00D268FF">
      <w:pPr>
        <w:pStyle w:val="Titulotablas"/>
        <w:spacing w:after="160" w:line="360" w:lineRule="auto"/>
        <w:rPr>
          <w:rFonts w:cs="Arial"/>
          <w:lang w:val="es-MX"/>
        </w:rPr>
      </w:pPr>
      <w:bookmarkStart w:id="70" w:name="_Toc507056959"/>
      <w:r w:rsidRPr="00B85480">
        <w:rPr>
          <w:rFonts w:cs="Arial"/>
          <w:b/>
          <w:highlight w:val="cyan"/>
          <w:lang w:val="es-MX"/>
        </w:rPr>
        <w:t xml:space="preserve">Tabla </w:t>
      </w:r>
      <w:r w:rsidR="00B85480">
        <w:rPr>
          <w:rFonts w:cs="Arial"/>
          <w:b/>
          <w:highlight w:val="cyan"/>
          <w:lang w:val="es-MX"/>
        </w:rPr>
        <w:t>4</w:t>
      </w:r>
      <w:r w:rsidR="00545AF8" w:rsidRPr="00B85480">
        <w:rPr>
          <w:rFonts w:cs="Arial"/>
          <w:b/>
          <w:highlight w:val="cyan"/>
          <w:lang w:val="es-MX"/>
        </w:rPr>
        <w:t>.</w:t>
      </w:r>
      <w:r w:rsidR="00545AF8" w:rsidRPr="00D268FF">
        <w:rPr>
          <w:rFonts w:cs="Arial"/>
          <w:lang w:val="es-MX"/>
        </w:rPr>
        <w:t xml:space="preserve"> Esquema del modelo cognitivo de procesos de respuesta del ítem PMA01</w:t>
      </w:r>
      <w:bookmarkEnd w:id="70"/>
    </w:p>
    <w:tbl>
      <w:tblPr>
        <w:tblW w:w="918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136"/>
        <w:gridCol w:w="5044"/>
      </w:tblGrid>
      <w:tr w:rsidR="00545AF8" w:rsidRPr="00D268FF" w14:paraId="3BB1FE3D" w14:textId="77777777" w:rsidTr="00D268FF">
        <w:trPr>
          <w:trHeight w:val="541"/>
          <w:jc w:val="center"/>
        </w:trPr>
        <w:tc>
          <w:tcPr>
            <w:tcW w:w="4136" w:type="dxa"/>
            <w:tcBorders>
              <w:top w:val="single" w:sz="6" w:space="0" w:color="auto"/>
              <w:left w:val="single" w:sz="6" w:space="0" w:color="auto"/>
              <w:bottom w:val="single" w:sz="6" w:space="0" w:color="auto"/>
              <w:right w:val="single" w:sz="6" w:space="0" w:color="auto"/>
            </w:tcBorders>
            <w:shd w:val="clear" w:color="auto" w:fill="D9D9D9"/>
            <w:vAlign w:val="center"/>
            <w:hideMark/>
          </w:tcPr>
          <w:p w14:paraId="5656EAC1"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Ítem PMA01</w:t>
            </w:r>
          </w:p>
        </w:tc>
        <w:tc>
          <w:tcPr>
            <w:tcW w:w="5044" w:type="dxa"/>
            <w:tcBorders>
              <w:top w:val="single" w:sz="6" w:space="0" w:color="auto"/>
              <w:left w:val="outset" w:sz="6" w:space="0" w:color="auto"/>
              <w:bottom w:val="single" w:sz="6" w:space="0" w:color="auto"/>
              <w:right w:val="single" w:sz="6" w:space="0" w:color="auto"/>
            </w:tcBorders>
            <w:shd w:val="clear" w:color="auto" w:fill="D9D9D9"/>
            <w:vAlign w:val="center"/>
            <w:hideMark/>
          </w:tcPr>
          <w:p w14:paraId="5F78E339"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b/>
                <w:bCs/>
                <w:sz w:val="24"/>
                <w:szCs w:val="24"/>
              </w:rPr>
              <w:t>Proceso de respuesta</w:t>
            </w:r>
          </w:p>
        </w:tc>
      </w:tr>
      <w:tr w:rsidR="00545AF8" w:rsidRPr="00D268FF" w14:paraId="6F94F336" w14:textId="77777777" w:rsidTr="00D268FF">
        <w:trPr>
          <w:trHeight w:val="741"/>
          <w:jc w:val="center"/>
        </w:trPr>
        <w:tc>
          <w:tcPr>
            <w:tcW w:w="4136" w:type="dxa"/>
            <w:vMerge w:val="restart"/>
            <w:tcBorders>
              <w:top w:val="outset" w:sz="6" w:space="0" w:color="auto"/>
              <w:left w:val="single" w:sz="6" w:space="0" w:color="auto"/>
              <w:right w:val="single" w:sz="6" w:space="0" w:color="auto"/>
            </w:tcBorders>
            <w:shd w:val="clear" w:color="auto" w:fill="auto"/>
            <w:vAlign w:val="center"/>
            <w:hideMark/>
          </w:tcPr>
          <w:p w14:paraId="36733FA7" w14:textId="77777777" w:rsidR="00545AF8" w:rsidRPr="00D268FF" w:rsidRDefault="00545AF8" w:rsidP="00D268FF">
            <w:pPr>
              <w:spacing w:beforeAutospacing="1" w:line="360" w:lineRule="auto"/>
              <w:jc w:val="center"/>
              <w:textAlignment w:val="baseline"/>
              <w:rPr>
                <w:rFonts w:ascii="Arial" w:hAnsi="Arial" w:cs="Arial"/>
                <w:sz w:val="24"/>
                <w:szCs w:val="24"/>
              </w:rPr>
            </w:pPr>
            <w:r w:rsidRPr="00D268FF">
              <w:rPr>
                <w:rFonts w:ascii="Arial" w:hAnsi="Arial" w:cs="Arial"/>
                <w:noProof/>
                <w:sz w:val="24"/>
                <w:szCs w:val="24"/>
                <w:lang w:eastAsia="es-MX"/>
              </w:rPr>
              <w:drawing>
                <wp:inline distT="0" distB="0" distL="0" distR="0" wp14:anchorId="255CF5FD" wp14:editId="7A55B623">
                  <wp:extent cx="2380615" cy="3028950"/>
                  <wp:effectExtent l="0" t="0" r="63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34499" t="22222" r="45562" b="25773"/>
                          <a:stretch/>
                        </pic:blipFill>
                        <pic:spPr bwMode="auto">
                          <a:xfrm>
                            <a:off x="0" y="0"/>
                            <a:ext cx="2391856" cy="3043252"/>
                          </a:xfrm>
                          <a:prstGeom prst="rect">
                            <a:avLst/>
                          </a:prstGeom>
                          <a:ln>
                            <a:noFill/>
                          </a:ln>
                          <a:extLst>
                            <a:ext uri="{53640926-AAD7-44D8-BBD7-CCE9431645EC}">
                              <a14:shadowObscured xmlns:a14="http://schemas.microsoft.com/office/drawing/2010/main"/>
                            </a:ext>
                          </a:extLst>
                        </pic:spPr>
                      </pic:pic>
                    </a:graphicData>
                  </a:graphic>
                </wp:inline>
              </w:drawing>
            </w: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E5DCD2B" w14:textId="77777777" w:rsidR="00545AF8" w:rsidRPr="00D268FF" w:rsidRDefault="00545AF8" w:rsidP="00D268FF">
            <w:pPr>
              <w:spacing w:beforeAutospacing="1" w:line="360" w:lineRule="auto"/>
              <w:ind w:right="-120"/>
              <w:textAlignment w:val="baseline"/>
              <w:rPr>
                <w:rFonts w:ascii="Arial" w:hAnsi="Arial" w:cs="Arial"/>
                <w:sz w:val="24"/>
                <w:szCs w:val="24"/>
              </w:rPr>
            </w:pPr>
            <w:r w:rsidRPr="00D268FF">
              <w:rPr>
                <w:rFonts w:ascii="Arial" w:hAnsi="Arial" w:cs="Arial"/>
                <w:sz w:val="24"/>
                <w:szCs w:val="24"/>
              </w:rPr>
              <w:t>Leer detalladamente las indicaciones del ítem</w:t>
            </w:r>
          </w:p>
        </w:tc>
      </w:tr>
      <w:tr w:rsidR="00545AF8" w:rsidRPr="00D268FF" w14:paraId="2B200A32" w14:textId="77777777" w:rsidTr="00D268FF">
        <w:trPr>
          <w:trHeight w:val="380"/>
          <w:jc w:val="center"/>
        </w:trPr>
        <w:tc>
          <w:tcPr>
            <w:tcW w:w="4136" w:type="dxa"/>
            <w:vMerge/>
            <w:tcBorders>
              <w:left w:val="single" w:sz="6" w:space="0" w:color="auto"/>
              <w:right w:val="single" w:sz="6" w:space="0" w:color="auto"/>
            </w:tcBorders>
            <w:shd w:val="clear" w:color="auto" w:fill="auto"/>
            <w:vAlign w:val="center"/>
            <w:hideMark/>
          </w:tcPr>
          <w:p w14:paraId="404363EA"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45CE73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contexto del problema</w:t>
            </w:r>
          </w:p>
        </w:tc>
      </w:tr>
      <w:tr w:rsidR="00545AF8" w:rsidRPr="00D268FF" w14:paraId="38706635"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0733DD8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BC67B2D"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583C3D5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4B0DD8A5"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6D3D002A"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Deducir de elementos del contexto el cálculo del área del triángulo</w:t>
            </w:r>
          </w:p>
        </w:tc>
      </w:tr>
      <w:tr w:rsidR="00545AF8" w:rsidRPr="00D268FF" w14:paraId="66CC68AC"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1A0B57EE"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403906F3"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Comprender el objetivo de la tarea evaluativa</w:t>
            </w:r>
          </w:p>
        </w:tc>
      </w:tr>
      <w:tr w:rsidR="00545AF8" w:rsidRPr="00D268FF" w14:paraId="687D6CA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4AD88ADD"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0542E34"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Recordar y representar la fórmula para calcular el área del triángulo</w:t>
            </w:r>
          </w:p>
        </w:tc>
      </w:tr>
      <w:tr w:rsidR="00545AF8" w:rsidRPr="00D268FF" w14:paraId="4C6ECD7F" w14:textId="77777777" w:rsidTr="00D268FF">
        <w:trPr>
          <w:trHeight w:val="761"/>
          <w:jc w:val="center"/>
        </w:trPr>
        <w:tc>
          <w:tcPr>
            <w:tcW w:w="4136" w:type="dxa"/>
            <w:vMerge/>
            <w:tcBorders>
              <w:left w:val="single" w:sz="6" w:space="0" w:color="auto"/>
              <w:right w:val="single" w:sz="6" w:space="0" w:color="auto"/>
            </w:tcBorders>
            <w:shd w:val="clear" w:color="auto" w:fill="auto"/>
            <w:vAlign w:val="center"/>
            <w:hideMark/>
          </w:tcPr>
          <w:p w14:paraId="2EBD8AD9"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3884744F"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y sustituir los valores de la fórmula</w:t>
            </w:r>
          </w:p>
        </w:tc>
      </w:tr>
      <w:tr w:rsidR="00545AF8" w:rsidRPr="00D268FF" w14:paraId="5A1BBF3C" w14:textId="77777777" w:rsidTr="00D268FF">
        <w:trPr>
          <w:trHeight w:val="86"/>
          <w:jc w:val="center"/>
        </w:trPr>
        <w:tc>
          <w:tcPr>
            <w:tcW w:w="4136" w:type="dxa"/>
            <w:vMerge/>
            <w:tcBorders>
              <w:left w:val="single" w:sz="6" w:space="0" w:color="auto"/>
              <w:right w:val="single" w:sz="6" w:space="0" w:color="auto"/>
            </w:tcBorders>
            <w:shd w:val="clear" w:color="auto" w:fill="auto"/>
            <w:vAlign w:val="center"/>
            <w:hideMark/>
          </w:tcPr>
          <w:p w14:paraId="51CE4FF6"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hideMark/>
          </w:tcPr>
          <w:p w14:paraId="72DE6D80"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Aplicar operaciones aritméticas básicas</w:t>
            </w:r>
          </w:p>
        </w:tc>
      </w:tr>
      <w:tr w:rsidR="00545AF8" w:rsidRPr="00D268FF" w14:paraId="3DF62F23" w14:textId="77777777" w:rsidTr="00D268FF">
        <w:trPr>
          <w:trHeight w:val="741"/>
          <w:jc w:val="center"/>
        </w:trPr>
        <w:tc>
          <w:tcPr>
            <w:tcW w:w="4136" w:type="dxa"/>
            <w:vMerge/>
            <w:tcBorders>
              <w:left w:val="single" w:sz="6" w:space="0" w:color="auto"/>
              <w:right w:val="single" w:sz="6" w:space="0" w:color="auto"/>
            </w:tcBorders>
            <w:shd w:val="clear" w:color="auto" w:fill="auto"/>
            <w:vAlign w:val="center"/>
            <w:hideMark/>
          </w:tcPr>
          <w:p w14:paraId="758444D3" w14:textId="77777777" w:rsidR="00545AF8" w:rsidRPr="00D268FF" w:rsidRDefault="00545AF8" w:rsidP="00D268FF">
            <w:pPr>
              <w:spacing w:beforeAutospacing="1" w:line="360" w:lineRule="auto"/>
              <w:jc w:val="center"/>
              <w:textAlignment w:val="baseline"/>
              <w:rPr>
                <w:rFonts w:ascii="Arial" w:hAnsi="Arial" w:cs="Arial"/>
                <w:sz w:val="24"/>
                <w:szCs w:val="24"/>
              </w:rPr>
            </w:pPr>
          </w:p>
        </w:tc>
        <w:tc>
          <w:tcPr>
            <w:tcW w:w="5044" w:type="dxa"/>
            <w:tcBorders>
              <w:top w:val="outset" w:sz="6" w:space="0" w:color="auto"/>
              <w:left w:val="outset" w:sz="6" w:space="0" w:color="auto"/>
              <w:bottom w:val="outset" w:sz="6" w:space="0" w:color="auto"/>
              <w:right w:val="single" w:sz="6" w:space="0" w:color="auto"/>
            </w:tcBorders>
            <w:shd w:val="clear" w:color="auto" w:fill="auto"/>
            <w:vAlign w:val="center"/>
            <w:hideMark/>
          </w:tcPr>
          <w:p w14:paraId="6E513F4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Reconocer el resultado dentro de las opciones de respuesta</w:t>
            </w:r>
          </w:p>
        </w:tc>
      </w:tr>
      <w:tr w:rsidR="00545AF8" w:rsidRPr="00D268FF" w14:paraId="6CD2877A" w14:textId="77777777" w:rsidTr="00D268FF">
        <w:trPr>
          <w:trHeight w:val="400"/>
          <w:jc w:val="center"/>
        </w:trPr>
        <w:tc>
          <w:tcPr>
            <w:tcW w:w="4136" w:type="dxa"/>
            <w:vMerge/>
            <w:tcBorders>
              <w:left w:val="single" w:sz="6" w:space="0" w:color="auto"/>
              <w:bottom w:val="single" w:sz="6" w:space="0" w:color="auto"/>
              <w:right w:val="single" w:sz="6" w:space="0" w:color="auto"/>
            </w:tcBorders>
            <w:shd w:val="clear" w:color="auto" w:fill="auto"/>
            <w:vAlign w:val="center"/>
          </w:tcPr>
          <w:p w14:paraId="287B142E" w14:textId="77777777" w:rsidR="00545AF8" w:rsidRPr="00D268FF" w:rsidRDefault="00545AF8" w:rsidP="00D268FF">
            <w:pPr>
              <w:spacing w:beforeAutospacing="1" w:line="360" w:lineRule="auto"/>
              <w:jc w:val="center"/>
              <w:textAlignment w:val="baseline"/>
              <w:rPr>
                <w:rFonts w:ascii="Arial" w:hAnsi="Arial" w:cs="Arial"/>
                <w:b/>
                <w:bCs/>
                <w:sz w:val="24"/>
                <w:szCs w:val="24"/>
              </w:rPr>
            </w:pPr>
          </w:p>
        </w:tc>
        <w:tc>
          <w:tcPr>
            <w:tcW w:w="5044" w:type="dxa"/>
            <w:tcBorders>
              <w:top w:val="outset" w:sz="6" w:space="0" w:color="auto"/>
              <w:left w:val="outset" w:sz="6" w:space="0" w:color="auto"/>
              <w:bottom w:val="single" w:sz="6" w:space="0" w:color="auto"/>
              <w:right w:val="single" w:sz="6" w:space="0" w:color="auto"/>
            </w:tcBorders>
            <w:shd w:val="clear" w:color="auto" w:fill="auto"/>
            <w:vAlign w:val="center"/>
          </w:tcPr>
          <w:p w14:paraId="14C1E09C" w14:textId="77777777" w:rsidR="00545AF8" w:rsidRPr="00D268FF" w:rsidRDefault="00545AF8" w:rsidP="00D268FF">
            <w:pPr>
              <w:spacing w:beforeAutospacing="1" w:line="360" w:lineRule="auto"/>
              <w:textAlignment w:val="baseline"/>
              <w:rPr>
                <w:rFonts w:ascii="Arial" w:hAnsi="Arial" w:cs="Arial"/>
                <w:sz w:val="24"/>
                <w:szCs w:val="24"/>
              </w:rPr>
            </w:pPr>
            <w:r w:rsidRPr="00D268FF">
              <w:rPr>
                <w:rFonts w:ascii="Arial" w:hAnsi="Arial" w:cs="Arial"/>
                <w:sz w:val="24"/>
                <w:szCs w:val="24"/>
              </w:rPr>
              <w:t>Seleccionar la opción de respuesta</w:t>
            </w:r>
          </w:p>
        </w:tc>
      </w:tr>
    </w:tbl>
    <w:p w14:paraId="7B243B07" w14:textId="77777777" w:rsidR="00C47494" w:rsidRDefault="00C47494" w:rsidP="00C47494">
      <w:pPr>
        <w:pStyle w:val="parrafos0"/>
        <w:spacing w:after="160" w:line="360" w:lineRule="auto"/>
        <w:ind w:firstLine="0"/>
      </w:pPr>
    </w:p>
    <w:p w14:paraId="3D74E172" w14:textId="77777777" w:rsidR="00B25E7F" w:rsidRPr="00C47494" w:rsidRDefault="00B25E7F" w:rsidP="00B25E7F">
      <w:pPr>
        <w:pStyle w:val="parrafos0"/>
        <w:spacing w:after="160" w:line="360" w:lineRule="auto"/>
        <w:ind w:firstLine="708"/>
        <w:rPr>
          <w:b/>
        </w:rPr>
      </w:pPr>
      <w:r w:rsidRPr="00C47494">
        <w:rPr>
          <w:b/>
        </w:rPr>
        <w:t>Análisis de los protocolos verbales</w:t>
      </w:r>
    </w:p>
    <w:p w14:paraId="47F9A49C" w14:textId="2FFAF8D9" w:rsidR="00B25E7F" w:rsidRPr="00D268FF" w:rsidRDefault="00F4592C" w:rsidP="00B25E7F">
      <w:pPr>
        <w:pStyle w:val="parrafos0"/>
        <w:spacing w:after="160" w:line="360" w:lineRule="auto"/>
        <w:ind w:firstLine="0"/>
      </w:pPr>
      <w:r>
        <w:t>De acuerdo a</w:t>
      </w:r>
      <w:r w:rsidR="00B25E7F" w:rsidRPr="00D268FF">
        <w:t xml:space="preserve"> los reportes verbales, </w:t>
      </w:r>
      <w:r>
        <w:t>se confirmaron algunos de lo</w:t>
      </w:r>
      <w:r w:rsidR="00B25E7F" w:rsidRPr="00D268FF">
        <w:t xml:space="preserve">s </w:t>
      </w:r>
      <w:r>
        <w:t xml:space="preserve">problemas detectados </w:t>
      </w:r>
      <w:r w:rsidR="00B25E7F" w:rsidRPr="00D268FF">
        <w:t>durante el análisis inicial de los ítems de la prueba Matemáticas 06 PLANEA ELCE 2015, pues los sustentantes manifestaron problemas</w:t>
      </w:r>
      <w:r>
        <w:t xml:space="preserve"> afines </w:t>
      </w:r>
      <w:r w:rsidR="00B25E7F" w:rsidRPr="00D268FF">
        <w:t xml:space="preserve">al tratar de resolver las tareas evaluativas. Además, </w:t>
      </w:r>
      <w:r>
        <w:t>se identificaron</w:t>
      </w:r>
      <w:r w:rsidR="00B25E7F" w:rsidRPr="00D268FF">
        <w:t xml:space="preserve"> problemas de diseño que no habían sido </w:t>
      </w:r>
      <w:r>
        <w:t>considerados previamente</w:t>
      </w:r>
      <w:r w:rsidR="00B25E7F" w:rsidRPr="00D268FF">
        <w:t>; algunos de ellos referentes a problemas de sesgo y/o de diseño.</w:t>
      </w:r>
      <w:r>
        <w:t xml:space="preserve"> Por ejemplo, en el caso del ítem PMA01 (ya presentado en la Tabla 5), el uso de la palabra “banderola” resultó confuso, tratándose de una palabra desconocida para la mayoría de los estudiantes que participaron en los protocolos verbales, </w:t>
      </w:r>
      <w:r w:rsidR="00A204B8">
        <w:t>incluso para aquellos que presentaron un</w:t>
      </w:r>
      <w:r>
        <w:t xml:space="preserve"> alto rendimiento </w:t>
      </w:r>
      <w:r w:rsidR="00A204B8">
        <w:t>académico</w:t>
      </w:r>
      <w:r>
        <w:t>.</w:t>
      </w:r>
    </w:p>
    <w:p w14:paraId="50160E73" w14:textId="797B70C1" w:rsidR="00B25E7F" w:rsidRDefault="00A204B8" w:rsidP="00B25E7F">
      <w:pPr>
        <w:spacing w:line="360" w:lineRule="auto"/>
        <w:jc w:val="both"/>
        <w:rPr>
          <w:rFonts w:ascii="Arial" w:hAnsi="Arial" w:cs="Arial"/>
          <w:sz w:val="24"/>
          <w:szCs w:val="24"/>
        </w:rPr>
      </w:pPr>
      <w:r>
        <w:rPr>
          <w:rFonts w:ascii="Arial" w:hAnsi="Arial" w:cs="Arial"/>
          <w:sz w:val="24"/>
          <w:szCs w:val="24"/>
        </w:rPr>
        <w:t>El</w:t>
      </w:r>
      <w:r w:rsidR="00B25E7F" w:rsidRPr="00D268FF">
        <w:rPr>
          <w:rFonts w:ascii="Arial" w:hAnsi="Arial" w:cs="Arial"/>
          <w:sz w:val="24"/>
          <w:szCs w:val="24"/>
        </w:rPr>
        <w:t xml:space="preserve"> análi</w:t>
      </w:r>
      <w:r>
        <w:rPr>
          <w:rFonts w:ascii="Arial" w:hAnsi="Arial" w:cs="Arial"/>
          <w:sz w:val="24"/>
          <w:szCs w:val="24"/>
        </w:rPr>
        <w:t>sis de los protocolos verbales permitió, según fue el caso, la validación y la adecuación</w:t>
      </w:r>
      <w:r w:rsidR="00B25E7F" w:rsidRPr="00D268FF">
        <w:rPr>
          <w:rFonts w:ascii="Arial" w:hAnsi="Arial" w:cs="Arial"/>
          <w:sz w:val="24"/>
          <w:szCs w:val="24"/>
        </w:rPr>
        <w:t xml:space="preserve"> los modelos de los procesos de respuesta </w:t>
      </w:r>
      <w:r>
        <w:rPr>
          <w:rFonts w:ascii="Arial" w:hAnsi="Arial" w:cs="Arial"/>
          <w:sz w:val="24"/>
          <w:szCs w:val="24"/>
        </w:rPr>
        <w:t>trazados para cada ítem</w:t>
      </w:r>
      <w:r w:rsidR="00B25E7F" w:rsidRPr="00D268FF">
        <w:rPr>
          <w:rFonts w:ascii="Arial" w:hAnsi="Arial" w:cs="Arial"/>
          <w:sz w:val="24"/>
          <w:szCs w:val="24"/>
        </w:rPr>
        <w:t>, y se</w:t>
      </w:r>
      <w:r>
        <w:rPr>
          <w:rFonts w:ascii="Arial" w:hAnsi="Arial" w:cs="Arial"/>
          <w:sz w:val="24"/>
          <w:szCs w:val="24"/>
        </w:rPr>
        <w:t xml:space="preserve"> perfeccionó </w:t>
      </w:r>
      <w:r w:rsidR="00B25E7F" w:rsidRPr="00D268FF">
        <w:rPr>
          <w:rFonts w:ascii="Arial" w:hAnsi="Arial" w:cs="Arial"/>
          <w:sz w:val="24"/>
          <w:szCs w:val="24"/>
        </w:rPr>
        <w:t xml:space="preserve">el esquema </w:t>
      </w:r>
      <w:r>
        <w:rPr>
          <w:rFonts w:ascii="Arial" w:hAnsi="Arial" w:cs="Arial"/>
          <w:sz w:val="24"/>
          <w:szCs w:val="24"/>
        </w:rPr>
        <w:t xml:space="preserve">cognitivo diseñado para dar cuenta de </w:t>
      </w:r>
      <w:r w:rsidR="00B25E7F" w:rsidRPr="00D268FF">
        <w:rPr>
          <w:rFonts w:ascii="Arial" w:hAnsi="Arial" w:cs="Arial"/>
          <w:sz w:val="24"/>
          <w:szCs w:val="24"/>
        </w:rPr>
        <w:t xml:space="preserve">la varianza irrelevante que </w:t>
      </w:r>
      <w:r>
        <w:rPr>
          <w:rFonts w:ascii="Arial" w:hAnsi="Arial" w:cs="Arial"/>
          <w:sz w:val="24"/>
          <w:szCs w:val="24"/>
        </w:rPr>
        <w:t xml:space="preserve">pudiera estar </w:t>
      </w:r>
      <w:r w:rsidR="00B25E7F" w:rsidRPr="00D268FF">
        <w:rPr>
          <w:rFonts w:ascii="Arial" w:hAnsi="Arial" w:cs="Arial"/>
          <w:sz w:val="24"/>
          <w:szCs w:val="24"/>
        </w:rPr>
        <w:t>determina</w:t>
      </w:r>
      <w:r>
        <w:rPr>
          <w:rFonts w:ascii="Arial" w:hAnsi="Arial" w:cs="Arial"/>
          <w:sz w:val="24"/>
          <w:szCs w:val="24"/>
        </w:rPr>
        <w:t>ndo</w:t>
      </w:r>
      <w:r w:rsidR="00B25E7F" w:rsidRPr="00D268FF">
        <w:rPr>
          <w:rFonts w:ascii="Arial" w:hAnsi="Arial" w:cs="Arial"/>
          <w:sz w:val="24"/>
          <w:szCs w:val="24"/>
        </w:rPr>
        <w:t xml:space="preserve"> el comportamiento del ítem.</w:t>
      </w:r>
    </w:p>
    <w:p w14:paraId="0FA19520" w14:textId="62BE0E18" w:rsidR="00A204B8" w:rsidRDefault="00A204B8" w:rsidP="00A204B8">
      <w:pPr>
        <w:spacing w:line="360" w:lineRule="auto"/>
        <w:ind w:firstLine="708"/>
        <w:jc w:val="both"/>
        <w:rPr>
          <w:rFonts w:ascii="Arial" w:hAnsi="Arial" w:cs="Arial"/>
          <w:b/>
          <w:sz w:val="24"/>
          <w:szCs w:val="24"/>
        </w:rPr>
      </w:pPr>
      <w:r w:rsidRPr="00A204B8">
        <w:rPr>
          <w:rFonts w:ascii="Arial" w:hAnsi="Arial" w:cs="Arial"/>
          <w:b/>
          <w:sz w:val="24"/>
          <w:szCs w:val="24"/>
        </w:rPr>
        <w:t>Análisis de las operaciones cognitivas que explican la dificultad de cada ítem</w:t>
      </w:r>
    </w:p>
    <w:p w14:paraId="2D14CAEA" w14:textId="5F540FAC" w:rsidR="00A204B8" w:rsidRDefault="00A204B8" w:rsidP="00A204B8">
      <w:pPr>
        <w:pStyle w:val="parrafos0"/>
        <w:spacing w:after="160" w:line="360" w:lineRule="auto"/>
        <w:ind w:firstLine="0"/>
      </w:pPr>
      <w:r>
        <w:lastRenderedPageBreak/>
        <w:t xml:space="preserve">Después del trabajo realizado para analizar y revisar de manera exhaustiva los componentes sustantivos de la Prueba de Matemáticas para Primaria (06) del PLANEA ELCE, se identificaron 35 habilidades cognitivas que son evaluadas a través de tres grandes Ejes Temáticos, descritas en la </w:t>
      </w:r>
      <w:r w:rsidR="00B85480" w:rsidRPr="00B85480">
        <w:rPr>
          <w:b/>
          <w:highlight w:val="cyan"/>
        </w:rPr>
        <w:t xml:space="preserve">Tabla </w:t>
      </w:r>
      <w:r w:rsidR="00B85480">
        <w:rPr>
          <w:b/>
        </w:rPr>
        <w:t>5</w:t>
      </w:r>
      <w:r>
        <w:t>.</w:t>
      </w:r>
    </w:p>
    <w:p w14:paraId="11B92BE2" w14:textId="50B15DC2" w:rsidR="00A204B8" w:rsidRPr="00D268FF" w:rsidRDefault="00A204B8" w:rsidP="00A204B8">
      <w:pPr>
        <w:pStyle w:val="Titulotablas"/>
        <w:spacing w:after="160" w:line="360" w:lineRule="auto"/>
        <w:rPr>
          <w:rFonts w:cs="Arial"/>
          <w:lang w:val="es-MX"/>
        </w:rPr>
      </w:pPr>
      <w:r w:rsidRPr="00B85480">
        <w:rPr>
          <w:rFonts w:cs="Arial"/>
          <w:b/>
          <w:highlight w:val="cyan"/>
          <w:lang w:val="es-MX"/>
        </w:rPr>
        <w:t xml:space="preserve">Tabla </w:t>
      </w:r>
      <w:r w:rsidR="00B85480">
        <w:rPr>
          <w:rFonts w:cs="Arial"/>
          <w:b/>
          <w:lang w:val="es-MX"/>
        </w:rPr>
        <w:t>5</w:t>
      </w:r>
      <w:r w:rsidRPr="00D268FF">
        <w:rPr>
          <w:rFonts w:cs="Arial"/>
          <w:lang w:val="es-MX"/>
        </w:rPr>
        <w:t xml:space="preserve">. </w:t>
      </w:r>
      <w:r>
        <w:rPr>
          <w:rFonts w:cs="Arial"/>
          <w:lang w:val="es-MX"/>
        </w:rPr>
        <w:t>Habilidades cognitivas evaluadas en la Prueba de Matemáticas para primaria (06) del PLANEA ELCE por eje temático</w:t>
      </w:r>
    </w:p>
    <w:tbl>
      <w:tblPr>
        <w:tblStyle w:val="Tabladecuadrcula5oscura-nfasis6"/>
        <w:tblW w:w="10065" w:type="dxa"/>
        <w:tblInd w:w="-147" w:type="dxa"/>
        <w:tblLook w:val="04A0" w:firstRow="1" w:lastRow="0" w:firstColumn="1" w:lastColumn="0" w:noHBand="0" w:noVBand="1"/>
      </w:tblPr>
      <w:tblGrid>
        <w:gridCol w:w="1586"/>
        <w:gridCol w:w="8479"/>
      </w:tblGrid>
      <w:tr w:rsidR="00A204B8" w:rsidRPr="00D268FF" w14:paraId="4A866A9F" w14:textId="77777777" w:rsidTr="00211257">
        <w:trPr>
          <w:cnfStyle w:val="100000000000" w:firstRow="1" w:lastRow="0" w:firstColumn="0" w:lastColumn="0" w:oddVBand="0" w:evenVBand="0" w:oddHBand="0" w:evenHBand="0" w:firstRowFirstColumn="0" w:firstRowLastColumn="0" w:lastRowFirstColumn="0" w:lastRowLastColumn="0"/>
          <w:trHeight w:val="597"/>
        </w:trPr>
        <w:tc>
          <w:tcPr>
            <w:cnfStyle w:val="001000000000" w:firstRow="0" w:lastRow="0" w:firstColumn="1" w:lastColumn="0" w:oddVBand="0" w:evenVBand="0" w:oddHBand="0" w:evenHBand="0" w:firstRowFirstColumn="0" w:firstRowLastColumn="0" w:lastRowFirstColumn="0" w:lastRowLastColumn="0"/>
            <w:tcW w:w="1586" w:type="dxa"/>
            <w:vAlign w:val="bottom"/>
          </w:tcPr>
          <w:p w14:paraId="07D52B69"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Eje</w:t>
            </w:r>
          </w:p>
        </w:tc>
        <w:tc>
          <w:tcPr>
            <w:tcW w:w="8479" w:type="dxa"/>
            <w:vAlign w:val="bottom"/>
          </w:tcPr>
          <w:p w14:paraId="17EF185D" w14:textId="77777777" w:rsidR="00A204B8" w:rsidRPr="008117C4" w:rsidRDefault="00A204B8" w:rsidP="00211257">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sz w:val="22"/>
                <w:szCs w:val="22"/>
                <w:lang w:val="es-MX"/>
              </w:rPr>
            </w:pPr>
            <w:r w:rsidRPr="008117C4">
              <w:rPr>
                <w:rFonts w:cs="Arial"/>
                <w:sz w:val="22"/>
                <w:szCs w:val="22"/>
                <w:lang w:val="es-MX"/>
              </w:rPr>
              <w:t>Habilidades</w:t>
            </w:r>
          </w:p>
        </w:tc>
      </w:tr>
      <w:tr w:rsidR="00A204B8" w:rsidRPr="00D268FF" w14:paraId="3DB60957" w14:textId="77777777" w:rsidTr="00211257">
        <w:trPr>
          <w:cnfStyle w:val="000000100000" w:firstRow="0" w:lastRow="0" w:firstColumn="0" w:lastColumn="0" w:oddVBand="0" w:evenVBand="0" w:oddHBand="1" w:evenHBand="0" w:firstRowFirstColumn="0" w:firstRowLastColumn="0" w:lastRowFirstColumn="0" w:lastRowLastColumn="0"/>
          <w:trHeight w:val="128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21B53081"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1</w:t>
            </w:r>
            <w:r w:rsidRPr="008117C4">
              <w:rPr>
                <w:rFonts w:cs="Arial"/>
                <w:sz w:val="22"/>
                <w:szCs w:val="22"/>
                <w:lang w:val="es-MX"/>
              </w:rPr>
              <w:br/>
              <w:t>Sentido Numérico y Pensamiento Algebraico</w:t>
            </w:r>
          </w:p>
        </w:tc>
        <w:tc>
          <w:tcPr>
            <w:tcW w:w="8479" w:type="dxa"/>
          </w:tcPr>
          <w:p w14:paraId="3F127711"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SNPA01:</w:t>
            </w:r>
            <w:r w:rsidRPr="00BA6E64">
              <w:rPr>
                <w:rFonts w:ascii="Arial" w:eastAsia="Times New Roman" w:hAnsi="Arial" w:cs="Arial"/>
                <w:color w:val="000000"/>
                <w:lang w:eastAsia="es-MX"/>
              </w:rPr>
              <w:t> Comprensión de problemas matemáticos contextualizados</w:t>
            </w:r>
          </w:p>
          <w:p w14:paraId="426E957A"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SNPA02:</w:t>
            </w:r>
            <w:r w:rsidRPr="00BA6E64">
              <w:rPr>
                <w:rFonts w:ascii="Arial" w:eastAsia="Times New Roman" w:hAnsi="Arial" w:cs="Arial"/>
                <w:color w:val="000000"/>
                <w:lang w:eastAsia="es-MX"/>
              </w:rPr>
              <w:t> Comprensión del Sistema Internacional de Unidades (SIU)</w:t>
            </w:r>
          </w:p>
          <w:p w14:paraId="27693C0B"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SNPA03:</w:t>
            </w:r>
            <w:r w:rsidRPr="00BA6E64">
              <w:rPr>
                <w:rFonts w:ascii="Arial" w:eastAsia="Times New Roman" w:hAnsi="Arial" w:cs="Arial"/>
                <w:color w:val="000000"/>
                <w:lang w:eastAsia="es-MX"/>
              </w:rPr>
              <w:t> Aplicación de operaciones aritméticas básicas</w:t>
            </w:r>
          </w:p>
          <w:p w14:paraId="0B3139DB"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SNPA04:</w:t>
            </w:r>
            <w:r w:rsidRPr="00BA6E64">
              <w:rPr>
                <w:rFonts w:ascii="Arial" w:eastAsia="Times New Roman" w:hAnsi="Arial" w:cs="Arial"/>
                <w:color w:val="000000"/>
                <w:lang w:eastAsia="es-MX"/>
              </w:rPr>
              <w:t> Representación del modelo aditivo de números fraccionarios</w:t>
            </w:r>
          </w:p>
          <w:p w14:paraId="7A854173"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SNPA05:</w:t>
            </w:r>
            <w:r w:rsidRPr="00BA6E64">
              <w:rPr>
                <w:rFonts w:ascii="Arial" w:eastAsia="Times New Roman" w:hAnsi="Arial" w:cs="Arial"/>
                <w:color w:val="000000"/>
                <w:lang w:eastAsia="es-MX"/>
              </w:rPr>
              <w:t> Amplificación de fracciones (Equivalencia de fracciones por amplificación)</w:t>
            </w:r>
          </w:p>
          <w:p w14:paraId="652CD023"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SNPA06:</w:t>
            </w:r>
            <w:r w:rsidRPr="00BA6E64">
              <w:rPr>
                <w:rFonts w:ascii="Arial" w:eastAsia="Times New Roman" w:hAnsi="Arial" w:cs="Arial"/>
                <w:color w:val="000000"/>
                <w:lang w:eastAsia="es-MX"/>
              </w:rPr>
              <w:t> Representación del modelo aritmético de la división</w:t>
            </w:r>
          </w:p>
          <w:p w14:paraId="0339B632"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SNPA07:</w:t>
            </w:r>
            <w:r w:rsidRPr="00BA6E64">
              <w:rPr>
                <w:rFonts w:ascii="Arial" w:eastAsia="Times New Roman" w:hAnsi="Arial" w:cs="Arial"/>
                <w:color w:val="000000"/>
                <w:lang w:eastAsia="es-MX"/>
              </w:rPr>
              <w:t> Representación de números fraccionarios</w:t>
            </w:r>
          </w:p>
          <w:p w14:paraId="580F49B8"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SNPA08:</w:t>
            </w:r>
            <w:r w:rsidRPr="00BA6E64">
              <w:rPr>
                <w:rFonts w:ascii="Arial" w:eastAsia="Times New Roman" w:hAnsi="Arial" w:cs="Arial"/>
                <w:color w:val="000000"/>
                <w:lang w:eastAsia="es-MX"/>
              </w:rPr>
              <w:t> Inferencia del patrón que rige una secuencia de números naturales</w:t>
            </w:r>
          </w:p>
          <w:p w14:paraId="5D8C0278"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SNPA09:</w:t>
            </w:r>
            <w:r w:rsidRPr="00BA6E64">
              <w:rPr>
                <w:rFonts w:ascii="Arial" w:eastAsia="Times New Roman" w:hAnsi="Arial" w:cs="Arial"/>
                <w:color w:val="000000"/>
                <w:lang w:eastAsia="es-MX"/>
              </w:rPr>
              <w:t> Conversión de texto cardinal a números naturales y viceversa</w:t>
            </w:r>
          </w:p>
          <w:p w14:paraId="5F479247"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BA6E64">
              <w:rPr>
                <w:rFonts w:ascii="Arial" w:eastAsia="Times New Roman" w:hAnsi="Arial" w:cs="Arial"/>
                <w:b/>
                <w:bCs/>
                <w:color w:val="000000"/>
                <w:lang w:eastAsia="es-MX"/>
              </w:rPr>
              <w:t>SNPA10:</w:t>
            </w:r>
            <w:r w:rsidRPr="00BA6E64">
              <w:rPr>
                <w:rFonts w:ascii="Arial" w:eastAsia="Times New Roman" w:hAnsi="Arial" w:cs="Arial"/>
                <w:color w:val="000000"/>
                <w:lang w:eastAsia="es-MX"/>
              </w:rPr>
              <w:t> Operación de valores posicionales con números naturales o decimales</w:t>
            </w:r>
          </w:p>
          <w:p w14:paraId="57C3A215"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SNPA11: </w:t>
            </w:r>
            <w:r w:rsidRPr="00BA6E64">
              <w:rPr>
                <w:rFonts w:ascii="Arial" w:eastAsia="Times New Roman" w:hAnsi="Arial" w:cs="Arial"/>
                <w:bCs/>
                <w:color w:val="000000"/>
                <w:lang w:eastAsia="es-MX"/>
              </w:rPr>
              <w:t>Representación del modelo multiplicativo de números fraccionarios por naturales.</w:t>
            </w:r>
          </w:p>
          <w:p w14:paraId="072DD5E0" w14:textId="77777777" w:rsidR="00A204B8" w:rsidRPr="00BA6E6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bCs/>
                <w:color w:val="000000"/>
                <w:lang w:eastAsia="es-MX"/>
              </w:rPr>
            </w:pPr>
            <w:r w:rsidRPr="00BA6E64">
              <w:rPr>
                <w:rFonts w:ascii="Arial" w:eastAsia="Times New Roman" w:hAnsi="Arial" w:cs="Arial"/>
                <w:b/>
                <w:bCs/>
                <w:color w:val="000000"/>
                <w:lang w:eastAsia="es-MX"/>
              </w:rPr>
              <w:t xml:space="preserve">SNPA12: </w:t>
            </w:r>
            <w:r w:rsidRPr="00BA6E64">
              <w:rPr>
                <w:rFonts w:ascii="Arial" w:eastAsia="Times New Roman" w:hAnsi="Arial" w:cs="Arial"/>
                <w:bCs/>
                <w:color w:val="000000"/>
                <w:lang w:eastAsia="es-MX"/>
              </w:rPr>
              <w:t>Conversión de una regla verbal de progresión geométrica de ascendente a una sucesión numérica</w:t>
            </w:r>
          </w:p>
          <w:p w14:paraId="0472A87A"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BA6E64">
              <w:rPr>
                <w:rFonts w:ascii="Arial" w:eastAsia="Times New Roman" w:hAnsi="Arial" w:cs="Arial"/>
                <w:b/>
                <w:bCs/>
                <w:color w:val="000000"/>
                <w:lang w:eastAsia="es-MX"/>
              </w:rPr>
              <w:t>SNPA13:</w:t>
            </w:r>
            <w:r w:rsidRPr="00BA6E64">
              <w:rPr>
                <w:rFonts w:ascii="Arial" w:eastAsia="Times New Roman" w:hAnsi="Arial" w:cs="Arial"/>
                <w:bCs/>
                <w:color w:val="000000"/>
                <w:lang w:eastAsia="es-MX"/>
              </w:rPr>
              <w:t xml:space="preserve"> Deducción del patrón de una sucesión con progresión especial</w:t>
            </w:r>
          </w:p>
        </w:tc>
      </w:tr>
      <w:tr w:rsidR="00A204B8" w:rsidRPr="00D268FF" w14:paraId="23DCAEDB" w14:textId="77777777" w:rsidTr="00211257">
        <w:trPr>
          <w:trHeight w:val="1277"/>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0B913137"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2</w:t>
            </w:r>
            <w:r w:rsidRPr="008117C4">
              <w:rPr>
                <w:rFonts w:cs="Arial"/>
                <w:sz w:val="22"/>
                <w:szCs w:val="22"/>
                <w:lang w:val="es-MX"/>
              </w:rPr>
              <w:br/>
              <w:t>Manejo de la Información</w:t>
            </w:r>
          </w:p>
        </w:tc>
        <w:tc>
          <w:tcPr>
            <w:tcW w:w="8479" w:type="dxa"/>
          </w:tcPr>
          <w:p w14:paraId="5C19BFF4"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MI01:</w:t>
            </w:r>
            <w:r w:rsidRPr="008117C4">
              <w:rPr>
                <w:rFonts w:ascii="Arial" w:eastAsia="Times New Roman" w:hAnsi="Arial" w:cs="Arial"/>
                <w:color w:val="000000"/>
                <w:lang w:eastAsia="es-MX"/>
              </w:rPr>
              <w:t> Comprensión de problemas matemáticos contextualizados</w:t>
            </w:r>
          </w:p>
          <w:p w14:paraId="62E5DD96"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MI02:</w:t>
            </w:r>
            <w:r w:rsidRPr="008117C4">
              <w:rPr>
                <w:rFonts w:ascii="Arial" w:eastAsia="Times New Roman" w:hAnsi="Arial" w:cs="Arial"/>
                <w:color w:val="000000"/>
                <w:lang w:eastAsia="es-MX"/>
              </w:rPr>
              <w:t> Comparación de la proporcionalidad de razones</w:t>
            </w:r>
          </w:p>
          <w:p w14:paraId="2772BD8D"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MI03:</w:t>
            </w:r>
            <w:r w:rsidRPr="008117C4">
              <w:rPr>
                <w:rFonts w:ascii="Arial" w:eastAsia="Times New Roman" w:hAnsi="Arial" w:cs="Arial"/>
                <w:color w:val="000000"/>
                <w:lang w:eastAsia="es-MX"/>
              </w:rPr>
              <w:t> Representación de modelos aritméticos de la media (promedio)</w:t>
            </w:r>
          </w:p>
          <w:p w14:paraId="77DE9FF0"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MI04:</w:t>
            </w:r>
            <w:r w:rsidRPr="008117C4">
              <w:rPr>
                <w:rFonts w:ascii="Arial" w:eastAsia="Times New Roman" w:hAnsi="Arial" w:cs="Arial"/>
                <w:color w:val="000000"/>
                <w:lang w:eastAsia="es-MX"/>
              </w:rPr>
              <w:t> Representación de modelos aritméticos de la mediana</w:t>
            </w:r>
          </w:p>
          <w:p w14:paraId="32AAB299"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MI05:</w:t>
            </w:r>
            <w:r w:rsidRPr="008117C4">
              <w:rPr>
                <w:rFonts w:ascii="Arial" w:eastAsia="Times New Roman" w:hAnsi="Arial" w:cs="Arial"/>
                <w:color w:val="000000"/>
                <w:lang w:eastAsia="es-MX"/>
              </w:rPr>
              <w:t> Aplicación de operaciones aritméticas básicas</w:t>
            </w:r>
          </w:p>
          <w:p w14:paraId="59926D86"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MI06:</w:t>
            </w:r>
            <w:r w:rsidRPr="008117C4">
              <w:rPr>
                <w:rFonts w:ascii="Arial" w:eastAsia="Times New Roman" w:hAnsi="Arial" w:cs="Arial"/>
                <w:color w:val="000000"/>
                <w:lang w:eastAsia="es-MX"/>
              </w:rPr>
              <w:t> Representación de datos numéricos en gráficas de barras</w:t>
            </w:r>
          </w:p>
          <w:p w14:paraId="618094A1"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MI07:</w:t>
            </w:r>
            <w:r w:rsidRPr="008117C4">
              <w:rPr>
                <w:rFonts w:ascii="Arial" w:eastAsia="Times New Roman" w:hAnsi="Arial" w:cs="Arial"/>
                <w:color w:val="000000"/>
                <w:lang w:eastAsia="es-MX"/>
              </w:rPr>
              <w:t> Representación del modelo de regla de tres simple</w:t>
            </w:r>
          </w:p>
          <w:p w14:paraId="1CD2D45C"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MI08:</w:t>
            </w:r>
            <w:r w:rsidRPr="008117C4">
              <w:rPr>
                <w:rFonts w:ascii="Arial" w:eastAsia="Times New Roman" w:hAnsi="Arial" w:cs="Arial"/>
                <w:color w:val="000000"/>
                <w:lang w:eastAsia="es-MX"/>
              </w:rPr>
              <w:t> Comprensión de la relación entre porcentajes y fracciones</w:t>
            </w:r>
          </w:p>
          <w:p w14:paraId="5F29882A"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MI09:</w:t>
            </w:r>
            <w:r w:rsidRPr="008117C4">
              <w:rPr>
                <w:rFonts w:ascii="Arial" w:eastAsia="Times New Roman" w:hAnsi="Arial" w:cs="Arial"/>
                <w:color w:val="000000"/>
                <w:lang w:eastAsia="es-MX"/>
              </w:rPr>
              <w:t> Comparación de razones con cantidades discretas</w:t>
            </w:r>
          </w:p>
          <w:p w14:paraId="57599CAE" w14:textId="77777777" w:rsidR="00A204B8" w:rsidRPr="008117C4" w:rsidRDefault="00A204B8" w:rsidP="00211257">
            <w:pPr>
              <w:ind w:left="75"/>
              <w:jc w:val="both"/>
              <w:cnfStyle w:val="000000000000" w:firstRow="0" w:lastRow="0" w:firstColumn="0" w:lastColumn="0" w:oddVBand="0" w:evenVBand="0" w:oddHBand="0"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MI10:</w:t>
            </w:r>
            <w:r w:rsidRPr="008117C4">
              <w:rPr>
                <w:rFonts w:ascii="Arial" w:eastAsia="Times New Roman" w:hAnsi="Arial" w:cs="Arial"/>
                <w:color w:val="000000"/>
                <w:lang w:eastAsia="es-MX"/>
              </w:rPr>
              <w:t> Representación de un número fraccionario</w:t>
            </w:r>
          </w:p>
        </w:tc>
      </w:tr>
      <w:tr w:rsidR="00A204B8" w:rsidRPr="00D268FF" w14:paraId="1AE8024F" w14:textId="77777777" w:rsidTr="00211257">
        <w:trPr>
          <w:cnfStyle w:val="000000100000" w:firstRow="0" w:lastRow="0" w:firstColumn="0" w:lastColumn="0" w:oddVBand="0" w:evenVBand="0" w:oddHBand="1" w:evenHBand="0" w:firstRowFirstColumn="0" w:firstRowLastColumn="0" w:lastRowFirstColumn="0" w:lastRowLastColumn="0"/>
          <w:trHeight w:val="848"/>
        </w:trPr>
        <w:tc>
          <w:tcPr>
            <w:cnfStyle w:val="001000000000" w:firstRow="0" w:lastRow="0" w:firstColumn="1" w:lastColumn="0" w:oddVBand="0" w:evenVBand="0" w:oddHBand="0" w:evenHBand="0" w:firstRowFirstColumn="0" w:firstRowLastColumn="0" w:lastRowFirstColumn="0" w:lastRowLastColumn="0"/>
            <w:tcW w:w="1586" w:type="dxa"/>
            <w:vAlign w:val="center"/>
          </w:tcPr>
          <w:p w14:paraId="642CD3C2" w14:textId="77777777" w:rsidR="00A204B8" w:rsidRPr="008117C4" w:rsidRDefault="00A204B8" w:rsidP="00211257">
            <w:pPr>
              <w:pStyle w:val="Textotablas"/>
              <w:spacing w:after="160" w:line="360" w:lineRule="auto"/>
              <w:rPr>
                <w:rFonts w:cs="Arial"/>
                <w:sz w:val="22"/>
                <w:szCs w:val="22"/>
                <w:lang w:val="es-MX"/>
              </w:rPr>
            </w:pPr>
            <w:r w:rsidRPr="008117C4">
              <w:rPr>
                <w:rFonts w:cs="Arial"/>
                <w:sz w:val="22"/>
                <w:szCs w:val="22"/>
                <w:lang w:val="es-MX"/>
              </w:rPr>
              <w:t>3</w:t>
            </w:r>
            <w:r w:rsidRPr="008117C4">
              <w:rPr>
                <w:rFonts w:cs="Arial"/>
                <w:sz w:val="22"/>
                <w:szCs w:val="22"/>
                <w:lang w:val="es-MX"/>
              </w:rPr>
              <w:br/>
              <w:t>Forma, Espacio y Medida</w:t>
            </w:r>
          </w:p>
        </w:tc>
        <w:tc>
          <w:tcPr>
            <w:tcW w:w="8479" w:type="dxa"/>
          </w:tcPr>
          <w:p w14:paraId="26C4AF44"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FEM01:</w:t>
            </w:r>
            <w:r w:rsidRPr="008117C4">
              <w:rPr>
                <w:rFonts w:ascii="Arial" w:eastAsia="Times New Roman" w:hAnsi="Arial" w:cs="Arial"/>
                <w:color w:val="000000"/>
                <w:lang w:eastAsia="es-MX"/>
              </w:rPr>
              <w:t> Comprensión de problemas matemáticos contextualizados</w:t>
            </w:r>
          </w:p>
          <w:p w14:paraId="62848BDB"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FEM02:</w:t>
            </w:r>
            <w:r w:rsidRPr="008117C4">
              <w:rPr>
                <w:rFonts w:ascii="Arial" w:eastAsia="Times New Roman" w:hAnsi="Arial" w:cs="Arial"/>
                <w:color w:val="000000"/>
                <w:lang w:eastAsia="es-MX"/>
              </w:rPr>
              <w:t> Comprensión del Sistema Internacional de Unidades (SIU)</w:t>
            </w:r>
          </w:p>
          <w:p w14:paraId="11F64DB1"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FEM03:</w:t>
            </w:r>
            <w:r w:rsidRPr="008117C4">
              <w:rPr>
                <w:rFonts w:ascii="Arial" w:eastAsia="Times New Roman" w:hAnsi="Arial" w:cs="Arial"/>
                <w:color w:val="000000"/>
                <w:lang w:eastAsia="es-MX"/>
              </w:rPr>
              <w:t> Operación de valores posicionales con números naturales y decimales</w:t>
            </w:r>
          </w:p>
          <w:p w14:paraId="310F3FD1"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FEM04:</w:t>
            </w:r>
            <w:r w:rsidRPr="008117C4">
              <w:rPr>
                <w:rFonts w:ascii="Arial" w:eastAsia="Times New Roman" w:hAnsi="Arial" w:cs="Arial"/>
                <w:color w:val="000000"/>
                <w:lang w:eastAsia="es-MX"/>
              </w:rPr>
              <w:t> Ubicación de una coordenada en el primer cuadrante del plano cartesiano</w:t>
            </w:r>
          </w:p>
          <w:p w14:paraId="310FF777"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FEM05:</w:t>
            </w:r>
            <w:r w:rsidRPr="008117C4">
              <w:rPr>
                <w:rFonts w:ascii="Arial" w:eastAsia="Times New Roman" w:hAnsi="Arial" w:cs="Arial"/>
                <w:color w:val="000000"/>
                <w:lang w:eastAsia="es-MX"/>
              </w:rPr>
              <w:t> Aplicación de operaciones aritméticas básicas</w:t>
            </w:r>
          </w:p>
          <w:p w14:paraId="4C954F18"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FEM06:</w:t>
            </w:r>
            <w:r w:rsidRPr="008117C4">
              <w:rPr>
                <w:rFonts w:ascii="Arial" w:eastAsia="Times New Roman" w:hAnsi="Arial" w:cs="Arial"/>
                <w:color w:val="000000"/>
                <w:lang w:eastAsia="es-MX"/>
              </w:rPr>
              <w:t> Definición de tecnicismos del lenguaje formal de la geometría</w:t>
            </w:r>
          </w:p>
          <w:p w14:paraId="170834C5"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FEM07:</w:t>
            </w:r>
            <w:r w:rsidRPr="008117C4">
              <w:rPr>
                <w:rFonts w:ascii="Arial" w:eastAsia="Times New Roman" w:hAnsi="Arial" w:cs="Arial"/>
                <w:color w:val="000000"/>
                <w:lang w:eastAsia="es-MX"/>
              </w:rPr>
              <w:t> Representación viso-espacial de figuras geométricas</w:t>
            </w:r>
          </w:p>
          <w:p w14:paraId="30DD365F"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FEM08:</w:t>
            </w:r>
            <w:r w:rsidRPr="008117C4">
              <w:rPr>
                <w:rFonts w:ascii="Arial" w:eastAsia="Times New Roman" w:hAnsi="Arial" w:cs="Arial"/>
                <w:color w:val="000000"/>
                <w:lang w:eastAsia="es-MX"/>
              </w:rPr>
              <w:t> Identificación de las características geométricas de los cuadriláteros</w:t>
            </w:r>
          </w:p>
          <w:p w14:paraId="317B94F5"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FEM09:</w:t>
            </w:r>
            <w:r w:rsidRPr="008117C4">
              <w:rPr>
                <w:rFonts w:ascii="Arial" w:eastAsia="Times New Roman" w:hAnsi="Arial" w:cs="Arial"/>
                <w:color w:val="000000"/>
                <w:lang w:eastAsia="es-MX"/>
              </w:rPr>
              <w:t> Identificación gráfica de tipos de líneas rectas (paralelas, perpendiculares y secantes)</w:t>
            </w:r>
          </w:p>
          <w:p w14:paraId="6D0E488D"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lastRenderedPageBreak/>
              <w:t>FEM10:</w:t>
            </w:r>
            <w:r w:rsidRPr="008117C4">
              <w:rPr>
                <w:rFonts w:ascii="Arial" w:eastAsia="Times New Roman" w:hAnsi="Arial" w:cs="Arial"/>
                <w:color w:val="000000"/>
                <w:lang w:eastAsia="es-MX"/>
              </w:rPr>
              <w:t> Representación del modelo aritmético para calcular el perímetro de una figura geométrica (triángulo o cuadrilátero)</w:t>
            </w:r>
          </w:p>
          <w:p w14:paraId="58024959"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eastAsia="Times New Roman" w:hAnsi="Arial" w:cs="Arial"/>
                <w:color w:val="000000"/>
                <w:lang w:eastAsia="es-MX"/>
              </w:rPr>
            </w:pPr>
            <w:r w:rsidRPr="008117C4">
              <w:rPr>
                <w:rFonts w:ascii="Arial" w:eastAsia="Times New Roman" w:hAnsi="Arial" w:cs="Arial"/>
                <w:b/>
                <w:bCs/>
                <w:color w:val="000000"/>
                <w:lang w:eastAsia="es-MX"/>
              </w:rPr>
              <w:t>FEM11:</w:t>
            </w:r>
            <w:r w:rsidRPr="008117C4">
              <w:rPr>
                <w:rFonts w:ascii="Arial" w:eastAsia="Times New Roman" w:hAnsi="Arial" w:cs="Arial"/>
                <w:color w:val="000000"/>
                <w:lang w:eastAsia="es-MX"/>
              </w:rPr>
              <w:t> Representación del modelo aritmético para calcular el área de cuadriláteros o triángulos</w:t>
            </w:r>
          </w:p>
          <w:p w14:paraId="6AC4CC8C" w14:textId="77777777" w:rsidR="00A204B8" w:rsidRPr="008117C4" w:rsidRDefault="00A204B8" w:rsidP="00211257">
            <w:pPr>
              <w:ind w:left="75"/>
              <w:jc w:val="both"/>
              <w:cnfStyle w:val="000000100000" w:firstRow="0" w:lastRow="0" w:firstColumn="0" w:lastColumn="0" w:oddVBand="0" w:evenVBand="0" w:oddHBand="1" w:evenHBand="0" w:firstRowFirstColumn="0" w:firstRowLastColumn="0" w:lastRowFirstColumn="0" w:lastRowLastColumn="0"/>
              <w:rPr>
                <w:rFonts w:ascii="Arial" w:hAnsi="Arial" w:cs="Arial"/>
              </w:rPr>
            </w:pPr>
            <w:r w:rsidRPr="008117C4">
              <w:rPr>
                <w:rFonts w:ascii="Arial" w:eastAsia="Times New Roman" w:hAnsi="Arial" w:cs="Arial"/>
                <w:b/>
                <w:bCs/>
                <w:color w:val="000000"/>
                <w:lang w:eastAsia="es-MX"/>
              </w:rPr>
              <w:t>FEM12:</w:t>
            </w:r>
            <w:r w:rsidRPr="008117C4">
              <w:rPr>
                <w:rFonts w:ascii="Arial" w:eastAsia="Times New Roman" w:hAnsi="Arial" w:cs="Arial"/>
                <w:color w:val="000000"/>
                <w:lang w:eastAsia="es-MX"/>
              </w:rPr>
              <w:t> Deducción de fórmulas para calcular el área mediante descomposición de figuras geométricas</w:t>
            </w:r>
          </w:p>
        </w:tc>
      </w:tr>
    </w:tbl>
    <w:p w14:paraId="51AD564F" w14:textId="77777777" w:rsidR="00A204B8" w:rsidRDefault="00A204B8" w:rsidP="00A204B8">
      <w:pPr>
        <w:pStyle w:val="parrafos0"/>
        <w:spacing w:after="160" w:line="360" w:lineRule="auto"/>
        <w:ind w:firstLine="0"/>
      </w:pPr>
    </w:p>
    <w:p w14:paraId="01D4E4BA" w14:textId="77777777" w:rsidR="00A204B8" w:rsidRPr="00D268FF" w:rsidRDefault="00A204B8" w:rsidP="00A204B8">
      <w:pPr>
        <w:pStyle w:val="parrafos0"/>
        <w:spacing w:after="160" w:line="360" w:lineRule="auto"/>
        <w:ind w:firstLine="0"/>
      </w:pPr>
      <w:r w:rsidRPr="00D268FF">
        <w:t xml:space="preserve">Por ejemplo, si una vez más tomamos como ejemplo el ítem PMA01, las operaciones que explican su dificultad son:  Comprensión de problemas matemáticos contextualizados, Comprensión del Sistema Internacional de Unidades (SIU), Representación del modelo aritmético para calcular el área de cuadriláteros o triángulos y Aplicación de operaciones aritméticas básicas (ver </w:t>
      </w:r>
      <w:r w:rsidRPr="00D268FF">
        <w:rPr>
          <w:highlight w:val="cyan"/>
        </w:rPr>
        <w:t xml:space="preserve">Figura </w:t>
      </w:r>
      <w:r w:rsidRPr="00D268FF">
        <w:t xml:space="preserve">3). </w:t>
      </w:r>
    </w:p>
    <w:p w14:paraId="5F5766BF" w14:textId="77777777" w:rsidR="00A204B8" w:rsidRPr="00F53C40" w:rsidRDefault="00A204B8" w:rsidP="00A204B8">
      <w:pPr>
        <w:spacing w:line="360" w:lineRule="auto"/>
        <w:jc w:val="center"/>
        <w:rPr>
          <w:rFonts w:cs="Arial"/>
          <w:sz w:val="24"/>
          <w:szCs w:val="24"/>
        </w:rPr>
      </w:pPr>
      <w:r w:rsidRPr="00D268FF">
        <w:rPr>
          <w:rFonts w:ascii="Arial" w:hAnsi="Arial" w:cs="Arial"/>
          <w:noProof/>
          <w:sz w:val="24"/>
          <w:szCs w:val="24"/>
          <w:lang w:eastAsia="es-MX"/>
        </w:rPr>
        <w:drawing>
          <wp:inline distT="0" distB="0" distL="0" distR="0" wp14:anchorId="370D898D" wp14:editId="1D62C0BD">
            <wp:extent cx="5410200" cy="3290209"/>
            <wp:effectExtent l="0" t="0" r="0" b="571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squema ítem PMA01-2.png"/>
                    <pic:cNvPicPr/>
                  </pic:nvPicPr>
                  <pic:blipFill>
                    <a:blip r:embed="rId25">
                      <a:extLst>
                        <a:ext uri="{28A0092B-C50C-407E-A947-70E740481C1C}">
                          <a14:useLocalDpi xmlns:a14="http://schemas.microsoft.com/office/drawing/2010/main" val="0"/>
                        </a:ext>
                      </a:extLst>
                    </a:blip>
                    <a:stretch>
                      <a:fillRect/>
                    </a:stretch>
                  </pic:blipFill>
                  <pic:spPr>
                    <a:xfrm>
                      <a:off x="0" y="0"/>
                      <a:ext cx="5472412" cy="3328043"/>
                    </a:xfrm>
                    <a:prstGeom prst="rect">
                      <a:avLst/>
                    </a:prstGeom>
                  </pic:spPr>
                </pic:pic>
              </a:graphicData>
            </a:graphic>
          </wp:inline>
        </w:drawing>
      </w:r>
      <w:bookmarkStart w:id="71" w:name="_Toc506915322"/>
      <w:bookmarkStart w:id="72" w:name="_Toc507056969"/>
      <w:r>
        <w:rPr>
          <w:rFonts w:cs="Arial"/>
          <w:i/>
        </w:rPr>
        <w:br/>
      </w:r>
      <w:r w:rsidRPr="00F53C40">
        <w:rPr>
          <w:rFonts w:cs="Arial"/>
          <w:i/>
          <w:sz w:val="24"/>
          <w:szCs w:val="24"/>
        </w:rPr>
        <w:t>Figura 3</w:t>
      </w:r>
      <w:r w:rsidRPr="00F53C40">
        <w:rPr>
          <w:rFonts w:cs="Arial"/>
          <w:sz w:val="24"/>
          <w:szCs w:val="24"/>
        </w:rPr>
        <w:t>. Diagrama del modelo de un proceso de respuesta erróneo subyacente al ítem PMA01 de la prueba de Matemáticas (06) del PLANEA ELCE 2015</w:t>
      </w:r>
      <w:bookmarkStart w:id="73" w:name="_Toc506796626"/>
      <w:bookmarkStart w:id="74" w:name="_Toc507057074"/>
      <w:bookmarkEnd w:id="71"/>
      <w:bookmarkEnd w:id="72"/>
    </w:p>
    <w:bookmarkEnd w:id="73"/>
    <w:bookmarkEnd w:id="74"/>
    <w:p w14:paraId="7088D651" w14:textId="77777777" w:rsidR="00A204B8" w:rsidRDefault="00A204B8" w:rsidP="00A204B8">
      <w:pPr>
        <w:pStyle w:val="parrafos0"/>
        <w:spacing w:after="160" w:line="360" w:lineRule="auto"/>
        <w:ind w:firstLine="0"/>
      </w:pPr>
    </w:p>
    <w:p w14:paraId="2B694CE2" w14:textId="5AB35F83" w:rsidR="00B25E7F" w:rsidRPr="00D268FF" w:rsidRDefault="00632DDD" w:rsidP="00D02F0E">
      <w:pPr>
        <w:pStyle w:val="parrafos0"/>
        <w:spacing w:after="160" w:line="360" w:lineRule="auto"/>
        <w:ind w:firstLine="0"/>
        <w:rPr>
          <w:b/>
          <w:bCs/>
        </w:rPr>
      </w:pPr>
      <w:r>
        <w:t xml:space="preserve">A partir de la </w:t>
      </w:r>
      <w:r w:rsidR="00B85480" w:rsidRPr="00B85480">
        <w:rPr>
          <w:highlight w:val="cyan"/>
        </w:rPr>
        <w:t xml:space="preserve">Tabla </w:t>
      </w:r>
      <w:r w:rsidR="00B85480">
        <w:t>5</w:t>
      </w:r>
      <w:r w:rsidR="00B25E7F" w:rsidRPr="00D268FF">
        <w:t xml:space="preserve">, </w:t>
      </w:r>
      <w:r w:rsidR="00D02F0E">
        <w:t>se diseñó la Matriz Q que</w:t>
      </w:r>
      <w:r w:rsidR="00B25E7F" w:rsidRPr="00D268FF">
        <w:t xml:space="preserve"> sintetiza</w:t>
      </w:r>
      <w:r w:rsidR="00D02F0E">
        <w:t xml:space="preserve"> la relación entre</w:t>
      </w:r>
      <w:r w:rsidR="00B25E7F" w:rsidRPr="00D268FF">
        <w:t xml:space="preserve"> las operaciones cognitivas</w:t>
      </w:r>
      <w:r w:rsidR="00D02F0E">
        <w:t xml:space="preserve"> identificadas y los procesos de respuesta identificados en cada uno</w:t>
      </w:r>
      <w:r w:rsidR="00B25E7F" w:rsidRPr="00D268FF">
        <w:t xml:space="preserve"> de los ítems</w:t>
      </w:r>
      <w:r w:rsidR="00D02F0E">
        <w:t xml:space="preserve">. Como su nombre sugiere, se trata de una Matriz compuesta por tantas columnas como operaciones cognitivas fueron identificadas y de tantas filas como ítems hay en la prueba, </w:t>
      </w:r>
      <w:r w:rsidR="00D02F0E">
        <w:lastRenderedPageBreak/>
        <w:t>que contiene valores dicotómicos para señalar qué operaciones son requeridas por cada ítem (1) y cuáles no (09).</w:t>
      </w:r>
      <w:r w:rsidR="00B25E7F" w:rsidRPr="00D268FF">
        <w:t xml:space="preserve"> </w:t>
      </w:r>
      <w:bookmarkStart w:id="75" w:name="_Toc507056961"/>
      <w:r w:rsidR="00C60042">
        <w:t xml:space="preserve"> La Matriz Q construida puede consultarse en la </w:t>
      </w:r>
      <w:r w:rsidR="00C60042" w:rsidRPr="00B85480">
        <w:rPr>
          <w:b/>
          <w:highlight w:val="cyan"/>
        </w:rPr>
        <w:t>Tabla</w:t>
      </w:r>
      <w:r w:rsidR="00B85480" w:rsidRPr="00B85480">
        <w:rPr>
          <w:b/>
          <w:highlight w:val="cyan"/>
        </w:rPr>
        <w:t xml:space="preserve"> 6</w:t>
      </w:r>
      <w:r w:rsidR="00C60042" w:rsidRPr="00C60042">
        <w:rPr>
          <w:highlight w:val="yellow"/>
        </w:rPr>
        <w:t>.</w:t>
      </w:r>
    </w:p>
    <w:p w14:paraId="01B754D8" w14:textId="007F4ECA" w:rsidR="00B25E7F" w:rsidRPr="00D268FF" w:rsidRDefault="00B85480" w:rsidP="00B25E7F">
      <w:pPr>
        <w:pStyle w:val="Titulotablas"/>
        <w:spacing w:after="160" w:line="360" w:lineRule="auto"/>
        <w:rPr>
          <w:rFonts w:cs="Arial"/>
          <w:lang w:val="es-MX"/>
        </w:rPr>
      </w:pPr>
      <w:r w:rsidRPr="00B85480">
        <w:rPr>
          <w:rFonts w:cs="Arial"/>
          <w:b/>
          <w:bCs/>
          <w:highlight w:val="cyan"/>
          <w:lang w:val="es-MX"/>
        </w:rPr>
        <w:t>Tabla 6</w:t>
      </w:r>
      <w:r w:rsidR="00B25E7F" w:rsidRPr="00B85480">
        <w:rPr>
          <w:rFonts w:cs="Arial"/>
          <w:b/>
          <w:bCs/>
          <w:highlight w:val="cyan"/>
          <w:lang w:val="es-MX"/>
        </w:rPr>
        <w:t>.</w:t>
      </w:r>
      <w:r w:rsidR="00B25E7F" w:rsidRPr="00D268FF">
        <w:rPr>
          <w:rFonts w:cs="Arial"/>
          <w:lang w:val="es-MX"/>
        </w:rPr>
        <w:t xml:space="preserve"> Matriz Q (Extracto de la tabla original)</w:t>
      </w:r>
      <w:bookmarkEnd w:id="75"/>
    </w:p>
    <w:tbl>
      <w:tblPr>
        <w:tblStyle w:val="MediumList11"/>
        <w:tblpPr w:leftFromText="180" w:rightFromText="180" w:vertAnchor="text" w:horzAnchor="margin" w:tblpXSpec="center" w:tblpY="-32"/>
        <w:tblW w:w="935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13"/>
        <w:gridCol w:w="567"/>
        <w:gridCol w:w="567"/>
        <w:gridCol w:w="567"/>
        <w:gridCol w:w="567"/>
        <w:gridCol w:w="567"/>
        <w:gridCol w:w="567"/>
        <w:gridCol w:w="567"/>
        <w:gridCol w:w="567"/>
        <w:gridCol w:w="567"/>
        <w:gridCol w:w="709"/>
        <w:gridCol w:w="709"/>
        <w:gridCol w:w="709"/>
        <w:gridCol w:w="708"/>
      </w:tblGrid>
      <w:tr w:rsidR="00B25E7F" w:rsidRPr="00D268FF" w14:paraId="5E041B33" w14:textId="77777777" w:rsidTr="00AB2BD3">
        <w:trPr>
          <w:cnfStyle w:val="100000000000" w:firstRow="1" w:lastRow="0" w:firstColumn="0" w:lastColumn="0" w:oddVBand="0" w:evenVBand="0" w:oddHBand="0" w:evenHBand="0" w:firstRowFirstColumn="0" w:firstRowLastColumn="0" w:lastRowFirstColumn="0" w:lastRowLastColumn="0"/>
          <w:trHeight w:val="452"/>
          <w:jc w:val="center"/>
        </w:trPr>
        <w:tc>
          <w:tcPr>
            <w:cnfStyle w:val="001000000000" w:firstRow="0" w:lastRow="0" w:firstColumn="1" w:lastColumn="0" w:oddVBand="0" w:evenVBand="0" w:oddHBand="0" w:evenHBand="0" w:firstRowFirstColumn="0" w:firstRowLastColumn="0" w:lastRowFirstColumn="0" w:lastRowLastColumn="0"/>
            <w:tcW w:w="1413" w:type="dxa"/>
            <w:tcBorders>
              <w:top w:val="single" w:sz="4" w:space="0" w:color="auto"/>
            </w:tcBorders>
            <w:shd w:val="clear" w:color="auto" w:fill="BFBFBF" w:themeFill="background1" w:themeFillShade="BF"/>
            <w:vAlign w:val="center"/>
          </w:tcPr>
          <w:p w14:paraId="713E94AB" w14:textId="77777777" w:rsidR="00B25E7F" w:rsidRPr="00D268FF" w:rsidRDefault="00B25E7F" w:rsidP="00AB2BD3">
            <w:pPr>
              <w:pStyle w:val="Textotablas"/>
              <w:spacing w:after="160" w:line="360" w:lineRule="auto"/>
              <w:rPr>
                <w:rFonts w:cs="Arial"/>
                <w:bCs w:val="0"/>
                <w:sz w:val="24"/>
                <w:lang w:val="es-MX"/>
              </w:rPr>
            </w:pPr>
            <w:r w:rsidRPr="00D268FF">
              <w:rPr>
                <w:rFonts w:cs="Arial"/>
                <w:sz w:val="24"/>
                <w:lang w:val="es-MX"/>
              </w:rPr>
              <w:t>Código de ítem</w:t>
            </w:r>
          </w:p>
        </w:tc>
        <w:tc>
          <w:tcPr>
            <w:tcW w:w="567" w:type="dxa"/>
            <w:tcBorders>
              <w:top w:val="single" w:sz="4" w:space="0" w:color="auto"/>
            </w:tcBorders>
            <w:shd w:val="clear" w:color="auto" w:fill="BFBFBF" w:themeFill="background1" w:themeFillShade="BF"/>
            <w:vAlign w:val="center"/>
          </w:tcPr>
          <w:p w14:paraId="08DA58CA"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w:t>
            </w:r>
          </w:p>
        </w:tc>
        <w:tc>
          <w:tcPr>
            <w:tcW w:w="567" w:type="dxa"/>
            <w:tcBorders>
              <w:top w:val="single" w:sz="4" w:space="0" w:color="auto"/>
            </w:tcBorders>
            <w:shd w:val="clear" w:color="auto" w:fill="BFBFBF" w:themeFill="background1" w:themeFillShade="BF"/>
            <w:vAlign w:val="center"/>
          </w:tcPr>
          <w:p w14:paraId="3B8D00B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O2</w:t>
            </w:r>
          </w:p>
        </w:tc>
        <w:tc>
          <w:tcPr>
            <w:tcW w:w="567" w:type="dxa"/>
            <w:tcBorders>
              <w:top w:val="single" w:sz="4" w:space="0" w:color="auto"/>
            </w:tcBorders>
            <w:shd w:val="clear" w:color="auto" w:fill="BFBFBF" w:themeFill="background1" w:themeFillShade="BF"/>
            <w:vAlign w:val="center"/>
          </w:tcPr>
          <w:p w14:paraId="2B625E2E"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O3</w:t>
            </w:r>
          </w:p>
        </w:tc>
        <w:tc>
          <w:tcPr>
            <w:tcW w:w="567" w:type="dxa"/>
            <w:tcBorders>
              <w:top w:val="single" w:sz="4" w:space="0" w:color="auto"/>
            </w:tcBorders>
            <w:shd w:val="clear" w:color="auto" w:fill="BFBFBF" w:themeFill="background1" w:themeFillShade="BF"/>
            <w:vAlign w:val="center"/>
          </w:tcPr>
          <w:p w14:paraId="77C3C66D"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O4</w:t>
            </w:r>
          </w:p>
        </w:tc>
        <w:tc>
          <w:tcPr>
            <w:tcW w:w="567" w:type="dxa"/>
            <w:tcBorders>
              <w:top w:val="single" w:sz="4" w:space="0" w:color="auto"/>
            </w:tcBorders>
            <w:shd w:val="clear" w:color="auto" w:fill="BFBFBF" w:themeFill="background1" w:themeFillShade="BF"/>
            <w:vAlign w:val="center"/>
          </w:tcPr>
          <w:p w14:paraId="2CA03A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O5</w:t>
            </w:r>
          </w:p>
        </w:tc>
        <w:tc>
          <w:tcPr>
            <w:tcW w:w="567" w:type="dxa"/>
            <w:tcBorders>
              <w:top w:val="single" w:sz="4" w:space="0" w:color="auto"/>
            </w:tcBorders>
            <w:shd w:val="clear" w:color="auto" w:fill="BFBFBF" w:themeFill="background1" w:themeFillShade="BF"/>
            <w:vAlign w:val="center"/>
          </w:tcPr>
          <w:p w14:paraId="19FFD08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O6</w:t>
            </w:r>
          </w:p>
        </w:tc>
        <w:tc>
          <w:tcPr>
            <w:tcW w:w="567" w:type="dxa"/>
            <w:tcBorders>
              <w:top w:val="single" w:sz="4" w:space="0" w:color="auto"/>
            </w:tcBorders>
            <w:shd w:val="clear" w:color="auto" w:fill="BFBFBF" w:themeFill="background1" w:themeFillShade="BF"/>
            <w:vAlign w:val="center"/>
          </w:tcPr>
          <w:p w14:paraId="05EFE8D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O7</w:t>
            </w:r>
          </w:p>
        </w:tc>
        <w:tc>
          <w:tcPr>
            <w:tcW w:w="567" w:type="dxa"/>
            <w:tcBorders>
              <w:top w:val="single" w:sz="4" w:space="0" w:color="auto"/>
            </w:tcBorders>
            <w:shd w:val="clear" w:color="auto" w:fill="BFBFBF" w:themeFill="background1" w:themeFillShade="BF"/>
            <w:vAlign w:val="center"/>
          </w:tcPr>
          <w:p w14:paraId="5FC46E79"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O8</w:t>
            </w:r>
          </w:p>
        </w:tc>
        <w:tc>
          <w:tcPr>
            <w:tcW w:w="567" w:type="dxa"/>
            <w:tcBorders>
              <w:top w:val="single" w:sz="4" w:space="0" w:color="auto"/>
            </w:tcBorders>
            <w:shd w:val="clear" w:color="auto" w:fill="BFBFBF" w:themeFill="background1" w:themeFillShade="BF"/>
            <w:vAlign w:val="center"/>
          </w:tcPr>
          <w:p w14:paraId="0DCF0727"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O9</w:t>
            </w:r>
          </w:p>
        </w:tc>
        <w:tc>
          <w:tcPr>
            <w:tcW w:w="709" w:type="dxa"/>
            <w:tcBorders>
              <w:top w:val="single" w:sz="4" w:space="0" w:color="auto"/>
            </w:tcBorders>
            <w:shd w:val="clear" w:color="auto" w:fill="BFBFBF" w:themeFill="background1" w:themeFillShade="BF"/>
            <w:vAlign w:val="center"/>
          </w:tcPr>
          <w:p w14:paraId="5A522BEC"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O10</w:t>
            </w:r>
          </w:p>
        </w:tc>
        <w:tc>
          <w:tcPr>
            <w:tcW w:w="709" w:type="dxa"/>
            <w:tcBorders>
              <w:top w:val="single" w:sz="4" w:space="0" w:color="auto"/>
            </w:tcBorders>
            <w:shd w:val="clear" w:color="auto" w:fill="BFBFBF" w:themeFill="background1" w:themeFillShade="BF"/>
            <w:vAlign w:val="center"/>
          </w:tcPr>
          <w:p w14:paraId="1D6BE4E3"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O11</w:t>
            </w:r>
          </w:p>
        </w:tc>
        <w:tc>
          <w:tcPr>
            <w:tcW w:w="709" w:type="dxa"/>
            <w:tcBorders>
              <w:top w:val="single" w:sz="4" w:space="0" w:color="auto"/>
            </w:tcBorders>
            <w:shd w:val="clear" w:color="auto" w:fill="BFBFBF" w:themeFill="background1" w:themeFillShade="BF"/>
            <w:vAlign w:val="center"/>
          </w:tcPr>
          <w:p w14:paraId="4F389E5F"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O12</w:t>
            </w:r>
          </w:p>
        </w:tc>
        <w:tc>
          <w:tcPr>
            <w:tcW w:w="708" w:type="dxa"/>
            <w:tcBorders>
              <w:top w:val="single" w:sz="4" w:space="0" w:color="auto"/>
            </w:tcBorders>
            <w:shd w:val="clear" w:color="auto" w:fill="BFBFBF" w:themeFill="background1" w:themeFillShade="BF"/>
            <w:vAlign w:val="center"/>
          </w:tcPr>
          <w:p w14:paraId="4A208E68" w14:textId="77777777" w:rsidR="00B25E7F" w:rsidRPr="00D268FF" w:rsidRDefault="00B25E7F" w:rsidP="00AB2BD3">
            <w:pPr>
              <w:pStyle w:val="Textotablas"/>
              <w:spacing w:after="160" w:line="360" w:lineRule="auto"/>
              <w:cnfStyle w:val="100000000000" w:firstRow="1"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O13</w:t>
            </w:r>
          </w:p>
        </w:tc>
      </w:tr>
      <w:tr w:rsidR="00B25E7F" w:rsidRPr="00D268FF" w14:paraId="16CC074D" w14:textId="77777777" w:rsidTr="00AB2BD3">
        <w:trPr>
          <w:cnfStyle w:val="000000100000" w:firstRow="0" w:lastRow="0" w:firstColumn="0" w:lastColumn="0" w:oddVBand="0" w:evenVBand="0" w:oddHBand="1" w:evenHBand="0" w:firstRowFirstColumn="0" w:firstRowLastColumn="0" w:lastRowFirstColumn="0" w:lastRowLastColumn="0"/>
          <w:trHeight w:val="46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E94513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PMA05</w:t>
            </w:r>
          </w:p>
        </w:tc>
        <w:tc>
          <w:tcPr>
            <w:tcW w:w="567" w:type="dxa"/>
            <w:shd w:val="clear" w:color="auto" w:fill="FFFFFF" w:themeFill="background1"/>
            <w:vAlign w:val="center"/>
          </w:tcPr>
          <w:p w14:paraId="7AFB7A3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C8CCA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03228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F5332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5BBF1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6233E6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1CDB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B0CEE2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A17F80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492D3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FB852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F8D0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7441AE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648415F"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C40C7DA"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PMB09</w:t>
            </w:r>
          </w:p>
        </w:tc>
        <w:tc>
          <w:tcPr>
            <w:tcW w:w="567" w:type="dxa"/>
            <w:shd w:val="clear" w:color="auto" w:fill="FFFFFF" w:themeFill="background1"/>
            <w:vAlign w:val="center"/>
          </w:tcPr>
          <w:p w14:paraId="4C3FB67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48870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0717C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CB77E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681E43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01D0A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1EB47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5FDAE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1719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127E2F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3A9A6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D436E7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F19E0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98CBCC0" w14:textId="77777777" w:rsidTr="00AB2BD3">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1D009049"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PMB07</w:t>
            </w:r>
          </w:p>
        </w:tc>
        <w:tc>
          <w:tcPr>
            <w:tcW w:w="567" w:type="dxa"/>
            <w:shd w:val="clear" w:color="auto" w:fill="FFFFFF" w:themeFill="background1"/>
            <w:vAlign w:val="center"/>
          </w:tcPr>
          <w:p w14:paraId="39AC11E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9373BB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FA6D7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6387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0F1C7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67343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EF6020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B99E1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1F2AB6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A5659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537BC1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3744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413D590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573621A" w14:textId="77777777" w:rsidTr="00AB2BD3">
        <w:trPr>
          <w:trHeight w:val="40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57320A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PMA06</w:t>
            </w:r>
          </w:p>
        </w:tc>
        <w:tc>
          <w:tcPr>
            <w:tcW w:w="567" w:type="dxa"/>
            <w:shd w:val="clear" w:color="auto" w:fill="FFFFFF" w:themeFill="background1"/>
            <w:vAlign w:val="center"/>
          </w:tcPr>
          <w:p w14:paraId="35D67B9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507DD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AF8721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83E36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5CAFE2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785A19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9431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44CF1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C97E5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01D44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38C85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D6A557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35EC33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E90BB06" w14:textId="77777777" w:rsidTr="00AB2BD3">
        <w:trPr>
          <w:cnfStyle w:val="000000100000" w:firstRow="0" w:lastRow="0" w:firstColumn="0" w:lastColumn="0" w:oddVBand="0" w:evenVBand="0" w:oddHBand="1" w:evenHBand="0" w:firstRowFirstColumn="0" w:firstRowLastColumn="0" w:lastRowFirstColumn="0" w:lastRowLastColumn="0"/>
          <w:trHeight w:val="42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68772D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PMA04</w:t>
            </w:r>
          </w:p>
        </w:tc>
        <w:tc>
          <w:tcPr>
            <w:tcW w:w="567" w:type="dxa"/>
            <w:shd w:val="clear" w:color="auto" w:fill="FFFFFF" w:themeFill="background1"/>
            <w:vAlign w:val="center"/>
          </w:tcPr>
          <w:p w14:paraId="754D4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14698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C64D75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3A532D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9D2C9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FC5653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2C7E0B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903C29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04DD27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490A38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BDE732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FF42B1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52599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D1E93E5" w14:textId="77777777" w:rsidTr="00AB2BD3">
        <w:trPr>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163BFA7"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PMA03</w:t>
            </w:r>
          </w:p>
        </w:tc>
        <w:tc>
          <w:tcPr>
            <w:tcW w:w="567" w:type="dxa"/>
            <w:shd w:val="clear" w:color="auto" w:fill="FFFFFF" w:themeFill="background1"/>
            <w:vAlign w:val="center"/>
          </w:tcPr>
          <w:p w14:paraId="2ABC47D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1D5C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56E859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084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4E1853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AC114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C4CC8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8C402B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2A7D9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C49389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00DDBB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EB2DE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F1E6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F757AD3" w14:textId="77777777" w:rsidTr="00AB2BD3">
        <w:trPr>
          <w:cnfStyle w:val="000000100000" w:firstRow="0" w:lastRow="0" w:firstColumn="0" w:lastColumn="0" w:oddVBand="0" w:evenVBand="0" w:oddHBand="1" w:evenHBand="0" w:firstRowFirstColumn="0" w:firstRowLastColumn="0" w:lastRowFirstColumn="0" w:lastRowLastColumn="0"/>
          <w:trHeight w:val="39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91CB89E"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PMB06</w:t>
            </w:r>
          </w:p>
        </w:tc>
        <w:tc>
          <w:tcPr>
            <w:tcW w:w="567" w:type="dxa"/>
            <w:shd w:val="clear" w:color="auto" w:fill="FFFFFF" w:themeFill="background1"/>
            <w:vAlign w:val="center"/>
          </w:tcPr>
          <w:p w14:paraId="6DE36C1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8B7E29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517C82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098626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10421B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8F80C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A4CAE8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ACF851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630E74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D2512E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253747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6A81B2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6A266EC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26E1CD8" w14:textId="77777777" w:rsidTr="00AB2BD3">
        <w:trPr>
          <w:trHeight w:val="440"/>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8F5CE0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PMB08</w:t>
            </w:r>
          </w:p>
        </w:tc>
        <w:tc>
          <w:tcPr>
            <w:tcW w:w="567" w:type="dxa"/>
            <w:shd w:val="clear" w:color="auto" w:fill="FFFFFF" w:themeFill="background1"/>
            <w:vAlign w:val="center"/>
          </w:tcPr>
          <w:p w14:paraId="48ED2F5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E3F00A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209599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BBEDBE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073C4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49F75D0"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14776B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4559E2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A18E8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7E649C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28AA3F7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2651E46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EB4A0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A3B3772" w14:textId="77777777" w:rsidTr="00AB2BD3">
        <w:trPr>
          <w:cnfStyle w:val="000000100000" w:firstRow="0" w:lastRow="0" w:firstColumn="0" w:lastColumn="0" w:oddVBand="0" w:evenVBand="0" w:oddHBand="1" w:evenHBand="0" w:firstRowFirstColumn="0" w:firstRowLastColumn="0" w:lastRowFirstColumn="0" w:lastRowLastColumn="0"/>
          <w:trHeight w:val="40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355574CB"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PMB05</w:t>
            </w:r>
          </w:p>
        </w:tc>
        <w:tc>
          <w:tcPr>
            <w:tcW w:w="567" w:type="dxa"/>
            <w:shd w:val="clear" w:color="auto" w:fill="FFFFFF" w:themeFill="background1"/>
            <w:vAlign w:val="center"/>
          </w:tcPr>
          <w:p w14:paraId="2A6E5FEC"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762A1D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DE7D5C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20011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7A7558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8A25F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3DE63F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ADFD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E7EFD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2E8E99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C5621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4F529E1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2F8847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163D4E70" w14:textId="77777777" w:rsidTr="00AB2BD3">
        <w:trPr>
          <w:trHeight w:val="41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E2EFD9" w:themeFill="accent6" w:themeFillTint="33"/>
            <w:vAlign w:val="center"/>
          </w:tcPr>
          <w:p w14:paraId="6CCAD1AD"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PMA01</w:t>
            </w:r>
          </w:p>
        </w:tc>
        <w:tc>
          <w:tcPr>
            <w:tcW w:w="567" w:type="dxa"/>
            <w:shd w:val="clear" w:color="auto" w:fill="E2EFD9" w:themeFill="accent6" w:themeFillTint="33"/>
            <w:vAlign w:val="center"/>
          </w:tcPr>
          <w:p w14:paraId="3BDABBB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515FCAE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62F8941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7556978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5FF764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567" w:type="dxa"/>
            <w:shd w:val="clear" w:color="auto" w:fill="E2EFD9" w:themeFill="accent6" w:themeFillTint="33"/>
            <w:vAlign w:val="center"/>
          </w:tcPr>
          <w:p w14:paraId="046934A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53166AC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1E0B01E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E2EFD9" w:themeFill="accent6" w:themeFillTint="33"/>
            <w:vAlign w:val="center"/>
          </w:tcPr>
          <w:p w14:paraId="2755AC5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1CC0D41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2C94DAA2"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E2EFD9" w:themeFill="accent6" w:themeFillTint="33"/>
            <w:vAlign w:val="center"/>
          </w:tcPr>
          <w:p w14:paraId="65944A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b/>
                <w:sz w:val="24"/>
                <w:lang w:val="es-MX"/>
              </w:rPr>
            </w:pPr>
            <w:r w:rsidRPr="00D268FF">
              <w:rPr>
                <w:rFonts w:cs="Arial"/>
                <w:b/>
                <w:sz w:val="24"/>
                <w:lang w:val="es-MX"/>
              </w:rPr>
              <w:t>1</w:t>
            </w:r>
          </w:p>
        </w:tc>
        <w:tc>
          <w:tcPr>
            <w:tcW w:w="708" w:type="dxa"/>
            <w:shd w:val="clear" w:color="auto" w:fill="E2EFD9" w:themeFill="accent6" w:themeFillTint="33"/>
            <w:vAlign w:val="center"/>
          </w:tcPr>
          <w:p w14:paraId="05046FA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18A55AB" w14:textId="77777777" w:rsidTr="00AB2BD3">
        <w:trPr>
          <w:cnfStyle w:val="000000100000" w:firstRow="0" w:lastRow="0" w:firstColumn="0" w:lastColumn="0" w:oddVBand="0" w:evenVBand="0" w:oddHBand="1" w:evenHBand="0" w:firstRowFirstColumn="0" w:firstRowLastColumn="0" w:lastRowFirstColumn="0" w:lastRowLastColumn="0"/>
          <w:trHeight w:val="417"/>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48F6EB90"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PMB01</w:t>
            </w:r>
          </w:p>
        </w:tc>
        <w:tc>
          <w:tcPr>
            <w:tcW w:w="567" w:type="dxa"/>
            <w:shd w:val="clear" w:color="auto" w:fill="FFFFFF" w:themeFill="background1"/>
            <w:vAlign w:val="center"/>
          </w:tcPr>
          <w:p w14:paraId="43B7DB1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7F5CCAC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DC5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1A1FB2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E2CD70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28C9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918ADF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2D785A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2FE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660F94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148E3E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45BE21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708" w:type="dxa"/>
            <w:shd w:val="clear" w:color="auto" w:fill="FFFFFF" w:themeFill="background1"/>
            <w:vAlign w:val="center"/>
          </w:tcPr>
          <w:p w14:paraId="43FD900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r>
      <w:tr w:rsidR="00B25E7F" w:rsidRPr="00D268FF" w14:paraId="634A13A4" w14:textId="77777777" w:rsidTr="00AB2BD3">
        <w:trPr>
          <w:trHeight w:val="40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305831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PMB04</w:t>
            </w:r>
          </w:p>
        </w:tc>
        <w:tc>
          <w:tcPr>
            <w:tcW w:w="567" w:type="dxa"/>
            <w:shd w:val="clear" w:color="auto" w:fill="FFFFFF" w:themeFill="background1"/>
            <w:vAlign w:val="center"/>
          </w:tcPr>
          <w:p w14:paraId="65841BC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82B2B4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B2888F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1BC984"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0EBFF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E76009"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255C3C6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E85C3B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CB2E35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709" w:type="dxa"/>
            <w:shd w:val="clear" w:color="auto" w:fill="FFFFFF" w:themeFill="background1"/>
            <w:vAlign w:val="center"/>
          </w:tcPr>
          <w:p w14:paraId="05C8EEA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878594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05E61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959C0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0EA3677F" w14:textId="77777777" w:rsidTr="00AB2BD3">
        <w:trPr>
          <w:cnfStyle w:val="000000100000" w:firstRow="0" w:lastRow="0" w:firstColumn="0" w:lastColumn="0" w:oddVBand="0" w:evenVBand="0" w:oddHBand="1" w:evenHBand="0" w:firstRowFirstColumn="0" w:firstRowLastColumn="0" w:lastRowFirstColumn="0" w:lastRowLastColumn="0"/>
          <w:trHeight w:val="41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BE05D7C"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PMA07</w:t>
            </w:r>
          </w:p>
        </w:tc>
        <w:tc>
          <w:tcPr>
            <w:tcW w:w="567" w:type="dxa"/>
            <w:shd w:val="clear" w:color="auto" w:fill="FFFFFF" w:themeFill="background1"/>
            <w:vAlign w:val="center"/>
          </w:tcPr>
          <w:p w14:paraId="596F2EE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966E0A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C562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5612B4"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E184FB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5B8096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04CDB0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F7B810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0108E3A"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62D3C4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06D8D1D"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5CB62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26A1220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2F22FBB7" w14:textId="77777777" w:rsidTr="00AB2BD3">
        <w:trPr>
          <w:trHeight w:val="421"/>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2DC63DC4"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PMB02</w:t>
            </w:r>
          </w:p>
        </w:tc>
        <w:tc>
          <w:tcPr>
            <w:tcW w:w="567" w:type="dxa"/>
            <w:shd w:val="clear" w:color="auto" w:fill="FFFFFF" w:themeFill="background1"/>
            <w:vAlign w:val="center"/>
          </w:tcPr>
          <w:p w14:paraId="293C5EB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C0B975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3BA735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2E6F4E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414DC27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F294D4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E87848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F3E4B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A99363E"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2C29721"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E2CA613"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41EC25FB"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B79EA6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7CF57104" w14:textId="77777777" w:rsidTr="00AB2BD3">
        <w:trPr>
          <w:cnfStyle w:val="000000100000" w:firstRow="0" w:lastRow="0" w:firstColumn="0" w:lastColumn="0" w:oddVBand="0" w:evenVBand="0" w:oddHBand="1" w:evenHBand="0" w:firstRowFirstColumn="0" w:firstRowLastColumn="0" w:lastRowFirstColumn="0" w:lastRowLastColumn="0"/>
          <w:trHeight w:val="413"/>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C1F641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PMA08</w:t>
            </w:r>
          </w:p>
        </w:tc>
        <w:tc>
          <w:tcPr>
            <w:tcW w:w="567" w:type="dxa"/>
            <w:shd w:val="clear" w:color="auto" w:fill="FFFFFF" w:themeFill="background1"/>
            <w:vAlign w:val="center"/>
          </w:tcPr>
          <w:p w14:paraId="0B4F7A3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310116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A78879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CF595C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147FC47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49FF20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0714BB4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416075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C91DEA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3178455"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83C9EA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89F2430"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0C3C362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557446B5" w14:textId="77777777" w:rsidTr="00AB2BD3">
        <w:trPr>
          <w:trHeight w:val="418"/>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EFDAF45"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PMB03</w:t>
            </w:r>
          </w:p>
        </w:tc>
        <w:tc>
          <w:tcPr>
            <w:tcW w:w="567" w:type="dxa"/>
            <w:shd w:val="clear" w:color="auto" w:fill="FFFFFF" w:themeFill="background1"/>
            <w:vAlign w:val="center"/>
          </w:tcPr>
          <w:p w14:paraId="1539DD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805C005"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FA477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396BF9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6940AB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1087D98"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DC7228F"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B85A8FC"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1B087B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0C534BDA"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7291B1E6"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5A62BE3D"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19290367" w14:textId="77777777" w:rsidR="00B25E7F" w:rsidRPr="00D268FF" w:rsidRDefault="00B25E7F" w:rsidP="00AB2BD3">
            <w:pPr>
              <w:pStyle w:val="Textotablas"/>
              <w:spacing w:after="160" w:line="360" w:lineRule="auto"/>
              <w:cnfStyle w:val="000000000000" w:firstRow="0" w:lastRow="0" w:firstColumn="0" w:lastColumn="0" w:oddVBand="0" w:evenVBand="0" w:oddHBand="0" w:evenHBand="0" w:firstRowFirstColumn="0" w:firstRowLastColumn="0" w:lastRowFirstColumn="0" w:lastRowLastColumn="0"/>
              <w:rPr>
                <w:rFonts w:cs="Arial"/>
                <w:sz w:val="24"/>
                <w:lang w:val="es-MX"/>
              </w:rPr>
            </w:pPr>
            <w:r w:rsidRPr="00D268FF">
              <w:rPr>
                <w:rFonts w:cs="Arial"/>
                <w:sz w:val="24"/>
                <w:lang w:val="es-MX"/>
              </w:rPr>
              <w:t>0</w:t>
            </w:r>
          </w:p>
        </w:tc>
      </w:tr>
      <w:tr w:rsidR="00B25E7F" w:rsidRPr="00D268FF" w14:paraId="6811E446" w14:textId="77777777" w:rsidTr="00AB2BD3">
        <w:trPr>
          <w:cnfStyle w:val="000000100000" w:firstRow="0" w:lastRow="0" w:firstColumn="0" w:lastColumn="0" w:oddVBand="0" w:evenVBand="0" w:oddHBand="1" w:evenHBand="0" w:firstRowFirstColumn="0" w:firstRowLastColumn="0" w:lastRowFirstColumn="0" w:lastRowLastColumn="0"/>
          <w:trHeight w:val="425"/>
          <w:jc w:val="center"/>
        </w:trPr>
        <w:tc>
          <w:tcPr>
            <w:cnfStyle w:val="001000000000" w:firstRow="0" w:lastRow="0" w:firstColumn="1" w:lastColumn="0" w:oddVBand="0" w:evenVBand="0" w:oddHBand="0" w:evenHBand="0" w:firstRowFirstColumn="0" w:firstRowLastColumn="0" w:lastRowFirstColumn="0" w:lastRowLastColumn="0"/>
            <w:tcW w:w="1413" w:type="dxa"/>
            <w:shd w:val="clear" w:color="auto" w:fill="FFFFFF" w:themeFill="background1"/>
            <w:vAlign w:val="center"/>
          </w:tcPr>
          <w:p w14:paraId="68C961BF" w14:textId="77777777" w:rsidR="00B25E7F" w:rsidRPr="00D268FF" w:rsidRDefault="00B25E7F" w:rsidP="00AB2BD3">
            <w:pPr>
              <w:pStyle w:val="Textotablas"/>
              <w:spacing w:after="160" w:line="360" w:lineRule="auto"/>
              <w:jc w:val="left"/>
              <w:rPr>
                <w:rFonts w:cs="Arial"/>
                <w:sz w:val="24"/>
                <w:lang w:val="es-MX"/>
              </w:rPr>
            </w:pPr>
            <w:r w:rsidRPr="00D268FF">
              <w:rPr>
                <w:rFonts w:cs="Arial"/>
                <w:sz w:val="24"/>
                <w:lang w:val="es-MX"/>
              </w:rPr>
              <w:t>PMA02</w:t>
            </w:r>
          </w:p>
        </w:tc>
        <w:tc>
          <w:tcPr>
            <w:tcW w:w="567" w:type="dxa"/>
            <w:shd w:val="clear" w:color="auto" w:fill="FFFFFF" w:themeFill="background1"/>
            <w:vAlign w:val="center"/>
          </w:tcPr>
          <w:p w14:paraId="10B7CDF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7665D7BE"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3C1291C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2F6E6B29"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1</w:t>
            </w:r>
          </w:p>
        </w:tc>
        <w:tc>
          <w:tcPr>
            <w:tcW w:w="567" w:type="dxa"/>
            <w:shd w:val="clear" w:color="auto" w:fill="FFFFFF" w:themeFill="background1"/>
            <w:vAlign w:val="center"/>
          </w:tcPr>
          <w:p w14:paraId="3A11D9C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9DBEDD2"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653F8547"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50E8D586"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567" w:type="dxa"/>
            <w:shd w:val="clear" w:color="auto" w:fill="FFFFFF" w:themeFill="background1"/>
            <w:vAlign w:val="center"/>
          </w:tcPr>
          <w:p w14:paraId="0F5462A1"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33587203"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631AA76B"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9" w:type="dxa"/>
            <w:shd w:val="clear" w:color="auto" w:fill="FFFFFF" w:themeFill="background1"/>
            <w:vAlign w:val="center"/>
          </w:tcPr>
          <w:p w14:paraId="109594E8"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c>
          <w:tcPr>
            <w:tcW w:w="708" w:type="dxa"/>
            <w:shd w:val="clear" w:color="auto" w:fill="FFFFFF" w:themeFill="background1"/>
            <w:vAlign w:val="center"/>
          </w:tcPr>
          <w:p w14:paraId="557E445F" w14:textId="77777777" w:rsidR="00B25E7F" w:rsidRPr="00D268FF" w:rsidRDefault="00B25E7F" w:rsidP="00AB2BD3">
            <w:pPr>
              <w:pStyle w:val="Textotablas"/>
              <w:spacing w:after="160" w:line="360" w:lineRule="auto"/>
              <w:cnfStyle w:val="000000100000" w:firstRow="0" w:lastRow="0" w:firstColumn="0" w:lastColumn="0" w:oddVBand="0" w:evenVBand="0" w:oddHBand="1" w:evenHBand="0" w:firstRowFirstColumn="0" w:firstRowLastColumn="0" w:lastRowFirstColumn="0" w:lastRowLastColumn="0"/>
              <w:rPr>
                <w:rFonts w:cs="Arial"/>
                <w:sz w:val="24"/>
                <w:lang w:val="es-MX"/>
              </w:rPr>
            </w:pPr>
            <w:r w:rsidRPr="00D268FF">
              <w:rPr>
                <w:rFonts w:cs="Arial"/>
                <w:sz w:val="24"/>
                <w:lang w:val="es-MX"/>
              </w:rPr>
              <w:t>0</w:t>
            </w:r>
          </w:p>
        </w:tc>
      </w:tr>
    </w:tbl>
    <w:p w14:paraId="7481FDB4" w14:textId="77777777" w:rsidR="00B25E7F" w:rsidRPr="00D268FF" w:rsidRDefault="00B25E7F" w:rsidP="00B25E7F">
      <w:pPr>
        <w:pStyle w:val="Subttulos"/>
        <w:spacing w:after="160" w:line="360" w:lineRule="auto"/>
        <w:rPr>
          <w:rFonts w:cs="Arial"/>
          <w:sz w:val="24"/>
          <w:szCs w:val="24"/>
          <w:lang w:val="es-MX"/>
        </w:rPr>
        <w:sectPr w:rsidR="00B25E7F" w:rsidRPr="00D268FF" w:rsidSect="00D268FF">
          <w:pgSz w:w="12240" w:h="15840"/>
          <w:pgMar w:top="1417" w:right="1183" w:bottom="1417" w:left="1418" w:header="708" w:footer="708" w:gutter="0"/>
          <w:cols w:space="708"/>
          <w:docGrid w:linePitch="360"/>
        </w:sectPr>
      </w:pPr>
    </w:p>
    <w:p w14:paraId="1CE7CE00" w14:textId="7EEC88DB" w:rsidR="00B25E7F" w:rsidRPr="00F53C40" w:rsidRDefault="00CD2F01" w:rsidP="00D02F0E">
      <w:pPr>
        <w:pStyle w:val="Subttulos"/>
        <w:spacing w:after="160" w:line="360" w:lineRule="auto"/>
        <w:rPr>
          <w:rFonts w:cs="Arial"/>
          <w:lang w:val="es-MX"/>
        </w:rPr>
      </w:pPr>
      <w:r>
        <w:rPr>
          <w:rFonts w:cs="Arial"/>
          <w:sz w:val="24"/>
          <w:szCs w:val="24"/>
          <w:lang w:val="es-MX"/>
        </w:rPr>
        <w:lastRenderedPageBreak/>
        <w:t>Aplicación del Modelo DINA</w:t>
      </w:r>
    </w:p>
    <w:p w14:paraId="619E46D1" w14:textId="77777777" w:rsidR="00AC48B6" w:rsidRDefault="00CD2F01" w:rsidP="00B25E7F">
      <w:pPr>
        <w:pStyle w:val="parrafos0"/>
        <w:spacing w:after="160" w:line="360" w:lineRule="auto"/>
        <w:ind w:firstLine="0"/>
      </w:pPr>
      <w:r>
        <w:t>Con base en la Matriz Q ant</w:t>
      </w:r>
      <w:r w:rsidR="00F95212">
        <w:t>es presentada, las respuestas registradas por los estudiantes que participaron en la aplicación del PLANEA ELCE fueron r analizadas con el</w:t>
      </w:r>
      <w:r w:rsidR="007F44E5">
        <w:t xml:space="preserve"> modelo DINA para obtener estimaciones acerca de la probabilidad de dominio que cada participante presenta para cada operación cognitiva evaluada, así como para estimar el valor de los parámetros de desliz y adivinación que caracterizan cada ítem. </w:t>
      </w:r>
    </w:p>
    <w:p w14:paraId="03D68FB3" w14:textId="5A2F6080" w:rsidR="00B25E7F" w:rsidRPr="00D268FF" w:rsidRDefault="00B25E7F" w:rsidP="00B25E7F">
      <w:pPr>
        <w:pStyle w:val="parrafos0"/>
        <w:spacing w:after="160" w:line="360" w:lineRule="auto"/>
        <w:ind w:firstLine="0"/>
      </w:pPr>
      <w:r w:rsidRPr="00D268FF">
        <w:t xml:space="preserve">En la </w:t>
      </w:r>
      <w:r w:rsidR="00B85480">
        <w:rPr>
          <w:b/>
          <w:highlight w:val="cyan"/>
        </w:rPr>
        <w:t>Tabla 7</w:t>
      </w:r>
      <w:r w:rsidRPr="00D268FF">
        <w:t xml:space="preserve"> se </w:t>
      </w:r>
      <w:r w:rsidR="00AC48B6">
        <w:t>muestra nuestra primera aproximación a lo que sería un Diagnóstico Cognitivo nacional de las habilidades básicas en matemáticas para estudiantes de sexto año de primaria. Es decir, se presentan las probabilidades de dominio para cada una de</w:t>
      </w:r>
      <w:r w:rsidRPr="00D268FF">
        <w:t xml:space="preserve"> las operaciones cognitivas </w:t>
      </w:r>
      <w:r w:rsidR="00AC48B6">
        <w:t>estimadas para la muestra total.</w:t>
      </w:r>
      <w:r w:rsidRPr="00D268FF">
        <w:t xml:space="preserve"> </w:t>
      </w:r>
      <w:r w:rsidR="00AC48B6">
        <w:t>Como se puede observar,</w:t>
      </w:r>
      <w:r w:rsidRPr="00D268FF">
        <w:t xml:space="preserve"> las probabilidades oscilan entre 0.49 y 0.68</w:t>
      </w:r>
      <w:r w:rsidR="00AC48B6">
        <w:t>,</w:t>
      </w:r>
      <w:r w:rsidRPr="00D268FF">
        <w:t xml:space="preserve"> </w:t>
      </w:r>
      <w:r w:rsidR="00AC48B6">
        <w:t xml:space="preserve">valores que podrían considerarse “moderados” y que podrían estar sugiriendo la necesidad de elaborar e implementar </w:t>
      </w:r>
      <w:r w:rsidRPr="00D268FF">
        <w:t>plan</w:t>
      </w:r>
      <w:r w:rsidR="00AC48B6">
        <w:t>es</w:t>
      </w:r>
      <w:r w:rsidRPr="00D268FF">
        <w:t xml:space="preserve"> de mejora</w:t>
      </w:r>
      <w:r w:rsidR="00AC48B6">
        <w:t xml:space="preserve"> orientados a promover el logro del aprendizaje</w:t>
      </w:r>
      <w:r w:rsidRPr="00D268FF">
        <w:t xml:space="preserve">. </w:t>
      </w:r>
    </w:p>
    <w:p w14:paraId="59537442" w14:textId="437E63EA" w:rsidR="00B25E7F" w:rsidRPr="00D268FF" w:rsidRDefault="00B25E7F" w:rsidP="00B25E7F">
      <w:pPr>
        <w:pStyle w:val="Titulotablas"/>
        <w:spacing w:after="160" w:line="360" w:lineRule="auto"/>
        <w:rPr>
          <w:rFonts w:cs="Arial"/>
          <w:lang w:val="es-MX"/>
        </w:rPr>
      </w:pPr>
      <w:bookmarkStart w:id="76" w:name="_Toc507056962"/>
      <w:r w:rsidRPr="00B85480">
        <w:rPr>
          <w:rFonts w:cs="Arial"/>
          <w:b/>
          <w:highlight w:val="cyan"/>
          <w:lang w:val="es-MX"/>
        </w:rPr>
        <w:t xml:space="preserve">Tabla </w:t>
      </w:r>
      <w:r w:rsidR="00B85480" w:rsidRPr="00B85480">
        <w:rPr>
          <w:rFonts w:cs="Arial"/>
          <w:b/>
          <w:highlight w:val="cyan"/>
          <w:lang w:val="es-MX"/>
        </w:rPr>
        <w:t>7</w:t>
      </w:r>
      <w:r w:rsidRPr="00B85480">
        <w:rPr>
          <w:rFonts w:cs="Arial"/>
          <w:b/>
          <w:highlight w:val="cyan"/>
          <w:lang w:val="es-MX"/>
        </w:rPr>
        <w:t>.</w:t>
      </w:r>
      <w:r w:rsidRPr="00D268FF">
        <w:rPr>
          <w:rFonts w:cs="Arial"/>
          <w:lang w:val="es-MX"/>
        </w:rPr>
        <w:t xml:space="preserve"> Probabilidades de dominio de las operaciones cognitivas por parte de los examinados</w:t>
      </w:r>
      <w:bookmarkEnd w:id="76"/>
      <w:r w:rsidRPr="00D268FF">
        <w:rPr>
          <w:rFonts w:cs="Arial"/>
          <w:lang w:val="es-MX"/>
        </w:rPr>
        <w:t xml:space="preserve"> en los tres ejes temáticos del PLANEA ELCE (06) 2015 de Matemáticas</w:t>
      </w:r>
    </w:p>
    <w:tbl>
      <w:tblPr>
        <w:tblW w:w="9356" w:type="dxa"/>
        <w:jc w:val="center"/>
        <w:tblCellMar>
          <w:left w:w="70" w:type="dxa"/>
          <w:right w:w="70" w:type="dxa"/>
        </w:tblCellMar>
        <w:tblLook w:val="04A0" w:firstRow="1" w:lastRow="0" w:firstColumn="1" w:lastColumn="0" w:noHBand="0" w:noVBand="1"/>
      </w:tblPr>
      <w:tblGrid>
        <w:gridCol w:w="1701"/>
        <w:gridCol w:w="6096"/>
        <w:gridCol w:w="1559"/>
      </w:tblGrid>
      <w:tr w:rsidR="00B25E7F" w:rsidRPr="00D268FF" w14:paraId="5C05640E" w14:textId="77777777" w:rsidTr="002F067E">
        <w:trPr>
          <w:trHeight w:val="822"/>
          <w:jc w:val="center"/>
        </w:trPr>
        <w:tc>
          <w:tcPr>
            <w:tcW w:w="1701" w:type="dxa"/>
            <w:tcBorders>
              <w:top w:val="single" w:sz="4" w:space="0" w:color="auto"/>
              <w:left w:val="nil"/>
              <w:bottom w:val="single" w:sz="4" w:space="0" w:color="auto"/>
              <w:right w:val="nil"/>
            </w:tcBorders>
            <w:shd w:val="clear" w:color="000000" w:fill="BFBFBF"/>
            <w:vAlign w:val="center"/>
            <w:hideMark/>
          </w:tcPr>
          <w:p w14:paraId="719FE496"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Eje</w:t>
            </w:r>
          </w:p>
        </w:tc>
        <w:tc>
          <w:tcPr>
            <w:tcW w:w="6096" w:type="dxa"/>
            <w:tcBorders>
              <w:top w:val="single" w:sz="4" w:space="0" w:color="auto"/>
              <w:left w:val="nil"/>
              <w:bottom w:val="single" w:sz="4" w:space="0" w:color="auto"/>
              <w:right w:val="nil"/>
            </w:tcBorders>
            <w:shd w:val="clear" w:color="000000" w:fill="BFBFBF"/>
            <w:vAlign w:val="center"/>
            <w:hideMark/>
          </w:tcPr>
          <w:p w14:paraId="1E113BD1" w14:textId="42D0DA08" w:rsidR="00B25E7F" w:rsidRPr="00DC63E2" w:rsidRDefault="003704A3"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Operación cognitiva</w:t>
            </w:r>
          </w:p>
        </w:tc>
        <w:tc>
          <w:tcPr>
            <w:tcW w:w="1559" w:type="dxa"/>
            <w:tcBorders>
              <w:top w:val="single" w:sz="4" w:space="0" w:color="auto"/>
              <w:left w:val="nil"/>
              <w:bottom w:val="single" w:sz="4" w:space="0" w:color="auto"/>
              <w:right w:val="nil"/>
            </w:tcBorders>
            <w:shd w:val="clear" w:color="000000" w:fill="BFBFBF"/>
            <w:vAlign w:val="center"/>
            <w:hideMark/>
          </w:tcPr>
          <w:p w14:paraId="16307501" w14:textId="77777777" w:rsidR="00B25E7F" w:rsidRPr="00DC63E2" w:rsidRDefault="00B25E7F" w:rsidP="00AB2BD3">
            <w:pPr>
              <w:spacing w:line="360" w:lineRule="auto"/>
              <w:jc w:val="center"/>
              <w:rPr>
                <w:rFonts w:ascii="Arial" w:hAnsi="Arial" w:cs="Arial"/>
                <w:b/>
                <w:bCs/>
                <w:color w:val="000000"/>
                <w:lang w:val="es-CR" w:eastAsia="es-CR"/>
              </w:rPr>
            </w:pPr>
            <w:r w:rsidRPr="00DC63E2">
              <w:rPr>
                <w:rFonts w:ascii="Arial" w:hAnsi="Arial" w:cs="Arial"/>
                <w:b/>
                <w:bCs/>
                <w:color w:val="000000"/>
                <w:lang w:eastAsia="es-CR"/>
              </w:rPr>
              <w:t>Probabilidad de dominio</w:t>
            </w:r>
          </w:p>
        </w:tc>
      </w:tr>
      <w:tr w:rsidR="00533D01" w:rsidRPr="00D268FF" w14:paraId="05E773B1"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2D85B281" w14:textId="4CD9D9FE"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w:t>
            </w:r>
            <w:r w:rsidRPr="00533D01">
              <w:rPr>
                <w:rFonts w:ascii="Arial" w:hAnsi="Arial" w:cs="Arial"/>
              </w:rPr>
              <w:br/>
              <w:t>Sentido Numérico y Pensamiento Algebraico</w:t>
            </w:r>
          </w:p>
          <w:p w14:paraId="55DC4BDF" w14:textId="1275553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F577B3B" w14:textId="1496576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5A1F82BD" w14:textId="4AE031C9"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0.58</w:t>
            </w:r>
          </w:p>
        </w:tc>
      </w:tr>
      <w:tr w:rsidR="00533D01" w:rsidRPr="00D268FF" w14:paraId="2B108E25" w14:textId="77777777" w:rsidTr="002F067E">
        <w:trPr>
          <w:trHeight w:val="300"/>
          <w:jc w:val="center"/>
        </w:trPr>
        <w:tc>
          <w:tcPr>
            <w:tcW w:w="1701" w:type="dxa"/>
            <w:vMerge/>
            <w:tcBorders>
              <w:top w:val="nil"/>
              <w:left w:val="nil"/>
              <w:bottom w:val="single" w:sz="4" w:space="0" w:color="000000"/>
              <w:right w:val="nil"/>
            </w:tcBorders>
            <w:vAlign w:val="center"/>
            <w:hideMark/>
          </w:tcPr>
          <w:p w14:paraId="1B4DF76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9195422" w14:textId="610456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BBD5FC9" w14:textId="15E2D9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B8878B" w14:textId="77777777" w:rsidTr="002F067E">
        <w:trPr>
          <w:trHeight w:val="300"/>
          <w:jc w:val="center"/>
        </w:trPr>
        <w:tc>
          <w:tcPr>
            <w:tcW w:w="1701" w:type="dxa"/>
            <w:vMerge/>
            <w:tcBorders>
              <w:top w:val="nil"/>
              <w:left w:val="nil"/>
              <w:bottom w:val="single" w:sz="4" w:space="0" w:color="000000"/>
              <w:right w:val="nil"/>
            </w:tcBorders>
            <w:vAlign w:val="center"/>
            <w:hideMark/>
          </w:tcPr>
          <w:p w14:paraId="3529D91D"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17B05CE" w14:textId="21898D1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SNPA03:</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079A6244" w14:textId="3AC4387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2300FD61" w14:textId="77777777" w:rsidTr="002F067E">
        <w:trPr>
          <w:trHeight w:val="300"/>
          <w:jc w:val="center"/>
        </w:trPr>
        <w:tc>
          <w:tcPr>
            <w:tcW w:w="1701" w:type="dxa"/>
            <w:vMerge/>
            <w:tcBorders>
              <w:top w:val="nil"/>
              <w:left w:val="nil"/>
              <w:bottom w:val="single" w:sz="4" w:space="0" w:color="000000"/>
              <w:right w:val="nil"/>
            </w:tcBorders>
            <w:vAlign w:val="center"/>
            <w:hideMark/>
          </w:tcPr>
          <w:p w14:paraId="6A34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68B4954" w14:textId="60075D22"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SNPA04:</w:t>
            </w:r>
            <w:r w:rsidRPr="00533D01">
              <w:rPr>
                <w:rFonts w:ascii="Arial" w:eastAsia="Times New Roman" w:hAnsi="Arial" w:cs="Arial"/>
                <w:color w:val="000000"/>
                <w:lang w:eastAsia="es-MX"/>
              </w:rPr>
              <w:t> Representación del modelo aditivo de números fraccionarios</w:t>
            </w:r>
          </w:p>
        </w:tc>
        <w:tc>
          <w:tcPr>
            <w:tcW w:w="1559" w:type="dxa"/>
            <w:tcBorders>
              <w:top w:val="nil"/>
              <w:left w:val="nil"/>
              <w:bottom w:val="nil"/>
              <w:right w:val="nil"/>
            </w:tcBorders>
            <w:shd w:val="clear" w:color="auto" w:fill="auto"/>
            <w:noWrap/>
            <w:vAlign w:val="center"/>
          </w:tcPr>
          <w:p w14:paraId="2888CBD9" w14:textId="14B685BF"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0.52</w:t>
            </w:r>
          </w:p>
        </w:tc>
      </w:tr>
      <w:tr w:rsidR="00533D01" w:rsidRPr="00D268FF" w14:paraId="29E8E3E7" w14:textId="77777777" w:rsidTr="002F067E">
        <w:trPr>
          <w:trHeight w:val="300"/>
          <w:jc w:val="center"/>
        </w:trPr>
        <w:tc>
          <w:tcPr>
            <w:tcW w:w="1701" w:type="dxa"/>
            <w:vMerge/>
            <w:tcBorders>
              <w:top w:val="nil"/>
              <w:left w:val="nil"/>
              <w:bottom w:val="single" w:sz="4" w:space="0" w:color="000000"/>
              <w:right w:val="nil"/>
            </w:tcBorders>
            <w:vAlign w:val="center"/>
            <w:hideMark/>
          </w:tcPr>
          <w:p w14:paraId="780538E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B648E0B" w14:textId="553ABE59"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SNPA05:</w:t>
            </w:r>
            <w:r w:rsidRPr="00533D01">
              <w:rPr>
                <w:rFonts w:ascii="Arial" w:eastAsia="Times New Roman" w:hAnsi="Arial" w:cs="Arial"/>
                <w:color w:val="000000"/>
                <w:lang w:eastAsia="es-MX"/>
              </w:rPr>
              <w:t> Amplificación de fracciones (Equivalencia de fracciones por amplificación)</w:t>
            </w:r>
          </w:p>
        </w:tc>
        <w:tc>
          <w:tcPr>
            <w:tcW w:w="1559" w:type="dxa"/>
            <w:tcBorders>
              <w:top w:val="nil"/>
              <w:left w:val="nil"/>
              <w:bottom w:val="nil"/>
              <w:right w:val="nil"/>
            </w:tcBorders>
            <w:shd w:val="clear" w:color="auto" w:fill="auto"/>
            <w:noWrap/>
            <w:vAlign w:val="center"/>
          </w:tcPr>
          <w:p w14:paraId="5BAA28B7" w14:textId="3935AE6E"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1A9A07EB" w14:textId="77777777" w:rsidTr="002F067E">
        <w:trPr>
          <w:trHeight w:val="300"/>
          <w:jc w:val="center"/>
        </w:trPr>
        <w:tc>
          <w:tcPr>
            <w:tcW w:w="1701" w:type="dxa"/>
            <w:vMerge/>
            <w:tcBorders>
              <w:top w:val="nil"/>
              <w:left w:val="nil"/>
              <w:bottom w:val="single" w:sz="4" w:space="0" w:color="000000"/>
              <w:right w:val="nil"/>
            </w:tcBorders>
            <w:vAlign w:val="center"/>
            <w:hideMark/>
          </w:tcPr>
          <w:p w14:paraId="667BCC3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65635C5" w14:textId="63C5748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SNPA06:</w:t>
            </w:r>
            <w:r w:rsidRPr="00533D01">
              <w:rPr>
                <w:rFonts w:ascii="Arial" w:eastAsia="Times New Roman" w:hAnsi="Arial" w:cs="Arial"/>
                <w:color w:val="000000"/>
                <w:lang w:eastAsia="es-MX"/>
              </w:rPr>
              <w:t> Representación del modelo aritmético de la división</w:t>
            </w:r>
          </w:p>
        </w:tc>
        <w:tc>
          <w:tcPr>
            <w:tcW w:w="1559" w:type="dxa"/>
            <w:tcBorders>
              <w:top w:val="nil"/>
              <w:left w:val="nil"/>
              <w:bottom w:val="nil"/>
              <w:right w:val="nil"/>
            </w:tcBorders>
            <w:shd w:val="clear" w:color="auto" w:fill="auto"/>
            <w:noWrap/>
            <w:vAlign w:val="center"/>
          </w:tcPr>
          <w:p w14:paraId="24598D9A" w14:textId="5B7174B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88E3BC5" w14:textId="77777777" w:rsidTr="002F067E">
        <w:trPr>
          <w:trHeight w:val="300"/>
          <w:jc w:val="center"/>
        </w:trPr>
        <w:tc>
          <w:tcPr>
            <w:tcW w:w="1701" w:type="dxa"/>
            <w:vMerge/>
            <w:tcBorders>
              <w:top w:val="nil"/>
              <w:left w:val="nil"/>
              <w:bottom w:val="single" w:sz="4" w:space="0" w:color="000000"/>
              <w:right w:val="nil"/>
            </w:tcBorders>
            <w:vAlign w:val="center"/>
            <w:hideMark/>
          </w:tcPr>
          <w:p w14:paraId="222E73F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B23FABC" w14:textId="771C087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SNPA07:</w:t>
            </w:r>
            <w:r w:rsidRPr="00533D01">
              <w:rPr>
                <w:rFonts w:ascii="Arial" w:eastAsia="Times New Roman" w:hAnsi="Arial" w:cs="Arial"/>
                <w:color w:val="000000"/>
                <w:lang w:eastAsia="es-MX"/>
              </w:rPr>
              <w:t> Representación de números fraccionarios</w:t>
            </w:r>
          </w:p>
        </w:tc>
        <w:tc>
          <w:tcPr>
            <w:tcW w:w="1559" w:type="dxa"/>
            <w:tcBorders>
              <w:top w:val="nil"/>
              <w:left w:val="nil"/>
              <w:bottom w:val="nil"/>
              <w:right w:val="nil"/>
            </w:tcBorders>
            <w:shd w:val="clear" w:color="auto" w:fill="auto"/>
            <w:noWrap/>
            <w:vAlign w:val="center"/>
          </w:tcPr>
          <w:p w14:paraId="5E56F1FC" w14:textId="2A97B0F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5715EC21" w14:textId="77777777" w:rsidTr="002F067E">
        <w:trPr>
          <w:trHeight w:val="300"/>
          <w:jc w:val="center"/>
        </w:trPr>
        <w:tc>
          <w:tcPr>
            <w:tcW w:w="1701" w:type="dxa"/>
            <w:vMerge/>
            <w:tcBorders>
              <w:top w:val="nil"/>
              <w:left w:val="nil"/>
              <w:bottom w:val="single" w:sz="4" w:space="0" w:color="000000"/>
              <w:right w:val="nil"/>
            </w:tcBorders>
            <w:vAlign w:val="center"/>
            <w:hideMark/>
          </w:tcPr>
          <w:p w14:paraId="1397CB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16BE23D" w14:textId="381E19F8"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SNPA08:</w:t>
            </w:r>
            <w:r w:rsidRPr="00533D01">
              <w:rPr>
                <w:rFonts w:ascii="Arial" w:eastAsia="Times New Roman" w:hAnsi="Arial" w:cs="Arial"/>
                <w:color w:val="000000"/>
                <w:lang w:eastAsia="es-MX"/>
              </w:rPr>
              <w:t> Inferencia del patrón que rige una secuencia de números naturales</w:t>
            </w:r>
          </w:p>
        </w:tc>
        <w:tc>
          <w:tcPr>
            <w:tcW w:w="1559" w:type="dxa"/>
            <w:tcBorders>
              <w:top w:val="nil"/>
              <w:left w:val="nil"/>
              <w:bottom w:val="nil"/>
              <w:right w:val="nil"/>
            </w:tcBorders>
            <w:shd w:val="clear" w:color="auto" w:fill="auto"/>
            <w:noWrap/>
            <w:vAlign w:val="center"/>
          </w:tcPr>
          <w:p w14:paraId="62D31693" w14:textId="186D43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50D515A7" w14:textId="77777777" w:rsidTr="002F067E">
        <w:trPr>
          <w:trHeight w:val="300"/>
          <w:jc w:val="center"/>
        </w:trPr>
        <w:tc>
          <w:tcPr>
            <w:tcW w:w="1701" w:type="dxa"/>
            <w:vMerge/>
            <w:tcBorders>
              <w:top w:val="nil"/>
              <w:left w:val="nil"/>
              <w:bottom w:val="single" w:sz="4" w:space="0" w:color="000000"/>
              <w:right w:val="nil"/>
            </w:tcBorders>
            <w:vAlign w:val="center"/>
            <w:hideMark/>
          </w:tcPr>
          <w:p w14:paraId="7F1088F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862BFC0" w14:textId="558B958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SNPA09:</w:t>
            </w:r>
            <w:r w:rsidRPr="00533D01">
              <w:rPr>
                <w:rFonts w:ascii="Arial" w:eastAsia="Times New Roman" w:hAnsi="Arial" w:cs="Arial"/>
                <w:color w:val="000000"/>
                <w:lang w:eastAsia="es-MX"/>
              </w:rPr>
              <w:t> Conversión de texto cardinal a números naturales y viceversa</w:t>
            </w:r>
          </w:p>
        </w:tc>
        <w:tc>
          <w:tcPr>
            <w:tcW w:w="1559" w:type="dxa"/>
            <w:tcBorders>
              <w:top w:val="nil"/>
              <w:left w:val="nil"/>
              <w:bottom w:val="nil"/>
              <w:right w:val="nil"/>
            </w:tcBorders>
            <w:shd w:val="clear" w:color="auto" w:fill="auto"/>
            <w:noWrap/>
            <w:vAlign w:val="center"/>
          </w:tcPr>
          <w:p w14:paraId="3F62EAC3" w14:textId="32C3A02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6C87228C" w14:textId="77777777" w:rsidTr="002F067E">
        <w:trPr>
          <w:trHeight w:val="300"/>
          <w:jc w:val="center"/>
        </w:trPr>
        <w:tc>
          <w:tcPr>
            <w:tcW w:w="1701" w:type="dxa"/>
            <w:vMerge/>
            <w:tcBorders>
              <w:top w:val="nil"/>
              <w:left w:val="nil"/>
              <w:bottom w:val="single" w:sz="4" w:space="0" w:color="000000"/>
              <w:right w:val="nil"/>
            </w:tcBorders>
            <w:vAlign w:val="center"/>
            <w:hideMark/>
          </w:tcPr>
          <w:p w14:paraId="19AC873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CBA013" w14:textId="3E8DD5C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SNPA10:</w:t>
            </w:r>
            <w:r w:rsidRPr="00533D01">
              <w:rPr>
                <w:rFonts w:ascii="Arial" w:eastAsia="Times New Roman" w:hAnsi="Arial" w:cs="Arial"/>
                <w:color w:val="000000"/>
                <w:lang w:eastAsia="es-MX"/>
              </w:rPr>
              <w:t> Operación de valores posicionales con números naturales o decimales</w:t>
            </w:r>
          </w:p>
        </w:tc>
        <w:tc>
          <w:tcPr>
            <w:tcW w:w="1559" w:type="dxa"/>
            <w:tcBorders>
              <w:top w:val="nil"/>
              <w:left w:val="nil"/>
              <w:bottom w:val="nil"/>
              <w:right w:val="nil"/>
            </w:tcBorders>
            <w:shd w:val="clear" w:color="auto" w:fill="auto"/>
            <w:noWrap/>
            <w:vAlign w:val="center"/>
          </w:tcPr>
          <w:p w14:paraId="40C8A5A3" w14:textId="15E3CE6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7AFBAB1D" w14:textId="77777777" w:rsidTr="002F067E">
        <w:trPr>
          <w:trHeight w:val="300"/>
          <w:jc w:val="center"/>
        </w:trPr>
        <w:tc>
          <w:tcPr>
            <w:tcW w:w="1701" w:type="dxa"/>
            <w:vMerge/>
            <w:tcBorders>
              <w:top w:val="nil"/>
              <w:left w:val="nil"/>
              <w:bottom w:val="single" w:sz="4" w:space="0" w:color="000000"/>
              <w:right w:val="nil"/>
            </w:tcBorders>
            <w:vAlign w:val="center"/>
            <w:hideMark/>
          </w:tcPr>
          <w:p w14:paraId="174547E1"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7E32F52" w14:textId="750F3F05"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SNPA11: </w:t>
            </w:r>
            <w:r w:rsidRPr="00533D01">
              <w:rPr>
                <w:rFonts w:ascii="Arial" w:eastAsia="Times New Roman" w:hAnsi="Arial" w:cs="Arial"/>
                <w:bCs/>
                <w:color w:val="000000"/>
                <w:lang w:eastAsia="es-MX"/>
              </w:rPr>
              <w:t>Representación del modelo multiplicativo de números fraccionarios por naturales.</w:t>
            </w:r>
          </w:p>
        </w:tc>
        <w:tc>
          <w:tcPr>
            <w:tcW w:w="1559" w:type="dxa"/>
            <w:tcBorders>
              <w:top w:val="nil"/>
              <w:left w:val="nil"/>
              <w:bottom w:val="nil"/>
              <w:right w:val="nil"/>
            </w:tcBorders>
            <w:shd w:val="clear" w:color="auto" w:fill="auto"/>
            <w:noWrap/>
            <w:vAlign w:val="center"/>
          </w:tcPr>
          <w:p w14:paraId="419B398D" w14:textId="5F726E9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02DF58F" w14:textId="77777777" w:rsidTr="002F067E">
        <w:trPr>
          <w:trHeight w:val="300"/>
          <w:jc w:val="center"/>
        </w:trPr>
        <w:tc>
          <w:tcPr>
            <w:tcW w:w="1701" w:type="dxa"/>
            <w:vMerge/>
            <w:tcBorders>
              <w:top w:val="nil"/>
              <w:left w:val="nil"/>
              <w:bottom w:val="single" w:sz="4" w:space="0" w:color="000000"/>
              <w:right w:val="nil"/>
            </w:tcBorders>
            <w:vAlign w:val="center"/>
            <w:hideMark/>
          </w:tcPr>
          <w:p w14:paraId="23E0700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4364CA6" w14:textId="2461101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 xml:space="preserve">SNPA12: </w:t>
            </w:r>
            <w:r w:rsidRPr="00533D01">
              <w:rPr>
                <w:rFonts w:ascii="Arial" w:eastAsia="Times New Roman" w:hAnsi="Arial" w:cs="Arial"/>
                <w:bCs/>
                <w:color w:val="000000"/>
                <w:lang w:eastAsia="es-MX"/>
              </w:rPr>
              <w:t>Conversión de una regla verbal de progresión geométrica de ascendente a una sucesión numérica</w:t>
            </w:r>
          </w:p>
        </w:tc>
        <w:tc>
          <w:tcPr>
            <w:tcW w:w="1559" w:type="dxa"/>
            <w:tcBorders>
              <w:top w:val="nil"/>
              <w:left w:val="nil"/>
              <w:bottom w:val="nil"/>
              <w:right w:val="nil"/>
            </w:tcBorders>
            <w:shd w:val="clear" w:color="auto" w:fill="auto"/>
            <w:noWrap/>
            <w:vAlign w:val="center"/>
          </w:tcPr>
          <w:p w14:paraId="62277E87" w14:textId="440A0FB1"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0DC06E92" w14:textId="77777777" w:rsidTr="002F067E">
        <w:trPr>
          <w:trHeight w:val="300"/>
          <w:jc w:val="center"/>
        </w:trPr>
        <w:tc>
          <w:tcPr>
            <w:tcW w:w="1701" w:type="dxa"/>
            <w:vMerge/>
            <w:tcBorders>
              <w:top w:val="nil"/>
              <w:left w:val="nil"/>
              <w:bottom w:val="single" w:sz="4" w:space="0" w:color="000000"/>
              <w:right w:val="nil"/>
            </w:tcBorders>
            <w:vAlign w:val="center"/>
            <w:hideMark/>
          </w:tcPr>
          <w:p w14:paraId="1E3233B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06F78366" w14:textId="5E5C90D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SNPA13:</w:t>
            </w:r>
            <w:r w:rsidRPr="00533D01">
              <w:rPr>
                <w:rFonts w:ascii="Arial" w:eastAsia="Times New Roman" w:hAnsi="Arial" w:cs="Arial"/>
                <w:bCs/>
                <w:color w:val="000000"/>
                <w:lang w:eastAsia="es-MX"/>
              </w:rPr>
              <w:t xml:space="preserve"> Deducción del patrón de una sucesión con progresión especial</w:t>
            </w:r>
          </w:p>
        </w:tc>
        <w:tc>
          <w:tcPr>
            <w:tcW w:w="1559" w:type="dxa"/>
            <w:tcBorders>
              <w:top w:val="nil"/>
              <w:left w:val="nil"/>
              <w:bottom w:val="single" w:sz="4" w:space="0" w:color="auto"/>
              <w:right w:val="nil"/>
            </w:tcBorders>
            <w:shd w:val="clear" w:color="auto" w:fill="auto"/>
            <w:noWrap/>
            <w:vAlign w:val="center"/>
          </w:tcPr>
          <w:p w14:paraId="60789A33" w14:textId="5108DBE8"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3351AC96"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723304DC" w14:textId="795E1A4F"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w:t>
            </w:r>
            <w:r w:rsidRPr="00533D01">
              <w:rPr>
                <w:rFonts w:ascii="Arial" w:hAnsi="Arial" w:cs="Arial"/>
              </w:rPr>
              <w:br/>
              <w:t>Manejo de la Información</w:t>
            </w:r>
          </w:p>
          <w:p w14:paraId="2A5E9AED" w14:textId="7883FD2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A6A3F4E" w14:textId="602281EC"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hideMark/>
          </w:tcPr>
          <w:p w14:paraId="290B5892"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1CD93465" w14:textId="77777777" w:rsidTr="002F067E">
        <w:trPr>
          <w:trHeight w:val="300"/>
          <w:jc w:val="center"/>
        </w:trPr>
        <w:tc>
          <w:tcPr>
            <w:tcW w:w="1701" w:type="dxa"/>
            <w:vMerge/>
            <w:tcBorders>
              <w:top w:val="nil"/>
              <w:left w:val="nil"/>
              <w:bottom w:val="single" w:sz="4" w:space="0" w:color="000000"/>
              <w:right w:val="nil"/>
            </w:tcBorders>
            <w:vAlign w:val="center"/>
            <w:hideMark/>
          </w:tcPr>
          <w:p w14:paraId="5F56BE46"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DCE5DB8" w14:textId="57DFF4AB"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MI02:</w:t>
            </w:r>
            <w:r w:rsidRPr="00533D01">
              <w:rPr>
                <w:rFonts w:ascii="Arial" w:eastAsia="Times New Roman" w:hAnsi="Arial" w:cs="Arial"/>
                <w:color w:val="000000"/>
                <w:lang w:eastAsia="es-MX"/>
              </w:rPr>
              <w:t> Comparación de la proporcionalidad de razones</w:t>
            </w:r>
          </w:p>
        </w:tc>
        <w:tc>
          <w:tcPr>
            <w:tcW w:w="1559" w:type="dxa"/>
            <w:tcBorders>
              <w:top w:val="nil"/>
              <w:left w:val="nil"/>
              <w:bottom w:val="nil"/>
              <w:right w:val="nil"/>
            </w:tcBorders>
            <w:shd w:val="clear" w:color="auto" w:fill="auto"/>
            <w:noWrap/>
            <w:vAlign w:val="center"/>
            <w:hideMark/>
          </w:tcPr>
          <w:p w14:paraId="10EE30F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1417B4EA" w14:textId="77777777" w:rsidTr="002F067E">
        <w:trPr>
          <w:trHeight w:val="300"/>
          <w:jc w:val="center"/>
        </w:trPr>
        <w:tc>
          <w:tcPr>
            <w:tcW w:w="1701" w:type="dxa"/>
            <w:vMerge/>
            <w:tcBorders>
              <w:top w:val="nil"/>
              <w:left w:val="nil"/>
              <w:bottom w:val="single" w:sz="4" w:space="0" w:color="000000"/>
              <w:right w:val="nil"/>
            </w:tcBorders>
            <w:vAlign w:val="center"/>
            <w:hideMark/>
          </w:tcPr>
          <w:p w14:paraId="53BBD72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83A433E" w14:textId="1024D7A7"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MI03:</w:t>
            </w:r>
            <w:r w:rsidRPr="00533D01">
              <w:rPr>
                <w:rFonts w:ascii="Arial" w:eastAsia="Times New Roman" w:hAnsi="Arial" w:cs="Arial"/>
                <w:color w:val="000000"/>
                <w:lang w:eastAsia="es-MX"/>
              </w:rPr>
              <w:t> Representación de modelos aritméticos de la media (promedio)</w:t>
            </w:r>
          </w:p>
        </w:tc>
        <w:tc>
          <w:tcPr>
            <w:tcW w:w="1559" w:type="dxa"/>
            <w:tcBorders>
              <w:top w:val="nil"/>
              <w:left w:val="nil"/>
              <w:bottom w:val="nil"/>
              <w:right w:val="nil"/>
            </w:tcBorders>
            <w:shd w:val="clear" w:color="auto" w:fill="auto"/>
            <w:noWrap/>
            <w:vAlign w:val="center"/>
            <w:hideMark/>
          </w:tcPr>
          <w:p w14:paraId="1E328B53"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0.65</w:t>
            </w:r>
          </w:p>
        </w:tc>
      </w:tr>
      <w:tr w:rsidR="00533D01" w:rsidRPr="00D268FF" w14:paraId="17FF010C" w14:textId="77777777" w:rsidTr="002F067E">
        <w:trPr>
          <w:trHeight w:val="300"/>
          <w:jc w:val="center"/>
        </w:trPr>
        <w:tc>
          <w:tcPr>
            <w:tcW w:w="1701" w:type="dxa"/>
            <w:vMerge/>
            <w:tcBorders>
              <w:top w:val="nil"/>
              <w:left w:val="nil"/>
              <w:bottom w:val="single" w:sz="4" w:space="0" w:color="000000"/>
              <w:right w:val="nil"/>
            </w:tcBorders>
            <w:vAlign w:val="center"/>
            <w:hideMark/>
          </w:tcPr>
          <w:p w14:paraId="6C842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5B0079C" w14:textId="5DDEF20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MI04:</w:t>
            </w:r>
            <w:r w:rsidRPr="00533D01">
              <w:rPr>
                <w:rFonts w:ascii="Arial" w:eastAsia="Times New Roman" w:hAnsi="Arial" w:cs="Arial"/>
                <w:color w:val="000000"/>
                <w:lang w:eastAsia="es-MX"/>
              </w:rPr>
              <w:t> Representación de modelos aritméticos de la mediana</w:t>
            </w:r>
          </w:p>
        </w:tc>
        <w:tc>
          <w:tcPr>
            <w:tcW w:w="1559" w:type="dxa"/>
            <w:tcBorders>
              <w:top w:val="nil"/>
              <w:left w:val="nil"/>
              <w:bottom w:val="nil"/>
              <w:right w:val="nil"/>
            </w:tcBorders>
            <w:shd w:val="clear" w:color="auto" w:fill="auto"/>
            <w:noWrap/>
            <w:vAlign w:val="center"/>
            <w:hideMark/>
          </w:tcPr>
          <w:p w14:paraId="6D20A24B"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0C0A2D55" w14:textId="77777777" w:rsidTr="002F067E">
        <w:trPr>
          <w:trHeight w:val="300"/>
          <w:jc w:val="center"/>
        </w:trPr>
        <w:tc>
          <w:tcPr>
            <w:tcW w:w="1701" w:type="dxa"/>
            <w:vMerge/>
            <w:tcBorders>
              <w:top w:val="nil"/>
              <w:left w:val="nil"/>
              <w:bottom w:val="single" w:sz="4" w:space="0" w:color="000000"/>
              <w:right w:val="nil"/>
            </w:tcBorders>
            <w:vAlign w:val="center"/>
            <w:hideMark/>
          </w:tcPr>
          <w:p w14:paraId="2CD7EF1E"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2FD2FDB" w14:textId="4514025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hideMark/>
          </w:tcPr>
          <w:p w14:paraId="7621DC37"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6AA94DC4" w14:textId="77777777" w:rsidTr="002F067E">
        <w:trPr>
          <w:trHeight w:val="300"/>
          <w:jc w:val="center"/>
        </w:trPr>
        <w:tc>
          <w:tcPr>
            <w:tcW w:w="1701" w:type="dxa"/>
            <w:vMerge/>
            <w:tcBorders>
              <w:top w:val="nil"/>
              <w:left w:val="nil"/>
              <w:bottom w:val="single" w:sz="4" w:space="0" w:color="000000"/>
              <w:right w:val="nil"/>
            </w:tcBorders>
            <w:vAlign w:val="center"/>
            <w:hideMark/>
          </w:tcPr>
          <w:p w14:paraId="7D79D96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46959E0E" w14:textId="46EEE38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MI06:</w:t>
            </w:r>
            <w:r w:rsidRPr="00533D01">
              <w:rPr>
                <w:rFonts w:ascii="Arial" w:eastAsia="Times New Roman" w:hAnsi="Arial" w:cs="Arial"/>
                <w:color w:val="000000"/>
                <w:lang w:eastAsia="es-MX"/>
              </w:rPr>
              <w:t> Representación de datos numéricos en gráficas de barras</w:t>
            </w:r>
          </w:p>
        </w:tc>
        <w:tc>
          <w:tcPr>
            <w:tcW w:w="1559" w:type="dxa"/>
            <w:tcBorders>
              <w:top w:val="nil"/>
              <w:left w:val="nil"/>
              <w:bottom w:val="nil"/>
              <w:right w:val="nil"/>
            </w:tcBorders>
            <w:shd w:val="clear" w:color="auto" w:fill="auto"/>
            <w:noWrap/>
            <w:vAlign w:val="center"/>
            <w:hideMark/>
          </w:tcPr>
          <w:p w14:paraId="74DD58EC"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4049B4A3" w14:textId="77777777" w:rsidTr="002F067E">
        <w:trPr>
          <w:trHeight w:val="300"/>
          <w:jc w:val="center"/>
        </w:trPr>
        <w:tc>
          <w:tcPr>
            <w:tcW w:w="1701" w:type="dxa"/>
            <w:vMerge/>
            <w:tcBorders>
              <w:top w:val="nil"/>
              <w:left w:val="nil"/>
              <w:bottom w:val="single" w:sz="4" w:space="0" w:color="000000"/>
              <w:right w:val="nil"/>
            </w:tcBorders>
            <w:vAlign w:val="center"/>
            <w:hideMark/>
          </w:tcPr>
          <w:p w14:paraId="7C19581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355DFF8" w14:textId="77D4AE1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MI07:</w:t>
            </w:r>
            <w:r w:rsidRPr="00533D01">
              <w:rPr>
                <w:rFonts w:ascii="Arial" w:eastAsia="Times New Roman" w:hAnsi="Arial" w:cs="Arial"/>
                <w:color w:val="000000"/>
                <w:lang w:eastAsia="es-MX"/>
              </w:rPr>
              <w:t> Representación del modelo de regla de tres simple</w:t>
            </w:r>
          </w:p>
        </w:tc>
        <w:tc>
          <w:tcPr>
            <w:tcW w:w="1559" w:type="dxa"/>
            <w:tcBorders>
              <w:top w:val="nil"/>
              <w:left w:val="nil"/>
              <w:bottom w:val="nil"/>
              <w:right w:val="nil"/>
            </w:tcBorders>
            <w:shd w:val="clear" w:color="auto" w:fill="auto"/>
            <w:noWrap/>
            <w:vAlign w:val="center"/>
            <w:hideMark/>
          </w:tcPr>
          <w:p w14:paraId="407E171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217B2F6E" w14:textId="77777777" w:rsidTr="002F067E">
        <w:trPr>
          <w:trHeight w:val="300"/>
          <w:jc w:val="center"/>
        </w:trPr>
        <w:tc>
          <w:tcPr>
            <w:tcW w:w="1701" w:type="dxa"/>
            <w:vMerge/>
            <w:tcBorders>
              <w:top w:val="nil"/>
              <w:left w:val="nil"/>
              <w:bottom w:val="single" w:sz="4" w:space="0" w:color="000000"/>
              <w:right w:val="nil"/>
            </w:tcBorders>
            <w:vAlign w:val="center"/>
            <w:hideMark/>
          </w:tcPr>
          <w:p w14:paraId="66A3A9C7"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FB52BF5" w14:textId="7C6F6AD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MI08:</w:t>
            </w:r>
            <w:r w:rsidRPr="00533D01">
              <w:rPr>
                <w:rFonts w:ascii="Arial" w:eastAsia="Times New Roman" w:hAnsi="Arial" w:cs="Arial"/>
                <w:color w:val="000000"/>
                <w:lang w:eastAsia="es-MX"/>
              </w:rPr>
              <w:t> Comprensión de la relación entre porcentajes y fracciones</w:t>
            </w:r>
          </w:p>
        </w:tc>
        <w:tc>
          <w:tcPr>
            <w:tcW w:w="1559" w:type="dxa"/>
            <w:tcBorders>
              <w:top w:val="nil"/>
              <w:left w:val="nil"/>
              <w:bottom w:val="nil"/>
              <w:right w:val="nil"/>
            </w:tcBorders>
            <w:shd w:val="clear" w:color="auto" w:fill="auto"/>
            <w:noWrap/>
            <w:vAlign w:val="center"/>
            <w:hideMark/>
          </w:tcPr>
          <w:p w14:paraId="546428B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0.66</w:t>
            </w:r>
          </w:p>
        </w:tc>
      </w:tr>
      <w:tr w:rsidR="00533D01" w:rsidRPr="00D268FF" w14:paraId="101C0BDD" w14:textId="77777777" w:rsidTr="002F067E">
        <w:trPr>
          <w:trHeight w:val="300"/>
          <w:jc w:val="center"/>
        </w:trPr>
        <w:tc>
          <w:tcPr>
            <w:tcW w:w="1701" w:type="dxa"/>
            <w:vMerge/>
            <w:tcBorders>
              <w:top w:val="nil"/>
              <w:left w:val="nil"/>
              <w:bottom w:val="single" w:sz="4" w:space="0" w:color="000000"/>
              <w:right w:val="nil"/>
            </w:tcBorders>
            <w:vAlign w:val="center"/>
            <w:hideMark/>
          </w:tcPr>
          <w:p w14:paraId="0DD749DC"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739278F" w14:textId="4C6CD841"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MI09:</w:t>
            </w:r>
            <w:r w:rsidRPr="00533D01">
              <w:rPr>
                <w:rFonts w:ascii="Arial" w:eastAsia="Times New Roman" w:hAnsi="Arial" w:cs="Arial"/>
                <w:color w:val="000000"/>
                <w:lang w:eastAsia="es-MX"/>
              </w:rPr>
              <w:t> Comparación de razones con cantidades discretas</w:t>
            </w:r>
          </w:p>
        </w:tc>
        <w:tc>
          <w:tcPr>
            <w:tcW w:w="1559" w:type="dxa"/>
            <w:tcBorders>
              <w:top w:val="nil"/>
              <w:left w:val="nil"/>
              <w:bottom w:val="nil"/>
              <w:right w:val="nil"/>
            </w:tcBorders>
            <w:shd w:val="clear" w:color="auto" w:fill="auto"/>
            <w:noWrap/>
            <w:vAlign w:val="center"/>
            <w:hideMark/>
          </w:tcPr>
          <w:p w14:paraId="06AF59FE"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0.49</w:t>
            </w:r>
          </w:p>
        </w:tc>
      </w:tr>
      <w:tr w:rsidR="00533D01" w:rsidRPr="00D268FF" w14:paraId="19290FFC" w14:textId="77777777" w:rsidTr="002F067E">
        <w:trPr>
          <w:trHeight w:val="300"/>
          <w:jc w:val="center"/>
        </w:trPr>
        <w:tc>
          <w:tcPr>
            <w:tcW w:w="1701" w:type="dxa"/>
            <w:vMerge/>
            <w:tcBorders>
              <w:top w:val="nil"/>
              <w:left w:val="nil"/>
              <w:bottom w:val="single" w:sz="4" w:space="0" w:color="000000"/>
              <w:right w:val="nil"/>
            </w:tcBorders>
            <w:vAlign w:val="center"/>
            <w:hideMark/>
          </w:tcPr>
          <w:p w14:paraId="1EFFE5A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A1A966E" w14:textId="5037D77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MI10:</w:t>
            </w:r>
            <w:r w:rsidRPr="00533D01">
              <w:rPr>
                <w:rFonts w:ascii="Arial" w:eastAsia="Times New Roman" w:hAnsi="Arial" w:cs="Arial"/>
                <w:color w:val="000000"/>
                <w:lang w:eastAsia="es-MX"/>
              </w:rPr>
              <w:t> Representación de un número fraccionario</w:t>
            </w:r>
          </w:p>
        </w:tc>
        <w:tc>
          <w:tcPr>
            <w:tcW w:w="1559" w:type="dxa"/>
            <w:tcBorders>
              <w:top w:val="nil"/>
              <w:left w:val="nil"/>
              <w:bottom w:val="single" w:sz="4" w:space="0" w:color="auto"/>
              <w:right w:val="nil"/>
            </w:tcBorders>
            <w:shd w:val="clear" w:color="auto" w:fill="auto"/>
            <w:noWrap/>
            <w:vAlign w:val="center"/>
            <w:hideMark/>
          </w:tcPr>
          <w:p w14:paraId="4909D479" w14:textId="77777777"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40EDEFF3" w14:textId="77777777" w:rsidTr="002F067E">
        <w:trPr>
          <w:trHeight w:val="300"/>
          <w:jc w:val="center"/>
        </w:trPr>
        <w:tc>
          <w:tcPr>
            <w:tcW w:w="1701" w:type="dxa"/>
            <w:vMerge w:val="restart"/>
            <w:tcBorders>
              <w:top w:val="nil"/>
              <w:left w:val="nil"/>
              <w:bottom w:val="single" w:sz="4" w:space="0" w:color="000000"/>
              <w:right w:val="nil"/>
            </w:tcBorders>
            <w:shd w:val="clear" w:color="auto" w:fill="auto"/>
            <w:vAlign w:val="center"/>
            <w:hideMark/>
          </w:tcPr>
          <w:p w14:paraId="5756EAD9" w14:textId="018E428D" w:rsidR="00533D01" w:rsidRPr="00533D01" w:rsidRDefault="00533D01" w:rsidP="00533D01">
            <w:pPr>
              <w:spacing w:line="360" w:lineRule="auto"/>
              <w:rPr>
                <w:rFonts w:ascii="Arial" w:hAnsi="Arial" w:cs="Arial"/>
                <w:color w:val="000000"/>
                <w:lang w:val="es-CR" w:eastAsia="es-CR"/>
              </w:rPr>
            </w:pPr>
            <w:r w:rsidRPr="00533D01">
              <w:rPr>
                <w:rFonts w:ascii="Arial" w:hAnsi="Arial" w:cs="Arial"/>
              </w:rPr>
              <w:t>III.</w:t>
            </w:r>
            <w:r w:rsidRPr="00533D01">
              <w:rPr>
                <w:rFonts w:ascii="Arial" w:hAnsi="Arial" w:cs="Arial"/>
              </w:rPr>
              <w:br/>
              <w:t>Forma, Espacio y Medida</w:t>
            </w:r>
          </w:p>
        </w:tc>
        <w:tc>
          <w:tcPr>
            <w:tcW w:w="6096" w:type="dxa"/>
            <w:tcBorders>
              <w:top w:val="nil"/>
              <w:left w:val="nil"/>
              <w:bottom w:val="nil"/>
              <w:right w:val="nil"/>
            </w:tcBorders>
            <w:shd w:val="clear" w:color="auto" w:fill="auto"/>
            <w:vAlign w:val="center"/>
            <w:hideMark/>
          </w:tcPr>
          <w:p w14:paraId="3C7C586E" w14:textId="4104E2A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FEM01:</w:t>
            </w:r>
            <w:r w:rsidRPr="00533D01">
              <w:rPr>
                <w:rFonts w:ascii="Arial" w:eastAsia="Times New Roman" w:hAnsi="Arial" w:cs="Arial"/>
                <w:color w:val="000000"/>
                <w:lang w:eastAsia="es-MX"/>
              </w:rPr>
              <w:t> Comprensión de problemas matemáticos contextualizados</w:t>
            </w:r>
          </w:p>
        </w:tc>
        <w:tc>
          <w:tcPr>
            <w:tcW w:w="1559" w:type="dxa"/>
            <w:tcBorders>
              <w:top w:val="nil"/>
              <w:left w:val="nil"/>
              <w:bottom w:val="nil"/>
              <w:right w:val="nil"/>
            </w:tcBorders>
            <w:shd w:val="clear" w:color="auto" w:fill="auto"/>
            <w:noWrap/>
            <w:vAlign w:val="center"/>
          </w:tcPr>
          <w:p w14:paraId="09594663" w14:textId="6A250CB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0.60</w:t>
            </w:r>
          </w:p>
        </w:tc>
      </w:tr>
      <w:tr w:rsidR="00533D01" w:rsidRPr="00D268FF" w14:paraId="08F5BF0F" w14:textId="77777777" w:rsidTr="002F067E">
        <w:trPr>
          <w:trHeight w:val="300"/>
          <w:jc w:val="center"/>
        </w:trPr>
        <w:tc>
          <w:tcPr>
            <w:tcW w:w="1701" w:type="dxa"/>
            <w:vMerge/>
            <w:tcBorders>
              <w:top w:val="nil"/>
              <w:left w:val="nil"/>
              <w:bottom w:val="single" w:sz="4" w:space="0" w:color="000000"/>
              <w:right w:val="nil"/>
            </w:tcBorders>
            <w:vAlign w:val="center"/>
            <w:hideMark/>
          </w:tcPr>
          <w:p w14:paraId="031B08A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3F27E488" w14:textId="01BD75AE"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FEM02:</w:t>
            </w:r>
            <w:r w:rsidRPr="00533D01">
              <w:rPr>
                <w:rFonts w:ascii="Arial" w:eastAsia="Times New Roman" w:hAnsi="Arial" w:cs="Arial"/>
                <w:color w:val="000000"/>
                <w:lang w:eastAsia="es-MX"/>
              </w:rPr>
              <w:t> Comprensión del Sistema Internacional de Unidades (SIU)</w:t>
            </w:r>
          </w:p>
        </w:tc>
        <w:tc>
          <w:tcPr>
            <w:tcW w:w="1559" w:type="dxa"/>
            <w:tcBorders>
              <w:top w:val="nil"/>
              <w:left w:val="nil"/>
              <w:bottom w:val="nil"/>
              <w:right w:val="nil"/>
            </w:tcBorders>
            <w:shd w:val="clear" w:color="auto" w:fill="auto"/>
            <w:noWrap/>
            <w:vAlign w:val="center"/>
          </w:tcPr>
          <w:p w14:paraId="78770488" w14:textId="2A64994D"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36F4DD65" w14:textId="77777777" w:rsidTr="002F067E">
        <w:trPr>
          <w:trHeight w:val="300"/>
          <w:jc w:val="center"/>
        </w:trPr>
        <w:tc>
          <w:tcPr>
            <w:tcW w:w="1701" w:type="dxa"/>
            <w:vMerge/>
            <w:tcBorders>
              <w:top w:val="nil"/>
              <w:left w:val="nil"/>
              <w:bottom w:val="single" w:sz="4" w:space="0" w:color="000000"/>
              <w:right w:val="nil"/>
            </w:tcBorders>
            <w:vAlign w:val="center"/>
            <w:hideMark/>
          </w:tcPr>
          <w:p w14:paraId="56AF5A6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202CAF03" w14:textId="408C8A94"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FEM03:</w:t>
            </w:r>
            <w:r w:rsidRPr="00533D01">
              <w:rPr>
                <w:rFonts w:ascii="Arial" w:eastAsia="Times New Roman" w:hAnsi="Arial" w:cs="Arial"/>
                <w:color w:val="000000"/>
                <w:lang w:eastAsia="es-MX"/>
              </w:rPr>
              <w:t> Operación de valores posicionales con números naturales y decimales</w:t>
            </w:r>
          </w:p>
        </w:tc>
        <w:tc>
          <w:tcPr>
            <w:tcW w:w="1559" w:type="dxa"/>
            <w:tcBorders>
              <w:top w:val="nil"/>
              <w:left w:val="nil"/>
              <w:bottom w:val="nil"/>
              <w:right w:val="nil"/>
            </w:tcBorders>
            <w:shd w:val="clear" w:color="auto" w:fill="auto"/>
            <w:noWrap/>
            <w:vAlign w:val="center"/>
          </w:tcPr>
          <w:p w14:paraId="6D42CE65" w14:textId="42C881FB"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0.63</w:t>
            </w:r>
          </w:p>
        </w:tc>
      </w:tr>
      <w:tr w:rsidR="00533D01" w:rsidRPr="00D268FF" w14:paraId="1508A40D" w14:textId="77777777" w:rsidTr="002F067E">
        <w:trPr>
          <w:trHeight w:val="300"/>
          <w:jc w:val="center"/>
        </w:trPr>
        <w:tc>
          <w:tcPr>
            <w:tcW w:w="1701" w:type="dxa"/>
            <w:vMerge/>
            <w:tcBorders>
              <w:top w:val="nil"/>
              <w:left w:val="nil"/>
              <w:bottom w:val="single" w:sz="4" w:space="0" w:color="000000"/>
              <w:right w:val="nil"/>
            </w:tcBorders>
            <w:vAlign w:val="center"/>
            <w:hideMark/>
          </w:tcPr>
          <w:p w14:paraId="6ADE4A5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CD63BCD" w14:textId="1138C470"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FEM04:</w:t>
            </w:r>
            <w:r w:rsidRPr="00533D01">
              <w:rPr>
                <w:rFonts w:ascii="Arial" w:eastAsia="Times New Roman" w:hAnsi="Arial" w:cs="Arial"/>
                <w:color w:val="000000"/>
                <w:lang w:eastAsia="es-MX"/>
              </w:rPr>
              <w:t> Ubicación de una coordenada en el primer cuadrante del plano cartesiano</w:t>
            </w:r>
          </w:p>
        </w:tc>
        <w:tc>
          <w:tcPr>
            <w:tcW w:w="1559" w:type="dxa"/>
            <w:tcBorders>
              <w:top w:val="nil"/>
              <w:left w:val="nil"/>
              <w:bottom w:val="nil"/>
              <w:right w:val="nil"/>
            </w:tcBorders>
            <w:shd w:val="clear" w:color="auto" w:fill="auto"/>
            <w:noWrap/>
            <w:vAlign w:val="center"/>
          </w:tcPr>
          <w:p w14:paraId="71C105CE" w14:textId="212F5A05"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0.51</w:t>
            </w:r>
          </w:p>
        </w:tc>
      </w:tr>
      <w:tr w:rsidR="00533D01" w:rsidRPr="00D268FF" w14:paraId="2045C207" w14:textId="77777777" w:rsidTr="002F067E">
        <w:trPr>
          <w:trHeight w:val="300"/>
          <w:jc w:val="center"/>
        </w:trPr>
        <w:tc>
          <w:tcPr>
            <w:tcW w:w="1701" w:type="dxa"/>
            <w:vMerge/>
            <w:tcBorders>
              <w:top w:val="nil"/>
              <w:left w:val="nil"/>
              <w:bottom w:val="single" w:sz="4" w:space="0" w:color="000000"/>
              <w:right w:val="nil"/>
            </w:tcBorders>
            <w:vAlign w:val="center"/>
            <w:hideMark/>
          </w:tcPr>
          <w:p w14:paraId="078A561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6114D817" w14:textId="02BB874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FEM05:</w:t>
            </w:r>
            <w:r w:rsidRPr="00533D01">
              <w:rPr>
                <w:rFonts w:ascii="Arial" w:eastAsia="Times New Roman" w:hAnsi="Arial" w:cs="Arial"/>
                <w:color w:val="000000"/>
                <w:lang w:eastAsia="es-MX"/>
              </w:rPr>
              <w:t> Aplicación de operaciones aritméticas básicas</w:t>
            </w:r>
          </w:p>
        </w:tc>
        <w:tc>
          <w:tcPr>
            <w:tcW w:w="1559" w:type="dxa"/>
            <w:tcBorders>
              <w:top w:val="nil"/>
              <w:left w:val="nil"/>
              <w:bottom w:val="nil"/>
              <w:right w:val="nil"/>
            </w:tcBorders>
            <w:shd w:val="clear" w:color="auto" w:fill="auto"/>
            <w:noWrap/>
            <w:vAlign w:val="center"/>
          </w:tcPr>
          <w:p w14:paraId="77B2C53E" w14:textId="309D3182"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0.67</w:t>
            </w:r>
          </w:p>
        </w:tc>
      </w:tr>
      <w:tr w:rsidR="00533D01" w:rsidRPr="00D268FF" w14:paraId="7783F7FB" w14:textId="77777777" w:rsidTr="002F067E">
        <w:trPr>
          <w:trHeight w:val="300"/>
          <w:jc w:val="center"/>
        </w:trPr>
        <w:tc>
          <w:tcPr>
            <w:tcW w:w="1701" w:type="dxa"/>
            <w:vMerge/>
            <w:tcBorders>
              <w:top w:val="nil"/>
              <w:left w:val="nil"/>
              <w:bottom w:val="single" w:sz="4" w:space="0" w:color="000000"/>
              <w:right w:val="nil"/>
            </w:tcBorders>
            <w:vAlign w:val="center"/>
            <w:hideMark/>
          </w:tcPr>
          <w:p w14:paraId="2F314C9A"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1154836B" w14:textId="5B52A76D"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FEM06:</w:t>
            </w:r>
            <w:r w:rsidRPr="00533D01">
              <w:rPr>
                <w:rFonts w:ascii="Arial" w:eastAsia="Times New Roman" w:hAnsi="Arial" w:cs="Arial"/>
                <w:color w:val="000000"/>
                <w:lang w:eastAsia="es-MX"/>
              </w:rPr>
              <w:t> Definición de tecnicismos del lenguaje formal de la geometría</w:t>
            </w:r>
          </w:p>
        </w:tc>
        <w:tc>
          <w:tcPr>
            <w:tcW w:w="1559" w:type="dxa"/>
            <w:tcBorders>
              <w:top w:val="nil"/>
              <w:left w:val="nil"/>
              <w:bottom w:val="nil"/>
              <w:right w:val="nil"/>
            </w:tcBorders>
            <w:shd w:val="clear" w:color="auto" w:fill="auto"/>
            <w:noWrap/>
            <w:vAlign w:val="center"/>
          </w:tcPr>
          <w:p w14:paraId="724260AE" w14:textId="19EA0F1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0.50</w:t>
            </w:r>
          </w:p>
        </w:tc>
      </w:tr>
      <w:tr w:rsidR="00533D01" w:rsidRPr="00D268FF" w14:paraId="5ED769A2" w14:textId="77777777" w:rsidTr="002F067E">
        <w:trPr>
          <w:trHeight w:val="300"/>
          <w:jc w:val="center"/>
        </w:trPr>
        <w:tc>
          <w:tcPr>
            <w:tcW w:w="1701" w:type="dxa"/>
            <w:vMerge/>
            <w:tcBorders>
              <w:top w:val="nil"/>
              <w:left w:val="nil"/>
              <w:bottom w:val="single" w:sz="4" w:space="0" w:color="000000"/>
              <w:right w:val="nil"/>
            </w:tcBorders>
            <w:vAlign w:val="center"/>
            <w:hideMark/>
          </w:tcPr>
          <w:p w14:paraId="1CCD534B" w14:textId="06899FF1"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0C012882" w14:textId="1EDE69F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FEM07:</w:t>
            </w:r>
            <w:r w:rsidRPr="00533D01">
              <w:rPr>
                <w:rFonts w:ascii="Arial" w:eastAsia="Times New Roman" w:hAnsi="Arial" w:cs="Arial"/>
                <w:color w:val="000000"/>
                <w:lang w:eastAsia="es-MX"/>
              </w:rPr>
              <w:t> Representación viso-espacial de figuras geométricas</w:t>
            </w:r>
          </w:p>
        </w:tc>
        <w:tc>
          <w:tcPr>
            <w:tcW w:w="1559" w:type="dxa"/>
            <w:tcBorders>
              <w:top w:val="nil"/>
              <w:left w:val="nil"/>
              <w:bottom w:val="nil"/>
              <w:right w:val="nil"/>
            </w:tcBorders>
            <w:shd w:val="clear" w:color="auto" w:fill="auto"/>
            <w:noWrap/>
            <w:vAlign w:val="center"/>
          </w:tcPr>
          <w:p w14:paraId="237BC8E9" w14:textId="4351293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2C79CBE9" w14:textId="77777777" w:rsidTr="002F067E">
        <w:trPr>
          <w:trHeight w:val="300"/>
          <w:jc w:val="center"/>
        </w:trPr>
        <w:tc>
          <w:tcPr>
            <w:tcW w:w="1701" w:type="dxa"/>
            <w:vMerge/>
            <w:tcBorders>
              <w:top w:val="nil"/>
              <w:left w:val="nil"/>
              <w:bottom w:val="single" w:sz="4" w:space="0" w:color="000000"/>
              <w:right w:val="nil"/>
            </w:tcBorders>
            <w:vAlign w:val="center"/>
            <w:hideMark/>
          </w:tcPr>
          <w:p w14:paraId="08FC67A3"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6208E63" w14:textId="211555BA"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FEM08:</w:t>
            </w:r>
            <w:r w:rsidRPr="00533D01">
              <w:rPr>
                <w:rFonts w:ascii="Arial" w:eastAsia="Times New Roman" w:hAnsi="Arial" w:cs="Arial"/>
                <w:color w:val="000000"/>
                <w:lang w:eastAsia="es-MX"/>
              </w:rPr>
              <w:t> Identificación de las características geométricas de los cuadriláteros</w:t>
            </w:r>
          </w:p>
        </w:tc>
        <w:tc>
          <w:tcPr>
            <w:tcW w:w="1559" w:type="dxa"/>
            <w:tcBorders>
              <w:top w:val="nil"/>
              <w:left w:val="nil"/>
              <w:bottom w:val="nil"/>
              <w:right w:val="nil"/>
            </w:tcBorders>
            <w:shd w:val="clear" w:color="auto" w:fill="auto"/>
            <w:noWrap/>
            <w:vAlign w:val="center"/>
          </w:tcPr>
          <w:p w14:paraId="3A035251" w14:textId="1BA5F5C0"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r w:rsidR="00533D01" w:rsidRPr="00D268FF" w14:paraId="74608217" w14:textId="77777777" w:rsidTr="002F067E">
        <w:trPr>
          <w:trHeight w:val="300"/>
          <w:jc w:val="center"/>
        </w:trPr>
        <w:tc>
          <w:tcPr>
            <w:tcW w:w="1701" w:type="dxa"/>
            <w:vMerge/>
            <w:tcBorders>
              <w:top w:val="nil"/>
              <w:left w:val="nil"/>
              <w:bottom w:val="single" w:sz="4" w:space="0" w:color="000000"/>
              <w:right w:val="nil"/>
            </w:tcBorders>
            <w:vAlign w:val="center"/>
            <w:hideMark/>
          </w:tcPr>
          <w:p w14:paraId="5790855B"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E58DA7C" w14:textId="245AF3CF"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FEM09:</w:t>
            </w:r>
            <w:r w:rsidRPr="00533D01">
              <w:rPr>
                <w:rFonts w:ascii="Arial" w:eastAsia="Times New Roman" w:hAnsi="Arial" w:cs="Arial"/>
                <w:color w:val="000000"/>
                <w:lang w:eastAsia="es-MX"/>
              </w:rPr>
              <w:t> Identificación gráfica de tipos de líneas rectas (paralelas, perpendiculares y secantes)</w:t>
            </w:r>
          </w:p>
        </w:tc>
        <w:tc>
          <w:tcPr>
            <w:tcW w:w="1559" w:type="dxa"/>
            <w:tcBorders>
              <w:top w:val="nil"/>
              <w:left w:val="nil"/>
              <w:bottom w:val="nil"/>
              <w:right w:val="nil"/>
            </w:tcBorders>
            <w:shd w:val="clear" w:color="auto" w:fill="auto"/>
            <w:noWrap/>
            <w:vAlign w:val="center"/>
          </w:tcPr>
          <w:p w14:paraId="11C2AC81" w14:textId="48D17C06"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0.59</w:t>
            </w:r>
          </w:p>
        </w:tc>
      </w:tr>
      <w:tr w:rsidR="00533D01" w:rsidRPr="00D268FF" w14:paraId="4C0527F1" w14:textId="77777777" w:rsidTr="002F067E">
        <w:trPr>
          <w:trHeight w:val="300"/>
          <w:jc w:val="center"/>
        </w:trPr>
        <w:tc>
          <w:tcPr>
            <w:tcW w:w="1701" w:type="dxa"/>
            <w:vMerge/>
            <w:tcBorders>
              <w:top w:val="nil"/>
              <w:left w:val="nil"/>
              <w:bottom w:val="single" w:sz="4" w:space="0" w:color="000000"/>
              <w:right w:val="nil"/>
            </w:tcBorders>
            <w:vAlign w:val="center"/>
            <w:hideMark/>
          </w:tcPr>
          <w:p w14:paraId="0A124619"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7A17F3E3" w14:textId="7625562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FEM10:</w:t>
            </w:r>
            <w:r w:rsidRPr="00533D01">
              <w:rPr>
                <w:rFonts w:ascii="Arial" w:eastAsia="Times New Roman" w:hAnsi="Arial" w:cs="Arial"/>
                <w:color w:val="000000"/>
                <w:lang w:eastAsia="es-MX"/>
              </w:rPr>
              <w:t> Representación del modelo aritmético para calcular el perímetro de una figura geométrica (triángulo o cuadrilátero)</w:t>
            </w:r>
          </w:p>
        </w:tc>
        <w:tc>
          <w:tcPr>
            <w:tcW w:w="1559" w:type="dxa"/>
            <w:tcBorders>
              <w:top w:val="nil"/>
              <w:left w:val="nil"/>
              <w:bottom w:val="nil"/>
              <w:right w:val="nil"/>
            </w:tcBorders>
            <w:shd w:val="clear" w:color="auto" w:fill="auto"/>
            <w:noWrap/>
            <w:vAlign w:val="center"/>
          </w:tcPr>
          <w:p w14:paraId="03F43E42" w14:textId="278FD1A4"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0.61</w:t>
            </w:r>
          </w:p>
        </w:tc>
      </w:tr>
      <w:tr w:rsidR="00533D01" w:rsidRPr="00D268FF" w14:paraId="27D3ADEF" w14:textId="77777777" w:rsidTr="002F067E">
        <w:trPr>
          <w:trHeight w:val="300"/>
          <w:jc w:val="center"/>
        </w:trPr>
        <w:tc>
          <w:tcPr>
            <w:tcW w:w="1701" w:type="dxa"/>
            <w:vMerge/>
            <w:tcBorders>
              <w:top w:val="nil"/>
              <w:left w:val="nil"/>
              <w:bottom w:val="single" w:sz="4" w:space="0" w:color="000000"/>
              <w:right w:val="nil"/>
            </w:tcBorders>
            <w:vAlign w:val="center"/>
            <w:hideMark/>
          </w:tcPr>
          <w:p w14:paraId="7CDA2AB4"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nil"/>
              <w:right w:val="nil"/>
            </w:tcBorders>
            <w:shd w:val="clear" w:color="auto" w:fill="auto"/>
            <w:vAlign w:val="center"/>
            <w:hideMark/>
          </w:tcPr>
          <w:p w14:paraId="58A539A5" w14:textId="2126F3E6"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FEM11:</w:t>
            </w:r>
            <w:r w:rsidRPr="00533D01">
              <w:rPr>
                <w:rFonts w:ascii="Arial" w:eastAsia="Times New Roman" w:hAnsi="Arial" w:cs="Arial"/>
                <w:color w:val="000000"/>
                <w:lang w:eastAsia="es-MX"/>
              </w:rPr>
              <w:t> Representación del modelo aritmético para calcular el área de cuadriláteros o triángulos</w:t>
            </w:r>
          </w:p>
        </w:tc>
        <w:tc>
          <w:tcPr>
            <w:tcW w:w="1559" w:type="dxa"/>
            <w:tcBorders>
              <w:top w:val="nil"/>
              <w:left w:val="nil"/>
              <w:bottom w:val="nil"/>
              <w:right w:val="nil"/>
            </w:tcBorders>
            <w:shd w:val="clear" w:color="auto" w:fill="auto"/>
            <w:noWrap/>
            <w:vAlign w:val="center"/>
          </w:tcPr>
          <w:p w14:paraId="55A14B54" w14:textId="536A43C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0.68</w:t>
            </w:r>
          </w:p>
        </w:tc>
      </w:tr>
      <w:tr w:rsidR="00533D01" w:rsidRPr="00D268FF" w14:paraId="72A9D8B8" w14:textId="77777777" w:rsidTr="002F067E">
        <w:trPr>
          <w:trHeight w:val="300"/>
          <w:jc w:val="center"/>
        </w:trPr>
        <w:tc>
          <w:tcPr>
            <w:tcW w:w="1701" w:type="dxa"/>
            <w:vMerge/>
            <w:tcBorders>
              <w:top w:val="nil"/>
              <w:left w:val="nil"/>
              <w:bottom w:val="single" w:sz="4" w:space="0" w:color="000000"/>
              <w:right w:val="nil"/>
            </w:tcBorders>
            <w:vAlign w:val="center"/>
            <w:hideMark/>
          </w:tcPr>
          <w:p w14:paraId="7EC46A2F" w14:textId="77777777" w:rsidR="00533D01" w:rsidRPr="00533D01" w:rsidRDefault="00533D01" w:rsidP="00533D01">
            <w:pPr>
              <w:spacing w:line="360" w:lineRule="auto"/>
              <w:rPr>
                <w:rFonts w:ascii="Arial" w:hAnsi="Arial" w:cs="Arial"/>
                <w:color w:val="000000"/>
                <w:lang w:val="es-CR" w:eastAsia="es-CR"/>
              </w:rPr>
            </w:pPr>
          </w:p>
        </w:tc>
        <w:tc>
          <w:tcPr>
            <w:tcW w:w="6096" w:type="dxa"/>
            <w:tcBorders>
              <w:top w:val="nil"/>
              <w:left w:val="nil"/>
              <w:bottom w:val="single" w:sz="4" w:space="0" w:color="auto"/>
              <w:right w:val="nil"/>
            </w:tcBorders>
            <w:shd w:val="clear" w:color="auto" w:fill="auto"/>
            <w:vAlign w:val="center"/>
            <w:hideMark/>
          </w:tcPr>
          <w:p w14:paraId="502A8E66" w14:textId="15CA1DD3" w:rsidR="00533D01" w:rsidRPr="00533D01" w:rsidRDefault="00533D01" w:rsidP="00533D01">
            <w:pPr>
              <w:spacing w:line="360" w:lineRule="auto"/>
              <w:rPr>
                <w:rFonts w:ascii="Arial" w:hAnsi="Arial" w:cs="Arial"/>
                <w:color w:val="000000"/>
                <w:lang w:val="es-CR" w:eastAsia="es-CR"/>
              </w:rPr>
            </w:pPr>
            <w:r w:rsidRPr="00533D01">
              <w:rPr>
                <w:rFonts w:ascii="Arial" w:eastAsia="Times New Roman" w:hAnsi="Arial" w:cs="Arial"/>
                <w:b/>
                <w:bCs/>
                <w:color w:val="000000"/>
                <w:lang w:eastAsia="es-MX"/>
              </w:rPr>
              <w:t>FEM12:</w:t>
            </w:r>
            <w:r w:rsidRPr="00533D01">
              <w:rPr>
                <w:rFonts w:ascii="Arial" w:eastAsia="Times New Roman" w:hAnsi="Arial" w:cs="Arial"/>
                <w:color w:val="000000"/>
                <w:lang w:eastAsia="es-MX"/>
              </w:rPr>
              <w:t> Deducción de fórmulas para calcular el área mediante descomposición de figuras geométricas</w:t>
            </w:r>
          </w:p>
        </w:tc>
        <w:tc>
          <w:tcPr>
            <w:tcW w:w="1559" w:type="dxa"/>
            <w:tcBorders>
              <w:top w:val="nil"/>
              <w:left w:val="nil"/>
              <w:bottom w:val="single" w:sz="4" w:space="0" w:color="auto"/>
              <w:right w:val="nil"/>
            </w:tcBorders>
            <w:shd w:val="clear" w:color="auto" w:fill="auto"/>
            <w:noWrap/>
            <w:vAlign w:val="center"/>
          </w:tcPr>
          <w:p w14:paraId="0BA5CCAE" w14:textId="2EB7739A" w:rsidR="00533D01" w:rsidRPr="00533D01" w:rsidRDefault="00533D01" w:rsidP="00533D01">
            <w:pPr>
              <w:spacing w:line="360" w:lineRule="auto"/>
              <w:rPr>
                <w:rFonts w:ascii="Arial" w:hAnsi="Arial" w:cs="Arial"/>
                <w:color w:val="000000"/>
                <w:lang w:val="es-CR" w:eastAsia="es-CR"/>
              </w:rPr>
            </w:pPr>
            <w:r w:rsidRPr="00533D01">
              <w:rPr>
                <w:rFonts w:ascii="Arial" w:hAnsi="Arial" w:cs="Arial"/>
                <w:color w:val="000000"/>
                <w:lang w:val="es-CR" w:eastAsia="es-CR"/>
              </w:rPr>
              <w:t>0.57</w:t>
            </w:r>
          </w:p>
        </w:tc>
      </w:tr>
    </w:tbl>
    <w:p w14:paraId="78EBFCCE" w14:textId="77777777" w:rsidR="00B25E7F" w:rsidRPr="00D268FF" w:rsidRDefault="00B25E7F" w:rsidP="00B25E7F">
      <w:pPr>
        <w:pStyle w:val="parrafos0"/>
        <w:spacing w:after="160" w:line="360" w:lineRule="auto"/>
      </w:pPr>
      <w:bookmarkStart w:id="77" w:name="_Toc507056963"/>
    </w:p>
    <w:p w14:paraId="104E75AE" w14:textId="30D23779" w:rsidR="00B25E7F" w:rsidRPr="00D268FF" w:rsidRDefault="007D5339" w:rsidP="00AC48B6">
      <w:pPr>
        <w:pStyle w:val="parrafos0"/>
        <w:spacing w:after="160" w:line="360" w:lineRule="auto"/>
        <w:ind w:firstLine="0"/>
      </w:pPr>
      <w:r>
        <w:t xml:space="preserve">En cuanto a la estimación de los parámetros de adivinación y desliz, </w:t>
      </w:r>
      <w:r w:rsidR="00B25E7F" w:rsidRPr="00D268FF">
        <w:t xml:space="preserve">el eje </w:t>
      </w:r>
      <w:r w:rsidR="00B25E7F" w:rsidRPr="00D268FF">
        <w:rPr>
          <w:i/>
        </w:rPr>
        <w:t>Espacio, forma y medida</w:t>
      </w:r>
      <w:r w:rsidR="00B25E7F" w:rsidRPr="00D268FF">
        <w:t xml:space="preserve">, </w:t>
      </w:r>
      <w:r>
        <w:t>presenta valores de</w:t>
      </w:r>
      <w:r w:rsidR="00B25E7F" w:rsidRPr="00D268FF">
        <w:t xml:space="preserve"> adivinación </w:t>
      </w:r>
      <w:r>
        <w:t>de entre</w:t>
      </w:r>
      <w:r w:rsidR="00B25E7F" w:rsidRPr="00D268FF">
        <w:t xml:space="preserve"> 0.08 a 0.61</w:t>
      </w:r>
      <w:r>
        <w:t xml:space="preserve">, con un </w:t>
      </w:r>
      <w:r w:rsidR="00B25E7F" w:rsidRPr="00D268FF">
        <w:t>promedio de 0.33.</w:t>
      </w:r>
      <w:r>
        <w:t xml:space="preserve"> Tres de los </w:t>
      </w:r>
      <w:r w:rsidRPr="007D5339">
        <w:rPr>
          <w:highlight w:val="yellow"/>
        </w:rPr>
        <w:t>N</w:t>
      </w:r>
      <w:r>
        <w:t xml:space="preserve"> ítems que componen este eje presentan valores </w:t>
      </w:r>
      <w:r w:rsidRPr="00D268FF">
        <w:t>muy altos de adivinac</w:t>
      </w:r>
      <w:r>
        <w:t>ión, indicando que aún los examinados que no dominan las operaciones requeridas tienen una probabilidad mayor a 0.50 de “atinarle” a la respuesta correcta. Por su parte, el parámetro desliz</w:t>
      </w:r>
      <w:r w:rsidR="00B25E7F" w:rsidRPr="00D268FF">
        <w:t xml:space="preserve"> presenta valores entre 0.01 y 0.79 con un valor promedio de 0.25. </w:t>
      </w:r>
      <w:r>
        <w:t>Nuevamente, tres ítems presentaron v</w:t>
      </w:r>
      <w:r w:rsidR="00B25E7F" w:rsidRPr="00D268FF">
        <w:t xml:space="preserve">alores muy altos </w:t>
      </w:r>
      <w:r>
        <w:t>de</w:t>
      </w:r>
      <w:r w:rsidR="00B25E7F" w:rsidRPr="00D268FF">
        <w:t xml:space="preserve"> desliz, indicando que</w:t>
      </w:r>
      <w:r>
        <w:t xml:space="preserve"> aún los estudiantes que dominan las operaciones requeridas</w:t>
      </w:r>
      <w:r w:rsidR="00B25E7F" w:rsidRPr="00D268FF">
        <w:t xml:space="preserve">, </w:t>
      </w:r>
      <w:r>
        <w:t>tienen</w:t>
      </w:r>
      <w:r w:rsidR="00B25E7F" w:rsidRPr="00D268FF">
        <w:t xml:space="preserve"> una baja probabilidad de responder correctamente el ítem.</w:t>
      </w:r>
    </w:p>
    <w:p w14:paraId="4512989E" w14:textId="1E6FF75D" w:rsidR="00B25E7F" w:rsidRPr="00D268FF" w:rsidRDefault="007D5339" w:rsidP="00B25E7F">
      <w:pPr>
        <w:pStyle w:val="Titulotablas"/>
        <w:spacing w:after="160" w:line="360" w:lineRule="auto"/>
        <w:jc w:val="both"/>
        <w:rPr>
          <w:rFonts w:cs="Arial"/>
          <w:b/>
          <w:lang w:val="es-ES"/>
        </w:rPr>
      </w:pPr>
      <w:bookmarkStart w:id="78" w:name="_Toc507056964"/>
      <w:bookmarkEnd w:id="77"/>
      <w:r>
        <w:rPr>
          <w:rFonts w:eastAsiaTheme="minorHAnsi" w:cs="Arial"/>
          <w:lang w:val="es-MX" w:eastAsia="es-MX"/>
        </w:rPr>
        <w:t>En cuanto a</w:t>
      </w:r>
      <w:r w:rsidR="00B25E7F" w:rsidRPr="00D268FF">
        <w:rPr>
          <w:rFonts w:eastAsiaTheme="minorHAnsi" w:cs="Arial"/>
          <w:lang w:val="es-MX" w:eastAsia="es-MX"/>
        </w:rPr>
        <w:t xml:space="preserve">l eje </w:t>
      </w:r>
      <w:r w:rsidR="00B25E7F" w:rsidRPr="00D268FF">
        <w:rPr>
          <w:rFonts w:cs="Arial"/>
          <w:i/>
          <w:lang w:val="es-ES"/>
        </w:rPr>
        <w:t>Manejo de información</w:t>
      </w:r>
      <w:r w:rsidR="001621E6">
        <w:rPr>
          <w:rFonts w:eastAsiaTheme="minorHAnsi" w:cs="Arial"/>
          <w:lang w:val="es-MX" w:eastAsia="es-MX"/>
        </w:rPr>
        <w:t xml:space="preserve">, los parámetros de </w:t>
      </w:r>
      <w:r w:rsidR="00B25E7F" w:rsidRPr="00D268FF">
        <w:rPr>
          <w:rFonts w:eastAsiaTheme="minorHAnsi" w:cs="Arial"/>
          <w:lang w:val="es-MX" w:eastAsia="es-MX"/>
        </w:rPr>
        <w:t>adivinación</w:t>
      </w:r>
      <w:r w:rsidR="001621E6">
        <w:rPr>
          <w:rFonts w:eastAsiaTheme="minorHAnsi" w:cs="Arial"/>
          <w:lang w:val="es-MX" w:eastAsia="es-MX"/>
        </w:rPr>
        <w:t xml:space="preserve"> computados presentan valores en el rango de</w:t>
      </w:r>
      <w:r w:rsidR="00B25E7F" w:rsidRPr="00D268FF">
        <w:rPr>
          <w:rFonts w:eastAsiaTheme="minorHAnsi" w:cs="Arial"/>
          <w:lang w:val="es-MX" w:eastAsia="es-MX"/>
        </w:rPr>
        <w:t xml:space="preserve"> 0.18 </w:t>
      </w:r>
      <w:r w:rsidR="001621E6">
        <w:rPr>
          <w:rFonts w:eastAsiaTheme="minorHAnsi" w:cs="Arial"/>
          <w:lang w:val="es-MX" w:eastAsia="es-MX"/>
        </w:rPr>
        <w:t>a</w:t>
      </w:r>
      <w:r w:rsidR="00B25E7F" w:rsidRPr="00D268FF">
        <w:rPr>
          <w:rFonts w:eastAsiaTheme="minorHAnsi" w:cs="Arial"/>
          <w:lang w:val="es-MX" w:eastAsia="es-MX"/>
        </w:rPr>
        <w:t xml:space="preserve"> 0.45 con un valor promedio </w:t>
      </w:r>
      <w:r w:rsidR="001621E6">
        <w:rPr>
          <w:rFonts w:eastAsiaTheme="minorHAnsi" w:cs="Arial"/>
          <w:lang w:val="es-MX" w:eastAsia="es-MX"/>
        </w:rPr>
        <w:t xml:space="preserve">de 0.30. Los parámetros de desliz computado presentan valores </w:t>
      </w:r>
      <w:r w:rsidR="00B25E7F" w:rsidRPr="00D268FF">
        <w:rPr>
          <w:rFonts w:eastAsiaTheme="minorHAnsi" w:cs="Arial"/>
          <w:lang w:val="es-MX" w:eastAsia="es-MX"/>
        </w:rPr>
        <w:t>entre cero</w:t>
      </w:r>
      <w:r w:rsidR="00B25E7F" w:rsidRPr="00D268FF">
        <w:rPr>
          <w:rFonts w:cs="Arial"/>
          <w:lang w:val="es-MX" w:eastAsia="es-MX"/>
        </w:rPr>
        <w:t xml:space="preserve"> y 0.48 con un valor promedio de 0.22. </w:t>
      </w:r>
    </w:p>
    <w:p w14:paraId="4E60FE84" w14:textId="5706BC94" w:rsidR="00B25E7F" w:rsidRPr="00D268FF" w:rsidRDefault="00B25E7F" w:rsidP="00B25E7F">
      <w:pPr>
        <w:pStyle w:val="Titulotablas"/>
        <w:spacing w:after="160" w:line="360" w:lineRule="auto"/>
        <w:jc w:val="both"/>
        <w:rPr>
          <w:rFonts w:cs="Arial"/>
          <w:lang w:val="es-MX"/>
        </w:rPr>
      </w:pPr>
      <w:bookmarkStart w:id="79" w:name="_Toc507056965"/>
      <w:bookmarkEnd w:id="78"/>
      <w:r w:rsidRPr="00D268FF">
        <w:rPr>
          <w:rFonts w:cs="Arial"/>
          <w:lang w:val="es-MX"/>
        </w:rPr>
        <w:t xml:space="preserve">Finalmente, el eje </w:t>
      </w:r>
      <w:r w:rsidRPr="00D268FF">
        <w:rPr>
          <w:rFonts w:cs="Arial"/>
          <w:i/>
          <w:lang w:val="es-ES"/>
        </w:rPr>
        <w:t>Sentido numérico y pensamiento algebraico</w:t>
      </w:r>
      <w:r w:rsidRPr="00D268FF">
        <w:rPr>
          <w:rFonts w:cs="Arial"/>
          <w:lang w:val="es-ES"/>
        </w:rPr>
        <w:t xml:space="preserve">, </w:t>
      </w:r>
      <w:r w:rsidR="001621E6">
        <w:rPr>
          <w:rFonts w:cs="Arial"/>
          <w:lang w:val="es-ES"/>
        </w:rPr>
        <w:t>presenta valores de adivinación que oscilan entre</w:t>
      </w:r>
      <w:r w:rsidRPr="00D268FF">
        <w:rPr>
          <w:rFonts w:cs="Arial"/>
          <w:lang w:val="es-ES"/>
        </w:rPr>
        <w:t xml:space="preserve"> 0.13 </w:t>
      </w:r>
      <w:r w:rsidR="001621E6">
        <w:rPr>
          <w:rFonts w:cs="Arial"/>
          <w:lang w:val="es-ES"/>
        </w:rPr>
        <w:t>y 0.56 con un promedio de 0.28 y valores D</w:t>
      </w:r>
      <w:r w:rsidRPr="00D268FF">
        <w:rPr>
          <w:rFonts w:cs="Arial"/>
          <w:lang w:val="es-ES"/>
        </w:rPr>
        <w:t>el parámetro desl</w:t>
      </w:r>
      <w:r w:rsidR="001621E6">
        <w:rPr>
          <w:rFonts w:cs="Arial"/>
          <w:lang w:val="es-ES"/>
        </w:rPr>
        <w:t>i</w:t>
      </w:r>
      <w:r w:rsidRPr="00D268FF">
        <w:rPr>
          <w:rFonts w:cs="Arial"/>
          <w:lang w:val="es-ES"/>
        </w:rPr>
        <w:t>z entre cero y 0.53 con un promedio de 0.25.</w:t>
      </w:r>
    </w:p>
    <w:bookmarkEnd w:id="79"/>
    <w:p w14:paraId="36F0F6AE" w14:textId="5BFBCC37" w:rsid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Devolución de resultados</w:t>
      </w:r>
    </w:p>
    <w:p w14:paraId="65D65071" w14:textId="69D8DF8E" w:rsidR="005A177F" w:rsidRPr="005A177F" w:rsidRDefault="005A177F" w:rsidP="005A177F">
      <w:pPr>
        <w:spacing w:line="360" w:lineRule="auto"/>
        <w:ind w:firstLine="708"/>
        <w:jc w:val="both"/>
        <w:rPr>
          <w:rFonts w:ascii="Arial" w:hAnsi="Arial" w:cs="Arial"/>
          <w:b/>
          <w:sz w:val="24"/>
          <w:szCs w:val="24"/>
        </w:rPr>
      </w:pPr>
      <w:r>
        <w:rPr>
          <w:rFonts w:ascii="Arial" w:hAnsi="Arial" w:cs="Arial"/>
          <w:b/>
          <w:sz w:val="24"/>
          <w:szCs w:val="24"/>
        </w:rPr>
        <w:t>Diseño de estrategias de mejora</w:t>
      </w:r>
    </w:p>
    <w:p w14:paraId="3CB0A2B3" w14:textId="060BFCAF" w:rsidR="00B25E7F" w:rsidRPr="005A177F" w:rsidRDefault="005A177F" w:rsidP="005A177F">
      <w:pPr>
        <w:spacing w:line="360" w:lineRule="auto"/>
        <w:jc w:val="both"/>
        <w:rPr>
          <w:rFonts w:ascii="Arial" w:hAnsi="Arial" w:cs="Arial"/>
          <w:b/>
          <w:sz w:val="24"/>
          <w:szCs w:val="24"/>
        </w:rPr>
      </w:pPr>
      <w:r>
        <w:rPr>
          <w:rFonts w:ascii="Arial" w:hAnsi="Arial" w:cs="Arial"/>
          <w:b/>
          <w:sz w:val="24"/>
          <w:szCs w:val="24"/>
        </w:rPr>
        <w:t xml:space="preserve">Discusión </w:t>
      </w:r>
    </w:p>
    <w:p w14:paraId="5F5E7029" w14:textId="71FB6FD2" w:rsidR="00B25E7F" w:rsidRPr="005A177F" w:rsidRDefault="005A177F" w:rsidP="00B25E7F">
      <w:pPr>
        <w:spacing w:line="360" w:lineRule="auto"/>
        <w:jc w:val="both"/>
        <w:rPr>
          <w:rFonts w:ascii="Arial" w:hAnsi="Arial" w:cs="Arial"/>
          <w:b/>
          <w:sz w:val="24"/>
          <w:szCs w:val="24"/>
        </w:rPr>
      </w:pPr>
      <w:r>
        <w:rPr>
          <w:rFonts w:ascii="Arial" w:hAnsi="Arial" w:cs="Arial"/>
          <w:b/>
          <w:sz w:val="24"/>
          <w:szCs w:val="24"/>
        </w:rPr>
        <w:t>Conclusiones</w:t>
      </w:r>
    </w:p>
    <w:p w14:paraId="4501CB82" w14:textId="563E5D5E" w:rsidR="00B25E7F" w:rsidRDefault="005A177F" w:rsidP="00B25E7F">
      <w:pPr>
        <w:spacing w:line="360" w:lineRule="auto"/>
        <w:jc w:val="both"/>
        <w:rPr>
          <w:rFonts w:ascii="Arial" w:hAnsi="Arial" w:cs="Arial"/>
          <w:b/>
          <w:sz w:val="24"/>
          <w:szCs w:val="24"/>
        </w:rPr>
      </w:pPr>
      <w:r>
        <w:rPr>
          <w:rFonts w:ascii="Arial" w:hAnsi="Arial" w:cs="Arial"/>
          <w:b/>
          <w:sz w:val="24"/>
          <w:szCs w:val="24"/>
        </w:rPr>
        <w:t>Referencias</w:t>
      </w:r>
    </w:p>
    <w:p w14:paraId="70A0072C"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Bejar, I. (2002). Item generation: From conception to implementation. In S. H. Irvine and P. C. Kyllonen (Eds.), </w:t>
      </w:r>
      <w:r w:rsidRPr="008F5488">
        <w:rPr>
          <w:i/>
          <w:lang w:val="en-US"/>
        </w:rPr>
        <w:t>Item heneration for test development</w:t>
      </w:r>
      <w:r w:rsidRPr="008F5488">
        <w:rPr>
          <w:lang w:val="en-US"/>
        </w:rPr>
        <w:t>, pp. 199-218. Mahwah: Lawrence Erbaum Associates.</w:t>
      </w:r>
    </w:p>
    <w:p w14:paraId="46402582" w14:textId="77777777" w:rsidR="00A6645B" w:rsidRPr="008F5488" w:rsidRDefault="00A6645B" w:rsidP="00A6645B">
      <w:pPr>
        <w:pStyle w:val="Referencias"/>
        <w:numPr>
          <w:ilvl w:val="0"/>
          <w:numId w:val="46"/>
        </w:numPr>
        <w:spacing w:before="0" w:after="0" w:line="360" w:lineRule="auto"/>
      </w:pPr>
      <w:r w:rsidRPr="008F5488">
        <w:rPr>
          <w:lang w:val="en-US"/>
        </w:rPr>
        <w:lastRenderedPageBreak/>
        <w:t xml:space="preserve">Bejar, I. (2010). Item Generation. Implications for a Validity Argument. In Gierl, Mark J.; Haladyna, Thomas M. (eds.) </w:t>
      </w:r>
      <w:r w:rsidRPr="008F5488">
        <w:rPr>
          <w:i/>
          <w:lang w:val="en-US"/>
        </w:rPr>
        <w:t>Automatic Item Generation: Theory and Practice</w:t>
      </w:r>
      <w:r w:rsidRPr="008F5488">
        <w:rPr>
          <w:lang w:val="en-US"/>
        </w:rPr>
        <w:t xml:space="preserve">, pp. 40-56. </w:t>
      </w:r>
      <w:r w:rsidRPr="008F5488">
        <w:t>New York: Routledge.</w:t>
      </w:r>
    </w:p>
    <w:p w14:paraId="25EBD641" w14:textId="77777777" w:rsidR="00A6645B" w:rsidRPr="008F5488" w:rsidRDefault="00A6645B" w:rsidP="00A6645B">
      <w:pPr>
        <w:pStyle w:val="Referencias"/>
        <w:numPr>
          <w:ilvl w:val="0"/>
          <w:numId w:val="46"/>
        </w:numPr>
        <w:spacing w:before="0" w:after="0" w:line="360" w:lineRule="auto"/>
      </w:pPr>
      <w:r w:rsidRPr="008F5488">
        <w:rPr>
          <w:lang w:val="en-US"/>
        </w:rPr>
        <w:t xml:space="preserve">Brown, J. &amp; Burton, R. (1978). Diagnostic models for procedural bugs in basic mathematical skills. </w:t>
      </w:r>
      <w:r w:rsidRPr="008F5488">
        <w:rPr>
          <w:i/>
        </w:rPr>
        <w:t>Cognitive Science</w:t>
      </w:r>
      <w:r w:rsidRPr="008F5488">
        <w:t>, 2, 155-192.</w:t>
      </w:r>
    </w:p>
    <w:p w14:paraId="63872FE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Chen, Y. &amp; Macdonald, G. (2011). Validating Cognitive Sources of Mathematics Item Difficulty: Application of the LLTM to Fraction Conceptual Items. </w:t>
      </w:r>
      <w:r w:rsidRPr="008F5488">
        <w:rPr>
          <w:i/>
          <w:lang w:val="en-US"/>
        </w:rPr>
        <w:t>Psychological Assessment</w:t>
      </w:r>
      <w:r w:rsidRPr="008F5488">
        <w:rPr>
          <w:lang w:val="en-US"/>
        </w:rPr>
        <w:t xml:space="preserve">, </w:t>
      </w:r>
      <w:r w:rsidRPr="008F5488">
        <w:rPr>
          <w:i/>
          <w:lang w:val="en-US"/>
        </w:rPr>
        <w:t>7</w:t>
      </w:r>
      <w:r w:rsidRPr="008F5488">
        <w:rPr>
          <w:lang w:val="en-US"/>
        </w:rPr>
        <w:t>, 74–93.</w:t>
      </w:r>
    </w:p>
    <w:p w14:paraId="5445F59B"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Chudowsky, N., &amp; Pellegrino, J. W. (2003). </w:t>
      </w:r>
      <w:r w:rsidRPr="008F5488">
        <w:rPr>
          <w:rFonts w:ascii="Arial" w:hAnsi="Arial" w:cs="Arial"/>
          <w:color w:val="222222"/>
          <w:sz w:val="24"/>
          <w:szCs w:val="24"/>
          <w:shd w:val="clear" w:color="auto" w:fill="FFFFFF"/>
          <w:lang w:val="en-US"/>
        </w:rPr>
        <w:t>Large-scale assessments that support learning: What will it take?. </w:t>
      </w:r>
      <w:r w:rsidRPr="008F5488">
        <w:rPr>
          <w:rFonts w:ascii="Arial" w:hAnsi="Arial" w:cs="Arial"/>
          <w:i/>
          <w:iCs/>
          <w:color w:val="222222"/>
          <w:sz w:val="24"/>
          <w:szCs w:val="24"/>
          <w:shd w:val="clear" w:color="auto" w:fill="FFFFFF"/>
          <w:lang w:val="en-US"/>
        </w:rPr>
        <w:t>Theory into practice</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42</w:t>
      </w:r>
      <w:r w:rsidRPr="008F5488">
        <w:rPr>
          <w:rFonts w:ascii="Arial" w:hAnsi="Arial" w:cs="Arial"/>
          <w:color w:val="222222"/>
          <w:sz w:val="24"/>
          <w:szCs w:val="24"/>
          <w:shd w:val="clear" w:color="auto" w:fill="FFFFFF"/>
          <w:lang w:val="en-US"/>
        </w:rPr>
        <w:t>(1), 75-83.</w:t>
      </w:r>
    </w:p>
    <w:p w14:paraId="1AEC0DBB"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Cohen, Y. (2019). The Handbook of Cognition and Assessment; Frameworks, Methodologies, and Applications.</w:t>
      </w:r>
    </w:p>
    <w:p w14:paraId="6CD79147" w14:textId="77777777" w:rsidR="00A6645B" w:rsidRPr="008F5488" w:rsidRDefault="00A6645B" w:rsidP="00A6645B">
      <w:pPr>
        <w:pStyle w:val="Prrafodelista"/>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De La Torre, J. (2009). DINA model and parameter estimation: A didactic. </w:t>
      </w:r>
      <w:r w:rsidRPr="008F5488">
        <w:rPr>
          <w:rFonts w:ascii="Arial" w:hAnsi="Arial" w:cs="Arial"/>
          <w:i/>
          <w:iCs/>
          <w:color w:val="222222"/>
          <w:sz w:val="24"/>
          <w:szCs w:val="24"/>
          <w:shd w:val="clear" w:color="auto" w:fill="FFFFFF"/>
          <w:lang w:val="en-US"/>
        </w:rPr>
        <w:t>Journal of educational and behavioral statistics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34</w:t>
      </w:r>
      <w:r w:rsidRPr="008F5488">
        <w:rPr>
          <w:rFonts w:ascii="Arial" w:hAnsi="Arial" w:cs="Arial"/>
          <w:color w:val="222222"/>
          <w:sz w:val="24"/>
          <w:szCs w:val="24"/>
          <w:shd w:val="clear" w:color="auto" w:fill="FFFFFF"/>
          <w:lang w:val="en-US"/>
        </w:rPr>
        <w:t>(1), 115-130</w:t>
      </w:r>
    </w:p>
    <w:p w14:paraId="24ED4289"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De La Torre, J. (2011). The generalized DINA model framework. </w:t>
      </w:r>
      <w:r w:rsidRPr="008F5488">
        <w:rPr>
          <w:rFonts w:ascii="Arial" w:hAnsi="Arial" w:cs="Arial"/>
          <w:i/>
          <w:iCs/>
          <w:color w:val="222222"/>
          <w:sz w:val="24"/>
          <w:szCs w:val="24"/>
          <w:shd w:val="clear" w:color="auto" w:fill="FFFFFF"/>
          <w:lang w:val="en-US"/>
        </w:rPr>
        <w:t>Psychometrika</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76</w:t>
      </w:r>
      <w:r w:rsidRPr="008F5488">
        <w:rPr>
          <w:rFonts w:ascii="Arial" w:hAnsi="Arial" w:cs="Arial"/>
          <w:color w:val="222222"/>
          <w:sz w:val="24"/>
          <w:szCs w:val="24"/>
          <w:shd w:val="clear" w:color="auto" w:fill="FFFFFF"/>
          <w:lang w:val="en-US"/>
        </w:rPr>
        <w:t>(2), 179-199.</w:t>
      </w:r>
    </w:p>
    <w:p w14:paraId="3D1E516B"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Douglas, J., de la Torre, J., Chang, H., Henson, R., &amp; Templin, J. (2006, April). </w:t>
      </w:r>
      <w:r w:rsidRPr="008F5488">
        <w:rPr>
          <w:rFonts w:ascii="Arial" w:hAnsi="Arial" w:cs="Arial"/>
          <w:color w:val="222222"/>
          <w:sz w:val="24"/>
          <w:szCs w:val="24"/>
          <w:shd w:val="clear" w:color="auto" w:fill="FFFFFF"/>
          <w:lang w:val="en-US"/>
        </w:rPr>
        <w:t>Skills diagnosis with latent variable models. In </w:t>
      </w:r>
      <w:r w:rsidRPr="008F5488">
        <w:rPr>
          <w:rFonts w:ascii="Arial" w:hAnsi="Arial" w:cs="Arial"/>
          <w:i/>
          <w:iCs/>
          <w:color w:val="222222"/>
          <w:sz w:val="24"/>
          <w:szCs w:val="24"/>
          <w:shd w:val="clear" w:color="auto" w:fill="FFFFFF"/>
          <w:lang w:val="en-US"/>
        </w:rPr>
        <w:t>annual meeting of the National Council on Measurement in Education, San Francisco, CA</w:t>
      </w:r>
      <w:r w:rsidRPr="008F5488">
        <w:rPr>
          <w:rFonts w:ascii="Arial" w:hAnsi="Arial" w:cs="Arial"/>
          <w:color w:val="222222"/>
          <w:sz w:val="24"/>
          <w:szCs w:val="24"/>
          <w:shd w:val="clear" w:color="auto" w:fill="FFFFFF"/>
          <w:lang w:val="en-US"/>
        </w:rPr>
        <w:t>.</w:t>
      </w:r>
    </w:p>
    <w:p w14:paraId="4F2652EE"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Embretson, S. (1994). Applications of cognitive design systems to test development. In </w:t>
      </w:r>
      <w:r w:rsidRPr="008F5488">
        <w:rPr>
          <w:rFonts w:ascii="Arial" w:hAnsi="Arial" w:cs="Arial"/>
          <w:i/>
          <w:iCs/>
          <w:color w:val="222222"/>
          <w:sz w:val="24"/>
          <w:szCs w:val="24"/>
          <w:shd w:val="clear" w:color="auto" w:fill="FFFFFF"/>
          <w:lang w:val="en-US"/>
        </w:rPr>
        <w:t>Cognitive assessment</w:t>
      </w:r>
      <w:r w:rsidRPr="008F5488">
        <w:rPr>
          <w:rFonts w:ascii="Arial" w:hAnsi="Arial" w:cs="Arial"/>
          <w:color w:val="222222"/>
          <w:sz w:val="24"/>
          <w:szCs w:val="24"/>
          <w:shd w:val="clear" w:color="auto" w:fill="FFFFFF"/>
          <w:lang w:val="en-US"/>
        </w:rPr>
        <w:t> (pp. 107-135). Springer, Boston, MA.</w:t>
      </w:r>
    </w:p>
    <w:p w14:paraId="0C48653B"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Ericsson, K. &amp; Simon, H. (1984). </w:t>
      </w:r>
      <w:r w:rsidRPr="008F5488">
        <w:rPr>
          <w:i/>
          <w:lang w:val="en-US"/>
        </w:rPr>
        <w:t>Protocol analisys: verbal reports as data</w:t>
      </w:r>
      <w:r w:rsidRPr="008F5488">
        <w:rPr>
          <w:lang w:val="en-US"/>
        </w:rPr>
        <w:t>. Cambridge: MIT Press.</w:t>
      </w:r>
    </w:p>
    <w:p w14:paraId="50604A12"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Ericsson, K. A., &amp; Simon, H. A. (1993). </w:t>
      </w:r>
      <w:r w:rsidRPr="008F5488">
        <w:rPr>
          <w:i/>
          <w:lang w:val="en-US"/>
        </w:rPr>
        <w:t>Protocol Analysis: Verbal Reports as Data</w:t>
      </w:r>
      <w:r w:rsidRPr="008F5488">
        <w:rPr>
          <w:lang w:val="en-US"/>
        </w:rPr>
        <w:t>. Cambridge, MA: MIT.</w:t>
      </w:r>
    </w:p>
    <w:p w14:paraId="190672E0"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Ferrara, S., Lai, E., Reilly, A., Nichols, P. D., Rupp, A. A., &amp; Leighton, J. P. (2017). Principled approaches to assessment design, development, and implementation. </w:t>
      </w:r>
      <w:r w:rsidRPr="008F5488">
        <w:rPr>
          <w:rFonts w:ascii="Arial" w:hAnsi="Arial" w:cs="Arial"/>
          <w:i/>
          <w:iCs/>
          <w:color w:val="222222"/>
          <w:sz w:val="24"/>
          <w:szCs w:val="24"/>
          <w:shd w:val="clear" w:color="auto" w:fill="FFFFFF"/>
          <w:lang w:val="en-US"/>
        </w:rPr>
        <w:t>The Handbook of Cognition and Assessment</w:t>
      </w:r>
      <w:r w:rsidRPr="008F5488">
        <w:rPr>
          <w:rFonts w:ascii="Arial" w:hAnsi="Arial" w:cs="Arial"/>
          <w:color w:val="222222"/>
          <w:sz w:val="24"/>
          <w:szCs w:val="24"/>
          <w:shd w:val="clear" w:color="auto" w:fill="FFFFFF"/>
          <w:lang w:val="en-US"/>
        </w:rPr>
        <w:t>, 41-74.</w:t>
      </w:r>
    </w:p>
    <w:p w14:paraId="2771C927"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Fredericksen, J. (1980). Component skills in Reading: measurements of individual diferences thought chronometric analisys. In R. E. Snow, P-A. Federico &amp; W. E. </w:t>
      </w:r>
      <w:r w:rsidRPr="008F5488">
        <w:rPr>
          <w:lang w:val="en-US"/>
        </w:rPr>
        <w:lastRenderedPageBreak/>
        <w:t xml:space="preserve">Montage (Eds.), </w:t>
      </w:r>
      <w:r w:rsidRPr="008F5488">
        <w:rPr>
          <w:i/>
          <w:lang w:val="en-US"/>
        </w:rPr>
        <w:t>Aptitude, learning, and instructions: Cognitive process analyses of aptitude</w:t>
      </w:r>
      <w:r w:rsidRPr="008F5488">
        <w:rPr>
          <w:lang w:val="en-US"/>
        </w:rPr>
        <w:t>, Vol. 1, (pp. 105-138). Hillsdale: Lawrence Erlbaum.</w:t>
      </w:r>
    </w:p>
    <w:p w14:paraId="533EA57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Gierl, M., Leighton, J., Changjiang, W., Jiawen, Z., Rebecca, G. &amp; Tan, A. (2009). </w:t>
      </w:r>
      <w:r w:rsidRPr="008F5488">
        <w:rPr>
          <w:i/>
          <w:lang w:val="en-US"/>
        </w:rPr>
        <w:t>Validating Cognitive Models of Task Performance in Algebra on the SAT. Research Report 2009-3</w:t>
      </w:r>
      <w:r w:rsidRPr="008F5488">
        <w:rPr>
          <w:lang w:val="en-US"/>
        </w:rPr>
        <w:t>. College Board, Research Report, 2009(3). New York.</w:t>
      </w:r>
    </w:p>
    <w:p w14:paraId="255EF7AA"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George, A. C., Robitzsch, A., Kiefer, T., Groß, J., &amp; Ünlü, A. (2016). The R package CDM for cognitive diagnosis models. </w:t>
      </w:r>
      <w:r w:rsidRPr="008F5488">
        <w:rPr>
          <w:rFonts w:ascii="Arial" w:hAnsi="Arial" w:cs="Arial"/>
          <w:i/>
          <w:iCs/>
          <w:color w:val="222222"/>
          <w:sz w:val="24"/>
          <w:szCs w:val="24"/>
          <w:shd w:val="clear" w:color="auto" w:fill="FFFFFF"/>
          <w:lang w:val="en-US"/>
        </w:rPr>
        <w:t>Journal of Statistical Software</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74</w:t>
      </w:r>
      <w:r w:rsidRPr="008F5488">
        <w:rPr>
          <w:rFonts w:ascii="Arial" w:hAnsi="Arial" w:cs="Arial"/>
          <w:color w:val="222222"/>
          <w:sz w:val="24"/>
          <w:szCs w:val="24"/>
          <w:shd w:val="clear" w:color="auto" w:fill="FFFFFF"/>
          <w:lang w:val="en-US"/>
        </w:rPr>
        <w:t>(2), 1-24.</w:t>
      </w:r>
    </w:p>
    <w:p w14:paraId="474FED07"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sz w:val="24"/>
          <w:szCs w:val="24"/>
          <w:lang w:val="en-US"/>
        </w:rPr>
        <w:t>Gorin, J. &amp; Embretson, S. (2013). Using Cognitive Psychology to generate Items and Predict Item Characteristics. In Gierl, M. y Halady</w:t>
      </w:r>
      <w:r w:rsidRPr="008F5488">
        <w:rPr>
          <w:rFonts w:ascii="Arial" w:hAnsi="Arial" w:cs="Arial"/>
          <w:sz w:val="24"/>
          <w:szCs w:val="24"/>
          <w:highlight w:val="yellow"/>
          <w:lang w:val="en-US"/>
        </w:rPr>
        <w:t>n</w:t>
      </w:r>
      <w:r w:rsidRPr="008F5488">
        <w:rPr>
          <w:rFonts w:ascii="Arial" w:hAnsi="Arial" w:cs="Arial"/>
          <w:sz w:val="24"/>
          <w:szCs w:val="24"/>
          <w:lang w:val="en-US"/>
        </w:rPr>
        <w:t xml:space="preserve">a, T. (edit.). </w:t>
      </w:r>
      <w:r w:rsidRPr="008F5488">
        <w:rPr>
          <w:rFonts w:ascii="Arial" w:hAnsi="Arial" w:cs="Arial"/>
          <w:i/>
          <w:sz w:val="24"/>
          <w:szCs w:val="24"/>
          <w:lang w:val="en-US"/>
        </w:rPr>
        <w:t>Automatic Item Generation: Theory and Practice,</w:t>
      </w:r>
      <w:r w:rsidRPr="008F5488">
        <w:rPr>
          <w:rFonts w:ascii="Arial" w:hAnsi="Arial" w:cs="Arial"/>
          <w:sz w:val="24"/>
          <w:szCs w:val="24"/>
          <w:lang w:val="en-US"/>
        </w:rPr>
        <w:t xml:space="preserve"> pp. 40-56. New York: Taylor and Francis Group.</w:t>
      </w:r>
    </w:p>
    <w:p w14:paraId="60450F31"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Haladyna, T. Downing, S. M. &amp; Rodríguez, M. C. (2002). A review of multiple-choice item writing guidelines for classroom assessment. </w:t>
      </w:r>
      <w:r w:rsidRPr="008F5488">
        <w:rPr>
          <w:i/>
          <w:lang w:val="en-US"/>
        </w:rPr>
        <w:t>Applied Measurement in Education</w:t>
      </w:r>
      <w:r w:rsidRPr="008F5488">
        <w:rPr>
          <w:lang w:val="en-US"/>
        </w:rPr>
        <w:t xml:space="preserve">, </w:t>
      </w:r>
      <w:r w:rsidRPr="008F5488">
        <w:rPr>
          <w:i/>
          <w:lang w:val="en-US"/>
        </w:rPr>
        <w:t>15</w:t>
      </w:r>
      <w:r w:rsidRPr="008F5488">
        <w:rPr>
          <w:lang w:val="en-US"/>
        </w:rPr>
        <w:t>(3), 309–334.</w:t>
      </w:r>
    </w:p>
    <w:p w14:paraId="5464A8FC"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Style w:val="Refdecomentario"/>
          <w:rFonts w:ascii="Arial" w:hAnsi="Arial" w:cs="Arial"/>
          <w:sz w:val="24"/>
          <w:szCs w:val="24"/>
        </w:rPr>
        <w:annotationRef/>
      </w:r>
      <w:r w:rsidRPr="008F5488">
        <w:rPr>
          <w:rFonts w:ascii="Arial" w:hAnsi="Arial" w:cs="Arial"/>
          <w:color w:val="222222"/>
          <w:sz w:val="24"/>
          <w:szCs w:val="24"/>
          <w:shd w:val="clear" w:color="auto" w:fill="FFFFFF"/>
          <w:lang w:val="en-US"/>
        </w:rPr>
        <w:t>Hartz, S. M. (2002). </w:t>
      </w:r>
      <w:r w:rsidRPr="008F5488">
        <w:rPr>
          <w:rFonts w:ascii="Arial" w:hAnsi="Arial" w:cs="Arial"/>
          <w:i/>
          <w:iCs/>
          <w:color w:val="222222"/>
          <w:sz w:val="24"/>
          <w:szCs w:val="24"/>
          <w:shd w:val="clear" w:color="auto" w:fill="FFFFFF"/>
          <w:lang w:val="en-US"/>
        </w:rPr>
        <w:t>A Bayesian framework for the unified model for assessing cognitive abilities: Blending theory with practicality</w:t>
      </w:r>
      <w:r w:rsidRPr="008F5488">
        <w:rPr>
          <w:rFonts w:ascii="Arial" w:hAnsi="Arial" w:cs="Arial"/>
          <w:color w:val="222222"/>
          <w:sz w:val="24"/>
          <w:szCs w:val="24"/>
          <w:shd w:val="clear" w:color="auto" w:fill="FFFFFF"/>
          <w:lang w:val="en-US"/>
        </w:rPr>
        <w:t>(Doctoral dissertation, ProQuest Information &amp; Learning).</w:t>
      </w:r>
    </w:p>
    <w:p w14:paraId="34B3B1C0"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Henson, R. A., Templin, J. L., &amp; Willse, J. T. (2009). Defining a family of cognitive diagnosis models using log-linear models with latent variables. </w:t>
      </w:r>
      <w:r w:rsidRPr="008F5488">
        <w:rPr>
          <w:rFonts w:ascii="Arial" w:hAnsi="Arial" w:cs="Arial"/>
          <w:i/>
          <w:iCs/>
          <w:color w:val="222222"/>
          <w:sz w:val="24"/>
          <w:szCs w:val="24"/>
          <w:shd w:val="clear" w:color="auto" w:fill="FFFFFF"/>
        </w:rPr>
        <w:t>Psychometrika</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74</w:t>
      </w:r>
      <w:r w:rsidRPr="008F5488">
        <w:rPr>
          <w:rFonts w:ascii="Arial" w:hAnsi="Arial" w:cs="Arial"/>
          <w:color w:val="222222"/>
          <w:sz w:val="24"/>
          <w:szCs w:val="24"/>
          <w:shd w:val="clear" w:color="auto" w:fill="FFFFFF"/>
        </w:rPr>
        <w:t>(2), 191.</w:t>
      </w:r>
    </w:p>
    <w:p w14:paraId="6CB6E34C" w14:textId="77777777" w:rsidR="00A6645B" w:rsidRPr="008F5488" w:rsidRDefault="00A6645B" w:rsidP="00A6645B">
      <w:pPr>
        <w:pStyle w:val="Prrafodelista"/>
        <w:numPr>
          <w:ilvl w:val="0"/>
          <w:numId w:val="46"/>
        </w:numPr>
        <w:autoSpaceDE w:val="0"/>
        <w:autoSpaceDN w:val="0"/>
        <w:adjustRightInd w:val="0"/>
        <w:spacing w:after="0" w:line="360" w:lineRule="auto"/>
        <w:rPr>
          <w:rFonts w:ascii="Arial" w:hAnsi="Arial" w:cs="Arial"/>
          <w:sz w:val="24"/>
          <w:szCs w:val="24"/>
        </w:rPr>
      </w:pPr>
      <w:r w:rsidRPr="008F5488">
        <w:rPr>
          <w:rFonts w:ascii="Arial" w:hAnsi="Arial" w:cs="Arial"/>
          <w:sz w:val="24"/>
          <w:szCs w:val="24"/>
        </w:rPr>
        <w:t>INEE. (2015). Plan Nacional para la Evaluación de los aprendizajes (PLANEA). Resultados nacionales</w:t>
      </w:r>
    </w:p>
    <w:p w14:paraId="3F3ABE90" w14:textId="77777777" w:rsidR="00A6645B" w:rsidRPr="008F5488" w:rsidRDefault="00A6645B" w:rsidP="00A6645B">
      <w:pPr>
        <w:pStyle w:val="Prrafodelista"/>
        <w:numPr>
          <w:ilvl w:val="0"/>
          <w:numId w:val="46"/>
        </w:numPr>
        <w:autoSpaceDE w:val="0"/>
        <w:autoSpaceDN w:val="0"/>
        <w:adjustRightInd w:val="0"/>
        <w:spacing w:after="0" w:line="360" w:lineRule="auto"/>
        <w:rPr>
          <w:rFonts w:ascii="Arial" w:hAnsi="Arial" w:cs="Arial"/>
          <w:sz w:val="24"/>
          <w:szCs w:val="24"/>
        </w:rPr>
      </w:pPr>
      <w:r w:rsidRPr="008F5488">
        <w:rPr>
          <w:rFonts w:ascii="Arial" w:hAnsi="Arial" w:cs="Arial"/>
          <w:sz w:val="24"/>
          <w:szCs w:val="24"/>
        </w:rPr>
        <w:t>2015. Recuperado de http://www.inee.edu.mx/images/stories/2015/planea/inal/fascículosinales/</w:t>
      </w:r>
    </w:p>
    <w:p w14:paraId="4BAD8024"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resultadosPlanea-3011.pdf</w:t>
      </w:r>
    </w:p>
    <w:p w14:paraId="5A19B925"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A6645B">
        <w:rPr>
          <w:rFonts w:ascii="Arial" w:hAnsi="Arial" w:cs="Arial"/>
          <w:color w:val="222222"/>
          <w:sz w:val="24"/>
          <w:szCs w:val="24"/>
          <w:shd w:val="clear" w:color="auto" w:fill="FFFFFF"/>
          <w:lang w:val="en-US"/>
        </w:rPr>
        <w:t xml:space="preserve">Ihaka, R., &amp; Gentleman, R. (1996). </w:t>
      </w:r>
      <w:r w:rsidRPr="008F5488">
        <w:rPr>
          <w:rFonts w:ascii="Arial" w:hAnsi="Arial" w:cs="Arial"/>
          <w:color w:val="222222"/>
          <w:sz w:val="24"/>
          <w:szCs w:val="24"/>
          <w:shd w:val="clear" w:color="auto" w:fill="FFFFFF"/>
          <w:lang w:val="en-US"/>
        </w:rPr>
        <w:t>R: a language for data analysis and graphics. </w:t>
      </w:r>
      <w:r w:rsidRPr="008F5488">
        <w:rPr>
          <w:rFonts w:ascii="Arial" w:hAnsi="Arial" w:cs="Arial"/>
          <w:i/>
          <w:iCs/>
          <w:color w:val="222222"/>
          <w:sz w:val="24"/>
          <w:szCs w:val="24"/>
          <w:shd w:val="clear" w:color="auto" w:fill="FFFFFF"/>
        </w:rPr>
        <w:t>Journal of computational and graphical statistics</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5</w:t>
      </w:r>
      <w:r w:rsidRPr="008F5488">
        <w:rPr>
          <w:rFonts w:ascii="Arial" w:hAnsi="Arial" w:cs="Arial"/>
          <w:color w:val="222222"/>
          <w:sz w:val="24"/>
          <w:szCs w:val="24"/>
          <w:shd w:val="clear" w:color="auto" w:fill="FFFFFF"/>
        </w:rPr>
        <w:t>(3), 299-314.</w:t>
      </w:r>
    </w:p>
    <w:p w14:paraId="27E0B901"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INEE (2017). Informe de resultados PLANEA 2015. El aprendizaje de los alumnos de sexto de primaria y tercero de secundaria en México. Lenguaje y Comunicación y Matemáticas. México: autor.</w:t>
      </w:r>
    </w:p>
    <w:p w14:paraId="732618CD"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lastRenderedPageBreak/>
        <w:t>Johnstone, C. (2003). Improving validity of large-scale tests: Universal design and student performance (Technical Report 37). Minneapolis: National Center on Educational Outcomes.</w:t>
      </w:r>
    </w:p>
    <w:p w14:paraId="17926E94"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Junker, B. W., &amp; Sijtsma, K. (2001). Cognitive assessment models with few assumptions, and connections with nonparametric item response theory. </w:t>
      </w:r>
      <w:r w:rsidRPr="008F5488">
        <w:rPr>
          <w:rFonts w:ascii="Arial" w:hAnsi="Arial" w:cs="Arial"/>
          <w:i/>
          <w:iCs/>
          <w:color w:val="222222"/>
          <w:sz w:val="24"/>
          <w:szCs w:val="24"/>
          <w:shd w:val="clear" w:color="auto" w:fill="FFFFFF"/>
          <w:lang w:val="en-US"/>
        </w:rPr>
        <w:t>Applied Psychological Measurement</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25</w:t>
      </w:r>
      <w:r w:rsidRPr="008F5488">
        <w:rPr>
          <w:rFonts w:ascii="Arial" w:hAnsi="Arial" w:cs="Arial"/>
          <w:color w:val="222222"/>
          <w:sz w:val="24"/>
          <w:szCs w:val="24"/>
          <w:shd w:val="clear" w:color="auto" w:fill="FFFFFF"/>
          <w:lang w:val="en-US"/>
        </w:rPr>
        <w:t>(3), 258-272.</w:t>
      </w:r>
    </w:p>
    <w:p w14:paraId="67A8F237"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Leighton, J. &amp; Gierl, M. (2007). Defining and evaluating models of cognition used in educational measurement to make inferences about examinees’ thinking processes. </w:t>
      </w:r>
      <w:r w:rsidRPr="008F5488">
        <w:rPr>
          <w:i/>
          <w:lang w:val="en-US"/>
        </w:rPr>
        <w:t>Educational Measurement: Issues and Practice, 26</w:t>
      </w:r>
      <w:r w:rsidRPr="008F5488">
        <w:rPr>
          <w:lang w:val="en-US"/>
        </w:rPr>
        <w:t xml:space="preserve">(2), 3-16.  </w:t>
      </w:r>
    </w:p>
    <w:p w14:paraId="576108A3"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40953B31" w14:textId="77777777" w:rsidR="00A6645B" w:rsidRPr="008F5488" w:rsidRDefault="00A6645B" w:rsidP="00A6645B">
      <w:pPr>
        <w:pStyle w:val="Referencias"/>
        <w:numPr>
          <w:ilvl w:val="0"/>
          <w:numId w:val="46"/>
        </w:numPr>
        <w:spacing w:before="0" w:after="0" w:line="360" w:lineRule="auto"/>
      </w:pPr>
      <w:r w:rsidRPr="008F5488">
        <w:rPr>
          <w:lang w:val="en-US"/>
        </w:rPr>
        <w:t xml:space="preserve">Ma, L. Çetin, E. y Green, K. (2009, April). </w:t>
      </w:r>
      <w:r w:rsidRPr="008F5488">
        <w:rPr>
          <w:i/>
          <w:lang w:val="en-US"/>
        </w:rPr>
        <w:t xml:space="preserve">Cognitive assessment in Mathematics with the Least Squares Distance Method. </w:t>
      </w:r>
      <w:r w:rsidRPr="008F5488">
        <w:t>Artículo presentado en el Congreso anual de la AERA 2009. San Diego.</w:t>
      </w:r>
    </w:p>
    <w:p w14:paraId="380CA8CF"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Maris, E. (1999). Estimating multiple classification latent class models. </w:t>
      </w:r>
      <w:r w:rsidRPr="008F5488">
        <w:rPr>
          <w:rFonts w:ascii="Arial" w:hAnsi="Arial" w:cs="Arial"/>
          <w:i/>
          <w:iCs/>
          <w:color w:val="222222"/>
          <w:sz w:val="24"/>
          <w:szCs w:val="24"/>
          <w:shd w:val="clear" w:color="auto" w:fill="FFFFFF"/>
          <w:lang w:val="en-US"/>
        </w:rPr>
        <w:t>Psychometrika</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64</w:t>
      </w:r>
      <w:r w:rsidRPr="008F5488">
        <w:rPr>
          <w:rFonts w:ascii="Arial" w:hAnsi="Arial" w:cs="Arial"/>
          <w:color w:val="222222"/>
          <w:sz w:val="24"/>
          <w:szCs w:val="24"/>
          <w:shd w:val="clear" w:color="auto" w:fill="FFFFFF"/>
          <w:lang w:val="en-US"/>
        </w:rPr>
        <w:t>(2), 187-212.</w:t>
      </w:r>
    </w:p>
    <w:p w14:paraId="58B4D727"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rPr>
      </w:pPr>
      <w:r w:rsidRPr="008F5488">
        <w:rPr>
          <w:rFonts w:ascii="Arial" w:hAnsi="Arial" w:cs="Arial"/>
          <w:color w:val="222222"/>
          <w:sz w:val="24"/>
          <w:szCs w:val="24"/>
          <w:shd w:val="clear" w:color="auto" w:fill="FFFFFF"/>
        </w:rPr>
        <w:t>Martínez Rizo, F. (2015). Las pruebas ENLACE y Excale. Un estudio de validación. </w:t>
      </w:r>
      <w:r w:rsidRPr="008F5488">
        <w:rPr>
          <w:rFonts w:ascii="Arial" w:hAnsi="Arial" w:cs="Arial"/>
          <w:i/>
          <w:iCs/>
          <w:color w:val="222222"/>
          <w:sz w:val="24"/>
          <w:szCs w:val="24"/>
          <w:shd w:val="clear" w:color="auto" w:fill="FFFFFF"/>
        </w:rPr>
        <w:t>Cuadernos de Investigación, Ciudad de México: Instituto Nacional para la Evaluación de la Educación</w:t>
      </w:r>
      <w:r w:rsidRPr="008F5488">
        <w:rPr>
          <w:rFonts w:ascii="Arial" w:hAnsi="Arial" w:cs="Arial"/>
          <w:color w:val="222222"/>
          <w:sz w:val="24"/>
          <w:szCs w:val="24"/>
          <w:shd w:val="clear" w:color="auto" w:fill="FFFFFF"/>
        </w:rPr>
        <w:t>.</w:t>
      </w:r>
    </w:p>
    <w:p w14:paraId="2CAED7B9"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Messick, S. (1989). Validity. En R. L. Linn (Ed.), </w:t>
      </w:r>
      <w:r w:rsidRPr="008F5488">
        <w:rPr>
          <w:i/>
          <w:lang w:val="en-US"/>
        </w:rPr>
        <w:t>Educational measurement</w:t>
      </w:r>
      <w:r w:rsidRPr="008F5488">
        <w:rPr>
          <w:lang w:val="en-US"/>
        </w:rPr>
        <w:t xml:space="preserve"> (3a. ed.), pp. 13-103. New York: Macmillan Publishing Co.</w:t>
      </w:r>
    </w:p>
    <w:p w14:paraId="4A96A4E8" w14:textId="77777777" w:rsidR="00A6645B" w:rsidRPr="008F5488" w:rsidRDefault="00A6645B" w:rsidP="00A6645B">
      <w:pPr>
        <w:pStyle w:val="Referencias"/>
        <w:numPr>
          <w:ilvl w:val="0"/>
          <w:numId w:val="46"/>
        </w:numPr>
        <w:spacing w:before="0" w:after="0" w:line="360" w:lineRule="auto"/>
      </w:pPr>
      <w:r w:rsidRPr="008F5488">
        <w:t xml:space="preserve">Pérez-Morán, J. C. (2014). </w:t>
      </w:r>
      <w:r w:rsidRPr="008F5488">
        <w:rPr>
          <w:i/>
        </w:rPr>
        <w:t>Análisis del aspecto sustantivo de la validez de constructo de una prueba de habilidades cuantitativas</w:t>
      </w:r>
      <w:r w:rsidRPr="008F5488">
        <w:t xml:space="preserve"> (tesis doctoral). Universidad Autónoma de Baja California, Baja California, México.</w:t>
      </w:r>
    </w:p>
    <w:p w14:paraId="104123D0" w14:textId="77777777" w:rsidR="00A6645B" w:rsidRPr="008F5488" w:rsidRDefault="00A6645B" w:rsidP="00A6645B">
      <w:pPr>
        <w:pStyle w:val="Referencias"/>
        <w:numPr>
          <w:ilvl w:val="0"/>
          <w:numId w:val="46"/>
        </w:numPr>
        <w:spacing w:before="0" w:after="0" w:line="360" w:lineRule="auto"/>
      </w:pPr>
      <w:r w:rsidRPr="008F5488">
        <w:t>Pérez-Morán, J. C., Contreras, S., Hernández, E. M., Olivares, C., Chan, P., y Díaz, K. M. (2014). Análisis de las evidencias de validez basadas en el proceso de respuesta de las pruebas de ENLACE MS de Habilidad lectora y Matemáticas. Reporte técnico. México: INEE</w:t>
      </w:r>
    </w:p>
    <w:p w14:paraId="2E0799A3" w14:textId="77777777" w:rsidR="00A6645B" w:rsidRPr="008F5488" w:rsidRDefault="00A6645B" w:rsidP="00A6645B">
      <w:pPr>
        <w:pStyle w:val="Referencias"/>
        <w:numPr>
          <w:ilvl w:val="0"/>
          <w:numId w:val="46"/>
        </w:numPr>
        <w:spacing w:before="0" w:after="0" w:line="360" w:lineRule="auto"/>
      </w:pPr>
      <w:r w:rsidRPr="008F5488">
        <w:lastRenderedPageBreak/>
        <w:t xml:space="preserve">Pérez-Morán, J. C.; Larrazolo, N.; Backhoff, E.; y Guaner, R. (2015). Análisis de la estructura cognitiva del área de habilidades cuantitativas del EXHCOBA mediante el modelo LLTM de Fisher. Revista Internacional de Educación y Aprendizaje, 3(1), 25-38. </w:t>
      </w:r>
      <w:hyperlink r:id="rId26" w:history="1">
        <w:r w:rsidRPr="008F5488">
          <w:rPr>
            <w:rStyle w:val="Hipervnculo"/>
          </w:rPr>
          <w:t>http://coleccionderevistasdeeducacionyaprendizaje.cgpublisher.com/product/pub.329/prod.5</w:t>
        </w:r>
      </w:hyperlink>
      <w:r w:rsidRPr="008F5488">
        <w:t xml:space="preserve"> ISSN 2255-453X</w:t>
      </w:r>
    </w:p>
    <w:p w14:paraId="749DC918"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Posner, M. I. (1978). </w:t>
      </w:r>
      <w:r w:rsidRPr="008F5488">
        <w:rPr>
          <w:i/>
          <w:lang w:val="en-US"/>
        </w:rPr>
        <w:t>Chronometric exploration of mind.</w:t>
      </w:r>
      <w:r w:rsidRPr="008F5488">
        <w:rPr>
          <w:lang w:val="en-US"/>
        </w:rPr>
        <w:t xml:space="preserve"> New York: Jhon Wiley.</w:t>
      </w:r>
    </w:p>
    <w:p w14:paraId="6438977A"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bCs/>
          <w:sz w:val="24"/>
          <w:szCs w:val="24"/>
          <w:lang w:val="en-US"/>
        </w:rPr>
        <w:t>Posner</w:t>
      </w:r>
      <w:r w:rsidRPr="008F5488">
        <w:rPr>
          <w:rFonts w:ascii="Arial" w:hAnsi="Arial" w:cs="Arial"/>
          <w:sz w:val="24"/>
          <w:szCs w:val="24"/>
          <w:lang w:val="en-US"/>
        </w:rPr>
        <w:t>, M. I., &amp; </w:t>
      </w:r>
      <w:r w:rsidRPr="008F5488">
        <w:rPr>
          <w:rFonts w:ascii="Arial" w:hAnsi="Arial" w:cs="Arial"/>
          <w:bCs/>
          <w:sz w:val="24"/>
          <w:szCs w:val="24"/>
          <w:lang w:val="en-US"/>
        </w:rPr>
        <w:t>Rogers</w:t>
      </w:r>
      <w:r w:rsidRPr="008F5488">
        <w:rPr>
          <w:rFonts w:ascii="Arial" w:hAnsi="Arial" w:cs="Arial"/>
          <w:sz w:val="24"/>
          <w:szCs w:val="24"/>
          <w:lang w:val="en-US"/>
        </w:rPr>
        <w:t>, M. G. K. (</w:t>
      </w:r>
      <w:r w:rsidRPr="008F5488">
        <w:rPr>
          <w:rFonts w:ascii="Arial" w:hAnsi="Arial" w:cs="Arial"/>
          <w:bCs/>
          <w:sz w:val="24"/>
          <w:szCs w:val="24"/>
          <w:lang w:val="en-US"/>
        </w:rPr>
        <w:t>1978</w:t>
      </w:r>
      <w:r w:rsidRPr="008F5488">
        <w:rPr>
          <w:rFonts w:ascii="Arial" w:hAnsi="Arial" w:cs="Arial"/>
          <w:sz w:val="24"/>
          <w:szCs w:val="24"/>
          <w:lang w:val="en-US"/>
        </w:rPr>
        <w:t xml:space="preserve">). Chronometric analysis of abstraction and recognition. In W. K. Estes (Ed.) (1978). </w:t>
      </w:r>
      <w:r w:rsidRPr="008F5488">
        <w:rPr>
          <w:rFonts w:ascii="Arial" w:hAnsi="Arial" w:cs="Arial"/>
          <w:i/>
          <w:sz w:val="24"/>
          <w:szCs w:val="24"/>
          <w:lang w:val="en-US"/>
        </w:rPr>
        <w:t>Handbook of learning and cognitive processes</w:t>
      </w:r>
      <w:r w:rsidRPr="008F5488">
        <w:rPr>
          <w:rFonts w:ascii="Arial" w:hAnsi="Arial" w:cs="Arial"/>
          <w:sz w:val="24"/>
          <w:szCs w:val="24"/>
          <w:lang w:val="en-US"/>
        </w:rPr>
        <w:t xml:space="preserve"> (vol. 6). Hillsdale, N. J.: Lawrecence Erlbaum Associates.</w:t>
      </w:r>
    </w:p>
    <w:p w14:paraId="6A18039A"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Raiche, G., Magis, D., &amp; Raiche, M. G. (2010). Package ‘nFactors’. </w:t>
      </w:r>
      <w:r w:rsidRPr="008F5488">
        <w:rPr>
          <w:rFonts w:ascii="Arial" w:hAnsi="Arial" w:cs="Arial"/>
          <w:i/>
          <w:iCs/>
          <w:color w:val="222222"/>
          <w:sz w:val="24"/>
          <w:szCs w:val="24"/>
          <w:shd w:val="clear" w:color="auto" w:fill="FFFFFF"/>
          <w:lang w:val="en-US"/>
        </w:rPr>
        <w:t>Parallel Analysis and Non Graphical Solutions to the Cattell Scree Test. Available at CRAN repository: http://cran. r-project. org/web/packages/n Factors/n Factors. pdf</w:t>
      </w:r>
      <w:r w:rsidRPr="008F5488">
        <w:rPr>
          <w:rFonts w:ascii="Arial" w:hAnsi="Arial" w:cs="Arial"/>
          <w:color w:val="222222"/>
          <w:sz w:val="24"/>
          <w:szCs w:val="24"/>
          <w:shd w:val="clear" w:color="auto" w:fill="FFFFFF"/>
          <w:lang w:val="en-US"/>
        </w:rPr>
        <w:t>.</w:t>
      </w:r>
    </w:p>
    <w:p w14:paraId="364F1472"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Revelle, W. (2011). An overview of the psych package. </w:t>
      </w:r>
      <w:r w:rsidRPr="008F5488">
        <w:rPr>
          <w:rFonts w:ascii="Arial" w:hAnsi="Arial" w:cs="Arial"/>
          <w:i/>
          <w:iCs/>
          <w:color w:val="222222"/>
          <w:sz w:val="24"/>
          <w:szCs w:val="24"/>
          <w:shd w:val="clear" w:color="auto" w:fill="FFFFFF"/>
          <w:lang w:val="en-US"/>
        </w:rPr>
        <w:t xml:space="preserve">Department of Psychology Northwestern University. </w:t>
      </w:r>
      <w:r w:rsidRPr="008F5488">
        <w:rPr>
          <w:rFonts w:ascii="Arial" w:hAnsi="Arial" w:cs="Arial"/>
          <w:i/>
          <w:iCs/>
          <w:color w:val="222222"/>
          <w:sz w:val="24"/>
          <w:szCs w:val="24"/>
          <w:shd w:val="clear" w:color="auto" w:fill="FFFFFF"/>
        </w:rPr>
        <w:t>Accessed on March</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3</w:t>
      </w:r>
      <w:r w:rsidRPr="008F5488">
        <w:rPr>
          <w:rFonts w:ascii="Arial" w:hAnsi="Arial" w:cs="Arial"/>
          <w:color w:val="222222"/>
          <w:sz w:val="24"/>
          <w:szCs w:val="24"/>
          <w:shd w:val="clear" w:color="auto" w:fill="FFFFFF"/>
        </w:rPr>
        <w:t>, 2012.</w:t>
      </w:r>
    </w:p>
    <w:p w14:paraId="12D029AA"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 xml:space="preserve">Revuelta, J. y Ponsoda, V. (1998). Un test adaptativo informatizado de análisis lógico basado en la generación automática de ítems. </w:t>
      </w:r>
      <w:r w:rsidRPr="008F5488">
        <w:rPr>
          <w:rFonts w:ascii="Arial" w:hAnsi="Arial" w:cs="Arial"/>
          <w:i/>
          <w:sz w:val="24"/>
          <w:szCs w:val="24"/>
        </w:rPr>
        <w:t>Psicothema, 10</w:t>
      </w:r>
      <w:r w:rsidRPr="008F5488">
        <w:rPr>
          <w:rFonts w:ascii="Arial" w:hAnsi="Arial" w:cs="Arial"/>
          <w:sz w:val="24"/>
          <w:szCs w:val="24"/>
        </w:rPr>
        <w:t>, 753-760.</w:t>
      </w:r>
    </w:p>
    <w:p w14:paraId="56DB26D6"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sz w:val="24"/>
          <w:szCs w:val="24"/>
        </w:rPr>
        <w:t xml:space="preserve">Romero, S., Ponsoda, V., y Ximenez, C. (2008). Análisis de un test de aritmética mediante el modelo logístico lineal de rasgo latente 1. </w:t>
      </w:r>
      <w:r w:rsidRPr="008F5488">
        <w:rPr>
          <w:rFonts w:ascii="Arial" w:hAnsi="Arial" w:cs="Arial"/>
          <w:i/>
          <w:sz w:val="24"/>
          <w:szCs w:val="24"/>
          <w:lang w:val="en-US"/>
        </w:rPr>
        <w:t>Revista Latinoamericana de Psicología, 40</w:t>
      </w:r>
      <w:r w:rsidRPr="008F5488">
        <w:rPr>
          <w:rFonts w:ascii="Arial" w:hAnsi="Arial" w:cs="Arial"/>
          <w:sz w:val="24"/>
          <w:szCs w:val="24"/>
          <w:lang w:val="en-US"/>
        </w:rPr>
        <w:t>, 85–95.</w:t>
      </w:r>
    </w:p>
    <w:p w14:paraId="306DD5E8"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Rupp, A. A., Templin, J., &amp; Henson, R. A. (2010). Diagnostic assessment: Theory, methods, and applications. </w:t>
      </w:r>
      <w:r w:rsidRPr="008F5488">
        <w:rPr>
          <w:rFonts w:ascii="Arial" w:hAnsi="Arial" w:cs="Arial"/>
          <w:i/>
          <w:iCs/>
          <w:color w:val="222222"/>
          <w:sz w:val="24"/>
          <w:szCs w:val="24"/>
          <w:shd w:val="clear" w:color="auto" w:fill="FFFFFF"/>
          <w:lang w:val="en-US"/>
        </w:rPr>
        <w:t>New York: Guilford</w:t>
      </w:r>
      <w:r w:rsidRPr="008F5488">
        <w:rPr>
          <w:rFonts w:ascii="Arial" w:hAnsi="Arial" w:cs="Arial"/>
          <w:color w:val="222222"/>
          <w:sz w:val="24"/>
          <w:szCs w:val="24"/>
          <w:shd w:val="clear" w:color="auto" w:fill="FFFFFF"/>
          <w:lang w:val="en-US"/>
        </w:rPr>
        <w:t>.</w:t>
      </w:r>
    </w:p>
    <w:p w14:paraId="00B3E9EB"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sz w:val="24"/>
          <w:szCs w:val="24"/>
        </w:rPr>
        <w:t xml:space="preserve">Secretaría de Educación Pública (2011). Programas de estudios 2011. Guía para el maestro. Educación Básica. Primaria. Sexto grado. México. </w:t>
      </w:r>
      <w:r w:rsidRPr="008F5488">
        <w:rPr>
          <w:rFonts w:ascii="Arial" w:hAnsi="Arial" w:cs="Arial"/>
          <w:sz w:val="24"/>
          <w:szCs w:val="24"/>
          <w:lang w:val="en-US"/>
        </w:rPr>
        <w:t xml:space="preserve">SEP. URL: </w:t>
      </w:r>
      <w:hyperlink r:id="rId27" w:history="1">
        <w:r w:rsidRPr="008F5488">
          <w:rPr>
            <w:rStyle w:val="Hipervnculo"/>
            <w:rFonts w:ascii="Arial" w:hAnsi="Arial" w:cs="Arial"/>
            <w:sz w:val="24"/>
            <w:szCs w:val="24"/>
            <w:lang w:val="en-US"/>
          </w:rPr>
          <w:t>http://edu.jalisco.gob.mx/cepse/sites/edu.jalisco.gob.mx.cepse/files/sep_2011_programas_de_estudio_2011.guia_para_el_maestrosexto_grado.pdf</w:t>
        </w:r>
      </w:hyperlink>
    </w:p>
    <w:p w14:paraId="11219E89"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Shepard, L. A. (2000). The role of assessment in a learning culture. </w:t>
      </w:r>
      <w:r w:rsidRPr="008F5488">
        <w:rPr>
          <w:rFonts w:ascii="Arial" w:hAnsi="Arial" w:cs="Arial"/>
          <w:i/>
          <w:iCs/>
          <w:color w:val="222222"/>
          <w:sz w:val="24"/>
          <w:szCs w:val="24"/>
          <w:shd w:val="clear" w:color="auto" w:fill="FFFFFF"/>
          <w:lang w:val="en-US"/>
        </w:rPr>
        <w:t>Educational researcher</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29</w:t>
      </w:r>
      <w:r w:rsidRPr="008F5488">
        <w:rPr>
          <w:rFonts w:ascii="Arial" w:hAnsi="Arial" w:cs="Arial"/>
          <w:color w:val="222222"/>
          <w:sz w:val="24"/>
          <w:szCs w:val="24"/>
          <w:shd w:val="clear" w:color="auto" w:fill="FFFFFF"/>
          <w:lang w:val="en-US"/>
        </w:rPr>
        <w:t>(7), 4-14.</w:t>
      </w:r>
    </w:p>
    <w:p w14:paraId="51CBB028" w14:textId="77777777" w:rsidR="00A6645B" w:rsidRPr="008F5488" w:rsidRDefault="00A6645B" w:rsidP="00A6645B">
      <w:pPr>
        <w:pStyle w:val="Referencias"/>
        <w:numPr>
          <w:ilvl w:val="0"/>
          <w:numId w:val="46"/>
        </w:numPr>
        <w:spacing w:before="0" w:after="0" w:line="360" w:lineRule="auto"/>
        <w:rPr>
          <w:lang w:val="en-US"/>
        </w:rPr>
      </w:pPr>
      <w:r w:rsidRPr="008F5488">
        <w:rPr>
          <w:rStyle w:val="Refdecomentario"/>
          <w:sz w:val="24"/>
          <w:szCs w:val="24"/>
        </w:rPr>
        <w:annotationRef/>
      </w:r>
      <w:r w:rsidRPr="008F5488">
        <w:rPr>
          <w:lang w:val="en-US"/>
        </w:rPr>
        <w:t xml:space="preserve">Snow, R. &amp; Lohman, D. (1989). Implications of cognitive psychology for educational measurement. In R. L. Linn (Ed.), </w:t>
      </w:r>
      <w:r w:rsidRPr="008F5488">
        <w:rPr>
          <w:i/>
          <w:lang w:val="en-US"/>
        </w:rPr>
        <w:t>Educational measurement</w:t>
      </w:r>
      <w:r w:rsidRPr="008F5488">
        <w:rPr>
          <w:lang w:val="en-US"/>
        </w:rPr>
        <w:t xml:space="preserve"> (3a. ed.), pp. 263-331. New York: Macmillan Publishing Co.</w:t>
      </w:r>
    </w:p>
    <w:p w14:paraId="0E31D154"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lastRenderedPageBreak/>
        <w:t xml:space="preserve">Sternberg, R. (1977). </w:t>
      </w:r>
      <w:r w:rsidRPr="008F5488">
        <w:rPr>
          <w:i/>
          <w:lang w:val="en-US"/>
        </w:rPr>
        <w:t>Intelligence, information processing, and analogical reasoning: The componential analysis of human abilities</w:t>
      </w:r>
      <w:r w:rsidRPr="008F5488">
        <w:rPr>
          <w:lang w:val="en-US"/>
        </w:rPr>
        <w:t>. Oxford: Lawrence Erlbaum.</w:t>
      </w:r>
    </w:p>
    <w:p w14:paraId="283836C5" w14:textId="77777777" w:rsidR="00A6645B" w:rsidRPr="008F5488" w:rsidRDefault="00A6645B" w:rsidP="00A6645B">
      <w:pPr>
        <w:pStyle w:val="Referencias"/>
        <w:numPr>
          <w:ilvl w:val="0"/>
          <w:numId w:val="46"/>
        </w:numPr>
        <w:spacing w:before="0" w:after="0" w:line="360" w:lineRule="auto"/>
      </w:pPr>
      <w:r w:rsidRPr="008F5488">
        <w:rPr>
          <w:rStyle w:val="Refdecomentario"/>
          <w:sz w:val="24"/>
          <w:szCs w:val="24"/>
        </w:rPr>
        <w:annotationRef/>
      </w:r>
      <w:r w:rsidRPr="008F5488">
        <w:rPr>
          <w:lang w:val="en-US"/>
        </w:rPr>
        <w:t xml:space="preserve">TechSmith. (2008). CAMTASIA STUDIO V. 5.0.1. Michigan: Author. </w:t>
      </w:r>
      <w:r w:rsidRPr="008F5488">
        <w:t>Descargado en http://www.techsmith.com/download/camtasia/</w:t>
      </w:r>
    </w:p>
    <w:p w14:paraId="0F99E056"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Templin, J. L., &amp; Henson, R. A. (2006). Measurement of psychological disorders using cognitive diagnosis models. </w:t>
      </w:r>
      <w:r w:rsidRPr="008F5488">
        <w:rPr>
          <w:rFonts w:ascii="Arial" w:hAnsi="Arial" w:cs="Arial"/>
          <w:i/>
          <w:iCs/>
          <w:color w:val="222222"/>
          <w:sz w:val="24"/>
          <w:szCs w:val="24"/>
          <w:shd w:val="clear" w:color="auto" w:fill="FFFFFF"/>
          <w:lang w:val="en-US"/>
        </w:rPr>
        <w:t>Psychological methods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11</w:t>
      </w:r>
      <w:r w:rsidRPr="008F5488">
        <w:rPr>
          <w:rFonts w:ascii="Arial" w:hAnsi="Arial" w:cs="Arial"/>
          <w:color w:val="222222"/>
          <w:sz w:val="24"/>
          <w:szCs w:val="24"/>
          <w:shd w:val="clear" w:color="auto" w:fill="FFFFFF"/>
          <w:lang w:val="en-US"/>
        </w:rPr>
        <w:t>(3), 287.</w:t>
      </w:r>
    </w:p>
    <w:p w14:paraId="1D4002A2" w14:textId="77777777" w:rsidR="00A6645B" w:rsidRPr="008F5488" w:rsidRDefault="00A6645B" w:rsidP="00A6645B">
      <w:pPr>
        <w:pStyle w:val="Textocomentario"/>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lang w:val="en-US"/>
        </w:rPr>
        <w:t>Templin, J., &amp; Henson, R. A. (2006). A Bayesian method for incorporating uncertainty into Q-matrix estimation in skills assessment. In </w:t>
      </w:r>
      <w:r w:rsidRPr="008F5488">
        <w:rPr>
          <w:rFonts w:ascii="Arial" w:hAnsi="Arial" w:cs="Arial"/>
          <w:i/>
          <w:iCs/>
          <w:color w:val="222222"/>
          <w:sz w:val="24"/>
          <w:szCs w:val="24"/>
          <w:shd w:val="clear" w:color="auto" w:fill="FFFFFF"/>
          <w:lang w:val="en-US"/>
        </w:rPr>
        <w:t>Symposium conducted at the meeting of the American Educational Research Association, San Diego, CA</w:t>
      </w:r>
      <w:r w:rsidRPr="008F5488">
        <w:rPr>
          <w:rFonts w:ascii="Arial" w:hAnsi="Arial" w:cs="Arial"/>
          <w:color w:val="222222"/>
          <w:sz w:val="24"/>
          <w:szCs w:val="24"/>
          <w:shd w:val="clear" w:color="auto" w:fill="FFFFFF"/>
          <w:lang w:val="en-US"/>
        </w:rPr>
        <w:t>.</w:t>
      </w:r>
    </w:p>
    <w:p w14:paraId="3BB1CDF4" w14:textId="77777777" w:rsidR="00A6645B" w:rsidRPr="008F5488" w:rsidRDefault="00A6645B" w:rsidP="00A6645B">
      <w:pPr>
        <w:pStyle w:val="Referencias"/>
        <w:numPr>
          <w:ilvl w:val="0"/>
          <w:numId w:val="46"/>
        </w:numPr>
        <w:spacing w:before="0" w:after="0" w:line="360" w:lineRule="auto"/>
        <w:rPr>
          <w:lang w:val="en-US"/>
        </w:rPr>
      </w:pPr>
      <w:r w:rsidRPr="008F5488">
        <w:rPr>
          <w:lang w:val="en-US"/>
        </w:rPr>
        <w:t xml:space="preserve">Thompson, S., Johnstone, C. &amp; Thurlow, M. (2002). </w:t>
      </w:r>
      <w:r w:rsidRPr="008F5488">
        <w:rPr>
          <w:i/>
          <w:lang w:val="en-US"/>
        </w:rPr>
        <w:t>Universal design applied to large scale assessments (Synthesis Report 44).</w:t>
      </w:r>
      <w:r w:rsidRPr="008F5488">
        <w:rPr>
          <w:lang w:val="en-US"/>
        </w:rPr>
        <w:t xml:space="preserve"> Minneapolis, MN: National Center on Educational Outcomes.</w:t>
      </w:r>
      <w:bookmarkStart w:id="80" w:name="_GoBack"/>
      <w:bookmarkEnd w:id="80"/>
    </w:p>
    <w:p w14:paraId="2F36DFF6" w14:textId="77777777" w:rsidR="00A6645B" w:rsidRPr="008F5488" w:rsidRDefault="00A6645B" w:rsidP="00A6645B">
      <w:pPr>
        <w:pStyle w:val="Prrafodelista"/>
        <w:numPr>
          <w:ilvl w:val="0"/>
          <w:numId w:val="46"/>
        </w:numPr>
        <w:spacing w:after="0" w:line="360" w:lineRule="auto"/>
        <w:rPr>
          <w:rFonts w:ascii="Arial" w:hAnsi="Arial" w:cs="Arial"/>
          <w:color w:val="222222"/>
          <w:sz w:val="24"/>
          <w:szCs w:val="24"/>
          <w:shd w:val="clear" w:color="auto" w:fill="FFFFFF"/>
          <w:lang w:val="en-US"/>
        </w:rPr>
      </w:pPr>
      <w:r w:rsidRPr="008F5488">
        <w:rPr>
          <w:rFonts w:ascii="Arial" w:hAnsi="Arial" w:cs="Arial"/>
          <w:color w:val="222222"/>
          <w:sz w:val="24"/>
          <w:szCs w:val="24"/>
          <w:shd w:val="clear" w:color="auto" w:fill="FFFFFF"/>
        </w:rPr>
        <w:t xml:space="preserve">Van der Linden, W. J. (Ed.). </w:t>
      </w:r>
      <w:r w:rsidRPr="008F5488">
        <w:rPr>
          <w:rFonts w:ascii="Arial" w:hAnsi="Arial" w:cs="Arial"/>
          <w:color w:val="222222"/>
          <w:sz w:val="24"/>
          <w:szCs w:val="24"/>
          <w:shd w:val="clear" w:color="auto" w:fill="FFFFFF"/>
          <w:lang w:val="en-US"/>
        </w:rPr>
        <w:t>(2017). </w:t>
      </w:r>
      <w:r w:rsidRPr="008F5488">
        <w:rPr>
          <w:rFonts w:ascii="Arial" w:hAnsi="Arial" w:cs="Arial"/>
          <w:i/>
          <w:iCs/>
          <w:color w:val="222222"/>
          <w:sz w:val="24"/>
          <w:szCs w:val="24"/>
          <w:shd w:val="clear" w:color="auto" w:fill="FFFFFF"/>
          <w:lang w:val="en-US"/>
        </w:rPr>
        <w:t>Handbook of Item Response Theory, Volume Three: Applications</w:t>
      </w:r>
      <w:r w:rsidRPr="008F5488">
        <w:rPr>
          <w:rFonts w:ascii="Arial" w:hAnsi="Arial" w:cs="Arial"/>
          <w:color w:val="222222"/>
          <w:sz w:val="24"/>
          <w:szCs w:val="24"/>
          <w:shd w:val="clear" w:color="auto" w:fill="FFFFFF"/>
          <w:lang w:val="en-US"/>
        </w:rPr>
        <w:t>. CRC Press.</w:t>
      </w:r>
    </w:p>
    <w:p w14:paraId="673A9D6F" w14:textId="77777777" w:rsidR="00A6645B" w:rsidRPr="008F5488" w:rsidRDefault="00A6645B" w:rsidP="00A6645B">
      <w:pPr>
        <w:pStyle w:val="Textocomentario"/>
        <w:numPr>
          <w:ilvl w:val="0"/>
          <w:numId w:val="46"/>
        </w:numPr>
        <w:spacing w:after="0" w:line="360" w:lineRule="auto"/>
        <w:rPr>
          <w:rFonts w:ascii="Arial" w:hAnsi="Arial" w:cs="Arial"/>
          <w:sz w:val="24"/>
          <w:szCs w:val="24"/>
          <w:lang w:val="en-US"/>
        </w:rPr>
      </w:pPr>
      <w:r w:rsidRPr="008F5488">
        <w:rPr>
          <w:rFonts w:ascii="Arial" w:hAnsi="Arial" w:cs="Arial"/>
          <w:color w:val="222222"/>
          <w:sz w:val="24"/>
          <w:szCs w:val="24"/>
          <w:shd w:val="clear" w:color="auto" w:fill="FFFFFF"/>
          <w:lang w:val="en-US"/>
        </w:rPr>
        <w:t>von Davier, M. (2005). A general diagnostic model applied to language testing data. </w:t>
      </w:r>
      <w:r w:rsidRPr="008F5488">
        <w:rPr>
          <w:rFonts w:ascii="Arial" w:hAnsi="Arial" w:cs="Arial"/>
          <w:i/>
          <w:iCs/>
          <w:color w:val="222222"/>
          <w:sz w:val="24"/>
          <w:szCs w:val="24"/>
          <w:shd w:val="clear" w:color="auto" w:fill="FFFFFF"/>
          <w:lang w:val="en-US"/>
        </w:rPr>
        <w:t>ETS Research Report Series</w:t>
      </w:r>
      <w:r w:rsidRPr="008F5488">
        <w:rPr>
          <w:rFonts w:ascii="Arial" w:hAnsi="Arial" w:cs="Arial"/>
          <w:color w:val="222222"/>
          <w:sz w:val="24"/>
          <w:szCs w:val="24"/>
          <w:shd w:val="clear" w:color="auto" w:fill="FFFFFF"/>
          <w:lang w:val="en-US"/>
        </w:rPr>
        <w:t>, </w:t>
      </w:r>
      <w:r w:rsidRPr="008F5488">
        <w:rPr>
          <w:rFonts w:ascii="Arial" w:hAnsi="Arial" w:cs="Arial"/>
          <w:i/>
          <w:iCs/>
          <w:color w:val="222222"/>
          <w:sz w:val="24"/>
          <w:szCs w:val="24"/>
          <w:shd w:val="clear" w:color="auto" w:fill="FFFFFF"/>
          <w:lang w:val="en-US"/>
        </w:rPr>
        <w:t>2005</w:t>
      </w:r>
      <w:r w:rsidRPr="008F5488">
        <w:rPr>
          <w:rFonts w:ascii="Arial" w:hAnsi="Arial" w:cs="Arial"/>
          <w:color w:val="222222"/>
          <w:sz w:val="24"/>
          <w:szCs w:val="24"/>
          <w:shd w:val="clear" w:color="auto" w:fill="FFFFFF"/>
          <w:lang w:val="en-US"/>
        </w:rPr>
        <w:t>(2), i-35.</w:t>
      </w:r>
    </w:p>
    <w:p w14:paraId="4EB68696" w14:textId="77777777" w:rsidR="00A6645B" w:rsidRPr="008F5488" w:rsidRDefault="00A6645B" w:rsidP="00A6645B">
      <w:pPr>
        <w:pStyle w:val="Textocomentario"/>
        <w:numPr>
          <w:ilvl w:val="0"/>
          <w:numId w:val="46"/>
        </w:numPr>
        <w:spacing w:after="0" w:line="360" w:lineRule="auto"/>
        <w:rPr>
          <w:rFonts w:ascii="Arial" w:hAnsi="Arial" w:cs="Arial"/>
          <w:sz w:val="24"/>
          <w:szCs w:val="24"/>
        </w:rPr>
      </w:pPr>
      <w:r w:rsidRPr="008F5488">
        <w:rPr>
          <w:rFonts w:ascii="Arial" w:hAnsi="Arial" w:cs="Arial"/>
          <w:color w:val="222222"/>
          <w:sz w:val="24"/>
          <w:szCs w:val="24"/>
          <w:shd w:val="clear" w:color="auto" w:fill="FFFFFF"/>
          <w:lang w:val="en-US"/>
        </w:rPr>
        <w:t>Willse, J. T., &amp; Shu, Z. (2014). CTT: Classical test theory functions. </w:t>
      </w:r>
      <w:r w:rsidRPr="008F5488">
        <w:rPr>
          <w:rFonts w:ascii="Arial" w:hAnsi="Arial" w:cs="Arial"/>
          <w:i/>
          <w:iCs/>
          <w:color w:val="222222"/>
          <w:sz w:val="24"/>
          <w:szCs w:val="24"/>
          <w:shd w:val="clear" w:color="auto" w:fill="FFFFFF"/>
        </w:rPr>
        <w:t>R package version</w:t>
      </w:r>
      <w:r w:rsidRPr="008F5488">
        <w:rPr>
          <w:rFonts w:ascii="Arial" w:hAnsi="Arial" w:cs="Arial"/>
          <w:color w:val="222222"/>
          <w:sz w:val="24"/>
          <w:szCs w:val="24"/>
          <w:shd w:val="clear" w:color="auto" w:fill="FFFFFF"/>
        </w:rPr>
        <w:t>, </w:t>
      </w:r>
      <w:r w:rsidRPr="008F5488">
        <w:rPr>
          <w:rFonts w:ascii="Arial" w:hAnsi="Arial" w:cs="Arial"/>
          <w:i/>
          <w:iCs/>
          <w:color w:val="222222"/>
          <w:sz w:val="24"/>
          <w:szCs w:val="24"/>
          <w:shd w:val="clear" w:color="auto" w:fill="FFFFFF"/>
        </w:rPr>
        <w:t>2</w:t>
      </w:r>
      <w:r w:rsidRPr="008F5488">
        <w:rPr>
          <w:rFonts w:ascii="Arial" w:hAnsi="Arial" w:cs="Arial"/>
          <w:color w:val="222222"/>
          <w:sz w:val="24"/>
          <w:szCs w:val="24"/>
          <w:shd w:val="clear" w:color="auto" w:fill="FFFFFF"/>
        </w:rPr>
        <w:t>.</w:t>
      </w:r>
    </w:p>
    <w:p w14:paraId="4B560B79" w14:textId="77777777" w:rsidR="00A6645B" w:rsidRPr="008F5488" w:rsidRDefault="00A6645B" w:rsidP="00A6645B">
      <w:pPr>
        <w:pStyle w:val="Referencias"/>
        <w:numPr>
          <w:ilvl w:val="0"/>
          <w:numId w:val="46"/>
        </w:numPr>
        <w:spacing w:before="0" w:after="0" w:line="360" w:lineRule="auto"/>
      </w:pPr>
      <w:r w:rsidRPr="008F5488">
        <w:rPr>
          <w:lang w:val="en-US"/>
        </w:rPr>
        <w:t xml:space="preserve">Yang, X. &amp; Embretson, S. (2007). Construct Validity and Cognitivy Diagnostic Assesment. In Leighton, J. y Griel, M. (Edit.). </w:t>
      </w:r>
      <w:r w:rsidRPr="008F5488">
        <w:rPr>
          <w:i/>
          <w:lang w:val="en-US"/>
        </w:rPr>
        <w:t>Cognitive diagnostic assessment for education: Theory and applications</w:t>
      </w:r>
      <w:r w:rsidRPr="008F5488">
        <w:rPr>
          <w:lang w:val="en-US"/>
        </w:rPr>
        <w:t xml:space="preserve">, pp. 85-118. </w:t>
      </w:r>
      <w:r w:rsidRPr="008F5488">
        <w:t>Cambridge: Cambrige University Press.</w:t>
      </w:r>
    </w:p>
    <w:p w14:paraId="698363FE" w14:textId="77777777" w:rsidR="00A6645B" w:rsidRPr="00A6645B" w:rsidRDefault="00A6645B" w:rsidP="00B25E7F">
      <w:pPr>
        <w:spacing w:line="360" w:lineRule="auto"/>
        <w:jc w:val="both"/>
        <w:rPr>
          <w:rFonts w:ascii="Arial" w:hAnsi="Arial" w:cs="Arial"/>
          <w:sz w:val="24"/>
          <w:szCs w:val="24"/>
        </w:rPr>
      </w:pPr>
    </w:p>
    <w:sectPr w:rsidR="00A6645B" w:rsidRPr="00A6645B" w:rsidSect="007E2D38">
      <w:headerReference w:type="even" r:id="rId28"/>
      <w:headerReference w:type="default" r:id="rId29"/>
      <w:headerReference w:type="first" r:id="rId30"/>
      <w:pgSz w:w="12240" w:h="15840" w:code="1"/>
      <w:pgMar w:top="1350" w:right="1183" w:bottom="1620" w:left="1418" w:header="720" w:footer="571"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Alejandro" w:date="2019-05-20T17:31:00Z" w:initials="A">
    <w:p w14:paraId="4EB0D949" w14:textId="06A5B7D0" w:rsidR="0097669E" w:rsidRDefault="0097669E">
      <w:pPr>
        <w:pStyle w:val="Textocomentario"/>
      </w:pPr>
      <w:r>
        <w:rPr>
          <w:rStyle w:val="Refdecomentario"/>
        </w:rPr>
        <w:annotationRef/>
      </w:r>
      <w:r>
        <w:t xml:space="preserve">Los comentarios insertados por mí (Fel) pueden aparecer bajo el nombre de Alejandro o Sandra, porque son los nombres con que se encuentran registradas la computadora que uso en el lab y la computadora de mi mamá, respectivamente </w:t>
      </w:r>
      <w:r>
        <w:sym w:font="Wingdings" w:char="F04A"/>
      </w:r>
    </w:p>
  </w:comment>
  <w:comment w:id="1" w:author="Adriana" w:date="2019-06-10T11:58:00Z" w:initials="A">
    <w:p w14:paraId="06276BB2" w14:textId="4F32DB88" w:rsidR="0097669E" w:rsidRPr="007F3FAF" w:rsidRDefault="0097669E">
      <w:pPr>
        <w:pStyle w:val="Textocomentario"/>
      </w:pPr>
      <w:r>
        <w:rPr>
          <w:rStyle w:val="Refdecomentario"/>
        </w:rPr>
        <w:annotationRef/>
      </w:r>
      <w:r w:rsidRPr="007F3FAF">
        <w:t xml:space="preserve">Adriana Felisa Chávez De la Peña </w:t>
      </w:r>
      <w:r w:rsidRPr="007F3FAF">
        <w:rPr>
          <w:lang w:val="en-US"/>
        </w:rPr>
        <w:sym w:font="Wingdings" w:char="F04A"/>
      </w:r>
    </w:p>
  </w:comment>
  <w:comment w:id="2" w:author="Adriana" w:date="2019-06-17T18:34:00Z" w:initials="A">
    <w:p w14:paraId="3AE53F43" w14:textId="77777777" w:rsidR="0097669E" w:rsidRPr="00211257" w:rsidRDefault="0097669E" w:rsidP="00D66CDD">
      <w:pPr>
        <w:pStyle w:val="Textocomentario"/>
        <w:spacing w:after="0" w:line="360" w:lineRule="auto"/>
        <w:rPr>
          <w:rFonts w:ascii="Arial" w:hAnsi="Arial" w:cs="Arial"/>
          <w:color w:val="222222"/>
          <w:shd w:val="clear" w:color="auto" w:fill="FFFFFF"/>
          <w:lang w:val="en-US"/>
        </w:rPr>
      </w:pPr>
      <w:r>
        <w:rPr>
          <w:rStyle w:val="Refdecomentario"/>
        </w:rPr>
        <w:annotationRef/>
      </w:r>
      <w:r>
        <w:rPr>
          <w:rFonts w:ascii="Arial" w:hAnsi="Arial" w:cs="Arial"/>
          <w:color w:val="222222"/>
          <w:shd w:val="clear" w:color="auto" w:fill="FFFFFF"/>
        </w:rPr>
        <w:t>De La Torre, J. (2009). DINA model and parameter estimation: A didactic. </w:t>
      </w:r>
      <w:r w:rsidRPr="00211257">
        <w:rPr>
          <w:rFonts w:ascii="Arial" w:hAnsi="Arial" w:cs="Arial"/>
          <w:i/>
          <w:iCs/>
          <w:color w:val="222222"/>
          <w:shd w:val="clear" w:color="auto" w:fill="FFFFFF"/>
          <w:lang w:val="en-US"/>
        </w:rPr>
        <w:t>Journal of educational and behavioral statistics</w:t>
      </w:r>
      <w:r w:rsidRPr="00211257">
        <w:rPr>
          <w:rFonts w:ascii="Arial" w:hAnsi="Arial" w:cs="Arial"/>
          <w:color w:val="222222"/>
          <w:shd w:val="clear" w:color="auto" w:fill="FFFFFF"/>
          <w:lang w:val="en-US"/>
        </w:rPr>
        <w:t>, </w:t>
      </w:r>
      <w:r w:rsidRPr="00211257">
        <w:rPr>
          <w:rFonts w:ascii="Arial" w:hAnsi="Arial" w:cs="Arial"/>
          <w:i/>
          <w:iCs/>
          <w:color w:val="222222"/>
          <w:shd w:val="clear" w:color="auto" w:fill="FFFFFF"/>
          <w:lang w:val="en-US"/>
        </w:rPr>
        <w:t>34</w:t>
      </w:r>
      <w:r w:rsidRPr="00211257">
        <w:rPr>
          <w:rFonts w:ascii="Arial" w:hAnsi="Arial" w:cs="Arial"/>
          <w:color w:val="222222"/>
          <w:shd w:val="clear" w:color="auto" w:fill="FFFFFF"/>
          <w:lang w:val="en-US"/>
        </w:rPr>
        <w:t>(1), 115-130.</w:t>
      </w:r>
    </w:p>
    <w:p w14:paraId="07B8B8A6" w14:textId="77777777" w:rsidR="0097669E" w:rsidRPr="00211257" w:rsidRDefault="0097669E" w:rsidP="00D66CDD">
      <w:pPr>
        <w:pStyle w:val="Textocomentario"/>
        <w:spacing w:after="0" w:line="360" w:lineRule="auto"/>
        <w:rPr>
          <w:rFonts w:ascii="Arial" w:hAnsi="Arial" w:cs="Arial"/>
          <w:sz w:val="24"/>
          <w:szCs w:val="24"/>
          <w:lang w:val="en-US"/>
        </w:rPr>
      </w:pPr>
    </w:p>
    <w:p w14:paraId="54905A79" w14:textId="77777777" w:rsidR="0097669E" w:rsidRPr="00211257" w:rsidRDefault="0097669E" w:rsidP="00D66CDD">
      <w:pPr>
        <w:autoSpaceDE w:val="0"/>
        <w:autoSpaceDN w:val="0"/>
        <w:adjustRightInd w:val="0"/>
        <w:spacing w:after="0" w:line="240" w:lineRule="auto"/>
        <w:rPr>
          <w:rFonts w:ascii="AdvTimes-b" w:hAnsi="AdvTimes-b" w:cs="AdvTimes-b"/>
          <w:sz w:val="28"/>
          <w:szCs w:val="28"/>
          <w:lang w:val="en-US"/>
        </w:rPr>
      </w:pPr>
      <w:r w:rsidRPr="00211257">
        <w:rPr>
          <w:rFonts w:ascii="AdvTimes-b" w:hAnsi="AdvTimes-b" w:cs="AdvTimes-b"/>
          <w:sz w:val="28"/>
          <w:szCs w:val="28"/>
          <w:lang w:val="en-US"/>
        </w:rPr>
        <w:t>DINA Model and Parameter Estimation: A Didactic</w:t>
      </w:r>
    </w:p>
    <w:p w14:paraId="40EBA734" w14:textId="77777777" w:rsidR="0097669E" w:rsidRPr="00211257" w:rsidRDefault="0097669E" w:rsidP="00D66CDD">
      <w:pPr>
        <w:pStyle w:val="Textocomentario"/>
        <w:rPr>
          <w:rFonts w:ascii="AdvTimes-b" w:hAnsi="AdvTimes-b" w:cs="AdvTimes-b"/>
          <w:lang w:val="en-US"/>
        </w:rPr>
      </w:pPr>
      <w:r w:rsidRPr="00211257">
        <w:rPr>
          <w:rFonts w:ascii="AdvTimes-b" w:hAnsi="AdvTimes-b" w:cs="AdvTimes-b"/>
          <w:lang w:val="en-US"/>
        </w:rPr>
        <w:t>Jimmy de la Torre.</w:t>
      </w:r>
    </w:p>
    <w:p w14:paraId="2B7A482A" w14:textId="77777777" w:rsidR="0097669E" w:rsidRPr="002A6B02" w:rsidRDefault="0097669E"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Journal of Educational and Behavioral Statistics</w:t>
      </w:r>
    </w:p>
    <w:p w14:paraId="0D2F37AC" w14:textId="77777777" w:rsidR="0097669E" w:rsidRPr="002A6B02" w:rsidRDefault="0097669E"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March 2009, Vol. 34, No. 1, pp. 115–130</w:t>
      </w:r>
    </w:p>
    <w:p w14:paraId="67776EBD" w14:textId="77777777" w:rsidR="0097669E" w:rsidRPr="002A6B02" w:rsidRDefault="0097669E" w:rsidP="00D66CDD">
      <w:pPr>
        <w:autoSpaceDE w:val="0"/>
        <w:autoSpaceDN w:val="0"/>
        <w:adjustRightInd w:val="0"/>
        <w:spacing w:after="0" w:line="240" w:lineRule="auto"/>
        <w:rPr>
          <w:rFonts w:ascii="AdvP6F0B" w:hAnsi="AdvP6F0B" w:cs="AdvP6F0B"/>
          <w:sz w:val="14"/>
          <w:szCs w:val="14"/>
          <w:lang w:val="en-US"/>
        </w:rPr>
      </w:pPr>
      <w:r w:rsidRPr="002A6B02">
        <w:rPr>
          <w:rFonts w:ascii="AdvP6F0B" w:hAnsi="AdvP6F0B" w:cs="AdvP6F0B"/>
          <w:sz w:val="14"/>
          <w:szCs w:val="14"/>
          <w:lang w:val="en-US"/>
        </w:rPr>
        <w:t>DOI: 10.3102/1076998607309474</w:t>
      </w:r>
    </w:p>
    <w:p w14:paraId="053B07C9" w14:textId="6BE03DC5" w:rsidR="0097669E" w:rsidRDefault="0097669E" w:rsidP="00D66CDD">
      <w:pPr>
        <w:pStyle w:val="Textocomentario"/>
      </w:pPr>
      <w:r>
        <w:rPr>
          <w:rFonts w:ascii="Symbol" w:hAnsi="Symbol" w:cs="Symbol"/>
          <w:sz w:val="14"/>
          <w:szCs w:val="14"/>
        </w:rPr>
        <w:t></w:t>
      </w:r>
      <w:r>
        <w:rPr>
          <w:rFonts w:ascii="Symbol" w:hAnsi="Symbol" w:cs="Symbol"/>
          <w:sz w:val="14"/>
          <w:szCs w:val="14"/>
        </w:rPr>
        <w:t></w:t>
      </w:r>
      <w:r>
        <w:rPr>
          <w:rFonts w:ascii="AdvP6F0B" w:hAnsi="AdvP6F0B" w:cs="AdvP6F0B"/>
          <w:sz w:val="14"/>
          <w:szCs w:val="14"/>
        </w:rPr>
        <w:t>2009 AERA. http://jebs.aera.net</w:t>
      </w:r>
    </w:p>
  </w:comment>
  <w:comment w:id="3" w:author="Ramsés Vázquez Lira" w:date="2018-11-25T14:47:00Z" w:initials="RVL">
    <w:p w14:paraId="1589EAA0" w14:textId="68E5005C" w:rsidR="0097669E" w:rsidRDefault="0097669E">
      <w:pPr>
        <w:pStyle w:val="Textocomentario"/>
      </w:pPr>
      <w:r>
        <w:rPr>
          <w:rStyle w:val="Refdecomentario"/>
        </w:rPr>
        <w:annotationRef/>
      </w:r>
      <w:hyperlink r:id="rId1" w:history="1">
        <w:r w:rsidRPr="00F93BFA">
          <w:rPr>
            <w:rStyle w:val="Hipervnculo"/>
          </w:rPr>
          <w:t>https://publicaciones.inee.edu.mx/buscadorPub/P1/D/246/P1D246.pdf</w:t>
        </w:r>
      </w:hyperlink>
    </w:p>
    <w:p w14:paraId="58F90283" w14:textId="77777777" w:rsidR="0097669E" w:rsidRDefault="0097669E">
      <w:pPr>
        <w:pStyle w:val="Textocomentario"/>
      </w:pPr>
    </w:p>
    <w:p w14:paraId="17031129" w14:textId="41A7037F" w:rsidR="0097669E" w:rsidRPr="002F067E" w:rsidRDefault="0097669E">
      <w:pPr>
        <w:pStyle w:val="Textocomentario"/>
        <w:rPr>
          <w:lang w:val="en-US"/>
        </w:rPr>
      </w:pPr>
      <w:r>
        <w:t xml:space="preserve">INEE (2017). Informe de resultados PLANEA 2015. El aprendizaje de los alumnos de sexto de primaria y tercero de secundaria en México. </w:t>
      </w:r>
      <w:r w:rsidRPr="002F067E">
        <w:rPr>
          <w:lang w:val="en-US"/>
        </w:rPr>
        <w:t>Lenguaje y Comunicación y Matemáticas. México: autor.</w:t>
      </w:r>
    </w:p>
  </w:comment>
  <w:comment w:id="4" w:author="Adriana" w:date="2019-06-17T18:35:00Z" w:initials="A">
    <w:p w14:paraId="690EE7BA" w14:textId="5D314412" w:rsidR="0097669E" w:rsidRPr="00D66CDD" w:rsidRDefault="0097669E">
      <w:pPr>
        <w:pStyle w:val="Textocomentario"/>
        <w:rPr>
          <w:lang w:val="en-US"/>
        </w:rPr>
      </w:pPr>
      <w:r>
        <w:rPr>
          <w:rStyle w:val="Refdecomentario"/>
        </w:rPr>
        <w:annotationRef/>
      </w:r>
      <w:r w:rsidRPr="00211257">
        <w:rPr>
          <w:rFonts w:ascii="Arial" w:hAnsi="Arial" w:cs="Arial"/>
          <w:color w:val="222222"/>
          <w:shd w:val="clear" w:color="auto" w:fill="FFFFFF"/>
          <w:lang w:val="en-US"/>
        </w:rPr>
        <w:t>Cohen, Y. (2019). The Handbook of Cognition and Assessment; Frameworks, Methodologies, and Applications.</w:t>
      </w:r>
    </w:p>
  </w:comment>
  <w:comment w:id="5" w:author="Adriana" w:date="2019-06-17T18:35:00Z" w:initials="A">
    <w:p w14:paraId="125E6080" w14:textId="4558CD85" w:rsidR="0097669E" w:rsidRPr="00D66CDD" w:rsidRDefault="0097669E" w:rsidP="00D66CDD">
      <w:pPr>
        <w:pStyle w:val="Textocomentario"/>
        <w:spacing w:after="0" w:line="360" w:lineRule="auto"/>
        <w:rPr>
          <w:rFonts w:ascii="Arial" w:hAnsi="Arial" w:cs="Arial"/>
          <w:sz w:val="24"/>
          <w:szCs w:val="24"/>
          <w:lang w:val="en-US"/>
        </w:rPr>
      </w:pPr>
      <w:r>
        <w:rPr>
          <w:rStyle w:val="Refdecomentario"/>
        </w:rPr>
        <w:annotationRef/>
      </w:r>
      <w:r>
        <w:rPr>
          <w:rStyle w:val="Refdecomentario"/>
        </w:rPr>
        <w:annotationRef/>
      </w:r>
      <w:r w:rsidRPr="00145257">
        <w:rPr>
          <w:rFonts w:ascii="Arial" w:hAnsi="Arial" w:cs="Arial"/>
          <w:color w:val="222222"/>
          <w:shd w:val="clear" w:color="auto" w:fill="FFFFFF"/>
          <w:lang w:val="en-US"/>
        </w:rPr>
        <w:t>Ferrara, S., Lai, E., Reilly, A., Nichols, P. D., Rupp, A. A., &amp; Leighton, J. P. (2017). Principled approaches to assessment design, development, and implementation. </w:t>
      </w:r>
      <w:r w:rsidRPr="00145257">
        <w:rPr>
          <w:rFonts w:ascii="Arial" w:hAnsi="Arial" w:cs="Arial"/>
          <w:i/>
          <w:iCs/>
          <w:color w:val="222222"/>
          <w:shd w:val="clear" w:color="auto" w:fill="FFFFFF"/>
          <w:lang w:val="en-US"/>
        </w:rPr>
        <w:t>The Handbook of Cognition and Assessment</w:t>
      </w:r>
      <w:r w:rsidRPr="00145257">
        <w:rPr>
          <w:rFonts w:ascii="Arial" w:hAnsi="Arial" w:cs="Arial"/>
          <w:color w:val="222222"/>
          <w:shd w:val="clear" w:color="auto" w:fill="FFFFFF"/>
          <w:lang w:val="en-US"/>
        </w:rPr>
        <w:t>, 41-74.</w:t>
      </w:r>
    </w:p>
  </w:comment>
  <w:comment w:id="6" w:author="Adriana" w:date="2019-06-17T18:35:00Z" w:initials="A">
    <w:p w14:paraId="1ABE19FA" w14:textId="7049557D" w:rsidR="0097669E" w:rsidRPr="00D66CDD" w:rsidRDefault="0097669E">
      <w:pPr>
        <w:pStyle w:val="Textocomentario"/>
        <w:rPr>
          <w:lang w:val="en-US"/>
        </w:rPr>
      </w:pPr>
      <w:r>
        <w:rPr>
          <w:rStyle w:val="Refdecomentario"/>
        </w:rPr>
        <w:annotationRef/>
      </w:r>
      <w:r>
        <w:rPr>
          <w:rFonts w:ascii="Arial" w:hAnsi="Arial" w:cs="Arial"/>
          <w:color w:val="222222"/>
          <w:shd w:val="clear" w:color="auto" w:fill="FFFFFF"/>
        </w:rPr>
        <w:t xml:space="preserve">Van der Linden, W. J. (Ed.). </w:t>
      </w:r>
      <w:r w:rsidRPr="00CE1129">
        <w:rPr>
          <w:rFonts w:ascii="Arial" w:hAnsi="Arial" w:cs="Arial"/>
          <w:color w:val="222222"/>
          <w:shd w:val="clear" w:color="auto" w:fill="FFFFFF"/>
          <w:lang w:val="en-US"/>
        </w:rPr>
        <w:t>(2017). </w:t>
      </w:r>
      <w:r w:rsidRPr="00CE1129">
        <w:rPr>
          <w:rFonts w:ascii="Arial" w:hAnsi="Arial" w:cs="Arial"/>
          <w:i/>
          <w:iCs/>
          <w:color w:val="222222"/>
          <w:shd w:val="clear" w:color="auto" w:fill="FFFFFF"/>
          <w:lang w:val="en-US"/>
        </w:rPr>
        <w:t>Handbook of Item Response Theory, Volume Three: Applications</w:t>
      </w:r>
      <w:r w:rsidRPr="00CE1129">
        <w:rPr>
          <w:rFonts w:ascii="Arial" w:hAnsi="Arial" w:cs="Arial"/>
          <w:color w:val="222222"/>
          <w:shd w:val="clear" w:color="auto" w:fill="FFFFFF"/>
          <w:lang w:val="en-US"/>
        </w:rPr>
        <w:t xml:space="preserve">. </w:t>
      </w:r>
      <w:r w:rsidRPr="002F067E">
        <w:rPr>
          <w:rFonts w:ascii="Arial" w:hAnsi="Arial" w:cs="Arial"/>
          <w:color w:val="222222"/>
          <w:shd w:val="clear" w:color="auto" w:fill="FFFFFF"/>
          <w:lang w:val="en-US"/>
        </w:rPr>
        <w:t>CRC Press.</w:t>
      </w:r>
    </w:p>
  </w:comment>
  <w:comment w:id="7" w:author="Adriana" w:date="2019-06-17T18:36:00Z" w:initials="A">
    <w:p w14:paraId="52F8EF9D" w14:textId="77777777" w:rsidR="0097669E" w:rsidRPr="00E455E1" w:rsidRDefault="0097669E" w:rsidP="00D66CDD">
      <w:pPr>
        <w:pStyle w:val="Textocomentario"/>
        <w:rPr>
          <w:rFonts w:ascii="Arial" w:hAnsi="Arial" w:cs="Arial"/>
          <w:color w:val="222222"/>
          <w:shd w:val="clear" w:color="auto" w:fill="FFFFFF"/>
          <w:lang w:val="en-US"/>
        </w:rPr>
      </w:pPr>
      <w:r>
        <w:rPr>
          <w:rStyle w:val="Refdecomentario"/>
        </w:rPr>
        <w:annotationRef/>
      </w:r>
      <w:r w:rsidRPr="00A54A4A">
        <w:rPr>
          <w:rFonts w:ascii="Arial" w:hAnsi="Arial" w:cs="Arial"/>
          <w:color w:val="222222"/>
          <w:shd w:val="clear" w:color="auto" w:fill="FFFFFF"/>
          <w:lang w:val="en-US"/>
        </w:rPr>
        <w:t>Templin, J. L., &amp; Henson, R. A. (2006). Measurement of psychological disorders using cognitive diagnosis models. </w:t>
      </w:r>
      <w:r w:rsidRPr="00E455E1">
        <w:rPr>
          <w:rFonts w:ascii="Arial" w:hAnsi="Arial" w:cs="Arial"/>
          <w:i/>
          <w:iCs/>
          <w:color w:val="222222"/>
          <w:shd w:val="clear" w:color="auto" w:fill="FFFFFF"/>
          <w:lang w:val="en-US"/>
        </w:rPr>
        <w:t>Psychological methods</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11</w:t>
      </w:r>
      <w:r w:rsidRPr="00E455E1">
        <w:rPr>
          <w:rFonts w:ascii="Arial" w:hAnsi="Arial" w:cs="Arial"/>
          <w:color w:val="222222"/>
          <w:shd w:val="clear" w:color="auto" w:fill="FFFFFF"/>
          <w:lang w:val="en-US"/>
        </w:rPr>
        <w:t>(3), 287.</w:t>
      </w:r>
    </w:p>
    <w:p w14:paraId="330D3766" w14:textId="77777777" w:rsidR="0097669E" w:rsidRPr="00E455E1" w:rsidRDefault="0097669E" w:rsidP="00D66CDD">
      <w:pPr>
        <w:pStyle w:val="Textocomentario"/>
        <w:rPr>
          <w:rFonts w:ascii="Arial" w:hAnsi="Arial" w:cs="Arial"/>
          <w:color w:val="222222"/>
          <w:shd w:val="clear" w:color="auto" w:fill="FFFFFF"/>
          <w:lang w:val="en-US"/>
        </w:rPr>
      </w:pPr>
    </w:p>
    <w:p w14:paraId="1D1303F9" w14:textId="77777777" w:rsidR="0097669E" w:rsidRPr="00E455E1" w:rsidRDefault="0097669E" w:rsidP="00D66CDD">
      <w:pPr>
        <w:pStyle w:val="Textocomentario"/>
        <w:rPr>
          <w:rFonts w:ascii="Arial" w:hAnsi="Arial" w:cs="Arial"/>
          <w:color w:val="222222"/>
          <w:shd w:val="clear" w:color="auto" w:fill="FFFFFF"/>
          <w:lang w:val="en-US"/>
        </w:rPr>
      </w:pPr>
      <w:r w:rsidRPr="00E455E1">
        <w:rPr>
          <w:rFonts w:ascii="Arial" w:hAnsi="Arial" w:cs="Arial"/>
          <w:color w:val="222222"/>
          <w:shd w:val="clear" w:color="auto" w:fill="FFFFFF"/>
          <w:lang w:val="en-US"/>
        </w:rPr>
        <w:t>Ó</w:t>
      </w:r>
    </w:p>
    <w:p w14:paraId="7D8C189B" w14:textId="77777777" w:rsidR="0097669E" w:rsidRPr="00E455E1" w:rsidRDefault="0097669E" w:rsidP="00D66CDD">
      <w:pPr>
        <w:pStyle w:val="Textocomentario"/>
        <w:rPr>
          <w:rFonts w:ascii="Arial" w:hAnsi="Arial" w:cs="Arial"/>
          <w:color w:val="222222"/>
          <w:shd w:val="clear" w:color="auto" w:fill="FFFFFF"/>
          <w:lang w:val="en-US"/>
        </w:rPr>
      </w:pPr>
    </w:p>
    <w:p w14:paraId="61F886A0" w14:textId="418252FE" w:rsidR="0097669E" w:rsidRPr="00D66CDD" w:rsidRDefault="0097669E">
      <w:pPr>
        <w:pStyle w:val="Textocomentario"/>
        <w:rPr>
          <w:lang w:val="en-US"/>
        </w:rPr>
      </w:pPr>
      <w:r w:rsidRPr="00A54A4A">
        <w:rPr>
          <w:rFonts w:ascii="Arial" w:hAnsi="Arial" w:cs="Arial"/>
          <w:color w:val="222222"/>
          <w:shd w:val="clear" w:color="auto" w:fill="FFFFFF"/>
          <w:lang w:val="en-US"/>
        </w:rPr>
        <w:t>Templin, J., &amp; Henson, R. A. (2006). A Bayesian method for incorporating uncertainty into Q-matrix estimation in skills assessment. In </w:t>
      </w:r>
      <w:r w:rsidRPr="00A54A4A">
        <w:rPr>
          <w:rFonts w:ascii="Arial" w:hAnsi="Arial" w:cs="Arial"/>
          <w:i/>
          <w:iCs/>
          <w:color w:val="222222"/>
          <w:shd w:val="clear" w:color="auto" w:fill="FFFFFF"/>
          <w:lang w:val="en-US"/>
        </w:rPr>
        <w:t>Symposium conducted at the meeting of the American Educational Research Association, San Diego, CA</w:t>
      </w:r>
      <w:r w:rsidRPr="00A54A4A">
        <w:rPr>
          <w:rFonts w:ascii="Arial" w:hAnsi="Arial" w:cs="Arial"/>
          <w:color w:val="222222"/>
          <w:shd w:val="clear" w:color="auto" w:fill="FFFFFF"/>
          <w:lang w:val="en-US"/>
        </w:rPr>
        <w:t>.</w:t>
      </w:r>
    </w:p>
  </w:comment>
  <w:comment w:id="8" w:author="Adriana" w:date="2019-06-17T18:36:00Z" w:initials="A">
    <w:p w14:paraId="62AF8F6F" w14:textId="229AC1E4" w:rsidR="0097669E" w:rsidRPr="00D66CDD" w:rsidRDefault="0097669E">
      <w:pPr>
        <w:pStyle w:val="Textocomentario"/>
        <w:rPr>
          <w:lang w:val="en-US"/>
        </w:rPr>
      </w:pPr>
      <w:r>
        <w:rPr>
          <w:rStyle w:val="Refdecomentario"/>
        </w:rPr>
        <w:annotationRef/>
      </w:r>
      <w:r>
        <w:rPr>
          <w:rFonts w:ascii="Arial" w:hAnsi="Arial" w:cs="Arial"/>
          <w:color w:val="222222"/>
          <w:shd w:val="clear" w:color="auto" w:fill="FFFFFF"/>
        </w:rPr>
        <w:t xml:space="preserve">Chudowsky, N., &amp; Pellegrino, J. W. (2003). </w:t>
      </w:r>
      <w:r w:rsidRPr="009253A5">
        <w:rPr>
          <w:rFonts w:ascii="Arial" w:hAnsi="Arial" w:cs="Arial"/>
          <w:color w:val="222222"/>
          <w:shd w:val="clear" w:color="auto" w:fill="FFFFFF"/>
          <w:lang w:val="en-US"/>
        </w:rPr>
        <w:t>Large-scale assessments that support learning: What will it take?. </w:t>
      </w:r>
      <w:r w:rsidRPr="009253A5">
        <w:rPr>
          <w:rFonts w:ascii="Arial" w:hAnsi="Arial" w:cs="Arial"/>
          <w:i/>
          <w:iCs/>
          <w:color w:val="222222"/>
          <w:shd w:val="clear" w:color="auto" w:fill="FFFFFF"/>
          <w:lang w:val="en-US"/>
        </w:rPr>
        <w:t>Theory into practice</w:t>
      </w:r>
      <w:r w:rsidRPr="009253A5">
        <w:rPr>
          <w:rFonts w:ascii="Arial" w:hAnsi="Arial" w:cs="Arial"/>
          <w:color w:val="222222"/>
          <w:shd w:val="clear" w:color="auto" w:fill="FFFFFF"/>
          <w:lang w:val="en-US"/>
        </w:rPr>
        <w:t>, </w:t>
      </w:r>
      <w:r w:rsidRPr="009253A5">
        <w:rPr>
          <w:rFonts w:ascii="Arial" w:hAnsi="Arial" w:cs="Arial"/>
          <w:i/>
          <w:iCs/>
          <w:color w:val="222222"/>
          <w:shd w:val="clear" w:color="auto" w:fill="FFFFFF"/>
          <w:lang w:val="en-US"/>
        </w:rPr>
        <w:t>42</w:t>
      </w:r>
      <w:r w:rsidRPr="009253A5">
        <w:rPr>
          <w:rFonts w:ascii="Arial" w:hAnsi="Arial" w:cs="Arial"/>
          <w:color w:val="222222"/>
          <w:shd w:val="clear" w:color="auto" w:fill="FFFFFF"/>
          <w:lang w:val="en-US"/>
        </w:rPr>
        <w:t>(1), 75-83.</w:t>
      </w:r>
    </w:p>
  </w:comment>
  <w:comment w:id="9" w:author="Adriana" w:date="2019-06-17T18:36:00Z" w:initials="A">
    <w:p w14:paraId="4FC68DBC" w14:textId="77777777" w:rsidR="0097669E" w:rsidRPr="00E455E1" w:rsidRDefault="0097669E" w:rsidP="00D66CDD">
      <w:pPr>
        <w:pStyle w:val="Textocomentario"/>
        <w:rPr>
          <w:lang w:val="en-US"/>
        </w:rPr>
      </w:pPr>
      <w:r>
        <w:rPr>
          <w:rStyle w:val="Refdecomentario"/>
        </w:rPr>
        <w:annotationRef/>
      </w:r>
      <w:r>
        <w:rPr>
          <w:rStyle w:val="Refdecomentario"/>
        </w:rPr>
        <w:annotationRef/>
      </w:r>
      <w:r w:rsidRPr="00055F5A">
        <w:rPr>
          <w:rFonts w:ascii="Arial" w:hAnsi="Arial" w:cs="Arial"/>
          <w:color w:val="222222"/>
          <w:shd w:val="clear" w:color="auto" w:fill="FFFFFF"/>
          <w:lang w:val="en-US"/>
        </w:rPr>
        <w:t>Shepard, L. A. (2000). The role of assessment in a learning culture. </w:t>
      </w:r>
      <w:r w:rsidRPr="00E455E1">
        <w:rPr>
          <w:rFonts w:ascii="Arial" w:hAnsi="Arial" w:cs="Arial"/>
          <w:i/>
          <w:iCs/>
          <w:color w:val="222222"/>
          <w:shd w:val="clear" w:color="auto" w:fill="FFFFFF"/>
          <w:lang w:val="en-US"/>
        </w:rPr>
        <w:t>Educational researcher</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29</w:t>
      </w:r>
      <w:r w:rsidRPr="00E455E1">
        <w:rPr>
          <w:rFonts w:ascii="Arial" w:hAnsi="Arial" w:cs="Arial"/>
          <w:color w:val="222222"/>
          <w:shd w:val="clear" w:color="auto" w:fill="FFFFFF"/>
          <w:lang w:val="en-US"/>
        </w:rPr>
        <w:t>(7), 4-14.</w:t>
      </w:r>
    </w:p>
    <w:p w14:paraId="2ECB3A56" w14:textId="4589BA8D" w:rsidR="0097669E" w:rsidRPr="009C0807" w:rsidRDefault="0097669E">
      <w:pPr>
        <w:pStyle w:val="Textocomentario"/>
        <w:rPr>
          <w:lang w:val="en-US"/>
        </w:rPr>
      </w:pPr>
    </w:p>
  </w:comment>
  <w:comment w:id="10" w:author="Adriana" w:date="2019-06-17T18:38:00Z" w:initials="A">
    <w:p w14:paraId="0A303F8A" w14:textId="77777777" w:rsidR="0097669E" w:rsidRPr="00167315" w:rsidRDefault="0097669E" w:rsidP="009C0807">
      <w:pPr>
        <w:pStyle w:val="Textocomentario"/>
        <w:rPr>
          <w:lang w:val="en-US"/>
        </w:rPr>
      </w:pPr>
      <w:r>
        <w:rPr>
          <w:rStyle w:val="Refdecomentario"/>
        </w:rPr>
        <w:annotationRef/>
      </w:r>
      <w:r>
        <w:rPr>
          <w:rStyle w:val="Refdecomentario"/>
        </w:rPr>
        <w:annotationRef/>
      </w:r>
      <w:r w:rsidRPr="009253A5">
        <w:rPr>
          <w:rFonts w:ascii="Arial" w:hAnsi="Arial" w:cs="Arial"/>
          <w:color w:val="222222"/>
          <w:shd w:val="clear" w:color="auto" w:fill="FFFFFF"/>
          <w:lang w:val="en-US"/>
        </w:rPr>
        <w:t>Rupp, A. A., Templin, J., &amp; Henson, R. A. (2010). Diagnostic assessment: Theory, methods, and applications. </w:t>
      </w:r>
      <w:r w:rsidRPr="00167315">
        <w:rPr>
          <w:rFonts w:ascii="Arial" w:hAnsi="Arial" w:cs="Arial"/>
          <w:i/>
          <w:iCs/>
          <w:color w:val="222222"/>
          <w:shd w:val="clear" w:color="auto" w:fill="FFFFFF"/>
          <w:lang w:val="en-US"/>
        </w:rPr>
        <w:t>New York: Guilford</w:t>
      </w:r>
      <w:r w:rsidRPr="00167315">
        <w:rPr>
          <w:rFonts w:ascii="Arial" w:hAnsi="Arial" w:cs="Arial"/>
          <w:color w:val="222222"/>
          <w:shd w:val="clear" w:color="auto" w:fill="FFFFFF"/>
          <w:lang w:val="en-US"/>
        </w:rPr>
        <w:t>.</w:t>
      </w:r>
    </w:p>
    <w:p w14:paraId="1150E9F7" w14:textId="682C651F" w:rsidR="0097669E" w:rsidRPr="00685A2F" w:rsidRDefault="0097669E">
      <w:pPr>
        <w:pStyle w:val="Textocomentario"/>
        <w:rPr>
          <w:lang w:val="en-US"/>
        </w:rPr>
      </w:pPr>
    </w:p>
  </w:comment>
  <w:comment w:id="11" w:author="Adriana" w:date="2019-06-17T18:39:00Z" w:initials="A">
    <w:p w14:paraId="1034F571" w14:textId="76C85656" w:rsidR="0097669E" w:rsidRPr="00A74075" w:rsidRDefault="0097669E">
      <w:pPr>
        <w:pStyle w:val="Textocomentario"/>
        <w:rPr>
          <w:lang w:val="en-US"/>
        </w:rPr>
      </w:pPr>
      <w:r>
        <w:rPr>
          <w:rStyle w:val="Refdecomentario"/>
        </w:rPr>
        <w:annotationRef/>
      </w:r>
      <w:r w:rsidRPr="00167315">
        <w:rPr>
          <w:rFonts w:ascii="Arial" w:hAnsi="Arial" w:cs="Arial"/>
          <w:color w:val="222222"/>
          <w:shd w:val="clear" w:color="auto" w:fill="FFFFFF"/>
          <w:lang w:val="en-US"/>
        </w:rPr>
        <w:t>Junker, B. W., &amp; Sijtsma, K. (2001). Cognitive assessment models with few assumptions, and connections with nonparametric item response theory. </w:t>
      </w:r>
      <w:r w:rsidRPr="00E455E1">
        <w:rPr>
          <w:rFonts w:ascii="Arial" w:hAnsi="Arial" w:cs="Arial"/>
          <w:i/>
          <w:iCs/>
          <w:color w:val="222222"/>
          <w:shd w:val="clear" w:color="auto" w:fill="FFFFFF"/>
          <w:lang w:val="en-US"/>
        </w:rPr>
        <w:t>Applied Psychological Measurement</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25</w:t>
      </w:r>
      <w:r w:rsidRPr="00E455E1">
        <w:rPr>
          <w:rFonts w:ascii="Arial" w:hAnsi="Arial" w:cs="Arial"/>
          <w:color w:val="222222"/>
          <w:shd w:val="clear" w:color="auto" w:fill="FFFFFF"/>
          <w:lang w:val="en-US"/>
        </w:rPr>
        <w:t>(3), 258-272.</w:t>
      </w:r>
    </w:p>
  </w:comment>
  <w:comment w:id="12" w:author="Adriana" w:date="2019-06-17T18:48:00Z" w:initials="A">
    <w:p w14:paraId="367A0343" w14:textId="70BE342E" w:rsidR="0097669E" w:rsidRPr="00A74075" w:rsidRDefault="0097669E">
      <w:pPr>
        <w:pStyle w:val="Textocomentario"/>
        <w:rPr>
          <w:lang w:val="en-US"/>
        </w:rPr>
      </w:pPr>
      <w:r>
        <w:rPr>
          <w:rStyle w:val="Refdecomentario"/>
        </w:rPr>
        <w:annotationRef/>
      </w:r>
      <w:r w:rsidRPr="002F067E">
        <w:rPr>
          <w:rFonts w:ascii="Arial" w:hAnsi="Arial" w:cs="Arial"/>
          <w:color w:val="222222"/>
          <w:shd w:val="clear" w:color="auto" w:fill="FFFFFF"/>
          <w:lang w:val="en-US"/>
        </w:rPr>
        <w:t>De La Torre, J. (2011). The generalized DINA model framework. </w:t>
      </w:r>
      <w:r w:rsidRPr="002F067E">
        <w:rPr>
          <w:rFonts w:ascii="Arial" w:hAnsi="Arial" w:cs="Arial"/>
          <w:i/>
          <w:iCs/>
          <w:color w:val="222222"/>
          <w:shd w:val="clear" w:color="auto" w:fill="FFFFFF"/>
          <w:lang w:val="en-US"/>
        </w:rPr>
        <w:t>Psychometrika</w:t>
      </w:r>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76</w:t>
      </w:r>
      <w:r w:rsidRPr="002F067E">
        <w:rPr>
          <w:rFonts w:ascii="Arial" w:hAnsi="Arial" w:cs="Arial"/>
          <w:color w:val="222222"/>
          <w:shd w:val="clear" w:color="auto" w:fill="FFFFFF"/>
          <w:lang w:val="en-US"/>
        </w:rPr>
        <w:t>(2), 179-199.</w:t>
      </w:r>
    </w:p>
  </w:comment>
  <w:comment w:id="13" w:author="Adriana" w:date="2019-06-17T18:49:00Z" w:initials="A">
    <w:p w14:paraId="51426FE6" w14:textId="2F42BC44" w:rsidR="0097669E" w:rsidRPr="00A74075" w:rsidRDefault="0097669E">
      <w:pPr>
        <w:pStyle w:val="Textocomentario"/>
        <w:rPr>
          <w:lang w:val="en-US"/>
        </w:rPr>
      </w:pPr>
      <w:r>
        <w:rPr>
          <w:rStyle w:val="Refdecomentario"/>
        </w:rPr>
        <w:annotationRef/>
      </w:r>
      <w:r w:rsidRPr="00E455E1">
        <w:rPr>
          <w:rFonts w:ascii="Arial" w:hAnsi="Arial" w:cs="Arial"/>
          <w:color w:val="222222"/>
          <w:shd w:val="clear" w:color="auto" w:fill="FFFFFF"/>
          <w:lang w:val="en-US"/>
        </w:rPr>
        <w:t>Maris, E. (1999). Estimating multiple classification latent class models. </w:t>
      </w:r>
      <w:r w:rsidRPr="00E455E1">
        <w:rPr>
          <w:rFonts w:ascii="Arial" w:hAnsi="Arial" w:cs="Arial"/>
          <w:i/>
          <w:iCs/>
          <w:color w:val="222222"/>
          <w:shd w:val="clear" w:color="auto" w:fill="FFFFFF"/>
          <w:lang w:val="en-US"/>
        </w:rPr>
        <w:t>Psychometrika</w:t>
      </w:r>
      <w:r w:rsidRPr="00E455E1">
        <w:rPr>
          <w:rFonts w:ascii="Arial" w:hAnsi="Arial" w:cs="Arial"/>
          <w:color w:val="222222"/>
          <w:shd w:val="clear" w:color="auto" w:fill="FFFFFF"/>
          <w:lang w:val="en-US"/>
        </w:rPr>
        <w:t>, </w:t>
      </w:r>
      <w:r w:rsidRPr="00E455E1">
        <w:rPr>
          <w:rFonts w:ascii="Arial" w:hAnsi="Arial" w:cs="Arial"/>
          <w:i/>
          <w:iCs/>
          <w:color w:val="222222"/>
          <w:shd w:val="clear" w:color="auto" w:fill="FFFFFF"/>
          <w:lang w:val="en-US"/>
        </w:rPr>
        <w:t>64</w:t>
      </w:r>
      <w:r w:rsidRPr="00E455E1">
        <w:rPr>
          <w:rFonts w:ascii="Arial" w:hAnsi="Arial" w:cs="Arial"/>
          <w:color w:val="222222"/>
          <w:shd w:val="clear" w:color="auto" w:fill="FFFFFF"/>
          <w:lang w:val="en-US"/>
        </w:rPr>
        <w:t>(2), 187-212.</w:t>
      </w:r>
    </w:p>
  </w:comment>
  <w:comment w:id="14" w:author="Adriana" w:date="2019-06-17T18:50:00Z" w:initials="A">
    <w:p w14:paraId="1F70221C" w14:textId="667FE31B" w:rsidR="0097669E" w:rsidRPr="00A74075" w:rsidRDefault="0097669E">
      <w:pPr>
        <w:pStyle w:val="Textocomentario"/>
        <w:rPr>
          <w:lang w:val="en-US"/>
        </w:rPr>
      </w:pPr>
      <w:r>
        <w:rPr>
          <w:rStyle w:val="Refdecomentario"/>
        </w:rPr>
        <w:annotationRef/>
      </w:r>
      <w:r w:rsidRPr="00A74075">
        <w:rPr>
          <w:rFonts w:ascii="Arial" w:hAnsi="Arial" w:cs="Arial"/>
          <w:color w:val="222222"/>
          <w:shd w:val="clear" w:color="auto" w:fill="FFFFFF"/>
          <w:lang w:val="en-US"/>
        </w:rPr>
        <w:t>Douglas, J., de la Torre, J., Chang, H., Henson, R., &amp; Templin, J. (2006, April). Skills diagnosis with latent variable models. In </w:t>
      </w:r>
      <w:r w:rsidRPr="00A74075">
        <w:rPr>
          <w:rFonts w:ascii="Arial" w:hAnsi="Arial" w:cs="Arial"/>
          <w:i/>
          <w:iCs/>
          <w:color w:val="222222"/>
          <w:shd w:val="clear" w:color="auto" w:fill="FFFFFF"/>
          <w:lang w:val="en-US"/>
        </w:rPr>
        <w:t>annual meeting of the National Council on Measurement in Education, San Francisco, CA</w:t>
      </w:r>
      <w:r w:rsidRPr="00A74075">
        <w:rPr>
          <w:rFonts w:ascii="Arial" w:hAnsi="Arial" w:cs="Arial"/>
          <w:color w:val="222222"/>
          <w:shd w:val="clear" w:color="auto" w:fill="FFFFFF"/>
          <w:lang w:val="en-US"/>
        </w:rPr>
        <w:t>.</w:t>
      </w:r>
    </w:p>
  </w:comment>
  <w:comment w:id="15" w:author="Adriana" w:date="2019-06-17T18:52:00Z" w:initials="A">
    <w:p w14:paraId="63DCD2EC" w14:textId="77777777" w:rsidR="0097669E" w:rsidRPr="00E455E1" w:rsidRDefault="0097669E" w:rsidP="00A74075">
      <w:pPr>
        <w:pStyle w:val="Textocomentario"/>
        <w:rPr>
          <w:lang w:val="en-US"/>
        </w:rPr>
      </w:pPr>
      <w:r>
        <w:rPr>
          <w:rStyle w:val="Refdecomentario"/>
        </w:rPr>
        <w:annotationRef/>
      </w:r>
      <w:r w:rsidRPr="00E455E1">
        <w:rPr>
          <w:rFonts w:ascii="Arial" w:hAnsi="Arial" w:cs="Arial"/>
          <w:color w:val="222222"/>
          <w:shd w:val="clear" w:color="auto" w:fill="FFFFFF"/>
          <w:lang w:val="en-US"/>
        </w:rPr>
        <w:t>Hartz, S. M. (2002). </w:t>
      </w:r>
      <w:r w:rsidRPr="00E455E1">
        <w:rPr>
          <w:rFonts w:ascii="Arial" w:hAnsi="Arial" w:cs="Arial"/>
          <w:i/>
          <w:iCs/>
          <w:color w:val="222222"/>
          <w:shd w:val="clear" w:color="auto" w:fill="FFFFFF"/>
          <w:lang w:val="en-US"/>
        </w:rPr>
        <w:t>A Bayesian framework for the unified model for assessing cognitive abilities: Blending theory with practicality</w:t>
      </w:r>
      <w:r w:rsidRPr="00E455E1">
        <w:rPr>
          <w:rFonts w:ascii="Arial" w:hAnsi="Arial" w:cs="Arial"/>
          <w:color w:val="222222"/>
          <w:shd w:val="clear" w:color="auto" w:fill="FFFFFF"/>
          <w:lang w:val="en-US"/>
        </w:rPr>
        <w:t>(Doctoral dissertation, ProQuest Information &amp; Learning).</w:t>
      </w:r>
    </w:p>
    <w:p w14:paraId="5B087866" w14:textId="6EFFBC04" w:rsidR="0097669E" w:rsidRPr="00A74075" w:rsidRDefault="0097669E">
      <w:pPr>
        <w:pStyle w:val="Textocomentario"/>
        <w:rPr>
          <w:lang w:val="en-US"/>
        </w:rPr>
      </w:pPr>
    </w:p>
  </w:comment>
  <w:comment w:id="16" w:author="Adriana" w:date="2019-06-17T18:53:00Z" w:initials="A">
    <w:p w14:paraId="49946626" w14:textId="1DFA7BC6" w:rsidR="0097669E" w:rsidRPr="00A37537" w:rsidRDefault="0097669E">
      <w:pPr>
        <w:pStyle w:val="Textocomentario"/>
        <w:rPr>
          <w:lang w:val="en-US"/>
        </w:rPr>
      </w:pPr>
      <w:r>
        <w:rPr>
          <w:rStyle w:val="Refdecomentario"/>
        </w:rPr>
        <w:annotationRef/>
      </w:r>
      <w:r w:rsidRPr="00167315">
        <w:rPr>
          <w:rFonts w:ascii="Arial" w:hAnsi="Arial" w:cs="Arial"/>
          <w:color w:val="222222"/>
          <w:shd w:val="clear" w:color="auto" w:fill="FFFFFF"/>
          <w:lang w:val="en-US"/>
        </w:rPr>
        <w:t>Henson, R. A., Templin, J. L., &amp; Willse, J. T. (2009). Defining a family of cognitive diagnosis models using log-linear models with latent variables. </w:t>
      </w:r>
      <w:r w:rsidRPr="002F067E">
        <w:rPr>
          <w:rFonts w:ascii="Arial" w:hAnsi="Arial" w:cs="Arial"/>
          <w:i/>
          <w:iCs/>
          <w:color w:val="222222"/>
          <w:shd w:val="clear" w:color="auto" w:fill="FFFFFF"/>
          <w:lang w:val="en-US"/>
        </w:rPr>
        <w:t>Psychometrika</w:t>
      </w:r>
      <w:r w:rsidRPr="002F067E">
        <w:rPr>
          <w:rFonts w:ascii="Arial" w:hAnsi="Arial" w:cs="Arial"/>
          <w:color w:val="222222"/>
          <w:shd w:val="clear" w:color="auto" w:fill="FFFFFF"/>
          <w:lang w:val="en-US"/>
        </w:rPr>
        <w:t>, </w:t>
      </w:r>
      <w:r w:rsidRPr="002F067E">
        <w:rPr>
          <w:rFonts w:ascii="Arial" w:hAnsi="Arial" w:cs="Arial"/>
          <w:i/>
          <w:iCs/>
          <w:color w:val="222222"/>
          <w:shd w:val="clear" w:color="auto" w:fill="FFFFFF"/>
          <w:lang w:val="en-US"/>
        </w:rPr>
        <w:t>74</w:t>
      </w:r>
      <w:r w:rsidRPr="002F067E">
        <w:rPr>
          <w:rFonts w:ascii="Arial" w:hAnsi="Arial" w:cs="Arial"/>
          <w:color w:val="222222"/>
          <w:shd w:val="clear" w:color="auto" w:fill="FFFFFF"/>
          <w:lang w:val="en-US"/>
        </w:rPr>
        <w:t>(2), 191.</w:t>
      </w:r>
    </w:p>
  </w:comment>
  <w:comment w:id="17" w:author="Adriana" w:date="2019-06-17T18:55:00Z" w:initials="A">
    <w:p w14:paraId="7965A723" w14:textId="77AA60BF" w:rsidR="0097669E" w:rsidRDefault="0097669E">
      <w:pPr>
        <w:pStyle w:val="Textocomentario"/>
      </w:pPr>
      <w:r>
        <w:rPr>
          <w:rStyle w:val="Refdecomentario"/>
        </w:rPr>
        <w:annotationRef/>
      </w:r>
      <w:r w:rsidRPr="00A37537">
        <w:rPr>
          <w:rFonts w:ascii="Arial" w:hAnsi="Arial" w:cs="Arial"/>
          <w:color w:val="222222"/>
          <w:shd w:val="clear" w:color="auto" w:fill="FFFFFF"/>
          <w:lang w:val="en-US"/>
        </w:rPr>
        <w:t>von Davier, M. (2005). A general diagnostic model applied to language testing data. </w:t>
      </w:r>
      <w:r>
        <w:rPr>
          <w:rFonts w:ascii="Arial" w:hAnsi="Arial" w:cs="Arial"/>
          <w:i/>
          <w:iCs/>
          <w:color w:val="222222"/>
          <w:shd w:val="clear" w:color="auto" w:fill="FFFFFF"/>
        </w:rPr>
        <w:t>ETS Research Report Series</w:t>
      </w:r>
      <w:r>
        <w:rPr>
          <w:rFonts w:ascii="Arial" w:hAnsi="Arial" w:cs="Arial"/>
          <w:color w:val="222222"/>
          <w:shd w:val="clear" w:color="auto" w:fill="FFFFFF"/>
        </w:rPr>
        <w:t>, </w:t>
      </w:r>
      <w:r>
        <w:rPr>
          <w:rFonts w:ascii="Arial" w:hAnsi="Arial" w:cs="Arial"/>
          <w:i/>
          <w:iCs/>
          <w:color w:val="222222"/>
          <w:shd w:val="clear" w:color="auto" w:fill="FFFFFF"/>
        </w:rPr>
        <w:t>2005</w:t>
      </w:r>
      <w:r>
        <w:rPr>
          <w:rFonts w:ascii="Arial" w:hAnsi="Arial" w:cs="Arial"/>
          <w:color w:val="222222"/>
          <w:shd w:val="clear" w:color="auto" w:fill="FFFFFF"/>
        </w:rPr>
        <w:t>(2), i-35.</w:t>
      </w:r>
    </w:p>
  </w:comment>
  <w:comment w:id="18" w:author="Adriana" w:date="2019-06-17T19:01:00Z" w:initials="A">
    <w:p w14:paraId="42F9BAB3" w14:textId="7BF4A3AA" w:rsidR="0097669E" w:rsidRDefault="0097669E">
      <w:pPr>
        <w:pStyle w:val="Textocomentario"/>
      </w:pPr>
      <w:r>
        <w:rPr>
          <w:rStyle w:val="Refdecomentario"/>
        </w:rPr>
        <w:annotationRef/>
      </w:r>
      <w:r>
        <w:rPr>
          <w:rFonts w:ascii="Arial" w:hAnsi="Arial" w:cs="Arial"/>
          <w:color w:val="222222"/>
          <w:shd w:val="clear" w:color="auto" w:fill="FFFFFF"/>
        </w:rPr>
        <w:t>Martínez Rizo, F. (2015). Las pruebas ENLACE y Excale. Un estudio de validación. </w:t>
      </w:r>
      <w:r>
        <w:rPr>
          <w:rFonts w:ascii="Arial" w:hAnsi="Arial" w:cs="Arial"/>
          <w:i/>
          <w:iCs/>
          <w:color w:val="222222"/>
          <w:shd w:val="clear" w:color="auto" w:fill="FFFFFF"/>
        </w:rPr>
        <w:t>Cuadernos de Investigación, Ciudad de México: Instituto Nacional para la Evaluación de la Educación</w:t>
      </w:r>
      <w:r>
        <w:rPr>
          <w:rFonts w:ascii="Arial" w:hAnsi="Arial" w:cs="Arial"/>
          <w:color w:val="222222"/>
          <w:shd w:val="clear" w:color="auto" w:fill="FFFFFF"/>
        </w:rPr>
        <w:t>.</w:t>
      </w:r>
    </w:p>
  </w:comment>
  <w:comment w:id="19" w:author="Adriana" w:date="2019-06-17T19:12:00Z" w:initials="A">
    <w:p w14:paraId="6AC23135" w14:textId="77777777" w:rsidR="0097669E" w:rsidRDefault="0097669E" w:rsidP="0097669E">
      <w:pPr>
        <w:autoSpaceDE w:val="0"/>
        <w:autoSpaceDN w:val="0"/>
        <w:adjustRightInd w:val="0"/>
        <w:spacing w:after="0" w:line="240" w:lineRule="auto"/>
        <w:rPr>
          <w:rFonts w:ascii="MinionPro-It" w:hAnsi="MinionPro-It" w:cs="MinionPro-It"/>
          <w:sz w:val="20"/>
          <w:szCs w:val="20"/>
        </w:rPr>
      </w:pPr>
      <w:r>
        <w:rPr>
          <w:rStyle w:val="Refdecomentario"/>
        </w:rPr>
        <w:annotationRef/>
      </w:r>
      <w:r>
        <w:rPr>
          <w:rFonts w:ascii="MinionPro-Regular" w:hAnsi="MinionPro-Regular" w:cs="MinionPro-Regular"/>
          <w:sz w:val="20"/>
          <w:szCs w:val="20"/>
        </w:rPr>
        <w:t xml:space="preserve">INEE. (2015). </w:t>
      </w:r>
      <w:r>
        <w:rPr>
          <w:rFonts w:ascii="MinionPro-It" w:hAnsi="MinionPro-It" w:cs="MinionPro-It"/>
          <w:sz w:val="20"/>
          <w:szCs w:val="20"/>
        </w:rPr>
        <w:t>Plan Nacional para la Evaluación de los aprendizajes (PLANEA). Resultados nacionales</w:t>
      </w:r>
    </w:p>
    <w:p w14:paraId="36E6A954" w14:textId="77777777" w:rsidR="0097669E" w:rsidRDefault="0097669E" w:rsidP="0097669E">
      <w:pPr>
        <w:autoSpaceDE w:val="0"/>
        <w:autoSpaceDN w:val="0"/>
        <w:adjustRightInd w:val="0"/>
        <w:spacing w:after="0" w:line="240" w:lineRule="auto"/>
        <w:rPr>
          <w:rFonts w:ascii="MinionPro-Regular" w:hAnsi="MinionPro-Regular" w:cs="MinionPro-Regular"/>
          <w:sz w:val="20"/>
          <w:szCs w:val="20"/>
        </w:rPr>
      </w:pPr>
      <w:r>
        <w:rPr>
          <w:rFonts w:ascii="MinionPro-It" w:hAnsi="MinionPro-It" w:cs="MinionPro-It"/>
          <w:sz w:val="20"/>
          <w:szCs w:val="20"/>
        </w:rPr>
        <w:t xml:space="preserve">2015. </w:t>
      </w:r>
      <w:r>
        <w:rPr>
          <w:rFonts w:ascii="MinionPro-Regular" w:hAnsi="MinionPro-Regular" w:cs="MinionPro-Regular"/>
          <w:sz w:val="20"/>
          <w:szCs w:val="20"/>
        </w:rPr>
        <w:t>Recuperado de http://www.inee.edu.mx/images/stories/2015/planea/inal/fascículosinales/</w:t>
      </w:r>
    </w:p>
    <w:p w14:paraId="17422CFD" w14:textId="49FAC4A5" w:rsidR="0097669E" w:rsidRDefault="0097669E" w:rsidP="0097669E">
      <w:pPr>
        <w:pStyle w:val="Textocomentario"/>
      </w:pPr>
      <w:r>
        <w:rPr>
          <w:rFonts w:ascii="MinionPro-Regular" w:hAnsi="MinionPro-Regular" w:cs="MinionPro-Regular"/>
        </w:rPr>
        <w:t>resultadosPlanea-3011.pdf</w:t>
      </w:r>
    </w:p>
  </w:comment>
  <w:comment w:id="20" w:author="Adriana" w:date="2019-06-17T19:13:00Z" w:initials="A">
    <w:p w14:paraId="41134882" w14:textId="623D6012" w:rsidR="00893A5B" w:rsidRDefault="00893A5B">
      <w:pPr>
        <w:pStyle w:val="Textocomentario"/>
      </w:pPr>
      <w:r>
        <w:rPr>
          <w:rStyle w:val="Refdecomentario"/>
        </w:rPr>
        <w:annotationRef/>
      </w:r>
      <w:r w:rsidRPr="00CE1129">
        <w:rPr>
          <w:rFonts w:ascii="Arial" w:hAnsi="Arial" w:cs="Arial"/>
          <w:color w:val="222222"/>
          <w:shd w:val="clear" w:color="auto" w:fill="FFFFFF"/>
          <w:lang w:val="en-US"/>
        </w:rPr>
        <w:t xml:space="preserve">Embretson, S. (1994). Applications of cognitive design systems to test development. </w:t>
      </w:r>
      <w:r>
        <w:rPr>
          <w:rFonts w:ascii="Arial" w:hAnsi="Arial" w:cs="Arial"/>
          <w:color w:val="222222"/>
          <w:shd w:val="clear" w:color="auto" w:fill="FFFFFF"/>
        </w:rPr>
        <w:t>In </w:t>
      </w:r>
      <w:r>
        <w:rPr>
          <w:rFonts w:ascii="Arial" w:hAnsi="Arial" w:cs="Arial"/>
          <w:i/>
          <w:iCs/>
          <w:color w:val="222222"/>
          <w:shd w:val="clear" w:color="auto" w:fill="FFFFFF"/>
        </w:rPr>
        <w:t>Cognitive assessment</w:t>
      </w:r>
      <w:r>
        <w:rPr>
          <w:rFonts w:ascii="Arial" w:hAnsi="Arial" w:cs="Arial"/>
          <w:color w:val="222222"/>
          <w:shd w:val="clear" w:color="auto" w:fill="FFFFFF"/>
        </w:rPr>
        <w:t> (pp. 107-135). Springer, Boston, MA.</w:t>
      </w:r>
    </w:p>
  </w:comment>
  <w:comment w:id="21" w:author="Adriana" w:date="2019-06-17T19:14:00Z" w:initials="A">
    <w:p w14:paraId="19124A7E" w14:textId="77777777" w:rsidR="00893A5B" w:rsidRPr="005E4D7A" w:rsidRDefault="00893A5B" w:rsidP="00893A5B">
      <w:pPr>
        <w:pStyle w:val="Referencias"/>
        <w:ind w:left="0" w:firstLine="0"/>
        <w:rPr>
          <w:lang w:val="en-US"/>
        </w:rPr>
      </w:pPr>
      <w:r>
        <w:rPr>
          <w:rStyle w:val="Refdecomentario"/>
        </w:rPr>
        <w:annotationRef/>
      </w:r>
      <w:r w:rsidRPr="005E4D7A">
        <w:rPr>
          <w:lang w:val="en-US"/>
        </w:rPr>
        <w:t xml:space="preserve">Bejar, I. (2002). Item generation: From conception to implementation. In S. H. Irvine and P. C. Kyllonen (Eds.), </w:t>
      </w:r>
      <w:r w:rsidRPr="0007700C">
        <w:rPr>
          <w:i/>
          <w:lang w:val="en-US"/>
        </w:rPr>
        <w:t>Item heneration for test development</w:t>
      </w:r>
      <w:r w:rsidRPr="005E4D7A">
        <w:rPr>
          <w:lang w:val="en-US"/>
        </w:rPr>
        <w:t>, pp. 199-218. Mahwah: Lawrence Erbaum Associates.</w:t>
      </w:r>
    </w:p>
    <w:p w14:paraId="6DC084F5" w14:textId="77777777" w:rsidR="00893A5B" w:rsidRDefault="00893A5B">
      <w:pPr>
        <w:pStyle w:val="Textocomentario"/>
      </w:pPr>
    </w:p>
    <w:p w14:paraId="3B3BC100" w14:textId="77777777" w:rsidR="00893A5B" w:rsidRPr="00B737EF" w:rsidRDefault="00893A5B" w:rsidP="00893A5B">
      <w:pPr>
        <w:pStyle w:val="Referencias"/>
        <w:ind w:left="0" w:firstLine="0"/>
      </w:pPr>
      <w:r w:rsidRPr="005E4D7A">
        <w:rPr>
          <w:lang w:val="en-US"/>
        </w:rPr>
        <w:t xml:space="preserve">Bejar, I. (2010). Item Generation. Implications for a Validity Argument. In Gierl, Mark J.; Haladyna, Thomas M. (eds.) </w:t>
      </w:r>
      <w:r w:rsidRPr="0007700C">
        <w:rPr>
          <w:i/>
          <w:lang w:val="en-US"/>
        </w:rPr>
        <w:t>Automatic Item Generation: Theory and Practice</w:t>
      </w:r>
      <w:r w:rsidRPr="005E4D7A">
        <w:rPr>
          <w:lang w:val="en-US"/>
        </w:rPr>
        <w:t xml:space="preserve">, pp. 40-56. </w:t>
      </w:r>
      <w:r w:rsidRPr="00B737EF">
        <w:t>New York: Routledge.</w:t>
      </w:r>
    </w:p>
    <w:p w14:paraId="62037F69" w14:textId="77777777" w:rsidR="00893A5B" w:rsidRDefault="00893A5B">
      <w:pPr>
        <w:pStyle w:val="Textocomentario"/>
      </w:pPr>
    </w:p>
    <w:p w14:paraId="6D0A3F72" w14:textId="3D30ED74" w:rsidR="00893A5B" w:rsidRDefault="00893A5B">
      <w:pPr>
        <w:pStyle w:val="Textocomentario"/>
      </w:pPr>
    </w:p>
  </w:comment>
  <w:comment w:id="22" w:author="Adriana" w:date="2019-06-17T19:16:00Z" w:initials="A">
    <w:p w14:paraId="1FE0DA3C" w14:textId="77777777" w:rsidR="007B7ABD" w:rsidRPr="005E4D7A" w:rsidRDefault="007B7ABD" w:rsidP="007B7ABD">
      <w:pPr>
        <w:pStyle w:val="Referencias"/>
        <w:ind w:left="0" w:firstLine="0"/>
        <w:rPr>
          <w:lang w:val="en-US"/>
        </w:rPr>
      </w:pPr>
      <w:r>
        <w:rPr>
          <w:rStyle w:val="Refdecomentario"/>
        </w:rPr>
        <w:annotationRef/>
      </w:r>
      <w:r w:rsidRPr="005E4D7A">
        <w:rPr>
          <w:lang w:val="en-US"/>
        </w:rPr>
        <w:t>Gorin, J. &amp; Embretson, S. (2013). Using Cognitive Psychology to generate Items and Predict Item Characteristics. In Gierl, M. y Halady</w:t>
      </w:r>
      <w:r w:rsidRPr="007B7ABD">
        <w:rPr>
          <w:highlight w:val="yellow"/>
          <w:lang w:val="en-US"/>
        </w:rPr>
        <w:t>n</w:t>
      </w:r>
      <w:r w:rsidRPr="005E4D7A">
        <w:rPr>
          <w:lang w:val="en-US"/>
        </w:rPr>
        <w:t xml:space="preserve">a, T. (edit.). </w:t>
      </w:r>
      <w:r w:rsidRPr="0003611D">
        <w:rPr>
          <w:i/>
          <w:lang w:val="en-US"/>
        </w:rPr>
        <w:t>Automatic Item Generation: Theory and Practice,</w:t>
      </w:r>
      <w:r w:rsidRPr="005E4D7A">
        <w:rPr>
          <w:lang w:val="en-US"/>
        </w:rPr>
        <w:t xml:space="preserve"> pp. 40-56. New York: Taylor and Francis Group.</w:t>
      </w:r>
    </w:p>
    <w:p w14:paraId="71DEC4D0" w14:textId="0A314997" w:rsidR="007B7ABD" w:rsidRDefault="007B7ABD">
      <w:pPr>
        <w:pStyle w:val="Textocomentario"/>
      </w:pPr>
    </w:p>
  </w:comment>
  <w:comment w:id="23" w:author="Adriana" w:date="2019-06-17T19:31:00Z" w:initials="A">
    <w:p w14:paraId="7C0ABB84" w14:textId="42C8A446" w:rsidR="00F159ED" w:rsidRPr="005E4D7A" w:rsidRDefault="00F159ED" w:rsidP="00F159ED">
      <w:pPr>
        <w:pStyle w:val="Referencias"/>
        <w:ind w:left="0" w:firstLine="0"/>
        <w:rPr>
          <w:lang w:val="en-US"/>
        </w:rPr>
      </w:pPr>
      <w:r>
        <w:rPr>
          <w:rStyle w:val="Refdecomentario"/>
        </w:rPr>
        <w:annotationRef/>
      </w:r>
      <w:r w:rsidRPr="005E4D7A">
        <w:rPr>
          <w:lang w:val="en-US"/>
        </w:rPr>
        <w:t xml:space="preserve">Messick, S. (1989). Validity. En R. L. Linn (Ed.), </w:t>
      </w:r>
      <w:r w:rsidRPr="006179A4">
        <w:rPr>
          <w:i/>
          <w:lang w:val="en-US"/>
        </w:rPr>
        <w:t>Educational measurement</w:t>
      </w:r>
      <w:r w:rsidRPr="005E4D7A">
        <w:rPr>
          <w:lang w:val="en-US"/>
        </w:rPr>
        <w:t xml:space="preserve"> (3a. ed.), pp. 13-103. New York: Macmillan Publishing Co.</w:t>
      </w:r>
    </w:p>
    <w:p w14:paraId="2C4200BA" w14:textId="7B22AB18" w:rsidR="00F159ED" w:rsidRDefault="00F159ED">
      <w:pPr>
        <w:pStyle w:val="Textocomentario"/>
      </w:pPr>
    </w:p>
  </w:comment>
  <w:comment w:id="24" w:author="Adriana" w:date="2019-06-17T19:32:00Z" w:initials="A">
    <w:p w14:paraId="4AFBBED2" w14:textId="382CBB27" w:rsidR="00F159ED" w:rsidRDefault="00F159ED" w:rsidP="00F159ED">
      <w:pPr>
        <w:pStyle w:val="Referencias"/>
        <w:ind w:left="0" w:firstLine="0"/>
      </w:pPr>
      <w:r>
        <w:rPr>
          <w:rStyle w:val="Refdecomentario"/>
        </w:rPr>
        <w:annotationRef/>
      </w:r>
      <w:r w:rsidRPr="00F159ED">
        <w:t xml:space="preserve">Yang, X. &amp; Embretson, S. (2007). </w:t>
      </w:r>
      <w:r w:rsidRPr="005E4D7A">
        <w:rPr>
          <w:lang w:val="en-US"/>
        </w:rPr>
        <w:t xml:space="preserve">Construct Validity and Cognitivy Diagnostic Assesment. In Leighton, J. y Griel, M. (Edit.). </w:t>
      </w:r>
      <w:r w:rsidRPr="00F70171">
        <w:rPr>
          <w:i/>
          <w:lang w:val="en-US"/>
        </w:rPr>
        <w:t>Cognitive diagnostic assessment for education: Theory and applications</w:t>
      </w:r>
      <w:r w:rsidRPr="005E4D7A">
        <w:rPr>
          <w:lang w:val="en-US"/>
        </w:rPr>
        <w:t xml:space="preserve">, pp. 85-118. </w:t>
      </w:r>
      <w:r w:rsidRPr="0083301F">
        <w:t>Cambridge: Cambrige University Press.</w:t>
      </w:r>
    </w:p>
    <w:p w14:paraId="191DCC66" w14:textId="24AE3A35" w:rsidR="00F159ED" w:rsidRDefault="00F159ED">
      <w:pPr>
        <w:pStyle w:val="Textocomentario"/>
      </w:pPr>
    </w:p>
  </w:comment>
  <w:comment w:id="25" w:author="Adriana" w:date="2019-06-17T19:37:00Z" w:initials="A">
    <w:p w14:paraId="58A3B096" w14:textId="77777777" w:rsidR="006630C5" w:rsidRPr="00B737EF" w:rsidRDefault="006630C5" w:rsidP="006630C5">
      <w:pPr>
        <w:pStyle w:val="Referencias"/>
        <w:ind w:left="0" w:firstLine="0"/>
      </w:pPr>
      <w:r>
        <w:rPr>
          <w:rStyle w:val="Refdecomentario"/>
        </w:rPr>
        <w:annotationRef/>
      </w:r>
      <w:r w:rsidRPr="005E4D7A">
        <w:rPr>
          <w:lang w:val="en-US"/>
        </w:rPr>
        <w:t xml:space="preserve">Brown, J. &amp; Burton, R. (1978). Diagnostic models for procedural bugs in basic mathematical skills. </w:t>
      </w:r>
      <w:r w:rsidRPr="00B737EF">
        <w:rPr>
          <w:i/>
        </w:rPr>
        <w:t>Cognitive Science</w:t>
      </w:r>
      <w:r w:rsidRPr="00B737EF">
        <w:t>, 2, 155-192.</w:t>
      </w:r>
    </w:p>
    <w:p w14:paraId="5578A920" w14:textId="10FD188E" w:rsidR="006630C5" w:rsidRDefault="006630C5">
      <w:pPr>
        <w:pStyle w:val="Textocomentario"/>
      </w:pPr>
    </w:p>
  </w:comment>
  <w:comment w:id="26" w:author="Adriana" w:date="2019-06-17T19:37:00Z" w:initials="A">
    <w:p w14:paraId="12A91B3C" w14:textId="77777777" w:rsidR="006630C5" w:rsidRPr="005E4D7A" w:rsidRDefault="006630C5" w:rsidP="006630C5">
      <w:pPr>
        <w:pStyle w:val="Referencias"/>
        <w:ind w:left="0" w:firstLine="0"/>
        <w:rPr>
          <w:lang w:val="en-US"/>
        </w:rPr>
      </w:pPr>
      <w:r>
        <w:rPr>
          <w:rStyle w:val="Refdecomentario"/>
        </w:rPr>
        <w:annotationRef/>
      </w:r>
      <w:r w:rsidRPr="005E4D7A">
        <w:rPr>
          <w:lang w:val="en-US"/>
        </w:rPr>
        <w:t xml:space="preserve">Chen, Y. &amp; Macdonald, G. (2011). Validating Cognitive Sources of Mathematics Item Difficulty: Application of the LLTM to Fraction Conceptual Items. </w:t>
      </w:r>
      <w:r w:rsidRPr="0003611D">
        <w:rPr>
          <w:i/>
          <w:lang w:val="en-US"/>
        </w:rPr>
        <w:t>Psychological Assessment</w:t>
      </w:r>
      <w:r w:rsidRPr="005E4D7A">
        <w:rPr>
          <w:lang w:val="en-US"/>
        </w:rPr>
        <w:t xml:space="preserve">, </w:t>
      </w:r>
      <w:r w:rsidRPr="00BB02B1">
        <w:rPr>
          <w:i/>
          <w:lang w:val="en-US"/>
        </w:rPr>
        <w:t>7</w:t>
      </w:r>
      <w:r w:rsidRPr="005E4D7A">
        <w:rPr>
          <w:lang w:val="en-US"/>
        </w:rPr>
        <w:t>, 74–93.</w:t>
      </w:r>
    </w:p>
    <w:p w14:paraId="5F4B1987" w14:textId="6DDCD61D" w:rsidR="006630C5" w:rsidRDefault="006630C5">
      <w:pPr>
        <w:pStyle w:val="Textocomentario"/>
      </w:pPr>
    </w:p>
  </w:comment>
  <w:comment w:id="27" w:author="Adriana" w:date="2019-06-17T19:38:00Z" w:initials="A">
    <w:p w14:paraId="63982486" w14:textId="77777777" w:rsidR="006630C5" w:rsidRPr="00197313" w:rsidRDefault="006630C5" w:rsidP="006630C5">
      <w:pPr>
        <w:pStyle w:val="Referencias"/>
        <w:ind w:left="0" w:firstLine="0"/>
        <w:rPr>
          <w:lang w:val="en-US"/>
        </w:rPr>
      </w:pPr>
      <w:r>
        <w:rPr>
          <w:rStyle w:val="Refdecomentario"/>
        </w:rPr>
        <w:annotationRef/>
      </w:r>
      <w:r w:rsidRPr="005E4D7A">
        <w:rPr>
          <w:lang w:val="en-US"/>
        </w:rPr>
        <w:t xml:space="preserve">Gierl, M., Leighton, J., Changjiang, W., Jiawen, Z., Rebecca, G. &amp; Tan, A. (2009). </w:t>
      </w:r>
      <w:r w:rsidRPr="0003611D">
        <w:rPr>
          <w:i/>
          <w:lang w:val="en-US"/>
        </w:rPr>
        <w:t>Validating Cognitive Models of Task Performance in Algebra on the SAT. Research Report 2009-3</w:t>
      </w:r>
      <w:r w:rsidRPr="005E4D7A">
        <w:rPr>
          <w:lang w:val="en-US"/>
        </w:rPr>
        <w:t xml:space="preserve">. </w:t>
      </w:r>
      <w:r w:rsidRPr="00197313">
        <w:rPr>
          <w:lang w:val="en-US"/>
        </w:rPr>
        <w:t>College Board, Research Report, 2009(3). New York.</w:t>
      </w:r>
    </w:p>
    <w:p w14:paraId="18E24785" w14:textId="3BDE8B70" w:rsidR="006630C5" w:rsidRDefault="006630C5">
      <w:pPr>
        <w:pStyle w:val="Textocomentario"/>
      </w:pPr>
    </w:p>
  </w:comment>
  <w:comment w:id="28" w:author="Adriana" w:date="2019-06-17T19:49:00Z" w:initials="A">
    <w:p w14:paraId="48C51E5B" w14:textId="21CFD65C" w:rsidR="00F5249B" w:rsidRDefault="00F5249B" w:rsidP="00F5249B">
      <w:pPr>
        <w:pStyle w:val="Referencias"/>
        <w:ind w:left="0" w:firstLine="0"/>
      </w:pPr>
      <w:r>
        <w:rPr>
          <w:rStyle w:val="Refdecomentario"/>
        </w:rPr>
        <w:annotationRef/>
      </w:r>
      <w:r w:rsidRPr="005E4D7A">
        <w:rPr>
          <w:lang w:val="en-US"/>
        </w:rPr>
        <w:t xml:space="preserve">Ma, L. Çetin, E. y Green, K. (2009, April). </w:t>
      </w:r>
      <w:r w:rsidRPr="006179A4">
        <w:rPr>
          <w:i/>
          <w:lang w:val="en-US"/>
        </w:rPr>
        <w:t xml:space="preserve">Cognitive assessment in Mathematics with the Least Squares Distance Method. </w:t>
      </w:r>
      <w:r>
        <w:t>Artí</w:t>
      </w:r>
      <w:r w:rsidRPr="005E4D7A">
        <w:t xml:space="preserve">culo presentado en el Congreso anual de la </w:t>
      </w:r>
      <w:r w:rsidRPr="00CB2773">
        <w:t>AERA 2009. San Diego.</w:t>
      </w:r>
    </w:p>
  </w:comment>
  <w:comment w:id="29" w:author="Adriana" w:date="2019-06-17T19:50:00Z" w:initials="A">
    <w:p w14:paraId="6BE24686" w14:textId="77777777" w:rsidR="00F5249B" w:rsidRDefault="00F5249B" w:rsidP="00F5249B">
      <w:pPr>
        <w:pStyle w:val="Referencias"/>
      </w:pPr>
      <w:r>
        <w:rPr>
          <w:rStyle w:val="Refdecomentario"/>
        </w:rPr>
        <w:annotationRef/>
      </w:r>
      <w:r w:rsidRPr="005E4D7A">
        <w:t>Pérez-Morán</w:t>
      </w:r>
      <w:r>
        <w:t>, J. C.</w:t>
      </w:r>
      <w:r w:rsidRPr="005E4D7A">
        <w:t xml:space="preserve"> (2014)</w:t>
      </w:r>
      <w:r>
        <w:t xml:space="preserve">. </w:t>
      </w:r>
      <w:r w:rsidRPr="00B62686">
        <w:rPr>
          <w:i/>
        </w:rPr>
        <w:t>Análisis del aspecto sustantivo de la validez de constructo de una prueba de habilidades cuantitativas</w:t>
      </w:r>
      <w:r>
        <w:t xml:space="preserve"> (tesis doctoral). Universidad Autónoma de Baja California, Baja California, México.</w:t>
      </w:r>
    </w:p>
    <w:p w14:paraId="7EE21529" w14:textId="77777777" w:rsidR="00F5249B" w:rsidRDefault="00F5249B" w:rsidP="00F5249B">
      <w:pPr>
        <w:pStyle w:val="Referencias"/>
      </w:pPr>
    </w:p>
    <w:p w14:paraId="62B8746B" w14:textId="77777777" w:rsidR="00F5249B" w:rsidRPr="005E4D7A" w:rsidRDefault="00F5249B" w:rsidP="00F5249B">
      <w:pPr>
        <w:pStyle w:val="Referencias"/>
      </w:pPr>
      <w:r>
        <w:t>Pérez-Morán, J. C., Contreras, S., Hernández, E. M., Olivares, C., Chan, P., y Díaz, K. M. (2014). Análisis de las evidencias de validez basadas en el proceso de respuesta de las pruebas de ENLACE MS de Habilidad lectora y Matemáticas. Reporte técnico. México: INEE</w:t>
      </w:r>
    </w:p>
    <w:p w14:paraId="4252B6A9" w14:textId="77777777" w:rsidR="00F5249B" w:rsidRDefault="00F5249B" w:rsidP="00F5249B">
      <w:pPr>
        <w:pStyle w:val="Referencias"/>
      </w:pPr>
    </w:p>
    <w:p w14:paraId="595722E2" w14:textId="77777777" w:rsidR="00F5249B" w:rsidRDefault="00F5249B" w:rsidP="00F5249B">
      <w:pPr>
        <w:pStyle w:val="Referencias"/>
      </w:pPr>
      <w:r>
        <w:t xml:space="preserve">Pérez-Morán, J. C.; Larrazolo, N.; Backhoff, E.; y Guaner, R. (2015). Análisis de la estructura cognitiva del área de habilidades cuantitativas del EXHCOBA mediante el modelo LLTM de Fisher. Revista Internacional de Educación y Aprendizaje, 3(1), 25-38. </w:t>
      </w:r>
      <w:hyperlink r:id="rId2" w:history="1">
        <w:r w:rsidRPr="002A5CCE">
          <w:rPr>
            <w:rStyle w:val="Hipervnculo"/>
          </w:rPr>
          <w:t>http://coleccionderevistasdeeducacionyaprendizaje.cgpublisher.com/product/pub.329/prod.5</w:t>
        </w:r>
      </w:hyperlink>
      <w:r>
        <w:t xml:space="preserve"> ISSN 2255-453X</w:t>
      </w:r>
    </w:p>
    <w:p w14:paraId="7DA7C372" w14:textId="2801E606" w:rsidR="00F5249B" w:rsidRDefault="00F5249B">
      <w:pPr>
        <w:pStyle w:val="Textocomentario"/>
      </w:pPr>
    </w:p>
  </w:comment>
  <w:comment w:id="30" w:author="Adriana" w:date="2019-06-17T19:51:00Z" w:initials="A">
    <w:p w14:paraId="4FCCB6CA" w14:textId="113E34CC" w:rsidR="00F5249B" w:rsidRDefault="00F5249B" w:rsidP="00F5249B">
      <w:pPr>
        <w:pStyle w:val="Referencias"/>
        <w:ind w:left="0" w:firstLine="0"/>
      </w:pPr>
      <w:r>
        <w:rPr>
          <w:rStyle w:val="Refdecomentario"/>
        </w:rPr>
        <w:annotationRef/>
      </w:r>
      <w:r w:rsidRPr="005E4D7A">
        <w:t xml:space="preserve">Revuelta, J. y Ponsoda, V. (1998). Un test adaptativo informatizado de análisis lógico basado en la generación automática de ítems. </w:t>
      </w:r>
      <w:r w:rsidRPr="00F70171">
        <w:rPr>
          <w:i/>
        </w:rPr>
        <w:t>Psicothema, 10</w:t>
      </w:r>
      <w:r w:rsidRPr="005E4D7A">
        <w:t>, 753-760.</w:t>
      </w:r>
    </w:p>
  </w:comment>
  <w:comment w:id="31" w:author="Adriana" w:date="2019-06-17T19:51:00Z" w:initials="A">
    <w:p w14:paraId="1A7C22B2" w14:textId="1C9925AE" w:rsidR="00F5249B" w:rsidRPr="00F5249B" w:rsidRDefault="00F5249B" w:rsidP="00F5249B">
      <w:pPr>
        <w:pStyle w:val="Referencias"/>
        <w:ind w:left="0" w:firstLine="0"/>
        <w:rPr>
          <w:lang w:val="en-US"/>
        </w:rPr>
      </w:pPr>
      <w:r>
        <w:rPr>
          <w:rStyle w:val="Refdecomentario"/>
        </w:rPr>
        <w:annotationRef/>
      </w:r>
      <w:r w:rsidRPr="005E4D7A">
        <w:t xml:space="preserve">Romero, S., Ponsoda, V., y Ximenez, C. (2008). Análisis de un test de aritmética mediante el modelo logístico lineal de rasgo latente 1. </w:t>
      </w:r>
      <w:r w:rsidRPr="00F70171">
        <w:rPr>
          <w:i/>
          <w:lang w:val="en-US"/>
        </w:rPr>
        <w:t>Revista Latinoamericana de Psicología, 40</w:t>
      </w:r>
      <w:r w:rsidRPr="005E4D7A">
        <w:rPr>
          <w:lang w:val="en-US"/>
        </w:rPr>
        <w:t>, 85–95.</w:t>
      </w:r>
    </w:p>
  </w:comment>
  <w:comment w:id="32" w:author="Adriana" w:date="2019-06-17T20:00:00Z" w:initials="A">
    <w:p w14:paraId="3668131E" w14:textId="77777777" w:rsidR="00147293" w:rsidRPr="001B4871" w:rsidRDefault="00147293" w:rsidP="00147293">
      <w:pPr>
        <w:pStyle w:val="Textonotapie"/>
        <w:jc w:val="both"/>
        <w:rPr>
          <w:lang w:val="es-MX"/>
        </w:rPr>
      </w:pPr>
      <w:r>
        <w:rPr>
          <w:rStyle w:val="Refdecomentario"/>
        </w:rPr>
        <w:annotationRef/>
      </w:r>
      <w:r>
        <w:rPr>
          <w:lang w:val="es-MX"/>
        </w:rPr>
        <w:t xml:space="preserve">Libro de texto del alumno: </w:t>
      </w:r>
      <w:r w:rsidRPr="00D44E6D">
        <w:rPr>
          <w:lang w:val="es-MX"/>
        </w:rPr>
        <w:t>Desafíos ma</w:t>
      </w:r>
      <w:r>
        <w:rPr>
          <w:lang w:val="es-MX"/>
        </w:rPr>
        <w:t xml:space="preserve">temáticos. Libro para el alumno. </w:t>
      </w:r>
      <w:r w:rsidRPr="00D44E6D">
        <w:rPr>
          <w:lang w:val="es-MX"/>
        </w:rPr>
        <w:t>6° Matemáticas</w:t>
      </w:r>
      <w:r>
        <w:rPr>
          <w:lang w:val="es-MX"/>
        </w:rPr>
        <w:t>.</w:t>
      </w:r>
      <w:r w:rsidRPr="00D44E6D">
        <w:rPr>
          <w:lang w:val="es-MX"/>
        </w:rPr>
        <w:t xml:space="preserve"> Secretaría de Educación Pública</w:t>
      </w:r>
      <w:r>
        <w:rPr>
          <w:lang w:val="es-MX"/>
        </w:rPr>
        <w:t xml:space="preserve">. </w:t>
      </w:r>
      <w:r w:rsidRPr="001B4871">
        <w:rPr>
          <w:lang w:val="es-MX"/>
        </w:rPr>
        <w:t xml:space="preserve">URL: </w:t>
      </w:r>
      <w:hyperlink r:id="rId3" w:history="1">
        <w:r w:rsidRPr="001B4871">
          <w:rPr>
            <w:rStyle w:val="Hipervnculo"/>
            <w:lang w:val="es-MX"/>
          </w:rPr>
          <w:t>http://libros.conaliteg.gob.mx/content/restricted/libros/carrusel.jsf?idLibro=1269</w:t>
        </w:r>
      </w:hyperlink>
    </w:p>
    <w:p w14:paraId="6B51B8E3" w14:textId="77777777" w:rsidR="00147293" w:rsidRDefault="00147293" w:rsidP="00147293">
      <w:pPr>
        <w:pStyle w:val="Textonotapie"/>
        <w:jc w:val="both"/>
        <w:rPr>
          <w:lang w:val="es-MX"/>
        </w:rPr>
      </w:pPr>
    </w:p>
    <w:p w14:paraId="51B2249D" w14:textId="77777777" w:rsidR="00147293" w:rsidRDefault="00147293" w:rsidP="00147293">
      <w:pPr>
        <w:pStyle w:val="Textonotapie"/>
        <w:jc w:val="both"/>
        <w:rPr>
          <w:lang w:val="es-MX"/>
        </w:rPr>
      </w:pPr>
      <w:r>
        <w:rPr>
          <w:lang w:val="es-MX"/>
        </w:rPr>
        <w:t xml:space="preserve">Libro de texto del maestro: </w:t>
      </w:r>
      <w:r w:rsidRPr="00D44E6D">
        <w:rPr>
          <w:lang w:val="es-MX"/>
        </w:rPr>
        <w:t>Desafíos ma</w:t>
      </w:r>
      <w:r>
        <w:rPr>
          <w:lang w:val="es-MX"/>
        </w:rPr>
        <w:t xml:space="preserve">temáticos. Libro para del maestro. </w:t>
      </w:r>
      <w:r w:rsidRPr="00D44E6D">
        <w:rPr>
          <w:lang w:val="es-MX"/>
        </w:rPr>
        <w:t>6° Matemáticas</w:t>
      </w:r>
      <w:r>
        <w:rPr>
          <w:lang w:val="es-MX"/>
        </w:rPr>
        <w:t>.</w:t>
      </w:r>
      <w:r w:rsidRPr="00D44E6D">
        <w:rPr>
          <w:lang w:val="es-MX"/>
        </w:rPr>
        <w:t xml:space="preserve"> Secretaría de Educación Pública</w:t>
      </w:r>
      <w:r>
        <w:rPr>
          <w:lang w:val="es-MX"/>
        </w:rPr>
        <w:t xml:space="preserve">. URL: </w:t>
      </w:r>
      <w:hyperlink r:id="rId4" w:history="1">
        <w:r w:rsidRPr="00B755D5">
          <w:rPr>
            <w:rStyle w:val="Hipervnculo"/>
            <w:lang w:val="es-MX"/>
          </w:rPr>
          <w:t>http://libros.conaliteg.gob.mx/content/restricted/libros/carrusel.jsf?idLibro=1270</w:t>
        </w:r>
      </w:hyperlink>
    </w:p>
    <w:p w14:paraId="01E593E9" w14:textId="5F68112F" w:rsidR="00147293" w:rsidRDefault="00147293">
      <w:pPr>
        <w:pStyle w:val="Textocomentario"/>
      </w:pPr>
    </w:p>
    <w:p w14:paraId="3A337626" w14:textId="634864D9" w:rsidR="00147293" w:rsidRDefault="00147293">
      <w:pPr>
        <w:pStyle w:val="Textocomentario"/>
      </w:pPr>
      <w:r>
        <w:t>CITA PENDIENTE</w:t>
      </w:r>
    </w:p>
  </w:comment>
  <w:comment w:id="33" w:author="Adriana" w:date="2019-06-17T19:57:00Z" w:initials="A">
    <w:p w14:paraId="222B8E8B" w14:textId="61276BF6" w:rsidR="00147293" w:rsidRPr="00147293" w:rsidRDefault="00147293">
      <w:pPr>
        <w:pStyle w:val="Textocomentario"/>
        <w:rPr>
          <w:lang w:val="en-US"/>
        </w:rPr>
      </w:pPr>
      <w:r>
        <w:rPr>
          <w:rStyle w:val="Refdecomentario"/>
        </w:rPr>
        <w:annotationRef/>
      </w:r>
      <w:r w:rsidRPr="00D44E6D">
        <w:t xml:space="preserve">Secretaría de Educación Pública (2011). Programas de estudios 2011. Guía para el maestro. Educación Básica. Primaria. Sexto grado. México. </w:t>
      </w:r>
      <w:r w:rsidRPr="00147293">
        <w:rPr>
          <w:lang w:val="en-US"/>
        </w:rPr>
        <w:t xml:space="preserve">SEP. URL: </w:t>
      </w:r>
      <w:hyperlink r:id="rId5" w:history="1">
        <w:r w:rsidRPr="00147293">
          <w:rPr>
            <w:rStyle w:val="Hipervnculo"/>
            <w:lang w:val="en-US"/>
          </w:rPr>
          <w:t>http://edu.jalisco.gob.mx/cepse/sites/edu.jalisco.gob.mx.cepse/files/sep_2011_programas_de_estudio_2011.guia_para_el_maestrosexto_grado.pdf</w:t>
        </w:r>
      </w:hyperlink>
    </w:p>
  </w:comment>
  <w:comment w:id="38" w:author="Adriana" w:date="2019-06-17T20:01:00Z" w:initials="A">
    <w:p w14:paraId="2E782B3E" w14:textId="77777777" w:rsidR="00147293" w:rsidRPr="005E4D7A" w:rsidRDefault="00147293" w:rsidP="00147293">
      <w:pPr>
        <w:pStyle w:val="Referencias"/>
        <w:ind w:left="0" w:firstLine="0"/>
        <w:rPr>
          <w:lang w:val="en-US"/>
        </w:rPr>
      </w:pPr>
      <w:r>
        <w:rPr>
          <w:rStyle w:val="Refdecomentario"/>
        </w:rPr>
        <w:annotationRef/>
      </w:r>
      <w:r w:rsidRPr="005E4D7A">
        <w:rPr>
          <w:lang w:val="en-US"/>
        </w:rPr>
        <w:t xml:space="preserve">Thompson, S., Johnstone, C. &amp; Thurlow, M. (2002). </w:t>
      </w:r>
      <w:r w:rsidRPr="00F70171">
        <w:rPr>
          <w:i/>
          <w:lang w:val="en-US"/>
        </w:rPr>
        <w:t>Universal design applied to large scale assessments (Synthesis Report 44).</w:t>
      </w:r>
      <w:r w:rsidRPr="005E4D7A">
        <w:rPr>
          <w:lang w:val="en-US"/>
        </w:rPr>
        <w:t xml:space="preserve"> Minneapolis, MN: National Center on Educational Outcomes.</w:t>
      </w:r>
    </w:p>
    <w:p w14:paraId="0DC3FB5D" w14:textId="328EE1C6" w:rsidR="00147293" w:rsidRDefault="00147293">
      <w:pPr>
        <w:pStyle w:val="Textocomentario"/>
      </w:pPr>
    </w:p>
  </w:comment>
  <w:comment w:id="39" w:author="Adriana" w:date="2019-06-17T20:02:00Z" w:initials="A">
    <w:p w14:paraId="09A68931" w14:textId="256B46A2" w:rsidR="00147293" w:rsidRPr="00147293" w:rsidRDefault="00147293" w:rsidP="00147293">
      <w:pPr>
        <w:pStyle w:val="Referencias"/>
        <w:ind w:left="0" w:firstLine="0"/>
        <w:rPr>
          <w:lang w:val="en-US"/>
        </w:rPr>
      </w:pPr>
      <w:r>
        <w:rPr>
          <w:rStyle w:val="Refdecomentario"/>
        </w:rPr>
        <w:annotationRef/>
      </w:r>
      <w:r w:rsidRPr="005E4D7A">
        <w:rPr>
          <w:lang w:val="en-US"/>
        </w:rPr>
        <w:t>Johnstone, C. (2003). Improving validity of large-scale tests: Universal design and student performance (Technical Report 37). Minneapolis: National Center on Educational Outcomes.</w:t>
      </w:r>
    </w:p>
  </w:comment>
  <w:comment w:id="40" w:author="Adriana" w:date="2019-06-17T20:06:00Z" w:initials="A">
    <w:p w14:paraId="6EE67295" w14:textId="77777777" w:rsidR="00A846A8" w:rsidRPr="005E4D7A" w:rsidRDefault="00A846A8" w:rsidP="00A846A8">
      <w:pPr>
        <w:pStyle w:val="Referencias"/>
        <w:ind w:left="0" w:firstLine="0"/>
        <w:rPr>
          <w:lang w:val="en-US"/>
        </w:rPr>
      </w:pPr>
      <w:r>
        <w:rPr>
          <w:rStyle w:val="Refdecomentario"/>
        </w:rPr>
        <w:annotationRef/>
      </w:r>
      <w:r w:rsidRPr="005E4D7A">
        <w:rPr>
          <w:lang w:val="en-US"/>
        </w:rPr>
        <w:t xml:space="preserve">Haladyna, T. Downing, S. M. &amp; Rodríguez, M. C. (2002). A review of multiple-choice item writing guidelines for classroom assessment. </w:t>
      </w:r>
      <w:r w:rsidRPr="001548C1">
        <w:rPr>
          <w:i/>
          <w:lang w:val="en-US"/>
        </w:rPr>
        <w:t>Applied Measurement in Education</w:t>
      </w:r>
      <w:r>
        <w:rPr>
          <w:lang w:val="en-US"/>
        </w:rPr>
        <w:t xml:space="preserve">, </w:t>
      </w:r>
      <w:r w:rsidRPr="001548C1">
        <w:rPr>
          <w:i/>
          <w:lang w:val="en-US"/>
        </w:rPr>
        <w:t>15</w:t>
      </w:r>
      <w:r>
        <w:rPr>
          <w:lang w:val="en-US"/>
        </w:rPr>
        <w:t>(3), 309–334.</w:t>
      </w:r>
    </w:p>
    <w:p w14:paraId="62EEE456" w14:textId="01BA9B5A" w:rsidR="00A846A8" w:rsidRDefault="00A846A8">
      <w:pPr>
        <w:pStyle w:val="Textocomentario"/>
      </w:pPr>
    </w:p>
  </w:comment>
  <w:comment w:id="41" w:author="Adriana" w:date="2019-06-17T20:39:00Z" w:initials="A">
    <w:p w14:paraId="21C72B20" w14:textId="77777777" w:rsidR="00BE7402" w:rsidRPr="005E4D7A" w:rsidRDefault="00BE7402" w:rsidP="00BE7402">
      <w:pPr>
        <w:pStyle w:val="Referencias"/>
        <w:ind w:left="0" w:firstLine="0"/>
        <w:rPr>
          <w:lang w:val="en-US"/>
        </w:rPr>
      </w:pPr>
      <w:r>
        <w:rPr>
          <w:rStyle w:val="Refdecomentario"/>
        </w:rPr>
        <w:annotationRef/>
      </w:r>
      <w:r w:rsidRPr="005E4D7A">
        <w:rPr>
          <w:lang w:val="en-US"/>
        </w:rPr>
        <w:t xml:space="preserve">Ericsson, K. &amp; Simon, H. (1984). </w:t>
      </w:r>
      <w:r w:rsidRPr="0003611D">
        <w:rPr>
          <w:i/>
          <w:lang w:val="en-US"/>
        </w:rPr>
        <w:t>Protocol analisys: verbal reports as data</w:t>
      </w:r>
      <w:r w:rsidRPr="005E4D7A">
        <w:rPr>
          <w:lang w:val="en-US"/>
        </w:rPr>
        <w:t>. Cambridge: MIT Press.</w:t>
      </w:r>
    </w:p>
    <w:p w14:paraId="3E702272" w14:textId="77777777" w:rsidR="00BE7402" w:rsidRDefault="00BE7402" w:rsidP="00BE7402">
      <w:pPr>
        <w:pStyle w:val="Referencias"/>
        <w:ind w:left="0" w:firstLine="0"/>
        <w:rPr>
          <w:lang w:val="en-US"/>
        </w:rPr>
      </w:pPr>
    </w:p>
    <w:p w14:paraId="40F456E9" w14:textId="2EB059C2" w:rsidR="00BE7402" w:rsidRPr="00BE7402" w:rsidRDefault="00BE7402" w:rsidP="00BE7402">
      <w:pPr>
        <w:pStyle w:val="Referencias"/>
        <w:ind w:left="0" w:firstLine="0"/>
        <w:rPr>
          <w:lang w:val="en-US"/>
        </w:rPr>
      </w:pPr>
      <w:r w:rsidRPr="005E4D7A">
        <w:rPr>
          <w:lang w:val="en-US"/>
        </w:rPr>
        <w:t xml:space="preserve">Ericsson, K. A., &amp; Simon, H. A. (1993). </w:t>
      </w:r>
      <w:r w:rsidRPr="0003611D">
        <w:rPr>
          <w:i/>
          <w:lang w:val="en-US"/>
        </w:rPr>
        <w:t>Protocol Analysis: Verbal Reports as Data</w:t>
      </w:r>
      <w:r w:rsidRPr="005E4D7A">
        <w:rPr>
          <w:lang w:val="en-US"/>
        </w:rPr>
        <w:t xml:space="preserve">. Cambridge, MA: MIT. </w:t>
      </w:r>
    </w:p>
  </w:comment>
  <w:comment w:id="42" w:author="Adriana" w:date="2019-06-17T20:09:00Z" w:initials="A">
    <w:p w14:paraId="28D360FE" w14:textId="77777777" w:rsidR="00122166" w:rsidRPr="005E4D7A" w:rsidRDefault="00122166" w:rsidP="00122166">
      <w:pPr>
        <w:pStyle w:val="Referencias"/>
        <w:ind w:left="0" w:firstLine="0"/>
        <w:rPr>
          <w:lang w:val="en-US"/>
        </w:rPr>
      </w:pPr>
      <w:r>
        <w:rPr>
          <w:rStyle w:val="Refdecomentario"/>
        </w:rPr>
        <w:annotationRef/>
      </w:r>
      <w:r w:rsidRPr="005E4D7A">
        <w:rPr>
          <w:lang w:val="en-US"/>
        </w:rPr>
        <w:t>Leighton, J. (2009). Two Types of Think Aloud Interviews for Educational Measurement: Protocol and Verbal Analysis Paper presented for symposium How to Build a Cognitive Model for Educational Assessments at the 2009 annual meeting of the National Council on Measurement in Education (NCME), April, 14-16.</w:t>
      </w:r>
    </w:p>
    <w:p w14:paraId="2F179E01" w14:textId="38156BBF" w:rsidR="00122166" w:rsidRPr="00122166" w:rsidRDefault="00122166">
      <w:pPr>
        <w:pStyle w:val="Textocomentario"/>
        <w:rPr>
          <w:lang w:val="en-US"/>
        </w:rPr>
      </w:pPr>
    </w:p>
  </w:comment>
  <w:comment w:id="43" w:author="Adriana" w:date="2019-06-17T20:14:00Z" w:initials="A">
    <w:p w14:paraId="51478DF6" w14:textId="365B1E7E" w:rsidR="001B01D4" w:rsidRPr="005E4D7A" w:rsidRDefault="001B01D4" w:rsidP="001B01D4">
      <w:pPr>
        <w:pStyle w:val="Referencias"/>
        <w:ind w:left="0" w:firstLine="0"/>
        <w:rPr>
          <w:lang w:val="en-US"/>
        </w:rPr>
      </w:pPr>
      <w:r>
        <w:rPr>
          <w:rStyle w:val="Refdecomentario"/>
        </w:rPr>
        <w:annotationRef/>
      </w:r>
      <w:r w:rsidRPr="001B01D4">
        <w:rPr>
          <w:lang w:val="en-US"/>
        </w:rPr>
        <w:t xml:space="preserve">Leighton, J. &amp; Gierl, M. (2007). </w:t>
      </w:r>
      <w:r w:rsidRPr="005E4D7A">
        <w:rPr>
          <w:lang w:val="en-US"/>
        </w:rPr>
        <w:t xml:space="preserve">Defining and evaluating models of cognition used in educational measurement to make inferences about examinees’ thinking processes. </w:t>
      </w:r>
      <w:r w:rsidRPr="006179A4">
        <w:rPr>
          <w:i/>
          <w:lang w:val="en-US"/>
        </w:rPr>
        <w:t>Educational Measurement: Issues and Practice</w:t>
      </w:r>
      <w:r w:rsidRPr="00BB02B1">
        <w:rPr>
          <w:i/>
          <w:lang w:val="en-US"/>
        </w:rPr>
        <w:t>, 26</w:t>
      </w:r>
      <w:r w:rsidRPr="005E4D7A">
        <w:rPr>
          <w:lang w:val="en-US"/>
        </w:rPr>
        <w:t xml:space="preserve">(2), 3-16.  </w:t>
      </w:r>
    </w:p>
    <w:p w14:paraId="664FC0F5" w14:textId="1CAA6DEB" w:rsidR="001B01D4" w:rsidRDefault="001B01D4">
      <w:pPr>
        <w:pStyle w:val="Textocomentario"/>
      </w:pPr>
    </w:p>
  </w:comment>
  <w:comment w:id="44" w:author="Adriana" w:date="2019-06-17T20:41:00Z" w:initials="A">
    <w:p w14:paraId="0FDFA673" w14:textId="7B4A231A" w:rsidR="00C91891" w:rsidRPr="00C91891" w:rsidRDefault="00C91891" w:rsidP="00C91891">
      <w:pPr>
        <w:pStyle w:val="Referencias"/>
        <w:ind w:left="0" w:firstLine="0"/>
        <w:rPr>
          <w:lang w:val="en-US"/>
        </w:rPr>
      </w:pPr>
      <w:r>
        <w:rPr>
          <w:rStyle w:val="Refdecomentario"/>
        </w:rPr>
        <w:annotationRef/>
      </w:r>
      <w:r w:rsidRPr="00C91891">
        <w:rPr>
          <w:lang w:val="en-US"/>
        </w:rPr>
        <w:t xml:space="preserve">Snow, R. &amp; Lohman, D. (1989). </w:t>
      </w:r>
      <w:r w:rsidRPr="005E4D7A">
        <w:rPr>
          <w:lang w:val="en-US"/>
        </w:rPr>
        <w:t xml:space="preserve">Implications of cognitive psychology for educational measurement. In R. L. Linn (Ed.), </w:t>
      </w:r>
      <w:r w:rsidRPr="00F70171">
        <w:rPr>
          <w:i/>
          <w:lang w:val="en-US"/>
        </w:rPr>
        <w:t>Educational measurement</w:t>
      </w:r>
      <w:r w:rsidRPr="005E4D7A">
        <w:rPr>
          <w:lang w:val="en-US"/>
        </w:rPr>
        <w:t xml:space="preserve"> (3a. ed.), pp. 263-331. New York: Macmillan Publishing Co.</w:t>
      </w:r>
    </w:p>
  </w:comment>
  <w:comment w:id="45" w:author="Adriana" w:date="2019-06-17T20:44:00Z" w:initials="A">
    <w:p w14:paraId="33A38A10" w14:textId="69EA742D" w:rsidR="009C77E5" w:rsidRPr="009C77E5" w:rsidRDefault="009C77E5" w:rsidP="009C77E5">
      <w:pPr>
        <w:pStyle w:val="Referencias"/>
        <w:ind w:left="0" w:firstLine="0"/>
        <w:rPr>
          <w:lang w:val="en-US"/>
        </w:rPr>
      </w:pPr>
      <w:r>
        <w:rPr>
          <w:rStyle w:val="Refdecomentario"/>
        </w:rPr>
        <w:annotationRef/>
      </w:r>
      <w:r w:rsidRPr="005E4D7A">
        <w:rPr>
          <w:lang w:val="en-US"/>
        </w:rPr>
        <w:t xml:space="preserve">Sternberg, R. (1977). </w:t>
      </w:r>
      <w:r w:rsidRPr="00F70171">
        <w:rPr>
          <w:i/>
          <w:lang w:val="en-US"/>
        </w:rPr>
        <w:t>Intelligence, information processing, and analogical reasoning: The componential analysis of human abilities</w:t>
      </w:r>
      <w:r w:rsidRPr="005E4D7A">
        <w:rPr>
          <w:lang w:val="en-US"/>
        </w:rPr>
        <w:t>. Oxford: Lawrence Erlbaum.</w:t>
      </w:r>
    </w:p>
  </w:comment>
  <w:comment w:id="46" w:author="Adriana" w:date="2019-06-17T20:46:00Z" w:initials="A">
    <w:p w14:paraId="5EFA7E45" w14:textId="77777777" w:rsidR="00A5168B" w:rsidRPr="005E4D7A" w:rsidRDefault="00A5168B" w:rsidP="00A5168B">
      <w:pPr>
        <w:pStyle w:val="Referencias"/>
        <w:ind w:left="0" w:firstLine="0"/>
        <w:rPr>
          <w:lang w:val="en-US"/>
        </w:rPr>
      </w:pPr>
      <w:r>
        <w:rPr>
          <w:rStyle w:val="Refdecomentario"/>
        </w:rPr>
        <w:annotationRef/>
      </w:r>
      <w:r w:rsidRPr="005E4D7A">
        <w:rPr>
          <w:lang w:val="en-US"/>
        </w:rPr>
        <w:t xml:space="preserve">Fredericksen, J. (1980). Component skills in Reading: measurements of individual diferences thought chronometric analisys. In R. E. Snow, P-A. Federico &amp; W. E. Montage (Eds.), </w:t>
      </w:r>
      <w:r w:rsidRPr="0003611D">
        <w:rPr>
          <w:i/>
          <w:lang w:val="en-US"/>
        </w:rPr>
        <w:t>Aptitude, learning, and instructions: Cognitive process analyses of aptitude</w:t>
      </w:r>
      <w:r w:rsidRPr="005E4D7A">
        <w:rPr>
          <w:lang w:val="en-US"/>
        </w:rPr>
        <w:t>, Vol. 1, (pp. 105-138). Hillsdale: Lawrence Erlbaum.</w:t>
      </w:r>
    </w:p>
    <w:p w14:paraId="195610BA" w14:textId="15CC703D" w:rsidR="00A5168B" w:rsidRDefault="00A5168B">
      <w:pPr>
        <w:pStyle w:val="Textocomentario"/>
      </w:pPr>
    </w:p>
  </w:comment>
  <w:comment w:id="47" w:author="Adriana" w:date="2019-06-17T20:47:00Z" w:initials="A">
    <w:p w14:paraId="77B1FE71" w14:textId="77777777" w:rsidR="00A5168B" w:rsidRPr="00E91563" w:rsidRDefault="00A5168B" w:rsidP="00A5168B">
      <w:pPr>
        <w:pStyle w:val="Referencias"/>
        <w:ind w:left="0" w:firstLine="0"/>
        <w:rPr>
          <w:lang w:val="en-US"/>
        </w:rPr>
      </w:pPr>
      <w:r>
        <w:rPr>
          <w:rStyle w:val="Refdecomentario"/>
        </w:rPr>
        <w:annotationRef/>
      </w:r>
      <w:r w:rsidRPr="00E91563">
        <w:rPr>
          <w:lang w:val="en-US"/>
        </w:rPr>
        <w:t xml:space="preserve">Posner, M. I. (1978). </w:t>
      </w:r>
      <w:r w:rsidRPr="00E91563">
        <w:rPr>
          <w:i/>
          <w:lang w:val="en-US"/>
        </w:rPr>
        <w:t>Chronometric exploration of mind.</w:t>
      </w:r>
      <w:r w:rsidRPr="00E91563">
        <w:rPr>
          <w:lang w:val="en-US"/>
        </w:rPr>
        <w:t xml:space="preserve"> New York: Jhon Wiley.</w:t>
      </w:r>
    </w:p>
    <w:p w14:paraId="48417831" w14:textId="77777777" w:rsidR="00A5168B" w:rsidRDefault="00A5168B" w:rsidP="00A5168B">
      <w:pPr>
        <w:pStyle w:val="Referencias"/>
        <w:ind w:left="0" w:firstLine="0"/>
        <w:rPr>
          <w:bCs/>
          <w:lang w:val="en-US"/>
        </w:rPr>
      </w:pPr>
    </w:p>
    <w:p w14:paraId="027B1E2E" w14:textId="77777777" w:rsidR="00A5168B" w:rsidRDefault="00A5168B" w:rsidP="00A5168B">
      <w:pPr>
        <w:pStyle w:val="Referencias"/>
        <w:ind w:left="0" w:firstLine="0"/>
        <w:rPr>
          <w:lang w:val="en-US"/>
        </w:rPr>
      </w:pPr>
      <w:r w:rsidRPr="00EF2196">
        <w:rPr>
          <w:bCs/>
          <w:lang w:val="en-US"/>
        </w:rPr>
        <w:t>Posner</w:t>
      </w:r>
      <w:r>
        <w:rPr>
          <w:lang w:val="en-US"/>
        </w:rPr>
        <w:t>, M. I., &amp;</w:t>
      </w:r>
      <w:r w:rsidRPr="00EF2196">
        <w:rPr>
          <w:lang w:val="en-US"/>
        </w:rPr>
        <w:t> </w:t>
      </w:r>
      <w:r w:rsidRPr="00EF2196">
        <w:rPr>
          <w:bCs/>
          <w:lang w:val="en-US"/>
        </w:rPr>
        <w:t>Rogers</w:t>
      </w:r>
      <w:r w:rsidRPr="00EF2196">
        <w:rPr>
          <w:lang w:val="en-US"/>
        </w:rPr>
        <w:t>, M. G. K. (</w:t>
      </w:r>
      <w:r w:rsidRPr="00EF2196">
        <w:rPr>
          <w:bCs/>
          <w:lang w:val="en-US"/>
        </w:rPr>
        <w:t>1978</w:t>
      </w:r>
      <w:r w:rsidRPr="00EF2196">
        <w:rPr>
          <w:lang w:val="en-US"/>
        </w:rPr>
        <w:t>)</w:t>
      </w:r>
      <w:r>
        <w:rPr>
          <w:lang w:val="en-US"/>
        </w:rPr>
        <w:t>.</w:t>
      </w:r>
      <w:r w:rsidRPr="00EF2196">
        <w:rPr>
          <w:lang w:val="en-US"/>
        </w:rPr>
        <w:t xml:space="preserve"> Chronometric analysis of abstraction and recognition. In W. K. </w:t>
      </w:r>
      <w:r>
        <w:rPr>
          <w:lang w:val="en-US"/>
        </w:rPr>
        <w:t>Estes (E</w:t>
      </w:r>
      <w:r w:rsidRPr="00EF2196">
        <w:rPr>
          <w:lang w:val="en-US"/>
        </w:rPr>
        <w:t>d</w:t>
      </w:r>
      <w:r>
        <w:rPr>
          <w:lang w:val="en-US"/>
        </w:rPr>
        <w:t xml:space="preserve">.) (1978). </w:t>
      </w:r>
      <w:r w:rsidRPr="006179A4">
        <w:rPr>
          <w:i/>
          <w:lang w:val="en-US"/>
        </w:rPr>
        <w:t>Handbook of learning and cognitive processes</w:t>
      </w:r>
      <w:r>
        <w:rPr>
          <w:lang w:val="en-US"/>
        </w:rPr>
        <w:t xml:space="preserve"> (vol. 6). Hillsdale, N. J.: Lawrecence Erlbaum Associates.</w:t>
      </w:r>
    </w:p>
    <w:p w14:paraId="19B1BA58" w14:textId="52468D92" w:rsidR="00A5168B" w:rsidRDefault="00A5168B">
      <w:pPr>
        <w:pStyle w:val="Textocomentario"/>
      </w:pPr>
    </w:p>
  </w:comment>
  <w:comment w:id="48" w:author="Adriana" w:date="2019-06-17T20:49:00Z" w:initials="A">
    <w:p w14:paraId="08C9B78B" w14:textId="77777777" w:rsidR="00A5168B" w:rsidRPr="00CE6B97" w:rsidRDefault="00A5168B" w:rsidP="00A5168B">
      <w:pPr>
        <w:pStyle w:val="Referencias"/>
        <w:ind w:left="0" w:firstLine="0"/>
      </w:pPr>
      <w:r>
        <w:rPr>
          <w:rStyle w:val="Refdecomentario"/>
        </w:rPr>
        <w:annotationRef/>
      </w:r>
      <w:r>
        <w:rPr>
          <w:lang w:val="en-US"/>
        </w:rPr>
        <w:t>TechSmith. (2008</w:t>
      </w:r>
      <w:r w:rsidRPr="005E4D7A">
        <w:rPr>
          <w:lang w:val="en-US"/>
        </w:rPr>
        <w:t>). CAMTASIA STUDIO</w:t>
      </w:r>
      <w:r>
        <w:rPr>
          <w:lang w:val="en-US"/>
        </w:rPr>
        <w:t xml:space="preserve"> V. 5.0.1</w:t>
      </w:r>
      <w:r w:rsidRPr="005E4D7A">
        <w:rPr>
          <w:lang w:val="en-US"/>
        </w:rPr>
        <w:t xml:space="preserve">. </w:t>
      </w:r>
      <w:r w:rsidRPr="007D0E06">
        <w:rPr>
          <w:lang w:val="en-US"/>
        </w:rPr>
        <w:t xml:space="preserve">Michigan: Author. </w:t>
      </w:r>
      <w:r w:rsidRPr="00CE6B97">
        <w:t>Descargado en http://www.techsmith.com/download/camtasia/</w:t>
      </w:r>
    </w:p>
    <w:p w14:paraId="6631D7E9" w14:textId="2134FC8F" w:rsidR="00A5168B" w:rsidRDefault="00A5168B">
      <w:pPr>
        <w:pStyle w:val="Textocomentario"/>
      </w:pPr>
    </w:p>
  </w:comment>
  <w:comment w:id="55" w:author="Adriana" w:date="2019-06-17T20:52:00Z" w:initials="A">
    <w:p w14:paraId="7FB42597" w14:textId="736BFDB6" w:rsidR="00427AF0" w:rsidRDefault="00427AF0">
      <w:pPr>
        <w:pStyle w:val="Textocomentario"/>
      </w:pPr>
      <w:r>
        <w:rPr>
          <w:rStyle w:val="Refdecomentario"/>
        </w:rPr>
        <w:annotationRef/>
      </w:r>
      <w:r w:rsidRPr="00427AF0">
        <w:rPr>
          <w:rFonts w:ascii="Arial" w:hAnsi="Arial" w:cs="Arial"/>
          <w:color w:val="222222"/>
          <w:shd w:val="clear" w:color="auto" w:fill="FFFFFF"/>
          <w:lang w:val="en-US"/>
        </w:rPr>
        <w:t>Ihaka, R., &amp; Gentleman, R. (1996). R: a language for data analysis and graphics. </w:t>
      </w:r>
      <w:r>
        <w:rPr>
          <w:rFonts w:ascii="Arial" w:hAnsi="Arial" w:cs="Arial"/>
          <w:i/>
          <w:iCs/>
          <w:color w:val="222222"/>
          <w:shd w:val="clear" w:color="auto" w:fill="FFFFFF"/>
        </w:rPr>
        <w:t>Journal of computational and graphical statistics</w:t>
      </w:r>
      <w:r>
        <w:rPr>
          <w:rFonts w:ascii="Arial" w:hAnsi="Arial" w:cs="Arial"/>
          <w:color w:val="222222"/>
          <w:shd w:val="clear" w:color="auto" w:fill="FFFFFF"/>
        </w:rPr>
        <w:t>, </w:t>
      </w:r>
      <w:r>
        <w:rPr>
          <w:rFonts w:ascii="Arial" w:hAnsi="Arial" w:cs="Arial"/>
          <w:i/>
          <w:iCs/>
          <w:color w:val="222222"/>
          <w:shd w:val="clear" w:color="auto" w:fill="FFFFFF"/>
        </w:rPr>
        <w:t>5</w:t>
      </w:r>
      <w:r>
        <w:rPr>
          <w:rFonts w:ascii="Arial" w:hAnsi="Arial" w:cs="Arial"/>
          <w:color w:val="222222"/>
          <w:shd w:val="clear" w:color="auto" w:fill="FFFFFF"/>
        </w:rPr>
        <w:t>(3), 299-314.</w:t>
      </w:r>
    </w:p>
  </w:comment>
  <w:comment w:id="56" w:author="Adriana" w:date="2019-06-17T20:55:00Z" w:initials="A">
    <w:p w14:paraId="07B2B6D4" w14:textId="21CF9CF1" w:rsidR="00641C3A" w:rsidRDefault="00641C3A">
      <w:pPr>
        <w:pStyle w:val="Textocomentario"/>
      </w:pPr>
      <w:r>
        <w:rPr>
          <w:rStyle w:val="Refdecomentario"/>
        </w:rPr>
        <w:annotationRef/>
      </w:r>
      <w:r w:rsidRPr="00641C3A">
        <w:rPr>
          <w:rFonts w:ascii="Arial" w:hAnsi="Arial" w:cs="Arial"/>
          <w:color w:val="222222"/>
          <w:shd w:val="clear" w:color="auto" w:fill="FFFFFF"/>
          <w:lang w:val="en-US"/>
        </w:rPr>
        <w:t>Willse, J. T., &amp; Shu, Z. (2014). CTT: Classical test theory functions. </w:t>
      </w:r>
      <w:r>
        <w:rPr>
          <w:rFonts w:ascii="Arial" w:hAnsi="Arial" w:cs="Arial"/>
          <w:i/>
          <w:iCs/>
          <w:color w:val="222222"/>
          <w:shd w:val="clear" w:color="auto" w:fill="FFFFFF"/>
        </w:rPr>
        <w:t>R package version</w:t>
      </w:r>
      <w:r>
        <w:rPr>
          <w:rFonts w:ascii="Arial" w:hAnsi="Arial" w:cs="Arial"/>
          <w:color w:val="222222"/>
          <w:shd w:val="clear" w:color="auto" w:fill="FFFFFF"/>
        </w:rPr>
        <w:t>, </w:t>
      </w:r>
      <w:r>
        <w:rPr>
          <w:rFonts w:ascii="Arial" w:hAnsi="Arial" w:cs="Arial"/>
          <w:i/>
          <w:iCs/>
          <w:color w:val="222222"/>
          <w:shd w:val="clear" w:color="auto" w:fill="FFFFFF"/>
        </w:rPr>
        <w:t>2</w:t>
      </w:r>
      <w:r>
        <w:rPr>
          <w:rFonts w:ascii="Arial" w:hAnsi="Arial" w:cs="Arial"/>
          <w:color w:val="222222"/>
          <w:shd w:val="clear" w:color="auto" w:fill="FFFFFF"/>
        </w:rPr>
        <w:t>.</w:t>
      </w:r>
    </w:p>
  </w:comment>
  <w:comment w:id="57" w:author="Adriana" w:date="2019-06-17T21:04:00Z" w:initials="A">
    <w:p w14:paraId="38B3CC53" w14:textId="69179881" w:rsidR="00EF7A8A" w:rsidRDefault="00EF7A8A">
      <w:pPr>
        <w:pStyle w:val="Textocomentario"/>
      </w:pPr>
      <w:r>
        <w:rPr>
          <w:rStyle w:val="Refdecomentario"/>
        </w:rPr>
        <w:annotationRef/>
      </w:r>
      <w:r w:rsidRPr="00EF7A8A">
        <w:rPr>
          <w:rFonts w:ascii="Arial" w:hAnsi="Arial" w:cs="Arial"/>
          <w:color w:val="222222"/>
          <w:shd w:val="clear" w:color="auto" w:fill="FFFFFF"/>
          <w:lang w:val="en-US"/>
        </w:rPr>
        <w:t>Revelle, W. (2011). An overview of the psych package. </w:t>
      </w:r>
      <w:r w:rsidRPr="00EF7A8A">
        <w:rPr>
          <w:rFonts w:ascii="Arial" w:hAnsi="Arial" w:cs="Arial"/>
          <w:i/>
          <w:iCs/>
          <w:color w:val="222222"/>
          <w:shd w:val="clear" w:color="auto" w:fill="FFFFFF"/>
          <w:lang w:val="en-US"/>
        </w:rPr>
        <w:t xml:space="preserve">Department of Psychology Northwestern University. </w:t>
      </w:r>
      <w:r>
        <w:rPr>
          <w:rFonts w:ascii="Arial" w:hAnsi="Arial" w:cs="Arial"/>
          <w:i/>
          <w:iCs/>
          <w:color w:val="222222"/>
          <w:shd w:val="clear" w:color="auto" w:fill="FFFFFF"/>
        </w:rPr>
        <w:t>Accessed on March</w:t>
      </w:r>
      <w:r>
        <w:rPr>
          <w:rFonts w:ascii="Arial" w:hAnsi="Arial" w:cs="Arial"/>
          <w:color w:val="222222"/>
          <w:shd w:val="clear" w:color="auto" w:fill="FFFFFF"/>
        </w:rPr>
        <w:t>, </w:t>
      </w:r>
      <w:r>
        <w:rPr>
          <w:rFonts w:ascii="Arial" w:hAnsi="Arial" w:cs="Arial"/>
          <w:i/>
          <w:iCs/>
          <w:color w:val="222222"/>
          <w:shd w:val="clear" w:color="auto" w:fill="FFFFFF"/>
        </w:rPr>
        <w:t>3</w:t>
      </w:r>
      <w:r>
        <w:rPr>
          <w:rFonts w:ascii="Arial" w:hAnsi="Arial" w:cs="Arial"/>
          <w:color w:val="222222"/>
          <w:shd w:val="clear" w:color="auto" w:fill="FFFFFF"/>
        </w:rPr>
        <w:t>, 2012.</w:t>
      </w:r>
    </w:p>
  </w:comment>
  <w:comment w:id="58" w:author="Adriana" w:date="2019-06-17T21:01:00Z" w:initials="A">
    <w:p w14:paraId="449DB6CA" w14:textId="77777777" w:rsidR="00EF7A8A" w:rsidRDefault="00EF7A8A" w:rsidP="00EF7A8A">
      <w:pPr>
        <w:pStyle w:val="Referencias"/>
        <w:ind w:left="0" w:firstLine="0"/>
        <w:rPr>
          <w:lang w:val="en-US"/>
        </w:rPr>
      </w:pPr>
      <w:r>
        <w:rPr>
          <w:rStyle w:val="Refdecomentario"/>
        </w:rPr>
        <w:annotationRef/>
      </w:r>
      <w:r w:rsidRPr="00B5027D">
        <w:rPr>
          <w:color w:val="222222"/>
          <w:sz w:val="20"/>
          <w:szCs w:val="20"/>
          <w:shd w:val="clear" w:color="auto" w:fill="FFFFFF"/>
          <w:lang w:val="en-US"/>
        </w:rPr>
        <w:t>Raiche, G., Magis, D., &amp; Raiche, M. G. (2010). Package ‘nFactors’. </w:t>
      </w:r>
      <w:r w:rsidRPr="00B5027D">
        <w:rPr>
          <w:i/>
          <w:iCs/>
          <w:color w:val="222222"/>
          <w:sz w:val="20"/>
          <w:szCs w:val="20"/>
          <w:shd w:val="clear" w:color="auto" w:fill="FFFFFF"/>
          <w:lang w:val="en-US"/>
        </w:rPr>
        <w:t>Parallel Analysis and Non Graphical Solutions to the Cattell Scree Test. Available at CRAN repository: http://cran. r-project. org/web/packages/n Factors/n Factors. pdf</w:t>
      </w:r>
      <w:r w:rsidRPr="00B5027D">
        <w:rPr>
          <w:color w:val="222222"/>
          <w:sz w:val="20"/>
          <w:szCs w:val="20"/>
          <w:shd w:val="clear" w:color="auto" w:fill="FFFFFF"/>
          <w:lang w:val="en-US"/>
        </w:rPr>
        <w:t>.</w:t>
      </w:r>
    </w:p>
    <w:p w14:paraId="3DD517B5" w14:textId="32FB4A54" w:rsidR="00EF7A8A" w:rsidRPr="00EF7A8A" w:rsidRDefault="00EF7A8A">
      <w:pPr>
        <w:pStyle w:val="Textocomentario"/>
        <w:rPr>
          <w:lang w:val="en-US"/>
        </w:rPr>
      </w:pPr>
    </w:p>
  </w:comment>
  <w:comment w:id="59" w:author="Adriana" w:date="2019-06-17T21:06:00Z" w:initials="A">
    <w:p w14:paraId="6DEC7E2E" w14:textId="64C863D2" w:rsidR="00C13CA7" w:rsidRPr="00C13CA7" w:rsidRDefault="00C13CA7">
      <w:pPr>
        <w:pStyle w:val="Textocomentario"/>
        <w:rPr>
          <w:lang w:val="en-US"/>
        </w:rPr>
      </w:pPr>
      <w:r>
        <w:rPr>
          <w:rStyle w:val="Refdecomentario"/>
        </w:rPr>
        <w:annotationRef/>
      </w:r>
      <w:r w:rsidRPr="00C13CA7">
        <w:rPr>
          <w:rFonts w:ascii="Arial" w:hAnsi="Arial" w:cs="Arial"/>
          <w:color w:val="222222"/>
          <w:shd w:val="clear" w:color="auto" w:fill="FFFFFF"/>
          <w:lang w:val="en-US"/>
        </w:rPr>
        <w:t>George, A. C., Robitzsch, A., Kiefer, T., Groß, J., &amp; Ünlü, A. (2016). The R package CDM for cognitive diagnosis models. </w:t>
      </w:r>
      <w:r w:rsidRPr="00C13CA7">
        <w:rPr>
          <w:rFonts w:ascii="Arial" w:hAnsi="Arial" w:cs="Arial"/>
          <w:i/>
          <w:iCs/>
          <w:color w:val="222222"/>
          <w:shd w:val="clear" w:color="auto" w:fill="FFFFFF"/>
          <w:lang w:val="en-US"/>
        </w:rPr>
        <w:t>Journal of Statistical Software</w:t>
      </w:r>
      <w:r w:rsidRPr="00C13CA7">
        <w:rPr>
          <w:rFonts w:ascii="Arial" w:hAnsi="Arial" w:cs="Arial"/>
          <w:color w:val="222222"/>
          <w:shd w:val="clear" w:color="auto" w:fill="FFFFFF"/>
          <w:lang w:val="en-US"/>
        </w:rPr>
        <w:t>, </w:t>
      </w:r>
      <w:r w:rsidRPr="00C13CA7">
        <w:rPr>
          <w:rFonts w:ascii="Arial" w:hAnsi="Arial" w:cs="Arial"/>
          <w:i/>
          <w:iCs/>
          <w:color w:val="222222"/>
          <w:shd w:val="clear" w:color="auto" w:fill="FFFFFF"/>
          <w:lang w:val="en-US"/>
        </w:rPr>
        <w:t>74</w:t>
      </w:r>
      <w:r w:rsidRPr="00C13CA7">
        <w:rPr>
          <w:rFonts w:ascii="Arial" w:hAnsi="Arial" w:cs="Arial"/>
          <w:color w:val="222222"/>
          <w:shd w:val="clear" w:color="auto" w:fill="FFFFFF"/>
          <w:lang w:val="en-US"/>
        </w:rPr>
        <w:t>(2), 1-24.</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4EB0D949" w15:done="0"/>
  <w15:commentEx w15:paraId="06276BB2" w15:done="0"/>
  <w15:commentEx w15:paraId="053B07C9" w15:done="0"/>
  <w15:commentEx w15:paraId="17031129" w15:done="0"/>
  <w15:commentEx w15:paraId="690EE7BA" w15:done="0"/>
  <w15:commentEx w15:paraId="125E6080" w15:done="0"/>
  <w15:commentEx w15:paraId="1ABE19FA" w15:done="0"/>
  <w15:commentEx w15:paraId="61F886A0" w15:done="0"/>
  <w15:commentEx w15:paraId="62AF8F6F" w15:done="0"/>
  <w15:commentEx w15:paraId="2ECB3A56" w15:done="0"/>
  <w15:commentEx w15:paraId="1150E9F7" w15:done="0"/>
  <w15:commentEx w15:paraId="1034F571" w15:done="0"/>
  <w15:commentEx w15:paraId="367A0343" w15:done="0"/>
  <w15:commentEx w15:paraId="51426FE6" w15:done="0"/>
  <w15:commentEx w15:paraId="1F70221C" w15:done="0"/>
  <w15:commentEx w15:paraId="5B087866" w15:done="0"/>
  <w15:commentEx w15:paraId="49946626" w15:done="0"/>
  <w15:commentEx w15:paraId="7965A723" w15:done="0"/>
  <w15:commentEx w15:paraId="42F9BAB3" w15:done="0"/>
  <w15:commentEx w15:paraId="17422CFD" w15:done="0"/>
  <w15:commentEx w15:paraId="41134882" w15:done="0"/>
  <w15:commentEx w15:paraId="6D0A3F72" w15:done="0"/>
  <w15:commentEx w15:paraId="71DEC4D0" w15:done="0"/>
  <w15:commentEx w15:paraId="2C4200BA" w15:done="0"/>
  <w15:commentEx w15:paraId="191DCC66" w15:done="0"/>
  <w15:commentEx w15:paraId="5578A920" w15:done="0"/>
  <w15:commentEx w15:paraId="5F4B1987" w15:done="0"/>
  <w15:commentEx w15:paraId="18E24785" w15:done="0"/>
  <w15:commentEx w15:paraId="48C51E5B" w15:done="0"/>
  <w15:commentEx w15:paraId="7DA7C372" w15:done="0"/>
  <w15:commentEx w15:paraId="4FCCB6CA" w15:done="0"/>
  <w15:commentEx w15:paraId="1A7C22B2" w15:done="0"/>
  <w15:commentEx w15:paraId="3A337626" w15:done="0"/>
  <w15:commentEx w15:paraId="222B8E8B" w15:done="0"/>
  <w15:commentEx w15:paraId="0DC3FB5D" w15:done="0"/>
  <w15:commentEx w15:paraId="09A68931" w15:done="0"/>
  <w15:commentEx w15:paraId="62EEE456" w15:done="0"/>
  <w15:commentEx w15:paraId="40F456E9" w15:done="0"/>
  <w15:commentEx w15:paraId="2F179E01" w15:done="0"/>
  <w15:commentEx w15:paraId="664FC0F5" w15:done="0"/>
  <w15:commentEx w15:paraId="0FDFA673" w15:done="0"/>
  <w15:commentEx w15:paraId="33A38A10" w15:done="0"/>
  <w15:commentEx w15:paraId="195610BA" w15:done="0"/>
  <w15:commentEx w15:paraId="19B1BA58" w15:done="0"/>
  <w15:commentEx w15:paraId="6631D7E9" w15:done="0"/>
  <w15:commentEx w15:paraId="7FB42597" w15:done="0"/>
  <w15:commentEx w15:paraId="07B2B6D4" w15:done="0"/>
  <w15:commentEx w15:paraId="38B3CC53" w15:done="0"/>
  <w15:commentEx w15:paraId="3DD517B5" w15:done="0"/>
  <w15:commentEx w15:paraId="6DEC7E2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55521EA8" w16cid:durableId="1FA53453"/>
  <w16cid:commentId w16cid:paraId="17031129" w16cid:durableId="1FA53479"/>
  <w16cid:commentId w16cid:paraId="3BBF22E1" w16cid:durableId="1FA67784"/>
  <w16cid:commentId w16cid:paraId="0F005819" w16cid:durableId="1FA67659"/>
  <w16cid:commentId w16cid:paraId="7102219B" w16cid:durableId="1FB236ED"/>
  <w16cid:commentId w16cid:paraId="6F574816" w16cid:durableId="1FA690E5"/>
  <w16cid:commentId w16cid:paraId="09898643" w16cid:durableId="1FA66E61"/>
</w16cid:commentsId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0BAEE3C" w14:textId="77777777" w:rsidR="008D287F" w:rsidRDefault="008D287F" w:rsidP="00D143EA">
      <w:pPr>
        <w:spacing w:after="0" w:line="240" w:lineRule="auto"/>
      </w:pPr>
      <w:r>
        <w:separator/>
      </w:r>
    </w:p>
  </w:endnote>
  <w:endnote w:type="continuationSeparator" w:id="0">
    <w:p w14:paraId="718B50A8" w14:textId="77777777" w:rsidR="008D287F" w:rsidRDefault="008D287F" w:rsidP="00D143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SimSun">
    <w:altName w:val="宋体"/>
    <w:panose1 w:val="02010600030101010101"/>
    <w:charset w:val="86"/>
    <w:family w:val="auto"/>
    <w:pitch w:val="variable"/>
    <w:sig w:usb0="00000003" w:usb1="288F0000" w:usb2="00000016" w:usb3="00000000" w:csb0="00040001" w:csb1="00000000"/>
  </w:font>
  <w:font w:name="Cambria Math">
    <w:panose1 w:val="02040503050406030204"/>
    <w:charset w:val="00"/>
    <w:family w:val="roman"/>
    <w:pitch w:val="variable"/>
    <w:sig w:usb0="E00002FF" w:usb1="420024FF" w:usb2="00000000" w:usb3="00000000" w:csb0="0000019F" w:csb1="00000000"/>
  </w:font>
  <w:font w:name="Tahoma">
    <w:panose1 w:val="020B0604030504040204"/>
    <w:charset w:val="00"/>
    <w:family w:val="swiss"/>
    <w:pitch w:val="variable"/>
    <w:sig w:usb0="E1002EFF" w:usb1="C000605B" w:usb2="00000029" w:usb3="00000000" w:csb0="000101FF" w:csb1="00000000"/>
  </w:font>
  <w:font w:name="AdvTimes-b">
    <w:altName w:val="Calibri"/>
    <w:panose1 w:val="00000000000000000000"/>
    <w:charset w:val="00"/>
    <w:family w:val="auto"/>
    <w:notTrueType/>
    <w:pitch w:val="default"/>
    <w:sig w:usb0="00000003" w:usb1="00000000" w:usb2="00000000" w:usb3="00000000" w:csb0="00000001" w:csb1="00000000"/>
  </w:font>
  <w:font w:name="AdvP6F0B">
    <w:altName w:val="Cambria"/>
    <w:panose1 w:val="00000000000000000000"/>
    <w:charset w:val="00"/>
    <w:family w:val="roman"/>
    <w:notTrueType/>
    <w:pitch w:val="default"/>
    <w:sig w:usb0="00000003" w:usb1="00000000" w:usb2="00000000" w:usb3="00000000" w:csb0="00000001" w:csb1="00000000"/>
  </w:font>
  <w:font w:name="MinionPro-It">
    <w:panose1 w:val="00000000000000000000"/>
    <w:charset w:val="00"/>
    <w:family w:val="auto"/>
    <w:notTrueType/>
    <w:pitch w:val="default"/>
    <w:sig w:usb0="00000003" w:usb1="00000000" w:usb2="00000000" w:usb3="00000000" w:csb0="00000001" w:csb1="00000000"/>
  </w:font>
  <w:font w:name="MinionPro-Regular">
    <w:panose1 w:val="00000000000000000000"/>
    <w:charset w:val="00"/>
    <w:family w:val="auto"/>
    <w:notTrueType/>
    <w:pitch w:val="default"/>
    <w:sig w:usb0="00000003" w:usb1="00000000" w:usb2="00000000" w:usb3="00000000" w:csb0="00000001"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9A09324" w14:textId="77777777" w:rsidR="008D287F" w:rsidRDefault="008D287F" w:rsidP="00D143EA">
      <w:pPr>
        <w:spacing w:after="0" w:line="240" w:lineRule="auto"/>
      </w:pPr>
      <w:r>
        <w:separator/>
      </w:r>
    </w:p>
  </w:footnote>
  <w:footnote w:type="continuationSeparator" w:id="0">
    <w:p w14:paraId="42173215" w14:textId="77777777" w:rsidR="008D287F" w:rsidRDefault="008D287F" w:rsidP="00D143E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57258D8" w14:textId="14619684" w:rsidR="0097669E" w:rsidRDefault="0097669E">
    <w:pPr>
      <w:pStyle w:val="Encabezado"/>
    </w:pPr>
    <w:r>
      <w:rPr>
        <w:noProof/>
        <w:lang w:val="es-MX" w:eastAsia="es-MX"/>
      </w:rPr>
      <mc:AlternateContent>
        <mc:Choice Requires="wps">
          <w:drawing>
            <wp:anchor distT="0" distB="0" distL="114300" distR="114300" simplePos="0" relativeHeight="251663360" behindDoc="1" locked="0" layoutInCell="0" allowOverlap="1" wp14:anchorId="1E33F41E" wp14:editId="499C8330">
              <wp:simplePos x="0" y="0"/>
              <wp:positionH relativeFrom="margin">
                <wp:align>center</wp:align>
              </wp:positionH>
              <wp:positionV relativeFrom="margin">
                <wp:align>center</wp:align>
              </wp:positionV>
              <wp:extent cx="7395845" cy="821690"/>
              <wp:effectExtent l="0" t="2419350" r="0" b="2254885"/>
              <wp:wrapNone/>
              <wp:docPr id="6" name="Cuadro de texto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3A04A67B"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E33F41E" id="_x0000_t202" coordsize="21600,21600" o:spt="202" path="m,l,21600r21600,l21600,xe">
              <v:stroke joinstyle="miter"/>
              <v:path gradientshapeok="t" o:connecttype="rect"/>
            </v:shapetype>
            <v:shape id="Cuadro de texto 6" o:spid="_x0000_s1026" type="#_x0000_t202" style="position:absolute;margin-left:0;margin-top:0;width:582.35pt;height:64.7pt;rotation:-45;z-index:-251653120;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" o:allowincell="f" filled="f" stroked="f">
              <v:stroke joinstyle="round"/>
              <o:lock v:ext="edit" shapetype="t"/>
              <v:textbox style="mso-fit-shape-to-text:t">
                <w:txbxContent>
                  <w:p w14:paraId="3A04A67B"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EE7C694" w14:textId="4B2019A7" w:rsidR="0097669E" w:rsidRPr="008E1F0C" w:rsidRDefault="0097669E" w:rsidP="007F3FAF">
    <w:pPr>
      <w:pStyle w:val="Encabezado"/>
      <w:pBdr>
        <w:bottom w:val="thickThinSmallGap" w:sz="24" w:space="1" w:color="823B0B" w:themeColor="accent2" w:themeShade="7F"/>
      </w:pBdr>
      <w:tabs>
        <w:tab w:val="clear" w:pos="9360"/>
        <w:tab w:val="right" w:pos="9630"/>
      </w:tabs>
      <w:rPr>
        <w:rFonts w:asciiTheme="majorHAnsi" w:eastAsiaTheme="majorEastAsia" w:hAnsiTheme="majorHAnsi" w:cstheme="majorBidi"/>
        <w:sz w:val="32"/>
        <w:szCs w:val="32"/>
      </w:rPr>
    </w:pPr>
    <w:r>
      <w:rPr>
        <w:noProof/>
        <w:lang w:val="es-MX" w:eastAsia="es-MX"/>
      </w:rPr>
      <mc:AlternateContent>
        <mc:Choice Requires="wps">
          <w:drawing>
            <wp:anchor distT="0" distB="0" distL="114300" distR="114300" simplePos="0" relativeHeight="251664384" behindDoc="1" locked="0" layoutInCell="0" allowOverlap="1" wp14:anchorId="4A28EF53" wp14:editId="69519038">
              <wp:simplePos x="0" y="0"/>
              <wp:positionH relativeFrom="margin">
                <wp:align>center</wp:align>
              </wp:positionH>
              <wp:positionV relativeFrom="margin">
                <wp:align>center</wp:align>
              </wp:positionV>
              <wp:extent cx="7395845" cy="821690"/>
              <wp:effectExtent l="0" t="2419350" r="0" b="2254885"/>
              <wp:wrapNone/>
              <wp:docPr id="5"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40B594A3"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4A28EF53" id="_x0000_t202" coordsize="21600,21600" o:spt="202" path="m,l,21600r21600,l21600,xe">
              <v:stroke joinstyle="miter"/>
              <v:path gradientshapeok="t" o:connecttype="rect"/>
            </v:shapetype>
            <v:shape id="Cuadro de texto 5" o:spid="_x0000_s1027" type="#_x0000_t202" style="position:absolute;margin-left:0;margin-top:0;width:582.35pt;height:64.7pt;rotation:-45;z-index:-251652096;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" o:allowincell="f" filled="f" stroked="f">
              <v:stroke joinstyle="round"/>
              <o:lock v:ext="edit" shapetype="t"/>
              <v:textbox style="mso-fit-shape-to-text:t">
                <w:txbxContent>
                  <w:p w14:paraId="40B594A3"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8B36328" w14:textId="263E6D30" w:rsidR="0097669E" w:rsidRDefault="0097669E">
    <w:pPr>
      <w:pStyle w:val="Encabezado"/>
    </w:pPr>
    <w:r>
      <w:rPr>
        <w:noProof/>
        <w:lang w:val="es-MX" w:eastAsia="es-MX"/>
      </w:rPr>
      <mc:AlternateContent>
        <mc:Choice Requires="wps">
          <w:drawing>
            <wp:anchor distT="0" distB="0" distL="114300" distR="114300" simplePos="0" relativeHeight="251662336" behindDoc="1" locked="0" layoutInCell="0" allowOverlap="1" wp14:anchorId="1F72277C" wp14:editId="3392EA97">
              <wp:simplePos x="0" y="0"/>
              <wp:positionH relativeFrom="margin">
                <wp:align>center</wp:align>
              </wp:positionH>
              <wp:positionV relativeFrom="margin">
                <wp:align>center</wp:align>
              </wp:positionV>
              <wp:extent cx="7395845" cy="821690"/>
              <wp:effectExtent l="0" t="2419350" r="0" b="2254885"/>
              <wp:wrapNone/>
              <wp:docPr id="4" name="Cuadro de texto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rot="18900000">
                        <a:off x="0" y="0"/>
                        <a:ext cx="7395845" cy="821690"/>
                      </a:xfrm>
                      <a:prstGeom prst="rect">
                        <a:avLst/>
                      </a:prstGeom>
                      <a:extLst>
                        <a:ext uri="{91240B29-F687-4F45-9708-019B960494DF}">
                          <a14:hiddenLine xmlns:a14="http://schemas.microsoft.com/office/drawing/2010/main" w="9525">
                            <a:solidFill>
                              <a:srgbClr val="000000"/>
                            </a:solidFill>
                            <a:round/>
                            <a:headEnd/>
                            <a:tailEnd/>
                          </a14:hiddenLine>
                        </a:ext>
                      </a:extLst>
                    </wps:spPr>
                    <wps:txbx>
                      <w:txbxContent>
                        <w:p w14:paraId="6501B544"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1F72277C" id="_x0000_t202" coordsize="21600,21600" o:spt="202" path="m,l,21600r21600,l21600,xe">
              <v:stroke joinstyle="miter"/>
              <v:path gradientshapeok="t" o:connecttype="rect"/>
            </v:shapetype>
            <v:shape id="Cuadro de texto 4" o:spid="_x0000_s1028" type="#_x0000_t202" style="position:absolute;margin-left:0;margin-top:0;width:582.35pt;height:64.7pt;rotation:-45;z-index:-251654144;visibility:visible;mso-wrap-style:square;mso-width-percent:0;mso-height-percent:0;mso-wrap-distance-left:9pt;mso-wrap-distance-top:0;mso-wrap-distance-right:9pt;mso-wrap-distance-bottom:0;mso-position-horizontal:center;mso-position-horizontal-relative:margin;mso-position-vertical:center;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" o:allowincell="f" filled="f" stroked="f">
              <v:stroke joinstyle="round"/>
              <o:lock v:ext="edit" shapetype="t"/>
              <v:textbox style="mso-fit-shape-to-text:t">
                <w:txbxContent>
                  <w:p w14:paraId="6501B544" w14:textId="77777777" w:rsidR="0097669E" w:rsidRDefault="0097669E" w:rsidP="00D143EA">
                    <w:pPr>
                      <w:pStyle w:val="NormalWeb"/>
                      <w:spacing w:before="0" w:beforeAutospacing="0" w:after="0" w:afterAutospacing="0"/>
                      <w:jc w:val="center"/>
                    </w:pPr>
                    <w:r>
                      <w:rPr>
                        <w:rFonts w:cs="Arial"/>
                        <w:color w:val="C0C0C0"/>
                        <w:sz w:val="2"/>
                        <w:szCs w:val="2"/>
                        <w14:textFill>
                          <w14:solidFill>
                            <w14:srgbClr w14:val="C0C0C0">
                              <w14:alpha w14:val="50000"/>
                            </w14:srgbClr>
                          </w14:solidFill>
                        </w14:textFill>
                      </w:rPr>
                      <w:t>CONFIDENCIAL INEE</w:t>
                    </w:r>
                  </w:p>
                </w:txbxContent>
              </v:textbox>
              <w10:wrap anchorx="margin" anchory="margin"/>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35" type="#_x0000_t75" style="width:17.25pt;height:15pt" o:bullet="t">
        <v:imagedata r:id="rId1" o:title=""/>
      </v:shape>
    </w:pict>
  </w:numPicBullet>
  <w:abstractNum w:abstractNumId="0">
    <w:nsid w:val="E8D6B9A8"/>
    <w:multiLevelType w:val="hybridMultilevel"/>
    <w:tmpl w:val="09D6527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3587161"/>
    <w:multiLevelType w:val="hybridMultilevel"/>
    <w:tmpl w:val="E118E4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nsid w:val="03BA2F78"/>
    <w:multiLevelType w:val="hybridMultilevel"/>
    <w:tmpl w:val="846EF5E0"/>
    <w:lvl w:ilvl="0" w:tplc="418AA968">
      <w:start w:val="1"/>
      <w:numFmt w:val="upperLetter"/>
      <w:lvlText w:val="%1."/>
      <w:lvlJc w:val="left"/>
      <w:pPr>
        <w:ind w:left="644" w:hanging="360"/>
      </w:pPr>
      <w:rPr>
        <w:rFonts w:hint="default"/>
      </w:rPr>
    </w:lvl>
    <w:lvl w:ilvl="1" w:tplc="080A0019" w:tentative="1">
      <w:start w:val="1"/>
      <w:numFmt w:val="lowerLetter"/>
      <w:lvlText w:val="%2."/>
      <w:lvlJc w:val="left"/>
      <w:pPr>
        <w:ind w:left="1364" w:hanging="360"/>
      </w:pPr>
    </w:lvl>
    <w:lvl w:ilvl="2" w:tplc="080A001B" w:tentative="1">
      <w:start w:val="1"/>
      <w:numFmt w:val="lowerRoman"/>
      <w:lvlText w:val="%3."/>
      <w:lvlJc w:val="right"/>
      <w:pPr>
        <w:ind w:left="2084" w:hanging="180"/>
      </w:pPr>
    </w:lvl>
    <w:lvl w:ilvl="3" w:tplc="080A000F" w:tentative="1">
      <w:start w:val="1"/>
      <w:numFmt w:val="decimal"/>
      <w:lvlText w:val="%4."/>
      <w:lvlJc w:val="left"/>
      <w:pPr>
        <w:ind w:left="2804" w:hanging="360"/>
      </w:pPr>
    </w:lvl>
    <w:lvl w:ilvl="4" w:tplc="080A0019" w:tentative="1">
      <w:start w:val="1"/>
      <w:numFmt w:val="lowerLetter"/>
      <w:lvlText w:val="%5."/>
      <w:lvlJc w:val="left"/>
      <w:pPr>
        <w:ind w:left="3524" w:hanging="360"/>
      </w:pPr>
    </w:lvl>
    <w:lvl w:ilvl="5" w:tplc="080A001B" w:tentative="1">
      <w:start w:val="1"/>
      <w:numFmt w:val="lowerRoman"/>
      <w:lvlText w:val="%6."/>
      <w:lvlJc w:val="right"/>
      <w:pPr>
        <w:ind w:left="4244" w:hanging="180"/>
      </w:pPr>
    </w:lvl>
    <w:lvl w:ilvl="6" w:tplc="080A000F" w:tentative="1">
      <w:start w:val="1"/>
      <w:numFmt w:val="decimal"/>
      <w:lvlText w:val="%7."/>
      <w:lvlJc w:val="left"/>
      <w:pPr>
        <w:ind w:left="4964" w:hanging="360"/>
      </w:pPr>
    </w:lvl>
    <w:lvl w:ilvl="7" w:tplc="080A0019" w:tentative="1">
      <w:start w:val="1"/>
      <w:numFmt w:val="lowerLetter"/>
      <w:lvlText w:val="%8."/>
      <w:lvlJc w:val="left"/>
      <w:pPr>
        <w:ind w:left="5684" w:hanging="360"/>
      </w:pPr>
    </w:lvl>
    <w:lvl w:ilvl="8" w:tplc="080A001B" w:tentative="1">
      <w:start w:val="1"/>
      <w:numFmt w:val="lowerRoman"/>
      <w:lvlText w:val="%9."/>
      <w:lvlJc w:val="right"/>
      <w:pPr>
        <w:ind w:left="6404" w:hanging="180"/>
      </w:pPr>
    </w:lvl>
  </w:abstractNum>
  <w:abstractNum w:abstractNumId="3">
    <w:nsid w:val="059C740B"/>
    <w:multiLevelType w:val="hybridMultilevel"/>
    <w:tmpl w:val="3640C654"/>
    <w:lvl w:ilvl="0" w:tplc="FEB044D6">
      <w:start w:val="1"/>
      <w:numFmt w:val="bullet"/>
      <w:lvlText w:val=""/>
      <w:lvlPicBulletId w:val="0"/>
      <w:lvlJc w:val="left"/>
      <w:pPr>
        <w:tabs>
          <w:tab w:val="num" w:pos="450"/>
        </w:tabs>
        <w:ind w:left="450" w:hanging="360"/>
      </w:pPr>
      <w:rPr>
        <w:rFonts w:ascii="Symbol" w:hAnsi="Symbol" w:hint="default"/>
      </w:rPr>
    </w:lvl>
    <w:lvl w:ilvl="1" w:tplc="37ECDC58" w:tentative="1">
      <w:start w:val="1"/>
      <w:numFmt w:val="bullet"/>
      <w:lvlText w:val=""/>
      <w:lvlJc w:val="left"/>
      <w:pPr>
        <w:tabs>
          <w:tab w:val="num" w:pos="1170"/>
        </w:tabs>
        <w:ind w:left="1170" w:hanging="360"/>
      </w:pPr>
      <w:rPr>
        <w:rFonts w:ascii="Symbol" w:hAnsi="Symbol" w:hint="default"/>
      </w:rPr>
    </w:lvl>
    <w:lvl w:ilvl="2" w:tplc="D5A6E4FA" w:tentative="1">
      <w:start w:val="1"/>
      <w:numFmt w:val="bullet"/>
      <w:lvlText w:val=""/>
      <w:lvlJc w:val="left"/>
      <w:pPr>
        <w:tabs>
          <w:tab w:val="num" w:pos="1890"/>
        </w:tabs>
        <w:ind w:left="1890" w:hanging="360"/>
      </w:pPr>
      <w:rPr>
        <w:rFonts w:ascii="Symbol" w:hAnsi="Symbol" w:hint="default"/>
      </w:rPr>
    </w:lvl>
    <w:lvl w:ilvl="3" w:tplc="EF04F344" w:tentative="1">
      <w:start w:val="1"/>
      <w:numFmt w:val="bullet"/>
      <w:lvlText w:val=""/>
      <w:lvlJc w:val="left"/>
      <w:pPr>
        <w:tabs>
          <w:tab w:val="num" w:pos="2610"/>
        </w:tabs>
        <w:ind w:left="2610" w:hanging="360"/>
      </w:pPr>
      <w:rPr>
        <w:rFonts w:ascii="Symbol" w:hAnsi="Symbol" w:hint="default"/>
      </w:rPr>
    </w:lvl>
    <w:lvl w:ilvl="4" w:tplc="265CFEE4" w:tentative="1">
      <w:start w:val="1"/>
      <w:numFmt w:val="bullet"/>
      <w:lvlText w:val=""/>
      <w:lvlJc w:val="left"/>
      <w:pPr>
        <w:tabs>
          <w:tab w:val="num" w:pos="3330"/>
        </w:tabs>
        <w:ind w:left="3330" w:hanging="360"/>
      </w:pPr>
      <w:rPr>
        <w:rFonts w:ascii="Symbol" w:hAnsi="Symbol" w:hint="default"/>
      </w:rPr>
    </w:lvl>
    <w:lvl w:ilvl="5" w:tplc="009A4C70" w:tentative="1">
      <w:start w:val="1"/>
      <w:numFmt w:val="bullet"/>
      <w:lvlText w:val=""/>
      <w:lvlJc w:val="left"/>
      <w:pPr>
        <w:tabs>
          <w:tab w:val="num" w:pos="4050"/>
        </w:tabs>
        <w:ind w:left="4050" w:hanging="360"/>
      </w:pPr>
      <w:rPr>
        <w:rFonts w:ascii="Symbol" w:hAnsi="Symbol" w:hint="default"/>
      </w:rPr>
    </w:lvl>
    <w:lvl w:ilvl="6" w:tplc="F7A2C762" w:tentative="1">
      <w:start w:val="1"/>
      <w:numFmt w:val="bullet"/>
      <w:lvlText w:val=""/>
      <w:lvlJc w:val="left"/>
      <w:pPr>
        <w:tabs>
          <w:tab w:val="num" w:pos="4770"/>
        </w:tabs>
        <w:ind w:left="4770" w:hanging="360"/>
      </w:pPr>
      <w:rPr>
        <w:rFonts w:ascii="Symbol" w:hAnsi="Symbol" w:hint="default"/>
      </w:rPr>
    </w:lvl>
    <w:lvl w:ilvl="7" w:tplc="711484E0" w:tentative="1">
      <w:start w:val="1"/>
      <w:numFmt w:val="bullet"/>
      <w:lvlText w:val=""/>
      <w:lvlJc w:val="left"/>
      <w:pPr>
        <w:tabs>
          <w:tab w:val="num" w:pos="5490"/>
        </w:tabs>
        <w:ind w:left="5490" w:hanging="360"/>
      </w:pPr>
      <w:rPr>
        <w:rFonts w:ascii="Symbol" w:hAnsi="Symbol" w:hint="default"/>
      </w:rPr>
    </w:lvl>
    <w:lvl w:ilvl="8" w:tplc="EE8295EC" w:tentative="1">
      <w:start w:val="1"/>
      <w:numFmt w:val="bullet"/>
      <w:lvlText w:val=""/>
      <w:lvlJc w:val="left"/>
      <w:pPr>
        <w:tabs>
          <w:tab w:val="num" w:pos="6210"/>
        </w:tabs>
        <w:ind w:left="6210" w:hanging="360"/>
      </w:pPr>
      <w:rPr>
        <w:rFonts w:ascii="Symbol" w:hAnsi="Symbol" w:hint="default"/>
      </w:rPr>
    </w:lvl>
  </w:abstractNum>
  <w:abstractNum w:abstractNumId="4">
    <w:nsid w:val="114524C3"/>
    <w:multiLevelType w:val="hybridMultilevel"/>
    <w:tmpl w:val="185617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nsid w:val="13364527"/>
    <w:multiLevelType w:val="hybridMultilevel"/>
    <w:tmpl w:val="53A2CB90"/>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nsid w:val="15743330"/>
    <w:multiLevelType w:val="hybridMultilevel"/>
    <w:tmpl w:val="DCB22B8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nsid w:val="16F740A1"/>
    <w:multiLevelType w:val="hybridMultilevel"/>
    <w:tmpl w:val="5F70AC74"/>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8">
    <w:nsid w:val="19E927F4"/>
    <w:multiLevelType w:val="hybridMultilevel"/>
    <w:tmpl w:val="7A3E33D8"/>
    <w:lvl w:ilvl="0" w:tplc="5E845CC6">
      <w:start w:val="1"/>
      <w:numFmt w:val="decimal"/>
      <w:lvlText w:val="(%1)"/>
      <w:lvlJc w:val="left"/>
      <w:pPr>
        <w:ind w:left="720" w:hanging="360"/>
      </w:pPr>
      <w:rPr>
        <w:rFonts w:eastAsiaTheme="minorHAnsi"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nsid w:val="1C5474D7"/>
    <w:multiLevelType w:val="multilevel"/>
    <w:tmpl w:val="69124FA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1"/>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0">
    <w:nsid w:val="1E7534BB"/>
    <w:multiLevelType w:val="hybridMultilevel"/>
    <w:tmpl w:val="5B984D8E"/>
    <w:lvl w:ilvl="0" w:tplc="080A0001">
      <w:start w:val="1"/>
      <w:numFmt w:val="bullet"/>
      <w:lvlText w:val=""/>
      <w:lvlJc w:val="left"/>
      <w:pPr>
        <w:ind w:left="720" w:hanging="360"/>
      </w:pPr>
      <w:rPr>
        <w:rFonts w:ascii="Symbol" w:hAnsi="Symbol"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nsid w:val="24E10292"/>
    <w:multiLevelType w:val="hybridMultilevel"/>
    <w:tmpl w:val="6A4443F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12">
    <w:nsid w:val="25D40238"/>
    <w:multiLevelType w:val="multilevel"/>
    <w:tmpl w:val="93E434CC"/>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nsid w:val="2F2E3D5B"/>
    <w:multiLevelType w:val="hybridMultilevel"/>
    <w:tmpl w:val="EC6A585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nsid w:val="342F3EDC"/>
    <w:multiLevelType w:val="multilevel"/>
    <w:tmpl w:val="7806123A"/>
    <w:lvl w:ilvl="0">
      <w:start w:val="1"/>
      <w:numFmt w:val="decimal"/>
      <w:lvlText w:val="%1"/>
      <w:lvlJc w:val="left"/>
      <w:pPr>
        <w:ind w:left="645" w:hanging="645"/>
      </w:pPr>
      <w:rPr>
        <w:rFonts w:hint="default"/>
      </w:rPr>
    </w:lvl>
    <w:lvl w:ilvl="1">
      <w:start w:val="3"/>
      <w:numFmt w:val="decimal"/>
      <w:lvlText w:val="%1.%2"/>
      <w:lvlJc w:val="left"/>
      <w:pPr>
        <w:ind w:left="933" w:hanging="645"/>
      </w:pPr>
      <w:rPr>
        <w:rFonts w:hint="default"/>
      </w:rPr>
    </w:lvl>
    <w:lvl w:ilvl="2">
      <w:start w:val="2"/>
      <w:numFmt w:val="decimal"/>
      <w:lvlText w:val="%1.%2.%3"/>
      <w:lvlJc w:val="left"/>
      <w:pPr>
        <w:ind w:left="1296" w:hanging="720"/>
      </w:pPr>
      <w:rPr>
        <w:rFonts w:hint="default"/>
      </w:rPr>
    </w:lvl>
    <w:lvl w:ilvl="3">
      <w:start w:val="1"/>
      <w:numFmt w:val="decimal"/>
      <w:lvlText w:val="%1.%2.%3.%4"/>
      <w:lvlJc w:val="left"/>
      <w:pPr>
        <w:ind w:left="1944" w:hanging="1080"/>
      </w:pPr>
      <w:rPr>
        <w:rFonts w:hint="default"/>
      </w:rPr>
    </w:lvl>
    <w:lvl w:ilvl="4">
      <w:start w:val="1"/>
      <w:numFmt w:val="decimal"/>
      <w:lvlText w:val="%1.%2.%3.%4.%5"/>
      <w:lvlJc w:val="left"/>
      <w:pPr>
        <w:ind w:left="2232" w:hanging="1080"/>
      </w:pPr>
      <w:rPr>
        <w:rFonts w:hint="default"/>
      </w:rPr>
    </w:lvl>
    <w:lvl w:ilvl="5">
      <w:start w:val="1"/>
      <w:numFmt w:val="decimal"/>
      <w:lvlText w:val="%1.%2.%3.%4.%5.%6"/>
      <w:lvlJc w:val="left"/>
      <w:pPr>
        <w:ind w:left="2880" w:hanging="1440"/>
      </w:pPr>
      <w:rPr>
        <w:rFonts w:hint="default"/>
      </w:rPr>
    </w:lvl>
    <w:lvl w:ilvl="6">
      <w:start w:val="1"/>
      <w:numFmt w:val="decimal"/>
      <w:lvlText w:val="%1.%2.%3.%4.%5.%6.%7"/>
      <w:lvlJc w:val="left"/>
      <w:pPr>
        <w:ind w:left="3168" w:hanging="1440"/>
      </w:pPr>
      <w:rPr>
        <w:rFonts w:hint="default"/>
      </w:rPr>
    </w:lvl>
    <w:lvl w:ilvl="7">
      <w:start w:val="1"/>
      <w:numFmt w:val="decimal"/>
      <w:lvlText w:val="%1.%2.%3.%4.%5.%6.%7.%8"/>
      <w:lvlJc w:val="left"/>
      <w:pPr>
        <w:ind w:left="3816" w:hanging="1800"/>
      </w:pPr>
      <w:rPr>
        <w:rFonts w:hint="default"/>
      </w:rPr>
    </w:lvl>
    <w:lvl w:ilvl="8">
      <w:start w:val="1"/>
      <w:numFmt w:val="decimal"/>
      <w:lvlText w:val="%1.%2.%3.%4.%5.%6.%7.%8.%9"/>
      <w:lvlJc w:val="left"/>
      <w:pPr>
        <w:ind w:left="4104" w:hanging="1800"/>
      </w:pPr>
      <w:rPr>
        <w:rFonts w:hint="default"/>
      </w:rPr>
    </w:lvl>
  </w:abstractNum>
  <w:abstractNum w:abstractNumId="15">
    <w:nsid w:val="35DD0F1C"/>
    <w:multiLevelType w:val="hybridMultilevel"/>
    <w:tmpl w:val="8CF887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nsid w:val="378246D2"/>
    <w:multiLevelType w:val="hybridMultilevel"/>
    <w:tmpl w:val="3E0CA03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3B8D5E3C"/>
    <w:multiLevelType w:val="hybridMultilevel"/>
    <w:tmpl w:val="4B406198"/>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nsid w:val="3F8F1437"/>
    <w:multiLevelType w:val="hybridMultilevel"/>
    <w:tmpl w:val="6D08692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9">
    <w:nsid w:val="43AD14D6"/>
    <w:multiLevelType w:val="hybridMultilevel"/>
    <w:tmpl w:val="B7BAD6D6"/>
    <w:lvl w:ilvl="0" w:tplc="4CF0EDB2">
      <w:start w:val="1"/>
      <w:numFmt w:val="bullet"/>
      <w:pStyle w:val="Balazos"/>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0">
    <w:nsid w:val="47390C2F"/>
    <w:multiLevelType w:val="hybridMultilevel"/>
    <w:tmpl w:val="485410DE"/>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nsid w:val="4A223B96"/>
    <w:multiLevelType w:val="hybridMultilevel"/>
    <w:tmpl w:val="39B4344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2">
    <w:nsid w:val="4B845945"/>
    <w:multiLevelType w:val="hybridMultilevel"/>
    <w:tmpl w:val="DE54CD16"/>
    <w:lvl w:ilvl="0" w:tplc="04090001">
      <w:start w:val="1"/>
      <w:numFmt w:val="bullet"/>
      <w:lvlText w:val=""/>
      <w:lvlJc w:val="left"/>
      <w:pPr>
        <w:ind w:left="1440" w:hanging="360"/>
      </w:pPr>
      <w:rPr>
        <w:rFonts w:ascii="Symbol" w:hAnsi="Symbo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nsid w:val="4BDA3291"/>
    <w:multiLevelType w:val="hybridMultilevel"/>
    <w:tmpl w:val="37C2717E"/>
    <w:lvl w:ilvl="0" w:tplc="080A000F">
      <w:start w:val="1"/>
      <w:numFmt w:val="decimal"/>
      <w:lvlText w:val="%1."/>
      <w:lvlJc w:val="left"/>
      <w:pPr>
        <w:ind w:left="720" w:hanging="360"/>
      </w:pPr>
      <w:rPr>
        <w:rFont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4">
    <w:nsid w:val="509A6E3C"/>
    <w:multiLevelType w:val="hybridMultilevel"/>
    <w:tmpl w:val="F3465F80"/>
    <w:lvl w:ilvl="0" w:tplc="080A0017">
      <w:start w:val="1"/>
      <w:numFmt w:val="lowerLetter"/>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nsid w:val="50DB314D"/>
    <w:multiLevelType w:val="hybridMultilevel"/>
    <w:tmpl w:val="43628128"/>
    <w:lvl w:ilvl="0" w:tplc="080A0001">
      <w:start w:val="1"/>
      <w:numFmt w:val="bullet"/>
      <w:lvlText w:val=""/>
      <w:lvlJc w:val="left"/>
      <w:pPr>
        <w:tabs>
          <w:tab w:val="num" w:pos="720"/>
        </w:tabs>
        <w:ind w:left="720" w:hanging="360"/>
      </w:pPr>
      <w:rPr>
        <w:rFonts w:ascii="Symbol" w:hAnsi="Symbol"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C9068B46">
      <w:start w:val="1"/>
      <w:numFmt w:val="upperLetter"/>
      <w:lvlText w:val="%3."/>
      <w:lvlJc w:val="left"/>
      <w:pPr>
        <w:tabs>
          <w:tab w:val="num" w:pos="2340"/>
        </w:tabs>
        <w:ind w:left="2340" w:hanging="360"/>
      </w:pPr>
      <w:rPr>
        <w:rFonts w:hint="default"/>
      </w:r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6">
    <w:nsid w:val="50DC42A6"/>
    <w:multiLevelType w:val="hybridMultilevel"/>
    <w:tmpl w:val="5B96E43A"/>
    <w:lvl w:ilvl="0" w:tplc="65C00498">
      <w:start w:val="5"/>
      <w:numFmt w:val="bullet"/>
      <w:lvlText w:val=""/>
      <w:lvlJc w:val="left"/>
      <w:pPr>
        <w:tabs>
          <w:tab w:val="num" w:pos="720"/>
        </w:tabs>
        <w:ind w:left="720" w:hanging="360"/>
      </w:pPr>
      <w:rPr>
        <w:rFonts w:ascii="Wingdings" w:hAnsi="Wingdings" w:hint="default"/>
      </w:rPr>
    </w:lvl>
    <w:lvl w:ilvl="1" w:tplc="FDE0FD76">
      <w:numFmt w:val="bullet"/>
      <w:lvlText w:val=""/>
      <w:lvlJc w:val="left"/>
      <w:pPr>
        <w:tabs>
          <w:tab w:val="num" w:pos="1364"/>
        </w:tabs>
        <w:ind w:left="1364" w:hanging="284"/>
      </w:pPr>
      <w:rPr>
        <w:rFonts w:ascii="Symbol" w:eastAsia="Times New Roman" w:hAnsi="Symbol" w:cs="Times New Roman" w:hint="default"/>
      </w:rPr>
    </w:lvl>
    <w:lvl w:ilvl="2" w:tplc="0C0A001B" w:tentative="1">
      <w:start w:val="1"/>
      <w:numFmt w:val="lowerRoman"/>
      <w:lvlText w:val="%3."/>
      <w:lvlJc w:val="right"/>
      <w:pPr>
        <w:tabs>
          <w:tab w:val="num" w:pos="2160"/>
        </w:tabs>
        <w:ind w:left="2160" w:hanging="180"/>
      </w:pPr>
    </w:lvl>
    <w:lvl w:ilvl="3" w:tplc="0C0A000F" w:tentative="1">
      <w:start w:val="1"/>
      <w:numFmt w:val="decimal"/>
      <w:lvlText w:val="%4."/>
      <w:lvlJc w:val="left"/>
      <w:pPr>
        <w:tabs>
          <w:tab w:val="num" w:pos="2880"/>
        </w:tabs>
        <w:ind w:left="2880" w:hanging="360"/>
      </w:pPr>
    </w:lvl>
    <w:lvl w:ilvl="4" w:tplc="0C0A0019" w:tentative="1">
      <w:start w:val="1"/>
      <w:numFmt w:val="lowerLetter"/>
      <w:lvlText w:val="%5."/>
      <w:lvlJc w:val="left"/>
      <w:pPr>
        <w:tabs>
          <w:tab w:val="num" w:pos="3600"/>
        </w:tabs>
        <w:ind w:left="3600" w:hanging="360"/>
      </w:pPr>
    </w:lvl>
    <w:lvl w:ilvl="5" w:tplc="0C0A001B" w:tentative="1">
      <w:start w:val="1"/>
      <w:numFmt w:val="lowerRoman"/>
      <w:lvlText w:val="%6."/>
      <w:lvlJc w:val="right"/>
      <w:pPr>
        <w:tabs>
          <w:tab w:val="num" w:pos="4320"/>
        </w:tabs>
        <w:ind w:left="4320" w:hanging="180"/>
      </w:pPr>
    </w:lvl>
    <w:lvl w:ilvl="6" w:tplc="0C0A000F" w:tentative="1">
      <w:start w:val="1"/>
      <w:numFmt w:val="decimal"/>
      <w:lvlText w:val="%7."/>
      <w:lvlJc w:val="left"/>
      <w:pPr>
        <w:tabs>
          <w:tab w:val="num" w:pos="5040"/>
        </w:tabs>
        <w:ind w:left="5040" w:hanging="360"/>
      </w:pPr>
    </w:lvl>
    <w:lvl w:ilvl="7" w:tplc="0C0A0019" w:tentative="1">
      <w:start w:val="1"/>
      <w:numFmt w:val="lowerLetter"/>
      <w:lvlText w:val="%8."/>
      <w:lvlJc w:val="left"/>
      <w:pPr>
        <w:tabs>
          <w:tab w:val="num" w:pos="5760"/>
        </w:tabs>
        <w:ind w:left="5760" w:hanging="360"/>
      </w:pPr>
    </w:lvl>
    <w:lvl w:ilvl="8" w:tplc="0C0A001B" w:tentative="1">
      <w:start w:val="1"/>
      <w:numFmt w:val="lowerRoman"/>
      <w:lvlText w:val="%9."/>
      <w:lvlJc w:val="right"/>
      <w:pPr>
        <w:tabs>
          <w:tab w:val="num" w:pos="6480"/>
        </w:tabs>
        <w:ind w:left="6480" w:hanging="180"/>
      </w:pPr>
    </w:lvl>
  </w:abstractNum>
  <w:abstractNum w:abstractNumId="27">
    <w:nsid w:val="52420774"/>
    <w:multiLevelType w:val="hybridMultilevel"/>
    <w:tmpl w:val="3A008EB6"/>
    <w:lvl w:ilvl="0" w:tplc="04090017">
      <w:start w:val="1"/>
      <w:numFmt w:val="lowerLetter"/>
      <w:lvlText w:val="%1)"/>
      <w:lvlJc w:val="left"/>
      <w:pPr>
        <w:ind w:left="1426" w:hanging="360"/>
      </w:pPr>
    </w:lvl>
    <w:lvl w:ilvl="1" w:tplc="080A0019" w:tentative="1">
      <w:start w:val="1"/>
      <w:numFmt w:val="lowerLetter"/>
      <w:lvlText w:val="%2."/>
      <w:lvlJc w:val="left"/>
      <w:pPr>
        <w:ind w:left="2146" w:hanging="360"/>
      </w:pPr>
    </w:lvl>
    <w:lvl w:ilvl="2" w:tplc="080A001B" w:tentative="1">
      <w:start w:val="1"/>
      <w:numFmt w:val="lowerRoman"/>
      <w:lvlText w:val="%3."/>
      <w:lvlJc w:val="right"/>
      <w:pPr>
        <w:ind w:left="2866" w:hanging="180"/>
      </w:pPr>
    </w:lvl>
    <w:lvl w:ilvl="3" w:tplc="080A000F" w:tentative="1">
      <w:start w:val="1"/>
      <w:numFmt w:val="decimal"/>
      <w:lvlText w:val="%4."/>
      <w:lvlJc w:val="left"/>
      <w:pPr>
        <w:ind w:left="3586" w:hanging="360"/>
      </w:pPr>
    </w:lvl>
    <w:lvl w:ilvl="4" w:tplc="080A0019" w:tentative="1">
      <w:start w:val="1"/>
      <w:numFmt w:val="lowerLetter"/>
      <w:lvlText w:val="%5."/>
      <w:lvlJc w:val="left"/>
      <w:pPr>
        <w:ind w:left="4306" w:hanging="360"/>
      </w:pPr>
    </w:lvl>
    <w:lvl w:ilvl="5" w:tplc="080A001B" w:tentative="1">
      <w:start w:val="1"/>
      <w:numFmt w:val="lowerRoman"/>
      <w:lvlText w:val="%6."/>
      <w:lvlJc w:val="right"/>
      <w:pPr>
        <w:ind w:left="5026" w:hanging="180"/>
      </w:pPr>
    </w:lvl>
    <w:lvl w:ilvl="6" w:tplc="080A000F" w:tentative="1">
      <w:start w:val="1"/>
      <w:numFmt w:val="decimal"/>
      <w:lvlText w:val="%7."/>
      <w:lvlJc w:val="left"/>
      <w:pPr>
        <w:ind w:left="5746" w:hanging="360"/>
      </w:pPr>
    </w:lvl>
    <w:lvl w:ilvl="7" w:tplc="080A0019" w:tentative="1">
      <w:start w:val="1"/>
      <w:numFmt w:val="lowerLetter"/>
      <w:lvlText w:val="%8."/>
      <w:lvlJc w:val="left"/>
      <w:pPr>
        <w:ind w:left="6466" w:hanging="360"/>
      </w:pPr>
    </w:lvl>
    <w:lvl w:ilvl="8" w:tplc="080A001B" w:tentative="1">
      <w:start w:val="1"/>
      <w:numFmt w:val="lowerRoman"/>
      <w:lvlText w:val="%9."/>
      <w:lvlJc w:val="right"/>
      <w:pPr>
        <w:ind w:left="7186" w:hanging="180"/>
      </w:pPr>
    </w:lvl>
  </w:abstractNum>
  <w:abstractNum w:abstractNumId="28">
    <w:nsid w:val="531C3322"/>
    <w:multiLevelType w:val="hybridMultilevel"/>
    <w:tmpl w:val="383E2054"/>
    <w:lvl w:ilvl="0" w:tplc="04090017">
      <w:start w:val="1"/>
      <w:numFmt w:val="lowerLetter"/>
      <w:lvlText w:val="%1)"/>
      <w:lvlJc w:val="left"/>
      <w:pPr>
        <w:ind w:left="630" w:hanging="360"/>
      </w:pPr>
    </w:lvl>
    <w:lvl w:ilvl="1" w:tplc="04090019" w:tentative="1">
      <w:start w:val="1"/>
      <w:numFmt w:val="lowerLetter"/>
      <w:lvlText w:val="%2."/>
      <w:lvlJc w:val="left"/>
      <w:pPr>
        <w:ind w:left="1350" w:hanging="360"/>
      </w:pPr>
    </w:lvl>
    <w:lvl w:ilvl="2" w:tplc="0409001B" w:tentative="1">
      <w:start w:val="1"/>
      <w:numFmt w:val="lowerRoman"/>
      <w:lvlText w:val="%3."/>
      <w:lvlJc w:val="right"/>
      <w:pPr>
        <w:ind w:left="2070" w:hanging="180"/>
      </w:pPr>
    </w:lvl>
    <w:lvl w:ilvl="3" w:tplc="0409000F" w:tentative="1">
      <w:start w:val="1"/>
      <w:numFmt w:val="decimal"/>
      <w:lvlText w:val="%4."/>
      <w:lvlJc w:val="left"/>
      <w:pPr>
        <w:ind w:left="2790" w:hanging="360"/>
      </w:pPr>
    </w:lvl>
    <w:lvl w:ilvl="4" w:tplc="04090019" w:tentative="1">
      <w:start w:val="1"/>
      <w:numFmt w:val="lowerLetter"/>
      <w:lvlText w:val="%5."/>
      <w:lvlJc w:val="left"/>
      <w:pPr>
        <w:ind w:left="3510" w:hanging="360"/>
      </w:pPr>
    </w:lvl>
    <w:lvl w:ilvl="5" w:tplc="0409001B" w:tentative="1">
      <w:start w:val="1"/>
      <w:numFmt w:val="lowerRoman"/>
      <w:lvlText w:val="%6."/>
      <w:lvlJc w:val="right"/>
      <w:pPr>
        <w:ind w:left="4230" w:hanging="180"/>
      </w:pPr>
    </w:lvl>
    <w:lvl w:ilvl="6" w:tplc="0409000F" w:tentative="1">
      <w:start w:val="1"/>
      <w:numFmt w:val="decimal"/>
      <w:lvlText w:val="%7."/>
      <w:lvlJc w:val="left"/>
      <w:pPr>
        <w:ind w:left="4950" w:hanging="360"/>
      </w:pPr>
    </w:lvl>
    <w:lvl w:ilvl="7" w:tplc="04090019" w:tentative="1">
      <w:start w:val="1"/>
      <w:numFmt w:val="lowerLetter"/>
      <w:lvlText w:val="%8."/>
      <w:lvlJc w:val="left"/>
      <w:pPr>
        <w:ind w:left="5670" w:hanging="360"/>
      </w:pPr>
    </w:lvl>
    <w:lvl w:ilvl="8" w:tplc="0409001B" w:tentative="1">
      <w:start w:val="1"/>
      <w:numFmt w:val="lowerRoman"/>
      <w:lvlText w:val="%9."/>
      <w:lvlJc w:val="right"/>
      <w:pPr>
        <w:ind w:left="6390" w:hanging="180"/>
      </w:pPr>
    </w:lvl>
  </w:abstractNum>
  <w:abstractNum w:abstractNumId="29">
    <w:nsid w:val="536D3CD3"/>
    <w:multiLevelType w:val="hybridMultilevel"/>
    <w:tmpl w:val="A7B663A8"/>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68F74AF"/>
    <w:multiLevelType w:val="hybridMultilevel"/>
    <w:tmpl w:val="66B0C70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1">
    <w:nsid w:val="58A454CF"/>
    <w:multiLevelType w:val="multilevel"/>
    <w:tmpl w:val="AC0CFD8E"/>
    <w:lvl w:ilvl="0">
      <w:start w:val="1"/>
      <w:numFmt w:val="decimal"/>
      <w:lvlText w:val="%1."/>
      <w:lvlJc w:val="left"/>
      <w:pPr>
        <w:ind w:left="465" w:hanging="46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2">
    <w:nsid w:val="5BBA3629"/>
    <w:multiLevelType w:val="hybridMultilevel"/>
    <w:tmpl w:val="0FC688FC"/>
    <w:lvl w:ilvl="0" w:tplc="080A0005">
      <w:start w:val="1"/>
      <w:numFmt w:val="bullet"/>
      <w:lvlText w:val=""/>
      <w:lvlJc w:val="left"/>
      <w:pPr>
        <w:ind w:left="720" w:hanging="360"/>
      </w:pPr>
      <w:rPr>
        <w:rFonts w:ascii="Wingdings" w:hAnsi="Wingdings"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3">
    <w:nsid w:val="5D997F00"/>
    <w:multiLevelType w:val="hybridMultilevel"/>
    <w:tmpl w:val="EB4E9DC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4">
    <w:nsid w:val="5F04692C"/>
    <w:multiLevelType w:val="hybridMultilevel"/>
    <w:tmpl w:val="AEFA297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35">
    <w:nsid w:val="60A264E0"/>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nsid w:val="62C570DC"/>
    <w:multiLevelType w:val="multilevel"/>
    <w:tmpl w:val="F0EC4CCC"/>
    <w:lvl w:ilvl="0">
      <w:start w:val="3"/>
      <w:numFmt w:val="decimal"/>
      <w:lvlText w:val="%1"/>
      <w:lvlJc w:val="left"/>
      <w:pPr>
        <w:ind w:left="405" w:hanging="405"/>
      </w:pPr>
      <w:rPr>
        <w:rFonts w:hint="default"/>
      </w:rPr>
    </w:lvl>
    <w:lvl w:ilvl="1">
      <w:start w:val="1"/>
      <w:numFmt w:val="decimal"/>
      <w:lvlText w:val="%1.%2"/>
      <w:lvlJc w:val="left"/>
      <w:pPr>
        <w:ind w:left="405" w:hanging="40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37">
    <w:nsid w:val="646F35F0"/>
    <w:multiLevelType w:val="hybridMultilevel"/>
    <w:tmpl w:val="FAB6B9C0"/>
    <w:lvl w:ilvl="0" w:tplc="080A0001">
      <w:start w:val="1"/>
      <w:numFmt w:val="bullet"/>
      <w:lvlText w:val=""/>
      <w:lvlJc w:val="left"/>
      <w:pPr>
        <w:ind w:left="1080" w:hanging="360"/>
      </w:pPr>
      <w:rPr>
        <w:rFonts w:ascii="Symbol" w:hAnsi="Symbol" w:hint="default"/>
      </w:rPr>
    </w:lvl>
    <w:lvl w:ilvl="1" w:tplc="080A0019" w:tentative="1">
      <w:start w:val="1"/>
      <w:numFmt w:val="lowerLetter"/>
      <w:lvlText w:val="%2."/>
      <w:lvlJc w:val="left"/>
      <w:pPr>
        <w:ind w:left="1800" w:hanging="360"/>
      </w:pPr>
    </w:lvl>
    <w:lvl w:ilvl="2" w:tplc="080A001B" w:tentative="1">
      <w:start w:val="1"/>
      <w:numFmt w:val="lowerRoman"/>
      <w:lvlText w:val="%3."/>
      <w:lvlJc w:val="right"/>
      <w:pPr>
        <w:ind w:left="2520" w:hanging="180"/>
      </w:pPr>
    </w:lvl>
    <w:lvl w:ilvl="3" w:tplc="080A000F" w:tentative="1">
      <w:start w:val="1"/>
      <w:numFmt w:val="decimal"/>
      <w:lvlText w:val="%4."/>
      <w:lvlJc w:val="left"/>
      <w:pPr>
        <w:ind w:left="3240" w:hanging="360"/>
      </w:pPr>
    </w:lvl>
    <w:lvl w:ilvl="4" w:tplc="080A0019" w:tentative="1">
      <w:start w:val="1"/>
      <w:numFmt w:val="lowerLetter"/>
      <w:lvlText w:val="%5."/>
      <w:lvlJc w:val="left"/>
      <w:pPr>
        <w:ind w:left="3960" w:hanging="360"/>
      </w:pPr>
    </w:lvl>
    <w:lvl w:ilvl="5" w:tplc="080A001B" w:tentative="1">
      <w:start w:val="1"/>
      <w:numFmt w:val="lowerRoman"/>
      <w:lvlText w:val="%6."/>
      <w:lvlJc w:val="right"/>
      <w:pPr>
        <w:ind w:left="4680" w:hanging="180"/>
      </w:pPr>
    </w:lvl>
    <w:lvl w:ilvl="6" w:tplc="080A000F" w:tentative="1">
      <w:start w:val="1"/>
      <w:numFmt w:val="decimal"/>
      <w:lvlText w:val="%7."/>
      <w:lvlJc w:val="left"/>
      <w:pPr>
        <w:ind w:left="5400" w:hanging="360"/>
      </w:pPr>
    </w:lvl>
    <w:lvl w:ilvl="7" w:tplc="080A0019" w:tentative="1">
      <w:start w:val="1"/>
      <w:numFmt w:val="lowerLetter"/>
      <w:lvlText w:val="%8."/>
      <w:lvlJc w:val="left"/>
      <w:pPr>
        <w:ind w:left="6120" w:hanging="360"/>
      </w:pPr>
    </w:lvl>
    <w:lvl w:ilvl="8" w:tplc="080A001B" w:tentative="1">
      <w:start w:val="1"/>
      <w:numFmt w:val="lowerRoman"/>
      <w:lvlText w:val="%9."/>
      <w:lvlJc w:val="right"/>
      <w:pPr>
        <w:ind w:left="6840" w:hanging="180"/>
      </w:pPr>
    </w:lvl>
  </w:abstractNum>
  <w:abstractNum w:abstractNumId="38">
    <w:nsid w:val="6F0E2F56"/>
    <w:multiLevelType w:val="hybridMultilevel"/>
    <w:tmpl w:val="86F8789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05D77EA"/>
    <w:multiLevelType w:val="hybridMultilevel"/>
    <w:tmpl w:val="4C7EE27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0">
    <w:nsid w:val="72754A31"/>
    <w:multiLevelType w:val="hybridMultilevel"/>
    <w:tmpl w:val="E2AEB386"/>
    <w:lvl w:ilvl="0" w:tplc="CE68F968">
      <w:start w:val="1"/>
      <w:numFmt w:val="bullet"/>
      <w:lvlText w:val=""/>
      <w:lvlJc w:val="left"/>
      <w:pPr>
        <w:tabs>
          <w:tab w:val="num" w:pos="720"/>
        </w:tabs>
        <w:ind w:left="720" w:hanging="360"/>
      </w:pPr>
      <w:rPr>
        <w:rFonts w:ascii="Wingdings" w:hAnsi="Wingdings" w:hint="default"/>
      </w:rPr>
    </w:lvl>
    <w:lvl w:ilvl="1" w:tplc="B9102DA6" w:tentative="1">
      <w:start w:val="1"/>
      <w:numFmt w:val="bullet"/>
      <w:lvlText w:val=""/>
      <w:lvlJc w:val="left"/>
      <w:pPr>
        <w:tabs>
          <w:tab w:val="num" w:pos="1440"/>
        </w:tabs>
        <w:ind w:left="1440" w:hanging="360"/>
      </w:pPr>
      <w:rPr>
        <w:rFonts w:ascii="Wingdings" w:hAnsi="Wingdings" w:hint="default"/>
      </w:rPr>
    </w:lvl>
    <w:lvl w:ilvl="2" w:tplc="85BCF078" w:tentative="1">
      <w:start w:val="1"/>
      <w:numFmt w:val="bullet"/>
      <w:lvlText w:val=""/>
      <w:lvlJc w:val="left"/>
      <w:pPr>
        <w:tabs>
          <w:tab w:val="num" w:pos="2160"/>
        </w:tabs>
        <w:ind w:left="2160" w:hanging="360"/>
      </w:pPr>
      <w:rPr>
        <w:rFonts w:ascii="Wingdings" w:hAnsi="Wingdings" w:hint="default"/>
      </w:rPr>
    </w:lvl>
    <w:lvl w:ilvl="3" w:tplc="BF3C028C" w:tentative="1">
      <w:start w:val="1"/>
      <w:numFmt w:val="bullet"/>
      <w:lvlText w:val=""/>
      <w:lvlJc w:val="left"/>
      <w:pPr>
        <w:tabs>
          <w:tab w:val="num" w:pos="2880"/>
        </w:tabs>
        <w:ind w:left="2880" w:hanging="360"/>
      </w:pPr>
      <w:rPr>
        <w:rFonts w:ascii="Wingdings" w:hAnsi="Wingdings" w:hint="default"/>
      </w:rPr>
    </w:lvl>
    <w:lvl w:ilvl="4" w:tplc="0F64E318" w:tentative="1">
      <w:start w:val="1"/>
      <w:numFmt w:val="bullet"/>
      <w:lvlText w:val=""/>
      <w:lvlJc w:val="left"/>
      <w:pPr>
        <w:tabs>
          <w:tab w:val="num" w:pos="3600"/>
        </w:tabs>
        <w:ind w:left="3600" w:hanging="360"/>
      </w:pPr>
      <w:rPr>
        <w:rFonts w:ascii="Wingdings" w:hAnsi="Wingdings" w:hint="default"/>
      </w:rPr>
    </w:lvl>
    <w:lvl w:ilvl="5" w:tplc="952E7C5E" w:tentative="1">
      <w:start w:val="1"/>
      <w:numFmt w:val="bullet"/>
      <w:lvlText w:val=""/>
      <w:lvlJc w:val="left"/>
      <w:pPr>
        <w:tabs>
          <w:tab w:val="num" w:pos="4320"/>
        </w:tabs>
        <w:ind w:left="4320" w:hanging="360"/>
      </w:pPr>
      <w:rPr>
        <w:rFonts w:ascii="Wingdings" w:hAnsi="Wingdings" w:hint="default"/>
      </w:rPr>
    </w:lvl>
    <w:lvl w:ilvl="6" w:tplc="8D04574E" w:tentative="1">
      <w:start w:val="1"/>
      <w:numFmt w:val="bullet"/>
      <w:lvlText w:val=""/>
      <w:lvlJc w:val="left"/>
      <w:pPr>
        <w:tabs>
          <w:tab w:val="num" w:pos="5040"/>
        </w:tabs>
        <w:ind w:left="5040" w:hanging="360"/>
      </w:pPr>
      <w:rPr>
        <w:rFonts w:ascii="Wingdings" w:hAnsi="Wingdings" w:hint="default"/>
      </w:rPr>
    </w:lvl>
    <w:lvl w:ilvl="7" w:tplc="AF0006DE" w:tentative="1">
      <w:start w:val="1"/>
      <w:numFmt w:val="bullet"/>
      <w:lvlText w:val=""/>
      <w:lvlJc w:val="left"/>
      <w:pPr>
        <w:tabs>
          <w:tab w:val="num" w:pos="5760"/>
        </w:tabs>
        <w:ind w:left="5760" w:hanging="360"/>
      </w:pPr>
      <w:rPr>
        <w:rFonts w:ascii="Wingdings" w:hAnsi="Wingdings" w:hint="default"/>
      </w:rPr>
    </w:lvl>
    <w:lvl w:ilvl="8" w:tplc="AFF0F874" w:tentative="1">
      <w:start w:val="1"/>
      <w:numFmt w:val="bullet"/>
      <w:lvlText w:val=""/>
      <w:lvlJc w:val="left"/>
      <w:pPr>
        <w:tabs>
          <w:tab w:val="num" w:pos="6480"/>
        </w:tabs>
        <w:ind w:left="6480" w:hanging="360"/>
      </w:pPr>
      <w:rPr>
        <w:rFonts w:ascii="Wingdings" w:hAnsi="Wingdings" w:hint="default"/>
      </w:rPr>
    </w:lvl>
  </w:abstractNum>
  <w:abstractNum w:abstractNumId="41">
    <w:nsid w:val="78483BB2"/>
    <w:multiLevelType w:val="hybridMultilevel"/>
    <w:tmpl w:val="5284068E"/>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872121D"/>
    <w:multiLevelType w:val="hybridMultilevel"/>
    <w:tmpl w:val="F8ACA792"/>
    <w:lvl w:ilvl="0" w:tplc="080A0015">
      <w:start w:val="1"/>
      <w:numFmt w:val="upperLetter"/>
      <w:lvlText w:val="%1."/>
      <w:lvlJc w:val="left"/>
      <w:pPr>
        <w:ind w:left="1440" w:hanging="360"/>
      </w:p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43">
    <w:nsid w:val="79F61CDE"/>
    <w:multiLevelType w:val="multilevel"/>
    <w:tmpl w:val="3CA277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nsid w:val="7C2A1DA6"/>
    <w:multiLevelType w:val="hybridMultilevel"/>
    <w:tmpl w:val="BE88EC62"/>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45">
    <w:nsid w:val="7E140B8F"/>
    <w:multiLevelType w:val="hybridMultilevel"/>
    <w:tmpl w:val="31DC4E3E"/>
    <w:lvl w:ilvl="0" w:tplc="080A0001">
      <w:start w:val="1"/>
      <w:numFmt w:val="bullet"/>
      <w:lvlText w:val=""/>
      <w:lvlJc w:val="left"/>
      <w:pPr>
        <w:ind w:left="720" w:hanging="360"/>
      </w:pPr>
      <w:rPr>
        <w:rFonts w:ascii="Symbol" w:hAnsi="Symbol" w:hint="default"/>
      </w:rPr>
    </w:lvl>
    <w:lvl w:ilvl="1" w:tplc="C4823A9C">
      <w:numFmt w:val="bullet"/>
      <w:lvlText w:val="•"/>
      <w:lvlJc w:val="left"/>
      <w:pPr>
        <w:ind w:left="1785" w:hanging="705"/>
      </w:pPr>
      <w:rPr>
        <w:rFonts w:ascii="Arial Narrow" w:eastAsia="Times New Roman" w:hAnsi="Arial Narrow" w:cs="Arial"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8"/>
  </w:num>
  <w:num w:numId="2">
    <w:abstractNumId w:val="19"/>
  </w:num>
  <w:num w:numId="3">
    <w:abstractNumId w:val="13"/>
  </w:num>
  <w:num w:numId="4">
    <w:abstractNumId w:val="14"/>
  </w:num>
  <w:num w:numId="5">
    <w:abstractNumId w:val="9"/>
  </w:num>
  <w:num w:numId="6">
    <w:abstractNumId w:val="36"/>
  </w:num>
  <w:num w:numId="7">
    <w:abstractNumId w:val="24"/>
  </w:num>
  <w:num w:numId="8">
    <w:abstractNumId w:val="28"/>
  </w:num>
  <w:num w:numId="9">
    <w:abstractNumId w:val="10"/>
  </w:num>
  <w:num w:numId="10">
    <w:abstractNumId w:val="37"/>
  </w:num>
  <w:num w:numId="11">
    <w:abstractNumId w:val="40"/>
  </w:num>
  <w:num w:numId="12">
    <w:abstractNumId w:val="3"/>
  </w:num>
  <w:num w:numId="13">
    <w:abstractNumId w:val="16"/>
  </w:num>
  <w:num w:numId="14">
    <w:abstractNumId w:val="22"/>
  </w:num>
  <w:num w:numId="15">
    <w:abstractNumId w:val="27"/>
  </w:num>
  <w:num w:numId="16">
    <w:abstractNumId w:val="0"/>
  </w:num>
  <w:num w:numId="17">
    <w:abstractNumId w:val="21"/>
  </w:num>
  <w:num w:numId="18">
    <w:abstractNumId w:val="23"/>
  </w:num>
  <w:num w:numId="19">
    <w:abstractNumId w:val="44"/>
  </w:num>
  <w:num w:numId="20">
    <w:abstractNumId w:val="11"/>
  </w:num>
  <w:num w:numId="21">
    <w:abstractNumId w:val="7"/>
  </w:num>
  <w:num w:numId="22">
    <w:abstractNumId w:val="42"/>
  </w:num>
  <w:num w:numId="23">
    <w:abstractNumId w:val="34"/>
  </w:num>
  <w:num w:numId="24">
    <w:abstractNumId w:val="25"/>
  </w:num>
  <w:num w:numId="25">
    <w:abstractNumId w:val="39"/>
  </w:num>
  <w:num w:numId="26">
    <w:abstractNumId w:val="6"/>
  </w:num>
  <w:num w:numId="27">
    <w:abstractNumId w:val="2"/>
  </w:num>
  <w:num w:numId="28">
    <w:abstractNumId w:val="5"/>
  </w:num>
  <w:num w:numId="29">
    <w:abstractNumId w:val="26"/>
  </w:num>
  <w:num w:numId="30">
    <w:abstractNumId w:val="45"/>
  </w:num>
  <w:num w:numId="31">
    <w:abstractNumId w:val="20"/>
  </w:num>
  <w:num w:numId="32">
    <w:abstractNumId w:val="17"/>
  </w:num>
  <w:num w:numId="33">
    <w:abstractNumId w:val="35"/>
  </w:num>
  <w:num w:numId="34">
    <w:abstractNumId w:val="4"/>
  </w:num>
  <w:num w:numId="35">
    <w:abstractNumId w:val="33"/>
  </w:num>
  <w:num w:numId="36">
    <w:abstractNumId w:val="31"/>
  </w:num>
  <w:num w:numId="37">
    <w:abstractNumId w:val="12"/>
  </w:num>
  <w:num w:numId="38">
    <w:abstractNumId w:val="41"/>
  </w:num>
  <w:num w:numId="39">
    <w:abstractNumId w:val="1"/>
  </w:num>
  <w:num w:numId="40">
    <w:abstractNumId w:val="29"/>
  </w:num>
  <w:num w:numId="41">
    <w:abstractNumId w:val="38"/>
  </w:num>
  <w:num w:numId="42">
    <w:abstractNumId w:val="43"/>
  </w:num>
  <w:num w:numId="43">
    <w:abstractNumId w:val="30"/>
  </w:num>
  <w:num w:numId="44">
    <w:abstractNumId w:val="18"/>
  </w:num>
  <w:num w:numId="45">
    <w:abstractNumId w:val="32"/>
  </w:num>
  <w:num w:numId="46">
    <w:abstractNumId w:val="15"/>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Alejandro">
    <w15:presenceInfo w15:providerId="None" w15:userId="Alejandro"/>
  </w15:person>
  <w15:person w15:author="Adriana">
    <w15:presenceInfo w15:providerId="None" w15:userId="Adriana"/>
  </w15:person>
  <w15:person w15:author="Ramsés Vázquez Lira">
    <w15:presenceInfo w15:providerId="Windows Live" w15:userId="85e0d8638100df29"/>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E074C"/>
    <w:rsid w:val="00007B45"/>
    <w:rsid w:val="000119B1"/>
    <w:rsid w:val="00026B85"/>
    <w:rsid w:val="00035E83"/>
    <w:rsid w:val="00042315"/>
    <w:rsid w:val="0005432C"/>
    <w:rsid w:val="00055F5A"/>
    <w:rsid w:val="000561EC"/>
    <w:rsid w:val="00061A00"/>
    <w:rsid w:val="00062F6D"/>
    <w:rsid w:val="00075716"/>
    <w:rsid w:val="000949B2"/>
    <w:rsid w:val="000B519A"/>
    <w:rsid w:val="000B723B"/>
    <w:rsid w:val="000C0BFA"/>
    <w:rsid w:val="000C60E2"/>
    <w:rsid w:val="000D0D08"/>
    <w:rsid w:val="000D5662"/>
    <w:rsid w:val="000E16C3"/>
    <w:rsid w:val="000E4306"/>
    <w:rsid w:val="000E701D"/>
    <w:rsid w:val="000F1B5F"/>
    <w:rsid w:val="000F642D"/>
    <w:rsid w:val="00115110"/>
    <w:rsid w:val="00122166"/>
    <w:rsid w:val="0012417F"/>
    <w:rsid w:val="00146B38"/>
    <w:rsid w:val="00147293"/>
    <w:rsid w:val="0015247C"/>
    <w:rsid w:val="001621E6"/>
    <w:rsid w:val="00162D7C"/>
    <w:rsid w:val="00165EFD"/>
    <w:rsid w:val="00167315"/>
    <w:rsid w:val="001800B6"/>
    <w:rsid w:val="00186431"/>
    <w:rsid w:val="00194AEE"/>
    <w:rsid w:val="001B01D4"/>
    <w:rsid w:val="001B2705"/>
    <w:rsid w:val="001F08FA"/>
    <w:rsid w:val="001F31AF"/>
    <w:rsid w:val="001F6400"/>
    <w:rsid w:val="00200F0E"/>
    <w:rsid w:val="00211257"/>
    <w:rsid w:val="00220135"/>
    <w:rsid w:val="00226ADD"/>
    <w:rsid w:val="002354EE"/>
    <w:rsid w:val="002363E4"/>
    <w:rsid w:val="00237D61"/>
    <w:rsid w:val="00240926"/>
    <w:rsid w:val="0024666C"/>
    <w:rsid w:val="00254D71"/>
    <w:rsid w:val="00263A82"/>
    <w:rsid w:val="00267A28"/>
    <w:rsid w:val="00282FF7"/>
    <w:rsid w:val="002A1A68"/>
    <w:rsid w:val="002A6B02"/>
    <w:rsid w:val="002D47A9"/>
    <w:rsid w:val="002F067E"/>
    <w:rsid w:val="002F13DB"/>
    <w:rsid w:val="002F68E3"/>
    <w:rsid w:val="00326C46"/>
    <w:rsid w:val="00336961"/>
    <w:rsid w:val="00337835"/>
    <w:rsid w:val="00343408"/>
    <w:rsid w:val="00350C40"/>
    <w:rsid w:val="003525F3"/>
    <w:rsid w:val="003559E9"/>
    <w:rsid w:val="00356B2F"/>
    <w:rsid w:val="003704A3"/>
    <w:rsid w:val="00376F16"/>
    <w:rsid w:val="00377513"/>
    <w:rsid w:val="003A2BA7"/>
    <w:rsid w:val="003B55C7"/>
    <w:rsid w:val="003E196A"/>
    <w:rsid w:val="003E5353"/>
    <w:rsid w:val="003F6B42"/>
    <w:rsid w:val="00407239"/>
    <w:rsid w:val="00411388"/>
    <w:rsid w:val="004125BC"/>
    <w:rsid w:val="00422BF9"/>
    <w:rsid w:val="00424F34"/>
    <w:rsid w:val="00427AF0"/>
    <w:rsid w:val="00455AFF"/>
    <w:rsid w:val="00476354"/>
    <w:rsid w:val="004A13AB"/>
    <w:rsid w:val="004A182B"/>
    <w:rsid w:val="004A2EE0"/>
    <w:rsid w:val="004A4F2B"/>
    <w:rsid w:val="004A65DB"/>
    <w:rsid w:val="004B008B"/>
    <w:rsid w:val="004B20C7"/>
    <w:rsid w:val="004E0E14"/>
    <w:rsid w:val="004E2A37"/>
    <w:rsid w:val="004E75BE"/>
    <w:rsid w:val="00501BB4"/>
    <w:rsid w:val="005020CC"/>
    <w:rsid w:val="005106A8"/>
    <w:rsid w:val="0051537A"/>
    <w:rsid w:val="00522418"/>
    <w:rsid w:val="00522BB3"/>
    <w:rsid w:val="00525BFF"/>
    <w:rsid w:val="00533D01"/>
    <w:rsid w:val="00542DA4"/>
    <w:rsid w:val="00545AF8"/>
    <w:rsid w:val="00555B85"/>
    <w:rsid w:val="005624F6"/>
    <w:rsid w:val="0056465E"/>
    <w:rsid w:val="0059184F"/>
    <w:rsid w:val="00597C3D"/>
    <w:rsid w:val="005A177F"/>
    <w:rsid w:val="005C164B"/>
    <w:rsid w:val="005D342C"/>
    <w:rsid w:val="005D36C2"/>
    <w:rsid w:val="005E075A"/>
    <w:rsid w:val="005E2281"/>
    <w:rsid w:val="005E32AA"/>
    <w:rsid w:val="005F4923"/>
    <w:rsid w:val="005F7B13"/>
    <w:rsid w:val="00606421"/>
    <w:rsid w:val="00606514"/>
    <w:rsid w:val="00624E34"/>
    <w:rsid w:val="00632870"/>
    <w:rsid w:val="00632DDD"/>
    <w:rsid w:val="00641C3A"/>
    <w:rsid w:val="00653881"/>
    <w:rsid w:val="0065470E"/>
    <w:rsid w:val="006630C5"/>
    <w:rsid w:val="0068004F"/>
    <w:rsid w:val="00682074"/>
    <w:rsid w:val="0068366D"/>
    <w:rsid w:val="00684032"/>
    <w:rsid w:val="00685A2F"/>
    <w:rsid w:val="006937DC"/>
    <w:rsid w:val="00696211"/>
    <w:rsid w:val="006A3874"/>
    <w:rsid w:val="006B25C6"/>
    <w:rsid w:val="006C2C5B"/>
    <w:rsid w:val="006C7E8D"/>
    <w:rsid w:val="006E1BA9"/>
    <w:rsid w:val="006E5F08"/>
    <w:rsid w:val="006E6424"/>
    <w:rsid w:val="006F3BDE"/>
    <w:rsid w:val="006F49FB"/>
    <w:rsid w:val="00716885"/>
    <w:rsid w:val="00723A3D"/>
    <w:rsid w:val="00733E1B"/>
    <w:rsid w:val="00734B73"/>
    <w:rsid w:val="007374CA"/>
    <w:rsid w:val="007608AD"/>
    <w:rsid w:val="00763DE3"/>
    <w:rsid w:val="007751AF"/>
    <w:rsid w:val="00780D22"/>
    <w:rsid w:val="00782F4C"/>
    <w:rsid w:val="0079413B"/>
    <w:rsid w:val="007B7ABD"/>
    <w:rsid w:val="007C4B42"/>
    <w:rsid w:val="007C63AD"/>
    <w:rsid w:val="007C6EB3"/>
    <w:rsid w:val="007D5339"/>
    <w:rsid w:val="007E09FD"/>
    <w:rsid w:val="007E1C54"/>
    <w:rsid w:val="007E2D38"/>
    <w:rsid w:val="007E5AB1"/>
    <w:rsid w:val="007E66DA"/>
    <w:rsid w:val="007F3FAF"/>
    <w:rsid w:val="007F44E5"/>
    <w:rsid w:val="00803421"/>
    <w:rsid w:val="00805EFE"/>
    <w:rsid w:val="00807782"/>
    <w:rsid w:val="008117C4"/>
    <w:rsid w:val="0082219B"/>
    <w:rsid w:val="0084771B"/>
    <w:rsid w:val="00853CD4"/>
    <w:rsid w:val="00862BFE"/>
    <w:rsid w:val="00866E14"/>
    <w:rsid w:val="00872ECE"/>
    <w:rsid w:val="00873C4D"/>
    <w:rsid w:val="0087748A"/>
    <w:rsid w:val="00882616"/>
    <w:rsid w:val="0088422C"/>
    <w:rsid w:val="00887926"/>
    <w:rsid w:val="00893A5B"/>
    <w:rsid w:val="00897EE5"/>
    <w:rsid w:val="008A1897"/>
    <w:rsid w:val="008A4337"/>
    <w:rsid w:val="008B166C"/>
    <w:rsid w:val="008B3532"/>
    <w:rsid w:val="008C357C"/>
    <w:rsid w:val="008C3782"/>
    <w:rsid w:val="008D287F"/>
    <w:rsid w:val="008E107C"/>
    <w:rsid w:val="009253A5"/>
    <w:rsid w:val="00927881"/>
    <w:rsid w:val="00937D93"/>
    <w:rsid w:val="00950B2F"/>
    <w:rsid w:val="00951187"/>
    <w:rsid w:val="009518D7"/>
    <w:rsid w:val="00975872"/>
    <w:rsid w:val="00975F49"/>
    <w:rsid w:val="0097669E"/>
    <w:rsid w:val="00996053"/>
    <w:rsid w:val="009A207D"/>
    <w:rsid w:val="009A4D3A"/>
    <w:rsid w:val="009B4F36"/>
    <w:rsid w:val="009B56D1"/>
    <w:rsid w:val="009B7779"/>
    <w:rsid w:val="009C0807"/>
    <w:rsid w:val="009C77E5"/>
    <w:rsid w:val="009D377F"/>
    <w:rsid w:val="009E0580"/>
    <w:rsid w:val="009E6AA5"/>
    <w:rsid w:val="00A076BC"/>
    <w:rsid w:val="00A122BF"/>
    <w:rsid w:val="00A204B8"/>
    <w:rsid w:val="00A306B9"/>
    <w:rsid w:val="00A349FE"/>
    <w:rsid w:val="00A37537"/>
    <w:rsid w:val="00A42FFF"/>
    <w:rsid w:val="00A50CDF"/>
    <w:rsid w:val="00A5168B"/>
    <w:rsid w:val="00A54A4A"/>
    <w:rsid w:val="00A65662"/>
    <w:rsid w:val="00A6645B"/>
    <w:rsid w:val="00A6681B"/>
    <w:rsid w:val="00A74075"/>
    <w:rsid w:val="00A77356"/>
    <w:rsid w:val="00A8385D"/>
    <w:rsid w:val="00A846A8"/>
    <w:rsid w:val="00A876CB"/>
    <w:rsid w:val="00AB2BD3"/>
    <w:rsid w:val="00AC48B6"/>
    <w:rsid w:val="00AD31E3"/>
    <w:rsid w:val="00AE0916"/>
    <w:rsid w:val="00B040F2"/>
    <w:rsid w:val="00B16D30"/>
    <w:rsid w:val="00B25E7F"/>
    <w:rsid w:val="00B30302"/>
    <w:rsid w:val="00B35EE4"/>
    <w:rsid w:val="00B47579"/>
    <w:rsid w:val="00B53A88"/>
    <w:rsid w:val="00B85480"/>
    <w:rsid w:val="00B8670E"/>
    <w:rsid w:val="00BA6E64"/>
    <w:rsid w:val="00BC50F5"/>
    <w:rsid w:val="00BD0B1E"/>
    <w:rsid w:val="00BE7402"/>
    <w:rsid w:val="00BF064C"/>
    <w:rsid w:val="00BF726F"/>
    <w:rsid w:val="00C119DF"/>
    <w:rsid w:val="00C13CA7"/>
    <w:rsid w:val="00C20A7C"/>
    <w:rsid w:val="00C449EA"/>
    <w:rsid w:val="00C450DA"/>
    <w:rsid w:val="00C47494"/>
    <w:rsid w:val="00C5695E"/>
    <w:rsid w:val="00C60042"/>
    <w:rsid w:val="00C64A59"/>
    <w:rsid w:val="00C664B4"/>
    <w:rsid w:val="00C66767"/>
    <w:rsid w:val="00C66C85"/>
    <w:rsid w:val="00C86609"/>
    <w:rsid w:val="00C91891"/>
    <w:rsid w:val="00C96798"/>
    <w:rsid w:val="00CB04DD"/>
    <w:rsid w:val="00CB1FD9"/>
    <w:rsid w:val="00CD0D5B"/>
    <w:rsid w:val="00CD16E8"/>
    <w:rsid w:val="00CD2F01"/>
    <w:rsid w:val="00CD6A54"/>
    <w:rsid w:val="00CE1129"/>
    <w:rsid w:val="00CE6D97"/>
    <w:rsid w:val="00CF105E"/>
    <w:rsid w:val="00CF38D3"/>
    <w:rsid w:val="00CF72B2"/>
    <w:rsid w:val="00CF7BC0"/>
    <w:rsid w:val="00D000D6"/>
    <w:rsid w:val="00D02F0E"/>
    <w:rsid w:val="00D05114"/>
    <w:rsid w:val="00D143EA"/>
    <w:rsid w:val="00D268FF"/>
    <w:rsid w:val="00D3437B"/>
    <w:rsid w:val="00D578AA"/>
    <w:rsid w:val="00D57D0F"/>
    <w:rsid w:val="00D61269"/>
    <w:rsid w:val="00D66CDD"/>
    <w:rsid w:val="00D73F0B"/>
    <w:rsid w:val="00D902D0"/>
    <w:rsid w:val="00DA41A4"/>
    <w:rsid w:val="00DA5905"/>
    <w:rsid w:val="00DC1860"/>
    <w:rsid w:val="00DC63E2"/>
    <w:rsid w:val="00E01BD2"/>
    <w:rsid w:val="00E03386"/>
    <w:rsid w:val="00E32688"/>
    <w:rsid w:val="00E40685"/>
    <w:rsid w:val="00E455E1"/>
    <w:rsid w:val="00E500DF"/>
    <w:rsid w:val="00E72881"/>
    <w:rsid w:val="00E72CD0"/>
    <w:rsid w:val="00E7303C"/>
    <w:rsid w:val="00E86701"/>
    <w:rsid w:val="00EA3B38"/>
    <w:rsid w:val="00EA3B86"/>
    <w:rsid w:val="00EC19C1"/>
    <w:rsid w:val="00EE064A"/>
    <w:rsid w:val="00EF71E5"/>
    <w:rsid w:val="00EF7A8A"/>
    <w:rsid w:val="00F159ED"/>
    <w:rsid w:val="00F2075A"/>
    <w:rsid w:val="00F23340"/>
    <w:rsid w:val="00F30A97"/>
    <w:rsid w:val="00F36F29"/>
    <w:rsid w:val="00F43323"/>
    <w:rsid w:val="00F44181"/>
    <w:rsid w:val="00F4592C"/>
    <w:rsid w:val="00F5249B"/>
    <w:rsid w:val="00F53C40"/>
    <w:rsid w:val="00F73BD5"/>
    <w:rsid w:val="00F75873"/>
    <w:rsid w:val="00F925BF"/>
    <w:rsid w:val="00F93577"/>
    <w:rsid w:val="00F95212"/>
    <w:rsid w:val="00FA015F"/>
    <w:rsid w:val="00FA2554"/>
    <w:rsid w:val="00FA33D8"/>
    <w:rsid w:val="00FA4E92"/>
    <w:rsid w:val="00FB171D"/>
    <w:rsid w:val="00FE074C"/>
    <w:rsid w:val="00FE2961"/>
    <w:rsid w:val="00FF19DB"/>
    <w:rsid w:val="00FF316E"/>
    <w:rsid w:val="00FF7140"/>
    <w:rsid w:val="3CE1077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E353650"/>
  <w15:docId w15:val="{9584ED5C-DE7F-40A6-8228-08E100C7E8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rsid w:val="00545AF8"/>
    <w:pPr>
      <w:keepNext/>
      <w:spacing w:after="60" w:line="240" w:lineRule="auto"/>
      <w:outlineLvl w:val="0"/>
    </w:pPr>
    <w:rPr>
      <w:rFonts w:ascii="Cambria" w:eastAsia="Times New Roman" w:hAnsi="Cambria" w:cs="Times New Roman"/>
      <w:b/>
      <w:bCs/>
      <w:kern w:val="32"/>
      <w:sz w:val="32"/>
      <w:szCs w:val="32"/>
      <w:lang w:val="en-US"/>
    </w:rPr>
  </w:style>
  <w:style w:type="paragraph" w:styleId="Ttulo2">
    <w:name w:val="heading 2"/>
    <w:basedOn w:val="Normal"/>
    <w:next w:val="Normal"/>
    <w:link w:val="Ttulo2Car"/>
    <w:uiPriority w:val="9"/>
    <w:semiHidden/>
    <w:unhideWhenUsed/>
    <w:qFormat/>
    <w:rsid w:val="00D143E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D143EA"/>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tulo4">
    <w:name w:val="heading 4"/>
    <w:basedOn w:val="Normal"/>
    <w:next w:val="Normal"/>
    <w:link w:val="Ttulo4Car"/>
    <w:uiPriority w:val="9"/>
    <w:semiHidden/>
    <w:unhideWhenUsed/>
    <w:qFormat/>
    <w:rsid w:val="00545AF8"/>
    <w:pPr>
      <w:keepNext/>
      <w:keepLines/>
      <w:spacing w:before="200" w:after="0" w:line="240" w:lineRule="auto"/>
      <w:outlineLvl w:val="3"/>
    </w:pPr>
    <w:rPr>
      <w:rFonts w:asciiTheme="majorHAnsi" w:eastAsiaTheme="majorEastAsia" w:hAnsiTheme="majorHAnsi" w:cstheme="majorBidi"/>
      <w:b/>
      <w:bCs/>
      <w:i/>
      <w:iCs/>
      <w:color w:val="4472C4" w:themeColor="accent1"/>
      <w:sz w:val="24"/>
      <w:szCs w:val="24"/>
      <w:lang w:val="en-U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Refdecomentario">
    <w:name w:val="annotation reference"/>
    <w:basedOn w:val="Fuentedeprrafopredeter"/>
    <w:uiPriority w:val="99"/>
    <w:semiHidden/>
    <w:unhideWhenUsed/>
    <w:rsid w:val="00200F0E"/>
    <w:rPr>
      <w:sz w:val="16"/>
      <w:szCs w:val="16"/>
    </w:rPr>
  </w:style>
  <w:style w:type="paragraph" w:styleId="Textocomentario">
    <w:name w:val="annotation text"/>
    <w:basedOn w:val="Normal"/>
    <w:link w:val="TextocomentarioCar"/>
    <w:uiPriority w:val="99"/>
    <w:unhideWhenUsed/>
    <w:rsid w:val="00200F0E"/>
    <w:pPr>
      <w:spacing w:line="240" w:lineRule="auto"/>
    </w:pPr>
    <w:rPr>
      <w:sz w:val="20"/>
      <w:szCs w:val="20"/>
    </w:rPr>
  </w:style>
  <w:style w:type="character" w:customStyle="1" w:styleId="TextocomentarioCar">
    <w:name w:val="Texto comentario Car"/>
    <w:basedOn w:val="Fuentedeprrafopredeter"/>
    <w:link w:val="Textocomentario"/>
    <w:uiPriority w:val="99"/>
    <w:rsid w:val="00200F0E"/>
    <w:rPr>
      <w:sz w:val="20"/>
      <w:szCs w:val="20"/>
    </w:rPr>
  </w:style>
  <w:style w:type="paragraph" w:styleId="Asuntodelcomentario">
    <w:name w:val="annotation subject"/>
    <w:basedOn w:val="Textocomentario"/>
    <w:next w:val="Textocomentario"/>
    <w:link w:val="AsuntodelcomentarioCar"/>
    <w:uiPriority w:val="99"/>
    <w:semiHidden/>
    <w:unhideWhenUsed/>
    <w:rsid w:val="00200F0E"/>
    <w:rPr>
      <w:b/>
      <w:bCs/>
    </w:rPr>
  </w:style>
  <w:style w:type="character" w:customStyle="1" w:styleId="AsuntodelcomentarioCar">
    <w:name w:val="Asunto del comentario Car"/>
    <w:basedOn w:val="TextocomentarioCar"/>
    <w:link w:val="Asuntodelcomentario"/>
    <w:uiPriority w:val="99"/>
    <w:semiHidden/>
    <w:rsid w:val="00200F0E"/>
    <w:rPr>
      <w:b/>
      <w:bCs/>
      <w:sz w:val="20"/>
      <w:szCs w:val="20"/>
    </w:rPr>
  </w:style>
  <w:style w:type="paragraph" w:styleId="Textodeglobo">
    <w:name w:val="Balloon Text"/>
    <w:basedOn w:val="Normal"/>
    <w:link w:val="TextodegloboCar"/>
    <w:uiPriority w:val="99"/>
    <w:semiHidden/>
    <w:unhideWhenUsed/>
    <w:rsid w:val="00200F0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200F0E"/>
    <w:rPr>
      <w:rFonts w:ascii="Segoe UI" w:hAnsi="Segoe UI" w:cs="Segoe UI"/>
      <w:sz w:val="18"/>
      <w:szCs w:val="18"/>
    </w:rPr>
  </w:style>
  <w:style w:type="character" w:styleId="Hipervnculo">
    <w:name w:val="Hyperlink"/>
    <w:basedOn w:val="Fuentedeprrafopredeter"/>
    <w:uiPriority w:val="99"/>
    <w:unhideWhenUsed/>
    <w:rsid w:val="004A2EE0"/>
    <w:rPr>
      <w:color w:val="0563C1" w:themeColor="hyperlink"/>
      <w:u w:val="single"/>
    </w:rPr>
  </w:style>
  <w:style w:type="character" w:customStyle="1" w:styleId="UnresolvedMention">
    <w:name w:val="Unresolved Mention"/>
    <w:basedOn w:val="Fuentedeprrafopredeter"/>
    <w:uiPriority w:val="99"/>
    <w:semiHidden/>
    <w:unhideWhenUsed/>
    <w:rsid w:val="004A2EE0"/>
    <w:rPr>
      <w:color w:val="808080"/>
      <w:shd w:val="clear" w:color="auto" w:fill="E6E6E6"/>
    </w:rPr>
  </w:style>
  <w:style w:type="character" w:styleId="Textodelmarcadordeposicin">
    <w:name w:val="Placeholder Text"/>
    <w:basedOn w:val="Fuentedeprrafopredeter"/>
    <w:uiPriority w:val="99"/>
    <w:semiHidden/>
    <w:rsid w:val="00653881"/>
    <w:rPr>
      <w:color w:val="808080"/>
    </w:rPr>
  </w:style>
  <w:style w:type="paragraph" w:customStyle="1" w:styleId="Parrafos">
    <w:name w:val="Parrafos"/>
    <w:basedOn w:val="Normal"/>
    <w:link w:val="ParrafosChar"/>
    <w:rsid w:val="00D143EA"/>
    <w:pPr>
      <w:spacing w:after="0" w:line="480" w:lineRule="auto"/>
    </w:pPr>
    <w:rPr>
      <w:rFonts w:ascii="Arial" w:eastAsia="Times New Roman" w:hAnsi="Arial" w:cs="Arial"/>
      <w:sz w:val="24"/>
      <w:szCs w:val="24"/>
    </w:rPr>
  </w:style>
  <w:style w:type="character" w:customStyle="1" w:styleId="ParrafosChar">
    <w:name w:val="Parrafos Char"/>
    <w:basedOn w:val="Fuentedeprrafopredeter"/>
    <w:link w:val="Parrafos"/>
    <w:rsid w:val="00D143EA"/>
    <w:rPr>
      <w:rFonts w:ascii="Arial" w:eastAsia="Times New Roman" w:hAnsi="Arial" w:cs="Arial"/>
      <w:sz w:val="24"/>
      <w:szCs w:val="24"/>
    </w:rPr>
  </w:style>
  <w:style w:type="paragraph" w:customStyle="1" w:styleId="Subttulos">
    <w:name w:val="Subtítulos"/>
    <w:basedOn w:val="Ttulo2"/>
    <w:link w:val="SubttulosChar"/>
    <w:qFormat/>
    <w:rsid w:val="00D143EA"/>
    <w:pPr>
      <w:spacing w:before="480" w:after="480" w:line="240" w:lineRule="auto"/>
      <w:jc w:val="both"/>
    </w:pPr>
    <w:rPr>
      <w:rFonts w:ascii="Arial" w:hAnsi="Arial"/>
      <w:b/>
      <w:bCs/>
      <w:color w:val="auto"/>
      <w:sz w:val="28"/>
      <w:lang w:val="en-US"/>
    </w:rPr>
  </w:style>
  <w:style w:type="character" w:customStyle="1" w:styleId="SubttulosChar">
    <w:name w:val="Subtítulos Char"/>
    <w:basedOn w:val="Fuentedeprrafopredeter"/>
    <w:link w:val="Subttulos"/>
    <w:rsid w:val="00D143EA"/>
    <w:rPr>
      <w:rFonts w:ascii="Arial" w:eastAsiaTheme="majorEastAsia" w:hAnsi="Arial" w:cstheme="majorBidi"/>
      <w:b/>
      <w:bCs/>
      <w:sz w:val="28"/>
      <w:szCs w:val="26"/>
      <w:lang w:val="en-US"/>
    </w:rPr>
  </w:style>
  <w:style w:type="paragraph" w:styleId="Encabezado">
    <w:name w:val="header"/>
    <w:basedOn w:val="Normal"/>
    <w:link w:val="EncabezadoCar"/>
    <w:uiPriority w:val="99"/>
    <w:unhideWhenUsed/>
    <w:rsid w:val="00D143EA"/>
    <w:pPr>
      <w:tabs>
        <w:tab w:val="center" w:pos="4680"/>
        <w:tab w:val="right" w:pos="9360"/>
      </w:tabs>
      <w:spacing w:after="0" w:line="240" w:lineRule="auto"/>
    </w:pPr>
    <w:rPr>
      <w:rFonts w:ascii="Arial" w:eastAsia="Times New Roman" w:hAnsi="Arial" w:cs="Times New Roman"/>
      <w:sz w:val="24"/>
      <w:szCs w:val="24"/>
      <w:lang w:val="en-US"/>
    </w:rPr>
  </w:style>
  <w:style w:type="character" w:customStyle="1" w:styleId="EncabezadoCar">
    <w:name w:val="Encabezado Car"/>
    <w:basedOn w:val="Fuentedeprrafopredeter"/>
    <w:link w:val="Encabezado"/>
    <w:uiPriority w:val="99"/>
    <w:rsid w:val="00D143EA"/>
    <w:rPr>
      <w:rFonts w:ascii="Arial" w:eastAsia="Times New Roman" w:hAnsi="Arial" w:cs="Times New Roman"/>
      <w:sz w:val="24"/>
      <w:szCs w:val="24"/>
      <w:lang w:val="en-US"/>
    </w:rPr>
  </w:style>
  <w:style w:type="paragraph" w:styleId="NormalWeb">
    <w:name w:val="Normal (Web)"/>
    <w:basedOn w:val="Normal"/>
    <w:uiPriority w:val="99"/>
    <w:unhideWhenUsed/>
    <w:rsid w:val="00D143EA"/>
    <w:pPr>
      <w:spacing w:before="100" w:beforeAutospacing="1" w:after="100" w:afterAutospacing="1" w:line="240" w:lineRule="auto"/>
    </w:pPr>
    <w:rPr>
      <w:rFonts w:ascii="Arial" w:eastAsia="Times New Roman" w:hAnsi="Arial" w:cs="Times New Roman"/>
      <w:sz w:val="24"/>
      <w:szCs w:val="24"/>
      <w:lang w:eastAsia="es-MX"/>
    </w:rPr>
  </w:style>
  <w:style w:type="table" w:styleId="Tablaconcuadrcula">
    <w:name w:val="Table Grid"/>
    <w:basedOn w:val="Tablanormal"/>
    <w:uiPriority w:val="39"/>
    <w:rsid w:val="00D143EA"/>
    <w:pPr>
      <w:spacing w:after="0" w:line="240" w:lineRule="auto"/>
    </w:pPr>
    <w:rPr>
      <w:rFonts w:ascii="Calibri" w:eastAsia="SimSun" w:hAnsi="Calibri" w:cs="Times New Roman"/>
      <w:lang w:eastAsia="es-MX"/>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itulotablas">
    <w:name w:val="Titulo tablas"/>
    <w:basedOn w:val="Normal"/>
    <w:next w:val="Normal"/>
    <w:link w:val="TitulotablasChar"/>
    <w:qFormat/>
    <w:rsid w:val="00D143EA"/>
    <w:pPr>
      <w:spacing w:before="360" w:after="240" w:line="240" w:lineRule="auto"/>
      <w:jc w:val="center"/>
    </w:pPr>
    <w:rPr>
      <w:rFonts w:ascii="Arial" w:eastAsia="Times New Roman" w:hAnsi="Arial" w:cs="Times New Roman"/>
      <w:sz w:val="24"/>
      <w:szCs w:val="24"/>
      <w:lang w:val="en-US"/>
    </w:rPr>
  </w:style>
  <w:style w:type="character" w:customStyle="1" w:styleId="TitulotablasChar">
    <w:name w:val="Titulo tablas Char"/>
    <w:basedOn w:val="Fuentedeprrafopredeter"/>
    <w:link w:val="Titulotablas"/>
    <w:rsid w:val="00D143EA"/>
    <w:rPr>
      <w:rFonts w:ascii="Arial" w:eastAsia="Times New Roman" w:hAnsi="Arial" w:cs="Times New Roman"/>
      <w:sz w:val="24"/>
      <w:szCs w:val="24"/>
      <w:lang w:val="en-US"/>
    </w:rPr>
  </w:style>
  <w:style w:type="paragraph" w:customStyle="1" w:styleId="indicefiguras">
    <w:name w:val="indice figuras"/>
    <w:basedOn w:val="Titulotablas"/>
    <w:link w:val="indicefigurasChar"/>
    <w:qFormat/>
    <w:rsid w:val="00D143EA"/>
    <w:rPr>
      <w:noProof/>
      <w:lang w:eastAsia="es-MX"/>
    </w:rPr>
  </w:style>
  <w:style w:type="character" w:customStyle="1" w:styleId="indicefigurasChar">
    <w:name w:val="indice figuras Char"/>
    <w:basedOn w:val="TitulotablasChar"/>
    <w:link w:val="indicefiguras"/>
    <w:rsid w:val="00D143EA"/>
    <w:rPr>
      <w:rFonts w:ascii="Arial" w:eastAsia="Times New Roman" w:hAnsi="Arial" w:cs="Times New Roman"/>
      <w:noProof/>
      <w:sz w:val="24"/>
      <w:szCs w:val="24"/>
      <w:lang w:val="en-US" w:eastAsia="es-MX"/>
    </w:rPr>
  </w:style>
  <w:style w:type="paragraph" w:customStyle="1" w:styleId="Subsubttulos">
    <w:name w:val="Subsubtítulos"/>
    <w:basedOn w:val="Ttulo3"/>
    <w:next w:val="Normal"/>
    <w:link w:val="SubsubttulosChar"/>
    <w:qFormat/>
    <w:rsid w:val="00D143EA"/>
    <w:pPr>
      <w:spacing w:before="480" w:after="480" w:line="240" w:lineRule="auto"/>
      <w:jc w:val="both"/>
    </w:pPr>
    <w:rPr>
      <w:rFonts w:ascii="Arial" w:hAnsi="Arial"/>
      <w:b/>
      <w:bCs/>
      <w:i/>
      <w:color w:val="auto"/>
      <w:lang w:val="en-US"/>
    </w:rPr>
  </w:style>
  <w:style w:type="character" w:customStyle="1" w:styleId="SubsubttulosChar">
    <w:name w:val="Subsubtítulos Char"/>
    <w:basedOn w:val="SubttulosChar"/>
    <w:link w:val="Subsubttulos"/>
    <w:rsid w:val="00D143EA"/>
    <w:rPr>
      <w:rFonts w:ascii="Arial" w:eastAsiaTheme="majorEastAsia" w:hAnsi="Arial" w:cstheme="majorBidi"/>
      <w:b/>
      <w:bCs/>
      <w:i/>
      <w:sz w:val="24"/>
      <w:szCs w:val="24"/>
      <w:lang w:val="en-US"/>
    </w:rPr>
  </w:style>
  <w:style w:type="paragraph" w:customStyle="1" w:styleId="parrafos0">
    <w:name w:val="parrafos"/>
    <w:basedOn w:val="Normal"/>
    <w:link w:val="parrafosCar"/>
    <w:qFormat/>
    <w:rsid w:val="00D143EA"/>
    <w:pPr>
      <w:spacing w:after="0" w:line="480" w:lineRule="auto"/>
      <w:ind w:firstLine="706"/>
      <w:jc w:val="both"/>
    </w:pPr>
    <w:rPr>
      <w:rFonts w:ascii="Arial" w:hAnsi="Arial" w:cs="Arial"/>
      <w:sz w:val="24"/>
      <w:szCs w:val="24"/>
      <w:lang w:eastAsia="es-MX"/>
    </w:rPr>
  </w:style>
  <w:style w:type="character" w:customStyle="1" w:styleId="parrafosCar">
    <w:name w:val="parrafos Car"/>
    <w:basedOn w:val="Fuentedeprrafopredeter"/>
    <w:link w:val="parrafos0"/>
    <w:rsid w:val="00D143EA"/>
    <w:rPr>
      <w:rFonts w:ascii="Arial" w:hAnsi="Arial" w:cs="Arial"/>
      <w:sz w:val="24"/>
      <w:szCs w:val="24"/>
      <w:lang w:eastAsia="es-MX"/>
    </w:rPr>
  </w:style>
  <w:style w:type="paragraph" w:customStyle="1" w:styleId="Textotablas">
    <w:name w:val="Texto tablas"/>
    <w:basedOn w:val="Normal"/>
    <w:link w:val="TextotablasChar"/>
    <w:qFormat/>
    <w:rsid w:val="00D143EA"/>
    <w:pPr>
      <w:spacing w:after="0" w:line="240" w:lineRule="auto"/>
      <w:jc w:val="center"/>
    </w:pPr>
    <w:rPr>
      <w:rFonts w:ascii="Arial" w:eastAsia="Times New Roman" w:hAnsi="Arial" w:cs="Times New Roman"/>
      <w:sz w:val="20"/>
      <w:szCs w:val="24"/>
      <w:lang w:val="en-US"/>
    </w:rPr>
  </w:style>
  <w:style w:type="character" w:customStyle="1" w:styleId="TextotablasChar">
    <w:name w:val="Texto tablas Char"/>
    <w:basedOn w:val="Fuentedeprrafopredeter"/>
    <w:link w:val="Textotablas"/>
    <w:rsid w:val="00D143EA"/>
    <w:rPr>
      <w:rFonts w:ascii="Arial" w:eastAsia="Times New Roman" w:hAnsi="Arial" w:cs="Times New Roman"/>
      <w:sz w:val="20"/>
      <w:szCs w:val="24"/>
      <w:lang w:val="en-US"/>
    </w:rPr>
  </w:style>
  <w:style w:type="paragraph" w:styleId="Textonotapie">
    <w:name w:val="footnote text"/>
    <w:basedOn w:val="Normal"/>
    <w:link w:val="TextonotapieCar"/>
    <w:uiPriority w:val="99"/>
    <w:unhideWhenUsed/>
    <w:rsid w:val="00D143EA"/>
    <w:pPr>
      <w:spacing w:after="0" w:line="240" w:lineRule="auto"/>
    </w:pPr>
    <w:rPr>
      <w:rFonts w:ascii="Arial" w:eastAsia="Times New Roman" w:hAnsi="Arial" w:cs="Times New Roman"/>
      <w:sz w:val="20"/>
      <w:szCs w:val="20"/>
      <w:lang w:val="en-US"/>
    </w:rPr>
  </w:style>
  <w:style w:type="character" w:customStyle="1" w:styleId="TextonotapieCar">
    <w:name w:val="Texto nota pie Car"/>
    <w:basedOn w:val="Fuentedeprrafopredeter"/>
    <w:link w:val="Textonotapie"/>
    <w:uiPriority w:val="99"/>
    <w:rsid w:val="00D143EA"/>
    <w:rPr>
      <w:rFonts w:ascii="Arial" w:eastAsia="Times New Roman" w:hAnsi="Arial" w:cs="Times New Roman"/>
      <w:sz w:val="20"/>
      <w:szCs w:val="20"/>
      <w:lang w:val="en-US"/>
    </w:rPr>
  </w:style>
  <w:style w:type="character" w:styleId="Refdenotaalpie">
    <w:name w:val="footnote reference"/>
    <w:basedOn w:val="Fuentedeprrafopredeter"/>
    <w:uiPriority w:val="99"/>
    <w:unhideWhenUsed/>
    <w:rsid w:val="00D143EA"/>
    <w:rPr>
      <w:vertAlign w:val="superscript"/>
    </w:rPr>
  </w:style>
  <w:style w:type="character" w:customStyle="1" w:styleId="Ttulo2Car">
    <w:name w:val="Título 2 Car"/>
    <w:basedOn w:val="Fuentedeprrafopredeter"/>
    <w:link w:val="Ttulo2"/>
    <w:uiPriority w:val="9"/>
    <w:semiHidden/>
    <w:rsid w:val="00D143EA"/>
    <w:rPr>
      <w:rFonts w:asciiTheme="majorHAnsi" w:eastAsiaTheme="majorEastAsia" w:hAnsiTheme="majorHAnsi" w:cstheme="majorBidi"/>
      <w:color w:val="2F5496" w:themeColor="accent1" w:themeShade="BF"/>
      <w:sz w:val="26"/>
      <w:szCs w:val="26"/>
    </w:rPr>
  </w:style>
  <w:style w:type="character" w:customStyle="1" w:styleId="Ttulo3Car">
    <w:name w:val="Título 3 Car"/>
    <w:basedOn w:val="Fuentedeprrafopredeter"/>
    <w:link w:val="Ttulo3"/>
    <w:uiPriority w:val="9"/>
    <w:semiHidden/>
    <w:rsid w:val="00D143EA"/>
    <w:rPr>
      <w:rFonts w:asciiTheme="majorHAnsi" w:eastAsiaTheme="majorEastAsia" w:hAnsiTheme="majorHAnsi" w:cstheme="majorBidi"/>
      <w:color w:val="1F3763" w:themeColor="accent1" w:themeShade="7F"/>
      <w:sz w:val="24"/>
      <w:szCs w:val="24"/>
    </w:rPr>
  </w:style>
  <w:style w:type="paragraph" w:styleId="Piedepgina">
    <w:name w:val="footer"/>
    <w:basedOn w:val="Normal"/>
    <w:link w:val="PiedepginaCar"/>
    <w:uiPriority w:val="99"/>
    <w:unhideWhenUsed/>
    <w:rsid w:val="00476354"/>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476354"/>
  </w:style>
  <w:style w:type="paragraph" w:styleId="Prrafodelista">
    <w:name w:val="List Paragraph"/>
    <w:basedOn w:val="Normal"/>
    <w:uiPriority w:val="34"/>
    <w:qFormat/>
    <w:rsid w:val="00F73BD5"/>
    <w:pPr>
      <w:ind w:left="720"/>
      <w:contextualSpacing/>
    </w:pPr>
  </w:style>
  <w:style w:type="paragraph" w:customStyle="1" w:styleId="Balazos">
    <w:name w:val="Balazos"/>
    <w:basedOn w:val="Parrafos"/>
    <w:link w:val="BalazosChar"/>
    <w:qFormat/>
    <w:rsid w:val="00263A82"/>
    <w:pPr>
      <w:numPr>
        <w:numId w:val="2"/>
      </w:numPr>
      <w:spacing w:before="120" w:line="360" w:lineRule="auto"/>
      <w:ind w:left="648"/>
      <w:jc w:val="both"/>
    </w:pPr>
  </w:style>
  <w:style w:type="character" w:customStyle="1" w:styleId="BalazosChar">
    <w:name w:val="Balazos Char"/>
    <w:basedOn w:val="ParrafosChar"/>
    <w:link w:val="Balazos"/>
    <w:rsid w:val="00263A82"/>
    <w:rPr>
      <w:rFonts w:ascii="Arial" w:eastAsia="Times New Roman" w:hAnsi="Arial" w:cs="Arial"/>
      <w:sz w:val="24"/>
      <w:szCs w:val="24"/>
    </w:rPr>
  </w:style>
  <w:style w:type="character" w:customStyle="1" w:styleId="Ttulo1Car">
    <w:name w:val="Título 1 Car"/>
    <w:basedOn w:val="Fuentedeprrafopredeter"/>
    <w:link w:val="Ttulo1"/>
    <w:uiPriority w:val="9"/>
    <w:rsid w:val="00545AF8"/>
    <w:rPr>
      <w:rFonts w:ascii="Cambria" w:eastAsia="Times New Roman" w:hAnsi="Cambria" w:cs="Times New Roman"/>
      <w:b/>
      <w:bCs/>
      <w:kern w:val="32"/>
      <w:sz w:val="32"/>
      <w:szCs w:val="32"/>
      <w:lang w:val="en-US"/>
    </w:rPr>
  </w:style>
  <w:style w:type="character" w:customStyle="1" w:styleId="Ttulo4Car">
    <w:name w:val="Título 4 Car"/>
    <w:basedOn w:val="Fuentedeprrafopredeter"/>
    <w:link w:val="Ttulo4"/>
    <w:uiPriority w:val="9"/>
    <w:semiHidden/>
    <w:rsid w:val="00545AF8"/>
    <w:rPr>
      <w:rFonts w:asciiTheme="majorHAnsi" w:eastAsiaTheme="majorEastAsia" w:hAnsiTheme="majorHAnsi" w:cstheme="majorBidi"/>
      <w:b/>
      <w:bCs/>
      <w:i/>
      <w:iCs/>
      <w:color w:val="4472C4" w:themeColor="accent1"/>
      <w:sz w:val="24"/>
      <w:szCs w:val="24"/>
      <w:lang w:val="en-US"/>
    </w:rPr>
  </w:style>
  <w:style w:type="character" w:customStyle="1" w:styleId="texto">
    <w:name w:val="texto"/>
    <w:basedOn w:val="Fuentedeprrafopredeter"/>
    <w:rsid w:val="00545AF8"/>
  </w:style>
  <w:style w:type="character" w:styleId="Nmerodepgina">
    <w:name w:val="page number"/>
    <w:basedOn w:val="Fuentedeprrafopredeter"/>
    <w:rsid w:val="00545AF8"/>
  </w:style>
  <w:style w:type="paragraph" w:styleId="Puesto">
    <w:name w:val="Title"/>
    <w:basedOn w:val="Normal"/>
    <w:next w:val="Normal"/>
    <w:link w:val="PuestoCar"/>
    <w:rsid w:val="00545AF8"/>
    <w:pPr>
      <w:spacing w:after="60" w:line="240" w:lineRule="auto"/>
      <w:jc w:val="center"/>
      <w:outlineLvl w:val="0"/>
    </w:pPr>
    <w:rPr>
      <w:rFonts w:ascii="Cambria" w:eastAsia="Times New Roman" w:hAnsi="Cambria" w:cs="Times New Roman"/>
      <w:b/>
      <w:bCs/>
      <w:kern w:val="28"/>
      <w:sz w:val="32"/>
      <w:szCs w:val="32"/>
      <w:lang w:val="en-US"/>
    </w:rPr>
  </w:style>
  <w:style w:type="character" w:customStyle="1" w:styleId="PuestoCar">
    <w:name w:val="Puesto Car"/>
    <w:basedOn w:val="Fuentedeprrafopredeter"/>
    <w:link w:val="Puesto"/>
    <w:rsid w:val="00545AF8"/>
    <w:rPr>
      <w:rFonts w:ascii="Cambria" w:eastAsia="Times New Roman" w:hAnsi="Cambria" w:cs="Times New Roman"/>
      <w:b/>
      <w:bCs/>
      <w:kern w:val="28"/>
      <w:sz w:val="32"/>
      <w:szCs w:val="32"/>
      <w:lang w:val="en-US"/>
    </w:rPr>
  </w:style>
  <w:style w:type="paragraph" w:customStyle="1" w:styleId="Subtitulos">
    <w:name w:val="Subtitulos"/>
    <w:basedOn w:val="Normal"/>
    <w:link w:val="SubtitulosChar"/>
    <w:rsid w:val="00545AF8"/>
    <w:pPr>
      <w:spacing w:before="480" w:after="480" w:line="240" w:lineRule="auto"/>
    </w:pPr>
    <w:rPr>
      <w:rFonts w:ascii="Arial" w:eastAsia="Times New Roman" w:hAnsi="Arial" w:cs="Arial"/>
      <w:b/>
      <w:sz w:val="24"/>
      <w:szCs w:val="28"/>
    </w:rPr>
  </w:style>
  <w:style w:type="character" w:customStyle="1" w:styleId="SubtitulosChar">
    <w:name w:val="Subtitulos Char"/>
    <w:basedOn w:val="Fuentedeprrafopredeter"/>
    <w:link w:val="Subtitulos"/>
    <w:rsid w:val="00545AF8"/>
    <w:rPr>
      <w:rFonts w:ascii="Arial" w:eastAsia="Times New Roman" w:hAnsi="Arial" w:cs="Arial"/>
      <w:b/>
      <w:sz w:val="24"/>
      <w:szCs w:val="28"/>
    </w:rPr>
  </w:style>
  <w:style w:type="character" w:styleId="Ttulodellibro">
    <w:name w:val="Book Title"/>
    <w:aliases w:val="TÍTULO"/>
    <w:basedOn w:val="Fuentedeprrafopredeter"/>
    <w:uiPriority w:val="33"/>
    <w:rsid w:val="00545AF8"/>
    <w:rPr>
      <w:smallCaps/>
      <w:spacing w:val="5"/>
      <w:sz w:val="40"/>
      <w:szCs w:val="40"/>
      <w:lang w:val="es-MX"/>
    </w:rPr>
  </w:style>
  <w:style w:type="paragraph" w:customStyle="1" w:styleId="BookTitle3">
    <w:name w:val="Book Title 3"/>
    <w:basedOn w:val="Normal"/>
    <w:link w:val="BookTitle3Char"/>
    <w:rsid w:val="00545AF8"/>
    <w:pPr>
      <w:spacing w:after="60" w:line="240" w:lineRule="auto"/>
      <w:jc w:val="center"/>
      <w:outlineLvl w:val="0"/>
    </w:pPr>
    <w:rPr>
      <w:rFonts w:ascii="Cambria" w:eastAsia="Times New Roman" w:hAnsi="Cambria" w:cs="Times New Roman"/>
      <w:bCs/>
      <w:kern w:val="28"/>
      <w:sz w:val="36"/>
      <w:szCs w:val="36"/>
    </w:rPr>
  </w:style>
  <w:style w:type="character" w:customStyle="1" w:styleId="BookTitle3Char">
    <w:name w:val="Book Title 3 Char"/>
    <w:basedOn w:val="Fuentedeprrafopredeter"/>
    <w:link w:val="BookTitle3"/>
    <w:rsid w:val="00545AF8"/>
    <w:rPr>
      <w:rFonts w:ascii="Cambria" w:eastAsia="Times New Roman" w:hAnsi="Cambria" w:cs="Times New Roman"/>
      <w:bCs/>
      <w:kern w:val="28"/>
      <w:sz w:val="36"/>
      <w:szCs w:val="36"/>
    </w:rPr>
  </w:style>
  <w:style w:type="paragraph" w:customStyle="1" w:styleId="datosportadatesis">
    <w:name w:val="datos portada tesis"/>
    <w:basedOn w:val="Normal"/>
    <w:link w:val="datosportadatesisChar"/>
    <w:rsid w:val="00545AF8"/>
    <w:pPr>
      <w:spacing w:after="0" w:line="240" w:lineRule="auto"/>
      <w:jc w:val="center"/>
    </w:pPr>
    <w:rPr>
      <w:rFonts w:ascii="Arial" w:eastAsia="Times New Roman" w:hAnsi="Arial" w:cs="Times New Roman"/>
      <w:sz w:val="24"/>
      <w:szCs w:val="24"/>
    </w:rPr>
  </w:style>
  <w:style w:type="character" w:customStyle="1" w:styleId="datosportadatesisChar">
    <w:name w:val="datos portada tesis Char"/>
    <w:basedOn w:val="Fuentedeprrafopredeter"/>
    <w:link w:val="datosportadatesis"/>
    <w:rsid w:val="00545AF8"/>
    <w:rPr>
      <w:rFonts w:ascii="Arial" w:eastAsia="Times New Roman" w:hAnsi="Arial" w:cs="Times New Roman"/>
      <w:sz w:val="24"/>
      <w:szCs w:val="24"/>
    </w:rPr>
  </w:style>
  <w:style w:type="paragraph" w:customStyle="1" w:styleId="simple">
    <w:name w:val="simple"/>
    <w:basedOn w:val="Normal"/>
    <w:link w:val="simpleChar"/>
    <w:rsid w:val="00545AF8"/>
    <w:pPr>
      <w:keepNext/>
      <w:spacing w:after="0" w:line="240" w:lineRule="auto"/>
      <w:jc w:val="right"/>
      <w:outlineLvl w:val="0"/>
    </w:pPr>
    <w:rPr>
      <w:rFonts w:ascii="Arial" w:eastAsia="Times New Roman" w:hAnsi="Arial" w:cs="Arial"/>
      <w:b/>
      <w:bCs/>
      <w:color w:val="800000"/>
      <w:kern w:val="32"/>
      <w:sz w:val="32"/>
      <w:szCs w:val="32"/>
    </w:rPr>
  </w:style>
  <w:style w:type="character" w:customStyle="1" w:styleId="simpleChar">
    <w:name w:val="simple Char"/>
    <w:basedOn w:val="Fuentedeprrafopredeter"/>
    <w:link w:val="simple"/>
    <w:rsid w:val="00545AF8"/>
    <w:rPr>
      <w:rFonts w:ascii="Arial" w:eastAsia="Times New Roman" w:hAnsi="Arial" w:cs="Arial"/>
      <w:b/>
      <w:bCs/>
      <w:color w:val="800000"/>
      <w:kern w:val="32"/>
      <w:sz w:val="32"/>
      <w:szCs w:val="32"/>
    </w:rPr>
  </w:style>
  <w:style w:type="paragraph" w:customStyle="1" w:styleId="INDCONTENIDO">
    <w:name w:val="INDCONTENIDO"/>
    <w:basedOn w:val="simple"/>
    <w:link w:val="INDCONTENIDOChar"/>
    <w:rsid w:val="00545AF8"/>
    <w:pPr>
      <w:spacing w:before="120" w:after="120"/>
      <w:jc w:val="left"/>
    </w:pPr>
    <w:rPr>
      <w:b w:val="0"/>
      <w:sz w:val="28"/>
      <w:szCs w:val="28"/>
    </w:rPr>
  </w:style>
  <w:style w:type="character" w:customStyle="1" w:styleId="INDCONTENIDOChar">
    <w:name w:val="INDCONTENIDO Char"/>
    <w:basedOn w:val="simpleChar"/>
    <w:link w:val="INDCONTENIDO"/>
    <w:rsid w:val="00545AF8"/>
    <w:rPr>
      <w:rFonts w:ascii="Arial" w:eastAsia="Times New Roman" w:hAnsi="Arial" w:cs="Arial"/>
      <w:b w:val="0"/>
      <w:bCs/>
      <w:color w:val="800000"/>
      <w:kern w:val="32"/>
      <w:sz w:val="28"/>
      <w:szCs w:val="28"/>
    </w:rPr>
  </w:style>
  <w:style w:type="paragraph" w:customStyle="1" w:styleId="INIDICETITULO">
    <w:name w:val="INIDICETITULO"/>
    <w:basedOn w:val="Normal"/>
    <w:link w:val="INIDICETITULOChar"/>
    <w:qFormat/>
    <w:rsid w:val="00545AF8"/>
    <w:pPr>
      <w:keepNext/>
      <w:spacing w:before="120" w:after="120" w:line="240" w:lineRule="auto"/>
      <w:outlineLvl w:val="0"/>
    </w:pPr>
    <w:rPr>
      <w:rFonts w:ascii="Arial" w:eastAsia="Times New Roman" w:hAnsi="Arial" w:cs="Arial"/>
      <w:b/>
      <w:bCs/>
      <w:color w:val="800000"/>
      <w:kern w:val="32"/>
      <w:sz w:val="32"/>
      <w:szCs w:val="32"/>
    </w:rPr>
  </w:style>
  <w:style w:type="character" w:customStyle="1" w:styleId="INIDICETITULOChar">
    <w:name w:val="INIDICETITULO Char"/>
    <w:basedOn w:val="Fuentedeprrafopredeter"/>
    <w:link w:val="INIDICETITULO"/>
    <w:rsid w:val="00545AF8"/>
    <w:rPr>
      <w:rFonts w:ascii="Arial" w:eastAsia="Times New Roman" w:hAnsi="Arial" w:cs="Arial"/>
      <w:b/>
      <w:bCs/>
      <w:color w:val="800000"/>
      <w:kern w:val="32"/>
      <w:sz w:val="32"/>
      <w:szCs w:val="32"/>
    </w:rPr>
  </w:style>
  <w:style w:type="paragraph" w:customStyle="1" w:styleId="INDITABLAS">
    <w:name w:val="INDITABLAS"/>
    <w:basedOn w:val="datosportadatesis"/>
    <w:link w:val="INDITABLASChar"/>
    <w:rsid w:val="00545AF8"/>
    <w:pPr>
      <w:jc w:val="left"/>
    </w:pPr>
    <w:rPr>
      <w:rFonts w:cs="Arial"/>
      <w:i/>
      <w:sz w:val="28"/>
      <w:szCs w:val="28"/>
    </w:rPr>
  </w:style>
  <w:style w:type="character" w:customStyle="1" w:styleId="INDITABLASChar">
    <w:name w:val="INDITABLAS Char"/>
    <w:basedOn w:val="datosportadatesisChar"/>
    <w:link w:val="INDITABLAS"/>
    <w:rsid w:val="00545AF8"/>
    <w:rPr>
      <w:rFonts w:ascii="Arial" w:eastAsia="Times New Roman" w:hAnsi="Arial" w:cs="Arial"/>
      <w:i/>
      <w:sz w:val="28"/>
      <w:szCs w:val="28"/>
    </w:rPr>
  </w:style>
  <w:style w:type="paragraph" w:customStyle="1" w:styleId="Titulos">
    <w:name w:val="Titulos"/>
    <w:basedOn w:val="Ttulo1"/>
    <w:link w:val="TitulosChar"/>
    <w:autoRedefine/>
    <w:qFormat/>
    <w:rsid w:val="00545AF8"/>
    <w:pPr>
      <w:spacing w:before="240" w:after="720"/>
    </w:pPr>
    <w:rPr>
      <w:rFonts w:ascii="Arial" w:hAnsi="Arial" w:cs="Arial"/>
      <w:noProof/>
      <w:color w:val="767171" w:themeColor="background2" w:themeShade="80"/>
      <w:sz w:val="36"/>
    </w:rPr>
  </w:style>
  <w:style w:type="character" w:customStyle="1" w:styleId="TitulosChar">
    <w:name w:val="Titulos Char"/>
    <w:basedOn w:val="Ttulo1Car"/>
    <w:link w:val="Titulos"/>
    <w:rsid w:val="00545AF8"/>
    <w:rPr>
      <w:rFonts w:ascii="Arial" w:eastAsia="Times New Roman" w:hAnsi="Arial" w:cs="Arial"/>
      <w:b/>
      <w:bCs/>
      <w:noProof/>
      <w:color w:val="767171" w:themeColor="background2" w:themeShade="80"/>
      <w:kern w:val="32"/>
      <w:sz w:val="36"/>
      <w:szCs w:val="32"/>
      <w:lang w:val="en-US"/>
    </w:rPr>
  </w:style>
  <w:style w:type="paragraph" w:customStyle="1" w:styleId="Prrafos">
    <w:name w:val="Párrafos"/>
    <w:basedOn w:val="Normal"/>
    <w:link w:val="PrrafosChar"/>
    <w:rsid w:val="00545AF8"/>
    <w:pPr>
      <w:spacing w:after="0" w:line="480" w:lineRule="auto"/>
      <w:ind w:left="288" w:firstLine="706"/>
      <w:jc w:val="both"/>
    </w:pPr>
    <w:rPr>
      <w:rFonts w:ascii="Arial" w:eastAsia="Calibri" w:hAnsi="Arial" w:cs="Arial"/>
      <w:sz w:val="24"/>
      <w:szCs w:val="24"/>
    </w:rPr>
  </w:style>
  <w:style w:type="character" w:customStyle="1" w:styleId="PrrafosChar">
    <w:name w:val="Párrafos Char"/>
    <w:basedOn w:val="Fuentedeprrafopredeter"/>
    <w:link w:val="Prrafos"/>
    <w:rsid w:val="00545AF8"/>
    <w:rPr>
      <w:rFonts w:ascii="Arial" w:eastAsia="Calibri" w:hAnsi="Arial" w:cs="Arial"/>
      <w:sz w:val="24"/>
      <w:szCs w:val="24"/>
    </w:rPr>
  </w:style>
  <w:style w:type="paragraph" w:styleId="Revisin">
    <w:name w:val="Revision"/>
    <w:hidden/>
    <w:uiPriority w:val="99"/>
    <w:semiHidden/>
    <w:rsid w:val="00545AF8"/>
    <w:pPr>
      <w:spacing w:after="0" w:line="240" w:lineRule="auto"/>
    </w:pPr>
    <w:rPr>
      <w:rFonts w:ascii="Times New Roman" w:eastAsia="Times New Roman" w:hAnsi="Times New Roman" w:cs="Times New Roman"/>
      <w:sz w:val="24"/>
      <w:szCs w:val="24"/>
      <w:lang w:val="en-US"/>
    </w:rPr>
  </w:style>
  <w:style w:type="paragraph" w:styleId="TtulodeTDC">
    <w:name w:val="TOC Heading"/>
    <w:basedOn w:val="Ttulo1"/>
    <w:next w:val="Normal"/>
    <w:uiPriority w:val="39"/>
    <w:unhideWhenUsed/>
    <w:rsid w:val="00545AF8"/>
    <w:pPr>
      <w:keepLines/>
      <w:spacing w:before="480" w:after="0" w:line="276" w:lineRule="auto"/>
      <w:outlineLvl w:val="9"/>
    </w:pPr>
    <w:rPr>
      <w:rFonts w:asciiTheme="majorHAnsi" w:eastAsiaTheme="majorEastAsia" w:hAnsiTheme="majorHAnsi" w:cstheme="majorBidi"/>
      <w:color w:val="2F5496" w:themeColor="accent1" w:themeShade="BF"/>
      <w:kern w:val="0"/>
      <w:sz w:val="28"/>
      <w:szCs w:val="28"/>
    </w:rPr>
  </w:style>
  <w:style w:type="paragraph" w:styleId="TDC1">
    <w:name w:val="toc 1"/>
    <w:basedOn w:val="Normal"/>
    <w:next w:val="Normal"/>
    <w:autoRedefine/>
    <w:uiPriority w:val="39"/>
    <w:unhideWhenUsed/>
    <w:rsid w:val="00545AF8"/>
    <w:pPr>
      <w:tabs>
        <w:tab w:val="right" w:leader="dot" w:pos="9360"/>
      </w:tabs>
      <w:spacing w:before="240" w:after="240" w:line="240" w:lineRule="auto"/>
      <w:jc w:val="both"/>
    </w:pPr>
    <w:rPr>
      <w:rFonts w:ascii="Arial" w:eastAsia="Times New Roman" w:hAnsi="Arial" w:cs="Arial"/>
      <w:b/>
      <w:noProof/>
      <w:sz w:val="24"/>
      <w:szCs w:val="24"/>
      <w:lang w:val="en-US"/>
    </w:rPr>
  </w:style>
  <w:style w:type="paragraph" w:styleId="TDC2">
    <w:name w:val="toc 2"/>
    <w:basedOn w:val="Normal"/>
    <w:next w:val="Normal"/>
    <w:autoRedefine/>
    <w:uiPriority w:val="39"/>
    <w:unhideWhenUsed/>
    <w:rsid w:val="00545AF8"/>
    <w:pPr>
      <w:tabs>
        <w:tab w:val="right" w:leader="dot" w:pos="9360"/>
      </w:tabs>
      <w:spacing w:after="100" w:line="276" w:lineRule="auto"/>
      <w:ind w:left="220" w:right="720"/>
    </w:pPr>
    <w:rPr>
      <w:rFonts w:eastAsiaTheme="minorEastAsia"/>
      <w:lang w:eastAsia="es-MX"/>
    </w:rPr>
  </w:style>
  <w:style w:type="paragraph" w:styleId="TDC3">
    <w:name w:val="toc 3"/>
    <w:basedOn w:val="Normal"/>
    <w:next w:val="Normal"/>
    <w:autoRedefine/>
    <w:uiPriority w:val="39"/>
    <w:unhideWhenUsed/>
    <w:rsid w:val="00545AF8"/>
    <w:pPr>
      <w:spacing w:after="100" w:line="276" w:lineRule="auto"/>
      <w:ind w:left="440"/>
    </w:pPr>
    <w:rPr>
      <w:rFonts w:eastAsiaTheme="minorEastAsia"/>
      <w:lang w:eastAsia="es-MX"/>
    </w:rPr>
  </w:style>
  <w:style w:type="paragraph" w:styleId="TDC4">
    <w:name w:val="toc 4"/>
    <w:basedOn w:val="Normal"/>
    <w:next w:val="Normal"/>
    <w:autoRedefine/>
    <w:uiPriority w:val="39"/>
    <w:unhideWhenUsed/>
    <w:rsid w:val="00545AF8"/>
    <w:pPr>
      <w:spacing w:after="100" w:line="276" w:lineRule="auto"/>
      <w:ind w:left="660"/>
    </w:pPr>
    <w:rPr>
      <w:rFonts w:eastAsiaTheme="minorEastAsia"/>
      <w:lang w:eastAsia="es-MX"/>
    </w:rPr>
  </w:style>
  <w:style w:type="paragraph" w:styleId="TDC5">
    <w:name w:val="toc 5"/>
    <w:basedOn w:val="Normal"/>
    <w:next w:val="Normal"/>
    <w:autoRedefine/>
    <w:uiPriority w:val="39"/>
    <w:unhideWhenUsed/>
    <w:rsid w:val="00545AF8"/>
    <w:pPr>
      <w:spacing w:after="100" w:line="276" w:lineRule="auto"/>
      <w:ind w:left="880"/>
    </w:pPr>
    <w:rPr>
      <w:rFonts w:eastAsiaTheme="minorEastAsia"/>
      <w:lang w:eastAsia="es-MX"/>
    </w:rPr>
  </w:style>
  <w:style w:type="paragraph" w:styleId="TDC6">
    <w:name w:val="toc 6"/>
    <w:basedOn w:val="Normal"/>
    <w:next w:val="Normal"/>
    <w:autoRedefine/>
    <w:uiPriority w:val="39"/>
    <w:unhideWhenUsed/>
    <w:rsid w:val="00545AF8"/>
    <w:pPr>
      <w:spacing w:after="100" w:line="276" w:lineRule="auto"/>
      <w:ind w:left="1100"/>
    </w:pPr>
    <w:rPr>
      <w:rFonts w:eastAsiaTheme="minorEastAsia"/>
      <w:lang w:eastAsia="es-MX"/>
    </w:rPr>
  </w:style>
  <w:style w:type="paragraph" w:styleId="TDC7">
    <w:name w:val="toc 7"/>
    <w:basedOn w:val="Normal"/>
    <w:next w:val="Normal"/>
    <w:autoRedefine/>
    <w:uiPriority w:val="39"/>
    <w:unhideWhenUsed/>
    <w:rsid w:val="00545AF8"/>
    <w:pPr>
      <w:spacing w:after="100" w:line="276" w:lineRule="auto"/>
      <w:ind w:left="1320"/>
    </w:pPr>
    <w:rPr>
      <w:rFonts w:eastAsiaTheme="minorEastAsia"/>
      <w:lang w:eastAsia="es-MX"/>
    </w:rPr>
  </w:style>
  <w:style w:type="paragraph" w:styleId="TDC8">
    <w:name w:val="toc 8"/>
    <w:basedOn w:val="Normal"/>
    <w:next w:val="Normal"/>
    <w:autoRedefine/>
    <w:uiPriority w:val="39"/>
    <w:unhideWhenUsed/>
    <w:rsid w:val="00545AF8"/>
    <w:pPr>
      <w:spacing w:after="100" w:line="276" w:lineRule="auto"/>
      <w:ind w:left="1540"/>
    </w:pPr>
    <w:rPr>
      <w:rFonts w:eastAsiaTheme="minorEastAsia"/>
      <w:lang w:eastAsia="es-MX"/>
    </w:rPr>
  </w:style>
  <w:style w:type="paragraph" w:styleId="TDC9">
    <w:name w:val="toc 9"/>
    <w:basedOn w:val="Normal"/>
    <w:next w:val="Normal"/>
    <w:autoRedefine/>
    <w:uiPriority w:val="39"/>
    <w:unhideWhenUsed/>
    <w:rsid w:val="00545AF8"/>
    <w:pPr>
      <w:spacing w:after="100" w:line="276" w:lineRule="auto"/>
      <w:ind w:left="1760"/>
    </w:pPr>
    <w:rPr>
      <w:rFonts w:eastAsiaTheme="minorEastAsia"/>
      <w:lang w:eastAsia="es-MX"/>
    </w:rPr>
  </w:style>
  <w:style w:type="character" w:styleId="nfasis">
    <w:name w:val="Emphasis"/>
    <w:basedOn w:val="Fuentedeprrafopredeter"/>
    <w:uiPriority w:val="20"/>
    <w:rsid w:val="00545AF8"/>
    <w:rPr>
      <w:i/>
      <w:iCs/>
    </w:rPr>
  </w:style>
  <w:style w:type="paragraph" w:customStyle="1" w:styleId="Referencias">
    <w:name w:val="Referencias"/>
    <w:basedOn w:val="Normal"/>
    <w:link w:val="ReferenciasChar"/>
    <w:qFormat/>
    <w:rsid w:val="00545AF8"/>
    <w:pPr>
      <w:spacing w:before="240" w:after="240" w:line="240" w:lineRule="auto"/>
      <w:ind w:left="720" w:hanging="720"/>
      <w:jc w:val="both"/>
    </w:pPr>
    <w:rPr>
      <w:rFonts w:ascii="Arial" w:eastAsia="Times New Roman" w:hAnsi="Arial" w:cs="Arial"/>
      <w:sz w:val="24"/>
      <w:szCs w:val="24"/>
    </w:rPr>
  </w:style>
  <w:style w:type="character" w:customStyle="1" w:styleId="ReferenciasChar">
    <w:name w:val="Referencias Char"/>
    <w:basedOn w:val="Fuentedeprrafopredeter"/>
    <w:link w:val="Referencias"/>
    <w:rsid w:val="00545AF8"/>
    <w:rPr>
      <w:rFonts w:ascii="Arial" w:eastAsia="Times New Roman" w:hAnsi="Arial" w:cs="Arial"/>
      <w:sz w:val="24"/>
      <w:szCs w:val="24"/>
    </w:rPr>
  </w:style>
  <w:style w:type="paragraph" w:styleId="Cita">
    <w:name w:val="Quote"/>
    <w:aliases w:val="Citas"/>
    <w:basedOn w:val="Normal"/>
    <w:next w:val="Normal"/>
    <w:link w:val="CitaCar"/>
    <w:uiPriority w:val="29"/>
    <w:rsid w:val="00545AF8"/>
    <w:pPr>
      <w:spacing w:after="0" w:line="360" w:lineRule="auto"/>
      <w:ind w:left="864"/>
      <w:jc w:val="both"/>
    </w:pPr>
    <w:rPr>
      <w:rFonts w:ascii="Arial" w:eastAsia="Times New Roman" w:hAnsi="Arial" w:cs="Times New Roman"/>
      <w:iCs/>
      <w:color w:val="000000" w:themeColor="text1"/>
      <w:szCs w:val="24"/>
      <w:lang w:val="en-US"/>
    </w:rPr>
  </w:style>
  <w:style w:type="character" w:customStyle="1" w:styleId="CitaCar">
    <w:name w:val="Cita Car"/>
    <w:aliases w:val="Citas Car"/>
    <w:basedOn w:val="Fuentedeprrafopredeter"/>
    <w:link w:val="Cita"/>
    <w:uiPriority w:val="29"/>
    <w:rsid w:val="00545AF8"/>
    <w:rPr>
      <w:rFonts w:ascii="Arial" w:eastAsia="Times New Roman" w:hAnsi="Arial" w:cs="Times New Roman"/>
      <w:iCs/>
      <w:color w:val="000000" w:themeColor="text1"/>
      <w:szCs w:val="24"/>
      <w:lang w:val="en-US"/>
    </w:rPr>
  </w:style>
  <w:style w:type="paragraph" w:customStyle="1" w:styleId="Formulas">
    <w:name w:val="Formulas"/>
    <w:basedOn w:val="Prrafos"/>
    <w:link w:val="FormulasChar"/>
    <w:rsid w:val="00545AF8"/>
    <w:pPr>
      <w:spacing w:before="240" w:after="720"/>
      <w:ind w:firstLine="0"/>
      <w:jc w:val="right"/>
    </w:pPr>
    <w:rPr>
      <w:rFonts w:ascii="Cambria Math" w:hAnsi="Cambria Math"/>
      <w:i/>
      <w:sz w:val="28"/>
      <w:szCs w:val="28"/>
      <w:lang w:eastAsia="es-MX"/>
    </w:rPr>
  </w:style>
  <w:style w:type="character" w:customStyle="1" w:styleId="FormulasChar">
    <w:name w:val="Formulas Char"/>
    <w:basedOn w:val="PrrafosChar"/>
    <w:link w:val="Formulas"/>
    <w:rsid w:val="00545AF8"/>
    <w:rPr>
      <w:rFonts w:ascii="Cambria Math" w:eastAsia="Calibri" w:hAnsi="Cambria Math" w:cs="Arial"/>
      <w:i/>
      <w:sz w:val="28"/>
      <w:szCs w:val="28"/>
      <w:lang w:eastAsia="es-MX"/>
    </w:rPr>
  </w:style>
  <w:style w:type="paragraph" w:customStyle="1" w:styleId="Anexos">
    <w:name w:val="Anexos"/>
    <w:basedOn w:val="Prrafos"/>
    <w:link w:val="AnexosChar"/>
    <w:qFormat/>
    <w:rsid w:val="00545AF8"/>
    <w:pPr>
      <w:spacing w:before="120" w:after="240" w:line="240" w:lineRule="auto"/>
      <w:ind w:firstLine="0"/>
      <w:jc w:val="center"/>
    </w:pPr>
  </w:style>
  <w:style w:type="character" w:customStyle="1" w:styleId="AnexosChar">
    <w:name w:val="Anexos Char"/>
    <w:basedOn w:val="PrrafosChar"/>
    <w:link w:val="Anexos"/>
    <w:rsid w:val="00545AF8"/>
    <w:rPr>
      <w:rFonts w:ascii="Arial" w:eastAsia="Calibri" w:hAnsi="Arial" w:cs="Arial"/>
      <w:sz w:val="24"/>
      <w:szCs w:val="24"/>
    </w:rPr>
  </w:style>
  <w:style w:type="character" w:styleId="Hipervnculovisitado">
    <w:name w:val="FollowedHyperlink"/>
    <w:basedOn w:val="Fuentedeprrafopredeter"/>
    <w:uiPriority w:val="99"/>
    <w:semiHidden/>
    <w:unhideWhenUsed/>
    <w:rsid w:val="00545AF8"/>
    <w:rPr>
      <w:color w:val="954F72" w:themeColor="followedHyperlink"/>
      <w:u w:val="single"/>
    </w:rPr>
  </w:style>
  <w:style w:type="paragraph" w:styleId="Mapadeldocumento">
    <w:name w:val="Document Map"/>
    <w:basedOn w:val="Normal"/>
    <w:link w:val="MapadeldocumentoCar"/>
    <w:uiPriority w:val="99"/>
    <w:semiHidden/>
    <w:unhideWhenUsed/>
    <w:rsid w:val="00545AF8"/>
    <w:pPr>
      <w:spacing w:after="0" w:line="240" w:lineRule="auto"/>
    </w:pPr>
    <w:rPr>
      <w:rFonts w:ascii="Tahoma" w:eastAsia="Times New Roman" w:hAnsi="Tahoma" w:cs="Tahoma"/>
      <w:sz w:val="16"/>
      <w:szCs w:val="16"/>
      <w:lang w:val="en-US"/>
    </w:rPr>
  </w:style>
  <w:style w:type="character" w:customStyle="1" w:styleId="MapadeldocumentoCar">
    <w:name w:val="Mapa del documento Car"/>
    <w:basedOn w:val="Fuentedeprrafopredeter"/>
    <w:link w:val="Mapadeldocumento"/>
    <w:uiPriority w:val="99"/>
    <w:semiHidden/>
    <w:rsid w:val="00545AF8"/>
    <w:rPr>
      <w:rFonts w:ascii="Tahoma" w:eastAsia="Times New Roman" w:hAnsi="Tahoma" w:cs="Tahoma"/>
      <w:sz w:val="16"/>
      <w:szCs w:val="16"/>
      <w:lang w:val="en-US"/>
    </w:rPr>
  </w:style>
  <w:style w:type="paragraph" w:customStyle="1" w:styleId="Contenido">
    <w:name w:val="Contenido"/>
    <w:basedOn w:val="datosportadatesis"/>
    <w:next w:val="Ttulo4"/>
    <w:link w:val="ContenidoChar"/>
    <w:rsid w:val="00545AF8"/>
    <w:rPr>
      <w:rFonts w:cs="Arial"/>
      <w:b/>
      <w:bCs/>
      <w:color w:val="800000"/>
      <w:sz w:val="36"/>
      <w:szCs w:val="36"/>
    </w:rPr>
  </w:style>
  <w:style w:type="character" w:customStyle="1" w:styleId="ContenidoChar">
    <w:name w:val="Contenido Char"/>
    <w:basedOn w:val="datosportadatesisChar"/>
    <w:link w:val="Contenido"/>
    <w:rsid w:val="00545AF8"/>
    <w:rPr>
      <w:rFonts w:ascii="Arial" w:eastAsia="Times New Roman" w:hAnsi="Arial" w:cs="Arial"/>
      <w:b/>
      <w:bCs/>
      <w:color w:val="800000"/>
      <w:sz w:val="36"/>
      <w:szCs w:val="36"/>
    </w:rPr>
  </w:style>
  <w:style w:type="paragraph" w:customStyle="1" w:styleId="Textolimpio">
    <w:name w:val="Texto limpio"/>
    <w:basedOn w:val="Normal"/>
    <w:link w:val="TextolimpioChar"/>
    <w:qFormat/>
    <w:rsid w:val="00545AF8"/>
    <w:pPr>
      <w:spacing w:after="0" w:line="240" w:lineRule="auto"/>
    </w:pPr>
    <w:rPr>
      <w:rFonts w:ascii="Arial" w:eastAsia="Times New Roman" w:hAnsi="Arial" w:cs="Times New Roman"/>
      <w:sz w:val="24"/>
      <w:szCs w:val="24"/>
    </w:rPr>
  </w:style>
  <w:style w:type="character" w:customStyle="1" w:styleId="TextolimpioChar">
    <w:name w:val="Texto limpio Char"/>
    <w:basedOn w:val="Fuentedeprrafopredeter"/>
    <w:link w:val="Textolimpio"/>
    <w:rsid w:val="00545AF8"/>
    <w:rPr>
      <w:rFonts w:ascii="Arial" w:eastAsia="Times New Roman" w:hAnsi="Arial" w:cs="Times New Roman"/>
      <w:sz w:val="24"/>
      <w:szCs w:val="24"/>
    </w:rPr>
  </w:style>
  <w:style w:type="paragraph" w:styleId="Lista">
    <w:name w:val="List"/>
    <w:basedOn w:val="Normal"/>
    <w:uiPriority w:val="99"/>
    <w:rsid w:val="00545AF8"/>
    <w:pPr>
      <w:spacing w:after="0" w:line="240" w:lineRule="auto"/>
      <w:ind w:left="283" w:hanging="283"/>
    </w:pPr>
    <w:rPr>
      <w:rFonts w:ascii="Calibri" w:eastAsia="Calibri" w:hAnsi="Calibri" w:cs="Times New Roman"/>
      <w:lang w:val="es-ES"/>
    </w:rPr>
  </w:style>
  <w:style w:type="paragraph" w:styleId="Textoindependiente">
    <w:name w:val="Body Text"/>
    <w:basedOn w:val="Normal"/>
    <w:link w:val="TextoindependienteCar"/>
    <w:uiPriority w:val="99"/>
    <w:rsid w:val="00545AF8"/>
    <w:pPr>
      <w:spacing w:after="120" w:line="240" w:lineRule="auto"/>
    </w:pPr>
    <w:rPr>
      <w:rFonts w:ascii="Calibri" w:eastAsia="Calibri" w:hAnsi="Calibri" w:cs="Times New Roman"/>
      <w:lang w:val="es-ES"/>
    </w:rPr>
  </w:style>
  <w:style w:type="character" w:customStyle="1" w:styleId="TextoindependienteCar">
    <w:name w:val="Texto independiente Car"/>
    <w:basedOn w:val="Fuentedeprrafopredeter"/>
    <w:link w:val="Textoindependiente"/>
    <w:uiPriority w:val="99"/>
    <w:rsid w:val="00545AF8"/>
    <w:rPr>
      <w:rFonts w:ascii="Calibri" w:eastAsia="Calibri" w:hAnsi="Calibri" w:cs="Times New Roman"/>
      <w:lang w:val="es-ES"/>
    </w:rPr>
  </w:style>
  <w:style w:type="paragraph" w:customStyle="1" w:styleId="Default">
    <w:name w:val="Default"/>
    <w:rsid w:val="00545AF8"/>
    <w:pPr>
      <w:autoSpaceDE w:val="0"/>
      <w:autoSpaceDN w:val="0"/>
      <w:adjustRightInd w:val="0"/>
      <w:spacing w:after="0" w:line="240" w:lineRule="auto"/>
    </w:pPr>
    <w:rPr>
      <w:rFonts w:ascii="Arial" w:eastAsia="Calibri" w:hAnsi="Arial" w:cs="Arial"/>
      <w:color w:val="000000"/>
      <w:sz w:val="24"/>
      <w:szCs w:val="24"/>
      <w:lang w:val="en-US"/>
    </w:rPr>
  </w:style>
  <w:style w:type="character" w:customStyle="1" w:styleId="apple-converted-space">
    <w:name w:val="apple-converted-space"/>
    <w:basedOn w:val="Fuentedeprrafopredeter"/>
    <w:rsid w:val="00545AF8"/>
  </w:style>
  <w:style w:type="paragraph" w:customStyle="1" w:styleId="Textoindependiente1">
    <w:name w:val="Texto independiente1"/>
    <w:basedOn w:val="Default"/>
    <w:next w:val="Default"/>
    <w:uiPriority w:val="99"/>
    <w:rsid w:val="00545AF8"/>
    <w:rPr>
      <w:rFonts w:ascii="Times New Roman" w:eastAsia="SimSun" w:hAnsi="Times New Roman" w:cs="Times New Roman"/>
      <w:color w:val="auto"/>
      <w:lang w:val="es-MX" w:eastAsia="es-MX"/>
    </w:rPr>
  </w:style>
  <w:style w:type="paragraph" w:customStyle="1" w:styleId="subsubtitulo">
    <w:name w:val="subsubtitulo"/>
    <w:basedOn w:val="Subtitulos"/>
    <w:link w:val="subsubtituloChar"/>
    <w:rsid w:val="00545AF8"/>
    <w:pPr>
      <w:spacing w:line="360" w:lineRule="auto"/>
      <w:jc w:val="both"/>
    </w:pPr>
    <w:rPr>
      <w:rFonts w:cs="Times New Roman"/>
      <w:sz w:val="28"/>
    </w:rPr>
  </w:style>
  <w:style w:type="character" w:customStyle="1" w:styleId="subsubtituloChar">
    <w:name w:val="subsubtitulo Char"/>
    <w:basedOn w:val="SubtitulosChar"/>
    <w:link w:val="subsubtitulo"/>
    <w:rsid w:val="00545AF8"/>
    <w:rPr>
      <w:rFonts w:ascii="Arial" w:eastAsia="Times New Roman" w:hAnsi="Arial" w:cs="Times New Roman"/>
      <w:b/>
      <w:sz w:val="28"/>
      <w:szCs w:val="28"/>
    </w:rPr>
  </w:style>
  <w:style w:type="paragraph" w:styleId="Sangradetextonormal">
    <w:name w:val="Body Text Indent"/>
    <w:basedOn w:val="Normal"/>
    <w:link w:val="SangradetextonormalCar"/>
    <w:uiPriority w:val="99"/>
    <w:semiHidden/>
    <w:unhideWhenUsed/>
    <w:rsid w:val="00545AF8"/>
    <w:pPr>
      <w:spacing w:after="120" w:line="240" w:lineRule="auto"/>
      <w:ind w:left="360"/>
    </w:pPr>
    <w:rPr>
      <w:rFonts w:ascii="Arial" w:eastAsia="Times New Roman" w:hAnsi="Arial" w:cs="Times New Roman"/>
      <w:sz w:val="24"/>
      <w:szCs w:val="24"/>
      <w:lang w:val="en-US"/>
    </w:rPr>
  </w:style>
  <w:style w:type="character" w:customStyle="1" w:styleId="SangradetextonormalCar">
    <w:name w:val="Sangría de texto normal Car"/>
    <w:basedOn w:val="Fuentedeprrafopredeter"/>
    <w:link w:val="Sangradetextonormal"/>
    <w:uiPriority w:val="99"/>
    <w:semiHidden/>
    <w:rsid w:val="00545AF8"/>
    <w:rPr>
      <w:rFonts w:ascii="Arial" w:eastAsia="Times New Roman" w:hAnsi="Arial" w:cs="Times New Roman"/>
      <w:sz w:val="24"/>
      <w:szCs w:val="24"/>
      <w:lang w:val="en-US"/>
    </w:rPr>
  </w:style>
  <w:style w:type="paragraph" w:customStyle="1" w:styleId="Prrafo">
    <w:name w:val="Párrafo"/>
    <w:basedOn w:val="Textocomentario"/>
    <w:link w:val="PrrafoChar"/>
    <w:rsid w:val="00545AF8"/>
    <w:pPr>
      <w:spacing w:after="120" w:line="360" w:lineRule="auto"/>
      <w:jc w:val="both"/>
    </w:pPr>
    <w:rPr>
      <w:rFonts w:ascii="Arial" w:eastAsia="Times New Roman" w:hAnsi="Arial" w:cs="Arial"/>
      <w:sz w:val="24"/>
      <w:szCs w:val="24"/>
      <w:lang w:eastAsia="es-ES"/>
    </w:rPr>
  </w:style>
  <w:style w:type="character" w:customStyle="1" w:styleId="PrrafoChar">
    <w:name w:val="Párrafo Char"/>
    <w:link w:val="Prrafo"/>
    <w:rsid w:val="00545AF8"/>
    <w:rPr>
      <w:rFonts w:ascii="Arial" w:eastAsia="Times New Roman" w:hAnsi="Arial" w:cs="Arial"/>
      <w:sz w:val="24"/>
      <w:szCs w:val="24"/>
      <w:lang w:eastAsia="es-ES"/>
    </w:rPr>
  </w:style>
  <w:style w:type="character" w:styleId="CitaHTML">
    <w:name w:val="HTML Cite"/>
    <w:uiPriority w:val="99"/>
    <w:unhideWhenUsed/>
    <w:rsid w:val="00545AF8"/>
    <w:rPr>
      <w:i/>
      <w:iCs/>
    </w:rPr>
  </w:style>
  <w:style w:type="table" w:customStyle="1" w:styleId="MediumList11">
    <w:name w:val="Medium List 11"/>
    <w:basedOn w:val="Tablanormal"/>
    <w:uiPriority w:val="65"/>
    <w:rsid w:val="00545AF8"/>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4546A"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customStyle="1" w:styleId="textbox">
    <w:name w:val="textbox"/>
    <w:basedOn w:val="Normal"/>
    <w:rsid w:val="00545AF8"/>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rsid w:val="00545AF8"/>
    <w:pPr>
      <w:spacing w:after="0" w:line="240" w:lineRule="auto"/>
    </w:pPr>
  </w:style>
  <w:style w:type="paragraph" w:styleId="Descripcin">
    <w:name w:val="caption"/>
    <w:basedOn w:val="Normal"/>
    <w:next w:val="Normal"/>
    <w:uiPriority w:val="35"/>
    <w:unhideWhenUsed/>
    <w:rsid w:val="00545AF8"/>
    <w:pPr>
      <w:spacing w:after="200" w:line="240" w:lineRule="auto"/>
    </w:pPr>
    <w:rPr>
      <w:b/>
      <w:bCs/>
      <w:color w:val="4472C4" w:themeColor="accent1"/>
      <w:sz w:val="18"/>
      <w:szCs w:val="18"/>
    </w:rPr>
  </w:style>
  <w:style w:type="table" w:customStyle="1" w:styleId="TableGrid1">
    <w:name w:val="Table Grid1"/>
    <w:basedOn w:val="Tablanormal"/>
    <w:next w:val="Tablaconcuadrcula"/>
    <w:uiPriority w:val="59"/>
    <w:rsid w:val="00545AF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10">
    <w:name w:val="Pa10"/>
    <w:basedOn w:val="Default"/>
    <w:next w:val="Default"/>
    <w:uiPriority w:val="99"/>
    <w:rsid w:val="00545AF8"/>
    <w:pPr>
      <w:spacing w:line="221" w:lineRule="atLeast"/>
    </w:pPr>
    <w:rPr>
      <w:rFonts w:ascii="Times New Roman" w:eastAsiaTheme="minorHAnsi" w:hAnsi="Times New Roman" w:cs="Times New Roman"/>
      <w:color w:val="auto"/>
      <w:lang w:val="es-MX"/>
    </w:rPr>
  </w:style>
  <w:style w:type="character" w:customStyle="1" w:styleId="normaltextrun">
    <w:name w:val="normaltextrun"/>
    <w:basedOn w:val="Fuentedeprrafopredeter"/>
    <w:rsid w:val="00545AF8"/>
  </w:style>
  <w:style w:type="character" w:customStyle="1" w:styleId="eop">
    <w:name w:val="eop"/>
    <w:basedOn w:val="Fuentedeprrafopredeter"/>
    <w:rsid w:val="00545AF8"/>
  </w:style>
  <w:style w:type="paragraph" w:customStyle="1" w:styleId="paragraph">
    <w:name w:val="paragraph"/>
    <w:basedOn w:val="Normal"/>
    <w:rsid w:val="00545AF8"/>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Nmerodelnea">
    <w:name w:val="line number"/>
    <w:basedOn w:val="Fuentedeprrafopredeter"/>
    <w:uiPriority w:val="99"/>
    <w:semiHidden/>
    <w:unhideWhenUsed/>
    <w:rsid w:val="00545AF8"/>
  </w:style>
  <w:style w:type="paragraph" w:customStyle="1" w:styleId="CitasBloque">
    <w:name w:val="CitasBloque"/>
    <w:basedOn w:val="parrafos0"/>
    <w:link w:val="CitasBloqueChar"/>
    <w:qFormat/>
    <w:rsid w:val="00545AF8"/>
    <w:pPr>
      <w:spacing w:line="240" w:lineRule="auto"/>
      <w:ind w:left="1134" w:firstLine="0"/>
    </w:pPr>
  </w:style>
  <w:style w:type="character" w:customStyle="1" w:styleId="CitasBloqueChar">
    <w:name w:val="CitasBloque Char"/>
    <w:basedOn w:val="parrafosCar"/>
    <w:link w:val="CitasBloque"/>
    <w:rsid w:val="00545AF8"/>
    <w:rPr>
      <w:rFonts w:ascii="Arial" w:hAnsi="Arial" w:cs="Arial"/>
      <w:sz w:val="24"/>
      <w:szCs w:val="24"/>
      <w:lang w:eastAsia="es-MX"/>
    </w:rPr>
  </w:style>
  <w:style w:type="table" w:styleId="Tabladecuadrcula5oscura-nfasis6">
    <w:name w:val="Grid Table 5 Dark Accent 6"/>
    <w:basedOn w:val="Tablanormal"/>
    <w:uiPriority w:val="50"/>
    <w:rsid w:val="008117C4"/>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2EF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Tabladecuadrcula4-nfasis6">
    <w:name w:val="Grid Table 4 Accent 6"/>
    <w:basedOn w:val="Tablanormal"/>
    <w:uiPriority w:val="49"/>
    <w:rsid w:val="007C6EB3"/>
    <w:pPr>
      <w:spacing w:after="0" w:line="240" w:lineRule="auto"/>
    </w:pPr>
    <w:tblPr>
      <w:tblStyleRowBandSize w:val="1"/>
      <w:tblStyleColBandSize w:val="1"/>
      <w:tblInd w:w="0" w:type="dxa"/>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4254942">
      <w:bodyDiv w:val="1"/>
      <w:marLeft w:val="0"/>
      <w:marRight w:val="0"/>
      <w:marTop w:val="0"/>
      <w:marBottom w:val="0"/>
      <w:divBdr>
        <w:top w:val="none" w:sz="0" w:space="0" w:color="auto"/>
        <w:left w:val="none" w:sz="0" w:space="0" w:color="auto"/>
        <w:bottom w:val="none" w:sz="0" w:space="0" w:color="auto"/>
        <w:right w:val="none" w:sz="0" w:space="0" w:color="auto"/>
      </w:divBdr>
    </w:div>
    <w:div w:id="834150206">
      <w:bodyDiv w:val="1"/>
      <w:marLeft w:val="0"/>
      <w:marRight w:val="0"/>
      <w:marTop w:val="0"/>
      <w:marBottom w:val="0"/>
      <w:divBdr>
        <w:top w:val="none" w:sz="0" w:space="0" w:color="auto"/>
        <w:left w:val="none" w:sz="0" w:space="0" w:color="auto"/>
        <w:bottom w:val="none" w:sz="0" w:space="0" w:color="auto"/>
        <w:right w:val="none" w:sz="0" w:space="0" w:color="auto"/>
      </w:divBdr>
    </w:div>
    <w:div w:id="1247232073">
      <w:bodyDiv w:val="1"/>
      <w:marLeft w:val="0"/>
      <w:marRight w:val="0"/>
      <w:marTop w:val="0"/>
      <w:marBottom w:val="0"/>
      <w:divBdr>
        <w:top w:val="none" w:sz="0" w:space="0" w:color="auto"/>
        <w:left w:val="none" w:sz="0" w:space="0" w:color="auto"/>
        <w:bottom w:val="none" w:sz="0" w:space="0" w:color="auto"/>
        <w:right w:val="none" w:sz="0" w:space="0" w:color="auto"/>
      </w:divBdr>
    </w:div>
    <w:div w:id="1433430066">
      <w:bodyDiv w:val="1"/>
      <w:marLeft w:val="0"/>
      <w:marRight w:val="0"/>
      <w:marTop w:val="0"/>
      <w:marBottom w:val="0"/>
      <w:divBdr>
        <w:top w:val="none" w:sz="0" w:space="0" w:color="auto"/>
        <w:left w:val="none" w:sz="0" w:space="0" w:color="auto"/>
        <w:bottom w:val="none" w:sz="0" w:space="0" w:color="auto"/>
        <w:right w:val="none" w:sz="0" w:space="0" w:color="auto"/>
      </w:divBdr>
    </w:div>
    <w:div w:id="1592815753">
      <w:bodyDiv w:val="1"/>
      <w:marLeft w:val="0"/>
      <w:marRight w:val="0"/>
      <w:marTop w:val="0"/>
      <w:marBottom w:val="0"/>
      <w:divBdr>
        <w:top w:val="none" w:sz="0" w:space="0" w:color="auto"/>
        <w:left w:val="none" w:sz="0" w:space="0" w:color="auto"/>
        <w:bottom w:val="none" w:sz="0" w:space="0" w:color="auto"/>
        <w:right w:val="none" w:sz="0" w:space="0" w:color="auto"/>
      </w:divBdr>
    </w:div>
    <w:div w:id="20997877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3" Type="http://schemas.openxmlformats.org/officeDocument/2006/relationships/hyperlink" Target="http://libros.conaliteg.gob.mx/content/restricted/libros/carrusel.jsf?idLibro=1269" TargetMode="External"/><Relationship Id="rId2" Type="http://schemas.openxmlformats.org/officeDocument/2006/relationships/hyperlink" Target="http://coleccionderevistasdeeducacionyaprendizaje.cgpublisher.com/product/pub.329/prod.5" TargetMode="External"/><Relationship Id="rId1" Type="http://schemas.openxmlformats.org/officeDocument/2006/relationships/hyperlink" Target="https://publicaciones.inee.edu.mx/buscadorPub/P1/D/246/P1D246.pdf" TargetMode="External"/><Relationship Id="rId5" Type="http://schemas.openxmlformats.org/officeDocument/2006/relationships/hyperlink" Target="http://edu.jalisco.gob.mx/cepse/sites/edu.jalisco.gob.mx.cepse/files/sep_2011_programas_de_estudio_2011.guia_para_el_maestrosexto_grado.pdf" TargetMode="External"/><Relationship Id="rId4" Type="http://schemas.openxmlformats.org/officeDocument/2006/relationships/hyperlink" Target="http://libros.conaliteg.gob.mx/content/restricted/libros/carrusel.jsf?idLibro=1270" TargetMode="External"/></Relationship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oleObject" Target="embeddings/oleObject1.bin"/><Relationship Id="rId18" Type="http://schemas.openxmlformats.org/officeDocument/2006/relationships/image" Target="media/image8.png"/><Relationship Id="rId26" Type="http://schemas.openxmlformats.org/officeDocument/2006/relationships/hyperlink" Target="http://coleccionderevistasdeeducacionyaprendizaje.cgpublisher.com/product/pub.329/prod.5" TargetMode="External"/><Relationship Id="rId3" Type="http://schemas.openxmlformats.org/officeDocument/2006/relationships/styles" Target="styles.xml"/><Relationship Id="rId21" Type="http://schemas.openxmlformats.org/officeDocument/2006/relationships/image" Target="media/image11.png"/><Relationship Id="rId47" Type="http://schemas.microsoft.com/office/2016/09/relationships/commentsIds" Target="commentsIds.xml"/><Relationship Id="rId7" Type="http://schemas.openxmlformats.org/officeDocument/2006/relationships/endnotes" Target="endnotes.xml"/><Relationship Id="rId12" Type="http://schemas.openxmlformats.org/officeDocument/2006/relationships/image" Target="media/image4.wmf"/><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header" Target="head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image" Target="media/image14.png"/><Relationship Id="rId32" Type="http://schemas.microsoft.com/office/2011/relationships/people" Target="people.xml"/><Relationship Id="rId5" Type="http://schemas.openxmlformats.org/officeDocument/2006/relationships/webSettings" Target="webSettings.xml"/><Relationship Id="rId15" Type="http://schemas.openxmlformats.org/officeDocument/2006/relationships/oleObject" Target="embeddings/oleObject2.bin"/><Relationship Id="rId23" Type="http://schemas.openxmlformats.org/officeDocument/2006/relationships/image" Target="media/image13.png"/><Relationship Id="rId28" Type="http://schemas.openxmlformats.org/officeDocument/2006/relationships/header" Target="header1.xml"/><Relationship Id="rId10" Type="http://schemas.openxmlformats.org/officeDocument/2006/relationships/image" Target="media/image2.jpeg"/><Relationship Id="rId19" Type="http://schemas.openxmlformats.org/officeDocument/2006/relationships/image" Target="media/image9.png"/><Relationship Id="rId31"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5.wmf"/><Relationship Id="rId22" Type="http://schemas.openxmlformats.org/officeDocument/2006/relationships/image" Target="media/image12.png"/><Relationship Id="rId27" Type="http://schemas.openxmlformats.org/officeDocument/2006/relationships/hyperlink" Target="http://edu.jalisco.gob.mx/cepse/sites/edu.jalisco.gob.mx.cepse/files/sep_2011_programas_de_estudio_2011.guia_para_el_maestrosexto_grado.pdf" TargetMode="External"/><Relationship Id="rId30" Type="http://schemas.openxmlformats.org/officeDocument/2006/relationships/header" Target="header3.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2CB26C4-0081-4305-BB1D-73A8155096E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275</TotalTime>
  <Pages>34</Pages>
  <Words>9465</Words>
  <Characters>52058</Characters>
  <Application>Microsoft Office Word</Application>
  <DocSecurity>0</DocSecurity>
  <Lines>433</Lines>
  <Paragraphs>122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61401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Ramsés Vázquez Lira</dc:creator>
  <cp:lastModifiedBy>Adriana</cp:lastModifiedBy>
  <cp:revision>46</cp:revision>
  <dcterms:created xsi:type="dcterms:W3CDTF">2019-06-17T14:50:00Z</dcterms:created>
  <dcterms:modified xsi:type="dcterms:W3CDTF">2019-06-18T02:26:00Z</dcterms:modified>
</cp:coreProperties>
</file>