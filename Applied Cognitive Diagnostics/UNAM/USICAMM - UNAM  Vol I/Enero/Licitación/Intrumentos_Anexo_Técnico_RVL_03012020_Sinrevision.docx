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4203F2" w14:textId="70F2561D" w:rsidR="005638E6" w:rsidRPr="006233CD" w:rsidRDefault="001F1365" w:rsidP="005638E6">
      <w:pPr>
        <w:pStyle w:val="Textocomentario"/>
        <w:jc w:val="both"/>
        <w:rPr>
          <w:rFonts w:ascii="Montserrat" w:hAnsi="Montserrat" w:cs="Arial"/>
          <w:b/>
        </w:rPr>
      </w:pPr>
      <w:bookmarkStart w:id="0" w:name="_GoBack"/>
      <w:bookmarkEnd w:id="0"/>
      <w:r w:rsidRPr="006233CD">
        <w:rPr>
          <w:rFonts w:ascii="Montserrat" w:hAnsi="Montserrat" w:cs="Arial"/>
          <w:b/>
        </w:rPr>
        <w:t xml:space="preserve">ANEXO TÉCNICO PARA LA CONTRATACIÓN ABIERTA DE LOS SERVICIOS </w:t>
      </w:r>
      <w:del w:id="1" w:author="Juan Carlos Perez" w:date="2020-01-02T14:16:00Z">
        <w:r w:rsidRPr="006233CD" w:rsidDel="00E7767D">
          <w:rPr>
            <w:rFonts w:ascii="Montserrat" w:hAnsi="Montserrat" w:cs="Arial"/>
            <w:b/>
          </w:rPr>
          <w:delText xml:space="preserve">INTEGRALES </w:delText>
        </w:r>
      </w:del>
      <w:ins w:id="2" w:author="Juan Carlos Perez" w:date="2020-01-02T14:17:00Z">
        <w:r w:rsidR="00E7767D">
          <w:rPr>
            <w:rFonts w:ascii="Montserrat" w:hAnsi="Montserrat" w:cs="Arial"/>
            <w:b/>
          </w:rPr>
          <w:t>DE</w:t>
        </w:r>
      </w:ins>
      <w:del w:id="3" w:author="Juan Carlos Perez" w:date="2020-01-02T14:17:00Z">
        <w:r w:rsidR="001A5EE3" w:rsidRPr="006233CD" w:rsidDel="00E7767D">
          <w:rPr>
            <w:rFonts w:ascii="Montserrat" w:hAnsi="Montserrat" w:cs="Arial"/>
            <w:b/>
          </w:rPr>
          <w:delText xml:space="preserve">PARA </w:delText>
        </w:r>
        <w:r w:rsidRPr="006233CD" w:rsidDel="00E7767D">
          <w:rPr>
            <w:rFonts w:ascii="Montserrat" w:hAnsi="Montserrat" w:cs="Arial"/>
            <w:b/>
          </w:rPr>
          <w:delText>LA</w:delText>
        </w:r>
      </w:del>
      <w:r w:rsidRPr="006233CD">
        <w:rPr>
          <w:rFonts w:ascii="Montserrat" w:hAnsi="Montserrat" w:cs="Arial"/>
          <w:b/>
        </w:rPr>
        <w:t xml:space="preserve"> </w:t>
      </w:r>
      <w:del w:id="4" w:author="Juan Carlos Perez" w:date="2020-01-02T14:18:00Z">
        <w:r w:rsidRPr="006233CD" w:rsidDel="00E7767D">
          <w:rPr>
            <w:rFonts w:ascii="Montserrat" w:hAnsi="Montserrat" w:cs="Arial"/>
            <w:b/>
          </w:rPr>
          <w:delText xml:space="preserve">ELABORACIÓN </w:delText>
        </w:r>
      </w:del>
      <w:ins w:id="5" w:author="Juan Carlos Perez" w:date="2020-01-02T14:18:00Z">
        <w:r w:rsidR="00311AA6">
          <w:rPr>
            <w:rFonts w:ascii="Montserrat" w:hAnsi="Montserrat" w:cs="Arial"/>
            <w:b/>
          </w:rPr>
          <w:t>DISEÑO,</w:t>
        </w:r>
      </w:ins>
      <w:ins w:id="6" w:author="Juan Carlos Perez" w:date="2020-01-02T14:21:00Z">
        <w:r w:rsidR="006E33AB">
          <w:rPr>
            <w:rFonts w:ascii="Montserrat" w:hAnsi="Montserrat" w:cs="Arial"/>
            <w:b/>
          </w:rPr>
          <w:t xml:space="preserve"> </w:t>
        </w:r>
      </w:ins>
      <w:ins w:id="7" w:author="Ramsés Vázquez-Lira" w:date="2020-01-02T21:27:00Z">
        <w:r w:rsidR="00067F87">
          <w:rPr>
            <w:rFonts w:ascii="Montserrat" w:hAnsi="Montserrat" w:cs="Arial"/>
            <w:b/>
          </w:rPr>
          <w:t xml:space="preserve">DESARROLLO, </w:t>
        </w:r>
      </w:ins>
      <w:ins w:id="8" w:author="Juan Carlos Perez" w:date="2020-01-02T14:21:00Z">
        <w:r w:rsidR="006E33AB">
          <w:rPr>
            <w:rFonts w:ascii="Montserrat" w:hAnsi="Montserrat" w:cs="Arial"/>
            <w:b/>
          </w:rPr>
          <w:t>VALIDACIÓN</w:t>
        </w:r>
      </w:ins>
      <w:ins w:id="9" w:author="Juan Carlos Perez" w:date="2020-01-02T14:23:00Z">
        <w:r w:rsidR="006E33AB">
          <w:rPr>
            <w:rFonts w:ascii="Montserrat" w:hAnsi="Montserrat" w:cs="Arial"/>
            <w:b/>
          </w:rPr>
          <w:t>, APLICACIÓN, CALIFICACIÓN Y ANÁLISIS</w:t>
        </w:r>
      </w:ins>
      <w:ins w:id="10" w:author="Juan Carlos Perez" w:date="2020-01-02T14:21:00Z">
        <w:r w:rsidR="006E33AB">
          <w:rPr>
            <w:rFonts w:ascii="Montserrat" w:hAnsi="Montserrat" w:cs="Arial"/>
            <w:b/>
          </w:rPr>
          <w:t xml:space="preserve"> </w:t>
        </w:r>
      </w:ins>
      <w:r w:rsidRPr="006233CD">
        <w:rPr>
          <w:rFonts w:ascii="Montserrat" w:hAnsi="Montserrat" w:cs="Arial"/>
          <w:b/>
        </w:rPr>
        <w:t>DE</w:t>
      </w:r>
      <w:del w:id="11" w:author="Juan Carlos Perez" w:date="2020-01-02T14:24:00Z">
        <w:r w:rsidRPr="006233CD" w:rsidDel="006E33AB">
          <w:rPr>
            <w:rFonts w:ascii="Montserrat" w:hAnsi="Montserrat" w:cs="Arial"/>
            <w:b/>
          </w:rPr>
          <w:delText xml:space="preserve"> </w:delText>
        </w:r>
      </w:del>
      <w:del w:id="12" w:author="Juan Carlos Perez" w:date="2020-01-02T14:23:00Z">
        <w:r w:rsidRPr="006233CD" w:rsidDel="006E33AB">
          <w:rPr>
            <w:rFonts w:ascii="Montserrat" w:hAnsi="Montserrat" w:cs="Arial"/>
            <w:b/>
          </w:rPr>
          <w:delText>INSTRUMENTOS DE EVALUACIÓN,</w:delText>
        </w:r>
        <w:r w:rsidR="00746C0B" w:rsidRPr="006233CD" w:rsidDel="006E33AB">
          <w:rPr>
            <w:rFonts w:ascii="Montserrat" w:hAnsi="Montserrat" w:cs="Arial"/>
            <w:b/>
          </w:rPr>
          <w:delText xml:space="preserve"> </w:delText>
        </w:r>
      </w:del>
      <w:del w:id="13" w:author="Juan Carlos Perez" w:date="2020-01-02T14:21:00Z">
        <w:r w:rsidR="001A5EE3" w:rsidRPr="006233CD" w:rsidDel="006E33AB">
          <w:rPr>
            <w:rFonts w:ascii="Montserrat" w:hAnsi="Montserrat" w:cs="Arial"/>
            <w:b/>
          </w:rPr>
          <w:delText>LA</w:delText>
        </w:r>
      </w:del>
      <w:del w:id="14" w:author="Juan Carlos Perez" w:date="2020-01-02T14:23:00Z">
        <w:r w:rsidR="001A5EE3" w:rsidRPr="006233CD" w:rsidDel="006E33AB">
          <w:rPr>
            <w:rFonts w:ascii="Montserrat" w:hAnsi="Montserrat" w:cs="Arial"/>
            <w:b/>
          </w:rPr>
          <w:delText xml:space="preserve"> </w:delText>
        </w:r>
        <w:r w:rsidRPr="006233CD" w:rsidDel="006E33AB">
          <w:rPr>
            <w:rFonts w:ascii="Montserrat" w:hAnsi="Montserrat" w:cs="Arial"/>
            <w:b/>
          </w:rPr>
          <w:delText>APLICACIÓN DE</w:delText>
        </w:r>
      </w:del>
      <w:r w:rsidRPr="006233CD">
        <w:rPr>
          <w:rFonts w:ascii="Montserrat" w:hAnsi="Montserrat" w:cs="Arial"/>
          <w:b/>
        </w:rPr>
        <w:t xml:space="preserve"> </w:t>
      </w:r>
      <w:ins w:id="15" w:author="Juan Carlos Perez" w:date="2020-01-02T14:23:00Z">
        <w:r w:rsidR="006E33AB">
          <w:rPr>
            <w:rFonts w:ascii="Montserrat" w:hAnsi="Montserrat" w:cs="Arial"/>
            <w:b/>
          </w:rPr>
          <w:t xml:space="preserve">LAS </w:t>
        </w:r>
      </w:ins>
      <w:ins w:id="16" w:author="Ramsés Vázquez-Lira" w:date="2020-01-02T21:27:00Z">
        <w:r w:rsidR="00067F87">
          <w:rPr>
            <w:rFonts w:ascii="Montserrat" w:hAnsi="Montserrat" w:cs="Arial"/>
            <w:b/>
          </w:rPr>
          <w:t>VALORACIONES</w:t>
        </w:r>
      </w:ins>
      <w:del w:id="17" w:author="Ramsés Vázquez-Lira" w:date="2020-01-02T21:27:00Z">
        <w:r w:rsidRPr="006233CD" w:rsidDel="00067F87">
          <w:rPr>
            <w:rFonts w:ascii="Montserrat" w:hAnsi="Montserrat" w:cs="Arial"/>
            <w:b/>
          </w:rPr>
          <w:delText>EVALUACIONES</w:delText>
        </w:r>
      </w:del>
      <w:r w:rsidRPr="006233CD">
        <w:rPr>
          <w:rFonts w:ascii="Montserrat" w:hAnsi="Montserrat" w:cs="Arial"/>
          <w:b/>
        </w:rPr>
        <w:t xml:space="preserve"> DOCENTES</w:t>
      </w:r>
      <w:r w:rsidR="001A5EE3" w:rsidRPr="006233CD">
        <w:rPr>
          <w:rFonts w:ascii="Montserrat" w:hAnsi="Montserrat" w:cs="Arial"/>
          <w:b/>
        </w:rPr>
        <w:t xml:space="preserve"> </w:t>
      </w:r>
      <w:del w:id="18" w:author="Juan Carlos Perez" w:date="2020-01-02T14:23:00Z">
        <w:r w:rsidR="001A5EE3" w:rsidRPr="006233CD" w:rsidDel="006E33AB">
          <w:rPr>
            <w:rFonts w:ascii="Montserrat" w:hAnsi="Montserrat" w:cs="Arial"/>
            <w:b/>
          </w:rPr>
          <w:delText>Y EL</w:delText>
        </w:r>
        <w:r w:rsidRPr="006233CD" w:rsidDel="006E33AB">
          <w:rPr>
            <w:rFonts w:ascii="Montserrat" w:hAnsi="Montserrat" w:cs="Arial"/>
            <w:b/>
          </w:rPr>
          <w:delText xml:space="preserve"> ANÁLISIS </w:delText>
        </w:r>
        <w:r w:rsidR="005638E6" w:rsidRPr="006233CD" w:rsidDel="006E33AB">
          <w:rPr>
            <w:rFonts w:ascii="Montserrat" w:hAnsi="Montserrat" w:cs="Arial"/>
            <w:b/>
          </w:rPr>
          <w:delText xml:space="preserve">Y CALIFICACIÓN </w:delText>
        </w:r>
      </w:del>
      <w:r w:rsidR="005638E6" w:rsidRPr="006233CD">
        <w:rPr>
          <w:rFonts w:ascii="Montserrat" w:hAnsi="Montserrat" w:cs="Arial"/>
          <w:b/>
        </w:rPr>
        <w:t>RELATIV</w:t>
      </w:r>
      <w:ins w:id="19" w:author="Juan Carlos Perez" w:date="2020-01-02T14:23:00Z">
        <w:r w:rsidR="006E33AB">
          <w:rPr>
            <w:rFonts w:ascii="Montserrat" w:hAnsi="Montserrat" w:cs="Arial"/>
            <w:b/>
          </w:rPr>
          <w:t>A</w:t>
        </w:r>
      </w:ins>
      <w:del w:id="20" w:author="Juan Carlos Perez" w:date="2020-01-02T14:23:00Z">
        <w:r w:rsidR="005638E6" w:rsidRPr="006233CD" w:rsidDel="006E33AB">
          <w:rPr>
            <w:rFonts w:ascii="Montserrat" w:hAnsi="Montserrat" w:cs="Arial"/>
            <w:b/>
          </w:rPr>
          <w:delText>O</w:delText>
        </w:r>
      </w:del>
      <w:r w:rsidR="005638E6" w:rsidRPr="006233CD">
        <w:rPr>
          <w:rFonts w:ascii="Montserrat" w:hAnsi="Montserrat" w:cs="Arial"/>
          <w:b/>
        </w:rPr>
        <w:t>S A LOS PROCESOS DE</w:t>
      </w:r>
      <w:del w:id="21" w:author="Juan Carlos Perez" w:date="2020-01-02T14:25:00Z">
        <w:r w:rsidR="005638E6" w:rsidRPr="006233CD" w:rsidDel="006E33AB">
          <w:rPr>
            <w:rFonts w:ascii="Montserrat" w:hAnsi="Montserrat" w:cs="Arial"/>
            <w:b/>
          </w:rPr>
          <w:delText xml:space="preserve"> SELECCIÓN PARA LA</w:delText>
        </w:r>
      </w:del>
      <w:r w:rsidR="005638E6" w:rsidRPr="006233CD">
        <w:rPr>
          <w:rFonts w:ascii="Montserrat" w:hAnsi="Montserrat" w:cs="Arial"/>
          <w:b/>
        </w:rPr>
        <w:t xml:space="preserve"> ADMISIÓN </w:t>
      </w:r>
      <w:ins w:id="22" w:author="Ramsés Vázquez-Lira" w:date="2020-01-02T21:33:00Z">
        <w:r w:rsidR="00AC0969">
          <w:rPr>
            <w:rFonts w:ascii="Montserrat" w:hAnsi="Montserrat" w:cs="Arial"/>
            <w:b/>
          </w:rPr>
          <w:t>AL SISTEMA DE CARRERA DE LAS MAESTRAS Y LOS MAESTROS, DE</w:t>
        </w:r>
      </w:ins>
      <w:ins w:id="23" w:author="Juan Carlos Perez" w:date="2020-01-02T14:36:00Z">
        <w:del w:id="24" w:author="Ramsés Vázquez-Lira" w:date="2020-01-02T21:33:00Z">
          <w:r w:rsidR="00311AA6" w:rsidDel="00AC0969">
            <w:rPr>
              <w:rFonts w:ascii="Montserrat" w:hAnsi="Montserrat" w:cs="Arial"/>
              <w:b/>
            </w:rPr>
            <w:delText>Y</w:delText>
          </w:r>
        </w:del>
        <w:r w:rsidR="00311AA6">
          <w:rPr>
            <w:rFonts w:ascii="Montserrat" w:hAnsi="Montserrat" w:cs="Arial"/>
            <w:b/>
          </w:rPr>
          <w:t xml:space="preserve"> </w:t>
        </w:r>
        <w:r w:rsidR="00311AA6" w:rsidRPr="006233CD">
          <w:rPr>
            <w:rFonts w:ascii="Montserrat" w:hAnsi="Montserrat" w:cs="Arial"/>
            <w:b/>
          </w:rPr>
          <w:t>PROMOCIÓN HORIZONTAL</w:t>
        </w:r>
      </w:ins>
      <w:ins w:id="25" w:author="Ramsés Vázquez-Lira" w:date="2020-01-02T21:34:00Z">
        <w:r w:rsidR="00AC0969">
          <w:rPr>
            <w:rFonts w:ascii="Montserrat" w:hAnsi="Montserrat" w:cs="Arial"/>
            <w:b/>
          </w:rPr>
          <w:t xml:space="preserve"> </w:t>
        </w:r>
      </w:ins>
      <w:ins w:id="26" w:author="Ramsés Vázquez-Lira" w:date="2020-01-02T21:37:00Z">
        <w:r w:rsidR="00763107">
          <w:rPr>
            <w:rFonts w:ascii="Montserrat" w:hAnsi="Montserrat" w:cs="Arial"/>
            <w:b/>
          </w:rPr>
          <w:t>PARA</w:t>
        </w:r>
      </w:ins>
      <w:ins w:id="27" w:author="Ramsés Vázquez-Lira" w:date="2020-01-02T21:34:00Z">
        <w:r w:rsidR="00AC0969">
          <w:rPr>
            <w:rFonts w:ascii="Montserrat" w:hAnsi="Montserrat" w:cs="Arial"/>
            <w:b/>
          </w:rPr>
          <w:t xml:space="preserve"> LA</w:t>
        </w:r>
      </w:ins>
      <w:ins w:id="28" w:author="Ramsés Vázquez-Lira" w:date="2020-01-02T21:35:00Z">
        <w:r w:rsidR="00AC0969">
          <w:rPr>
            <w:rFonts w:ascii="Montserrat" w:hAnsi="Montserrat" w:cs="Arial"/>
            <w:b/>
          </w:rPr>
          <w:t>S</w:t>
        </w:r>
      </w:ins>
      <w:ins w:id="29" w:author="Ramsés Vázquez-Lira" w:date="2020-01-02T21:34:00Z">
        <w:r w:rsidR="00AC0969">
          <w:rPr>
            <w:rFonts w:ascii="Montserrat" w:hAnsi="Montserrat" w:cs="Arial"/>
            <w:b/>
          </w:rPr>
          <w:t xml:space="preserve"> </w:t>
        </w:r>
        <w:r w:rsidR="00AC0969" w:rsidRPr="008E5F51">
          <w:rPr>
            <w:rFonts w:ascii="Montserrat" w:hAnsi="Montserrat" w:cs="Arial"/>
            <w:b/>
            <w:highlight w:val="yellow"/>
          </w:rPr>
          <w:t>FUNCI</w:t>
        </w:r>
      </w:ins>
      <w:ins w:id="30" w:author="Ramsés Vázquez-Lira" w:date="2020-01-02T21:36:00Z">
        <w:r w:rsidR="00AC0969" w:rsidRPr="008E5F51">
          <w:rPr>
            <w:rFonts w:ascii="Montserrat" w:hAnsi="Montserrat" w:cs="Arial"/>
            <w:b/>
            <w:highlight w:val="yellow"/>
          </w:rPr>
          <w:t>ONES</w:t>
        </w:r>
      </w:ins>
      <w:ins w:id="31" w:author="Ramsés Vázquez-Lira" w:date="2020-01-02T21:34:00Z">
        <w:r w:rsidR="00AC0969" w:rsidRPr="008E5F51">
          <w:rPr>
            <w:rFonts w:ascii="Montserrat" w:hAnsi="Montserrat" w:cs="Arial"/>
            <w:b/>
            <w:highlight w:val="yellow"/>
          </w:rPr>
          <w:t xml:space="preserve"> DOC</w:t>
        </w:r>
      </w:ins>
      <w:ins w:id="32" w:author="Ramsés Vázquez-Lira" w:date="2020-01-02T21:35:00Z">
        <w:r w:rsidR="00AC0969" w:rsidRPr="008E5F51">
          <w:rPr>
            <w:rFonts w:ascii="Montserrat" w:hAnsi="Montserrat" w:cs="Arial"/>
            <w:b/>
            <w:highlight w:val="yellow"/>
          </w:rPr>
          <w:t>ENTE</w:t>
        </w:r>
      </w:ins>
      <w:ins w:id="33" w:author="Ramsés Vázquez-Lira" w:date="2020-01-02T21:36:00Z">
        <w:r w:rsidR="00AC0969" w:rsidRPr="008E5F51">
          <w:rPr>
            <w:rFonts w:ascii="Montserrat" w:hAnsi="Montserrat" w:cs="Arial"/>
            <w:b/>
            <w:highlight w:val="yellow"/>
          </w:rPr>
          <w:t>S</w:t>
        </w:r>
      </w:ins>
      <w:ins w:id="34" w:author="Juan Carlos Perez" w:date="2020-01-02T14:36:00Z">
        <w:r w:rsidR="00311AA6" w:rsidRPr="006233CD">
          <w:rPr>
            <w:rFonts w:ascii="Montserrat" w:hAnsi="Montserrat" w:cs="Arial"/>
            <w:b/>
          </w:rPr>
          <w:t xml:space="preserve"> </w:t>
        </w:r>
      </w:ins>
      <w:ins w:id="35" w:author="Juan Carlos Perez" w:date="2020-01-02T14:26:00Z">
        <w:del w:id="36" w:author="Ramsés Vázquez-Lira" w:date="2020-01-02T21:31:00Z">
          <w:r w:rsidR="00311AA6" w:rsidDel="00170854">
            <w:rPr>
              <w:rFonts w:ascii="Montserrat" w:hAnsi="Montserrat" w:cs="Arial"/>
              <w:b/>
            </w:rPr>
            <w:delText>EN E</w:delText>
          </w:r>
          <w:r w:rsidR="006E33AB" w:rsidDel="00170854">
            <w:rPr>
              <w:rFonts w:ascii="Montserrat" w:hAnsi="Montserrat" w:cs="Arial"/>
              <w:b/>
            </w:rPr>
            <w:delText xml:space="preserve">L </w:delText>
          </w:r>
        </w:del>
        <w:del w:id="37" w:author="Ramsés Vázquez-Lira" w:date="2020-01-02T21:28:00Z">
          <w:r w:rsidR="006E33AB" w:rsidDel="00067F87">
            <w:rPr>
              <w:rFonts w:ascii="Montserrat" w:hAnsi="Montserrat" w:cs="Arial"/>
              <w:b/>
            </w:rPr>
            <w:delText>SERVICIO PROFESIONAL DOCENTE</w:delText>
          </w:r>
        </w:del>
      </w:ins>
      <w:del w:id="38" w:author="Ramsés Vázquez-Lira" w:date="2020-01-02T21:31:00Z">
        <w:r w:rsidR="005638E6" w:rsidRPr="006233CD" w:rsidDel="00170854">
          <w:rPr>
            <w:rFonts w:ascii="Montserrat" w:hAnsi="Montserrat" w:cs="Arial"/>
            <w:b/>
          </w:rPr>
          <w:delText xml:space="preserve">EN EDUCACIÓN BÁSICA Y EDUCACIÓN MEDIA SUPERIOR, </w:delText>
        </w:r>
      </w:del>
      <w:ins w:id="39" w:author="Juan Carlos Perez" w:date="2020-01-02T14:37:00Z">
        <w:r w:rsidR="00311AA6">
          <w:rPr>
            <w:rFonts w:ascii="Montserrat" w:hAnsi="Montserrat" w:cs="Arial"/>
            <w:b/>
          </w:rPr>
          <w:t xml:space="preserve">Y </w:t>
        </w:r>
      </w:ins>
      <w:del w:id="40" w:author="Juan Carlos Perez" w:date="2020-01-02T14:37:00Z">
        <w:r w:rsidR="005638E6" w:rsidRPr="006233CD" w:rsidDel="00311AA6">
          <w:rPr>
            <w:rFonts w:ascii="Montserrat" w:hAnsi="Montserrat" w:cs="Arial"/>
            <w:b/>
          </w:rPr>
          <w:delText xml:space="preserve">ASÍ COMO </w:delText>
        </w:r>
      </w:del>
      <w:ins w:id="41" w:author="Juan Carlos Perez" w:date="2020-01-02T14:28:00Z">
        <w:r w:rsidR="006E33AB">
          <w:rPr>
            <w:rFonts w:ascii="Montserrat" w:hAnsi="Montserrat" w:cs="Arial"/>
            <w:b/>
          </w:rPr>
          <w:t>DE</w:t>
        </w:r>
      </w:ins>
      <w:del w:id="42" w:author="Juan Carlos Perez" w:date="2020-01-02T14:28:00Z">
        <w:r w:rsidR="005638E6" w:rsidRPr="006233CD" w:rsidDel="006E33AB">
          <w:rPr>
            <w:rFonts w:ascii="Montserrat" w:hAnsi="Montserrat" w:cs="Arial"/>
            <w:b/>
          </w:rPr>
          <w:delText>PARA LA</w:delText>
        </w:r>
      </w:del>
      <w:r w:rsidR="005638E6" w:rsidRPr="006233CD">
        <w:rPr>
          <w:rFonts w:ascii="Montserrat" w:hAnsi="Montserrat" w:cs="Arial"/>
          <w:b/>
        </w:rPr>
        <w:t xml:space="preserve"> PROMOCIÓN </w:t>
      </w:r>
      <w:ins w:id="43" w:author="Juan Carlos Perez" w:date="2020-01-02T14:34:00Z">
        <w:r w:rsidR="00311AA6">
          <w:rPr>
            <w:rFonts w:ascii="Montserrat" w:hAnsi="Montserrat" w:cs="Arial"/>
            <w:b/>
          </w:rPr>
          <w:t xml:space="preserve">VERTICAL </w:t>
        </w:r>
      </w:ins>
      <w:ins w:id="44" w:author="Ramsés Vázquez-Lira" w:date="2020-01-02T21:37:00Z">
        <w:r w:rsidR="00763107">
          <w:rPr>
            <w:rFonts w:ascii="Montserrat" w:hAnsi="Montserrat" w:cs="Arial"/>
            <w:b/>
          </w:rPr>
          <w:t>PARA</w:t>
        </w:r>
      </w:ins>
      <w:ins w:id="45" w:author="Juan Carlos Perez" w:date="2020-01-02T14:37:00Z">
        <w:del w:id="46" w:author="Ramsés Vázquez-Lira" w:date="2020-01-02T21:37:00Z">
          <w:r w:rsidR="00311AA6" w:rsidDel="00763107">
            <w:rPr>
              <w:rFonts w:ascii="Montserrat" w:hAnsi="Montserrat" w:cs="Arial"/>
              <w:b/>
            </w:rPr>
            <w:delText>DE</w:delText>
          </w:r>
        </w:del>
      </w:ins>
      <w:del w:id="47" w:author="Juan Carlos Perez" w:date="2020-01-02T14:37:00Z">
        <w:r w:rsidR="005638E6" w:rsidRPr="006233CD" w:rsidDel="00311AA6">
          <w:rPr>
            <w:rFonts w:ascii="Montserrat" w:hAnsi="Montserrat" w:cs="Arial"/>
            <w:b/>
          </w:rPr>
          <w:delText>A</w:delText>
        </w:r>
      </w:del>
      <w:r w:rsidR="005638E6" w:rsidRPr="006233CD">
        <w:rPr>
          <w:rFonts w:ascii="Montserrat" w:hAnsi="Montserrat" w:cs="Arial"/>
          <w:b/>
        </w:rPr>
        <w:t xml:space="preserve"> LA</w:t>
      </w:r>
      <w:r w:rsidR="001A5EE3" w:rsidRPr="006233CD">
        <w:rPr>
          <w:rFonts w:ascii="Montserrat" w:hAnsi="Montserrat" w:cs="Arial"/>
          <w:b/>
        </w:rPr>
        <w:t>S</w:t>
      </w:r>
      <w:r w:rsidR="005638E6" w:rsidRPr="006233CD">
        <w:rPr>
          <w:rFonts w:ascii="Montserrat" w:hAnsi="Montserrat" w:cs="Arial"/>
          <w:b/>
        </w:rPr>
        <w:t xml:space="preserve"> FUNCI</w:t>
      </w:r>
      <w:r w:rsidR="001A5EE3" w:rsidRPr="006233CD">
        <w:rPr>
          <w:rFonts w:ascii="Montserrat" w:hAnsi="Montserrat" w:cs="Arial"/>
          <w:b/>
        </w:rPr>
        <w:t>ONES</w:t>
      </w:r>
      <w:r w:rsidR="005638E6" w:rsidRPr="006233CD">
        <w:rPr>
          <w:rFonts w:ascii="Montserrat" w:hAnsi="Montserrat" w:cs="Arial"/>
          <w:b/>
        </w:rPr>
        <w:t xml:space="preserve"> DIRECTIVA</w:t>
      </w:r>
      <w:r w:rsidR="001A5EE3" w:rsidRPr="006233CD">
        <w:rPr>
          <w:rFonts w:ascii="Montserrat" w:hAnsi="Montserrat" w:cs="Arial"/>
          <w:b/>
        </w:rPr>
        <w:t>S</w:t>
      </w:r>
      <w:r w:rsidR="005638E6" w:rsidRPr="006233CD">
        <w:rPr>
          <w:rFonts w:ascii="Montserrat" w:hAnsi="Montserrat" w:cs="Arial"/>
          <w:b/>
        </w:rPr>
        <w:t xml:space="preserve"> </w:t>
      </w:r>
      <w:r w:rsidR="001A5EE3" w:rsidRPr="006233CD">
        <w:rPr>
          <w:rFonts w:ascii="Montserrat" w:hAnsi="Montserrat" w:cs="Arial"/>
          <w:b/>
        </w:rPr>
        <w:t>Y</w:t>
      </w:r>
      <w:r w:rsidR="005638E6" w:rsidRPr="006233CD">
        <w:rPr>
          <w:rFonts w:ascii="Montserrat" w:hAnsi="Montserrat" w:cs="Arial"/>
          <w:b/>
        </w:rPr>
        <w:t xml:space="preserve"> DE SUPERVISIÓN EN EDUCACIÓN BÁSICA Y EDUCACIÓN MEDIA SUPERIOR</w:t>
      </w:r>
      <w:del w:id="48" w:author="Juan Carlos Perez" w:date="2020-01-02T14:37:00Z">
        <w:r w:rsidR="00257AE1" w:rsidRPr="006233CD" w:rsidDel="00311AA6">
          <w:rPr>
            <w:rFonts w:ascii="Montserrat" w:hAnsi="Montserrat" w:cs="Arial"/>
            <w:b/>
          </w:rPr>
          <w:delText xml:space="preserve"> </w:delText>
        </w:r>
        <w:r w:rsidR="00341F11" w:rsidRPr="006233CD" w:rsidDel="00311AA6">
          <w:rPr>
            <w:rFonts w:ascii="Montserrat" w:hAnsi="Montserrat" w:cs="Arial"/>
            <w:b/>
          </w:rPr>
          <w:delText>Y</w:delText>
        </w:r>
      </w:del>
      <w:del w:id="49" w:author="Juan Carlos Perez" w:date="2020-01-02T14:29:00Z">
        <w:r w:rsidR="00341F11" w:rsidRPr="006233CD" w:rsidDel="006E33AB">
          <w:rPr>
            <w:rFonts w:ascii="Montserrat" w:hAnsi="Montserrat" w:cs="Arial"/>
            <w:b/>
          </w:rPr>
          <w:delText xml:space="preserve"> </w:delText>
        </w:r>
        <w:r w:rsidR="001A5EE3" w:rsidRPr="006233CD" w:rsidDel="006E33AB">
          <w:rPr>
            <w:rFonts w:ascii="Montserrat" w:hAnsi="Montserrat" w:cs="Arial"/>
            <w:b/>
          </w:rPr>
          <w:delText>PARA</w:delText>
        </w:r>
      </w:del>
      <w:del w:id="50" w:author="Ramsés Vázquez-Lira" w:date="2020-01-02T21:34:00Z">
        <w:r w:rsidR="001A5EE3" w:rsidRPr="006233CD" w:rsidDel="00AC0969">
          <w:rPr>
            <w:rFonts w:ascii="Montserrat" w:hAnsi="Montserrat" w:cs="Arial"/>
            <w:b/>
          </w:rPr>
          <w:delText xml:space="preserve"> LA </w:delText>
        </w:r>
        <w:r w:rsidR="00341F11" w:rsidRPr="006233CD" w:rsidDel="00AC0969">
          <w:rPr>
            <w:rFonts w:ascii="Montserrat" w:hAnsi="Montserrat" w:cs="Arial"/>
            <w:b/>
          </w:rPr>
          <w:delText xml:space="preserve">PROMOCIÓN HORIZONTAL </w:delText>
        </w:r>
        <w:r w:rsidR="005638E6" w:rsidRPr="006233CD" w:rsidDel="00AC0969">
          <w:rPr>
            <w:rFonts w:ascii="Montserrat" w:hAnsi="Montserrat" w:cs="Arial"/>
            <w:b/>
          </w:rPr>
          <w:delText>EN EDUCACIÓN BÁSICA Y EDUACIÓN MEDIA SUPERIOR</w:delText>
        </w:r>
      </w:del>
    </w:p>
    <w:p w14:paraId="224D7B44" w14:textId="26C985E3" w:rsidR="00A557D5" w:rsidRPr="006233CD" w:rsidRDefault="00497709" w:rsidP="001A5EE3">
      <w:pPr>
        <w:spacing w:before="240" w:line="360" w:lineRule="auto"/>
        <w:jc w:val="both"/>
        <w:rPr>
          <w:rFonts w:ascii="Montserrat" w:hAnsi="Montserrat"/>
          <w:sz w:val="20"/>
          <w:szCs w:val="20"/>
        </w:rPr>
      </w:pPr>
      <w:r w:rsidRPr="006233CD">
        <w:rPr>
          <w:rFonts w:ascii="Montserrat" w:hAnsi="Montserrat"/>
          <w:sz w:val="20"/>
          <w:szCs w:val="20"/>
        </w:rPr>
        <w:t>El artículo 3o. Constitucional establece que la admisión, promoción y reconocimiento del personal que ejerza la función docente, directiva o de supervisión</w:t>
      </w:r>
      <w:del w:id="51" w:author="Juan Carlos Perez" w:date="2020-01-02T14:27:00Z">
        <w:r w:rsidRPr="006233CD" w:rsidDel="006E33AB">
          <w:rPr>
            <w:rFonts w:ascii="Montserrat" w:hAnsi="Montserrat"/>
            <w:sz w:val="20"/>
            <w:szCs w:val="20"/>
          </w:rPr>
          <w:delText>,</w:delText>
        </w:r>
      </w:del>
      <w:r w:rsidRPr="006233CD">
        <w:rPr>
          <w:rFonts w:ascii="Montserrat" w:hAnsi="Montserrat"/>
          <w:sz w:val="20"/>
          <w:szCs w:val="20"/>
        </w:rPr>
        <w:t xml:space="preserve"> se realizará a través de procesos de selección</w:t>
      </w:r>
      <w:r w:rsidR="001A5EE3" w:rsidRPr="006233CD">
        <w:rPr>
          <w:rFonts w:ascii="Montserrat" w:hAnsi="Montserrat"/>
          <w:sz w:val="20"/>
          <w:szCs w:val="20"/>
        </w:rPr>
        <w:t xml:space="preserve">. </w:t>
      </w:r>
      <w:r w:rsidR="001A5EE3" w:rsidRPr="006233CD">
        <w:rPr>
          <w:rFonts w:ascii="Montserrat" w:eastAsia="Adobe Song Std L" w:hAnsi="Montserrat"/>
          <w:sz w:val="20"/>
          <w:szCs w:val="20"/>
        </w:rPr>
        <w:t>De acuerdo con la Ley General del Sistema para la Carrera de las Maestras y los Maestros</w:t>
      </w:r>
      <w:ins w:id="52" w:author="Juan Carlos Perez" w:date="2020-01-02T14:27:00Z">
        <w:r w:rsidR="006E33AB">
          <w:rPr>
            <w:rFonts w:ascii="Montserrat" w:eastAsia="Adobe Song Std L" w:hAnsi="Montserrat"/>
            <w:sz w:val="20"/>
            <w:szCs w:val="20"/>
          </w:rPr>
          <w:t>,</w:t>
        </w:r>
      </w:ins>
      <w:del w:id="53" w:author="Juan Carlos Perez" w:date="2020-01-02T14:27:00Z">
        <w:r w:rsidR="001A5EE3" w:rsidRPr="006233CD" w:rsidDel="006E33AB">
          <w:rPr>
            <w:rFonts w:ascii="Montserrat" w:eastAsia="Adobe Song Std L" w:hAnsi="Montserrat"/>
            <w:sz w:val="20"/>
            <w:szCs w:val="20"/>
          </w:rPr>
          <w:delText>,</w:delText>
        </w:r>
      </w:del>
      <w:r w:rsidR="001A5EE3" w:rsidRPr="006233CD">
        <w:rPr>
          <w:rFonts w:ascii="Montserrat" w:eastAsia="Adobe Song Std L" w:hAnsi="Montserrat"/>
          <w:sz w:val="20"/>
          <w:szCs w:val="20"/>
        </w:rPr>
        <w:t xml:space="preserve"> publicada el 30 de septiembre del 2019 en el Diario Oficial de la Federación, es responsabilidad de la Secretaría de Educación Pública (SEP), a través de la Unidad del Sistema para la Carrera de las Maestras y los Maestros (USICAMM), definir los lineamientos generales que regularán los procesos de admisión, reconocimiento y promoción horizontal y vertical que marcan puntos importantes de inflexión dentro de la trayectoria docente, </w:t>
      </w:r>
      <w:r w:rsidR="000D24D1" w:rsidRPr="006233CD">
        <w:rPr>
          <w:rFonts w:ascii="Montserrat" w:hAnsi="Montserrat"/>
          <w:sz w:val="20"/>
          <w:szCs w:val="20"/>
        </w:rPr>
        <w:t xml:space="preserve">tomando en cuenta </w:t>
      </w:r>
      <w:r w:rsidR="00A557D5" w:rsidRPr="006233CD">
        <w:rPr>
          <w:rFonts w:ascii="Montserrat" w:hAnsi="Montserrat"/>
          <w:sz w:val="20"/>
          <w:szCs w:val="20"/>
        </w:rPr>
        <w:t>la valoración de</w:t>
      </w:r>
      <w:r w:rsidR="000D24D1" w:rsidRPr="006233CD">
        <w:rPr>
          <w:rFonts w:ascii="Montserrat" w:hAnsi="Montserrat"/>
          <w:sz w:val="20"/>
          <w:szCs w:val="20"/>
        </w:rPr>
        <w:t xml:space="preserve"> un</w:t>
      </w:r>
      <w:r w:rsidR="00A557D5" w:rsidRPr="006233CD">
        <w:rPr>
          <w:rFonts w:ascii="Montserrat" w:hAnsi="Montserrat"/>
          <w:sz w:val="20"/>
          <w:szCs w:val="20"/>
        </w:rPr>
        <w:t xml:space="preserve"> conjunto de </w:t>
      </w:r>
      <w:r w:rsidR="000D24D1" w:rsidRPr="006233CD">
        <w:rPr>
          <w:rFonts w:ascii="Montserrat" w:hAnsi="Montserrat"/>
          <w:sz w:val="20"/>
          <w:szCs w:val="20"/>
        </w:rPr>
        <w:t>elementos multifactoriales</w:t>
      </w:r>
      <w:r w:rsidR="001A5EE3" w:rsidRPr="006233CD">
        <w:rPr>
          <w:rFonts w:ascii="Montserrat" w:hAnsi="Montserrat"/>
          <w:sz w:val="20"/>
          <w:szCs w:val="20"/>
        </w:rPr>
        <w:t>, dentro de los cuales se incluye un</w:t>
      </w:r>
      <w:r w:rsidR="00B179FD" w:rsidRPr="006233CD">
        <w:rPr>
          <w:rFonts w:ascii="Montserrat" w:hAnsi="Montserrat"/>
          <w:sz w:val="20"/>
          <w:szCs w:val="20"/>
        </w:rPr>
        <w:t xml:space="preserve"> Sistema de Apreciación</w:t>
      </w:r>
      <w:ins w:id="54" w:author="Ramsés Vázquez-Lira" w:date="2020-01-02T22:14:00Z">
        <w:r w:rsidR="00F25F50">
          <w:rPr>
            <w:rFonts w:ascii="Montserrat" w:hAnsi="Montserrat"/>
            <w:sz w:val="20"/>
            <w:szCs w:val="20"/>
          </w:rPr>
          <w:t xml:space="preserve"> </w:t>
        </w:r>
        <w:r w:rsidR="00F25F50" w:rsidRPr="006233CD">
          <w:rPr>
            <w:rFonts w:ascii="Montserrat" w:hAnsi="Montserrat"/>
            <w:sz w:val="20"/>
            <w:szCs w:val="20"/>
          </w:rPr>
          <w:t>(SISAP)</w:t>
        </w:r>
      </w:ins>
      <w:r w:rsidR="00B179FD" w:rsidRPr="006233CD">
        <w:rPr>
          <w:rFonts w:ascii="Montserrat" w:hAnsi="Montserrat"/>
          <w:sz w:val="20"/>
          <w:szCs w:val="20"/>
        </w:rPr>
        <w:t xml:space="preserve"> </w:t>
      </w:r>
      <w:r w:rsidR="001A5EE3" w:rsidRPr="006233CD">
        <w:rPr>
          <w:rFonts w:ascii="Montserrat" w:hAnsi="Montserrat"/>
          <w:sz w:val="20"/>
          <w:szCs w:val="20"/>
        </w:rPr>
        <w:t xml:space="preserve">de habilidades y conocimientos </w:t>
      </w:r>
      <w:del w:id="55" w:author="Ramsés Vázquez-Lira" w:date="2020-01-02T22:14:00Z">
        <w:r w:rsidR="00B179FD" w:rsidRPr="006233CD" w:rsidDel="00F25F50">
          <w:rPr>
            <w:rFonts w:ascii="Montserrat" w:hAnsi="Montserrat"/>
            <w:sz w:val="20"/>
            <w:szCs w:val="20"/>
          </w:rPr>
          <w:delText>(SISAP)</w:delText>
        </w:r>
        <w:r w:rsidR="001A5EE3" w:rsidRPr="006233CD" w:rsidDel="00F25F50">
          <w:rPr>
            <w:rFonts w:ascii="Montserrat" w:hAnsi="Montserrat"/>
            <w:sz w:val="20"/>
            <w:szCs w:val="20"/>
          </w:rPr>
          <w:delText xml:space="preserve"> </w:delText>
        </w:r>
      </w:del>
      <w:r w:rsidR="001A5EE3" w:rsidRPr="006233CD">
        <w:rPr>
          <w:rFonts w:ascii="Montserrat" w:hAnsi="Montserrat"/>
          <w:sz w:val="20"/>
          <w:szCs w:val="20"/>
        </w:rPr>
        <w:t>reconocidos como indispensables para el ejercicio de la práctica educativa.</w:t>
      </w:r>
    </w:p>
    <w:p w14:paraId="47910A72" w14:textId="2AACE125" w:rsidR="00B179FD" w:rsidRPr="006233CD" w:rsidRDefault="00C5582D" w:rsidP="00C14EDA">
      <w:pPr>
        <w:spacing w:before="240" w:line="360" w:lineRule="auto"/>
        <w:jc w:val="both"/>
        <w:rPr>
          <w:rFonts w:ascii="Montserrat" w:hAnsi="Montserrat"/>
          <w:sz w:val="20"/>
          <w:szCs w:val="20"/>
        </w:rPr>
      </w:pPr>
      <w:r w:rsidRPr="006233CD">
        <w:rPr>
          <w:rFonts w:ascii="Montserrat" w:hAnsi="Montserrat"/>
          <w:sz w:val="20"/>
          <w:szCs w:val="20"/>
        </w:rPr>
        <w:t>En apego al marco normativo, l</w:t>
      </w:r>
      <w:r w:rsidR="00B179FD" w:rsidRPr="006233CD">
        <w:rPr>
          <w:rFonts w:ascii="Montserrat" w:hAnsi="Montserrat"/>
          <w:sz w:val="20"/>
          <w:szCs w:val="20"/>
        </w:rPr>
        <w:t xml:space="preserve">a instauración del SISAP requiere de la elaboración de instrumentos que permitan apreciar los conocimientos, aptitudes y experiencias </w:t>
      </w:r>
      <w:r w:rsidR="000D24D1" w:rsidRPr="006233CD">
        <w:rPr>
          <w:rFonts w:ascii="Montserrat" w:hAnsi="Montserrat"/>
          <w:sz w:val="20"/>
          <w:szCs w:val="20"/>
        </w:rPr>
        <w:t xml:space="preserve">considerados </w:t>
      </w:r>
      <w:r w:rsidR="00B179FD" w:rsidRPr="006233CD">
        <w:rPr>
          <w:rFonts w:ascii="Montserrat" w:hAnsi="Montserrat"/>
          <w:sz w:val="20"/>
          <w:szCs w:val="20"/>
        </w:rPr>
        <w:t xml:space="preserve">necesarios </w:t>
      </w:r>
      <w:r w:rsidR="000D24D1" w:rsidRPr="006233CD">
        <w:rPr>
          <w:rFonts w:ascii="Montserrat" w:hAnsi="Montserrat"/>
          <w:sz w:val="20"/>
          <w:szCs w:val="20"/>
        </w:rPr>
        <w:t>para que</w:t>
      </w:r>
      <w:r w:rsidR="00B179FD" w:rsidRPr="006233CD">
        <w:rPr>
          <w:rFonts w:ascii="Montserrat" w:hAnsi="Montserrat"/>
          <w:sz w:val="20"/>
          <w:szCs w:val="20"/>
        </w:rPr>
        <w:t xml:space="preserve"> quienes aspir</w:t>
      </w:r>
      <w:r w:rsidR="000D24D1" w:rsidRPr="006233CD">
        <w:rPr>
          <w:rFonts w:ascii="Montserrat" w:hAnsi="Montserrat"/>
          <w:sz w:val="20"/>
          <w:szCs w:val="20"/>
        </w:rPr>
        <w:t>e</w:t>
      </w:r>
      <w:r w:rsidR="00B179FD" w:rsidRPr="006233CD">
        <w:rPr>
          <w:rFonts w:ascii="Montserrat" w:hAnsi="Montserrat"/>
          <w:sz w:val="20"/>
          <w:szCs w:val="20"/>
        </w:rPr>
        <w:t xml:space="preserve">n a desempeñar la función docente, directiva o de supervisión </w:t>
      </w:r>
      <w:r w:rsidR="000D24D1" w:rsidRPr="006233CD">
        <w:rPr>
          <w:rFonts w:ascii="Montserrat" w:hAnsi="Montserrat"/>
          <w:sz w:val="20"/>
          <w:szCs w:val="20"/>
        </w:rPr>
        <w:t>pueda</w:t>
      </w:r>
      <w:r w:rsidR="00B179FD" w:rsidRPr="006233CD">
        <w:rPr>
          <w:rFonts w:ascii="Montserrat" w:hAnsi="Montserrat"/>
          <w:sz w:val="20"/>
          <w:szCs w:val="20"/>
        </w:rPr>
        <w:t xml:space="preserve"> log</w:t>
      </w:r>
      <w:ins w:id="56" w:author="Juan Carlos Perez" w:date="2020-01-02T15:30:00Z">
        <w:r w:rsidR="00C55586">
          <w:rPr>
            <w:rFonts w:ascii="Montserrat" w:hAnsi="Montserrat"/>
            <w:sz w:val="20"/>
            <w:szCs w:val="20"/>
          </w:rPr>
          <w:t>r</w:t>
        </w:r>
      </w:ins>
      <w:r w:rsidR="00B179FD" w:rsidRPr="006233CD">
        <w:rPr>
          <w:rFonts w:ascii="Montserrat" w:hAnsi="Montserrat"/>
          <w:sz w:val="20"/>
          <w:szCs w:val="20"/>
        </w:rPr>
        <w:t>ar el aprendizaje y el desarrollo integral de los educandos</w:t>
      </w:r>
      <w:r w:rsidR="000D24D1" w:rsidRPr="006233CD">
        <w:rPr>
          <w:rFonts w:ascii="Montserrat" w:hAnsi="Montserrat"/>
          <w:sz w:val="20"/>
          <w:szCs w:val="20"/>
        </w:rPr>
        <w:t>, tomando como referencia</w:t>
      </w:r>
      <w:r w:rsidR="00B179FD" w:rsidRPr="006233CD">
        <w:rPr>
          <w:rFonts w:ascii="Montserrat" w:hAnsi="Montserrat"/>
          <w:sz w:val="20"/>
          <w:szCs w:val="20"/>
        </w:rPr>
        <w:t xml:space="preserve"> los perfiles</w:t>
      </w:r>
      <w:r w:rsidRPr="006233CD">
        <w:rPr>
          <w:rFonts w:ascii="Montserrat" w:hAnsi="Montserrat"/>
          <w:sz w:val="20"/>
          <w:szCs w:val="20"/>
        </w:rPr>
        <w:t xml:space="preserve"> profesionales correspondientes para Educación Básica y Educación Media Superior.</w:t>
      </w:r>
    </w:p>
    <w:p w14:paraId="34458B6D" w14:textId="235E2EBC" w:rsidR="005C355B" w:rsidRPr="006233CD" w:rsidRDefault="005C355B" w:rsidP="00C14EDA">
      <w:pPr>
        <w:spacing w:before="240" w:line="360" w:lineRule="auto"/>
        <w:jc w:val="both"/>
        <w:rPr>
          <w:rFonts w:ascii="Montserrat" w:hAnsi="Montserrat"/>
          <w:sz w:val="20"/>
          <w:szCs w:val="20"/>
        </w:rPr>
      </w:pPr>
      <w:r w:rsidRPr="006233CD">
        <w:rPr>
          <w:rFonts w:ascii="Montserrat" w:hAnsi="Montserrat"/>
          <w:sz w:val="20"/>
          <w:szCs w:val="20"/>
        </w:rPr>
        <w:t>Por lo anteriormente expuesto</w:t>
      </w:r>
      <w:r w:rsidR="00C5582D" w:rsidRPr="006233CD">
        <w:rPr>
          <w:rFonts w:ascii="Montserrat" w:hAnsi="Montserrat"/>
          <w:sz w:val="20"/>
          <w:szCs w:val="20"/>
        </w:rPr>
        <w:t xml:space="preserve"> y con la finalidad de dar cumplimiento al </w:t>
      </w:r>
      <w:r w:rsidR="00F76221" w:rsidRPr="006233CD">
        <w:rPr>
          <w:rFonts w:ascii="Montserrat" w:hAnsi="Montserrat"/>
          <w:sz w:val="20"/>
          <w:szCs w:val="20"/>
        </w:rPr>
        <w:t>marco normativo que regula el funcionamiento del Sistema de la Carrera de las Maestras y los Maestros</w:t>
      </w:r>
      <w:ins w:id="57" w:author="Ramsés Vázquez-Lira" w:date="2020-01-02T21:00:00Z">
        <w:r w:rsidR="00BB04F2">
          <w:rPr>
            <w:rFonts w:ascii="Montserrat" w:hAnsi="Montserrat"/>
            <w:sz w:val="20"/>
            <w:szCs w:val="20"/>
          </w:rPr>
          <w:t xml:space="preserve"> (SCMM)</w:t>
        </w:r>
      </w:ins>
      <w:r w:rsidR="00F76221" w:rsidRPr="006233CD">
        <w:rPr>
          <w:rFonts w:ascii="Montserrat" w:hAnsi="Montserrat"/>
          <w:sz w:val="20"/>
          <w:szCs w:val="20"/>
        </w:rPr>
        <w:t>,</w:t>
      </w:r>
      <w:r w:rsidR="00E51FD1" w:rsidRPr="006233CD">
        <w:rPr>
          <w:rFonts w:ascii="Montserrat" w:hAnsi="Montserrat"/>
          <w:sz w:val="20"/>
          <w:szCs w:val="20"/>
        </w:rPr>
        <w:t xml:space="preserve"> </w:t>
      </w:r>
      <w:r w:rsidR="005C627E" w:rsidRPr="006233CD">
        <w:rPr>
          <w:rFonts w:ascii="Montserrat" w:hAnsi="Montserrat"/>
          <w:sz w:val="20"/>
          <w:szCs w:val="20"/>
        </w:rPr>
        <w:t>las Direcciones Generales de Ingreso y Reconocimiento</w:t>
      </w:r>
      <w:ins w:id="58" w:author="Ramsés Vázquez-Lira" w:date="2020-01-02T21:01:00Z">
        <w:r w:rsidR="009F5061">
          <w:rPr>
            <w:rFonts w:ascii="Montserrat" w:hAnsi="Montserrat"/>
            <w:sz w:val="20"/>
            <w:szCs w:val="20"/>
          </w:rPr>
          <w:t xml:space="preserve"> (DGI y DGR)</w:t>
        </w:r>
      </w:ins>
      <w:r w:rsidR="005C627E" w:rsidRPr="006233CD">
        <w:rPr>
          <w:rFonts w:ascii="Montserrat" w:hAnsi="Montserrat"/>
          <w:sz w:val="20"/>
          <w:szCs w:val="20"/>
        </w:rPr>
        <w:t xml:space="preserve">, </w:t>
      </w:r>
      <w:r w:rsidRPr="006233CD">
        <w:rPr>
          <w:rFonts w:ascii="Montserrat" w:hAnsi="Montserrat"/>
          <w:sz w:val="20"/>
          <w:szCs w:val="20"/>
        </w:rPr>
        <w:t>y de Promoción</w:t>
      </w:r>
      <w:ins w:id="59" w:author="Ramsés Vázquez-Lira" w:date="2020-01-02T21:01:00Z">
        <w:r w:rsidR="009F5061">
          <w:rPr>
            <w:rFonts w:ascii="Montserrat" w:hAnsi="Montserrat"/>
            <w:sz w:val="20"/>
            <w:szCs w:val="20"/>
          </w:rPr>
          <w:t xml:space="preserve"> (DGP)</w:t>
        </w:r>
      </w:ins>
      <w:r w:rsidRPr="006233CD">
        <w:rPr>
          <w:rFonts w:ascii="Montserrat" w:hAnsi="Montserrat"/>
          <w:sz w:val="20"/>
          <w:szCs w:val="20"/>
        </w:rPr>
        <w:t xml:space="preserve"> de “LA USICAMM”, a través del oficio XXXX, solicitan se realicen los trámites administrativos conducentes para la contratación de los servicios integrales, consistentes en la elaboración de instrumentos de evaluación, </w:t>
      </w:r>
      <w:r w:rsidR="001D7B2F" w:rsidRPr="006233CD">
        <w:rPr>
          <w:rFonts w:ascii="Montserrat" w:hAnsi="Montserrat"/>
          <w:sz w:val="20"/>
          <w:szCs w:val="20"/>
        </w:rPr>
        <w:t xml:space="preserve">la </w:t>
      </w:r>
      <w:r w:rsidRPr="006233CD">
        <w:rPr>
          <w:rFonts w:ascii="Montserrat" w:hAnsi="Montserrat"/>
          <w:sz w:val="20"/>
          <w:szCs w:val="20"/>
        </w:rPr>
        <w:t>aplic</w:t>
      </w:r>
      <w:r w:rsidR="00F76221" w:rsidRPr="006233CD">
        <w:rPr>
          <w:rFonts w:ascii="Montserrat" w:hAnsi="Montserrat"/>
          <w:sz w:val="20"/>
          <w:szCs w:val="20"/>
        </w:rPr>
        <w:t>ación de evaluaciones a los aspirantes</w:t>
      </w:r>
      <w:r w:rsidRPr="006233CD">
        <w:rPr>
          <w:rFonts w:ascii="Montserrat" w:hAnsi="Montserrat"/>
          <w:sz w:val="20"/>
          <w:szCs w:val="20"/>
        </w:rPr>
        <w:t xml:space="preserve"> y </w:t>
      </w:r>
      <w:r w:rsidR="001D7B2F" w:rsidRPr="006233CD">
        <w:rPr>
          <w:rFonts w:ascii="Montserrat" w:hAnsi="Montserrat"/>
          <w:sz w:val="20"/>
          <w:szCs w:val="20"/>
        </w:rPr>
        <w:t xml:space="preserve">el </w:t>
      </w:r>
      <w:r w:rsidRPr="006233CD">
        <w:rPr>
          <w:rFonts w:ascii="Montserrat" w:hAnsi="Montserrat"/>
          <w:sz w:val="20"/>
          <w:szCs w:val="20"/>
        </w:rPr>
        <w:t>análisis</w:t>
      </w:r>
      <w:r w:rsidR="001D7B2F" w:rsidRPr="006233CD">
        <w:rPr>
          <w:rFonts w:ascii="Montserrat" w:hAnsi="Montserrat"/>
          <w:sz w:val="20"/>
          <w:szCs w:val="20"/>
        </w:rPr>
        <w:t xml:space="preserve"> correspondiente a</w:t>
      </w:r>
      <w:r w:rsidRPr="006233CD">
        <w:rPr>
          <w:rFonts w:ascii="Montserrat" w:hAnsi="Montserrat"/>
          <w:sz w:val="20"/>
          <w:szCs w:val="20"/>
        </w:rPr>
        <w:t xml:space="preserve"> lo</w:t>
      </w:r>
      <w:r w:rsidR="00F76221" w:rsidRPr="006233CD">
        <w:rPr>
          <w:rFonts w:ascii="Montserrat" w:hAnsi="Montserrat"/>
          <w:sz w:val="20"/>
          <w:szCs w:val="20"/>
        </w:rPr>
        <w:t>s procesos de evaluación</w:t>
      </w:r>
      <w:r w:rsidRPr="006233CD">
        <w:rPr>
          <w:rFonts w:ascii="Montserrat" w:hAnsi="Montserrat"/>
          <w:sz w:val="20"/>
          <w:szCs w:val="20"/>
        </w:rPr>
        <w:t xml:space="preserve"> (calificación) </w:t>
      </w:r>
      <w:ins w:id="60" w:author="Juan Carlos Perez" w:date="2020-01-02T16:15:00Z">
        <w:r w:rsidR="00E61238">
          <w:rPr>
            <w:rFonts w:ascii="Montserrat" w:hAnsi="Montserrat"/>
            <w:sz w:val="20"/>
            <w:szCs w:val="20"/>
          </w:rPr>
          <w:t>d</w:t>
        </w:r>
      </w:ins>
      <w:del w:id="61" w:author="Juan Carlos Perez" w:date="2020-01-02T16:15:00Z">
        <w:r w:rsidRPr="006233CD" w:rsidDel="00E61238">
          <w:rPr>
            <w:rFonts w:ascii="Montserrat" w:hAnsi="Montserrat"/>
            <w:sz w:val="20"/>
            <w:szCs w:val="20"/>
          </w:rPr>
          <w:delText>relativos al conjunto d</w:delText>
        </w:r>
        <w:r w:rsidR="0089058D" w:rsidRPr="006233CD" w:rsidDel="00E61238">
          <w:rPr>
            <w:rFonts w:ascii="Montserrat" w:hAnsi="Montserrat"/>
            <w:sz w:val="20"/>
            <w:szCs w:val="20"/>
          </w:rPr>
          <w:delText xml:space="preserve">e instrumentos que integran </w:delText>
        </w:r>
      </w:del>
      <w:r w:rsidR="0089058D" w:rsidRPr="006233CD">
        <w:rPr>
          <w:rFonts w:ascii="Montserrat" w:hAnsi="Montserrat"/>
          <w:sz w:val="20"/>
          <w:szCs w:val="20"/>
        </w:rPr>
        <w:t>el S</w:t>
      </w:r>
      <w:r w:rsidRPr="006233CD">
        <w:rPr>
          <w:rFonts w:ascii="Montserrat" w:hAnsi="Montserrat"/>
          <w:sz w:val="20"/>
          <w:szCs w:val="20"/>
        </w:rPr>
        <w:t xml:space="preserve">istema de </w:t>
      </w:r>
      <w:r w:rsidR="0089058D" w:rsidRPr="006233CD">
        <w:rPr>
          <w:rFonts w:ascii="Montserrat" w:hAnsi="Montserrat"/>
          <w:sz w:val="20"/>
          <w:szCs w:val="20"/>
        </w:rPr>
        <w:t>A</w:t>
      </w:r>
      <w:r w:rsidRPr="006233CD">
        <w:rPr>
          <w:rFonts w:ascii="Montserrat" w:hAnsi="Montserrat"/>
          <w:sz w:val="20"/>
          <w:szCs w:val="20"/>
        </w:rPr>
        <w:t>preciación</w:t>
      </w:r>
      <w:r w:rsidR="005C627E" w:rsidRPr="006233CD">
        <w:rPr>
          <w:rFonts w:ascii="Montserrat" w:hAnsi="Montserrat"/>
          <w:sz w:val="20"/>
          <w:szCs w:val="20"/>
        </w:rPr>
        <w:t xml:space="preserve"> (SISAP)</w:t>
      </w:r>
      <w:r w:rsidRPr="006233CD">
        <w:rPr>
          <w:rFonts w:ascii="Montserrat" w:hAnsi="Montserrat"/>
          <w:sz w:val="20"/>
          <w:szCs w:val="20"/>
        </w:rPr>
        <w:t xml:space="preserve">. </w:t>
      </w:r>
    </w:p>
    <w:p w14:paraId="2A08EA56" w14:textId="1BDABD7B" w:rsidR="00233A15" w:rsidRDefault="00233A15" w:rsidP="00233A15">
      <w:pPr>
        <w:rPr>
          <w:rFonts w:ascii="Montserrat" w:hAnsi="Montserrat"/>
          <w:sz w:val="20"/>
          <w:szCs w:val="20"/>
        </w:rPr>
      </w:pPr>
    </w:p>
    <w:p w14:paraId="40131C3A" w14:textId="33B3FDF2" w:rsidR="00BE2AD7" w:rsidRPr="00331083" w:rsidRDefault="00BE2AD7" w:rsidP="00BE2AD7">
      <w:pPr>
        <w:jc w:val="both"/>
        <w:rPr>
          <w:rFonts w:ascii="Montserrat" w:hAnsi="Montserrat"/>
          <w:b/>
          <w:sz w:val="20"/>
          <w:szCs w:val="20"/>
        </w:rPr>
      </w:pPr>
      <w:r w:rsidRPr="00331083">
        <w:rPr>
          <w:rFonts w:ascii="Montserrat" w:hAnsi="Montserrat"/>
          <w:b/>
          <w:sz w:val="20"/>
          <w:szCs w:val="20"/>
        </w:rPr>
        <w:t xml:space="preserve">MARCO </w:t>
      </w:r>
      <w:r w:rsidR="001417F0">
        <w:rPr>
          <w:rFonts w:ascii="Montserrat" w:hAnsi="Montserrat"/>
          <w:b/>
          <w:sz w:val="20"/>
          <w:szCs w:val="20"/>
        </w:rPr>
        <w:t>NORMATIVO</w:t>
      </w:r>
    </w:p>
    <w:p w14:paraId="3C8E4C6C" w14:textId="5E3EA668" w:rsidR="00712670" w:rsidRPr="006233CD" w:rsidRDefault="00712670" w:rsidP="00E8766C">
      <w:pPr>
        <w:spacing w:before="240" w:line="360" w:lineRule="auto"/>
        <w:jc w:val="both"/>
        <w:rPr>
          <w:rFonts w:ascii="Montserrat" w:hAnsi="Montserrat"/>
          <w:sz w:val="20"/>
          <w:szCs w:val="20"/>
        </w:rPr>
      </w:pPr>
      <w:bookmarkStart w:id="62" w:name="_Hlk29460989"/>
      <w:r w:rsidRPr="006233CD">
        <w:rPr>
          <w:rFonts w:ascii="Montserrat" w:eastAsia="Adobe Song Std L" w:hAnsi="Montserrat"/>
          <w:sz w:val="20"/>
          <w:szCs w:val="20"/>
        </w:rPr>
        <w:t xml:space="preserve">Partiendo de lo establecido en la </w:t>
      </w:r>
      <w:r w:rsidRPr="006233CD">
        <w:rPr>
          <w:rFonts w:ascii="Montserrat" w:hAnsi="Montserrat"/>
          <w:sz w:val="20"/>
          <w:szCs w:val="20"/>
        </w:rPr>
        <w:t xml:space="preserve">LGSCMM, se entiende al </w:t>
      </w:r>
      <w:del w:id="63" w:author="Ramsés Vázquez-Lira" w:date="2020-01-02T21:00:00Z">
        <w:r w:rsidRPr="006233CD" w:rsidDel="00BB04F2">
          <w:rPr>
            <w:rFonts w:ascii="Montserrat" w:hAnsi="Montserrat"/>
            <w:sz w:val="20"/>
            <w:szCs w:val="20"/>
          </w:rPr>
          <w:delText>Sistema para la Carrera de las Maestras y los Maestros (</w:delText>
        </w:r>
      </w:del>
      <w:r w:rsidRPr="006233CD">
        <w:rPr>
          <w:rFonts w:ascii="Montserrat" w:hAnsi="Montserrat"/>
          <w:sz w:val="20"/>
          <w:szCs w:val="20"/>
        </w:rPr>
        <w:t>SCMM</w:t>
      </w:r>
      <w:del w:id="64" w:author="Ramsés Vázquez-Lira" w:date="2020-01-02T21:00:00Z">
        <w:r w:rsidRPr="006233CD" w:rsidDel="00BB04F2">
          <w:rPr>
            <w:rFonts w:ascii="Montserrat" w:hAnsi="Montserrat"/>
            <w:sz w:val="20"/>
            <w:szCs w:val="20"/>
          </w:rPr>
          <w:delText>)</w:delText>
        </w:r>
      </w:del>
      <w:r w:rsidRPr="006233CD">
        <w:rPr>
          <w:rFonts w:ascii="Montserrat" w:hAnsi="Montserrat"/>
          <w:sz w:val="20"/>
          <w:szCs w:val="20"/>
        </w:rPr>
        <w:t xml:space="preserve"> como un instrumento del estado que tiene como fin garantizar</w:t>
      </w:r>
      <w:r w:rsidR="00E8766C" w:rsidRPr="006233CD">
        <w:rPr>
          <w:rFonts w:ascii="Montserrat" w:hAnsi="Montserrat"/>
          <w:sz w:val="20"/>
          <w:szCs w:val="20"/>
        </w:rPr>
        <w:t xml:space="preserve"> que el </w:t>
      </w:r>
      <w:r w:rsidRPr="006233CD">
        <w:rPr>
          <w:rFonts w:ascii="Montserrat" w:hAnsi="Montserrat"/>
          <w:sz w:val="20"/>
          <w:szCs w:val="20"/>
        </w:rPr>
        <w:t xml:space="preserve">personal docente, técnico docente, con funciones de asesoría técnica y asesoría técnica pedagógica, así como de dirección </w:t>
      </w:r>
      <w:r w:rsidR="00E8766C" w:rsidRPr="006233CD">
        <w:rPr>
          <w:rFonts w:ascii="Montserrat" w:hAnsi="Montserrat"/>
          <w:sz w:val="20"/>
          <w:szCs w:val="20"/>
        </w:rPr>
        <w:t xml:space="preserve">y </w:t>
      </w:r>
      <w:r w:rsidR="00E8766C" w:rsidRPr="006233CD">
        <w:rPr>
          <w:rFonts w:ascii="Montserrat" w:hAnsi="Montserrat"/>
          <w:sz w:val="20"/>
          <w:szCs w:val="20"/>
        </w:rPr>
        <w:lastRenderedPageBreak/>
        <w:t>supervisión</w:t>
      </w:r>
      <w:r w:rsidRPr="006233CD">
        <w:rPr>
          <w:rFonts w:ascii="Montserrat" w:hAnsi="Montserrat"/>
          <w:sz w:val="20"/>
          <w:szCs w:val="20"/>
        </w:rPr>
        <w:t xml:space="preserve">, </w:t>
      </w:r>
      <w:r w:rsidR="00E8766C" w:rsidRPr="006233CD">
        <w:rPr>
          <w:rFonts w:ascii="Montserrat" w:hAnsi="Montserrat"/>
          <w:sz w:val="20"/>
          <w:szCs w:val="20"/>
        </w:rPr>
        <w:t>pueda acceder</w:t>
      </w:r>
      <w:r w:rsidRPr="006233CD">
        <w:rPr>
          <w:rFonts w:ascii="Montserrat" w:hAnsi="Montserrat"/>
          <w:sz w:val="20"/>
          <w:szCs w:val="20"/>
        </w:rPr>
        <w:t xml:space="preserve"> a una carrera justa y equitativa</w:t>
      </w:r>
      <w:r w:rsidR="00E8766C" w:rsidRPr="006233CD">
        <w:rPr>
          <w:rFonts w:ascii="Montserrat" w:hAnsi="Montserrat"/>
          <w:sz w:val="20"/>
          <w:szCs w:val="20"/>
        </w:rPr>
        <w:t xml:space="preserve">. De tal forma que el desarrollo del </w:t>
      </w:r>
      <w:r w:rsidRPr="006233CD">
        <w:rPr>
          <w:rFonts w:ascii="Montserrat" w:hAnsi="Montserrat"/>
          <w:sz w:val="20"/>
          <w:szCs w:val="20"/>
        </w:rPr>
        <w:t>SISAP</w:t>
      </w:r>
      <w:r w:rsidR="00E8766C" w:rsidRPr="006233CD">
        <w:rPr>
          <w:rFonts w:ascii="Montserrat" w:hAnsi="Montserrat"/>
          <w:sz w:val="20"/>
          <w:szCs w:val="20"/>
        </w:rPr>
        <w:t xml:space="preserve"> tiene por objetivo </w:t>
      </w:r>
      <w:r w:rsidRPr="006233CD">
        <w:rPr>
          <w:rFonts w:ascii="Montserrat" w:hAnsi="Montserrat"/>
          <w:sz w:val="20"/>
          <w:szCs w:val="20"/>
        </w:rPr>
        <w:t>valorar de manera integral</w:t>
      </w:r>
      <w:r w:rsidR="00E8766C" w:rsidRPr="006233CD">
        <w:rPr>
          <w:rFonts w:ascii="Montserrat" w:hAnsi="Montserrat"/>
          <w:sz w:val="20"/>
          <w:szCs w:val="20"/>
        </w:rPr>
        <w:t>, detallada</w:t>
      </w:r>
      <w:r w:rsidRPr="006233CD">
        <w:rPr>
          <w:rFonts w:ascii="Montserrat" w:hAnsi="Montserrat"/>
          <w:sz w:val="20"/>
          <w:szCs w:val="20"/>
        </w:rPr>
        <w:t xml:space="preserve"> y diferenciada los conocimientos, aptitudes, actitudes y experiencias </w:t>
      </w:r>
      <w:r w:rsidR="00E8766C" w:rsidRPr="006233CD">
        <w:rPr>
          <w:rFonts w:ascii="Montserrat" w:hAnsi="Montserrat"/>
          <w:sz w:val="20"/>
          <w:szCs w:val="20"/>
        </w:rPr>
        <w:t xml:space="preserve">identificados como esenciales para el ejercicio de sus funciones, de acuerdo a lo establecido en </w:t>
      </w:r>
      <w:r w:rsidRPr="006233CD">
        <w:rPr>
          <w:rFonts w:ascii="Montserrat" w:hAnsi="Montserrat"/>
          <w:sz w:val="20"/>
          <w:szCs w:val="20"/>
        </w:rPr>
        <w:t>los criterios e indicadores de los perfiles profesionales establecidos por la USICAMM</w:t>
      </w:r>
      <w:r w:rsidR="00E8766C" w:rsidRPr="006233CD">
        <w:rPr>
          <w:rFonts w:ascii="Montserrat" w:hAnsi="Montserrat"/>
          <w:sz w:val="20"/>
          <w:szCs w:val="20"/>
        </w:rPr>
        <w:t>, a</w:t>
      </w:r>
      <w:r w:rsidRPr="006233CD">
        <w:rPr>
          <w:rFonts w:ascii="Montserrat" w:hAnsi="Montserrat"/>
          <w:sz w:val="20"/>
          <w:szCs w:val="20"/>
        </w:rPr>
        <w:t xml:space="preserve"> fin </w:t>
      </w:r>
      <w:r w:rsidR="00E8766C" w:rsidRPr="006233CD">
        <w:rPr>
          <w:rFonts w:ascii="Montserrat" w:hAnsi="Montserrat"/>
          <w:sz w:val="20"/>
          <w:szCs w:val="20"/>
        </w:rPr>
        <w:t xml:space="preserve">de orientar </w:t>
      </w:r>
      <w:del w:id="65" w:author="Juan Carlos Perez" w:date="2020-01-02T16:16:00Z">
        <w:r w:rsidRPr="006233CD" w:rsidDel="00E61238">
          <w:rPr>
            <w:rFonts w:ascii="Montserrat" w:hAnsi="Montserrat"/>
            <w:sz w:val="20"/>
            <w:szCs w:val="20"/>
          </w:rPr>
          <w:delText xml:space="preserve">la selección de aspirantes en </w:delText>
        </w:r>
      </w:del>
      <w:r w:rsidRPr="006233CD">
        <w:rPr>
          <w:rFonts w:ascii="Montserrat" w:hAnsi="Montserrat"/>
          <w:sz w:val="20"/>
          <w:szCs w:val="20"/>
        </w:rPr>
        <w:t>los procesos de admisión, promoción y reconocimiento, además de favorecer la mejora profesional del personal</w:t>
      </w:r>
      <w:r w:rsidR="00E8766C" w:rsidRPr="006233CD">
        <w:rPr>
          <w:rFonts w:ascii="Montserrat" w:hAnsi="Montserrat"/>
          <w:sz w:val="20"/>
          <w:szCs w:val="20"/>
        </w:rPr>
        <w:t xml:space="preserve"> educativo</w:t>
      </w:r>
      <w:r w:rsidRPr="006233CD">
        <w:rPr>
          <w:rFonts w:ascii="Montserrat" w:hAnsi="Montserrat"/>
          <w:sz w:val="20"/>
          <w:szCs w:val="20"/>
        </w:rPr>
        <w:t xml:space="preserve"> identificando sus fortalezas y áreas de oportunidad, aportando así, información útil para programas de formación, capacitación y actualización. </w:t>
      </w:r>
    </w:p>
    <w:p w14:paraId="7D358BD9" w14:textId="45F4C274" w:rsidR="001417F0" w:rsidRPr="006233CD" w:rsidRDefault="001417F0" w:rsidP="001417F0">
      <w:pPr>
        <w:spacing w:before="240" w:line="360" w:lineRule="auto"/>
        <w:jc w:val="both"/>
        <w:rPr>
          <w:rFonts w:ascii="Montserrat" w:eastAsia="Adobe Song Std L" w:hAnsi="Montserrat" w:hint="eastAsia"/>
          <w:sz w:val="20"/>
          <w:szCs w:val="20"/>
        </w:rPr>
      </w:pPr>
      <w:r w:rsidRPr="006233CD">
        <w:rPr>
          <w:rFonts w:ascii="Montserrat" w:eastAsia="Adobe Song Std L" w:hAnsi="Montserrat"/>
          <w:sz w:val="20"/>
          <w:szCs w:val="20"/>
        </w:rPr>
        <w:t>Tal y como se establece en el artículo 39 en sus fracciones IV y V, el artículo 42 en sus fracciones VI y VII, el artículo 56, el artículo 57 en sus fracciones III y IV, el artículo 59 en sus fracciones II y III y los artículos 66, 74, 79 y 84</w:t>
      </w:r>
      <w:r w:rsidR="001A5EE3" w:rsidRPr="006233CD">
        <w:rPr>
          <w:rFonts w:ascii="Montserrat" w:eastAsia="Adobe Song Std L" w:hAnsi="Montserrat"/>
          <w:sz w:val="20"/>
          <w:szCs w:val="20"/>
        </w:rPr>
        <w:t xml:space="preserve"> de la LGSCMM</w:t>
      </w:r>
      <w:r w:rsidRPr="006233CD">
        <w:rPr>
          <w:rFonts w:ascii="Montserrat" w:eastAsia="Adobe Song Std L" w:hAnsi="Montserrat"/>
          <w:sz w:val="20"/>
          <w:szCs w:val="20"/>
        </w:rPr>
        <w:t xml:space="preserve">, la selección de los aspirantes acreedores a ser admitidos, promovidos o reconocidos debe estar condicionada al cumplimiento de los diversos </w:t>
      </w:r>
      <w:proofErr w:type="spellStart"/>
      <w:r w:rsidRPr="006233CD">
        <w:rPr>
          <w:rFonts w:ascii="Montserrat" w:eastAsia="Adobe Song Std L" w:hAnsi="Montserrat"/>
          <w:sz w:val="20"/>
          <w:szCs w:val="20"/>
        </w:rPr>
        <w:t>multifactores</w:t>
      </w:r>
      <w:proofErr w:type="spellEnd"/>
      <w:r w:rsidRPr="006233CD">
        <w:rPr>
          <w:rFonts w:ascii="Montserrat" w:eastAsia="Adobe Song Std L" w:hAnsi="Montserrat"/>
          <w:sz w:val="20"/>
          <w:szCs w:val="20"/>
        </w:rPr>
        <w:t xml:space="preserve"> señalados en la Ley, dentro de los cuales figura un sistema de apreciación de los conocimientos y aptitudes que se consideran necesarias para contribuir al aprendizaje y desarrollo integral de los niños, niñas y adolescentes de nuestro país. </w:t>
      </w:r>
    </w:p>
    <w:p w14:paraId="0A42F401" w14:textId="7B94E3A7" w:rsidR="001417F0" w:rsidRPr="00EA295C" w:rsidRDefault="001417F0" w:rsidP="001417F0">
      <w:pPr>
        <w:spacing w:before="240" w:line="360" w:lineRule="auto"/>
        <w:jc w:val="both"/>
        <w:rPr>
          <w:rFonts w:ascii="Montserrat" w:eastAsia="Adobe Song Std L" w:hAnsi="Montserrat" w:hint="eastAsia"/>
          <w:sz w:val="20"/>
          <w:szCs w:val="20"/>
        </w:rPr>
      </w:pPr>
      <w:r w:rsidRPr="006233CD">
        <w:rPr>
          <w:rFonts w:ascii="Montserrat" w:eastAsia="Adobe Song Std L" w:hAnsi="Montserrat"/>
          <w:sz w:val="20"/>
          <w:szCs w:val="20"/>
        </w:rPr>
        <w:t xml:space="preserve">El </w:t>
      </w:r>
      <w:r w:rsidR="001A5EE3" w:rsidRPr="006233CD">
        <w:rPr>
          <w:rFonts w:ascii="Montserrat" w:eastAsia="Adobe Song Std L" w:hAnsi="Montserrat"/>
          <w:sz w:val="20"/>
          <w:szCs w:val="20"/>
        </w:rPr>
        <w:t>SISAP</w:t>
      </w:r>
      <w:r w:rsidRPr="006233CD">
        <w:rPr>
          <w:rFonts w:ascii="Montserrat" w:eastAsia="Adobe Song Std L" w:hAnsi="Montserrat"/>
          <w:sz w:val="20"/>
          <w:szCs w:val="20"/>
        </w:rPr>
        <w:t xml:space="preserve"> está conformado por </w:t>
      </w:r>
      <w:r w:rsidRPr="00EA295C">
        <w:rPr>
          <w:rFonts w:ascii="Montserrat" w:eastAsia="Adobe Song Std L" w:hAnsi="Montserrat"/>
          <w:sz w:val="20"/>
          <w:szCs w:val="20"/>
        </w:rPr>
        <w:t xml:space="preserve">una serie de etapas de apreciación vinculadas con la admisión a la función docente y con cada uno de los procesos de promoción vertical, horizontal y reconocimiento en los que pueden participar las distintas figuras educativas. Cada etapa contenida en el SISAP está compuesta por un instrumento de apreciación </w:t>
      </w:r>
      <w:ins w:id="66" w:author="Juan Carlos Perez" w:date="2020-01-02T16:24:00Z">
        <w:r w:rsidR="00717B3C">
          <w:rPr>
            <w:rFonts w:ascii="Montserrat" w:eastAsia="Adobe Song Std L" w:hAnsi="Montserrat"/>
            <w:sz w:val="20"/>
            <w:szCs w:val="20"/>
          </w:rPr>
          <w:t>fundamentado en</w:t>
        </w:r>
      </w:ins>
      <w:del w:id="67" w:author="Juan Carlos Perez" w:date="2020-01-02T16:24:00Z">
        <w:r w:rsidRPr="00EA295C" w:rsidDel="00717B3C">
          <w:rPr>
            <w:rFonts w:ascii="Montserrat" w:eastAsia="Adobe Song Std L" w:hAnsi="Montserrat"/>
            <w:sz w:val="20"/>
            <w:szCs w:val="20"/>
          </w:rPr>
          <w:delText>que toma como referencia</w:delText>
        </w:r>
      </w:del>
      <w:r w:rsidRPr="00EA295C">
        <w:rPr>
          <w:rFonts w:ascii="Montserrat" w:eastAsia="Adobe Song Std L" w:hAnsi="Montserrat"/>
          <w:sz w:val="20"/>
          <w:szCs w:val="20"/>
        </w:rPr>
        <w:t xml:space="preserve"> los perfiles profesionales de docentes, técnicos docentes, directivos y supervisores elaborados por la Secretaría a partir de un amplio proceso de consulta de los actores educativos y en conjunto con las autoridades educativas estatales, para definir los conocimientos y aptitudes a valorar en cada etapa del SISAP. </w:t>
      </w:r>
    </w:p>
    <w:bookmarkEnd w:id="62"/>
    <w:p w14:paraId="35FAAB7B" w14:textId="77777777" w:rsidR="00BE2AD7" w:rsidRDefault="00BE2AD7" w:rsidP="00BE2AD7">
      <w:pPr>
        <w:jc w:val="both"/>
        <w:rPr>
          <w:rFonts w:ascii="Montserrat" w:hAnsi="Montserrat"/>
          <w:sz w:val="20"/>
          <w:szCs w:val="20"/>
        </w:rPr>
      </w:pPr>
    </w:p>
    <w:p w14:paraId="6C916DAA" w14:textId="71E4AA39" w:rsidR="00BE2AD7" w:rsidRPr="00331083" w:rsidRDefault="00BE2AD7" w:rsidP="009912F5">
      <w:pPr>
        <w:spacing w:line="360" w:lineRule="auto"/>
        <w:jc w:val="both"/>
        <w:rPr>
          <w:rFonts w:ascii="Montserrat" w:hAnsi="Montserrat"/>
          <w:b/>
          <w:sz w:val="20"/>
          <w:szCs w:val="20"/>
        </w:rPr>
      </w:pPr>
      <w:r w:rsidRPr="00331083">
        <w:rPr>
          <w:rFonts w:ascii="Montserrat" w:hAnsi="Montserrat"/>
          <w:b/>
          <w:sz w:val="20"/>
          <w:szCs w:val="20"/>
        </w:rPr>
        <w:t>OBJETIVO</w:t>
      </w:r>
    </w:p>
    <w:p w14:paraId="1E9CE390" w14:textId="55549760" w:rsidR="009B4E9C" w:rsidRPr="00E96805" w:rsidRDefault="00A04B62">
      <w:pPr>
        <w:pStyle w:val="Textocomentario"/>
        <w:spacing w:line="360" w:lineRule="auto"/>
        <w:jc w:val="both"/>
        <w:rPr>
          <w:rFonts w:ascii="Montserrat" w:hAnsi="Montserrat" w:cs="Arial"/>
          <w:b/>
          <w:rPrChange w:id="68" w:author="Ramsés Vázquez-Lira" w:date="2020-01-02T21:45:00Z">
            <w:rPr>
              <w:rFonts w:ascii="Montserrat" w:hAnsi="Montserrat"/>
              <w:sz w:val="20"/>
              <w:szCs w:val="20"/>
            </w:rPr>
          </w:rPrChange>
        </w:rPr>
        <w:pPrChange w:id="69" w:author="Ramsés Vázquez-Lira" w:date="2020-01-02T21:46:00Z">
          <w:pPr>
            <w:spacing w:line="360" w:lineRule="auto"/>
            <w:jc w:val="both"/>
          </w:pPr>
        </w:pPrChange>
      </w:pPr>
      <w:bookmarkStart w:id="70" w:name="_Hlk29461047"/>
      <w:r w:rsidRPr="006233CD">
        <w:rPr>
          <w:rFonts w:ascii="Montserrat" w:hAnsi="Montserrat"/>
        </w:rPr>
        <w:t>Diseñ</w:t>
      </w:r>
      <w:r w:rsidR="001D7B2F" w:rsidRPr="006233CD">
        <w:rPr>
          <w:rFonts w:ascii="Montserrat" w:hAnsi="Montserrat"/>
        </w:rPr>
        <w:t>ar</w:t>
      </w:r>
      <w:r w:rsidRPr="006233CD">
        <w:rPr>
          <w:rFonts w:ascii="Montserrat" w:hAnsi="Montserrat"/>
        </w:rPr>
        <w:t>,</w:t>
      </w:r>
      <w:r w:rsidR="00D21377" w:rsidRPr="006233CD">
        <w:rPr>
          <w:rFonts w:ascii="Montserrat" w:hAnsi="Montserrat"/>
        </w:rPr>
        <w:t xml:space="preserve"> desarroll</w:t>
      </w:r>
      <w:r w:rsidR="001D7B2F" w:rsidRPr="006233CD">
        <w:rPr>
          <w:rFonts w:ascii="Montserrat" w:hAnsi="Montserrat"/>
        </w:rPr>
        <w:t>ar</w:t>
      </w:r>
      <w:r w:rsidRPr="006233CD">
        <w:rPr>
          <w:rFonts w:ascii="Montserrat" w:hAnsi="Montserrat"/>
        </w:rPr>
        <w:t xml:space="preserve">, </w:t>
      </w:r>
      <w:del w:id="71" w:author="Ramsés Vázquez-Lira" w:date="2020-01-02T21:39:00Z">
        <w:r w:rsidR="008C4128" w:rsidRPr="006233CD" w:rsidDel="00724C59">
          <w:rPr>
            <w:rFonts w:ascii="Montserrat" w:hAnsi="Montserrat"/>
          </w:rPr>
          <w:delText>pilote</w:delText>
        </w:r>
        <w:r w:rsidR="001D7B2F" w:rsidRPr="006233CD" w:rsidDel="00724C59">
          <w:rPr>
            <w:rFonts w:ascii="Montserrat" w:hAnsi="Montserrat"/>
          </w:rPr>
          <w:delText>ar</w:delText>
        </w:r>
        <w:r w:rsidR="008C4128" w:rsidRPr="006233CD" w:rsidDel="00724C59">
          <w:rPr>
            <w:rFonts w:ascii="Montserrat" w:hAnsi="Montserrat"/>
          </w:rPr>
          <w:delText xml:space="preserve"> </w:delText>
        </w:r>
        <w:r w:rsidR="00D21377" w:rsidRPr="006233CD" w:rsidDel="00724C59">
          <w:rPr>
            <w:rFonts w:ascii="Montserrat" w:hAnsi="Montserrat"/>
          </w:rPr>
          <w:delText xml:space="preserve">y </w:delText>
        </w:r>
      </w:del>
      <w:r w:rsidR="001D7B2F" w:rsidRPr="006233CD">
        <w:rPr>
          <w:rFonts w:ascii="Montserrat" w:hAnsi="Montserrat"/>
        </w:rPr>
        <w:t>validar</w:t>
      </w:r>
      <w:ins w:id="72" w:author="Ramsés Vázquez-Lira" w:date="2020-01-02T22:12:00Z">
        <w:r w:rsidR="00ED5E09">
          <w:rPr>
            <w:rFonts w:ascii="Montserrat" w:hAnsi="Montserrat"/>
          </w:rPr>
          <w:t xml:space="preserve"> y </w:t>
        </w:r>
      </w:ins>
      <w:ins w:id="73" w:author="Ramsés Vázquez-Lira" w:date="2020-01-02T21:39:00Z">
        <w:r w:rsidR="00724C59">
          <w:rPr>
            <w:rFonts w:ascii="Montserrat" w:hAnsi="Montserrat"/>
          </w:rPr>
          <w:t>aplicar</w:t>
        </w:r>
      </w:ins>
      <w:ins w:id="74" w:author="Ramsés Vázquez-Lira" w:date="2020-01-02T22:12:00Z">
        <w:r w:rsidR="00ED5E09">
          <w:rPr>
            <w:rFonts w:ascii="Montserrat" w:hAnsi="Montserrat"/>
          </w:rPr>
          <w:t xml:space="preserve"> </w:t>
        </w:r>
      </w:ins>
      <w:ins w:id="75" w:author="Ramsés Vázquez-Lira" w:date="2020-01-02T22:16:00Z">
        <w:r w:rsidR="00B01204">
          <w:rPr>
            <w:rFonts w:ascii="Montserrat" w:hAnsi="Montserrat"/>
          </w:rPr>
          <w:t>el</w:t>
        </w:r>
      </w:ins>
      <w:ins w:id="76" w:author="Ramsés Vázquez-Lira" w:date="2020-01-02T22:13:00Z">
        <w:r w:rsidR="008014A1">
          <w:rPr>
            <w:rFonts w:ascii="Montserrat" w:hAnsi="Montserrat"/>
          </w:rPr>
          <w:t xml:space="preserve"> </w:t>
        </w:r>
      </w:ins>
      <w:ins w:id="77" w:author="Ramsés Vázquez-Lira" w:date="2020-01-02T22:16:00Z">
        <w:r w:rsidR="00B01204">
          <w:rPr>
            <w:rFonts w:ascii="Montserrat" w:hAnsi="Montserrat"/>
          </w:rPr>
          <w:t>Si</w:t>
        </w:r>
      </w:ins>
      <w:ins w:id="78" w:author="Ramsés Vázquez-Lira" w:date="2020-01-02T22:13:00Z">
        <w:r w:rsidR="008014A1">
          <w:rPr>
            <w:rFonts w:ascii="Montserrat" w:hAnsi="Montserrat"/>
          </w:rPr>
          <w:t>stema</w:t>
        </w:r>
      </w:ins>
      <w:ins w:id="79" w:author="Ramsés Vázquez-Lira" w:date="2020-01-02T22:14:00Z">
        <w:r w:rsidR="008014A1">
          <w:rPr>
            <w:rFonts w:ascii="Montserrat" w:hAnsi="Montserrat"/>
          </w:rPr>
          <w:t xml:space="preserve"> de </w:t>
        </w:r>
      </w:ins>
      <w:ins w:id="80" w:author="Ramsés Vázquez-Lira" w:date="2020-01-02T22:16:00Z">
        <w:r w:rsidR="00B01204">
          <w:rPr>
            <w:rFonts w:ascii="Montserrat" w:hAnsi="Montserrat"/>
          </w:rPr>
          <w:t>A</w:t>
        </w:r>
      </w:ins>
      <w:ins w:id="81" w:author="Ramsés Vázquez-Lira" w:date="2020-01-02T22:14:00Z">
        <w:r w:rsidR="008014A1">
          <w:rPr>
            <w:rFonts w:ascii="Montserrat" w:hAnsi="Montserrat"/>
          </w:rPr>
          <w:t>preciación</w:t>
        </w:r>
        <w:r w:rsidR="00F25F50">
          <w:rPr>
            <w:rFonts w:ascii="Montserrat" w:hAnsi="Montserrat"/>
          </w:rPr>
          <w:t xml:space="preserve"> </w:t>
        </w:r>
      </w:ins>
      <w:ins w:id="82" w:author="Ramsés Vázquez-Lira" w:date="2020-01-02T22:15:00Z">
        <w:r w:rsidR="00B01204">
          <w:rPr>
            <w:rFonts w:ascii="Montserrat" w:hAnsi="Montserrat"/>
          </w:rPr>
          <w:t>(SISAP)</w:t>
        </w:r>
      </w:ins>
      <w:ins w:id="83" w:author="Ramsés Vázquez-Lira" w:date="2020-01-02T21:39:00Z">
        <w:r w:rsidR="00724C59">
          <w:rPr>
            <w:rFonts w:ascii="Montserrat" w:hAnsi="Montserrat"/>
          </w:rPr>
          <w:t>,</w:t>
        </w:r>
      </w:ins>
      <w:ins w:id="84" w:author="Ramsés Vázquez-Lira" w:date="2020-01-02T21:40:00Z">
        <w:r w:rsidR="00724C59">
          <w:rPr>
            <w:rFonts w:ascii="Montserrat" w:hAnsi="Montserrat"/>
          </w:rPr>
          <w:t xml:space="preserve"> </w:t>
        </w:r>
      </w:ins>
      <w:ins w:id="85" w:author="Ramsés Vázquez-Lira" w:date="2020-01-02T22:18:00Z">
        <w:r w:rsidR="001746E2">
          <w:rPr>
            <w:rFonts w:ascii="Montserrat" w:hAnsi="Montserrat"/>
          </w:rPr>
          <w:t>y</w:t>
        </w:r>
      </w:ins>
      <w:ins w:id="86" w:author="Ramsés Vázquez-Lira" w:date="2020-01-02T21:39:00Z">
        <w:r w:rsidR="00724C59">
          <w:rPr>
            <w:rFonts w:ascii="Montserrat" w:hAnsi="Montserrat"/>
          </w:rPr>
          <w:t xml:space="preserve"> </w:t>
        </w:r>
      </w:ins>
      <w:ins w:id="87" w:author="Ramsés Vázquez-Lira" w:date="2020-01-02T22:18:00Z">
        <w:r w:rsidR="009D3BBD">
          <w:rPr>
            <w:rFonts w:ascii="Montserrat" w:hAnsi="Montserrat"/>
          </w:rPr>
          <w:t xml:space="preserve">valorar </w:t>
        </w:r>
      </w:ins>
      <w:del w:id="88" w:author="Ramsés Vázquez-Lira" w:date="2020-01-02T22:18:00Z">
        <w:r w:rsidRPr="006233CD" w:rsidDel="001746E2">
          <w:rPr>
            <w:rFonts w:ascii="Montserrat" w:hAnsi="Montserrat"/>
          </w:rPr>
          <w:delText xml:space="preserve"> </w:delText>
        </w:r>
      </w:del>
      <w:ins w:id="89" w:author="Ramsés Vázquez-Lira" w:date="2020-01-02T21:42:00Z">
        <w:r w:rsidR="00B65CF8">
          <w:rPr>
            <w:rFonts w:ascii="Montserrat" w:hAnsi="Montserrat"/>
          </w:rPr>
          <w:t>los</w:t>
        </w:r>
      </w:ins>
      <w:ins w:id="90" w:author="Ramsés Vázquez-Lira" w:date="2020-01-02T21:41:00Z">
        <w:r w:rsidR="006E51E5">
          <w:rPr>
            <w:rFonts w:ascii="Montserrat" w:hAnsi="Montserrat"/>
          </w:rPr>
          <w:t xml:space="preserve"> </w:t>
        </w:r>
      </w:ins>
      <w:ins w:id="91" w:author="Ramsés Vázquez-Lira" w:date="2020-01-02T21:42:00Z">
        <w:r w:rsidR="00B65CF8" w:rsidRPr="006233CD">
          <w:rPr>
            <w:rFonts w:ascii="Montserrat" w:hAnsi="Montserrat"/>
          </w:rPr>
          <w:t xml:space="preserve">conocimientos, aptitudes, actitudes y experiencias </w:t>
        </w:r>
      </w:ins>
      <w:ins w:id="92" w:author="Ramsés Vázquez-Lira" w:date="2020-01-02T21:41:00Z">
        <w:r w:rsidR="00B65CF8">
          <w:rPr>
            <w:rFonts w:ascii="Montserrat" w:hAnsi="Montserrat"/>
          </w:rPr>
          <w:t xml:space="preserve">de las maestras y los maestros </w:t>
        </w:r>
      </w:ins>
      <w:ins w:id="93" w:author="Juan Carlos Perez" w:date="2020-01-02T17:04:00Z">
        <w:del w:id="94" w:author="Ramsés Vázquez-Lira" w:date="2020-01-02T21:40:00Z">
          <w:r w:rsidR="00D20DAB" w:rsidRPr="00E96805" w:rsidDel="00724C59">
            <w:rPr>
              <w:rFonts w:ascii="Montserrat" w:hAnsi="Montserrat"/>
            </w:rPr>
            <w:delText xml:space="preserve">los </w:delText>
          </w:r>
        </w:del>
      </w:ins>
      <w:del w:id="95" w:author="Ramsés Vázquez-Lira" w:date="2020-01-02T21:40:00Z">
        <w:r w:rsidR="001D7B2F" w:rsidRPr="00E96805" w:rsidDel="00724C59">
          <w:rPr>
            <w:rFonts w:ascii="Montserrat" w:hAnsi="Montserrat"/>
          </w:rPr>
          <w:delText xml:space="preserve">instrumentos </w:delText>
        </w:r>
      </w:del>
      <w:del w:id="96" w:author="Ramsés Vázquez-Lira" w:date="2020-01-02T21:43:00Z">
        <w:r w:rsidR="00B83883" w:rsidRPr="00E96805" w:rsidDel="00E96805">
          <w:rPr>
            <w:rFonts w:ascii="Montserrat" w:hAnsi="Montserrat"/>
          </w:rPr>
          <w:delText>que</w:delText>
        </w:r>
      </w:del>
      <w:ins w:id="97" w:author="Juan Carlos Perez" w:date="2020-01-02T17:03:00Z">
        <w:del w:id="98" w:author="Ramsés Vázquez-Lira" w:date="2020-01-02T21:43:00Z">
          <w:r w:rsidR="00D20DAB" w:rsidRPr="00E96805" w:rsidDel="00E96805">
            <w:rPr>
              <w:rFonts w:ascii="Montserrat" w:hAnsi="Montserrat"/>
            </w:rPr>
            <w:delText xml:space="preserve"> se utilizar</w:delText>
          </w:r>
        </w:del>
      </w:ins>
      <w:ins w:id="99" w:author="Juan Carlos Perez" w:date="2020-01-02T17:04:00Z">
        <w:del w:id="100" w:author="Ramsés Vázquez-Lira" w:date="2020-01-02T21:43:00Z">
          <w:r w:rsidR="00D20DAB" w:rsidRPr="00E96805" w:rsidDel="00E96805">
            <w:rPr>
              <w:rFonts w:ascii="Montserrat" w:hAnsi="Montserrat" w:hint="eastAsia"/>
            </w:rPr>
            <w:delText>á</w:delText>
          </w:r>
          <w:r w:rsidR="00D20DAB" w:rsidRPr="00E96805" w:rsidDel="00E96805">
            <w:rPr>
              <w:rFonts w:ascii="Montserrat" w:hAnsi="Montserrat"/>
            </w:rPr>
            <w:delText xml:space="preserve">n </w:delText>
          </w:r>
        </w:del>
      </w:ins>
      <w:ins w:id="101" w:author="Ramsés Vázquez-Lira" w:date="2020-01-02T21:46:00Z">
        <w:r w:rsidR="00E96805">
          <w:rPr>
            <w:rFonts w:ascii="Montserrat" w:hAnsi="Montserrat" w:cs="Arial"/>
          </w:rPr>
          <w:t>en</w:t>
        </w:r>
      </w:ins>
      <w:ins w:id="102" w:author="Ramsés Vázquez-Lira" w:date="2020-01-02T21:45:00Z">
        <w:r w:rsidR="00E96805" w:rsidRPr="00E96805">
          <w:rPr>
            <w:rFonts w:ascii="Montserrat" w:hAnsi="Montserrat" w:cs="Arial"/>
            <w:rPrChange w:id="103" w:author="Ramsés Vázquez-Lira" w:date="2020-01-02T21:46:00Z">
              <w:rPr>
                <w:rFonts w:ascii="Montserrat" w:hAnsi="Montserrat" w:cs="Arial"/>
                <w:b/>
              </w:rPr>
            </w:rPrChange>
          </w:rPr>
          <w:t xml:space="preserve"> los procesos de admisi</w:t>
        </w:r>
        <w:r w:rsidR="00E96805" w:rsidRPr="00E96805">
          <w:rPr>
            <w:rFonts w:ascii="Montserrat" w:hAnsi="Montserrat" w:cs="Arial" w:hint="eastAsia"/>
            <w:rPrChange w:id="104" w:author="Ramsés Vázquez-Lira" w:date="2020-01-02T21:46:00Z">
              <w:rPr>
                <w:rFonts w:ascii="Montserrat" w:hAnsi="Montserrat" w:cs="Arial" w:hint="eastAsia"/>
                <w:b/>
              </w:rPr>
            </w:rPrChange>
          </w:rPr>
          <w:t>ó</w:t>
        </w:r>
        <w:r w:rsidR="00E96805" w:rsidRPr="00E96805">
          <w:rPr>
            <w:rFonts w:ascii="Montserrat" w:hAnsi="Montserrat" w:cs="Arial"/>
            <w:rPrChange w:id="105" w:author="Ramsés Vázquez-Lira" w:date="2020-01-02T21:46:00Z">
              <w:rPr>
                <w:rFonts w:ascii="Montserrat" w:hAnsi="Montserrat" w:cs="Arial"/>
                <w:b/>
              </w:rPr>
            </w:rPrChange>
          </w:rPr>
          <w:t xml:space="preserve">n al </w:t>
        </w:r>
      </w:ins>
      <w:ins w:id="106" w:author="Ramsés Vázquez-Lira" w:date="2020-01-02T21:46:00Z">
        <w:r w:rsidR="00E96805">
          <w:rPr>
            <w:rFonts w:ascii="Montserrat" w:hAnsi="Montserrat" w:cs="Arial"/>
          </w:rPr>
          <w:t>SCMM</w:t>
        </w:r>
      </w:ins>
      <w:ins w:id="107" w:author="Ramsés Vázquez-Lira" w:date="2020-01-02T21:45:00Z">
        <w:r w:rsidR="00E96805" w:rsidRPr="00E96805">
          <w:rPr>
            <w:rFonts w:ascii="Montserrat" w:hAnsi="Montserrat" w:cs="Arial"/>
            <w:rPrChange w:id="108" w:author="Ramsés Vázquez-Lira" w:date="2020-01-02T21:46:00Z">
              <w:rPr>
                <w:rFonts w:ascii="Montserrat" w:hAnsi="Montserrat" w:cs="Arial"/>
                <w:b/>
              </w:rPr>
            </w:rPrChange>
          </w:rPr>
          <w:t>, de promoci</w:t>
        </w:r>
        <w:r w:rsidR="00E96805" w:rsidRPr="00E96805">
          <w:rPr>
            <w:rFonts w:ascii="Montserrat" w:hAnsi="Montserrat" w:cs="Arial" w:hint="eastAsia"/>
            <w:rPrChange w:id="109" w:author="Ramsés Vázquez-Lira" w:date="2020-01-02T21:46:00Z">
              <w:rPr>
                <w:rFonts w:ascii="Montserrat" w:hAnsi="Montserrat" w:cs="Arial" w:hint="eastAsia"/>
                <w:b/>
              </w:rPr>
            </w:rPrChange>
          </w:rPr>
          <w:t>ó</w:t>
        </w:r>
        <w:r w:rsidR="00E96805" w:rsidRPr="00E96805">
          <w:rPr>
            <w:rFonts w:ascii="Montserrat" w:hAnsi="Montserrat" w:cs="Arial"/>
            <w:rPrChange w:id="110" w:author="Ramsés Vázquez-Lira" w:date="2020-01-02T21:46:00Z">
              <w:rPr>
                <w:rFonts w:ascii="Montserrat" w:hAnsi="Montserrat" w:cs="Arial"/>
                <w:b/>
              </w:rPr>
            </w:rPrChange>
          </w:rPr>
          <w:t xml:space="preserve">n horizontal para las </w:t>
        </w:r>
        <w:r w:rsidR="00E96805" w:rsidRPr="00E96805">
          <w:rPr>
            <w:rFonts w:ascii="Montserrat" w:hAnsi="Montserrat" w:cs="Arial"/>
            <w:highlight w:val="yellow"/>
            <w:rPrChange w:id="111" w:author="Ramsés Vázquez-Lira" w:date="2020-01-02T21:46:00Z">
              <w:rPr>
                <w:rFonts w:ascii="Montserrat" w:hAnsi="Montserrat" w:cs="Arial"/>
                <w:b/>
                <w:highlight w:val="yellow"/>
              </w:rPr>
            </w:rPrChange>
          </w:rPr>
          <w:t>funciones docentes</w:t>
        </w:r>
        <w:r w:rsidR="00E96805" w:rsidRPr="00E96805">
          <w:rPr>
            <w:rFonts w:ascii="Montserrat" w:hAnsi="Montserrat" w:cs="Arial"/>
            <w:rPrChange w:id="112" w:author="Ramsés Vázquez-Lira" w:date="2020-01-02T21:46:00Z">
              <w:rPr>
                <w:rFonts w:ascii="Montserrat" w:hAnsi="Montserrat" w:cs="Arial"/>
                <w:b/>
              </w:rPr>
            </w:rPrChange>
          </w:rPr>
          <w:t xml:space="preserve"> y de promoci</w:t>
        </w:r>
        <w:r w:rsidR="00E96805" w:rsidRPr="00E96805">
          <w:rPr>
            <w:rFonts w:ascii="Montserrat" w:hAnsi="Montserrat" w:cs="Arial" w:hint="eastAsia"/>
            <w:rPrChange w:id="113" w:author="Ramsés Vázquez-Lira" w:date="2020-01-02T21:46:00Z">
              <w:rPr>
                <w:rFonts w:ascii="Montserrat" w:hAnsi="Montserrat" w:cs="Arial" w:hint="eastAsia"/>
                <w:b/>
              </w:rPr>
            </w:rPrChange>
          </w:rPr>
          <w:t>ó</w:t>
        </w:r>
        <w:r w:rsidR="00E96805" w:rsidRPr="00E96805">
          <w:rPr>
            <w:rFonts w:ascii="Montserrat" w:hAnsi="Montserrat" w:cs="Arial"/>
            <w:rPrChange w:id="114" w:author="Ramsés Vázquez-Lira" w:date="2020-01-02T21:46:00Z">
              <w:rPr>
                <w:rFonts w:ascii="Montserrat" w:hAnsi="Montserrat" w:cs="Arial"/>
                <w:b/>
              </w:rPr>
            </w:rPrChange>
          </w:rPr>
          <w:t>n vertical para las funciones directivas y de supervisi</w:t>
        </w:r>
        <w:r w:rsidR="00E96805" w:rsidRPr="00E96805">
          <w:rPr>
            <w:rFonts w:ascii="Montserrat" w:hAnsi="Montserrat" w:cs="Arial" w:hint="eastAsia"/>
            <w:rPrChange w:id="115" w:author="Ramsés Vázquez-Lira" w:date="2020-01-02T21:46:00Z">
              <w:rPr>
                <w:rFonts w:ascii="Montserrat" w:hAnsi="Montserrat" w:cs="Arial" w:hint="eastAsia"/>
                <w:b/>
              </w:rPr>
            </w:rPrChange>
          </w:rPr>
          <w:t>ó</w:t>
        </w:r>
        <w:r w:rsidR="00E96805" w:rsidRPr="00E96805">
          <w:rPr>
            <w:rFonts w:ascii="Montserrat" w:hAnsi="Montserrat" w:cs="Arial"/>
            <w:rPrChange w:id="116" w:author="Ramsés Vázquez-Lira" w:date="2020-01-02T21:46:00Z">
              <w:rPr>
                <w:rFonts w:ascii="Montserrat" w:hAnsi="Montserrat" w:cs="Arial"/>
                <w:b/>
              </w:rPr>
            </w:rPrChange>
          </w:rPr>
          <w:t xml:space="preserve">n en </w:t>
        </w:r>
      </w:ins>
      <w:ins w:id="117" w:author="Ramsés Vázquez-Lira" w:date="2020-01-02T21:49:00Z">
        <w:r w:rsidR="00DB073F">
          <w:rPr>
            <w:rFonts w:ascii="Montserrat" w:hAnsi="Montserrat" w:cs="Arial"/>
          </w:rPr>
          <w:t>EB</w:t>
        </w:r>
      </w:ins>
      <w:ins w:id="118" w:author="Ramsés Vázquez-Lira" w:date="2020-01-02T21:45:00Z">
        <w:r w:rsidR="00E96805" w:rsidRPr="00E96805">
          <w:rPr>
            <w:rFonts w:ascii="Montserrat" w:hAnsi="Montserrat" w:cs="Arial"/>
            <w:rPrChange w:id="119" w:author="Ramsés Vázquez-Lira" w:date="2020-01-02T21:46:00Z">
              <w:rPr>
                <w:rFonts w:ascii="Montserrat" w:hAnsi="Montserrat" w:cs="Arial"/>
                <w:b/>
              </w:rPr>
            </w:rPrChange>
          </w:rPr>
          <w:t xml:space="preserve"> y </w:t>
        </w:r>
      </w:ins>
      <w:ins w:id="120" w:author="Ramsés Vázquez-Lira" w:date="2020-01-02T21:49:00Z">
        <w:r w:rsidR="00DB073F">
          <w:rPr>
            <w:rFonts w:ascii="Montserrat" w:hAnsi="Montserrat" w:cs="Arial"/>
          </w:rPr>
          <w:t>EMS</w:t>
        </w:r>
      </w:ins>
      <w:ins w:id="121" w:author="Ramsés Vázquez-Lira" w:date="2020-01-02T21:45:00Z">
        <w:r w:rsidR="00E96805">
          <w:rPr>
            <w:rFonts w:ascii="Montserrat" w:hAnsi="Montserrat" w:cs="Arial"/>
            <w:b/>
          </w:rPr>
          <w:t xml:space="preserve"> </w:t>
        </w:r>
      </w:ins>
      <w:ins w:id="122" w:author="Juan Carlos Perez" w:date="2020-01-02T17:04:00Z">
        <w:del w:id="123" w:author="Ramsés Vázquez-Lira" w:date="2020-01-02T21:45:00Z">
          <w:r w:rsidR="00D20DAB" w:rsidDel="00E96805">
            <w:rPr>
              <w:rFonts w:ascii="Montserrat" w:hAnsi="Montserrat"/>
            </w:rPr>
            <w:delText xml:space="preserve">en </w:delText>
          </w:r>
        </w:del>
        <w:del w:id="124" w:author="Ramsés Vázquez-Lira" w:date="2020-01-02T21:43:00Z">
          <w:r w:rsidR="00D20DAB" w:rsidDel="00E96805">
            <w:rPr>
              <w:rFonts w:ascii="Montserrat" w:hAnsi="Montserrat"/>
            </w:rPr>
            <w:delText>el</w:delText>
          </w:r>
        </w:del>
      </w:ins>
      <w:del w:id="125" w:author="Ramsés Vázquez-Lira" w:date="2020-01-02T21:45:00Z">
        <w:r w:rsidR="00B83883" w:rsidRPr="006233CD" w:rsidDel="00E96805">
          <w:rPr>
            <w:rFonts w:ascii="Montserrat" w:hAnsi="Montserrat"/>
          </w:rPr>
          <w:delText xml:space="preserve"> permitan</w:delText>
        </w:r>
        <w:r w:rsidR="001D7B2F" w:rsidRPr="006233CD" w:rsidDel="00E96805">
          <w:rPr>
            <w:rFonts w:ascii="Montserrat" w:hAnsi="Montserrat"/>
          </w:rPr>
          <w:delText xml:space="preserve"> la</w:delText>
        </w:r>
        <w:r w:rsidRPr="006233CD" w:rsidDel="00E96805">
          <w:rPr>
            <w:rFonts w:ascii="Montserrat" w:hAnsi="Montserrat"/>
          </w:rPr>
          <w:delText xml:space="preserve"> </w:delText>
        </w:r>
        <w:r w:rsidR="00D21377" w:rsidRPr="006233CD" w:rsidDel="00E96805">
          <w:rPr>
            <w:rFonts w:ascii="Montserrat" w:hAnsi="Montserrat"/>
          </w:rPr>
          <w:delText>valora</w:delText>
        </w:r>
        <w:r w:rsidRPr="006233CD" w:rsidDel="00E96805">
          <w:rPr>
            <w:rFonts w:ascii="Montserrat" w:hAnsi="Montserrat"/>
          </w:rPr>
          <w:delText>ción</w:delText>
        </w:r>
        <w:r w:rsidR="008C4128" w:rsidRPr="006233CD" w:rsidDel="00E96805">
          <w:rPr>
            <w:rFonts w:ascii="Montserrat" w:hAnsi="Montserrat"/>
          </w:rPr>
          <w:delText xml:space="preserve"> de</w:delText>
        </w:r>
        <w:r w:rsidR="00B83883" w:rsidRPr="006233CD" w:rsidDel="00E96805">
          <w:rPr>
            <w:rFonts w:ascii="Montserrat" w:hAnsi="Montserrat"/>
          </w:rPr>
          <w:delText xml:space="preserve"> los participantes que aspiran a participar en el</w:delText>
        </w:r>
      </w:del>
      <w:del w:id="126" w:author="Ramsés Vázquez-Lira" w:date="2020-01-02T21:43:00Z">
        <w:r w:rsidR="00B83883" w:rsidRPr="006233CD" w:rsidDel="00E96805">
          <w:rPr>
            <w:rFonts w:ascii="Montserrat" w:hAnsi="Montserrat"/>
          </w:rPr>
          <w:delText xml:space="preserve"> </w:delText>
        </w:r>
      </w:del>
      <w:del w:id="127" w:author="Ramsés Vázquez-Lira" w:date="2020-01-02T21:45:00Z">
        <w:r w:rsidR="00B83883" w:rsidRPr="006233CD" w:rsidDel="00E96805">
          <w:rPr>
            <w:rFonts w:ascii="Montserrat" w:hAnsi="Montserrat"/>
          </w:rPr>
          <w:delText>proceso de admisión</w:delText>
        </w:r>
      </w:del>
      <w:del w:id="128" w:author="Ramsés Vázquez-Lira" w:date="2020-01-02T21:44:00Z">
        <w:r w:rsidR="00B83883" w:rsidRPr="006233CD" w:rsidDel="00E96805">
          <w:rPr>
            <w:rFonts w:ascii="Montserrat" w:hAnsi="Montserrat"/>
          </w:rPr>
          <w:delText xml:space="preserve"> </w:delText>
        </w:r>
      </w:del>
      <w:del w:id="129" w:author="Ramsés Vázquez-Lira" w:date="2020-01-02T21:45:00Z">
        <w:r w:rsidR="00B83883" w:rsidRPr="006233CD" w:rsidDel="00E96805">
          <w:rPr>
            <w:rFonts w:ascii="Montserrat" w:hAnsi="Montserrat"/>
          </w:rPr>
          <w:delText>a la carrera docente y de</w:delText>
        </w:r>
      </w:del>
      <w:ins w:id="130" w:author="Juan Carlos Perez" w:date="2020-01-02T17:05:00Z">
        <w:del w:id="131" w:author="Ramsés Vázquez-Lira" w:date="2020-01-02T21:45:00Z">
          <w:r w:rsidR="00D20DAB" w:rsidDel="00E96805">
            <w:rPr>
              <w:rFonts w:ascii="Montserrat" w:hAnsi="Montserrat"/>
            </w:rPr>
            <w:delText xml:space="preserve"> </w:delText>
          </w:r>
        </w:del>
      </w:ins>
      <w:del w:id="132" w:author="Ramsés Vázquez-Lira" w:date="2020-01-02T21:45:00Z">
        <w:r w:rsidR="00B83883" w:rsidRPr="006233CD" w:rsidDel="00E96805">
          <w:rPr>
            <w:rFonts w:ascii="Montserrat" w:hAnsi="Montserrat"/>
          </w:rPr>
          <w:delText>l personal docente</w:delText>
        </w:r>
        <w:r w:rsidRPr="006233CD" w:rsidDel="00E96805">
          <w:rPr>
            <w:rFonts w:ascii="Montserrat" w:hAnsi="Montserrat"/>
          </w:rPr>
          <w:delText xml:space="preserve"> </w:delText>
        </w:r>
        <w:r w:rsidR="001D7B2F" w:rsidRPr="006233CD" w:rsidDel="00E96805">
          <w:rPr>
            <w:rFonts w:ascii="Montserrat" w:hAnsi="Montserrat"/>
          </w:rPr>
          <w:delText xml:space="preserve">que </w:delText>
        </w:r>
        <w:r w:rsidR="00B83883" w:rsidRPr="006233CD" w:rsidDel="00E96805">
          <w:rPr>
            <w:rFonts w:ascii="Montserrat" w:hAnsi="Montserrat"/>
          </w:rPr>
          <w:delText>decide postularse</w:delText>
        </w:r>
        <w:r w:rsidR="001D7B2F" w:rsidRPr="006233CD" w:rsidDel="00E96805">
          <w:rPr>
            <w:rFonts w:ascii="Montserrat" w:hAnsi="Montserrat"/>
          </w:rPr>
          <w:delText xml:space="preserve"> </w:delText>
        </w:r>
        <w:r w:rsidR="008C4128" w:rsidRPr="006233CD" w:rsidDel="00E96805">
          <w:rPr>
            <w:rFonts w:ascii="Montserrat" w:hAnsi="Montserrat"/>
          </w:rPr>
          <w:delText>en</w:delText>
        </w:r>
        <w:r w:rsidRPr="006233CD" w:rsidDel="00E96805">
          <w:rPr>
            <w:rFonts w:ascii="Montserrat" w:hAnsi="Montserrat"/>
          </w:rPr>
          <w:delText xml:space="preserve"> los procesos de selección para la promoción</w:delText>
        </w:r>
        <w:r w:rsidR="00B83883" w:rsidRPr="006233CD" w:rsidDel="00E96805">
          <w:rPr>
            <w:rFonts w:ascii="Montserrat" w:hAnsi="Montserrat"/>
          </w:rPr>
          <w:delText xml:space="preserve"> vertical </w:delText>
        </w:r>
      </w:del>
      <w:ins w:id="133" w:author="Juan Carlos Perez" w:date="2020-01-02T17:11:00Z">
        <w:del w:id="134" w:author="Ramsés Vázquez-Lira" w:date="2020-01-02T21:45:00Z">
          <w:r w:rsidR="00320A1F" w:rsidDel="00E96805">
            <w:rPr>
              <w:rFonts w:ascii="Montserrat" w:hAnsi="Montserrat"/>
            </w:rPr>
            <w:delText>y</w:delText>
          </w:r>
        </w:del>
      </w:ins>
      <w:del w:id="135" w:author="Ramsés Vázquez-Lira" w:date="2020-01-02T21:45:00Z">
        <w:r w:rsidR="00B83883" w:rsidRPr="006233CD" w:rsidDel="00E96805">
          <w:rPr>
            <w:rFonts w:ascii="Montserrat" w:hAnsi="Montserrat"/>
          </w:rPr>
          <w:delText>u horizontal</w:delText>
        </w:r>
        <w:r w:rsidRPr="006233CD" w:rsidDel="00E96805">
          <w:rPr>
            <w:rFonts w:ascii="Montserrat" w:hAnsi="Montserrat"/>
          </w:rPr>
          <w:delText xml:space="preserve"> </w:delText>
        </w:r>
      </w:del>
      <w:del w:id="136" w:author="Ramsés Vázquez-Lira" w:date="2020-01-02T21:43:00Z">
        <w:r w:rsidRPr="006233CD" w:rsidDel="00B65CF8">
          <w:rPr>
            <w:rFonts w:ascii="Montserrat" w:hAnsi="Montserrat"/>
          </w:rPr>
          <w:delText xml:space="preserve">y </w:delText>
        </w:r>
        <w:r w:rsidR="00B83883" w:rsidRPr="006233CD" w:rsidDel="00B65CF8">
          <w:rPr>
            <w:rFonts w:ascii="Montserrat" w:hAnsi="Montserrat"/>
          </w:rPr>
          <w:delText xml:space="preserve">de </w:delText>
        </w:r>
        <w:r w:rsidRPr="006233CD" w:rsidDel="00B65CF8">
          <w:rPr>
            <w:rFonts w:ascii="Montserrat" w:hAnsi="Montserrat"/>
          </w:rPr>
          <w:delText xml:space="preserve">reconocimiento </w:delText>
        </w:r>
      </w:del>
      <w:r w:rsidRPr="006233CD">
        <w:rPr>
          <w:rFonts w:ascii="Montserrat" w:hAnsi="Montserrat"/>
        </w:rPr>
        <w:t xml:space="preserve">en conformidad con la </w:t>
      </w:r>
      <w:r w:rsidR="001D7B2F" w:rsidRPr="006233CD">
        <w:rPr>
          <w:rFonts w:ascii="Montserrat" w:hAnsi="Montserrat"/>
        </w:rPr>
        <w:t>LGSCMM</w:t>
      </w:r>
      <w:del w:id="137" w:author="Juan Carlos Perez" w:date="2020-01-02T17:05:00Z">
        <w:r w:rsidR="001D7B2F" w:rsidRPr="006233CD" w:rsidDel="00D20DAB">
          <w:rPr>
            <w:rFonts w:ascii="Montserrat" w:hAnsi="Montserrat"/>
          </w:rPr>
          <w:delText xml:space="preserve"> </w:delText>
        </w:r>
      </w:del>
      <w:ins w:id="138" w:author="Juan Carlos Perez" w:date="2020-01-02T17:05:00Z">
        <w:r w:rsidR="00D20DAB">
          <w:rPr>
            <w:rFonts w:ascii="Montserrat" w:hAnsi="Montserrat"/>
          </w:rPr>
          <w:t xml:space="preserve"> </w:t>
        </w:r>
      </w:ins>
      <w:r w:rsidR="001D7B2F" w:rsidRPr="006233CD">
        <w:rPr>
          <w:rFonts w:ascii="Montserrat" w:hAnsi="Montserrat"/>
        </w:rPr>
        <w:t xml:space="preserve">y </w:t>
      </w:r>
      <w:r w:rsidR="00746C0B" w:rsidRPr="006233CD">
        <w:rPr>
          <w:rFonts w:ascii="Montserrat" w:hAnsi="Montserrat"/>
        </w:rPr>
        <w:t>la Ley Reglamentaria del Artículo 3o. de la Constitución Política de los Estados Unidos Mexicanos, que en materia de Mejora Continua de la Educación</w:t>
      </w:r>
      <w:r w:rsidR="00746C0B" w:rsidRPr="006233CD" w:rsidDel="009F1F9A">
        <w:rPr>
          <w:rFonts w:ascii="Montserrat" w:hAnsi="Montserrat"/>
        </w:rPr>
        <w:t xml:space="preserve"> </w:t>
      </w:r>
      <w:r w:rsidR="00746C0B" w:rsidRPr="006233CD">
        <w:rPr>
          <w:rFonts w:ascii="Montserrat" w:hAnsi="Montserrat"/>
        </w:rPr>
        <w:t>establece que el personal que ejerza las funciones docentes, directiva</w:t>
      </w:r>
      <w:r w:rsidR="00B83883" w:rsidRPr="006233CD">
        <w:rPr>
          <w:rFonts w:ascii="Montserrat" w:hAnsi="Montserrat"/>
        </w:rPr>
        <w:t>s</w:t>
      </w:r>
      <w:r w:rsidR="00746C0B" w:rsidRPr="006233CD">
        <w:rPr>
          <w:rFonts w:ascii="Montserrat" w:hAnsi="Montserrat"/>
        </w:rPr>
        <w:t xml:space="preserve"> o de supervisión tendrá derecho a acceder a un </w:t>
      </w:r>
      <w:ins w:id="139" w:author="Ramsés Vázquez-Lira" w:date="2020-01-02T20:57:00Z">
        <w:r w:rsidR="00F21D9C">
          <w:rPr>
            <w:rFonts w:ascii="Montserrat" w:hAnsi="Montserrat"/>
          </w:rPr>
          <w:t>S</w:t>
        </w:r>
      </w:ins>
      <w:del w:id="140" w:author="Ramsés Vázquez-Lira" w:date="2020-01-02T20:57:00Z">
        <w:r w:rsidR="00746C0B" w:rsidRPr="006233CD" w:rsidDel="00F21D9C">
          <w:rPr>
            <w:rFonts w:ascii="Montserrat" w:hAnsi="Montserrat"/>
          </w:rPr>
          <w:delText>s</w:delText>
        </w:r>
      </w:del>
      <w:r w:rsidR="00746C0B" w:rsidRPr="006233CD">
        <w:rPr>
          <w:rFonts w:ascii="Montserrat" w:hAnsi="Montserrat"/>
        </w:rPr>
        <w:t xml:space="preserve">istema </w:t>
      </w:r>
      <w:ins w:id="141" w:author="Ramsés Vázquez-Lira" w:date="2020-01-02T20:57:00Z">
        <w:r w:rsidR="00F21D9C">
          <w:rPr>
            <w:rFonts w:ascii="Montserrat" w:hAnsi="Montserrat"/>
          </w:rPr>
          <w:t>I</w:t>
        </w:r>
      </w:ins>
      <w:del w:id="142" w:author="Ramsés Vázquez-Lira" w:date="2020-01-02T20:57:00Z">
        <w:r w:rsidR="00746C0B" w:rsidRPr="006233CD" w:rsidDel="00F21D9C">
          <w:rPr>
            <w:rFonts w:ascii="Montserrat" w:hAnsi="Montserrat"/>
          </w:rPr>
          <w:delText>i</w:delText>
        </w:r>
      </w:del>
      <w:r w:rsidR="00746C0B" w:rsidRPr="006233CD">
        <w:rPr>
          <w:rFonts w:ascii="Montserrat" w:hAnsi="Montserrat"/>
        </w:rPr>
        <w:t xml:space="preserve">ntegral de </w:t>
      </w:r>
      <w:ins w:id="143" w:author="Ramsés Vázquez-Lira" w:date="2020-01-02T20:57:00Z">
        <w:r w:rsidR="00F21D9C">
          <w:rPr>
            <w:rFonts w:ascii="Montserrat" w:hAnsi="Montserrat"/>
          </w:rPr>
          <w:t>F</w:t>
        </w:r>
      </w:ins>
      <w:del w:id="144" w:author="Ramsés Vázquez-Lira" w:date="2020-01-02T20:57:00Z">
        <w:r w:rsidR="00746C0B" w:rsidRPr="006233CD" w:rsidDel="00F21D9C">
          <w:rPr>
            <w:rFonts w:ascii="Montserrat" w:hAnsi="Montserrat"/>
          </w:rPr>
          <w:delText>f</w:delText>
        </w:r>
      </w:del>
      <w:r w:rsidR="00746C0B" w:rsidRPr="006233CD">
        <w:rPr>
          <w:rFonts w:ascii="Montserrat" w:hAnsi="Montserrat"/>
        </w:rPr>
        <w:t>ormación,</w:t>
      </w:r>
      <w:del w:id="145" w:author="Juan Carlos Perez" w:date="2020-01-02T17:05:00Z">
        <w:r w:rsidR="00746C0B" w:rsidRPr="006233CD" w:rsidDel="00D20DAB">
          <w:rPr>
            <w:rFonts w:ascii="Montserrat" w:hAnsi="Montserrat"/>
          </w:rPr>
          <w:delText xml:space="preserve"> de</w:delText>
        </w:r>
      </w:del>
      <w:r w:rsidR="00746C0B" w:rsidRPr="006233CD">
        <w:rPr>
          <w:rFonts w:ascii="Montserrat" w:hAnsi="Montserrat"/>
        </w:rPr>
        <w:t xml:space="preserve"> </w:t>
      </w:r>
      <w:ins w:id="146" w:author="Ramsés Vázquez-Lira" w:date="2020-01-02T20:57:00Z">
        <w:r w:rsidR="00F21D9C">
          <w:rPr>
            <w:rFonts w:ascii="Montserrat" w:hAnsi="Montserrat"/>
          </w:rPr>
          <w:t>C</w:t>
        </w:r>
      </w:ins>
      <w:del w:id="147" w:author="Ramsés Vázquez-Lira" w:date="2020-01-02T20:57:00Z">
        <w:r w:rsidR="00746C0B" w:rsidRPr="006233CD" w:rsidDel="00F21D9C">
          <w:rPr>
            <w:rFonts w:ascii="Montserrat" w:hAnsi="Montserrat"/>
          </w:rPr>
          <w:delText>c</w:delText>
        </w:r>
      </w:del>
      <w:r w:rsidR="00746C0B" w:rsidRPr="006233CD">
        <w:rPr>
          <w:rFonts w:ascii="Montserrat" w:hAnsi="Montserrat"/>
        </w:rPr>
        <w:t>apacitación y</w:t>
      </w:r>
      <w:del w:id="148" w:author="Juan Carlos Perez" w:date="2020-01-02T17:05:00Z">
        <w:r w:rsidR="00746C0B" w:rsidRPr="006233CD" w:rsidDel="00D20DAB">
          <w:rPr>
            <w:rFonts w:ascii="Montserrat" w:hAnsi="Montserrat"/>
          </w:rPr>
          <w:delText xml:space="preserve"> de</w:delText>
        </w:r>
      </w:del>
      <w:r w:rsidR="00746C0B" w:rsidRPr="006233CD">
        <w:rPr>
          <w:rFonts w:ascii="Montserrat" w:hAnsi="Montserrat"/>
        </w:rPr>
        <w:t xml:space="preserve"> </w:t>
      </w:r>
      <w:ins w:id="149" w:author="Ramsés Vázquez-Lira" w:date="2020-01-02T20:57:00Z">
        <w:r w:rsidR="00F21D9C">
          <w:rPr>
            <w:rFonts w:ascii="Montserrat" w:hAnsi="Montserrat"/>
          </w:rPr>
          <w:t>A</w:t>
        </w:r>
      </w:ins>
      <w:del w:id="150" w:author="Ramsés Vázquez-Lira" w:date="2020-01-02T20:57:00Z">
        <w:r w:rsidR="00746C0B" w:rsidRPr="006233CD" w:rsidDel="00F21D9C">
          <w:rPr>
            <w:rFonts w:ascii="Montserrat" w:hAnsi="Montserrat"/>
          </w:rPr>
          <w:delText>a</w:delText>
        </w:r>
      </w:del>
      <w:r w:rsidR="00746C0B" w:rsidRPr="006233CD">
        <w:rPr>
          <w:rFonts w:ascii="Montserrat" w:hAnsi="Montserrat"/>
        </w:rPr>
        <w:t>ctualización (SIFCA)</w:t>
      </w:r>
      <w:ins w:id="151" w:author="Ramsés Vázquez-Lira" w:date="2020-01-02T21:50:00Z">
        <w:r w:rsidR="00A51CA5">
          <w:rPr>
            <w:rFonts w:ascii="Montserrat" w:hAnsi="Montserrat"/>
          </w:rPr>
          <w:t>.</w:t>
        </w:r>
      </w:ins>
      <w:del w:id="152" w:author="Ramsés Vázquez-Lira" w:date="2020-01-02T21:50:00Z">
        <w:r w:rsidR="00746C0B" w:rsidRPr="006233CD" w:rsidDel="00A51CA5">
          <w:rPr>
            <w:rFonts w:ascii="Montserrat" w:hAnsi="Montserrat"/>
          </w:rPr>
          <w:delText>, además d</w:delText>
        </w:r>
        <w:r w:rsidR="006502E9" w:rsidRPr="006233CD" w:rsidDel="00A51CA5">
          <w:rPr>
            <w:rFonts w:ascii="Montserrat" w:hAnsi="Montserrat"/>
          </w:rPr>
          <w:delText xml:space="preserve">el desarrollo de un sistema informático </w:delText>
        </w:r>
        <w:r w:rsidR="00DB17E4" w:rsidRPr="006233CD" w:rsidDel="00A51CA5">
          <w:rPr>
            <w:rFonts w:ascii="Montserrat" w:hAnsi="Montserrat"/>
          </w:rPr>
          <w:delText>y</w:delText>
        </w:r>
        <w:r w:rsidR="006502E9" w:rsidRPr="006233CD" w:rsidDel="00A51CA5">
          <w:rPr>
            <w:rFonts w:ascii="Montserrat" w:hAnsi="Montserrat"/>
          </w:rPr>
          <w:delText xml:space="preserve"> la aplicación y devolución de resultados.</w:delText>
        </w:r>
        <w:r w:rsidR="00746C0B" w:rsidRPr="006233CD" w:rsidDel="00A51CA5">
          <w:rPr>
            <w:rFonts w:ascii="Montserrat" w:hAnsi="Montserrat"/>
          </w:rPr>
          <w:delText xml:space="preserve"> </w:delText>
        </w:r>
      </w:del>
    </w:p>
    <w:bookmarkEnd w:id="70"/>
    <w:p w14:paraId="6A2D8B1E" w14:textId="77777777" w:rsidR="00BE2AD7" w:rsidRDefault="00BE2AD7" w:rsidP="00BE2AD7">
      <w:pPr>
        <w:jc w:val="both"/>
        <w:rPr>
          <w:rFonts w:ascii="Montserrat" w:hAnsi="Montserrat"/>
          <w:sz w:val="20"/>
          <w:szCs w:val="20"/>
        </w:rPr>
      </w:pPr>
    </w:p>
    <w:p w14:paraId="703EF016" w14:textId="50FF0450" w:rsidR="00BE2AD7" w:rsidRPr="00CC6812" w:rsidRDefault="00BE2AD7" w:rsidP="00BE2AD7">
      <w:pPr>
        <w:jc w:val="both"/>
        <w:rPr>
          <w:rFonts w:ascii="Montserrat" w:hAnsi="Montserrat"/>
          <w:b/>
          <w:bCs/>
          <w:sz w:val="20"/>
          <w:szCs w:val="20"/>
        </w:rPr>
      </w:pPr>
      <w:r w:rsidRPr="00CC6812">
        <w:rPr>
          <w:rFonts w:ascii="Montserrat" w:hAnsi="Montserrat"/>
          <w:b/>
          <w:bCs/>
          <w:sz w:val="20"/>
          <w:szCs w:val="20"/>
        </w:rPr>
        <w:t>CARACTERÍSTICAS QUE DEBE CUMPLIR EL PRESTADOR DE SERVICIOS A CONTRATAR</w:t>
      </w:r>
    </w:p>
    <w:p w14:paraId="4E126F39" w14:textId="2071C183" w:rsidR="00FA0C77" w:rsidRPr="006233CD" w:rsidDel="00EC5D6C" w:rsidRDefault="00FA0C77" w:rsidP="00B83883">
      <w:pPr>
        <w:spacing w:before="240" w:line="360" w:lineRule="auto"/>
        <w:jc w:val="both"/>
        <w:rPr>
          <w:del w:id="153" w:author="Juan Carlos Perez" w:date="2020-01-02T17:49:00Z"/>
          <w:rFonts w:ascii="Montserrat" w:hAnsi="Montserrat"/>
          <w:sz w:val="20"/>
          <w:szCs w:val="20"/>
        </w:rPr>
      </w:pPr>
      <w:bookmarkStart w:id="154" w:name="_Hlk29461524"/>
      <w:r w:rsidRPr="006233CD">
        <w:rPr>
          <w:rFonts w:ascii="Montserrat" w:hAnsi="Montserrat"/>
          <w:sz w:val="20"/>
          <w:szCs w:val="20"/>
        </w:rPr>
        <w:t>El Prestador de Servicios está constituido legalmente bajo las leyes mexicanas, con domicilio fiscal en la Ciudad de México.</w:t>
      </w:r>
      <w:r w:rsidR="00B83883" w:rsidRPr="006233CD">
        <w:rPr>
          <w:rFonts w:ascii="Montserrat" w:hAnsi="Montserrat"/>
          <w:sz w:val="20"/>
          <w:szCs w:val="20"/>
        </w:rPr>
        <w:t xml:space="preserve"> Se trata de</w:t>
      </w:r>
      <w:r w:rsidRPr="006233CD">
        <w:rPr>
          <w:rFonts w:ascii="Montserrat" w:hAnsi="Montserrat"/>
          <w:sz w:val="20"/>
          <w:szCs w:val="20"/>
        </w:rPr>
        <w:t xml:space="preserve"> una institución </w:t>
      </w:r>
      <w:r w:rsidR="00B90B7A" w:rsidRPr="006233CD">
        <w:rPr>
          <w:rFonts w:ascii="Montserrat" w:hAnsi="Montserrat"/>
          <w:sz w:val="20"/>
          <w:szCs w:val="20"/>
        </w:rPr>
        <w:t xml:space="preserve">de educación superior </w:t>
      </w:r>
      <w:ins w:id="155" w:author="Juan Carlos Perez" w:date="2020-01-02T17:41:00Z">
        <w:r w:rsidR="007622CD">
          <w:rPr>
            <w:rFonts w:ascii="Montserrat" w:hAnsi="Montserrat"/>
            <w:sz w:val="20"/>
            <w:szCs w:val="20"/>
          </w:rPr>
          <w:t xml:space="preserve">con capital humano </w:t>
        </w:r>
      </w:ins>
      <w:r w:rsidRPr="006233CD">
        <w:rPr>
          <w:rFonts w:ascii="Montserrat" w:hAnsi="Montserrat"/>
          <w:sz w:val="20"/>
          <w:szCs w:val="20"/>
        </w:rPr>
        <w:t>dedicad</w:t>
      </w:r>
      <w:ins w:id="156" w:author="Juan Carlos Perez" w:date="2020-01-02T17:41:00Z">
        <w:r w:rsidR="007622CD">
          <w:rPr>
            <w:rFonts w:ascii="Montserrat" w:hAnsi="Montserrat"/>
            <w:sz w:val="20"/>
            <w:szCs w:val="20"/>
          </w:rPr>
          <w:t>o</w:t>
        </w:r>
      </w:ins>
      <w:del w:id="157" w:author="Juan Carlos Perez" w:date="2020-01-02T17:41:00Z">
        <w:r w:rsidRPr="006233CD" w:rsidDel="007622CD">
          <w:rPr>
            <w:rFonts w:ascii="Montserrat" w:hAnsi="Montserrat"/>
            <w:sz w:val="20"/>
            <w:szCs w:val="20"/>
          </w:rPr>
          <w:delText>a</w:delText>
        </w:r>
      </w:del>
      <w:r w:rsidRPr="006233CD">
        <w:rPr>
          <w:rFonts w:ascii="Montserrat" w:hAnsi="Montserrat"/>
          <w:sz w:val="20"/>
          <w:szCs w:val="20"/>
        </w:rPr>
        <w:t xml:space="preserve"> a</w:t>
      </w:r>
      <w:del w:id="158" w:author="Juan Carlos Perez" w:date="2020-01-02T17:43:00Z">
        <w:r w:rsidRPr="006233CD" w:rsidDel="007622CD">
          <w:rPr>
            <w:rFonts w:ascii="Montserrat" w:hAnsi="Montserrat"/>
            <w:sz w:val="20"/>
            <w:szCs w:val="20"/>
          </w:rPr>
          <w:delText xml:space="preserve"> la</w:delText>
        </w:r>
      </w:del>
      <w:r w:rsidR="00B90B7A" w:rsidRPr="006233CD">
        <w:rPr>
          <w:rFonts w:ascii="Montserrat" w:hAnsi="Montserrat"/>
          <w:sz w:val="20"/>
          <w:szCs w:val="20"/>
        </w:rPr>
        <w:t xml:space="preserve"> </w:t>
      </w:r>
      <w:ins w:id="159" w:author="Juan Carlos Perez" w:date="2020-01-02T17:43:00Z">
        <w:r w:rsidR="007622CD">
          <w:rPr>
            <w:rFonts w:ascii="Montserrat" w:hAnsi="Montserrat"/>
            <w:sz w:val="20"/>
            <w:szCs w:val="20"/>
          </w:rPr>
          <w:t xml:space="preserve">la </w:t>
        </w:r>
        <w:r w:rsidR="007622CD" w:rsidRPr="006233CD">
          <w:rPr>
            <w:rFonts w:ascii="Montserrat" w:hAnsi="Montserrat"/>
            <w:sz w:val="20"/>
            <w:szCs w:val="20"/>
          </w:rPr>
          <w:t>docencia</w:t>
        </w:r>
        <w:r w:rsidR="007622CD">
          <w:rPr>
            <w:rFonts w:ascii="Montserrat" w:hAnsi="Montserrat"/>
            <w:sz w:val="20"/>
            <w:szCs w:val="20"/>
          </w:rPr>
          <w:t>, la</w:t>
        </w:r>
        <w:r w:rsidR="007622CD" w:rsidRPr="006233CD">
          <w:rPr>
            <w:rFonts w:ascii="Montserrat" w:hAnsi="Montserrat"/>
            <w:sz w:val="20"/>
            <w:szCs w:val="20"/>
          </w:rPr>
          <w:t xml:space="preserve"> </w:t>
        </w:r>
      </w:ins>
      <w:r w:rsidR="00B90B7A" w:rsidRPr="006233CD">
        <w:rPr>
          <w:rFonts w:ascii="Montserrat" w:hAnsi="Montserrat"/>
          <w:sz w:val="20"/>
          <w:szCs w:val="20"/>
        </w:rPr>
        <w:t xml:space="preserve">investigación, </w:t>
      </w:r>
      <w:ins w:id="160" w:author="Juan Carlos Perez" w:date="2020-01-02T17:42:00Z">
        <w:r w:rsidR="007622CD">
          <w:rPr>
            <w:rFonts w:ascii="Montserrat" w:hAnsi="Montserrat"/>
            <w:sz w:val="20"/>
            <w:szCs w:val="20"/>
          </w:rPr>
          <w:t>el desarrollo tecnológico y</w:t>
        </w:r>
      </w:ins>
      <w:ins w:id="161" w:author="Juan Carlos Perez" w:date="2020-01-02T17:43:00Z">
        <w:r w:rsidR="007622CD">
          <w:rPr>
            <w:rFonts w:ascii="Montserrat" w:hAnsi="Montserrat"/>
            <w:sz w:val="20"/>
            <w:szCs w:val="20"/>
          </w:rPr>
          <w:t xml:space="preserve"> la innovación</w:t>
        </w:r>
      </w:ins>
      <w:del w:id="162" w:author="Juan Carlos Perez" w:date="2020-01-02T17:43:00Z">
        <w:r w:rsidR="00B90B7A" w:rsidRPr="006233CD" w:rsidDel="007622CD">
          <w:rPr>
            <w:rFonts w:ascii="Montserrat" w:hAnsi="Montserrat"/>
            <w:sz w:val="20"/>
            <w:szCs w:val="20"/>
          </w:rPr>
          <w:delText>docencia</w:delText>
        </w:r>
      </w:del>
      <w:del w:id="163" w:author="Juan Carlos Perez" w:date="2020-01-02T17:42:00Z">
        <w:r w:rsidR="00B90B7A" w:rsidRPr="006233CD" w:rsidDel="007622CD">
          <w:rPr>
            <w:rFonts w:ascii="Montserrat" w:hAnsi="Montserrat"/>
            <w:sz w:val="20"/>
            <w:szCs w:val="20"/>
          </w:rPr>
          <w:delText xml:space="preserve"> y</w:delText>
        </w:r>
        <w:r w:rsidRPr="006233CD" w:rsidDel="007622CD">
          <w:rPr>
            <w:rFonts w:ascii="Montserrat" w:hAnsi="Montserrat"/>
            <w:sz w:val="20"/>
            <w:szCs w:val="20"/>
          </w:rPr>
          <w:delText xml:space="preserve"> evaluación</w:delText>
        </w:r>
      </w:del>
      <w:r w:rsidRPr="006233CD">
        <w:rPr>
          <w:rFonts w:ascii="Montserrat" w:hAnsi="Montserrat"/>
          <w:sz w:val="20"/>
          <w:szCs w:val="20"/>
        </w:rPr>
        <w:t xml:space="preserve">, </w:t>
      </w:r>
      <w:del w:id="164" w:author="Juan Carlos Perez" w:date="2020-01-02T17:41:00Z">
        <w:r w:rsidR="001D7B2F" w:rsidRPr="006233CD" w:rsidDel="007622CD">
          <w:rPr>
            <w:rFonts w:ascii="Montserrat" w:hAnsi="Montserrat"/>
            <w:sz w:val="20"/>
            <w:szCs w:val="20"/>
          </w:rPr>
          <w:delText xml:space="preserve">con </w:delText>
        </w:r>
      </w:del>
      <w:ins w:id="165" w:author="Juan Carlos Perez" w:date="2020-01-02T17:29:00Z">
        <w:r w:rsidR="007974CA">
          <w:rPr>
            <w:rFonts w:ascii="Montserrat" w:hAnsi="Montserrat"/>
            <w:sz w:val="20"/>
            <w:szCs w:val="20"/>
          </w:rPr>
          <w:t xml:space="preserve">con </w:t>
        </w:r>
      </w:ins>
      <w:del w:id="166" w:author="Juan Carlos Perez" w:date="2020-01-02T17:43:00Z">
        <w:r w:rsidR="001D7B2F" w:rsidRPr="006233CD" w:rsidDel="007622CD">
          <w:rPr>
            <w:rFonts w:ascii="Montserrat" w:hAnsi="Montserrat"/>
            <w:sz w:val="20"/>
            <w:szCs w:val="20"/>
          </w:rPr>
          <w:delText xml:space="preserve">un amplio grado de </w:delText>
        </w:r>
      </w:del>
      <w:r w:rsidR="001D7B2F" w:rsidRPr="006233CD">
        <w:rPr>
          <w:rFonts w:ascii="Montserrat" w:hAnsi="Montserrat"/>
          <w:sz w:val="20"/>
          <w:szCs w:val="20"/>
        </w:rPr>
        <w:t xml:space="preserve">experiencia </w:t>
      </w:r>
      <w:del w:id="167" w:author="Juan Carlos Perez" w:date="2020-01-02T17:43:00Z">
        <w:r w:rsidR="001D7B2F" w:rsidRPr="006233CD" w:rsidDel="007622CD">
          <w:rPr>
            <w:rFonts w:ascii="Montserrat" w:hAnsi="Montserrat"/>
            <w:sz w:val="20"/>
            <w:szCs w:val="20"/>
          </w:rPr>
          <w:delText>y experticia</w:delText>
        </w:r>
      </w:del>
      <w:ins w:id="168" w:author="Juan Carlos Perez" w:date="2020-01-02T17:44:00Z">
        <w:r w:rsidR="007622CD">
          <w:rPr>
            <w:rFonts w:ascii="Montserrat" w:hAnsi="Montserrat"/>
            <w:sz w:val="20"/>
            <w:szCs w:val="20"/>
          </w:rPr>
          <w:t>reconocida</w:t>
        </w:r>
      </w:ins>
      <w:del w:id="169" w:author="Juan Carlos Perez" w:date="2020-01-02T17:44:00Z">
        <w:r w:rsidR="001D7B2F" w:rsidRPr="006233CD" w:rsidDel="007622CD">
          <w:rPr>
            <w:rFonts w:ascii="Montserrat" w:hAnsi="Montserrat"/>
            <w:sz w:val="20"/>
            <w:szCs w:val="20"/>
          </w:rPr>
          <w:delText xml:space="preserve"> </w:delText>
        </w:r>
        <w:r w:rsidRPr="006233CD" w:rsidDel="007622CD">
          <w:rPr>
            <w:rFonts w:ascii="Montserrat" w:hAnsi="Montserrat"/>
            <w:sz w:val="20"/>
            <w:szCs w:val="20"/>
          </w:rPr>
          <w:delText>en</w:delText>
        </w:r>
      </w:del>
      <w:r w:rsidRPr="006233CD">
        <w:rPr>
          <w:rFonts w:ascii="Montserrat" w:hAnsi="Montserrat"/>
          <w:sz w:val="20"/>
          <w:szCs w:val="20"/>
        </w:rPr>
        <w:t xml:space="preserve"> </w:t>
      </w:r>
      <w:del w:id="170" w:author="Juan Carlos Perez" w:date="2020-01-02T17:44:00Z">
        <w:r w:rsidRPr="006233CD" w:rsidDel="007622CD">
          <w:rPr>
            <w:rFonts w:ascii="Montserrat" w:hAnsi="Montserrat"/>
            <w:sz w:val="20"/>
            <w:szCs w:val="20"/>
          </w:rPr>
          <w:delText xml:space="preserve">la </w:delText>
        </w:r>
      </w:del>
      <w:ins w:id="171" w:author="Juan Carlos Perez" w:date="2020-01-02T17:44:00Z">
        <w:r w:rsidR="007622CD">
          <w:rPr>
            <w:rFonts w:ascii="Montserrat" w:hAnsi="Montserrat"/>
            <w:sz w:val="20"/>
            <w:szCs w:val="20"/>
          </w:rPr>
          <w:t xml:space="preserve">en </w:t>
        </w:r>
      </w:ins>
      <w:del w:id="172" w:author="Juan Carlos Perez" w:date="2020-01-02T17:45:00Z">
        <w:r w:rsidRPr="006233CD" w:rsidDel="007622CD">
          <w:rPr>
            <w:rFonts w:ascii="Montserrat" w:hAnsi="Montserrat"/>
            <w:sz w:val="20"/>
            <w:szCs w:val="20"/>
          </w:rPr>
          <w:delText xml:space="preserve">elaboración </w:delText>
        </w:r>
      </w:del>
      <w:ins w:id="173" w:author="Juan Carlos Perez" w:date="2020-01-02T17:45:00Z">
        <w:r w:rsidR="00EC5D6C">
          <w:rPr>
            <w:rFonts w:ascii="Montserrat" w:hAnsi="Montserrat"/>
            <w:sz w:val="20"/>
            <w:szCs w:val="20"/>
          </w:rPr>
          <w:t xml:space="preserve">el diseño y </w:t>
        </w:r>
        <w:r w:rsidR="007622CD">
          <w:rPr>
            <w:rFonts w:ascii="Montserrat" w:hAnsi="Montserrat"/>
            <w:sz w:val="20"/>
            <w:szCs w:val="20"/>
          </w:rPr>
          <w:t>validaci</w:t>
        </w:r>
      </w:ins>
      <w:ins w:id="174" w:author="Juan Carlos Perez" w:date="2020-01-02T17:46:00Z">
        <w:r w:rsidR="007622CD">
          <w:rPr>
            <w:rFonts w:ascii="Montserrat" w:hAnsi="Montserrat"/>
            <w:sz w:val="20"/>
            <w:szCs w:val="20"/>
          </w:rPr>
          <w:t>ón</w:t>
        </w:r>
      </w:ins>
      <w:ins w:id="175" w:author="Juan Carlos Perez" w:date="2020-01-02T17:53:00Z">
        <w:r w:rsidR="00EC5D6C">
          <w:rPr>
            <w:rFonts w:ascii="Montserrat" w:hAnsi="Montserrat"/>
            <w:sz w:val="20"/>
            <w:szCs w:val="20"/>
          </w:rPr>
          <w:t xml:space="preserve"> </w:t>
        </w:r>
      </w:ins>
      <w:r w:rsidRPr="006233CD">
        <w:rPr>
          <w:rFonts w:ascii="Montserrat" w:hAnsi="Montserrat"/>
          <w:sz w:val="20"/>
          <w:szCs w:val="20"/>
        </w:rPr>
        <w:t xml:space="preserve">de instrumentos </w:t>
      </w:r>
      <w:del w:id="176" w:author="Juan Carlos Perez" w:date="2020-01-02T17:46:00Z">
        <w:r w:rsidR="00B90B7A" w:rsidRPr="006233CD" w:rsidDel="007622CD">
          <w:rPr>
            <w:rFonts w:ascii="Montserrat" w:hAnsi="Montserrat"/>
            <w:sz w:val="20"/>
            <w:szCs w:val="20"/>
          </w:rPr>
          <w:delText xml:space="preserve">estandarizados </w:delText>
        </w:r>
      </w:del>
      <w:ins w:id="177" w:author="Juan Carlos Perez" w:date="2020-01-02T17:46:00Z">
        <w:r w:rsidR="007622CD">
          <w:rPr>
            <w:rFonts w:ascii="Montserrat" w:hAnsi="Montserrat"/>
            <w:sz w:val="20"/>
            <w:szCs w:val="20"/>
          </w:rPr>
          <w:t xml:space="preserve">y procesos </w:t>
        </w:r>
      </w:ins>
      <w:r w:rsidR="00B90B7A" w:rsidRPr="006233CD">
        <w:rPr>
          <w:rFonts w:ascii="Montserrat" w:hAnsi="Montserrat"/>
          <w:sz w:val="20"/>
          <w:szCs w:val="20"/>
        </w:rPr>
        <w:t xml:space="preserve">de </w:t>
      </w:r>
      <w:ins w:id="178" w:author="Juan Carlos Perez" w:date="2020-01-02T17:46:00Z">
        <w:r w:rsidR="007622CD">
          <w:rPr>
            <w:rFonts w:ascii="Montserrat" w:hAnsi="Montserrat"/>
            <w:sz w:val="20"/>
            <w:szCs w:val="20"/>
          </w:rPr>
          <w:t xml:space="preserve">evaluación educativa desde distintas </w:t>
        </w:r>
      </w:ins>
      <w:ins w:id="179" w:author="Juan Carlos Perez" w:date="2020-01-02T17:48:00Z">
        <w:r w:rsidR="007622CD">
          <w:rPr>
            <w:rFonts w:ascii="Montserrat" w:hAnsi="Montserrat"/>
            <w:sz w:val="20"/>
            <w:szCs w:val="20"/>
          </w:rPr>
          <w:t>perspectivas</w:t>
        </w:r>
      </w:ins>
      <w:ins w:id="180" w:author="Juan Carlos Perez" w:date="2020-01-02T17:46:00Z">
        <w:r w:rsidR="007622CD">
          <w:rPr>
            <w:rFonts w:ascii="Montserrat" w:hAnsi="Montserrat"/>
            <w:sz w:val="20"/>
            <w:szCs w:val="20"/>
          </w:rPr>
          <w:t xml:space="preserve"> y con </w:t>
        </w:r>
      </w:ins>
      <w:del w:id="181" w:author="Juan Carlos Perez" w:date="2020-01-02T17:46:00Z">
        <w:r w:rsidR="00B90B7A" w:rsidRPr="006233CD" w:rsidDel="007622CD">
          <w:rPr>
            <w:rFonts w:ascii="Montserrat" w:hAnsi="Montserrat"/>
            <w:sz w:val="20"/>
            <w:szCs w:val="20"/>
          </w:rPr>
          <w:delText xml:space="preserve">medición </w:delText>
        </w:r>
        <w:r w:rsidRPr="006233CD" w:rsidDel="007622CD">
          <w:rPr>
            <w:rFonts w:ascii="Montserrat" w:hAnsi="Montserrat"/>
            <w:sz w:val="20"/>
            <w:szCs w:val="20"/>
          </w:rPr>
          <w:delText>y rúbricas</w:delText>
        </w:r>
      </w:del>
      <w:del w:id="182" w:author="Juan Carlos Perez" w:date="2020-01-02T17:48:00Z">
        <w:r w:rsidR="001F5955" w:rsidRPr="006233CD" w:rsidDel="007622CD">
          <w:rPr>
            <w:rFonts w:ascii="Montserrat" w:hAnsi="Montserrat"/>
            <w:sz w:val="20"/>
            <w:szCs w:val="20"/>
          </w:rPr>
          <w:delText xml:space="preserve">, bajo un marco metodológico </w:delText>
        </w:r>
      </w:del>
      <w:r w:rsidR="001F5955" w:rsidRPr="006233CD">
        <w:rPr>
          <w:rFonts w:ascii="Montserrat" w:hAnsi="Montserrat"/>
          <w:sz w:val="20"/>
          <w:szCs w:val="20"/>
        </w:rPr>
        <w:t>apeg</w:t>
      </w:r>
      <w:ins w:id="183" w:author="Juan Carlos Perez" w:date="2020-01-02T17:48:00Z">
        <w:r w:rsidR="007622CD">
          <w:rPr>
            <w:rFonts w:ascii="Montserrat" w:hAnsi="Montserrat"/>
            <w:sz w:val="20"/>
            <w:szCs w:val="20"/>
          </w:rPr>
          <w:t>o a l</w:t>
        </w:r>
      </w:ins>
      <w:del w:id="184" w:author="Juan Carlos Perez" w:date="2020-01-02T17:48:00Z">
        <w:r w:rsidR="001F5955" w:rsidRPr="006233CD" w:rsidDel="007622CD">
          <w:rPr>
            <w:rFonts w:ascii="Montserrat" w:hAnsi="Montserrat"/>
            <w:sz w:val="20"/>
            <w:szCs w:val="20"/>
          </w:rPr>
          <w:delText xml:space="preserve">ado </w:delText>
        </w:r>
        <w:r w:rsidRPr="006233CD" w:rsidDel="007622CD">
          <w:rPr>
            <w:rFonts w:ascii="Montserrat" w:hAnsi="Montserrat"/>
            <w:sz w:val="20"/>
            <w:szCs w:val="20"/>
          </w:rPr>
          <w:delText>a</w:delText>
        </w:r>
        <w:r w:rsidR="00B90B7A" w:rsidRPr="006233CD" w:rsidDel="007622CD">
          <w:rPr>
            <w:rFonts w:ascii="Montserrat" w:hAnsi="Montserrat"/>
            <w:sz w:val="20"/>
            <w:szCs w:val="20"/>
          </w:rPr>
          <w:delText xml:space="preserve"> l</w:delText>
        </w:r>
      </w:del>
      <w:r w:rsidR="00B90B7A" w:rsidRPr="006233CD">
        <w:rPr>
          <w:rFonts w:ascii="Montserrat" w:hAnsi="Montserrat"/>
          <w:sz w:val="20"/>
          <w:szCs w:val="20"/>
        </w:rPr>
        <w:t>os</w:t>
      </w:r>
      <w:r w:rsidR="001F5955" w:rsidRPr="006233CD">
        <w:rPr>
          <w:rFonts w:ascii="Montserrat" w:hAnsi="Montserrat"/>
          <w:sz w:val="20"/>
          <w:szCs w:val="20"/>
        </w:rPr>
        <w:t xml:space="preserve"> más altos estándares </w:t>
      </w:r>
      <w:ins w:id="185" w:author="Juan Carlos Perez" w:date="2020-01-02T17:45:00Z">
        <w:r w:rsidR="007622CD">
          <w:rPr>
            <w:rFonts w:ascii="Montserrat" w:hAnsi="Montserrat"/>
            <w:sz w:val="20"/>
            <w:szCs w:val="20"/>
          </w:rPr>
          <w:t>de calidad</w:t>
        </w:r>
      </w:ins>
      <w:ins w:id="186" w:author="Juan Carlos Perez" w:date="2020-01-02T17:54:00Z">
        <w:r w:rsidR="00EC5D6C">
          <w:rPr>
            <w:rFonts w:ascii="Montserrat" w:hAnsi="Montserrat"/>
            <w:sz w:val="20"/>
            <w:szCs w:val="20"/>
          </w:rPr>
          <w:t>, así como de e</w:t>
        </w:r>
      </w:ins>
      <w:del w:id="187" w:author="Juan Carlos Perez" w:date="2020-01-02T17:45:00Z">
        <w:r w:rsidR="001F5955" w:rsidRPr="006233CD" w:rsidDel="007622CD">
          <w:rPr>
            <w:rFonts w:ascii="Montserrat" w:hAnsi="Montserrat"/>
            <w:sz w:val="20"/>
            <w:szCs w:val="20"/>
          </w:rPr>
          <w:delText>internacionales</w:delText>
        </w:r>
      </w:del>
      <w:del w:id="188" w:author="Juan Carlos Perez" w:date="2020-01-02T17:49:00Z">
        <w:r w:rsidR="001F5955" w:rsidRPr="006233CD" w:rsidDel="007622CD">
          <w:rPr>
            <w:rFonts w:ascii="Montserrat" w:hAnsi="Montserrat"/>
            <w:sz w:val="20"/>
            <w:szCs w:val="20"/>
          </w:rPr>
          <w:delText xml:space="preserve"> </w:delText>
        </w:r>
        <w:r w:rsidR="001F5955" w:rsidRPr="006233CD" w:rsidDel="00EC5D6C">
          <w:rPr>
            <w:rFonts w:ascii="Montserrat" w:hAnsi="Montserrat"/>
            <w:sz w:val="20"/>
            <w:szCs w:val="20"/>
          </w:rPr>
          <w:delText>que permita garantizar</w:delText>
        </w:r>
        <w:r w:rsidRPr="006233CD" w:rsidDel="00EC5D6C">
          <w:rPr>
            <w:rFonts w:ascii="Montserrat" w:hAnsi="Montserrat"/>
            <w:sz w:val="20"/>
            <w:szCs w:val="20"/>
          </w:rPr>
          <w:delText xml:space="preserve"> la construcción de reactivos y pruebas para la evaluación de</w:delText>
        </w:r>
        <w:r w:rsidR="001F5955" w:rsidRPr="006233CD" w:rsidDel="00EC5D6C">
          <w:rPr>
            <w:rFonts w:ascii="Montserrat" w:hAnsi="Montserrat"/>
            <w:sz w:val="20"/>
            <w:szCs w:val="20"/>
          </w:rPr>
          <w:delText xml:space="preserve"> la aplicación de</w:delText>
        </w:r>
        <w:r w:rsidRPr="006233CD" w:rsidDel="00EC5D6C">
          <w:rPr>
            <w:rFonts w:ascii="Montserrat" w:hAnsi="Montserrat"/>
            <w:sz w:val="20"/>
            <w:szCs w:val="20"/>
          </w:rPr>
          <w:delText xml:space="preserve"> conocimientos y habilidades, cuyos resultados </w:delText>
        </w:r>
        <w:r w:rsidR="001F5955" w:rsidRPr="006233CD" w:rsidDel="00EC5D6C">
          <w:rPr>
            <w:rFonts w:ascii="Montserrat" w:hAnsi="Montserrat"/>
            <w:sz w:val="20"/>
            <w:szCs w:val="20"/>
          </w:rPr>
          <w:delText>puedan ser sujetos a</w:delText>
        </w:r>
        <w:r w:rsidRPr="006233CD" w:rsidDel="00EC5D6C">
          <w:rPr>
            <w:rFonts w:ascii="Montserrat" w:hAnsi="Montserrat"/>
            <w:sz w:val="20"/>
            <w:szCs w:val="20"/>
          </w:rPr>
          <w:delText xml:space="preserve"> comparaciones nacionales e internacionales.</w:delText>
        </w:r>
      </w:del>
    </w:p>
    <w:p w14:paraId="3B3065B0" w14:textId="31A6FC21" w:rsidR="00EC5D6C" w:rsidDel="00850AD2" w:rsidRDefault="00FA0C77" w:rsidP="00071671">
      <w:pPr>
        <w:spacing w:before="240" w:line="360" w:lineRule="auto"/>
        <w:jc w:val="both"/>
        <w:rPr>
          <w:ins w:id="189" w:author="Juan Carlos Perez" w:date="2020-01-02T17:55:00Z"/>
          <w:del w:id="190" w:author="Ramsés Vázquez-Lira" w:date="2020-01-02T20:58:00Z"/>
          <w:rFonts w:ascii="Montserrat" w:hAnsi="Montserrat"/>
          <w:sz w:val="20"/>
          <w:szCs w:val="20"/>
        </w:rPr>
      </w:pPr>
      <w:del w:id="191" w:author="Juan Carlos Perez" w:date="2020-01-02T17:54:00Z">
        <w:r w:rsidRPr="006233CD" w:rsidDel="00EC5D6C">
          <w:rPr>
            <w:rFonts w:ascii="Montserrat" w:hAnsi="Montserrat"/>
            <w:sz w:val="20"/>
            <w:szCs w:val="20"/>
          </w:rPr>
          <w:delText>Además, El Prestador de Servicios tiene la capacidad técnica y humana para desarrollar los trabajos de acuerdo con lo solicitado en el Anexo Técnico</w:delText>
        </w:r>
        <w:r w:rsidR="009C18B5" w:rsidRPr="006233CD" w:rsidDel="00EC5D6C">
          <w:rPr>
            <w:rFonts w:ascii="Montserrat" w:hAnsi="Montserrat"/>
            <w:sz w:val="20"/>
            <w:szCs w:val="20"/>
          </w:rPr>
          <w:delText xml:space="preserve"> y cuenta con experiencia</w:delText>
        </w:r>
      </w:del>
      <w:ins w:id="192" w:author="Juan Carlos Perez" w:date="2020-01-02T17:54:00Z">
        <w:r w:rsidR="00EC5D6C" w:rsidRPr="006233CD">
          <w:rPr>
            <w:rFonts w:ascii="Montserrat" w:hAnsi="Montserrat"/>
            <w:sz w:val="20"/>
            <w:szCs w:val="20"/>
          </w:rPr>
          <w:t>xperiencia</w:t>
        </w:r>
      </w:ins>
      <w:r w:rsidR="009C18B5" w:rsidRPr="006233CD">
        <w:rPr>
          <w:rFonts w:ascii="Montserrat" w:hAnsi="Montserrat"/>
          <w:sz w:val="20"/>
          <w:szCs w:val="20"/>
        </w:rPr>
        <w:t xml:space="preserve"> tanto en la aplicación de evaluaciones en papel como por medios electrónicos, permitiendo garantizar la cobertura a nivel nacional del proyecto</w:t>
      </w:r>
      <w:ins w:id="193" w:author="Juan Carlos Perez" w:date="2020-01-02T17:55:00Z">
        <w:r w:rsidR="00EC5D6C">
          <w:rPr>
            <w:rFonts w:ascii="Montserrat" w:hAnsi="Montserrat"/>
            <w:sz w:val="20"/>
            <w:szCs w:val="20"/>
          </w:rPr>
          <w:t>.</w:t>
        </w:r>
      </w:ins>
      <w:ins w:id="194" w:author="Ramsés Vázquez-Lira" w:date="2020-01-02T20:58:00Z">
        <w:r w:rsidR="00850AD2" w:rsidRPr="00BB04F2">
          <w:rPr>
            <w:rFonts w:ascii="Montserrat" w:hAnsi="Montserrat"/>
            <w:sz w:val="20"/>
            <w:szCs w:val="20"/>
            <w:rPrChange w:id="195" w:author="Ramsés Vázquez-Lira" w:date="2020-01-02T20:59:00Z">
              <w:rPr>
                <w:rFonts w:ascii="Montserrat" w:hAnsi="Montserrat"/>
                <w:strike/>
                <w:sz w:val="20"/>
                <w:szCs w:val="20"/>
              </w:rPr>
            </w:rPrChange>
          </w:rPr>
          <w:t xml:space="preserve"> </w:t>
        </w:r>
      </w:ins>
    </w:p>
    <w:p w14:paraId="1B4BD6F8" w14:textId="106EA631" w:rsidR="00FA0C77" w:rsidRDefault="009C18B5" w:rsidP="00071671">
      <w:pPr>
        <w:spacing w:before="240" w:line="360" w:lineRule="auto"/>
        <w:jc w:val="both"/>
        <w:rPr>
          <w:ins w:id="196" w:author="Ramsés Vázquez-Lira" w:date="2020-01-02T21:07:00Z"/>
          <w:rFonts w:ascii="Montserrat" w:hAnsi="Montserrat"/>
          <w:sz w:val="20"/>
          <w:szCs w:val="20"/>
        </w:rPr>
      </w:pPr>
      <w:del w:id="197" w:author="Ramsés Vázquez-Lira" w:date="2020-01-02T20:58:00Z">
        <w:r w:rsidRPr="00EC5D6C" w:rsidDel="00850AD2">
          <w:rPr>
            <w:rFonts w:ascii="Montserrat" w:hAnsi="Montserrat"/>
            <w:strike/>
            <w:sz w:val="20"/>
            <w:szCs w:val="20"/>
            <w:rPrChange w:id="198" w:author="Juan Carlos Perez" w:date="2020-01-02T17:56:00Z">
              <w:rPr>
                <w:rFonts w:ascii="Montserrat" w:hAnsi="Montserrat"/>
                <w:sz w:val="20"/>
                <w:szCs w:val="20"/>
              </w:rPr>
            </w:rPrChange>
          </w:rPr>
          <w:delText xml:space="preserve">, </w:delText>
        </w:r>
        <w:r w:rsidRPr="00EC5D6C" w:rsidDel="00850AD2">
          <w:rPr>
            <w:rFonts w:ascii="Montserrat" w:hAnsi="Montserrat"/>
            <w:strike/>
            <w:sz w:val="20"/>
            <w:szCs w:val="20"/>
            <w:highlight w:val="yellow"/>
            <w:rPrChange w:id="199" w:author="Juan Carlos Perez" w:date="2020-01-02T17:56:00Z">
              <w:rPr>
                <w:rFonts w:ascii="Montserrat" w:hAnsi="Montserrat"/>
                <w:sz w:val="20"/>
                <w:szCs w:val="20"/>
              </w:rPr>
            </w:rPrChange>
          </w:rPr>
          <w:delText>al contar con personal capacitado, con un ni</w:delText>
        </w:r>
        <w:r w:rsidR="00712670" w:rsidRPr="00EC5D6C" w:rsidDel="00850AD2">
          <w:rPr>
            <w:rFonts w:ascii="Montserrat" w:hAnsi="Montserrat"/>
            <w:strike/>
            <w:sz w:val="20"/>
            <w:szCs w:val="20"/>
            <w:highlight w:val="yellow"/>
            <w:rPrChange w:id="200" w:author="Juan Carlos Perez" w:date="2020-01-02T17:56:00Z">
              <w:rPr>
                <w:rFonts w:ascii="Montserrat" w:hAnsi="Montserrat"/>
                <w:sz w:val="20"/>
                <w:szCs w:val="20"/>
              </w:rPr>
            </w:rPrChange>
          </w:rPr>
          <w:delText>vel de estudios no menor al bachillerato concluido,</w:delText>
        </w:r>
        <w:r w:rsidRPr="00EC5D6C" w:rsidDel="00850AD2">
          <w:rPr>
            <w:rFonts w:ascii="Montserrat" w:hAnsi="Montserrat"/>
            <w:strike/>
            <w:sz w:val="20"/>
            <w:szCs w:val="20"/>
            <w:highlight w:val="yellow"/>
            <w:rPrChange w:id="201" w:author="Juan Carlos Perez" w:date="2020-01-02T17:56:00Z">
              <w:rPr>
                <w:rFonts w:ascii="Montserrat" w:hAnsi="Montserrat"/>
                <w:sz w:val="20"/>
                <w:szCs w:val="20"/>
              </w:rPr>
            </w:rPrChange>
          </w:rPr>
          <w:delText xml:space="preserve"> para la atenci</w:delText>
        </w:r>
        <w:r w:rsidRPr="00EC5D6C" w:rsidDel="00850AD2">
          <w:rPr>
            <w:rFonts w:ascii="Montserrat" w:hAnsi="Montserrat" w:hint="eastAsia"/>
            <w:strike/>
            <w:sz w:val="20"/>
            <w:szCs w:val="20"/>
            <w:highlight w:val="yellow"/>
            <w:rPrChange w:id="202" w:author="Juan Carlos Perez" w:date="2020-01-02T17:56:00Z">
              <w:rPr>
                <w:rFonts w:ascii="Montserrat" w:hAnsi="Montserrat" w:hint="eastAsia"/>
                <w:sz w:val="20"/>
                <w:szCs w:val="20"/>
              </w:rPr>
            </w:rPrChange>
          </w:rPr>
          <w:delText>ó</w:delText>
        </w:r>
        <w:r w:rsidRPr="00EC5D6C" w:rsidDel="00850AD2">
          <w:rPr>
            <w:rFonts w:ascii="Montserrat" w:hAnsi="Montserrat"/>
            <w:strike/>
            <w:sz w:val="20"/>
            <w:szCs w:val="20"/>
            <w:highlight w:val="yellow"/>
            <w:rPrChange w:id="203" w:author="Juan Carlos Perez" w:date="2020-01-02T17:56:00Z">
              <w:rPr>
                <w:rFonts w:ascii="Montserrat" w:hAnsi="Montserrat"/>
                <w:sz w:val="20"/>
                <w:szCs w:val="20"/>
              </w:rPr>
            </w:rPrChange>
          </w:rPr>
          <w:delText>n de eventualidades al contar con un nivel m</w:delText>
        </w:r>
        <w:r w:rsidRPr="00EC5D6C" w:rsidDel="00850AD2">
          <w:rPr>
            <w:rFonts w:ascii="Montserrat" w:hAnsi="Montserrat" w:hint="eastAsia"/>
            <w:strike/>
            <w:sz w:val="20"/>
            <w:szCs w:val="20"/>
            <w:highlight w:val="yellow"/>
            <w:rPrChange w:id="204" w:author="Juan Carlos Perez" w:date="2020-01-02T17:56:00Z">
              <w:rPr>
                <w:rFonts w:ascii="Montserrat" w:hAnsi="Montserrat" w:hint="eastAsia"/>
                <w:sz w:val="20"/>
                <w:szCs w:val="20"/>
              </w:rPr>
            </w:rPrChange>
          </w:rPr>
          <w:delText>í</w:delText>
        </w:r>
        <w:r w:rsidRPr="00EC5D6C" w:rsidDel="00850AD2">
          <w:rPr>
            <w:rFonts w:ascii="Montserrat" w:hAnsi="Montserrat"/>
            <w:strike/>
            <w:sz w:val="20"/>
            <w:szCs w:val="20"/>
            <w:highlight w:val="yellow"/>
            <w:rPrChange w:id="205" w:author="Juan Carlos Perez" w:date="2020-01-02T17:56:00Z">
              <w:rPr>
                <w:rFonts w:ascii="Montserrat" w:hAnsi="Montserrat"/>
                <w:sz w:val="20"/>
                <w:szCs w:val="20"/>
              </w:rPr>
            </w:rPrChange>
          </w:rPr>
          <w:delText>nimo de escolaridad equivalente a la preparatoria para llevar a cabo la aplicaci</w:delText>
        </w:r>
        <w:r w:rsidRPr="00EC5D6C" w:rsidDel="00850AD2">
          <w:rPr>
            <w:rFonts w:ascii="Montserrat" w:hAnsi="Montserrat" w:hint="eastAsia"/>
            <w:strike/>
            <w:sz w:val="20"/>
            <w:szCs w:val="20"/>
            <w:highlight w:val="yellow"/>
            <w:rPrChange w:id="206" w:author="Juan Carlos Perez" w:date="2020-01-02T17:56:00Z">
              <w:rPr>
                <w:rFonts w:ascii="Montserrat" w:hAnsi="Montserrat" w:hint="eastAsia"/>
                <w:sz w:val="20"/>
                <w:szCs w:val="20"/>
              </w:rPr>
            </w:rPrChange>
          </w:rPr>
          <w:delText>ó</w:delText>
        </w:r>
        <w:r w:rsidRPr="00EC5D6C" w:rsidDel="00850AD2">
          <w:rPr>
            <w:rFonts w:ascii="Montserrat" w:hAnsi="Montserrat"/>
            <w:strike/>
            <w:sz w:val="20"/>
            <w:szCs w:val="20"/>
            <w:highlight w:val="yellow"/>
            <w:rPrChange w:id="207" w:author="Juan Carlos Perez" w:date="2020-01-02T17:56:00Z">
              <w:rPr>
                <w:rFonts w:ascii="Montserrat" w:hAnsi="Montserrat"/>
                <w:sz w:val="20"/>
                <w:szCs w:val="20"/>
              </w:rPr>
            </w:rPrChange>
          </w:rPr>
          <w:delText>n de la evaluaci</w:delText>
        </w:r>
        <w:r w:rsidRPr="00EC5D6C" w:rsidDel="00850AD2">
          <w:rPr>
            <w:rFonts w:ascii="Montserrat" w:hAnsi="Montserrat" w:hint="eastAsia"/>
            <w:strike/>
            <w:sz w:val="20"/>
            <w:szCs w:val="20"/>
            <w:highlight w:val="yellow"/>
            <w:rPrChange w:id="208" w:author="Juan Carlos Perez" w:date="2020-01-02T17:56:00Z">
              <w:rPr>
                <w:rFonts w:ascii="Montserrat" w:hAnsi="Montserrat" w:hint="eastAsia"/>
                <w:sz w:val="20"/>
                <w:szCs w:val="20"/>
              </w:rPr>
            </w:rPrChange>
          </w:rPr>
          <w:delText>ó</w:delText>
        </w:r>
        <w:r w:rsidRPr="00EC5D6C" w:rsidDel="00850AD2">
          <w:rPr>
            <w:rFonts w:ascii="Montserrat" w:hAnsi="Montserrat"/>
            <w:strike/>
            <w:sz w:val="20"/>
            <w:szCs w:val="20"/>
            <w:highlight w:val="yellow"/>
            <w:rPrChange w:id="209" w:author="Juan Carlos Perez" w:date="2020-01-02T17:56:00Z">
              <w:rPr>
                <w:rFonts w:ascii="Montserrat" w:hAnsi="Montserrat"/>
                <w:sz w:val="20"/>
                <w:szCs w:val="20"/>
              </w:rPr>
            </w:rPrChange>
          </w:rPr>
          <w:delText>n</w:delText>
        </w:r>
        <w:r w:rsidRPr="006233CD" w:rsidDel="00850AD2">
          <w:rPr>
            <w:rFonts w:ascii="Montserrat" w:hAnsi="Montserrat"/>
            <w:sz w:val="20"/>
            <w:szCs w:val="20"/>
          </w:rPr>
          <w:delText xml:space="preserve">. </w:delText>
        </w:r>
      </w:del>
      <w:r w:rsidRPr="006233CD">
        <w:rPr>
          <w:rFonts w:ascii="Montserrat" w:hAnsi="Montserrat"/>
          <w:sz w:val="20"/>
          <w:szCs w:val="20"/>
        </w:rPr>
        <w:t>A</w:t>
      </w:r>
      <w:r w:rsidR="00FA0C77" w:rsidRPr="006233CD">
        <w:rPr>
          <w:rFonts w:ascii="Montserrat" w:hAnsi="Montserrat"/>
          <w:sz w:val="20"/>
          <w:szCs w:val="20"/>
        </w:rPr>
        <w:t xml:space="preserve">simismo, </w:t>
      </w:r>
      <w:r w:rsidRPr="006233CD">
        <w:rPr>
          <w:rFonts w:ascii="Montserrat" w:hAnsi="Montserrat"/>
          <w:sz w:val="20"/>
          <w:szCs w:val="20"/>
        </w:rPr>
        <w:t>su</w:t>
      </w:r>
      <w:r w:rsidR="00FA0C77" w:rsidRPr="006233CD">
        <w:rPr>
          <w:rFonts w:ascii="Montserrat" w:hAnsi="Montserrat"/>
          <w:sz w:val="20"/>
          <w:szCs w:val="20"/>
        </w:rPr>
        <w:t xml:space="preserve"> experiencia </w:t>
      </w:r>
      <w:ins w:id="210" w:author="Ramsés Vázquez-Lira" w:date="2020-01-02T21:06:00Z">
        <w:r w:rsidR="00780D51">
          <w:rPr>
            <w:rFonts w:ascii="Montserrat" w:hAnsi="Montserrat"/>
            <w:sz w:val="20"/>
            <w:szCs w:val="20"/>
          </w:rPr>
          <w:t xml:space="preserve">previa </w:t>
        </w:r>
      </w:ins>
      <w:r w:rsidRPr="006233CD">
        <w:rPr>
          <w:rFonts w:ascii="Montserrat" w:hAnsi="Montserrat"/>
          <w:sz w:val="20"/>
          <w:szCs w:val="20"/>
        </w:rPr>
        <w:t>con</w:t>
      </w:r>
      <w:r w:rsidR="00FA0C77" w:rsidRPr="006233CD">
        <w:rPr>
          <w:rFonts w:ascii="Montserrat" w:hAnsi="Montserrat"/>
          <w:sz w:val="20"/>
          <w:szCs w:val="20"/>
        </w:rPr>
        <w:t xml:space="preserve"> el Sistema Educativo </w:t>
      </w:r>
      <w:r w:rsidRPr="006233CD">
        <w:rPr>
          <w:rFonts w:ascii="Montserrat" w:hAnsi="Montserrat"/>
          <w:sz w:val="20"/>
          <w:szCs w:val="20"/>
        </w:rPr>
        <w:t xml:space="preserve">le permite salvaguardar </w:t>
      </w:r>
      <w:r w:rsidR="00FA0C77" w:rsidRPr="006233CD">
        <w:rPr>
          <w:rFonts w:ascii="Montserrat" w:hAnsi="Montserrat"/>
          <w:sz w:val="20"/>
          <w:szCs w:val="20"/>
        </w:rPr>
        <w:t xml:space="preserve">la confidencialidad de la información </w:t>
      </w:r>
      <w:r w:rsidRPr="006233CD">
        <w:rPr>
          <w:rFonts w:ascii="Montserrat" w:hAnsi="Montserrat"/>
          <w:sz w:val="20"/>
          <w:szCs w:val="20"/>
        </w:rPr>
        <w:t xml:space="preserve">recopilada a partir de la aplicación </w:t>
      </w:r>
      <w:r w:rsidR="00FA0C77" w:rsidRPr="006233CD">
        <w:rPr>
          <w:rFonts w:ascii="Montserrat" w:hAnsi="Montserrat"/>
          <w:sz w:val="20"/>
          <w:szCs w:val="20"/>
        </w:rPr>
        <w:t>de las evaluaciones docentes en los niveles de Educación Básica</w:t>
      </w:r>
      <w:ins w:id="211" w:author="Ramsés Vázquez-Lira" w:date="2020-01-02T21:02:00Z">
        <w:r w:rsidR="004C46A8">
          <w:rPr>
            <w:rFonts w:ascii="Montserrat" w:hAnsi="Montserrat"/>
            <w:sz w:val="20"/>
            <w:szCs w:val="20"/>
          </w:rPr>
          <w:t xml:space="preserve"> (EB)</w:t>
        </w:r>
      </w:ins>
      <w:r w:rsidR="00FA0C77" w:rsidRPr="006233CD">
        <w:rPr>
          <w:rFonts w:ascii="Montserrat" w:hAnsi="Montserrat"/>
          <w:sz w:val="20"/>
          <w:szCs w:val="20"/>
        </w:rPr>
        <w:t xml:space="preserve"> y Media Superior</w:t>
      </w:r>
      <w:ins w:id="212" w:author="Ramsés Vázquez-Lira" w:date="2020-01-02T21:02:00Z">
        <w:r w:rsidR="004C46A8">
          <w:rPr>
            <w:rFonts w:ascii="Montserrat" w:hAnsi="Montserrat"/>
            <w:sz w:val="20"/>
            <w:szCs w:val="20"/>
          </w:rPr>
          <w:t xml:space="preserve"> (EMS)</w:t>
        </w:r>
      </w:ins>
      <w:r w:rsidR="00FA0C77" w:rsidRPr="006233CD">
        <w:rPr>
          <w:rFonts w:ascii="Montserrat" w:hAnsi="Montserrat"/>
          <w:sz w:val="20"/>
          <w:szCs w:val="20"/>
        </w:rPr>
        <w:t>.</w:t>
      </w:r>
    </w:p>
    <w:p w14:paraId="7FEA6C14" w14:textId="3A12E834" w:rsidR="002D2C34" w:rsidRPr="00FF4A91" w:rsidRDefault="002D2C34">
      <w:pPr>
        <w:pStyle w:val="Prrafodelista"/>
        <w:numPr>
          <w:ilvl w:val="0"/>
          <w:numId w:val="40"/>
        </w:numPr>
        <w:spacing w:before="240" w:line="360" w:lineRule="auto"/>
        <w:jc w:val="both"/>
        <w:rPr>
          <w:ins w:id="213" w:author="Ramsés Vázquez-Lira" w:date="2020-01-02T21:07:00Z"/>
          <w:rFonts w:ascii="Montserrat" w:hAnsi="Montserrat"/>
          <w:sz w:val="20"/>
          <w:szCs w:val="20"/>
          <w:rPrChange w:id="214" w:author="Ramsés Vázquez-Lira" w:date="2020-01-02T21:09:00Z">
            <w:rPr>
              <w:ins w:id="215" w:author="Ramsés Vázquez-Lira" w:date="2020-01-02T21:07:00Z"/>
            </w:rPr>
          </w:rPrChange>
        </w:rPr>
        <w:pPrChange w:id="216" w:author="Ramsés Vázquez-Lira" w:date="2020-01-02T21:09:00Z">
          <w:pPr>
            <w:spacing w:before="240" w:line="360" w:lineRule="auto"/>
            <w:jc w:val="both"/>
          </w:pPr>
        </w:pPrChange>
      </w:pPr>
      <w:ins w:id="217" w:author="Ramsés Vázquez-Lira" w:date="2020-01-02T21:07:00Z">
        <w:r w:rsidRPr="00FF4A91">
          <w:rPr>
            <w:rFonts w:ascii="Montserrat" w:hAnsi="Montserrat"/>
            <w:sz w:val="20"/>
            <w:szCs w:val="20"/>
            <w:rPrChange w:id="218" w:author="Ramsés Vázquez-Lira" w:date="2020-01-02T21:09:00Z">
              <w:rPr/>
            </w:rPrChange>
          </w:rPr>
          <w:t>Perfiles del personal, habilidades y competencias</w:t>
        </w:r>
      </w:ins>
    </w:p>
    <w:p w14:paraId="0262D668" w14:textId="56FE34E9" w:rsidR="00953BF7" w:rsidRPr="00FF4A91" w:rsidRDefault="00953BF7">
      <w:pPr>
        <w:pStyle w:val="Prrafodelista"/>
        <w:numPr>
          <w:ilvl w:val="0"/>
          <w:numId w:val="40"/>
        </w:numPr>
        <w:spacing w:before="240" w:line="360" w:lineRule="auto"/>
        <w:jc w:val="both"/>
        <w:rPr>
          <w:ins w:id="219" w:author="Ramsés Vázquez-Lira" w:date="2020-01-02T21:07:00Z"/>
          <w:rFonts w:ascii="Montserrat" w:hAnsi="Montserrat"/>
          <w:sz w:val="20"/>
          <w:szCs w:val="20"/>
          <w:rPrChange w:id="220" w:author="Ramsés Vázquez-Lira" w:date="2020-01-02T21:09:00Z">
            <w:rPr>
              <w:ins w:id="221" w:author="Ramsés Vázquez-Lira" w:date="2020-01-02T21:07:00Z"/>
            </w:rPr>
          </w:rPrChange>
        </w:rPr>
        <w:pPrChange w:id="222" w:author="Ramsés Vázquez-Lira" w:date="2020-01-02T21:09:00Z">
          <w:pPr>
            <w:spacing w:before="240" w:line="360" w:lineRule="auto"/>
            <w:jc w:val="both"/>
          </w:pPr>
        </w:pPrChange>
      </w:pPr>
      <w:ins w:id="223" w:author="Ramsés Vázquez-Lira" w:date="2020-01-02T21:07:00Z">
        <w:r w:rsidRPr="00FF4A91">
          <w:rPr>
            <w:rFonts w:ascii="Montserrat" w:hAnsi="Montserrat"/>
            <w:sz w:val="20"/>
            <w:szCs w:val="20"/>
            <w:rPrChange w:id="224" w:author="Ramsés Vázquez-Lira" w:date="2020-01-02T21:09:00Z">
              <w:rPr/>
            </w:rPrChange>
          </w:rPr>
          <w:t>Infraestructura</w:t>
        </w:r>
      </w:ins>
    </w:p>
    <w:p w14:paraId="7140BD9C" w14:textId="0F9275A2" w:rsidR="00953BF7" w:rsidRPr="00FF4A91" w:rsidRDefault="00953BF7">
      <w:pPr>
        <w:pStyle w:val="Prrafodelista"/>
        <w:numPr>
          <w:ilvl w:val="0"/>
          <w:numId w:val="40"/>
        </w:numPr>
        <w:spacing w:before="240" w:line="360" w:lineRule="auto"/>
        <w:jc w:val="both"/>
        <w:rPr>
          <w:ins w:id="225" w:author="Ramsés Vázquez-Lira" w:date="2020-01-02T21:07:00Z"/>
          <w:rFonts w:ascii="Montserrat" w:hAnsi="Montserrat"/>
          <w:sz w:val="20"/>
          <w:szCs w:val="20"/>
          <w:rPrChange w:id="226" w:author="Ramsés Vázquez-Lira" w:date="2020-01-02T21:09:00Z">
            <w:rPr>
              <w:ins w:id="227" w:author="Ramsés Vázquez-Lira" w:date="2020-01-02T21:07:00Z"/>
            </w:rPr>
          </w:rPrChange>
        </w:rPr>
        <w:pPrChange w:id="228" w:author="Ramsés Vázquez-Lira" w:date="2020-01-02T21:09:00Z">
          <w:pPr>
            <w:spacing w:before="240" w:line="360" w:lineRule="auto"/>
            <w:jc w:val="both"/>
          </w:pPr>
        </w:pPrChange>
      </w:pPr>
      <w:ins w:id="229" w:author="Ramsés Vázquez-Lira" w:date="2020-01-02T21:07:00Z">
        <w:r w:rsidRPr="00FF4A91">
          <w:rPr>
            <w:rFonts w:ascii="Montserrat" w:hAnsi="Montserrat"/>
            <w:sz w:val="20"/>
            <w:szCs w:val="20"/>
            <w:rPrChange w:id="230" w:author="Ramsés Vázquez-Lira" w:date="2020-01-02T21:09:00Z">
              <w:rPr/>
            </w:rPrChange>
          </w:rPr>
          <w:t>Cobertura</w:t>
        </w:r>
      </w:ins>
    </w:p>
    <w:p w14:paraId="00B78C1E" w14:textId="0E3D52C6" w:rsidR="00953BF7" w:rsidRPr="00FF4A91" w:rsidRDefault="00953BF7">
      <w:pPr>
        <w:pStyle w:val="Prrafodelista"/>
        <w:numPr>
          <w:ilvl w:val="0"/>
          <w:numId w:val="40"/>
        </w:numPr>
        <w:spacing w:before="240" w:line="360" w:lineRule="auto"/>
        <w:jc w:val="both"/>
        <w:rPr>
          <w:ins w:id="231" w:author="Ramsés Vázquez-Lira" w:date="2020-01-02T21:08:00Z"/>
          <w:rFonts w:ascii="Montserrat" w:hAnsi="Montserrat"/>
          <w:sz w:val="20"/>
          <w:szCs w:val="20"/>
          <w:rPrChange w:id="232" w:author="Ramsés Vázquez-Lira" w:date="2020-01-02T21:09:00Z">
            <w:rPr>
              <w:ins w:id="233" w:author="Ramsés Vázquez-Lira" w:date="2020-01-02T21:08:00Z"/>
            </w:rPr>
          </w:rPrChange>
        </w:rPr>
        <w:pPrChange w:id="234" w:author="Ramsés Vázquez-Lira" w:date="2020-01-02T21:09:00Z">
          <w:pPr>
            <w:spacing w:before="240" w:line="360" w:lineRule="auto"/>
            <w:jc w:val="both"/>
          </w:pPr>
        </w:pPrChange>
      </w:pPr>
      <w:ins w:id="235" w:author="Ramsés Vázquez-Lira" w:date="2020-01-02T21:08:00Z">
        <w:r w:rsidRPr="00FF4A91">
          <w:rPr>
            <w:rFonts w:ascii="Montserrat" w:hAnsi="Montserrat"/>
            <w:sz w:val="20"/>
            <w:szCs w:val="20"/>
            <w:rPrChange w:id="236" w:author="Ramsés Vázquez-Lira" w:date="2020-01-02T21:09:00Z">
              <w:rPr/>
            </w:rPrChange>
          </w:rPr>
          <w:t>Capacidad de convocatoria a redes de colaboración con especialistas nacionales e internacionales.</w:t>
        </w:r>
      </w:ins>
    </w:p>
    <w:p w14:paraId="619D200A" w14:textId="4E810EE3" w:rsidR="00953BF7" w:rsidRPr="00FF4A91" w:rsidRDefault="00953BF7">
      <w:pPr>
        <w:pStyle w:val="Prrafodelista"/>
        <w:numPr>
          <w:ilvl w:val="0"/>
          <w:numId w:val="40"/>
        </w:numPr>
        <w:spacing w:before="240" w:line="360" w:lineRule="auto"/>
        <w:jc w:val="both"/>
        <w:rPr>
          <w:rFonts w:ascii="Montserrat" w:hAnsi="Montserrat"/>
          <w:sz w:val="20"/>
          <w:szCs w:val="20"/>
          <w:rPrChange w:id="237" w:author="Ramsés Vázquez-Lira" w:date="2020-01-02T21:09:00Z">
            <w:rPr/>
          </w:rPrChange>
        </w:rPr>
        <w:pPrChange w:id="238" w:author="Ramsés Vázquez-Lira" w:date="2020-01-02T21:09:00Z">
          <w:pPr>
            <w:spacing w:before="240" w:line="360" w:lineRule="auto"/>
            <w:jc w:val="both"/>
          </w:pPr>
        </w:pPrChange>
      </w:pPr>
      <w:ins w:id="239" w:author="Ramsés Vázquez-Lira" w:date="2020-01-02T21:08:00Z">
        <w:r w:rsidRPr="00FF4A91">
          <w:rPr>
            <w:rFonts w:ascii="Montserrat" w:hAnsi="Montserrat"/>
            <w:sz w:val="20"/>
            <w:szCs w:val="20"/>
            <w:rPrChange w:id="240" w:author="Ramsés Vázquez-Lira" w:date="2020-01-02T21:09:00Z">
              <w:rPr/>
            </w:rPrChange>
          </w:rPr>
          <w:t>Aportar la conformaci</w:t>
        </w:r>
      </w:ins>
      <w:ins w:id="241" w:author="Ramsés Vázquez-Lira" w:date="2020-01-02T21:09:00Z">
        <w:r w:rsidRPr="00FF4A91">
          <w:rPr>
            <w:rFonts w:ascii="Montserrat" w:hAnsi="Montserrat"/>
            <w:sz w:val="20"/>
            <w:szCs w:val="20"/>
            <w:rPrChange w:id="242" w:author="Ramsés Vázquez-Lira" w:date="2020-01-02T21:09:00Z">
              <w:rPr/>
            </w:rPrChange>
          </w:rPr>
          <w:t>ón de comités y consejos técnicos para la validación y desarrollo de todos los instrumentos del SISAP.</w:t>
        </w:r>
      </w:ins>
    </w:p>
    <w:bookmarkEnd w:id="154"/>
    <w:p w14:paraId="7C9ECC0F" w14:textId="5751A200" w:rsidR="00BE2AD7" w:rsidRDefault="00BE2AD7" w:rsidP="00BE2AD7">
      <w:pPr>
        <w:jc w:val="both"/>
        <w:rPr>
          <w:ins w:id="243" w:author="Ramsés Vázquez-Lira" w:date="2020-01-02T21:18:00Z"/>
          <w:rFonts w:ascii="Montserrat" w:hAnsi="Montserrat"/>
          <w:b/>
          <w:bCs/>
          <w:sz w:val="24"/>
          <w:szCs w:val="24"/>
        </w:rPr>
      </w:pPr>
      <w:commentRangeStart w:id="244"/>
      <w:r w:rsidRPr="00CB05B3">
        <w:rPr>
          <w:rFonts w:ascii="Montserrat" w:hAnsi="Montserrat"/>
          <w:b/>
          <w:bCs/>
          <w:sz w:val="24"/>
          <w:szCs w:val="24"/>
        </w:rPr>
        <w:t>DESCRIPCIÓN Y CARACTERÍSTICAS DE LOS SERVICIOS</w:t>
      </w:r>
      <w:commentRangeEnd w:id="244"/>
      <w:r w:rsidR="00173EFD">
        <w:rPr>
          <w:rStyle w:val="Refdecomentario"/>
        </w:rPr>
        <w:commentReference w:id="244"/>
      </w:r>
    </w:p>
    <w:p w14:paraId="72789382" w14:textId="02CA8980" w:rsidR="00CE0ACF" w:rsidRDefault="00173EFD" w:rsidP="00173EFD">
      <w:pPr>
        <w:spacing w:before="240" w:line="360" w:lineRule="auto"/>
        <w:jc w:val="both"/>
        <w:rPr>
          <w:ins w:id="245" w:author="Ramsés Vázquez-Lira" w:date="2020-01-02T22:32:00Z"/>
          <w:rFonts w:ascii="Montserrat" w:hAnsi="Montserrat"/>
          <w:sz w:val="20"/>
          <w:szCs w:val="20"/>
        </w:rPr>
      </w:pPr>
      <w:bookmarkStart w:id="246" w:name="_Hlk28985374"/>
      <w:ins w:id="247" w:author="Ramsés Vázquez-Lira" w:date="2020-01-02T21:54:00Z">
        <w:r w:rsidRPr="0012391B">
          <w:rPr>
            <w:rFonts w:ascii="Montserrat" w:hAnsi="Montserrat"/>
            <w:sz w:val="20"/>
            <w:szCs w:val="20"/>
            <w:highlight w:val="green"/>
          </w:rPr>
          <w:t>Para lograr el objetivo de los servicios solicitados</w:t>
        </w:r>
      </w:ins>
      <w:ins w:id="248" w:author="Ramsés Vázquez-Lira" w:date="2020-01-02T21:58:00Z">
        <w:r w:rsidRPr="0012391B">
          <w:rPr>
            <w:rFonts w:ascii="Montserrat" w:hAnsi="Montserrat"/>
            <w:sz w:val="20"/>
            <w:szCs w:val="20"/>
            <w:highlight w:val="green"/>
          </w:rPr>
          <w:t xml:space="preserve">, </w:t>
        </w:r>
      </w:ins>
      <w:ins w:id="249" w:author="Ramsés Vázquez-Lira" w:date="2020-01-02T21:53:00Z">
        <w:r w:rsidRPr="0012391B">
          <w:rPr>
            <w:rFonts w:ascii="Montserrat" w:hAnsi="Montserrat"/>
            <w:sz w:val="20"/>
            <w:szCs w:val="20"/>
            <w:highlight w:val="green"/>
          </w:rPr>
          <w:t xml:space="preserve">se requiere de </w:t>
        </w:r>
      </w:ins>
      <w:ins w:id="250" w:author="Ramsés Vázquez-Lira" w:date="2020-01-02T21:59:00Z">
        <w:r w:rsidRPr="0012391B">
          <w:rPr>
            <w:rFonts w:ascii="Montserrat" w:hAnsi="Montserrat"/>
            <w:sz w:val="20"/>
            <w:szCs w:val="20"/>
            <w:highlight w:val="green"/>
          </w:rPr>
          <w:t xml:space="preserve">una serie de actividades y </w:t>
        </w:r>
      </w:ins>
      <w:ins w:id="251" w:author="Ramsés Vázquez-Lira" w:date="2020-01-02T22:00:00Z">
        <w:r w:rsidRPr="0012391B">
          <w:rPr>
            <w:rFonts w:ascii="Montserrat" w:hAnsi="Montserrat"/>
            <w:sz w:val="20"/>
            <w:szCs w:val="20"/>
            <w:highlight w:val="green"/>
          </w:rPr>
          <w:t>productos que se</w:t>
        </w:r>
      </w:ins>
      <w:ins w:id="252" w:author="Ramsés Vázquez-Lira" w:date="2020-01-02T22:03:00Z">
        <w:r w:rsidR="00637B5F" w:rsidRPr="0012391B">
          <w:rPr>
            <w:rFonts w:ascii="Montserrat" w:hAnsi="Montserrat"/>
            <w:sz w:val="20"/>
            <w:szCs w:val="20"/>
            <w:highlight w:val="green"/>
          </w:rPr>
          <w:t xml:space="preserve"> </w:t>
        </w:r>
      </w:ins>
      <w:ins w:id="253" w:author="Ramsés Vázquez-Lira" w:date="2020-01-02T22:00:00Z">
        <w:r w:rsidRPr="0012391B">
          <w:rPr>
            <w:rFonts w:ascii="Montserrat" w:hAnsi="Montserrat"/>
            <w:sz w:val="20"/>
            <w:szCs w:val="20"/>
            <w:highlight w:val="green"/>
          </w:rPr>
          <w:t>organiza</w:t>
        </w:r>
      </w:ins>
      <w:ins w:id="254" w:author="Ramsés Vázquez-Lira" w:date="2020-01-02T22:03:00Z">
        <w:r w:rsidR="00637B5F" w:rsidRPr="0012391B">
          <w:rPr>
            <w:rFonts w:ascii="Montserrat" w:hAnsi="Montserrat"/>
            <w:sz w:val="20"/>
            <w:szCs w:val="20"/>
            <w:highlight w:val="green"/>
          </w:rPr>
          <w:t xml:space="preserve">n </w:t>
        </w:r>
      </w:ins>
      <w:ins w:id="255" w:author="Ramsés Vázquez-Lira" w:date="2020-01-02T22:04:00Z">
        <w:r w:rsidR="00CA6547" w:rsidRPr="0012391B">
          <w:rPr>
            <w:rFonts w:ascii="Montserrat" w:hAnsi="Montserrat"/>
            <w:sz w:val="20"/>
            <w:szCs w:val="20"/>
            <w:highlight w:val="green"/>
          </w:rPr>
          <w:t xml:space="preserve">en </w:t>
        </w:r>
      </w:ins>
      <w:ins w:id="256" w:author="Ramsés Vázquez-Lira" w:date="2020-01-02T22:08:00Z">
        <w:r w:rsidR="00086D34" w:rsidRPr="0012391B">
          <w:rPr>
            <w:rFonts w:ascii="Montserrat" w:hAnsi="Montserrat"/>
            <w:sz w:val="20"/>
            <w:szCs w:val="20"/>
            <w:highlight w:val="green"/>
          </w:rPr>
          <w:t>seis</w:t>
        </w:r>
      </w:ins>
      <w:ins w:id="257" w:author="Ramsés Vázquez-Lira" w:date="2020-01-02T22:04:00Z">
        <w:r w:rsidR="00CA6547" w:rsidRPr="0012391B">
          <w:rPr>
            <w:rFonts w:ascii="Montserrat" w:hAnsi="Montserrat"/>
            <w:sz w:val="20"/>
            <w:szCs w:val="20"/>
            <w:highlight w:val="green"/>
          </w:rPr>
          <w:t xml:space="preserve"> fases</w:t>
        </w:r>
        <w:r w:rsidR="005E1D0A" w:rsidRPr="0012391B">
          <w:rPr>
            <w:rFonts w:ascii="Montserrat" w:hAnsi="Montserrat"/>
            <w:sz w:val="20"/>
            <w:szCs w:val="20"/>
            <w:highlight w:val="green"/>
          </w:rPr>
          <w:t>: (I</w:t>
        </w:r>
      </w:ins>
      <w:ins w:id="258" w:author="Ramsés Vázquez-Lira" w:date="2020-01-02T22:05:00Z">
        <w:r w:rsidR="005E1D0A" w:rsidRPr="0012391B">
          <w:rPr>
            <w:rFonts w:ascii="Montserrat" w:hAnsi="Montserrat"/>
            <w:sz w:val="20"/>
            <w:szCs w:val="20"/>
            <w:highlight w:val="green"/>
          </w:rPr>
          <w:t xml:space="preserve">) </w:t>
        </w:r>
      </w:ins>
      <w:ins w:id="259" w:author="Ramsés Vázquez-Lira" w:date="2020-01-02T22:04:00Z">
        <w:r w:rsidR="005E1D0A" w:rsidRPr="0012391B">
          <w:rPr>
            <w:rFonts w:ascii="Montserrat" w:hAnsi="Montserrat"/>
            <w:sz w:val="20"/>
            <w:szCs w:val="20"/>
            <w:highlight w:val="green"/>
          </w:rPr>
          <w:t>Diseño</w:t>
        </w:r>
      </w:ins>
      <w:ins w:id="260" w:author="Ramsés Vázquez-Lira" w:date="2020-01-02T22:05:00Z">
        <w:r w:rsidR="005E1D0A" w:rsidRPr="0012391B">
          <w:rPr>
            <w:rFonts w:ascii="Montserrat" w:hAnsi="Montserrat"/>
            <w:sz w:val="20"/>
            <w:szCs w:val="20"/>
            <w:highlight w:val="green"/>
          </w:rPr>
          <w:t>, (II) Desarrollo, (III) Validación, (I</w:t>
        </w:r>
      </w:ins>
      <w:ins w:id="261" w:author="Ramsés Vázquez-Lira" w:date="2020-01-02T22:06:00Z">
        <w:r w:rsidR="005E1D0A" w:rsidRPr="0012391B">
          <w:rPr>
            <w:rFonts w:ascii="Montserrat" w:hAnsi="Montserrat"/>
            <w:sz w:val="20"/>
            <w:szCs w:val="20"/>
            <w:highlight w:val="green"/>
          </w:rPr>
          <w:t>V</w:t>
        </w:r>
      </w:ins>
      <w:ins w:id="262" w:author="Ramsés Vázquez-Lira" w:date="2020-01-02T22:05:00Z">
        <w:r w:rsidR="005E1D0A" w:rsidRPr="0012391B">
          <w:rPr>
            <w:rFonts w:ascii="Montserrat" w:hAnsi="Montserrat"/>
            <w:sz w:val="20"/>
            <w:szCs w:val="20"/>
            <w:highlight w:val="green"/>
          </w:rPr>
          <w:t>)</w:t>
        </w:r>
      </w:ins>
      <w:ins w:id="263" w:author="Ramsés Vázquez-Lira" w:date="2020-01-02T22:06:00Z">
        <w:r w:rsidR="005E1D0A" w:rsidRPr="0012391B">
          <w:rPr>
            <w:rFonts w:ascii="Montserrat" w:hAnsi="Montserrat"/>
            <w:sz w:val="20"/>
            <w:szCs w:val="20"/>
            <w:highlight w:val="green"/>
          </w:rPr>
          <w:t xml:space="preserve"> Aplicación, (V) Calificación y (V</w:t>
        </w:r>
      </w:ins>
      <w:ins w:id="264" w:author="Ramsés Vázquez-Lira" w:date="2020-01-02T22:07:00Z">
        <w:r w:rsidR="005E1D0A" w:rsidRPr="0012391B">
          <w:rPr>
            <w:rFonts w:ascii="Montserrat" w:hAnsi="Montserrat"/>
            <w:sz w:val="20"/>
            <w:szCs w:val="20"/>
            <w:highlight w:val="green"/>
          </w:rPr>
          <w:t>I</w:t>
        </w:r>
      </w:ins>
      <w:ins w:id="265" w:author="Ramsés Vázquez-Lira" w:date="2020-01-02T22:06:00Z">
        <w:r w:rsidR="005E1D0A" w:rsidRPr="0012391B">
          <w:rPr>
            <w:rFonts w:ascii="Montserrat" w:hAnsi="Montserrat"/>
            <w:sz w:val="20"/>
            <w:szCs w:val="20"/>
            <w:highlight w:val="green"/>
          </w:rPr>
          <w:t>) Análisis</w:t>
        </w:r>
      </w:ins>
      <w:ins w:id="266" w:author="Ramsés Vázquez-Lira" w:date="2020-01-02T22:07:00Z">
        <w:r w:rsidR="005E1D0A" w:rsidRPr="0012391B">
          <w:rPr>
            <w:rFonts w:ascii="Montserrat" w:hAnsi="Montserrat"/>
            <w:sz w:val="20"/>
            <w:szCs w:val="20"/>
            <w:highlight w:val="green"/>
          </w:rPr>
          <w:t xml:space="preserve"> y devolución</w:t>
        </w:r>
      </w:ins>
      <w:ins w:id="267" w:author="Ramsés Vázquez-Lira" w:date="2020-01-02T22:06:00Z">
        <w:r w:rsidR="005E1D0A" w:rsidRPr="0012391B">
          <w:rPr>
            <w:rFonts w:ascii="Montserrat" w:hAnsi="Montserrat"/>
            <w:sz w:val="20"/>
            <w:szCs w:val="20"/>
            <w:highlight w:val="green"/>
          </w:rPr>
          <w:t xml:space="preserve"> de resultados</w:t>
        </w:r>
      </w:ins>
      <w:ins w:id="268" w:author="Ramsés Vázquez-Lira" w:date="2020-01-02T22:08:00Z">
        <w:r w:rsidR="00086D34" w:rsidRPr="0012391B">
          <w:rPr>
            <w:rFonts w:ascii="Montserrat" w:hAnsi="Montserrat"/>
            <w:sz w:val="20"/>
            <w:szCs w:val="20"/>
            <w:highlight w:val="green"/>
          </w:rPr>
          <w:t>.</w:t>
        </w:r>
      </w:ins>
      <w:ins w:id="269" w:author="Ramsés Vázquez-Lira" w:date="2020-01-02T22:33:00Z">
        <w:r w:rsidR="0061612E" w:rsidRPr="0012391B">
          <w:rPr>
            <w:rFonts w:ascii="Montserrat" w:hAnsi="Montserrat"/>
            <w:sz w:val="20"/>
            <w:szCs w:val="20"/>
            <w:highlight w:val="green"/>
          </w:rPr>
          <w:t xml:space="preserve"> </w:t>
        </w:r>
      </w:ins>
      <w:ins w:id="270" w:author="Ramsés Vázquez-Lira" w:date="2020-01-02T22:09:00Z">
        <w:r w:rsidR="00B94754" w:rsidRPr="0012391B">
          <w:rPr>
            <w:rFonts w:ascii="Montserrat" w:hAnsi="Montserrat"/>
            <w:sz w:val="20"/>
            <w:szCs w:val="20"/>
            <w:highlight w:val="green"/>
          </w:rPr>
          <w:t>En esp</w:t>
        </w:r>
      </w:ins>
      <w:ins w:id="271" w:author="Ramsés Vázquez-Lira" w:date="2020-01-02T22:19:00Z">
        <w:r w:rsidR="00B761A2" w:rsidRPr="0012391B">
          <w:rPr>
            <w:rFonts w:ascii="Montserrat" w:hAnsi="Montserrat"/>
            <w:sz w:val="20"/>
            <w:szCs w:val="20"/>
            <w:highlight w:val="green"/>
          </w:rPr>
          <w:t>e</w:t>
        </w:r>
      </w:ins>
      <w:ins w:id="272" w:author="Ramsés Vázquez-Lira" w:date="2020-01-02T22:09:00Z">
        <w:r w:rsidR="00B94754" w:rsidRPr="0012391B">
          <w:rPr>
            <w:rFonts w:ascii="Montserrat" w:hAnsi="Montserrat"/>
            <w:sz w:val="20"/>
            <w:szCs w:val="20"/>
            <w:highlight w:val="green"/>
          </w:rPr>
          <w:t>cial</w:t>
        </w:r>
      </w:ins>
      <w:ins w:id="273" w:author="Ramsés Vázquez-Lira" w:date="2020-01-02T22:22:00Z">
        <w:r w:rsidR="00E53CEB" w:rsidRPr="0012391B">
          <w:rPr>
            <w:rFonts w:ascii="Montserrat" w:hAnsi="Montserrat"/>
            <w:sz w:val="20"/>
            <w:szCs w:val="20"/>
            <w:highlight w:val="green"/>
          </w:rPr>
          <w:t>,</w:t>
        </w:r>
      </w:ins>
      <w:ins w:id="274" w:author="Ramsés Vázquez-Lira" w:date="2020-01-02T22:19:00Z">
        <w:r w:rsidR="003F50C3" w:rsidRPr="0012391B">
          <w:rPr>
            <w:rFonts w:ascii="Montserrat" w:hAnsi="Montserrat"/>
            <w:sz w:val="20"/>
            <w:szCs w:val="20"/>
            <w:highlight w:val="green"/>
          </w:rPr>
          <w:t xml:space="preserve"> para el diseño y validaci</w:t>
        </w:r>
      </w:ins>
      <w:ins w:id="275" w:author="Ramsés Vázquez-Lira" w:date="2020-01-02T22:22:00Z">
        <w:r w:rsidR="00E53CEB" w:rsidRPr="0012391B">
          <w:rPr>
            <w:rFonts w:ascii="Montserrat" w:hAnsi="Montserrat"/>
            <w:sz w:val="20"/>
            <w:szCs w:val="20"/>
            <w:highlight w:val="green"/>
          </w:rPr>
          <w:t>ó</w:t>
        </w:r>
      </w:ins>
      <w:ins w:id="276" w:author="Ramsés Vázquez-Lira" w:date="2020-01-02T22:19:00Z">
        <w:r w:rsidR="003F50C3" w:rsidRPr="0012391B">
          <w:rPr>
            <w:rFonts w:ascii="Montserrat" w:hAnsi="Montserrat"/>
            <w:sz w:val="20"/>
            <w:szCs w:val="20"/>
            <w:highlight w:val="green"/>
          </w:rPr>
          <w:t>n del SISA</w:t>
        </w:r>
      </w:ins>
      <w:ins w:id="277" w:author="Ramsés Vázquez-Lira" w:date="2020-01-02T22:20:00Z">
        <w:r w:rsidR="003F50C3" w:rsidRPr="0012391B">
          <w:rPr>
            <w:rFonts w:ascii="Montserrat" w:hAnsi="Montserrat"/>
            <w:sz w:val="20"/>
            <w:szCs w:val="20"/>
            <w:highlight w:val="green"/>
          </w:rPr>
          <w:t xml:space="preserve">P, </w:t>
        </w:r>
      </w:ins>
      <w:ins w:id="278" w:author="Ramsés Vázquez-Lira" w:date="2020-01-02T22:22:00Z">
        <w:r w:rsidR="006615E4" w:rsidRPr="0012391B">
          <w:rPr>
            <w:rFonts w:ascii="Montserrat" w:hAnsi="Montserrat"/>
            <w:sz w:val="20"/>
            <w:szCs w:val="20"/>
            <w:highlight w:val="green"/>
          </w:rPr>
          <w:t>y</w:t>
        </w:r>
      </w:ins>
      <w:ins w:id="279" w:author="Ramsés Vázquez-Lira" w:date="2020-01-02T22:20:00Z">
        <w:r w:rsidR="003F50C3" w:rsidRPr="0012391B">
          <w:rPr>
            <w:rFonts w:ascii="Montserrat" w:hAnsi="Montserrat"/>
            <w:sz w:val="20"/>
            <w:szCs w:val="20"/>
            <w:highlight w:val="green"/>
          </w:rPr>
          <w:t xml:space="preserve"> la </w:t>
        </w:r>
        <w:r w:rsidR="003F50C3" w:rsidRPr="0012391B">
          <w:rPr>
            <w:rFonts w:ascii="Montserrat" w:hAnsi="Montserrat"/>
            <w:sz w:val="20"/>
            <w:szCs w:val="20"/>
            <w:highlight w:val="green"/>
            <w:rPrChange w:id="280" w:author="Ramsés Vázquez-Lira" w:date="2020-01-02T22:21:00Z">
              <w:rPr>
                <w:rFonts w:ascii="Montserrat" w:hAnsi="Montserrat"/>
              </w:rPr>
            </w:rPrChange>
          </w:rPr>
          <w:t>valoraci</w:t>
        </w:r>
        <w:r w:rsidR="003F50C3" w:rsidRPr="0012391B">
          <w:rPr>
            <w:rFonts w:ascii="Montserrat" w:hAnsi="Montserrat" w:hint="eastAsia"/>
            <w:sz w:val="20"/>
            <w:szCs w:val="20"/>
            <w:highlight w:val="green"/>
            <w:rPrChange w:id="281" w:author="Ramsés Vázquez-Lira" w:date="2020-01-02T22:21:00Z">
              <w:rPr>
                <w:rFonts w:ascii="Montserrat" w:hAnsi="Montserrat" w:hint="eastAsia"/>
              </w:rPr>
            </w:rPrChange>
          </w:rPr>
          <w:t>ó</w:t>
        </w:r>
        <w:r w:rsidR="003F50C3" w:rsidRPr="0012391B">
          <w:rPr>
            <w:rFonts w:ascii="Montserrat" w:hAnsi="Montserrat"/>
            <w:sz w:val="20"/>
            <w:szCs w:val="20"/>
            <w:highlight w:val="green"/>
            <w:rPrChange w:id="282" w:author="Ramsés Vázquez-Lira" w:date="2020-01-02T22:21:00Z">
              <w:rPr>
                <w:rFonts w:ascii="Montserrat" w:hAnsi="Montserrat"/>
              </w:rPr>
            </w:rPrChange>
          </w:rPr>
          <w:t>n de</w:t>
        </w:r>
        <w:r w:rsidR="003F50C3" w:rsidRPr="0012391B">
          <w:rPr>
            <w:rFonts w:ascii="Montserrat" w:hAnsi="Montserrat"/>
            <w:highlight w:val="green"/>
          </w:rPr>
          <w:t xml:space="preserve"> </w:t>
        </w:r>
        <w:r w:rsidR="003F50C3" w:rsidRPr="0012391B">
          <w:rPr>
            <w:rFonts w:ascii="Montserrat" w:hAnsi="Montserrat"/>
            <w:sz w:val="20"/>
            <w:szCs w:val="20"/>
            <w:highlight w:val="green"/>
          </w:rPr>
          <w:t xml:space="preserve">los conocimientos, aptitudes, actitudes y experiencias de las maestras y los maestros </w:t>
        </w:r>
      </w:ins>
      <w:ins w:id="283" w:author="Ramsés Vázquez-Lira" w:date="2020-01-02T22:22:00Z">
        <w:r w:rsidR="003F446B" w:rsidRPr="0012391B">
          <w:rPr>
            <w:rFonts w:ascii="Montserrat" w:hAnsi="Montserrat"/>
            <w:sz w:val="20"/>
            <w:szCs w:val="20"/>
            <w:highlight w:val="green"/>
          </w:rPr>
          <w:t>se debe</w:t>
        </w:r>
      </w:ins>
      <w:ins w:id="284" w:author="Ramsés Vázquez-Lira" w:date="2020-01-02T22:27:00Z">
        <w:r w:rsidR="008F23B2" w:rsidRPr="0012391B">
          <w:rPr>
            <w:rFonts w:ascii="Montserrat" w:hAnsi="Montserrat"/>
            <w:sz w:val="20"/>
            <w:szCs w:val="20"/>
            <w:highlight w:val="green"/>
          </w:rPr>
          <w:t>n</w:t>
        </w:r>
      </w:ins>
      <w:ins w:id="285" w:author="Ramsés Vázquez-Lira" w:date="2020-01-02T22:22:00Z">
        <w:r w:rsidR="003F446B" w:rsidRPr="0012391B">
          <w:rPr>
            <w:rFonts w:ascii="Montserrat" w:hAnsi="Montserrat"/>
            <w:sz w:val="20"/>
            <w:szCs w:val="20"/>
            <w:highlight w:val="green"/>
          </w:rPr>
          <w:t xml:space="preserve"> </w:t>
        </w:r>
      </w:ins>
      <w:ins w:id="286" w:author="Ramsés Vázquez-Lira" w:date="2020-01-02T22:27:00Z">
        <w:r w:rsidR="008F23B2" w:rsidRPr="0012391B">
          <w:rPr>
            <w:rFonts w:ascii="Montserrat" w:hAnsi="Montserrat"/>
            <w:sz w:val="20"/>
            <w:szCs w:val="20"/>
            <w:highlight w:val="green"/>
          </w:rPr>
          <w:t xml:space="preserve">integrar </w:t>
        </w:r>
      </w:ins>
      <w:ins w:id="287" w:author="Ramsés Vázquez-Lira" w:date="2020-01-02T22:32:00Z">
        <w:r w:rsidR="00CE0ACF" w:rsidRPr="0012391B">
          <w:rPr>
            <w:rFonts w:ascii="Montserrat" w:hAnsi="Montserrat"/>
            <w:sz w:val="20"/>
            <w:szCs w:val="20"/>
            <w:highlight w:val="green"/>
          </w:rPr>
          <w:t xml:space="preserve">a lo largo de las fases mencionadas </w:t>
        </w:r>
      </w:ins>
      <w:ins w:id="288" w:author="Ramsés Vázquez-Lira" w:date="2020-01-02T22:27:00Z">
        <w:r w:rsidR="008F23B2" w:rsidRPr="0012391B">
          <w:rPr>
            <w:rFonts w:ascii="Montserrat" w:hAnsi="Montserrat"/>
            <w:sz w:val="20"/>
            <w:szCs w:val="20"/>
            <w:highlight w:val="green"/>
          </w:rPr>
          <w:t xml:space="preserve">las principales nociones de los enfoques de evaluación </w:t>
        </w:r>
        <w:r w:rsidR="008F23B2" w:rsidRPr="0012391B">
          <w:rPr>
            <w:rFonts w:ascii="Montserrat" w:hAnsi="Montserrat"/>
            <w:sz w:val="20"/>
            <w:szCs w:val="20"/>
            <w:highlight w:val="green"/>
          </w:rPr>
          <w:lastRenderedPageBreak/>
          <w:t>formativa y mejora</w:t>
        </w:r>
      </w:ins>
      <w:ins w:id="289" w:author="Ramsés Vázquez-Lira" w:date="2020-01-02T22:31:00Z">
        <w:r w:rsidR="008F23B2" w:rsidRPr="0012391B">
          <w:rPr>
            <w:rFonts w:ascii="Montserrat" w:hAnsi="Montserrat"/>
            <w:sz w:val="20"/>
            <w:szCs w:val="20"/>
            <w:highlight w:val="green"/>
          </w:rPr>
          <w:t xml:space="preserve"> </w:t>
        </w:r>
        <w:proofErr w:type="spellStart"/>
        <w:r w:rsidR="008F23B2" w:rsidRPr="0012391B">
          <w:rPr>
            <w:rFonts w:ascii="Montserrat" w:hAnsi="Montserrat"/>
            <w:sz w:val="20"/>
            <w:szCs w:val="20"/>
            <w:highlight w:val="green"/>
          </w:rPr>
          <w:t>contínua</w:t>
        </w:r>
      </w:ins>
      <w:proofErr w:type="spellEnd"/>
      <w:ins w:id="290" w:author="Ramsés Vázquez-Lira" w:date="2020-01-02T22:27:00Z">
        <w:r w:rsidR="008F23B2" w:rsidRPr="0012391B">
          <w:rPr>
            <w:rFonts w:ascii="Montserrat" w:hAnsi="Montserrat"/>
            <w:sz w:val="20"/>
            <w:szCs w:val="20"/>
            <w:highlight w:val="green"/>
          </w:rPr>
          <w:t xml:space="preserve">, </w:t>
        </w:r>
        <w:proofErr w:type="spellStart"/>
        <w:r w:rsidR="008F23B2" w:rsidRPr="0012391B">
          <w:rPr>
            <w:rFonts w:ascii="Montserrat" w:hAnsi="Montserrat"/>
            <w:sz w:val="20"/>
            <w:szCs w:val="20"/>
            <w:highlight w:val="green"/>
          </w:rPr>
          <w:t>asícomo</w:t>
        </w:r>
        <w:proofErr w:type="spellEnd"/>
        <w:r w:rsidR="008F23B2" w:rsidRPr="0012391B">
          <w:rPr>
            <w:rFonts w:ascii="Montserrat" w:hAnsi="Montserrat"/>
            <w:sz w:val="20"/>
            <w:szCs w:val="20"/>
            <w:highlight w:val="green"/>
          </w:rPr>
          <w:t xml:space="preserve"> l</w:t>
        </w:r>
      </w:ins>
      <w:ins w:id="291" w:author="Ramsés Vázquez-Lira" w:date="2020-01-02T22:31:00Z">
        <w:r w:rsidR="008F23B2" w:rsidRPr="0012391B">
          <w:rPr>
            <w:rFonts w:ascii="Montserrat" w:hAnsi="Montserrat"/>
            <w:sz w:val="20"/>
            <w:szCs w:val="20"/>
            <w:highlight w:val="green"/>
          </w:rPr>
          <w:t>a familia de</w:t>
        </w:r>
      </w:ins>
      <w:ins w:id="292" w:author="Ramsés Vázquez-Lira" w:date="2020-01-02T22:27:00Z">
        <w:r w:rsidR="008F23B2" w:rsidRPr="0012391B">
          <w:rPr>
            <w:rFonts w:ascii="Montserrat" w:hAnsi="Montserrat"/>
            <w:sz w:val="20"/>
            <w:szCs w:val="20"/>
            <w:highlight w:val="green"/>
          </w:rPr>
          <w:t xml:space="preserve"> modelos de diagnóstico cognitivo</w:t>
        </w:r>
      </w:ins>
      <w:ins w:id="293" w:author="Ramsés Vázquez-Lira" w:date="2020-01-02T22:28:00Z">
        <w:r w:rsidR="008F23B2" w:rsidRPr="0012391B">
          <w:rPr>
            <w:rFonts w:ascii="Montserrat" w:hAnsi="Montserrat"/>
            <w:sz w:val="20"/>
            <w:szCs w:val="20"/>
            <w:highlight w:val="green"/>
          </w:rPr>
          <w:t>, que tomen en</w:t>
        </w:r>
      </w:ins>
      <w:ins w:id="294" w:author="Ramsés Vázquez-Lira" w:date="2020-01-02T22:22:00Z">
        <w:r w:rsidR="00FE294E" w:rsidRPr="0012391B">
          <w:rPr>
            <w:rFonts w:ascii="Montserrat" w:hAnsi="Montserrat"/>
            <w:sz w:val="20"/>
            <w:szCs w:val="20"/>
            <w:highlight w:val="green"/>
          </w:rPr>
          <w:t xml:space="preserve"> cuenta </w:t>
        </w:r>
      </w:ins>
      <w:ins w:id="295" w:author="Ramsés Vázquez-Lira" w:date="2020-01-02T21:53:00Z">
        <w:r w:rsidRPr="0012391B">
          <w:rPr>
            <w:rFonts w:ascii="Montserrat" w:hAnsi="Montserrat"/>
            <w:sz w:val="20"/>
            <w:szCs w:val="20"/>
            <w:highlight w:val="green"/>
          </w:rPr>
          <w:t>la compleja gama de procesos cognitivos y estrategias que intervienen en la forma en que los aspirantes procesan la información referente al ejercicio de su práctica y vincularlos con un marco de interpretación que permita una compresión más detallada de los resultados obtenidos en términos de lo que estos sugieren acerca de los conocimientos, habilidades y aptitudes presentes en cada aspirante y hacer  mediciones precisas en áreas específicas.</w:t>
        </w:r>
        <w:r w:rsidRPr="006233CD">
          <w:rPr>
            <w:rFonts w:ascii="Montserrat" w:hAnsi="Montserrat"/>
            <w:sz w:val="20"/>
            <w:szCs w:val="20"/>
          </w:rPr>
          <w:t xml:space="preserve"> </w:t>
        </w:r>
      </w:ins>
    </w:p>
    <w:p w14:paraId="41BE405E" w14:textId="1EC5134F" w:rsidR="00B94754" w:rsidRPr="00F256A4" w:rsidRDefault="00173EFD">
      <w:pPr>
        <w:spacing w:before="240" w:line="360" w:lineRule="auto"/>
        <w:jc w:val="both"/>
        <w:rPr>
          <w:ins w:id="296" w:author="Ramsés Vázquez-Lira" w:date="2020-01-02T22:08:00Z"/>
          <w:rFonts w:ascii="Montserrat" w:hAnsi="Montserrat"/>
          <w:sz w:val="20"/>
          <w:szCs w:val="20"/>
          <w:rPrChange w:id="297" w:author="Ramsés Vázquez-Lira" w:date="2020-01-02T22:35:00Z">
            <w:rPr>
              <w:ins w:id="298" w:author="Ramsés Vázquez-Lira" w:date="2020-01-02T22:08:00Z"/>
              <w:rFonts w:ascii="Montserrat" w:hAnsi="Montserrat"/>
              <w:b/>
              <w:bCs/>
              <w:sz w:val="24"/>
              <w:szCs w:val="24"/>
            </w:rPr>
          </w:rPrChange>
        </w:rPr>
        <w:pPrChange w:id="299" w:author="Ramsés Vázquez-Lira" w:date="2020-01-02T22:35:00Z">
          <w:pPr>
            <w:jc w:val="both"/>
          </w:pPr>
        </w:pPrChange>
      </w:pPr>
      <w:ins w:id="300" w:author="Ramsés Vázquez-Lira" w:date="2020-01-02T21:53:00Z">
        <w:r w:rsidRPr="0012391B">
          <w:rPr>
            <w:rFonts w:ascii="Montserrat" w:hAnsi="Montserrat"/>
            <w:sz w:val="20"/>
            <w:szCs w:val="20"/>
            <w:highlight w:val="green"/>
          </w:rPr>
          <w:t>De esta forma, se espera que las puntuaciones obtenidas en las pruebas que conforman el SISAP reflejen las fortalezas y áreas de oportunidad que presentan las maestras y los maestros en sus distintas funciones educativas y dentro de los distintos momentos de su trayectoria profesional, permitiendo orientar de mejor manera los procesos de formación, capacitación y actualización de acuerdo con las necesidades de los sustentantes; para lograr este objetivo, es fundamental el poder transmitir de manera formativa los resultados de los sustentantes, por lo que se requiere innovar con reportes de resultados individualizados que de manera clara, intuitiva e inmediata retroalimenten a los</w:t>
        </w:r>
      </w:ins>
      <w:ins w:id="301" w:author="Ramsés Vázquez-Lira" w:date="2020-01-02T22:34:00Z">
        <w:r w:rsidR="00CA308F" w:rsidRPr="0012391B">
          <w:rPr>
            <w:rFonts w:ascii="Montserrat" w:hAnsi="Montserrat"/>
            <w:sz w:val="20"/>
            <w:szCs w:val="20"/>
            <w:highlight w:val="green"/>
          </w:rPr>
          <w:t xml:space="preserve"> sustentantes</w:t>
        </w:r>
      </w:ins>
      <w:ins w:id="302" w:author="Ramsés Vázquez-Lira" w:date="2020-01-02T21:53:00Z">
        <w:r w:rsidRPr="0012391B">
          <w:rPr>
            <w:rFonts w:ascii="Montserrat" w:hAnsi="Montserrat"/>
            <w:sz w:val="20"/>
            <w:szCs w:val="20"/>
            <w:highlight w:val="green"/>
          </w:rPr>
          <w:t>.</w:t>
        </w:r>
      </w:ins>
    </w:p>
    <w:bookmarkEnd w:id="246"/>
    <w:p w14:paraId="34AF7818" w14:textId="77777777" w:rsidR="00B94754" w:rsidRPr="00CB05B3" w:rsidRDefault="00B94754" w:rsidP="00BE2AD7">
      <w:pPr>
        <w:jc w:val="both"/>
        <w:rPr>
          <w:rFonts w:ascii="Montserrat" w:hAnsi="Montserrat"/>
          <w:b/>
          <w:bCs/>
          <w:sz w:val="24"/>
          <w:szCs w:val="24"/>
        </w:rPr>
      </w:pPr>
    </w:p>
    <w:p w14:paraId="2EBDC76F" w14:textId="244441A6" w:rsidR="00D34A3A" w:rsidRPr="00D34A3A" w:rsidRDefault="001417F0">
      <w:pPr>
        <w:pStyle w:val="Ttulo1"/>
        <w:rPr>
          <w:ins w:id="303" w:author="Ramsés Vázquez-Lira" w:date="2020-01-02T22:34:00Z"/>
          <w:rFonts w:ascii="Montserrat" w:hAnsi="Montserrat"/>
          <w:b/>
          <w:bCs/>
          <w:sz w:val="24"/>
          <w:szCs w:val="24"/>
          <w:rPrChange w:id="304" w:author="Ramsés Vázquez-Lira" w:date="2020-01-02T22:34:00Z">
            <w:rPr>
              <w:ins w:id="305" w:author="Ramsés Vázquez-Lira" w:date="2020-01-02T22:34:00Z"/>
            </w:rPr>
          </w:rPrChange>
        </w:rPr>
        <w:pPrChange w:id="306" w:author="Ramsés Vázquez-Lira" w:date="2020-01-02T22:34:00Z">
          <w:pPr/>
        </w:pPrChange>
      </w:pPr>
      <w:commentRangeStart w:id="307"/>
      <w:r>
        <w:rPr>
          <w:rFonts w:ascii="Montserrat" w:hAnsi="Montserrat"/>
          <w:b/>
          <w:bCs/>
          <w:color w:val="auto"/>
          <w:sz w:val="24"/>
          <w:szCs w:val="24"/>
        </w:rPr>
        <w:t>INSTRUMENTACIÓN</w:t>
      </w:r>
      <w:commentRangeEnd w:id="307"/>
      <w:r w:rsidR="00F256A4">
        <w:rPr>
          <w:rStyle w:val="Refdecomentario"/>
          <w:rFonts w:asciiTheme="minorHAnsi" w:eastAsiaTheme="minorHAnsi" w:hAnsiTheme="minorHAnsi" w:cstheme="minorBidi"/>
          <w:color w:val="auto"/>
        </w:rPr>
        <w:commentReference w:id="307"/>
      </w:r>
    </w:p>
    <w:p w14:paraId="056FD6CC" w14:textId="767C6D47" w:rsidR="004120A6" w:rsidRPr="0073274F" w:rsidRDefault="004C1B81" w:rsidP="00D34A3A">
      <w:pPr>
        <w:spacing w:before="240" w:line="360" w:lineRule="auto"/>
        <w:jc w:val="both"/>
        <w:rPr>
          <w:ins w:id="308" w:author="Ramsés Vázquez-Lira" w:date="2020-01-02T23:00:00Z"/>
          <w:rFonts w:ascii="Montserrat" w:hAnsi="Montserrat"/>
          <w:sz w:val="20"/>
          <w:szCs w:val="20"/>
          <w:highlight w:val="green"/>
        </w:rPr>
      </w:pPr>
      <w:ins w:id="309" w:author="Ramsés Vázquez-Lira" w:date="2020-01-02T22:38:00Z">
        <w:r w:rsidRPr="0073274F">
          <w:rPr>
            <w:rFonts w:ascii="Montserrat" w:hAnsi="Montserrat"/>
            <w:sz w:val="20"/>
            <w:szCs w:val="20"/>
            <w:highlight w:val="green"/>
          </w:rPr>
          <w:t>Para</w:t>
        </w:r>
      </w:ins>
      <w:ins w:id="310" w:author="Ramsés Vázquez-Lira" w:date="2020-01-02T22:34:00Z">
        <w:r w:rsidR="00D34A3A" w:rsidRPr="0073274F">
          <w:rPr>
            <w:rFonts w:ascii="Montserrat" w:hAnsi="Montserrat"/>
            <w:sz w:val="20"/>
            <w:szCs w:val="20"/>
            <w:highlight w:val="green"/>
          </w:rPr>
          <w:t xml:space="preserve"> la instrumentación </w:t>
        </w:r>
      </w:ins>
      <w:ins w:id="311" w:author="Ramsés Vázquez-Lira" w:date="2020-01-02T22:38:00Z">
        <w:r w:rsidRPr="0073274F">
          <w:rPr>
            <w:rFonts w:ascii="Montserrat" w:hAnsi="Montserrat"/>
            <w:sz w:val="20"/>
            <w:szCs w:val="20"/>
            <w:highlight w:val="green"/>
          </w:rPr>
          <w:t xml:space="preserve">de las seis fases </w:t>
        </w:r>
      </w:ins>
      <w:ins w:id="312" w:author="Ramsés Vázquez-Lira" w:date="2020-01-02T22:39:00Z">
        <w:r w:rsidRPr="0073274F">
          <w:rPr>
            <w:rFonts w:ascii="Montserrat" w:hAnsi="Montserrat"/>
            <w:sz w:val="20"/>
            <w:szCs w:val="20"/>
            <w:highlight w:val="green"/>
          </w:rPr>
          <w:t xml:space="preserve">del desarrollo del servicio, se </w:t>
        </w:r>
      </w:ins>
      <w:ins w:id="313" w:author="Ramsés Vázquez-Lira" w:date="2020-01-02T22:34:00Z">
        <w:r w:rsidR="00D34A3A" w:rsidRPr="0073274F">
          <w:rPr>
            <w:rFonts w:ascii="Montserrat" w:hAnsi="Montserrat"/>
            <w:sz w:val="20"/>
            <w:szCs w:val="20"/>
            <w:highlight w:val="green"/>
          </w:rPr>
          <w:t>requiere</w:t>
        </w:r>
      </w:ins>
      <w:ins w:id="314" w:author="Ramsés Vázquez-Lira" w:date="2020-01-02T22:48:00Z">
        <w:r w:rsidR="001C4293" w:rsidRPr="0073274F">
          <w:rPr>
            <w:rFonts w:ascii="Montserrat" w:hAnsi="Montserrat"/>
            <w:sz w:val="20"/>
            <w:szCs w:val="20"/>
            <w:highlight w:val="green"/>
          </w:rPr>
          <w:t xml:space="preserve"> de</w:t>
        </w:r>
      </w:ins>
      <w:ins w:id="315" w:author="Ramsés Vázquez-Lira" w:date="2020-01-02T22:34:00Z">
        <w:r w:rsidR="00D34A3A" w:rsidRPr="0073274F">
          <w:rPr>
            <w:rFonts w:ascii="Montserrat" w:hAnsi="Montserrat"/>
            <w:sz w:val="20"/>
            <w:szCs w:val="20"/>
            <w:highlight w:val="green"/>
          </w:rPr>
          <w:t xml:space="preserve"> </w:t>
        </w:r>
      </w:ins>
      <w:ins w:id="316" w:author="Ramsés Vázquez-Lira" w:date="2020-01-02T22:39:00Z">
        <w:r w:rsidRPr="0073274F">
          <w:rPr>
            <w:rFonts w:ascii="Montserrat" w:hAnsi="Montserrat"/>
            <w:sz w:val="20"/>
            <w:szCs w:val="20"/>
            <w:highlight w:val="green"/>
          </w:rPr>
          <w:t>una serie de actividades y productos alineados con las caract</w:t>
        </w:r>
      </w:ins>
      <w:ins w:id="317" w:author="Ramsés Vázquez-Lira" w:date="2020-01-02T22:40:00Z">
        <w:r w:rsidR="008348BE" w:rsidRPr="0073274F">
          <w:rPr>
            <w:rFonts w:ascii="Montserrat" w:hAnsi="Montserrat"/>
            <w:sz w:val="20"/>
            <w:szCs w:val="20"/>
            <w:highlight w:val="green"/>
          </w:rPr>
          <w:t xml:space="preserve">erísticas </w:t>
        </w:r>
      </w:ins>
      <w:ins w:id="318" w:author="Ramsés Vázquez-Lira" w:date="2020-01-02T22:42:00Z">
        <w:r w:rsidR="00836C66" w:rsidRPr="0073274F">
          <w:rPr>
            <w:rFonts w:ascii="Montserrat" w:hAnsi="Montserrat"/>
            <w:sz w:val="20"/>
            <w:szCs w:val="20"/>
            <w:highlight w:val="green"/>
          </w:rPr>
          <w:t xml:space="preserve">y propósitos </w:t>
        </w:r>
      </w:ins>
      <w:ins w:id="319" w:author="Ramsés Vázquez-Lira" w:date="2020-01-02T22:40:00Z">
        <w:r w:rsidR="008348BE" w:rsidRPr="0073274F">
          <w:rPr>
            <w:rFonts w:ascii="Montserrat" w:hAnsi="Montserrat"/>
            <w:sz w:val="20"/>
            <w:szCs w:val="20"/>
            <w:highlight w:val="green"/>
          </w:rPr>
          <w:t xml:space="preserve">del </w:t>
        </w:r>
      </w:ins>
      <w:commentRangeStart w:id="320"/>
      <w:ins w:id="321" w:author="Ramsés Vázquez-Lira" w:date="2020-01-02T22:41:00Z">
        <w:r w:rsidR="00836C66" w:rsidRPr="0073274F">
          <w:rPr>
            <w:rFonts w:ascii="Montserrat" w:hAnsi="Montserrat"/>
            <w:sz w:val="20"/>
            <w:szCs w:val="20"/>
            <w:highlight w:val="green"/>
          </w:rPr>
          <w:t>SISAP</w:t>
        </w:r>
      </w:ins>
      <w:commentRangeEnd w:id="320"/>
      <w:ins w:id="322" w:author="Ramsés Vázquez-Lira" w:date="2020-01-02T23:14:00Z">
        <w:r w:rsidR="008C23DF" w:rsidRPr="0073274F">
          <w:rPr>
            <w:rStyle w:val="Refdecomentario"/>
            <w:highlight w:val="green"/>
          </w:rPr>
          <w:commentReference w:id="320"/>
        </w:r>
      </w:ins>
      <w:ins w:id="323" w:author="Ramsés Vázquez-Lira" w:date="2020-01-02T22:42:00Z">
        <w:r w:rsidR="002A5944" w:rsidRPr="0073274F">
          <w:rPr>
            <w:rFonts w:ascii="Montserrat" w:hAnsi="Montserrat"/>
            <w:sz w:val="20"/>
            <w:szCs w:val="20"/>
            <w:highlight w:val="green"/>
          </w:rPr>
          <w:t>,</w:t>
        </w:r>
        <w:r w:rsidR="005B3E92" w:rsidRPr="0073274F">
          <w:rPr>
            <w:rFonts w:ascii="Montserrat" w:hAnsi="Montserrat"/>
            <w:sz w:val="20"/>
            <w:szCs w:val="20"/>
            <w:highlight w:val="green"/>
          </w:rPr>
          <w:t xml:space="preserve"> </w:t>
        </w:r>
      </w:ins>
      <w:ins w:id="324" w:author="Ramsés Vázquez-Lira" w:date="2020-01-02T22:48:00Z">
        <w:r w:rsidR="001C4293" w:rsidRPr="0073274F">
          <w:rPr>
            <w:rFonts w:ascii="Montserrat" w:hAnsi="Montserrat"/>
            <w:sz w:val="20"/>
            <w:szCs w:val="20"/>
            <w:highlight w:val="green"/>
          </w:rPr>
          <w:t>estructurad</w:t>
        </w:r>
      </w:ins>
      <w:ins w:id="325" w:author="Ramsés Vázquez-Lira" w:date="2020-01-02T22:49:00Z">
        <w:r w:rsidR="001C4293" w:rsidRPr="0073274F">
          <w:rPr>
            <w:rFonts w:ascii="Montserrat" w:hAnsi="Montserrat"/>
            <w:sz w:val="20"/>
            <w:szCs w:val="20"/>
            <w:highlight w:val="green"/>
          </w:rPr>
          <w:t>o</w:t>
        </w:r>
      </w:ins>
      <w:ins w:id="326" w:author="Ramsés Vázquez-Lira" w:date="2020-01-02T22:48:00Z">
        <w:r w:rsidR="001C4293" w:rsidRPr="0073274F">
          <w:rPr>
            <w:rFonts w:ascii="Montserrat" w:hAnsi="Montserrat"/>
            <w:sz w:val="20"/>
            <w:szCs w:val="20"/>
            <w:highlight w:val="green"/>
          </w:rPr>
          <w:t xml:space="preserve">s </w:t>
        </w:r>
      </w:ins>
      <w:ins w:id="327" w:author="Ramsés Vázquez-Lira" w:date="2020-01-02T22:47:00Z">
        <w:r w:rsidR="00B72BF6" w:rsidRPr="0073274F">
          <w:rPr>
            <w:rFonts w:ascii="Montserrat" w:hAnsi="Montserrat"/>
            <w:sz w:val="20"/>
            <w:szCs w:val="20"/>
            <w:highlight w:val="green"/>
          </w:rPr>
          <w:t xml:space="preserve">en </w:t>
        </w:r>
      </w:ins>
      <w:ins w:id="328" w:author="Ramsés Vázquez-Lira" w:date="2020-01-02T22:52:00Z">
        <w:r w:rsidR="003A251B" w:rsidRPr="0073274F">
          <w:rPr>
            <w:rFonts w:ascii="Montserrat" w:hAnsi="Montserrat"/>
            <w:sz w:val="20"/>
            <w:szCs w:val="20"/>
            <w:highlight w:val="green"/>
          </w:rPr>
          <w:t>los</w:t>
        </w:r>
      </w:ins>
      <w:ins w:id="329" w:author="Ramsés Vázquez-Lira" w:date="2020-01-02T22:48:00Z">
        <w:r w:rsidR="00B72BF6" w:rsidRPr="0073274F">
          <w:rPr>
            <w:rFonts w:ascii="Montserrat" w:hAnsi="Montserrat"/>
            <w:sz w:val="20"/>
            <w:szCs w:val="20"/>
            <w:highlight w:val="green"/>
          </w:rPr>
          <w:t xml:space="preserve"> procesos de selección </w:t>
        </w:r>
      </w:ins>
      <w:ins w:id="330" w:author="Ramsés Vázquez-Lira" w:date="2020-01-02T22:52:00Z">
        <w:r w:rsidR="003A251B" w:rsidRPr="0073274F">
          <w:rPr>
            <w:rFonts w:ascii="Montserrat" w:hAnsi="Montserrat"/>
            <w:sz w:val="20"/>
            <w:szCs w:val="20"/>
            <w:highlight w:val="green"/>
          </w:rPr>
          <w:t>de</w:t>
        </w:r>
      </w:ins>
      <w:ins w:id="331" w:author="Ramsés Vázquez-Lira" w:date="2020-01-02T22:57:00Z">
        <w:r w:rsidR="009B01B6" w:rsidRPr="0073274F">
          <w:rPr>
            <w:rFonts w:ascii="Montserrat" w:hAnsi="Montserrat"/>
            <w:sz w:val="20"/>
            <w:szCs w:val="20"/>
            <w:highlight w:val="green"/>
          </w:rPr>
          <w:t xml:space="preserve"> </w:t>
        </w:r>
      </w:ins>
      <w:ins w:id="332" w:author="Ramsés Vázquez-Lira" w:date="2020-01-02T22:53:00Z">
        <w:r w:rsidR="00686872" w:rsidRPr="0073274F">
          <w:rPr>
            <w:rFonts w:ascii="Montserrat" w:hAnsi="Montserrat"/>
            <w:sz w:val="20"/>
            <w:szCs w:val="20"/>
            <w:highlight w:val="green"/>
          </w:rPr>
          <w:t>(1) a</w:t>
        </w:r>
      </w:ins>
      <w:ins w:id="333" w:author="Ramsés Vázquez-Lira" w:date="2020-01-02T22:48:00Z">
        <w:r w:rsidR="00B72BF6" w:rsidRPr="0073274F">
          <w:rPr>
            <w:rFonts w:ascii="Montserrat" w:hAnsi="Montserrat"/>
            <w:sz w:val="20"/>
            <w:szCs w:val="20"/>
            <w:highlight w:val="green"/>
          </w:rPr>
          <w:t xml:space="preserve">dmisión, </w:t>
        </w:r>
      </w:ins>
      <w:ins w:id="334" w:author="Ramsés Vázquez-Lira" w:date="2020-01-02T22:53:00Z">
        <w:r w:rsidR="00686872" w:rsidRPr="0073274F">
          <w:rPr>
            <w:rFonts w:ascii="Montserrat" w:hAnsi="Montserrat"/>
            <w:sz w:val="20"/>
            <w:szCs w:val="20"/>
            <w:highlight w:val="green"/>
          </w:rPr>
          <w:t xml:space="preserve">(2) </w:t>
        </w:r>
      </w:ins>
      <w:ins w:id="335" w:author="Ramsés Vázquez-Lira" w:date="2020-01-02T22:48:00Z">
        <w:r w:rsidR="00B72BF6" w:rsidRPr="0073274F">
          <w:rPr>
            <w:rFonts w:ascii="Montserrat" w:hAnsi="Montserrat"/>
            <w:sz w:val="20"/>
            <w:szCs w:val="20"/>
            <w:highlight w:val="green"/>
          </w:rPr>
          <w:t>promoción vertical y</w:t>
        </w:r>
      </w:ins>
      <w:ins w:id="336" w:author="Ramsés Vázquez-Lira" w:date="2020-01-02T22:53:00Z">
        <w:r w:rsidR="00686872" w:rsidRPr="0073274F">
          <w:rPr>
            <w:rFonts w:ascii="Montserrat" w:hAnsi="Montserrat"/>
            <w:sz w:val="20"/>
            <w:szCs w:val="20"/>
            <w:highlight w:val="green"/>
          </w:rPr>
          <w:t xml:space="preserve"> </w:t>
        </w:r>
      </w:ins>
      <w:ins w:id="337" w:author="Ramsés Vázquez-Lira" w:date="2020-01-02T22:54:00Z">
        <w:r w:rsidR="00686872" w:rsidRPr="0073274F">
          <w:rPr>
            <w:rFonts w:ascii="Montserrat" w:hAnsi="Montserrat"/>
            <w:sz w:val="20"/>
            <w:szCs w:val="20"/>
            <w:highlight w:val="green"/>
          </w:rPr>
          <w:t>(3)</w:t>
        </w:r>
      </w:ins>
      <w:ins w:id="338" w:author="Ramsés Vázquez-Lira" w:date="2020-01-02T22:48:00Z">
        <w:r w:rsidR="00B72BF6" w:rsidRPr="0073274F">
          <w:rPr>
            <w:rFonts w:ascii="Montserrat" w:hAnsi="Montserrat"/>
            <w:sz w:val="20"/>
            <w:szCs w:val="20"/>
            <w:highlight w:val="green"/>
          </w:rPr>
          <w:t xml:space="preserve"> </w:t>
        </w:r>
      </w:ins>
      <w:ins w:id="339" w:author="Ramsés Vázquez-Lira" w:date="2020-01-02T22:52:00Z">
        <w:r w:rsidR="003A251B" w:rsidRPr="0073274F">
          <w:rPr>
            <w:rFonts w:ascii="Montserrat" w:hAnsi="Montserrat"/>
            <w:sz w:val="20"/>
            <w:szCs w:val="20"/>
            <w:highlight w:val="green"/>
          </w:rPr>
          <w:t xml:space="preserve">promoción </w:t>
        </w:r>
      </w:ins>
      <w:ins w:id="340" w:author="Ramsés Vázquez-Lira" w:date="2020-01-02T22:48:00Z">
        <w:r w:rsidR="00B72BF6" w:rsidRPr="0073274F">
          <w:rPr>
            <w:rFonts w:ascii="Montserrat" w:hAnsi="Montserrat"/>
            <w:sz w:val="20"/>
            <w:szCs w:val="20"/>
            <w:highlight w:val="green"/>
          </w:rPr>
          <w:t>horizontal</w:t>
        </w:r>
      </w:ins>
      <w:ins w:id="341" w:author="Ramsés Vázquez-Lira" w:date="2020-01-02T22:54:00Z">
        <w:r w:rsidR="003C650D" w:rsidRPr="0073274F">
          <w:rPr>
            <w:rFonts w:ascii="Montserrat" w:hAnsi="Montserrat"/>
            <w:sz w:val="20"/>
            <w:szCs w:val="20"/>
            <w:highlight w:val="green"/>
          </w:rPr>
          <w:t>.</w:t>
        </w:r>
      </w:ins>
      <w:ins w:id="342" w:author="Ramsés Vázquez-Lira" w:date="2020-01-02T22:55:00Z">
        <w:r w:rsidR="002F51CE" w:rsidRPr="0073274F">
          <w:rPr>
            <w:rFonts w:ascii="Montserrat" w:hAnsi="Montserrat"/>
            <w:sz w:val="20"/>
            <w:szCs w:val="20"/>
            <w:highlight w:val="green"/>
          </w:rPr>
          <w:t xml:space="preserve"> </w:t>
        </w:r>
      </w:ins>
      <w:ins w:id="343" w:author="Ramsés Vázquez-Lira" w:date="2020-01-02T23:00:00Z">
        <w:r w:rsidR="004120A6" w:rsidRPr="0073274F">
          <w:rPr>
            <w:rFonts w:ascii="Montserrat" w:hAnsi="Montserrat"/>
            <w:sz w:val="20"/>
            <w:szCs w:val="20"/>
            <w:highlight w:val="green"/>
          </w:rPr>
          <w:t xml:space="preserve">Entre los principales productos y actividades a desarrollar </w:t>
        </w:r>
      </w:ins>
      <w:ins w:id="344" w:author="Ramsés Vázquez-Lira" w:date="2020-01-02T23:01:00Z">
        <w:r w:rsidR="009D4ECC" w:rsidRPr="0073274F">
          <w:rPr>
            <w:rFonts w:ascii="Montserrat" w:hAnsi="Montserrat"/>
            <w:sz w:val="20"/>
            <w:szCs w:val="20"/>
            <w:highlight w:val="green"/>
          </w:rPr>
          <w:t>se destacan las siguientes:</w:t>
        </w:r>
      </w:ins>
    </w:p>
    <w:p w14:paraId="02E9F5EA" w14:textId="5E586E9B" w:rsidR="00D34A3A" w:rsidRPr="0073274F" w:rsidRDefault="00D34A3A" w:rsidP="007D62EE">
      <w:pPr>
        <w:pStyle w:val="Prrafodelista"/>
        <w:numPr>
          <w:ilvl w:val="0"/>
          <w:numId w:val="39"/>
        </w:numPr>
        <w:spacing w:before="240" w:line="360" w:lineRule="auto"/>
        <w:jc w:val="both"/>
        <w:rPr>
          <w:ins w:id="345" w:author="Ramsés Vázquez-Lira" w:date="2020-01-02T23:07:00Z"/>
          <w:rFonts w:ascii="Montserrat" w:hAnsi="Montserrat"/>
          <w:sz w:val="20"/>
          <w:szCs w:val="20"/>
          <w:highlight w:val="green"/>
        </w:rPr>
      </w:pPr>
      <w:ins w:id="346" w:author="Ramsés Vázquez-Lira" w:date="2020-01-02T22:34:00Z">
        <w:r w:rsidRPr="0073274F">
          <w:rPr>
            <w:rFonts w:ascii="Montserrat" w:hAnsi="Montserrat"/>
            <w:sz w:val="20"/>
            <w:szCs w:val="20"/>
            <w:highlight w:val="green"/>
          </w:rPr>
          <w:t xml:space="preserve">Diseño </w:t>
        </w:r>
      </w:ins>
      <w:ins w:id="347" w:author="Ramsés Vázquez-Lira" w:date="2020-01-02T23:02:00Z">
        <w:r w:rsidR="007D62EE" w:rsidRPr="0073274F">
          <w:rPr>
            <w:rFonts w:ascii="Montserrat" w:hAnsi="Montserrat"/>
            <w:sz w:val="20"/>
            <w:szCs w:val="20"/>
            <w:highlight w:val="green"/>
          </w:rPr>
          <w:t>de los marcos de referencia y espe</w:t>
        </w:r>
      </w:ins>
      <w:ins w:id="348" w:author="Ramsés Vázquez-Lira" w:date="2020-01-02T23:03:00Z">
        <w:r w:rsidR="007D62EE" w:rsidRPr="0073274F">
          <w:rPr>
            <w:rFonts w:ascii="Montserrat" w:hAnsi="Montserrat"/>
            <w:sz w:val="20"/>
            <w:szCs w:val="20"/>
            <w:highlight w:val="green"/>
          </w:rPr>
          <w:t>cificaciones generales de los instrumentos</w:t>
        </w:r>
      </w:ins>
      <w:ins w:id="349" w:author="Ramsés Vázquez-Lira" w:date="2020-01-02T23:06:00Z">
        <w:r w:rsidR="00C75275" w:rsidRPr="0073274F">
          <w:rPr>
            <w:rFonts w:ascii="Montserrat" w:hAnsi="Montserrat"/>
            <w:sz w:val="20"/>
            <w:szCs w:val="20"/>
            <w:highlight w:val="green"/>
          </w:rPr>
          <w:t xml:space="preserve"> de valoración de conocimientos y aptitudes</w:t>
        </w:r>
      </w:ins>
      <w:ins w:id="350" w:author="Ramsés Vázquez-Lira" w:date="2020-01-02T23:03:00Z">
        <w:r w:rsidR="007D62EE" w:rsidRPr="0073274F">
          <w:rPr>
            <w:rFonts w:ascii="Montserrat" w:hAnsi="Montserrat"/>
            <w:sz w:val="20"/>
            <w:szCs w:val="20"/>
            <w:highlight w:val="green"/>
          </w:rPr>
          <w:t xml:space="preserve"> del SISAP</w:t>
        </w:r>
      </w:ins>
      <w:ins w:id="351" w:author="Ramsés Vázquez-Lira" w:date="2020-01-02T22:34:00Z">
        <w:r w:rsidRPr="0073274F">
          <w:rPr>
            <w:rFonts w:ascii="Montserrat" w:hAnsi="Montserrat"/>
            <w:sz w:val="20"/>
            <w:szCs w:val="20"/>
            <w:highlight w:val="green"/>
            <w:rPrChange w:id="352" w:author="Ramsés Vázquez-Lira" w:date="2020-01-02T23:03:00Z">
              <w:rPr/>
            </w:rPrChange>
          </w:rPr>
          <w:t xml:space="preserve"> empleando métodos y técnicas específicas de</w:t>
        </w:r>
      </w:ins>
      <w:ins w:id="353" w:author="Ramsés Vázquez-Lira" w:date="2020-01-02T22:57:00Z">
        <w:r w:rsidR="00D21074" w:rsidRPr="0073274F">
          <w:rPr>
            <w:rFonts w:ascii="Montserrat" w:hAnsi="Montserrat"/>
            <w:sz w:val="20"/>
            <w:szCs w:val="20"/>
            <w:highlight w:val="green"/>
            <w:rPrChange w:id="354" w:author="Ramsés Vázquez-Lira" w:date="2020-01-02T23:03:00Z">
              <w:rPr/>
            </w:rPrChange>
          </w:rPr>
          <w:t xml:space="preserve"> un</w:t>
        </w:r>
      </w:ins>
      <w:ins w:id="355" w:author="Ramsés Vázquez-Lira" w:date="2020-01-02T22:34:00Z">
        <w:r w:rsidRPr="0073274F">
          <w:rPr>
            <w:rFonts w:ascii="Montserrat" w:hAnsi="Montserrat"/>
            <w:sz w:val="20"/>
            <w:szCs w:val="20"/>
            <w:highlight w:val="green"/>
            <w:rPrChange w:id="356" w:author="Ramsés Vázquez-Lira" w:date="2020-01-02T23:03:00Z">
              <w:rPr/>
            </w:rPrChange>
          </w:rPr>
          <w:t xml:space="preserve"> Modelo de Diagnóstico Cognitivo (MDC)</w:t>
        </w:r>
      </w:ins>
      <w:ins w:id="357" w:author="Ramsés Vázquez-Lira" w:date="2020-01-02T23:03:00Z">
        <w:r w:rsidR="007D62EE" w:rsidRPr="0073274F">
          <w:rPr>
            <w:rFonts w:ascii="Montserrat" w:hAnsi="Montserrat"/>
            <w:sz w:val="20"/>
            <w:szCs w:val="20"/>
            <w:highlight w:val="green"/>
          </w:rPr>
          <w:t xml:space="preserve"> con fines formativos.</w:t>
        </w:r>
      </w:ins>
    </w:p>
    <w:p w14:paraId="648BB9CB" w14:textId="42C39FEA" w:rsidR="00D34A3A" w:rsidRPr="0073274F" w:rsidRDefault="0013727B" w:rsidP="0013727B">
      <w:pPr>
        <w:pStyle w:val="Prrafodelista"/>
        <w:numPr>
          <w:ilvl w:val="0"/>
          <w:numId w:val="39"/>
        </w:numPr>
        <w:spacing w:before="240" w:line="360" w:lineRule="auto"/>
        <w:jc w:val="both"/>
        <w:rPr>
          <w:ins w:id="358" w:author="Ramsés Vázquez-Lira" w:date="2020-01-02T23:16:00Z"/>
          <w:rFonts w:ascii="Montserrat" w:hAnsi="Montserrat"/>
          <w:sz w:val="20"/>
          <w:szCs w:val="20"/>
          <w:highlight w:val="green"/>
        </w:rPr>
      </w:pPr>
      <w:ins w:id="359" w:author="Ramsés Vázquez-Lira" w:date="2020-01-02T23:07:00Z">
        <w:r w:rsidRPr="0073274F">
          <w:rPr>
            <w:rFonts w:ascii="Montserrat" w:hAnsi="Montserrat"/>
            <w:sz w:val="20"/>
            <w:szCs w:val="20"/>
            <w:highlight w:val="green"/>
          </w:rPr>
          <w:t xml:space="preserve">Diseño de los marcos de referencia </w:t>
        </w:r>
      </w:ins>
      <w:ins w:id="360" w:author="Ramsés Vázquez-Lira" w:date="2020-01-02T23:08:00Z">
        <w:r w:rsidRPr="0073274F">
          <w:rPr>
            <w:rFonts w:ascii="Montserrat" w:hAnsi="Montserrat"/>
            <w:sz w:val="20"/>
            <w:szCs w:val="20"/>
            <w:highlight w:val="green"/>
          </w:rPr>
          <w:t xml:space="preserve">de las </w:t>
        </w:r>
      </w:ins>
      <w:ins w:id="361" w:author="Ramsés Vázquez-Lira" w:date="2020-01-02T22:34:00Z">
        <w:r w:rsidR="00D34A3A" w:rsidRPr="0073274F">
          <w:rPr>
            <w:rFonts w:ascii="Montserrat" w:hAnsi="Montserrat"/>
            <w:sz w:val="20"/>
            <w:szCs w:val="20"/>
            <w:highlight w:val="green"/>
          </w:rPr>
          <w:t>encuestas</w:t>
        </w:r>
      </w:ins>
      <w:ins w:id="362" w:author="Ramsés Vázquez-Lira" w:date="2020-01-02T23:08:00Z">
        <w:r w:rsidR="002E205E" w:rsidRPr="0073274F">
          <w:rPr>
            <w:rFonts w:ascii="Montserrat" w:hAnsi="Montserrat"/>
            <w:sz w:val="20"/>
            <w:szCs w:val="20"/>
            <w:highlight w:val="green"/>
          </w:rPr>
          <w:t xml:space="preserve"> de percepción</w:t>
        </w:r>
      </w:ins>
      <w:ins w:id="363" w:author="Ramsés Vázquez-Lira" w:date="2020-01-02T23:10:00Z">
        <w:r w:rsidR="00636273" w:rsidRPr="0073274F">
          <w:rPr>
            <w:rFonts w:ascii="Montserrat" w:hAnsi="Montserrat"/>
            <w:sz w:val="20"/>
            <w:szCs w:val="20"/>
            <w:highlight w:val="green"/>
          </w:rPr>
          <w:t xml:space="preserve"> sobre el trabajo d</w:t>
        </w:r>
      </w:ins>
      <w:ins w:id="364" w:author="Ramsés Vázquez-Lira" w:date="2020-01-02T23:11:00Z">
        <w:r w:rsidR="00636273" w:rsidRPr="0073274F">
          <w:rPr>
            <w:rFonts w:ascii="Montserrat" w:hAnsi="Montserrat"/>
            <w:sz w:val="20"/>
            <w:szCs w:val="20"/>
            <w:highlight w:val="green"/>
          </w:rPr>
          <w:t>irectivo y aportaciones al colectivo escolar</w:t>
        </w:r>
      </w:ins>
      <w:ins w:id="365" w:author="Ramsés Vázquez-Lira" w:date="2020-01-02T22:34:00Z">
        <w:r w:rsidR="00D34A3A" w:rsidRPr="0073274F">
          <w:rPr>
            <w:rFonts w:ascii="Montserrat" w:hAnsi="Montserrat"/>
            <w:sz w:val="20"/>
            <w:szCs w:val="20"/>
            <w:highlight w:val="green"/>
          </w:rPr>
          <w:t>, cuestionarios</w:t>
        </w:r>
      </w:ins>
      <w:ins w:id="366" w:author="Ramsés Vázquez-Lira" w:date="2020-01-02T23:10:00Z">
        <w:r w:rsidR="00636273" w:rsidRPr="0073274F">
          <w:rPr>
            <w:rFonts w:ascii="Montserrat" w:hAnsi="Montserrat"/>
            <w:sz w:val="20"/>
            <w:szCs w:val="20"/>
            <w:highlight w:val="green"/>
          </w:rPr>
          <w:t xml:space="preserve"> de habilidades socioemocionales</w:t>
        </w:r>
      </w:ins>
      <w:ins w:id="367" w:author="Ramsés Vázquez-Lira" w:date="2020-01-02T23:11:00Z">
        <w:r w:rsidR="00636273" w:rsidRPr="0073274F">
          <w:rPr>
            <w:rFonts w:ascii="Montserrat" w:hAnsi="Montserrat"/>
            <w:sz w:val="20"/>
            <w:szCs w:val="20"/>
            <w:highlight w:val="green"/>
          </w:rPr>
          <w:t>, cuestionarios de habilidades directivas</w:t>
        </w:r>
      </w:ins>
      <w:ins w:id="368" w:author="Ramsés Vázquez-Lira" w:date="2020-01-02T23:08:00Z">
        <w:r w:rsidRPr="0073274F">
          <w:rPr>
            <w:rFonts w:ascii="Montserrat" w:hAnsi="Montserrat"/>
            <w:sz w:val="20"/>
            <w:szCs w:val="20"/>
            <w:highlight w:val="green"/>
          </w:rPr>
          <w:t xml:space="preserve"> del SISAP.</w:t>
        </w:r>
      </w:ins>
    </w:p>
    <w:p w14:paraId="558F41EE" w14:textId="36016EF3" w:rsidR="00C47866" w:rsidRPr="0073274F" w:rsidRDefault="00C47866" w:rsidP="00C47866">
      <w:pPr>
        <w:pStyle w:val="Prrafodelista"/>
        <w:numPr>
          <w:ilvl w:val="0"/>
          <w:numId w:val="39"/>
        </w:numPr>
        <w:spacing w:before="240" w:line="360" w:lineRule="auto"/>
        <w:jc w:val="both"/>
        <w:rPr>
          <w:ins w:id="369" w:author="Ramsés Vázquez-Lira" w:date="2020-01-02T23:25:00Z"/>
          <w:rFonts w:ascii="Montserrat" w:hAnsi="Montserrat"/>
          <w:sz w:val="20"/>
          <w:szCs w:val="20"/>
          <w:highlight w:val="green"/>
        </w:rPr>
      </w:pPr>
      <w:ins w:id="370" w:author="Ramsés Vázquez-Lira" w:date="2020-01-02T23:18:00Z">
        <w:r w:rsidRPr="0073274F">
          <w:rPr>
            <w:rFonts w:ascii="Montserrat" w:hAnsi="Montserrat"/>
            <w:sz w:val="20"/>
            <w:szCs w:val="20"/>
            <w:highlight w:val="green"/>
          </w:rPr>
          <w:t>Diseño y desarrollo de un sistema informático que permita la aplicación de los instrumentos de valoración del SISAP.</w:t>
        </w:r>
      </w:ins>
    </w:p>
    <w:p w14:paraId="700A365E" w14:textId="6C6A1696" w:rsidR="00632D12" w:rsidRPr="0073274F" w:rsidRDefault="00632D12" w:rsidP="00C47866">
      <w:pPr>
        <w:pStyle w:val="Prrafodelista"/>
        <w:numPr>
          <w:ilvl w:val="0"/>
          <w:numId w:val="39"/>
        </w:numPr>
        <w:spacing w:before="240" w:line="360" w:lineRule="auto"/>
        <w:jc w:val="both"/>
        <w:rPr>
          <w:ins w:id="371" w:author="Ramsés Vázquez-Lira" w:date="2020-01-02T23:27:00Z"/>
          <w:rFonts w:ascii="Montserrat" w:hAnsi="Montserrat"/>
          <w:sz w:val="20"/>
          <w:szCs w:val="20"/>
          <w:highlight w:val="green"/>
        </w:rPr>
      </w:pPr>
      <w:ins w:id="372" w:author="Ramsés Vázquez-Lira" w:date="2020-01-02T23:25:00Z">
        <w:r w:rsidRPr="0073274F">
          <w:rPr>
            <w:rFonts w:ascii="Montserrat" w:hAnsi="Montserrat"/>
            <w:sz w:val="20"/>
            <w:szCs w:val="20"/>
            <w:highlight w:val="green"/>
          </w:rPr>
          <w:t>Desarrollo de las es</w:t>
        </w:r>
      </w:ins>
      <w:ins w:id="373" w:author="Ramsés Vázquez-Lira" w:date="2020-01-02T23:26:00Z">
        <w:r w:rsidRPr="0073274F">
          <w:rPr>
            <w:rFonts w:ascii="Montserrat" w:hAnsi="Montserrat"/>
            <w:sz w:val="20"/>
            <w:szCs w:val="20"/>
            <w:highlight w:val="green"/>
          </w:rPr>
          <w:t xml:space="preserve">pecificaciones de los reactivos y las primeras versiones de </w:t>
        </w:r>
      </w:ins>
      <w:ins w:id="374" w:author="Ramsés Vázquez-Lira" w:date="2020-01-02T23:27:00Z">
        <w:r w:rsidRPr="0073274F">
          <w:rPr>
            <w:rFonts w:ascii="Montserrat" w:hAnsi="Montserrat"/>
            <w:sz w:val="20"/>
            <w:szCs w:val="20"/>
            <w:highlight w:val="green"/>
          </w:rPr>
          <w:t xml:space="preserve">los </w:t>
        </w:r>
      </w:ins>
      <w:ins w:id="375" w:author="Ramsés Vázquez-Lira" w:date="2020-01-02T23:26:00Z">
        <w:r w:rsidRPr="0073274F">
          <w:rPr>
            <w:rFonts w:ascii="Montserrat" w:hAnsi="Montserrat"/>
            <w:sz w:val="20"/>
            <w:szCs w:val="20"/>
            <w:highlight w:val="green"/>
          </w:rPr>
          <w:t>distintos instrumentos de valora</w:t>
        </w:r>
      </w:ins>
      <w:ins w:id="376" w:author="Ramsés Vázquez-Lira" w:date="2020-01-02T23:27:00Z">
        <w:r w:rsidRPr="0073274F">
          <w:rPr>
            <w:rFonts w:ascii="Montserrat" w:hAnsi="Montserrat"/>
            <w:sz w:val="20"/>
            <w:szCs w:val="20"/>
            <w:highlight w:val="green"/>
          </w:rPr>
          <w:t>ción del SISAP.</w:t>
        </w:r>
      </w:ins>
    </w:p>
    <w:p w14:paraId="3CF158B3" w14:textId="02997450" w:rsidR="00632D12" w:rsidRPr="0073274F" w:rsidRDefault="00632D12" w:rsidP="00632D12">
      <w:pPr>
        <w:pStyle w:val="Prrafodelista"/>
        <w:numPr>
          <w:ilvl w:val="0"/>
          <w:numId w:val="39"/>
        </w:numPr>
        <w:spacing w:before="240" w:line="360" w:lineRule="auto"/>
        <w:jc w:val="both"/>
        <w:rPr>
          <w:ins w:id="377" w:author="Ramsés Vázquez-Lira" w:date="2020-01-02T23:29:00Z"/>
          <w:rFonts w:ascii="Montserrat" w:hAnsi="Montserrat"/>
          <w:sz w:val="20"/>
          <w:szCs w:val="20"/>
          <w:highlight w:val="green"/>
        </w:rPr>
      </w:pPr>
      <w:ins w:id="378" w:author="Ramsés Vázquez-Lira" w:date="2020-01-02T23:27:00Z">
        <w:r w:rsidRPr="0073274F">
          <w:rPr>
            <w:rFonts w:ascii="Montserrat" w:hAnsi="Montserrat"/>
            <w:sz w:val="20"/>
            <w:szCs w:val="20"/>
            <w:highlight w:val="green"/>
          </w:rPr>
          <w:t xml:space="preserve">Piloteo y validación de las </w:t>
        </w:r>
      </w:ins>
      <w:ins w:id="379" w:author="Ramsés Vázquez-Lira" w:date="2020-01-02T23:28:00Z">
        <w:r w:rsidRPr="0073274F">
          <w:rPr>
            <w:rFonts w:ascii="Montserrat" w:hAnsi="Montserrat"/>
            <w:sz w:val="20"/>
            <w:szCs w:val="20"/>
            <w:highlight w:val="green"/>
          </w:rPr>
          <w:t xml:space="preserve">primeras </w:t>
        </w:r>
      </w:ins>
      <w:ins w:id="380" w:author="Ramsés Vázquez-Lira" w:date="2020-01-02T23:27:00Z">
        <w:r w:rsidRPr="0073274F">
          <w:rPr>
            <w:rFonts w:ascii="Montserrat" w:hAnsi="Montserrat"/>
            <w:sz w:val="20"/>
            <w:szCs w:val="20"/>
            <w:highlight w:val="green"/>
          </w:rPr>
          <w:t xml:space="preserve">versiones </w:t>
        </w:r>
      </w:ins>
      <w:ins w:id="381" w:author="Ramsés Vázquez-Lira" w:date="2020-01-02T23:28:00Z">
        <w:r w:rsidRPr="0073274F">
          <w:rPr>
            <w:rFonts w:ascii="Montserrat" w:hAnsi="Montserrat"/>
            <w:sz w:val="20"/>
            <w:szCs w:val="20"/>
            <w:highlight w:val="green"/>
          </w:rPr>
          <w:t>de los distintos instrumentos de valoración del SISAP.</w:t>
        </w:r>
      </w:ins>
    </w:p>
    <w:p w14:paraId="540FE1E0" w14:textId="55AD615D" w:rsidR="00246A56" w:rsidRPr="0073274F" w:rsidRDefault="00246A56">
      <w:pPr>
        <w:pStyle w:val="Prrafodelista"/>
        <w:numPr>
          <w:ilvl w:val="0"/>
          <w:numId w:val="39"/>
        </w:numPr>
        <w:spacing w:before="240" w:line="360" w:lineRule="auto"/>
        <w:jc w:val="both"/>
        <w:rPr>
          <w:ins w:id="382" w:author="Ramsés Vázquez-Lira" w:date="2020-01-02T23:29:00Z"/>
          <w:rFonts w:ascii="Montserrat" w:hAnsi="Montserrat"/>
          <w:sz w:val="20"/>
          <w:szCs w:val="20"/>
          <w:highlight w:val="green"/>
          <w:rPrChange w:id="383" w:author="Ramsés Vázquez-Lira" w:date="2020-01-02T23:35:00Z">
            <w:rPr>
              <w:ins w:id="384" w:author="Ramsés Vázquez-Lira" w:date="2020-01-02T23:29:00Z"/>
            </w:rPr>
          </w:rPrChange>
        </w:rPr>
      </w:pPr>
      <w:ins w:id="385" w:author="Ramsés Vázquez-Lira" w:date="2020-01-02T23:30:00Z">
        <w:r w:rsidRPr="0073274F">
          <w:rPr>
            <w:rFonts w:ascii="Montserrat" w:hAnsi="Montserrat"/>
            <w:sz w:val="20"/>
            <w:szCs w:val="20"/>
            <w:highlight w:val="green"/>
          </w:rPr>
          <w:t>Capacitaci</w:t>
        </w:r>
        <w:r w:rsidRPr="0073274F">
          <w:rPr>
            <w:rFonts w:ascii="Montserrat" w:hAnsi="Montserrat" w:hint="eastAsia"/>
            <w:sz w:val="20"/>
            <w:szCs w:val="20"/>
            <w:highlight w:val="green"/>
          </w:rPr>
          <w:t>ó</w:t>
        </w:r>
        <w:r w:rsidRPr="0073274F">
          <w:rPr>
            <w:rFonts w:ascii="Montserrat" w:hAnsi="Montserrat"/>
            <w:sz w:val="20"/>
            <w:szCs w:val="20"/>
            <w:highlight w:val="green"/>
          </w:rPr>
          <w:t>n para los coordinadores y supervisores en campo de la aplicaci</w:t>
        </w:r>
        <w:r w:rsidRPr="0073274F">
          <w:rPr>
            <w:rFonts w:ascii="Montserrat" w:hAnsi="Montserrat" w:hint="eastAsia"/>
            <w:sz w:val="20"/>
            <w:szCs w:val="20"/>
            <w:highlight w:val="green"/>
          </w:rPr>
          <w:t>ó</w:t>
        </w:r>
        <w:r w:rsidRPr="0073274F">
          <w:rPr>
            <w:rFonts w:ascii="Montserrat" w:hAnsi="Montserrat"/>
            <w:sz w:val="20"/>
            <w:szCs w:val="20"/>
            <w:highlight w:val="green"/>
          </w:rPr>
          <w:t xml:space="preserve">n de </w:t>
        </w:r>
        <w:proofErr w:type="gramStart"/>
        <w:r w:rsidRPr="0073274F">
          <w:rPr>
            <w:rFonts w:ascii="Montserrat" w:hAnsi="Montserrat"/>
            <w:sz w:val="20"/>
            <w:szCs w:val="20"/>
            <w:highlight w:val="green"/>
          </w:rPr>
          <w:t>los  distintos</w:t>
        </w:r>
        <w:proofErr w:type="gramEnd"/>
        <w:r w:rsidRPr="0073274F">
          <w:rPr>
            <w:rFonts w:ascii="Montserrat" w:hAnsi="Montserrat"/>
            <w:sz w:val="20"/>
            <w:szCs w:val="20"/>
            <w:highlight w:val="green"/>
          </w:rPr>
          <w:t xml:space="preserve"> instrumentos de valoraci</w:t>
        </w:r>
        <w:r w:rsidRPr="0073274F">
          <w:rPr>
            <w:rFonts w:ascii="Montserrat" w:hAnsi="Montserrat" w:hint="eastAsia"/>
            <w:sz w:val="20"/>
            <w:szCs w:val="20"/>
            <w:highlight w:val="green"/>
          </w:rPr>
          <w:t>ó</w:t>
        </w:r>
        <w:r w:rsidRPr="0073274F">
          <w:rPr>
            <w:rFonts w:ascii="Montserrat" w:hAnsi="Montserrat"/>
            <w:sz w:val="20"/>
            <w:szCs w:val="20"/>
            <w:highlight w:val="green"/>
          </w:rPr>
          <w:t>n del SISAP.</w:t>
        </w:r>
      </w:ins>
      <w:ins w:id="386" w:author="Ramsés Vázquez-Lira" w:date="2020-01-02T23:34:00Z">
        <w:r w:rsidR="007848A8" w:rsidRPr="0073274F">
          <w:rPr>
            <w:rFonts w:ascii="Montserrat" w:hAnsi="Montserrat"/>
            <w:sz w:val="20"/>
            <w:szCs w:val="20"/>
            <w:highlight w:val="green"/>
          </w:rPr>
          <w:t xml:space="preserve"> </w:t>
        </w:r>
      </w:ins>
    </w:p>
    <w:p w14:paraId="16822400" w14:textId="7B4CAEA3" w:rsidR="00246A56" w:rsidRPr="0073274F" w:rsidRDefault="007848A8">
      <w:pPr>
        <w:pStyle w:val="Prrafodelista"/>
        <w:numPr>
          <w:ilvl w:val="0"/>
          <w:numId w:val="39"/>
        </w:numPr>
        <w:spacing w:before="240" w:line="360" w:lineRule="auto"/>
        <w:jc w:val="both"/>
        <w:rPr>
          <w:ins w:id="387" w:author="Ramsés Vázquez-Lira" w:date="2020-01-02T23:32:00Z"/>
          <w:rFonts w:ascii="Montserrat" w:hAnsi="Montserrat"/>
          <w:sz w:val="20"/>
          <w:szCs w:val="20"/>
          <w:highlight w:val="green"/>
        </w:rPr>
      </w:pPr>
      <w:ins w:id="388" w:author="Ramsés Vázquez-Lira" w:date="2020-01-02T23:34:00Z">
        <w:r w:rsidRPr="0073274F">
          <w:rPr>
            <w:rFonts w:ascii="Montserrat" w:hAnsi="Montserrat"/>
            <w:sz w:val="20"/>
            <w:szCs w:val="20"/>
            <w:highlight w:val="green"/>
          </w:rPr>
          <w:lastRenderedPageBreak/>
          <w:t xml:space="preserve">Aplicación y coordinación logística del operativo en campo, </w:t>
        </w:r>
      </w:ins>
      <w:ins w:id="389" w:author="Ramsés Vázquez-Lira" w:date="2020-01-02T23:35:00Z">
        <w:r w:rsidR="008C5972" w:rsidRPr="0073274F">
          <w:rPr>
            <w:rFonts w:ascii="Montserrat" w:hAnsi="Montserrat"/>
            <w:sz w:val="20"/>
            <w:szCs w:val="20"/>
            <w:highlight w:val="green"/>
          </w:rPr>
          <w:t>y aseguramiento de la información de las valoraciones</w:t>
        </w:r>
      </w:ins>
      <w:ins w:id="390" w:author="Ramsés Vázquez-Lira" w:date="2020-01-02T23:31:00Z">
        <w:r w:rsidR="00246A56" w:rsidRPr="0073274F">
          <w:rPr>
            <w:rFonts w:ascii="Montserrat" w:hAnsi="Montserrat"/>
            <w:sz w:val="20"/>
            <w:szCs w:val="20"/>
            <w:highlight w:val="green"/>
          </w:rPr>
          <w:t xml:space="preserve"> del SISAP.</w:t>
        </w:r>
      </w:ins>
    </w:p>
    <w:p w14:paraId="17F4C468" w14:textId="631C4D17" w:rsidR="00246A56" w:rsidRPr="0073274F" w:rsidRDefault="00246A56" w:rsidP="00246A56">
      <w:pPr>
        <w:pStyle w:val="Prrafodelista"/>
        <w:numPr>
          <w:ilvl w:val="0"/>
          <w:numId w:val="39"/>
        </w:numPr>
        <w:spacing w:before="240" w:line="360" w:lineRule="auto"/>
        <w:jc w:val="both"/>
        <w:rPr>
          <w:ins w:id="391" w:author="Ramsés Vázquez-Lira" w:date="2020-01-02T23:36:00Z"/>
          <w:rFonts w:ascii="Montserrat" w:hAnsi="Montserrat"/>
          <w:sz w:val="20"/>
          <w:szCs w:val="20"/>
          <w:highlight w:val="green"/>
        </w:rPr>
      </w:pPr>
      <w:ins w:id="392" w:author="Ramsés Vázquez-Lira" w:date="2020-01-02T23:32:00Z">
        <w:r w:rsidRPr="0073274F">
          <w:rPr>
            <w:rFonts w:ascii="Montserrat" w:hAnsi="Montserrat"/>
            <w:sz w:val="20"/>
            <w:szCs w:val="20"/>
            <w:highlight w:val="green"/>
          </w:rPr>
          <w:t xml:space="preserve">Capacitación para el análisis y calificación de los instrumentos de valoración construidos. </w:t>
        </w:r>
      </w:ins>
    </w:p>
    <w:p w14:paraId="4FC648DE" w14:textId="2E05A7A8" w:rsidR="008C5972" w:rsidRPr="0073274F" w:rsidRDefault="008C5972">
      <w:pPr>
        <w:pStyle w:val="Prrafodelista"/>
        <w:numPr>
          <w:ilvl w:val="0"/>
          <w:numId w:val="39"/>
        </w:numPr>
        <w:spacing w:before="240" w:line="360" w:lineRule="auto"/>
        <w:jc w:val="both"/>
        <w:rPr>
          <w:ins w:id="393" w:author="Ramsés Vázquez-Lira" w:date="2020-01-02T23:17:00Z"/>
          <w:rFonts w:ascii="Montserrat" w:hAnsi="Montserrat"/>
          <w:sz w:val="20"/>
          <w:szCs w:val="20"/>
          <w:highlight w:val="green"/>
          <w:rPrChange w:id="394" w:author="Ramsés Vázquez-Lira" w:date="2020-01-02T23:36:00Z">
            <w:rPr>
              <w:ins w:id="395" w:author="Ramsés Vázquez-Lira" w:date="2020-01-02T23:17:00Z"/>
            </w:rPr>
          </w:rPrChange>
        </w:rPr>
      </w:pPr>
      <w:ins w:id="396" w:author="Ramsés Vázquez-Lira" w:date="2020-01-02T23:36:00Z">
        <w:r w:rsidRPr="0073274F">
          <w:rPr>
            <w:rFonts w:ascii="Montserrat" w:hAnsi="Montserrat"/>
            <w:sz w:val="20"/>
            <w:szCs w:val="20"/>
            <w:highlight w:val="green"/>
          </w:rPr>
          <w:t>Desarrollo de tecnologías de última generación, Inteligencia Artificial (IA) para la calificación objetiva de instrumentos de medición cualitativos.</w:t>
        </w:r>
      </w:ins>
    </w:p>
    <w:p w14:paraId="5F638BE5" w14:textId="3F02121E" w:rsidR="00D34A3A" w:rsidRPr="0073274F" w:rsidRDefault="00246A56" w:rsidP="00D34A3A">
      <w:pPr>
        <w:pStyle w:val="Prrafodelista"/>
        <w:numPr>
          <w:ilvl w:val="0"/>
          <w:numId w:val="39"/>
        </w:numPr>
        <w:spacing w:before="240" w:line="360" w:lineRule="auto"/>
        <w:jc w:val="both"/>
        <w:rPr>
          <w:ins w:id="397" w:author="Ramsés Vázquez-Lira" w:date="2020-01-02T22:34:00Z"/>
          <w:rFonts w:ascii="Montserrat" w:hAnsi="Montserrat"/>
          <w:sz w:val="20"/>
          <w:szCs w:val="20"/>
          <w:highlight w:val="green"/>
        </w:rPr>
      </w:pPr>
      <w:ins w:id="398" w:author="Ramsés Vázquez-Lira" w:date="2020-01-02T23:32:00Z">
        <w:r w:rsidRPr="0073274F">
          <w:rPr>
            <w:rFonts w:ascii="Montserrat" w:hAnsi="Montserrat"/>
            <w:sz w:val="20"/>
            <w:szCs w:val="20"/>
            <w:highlight w:val="green"/>
          </w:rPr>
          <w:t>C</w:t>
        </w:r>
      </w:ins>
      <w:ins w:id="399" w:author="Ramsés Vázquez-Lira" w:date="2020-01-02T22:34:00Z">
        <w:r w:rsidR="00D34A3A" w:rsidRPr="0073274F">
          <w:rPr>
            <w:rFonts w:ascii="Montserrat" w:hAnsi="Montserrat"/>
            <w:sz w:val="20"/>
            <w:szCs w:val="20"/>
            <w:highlight w:val="green"/>
          </w:rPr>
          <w:t>alificación</w:t>
        </w:r>
      </w:ins>
      <w:ins w:id="400" w:author="Ramsés Vázquez-Lira" w:date="2020-01-02T23:32:00Z">
        <w:r w:rsidRPr="0073274F">
          <w:rPr>
            <w:rFonts w:ascii="Montserrat" w:hAnsi="Montserrat"/>
            <w:sz w:val="20"/>
            <w:szCs w:val="20"/>
            <w:highlight w:val="green"/>
          </w:rPr>
          <w:t>, análisis y devolución de resultados</w:t>
        </w:r>
      </w:ins>
      <w:ins w:id="401" w:author="Ramsés Vázquez-Lira" w:date="2020-01-02T22:34:00Z">
        <w:r w:rsidR="00D34A3A" w:rsidRPr="0073274F">
          <w:rPr>
            <w:rFonts w:ascii="Montserrat" w:hAnsi="Montserrat"/>
            <w:sz w:val="20"/>
            <w:szCs w:val="20"/>
            <w:highlight w:val="green"/>
          </w:rPr>
          <w:t xml:space="preserve"> </w:t>
        </w:r>
      </w:ins>
      <w:ins w:id="402" w:author="Ramsés Vázquez-Lira" w:date="2020-01-02T23:33:00Z">
        <w:r w:rsidRPr="0073274F">
          <w:rPr>
            <w:rFonts w:ascii="Montserrat" w:hAnsi="Montserrat"/>
            <w:sz w:val="20"/>
            <w:szCs w:val="20"/>
            <w:highlight w:val="green"/>
          </w:rPr>
          <w:t>del SISAP.</w:t>
        </w:r>
      </w:ins>
      <w:ins w:id="403" w:author="Ramsés Vázquez-Lira" w:date="2020-01-02T22:34:00Z">
        <w:r w:rsidR="00D34A3A" w:rsidRPr="0073274F">
          <w:rPr>
            <w:rFonts w:ascii="Montserrat" w:hAnsi="Montserrat"/>
            <w:sz w:val="20"/>
            <w:szCs w:val="20"/>
            <w:highlight w:val="green"/>
          </w:rPr>
          <w:t xml:space="preserve"> </w:t>
        </w:r>
      </w:ins>
    </w:p>
    <w:p w14:paraId="34D32BCE" w14:textId="4A4A054C" w:rsidR="00D34A3A" w:rsidRPr="0073274F" w:rsidRDefault="00D34A3A" w:rsidP="00D34A3A">
      <w:pPr>
        <w:pStyle w:val="Prrafodelista"/>
        <w:numPr>
          <w:ilvl w:val="0"/>
          <w:numId w:val="39"/>
        </w:numPr>
        <w:spacing w:before="240" w:line="360" w:lineRule="auto"/>
        <w:jc w:val="both"/>
        <w:rPr>
          <w:ins w:id="404" w:author="Ramsés Vázquez-Lira" w:date="2020-01-02T23:13:00Z"/>
          <w:rFonts w:ascii="Montserrat" w:hAnsi="Montserrat"/>
          <w:sz w:val="20"/>
          <w:szCs w:val="20"/>
          <w:highlight w:val="green"/>
        </w:rPr>
      </w:pPr>
      <w:ins w:id="405" w:author="Ramsés Vázquez-Lira" w:date="2020-01-02T22:34:00Z">
        <w:r w:rsidRPr="0073274F">
          <w:rPr>
            <w:rFonts w:ascii="Montserrat" w:hAnsi="Montserrat"/>
            <w:sz w:val="20"/>
            <w:szCs w:val="20"/>
            <w:highlight w:val="green"/>
          </w:rPr>
          <w:t>Integración de reportes individualizados de los resultados obtenidos en cada uno de los instrumentos del SISAP, que permita tanto a los participantes como a las autoridades educativas identificar de manera puntual sus áreas de fortaleza y debilidad detectadas.</w:t>
        </w:r>
      </w:ins>
    </w:p>
    <w:p w14:paraId="3DFA9B44" w14:textId="42DD8547" w:rsidR="00C47866" w:rsidRPr="0073274F" w:rsidRDefault="00C47866">
      <w:pPr>
        <w:pStyle w:val="Prrafodelista"/>
        <w:numPr>
          <w:ilvl w:val="0"/>
          <w:numId w:val="39"/>
        </w:numPr>
        <w:spacing w:before="240" w:line="360" w:lineRule="auto"/>
        <w:jc w:val="both"/>
        <w:rPr>
          <w:ins w:id="406" w:author="Ramsés Vázquez-Lira" w:date="2020-01-02T23:15:00Z"/>
          <w:rFonts w:ascii="Montserrat" w:hAnsi="Montserrat"/>
          <w:sz w:val="20"/>
          <w:szCs w:val="20"/>
          <w:highlight w:val="green"/>
          <w:rPrChange w:id="407" w:author="Ramsés Vázquez-Lira" w:date="2020-01-02T23:18:00Z">
            <w:rPr>
              <w:ins w:id="408" w:author="Ramsés Vázquez-Lira" w:date="2020-01-02T23:15:00Z"/>
            </w:rPr>
          </w:rPrChange>
        </w:rPr>
      </w:pPr>
      <w:ins w:id="409" w:author="Ramsés Vázquez-Lira" w:date="2020-01-02T23:18:00Z">
        <w:r w:rsidRPr="0073274F">
          <w:rPr>
            <w:rFonts w:ascii="Montserrat" w:hAnsi="Montserrat"/>
            <w:sz w:val="20"/>
            <w:szCs w:val="20"/>
            <w:highlight w:val="green"/>
          </w:rPr>
          <w:t>Diseño y desarrollo de un sistema informático que salvaguarde los instrumentos de valoración del SISAP.</w:t>
        </w:r>
      </w:ins>
    </w:p>
    <w:p w14:paraId="5D1CF9E4" w14:textId="2F5AE1C5" w:rsidR="00480E16" w:rsidRPr="00480E16" w:rsidDel="003E4B43" w:rsidRDefault="00480E16">
      <w:pPr>
        <w:rPr>
          <w:del w:id="410" w:author="Ramsés Vázquez-Lira" w:date="2020-01-02T22:36:00Z"/>
          <w:rPrChange w:id="411" w:author="Ramsés Vázquez-Lira" w:date="2020-01-02T21:19:00Z">
            <w:rPr>
              <w:del w:id="412" w:author="Ramsés Vázquez-Lira" w:date="2020-01-02T22:36:00Z"/>
              <w:rFonts w:ascii="Montserrat" w:hAnsi="Montserrat"/>
              <w:b/>
              <w:bCs/>
              <w:sz w:val="24"/>
              <w:szCs w:val="24"/>
            </w:rPr>
          </w:rPrChange>
        </w:rPr>
        <w:pPrChange w:id="413" w:author="Ramsés Vázquez-Lira" w:date="2020-01-02T22:36:00Z">
          <w:pPr>
            <w:pStyle w:val="Ttulo1"/>
          </w:pPr>
        </w:pPrChange>
      </w:pPr>
    </w:p>
    <w:p w14:paraId="13C64B45" w14:textId="18633779" w:rsidR="00E51FD1" w:rsidDel="00173EFD" w:rsidRDefault="004D3352">
      <w:pPr>
        <w:rPr>
          <w:del w:id="414" w:author="Ramsés Vázquez-Lira" w:date="2020-01-02T21:19:00Z"/>
          <w:rFonts w:ascii="Montserrat" w:hAnsi="Montserrat" w:cs="Arial"/>
          <w:sz w:val="20"/>
          <w:szCs w:val="20"/>
        </w:rPr>
        <w:pPrChange w:id="415" w:author="Ramsés Vázquez-Lira" w:date="2020-01-02T22:36:00Z">
          <w:pPr>
            <w:spacing w:before="240" w:line="360" w:lineRule="auto"/>
            <w:jc w:val="both"/>
          </w:pPr>
        </w:pPrChange>
      </w:pPr>
      <w:del w:id="416" w:author="Ramsés Vázquez-Lira" w:date="2020-01-02T21:10:00Z">
        <w:r w:rsidDel="00D61EE4">
          <w:rPr>
            <w:rFonts w:ascii="Montserrat" w:hAnsi="Montserrat" w:cs="Arial"/>
            <w:sz w:val="20"/>
            <w:szCs w:val="20"/>
          </w:rPr>
          <w:delText xml:space="preserve"> </w:delText>
        </w:r>
      </w:del>
    </w:p>
    <w:p w14:paraId="378BBDC5" w14:textId="1150FD29" w:rsidR="00E73981" w:rsidRPr="006233CD" w:rsidDel="00173EFD" w:rsidRDefault="00AA7187">
      <w:pPr>
        <w:rPr>
          <w:del w:id="417" w:author="Ramsés Vázquez-Lira" w:date="2020-01-02T21:53:00Z"/>
          <w:rFonts w:ascii="Montserrat" w:hAnsi="Montserrat"/>
          <w:sz w:val="20"/>
          <w:szCs w:val="20"/>
        </w:rPr>
        <w:pPrChange w:id="418" w:author="Ramsés Vázquez-Lira" w:date="2020-01-02T22:36:00Z">
          <w:pPr>
            <w:spacing w:before="240" w:line="360" w:lineRule="auto"/>
            <w:jc w:val="both"/>
          </w:pPr>
        </w:pPrChange>
      </w:pPr>
      <w:del w:id="419" w:author="Ramsés Vázquez-Lira" w:date="2020-01-02T21:53:00Z">
        <w:r w:rsidRPr="00C14EDA" w:rsidDel="00173EFD">
          <w:rPr>
            <w:rFonts w:ascii="Montserrat" w:hAnsi="Montserrat"/>
            <w:sz w:val="20"/>
            <w:szCs w:val="20"/>
          </w:rPr>
          <w:delText xml:space="preserve">Para la valoración </w:delText>
        </w:r>
        <w:r w:rsidRPr="006233CD" w:rsidDel="00173EFD">
          <w:rPr>
            <w:rFonts w:ascii="Montserrat" w:hAnsi="Montserrat"/>
            <w:sz w:val="20"/>
            <w:szCs w:val="20"/>
          </w:rPr>
          <w:delText xml:space="preserve">de los conocimientos, </w:delText>
        </w:r>
      </w:del>
      <w:ins w:id="420" w:author="Juan Carlos Perez" w:date="2020-01-02T18:00:00Z">
        <w:del w:id="421" w:author="Ramsés Vázquez-Lira" w:date="2020-01-02T21:53:00Z">
          <w:r w:rsidR="004E1503" w:rsidDel="00173EFD">
            <w:rPr>
              <w:rFonts w:ascii="Montserrat" w:hAnsi="Montserrat"/>
              <w:sz w:val="20"/>
              <w:szCs w:val="20"/>
            </w:rPr>
            <w:delText xml:space="preserve">habilidades, </w:delText>
          </w:r>
        </w:del>
      </w:ins>
      <w:del w:id="422" w:author="Ramsés Vázquez-Lira" w:date="2020-01-02T21:53:00Z">
        <w:r w:rsidRPr="006233CD" w:rsidDel="00173EFD">
          <w:rPr>
            <w:rFonts w:ascii="Montserrat" w:hAnsi="Montserrat"/>
            <w:sz w:val="20"/>
            <w:szCs w:val="20"/>
          </w:rPr>
          <w:delText xml:space="preserve">aptitudes, actitudes y </w:delText>
        </w:r>
        <w:r w:rsidRPr="004E1503" w:rsidDel="00173EFD">
          <w:rPr>
            <w:rFonts w:ascii="Montserrat" w:hAnsi="Montserrat"/>
            <w:sz w:val="20"/>
            <w:szCs w:val="20"/>
            <w:highlight w:val="yellow"/>
            <w:rPrChange w:id="423" w:author="Juan Carlos Perez" w:date="2020-01-02T18:07:00Z">
              <w:rPr>
                <w:rFonts w:ascii="Montserrat" w:hAnsi="Montserrat"/>
                <w:sz w:val="20"/>
                <w:szCs w:val="20"/>
              </w:rPr>
            </w:rPrChange>
          </w:rPr>
          <w:delText>experiencias</w:delText>
        </w:r>
        <w:r w:rsidRPr="006233CD" w:rsidDel="00173EFD">
          <w:rPr>
            <w:rFonts w:ascii="Montserrat" w:hAnsi="Montserrat"/>
            <w:sz w:val="20"/>
            <w:szCs w:val="20"/>
          </w:rPr>
          <w:delText xml:space="preserve"> que poseen los aspirantes a los distintos procesos de selección, se requiere</w:delText>
        </w:r>
        <w:r w:rsidR="00E8766C" w:rsidRPr="006233CD" w:rsidDel="00173EFD">
          <w:rPr>
            <w:rFonts w:ascii="Montserrat" w:hAnsi="Montserrat"/>
            <w:sz w:val="20"/>
            <w:szCs w:val="20"/>
          </w:rPr>
          <w:delText xml:space="preserve"> de</w:delText>
        </w:r>
        <w:r w:rsidRPr="006233CD" w:rsidDel="00173EFD">
          <w:rPr>
            <w:rFonts w:ascii="Montserrat" w:hAnsi="Montserrat"/>
            <w:sz w:val="20"/>
            <w:szCs w:val="20"/>
          </w:rPr>
          <w:delText xml:space="preserve"> la construcción de múltiples instrumentos que</w:delText>
        </w:r>
        <w:r w:rsidR="00E8766C" w:rsidRPr="006233CD" w:rsidDel="00173EFD">
          <w:rPr>
            <w:rFonts w:ascii="Montserrat" w:hAnsi="Montserrat"/>
            <w:sz w:val="20"/>
            <w:szCs w:val="20"/>
          </w:rPr>
          <w:delText xml:space="preserve"> en su conjunto permitan</w:delText>
        </w:r>
        <w:r w:rsidR="00E73981" w:rsidRPr="006233CD" w:rsidDel="00173EFD">
          <w:rPr>
            <w:rFonts w:ascii="Montserrat" w:hAnsi="Montserrat"/>
            <w:sz w:val="20"/>
            <w:szCs w:val="20"/>
          </w:rPr>
          <w:delText xml:space="preserve">: </w:delText>
        </w:r>
      </w:del>
    </w:p>
    <w:p w14:paraId="52917FA5" w14:textId="6FA8A374" w:rsidR="00EE6CCD" w:rsidRPr="006233CD" w:rsidDel="00173EFD" w:rsidRDefault="00E8766C">
      <w:pPr>
        <w:rPr>
          <w:del w:id="424" w:author="Ramsés Vázquez-Lira" w:date="2020-01-02T21:53:00Z"/>
          <w:rFonts w:ascii="Montserrat" w:hAnsi="Montserrat"/>
          <w:sz w:val="20"/>
          <w:szCs w:val="20"/>
        </w:rPr>
        <w:pPrChange w:id="425" w:author="Ramsés Vázquez-Lira" w:date="2020-01-02T22:36:00Z">
          <w:pPr>
            <w:pStyle w:val="Prrafodelista"/>
            <w:numPr>
              <w:numId w:val="23"/>
            </w:numPr>
            <w:spacing w:before="240" w:line="360" w:lineRule="auto"/>
            <w:ind w:hanging="360"/>
            <w:jc w:val="both"/>
          </w:pPr>
        </w:pPrChange>
      </w:pPr>
      <w:del w:id="426" w:author="Ramsés Vázquez-Lira" w:date="2020-01-02T21:53:00Z">
        <w:r w:rsidRPr="006233CD" w:rsidDel="00173EFD">
          <w:rPr>
            <w:rFonts w:ascii="Montserrat" w:hAnsi="Montserrat"/>
            <w:sz w:val="20"/>
            <w:szCs w:val="20"/>
          </w:rPr>
          <w:delText>Medir</w:delText>
        </w:r>
        <w:r w:rsidR="00E73981" w:rsidRPr="006233CD" w:rsidDel="00173EFD">
          <w:rPr>
            <w:rFonts w:ascii="Montserrat" w:hAnsi="Montserrat"/>
            <w:sz w:val="20"/>
            <w:szCs w:val="20"/>
          </w:rPr>
          <w:delText xml:space="preserve"> de forma objetiva las características o atributos establecidos </w:delText>
        </w:r>
        <w:r w:rsidRPr="006233CD" w:rsidDel="00173EFD">
          <w:rPr>
            <w:rFonts w:ascii="Montserrat" w:hAnsi="Montserrat"/>
            <w:sz w:val="20"/>
            <w:szCs w:val="20"/>
          </w:rPr>
          <w:delText xml:space="preserve">en </w:delText>
        </w:r>
        <w:r w:rsidR="00E73981" w:rsidRPr="006233CD" w:rsidDel="00173EFD">
          <w:rPr>
            <w:rFonts w:ascii="Montserrat" w:hAnsi="Montserrat"/>
            <w:sz w:val="20"/>
            <w:szCs w:val="20"/>
          </w:rPr>
          <w:delText xml:space="preserve">los </w:delText>
        </w:r>
        <w:r w:rsidR="00CB05B3" w:rsidRPr="006233CD" w:rsidDel="00173EFD">
          <w:rPr>
            <w:rFonts w:ascii="Montserrat" w:hAnsi="Montserrat"/>
            <w:sz w:val="20"/>
            <w:szCs w:val="20"/>
          </w:rPr>
          <w:delText>P</w:delText>
        </w:r>
        <w:r w:rsidR="00E73981" w:rsidRPr="006233CD" w:rsidDel="00173EFD">
          <w:rPr>
            <w:rFonts w:ascii="Montserrat" w:hAnsi="Montserrat"/>
            <w:sz w:val="20"/>
            <w:szCs w:val="20"/>
          </w:rPr>
          <w:delText>erfiles</w:delText>
        </w:r>
        <w:r w:rsidRPr="006233CD" w:rsidDel="00173EFD">
          <w:rPr>
            <w:rFonts w:ascii="Montserrat" w:hAnsi="Montserrat"/>
            <w:sz w:val="20"/>
            <w:szCs w:val="20"/>
          </w:rPr>
          <w:delText>,</w:delText>
        </w:r>
        <w:r w:rsidR="00E73981" w:rsidRPr="006233CD" w:rsidDel="00173EFD">
          <w:rPr>
            <w:rFonts w:ascii="Montserrat" w:hAnsi="Montserrat"/>
            <w:sz w:val="20"/>
            <w:szCs w:val="20"/>
          </w:rPr>
          <w:delText xml:space="preserve"> </w:delText>
        </w:r>
        <w:r w:rsidR="00CB05B3" w:rsidRPr="006233CD" w:rsidDel="00173EFD">
          <w:rPr>
            <w:rFonts w:ascii="Montserrat" w:hAnsi="Montserrat"/>
            <w:sz w:val="20"/>
            <w:szCs w:val="20"/>
          </w:rPr>
          <w:delText>C</w:delText>
        </w:r>
        <w:r w:rsidR="00E73981" w:rsidRPr="006233CD" w:rsidDel="00173EFD">
          <w:rPr>
            <w:rFonts w:ascii="Montserrat" w:hAnsi="Montserrat"/>
            <w:sz w:val="20"/>
            <w:szCs w:val="20"/>
          </w:rPr>
          <w:delText xml:space="preserve">riterios e </w:delText>
        </w:r>
        <w:r w:rsidR="00CB05B3" w:rsidRPr="006233CD" w:rsidDel="00173EFD">
          <w:rPr>
            <w:rFonts w:ascii="Montserrat" w:hAnsi="Montserrat"/>
            <w:sz w:val="20"/>
            <w:szCs w:val="20"/>
          </w:rPr>
          <w:delText>I</w:delText>
        </w:r>
        <w:r w:rsidR="00E73981" w:rsidRPr="006233CD" w:rsidDel="00173EFD">
          <w:rPr>
            <w:rFonts w:ascii="Montserrat" w:hAnsi="Montserrat"/>
            <w:sz w:val="20"/>
            <w:szCs w:val="20"/>
          </w:rPr>
          <w:delText xml:space="preserve">ndicadores </w:delText>
        </w:r>
        <w:r w:rsidRPr="006233CD" w:rsidDel="00173EFD">
          <w:rPr>
            <w:rFonts w:ascii="Montserrat" w:hAnsi="Montserrat"/>
            <w:sz w:val="20"/>
            <w:szCs w:val="20"/>
          </w:rPr>
          <w:delText xml:space="preserve">definidos diferencialmente </w:delText>
        </w:r>
        <w:r w:rsidR="00E73981" w:rsidRPr="006233CD" w:rsidDel="00173EFD">
          <w:rPr>
            <w:rFonts w:ascii="Montserrat" w:hAnsi="Montserrat"/>
            <w:sz w:val="20"/>
            <w:szCs w:val="20"/>
          </w:rPr>
          <w:delText xml:space="preserve">para </w:delText>
        </w:r>
      </w:del>
      <w:ins w:id="427" w:author="Juan Carlos Perez" w:date="2020-01-02T18:08:00Z">
        <w:del w:id="428" w:author="Ramsés Vázquez-Lira" w:date="2020-01-02T20:59:00Z">
          <w:r w:rsidR="004E1503" w:rsidRPr="004E1503" w:rsidDel="00BB04F2">
            <w:rPr>
              <w:rFonts w:ascii="Montserrat" w:hAnsi="Montserrat" w:hint="eastAsia"/>
              <w:sz w:val="20"/>
              <w:szCs w:val="20"/>
              <w:highlight w:val="yellow"/>
              <w:rPrChange w:id="429" w:author="Juan Carlos Perez" w:date="2020-01-02T18:08:00Z">
                <w:rPr>
                  <w:rFonts w:ascii="Montserrat" w:hAnsi="Montserrat" w:hint="eastAsia"/>
                  <w:sz w:val="20"/>
                  <w:szCs w:val="20"/>
                </w:rPr>
              </w:rPrChange>
            </w:rPr>
            <w:delText>¿</w:delText>
          </w:r>
        </w:del>
        <w:del w:id="430" w:author="Ramsés Vázquez-Lira" w:date="2020-01-02T21:53:00Z">
          <w:r w:rsidR="004E1503" w:rsidRPr="004E1503" w:rsidDel="00173EFD">
            <w:rPr>
              <w:rFonts w:ascii="Montserrat" w:hAnsi="Montserrat"/>
              <w:sz w:val="20"/>
              <w:szCs w:val="20"/>
              <w:highlight w:val="yellow"/>
              <w:rPrChange w:id="431" w:author="Juan Carlos Perez" w:date="2020-01-02T18:08:00Z">
                <w:rPr>
                  <w:rFonts w:ascii="Montserrat" w:hAnsi="Montserrat"/>
                  <w:sz w:val="20"/>
                  <w:szCs w:val="20"/>
                </w:rPr>
              </w:rPrChange>
            </w:rPr>
            <w:delText>las funciones</w:delText>
          </w:r>
        </w:del>
        <w:del w:id="432" w:author="Ramsés Vázquez-Lira" w:date="2020-01-02T20:59:00Z">
          <w:r w:rsidR="004E1503" w:rsidRPr="004E1503" w:rsidDel="00BB04F2">
            <w:rPr>
              <w:rFonts w:ascii="Montserrat" w:hAnsi="Montserrat"/>
              <w:sz w:val="20"/>
              <w:szCs w:val="20"/>
              <w:highlight w:val="yellow"/>
              <w:rPrChange w:id="433" w:author="Juan Carlos Perez" w:date="2020-01-02T18:08:00Z">
                <w:rPr>
                  <w:rFonts w:ascii="Montserrat" w:hAnsi="Montserrat"/>
                  <w:sz w:val="20"/>
                  <w:szCs w:val="20"/>
                </w:rPr>
              </w:rPrChange>
            </w:rPr>
            <w:delText>?</w:delText>
          </w:r>
        </w:del>
        <w:del w:id="434" w:author="Ramsés Vázquez-Lira" w:date="2020-01-02T21:53:00Z">
          <w:r w:rsidR="004E1503" w:rsidDel="00173EFD">
            <w:rPr>
              <w:rFonts w:ascii="Montserrat" w:hAnsi="Montserrat"/>
              <w:sz w:val="20"/>
              <w:szCs w:val="20"/>
            </w:rPr>
            <w:delText xml:space="preserve"> d</w:delText>
          </w:r>
        </w:del>
      </w:ins>
      <w:del w:id="435" w:author="Ramsés Vázquez-Lira" w:date="2020-01-02T21:53:00Z">
        <w:r w:rsidR="00E73981" w:rsidRPr="006233CD" w:rsidDel="00173EFD">
          <w:rPr>
            <w:rFonts w:ascii="Montserrat" w:hAnsi="Montserrat"/>
            <w:sz w:val="20"/>
            <w:szCs w:val="20"/>
          </w:rPr>
          <w:delText xml:space="preserve">el </w:delText>
        </w:r>
        <w:r w:rsidR="00CB05B3" w:rsidRPr="006233CD" w:rsidDel="00173EFD">
          <w:rPr>
            <w:rFonts w:ascii="Montserrat" w:hAnsi="Montserrat"/>
            <w:sz w:val="20"/>
            <w:szCs w:val="20"/>
          </w:rPr>
          <w:delText>P</w:delText>
        </w:r>
        <w:r w:rsidR="00E73981" w:rsidRPr="006233CD" w:rsidDel="00173EFD">
          <w:rPr>
            <w:rFonts w:ascii="Montserrat" w:hAnsi="Montserrat"/>
            <w:sz w:val="20"/>
            <w:szCs w:val="20"/>
          </w:rPr>
          <w:delText xml:space="preserve">ersonal </w:delText>
        </w:r>
        <w:r w:rsidR="00CB05B3" w:rsidRPr="006233CD" w:rsidDel="00173EFD">
          <w:rPr>
            <w:rFonts w:ascii="Montserrat" w:hAnsi="Montserrat"/>
            <w:sz w:val="20"/>
            <w:szCs w:val="20"/>
          </w:rPr>
          <w:delText>D</w:delText>
        </w:r>
        <w:r w:rsidR="00E73981" w:rsidRPr="006233CD" w:rsidDel="00173EFD">
          <w:rPr>
            <w:rFonts w:ascii="Montserrat" w:hAnsi="Montserrat"/>
            <w:sz w:val="20"/>
            <w:szCs w:val="20"/>
          </w:rPr>
          <w:delText xml:space="preserve">ocente, </w:delText>
        </w:r>
        <w:r w:rsidR="00CB05B3" w:rsidRPr="006233CD" w:rsidDel="00173EFD">
          <w:rPr>
            <w:rFonts w:ascii="Montserrat" w:hAnsi="Montserrat"/>
            <w:sz w:val="20"/>
            <w:szCs w:val="20"/>
          </w:rPr>
          <w:delText>T</w:delText>
        </w:r>
        <w:r w:rsidR="00E73981" w:rsidRPr="006233CD" w:rsidDel="00173EFD">
          <w:rPr>
            <w:rFonts w:ascii="Montserrat" w:hAnsi="Montserrat"/>
            <w:sz w:val="20"/>
            <w:szCs w:val="20"/>
          </w:rPr>
          <w:delText xml:space="preserve">écnico </w:delText>
        </w:r>
        <w:r w:rsidR="00CB05B3" w:rsidRPr="006233CD" w:rsidDel="00173EFD">
          <w:rPr>
            <w:rFonts w:ascii="Montserrat" w:hAnsi="Montserrat"/>
            <w:sz w:val="20"/>
            <w:szCs w:val="20"/>
          </w:rPr>
          <w:delText>D</w:delText>
        </w:r>
        <w:r w:rsidR="00E73981" w:rsidRPr="006233CD" w:rsidDel="00173EFD">
          <w:rPr>
            <w:rFonts w:ascii="Montserrat" w:hAnsi="Montserrat"/>
            <w:sz w:val="20"/>
            <w:szCs w:val="20"/>
          </w:rPr>
          <w:delText xml:space="preserve">ocente, </w:delText>
        </w:r>
        <w:r w:rsidR="00E73981" w:rsidRPr="00BB04F2" w:rsidDel="00173EFD">
          <w:rPr>
            <w:rFonts w:ascii="Montserrat" w:hAnsi="Montserrat"/>
            <w:sz w:val="20"/>
            <w:szCs w:val="20"/>
          </w:rPr>
          <w:delText xml:space="preserve">con </w:delText>
        </w:r>
        <w:r w:rsidR="00CB05B3" w:rsidRPr="00BB04F2" w:rsidDel="00173EFD">
          <w:rPr>
            <w:rFonts w:ascii="Montserrat" w:hAnsi="Montserrat"/>
            <w:sz w:val="20"/>
            <w:szCs w:val="20"/>
          </w:rPr>
          <w:delText>F</w:delText>
        </w:r>
        <w:r w:rsidR="00E73981" w:rsidRPr="00BB04F2" w:rsidDel="00173EFD">
          <w:rPr>
            <w:rFonts w:ascii="Montserrat" w:hAnsi="Montserrat"/>
            <w:sz w:val="20"/>
            <w:szCs w:val="20"/>
          </w:rPr>
          <w:delText>unciones</w:delText>
        </w:r>
        <w:r w:rsidR="00E73981" w:rsidRPr="006233CD" w:rsidDel="00173EFD">
          <w:rPr>
            <w:rFonts w:ascii="Montserrat" w:hAnsi="Montserrat"/>
            <w:sz w:val="20"/>
            <w:szCs w:val="20"/>
          </w:rPr>
          <w:delText xml:space="preserve"> de </w:delText>
        </w:r>
        <w:r w:rsidR="00CB05B3" w:rsidRPr="006233CD" w:rsidDel="00173EFD">
          <w:rPr>
            <w:rFonts w:ascii="Montserrat" w:hAnsi="Montserrat"/>
            <w:sz w:val="20"/>
            <w:szCs w:val="20"/>
          </w:rPr>
          <w:delText>D</w:delText>
        </w:r>
        <w:r w:rsidR="00E73981" w:rsidRPr="006233CD" w:rsidDel="00173EFD">
          <w:rPr>
            <w:rFonts w:ascii="Montserrat" w:hAnsi="Montserrat"/>
            <w:sz w:val="20"/>
            <w:szCs w:val="20"/>
          </w:rPr>
          <w:delText xml:space="preserve">irección, de </w:delText>
        </w:r>
        <w:r w:rsidR="00CB05B3" w:rsidRPr="006233CD" w:rsidDel="00173EFD">
          <w:rPr>
            <w:rFonts w:ascii="Montserrat" w:hAnsi="Montserrat"/>
            <w:sz w:val="20"/>
            <w:szCs w:val="20"/>
          </w:rPr>
          <w:delText>S</w:delText>
        </w:r>
        <w:r w:rsidR="00E73981" w:rsidRPr="006233CD" w:rsidDel="00173EFD">
          <w:rPr>
            <w:rFonts w:ascii="Montserrat" w:hAnsi="Montserrat"/>
            <w:sz w:val="20"/>
            <w:szCs w:val="20"/>
          </w:rPr>
          <w:delText xml:space="preserve">upervisión y </w:delText>
        </w:r>
      </w:del>
      <w:ins w:id="436" w:author="Juan Carlos Perez" w:date="2020-01-02T18:09:00Z">
        <w:del w:id="437" w:author="Ramsés Vázquez-Lira" w:date="2020-01-02T21:53:00Z">
          <w:r w:rsidR="004E1503" w:rsidDel="00173EFD">
            <w:rPr>
              <w:rFonts w:ascii="Montserrat" w:hAnsi="Montserrat"/>
              <w:sz w:val="20"/>
              <w:szCs w:val="20"/>
            </w:rPr>
            <w:delText xml:space="preserve">de </w:delText>
          </w:r>
        </w:del>
      </w:ins>
      <w:del w:id="438" w:author="Ramsés Vázquez-Lira" w:date="2020-01-02T21:53:00Z">
        <w:r w:rsidR="00CB05B3" w:rsidRPr="006233CD" w:rsidDel="00173EFD">
          <w:rPr>
            <w:rFonts w:ascii="Montserrat" w:hAnsi="Montserrat"/>
            <w:sz w:val="20"/>
            <w:szCs w:val="20"/>
          </w:rPr>
          <w:delText>A</w:delText>
        </w:r>
        <w:r w:rsidR="00E73981" w:rsidRPr="006233CD" w:rsidDel="00173EFD">
          <w:rPr>
            <w:rFonts w:ascii="Montserrat" w:hAnsi="Montserrat"/>
            <w:sz w:val="20"/>
            <w:szCs w:val="20"/>
          </w:rPr>
          <w:delText xml:space="preserve">sesor </w:delText>
        </w:r>
        <w:r w:rsidR="00CB05B3" w:rsidRPr="006233CD" w:rsidDel="00173EFD">
          <w:rPr>
            <w:rFonts w:ascii="Montserrat" w:hAnsi="Montserrat"/>
            <w:sz w:val="20"/>
            <w:szCs w:val="20"/>
          </w:rPr>
          <w:delText>T</w:delText>
        </w:r>
        <w:r w:rsidR="00E73981" w:rsidRPr="006233CD" w:rsidDel="00173EFD">
          <w:rPr>
            <w:rFonts w:ascii="Montserrat" w:hAnsi="Montserrat"/>
            <w:sz w:val="20"/>
            <w:szCs w:val="20"/>
          </w:rPr>
          <w:delText xml:space="preserve">écnico </w:delText>
        </w:r>
        <w:r w:rsidR="00CB05B3" w:rsidRPr="006233CD" w:rsidDel="00173EFD">
          <w:rPr>
            <w:rFonts w:ascii="Montserrat" w:hAnsi="Montserrat"/>
            <w:sz w:val="20"/>
            <w:szCs w:val="20"/>
          </w:rPr>
          <w:delText>P</w:delText>
        </w:r>
        <w:r w:rsidR="00E73981" w:rsidRPr="006233CD" w:rsidDel="00173EFD">
          <w:rPr>
            <w:rFonts w:ascii="Montserrat" w:hAnsi="Montserrat"/>
            <w:sz w:val="20"/>
            <w:szCs w:val="20"/>
          </w:rPr>
          <w:delText>edagógico</w:delText>
        </w:r>
        <w:r w:rsidR="0072163A" w:rsidRPr="006233CD" w:rsidDel="00173EFD">
          <w:rPr>
            <w:rFonts w:ascii="Montserrat" w:hAnsi="Montserrat"/>
            <w:sz w:val="20"/>
            <w:szCs w:val="20"/>
          </w:rPr>
          <w:delText>.</w:delText>
        </w:r>
      </w:del>
    </w:p>
    <w:p w14:paraId="3678BA3B" w14:textId="7910AB36" w:rsidR="0072163A" w:rsidRPr="006233CD" w:rsidDel="00173EFD" w:rsidRDefault="00E8766C">
      <w:pPr>
        <w:rPr>
          <w:del w:id="439" w:author="Ramsés Vázquez-Lira" w:date="2020-01-02T21:53:00Z"/>
          <w:rFonts w:ascii="Montserrat" w:hAnsi="Montserrat"/>
          <w:sz w:val="20"/>
          <w:szCs w:val="20"/>
        </w:rPr>
        <w:pPrChange w:id="440" w:author="Ramsés Vázquez-Lira" w:date="2020-01-02T22:36:00Z">
          <w:pPr>
            <w:pStyle w:val="Prrafodelista"/>
            <w:numPr>
              <w:numId w:val="23"/>
            </w:numPr>
            <w:spacing w:before="240" w:line="360" w:lineRule="auto"/>
            <w:ind w:hanging="360"/>
            <w:jc w:val="both"/>
          </w:pPr>
        </w:pPrChange>
      </w:pPr>
      <w:del w:id="441" w:author="Ramsés Vázquez-Lira" w:date="2020-01-02T21:53:00Z">
        <w:r w:rsidRPr="006233CD" w:rsidDel="00173EFD">
          <w:rPr>
            <w:rFonts w:ascii="Montserrat" w:hAnsi="Montserrat"/>
            <w:sz w:val="20"/>
            <w:szCs w:val="20"/>
          </w:rPr>
          <w:delText>Capturar</w:delText>
        </w:r>
        <w:r w:rsidR="0072163A" w:rsidRPr="006233CD" w:rsidDel="00173EFD">
          <w:rPr>
            <w:rFonts w:ascii="Montserrat" w:hAnsi="Montserrat"/>
            <w:sz w:val="20"/>
            <w:szCs w:val="20"/>
          </w:rPr>
          <w:delText xml:space="preserve"> la percepción que </w:delText>
        </w:r>
        <w:r w:rsidRPr="006233CD" w:rsidDel="00173EFD">
          <w:rPr>
            <w:rFonts w:ascii="Montserrat" w:hAnsi="Montserrat"/>
            <w:sz w:val="20"/>
            <w:szCs w:val="20"/>
          </w:rPr>
          <w:delText>tienen ciertos agentes clave dentro del entorno escolar acerca d</w:delText>
        </w:r>
        <w:r w:rsidR="0072163A" w:rsidRPr="006233CD" w:rsidDel="00173EFD">
          <w:rPr>
            <w:rFonts w:ascii="Montserrat" w:hAnsi="Montserrat"/>
            <w:sz w:val="20"/>
            <w:szCs w:val="20"/>
          </w:rPr>
          <w:delText>el desempeño de</w:delText>
        </w:r>
        <w:r w:rsidRPr="006233CD" w:rsidDel="00173EFD">
          <w:rPr>
            <w:rFonts w:ascii="Montserrat" w:hAnsi="Montserrat"/>
            <w:sz w:val="20"/>
            <w:szCs w:val="20"/>
          </w:rPr>
          <w:delText xml:space="preserve"> los </w:delText>
        </w:r>
        <w:r w:rsidR="0072163A" w:rsidRPr="006233CD" w:rsidDel="00173EFD">
          <w:rPr>
            <w:rFonts w:ascii="Montserrat" w:hAnsi="Montserrat"/>
            <w:sz w:val="20"/>
            <w:szCs w:val="20"/>
          </w:rPr>
          <w:delText>sustentante</w:delText>
        </w:r>
        <w:r w:rsidRPr="006233CD" w:rsidDel="00173EFD">
          <w:rPr>
            <w:rFonts w:ascii="Montserrat" w:hAnsi="Montserrat"/>
            <w:sz w:val="20"/>
            <w:szCs w:val="20"/>
          </w:rPr>
          <w:delText>s que decidan participar en los procesos de</w:delText>
        </w:r>
      </w:del>
      <w:ins w:id="442" w:author="Juan Carlos Perez" w:date="2020-01-02T18:10:00Z">
        <w:del w:id="443" w:author="Ramsés Vázquez-Lira" w:date="2020-01-02T21:53:00Z">
          <w:r w:rsidR="004E1503" w:rsidDel="00173EFD">
            <w:rPr>
              <w:rFonts w:ascii="Montserrat" w:hAnsi="Montserrat"/>
              <w:sz w:val="20"/>
              <w:szCs w:val="20"/>
            </w:rPr>
            <w:delText xml:space="preserve"> </w:delText>
          </w:r>
          <w:r w:rsidR="004E1503" w:rsidRPr="004E1503" w:rsidDel="00173EFD">
            <w:rPr>
              <w:rFonts w:ascii="Montserrat" w:hAnsi="Montserrat"/>
              <w:sz w:val="20"/>
              <w:szCs w:val="20"/>
              <w:highlight w:val="yellow"/>
            </w:rPr>
            <w:delText>admisión…</w:delText>
          </w:r>
        </w:del>
      </w:ins>
      <w:del w:id="444" w:author="Ramsés Vázquez-Lira" w:date="2020-01-02T21:53:00Z">
        <w:r w:rsidRPr="004E1503" w:rsidDel="00173EFD">
          <w:rPr>
            <w:rFonts w:ascii="Montserrat" w:hAnsi="Montserrat"/>
            <w:sz w:val="20"/>
            <w:szCs w:val="20"/>
            <w:highlight w:val="yellow"/>
            <w:rPrChange w:id="445" w:author="Juan Carlos Perez" w:date="2020-01-02T18:10:00Z">
              <w:rPr>
                <w:rFonts w:ascii="Montserrat" w:hAnsi="Montserrat"/>
                <w:sz w:val="20"/>
                <w:szCs w:val="20"/>
              </w:rPr>
            </w:rPrChange>
          </w:rPr>
          <w:delText xml:space="preserve"> selecci</w:delText>
        </w:r>
        <w:r w:rsidRPr="004E1503" w:rsidDel="00173EFD">
          <w:rPr>
            <w:rFonts w:ascii="Montserrat" w:hAnsi="Montserrat" w:hint="eastAsia"/>
            <w:sz w:val="20"/>
            <w:szCs w:val="20"/>
            <w:highlight w:val="yellow"/>
            <w:rPrChange w:id="446" w:author="Juan Carlos Perez" w:date="2020-01-02T18:10:00Z">
              <w:rPr>
                <w:rFonts w:ascii="Montserrat" w:hAnsi="Montserrat" w:hint="eastAsia"/>
                <w:sz w:val="20"/>
                <w:szCs w:val="20"/>
              </w:rPr>
            </w:rPrChange>
          </w:rPr>
          <w:delText>ó</w:delText>
        </w:r>
        <w:r w:rsidRPr="004E1503" w:rsidDel="00173EFD">
          <w:rPr>
            <w:rFonts w:ascii="Montserrat" w:hAnsi="Montserrat"/>
            <w:sz w:val="20"/>
            <w:szCs w:val="20"/>
            <w:highlight w:val="yellow"/>
            <w:rPrChange w:id="447" w:author="Juan Carlos Perez" w:date="2020-01-02T18:10:00Z">
              <w:rPr>
                <w:rFonts w:ascii="Montserrat" w:hAnsi="Montserrat"/>
                <w:sz w:val="20"/>
                <w:szCs w:val="20"/>
              </w:rPr>
            </w:rPrChange>
          </w:rPr>
          <w:delText>n.</w:delText>
        </w:r>
        <w:r w:rsidR="0072163A" w:rsidRPr="006233CD" w:rsidDel="00173EFD">
          <w:rPr>
            <w:rFonts w:ascii="Montserrat" w:hAnsi="Montserrat"/>
            <w:sz w:val="20"/>
            <w:szCs w:val="20"/>
          </w:rPr>
          <w:delText xml:space="preserve"> </w:delText>
        </w:r>
      </w:del>
    </w:p>
    <w:p w14:paraId="32D61E30" w14:textId="57141090" w:rsidR="0072163A" w:rsidRPr="006233CD" w:rsidDel="00173EFD" w:rsidRDefault="00E8766C">
      <w:pPr>
        <w:rPr>
          <w:del w:id="448" w:author="Ramsés Vázquez-Lira" w:date="2020-01-02T21:53:00Z"/>
          <w:rFonts w:ascii="Montserrat" w:hAnsi="Montserrat"/>
          <w:sz w:val="20"/>
          <w:szCs w:val="20"/>
        </w:rPr>
        <w:pPrChange w:id="449" w:author="Ramsés Vázquez-Lira" w:date="2020-01-02T22:36:00Z">
          <w:pPr>
            <w:pStyle w:val="Prrafodelista"/>
            <w:numPr>
              <w:numId w:val="23"/>
            </w:numPr>
            <w:spacing w:before="240" w:line="360" w:lineRule="auto"/>
            <w:ind w:hanging="360"/>
            <w:jc w:val="both"/>
          </w:pPr>
        </w:pPrChange>
      </w:pPr>
      <w:del w:id="450" w:author="Ramsés Vázquez-Lira" w:date="2020-01-02T21:53:00Z">
        <w:r w:rsidRPr="006233CD" w:rsidDel="00173EFD">
          <w:rPr>
            <w:rFonts w:ascii="Montserrat" w:hAnsi="Montserrat"/>
            <w:sz w:val="20"/>
            <w:szCs w:val="20"/>
          </w:rPr>
          <w:delText>Recabar sistemáticamente las</w:delText>
        </w:r>
        <w:r w:rsidR="002515D3" w:rsidRPr="006233CD" w:rsidDel="00173EFD">
          <w:rPr>
            <w:rFonts w:ascii="Montserrat" w:hAnsi="Montserrat"/>
            <w:sz w:val="20"/>
            <w:szCs w:val="20"/>
          </w:rPr>
          <w:delText xml:space="preserve"> opini</w:delText>
        </w:r>
        <w:r w:rsidRPr="006233CD" w:rsidDel="00173EFD">
          <w:rPr>
            <w:rFonts w:ascii="Montserrat" w:hAnsi="Montserrat"/>
            <w:sz w:val="20"/>
            <w:szCs w:val="20"/>
          </w:rPr>
          <w:delText>ones</w:delText>
        </w:r>
        <w:r w:rsidR="002515D3" w:rsidRPr="006233CD" w:rsidDel="00173EFD">
          <w:rPr>
            <w:rFonts w:ascii="Montserrat" w:hAnsi="Montserrat"/>
            <w:sz w:val="20"/>
            <w:szCs w:val="20"/>
          </w:rPr>
          <w:delText xml:space="preserve"> autocr</w:delText>
        </w:r>
        <w:r w:rsidR="009D4379" w:rsidRPr="006233CD" w:rsidDel="00173EFD">
          <w:rPr>
            <w:rFonts w:ascii="Montserrat" w:hAnsi="Montserrat"/>
            <w:sz w:val="20"/>
            <w:szCs w:val="20"/>
          </w:rPr>
          <w:delText>í</w:delText>
        </w:r>
        <w:r w:rsidR="002515D3" w:rsidRPr="006233CD" w:rsidDel="00173EFD">
          <w:rPr>
            <w:rFonts w:ascii="Montserrat" w:hAnsi="Montserrat"/>
            <w:sz w:val="20"/>
            <w:szCs w:val="20"/>
          </w:rPr>
          <w:delText>tica</w:delText>
        </w:r>
        <w:r w:rsidRPr="006233CD" w:rsidDel="00173EFD">
          <w:rPr>
            <w:rFonts w:ascii="Montserrat" w:hAnsi="Montserrat"/>
            <w:sz w:val="20"/>
            <w:szCs w:val="20"/>
          </w:rPr>
          <w:delText>s</w:delText>
        </w:r>
      </w:del>
      <w:ins w:id="451" w:author="Juan Carlos Perez" w:date="2020-01-02T18:10:00Z">
        <w:del w:id="452" w:author="Ramsés Vázquez-Lira" w:date="2020-01-02T21:53:00Z">
          <w:r w:rsidR="00DC1704" w:rsidDel="00173EFD">
            <w:rPr>
              <w:rFonts w:ascii="Montserrat" w:hAnsi="Montserrat"/>
              <w:sz w:val="20"/>
              <w:szCs w:val="20"/>
            </w:rPr>
            <w:delText>autovaloraciones</w:delText>
          </w:r>
        </w:del>
      </w:ins>
      <w:del w:id="453" w:author="Ramsés Vázquez-Lira" w:date="2020-01-02T21:53:00Z">
        <w:r w:rsidR="002515D3" w:rsidRPr="006233CD" w:rsidDel="00173EFD">
          <w:rPr>
            <w:rFonts w:ascii="Montserrat" w:hAnsi="Montserrat"/>
            <w:sz w:val="20"/>
            <w:szCs w:val="20"/>
          </w:rPr>
          <w:delText xml:space="preserve"> </w:delText>
        </w:r>
        <w:r w:rsidRPr="006233CD" w:rsidDel="00173EFD">
          <w:rPr>
            <w:rFonts w:ascii="Montserrat" w:hAnsi="Montserrat"/>
            <w:sz w:val="20"/>
            <w:szCs w:val="20"/>
          </w:rPr>
          <w:delText xml:space="preserve">que tengan los sustentantes </w:delText>
        </w:r>
        <w:r w:rsidR="002515D3" w:rsidRPr="006233CD" w:rsidDel="00173EFD">
          <w:rPr>
            <w:rFonts w:ascii="Montserrat" w:hAnsi="Montserrat"/>
            <w:sz w:val="20"/>
            <w:szCs w:val="20"/>
          </w:rPr>
          <w:delText>de su</w:delText>
        </w:r>
        <w:r w:rsidRPr="006233CD" w:rsidDel="00173EFD">
          <w:rPr>
            <w:rFonts w:ascii="Montserrat" w:hAnsi="Montserrat"/>
            <w:sz w:val="20"/>
            <w:szCs w:val="20"/>
          </w:rPr>
          <w:delText xml:space="preserve"> propio</w:delText>
        </w:r>
        <w:r w:rsidR="002515D3" w:rsidRPr="006233CD" w:rsidDel="00173EFD">
          <w:rPr>
            <w:rFonts w:ascii="Montserrat" w:hAnsi="Montserrat"/>
            <w:sz w:val="20"/>
            <w:szCs w:val="20"/>
          </w:rPr>
          <w:delText xml:space="preserve"> desempeño</w:delText>
        </w:r>
        <w:r w:rsidR="009D4379" w:rsidRPr="006233CD" w:rsidDel="00173EFD">
          <w:rPr>
            <w:rFonts w:ascii="Montserrat" w:hAnsi="Montserrat"/>
            <w:sz w:val="20"/>
            <w:szCs w:val="20"/>
          </w:rPr>
          <w:delText>.</w:delText>
        </w:r>
      </w:del>
    </w:p>
    <w:p w14:paraId="69B3155A" w14:textId="0B92A5A8" w:rsidR="00C8369A" w:rsidRPr="006233CD" w:rsidDel="00173EFD" w:rsidRDefault="00D96361">
      <w:pPr>
        <w:rPr>
          <w:del w:id="454" w:author="Ramsés Vázquez-Lira" w:date="2020-01-02T21:53:00Z"/>
          <w:rFonts w:ascii="Montserrat" w:hAnsi="Montserrat"/>
          <w:sz w:val="20"/>
          <w:szCs w:val="20"/>
        </w:rPr>
        <w:pPrChange w:id="455" w:author="Ramsés Vázquez-Lira" w:date="2020-01-02T22:36:00Z">
          <w:pPr>
            <w:spacing w:before="240" w:line="360" w:lineRule="auto"/>
            <w:jc w:val="both"/>
          </w:pPr>
        </w:pPrChange>
      </w:pPr>
      <w:del w:id="456" w:author="Ramsés Vázquez-Lira" w:date="2020-01-02T21:53:00Z">
        <w:r w:rsidRPr="006233CD" w:rsidDel="00173EFD">
          <w:rPr>
            <w:rFonts w:ascii="Montserrat" w:hAnsi="Montserrat"/>
            <w:sz w:val="20"/>
            <w:szCs w:val="20"/>
          </w:rPr>
          <w:delText xml:space="preserve">El enfoque de los instrumentos que integran el SISAP </w:delText>
        </w:r>
        <w:r w:rsidR="00E036C8" w:rsidRPr="006233CD" w:rsidDel="00173EFD">
          <w:rPr>
            <w:rFonts w:ascii="Montserrat" w:hAnsi="Montserrat"/>
            <w:sz w:val="20"/>
            <w:szCs w:val="20"/>
          </w:rPr>
          <w:delText>requiere</w:delText>
        </w:r>
        <w:r w:rsidRPr="006233CD" w:rsidDel="00173EFD">
          <w:rPr>
            <w:rFonts w:ascii="Montserrat" w:hAnsi="Montserrat"/>
            <w:sz w:val="20"/>
            <w:szCs w:val="20"/>
          </w:rPr>
          <w:delText xml:space="preserve"> considerar la compleja gama de procesos</w:delText>
        </w:r>
        <w:r w:rsidR="00E036C8" w:rsidRPr="006233CD" w:rsidDel="00173EFD">
          <w:rPr>
            <w:rFonts w:ascii="Montserrat" w:hAnsi="Montserrat"/>
            <w:sz w:val="20"/>
            <w:szCs w:val="20"/>
          </w:rPr>
          <w:delText xml:space="preserve"> cognitivos y estrategias</w:delText>
        </w:r>
        <w:r w:rsidRPr="006233CD" w:rsidDel="00173EFD">
          <w:rPr>
            <w:rFonts w:ascii="Montserrat" w:hAnsi="Montserrat"/>
            <w:sz w:val="20"/>
            <w:szCs w:val="20"/>
          </w:rPr>
          <w:delText xml:space="preserve"> que intervienen en </w:delText>
        </w:r>
        <w:r w:rsidR="00E036C8" w:rsidRPr="006233CD" w:rsidDel="00173EFD">
          <w:rPr>
            <w:rFonts w:ascii="Montserrat" w:hAnsi="Montserrat"/>
            <w:sz w:val="20"/>
            <w:szCs w:val="20"/>
          </w:rPr>
          <w:delText xml:space="preserve">la forma en que los aspirantes </w:delText>
        </w:r>
        <w:r w:rsidRPr="006233CD" w:rsidDel="00173EFD">
          <w:rPr>
            <w:rFonts w:ascii="Montserrat" w:hAnsi="Montserrat"/>
            <w:sz w:val="20"/>
            <w:szCs w:val="20"/>
          </w:rPr>
          <w:delText>procesa</w:delText>
        </w:r>
        <w:r w:rsidR="00E036C8" w:rsidRPr="006233CD" w:rsidDel="00173EFD">
          <w:rPr>
            <w:rFonts w:ascii="Montserrat" w:hAnsi="Montserrat"/>
            <w:sz w:val="20"/>
            <w:szCs w:val="20"/>
          </w:rPr>
          <w:delText>n la</w:delText>
        </w:r>
        <w:r w:rsidRPr="006233CD" w:rsidDel="00173EFD">
          <w:rPr>
            <w:rFonts w:ascii="Montserrat" w:hAnsi="Montserrat"/>
            <w:sz w:val="20"/>
            <w:szCs w:val="20"/>
          </w:rPr>
          <w:delText xml:space="preserve"> información</w:delText>
        </w:r>
        <w:r w:rsidR="00E036C8" w:rsidRPr="006233CD" w:rsidDel="00173EFD">
          <w:rPr>
            <w:rFonts w:ascii="Montserrat" w:hAnsi="Montserrat"/>
            <w:sz w:val="20"/>
            <w:szCs w:val="20"/>
          </w:rPr>
          <w:delText xml:space="preserve"> referente al ejercicio de su práctica</w:delText>
        </w:r>
        <w:r w:rsidR="00B34208" w:rsidRPr="006233CD" w:rsidDel="00173EFD">
          <w:rPr>
            <w:rFonts w:ascii="Montserrat" w:hAnsi="Montserrat"/>
            <w:sz w:val="20"/>
            <w:szCs w:val="20"/>
          </w:rPr>
          <w:delText xml:space="preserve"> y</w:delText>
        </w:r>
        <w:r w:rsidRPr="006233CD" w:rsidDel="00173EFD">
          <w:rPr>
            <w:rFonts w:ascii="Montserrat" w:hAnsi="Montserrat"/>
            <w:sz w:val="20"/>
            <w:szCs w:val="20"/>
          </w:rPr>
          <w:delText xml:space="preserve"> </w:delText>
        </w:r>
        <w:r w:rsidR="00D364BF" w:rsidRPr="006233CD" w:rsidDel="00173EFD">
          <w:rPr>
            <w:rFonts w:ascii="Montserrat" w:hAnsi="Montserrat"/>
            <w:sz w:val="20"/>
            <w:szCs w:val="20"/>
          </w:rPr>
          <w:delText>vi</w:delText>
        </w:r>
        <w:r w:rsidR="00C8369A" w:rsidRPr="006233CD" w:rsidDel="00173EFD">
          <w:rPr>
            <w:rFonts w:ascii="Montserrat" w:hAnsi="Montserrat"/>
            <w:sz w:val="20"/>
            <w:szCs w:val="20"/>
          </w:rPr>
          <w:delText>ncularlos</w:delText>
        </w:r>
        <w:r w:rsidR="00D364BF" w:rsidRPr="006233CD" w:rsidDel="00173EFD">
          <w:rPr>
            <w:rFonts w:ascii="Montserrat" w:hAnsi="Montserrat"/>
            <w:sz w:val="20"/>
            <w:szCs w:val="20"/>
          </w:rPr>
          <w:delText xml:space="preserve"> con un marco de interpretación que permita una compresión más detallada de </w:delText>
        </w:r>
        <w:r w:rsidR="00E036C8" w:rsidRPr="006233CD" w:rsidDel="00173EFD">
          <w:rPr>
            <w:rFonts w:ascii="Montserrat" w:hAnsi="Montserrat"/>
            <w:sz w:val="20"/>
            <w:szCs w:val="20"/>
          </w:rPr>
          <w:delText xml:space="preserve">los resultados obtenidos en términos de lo que estos sugieren acerca de </w:delText>
        </w:r>
        <w:r w:rsidR="00D364BF" w:rsidRPr="006233CD" w:rsidDel="00173EFD">
          <w:rPr>
            <w:rFonts w:ascii="Montserrat" w:hAnsi="Montserrat"/>
            <w:sz w:val="20"/>
            <w:szCs w:val="20"/>
          </w:rPr>
          <w:delText xml:space="preserve">los conocimientos, habilidades y aptitudes presentes en </w:delText>
        </w:r>
        <w:r w:rsidR="00E036C8" w:rsidRPr="006233CD" w:rsidDel="00173EFD">
          <w:rPr>
            <w:rFonts w:ascii="Montserrat" w:hAnsi="Montserrat"/>
            <w:sz w:val="20"/>
            <w:szCs w:val="20"/>
          </w:rPr>
          <w:delText>cada</w:delText>
        </w:r>
        <w:r w:rsidR="00D364BF" w:rsidRPr="006233CD" w:rsidDel="00173EFD">
          <w:rPr>
            <w:rFonts w:ascii="Montserrat" w:hAnsi="Montserrat"/>
            <w:sz w:val="20"/>
            <w:szCs w:val="20"/>
          </w:rPr>
          <w:delText xml:space="preserve"> aspirante</w:delText>
        </w:r>
        <w:r w:rsidR="00E036C8" w:rsidRPr="006233CD" w:rsidDel="00173EFD">
          <w:rPr>
            <w:rFonts w:ascii="Montserrat" w:hAnsi="Montserrat"/>
            <w:sz w:val="20"/>
            <w:szCs w:val="20"/>
          </w:rPr>
          <w:delText xml:space="preserve"> y hacer  mediciones precisas</w:delText>
        </w:r>
        <w:r w:rsidR="00D364BF" w:rsidRPr="006233CD" w:rsidDel="00173EFD">
          <w:rPr>
            <w:rFonts w:ascii="Montserrat" w:hAnsi="Montserrat"/>
            <w:sz w:val="20"/>
            <w:szCs w:val="20"/>
          </w:rPr>
          <w:delText xml:space="preserve"> en áreas específicas</w:delText>
        </w:r>
        <w:r w:rsidR="00E036C8" w:rsidRPr="006233CD" w:rsidDel="00173EFD">
          <w:rPr>
            <w:rFonts w:ascii="Montserrat" w:hAnsi="Montserrat"/>
            <w:sz w:val="20"/>
            <w:szCs w:val="20"/>
          </w:rPr>
          <w:delText>. D</w:delText>
        </w:r>
        <w:r w:rsidR="00C8369A" w:rsidRPr="006233CD" w:rsidDel="00173EFD">
          <w:rPr>
            <w:rFonts w:ascii="Montserrat" w:hAnsi="Montserrat"/>
            <w:sz w:val="20"/>
            <w:szCs w:val="20"/>
          </w:rPr>
          <w:delText xml:space="preserve">e esta </w:delText>
        </w:r>
        <w:r w:rsidR="00C8369A" w:rsidRPr="00C14EDA" w:rsidDel="00173EFD">
          <w:rPr>
            <w:rFonts w:ascii="Montserrat" w:hAnsi="Montserrat"/>
            <w:sz w:val="20"/>
            <w:szCs w:val="20"/>
          </w:rPr>
          <w:delText>forma</w:delText>
        </w:r>
        <w:r w:rsidR="00B34208" w:rsidRPr="00C14EDA" w:rsidDel="00173EFD">
          <w:rPr>
            <w:rFonts w:ascii="Montserrat" w:hAnsi="Montserrat"/>
            <w:sz w:val="20"/>
            <w:szCs w:val="20"/>
          </w:rPr>
          <w:delText>,</w:delText>
        </w:r>
        <w:r w:rsidR="00C8369A" w:rsidRPr="00C14EDA" w:rsidDel="00173EFD">
          <w:rPr>
            <w:rFonts w:ascii="Montserrat" w:hAnsi="Montserrat"/>
            <w:sz w:val="20"/>
            <w:szCs w:val="20"/>
          </w:rPr>
          <w:delText xml:space="preserve"> se </w:delText>
        </w:r>
        <w:r w:rsidR="00B34208" w:rsidRPr="00C14EDA" w:rsidDel="00173EFD">
          <w:rPr>
            <w:rFonts w:ascii="Montserrat" w:hAnsi="Montserrat"/>
            <w:sz w:val="20"/>
            <w:szCs w:val="20"/>
          </w:rPr>
          <w:delText>espera</w:delText>
        </w:r>
        <w:r w:rsidR="00C8369A" w:rsidRPr="00C14EDA" w:rsidDel="00173EFD">
          <w:rPr>
            <w:rFonts w:ascii="Montserrat" w:hAnsi="Montserrat"/>
            <w:sz w:val="20"/>
            <w:szCs w:val="20"/>
          </w:rPr>
          <w:delText xml:space="preserve"> que las puntuaciones </w:delText>
        </w:r>
        <w:r w:rsidR="00C8369A" w:rsidRPr="006233CD" w:rsidDel="00173EFD">
          <w:rPr>
            <w:rFonts w:ascii="Montserrat" w:hAnsi="Montserrat"/>
            <w:sz w:val="20"/>
            <w:szCs w:val="20"/>
          </w:rPr>
          <w:delText xml:space="preserve">obtenidas en </w:delText>
        </w:r>
        <w:r w:rsidR="00E036C8" w:rsidRPr="006233CD" w:rsidDel="00173EFD">
          <w:rPr>
            <w:rFonts w:ascii="Montserrat" w:hAnsi="Montserrat"/>
            <w:sz w:val="20"/>
            <w:szCs w:val="20"/>
          </w:rPr>
          <w:delText>las</w:delText>
        </w:r>
        <w:r w:rsidR="00C8369A" w:rsidRPr="006233CD" w:rsidDel="00173EFD">
          <w:rPr>
            <w:rFonts w:ascii="Montserrat" w:hAnsi="Montserrat"/>
            <w:sz w:val="20"/>
            <w:szCs w:val="20"/>
          </w:rPr>
          <w:delText xml:space="preserve"> </w:delText>
        </w:r>
        <w:r w:rsidR="005C5B6F" w:rsidRPr="006233CD" w:rsidDel="00173EFD">
          <w:rPr>
            <w:rFonts w:ascii="Montserrat" w:hAnsi="Montserrat"/>
            <w:sz w:val="20"/>
            <w:szCs w:val="20"/>
          </w:rPr>
          <w:delText>prueba</w:delText>
        </w:r>
        <w:r w:rsidR="00E036C8" w:rsidRPr="006233CD" w:rsidDel="00173EFD">
          <w:rPr>
            <w:rFonts w:ascii="Montserrat" w:hAnsi="Montserrat"/>
            <w:sz w:val="20"/>
            <w:szCs w:val="20"/>
          </w:rPr>
          <w:delText>s que conforman el SISAP</w:delText>
        </w:r>
        <w:r w:rsidR="00C8369A" w:rsidRPr="006233CD" w:rsidDel="00173EFD">
          <w:rPr>
            <w:rFonts w:ascii="Montserrat" w:hAnsi="Montserrat"/>
            <w:sz w:val="20"/>
            <w:szCs w:val="20"/>
          </w:rPr>
          <w:delText xml:space="preserve"> reflejen </w:delText>
        </w:r>
        <w:r w:rsidR="005C5B6F" w:rsidRPr="006233CD" w:rsidDel="00173EFD">
          <w:rPr>
            <w:rFonts w:ascii="Montserrat" w:hAnsi="Montserrat"/>
            <w:sz w:val="20"/>
            <w:szCs w:val="20"/>
          </w:rPr>
          <w:delText>las fortalezas y áreas de oportunidad que presentan las maestras y los maestros en sus distintas funciones educativas y dentro de los distintos momentos de su trayectoria profesional</w:delText>
        </w:r>
        <w:r w:rsidR="00E036C8" w:rsidRPr="006233CD" w:rsidDel="00173EFD">
          <w:rPr>
            <w:rFonts w:ascii="Montserrat" w:hAnsi="Montserrat"/>
            <w:sz w:val="20"/>
            <w:szCs w:val="20"/>
          </w:rPr>
          <w:delText xml:space="preserve">, permitiendo orientar </w:delText>
        </w:r>
        <w:r w:rsidR="005C5B6F" w:rsidRPr="006233CD" w:rsidDel="00173EFD">
          <w:rPr>
            <w:rFonts w:ascii="Montserrat" w:hAnsi="Montserrat"/>
            <w:sz w:val="20"/>
            <w:szCs w:val="20"/>
          </w:rPr>
          <w:delText xml:space="preserve">de mejor manera los procesos de formación, capacitación y actualización </w:delText>
        </w:r>
        <w:r w:rsidR="00E036C8" w:rsidRPr="006233CD" w:rsidDel="00173EFD">
          <w:rPr>
            <w:rFonts w:ascii="Montserrat" w:hAnsi="Montserrat"/>
            <w:sz w:val="20"/>
            <w:szCs w:val="20"/>
          </w:rPr>
          <w:delText>de acuerdo con</w:delText>
        </w:r>
        <w:r w:rsidR="005C5B6F" w:rsidRPr="006233CD" w:rsidDel="00173EFD">
          <w:rPr>
            <w:rFonts w:ascii="Montserrat" w:hAnsi="Montserrat"/>
            <w:sz w:val="20"/>
            <w:szCs w:val="20"/>
          </w:rPr>
          <w:delText xml:space="preserve"> las necesidades de los sustentantes</w:delText>
        </w:r>
        <w:r w:rsidR="00C9357E" w:rsidDel="00173EFD">
          <w:rPr>
            <w:rFonts w:ascii="Montserrat" w:hAnsi="Montserrat"/>
            <w:sz w:val="20"/>
            <w:szCs w:val="20"/>
          </w:rPr>
          <w:delText xml:space="preserve">; </w:delText>
        </w:r>
        <w:r w:rsidR="004E6741" w:rsidDel="00173EFD">
          <w:rPr>
            <w:rFonts w:ascii="Montserrat" w:hAnsi="Montserrat"/>
            <w:sz w:val="20"/>
            <w:szCs w:val="20"/>
          </w:rPr>
          <w:delText>para lograr este objetivo, es fundamental el poder transmitir de m</w:delText>
        </w:r>
        <w:r w:rsidR="00955C96" w:rsidDel="00173EFD">
          <w:rPr>
            <w:rFonts w:ascii="Montserrat" w:hAnsi="Montserrat"/>
            <w:sz w:val="20"/>
            <w:szCs w:val="20"/>
          </w:rPr>
          <w:delText xml:space="preserve">anera formativa los resultados de los sustentantes, por lo que se requiere innovar </w:delText>
        </w:r>
        <w:r w:rsidR="002F341E" w:rsidDel="00173EFD">
          <w:rPr>
            <w:rFonts w:ascii="Montserrat" w:hAnsi="Montserrat"/>
            <w:sz w:val="20"/>
            <w:szCs w:val="20"/>
          </w:rPr>
          <w:delText>con reportes de resultados</w:delText>
        </w:r>
        <w:r w:rsidR="002A485A" w:rsidDel="00173EFD">
          <w:rPr>
            <w:rFonts w:ascii="Montserrat" w:hAnsi="Montserrat"/>
            <w:sz w:val="20"/>
            <w:szCs w:val="20"/>
          </w:rPr>
          <w:delText xml:space="preserve"> individualizados</w:delText>
        </w:r>
        <w:r w:rsidR="002F341E" w:rsidDel="00173EFD">
          <w:rPr>
            <w:rFonts w:ascii="Montserrat" w:hAnsi="Montserrat"/>
            <w:sz w:val="20"/>
            <w:szCs w:val="20"/>
          </w:rPr>
          <w:delText xml:space="preserve"> que de manera </w:delText>
        </w:r>
        <w:r w:rsidR="002A485A" w:rsidDel="00173EFD">
          <w:rPr>
            <w:rFonts w:ascii="Montserrat" w:hAnsi="Montserrat"/>
            <w:sz w:val="20"/>
            <w:szCs w:val="20"/>
          </w:rPr>
          <w:delText xml:space="preserve">clara, intuitiva e inmediata retroalimenten </w:delText>
        </w:r>
        <w:r w:rsidR="002F341E" w:rsidDel="00173EFD">
          <w:rPr>
            <w:rFonts w:ascii="Montserrat" w:hAnsi="Montserrat"/>
            <w:sz w:val="20"/>
            <w:szCs w:val="20"/>
          </w:rPr>
          <w:delText xml:space="preserve"> </w:delText>
        </w:r>
        <w:r w:rsidR="002A485A" w:rsidDel="00173EFD">
          <w:rPr>
            <w:rFonts w:ascii="Montserrat" w:hAnsi="Montserrat"/>
            <w:sz w:val="20"/>
            <w:szCs w:val="20"/>
          </w:rPr>
          <w:delText xml:space="preserve">a los </w:delText>
        </w:r>
      </w:del>
      <w:ins w:id="457" w:author="Juan Carlos Perez" w:date="2020-01-02T18:11:00Z">
        <w:del w:id="458" w:author="Ramsés Vázquez-Lira" w:date="2020-01-02T21:53:00Z">
          <w:r w:rsidR="00DC1704" w:rsidDel="00173EFD">
            <w:rPr>
              <w:rFonts w:ascii="Montserrat" w:hAnsi="Montserrat"/>
              <w:sz w:val="20"/>
              <w:szCs w:val="20"/>
            </w:rPr>
            <w:delText>usuarios</w:delText>
          </w:r>
        </w:del>
      </w:ins>
      <w:del w:id="459" w:author="Ramsés Vázquez-Lira" w:date="2020-01-02T21:53:00Z">
        <w:r w:rsidR="002A485A" w:rsidDel="00173EFD">
          <w:rPr>
            <w:rFonts w:ascii="Montserrat" w:hAnsi="Montserrat"/>
            <w:sz w:val="20"/>
            <w:szCs w:val="20"/>
          </w:rPr>
          <w:delText>sustentantes.</w:delText>
        </w:r>
      </w:del>
    </w:p>
    <w:p w14:paraId="738DCD4D" w14:textId="061F92E7" w:rsidR="00444BF3" w:rsidRPr="006233CD" w:rsidDel="00173EFD" w:rsidRDefault="00444BF3">
      <w:pPr>
        <w:rPr>
          <w:del w:id="460" w:author="Ramsés Vázquez-Lira" w:date="2020-01-02T21:53:00Z"/>
          <w:rFonts w:ascii="Montserrat" w:hAnsi="Montserrat"/>
          <w:sz w:val="20"/>
          <w:szCs w:val="20"/>
        </w:rPr>
        <w:pPrChange w:id="461" w:author="Ramsés Vázquez-Lira" w:date="2020-01-02T22:36:00Z">
          <w:pPr>
            <w:spacing w:before="240" w:line="360" w:lineRule="auto"/>
            <w:jc w:val="both"/>
          </w:pPr>
        </w:pPrChange>
      </w:pPr>
      <w:del w:id="462" w:author="Ramsés Vázquez-Lira" w:date="2020-01-02T21:53:00Z">
        <w:r w:rsidRPr="006233CD" w:rsidDel="00173EFD">
          <w:rPr>
            <w:rFonts w:ascii="Montserrat" w:hAnsi="Montserrat"/>
            <w:sz w:val="20"/>
            <w:szCs w:val="20"/>
          </w:rPr>
          <w:delText xml:space="preserve">En este sentido, </w:delText>
        </w:r>
        <w:r w:rsidR="00E036C8" w:rsidRPr="006233CD" w:rsidDel="00173EFD">
          <w:rPr>
            <w:rFonts w:ascii="Montserrat" w:hAnsi="Montserrat"/>
            <w:sz w:val="20"/>
            <w:szCs w:val="20"/>
          </w:rPr>
          <w:delText>la instrumentación requiere de la integración de</w:delText>
        </w:r>
        <w:r w:rsidR="00B34208" w:rsidRPr="006233CD" w:rsidDel="00173EFD">
          <w:rPr>
            <w:rFonts w:ascii="Montserrat" w:hAnsi="Montserrat"/>
            <w:sz w:val="20"/>
            <w:szCs w:val="20"/>
          </w:rPr>
          <w:delText xml:space="preserve"> </w:delText>
        </w:r>
        <w:r w:rsidRPr="006233CD" w:rsidDel="00173EFD">
          <w:rPr>
            <w:rFonts w:ascii="Montserrat" w:hAnsi="Montserrat"/>
            <w:sz w:val="20"/>
            <w:szCs w:val="20"/>
          </w:rPr>
          <w:delText xml:space="preserve">los siguientes servicios: </w:delText>
        </w:r>
      </w:del>
    </w:p>
    <w:p w14:paraId="7FE913B8" w14:textId="39B88C6F" w:rsidR="00C8369A" w:rsidRPr="00DC1704" w:rsidDel="00173EFD" w:rsidRDefault="00CC0164">
      <w:pPr>
        <w:rPr>
          <w:del w:id="463" w:author="Ramsés Vázquez-Lira" w:date="2020-01-02T21:53:00Z"/>
          <w:rFonts w:ascii="Montserrat" w:hAnsi="Montserrat"/>
          <w:sz w:val="20"/>
          <w:szCs w:val="20"/>
          <w:rPrChange w:id="464" w:author="Juan Carlos Perez" w:date="2020-01-02T18:12:00Z">
            <w:rPr>
              <w:del w:id="465" w:author="Ramsés Vázquez-Lira" w:date="2020-01-02T21:53:00Z"/>
            </w:rPr>
          </w:rPrChange>
        </w:rPr>
        <w:pPrChange w:id="466" w:author="Ramsés Vázquez-Lira" w:date="2020-01-02T22:36:00Z">
          <w:pPr>
            <w:pStyle w:val="Prrafodelista"/>
            <w:numPr>
              <w:numId w:val="24"/>
            </w:numPr>
            <w:spacing w:before="240" w:line="360" w:lineRule="auto"/>
            <w:ind w:hanging="360"/>
            <w:jc w:val="both"/>
          </w:pPr>
        </w:pPrChange>
      </w:pPr>
      <w:del w:id="467" w:author="Ramsés Vázquez-Lira" w:date="2020-01-02T21:53:00Z">
        <w:r w:rsidRPr="00DC1704" w:rsidDel="00173EFD">
          <w:rPr>
            <w:rFonts w:ascii="Montserrat" w:hAnsi="Montserrat"/>
            <w:sz w:val="20"/>
            <w:szCs w:val="20"/>
            <w:rPrChange w:id="468" w:author="Juan Carlos Perez" w:date="2020-01-02T18:12:00Z">
              <w:rPr/>
            </w:rPrChange>
          </w:rPr>
          <w:delText>D</w:delText>
        </w:r>
        <w:r w:rsidR="00A659EE" w:rsidRPr="00DC1704" w:rsidDel="00173EFD">
          <w:rPr>
            <w:rFonts w:ascii="Montserrat" w:hAnsi="Montserrat"/>
            <w:sz w:val="20"/>
            <w:szCs w:val="20"/>
            <w:rPrChange w:id="469" w:author="Juan Carlos Perez" w:date="2020-01-02T18:12:00Z">
              <w:rPr/>
            </w:rPrChange>
          </w:rPr>
          <w:delText>iseño y</w:delText>
        </w:r>
        <w:r w:rsidR="00B34208" w:rsidRPr="00DC1704" w:rsidDel="00173EFD">
          <w:rPr>
            <w:rFonts w:ascii="Montserrat" w:hAnsi="Montserrat"/>
            <w:sz w:val="20"/>
            <w:szCs w:val="20"/>
            <w:rPrChange w:id="470" w:author="Juan Carlos Perez" w:date="2020-01-02T18:12:00Z">
              <w:rPr/>
            </w:rPrChange>
          </w:rPr>
          <w:delText xml:space="preserve"> construcción de instrumentos empleando métodos y técnicas </w:delText>
        </w:r>
        <w:r w:rsidR="004A1F49" w:rsidRPr="00DC1704" w:rsidDel="00173EFD">
          <w:rPr>
            <w:rFonts w:ascii="Montserrat" w:hAnsi="Montserrat"/>
            <w:sz w:val="20"/>
            <w:szCs w:val="20"/>
            <w:rPrChange w:id="471" w:author="Juan Carlos Perez" w:date="2020-01-02T18:12:00Z">
              <w:rPr/>
            </w:rPrChange>
          </w:rPr>
          <w:delText>específicas d</w:delText>
        </w:r>
        <w:r w:rsidR="00CB05B3" w:rsidRPr="00DC1704" w:rsidDel="00173EFD">
          <w:rPr>
            <w:rFonts w:ascii="Montserrat" w:hAnsi="Montserrat"/>
            <w:sz w:val="20"/>
            <w:szCs w:val="20"/>
            <w:rPrChange w:id="472" w:author="Juan Carlos Perez" w:date="2020-01-02T18:12:00Z">
              <w:rPr/>
            </w:rPrChange>
          </w:rPr>
          <w:delText xml:space="preserve">el Modelo </w:delText>
        </w:r>
        <w:r w:rsidR="00324F39" w:rsidRPr="00DC1704" w:rsidDel="00173EFD">
          <w:rPr>
            <w:rFonts w:ascii="Montserrat" w:hAnsi="Montserrat"/>
            <w:sz w:val="20"/>
            <w:szCs w:val="20"/>
            <w:rPrChange w:id="473" w:author="Juan Carlos Perez" w:date="2020-01-02T18:12:00Z">
              <w:rPr/>
            </w:rPrChange>
          </w:rPr>
          <w:delText xml:space="preserve">de </w:delText>
        </w:r>
        <w:r w:rsidR="00CB05B3" w:rsidRPr="00DC1704" w:rsidDel="00173EFD">
          <w:rPr>
            <w:rFonts w:ascii="Montserrat" w:hAnsi="Montserrat"/>
            <w:sz w:val="20"/>
            <w:szCs w:val="20"/>
            <w:rPrChange w:id="474" w:author="Juan Carlos Perez" w:date="2020-01-02T18:12:00Z">
              <w:rPr/>
            </w:rPrChange>
          </w:rPr>
          <w:delText>Diagnóstico Cognitivo (M</w:delText>
        </w:r>
        <w:r w:rsidR="00E036C8" w:rsidRPr="00DC1704" w:rsidDel="00173EFD">
          <w:rPr>
            <w:rFonts w:ascii="Montserrat" w:hAnsi="Montserrat"/>
            <w:sz w:val="20"/>
            <w:szCs w:val="20"/>
            <w:rPrChange w:id="475" w:author="Juan Carlos Perez" w:date="2020-01-02T18:12:00Z">
              <w:rPr/>
            </w:rPrChange>
          </w:rPr>
          <w:delText>DC</w:delText>
        </w:r>
        <w:r w:rsidR="00CF0963" w:rsidRPr="00DC1704" w:rsidDel="00173EFD">
          <w:rPr>
            <w:rFonts w:ascii="Montserrat" w:hAnsi="Montserrat"/>
            <w:sz w:val="20"/>
            <w:szCs w:val="20"/>
            <w:rPrChange w:id="476" w:author="Juan Carlos Perez" w:date="2020-01-02T18:12:00Z">
              <w:rPr/>
            </w:rPrChange>
          </w:rPr>
          <w:delText>)</w:delText>
        </w:r>
      </w:del>
    </w:p>
    <w:p w14:paraId="2C760B2F" w14:textId="44B09D11" w:rsidR="00444BF3" w:rsidRPr="00DC1704" w:rsidDel="00173EFD" w:rsidRDefault="00CC0164">
      <w:pPr>
        <w:rPr>
          <w:del w:id="477" w:author="Ramsés Vázquez-Lira" w:date="2020-01-02T21:53:00Z"/>
          <w:rFonts w:ascii="Montserrat" w:hAnsi="Montserrat"/>
          <w:sz w:val="20"/>
          <w:szCs w:val="20"/>
          <w:rPrChange w:id="478" w:author="Juan Carlos Perez" w:date="2020-01-02T18:12:00Z">
            <w:rPr>
              <w:del w:id="479" w:author="Ramsés Vázquez-Lira" w:date="2020-01-02T21:53:00Z"/>
            </w:rPr>
          </w:rPrChange>
        </w:rPr>
        <w:pPrChange w:id="480" w:author="Ramsés Vázquez-Lira" w:date="2020-01-02T22:36:00Z">
          <w:pPr>
            <w:pStyle w:val="Prrafodelista"/>
            <w:numPr>
              <w:numId w:val="24"/>
            </w:numPr>
            <w:spacing w:before="240" w:line="360" w:lineRule="auto"/>
            <w:ind w:hanging="360"/>
            <w:jc w:val="both"/>
          </w:pPr>
        </w:pPrChange>
      </w:pPr>
      <w:del w:id="481" w:author="Ramsés Vázquez-Lira" w:date="2020-01-02T21:53:00Z">
        <w:r w:rsidRPr="00DC1704" w:rsidDel="00173EFD">
          <w:rPr>
            <w:rFonts w:ascii="Montserrat" w:hAnsi="Montserrat"/>
            <w:sz w:val="20"/>
            <w:szCs w:val="20"/>
            <w:rPrChange w:id="482" w:author="Juan Carlos Perez" w:date="2020-01-02T18:12:00Z">
              <w:rPr/>
            </w:rPrChange>
          </w:rPr>
          <w:delText>Diseño</w:delText>
        </w:r>
        <w:r w:rsidR="00444BF3" w:rsidRPr="00DC1704" w:rsidDel="00173EFD">
          <w:rPr>
            <w:rFonts w:ascii="Montserrat" w:hAnsi="Montserrat"/>
            <w:sz w:val="20"/>
            <w:szCs w:val="20"/>
            <w:rPrChange w:id="483" w:author="Juan Carlos Perez" w:date="2020-01-02T18:12:00Z">
              <w:rPr/>
            </w:rPrChange>
          </w:rPr>
          <w:delText xml:space="preserve"> y construcción de encuestas</w:delText>
        </w:r>
        <w:r w:rsidR="00B17548" w:rsidRPr="00DC1704" w:rsidDel="00173EFD">
          <w:rPr>
            <w:rFonts w:ascii="Montserrat" w:hAnsi="Montserrat"/>
            <w:sz w:val="20"/>
            <w:szCs w:val="20"/>
            <w:rPrChange w:id="484" w:author="Juan Carlos Perez" w:date="2020-01-02T18:12:00Z">
              <w:rPr/>
            </w:rPrChange>
          </w:rPr>
          <w:delText>,</w:delText>
        </w:r>
        <w:r w:rsidR="00444BF3" w:rsidRPr="00DC1704" w:rsidDel="00173EFD">
          <w:rPr>
            <w:rFonts w:ascii="Montserrat" w:hAnsi="Montserrat"/>
            <w:sz w:val="20"/>
            <w:szCs w:val="20"/>
            <w:rPrChange w:id="485" w:author="Juan Carlos Perez" w:date="2020-01-02T18:12:00Z">
              <w:rPr/>
            </w:rPrChange>
          </w:rPr>
          <w:delText xml:space="preserve"> cuestionarios</w:delText>
        </w:r>
        <w:r w:rsidR="00B17548" w:rsidRPr="00DC1704" w:rsidDel="00173EFD">
          <w:rPr>
            <w:rFonts w:ascii="Montserrat" w:hAnsi="Montserrat"/>
            <w:sz w:val="20"/>
            <w:szCs w:val="20"/>
            <w:rPrChange w:id="486" w:author="Juan Carlos Perez" w:date="2020-01-02T18:12:00Z">
              <w:rPr/>
            </w:rPrChange>
          </w:rPr>
          <w:delText xml:space="preserve"> y escalas</w:delText>
        </w:r>
        <w:r w:rsidR="00444BF3" w:rsidRPr="00DC1704" w:rsidDel="00173EFD">
          <w:rPr>
            <w:rFonts w:ascii="Montserrat" w:hAnsi="Montserrat"/>
            <w:sz w:val="20"/>
            <w:szCs w:val="20"/>
            <w:rPrChange w:id="487" w:author="Juan Carlos Perez" w:date="2020-01-02T18:12:00Z">
              <w:rPr/>
            </w:rPrChange>
          </w:rPr>
          <w:delText>.</w:delText>
        </w:r>
      </w:del>
    </w:p>
    <w:p w14:paraId="3D22F99A" w14:textId="0AC467EC" w:rsidR="002A208C" w:rsidRPr="00DC1704" w:rsidDel="005439DA" w:rsidRDefault="002A208C">
      <w:pPr>
        <w:rPr>
          <w:del w:id="488" w:author="Ramsés Vázquez-Lira" w:date="2020-01-02T21:22:00Z"/>
          <w:rFonts w:ascii="Montserrat" w:hAnsi="Montserrat"/>
          <w:sz w:val="20"/>
          <w:szCs w:val="20"/>
          <w:rPrChange w:id="489" w:author="Juan Carlos Perez" w:date="2020-01-02T18:12:00Z">
            <w:rPr>
              <w:del w:id="490" w:author="Ramsés Vázquez-Lira" w:date="2020-01-02T21:22:00Z"/>
            </w:rPr>
          </w:rPrChange>
        </w:rPr>
        <w:pPrChange w:id="491" w:author="Ramsés Vázquez-Lira" w:date="2020-01-02T22:36:00Z">
          <w:pPr>
            <w:pStyle w:val="Prrafodelista"/>
            <w:numPr>
              <w:numId w:val="24"/>
            </w:numPr>
            <w:spacing w:before="240" w:line="360" w:lineRule="auto"/>
            <w:ind w:hanging="360"/>
            <w:jc w:val="both"/>
          </w:pPr>
        </w:pPrChange>
      </w:pPr>
      <w:del w:id="492" w:author="Ramsés Vázquez-Lira" w:date="2020-01-02T21:22:00Z">
        <w:r w:rsidRPr="00DC1704" w:rsidDel="005439DA">
          <w:rPr>
            <w:rFonts w:ascii="Montserrat" w:hAnsi="Montserrat"/>
            <w:sz w:val="20"/>
            <w:szCs w:val="20"/>
            <w:rPrChange w:id="493" w:author="Juan Carlos Perez" w:date="2020-01-02T18:12:00Z">
              <w:rPr/>
            </w:rPrChange>
          </w:rPr>
          <w:lastRenderedPageBreak/>
          <w:delText>Diseño y construcción de reportes de resultados individualizados para los sustentantes</w:delText>
        </w:r>
        <w:r w:rsidR="00DD5AAF" w:rsidRPr="00DC1704" w:rsidDel="005439DA">
          <w:rPr>
            <w:rFonts w:ascii="Montserrat" w:hAnsi="Montserrat"/>
            <w:sz w:val="20"/>
            <w:szCs w:val="20"/>
            <w:rPrChange w:id="494" w:author="Juan Carlos Perez" w:date="2020-01-02T18:12:00Z">
              <w:rPr/>
            </w:rPrChange>
          </w:rPr>
          <w:delText xml:space="preserve"> (automatizados e inmediatos)</w:delText>
        </w:r>
        <w:r w:rsidRPr="00DC1704" w:rsidDel="005439DA">
          <w:rPr>
            <w:rFonts w:ascii="Montserrat" w:hAnsi="Montserrat"/>
            <w:sz w:val="20"/>
            <w:szCs w:val="20"/>
            <w:rPrChange w:id="495" w:author="Juan Carlos Perez" w:date="2020-01-02T18:12:00Z">
              <w:rPr/>
            </w:rPrChange>
          </w:rPr>
          <w:delText>.</w:delText>
        </w:r>
      </w:del>
    </w:p>
    <w:p w14:paraId="5FECE80A" w14:textId="20AA758A" w:rsidR="00CF0963" w:rsidRPr="00DC1704" w:rsidDel="00173EFD" w:rsidRDefault="00CF0963">
      <w:pPr>
        <w:rPr>
          <w:del w:id="496" w:author="Ramsés Vázquez-Lira" w:date="2020-01-02T21:53:00Z"/>
          <w:rFonts w:ascii="Montserrat" w:hAnsi="Montserrat"/>
          <w:sz w:val="20"/>
          <w:szCs w:val="20"/>
          <w:rPrChange w:id="497" w:author="Juan Carlos Perez" w:date="2020-01-02T18:12:00Z">
            <w:rPr>
              <w:del w:id="498" w:author="Ramsés Vázquez-Lira" w:date="2020-01-02T21:53:00Z"/>
            </w:rPr>
          </w:rPrChange>
        </w:rPr>
        <w:pPrChange w:id="499" w:author="Ramsés Vázquez-Lira" w:date="2020-01-02T22:36:00Z">
          <w:pPr>
            <w:pStyle w:val="Prrafodelista"/>
            <w:numPr>
              <w:numId w:val="24"/>
            </w:numPr>
            <w:spacing w:before="240" w:line="360" w:lineRule="auto"/>
            <w:ind w:hanging="360"/>
            <w:jc w:val="both"/>
          </w:pPr>
        </w:pPrChange>
      </w:pPr>
      <w:del w:id="500" w:author="Ramsés Vázquez-Lira" w:date="2020-01-02T21:53:00Z">
        <w:r w:rsidRPr="00DC1704" w:rsidDel="00173EFD">
          <w:rPr>
            <w:rFonts w:ascii="Montserrat" w:hAnsi="Montserrat"/>
            <w:sz w:val="20"/>
            <w:szCs w:val="20"/>
            <w:rPrChange w:id="501" w:author="Juan Carlos Perez" w:date="2020-01-02T18:12:00Z">
              <w:rPr/>
            </w:rPrChange>
          </w:rPr>
          <w:delText xml:space="preserve">Análisis y calificación de los instrumentos </w:delText>
        </w:r>
        <w:r w:rsidR="00467528" w:rsidRPr="00DC1704" w:rsidDel="00173EFD">
          <w:rPr>
            <w:rFonts w:ascii="Montserrat" w:hAnsi="Montserrat"/>
            <w:sz w:val="20"/>
            <w:szCs w:val="20"/>
            <w:rPrChange w:id="502" w:author="Juan Carlos Perez" w:date="2020-01-02T18:12:00Z">
              <w:rPr/>
            </w:rPrChange>
          </w:rPr>
          <w:delText>construidos</w:delText>
        </w:r>
        <w:r w:rsidRPr="00DC1704" w:rsidDel="00173EFD">
          <w:rPr>
            <w:rFonts w:ascii="Montserrat" w:hAnsi="Montserrat"/>
            <w:sz w:val="20"/>
            <w:szCs w:val="20"/>
            <w:rPrChange w:id="503" w:author="Juan Carlos Perez" w:date="2020-01-02T18:12:00Z">
              <w:rPr/>
            </w:rPrChange>
          </w:rPr>
          <w:delText xml:space="preserve">. </w:delText>
        </w:r>
      </w:del>
    </w:p>
    <w:p w14:paraId="0F090BCC" w14:textId="466BFCE9" w:rsidR="00CF0963" w:rsidRPr="00DC1704" w:rsidDel="00173EFD" w:rsidRDefault="00CF0963">
      <w:pPr>
        <w:rPr>
          <w:del w:id="504" w:author="Ramsés Vázquez-Lira" w:date="2020-01-02T21:53:00Z"/>
          <w:rFonts w:ascii="Montserrat" w:hAnsi="Montserrat"/>
          <w:sz w:val="20"/>
          <w:szCs w:val="20"/>
          <w:rPrChange w:id="505" w:author="Juan Carlos Perez" w:date="2020-01-02T18:12:00Z">
            <w:rPr>
              <w:del w:id="506" w:author="Ramsés Vázquez-Lira" w:date="2020-01-02T21:53:00Z"/>
            </w:rPr>
          </w:rPrChange>
        </w:rPr>
        <w:pPrChange w:id="507" w:author="Ramsés Vázquez-Lira" w:date="2020-01-02T22:36:00Z">
          <w:pPr>
            <w:pStyle w:val="Prrafodelista"/>
            <w:numPr>
              <w:numId w:val="24"/>
            </w:numPr>
            <w:spacing w:before="240" w:line="360" w:lineRule="auto"/>
            <w:ind w:hanging="360"/>
            <w:jc w:val="both"/>
          </w:pPr>
        </w:pPrChange>
      </w:pPr>
      <w:del w:id="508" w:author="Ramsés Vázquez-Lira" w:date="2020-01-02T21:53:00Z">
        <w:r w:rsidRPr="00DC1704" w:rsidDel="00173EFD">
          <w:rPr>
            <w:rFonts w:ascii="Montserrat" w:hAnsi="Montserrat"/>
            <w:sz w:val="20"/>
            <w:szCs w:val="20"/>
            <w:rPrChange w:id="509" w:author="Juan Carlos Perez" w:date="2020-01-02T18:12:00Z">
              <w:rPr/>
            </w:rPrChange>
          </w:rPr>
          <w:delText xml:space="preserve">Capacitación para el análisis y calificación de los instrumentos construidos. </w:delText>
        </w:r>
      </w:del>
    </w:p>
    <w:p w14:paraId="06678966" w14:textId="1C36946A" w:rsidR="00F254B6" w:rsidRPr="00DC1704" w:rsidDel="00173EFD" w:rsidRDefault="00F254B6">
      <w:pPr>
        <w:rPr>
          <w:del w:id="510" w:author="Ramsés Vázquez-Lira" w:date="2020-01-02T21:53:00Z"/>
          <w:rFonts w:ascii="Montserrat" w:hAnsi="Montserrat"/>
          <w:sz w:val="20"/>
          <w:szCs w:val="20"/>
          <w:rPrChange w:id="511" w:author="Juan Carlos Perez" w:date="2020-01-02T18:12:00Z">
            <w:rPr>
              <w:del w:id="512" w:author="Ramsés Vázquez-Lira" w:date="2020-01-02T21:53:00Z"/>
            </w:rPr>
          </w:rPrChange>
        </w:rPr>
        <w:pPrChange w:id="513" w:author="Ramsés Vázquez-Lira" w:date="2020-01-02T22:36:00Z">
          <w:pPr>
            <w:pStyle w:val="Prrafodelista"/>
            <w:numPr>
              <w:numId w:val="24"/>
            </w:numPr>
            <w:spacing w:before="240" w:line="360" w:lineRule="auto"/>
            <w:ind w:hanging="360"/>
            <w:jc w:val="both"/>
          </w:pPr>
        </w:pPrChange>
      </w:pPr>
      <w:del w:id="514" w:author="Ramsés Vázquez-Lira" w:date="2020-01-02T21:53:00Z">
        <w:r w:rsidRPr="00DC1704" w:rsidDel="00173EFD">
          <w:rPr>
            <w:rFonts w:ascii="Montserrat" w:hAnsi="Montserrat"/>
            <w:sz w:val="20"/>
            <w:szCs w:val="20"/>
            <w:rPrChange w:id="515" w:author="Juan Carlos Perez" w:date="2020-01-02T18:12:00Z">
              <w:rPr/>
            </w:rPrChange>
          </w:rPr>
          <w:delText xml:space="preserve">Desarrollo de tecnologías de última generación </w:delText>
        </w:r>
        <w:r w:rsidRPr="00DC1704" w:rsidDel="00173EFD">
          <w:rPr>
            <w:rFonts w:ascii="Montserrat" w:hAnsi="Montserrat"/>
            <w:sz w:val="20"/>
            <w:szCs w:val="20"/>
            <w:highlight w:val="yellow"/>
            <w:rPrChange w:id="516" w:author="Juan Carlos Perez" w:date="2020-01-02T18:12:00Z">
              <w:rPr/>
            </w:rPrChange>
          </w:rPr>
          <w:delText>(</w:delText>
        </w:r>
      </w:del>
      <w:del w:id="517" w:author="Ramsés Vázquez-Lira" w:date="2020-01-02T21:16:00Z">
        <w:r w:rsidRPr="00DC1704" w:rsidDel="00E36E9B">
          <w:rPr>
            <w:rFonts w:ascii="Montserrat" w:hAnsi="Montserrat"/>
            <w:sz w:val="20"/>
            <w:szCs w:val="20"/>
            <w:highlight w:val="yellow"/>
            <w:rPrChange w:id="518" w:author="Juan Carlos Perez" w:date="2020-01-02T18:12:00Z">
              <w:rPr/>
            </w:rPrChange>
          </w:rPr>
          <w:delText>A</w:delText>
        </w:r>
      </w:del>
      <w:del w:id="519" w:author="Ramsés Vázquez-Lira" w:date="2020-01-02T21:53:00Z">
        <w:r w:rsidRPr="00DC1704" w:rsidDel="00173EFD">
          <w:rPr>
            <w:rFonts w:ascii="Montserrat" w:hAnsi="Montserrat"/>
            <w:sz w:val="20"/>
            <w:szCs w:val="20"/>
            <w:highlight w:val="yellow"/>
            <w:rPrChange w:id="520" w:author="Juan Carlos Perez" w:date="2020-01-02T18:12:00Z">
              <w:rPr/>
            </w:rPrChange>
          </w:rPr>
          <w:delText>I)</w:delText>
        </w:r>
        <w:r w:rsidRPr="00DC1704" w:rsidDel="00173EFD">
          <w:rPr>
            <w:rFonts w:ascii="Montserrat" w:hAnsi="Montserrat"/>
            <w:sz w:val="20"/>
            <w:szCs w:val="20"/>
            <w:rPrChange w:id="521" w:author="Juan Carlos Perez" w:date="2020-01-02T18:12:00Z">
              <w:rPr/>
            </w:rPrChange>
          </w:rPr>
          <w:delText xml:space="preserve"> para la </w:delText>
        </w:r>
        <w:r w:rsidR="00487102" w:rsidRPr="00DC1704" w:rsidDel="00173EFD">
          <w:rPr>
            <w:rFonts w:ascii="Montserrat" w:hAnsi="Montserrat"/>
            <w:sz w:val="20"/>
            <w:szCs w:val="20"/>
            <w:rPrChange w:id="522" w:author="Juan Carlos Perez" w:date="2020-01-02T18:12:00Z">
              <w:rPr/>
            </w:rPrChange>
          </w:rPr>
          <w:delText>calificación objetiva de instrumentos de medición cualitativos.</w:delText>
        </w:r>
      </w:del>
    </w:p>
    <w:p w14:paraId="1425F0EB" w14:textId="3571B182" w:rsidR="00E036C8" w:rsidRPr="00DC1704" w:rsidDel="00173EFD" w:rsidRDefault="00E036C8">
      <w:pPr>
        <w:rPr>
          <w:del w:id="523" w:author="Ramsés Vázquez-Lira" w:date="2020-01-02T21:53:00Z"/>
          <w:rFonts w:ascii="Montserrat" w:hAnsi="Montserrat"/>
          <w:sz w:val="20"/>
          <w:szCs w:val="20"/>
          <w:rPrChange w:id="524" w:author="Juan Carlos Perez" w:date="2020-01-02T18:12:00Z">
            <w:rPr>
              <w:del w:id="525" w:author="Ramsés Vázquez-Lira" w:date="2020-01-02T21:53:00Z"/>
            </w:rPr>
          </w:rPrChange>
        </w:rPr>
        <w:pPrChange w:id="526" w:author="Ramsés Vázquez-Lira" w:date="2020-01-02T22:36:00Z">
          <w:pPr>
            <w:pStyle w:val="Prrafodelista"/>
            <w:numPr>
              <w:numId w:val="24"/>
            </w:numPr>
            <w:spacing w:before="240" w:line="360" w:lineRule="auto"/>
            <w:ind w:hanging="360"/>
            <w:jc w:val="both"/>
          </w:pPr>
        </w:pPrChange>
      </w:pPr>
      <w:del w:id="527" w:author="Ramsés Vázquez-Lira" w:date="2020-01-02T21:53:00Z">
        <w:r w:rsidRPr="00DC1704" w:rsidDel="00173EFD">
          <w:rPr>
            <w:rFonts w:ascii="Montserrat" w:hAnsi="Montserrat"/>
            <w:sz w:val="20"/>
            <w:szCs w:val="20"/>
            <w:rPrChange w:id="528" w:author="Juan Carlos Perez" w:date="2020-01-02T18:12:00Z">
              <w:rPr/>
            </w:rPrChange>
          </w:rPr>
          <w:delText xml:space="preserve">Integración de reportes </w:delText>
        </w:r>
        <w:r w:rsidR="00851CBA" w:rsidRPr="00DC1704" w:rsidDel="00173EFD">
          <w:rPr>
            <w:rFonts w:ascii="Montserrat" w:hAnsi="Montserrat"/>
            <w:sz w:val="20"/>
            <w:szCs w:val="20"/>
            <w:rPrChange w:id="529" w:author="Juan Carlos Perez" w:date="2020-01-02T18:12:00Z">
              <w:rPr/>
            </w:rPrChange>
          </w:rPr>
          <w:delText xml:space="preserve">individualizados </w:delText>
        </w:r>
        <w:r w:rsidRPr="00DC1704" w:rsidDel="00173EFD">
          <w:rPr>
            <w:rFonts w:ascii="Montserrat" w:hAnsi="Montserrat"/>
            <w:sz w:val="20"/>
            <w:szCs w:val="20"/>
            <w:rPrChange w:id="530" w:author="Juan Carlos Perez" w:date="2020-01-02T18:12:00Z">
              <w:rPr/>
            </w:rPrChange>
          </w:rPr>
          <w:delText xml:space="preserve">de </w:delText>
        </w:r>
        <w:r w:rsidR="00851CBA" w:rsidRPr="00DC1704" w:rsidDel="00173EFD">
          <w:rPr>
            <w:rFonts w:ascii="Montserrat" w:hAnsi="Montserrat"/>
            <w:sz w:val="20"/>
            <w:szCs w:val="20"/>
            <w:rPrChange w:id="531" w:author="Juan Carlos Perez" w:date="2020-01-02T18:12:00Z">
              <w:rPr/>
            </w:rPrChange>
          </w:rPr>
          <w:delText xml:space="preserve">los </w:delText>
        </w:r>
        <w:r w:rsidRPr="00DC1704" w:rsidDel="00173EFD">
          <w:rPr>
            <w:rFonts w:ascii="Montserrat" w:hAnsi="Montserrat"/>
            <w:sz w:val="20"/>
            <w:szCs w:val="20"/>
            <w:rPrChange w:id="532" w:author="Juan Carlos Perez" w:date="2020-01-02T18:12:00Z">
              <w:rPr/>
            </w:rPrChange>
          </w:rPr>
          <w:delText xml:space="preserve">resultados </w:delText>
        </w:r>
        <w:r w:rsidR="00851CBA" w:rsidRPr="00DC1704" w:rsidDel="00173EFD">
          <w:rPr>
            <w:rFonts w:ascii="Montserrat" w:hAnsi="Montserrat"/>
            <w:sz w:val="20"/>
            <w:szCs w:val="20"/>
            <w:rPrChange w:id="533" w:author="Juan Carlos Perez" w:date="2020-01-02T18:12:00Z">
              <w:rPr/>
            </w:rPrChange>
          </w:rPr>
          <w:delText>obtenidos en cada uno de los instrumentos del SISAP, que permita tanto a los participantes como a las autoridades educativas identificar de manera puntual sus áreas de fortaleza y debilidad detectadas.</w:delText>
        </w:r>
      </w:del>
    </w:p>
    <w:p w14:paraId="7734CC3B" w14:textId="3153CF4F" w:rsidR="000F0D5E" w:rsidRPr="006233CD" w:rsidDel="003E4B43" w:rsidRDefault="000F0D5E">
      <w:pPr>
        <w:rPr>
          <w:del w:id="534" w:author="Ramsés Vázquez-Lira" w:date="2020-01-02T22:36:00Z"/>
          <w:rFonts w:ascii="Montserrat" w:hAnsi="Montserrat"/>
          <w:sz w:val="20"/>
          <w:szCs w:val="20"/>
        </w:rPr>
        <w:pPrChange w:id="535" w:author="Ramsés Vázquez-Lira" w:date="2020-01-02T22:36:00Z">
          <w:pPr>
            <w:spacing w:before="240" w:line="360" w:lineRule="auto"/>
            <w:jc w:val="both"/>
          </w:pPr>
        </w:pPrChange>
      </w:pPr>
      <w:del w:id="536" w:author="Ramsés Vázquez-Lira" w:date="2020-01-02T22:36:00Z">
        <w:r w:rsidRPr="006233CD" w:rsidDel="003E4B43">
          <w:rPr>
            <w:rFonts w:ascii="Montserrat" w:hAnsi="Montserrat"/>
            <w:sz w:val="20"/>
            <w:szCs w:val="20"/>
          </w:rPr>
          <w:delText xml:space="preserve">En los siguientes apartados se especifican con mayor detalle los servicios a contratar. </w:delText>
        </w:r>
      </w:del>
    </w:p>
    <w:p w14:paraId="3855A1E3" w14:textId="18725E01" w:rsidR="00034E04" w:rsidRPr="006233CD" w:rsidRDefault="00034E04">
      <w:pPr>
        <w:rPr>
          <w:rFonts w:ascii="Montserrat" w:hAnsi="Montserrat" w:cs="Arial"/>
          <w:sz w:val="20"/>
          <w:szCs w:val="20"/>
        </w:rPr>
        <w:pPrChange w:id="537" w:author="Ramsés Vázquez-Lira" w:date="2020-01-02T22:36:00Z">
          <w:pPr>
            <w:pStyle w:val="Prrafodelista"/>
          </w:pPr>
        </w:pPrChange>
      </w:pPr>
    </w:p>
    <w:p w14:paraId="0F59822A" w14:textId="7BE88A57" w:rsidR="00E94E0F" w:rsidRPr="00627D48" w:rsidRDefault="00E94E0F" w:rsidP="00E94E0F">
      <w:pPr>
        <w:pStyle w:val="Ttulo2"/>
        <w:rPr>
          <w:rFonts w:ascii="Montserrat" w:hAnsi="Montserrat"/>
          <w:b/>
          <w:color w:val="auto"/>
          <w:sz w:val="24"/>
          <w:szCs w:val="24"/>
          <w:rPrChange w:id="538" w:author="Ramsés Vázquez-Lira" w:date="2020-01-02T21:12:00Z">
            <w:rPr>
              <w:rFonts w:ascii="Montserrat" w:hAnsi="Montserrat"/>
              <w:color w:val="auto"/>
              <w:sz w:val="24"/>
              <w:szCs w:val="24"/>
            </w:rPr>
          </w:rPrChange>
        </w:rPr>
      </w:pPr>
      <w:r w:rsidRPr="00627D48">
        <w:rPr>
          <w:rFonts w:ascii="Montserrat" w:hAnsi="Montserrat"/>
          <w:b/>
          <w:color w:val="auto"/>
          <w:sz w:val="24"/>
          <w:szCs w:val="24"/>
          <w:rPrChange w:id="539" w:author="Ramsés Vázquez-Lira" w:date="2020-01-02T21:12:00Z">
            <w:rPr>
              <w:rFonts w:ascii="Montserrat" w:hAnsi="Montserrat"/>
              <w:color w:val="auto"/>
              <w:sz w:val="24"/>
              <w:szCs w:val="24"/>
            </w:rPr>
          </w:rPrChange>
        </w:rPr>
        <w:t>DISE</w:t>
      </w:r>
      <w:r w:rsidRPr="00627D48">
        <w:rPr>
          <w:rFonts w:ascii="Montserrat" w:hAnsi="Montserrat" w:hint="eastAsia"/>
          <w:b/>
          <w:color w:val="auto"/>
          <w:sz w:val="24"/>
          <w:szCs w:val="24"/>
          <w:rPrChange w:id="540" w:author="Ramsés Vázquez-Lira" w:date="2020-01-02T21:12:00Z">
            <w:rPr>
              <w:rFonts w:ascii="Montserrat" w:hAnsi="Montserrat" w:hint="eastAsia"/>
              <w:color w:val="auto"/>
              <w:sz w:val="24"/>
              <w:szCs w:val="24"/>
            </w:rPr>
          </w:rPrChange>
        </w:rPr>
        <w:t>Ñ</w:t>
      </w:r>
      <w:r w:rsidRPr="00627D48">
        <w:rPr>
          <w:rFonts w:ascii="Montserrat" w:hAnsi="Montserrat"/>
          <w:b/>
          <w:color w:val="auto"/>
          <w:sz w:val="24"/>
          <w:szCs w:val="24"/>
          <w:rPrChange w:id="541" w:author="Ramsés Vázquez-Lira" w:date="2020-01-02T21:12:00Z">
            <w:rPr>
              <w:rFonts w:ascii="Montserrat" w:hAnsi="Montserrat"/>
              <w:color w:val="auto"/>
              <w:sz w:val="24"/>
              <w:szCs w:val="24"/>
            </w:rPr>
          </w:rPrChange>
        </w:rPr>
        <w:t>O</w:t>
      </w:r>
      <w:ins w:id="542" w:author="Ramsés Vázquez-Lira" w:date="2020-01-02T23:41:00Z">
        <w:r w:rsidR="00C21707">
          <w:rPr>
            <w:rFonts w:ascii="Montserrat" w:hAnsi="Montserrat"/>
            <w:b/>
            <w:color w:val="auto"/>
            <w:sz w:val="24"/>
            <w:szCs w:val="24"/>
          </w:rPr>
          <w:t xml:space="preserve"> Y </w:t>
        </w:r>
      </w:ins>
      <w:ins w:id="543" w:author="Ramsés Vázquez-Lira" w:date="2020-01-02T23:37:00Z">
        <w:r w:rsidR="00100E34">
          <w:rPr>
            <w:rFonts w:ascii="Montserrat" w:hAnsi="Montserrat"/>
            <w:b/>
            <w:color w:val="auto"/>
            <w:sz w:val="24"/>
            <w:szCs w:val="24"/>
          </w:rPr>
          <w:t xml:space="preserve">DESARROLLO </w:t>
        </w:r>
      </w:ins>
      <w:del w:id="544" w:author="Ramsés Vázquez-Lira" w:date="2020-01-02T23:37:00Z">
        <w:r w:rsidRPr="00627D48" w:rsidDel="00100E34">
          <w:rPr>
            <w:rFonts w:ascii="Montserrat" w:hAnsi="Montserrat"/>
            <w:b/>
            <w:color w:val="auto"/>
            <w:sz w:val="24"/>
            <w:szCs w:val="24"/>
            <w:rPrChange w:id="545" w:author="Ramsés Vázquez-Lira" w:date="2020-01-02T21:12:00Z">
              <w:rPr>
                <w:rFonts w:ascii="Montserrat" w:hAnsi="Montserrat"/>
                <w:color w:val="auto"/>
                <w:sz w:val="24"/>
                <w:szCs w:val="24"/>
              </w:rPr>
            </w:rPrChange>
          </w:rPr>
          <w:delText xml:space="preserve"> Y CONSTRUCCI</w:delText>
        </w:r>
        <w:r w:rsidRPr="00627D48" w:rsidDel="00100E34">
          <w:rPr>
            <w:rFonts w:ascii="Montserrat" w:hAnsi="Montserrat" w:hint="eastAsia"/>
            <w:b/>
            <w:color w:val="auto"/>
            <w:sz w:val="24"/>
            <w:szCs w:val="24"/>
            <w:rPrChange w:id="546" w:author="Ramsés Vázquez-Lira" w:date="2020-01-02T21:12:00Z">
              <w:rPr>
                <w:rFonts w:ascii="Montserrat" w:hAnsi="Montserrat" w:hint="eastAsia"/>
                <w:color w:val="auto"/>
                <w:sz w:val="24"/>
                <w:szCs w:val="24"/>
              </w:rPr>
            </w:rPrChange>
          </w:rPr>
          <w:delText>Ó</w:delText>
        </w:r>
        <w:r w:rsidRPr="00627D48" w:rsidDel="00100E34">
          <w:rPr>
            <w:rFonts w:ascii="Montserrat" w:hAnsi="Montserrat"/>
            <w:b/>
            <w:color w:val="auto"/>
            <w:sz w:val="24"/>
            <w:szCs w:val="24"/>
            <w:rPrChange w:id="547" w:author="Ramsés Vázquez-Lira" w:date="2020-01-02T21:12:00Z">
              <w:rPr>
                <w:rFonts w:ascii="Montserrat" w:hAnsi="Montserrat"/>
                <w:color w:val="auto"/>
                <w:sz w:val="24"/>
                <w:szCs w:val="24"/>
              </w:rPr>
            </w:rPrChange>
          </w:rPr>
          <w:delText xml:space="preserve">N </w:delText>
        </w:r>
      </w:del>
      <w:r w:rsidRPr="00627D48">
        <w:rPr>
          <w:rFonts w:ascii="Montserrat" w:hAnsi="Montserrat"/>
          <w:b/>
          <w:color w:val="auto"/>
          <w:sz w:val="24"/>
          <w:szCs w:val="24"/>
          <w:rPrChange w:id="548" w:author="Ramsés Vázquez-Lira" w:date="2020-01-02T21:12:00Z">
            <w:rPr>
              <w:rFonts w:ascii="Montserrat" w:hAnsi="Montserrat"/>
              <w:color w:val="auto"/>
              <w:sz w:val="24"/>
              <w:szCs w:val="24"/>
            </w:rPr>
          </w:rPrChange>
        </w:rPr>
        <w:t>DE</w:t>
      </w:r>
      <w:ins w:id="549" w:author="Ramsés Vázquez-Lira" w:date="2020-01-02T23:37:00Z">
        <w:r w:rsidR="00100E34">
          <w:rPr>
            <w:rFonts w:ascii="Montserrat" w:hAnsi="Montserrat"/>
            <w:b/>
            <w:color w:val="auto"/>
            <w:sz w:val="24"/>
            <w:szCs w:val="24"/>
          </w:rPr>
          <w:t xml:space="preserve"> LOS</w:t>
        </w:r>
      </w:ins>
      <w:r w:rsidRPr="00627D48">
        <w:rPr>
          <w:rFonts w:ascii="Montserrat" w:hAnsi="Montserrat"/>
          <w:b/>
          <w:color w:val="auto"/>
          <w:sz w:val="24"/>
          <w:szCs w:val="24"/>
          <w:rPrChange w:id="550" w:author="Ramsés Vázquez-Lira" w:date="2020-01-02T21:12:00Z">
            <w:rPr>
              <w:rFonts w:ascii="Montserrat" w:hAnsi="Montserrat"/>
              <w:color w:val="auto"/>
              <w:sz w:val="24"/>
              <w:szCs w:val="24"/>
            </w:rPr>
          </w:rPrChange>
        </w:rPr>
        <w:t xml:space="preserve"> INSTRUMENTOS</w:t>
      </w:r>
      <w:ins w:id="551" w:author="Ramsés Vázquez-Lira" w:date="2020-01-02T23:37:00Z">
        <w:r w:rsidR="00100E34">
          <w:rPr>
            <w:rFonts w:ascii="Montserrat" w:hAnsi="Montserrat"/>
            <w:b/>
            <w:color w:val="auto"/>
            <w:sz w:val="24"/>
            <w:szCs w:val="24"/>
          </w:rPr>
          <w:t xml:space="preserve"> DE VALORACIÓN DEL SISAP</w:t>
        </w:r>
      </w:ins>
    </w:p>
    <w:p w14:paraId="58F23E4D" w14:textId="651EC412" w:rsidR="009031A4" w:rsidRPr="006233CD" w:rsidRDefault="00A57D07">
      <w:pPr>
        <w:rPr>
          <w:rFonts w:ascii="Montserrat" w:hAnsi="Montserrat"/>
          <w:sz w:val="20"/>
          <w:szCs w:val="20"/>
        </w:rPr>
      </w:pPr>
      <w:r w:rsidRPr="006233CD">
        <w:rPr>
          <w:rFonts w:ascii="Montserrat" w:hAnsi="Montserrat"/>
          <w:sz w:val="20"/>
          <w:szCs w:val="20"/>
        </w:rPr>
        <w:t xml:space="preserve"> </w:t>
      </w:r>
    </w:p>
    <w:p w14:paraId="62FEEBFA" w14:textId="1EDC2AEB" w:rsidR="00A57D07" w:rsidRPr="0012391B" w:rsidRDefault="00A57D07" w:rsidP="00A57D07">
      <w:pPr>
        <w:spacing w:before="240" w:line="360" w:lineRule="auto"/>
        <w:jc w:val="both"/>
        <w:rPr>
          <w:rFonts w:ascii="Montserrat" w:eastAsia="Adobe Song Std L" w:hAnsi="Montserrat" w:hint="eastAsia"/>
          <w:sz w:val="20"/>
          <w:szCs w:val="20"/>
          <w:highlight w:val="green"/>
        </w:rPr>
      </w:pPr>
      <w:r w:rsidRPr="0012391B">
        <w:rPr>
          <w:rFonts w:ascii="Montserrat" w:hAnsi="Montserrat"/>
          <w:sz w:val="20"/>
          <w:szCs w:val="20"/>
          <w:highlight w:val="green"/>
        </w:rPr>
        <w:t xml:space="preserve">Para </w:t>
      </w:r>
      <w:r w:rsidR="005C5B6F" w:rsidRPr="0012391B">
        <w:rPr>
          <w:rFonts w:ascii="Montserrat" w:hAnsi="Montserrat"/>
          <w:sz w:val="20"/>
          <w:szCs w:val="20"/>
          <w:highlight w:val="green"/>
        </w:rPr>
        <w:t>el</w:t>
      </w:r>
      <w:r w:rsidRPr="0012391B">
        <w:rPr>
          <w:rFonts w:ascii="Montserrat" w:hAnsi="Montserrat"/>
          <w:sz w:val="20"/>
          <w:szCs w:val="20"/>
          <w:highlight w:val="green"/>
        </w:rPr>
        <w:t xml:space="preserve"> diseño</w:t>
      </w:r>
      <w:ins w:id="552" w:author="Ramsés Vázquez-Lira" w:date="2020-01-02T23:38:00Z">
        <w:r w:rsidR="00D23D7C" w:rsidRPr="0012391B">
          <w:rPr>
            <w:rFonts w:ascii="Montserrat" w:hAnsi="Montserrat"/>
            <w:sz w:val="20"/>
            <w:szCs w:val="20"/>
            <w:highlight w:val="green"/>
          </w:rPr>
          <w:t>, desarrollo</w:t>
        </w:r>
      </w:ins>
      <w:r w:rsidRPr="0012391B">
        <w:rPr>
          <w:rFonts w:ascii="Montserrat" w:hAnsi="Montserrat"/>
          <w:sz w:val="20"/>
          <w:szCs w:val="20"/>
          <w:highlight w:val="green"/>
        </w:rPr>
        <w:t xml:space="preserve"> y </w:t>
      </w:r>
      <w:del w:id="553" w:author="Ramsés Vázquez-Lira" w:date="2020-01-02T23:38:00Z">
        <w:r w:rsidRPr="0012391B" w:rsidDel="00D23D7C">
          <w:rPr>
            <w:rFonts w:ascii="Montserrat" w:hAnsi="Montserrat"/>
            <w:sz w:val="20"/>
            <w:szCs w:val="20"/>
            <w:highlight w:val="green"/>
          </w:rPr>
          <w:delText xml:space="preserve">construcción </w:delText>
        </w:r>
      </w:del>
      <w:proofErr w:type="spellStart"/>
      <w:ins w:id="554" w:author="Ramsés Vázquez-Lira" w:date="2020-01-02T23:38:00Z">
        <w:r w:rsidR="00D23D7C" w:rsidRPr="0012391B">
          <w:rPr>
            <w:rFonts w:ascii="Montserrat" w:hAnsi="Montserrat"/>
            <w:sz w:val="20"/>
            <w:szCs w:val="20"/>
            <w:highlight w:val="green"/>
          </w:rPr>
          <w:t>y</w:t>
        </w:r>
        <w:proofErr w:type="spellEnd"/>
        <w:r w:rsidR="00D23D7C" w:rsidRPr="0012391B">
          <w:rPr>
            <w:rFonts w:ascii="Montserrat" w:hAnsi="Montserrat"/>
            <w:sz w:val="20"/>
            <w:szCs w:val="20"/>
            <w:highlight w:val="green"/>
          </w:rPr>
          <w:t xml:space="preserve"> validación </w:t>
        </w:r>
      </w:ins>
      <w:r w:rsidRPr="0012391B">
        <w:rPr>
          <w:rFonts w:ascii="Montserrat" w:hAnsi="Montserrat"/>
          <w:sz w:val="20"/>
          <w:szCs w:val="20"/>
          <w:highlight w:val="green"/>
        </w:rPr>
        <w:t xml:space="preserve">de </w:t>
      </w:r>
      <w:r w:rsidR="00851CBA" w:rsidRPr="0012391B">
        <w:rPr>
          <w:rFonts w:ascii="Montserrat" w:hAnsi="Montserrat"/>
          <w:sz w:val="20"/>
          <w:szCs w:val="20"/>
          <w:highlight w:val="green"/>
        </w:rPr>
        <w:t xml:space="preserve">los </w:t>
      </w:r>
      <w:r w:rsidRPr="0012391B">
        <w:rPr>
          <w:rFonts w:ascii="Montserrat" w:hAnsi="Montserrat"/>
          <w:sz w:val="20"/>
          <w:szCs w:val="20"/>
          <w:highlight w:val="green"/>
        </w:rPr>
        <w:t xml:space="preserve">instrumentos que integran el SISAP se requiere </w:t>
      </w:r>
      <w:r w:rsidR="00851CBA" w:rsidRPr="0012391B">
        <w:rPr>
          <w:rFonts w:ascii="Montserrat" w:hAnsi="Montserrat"/>
          <w:sz w:val="20"/>
          <w:szCs w:val="20"/>
          <w:highlight w:val="green"/>
        </w:rPr>
        <w:t xml:space="preserve">de </w:t>
      </w:r>
      <w:r w:rsidRPr="0012391B">
        <w:rPr>
          <w:rFonts w:ascii="Montserrat" w:hAnsi="Montserrat"/>
          <w:sz w:val="20"/>
          <w:szCs w:val="20"/>
          <w:highlight w:val="green"/>
        </w:rPr>
        <w:t xml:space="preserve">la </w:t>
      </w:r>
      <w:r w:rsidR="00851CBA" w:rsidRPr="0012391B">
        <w:rPr>
          <w:rFonts w:ascii="Montserrat" w:hAnsi="Montserrat"/>
          <w:sz w:val="20"/>
          <w:szCs w:val="20"/>
          <w:highlight w:val="green"/>
        </w:rPr>
        <w:t>aplicación</w:t>
      </w:r>
      <w:r w:rsidRPr="0012391B">
        <w:rPr>
          <w:rFonts w:ascii="Montserrat" w:hAnsi="Montserrat"/>
          <w:sz w:val="20"/>
          <w:szCs w:val="20"/>
          <w:highlight w:val="green"/>
        </w:rPr>
        <w:t xml:space="preserve"> de </w:t>
      </w:r>
      <w:r w:rsidR="00EB46C4" w:rsidRPr="0012391B">
        <w:rPr>
          <w:rFonts w:ascii="Montserrat" w:hAnsi="Montserrat"/>
          <w:sz w:val="20"/>
          <w:szCs w:val="20"/>
          <w:highlight w:val="green"/>
        </w:rPr>
        <w:t>cuatro</w:t>
      </w:r>
      <w:r w:rsidR="00851CBA" w:rsidRPr="0012391B">
        <w:rPr>
          <w:rFonts w:ascii="Montserrat" w:hAnsi="Montserrat"/>
          <w:sz w:val="20"/>
          <w:szCs w:val="20"/>
          <w:highlight w:val="green"/>
        </w:rPr>
        <w:t xml:space="preserve"> marcos</w:t>
      </w:r>
      <w:r w:rsidRPr="0012391B">
        <w:rPr>
          <w:rFonts w:ascii="Montserrat" w:hAnsi="Montserrat"/>
          <w:sz w:val="20"/>
          <w:szCs w:val="20"/>
          <w:highlight w:val="green"/>
        </w:rPr>
        <w:t xml:space="preserve"> </w:t>
      </w:r>
      <w:r w:rsidR="005C5B6F" w:rsidRPr="0012391B">
        <w:rPr>
          <w:rFonts w:ascii="Montserrat" w:hAnsi="Montserrat"/>
          <w:sz w:val="20"/>
          <w:szCs w:val="20"/>
          <w:highlight w:val="green"/>
        </w:rPr>
        <w:t>metod</w:t>
      </w:r>
      <w:r w:rsidR="00EB46C4" w:rsidRPr="0012391B">
        <w:rPr>
          <w:rFonts w:ascii="Montserrat" w:hAnsi="Montserrat"/>
          <w:sz w:val="20"/>
          <w:szCs w:val="20"/>
          <w:highlight w:val="green"/>
        </w:rPr>
        <w:t>o</w:t>
      </w:r>
      <w:r w:rsidR="005C5B6F" w:rsidRPr="0012391B">
        <w:rPr>
          <w:rFonts w:ascii="Montserrat" w:hAnsi="Montserrat"/>
          <w:sz w:val="20"/>
          <w:szCs w:val="20"/>
          <w:highlight w:val="green"/>
        </w:rPr>
        <w:t>l</w:t>
      </w:r>
      <w:r w:rsidR="00851CBA" w:rsidRPr="0012391B">
        <w:rPr>
          <w:rFonts w:ascii="Montserrat" w:hAnsi="Montserrat"/>
          <w:sz w:val="20"/>
          <w:szCs w:val="20"/>
          <w:highlight w:val="green"/>
        </w:rPr>
        <w:t>ógicos distintos</w:t>
      </w:r>
      <w:r w:rsidR="005C5B6F" w:rsidRPr="0012391B">
        <w:rPr>
          <w:rFonts w:ascii="Montserrat" w:hAnsi="Montserrat"/>
          <w:sz w:val="20"/>
          <w:szCs w:val="20"/>
          <w:highlight w:val="green"/>
        </w:rPr>
        <w:t>.</w:t>
      </w:r>
      <w:r w:rsidRPr="0012391B">
        <w:rPr>
          <w:rFonts w:ascii="Montserrat" w:eastAsia="Adobe Song Std L" w:hAnsi="Montserrat"/>
          <w:sz w:val="20"/>
          <w:szCs w:val="20"/>
          <w:highlight w:val="green"/>
        </w:rPr>
        <w:t xml:space="preserve"> </w:t>
      </w:r>
      <w:r w:rsidR="00851CBA" w:rsidRPr="0012391B">
        <w:rPr>
          <w:rFonts w:ascii="Montserrat" w:eastAsia="Adobe Song Std L" w:hAnsi="Montserrat"/>
          <w:sz w:val="20"/>
          <w:szCs w:val="20"/>
          <w:highlight w:val="green"/>
        </w:rPr>
        <w:t>El primero de ellos</w:t>
      </w:r>
      <w:r w:rsidRPr="0012391B">
        <w:rPr>
          <w:rFonts w:ascii="Montserrat" w:eastAsia="Adobe Song Std L" w:hAnsi="Montserrat"/>
          <w:sz w:val="20"/>
          <w:szCs w:val="20"/>
          <w:highlight w:val="green"/>
        </w:rPr>
        <w:t xml:space="preserve"> deriva de una familia de modelos psicométricos conocidos como </w:t>
      </w:r>
      <w:r w:rsidR="005175B0" w:rsidRPr="0012391B">
        <w:rPr>
          <w:rFonts w:ascii="Montserrat" w:eastAsia="Adobe Song Std L" w:hAnsi="Montserrat"/>
          <w:sz w:val="20"/>
          <w:szCs w:val="20"/>
          <w:highlight w:val="green"/>
        </w:rPr>
        <w:t>M</w:t>
      </w:r>
      <w:r w:rsidRPr="0012391B">
        <w:rPr>
          <w:rFonts w:ascii="Montserrat" w:eastAsia="Adobe Song Std L" w:hAnsi="Montserrat"/>
          <w:sz w:val="20"/>
          <w:szCs w:val="20"/>
          <w:highlight w:val="green"/>
        </w:rPr>
        <w:t xml:space="preserve">odelos de </w:t>
      </w:r>
      <w:r w:rsidR="005175B0" w:rsidRPr="0012391B">
        <w:rPr>
          <w:rFonts w:ascii="Montserrat" w:eastAsia="Adobe Song Std L" w:hAnsi="Montserrat"/>
          <w:sz w:val="20"/>
          <w:szCs w:val="20"/>
          <w:highlight w:val="green"/>
        </w:rPr>
        <w:t>D</w:t>
      </w:r>
      <w:r w:rsidRPr="0012391B">
        <w:rPr>
          <w:rFonts w:ascii="Montserrat" w:eastAsia="Adobe Song Std L" w:hAnsi="Montserrat"/>
          <w:sz w:val="20"/>
          <w:szCs w:val="20"/>
          <w:highlight w:val="green"/>
        </w:rPr>
        <w:t xml:space="preserve">iagnóstico </w:t>
      </w:r>
      <w:r w:rsidR="005175B0" w:rsidRPr="0012391B">
        <w:rPr>
          <w:rFonts w:ascii="Montserrat" w:eastAsia="Adobe Song Std L" w:hAnsi="Montserrat"/>
          <w:sz w:val="20"/>
          <w:szCs w:val="20"/>
          <w:highlight w:val="green"/>
        </w:rPr>
        <w:t>C</w:t>
      </w:r>
      <w:r w:rsidRPr="0012391B">
        <w:rPr>
          <w:rFonts w:ascii="Montserrat" w:eastAsia="Adobe Song Std L" w:hAnsi="Montserrat"/>
          <w:sz w:val="20"/>
          <w:szCs w:val="20"/>
          <w:highlight w:val="green"/>
        </w:rPr>
        <w:t>ognitivo (MDC), que permiten interpretar las respuestas registradas por los participantes como el reflejo de su dominio a lo largo de una serie de habilidades, conocimientos y actitudes identificados como necesarios para la resolución de cada uno de los reactivos que conforman la prueba</w:t>
      </w:r>
      <w:r w:rsidR="007460E6" w:rsidRPr="0012391B">
        <w:rPr>
          <w:rFonts w:ascii="Montserrat" w:eastAsia="Adobe Song Std L" w:hAnsi="Montserrat"/>
          <w:sz w:val="20"/>
          <w:szCs w:val="20"/>
          <w:highlight w:val="green"/>
        </w:rPr>
        <w:t>, para ello se solicita que se cuente con reportes de resultados individualizados</w:t>
      </w:r>
      <w:r w:rsidR="00582E37" w:rsidRPr="0012391B">
        <w:rPr>
          <w:rFonts w:ascii="Montserrat" w:eastAsia="Adobe Song Std L" w:hAnsi="Montserrat"/>
          <w:sz w:val="20"/>
          <w:szCs w:val="20"/>
          <w:highlight w:val="green"/>
        </w:rPr>
        <w:t xml:space="preserve"> en el marco de los MDC</w:t>
      </w:r>
      <w:r w:rsidR="007460E6" w:rsidRPr="0012391B">
        <w:rPr>
          <w:rFonts w:ascii="Montserrat" w:eastAsia="Adobe Song Std L" w:hAnsi="Montserrat"/>
          <w:sz w:val="20"/>
          <w:szCs w:val="20"/>
          <w:highlight w:val="green"/>
        </w:rPr>
        <w:t xml:space="preserve">, que aborden las áreas de oportunidad y fortalezas de los  sustentantes, con el fin de retroalimentarlos de manera granulada y </w:t>
      </w:r>
      <w:r w:rsidR="00C16BD5" w:rsidRPr="0012391B">
        <w:rPr>
          <w:rFonts w:ascii="Montserrat" w:eastAsia="Adobe Song Std L" w:hAnsi="Montserrat" w:hint="eastAsia"/>
          <w:sz w:val="20"/>
          <w:szCs w:val="20"/>
          <w:highlight w:val="green"/>
          <w:rPrChange w:id="555" w:author="Juan Carlos Perez" w:date="2020-01-02T18:13:00Z">
            <w:rPr>
              <w:rFonts w:ascii="Montserrat" w:eastAsia="Adobe Song Std L" w:hAnsi="Montserrat" w:hint="eastAsia"/>
              <w:sz w:val="20"/>
              <w:szCs w:val="20"/>
            </w:rPr>
          </w:rPrChange>
        </w:rPr>
        <w:t>que posean</w:t>
      </w:r>
      <w:r w:rsidR="00C16BD5" w:rsidRPr="0012391B">
        <w:rPr>
          <w:rFonts w:ascii="Montserrat" w:eastAsia="Adobe Song Std L" w:hAnsi="Montserrat"/>
          <w:sz w:val="20"/>
          <w:szCs w:val="20"/>
          <w:highlight w:val="green"/>
        </w:rPr>
        <w:t xml:space="preserve"> un diagnóstico </w:t>
      </w:r>
      <w:r w:rsidR="006671BC" w:rsidRPr="0012391B">
        <w:rPr>
          <w:rFonts w:ascii="Montserrat" w:eastAsia="Adobe Song Std L" w:hAnsi="Montserrat"/>
          <w:sz w:val="20"/>
          <w:szCs w:val="20"/>
          <w:highlight w:val="green"/>
        </w:rPr>
        <w:t xml:space="preserve">claro, </w:t>
      </w:r>
      <w:r w:rsidR="00C16BD5" w:rsidRPr="0012391B">
        <w:rPr>
          <w:rFonts w:ascii="Montserrat" w:eastAsia="Adobe Song Std L" w:hAnsi="Montserrat"/>
          <w:sz w:val="20"/>
          <w:szCs w:val="20"/>
          <w:highlight w:val="green"/>
        </w:rPr>
        <w:t>intuitivo e inmediato.</w:t>
      </w:r>
    </w:p>
    <w:p w14:paraId="59F71CB8" w14:textId="1FF7B808" w:rsidR="00A57D07" w:rsidRPr="0012391B" w:rsidRDefault="00A57D07" w:rsidP="00A57D07">
      <w:pPr>
        <w:spacing w:before="240" w:line="360" w:lineRule="auto"/>
        <w:jc w:val="both"/>
        <w:rPr>
          <w:rFonts w:ascii="Montserrat" w:eastAsia="Adobe Song Std L" w:hAnsi="Montserrat" w:hint="eastAsia"/>
          <w:sz w:val="20"/>
          <w:szCs w:val="20"/>
          <w:highlight w:val="green"/>
        </w:rPr>
      </w:pPr>
      <w:r w:rsidRPr="0012391B">
        <w:rPr>
          <w:rFonts w:ascii="Montserrat" w:eastAsia="Adobe Song Std L" w:hAnsi="Montserrat"/>
          <w:sz w:val="20"/>
          <w:szCs w:val="20"/>
          <w:highlight w:val="green"/>
        </w:rPr>
        <w:t>La segunda aproximación metodológica tiene como objetivo ampliar el grado de información que puede obtenerse de las escalas de actitudes y percepciones que estarán incluidas en ciertas etapas de valoración de los aspirantes a los distintos procesos de selección. Se trata de modelos derivados de la Teoría de Respuesta al ítem, que permiten traducir las puntuaciones registradas por cada participante en información integrada y general sobre su propio ejercicio de valoración</w:t>
      </w:r>
      <w:r w:rsidR="007460E6" w:rsidRPr="0012391B">
        <w:rPr>
          <w:rFonts w:ascii="Montserrat" w:eastAsia="Adobe Song Std L" w:hAnsi="Montserrat"/>
          <w:sz w:val="20"/>
          <w:szCs w:val="20"/>
          <w:highlight w:val="green"/>
        </w:rPr>
        <w:t>.</w:t>
      </w:r>
    </w:p>
    <w:p w14:paraId="3811D39E" w14:textId="5B54B65E" w:rsidR="00F44CDF" w:rsidRPr="0012391B" w:rsidRDefault="000C11D1" w:rsidP="00A57D07">
      <w:pPr>
        <w:spacing w:before="240" w:line="360" w:lineRule="auto"/>
        <w:jc w:val="both"/>
        <w:rPr>
          <w:rFonts w:ascii="Montserrat" w:eastAsia="Adobe Song Std L" w:hAnsi="Montserrat" w:hint="eastAsia"/>
          <w:sz w:val="20"/>
          <w:szCs w:val="20"/>
          <w:highlight w:val="green"/>
        </w:rPr>
      </w:pPr>
      <w:r w:rsidRPr="0012391B">
        <w:rPr>
          <w:rFonts w:ascii="Montserrat" w:eastAsia="Adobe Song Std L" w:hAnsi="Montserrat"/>
          <w:sz w:val="20"/>
          <w:szCs w:val="20"/>
          <w:highlight w:val="green"/>
        </w:rPr>
        <w:t>U</w:t>
      </w:r>
      <w:r w:rsidR="00A57D07" w:rsidRPr="0012391B">
        <w:rPr>
          <w:rFonts w:ascii="Montserrat" w:eastAsia="Adobe Song Std L" w:hAnsi="Montserrat"/>
          <w:sz w:val="20"/>
          <w:szCs w:val="20"/>
          <w:highlight w:val="green"/>
        </w:rPr>
        <w:t>n terce</w:t>
      </w:r>
      <w:r w:rsidRPr="0012391B">
        <w:rPr>
          <w:rFonts w:ascii="Montserrat" w:eastAsia="Adobe Song Std L" w:hAnsi="Montserrat"/>
          <w:sz w:val="20"/>
          <w:szCs w:val="20"/>
          <w:highlight w:val="green"/>
        </w:rPr>
        <w:t>r</w:t>
      </w:r>
      <w:r w:rsidR="00A57D07" w:rsidRPr="0012391B">
        <w:rPr>
          <w:rFonts w:ascii="Montserrat" w:eastAsia="Adobe Song Std L" w:hAnsi="Montserrat"/>
          <w:sz w:val="20"/>
          <w:szCs w:val="20"/>
          <w:highlight w:val="green"/>
        </w:rPr>
        <w:t xml:space="preserve"> enfoque metodológico, contempla el </w:t>
      </w:r>
      <w:r w:rsidR="00A57D07" w:rsidRPr="0012391B">
        <w:rPr>
          <w:rFonts w:ascii="Montserrat" w:eastAsia="Adobe Song Std L" w:hAnsi="Montserrat" w:hint="eastAsia"/>
          <w:sz w:val="20"/>
          <w:szCs w:val="20"/>
          <w:highlight w:val="green"/>
          <w:rPrChange w:id="556" w:author="Juan Carlos Perez" w:date="2020-01-02T18:14:00Z">
            <w:rPr>
              <w:rFonts w:ascii="Montserrat" w:eastAsia="Adobe Song Std L" w:hAnsi="Montserrat" w:hint="eastAsia"/>
              <w:sz w:val="20"/>
              <w:szCs w:val="20"/>
            </w:rPr>
          </w:rPrChange>
        </w:rPr>
        <w:t>uso de rúbricas</w:t>
      </w:r>
      <w:r w:rsidR="00A57D07" w:rsidRPr="0012391B">
        <w:rPr>
          <w:rFonts w:ascii="Montserrat" w:eastAsia="Adobe Song Std L" w:hAnsi="Montserrat"/>
          <w:sz w:val="20"/>
          <w:szCs w:val="20"/>
          <w:highlight w:val="green"/>
        </w:rPr>
        <w:t xml:space="preserve"> para la revisión y calificación cualitativa de los conocimientos y aptitudes identificadas como clave fundamental en el ejercicio de las funciones educativas.</w:t>
      </w:r>
    </w:p>
    <w:p w14:paraId="5BE51EC5" w14:textId="6650BE31" w:rsidR="000C11D1" w:rsidRPr="006233CD" w:rsidRDefault="000C11D1" w:rsidP="00A57D07">
      <w:pPr>
        <w:spacing w:before="240" w:line="360" w:lineRule="auto"/>
        <w:jc w:val="both"/>
        <w:rPr>
          <w:rFonts w:ascii="Montserrat" w:eastAsia="Adobe Song Std L" w:hAnsi="Montserrat" w:hint="eastAsia"/>
          <w:sz w:val="20"/>
          <w:szCs w:val="20"/>
        </w:rPr>
      </w:pPr>
      <w:r w:rsidRPr="0012391B">
        <w:rPr>
          <w:rFonts w:ascii="Montserrat" w:eastAsia="Adobe Song Std L" w:hAnsi="Montserrat"/>
          <w:sz w:val="20"/>
          <w:szCs w:val="20"/>
          <w:highlight w:val="green"/>
        </w:rPr>
        <w:t>Finalmente, se considera la incorporación de tecnologías de última generación (AI) para la</w:t>
      </w:r>
      <w:r w:rsidR="00943101" w:rsidRPr="0012391B">
        <w:rPr>
          <w:rFonts w:ascii="Montserrat" w:eastAsia="Adobe Song Std L" w:hAnsi="Montserrat"/>
          <w:sz w:val="20"/>
          <w:szCs w:val="20"/>
          <w:highlight w:val="green"/>
        </w:rPr>
        <w:t xml:space="preserve"> calificación de instrumentos cualitativos</w:t>
      </w:r>
      <w:r w:rsidR="004C4BAF" w:rsidRPr="0012391B">
        <w:rPr>
          <w:rFonts w:ascii="Montserrat" w:eastAsia="Adobe Song Std L" w:hAnsi="Montserrat"/>
          <w:sz w:val="20"/>
          <w:szCs w:val="20"/>
          <w:highlight w:val="green"/>
        </w:rPr>
        <w:t xml:space="preserve">, </w:t>
      </w:r>
      <w:r w:rsidR="00851CBA" w:rsidRPr="0012391B">
        <w:rPr>
          <w:rFonts w:ascii="Montserrat" w:eastAsia="Adobe Song Std L" w:hAnsi="Montserrat"/>
          <w:sz w:val="20"/>
          <w:szCs w:val="20"/>
          <w:highlight w:val="green"/>
        </w:rPr>
        <w:t>permitiendo optimizar y robustecer</w:t>
      </w:r>
      <w:r w:rsidR="004C4BAF" w:rsidRPr="0012391B">
        <w:rPr>
          <w:rFonts w:ascii="Montserrat" w:eastAsia="Adobe Song Std L" w:hAnsi="Montserrat"/>
          <w:sz w:val="20"/>
          <w:szCs w:val="20"/>
          <w:highlight w:val="green"/>
        </w:rPr>
        <w:t xml:space="preserve"> la</w:t>
      </w:r>
      <w:r w:rsidRPr="0012391B">
        <w:rPr>
          <w:rFonts w:ascii="Montserrat" w:eastAsia="Adobe Song Std L" w:hAnsi="Montserrat"/>
          <w:sz w:val="20"/>
          <w:szCs w:val="20"/>
          <w:highlight w:val="green"/>
        </w:rPr>
        <w:t xml:space="preserve"> toma de decisiones</w:t>
      </w:r>
      <w:r w:rsidR="004C4BAF" w:rsidRPr="0012391B">
        <w:rPr>
          <w:rFonts w:ascii="Montserrat" w:eastAsia="Adobe Song Std L" w:hAnsi="Montserrat"/>
          <w:sz w:val="20"/>
          <w:szCs w:val="20"/>
          <w:highlight w:val="green"/>
        </w:rPr>
        <w:t xml:space="preserve"> </w:t>
      </w:r>
      <w:r w:rsidR="00851CBA" w:rsidRPr="0012391B">
        <w:rPr>
          <w:rFonts w:ascii="Montserrat" w:eastAsia="Adobe Song Std L" w:hAnsi="Montserrat"/>
          <w:sz w:val="20"/>
          <w:szCs w:val="20"/>
          <w:highlight w:val="green"/>
        </w:rPr>
        <w:t>informada por parte de</w:t>
      </w:r>
      <w:r w:rsidR="004C4BAF" w:rsidRPr="0012391B">
        <w:rPr>
          <w:rFonts w:ascii="Montserrat" w:eastAsia="Adobe Song Std L" w:hAnsi="Montserrat"/>
          <w:sz w:val="20"/>
          <w:szCs w:val="20"/>
          <w:highlight w:val="green"/>
        </w:rPr>
        <w:t xml:space="preserve"> la autoridad educativa</w:t>
      </w:r>
      <w:r w:rsidR="00851CBA" w:rsidRPr="0012391B">
        <w:rPr>
          <w:rFonts w:ascii="Montserrat" w:eastAsia="Adobe Song Std L" w:hAnsi="Montserrat"/>
          <w:sz w:val="20"/>
          <w:szCs w:val="20"/>
          <w:highlight w:val="green"/>
        </w:rPr>
        <w:t xml:space="preserve">. Estas tecnologías contemplan desde </w:t>
      </w:r>
      <w:r w:rsidRPr="0012391B">
        <w:rPr>
          <w:rFonts w:ascii="Montserrat" w:eastAsia="Adobe Song Std L" w:hAnsi="Montserrat"/>
          <w:sz w:val="20"/>
          <w:szCs w:val="20"/>
          <w:highlight w:val="green"/>
        </w:rPr>
        <w:t xml:space="preserve">el reconocimiento de patrones </w:t>
      </w:r>
      <w:r w:rsidR="00851CBA" w:rsidRPr="0012391B">
        <w:rPr>
          <w:rFonts w:ascii="Montserrat" w:eastAsia="Adobe Song Std L" w:hAnsi="Montserrat"/>
          <w:sz w:val="20"/>
          <w:szCs w:val="20"/>
          <w:highlight w:val="green"/>
        </w:rPr>
        <w:t>en</w:t>
      </w:r>
      <w:r w:rsidRPr="0012391B">
        <w:rPr>
          <w:rFonts w:ascii="Montserrat" w:eastAsia="Adobe Song Std L" w:hAnsi="Montserrat"/>
          <w:sz w:val="20"/>
          <w:szCs w:val="20"/>
          <w:highlight w:val="green"/>
        </w:rPr>
        <w:t xml:space="preserve"> </w:t>
      </w:r>
      <w:r w:rsidRPr="0012391B">
        <w:rPr>
          <w:rFonts w:ascii="Montserrat" w:eastAsia="Adobe Song Std L" w:hAnsi="Montserrat"/>
          <w:sz w:val="20"/>
          <w:szCs w:val="20"/>
          <w:highlight w:val="green"/>
        </w:rPr>
        <w:lastRenderedPageBreak/>
        <w:t>texto para la conformación</w:t>
      </w:r>
      <w:r w:rsidR="00851CBA" w:rsidRPr="0012391B">
        <w:rPr>
          <w:rFonts w:ascii="Montserrat" w:eastAsia="Adobe Song Std L" w:hAnsi="Montserrat"/>
          <w:sz w:val="20"/>
          <w:szCs w:val="20"/>
          <w:highlight w:val="green"/>
        </w:rPr>
        <w:t xml:space="preserve"> e integración </w:t>
      </w:r>
      <w:r w:rsidRPr="0012391B">
        <w:rPr>
          <w:rFonts w:ascii="Montserrat" w:eastAsia="Adobe Song Std L" w:hAnsi="Montserrat"/>
          <w:sz w:val="20"/>
          <w:szCs w:val="20"/>
          <w:highlight w:val="green"/>
        </w:rPr>
        <w:t>de</w:t>
      </w:r>
      <w:r w:rsidR="00851CBA" w:rsidRPr="0012391B">
        <w:rPr>
          <w:rFonts w:ascii="Montserrat" w:eastAsia="Adobe Song Std L" w:hAnsi="Montserrat"/>
          <w:sz w:val="20"/>
          <w:szCs w:val="20"/>
          <w:highlight w:val="green"/>
        </w:rPr>
        <w:t xml:space="preserve"> las</w:t>
      </w:r>
      <w:r w:rsidRPr="0012391B">
        <w:rPr>
          <w:rFonts w:ascii="Montserrat" w:eastAsia="Adobe Song Std L" w:hAnsi="Montserrat"/>
          <w:sz w:val="20"/>
          <w:szCs w:val="20"/>
          <w:highlight w:val="green"/>
        </w:rPr>
        <w:t xml:space="preserve"> intenciones</w:t>
      </w:r>
      <w:r w:rsidR="00851CBA" w:rsidRPr="0012391B">
        <w:rPr>
          <w:rFonts w:ascii="Montserrat" w:eastAsia="Adobe Song Std L" w:hAnsi="Montserrat"/>
          <w:sz w:val="20"/>
          <w:szCs w:val="20"/>
          <w:highlight w:val="green"/>
        </w:rPr>
        <w:t xml:space="preserve"> detectadas</w:t>
      </w:r>
      <w:r w:rsidRPr="0012391B">
        <w:rPr>
          <w:rFonts w:ascii="Montserrat" w:eastAsia="Adobe Song Std L" w:hAnsi="Montserrat"/>
          <w:sz w:val="20"/>
          <w:szCs w:val="20"/>
          <w:highlight w:val="green"/>
        </w:rPr>
        <w:t xml:space="preserve"> </w:t>
      </w:r>
      <w:r w:rsidR="00B56FFA" w:rsidRPr="0012391B">
        <w:rPr>
          <w:rFonts w:ascii="Montserrat" w:eastAsia="Adobe Song Std L" w:hAnsi="Montserrat"/>
          <w:sz w:val="20"/>
          <w:szCs w:val="20"/>
          <w:highlight w:val="green"/>
        </w:rPr>
        <w:t>en los sustentantes</w:t>
      </w:r>
      <w:r w:rsidR="00851CBA" w:rsidRPr="0012391B">
        <w:rPr>
          <w:rFonts w:ascii="Montserrat" w:eastAsia="Adobe Song Std L" w:hAnsi="Montserrat"/>
          <w:sz w:val="20"/>
          <w:szCs w:val="20"/>
          <w:highlight w:val="green"/>
        </w:rPr>
        <w:t xml:space="preserve">, hasta algoritmos automatizados para </w:t>
      </w:r>
      <w:r w:rsidR="001C7CF6" w:rsidRPr="0012391B">
        <w:rPr>
          <w:rFonts w:ascii="Montserrat" w:eastAsia="Adobe Song Std L" w:hAnsi="Montserrat"/>
          <w:sz w:val="20"/>
          <w:szCs w:val="20"/>
          <w:highlight w:val="green"/>
        </w:rPr>
        <w:t xml:space="preserve">el aprendizaje supervisado y no supervisado </w:t>
      </w:r>
      <w:r w:rsidR="00851CBA" w:rsidRPr="0012391B">
        <w:rPr>
          <w:rFonts w:ascii="Montserrat" w:eastAsia="Adobe Song Std L" w:hAnsi="Montserrat"/>
          <w:sz w:val="20"/>
          <w:szCs w:val="20"/>
          <w:highlight w:val="green"/>
        </w:rPr>
        <w:t>durante la recopilación de</w:t>
      </w:r>
      <w:r w:rsidR="001C7CF6" w:rsidRPr="0012391B">
        <w:rPr>
          <w:rFonts w:ascii="Montserrat" w:eastAsia="Adobe Song Std L" w:hAnsi="Montserrat"/>
          <w:sz w:val="20"/>
          <w:szCs w:val="20"/>
          <w:highlight w:val="green"/>
        </w:rPr>
        <w:t xml:space="preserve"> información y relaciones entre datos no estructurados. </w:t>
      </w:r>
      <w:r w:rsidR="00851CBA" w:rsidRPr="0012391B">
        <w:rPr>
          <w:rFonts w:ascii="Montserrat" w:eastAsia="Adobe Song Std L" w:hAnsi="Montserrat"/>
          <w:sz w:val="20"/>
          <w:szCs w:val="20"/>
          <w:highlight w:val="green"/>
        </w:rPr>
        <w:t xml:space="preserve">En otras palabras, esta tecnología </w:t>
      </w:r>
      <w:r w:rsidR="001C7CF6" w:rsidRPr="0012391B">
        <w:rPr>
          <w:rFonts w:ascii="Montserrat" w:eastAsia="Adobe Song Std L" w:hAnsi="Montserrat"/>
          <w:sz w:val="20"/>
          <w:szCs w:val="20"/>
          <w:highlight w:val="green"/>
        </w:rPr>
        <w:t>Identifica el texto, extrae frases, procesos o eventos clave</w:t>
      </w:r>
      <w:r w:rsidR="00F45DA3" w:rsidRPr="0012391B">
        <w:rPr>
          <w:rFonts w:ascii="Montserrat" w:eastAsia="Adobe Song Std L" w:hAnsi="Montserrat"/>
          <w:sz w:val="20"/>
          <w:szCs w:val="20"/>
          <w:highlight w:val="green"/>
        </w:rPr>
        <w:t xml:space="preserve">, comprende </w:t>
      </w:r>
      <w:r w:rsidR="00851CBA" w:rsidRPr="0012391B">
        <w:rPr>
          <w:rFonts w:ascii="Montserrat" w:eastAsia="Adobe Song Std L" w:hAnsi="Montserrat"/>
          <w:sz w:val="20"/>
          <w:szCs w:val="20"/>
          <w:highlight w:val="green"/>
        </w:rPr>
        <w:t>la valencia</w:t>
      </w:r>
      <w:r w:rsidR="00F45DA3" w:rsidRPr="0012391B">
        <w:rPr>
          <w:rFonts w:ascii="Montserrat" w:eastAsia="Adobe Song Std L" w:hAnsi="Montserrat"/>
          <w:sz w:val="20"/>
          <w:szCs w:val="20"/>
          <w:highlight w:val="green"/>
        </w:rPr>
        <w:t xml:space="preserve"> del texto</w:t>
      </w:r>
      <w:r w:rsidR="00851CBA" w:rsidRPr="0012391B">
        <w:rPr>
          <w:rFonts w:ascii="Montserrat" w:eastAsia="Adobe Song Std L" w:hAnsi="Montserrat"/>
          <w:sz w:val="20"/>
          <w:szCs w:val="20"/>
          <w:highlight w:val="green"/>
        </w:rPr>
        <w:t xml:space="preserve"> y lo</w:t>
      </w:r>
      <w:r w:rsidR="00F45DA3" w:rsidRPr="0012391B">
        <w:rPr>
          <w:rFonts w:ascii="Montserrat" w:eastAsia="Adobe Song Std L" w:hAnsi="Montserrat"/>
          <w:sz w:val="20"/>
          <w:szCs w:val="20"/>
          <w:highlight w:val="green"/>
        </w:rPr>
        <w:t xml:space="preserve"> analiza mediante </w:t>
      </w:r>
      <w:r w:rsidR="00851CBA" w:rsidRPr="0012391B">
        <w:rPr>
          <w:rFonts w:ascii="Montserrat" w:eastAsia="Adobe Song Std L" w:hAnsi="Montserrat"/>
          <w:sz w:val="20"/>
          <w:szCs w:val="20"/>
          <w:highlight w:val="green"/>
        </w:rPr>
        <w:t xml:space="preserve">un proceso de </w:t>
      </w:r>
      <w:proofErr w:type="spellStart"/>
      <w:r w:rsidR="00F45DA3" w:rsidRPr="0012391B">
        <w:rPr>
          <w:rFonts w:ascii="Montserrat" w:eastAsia="Adobe Song Std L" w:hAnsi="Montserrat"/>
          <w:sz w:val="20"/>
          <w:szCs w:val="20"/>
          <w:highlight w:val="green"/>
        </w:rPr>
        <w:t>tokenización</w:t>
      </w:r>
      <w:proofErr w:type="spellEnd"/>
      <w:r w:rsidR="00F45DA3" w:rsidRPr="0012391B">
        <w:rPr>
          <w:rFonts w:ascii="Montserrat" w:eastAsia="Adobe Song Std L" w:hAnsi="Montserrat"/>
          <w:sz w:val="20"/>
          <w:szCs w:val="20"/>
          <w:highlight w:val="green"/>
        </w:rPr>
        <w:t xml:space="preserve"> y </w:t>
      </w:r>
      <w:r w:rsidR="00851CBA" w:rsidRPr="0012391B">
        <w:rPr>
          <w:rFonts w:ascii="Montserrat" w:eastAsia="Adobe Song Std L" w:hAnsi="Montserrat"/>
          <w:sz w:val="20"/>
          <w:szCs w:val="20"/>
          <w:highlight w:val="green"/>
        </w:rPr>
        <w:t xml:space="preserve">construcción de </w:t>
      </w:r>
      <w:r w:rsidR="00F45DA3" w:rsidRPr="0012391B">
        <w:rPr>
          <w:rFonts w:ascii="Montserrat" w:eastAsia="Adobe Song Std L" w:hAnsi="Montserrat"/>
          <w:sz w:val="20"/>
          <w:szCs w:val="20"/>
          <w:highlight w:val="green"/>
        </w:rPr>
        <w:t>categorías gramaticales,</w:t>
      </w:r>
      <w:r w:rsidR="00851CBA" w:rsidRPr="0012391B">
        <w:rPr>
          <w:rFonts w:ascii="Montserrat" w:eastAsia="Adobe Song Std L" w:hAnsi="Montserrat"/>
          <w:sz w:val="20"/>
          <w:szCs w:val="20"/>
          <w:highlight w:val="green"/>
        </w:rPr>
        <w:t xml:space="preserve"> que permite</w:t>
      </w:r>
      <w:r w:rsidR="00F45DA3" w:rsidRPr="0012391B">
        <w:rPr>
          <w:rFonts w:ascii="Montserrat" w:eastAsia="Adobe Song Std L" w:hAnsi="Montserrat"/>
          <w:sz w:val="20"/>
          <w:szCs w:val="20"/>
          <w:highlight w:val="green"/>
        </w:rPr>
        <w:t xml:space="preserve"> organiza</w:t>
      </w:r>
      <w:r w:rsidR="00851CBA" w:rsidRPr="0012391B">
        <w:rPr>
          <w:rFonts w:ascii="Montserrat" w:eastAsia="Adobe Song Std L" w:hAnsi="Montserrat"/>
          <w:sz w:val="20"/>
          <w:szCs w:val="20"/>
          <w:highlight w:val="green"/>
        </w:rPr>
        <w:t>r</w:t>
      </w:r>
      <w:r w:rsidR="00F45DA3" w:rsidRPr="0012391B">
        <w:rPr>
          <w:rFonts w:ascii="Montserrat" w:eastAsia="Adobe Song Std L" w:hAnsi="Montserrat"/>
          <w:sz w:val="20"/>
          <w:szCs w:val="20"/>
          <w:highlight w:val="green"/>
        </w:rPr>
        <w:t xml:space="preserve"> el texto por temas e intenciones</w:t>
      </w:r>
      <w:r w:rsidR="00851CBA" w:rsidRPr="0012391B">
        <w:rPr>
          <w:rFonts w:ascii="Montserrat" w:eastAsia="Adobe Song Std L" w:hAnsi="Montserrat"/>
          <w:sz w:val="20"/>
          <w:szCs w:val="20"/>
          <w:highlight w:val="green"/>
        </w:rPr>
        <w:t>. Asimismo</w:t>
      </w:r>
      <w:r w:rsidR="00F45DA3" w:rsidRPr="0012391B">
        <w:rPr>
          <w:rFonts w:ascii="Montserrat" w:eastAsia="Adobe Song Std L" w:hAnsi="Montserrat"/>
          <w:sz w:val="20"/>
          <w:szCs w:val="20"/>
          <w:highlight w:val="green"/>
        </w:rPr>
        <w:t xml:space="preserve">, los algoritmos </w:t>
      </w:r>
      <w:r w:rsidR="00851CBA" w:rsidRPr="0012391B">
        <w:rPr>
          <w:rFonts w:ascii="Montserrat" w:eastAsia="Adobe Song Std L" w:hAnsi="Montserrat"/>
          <w:sz w:val="20"/>
          <w:szCs w:val="20"/>
          <w:highlight w:val="green"/>
        </w:rPr>
        <w:t>inteligentes pueden entrenarse</w:t>
      </w:r>
      <w:r w:rsidR="00F45DA3" w:rsidRPr="0012391B">
        <w:rPr>
          <w:rFonts w:ascii="Montserrat" w:eastAsia="Adobe Song Std L" w:hAnsi="Montserrat"/>
          <w:sz w:val="20"/>
          <w:szCs w:val="20"/>
          <w:highlight w:val="green"/>
        </w:rPr>
        <w:t xml:space="preserve"> para </w:t>
      </w:r>
      <w:r w:rsidR="00851CBA" w:rsidRPr="0012391B">
        <w:rPr>
          <w:rFonts w:ascii="Montserrat" w:eastAsia="Adobe Song Std L" w:hAnsi="Montserrat"/>
          <w:sz w:val="20"/>
          <w:szCs w:val="20"/>
          <w:highlight w:val="green"/>
        </w:rPr>
        <w:t>la creación de</w:t>
      </w:r>
      <w:r w:rsidR="00F45DA3" w:rsidRPr="0012391B">
        <w:rPr>
          <w:rFonts w:ascii="Montserrat" w:eastAsia="Adobe Song Std L" w:hAnsi="Montserrat"/>
          <w:sz w:val="20"/>
          <w:szCs w:val="20"/>
          <w:highlight w:val="green"/>
        </w:rPr>
        <w:t xml:space="preserve"> un conjunto de modelos de clasificación de texto que </w:t>
      </w:r>
      <w:r w:rsidR="00851CBA" w:rsidRPr="0012391B">
        <w:rPr>
          <w:rFonts w:ascii="Montserrat" w:eastAsia="Adobe Song Std L" w:hAnsi="Montserrat"/>
          <w:sz w:val="20"/>
          <w:szCs w:val="20"/>
          <w:highlight w:val="green"/>
        </w:rPr>
        <w:t xml:space="preserve">les permitan una mejor adaptación </w:t>
      </w:r>
      <w:r w:rsidR="00F45DA3" w:rsidRPr="0012391B">
        <w:rPr>
          <w:rFonts w:ascii="Montserrat" w:eastAsia="Adobe Song Std L" w:hAnsi="Montserrat"/>
          <w:sz w:val="20"/>
          <w:szCs w:val="20"/>
          <w:highlight w:val="green"/>
        </w:rPr>
        <w:t>a las necesidades</w:t>
      </w:r>
      <w:r w:rsidR="00851CBA" w:rsidRPr="0012391B">
        <w:rPr>
          <w:rFonts w:ascii="Montserrat" w:eastAsia="Adobe Song Std L" w:hAnsi="Montserrat"/>
          <w:sz w:val="20"/>
          <w:szCs w:val="20"/>
          <w:highlight w:val="green"/>
        </w:rPr>
        <w:t xml:space="preserve"> asociadas con cada</w:t>
      </w:r>
      <w:r w:rsidR="00F45DA3" w:rsidRPr="0012391B">
        <w:rPr>
          <w:rFonts w:ascii="Montserrat" w:eastAsia="Adobe Song Std L" w:hAnsi="Montserrat"/>
          <w:sz w:val="20"/>
          <w:szCs w:val="20"/>
          <w:highlight w:val="green"/>
        </w:rPr>
        <w:t xml:space="preserve"> proceso y </w:t>
      </w:r>
      <w:r w:rsidR="00851CBA" w:rsidRPr="0012391B">
        <w:rPr>
          <w:rFonts w:ascii="Montserrat" w:eastAsia="Adobe Song Std L" w:hAnsi="Montserrat"/>
          <w:sz w:val="20"/>
          <w:szCs w:val="20"/>
          <w:highlight w:val="green"/>
        </w:rPr>
        <w:t xml:space="preserve">a los </w:t>
      </w:r>
      <w:r w:rsidR="00F45DA3" w:rsidRPr="0012391B">
        <w:rPr>
          <w:rFonts w:ascii="Montserrat" w:eastAsia="Adobe Song Std L" w:hAnsi="Montserrat"/>
          <w:sz w:val="20"/>
          <w:szCs w:val="20"/>
          <w:highlight w:val="green"/>
        </w:rPr>
        <w:t>actores educativos bajo valoración.</w:t>
      </w:r>
    </w:p>
    <w:p w14:paraId="2999C571" w14:textId="2517DEBA" w:rsidR="008C0584" w:rsidRPr="006233CD" w:rsidRDefault="00F44CDF" w:rsidP="00A57D07">
      <w:pPr>
        <w:spacing w:before="240" w:line="360" w:lineRule="auto"/>
        <w:jc w:val="both"/>
        <w:rPr>
          <w:rFonts w:ascii="Montserrat" w:eastAsia="Adobe Song Std L" w:hAnsi="Montserrat" w:hint="eastAsia"/>
          <w:sz w:val="20"/>
          <w:szCs w:val="20"/>
        </w:rPr>
      </w:pPr>
      <w:r w:rsidRPr="006233CD">
        <w:rPr>
          <w:rFonts w:ascii="Montserrat" w:eastAsia="Adobe Song Std L" w:hAnsi="Montserrat"/>
          <w:sz w:val="20"/>
          <w:szCs w:val="20"/>
        </w:rPr>
        <w:t>En la</w:t>
      </w:r>
      <w:r w:rsidR="00AE0B67" w:rsidRPr="006233CD">
        <w:rPr>
          <w:rFonts w:ascii="Montserrat" w:eastAsia="Adobe Song Std L" w:hAnsi="Montserrat"/>
          <w:sz w:val="20"/>
          <w:szCs w:val="20"/>
        </w:rPr>
        <w:t xml:space="preserve"> </w:t>
      </w:r>
      <w:r w:rsidRPr="006233CD">
        <w:rPr>
          <w:rFonts w:ascii="Montserrat" w:eastAsia="Adobe Song Std L" w:hAnsi="Montserrat"/>
          <w:sz w:val="20"/>
          <w:szCs w:val="20"/>
        </w:rPr>
        <w:t>T</w:t>
      </w:r>
      <w:r w:rsidR="00AE0B67" w:rsidRPr="006233CD">
        <w:rPr>
          <w:rFonts w:ascii="Montserrat" w:eastAsia="Adobe Song Std L" w:hAnsi="Montserrat"/>
          <w:sz w:val="20"/>
          <w:szCs w:val="20"/>
        </w:rPr>
        <w:t xml:space="preserve">abla 1 </w:t>
      </w:r>
      <w:r w:rsidRPr="006233CD">
        <w:rPr>
          <w:rFonts w:ascii="Montserrat" w:eastAsia="Adobe Song Std L" w:hAnsi="Montserrat"/>
          <w:sz w:val="20"/>
          <w:szCs w:val="20"/>
        </w:rPr>
        <w:t xml:space="preserve">se </w:t>
      </w:r>
      <w:r w:rsidR="00AE0B67" w:rsidRPr="006233CD">
        <w:rPr>
          <w:rFonts w:ascii="Montserrat" w:eastAsia="Adobe Song Std L" w:hAnsi="Montserrat"/>
          <w:sz w:val="20"/>
          <w:szCs w:val="20"/>
        </w:rPr>
        <w:t xml:space="preserve">muestra la cuantificación de los instrumentos requeridos para </w:t>
      </w:r>
      <w:r w:rsidR="00C81356" w:rsidRPr="006233CD">
        <w:rPr>
          <w:rFonts w:ascii="Montserrat" w:eastAsia="Adobe Song Std L" w:hAnsi="Montserrat"/>
          <w:sz w:val="20"/>
          <w:szCs w:val="20"/>
        </w:rPr>
        <w:t>E</w:t>
      </w:r>
      <w:r w:rsidR="00AE0B67" w:rsidRPr="006233CD">
        <w:rPr>
          <w:rFonts w:ascii="Montserrat" w:eastAsia="Adobe Song Std L" w:hAnsi="Montserrat"/>
          <w:sz w:val="20"/>
          <w:szCs w:val="20"/>
        </w:rPr>
        <w:t xml:space="preserve">ducación </w:t>
      </w:r>
      <w:r w:rsidR="00C81356" w:rsidRPr="006233CD">
        <w:rPr>
          <w:rFonts w:ascii="Montserrat" w:eastAsia="Adobe Song Std L" w:hAnsi="Montserrat"/>
          <w:sz w:val="20"/>
          <w:szCs w:val="20"/>
        </w:rPr>
        <w:t>B</w:t>
      </w:r>
      <w:r w:rsidR="00AE0B67" w:rsidRPr="006233CD">
        <w:rPr>
          <w:rFonts w:ascii="Montserrat" w:eastAsia="Adobe Song Std L" w:hAnsi="Montserrat"/>
          <w:sz w:val="20"/>
          <w:szCs w:val="20"/>
        </w:rPr>
        <w:t>ásica en los ciclos 2020-2021 y 2021-2022, identificando la correspondencia entre cada un</w:t>
      </w:r>
      <w:r w:rsidR="00BD6D0C" w:rsidRPr="006233CD">
        <w:rPr>
          <w:rFonts w:ascii="Montserrat" w:eastAsia="Adobe Song Std L" w:hAnsi="Montserrat"/>
          <w:sz w:val="20"/>
          <w:szCs w:val="20"/>
        </w:rPr>
        <w:t xml:space="preserve">a de </w:t>
      </w:r>
      <w:r w:rsidR="003956A8" w:rsidRPr="006233CD">
        <w:rPr>
          <w:rFonts w:ascii="Montserrat" w:eastAsia="Adobe Song Std L" w:hAnsi="Montserrat"/>
          <w:sz w:val="20"/>
          <w:szCs w:val="20"/>
        </w:rPr>
        <w:t>las metodologías</w:t>
      </w:r>
      <w:r w:rsidR="00BD6D0C" w:rsidRPr="006233CD">
        <w:rPr>
          <w:rFonts w:ascii="Montserrat" w:eastAsia="Adobe Song Std L" w:hAnsi="Montserrat"/>
          <w:sz w:val="20"/>
          <w:szCs w:val="20"/>
        </w:rPr>
        <w:t xml:space="preserve"> antes descritas </w:t>
      </w:r>
      <w:r w:rsidR="00B6021B" w:rsidRPr="006233CD">
        <w:rPr>
          <w:rFonts w:ascii="Montserrat" w:eastAsia="Adobe Song Std L" w:hAnsi="Montserrat"/>
          <w:sz w:val="20"/>
          <w:szCs w:val="20"/>
        </w:rPr>
        <w:t>y los</w:t>
      </w:r>
      <w:r w:rsidRPr="006233CD">
        <w:rPr>
          <w:rFonts w:ascii="Montserrat" w:eastAsia="Adobe Song Std L" w:hAnsi="Montserrat"/>
          <w:sz w:val="20"/>
          <w:szCs w:val="20"/>
        </w:rPr>
        <w:t xml:space="preserve"> </w:t>
      </w:r>
      <w:r w:rsidR="00BD6D0C" w:rsidRPr="006233CD">
        <w:rPr>
          <w:rFonts w:ascii="Montserrat" w:eastAsia="Adobe Song Std L" w:hAnsi="Montserrat"/>
          <w:sz w:val="20"/>
          <w:szCs w:val="20"/>
        </w:rPr>
        <w:t>instrumentos</w:t>
      </w:r>
      <w:r w:rsidRPr="006233CD">
        <w:rPr>
          <w:rFonts w:ascii="Montserrat" w:eastAsia="Adobe Song Std L" w:hAnsi="Montserrat"/>
          <w:sz w:val="20"/>
          <w:szCs w:val="20"/>
        </w:rPr>
        <w:t xml:space="preserve"> requeridos</w:t>
      </w:r>
      <w:r w:rsidR="00BD6D0C" w:rsidRPr="006233CD">
        <w:rPr>
          <w:rFonts w:ascii="Montserrat" w:eastAsia="Adobe Song Std L" w:hAnsi="Montserrat"/>
          <w:sz w:val="20"/>
          <w:szCs w:val="20"/>
        </w:rPr>
        <w:t xml:space="preserve">. </w:t>
      </w:r>
    </w:p>
    <w:p w14:paraId="62972BC7" w14:textId="5C774CDB" w:rsidR="000578FD" w:rsidRDefault="000578FD" w:rsidP="00475F57"/>
    <w:p w14:paraId="67CC460C" w14:textId="77777777" w:rsidR="000578FD" w:rsidRDefault="000578FD" w:rsidP="00475F57"/>
    <w:tbl>
      <w:tblPr>
        <w:tblW w:w="8861" w:type="dxa"/>
        <w:tblCellMar>
          <w:left w:w="70" w:type="dxa"/>
          <w:right w:w="70" w:type="dxa"/>
        </w:tblCellMar>
        <w:tblLook w:val="04A0" w:firstRow="1" w:lastRow="0" w:firstColumn="1" w:lastColumn="0" w:noHBand="0" w:noVBand="1"/>
      </w:tblPr>
      <w:tblGrid>
        <w:gridCol w:w="1187"/>
        <w:gridCol w:w="1473"/>
        <w:gridCol w:w="1179"/>
        <w:gridCol w:w="1993"/>
        <w:gridCol w:w="1200"/>
        <w:gridCol w:w="926"/>
        <w:gridCol w:w="903"/>
      </w:tblGrid>
      <w:tr w:rsidR="00475F57" w:rsidRPr="004C155F" w14:paraId="10BB215C" w14:textId="77777777" w:rsidTr="00943101">
        <w:trPr>
          <w:trHeight w:val="315"/>
        </w:trPr>
        <w:tc>
          <w:tcPr>
            <w:tcW w:w="8861" w:type="dxa"/>
            <w:gridSpan w:val="7"/>
            <w:tcBorders>
              <w:top w:val="single" w:sz="8" w:space="0" w:color="auto"/>
              <w:left w:val="single" w:sz="8" w:space="0" w:color="auto"/>
              <w:bottom w:val="single" w:sz="8" w:space="0" w:color="auto"/>
              <w:right w:val="single" w:sz="8" w:space="0" w:color="000000"/>
            </w:tcBorders>
            <w:shd w:val="clear" w:color="auto" w:fill="800000"/>
            <w:noWrap/>
            <w:vAlign w:val="bottom"/>
            <w:hideMark/>
          </w:tcPr>
          <w:p w14:paraId="0ECAAF7E" w14:textId="6758A00A" w:rsidR="00475F57" w:rsidRPr="004C155F" w:rsidRDefault="00475F57" w:rsidP="00943101">
            <w:pPr>
              <w:spacing w:after="0" w:line="240" w:lineRule="auto"/>
              <w:jc w:val="center"/>
              <w:rPr>
                <w:rFonts w:ascii="Montserrat" w:eastAsia="Times New Roman" w:hAnsi="Montserrat" w:cs="Times New Roman"/>
                <w:b/>
                <w:bCs/>
                <w:color w:val="FFFFFF"/>
                <w:sz w:val="12"/>
                <w:szCs w:val="12"/>
                <w:lang w:eastAsia="es-MX"/>
              </w:rPr>
            </w:pPr>
            <w:bookmarkStart w:id="557" w:name="_Hlk28985610"/>
            <w:r>
              <w:rPr>
                <w:rFonts w:ascii="Montserrat" w:eastAsia="Times New Roman" w:hAnsi="Montserrat" w:cs="Times New Roman"/>
                <w:b/>
                <w:bCs/>
                <w:color w:val="FFFFFF"/>
                <w:sz w:val="12"/>
                <w:szCs w:val="12"/>
                <w:lang w:eastAsia="es-MX"/>
              </w:rPr>
              <w:t xml:space="preserve">Tabla 1. </w:t>
            </w:r>
            <w:r w:rsidRPr="00956665">
              <w:rPr>
                <w:rFonts w:ascii="Montserrat" w:eastAsia="Times New Roman" w:hAnsi="Montserrat" w:cs="Times New Roman"/>
                <w:b/>
                <w:bCs/>
                <w:color w:val="FFFFFF"/>
                <w:sz w:val="12"/>
                <w:szCs w:val="12"/>
                <w:lang w:eastAsia="es-MX"/>
              </w:rPr>
              <w:t>Cuantificación de Instrumentos en</w:t>
            </w:r>
            <w:r w:rsidRPr="004C155F">
              <w:rPr>
                <w:rFonts w:ascii="Montserrat" w:eastAsia="Times New Roman" w:hAnsi="Montserrat" w:cs="Times New Roman"/>
                <w:b/>
                <w:bCs/>
                <w:color w:val="FFFFFF"/>
                <w:sz w:val="12"/>
                <w:szCs w:val="12"/>
                <w:lang w:eastAsia="es-MX"/>
              </w:rPr>
              <w:t xml:space="preserve"> Educación Básica</w:t>
            </w:r>
          </w:p>
        </w:tc>
      </w:tr>
      <w:tr w:rsidR="00475F57" w:rsidRPr="004C155F" w14:paraId="22F8C22F" w14:textId="77777777" w:rsidTr="00943101">
        <w:trPr>
          <w:trHeight w:val="915"/>
        </w:trPr>
        <w:tc>
          <w:tcPr>
            <w:tcW w:w="1187" w:type="dxa"/>
            <w:tcBorders>
              <w:top w:val="nil"/>
              <w:left w:val="single" w:sz="8" w:space="0" w:color="auto"/>
              <w:bottom w:val="nil"/>
              <w:right w:val="single" w:sz="8" w:space="0" w:color="auto"/>
            </w:tcBorders>
            <w:shd w:val="clear" w:color="000000" w:fill="800000"/>
            <w:noWrap/>
            <w:vAlign w:val="center"/>
            <w:hideMark/>
          </w:tcPr>
          <w:p w14:paraId="75FB7CD1" w14:textId="77777777" w:rsidR="00475F57" w:rsidRPr="004C155F" w:rsidRDefault="00475F57" w:rsidP="00943101">
            <w:pPr>
              <w:spacing w:after="0" w:line="240" w:lineRule="auto"/>
              <w:jc w:val="center"/>
              <w:rPr>
                <w:rFonts w:ascii="Montserrat" w:eastAsia="Times New Roman" w:hAnsi="Montserrat" w:cs="Times New Roman"/>
                <w:b/>
                <w:bCs/>
                <w:color w:val="FFFFFF"/>
                <w:sz w:val="12"/>
                <w:szCs w:val="12"/>
                <w:lang w:eastAsia="es-MX"/>
              </w:rPr>
            </w:pPr>
            <w:r w:rsidRPr="004C155F">
              <w:rPr>
                <w:rFonts w:ascii="Montserrat" w:eastAsia="Times New Roman" w:hAnsi="Montserrat" w:cs="Times New Roman"/>
                <w:b/>
                <w:bCs/>
                <w:color w:val="FFFFFF"/>
                <w:sz w:val="12"/>
                <w:szCs w:val="12"/>
                <w:lang w:eastAsia="es-MX"/>
              </w:rPr>
              <w:t>Proceso</w:t>
            </w:r>
          </w:p>
        </w:tc>
        <w:tc>
          <w:tcPr>
            <w:tcW w:w="1473" w:type="dxa"/>
            <w:tcBorders>
              <w:top w:val="nil"/>
              <w:left w:val="nil"/>
              <w:bottom w:val="nil"/>
              <w:right w:val="nil"/>
            </w:tcBorders>
            <w:shd w:val="clear" w:color="000000" w:fill="800000"/>
            <w:vAlign w:val="center"/>
            <w:hideMark/>
          </w:tcPr>
          <w:p w14:paraId="4BF0592F" w14:textId="77777777" w:rsidR="00475F57" w:rsidRPr="004C155F" w:rsidRDefault="00475F57" w:rsidP="00943101">
            <w:pPr>
              <w:spacing w:after="0" w:line="240" w:lineRule="auto"/>
              <w:jc w:val="center"/>
              <w:rPr>
                <w:rFonts w:ascii="Montserrat" w:eastAsia="Times New Roman" w:hAnsi="Montserrat" w:cs="Times New Roman"/>
                <w:b/>
                <w:bCs/>
                <w:color w:val="FFFFFF"/>
                <w:sz w:val="12"/>
                <w:szCs w:val="12"/>
                <w:lang w:eastAsia="es-MX"/>
              </w:rPr>
            </w:pPr>
            <w:r w:rsidRPr="004C155F">
              <w:rPr>
                <w:rFonts w:ascii="Montserrat" w:eastAsia="Times New Roman" w:hAnsi="Montserrat" w:cs="Times New Roman"/>
                <w:b/>
                <w:bCs/>
                <w:color w:val="FFFFFF"/>
                <w:sz w:val="12"/>
                <w:szCs w:val="12"/>
                <w:lang w:eastAsia="es-MX"/>
              </w:rPr>
              <w:t>Instrumento</w:t>
            </w:r>
          </w:p>
        </w:tc>
        <w:tc>
          <w:tcPr>
            <w:tcW w:w="1179" w:type="dxa"/>
            <w:tcBorders>
              <w:top w:val="nil"/>
              <w:left w:val="single" w:sz="8" w:space="0" w:color="auto"/>
              <w:bottom w:val="nil"/>
              <w:right w:val="single" w:sz="8" w:space="0" w:color="auto"/>
            </w:tcBorders>
            <w:shd w:val="clear" w:color="000000" w:fill="800000"/>
            <w:vAlign w:val="center"/>
            <w:hideMark/>
          </w:tcPr>
          <w:p w14:paraId="5E9A3245" w14:textId="77777777" w:rsidR="00475F57" w:rsidRPr="004C155F" w:rsidRDefault="00475F57" w:rsidP="00943101">
            <w:pPr>
              <w:spacing w:after="0" w:line="240" w:lineRule="auto"/>
              <w:jc w:val="center"/>
              <w:rPr>
                <w:rFonts w:ascii="Montserrat" w:eastAsia="Times New Roman" w:hAnsi="Montserrat" w:cs="Times New Roman"/>
                <w:b/>
                <w:bCs/>
                <w:color w:val="FFFFFF"/>
                <w:sz w:val="12"/>
                <w:szCs w:val="12"/>
                <w:lang w:eastAsia="es-MX"/>
              </w:rPr>
            </w:pPr>
            <w:r w:rsidRPr="004C155F">
              <w:rPr>
                <w:rFonts w:ascii="Montserrat" w:eastAsia="Times New Roman" w:hAnsi="Montserrat" w:cs="Times New Roman"/>
                <w:b/>
                <w:bCs/>
                <w:color w:val="FFFFFF"/>
                <w:sz w:val="12"/>
                <w:szCs w:val="12"/>
                <w:lang w:eastAsia="es-MX"/>
              </w:rPr>
              <w:t>Función</w:t>
            </w:r>
          </w:p>
        </w:tc>
        <w:tc>
          <w:tcPr>
            <w:tcW w:w="1993" w:type="dxa"/>
            <w:tcBorders>
              <w:top w:val="nil"/>
              <w:left w:val="nil"/>
              <w:bottom w:val="nil"/>
              <w:right w:val="single" w:sz="8" w:space="0" w:color="auto"/>
            </w:tcBorders>
            <w:shd w:val="clear" w:color="auto" w:fill="800000"/>
            <w:noWrap/>
            <w:vAlign w:val="center"/>
            <w:hideMark/>
          </w:tcPr>
          <w:p w14:paraId="5C8764DF" w14:textId="77777777" w:rsidR="00475F57" w:rsidRPr="004C155F" w:rsidRDefault="00475F57" w:rsidP="00943101">
            <w:pPr>
              <w:spacing w:after="0" w:line="240" w:lineRule="auto"/>
              <w:jc w:val="center"/>
              <w:rPr>
                <w:rFonts w:ascii="Montserrat" w:eastAsia="Times New Roman" w:hAnsi="Montserrat" w:cs="Times New Roman"/>
                <w:b/>
                <w:bCs/>
                <w:color w:val="FFFFFF"/>
                <w:sz w:val="12"/>
                <w:szCs w:val="12"/>
                <w:lang w:eastAsia="es-MX"/>
              </w:rPr>
            </w:pPr>
            <w:r w:rsidRPr="004C155F">
              <w:rPr>
                <w:rFonts w:ascii="Montserrat" w:eastAsia="Times New Roman" w:hAnsi="Montserrat" w:cs="Times New Roman"/>
                <w:b/>
                <w:bCs/>
                <w:color w:val="FFFFFF"/>
                <w:sz w:val="12"/>
                <w:szCs w:val="12"/>
                <w:lang w:eastAsia="es-MX"/>
              </w:rPr>
              <w:t>Nivel educativo</w:t>
            </w:r>
          </w:p>
        </w:tc>
        <w:tc>
          <w:tcPr>
            <w:tcW w:w="1200" w:type="dxa"/>
            <w:tcBorders>
              <w:top w:val="nil"/>
              <w:left w:val="nil"/>
              <w:bottom w:val="nil"/>
              <w:right w:val="single" w:sz="8" w:space="0" w:color="auto"/>
            </w:tcBorders>
            <w:shd w:val="clear" w:color="auto" w:fill="800000"/>
            <w:vAlign w:val="center"/>
            <w:hideMark/>
          </w:tcPr>
          <w:p w14:paraId="513596C1" w14:textId="77777777" w:rsidR="00475F57" w:rsidRPr="004C155F" w:rsidRDefault="00475F57" w:rsidP="00943101">
            <w:pPr>
              <w:spacing w:after="0" w:line="240" w:lineRule="auto"/>
              <w:jc w:val="center"/>
              <w:rPr>
                <w:rFonts w:ascii="Montserrat" w:eastAsia="Times New Roman" w:hAnsi="Montserrat" w:cs="Times New Roman"/>
                <w:b/>
                <w:bCs/>
                <w:color w:val="FFFFFF"/>
                <w:sz w:val="12"/>
                <w:szCs w:val="12"/>
                <w:lang w:eastAsia="es-MX"/>
              </w:rPr>
            </w:pPr>
            <w:r w:rsidRPr="004C155F">
              <w:rPr>
                <w:rFonts w:ascii="Montserrat" w:eastAsia="Times New Roman" w:hAnsi="Montserrat" w:cs="Times New Roman"/>
                <w:b/>
                <w:bCs/>
                <w:color w:val="FFFFFF"/>
                <w:sz w:val="12"/>
                <w:szCs w:val="12"/>
                <w:lang w:eastAsia="es-MX"/>
              </w:rPr>
              <w:t>Metodología de Construcción</w:t>
            </w:r>
          </w:p>
        </w:tc>
        <w:tc>
          <w:tcPr>
            <w:tcW w:w="926" w:type="dxa"/>
            <w:tcBorders>
              <w:top w:val="nil"/>
              <w:left w:val="nil"/>
              <w:bottom w:val="nil"/>
              <w:right w:val="single" w:sz="8" w:space="0" w:color="auto"/>
            </w:tcBorders>
            <w:shd w:val="clear" w:color="auto" w:fill="800000"/>
            <w:vAlign w:val="center"/>
            <w:hideMark/>
          </w:tcPr>
          <w:p w14:paraId="0FE5387E" w14:textId="77777777" w:rsidR="00475F57" w:rsidRPr="004C155F" w:rsidRDefault="00475F57" w:rsidP="00943101">
            <w:pPr>
              <w:spacing w:after="0" w:line="240" w:lineRule="auto"/>
              <w:jc w:val="center"/>
              <w:rPr>
                <w:rFonts w:ascii="Montserrat" w:eastAsia="Times New Roman" w:hAnsi="Montserrat" w:cs="Times New Roman"/>
                <w:b/>
                <w:bCs/>
                <w:color w:val="FFFFFF"/>
                <w:sz w:val="12"/>
                <w:szCs w:val="12"/>
                <w:lang w:eastAsia="es-MX"/>
              </w:rPr>
            </w:pPr>
            <w:r w:rsidRPr="004C155F">
              <w:rPr>
                <w:rFonts w:ascii="Montserrat" w:eastAsia="Times New Roman" w:hAnsi="Montserrat" w:cs="Times New Roman"/>
                <w:b/>
                <w:bCs/>
                <w:color w:val="FFFFFF"/>
                <w:sz w:val="12"/>
                <w:szCs w:val="12"/>
                <w:lang w:eastAsia="es-MX"/>
              </w:rPr>
              <w:t>Unidades por función</w:t>
            </w:r>
          </w:p>
        </w:tc>
        <w:tc>
          <w:tcPr>
            <w:tcW w:w="903" w:type="dxa"/>
            <w:tcBorders>
              <w:top w:val="nil"/>
              <w:left w:val="nil"/>
              <w:bottom w:val="nil"/>
              <w:right w:val="single" w:sz="4" w:space="0" w:color="auto"/>
            </w:tcBorders>
            <w:shd w:val="clear" w:color="auto" w:fill="800000"/>
            <w:vAlign w:val="center"/>
            <w:hideMark/>
          </w:tcPr>
          <w:p w14:paraId="67B4ED19" w14:textId="77777777" w:rsidR="00475F57" w:rsidRPr="004C155F" w:rsidRDefault="00475F57" w:rsidP="00943101">
            <w:pPr>
              <w:spacing w:after="0" w:line="240" w:lineRule="auto"/>
              <w:jc w:val="center"/>
              <w:rPr>
                <w:rFonts w:ascii="Montserrat" w:eastAsia="Times New Roman" w:hAnsi="Montserrat" w:cs="Times New Roman"/>
                <w:b/>
                <w:bCs/>
                <w:color w:val="FFFFFF"/>
                <w:sz w:val="12"/>
                <w:szCs w:val="12"/>
                <w:lang w:eastAsia="es-MX"/>
              </w:rPr>
            </w:pPr>
            <w:r w:rsidRPr="004C155F">
              <w:rPr>
                <w:rFonts w:ascii="Montserrat" w:eastAsia="Times New Roman" w:hAnsi="Montserrat" w:cs="Times New Roman"/>
                <w:b/>
                <w:bCs/>
                <w:color w:val="FFFFFF"/>
                <w:sz w:val="12"/>
                <w:szCs w:val="12"/>
                <w:lang w:eastAsia="es-MX"/>
              </w:rPr>
              <w:t>Unidades por proceso</w:t>
            </w:r>
          </w:p>
        </w:tc>
      </w:tr>
      <w:tr w:rsidR="00475F57" w:rsidRPr="004C155F" w14:paraId="585C940C" w14:textId="77777777" w:rsidTr="00943101">
        <w:trPr>
          <w:trHeight w:val="1575"/>
        </w:trPr>
        <w:tc>
          <w:tcPr>
            <w:tcW w:w="1187" w:type="dxa"/>
            <w:vMerge w:val="restart"/>
            <w:tcBorders>
              <w:top w:val="single" w:sz="8" w:space="0" w:color="auto"/>
              <w:left w:val="single" w:sz="8" w:space="0" w:color="auto"/>
              <w:bottom w:val="single" w:sz="8" w:space="0" w:color="000000"/>
              <w:right w:val="single" w:sz="8" w:space="0" w:color="auto"/>
            </w:tcBorders>
            <w:shd w:val="clear" w:color="000000" w:fill="FFFFFF"/>
            <w:vAlign w:val="center"/>
            <w:hideMark/>
          </w:tcPr>
          <w:p w14:paraId="3C3E4058"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Admisión</w:t>
            </w:r>
          </w:p>
        </w:tc>
        <w:tc>
          <w:tcPr>
            <w:tcW w:w="1473" w:type="dxa"/>
            <w:tcBorders>
              <w:top w:val="single" w:sz="8" w:space="0" w:color="auto"/>
              <w:left w:val="nil"/>
              <w:bottom w:val="single" w:sz="4" w:space="0" w:color="auto"/>
              <w:right w:val="nil"/>
            </w:tcBorders>
            <w:shd w:val="clear" w:color="000000" w:fill="FFFFFF"/>
            <w:vAlign w:val="center"/>
            <w:hideMark/>
          </w:tcPr>
          <w:p w14:paraId="3B373D72"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 xml:space="preserve">Instrumento de acreditación. Curso Habilidades Docentes para la NEM </w:t>
            </w:r>
          </w:p>
        </w:tc>
        <w:tc>
          <w:tcPr>
            <w:tcW w:w="1179" w:type="dxa"/>
            <w:tcBorders>
              <w:top w:val="single" w:sz="8" w:space="0" w:color="auto"/>
              <w:left w:val="single" w:sz="8" w:space="0" w:color="auto"/>
              <w:bottom w:val="single" w:sz="4" w:space="0" w:color="auto"/>
              <w:right w:val="single" w:sz="8" w:space="0" w:color="auto"/>
            </w:tcBorders>
            <w:shd w:val="clear" w:color="000000" w:fill="FFFFFF"/>
            <w:vAlign w:val="center"/>
            <w:hideMark/>
          </w:tcPr>
          <w:p w14:paraId="513D1136"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Docente y técnico docente</w:t>
            </w:r>
          </w:p>
        </w:tc>
        <w:tc>
          <w:tcPr>
            <w:tcW w:w="1993" w:type="dxa"/>
            <w:tcBorders>
              <w:top w:val="single" w:sz="8" w:space="0" w:color="auto"/>
              <w:left w:val="nil"/>
              <w:bottom w:val="single" w:sz="4" w:space="0" w:color="auto"/>
              <w:right w:val="single" w:sz="8" w:space="0" w:color="auto"/>
            </w:tcBorders>
            <w:shd w:val="clear" w:color="000000" w:fill="FFFFFF"/>
            <w:vAlign w:val="center"/>
            <w:hideMark/>
          </w:tcPr>
          <w:p w14:paraId="2ECA1371"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Genérico para EB</w:t>
            </w:r>
          </w:p>
        </w:tc>
        <w:tc>
          <w:tcPr>
            <w:tcW w:w="1200" w:type="dxa"/>
            <w:tcBorders>
              <w:top w:val="single" w:sz="8" w:space="0" w:color="auto"/>
              <w:left w:val="nil"/>
              <w:bottom w:val="single" w:sz="4" w:space="0" w:color="auto"/>
              <w:right w:val="single" w:sz="8" w:space="0" w:color="auto"/>
            </w:tcBorders>
            <w:shd w:val="clear" w:color="000000" w:fill="FFFFFF"/>
            <w:vAlign w:val="center"/>
            <w:hideMark/>
          </w:tcPr>
          <w:p w14:paraId="1958B330"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M1. Modelo Diagnóstico Cognitivo</w:t>
            </w:r>
          </w:p>
        </w:tc>
        <w:tc>
          <w:tcPr>
            <w:tcW w:w="926" w:type="dxa"/>
            <w:tcBorders>
              <w:top w:val="single" w:sz="8" w:space="0" w:color="auto"/>
              <w:left w:val="nil"/>
              <w:bottom w:val="single" w:sz="4" w:space="0" w:color="auto"/>
              <w:right w:val="single" w:sz="8" w:space="0" w:color="auto"/>
            </w:tcBorders>
            <w:shd w:val="clear" w:color="000000" w:fill="FFFFFF"/>
            <w:noWrap/>
            <w:vAlign w:val="center"/>
            <w:hideMark/>
          </w:tcPr>
          <w:p w14:paraId="7ADF09CE"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1</w:t>
            </w:r>
          </w:p>
        </w:tc>
        <w:tc>
          <w:tcPr>
            <w:tcW w:w="903" w:type="dxa"/>
            <w:vMerge w:val="restart"/>
            <w:tcBorders>
              <w:top w:val="single" w:sz="8" w:space="0" w:color="auto"/>
              <w:left w:val="nil"/>
              <w:bottom w:val="single" w:sz="8" w:space="0" w:color="000000"/>
              <w:right w:val="single" w:sz="8" w:space="0" w:color="auto"/>
            </w:tcBorders>
            <w:shd w:val="clear" w:color="000000" w:fill="FFFFFF"/>
            <w:noWrap/>
            <w:vAlign w:val="center"/>
            <w:hideMark/>
          </w:tcPr>
          <w:p w14:paraId="59882E14"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8</w:t>
            </w:r>
          </w:p>
        </w:tc>
      </w:tr>
      <w:tr w:rsidR="00475F57" w:rsidRPr="004C155F" w14:paraId="3554AE60" w14:textId="77777777" w:rsidTr="00943101">
        <w:trPr>
          <w:trHeight w:val="675"/>
        </w:trPr>
        <w:tc>
          <w:tcPr>
            <w:tcW w:w="1187" w:type="dxa"/>
            <w:vMerge/>
            <w:tcBorders>
              <w:top w:val="single" w:sz="8" w:space="0" w:color="auto"/>
              <w:left w:val="single" w:sz="8" w:space="0" w:color="auto"/>
              <w:bottom w:val="single" w:sz="8" w:space="0" w:color="000000"/>
              <w:right w:val="single" w:sz="8" w:space="0" w:color="auto"/>
            </w:tcBorders>
            <w:vAlign w:val="center"/>
            <w:hideMark/>
          </w:tcPr>
          <w:p w14:paraId="72A887F1"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val="restart"/>
            <w:tcBorders>
              <w:top w:val="nil"/>
              <w:left w:val="single" w:sz="8" w:space="0" w:color="auto"/>
              <w:bottom w:val="single" w:sz="8" w:space="0" w:color="000000"/>
              <w:right w:val="nil"/>
            </w:tcBorders>
            <w:shd w:val="clear" w:color="000000" w:fill="FFFFFF"/>
            <w:vAlign w:val="center"/>
            <w:hideMark/>
          </w:tcPr>
          <w:p w14:paraId="467424DB"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Instrumento de valoración de conocimientos y aptitudes</w:t>
            </w:r>
          </w:p>
        </w:tc>
        <w:tc>
          <w:tcPr>
            <w:tcW w:w="1179" w:type="dxa"/>
            <w:vMerge w:val="restart"/>
            <w:tcBorders>
              <w:top w:val="nil"/>
              <w:left w:val="single" w:sz="8" w:space="0" w:color="auto"/>
              <w:bottom w:val="single" w:sz="8" w:space="0" w:color="000000"/>
              <w:right w:val="single" w:sz="8" w:space="0" w:color="auto"/>
            </w:tcBorders>
            <w:shd w:val="clear" w:color="000000" w:fill="FFFFFF"/>
            <w:vAlign w:val="center"/>
            <w:hideMark/>
          </w:tcPr>
          <w:p w14:paraId="70B6CC95"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Docente y técnico docente</w:t>
            </w:r>
          </w:p>
        </w:tc>
        <w:tc>
          <w:tcPr>
            <w:tcW w:w="1993" w:type="dxa"/>
            <w:tcBorders>
              <w:top w:val="nil"/>
              <w:left w:val="nil"/>
              <w:bottom w:val="single" w:sz="4" w:space="0" w:color="auto"/>
              <w:right w:val="single" w:sz="8" w:space="0" w:color="auto"/>
            </w:tcBorders>
            <w:shd w:val="clear" w:color="000000" w:fill="FFFFFF"/>
            <w:vAlign w:val="center"/>
            <w:hideMark/>
          </w:tcPr>
          <w:p w14:paraId="2FD366F7"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Inicial y preescolar</w:t>
            </w:r>
          </w:p>
        </w:tc>
        <w:tc>
          <w:tcPr>
            <w:tcW w:w="1200" w:type="dxa"/>
            <w:tcBorders>
              <w:top w:val="nil"/>
              <w:left w:val="nil"/>
              <w:bottom w:val="single" w:sz="4" w:space="0" w:color="auto"/>
              <w:right w:val="single" w:sz="8" w:space="0" w:color="auto"/>
            </w:tcBorders>
            <w:shd w:val="clear" w:color="000000" w:fill="FFFFFF"/>
            <w:vAlign w:val="center"/>
            <w:hideMark/>
          </w:tcPr>
          <w:p w14:paraId="5C21EEDD"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M1. Modelo Diagnóstico Cognitivo</w:t>
            </w:r>
          </w:p>
        </w:tc>
        <w:tc>
          <w:tcPr>
            <w:tcW w:w="926" w:type="dxa"/>
            <w:vMerge w:val="restart"/>
            <w:tcBorders>
              <w:top w:val="nil"/>
              <w:left w:val="single" w:sz="8" w:space="0" w:color="auto"/>
              <w:bottom w:val="single" w:sz="8" w:space="0" w:color="000000"/>
              <w:right w:val="single" w:sz="8" w:space="0" w:color="auto"/>
            </w:tcBorders>
            <w:shd w:val="clear" w:color="000000" w:fill="FFFFFF"/>
            <w:noWrap/>
            <w:vAlign w:val="center"/>
            <w:hideMark/>
          </w:tcPr>
          <w:p w14:paraId="1CD58C06"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7</w:t>
            </w:r>
          </w:p>
        </w:tc>
        <w:tc>
          <w:tcPr>
            <w:tcW w:w="903" w:type="dxa"/>
            <w:vMerge/>
            <w:tcBorders>
              <w:top w:val="single" w:sz="8" w:space="0" w:color="auto"/>
              <w:left w:val="nil"/>
              <w:bottom w:val="single" w:sz="8" w:space="0" w:color="000000"/>
              <w:right w:val="single" w:sz="8" w:space="0" w:color="auto"/>
            </w:tcBorders>
            <w:vAlign w:val="center"/>
            <w:hideMark/>
          </w:tcPr>
          <w:p w14:paraId="47697FB2"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1203F94E" w14:textId="77777777" w:rsidTr="00943101">
        <w:trPr>
          <w:trHeight w:val="675"/>
        </w:trPr>
        <w:tc>
          <w:tcPr>
            <w:tcW w:w="1187" w:type="dxa"/>
            <w:vMerge/>
            <w:tcBorders>
              <w:top w:val="single" w:sz="8" w:space="0" w:color="auto"/>
              <w:left w:val="single" w:sz="8" w:space="0" w:color="auto"/>
              <w:bottom w:val="single" w:sz="8" w:space="0" w:color="000000"/>
              <w:right w:val="single" w:sz="8" w:space="0" w:color="auto"/>
            </w:tcBorders>
            <w:vAlign w:val="center"/>
            <w:hideMark/>
          </w:tcPr>
          <w:p w14:paraId="0CB26322"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tcBorders>
              <w:top w:val="nil"/>
              <w:left w:val="single" w:sz="8" w:space="0" w:color="auto"/>
              <w:bottom w:val="single" w:sz="8" w:space="0" w:color="000000"/>
              <w:right w:val="nil"/>
            </w:tcBorders>
            <w:vAlign w:val="center"/>
            <w:hideMark/>
          </w:tcPr>
          <w:p w14:paraId="3291C30E"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179" w:type="dxa"/>
            <w:vMerge/>
            <w:tcBorders>
              <w:top w:val="nil"/>
              <w:left w:val="single" w:sz="8" w:space="0" w:color="auto"/>
              <w:bottom w:val="single" w:sz="8" w:space="0" w:color="000000"/>
              <w:right w:val="single" w:sz="8" w:space="0" w:color="auto"/>
            </w:tcBorders>
            <w:vAlign w:val="center"/>
            <w:hideMark/>
          </w:tcPr>
          <w:p w14:paraId="1CF4B04D"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993" w:type="dxa"/>
            <w:tcBorders>
              <w:top w:val="nil"/>
              <w:left w:val="nil"/>
              <w:bottom w:val="single" w:sz="4" w:space="0" w:color="auto"/>
              <w:right w:val="single" w:sz="8" w:space="0" w:color="auto"/>
            </w:tcBorders>
            <w:shd w:val="clear" w:color="000000" w:fill="FFFFFF"/>
            <w:vAlign w:val="center"/>
            <w:hideMark/>
          </w:tcPr>
          <w:p w14:paraId="721C46FF"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Primaria</w:t>
            </w:r>
          </w:p>
        </w:tc>
        <w:tc>
          <w:tcPr>
            <w:tcW w:w="1200" w:type="dxa"/>
            <w:tcBorders>
              <w:top w:val="nil"/>
              <w:left w:val="nil"/>
              <w:bottom w:val="single" w:sz="4" w:space="0" w:color="auto"/>
              <w:right w:val="single" w:sz="8" w:space="0" w:color="auto"/>
            </w:tcBorders>
            <w:shd w:val="clear" w:color="000000" w:fill="FFFFFF"/>
            <w:vAlign w:val="center"/>
            <w:hideMark/>
          </w:tcPr>
          <w:p w14:paraId="41DC9A59"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M1. Modelo Diagnóstico Cognitivo</w:t>
            </w:r>
          </w:p>
        </w:tc>
        <w:tc>
          <w:tcPr>
            <w:tcW w:w="926" w:type="dxa"/>
            <w:vMerge/>
            <w:tcBorders>
              <w:top w:val="nil"/>
              <w:left w:val="single" w:sz="8" w:space="0" w:color="auto"/>
              <w:bottom w:val="single" w:sz="8" w:space="0" w:color="000000"/>
              <w:right w:val="single" w:sz="8" w:space="0" w:color="auto"/>
            </w:tcBorders>
            <w:vAlign w:val="center"/>
            <w:hideMark/>
          </w:tcPr>
          <w:p w14:paraId="471A2FF5"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903" w:type="dxa"/>
            <w:vMerge/>
            <w:tcBorders>
              <w:top w:val="single" w:sz="8" w:space="0" w:color="auto"/>
              <w:left w:val="nil"/>
              <w:bottom w:val="single" w:sz="8" w:space="0" w:color="000000"/>
              <w:right w:val="single" w:sz="8" w:space="0" w:color="auto"/>
            </w:tcBorders>
            <w:vAlign w:val="center"/>
            <w:hideMark/>
          </w:tcPr>
          <w:p w14:paraId="52AEABDC"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4D14BAC0" w14:textId="77777777" w:rsidTr="00943101">
        <w:trPr>
          <w:trHeight w:val="675"/>
        </w:trPr>
        <w:tc>
          <w:tcPr>
            <w:tcW w:w="1187" w:type="dxa"/>
            <w:vMerge/>
            <w:tcBorders>
              <w:top w:val="single" w:sz="8" w:space="0" w:color="auto"/>
              <w:left w:val="single" w:sz="8" w:space="0" w:color="auto"/>
              <w:bottom w:val="single" w:sz="8" w:space="0" w:color="000000"/>
              <w:right w:val="single" w:sz="8" w:space="0" w:color="auto"/>
            </w:tcBorders>
            <w:vAlign w:val="center"/>
            <w:hideMark/>
          </w:tcPr>
          <w:p w14:paraId="3D7FEBC5"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tcBorders>
              <w:top w:val="nil"/>
              <w:left w:val="single" w:sz="8" w:space="0" w:color="auto"/>
              <w:bottom w:val="single" w:sz="8" w:space="0" w:color="000000"/>
              <w:right w:val="nil"/>
            </w:tcBorders>
            <w:vAlign w:val="center"/>
            <w:hideMark/>
          </w:tcPr>
          <w:p w14:paraId="6F84B483"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179" w:type="dxa"/>
            <w:vMerge/>
            <w:tcBorders>
              <w:top w:val="nil"/>
              <w:left w:val="single" w:sz="8" w:space="0" w:color="auto"/>
              <w:bottom w:val="single" w:sz="8" w:space="0" w:color="000000"/>
              <w:right w:val="single" w:sz="8" w:space="0" w:color="auto"/>
            </w:tcBorders>
            <w:vAlign w:val="center"/>
            <w:hideMark/>
          </w:tcPr>
          <w:p w14:paraId="510DFE86"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993" w:type="dxa"/>
            <w:tcBorders>
              <w:top w:val="nil"/>
              <w:left w:val="nil"/>
              <w:bottom w:val="single" w:sz="4" w:space="0" w:color="auto"/>
              <w:right w:val="single" w:sz="8" w:space="0" w:color="auto"/>
            </w:tcBorders>
            <w:shd w:val="clear" w:color="000000" w:fill="FFFFFF"/>
            <w:vAlign w:val="center"/>
            <w:hideMark/>
          </w:tcPr>
          <w:p w14:paraId="20EA3B1D"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Secundaria</w:t>
            </w:r>
          </w:p>
        </w:tc>
        <w:tc>
          <w:tcPr>
            <w:tcW w:w="1200" w:type="dxa"/>
            <w:tcBorders>
              <w:top w:val="nil"/>
              <w:left w:val="nil"/>
              <w:bottom w:val="single" w:sz="4" w:space="0" w:color="auto"/>
              <w:right w:val="single" w:sz="8" w:space="0" w:color="auto"/>
            </w:tcBorders>
            <w:shd w:val="clear" w:color="000000" w:fill="FFFFFF"/>
            <w:vAlign w:val="center"/>
            <w:hideMark/>
          </w:tcPr>
          <w:p w14:paraId="54EA989B"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M1. Modelo Diagnóstico Cognitivo</w:t>
            </w:r>
          </w:p>
        </w:tc>
        <w:tc>
          <w:tcPr>
            <w:tcW w:w="926" w:type="dxa"/>
            <w:vMerge/>
            <w:tcBorders>
              <w:top w:val="nil"/>
              <w:left w:val="single" w:sz="8" w:space="0" w:color="auto"/>
              <w:bottom w:val="single" w:sz="8" w:space="0" w:color="000000"/>
              <w:right w:val="single" w:sz="8" w:space="0" w:color="auto"/>
            </w:tcBorders>
            <w:vAlign w:val="center"/>
            <w:hideMark/>
          </w:tcPr>
          <w:p w14:paraId="46ED60AE"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903" w:type="dxa"/>
            <w:vMerge/>
            <w:tcBorders>
              <w:top w:val="single" w:sz="8" w:space="0" w:color="auto"/>
              <w:left w:val="nil"/>
              <w:bottom w:val="single" w:sz="8" w:space="0" w:color="000000"/>
              <w:right w:val="single" w:sz="8" w:space="0" w:color="auto"/>
            </w:tcBorders>
            <w:vAlign w:val="center"/>
            <w:hideMark/>
          </w:tcPr>
          <w:p w14:paraId="1BA2BC0B"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6551AFE2" w14:textId="77777777" w:rsidTr="00943101">
        <w:trPr>
          <w:trHeight w:val="675"/>
        </w:trPr>
        <w:tc>
          <w:tcPr>
            <w:tcW w:w="1187" w:type="dxa"/>
            <w:vMerge/>
            <w:tcBorders>
              <w:top w:val="single" w:sz="8" w:space="0" w:color="auto"/>
              <w:left w:val="single" w:sz="8" w:space="0" w:color="auto"/>
              <w:bottom w:val="single" w:sz="8" w:space="0" w:color="000000"/>
              <w:right w:val="single" w:sz="8" w:space="0" w:color="auto"/>
            </w:tcBorders>
            <w:vAlign w:val="center"/>
            <w:hideMark/>
          </w:tcPr>
          <w:p w14:paraId="2F4D3FE7"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tcBorders>
              <w:top w:val="nil"/>
              <w:left w:val="single" w:sz="8" w:space="0" w:color="auto"/>
              <w:bottom w:val="single" w:sz="8" w:space="0" w:color="000000"/>
              <w:right w:val="nil"/>
            </w:tcBorders>
            <w:vAlign w:val="center"/>
            <w:hideMark/>
          </w:tcPr>
          <w:p w14:paraId="419946D4"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179" w:type="dxa"/>
            <w:vMerge/>
            <w:tcBorders>
              <w:top w:val="nil"/>
              <w:left w:val="single" w:sz="8" w:space="0" w:color="auto"/>
              <w:bottom w:val="single" w:sz="8" w:space="0" w:color="000000"/>
              <w:right w:val="single" w:sz="8" w:space="0" w:color="auto"/>
            </w:tcBorders>
            <w:vAlign w:val="center"/>
            <w:hideMark/>
          </w:tcPr>
          <w:p w14:paraId="303EF88D"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993" w:type="dxa"/>
            <w:tcBorders>
              <w:top w:val="nil"/>
              <w:left w:val="nil"/>
              <w:bottom w:val="single" w:sz="4" w:space="0" w:color="auto"/>
              <w:right w:val="single" w:sz="8" w:space="0" w:color="auto"/>
            </w:tcBorders>
            <w:shd w:val="clear" w:color="000000" w:fill="FFFFFF"/>
            <w:vAlign w:val="center"/>
            <w:hideMark/>
          </w:tcPr>
          <w:p w14:paraId="7AD20246"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D6745C">
              <w:rPr>
                <w:rFonts w:ascii="Montserrat" w:eastAsia="Times New Roman" w:hAnsi="Montserrat" w:cs="Times New Roman"/>
                <w:color w:val="000000"/>
                <w:sz w:val="12"/>
                <w:szCs w:val="12"/>
                <w:highlight w:val="red"/>
                <w:lang w:eastAsia="es-MX"/>
              </w:rPr>
              <w:t>Secundaria Tecnología</w:t>
            </w:r>
          </w:p>
        </w:tc>
        <w:tc>
          <w:tcPr>
            <w:tcW w:w="1200" w:type="dxa"/>
            <w:tcBorders>
              <w:top w:val="nil"/>
              <w:left w:val="nil"/>
              <w:bottom w:val="single" w:sz="4" w:space="0" w:color="auto"/>
              <w:right w:val="single" w:sz="8" w:space="0" w:color="auto"/>
            </w:tcBorders>
            <w:shd w:val="clear" w:color="000000" w:fill="FFFFFF"/>
            <w:vAlign w:val="center"/>
            <w:hideMark/>
          </w:tcPr>
          <w:p w14:paraId="65AE3B74"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M1. Modelo Diagnóstico Cognitivo</w:t>
            </w:r>
          </w:p>
        </w:tc>
        <w:tc>
          <w:tcPr>
            <w:tcW w:w="926" w:type="dxa"/>
            <w:vMerge/>
            <w:tcBorders>
              <w:top w:val="nil"/>
              <w:left w:val="single" w:sz="8" w:space="0" w:color="auto"/>
              <w:bottom w:val="single" w:sz="8" w:space="0" w:color="000000"/>
              <w:right w:val="single" w:sz="8" w:space="0" w:color="auto"/>
            </w:tcBorders>
            <w:vAlign w:val="center"/>
            <w:hideMark/>
          </w:tcPr>
          <w:p w14:paraId="682BAD13"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903" w:type="dxa"/>
            <w:vMerge/>
            <w:tcBorders>
              <w:top w:val="single" w:sz="8" w:space="0" w:color="auto"/>
              <w:left w:val="nil"/>
              <w:bottom w:val="single" w:sz="8" w:space="0" w:color="000000"/>
              <w:right w:val="single" w:sz="8" w:space="0" w:color="auto"/>
            </w:tcBorders>
            <w:vAlign w:val="center"/>
            <w:hideMark/>
          </w:tcPr>
          <w:p w14:paraId="6E9BAD3B"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108E15E2" w14:textId="77777777" w:rsidTr="00943101">
        <w:trPr>
          <w:trHeight w:val="675"/>
        </w:trPr>
        <w:tc>
          <w:tcPr>
            <w:tcW w:w="1187" w:type="dxa"/>
            <w:vMerge/>
            <w:tcBorders>
              <w:top w:val="single" w:sz="8" w:space="0" w:color="auto"/>
              <w:left w:val="single" w:sz="8" w:space="0" w:color="auto"/>
              <w:bottom w:val="single" w:sz="8" w:space="0" w:color="000000"/>
              <w:right w:val="single" w:sz="8" w:space="0" w:color="auto"/>
            </w:tcBorders>
            <w:vAlign w:val="center"/>
            <w:hideMark/>
          </w:tcPr>
          <w:p w14:paraId="09D57042"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tcBorders>
              <w:top w:val="nil"/>
              <w:left w:val="single" w:sz="8" w:space="0" w:color="auto"/>
              <w:bottom w:val="single" w:sz="8" w:space="0" w:color="000000"/>
              <w:right w:val="nil"/>
            </w:tcBorders>
            <w:vAlign w:val="center"/>
            <w:hideMark/>
          </w:tcPr>
          <w:p w14:paraId="5C4050D1"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179" w:type="dxa"/>
            <w:vMerge/>
            <w:tcBorders>
              <w:top w:val="nil"/>
              <w:left w:val="single" w:sz="8" w:space="0" w:color="auto"/>
              <w:bottom w:val="single" w:sz="8" w:space="0" w:color="000000"/>
              <w:right w:val="single" w:sz="8" w:space="0" w:color="auto"/>
            </w:tcBorders>
            <w:vAlign w:val="center"/>
            <w:hideMark/>
          </w:tcPr>
          <w:p w14:paraId="2A694EA6"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993" w:type="dxa"/>
            <w:tcBorders>
              <w:top w:val="nil"/>
              <w:left w:val="nil"/>
              <w:bottom w:val="single" w:sz="4" w:space="0" w:color="auto"/>
              <w:right w:val="single" w:sz="8" w:space="0" w:color="auto"/>
            </w:tcBorders>
            <w:shd w:val="clear" w:color="000000" w:fill="FFFFFF"/>
            <w:vAlign w:val="center"/>
            <w:hideMark/>
          </w:tcPr>
          <w:p w14:paraId="24FAFF49"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Técnico docente</w:t>
            </w:r>
          </w:p>
        </w:tc>
        <w:tc>
          <w:tcPr>
            <w:tcW w:w="1200" w:type="dxa"/>
            <w:tcBorders>
              <w:top w:val="nil"/>
              <w:left w:val="nil"/>
              <w:bottom w:val="single" w:sz="4" w:space="0" w:color="auto"/>
              <w:right w:val="single" w:sz="8" w:space="0" w:color="auto"/>
            </w:tcBorders>
            <w:shd w:val="clear" w:color="000000" w:fill="FFFFFF"/>
            <w:vAlign w:val="center"/>
            <w:hideMark/>
          </w:tcPr>
          <w:p w14:paraId="4C206A36"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M1. Modelo Diagnóstico Cognitivo</w:t>
            </w:r>
          </w:p>
        </w:tc>
        <w:tc>
          <w:tcPr>
            <w:tcW w:w="926" w:type="dxa"/>
            <w:vMerge/>
            <w:tcBorders>
              <w:top w:val="nil"/>
              <w:left w:val="single" w:sz="8" w:space="0" w:color="auto"/>
              <w:bottom w:val="single" w:sz="8" w:space="0" w:color="000000"/>
              <w:right w:val="single" w:sz="8" w:space="0" w:color="auto"/>
            </w:tcBorders>
            <w:vAlign w:val="center"/>
            <w:hideMark/>
          </w:tcPr>
          <w:p w14:paraId="12977987"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903" w:type="dxa"/>
            <w:vMerge/>
            <w:tcBorders>
              <w:top w:val="single" w:sz="8" w:space="0" w:color="auto"/>
              <w:left w:val="nil"/>
              <w:bottom w:val="single" w:sz="8" w:space="0" w:color="000000"/>
              <w:right w:val="single" w:sz="8" w:space="0" w:color="auto"/>
            </w:tcBorders>
            <w:vAlign w:val="center"/>
            <w:hideMark/>
          </w:tcPr>
          <w:p w14:paraId="581DF6B3"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5DB1B5B1" w14:textId="77777777" w:rsidTr="00943101">
        <w:trPr>
          <w:trHeight w:val="675"/>
        </w:trPr>
        <w:tc>
          <w:tcPr>
            <w:tcW w:w="1187" w:type="dxa"/>
            <w:vMerge/>
            <w:tcBorders>
              <w:top w:val="single" w:sz="8" w:space="0" w:color="auto"/>
              <w:left w:val="single" w:sz="8" w:space="0" w:color="auto"/>
              <w:bottom w:val="single" w:sz="8" w:space="0" w:color="000000"/>
              <w:right w:val="single" w:sz="8" w:space="0" w:color="auto"/>
            </w:tcBorders>
            <w:vAlign w:val="center"/>
            <w:hideMark/>
          </w:tcPr>
          <w:p w14:paraId="35EA454F"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tcBorders>
              <w:top w:val="nil"/>
              <w:left w:val="single" w:sz="8" w:space="0" w:color="auto"/>
              <w:bottom w:val="single" w:sz="8" w:space="0" w:color="000000"/>
              <w:right w:val="nil"/>
            </w:tcBorders>
            <w:vAlign w:val="center"/>
            <w:hideMark/>
          </w:tcPr>
          <w:p w14:paraId="7771C91A"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179" w:type="dxa"/>
            <w:vMerge/>
            <w:tcBorders>
              <w:top w:val="nil"/>
              <w:left w:val="single" w:sz="8" w:space="0" w:color="auto"/>
              <w:bottom w:val="single" w:sz="8" w:space="0" w:color="000000"/>
              <w:right w:val="single" w:sz="8" w:space="0" w:color="auto"/>
            </w:tcBorders>
            <w:vAlign w:val="center"/>
            <w:hideMark/>
          </w:tcPr>
          <w:p w14:paraId="633CEFBE"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993" w:type="dxa"/>
            <w:tcBorders>
              <w:top w:val="nil"/>
              <w:left w:val="nil"/>
              <w:bottom w:val="single" w:sz="4" w:space="0" w:color="auto"/>
              <w:right w:val="single" w:sz="8" w:space="0" w:color="auto"/>
            </w:tcBorders>
            <w:shd w:val="clear" w:color="000000" w:fill="FFFFFF"/>
            <w:vAlign w:val="center"/>
            <w:hideMark/>
          </w:tcPr>
          <w:p w14:paraId="33C62B42"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Física</w:t>
            </w:r>
          </w:p>
        </w:tc>
        <w:tc>
          <w:tcPr>
            <w:tcW w:w="1200" w:type="dxa"/>
            <w:tcBorders>
              <w:top w:val="nil"/>
              <w:left w:val="nil"/>
              <w:bottom w:val="single" w:sz="4" w:space="0" w:color="auto"/>
              <w:right w:val="single" w:sz="8" w:space="0" w:color="auto"/>
            </w:tcBorders>
            <w:shd w:val="clear" w:color="000000" w:fill="FFFFFF"/>
            <w:vAlign w:val="center"/>
            <w:hideMark/>
          </w:tcPr>
          <w:p w14:paraId="547657A5"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M1. Modelo Diagnóstico Cognitivo</w:t>
            </w:r>
          </w:p>
        </w:tc>
        <w:tc>
          <w:tcPr>
            <w:tcW w:w="926" w:type="dxa"/>
            <w:vMerge/>
            <w:tcBorders>
              <w:top w:val="nil"/>
              <w:left w:val="single" w:sz="8" w:space="0" w:color="auto"/>
              <w:bottom w:val="single" w:sz="8" w:space="0" w:color="000000"/>
              <w:right w:val="single" w:sz="8" w:space="0" w:color="auto"/>
            </w:tcBorders>
            <w:vAlign w:val="center"/>
            <w:hideMark/>
          </w:tcPr>
          <w:p w14:paraId="5B0D3885"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903" w:type="dxa"/>
            <w:vMerge/>
            <w:tcBorders>
              <w:top w:val="single" w:sz="8" w:space="0" w:color="auto"/>
              <w:left w:val="nil"/>
              <w:bottom w:val="single" w:sz="8" w:space="0" w:color="000000"/>
              <w:right w:val="single" w:sz="8" w:space="0" w:color="auto"/>
            </w:tcBorders>
            <w:vAlign w:val="center"/>
            <w:hideMark/>
          </w:tcPr>
          <w:p w14:paraId="253E2F85"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3BD63952" w14:textId="77777777" w:rsidTr="00943101">
        <w:trPr>
          <w:trHeight w:val="690"/>
        </w:trPr>
        <w:tc>
          <w:tcPr>
            <w:tcW w:w="1187" w:type="dxa"/>
            <w:vMerge/>
            <w:tcBorders>
              <w:top w:val="single" w:sz="8" w:space="0" w:color="auto"/>
              <w:left w:val="single" w:sz="8" w:space="0" w:color="auto"/>
              <w:bottom w:val="single" w:sz="8" w:space="0" w:color="000000"/>
              <w:right w:val="single" w:sz="8" w:space="0" w:color="auto"/>
            </w:tcBorders>
            <w:vAlign w:val="center"/>
            <w:hideMark/>
          </w:tcPr>
          <w:p w14:paraId="05941FDF"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tcBorders>
              <w:top w:val="nil"/>
              <w:left w:val="single" w:sz="8" w:space="0" w:color="auto"/>
              <w:bottom w:val="single" w:sz="8" w:space="0" w:color="000000"/>
              <w:right w:val="nil"/>
            </w:tcBorders>
            <w:vAlign w:val="center"/>
            <w:hideMark/>
          </w:tcPr>
          <w:p w14:paraId="1E9755F3"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179" w:type="dxa"/>
            <w:vMerge/>
            <w:tcBorders>
              <w:top w:val="nil"/>
              <w:left w:val="single" w:sz="8" w:space="0" w:color="auto"/>
              <w:bottom w:val="single" w:sz="8" w:space="0" w:color="000000"/>
              <w:right w:val="single" w:sz="8" w:space="0" w:color="auto"/>
            </w:tcBorders>
            <w:vAlign w:val="center"/>
            <w:hideMark/>
          </w:tcPr>
          <w:p w14:paraId="2EC91E00"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993" w:type="dxa"/>
            <w:tcBorders>
              <w:top w:val="nil"/>
              <w:left w:val="nil"/>
              <w:bottom w:val="single" w:sz="8" w:space="0" w:color="auto"/>
              <w:right w:val="single" w:sz="8" w:space="0" w:color="auto"/>
            </w:tcBorders>
            <w:shd w:val="clear" w:color="000000" w:fill="FFFFFF"/>
            <w:vAlign w:val="center"/>
            <w:hideMark/>
          </w:tcPr>
          <w:p w14:paraId="7490ADDA"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Especial</w:t>
            </w:r>
          </w:p>
        </w:tc>
        <w:tc>
          <w:tcPr>
            <w:tcW w:w="1200" w:type="dxa"/>
            <w:tcBorders>
              <w:top w:val="nil"/>
              <w:left w:val="nil"/>
              <w:bottom w:val="single" w:sz="8" w:space="0" w:color="auto"/>
              <w:right w:val="single" w:sz="8" w:space="0" w:color="auto"/>
            </w:tcBorders>
            <w:shd w:val="clear" w:color="000000" w:fill="FFFFFF"/>
            <w:vAlign w:val="center"/>
            <w:hideMark/>
          </w:tcPr>
          <w:p w14:paraId="6D6A8BD0"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M1. Modelo Diagnóstico Cognitivo</w:t>
            </w:r>
          </w:p>
        </w:tc>
        <w:tc>
          <w:tcPr>
            <w:tcW w:w="926" w:type="dxa"/>
            <w:vMerge/>
            <w:tcBorders>
              <w:top w:val="nil"/>
              <w:left w:val="single" w:sz="8" w:space="0" w:color="auto"/>
              <w:bottom w:val="single" w:sz="8" w:space="0" w:color="000000"/>
              <w:right w:val="single" w:sz="8" w:space="0" w:color="auto"/>
            </w:tcBorders>
            <w:vAlign w:val="center"/>
            <w:hideMark/>
          </w:tcPr>
          <w:p w14:paraId="2B82A213"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903" w:type="dxa"/>
            <w:vMerge/>
            <w:tcBorders>
              <w:top w:val="single" w:sz="8" w:space="0" w:color="auto"/>
              <w:left w:val="nil"/>
              <w:bottom w:val="single" w:sz="8" w:space="0" w:color="000000"/>
              <w:right w:val="single" w:sz="8" w:space="0" w:color="auto"/>
            </w:tcBorders>
            <w:vAlign w:val="center"/>
            <w:hideMark/>
          </w:tcPr>
          <w:p w14:paraId="4D9081F4"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20058514" w14:textId="77777777" w:rsidTr="00943101">
        <w:trPr>
          <w:trHeight w:val="675"/>
        </w:trPr>
        <w:tc>
          <w:tcPr>
            <w:tcW w:w="1187" w:type="dxa"/>
            <w:vMerge w:val="restart"/>
            <w:tcBorders>
              <w:top w:val="nil"/>
              <w:left w:val="single" w:sz="8" w:space="0" w:color="auto"/>
              <w:bottom w:val="single" w:sz="8" w:space="0" w:color="000000"/>
              <w:right w:val="single" w:sz="8" w:space="0" w:color="auto"/>
            </w:tcBorders>
            <w:shd w:val="clear" w:color="000000" w:fill="FFFFFF"/>
            <w:vAlign w:val="center"/>
            <w:hideMark/>
          </w:tcPr>
          <w:p w14:paraId="2461C3CD"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lastRenderedPageBreak/>
              <w:t>Promoción vertical</w:t>
            </w:r>
          </w:p>
        </w:tc>
        <w:tc>
          <w:tcPr>
            <w:tcW w:w="1473" w:type="dxa"/>
            <w:vMerge w:val="restart"/>
            <w:tcBorders>
              <w:top w:val="nil"/>
              <w:left w:val="single" w:sz="8" w:space="0" w:color="auto"/>
              <w:bottom w:val="single" w:sz="4" w:space="0" w:color="000000"/>
              <w:right w:val="nil"/>
            </w:tcBorders>
            <w:shd w:val="clear" w:color="000000" w:fill="FFFFFF"/>
            <w:vAlign w:val="center"/>
            <w:hideMark/>
          </w:tcPr>
          <w:p w14:paraId="55A14E1D"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Instrumento de valoración de conocimientos y aptitudes</w:t>
            </w:r>
          </w:p>
        </w:tc>
        <w:tc>
          <w:tcPr>
            <w:tcW w:w="1179" w:type="dxa"/>
            <w:vMerge w:val="restart"/>
            <w:tcBorders>
              <w:top w:val="nil"/>
              <w:left w:val="single" w:sz="8" w:space="0" w:color="auto"/>
              <w:bottom w:val="single" w:sz="4" w:space="0" w:color="auto"/>
              <w:right w:val="single" w:sz="8" w:space="0" w:color="auto"/>
            </w:tcBorders>
            <w:shd w:val="clear" w:color="000000" w:fill="FFFFFF"/>
            <w:vAlign w:val="center"/>
            <w:hideMark/>
          </w:tcPr>
          <w:p w14:paraId="283E82AE"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Dirección</w:t>
            </w:r>
          </w:p>
        </w:tc>
        <w:tc>
          <w:tcPr>
            <w:tcW w:w="1993" w:type="dxa"/>
            <w:tcBorders>
              <w:top w:val="nil"/>
              <w:left w:val="nil"/>
              <w:bottom w:val="single" w:sz="4" w:space="0" w:color="auto"/>
              <w:right w:val="single" w:sz="8" w:space="0" w:color="auto"/>
            </w:tcBorders>
            <w:shd w:val="clear" w:color="000000" w:fill="FFFFFF"/>
            <w:vAlign w:val="center"/>
            <w:hideMark/>
          </w:tcPr>
          <w:p w14:paraId="01282661" w14:textId="77777777" w:rsidR="00475F57" w:rsidRPr="004C155F" w:rsidRDefault="00475F57" w:rsidP="00943101">
            <w:pPr>
              <w:spacing w:after="0" w:line="240" w:lineRule="auto"/>
              <w:jc w:val="center"/>
              <w:rPr>
                <w:rFonts w:ascii="Montserrat" w:eastAsia="Times New Roman" w:hAnsi="Montserrat" w:cs="Times New Roman"/>
                <w:sz w:val="12"/>
                <w:szCs w:val="12"/>
                <w:lang w:eastAsia="es-MX"/>
              </w:rPr>
            </w:pPr>
            <w:r w:rsidRPr="00956665">
              <w:rPr>
                <w:rFonts w:ascii="Montserrat" w:eastAsia="Times New Roman" w:hAnsi="Montserrat" w:cs="Times New Roman"/>
                <w:sz w:val="12"/>
                <w:szCs w:val="12"/>
                <w:lang w:eastAsia="es-MX"/>
              </w:rPr>
              <w:t>Inicial</w:t>
            </w:r>
            <w:r w:rsidRPr="004C155F">
              <w:rPr>
                <w:rFonts w:ascii="Montserrat" w:eastAsia="Times New Roman" w:hAnsi="Montserrat" w:cs="Times New Roman"/>
                <w:sz w:val="12"/>
                <w:szCs w:val="12"/>
                <w:lang w:eastAsia="es-MX"/>
              </w:rPr>
              <w:t xml:space="preserve"> y preescolar</w:t>
            </w:r>
          </w:p>
        </w:tc>
        <w:tc>
          <w:tcPr>
            <w:tcW w:w="1200" w:type="dxa"/>
            <w:tcBorders>
              <w:top w:val="nil"/>
              <w:left w:val="nil"/>
              <w:bottom w:val="single" w:sz="4" w:space="0" w:color="auto"/>
              <w:right w:val="single" w:sz="8" w:space="0" w:color="auto"/>
            </w:tcBorders>
            <w:shd w:val="clear" w:color="auto" w:fill="auto"/>
            <w:vAlign w:val="center"/>
            <w:hideMark/>
          </w:tcPr>
          <w:p w14:paraId="7C55108E"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M1. Modelo Diagnóstico Cognitivo</w:t>
            </w:r>
          </w:p>
        </w:tc>
        <w:tc>
          <w:tcPr>
            <w:tcW w:w="926" w:type="dxa"/>
            <w:vMerge w:val="restart"/>
            <w:tcBorders>
              <w:top w:val="nil"/>
              <w:left w:val="single" w:sz="8" w:space="0" w:color="auto"/>
              <w:bottom w:val="single" w:sz="4" w:space="0" w:color="auto"/>
              <w:right w:val="single" w:sz="8" w:space="0" w:color="auto"/>
            </w:tcBorders>
            <w:shd w:val="clear" w:color="000000" w:fill="FFFFFF"/>
            <w:vAlign w:val="center"/>
            <w:hideMark/>
          </w:tcPr>
          <w:p w14:paraId="66691610"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4</w:t>
            </w:r>
          </w:p>
        </w:tc>
        <w:tc>
          <w:tcPr>
            <w:tcW w:w="903" w:type="dxa"/>
            <w:vMerge w:val="restart"/>
            <w:tcBorders>
              <w:top w:val="nil"/>
              <w:left w:val="nil"/>
              <w:bottom w:val="single" w:sz="8" w:space="0" w:color="000000"/>
              <w:right w:val="single" w:sz="8" w:space="0" w:color="auto"/>
            </w:tcBorders>
            <w:shd w:val="clear" w:color="000000" w:fill="FFFFFF"/>
            <w:noWrap/>
            <w:vAlign w:val="center"/>
            <w:hideMark/>
          </w:tcPr>
          <w:p w14:paraId="68806091"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9</w:t>
            </w:r>
          </w:p>
        </w:tc>
      </w:tr>
      <w:tr w:rsidR="00475F57" w:rsidRPr="004C155F" w14:paraId="31DECCC3" w14:textId="77777777" w:rsidTr="00943101">
        <w:trPr>
          <w:trHeight w:val="675"/>
        </w:trPr>
        <w:tc>
          <w:tcPr>
            <w:tcW w:w="1187" w:type="dxa"/>
            <w:vMerge/>
            <w:tcBorders>
              <w:top w:val="nil"/>
              <w:left w:val="single" w:sz="8" w:space="0" w:color="auto"/>
              <w:bottom w:val="single" w:sz="8" w:space="0" w:color="000000"/>
              <w:right w:val="single" w:sz="8" w:space="0" w:color="auto"/>
            </w:tcBorders>
            <w:vAlign w:val="center"/>
            <w:hideMark/>
          </w:tcPr>
          <w:p w14:paraId="0ECF010C"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tcBorders>
              <w:top w:val="nil"/>
              <w:left w:val="single" w:sz="8" w:space="0" w:color="auto"/>
              <w:bottom w:val="single" w:sz="4" w:space="0" w:color="000000"/>
              <w:right w:val="nil"/>
            </w:tcBorders>
            <w:vAlign w:val="center"/>
            <w:hideMark/>
          </w:tcPr>
          <w:p w14:paraId="3667E65A"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179" w:type="dxa"/>
            <w:vMerge/>
            <w:tcBorders>
              <w:top w:val="nil"/>
              <w:left w:val="single" w:sz="8" w:space="0" w:color="auto"/>
              <w:bottom w:val="single" w:sz="4" w:space="0" w:color="auto"/>
              <w:right w:val="single" w:sz="8" w:space="0" w:color="auto"/>
            </w:tcBorders>
            <w:vAlign w:val="center"/>
            <w:hideMark/>
          </w:tcPr>
          <w:p w14:paraId="4AFCDEFD"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993" w:type="dxa"/>
            <w:tcBorders>
              <w:top w:val="nil"/>
              <w:left w:val="nil"/>
              <w:bottom w:val="single" w:sz="4" w:space="0" w:color="auto"/>
              <w:right w:val="single" w:sz="8" w:space="0" w:color="auto"/>
            </w:tcBorders>
            <w:shd w:val="clear" w:color="000000" w:fill="FFFFFF"/>
            <w:vAlign w:val="center"/>
            <w:hideMark/>
          </w:tcPr>
          <w:p w14:paraId="62037702"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Primaria</w:t>
            </w:r>
          </w:p>
        </w:tc>
        <w:tc>
          <w:tcPr>
            <w:tcW w:w="1200" w:type="dxa"/>
            <w:tcBorders>
              <w:top w:val="nil"/>
              <w:left w:val="nil"/>
              <w:bottom w:val="single" w:sz="4" w:space="0" w:color="auto"/>
              <w:right w:val="single" w:sz="8" w:space="0" w:color="auto"/>
            </w:tcBorders>
            <w:shd w:val="clear" w:color="auto" w:fill="auto"/>
            <w:vAlign w:val="center"/>
            <w:hideMark/>
          </w:tcPr>
          <w:p w14:paraId="39F98588"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M1. Modelo Diagnóstico Cognitivo</w:t>
            </w:r>
          </w:p>
        </w:tc>
        <w:tc>
          <w:tcPr>
            <w:tcW w:w="926" w:type="dxa"/>
            <w:vMerge/>
            <w:tcBorders>
              <w:top w:val="nil"/>
              <w:left w:val="single" w:sz="8" w:space="0" w:color="auto"/>
              <w:bottom w:val="single" w:sz="4" w:space="0" w:color="auto"/>
              <w:right w:val="single" w:sz="8" w:space="0" w:color="auto"/>
            </w:tcBorders>
            <w:vAlign w:val="center"/>
            <w:hideMark/>
          </w:tcPr>
          <w:p w14:paraId="34848B46"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903" w:type="dxa"/>
            <w:vMerge/>
            <w:tcBorders>
              <w:top w:val="nil"/>
              <w:left w:val="nil"/>
              <w:bottom w:val="single" w:sz="8" w:space="0" w:color="000000"/>
              <w:right w:val="single" w:sz="8" w:space="0" w:color="auto"/>
            </w:tcBorders>
            <w:vAlign w:val="center"/>
            <w:hideMark/>
          </w:tcPr>
          <w:p w14:paraId="5BDFC03D"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08F2D86B" w14:textId="77777777" w:rsidTr="00943101">
        <w:trPr>
          <w:trHeight w:val="675"/>
        </w:trPr>
        <w:tc>
          <w:tcPr>
            <w:tcW w:w="1187" w:type="dxa"/>
            <w:vMerge/>
            <w:tcBorders>
              <w:top w:val="nil"/>
              <w:left w:val="single" w:sz="8" w:space="0" w:color="auto"/>
              <w:bottom w:val="single" w:sz="8" w:space="0" w:color="000000"/>
              <w:right w:val="single" w:sz="8" w:space="0" w:color="auto"/>
            </w:tcBorders>
            <w:vAlign w:val="center"/>
            <w:hideMark/>
          </w:tcPr>
          <w:p w14:paraId="4B621E32"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tcBorders>
              <w:top w:val="nil"/>
              <w:left w:val="single" w:sz="8" w:space="0" w:color="auto"/>
              <w:bottom w:val="single" w:sz="4" w:space="0" w:color="000000"/>
              <w:right w:val="nil"/>
            </w:tcBorders>
            <w:vAlign w:val="center"/>
            <w:hideMark/>
          </w:tcPr>
          <w:p w14:paraId="0E2D3756"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179" w:type="dxa"/>
            <w:vMerge/>
            <w:tcBorders>
              <w:top w:val="nil"/>
              <w:left w:val="single" w:sz="8" w:space="0" w:color="auto"/>
              <w:bottom w:val="single" w:sz="4" w:space="0" w:color="auto"/>
              <w:right w:val="single" w:sz="8" w:space="0" w:color="auto"/>
            </w:tcBorders>
            <w:vAlign w:val="center"/>
            <w:hideMark/>
          </w:tcPr>
          <w:p w14:paraId="77B0A98B"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993" w:type="dxa"/>
            <w:tcBorders>
              <w:top w:val="nil"/>
              <w:left w:val="nil"/>
              <w:bottom w:val="single" w:sz="4" w:space="0" w:color="auto"/>
              <w:right w:val="single" w:sz="8" w:space="0" w:color="auto"/>
            </w:tcBorders>
            <w:shd w:val="clear" w:color="000000" w:fill="FFFFFF"/>
            <w:vAlign w:val="center"/>
            <w:hideMark/>
          </w:tcPr>
          <w:p w14:paraId="4F652864"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Secundaria</w:t>
            </w:r>
          </w:p>
        </w:tc>
        <w:tc>
          <w:tcPr>
            <w:tcW w:w="1200" w:type="dxa"/>
            <w:tcBorders>
              <w:top w:val="nil"/>
              <w:left w:val="nil"/>
              <w:bottom w:val="single" w:sz="4" w:space="0" w:color="auto"/>
              <w:right w:val="single" w:sz="8" w:space="0" w:color="auto"/>
            </w:tcBorders>
            <w:shd w:val="clear" w:color="auto" w:fill="auto"/>
            <w:vAlign w:val="center"/>
            <w:hideMark/>
          </w:tcPr>
          <w:p w14:paraId="76CB5792"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M1. Modelo Diagnóstico Cognitivo</w:t>
            </w:r>
          </w:p>
        </w:tc>
        <w:tc>
          <w:tcPr>
            <w:tcW w:w="926" w:type="dxa"/>
            <w:vMerge/>
            <w:tcBorders>
              <w:top w:val="nil"/>
              <w:left w:val="single" w:sz="8" w:space="0" w:color="auto"/>
              <w:bottom w:val="single" w:sz="4" w:space="0" w:color="auto"/>
              <w:right w:val="single" w:sz="8" w:space="0" w:color="auto"/>
            </w:tcBorders>
            <w:vAlign w:val="center"/>
            <w:hideMark/>
          </w:tcPr>
          <w:p w14:paraId="71EB74AC"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903" w:type="dxa"/>
            <w:vMerge/>
            <w:tcBorders>
              <w:top w:val="nil"/>
              <w:left w:val="nil"/>
              <w:bottom w:val="single" w:sz="8" w:space="0" w:color="000000"/>
              <w:right w:val="single" w:sz="8" w:space="0" w:color="auto"/>
            </w:tcBorders>
            <w:vAlign w:val="center"/>
            <w:hideMark/>
          </w:tcPr>
          <w:p w14:paraId="70E7D568"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67DA2851" w14:textId="77777777" w:rsidTr="00943101">
        <w:trPr>
          <w:trHeight w:val="675"/>
        </w:trPr>
        <w:tc>
          <w:tcPr>
            <w:tcW w:w="1187" w:type="dxa"/>
            <w:vMerge/>
            <w:tcBorders>
              <w:top w:val="nil"/>
              <w:left w:val="single" w:sz="8" w:space="0" w:color="auto"/>
              <w:bottom w:val="single" w:sz="8" w:space="0" w:color="000000"/>
              <w:right w:val="single" w:sz="8" w:space="0" w:color="auto"/>
            </w:tcBorders>
            <w:vAlign w:val="center"/>
            <w:hideMark/>
          </w:tcPr>
          <w:p w14:paraId="6765280E"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tcBorders>
              <w:top w:val="nil"/>
              <w:left w:val="single" w:sz="8" w:space="0" w:color="auto"/>
              <w:bottom w:val="single" w:sz="4" w:space="0" w:color="000000"/>
              <w:right w:val="nil"/>
            </w:tcBorders>
            <w:vAlign w:val="center"/>
            <w:hideMark/>
          </w:tcPr>
          <w:p w14:paraId="2EBEA137"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179" w:type="dxa"/>
            <w:vMerge/>
            <w:tcBorders>
              <w:top w:val="nil"/>
              <w:left w:val="single" w:sz="8" w:space="0" w:color="auto"/>
              <w:bottom w:val="single" w:sz="4" w:space="0" w:color="auto"/>
              <w:right w:val="single" w:sz="8" w:space="0" w:color="auto"/>
            </w:tcBorders>
            <w:vAlign w:val="center"/>
            <w:hideMark/>
          </w:tcPr>
          <w:p w14:paraId="623B85AF"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993" w:type="dxa"/>
            <w:tcBorders>
              <w:top w:val="nil"/>
              <w:left w:val="nil"/>
              <w:bottom w:val="single" w:sz="4" w:space="0" w:color="auto"/>
              <w:right w:val="single" w:sz="8" w:space="0" w:color="auto"/>
            </w:tcBorders>
            <w:shd w:val="clear" w:color="000000" w:fill="FFFFFF"/>
            <w:vAlign w:val="center"/>
            <w:hideMark/>
          </w:tcPr>
          <w:p w14:paraId="20846816"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Especial</w:t>
            </w:r>
          </w:p>
        </w:tc>
        <w:tc>
          <w:tcPr>
            <w:tcW w:w="1200" w:type="dxa"/>
            <w:tcBorders>
              <w:top w:val="nil"/>
              <w:left w:val="nil"/>
              <w:bottom w:val="single" w:sz="4" w:space="0" w:color="auto"/>
              <w:right w:val="single" w:sz="8" w:space="0" w:color="auto"/>
            </w:tcBorders>
            <w:shd w:val="clear" w:color="auto" w:fill="auto"/>
            <w:vAlign w:val="center"/>
            <w:hideMark/>
          </w:tcPr>
          <w:p w14:paraId="1299E1D9"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M1. Modelo Diagnóstico Cognitivo</w:t>
            </w:r>
          </w:p>
        </w:tc>
        <w:tc>
          <w:tcPr>
            <w:tcW w:w="926" w:type="dxa"/>
            <w:vMerge/>
            <w:tcBorders>
              <w:top w:val="nil"/>
              <w:left w:val="single" w:sz="8" w:space="0" w:color="auto"/>
              <w:bottom w:val="single" w:sz="4" w:space="0" w:color="auto"/>
              <w:right w:val="single" w:sz="8" w:space="0" w:color="auto"/>
            </w:tcBorders>
            <w:vAlign w:val="center"/>
            <w:hideMark/>
          </w:tcPr>
          <w:p w14:paraId="3479EABE"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903" w:type="dxa"/>
            <w:vMerge/>
            <w:tcBorders>
              <w:top w:val="nil"/>
              <w:left w:val="nil"/>
              <w:bottom w:val="single" w:sz="8" w:space="0" w:color="000000"/>
              <w:right w:val="single" w:sz="8" w:space="0" w:color="auto"/>
            </w:tcBorders>
            <w:vAlign w:val="center"/>
            <w:hideMark/>
          </w:tcPr>
          <w:p w14:paraId="442F5B9B"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1D694944" w14:textId="77777777" w:rsidTr="00943101">
        <w:trPr>
          <w:trHeight w:val="675"/>
        </w:trPr>
        <w:tc>
          <w:tcPr>
            <w:tcW w:w="1187" w:type="dxa"/>
            <w:vMerge/>
            <w:tcBorders>
              <w:top w:val="nil"/>
              <w:left w:val="single" w:sz="8" w:space="0" w:color="auto"/>
              <w:bottom w:val="single" w:sz="8" w:space="0" w:color="000000"/>
              <w:right w:val="single" w:sz="8" w:space="0" w:color="auto"/>
            </w:tcBorders>
            <w:vAlign w:val="center"/>
            <w:hideMark/>
          </w:tcPr>
          <w:p w14:paraId="3749918E"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tcBorders>
              <w:top w:val="nil"/>
              <w:left w:val="single" w:sz="8" w:space="0" w:color="auto"/>
              <w:bottom w:val="single" w:sz="4" w:space="0" w:color="000000"/>
              <w:right w:val="nil"/>
            </w:tcBorders>
            <w:vAlign w:val="center"/>
            <w:hideMark/>
          </w:tcPr>
          <w:p w14:paraId="1C61BE2B"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179" w:type="dxa"/>
            <w:tcBorders>
              <w:top w:val="nil"/>
              <w:left w:val="single" w:sz="8" w:space="0" w:color="auto"/>
              <w:bottom w:val="single" w:sz="4" w:space="0" w:color="auto"/>
              <w:right w:val="single" w:sz="8" w:space="0" w:color="auto"/>
            </w:tcBorders>
            <w:shd w:val="clear" w:color="000000" w:fill="FFFFFF"/>
            <w:vAlign w:val="center"/>
            <w:hideMark/>
          </w:tcPr>
          <w:p w14:paraId="6CC93955"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Supervisión</w:t>
            </w:r>
          </w:p>
        </w:tc>
        <w:tc>
          <w:tcPr>
            <w:tcW w:w="1993" w:type="dxa"/>
            <w:tcBorders>
              <w:top w:val="nil"/>
              <w:left w:val="nil"/>
              <w:bottom w:val="single" w:sz="4" w:space="0" w:color="auto"/>
              <w:right w:val="single" w:sz="8" w:space="0" w:color="auto"/>
            </w:tcBorders>
            <w:shd w:val="clear" w:color="000000" w:fill="FFFFFF"/>
            <w:vAlign w:val="center"/>
            <w:hideMark/>
          </w:tcPr>
          <w:p w14:paraId="7EA9572E"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Genérico para EB</w:t>
            </w:r>
          </w:p>
        </w:tc>
        <w:tc>
          <w:tcPr>
            <w:tcW w:w="1200" w:type="dxa"/>
            <w:tcBorders>
              <w:top w:val="nil"/>
              <w:left w:val="nil"/>
              <w:bottom w:val="single" w:sz="4" w:space="0" w:color="auto"/>
              <w:right w:val="single" w:sz="8" w:space="0" w:color="auto"/>
            </w:tcBorders>
            <w:shd w:val="clear" w:color="auto" w:fill="auto"/>
            <w:vAlign w:val="center"/>
            <w:hideMark/>
          </w:tcPr>
          <w:p w14:paraId="41826FBB"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M1. Modelo Diagnóstico Cognitivo</w:t>
            </w:r>
          </w:p>
        </w:tc>
        <w:tc>
          <w:tcPr>
            <w:tcW w:w="926" w:type="dxa"/>
            <w:tcBorders>
              <w:top w:val="nil"/>
              <w:left w:val="nil"/>
              <w:bottom w:val="single" w:sz="4" w:space="0" w:color="auto"/>
              <w:right w:val="single" w:sz="8" w:space="0" w:color="auto"/>
            </w:tcBorders>
            <w:shd w:val="clear" w:color="000000" w:fill="FFFFFF"/>
            <w:noWrap/>
            <w:vAlign w:val="bottom"/>
            <w:hideMark/>
          </w:tcPr>
          <w:p w14:paraId="440521B0"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1</w:t>
            </w:r>
          </w:p>
        </w:tc>
        <w:tc>
          <w:tcPr>
            <w:tcW w:w="903" w:type="dxa"/>
            <w:vMerge/>
            <w:tcBorders>
              <w:top w:val="nil"/>
              <w:left w:val="nil"/>
              <w:bottom w:val="single" w:sz="8" w:space="0" w:color="000000"/>
              <w:right w:val="single" w:sz="8" w:space="0" w:color="auto"/>
            </w:tcBorders>
            <w:vAlign w:val="center"/>
            <w:hideMark/>
          </w:tcPr>
          <w:p w14:paraId="13EA4517"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46CAADF6" w14:textId="77777777" w:rsidTr="00943101">
        <w:trPr>
          <w:trHeight w:val="450"/>
        </w:trPr>
        <w:tc>
          <w:tcPr>
            <w:tcW w:w="1187" w:type="dxa"/>
            <w:vMerge/>
            <w:tcBorders>
              <w:top w:val="nil"/>
              <w:left w:val="single" w:sz="8" w:space="0" w:color="auto"/>
              <w:bottom w:val="single" w:sz="8" w:space="0" w:color="000000"/>
              <w:right w:val="single" w:sz="8" w:space="0" w:color="auto"/>
            </w:tcBorders>
            <w:vAlign w:val="center"/>
            <w:hideMark/>
          </w:tcPr>
          <w:p w14:paraId="6B2C7B3C"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val="restart"/>
            <w:tcBorders>
              <w:top w:val="nil"/>
              <w:left w:val="single" w:sz="8" w:space="0" w:color="auto"/>
              <w:bottom w:val="single" w:sz="4" w:space="0" w:color="000000"/>
              <w:right w:val="nil"/>
            </w:tcBorders>
            <w:shd w:val="clear" w:color="000000" w:fill="FFFFFF"/>
            <w:vAlign w:val="center"/>
            <w:hideMark/>
          </w:tcPr>
          <w:p w14:paraId="24809C38" w14:textId="77777777" w:rsidR="00475F57" w:rsidRPr="004C155F" w:rsidRDefault="00475F57" w:rsidP="00943101">
            <w:pPr>
              <w:spacing w:after="0" w:line="240" w:lineRule="auto"/>
              <w:rPr>
                <w:rFonts w:ascii="Montserrat" w:eastAsia="Times New Roman" w:hAnsi="Montserrat" w:cs="Times New Roman"/>
                <w:sz w:val="12"/>
                <w:szCs w:val="12"/>
                <w:lang w:eastAsia="es-MX"/>
              </w:rPr>
            </w:pPr>
            <w:r w:rsidRPr="004C155F">
              <w:rPr>
                <w:rFonts w:ascii="Montserrat" w:eastAsia="Times New Roman" w:hAnsi="Montserrat" w:cs="Times New Roman"/>
                <w:sz w:val="12"/>
                <w:szCs w:val="12"/>
                <w:lang w:eastAsia="es-MX"/>
              </w:rPr>
              <w:t xml:space="preserve">Cuestionario de habilidades directivas </w:t>
            </w:r>
          </w:p>
        </w:tc>
        <w:tc>
          <w:tcPr>
            <w:tcW w:w="1179" w:type="dxa"/>
            <w:tcBorders>
              <w:top w:val="nil"/>
              <w:left w:val="single" w:sz="8" w:space="0" w:color="auto"/>
              <w:bottom w:val="single" w:sz="4" w:space="0" w:color="auto"/>
              <w:right w:val="single" w:sz="8" w:space="0" w:color="auto"/>
            </w:tcBorders>
            <w:shd w:val="clear" w:color="000000" w:fill="FFFFFF"/>
            <w:vAlign w:val="center"/>
            <w:hideMark/>
          </w:tcPr>
          <w:p w14:paraId="74F5C7B6" w14:textId="77777777" w:rsidR="00475F57" w:rsidRPr="00D6745C" w:rsidRDefault="00475F57" w:rsidP="00943101">
            <w:pPr>
              <w:spacing w:after="0" w:line="240" w:lineRule="auto"/>
              <w:jc w:val="center"/>
              <w:rPr>
                <w:rFonts w:ascii="Montserrat" w:eastAsia="Times New Roman" w:hAnsi="Montserrat" w:cs="Times New Roman"/>
                <w:color w:val="000000"/>
                <w:sz w:val="12"/>
                <w:szCs w:val="12"/>
                <w:highlight w:val="red"/>
                <w:lang w:eastAsia="es-MX"/>
              </w:rPr>
            </w:pPr>
            <w:r w:rsidRPr="00D6745C">
              <w:rPr>
                <w:rFonts w:ascii="Montserrat" w:eastAsia="Times New Roman" w:hAnsi="Montserrat" w:cs="Times New Roman"/>
                <w:color w:val="000000"/>
                <w:sz w:val="12"/>
                <w:szCs w:val="12"/>
                <w:highlight w:val="red"/>
                <w:lang w:eastAsia="es-MX"/>
              </w:rPr>
              <w:t>Dirección</w:t>
            </w:r>
          </w:p>
        </w:tc>
        <w:tc>
          <w:tcPr>
            <w:tcW w:w="1993" w:type="dxa"/>
            <w:tcBorders>
              <w:top w:val="nil"/>
              <w:left w:val="nil"/>
              <w:bottom w:val="single" w:sz="4" w:space="0" w:color="auto"/>
              <w:right w:val="single" w:sz="8" w:space="0" w:color="auto"/>
            </w:tcBorders>
            <w:shd w:val="clear" w:color="000000" w:fill="FFFFFF"/>
            <w:vAlign w:val="center"/>
            <w:hideMark/>
          </w:tcPr>
          <w:p w14:paraId="13FB9A3D" w14:textId="77777777" w:rsidR="00475F57" w:rsidRPr="00D6745C" w:rsidRDefault="00475F57" w:rsidP="00943101">
            <w:pPr>
              <w:spacing w:after="0" w:line="240" w:lineRule="auto"/>
              <w:jc w:val="center"/>
              <w:rPr>
                <w:rFonts w:ascii="Montserrat" w:eastAsia="Times New Roman" w:hAnsi="Montserrat" w:cs="Times New Roman"/>
                <w:color w:val="000000"/>
                <w:sz w:val="12"/>
                <w:szCs w:val="12"/>
                <w:highlight w:val="red"/>
                <w:lang w:eastAsia="es-MX"/>
              </w:rPr>
            </w:pPr>
            <w:r w:rsidRPr="00D6745C">
              <w:rPr>
                <w:rFonts w:ascii="Montserrat" w:eastAsia="Times New Roman" w:hAnsi="Montserrat" w:cs="Times New Roman"/>
                <w:color w:val="000000"/>
                <w:sz w:val="12"/>
                <w:szCs w:val="12"/>
                <w:highlight w:val="red"/>
                <w:lang w:eastAsia="es-MX"/>
              </w:rPr>
              <w:t>Genérico para EB</w:t>
            </w:r>
          </w:p>
        </w:tc>
        <w:tc>
          <w:tcPr>
            <w:tcW w:w="1200" w:type="dxa"/>
            <w:tcBorders>
              <w:top w:val="nil"/>
              <w:left w:val="nil"/>
              <w:bottom w:val="single" w:sz="4" w:space="0" w:color="auto"/>
              <w:right w:val="single" w:sz="8" w:space="0" w:color="auto"/>
            </w:tcBorders>
            <w:shd w:val="clear" w:color="auto" w:fill="auto"/>
            <w:vAlign w:val="center"/>
            <w:hideMark/>
          </w:tcPr>
          <w:p w14:paraId="3658D939"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 xml:space="preserve">Casos </w:t>
            </w:r>
          </w:p>
        </w:tc>
        <w:tc>
          <w:tcPr>
            <w:tcW w:w="926" w:type="dxa"/>
            <w:tcBorders>
              <w:top w:val="nil"/>
              <w:left w:val="nil"/>
              <w:bottom w:val="single" w:sz="4" w:space="0" w:color="auto"/>
              <w:right w:val="single" w:sz="8" w:space="0" w:color="auto"/>
            </w:tcBorders>
            <w:shd w:val="clear" w:color="000000" w:fill="FFFFFF"/>
            <w:noWrap/>
            <w:vAlign w:val="center"/>
            <w:hideMark/>
          </w:tcPr>
          <w:p w14:paraId="099228FE"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1</w:t>
            </w:r>
          </w:p>
        </w:tc>
        <w:tc>
          <w:tcPr>
            <w:tcW w:w="903" w:type="dxa"/>
            <w:vMerge/>
            <w:tcBorders>
              <w:top w:val="nil"/>
              <w:left w:val="nil"/>
              <w:bottom w:val="single" w:sz="8" w:space="0" w:color="000000"/>
              <w:right w:val="single" w:sz="8" w:space="0" w:color="auto"/>
            </w:tcBorders>
            <w:vAlign w:val="center"/>
            <w:hideMark/>
          </w:tcPr>
          <w:p w14:paraId="473B3E1D"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7E08F2E6" w14:textId="77777777" w:rsidTr="00943101">
        <w:trPr>
          <w:trHeight w:val="450"/>
        </w:trPr>
        <w:tc>
          <w:tcPr>
            <w:tcW w:w="1187" w:type="dxa"/>
            <w:vMerge/>
            <w:tcBorders>
              <w:top w:val="nil"/>
              <w:left w:val="single" w:sz="8" w:space="0" w:color="auto"/>
              <w:bottom w:val="single" w:sz="8" w:space="0" w:color="000000"/>
              <w:right w:val="single" w:sz="8" w:space="0" w:color="auto"/>
            </w:tcBorders>
            <w:vAlign w:val="center"/>
            <w:hideMark/>
          </w:tcPr>
          <w:p w14:paraId="68807E85"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tcBorders>
              <w:top w:val="nil"/>
              <w:left w:val="single" w:sz="8" w:space="0" w:color="auto"/>
              <w:bottom w:val="single" w:sz="4" w:space="0" w:color="000000"/>
              <w:right w:val="nil"/>
            </w:tcBorders>
            <w:vAlign w:val="center"/>
            <w:hideMark/>
          </w:tcPr>
          <w:p w14:paraId="2482B173" w14:textId="77777777" w:rsidR="00475F57" w:rsidRPr="004C155F" w:rsidRDefault="00475F57" w:rsidP="00943101">
            <w:pPr>
              <w:spacing w:after="0" w:line="240" w:lineRule="auto"/>
              <w:rPr>
                <w:rFonts w:ascii="Montserrat" w:eastAsia="Times New Roman" w:hAnsi="Montserrat" w:cs="Times New Roman"/>
                <w:sz w:val="12"/>
                <w:szCs w:val="12"/>
                <w:lang w:eastAsia="es-MX"/>
              </w:rPr>
            </w:pPr>
          </w:p>
        </w:tc>
        <w:tc>
          <w:tcPr>
            <w:tcW w:w="1179" w:type="dxa"/>
            <w:tcBorders>
              <w:top w:val="nil"/>
              <w:left w:val="single" w:sz="8" w:space="0" w:color="auto"/>
              <w:bottom w:val="single" w:sz="4" w:space="0" w:color="auto"/>
              <w:right w:val="single" w:sz="8" w:space="0" w:color="auto"/>
            </w:tcBorders>
            <w:shd w:val="clear" w:color="000000" w:fill="FFFFFF"/>
            <w:vAlign w:val="center"/>
            <w:hideMark/>
          </w:tcPr>
          <w:p w14:paraId="44DE494A" w14:textId="77777777" w:rsidR="00475F57" w:rsidRPr="00D6745C" w:rsidRDefault="00475F57" w:rsidP="00943101">
            <w:pPr>
              <w:spacing w:after="0" w:line="240" w:lineRule="auto"/>
              <w:jc w:val="center"/>
              <w:rPr>
                <w:rFonts w:ascii="Montserrat" w:eastAsia="Times New Roman" w:hAnsi="Montserrat" w:cs="Times New Roman"/>
                <w:color w:val="000000"/>
                <w:sz w:val="12"/>
                <w:szCs w:val="12"/>
                <w:highlight w:val="red"/>
                <w:lang w:eastAsia="es-MX"/>
              </w:rPr>
            </w:pPr>
            <w:commentRangeStart w:id="558"/>
            <w:r w:rsidRPr="00D6745C">
              <w:rPr>
                <w:rFonts w:ascii="Montserrat" w:eastAsia="Times New Roman" w:hAnsi="Montserrat" w:cs="Times New Roman"/>
                <w:color w:val="000000"/>
                <w:sz w:val="12"/>
                <w:szCs w:val="12"/>
                <w:highlight w:val="red"/>
                <w:lang w:eastAsia="es-MX"/>
              </w:rPr>
              <w:t>Supervisión</w:t>
            </w:r>
          </w:p>
        </w:tc>
        <w:tc>
          <w:tcPr>
            <w:tcW w:w="1993" w:type="dxa"/>
            <w:tcBorders>
              <w:top w:val="nil"/>
              <w:left w:val="nil"/>
              <w:bottom w:val="single" w:sz="4" w:space="0" w:color="auto"/>
              <w:right w:val="single" w:sz="8" w:space="0" w:color="auto"/>
            </w:tcBorders>
            <w:shd w:val="clear" w:color="000000" w:fill="FFFFFF"/>
            <w:vAlign w:val="center"/>
            <w:hideMark/>
          </w:tcPr>
          <w:p w14:paraId="1EAE84C9" w14:textId="77777777" w:rsidR="00475F57" w:rsidRPr="00D6745C" w:rsidRDefault="00475F57" w:rsidP="00943101">
            <w:pPr>
              <w:spacing w:after="0" w:line="240" w:lineRule="auto"/>
              <w:jc w:val="center"/>
              <w:rPr>
                <w:rFonts w:ascii="Montserrat" w:eastAsia="Times New Roman" w:hAnsi="Montserrat" w:cs="Times New Roman"/>
                <w:color w:val="000000"/>
                <w:sz w:val="12"/>
                <w:szCs w:val="12"/>
                <w:highlight w:val="red"/>
                <w:lang w:eastAsia="es-MX"/>
              </w:rPr>
            </w:pPr>
            <w:r w:rsidRPr="00D6745C">
              <w:rPr>
                <w:rFonts w:ascii="Montserrat" w:eastAsia="Times New Roman" w:hAnsi="Montserrat" w:cs="Times New Roman"/>
                <w:color w:val="000000"/>
                <w:sz w:val="12"/>
                <w:szCs w:val="12"/>
                <w:highlight w:val="red"/>
                <w:lang w:eastAsia="es-MX"/>
              </w:rPr>
              <w:t>Genérico para EB</w:t>
            </w:r>
            <w:commentRangeEnd w:id="558"/>
            <w:r w:rsidR="00D6745C">
              <w:rPr>
                <w:rStyle w:val="Refdecomentario"/>
              </w:rPr>
              <w:commentReference w:id="558"/>
            </w:r>
          </w:p>
        </w:tc>
        <w:tc>
          <w:tcPr>
            <w:tcW w:w="1200" w:type="dxa"/>
            <w:tcBorders>
              <w:top w:val="nil"/>
              <w:left w:val="nil"/>
              <w:bottom w:val="single" w:sz="4" w:space="0" w:color="auto"/>
              <w:right w:val="single" w:sz="8" w:space="0" w:color="auto"/>
            </w:tcBorders>
            <w:shd w:val="clear" w:color="auto" w:fill="auto"/>
            <w:vAlign w:val="center"/>
            <w:hideMark/>
          </w:tcPr>
          <w:p w14:paraId="2828D1E3"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 xml:space="preserve">Casos </w:t>
            </w:r>
          </w:p>
        </w:tc>
        <w:tc>
          <w:tcPr>
            <w:tcW w:w="926" w:type="dxa"/>
            <w:tcBorders>
              <w:top w:val="nil"/>
              <w:left w:val="nil"/>
              <w:bottom w:val="single" w:sz="4" w:space="0" w:color="auto"/>
              <w:right w:val="single" w:sz="8" w:space="0" w:color="auto"/>
            </w:tcBorders>
            <w:shd w:val="clear" w:color="000000" w:fill="FFFFFF"/>
            <w:noWrap/>
            <w:vAlign w:val="center"/>
            <w:hideMark/>
          </w:tcPr>
          <w:p w14:paraId="4108B427"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1</w:t>
            </w:r>
          </w:p>
        </w:tc>
        <w:tc>
          <w:tcPr>
            <w:tcW w:w="903" w:type="dxa"/>
            <w:vMerge/>
            <w:tcBorders>
              <w:top w:val="nil"/>
              <w:left w:val="nil"/>
              <w:bottom w:val="single" w:sz="8" w:space="0" w:color="000000"/>
              <w:right w:val="single" w:sz="8" w:space="0" w:color="auto"/>
            </w:tcBorders>
            <w:vAlign w:val="center"/>
            <w:hideMark/>
          </w:tcPr>
          <w:p w14:paraId="05F408F9"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04A6E909" w14:textId="77777777" w:rsidTr="00943101">
        <w:trPr>
          <w:trHeight w:val="1125"/>
        </w:trPr>
        <w:tc>
          <w:tcPr>
            <w:tcW w:w="1187" w:type="dxa"/>
            <w:vMerge/>
            <w:tcBorders>
              <w:top w:val="nil"/>
              <w:left w:val="single" w:sz="8" w:space="0" w:color="auto"/>
              <w:bottom w:val="single" w:sz="8" w:space="0" w:color="000000"/>
              <w:right w:val="single" w:sz="8" w:space="0" w:color="auto"/>
            </w:tcBorders>
            <w:vAlign w:val="center"/>
            <w:hideMark/>
          </w:tcPr>
          <w:p w14:paraId="385B5578"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val="restart"/>
            <w:tcBorders>
              <w:top w:val="nil"/>
              <w:left w:val="single" w:sz="8" w:space="0" w:color="auto"/>
              <w:bottom w:val="single" w:sz="8" w:space="0" w:color="000000"/>
              <w:right w:val="nil"/>
            </w:tcBorders>
            <w:shd w:val="clear" w:color="000000" w:fill="FFFFFF"/>
            <w:vAlign w:val="center"/>
            <w:hideMark/>
          </w:tcPr>
          <w:p w14:paraId="22EAB66F" w14:textId="77777777" w:rsidR="00475F57" w:rsidRPr="004C155F" w:rsidRDefault="00475F57" w:rsidP="00943101">
            <w:pPr>
              <w:spacing w:after="0" w:line="240" w:lineRule="auto"/>
              <w:rPr>
                <w:rFonts w:ascii="Montserrat" w:eastAsia="Times New Roman" w:hAnsi="Montserrat" w:cs="Times New Roman"/>
                <w:sz w:val="12"/>
                <w:szCs w:val="12"/>
                <w:lang w:eastAsia="es-MX"/>
              </w:rPr>
            </w:pPr>
            <w:r w:rsidRPr="004C155F">
              <w:rPr>
                <w:rFonts w:ascii="Montserrat" w:eastAsia="Times New Roman" w:hAnsi="Montserrat" w:cs="Times New Roman"/>
                <w:sz w:val="12"/>
                <w:szCs w:val="12"/>
                <w:lang w:eastAsia="es-MX"/>
              </w:rPr>
              <w:t>Encuesta de percepción sobre el trabajo directivo y aportaciones al colectivo escolar</w:t>
            </w:r>
          </w:p>
        </w:tc>
        <w:tc>
          <w:tcPr>
            <w:tcW w:w="1179" w:type="dxa"/>
            <w:tcBorders>
              <w:top w:val="nil"/>
              <w:left w:val="single" w:sz="8" w:space="0" w:color="auto"/>
              <w:bottom w:val="single" w:sz="4" w:space="0" w:color="auto"/>
              <w:right w:val="single" w:sz="8" w:space="0" w:color="auto"/>
            </w:tcBorders>
            <w:shd w:val="clear" w:color="000000" w:fill="FFFFFF"/>
            <w:vAlign w:val="center"/>
            <w:hideMark/>
          </w:tcPr>
          <w:p w14:paraId="21659200"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Dirección</w:t>
            </w:r>
          </w:p>
        </w:tc>
        <w:tc>
          <w:tcPr>
            <w:tcW w:w="1993" w:type="dxa"/>
            <w:tcBorders>
              <w:top w:val="nil"/>
              <w:left w:val="nil"/>
              <w:bottom w:val="single" w:sz="4" w:space="0" w:color="auto"/>
              <w:right w:val="single" w:sz="8" w:space="0" w:color="auto"/>
            </w:tcBorders>
            <w:shd w:val="clear" w:color="000000" w:fill="FFFFFF"/>
            <w:vAlign w:val="center"/>
            <w:hideMark/>
          </w:tcPr>
          <w:p w14:paraId="509EBD07"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Genérico para EB</w:t>
            </w:r>
          </w:p>
        </w:tc>
        <w:tc>
          <w:tcPr>
            <w:tcW w:w="1200" w:type="dxa"/>
            <w:tcBorders>
              <w:top w:val="nil"/>
              <w:left w:val="nil"/>
              <w:bottom w:val="single" w:sz="4" w:space="0" w:color="auto"/>
              <w:right w:val="single" w:sz="8" w:space="0" w:color="auto"/>
            </w:tcBorders>
            <w:shd w:val="clear" w:color="auto" w:fill="auto"/>
            <w:vAlign w:val="center"/>
            <w:hideMark/>
          </w:tcPr>
          <w:p w14:paraId="74C683C4"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M2. Escalas de Actitudes y Percepciones</w:t>
            </w:r>
          </w:p>
        </w:tc>
        <w:tc>
          <w:tcPr>
            <w:tcW w:w="926" w:type="dxa"/>
            <w:tcBorders>
              <w:top w:val="nil"/>
              <w:left w:val="nil"/>
              <w:bottom w:val="single" w:sz="4" w:space="0" w:color="auto"/>
              <w:right w:val="single" w:sz="8" w:space="0" w:color="auto"/>
            </w:tcBorders>
            <w:shd w:val="clear" w:color="000000" w:fill="FFFFFF"/>
            <w:noWrap/>
            <w:vAlign w:val="bottom"/>
            <w:hideMark/>
          </w:tcPr>
          <w:p w14:paraId="7EB9E851"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1</w:t>
            </w:r>
          </w:p>
        </w:tc>
        <w:tc>
          <w:tcPr>
            <w:tcW w:w="903" w:type="dxa"/>
            <w:vMerge/>
            <w:tcBorders>
              <w:top w:val="nil"/>
              <w:left w:val="nil"/>
              <w:bottom w:val="single" w:sz="8" w:space="0" w:color="000000"/>
              <w:right w:val="single" w:sz="8" w:space="0" w:color="auto"/>
            </w:tcBorders>
            <w:vAlign w:val="center"/>
            <w:hideMark/>
          </w:tcPr>
          <w:p w14:paraId="3D125DD7"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20C8CEF0" w14:textId="77777777" w:rsidTr="00943101">
        <w:trPr>
          <w:trHeight w:val="1140"/>
        </w:trPr>
        <w:tc>
          <w:tcPr>
            <w:tcW w:w="1187" w:type="dxa"/>
            <w:vMerge/>
            <w:tcBorders>
              <w:top w:val="nil"/>
              <w:left w:val="single" w:sz="8" w:space="0" w:color="auto"/>
              <w:bottom w:val="single" w:sz="8" w:space="0" w:color="000000"/>
              <w:right w:val="single" w:sz="8" w:space="0" w:color="auto"/>
            </w:tcBorders>
            <w:vAlign w:val="center"/>
            <w:hideMark/>
          </w:tcPr>
          <w:p w14:paraId="1246AF47"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tcBorders>
              <w:top w:val="nil"/>
              <w:left w:val="single" w:sz="8" w:space="0" w:color="auto"/>
              <w:bottom w:val="single" w:sz="8" w:space="0" w:color="000000"/>
              <w:right w:val="nil"/>
            </w:tcBorders>
            <w:vAlign w:val="center"/>
            <w:hideMark/>
          </w:tcPr>
          <w:p w14:paraId="3CBEE254" w14:textId="77777777" w:rsidR="00475F57" w:rsidRPr="004C155F" w:rsidRDefault="00475F57" w:rsidP="00943101">
            <w:pPr>
              <w:spacing w:after="0" w:line="240" w:lineRule="auto"/>
              <w:rPr>
                <w:rFonts w:ascii="Montserrat" w:eastAsia="Times New Roman" w:hAnsi="Montserrat" w:cs="Times New Roman"/>
                <w:sz w:val="12"/>
                <w:szCs w:val="12"/>
                <w:lang w:eastAsia="es-MX"/>
              </w:rPr>
            </w:pPr>
          </w:p>
        </w:tc>
        <w:tc>
          <w:tcPr>
            <w:tcW w:w="1179" w:type="dxa"/>
            <w:tcBorders>
              <w:top w:val="nil"/>
              <w:left w:val="single" w:sz="8" w:space="0" w:color="auto"/>
              <w:bottom w:val="single" w:sz="8" w:space="0" w:color="auto"/>
              <w:right w:val="single" w:sz="8" w:space="0" w:color="auto"/>
            </w:tcBorders>
            <w:shd w:val="clear" w:color="000000" w:fill="FFFFFF"/>
            <w:vAlign w:val="center"/>
            <w:hideMark/>
          </w:tcPr>
          <w:p w14:paraId="01FD7873"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Supervisión</w:t>
            </w:r>
          </w:p>
        </w:tc>
        <w:tc>
          <w:tcPr>
            <w:tcW w:w="1993" w:type="dxa"/>
            <w:tcBorders>
              <w:top w:val="nil"/>
              <w:left w:val="nil"/>
              <w:bottom w:val="single" w:sz="8" w:space="0" w:color="auto"/>
              <w:right w:val="single" w:sz="8" w:space="0" w:color="auto"/>
            </w:tcBorders>
            <w:shd w:val="clear" w:color="000000" w:fill="FFFFFF"/>
            <w:vAlign w:val="center"/>
            <w:hideMark/>
          </w:tcPr>
          <w:p w14:paraId="740295A3"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Genérico para EB</w:t>
            </w:r>
          </w:p>
        </w:tc>
        <w:tc>
          <w:tcPr>
            <w:tcW w:w="1200" w:type="dxa"/>
            <w:tcBorders>
              <w:top w:val="nil"/>
              <w:left w:val="nil"/>
              <w:bottom w:val="single" w:sz="8" w:space="0" w:color="auto"/>
              <w:right w:val="single" w:sz="8" w:space="0" w:color="auto"/>
            </w:tcBorders>
            <w:shd w:val="clear" w:color="auto" w:fill="auto"/>
            <w:vAlign w:val="center"/>
            <w:hideMark/>
          </w:tcPr>
          <w:p w14:paraId="22338176"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M2. Escalas de Actitudes y Percepciones</w:t>
            </w:r>
          </w:p>
        </w:tc>
        <w:tc>
          <w:tcPr>
            <w:tcW w:w="926" w:type="dxa"/>
            <w:tcBorders>
              <w:top w:val="nil"/>
              <w:left w:val="nil"/>
              <w:bottom w:val="single" w:sz="8" w:space="0" w:color="auto"/>
              <w:right w:val="single" w:sz="8" w:space="0" w:color="auto"/>
            </w:tcBorders>
            <w:shd w:val="clear" w:color="000000" w:fill="FFFFFF"/>
            <w:noWrap/>
            <w:vAlign w:val="bottom"/>
            <w:hideMark/>
          </w:tcPr>
          <w:p w14:paraId="2CFA3DFF"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1</w:t>
            </w:r>
          </w:p>
        </w:tc>
        <w:tc>
          <w:tcPr>
            <w:tcW w:w="903" w:type="dxa"/>
            <w:vMerge/>
            <w:tcBorders>
              <w:top w:val="nil"/>
              <w:left w:val="nil"/>
              <w:bottom w:val="single" w:sz="8" w:space="0" w:color="000000"/>
              <w:right w:val="single" w:sz="8" w:space="0" w:color="auto"/>
            </w:tcBorders>
            <w:vAlign w:val="center"/>
            <w:hideMark/>
          </w:tcPr>
          <w:p w14:paraId="172926F9"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1C0B8BD2" w14:textId="77777777" w:rsidTr="00943101">
        <w:trPr>
          <w:trHeight w:val="675"/>
        </w:trPr>
        <w:tc>
          <w:tcPr>
            <w:tcW w:w="1187" w:type="dxa"/>
            <w:vMerge w:val="restart"/>
            <w:tcBorders>
              <w:top w:val="nil"/>
              <w:left w:val="single" w:sz="8" w:space="0" w:color="auto"/>
              <w:bottom w:val="single" w:sz="8" w:space="0" w:color="000000"/>
              <w:right w:val="single" w:sz="8" w:space="0" w:color="auto"/>
            </w:tcBorders>
            <w:shd w:val="clear" w:color="000000" w:fill="FFFFFF"/>
            <w:vAlign w:val="center"/>
            <w:hideMark/>
          </w:tcPr>
          <w:p w14:paraId="52B794AB"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Promoción horizontal</w:t>
            </w:r>
          </w:p>
        </w:tc>
        <w:tc>
          <w:tcPr>
            <w:tcW w:w="1473" w:type="dxa"/>
            <w:vMerge w:val="restart"/>
            <w:tcBorders>
              <w:top w:val="nil"/>
              <w:left w:val="single" w:sz="8" w:space="0" w:color="auto"/>
              <w:bottom w:val="single" w:sz="4" w:space="0" w:color="000000"/>
              <w:right w:val="single" w:sz="8" w:space="0" w:color="auto"/>
            </w:tcBorders>
            <w:shd w:val="clear" w:color="000000" w:fill="FFFFFF"/>
            <w:vAlign w:val="center"/>
            <w:hideMark/>
          </w:tcPr>
          <w:p w14:paraId="67CF48E6"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Instrumentos de valoración de conocimientos y aptitudes</w:t>
            </w:r>
          </w:p>
        </w:tc>
        <w:tc>
          <w:tcPr>
            <w:tcW w:w="1179" w:type="dxa"/>
            <w:vMerge w:val="restart"/>
            <w:tcBorders>
              <w:top w:val="nil"/>
              <w:left w:val="single" w:sz="8" w:space="0" w:color="auto"/>
              <w:bottom w:val="single" w:sz="4" w:space="0" w:color="000000"/>
              <w:right w:val="single" w:sz="8" w:space="0" w:color="auto"/>
            </w:tcBorders>
            <w:shd w:val="clear" w:color="000000" w:fill="FFFFFF"/>
            <w:vAlign w:val="center"/>
            <w:hideMark/>
          </w:tcPr>
          <w:p w14:paraId="162C8529"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Docente y técnico docente</w:t>
            </w:r>
          </w:p>
        </w:tc>
        <w:tc>
          <w:tcPr>
            <w:tcW w:w="1993" w:type="dxa"/>
            <w:tcBorders>
              <w:top w:val="nil"/>
              <w:left w:val="nil"/>
              <w:bottom w:val="single" w:sz="4" w:space="0" w:color="auto"/>
              <w:right w:val="single" w:sz="8" w:space="0" w:color="auto"/>
            </w:tcBorders>
            <w:shd w:val="clear" w:color="000000" w:fill="FFFFFF"/>
            <w:vAlign w:val="center"/>
            <w:hideMark/>
          </w:tcPr>
          <w:p w14:paraId="44FD350F"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Inicial y preescolar</w:t>
            </w:r>
          </w:p>
        </w:tc>
        <w:tc>
          <w:tcPr>
            <w:tcW w:w="1200" w:type="dxa"/>
            <w:tcBorders>
              <w:top w:val="nil"/>
              <w:left w:val="nil"/>
              <w:bottom w:val="single" w:sz="4" w:space="0" w:color="auto"/>
              <w:right w:val="single" w:sz="8" w:space="0" w:color="auto"/>
            </w:tcBorders>
            <w:shd w:val="clear" w:color="000000" w:fill="FFFFFF"/>
            <w:vAlign w:val="center"/>
            <w:hideMark/>
          </w:tcPr>
          <w:p w14:paraId="40E95F02"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M1. Modelo Diagnóstico Cognitivo</w:t>
            </w:r>
          </w:p>
        </w:tc>
        <w:tc>
          <w:tcPr>
            <w:tcW w:w="926" w:type="dxa"/>
            <w:vMerge w:val="restart"/>
            <w:tcBorders>
              <w:top w:val="nil"/>
              <w:left w:val="single" w:sz="8" w:space="0" w:color="auto"/>
              <w:bottom w:val="single" w:sz="4" w:space="0" w:color="000000"/>
              <w:right w:val="single" w:sz="8" w:space="0" w:color="auto"/>
            </w:tcBorders>
            <w:shd w:val="clear" w:color="000000" w:fill="FFFFFF"/>
            <w:noWrap/>
            <w:vAlign w:val="center"/>
            <w:hideMark/>
          </w:tcPr>
          <w:p w14:paraId="53EEB268"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16</w:t>
            </w:r>
          </w:p>
        </w:tc>
        <w:tc>
          <w:tcPr>
            <w:tcW w:w="903" w:type="dxa"/>
            <w:vMerge w:val="restart"/>
            <w:tcBorders>
              <w:top w:val="nil"/>
              <w:left w:val="single" w:sz="8" w:space="0" w:color="auto"/>
              <w:bottom w:val="single" w:sz="8" w:space="0" w:color="000000"/>
              <w:right w:val="single" w:sz="8" w:space="0" w:color="auto"/>
            </w:tcBorders>
            <w:shd w:val="clear" w:color="000000" w:fill="FFFFFF"/>
            <w:noWrap/>
            <w:vAlign w:val="center"/>
            <w:hideMark/>
          </w:tcPr>
          <w:p w14:paraId="073F2217"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35</w:t>
            </w:r>
          </w:p>
        </w:tc>
      </w:tr>
      <w:tr w:rsidR="00475F57" w:rsidRPr="004C155F" w14:paraId="2E20D2D2" w14:textId="77777777" w:rsidTr="00943101">
        <w:trPr>
          <w:trHeight w:val="675"/>
        </w:trPr>
        <w:tc>
          <w:tcPr>
            <w:tcW w:w="1187" w:type="dxa"/>
            <w:vMerge/>
            <w:tcBorders>
              <w:top w:val="nil"/>
              <w:left w:val="single" w:sz="8" w:space="0" w:color="auto"/>
              <w:bottom w:val="single" w:sz="8" w:space="0" w:color="000000"/>
              <w:right w:val="single" w:sz="8" w:space="0" w:color="auto"/>
            </w:tcBorders>
            <w:vAlign w:val="center"/>
            <w:hideMark/>
          </w:tcPr>
          <w:p w14:paraId="01FFCB5D"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tcBorders>
              <w:top w:val="nil"/>
              <w:left w:val="single" w:sz="8" w:space="0" w:color="auto"/>
              <w:bottom w:val="single" w:sz="4" w:space="0" w:color="000000"/>
              <w:right w:val="single" w:sz="8" w:space="0" w:color="auto"/>
            </w:tcBorders>
            <w:vAlign w:val="center"/>
            <w:hideMark/>
          </w:tcPr>
          <w:p w14:paraId="4D295A9E"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179" w:type="dxa"/>
            <w:vMerge/>
            <w:tcBorders>
              <w:top w:val="nil"/>
              <w:left w:val="single" w:sz="8" w:space="0" w:color="auto"/>
              <w:bottom w:val="single" w:sz="4" w:space="0" w:color="000000"/>
              <w:right w:val="single" w:sz="8" w:space="0" w:color="auto"/>
            </w:tcBorders>
            <w:vAlign w:val="center"/>
            <w:hideMark/>
          </w:tcPr>
          <w:p w14:paraId="46864335"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993" w:type="dxa"/>
            <w:tcBorders>
              <w:top w:val="nil"/>
              <w:left w:val="nil"/>
              <w:bottom w:val="single" w:sz="4" w:space="0" w:color="auto"/>
              <w:right w:val="single" w:sz="8" w:space="0" w:color="auto"/>
            </w:tcBorders>
            <w:shd w:val="clear" w:color="000000" w:fill="FFFFFF"/>
            <w:vAlign w:val="center"/>
            <w:hideMark/>
          </w:tcPr>
          <w:p w14:paraId="27CD10A3"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commentRangeStart w:id="559"/>
            <w:r w:rsidRPr="00D6745C">
              <w:rPr>
                <w:rFonts w:ascii="Montserrat" w:eastAsia="Times New Roman" w:hAnsi="Montserrat" w:cs="Times New Roman"/>
                <w:color w:val="000000"/>
                <w:sz w:val="12"/>
                <w:szCs w:val="12"/>
                <w:highlight w:val="red"/>
                <w:lang w:eastAsia="es-MX"/>
              </w:rPr>
              <w:t>Secundaria Técnico Docente</w:t>
            </w:r>
            <w:commentRangeEnd w:id="559"/>
            <w:r w:rsidR="00D6745C">
              <w:rPr>
                <w:rStyle w:val="Refdecomentario"/>
              </w:rPr>
              <w:commentReference w:id="559"/>
            </w:r>
          </w:p>
        </w:tc>
        <w:tc>
          <w:tcPr>
            <w:tcW w:w="1200" w:type="dxa"/>
            <w:tcBorders>
              <w:top w:val="nil"/>
              <w:left w:val="nil"/>
              <w:bottom w:val="single" w:sz="4" w:space="0" w:color="auto"/>
              <w:right w:val="single" w:sz="8" w:space="0" w:color="auto"/>
            </w:tcBorders>
            <w:shd w:val="clear" w:color="000000" w:fill="FFFFFF"/>
            <w:vAlign w:val="center"/>
            <w:hideMark/>
          </w:tcPr>
          <w:p w14:paraId="01040287"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Cambria" w:eastAsia="Times New Roman" w:hAnsi="Cambria" w:cs="Cambria"/>
                <w:color w:val="000000"/>
                <w:sz w:val="12"/>
                <w:szCs w:val="12"/>
                <w:lang w:eastAsia="es-MX"/>
              </w:rPr>
              <w:t> </w:t>
            </w:r>
          </w:p>
        </w:tc>
        <w:tc>
          <w:tcPr>
            <w:tcW w:w="926" w:type="dxa"/>
            <w:vMerge/>
            <w:tcBorders>
              <w:top w:val="nil"/>
              <w:left w:val="single" w:sz="8" w:space="0" w:color="auto"/>
              <w:bottom w:val="single" w:sz="4" w:space="0" w:color="000000"/>
              <w:right w:val="single" w:sz="8" w:space="0" w:color="auto"/>
            </w:tcBorders>
            <w:vAlign w:val="center"/>
            <w:hideMark/>
          </w:tcPr>
          <w:p w14:paraId="11E1A932"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903" w:type="dxa"/>
            <w:vMerge/>
            <w:tcBorders>
              <w:top w:val="nil"/>
              <w:left w:val="single" w:sz="8" w:space="0" w:color="auto"/>
              <w:bottom w:val="single" w:sz="8" w:space="0" w:color="000000"/>
              <w:right w:val="single" w:sz="8" w:space="0" w:color="auto"/>
            </w:tcBorders>
            <w:vAlign w:val="center"/>
            <w:hideMark/>
          </w:tcPr>
          <w:p w14:paraId="1924A6D4"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5F6E71F4" w14:textId="77777777" w:rsidTr="00943101">
        <w:trPr>
          <w:trHeight w:val="675"/>
        </w:trPr>
        <w:tc>
          <w:tcPr>
            <w:tcW w:w="1187" w:type="dxa"/>
            <w:vMerge/>
            <w:tcBorders>
              <w:top w:val="nil"/>
              <w:left w:val="single" w:sz="8" w:space="0" w:color="auto"/>
              <w:bottom w:val="single" w:sz="8" w:space="0" w:color="000000"/>
              <w:right w:val="single" w:sz="8" w:space="0" w:color="auto"/>
            </w:tcBorders>
            <w:vAlign w:val="center"/>
            <w:hideMark/>
          </w:tcPr>
          <w:p w14:paraId="3C447C2C"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tcBorders>
              <w:top w:val="nil"/>
              <w:left w:val="single" w:sz="8" w:space="0" w:color="auto"/>
              <w:bottom w:val="single" w:sz="4" w:space="0" w:color="000000"/>
              <w:right w:val="single" w:sz="8" w:space="0" w:color="auto"/>
            </w:tcBorders>
            <w:vAlign w:val="center"/>
            <w:hideMark/>
          </w:tcPr>
          <w:p w14:paraId="2A5C76D2"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179" w:type="dxa"/>
            <w:vMerge/>
            <w:tcBorders>
              <w:top w:val="nil"/>
              <w:left w:val="single" w:sz="8" w:space="0" w:color="auto"/>
              <w:bottom w:val="single" w:sz="4" w:space="0" w:color="000000"/>
              <w:right w:val="single" w:sz="8" w:space="0" w:color="auto"/>
            </w:tcBorders>
            <w:vAlign w:val="center"/>
            <w:hideMark/>
          </w:tcPr>
          <w:p w14:paraId="38471561"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993" w:type="dxa"/>
            <w:tcBorders>
              <w:top w:val="nil"/>
              <w:left w:val="nil"/>
              <w:bottom w:val="single" w:sz="4" w:space="0" w:color="auto"/>
              <w:right w:val="single" w:sz="8" w:space="0" w:color="auto"/>
            </w:tcBorders>
            <w:shd w:val="clear" w:color="000000" w:fill="FFFFFF"/>
            <w:vAlign w:val="center"/>
            <w:hideMark/>
          </w:tcPr>
          <w:p w14:paraId="1A0C01D5"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commentRangeStart w:id="560"/>
            <w:r w:rsidRPr="004C155F">
              <w:rPr>
                <w:rFonts w:ascii="Montserrat" w:eastAsia="Times New Roman" w:hAnsi="Montserrat" w:cs="Times New Roman"/>
                <w:color w:val="000000"/>
                <w:sz w:val="12"/>
                <w:szCs w:val="12"/>
                <w:lang w:eastAsia="es-MX"/>
              </w:rPr>
              <w:t>Primaria</w:t>
            </w:r>
            <w:commentRangeEnd w:id="560"/>
            <w:r w:rsidR="00D6745C">
              <w:rPr>
                <w:rStyle w:val="Refdecomentario"/>
              </w:rPr>
              <w:commentReference w:id="560"/>
            </w:r>
          </w:p>
        </w:tc>
        <w:tc>
          <w:tcPr>
            <w:tcW w:w="1200" w:type="dxa"/>
            <w:tcBorders>
              <w:top w:val="nil"/>
              <w:left w:val="nil"/>
              <w:bottom w:val="single" w:sz="4" w:space="0" w:color="auto"/>
              <w:right w:val="single" w:sz="8" w:space="0" w:color="auto"/>
            </w:tcBorders>
            <w:shd w:val="clear" w:color="000000" w:fill="FFFFFF"/>
            <w:vAlign w:val="center"/>
            <w:hideMark/>
          </w:tcPr>
          <w:p w14:paraId="59AF08D1"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M1. Modelo Diagnóstico Cognitivo</w:t>
            </w:r>
          </w:p>
        </w:tc>
        <w:tc>
          <w:tcPr>
            <w:tcW w:w="926" w:type="dxa"/>
            <w:vMerge/>
            <w:tcBorders>
              <w:top w:val="nil"/>
              <w:left w:val="single" w:sz="8" w:space="0" w:color="auto"/>
              <w:bottom w:val="single" w:sz="4" w:space="0" w:color="000000"/>
              <w:right w:val="single" w:sz="8" w:space="0" w:color="auto"/>
            </w:tcBorders>
            <w:vAlign w:val="center"/>
            <w:hideMark/>
          </w:tcPr>
          <w:p w14:paraId="2AF21BDC"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903" w:type="dxa"/>
            <w:vMerge/>
            <w:tcBorders>
              <w:top w:val="nil"/>
              <w:left w:val="single" w:sz="8" w:space="0" w:color="auto"/>
              <w:bottom w:val="single" w:sz="8" w:space="0" w:color="000000"/>
              <w:right w:val="single" w:sz="8" w:space="0" w:color="auto"/>
            </w:tcBorders>
            <w:vAlign w:val="center"/>
            <w:hideMark/>
          </w:tcPr>
          <w:p w14:paraId="252389E9"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24B9FEE4" w14:textId="77777777" w:rsidTr="00943101">
        <w:trPr>
          <w:trHeight w:val="675"/>
        </w:trPr>
        <w:tc>
          <w:tcPr>
            <w:tcW w:w="1187" w:type="dxa"/>
            <w:vMerge/>
            <w:tcBorders>
              <w:top w:val="nil"/>
              <w:left w:val="single" w:sz="8" w:space="0" w:color="auto"/>
              <w:bottom w:val="single" w:sz="8" w:space="0" w:color="000000"/>
              <w:right w:val="single" w:sz="8" w:space="0" w:color="auto"/>
            </w:tcBorders>
            <w:vAlign w:val="center"/>
            <w:hideMark/>
          </w:tcPr>
          <w:p w14:paraId="2B169454"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tcBorders>
              <w:top w:val="nil"/>
              <w:left w:val="single" w:sz="8" w:space="0" w:color="auto"/>
              <w:bottom w:val="single" w:sz="4" w:space="0" w:color="000000"/>
              <w:right w:val="single" w:sz="8" w:space="0" w:color="auto"/>
            </w:tcBorders>
            <w:vAlign w:val="center"/>
            <w:hideMark/>
          </w:tcPr>
          <w:p w14:paraId="1C452991"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179" w:type="dxa"/>
            <w:vMerge w:val="restart"/>
            <w:tcBorders>
              <w:top w:val="nil"/>
              <w:left w:val="single" w:sz="8" w:space="0" w:color="auto"/>
              <w:bottom w:val="single" w:sz="4" w:space="0" w:color="000000"/>
              <w:right w:val="single" w:sz="8" w:space="0" w:color="auto"/>
            </w:tcBorders>
            <w:shd w:val="clear" w:color="000000" w:fill="FFFFFF"/>
            <w:vAlign w:val="center"/>
            <w:hideMark/>
          </w:tcPr>
          <w:p w14:paraId="24586B5B"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Docente y técnico docente. Secundaria</w:t>
            </w:r>
          </w:p>
        </w:tc>
        <w:tc>
          <w:tcPr>
            <w:tcW w:w="1993" w:type="dxa"/>
            <w:tcBorders>
              <w:top w:val="nil"/>
              <w:left w:val="nil"/>
              <w:bottom w:val="single" w:sz="4" w:space="0" w:color="auto"/>
              <w:right w:val="single" w:sz="8" w:space="0" w:color="auto"/>
            </w:tcBorders>
            <w:shd w:val="clear" w:color="000000" w:fill="FFFFFF"/>
            <w:noWrap/>
            <w:vAlign w:val="center"/>
            <w:hideMark/>
          </w:tcPr>
          <w:p w14:paraId="6F1B4711"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Español</w:t>
            </w:r>
          </w:p>
        </w:tc>
        <w:tc>
          <w:tcPr>
            <w:tcW w:w="1200" w:type="dxa"/>
            <w:tcBorders>
              <w:top w:val="nil"/>
              <w:left w:val="nil"/>
              <w:bottom w:val="single" w:sz="4" w:space="0" w:color="auto"/>
              <w:right w:val="single" w:sz="8" w:space="0" w:color="auto"/>
            </w:tcBorders>
            <w:shd w:val="clear" w:color="000000" w:fill="FFFFFF"/>
            <w:vAlign w:val="center"/>
            <w:hideMark/>
          </w:tcPr>
          <w:p w14:paraId="04823C2F"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M1. Modelo Diagnóstico Cognitivo</w:t>
            </w:r>
          </w:p>
        </w:tc>
        <w:tc>
          <w:tcPr>
            <w:tcW w:w="926" w:type="dxa"/>
            <w:vMerge/>
            <w:tcBorders>
              <w:top w:val="nil"/>
              <w:left w:val="single" w:sz="8" w:space="0" w:color="auto"/>
              <w:bottom w:val="single" w:sz="4" w:space="0" w:color="000000"/>
              <w:right w:val="single" w:sz="8" w:space="0" w:color="auto"/>
            </w:tcBorders>
            <w:vAlign w:val="center"/>
            <w:hideMark/>
          </w:tcPr>
          <w:p w14:paraId="134B84DC"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903" w:type="dxa"/>
            <w:vMerge/>
            <w:tcBorders>
              <w:top w:val="nil"/>
              <w:left w:val="single" w:sz="8" w:space="0" w:color="auto"/>
              <w:bottom w:val="single" w:sz="8" w:space="0" w:color="000000"/>
              <w:right w:val="single" w:sz="8" w:space="0" w:color="auto"/>
            </w:tcBorders>
            <w:vAlign w:val="center"/>
            <w:hideMark/>
          </w:tcPr>
          <w:p w14:paraId="53349EB9"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669C8933" w14:textId="77777777" w:rsidTr="00943101">
        <w:trPr>
          <w:trHeight w:val="675"/>
        </w:trPr>
        <w:tc>
          <w:tcPr>
            <w:tcW w:w="1187" w:type="dxa"/>
            <w:vMerge/>
            <w:tcBorders>
              <w:top w:val="nil"/>
              <w:left w:val="single" w:sz="8" w:space="0" w:color="auto"/>
              <w:bottom w:val="single" w:sz="8" w:space="0" w:color="000000"/>
              <w:right w:val="single" w:sz="8" w:space="0" w:color="auto"/>
            </w:tcBorders>
            <w:vAlign w:val="center"/>
            <w:hideMark/>
          </w:tcPr>
          <w:p w14:paraId="0E7448F2"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tcBorders>
              <w:top w:val="nil"/>
              <w:left w:val="single" w:sz="8" w:space="0" w:color="auto"/>
              <w:bottom w:val="single" w:sz="4" w:space="0" w:color="000000"/>
              <w:right w:val="single" w:sz="8" w:space="0" w:color="auto"/>
            </w:tcBorders>
            <w:vAlign w:val="center"/>
            <w:hideMark/>
          </w:tcPr>
          <w:p w14:paraId="1E1F36C5"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179" w:type="dxa"/>
            <w:vMerge/>
            <w:tcBorders>
              <w:top w:val="nil"/>
              <w:left w:val="single" w:sz="8" w:space="0" w:color="auto"/>
              <w:bottom w:val="single" w:sz="4" w:space="0" w:color="000000"/>
              <w:right w:val="single" w:sz="8" w:space="0" w:color="auto"/>
            </w:tcBorders>
            <w:vAlign w:val="center"/>
            <w:hideMark/>
          </w:tcPr>
          <w:p w14:paraId="2E84E8A7"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993" w:type="dxa"/>
            <w:tcBorders>
              <w:top w:val="nil"/>
              <w:left w:val="nil"/>
              <w:bottom w:val="single" w:sz="4" w:space="0" w:color="auto"/>
              <w:right w:val="single" w:sz="8" w:space="0" w:color="auto"/>
            </w:tcBorders>
            <w:shd w:val="clear" w:color="000000" w:fill="FFFFFF"/>
            <w:noWrap/>
            <w:vAlign w:val="center"/>
            <w:hideMark/>
          </w:tcPr>
          <w:p w14:paraId="3BDE1447"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Matemáticas</w:t>
            </w:r>
          </w:p>
        </w:tc>
        <w:tc>
          <w:tcPr>
            <w:tcW w:w="1200" w:type="dxa"/>
            <w:tcBorders>
              <w:top w:val="nil"/>
              <w:left w:val="nil"/>
              <w:bottom w:val="single" w:sz="4" w:space="0" w:color="auto"/>
              <w:right w:val="single" w:sz="8" w:space="0" w:color="auto"/>
            </w:tcBorders>
            <w:shd w:val="clear" w:color="000000" w:fill="FFFFFF"/>
            <w:vAlign w:val="center"/>
            <w:hideMark/>
          </w:tcPr>
          <w:p w14:paraId="51BCB7D1"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M1. Modelo Diagnóstico Cognitivo</w:t>
            </w:r>
          </w:p>
        </w:tc>
        <w:tc>
          <w:tcPr>
            <w:tcW w:w="926" w:type="dxa"/>
            <w:vMerge/>
            <w:tcBorders>
              <w:top w:val="nil"/>
              <w:left w:val="single" w:sz="8" w:space="0" w:color="auto"/>
              <w:bottom w:val="single" w:sz="4" w:space="0" w:color="000000"/>
              <w:right w:val="single" w:sz="8" w:space="0" w:color="auto"/>
            </w:tcBorders>
            <w:vAlign w:val="center"/>
            <w:hideMark/>
          </w:tcPr>
          <w:p w14:paraId="4FE4A677"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903" w:type="dxa"/>
            <w:vMerge/>
            <w:tcBorders>
              <w:top w:val="nil"/>
              <w:left w:val="single" w:sz="8" w:space="0" w:color="auto"/>
              <w:bottom w:val="single" w:sz="8" w:space="0" w:color="000000"/>
              <w:right w:val="single" w:sz="8" w:space="0" w:color="auto"/>
            </w:tcBorders>
            <w:vAlign w:val="center"/>
            <w:hideMark/>
          </w:tcPr>
          <w:p w14:paraId="11D2FF65"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2F4A595B" w14:textId="77777777" w:rsidTr="00943101">
        <w:trPr>
          <w:trHeight w:val="675"/>
        </w:trPr>
        <w:tc>
          <w:tcPr>
            <w:tcW w:w="1187" w:type="dxa"/>
            <w:vMerge/>
            <w:tcBorders>
              <w:top w:val="nil"/>
              <w:left w:val="single" w:sz="8" w:space="0" w:color="auto"/>
              <w:bottom w:val="single" w:sz="8" w:space="0" w:color="000000"/>
              <w:right w:val="single" w:sz="8" w:space="0" w:color="auto"/>
            </w:tcBorders>
            <w:vAlign w:val="center"/>
            <w:hideMark/>
          </w:tcPr>
          <w:p w14:paraId="1E485C9F"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tcBorders>
              <w:top w:val="nil"/>
              <w:left w:val="single" w:sz="8" w:space="0" w:color="auto"/>
              <w:bottom w:val="single" w:sz="4" w:space="0" w:color="000000"/>
              <w:right w:val="single" w:sz="8" w:space="0" w:color="auto"/>
            </w:tcBorders>
            <w:vAlign w:val="center"/>
            <w:hideMark/>
          </w:tcPr>
          <w:p w14:paraId="5915F33C"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179" w:type="dxa"/>
            <w:vMerge/>
            <w:tcBorders>
              <w:top w:val="nil"/>
              <w:left w:val="single" w:sz="8" w:space="0" w:color="auto"/>
              <w:bottom w:val="single" w:sz="4" w:space="0" w:color="000000"/>
              <w:right w:val="single" w:sz="8" w:space="0" w:color="auto"/>
            </w:tcBorders>
            <w:vAlign w:val="center"/>
            <w:hideMark/>
          </w:tcPr>
          <w:p w14:paraId="3A213CD5"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993" w:type="dxa"/>
            <w:tcBorders>
              <w:top w:val="nil"/>
              <w:left w:val="nil"/>
              <w:bottom w:val="single" w:sz="4" w:space="0" w:color="auto"/>
              <w:right w:val="single" w:sz="8" w:space="0" w:color="auto"/>
            </w:tcBorders>
            <w:shd w:val="clear" w:color="000000" w:fill="FFFFFF"/>
            <w:noWrap/>
            <w:vAlign w:val="center"/>
            <w:hideMark/>
          </w:tcPr>
          <w:p w14:paraId="282790C5"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Física</w:t>
            </w:r>
          </w:p>
        </w:tc>
        <w:tc>
          <w:tcPr>
            <w:tcW w:w="1200" w:type="dxa"/>
            <w:tcBorders>
              <w:top w:val="nil"/>
              <w:left w:val="nil"/>
              <w:bottom w:val="single" w:sz="4" w:space="0" w:color="auto"/>
              <w:right w:val="single" w:sz="8" w:space="0" w:color="auto"/>
            </w:tcBorders>
            <w:shd w:val="clear" w:color="000000" w:fill="FFFFFF"/>
            <w:vAlign w:val="center"/>
            <w:hideMark/>
          </w:tcPr>
          <w:p w14:paraId="10E9A3CB"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M1. Modelo Diagnóstico Cognitivo</w:t>
            </w:r>
          </w:p>
        </w:tc>
        <w:tc>
          <w:tcPr>
            <w:tcW w:w="926" w:type="dxa"/>
            <w:vMerge/>
            <w:tcBorders>
              <w:top w:val="nil"/>
              <w:left w:val="single" w:sz="8" w:space="0" w:color="auto"/>
              <w:bottom w:val="single" w:sz="4" w:space="0" w:color="000000"/>
              <w:right w:val="single" w:sz="8" w:space="0" w:color="auto"/>
            </w:tcBorders>
            <w:vAlign w:val="center"/>
            <w:hideMark/>
          </w:tcPr>
          <w:p w14:paraId="6E3D6E7F"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903" w:type="dxa"/>
            <w:vMerge/>
            <w:tcBorders>
              <w:top w:val="nil"/>
              <w:left w:val="single" w:sz="8" w:space="0" w:color="auto"/>
              <w:bottom w:val="single" w:sz="8" w:space="0" w:color="000000"/>
              <w:right w:val="single" w:sz="8" w:space="0" w:color="auto"/>
            </w:tcBorders>
            <w:vAlign w:val="center"/>
            <w:hideMark/>
          </w:tcPr>
          <w:p w14:paraId="45C4F07A"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0B3234CE" w14:textId="77777777" w:rsidTr="00943101">
        <w:trPr>
          <w:trHeight w:val="675"/>
        </w:trPr>
        <w:tc>
          <w:tcPr>
            <w:tcW w:w="1187" w:type="dxa"/>
            <w:vMerge/>
            <w:tcBorders>
              <w:top w:val="nil"/>
              <w:left w:val="single" w:sz="8" w:space="0" w:color="auto"/>
              <w:bottom w:val="single" w:sz="8" w:space="0" w:color="000000"/>
              <w:right w:val="single" w:sz="8" w:space="0" w:color="auto"/>
            </w:tcBorders>
            <w:vAlign w:val="center"/>
            <w:hideMark/>
          </w:tcPr>
          <w:p w14:paraId="5252B426"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tcBorders>
              <w:top w:val="nil"/>
              <w:left w:val="single" w:sz="8" w:space="0" w:color="auto"/>
              <w:bottom w:val="single" w:sz="4" w:space="0" w:color="000000"/>
              <w:right w:val="single" w:sz="8" w:space="0" w:color="auto"/>
            </w:tcBorders>
            <w:vAlign w:val="center"/>
            <w:hideMark/>
          </w:tcPr>
          <w:p w14:paraId="49D60992"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179" w:type="dxa"/>
            <w:vMerge/>
            <w:tcBorders>
              <w:top w:val="nil"/>
              <w:left w:val="single" w:sz="8" w:space="0" w:color="auto"/>
              <w:bottom w:val="single" w:sz="4" w:space="0" w:color="000000"/>
              <w:right w:val="single" w:sz="8" w:space="0" w:color="auto"/>
            </w:tcBorders>
            <w:vAlign w:val="center"/>
            <w:hideMark/>
          </w:tcPr>
          <w:p w14:paraId="3339F1DE"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993" w:type="dxa"/>
            <w:tcBorders>
              <w:top w:val="nil"/>
              <w:left w:val="nil"/>
              <w:bottom w:val="single" w:sz="4" w:space="0" w:color="auto"/>
              <w:right w:val="single" w:sz="8" w:space="0" w:color="auto"/>
            </w:tcBorders>
            <w:shd w:val="clear" w:color="000000" w:fill="FFFFFF"/>
            <w:noWrap/>
            <w:vAlign w:val="center"/>
            <w:hideMark/>
          </w:tcPr>
          <w:p w14:paraId="5100A498"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Química</w:t>
            </w:r>
          </w:p>
        </w:tc>
        <w:tc>
          <w:tcPr>
            <w:tcW w:w="1200" w:type="dxa"/>
            <w:tcBorders>
              <w:top w:val="nil"/>
              <w:left w:val="nil"/>
              <w:bottom w:val="single" w:sz="4" w:space="0" w:color="auto"/>
              <w:right w:val="single" w:sz="8" w:space="0" w:color="auto"/>
            </w:tcBorders>
            <w:shd w:val="clear" w:color="000000" w:fill="FFFFFF"/>
            <w:vAlign w:val="center"/>
            <w:hideMark/>
          </w:tcPr>
          <w:p w14:paraId="20B737FB"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M1. Modelo Diagnóstico Cognitivo</w:t>
            </w:r>
          </w:p>
        </w:tc>
        <w:tc>
          <w:tcPr>
            <w:tcW w:w="926" w:type="dxa"/>
            <w:vMerge/>
            <w:tcBorders>
              <w:top w:val="nil"/>
              <w:left w:val="single" w:sz="8" w:space="0" w:color="auto"/>
              <w:bottom w:val="single" w:sz="4" w:space="0" w:color="000000"/>
              <w:right w:val="single" w:sz="8" w:space="0" w:color="auto"/>
            </w:tcBorders>
            <w:vAlign w:val="center"/>
            <w:hideMark/>
          </w:tcPr>
          <w:p w14:paraId="2FEB6D14"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903" w:type="dxa"/>
            <w:vMerge/>
            <w:tcBorders>
              <w:top w:val="nil"/>
              <w:left w:val="single" w:sz="8" w:space="0" w:color="auto"/>
              <w:bottom w:val="single" w:sz="8" w:space="0" w:color="000000"/>
              <w:right w:val="single" w:sz="8" w:space="0" w:color="auto"/>
            </w:tcBorders>
            <w:vAlign w:val="center"/>
            <w:hideMark/>
          </w:tcPr>
          <w:p w14:paraId="75C46A62"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1D19E5B5" w14:textId="77777777" w:rsidTr="00943101">
        <w:trPr>
          <w:trHeight w:val="675"/>
        </w:trPr>
        <w:tc>
          <w:tcPr>
            <w:tcW w:w="1187" w:type="dxa"/>
            <w:vMerge/>
            <w:tcBorders>
              <w:top w:val="nil"/>
              <w:left w:val="single" w:sz="8" w:space="0" w:color="auto"/>
              <w:bottom w:val="single" w:sz="8" w:space="0" w:color="000000"/>
              <w:right w:val="single" w:sz="8" w:space="0" w:color="auto"/>
            </w:tcBorders>
            <w:vAlign w:val="center"/>
            <w:hideMark/>
          </w:tcPr>
          <w:p w14:paraId="20207869"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tcBorders>
              <w:top w:val="nil"/>
              <w:left w:val="single" w:sz="8" w:space="0" w:color="auto"/>
              <w:bottom w:val="single" w:sz="4" w:space="0" w:color="000000"/>
              <w:right w:val="single" w:sz="8" w:space="0" w:color="auto"/>
            </w:tcBorders>
            <w:vAlign w:val="center"/>
            <w:hideMark/>
          </w:tcPr>
          <w:p w14:paraId="18B8291E"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179" w:type="dxa"/>
            <w:vMerge/>
            <w:tcBorders>
              <w:top w:val="nil"/>
              <w:left w:val="single" w:sz="8" w:space="0" w:color="auto"/>
              <w:bottom w:val="single" w:sz="4" w:space="0" w:color="000000"/>
              <w:right w:val="single" w:sz="8" w:space="0" w:color="auto"/>
            </w:tcBorders>
            <w:vAlign w:val="center"/>
            <w:hideMark/>
          </w:tcPr>
          <w:p w14:paraId="6C0E169F"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993" w:type="dxa"/>
            <w:tcBorders>
              <w:top w:val="nil"/>
              <w:left w:val="nil"/>
              <w:bottom w:val="single" w:sz="4" w:space="0" w:color="auto"/>
              <w:right w:val="single" w:sz="8" w:space="0" w:color="auto"/>
            </w:tcBorders>
            <w:shd w:val="clear" w:color="000000" w:fill="FFFFFF"/>
            <w:noWrap/>
            <w:vAlign w:val="center"/>
            <w:hideMark/>
          </w:tcPr>
          <w:p w14:paraId="7386D0D6"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Biología</w:t>
            </w:r>
          </w:p>
        </w:tc>
        <w:tc>
          <w:tcPr>
            <w:tcW w:w="1200" w:type="dxa"/>
            <w:tcBorders>
              <w:top w:val="nil"/>
              <w:left w:val="nil"/>
              <w:bottom w:val="single" w:sz="4" w:space="0" w:color="auto"/>
              <w:right w:val="single" w:sz="8" w:space="0" w:color="auto"/>
            </w:tcBorders>
            <w:shd w:val="clear" w:color="000000" w:fill="FFFFFF"/>
            <w:vAlign w:val="center"/>
            <w:hideMark/>
          </w:tcPr>
          <w:p w14:paraId="1606A458"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M1. Modelo Diagnóstico Cognitivo</w:t>
            </w:r>
          </w:p>
        </w:tc>
        <w:tc>
          <w:tcPr>
            <w:tcW w:w="926" w:type="dxa"/>
            <w:vMerge/>
            <w:tcBorders>
              <w:top w:val="nil"/>
              <w:left w:val="single" w:sz="8" w:space="0" w:color="auto"/>
              <w:bottom w:val="single" w:sz="4" w:space="0" w:color="000000"/>
              <w:right w:val="single" w:sz="8" w:space="0" w:color="auto"/>
            </w:tcBorders>
            <w:vAlign w:val="center"/>
            <w:hideMark/>
          </w:tcPr>
          <w:p w14:paraId="17DB8E86"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903" w:type="dxa"/>
            <w:vMerge/>
            <w:tcBorders>
              <w:top w:val="nil"/>
              <w:left w:val="single" w:sz="8" w:space="0" w:color="auto"/>
              <w:bottom w:val="single" w:sz="8" w:space="0" w:color="000000"/>
              <w:right w:val="single" w:sz="8" w:space="0" w:color="auto"/>
            </w:tcBorders>
            <w:vAlign w:val="center"/>
            <w:hideMark/>
          </w:tcPr>
          <w:p w14:paraId="5CF77A41"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0B7F947D" w14:textId="77777777" w:rsidTr="00943101">
        <w:trPr>
          <w:trHeight w:val="675"/>
        </w:trPr>
        <w:tc>
          <w:tcPr>
            <w:tcW w:w="1187" w:type="dxa"/>
            <w:vMerge/>
            <w:tcBorders>
              <w:top w:val="nil"/>
              <w:left w:val="single" w:sz="8" w:space="0" w:color="auto"/>
              <w:bottom w:val="single" w:sz="8" w:space="0" w:color="000000"/>
              <w:right w:val="single" w:sz="8" w:space="0" w:color="auto"/>
            </w:tcBorders>
            <w:vAlign w:val="center"/>
            <w:hideMark/>
          </w:tcPr>
          <w:p w14:paraId="058E1F48"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tcBorders>
              <w:top w:val="nil"/>
              <w:left w:val="single" w:sz="8" w:space="0" w:color="auto"/>
              <w:bottom w:val="single" w:sz="4" w:space="0" w:color="000000"/>
              <w:right w:val="single" w:sz="8" w:space="0" w:color="auto"/>
            </w:tcBorders>
            <w:vAlign w:val="center"/>
            <w:hideMark/>
          </w:tcPr>
          <w:p w14:paraId="3852CE6B"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179" w:type="dxa"/>
            <w:vMerge/>
            <w:tcBorders>
              <w:top w:val="nil"/>
              <w:left w:val="single" w:sz="8" w:space="0" w:color="auto"/>
              <w:bottom w:val="single" w:sz="4" w:space="0" w:color="000000"/>
              <w:right w:val="single" w:sz="8" w:space="0" w:color="auto"/>
            </w:tcBorders>
            <w:vAlign w:val="center"/>
            <w:hideMark/>
          </w:tcPr>
          <w:p w14:paraId="5BC5C0BA"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993" w:type="dxa"/>
            <w:tcBorders>
              <w:top w:val="nil"/>
              <w:left w:val="nil"/>
              <w:bottom w:val="single" w:sz="4" w:space="0" w:color="auto"/>
              <w:right w:val="single" w:sz="8" w:space="0" w:color="auto"/>
            </w:tcBorders>
            <w:shd w:val="clear" w:color="000000" w:fill="FFFFFF"/>
            <w:noWrap/>
            <w:vAlign w:val="center"/>
            <w:hideMark/>
          </w:tcPr>
          <w:p w14:paraId="4C7F81F3"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Geografía</w:t>
            </w:r>
          </w:p>
        </w:tc>
        <w:tc>
          <w:tcPr>
            <w:tcW w:w="1200" w:type="dxa"/>
            <w:tcBorders>
              <w:top w:val="nil"/>
              <w:left w:val="nil"/>
              <w:bottom w:val="single" w:sz="4" w:space="0" w:color="auto"/>
              <w:right w:val="single" w:sz="8" w:space="0" w:color="auto"/>
            </w:tcBorders>
            <w:shd w:val="clear" w:color="000000" w:fill="FFFFFF"/>
            <w:vAlign w:val="center"/>
            <w:hideMark/>
          </w:tcPr>
          <w:p w14:paraId="52A93413"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M1. Modelo Diagnóstico Cognitivo</w:t>
            </w:r>
          </w:p>
        </w:tc>
        <w:tc>
          <w:tcPr>
            <w:tcW w:w="926" w:type="dxa"/>
            <w:vMerge/>
            <w:tcBorders>
              <w:top w:val="nil"/>
              <w:left w:val="single" w:sz="8" w:space="0" w:color="auto"/>
              <w:bottom w:val="single" w:sz="4" w:space="0" w:color="000000"/>
              <w:right w:val="single" w:sz="8" w:space="0" w:color="auto"/>
            </w:tcBorders>
            <w:vAlign w:val="center"/>
            <w:hideMark/>
          </w:tcPr>
          <w:p w14:paraId="403F8CDA"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903" w:type="dxa"/>
            <w:vMerge/>
            <w:tcBorders>
              <w:top w:val="nil"/>
              <w:left w:val="single" w:sz="8" w:space="0" w:color="auto"/>
              <w:bottom w:val="single" w:sz="8" w:space="0" w:color="000000"/>
              <w:right w:val="single" w:sz="8" w:space="0" w:color="auto"/>
            </w:tcBorders>
            <w:vAlign w:val="center"/>
            <w:hideMark/>
          </w:tcPr>
          <w:p w14:paraId="610B59C4"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2F2493F5" w14:textId="77777777" w:rsidTr="00943101">
        <w:trPr>
          <w:trHeight w:val="675"/>
        </w:trPr>
        <w:tc>
          <w:tcPr>
            <w:tcW w:w="1187" w:type="dxa"/>
            <w:vMerge/>
            <w:tcBorders>
              <w:top w:val="nil"/>
              <w:left w:val="single" w:sz="8" w:space="0" w:color="auto"/>
              <w:bottom w:val="single" w:sz="8" w:space="0" w:color="000000"/>
              <w:right w:val="single" w:sz="8" w:space="0" w:color="auto"/>
            </w:tcBorders>
            <w:vAlign w:val="center"/>
            <w:hideMark/>
          </w:tcPr>
          <w:p w14:paraId="3870428C"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tcBorders>
              <w:top w:val="nil"/>
              <w:left w:val="single" w:sz="8" w:space="0" w:color="auto"/>
              <w:bottom w:val="single" w:sz="4" w:space="0" w:color="000000"/>
              <w:right w:val="single" w:sz="8" w:space="0" w:color="auto"/>
            </w:tcBorders>
            <w:vAlign w:val="center"/>
            <w:hideMark/>
          </w:tcPr>
          <w:p w14:paraId="45B5C51C"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179" w:type="dxa"/>
            <w:vMerge/>
            <w:tcBorders>
              <w:top w:val="nil"/>
              <w:left w:val="single" w:sz="8" w:space="0" w:color="auto"/>
              <w:bottom w:val="single" w:sz="4" w:space="0" w:color="000000"/>
              <w:right w:val="single" w:sz="8" w:space="0" w:color="auto"/>
            </w:tcBorders>
            <w:vAlign w:val="center"/>
            <w:hideMark/>
          </w:tcPr>
          <w:p w14:paraId="69578B40"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993" w:type="dxa"/>
            <w:tcBorders>
              <w:top w:val="nil"/>
              <w:left w:val="nil"/>
              <w:bottom w:val="single" w:sz="4" w:space="0" w:color="auto"/>
              <w:right w:val="single" w:sz="8" w:space="0" w:color="auto"/>
            </w:tcBorders>
            <w:shd w:val="clear" w:color="000000" w:fill="FFFFFF"/>
            <w:noWrap/>
            <w:vAlign w:val="center"/>
            <w:hideMark/>
          </w:tcPr>
          <w:p w14:paraId="5E860C69"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Historia</w:t>
            </w:r>
          </w:p>
        </w:tc>
        <w:tc>
          <w:tcPr>
            <w:tcW w:w="1200" w:type="dxa"/>
            <w:tcBorders>
              <w:top w:val="nil"/>
              <w:left w:val="nil"/>
              <w:bottom w:val="single" w:sz="4" w:space="0" w:color="auto"/>
              <w:right w:val="single" w:sz="8" w:space="0" w:color="auto"/>
            </w:tcBorders>
            <w:shd w:val="clear" w:color="000000" w:fill="FFFFFF"/>
            <w:vAlign w:val="center"/>
            <w:hideMark/>
          </w:tcPr>
          <w:p w14:paraId="57970324"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M1. Modelo Diagnóstico Cognitivo</w:t>
            </w:r>
          </w:p>
        </w:tc>
        <w:tc>
          <w:tcPr>
            <w:tcW w:w="926" w:type="dxa"/>
            <w:vMerge/>
            <w:tcBorders>
              <w:top w:val="nil"/>
              <w:left w:val="single" w:sz="8" w:space="0" w:color="auto"/>
              <w:bottom w:val="single" w:sz="4" w:space="0" w:color="000000"/>
              <w:right w:val="single" w:sz="8" w:space="0" w:color="auto"/>
            </w:tcBorders>
            <w:vAlign w:val="center"/>
            <w:hideMark/>
          </w:tcPr>
          <w:p w14:paraId="5760649A"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903" w:type="dxa"/>
            <w:vMerge/>
            <w:tcBorders>
              <w:top w:val="nil"/>
              <w:left w:val="single" w:sz="8" w:space="0" w:color="auto"/>
              <w:bottom w:val="single" w:sz="8" w:space="0" w:color="000000"/>
              <w:right w:val="single" w:sz="8" w:space="0" w:color="auto"/>
            </w:tcBorders>
            <w:vAlign w:val="center"/>
            <w:hideMark/>
          </w:tcPr>
          <w:p w14:paraId="280050B2"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2BD90EA2" w14:textId="77777777" w:rsidTr="00943101">
        <w:trPr>
          <w:trHeight w:val="675"/>
        </w:trPr>
        <w:tc>
          <w:tcPr>
            <w:tcW w:w="1187" w:type="dxa"/>
            <w:vMerge/>
            <w:tcBorders>
              <w:top w:val="nil"/>
              <w:left w:val="single" w:sz="8" w:space="0" w:color="auto"/>
              <w:bottom w:val="single" w:sz="8" w:space="0" w:color="000000"/>
              <w:right w:val="single" w:sz="8" w:space="0" w:color="auto"/>
            </w:tcBorders>
            <w:vAlign w:val="center"/>
            <w:hideMark/>
          </w:tcPr>
          <w:p w14:paraId="294CE8EF"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tcBorders>
              <w:top w:val="nil"/>
              <w:left w:val="single" w:sz="8" w:space="0" w:color="auto"/>
              <w:bottom w:val="single" w:sz="4" w:space="0" w:color="000000"/>
              <w:right w:val="single" w:sz="8" w:space="0" w:color="auto"/>
            </w:tcBorders>
            <w:vAlign w:val="center"/>
            <w:hideMark/>
          </w:tcPr>
          <w:p w14:paraId="0690E4E1"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179" w:type="dxa"/>
            <w:vMerge/>
            <w:tcBorders>
              <w:top w:val="nil"/>
              <w:left w:val="single" w:sz="8" w:space="0" w:color="auto"/>
              <w:bottom w:val="single" w:sz="4" w:space="0" w:color="000000"/>
              <w:right w:val="single" w:sz="8" w:space="0" w:color="auto"/>
            </w:tcBorders>
            <w:vAlign w:val="center"/>
            <w:hideMark/>
          </w:tcPr>
          <w:p w14:paraId="7FA94D39"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993" w:type="dxa"/>
            <w:tcBorders>
              <w:top w:val="nil"/>
              <w:left w:val="nil"/>
              <w:bottom w:val="single" w:sz="4" w:space="0" w:color="auto"/>
              <w:right w:val="single" w:sz="8" w:space="0" w:color="auto"/>
            </w:tcBorders>
            <w:shd w:val="clear" w:color="000000" w:fill="FFFFFF"/>
            <w:noWrap/>
            <w:vAlign w:val="center"/>
            <w:hideMark/>
          </w:tcPr>
          <w:p w14:paraId="1D047A79"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Formación Cívica y Ética</w:t>
            </w:r>
          </w:p>
        </w:tc>
        <w:tc>
          <w:tcPr>
            <w:tcW w:w="1200" w:type="dxa"/>
            <w:tcBorders>
              <w:top w:val="nil"/>
              <w:left w:val="nil"/>
              <w:bottom w:val="single" w:sz="4" w:space="0" w:color="auto"/>
              <w:right w:val="single" w:sz="8" w:space="0" w:color="auto"/>
            </w:tcBorders>
            <w:shd w:val="clear" w:color="000000" w:fill="FFFFFF"/>
            <w:vAlign w:val="center"/>
            <w:hideMark/>
          </w:tcPr>
          <w:p w14:paraId="4FDB23B0"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M1. Modelo Diagnóstico Cognitivo</w:t>
            </w:r>
          </w:p>
        </w:tc>
        <w:tc>
          <w:tcPr>
            <w:tcW w:w="926" w:type="dxa"/>
            <w:vMerge/>
            <w:tcBorders>
              <w:top w:val="nil"/>
              <w:left w:val="single" w:sz="8" w:space="0" w:color="auto"/>
              <w:bottom w:val="single" w:sz="4" w:space="0" w:color="000000"/>
              <w:right w:val="single" w:sz="8" w:space="0" w:color="auto"/>
            </w:tcBorders>
            <w:vAlign w:val="center"/>
            <w:hideMark/>
          </w:tcPr>
          <w:p w14:paraId="24F4E577"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903" w:type="dxa"/>
            <w:vMerge/>
            <w:tcBorders>
              <w:top w:val="nil"/>
              <w:left w:val="single" w:sz="8" w:space="0" w:color="auto"/>
              <w:bottom w:val="single" w:sz="8" w:space="0" w:color="000000"/>
              <w:right w:val="single" w:sz="8" w:space="0" w:color="auto"/>
            </w:tcBorders>
            <w:vAlign w:val="center"/>
            <w:hideMark/>
          </w:tcPr>
          <w:p w14:paraId="6213C77E"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2423D1AE" w14:textId="77777777" w:rsidTr="00943101">
        <w:trPr>
          <w:trHeight w:val="675"/>
        </w:trPr>
        <w:tc>
          <w:tcPr>
            <w:tcW w:w="1187" w:type="dxa"/>
            <w:vMerge/>
            <w:tcBorders>
              <w:top w:val="nil"/>
              <w:left w:val="single" w:sz="8" w:space="0" w:color="auto"/>
              <w:bottom w:val="single" w:sz="8" w:space="0" w:color="000000"/>
              <w:right w:val="single" w:sz="8" w:space="0" w:color="auto"/>
            </w:tcBorders>
            <w:vAlign w:val="center"/>
            <w:hideMark/>
          </w:tcPr>
          <w:p w14:paraId="411318DF"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tcBorders>
              <w:top w:val="nil"/>
              <w:left w:val="single" w:sz="8" w:space="0" w:color="auto"/>
              <w:bottom w:val="single" w:sz="4" w:space="0" w:color="000000"/>
              <w:right w:val="single" w:sz="8" w:space="0" w:color="auto"/>
            </w:tcBorders>
            <w:vAlign w:val="center"/>
            <w:hideMark/>
          </w:tcPr>
          <w:p w14:paraId="14ADE973"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179" w:type="dxa"/>
            <w:vMerge/>
            <w:tcBorders>
              <w:top w:val="nil"/>
              <w:left w:val="single" w:sz="8" w:space="0" w:color="auto"/>
              <w:bottom w:val="single" w:sz="4" w:space="0" w:color="000000"/>
              <w:right w:val="single" w:sz="8" w:space="0" w:color="auto"/>
            </w:tcBorders>
            <w:vAlign w:val="center"/>
            <w:hideMark/>
          </w:tcPr>
          <w:p w14:paraId="6EE18A5C"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993" w:type="dxa"/>
            <w:tcBorders>
              <w:top w:val="nil"/>
              <w:left w:val="nil"/>
              <w:bottom w:val="single" w:sz="4" w:space="0" w:color="auto"/>
              <w:right w:val="single" w:sz="8" w:space="0" w:color="auto"/>
            </w:tcBorders>
            <w:shd w:val="clear" w:color="000000" w:fill="FFFFFF"/>
            <w:noWrap/>
            <w:vAlign w:val="center"/>
            <w:hideMark/>
          </w:tcPr>
          <w:p w14:paraId="5D85E45B"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Tecnologías</w:t>
            </w:r>
          </w:p>
        </w:tc>
        <w:tc>
          <w:tcPr>
            <w:tcW w:w="1200" w:type="dxa"/>
            <w:tcBorders>
              <w:top w:val="nil"/>
              <w:left w:val="nil"/>
              <w:bottom w:val="single" w:sz="4" w:space="0" w:color="auto"/>
              <w:right w:val="single" w:sz="8" w:space="0" w:color="auto"/>
            </w:tcBorders>
            <w:shd w:val="clear" w:color="000000" w:fill="FFFFFF"/>
            <w:vAlign w:val="center"/>
            <w:hideMark/>
          </w:tcPr>
          <w:p w14:paraId="7496577D"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M1. Modelo Diagnóstico Cognitivo</w:t>
            </w:r>
          </w:p>
        </w:tc>
        <w:tc>
          <w:tcPr>
            <w:tcW w:w="926" w:type="dxa"/>
            <w:vMerge/>
            <w:tcBorders>
              <w:top w:val="nil"/>
              <w:left w:val="single" w:sz="8" w:space="0" w:color="auto"/>
              <w:bottom w:val="single" w:sz="4" w:space="0" w:color="000000"/>
              <w:right w:val="single" w:sz="8" w:space="0" w:color="auto"/>
            </w:tcBorders>
            <w:vAlign w:val="center"/>
            <w:hideMark/>
          </w:tcPr>
          <w:p w14:paraId="46A74DD9"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903" w:type="dxa"/>
            <w:vMerge/>
            <w:tcBorders>
              <w:top w:val="nil"/>
              <w:left w:val="single" w:sz="8" w:space="0" w:color="auto"/>
              <w:bottom w:val="single" w:sz="8" w:space="0" w:color="000000"/>
              <w:right w:val="single" w:sz="8" w:space="0" w:color="auto"/>
            </w:tcBorders>
            <w:vAlign w:val="center"/>
            <w:hideMark/>
          </w:tcPr>
          <w:p w14:paraId="1B6245FE"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17226E9E" w14:textId="77777777" w:rsidTr="00943101">
        <w:trPr>
          <w:trHeight w:val="675"/>
        </w:trPr>
        <w:tc>
          <w:tcPr>
            <w:tcW w:w="1187" w:type="dxa"/>
            <w:vMerge/>
            <w:tcBorders>
              <w:top w:val="nil"/>
              <w:left w:val="single" w:sz="8" w:space="0" w:color="auto"/>
              <w:bottom w:val="single" w:sz="8" w:space="0" w:color="000000"/>
              <w:right w:val="single" w:sz="8" w:space="0" w:color="auto"/>
            </w:tcBorders>
            <w:vAlign w:val="center"/>
            <w:hideMark/>
          </w:tcPr>
          <w:p w14:paraId="0D2FC0BA"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tcBorders>
              <w:top w:val="nil"/>
              <w:left w:val="single" w:sz="8" w:space="0" w:color="auto"/>
              <w:bottom w:val="single" w:sz="4" w:space="0" w:color="000000"/>
              <w:right w:val="single" w:sz="8" w:space="0" w:color="auto"/>
            </w:tcBorders>
            <w:vAlign w:val="center"/>
            <w:hideMark/>
          </w:tcPr>
          <w:p w14:paraId="7C01621A"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179" w:type="dxa"/>
            <w:vMerge/>
            <w:tcBorders>
              <w:top w:val="nil"/>
              <w:left w:val="single" w:sz="8" w:space="0" w:color="auto"/>
              <w:bottom w:val="single" w:sz="4" w:space="0" w:color="000000"/>
              <w:right w:val="single" w:sz="8" w:space="0" w:color="auto"/>
            </w:tcBorders>
            <w:vAlign w:val="center"/>
            <w:hideMark/>
          </w:tcPr>
          <w:p w14:paraId="5C1D8B09"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993" w:type="dxa"/>
            <w:tcBorders>
              <w:top w:val="nil"/>
              <w:left w:val="nil"/>
              <w:bottom w:val="single" w:sz="4" w:space="0" w:color="auto"/>
              <w:right w:val="single" w:sz="8" w:space="0" w:color="auto"/>
            </w:tcBorders>
            <w:shd w:val="clear" w:color="000000" w:fill="FFFFFF"/>
            <w:noWrap/>
            <w:vAlign w:val="center"/>
            <w:hideMark/>
          </w:tcPr>
          <w:p w14:paraId="746BC164"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Artísticas</w:t>
            </w:r>
          </w:p>
        </w:tc>
        <w:tc>
          <w:tcPr>
            <w:tcW w:w="1200" w:type="dxa"/>
            <w:tcBorders>
              <w:top w:val="nil"/>
              <w:left w:val="nil"/>
              <w:bottom w:val="single" w:sz="4" w:space="0" w:color="auto"/>
              <w:right w:val="single" w:sz="8" w:space="0" w:color="auto"/>
            </w:tcBorders>
            <w:shd w:val="clear" w:color="000000" w:fill="FFFFFF"/>
            <w:vAlign w:val="center"/>
            <w:hideMark/>
          </w:tcPr>
          <w:p w14:paraId="64E71376"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M1. Modelo Diagnóstico Cognitivo</w:t>
            </w:r>
          </w:p>
        </w:tc>
        <w:tc>
          <w:tcPr>
            <w:tcW w:w="926" w:type="dxa"/>
            <w:vMerge/>
            <w:tcBorders>
              <w:top w:val="nil"/>
              <w:left w:val="single" w:sz="8" w:space="0" w:color="auto"/>
              <w:bottom w:val="single" w:sz="4" w:space="0" w:color="000000"/>
              <w:right w:val="single" w:sz="8" w:space="0" w:color="auto"/>
            </w:tcBorders>
            <w:vAlign w:val="center"/>
            <w:hideMark/>
          </w:tcPr>
          <w:p w14:paraId="0FE272B5"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903" w:type="dxa"/>
            <w:vMerge/>
            <w:tcBorders>
              <w:top w:val="nil"/>
              <w:left w:val="single" w:sz="8" w:space="0" w:color="auto"/>
              <w:bottom w:val="single" w:sz="8" w:space="0" w:color="000000"/>
              <w:right w:val="single" w:sz="8" w:space="0" w:color="auto"/>
            </w:tcBorders>
            <w:vAlign w:val="center"/>
            <w:hideMark/>
          </w:tcPr>
          <w:p w14:paraId="7D573F40"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78B220A5" w14:textId="77777777" w:rsidTr="00943101">
        <w:trPr>
          <w:trHeight w:val="675"/>
        </w:trPr>
        <w:tc>
          <w:tcPr>
            <w:tcW w:w="1187" w:type="dxa"/>
            <w:vMerge/>
            <w:tcBorders>
              <w:top w:val="nil"/>
              <w:left w:val="single" w:sz="8" w:space="0" w:color="auto"/>
              <w:bottom w:val="single" w:sz="8" w:space="0" w:color="000000"/>
              <w:right w:val="single" w:sz="8" w:space="0" w:color="auto"/>
            </w:tcBorders>
            <w:vAlign w:val="center"/>
            <w:hideMark/>
          </w:tcPr>
          <w:p w14:paraId="1EFA5A53"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tcBorders>
              <w:top w:val="nil"/>
              <w:left w:val="single" w:sz="8" w:space="0" w:color="auto"/>
              <w:bottom w:val="single" w:sz="4" w:space="0" w:color="000000"/>
              <w:right w:val="single" w:sz="8" w:space="0" w:color="auto"/>
            </w:tcBorders>
            <w:vAlign w:val="center"/>
            <w:hideMark/>
          </w:tcPr>
          <w:p w14:paraId="0567DB1A"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179" w:type="dxa"/>
            <w:vMerge w:val="restart"/>
            <w:tcBorders>
              <w:top w:val="nil"/>
              <w:left w:val="single" w:sz="8" w:space="0" w:color="auto"/>
              <w:bottom w:val="single" w:sz="4" w:space="0" w:color="000000"/>
              <w:right w:val="single" w:sz="8" w:space="0" w:color="auto"/>
            </w:tcBorders>
            <w:shd w:val="clear" w:color="000000" w:fill="FFFFFF"/>
            <w:vAlign w:val="center"/>
            <w:hideMark/>
          </w:tcPr>
          <w:p w14:paraId="7C4D29B7"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Docente y técnico docente. EB</w:t>
            </w:r>
          </w:p>
        </w:tc>
        <w:tc>
          <w:tcPr>
            <w:tcW w:w="1993" w:type="dxa"/>
            <w:tcBorders>
              <w:top w:val="nil"/>
              <w:left w:val="nil"/>
              <w:bottom w:val="single" w:sz="4" w:space="0" w:color="auto"/>
              <w:right w:val="single" w:sz="8" w:space="0" w:color="auto"/>
            </w:tcBorders>
            <w:shd w:val="clear" w:color="000000" w:fill="FFFFFF"/>
            <w:noWrap/>
            <w:vAlign w:val="bottom"/>
            <w:hideMark/>
          </w:tcPr>
          <w:p w14:paraId="3746574E"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Educación física</w:t>
            </w:r>
          </w:p>
        </w:tc>
        <w:tc>
          <w:tcPr>
            <w:tcW w:w="1200" w:type="dxa"/>
            <w:tcBorders>
              <w:top w:val="nil"/>
              <w:left w:val="nil"/>
              <w:bottom w:val="single" w:sz="4" w:space="0" w:color="auto"/>
              <w:right w:val="single" w:sz="8" w:space="0" w:color="auto"/>
            </w:tcBorders>
            <w:shd w:val="clear" w:color="000000" w:fill="FFFFFF"/>
            <w:vAlign w:val="center"/>
            <w:hideMark/>
          </w:tcPr>
          <w:p w14:paraId="20900EB3"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M1. Modelo Diagnóstico Cognitivo</w:t>
            </w:r>
          </w:p>
        </w:tc>
        <w:tc>
          <w:tcPr>
            <w:tcW w:w="926" w:type="dxa"/>
            <w:vMerge/>
            <w:tcBorders>
              <w:top w:val="nil"/>
              <w:left w:val="single" w:sz="8" w:space="0" w:color="auto"/>
              <w:bottom w:val="single" w:sz="4" w:space="0" w:color="000000"/>
              <w:right w:val="single" w:sz="8" w:space="0" w:color="auto"/>
            </w:tcBorders>
            <w:vAlign w:val="center"/>
            <w:hideMark/>
          </w:tcPr>
          <w:p w14:paraId="5190A7D1"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903" w:type="dxa"/>
            <w:vMerge/>
            <w:tcBorders>
              <w:top w:val="nil"/>
              <w:left w:val="single" w:sz="8" w:space="0" w:color="auto"/>
              <w:bottom w:val="single" w:sz="8" w:space="0" w:color="000000"/>
              <w:right w:val="single" w:sz="8" w:space="0" w:color="auto"/>
            </w:tcBorders>
            <w:vAlign w:val="center"/>
            <w:hideMark/>
          </w:tcPr>
          <w:p w14:paraId="3582DF02"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53782ED4" w14:textId="77777777" w:rsidTr="00943101">
        <w:trPr>
          <w:trHeight w:val="675"/>
        </w:trPr>
        <w:tc>
          <w:tcPr>
            <w:tcW w:w="1187" w:type="dxa"/>
            <w:vMerge/>
            <w:tcBorders>
              <w:top w:val="nil"/>
              <w:left w:val="single" w:sz="8" w:space="0" w:color="auto"/>
              <w:bottom w:val="single" w:sz="8" w:space="0" w:color="000000"/>
              <w:right w:val="single" w:sz="8" w:space="0" w:color="auto"/>
            </w:tcBorders>
            <w:vAlign w:val="center"/>
            <w:hideMark/>
          </w:tcPr>
          <w:p w14:paraId="649B60BC"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tcBorders>
              <w:top w:val="nil"/>
              <w:left w:val="single" w:sz="8" w:space="0" w:color="auto"/>
              <w:bottom w:val="single" w:sz="4" w:space="0" w:color="000000"/>
              <w:right w:val="single" w:sz="8" w:space="0" w:color="auto"/>
            </w:tcBorders>
            <w:vAlign w:val="center"/>
            <w:hideMark/>
          </w:tcPr>
          <w:p w14:paraId="37DB03CF"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179" w:type="dxa"/>
            <w:vMerge/>
            <w:tcBorders>
              <w:top w:val="nil"/>
              <w:left w:val="single" w:sz="8" w:space="0" w:color="auto"/>
              <w:bottom w:val="single" w:sz="4" w:space="0" w:color="000000"/>
              <w:right w:val="single" w:sz="8" w:space="0" w:color="auto"/>
            </w:tcBorders>
            <w:vAlign w:val="center"/>
            <w:hideMark/>
          </w:tcPr>
          <w:p w14:paraId="682DEB2C"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993" w:type="dxa"/>
            <w:tcBorders>
              <w:top w:val="nil"/>
              <w:left w:val="nil"/>
              <w:bottom w:val="single" w:sz="4" w:space="0" w:color="auto"/>
              <w:right w:val="single" w:sz="8" w:space="0" w:color="auto"/>
            </w:tcBorders>
            <w:shd w:val="clear" w:color="000000" w:fill="FFFFFF"/>
            <w:noWrap/>
            <w:vAlign w:val="bottom"/>
            <w:hideMark/>
          </w:tcPr>
          <w:p w14:paraId="44A3E20F"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Secundaria</w:t>
            </w:r>
          </w:p>
        </w:tc>
        <w:tc>
          <w:tcPr>
            <w:tcW w:w="1200" w:type="dxa"/>
            <w:tcBorders>
              <w:top w:val="nil"/>
              <w:left w:val="nil"/>
              <w:bottom w:val="single" w:sz="4" w:space="0" w:color="auto"/>
              <w:right w:val="single" w:sz="8" w:space="0" w:color="auto"/>
            </w:tcBorders>
            <w:shd w:val="clear" w:color="000000" w:fill="FFFFFF"/>
            <w:vAlign w:val="center"/>
            <w:hideMark/>
          </w:tcPr>
          <w:p w14:paraId="5E242294"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M1. Modelo Diagnóstico Cognitivo</w:t>
            </w:r>
          </w:p>
        </w:tc>
        <w:tc>
          <w:tcPr>
            <w:tcW w:w="926" w:type="dxa"/>
            <w:vMerge/>
            <w:tcBorders>
              <w:top w:val="nil"/>
              <w:left w:val="single" w:sz="8" w:space="0" w:color="auto"/>
              <w:bottom w:val="single" w:sz="4" w:space="0" w:color="000000"/>
              <w:right w:val="single" w:sz="8" w:space="0" w:color="auto"/>
            </w:tcBorders>
            <w:vAlign w:val="center"/>
            <w:hideMark/>
          </w:tcPr>
          <w:p w14:paraId="2B4F6C65"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903" w:type="dxa"/>
            <w:vMerge/>
            <w:tcBorders>
              <w:top w:val="nil"/>
              <w:left w:val="single" w:sz="8" w:space="0" w:color="auto"/>
              <w:bottom w:val="single" w:sz="8" w:space="0" w:color="000000"/>
              <w:right w:val="single" w:sz="8" w:space="0" w:color="auto"/>
            </w:tcBorders>
            <w:vAlign w:val="center"/>
            <w:hideMark/>
          </w:tcPr>
          <w:p w14:paraId="20FE365C"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47C2854C" w14:textId="77777777" w:rsidTr="00943101">
        <w:trPr>
          <w:trHeight w:val="675"/>
        </w:trPr>
        <w:tc>
          <w:tcPr>
            <w:tcW w:w="1187" w:type="dxa"/>
            <w:vMerge/>
            <w:tcBorders>
              <w:top w:val="nil"/>
              <w:left w:val="single" w:sz="8" w:space="0" w:color="auto"/>
              <w:bottom w:val="single" w:sz="8" w:space="0" w:color="000000"/>
              <w:right w:val="single" w:sz="8" w:space="0" w:color="auto"/>
            </w:tcBorders>
            <w:vAlign w:val="center"/>
            <w:hideMark/>
          </w:tcPr>
          <w:p w14:paraId="44A958D3"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tcBorders>
              <w:top w:val="nil"/>
              <w:left w:val="single" w:sz="8" w:space="0" w:color="auto"/>
              <w:bottom w:val="single" w:sz="4" w:space="0" w:color="000000"/>
              <w:right w:val="single" w:sz="8" w:space="0" w:color="auto"/>
            </w:tcBorders>
            <w:vAlign w:val="center"/>
            <w:hideMark/>
          </w:tcPr>
          <w:p w14:paraId="2FC18061"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179" w:type="dxa"/>
            <w:vMerge/>
            <w:tcBorders>
              <w:top w:val="nil"/>
              <w:left w:val="single" w:sz="8" w:space="0" w:color="auto"/>
              <w:bottom w:val="single" w:sz="4" w:space="0" w:color="000000"/>
              <w:right w:val="single" w:sz="8" w:space="0" w:color="auto"/>
            </w:tcBorders>
            <w:vAlign w:val="center"/>
            <w:hideMark/>
          </w:tcPr>
          <w:p w14:paraId="2D66C808"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993" w:type="dxa"/>
            <w:tcBorders>
              <w:top w:val="nil"/>
              <w:left w:val="nil"/>
              <w:bottom w:val="single" w:sz="4" w:space="0" w:color="auto"/>
              <w:right w:val="single" w:sz="8" w:space="0" w:color="auto"/>
            </w:tcBorders>
            <w:shd w:val="clear" w:color="000000" w:fill="FFFFFF"/>
            <w:noWrap/>
            <w:vAlign w:val="bottom"/>
            <w:hideMark/>
          </w:tcPr>
          <w:p w14:paraId="5B14969F"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Educación especial</w:t>
            </w:r>
          </w:p>
        </w:tc>
        <w:tc>
          <w:tcPr>
            <w:tcW w:w="1200" w:type="dxa"/>
            <w:tcBorders>
              <w:top w:val="nil"/>
              <w:left w:val="nil"/>
              <w:bottom w:val="single" w:sz="4" w:space="0" w:color="auto"/>
              <w:right w:val="single" w:sz="8" w:space="0" w:color="auto"/>
            </w:tcBorders>
            <w:shd w:val="clear" w:color="000000" w:fill="FFFFFF"/>
            <w:vAlign w:val="center"/>
            <w:hideMark/>
          </w:tcPr>
          <w:p w14:paraId="3FE3490C"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M1. Modelo Diagnóstico Cognitivo</w:t>
            </w:r>
          </w:p>
        </w:tc>
        <w:tc>
          <w:tcPr>
            <w:tcW w:w="926" w:type="dxa"/>
            <w:vMerge/>
            <w:tcBorders>
              <w:top w:val="nil"/>
              <w:left w:val="single" w:sz="8" w:space="0" w:color="auto"/>
              <w:bottom w:val="single" w:sz="4" w:space="0" w:color="000000"/>
              <w:right w:val="single" w:sz="8" w:space="0" w:color="auto"/>
            </w:tcBorders>
            <w:vAlign w:val="center"/>
            <w:hideMark/>
          </w:tcPr>
          <w:p w14:paraId="0D7631CC"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903" w:type="dxa"/>
            <w:vMerge/>
            <w:tcBorders>
              <w:top w:val="nil"/>
              <w:left w:val="single" w:sz="8" w:space="0" w:color="auto"/>
              <w:bottom w:val="single" w:sz="8" w:space="0" w:color="000000"/>
              <w:right w:val="single" w:sz="8" w:space="0" w:color="auto"/>
            </w:tcBorders>
            <w:vAlign w:val="center"/>
            <w:hideMark/>
          </w:tcPr>
          <w:p w14:paraId="0A6109D2"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220DE42B" w14:textId="77777777" w:rsidTr="00943101">
        <w:trPr>
          <w:trHeight w:val="675"/>
        </w:trPr>
        <w:tc>
          <w:tcPr>
            <w:tcW w:w="1187" w:type="dxa"/>
            <w:vMerge/>
            <w:tcBorders>
              <w:top w:val="nil"/>
              <w:left w:val="single" w:sz="8" w:space="0" w:color="auto"/>
              <w:bottom w:val="single" w:sz="8" w:space="0" w:color="000000"/>
              <w:right w:val="single" w:sz="8" w:space="0" w:color="auto"/>
            </w:tcBorders>
            <w:vAlign w:val="center"/>
            <w:hideMark/>
          </w:tcPr>
          <w:p w14:paraId="0C807D71"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tcBorders>
              <w:top w:val="nil"/>
              <w:left w:val="single" w:sz="8" w:space="0" w:color="auto"/>
              <w:bottom w:val="single" w:sz="4" w:space="0" w:color="000000"/>
              <w:right w:val="single" w:sz="8" w:space="0" w:color="auto"/>
            </w:tcBorders>
            <w:vAlign w:val="center"/>
            <w:hideMark/>
          </w:tcPr>
          <w:p w14:paraId="385920CF"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179" w:type="dxa"/>
            <w:vMerge/>
            <w:tcBorders>
              <w:top w:val="nil"/>
              <w:left w:val="single" w:sz="8" w:space="0" w:color="auto"/>
              <w:bottom w:val="single" w:sz="4" w:space="0" w:color="000000"/>
              <w:right w:val="single" w:sz="8" w:space="0" w:color="auto"/>
            </w:tcBorders>
            <w:vAlign w:val="center"/>
            <w:hideMark/>
          </w:tcPr>
          <w:p w14:paraId="4E4C66FC"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993" w:type="dxa"/>
            <w:tcBorders>
              <w:top w:val="nil"/>
              <w:left w:val="nil"/>
              <w:bottom w:val="single" w:sz="4" w:space="0" w:color="auto"/>
              <w:right w:val="single" w:sz="8" w:space="0" w:color="auto"/>
            </w:tcBorders>
            <w:shd w:val="clear" w:color="000000" w:fill="FFFFFF"/>
            <w:noWrap/>
            <w:vAlign w:val="center"/>
            <w:hideMark/>
          </w:tcPr>
          <w:p w14:paraId="6417BDD1"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Inglés</w:t>
            </w:r>
          </w:p>
        </w:tc>
        <w:tc>
          <w:tcPr>
            <w:tcW w:w="1200" w:type="dxa"/>
            <w:tcBorders>
              <w:top w:val="nil"/>
              <w:left w:val="nil"/>
              <w:bottom w:val="single" w:sz="4" w:space="0" w:color="auto"/>
              <w:right w:val="single" w:sz="8" w:space="0" w:color="auto"/>
            </w:tcBorders>
            <w:shd w:val="clear" w:color="000000" w:fill="FFFFFF"/>
            <w:vAlign w:val="center"/>
            <w:hideMark/>
          </w:tcPr>
          <w:p w14:paraId="7DD9E6D2"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M1. Modelo Diagnóstico Cognitivo</w:t>
            </w:r>
          </w:p>
        </w:tc>
        <w:tc>
          <w:tcPr>
            <w:tcW w:w="926" w:type="dxa"/>
            <w:vMerge/>
            <w:tcBorders>
              <w:top w:val="nil"/>
              <w:left w:val="single" w:sz="8" w:space="0" w:color="auto"/>
              <w:bottom w:val="single" w:sz="4" w:space="0" w:color="000000"/>
              <w:right w:val="single" w:sz="8" w:space="0" w:color="auto"/>
            </w:tcBorders>
            <w:vAlign w:val="center"/>
            <w:hideMark/>
          </w:tcPr>
          <w:p w14:paraId="2B78F5B6"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903" w:type="dxa"/>
            <w:vMerge/>
            <w:tcBorders>
              <w:top w:val="nil"/>
              <w:left w:val="single" w:sz="8" w:space="0" w:color="auto"/>
              <w:bottom w:val="single" w:sz="8" w:space="0" w:color="000000"/>
              <w:right w:val="single" w:sz="8" w:space="0" w:color="auto"/>
            </w:tcBorders>
            <w:vAlign w:val="center"/>
            <w:hideMark/>
          </w:tcPr>
          <w:p w14:paraId="5A76FE7D"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562E799D" w14:textId="77777777" w:rsidTr="00943101">
        <w:trPr>
          <w:trHeight w:val="675"/>
        </w:trPr>
        <w:tc>
          <w:tcPr>
            <w:tcW w:w="1187" w:type="dxa"/>
            <w:vMerge/>
            <w:tcBorders>
              <w:top w:val="nil"/>
              <w:left w:val="single" w:sz="8" w:space="0" w:color="auto"/>
              <w:bottom w:val="single" w:sz="8" w:space="0" w:color="000000"/>
              <w:right w:val="single" w:sz="8" w:space="0" w:color="auto"/>
            </w:tcBorders>
            <w:vAlign w:val="center"/>
            <w:hideMark/>
          </w:tcPr>
          <w:p w14:paraId="09F70889"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tcBorders>
              <w:top w:val="nil"/>
              <w:left w:val="single" w:sz="8" w:space="0" w:color="auto"/>
              <w:bottom w:val="single" w:sz="4" w:space="0" w:color="000000"/>
              <w:right w:val="single" w:sz="8" w:space="0" w:color="auto"/>
            </w:tcBorders>
            <w:vAlign w:val="center"/>
            <w:hideMark/>
          </w:tcPr>
          <w:p w14:paraId="650F2B1C"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179" w:type="dxa"/>
            <w:tcBorders>
              <w:top w:val="nil"/>
              <w:left w:val="nil"/>
              <w:bottom w:val="single" w:sz="4" w:space="0" w:color="auto"/>
              <w:right w:val="single" w:sz="8" w:space="0" w:color="auto"/>
            </w:tcBorders>
            <w:shd w:val="clear" w:color="000000" w:fill="FFFFFF"/>
            <w:vAlign w:val="center"/>
            <w:hideMark/>
          </w:tcPr>
          <w:p w14:paraId="11F5CBFC"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Asesor técnico pedagógico</w:t>
            </w:r>
          </w:p>
        </w:tc>
        <w:tc>
          <w:tcPr>
            <w:tcW w:w="1993" w:type="dxa"/>
            <w:tcBorders>
              <w:top w:val="nil"/>
              <w:left w:val="nil"/>
              <w:bottom w:val="single" w:sz="4" w:space="0" w:color="auto"/>
              <w:right w:val="single" w:sz="8" w:space="0" w:color="auto"/>
            </w:tcBorders>
            <w:shd w:val="clear" w:color="000000" w:fill="FFFFFF"/>
            <w:vAlign w:val="center"/>
            <w:hideMark/>
          </w:tcPr>
          <w:p w14:paraId="1D9F2ADC"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Genérico para EB</w:t>
            </w:r>
          </w:p>
        </w:tc>
        <w:tc>
          <w:tcPr>
            <w:tcW w:w="1200" w:type="dxa"/>
            <w:tcBorders>
              <w:top w:val="nil"/>
              <w:left w:val="nil"/>
              <w:bottom w:val="single" w:sz="4" w:space="0" w:color="auto"/>
              <w:right w:val="single" w:sz="8" w:space="0" w:color="auto"/>
            </w:tcBorders>
            <w:shd w:val="clear" w:color="000000" w:fill="FFFFFF"/>
            <w:vAlign w:val="center"/>
            <w:hideMark/>
          </w:tcPr>
          <w:p w14:paraId="7E3C091E"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M1. Modelo Diagnóstico Cognitivo</w:t>
            </w:r>
          </w:p>
        </w:tc>
        <w:tc>
          <w:tcPr>
            <w:tcW w:w="926" w:type="dxa"/>
            <w:tcBorders>
              <w:top w:val="nil"/>
              <w:left w:val="nil"/>
              <w:bottom w:val="single" w:sz="4" w:space="0" w:color="auto"/>
              <w:right w:val="single" w:sz="8" w:space="0" w:color="auto"/>
            </w:tcBorders>
            <w:shd w:val="clear" w:color="000000" w:fill="FFFFFF"/>
            <w:noWrap/>
            <w:vAlign w:val="bottom"/>
            <w:hideMark/>
          </w:tcPr>
          <w:p w14:paraId="6036C3E0"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1</w:t>
            </w:r>
          </w:p>
        </w:tc>
        <w:tc>
          <w:tcPr>
            <w:tcW w:w="903" w:type="dxa"/>
            <w:vMerge/>
            <w:tcBorders>
              <w:top w:val="nil"/>
              <w:left w:val="single" w:sz="8" w:space="0" w:color="auto"/>
              <w:bottom w:val="single" w:sz="8" w:space="0" w:color="000000"/>
              <w:right w:val="single" w:sz="8" w:space="0" w:color="auto"/>
            </w:tcBorders>
            <w:vAlign w:val="center"/>
            <w:hideMark/>
          </w:tcPr>
          <w:p w14:paraId="30054B82"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5F145C7B" w14:textId="77777777" w:rsidTr="00943101">
        <w:trPr>
          <w:trHeight w:val="675"/>
        </w:trPr>
        <w:tc>
          <w:tcPr>
            <w:tcW w:w="1187" w:type="dxa"/>
            <w:vMerge/>
            <w:tcBorders>
              <w:top w:val="nil"/>
              <w:left w:val="single" w:sz="8" w:space="0" w:color="auto"/>
              <w:bottom w:val="single" w:sz="8" w:space="0" w:color="000000"/>
              <w:right w:val="single" w:sz="8" w:space="0" w:color="auto"/>
            </w:tcBorders>
            <w:vAlign w:val="center"/>
            <w:hideMark/>
          </w:tcPr>
          <w:p w14:paraId="4FFC6F80"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tcBorders>
              <w:top w:val="nil"/>
              <w:left w:val="single" w:sz="8" w:space="0" w:color="auto"/>
              <w:bottom w:val="single" w:sz="4" w:space="0" w:color="000000"/>
              <w:right w:val="single" w:sz="8" w:space="0" w:color="auto"/>
            </w:tcBorders>
            <w:vAlign w:val="center"/>
            <w:hideMark/>
          </w:tcPr>
          <w:p w14:paraId="224E57D2"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179" w:type="dxa"/>
            <w:tcBorders>
              <w:top w:val="nil"/>
              <w:left w:val="nil"/>
              <w:bottom w:val="single" w:sz="4" w:space="0" w:color="auto"/>
              <w:right w:val="single" w:sz="8" w:space="0" w:color="auto"/>
            </w:tcBorders>
            <w:shd w:val="clear" w:color="000000" w:fill="FFFFFF"/>
            <w:vAlign w:val="center"/>
            <w:hideMark/>
          </w:tcPr>
          <w:p w14:paraId="328BD05B"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Dirección</w:t>
            </w:r>
          </w:p>
        </w:tc>
        <w:tc>
          <w:tcPr>
            <w:tcW w:w="1993" w:type="dxa"/>
            <w:tcBorders>
              <w:top w:val="nil"/>
              <w:left w:val="nil"/>
              <w:bottom w:val="single" w:sz="4" w:space="0" w:color="auto"/>
              <w:right w:val="single" w:sz="8" w:space="0" w:color="auto"/>
            </w:tcBorders>
            <w:shd w:val="clear" w:color="000000" w:fill="FFFFFF"/>
            <w:vAlign w:val="center"/>
            <w:hideMark/>
          </w:tcPr>
          <w:p w14:paraId="38C50E52"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Genérico para EB</w:t>
            </w:r>
          </w:p>
        </w:tc>
        <w:tc>
          <w:tcPr>
            <w:tcW w:w="1200" w:type="dxa"/>
            <w:tcBorders>
              <w:top w:val="nil"/>
              <w:left w:val="nil"/>
              <w:bottom w:val="single" w:sz="4" w:space="0" w:color="auto"/>
              <w:right w:val="single" w:sz="8" w:space="0" w:color="auto"/>
            </w:tcBorders>
            <w:shd w:val="clear" w:color="000000" w:fill="FFFFFF"/>
            <w:vAlign w:val="center"/>
            <w:hideMark/>
          </w:tcPr>
          <w:p w14:paraId="7AC342C4"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M1. Modelo Diagnóstico Cognitivo</w:t>
            </w:r>
          </w:p>
        </w:tc>
        <w:tc>
          <w:tcPr>
            <w:tcW w:w="926" w:type="dxa"/>
            <w:tcBorders>
              <w:top w:val="nil"/>
              <w:left w:val="nil"/>
              <w:bottom w:val="single" w:sz="4" w:space="0" w:color="auto"/>
              <w:right w:val="single" w:sz="8" w:space="0" w:color="auto"/>
            </w:tcBorders>
            <w:shd w:val="clear" w:color="000000" w:fill="FFFFFF"/>
            <w:noWrap/>
            <w:vAlign w:val="bottom"/>
            <w:hideMark/>
          </w:tcPr>
          <w:p w14:paraId="2FE55762"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1</w:t>
            </w:r>
          </w:p>
        </w:tc>
        <w:tc>
          <w:tcPr>
            <w:tcW w:w="903" w:type="dxa"/>
            <w:vMerge/>
            <w:tcBorders>
              <w:top w:val="nil"/>
              <w:left w:val="single" w:sz="8" w:space="0" w:color="auto"/>
              <w:bottom w:val="single" w:sz="8" w:space="0" w:color="000000"/>
              <w:right w:val="single" w:sz="8" w:space="0" w:color="auto"/>
            </w:tcBorders>
            <w:vAlign w:val="center"/>
            <w:hideMark/>
          </w:tcPr>
          <w:p w14:paraId="0C561FF3"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078C0292" w14:textId="77777777" w:rsidTr="00943101">
        <w:trPr>
          <w:trHeight w:val="675"/>
        </w:trPr>
        <w:tc>
          <w:tcPr>
            <w:tcW w:w="1187" w:type="dxa"/>
            <w:vMerge/>
            <w:tcBorders>
              <w:top w:val="nil"/>
              <w:left w:val="single" w:sz="8" w:space="0" w:color="auto"/>
              <w:bottom w:val="single" w:sz="8" w:space="0" w:color="000000"/>
              <w:right w:val="single" w:sz="8" w:space="0" w:color="auto"/>
            </w:tcBorders>
            <w:vAlign w:val="center"/>
            <w:hideMark/>
          </w:tcPr>
          <w:p w14:paraId="2B2CC529"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tcBorders>
              <w:top w:val="nil"/>
              <w:left w:val="single" w:sz="8" w:space="0" w:color="auto"/>
              <w:bottom w:val="single" w:sz="4" w:space="0" w:color="000000"/>
              <w:right w:val="single" w:sz="8" w:space="0" w:color="auto"/>
            </w:tcBorders>
            <w:vAlign w:val="center"/>
            <w:hideMark/>
          </w:tcPr>
          <w:p w14:paraId="6F946DA3"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179" w:type="dxa"/>
            <w:tcBorders>
              <w:top w:val="nil"/>
              <w:left w:val="nil"/>
              <w:bottom w:val="single" w:sz="4" w:space="0" w:color="auto"/>
              <w:right w:val="single" w:sz="8" w:space="0" w:color="auto"/>
            </w:tcBorders>
            <w:shd w:val="clear" w:color="000000" w:fill="FFFFFF"/>
            <w:vAlign w:val="center"/>
            <w:hideMark/>
          </w:tcPr>
          <w:p w14:paraId="2C3F0BD0"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Supervisión</w:t>
            </w:r>
          </w:p>
        </w:tc>
        <w:tc>
          <w:tcPr>
            <w:tcW w:w="1993" w:type="dxa"/>
            <w:tcBorders>
              <w:top w:val="nil"/>
              <w:left w:val="nil"/>
              <w:bottom w:val="single" w:sz="4" w:space="0" w:color="auto"/>
              <w:right w:val="single" w:sz="8" w:space="0" w:color="auto"/>
            </w:tcBorders>
            <w:shd w:val="clear" w:color="000000" w:fill="FFFFFF"/>
            <w:vAlign w:val="center"/>
            <w:hideMark/>
          </w:tcPr>
          <w:p w14:paraId="09B4FF4F"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Genérico para EB</w:t>
            </w:r>
          </w:p>
        </w:tc>
        <w:tc>
          <w:tcPr>
            <w:tcW w:w="1200" w:type="dxa"/>
            <w:tcBorders>
              <w:top w:val="nil"/>
              <w:left w:val="nil"/>
              <w:bottom w:val="single" w:sz="4" w:space="0" w:color="auto"/>
              <w:right w:val="single" w:sz="8" w:space="0" w:color="auto"/>
            </w:tcBorders>
            <w:shd w:val="clear" w:color="000000" w:fill="FFFFFF"/>
            <w:vAlign w:val="center"/>
            <w:hideMark/>
          </w:tcPr>
          <w:p w14:paraId="7FB33DE1"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M1. Modelo Diagnóstico Cognitivo</w:t>
            </w:r>
          </w:p>
        </w:tc>
        <w:tc>
          <w:tcPr>
            <w:tcW w:w="926" w:type="dxa"/>
            <w:tcBorders>
              <w:top w:val="nil"/>
              <w:left w:val="nil"/>
              <w:bottom w:val="single" w:sz="4" w:space="0" w:color="auto"/>
              <w:right w:val="single" w:sz="8" w:space="0" w:color="auto"/>
            </w:tcBorders>
            <w:shd w:val="clear" w:color="000000" w:fill="FFFFFF"/>
            <w:noWrap/>
            <w:vAlign w:val="bottom"/>
            <w:hideMark/>
          </w:tcPr>
          <w:p w14:paraId="1A59EC2F"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1</w:t>
            </w:r>
          </w:p>
        </w:tc>
        <w:tc>
          <w:tcPr>
            <w:tcW w:w="903" w:type="dxa"/>
            <w:vMerge/>
            <w:tcBorders>
              <w:top w:val="nil"/>
              <w:left w:val="single" w:sz="8" w:space="0" w:color="auto"/>
              <w:bottom w:val="single" w:sz="8" w:space="0" w:color="000000"/>
              <w:right w:val="single" w:sz="8" w:space="0" w:color="auto"/>
            </w:tcBorders>
            <w:vAlign w:val="center"/>
            <w:hideMark/>
          </w:tcPr>
          <w:p w14:paraId="06C67BE7"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6E0F4414" w14:textId="77777777" w:rsidTr="00943101">
        <w:trPr>
          <w:trHeight w:val="1125"/>
        </w:trPr>
        <w:tc>
          <w:tcPr>
            <w:tcW w:w="1187" w:type="dxa"/>
            <w:vMerge/>
            <w:tcBorders>
              <w:top w:val="nil"/>
              <w:left w:val="single" w:sz="8" w:space="0" w:color="auto"/>
              <w:bottom w:val="single" w:sz="8" w:space="0" w:color="000000"/>
              <w:right w:val="single" w:sz="8" w:space="0" w:color="auto"/>
            </w:tcBorders>
            <w:vAlign w:val="center"/>
            <w:hideMark/>
          </w:tcPr>
          <w:p w14:paraId="214B509D"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val="restart"/>
            <w:tcBorders>
              <w:top w:val="nil"/>
              <w:left w:val="single" w:sz="8" w:space="0" w:color="auto"/>
              <w:bottom w:val="single" w:sz="8" w:space="0" w:color="000000"/>
              <w:right w:val="single" w:sz="8" w:space="0" w:color="auto"/>
            </w:tcBorders>
            <w:shd w:val="clear" w:color="000000" w:fill="FFFFFF"/>
            <w:vAlign w:val="center"/>
            <w:hideMark/>
          </w:tcPr>
          <w:p w14:paraId="61606C01"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Cuestionario de habilidades socioemocionales</w:t>
            </w:r>
          </w:p>
        </w:tc>
        <w:tc>
          <w:tcPr>
            <w:tcW w:w="1179" w:type="dxa"/>
            <w:tcBorders>
              <w:top w:val="nil"/>
              <w:left w:val="nil"/>
              <w:bottom w:val="single" w:sz="4" w:space="0" w:color="auto"/>
              <w:right w:val="single" w:sz="8" w:space="0" w:color="auto"/>
            </w:tcBorders>
            <w:shd w:val="clear" w:color="000000" w:fill="FFFFFF"/>
            <w:vAlign w:val="center"/>
            <w:hideMark/>
          </w:tcPr>
          <w:p w14:paraId="4B1C3B74"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Docente y técnico docente</w:t>
            </w:r>
          </w:p>
        </w:tc>
        <w:tc>
          <w:tcPr>
            <w:tcW w:w="1993" w:type="dxa"/>
            <w:tcBorders>
              <w:top w:val="nil"/>
              <w:left w:val="nil"/>
              <w:bottom w:val="single" w:sz="4" w:space="0" w:color="auto"/>
              <w:right w:val="single" w:sz="8" w:space="0" w:color="auto"/>
            </w:tcBorders>
            <w:shd w:val="clear" w:color="000000" w:fill="FFFFFF"/>
            <w:vAlign w:val="center"/>
            <w:hideMark/>
          </w:tcPr>
          <w:p w14:paraId="1521A9DC"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Genérico para EB</w:t>
            </w:r>
          </w:p>
        </w:tc>
        <w:tc>
          <w:tcPr>
            <w:tcW w:w="1200" w:type="dxa"/>
            <w:tcBorders>
              <w:top w:val="nil"/>
              <w:left w:val="nil"/>
              <w:bottom w:val="single" w:sz="4" w:space="0" w:color="auto"/>
              <w:right w:val="single" w:sz="8" w:space="0" w:color="auto"/>
            </w:tcBorders>
            <w:shd w:val="clear" w:color="000000" w:fill="FFFFFF"/>
            <w:vAlign w:val="center"/>
            <w:hideMark/>
          </w:tcPr>
          <w:p w14:paraId="477E12CC"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M2. Escalas de Actitudes y Percepciones</w:t>
            </w:r>
          </w:p>
        </w:tc>
        <w:tc>
          <w:tcPr>
            <w:tcW w:w="926" w:type="dxa"/>
            <w:tcBorders>
              <w:top w:val="nil"/>
              <w:left w:val="nil"/>
              <w:bottom w:val="single" w:sz="4" w:space="0" w:color="auto"/>
              <w:right w:val="single" w:sz="8" w:space="0" w:color="auto"/>
            </w:tcBorders>
            <w:shd w:val="clear" w:color="000000" w:fill="FFFFFF"/>
            <w:noWrap/>
            <w:vAlign w:val="bottom"/>
            <w:hideMark/>
          </w:tcPr>
          <w:p w14:paraId="4AA3E696"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1</w:t>
            </w:r>
          </w:p>
        </w:tc>
        <w:tc>
          <w:tcPr>
            <w:tcW w:w="903" w:type="dxa"/>
            <w:vMerge/>
            <w:tcBorders>
              <w:top w:val="nil"/>
              <w:left w:val="single" w:sz="8" w:space="0" w:color="auto"/>
              <w:bottom w:val="single" w:sz="8" w:space="0" w:color="000000"/>
              <w:right w:val="single" w:sz="8" w:space="0" w:color="auto"/>
            </w:tcBorders>
            <w:vAlign w:val="center"/>
            <w:hideMark/>
          </w:tcPr>
          <w:p w14:paraId="0CD1F777"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70974E66" w14:textId="77777777" w:rsidTr="00943101">
        <w:trPr>
          <w:trHeight w:val="1125"/>
        </w:trPr>
        <w:tc>
          <w:tcPr>
            <w:tcW w:w="1187" w:type="dxa"/>
            <w:vMerge/>
            <w:tcBorders>
              <w:top w:val="nil"/>
              <w:left w:val="single" w:sz="8" w:space="0" w:color="auto"/>
              <w:bottom w:val="single" w:sz="8" w:space="0" w:color="000000"/>
              <w:right w:val="single" w:sz="8" w:space="0" w:color="auto"/>
            </w:tcBorders>
            <w:vAlign w:val="center"/>
            <w:hideMark/>
          </w:tcPr>
          <w:p w14:paraId="5AB3A7C7"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tcBorders>
              <w:top w:val="nil"/>
              <w:left w:val="single" w:sz="8" w:space="0" w:color="auto"/>
              <w:bottom w:val="single" w:sz="8" w:space="0" w:color="000000"/>
              <w:right w:val="single" w:sz="8" w:space="0" w:color="auto"/>
            </w:tcBorders>
            <w:vAlign w:val="center"/>
            <w:hideMark/>
          </w:tcPr>
          <w:p w14:paraId="39386884"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179" w:type="dxa"/>
            <w:tcBorders>
              <w:top w:val="nil"/>
              <w:left w:val="nil"/>
              <w:bottom w:val="single" w:sz="4" w:space="0" w:color="auto"/>
              <w:right w:val="single" w:sz="8" w:space="0" w:color="auto"/>
            </w:tcBorders>
            <w:shd w:val="clear" w:color="000000" w:fill="FFFFFF"/>
            <w:vAlign w:val="center"/>
            <w:hideMark/>
          </w:tcPr>
          <w:p w14:paraId="440E6705"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ATP</w:t>
            </w:r>
          </w:p>
        </w:tc>
        <w:tc>
          <w:tcPr>
            <w:tcW w:w="1993" w:type="dxa"/>
            <w:tcBorders>
              <w:top w:val="nil"/>
              <w:left w:val="nil"/>
              <w:bottom w:val="single" w:sz="4" w:space="0" w:color="auto"/>
              <w:right w:val="single" w:sz="8" w:space="0" w:color="auto"/>
            </w:tcBorders>
            <w:shd w:val="clear" w:color="000000" w:fill="FFFFFF"/>
            <w:vAlign w:val="center"/>
            <w:hideMark/>
          </w:tcPr>
          <w:p w14:paraId="77930733"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Genérico para EB</w:t>
            </w:r>
          </w:p>
        </w:tc>
        <w:tc>
          <w:tcPr>
            <w:tcW w:w="1200" w:type="dxa"/>
            <w:tcBorders>
              <w:top w:val="nil"/>
              <w:left w:val="nil"/>
              <w:bottom w:val="single" w:sz="4" w:space="0" w:color="auto"/>
              <w:right w:val="single" w:sz="8" w:space="0" w:color="auto"/>
            </w:tcBorders>
            <w:shd w:val="clear" w:color="000000" w:fill="FFFFFF"/>
            <w:vAlign w:val="center"/>
            <w:hideMark/>
          </w:tcPr>
          <w:p w14:paraId="5E882E4E"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M2. Escalas de Actitudes y Percepciones</w:t>
            </w:r>
          </w:p>
        </w:tc>
        <w:tc>
          <w:tcPr>
            <w:tcW w:w="926" w:type="dxa"/>
            <w:tcBorders>
              <w:top w:val="nil"/>
              <w:left w:val="nil"/>
              <w:bottom w:val="single" w:sz="4" w:space="0" w:color="auto"/>
              <w:right w:val="single" w:sz="8" w:space="0" w:color="auto"/>
            </w:tcBorders>
            <w:shd w:val="clear" w:color="000000" w:fill="FFFFFF"/>
            <w:noWrap/>
            <w:vAlign w:val="bottom"/>
            <w:hideMark/>
          </w:tcPr>
          <w:p w14:paraId="29654D10"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1</w:t>
            </w:r>
          </w:p>
        </w:tc>
        <w:tc>
          <w:tcPr>
            <w:tcW w:w="903" w:type="dxa"/>
            <w:vMerge/>
            <w:tcBorders>
              <w:top w:val="nil"/>
              <w:left w:val="single" w:sz="8" w:space="0" w:color="auto"/>
              <w:bottom w:val="single" w:sz="8" w:space="0" w:color="000000"/>
              <w:right w:val="single" w:sz="8" w:space="0" w:color="auto"/>
            </w:tcBorders>
            <w:vAlign w:val="center"/>
            <w:hideMark/>
          </w:tcPr>
          <w:p w14:paraId="2E4A39C7"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5E543BA0" w14:textId="77777777" w:rsidTr="00943101">
        <w:trPr>
          <w:trHeight w:val="1125"/>
        </w:trPr>
        <w:tc>
          <w:tcPr>
            <w:tcW w:w="1187" w:type="dxa"/>
            <w:vMerge/>
            <w:tcBorders>
              <w:top w:val="nil"/>
              <w:left w:val="single" w:sz="8" w:space="0" w:color="auto"/>
              <w:bottom w:val="single" w:sz="8" w:space="0" w:color="000000"/>
              <w:right w:val="single" w:sz="8" w:space="0" w:color="auto"/>
            </w:tcBorders>
            <w:vAlign w:val="center"/>
            <w:hideMark/>
          </w:tcPr>
          <w:p w14:paraId="77A7875A"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tcBorders>
              <w:top w:val="nil"/>
              <w:left w:val="single" w:sz="8" w:space="0" w:color="auto"/>
              <w:bottom w:val="single" w:sz="8" w:space="0" w:color="000000"/>
              <w:right w:val="single" w:sz="8" w:space="0" w:color="auto"/>
            </w:tcBorders>
            <w:vAlign w:val="center"/>
            <w:hideMark/>
          </w:tcPr>
          <w:p w14:paraId="710081E7"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179" w:type="dxa"/>
            <w:tcBorders>
              <w:top w:val="nil"/>
              <w:left w:val="nil"/>
              <w:bottom w:val="single" w:sz="4" w:space="0" w:color="auto"/>
              <w:right w:val="single" w:sz="8" w:space="0" w:color="auto"/>
            </w:tcBorders>
            <w:shd w:val="clear" w:color="000000" w:fill="FFFFFF"/>
            <w:vAlign w:val="center"/>
            <w:hideMark/>
          </w:tcPr>
          <w:p w14:paraId="3B845EA6"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Dirección</w:t>
            </w:r>
          </w:p>
        </w:tc>
        <w:tc>
          <w:tcPr>
            <w:tcW w:w="1993" w:type="dxa"/>
            <w:tcBorders>
              <w:top w:val="nil"/>
              <w:left w:val="nil"/>
              <w:bottom w:val="single" w:sz="4" w:space="0" w:color="auto"/>
              <w:right w:val="single" w:sz="8" w:space="0" w:color="auto"/>
            </w:tcBorders>
            <w:shd w:val="clear" w:color="000000" w:fill="FFFFFF"/>
            <w:vAlign w:val="center"/>
            <w:hideMark/>
          </w:tcPr>
          <w:p w14:paraId="602FD727"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Genérico para EB</w:t>
            </w:r>
          </w:p>
        </w:tc>
        <w:tc>
          <w:tcPr>
            <w:tcW w:w="1200" w:type="dxa"/>
            <w:tcBorders>
              <w:top w:val="nil"/>
              <w:left w:val="nil"/>
              <w:bottom w:val="single" w:sz="4" w:space="0" w:color="auto"/>
              <w:right w:val="single" w:sz="8" w:space="0" w:color="auto"/>
            </w:tcBorders>
            <w:shd w:val="clear" w:color="000000" w:fill="FFFFFF"/>
            <w:vAlign w:val="center"/>
            <w:hideMark/>
          </w:tcPr>
          <w:p w14:paraId="265DCCA2"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M2. Escalas de Actitudes y Percepciones</w:t>
            </w:r>
          </w:p>
        </w:tc>
        <w:tc>
          <w:tcPr>
            <w:tcW w:w="926" w:type="dxa"/>
            <w:tcBorders>
              <w:top w:val="nil"/>
              <w:left w:val="nil"/>
              <w:bottom w:val="single" w:sz="4" w:space="0" w:color="auto"/>
              <w:right w:val="single" w:sz="8" w:space="0" w:color="auto"/>
            </w:tcBorders>
            <w:shd w:val="clear" w:color="000000" w:fill="FFFFFF"/>
            <w:noWrap/>
            <w:vAlign w:val="bottom"/>
            <w:hideMark/>
          </w:tcPr>
          <w:p w14:paraId="7780380B"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1</w:t>
            </w:r>
          </w:p>
        </w:tc>
        <w:tc>
          <w:tcPr>
            <w:tcW w:w="903" w:type="dxa"/>
            <w:vMerge/>
            <w:tcBorders>
              <w:top w:val="nil"/>
              <w:left w:val="single" w:sz="8" w:space="0" w:color="auto"/>
              <w:bottom w:val="single" w:sz="8" w:space="0" w:color="000000"/>
              <w:right w:val="single" w:sz="8" w:space="0" w:color="auto"/>
            </w:tcBorders>
            <w:vAlign w:val="center"/>
            <w:hideMark/>
          </w:tcPr>
          <w:p w14:paraId="0CF2EBFF"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2B80A40E" w14:textId="77777777" w:rsidTr="00943101">
        <w:trPr>
          <w:trHeight w:val="1140"/>
        </w:trPr>
        <w:tc>
          <w:tcPr>
            <w:tcW w:w="1187" w:type="dxa"/>
            <w:vMerge/>
            <w:tcBorders>
              <w:top w:val="nil"/>
              <w:left w:val="single" w:sz="8" w:space="0" w:color="auto"/>
              <w:bottom w:val="single" w:sz="8" w:space="0" w:color="000000"/>
              <w:right w:val="single" w:sz="8" w:space="0" w:color="auto"/>
            </w:tcBorders>
            <w:vAlign w:val="center"/>
            <w:hideMark/>
          </w:tcPr>
          <w:p w14:paraId="6080467C"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tcBorders>
              <w:top w:val="nil"/>
              <w:left w:val="single" w:sz="8" w:space="0" w:color="auto"/>
              <w:bottom w:val="single" w:sz="8" w:space="0" w:color="000000"/>
              <w:right w:val="single" w:sz="8" w:space="0" w:color="auto"/>
            </w:tcBorders>
            <w:vAlign w:val="center"/>
            <w:hideMark/>
          </w:tcPr>
          <w:p w14:paraId="341CE953"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179" w:type="dxa"/>
            <w:tcBorders>
              <w:top w:val="nil"/>
              <w:left w:val="nil"/>
              <w:bottom w:val="single" w:sz="4" w:space="0" w:color="auto"/>
              <w:right w:val="single" w:sz="8" w:space="0" w:color="auto"/>
            </w:tcBorders>
            <w:shd w:val="clear" w:color="000000" w:fill="FFFFFF"/>
            <w:vAlign w:val="center"/>
            <w:hideMark/>
          </w:tcPr>
          <w:p w14:paraId="542FECAB"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Supervisión</w:t>
            </w:r>
          </w:p>
        </w:tc>
        <w:tc>
          <w:tcPr>
            <w:tcW w:w="1993" w:type="dxa"/>
            <w:tcBorders>
              <w:top w:val="nil"/>
              <w:left w:val="nil"/>
              <w:bottom w:val="single" w:sz="4" w:space="0" w:color="auto"/>
              <w:right w:val="single" w:sz="8" w:space="0" w:color="auto"/>
            </w:tcBorders>
            <w:shd w:val="clear" w:color="000000" w:fill="FFFFFF"/>
            <w:vAlign w:val="center"/>
            <w:hideMark/>
          </w:tcPr>
          <w:p w14:paraId="4D973BF4"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Genérico para EB</w:t>
            </w:r>
          </w:p>
        </w:tc>
        <w:tc>
          <w:tcPr>
            <w:tcW w:w="1200" w:type="dxa"/>
            <w:tcBorders>
              <w:top w:val="nil"/>
              <w:left w:val="nil"/>
              <w:bottom w:val="single" w:sz="4" w:space="0" w:color="auto"/>
              <w:right w:val="single" w:sz="8" w:space="0" w:color="auto"/>
            </w:tcBorders>
            <w:shd w:val="clear" w:color="000000" w:fill="FFFFFF"/>
            <w:vAlign w:val="center"/>
            <w:hideMark/>
          </w:tcPr>
          <w:p w14:paraId="3DE3E5B2"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M2. Escalas de Actitudes y Percepciones</w:t>
            </w:r>
          </w:p>
        </w:tc>
        <w:tc>
          <w:tcPr>
            <w:tcW w:w="926" w:type="dxa"/>
            <w:tcBorders>
              <w:top w:val="nil"/>
              <w:left w:val="nil"/>
              <w:bottom w:val="single" w:sz="4" w:space="0" w:color="auto"/>
              <w:right w:val="single" w:sz="8" w:space="0" w:color="auto"/>
            </w:tcBorders>
            <w:shd w:val="clear" w:color="000000" w:fill="FFFFFF"/>
            <w:noWrap/>
            <w:vAlign w:val="bottom"/>
            <w:hideMark/>
          </w:tcPr>
          <w:p w14:paraId="6AEFA046"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1</w:t>
            </w:r>
          </w:p>
        </w:tc>
        <w:tc>
          <w:tcPr>
            <w:tcW w:w="903" w:type="dxa"/>
            <w:vMerge/>
            <w:tcBorders>
              <w:top w:val="nil"/>
              <w:left w:val="single" w:sz="8" w:space="0" w:color="auto"/>
              <w:bottom w:val="single" w:sz="8" w:space="0" w:color="000000"/>
              <w:right w:val="single" w:sz="8" w:space="0" w:color="auto"/>
            </w:tcBorders>
            <w:vAlign w:val="center"/>
            <w:hideMark/>
          </w:tcPr>
          <w:p w14:paraId="05E489A1"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0F335905" w14:textId="77777777" w:rsidTr="00943101">
        <w:trPr>
          <w:trHeight w:val="675"/>
        </w:trPr>
        <w:tc>
          <w:tcPr>
            <w:tcW w:w="1187" w:type="dxa"/>
            <w:vMerge/>
            <w:tcBorders>
              <w:top w:val="nil"/>
              <w:left w:val="single" w:sz="8" w:space="0" w:color="auto"/>
              <w:bottom w:val="single" w:sz="8" w:space="0" w:color="000000"/>
              <w:right w:val="single" w:sz="8" w:space="0" w:color="auto"/>
            </w:tcBorders>
            <w:vAlign w:val="center"/>
            <w:hideMark/>
          </w:tcPr>
          <w:p w14:paraId="01227A44"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val="restart"/>
            <w:tcBorders>
              <w:top w:val="nil"/>
              <w:left w:val="single" w:sz="8" w:space="0" w:color="auto"/>
              <w:bottom w:val="single" w:sz="4" w:space="0" w:color="000000"/>
              <w:right w:val="single" w:sz="8" w:space="0" w:color="auto"/>
            </w:tcBorders>
            <w:shd w:val="clear" w:color="000000" w:fill="FFFFFF"/>
            <w:vAlign w:val="center"/>
            <w:hideMark/>
          </w:tcPr>
          <w:p w14:paraId="22B939A1"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Proyecto de seguimiento</w:t>
            </w:r>
          </w:p>
        </w:tc>
        <w:tc>
          <w:tcPr>
            <w:tcW w:w="1179" w:type="dxa"/>
            <w:tcBorders>
              <w:top w:val="nil"/>
              <w:left w:val="nil"/>
              <w:bottom w:val="single" w:sz="4" w:space="0" w:color="auto"/>
              <w:right w:val="single" w:sz="8" w:space="0" w:color="auto"/>
            </w:tcBorders>
            <w:shd w:val="clear" w:color="000000" w:fill="FFFFFF"/>
            <w:vAlign w:val="center"/>
            <w:hideMark/>
          </w:tcPr>
          <w:p w14:paraId="36E48E70"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Docente y Técnico docente</w:t>
            </w:r>
          </w:p>
        </w:tc>
        <w:tc>
          <w:tcPr>
            <w:tcW w:w="1993" w:type="dxa"/>
            <w:tcBorders>
              <w:top w:val="nil"/>
              <w:left w:val="nil"/>
              <w:bottom w:val="single" w:sz="4" w:space="0" w:color="auto"/>
              <w:right w:val="single" w:sz="8" w:space="0" w:color="auto"/>
            </w:tcBorders>
            <w:shd w:val="clear" w:color="000000" w:fill="FFFFFF"/>
            <w:vAlign w:val="center"/>
            <w:hideMark/>
          </w:tcPr>
          <w:p w14:paraId="79391F76"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Genérico para EB</w:t>
            </w:r>
          </w:p>
        </w:tc>
        <w:tc>
          <w:tcPr>
            <w:tcW w:w="1200" w:type="dxa"/>
            <w:tcBorders>
              <w:top w:val="nil"/>
              <w:left w:val="nil"/>
              <w:bottom w:val="single" w:sz="4" w:space="0" w:color="auto"/>
              <w:right w:val="single" w:sz="8" w:space="0" w:color="auto"/>
            </w:tcBorders>
            <w:shd w:val="clear" w:color="000000" w:fill="FFFFFF"/>
            <w:vAlign w:val="center"/>
            <w:hideMark/>
          </w:tcPr>
          <w:p w14:paraId="1F78E004"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M3. Rúbrica</w:t>
            </w:r>
          </w:p>
        </w:tc>
        <w:tc>
          <w:tcPr>
            <w:tcW w:w="926" w:type="dxa"/>
            <w:tcBorders>
              <w:top w:val="nil"/>
              <w:left w:val="nil"/>
              <w:bottom w:val="single" w:sz="4" w:space="0" w:color="auto"/>
              <w:right w:val="single" w:sz="8" w:space="0" w:color="auto"/>
            </w:tcBorders>
            <w:shd w:val="clear" w:color="000000" w:fill="FFFFFF"/>
            <w:noWrap/>
            <w:vAlign w:val="bottom"/>
            <w:hideMark/>
          </w:tcPr>
          <w:p w14:paraId="7B36AD86"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1</w:t>
            </w:r>
          </w:p>
        </w:tc>
        <w:tc>
          <w:tcPr>
            <w:tcW w:w="903" w:type="dxa"/>
            <w:vMerge/>
            <w:tcBorders>
              <w:top w:val="nil"/>
              <w:left w:val="single" w:sz="8" w:space="0" w:color="auto"/>
              <w:bottom w:val="single" w:sz="8" w:space="0" w:color="000000"/>
              <w:right w:val="single" w:sz="8" w:space="0" w:color="auto"/>
            </w:tcBorders>
            <w:vAlign w:val="center"/>
            <w:hideMark/>
          </w:tcPr>
          <w:p w14:paraId="7BABF718"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50EA6319" w14:textId="77777777" w:rsidTr="00943101">
        <w:trPr>
          <w:trHeight w:val="675"/>
        </w:trPr>
        <w:tc>
          <w:tcPr>
            <w:tcW w:w="1187" w:type="dxa"/>
            <w:vMerge/>
            <w:tcBorders>
              <w:top w:val="nil"/>
              <w:left w:val="single" w:sz="8" w:space="0" w:color="auto"/>
              <w:bottom w:val="single" w:sz="8" w:space="0" w:color="000000"/>
              <w:right w:val="single" w:sz="8" w:space="0" w:color="auto"/>
            </w:tcBorders>
            <w:vAlign w:val="center"/>
            <w:hideMark/>
          </w:tcPr>
          <w:p w14:paraId="3FEACDB0"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tcBorders>
              <w:top w:val="nil"/>
              <w:left w:val="single" w:sz="8" w:space="0" w:color="auto"/>
              <w:bottom w:val="single" w:sz="4" w:space="0" w:color="000000"/>
              <w:right w:val="single" w:sz="8" w:space="0" w:color="auto"/>
            </w:tcBorders>
            <w:vAlign w:val="center"/>
            <w:hideMark/>
          </w:tcPr>
          <w:p w14:paraId="2DE1AD9C"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179" w:type="dxa"/>
            <w:tcBorders>
              <w:top w:val="nil"/>
              <w:left w:val="nil"/>
              <w:bottom w:val="single" w:sz="4" w:space="0" w:color="auto"/>
              <w:right w:val="single" w:sz="8" w:space="0" w:color="auto"/>
            </w:tcBorders>
            <w:shd w:val="clear" w:color="000000" w:fill="FFFFFF"/>
            <w:vAlign w:val="center"/>
            <w:hideMark/>
          </w:tcPr>
          <w:p w14:paraId="45CDF6E3"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Asesor técnico pedagógico</w:t>
            </w:r>
          </w:p>
        </w:tc>
        <w:tc>
          <w:tcPr>
            <w:tcW w:w="1993" w:type="dxa"/>
            <w:tcBorders>
              <w:top w:val="nil"/>
              <w:left w:val="nil"/>
              <w:bottom w:val="single" w:sz="4" w:space="0" w:color="auto"/>
              <w:right w:val="single" w:sz="8" w:space="0" w:color="auto"/>
            </w:tcBorders>
            <w:shd w:val="clear" w:color="000000" w:fill="FFFFFF"/>
            <w:vAlign w:val="center"/>
            <w:hideMark/>
          </w:tcPr>
          <w:p w14:paraId="09854BAB"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Genérico para EB</w:t>
            </w:r>
          </w:p>
        </w:tc>
        <w:tc>
          <w:tcPr>
            <w:tcW w:w="1200" w:type="dxa"/>
            <w:tcBorders>
              <w:top w:val="nil"/>
              <w:left w:val="nil"/>
              <w:bottom w:val="single" w:sz="4" w:space="0" w:color="auto"/>
              <w:right w:val="single" w:sz="8" w:space="0" w:color="auto"/>
            </w:tcBorders>
            <w:shd w:val="clear" w:color="000000" w:fill="FFFFFF"/>
            <w:vAlign w:val="center"/>
            <w:hideMark/>
          </w:tcPr>
          <w:p w14:paraId="59B4937F"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M3. Rúbrica</w:t>
            </w:r>
          </w:p>
        </w:tc>
        <w:tc>
          <w:tcPr>
            <w:tcW w:w="926" w:type="dxa"/>
            <w:tcBorders>
              <w:top w:val="nil"/>
              <w:left w:val="nil"/>
              <w:bottom w:val="single" w:sz="4" w:space="0" w:color="auto"/>
              <w:right w:val="single" w:sz="8" w:space="0" w:color="auto"/>
            </w:tcBorders>
            <w:shd w:val="clear" w:color="000000" w:fill="FFFFFF"/>
            <w:noWrap/>
            <w:vAlign w:val="bottom"/>
            <w:hideMark/>
          </w:tcPr>
          <w:p w14:paraId="7F8B47B3"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1</w:t>
            </w:r>
          </w:p>
        </w:tc>
        <w:tc>
          <w:tcPr>
            <w:tcW w:w="903" w:type="dxa"/>
            <w:vMerge/>
            <w:tcBorders>
              <w:top w:val="nil"/>
              <w:left w:val="single" w:sz="8" w:space="0" w:color="auto"/>
              <w:bottom w:val="single" w:sz="8" w:space="0" w:color="000000"/>
              <w:right w:val="single" w:sz="8" w:space="0" w:color="auto"/>
            </w:tcBorders>
            <w:vAlign w:val="center"/>
            <w:hideMark/>
          </w:tcPr>
          <w:p w14:paraId="1D4A92B1"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29DE8081" w14:textId="77777777" w:rsidTr="00943101">
        <w:trPr>
          <w:trHeight w:val="450"/>
        </w:trPr>
        <w:tc>
          <w:tcPr>
            <w:tcW w:w="1187" w:type="dxa"/>
            <w:vMerge/>
            <w:tcBorders>
              <w:top w:val="nil"/>
              <w:left w:val="single" w:sz="8" w:space="0" w:color="auto"/>
              <w:bottom w:val="single" w:sz="8" w:space="0" w:color="000000"/>
              <w:right w:val="single" w:sz="8" w:space="0" w:color="auto"/>
            </w:tcBorders>
            <w:vAlign w:val="center"/>
            <w:hideMark/>
          </w:tcPr>
          <w:p w14:paraId="4AE884E8"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tcBorders>
              <w:top w:val="nil"/>
              <w:left w:val="single" w:sz="8" w:space="0" w:color="auto"/>
              <w:bottom w:val="single" w:sz="4" w:space="0" w:color="000000"/>
              <w:right w:val="single" w:sz="8" w:space="0" w:color="auto"/>
            </w:tcBorders>
            <w:vAlign w:val="center"/>
            <w:hideMark/>
          </w:tcPr>
          <w:p w14:paraId="553F956B"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179" w:type="dxa"/>
            <w:tcBorders>
              <w:top w:val="nil"/>
              <w:left w:val="nil"/>
              <w:bottom w:val="single" w:sz="4" w:space="0" w:color="auto"/>
              <w:right w:val="single" w:sz="8" w:space="0" w:color="auto"/>
            </w:tcBorders>
            <w:shd w:val="clear" w:color="000000" w:fill="FFFFFF"/>
            <w:vAlign w:val="center"/>
            <w:hideMark/>
          </w:tcPr>
          <w:p w14:paraId="0353FB3F"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Dirección</w:t>
            </w:r>
          </w:p>
        </w:tc>
        <w:tc>
          <w:tcPr>
            <w:tcW w:w="1993" w:type="dxa"/>
            <w:tcBorders>
              <w:top w:val="nil"/>
              <w:left w:val="nil"/>
              <w:bottom w:val="single" w:sz="4" w:space="0" w:color="auto"/>
              <w:right w:val="single" w:sz="8" w:space="0" w:color="auto"/>
            </w:tcBorders>
            <w:shd w:val="clear" w:color="000000" w:fill="FFFFFF"/>
            <w:vAlign w:val="center"/>
            <w:hideMark/>
          </w:tcPr>
          <w:p w14:paraId="47DA5D67"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Genérico para EB</w:t>
            </w:r>
          </w:p>
        </w:tc>
        <w:tc>
          <w:tcPr>
            <w:tcW w:w="1200" w:type="dxa"/>
            <w:tcBorders>
              <w:top w:val="nil"/>
              <w:left w:val="nil"/>
              <w:bottom w:val="single" w:sz="4" w:space="0" w:color="auto"/>
              <w:right w:val="single" w:sz="8" w:space="0" w:color="auto"/>
            </w:tcBorders>
            <w:shd w:val="clear" w:color="000000" w:fill="FFFFFF"/>
            <w:vAlign w:val="center"/>
            <w:hideMark/>
          </w:tcPr>
          <w:p w14:paraId="1F3E1722"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M3. Rúbrica</w:t>
            </w:r>
          </w:p>
        </w:tc>
        <w:tc>
          <w:tcPr>
            <w:tcW w:w="926" w:type="dxa"/>
            <w:tcBorders>
              <w:top w:val="nil"/>
              <w:left w:val="nil"/>
              <w:bottom w:val="single" w:sz="4" w:space="0" w:color="auto"/>
              <w:right w:val="single" w:sz="8" w:space="0" w:color="auto"/>
            </w:tcBorders>
            <w:shd w:val="clear" w:color="000000" w:fill="FFFFFF"/>
            <w:noWrap/>
            <w:vAlign w:val="bottom"/>
            <w:hideMark/>
          </w:tcPr>
          <w:p w14:paraId="2C0A2E3F"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1</w:t>
            </w:r>
          </w:p>
        </w:tc>
        <w:tc>
          <w:tcPr>
            <w:tcW w:w="903" w:type="dxa"/>
            <w:vMerge/>
            <w:tcBorders>
              <w:top w:val="nil"/>
              <w:left w:val="single" w:sz="8" w:space="0" w:color="auto"/>
              <w:bottom w:val="single" w:sz="8" w:space="0" w:color="000000"/>
              <w:right w:val="single" w:sz="8" w:space="0" w:color="auto"/>
            </w:tcBorders>
            <w:vAlign w:val="center"/>
            <w:hideMark/>
          </w:tcPr>
          <w:p w14:paraId="1D9CF7E3"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40AD2929" w14:textId="77777777" w:rsidTr="00943101">
        <w:trPr>
          <w:trHeight w:val="450"/>
        </w:trPr>
        <w:tc>
          <w:tcPr>
            <w:tcW w:w="1187" w:type="dxa"/>
            <w:vMerge/>
            <w:tcBorders>
              <w:top w:val="nil"/>
              <w:left w:val="single" w:sz="8" w:space="0" w:color="auto"/>
              <w:bottom w:val="single" w:sz="8" w:space="0" w:color="000000"/>
              <w:right w:val="single" w:sz="8" w:space="0" w:color="auto"/>
            </w:tcBorders>
            <w:vAlign w:val="center"/>
            <w:hideMark/>
          </w:tcPr>
          <w:p w14:paraId="57F4A1D0"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tcBorders>
              <w:top w:val="nil"/>
              <w:left w:val="single" w:sz="8" w:space="0" w:color="auto"/>
              <w:bottom w:val="single" w:sz="4" w:space="0" w:color="000000"/>
              <w:right w:val="single" w:sz="8" w:space="0" w:color="auto"/>
            </w:tcBorders>
            <w:vAlign w:val="center"/>
            <w:hideMark/>
          </w:tcPr>
          <w:p w14:paraId="5EF0974E"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179" w:type="dxa"/>
            <w:tcBorders>
              <w:top w:val="nil"/>
              <w:left w:val="nil"/>
              <w:bottom w:val="single" w:sz="4" w:space="0" w:color="auto"/>
              <w:right w:val="single" w:sz="8" w:space="0" w:color="auto"/>
            </w:tcBorders>
            <w:shd w:val="clear" w:color="000000" w:fill="FFFFFF"/>
            <w:vAlign w:val="center"/>
            <w:hideMark/>
          </w:tcPr>
          <w:p w14:paraId="4EE97702"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Supervisión</w:t>
            </w:r>
          </w:p>
        </w:tc>
        <w:tc>
          <w:tcPr>
            <w:tcW w:w="1993" w:type="dxa"/>
            <w:tcBorders>
              <w:top w:val="nil"/>
              <w:left w:val="nil"/>
              <w:bottom w:val="single" w:sz="4" w:space="0" w:color="auto"/>
              <w:right w:val="single" w:sz="8" w:space="0" w:color="auto"/>
            </w:tcBorders>
            <w:shd w:val="clear" w:color="000000" w:fill="FFFFFF"/>
            <w:vAlign w:val="center"/>
            <w:hideMark/>
          </w:tcPr>
          <w:p w14:paraId="6D87623D"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Genérico para EB</w:t>
            </w:r>
          </w:p>
        </w:tc>
        <w:tc>
          <w:tcPr>
            <w:tcW w:w="1200" w:type="dxa"/>
            <w:tcBorders>
              <w:top w:val="nil"/>
              <w:left w:val="nil"/>
              <w:bottom w:val="single" w:sz="4" w:space="0" w:color="auto"/>
              <w:right w:val="single" w:sz="8" w:space="0" w:color="auto"/>
            </w:tcBorders>
            <w:shd w:val="clear" w:color="000000" w:fill="FFFFFF"/>
            <w:vAlign w:val="center"/>
            <w:hideMark/>
          </w:tcPr>
          <w:p w14:paraId="7DD0A82E"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M3. Rúbrica</w:t>
            </w:r>
          </w:p>
        </w:tc>
        <w:tc>
          <w:tcPr>
            <w:tcW w:w="926" w:type="dxa"/>
            <w:tcBorders>
              <w:top w:val="nil"/>
              <w:left w:val="nil"/>
              <w:bottom w:val="single" w:sz="4" w:space="0" w:color="auto"/>
              <w:right w:val="single" w:sz="8" w:space="0" w:color="auto"/>
            </w:tcBorders>
            <w:shd w:val="clear" w:color="000000" w:fill="FFFFFF"/>
            <w:noWrap/>
            <w:vAlign w:val="bottom"/>
            <w:hideMark/>
          </w:tcPr>
          <w:p w14:paraId="48D0EDD0"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1</w:t>
            </w:r>
          </w:p>
        </w:tc>
        <w:tc>
          <w:tcPr>
            <w:tcW w:w="903" w:type="dxa"/>
            <w:vMerge/>
            <w:tcBorders>
              <w:top w:val="nil"/>
              <w:left w:val="single" w:sz="8" w:space="0" w:color="auto"/>
              <w:bottom w:val="single" w:sz="8" w:space="0" w:color="000000"/>
              <w:right w:val="single" w:sz="8" w:space="0" w:color="auto"/>
            </w:tcBorders>
            <w:vAlign w:val="center"/>
            <w:hideMark/>
          </w:tcPr>
          <w:p w14:paraId="12401D35"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7D0B64BA" w14:textId="77777777" w:rsidTr="00943101">
        <w:trPr>
          <w:trHeight w:val="675"/>
        </w:trPr>
        <w:tc>
          <w:tcPr>
            <w:tcW w:w="1187" w:type="dxa"/>
            <w:vMerge/>
            <w:tcBorders>
              <w:top w:val="nil"/>
              <w:left w:val="single" w:sz="8" w:space="0" w:color="auto"/>
              <w:bottom w:val="single" w:sz="8" w:space="0" w:color="000000"/>
              <w:right w:val="single" w:sz="8" w:space="0" w:color="auto"/>
            </w:tcBorders>
            <w:vAlign w:val="center"/>
            <w:hideMark/>
          </w:tcPr>
          <w:p w14:paraId="4E10D87E"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val="restart"/>
            <w:tcBorders>
              <w:top w:val="nil"/>
              <w:left w:val="single" w:sz="8" w:space="0" w:color="auto"/>
              <w:bottom w:val="single" w:sz="4" w:space="0" w:color="000000"/>
              <w:right w:val="single" w:sz="8" w:space="0" w:color="auto"/>
            </w:tcBorders>
            <w:shd w:val="clear" w:color="000000" w:fill="FFFFFF"/>
            <w:vAlign w:val="center"/>
            <w:hideMark/>
          </w:tcPr>
          <w:p w14:paraId="774E485D"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Entrevista sobre el proyecto de seguimiento</w:t>
            </w:r>
          </w:p>
        </w:tc>
        <w:tc>
          <w:tcPr>
            <w:tcW w:w="1179" w:type="dxa"/>
            <w:tcBorders>
              <w:top w:val="nil"/>
              <w:left w:val="nil"/>
              <w:bottom w:val="single" w:sz="4" w:space="0" w:color="auto"/>
              <w:right w:val="single" w:sz="8" w:space="0" w:color="auto"/>
            </w:tcBorders>
            <w:shd w:val="clear" w:color="000000" w:fill="FFFFFF"/>
            <w:vAlign w:val="center"/>
            <w:hideMark/>
          </w:tcPr>
          <w:p w14:paraId="113B1BE3"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Docente y técnico docente</w:t>
            </w:r>
          </w:p>
        </w:tc>
        <w:tc>
          <w:tcPr>
            <w:tcW w:w="1993" w:type="dxa"/>
            <w:tcBorders>
              <w:top w:val="nil"/>
              <w:left w:val="nil"/>
              <w:bottom w:val="single" w:sz="4" w:space="0" w:color="auto"/>
              <w:right w:val="single" w:sz="8" w:space="0" w:color="auto"/>
            </w:tcBorders>
            <w:shd w:val="clear" w:color="000000" w:fill="FFFFFF"/>
            <w:vAlign w:val="center"/>
            <w:hideMark/>
          </w:tcPr>
          <w:p w14:paraId="23A98FEF"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Genérico para EB</w:t>
            </w:r>
          </w:p>
        </w:tc>
        <w:tc>
          <w:tcPr>
            <w:tcW w:w="1200" w:type="dxa"/>
            <w:tcBorders>
              <w:top w:val="nil"/>
              <w:left w:val="nil"/>
              <w:bottom w:val="single" w:sz="4" w:space="0" w:color="auto"/>
              <w:right w:val="single" w:sz="8" w:space="0" w:color="auto"/>
            </w:tcBorders>
            <w:shd w:val="clear" w:color="000000" w:fill="FFFFFF"/>
            <w:vAlign w:val="center"/>
            <w:hideMark/>
          </w:tcPr>
          <w:p w14:paraId="3B038DB4"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M3. Rúbrica</w:t>
            </w:r>
          </w:p>
        </w:tc>
        <w:tc>
          <w:tcPr>
            <w:tcW w:w="926" w:type="dxa"/>
            <w:tcBorders>
              <w:top w:val="nil"/>
              <w:left w:val="nil"/>
              <w:bottom w:val="single" w:sz="4" w:space="0" w:color="auto"/>
              <w:right w:val="single" w:sz="8" w:space="0" w:color="auto"/>
            </w:tcBorders>
            <w:shd w:val="clear" w:color="000000" w:fill="FFFFFF"/>
            <w:noWrap/>
            <w:vAlign w:val="bottom"/>
            <w:hideMark/>
          </w:tcPr>
          <w:p w14:paraId="12600FFB"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1</w:t>
            </w:r>
          </w:p>
        </w:tc>
        <w:tc>
          <w:tcPr>
            <w:tcW w:w="903" w:type="dxa"/>
            <w:vMerge/>
            <w:tcBorders>
              <w:top w:val="nil"/>
              <w:left w:val="single" w:sz="8" w:space="0" w:color="auto"/>
              <w:bottom w:val="single" w:sz="8" w:space="0" w:color="000000"/>
              <w:right w:val="single" w:sz="8" w:space="0" w:color="auto"/>
            </w:tcBorders>
            <w:vAlign w:val="center"/>
            <w:hideMark/>
          </w:tcPr>
          <w:p w14:paraId="0A51BEA5"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1FDD32A7" w14:textId="77777777" w:rsidTr="00943101">
        <w:trPr>
          <w:trHeight w:val="675"/>
        </w:trPr>
        <w:tc>
          <w:tcPr>
            <w:tcW w:w="1187" w:type="dxa"/>
            <w:vMerge/>
            <w:tcBorders>
              <w:top w:val="nil"/>
              <w:left w:val="single" w:sz="8" w:space="0" w:color="auto"/>
              <w:bottom w:val="single" w:sz="8" w:space="0" w:color="000000"/>
              <w:right w:val="single" w:sz="8" w:space="0" w:color="auto"/>
            </w:tcBorders>
            <w:vAlign w:val="center"/>
            <w:hideMark/>
          </w:tcPr>
          <w:p w14:paraId="39243AE4"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tcBorders>
              <w:top w:val="nil"/>
              <w:left w:val="single" w:sz="8" w:space="0" w:color="auto"/>
              <w:bottom w:val="single" w:sz="4" w:space="0" w:color="000000"/>
              <w:right w:val="single" w:sz="8" w:space="0" w:color="auto"/>
            </w:tcBorders>
            <w:vAlign w:val="center"/>
            <w:hideMark/>
          </w:tcPr>
          <w:p w14:paraId="3DF41877"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179" w:type="dxa"/>
            <w:tcBorders>
              <w:top w:val="nil"/>
              <w:left w:val="nil"/>
              <w:bottom w:val="single" w:sz="4" w:space="0" w:color="auto"/>
              <w:right w:val="single" w:sz="8" w:space="0" w:color="auto"/>
            </w:tcBorders>
            <w:shd w:val="clear" w:color="000000" w:fill="FFFFFF"/>
            <w:vAlign w:val="center"/>
            <w:hideMark/>
          </w:tcPr>
          <w:p w14:paraId="585B6CB0"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Asesor técnico pedagógico</w:t>
            </w:r>
          </w:p>
        </w:tc>
        <w:tc>
          <w:tcPr>
            <w:tcW w:w="1993" w:type="dxa"/>
            <w:tcBorders>
              <w:top w:val="nil"/>
              <w:left w:val="nil"/>
              <w:bottom w:val="single" w:sz="4" w:space="0" w:color="auto"/>
              <w:right w:val="single" w:sz="8" w:space="0" w:color="auto"/>
            </w:tcBorders>
            <w:shd w:val="clear" w:color="000000" w:fill="FFFFFF"/>
            <w:vAlign w:val="center"/>
            <w:hideMark/>
          </w:tcPr>
          <w:p w14:paraId="46658583"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Genérico para EB</w:t>
            </w:r>
          </w:p>
        </w:tc>
        <w:tc>
          <w:tcPr>
            <w:tcW w:w="1200" w:type="dxa"/>
            <w:tcBorders>
              <w:top w:val="nil"/>
              <w:left w:val="nil"/>
              <w:bottom w:val="single" w:sz="4" w:space="0" w:color="auto"/>
              <w:right w:val="single" w:sz="8" w:space="0" w:color="auto"/>
            </w:tcBorders>
            <w:shd w:val="clear" w:color="000000" w:fill="FFFFFF"/>
            <w:vAlign w:val="center"/>
            <w:hideMark/>
          </w:tcPr>
          <w:p w14:paraId="3FBFC9CF"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M3. Rúbrica</w:t>
            </w:r>
          </w:p>
        </w:tc>
        <w:tc>
          <w:tcPr>
            <w:tcW w:w="926" w:type="dxa"/>
            <w:tcBorders>
              <w:top w:val="nil"/>
              <w:left w:val="nil"/>
              <w:bottom w:val="single" w:sz="4" w:space="0" w:color="auto"/>
              <w:right w:val="single" w:sz="8" w:space="0" w:color="auto"/>
            </w:tcBorders>
            <w:shd w:val="clear" w:color="000000" w:fill="FFFFFF"/>
            <w:noWrap/>
            <w:vAlign w:val="bottom"/>
            <w:hideMark/>
          </w:tcPr>
          <w:p w14:paraId="3BADCE29"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1</w:t>
            </w:r>
          </w:p>
        </w:tc>
        <w:tc>
          <w:tcPr>
            <w:tcW w:w="903" w:type="dxa"/>
            <w:vMerge/>
            <w:tcBorders>
              <w:top w:val="nil"/>
              <w:left w:val="single" w:sz="8" w:space="0" w:color="auto"/>
              <w:bottom w:val="single" w:sz="8" w:space="0" w:color="000000"/>
              <w:right w:val="single" w:sz="8" w:space="0" w:color="auto"/>
            </w:tcBorders>
            <w:vAlign w:val="center"/>
            <w:hideMark/>
          </w:tcPr>
          <w:p w14:paraId="15CACB12"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3BC9CB25" w14:textId="77777777" w:rsidTr="00943101">
        <w:trPr>
          <w:trHeight w:val="450"/>
        </w:trPr>
        <w:tc>
          <w:tcPr>
            <w:tcW w:w="1187" w:type="dxa"/>
            <w:vMerge/>
            <w:tcBorders>
              <w:top w:val="nil"/>
              <w:left w:val="single" w:sz="8" w:space="0" w:color="auto"/>
              <w:bottom w:val="single" w:sz="8" w:space="0" w:color="000000"/>
              <w:right w:val="single" w:sz="8" w:space="0" w:color="auto"/>
            </w:tcBorders>
            <w:vAlign w:val="center"/>
            <w:hideMark/>
          </w:tcPr>
          <w:p w14:paraId="03ED0497"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tcBorders>
              <w:top w:val="nil"/>
              <w:left w:val="single" w:sz="8" w:space="0" w:color="auto"/>
              <w:bottom w:val="single" w:sz="4" w:space="0" w:color="000000"/>
              <w:right w:val="single" w:sz="8" w:space="0" w:color="auto"/>
            </w:tcBorders>
            <w:vAlign w:val="center"/>
            <w:hideMark/>
          </w:tcPr>
          <w:p w14:paraId="36D5D91E"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179" w:type="dxa"/>
            <w:tcBorders>
              <w:top w:val="nil"/>
              <w:left w:val="nil"/>
              <w:bottom w:val="single" w:sz="4" w:space="0" w:color="auto"/>
              <w:right w:val="single" w:sz="8" w:space="0" w:color="auto"/>
            </w:tcBorders>
            <w:shd w:val="clear" w:color="000000" w:fill="FFFFFF"/>
            <w:vAlign w:val="center"/>
            <w:hideMark/>
          </w:tcPr>
          <w:p w14:paraId="44F71995"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Dirección</w:t>
            </w:r>
          </w:p>
        </w:tc>
        <w:tc>
          <w:tcPr>
            <w:tcW w:w="1993" w:type="dxa"/>
            <w:tcBorders>
              <w:top w:val="nil"/>
              <w:left w:val="nil"/>
              <w:bottom w:val="single" w:sz="4" w:space="0" w:color="auto"/>
              <w:right w:val="single" w:sz="8" w:space="0" w:color="auto"/>
            </w:tcBorders>
            <w:shd w:val="clear" w:color="000000" w:fill="FFFFFF"/>
            <w:vAlign w:val="center"/>
            <w:hideMark/>
          </w:tcPr>
          <w:p w14:paraId="569D401F"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Genérico para EB</w:t>
            </w:r>
          </w:p>
        </w:tc>
        <w:tc>
          <w:tcPr>
            <w:tcW w:w="1200" w:type="dxa"/>
            <w:tcBorders>
              <w:top w:val="nil"/>
              <w:left w:val="nil"/>
              <w:bottom w:val="single" w:sz="4" w:space="0" w:color="auto"/>
              <w:right w:val="single" w:sz="8" w:space="0" w:color="auto"/>
            </w:tcBorders>
            <w:shd w:val="clear" w:color="000000" w:fill="FFFFFF"/>
            <w:vAlign w:val="center"/>
            <w:hideMark/>
          </w:tcPr>
          <w:p w14:paraId="69B1BAAE"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M3. Rúbrica</w:t>
            </w:r>
          </w:p>
        </w:tc>
        <w:tc>
          <w:tcPr>
            <w:tcW w:w="926" w:type="dxa"/>
            <w:tcBorders>
              <w:top w:val="nil"/>
              <w:left w:val="nil"/>
              <w:bottom w:val="single" w:sz="4" w:space="0" w:color="auto"/>
              <w:right w:val="single" w:sz="8" w:space="0" w:color="auto"/>
            </w:tcBorders>
            <w:shd w:val="clear" w:color="000000" w:fill="FFFFFF"/>
            <w:noWrap/>
            <w:vAlign w:val="bottom"/>
            <w:hideMark/>
          </w:tcPr>
          <w:p w14:paraId="625381BF"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1</w:t>
            </w:r>
          </w:p>
        </w:tc>
        <w:tc>
          <w:tcPr>
            <w:tcW w:w="903" w:type="dxa"/>
            <w:vMerge/>
            <w:tcBorders>
              <w:top w:val="nil"/>
              <w:left w:val="single" w:sz="8" w:space="0" w:color="auto"/>
              <w:bottom w:val="single" w:sz="8" w:space="0" w:color="000000"/>
              <w:right w:val="single" w:sz="8" w:space="0" w:color="auto"/>
            </w:tcBorders>
            <w:vAlign w:val="center"/>
            <w:hideMark/>
          </w:tcPr>
          <w:p w14:paraId="38A562BD"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306C4264" w14:textId="77777777" w:rsidTr="00943101">
        <w:trPr>
          <w:trHeight w:val="450"/>
        </w:trPr>
        <w:tc>
          <w:tcPr>
            <w:tcW w:w="1187" w:type="dxa"/>
            <w:vMerge/>
            <w:tcBorders>
              <w:top w:val="nil"/>
              <w:left w:val="single" w:sz="8" w:space="0" w:color="auto"/>
              <w:bottom w:val="single" w:sz="8" w:space="0" w:color="000000"/>
              <w:right w:val="single" w:sz="8" w:space="0" w:color="auto"/>
            </w:tcBorders>
            <w:vAlign w:val="center"/>
            <w:hideMark/>
          </w:tcPr>
          <w:p w14:paraId="47832627"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tcBorders>
              <w:top w:val="nil"/>
              <w:left w:val="single" w:sz="8" w:space="0" w:color="auto"/>
              <w:bottom w:val="single" w:sz="4" w:space="0" w:color="000000"/>
              <w:right w:val="single" w:sz="8" w:space="0" w:color="auto"/>
            </w:tcBorders>
            <w:vAlign w:val="center"/>
            <w:hideMark/>
          </w:tcPr>
          <w:p w14:paraId="0D5B8C99"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179" w:type="dxa"/>
            <w:tcBorders>
              <w:top w:val="nil"/>
              <w:left w:val="nil"/>
              <w:bottom w:val="single" w:sz="4" w:space="0" w:color="auto"/>
              <w:right w:val="single" w:sz="8" w:space="0" w:color="auto"/>
            </w:tcBorders>
            <w:shd w:val="clear" w:color="000000" w:fill="FFFFFF"/>
            <w:vAlign w:val="center"/>
            <w:hideMark/>
          </w:tcPr>
          <w:p w14:paraId="0C2D88AD"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Supervisión</w:t>
            </w:r>
          </w:p>
        </w:tc>
        <w:tc>
          <w:tcPr>
            <w:tcW w:w="1993" w:type="dxa"/>
            <w:tcBorders>
              <w:top w:val="nil"/>
              <w:left w:val="nil"/>
              <w:bottom w:val="single" w:sz="4" w:space="0" w:color="auto"/>
              <w:right w:val="single" w:sz="8" w:space="0" w:color="auto"/>
            </w:tcBorders>
            <w:shd w:val="clear" w:color="000000" w:fill="FFFFFF"/>
            <w:vAlign w:val="center"/>
            <w:hideMark/>
          </w:tcPr>
          <w:p w14:paraId="49E10613"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Genérico para EB</w:t>
            </w:r>
          </w:p>
        </w:tc>
        <w:tc>
          <w:tcPr>
            <w:tcW w:w="1200" w:type="dxa"/>
            <w:tcBorders>
              <w:top w:val="nil"/>
              <w:left w:val="nil"/>
              <w:bottom w:val="single" w:sz="4" w:space="0" w:color="auto"/>
              <w:right w:val="single" w:sz="8" w:space="0" w:color="auto"/>
            </w:tcBorders>
            <w:shd w:val="clear" w:color="000000" w:fill="FFFFFF"/>
            <w:vAlign w:val="center"/>
            <w:hideMark/>
          </w:tcPr>
          <w:p w14:paraId="58B2EDB4"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M3. Rúbrica</w:t>
            </w:r>
          </w:p>
        </w:tc>
        <w:tc>
          <w:tcPr>
            <w:tcW w:w="926" w:type="dxa"/>
            <w:tcBorders>
              <w:top w:val="nil"/>
              <w:left w:val="nil"/>
              <w:bottom w:val="single" w:sz="4" w:space="0" w:color="auto"/>
              <w:right w:val="single" w:sz="8" w:space="0" w:color="auto"/>
            </w:tcBorders>
            <w:shd w:val="clear" w:color="000000" w:fill="FFFFFF"/>
            <w:noWrap/>
            <w:vAlign w:val="bottom"/>
            <w:hideMark/>
          </w:tcPr>
          <w:p w14:paraId="6355F452"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1</w:t>
            </w:r>
          </w:p>
        </w:tc>
        <w:tc>
          <w:tcPr>
            <w:tcW w:w="903" w:type="dxa"/>
            <w:vMerge/>
            <w:tcBorders>
              <w:top w:val="nil"/>
              <w:left w:val="single" w:sz="8" w:space="0" w:color="auto"/>
              <w:bottom w:val="single" w:sz="8" w:space="0" w:color="000000"/>
              <w:right w:val="single" w:sz="8" w:space="0" w:color="auto"/>
            </w:tcBorders>
            <w:vAlign w:val="center"/>
            <w:hideMark/>
          </w:tcPr>
          <w:p w14:paraId="738AD723"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75770A06" w14:textId="77777777" w:rsidTr="00943101">
        <w:trPr>
          <w:trHeight w:val="675"/>
        </w:trPr>
        <w:tc>
          <w:tcPr>
            <w:tcW w:w="1187" w:type="dxa"/>
            <w:vMerge/>
            <w:tcBorders>
              <w:top w:val="nil"/>
              <w:left w:val="single" w:sz="8" w:space="0" w:color="auto"/>
              <w:bottom w:val="single" w:sz="8" w:space="0" w:color="000000"/>
              <w:right w:val="single" w:sz="8" w:space="0" w:color="auto"/>
            </w:tcBorders>
            <w:vAlign w:val="center"/>
            <w:hideMark/>
          </w:tcPr>
          <w:p w14:paraId="443BC6BA"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val="restart"/>
            <w:tcBorders>
              <w:top w:val="nil"/>
              <w:left w:val="single" w:sz="8" w:space="0" w:color="auto"/>
              <w:bottom w:val="single" w:sz="8" w:space="0" w:color="000000"/>
              <w:right w:val="single" w:sz="8" w:space="0" w:color="auto"/>
            </w:tcBorders>
            <w:shd w:val="clear" w:color="000000" w:fill="FFFFFF"/>
            <w:vAlign w:val="center"/>
            <w:hideMark/>
          </w:tcPr>
          <w:p w14:paraId="4443A397"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Observación de la práctica profesional</w:t>
            </w:r>
          </w:p>
        </w:tc>
        <w:tc>
          <w:tcPr>
            <w:tcW w:w="1179" w:type="dxa"/>
            <w:tcBorders>
              <w:top w:val="nil"/>
              <w:left w:val="nil"/>
              <w:bottom w:val="single" w:sz="4" w:space="0" w:color="auto"/>
              <w:right w:val="single" w:sz="8" w:space="0" w:color="auto"/>
            </w:tcBorders>
            <w:shd w:val="clear" w:color="000000" w:fill="FFFFFF"/>
            <w:vAlign w:val="center"/>
            <w:hideMark/>
          </w:tcPr>
          <w:p w14:paraId="71E79F69"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Docente y técnico docente</w:t>
            </w:r>
          </w:p>
        </w:tc>
        <w:tc>
          <w:tcPr>
            <w:tcW w:w="1993" w:type="dxa"/>
            <w:tcBorders>
              <w:top w:val="nil"/>
              <w:left w:val="nil"/>
              <w:bottom w:val="single" w:sz="4" w:space="0" w:color="auto"/>
              <w:right w:val="single" w:sz="8" w:space="0" w:color="auto"/>
            </w:tcBorders>
            <w:shd w:val="clear" w:color="000000" w:fill="FFFFFF"/>
            <w:vAlign w:val="center"/>
            <w:hideMark/>
          </w:tcPr>
          <w:p w14:paraId="5DDB6AE4"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Genérico para EB</w:t>
            </w:r>
          </w:p>
        </w:tc>
        <w:tc>
          <w:tcPr>
            <w:tcW w:w="1200" w:type="dxa"/>
            <w:tcBorders>
              <w:top w:val="nil"/>
              <w:left w:val="nil"/>
              <w:bottom w:val="single" w:sz="4" w:space="0" w:color="auto"/>
              <w:right w:val="single" w:sz="8" w:space="0" w:color="auto"/>
            </w:tcBorders>
            <w:shd w:val="clear" w:color="000000" w:fill="FFFFFF"/>
            <w:vAlign w:val="center"/>
            <w:hideMark/>
          </w:tcPr>
          <w:p w14:paraId="45A08E76"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M3. Rúbrica</w:t>
            </w:r>
          </w:p>
        </w:tc>
        <w:tc>
          <w:tcPr>
            <w:tcW w:w="926" w:type="dxa"/>
            <w:tcBorders>
              <w:top w:val="nil"/>
              <w:left w:val="nil"/>
              <w:bottom w:val="single" w:sz="4" w:space="0" w:color="auto"/>
              <w:right w:val="single" w:sz="8" w:space="0" w:color="auto"/>
            </w:tcBorders>
            <w:shd w:val="clear" w:color="000000" w:fill="FFFFFF"/>
            <w:noWrap/>
            <w:vAlign w:val="bottom"/>
            <w:hideMark/>
          </w:tcPr>
          <w:p w14:paraId="3B861258"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1</w:t>
            </w:r>
          </w:p>
        </w:tc>
        <w:tc>
          <w:tcPr>
            <w:tcW w:w="903" w:type="dxa"/>
            <w:vMerge/>
            <w:tcBorders>
              <w:top w:val="nil"/>
              <w:left w:val="single" w:sz="8" w:space="0" w:color="auto"/>
              <w:bottom w:val="single" w:sz="8" w:space="0" w:color="000000"/>
              <w:right w:val="single" w:sz="8" w:space="0" w:color="auto"/>
            </w:tcBorders>
            <w:vAlign w:val="center"/>
            <w:hideMark/>
          </w:tcPr>
          <w:p w14:paraId="217A8CC4"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33A65733" w14:textId="77777777" w:rsidTr="00943101">
        <w:trPr>
          <w:trHeight w:val="675"/>
        </w:trPr>
        <w:tc>
          <w:tcPr>
            <w:tcW w:w="1187" w:type="dxa"/>
            <w:vMerge/>
            <w:tcBorders>
              <w:top w:val="nil"/>
              <w:left w:val="single" w:sz="8" w:space="0" w:color="auto"/>
              <w:bottom w:val="single" w:sz="8" w:space="0" w:color="000000"/>
              <w:right w:val="single" w:sz="8" w:space="0" w:color="auto"/>
            </w:tcBorders>
            <w:vAlign w:val="center"/>
            <w:hideMark/>
          </w:tcPr>
          <w:p w14:paraId="72C88BAD"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tcBorders>
              <w:top w:val="nil"/>
              <w:left w:val="single" w:sz="8" w:space="0" w:color="auto"/>
              <w:bottom w:val="single" w:sz="8" w:space="0" w:color="000000"/>
              <w:right w:val="single" w:sz="8" w:space="0" w:color="auto"/>
            </w:tcBorders>
            <w:vAlign w:val="center"/>
            <w:hideMark/>
          </w:tcPr>
          <w:p w14:paraId="12A363A9"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179" w:type="dxa"/>
            <w:tcBorders>
              <w:top w:val="nil"/>
              <w:left w:val="nil"/>
              <w:bottom w:val="single" w:sz="4" w:space="0" w:color="auto"/>
              <w:right w:val="single" w:sz="8" w:space="0" w:color="auto"/>
            </w:tcBorders>
            <w:shd w:val="clear" w:color="000000" w:fill="FFFFFF"/>
            <w:vAlign w:val="center"/>
            <w:hideMark/>
          </w:tcPr>
          <w:p w14:paraId="21330EF5"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Asesor técnico pedagógico</w:t>
            </w:r>
          </w:p>
        </w:tc>
        <w:tc>
          <w:tcPr>
            <w:tcW w:w="1993" w:type="dxa"/>
            <w:tcBorders>
              <w:top w:val="nil"/>
              <w:left w:val="nil"/>
              <w:bottom w:val="single" w:sz="4" w:space="0" w:color="auto"/>
              <w:right w:val="single" w:sz="8" w:space="0" w:color="auto"/>
            </w:tcBorders>
            <w:shd w:val="clear" w:color="000000" w:fill="FFFFFF"/>
            <w:vAlign w:val="center"/>
            <w:hideMark/>
          </w:tcPr>
          <w:p w14:paraId="3ED18833"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Genérico para EB</w:t>
            </w:r>
          </w:p>
        </w:tc>
        <w:tc>
          <w:tcPr>
            <w:tcW w:w="1200" w:type="dxa"/>
            <w:tcBorders>
              <w:top w:val="nil"/>
              <w:left w:val="nil"/>
              <w:bottom w:val="single" w:sz="4" w:space="0" w:color="auto"/>
              <w:right w:val="single" w:sz="8" w:space="0" w:color="auto"/>
            </w:tcBorders>
            <w:shd w:val="clear" w:color="000000" w:fill="FFFFFF"/>
            <w:vAlign w:val="center"/>
            <w:hideMark/>
          </w:tcPr>
          <w:p w14:paraId="0762D30A"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M3. Rúbrica</w:t>
            </w:r>
          </w:p>
        </w:tc>
        <w:tc>
          <w:tcPr>
            <w:tcW w:w="926" w:type="dxa"/>
            <w:tcBorders>
              <w:top w:val="nil"/>
              <w:left w:val="nil"/>
              <w:bottom w:val="single" w:sz="4" w:space="0" w:color="auto"/>
              <w:right w:val="single" w:sz="8" w:space="0" w:color="auto"/>
            </w:tcBorders>
            <w:shd w:val="clear" w:color="000000" w:fill="FFFFFF"/>
            <w:noWrap/>
            <w:vAlign w:val="bottom"/>
            <w:hideMark/>
          </w:tcPr>
          <w:p w14:paraId="7546D72F"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1</w:t>
            </w:r>
          </w:p>
        </w:tc>
        <w:tc>
          <w:tcPr>
            <w:tcW w:w="903" w:type="dxa"/>
            <w:vMerge/>
            <w:tcBorders>
              <w:top w:val="nil"/>
              <w:left w:val="single" w:sz="8" w:space="0" w:color="auto"/>
              <w:bottom w:val="single" w:sz="8" w:space="0" w:color="000000"/>
              <w:right w:val="single" w:sz="8" w:space="0" w:color="auto"/>
            </w:tcBorders>
            <w:vAlign w:val="center"/>
            <w:hideMark/>
          </w:tcPr>
          <w:p w14:paraId="39BA1AE3"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5BE5AAE1" w14:textId="77777777" w:rsidTr="00943101">
        <w:trPr>
          <w:trHeight w:val="450"/>
        </w:trPr>
        <w:tc>
          <w:tcPr>
            <w:tcW w:w="1187" w:type="dxa"/>
            <w:vMerge/>
            <w:tcBorders>
              <w:top w:val="nil"/>
              <w:left w:val="single" w:sz="8" w:space="0" w:color="auto"/>
              <w:bottom w:val="single" w:sz="8" w:space="0" w:color="000000"/>
              <w:right w:val="single" w:sz="8" w:space="0" w:color="auto"/>
            </w:tcBorders>
            <w:vAlign w:val="center"/>
            <w:hideMark/>
          </w:tcPr>
          <w:p w14:paraId="0F6C061D"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tcBorders>
              <w:top w:val="nil"/>
              <w:left w:val="single" w:sz="8" w:space="0" w:color="auto"/>
              <w:bottom w:val="single" w:sz="8" w:space="0" w:color="000000"/>
              <w:right w:val="single" w:sz="8" w:space="0" w:color="auto"/>
            </w:tcBorders>
            <w:vAlign w:val="center"/>
            <w:hideMark/>
          </w:tcPr>
          <w:p w14:paraId="3E333E0F"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179" w:type="dxa"/>
            <w:tcBorders>
              <w:top w:val="nil"/>
              <w:left w:val="nil"/>
              <w:bottom w:val="single" w:sz="4" w:space="0" w:color="auto"/>
              <w:right w:val="single" w:sz="8" w:space="0" w:color="auto"/>
            </w:tcBorders>
            <w:shd w:val="clear" w:color="000000" w:fill="FFFFFF"/>
            <w:vAlign w:val="center"/>
            <w:hideMark/>
          </w:tcPr>
          <w:p w14:paraId="4EE08FC7"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Dirección</w:t>
            </w:r>
          </w:p>
        </w:tc>
        <w:tc>
          <w:tcPr>
            <w:tcW w:w="1993" w:type="dxa"/>
            <w:tcBorders>
              <w:top w:val="nil"/>
              <w:left w:val="nil"/>
              <w:bottom w:val="single" w:sz="4" w:space="0" w:color="auto"/>
              <w:right w:val="single" w:sz="8" w:space="0" w:color="auto"/>
            </w:tcBorders>
            <w:shd w:val="clear" w:color="000000" w:fill="FFFFFF"/>
            <w:vAlign w:val="center"/>
            <w:hideMark/>
          </w:tcPr>
          <w:p w14:paraId="17F8A654"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Genérico para EB</w:t>
            </w:r>
          </w:p>
        </w:tc>
        <w:tc>
          <w:tcPr>
            <w:tcW w:w="1200" w:type="dxa"/>
            <w:tcBorders>
              <w:top w:val="nil"/>
              <w:left w:val="nil"/>
              <w:bottom w:val="single" w:sz="4" w:space="0" w:color="auto"/>
              <w:right w:val="single" w:sz="8" w:space="0" w:color="auto"/>
            </w:tcBorders>
            <w:shd w:val="clear" w:color="000000" w:fill="FFFFFF"/>
            <w:vAlign w:val="center"/>
            <w:hideMark/>
          </w:tcPr>
          <w:p w14:paraId="3911A09C"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M3. Rúbrica</w:t>
            </w:r>
          </w:p>
        </w:tc>
        <w:tc>
          <w:tcPr>
            <w:tcW w:w="926" w:type="dxa"/>
            <w:tcBorders>
              <w:top w:val="nil"/>
              <w:left w:val="nil"/>
              <w:bottom w:val="single" w:sz="4" w:space="0" w:color="auto"/>
              <w:right w:val="single" w:sz="8" w:space="0" w:color="auto"/>
            </w:tcBorders>
            <w:shd w:val="clear" w:color="000000" w:fill="FFFFFF"/>
            <w:noWrap/>
            <w:vAlign w:val="bottom"/>
            <w:hideMark/>
          </w:tcPr>
          <w:p w14:paraId="744B4E12"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1</w:t>
            </w:r>
          </w:p>
        </w:tc>
        <w:tc>
          <w:tcPr>
            <w:tcW w:w="903" w:type="dxa"/>
            <w:vMerge/>
            <w:tcBorders>
              <w:top w:val="nil"/>
              <w:left w:val="single" w:sz="8" w:space="0" w:color="auto"/>
              <w:bottom w:val="single" w:sz="8" w:space="0" w:color="000000"/>
              <w:right w:val="single" w:sz="8" w:space="0" w:color="auto"/>
            </w:tcBorders>
            <w:vAlign w:val="center"/>
            <w:hideMark/>
          </w:tcPr>
          <w:p w14:paraId="07FEFABC"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0DF20C8D" w14:textId="77777777" w:rsidTr="00943101">
        <w:trPr>
          <w:trHeight w:val="465"/>
        </w:trPr>
        <w:tc>
          <w:tcPr>
            <w:tcW w:w="1187" w:type="dxa"/>
            <w:vMerge/>
            <w:tcBorders>
              <w:top w:val="nil"/>
              <w:left w:val="single" w:sz="8" w:space="0" w:color="auto"/>
              <w:bottom w:val="single" w:sz="8" w:space="0" w:color="000000"/>
              <w:right w:val="single" w:sz="8" w:space="0" w:color="auto"/>
            </w:tcBorders>
            <w:vAlign w:val="center"/>
            <w:hideMark/>
          </w:tcPr>
          <w:p w14:paraId="14D95681"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tcBorders>
              <w:top w:val="nil"/>
              <w:left w:val="single" w:sz="8" w:space="0" w:color="auto"/>
              <w:bottom w:val="single" w:sz="8" w:space="0" w:color="000000"/>
              <w:right w:val="single" w:sz="8" w:space="0" w:color="auto"/>
            </w:tcBorders>
            <w:vAlign w:val="center"/>
            <w:hideMark/>
          </w:tcPr>
          <w:p w14:paraId="70D84164"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179" w:type="dxa"/>
            <w:tcBorders>
              <w:top w:val="nil"/>
              <w:left w:val="nil"/>
              <w:bottom w:val="single" w:sz="8" w:space="0" w:color="auto"/>
              <w:right w:val="single" w:sz="8" w:space="0" w:color="auto"/>
            </w:tcBorders>
            <w:shd w:val="clear" w:color="000000" w:fill="FFFFFF"/>
            <w:vAlign w:val="center"/>
            <w:hideMark/>
          </w:tcPr>
          <w:p w14:paraId="335191D0"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Supervisión</w:t>
            </w:r>
          </w:p>
        </w:tc>
        <w:tc>
          <w:tcPr>
            <w:tcW w:w="1993" w:type="dxa"/>
            <w:tcBorders>
              <w:top w:val="nil"/>
              <w:left w:val="nil"/>
              <w:bottom w:val="single" w:sz="8" w:space="0" w:color="auto"/>
              <w:right w:val="single" w:sz="8" w:space="0" w:color="auto"/>
            </w:tcBorders>
            <w:shd w:val="clear" w:color="000000" w:fill="FFFFFF"/>
            <w:vAlign w:val="center"/>
            <w:hideMark/>
          </w:tcPr>
          <w:p w14:paraId="5B53B566"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Genérico para EB</w:t>
            </w:r>
          </w:p>
        </w:tc>
        <w:tc>
          <w:tcPr>
            <w:tcW w:w="1200" w:type="dxa"/>
            <w:tcBorders>
              <w:top w:val="nil"/>
              <w:left w:val="nil"/>
              <w:bottom w:val="single" w:sz="8" w:space="0" w:color="auto"/>
              <w:right w:val="single" w:sz="8" w:space="0" w:color="auto"/>
            </w:tcBorders>
            <w:shd w:val="clear" w:color="000000" w:fill="FFFFFF"/>
            <w:vAlign w:val="center"/>
            <w:hideMark/>
          </w:tcPr>
          <w:p w14:paraId="3562E5EB"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M3. Rúbrica</w:t>
            </w:r>
          </w:p>
        </w:tc>
        <w:tc>
          <w:tcPr>
            <w:tcW w:w="926" w:type="dxa"/>
            <w:tcBorders>
              <w:top w:val="nil"/>
              <w:left w:val="nil"/>
              <w:bottom w:val="single" w:sz="8" w:space="0" w:color="auto"/>
              <w:right w:val="single" w:sz="8" w:space="0" w:color="auto"/>
            </w:tcBorders>
            <w:shd w:val="clear" w:color="000000" w:fill="FFFFFF"/>
            <w:noWrap/>
            <w:vAlign w:val="bottom"/>
            <w:hideMark/>
          </w:tcPr>
          <w:p w14:paraId="2E1B365F"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1</w:t>
            </w:r>
          </w:p>
        </w:tc>
        <w:tc>
          <w:tcPr>
            <w:tcW w:w="903" w:type="dxa"/>
            <w:vMerge/>
            <w:tcBorders>
              <w:top w:val="nil"/>
              <w:left w:val="single" w:sz="8" w:space="0" w:color="auto"/>
              <w:bottom w:val="single" w:sz="8" w:space="0" w:color="000000"/>
              <w:right w:val="single" w:sz="8" w:space="0" w:color="auto"/>
            </w:tcBorders>
            <w:vAlign w:val="center"/>
            <w:hideMark/>
          </w:tcPr>
          <w:p w14:paraId="6501B7B8"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18CE9DC8" w14:textId="77777777" w:rsidTr="00943101">
        <w:trPr>
          <w:trHeight w:val="300"/>
        </w:trPr>
        <w:tc>
          <w:tcPr>
            <w:tcW w:w="7958" w:type="dxa"/>
            <w:gridSpan w:val="6"/>
            <w:tcBorders>
              <w:top w:val="nil"/>
              <w:left w:val="single" w:sz="4" w:space="0" w:color="auto"/>
              <w:bottom w:val="single" w:sz="4" w:space="0" w:color="auto"/>
              <w:right w:val="single" w:sz="4" w:space="0" w:color="000000"/>
            </w:tcBorders>
            <w:shd w:val="clear" w:color="000000" w:fill="800000"/>
            <w:noWrap/>
            <w:vAlign w:val="bottom"/>
            <w:hideMark/>
          </w:tcPr>
          <w:p w14:paraId="19D8369F" w14:textId="77777777" w:rsidR="00475F57" w:rsidRPr="004C155F" w:rsidRDefault="00475F57" w:rsidP="00943101">
            <w:pPr>
              <w:spacing w:after="0" w:line="240" w:lineRule="auto"/>
              <w:jc w:val="center"/>
              <w:rPr>
                <w:rFonts w:ascii="Montserrat" w:eastAsia="Times New Roman" w:hAnsi="Montserrat" w:cs="Times New Roman"/>
                <w:b/>
                <w:bCs/>
                <w:color w:val="FFFFFF"/>
                <w:sz w:val="12"/>
                <w:szCs w:val="12"/>
                <w:lang w:eastAsia="es-MX"/>
              </w:rPr>
            </w:pPr>
            <w:proofErr w:type="gramStart"/>
            <w:r w:rsidRPr="004C155F">
              <w:rPr>
                <w:rFonts w:ascii="Montserrat" w:eastAsia="Times New Roman" w:hAnsi="Montserrat" w:cs="Times New Roman"/>
                <w:b/>
                <w:bCs/>
                <w:color w:val="FFFFFF"/>
                <w:sz w:val="12"/>
                <w:szCs w:val="12"/>
                <w:lang w:eastAsia="es-MX"/>
              </w:rPr>
              <w:t>Total</w:t>
            </w:r>
            <w:proofErr w:type="gramEnd"/>
            <w:r w:rsidRPr="004C155F">
              <w:rPr>
                <w:rFonts w:ascii="Montserrat" w:eastAsia="Times New Roman" w:hAnsi="Montserrat" w:cs="Times New Roman"/>
                <w:b/>
                <w:bCs/>
                <w:color w:val="FFFFFF"/>
                <w:sz w:val="12"/>
                <w:szCs w:val="12"/>
                <w:lang w:eastAsia="es-MX"/>
              </w:rPr>
              <w:t xml:space="preserve"> de Instrumentos SISAP para </w:t>
            </w:r>
            <w:proofErr w:type="spellStart"/>
            <w:r w:rsidRPr="004C155F">
              <w:rPr>
                <w:rFonts w:ascii="Montserrat" w:eastAsia="Times New Roman" w:hAnsi="Montserrat" w:cs="Times New Roman"/>
                <w:b/>
                <w:bCs/>
                <w:color w:val="FFFFFF"/>
                <w:sz w:val="12"/>
                <w:szCs w:val="12"/>
                <w:lang w:eastAsia="es-MX"/>
              </w:rPr>
              <w:t>Educacion</w:t>
            </w:r>
            <w:proofErr w:type="spellEnd"/>
            <w:r w:rsidRPr="004C155F">
              <w:rPr>
                <w:rFonts w:ascii="Montserrat" w:eastAsia="Times New Roman" w:hAnsi="Montserrat" w:cs="Times New Roman"/>
                <w:b/>
                <w:bCs/>
                <w:color w:val="FFFFFF"/>
                <w:sz w:val="12"/>
                <w:szCs w:val="12"/>
                <w:lang w:eastAsia="es-MX"/>
              </w:rPr>
              <w:t xml:space="preserve"> Básica </w:t>
            </w:r>
          </w:p>
        </w:tc>
        <w:tc>
          <w:tcPr>
            <w:tcW w:w="903" w:type="dxa"/>
            <w:tcBorders>
              <w:top w:val="nil"/>
              <w:left w:val="nil"/>
              <w:bottom w:val="single" w:sz="4" w:space="0" w:color="auto"/>
              <w:right w:val="single" w:sz="4" w:space="0" w:color="auto"/>
            </w:tcBorders>
            <w:shd w:val="clear" w:color="000000" w:fill="800000"/>
            <w:noWrap/>
            <w:vAlign w:val="bottom"/>
            <w:hideMark/>
          </w:tcPr>
          <w:p w14:paraId="16B42A7C" w14:textId="77777777" w:rsidR="00475F57" w:rsidRPr="004C155F" w:rsidRDefault="00475F57" w:rsidP="00943101">
            <w:pPr>
              <w:spacing w:after="0" w:line="240" w:lineRule="auto"/>
              <w:jc w:val="center"/>
              <w:rPr>
                <w:rFonts w:ascii="Montserrat" w:eastAsia="Times New Roman" w:hAnsi="Montserrat" w:cs="Times New Roman"/>
                <w:b/>
                <w:bCs/>
                <w:color w:val="FFFFFF"/>
                <w:sz w:val="12"/>
                <w:szCs w:val="12"/>
                <w:lang w:eastAsia="es-MX"/>
              </w:rPr>
            </w:pPr>
            <w:r w:rsidRPr="004C155F">
              <w:rPr>
                <w:rFonts w:ascii="Montserrat" w:eastAsia="Times New Roman" w:hAnsi="Montserrat" w:cs="Times New Roman"/>
                <w:b/>
                <w:bCs/>
                <w:color w:val="FFFFFF"/>
                <w:sz w:val="12"/>
                <w:szCs w:val="12"/>
                <w:lang w:eastAsia="es-MX"/>
              </w:rPr>
              <w:t>52</w:t>
            </w:r>
          </w:p>
        </w:tc>
      </w:tr>
      <w:bookmarkEnd w:id="557"/>
    </w:tbl>
    <w:p w14:paraId="4987C71D" w14:textId="37BA7F4E" w:rsidR="00475F57" w:rsidRDefault="00475F57" w:rsidP="00475F57"/>
    <w:tbl>
      <w:tblPr>
        <w:tblStyle w:val="Tablaconcuadrcula"/>
        <w:tblW w:w="0" w:type="auto"/>
        <w:tblLook w:val="04A0" w:firstRow="1" w:lastRow="0" w:firstColumn="1" w:lastColumn="0" w:noHBand="0" w:noVBand="1"/>
      </w:tblPr>
      <w:tblGrid>
        <w:gridCol w:w="1666"/>
        <w:gridCol w:w="2260"/>
        <w:gridCol w:w="2306"/>
        <w:gridCol w:w="2596"/>
      </w:tblGrid>
      <w:tr w:rsidR="00A9555A" w:rsidRPr="006D475F" w14:paraId="762B0BE7" w14:textId="77777777" w:rsidTr="0035351E">
        <w:tc>
          <w:tcPr>
            <w:tcW w:w="10485" w:type="dxa"/>
            <w:gridSpan w:val="4"/>
            <w:shd w:val="clear" w:color="auto" w:fill="385623" w:themeFill="accent6" w:themeFillShade="80"/>
            <w:vAlign w:val="center"/>
          </w:tcPr>
          <w:p w14:paraId="25FD0163" w14:textId="77777777" w:rsidR="00A9555A" w:rsidRPr="006D475F" w:rsidRDefault="00A9555A" w:rsidP="0035351E">
            <w:pPr>
              <w:ind w:right="79"/>
              <w:jc w:val="center"/>
              <w:rPr>
                <w:rFonts w:ascii="Arial" w:eastAsia="Arial" w:hAnsi="Arial" w:cs="Arial"/>
                <w:color w:val="FFFFFF" w:themeColor="background1"/>
              </w:rPr>
            </w:pPr>
            <w:r w:rsidRPr="006D475F">
              <w:rPr>
                <w:rFonts w:ascii="Arial" w:eastAsia="Arial" w:hAnsi="Arial" w:cs="Arial"/>
                <w:color w:val="FFFFFF" w:themeColor="background1"/>
              </w:rPr>
              <w:t>Educación Básica</w:t>
            </w:r>
          </w:p>
        </w:tc>
      </w:tr>
      <w:tr w:rsidR="00A9555A" w:rsidRPr="006D475F" w14:paraId="72B5FF22" w14:textId="77777777" w:rsidTr="0035351E">
        <w:tc>
          <w:tcPr>
            <w:tcW w:w="1696" w:type="dxa"/>
            <w:shd w:val="clear" w:color="auto" w:fill="385623" w:themeFill="accent6" w:themeFillShade="80"/>
            <w:vAlign w:val="center"/>
          </w:tcPr>
          <w:p w14:paraId="6C748E0F" w14:textId="77777777" w:rsidR="00A9555A" w:rsidRPr="006D475F" w:rsidRDefault="00A9555A" w:rsidP="0035351E">
            <w:pPr>
              <w:ind w:right="79"/>
              <w:jc w:val="both"/>
              <w:rPr>
                <w:rFonts w:ascii="Arial" w:eastAsia="Arial" w:hAnsi="Arial" w:cs="Arial"/>
                <w:color w:val="FFFFFF" w:themeColor="background1"/>
              </w:rPr>
            </w:pPr>
            <w:r w:rsidRPr="006D475F">
              <w:rPr>
                <w:rFonts w:ascii="Arial" w:eastAsia="Arial" w:hAnsi="Arial" w:cs="Arial"/>
                <w:color w:val="FFFFFF" w:themeColor="background1"/>
              </w:rPr>
              <w:t>Enfoque metodológico</w:t>
            </w:r>
          </w:p>
        </w:tc>
        <w:tc>
          <w:tcPr>
            <w:tcW w:w="2835" w:type="dxa"/>
            <w:shd w:val="clear" w:color="auto" w:fill="385623" w:themeFill="accent6" w:themeFillShade="80"/>
            <w:vAlign w:val="center"/>
          </w:tcPr>
          <w:p w14:paraId="4E7ABA14" w14:textId="77777777" w:rsidR="00A9555A" w:rsidRPr="006D475F" w:rsidRDefault="00A9555A" w:rsidP="0035351E">
            <w:pPr>
              <w:ind w:right="79"/>
              <w:jc w:val="both"/>
              <w:rPr>
                <w:rFonts w:ascii="Arial" w:eastAsia="Arial" w:hAnsi="Arial" w:cs="Arial"/>
                <w:color w:val="FFFFFF" w:themeColor="background1"/>
              </w:rPr>
            </w:pPr>
            <w:r w:rsidRPr="006D475F">
              <w:rPr>
                <w:rFonts w:ascii="Arial" w:eastAsia="Arial" w:hAnsi="Arial" w:cs="Arial"/>
                <w:color w:val="FFFFFF" w:themeColor="background1"/>
              </w:rPr>
              <w:t>Proceso de selección</w:t>
            </w:r>
          </w:p>
        </w:tc>
        <w:tc>
          <w:tcPr>
            <w:tcW w:w="2694" w:type="dxa"/>
            <w:shd w:val="clear" w:color="auto" w:fill="385623" w:themeFill="accent6" w:themeFillShade="80"/>
            <w:vAlign w:val="center"/>
          </w:tcPr>
          <w:p w14:paraId="55416901" w14:textId="77777777" w:rsidR="00A9555A" w:rsidRPr="006D475F" w:rsidRDefault="00A9555A" w:rsidP="0035351E">
            <w:pPr>
              <w:ind w:right="79"/>
              <w:jc w:val="both"/>
              <w:rPr>
                <w:rFonts w:ascii="Arial" w:eastAsia="Arial" w:hAnsi="Arial" w:cs="Arial"/>
                <w:color w:val="FFFFFF" w:themeColor="background1"/>
              </w:rPr>
            </w:pPr>
            <w:r w:rsidRPr="006D475F">
              <w:rPr>
                <w:rFonts w:ascii="Arial" w:eastAsia="Arial" w:hAnsi="Arial" w:cs="Arial"/>
                <w:color w:val="FFFFFF" w:themeColor="background1"/>
              </w:rPr>
              <w:t>Instrumento</w:t>
            </w:r>
          </w:p>
        </w:tc>
        <w:tc>
          <w:tcPr>
            <w:tcW w:w="3260" w:type="dxa"/>
            <w:shd w:val="clear" w:color="auto" w:fill="385623" w:themeFill="accent6" w:themeFillShade="80"/>
            <w:vAlign w:val="center"/>
          </w:tcPr>
          <w:p w14:paraId="4966401A" w14:textId="77777777" w:rsidR="00A9555A" w:rsidRPr="006D475F" w:rsidRDefault="00A9555A" w:rsidP="0035351E">
            <w:pPr>
              <w:ind w:right="79"/>
              <w:jc w:val="both"/>
              <w:rPr>
                <w:rFonts w:ascii="Arial" w:eastAsia="Arial" w:hAnsi="Arial" w:cs="Arial"/>
                <w:color w:val="FFFFFF" w:themeColor="background1"/>
              </w:rPr>
            </w:pPr>
            <w:r w:rsidRPr="006D475F">
              <w:rPr>
                <w:rFonts w:ascii="Arial" w:eastAsia="Arial" w:hAnsi="Arial" w:cs="Arial"/>
                <w:color w:val="FFFFFF" w:themeColor="background1"/>
              </w:rPr>
              <w:t>Niveles de desagregación</w:t>
            </w:r>
          </w:p>
        </w:tc>
      </w:tr>
      <w:tr w:rsidR="00A9555A" w:rsidRPr="006D475F" w14:paraId="332461C6" w14:textId="77777777" w:rsidTr="0035351E">
        <w:tc>
          <w:tcPr>
            <w:tcW w:w="1696" w:type="dxa"/>
            <w:vMerge w:val="restart"/>
            <w:vAlign w:val="center"/>
          </w:tcPr>
          <w:p w14:paraId="4B09A573" w14:textId="77777777" w:rsidR="00A9555A" w:rsidRPr="006D475F" w:rsidRDefault="00A9555A" w:rsidP="0035351E">
            <w:pPr>
              <w:ind w:right="79"/>
              <w:jc w:val="both"/>
              <w:rPr>
                <w:rFonts w:ascii="Arial" w:eastAsia="Arial" w:hAnsi="Arial" w:cs="Arial"/>
              </w:rPr>
            </w:pPr>
            <w:r w:rsidRPr="006D475F">
              <w:rPr>
                <w:rFonts w:ascii="Arial" w:eastAsia="Arial" w:hAnsi="Arial" w:cs="Arial"/>
              </w:rPr>
              <w:t>Modelos de Diagnóstico Cognitivo</w:t>
            </w:r>
          </w:p>
        </w:tc>
        <w:tc>
          <w:tcPr>
            <w:tcW w:w="2835" w:type="dxa"/>
            <w:vMerge w:val="restart"/>
            <w:vAlign w:val="center"/>
          </w:tcPr>
          <w:p w14:paraId="4C1D0E69" w14:textId="77777777" w:rsidR="00A9555A" w:rsidRPr="006D475F" w:rsidRDefault="00A9555A" w:rsidP="0035351E">
            <w:pPr>
              <w:ind w:right="79"/>
              <w:jc w:val="both"/>
              <w:rPr>
                <w:rFonts w:ascii="Arial" w:eastAsia="Arial" w:hAnsi="Arial" w:cs="Arial"/>
              </w:rPr>
            </w:pPr>
            <w:r w:rsidRPr="00C86A40">
              <w:rPr>
                <w:rFonts w:ascii="Arial" w:eastAsia="Arial" w:hAnsi="Arial" w:cs="Arial"/>
                <w:b/>
                <w:bCs/>
              </w:rPr>
              <w:t>Admisión</w:t>
            </w:r>
            <w:r w:rsidRPr="006D475F">
              <w:rPr>
                <w:rFonts w:ascii="Arial" w:eastAsia="Arial" w:hAnsi="Arial" w:cs="Arial"/>
              </w:rPr>
              <w:t xml:space="preserve"> a funciones Docente y técnico docente</w:t>
            </w:r>
          </w:p>
        </w:tc>
        <w:tc>
          <w:tcPr>
            <w:tcW w:w="2694" w:type="dxa"/>
            <w:vAlign w:val="center"/>
          </w:tcPr>
          <w:p w14:paraId="11BE9FA0" w14:textId="77777777" w:rsidR="00A9555A" w:rsidRPr="006D475F" w:rsidRDefault="00A9555A" w:rsidP="0035351E">
            <w:pPr>
              <w:ind w:right="79"/>
              <w:jc w:val="both"/>
              <w:rPr>
                <w:rFonts w:ascii="Arial" w:eastAsia="Arial" w:hAnsi="Arial" w:cs="Arial"/>
              </w:rPr>
            </w:pPr>
            <w:r w:rsidRPr="006D475F">
              <w:rPr>
                <w:rFonts w:ascii="Arial" w:eastAsia="Arial" w:hAnsi="Arial" w:cs="Arial"/>
              </w:rPr>
              <w:t>Examen de acreditación Curso</w:t>
            </w:r>
          </w:p>
        </w:tc>
        <w:tc>
          <w:tcPr>
            <w:tcW w:w="3260" w:type="dxa"/>
            <w:vAlign w:val="center"/>
          </w:tcPr>
          <w:p w14:paraId="58FE698E" w14:textId="77777777" w:rsidR="00A9555A" w:rsidRPr="006D475F" w:rsidRDefault="00A9555A" w:rsidP="0035351E">
            <w:pPr>
              <w:ind w:right="79"/>
              <w:jc w:val="both"/>
              <w:rPr>
                <w:rFonts w:ascii="Arial" w:eastAsia="Arial" w:hAnsi="Arial" w:cs="Arial"/>
              </w:rPr>
            </w:pPr>
            <w:r>
              <w:rPr>
                <w:rFonts w:ascii="Arial" w:eastAsia="Arial" w:hAnsi="Arial" w:cs="Arial"/>
              </w:rPr>
              <w:t>Instrumento genérico.</w:t>
            </w:r>
          </w:p>
        </w:tc>
      </w:tr>
      <w:tr w:rsidR="00A9555A" w:rsidRPr="006D475F" w14:paraId="1E8C98C5" w14:textId="77777777" w:rsidTr="0035351E">
        <w:tc>
          <w:tcPr>
            <w:tcW w:w="1696" w:type="dxa"/>
            <w:vMerge/>
            <w:vAlign w:val="center"/>
          </w:tcPr>
          <w:p w14:paraId="15C7C612" w14:textId="77777777" w:rsidR="00A9555A" w:rsidRPr="006D475F" w:rsidRDefault="00A9555A" w:rsidP="0035351E">
            <w:pPr>
              <w:ind w:right="79"/>
              <w:jc w:val="both"/>
              <w:rPr>
                <w:rFonts w:ascii="Arial" w:eastAsia="Arial" w:hAnsi="Arial" w:cs="Arial"/>
              </w:rPr>
            </w:pPr>
          </w:p>
        </w:tc>
        <w:tc>
          <w:tcPr>
            <w:tcW w:w="2835" w:type="dxa"/>
            <w:vMerge/>
            <w:vAlign w:val="center"/>
          </w:tcPr>
          <w:p w14:paraId="2C064B8D" w14:textId="77777777" w:rsidR="00A9555A" w:rsidRPr="006D475F" w:rsidRDefault="00A9555A" w:rsidP="0035351E">
            <w:pPr>
              <w:ind w:right="79"/>
              <w:jc w:val="both"/>
              <w:rPr>
                <w:rFonts w:ascii="Arial" w:eastAsia="Arial" w:hAnsi="Arial" w:cs="Arial"/>
              </w:rPr>
            </w:pPr>
          </w:p>
        </w:tc>
        <w:tc>
          <w:tcPr>
            <w:tcW w:w="2694" w:type="dxa"/>
            <w:vAlign w:val="center"/>
          </w:tcPr>
          <w:p w14:paraId="088D1DBE" w14:textId="77777777" w:rsidR="00A9555A" w:rsidRPr="006D475F" w:rsidRDefault="00A9555A" w:rsidP="0035351E">
            <w:pPr>
              <w:ind w:right="79"/>
              <w:jc w:val="both"/>
              <w:rPr>
                <w:rFonts w:ascii="Arial" w:eastAsia="Arial" w:hAnsi="Arial" w:cs="Arial"/>
              </w:rPr>
            </w:pPr>
            <w:r w:rsidRPr="006D475F">
              <w:rPr>
                <w:rFonts w:ascii="Arial" w:eastAsia="Arial" w:hAnsi="Arial" w:cs="Arial"/>
              </w:rPr>
              <w:t>Instrumento de valoración de conocimientos y aptitudes</w:t>
            </w:r>
          </w:p>
        </w:tc>
        <w:tc>
          <w:tcPr>
            <w:tcW w:w="3260" w:type="dxa"/>
            <w:vAlign w:val="center"/>
          </w:tcPr>
          <w:p w14:paraId="28BABA5F" w14:textId="77777777" w:rsidR="00A9555A" w:rsidRPr="006D475F" w:rsidRDefault="00A9555A" w:rsidP="0035351E">
            <w:pPr>
              <w:ind w:right="79"/>
              <w:jc w:val="both"/>
              <w:rPr>
                <w:rFonts w:ascii="Arial" w:eastAsia="Arial" w:hAnsi="Arial" w:cs="Arial"/>
              </w:rPr>
            </w:pPr>
            <w:r w:rsidRPr="006D475F">
              <w:rPr>
                <w:rFonts w:ascii="Arial" w:eastAsia="Arial" w:hAnsi="Arial" w:cs="Arial"/>
              </w:rPr>
              <w:t>Docentes en Educación Inicial y preescolar, Primaria, Secundaria, Secundaria Tecnológica, Educación Física, Especial y Técnicos docentes.</w:t>
            </w:r>
          </w:p>
        </w:tc>
      </w:tr>
      <w:tr w:rsidR="00A9555A" w:rsidRPr="006D475F" w14:paraId="654B8BC9" w14:textId="77777777" w:rsidTr="0035351E">
        <w:tc>
          <w:tcPr>
            <w:tcW w:w="1696" w:type="dxa"/>
            <w:vMerge/>
            <w:vAlign w:val="center"/>
          </w:tcPr>
          <w:p w14:paraId="12CD7145" w14:textId="77777777" w:rsidR="00A9555A" w:rsidRPr="006D475F" w:rsidRDefault="00A9555A" w:rsidP="0035351E">
            <w:pPr>
              <w:ind w:right="79"/>
              <w:jc w:val="both"/>
              <w:rPr>
                <w:rFonts w:ascii="Arial" w:eastAsia="Arial" w:hAnsi="Arial" w:cs="Arial"/>
              </w:rPr>
            </w:pPr>
          </w:p>
        </w:tc>
        <w:tc>
          <w:tcPr>
            <w:tcW w:w="2835" w:type="dxa"/>
            <w:vAlign w:val="center"/>
          </w:tcPr>
          <w:p w14:paraId="6E7F2447" w14:textId="77777777" w:rsidR="00A9555A" w:rsidRPr="006D475F" w:rsidRDefault="00A9555A" w:rsidP="0035351E">
            <w:pPr>
              <w:ind w:right="79"/>
              <w:jc w:val="both"/>
              <w:rPr>
                <w:rFonts w:ascii="Arial" w:eastAsia="Arial" w:hAnsi="Arial" w:cs="Arial"/>
              </w:rPr>
            </w:pPr>
            <w:r w:rsidRPr="00C86A40">
              <w:rPr>
                <w:rFonts w:ascii="Arial" w:eastAsia="Arial" w:hAnsi="Arial" w:cs="Arial"/>
                <w:b/>
                <w:bCs/>
              </w:rPr>
              <w:t>Promoción Vertical</w:t>
            </w:r>
            <w:r w:rsidRPr="006D475F">
              <w:rPr>
                <w:rFonts w:ascii="Arial" w:eastAsia="Arial" w:hAnsi="Arial" w:cs="Arial"/>
              </w:rPr>
              <w:t xml:space="preserve"> a funciones Directivas y de Supervisión</w:t>
            </w:r>
          </w:p>
        </w:tc>
        <w:tc>
          <w:tcPr>
            <w:tcW w:w="2694" w:type="dxa"/>
            <w:vAlign w:val="center"/>
          </w:tcPr>
          <w:p w14:paraId="1E9FAB2F" w14:textId="77777777" w:rsidR="00A9555A" w:rsidRPr="006D475F" w:rsidRDefault="00A9555A" w:rsidP="0035351E">
            <w:pPr>
              <w:ind w:right="79"/>
              <w:jc w:val="both"/>
              <w:rPr>
                <w:rFonts w:ascii="Arial" w:eastAsia="Arial" w:hAnsi="Arial" w:cs="Arial"/>
              </w:rPr>
            </w:pPr>
            <w:r w:rsidRPr="006D475F">
              <w:rPr>
                <w:rFonts w:ascii="Montserrat" w:eastAsia="Times New Roman" w:hAnsi="Montserrat" w:cs="Times New Roman"/>
                <w:color w:val="000000"/>
                <w:lang w:eastAsia="es-MX"/>
              </w:rPr>
              <w:t>Instrumento de valoración de conocimientos y aptitudes</w:t>
            </w:r>
          </w:p>
        </w:tc>
        <w:tc>
          <w:tcPr>
            <w:tcW w:w="3260" w:type="dxa"/>
            <w:vAlign w:val="center"/>
          </w:tcPr>
          <w:p w14:paraId="6E76F96C" w14:textId="77777777" w:rsidR="00A9555A" w:rsidRPr="006D475F" w:rsidRDefault="00A9555A" w:rsidP="0035351E">
            <w:pPr>
              <w:ind w:right="79"/>
              <w:jc w:val="both"/>
              <w:rPr>
                <w:rFonts w:ascii="Arial" w:eastAsia="Arial" w:hAnsi="Arial" w:cs="Arial"/>
              </w:rPr>
            </w:pPr>
            <w:r w:rsidRPr="006D475F">
              <w:rPr>
                <w:rFonts w:ascii="Arial" w:eastAsia="Arial" w:hAnsi="Arial" w:cs="Arial"/>
              </w:rPr>
              <w:t>Directores de Educación Inicial y preescolar, primaria, secundaria y educación Especial. Supervisores en general.</w:t>
            </w:r>
          </w:p>
        </w:tc>
      </w:tr>
      <w:tr w:rsidR="00A9555A" w:rsidRPr="006D475F" w14:paraId="671B2336" w14:textId="77777777" w:rsidTr="0035351E">
        <w:tc>
          <w:tcPr>
            <w:tcW w:w="1696" w:type="dxa"/>
            <w:vMerge/>
            <w:vAlign w:val="center"/>
          </w:tcPr>
          <w:p w14:paraId="1E3E790F" w14:textId="77777777" w:rsidR="00A9555A" w:rsidRPr="006D475F" w:rsidRDefault="00A9555A" w:rsidP="0035351E">
            <w:pPr>
              <w:ind w:right="79"/>
              <w:jc w:val="both"/>
              <w:rPr>
                <w:rFonts w:ascii="Arial" w:eastAsia="Arial" w:hAnsi="Arial" w:cs="Arial"/>
              </w:rPr>
            </w:pPr>
          </w:p>
        </w:tc>
        <w:tc>
          <w:tcPr>
            <w:tcW w:w="2835" w:type="dxa"/>
            <w:vAlign w:val="center"/>
          </w:tcPr>
          <w:p w14:paraId="5DB70286" w14:textId="77777777" w:rsidR="00A9555A" w:rsidRPr="006D475F" w:rsidRDefault="00A9555A" w:rsidP="0035351E">
            <w:pPr>
              <w:ind w:right="79"/>
              <w:jc w:val="both"/>
              <w:rPr>
                <w:rFonts w:ascii="Arial" w:eastAsia="Arial" w:hAnsi="Arial" w:cs="Arial"/>
              </w:rPr>
            </w:pPr>
            <w:r w:rsidRPr="006D475F">
              <w:rPr>
                <w:rFonts w:ascii="Arial" w:eastAsia="Arial" w:hAnsi="Arial" w:cs="Arial"/>
              </w:rPr>
              <w:t xml:space="preserve">Promoción horizontal dentro de las funciones Docente, Técnico </w:t>
            </w:r>
            <w:r w:rsidRPr="006D475F">
              <w:rPr>
                <w:rFonts w:ascii="Arial" w:eastAsia="Arial" w:hAnsi="Arial" w:cs="Arial"/>
              </w:rPr>
              <w:lastRenderedPageBreak/>
              <w:t>Docente,</w:t>
            </w:r>
            <w:r>
              <w:rPr>
                <w:rFonts w:ascii="Arial" w:eastAsia="Arial" w:hAnsi="Arial" w:cs="Arial"/>
              </w:rPr>
              <w:t xml:space="preserve"> Asesoría Técnico Pedagógica, funciones</w:t>
            </w:r>
            <w:r w:rsidRPr="006D475F">
              <w:rPr>
                <w:rFonts w:ascii="Arial" w:eastAsia="Arial" w:hAnsi="Arial" w:cs="Arial"/>
              </w:rPr>
              <w:t xml:space="preserve"> Directivas y de Supervisión.</w:t>
            </w:r>
          </w:p>
        </w:tc>
        <w:tc>
          <w:tcPr>
            <w:tcW w:w="2694" w:type="dxa"/>
            <w:vAlign w:val="center"/>
          </w:tcPr>
          <w:p w14:paraId="50E8B2DC" w14:textId="77777777" w:rsidR="00A9555A" w:rsidRPr="006D475F" w:rsidRDefault="00A9555A" w:rsidP="0035351E">
            <w:pPr>
              <w:ind w:right="79"/>
              <w:jc w:val="both"/>
              <w:rPr>
                <w:rFonts w:ascii="Arial" w:eastAsia="Arial" w:hAnsi="Arial" w:cs="Arial"/>
              </w:rPr>
            </w:pPr>
            <w:r w:rsidRPr="006D475F">
              <w:rPr>
                <w:rFonts w:ascii="Montserrat" w:eastAsia="Times New Roman" w:hAnsi="Montserrat" w:cs="Times New Roman"/>
                <w:color w:val="000000"/>
                <w:lang w:eastAsia="es-MX"/>
              </w:rPr>
              <w:lastRenderedPageBreak/>
              <w:t>Instrumentos de valoración de conocimientos y aptitudes</w:t>
            </w:r>
          </w:p>
        </w:tc>
        <w:tc>
          <w:tcPr>
            <w:tcW w:w="3260" w:type="dxa"/>
            <w:vAlign w:val="center"/>
          </w:tcPr>
          <w:p w14:paraId="0A227625" w14:textId="77777777" w:rsidR="00A9555A" w:rsidRPr="006D475F" w:rsidRDefault="00A9555A" w:rsidP="0035351E">
            <w:pPr>
              <w:ind w:right="79"/>
              <w:jc w:val="both"/>
              <w:rPr>
                <w:rFonts w:ascii="Arial" w:eastAsia="Arial" w:hAnsi="Arial" w:cs="Arial"/>
              </w:rPr>
            </w:pPr>
            <w:r>
              <w:rPr>
                <w:rFonts w:ascii="Arial" w:eastAsia="Arial" w:hAnsi="Arial" w:cs="Arial"/>
              </w:rPr>
              <w:t xml:space="preserve">Docentes y técnicos docentes de educación inicial y preescolar, primaria y secundaria </w:t>
            </w:r>
            <w:r>
              <w:rPr>
                <w:rFonts w:ascii="Arial" w:eastAsia="Arial" w:hAnsi="Arial" w:cs="Arial"/>
              </w:rPr>
              <w:lastRenderedPageBreak/>
              <w:t>(</w:t>
            </w:r>
            <w:proofErr w:type="gramStart"/>
            <w:r>
              <w:rPr>
                <w:rFonts w:ascii="Arial" w:eastAsia="Arial" w:hAnsi="Arial" w:cs="Arial"/>
              </w:rPr>
              <w:t>Español</w:t>
            </w:r>
            <w:proofErr w:type="gramEnd"/>
            <w:r>
              <w:rPr>
                <w:rFonts w:ascii="Arial" w:eastAsia="Arial" w:hAnsi="Arial" w:cs="Arial"/>
              </w:rPr>
              <w:t>, Matemáticas, Física, Química, Biología, Geografía, Historia, Formación Cívica y Ética, Tecnologías y Artística), Educación física, Educación especial e Inglés, Genérico para ATP, Genérico para Directores y Genérico para supervisores.</w:t>
            </w:r>
          </w:p>
        </w:tc>
      </w:tr>
      <w:tr w:rsidR="00A9555A" w:rsidRPr="006D475F" w14:paraId="4EFA42C7" w14:textId="77777777" w:rsidTr="0035351E">
        <w:tc>
          <w:tcPr>
            <w:tcW w:w="1696" w:type="dxa"/>
            <w:vMerge w:val="restart"/>
            <w:vAlign w:val="center"/>
          </w:tcPr>
          <w:p w14:paraId="1722AA2F" w14:textId="77777777" w:rsidR="00A9555A" w:rsidRPr="006D475F" w:rsidRDefault="00A9555A" w:rsidP="0035351E">
            <w:pPr>
              <w:ind w:right="79"/>
              <w:jc w:val="both"/>
              <w:rPr>
                <w:rFonts w:ascii="Arial" w:eastAsia="Arial" w:hAnsi="Arial" w:cs="Arial"/>
              </w:rPr>
            </w:pPr>
            <w:r w:rsidRPr="006D475F">
              <w:rPr>
                <w:rFonts w:ascii="Arial" w:eastAsia="Arial" w:hAnsi="Arial" w:cs="Arial"/>
              </w:rPr>
              <w:lastRenderedPageBreak/>
              <w:t>Modelos politómicos de la Teoría de Respuesta al Ítem</w:t>
            </w:r>
          </w:p>
        </w:tc>
        <w:tc>
          <w:tcPr>
            <w:tcW w:w="2835" w:type="dxa"/>
            <w:vAlign w:val="center"/>
          </w:tcPr>
          <w:p w14:paraId="27E77F34" w14:textId="77777777" w:rsidR="00A9555A" w:rsidRPr="006D475F" w:rsidRDefault="00A9555A" w:rsidP="0035351E">
            <w:pPr>
              <w:ind w:right="79"/>
              <w:jc w:val="both"/>
              <w:rPr>
                <w:rFonts w:ascii="Arial" w:eastAsia="Arial" w:hAnsi="Arial" w:cs="Arial"/>
              </w:rPr>
            </w:pPr>
            <w:r w:rsidRPr="006D475F">
              <w:rPr>
                <w:rFonts w:ascii="Arial" w:eastAsia="Arial" w:hAnsi="Arial" w:cs="Arial"/>
              </w:rPr>
              <w:t>Promoción Vertical a funciones Directivas y de Supervisión</w:t>
            </w:r>
          </w:p>
        </w:tc>
        <w:tc>
          <w:tcPr>
            <w:tcW w:w="2694" w:type="dxa"/>
            <w:vAlign w:val="center"/>
          </w:tcPr>
          <w:p w14:paraId="7707B538" w14:textId="77777777" w:rsidR="00A9555A" w:rsidRPr="006D475F" w:rsidRDefault="00A9555A" w:rsidP="0035351E">
            <w:pPr>
              <w:ind w:right="79"/>
              <w:jc w:val="both"/>
              <w:rPr>
                <w:rFonts w:ascii="Arial" w:eastAsia="Arial" w:hAnsi="Arial" w:cs="Arial"/>
              </w:rPr>
            </w:pPr>
            <w:r w:rsidRPr="006D475F">
              <w:rPr>
                <w:rFonts w:ascii="Montserrat" w:eastAsia="Times New Roman" w:hAnsi="Montserrat" w:cs="Times New Roman"/>
                <w:lang w:eastAsia="es-MX"/>
              </w:rPr>
              <w:t>Encuesta de percepción sobre el trabajo directivo y aportaciones al colectivo escolar</w:t>
            </w:r>
          </w:p>
        </w:tc>
        <w:tc>
          <w:tcPr>
            <w:tcW w:w="3260" w:type="dxa"/>
            <w:vAlign w:val="center"/>
          </w:tcPr>
          <w:p w14:paraId="7DC0228C" w14:textId="77777777" w:rsidR="00A9555A" w:rsidRPr="006D475F" w:rsidRDefault="00A9555A" w:rsidP="0035351E">
            <w:pPr>
              <w:ind w:right="79"/>
              <w:jc w:val="both"/>
              <w:rPr>
                <w:rFonts w:ascii="Arial" w:eastAsia="Arial" w:hAnsi="Arial" w:cs="Arial"/>
              </w:rPr>
            </w:pPr>
            <w:r w:rsidRPr="006D475F">
              <w:rPr>
                <w:rFonts w:ascii="Arial" w:eastAsia="Arial" w:hAnsi="Arial" w:cs="Arial"/>
              </w:rPr>
              <w:t>Genérico para directores y genérico para supervisores.</w:t>
            </w:r>
          </w:p>
        </w:tc>
      </w:tr>
      <w:tr w:rsidR="00A9555A" w:rsidRPr="006D475F" w14:paraId="142A5ACD" w14:textId="77777777" w:rsidTr="0035351E">
        <w:tc>
          <w:tcPr>
            <w:tcW w:w="1696" w:type="dxa"/>
            <w:vMerge/>
            <w:vAlign w:val="center"/>
          </w:tcPr>
          <w:p w14:paraId="71E0B81D" w14:textId="77777777" w:rsidR="00A9555A" w:rsidRPr="006D475F" w:rsidRDefault="00A9555A" w:rsidP="0035351E">
            <w:pPr>
              <w:ind w:right="79"/>
              <w:jc w:val="both"/>
              <w:rPr>
                <w:rFonts w:ascii="Arial" w:eastAsia="Arial" w:hAnsi="Arial" w:cs="Arial"/>
              </w:rPr>
            </w:pPr>
          </w:p>
        </w:tc>
        <w:tc>
          <w:tcPr>
            <w:tcW w:w="2835" w:type="dxa"/>
            <w:vAlign w:val="center"/>
          </w:tcPr>
          <w:p w14:paraId="550418FC" w14:textId="77777777" w:rsidR="00A9555A" w:rsidRPr="006D475F" w:rsidRDefault="00A9555A" w:rsidP="0035351E">
            <w:pPr>
              <w:ind w:right="79"/>
              <w:jc w:val="both"/>
              <w:rPr>
                <w:rFonts w:ascii="Arial" w:eastAsia="Arial" w:hAnsi="Arial" w:cs="Arial"/>
              </w:rPr>
            </w:pPr>
            <w:r w:rsidRPr="006D475F">
              <w:rPr>
                <w:rFonts w:ascii="Arial" w:eastAsia="Arial" w:hAnsi="Arial" w:cs="Arial"/>
              </w:rPr>
              <w:t>Promoción horizontal dentro de las funciones Docente, Técnico Docente,</w:t>
            </w:r>
            <w:r>
              <w:rPr>
                <w:rFonts w:ascii="Arial" w:eastAsia="Arial" w:hAnsi="Arial" w:cs="Arial"/>
              </w:rPr>
              <w:t xml:space="preserve"> Asesoría Técnico Pedagógica, funciones</w:t>
            </w:r>
            <w:r w:rsidRPr="006D475F">
              <w:rPr>
                <w:rFonts w:ascii="Arial" w:eastAsia="Arial" w:hAnsi="Arial" w:cs="Arial"/>
              </w:rPr>
              <w:t xml:space="preserve"> Directivas y de Supervisión.</w:t>
            </w:r>
          </w:p>
        </w:tc>
        <w:tc>
          <w:tcPr>
            <w:tcW w:w="2694" w:type="dxa"/>
            <w:vAlign w:val="center"/>
          </w:tcPr>
          <w:p w14:paraId="193F5D7B" w14:textId="77777777" w:rsidR="00A9555A" w:rsidRPr="006D475F" w:rsidRDefault="00A9555A" w:rsidP="0035351E">
            <w:pPr>
              <w:ind w:right="79"/>
              <w:jc w:val="both"/>
              <w:rPr>
                <w:rFonts w:ascii="Arial" w:eastAsia="Arial" w:hAnsi="Arial" w:cs="Arial"/>
              </w:rPr>
            </w:pPr>
            <w:r w:rsidRPr="00161436">
              <w:rPr>
                <w:rFonts w:ascii="Montserrat" w:eastAsia="Times New Roman" w:hAnsi="Montserrat" w:cs="Times New Roman"/>
                <w:color w:val="000000"/>
                <w:sz w:val="20"/>
                <w:szCs w:val="20"/>
                <w:lang w:eastAsia="es-MX"/>
              </w:rPr>
              <w:t>Cuestionario de habilidades socioemocionales</w:t>
            </w:r>
          </w:p>
        </w:tc>
        <w:tc>
          <w:tcPr>
            <w:tcW w:w="3260" w:type="dxa"/>
            <w:vAlign w:val="center"/>
          </w:tcPr>
          <w:p w14:paraId="2EF1FAAC" w14:textId="77777777" w:rsidR="00A9555A" w:rsidRPr="006D475F" w:rsidRDefault="00A9555A" w:rsidP="0035351E">
            <w:pPr>
              <w:ind w:right="79"/>
              <w:jc w:val="both"/>
              <w:rPr>
                <w:rFonts w:ascii="Arial" w:eastAsia="Arial" w:hAnsi="Arial" w:cs="Arial"/>
              </w:rPr>
            </w:pPr>
            <w:r>
              <w:rPr>
                <w:rFonts w:ascii="Arial" w:eastAsia="Arial" w:hAnsi="Arial" w:cs="Arial"/>
              </w:rPr>
              <w:t>Genérico para docentes y técnicos docentes, Genérico para ATP, Genérico para Dirección, Genérico para Supervisión</w:t>
            </w:r>
          </w:p>
        </w:tc>
      </w:tr>
      <w:tr w:rsidR="00A9555A" w:rsidRPr="006D475F" w14:paraId="2E98AF4C" w14:textId="77777777" w:rsidTr="0035351E">
        <w:tc>
          <w:tcPr>
            <w:tcW w:w="1696" w:type="dxa"/>
            <w:vMerge w:val="restart"/>
            <w:vAlign w:val="center"/>
          </w:tcPr>
          <w:p w14:paraId="37EA146F" w14:textId="77777777" w:rsidR="00A9555A" w:rsidRPr="006D475F" w:rsidRDefault="00A9555A" w:rsidP="0035351E">
            <w:pPr>
              <w:ind w:right="79"/>
              <w:jc w:val="both"/>
              <w:rPr>
                <w:rFonts w:ascii="Arial" w:eastAsia="Arial" w:hAnsi="Arial" w:cs="Arial"/>
              </w:rPr>
            </w:pPr>
            <w:r w:rsidRPr="006D475F">
              <w:rPr>
                <w:rFonts w:ascii="Arial" w:eastAsia="Arial" w:hAnsi="Arial" w:cs="Arial"/>
              </w:rPr>
              <w:t>Rúbricas</w:t>
            </w:r>
          </w:p>
        </w:tc>
        <w:tc>
          <w:tcPr>
            <w:tcW w:w="2835" w:type="dxa"/>
            <w:vMerge w:val="restart"/>
            <w:vAlign w:val="center"/>
          </w:tcPr>
          <w:p w14:paraId="2A1EB560" w14:textId="77777777" w:rsidR="00A9555A" w:rsidRPr="006D475F" w:rsidRDefault="00A9555A" w:rsidP="0035351E">
            <w:pPr>
              <w:ind w:right="79"/>
              <w:jc w:val="both"/>
              <w:rPr>
                <w:rFonts w:ascii="Arial" w:eastAsia="Arial" w:hAnsi="Arial" w:cs="Arial"/>
              </w:rPr>
            </w:pPr>
            <w:r w:rsidRPr="006D475F">
              <w:rPr>
                <w:rFonts w:ascii="Arial" w:eastAsia="Arial" w:hAnsi="Arial" w:cs="Arial"/>
              </w:rPr>
              <w:t>Promoción horizontal dentro de las funciones Docente, Técnico Docente,</w:t>
            </w:r>
            <w:r>
              <w:rPr>
                <w:rFonts w:ascii="Arial" w:eastAsia="Arial" w:hAnsi="Arial" w:cs="Arial"/>
              </w:rPr>
              <w:t xml:space="preserve"> Asesoría Técnico Pedagógica, funciones</w:t>
            </w:r>
            <w:r w:rsidRPr="006D475F">
              <w:rPr>
                <w:rFonts w:ascii="Arial" w:eastAsia="Arial" w:hAnsi="Arial" w:cs="Arial"/>
              </w:rPr>
              <w:t xml:space="preserve"> Directivas y de Supervisión</w:t>
            </w:r>
          </w:p>
        </w:tc>
        <w:tc>
          <w:tcPr>
            <w:tcW w:w="2694" w:type="dxa"/>
            <w:vAlign w:val="center"/>
          </w:tcPr>
          <w:p w14:paraId="7720EF8D" w14:textId="77777777" w:rsidR="00A9555A" w:rsidRPr="006D475F" w:rsidRDefault="00A9555A" w:rsidP="0035351E">
            <w:pPr>
              <w:ind w:right="79"/>
              <w:jc w:val="both"/>
              <w:rPr>
                <w:rFonts w:ascii="Arial" w:eastAsia="Arial" w:hAnsi="Arial" w:cs="Arial"/>
              </w:rPr>
            </w:pPr>
            <w:r w:rsidRPr="00161436">
              <w:rPr>
                <w:rFonts w:ascii="Montserrat" w:eastAsia="Times New Roman" w:hAnsi="Montserrat" w:cs="Times New Roman"/>
                <w:color w:val="000000"/>
                <w:sz w:val="20"/>
                <w:szCs w:val="20"/>
                <w:lang w:eastAsia="es-MX"/>
              </w:rPr>
              <w:t>Proyecto de seguimiento</w:t>
            </w:r>
          </w:p>
        </w:tc>
        <w:tc>
          <w:tcPr>
            <w:tcW w:w="3260" w:type="dxa"/>
            <w:vAlign w:val="center"/>
          </w:tcPr>
          <w:p w14:paraId="4592DF98" w14:textId="77777777" w:rsidR="00A9555A" w:rsidRPr="006D475F" w:rsidRDefault="00A9555A" w:rsidP="0035351E">
            <w:pPr>
              <w:ind w:right="79"/>
              <w:jc w:val="both"/>
              <w:rPr>
                <w:rFonts w:ascii="Arial" w:eastAsia="Arial" w:hAnsi="Arial" w:cs="Arial"/>
              </w:rPr>
            </w:pPr>
            <w:r>
              <w:rPr>
                <w:rFonts w:ascii="Arial" w:eastAsia="Arial" w:hAnsi="Arial" w:cs="Arial"/>
              </w:rPr>
              <w:t>Genérico para docentes y técnicos docentes, Genérico para ATP, Genérico para Dirección, Genérico para Supervisión</w:t>
            </w:r>
          </w:p>
        </w:tc>
      </w:tr>
      <w:tr w:rsidR="00A9555A" w:rsidRPr="006D475F" w14:paraId="5649CE99" w14:textId="77777777" w:rsidTr="0035351E">
        <w:tc>
          <w:tcPr>
            <w:tcW w:w="1696" w:type="dxa"/>
            <w:vMerge/>
            <w:vAlign w:val="center"/>
          </w:tcPr>
          <w:p w14:paraId="3289D1B9" w14:textId="77777777" w:rsidR="00A9555A" w:rsidRPr="006D475F" w:rsidRDefault="00A9555A" w:rsidP="0035351E">
            <w:pPr>
              <w:ind w:right="79"/>
              <w:jc w:val="both"/>
              <w:rPr>
                <w:rFonts w:ascii="Arial" w:eastAsia="Arial" w:hAnsi="Arial" w:cs="Arial"/>
              </w:rPr>
            </w:pPr>
          </w:p>
        </w:tc>
        <w:tc>
          <w:tcPr>
            <w:tcW w:w="2835" w:type="dxa"/>
            <w:vMerge/>
            <w:vAlign w:val="center"/>
          </w:tcPr>
          <w:p w14:paraId="6C3F7B40" w14:textId="77777777" w:rsidR="00A9555A" w:rsidRPr="006D475F" w:rsidRDefault="00A9555A" w:rsidP="0035351E">
            <w:pPr>
              <w:ind w:right="79"/>
              <w:jc w:val="both"/>
              <w:rPr>
                <w:rFonts w:ascii="Arial" w:eastAsia="Arial" w:hAnsi="Arial" w:cs="Arial"/>
              </w:rPr>
            </w:pPr>
          </w:p>
        </w:tc>
        <w:tc>
          <w:tcPr>
            <w:tcW w:w="2694" w:type="dxa"/>
            <w:vAlign w:val="center"/>
          </w:tcPr>
          <w:p w14:paraId="5A68264F" w14:textId="77777777" w:rsidR="00A9555A" w:rsidRPr="006D475F" w:rsidRDefault="00A9555A" w:rsidP="0035351E">
            <w:pPr>
              <w:ind w:right="79"/>
              <w:jc w:val="both"/>
              <w:rPr>
                <w:rFonts w:ascii="Arial" w:eastAsia="Arial" w:hAnsi="Arial" w:cs="Arial"/>
              </w:rPr>
            </w:pPr>
            <w:r w:rsidRPr="00161436">
              <w:rPr>
                <w:rFonts w:ascii="Montserrat" w:eastAsia="Times New Roman" w:hAnsi="Montserrat" w:cs="Times New Roman"/>
                <w:color w:val="000000"/>
                <w:sz w:val="20"/>
                <w:szCs w:val="20"/>
                <w:lang w:eastAsia="es-MX"/>
              </w:rPr>
              <w:t>Entrevista sobre el proyecto de seguimiento</w:t>
            </w:r>
          </w:p>
        </w:tc>
        <w:tc>
          <w:tcPr>
            <w:tcW w:w="3260" w:type="dxa"/>
            <w:vAlign w:val="center"/>
          </w:tcPr>
          <w:p w14:paraId="68927971" w14:textId="77777777" w:rsidR="00A9555A" w:rsidRPr="006D475F" w:rsidRDefault="00A9555A" w:rsidP="0035351E">
            <w:pPr>
              <w:ind w:right="79"/>
              <w:jc w:val="both"/>
              <w:rPr>
                <w:rFonts w:ascii="Arial" w:eastAsia="Arial" w:hAnsi="Arial" w:cs="Arial"/>
              </w:rPr>
            </w:pPr>
            <w:r>
              <w:rPr>
                <w:rFonts w:ascii="Arial" w:eastAsia="Arial" w:hAnsi="Arial" w:cs="Arial"/>
              </w:rPr>
              <w:t>Genérico para docentes y técnicos docentes, Genérico para ATP, Genérico para Dirección, Genérico para Supervisión</w:t>
            </w:r>
          </w:p>
        </w:tc>
      </w:tr>
      <w:tr w:rsidR="00A9555A" w:rsidRPr="006D475F" w14:paraId="6D207937" w14:textId="77777777" w:rsidTr="0035351E">
        <w:tc>
          <w:tcPr>
            <w:tcW w:w="1696" w:type="dxa"/>
            <w:vMerge/>
            <w:vAlign w:val="center"/>
          </w:tcPr>
          <w:p w14:paraId="6887A8A8" w14:textId="77777777" w:rsidR="00A9555A" w:rsidRPr="006D475F" w:rsidRDefault="00A9555A" w:rsidP="0035351E">
            <w:pPr>
              <w:ind w:right="79"/>
              <w:jc w:val="both"/>
              <w:rPr>
                <w:rFonts w:ascii="Arial" w:eastAsia="Arial" w:hAnsi="Arial" w:cs="Arial"/>
              </w:rPr>
            </w:pPr>
          </w:p>
        </w:tc>
        <w:tc>
          <w:tcPr>
            <w:tcW w:w="2835" w:type="dxa"/>
            <w:vMerge/>
            <w:vAlign w:val="center"/>
          </w:tcPr>
          <w:p w14:paraId="375E3682" w14:textId="77777777" w:rsidR="00A9555A" w:rsidRPr="006D475F" w:rsidRDefault="00A9555A" w:rsidP="0035351E">
            <w:pPr>
              <w:ind w:right="79"/>
              <w:jc w:val="both"/>
              <w:rPr>
                <w:rFonts w:ascii="Arial" w:eastAsia="Arial" w:hAnsi="Arial" w:cs="Arial"/>
              </w:rPr>
            </w:pPr>
          </w:p>
        </w:tc>
        <w:tc>
          <w:tcPr>
            <w:tcW w:w="2694" w:type="dxa"/>
            <w:vAlign w:val="center"/>
          </w:tcPr>
          <w:p w14:paraId="345DEE45" w14:textId="77777777" w:rsidR="00A9555A" w:rsidRPr="006D475F" w:rsidRDefault="00A9555A" w:rsidP="0035351E">
            <w:pPr>
              <w:ind w:right="79"/>
              <w:jc w:val="both"/>
              <w:rPr>
                <w:rFonts w:ascii="Arial" w:eastAsia="Arial" w:hAnsi="Arial" w:cs="Arial"/>
              </w:rPr>
            </w:pPr>
            <w:r w:rsidRPr="00161436">
              <w:rPr>
                <w:rFonts w:ascii="Montserrat" w:eastAsia="Times New Roman" w:hAnsi="Montserrat" w:cs="Times New Roman"/>
                <w:color w:val="000000"/>
                <w:sz w:val="20"/>
                <w:szCs w:val="20"/>
                <w:lang w:eastAsia="es-MX"/>
              </w:rPr>
              <w:t>Observación de la práctica profesional</w:t>
            </w:r>
          </w:p>
        </w:tc>
        <w:tc>
          <w:tcPr>
            <w:tcW w:w="3260" w:type="dxa"/>
            <w:vAlign w:val="center"/>
          </w:tcPr>
          <w:p w14:paraId="128AAD21" w14:textId="77777777" w:rsidR="00A9555A" w:rsidRPr="006D475F" w:rsidRDefault="00A9555A" w:rsidP="0035351E">
            <w:pPr>
              <w:ind w:right="79"/>
              <w:jc w:val="both"/>
              <w:rPr>
                <w:rFonts w:ascii="Arial" w:eastAsia="Arial" w:hAnsi="Arial" w:cs="Arial"/>
              </w:rPr>
            </w:pPr>
            <w:r>
              <w:rPr>
                <w:rFonts w:ascii="Arial" w:eastAsia="Arial" w:hAnsi="Arial" w:cs="Arial"/>
              </w:rPr>
              <w:t>Genérico para docentes y técnicos docentes, Genérico para ATP, Genérico para Dirección, Genérico para Supervisión</w:t>
            </w:r>
          </w:p>
        </w:tc>
      </w:tr>
      <w:tr w:rsidR="00A9555A" w:rsidRPr="006D475F" w14:paraId="213C21B9" w14:textId="77777777" w:rsidTr="0035351E">
        <w:tc>
          <w:tcPr>
            <w:tcW w:w="1696" w:type="dxa"/>
            <w:vAlign w:val="center"/>
          </w:tcPr>
          <w:p w14:paraId="11D735F5" w14:textId="77777777" w:rsidR="00A9555A" w:rsidRPr="006D475F" w:rsidRDefault="00A9555A" w:rsidP="0035351E">
            <w:pPr>
              <w:ind w:right="79"/>
              <w:jc w:val="both"/>
              <w:rPr>
                <w:rFonts w:ascii="Arial" w:eastAsia="Arial" w:hAnsi="Arial" w:cs="Arial"/>
              </w:rPr>
            </w:pPr>
            <w:r w:rsidRPr="006D475F">
              <w:rPr>
                <w:rFonts w:ascii="Arial" w:eastAsia="Arial" w:hAnsi="Arial" w:cs="Arial"/>
              </w:rPr>
              <w:lastRenderedPageBreak/>
              <w:t>Inteligencia artificial (instrumentos cualitativos)</w:t>
            </w:r>
          </w:p>
        </w:tc>
        <w:tc>
          <w:tcPr>
            <w:tcW w:w="2835" w:type="dxa"/>
            <w:vAlign w:val="center"/>
          </w:tcPr>
          <w:p w14:paraId="083DBEF7" w14:textId="77777777" w:rsidR="00A9555A" w:rsidRPr="006D475F" w:rsidRDefault="00A9555A" w:rsidP="0035351E">
            <w:pPr>
              <w:ind w:right="79"/>
              <w:jc w:val="both"/>
              <w:rPr>
                <w:rFonts w:ascii="Arial" w:eastAsia="Arial" w:hAnsi="Arial" w:cs="Arial"/>
              </w:rPr>
            </w:pPr>
            <w:r w:rsidRPr="006D475F">
              <w:rPr>
                <w:rFonts w:ascii="Arial" w:eastAsia="Arial" w:hAnsi="Arial" w:cs="Arial"/>
              </w:rPr>
              <w:t>Promoción Vertical a funciones Directivas y de Supervisión</w:t>
            </w:r>
          </w:p>
        </w:tc>
        <w:tc>
          <w:tcPr>
            <w:tcW w:w="2694" w:type="dxa"/>
            <w:vAlign w:val="center"/>
          </w:tcPr>
          <w:p w14:paraId="43D3BDBB" w14:textId="77777777" w:rsidR="00A9555A" w:rsidRPr="006D475F" w:rsidRDefault="00A9555A" w:rsidP="0035351E">
            <w:pPr>
              <w:ind w:right="79"/>
              <w:jc w:val="both"/>
              <w:rPr>
                <w:rFonts w:ascii="Arial" w:eastAsia="Arial" w:hAnsi="Arial" w:cs="Arial"/>
              </w:rPr>
            </w:pPr>
            <w:r w:rsidRPr="00161436">
              <w:rPr>
                <w:rFonts w:ascii="Montserrat" w:eastAsia="Times New Roman" w:hAnsi="Montserrat" w:cs="Times New Roman"/>
                <w:sz w:val="20"/>
                <w:szCs w:val="20"/>
                <w:lang w:eastAsia="es-MX"/>
              </w:rPr>
              <w:t>Cuestionario de habilidades directivas</w:t>
            </w:r>
          </w:p>
        </w:tc>
        <w:tc>
          <w:tcPr>
            <w:tcW w:w="3260" w:type="dxa"/>
            <w:vAlign w:val="center"/>
          </w:tcPr>
          <w:p w14:paraId="2D228B06" w14:textId="77777777" w:rsidR="00A9555A" w:rsidRPr="006D475F" w:rsidRDefault="00A9555A" w:rsidP="0035351E">
            <w:pPr>
              <w:ind w:right="79"/>
              <w:jc w:val="both"/>
              <w:rPr>
                <w:rFonts w:ascii="Arial" w:eastAsia="Arial" w:hAnsi="Arial" w:cs="Arial"/>
              </w:rPr>
            </w:pPr>
            <w:r w:rsidRPr="006D475F">
              <w:rPr>
                <w:rFonts w:ascii="Arial" w:eastAsia="Arial" w:hAnsi="Arial" w:cs="Arial"/>
              </w:rPr>
              <w:t>Genérico para directores y genérico para supervisores.</w:t>
            </w:r>
          </w:p>
        </w:tc>
      </w:tr>
    </w:tbl>
    <w:p w14:paraId="08B29FD7" w14:textId="47AAC00A" w:rsidR="00A9555A" w:rsidRDefault="00A9555A" w:rsidP="00475F57"/>
    <w:p w14:paraId="7C961DAA" w14:textId="77777777" w:rsidR="00A9555A" w:rsidRDefault="00A9555A" w:rsidP="00475F57"/>
    <w:p w14:paraId="6D97153B" w14:textId="09100918" w:rsidR="006739A4" w:rsidRPr="003956A8" w:rsidRDefault="006739A4" w:rsidP="006739A4">
      <w:pPr>
        <w:spacing w:before="240" w:line="360" w:lineRule="auto"/>
        <w:jc w:val="both"/>
        <w:rPr>
          <w:rFonts w:ascii="Montserrat" w:eastAsia="Adobe Song Std L" w:hAnsi="Montserrat" w:hint="eastAsia"/>
          <w:sz w:val="20"/>
          <w:szCs w:val="20"/>
        </w:rPr>
      </w:pPr>
      <w:r w:rsidRPr="006233CD">
        <w:rPr>
          <w:rFonts w:ascii="Montserrat" w:eastAsia="Adobe Song Std L" w:hAnsi="Montserrat"/>
          <w:sz w:val="20"/>
          <w:szCs w:val="20"/>
        </w:rPr>
        <w:t>A su vez, en la Tabla 2 se muestra la cuantificación de los instrumentos requeridos para Educación Media Superior en los ciclos 2020-</w:t>
      </w:r>
      <w:r w:rsidRPr="003956A8">
        <w:rPr>
          <w:rFonts w:ascii="Montserrat" w:eastAsia="Adobe Song Std L" w:hAnsi="Montserrat"/>
          <w:sz w:val="20"/>
          <w:szCs w:val="20"/>
        </w:rPr>
        <w:t xml:space="preserve">2021 y 2021-2022. </w:t>
      </w:r>
    </w:p>
    <w:p w14:paraId="45E78601" w14:textId="77777777" w:rsidR="00475F57" w:rsidRDefault="00475F57" w:rsidP="00475F57"/>
    <w:tbl>
      <w:tblPr>
        <w:tblW w:w="8784" w:type="dxa"/>
        <w:tblCellMar>
          <w:left w:w="70" w:type="dxa"/>
          <w:right w:w="70" w:type="dxa"/>
        </w:tblCellMar>
        <w:tblLook w:val="04A0" w:firstRow="1" w:lastRow="0" w:firstColumn="1" w:lastColumn="0" w:noHBand="0" w:noVBand="1"/>
      </w:tblPr>
      <w:tblGrid>
        <w:gridCol w:w="901"/>
        <w:gridCol w:w="1117"/>
        <w:gridCol w:w="1016"/>
        <w:gridCol w:w="1090"/>
        <w:gridCol w:w="953"/>
        <w:gridCol w:w="953"/>
        <w:gridCol w:w="1053"/>
        <w:gridCol w:w="850"/>
        <w:gridCol w:w="851"/>
      </w:tblGrid>
      <w:tr w:rsidR="00475F57" w:rsidRPr="00956665" w14:paraId="2647A0CA" w14:textId="77777777" w:rsidTr="00943101">
        <w:trPr>
          <w:trHeight w:val="330"/>
        </w:trPr>
        <w:tc>
          <w:tcPr>
            <w:tcW w:w="8784" w:type="dxa"/>
            <w:gridSpan w:val="9"/>
            <w:tcBorders>
              <w:top w:val="single" w:sz="4" w:space="0" w:color="auto"/>
              <w:left w:val="single" w:sz="4" w:space="0" w:color="auto"/>
              <w:bottom w:val="nil"/>
              <w:right w:val="single" w:sz="4" w:space="0" w:color="000000"/>
            </w:tcBorders>
            <w:shd w:val="clear" w:color="000000" w:fill="800000"/>
            <w:vAlign w:val="center"/>
            <w:hideMark/>
          </w:tcPr>
          <w:p w14:paraId="5E0CA5F5" w14:textId="77777777" w:rsidR="00475F57" w:rsidRPr="00956665" w:rsidRDefault="00475F57" w:rsidP="00943101">
            <w:pPr>
              <w:spacing w:after="0" w:line="240" w:lineRule="auto"/>
              <w:jc w:val="center"/>
              <w:rPr>
                <w:rFonts w:ascii="Montserrat" w:eastAsia="Times New Roman" w:hAnsi="Montserrat" w:cs="Times New Roman"/>
                <w:b/>
                <w:bCs/>
                <w:color w:val="FFFFFF"/>
                <w:sz w:val="12"/>
                <w:szCs w:val="12"/>
                <w:lang w:eastAsia="es-MX"/>
              </w:rPr>
            </w:pPr>
            <w:bookmarkStart w:id="561" w:name="_Hlk28986594"/>
            <w:r w:rsidRPr="00956665">
              <w:rPr>
                <w:rFonts w:ascii="Montserrat" w:eastAsia="Times New Roman" w:hAnsi="Montserrat" w:cs="Times New Roman"/>
                <w:b/>
                <w:bCs/>
                <w:color w:val="FFFFFF"/>
                <w:sz w:val="12"/>
                <w:szCs w:val="12"/>
                <w:lang w:eastAsia="es-MX"/>
              </w:rPr>
              <w:t>Tabla 2. Instrumentos SISAP para Educación Media Superior</w:t>
            </w:r>
          </w:p>
        </w:tc>
      </w:tr>
      <w:tr w:rsidR="00475F57" w:rsidRPr="00956665" w14:paraId="2E4E2C0B" w14:textId="77777777" w:rsidTr="00943101">
        <w:trPr>
          <w:trHeight w:val="1125"/>
        </w:trPr>
        <w:tc>
          <w:tcPr>
            <w:tcW w:w="901" w:type="dxa"/>
            <w:tcBorders>
              <w:top w:val="single" w:sz="8" w:space="0" w:color="auto"/>
              <w:left w:val="single" w:sz="8" w:space="0" w:color="auto"/>
              <w:bottom w:val="single" w:sz="8" w:space="0" w:color="auto"/>
              <w:right w:val="single" w:sz="4" w:space="0" w:color="auto"/>
            </w:tcBorders>
            <w:shd w:val="clear" w:color="000000" w:fill="800000"/>
            <w:vAlign w:val="center"/>
            <w:hideMark/>
          </w:tcPr>
          <w:p w14:paraId="24F037BB" w14:textId="77777777" w:rsidR="00475F57" w:rsidRPr="00956665" w:rsidRDefault="00475F57" w:rsidP="00943101">
            <w:pPr>
              <w:spacing w:after="0" w:line="240" w:lineRule="auto"/>
              <w:jc w:val="center"/>
              <w:rPr>
                <w:rFonts w:ascii="Montserrat" w:eastAsia="Times New Roman" w:hAnsi="Montserrat" w:cs="Times New Roman"/>
                <w:b/>
                <w:bCs/>
                <w:color w:val="FFFFFF"/>
                <w:sz w:val="12"/>
                <w:szCs w:val="12"/>
                <w:lang w:eastAsia="es-MX"/>
              </w:rPr>
            </w:pPr>
            <w:r w:rsidRPr="00956665">
              <w:rPr>
                <w:rFonts w:ascii="Montserrat" w:eastAsia="Times New Roman" w:hAnsi="Montserrat" w:cs="Times New Roman"/>
                <w:b/>
                <w:bCs/>
                <w:color w:val="FFFFFF"/>
                <w:sz w:val="12"/>
                <w:szCs w:val="12"/>
                <w:lang w:eastAsia="es-MX"/>
              </w:rPr>
              <w:t>Proceso</w:t>
            </w:r>
          </w:p>
        </w:tc>
        <w:tc>
          <w:tcPr>
            <w:tcW w:w="1117" w:type="dxa"/>
            <w:tcBorders>
              <w:top w:val="single" w:sz="8" w:space="0" w:color="auto"/>
              <w:left w:val="nil"/>
              <w:bottom w:val="single" w:sz="8" w:space="0" w:color="auto"/>
              <w:right w:val="single" w:sz="4" w:space="0" w:color="auto"/>
            </w:tcBorders>
            <w:shd w:val="clear" w:color="000000" w:fill="800000"/>
            <w:vAlign w:val="center"/>
            <w:hideMark/>
          </w:tcPr>
          <w:p w14:paraId="2E96CC50" w14:textId="77777777" w:rsidR="00475F57" w:rsidRPr="00956665" w:rsidRDefault="00475F57" w:rsidP="00943101">
            <w:pPr>
              <w:spacing w:after="0" w:line="240" w:lineRule="auto"/>
              <w:jc w:val="center"/>
              <w:rPr>
                <w:rFonts w:ascii="Montserrat" w:eastAsia="Times New Roman" w:hAnsi="Montserrat" w:cs="Times New Roman"/>
                <w:b/>
                <w:bCs/>
                <w:color w:val="FFFFFF"/>
                <w:sz w:val="12"/>
                <w:szCs w:val="12"/>
                <w:lang w:eastAsia="es-MX"/>
              </w:rPr>
            </w:pPr>
            <w:r w:rsidRPr="00956665">
              <w:rPr>
                <w:rFonts w:ascii="Montserrat" w:eastAsia="Times New Roman" w:hAnsi="Montserrat" w:cs="Times New Roman"/>
                <w:b/>
                <w:bCs/>
                <w:color w:val="FFFFFF"/>
                <w:sz w:val="12"/>
                <w:szCs w:val="12"/>
                <w:lang w:eastAsia="es-MX"/>
              </w:rPr>
              <w:t>Instrumento</w:t>
            </w:r>
          </w:p>
        </w:tc>
        <w:tc>
          <w:tcPr>
            <w:tcW w:w="1016" w:type="dxa"/>
            <w:tcBorders>
              <w:top w:val="single" w:sz="8" w:space="0" w:color="auto"/>
              <w:left w:val="nil"/>
              <w:bottom w:val="single" w:sz="8" w:space="0" w:color="auto"/>
              <w:right w:val="single" w:sz="4" w:space="0" w:color="auto"/>
            </w:tcBorders>
            <w:shd w:val="clear" w:color="000000" w:fill="800000"/>
            <w:vAlign w:val="center"/>
            <w:hideMark/>
          </w:tcPr>
          <w:p w14:paraId="6A28E88F" w14:textId="77777777" w:rsidR="00475F57" w:rsidRPr="00956665" w:rsidRDefault="00475F57" w:rsidP="00943101">
            <w:pPr>
              <w:spacing w:after="0" w:line="240" w:lineRule="auto"/>
              <w:jc w:val="center"/>
              <w:rPr>
                <w:rFonts w:ascii="Montserrat" w:eastAsia="Times New Roman" w:hAnsi="Montserrat" w:cs="Times New Roman"/>
                <w:b/>
                <w:bCs/>
                <w:color w:val="FFFFFF"/>
                <w:sz w:val="12"/>
                <w:szCs w:val="12"/>
                <w:lang w:eastAsia="es-MX"/>
              </w:rPr>
            </w:pPr>
            <w:r w:rsidRPr="00956665">
              <w:rPr>
                <w:rFonts w:ascii="Montserrat" w:eastAsia="Times New Roman" w:hAnsi="Montserrat" w:cs="Times New Roman"/>
                <w:b/>
                <w:bCs/>
                <w:color w:val="FFFFFF"/>
                <w:sz w:val="12"/>
                <w:szCs w:val="12"/>
                <w:lang w:eastAsia="es-MX"/>
              </w:rPr>
              <w:t>Función</w:t>
            </w:r>
          </w:p>
        </w:tc>
        <w:tc>
          <w:tcPr>
            <w:tcW w:w="1090" w:type="dxa"/>
            <w:tcBorders>
              <w:top w:val="single" w:sz="8" w:space="0" w:color="auto"/>
              <w:left w:val="nil"/>
              <w:bottom w:val="single" w:sz="8" w:space="0" w:color="auto"/>
              <w:right w:val="single" w:sz="4" w:space="0" w:color="auto"/>
            </w:tcBorders>
            <w:shd w:val="clear" w:color="000000" w:fill="800000"/>
            <w:vAlign w:val="center"/>
            <w:hideMark/>
          </w:tcPr>
          <w:p w14:paraId="3E6EAB70" w14:textId="77777777" w:rsidR="00475F57" w:rsidRPr="00956665" w:rsidRDefault="00475F57" w:rsidP="00943101">
            <w:pPr>
              <w:spacing w:after="0" w:line="240" w:lineRule="auto"/>
              <w:jc w:val="center"/>
              <w:rPr>
                <w:rFonts w:ascii="Montserrat" w:eastAsia="Times New Roman" w:hAnsi="Montserrat" w:cs="Times New Roman"/>
                <w:b/>
                <w:bCs/>
                <w:color w:val="FFFFFF"/>
                <w:sz w:val="12"/>
                <w:szCs w:val="12"/>
                <w:lang w:eastAsia="es-MX"/>
              </w:rPr>
            </w:pPr>
            <w:r w:rsidRPr="00956665">
              <w:rPr>
                <w:rFonts w:ascii="Montserrat" w:eastAsia="Times New Roman" w:hAnsi="Montserrat" w:cs="Times New Roman"/>
                <w:b/>
                <w:bCs/>
                <w:color w:val="FFFFFF"/>
                <w:sz w:val="12"/>
                <w:szCs w:val="12"/>
                <w:lang w:eastAsia="es-MX"/>
              </w:rPr>
              <w:t xml:space="preserve">Nivel Educativo </w:t>
            </w:r>
          </w:p>
        </w:tc>
        <w:tc>
          <w:tcPr>
            <w:tcW w:w="953" w:type="dxa"/>
            <w:tcBorders>
              <w:top w:val="single" w:sz="8" w:space="0" w:color="auto"/>
              <w:left w:val="nil"/>
              <w:bottom w:val="single" w:sz="8" w:space="0" w:color="auto"/>
              <w:right w:val="single" w:sz="4" w:space="0" w:color="auto"/>
            </w:tcBorders>
            <w:shd w:val="clear" w:color="000000" w:fill="800000"/>
            <w:vAlign w:val="center"/>
            <w:hideMark/>
          </w:tcPr>
          <w:p w14:paraId="36B3BA56" w14:textId="77777777" w:rsidR="00475F57" w:rsidRPr="00956665" w:rsidRDefault="00475F57" w:rsidP="00943101">
            <w:pPr>
              <w:spacing w:after="0" w:line="240" w:lineRule="auto"/>
              <w:jc w:val="center"/>
              <w:rPr>
                <w:rFonts w:ascii="Montserrat" w:eastAsia="Times New Roman" w:hAnsi="Montserrat" w:cs="Times New Roman"/>
                <w:b/>
                <w:bCs/>
                <w:color w:val="FFFFFF"/>
                <w:sz w:val="12"/>
                <w:szCs w:val="12"/>
                <w:lang w:eastAsia="es-MX"/>
              </w:rPr>
            </w:pPr>
            <w:r w:rsidRPr="00956665">
              <w:rPr>
                <w:rFonts w:ascii="Montserrat" w:eastAsia="Times New Roman" w:hAnsi="Montserrat" w:cs="Times New Roman"/>
                <w:b/>
                <w:bCs/>
                <w:color w:val="FFFFFF"/>
                <w:sz w:val="12"/>
                <w:szCs w:val="12"/>
                <w:lang w:eastAsia="es-MX"/>
              </w:rPr>
              <w:t>Diseño y Construcción para el Ciclo 2020-2021</w:t>
            </w:r>
          </w:p>
        </w:tc>
        <w:tc>
          <w:tcPr>
            <w:tcW w:w="953" w:type="dxa"/>
            <w:tcBorders>
              <w:top w:val="single" w:sz="8" w:space="0" w:color="auto"/>
              <w:left w:val="nil"/>
              <w:bottom w:val="single" w:sz="8" w:space="0" w:color="auto"/>
              <w:right w:val="single" w:sz="4" w:space="0" w:color="auto"/>
            </w:tcBorders>
            <w:shd w:val="clear" w:color="000000" w:fill="800000"/>
            <w:vAlign w:val="center"/>
            <w:hideMark/>
          </w:tcPr>
          <w:p w14:paraId="28003622" w14:textId="77777777" w:rsidR="00475F57" w:rsidRPr="00956665" w:rsidRDefault="00475F57" w:rsidP="00943101">
            <w:pPr>
              <w:spacing w:after="0" w:line="240" w:lineRule="auto"/>
              <w:jc w:val="center"/>
              <w:rPr>
                <w:rFonts w:ascii="Montserrat" w:eastAsia="Times New Roman" w:hAnsi="Montserrat" w:cs="Times New Roman"/>
                <w:b/>
                <w:bCs/>
                <w:color w:val="FFFFFF"/>
                <w:sz w:val="12"/>
                <w:szCs w:val="12"/>
                <w:lang w:eastAsia="es-MX"/>
              </w:rPr>
            </w:pPr>
            <w:r w:rsidRPr="00956665">
              <w:rPr>
                <w:rFonts w:ascii="Montserrat" w:eastAsia="Times New Roman" w:hAnsi="Montserrat" w:cs="Times New Roman"/>
                <w:b/>
                <w:bCs/>
                <w:color w:val="FFFFFF"/>
                <w:sz w:val="12"/>
                <w:szCs w:val="12"/>
                <w:lang w:eastAsia="es-MX"/>
              </w:rPr>
              <w:t>Diseño y Construcción para el Ciclo 2021-2022</w:t>
            </w:r>
          </w:p>
        </w:tc>
        <w:tc>
          <w:tcPr>
            <w:tcW w:w="1053" w:type="dxa"/>
            <w:tcBorders>
              <w:top w:val="single" w:sz="8" w:space="0" w:color="auto"/>
              <w:left w:val="nil"/>
              <w:bottom w:val="single" w:sz="8" w:space="0" w:color="auto"/>
              <w:right w:val="single" w:sz="4" w:space="0" w:color="auto"/>
            </w:tcBorders>
            <w:shd w:val="clear" w:color="000000" w:fill="800000"/>
            <w:vAlign w:val="center"/>
            <w:hideMark/>
          </w:tcPr>
          <w:p w14:paraId="2B29755E" w14:textId="77777777" w:rsidR="00475F57" w:rsidRPr="00956665" w:rsidRDefault="00475F57" w:rsidP="00943101">
            <w:pPr>
              <w:spacing w:after="0" w:line="240" w:lineRule="auto"/>
              <w:jc w:val="center"/>
              <w:rPr>
                <w:rFonts w:ascii="Montserrat" w:eastAsia="Times New Roman" w:hAnsi="Montserrat" w:cs="Times New Roman"/>
                <w:b/>
                <w:bCs/>
                <w:color w:val="FFFFFF"/>
                <w:sz w:val="12"/>
                <w:szCs w:val="12"/>
                <w:lang w:eastAsia="es-MX"/>
              </w:rPr>
            </w:pPr>
            <w:r w:rsidRPr="00956665">
              <w:rPr>
                <w:rFonts w:ascii="Montserrat" w:eastAsia="Times New Roman" w:hAnsi="Montserrat" w:cs="Times New Roman"/>
                <w:b/>
                <w:bCs/>
                <w:color w:val="FFFFFF"/>
                <w:sz w:val="12"/>
                <w:szCs w:val="12"/>
                <w:lang w:eastAsia="es-MX"/>
              </w:rPr>
              <w:t>Metodología de Construcción</w:t>
            </w:r>
          </w:p>
        </w:tc>
        <w:tc>
          <w:tcPr>
            <w:tcW w:w="850" w:type="dxa"/>
            <w:tcBorders>
              <w:top w:val="single" w:sz="8" w:space="0" w:color="auto"/>
              <w:left w:val="nil"/>
              <w:bottom w:val="single" w:sz="8" w:space="0" w:color="auto"/>
              <w:right w:val="single" w:sz="4" w:space="0" w:color="auto"/>
            </w:tcBorders>
            <w:shd w:val="clear" w:color="000000" w:fill="800000"/>
            <w:vAlign w:val="center"/>
            <w:hideMark/>
          </w:tcPr>
          <w:p w14:paraId="708867C5" w14:textId="77777777" w:rsidR="00475F57" w:rsidRPr="00956665" w:rsidRDefault="00475F57" w:rsidP="00943101">
            <w:pPr>
              <w:spacing w:after="0" w:line="240" w:lineRule="auto"/>
              <w:jc w:val="center"/>
              <w:rPr>
                <w:rFonts w:ascii="Montserrat" w:eastAsia="Times New Roman" w:hAnsi="Montserrat" w:cs="Times New Roman"/>
                <w:b/>
                <w:bCs/>
                <w:color w:val="FFFFFF"/>
                <w:sz w:val="12"/>
                <w:szCs w:val="12"/>
                <w:lang w:eastAsia="es-MX"/>
              </w:rPr>
            </w:pPr>
            <w:r w:rsidRPr="00956665">
              <w:rPr>
                <w:rFonts w:ascii="Montserrat" w:eastAsia="Times New Roman" w:hAnsi="Montserrat" w:cs="Times New Roman"/>
                <w:b/>
                <w:bCs/>
                <w:color w:val="FFFFFF"/>
                <w:sz w:val="12"/>
                <w:szCs w:val="12"/>
                <w:lang w:eastAsia="es-MX"/>
              </w:rPr>
              <w:t>Unidades por función</w:t>
            </w:r>
          </w:p>
        </w:tc>
        <w:tc>
          <w:tcPr>
            <w:tcW w:w="851" w:type="dxa"/>
            <w:tcBorders>
              <w:top w:val="single" w:sz="8" w:space="0" w:color="auto"/>
              <w:left w:val="nil"/>
              <w:bottom w:val="single" w:sz="8" w:space="0" w:color="auto"/>
              <w:right w:val="single" w:sz="8" w:space="0" w:color="auto"/>
            </w:tcBorders>
            <w:shd w:val="clear" w:color="000000" w:fill="800000"/>
            <w:vAlign w:val="center"/>
            <w:hideMark/>
          </w:tcPr>
          <w:p w14:paraId="3C01DB7D" w14:textId="77777777" w:rsidR="00475F57" w:rsidRPr="00956665" w:rsidRDefault="00475F57" w:rsidP="00943101">
            <w:pPr>
              <w:spacing w:after="0" w:line="240" w:lineRule="auto"/>
              <w:jc w:val="center"/>
              <w:rPr>
                <w:rFonts w:ascii="Montserrat" w:eastAsia="Times New Roman" w:hAnsi="Montserrat" w:cs="Times New Roman"/>
                <w:b/>
                <w:bCs/>
                <w:color w:val="FFFFFF"/>
                <w:sz w:val="12"/>
                <w:szCs w:val="12"/>
                <w:lang w:eastAsia="es-MX"/>
              </w:rPr>
            </w:pPr>
            <w:r w:rsidRPr="00956665">
              <w:rPr>
                <w:rFonts w:ascii="Montserrat" w:eastAsia="Times New Roman" w:hAnsi="Montserrat" w:cs="Times New Roman"/>
                <w:b/>
                <w:bCs/>
                <w:color w:val="FFFFFF"/>
                <w:sz w:val="12"/>
                <w:szCs w:val="12"/>
                <w:lang w:eastAsia="es-MX"/>
              </w:rPr>
              <w:t>Unidades por proceso</w:t>
            </w:r>
          </w:p>
        </w:tc>
      </w:tr>
      <w:tr w:rsidR="00475F57" w:rsidRPr="00956665" w14:paraId="2CD75815" w14:textId="77777777" w:rsidTr="00943101">
        <w:trPr>
          <w:trHeight w:val="765"/>
        </w:trPr>
        <w:tc>
          <w:tcPr>
            <w:tcW w:w="901" w:type="dxa"/>
            <w:vMerge w:val="restart"/>
            <w:tcBorders>
              <w:top w:val="nil"/>
              <w:left w:val="single" w:sz="8" w:space="0" w:color="auto"/>
              <w:bottom w:val="single" w:sz="8" w:space="0" w:color="000000"/>
              <w:right w:val="single" w:sz="4" w:space="0" w:color="auto"/>
            </w:tcBorders>
            <w:shd w:val="clear" w:color="auto" w:fill="auto"/>
            <w:vAlign w:val="center"/>
            <w:hideMark/>
          </w:tcPr>
          <w:p w14:paraId="07FC6F7A" w14:textId="77777777" w:rsidR="00475F57" w:rsidRPr="00956665" w:rsidRDefault="00475F57" w:rsidP="00943101">
            <w:pPr>
              <w:spacing w:after="0" w:line="240" w:lineRule="auto"/>
              <w:jc w:val="center"/>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Admisión</w:t>
            </w:r>
          </w:p>
        </w:tc>
        <w:tc>
          <w:tcPr>
            <w:tcW w:w="1117" w:type="dxa"/>
            <w:tcBorders>
              <w:top w:val="nil"/>
              <w:left w:val="nil"/>
              <w:bottom w:val="single" w:sz="4" w:space="0" w:color="auto"/>
              <w:right w:val="single" w:sz="4" w:space="0" w:color="auto"/>
            </w:tcBorders>
            <w:shd w:val="clear" w:color="auto" w:fill="auto"/>
            <w:vAlign w:val="center"/>
            <w:hideMark/>
          </w:tcPr>
          <w:p w14:paraId="7A4D47C0"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Instrumento de conocimientos del modelo educativo</w:t>
            </w:r>
          </w:p>
        </w:tc>
        <w:tc>
          <w:tcPr>
            <w:tcW w:w="1016" w:type="dxa"/>
            <w:tcBorders>
              <w:top w:val="nil"/>
              <w:left w:val="nil"/>
              <w:bottom w:val="single" w:sz="4" w:space="0" w:color="auto"/>
              <w:right w:val="single" w:sz="4" w:space="0" w:color="auto"/>
            </w:tcBorders>
            <w:shd w:val="clear" w:color="auto" w:fill="auto"/>
            <w:vAlign w:val="center"/>
            <w:hideMark/>
          </w:tcPr>
          <w:p w14:paraId="01C685F1"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Docente y técnico docente</w:t>
            </w:r>
          </w:p>
        </w:tc>
        <w:tc>
          <w:tcPr>
            <w:tcW w:w="1090" w:type="dxa"/>
            <w:tcBorders>
              <w:top w:val="nil"/>
              <w:left w:val="nil"/>
              <w:bottom w:val="single" w:sz="4" w:space="0" w:color="auto"/>
              <w:right w:val="single" w:sz="4" w:space="0" w:color="auto"/>
            </w:tcBorders>
            <w:shd w:val="clear" w:color="auto" w:fill="auto"/>
            <w:vAlign w:val="center"/>
            <w:hideMark/>
          </w:tcPr>
          <w:p w14:paraId="380D2553" w14:textId="77777777" w:rsidR="00475F57" w:rsidRPr="00956665" w:rsidRDefault="00475F57" w:rsidP="00943101">
            <w:pPr>
              <w:spacing w:after="0" w:line="240" w:lineRule="auto"/>
              <w:jc w:val="center"/>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 xml:space="preserve">Genérico para Media Superior </w:t>
            </w:r>
          </w:p>
        </w:tc>
        <w:tc>
          <w:tcPr>
            <w:tcW w:w="953" w:type="dxa"/>
            <w:tcBorders>
              <w:top w:val="nil"/>
              <w:left w:val="nil"/>
              <w:bottom w:val="single" w:sz="4" w:space="0" w:color="auto"/>
              <w:right w:val="single" w:sz="4" w:space="0" w:color="auto"/>
            </w:tcBorders>
            <w:shd w:val="clear" w:color="auto" w:fill="auto"/>
            <w:vAlign w:val="center"/>
            <w:hideMark/>
          </w:tcPr>
          <w:p w14:paraId="6B5DB286"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Cambria" w:eastAsia="Times New Roman" w:hAnsi="Cambria" w:cs="Cambria"/>
                <w:color w:val="000000"/>
                <w:sz w:val="12"/>
                <w:szCs w:val="12"/>
                <w:lang w:eastAsia="es-MX"/>
              </w:rPr>
              <w:t> </w:t>
            </w:r>
          </w:p>
        </w:tc>
        <w:tc>
          <w:tcPr>
            <w:tcW w:w="953" w:type="dxa"/>
            <w:tcBorders>
              <w:top w:val="nil"/>
              <w:left w:val="nil"/>
              <w:bottom w:val="single" w:sz="4" w:space="0" w:color="auto"/>
              <w:right w:val="single" w:sz="4" w:space="0" w:color="auto"/>
            </w:tcBorders>
            <w:shd w:val="clear" w:color="auto" w:fill="auto"/>
            <w:vAlign w:val="center"/>
            <w:hideMark/>
          </w:tcPr>
          <w:p w14:paraId="0496B991"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SI</w:t>
            </w:r>
          </w:p>
        </w:tc>
        <w:tc>
          <w:tcPr>
            <w:tcW w:w="1053" w:type="dxa"/>
            <w:tcBorders>
              <w:top w:val="nil"/>
              <w:left w:val="nil"/>
              <w:bottom w:val="single" w:sz="4" w:space="0" w:color="auto"/>
              <w:right w:val="single" w:sz="4" w:space="0" w:color="auto"/>
            </w:tcBorders>
            <w:shd w:val="clear" w:color="auto" w:fill="auto"/>
            <w:vAlign w:val="center"/>
            <w:hideMark/>
          </w:tcPr>
          <w:p w14:paraId="25599EF5"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M1. Modelo Diagnóstico Cognitivo</w:t>
            </w:r>
          </w:p>
        </w:tc>
        <w:tc>
          <w:tcPr>
            <w:tcW w:w="850" w:type="dxa"/>
            <w:tcBorders>
              <w:top w:val="nil"/>
              <w:left w:val="nil"/>
              <w:bottom w:val="single" w:sz="4" w:space="0" w:color="auto"/>
              <w:right w:val="single" w:sz="4" w:space="0" w:color="auto"/>
            </w:tcBorders>
            <w:shd w:val="clear" w:color="auto" w:fill="auto"/>
            <w:noWrap/>
            <w:vAlign w:val="center"/>
            <w:hideMark/>
          </w:tcPr>
          <w:p w14:paraId="7A33E814" w14:textId="77777777" w:rsidR="00475F57" w:rsidRPr="00956665" w:rsidRDefault="00475F57" w:rsidP="00943101">
            <w:pPr>
              <w:spacing w:after="0" w:line="240" w:lineRule="auto"/>
              <w:jc w:val="center"/>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1</w:t>
            </w:r>
          </w:p>
        </w:tc>
        <w:tc>
          <w:tcPr>
            <w:tcW w:w="851" w:type="dxa"/>
            <w:vMerge w:val="restart"/>
            <w:tcBorders>
              <w:top w:val="nil"/>
              <w:left w:val="single" w:sz="4" w:space="0" w:color="auto"/>
              <w:bottom w:val="single" w:sz="8" w:space="0" w:color="000000"/>
              <w:right w:val="single" w:sz="8" w:space="0" w:color="auto"/>
            </w:tcBorders>
            <w:shd w:val="clear" w:color="auto" w:fill="auto"/>
            <w:noWrap/>
            <w:vAlign w:val="center"/>
            <w:hideMark/>
          </w:tcPr>
          <w:p w14:paraId="345B479E" w14:textId="77777777" w:rsidR="00475F57" w:rsidRPr="00956665" w:rsidRDefault="00475F57" w:rsidP="00943101">
            <w:pPr>
              <w:spacing w:after="0" w:line="240" w:lineRule="auto"/>
              <w:jc w:val="center"/>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2</w:t>
            </w:r>
          </w:p>
        </w:tc>
      </w:tr>
      <w:tr w:rsidR="00475F57" w:rsidRPr="00956665" w14:paraId="04159AC5" w14:textId="77777777" w:rsidTr="00943101">
        <w:trPr>
          <w:trHeight w:val="1035"/>
        </w:trPr>
        <w:tc>
          <w:tcPr>
            <w:tcW w:w="901" w:type="dxa"/>
            <w:vMerge/>
            <w:tcBorders>
              <w:top w:val="nil"/>
              <w:left w:val="single" w:sz="8" w:space="0" w:color="auto"/>
              <w:bottom w:val="single" w:sz="8" w:space="0" w:color="000000"/>
              <w:right w:val="single" w:sz="4" w:space="0" w:color="auto"/>
            </w:tcBorders>
            <w:vAlign w:val="center"/>
            <w:hideMark/>
          </w:tcPr>
          <w:p w14:paraId="5C5AF5BE"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p>
        </w:tc>
        <w:tc>
          <w:tcPr>
            <w:tcW w:w="1117" w:type="dxa"/>
            <w:tcBorders>
              <w:top w:val="nil"/>
              <w:left w:val="nil"/>
              <w:bottom w:val="single" w:sz="8" w:space="0" w:color="auto"/>
              <w:right w:val="single" w:sz="4" w:space="0" w:color="auto"/>
            </w:tcBorders>
            <w:shd w:val="clear" w:color="auto" w:fill="auto"/>
            <w:vAlign w:val="center"/>
            <w:hideMark/>
          </w:tcPr>
          <w:p w14:paraId="28926B3E"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Instrumento de valoración de aptitudes y habilidades</w:t>
            </w:r>
          </w:p>
        </w:tc>
        <w:tc>
          <w:tcPr>
            <w:tcW w:w="1016" w:type="dxa"/>
            <w:tcBorders>
              <w:top w:val="nil"/>
              <w:left w:val="nil"/>
              <w:bottom w:val="single" w:sz="8" w:space="0" w:color="auto"/>
              <w:right w:val="single" w:sz="4" w:space="0" w:color="auto"/>
            </w:tcBorders>
            <w:shd w:val="clear" w:color="auto" w:fill="auto"/>
            <w:vAlign w:val="center"/>
            <w:hideMark/>
          </w:tcPr>
          <w:p w14:paraId="1428EE9C"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Docente y técnico docente</w:t>
            </w:r>
          </w:p>
        </w:tc>
        <w:tc>
          <w:tcPr>
            <w:tcW w:w="1090" w:type="dxa"/>
            <w:tcBorders>
              <w:top w:val="nil"/>
              <w:left w:val="nil"/>
              <w:bottom w:val="single" w:sz="8" w:space="0" w:color="auto"/>
              <w:right w:val="single" w:sz="4" w:space="0" w:color="auto"/>
            </w:tcBorders>
            <w:shd w:val="clear" w:color="auto" w:fill="auto"/>
            <w:vAlign w:val="center"/>
            <w:hideMark/>
          </w:tcPr>
          <w:p w14:paraId="01569C49" w14:textId="77777777" w:rsidR="00475F57" w:rsidRPr="00956665" w:rsidRDefault="00475F57" w:rsidP="00943101">
            <w:pPr>
              <w:spacing w:after="0" w:line="240" w:lineRule="auto"/>
              <w:jc w:val="center"/>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 xml:space="preserve">Genérico para Media Superior </w:t>
            </w:r>
          </w:p>
        </w:tc>
        <w:tc>
          <w:tcPr>
            <w:tcW w:w="953" w:type="dxa"/>
            <w:tcBorders>
              <w:top w:val="nil"/>
              <w:left w:val="nil"/>
              <w:bottom w:val="single" w:sz="8" w:space="0" w:color="auto"/>
              <w:right w:val="single" w:sz="4" w:space="0" w:color="auto"/>
            </w:tcBorders>
            <w:shd w:val="clear" w:color="auto" w:fill="auto"/>
            <w:vAlign w:val="center"/>
            <w:hideMark/>
          </w:tcPr>
          <w:p w14:paraId="72B6462D"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Cambria" w:eastAsia="Times New Roman" w:hAnsi="Cambria" w:cs="Cambria"/>
                <w:color w:val="000000"/>
                <w:sz w:val="12"/>
                <w:szCs w:val="12"/>
                <w:lang w:eastAsia="es-MX"/>
              </w:rPr>
              <w:t> </w:t>
            </w:r>
          </w:p>
        </w:tc>
        <w:tc>
          <w:tcPr>
            <w:tcW w:w="953" w:type="dxa"/>
            <w:tcBorders>
              <w:top w:val="nil"/>
              <w:left w:val="nil"/>
              <w:bottom w:val="single" w:sz="8" w:space="0" w:color="auto"/>
              <w:right w:val="single" w:sz="4" w:space="0" w:color="auto"/>
            </w:tcBorders>
            <w:shd w:val="clear" w:color="auto" w:fill="auto"/>
            <w:vAlign w:val="center"/>
            <w:hideMark/>
          </w:tcPr>
          <w:p w14:paraId="55AF2C40"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SI</w:t>
            </w:r>
          </w:p>
        </w:tc>
        <w:tc>
          <w:tcPr>
            <w:tcW w:w="1053" w:type="dxa"/>
            <w:tcBorders>
              <w:top w:val="nil"/>
              <w:left w:val="nil"/>
              <w:bottom w:val="single" w:sz="8" w:space="0" w:color="auto"/>
              <w:right w:val="single" w:sz="4" w:space="0" w:color="auto"/>
            </w:tcBorders>
            <w:shd w:val="clear" w:color="auto" w:fill="auto"/>
            <w:vAlign w:val="center"/>
            <w:hideMark/>
          </w:tcPr>
          <w:p w14:paraId="3C417B07"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M1. Modelo Diagnóstico Cognitivo</w:t>
            </w:r>
          </w:p>
        </w:tc>
        <w:tc>
          <w:tcPr>
            <w:tcW w:w="850" w:type="dxa"/>
            <w:tcBorders>
              <w:top w:val="nil"/>
              <w:left w:val="nil"/>
              <w:bottom w:val="single" w:sz="8" w:space="0" w:color="auto"/>
              <w:right w:val="single" w:sz="4" w:space="0" w:color="auto"/>
            </w:tcBorders>
            <w:shd w:val="clear" w:color="auto" w:fill="auto"/>
            <w:noWrap/>
            <w:vAlign w:val="center"/>
            <w:hideMark/>
          </w:tcPr>
          <w:p w14:paraId="371984F9" w14:textId="77777777" w:rsidR="00475F57" w:rsidRPr="00956665" w:rsidRDefault="00475F57" w:rsidP="00943101">
            <w:pPr>
              <w:spacing w:after="0" w:line="240" w:lineRule="auto"/>
              <w:jc w:val="center"/>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1</w:t>
            </w:r>
          </w:p>
        </w:tc>
        <w:tc>
          <w:tcPr>
            <w:tcW w:w="851" w:type="dxa"/>
            <w:vMerge/>
            <w:tcBorders>
              <w:top w:val="nil"/>
              <w:left w:val="single" w:sz="4" w:space="0" w:color="auto"/>
              <w:bottom w:val="single" w:sz="8" w:space="0" w:color="000000"/>
              <w:right w:val="single" w:sz="8" w:space="0" w:color="auto"/>
            </w:tcBorders>
            <w:vAlign w:val="center"/>
            <w:hideMark/>
          </w:tcPr>
          <w:p w14:paraId="690F1E98"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956665" w14:paraId="28535DAE" w14:textId="77777777" w:rsidTr="00943101">
        <w:trPr>
          <w:trHeight w:val="765"/>
        </w:trPr>
        <w:tc>
          <w:tcPr>
            <w:tcW w:w="901" w:type="dxa"/>
            <w:vMerge w:val="restart"/>
            <w:tcBorders>
              <w:top w:val="nil"/>
              <w:left w:val="single" w:sz="8" w:space="0" w:color="auto"/>
              <w:bottom w:val="single" w:sz="8" w:space="0" w:color="000000"/>
              <w:right w:val="single" w:sz="4" w:space="0" w:color="auto"/>
            </w:tcBorders>
            <w:shd w:val="clear" w:color="000000" w:fill="FFFFFF"/>
            <w:vAlign w:val="center"/>
            <w:hideMark/>
          </w:tcPr>
          <w:p w14:paraId="4BDF1A1C" w14:textId="77777777" w:rsidR="00475F57" w:rsidRPr="00956665" w:rsidRDefault="00475F57" w:rsidP="00943101">
            <w:pPr>
              <w:spacing w:after="0" w:line="240" w:lineRule="auto"/>
              <w:jc w:val="center"/>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Promoción vertical</w:t>
            </w:r>
          </w:p>
        </w:tc>
        <w:tc>
          <w:tcPr>
            <w:tcW w:w="1117" w:type="dxa"/>
            <w:vMerge w:val="restart"/>
            <w:tcBorders>
              <w:top w:val="nil"/>
              <w:left w:val="single" w:sz="4" w:space="0" w:color="auto"/>
              <w:bottom w:val="single" w:sz="4" w:space="0" w:color="auto"/>
              <w:right w:val="single" w:sz="4" w:space="0" w:color="auto"/>
            </w:tcBorders>
            <w:shd w:val="clear" w:color="000000" w:fill="FFFFFF"/>
            <w:vAlign w:val="center"/>
            <w:hideMark/>
          </w:tcPr>
          <w:p w14:paraId="48F973E5" w14:textId="77777777" w:rsidR="00475F57" w:rsidRPr="00956665" w:rsidRDefault="00475F57" w:rsidP="00943101">
            <w:pPr>
              <w:spacing w:after="0" w:line="240" w:lineRule="auto"/>
              <w:rPr>
                <w:rFonts w:ascii="Montserrat" w:eastAsia="Times New Roman" w:hAnsi="Montserrat" w:cs="Times New Roman"/>
                <w:i/>
                <w:iCs/>
                <w:color w:val="800000"/>
                <w:sz w:val="12"/>
                <w:szCs w:val="12"/>
                <w:lang w:eastAsia="es-MX"/>
              </w:rPr>
            </w:pPr>
            <w:r w:rsidRPr="00956665">
              <w:rPr>
                <w:rFonts w:ascii="Montserrat" w:eastAsia="Times New Roman" w:hAnsi="Montserrat" w:cs="Times New Roman"/>
                <w:i/>
                <w:iCs/>
                <w:sz w:val="12"/>
                <w:szCs w:val="12"/>
                <w:lang w:eastAsia="es-MX"/>
              </w:rPr>
              <w:t>Encuesta a la comunidad escolar</w:t>
            </w:r>
          </w:p>
        </w:tc>
        <w:tc>
          <w:tcPr>
            <w:tcW w:w="1016" w:type="dxa"/>
            <w:tcBorders>
              <w:top w:val="nil"/>
              <w:left w:val="nil"/>
              <w:bottom w:val="single" w:sz="4" w:space="0" w:color="auto"/>
              <w:right w:val="single" w:sz="4" w:space="0" w:color="auto"/>
            </w:tcBorders>
            <w:shd w:val="clear" w:color="000000" w:fill="FFFFFF"/>
            <w:noWrap/>
            <w:vAlign w:val="center"/>
            <w:hideMark/>
          </w:tcPr>
          <w:p w14:paraId="24DFFC39"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Director</w:t>
            </w:r>
          </w:p>
        </w:tc>
        <w:tc>
          <w:tcPr>
            <w:tcW w:w="1090" w:type="dxa"/>
            <w:tcBorders>
              <w:top w:val="nil"/>
              <w:left w:val="nil"/>
              <w:bottom w:val="single" w:sz="4" w:space="0" w:color="auto"/>
              <w:right w:val="single" w:sz="4" w:space="0" w:color="auto"/>
            </w:tcBorders>
            <w:shd w:val="clear" w:color="000000" w:fill="FFFFFF"/>
            <w:noWrap/>
            <w:vAlign w:val="center"/>
            <w:hideMark/>
          </w:tcPr>
          <w:p w14:paraId="3FDBDCFD" w14:textId="77777777" w:rsidR="00475F57" w:rsidRPr="00956665" w:rsidRDefault="00475F57" w:rsidP="00943101">
            <w:pPr>
              <w:spacing w:after="0" w:line="240" w:lineRule="auto"/>
              <w:jc w:val="center"/>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 xml:space="preserve"> Media Superior </w:t>
            </w:r>
          </w:p>
        </w:tc>
        <w:tc>
          <w:tcPr>
            <w:tcW w:w="953" w:type="dxa"/>
            <w:tcBorders>
              <w:top w:val="nil"/>
              <w:left w:val="nil"/>
              <w:bottom w:val="single" w:sz="4" w:space="0" w:color="auto"/>
              <w:right w:val="single" w:sz="4" w:space="0" w:color="auto"/>
            </w:tcBorders>
            <w:shd w:val="clear" w:color="000000" w:fill="FFFFFF"/>
            <w:noWrap/>
            <w:vAlign w:val="center"/>
            <w:hideMark/>
          </w:tcPr>
          <w:p w14:paraId="70B9BE48"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Cambria" w:eastAsia="Times New Roman" w:hAnsi="Cambria" w:cs="Cambria"/>
                <w:color w:val="000000"/>
                <w:sz w:val="12"/>
                <w:szCs w:val="12"/>
                <w:lang w:eastAsia="es-MX"/>
              </w:rPr>
              <w:t> </w:t>
            </w:r>
          </w:p>
        </w:tc>
        <w:tc>
          <w:tcPr>
            <w:tcW w:w="953" w:type="dxa"/>
            <w:tcBorders>
              <w:top w:val="nil"/>
              <w:left w:val="nil"/>
              <w:bottom w:val="single" w:sz="4" w:space="0" w:color="auto"/>
              <w:right w:val="single" w:sz="4" w:space="0" w:color="auto"/>
            </w:tcBorders>
            <w:shd w:val="clear" w:color="000000" w:fill="FFFFFF"/>
            <w:noWrap/>
            <w:vAlign w:val="center"/>
            <w:hideMark/>
          </w:tcPr>
          <w:p w14:paraId="20C5D156"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SI</w:t>
            </w:r>
          </w:p>
        </w:tc>
        <w:tc>
          <w:tcPr>
            <w:tcW w:w="1053" w:type="dxa"/>
            <w:tcBorders>
              <w:top w:val="nil"/>
              <w:left w:val="nil"/>
              <w:bottom w:val="single" w:sz="4" w:space="0" w:color="auto"/>
              <w:right w:val="single" w:sz="4" w:space="0" w:color="auto"/>
            </w:tcBorders>
            <w:shd w:val="clear" w:color="000000" w:fill="FFFFFF"/>
            <w:vAlign w:val="center"/>
            <w:hideMark/>
          </w:tcPr>
          <w:p w14:paraId="5FFC8969"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M2. Escalas de Actitudes y Percepciones</w:t>
            </w:r>
          </w:p>
        </w:tc>
        <w:tc>
          <w:tcPr>
            <w:tcW w:w="850" w:type="dxa"/>
            <w:tcBorders>
              <w:top w:val="nil"/>
              <w:left w:val="nil"/>
              <w:bottom w:val="single" w:sz="4" w:space="0" w:color="auto"/>
              <w:right w:val="single" w:sz="4" w:space="0" w:color="auto"/>
            </w:tcBorders>
            <w:shd w:val="clear" w:color="000000" w:fill="FFFFFF"/>
            <w:vAlign w:val="center"/>
            <w:hideMark/>
          </w:tcPr>
          <w:p w14:paraId="763071AF" w14:textId="77777777" w:rsidR="00475F57" w:rsidRPr="00956665" w:rsidRDefault="00475F57" w:rsidP="00943101">
            <w:pPr>
              <w:spacing w:after="0" w:line="240" w:lineRule="auto"/>
              <w:jc w:val="center"/>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1</w:t>
            </w:r>
          </w:p>
        </w:tc>
        <w:tc>
          <w:tcPr>
            <w:tcW w:w="851" w:type="dxa"/>
            <w:vMerge w:val="restart"/>
            <w:tcBorders>
              <w:top w:val="nil"/>
              <w:left w:val="single" w:sz="4" w:space="0" w:color="auto"/>
              <w:bottom w:val="single" w:sz="8" w:space="0" w:color="000000"/>
              <w:right w:val="single" w:sz="8" w:space="0" w:color="auto"/>
            </w:tcBorders>
            <w:shd w:val="clear" w:color="000000" w:fill="FFFFFF"/>
            <w:noWrap/>
            <w:vAlign w:val="center"/>
            <w:hideMark/>
          </w:tcPr>
          <w:p w14:paraId="3B864009" w14:textId="77777777" w:rsidR="00475F57" w:rsidRPr="00956665" w:rsidRDefault="00475F57" w:rsidP="00943101">
            <w:pPr>
              <w:spacing w:after="0" w:line="240" w:lineRule="auto"/>
              <w:jc w:val="center"/>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12</w:t>
            </w:r>
          </w:p>
        </w:tc>
      </w:tr>
      <w:tr w:rsidR="00475F57" w:rsidRPr="00956665" w14:paraId="31AFF5C5" w14:textId="77777777" w:rsidTr="00943101">
        <w:trPr>
          <w:trHeight w:val="765"/>
        </w:trPr>
        <w:tc>
          <w:tcPr>
            <w:tcW w:w="901" w:type="dxa"/>
            <w:vMerge/>
            <w:tcBorders>
              <w:top w:val="nil"/>
              <w:left w:val="single" w:sz="8" w:space="0" w:color="auto"/>
              <w:bottom w:val="single" w:sz="8" w:space="0" w:color="000000"/>
              <w:right w:val="single" w:sz="4" w:space="0" w:color="auto"/>
            </w:tcBorders>
            <w:vAlign w:val="center"/>
            <w:hideMark/>
          </w:tcPr>
          <w:p w14:paraId="213DAFD5"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p>
        </w:tc>
        <w:tc>
          <w:tcPr>
            <w:tcW w:w="1117" w:type="dxa"/>
            <w:vMerge/>
            <w:tcBorders>
              <w:top w:val="nil"/>
              <w:left w:val="single" w:sz="4" w:space="0" w:color="auto"/>
              <w:bottom w:val="single" w:sz="4" w:space="0" w:color="auto"/>
              <w:right w:val="single" w:sz="4" w:space="0" w:color="auto"/>
            </w:tcBorders>
            <w:vAlign w:val="center"/>
            <w:hideMark/>
          </w:tcPr>
          <w:p w14:paraId="568F4D21" w14:textId="77777777" w:rsidR="00475F57" w:rsidRPr="00956665" w:rsidRDefault="00475F57" w:rsidP="00943101">
            <w:pPr>
              <w:spacing w:after="0" w:line="240" w:lineRule="auto"/>
              <w:rPr>
                <w:rFonts w:ascii="Montserrat" w:eastAsia="Times New Roman" w:hAnsi="Montserrat" w:cs="Times New Roman"/>
                <w:i/>
                <w:iCs/>
                <w:color w:val="800000"/>
                <w:sz w:val="12"/>
                <w:szCs w:val="12"/>
                <w:lang w:eastAsia="es-MX"/>
              </w:rPr>
            </w:pPr>
          </w:p>
        </w:tc>
        <w:tc>
          <w:tcPr>
            <w:tcW w:w="1016" w:type="dxa"/>
            <w:tcBorders>
              <w:top w:val="nil"/>
              <w:left w:val="nil"/>
              <w:bottom w:val="single" w:sz="4" w:space="0" w:color="auto"/>
              <w:right w:val="single" w:sz="4" w:space="0" w:color="auto"/>
            </w:tcBorders>
            <w:shd w:val="clear" w:color="000000" w:fill="FFFFFF"/>
            <w:noWrap/>
            <w:vAlign w:val="center"/>
            <w:hideMark/>
          </w:tcPr>
          <w:p w14:paraId="528EC128"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Subdirector académico</w:t>
            </w:r>
          </w:p>
        </w:tc>
        <w:tc>
          <w:tcPr>
            <w:tcW w:w="1090" w:type="dxa"/>
            <w:tcBorders>
              <w:top w:val="nil"/>
              <w:left w:val="nil"/>
              <w:bottom w:val="single" w:sz="4" w:space="0" w:color="auto"/>
              <w:right w:val="single" w:sz="4" w:space="0" w:color="auto"/>
            </w:tcBorders>
            <w:shd w:val="clear" w:color="000000" w:fill="FFFFFF"/>
            <w:noWrap/>
            <w:vAlign w:val="center"/>
            <w:hideMark/>
          </w:tcPr>
          <w:p w14:paraId="4994F106" w14:textId="77777777" w:rsidR="00475F57" w:rsidRPr="00956665" w:rsidRDefault="00475F57" w:rsidP="00943101">
            <w:pPr>
              <w:spacing w:after="0" w:line="240" w:lineRule="auto"/>
              <w:jc w:val="center"/>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 xml:space="preserve">Media Superior </w:t>
            </w:r>
          </w:p>
        </w:tc>
        <w:tc>
          <w:tcPr>
            <w:tcW w:w="953" w:type="dxa"/>
            <w:tcBorders>
              <w:top w:val="nil"/>
              <w:left w:val="nil"/>
              <w:bottom w:val="single" w:sz="4" w:space="0" w:color="auto"/>
              <w:right w:val="single" w:sz="4" w:space="0" w:color="auto"/>
            </w:tcBorders>
            <w:shd w:val="clear" w:color="000000" w:fill="FFFFFF"/>
            <w:noWrap/>
            <w:vAlign w:val="center"/>
            <w:hideMark/>
          </w:tcPr>
          <w:p w14:paraId="71EF56AF"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Cambria" w:eastAsia="Times New Roman" w:hAnsi="Cambria" w:cs="Cambria"/>
                <w:color w:val="000000"/>
                <w:sz w:val="12"/>
                <w:szCs w:val="12"/>
                <w:lang w:eastAsia="es-MX"/>
              </w:rPr>
              <w:t> </w:t>
            </w:r>
          </w:p>
        </w:tc>
        <w:tc>
          <w:tcPr>
            <w:tcW w:w="953" w:type="dxa"/>
            <w:tcBorders>
              <w:top w:val="nil"/>
              <w:left w:val="nil"/>
              <w:bottom w:val="single" w:sz="4" w:space="0" w:color="auto"/>
              <w:right w:val="single" w:sz="4" w:space="0" w:color="auto"/>
            </w:tcBorders>
            <w:shd w:val="clear" w:color="000000" w:fill="FFFFFF"/>
            <w:noWrap/>
            <w:vAlign w:val="center"/>
            <w:hideMark/>
          </w:tcPr>
          <w:p w14:paraId="05DD59CF"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SI</w:t>
            </w:r>
          </w:p>
        </w:tc>
        <w:tc>
          <w:tcPr>
            <w:tcW w:w="1053" w:type="dxa"/>
            <w:tcBorders>
              <w:top w:val="nil"/>
              <w:left w:val="nil"/>
              <w:bottom w:val="single" w:sz="4" w:space="0" w:color="auto"/>
              <w:right w:val="single" w:sz="4" w:space="0" w:color="auto"/>
            </w:tcBorders>
            <w:shd w:val="clear" w:color="000000" w:fill="FFFFFF"/>
            <w:vAlign w:val="center"/>
            <w:hideMark/>
          </w:tcPr>
          <w:p w14:paraId="17CB12C6"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M2. Escalas de Actitudes y Percepciones</w:t>
            </w:r>
          </w:p>
        </w:tc>
        <w:tc>
          <w:tcPr>
            <w:tcW w:w="850" w:type="dxa"/>
            <w:tcBorders>
              <w:top w:val="nil"/>
              <w:left w:val="nil"/>
              <w:bottom w:val="single" w:sz="4" w:space="0" w:color="auto"/>
              <w:right w:val="single" w:sz="4" w:space="0" w:color="auto"/>
            </w:tcBorders>
            <w:shd w:val="clear" w:color="000000" w:fill="FFFFFF"/>
            <w:vAlign w:val="center"/>
            <w:hideMark/>
          </w:tcPr>
          <w:p w14:paraId="649BEEB9" w14:textId="77777777" w:rsidR="00475F57" w:rsidRPr="00956665" w:rsidRDefault="00475F57" w:rsidP="00943101">
            <w:pPr>
              <w:spacing w:after="0" w:line="240" w:lineRule="auto"/>
              <w:jc w:val="center"/>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1</w:t>
            </w:r>
          </w:p>
        </w:tc>
        <w:tc>
          <w:tcPr>
            <w:tcW w:w="851" w:type="dxa"/>
            <w:vMerge/>
            <w:tcBorders>
              <w:top w:val="nil"/>
              <w:left w:val="single" w:sz="4" w:space="0" w:color="auto"/>
              <w:bottom w:val="single" w:sz="8" w:space="0" w:color="000000"/>
              <w:right w:val="single" w:sz="8" w:space="0" w:color="auto"/>
            </w:tcBorders>
            <w:vAlign w:val="center"/>
            <w:hideMark/>
          </w:tcPr>
          <w:p w14:paraId="4D222345"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956665" w14:paraId="0FDAB349" w14:textId="77777777" w:rsidTr="00943101">
        <w:trPr>
          <w:trHeight w:val="765"/>
        </w:trPr>
        <w:tc>
          <w:tcPr>
            <w:tcW w:w="901" w:type="dxa"/>
            <w:vMerge/>
            <w:tcBorders>
              <w:top w:val="nil"/>
              <w:left w:val="single" w:sz="8" w:space="0" w:color="auto"/>
              <w:bottom w:val="single" w:sz="8" w:space="0" w:color="000000"/>
              <w:right w:val="single" w:sz="4" w:space="0" w:color="auto"/>
            </w:tcBorders>
            <w:vAlign w:val="center"/>
            <w:hideMark/>
          </w:tcPr>
          <w:p w14:paraId="46744907"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p>
        </w:tc>
        <w:tc>
          <w:tcPr>
            <w:tcW w:w="1117" w:type="dxa"/>
            <w:vMerge/>
            <w:tcBorders>
              <w:top w:val="nil"/>
              <w:left w:val="single" w:sz="4" w:space="0" w:color="auto"/>
              <w:bottom w:val="single" w:sz="4" w:space="0" w:color="auto"/>
              <w:right w:val="single" w:sz="4" w:space="0" w:color="auto"/>
            </w:tcBorders>
            <w:vAlign w:val="center"/>
            <w:hideMark/>
          </w:tcPr>
          <w:p w14:paraId="76226FCD" w14:textId="77777777" w:rsidR="00475F57" w:rsidRPr="00956665" w:rsidRDefault="00475F57" w:rsidP="00943101">
            <w:pPr>
              <w:spacing w:after="0" w:line="240" w:lineRule="auto"/>
              <w:rPr>
                <w:rFonts w:ascii="Montserrat" w:eastAsia="Times New Roman" w:hAnsi="Montserrat" w:cs="Times New Roman"/>
                <w:i/>
                <w:iCs/>
                <w:color w:val="800000"/>
                <w:sz w:val="12"/>
                <w:szCs w:val="12"/>
                <w:lang w:eastAsia="es-MX"/>
              </w:rPr>
            </w:pPr>
          </w:p>
        </w:tc>
        <w:tc>
          <w:tcPr>
            <w:tcW w:w="1016" w:type="dxa"/>
            <w:tcBorders>
              <w:top w:val="nil"/>
              <w:left w:val="nil"/>
              <w:bottom w:val="single" w:sz="4" w:space="0" w:color="auto"/>
              <w:right w:val="single" w:sz="4" w:space="0" w:color="auto"/>
            </w:tcBorders>
            <w:shd w:val="clear" w:color="000000" w:fill="FFFFFF"/>
            <w:noWrap/>
            <w:vAlign w:val="center"/>
            <w:hideMark/>
          </w:tcPr>
          <w:p w14:paraId="2227F8A5"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Jefe de departamento académico</w:t>
            </w:r>
          </w:p>
        </w:tc>
        <w:tc>
          <w:tcPr>
            <w:tcW w:w="1090" w:type="dxa"/>
            <w:tcBorders>
              <w:top w:val="nil"/>
              <w:left w:val="nil"/>
              <w:bottom w:val="single" w:sz="4" w:space="0" w:color="auto"/>
              <w:right w:val="single" w:sz="4" w:space="0" w:color="auto"/>
            </w:tcBorders>
            <w:shd w:val="clear" w:color="000000" w:fill="FFFFFF"/>
            <w:noWrap/>
            <w:vAlign w:val="center"/>
            <w:hideMark/>
          </w:tcPr>
          <w:p w14:paraId="727A9E71" w14:textId="77777777" w:rsidR="00475F57" w:rsidRPr="00956665" w:rsidRDefault="00475F57" w:rsidP="00943101">
            <w:pPr>
              <w:spacing w:after="0" w:line="240" w:lineRule="auto"/>
              <w:jc w:val="center"/>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 xml:space="preserve">Media Superior </w:t>
            </w:r>
          </w:p>
        </w:tc>
        <w:tc>
          <w:tcPr>
            <w:tcW w:w="953" w:type="dxa"/>
            <w:tcBorders>
              <w:top w:val="nil"/>
              <w:left w:val="nil"/>
              <w:bottom w:val="single" w:sz="4" w:space="0" w:color="auto"/>
              <w:right w:val="single" w:sz="4" w:space="0" w:color="auto"/>
            </w:tcBorders>
            <w:shd w:val="clear" w:color="000000" w:fill="FFFFFF"/>
            <w:noWrap/>
            <w:vAlign w:val="center"/>
            <w:hideMark/>
          </w:tcPr>
          <w:p w14:paraId="651D4059"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Cambria" w:eastAsia="Times New Roman" w:hAnsi="Cambria" w:cs="Cambria"/>
                <w:color w:val="000000"/>
                <w:sz w:val="12"/>
                <w:szCs w:val="12"/>
                <w:lang w:eastAsia="es-MX"/>
              </w:rPr>
              <w:t> </w:t>
            </w:r>
          </w:p>
        </w:tc>
        <w:tc>
          <w:tcPr>
            <w:tcW w:w="953" w:type="dxa"/>
            <w:tcBorders>
              <w:top w:val="nil"/>
              <w:left w:val="nil"/>
              <w:bottom w:val="single" w:sz="4" w:space="0" w:color="auto"/>
              <w:right w:val="single" w:sz="4" w:space="0" w:color="auto"/>
            </w:tcBorders>
            <w:shd w:val="clear" w:color="000000" w:fill="FFFFFF"/>
            <w:noWrap/>
            <w:vAlign w:val="center"/>
            <w:hideMark/>
          </w:tcPr>
          <w:p w14:paraId="2E3A745E"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SI</w:t>
            </w:r>
          </w:p>
        </w:tc>
        <w:tc>
          <w:tcPr>
            <w:tcW w:w="1053" w:type="dxa"/>
            <w:tcBorders>
              <w:top w:val="nil"/>
              <w:left w:val="nil"/>
              <w:bottom w:val="single" w:sz="4" w:space="0" w:color="auto"/>
              <w:right w:val="single" w:sz="4" w:space="0" w:color="auto"/>
            </w:tcBorders>
            <w:shd w:val="clear" w:color="000000" w:fill="FFFFFF"/>
            <w:vAlign w:val="center"/>
            <w:hideMark/>
          </w:tcPr>
          <w:p w14:paraId="138F126B"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M2. Escalas de Actitudes y Percepciones</w:t>
            </w:r>
          </w:p>
        </w:tc>
        <w:tc>
          <w:tcPr>
            <w:tcW w:w="850" w:type="dxa"/>
            <w:tcBorders>
              <w:top w:val="nil"/>
              <w:left w:val="nil"/>
              <w:bottom w:val="single" w:sz="4" w:space="0" w:color="auto"/>
              <w:right w:val="single" w:sz="4" w:space="0" w:color="auto"/>
            </w:tcBorders>
            <w:shd w:val="clear" w:color="000000" w:fill="FFFFFF"/>
            <w:vAlign w:val="center"/>
            <w:hideMark/>
          </w:tcPr>
          <w:p w14:paraId="72C2454C" w14:textId="77777777" w:rsidR="00475F57" w:rsidRPr="00956665" w:rsidRDefault="00475F57" w:rsidP="00943101">
            <w:pPr>
              <w:spacing w:after="0" w:line="240" w:lineRule="auto"/>
              <w:jc w:val="center"/>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1</w:t>
            </w:r>
          </w:p>
        </w:tc>
        <w:tc>
          <w:tcPr>
            <w:tcW w:w="851" w:type="dxa"/>
            <w:vMerge/>
            <w:tcBorders>
              <w:top w:val="nil"/>
              <w:left w:val="single" w:sz="4" w:space="0" w:color="auto"/>
              <w:bottom w:val="single" w:sz="8" w:space="0" w:color="000000"/>
              <w:right w:val="single" w:sz="8" w:space="0" w:color="auto"/>
            </w:tcBorders>
            <w:vAlign w:val="center"/>
            <w:hideMark/>
          </w:tcPr>
          <w:p w14:paraId="21E957D1"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956665" w14:paraId="4212FA4D" w14:textId="77777777" w:rsidTr="00943101">
        <w:trPr>
          <w:trHeight w:val="765"/>
        </w:trPr>
        <w:tc>
          <w:tcPr>
            <w:tcW w:w="901" w:type="dxa"/>
            <w:vMerge/>
            <w:tcBorders>
              <w:top w:val="nil"/>
              <w:left w:val="single" w:sz="8" w:space="0" w:color="auto"/>
              <w:bottom w:val="single" w:sz="8" w:space="0" w:color="000000"/>
              <w:right w:val="single" w:sz="4" w:space="0" w:color="auto"/>
            </w:tcBorders>
            <w:vAlign w:val="center"/>
            <w:hideMark/>
          </w:tcPr>
          <w:p w14:paraId="541CC080"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p>
        </w:tc>
        <w:tc>
          <w:tcPr>
            <w:tcW w:w="1117" w:type="dxa"/>
            <w:vMerge/>
            <w:tcBorders>
              <w:top w:val="nil"/>
              <w:left w:val="single" w:sz="4" w:space="0" w:color="auto"/>
              <w:bottom w:val="single" w:sz="4" w:space="0" w:color="auto"/>
              <w:right w:val="single" w:sz="4" w:space="0" w:color="auto"/>
            </w:tcBorders>
            <w:vAlign w:val="center"/>
            <w:hideMark/>
          </w:tcPr>
          <w:p w14:paraId="6E11C531" w14:textId="77777777" w:rsidR="00475F57" w:rsidRPr="00956665" w:rsidRDefault="00475F57" w:rsidP="00943101">
            <w:pPr>
              <w:spacing w:after="0" w:line="240" w:lineRule="auto"/>
              <w:rPr>
                <w:rFonts w:ascii="Montserrat" w:eastAsia="Times New Roman" w:hAnsi="Montserrat" w:cs="Times New Roman"/>
                <w:i/>
                <w:iCs/>
                <w:color w:val="800000"/>
                <w:sz w:val="12"/>
                <w:szCs w:val="12"/>
                <w:lang w:eastAsia="es-MX"/>
              </w:rPr>
            </w:pPr>
          </w:p>
        </w:tc>
        <w:tc>
          <w:tcPr>
            <w:tcW w:w="1016" w:type="dxa"/>
            <w:tcBorders>
              <w:top w:val="nil"/>
              <w:left w:val="nil"/>
              <w:bottom w:val="single" w:sz="4" w:space="0" w:color="auto"/>
              <w:right w:val="single" w:sz="4" w:space="0" w:color="auto"/>
            </w:tcBorders>
            <w:shd w:val="clear" w:color="000000" w:fill="FFFFFF"/>
            <w:noWrap/>
            <w:vAlign w:val="center"/>
            <w:hideMark/>
          </w:tcPr>
          <w:p w14:paraId="3AC6C8B6"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Supervisor</w:t>
            </w:r>
          </w:p>
        </w:tc>
        <w:tc>
          <w:tcPr>
            <w:tcW w:w="1090" w:type="dxa"/>
            <w:tcBorders>
              <w:top w:val="nil"/>
              <w:left w:val="nil"/>
              <w:bottom w:val="single" w:sz="4" w:space="0" w:color="auto"/>
              <w:right w:val="single" w:sz="4" w:space="0" w:color="auto"/>
            </w:tcBorders>
            <w:shd w:val="clear" w:color="000000" w:fill="FFFFFF"/>
            <w:noWrap/>
            <w:vAlign w:val="center"/>
            <w:hideMark/>
          </w:tcPr>
          <w:p w14:paraId="770EB4C6" w14:textId="77777777" w:rsidR="00475F57" w:rsidRPr="00956665" w:rsidRDefault="00475F57" w:rsidP="00943101">
            <w:pPr>
              <w:spacing w:after="0" w:line="240" w:lineRule="auto"/>
              <w:jc w:val="center"/>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 xml:space="preserve">Media Superior </w:t>
            </w:r>
          </w:p>
        </w:tc>
        <w:tc>
          <w:tcPr>
            <w:tcW w:w="953" w:type="dxa"/>
            <w:tcBorders>
              <w:top w:val="nil"/>
              <w:left w:val="nil"/>
              <w:bottom w:val="single" w:sz="4" w:space="0" w:color="auto"/>
              <w:right w:val="single" w:sz="4" w:space="0" w:color="auto"/>
            </w:tcBorders>
            <w:shd w:val="clear" w:color="000000" w:fill="FFFFFF"/>
            <w:noWrap/>
            <w:vAlign w:val="center"/>
            <w:hideMark/>
          </w:tcPr>
          <w:p w14:paraId="0A39F4C9"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Cambria" w:eastAsia="Times New Roman" w:hAnsi="Cambria" w:cs="Cambria"/>
                <w:color w:val="000000"/>
                <w:sz w:val="12"/>
                <w:szCs w:val="12"/>
                <w:lang w:eastAsia="es-MX"/>
              </w:rPr>
              <w:t> </w:t>
            </w:r>
          </w:p>
        </w:tc>
        <w:tc>
          <w:tcPr>
            <w:tcW w:w="953" w:type="dxa"/>
            <w:tcBorders>
              <w:top w:val="nil"/>
              <w:left w:val="nil"/>
              <w:bottom w:val="single" w:sz="4" w:space="0" w:color="auto"/>
              <w:right w:val="single" w:sz="4" w:space="0" w:color="auto"/>
            </w:tcBorders>
            <w:shd w:val="clear" w:color="000000" w:fill="FFFFFF"/>
            <w:noWrap/>
            <w:vAlign w:val="center"/>
            <w:hideMark/>
          </w:tcPr>
          <w:p w14:paraId="6C708960"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SI</w:t>
            </w:r>
          </w:p>
        </w:tc>
        <w:tc>
          <w:tcPr>
            <w:tcW w:w="1053" w:type="dxa"/>
            <w:tcBorders>
              <w:top w:val="nil"/>
              <w:left w:val="nil"/>
              <w:bottom w:val="single" w:sz="4" w:space="0" w:color="auto"/>
              <w:right w:val="single" w:sz="4" w:space="0" w:color="auto"/>
            </w:tcBorders>
            <w:shd w:val="clear" w:color="000000" w:fill="FFFFFF"/>
            <w:vAlign w:val="center"/>
            <w:hideMark/>
          </w:tcPr>
          <w:p w14:paraId="34531738"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M2. Escalas de Actitudes y Percepciones</w:t>
            </w:r>
          </w:p>
        </w:tc>
        <w:tc>
          <w:tcPr>
            <w:tcW w:w="850" w:type="dxa"/>
            <w:tcBorders>
              <w:top w:val="nil"/>
              <w:left w:val="nil"/>
              <w:bottom w:val="single" w:sz="4" w:space="0" w:color="auto"/>
              <w:right w:val="single" w:sz="4" w:space="0" w:color="auto"/>
            </w:tcBorders>
            <w:shd w:val="clear" w:color="000000" w:fill="FFFFFF"/>
            <w:noWrap/>
            <w:vAlign w:val="center"/>
            <w:hideMark/>
          </w:tcPr>
          <w:p w14:paraId="72AE962F" w14:textId="77777777" w:rsidR="00475F57" w:rsidRPr="00956665" w:rsidRDefault="00475F57" w:rsidP="00943101">
            <w:pPr>
              <w:spacing w:after="0" w:line="240" w:lineRule="auto"/>
              <w:jc w:val="center"/>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1</w:t>
            </w:r>
          </w:p>
        </w:tc>
        <w:tc>
          <w:tcPr>
            <w:tcW w:w="851" w:type="dxa"/>
            <w:vMerge/>
            <w:tcBorders>
              <w:top w:val="nil"/>
              <w:left w:val="single" w:sz="4" w:space="0" w:color="auto"/>
              <w:bottom w:val="single" w:sz="8" w:space="0" w:color="000000"/>
              <w:right w:val="single" w:sz="8" w:space="0" w:color="auto"/>
            </w:tcBorders>
            <w:vAlign w:val="center"/>
            <w:hideMark/>
          </w:tcPr>
          <w:p w14:paraId="2EC476EC"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956665" w14:paraId="015B8BFA" w14:textId="77777777" w:rsidTr="00943101">
        <w:trPr>
          <w:trHeight w:val="300"/>
        </w:trPr>
        <w:tc>
          <w:tcPr>
            <w:tcW w:w="901" w:type="dxa"/>
            <w:vMerge/>
            <w:tcBorders>
              <w:top w:val="nil"/>
              <w:left w:val="single" w:sz="8" w:space="0" w:color="auto"/>
              <w:bottom w:val="single" w:sz="8" w:space="0" w:color="000000"/>
              <w:right w:val="single" w:sz="4" w:space="0" w:color="auto"/>
            </w:tcBorders>
            <w:vAlign w:val="center"/>
            <w:hideMark/>
          </w:tcPr>
          <w:p w14:paraId="6D192925"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p>
        </w:tc>
        <w:tc>
          <w:tcPr>
            <w:tcW w:w="1117" w:type="dxa"/>
            <w:vMerge w:val="restart"/>
            <w:tcBorders>
              <w:top w:val="nil"/>
              <w:left w:val="single" w:sz="4" w:space="0" w:color="auto"/>
              <w:bottom w:val="single" w:sz="4" w:space="0" w:color="auto"/>
              <w:right w:val="single" w:sz="4" w:space="0" w:color="auto"/>
            </w:tcBorders>
            <w:shd w:val="clear" w:color="000000" w:fill="FFFFFF"/>
            <w:vAlign w:val="center"/>
            <w:hideMark/>
          </w:tcPr>
          <w:p w14:paraId="794C7416" w14:textId="77777777" w:rsidR="00475F57" w:rsidRPr="00956665" w:rsidRDefault="00475F57" w:rsidP="00943101">
            <w:pPr>
              <w:spacing w:after="0" w:line="240" w:lineRule="auto"/>
              <w:rPr>
                <w:rFonts w:ascii="Montserrat" w:eastAsia="Times New Roman" w:hAnsi="Montserrat" w:cs="Times New Roman"/>
                <w:i/>
                <w:iCs/>
                <w:color w:val="800000"/>
                <w:sz w:val="12"/>
                <w:szCs w:val="12"/>
                <w:lang w:eastAsia="es-MX"/>
              </w:rPr>
            </w:pPr>
            <w:r w:rsidRPr="00956665">
              <w:rPr>
                <w:rFonts w:ascii="Montserrat" w:eastAsia="Times New Roman" w:hAnsi="Montserrat" w:cs="Times New Roman"/>
                <w:i/>
                <w:iCs/>
                <w:sz w:val="12"/>
                <w:szCs w:val="12"/>
                <w:lang w:eastAsia="es-MX"/>
              </w:rPr>
              <w:t>Entrevista por un Comité Examinador</w:t>
            </w:r>
          </w:p>
        </w:tc>
        <w:tc>
          <w:tcPr>
            <w:tcW w:w="1016" w:type="dxa"/>
            <w:tcBorders>
              <w:top w:val="nil"/>
              <w:left w:val="nil"/>
              <w:bottom w:val="single" w:sz="4" w:space="0" w:color="auto"/>
              <w:right w:val="single" w:sz="4" w:space="0" w:color="auto"/>
            </w:tcBorders>
            <w:shd w:val="clear" w:color="000000" w:fill="FFFFFF"/>
            <w:noWrap/>
            <w:vAlign w:val="center"/>
            <w:hideMark/>
          </w:tcPr>
          <w:p w14:paraId="050E75BE"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Director</w:t>
            </w:r>
          </w:p>
        </w:tc>
        <w:tc>
          <w:tcPr>
            <w:tcW w:w="1090" w:type="dxa"/>
            <w:tcBorders>
              <w:top w:val="nil"/>
              <w:left w:val="nil"/>
              <w:bottom w:val="single" w:sz="4" w:space="0" w:color="auto"/>
              <w:right w:val="single" w:sz="4" w:space="0" w:color="auto"/>
            </w:tcBorders>
            <w:shd w:val="clear" w:color="000000" w:fill="FFFFFF"/>
            <w:noWrap/>
            <w:vAlign w:val="center"/>
            <w:hideMark/>
          </w:tcPr>
          <w:p w14:paraId="16C7B658" w14:textId="77777777" w:rsidR="00475F57" w:rsidRPr="00956665" w:rsidRDefault="00475F57" w:rsidP="00943101">
            <w:pPr>
              <w:spacing w:after="0" w:line="240" w:lineRule="auto"/>
              <w:jc w:val="center"/>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 xml:space="preserve">Media Superior </w:t>
            </w:r>
          </w:p>
        </w:tc>
        <w:tc>
          <w:tcPr>
            <w:tcW w:w="953" w:type="dxa"/>
            <w:tcBorders>
              <w:top w:val="nil"/>
              <w:left w:val="nil"/>
              <w:bottom w:val="single" w:sz="4" w:space="0" w:color="auto"/>
              <w:right w:val="single" w:sz="4" w:space="0" w:color="auto"/>
            </w:tcBorders>
            <w:shd w:val="clear" w:color="000000" w:fill="FFFFFF"/>
            <w:noWrap/>
            <w:vAlign w:val="center"/>
            <w:hideMark/>
          </w:tcPr>
          <w:p w14:paraId="06AB09EA"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Cambria" w:eastAsia="Times New Roman" w:hAnsi="Cambria" w:cs="Cambria"/>
                <w:color w:val="000000"/>
                <w:sz w:val="12"/>
                <w:szCs w:val="12"/>
                <w:lang w:eastAsia="es-MX"/>
              </w:rPr>
              <w:t> </w:t>
            </w:r>
          </w:p>
        </w:tc>
        <w:tc>
          <w:tcPr>
            <w:tcW w:w="953" w:type="dxa"/>
            <w:tcBorders>
              <w:top w:val="nil"/>
              <w:left w:val="nil"/>
              <w:bottom w:val="single" w:sz="4" w:space="0" w:color="auto"/>
              <w:right w:val="single" w:sz="4" w:space="0" w:color="auto"/>
            </w:tcBorders>
            <w:shd w:val="clear" w:color="000000" w:fill="FFFFFF"/>
            <w:noWrap/>
            <w:vAlign w:val="center"/>
            <w:hideMark/>
          </w:tcPr>
          <w:p w14:paraId="6AA81578"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SI</w:t>
            </w:r>
          </w:p>
        </w:tc>
        <w:tc>
          <w:tcPr>
            <w:tcW w:w="1053" w:type="dxa"/>
            <w:tcBorders>
              <w:top w:val="nil"/>
              <w:left w:val="nil"/>
              <w:bottom w:val="single" w:sz="4" w:space="0" w:color="auto"/>
              <w:right w:val="single" w:sz="4" w:space="0" w:color="auto"/>
            </w:tcBorders>
            <w:shd w:val="clear" w:color="000000" w:fill="FFFFFF"/>
            <w:vAlign w:val="center"/>
            <w:hideMark/>
          </w:tcPr>
          <w:p w14:paraId="4D4C9707"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M3. Rúbrica</w:t>
            </w:r>
          </w:p>
        </w:tc>
        <w:tc>
          <w:tcPr>
            <w:tcW w:w="850" w:type="dxa"/>
            <w:tcBorders>
              <w:top w:val="nil"/>
              <w:left w:val="nil"/>
              <w:bottom w:val="single" w:sz="4" w:space="0" w:color="auto"/>
              <w:right w:val="single" w:sz="4" w:space="0" w:color="auto"/>
            </w:tcBorders>
            <w:shd w:val="clear" w:color="000000" w:fill="FFFFFF"/>
            <w:noWrap/>
            <w:vAlign w:val="center"/>
            <w:hideMark/>
          </w:tcPr>
          <w:p w14:paraId="0E4AB9BE" w14:textId="77777777" w:rsidR="00475F57" w:rsidRPr="00956665" w:rsidRDefault="00475F57" w:rsidP="00943101">
            <w:pPr>
              <w:spacing w:after="0" w:line="240" w:lineRule="auto"/>
              <w:jc w:val="center"/>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1</w:t>
            </w:r>
          </w:p>
        </w:tc>
        <w:tc>
          <w:tcPr>
            <w:tcW w:w="851" w:type="dxa"/>
            <w:vMerge/>
            <w:tcBorders>
              <w:top w:val="nil"/>
              <w:left w:val="single" w:sz="4" w:space="0" w:color="auto"/>
              <w:bottom w:val="single" w:sz="8" w:space="0" w:color="000000"/>
              <w:right w:val="single" w:sz="8" w:space="0" w:color="auto"/>
            </w:tcBorders>
            <w:vAlign w:val="center"/>
            <w:hideMark/>
          </w:tcPr>
          <w:p w14:paraId="63C46B76"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956665" w14:paraId="57464AF1" w14:textId="77777777" w:rsidTr="00943101">
        <w:trPr>
          <w:trHeight w:val="300"/>
        </w:trPr>
        <w:tc>
          <w:tcPr>
            <w:tcW w:w="901" w:type="dxa"/>
            <w:vMerge/>
            <w:tcBorders>
              <w:top w:val="nil"/>
              <w:left w:val="single" w:sz="8" w:space="0" w:color="auto"/>
              <w:bottom w:val="single" w:sz="8" w:space="0" w:color="000000"/>
              <w:right w:val="single" w:sz="4" w:space="0" w:color="auto"/>
            </w:tcBorders>
            <w:vAlign w:val="center"/>
            <w:hideMark/>
          </w:tcPr>
          <w:p w14:paraId="30159DD5"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p>
        </w:tc>
        <w:tc>
          <w:tcPr>
            <w:tcW w:w="1117" w:type="dxa"/>
            <w:vMerge/>
            <w:tcBorders>
              <w:top w:val="nil"/>
              <w:left w:val="single" w:sz="4" w:space="0" w:color="auto"/>
              <w:bottom w:val="single" w:sz="4" w:space="0" w:color="auto"/>
              <w:right w:val="single" w:sz="4" w:space="0" w:color="auto"/>
            </w:tcBorders>
            <w:vAlign w:val="center"/>
            <w:hideMark/>
          </w:tcPr>
          <w:p w14:paraId="4854CE12" w14:textId="77777777" w:rsidR="00475F57" w:rsidRPr="00956665" w:rsidRDefault="00475F57" w:rsidP="00943101">
            <w:pPr>
              <w:spacing w:after="0" w:line="240" w:lineRule="auto"/>
              <w:rPr>
                <w:rFonts w:ascii="Montserrat" w:eastAsia="Times New Roman" w:hAnsi="Montserrat" w:cs="Times New Roman"/>
                <w:i/>
                <w:iCs/>
                <w:color w:val="800000"/>
                <w:sz w:val="12"/>
                <w:szCs w:val="12"/>
                <w:lang w:eastAsia="es-MX"/>
              </w:rPr>
            </w:pPr>
          </w:p>
        </w:tc>
        <w:tc>
          <w:tcPr>
            <w:tcW w:w="1016" w:type="dxa"/>
            <w:tcBorders>
              <w:top w:val="nil"/>
              <w:left w:val="nil"/>
              <w:bottom w:val="single" w:sz="4" w:space="0" w:color="auto"/>
              <w:right w:val="single" w:sz="4" w:space="0" w:color="auto"/>
            </w:tcBorders>
            <w:shd w:val="clear" w:color="000000" w:fill="FFFFFF"/>
            <w:noWrap/>
            <w:vAlign w:val="center"/>
            <w:hideMark/>
          </w:tcPr>
          <w:p w14:paraId="787257C6"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Subdirector académico</w:t>
            </w:r>
          </w:p>
        </w:tc>
        <w:tc>
          <w:tcPr>
            <w:tcW w:w="1090" w:type="dxa"/>
            <w:tcBorders>
              <w:top w:val="nil"/>
              <w:left w:val="nil"/>
              <w:bottom w:val="single" w:sz="4" w:space="0" w:color="auto"/>
              <w:right w:val="single" w:sz="4" w:space="0" w:color="auto"/>
            </w:tcBorders>
            <w:shd w:val="clear" w:color="000000" w:fill="FFFFFF"/>
            <w:noWrap/>
            <w:vAlign w:val="center"/>
            <w:hideMark/>
          </w:tcPr>
          <w:p w14:paraId="559E372C" w14:textId="77777777" w:rsidR="00475F57" w:rsidRPr="00956665" w:rsidRDefault="00475F57" w:rsidP="00943101">
            <w:pPr>
              <w:spacing w:after="0" w:line="240" w:lineRule="auto"/>
              <w:jc w:val="center"/>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 xml:space="preserve">Media Superior </w:t>
            </w:r>
          </w:p>
        </w:tc>
        <w:tc>
          <w:tcPr>
            <w:tcW w:w="953" w:type="dxa"/>
            <w:tcBorders>
              <w:top w:val="nil"/>
              <w:left w:val="nil"/>
              <w:bottom w:val="single" w:sz="4" w:space="0" w:color="auto"/>
              <w:right w:val="single" w:sz="4" w:space="0" w:color="auto"/>
            </w:tcBorders>
            <w:shd w:val="clear" w:color="000000" w:fill="FFFFFF"/>
            <w:noWrap/>
            <w:vAlign w:val="center"/>
            <w:hideMark/>
          </w:tcPr>
          <w:p w14:paraId="31B770B9"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Cambria" w:eastAsia="Times New Roman" w:hAnsi="Cambria" w:cs="Cambria"/>
                <w:color w:val="000000"/>
                <w:sz w:val="12"/>
                <w:szCs w:val="12"/>
                <w:lang w:eastAsia="es-MX"/>
              </w:rPr>
              <w:t> </w:t>
            </w:r>
          </w:p>
        </w:tc>
        <w:tc>
          <w:tcPr>
            <w:tcW w:w="953" w:type="dxa"/>
            <w:tcBorders>
              <w:top w:val="nil"/>
              <w:left w:val="nil"/>
              <w:bottom w:val="single" w:sz="4" w:space="0" w:color="auto"/>
              <w:right w:val="single" w:sz="4" w:space="0" w:color="auto"/>
            </w:tcBorders>
            <w:shd w:val="clear" w:color="000000" w:fill="FFFFFF"/>
            <w:noWrap/>
            <w:vAlign w:val="center"/>
            <w:hideMark/>
          </w:tcPr>
          <w:p w14:paraId="656C2599"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SI</w:t>
            </w:r>
          </w:p>
        </w:tc>
        <w:tc>
          <w:tcPr>
            <w:tcW w:w="1053" w:type="dxa"/>
            <w:tcBorders>
              <w:top w:val="nil"/>
              <w:left w:val="nil"/>
              <w:bottom w:val="single" w:sz="4" w:space="0" w:color="auto"/>
              <w:right w:val="single" w:sz="4" w:space="0" w:color="auto"/>
            </w:tcBorders>
            <w:shd w:val="clear" w:color="000000" w:fill="FFFFFF"/>
            <w:vAlign w:val="center"/>
            <w:hideMark/>
          </w:tcPr>
          <w:p w14:paraId="00EB47DC"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M3. Rúbrica</w:t>
            </w:r>
          </w:p>
        </w:tc>
        <w:tc>
          <w:tcPr>
            <w:tcW w:w="850" w:type="dxa"/>
            <w:tcBorders>
              <w:top w:val="nil"/>
              <w:left w:val="nil"/>
              <w:bottom w:val="single" w:sz="4" w:space="0" w:color="auto"/>
              <w:right w:val="single" w:sz="4" w:space="0" w:color="auto"/>
            </w:tcBorders>
            <w:shd w:val="clear" w:color="000000" w:fill="FFFFFF"/>
            <w:noWrap/>
            <w:vAlign w:val="center"/>
            <w:hideMark/>
          </w:tcPr>
          <w:p w14:paraId="5D307E43" w14:textId="77777777" w:rsidR="00475F57" w:rsidRPr="00956665" w:rsidRDefault="00475F57" w:rsidP="00943101">
            <w:pPr>
              <w:spacing w:after="0" w:line="240" w:lineRule="auto"/>
              <w:jc w:val="center"/>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1</w:t>
            </w:r>
          </w:p>
        </w:tc>
        <w:tc>
          <w:tcPr>
            <w:tcW w:w="851" w:type="dxa"/>
            <w:vMerge/>
            <w:tcBorders>
              <w:top w:val="nil"/>
              <w:left w:val="single" w:sz="4" w:space="0" w:color="auto"/>
              <w:bottom w:val="single" w:sz="8" w:space="0" w:color="000000"/>
              <w:right w:val="single" w:sz="8" w:space="0" w:color="auto"/>
            </w:tcBorders>
            <w:vAlign w:val="center"/>
            <w:hideMark/>
          </w:tcPr>
          <w:p w14:paraId="2868CB26"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956665" w14:paraId="4317EBB0" w14:textId="77777777" w:rsidTr="00943101">
        <w:trPr>
          <w:trHeight w:val="300"/>
        </w:trPr>
        <w:tc>
          <w:tcPr>
            <w:tcW w:w="901" w:type="dxa"/>
            <w:vMerge/>
            <w:tcBorders>
              <w:top w:val="nil"/>
              <w:left w:val="single" w:sz="8" w:space="0" w:color="auto"/>
              <w:bottom w:val="single" w:sz="8" w:space="0" w:color="000000"/>
              <w:right w:val="single" w:sz="4" w:space="0" w:color="auto"/>
            </w:tcBorders>
            <w:vAlign w:val="center"/>
            <w:hideMark/>
          </w:tcPr>
          <w:p w14:paraId="3EB5ED19"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p>
        </w:tc>
        <w:tc>
          <w:tcPr>
            <w:tcW w:w="1117" w:type="dxa"/>
            <w:vMerge/>
            <w:tcBorders>
              <w:top w:val="nil"/>
              <w:left w:val="single" w:sz="4" w:space="0" w:color="auto"/>
              <w:bottom w:val="single" w:sz="4" w:space="0" w:color="auto"/>
              <w:right w:val="single" w:sz="4" w:space="0" w:color="auto"/>
            </w:tcBorders>
            <w:vAlign w:val="center"/>
            <w:hideMark/>
          </w:tcPr>
          <w:p w14:paraId="6455A0FC" w14:textId="77777777" w:rsidR="00475F57" w:rsidRPr="00956665" w:rsidRDefault="00475F57" w:rsidP="00943101">
            <w:pPr>
              <w:spacing w:after="0" w:line="240" w:lineRule="auto"/>
              <w:rPr>
                <w:rFonts w:ascii="Montserrat" w:eastAsia="Times New Roman" w:hAnsi="Montserrat" w:cs="Times New Roman"/>
                <w:i/>
                <w:iCs/>
                <w:color w:val="800000"/>
                <w:sz w:val="12"/>
                <w:szCs w:val="12"/>
                <w:lang w:eastAsia="es-MX"/>
              </w:rPr>
            </w:pPr>
          </w:p>
        </w:tc>
        <w:tc>
          <w:tcPr>
            <w:tcW w:w="1016" w:type="dxa"/>
            <w:tcBorders>
              <w:top w:val="nil"/>
              <w:left w:val="nil"/>
              <w:bottom w:val="single" w:sz="4" w:space="0" w:color="auto"/>
              <w:right w:val="single" w:sz="4" w:space="0" w:color="auto"/>
            </w:tcBorders>
            <w:shd w:val="clear" w:color="000000" w:fill="FFFFFF"/>
            <w:noWrap/>
            <w:vAlign w:val="center"/>
            <w:hideMark/>
          </w:tcPr>
          <w:p w14:paraId="440DD9A2"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Jefe de departamento académico</w:t>
            </w:r>
          </w:p>
        </w:tc>
        <w:tc>
          <w:tcPr>
            <w:tcW w:w="1090" w:type="dxa"/>
            <w:tcBorders>
              <w:top w:val="nil"/>
              <w:left w:val="nil"/>
              <w:bottom w:val="single" w:sz="4" w:space="0" w:color="auto"/>
              <w:right w:val="single" w:sz="4" w:space="0" w:color="auto"/>
            </w:tcBorders>
            <w:shd w:val="clear" w:color="000000" w:fill="FFFFFF"/>
            <w:noWrap/>
            <w:vAlign w:val="center"/>
            <w:hideMark/>
          </w:tcPr>
          <w:p w14:paraId="6262FFE1" w14:textId="77777777" w:rsidR="00475F57" w:rsidRPr="00956665" w:rsidRDefault="00475F57" w:rsidP="00943101">
            <w:pPr>
              <w:spacing w:after="0" w:line="240" w:lineRule="auto"/>
              <w:jc w:val="center"/>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 xml:space="preserve">Media Superior </w:t>
            </w:r>
          </w:p>
        </w:tc>
        <w:tc>
          <w:tcPr>
            <w:tcW w:w="953" w:type="dxa"/>
            <w:tcBorders>
              <w:top w:val="nil"/>
              <w:left w:val="nil"/>
              <w:bottom w:val="single" w:sz="4" w:space="0" w:color="auto"/>
              <w:right w:val="single" w:sz="4" w:space="0" w:color="auto"/>
            </w:tcBorders>
            <w:shd w:val="clear" w:color="000000" w:fill="FFFFFF"/>
            <w:noWrap/>
            <w:vAlign w:val="center"/>
            <w:hideMark/>
          </w:tcPr>
          <w:p w14:paraId="0AFF4763"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Cambria" w:eastAsia="Times New Roman" w:hAnsi="Cambria" w:cs="Cambria"/>
                <w:color w:val="000000"/>
                <w:sz w:val="12"/>
                <w:szCs w:val="12"/>
                <w:lang w:eastAsia="es-MX"/>
              </w:rPr>
              <w:t> </w:t>
            </w:r>
          </w:p>
        </w:tc>
        <w:tc>
          <w:tcPr>
            <w:tcW w:w="953" w:type="dxa"/>
            <w:tcBorders>
              <w:top w:val="nil"/>
              <w:left w:val="nil"/>
              <w:bottom w:val="single" w:sz="4" w:space="0" w:color="auto"/>
              <w:right w:val="single" w:sz="4" w:space="0" w:color="auto"/>
            </w:tcBorders>
            <w:shd w:val="clear" w:color="000000" w:fill="FFFFFF"/>
            <w:noWrap/>
            <w:vAlign w:val="center"/>
            <w:hideMark/>
          </w:tcPr>
          <w:p w14:paraId="7E6262F9"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SI</w:t>
            </w:r>
          </w:p>
        </w:tc>
        <w:tc>
          <w:tcPr>
            <w:tcW w:w="1053" w:type="dxa"/>
            <w:tcBorders>
              <w:top w:val="nil"/>
              <w:left w:val="nil"/>
              <w:bottom w:val="single" w:sz="4" w:space="0" w:color="auto"/>
              <w:right w:val="single" w:sz="4" w:space="0" w:color="auto"/>
            </w:tcBorders>
            <w:shd w:val="clear" w:color="000000" w:fill="FFFFFF"/>
            <w:vAlign w:val="center"/>
            <w:hideMark/>
          </w:tcPr>
          <w:p w14:paraId="1F7BEBA3"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M3. Rúbrica</w:t>
            </w:r>
          </w:p>
        </w:tc>
        <w:tc>
          <w:tcPr>
            <w:tcW w:w="850" w:type="dxa"/>
            <w:tcBorders>
              <w:top w:val="nil"/>
              <w:left w:val="nil"/>
              <w:bottom w:val="single" w:sz="4" w:space="0" w:color="auto"/>
              <w:right w:val="single" w:sz="4" w:space="0" w:color="auto"/>
            </w:tcBorders>
            <w:shd w:val="clear" w:color="000000" w:fill="FFFFFF"/>
            <w:noWrap/>
            <w:vAlign w:val="center"/>
            <w:hideMark/>
          </w:tcPr>
          <w:p w14:paraId="700B8562" w14:textId="77777777" w:rsidR="00475F57" w:rsidRPr="00956665" w:rsidRDefault="00475F57" w:rsidP="00943101">
            <w:pPr>
              <w:spacing w:after="0" w:line="240" w:lineRule="auto"/>
              <w:jc w:val="center"/>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1</w:t>
            </w:r>
          </w:p>
        </w:tc>
        <w:tc>
          <w:tcPr>
            <w:tcW w:w="851" w:type="dxa"/>
            <w:vMerge/>
            <w:tcBorders>
              <w:top w:val="nil"/>
              <w:left w:val="single" w:sz="4" w:space="0" w:color="auto"/>
              <w:bottom w:val="single" w:sz="8" w:space="0" w:color="000000"/>
              <w:right w:val="single" w:sz="8" w:space="0" w:color="auto"/>
            </w:tcBorders>
            <w:vAlign w:val="center"/>
            <w:hideMark/>
          </w:tcPr>
          <w:p w14:paraId="0508F126"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956665" w14:paraId="02CB1892" w14:textId="77777777" w:rsidTr="00943101">
        <w:trPr>
          <w:trHeight w:val="300"/>
        </w:trPr>
        <w:tc>
          <w:tcPr>
            <w:tcW w:w="901" w:type="dxa"/>
            <w:vMerge/>
            <w:tcBorders>
              <w:top w:val="nil"/>
              <w:left w:val="single" w:sz="8" w:space="0" w:color="auto"/>
              <w:bottom w:val="single" w:sz="8" w:space="0" w:color="000000"/>
              <w:right w:val="single" w:sz="4" w:space="0" w:color="auto"/>
            </w:tcBorders>
            <w:vAlign w:val="center"/>
            <w:hideMark/>
          </w:tcPr>
          <w:p w14:paraId="07B99136"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p>
        </w:tc>
        <w:tc>
          <w:tcPr>
            <w:tcW w:w="1117" w:type="dxa"/>
            <w:vMerge/>
            <w:tcBorders>
              <w:top w:val="nil"/>
              <w:left w:val="single" w:sz="4" w:space="0" w:color="auto"/>
              <w:bottom w:val="single" w:sz="4" w:space="0" w:color="auto"/>
              <w:right w:val="single" w:sz="4" w:space="0" w:color="auto"/>
            </w:tcBorders>
            <w:vAlign w:val="center"/>
            <w:hideMark/>
          </w:tcPr>
          <w:p w14:paraId="75048906" w14:textId="77777777" w:rsidR="00475F57" w:rsidRPr="00956665" w:rsidRDefault="00475F57" w:rsidP="00943101">
            <w:pPr>
              <w:spacing w:after="0" w:line="240" w:lineRule="auto"/>
              <w:rPr>
                <w:rFonts w:ascii="Montserrat" w:eastAsia="Times New Roman" w:hAnsi="Montserrat" w:cs="Times New Roman"/>
                <w:i/>
                <w:iCs/>
                <w:color w:val="800000"/>
                <w:sz w:val="12"/>
                <w:szCs w:val="12"/>
                <w:lang w:eastAsia="es-MX"/>
              </w:rPr>
            </w:pPr>
          </w:p>
        </w:tc>
        <w:tc>
          <w:tcPr>
            <w:tcW w:w="1016" w:type="dxa"/>
            <w:tcBorders>
              <w:top w:val="nil"/>
              <w:left w:val="nil"/>
              <w:bottom w:val="single" w:sz="4" w:space="0" w:color="auto"/>
              <w:right w:val="single" w:sz="4" w:space="0" w:color="auto"/>
            </w:tcBorders>
            <w:shd w:val="clear" w:color="000000" w:fill="FFFFFF"/>
            <w:noWrap/>
            <w:vAlign w:val="center"/>
            <w:hideMark/>
          </w:tcPr>
          <w:p w14:paraId="4A09A52A"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Supervisor</w:t>
            </w:r>
          </w:p>
        </w:tc>
        <w:tc>
          <w:tcPr>
            <w:tcW w:w="1090" w:type="dxa"/>
            <w:tcBorders>
              <w:top w:val="nil"/>
              <w:left w:val="nil"/>
              <w:bottom w:val="single" w:sz="4" w:space="0" w:color="auto"/>
              <w:right w:val="single" w:sz="4" w:space="0" w:color="auto"/>
            </w:tcBorders>
            <w:shd w:val="clear" w:color="000000" w:fill="FFFFFF"/>
            <w:noWrap/>
            <w:vAlign w:val="center"/>
            <w:hideMark/>
          </w:tcPr>
          <w:p w14:paraId="6F120B01" w14:textId="77777777" w:rsidR="00475F57" w:rsidRPr="00956665" w:rsidRDefault="00475F57" w:rsidP="00943101">
            <w:pPr>
              <w:spacing w:after="0" w:line="240" w:lineRule="auto"/>
              <w:jc w:val="center"/>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 xml:space="preserve">Media Superior </w:t>
            </w:r>
          </w:p>
        </w:tc>
        <w:tc>
          <w:tcPr>
            <w:tcW w:w="953" w:type="dxa"/>
            <w:tcBorders>
              <w:top w:val="nil"/>
              <w:left w:val="nil"/>
              <w:bottom w:val="single" w:sz="4" w:space="0" w:color="auto"/>
              <w:right w:val="single" w:sz="4" w:space="0" w:color="auto"/>
            </w:tcBorders>
            <w:shd w:val="clear" w:color="000000" w:fill="FFFFFF"/>
            <w:noWrap/>
            <w:vAlign w:val="center"/>
            <w:hideMark/>
          </w:tcPr>
          <w:p w14:paraId="223D21E5"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Cambria" w:eastAsia="Times New Roman" w:hAnsi="Cambria" w:cs="Cambria"/>
                <w:color w:val="000000"/>
                <w:sz w:val="12"/>
                <w:szCs w:val="12"/>
                <w:lang w:eastAsia="es-MX"/>
              </w:rPr>
              <w:t> </w:t>
            </w:r>
          </w:p>
        </w:tc>
        <w:tc>
          <w:tcPr>
            <w:tcW w:w="953" w:type="dxa"/>
            <w:tcBorders>
              <w:top w:val="nil"/>
              <w:left w:val="nil"/>
              <w:bottom w:val="single" w:sz="4" w:space="0" w:color="auto"/>
              <w:right w:val="single" w:sz="4" w:space="0" w:color="auto"/>
            </w:tcBorders>
            <w:shd w:val="clear" w:color="000000" w:fill="FFFFFF"/>
            <w:noWrap/>
            <w:vAlign w:val="center"/>
            <w:hideMark/>
          </w:tcPr>
          <w:p w14:paraId="1E4A23D6"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SI</w:t>
            </w:r>
          </w:p>
        </w:tc>
        <w:tc>
          <w:tcPr>
            <w:tcW w:w="1053" w:type="dxa"/>
            <w:tcBorders>
              <w:top w:val="nil"/>
              <w:left w:val="nil"/>
              <w:bottom w:val="single" w:sz="4" w:space="0" w:color="auto"/>
              <w:right w:val="single" w:sz="4" w:space="0" w:color="auto"/>
            </w:tcBorders>
            <w:shd w:val="clear" w:color="000000" w:fill="FFFFFF"/>
            <w:vAlign w:val="center"/>
            <w:hideMark/>
          </w:tcPr>
          <w:p w14:paraId="1D4D93D3"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M3. Rúbrica</w:t>
            </w:r>
          </w:p>
        </w:tc>
        <w:tc>
          <w:tcPr>
            <w:tcW w:w="850" w:type="dxa"/>
            <w:tcBorders>
              <w:top w:val="nil"/>
              <w:left w:val="nil"/>
              <w:bottom w:val="single" w:sz="4" w:space="0" w:color="auto"/>
              <w:right w:val="single" w:sz="4" w:space="0" w:color="auto"/>
            </w:tcBorders>
            <w:shd w:val="clear" w:color="000000" w:fill="FFFFFF"/>
            <w:noWrap/>
            <w:vAlign w:val="center"/>
            <w:hideMark/>
          </w:tcPr>
          <w:p w14:paraId="442CB947" w14:textId="77777777" w:rsidR="00475F57" w:rsidRPr="00956665" w:rsidRDefault="00475F57" w:rsidP="00943101">
            <w:pPr>
              <w:spacing w:after="0" w:line="240" w:lineRule="auto"/>
              <w:jc w:val="center"/>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1</w:t>
            </w:r>
          </w:p>
        </w:tc>
        <w:tc>
          <w:tcPr>
            <w:tcW w:w="851" w:type="dxa"/>
            <w:vMerge/>
            <w:tcBorders>
              <w:top w:val="nil"/>
              <w:left w:val="single" w:sz="4" w:space="0" w:color="auto"/>
              <w:bottom w:val="single" w:sz="8" w:space="0" w:color="000000"/>
              <w:right w:val="single" w:sz="8" w:space="0" w:color="auto"/>
            </w:tcBorders>
            <w:vAlign w:val="center"/>
            <w:hideMark/>
          </w:tcPr>
          <w:p w14:paraId="02CCB868"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956665" w14:paraId="2C401558" w14:textId="77777777" w:rsidTr="00943101">
        <w:trPr>
          <w:trHeight w:val="765"/>
        </w:trPr>
        <w:tc>
          <w:tcPr>
            <w:tcW w:w="901" w:type="dxa"/>
            <w:vMerge/>
            <w:tcBorders>
              <w:top w:val="nil"/>
              <w:left w:val="single" w:sz="8" w:space="0" w:color="auto"/>
              <w:bottom w:val="single" w:sz="8" w:space="0" w:color="000000"/>
              <w:right w:val="single" w:sz="4" w:space="0" w:color="auto"/>
            </w:tcBorders>
            <w:vAlign w:val="center"/>
            <w:hideMark/>
          </w:tcPr>
          <w:p w14:paraId="447A41A7"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p>
        </w:tc>
        <w:tc>
          <w:tcPr>
            <w:tcW w:w="1117" w:type="dxa"/>
            <w:vMerge w:val="restart"/>
            <w:tcBorders>
              <w:top w:val="nil"/>
              <w:left w:val="single" w:sz="4" w:space="0" w:color="auto"/>
              <w:bottom w:val="single" w:sz="8" w:space="0" w:color="000000"/>
              <w:right w:val="single" w:sz="4" w:space="0" w:color="auto"/>
            </w:tcBorders>
            <w:shd w:val="clear" w:color="000000" w:fill="FFFFFF"/>
            <w:vAlign w:val="center"/>
            <w:hideMark/>
          </w:tcPr>
          <w:p w14:paraId="21357F61" w14:textId="77777777" w:rsidR="00475F57" w:rsidRPr="00956665" w:rsidRDefault="00475F57" w:rsidP="00943101">
            <w:pPr>
              <w:spacing w:after="0" w:line="240" w:lineRule="auto"/>
              <w:rPr>
                <w:rFonts w:ascii="Montserrat" w:eastAsia="Times New Roman" w:hAnsi="Montserrat" w:cs="Times New Roman"/>
                <w:i/>
                <w:iCs/>
                <w:color w:val="800000"/>
                <w:sz w:val="12"/>
                <w:szCs w:val="12"/>
                <w:lang w:eastAsia="es-MX"/>
              </w:rPr>
            </w:pPr>
            <w:r w:rsidRPr="00956665">
              <w:rPr>
                <w:rFonts w:ascii="Montserrat" w:eastAsia="Times New Roman" w:hAnsi="Montserrat" w:cs="Times New Roman"/>
                <w:i/>
                <w:iCs/>
                <w:sz w:val="12"/>
                <w:szCs w:val="12"/>
                <w:lang w:eastAsia="es-MX"/>
              </w:rPr>
              <w:t>Instrumento de valoración de conocimientos y aptitudes</w:t>
            </w:r>
          </w:p>
        </w:tc>
        <w:tc>
          <w:tcPr>
            <w:tcW w:w="1016" w:type="dxa"/>
            <w:tcBorders>
              <w:top w:val="nil"/>
              <w:left w:val="nil"/>
              <w:bottom w:val="single" w:sz="4" w:space="0" w:color="auto"/>
              <w:right w:val="single" w:sz="4" w:space="0" w:color="auto"/>
            </w:tcBorders>
            <w:shd w:val="clear" w:color="000000" w:fill="FFFFFF"/>
            <w:noWrap/>
            <w:vAlign w:val="center"/>
            <w:hideMark/>
          </w:tcPr>
          <w:p w14:paraId="1C6464A9"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Director</w:t>
            </w:r>
          </w:p>
        </w:tc>
        <w:tc>
          <w:tcPr>
            <w:tcW w:w="1090" w:type="dxa"/>
            <w:tcBorders>
              <w:top w:val="nil"/>
              <w:left w:val="nil"/>
              <w:bottom w:val="single" w:sz="4" w:space="0" w:color="auto"/>
              <w:right w:val="single" w:sz="4" w:space="0" w:color="auto"/>
            </w:tcBorders>
            <w:shd w:val="clear" w:color="000000" w:fill="FFFFFF"/>
            <w:noWrap/>
            <w:vAlign w:val="center"/>
            <w:hideMark/>
          </w:tcPr>
          <w:p w14:paraId="5276789E" w14:textId="77777777" w:rsidR="00475F57" w:rsidRPr="00956665" w:rsidRDefault="00475F57" w:rsidP="00943101">
            <w:pPr>
              <w:spacing w:after="0" w:line="240" w:lineRule="auto"/>
              <w:jc w:val="center"/>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 xml:space="preserve">Media Superior </w:t>
            </w:r>
          </w:p>
        </w:tc>
        <w:tc>
          <w:tcPr>
            <w:tcW w:w="953" w:type="dxa"/>
            <w:tcBorders>
              <w:top w:val="nil"/>
              <w:left w:val="nil"/>
              <w:bottom w:val="single" w:sz="4" w:space="0" w:color="auto"/>
              <w:right w:val="single" w:sz="4" w:space="0" w:color="auto"/>
            </w:tcBorders>
            <w:shd w:val="clear" w:color="000000" w:fill="FFFFFF"/>
            <w:noWrap/>
            <w:vAlign w:val="center"/>
            <w:hideMark/>
          </w:tcPr>
          <w:p w14:paraId="25FE1B58"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Cambria" w:eastAsia="Times New Roman" w:hAnsi="Cambria" w:cs="Cambria"/>
                <w:color w:val="000000"/>
                <w:sz w:val="12"/>
                <w:szCs w:val="12"/>
                <w:lang w:eastAsia="es-MX"/>
              </w:rPr>
              <w:t> </w:t>
            </w:r>
          </w:p>
        </w:tc>
        <w:tc>
          <w:tcPr>
            <w:tcW w:w="953" w:type="dxa"/>
            <w:tcBorders>
              <w:top w:val="nil"/>
              <w:left w:val="nil"/>
              <w:bottom w:val="single" w:sz="4" w:space="0" w:color="auto"/>
              <w:right w:val="single" w:sz="4" w:space="0" w:color="auto"/>
            </w:tcBorders>
            <w:shd w:val="clear" w:color="auto" w:fill="auto"/>
            <w:vAlign w:val="center"/>
            <w:hideMark/>
          </w:tcPr>
          <w:p w14:paraId="206BBF8F"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SI</w:t>
            </w:r>
          </w:p>
        </w:tc>
        <w:tc>
          <w:tcPr>
            <w:tcW w:w="1053" w:type="dxa"/>
            <w:tcBorders>
              <w:top w:val="nil"/>
              <w:left w:val="nil"/>
              <w:bottom w:val="single" w:sz="4" w:space="0" w:color="auto"/>
              <w:right w:val="single" w:sz="4" w:space="0" w:color="auto"/>
            </w:tcBorders>
            <w:shd w:val="clear" w:color="auto" w:fill="auto"/>
            <w:vAlign w:val="center"/>
            <w:hideMark/>
          </w:tcPr>
          <w:p w14:paraId="60A09A74"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M1. Modelo Diagnóstico Cognitivo</w:t>
            </w:r>
          </w:p>
        </w:tc>
        <w:tc>
          <w:tcPr>
            <w:tcW w:w="850" w:type="dxa"/>
            <w:tcBorders>
              <w:top w:val="nil"/>
              <w:left w:val="nil"/>
              <w:bottom w:val="single" w:sz="4" w:space="0" w:color="auto"/>
              <w:right w:val="single" w:sz="4" w:space="0" w:color="auto"/>
            </w:tcBorders>
            <w:shd w:val="clear" w:color="000000" w:fill="FFFFFF"/>
            <w:noWrap/>
            <w:vAlign w:val="center"/>
            <w:hideMark/>
          </w:tcPr>
          <w:p w14:paraId="0C523540" w14:textId="77777777" w:rsidR="00475F57" w:rsidRPr="00956665" w:rsidRDefault="00475F57" w:rsidP="00943101">
            <w:pPr>
              <w:spacing w:after="0" w:line="240" w:lineRule="auto"/>
              <w:jc w:val="center"/>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1</w:t>
            </w:r>
          </w:p>
        </w:tc>
        <w:tc>
          <w:tcPr>
            <w:tcW w:w="851" w:type="dxa"/>
            <w:vMerge/>
            <w:tcBorders>
              <w:top w:val="nil"/>
              <w:left w:val="single" w:sz="4" w:space="0" w:color="auto"/>
              <w:bottom w:val="single" w:sz="8" w:space="0" w:color="000000"/>
              <w:right w:val="single" w:sz="8" w:space="0" w:color="auto"/>
            </w:tcBorders>
            <w:vAlign w:val="center"/>
            <w:hideMark/>
          </w:tcPr>
          <w:p w14:paraId="48D19B50"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956665" w14:paraId="31C704F8" w14:textId="77777777" w:rsidTr="00943101">
        <w:trPr>
          <w:trHeight w:val="765"/>
        </w:trPr>
        <w:tc>
          <w:tcPr>
            <w:tcW w:w="901" w:type="dxa"/>
            <w:vMerge/>
            <w:tcBorders>
              <w:top w:val="nil"/>
              <w:left w:val="single" w:sz="8" w:space="0" w:color="auto"/>
              <w:bottom w:val="single" w:sz="8" w:space="0" w:color="000000"/>
              <w:right w:val="single" w:sz="4" w:space="0" w:color="auto"/>
            </w:tcBorders>
            <w:vAlign w:val="center"/>
            <w:hideMark/>
          </w:tcPr>
          <w:p w14:paraId="317F9D2C"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p>
        </w:tc>
        <w:tc>
          <w:tcPr>
            <w:tcW w:w="1117" w:type="dxa"/>
            <w:vMerge/>
            <w:tcBorders>
              <w:top w:val="nil"/>
              <w:left w:val="single" w:sz="4" w:space="0" w:color="auto"/>
              <w:bottom w:val="single" w:sz="8" w:space="0" w:color="000000"/>
              <w:right w:val="single" w:sz="4" w:space="0" w:color="auto"/>
            </w:tcBorders>
            <w:vAlign w:val="center"/>
            <w:hideMark/>
          </w:tcPr>
          <w:p w14:paraId="07BD706A" w14:textId="77777777" w:rsidR="00475F57" w:rsidRPr="00956665" w:rsidRDefault="00475F57" w:rsidP="00943101">
            <w:pPr>
              <w:spacing w:after="0" w:line="240" w:lineRule="auto"/>
              <w:rPr>
                <w:rFonts w:ascii="Montserrat" w:eastAsia="Times New Roman" w:hAnsi="Montserrat" w:cs="Times New Roman"/>
                <w:i/>
                <w:iCs/>
                <w:color w:val="800000"/>
                <w:sz w:val="12"/>
                <w:szCs w:val="12"/>
                <w:lang w:eastAsia="es-MX"/>
              </w:rPr>
            </w:pPr>
          </w:p>
        </w:tc>
        <w:tc>
          <w:tcPr>
            <w:tcW w:w="1016" w:type="dxa"/>
            <w:tcBorders>
              <w:top w:val="nil"/>
              <w:left w:val="nil"/>
              <w:bottom w:val="single" w:sz="4" w:space="0" w:color="auto"/>
              <w:right w:val="single" w:sz="4" w:space="0" w:color="auto"/>
            </w:tcBorders>
            <w:shd w:val="clear" w:color="000000" w:fill="FFFFFF"/>
            <w:noWrap/>
            <w:vAlign w:val="center"/>
            <w:hideMark/>
          </w:tcPr>
          <w:p w14:paraId="098E344E"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Subdirector académico</w:t>
            </w:r>
          </w:p>
        </w:tc>
        <w:tc>
          <w:tcPr>
            <w:tcW w:w="1090" w:type="dxa"/>
            <w:tcBorders>
              <w:top w:val="nil"/>
              <w:left w:val="nil"/>
              <w:bottom w:val="single" w:sz="4" w:space="0" w:color="auto"/>
              <w:right w:val="single" w:sz="4" w:space="0" w:color="auto"/>
            </w:tcBorders>
            <w:shd w:val="clear" w:color="000000" w:fill="FFFFFF"/>
            <w:noWrap/>
            <w:vAlign w:val="center"/>
            <w:hideMark/>
          </w:tcPr>
          <w:p w14:paraId="2F7944BE" w14:textId="77777777" w:rsidR="00475F57" w:rsidRPr="00956665" w:rsidRDefault="00475F57" w:rsidP="00943101">
            <w:pPr>
              <w:spacing w:after="0" w:line="240" w:lineRule="auto"/>
              <w:jc w:val="center"/>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 xml:space="preserve">Media Superior </w:t>
            </w:r>
          </w:p>
        </w:tc>
        <w:tc>
          <w:tcPr>
            <w:tcW w:w="953" w:type="dxa"/>
            <w:tcBorders>
              <w:top w:val="nil"/>
              <w:left w:val="nil"/>
              <w:bottom w:val="single" w:sz="4" w:space="0" w:color="auto"/>
              <w:right w:val="single" w:sz="4" w:space="0" w:color="auto"/>
            </w:tcBorders>
            <w:shd w:val="clear" w:color="000000" w:fill="FFFFFF"/>
            <w:noWrap/>
            <w:vAlign w:val="center"/>
            <w:hideMark/>
          </w:tcPr>
          <w:p w14:paraId="5A4EED89"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Cambria" w:eastAsia="Times New Roman" w:hAnsi="Cambria" w:cs="Cambria"/>
                <w:color w:val="000000"/>
                <w:sz w:val="12"/>
                <w:szCs w:val="12"/>
                <w:lang w:eastAsia="es-MX"/>
              </w:rPr>
              <w:t> </w:t>
            </w:r>
          </w:p>
        </w:tc>
        <w:tc>
          <w:tcPr>
            <w:tcW w:w="953" w:type="dxa"/>
            <w:tcBorders>
              <w:top w:val="nil"/>
              <w:left w:val="nil"/>
              <w:bottom w:val="single" w:sz="4" w:space="0" w:color="auto"/>
              <w:right w:val="single" w:sz="4" w:space="0" w:color="auto"/>
            </w:tcBorders>
            <w:shd w:val="clear" w:color="auto" w:fill="auto"/>
            <w:vAlign w:val="center"/>
            <w:hideMark/>
          </w:tcPr>
          <w:p w14:paraId="20FB89AC"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SI</w:t>
            </w:r>
          </w:p>
        </w:tc>
        <w:tc>
          <w:tcPr>
            <w:tcW w:w="1053" w:type="dxa"/>
            <w:tcBorders>
              <w:top w:val="nil"/>
              <w:left w:val="nil"/>
              <w:bottom w:val="single" w:sz="4" w:space="0" w:color="auto"/>
              <w:right w:val="single" w:sz="4" w:space="0" w:color="auto"/>
            </w:tcBorders>
            <w:shd w:val="clear" w:color="auto" w:fill="auto"/>
            <w:vAlign w:val="center"/>
            <w:hideMark/>
          </w:tcPr>
          <w:p w14:paraId="6CDD4A59"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M1. Modelo Diagnóstico Cognitivo</w:t>
            </w:r>
          </w:p>
        </w:tc>
        <w:tc>
          <w:tcPr>
            <w:tcW w:w="850" w:type="dxa"/>
            <w:tcBorders>
              <w:top w:val="nil"/>
              <w:left w:val="nil"/>
              <w:bottom w:val="single" w:sz="4" w:space="0" w:color="auto"/>
              <w:right w:val="single" w:sz="4" w:space="0" w:color="auto"/>
            </w:tcBorders>
            <w:shd w:val="clear" w:color="000000" w:fill="FFFFFF"/>
            <w:noWrap/>
            <w:vAlign w:val="center"/>
            <w:hideMark/>
          </w:tcPr>
          <w:p w14:paraId="007A2163" w14:textId="77777777" w:rsidR="00475F57" w:rsidRPr="00956665" w:rsidRDefault="00475F57" w:rsidP="00943101">
            <w:pPr>
              <w:spacing w:after="0" w:line="240" w:lineRule="auto"/>
              <w:jc w:val="center"/>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1</w:t>
            </w:r>
          </w:p>
        </w:tc>
        <w:tc>
          <w:tcPr>
            <w:tcW w:w="851" w:type="dxa"/>
            <w:vMerge/>
            <w:tcBorders>
              <w:top w:val="nil"/>
              <w:left w:val="single" w:sz="4" w:space="0" w:color="auto"/>
              <w:bottom w:val="single" w:sz="8" w:space="0" w:color="000000"/>
              <w:right w:val="single" w:sz="8" w:space="0" w:color="auto"/>
            </w:tcBorders>
            <w:vAlign w:val="center"/>
            <w:hideMark/>
          </w:tcPr>
          <w:p w14:paraId="685F798D"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956665" w14:paraId="3DEE26DA" w14:textId="77777777" w:rsidTr="00943101">
        <w:trPr>
          <w:trHeight w:val="765"/>
        </w:trPr>
        <w:tc>
          <w:tcPr>
            <w:tcW w:w="901" w:type="dxa"/>
            <w:vMerge/>
            <w:tcBorders>
              <w:top w:val="nil"/>
              <w:left w:val="single" w:sz="8" w:space="0" w:color="auto"/>
              <w:bottom w:val="single" w:sz="8" w:space="0" w:color="000000"/>
              <w:right w:val="single" w:sz="4" w:space="0" w:color="auto"/>
            </w:tcBorders>
            <w:vAlign w:val="center"/>
            <w:hideMark/>
          </w:tcPr>
          <w:p w14:paraId="3B166EDE"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p>
        </w:tc>
        <w:tc>
          <w:tcPr>
            <w:tcW w:w="1117" w:type="dxa"/>
            <w:vMerge/>
            <w:tcBorders>
              <w:top w:val="nil"/>
              <w:left w:val="single" w:sz="4" w:space="0" w:color="auto"/>
              <w:bottom w:val="single" w:sz="8" w:space="0" w:color="000000"/>
              <w:right w:val="single" w:sz="4" w:space="0" w:color="auto"/>
            </w:tcBorders>
            <w:vAlign w:val="center"/>
            <w:hideMark/>
          </w:tcPr>
          <w:p w14:paraId="66A80D24" w14:textId="77777777" w:rsidR="00475F57" w:rsidRPr="00956665" w:rsidRDefault="00475F57" w:rsidP="00943101">
            <w:pPr>
              <w:spacing w:after="0" w:line="240" w:lineRule="auto"/>
              <w:rPr>
                <w:rFonts w:ascii="Montserrat" w:eastAsia="Times New Roman" w:hAnsi="Montserrat" w:cs="Times New Roman"/>
                <w:i/>
                <w:iCs/>
                <w:color w:val="800000"/>
                <w:sz w:val="12"/>
                <w:szCs w:val="12"/>
                <w:lang w:eastAsia="es-MX"/>
              </w:rPr>
            </w:pPr>
          </w:p>
        </w:tc>
        <w:tc>
          <w:tcPr>
            <w:tcW w:w="1016" w:type="dxa"/>
            <w:tcBorders>
              <w:top w:val="nil"/>
              <w:left w:val="nil"/>
              <w:bottom w:val="single" w:sz="4" w:space="0" w:color="auto"/>
              <w:right w:val="single" w:sz="4" w:space="0" w:color="auto"/>
            </w:tcBorders>
            <w:shd w:val="clear" w:color="000000" w:fill="FFFFFF"/>
            <w:noWrap/>
            <w:vAlign w:val="center"/>
            <w:hideMark/>
          </w:tcPr>
          <w:p w14:paraId="580D1DC1"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Jefe de departamento académico</w:t>
            </w:r>
          </w:p>
        </w:tc>
        <w:tc>
          <w:tcPr>
            <w:tcW w:w="1090" w:type="dxa"/>
            <w:tcBorders>
              <w:top w:val="nil"/>
              <w:left w:val="nil"/>
              <w:bottom w:val="single" w:sz="4" w:space="0" w:color="auto"/>
              <w:right w:val="single" w:sz="4" w:space="0" w:color="auto"/>
            </w:tcBorders>
            <w:shd w:val="clear" w:color="000000" w:fill="FFFFFF"/>
            <w:noWrap/>
            <w:vAlign w:val="center"/>
            <w:hideMark/>
          </w:tcPr>
          <w:p w14:paraId="0A3B62BD" w14:textId="77777777" w:rsidR="00475F57" w:rsidRPr="00956665" w:rsidRDefault="00475F57" w:rsidP="00943101">
            <w:pPr>
              <w:spacing w:after="0" w:line="240" w:lineRule="auto"/>
              <w:jc w:val="center"/>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 xml:space="preserve">Media Superior </w:t>
            </w:r>
          </w:p>
        </w:tc>
        <w:tc>
          <w:tcPr>
            <w:tcW w:w="953" w:type="dxa"/>
            <w:tcBorders>
              <w:top w:val="nil"/>
              <w:left w:val="nil"/>
              <w:bottom w:val="single" w:sz="4" w:space="0" w:color="auto"/>
              <w:right w:val="single" w:sz="4" w:space="0" w:color="auto"/>
            </w:tcBorders>
            <w:shd w:val="clear" w:color="000000" w:fill="FFFFFF"/>
            <w:noWrap/>
            <w:vAlign w:val="center"/>
            <w:hideMark/>
          </w:tcPr>
          <w:p w14:paraId="2347962C"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Cambria" w:eastAsia="Times New Roman" w:hAnsi="Cambria" w:cs="Cambria"/>
                <w:color w:val="000000"/>
                <w:sz w:val="12"/>
                <w:szCs w:val="12"/>
                <w:lang w:eastAsia="es-MX"/>
              </w:rPr>
              <w:t> </w:t>
            </w:r>
          </w:p>
        </w:tc>
        <w:tc>
          <w:tcPr>
            <w:tcW w:w="953" w:type="dxa"/>
            <w:tcBorders>
              <w:top w:val="nil"/>
              <w:left w:val="nil"/>
              <w:bottom w:val="single" w:sz="4" w:space="0" w:color="auto"/>
              <w:right w:val="single" w:sz="4" w:space="0" w:color="auto"/>
            </w:tcBorders>
            <w:shd w:val="clear" w:color="auto" w:fill="auto"/>
            <w:vAlign w:val="center"/>
            <w:hideMark/>
          </w:tcPr>
          <w:p w14:paraId="0C58E197"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SI</w:t>
            </w:r>
          </w:p>
        </w:tc>
        <w:tc>
          <w:tcPr>
            <w:tcW w:w="1053" w:type="dxa"/>
            <w:tcBorders>
              <w:top w:val="nil"/>
              <w:left w:val="nil"/>
              <w:bottom w:val="single" w:sz="4" w:space="0" w:color="auto"/>
              <w:right w:val="single" w:sz="4" w:space="0" w:color="auto"/>
            </w:tcBorders>
            <w:shd w:val="clear" w:color="auto" w:fill="auto"/>
            <w:vAlign w:val="center"/>
            <w:hideMark/>
          </w:tcPr>
          <w:p w14:paraId="48D31BE5"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M1. Modelo Diagnóstico Cognitivo</w:t>
            </w:r>
          </w:p>
        </w:tc>
        <w:tc>
          <w:tcPr>
            <w:tcW w:w="850" w:type="dxa"/>
            <w:tcBorders>
              <w:top w:val="nil"/>
              <w:left w:val="nil"/>
              <w:bottom w:val="single" w:sz="4" w:space="0" w:color="auto"/>
              <w:right w:val="single" w:sz="4" w:space="0" w:color="auto"/>
            </w:tcBorders>
            <w:shd w:val="clear" w:color="000000" w:fill="FFFFFF"/>
            <w:noWrap/>
            <w:vAlign w:val="center"/>
            <w:hideMark/>
          </w:tcPr>
          <w:p w14:paraId="65E20950" w14:textId="77777777" w:rsidR="00475F57" w:rsidRPr="00956665" w:rsidRDefault="00475F57" w:rsidP="00943101">
            <w:pPr>
              <w:spacing w:after="0" w:line="240" w:lineRule="auto"/>
              <w:jc w:val="center"/>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1</w:t>
            </w:r>
          </w:p>
        </w:tc>
        <w:tc>
          <w:tcPr>
            <w:tcW w:w="851" w:type="dxa"/>
            <w:vMerge/>
            <w:tcBorders>
              <w:top w:val="nil"/>
              <w:left w:val="single" w:sz="4" w:space="0" w:color="auto"/>
              <w:bottom w:val="single" w:sz="8" w:space="0" w:color="000000"/>
              <w:right w:val="single" w:sz="8" w:space="0" w:color="auto"/>
            </w:tcBorders>
            <w:vAlign w:val="center"/>
            <w:hideMark/>
          </w:tcPr>
          <w:p w14:paraId="2B8C3C32"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956665" w14:paraId="720A4F4B" w14:textId="77777777" w:rsidTr="00943101">
        <w:trPr>
          <w:trHeight w:val="780"/>
        </w:trPr>
        <w:tc>
          <w:tcPr>
            <w:tcW w:w="901" w:type="dxa"/>
            <w:vMerge/>
            <w:tcBorders>
              <w:top w:val="nil"/>
              <w:left w:val="single" w:sz="8" w:space="0" w:color="auto"/>
              <w:bottom w:val="single" w:sz="8" w:space="0" w:color="000000"/>
              <w:right w:val="single" w:sz="4" w:space="0" w:color="auto"/>
            </w:tcBorders>
            <w:vAlign w:val="center"/>
            <w:hideMark/>
          </w:tcPr>
          <w:p w14:paraId="7455471E"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p>
        </w:tc>
        <w:tc>
          <w:tcPr>
            <w:tcW w:w="1117" w:type="dxa"/>
            <w:vMerge/>
            <w:tcBorders>
              <w:top w:val="nil"/>
              <w:left w:val="single" w:sz="4" w:space="0" w:color="auto"/>
              <w:bottom w:val="single" w:sz="8" w:space="0" w:color="000000"/>
              <w:right w:val="single" w:sz="4" w:space="0" w:color="auto"/>
            </w:tcBorders>
            <w:vAlign w:val="center"/>
            <w:hideMark/>
          </w:tcPr>
          <w:p w14:paraId="06964682" w14:textId="77777777" w:rsidR="00475F57" w:rsidRPr="00956665" w:rsidRDefault="00475F57" w:rsidP="00943101">
            <w:pPr>
              <w:spacing w:after="0" w:line="240" w:lineRule="auto"/>
              <w:rPr>
                <w:rFonts w:ascii="Montserrat" w:eastAsia="Times New Roman" w:hAnsi="Montserrat" w:cs="Times New Roman"/>
                <w:i/>
                <w:iCs/>
                <w:color w:val="800000"/>
                <w:sz w:val="12"/>
                <w:szCs w:val="12"/>
                <w:lang w:eastAsia="es-MX"/>
              </w:rPr>
            </w:pPr>
          </w:p>
        </w:tc>
        <w:tc>
          <w:tcPr>
            <w:tcW w:w="1016" w:type="dxa"/>
            <w:tcBorders>
              <w:top w:val="nil"/>
              <w:left w:val="nil"/>
              <w:bottom w:val="single" w:sz="8" w:space="0" w:color="auto"/>
              <w:right w:val="single" w:sz="4" w:space="0" w:color="auto"/>
            </w:tcBorders>
            <w:shd w:val="clear" w:color="000000" w:fill="FFFFFF"/>
            <w:noWrap/>
            <w:vAlign w:val="center"/>
            <w:hideMark/>
          </w:tcPr>
          <w:p w14:paraId="4E1B9F66"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Supervisor</w:t>
            </w:r>
          </w:p>
        </w:tc>
        <w:tc>
          <w:tcPr>
            <w:tcW w:w="1090" w:type="dxa"/>
            <w:tcBorders>
              <w:top w:val="nil"/>
              <w:left w:val="nil"/>
              <w:bottom w:val="single" w:sz="8" w:space="0" w:color="auto"/>
              <w:right w:val="single" w:sz="4" w:space="0" w:color="auto"/>
            </w:tcBorders>
            <w:shd w:val="clear" w:color="000000" w:fill="FFFFFF"/>
            <w:noWrap/>
            <w:vAlign w:val="center"/>
            <w:hideMark/>
          </w:tcPr>
          <w:p w14:paraId="14BEF269" w14:textId="77777777" w:rsidR="00475F57" w:rsidRPr="00956665" w:rsidRDefault="00475F57" w:rsidP="00943101">
            <w:pPr>
              <w:spacing w:after="0" w:line="240" w:lineRule="auto"/>
              <w:jc w:val="center"/>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 xml:space="preserve">Media Superior </w:t>
            </w:r>
          </w:p>
        </w:tc>
        <w:tc>
          <w:tcPr>
            <w:tcW w:w="953" w:type="dxa"/>
            <w:tcBorders>
              <w:top w:val="nil"/>
              <w:left w:val="nil"/>
              <w:bottom w:val="single" w:sz="8" w:space="0" w:color="auto"/>
              <w:right w:val="single" w:sz="4" w:space="0" w:color="auto"/>
            </w:tcBorders>
            <w:shd w:val="clear" w:color="000000" w:fill="FFFFFF"/>
            <w:noWrap/>
            <w:vAlign w:val="center"/>
            <w:hideMark/>
          </w:tcPr>
          <w:p w14:paraId="7C665E43"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Cambria" w:eastAsia="Times New Roman" w:hAnsi="Cambria" w:cs="Cambria"/>
                <w:color w:val="000000"/>
                <w:sz w:val="12"/>
                <w:szCs w:val="12"/>
                <w:lang w:eastAsia="es-MX"/>
              </w:rPr>
              <w:t> </w:t>
            </w:r>
          </w:p>
        </w:tc>
        <w:tc>
          <w:tcPr>
            <w:tcW w:w="953" w:type="dxa"/>
            <w:tcBorders>
              <w:top w:val="nil"/>
              <w:left w:val="nil"/>
              <w:bottom w:val="single" w:sz="8" w:space="0" w:color="auto"/>
              <w:right w:val="single" w:sz="4" w:space="0" w:color="auto"/>
            </w:tcBorders>
            <w:shd w:val="clear" w:color="auto" w:fill="auto"/>
            <w:vAlign w:val="center"/>
            <w:hideMark/>
          </w:tcPr>
          <w:p w14:paraId="7E3B3269"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SI</w:t>
            </w:r>
          </w:p>
        </w:tc>
        <w:tc>
          <w:tcPr>
            <w:tcW w:w="1053" w:type="dxa"/>
            <w:tcBorders>
              <w:top w:val="nil"/>
              <w:left w:val="nil"/>
              <w:bottom w:val="single" w:sz="8" w:space="0" w:color="auto"/>
              <w:right w:val="single" w:sz="4" w:space="0" w:color="auto"/>
            </w:tcBorders>
            <w:shd w:val="clear" w:color="auto" w:fill="auto"/>
            <w:vAlign w:val="center"/>
            <w:hideMark/>
          </w:tcPr>
          <w:p w14:paraId="4009F2EF"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M1. Modelo Diagnóstico Cognitivo</w:t>
            </w:r>
          </w:p>
        </w:tc>
        <w:tc>
          <w:tcPr>
            <w:tcW w:w="850" w:type="dxa"/>
            <w:tcBorders>
              <w:top w:val="nil"/>
              <w:left w:val="nil"/>
              <w:bottom w:val="single" w:sz="8" w:space="0" w:color="auto"/>
              <w:right w:val="single" w:sz="4" w:space="0" w:color="auto"/>
            </w:tcBorders>
            <w:shd w:val="clear" w:color="000000" w:fill="FFFFFF"/>
            <w:noWrap/>
            <w:vAlign w:val="center"/>
            <w:hideMark/>
          </w:tcPr>
          <w:p w14:paraId="58B9A05A" w14:textId="77777777" w:rsidR="00475F57" w:rsidRPr="00956665" w:rsidRDefault="00475F57" w:rsidP="00943101">
            <w:pPr>
              <w:spacing w:after="0" w:line="240" w:lineRule="auto"/>
              <w:jc w:val="center"/>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1</w:t>
            </w:r>
          </w:p>
        </w:tc>
        <w:tc>
          <w:tcPr>
            <w:tcW w:w="851" w:type="dxa"/>
            <w:vMerge/>
            <w:tcBorders>
              <w:top w:val="nil"/>
              <w:left w:val="single" w:sz="4" w:space="0" w:color="auto"/>
              <w:bottom w:val="single" w:sz="8" w:space="0" w:color="000000"/>
              <w:right w:val="single" w:sz="8" w:space="0" w:color="auto"/>
            </w:tcBorders>
            <w:vAlign w:val="center"/>
            <w:hideMark/>
          </w:tcPr>
          <w:p w14:paraId="64497B41"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956665" w14:paraId="1E3433CB" w14:textId="77777777" w:rsidTr="00943101">
        <w:trPr>
          <w:trHeight w:val="330"/>
        </w:trPr>
        <w:tc>
          <w:tcPr>
            <w:tcW w:w="7933" w:type="dxa"/>
            <w:gridSpan w:val="8"/>
            <w:tcBorders>
              <w:top w:val="single" w:sz="8" w:space="0" w:color="auto"/>
              <w:left w:val="single" w:sz="8" w:space="0" w:color="auto"/>
              <w:bottom w:val="single" w:sz="8" w:space="0" w:color="auto"/>
              <w:right w:val="nil"/>
            </w:tcBorders>
            <w:shd w:val="clear" w:color="000000" w:fill="800000"/>
            <w:vAlign w:val="center"/>
            <w:hideMark/>
          </w:tcPr>
          <w:p w14:paraId="1090D28E" w14:textId="77777777" w:rsidR="00475F57" w:rsidRPr="00956665" w:rsidRDefault="00475F57" w:rsidP="00943101">
            <w:pPr>
              <w:spacing w:after="0" w:line="240" w:lineRule="auto"/>
              <w:jc w:val="center"/>
              <w:rPr>
                <w:rFonts w:ascii="Montserrat" w:eastAsia="Times New Roman" w:hAnsi="Montserrat" w:cs="Times New Roman"/>
                <w:color w:val="FFFFFF"/>
                <w:sz w:val="12"/>
                <w:szCs w:val="12"/>
                <w:lang w:eastAsia="es-MX"/>
              </w:rPr>
            </w:pPr>
            <w:proofErr w:type="gramStart"/>
            <w:r w:rsidRPr="00956665">
              <w:rPr>
                <w:rFonts w:ascii="Montserrat" w:eastAsia="Times New Roman" w:hAnsi="Montserrat" w:cs="Times New Roman"/>
                <w:color w:val="FFFFFF"/>
                <w:sz w:val="12"/>
                <w:szCs w:val="12"/>
                <w:lang w:eastAsia="es-MX"/>
              </w:rPr>
              <w:t>Total</w:t>
            </w:r>
            <w:proofErr w:type="gramEnd"/>
            <w:r w:rsidRPr="00956665">
              <w:rPr>
                <w:rFonts w:ascii="Montserrat" w:eastAsia="Times New Roman" w:hAnsi="Montserrat" w:cs="Times New Roman"/>
                <w:color w:val="FFFFFF"/>
                <w:sz w:val="12"/>
                <w:szCs w:val="12"/>
                <w:lang w:eastAsia="es-MX"/>
              </w:rPr>
              <w:t xml:space="preserve"> de Instrumentos SISAP para Educación Media Superior</w:t>
            </w:r>
          </w:p>
        </w:tc>
        <w:tc>
          <w:tcPr>
            <w:tcW w:w="851" w:type="dxa"/>
            <w:tcBorders>
              <w:top w:val="nil"/>
              <w:left w:val="nil"/>
              <w:bottom w:val="single" w:sz="8" w:space="0" w:color="auto"/>
              <w:right w:val="single" w:sz="8" w:space="0" w:color="auto"/>
            </w:tcBorders>
            <w:shd w:val="clear" w:color="000000" w:fill="800000"/>
            <w:vAlign w:val="center"/>
            <w:hideMark/>
          </w:tcPr>
          <w:p w14:paraId="1EEA510D" w14:textId="77777777" w:rsidR="00475F57" w:rsidRPr="00956665" w:rsidRDefault="00475F57" w:rsidP="00943101">
            <w:pPr>
              <w:spacing w:after="0" w:line="240" w:lineRule="auto"/>
              <w:jc w:val="center"/>
              <w:rPr>
                <w:rFonts w:ascii="Montserrat" w:eastAsia="Times New Roman" w:hAnsi="Montserrat" w:cs="Times New Roman"/>
                <w:color w:val="FFFFFF"/>
                <w:sz w:val="12"/>
                <w:szCs w:val="12"/>
                <w:lang w:eastAsia="es-MX"/>
              </w:rPr>
            </w:pPr>
            <w:r w:rsidRPr="00956665">
              <w:rPr>
                <w:rFonts w:ascii="Montserrat" w:eastAsia="Times New Roman" w:hAnsi="Montserrat" w:cs="Times New Roman"/>
                <w:color w:val="FFFFFF"/>
                <w:sz w:val="12"/>
                <w:szCs w:val="12"/>
                <w:lang w:eastAsia="es-MX"/>
              </w:rPr>
              <w:t>14</w:t>
            </w:r>
          </w:p>
        </w:tc>
      </w:tr>
      <w:bookmarkEnd w:id="561"/>
    </w:tbl>
    <w:p w14:paraId="59C9C826" w14:textId="3DF4C1FB" w:rsidR="007E571F" w:rsidRPr="006233CD" w:rsidRDefault="007E571F">
      <w:pPr>
        <w:rPr>
          <w:rFonts w:ascii="Montserrat" w:hAnsi="Montserrat"/>
          <w:sz w:val="20"/>
          <w:szCs w:val="20"/>
        </w:rPr>
      </w:pPr>
    </w:p>
    <w:tbl>
      <w:tblPr>
        <w:tblStyle w:val="Tablaconcuadrcula"/>
        <w:tblW w:w="0" w:type="auto"/>
        <w:tblLook w:val="04A0" w:firstRow="1" w:lastRow="0" w:firstColumn="1" w:lastColumn="0" w:noHBand="0" w:noVBand="1"/>
      </w:tblPr>
      <w:tblGrid>
        <w:gridCol w:w="2229"/>
        <w:gridCol w:w="2155"/>
        <w:gridCol w:w="2192"/>
        <w:gridCol w:w="2252"/>
      </w:tblGrid>
      <w:tr w:rsidR="0038574D" w14:paraId="7AFB7662" w14:textId="77777777" w:rsidTr="0035351E">
        <w:tc>
          <w:tcPr>
            <w:tcW w:w="10490" w:type="dxa"/>
            <w:gridSpan w:val="4"/>
          </w:tcPr>
          <w:p w14:paraId="10968F13" w14:textId="77777777" w:rsidR="0038574D" w:rsidRDefault="0038574D" w:rsidP="0035351E">
            <w:pPr>
              <w:spacing w:before="8" w:line="240" w:lineRule="exact"/>
              <w:rPr>
                <w:sz w:val="24"/>
                <w:szCs w:val="24"/>
              </w:rPr>
            </w:pPr>
            <w:r>
              <w:rPr>
                <w:sz w:val="24"/>
                <w:szCs w:val="24"/>
              </w:rPr>
              <w:t>Educación Media Superior</w:t>
            </w:r>
          </w:p>
        </w:tc>
      </w:tr>
      <w:tr w:rsidR="0038574D" w14:paraId="35536170" w14:textId="77777777" w:rsidTr="0035351E">
        <w:tc>
          <w:tcPr>
            <w:tcW w:w="2622" w:type="dxa"/>
          </w:tcPr>
          <w:p w14:paraId="1BF98D6F" w14:textId="77777777" w:rsidR="0038574D" w:rsidRDefault="0038574D" w:rsidP="0035351E">
            <w:pPr>
              <w:spacing w:before="8" w:line="240" w:lineRule="exact"/>
              <w:rPr>
                <w:sz w:val="24"/>
                <w:szCs w:val="24"/>
              </w:rPr>
            </w:pPr>
            <w:r>
              <w:rPr>
                <w:sz w:val="24"/>
                <w:szCs w:val="24"/>
              </w:rPr>
              <w:t>Enfoque metodológico</w:t>
            </w:r>
          </w:p>
        </w:tc>
        <w:tc>
          <w:tcPr>
            <w:tcW w:w="2622" w:type="dxa"/>
          </w:tcPr>
          <w:p w14:paraId="4FB38A4E" w14:textId="77777777" w:rsidR="0038574D" w:rsidRDefault="0038574D" w:rsidP="0035351E">
            <w:pPr>
              <w:spacing w:before="8" w:line="240" w:lineRule="exact"/>
              <w:rPr>
                <w:sz w:val="24"/>
                <w:szCs w:val="24"/>
              </w:rPr>
            </w:pPr>
            <w:r>
              <w:rPr>
                <w:sz w:val="24"/>
                <w:szCs w:val="24"/>
              </w:rPr>
              <w:t>Proceso de selección</w:t>
            </w:r>
          </w:p>
        </w:tc>
        <w:tc>
          <w:tcPr>
            <w:tcW w:w="2623" w:type="dxa"/>
          </w:tcPr>
          <w:p w14:paraId="35CDA7E8" w14:textId="77777777" w:rsidR="0038574D" w:rsidRDefault="0038574D" w:rsidP="0035351E">
            <w:pPr>
              <w:spacing w:before="8" w:line="240" w:lineRule="exact"/>
              <w:rPr>
                <w:sz w:val="24"/>
                <w:szCs w:val="24"/>
              </w:rPr>
            </w:pPr>
            <w:r>
              <w:rPr>
                <w:sz w:val="24"/>
                <w:szCs w:val="24"/>
              </w:rPr>
              <w:t>Instrumento</w:t>
            </w:r>
          </w:p>
        </w:tc>
        <w:tc>
          <w:tcPr>
            <w:tcW w:w="2623" w:type="dxa"/>
          </w:tcPr>
          <w:p w14:paraId="2DAF3364" w14:textId="77777777" w:rsidR="0038574D" w:rsidRDefault="0038574D" w:rsidP="0035351E">
            <w:pPr>
              <w:spacing w:before="8" w:line="240" w:lineRule="exact"/>
              <w:rPr>
                <w:sz w:val="24"/>
                <w:szCs w:val="24"/>
              </w:rPr>
            </w:pPr>
            <w:r>
              <w:rPr>
                <w:sz w:val="24"/>
                <w:szCs w:val="24"/>
              </w:rPr>
              <w:t>Niveles de desagregación</w:t>
            </w:r>
          </w:p>
        </w:tc>
      </w:tr>
      <w:tr w:rsidR="0038574D" w14:paraId="50F3AF7B" w14:textId="77777777" w:rsidTr="0035351E">
        <w:tc>
          <w:tcPr>
            <w:tcW w:w="2622" w:type="dxa"/>
            <w:vMerge w:val="restart"/>
          </w:tcPr>
          <w:p w14:paraId="5ACDE4EC" w14:textId="77777777" w:rsidR="0038574D" w:rsidRDefault="0038574D" w:rsidP="0035351E">
            <w:pPr>
              <w:spacing w:before="8" w:line="240" w:lineRule="exact"/>
              <w:rPr>
                <w:sz w:val="24"/>
                <w:szCs w:val="24"/>
              </w:rPr>
            </w:pPr>
            <w:r w:rsidRPr="006D475F">
              <w:rPr>
                <w:rFonts w:ascii="Arial" w:eastAsia="Arial" w:hAnsi="Arial" w:cs="Arial"/>
              </w:rPr>
              <w:t>Modelos de Diagnóstico Cognitivo</w:t>
            </w:r>
          </w:p>
        </w:tc>
        <w:tc>
          <w:tcPr>
            <w:tcW w:w="2622" w:type="dxa"/>
            <w:vMerge w:val="restart"/>
          </w:tcPr>
          <w:p w14:paraId="27D40668" w14:textId="77777777" w:rsidR="0038574D" w:rsidRDefault="0038574D" w:rsidP="0035351E">
            <w:pPr>
              <w:spacing w:before="8" w:line="240" w:lineRule="exact"/>
              <w:rPr>
                <w:sz w:val="24"/>
                <w:szCs w:val="24"/>
              </w:rPr>
            </w:pPr>
            <w:r w:rsidRPr="00C86A40">
              <w:rPr>
                <w:rFonts w:ascii="Arial" w:eastAsia="Arial" w:hAnsi="Arial" w:cs="Arial"/>
                <w:b/>
                <w:bCs/>
              </w:rPr>
              <w:t>Admisión</w:t>
            </w:r>
            <w:r w:rsidRPr="006D475F">
              <w:rPr>
                <w:rFonts w:ascii="Arial" w:eastAsia="Arial" w:hAnsi="Arial" w:cs="Arial"/>
              </w:rPr>
              <w:t xml:space="preserve"> a funciones Docente y técnico docente</w:t>
            </w:r>
          </w:p>
        </w:tc>
        <w:tc>
          <w:tcPr>
            <w:tcW w:w="2623" w:type="dxa"/>
            <w:vAlign w:val="center"/>
          </w:tcPr>
          <w:p w14:paraId="0C068100" w14:textId="77777777" w:rsidR="0038574D" w:rsidRDefault="0038574D" w:rsidP="0035351E">
            <w:pPr>
              <w:spacing w:before="8" w:line="240" w:lineRule="exact"/>
              <w:rPr>
                <w:sz w:val="24"/>
                <w:szCs w:val="24"/>
              </w:rPr>
            </w:pPr>
            <w:r w:rsidRPr="00326F25">
              <w:rPr>
                <w:rFonts w:ascii="Montserrat" w:eastAsia="Times New Roman" w:hAnsi="Montserrat" w:cs="Times New Roman"/>
                <w:color w:val="000000"/>
                <w:sz w:val="20"/>
                <w:szCs w:val="20"/>
                <w:lang w:eastAsia="es-MX"/>
              </w:rPr>
              <w:t>Instrumento de conocimientos del modelo educativo</w:t>
            </w:r>
          </w:p>
        </w:tc>
        <w:tc>
          <w:tcPr>
            <w:tcW w:w="2623" w:type="dxa"/>
          </w:tcPr>
          <w:p w14:paraId="708F9FD5" w14:textId="77777777" w:rsidR="0038574D" w:rsidRDefault="0038574D" w:rsidP="0035351E">
            <w:pPr>
              <w:spacing w:before="8" w:line="240" w:lineRule="exact"/>
              <w:rPr>
                <w:sz w:val="24"/>
                <w:szCs w:val="24"/>
              </w:rPr>
            </w:pPr>
            <w:r>
              <w:rPr>
                <w:sz w:val="24"/>
                <w:szCs w:val="24"/>
              </w:rPr>
              <w:t>Instrumento genérico para Docentes y Técnicos docentes</w:t>
            </w:r>
          </w:p>
        </w:tc>
      </w:tr>
      <w:tr w:rsidR="0038574D" w14:paraId="2CDBFB32" w14:textId="77777777" w:rsidTr="0035351E">
        <w:tc>
          <w:tcPr>
            <w:tcW w:w="2622" w:type="dxa"/>
            <w:vMerge/>
          </w:tcPr>
          <w:p w14:paraId="2F9FDA53" w14:textId="77777777" w:rsidR="0038574D" w:rsidRPr="006D475F" w:rsidRDefault="0038574D" w:rsidP="0035351E">
            <w:pPr>
              <w:spacing w:before="8" w:line="240" w:lineRule="exact"/>
              <w:rPr>
                <w:rFonts w:ascii="Arial" w:eastAsia="Arial" w:hAnsi="Arial" w:cs="Arial"/>
              </w:rPr>
            </w:pPr>
          </w:p>
        </w:tc>
        <w:tc>
          <w:tcPr>
            <w:tcW w:w="2622" w:type="dxa"/>
            <w:vMerge/>
          </w:tcPr>
          <w:p w14:paraId="2287776C" w14:textId="77777777" w:rsidR="0038574D" w:rsidRDefault="0038574D" w:rsidP="0035351E">
            <w:pPr>
              <w:spacing w:before="8" w:line="240" w:lineRule="exact"/>
              <w:rPr>
                <w:sz w:val="24"/>
                <w:szCs w:val="24"/>
              </w:rPr>
            </w:pPr>
          </w:p>
        </w:tc>
        <w:tc>
          <w:tcPr>
            <w:tcW w:w="2623" w:type="dxa"/>
            <w:vAlign w:val="center"/>
          </w:tcPr>
          <w:p w14:paraId="41FD38D6" w14:textId="77777777" w:rsidR="0038574D" w:rsidRDefault="0038574D" w:rsidP="0035351E">
            <w:pPr>
              <w:spacing w:before="8" w:line="240" w:lineRule="exact"/>
              <w:rPr>
                <w:sz w:val="24"/>
                <w:szCs w:val="24"/>
              </w:rPr>
            </w:pPr>
            <w:r w:rsidRPr="00326F25">
              <w:rPr>
                <w:rFonts w:ascii="Montserrat" w:eastAsia="Times New Roman" w:hAnsi="Montserrat" w:cs="Times New Roman"/>
                <w:color w:val="000000"/>
                <w:sz w:val="20"/>
                <w:szCs w:val="20"/>
                <w:lang w:eastAsia="es-MX"/>
              </w:rPr>
              <w:t>Instrumento de valoración de aptitudes y habilidades</w:t>
            </w:r>
          </w:p>
        </w:tc>
        <w:tc>
          <w:tcPr>
            <w:tcW w:w="2623" w:type="dxa"/>
          </w:tcPr>
          <w:p w14:paraId="2A7A31FA" w14:textId="77777777" w:rsidR="0038574D" w:rsidRDefault="0038574D" w:rsidP="0035351E">
            <w:pPr>
              <w:spacing w:before="8" w:line="240" w:lineRule="exact"/>
              <w:rPr>
                <w:sz w:val="24"/>
                <w:szCs w:val="24"/>
              </w:rPr>
            </w:pPr>
            <w:r>
              <w:rPr>
                <w:sz w:val="24"/>
                <w:szCs w:val="24"/>
              </w:rPr>
              <w:t>Instrumento genérico para Docentes y Técnicos docentes</w:t>
            </w:r>
          </w:p>
        </w:tc>
      </w:tr>
      <w:tr w:rsidR="0038574D" w14:paraId="05094D81" w14:textId="77777777" w:rsidTr="0035351E">
        <w:tc>
          <w:tcPr>
            <w:tcW w:w="2622" w:type="dxa"/>
            <w:vMerge/>
          </w:tcPr>
          <w:p w14:paraId="0E40698F" w14:textId="77777777" w:rsidR="0038574D" w:rsidRPr="006D475F" w:rsidRDefault="0038574D" w:rsidP="0035351E">
            <w:pPr>
              <w:spacing w:before="8" w:line="240" w:lineRule="exact"/>
              <w:rPr>
                <w:rFonts w:ascii="Arial" w:eastAsia="Arial" w:hAnsi="Arial" w:cs="Arial"/>
              </w:rPr>
            </w:pPr>
          </w:p>
        </w:tc>
        <w:tc>
          <w:tcPr>
            <w:tcW w:w="2622" w:type="dxa"/>
          </w:tcPr>
          <w:p w14:paraId="581E55DC" w14:textId="77777777" w:rsidR="0038574D" w:rsidRDefault="0038574D" w:rsidP="0035351E">
            <w:pPr>
              <w:spacing w:before="8" w:line="240" w:lineRule="exact"/>
              <w:rPr>
                <w:sz w:val="24"/>
                <w:szCs w:val="24"/>
              </w:rPr>
            </w:pPr>
            <w:r w:rsidRPr="006D475F">
              <w:rPr>
                <w:rFonts w:ascii="Arial" w:eastAsia="Arial" w:hAnsi="Arial" w:cs="Arial"/>
              </w:rPr>
              <w:t>Promoción Vertical a funciones Directivas y de Supervisión</w:t>
            </w:r>
          </w:p>
        </w:tc>
        <w:tc>
          <w:tcPr>
            <w:tcW w:w="2623" w:type="dxa"/>
            <w:vAlign w:val="center"/>
          </w:tcPr>
          <w:p w14:paraId="1ED0BAA1" w14:textId="77777777" w:rsidR="0038574D" w:rsidRPr="00326F25" w:rsidRDefault="0038574D" w:rsidP="0035351E">
            <w:pPr>
              <w:spacing w:before="8" w:line="240" w:lineRule="exact"/>
              <w:rPr>
                <w:rFonts w:ascii="Montserrat" w:eastAsia="Times New Roman" w:hAnsi="Montserrat" w:cs="Times New Roman"/>
                <w:color w:val="000000"/>
                <w:sz w:val="20"/>
                <w:szCs w:val="20"/>
                <w:lang w:eastAsia="es-MX"/>
              </w:rPr>
            </w:pPr>
            <w:r w:rsidRPr="00326F25">
              <w:rPr>
                <w:rFonts w:ascii="Montserrat" w:eastAsia="Times New Roman" w:hAnsi="Montserrat" w:cs="Times New Roman"/>
                <w:i/>
                <w:iCs/>
                <w:sz w:val="20"/>
                <w:szCs w:val="20"/>
                <w:lang w:eastAsia="es-MX"/>
              </w:rPr>
              <w:t>Instrumento de valoración de conocimientos y aptitudes</w:t>
            </w:r>
          </w:p>
        </w:tc>
        <w:tc>
          <w:tcPr>
            <w:tcW w:w="2623" w:type="dxa"/>
          </w:tcPr>
          <w:p w14:paraId="489486EF" w14:textId="77777777" w:rsidR="0038574D" w:rsidRDefault="0038574D" w:rsidP="0035351E">
            <w:pPr>
              <w:spacing w:before="8" w:line="240" w:lineRule="exact"/>
              <w:rPr>
                <w:sz w:val="24"/>
                <w:szCs w:val="24"/>
              </w:rPr>
            </w:pPr>
            <w:r>
              <w:rPr>
                <w:sz w:val="24"/>
                <w:szCs w:val="24"/>
              </w:rPr>
              <w:t xml:space="preserve">Director, Subdirector Académico, </w:t>
            </w:r>
            <w:proofErr w:type="gramStart"/>
            <w:r>
              <w:rPr>
                <w:sz w:val="24"/>
                <w:szCs w:val="24"/>
              </w:rPr>
              <w:t>Jefe</w:t>
            </w:r>
            <w:proofErr w:type="gramEnd"/>
            <w:r>
              <w:rPr>
                <w:sz w:val="24"/>
                <w:szCs w:val="24"/>
              </w:rPr>
              <w:t xml:space="preserve"> de departamento académico y Supervisor</w:t>
            </w:r>
          </w:p>
        </w:tc>
      </w:tr>
      <w:tr w:rsidR="0038574D" w14:paraId="2E29D133" w14:textId="77777777" w:rsidTr="0035351E">
        <w:tc>
          <w:tcPr>
            <w:tcW w:w="2622" w:type="dxa"/>
          </w:tcPr>
          <w:p w14:paraId="50EEF6B3" w14:textId="77777777" w:rsidR="0038574D" w:rsidRDefault="0038574D" w:rsidP="0035351E">
            <w:pPr>
              <w:spacing w:before="8" w:line="240" w:lineRule="exact"/>
              <w:rPr>
                <w:sz w:val="24"/>
                <w:szCs w:val="24"/>
              </w:rPr>
            </w:pPr>
            <w:r w:rsidRPr="006D475F">
              <w:rPr>
                <w:rFonts w:ascii="Arial" w:eastAsia="Arial" w:hAnsi="Arial" w:cs="Arial"/>
              </w:rPr>
              <w:t>Modelos politómicos de la Teoría de Respuesta al Ítem</w:t>
            </w:r>
          </w:p>
        </w:tc>
        <w:tc>
          <w:tcPr>
            <w:tcW w:w="2622" w:type="dxa"/>
          </w:tcPr>
          <w:p w14:paraId="7A7B0AA3" w14:textId="77777777" w:rsidR="0038574D" w:rsidRDefault="0038574D" w:rsidP="0035351E">
            <w:pPr>
              <w:spacing w:before="8" w:line="240" w:lineRule="exact"/>
              <w:rPr>
                <w:sz w:val="24"/>
                <w:szCs w:val="24"/>
              </w:rPr>
            </w:pPr>
            <w:r w:rsidRPr="006D475F">
              <w:rPr>
                <w:rFonts w:ascii="Arial" w:eastAsia="Arial" w:hAnsi="Arial" w:cs="Arial"/>
              </w:rPr>
              <w:t>Promoción Vertical a funciones Directivas y de Supervisión</w:t>
            </w:r>
          </w:p>
        </w:tc>
        <w:tc>
          <w:tcPr>
            <w:tcW w:w="2623" w:type="dxa"/>
          </w:tcPr>
          <w:p w14:paraId="5D5418B5" w14:textId="77777777" w:rsidR="0038574D" w:rsidRDefault="0038574D" w:rsidP="0035351E">
            <w:pPr>
              <w:spacing w:before="8" w:line="240" w:lineRule="exact"/>
              <w:rPr>
                <w:sz w:val="24"/>
                <w:szCs w:val="24"/>
              </w:rPr>
            </w:pPr>
            <w:r w:rsidRPr="00326F25">
              <w:rPr>
                <w:rFonts w:ascii="Montserrat" w:eastAsia="Times New Roman" w:hAnsi="Montserrat" w:cs="Times New Roman"/>
                <w:i/>
                <w:iCs/>
                <w:sz w:val="20"/>
                <w:szCs w:val="20"/>
                <w:lang w:eastAsia="es-MX"/>
              </w:rPr>
              <w:t>Encuesta a la comunidad escolar</w:t>
            </w:r>
          </w:p>
        </w:tc>
        <w:tc>
          <w:tcPr>
            <w:tcW w:w="2623" w:type="dxa"/>
          </w:tcPr>
          <w:p w14:paraId="7E44BD94" w14:textId="77777777" w:rsidR="0038574D" w:rsidRDefault="0038574D" w:rsidP="0035351E">
            <w:pPr>
              <w:spacing w:before="8" w:line="240" w:lineRule="exact"/>
              <w:rPr>
                <w:sz w:val="24"/>
                <w:szCs w:val="24"/>
              </w:rPr>
            </w:pPr>
            <w:r>
              <w:rPr>
                <w:sz w:val="24"/>
                <w:szCs w:val="24"/>
              </w:rPr>
              <w:t xml:space="preserve">Director, Subdirector Académico, </w:t>
            </w:r>
            <w:proofErr w:type="gramStart"/>
            <w:r>
              <w:rPr>
                <w:sz w:val="24"/>
                <w:szCs w:val="24"/>
              </w:rPr>
              <w:t>Jefe</w:t>
            </w:r>
            <w:proofErr w:type="gramEnd"/>
            <w:r>
              <w:rPr>
                <w:sz w:val="24"/>
                <w:szCs w:val="24"/>
              </w:rPr>
              <w:t xml:space="preserve"> de departamento académico y Supervisor</w:t>
            </w:r>
          </w:p>
        </w:tc>
      </w:tr>
      <w:tr w:rsidR="0038574D" w14:paraId="2F05A78B" w14:textId="77777777" w:rsidTr="0035351E">
        <w:tc>
          <w:tcPr>
            <w:tcW w:w="2622" w:type="dxa"/>
          </w:tcPr>
          <w:p w14:paraId="154B63E0" w14:textId="77777777" w:rsidR="0038574D" w:rsidRDefault="0038574D" w:rsidP="0035351E">
            <w:pPr>
              <w:spacing w:before="8" w:line="240" w:lineRule="exact"/>
              <w:rPr>
                <w:sz w:val="24"/>
                <w:szCs w:val="24"/>
              </w:rPr>
            </w:pPr>
            <w:r w:rsidRPr="006D475F">
              <w:rPr>
                <w:rFonts w:ascii="Arial" w:eastAsia="Arial" w:hAnsi="Arial" w:cs="Arial"/>
              </w:rPr>
              <w:t>Rúbricas</w:t>
            </w:r>
          </w:p>
        </w:tc>
        <w:tc>
          <w:tcPr>
            <w:tcW w:w="2622" w:type="dxa"/>
          </w:tcPr>
          <w:p w14:paraId="084353C2" w14:textId="77777777" w:rsidR="0038574D" w:rsidRDefault="0038574D" w:rsidP="0035351E">
            <w:pPr>
              <w:spacing w:before="8" w:line="240" w:lineRule="exact"/>
              <w:rPr>
                <w:sz w:val="24"/>
                <w:szCs w:val="24"/>
              </w:rPr>
            </w:pPr>
            <w:r w:rsidRPr="006D475F">
              <w:rPr>
                <w:rFonts w:ascii="Arial" w:eastAsia="Arial" w:hAnsi="Arial" w:cs="Arial"/>
              </w:rPr>
              <w:t>Promoción Vertical a funciones Directivas y de Supervisión</w:t>
            </w:r>
          </w:p>
        </w:tc>
        <w:tc>
          <w:tcPr>
            <w:tcW w:w="2623" w:type="dxa"/>
          </w:tcPr>
          <w:p w14:paraId="19F0E29D" w14:textId="77777777" w:rsidR="0038574D" w:rsidRDefault="0038574D" w:rsidP="0035351E">
            <w:pPr>
              <w:spacing w:before="8" w:line="240" w:lineRule="exact"/>
              <w:rPr>
                <w:sz w:val="24"/>
                <w:szCs w:val="24"/>
              </w:rPr>
            </w:pPr>
            <w:r w:rsidRPr="00326F25">
              <w:rPr>
                <w:rFonts w:ascii="Montserrat" w:eastAsia="Times New Roman" w:hAnsi="Montserrat" w:cs="Times New Roman"/>
                <w:i/>
                <w:iCs/>
                <w:sz w:val="20"/>
                <w:szCs w:val="20"/>
                <w:lang w:eastAsia="es-MX"/>
              </w:rPr>
              <w:t>Entrevista por un Comité Examinador</w:t>
            </w:r>
          </w:p>
        </w:tc>
        <w:tc>
          <w:tcPr>
            <w:tcW w:w="2623" w:type="dxa"/>
          </w:tcPr>
          <w:p w14:paraId="49327029" w14:textId="77777777" w:rsidR="0038574D" w:rsidRDefault="0038574D" w:rsidP="0035351E">
            <w:pPr>
              <w:spacing w:before="8" w:line="240" w:lineRule="exact"/>
              <w:rPr>
                <w:sz w:val="24"/>
                <w:szCs w:val="24"/>
              </w:rPr>
            </w:pPr>
            <w:r>
              <w:rPr>
                <w:sz w:val="24"/>
                <w:szCs w:val="24"/>
              </w:rPr>
              <w:t xml:space="preserve">Director, </w:t>
            </w:r>
            <w:proofErr w:type="gramStart"/>
            <w:r>
              <w:rPr>
                <w:sz w:val="24"/>
                <w:szCs w:val="24"/>
              </w:rPr>
              <w:t>Subdirector</w:t>
            </w:r>
            <w:proofErr w:type="gramEnd"/>
            <w:r>
              <w:rPr>
                <w:sz w:val="24"/>
                <w:szCs w:val="24"/>
              </w:rPr>
              <w:t xml:space="preserve"> académico, Jefe de departamento académico y Supervisor</w:t>
            </w:r>
          </w:p>
        </w:tc>
      </w:tr>
    </w:tbl>
    <w:p w14:paraId="2CCBACF1" w14:textId="77777777" w:rsidR="0038574D" w:rsidRDefault="0038574D" w:rsidP="009D2C21">
      <w:pPr>
        <w:pBdr>
          <w:bottom w:val="dotted" w:sz="24" w:space="16" w:color="auto"/>
        </w:pBdr>
        <w:jc w:val="both"/>
        <w:rPr>
          <w:rFonts w:ascii="Montserrat" w:hAnsi="Montserrat" w:cs="Arial"/>
          <w:sz w:val="20"/>
          <w:szCs w:val="20"/>
        </w:rPr>
      </w:pPr>
    </w:p>
    <w:p w14:paraId="1EA0B310" w14:textId="77777777" w:rsidR="0038574D" w:rsidRDefault="0038574D" w:rsidP="009D2C21">
      <w:pPr>
        <w:pBdr>
          <w:bottom w:val="dotted" w:sz="24" w:space="16" w:color="auto"/>
        </w:pBdr>
        <w:jc w:val="both"/>
        <w:rPr>
          <w:rFonts w:ascii="Montserrat" w:hAnsi="Montserrat" w:cs="Arial"/>
          <w:sz w:val="20"/>
          <w:szCs w:val="20"/>
        </w:rPr>
      </w:pPr>
    </w:p>
    <w:p w14:paraId="6CC84F98" w14:textId="77777777" w:rsidR="0038574D" w:rsidRDefault="0038574D" w:rsidP="009D2C21">
      <w:pPr>
        <w:pBdr>
          <w:bottom w:val="dotted" w:sz="24" w:space="16" w:color="auto"/>
        </w:pBdr>
        <w:jc w:val="both"/>
        <w:rPr>
          <w:rFonts w:ascii="Montserrat" w:hAnsi="Montserrat" w:cs="Arial"/>
          <w:sz w:val="20"/>
          <w:szCs w:val="20"/>
        </w:rPr>
      </w:pPr>
    </w:p>
    <w:p w14:paraId="7EF82453" w14:textId="77777777" w:rsidR="0038574D" w:rsidRDefault="0038574D" w:rsidP="009D2C21">
      <w:pPr>
        <w:pBdr>
          <w:bottom w:val="dotted" w:sz="24" w:space="16" w:color="auto"/>
        </w:pBdr>
        <w:jc w:val="both"/>
        <w:rPr>
          <w:rFonts w:ascii="Montserrat" w:hAnsi="Montserrat" w:cs="Arial"/>
          <w:sz w:val="20"/>
          <w:szCs w:val="20"/>
        </w:rPr>
      </w:pPr>
    </w:p>
    <w:p w14:paraId="26AEA71F" w14:textId="5BA25DDF" w:rsidR="00436320" w:rsidRDefault="007E571F" w:rsidP="009D2C21">
      <w:pPr>
        <w:pBdr>
          <w:bottom w:val="dotted" w:sz="24" w:space="16" w:color="auto"/>
        </w:pBdr>
        <w:jc w:val="both"/>
        <w:rPr>
          <w:ins w:id="562" w:author="Ramsés Vázquez-Lira" w:date="2020-01-02T23:21:00Z"/>
          <w:rFonts w:ascii="Montserrat" w:hAnsi="Montserrat" w:cs="Arial"/>
          <w:sz w:val="20"/>
          <w:szCs w:val="20"/>
        </w:rPr>
      </w:pPr>
      <w:bookmarkStart w:id="563" w:name="_Hlk29461585"/>
      <w:r w:rsidRPr="006233CD">
        <w:rPr>
          <w:rFonts w:ascii="Montserrat" w:hAnsi="Montserrat" w:cs="Arial"/>
          <w:sz w:val="20"/>
          <w:szCs w:val="20"/>
        </w:rPr>
        <w:t>Los</w:t>
      </w:r>
      <w:r w:rsidR="00F44CDF" w:rsidRPr="006233CD">
        <w:rPr>
          <w:rFonts w:ascii="Montserrat" w:hAnsi="Montserrat" w:cs="Arial"/>
          <w:sz w:val="20"/>
          <w:szCs w:val="20"/>
        </w:rPr>
        <w:t xml:space="preserve"> productos que debe entregar el </w:t>
      </w:r>
      <w:r w:rsidR="00750D38" w:rsidRPr="006233CD">
        <w:rPr>
          <w:rFonts w:ascii="Montserrat" w:hAnsi="Montserrat" w:cs="Arial"/>
          <w:sz w:val="20"/>
          <w:szCs w:val="20"/>
        </w:rPr>
        <w:t>P</w:t>
      </w:r>
      <w:r w:rsidR="00F44CDF" w:rsidRPr="006233CD">
        <w:rPr>
          <w:rFonts w:ascii="Montserrat" w:hAnsi="Montserrat" w:cs="Arial"/>
          <w:sz w:val="20"/>
          <w:szCs w:val="20"/>
        </w:rPr>
        <w:t xml:space="preserve">restador de </w:t>
      </w:r>
      <w:r w:rsidR="00750D38" w:rsidRPr="006233CD">
        <w:rPr>
          <w:rFonts w:ascii="Montserrat" w:hAnsi="Montserrat" w:cs="Arial"/>
          <w:sz w:val="20"/>
          <w:szCs w:val="20"/>
        </w:rPr>
        <w:t>S</w:t>
      </w:r>
      <w:r w:rsidR="00F44CDF" w:rsidRPr="006233CD">
        <w:rPr>
          <w:rFonts w:ascii="Montserrat" w:hAnsi="Montserrat" w:cs="Arial"/>
          <w:sz w:val="20"/>
          <w:szCs w:val="20"/>
        </w:rPr>
        <w:t>ervicio</w:t>
      </w:r>
      <w:r w:rsidR="00830F3F" w:rsidRPr="006233CD">
        <w:rPr>
          <w:rFonts w:ascii="Montserrat" w:hAnsi="Montserrat" w:cs="Arial"/>
          <w:sz w:val="20"/>
          <w:szCs w:val="20"/>
        </w:rPr>
        <w:t>s</w:t>
      </w:r>
      <w:r w:rsidR="00CC3514" w:rsidRPr="006233CD">
        <w:rPr>
          <w:rFonts w:ascii="Montserrat" w:hAnsi="Montserrat" w:cs="Arial"/>
          <w:sz w:val="20"/>
          <w:szCs w:val="20"/>
        </w:rPr>
        <w:t>,</w:t>
      </w:r>
      <w:r w:rsidR="00EA295C" w:rsidRPr="006233CD">
        <w:rPr>
          <w:rFonts w:ascii="Montserrat" w:hAnsi="Montserrat" w:cs="Arial"/>
          <w:sz w:val="20"/>
          <w:szCs w:val="20"/>
        </w:rPr>
        <w:t xml:space="preserve"> </w:t>
      </w:r>
      <w:r w:rsidR="00CC3514" w:rsidRPr="006233CD">
        <w:rPr>
          <w:rFonts w:ascii="Montserrat" w:hAnsi="Montserrat" w:cs="Arial"/>
          <w:sz w:val="20"/>
          <w:szCs w:val="20"/>
        </w:rPr>
        <w:t>de acuerdo</w:t>
      </w:r>
      <w:r w:rsidR="00EA295C" w:rsidRPr="006233CD">
        <w:rPr>
          <w:rFonts w:ascii="Montserrat" w:hAnsi="Montserrat" w:cs="Arial"/>
          <w:sz w:val="20"/>
          <w:szCs w:val="20"/>
        </w:rPr>
        <w:t xml:space="preserve"> con l</w:t>
      </w:r>
      <w:r w:rsidR="00750D38" w:rsidRPr="006233CD">
        <w:rPr>
          <w:rFonts w:ascii="Montserrat" w:hAnsi="Montserrat" w:cs="Arial"/>
          <w:sz w:val="20"/>
          <w:szCs w:val="20"/>
        </w:rPr>
        <w:t>os distintos marcos metodológicos</w:t>
      </w:r>
      <w:r w:rsidR="00EA295C" w:rsidRPr="006233CD">
        <w:rPr>
          <w:rFonts w:ascii="Montserrat" w:hAnsi="Montserrat" w:cs="Arial"/>
          <w:sz w:val="20"/>
          <w:szCs w:val="20"/>
        </w:rPr>
        <w:t xml:space="preserve"> </w:t>
      </w:r>
      <w:r w:rsidR="00750D38" w:rsidRPr="006233CD">
        <w:rPr>
          <w:rFonts w:ascii="Montserrat" w:hAnsi="Montserrat" w:cs="Arial"/>
          <w:sz w:val="20"/>
          <w:szCs w:val="20"/>
        </w:rPr>
        <w:t>propuestos para el diseño, desarrollo y calificación de los instrumentos</w:t>
      </w:r>
      <w:r w:rsidR="00CC3514" w:rsidRPr="006233CD">
        <w:rPr>
          <w:rFonts w:ascii="Montserrat" w:hAnsi="Montserrat" w:cs="Arial"/>
          <w:sz w:val="20"/>
          <w:szCs w:val="20"/>
        </w:rPr>
        <w:t>,</w:t>
      </w:r>
      <w:r w:rsidR="00F44CDF" w:rsidRPr="006233CD">
        <w:rPr>
          <w:rFonts w:ascii="Montserrat" w:hAnsi="Montserrat" w:cs="Arial"/>
          <w:sz w:val="20"/>
          <w:szCs w:val="20"/>
        </w:rPr>
        <w:t xml:space="preserve"> son los </w:t>
      </w:r>
    </w:p>
    <w:p w14:paraId="49A385FD" w14:textId="7CAA2732" w:rsidR="00CC3514" w:rsidRPr="006233CD" w:rsidRDefault="00CC3514" w:rsidP="009D2C21">
      <w:pPr>
        <w:pBdr>
          <w:bottom w:val="dotted" w:sz="24" w:space="16" w:color="auto"/>
        </w:pBdr>
        <w:jc w:val="both"/>
        <w:rPr>
          <w:rFonts w:ascii="Montserrat" w:hAnsi="Montserrat"/>
          <w:b/>
          <w:bCs/>
          <w:sz w:val="20"/>
          <w:szCs w:val="20"/>
        </w:rPr>
      </w:pPr>
      <w:r w:rsidRPr="006233CD">
        <w:rPr>
          <w:rFonts w:ascii="Montserrat" w:hAnsi="Montserrat"/>
          <w:b/>
          <w:bCs/>
          <w:sz w:val="20"/>
          <w:szCs w:val="20"/>
        </w:rPr>
        <w:t xml:space="preserve">M1. </w:t>
      </w:r>
      <w:r w:rsidR="00015412" w:rsidRPr="006233CD">
        <w:rPr>
          <w:rFonts w:ascii="Montserrat" w:hAnsi="Montserrat"/>
          <w:b/>
          <w:bCs/>
          <w:sz w:val="20"/>
          <w:szCs w:val="20"/>
        </w:rPr>
        <w:t>Instrumentos de valoración de aptitudes y habilidades</w:t>
      </w:r>
      <w:r w:rsidR="00735061" w:rsidRPr="006233CD">
        <w:rPr>
          <w:rFonts w:ascii="Montserrat" w:hAnsi="Montserrat"/>
          <w:b/>
          <w:bCs/>
          <w:sz w:val="20"/>
          <w:szCs w:val="20"/>
        </w:rPr>
        <w:t xml:space="preserve"> (diagnóstico cognitivo).</w:t>
      </w:r>
    </w:p>
    <w:p w14:paraId="2BBF9F79" w14:textId="54D1881D" w:rsidR="00EA295C" w:rsidRPr="006233CD" w:rsidRDefault="00EA295C" w:rsidP="00CC3514">
      <w:pPr>
        <w:pStyle w:val="Prrafodelista"/>
        <w:numPr>
          <w:ilvl w:val="1"/>
          <w:numId w:val="21"/>
        </w:numPr>
        <w:spacing w:before="240" w:line="360" w:lineRule="auto"/>
        <w:jc w:val="both"/>
        <w:rPr>
          <w:rFonts w:ascii="Montserrat" w:hAnsi="Montserrat"/>
          <w:sz w:val="20"/>
          <w:szCs w:val="20"/>
        </w:rPr>
      </w:pPr>
      <w:r w:rsidRPr="006233CD">
        <w:rPr>
          <w:rFonts w:ascii="Montserrat" w:hAnsi="Montserrat"/>
          <w:sz w:val="20"/>
          <w:szCs w:val="20"/>
        </w:rPr>
        <w:lastRenderedPageBreak/>
        <w:t xml:space="preserve">Documentación que </w:t>
      </w:r>
      <w:r w:rsidR="00750D38" w:rsidRPr="006233CD">
        <w:rPr>
          <w:rFonts w:ascii="Montserrat" w:hAnsi="Montserrat"/>
          <w:sz w:val="20"/>
          <w:szCs w:val="20"/>
        </w:rPr>
        <w:t>presente los fundamentos que componen</w:t>
      </w:r>
      <w:r w:rsidRPr="006233CD">
        <w:rPr>
          <w:rFonts w:ascii="Montserrat" w:hAnsi="Montserrat"/>
          <w:sz w:val="20"/>
          <w:szCs w:val="20"/>
        </w:rPr>
        <w:t xml:space="preserve"> el Marco de referencia de la</w:t>
      </w:r>
      <w:r w:rsidR="00750D38" w:rsidRPr="006233CD">
        <w:rPr>
          <w:rFonts w:ascii="Montserrat" w:hAnsi="Montserrat"/>
          <w:sz w:val="20"/>
          <w:szCs w:val="20"/>
        </w:rPr>
        <w:t>s</w:t>
      </w:r>
      <w:r w:rsidRPr="006233CD">
        <w:rPr>
          <w:rFonts w:ascii="Montserrat" w:hAnsi="Montserrat"/>
          <w:sz w:val="20"/>
          <w:szCs w:val="20"/>
        </w:rPr>
        <w:t xml:space="preserve"> prueba</w:t>
      </w:r>
      <w:r w:rsidR="00750D38" w:rsidRPr="006233CD">
        <w:rPr>
          <w:rFonts w:ascii="Montserrat" w:hAnsi="Montserrat"/>
          <w:sz w:val="20"/>
          <w:szCs w:val="20"/>
        </w:rPr>
        <w:t>s, tanto en su</w:t>
      </w:r>
      <w:r w:rsidRPr="006233CD">
        <w:rPr>
          <w:rFonts w:ascii="Montserrat" w:hAnsi="Montserrat"/>
          <w:sz w:val="20"/>
          <w:szCs w:val="20"/>
        </w:rPr>
        <w:t xml:space="preserve"> componente general</w:t>
      </w:r>
      <w:r w:rsidR="00750D38" w:rsidRPr="006233CD">
        <w:rPr>
          <w:rFonts w:ascii="Montserrat" w:hAnsi="Montserrat"/>
          <w:sz w:val="20"/>
          <w:szCs w:val="20"/>
        </w:rPr>
        <w:t xml:space="preserve"> como para</w:t>
      </w:r>
      <w:r w:rsidRPr="006233CD">
        <w:rPr>
          <w:rFonts w:ascii="Montserrat" w:hAnsi="Montserrat"/>
          <w:sz w:val="20"/>
          <w:szCs w:val="20"/>
        </w:rPr>
        <w:t xml:space="preserve"> los módulos específicos</w:t>
      </w:r>
    </w:p>
    <w:p w14:paraId="7155BF65" w14:textId="7C4F3039" w:rsidR="00EA295C" w:rsidRPr="006233CD" w:rsidRDefault="00EA295C" w:rsidP="00CC3514">
      <w:pPr>
        <w:pStyle w:val="Prrafodelista"/>
        <w:numPr>
          <w:ilvl w:val="1"/>
          <w:numId w:val="21"/>
        </w:numPr>
        <w:spacing w:before="240" w:line="360" w:lineRule="auto"/>
        <w:jc w:val="both"/>
        <w:rPr>
          <w:rFonts w:ascii="Montserrat" w:hAnsi="Montserrat"/>
          <w:sz w:val="20"/>
          <w:szCs w:val="20"/>
        </w:rPr>
      </w:pPr>
      <w:r w:rsidRPr="006233CD">
        <w:rPr>
          <w:rFonts w:ascii="Montserrat" w:hAnsi="Montserrat"/>
          <w:sz w:val="20"/>
          <w:szCs w:val="20"/>
        </w:rPr>
        <w:t xml:space="preserve">Plan </w:t>
      </w:r>
      <w:r w:rsidR="00750D38" w:rsidRPr="006233CD">
        <w:rPr>
          <w:rFonts w:ascii="Montserrat" w:hAnsi="Montserrat"/>
          <w:sz w:val="20"/>
          <w:szCs w:val="20"/>
        </w:rPr>
        <w:t>para el</w:t>
      </w:r>
      <w:r w:rsidRPr="006233CD">
        <w:rPr>
          <w:rFonts w:ascii="Montserrat" w:hAnsi="Montserrat"/>
          <w:sz w:val="20"/>
          <w:szCs w:val="20"/>
        </w:rPr>
        <w:t xml:space="preserve"> diseño, desarrollo y validación </w:t>
      </w:r>
      <w:r w:rsidR="00750D38" w:rsidRPr="006233CD">
        <w:rPr>
          <w:rFonts w:ascii="Montserrat" w:hAnsi="Montserrat"/>
          <w:sz w:val="20"/>
          <w:szCs w:val="20"/>
        </w:rPr>
        <w:t xml:space="preserve">diferenciada del componente general y los módulos específicos que conforman los instrumentos, con base en </w:t>
      </w:r>
      <w:r w:rsidRPr="006233CD">
        <w:rPr>
          <w:rFonts w:ascii="Montserrat" w:hAnsi="Montserrat"/>
          <w:sz w:val="20"/>
          <w:szCs w:val="20"/>
        </w:rPr>
        <w:t xml:space="preserve">evidencias </w:t>
      </w:r>
      <w:r w:rsidR="00750D38" w:rsidRPr="006233CD">
        <w:rPr>
          <w:rFonts w:ascii="Montserrat" w:hAnsi="Montserrat"/>
          <w:sz w:val="20"/>
          <w:szCs w:val="20"/>
        </w:rPr>
        <w:t xml:space="preserve">derivadas de la aplicación del marco de los </w:t>
      </w:r>
      <w:r w:rsidRPr="006233CD">
        <w:rPr>
          <w:rFonts w:ascii="Montserrat" w:hAnsi="Montserrat"/>
          <w:sz w:val="20"/>
          <w:szCs w:val="20"/>
        </w:rPr>
        <w:t>modelos de diagnóstico cognitivo.</w:t>
      </w:r>
    </w:p>
    <w:p w14:paraId="019C68C0" w14:textId="0B219F36" w:rsidR="00EA295C" w:rsidRPr="006233CD" w:rsidRDefault="00EA295C" w:rsidP="00CC3514">
      <w:pPr>
        <w:pStyle w:val="Prrafodelista"/>
        <w:numPr>
          <w:ilvl w:val="1"/>
          <w:numId w:val="21"/>
        </w:numPr>
        <w:spacing w:before="240" w:line="360" w:lineRule="auto"/>
        <w:jc w:val="both"/>
        <w:rPr>
          <w:rFonts w:ascii="Montserrat" w:hAnsi="Montserrat"/>
          <w:sz w:val="20"/>
          <w:szCs w:val="20"/>
        </w:rPr>
      </w:pPr>
      <w:r w:rsidRPr="006233CD">
        <w:rPr>
          <w:rFonts w:ascii="Montserrat" w:hAnsi="Montserrat"/>
          <w:sz w:val="20"/>
          <w:szCs w:val="20"/>
        </w:rPr>
        <w:t>Especificaciones</w:t>
      </w:r>
      <w:r w:rsidR="00750D38" w:rsidRPr="006233CD">
        <w:rPr>
          <w:rFonts w:ascii="Montserrat" w:hAnsi="Montserrat"/>
          <w:sz w:val="20"/>
          <w:szCs w:val="20"/>
        </w:rPr>
        <w:t xml:space="preserve"> que componen</w:t>
      </w:r>
      <w:r w:rsidRPr="006233CD">
        <w:rPr>
          <w:rFonts w:ascii="Montserrat" w:hAnsi="Montserrat"/>
          <w:sz w:val="20"/>
          <w:szCs w:val="20"/>
        </w:rPr>
        <w:t xml:space="preserve"> la prueba y los ítems</w:t>
      </w:r>
      <w:r w:rsidR="00750D38" w:rsidRPr="006233CD">
        <w:rPr>
          <w:rFonts w:ascii="Montserrat" w:hAnsi="Montserrat"/>
          <w:sz w:val="20"/>
          <w:szCs w:val="20"/>
        </w:rPr>
        <w:t>, de acuerdo con el</w:t>
      </w:r>
      <w:r w:rsidRPr="006233CD">
        <w:rPr>
          <w:rFonts w:ascii="Montserrat" w:hAnsi="Montserrat"/>
          <w:sz w:val="20"/>
          <w:szCs w:val="20"/>
        </w:rPr>
        <w:t xml:space="preserve"> modelo de diagnóstico cognitivo</w:t>
      </w:r>
      <w:r w:rsidR="00E30E40" w:rsidRPr="006233CD">
        <w:rPr>
          <w:rFonts w:ascii="Montserrat" w:hAnsi="Montserrat"/>
          <w:sz w:val="20"/>
          <w:szCs w:val="20"/>
        </w:rPr>
        <w:t xml:space="preserve"> (especifica</w:t>
      </w:r>
      <w:r w:rsidR="00750D38" w:rsidRPr="006233CD">
        <w:rPr>
          <w:rFonts w:ascii="Montserrat" w:hAnsi="Montserrat"/>
          <w:sz w:val="20"/>
          <w:szCs w:val="20"/>
        </w:rPr>
        <w:t>ndo las propiedades y supuestos estadísticos que caracterizan</w:t>
      </w:r>
      <w:r w:rsidR="003603D4" w:rsidRPr="006233CD">
        <w:rPr>
          <w:rFonts w:ascii="Montserrat" w:hAnsi="Montserrat"/>
          <w:sz w:val="20"/>
          <w:szCs w:val="20"/>
        </w:rPr>
        <w:t xml:space="preserve"> el modelo matemático </w:t>
      </w:r>
      <w:r w:rsidR="00750D38" w:rsidRPr="006233CD">
        <w:rPr>
          <w:rFonts w:ascii="Montserrat" w:hAnsi="Montserrat"/>
          <w:sz w:val="20"/>
          <w:szCs w:val="20"/>
        </w:rPr>
        <w:t>subyacente</w:t>
      </w:r>
      <w:r w:rsidR="00E30E40" w:rsidRPr="006233CD">
        <w:rPr>
          <w:rFonts w:ascii="Montserrat" w:hAnsi="Montserrat"/>
          <w:sz w:val="20"/>
          <w:szCs w:val="20"/>
        </w:rPr>
        <w:t>)</w:t>
      </w:r>
      <w:r w:rsidRPr="006233CD">
        <w:rPr>
          <w:rFonts w:ascii="Montserrat" w:hAnsi="Montserrat"/>
          <w:sz w:val="20"/>
          <w:szCs w:val="20"/>
        </w:rPr>
        <w:t xml:space="preserve"> </w:t>
      </w:r>
      <w:r w:rsidR="00750D38" w:rsidRPr="006233CD">
        <w:rPr>
          <w:rFonts w:ascii="Montserrat" w:hAnsi="Montserrat"/>
          <w:sz w:val="20"/>
          <w:szCs w:val="20"/>
        </w:rPr>
        <w:t>para los</w:t>
      </w:r>
      <w:r w:rsidRPr="006233CD">
        <w:rPr>
          <w:rFonts w:ascii="Montserrat" w:hAnsi="Montserrat"/>
          <w:sz w:val="20"/>
          <w:szCs w:val="20"/>
        </w:rPr>
        <w:t xml:space="preserve"> componentes</w:t>
      </w:r>
      <w:r w:rsidR="00E30E40" w:rsidRPr="006233CD">
        <w:rPr>
          <w:rFonts w:ascii="Montserrat" w:hAnsi="Montserrat"/>
          <w:sz w:val="20"/>
          <w:szCs w:val="20"/>
        </w:rPr>
        <w:t xml:space="preserve"> general y específicos</w:t>
      </w:r>
      <w:r w:rsidR="00750D38" w:rsidRPr="006233CD">
        <w:rPr>
          <w:rFonts w:ascii="Montserrat" w:hAnsi="Montserrat"/>
          <w:sz w:val="20"/>
          <w:szCs w:val="20"/>
        </w:rPr>
        <w:t xml:space="preserve"> y que rigen los procesos de</w:t>
      </w:r>
      <w:r w:rsidRPr="006233CD">
        <w:rPr>
          <w:rFonts w:ascii="Montserrat" w:hAnsi="Montserrat"/>
          <w:sz w:val="20"/>
          <w:szCs w:val="20"/>
        </w:rPr>
        <w:t xml:space="preserve"> generación automática de ítems</w:t>
      </w:r>
      <w:r w:rsidR="00E30E40" w:rsidRPr="006233CD">
        <w:rPr>
          <w:rFonts w:ascii="Montserrat" w:hAnsi="Montserrat"/>
          <w:sz w:val="20"/>
          <w:szCs w:val="20"/>
        </w:rPr>
        <w:t>.</w:t>
      </w:r>
    </w:p>
    <w:p w14:paraId="686B4652" w14:textId="66D67AD0" w:rsidR="00EA295C" w:rsidRPr="006233CD" w:rsidRDefault="00EA295C" w:rsidP="00CC3514">
      <w:pPr>
        <w:pStyle w:val="Prrafodelista"/>
        <w:numPr>
          <w:ilvl w:val="1"/>
          <w:numId w:val="21"/>
        </w:numPr>
        <w:spacing w:before="240" w:line="360" w:lineRule="auto"/>
        <w:jc w:val="both"/>
        <w:rPr>
          <w:rFonts w:ascii="Montserrat" w:hAnsi="Montserrat"/>
          <w:sz w:val="20"/>
          <w:szCs w:val="20"/>
        </w:rPr>
      </w:pPr>
      <w:r w:rsidRPr="006233CD">
        <w:rPr>
          <w:rFonts w:ascii="Montserrat" w:hAnsi="Montserrat"/>
          <w:sz w:val="20"/>
          <w:szCs w:val="20"/>
        </w:rPr>
        <w:t xml:space="preserve">Sistema computarizado </w:t>
      </w:r>
      <w:r w:rsidR="00750D38" w:rsidRPr="006233CD">
        <w:rPr>
          <w:rFonts w:ascii="Montserrat" w:hAnsi="Montserrat"/>
          <w:sz w:val="20"/>
          <w:szCs w:val="20"/>
        </w:rPr>
        <w:t>que permita la aplicación del componente</w:t>
      </w:r>
      <w:r w:rsidRPr="006233CD">
        <w:rPr>
          <w:rFonts w:ascii="Montserrat" w:hAnsi="Montserrat"/>
          <w:sz w:val="20"/>
          <w:szCs w:val="20"/>
        </w:rPr>
        <w:t xml:space="preserve"> general y </w:t>
      </w:r>
      <w:r w:rsidR="00750D38" w:rsidRPr="006233CD">
        <w:rPr>
          <w:rFonts w:ascii="Montserrat" w:hAnsi="Montserrat"/>
          <w:sz w:val="20"/>
          <w:szCs w:val="20"/>
        </w:rPr>
        <w:t>los</w:t>
      </w:r>
      <w:r w:rsidRPr="006233CD">
        <w:rPr>
          <w:rFonts w:ascii="Montserrat" w:hAnsi="Montserrat"/>
          <w:sz w:val="20"/>
          <w:szCs w:val="20"/>
        </w:rPr>
        <w:t xml:space="preserve"> módulo</w:t>
      </w:r>
      <w:r w:rsidR="00750D38" w:rsidRPr="006233CD">
        <w:rPr>
          <w:rFonts w:ascii="Montserrat" w:hAnsi="Montserrat"/>
          <w:sz w:val="20"/>
          <w:szCs w:val="20"/>
        </w:rPr>
        <w:t>s</w:t>
      </w:r>
      <w:r w:rsidRPr="006233CD">
        <w:rPr>
          <w:rFonts w:ascii="Montserrat" w:hAnsi="Montserrat"/>
          <w:sz w:val="20"/>
          <w:szCs w:val="20"/>
        </w:rPr>
        <w:t xml:space="preserve"> específico</w:t>
      </w:r>
      <w:r w:rsidR="00750D38" w:rsidRPr="006233CD">
        <w:rPr>
          <w:rFonts w:ascii="Montserrat" w:hAnsi="Montserrat"/>
          <w:sz w:val="20"/>
          <w:szCs w:val="20"/>
        </w:rPr>
        <w:t>s</w:t>
      </w:r>
      <w:r w:rsidRPr="006233CD">
        <w:rPr>
          <w:rFonts w:ascii="Montserrat" w:hAnsi="Montserrat"/>
          <w:sz w:val="20"/>
          <w:szCs w:val="20"/>
        </w:rPr>
        <w:t>.</w:t>
      </w:r>
    </w:p>
    <w:p w14:paraId="767596F2" w14:textId="6B63D304" w:rsidR="00EA295C" w:rsidRPr="006233CD" w:rsidRDefault="00EA295C" w:rsidP="00CC3514">
      <w:pPr>
        <w:pStyle w:val="Prrafodelista"/>
        <w:numPr>
          <w:ilvl w:val="1"/>
          <w:numId w:val="21"/>
        </w:numPr>
        <w:spacing w:before="240" w:line="360" w:lineRule="auto"/>
        <w:jc w:val="both"/>
        <w:rPr>
          <w:rFonts w:ascii="Montserrat" w:hAnsi="Montserrat"/>
          <w:sz w:val="20"/>
          <w:szCs w:val="20"/>
        </w:rPr>
      </w:pPr>
      <w:r w:rsidRPr="006233CD">
        <w:rPr>
          <w:rFonts w:ascii="Montserrat" w:hAnsi="Montserrat"/>
          <w:sz w:val="20"/>
          <w:szCs w:val="20"/>
        </w:rPr>
        <w:t xml:space="preserve">Prueba </w:t>
      </w:r>
      <w:r w:rsidR="00750D38" w:rsidRPr="006233CD">
        <w:rPr>
          <w:rFonts w:ascii="Montserrat" w:hAnsi="Montserrat"/>
          <w:sz w:val="20"/>
          <w:szCs w:val="20"/>
        </w:rPr>
        <w:t>conformada por reactivos</w:t>
      </w:r>
      <w:r w:rsidRPr="006233CD">
        <w:rPr>
          <w:rFonts w:ascii="Montserrat" w:hAnsi="Montserrat"/>
          <w:sz w:val="20"/>
          <w:szCs w:val="20"/>
        </w:rPr>
        <w:t xml:space="preserve"> </w:t>
      </w:r>
      <w:proofErr w:type="spellStart"/>
      <w:r w:rsidRPr="006233CD">
        <w:rPr>
          <w:rFonts w:ascii="Montserrat" w:hAnsi="Montserrat"/>
          <w:sz w:val="20"/>
          <w:szCs w:val="20"/>
        </w:rPr>
        <w:t>multi-habilidades</w:t>
      </w:r>
      <w:proofErr w:type="spellEnd"/>
      <w:r w:rsidRPr="006233CD">
        <w:rPr>
          <w:rFonts w:ascii="Montserrat" w:hAnsi="Montserrat"/>
          <w:sz w:val="20"/>
          <w:szCs w:val="20"/>
        </w:rPr>
        <w:t xml:space="preserve"> o </w:t>
      </w:r>
      <w:proofErr w:type="spellStart"/>
      <w:r w:rsidRPr="006233CD">
        <w:rPr>
          <w:rFonts w:ascii="Montserrat" w:hAnsi="Montserrat"/>
          <w:sz w:val="20"/>
          <w:szCs w:val="20"/>
        </w:rPr>
        <w:t>multi-conocimientos</w:t>
      </w:r>
      <w:proofErr w:type="spellEnd"/>
      <w:r w:rsidR="00177FC4" w:rsidRPr="006233CD">
        <w:rPr>
          <w:rFonts w:ascii="Montserrat" w:hAnsi="Montserrat"/>
          <w:sz w:val="20"/>
          <w:szCs w:val="20"/>
        </w:rPr>
        <w:t xml:space="preserve">, </w:t>
      </w:r>
      <w:r w:rsidR="00750D38" w:rsidRPr="006233CD">
        <w:rPr>
          <w:rFonts w:ascii="Montserrat" w:hAnsi="Montserrat"/>
          <w:sz w:val="20"/>
          <w:szCs w:val="20"/>
        </w:rPr>
        <w:t xml:space="preserve">elaborada a partir de </w:t>
      </w:r>
      <w:r w:rsidR="00177FC4" w:rsidRPr="006233CD">
        <w:rPr>
          <w:rFonts w:ascii="Montserrat" w:hAnsi="Montserrat"/>
          <w:sz w:val="20"/>
          <w:szCs w:val="20"/>
        </w:rPr>
        <w:t xml:space="preserve">una matriz bidimensional que </w:t>
      </w:r>
      <w:r w:rsidR="00750D38" w:rsidRPr="006233CD">
        <w:rPr>
          <w:rFonts w:ascii="Montserrat" w:hAnsi="Montserrat"/>
          <w:sz w:val="20"/>
          <w:szCs w:val="20"/>
        </w:rPr>
        <w:t xml:space="preserve">especifique las </w:t>
      </w:r>
      <w:r w:rsidR="00177FC4" w:rsidRPr="006233CD">
        <w:rPr>
          <w:rFonts w:ascii="Montserrat" w:hAnsi="Montserrat"/>
          <w:sz w:val="20"/>
          <w:szCs w:val="20"/>
        </w:rPr>
        <w:t xml:space="preserve">habilidades </w:t>
      </w:r>
      <w:r w:rsidR="00830F3F" w:rsidRPr="006233CD">
        <w:rPr>
          <w:rFonts w:ascii="Montserrat" w:hAnsi="Montserrat"/>
          <w:sz w:val="20"/>
          <w:szCs w:val="20"/>
        </w:rPr>
        <w:t xml:space="preserve">requeridas para la resolución de cada </w:t>
      </w:r>
      <w:r w:rsidR="00177FC4" w:rsidRPr="006233CD">
        <w:rPr>
          <w:rFonts w:ascii="Montserrat" w:hAnsi="Montserrat"/>
          <w:sz w:val="20"/>
          <w:szCs w:val="20"/>
        </w:rPr>
        <w:t>reactivo</w:t>
      </w:r>
      <w:r w:rsidRPr="006233CD">
        <w:rPr>
          <w:rFonts w:ascii="Montserrat" w:hAnsi="Montserrat"/>
          <w:sz w:val="20"/>
          <w:szCs w:val="20"/>
        </w:rPr>
        <w:t>.</w:t>
      </w:r>
    </w:p>
    <w:p w14:paraId="182CC172" w14:textId="7A64C316" w:rsidR="00EA295C" w:rsidRPr="006233CD" w:rsidRDefault="00830F3F" w:rsidP="00CC3514">
      <w:pPr>
        <w:pStyle w:val="Prrafodelista"/>
        <w:numPr>
          <w:ilvl w:val="1"/>
          <w:numId w:val="21"/>
        </w:numPr>
        <w:spacing w:before="240" w:line="360" w:lineRule="auto"/>
        <w:jc w:val="both"/>
        <w:rPr>
          <w:rFonts w:ascii="Montserrat" w:hAnsi="Montserrat"/>
          <w:sz w:val="20"/>
          <w:szCs w:val="20"/>
        </w:rPr>
      </w:pPr>
      <w:r w:rsidRPr="006233CD">
        <w:rPr>
          <w:rFonts w:ascii="Montserrat" w:hAnsi="Montserrat"/>
          <w:sz w:val="20"/>
          <w:szCs w:val="20"/>
        </w:rPr>
        <w:t xml:space="preserve">Ejemplar prototípico del reporte individualizado de los resultados obtenidos en la prueba, donde se permita identificar de manera precisa las </w:t>
      </w:r>
      <w:r w:rsidR="00EA295C" w:rsidRPr="006233CD">
        <w:rPr>
          <w:rFonts w:ascii="Montserrat" w:hAnsi="Montserrat"/>
          <w:sz w:val="20"/>
          <w:szCs w:val="20"/>
        </w:rPr>
        <w:t>fortalezas y áreas de oportunidad</w:t>
      </w:r>
      <w:r w:rsidRPr="006233CD">
        <w:rPr>
          <w:rFonts w:ascii="Montserrat" w:hAnsi="Montserrat"/>
          <w:sz w:val="20"/>
          <w:szCs w:val="20"/>
        </w:rPr>
        <w:t xml:space="preserve"> de cada sustentante evaluado</w:t>
      </w:r>
      <w:r w:rsidR="0049256B">
        <w:rPr>
          <w:rFonts w:ascii="Montserrat" w:hAnsi="Montserrat"/>
          <w:sz w:val="20"/>
          <w:szCs w:val="20"/>
        </w:rPr>
        <w:t xml:space="preserve"> alineado a los multicomponentes de la prueba (conocimientos, habilidades y actitudes)</w:t>
      </w:r>
      <w:r w:rsidR="00E32815">
        <w:rPr>
          <w:rFonts w:ascii="Montserrat" w:hAnsi="Montserrat"/>
          <w:sz w:val="20"/>
          <w:szCs w:val="20"/>
        </w:rPr>
        <w:t>.</w:t>
      </w:r>
    </w:p>
    <w:p w14:paraId="0805EBE3" w14:textId="65690218" w:rsidR="00EA295C" w:rsidRPr="006233CD" w:rsidRDefault="00EA295C" w:rsidP="00CC3514">
      <w:pPr>
        <w:pStyle w:val="Prrafodelista"/>
        <w:numPr>
          <w:ilvl w:val="1"/>
          <w:numId w:val="21"/>
        </w:numPr>
        <w:spacing w:before="240" w:line="360" w:lineRule="auto"/>
        <w:jc w:val="both"/>
        <w:rPr>
          <w:rFonts w:ascii="Montserrat" w:hAnsi="Montserrat"/>
          <w:sz w:val="20"/>
          <w:szCs w:val="20"/>
        </w:rPr>
      </w:pPr>
      <w:r w:rsidRPr="006233CD">
        <w:rPr>
          <w:rFonts w:ascii="Montserrat" w:hAnsi="Montserrat"/>
          <w:sz w:val="20"/>
          <w:szCs w:val="20"/>
        </w:rPr>
        <w:t xml:space="preserve">Reporte </w:t>
      </w:r>
      <w:r w:rsidR="00830F3F" w:rsidRPr="006233CD">
        <w:rPr>
          <w:rFonts w:ascii="Montserrat" w:hAnsi="Montserrat"/>
          <w:sz w:val="20"/>
          <w:szCs w:val="20"/>
        </w:rPr>
        <w:t xml:space="preserve">general con la integración de los </w:t>
      </w:r>
      <w:r w:rsidRPr="006233CD">
        <w:rPr>
          <w:rFonts w:ascii="Montserrat" w:hAnsi="Montserrat"/>
          <w:sz w:val="20"/>
          <w:szCs w:val="20"/>
        </w:rPr>
        <w:t xml:space="preserve">resultados </w:t>
      </w:r>
      <w:r w:rsidR="00830F3F" w:rsidRPr="006233CD">
        <w:rPr>
          <w:rFonts w:ascii="Montserrat" w:hAnsi="Montserrat"/>
          <w:sz w:val="20"/>
          <w:szCs w:val="20"/>
        </w:rPr>
        <w:t xml:space="preserve">obtenidos a lo largo de las distintas entidades participantes, </w:t>
      </w:r>
      <w:r w:rsidRPr="006233CD">
        <w:rPr>
          <w:rFonts w:ascii="Montserrat" w:hAnsi="Montserrat"/>
          <w:sz w:val="20"/>
          <w:szCs w:val="20"/>
        </w:rPr>
        <w:t>para la autoridad federal.</w:t>
      </w:r>
    </w:p>
    <w:p w14:paraId="4EDAC148" w14:textId="77777777" w:rsidR="00FA0C77" w:rsidRPr="006233CD" w:rsidRDefault="00FA0C77" w:rsidP="00FA0C77">
      <w:pPr>
        <w:pStyle w:val="Prrafodelista"/>
        <w:numPr>
          <w:ilvl w:val="1"/>
          <w:numId w:val="21"/>
        </w:numPr>
        <w:spacing w:before="240" w:line="360" w:lineRule="auto"/>
        <w:jc w:val="both"/>
        <w:rPr>
          <w:rFonts w:ascii="Montserrat" w:hAnsi="Montserrat"/>
          <w:sz w:val="20"/>
          <w:szCs w:val="20"/>
        </w:rPr>
      </w:pPr>
      <w:r w:rsidRPr="006233CD">
        <w:rPr>
          <w:rFonts w:ascii="Montserrat" w:hAnsi="Montserrat"/>
          <w:sz w:val="20"/>
          <w:szCs w:val="20"/>
        </w:rPr>
        <w:t>Tabla de resultados por instrumento estructurada con base a protocolo de intercambio (por definir) en formato de texto plano (</w:t>
      </w:r>
      <w:proofErr w:type="spellStart"/>
      <w:r w:rsidRPr="006233CD">
        <w:rPr>
          <w:rFonts w:ascii="Montserrat" w:hAnsi="Montserrat"/>
          <w:sz w:val="20"/>
          <w:szCs w:val="20"/>
        </w:rPr>
        <w:t>txt</w:t>
      </w:r>
      <w:proofErr w:type="spellEnd"/>
      <w:r w:rsidRPr="006233CD">
        <w:rPr>
          <w:rFonts w:ascii="Montserrat" w:hAnsi="Montserrat"/>
          <w:sz w:val="20"/>
          <w:szCs w:val="20"/>
        </w:rPr>
        <w:t xml:space="preserve"> o </w:t>
      </w:r>
      <w:proofErr w:type="spellStart"/>
      <w:r w:rsidRPr="006233CD">
        <w:rPr>
          <w:rFonts w:ascii="Montserrat" w:hAnsi="Montserrat"/>
          <w:sz w:val="20"/>
          <w:szCs w:val="20"/>
        </w:rPr>
        <w:t>csv</w:t>
      </w:r>
      <w:proofErr w:type="spellEnd"/>
      <w:r w:rsidRPr="006233CD">
        <w:rPr>
          <w:rFonts w:ascii="Montserrat" w:hAnsi="Montserrat"/>
          <w:sz w:val="20"/>
          <w:szCs w:val="20"/>
        </w:rPr>
        <w:t>).</w:t>
      </w:r>
    </w:p>
    <w:p w14:paraId="3935D108" w14:textId="580DA7C5" w:rsidR="00FA0C77" w:rsidRPr="006233CD" w:rsidRDefault="00830F3F" w:rsidP="00FA0C77">
      <w:pPr>
        <w:pStyle w:val="Prrafodelista"/>
        <w:numPr>
          <w:ilvl w:val="1"/>
          <w:numId w:val="21"/>
        </w:numPr>
        <w:spacing w:before="240" w:line="360" w:lineRule="auto"/>
        <w:jc w:val="both"/>
        <w:rPr>
          <w:rFonts w:ascii="Montserrat" w:hAnsi="Montserrat"/>
          <w:sz w:val="20"/>
          <w:szCs w:val="20"/>
        </w:rPr>
      </w:pPr>
      <w:r w:rsidRPr="006233CD">
        <w:rPr>
          <w:rFonts w:ascii="Montserrat" w:hAnsi="Montserrat"/>
          <w:sz w:val="20"/>
          <w:szCs w:val="20"/>
        </w:rPr>
        <w:t xml:space="preserve">Copia final de las pruebas a aplicar para orientar los procesos de </w:t>
      </w:r>
      <w:r w:rsidR="00FA0C77" w:rsidRPr="006233CD">
        <w:rPr>
          <w:rFonts w:ascii="Montserrat" w:hAnsi="Montserrat"/>
          <w:sz w:val="20"/>
          <w:szCs w:val="20"/>
        </w:rPr>
        <w:t xml:space="preserve">admisión </w:t>
      </w:r>
      <w:r w:rsidRPr="006233CD">
        <w:rPr>
          <w:rFonts w:ascii="Montserrat" w:hAnsi="Montserrat"/>
          <w:sz w:val="20"/>
          <w:szCs w:val="20"/>
        </w:rPr>
        <w:t xml:space="preserve">a las funciones docentes en Educación Básica y Media Superior y para la toma de decisiones en materia </w:t>
      </w:r>
      <w:r w:rsidR="006233CD" w:rsidRPr="006233CD">
        <w:rPr>
          <w:rFonts w:ascii="Montserrat" w:hAnsi="Montserrat"/>
          <w:sz w:val="20"/>
          <w:szCs w:val="20"/>
        </w:rPr>
        <w:t>de formación</w:t>
      </w:r>
      <w:r w:rsidRPr="006233CD">
        <w:rPr>
          <w:rFonts w:ascii="Montserrat" w:hAnsi="Montserrat"/>
          <w:sz w:val="20"/>
          <w:szCs w:val="20"/>
        </w:rPr>
        <w:t xml:space="preserve"> continua</w:t>
      </w:r>
      <w:r w:rsidR="003A3872" w:rsidRPr="006233CD">
        <w:rPr>
          <w:rFonts w:ascii="Montserrat" w:hAnsi="Montserrat"/>
          <w:sz w:val="20"/>
          <w:szCs w:val="20"/>
        </w:rPr>
        <w:t>.</w:t>
      </w:r>
    </w:p>
    <w:p w14:paraId="09BFA467" w14:textId="77777777" w:rsidR="00830F3F" w:rsidRPr="00FA0C77" w:rsidRDefault="00830F3F" w:rsidP="00830F3F">
      <w:pPr>
        <w:pStyle w:val="Prrafodelista"/>
        <w:spacing w:before="240" w:line="360" w:lineRule="auto"/>
        <w:ind w:left="1440"/>
        <w:jc w:val="both"/>
        <w:rPr>
          <w:rFonts w:ascii="Montserrat" w:hAnsi="Montserrat"/>
          <w:sz w:val="20"/>
          <w:szCs w:val="20"/>
        </w:rPr>
      </w:pPr>
    </w:p>
    <w:p w14:paraId="2C378F9B" w14:textId="3EEAD364" w:rsidR="008A485D" w:rsidRPr="006233CD" w:rsidRDefault="008A485D" w:rsidP="00CC3514">
      <w:pPr>
        <w:pStyle w:val="Prrafodelista"/>
        <w:numPr>
          <w:ilvl w:val="0"/>
          <w:numId w:val="22"/>
        </w:numPr>
        <w:spacing w:before="240" w:line="360" w:lineRule="auto"/>
        <w:jc w:val="both"/>
        <w:rPr>
          <w:rFonts w:ascii="Montserrat" w:hAnsi="Montserrat"/>
          <w:b/>
          <w:bCs/>
          <w:sz w:val="20"/>
          <w:szCs w:val="20"/>
        </w:rPr>
      </w:pPr>
      <w:r w:rsidRPr="006233CD">
        <w:rPr>
          <w:rFonts w:ascii="Montserrat" w:hAnsi="Montserrat"/>
          <w:b/>
          <w:bCs/>
          <w:sz w:val="20"/>
          <w:szCs w:val="20"/>
        </w:rPr>
        <w:t>M2. Escalas de Actitudes y Percepciones</w:t>
      </w:r>
    </w:p>
    <w:p w14:paraId="3C30FFFF" w14:textId="1C9341A0" w:rsidR="00EA295C" w:rsidRPr="006233CD" w:rsidRDefault="00830F3F" w:rsidP="00180402">
      <w:pPr>
        <w:pStyle w:val="Prrafodelista"/>
        <w:numPr>
          <w:ilvl w:val="1"/>
          <w:numId w:val="22"/>
        </w:numPr>
        <w:spacing w:before="240" w:line="360" w:lineRule="auto"/>
        <w:jc w:val="both"/>
        <w:rPr>
          <w:rFonts w:ascii="Montserrat" w:hAnsi="Montserrat"/>
          <w:sz w:val="20"/>
          <w:szCs w:val="20"/>
        </w:rPr>
      </w:pPr>
      <w:r w:rsidRPr="006233CD">
        <w:rPr>
          <w:rFonts w:ascii="Montserrat" w:hAnsi="Montserrat"/>
          <w:sz w:val="20"/>
          <w:szCs w:val="20"/>
        </w:rPr>
        <w:t>Documentación que presente los fundamentos del Marco de referencia para el diseño y desarrollo de los instrumentos</w:t>
      </w:r>
      <w:r w:rsidR="00EA295C" w:rsidRPr="006233CD">
        <w:rPr>
          <w:rFonts w:ascii="Montserrat" w:hAnsi="Montserrat"/>
          <w:sz w:val="20"/>
          <w:szCs w:val="20"/>
        </w:rPr>
        <w:t>.</w:t>
      </w:r>
    </w:p>
    <w:p w14:paraId="3ED99F9F" w14:textId="4456CFE4" w:rsidR="00EA295C" w:rsidRPr="006233CD" w:rsidRDefault="00EA295C" w:rsidP="00CC3514">
      <w:pPr>
        <w:pStyle w:val="Prrafodelista"/>
        <w:numPr>
          <w:ilvl w:val="1"/>
          <w:numId w:val="22"/>
        </w:numPr>
        <w:spacing w:before="240" w:line="360" w:lineRule="auto"/>
        <w:jc w:val="both"/>
        <w:rPr>
          <w:rFonts w:ascii="Montserrat" w:hAnsi="Montserrat"/>
          <w:sz w:val="20"/>
          <w:szCs w:val="20"/>
        </w:rPr>
      </w:pPr>
      <w:r w:rsidRPr="006233CD">
        <w:rPr>
          <w:rFonts w:ascii="Montserrat" w:hAnsi="Montserrat"/>
          <w:sz w:val="20"/>
          <w:szCs w:val="20"/>
        </w:rPr>
        <w:t>Plan</w:t>
      </w:r>
      <w:r w:rsidR="00830F3F" w:rsidRPr="006233CD">
        <w:rPr>
          <w:rFonts w:ascii="Montserrat" w:hAnsi="Montserrat"/>
          <w:sz w:val="20"/>
          <w:szCs w:val="20"/>
        </w:rPr>
        <w:t xml:space="preserve"> para el</w:t>
      </w:r>
      <w:r w:rsidRPr="006233CD">
        <w:rPr>
          <w:rFonts w:ascii="Montserrat" w:hAnsi="Montserrat"/>
          <w:sz w:val="20"/>
          <w:szCs w:val="20"/>
        </w:rPr>
        <w:t xml:space="preserve"> diseño, desarrollo y validación de la</w:t>
      </w:r>
      <w:r w:rsidR="00830F3F" w:rsidRPr="006233CD">
        <w:rPr>
          <w:rFonts w:ascii="Montserrat" w:hAnsi="Montserrat"/>
          <w:sz w:val="20"/>
          <w:szCs w:val="20"/>
        </w:rPr>
        <w:t>s</w:t>
      </w:r>
      <w:r w:rsidRPr="006233CD">
        <w:rPr>
          <w:rFonts w:ascii="Montserrat" w:hAnsi="Montserrat"/>
          <w:sz w:val="20"/>
          <w:szCs w:val="20"/>
        </w:rPr>
        <w:t xml:space="preserve"> prueba</w:t>
      </w:r>
      <w:r w:rsidR="00830F3F" w:rsidRPr="006233CD">
        <w:rPr>
          <w:rFonts w:ascii="Montserrat" w:hAnsi="Montserrat"/>
          <w:sz w:val="20"/>
          <w:szCs w:val="20"/>
        </w:rPr>
        <w:t>s</w:t>
      </w:r>
      <w:r w:rsidRPr="006233CD">
        <w:rPr>
          <w:rFonts w:ascii="Montserrat" w:hAnsi="Montserrat"/>
          <w:sz w:val="20"/>
          <w:szCs w:val="20"/>
        </w:rPr>
        <w:t>.</w:t>
      </w:r>
    </w:p>
    <w:p w14:paraId="3DCD71A6" w14:textId="53EF7612" w:rsidR="00EA295C" w:rsidRPr="006233CD" w:rsidRDefault="00EA295C" w:rsidP="00CC3514">
      <w:pPr>
        <w:pStyle w:val="Prrafodelista"/>
        <w:numPr>
          <w:ilvl w:val="1"/>
          <w:numId w:val="22"/>
        </w:numPr>
        <w:spacing w:before="240" w:line="360" w:lineRule="auto"/>
        <w:jc w:val="both"/>
        <w:rPr>
          <w:rFonts w:ascii="Montserrat" w:hAnsi="Montserrat"/>
          <w:sz w:val="20"/>
          <w:szCs w:val="20"/>
        </w:rPr>
      </w:pPr>
      <w:r w:rsidRPr="006233CD">
        <w:rPr>
          <w:rFonts w:ascii="Montserrat" w:hAnsi="Montserrat"/>
          <w:sz w:val="20"/>
          <w:szCs w:val="20"/>
        </w:rPr>
        <w:t xml:space="preserve">Especificaciones </w:t>
      </w:r>
      <w:r w:rsidR="00830F3F" w:rsidRPr="006233CD">
        <w:rPr>
          <w:rFonts w:ascii="Montserrat" w:hAnsi="Montserrat"/>
          <w:sz w:val="20"/>
          <w:szCs w:val="20"/>
        </w:rPr>
        <w:t>extensas y específicas para la construcción de</w:t>
      </w:r>
      <w:r w:rsidRPr="006233CD">
        <w:rPr>
          <w:rFonts w:ascii="Montserrat" w:hAnsi="Montserrat"/>
          <w:sz w:val="20"/>
          <w:szCs w:val="20"/>
        </w:rPr>
        <w:t xml:space="preserve"> ítems</w:t>
      </w:r>
      <w:r w:rsidR="00830F3F" w:rsidRPr="006233CD">
        <w:rPr>
          <w:rFonts w:ascii="Montserrat" w:hAnsi="Montserrat"/>
          <w:sz w:val="20"/>
          <w:szCs w:val="20"/>
        </w:rPr>
        <w:t xml:space="preserve">, </w:t>
      </w:r>
      <w:r w:rsidRPr="006233CD">
        <w:rPr>
          <w:rFonts w:ascii="Montserrat" w:hAnsi="Montserrat"/>
          <w:sz w:val="20"/>
          <w:szCs w:val="20"/>
        </w:rPr>
        <w:t>(</w:t>
      </w:r>
      <w:r w:rsidR="00830F3F" w:rsidRPr="006233CD">
        <w:rPr>
          <w:rFonts w:ascii="Montserrat" w:hAnsi="Montserrat"/>
          <w:sz w:val="20"/>
          <w:szCs w:val="20"/>
        </w:rPr>
        <w:t>se tiene considerada una versión</w:t>
      </w:r>
      <w:r w:rsidRPr="006233CD">
        <w:rPr>
          <w:rFonts w:ascii="Montserrat" w:hAnsi="Montserrat"/>
          <w:sz w:val="20"/>
          <w:szCs w:val="20"/>
        </w:rPr>
        <w:t xml:space="preserve"> computarizada).</w:t>
      </w:r>
    </w:p>
    <w:p w14:paraId="0D8DD3CF" w14:textId="77777777" w:rsidR="00EA295C" w:rsidRPr="006233CD" w:rsidRDefault="00EA295C" w:rsidP="00CC3514">
      <w:pPr>
        <w:pStyle w:val="Prrafodelista"/>
        <w:numPr>
          <w:ilvl w:val="1"/>
          <w:numId w:val="22"/>
        </w:numPr>
        <w:spacing w:before="240" w:line="360" w:lineRule="auto"/>
        <w:jc w:val="both"/>
        <w:rPr>
          <w:rFonts w:ascii="Montserrat" w:hAnsi="Montserrat"/>
          <w:sz w:val="20"/>
          <w:szCs w:val="20"/>
        </w:rPr>
      </w:pPr>
      <w:r w:rsidRPr="006233CD">
        <w:rPr>
          <w:rFonts w:ascii="Montserrat" w:hAnsi="Montserrat"/>
          <w:sz w:val="20"/>
          <w:szCs w:val="20"/>
        </w:rPr>
        <w:t>Tabla de especificaciones.</w:t>
      </w:r>
    </w:p>
    <w:p w14:paraId="15037243" w14:textId="10B012B5" w:rsidR="00EA295C" w:rsidRPr="006233CD" w:rsidRDefault="008A485D" w:rsidP="00CC3514">
      <w:pPr>
        <w:pStyle w:val="Prrafodelista"/>
        <w:numPr>
          <w:ilvl w:val="1"/>
          <w:numId w:val="22"/>
        </w:numPr>
        <w:spacing w:before="240" w:line="360" w:lineRule="auto"/>
        <w:jc w:val="both"/>
        <w:rPr>
          <w:rFonts w:ascii="Montserrat" w:hAnsi="Montserrat"/>
          <w:sz w:val="20"/>
          <w:szCs w:val="20"/>
        </w:rPr>
      </w:pPr>
      <w:r w:rsidRPr="006233CD">
        <w:rPr>
          <w:rFonts w:ascii="Montserrat" w:hAnsi="Montserrat"/>
          <w:sz w:val="20"/>
          <w:szCs w:val="20"/>
        </w:rPr>
        <w:t>Calibración</w:t>
      </w:r>
      <w:r w:rsidR="00EA295C" w:rsidRPr="006233CD">
        <w:rPr>
          <w:rFonts w:ascii="Montserrat" w:hAnsi="Montserrat"/>
          <w:sz w:val="20"/>
          <w:szCs w:val="20"/>
        </w:rPr>
        <w:t xml:space="preserve"> </w:t>
      </w:r>
      <w:r w:rsidR="00830F3F" w:rsidRPr="006233CD">
        <w:rPr>
          <w:rFonts w:ascii="Montserrat" w:hAnsi="Montserrat"/>
          <w:sz w:val="20"/>
          <w:szCs w:val="20"/>
        </w:rPr>
        <w:t>de los instrumentos y estimadores derivados de la Teoría de Respuesta al Ítem</w:t>
      </w:r>
      <w:r w:rsidR="00EA295C" w:rsidRPr="006233CD">
        <w:rPr>
          <w:rFonts w:ascii="Montserrat" w:hAnsi="Montserrat"/>
          <w:sz w:val="20"/>
          <w:szCs w:val="20"/>
        </w:rPr>
        <w:t>,</w:t>
      </w:r>
      <w:r w:rsidR="00830F3F" w:rsidRPr="006233CD">
        <w:rPr>
          <w:rFonts w:ascii="Montserrat" w:hAnsi="Montserrat"/>
          <w:sz w:val="20"/>
          <w:szCs w:val="20"/>
        </w:rPr>
        <w:t xml:space="preserve"> con</w:t>
      </w:r>
      <w:r w:rsidR="00EA295C" w:rsidRPr="006233CD">
        <w:rPr>
          <w:rFonts w:ascii="Montserrat" w:hAnsi="Montserrat"/>
          <w:sz w:val="20"/>
          <w:szCs w:val="20"/>
        </w:rPr>
        <w:t xml:space="preserve"> puntos de corte</w:t>
      </w:r>
      <w:r w:rsidR="00830F3F" w:rsidRPr="006233CD">
        <w:rPr>
          <w:rFonts w:ascii="Montserrat" w:hAnsi="Montserrat"/>
          <w:sz w:val="20"/>
          <w:szCs w:val="20"/>
        </w:rPr>
        <w:t xml:space="preserve"> que permitan identificar distintos</w:t>
      </w:r>
      <w:r w:rsidR="00EA295C" w:rsidRPr="006233CD">
        <w:rPr>
          <w:rFonts w:ascii="Montserrat" w:hAnsi="Montserrat"/>
          <w:sz w:val="20"/>
          <w:szCs w:val="20"/>
        </w:rPr>
        <w:t xml:space="preserve"> niveles de logro.</w:t>
      </w:r>
    </w:p>
    <w:p w14:paraId="4B9FA94F" w14:textId="2BCD1E44" w:rsidR="0093356A" w:rsidRPr="006233CD" w:rsidRDefault="0093356A" w:rsidP="0093356A">
      <w:pPr>
        <w:pStyle w:val="Prrafodelista"/>
        <w:numPr>
          <w:ilvl w:val="1"/>
          <w:numId w:val="22"/>
        </w:numPr>
        <w:spacing w:before="240" w:line="360" w:lineRule="auto"/>
        <w:jc w:val="both"/>
        <w:rPr>
          <w:rFonts w:ascii="Montserrat" w:hAnsi="Montserrat"/>
          <w:sz w:val="20"/>
          <w:szCs w:val="20"/>
        </w:rPr>
      </w:pPr>
      <w:r w:rsidRPr="006233CD">
        <w:rPr>
          <w:rFonts w:ascii="Montserrat" w:hAnsi="Montserrat"/>
          <w:sz w:val="20"/>
          <w:szCs w:val="20"/>
        </w:rPr>
        <w:lastRenderedPageBreak/>
        <w:t>Ejemplar prototípico del reporte individualizado de los resultados obtenidos en la prueba, donde se permita identificar de manera precisa las fortalezas y áreas de oportunidad de cada sustentante evaluado</w:t>
      </w:r>
      <w:r>
        <w:rPr>
          <w:rFonts w:ascii="Montserrat" w:hAnsi="Montserrat"/>
          <w:sz w:val="20"/>
          <w:szCs w:val="20"/>
        </w:rPr>
        <w:t>.</w:t>
      </w:r>
    </w:p>
    <w:p w14:paraId="472F1816" w14:textId="77777777" w:rsidR="0093356A" w:rsidRPr="006233CD" w:rsidRDefault="0093356A" w:rsidP="0093356A">
      <w:pPr>
        <w:pStyle w:val="Prrafodelista"/>
        <w:numPr>
          <w:ilvl w:val="1"/>
          <w:numId w:val="22"/>
        </w:numPr>
        <w:spacing w:before="240" w:line="360" w:lineRule="auto"/>
        <w:jc w:val="both"/>
        <w:rPr>
          <w:rFonts w:ascii="Montserrat" w:hAnsi="Montserrat"/>
          <w:sz w:val="20"/>
          <w:szCs w:val="20"/>
        </w:rPr>
      </w:pPr>
      <w:r w:rsidRPr="006233CD">
        <w:rPr>
          <w:rFonts w:ascii="Montserrat" w:hAnsi="Montserrat"/>
          <w:sz w:val="20"/>
          <w:szCs w:val="20"/>
        </w:rPr>
        <w:t>Reporte general con la integración de los resultados obtenidos a lo largo de las distintas entidades participantes, para la autoridad federal.</w:t>
      </w:r>
    </w:p>
    <w:p w14:paraId="74BBDC68" w14:textId="77777777" w:rsidR="0093356A" w:rsidRPr="006233CD" w:rsidRDefault="0093356A" w:rsidP="0093356A">
      <w:pPr>
        <w:pStyle w:val="Prrafodelista"/>
        <w:numPr>
          <w:ilvl w:val="1"/>
          <w:numId w:val="22"/>
        </w:numPr>
        <w:spacing w:before="240" w:line="360" w:lineRule="auto"/>
        <w:jc w:val="both"/>
        <w:rPr>
          <w:rFonts w:ascii="Montserrat" w:hAnsi="Montserrat"/>
          <w:sz w:val="20"/>
          <w:szCs w:val="20"/>
        </w:rPr>
      </w:pPr>
      <w:r w:rsidRPr="006233CD">
        <w:rPr>
          <w:rFonts w:ascii="Montserrat" w:hAnsi="Montserrat"/>
          <w:sz w:val="20"/>
          <w:szCs w:val="20"/>
        </w:rPr>
        <w:t>Tabla de resultados por instrumento estructurada con base a protocolo de intercambio (por definir) en formato de texto plano (</w:t>
      </w:r>
      <w:proofErr w:type="spellStart"/>
      <w:r w:rsidRPr="006233CD">
        <w:rPr>
          <w:rFonts w:ascii="Montserrat" w:hAnsi="Montserrat"/>
          <w:sz w:val="20"/>
          <w:szCs w:val="20"/>
        </w:rPr>
        <w:t>txt</w:t>
      </w:r>
      <w:proofErr w:type="spellEnd"/>
      <w:r w:rsidRPr="006233CD">
        <w:rPr>
          <w:rFonts w:ascii="Montserrat" w:hAnsi="Montserrat"/>
          <w:sz w:val="20"/>
          <w:szCs w:val="20"/>
        </w:rPr>
        <w:t xml:space="preserve"> o </w:t>
      </w:r>
      <w:proofErr w:type="spellStart"/>
      <w:r w:rsidRPr="006233CD">
        <w:rPr>
          <w:rFonts w:ascii="Montserrat" w:hAnsi="Montserrat"/>
          <w:sz w:val="20"/>
          <w:szCs w:val="20"/>
        </w:rPr>
        <w:t>csv</w:t>
      </w:r>
      <w:proofErr w:type="spellEnd"/>
      <w:r w:rsidRPr="006233CD">
        <w:rPr>
          <w:rFonts w:ascii="Montserrat" w:hAnsi="Montserrat"/>
          <w:sz w:val="20"/>
          <w:szCs w:val="20"/>
        </w:rPr>
        <w:t>).</w:t>
      </w:r>
    </w:p>
    <w:p w14:paraId="66036882" w14:textId="77777777" w:rsidR="0093356A" w:rsidRPr="006233CD" w:rsidRDefault="0093356A" w:rsidP="0093356A">
      <w:pPr>
        <w:pStyle w:val="Prrafodelista"/>
        <w:numPr>
          <w:ilvl w:val="1"/>
          <w:numId w:val="22"/>
        </w:numPr>
        <w:spacing w:before="240" w:line="360" w:lineRule="auto"/>
        <w:jc w:val="both"/>
        <w:rPr>
          <w:rFonts w:ascii="Montserrat" w:hAnsi="Montserrat"/>
          <w:sz w:val="20"/>
          <w:szCs w:val="20"/>
        </w:rPr>
      </w:pPr>
      <w:r w:rsidRPr="006233CD">
        <w:rPr>
          <w:rFonts w:ascii="Montserrat" w:hAnsi="Montserrat"/>
          <w:sz w:val="20"/>
          <w:szCs w:val="20"/>
        </w:rPr>
        <w:t>Copia final de las pruebas a aplicar para orientar los procesos de admisión a las funciones docentes en Educación Básica y Media Superior y para la toma de decisiones en materia de formación continua.</w:t>
      </w:r>
    </w:p>
    <w:p w14:paraId="40432172" w14:textId="1E80BB57" w:rsidR="00EA295C" w:rsidRPr="006233CD" w:rsidRDefault="00EA295C" w:rsidP="00CC3514">
      <w:pPr>
        <w:pStyle w:val="Prrafodelista"/>
        <w:numPr>
          <w:ilvl w:val="1"/>
          <w:numId w:val="22"/>
        </w:numPr>
        <w:spacing w:before="240" w:line="360" w:lineRule="auto"/>
        <w:jc w:val="both"/>
        <w:rPr>
          <w:rFonts w:ascii="Montserrat" w:hAnsi="Montserrat"/>
          <w:sz w:val="20"/>
          <w:szCs w:val="20"/>
        </w:rPr>
      </w:pPr>
    </w:p>
    <w:p w14:paraId="695C63ED" w14:textId="77777777" w:rsidR="00FA0C77" w:rsidRPr="006233CD" w:rsidRDefault="00FA0C77" w:rsidP="00FA0C77">
      <w:pPr>
        <w:pStyle w:val="Prrafodelista"/>
        <w:spacing w:before="240" w:line="360" w:lineRule="auto"/>
        <w:ind w:left="1440"/>
        <w:jc w:val="both"/>
        <w:rPr>
          <w:rFonts w:ascii="Montserrat" w:hAnsi="Montserrat"/>
          <w:sz w:val="20"/>
          <w:szCs w:val="20"/>
        </w:rPr>
      </w:pPr>
    </w:p>
    <w:p w14:paraId="7BE8ABD8" w14:textId="6A14351E" w:rsidR="008A485D" w:rsidRPr="006233CD" w:rsidRDefault="008A485D" w:rsidP="00CC3514">
      <w:pPr>
        <w:pStyle w:val="Prrafodelista"/>
        <w:numPr>
          <w:ilvl w:val="0"/>
          <w:numId w:val="22"/>
        </w:numPr>
        <w:spacing w:before="240" w:line="360" w:lineRule="auto"/>
        <w:jc w:val="both"/>
        <w:rPr>
          <w:rFonts w:ascii="Montserrat" w:hAnsi="Montserrat"/>
          <w:b/>
          <w:bCs/>
          <w:sz w:val="20"/>
          <w:szCs w:val="20"/>
        </w:rPr>
      </w:pPr>
      <w:r w:rsidRPr="006233CD">
        <w:rPr>
          <w:rFonts w:ascii="Montserrat" w:hAnsi="Montserrat"/>
          <w:b/>
          <w:bCs/>
          <w:sz w:val="20"/>
          <w:szCs w:val="20"/>
        </w:rPr>
        <w:t>M3. Rúbrica</w:t>
      </w:r>
      <w:r w:rsidR="00C10B98" w:rsidRPr="006233CD">
        <w:rPr>
          <w:rFonts w:ascii="Montserrat" w:hAnsi="Montserrat"/>
          <w:b/>
          <w:bCs/>
          <w:sz w:val="20"/>
          <w:szCs w:val="20"/>
        </w:rPr>
        <w:t>s</w:t>
      </w:r>
    </w:p>
    <w:p w14:paraId="2446AC66" w14:textId="099617D6" w:rsidR="00000696" w:rsidRPr="006233CD" w:rsidRDefault="006D143F" w:rsidP="00000696">
      <w:pPr>
        <w:pStyle w:val="Prrafodelista"/>
        <w:numPr>
          <w:ilvl w:val="1"/>
          <w:numId w:val="22"/>
        </w:numPr>
        <w:spacing w:before="240" w:line="360" w:lineRule="auto"/>
        <w:jc w:val="both"/>
        <w:rPr>
          <w:rFonts w:ascii="Montserrat" w:hAnsi="Montserrat"/>
          <w:b/>
          <w:bCs/>
          <w:sz w:val="20"/>
          <w:szCs w:val="20"/>
        </w:rPr>
      </w:pPr>
      <w:r w:rsidRPr="006233CD">
        <w:rPr>
          <w:rFonts w:ascii="Montserrat" w:hAnsi="Montserrat"/>
          <w:bCs/>
          <w:sz w:val="20"/>
          <w:szCs w:val="20"/>
        </w:rPr>
        <w:t xml:space="preserve">Marco de referencia </w:t>
      </w:r>
      <w:r w:rsidR="00830F3F" w:rsidRPr="006233CD">
        <w:rPr>
          <w:rFonts w:ascii="Montserrat" w:hAnsi="Montserrat"/>
          <w:bCs/>
          <w:sz w:val="20"/>
          <w:szCs w:val="20"/>
        </w:rPr>
        <w:t>para la elaboración de rúbricas.</w:t>
      </w:r>
    </w:p>
    <w:p w14:paraId="44FF8899" w14:textId="0DA29287" w:rsidR="006D143F" w:rsidRPr="006233CD" w:rsidRDefault="006D143F" w:rsidP="00000696">
      <w:pPr>
        <w:pStyle w:val="Prrafodelista"/>
        <w:numPr>
          <w:ilvl w:val="1"/>
          <w:numId w:val="22"/>
        </w:numPr>
        <w:spacing w:before="240" w:line="360" w:lineRule="auto"/>
        <w:jc w:val="both"/>
        <w:rPr>
          <w:rFonts w:ascii="Montserrat" w:hAnsi="Montserrat"/>
          <w:b/>
          <w:bCs/>
          <w:sz w:val="20"/>
          <w:szCs w:val="20"/>
        </w:rPr>
      </w:pPr>
      <w:r w:rsidRPr="006233CD">
        <w:rPr>
          <w:rFonts w:ascii="Montserrat" w:hAnsi="Montserrat"/>
          <w:sz w:val="20"/>
          <w:szCs w:val="20"/>
        </w:rPr>
        <w:t xml:space="preserve">Plan </w:t>
      </w:r>
      <w:r w:rsidR="00830F3F" w:rsidRPr="006233CD">
        <w:rPr>
          <w:rFonts w:ascii="Montserrat" w:hAnsi="Montserrat"/>
          <w:sz w:val="20"/>
          <w:szCs w:val="20"/>
        </w:rPr>
        <w:t>para el</w:t>
      </w:r>
      <w:r w:rsidRPr="006233CD">
        <w:rPr>
          <w:rFonts w:ascii="Montserrat" w:hAnsi="Montserrat"/>
          <w:sz w:val="20"/>
          <w:szCs w:val="20"/>
        </w:rPr>
        <w:t xml:space="preserve"> diseño, desarrollo y validación de</w:t>
      </w:r>
      <w:r w:rsidR="00830F3F" w:rsidRPr="006233CD">
        <w:rPr>
          <w:rFonts w:ascii="Montserrat" w:hAnsi="Montserrat"/>
          <w:sz w:val="20"/>
          <w:szCs w:val="20"/>
        </w:rPr>
        <w:t xml:space="preserve"> las rúbricas-</w:t>
      </w:r>
    </w:p>
    <w:p w14:paraId="58D97618" w14:textId="57767B79" w:rsidR="006D143F" w:rsidRPr="006233CD" w:rsidRDefault="00830F3F" w:rsidP="00000696">
      <w:pPr>
        <w:pStyle w:val="Prrafodelista"/>
        <w:numPr>
          <w:ilvl w:val="1"/>
          <w:numId w:val="22"/>
        </w:numPr>
        <w:spacing w:before="240" w:line="360" w:lineRule="auto"/>
        <w:jc w:val="both"/>
        <w:rPr>
          <w:rFonts w:ascii="Montserrat" w:hAnsi="Montserrat"/>
          <w:b/>
          <w:bCs/>
          <w:sz w:val="20"/>
          <w:szCs w:val="20"/>
        </w:rPr>
      </w:pPr>
      <w:r w:rsidRPr="006233CD">
        <w:rPr>
          <w:rFonts w:ascii="Montserrat" w:hAnsi="Montserrat"/>
          <w:sz w:val="20"/>
          <w:szCs w:val="20"/>
        </w:rPr>
        <w:t>Versiones finales de la rúbrica.</w:t>
      </w:r>
    </w:p>
    <w:p w14:paraId="3A8DEDF1" w14:textId="74F9745D" w:rsidR="009A0C46" w:rsidRPr="00BF76E5" w:rsidRDefault="009A0C46" w:rsidP="00000696">
      <w:pPr>
        <w:pStyle w:val="Prrafodelista"/>
        <w:numPr>
          <w:ilvl w:val="1"/>
          <w:numId w:val="22"/>
        </w:numPr>
        <w:spacing w:before="240" w:line="360" w:lineRule="auto"/>
        <w:jc w:val="both"/>
        <w:rPr>
          <w:rFonts w:ascii="Montserrat" w:hAnsi="Montserrat"/>
          <w:b/>
          <w:bCs/>
          <w:sz w:val="20"/>
          <w:szCs w:val="20"/>
        </w:rPr>
      </w:pPr>
      <w:r w:rsidRPr="006233CD">
        <w:rPr>
          <w:rFonts w:ascii="Montserrat" w:hAnsi="Montserrat"/>
          <w:sz w:val="20"/>
          <w:szCs w:val="20"/>
        </w:rPr>
        <w:t xml:space="preserve">Algoritmo </w:t>
      </w:r>
      <w:r w:rsidR="00BD305A" w:rsidRPr="006233CD">
        <w:rPr>
          <w:rFonts w:ascii="Montserrat" w:hAnsi="Montserrat"/>
          <w:sz w:val="20"/>
          <w:szCs w:val="20"/>
        </w:rPr>
        <w:t>de reconocimiento de patrones de texto</w:t>
      </w:r>
      <w:r w:rsidR="00A56588" w:rsidRPr="006233CD">
        <w:rPr>
          <w:rFonts w:ascii="Montserrat" w:hAnsi="Montserrat"/>
          <w:sz w:val="20"/>
          <w:szCs w:val="20"/>
        </w:rPr>
        <w:t>.</w:t>
      </w:r>
    </w:p>
    <w:p w14:paraId="7DAB940E" w14:textId="77777777" w:rsidR="00BF76E5" w:rsidRDefault="00BF76E5" w:rsidP="00BF76E5">
      <w:pPr>
        <w:pStyle w:val="Prrafodelista"/>
        <w:numPr>
          <w:ilvl w:val="2"/>
          <w:numId w:val="22"/>
        </w:numPr>
        <w:spacing w:before="240" w:line="360" w:lineRule="auto"/>
        <w:jc w:val="both"/>
        <w:rPr>
          <w:rFonts w:ascii="Montserrat" w:hAnsi="Montserrat"/>
          <w:b/>
          <w:bCs/>
          <w:sz w:val="20"/>
          <w:szCs w:val="20"/>
        </w:rPr>
      </w:pPr>
      <w:r>
        <w:rPr>
          <w:rFonts w:ascii="Montserrat" w:hAnsi="Montserrat"/>
          <w:b/>
          <w:bCs/>
          <w:sz w:val="20"/>
          <w:szCs w:val="20"/>
        </w:rPr>
        <w:t>Análisis no-supervisado de tópicos</w:t>
      </w:r>
    </w:p>
    <w:p w14:paraId="3A5BE528" w14:textId="77777777" w:rsidR="00BF76E5" w:rsidRDefault="00BF76E5" w:rsidP="00BF76E5">
      <w:pPr>
        <w:pStyle w:val="Prrafodelista"/>
        <w:numPr>
          <w:ilvl w:val="2"/>
          <w:numId w:val="22"/>
        </w:numPr>
        <w:spacing w:before="240" w:line="360" w:lineRule="auto"/>
        <w:jc w:val="both"/>
      </w:pPr>
      <w:r>
        <w:rPr>
          <w:rFonts w:ascii="Montserrat" w:hAnsi="Montserrat"/>
          <w:b/>
          <w:bCs/>
          <w:sz w:val="20"/>
          <w:szCs w:val="20"/>
        </w:rPr>
        <w:t>Clasificador de Red Neuronal Recurrente</w:t>
      </w:r>
    </w:p>
    <w:p w14:paraId="20F1F75E" w14:textId="07CABAF5" w:rsidR="00BF76E5" w:rsidRPr="00BF76E5" w:rsidRDefault="00BF76E5" w:rsidP="00BF76E5">
      <w:pPr>
        <w:pStyle w:val="Prrafodelista"/>
        <w:numPr>
          <w:ilvl w:val="2"/>
          <w:numId w:val="22"/>
        </w:numPr>
        <w:spacing w:before="240" w:line="360" w:lineRule="auto"/>
        <w:jc w:val="both"/>
      </w:pPr>
      <w:r>
        <w:rPr>
          <w:rFonts w:ascii="Montserrat" w:hAnsi="Montserrat"/>
          <w:b/>
          <w:bCs/>
          <w:sz w:val="20"/>
          <w:szCs w:val="20"/>
        </w:rPr>
        <w:t>Clasificación del corpus</w:t>
      </w:r>
    </w:p>
    <w:p w14:paraId="351D9E80" w14:textId="77A5CF27" w:rsidR="00A56588" w:rsidRPr="006233CD" w:rsidRDefault="00A56588" w:rsidP="00A56588">
      <w:pPr>
        <w:pStyle w:val="Prrafodelista"/>
        <w:numPr>
          <w:ilvl w:val="2"/>
          <w:numId w:val="22"/>
        </w:numPr>
        <w:spacing w:before="240" w:line="360" w:lineRule="auto"/>
        <w:jc w:val="both"/>
        <w:rPr>
          <w:rFonts w:ascii="Montserrat" w:hAnsi="Montserrat"/>
          <w:b/>
          <w:bCs/>
          <w:sz w:val="20"/>
          <w:szCs w:val="20"/>
        </w:rPr>
      </w:pPr>
      <w:r w:rsidRPr="006233CD">
        <w:rPr>
          <w:rFonts w:ascii="Montserrat" w:hAnsi="Montserrat"/>
          <w:b/>
          <w:bCs/>
          <w:sz w:val="20"/>
          <w:szCs w:val="20"/>
        </w:rPr>
        <w:t>Funciones de coste y optimización</w:t>
      </w:r>
    </w:p>
    <w:p w14:paraId="2F091051" w14:textId="51616F3C" w:rsidR="00A56588" w:rsidRPr="006233CD" w:rsidRDefault="00333EF9" w:rsidP="00A56588">
      <w:pPr>
        <w:pStyle w:val="Prrafodelista"/>
        <w:numPr>
          <w:ilvl w:val="2"/>
          <w:numId w:val="22"/>
        </w:numPr>
        <w:spacing w:before="240" w:line="360" w:lineRule="auto"/>
        <w:jc w:val="both"/>
        <w:rPr>
          <w:rFonts w:ascii="Montserrat" w:hAnsi="Montserrat"/>
          <w:b/>
          <w:bCs/>
          <w:sz w:val="20"/>
          <w:szCs w:val="20"/>
        </w:rPr>
      </w:pPr>
      <w:r w:rsidRPr="006233CD">
        <w:rPr>
          <w:rFonts w:ascii="Montserrat" w:hAnsi="Montserrat"/>
          <w:b/>
          <w:bCs/>
          <w:sz w:val="20"/>
          <w:szCs w:val="20"/>
        </w:rPr>
        <w:t>Método de optimización</w:t>
      </w:r>
    </w:p>
    <w:p w14:paraId="76029241" w14:textId="5EAE4160" w:rsidR="00221F8C" w:rsidRDefault="00333EF9" w:rsidP="00AE4598">
      <w:pPr>
        <w:pStyle w:val="Prrafodelista"/>
        <w:numPr>
          <w:ilvl w:val="2"/>
          <w:numId w:val="22"/>
        </w:numPr>
        <w:spacing w:before="240" w:line="360" w:lineRule="auto"/>
        <w:jc w:val="both"/>
        <w:rPr>
          <w:rFonts w:ascii="Montserrat" w:hAnsi="Montserrat"/>
          <w:b/>
          <w:bCs/>
          <w:sz w:val="20"/>
          <w:szCs w:val="20"/>
        </w:rPr>
      </w:pPr>
      <w:r w:rsidRPr="006233CD">
        <w:rPr>
          <w:rFonts w:ascii="Montserrat" w:hAnsi="Montserrat"/>
          <w:b/>
          <w:bCs/>
          <w:sz w:val="20"/>
          <w:szCs w:val="20"/>
        </w:rPr>
        <w:t xml:space="preserve">Índices de desempeño </w:t>
      </w:r>
    </w:p>
    <w:p w14:paraId="7D0DCA77" w14:textId="77777777" w:rsidR="001A77F9" w:rsidRPr="006233CD" w:rsidRDefault="001A77F9" w:rsidP="001A77F9">
      <w:pPr>
        <w:pStyle w:val="Prrafodelista"/>
        <w:numPr>
          <w:ilvl w:val="1"/>
          <w:numId w:val="22"/>
        </w:numPr>
        <w:spacing w:before="240" w:line="360" w:lineRule="auto"/>
        <w:jc w:val="both"/>
        <w:rPr>
          <w:rFonts w:ascii="Montserrat" w:hAnsi="Montserrat"/>
          <w:sz w:val="20"/>
          <w:szCs w:val="20"/>
        </w:rPr>
      </w:pPr>
      <w:r w:rsidRPr="006233CD">
        <w:rPr>
          <w:rFonts w:ascii="Montserrat" w:hAnsi="Montserrat"/>
          <w:sz w:val="20"/>
          <w:szCs w:val="20"/>
        </w:rPr>
        <w:t>Tabla de resultados por instrumento estructurada con base a protocolo de intercambio (por definir) en formato de texto plano (</w:t>
      </w:r>
      <w:proofErr w:type="spellStart"/>
      <w:r w:rsidRPr="006233CD">
        <w:rPr>
          <w:rFonts w:ascii="Montserrat" w:hAnsi="Montserrat"/>
          <w:sz w:val="20"/>
          <w:szCs w:val="20"/>
        </w:rPr>
        <w:t>txt</w:t>
      </w:r>
      <w:proofErr w:type="spellEnd"/>
      <w:r w:rsidRPr="006233CD">
        <w:rPr>
          <w:rFonts w:ascii="Montserrat" w:hAnsi="Montserrat"/>
          <w:sz w:val="20"/>
          <w:szCs w:val="20"/>
        </w:rPr>
        <w:t xml:space="preserve"> o </w:t>
      </w:r>
      <w:proofErr w:type="spellStart"/>
      <w:r w:rsidRPr="006233CD">
        <w:rPr>
          <w:rFonts w:ascii="Montserrat" w:hAnsi="Montserrat"/>
          <w:sz w:val="20"/>
          <w:szCs w:val="20"/>
        </w:rPr>
        <w:t>csv</w:t>
      </w:r>
      <w:proofErr w:type="spellEnd"/>
      <w:r w:rsidRPr="006233CD">
        <w:rPr>
          <w:rFonts w:ascii="Montserrat" w:hAnsi="Montserrat"/>
          <w:sz w:val="20"/>
          <w:szCs w:val="20"/>
        </w:rPr>
        <w:t>).</w:t>
      </w:r>
    </w:p>
    <w:p w14:paraId="151D2C1F" w14:textId="77777777" w:rsidR="001A77F9" w:rsidRPr="006233CD" w:rsidRDefault="001A77F9" w:rsidP="001A77F9">
      <w:pPr>
        <w:pStyle w:val="Prrafodelista"/>
        <w:numPr>
          <w:ilvl w:val="1"/>
          <w:numId w:val="22"/>
        </w:numPr>
        <w:spacing w:before="240" w:line="360" w:lineRule="auto"/>
        <w:jc w:val="both"/>
        <w:rPr>
          <w:rFonts w:ascii="Montserrat" w:hAnsi="Montserrat"/>
          <w:sz w:val="20"/>
          <w:szCs w:val="20"/>
        </w:rPr>
      </w:pPr>
      <w:r w:rsidRPr="006233CD">
        <w:rPr>
          <w:rFonts w:ascii="Montserrat" w:hAnsi="Montserrat"/>
          <w:sz w:val="20"/>
          <w:szCs w:val="20"/>
        </w:rPr>
        <w:t>Copia final de las pruebas a aplicar para orientar los procesos de admisión a las funciones docentes en Educación Básica y Media Superior y para la toma de decisiones en materia de formación continua.</w:t>
      </w:r>
    </w:p>
    <w:p w14:paraId="5E0ED943" w14:textId="77777777" w:rsidR="001A77F9" w:rsidRPr="001A77F9" w:rsidRDefault="001A77F9" w:rsidP="001A77F9">
      <w:pPr>
        <w:spacing w:before="240" w:line="360" w:lineRule="auto"/>
        <w:jc w:val="both"/>
        <w:rPr>
          <w:rFonts w:ascii="Montserrat" w:hAnsi="Montserrat"/>
          <w:b/>
          <w:bCs/>
          <w:sz w:val="20"/>
          <w:szCs w:val="20"/>
        </w:rPr>
      </w:pPr>
    </w:p>
    <w:p w14:paraId="62AABF1D" w14:textId="77777777" w:rsidR="00221F8C" w:rsidRPr="00221F8C" w:rsidRDefault="00221F8C" w:rsidP="00221F8C">
      <w:pPr>
        <w:pStyle w:val="Prrafodelista"/>
        <w:spacing w:before="240" w:line="360" w:lineRule="auto"/>
        <w:ind w:left="2160"/>
        <w:jc w:val="both"/>
        <w:rPr>
          <w:rFonts w:ascii="Montserrat" w:hAnsi="Montserrat"/>
          <w:b/>
          <w:bCs/>
          <w:sz w:val="20"/>
          <w:szCs w:val="20"/>
        </w:rPr>
      </w:pPr>
    </w:p>
    <w:p w14:paraId="31268B4D" w14:textId="2C5A03CC" w:rsidR="00221F8C" w:rsidRDefault="00221F8C" w:rsidP="00221F8C">
      <w:pPr>
        <w:pStyle w:val="Prrafodelista"/>
        <w:numPr>
          <w:ilvl w:val="0"/>
          <w:numId w:val="22"/>
        </w:numPr>
        <w:spacing w:before="240" w:line="360" w:lineRule="auto"/>
        <w:jc w:val="both"/>
        <w:rPr>
          <w:rFonts w:ascii="Montserrat" w:hAnsi="Montserrat"/>
          <w:b/>
          <w:bCs/>
          <w:sz w:val="20"/>
          <w:szCs w:val="20"/>
        </w:rPr>
      </w:pPr>
      <w:r w:rsidRPr="006233CD">
        <w:rPr>
          <w:rFonts w:ascii="Montserrat" w:hAnsi="Montserrat"/>
          <w:b/>
          <w:bCs/>
          <w:sz w:val="20"/>
          <w:szCs w:val="20"/>
        </w:rPr>
        <w:t>M</w:t>
      </w:r>
      <w:r>
        <w:rPr>
          <w:rFonts w:ascii="Montserrat" w:hAnsi="Montserrat"/>
          <w:b/>
          <w:bCs/>
          <w:sz w:val="20"/>
          <w:szCs w:val="20"/>
        </w:rPr>
        <w:t>4</w:t>
      </w:r>
      <w:r w:rsidRPr="006233CD">
        <w:rPr>
          <w:rFonts w:ascii="Montserrat" w:hAnsi="Montserrat"/>
          <w:b/>
          <w:bCs/>
          <w:sz w:val="20"/>
          <w:szCs w:val="20"/>
        </w:rPr>
        <w:t xml:space="preserve">. </w:t>
      </w:r>
      <w:r>
        <w:rPr>
          <w:rFonts w:ascii="Montserrat" w:hAnsi="Montserrat"/>
          <w:b/>
          <w:bCs/>
          <w:sz w:val="20"/>
          <w:szCs w:val="20"/>
        </w:rPr>
        <w:t>Banco de reactivos</w:t>
      </w:r>
    </w:p>
    <w:p w14:paraId="1450655B" w14:textId="350F7EE5" w:rsidR="00221F8C" w:rsidRPr="00221F8C" w:rsidRDefault="00221F8C" w:rsidP="00221F8C">
      <w:pPr>
        <w:pStyle w:val="Prrafodelista"/>
        <w:numPr>
          <w:ilvl w:val="1"/>
          <w:numId w:val="22"/>
        </w:numPr>
        <w:spacing w:before="240" w:line="360" w:lineRule="auto"/>
        <w:jc w:val="both"/>
        <w:rPr>
          <w:rFonts w:ascii="Montserrat" w:hAnsi="Montserrat"/>
          <w:b/>
          <w:bCs/>
          <w:sz w:val="20"/>
          <w:szCs w:val="20"/>
        </w:rPr>
      </w:pPr>
      <w:r>
        <w:rPr>
          <w:rFonts w:ascii="Montserrat" w:hAnsi="Montserrat"/>
          <w:bCs/>
          <w:sz w:val="20"/>
          <w:szCs w:val="20"/>
        </w:rPr>
        <w:t>Plan de diseño del sistema</w:t>
      </w:r>
    </w:p>
    <w:p w14:paraId="2E83DEC0" w14:textId="63423A4B" w:rsidR="00221F8C" w:rsidRPr="00221F8C" w:rsidRDefault="00221F8C" w:rsidP="00221F8C">
      <w:pPr>
        <w:pStyle w:val="Prrafodelista"/>
        <w:numPr>
          <w:ilvl w:val="1"/>
          <w:numId w:val="22"/>
        </w:numPr>
        <w:spacing w:before="240" w:line="360" w:lineRule="auto"/>
        <w:jc w:val="both"/>
        <w:rPr>
          <w:rFonts w:ascii="Montserrat" w:hAnsi="Montserrat"/>
          <w:b/>
          <w:bCs/>
          <w:sz w:val="20"/>
          <w:szCs w:val="20"/>
        </w:rPr>
      </w:pPr>
      <w:r>
        <w:rPr>
          <w:rFonts w:ascii="Montserrat" w:hAnsi="Montserrat"/>
          <w:bCs/>
          <w:sz w:val="20"/>
          <w:szCs w:val="20"/>
        </w:rPr>
        <w:t>Estructura, diagrama de procesos y controles de seguridad</w:t>
      </w:r>
    </w:p>
    <w:p w14:paraId="7EC34AA6" w14:textId="3A44BB44" w:rsidR="00221F8C" w:rsidRPr="00F1363F" w:rsidRDefault="00221F8C" w:rsidP="00221F8C">
      <w:pPr>
        <w:pStyle w:val="Prrafodelista"/>
        <w:numPr>
          <w:ilvl w:val="1"/>
          <w:numId w:val="22"/>
        </w:numPr>
        <w:spacing w:before="240" w:line="360" w:lineRule="auto"/>
        <w:jc w:val="both"/>
        <w:rPr>
          <w:rFonts w:ascii="Montserrat" w:hAnsi="Montserrat"/>
          <w:b/>
          <w:bCs/>
          <w:sz w:val="20"/>
          <w:szCs w:val="20"/>
        </w:rPr>
      </w:pPr>
      <w:r>
        <w:rPr>
          <w:rFonts w:ascii="Montserrat" w:hAnsi="Montserrat"/>
          <w:bCs/>
          <w:sz w:val="20"/>
          <w:szCs w:val="20"/>
        </w:rPr>
        <w:t xml:space="preserve">Métodos de autentificación </w:t>
      </w:r>
      <w:proofErr w:type="spellStart"/>
      <w:r>
        <w:rPr>
          <w:rFonts w:ascii="Montserrat" w:hAnsi="Montserrat"/>
          <w:bCs/>
          <w:sz w:val="20"/>
          <w:szCs w:val="20"/>
        </w:rPr>
        <w:t>multifactores</w:t>
      </w:r>
      <w:proofErr w:type="spellEnd"/>
      <w:r>
        <w:rPr>
          <w:rFonts w:ascii="Montserrat" w:hAnsi="Montserrat"/>
          <w:bCs/>
          <w:sz w:val="20"/>
          <w:szCs w:val="20"/>
        </w:rPr>
        <w:t xml:space="preserve"> </w:t>
      </w:r>
    </w:p>
    <w:p w14:paraId="79D0F09F" w14:textId="5334A51A" w:rsidR="00F1363F" w:rsidRPr="00F1363F" w:rsidRDefault="00F1363F" w:rsidP="00221F8C">
      <w:pPr>
        <w:pStyle w:val="Prrafodelista"/>
        <w:numPr>
          <w:ilvl w:val="1"/>
          <w:numId w:val="22"/>
        </w:numPr>
        <w:spacing w:before="240" w:line="360" w:lineRule="auto"/>
        <w:jc w:val="both"/>
        <w:rPr>
          <w:rFonts w:ascii="Montserrat" w:hAnsi="Montserrat"/>
          <w:b/>
          <w:bCs/>
          <w:sz w:val="20"/>
          <w:szCs w:val="20"/>
        </w:rPr>
      </w:pPr>
      <w:r>
        <w:rPr>
          <w:rFonts w:ascii="Montserrat" w:hAnsi="Montserrat"/>
          <w:bCs/>
          <w:sz w:val="20"/>
          <w:szCs w:val="20"/>
        </w:rPr>
        <w:t xml:space="preserve">Métodos de encriptación </w:t>
      </w:r>
    </w:p>
    <w:p w14:paraId="25AECB69" w14:textId="22F30231" w:rsidR="00F1363F" w:rsidRPr="009B0C9D" w:rsidRDefault="00F1363F" w:rsidP="00221F8C">
      <w:pPr>
        <w:pStyle w:val="Prrafodelista"/>
        <w:numPr>
          <w:ilvl w:val="1"/>
          <w:numId w:val="22"/>
        </w:numPr>
        <w:spacing w:before="240" w:line="360" w:lineRule="auto"/>
        <w:jc w:val="both"/>
        <w:rPr>
          <w:rFonts w:ascii="Montserrat" w:hAnsi="Montserrat"/>
          <w:b/>
          <w:bCs/>
          <w:sz w:val="20"/>
          <w:szCs w:val="20"/>
        </w:rPr>
      </w:pPr>
      <w:r>
        <w:rPr>
          <w:rFonts w:ascii="Montserrat" w:hAnsi="Montserrat"/>
          <w:bCs/>
          <w:sz w:val="20"/>
          <w:szCs w:val="20"/>
        </w:rPr>
        <w:lastRenderedPageBreak/>
        <w:t xml:space="preserve">Estándares de seguridad </w:t>
      </w:r>
    </w:p>
    <w:p w14:paraId="5FA7E15F" w14:textId="77777777" w:rsidR="009B0C9D" w:rsidRPr="006233CD" w:rsidRDefault="009B0C9D" w:rsidP="009D2C21">
      <w:pPr>
        <w:pStyle w:val="Prrafodelista"/>
        <w:spacing w:before="240" w:line="360" w:lineRule="auto"/>
        <w:ind w:left="1440"/>
        <w:jc w:val="both"/>
        <w:rPr>
          <w:rFonts w:ascii="Montserrat" w:hAnsi="Montserrat"/>
          <w:b/>
          <w:bCs/>
          <w:sz w:val="20"/>
          <w:szCs w:val="20"/>
        </w:rPr>
      </w:pPr>
    </w:p>
    <w:p w14:paraId="4EAF2B8C" w14:textId="77777777" w:rsidR="00221F8C" w:rsidRDefault="00221F8C" w:rsidP="00AE4598">
      <w:pPr>
        <w:spacing w:before="240" w:line="360" w:lineRule="auto"/>
        <w:jc w:val="both"/>
        <w:rPr>
          <w:rFonts w:ascii="Montserrat" w:hAnsi="Montserrat"/>
          <w:sz w:val="20"/>
          <w:szCs w:val="20"/>
        </w:rPr>
      </w:pPr>
    </w:p>
    <w:p w14:paraId="652BE4EB" w14:textId="4638397F" w:rsidR="008C0584" w:rsidRPr="006233CD" w:rsidRDefault="008C0584" w:rsidP="00AE4598">
      <w:pPr>
        <w:spacing w:before="240" w:line="360" w:lineRule="auto"/>
        <w:jc w:val="both"/>
        <w:rPr>
          <w:rFonts w:ascii="Montserrat" w:hAnsi="Montserrat"/>
          <w:sz w:val="20"/>
          <w:szCs w:val="20"/>
        </w:rPr>
      </w:pPr>
      <w:r w:rsidRPr="006233CD">
        <w:rPr>
          <w:rFonts w:ascii="Montserrat" w:hAnsi="Montserrat"/>
          <w:sz w:val="20"/>
          <w:szCs w:val="20"/>
        </w:rPr>
        <w:t xml:space="preserve">Es necesario que el </w:t>
      </w:r>
      <w:r w:rsidR="00830F3F" w:rsidRPr="006233CD">
        <w:rPr>
          <w:rFonts w:ascii="Montserrat" w:hAnsi="Montserrat"/>
          <w:sz w:val="20"/>
          <w:szCs w:val="20"/>
        </w:rPr>
        <w:t>P</w:t>
      </w:r>
      <w:r w:rsidRPr="006233CD">
        <w:rPr>
          <w:rFonts w:ascii="Montserrat" w:hAnsi="Montserrat"/>
          <w:sz w:val="20"/>
          <w:szCs w:val="20"/>
        </w:rPr>
        <w:t xml:space="preserve">restador de </w:t>
      </w:r>
      <w:r w:rsidR="00830F3F" w:rsidRPr="006233CD">
        <w:rPr>
          <w:rFonts w:ascii="Montserrat" w:hAnsi="Montserrat"/>
          <w:sz w:val="20"/>
          <w:szCs w:val="20"/>
        </w:rPr>
        <w:t>S</w:t>
      </w:r>
      <w:r w:rsidRPr="006233CD">
        <w:rPr>
          <w:rFonts w:ascii="Montserrat" w:hAnsi="Montserrat"/>
          <w:sz w:val="20"/>
          <w:szCs w:val="20"/>
        </w:rPr>
        <w:t>ervicios</w:t>
      </w:r>
      <w:r w:rsidR="00645E27" w:rsidRPr="006233CD">
        <w:rPr>
          <w:rFonts w:ascii="Montserrat" w:hAnsi="Montserrat"/>
          <w:sz w:val="20"/>
          <w:szCs w:val="20"/>
        </w:rPr>
        <w:t>,</w:t>
      </w:r>
      <w:r w:rsidRPr="006233CD">
        <w:rPr>
          <w:rFonts w:ascii="Montserrat" w:hAnsi="Montserrat"/>
          <w:sz w:val="20"/>
          <w:szCs w:val="20"/>
        </w:rPr>
        <w:t xml:space="preserve"> en conjunto con </w:t>
      </w:r>
      <w:r w:rsidR="00CC3514" w:rsidRPr="006233CD">
        <w:rPr>
          <w:rFonts w:ascii="Montserrat" w:hAnsi="Montserrat"/>
          <w:sz w:val="20"/>
          <w:szCs w:val="20"/>
        </w:rPr>
        <w:t xml:space="preserve">el </w:t>
      </w:r>
      <w:r w:rsidRPr="006233CD">
        <w:rPr>
          <w:rFonts w:ascii="Montserrat" w:hAnsi="Montserrat"/>
          <w:sz w:val="20"/>
          <w:szCs w:val="20"/>
        </w:rPr>
        <w:t>personal técnico de la USICAMM</w:t>
      </w:r>
      <w:r w:rsidR="00645E27" w:rsidRPr="006233CD">
        <w:rPr>
          <w:rFonts w:ascii="Montserrat" w:hAnsi="Montserrat"/>
          <w:sz w:val="20"/>
          <w:szCs w:val="20"/>
        </w:rPr>
        <w:t>,</w:t>
      </w:r>
      <w:r w:rsidRPr="006233CD">
        <w:rPr>
          <w:rFonts w:ascii="Montserrat" w:hAnsi="Montserrat"/>
          <w:sz w:val="20"/>
          <w:szCs w:val="20"/>
        </w:rPr>
        <w:t xml:space="preserve"> defina los criterios y protocolos </w:t>
      </w:r>
      <w:r w:rsidR="00645E27" w:rsidRPr="006233CD">
        <w:rPr>
          <w:rFonts w:ascii="Montserrat" w:hAnsi="Montserrat"/>
          <w:sz w:val="20"/>
          <w:szCs w:val="20"/>
        </w:rPr>
        <w:t xml:space="preserve">a seguir para la entrega y reporte de </w:t>
      </w:r>
      <w:r w:rsidRPr="006233CD">
        <w:rPr>
          <w:rFonts w:ascii="Montserrat" w:hAnsi="Montserrat"/>
          <w:sz w:val="20"/>
          <w:szCs w:val="20"/>
        </w:rPr>
        <w:t xml:space="preserve">cada uno de los entregables descritos. </w:t>
      </w:r>
    </w:p>
    <w:p w14:paraId="421361A9" w14:textId="20AD5C0F" w:rsidR="00B6021B" w:rsidRPr="006233CD" w:rsidRDefault="00B6021B" w:rsidP="00AE4598">
      <w:pPr>
        <w:spacing w:before="240" w:line="360" w:lineRule="auto"/>
        <w:jc w:val="both"/>
        <w:rPr>
          <w:rFonts w:ascii="Montserrat" w:hAnsi="Montserrat"/>
          <w:sz w:val="20"/>
          <w:szCs w:val="20"/>
        </w:rPr>
      </w:pPr>
      <w:r w:rsidRPr="006233CD">
        <w:rPr>
          <w:rFonts w:ascii="Montserrat" w:hAnsi="Montserrat"/>
          <w:sz w:val="20"/>
          <w:szCs w:val="20"/>
        </w:rPr>
        <w:t>La</w:t>
      </w:r>
      <w:r w:rsidR="00645E27" w:rsidRPr="006233CD">
        <w:rPr>
          <w:rFonts w:ascii="Montserrat" w:hAnsi="Montserrat"/>
          <w:sz w:val="20"/>
          <w:szCs w:val="20"/>
        </w:rPr>
        <w:t>s</w:t>
      </w:r>
      <w:r w:rsidRPr="006233CD">
        <w:rPr>
          <w:rFonts w:ascii="Montserrat" w:hAnsi="Montserrat"/>
          <w:sz w:val="20"/>
          <w:szCs w:val="20"/>
        </w:rPr>
        <w:t xml:space="preserve"> fecha</w:t>
      </w:r>
      <w:r w:rsidR="00645E27" w:rsidRPr="006233CD">
        <w:rPr>
          <w:rFonts w:ascii="Montserrat" w:hAnsi="Montserrat"/>
          <w:sz w:val="20"/>
          <w:szCs w:val="20"/>
        </w:rPr>
        <w:t>s</w:t>
      </w:r>
      <w:r w:rsidRPr="006233CD">
        <w:rPr>
          <w:rFonts w:ascii="Montserrat" w:hAnsi="Montserrat"/>
          <w:sz w:val="20"/>
          <w:szCs w:val="20"/>
        </w:rPr>
        <w:t xml:space="preserve"> </w:t>
      </w:r>
      <w:r w:rsidR="005175B0" w:rsidRPr="006233CD">
        <w:rPr>
          <w:rFonts w:ascii="Montserrat" w:hAnsi="Montserrat"/>
          <w:sz w:val="20"/>
          <w:szCs w:val="20"/>
        </w:rPr>
        <w:t>límite</w:t>
      </w:r>
      <w:r w:rsidR="0027052A" w:rsidRPr="006233CD">
        <w:rPr>
          <w:rFonts w:ascii="Montserrat" w:hAnsi="Montserrat"/>
          <w:sz w:val="20"/>
          <w:szCs w:val="20"/>
        </w:rPr>
        <w:t xml:space="preserve"> </w:t>
      </w:r>
      <w:r w:rsidR="00645E27" w:rsidRPr="006233CD">
        <w:rPr>
          <w:rFonts w:ascii="Montserrat" w:hAnsi="Montserrat"/>
          <w:sz w:val="20"/>
          <w:szCs w:val="20"/>
        </w:rPr>
        <w:t>de</w:t>
      </w:r>
      <w:r w:rsidR="0027052A" w:rsidRPr="006233CD">
        <w:rPr>
          <w:rFonts w:ascii="Montserrat" w:hAnsi="Montserrat"/>
          <w:sz w:val="20"/>
          <w:szCs w:val="20"/>
        </w:rPr>
        <w:t xml:space="preserve"> entrega</w:t>
      </w:r>
      <w:r w:rsidRPr="006233CD">
        <w:rPr>
          <w:rFonts w:ascii="Montserrat" w:hAnsi="Montserrat"/>
          <w:sz w:val="20"/>
          <w:szCs w:val="20"/>
        </w:rPr>
        <w:t xml:space="preserve"> </w:t>
      </w:r>
      <w:r w:rsidR="00645E27" w:rsidRPr="006233CD">
        <w:rPr>
          <w:rFonts w:ascii="Montserrat" w:hAnsi="Montserrat"/>
          <w:sz w:val="20"/>
          <w:szCs w:val="20"/>
        </w:rPr>
        <w:t xml:space="preserve">a las </w:t>
      </w:r>
      <w:r w:rsidRPr="006233CD">
        <w:rPr>
          <w:rFonts w:ascii="Montserrat" w:hAnsi="Montserrat"/>
          <w:sz w:val="20"/>
          <w:szCs w:val="20"/>
        </w:rPr>
        <w:t xml:space="preserve">que deberá </w:t>
      </w:r>
      <w:r w:rsidR="00645E27" w:rsidRPr="006233CD">
        <w:rPr>
          <w:rFonts w:ascii="Montserrat" w:hAnsi="Montserrat"/>
          <w:sz w:val="20"/>
          <w:szCs w:val="20"/>
        </w:rPr>
        <w:t>ceñirse</w:t>
      </w:r>
      <w:r w:rsidRPr="006233CD">
        <w:rPr>
          <w:rFonts w:ascii="Montserrat" w:hAnsi="Montserrat"/>
          <w:sz w:val="20"/>
          <w:szCs w:val="20"/>
        </w:rPr>
        <w:t xml:space="preserve"> el </w:t>
      </w:r>
      <w:r w:rsidR="00645E27" w:rsidRPr="006233CD">
        <w:rPr>
          <w:rFonts w:ascii="Montserrat" w:hAnsi="Montserrat"/>
          <w:sz w:val="20"/>
          <w:szCs w:val="20"/>
        </w:rPr>
        <w:t>P</w:t>
      </w:r>
      <w:r w:rsidRPr="006233CD">
        <w:rPr>
          <w:rFonts w:ascii="Montserrat" w:hAnsi="Montserrat"/>
          <w:sz w:val="20"/>
          <w:szCs w:val="20"/>
        </w:rPr>
        <w:t xml:space="preserve">restador de </w:t>
      </w:r>
      <w:r w:rsidR="00645E27" w:rsidRPr="006233CD">
        <w:rPr>
          <w:rFonts w:ascii="Montserrat" w:hAnsi="Montserrat"/>
          <w:sz w:val="20"/>
          <w:szCs w:val="20"/>
        </w:rPr>
        <w:t>S</w:t>
      </w:r>
      <w:r w:rsidRPr="006233CD">
        <w:rPr>
          <w:rFonts w:ascii="Montserrat" w:hAnsi="Montserrat"/>
          <w:sz w:val="20"/>
          <w:szCs w:val="20"/>
        </w:rPr>
        <w:t>ervicios</w:t>
      </w:r>
      <w:r w:rsidR="00645E27" w:rsidRPr="006233CD">
        <w:rPr>
          <w:rFonts w:ascii="Montserrat" w:hAnsi="Montserrat"/>
          <w:sz w:val="20"/>
          <w:szCs w:val="20"/>
        </w:rPr>
        <w:t xml:space="preserve"> para cada uno de </w:t>
      </w:r>
      <w:r w:rsidRPr="006233CD">
        <w:rPr>
          <w:rFonts w:ascii="Montserrat" w:hAnsi="Montserrat"/>
          <w:sz w:val="20"/>
          <w:szCs w:val="20"/>
        </w:rPr>
        <w:t xml:space="preserve">los entregables </w:t>
      </w:r>
      <w:r w:rsidR="00645E27" w:rsidRPr="006233CD">
        <w:rPr>
          <w:rFonts w:ascii="Montserrat" w:hAnsi="Montserrat"/>
          <w:sz w:val="20"/>
          <w:szCs w:val="20"/>
        </w:rPr>
        <w:t>considerados</w:t>
      </w:r>
      <w:r w:rsidR="0027052A" w:rsidRPr="006233CD">
        <w:rPr>
          <w:rFonts w:ascii="Montserrat" w:hAnsi="Montserrat"/>
          <w:sz w:val="20"/>
          <w:szCs w:val="20"/>
        </w:rPr>
        <w:t xml:space="preserve"> por cada instrumento</w:t>
      </w:r>
      <w:r w:rsidR="00645E27" w:rsidRPr="006233CD">
        <w:rPr>
          <w:rFonts w:ascii="Montserrat" w:hAnsi="Montserrat"/>
          <w:sz w:val="20"/>
          <w:szCs w:val="20"/>
        </w:rPr>
        <w:t>,</w:t>
      </w:r>
      <w:r w:rsidR="0027052A" w:rsidRPr="006233CD">
        <w:rPr>
          <w:rFonts w:ascii="Montserrat" w:hAnsi="Montserrat"/>
          <w:sz w:val="20"/>
          <w:szCs w:val="20"/>
        </w:rPr>
        <w:t xml:space="preserve"> según </w:t>
      </w:r>
      <w:r w:rsidR="00645E27" w:rsidRPr="006233CD">
        <w:rPr>
          <w:rFonts w:ascii="Montserrat" w:hAnsi="Montserrat"/>
          <w:sz w:val="20"/>
          <w:szCs w:val="20"/>
        </w:rPr>
        <w:t xml:space="preserve">la </w:t>
      </w:r>
      <w:r w:rsidR="0027052A" w:rsidRPr="006233CD">
        <w:rPr>
          <w:rFonts w:ascii="Montserrat" w:hAnsi="Montserrat"/>
          <w:sz w:val="20"/>
          <w:szCs w:val="20"/>
        </w:rPr>
        <w:t>metodología</w:t>
      </w:r>
      <w:r w:rsidR="00645E27" w:rsidRPr="006233CD">
        <w:rPr>
          <w:rFonts w:ascii="Montserrat" w:hAnsi="Montserrat"/>
          <w:sz w:val="20"/>
          <w:szCs w:val="20"/>
        </w:rPr>
        <w:t xml:space="preserve"> que se siga para su</w:t>
      </w:r>
      <w:r w:rsidR="0027052A" w:rsidRPr="006233CD">
        <w:rPr>
          <w:rFonts w:ascii="Montserrat" w:hAnsi="Montserrat"/>
          <w:sz w:val="20"/>
          <w:szCs w:val="20"/>
        </w:rPr>
        <w:t xml:space="preserve"> diseño y construcción</w:t>
      </w:r>
      <w:r w:rsidR="00645E27" w:rsidRPr="006233CD">
        <w:rPr>
          <w:rFonts w:ascii="Montserrat" w:hAnsi="Montserrat"/>
          <w:sz w:val="20"/>
          <w:szCs w:val="20"/>
        </w:rPr>
        <w:t>,</w:t>
      </w:r>
      <w:r w:rsidRPr="006233CD">
        <w:rPr>
          <w:rFonts w:ascii="Montserrat" w:hAnsi="Montserrat"/>
          <w:sz w:val="20"/>
          <w:szCs w:val="20"/>
        </w:rPr>
        <w:t xml:space="preserve"> se establece</w:t>
      </w:r>
      <w:r w:rsidR="00645E27" w:rsidRPr="006233CD">
        <w:rPr>
          <w:rFonts w:ascii="Montserrat" w:hAnsi="Montserrat"/>
          <w:sz w:val="20"/>
          <w:szCs w:val="20"/>
        </w:rPr>
        <w:t>n</w:t>
      </w:r>
      <w:r w:rsidRPr="006233CD">
        <w:rPr>
          <w:rFonts w:ascii="Montserrat" w:hAnsi="Montserrat"/>
          <w:sz w:val="20"/>
          <w:szCs w:val="20"/>
        </w:rPr>
        <w:t xml:space="preserve"> en la </w:t>
      </w:r>
      <w:r w:rsidR="00645E27" w:rsidRPr="006233CD">
        <w:rPr>
          <w:rFonts w:ascii="Montserrat" w:hAnsi="Montserrat"/>
          <w:sz w:val="20"/>
          <w:szCs w:val="20"/>
        </w:rPr>
        <w:t>T</w:t>
      </w:r>
      <w:r w:rsidRPr="006233CD">
        <w:rPr>
          <w:rFonts w:ascii="Montserrat" w:hAnsi="Montserrat"/>
          <w:sz w:val="20"/>
          <w:szCs w:val="20"/>
        </w:rPr>
        <w:t xml:space="preserve">abla </w:t>
      </w:r>
      <w:r w:rsidR="00645E27" w:rsidRPr="006233CD">
        <w:rPr>
          <w:rFonts w:ascii="Montserrat" w:hAnsi="Montserrat"/>
          <w:sz w:val="20"/>
          <w:szCs w:val="20"/>
        </w:rPr>
        <w:t xml:space="preserve">3. No obstante, se enfatiza la necesidad de construir </w:t>
      </w:r>
      <w:r w:rsidRPr="006233CD">
        <w:rPr>
          <w:rFonts w:ascii="Montserrat" w:hAnsi="Montserrat"/>
          <w:sz w:val="20"/>
          <w:szCs w:val="20"/>
        </w:rPr>
        <w:t>una ruta</w:t>
      </w:r>
      <w:r w:rsidR="00645E27" w:rsidRPr="006233CD">
        <w:rPr>
          <w:rFonts w:ascii="Montserrat" w:hAnsi="Montserrat"/>
          <w:sz w:val="20"/>
          <w:szCs w:val="20"/>
        </w:rPr>
        <w:t xml:space="preserve"> conjunta</w:t>
      </w:r>
      <w:r w:rsidRPr="006233CD">
        <w:rPr>
          <w:rFonts w:ascii="Montserrat" w:hAnsi="Montserrat"/>
          <w:sz w:val="20"/>
          <w:szCs w:val="20"/>
        </w:rPr>
        <w:t xml:space="preserve"> de trabajo con </w:t>
      </w:r>
      <w:r w:rsidR="0027052A" w:rsidRPr="006233CD">
        <w:rPr>
          <w:rFonts w:ascii="Montserrat" w:hAnsi="Montserrat"/>
          <w:sz w:val="20"/>
          <w:szCs w:val="20"/>
        </w:rPr>
        <w:t xml:space="preserve">el </w:t>
      </w:r>
      <w:r w:rsidRPr="006233CD">
        <w:rPr>
          <w:rFonts w:ascii="Montserrat" w:hAnsi="Montserrat"/>
          <w:sz w:val="20"/>
          <w:szCs w:val="20"/>
        </w:rPr>
        <w:t xml:space="preserve">personal de la USICAMM </w:t>
      </w:r>
      <w:r w:rsidR="00645E27" w:rsidRPr="006233CD">
        <w:rPr>
          <w:rFonts w:ascii="Montserrat" w:hAnsi="Montserrat"/>
          <w:sz w:val="20"/>
          <w:szCs w:val="20"/>
        </w:rPr>
        <w:t>que permita describir</w:t>
      </w:r>
      <w:r w:rsidRPr="006233CD">
        <w:rPr>
          <w:rFonts w:ascii="Montserrat" w:hAnsi="Montserrat"/>
          <w:sz w:val="20"/>
          <w:szCs w:val="20"/>
        </w:rPr>
        <w:t xml:space="preserve"> una planeación desglosada por actividades </w:t>
      </w:r>
      <w:r w:rsidR="00645E27" w:rsidRPr="006233CD">
        <w:rPr>
          <w:rFonts w:ascii="Montserrat" w:hAnsi="Montserrat"/>
          <w:sz w:val="20"/>
          <w:szCs w:val="20"/>
        </w:rPr>
        <w:t>y</w:t>
      </w:r>
      <w:r w:rsidRPr="006233CD">
        <w:rPr>
          <w:rFonts w:ascii="Montserrat" w:hAnsi="Montserrat"/>
          <w:sz w:val="20"/>
          <w:szCs w:val="20"/>
        </w:rPr>
        <w:t xml:space="preserve"> entrega</w:t>
      </w:r>
      <w:r w:rsidR="00645E27" w:rsidRPr="006233CD">
        <w:rPr>
          <w:rFonts w:ascii="Montserrat" w:hAnsi="Montserrat"/>
          <w:sz w:val="20"/>
          <w:szCs w:val="20"/>
        </w:rPr>
        <w:t>s</w:t>
      </w:r>
      <w:r w:rsidRPr="006233CD">
        <w:rPr>
          <w:rFonts w:ascii="Montserrat" w:hAnsi="Montserrat"/>
          <w:sz w:val="20"/>
          <w:szCs w:val="20"/>
        </w:rPr>
        <w:t xml:space="preserve"> parciales.</w:t>
      </w:r>
    </w:p>
    <w:bookmarkEnd w:id="563"/>
    <w:p w14:paraId="48B092BE" w14:textId="38FA70F2" w:rsidR="00071671" w:rsidRDefault="00071671" w:rsidP="00AE4598">
      <w:pPr>
        <w:spacing w:before="240" w:line="360" w:lineRule="auto"/>
        <w:jc w:val="both"/>
        <w:rPr>
          <w:rFonts w:ascii="Montserrat" w:hAnsi="Montserrat"/>
          <w:sz w:val="20"/>
          <w:szCs w:val="20"/>
        </w:rPr>
      </w:pPr>
    </w:p>
    <w:tbl>
      <w:tblPr>
        <w:tblStyle w:val="Tablaconcuadrcula"/>
        <w:tblW w:w="5000" w:type="pct"/>
        <w:tblLayout w:type="fixed"/>
        <w:tblLook w:val="04A0" w:firstRow="1" w:lastRow="0" w:firstColumn="1" w:lastColumn="0" w:noHBand="0" w:noVBand="1"/>
      </w:tblPr>
      <w:tblGrid>
        <w:gridCol w:w="1042"/>
        <w:gridCol w:w="1633"/>
        <w:gridCol w:w="1148"/>
        <w:gridCol w:w="1134"/>
        <w:gridCol w:w="1275"/>
        <w:gridCol w:w="993"/>
        <w:gridCol w:w="850"/>
        <w:gridCol w:w="753"/>
      </w:tblGrid>
      <w:tr w:rsidR="00257AE1" w:rsidRPr="003A0931" w14:paraId="22498E66" w14:textId="77777777" w:rsidTr="00943101">
        <w:trPr>
          <w:trHeight w:val="630"/>
        </w:trPr>
        <w:tc>
          <w:tcPr>
            <w:tcW w:w="8828" w:type="dxa"/>
            <w:gridSpan w:val="8"/>
            <w:shd w:val="clear" w:color="auto" w:fill="800000"/>
            <w:vAlign w:val="center"/>
          </w:tcPr>
          <w:p w14:paraId="0B56F6DF" w14:textId="14038F17" w:rsidR="00257AE1" w:rsidRPr="003A0931" w:rsidRDefault="00830F3F" w:rsidP="00943101">
            <w:pPr>
              <w:jc w:val="center"/>
              <w:rPr>
                <w:rFonts w:ascii="Montserrat" w:hAnsi="Montserrat"/>
                <w:b/>
                <w:color w:val="FFFFFF" w:themeColor="background1"/>
                <w:sz w:val="12"/>
                <w:szCs w:val="18"/>
              </w:rPr>
            </w:pPr>
            <w:r>
              <w:rPr>
                <w:rFonts w:ascii="Montserrat" w:hAnsi="Montserrat"/>
                <w:b/>
                <w:color w:val="FFFFFF" w:themeColor="background1"/>
                <w:sz w:val="12"/>
                <w:szCs w:val="18"/>
              </w:rPr>
              <w:t xml:space="preserve">Tabla 3. </w:t>
            </w:r>
            <w:r w:rsidR="00257AE1" w:rsidRPr="003A0931">
              <w:rPr>
                <w:rFonts w:ascii="Montserrat" w:hAnsi="Montserrat"/>
                <w:b/>
                <w:color w:val="FFFFFF" w:themeColor="background1"/>
                <w:sz w:val="12"/>
                <w:szCs w:val="18"/>
              </w:rPr>
              <w:t xml:space="preserve">Entregables para Aplicación de </w:t>
            </w:r>
            <w:r w:rsidR="00257AE1">
              <w:rPr>
                <w:rFonts w:ascii="Montserrat" w:hAnsi="Montserrat"/>
                <w:b/>
                <w:color w:val="FFFFFF" w:themeColor="background1"/>
                <w:sz w:val="12"/>
                <w:szCs w:val="18"/>
              </w:rPr>
              <w:t>I</w:t>
            </w:r>
            <w:r w:rsidR="00257AE1" w:rsidRPr="003A0931">
              <w:rPr>
                <w:rFonts w:ascii="Montserrat" w:hAnsi="Montserrat"/>
                <w:b/>
                <w:color w:val="FFFFFF" w:themeColor="background1"/>
                <w:sz w:val="12"/>
                <w:szCs w:val="18"/>
              </w:rPr>
              <w:t>nstrumentos</w:t>
            </w:r>
            <w:r w:rsidR="00257AE1">
              <w:rPr>
                <w:rFonts w:ascii="Montserrat" w:hAnsi="Montserrat"/>
                <w:b/>
                <w:color w:val="FFFFFF" w:themeColor="background1"/>
                <w:sz w:val="12"/>
                <w:szCs w:val="18"/>
              </w:rPr>
              <w:t xml:space="preserve"> en Educación </w:t>
            </w:r>
            <w:proofErr w:type="gramStart"/>
            <w:r w:rsidR="00257AE1">
              <w:rPr>
                <w:rFonts w:ascii="Montserrat" w:hAnsi="Montserrat"/>
                <w:b/>
                <w:color w:val="FFFFFF" w:themeColor="background1"/>
                <w:sz w:val="12"/>
                <w:szCs w:val="18"/>
              </w:rPr>
              <w:t>Básica  y</w:t>
            </w:r>
            <w:proofErr w:type="gramEnd"/>
            <w:r w:rsidR="00257AE1">
              <w:rPr>
                <w:rFonts w:ascii="Montserrat" w:hAnsi="Montserrat"/>
                <w:b/>
                <w:color w:val="FFFFFF" w:themeColor="background1"/>
                <w:sz w:val="12"/>
                <w:szCs w:val="18"/>
              </w:rPr>
              <w:t xml:space="preserve"> </w:t>
            </w:r>
            <w:proofErr w:type="spellStart"/>
            <w:r w:rsidR="00257AE1">
              <w:rPr>
                <w:rFonts w:ascii="Montserrat" w:hAnsi="Montserrat"/>
                <w:b/>
                <w:color w:val="FFFFFF" w:themeColor="background1"/>
                <w:sz w:val="12"/>
                <w:szCs w:val="18"/>
              </w:rPr>
              <w:t>Eduación</w:t>
            </w:r>
            <w:proofErr w:type="spellEnd"/>
            <w:r w:rsidR="00257AE1">
              <w:rPr>
                <w:rFonts w:ascii="Montserrat" w:hAnsi="Montserrat"/>
                <w:b/>
                <w:color w:val="FFFFFF" w:themeColor="background1"/>
                <w:sz w:val="12"/>
                <w:szCs w:val="18"/>
              </w:rPr>
              <w:t xml:space="preserve"> Media Superior </w:t>
            </w:r>
          </w:p>
        </w:tc>
      </w:tr>
      <w:tr w:rsidR="00257AE1" w:rsidRPr="003A0931" w14:paraId="2181C9F2" w14:textId="77777777" w:rsidTr="00943101">
        <w:trPr>
          <w:trHeight w:val="630"/>
        </w:trPr>
        <w:tc>
          <w:tcPr>
            <w:tcW w:w="1042" w:type="dxa"/>
            <w:shd w:val="clear" w:color="auto" w:fill="800000"/>
            <w:vAlign w:val="center"/>
          </w:tcPr>
          <w:p w14:paraId="7AE89A2B" w14:textId="77777777" w:rsidR="00257AE1" w:rsidRPr="003A0931" w:rsidRDefault="00257AE1" w:rsidP="00943101">
            <w:pPr>
              <w:jc w:val="center"/>
              <w:rPr>
                <w:rFonts w:ascii="Montserrat" w:hAnsi="Montserrat"/>
                <w:b/>
                <w:color w:val="FFFFFF" w:themeColor="background1"/>
                <w:sz w:val="12"/>
                <w:szCs w:val="18"/>
              </w:rPr>
            </w:pPr>
            <w:bookmarkStart w:id="564" w:name="_Hlk27726403"/>
            <w:r w:rsidRPr="003A0931">
              <w:rPr>
                <w:rFonts w:ascii="Montserrat" w:hAnsi="Montserrat"/>
                <w:b/>
                <w:color w:val="FFFFFF" w:themeColor="background1"/>
                <w:sz w:val="12"/>
                <w:szCs w:val="18"/>
              </w:rPr>
              <w:t>Proceso de Selección</w:t>
            </w:r>
          </w:p>
        </w:tc>
        <w:tc>
          <w:tcPr>
            <w:tcW w:w="1633" w:type="dxa"/>
            <w:shd w:val="clear" w:color="auto" w:fill="800000"/>
            <w:vAlign w:val="center"/>
          </w:tcPr>
          <w:p w14:paraId="486F6FE3" w14:textId="77777777" w:rsidR="00257AE1" w:rsidRPr="003A0931" w:rsidRDefault="00257AE1" w:rsidP="00943101">
            <w:pPr>
              <w:jc w:val="center"/>
              <w:rPr>
                <w:rFonts w:ascii="Montserrat" w:hAnsi="Montserrat"/>
                <w:b/>
                <w:color w:val="FFFFFF" w:themeColor="background1"/>
                <w:sz w:val="12"/>
                <w:szCs w:val="18"/>
              </w:rPr>
            </w:pPr>
            <w:r w:rsidRPr="003A0931">
              <w:rPr>
                <w:rFonts w:ascii="Montserrat" w:hAnsi="Montserrat"/>
                <w:b/>
                <w:color w:val="FFFFFF" w:themeColor="background1"/>
                <w:sz w:val="12"/>
                <w:szCs w:val="18"/>
              </w:rPr>
              <w:t>Instrumentos</w:t>
            </w:r>
          </w:p>
        </w:tc>
        <w:tc>
          <w:tcPr>
            <w:tcW w:w="1148" w:type="dxa"/>
            <w:shd w:val="clear" w:color="auto" w:fill="800000"/>
            <w:vAlign w:val="center"/>
          </w:tcPr>
          <w:p w14:paraId="76243280" w14:textId="77777777" w:rsidR="00257AE1" w:rsidRPr="003A0931" w:rsidRDefault="00257AE1" w:rsidP="00943101">
            <w:pPr>
              <w:rPr>
                <w:rFonts w:ascii="Montserrat" w:hAnsi="Montserrat"/>
                <w:b/>
                <w:color w:val="FFFFFF" w:themeColor="background1"/>
                <w:sz w:val="12"/>
                <w:szCs w:val="18"/>
              </w:rPr>
            </w:pPr>
            <w:r w:rsidRPr="003A0931">
              <w:rPr>
                <w:rFonts w:ascii="Montserrat" w:hAnsi="Montserrat"/>
                <w:b/>
                <w:color w:val="FFFFFF" w:themeColor="background1"/>
                <w:sz w:val="12"/>
                <w:szCs w:val="18"/>
              </w:rPr>
              <w:t>Función</w:t>
            </w:r>
          </w:p>
        </w:tc>
        <w:tc>
          <w:tcPr>
            <w:tcW w:w="1134" w:type="dxa"/>
            <w:shd w:val="clear" w:color="auto" w:fill="800000"/>
            <w:vAlign w:val="center"/>
          </w:tcPr>
          <w:p w14:paraId="65B24CF0" w14:textId="77777777" w:rsidR="00257AE1" w:rsidRPr="003A0931" w:rsidRDefault="00257AE1" w:rsidP="00943101">
            <w:pPr>
              <w:rPr>
                <w:rFonts w:ascii="Montserrat" w:hAnsi="Montserrat"/>
                <w:b/>
                <w:color w:val="FFFFFF" w:themeColor="background1"/>
                <w:sz w:val="12"/>
                <w:szCs w:val="18"/>
              </w:rPr>
            </w:pPr>
            <w:r w:rsidRPr="003A0931">
              <w:rPr>
                <w:rFonts w:ascii="Montserrat" w:hAnsi="Montserrat"/>
                <w:b/>
                <w:color w:val="FFFFFF" w:themeColor="background1"/>
                <w:sz w:val="12"/>
                <w:szCs w:val="18"/>
              </w:rPr>
              <w:t>Nivel Educativo</w:t>
            </w:r>
          </w:p>
        </w:tc>
        <w:tc>
          <w:tcPr>
            <w:tcW w:w="1275" w:type="dxa"/>
            <w:shd w:val="clear" w:color="auto" w:fill="800000"/>
            <w:vAlign w:val="center"/>
          </w:tcPr>
          <w:p w14:paraId="043E7785" w14:textId="77777777" w:rsidR="00257AE1" w:rsidRPr="003A0931" w:rsidRDefault="00257AE1" w:rsidP="00943101">
            <w:pPr>
              <w:jc w:val="center"/>
              <w:rPr>
                <w:rFonts w:ascii="Montserrat" w:hAnsi="Montserrat"/>
                <w:b/>
                <w:color w:val="FFFFFF" w:themeColor="background1"/>
                <w:sz w:val="12"/>
                <w:szCs w:val="18"/>
              </w:rPr>
            </w:pPr>
            <w:r w:rsidRPr="003A0931">
              <w:rPr>
                <w:rFonts w:ascii="Montserrat" w:hAnsi="Montserrat"/>
                <w:b/>
                <w:color w:val="FFFFFF" w:themeColor="background1"/>
                <w:sz w:val="12"/>
                <w:szCs w:val="18"/>
              </w:rPr>
              <w:t>Fecha límite de ensamble/diseño de instrumentos</w:t>
            </w:r>
          </w:p>
        </w:tc>
        <w:tc>
          <w:tcPr>
            <w:tcW w:w="993" w:type="dxa"/>
            <w:shd w:val="clear" w:color="auto" w:fill="002060"/>
            <w:vAlign w:val="center"/>
          </w:tcPr>
          <w:p w14:paraId="6B7BE51B" w14:textId="77777777" w:rsidR="00257AE1" w:rsidRPr="003A0931" w:rsidRDefault="00257AE1" w:rsidP="00943101">
            <w:pPr>
              <w:jc w:val="center"/>
              <w:rPr>
                <w:rFonts w:ascii="Montserrat" w:hAnsi="Montserrat"/>
                <w:b/>
                <w:color w:val="FFD966" w:themeColor="accent4" w:themeTint="99"/>
                <w:sz w:val="12"/>
                <w:szCs w:val="18"/>
              </w:rPr>
            </w:pPr>
            <w:r w:rsidRPr="003A0931">
              <w:rPr>
                <w:rFonts w:ascii="Montserrat" w:hAnsi="Montserrat"/>
                <w:b/>
                <w:color w:val="FFD966" w:themeColor="accent4" w:themeTint="99"/>
                <w:sz w:val="12"/>
                <w:szCs w:val="18"/>
              </w:rPr>
              <w:t>Entrega de instrumentos de parte de la USICAMM al Proveedor</w:t>
            </w:r>
          </w:p>
        </w:tc>
        <w:tc>
          <w:tcPr>
            <w:tcW w:w="850" w:type="dxa"/>
            <w:shd w:val="clear" w:color="auto" w:fill="800000"/>
            <w:vAlign w:val="center"/>
          </w:tcPr>
          <w:p w14:paraId="0B113B11" w14:textId="77777777" w:rsidR="00257AE1" w:rsidRPr="003A0931" w:rsidRDefault="00257AE1" w:rsidP="00943101">
            <w:pPr>
              <w:jc w:val="center"/>
              <w:rPr>
                <w:rFonts w:ascii="Montserrat" w:hAnsi="Montserrat"/>
                <w:b/>
                <w:color w:val="FFFFFF" w:themeColor="background1"/>
                <w:sz w:val="12"/>
                <w:szCs w:val="18"/>
              </w:rPr>
            </w:pPr>
            <w:r w:rsidRPr="003A0931">
              <w:rPr>
                <w:rFonts w:ascii="Montserrat" w:hAnsi="Montserrat"/>
                <w:b/>
                <w:color w:val="FFFFFF" w:themeColor="background1"/>
                <w:sz w:val="12"/>
                <w:szCs w:val="18"/>
              </w:rPr>
              <w:t>Entrega interna (DGASI)</w:t>
            </w:r>
          </w:p>
        </w:tc>
        <w:tc>
          <w:tcPr>
            <w:tcW w:w="753" w:type="dxa"/>
            <w:shd w:val="clear" w:color="auto" w:fill="800000"/>
            <w:vAlign w:val="center"/>
          </w:tcPr>
          <w:p w14:paraId="2F13B133" w14:textId="77777777" w:rsidR="00257AE1" w:rsidRPr="003A0931" w:rsidRDefault="00257AE1" w:rsidP="00943101">
            <w:pPr>
              <w:jc w:val="center"/>
              <w:rPr>
                <w:rFonts w:ascii="Montserrat" w:hAnsi="Montserrat"/>
                <w:b/>
                <w:color w:val="FFFFFF" w:themeColor="background1"/>
                <w:sz w:val="12"/>
                <w:szCs w:val="18"/>
              </w:rPr>
            </w:pPr>
            <w:r w:rsidRPr="003A0931">
              <w:rPr>
                <w:rFonts w:ascii="Montserrat" w:hAnsi="Montserrat"/>
                <w:b/>
                <w:color w:val="FFFFFF" w:themeColor="background1"/>
                <w:sz w:val="12"/>
                <w:szCs w:val="18"/>
              </w:rPr>
              <w:t>Periodo de aplicación</w:t>
            </w:r>
          </w:p>
        </w:tc>
      </w:tr>
      <w:tr w:rsidR="00257AE1" w:rsidRPr="003A0931" w14:paraId="60CB37A5" w14:textId="77777777" w:rsidTr="00943101">
        <w:tc>
          <w:tcPr>
            <w:tcW w:w="1042" w:type="dxa"/>
            <w:vMerge w:val="restart"/>
            <w:vAlign w:val="center"/>
          </w:tcPr>
          <w:p w14:paraId="0B2D0948" w14:textId="77777777" w:rsidR="00257AE1" w:rsidRPr="003A0931" w:rsidRDefault="00257AE1" w:rsidP="00943101">
            <w:pPr>
              <w:rPr>
                <w:rFonts w:ascii="Montserrat" w:hAnsi="Montserrat"/>
                <w:color w:val="000000" w:themeColor="text1"/>
                <w:sz w:val="12"/>
                <w:szCs w:val="18"/>
              </w:rPr>
            </w:pPr>
            <w:r w:rsidRPr="003A0931">
              <w:rPr>
                <w:rFonts w:ascii="Montserrat" w:hAnsi="Montserrat"/>
                <w:color w:val="000000" w:themeColor="text1"/>
                <w:sz w:val="12"/>
                <w:szCs w:val="18"/>
              </w:rPr>
              <w:t>Admisión Educación Básica</w:t>
            </w:r>
          </w:p>
        </w:tc>
        <w:tc>
          <w:tcPr>
            <w:tcW w:w="1633" w:type="dxa"/>
          </w:tcPr>
          <w:p w14:paraId="59C9C3C1" w14:textId="77777777" w:rsidR="00257AE1" w:rsidRPr="003A0931" w:rsidRDefault="00257AE1" w:rsidP="00257AE1">
            <w:pPr>
              <w:pStyle w:val="Prrafodelista"/>
              <w:numPr>
                <w:ilvl w:val="0"/>
                <w:numId w:val="25"/>
              </w:numPr>
              <w:jc w:val="both"/>
              <w:rPr>
                <w:rFonts w:ascii="Montserrat" w:hAnsi="Montserrat"/>
                <w:color w:val="000000" w:themeColor="text1"/>
                <w:sz w:val="12"/>
                <w:szCs w:val="18"/>
              </w:rPr>
            </w:pPr>
            <w:r w:rsidRPr="003A0931">
              <w:rPr>
                <w:rFonts w:ascii="Montserrat" w:hAnsi="Montserrat"/>
                <w:color w:val="000000" w:themeColor="text1"/>
                <w:sz w:val="12"/>
                <w:szCs w:val="18"/>
              </w:rPr>
              <w:t xml:space="preserve">Instrumento de acreditación. Curso Habilidades Docentes para la NEM </w:t>
            </w:r>
          </w:p>
        </w:tc>
        <w:tc>
          <w:tcPr>
            <w:tcW w:w="1148" w:type="dxa"/>
          </w:tcPr>
          <w:p w14:paraId="2C67B096" w14:textId="77777777" w:rsidR="00257AE1" w:rsidRPr="003A0931" w:rsidRDefault="00257AE1" w:rsidP="00943101">
            <w:pPr>
              <w:rPr>
                <w:rFonts w:ascii="Montserrat" w:hAnsi="Montserrat"/>
                <w:color w:val="000000" w:themeColor="text1"/>
                <w:sz w:val="12"/>
                <w:szCs w:val="18"/>
              </w:rPr>
            </w:pPr>
            <w:r w:rsidRPr="003A0931">
              <w:rPr>
                <w:rFonts w:ascii="Montserrat" w:hAnsi="Montserrat"/>
                <w:color w:val="000000" w:themeColor="text1"/>
                <w:sz w:val="12"/>
                <w:szCs w:val="18"/>
              </w:rPr>
              <w:t>Docente y técnico docente</w:t>
            </w:r>
          </w:p>
        </w:tc>
        <w:tc>
          <w:tcPr>
            <w:tcW w:w="1134" w:type="dxa"/>
          </w:tcPr>
          <w:p w14:paraId="20EE2C6E" w14:textId="77777777" w:rsidR="00257AE1" w:rsidRPr="003A0931" w:rsidRDefault="00257AE1" w:rsidP="00943101">
            <w:pPr>
              <w:rPr>
                <w:rFonts w:ascii="Montserrat" w:hAnsi="Montserrat"/>
                <w:color w:val="000000" w:themeColor="text1"/>
                <w:sz w:val="12"/>
                <w:szCs w:val="18"/>
              </w:rPr>
            </w:pPr>
          </w:p>
          <w:p w14:paraId="6C2B4BCE" w14:textId="77777777" w:rsidR="00257AE1" w:rsidRPr="003A0931" w:rsidRDefault="00257AE1" w:rsidP="00943101">
            <w:pPr>
              <w:rPr>
                <w:rFonts w:ascii="Montserrat" w:hAnsi="Montserrat"/>
                <w:sz w:val="12"/>
                <w:szCs w:val="18"/>
              </w:rPr>
            </w:pPr>
            <w:r w:rsidRPr="003A0931">
              <w:rPr>
                <w:rFonts w:ascii="Montserrat" w:hAnsi="Montserrat"/>
                <w:sz w:val="12"/>
                <w:szCs w:val="18"/>
              </w:rPr>
              <w:t>Genérico para EB</w:t>
            </w:r>
          </w:p>
        </w:tc>
        <w:tc>
          <w:tcPr>
            <w:tcW w:w="1275" w:type="dxa"/>
          </w:tcPr>
          <w:p w14:paraId="5408017D" w14:textId="77777777" w:rsidR="00257AE1" w:rsidRPr="003A0931" w:rsidRDefault="00257AE1" w:rsidP="00943101">
            <w:pPr>
              <w:rPr>
                <w:rFonts w:ascii="Montserrat" w:hAnsi="Montserrat"/>
                <w:color w:val="000000" w:themeColor="text1"/>
                <w:sz w:val="12"/>
                <w:szCs w:val="18"/>
              </w:rPr>
            </w:pPr>
            <w:r w:rsidRPr="003A0931">
              <w:rPr>
                <w:rFonts w:ascii="Montserrat" w:hAnsi="Montserrat"/>
                <w:color w:val="000000" w:themeColor="text1"/>
                <w:sz w:val="12"/>
                <w:szCs w:val="18"/>
              </w:rPr>
              <w:t>Curso: 21 de febrero</w:t>
            </w:r>
          </w:p>
          <w:p w14:paraId="522E08BA" w14:textId="77777777" w:rsidR="00257AE1" w:rsidRPr="003A0931" w:rsidRDefault="00257AE1" w:rsidP="00943101">
            <w:pPr>
              <w:rPr>
                <w:rFonts w:ascii="Montserrat" w:hAnsi="Montserrat"/>
                <w:color w:val="000000" w:themeColor="text1"/>
                <w:sz w:val="12"/>
                <w:szCs w:val="18"/>
              </w:rPr>
            </w:pPr>
            <w:r w:rsidRPr="003A0931">
              <w:rPr>
                <w:rFonts w:ascii="Montserrat" w:hAnsi="Montserrat"/>
                <w:color w:val="000000" w:themeColor="text1"/>
                <w:sz w:val="12"/>
                <w:szCs w:val="18"/>
              </w:rPr>
              <w:t>Acreditación: 23 de abril</w:t>
            </w:r>
          </w:p>
        </w:tc>
        <w:tc>
          <w:tcPr>
            <w:tcW w:w="993" w:type="dxa"/>
            <w:vMerge w:val="restart"/>
            <w:vAlign w:val="center"/>
          </w:tcPr>
          <w:p w14:paraId="4B11AC20" w14:textId="77777777" w:rsidR="00257AE1" w:rsidRPr="003A0931" w:rsidRDefault="00257AE1" w:rsidP="00943101">
            <w:pPr>
              <w:pStyle w:val="Prrafodelista"/>
              <w:ind w:left="0"/>
              <w:rPr>
                <w:rFonts w:ascii="Montserrat" w:hAnsi="Montserrat"/>
                <w:color w:val="000000" w:themeColor="text1"/>
                <w:sz w:val="12"/>
                <w:szCs w:val="18"/>
              </w:rPr>
            </w:pPr>
            <w:r w:rsidRPr="003A0931">
              <w:rPr>
                <w:rFonts w:ascii="Montserrat" w:hAnsi="Montserrat"/>
                <w:color w:val="000000" w:themeColor="text1"/>
                <w:sz w:val="12"/>
                <w:szCs w:val="18"/>
              </w:rPr>
              <w:t>30 de abril</w:t>
            </w:r>
          </w:p>
        </w:tc>
        <w:tc>
          <w:tcPr>
            <w:tcW w:w="850" w:type="dxa"/>
            <w:vMerge w:val="restart"/>
            <w:vAlign w:val="center"/>
          </w:tcPr>
          <w:p w14:paraId="00051854" w14:textId="77777777" w:rsidR="00257AE1" w:rsidRPr="003A0931" w:rsidRDefault="00257AE1" w:rsidP="00943101">
            <w:pPr>
              <w:pStyle w:val="Prrafodelista"/>
              <w:ind w:left="-111"/>
              <w:jc w:val="center"/>
              <w:rPr>
                <w:rFonts w:ascii="Montserrat" w:hAnsi="Montserrat"/>
                <w:color w:val="000000" w:themeColor="text1"/>
                <w:sz w:val="12"/>
                <w:szCs w:val="18"/>
              </w:rPr>
            </w:pPr>
            <w:r w:rsidRPr="003A0931">
              <w:rPr>
                <w:rFonts w:ascii="Montserrat" w:hAnsi="Montserrat"/>
                <w:color w:val="000000" w:themeColor="text1"/>
                <w:sz w:val="12"/>
                <w:szCs w:val="18"/>
              </w:rPr>
              <w:t>No aplica</w:t>
            </w:r>
          </w:p>
        </w:tc>
        <w:tc>
          <w:tcPr>
            <w:tcW w:w="753" w:type="dxa"/>
            <w:vMerge w:val="restart"/>
            <w:vAlign w:val="center"/>
          </w:tcPr>
          <w:p w14:paraId="5E82F3AE" w14:textId="77777777" w:rsidR="00257AE1" w:rsidRPr="003A0931" w:rsidRDefault="00257AE1" w:rsidP="00943101">
            <w:pPr>
              <w:pStyle w:val="Prrafodelista"/>
              <w:ind w:left="-111"/>
              <w:jc w:val="center"/>
              <w:rPr>
                <w:rFonts w:ascii="Montserrat" w:hAnsi="Montserrat"/>
                <w:color w:val="000000" w:themeColor="text1"/>
                <w:sz w:val="12"/>
                <w:szCs w:val="18"/>
              </w:rPr>
            </w:pPr>
            <w:r w:rsidRPr="003A0931">
              <w:rPr>
                <w:rFonts w:ascii="Montserrat" w:hAnsi="Montserrat"/>
                <w:color w:val="000000" w:themeColor="text1"/>
                <w:sz w:val="12"/>
                <w:szCs w:val="18"/>
              </w:rPr>
              <w:t>30-31 de mayo, 6-7 de junio y 13-14 de junio 2020</w:t>
            </w:r>
          </w:p>
        </w:tc>
      </w:tr>
      <w:tr w:rsidR="00257AE1" w:rsidRPr="003A0931" w14:paraId="46357026" w14:textId="77777777" w:rsidTr="00943101">
        <w:trPr>
          <w:trHeight w:val="266"/>
        </w:trPr>
        <w:tc>
          <w:tcPr>
            <w:tcW w:w="1042" w:type="dxa"/>
            <w:vMerge/>
            <w:vAlign w:val="center"/>
          </w:tcPr>
          <w:p w14:paraId="6F22B00C" w14:textId="77777777" w:rsidR="00257AE1" w:rsidRPr="003A0931" w:rsidRDefault="00257AE1" w:rsidP="00943101">
            <w:pPr>
              <w:rPr>
                <w:rFonts w:ascii="Montserrat" w:hAnsi="Montserrat"/>
                <w:color w:val="000000" w:themeColor="text1"/>
                <w:sz w:val="12"/>
                <w:szCs w:val="18"/>
              </w:rPr>
            </w:pPr>
          </w:p>
        </w:tc>
        <w:tc>
          <w:tcPr>
            <w:tcW w:w="1633" w:type="dxa"/>
            <w:vMerge w:val="restart"/>
          </w:tcPr>
          <w:p w14:paraId="20C8A6E9" w14:textId="77777777" w:rsidR="00257AE1" w:rsidRPr="003A0931" w:rsidRDefault="00257AE1" w:rsidP="00257AE1">
            <w:pPr>
              <w:pStyle w:val="Prrafodelista"/>
              <w:numPr>
                <w:ilvl w:val="0"/>
                <w:numId w:val="25"/>
              </w:numPr>
              <w:jc w:val="both"/>
              <w:rPr>
                <w:rFonts w:ascii="Montserrat" w:hAnsi="Montserrat"/>
                <w:color w:val="000000" w:themeColor="text1"/>
                <w:sz w:val="12"/>
                <w:szCs w:val="18"/>
              </w:rPr>
            </w:pPr>
            <w:r w:rsidRPr="003A0931">
              <w:rPr>
                <w:rFonts w:ascii="Montserrat" w:hAnsi="Montserrat"/>
                <w:color w:val="000000" w:themeColor="text1"/>
                <w:sz w:val="12"/>
                <w:szCs w:val="18"/>
              </w:rPr>
              <w:t>Instrumento de valoración de conocimientos y aptitudes</w:t>
            </w:r>
          </w:p>
        </w:tc>
        <w:tc>
          <w:tcPr>
            <w:tcW w:w="1148" w:type="dxa"/>
            <w:vMerge w:val="restart"/>
          </w:tcPr>
          <w:p w14:paraId="4CB7F782" w14:textId="77777777" w:rsidR="00257AE1" w:rsidRPr="003A0931" w:rsidRDefault="00257AE1" w:rsidP="00943101">
            <w:pPr>
              <w:pStyle w:val="Prrafodelista"/>
              <w:ind w:left="3"/>
              <w:jc w:val="center"/>
              <w:rPr>
                <w:rFonts w:ascii="Montserrat" w:hAnsi="Montserrat"/>
                <w:color w:val="000000" w:themeColor="text1"/>
                <w:sz w:val="12"/>
                <w:szCs w:val="18"/>
              </w:rPr>
            </w:pPr>
          </w:p>
          <w:p w14:paraId="489F1F47" w14:textId="77777777" w:rsidR="00257AE1" w:rsidRPr="003A0931" w:rsidRDefault="00257AE1" w:rsidP="00943101">
            <w:pPr>
              <w:rPr>
                <w:rFonts w:ascii="Montserrat" w:hAnsi="Montserrat"/>
                <w:color w:val="000000" w:themeColor="text1"/>
                <w:sz w:val="12"/>
                <w:szCs w:val="18"/>
              </w:rPr>
            </w:pPr>
          </w:p>
          <w:p w14:paraId="1B7FB399" w14:textId="77777777" w:rsidR="00257AE1" w:rsidRPr="003A0931" w:rsidRDefault="00257AE1" w:rsidP="00943101">
            <w:pPr>
              <w:rPr>
                <w:rFonts w:ascii="Montserrat" w:hAnsi="Montserrat"/>
                <w:color w:val="000000" w:themeColor="text1"/>
                <w:sz w:val="12"/>
                <w:szCs w:val="18"/>
              </w:rPr>
            </w:pPr>
          </w:p>
          <w:p w14:paraId="0D19AF08" w14:textId="77777777" w:rsidR="00257AE1" w:rsidRPr="003A0931" w:rsidRDefault="00257AE1" w:rsidP="00943101">
            <w:pPr>
              <w:jc w:val="center"/>
              <w:rPr>
                <w:sz w:val="12"/>
                <w:szCs w:val="18"/>
              </w:rPr>
            </w:pPr>
            <w:r w:rsidRPr="003A0931">
              <w:rPr>
                <w:rFonts w:ascii="Montserrat" w:hAnsi="Montserrat"/>
                <w:color w:val="000000" w:themeColor="text1"/>
                <w:sz w:val="12"/>
                <w:szCs w:val="18"/>
              </w:rPr>
              <w:t>Docente y técnico docente</w:t>
            </w:r>
          </w:p>
        </w:tc>
        <w:tc>
          <w:tcPr>
            <w:tcW w:w="1134" w:type="dxa"/>
          </w:tcPr>
          <w:p w14:paraId="2D5C6D18" w14:textId="77777777" w:rsidR="00257AE1" w:rsidRPr="003A0931" w:rsidRDefault="00257AE1" w:rsidP="00943101">
            <w:pPr>
              <w:pStyle w:val="Prrafodelista"/>
              <w:ind w:left="3"/>
              <w:jc w:val="center"/>
              <w:rPr>
                <w:rFonts w:ascii="Montserrat" w:hAnsi="Montserrat"/>
                <w:color w:val="000000" w:themeColor="text1"/>
                <w:sz w:val="12"/>
                <w:szCs w:val="18"/>
              </w:rPr>
            </w:pPr>
            <w:r w:rsidRPr="003A0931">
              <w:rPr>
                <w:rFonts w:ascii="Montserrat" w:hAnsi="Montserrat"/>
                <w:color w:val="000000" w:themeColor="text1"/>
                <w:sz w:val="12"/>
                <w:szCs w:val="18"/>
              </w:rPr>
              <w:t>Inicial y preescolar</w:t>
            </w:r>
          </w:p>
        </w:tc>
        <w:tc>
          <w:tcPr>
            <w:tcW w:w="1275" w:type="dxa"/>
            <w:vMerge w:val="restart"/>
            <w:vAlign w:val="center"/>
          </w:tcPr>
          <w:p w14:paraId="4DD20B7B" w14:textId="77777777" w:rsidR="00257AE1" w:rsidRPr="003A0931" w:rsidRDefault="00257AE1" w:rsidP="00943101">
            <w:pPr>
              <w:pStyle w:val="Prrafodelista"/>
              <w:ind w:left="3"/>
              <w:jc w:val="center"/>
              <w:rPr>
                <w:rFonts w:ascii="Montserrat" w:hAnsi="Montserrat"/>
                <w:color w:val="000000" w:themeColor="text1"/>
                <w:sz w:val="12"/>
                <w:szCs w:val="18"/>
              </w:rPr>
            </w:pPr>
            <w:r w:rsidRPr="003A0931">
              <w:rPr>
                <w:rFonts w:ascii="Montserrat" w:hAnsi="Montserrat"/>
                <w:color w:val="000000" w:themeColor="text1"/>
                <w:sz w:val="12"/>
                <w:szCs w:val="18"/>
              </w:rPr>
              <w:t>27 de abril</w:t>
            </w:r>
          </w:p>
        </w:tc>
        <w:tc>
          <w:tcPr>
            <w:tcW w:w="993" w:type="dxa"/>
            <w:vMerge/>
            <w:vAlign w:val="center"/>
          </w:tcPr>
          <w:p w14:paraId="0E0F5EC1" w14:textId="77777777" w:rsidR="00257AE1" w:rsidRPr="003A0931" w:rsidRDefault="00257AE1" w:rsidP="00943101">
            <w:pPr>
              <w:pStyle w:val="Prrafodelista"/>
              <w:ind w:left="360"/>
              <w:rPr>
                <w:rFonts w:ascii="Montserrat" w:hAnsi="Montserrat"/>
                <w:color w:val="000000" w:themeColor="text1"/>
                <w:sz w:val="12"/>
                <w:szCs w:val="18"/>
              </w:rPr>
            </w:pPr>
          </w:p>
        </w:tc>
        <w:tc>
          <w:tcPr>
            <w:tcW w:w="850" w:type="dxa"/>
            <w:vMerge/>
            <w:vAlign w:val="center"/>
          </w:tcPr>
          <w:p w14:paraId="7EB2C942" w14:textId="77777777" w:rsidR="00257AE1" w:rsidRPr="003A0931" w:rsidRDefault="00257AE1" w:rsidP="00943101">
            <w:pPr>
              <w:pStyle w:val="Prrafodelista"/>
              <w:ind w:left="360"/>
              <w:jc w:val="center"/>
              <w:rPr>
                <w:rFonts w:ascii="Montserrat" w:hAnsi="Montserrat"/>
                <w:color w:val="000000" w:themeColor="text1"/>
                <w:sz w:val="12"/>
                <w:szCs w:val="18"/>
              </w:rPr>
            </w:pPr>
          </w:p>
        </w:tc>
        <w:tc>
          <w:tcPr>
            <w:tcW w:w="753" w:type="dxa"/>
            <w:vMerge/>
            <w:vAlign w:val="center"/>
          </w:tcPr>
          <w:p w14:paraId="2BDFDD31" w14:textId="77777777" w:rsidR="00257AE1" w:rsidRPr="003A0931" w:rsidRDefault="00257AE1" w:rsidP="00943101">
            <w:pPr>
              <w:pStyle w:val="Prrafodelista"/>
              <w:ind w:left="360"/>
              <w:jc w:val="center"/>
              <w:rPr>
                <w:rFonts w:ascii="Montserrat" w:hAnsi="Montserrat"/>
                <w:color w:val="000000" w:themeColor="text1"/>
                <w:sz w:val="12"/>
                <w:szCs w:val="18"/>
              </w:rPr>
            </w:pPr>
          </w:p>
        </w:tc>
      </w:tr>
      <w:tr w:rsidR="00257AE1" w:rsidRPr="003A0931" w14:paraId="65859B90" w14:textId="77777777" w:rsidTr="00943101">
        <w:trPr>
          <w:trHeight w:val="261"/>
        </w:trPr>
        <w:tc>
          <w:tcPr>
            <w:tcW w:w="1042" w:type="dxa"/>
            <w:vMerge/>
            <w:vAlign w:val="center"/>
          </w:tcPr>
          <w:p w14:paraId="0B1C495C" w14:textId="77777777" w:rsidR="00257AE1" w:rsidRPr="003A0931" w:rsidRDefault="00257AE1" w:rsidP="00943101">
            <w:pPr>
              <w:rPr>
                <w:rFonts w:ascii="Montserrat" w:hAnsi="Montserrat"/>
                <w:color w:val="000000" w:themeColor="text1"/>
                <w:sz w:val="12"/>
                <w:szCs w:val="18"/>
              </w:rPr>
            </w:pPr>
          </w:p>
        </w:tc>
        <w:tc>
          <w:tcPr>
            <w:tcW w:w="1633" w:type="dxa"/>
            <w:vMerge/>
          </w:tcPr>
          <w:p w14:paraId="573702F2" w14:textId="77777777" w:rsidR="00257AE1" w:rsidRPr="003A0931" w:rsidRDefault="00257AE1" w:rsidP="00943101">
            <w:pPr>
              <w:jc w:val="both"/>
              <w:rPr>
                <w:rFonts w:ascii="Montserrat" w:hAnsi="Montserrat"/>
                <w:color w:val="000000" w:themeColor="text1"/>
                <w:sz w:val="12"/>
                <w:szCs w:val="18"/>
              </w:rPr>
            </w:pPr>
          </w:p>
        </w:tc>
        <w:tc>
          <w:tcPr>
            <w:tcW w:w="1148" w:type="dxa"/>
            <w:vMerge/>
          </w:tcPr>
          <w:p w14:paraId="7478E46A" w14:textId="77777777" w:rsidR="00257AE1" w:rsidRPr="003A0931" w:rsidRDefault="00257AE1" w:rsidP="00943101">
            <w:pPr>
              <w:pStyle w:val="Prrafodelista"/>
              <w:ind w:left="3"/>
              <w:jc w:val="center"/>
              <w:rPr>
                <w:rFonts w:ascii="Montserrat" w:hAnsi="Montserrat"/>
                <w:color w:val="000000" w:themeColor="text1"/>
                <w:sz w:val="12"/>
                <w:szCs w:val="18"/>
              </w:rPr>
            </w:pPr>
          </w:p>
        </w:tc>
        <w:tc>
          <w:tcPr>
            <w:tcW w:w="1134" w:type="dxa"/>
          </w:tcPr>
          <w:p w14:paraId="5CDFA2ED" w14:textId="77777777" w:rsidR="00257AE1" w:rsidRPr="003A0931" w:rsidRDefault="00257AE1" w:rsidP="00943101">
            <w:pPr>
              <w:pStyle w:val="Prrafodelista"/>
              <w:ind w:left="3"/>
              <w:jc w:val="center"/>
              <w:rPr>
                <w:rFonts w:ascii="Montserrat" w:hAnsi="Montserrat"/>
                <w:color w:val="000000" w:themeColor="text1"/>
                <w:sz w:val="12"/>
                <w:szCs w:val="18"/>
              </w:rPr>
            </w:pPr>
            <w:r w:rsidRPr="003A0931">
              <w:rPr>
                <w:rFonts w:ascii="Montserrat" w:hAnsi="Montserrat"/>
                <w:color w:val="000000" w:themeColor="text1"/>
                <w:sz w:val="12"/>
                <w:szCs w:val="18"/>
              </w:rPr>
              <w:t>Primaria</w:t>
            </w:r>
          </w:p>
        </w:tc>
        <w:tc>
          <w:tcPr>
            <w:tcW w:w="1275" w:type="dxa"/>
            <w:vMerge/>
            <w:vAlign w:val="center"/>
          </w:tcPr>
          <w:p w14:paraId="0A7A5802" w14:textId="77777777" w:rsidR="00257AE1" w:rsidRPr="003A0931" w:rsidRDefault="00257AE1" w:rsidP="00943101">
            <w:pPr>
              <w:pStyle w:val="Prrafodelista"/>
              <w:ind w:left="3"/>
              <w:jc w:val="center"/>
              <w:rPr>
                <w:rFonts w:ascii="Montserrat" w:hAnsi="Montserrat"/>
                <w:color w:val="000000" w:themeColor="text1"/>
                <w:sz w:val="12"/>
                <w:szCs w:val="18"/>
              </w:rPr>
            </w:pPr>
          </w:p>
        </w:tc>
        <w:tc>
          <w:tcPr>
            <w:tcW w:w="993" w:type="dxa"/>
            <w:vMerge/>
            <w:vAlign w:val="center"/>
          </w:tcPr>
          <w:p w14:paraId="128F0C83" w14:textId="77777777" w:rsidR="00257AE1" w:rsidRPr="003A0931" w:rsidRDefault="00257AE1" w:rsidP="00943101">
            <w:pPr>
              <w:pStyle w:val="Prrafodelista"/>
              <w:ind w:left="360"/>
              <w:rPr>
                <w:rFonts w:ascii="Montserrat" w:hAnsi="Montserrat"/>
                <w:color w:val="000000" w:themeColor="text1"/>
                <w:sz w:val="12"/>
                <w:szCs w:val="18"/>
              </w:rPr>
            </w:pPr>
          </w:p>
        </w:tc>
        <w:tc>
          <w:tcPr>
            <w:tcW w:w="850" w:type="dxa"/>
            <w:vMerge/>
            <w:vAlign w:val="center"/>
          </w:tcPr>
          <w:p w14:paraId="14DFB185" w14:textId="77777777" w:rsidR="00257AE1" w:rsidRPr="003A0931" w:rsidRDefault="00257AE1" w:rsidP="00943101">
            <w:pPr>
              <w:pStyle w:val="Prrafodelista"/>
              <w:ind w:left="360"/>
              <w:jc w:val="center"/>
              <w:rPr>
                <w:rFonts w:ascii="Montserrat" w:hAnsi="Montserrat"/>
                <w:color w:val="000000" w:themeColor="text1"/>
                <w:sz w:val="12"/>
                <w:szCs w:val="18"/>
              </w:rPr>
            </w:pPr>
          </w:p>
        </w:tc>
        <w:tc>
          <w:tcPr>
            <w:tcW w:w="753" w:type="dxa"/>
            <w:vMerge/>
            <w:vAlign w:val="center"/>
          </w:tcPr>
          <w:p w14:paraId="64A9EA12" w14:textId="77777777" w:rsidR="00257AE1" w:rsidRPr="003A0931" w:rsidRDefault="00257AE1" w:rsidP="00943101">
            <w:pPr>
              <w:pStyle w:val="Prrafodelista"/>
              <w:ind w:left="360"/>
              <w:jc w:val="center"/>
              <w:rPr>
                <w:rFonts w:ascii="Montserrat" w:hAnsi="Montserrat"/>
                <w:color w:val="000000" w:themeColor="text1"/>
                <w:sz w:val="12"/>
                <w:szCs w:val="18"/>
              </w:rPr>
            </w:pPr>
          </w:p>
        </w:tc>
      </w:tr>
      <w:tr w:rsidR="00257AE1" w:rsidRPr="003A0931" w14:paraId="33E605B6" w14:textId="77777777" w:rsidTr="00943101">
        <w:trPr>
          <w:trHeight w:val="261"/>
        </w:trPr>
        <w:tc>
          <w:tcPr>
            <w:tcW w:w="1042" w:type="dxa"/>
            <w:vMerge/>
            <w:vAlign w:val="center"/>
          </w:tcPr>
          <w:p w14:paraId="51ADDA26" w14:textId="77777777" w:rsidR="00257AE1" w:rsidRPr="003A0931" w:rsidRDefault="00257AE1" w:rsidP="00943101">
            <w:pPr>
              <w:rPr>
                <w:rFonts w:ascii="Montserrat" w:hAnsi="Montserrat"/>
                <w:color w:val="000000" w:themeColor="text1"/>
                <w:sz w:val="12"/>
                <w:szCs w:val="18"/>
              </w:rPr>
            </w:pPr>
          </w:p>
        </w:tc>
        <w:tc>
          <w:tcPr>
            <w:tcW w:w="1633" w:type="dxa"/>
            <w:vMerge/>
          </w:tcPr>
          <w:p w14:paraId="1596C0CB" w14:textId="77777777" w:rsidR="00257AE1" w:rsidRPr="003A0931" w:rsidRDefault="00257AE1" w:rsidP="00943101">
            <w:pPr>
              <w:jc w:val="both"/>
              <w:rPr>
                <w:rFonts w:ascii="Montserrat" w:hAnsi="Montserrat"/>
                <w:color w:val="000000" w:themeColor="text1"/>
                <w:sz w:val="12"/>
                <w:szCs w:val="18"/>
              </w:rPr>
            </w:pPr>
          </w:p>
        </w:tc>
        <w:tc>
          <w:tcPr>
            <w:tcW w:w="1148" w:type="dxa"/>
            <w:vMerge/>
          </w:tcPr>
          <w:p w14:paraId="536EEF2E" w14:textId="77777777" w:rsidR="00257AE1" w:rsidRPr="003A0931" w:rsidRDefault="00257AE1" w:rsidP="00943101">
            <w:pPr>
              <w:pStyle w:val="Prrafodelista"/>
              <w:ind w:left="3"/>
              <w:jc w:val="center"/>
              <w:rPr>
                <w:rFonts w:ascii="Montserrat" w:hAnsi="Montserrat"/>
                <w:color w:val="000000" w:themeColor="text1"/>
                <w:sz w:val="12"/>
                <w:szCs w:val="18"/>
              </w:rPr>
            </w:pPr>
          </w:p>
        </w:tc>
        <w:tc>
          <w:tcPr>
            <w:tcW w:w="1134" w:type="dxa"/>
          </w:tcPr>
          <w:p w14:paraId="61DAA3D5" w14:textId="77777777" w:rsidR="00257AE1" w:rsidRPr="003A0931" w:rsidRDefault="00257AE1" w:rsidP="00943101">
            <w:pPr>
              <w:pStyle w:val="Prrafodelista"/>
              <w:ind w:left="3"/>
              <w:jc w:val="center"/>
              <w:rPr>
                <w:rFonts w:ascii="Montserrat" w:hAnsi="Montserrat"/>
                <w:color w:val="000000" w:themeColor="text1"/>
                <w:sz w:val="12"/>
                <w:szCs w:val="18"/>
              </w:rPr>
            </w:pPr>
            <w:r w:rsidRPr="003A0931">
              <w:rPr>
                <w:rFonts w:ascii="Montserrat" w:hAnsi="Montserrat"/>
                <w:color w:val="000000" w:themeColor="text1"/>
                <w:sz w:val="12"/>
                <w:szCs w:val="18"/>
              </w:rPr>
              <w:t>Secundaria</w:t>
            </w:r>
          </w:p>
        </w:tc>
        <w:tc>
          <w:tcPr>
            <w:tcW w:w="1275" w:type="dxa"/>
            <w:vMerge/>
            <w:vAlign w:val="center"/>
          </w:tcPr>
          <w:p w14:paraId="1BCC0057" w14:textId="77777777" w:rsidR="00257AE1" w:rsidRPr="003A0931" w:rsidRDefault="00257AE1" w:rsidP="00943101">
            <w:pPr>
              <w:pStyle w:val="Prrafodelista"/>
              <w:ind w:left="3"/>
              <w:jc w:val="center"/>
              <w:rPr>
                <w:rFonts w:ascii="Montserrat" w:hAnsi="Montserrat"/>
                <w:color w:val="000000" w:themeColor="text1"/>
                <w:sz w:val="12"/>
                <w:szCs w:val="18"/>
              </w:rPr>
            </w:pPr>
          </w:p>
        </w:tc>
        <w:tc>
          <w:tcPr>
            <w:tcW w:w="993" w:type="dxa"/>
            <w:vMerge/>
            <w:vAlign w:val="center"/>
          </w:tcPr>
          <w:p w14:paraId="7C35DAE6" w14:textId="77777777" w:rsidR="00257AE1" w:rsidRPr="003A0931" w:rsidRDefault="00257AE1" w:rsidP="00943101">
            <w:pPr>
              <w:pStyle w:val="Prrafodelista"/>
              <w:ind w:left="360"/>
              <w:rPr>
                <w:rFonts w:ascii="Montserrat" w:hAnsi="Montserrat"/>
                <w:color w:val="000000" w:themeColor="text1"/>
                <w:sz w:val="12"/>
                <w:szCs w:val="18"/>
              </w:rPr>
            </w:pPr>
          </w:p>
        </w:tc>
        <w:tc>
          <w:tcPr>
            <w:tcW w:w="850" w:type="dxa"/>
            <w:vMerge/>
            <w:vAlign w:val="center"/>
          </w:tcPr>
          <w:p w14:paraId="391BACD4" w14:textId="77777777" w:rsidR="00257AE1" w:rsidRPr="003A0931" w:rsidRDefault="00257AE1" w:rsidP="00943101">
            <w:pPr>
              <w:pStyle w:val="Prrafodelista"/>
              <w:ind w:left="360"/>
              <w:jc w:val="center"/>
              <w:rPr>
                <w:rFonts w:ascii="Montserrat" w:hAnsi="Montserrat"/>
                <w:color w:val="000000" w:themeColor="text1"/>
                <w:sz w:val="12"/>
                <w:szCs w:val="18"/>
              </w:rPr>
            </w:pPr>
          </w:p>
        </w:tc>
        <w:tc>
          <w:tcPr>
            <w:tcW w:w="753" w:type="dxa"/>
            <w:vMerge/>
            <w:vAlign w:val="center"/>
          </w:tcPr>
          <w:p w14:paraId="75C223D8" w14:textId="77777777" w:rsidR="00257AE1" w:rsidRPr="003A0931" w:rsidRDefault="00257AE1" w:rsidP="00943101">
            <w:pPr>
              <w:pStyle w:val="Prrafodelista"/>
              <w:ind w:left="360"/>
              <w:jc w:val="center"/>
              <w:rPr>
                <w:rFonts w:ascii="Montserrat" w:hAnsi="Montserrat"/>
                <w:color w:val="000000" w:themeColor="text1"/>
                <w:sz w:val="12"/>
                <w:szCs w:val="18"/>
              </w:rPr>
            </w:pPr>
          </w:p>
        </w:tc>
      </w:tr>
      <w:tr w:rsidR="00257AE1" w:rsidRPr="003A0931" w14:paraId="7891B3FE" w14:textId="77777777" w:rsidTr="00943101">
        <w:trPr>
          <w:trHeight w:val="261"/>
        </w:trPr>
        <w:tc>
          <w:tcPr>
            <w:tcW w:w="1042" w:type="dxa"/>
            <w:vMerge/>
            <w:vAlign w:val="center"/>
          </w:tcPr>
          <w:p w14:paraId="1A75F4DB" w14:textId="77777777" w:rsidR="00257AE1" w:rsidRPr="003A0931" w:rsidRDefault="00257AE1" w:rsidP="00943101">
            <w:pPr>
              <w:rPr>
                <w:rFonts w:ascii="Montserrat" w:hAnsi="Montserrat"/>
                <w:color w:val="000000" w:themeColor="text1"/>
                <w:sz w:val="12"/>
                <w:szCs w:val="18"/>
              </w:rPr>
            </w:pPr>
          </w:p>
        </w:tc>
        <w:tc>
          <w:tcPr>
            <w:tcW w:w="1633" w:type="dxa"/>
            <w:vMerge/>
          </w:tcPr>
          <w:p w14:paraId="3A3F31F4" w14:textId="77777777" w:rsidR="00257AE1" w:rsidRPr="003A0931" w:rsidRDefault="00257AE1" w:rsidP="00943101">
            <w:pPr>
              <w:jc w:val="both"/>
              <w:rPr>
                <w:rFonts w:ascii="Montserrat" w:hAnsi="Montserrat"/>
                <w:color w:val="000000" w:themeColor="text1"/>
                <w:sz w:val="12"/>
                <w:szCs w:val="18"/>
              </w:rPr>
            </w:pPr>
          </w:p>
        </w:tc>
        <w:tc>
          <w:tcPr>
            <w:tcW w:w="1148" w:type="dxa"/>
            <w:vMerge/>
          </w:tcPr>
          <w:p w14:paraId="256C208E" w14:textId="77777777" w:rsidR="00257AE1" w:rsidRPr="003A0931" w:rsidRDefault="00257AE1" w:rsidP="00943101">
            <w:pPr>
              <w:pStyle w:val="Prrafodelista"/>
              <w:ind w:left="3"/>
              <w:jc w:val="center"/>
              <w:rPr>
                <w:rFonts w:ascii="Montserrat" w:hAnsi="Montserrat"/>
                <w:color w:val="000000" w:themeColor="text1"/>
                <w:sz w:val="12"/>
                <w:szCs w:val="18"/>
              </w:rPr>
            </w:pPr>
          </w:p>
        </w:tc>
        <w:tc>
          <w:tcPr>
            <w:tcW w:w="1134" w:type="dxa"/>
          </w:tcPr>
          <w:p w14:paraId="4029A2EE" w14:textId="77777777" w:rsidR="00257AE1" w:rsidRPr="003A0931" w:rsidRDefault="00257AE1" w:rsidP="00943101">
            <w:pPr>
              <w:pStyle w:val="Prrafodelista"/>
              <w:ind w:left="3"/>
              <w:jc w:val="center"/>
              <w:rPr>
                <w:rFonts w:ascii="Montserrat" w:hAnsi="Montserrat"/>
                <w:color w:val="000000" w:themeColor="text1"/>
                <w:sz w:val="12"/>
                <w:szCs w:val="18"/>
              </w:rPr>
            </w:pPr>
            <w:r w:rsidRPr="003A0931">
              <w:rPr>
                <w:rFonts w:ascii="Montserrat" w:hAnsi="Montserrat"/>
                <w:color w:val="000000" w:themeColor="text1"/>
                <w:sz w:val="12"/>
                <w:szCs w:val="18"/>
              </w:rPr>
              <w:t>Secundaria Tecnología</w:t>
            </w:r>
          </w:p>
        </w:tc>
        <w:tc>
          <w:tcPr>
            <w:tcW w:w="1275" w:type="dxa"/>
            <w:vMerge/>
            <w:vAlign w:val="center"/>
          </w:tcPr>
          <w:p w14:paraId="185C58E8" w14:textId="77777777" w:rsidR="00257AE1" w:rsidRPr="003A0931" w:rsidRDefault="00257AE1" w:rsidP="00943101">
            <w:pPr>
              <w:pStyle w:val="Prrafodelista"/>
              <w:ind w:left="3"/>
              <w:jc w:val="center"/>
              <w:rPr>
                <w:rFonts w:ascii="Montserrat" w:hAnsi="Montserrat"/>
                <w:color w:val="000000" w:themeColor="text1"/>
                <w:sz w:val="12"/>
                <w:szCs w:val="18"/>
              </w:rPr>
            </w:pPr>
          </w:p>
        </w:tc>
        <w:tc>
          <w:tcPr>
            <w:tcW w:w="993" w:type="dxa"/>
            <w:vMerge/>
            <w:vAlign w:val="center"/>
          </w:tcPr>
          <w:p w14:paraId="29CB8AF5" w14:textId="77777777" w:rsidR="00257AE1" w:rsidRPr="003A0931" w:rsidRDefault="00257AE1" w:rsidP="00943101">
            <w:pPr>
              <w:pStyle w:val="Prrafodelista"/>
              <w:ind w:left="360"/>
              <w:rPr>
                <w:rFonts w:ascii="Montserrat" w:hAnsi="Montserrat"/>
                <w:color w:val="000000" w:themeColor="text1"/>
                <w:sz w:val="12"/>
                <w:szCs w:val="18"/>
              </w:rPr>
            </w:pPr>
          </w:p>
        </w:tc>
        <w:tc>
          <w:tcPr>
            <w:tcW w:w="850" w:type="dxa"/>
            <w:vMerge/>
            <w:vAlign w:val="center"/>
          </w:tcPr>
          <w:p w14:paraId="009EA835" w14:textId="77777777" w:rsidR="00257AE1" w:rsidRPr="003A0931" w:rsidRDefault="00257AE1" w:rsidP="00943101">
            <w:pPr>
              <w:pStyle w:val="Prrafodelista"/>
              <w:ind w:left="360"/>
              <w:jc w:val="center"/>
              <w:rPr>
                <w:rFonts w:ascii="Montserrat" w:hAnsi="Montserrat"/>
                <w:color w:val="000000" w:themeColor="text1"/>
                <w:sz w:val="12"/>
                <w:szCs w:val="18"/>
              </w:rPr>
            </w:pPr>
          </w:p>
        </w:tc>
        <w:tc>
          <w:tcPr>
            <w:tcW w:w="753" w:type="dxa"/>
            <w:vMerge/>
            <w:vAlign w:val="center"/>
          </w:tcPr>
          <w:p w14:paraId="61A7AC81" w14:textId="77777777" w:rsidR="00257AE1" w:rsidRPr="003A0931" w:rsidRDefault="00257AE1" w:rsidP="00943101">
            <w:pPr>
              <w:pStyle w:val="Prrafodelista"/>
              <w:ind w:left="360"/>
              <w:jc w:val="center"/>
              <w:rPr>
                <w:rFonts w:ascii="Montserrat" w:hAnsi="Montserrat"/>
                <w:color w:val="000000" w:themeColor="text1"/>
                <w:sz w:val="12"/>
                <w:szCs w:val="18"/>
              </w:rPr>
            </w:pPr>
          </w:p>
        </w:tc>
      </w:tr>
      <w:tr w:rsidR="00257AE1" w:rsidRPr="003A0931" w14:paraId="34619D82" w14:textId="77777777" w:rsidTr="00943101">
        <w:trPr>
          <w:trHeight w:val="261"/>
        </w:trPr>
        <w:tc>
          <w:tcPr>
            <w:tcW w:w="1042" w:type="dxa"/>
            <w:vMerge/>
            <w:vAlign w:val="center"/>
          </w:tcPr>
          <w:p w14:paraId="08B3087E" w14:textId="77777777" w:rsidR="00257AE1" w:rsidRPr="003A0931" w:rsidRDefault="00257AE1" w:rsidP="00943101">
            <w:pPr>
              <w:rPr>
                <w:rFonts w:ascii="Montserrat" w:hAnsi="Montserrat"/>
                <w:color w:val="000000" w:themeColor="text1"/>
                <w:sz w:val="12"/>
                <w:szCs w:val="18"/>
              </w:rPr>
            </w:pPr>
          </w:p>
        </w:tc>
        <w:tc>
          <w:tcPr>
            <w:tcW w:w="1633" w:type="dxa"/>
            <w:vMerge/>
          </w:tcPr>
          <w:p w14:paraId="57598EEE" w14:textId="77777777" w:rsidR="00257AE1" w:rsidRPr="003A0931" w:rsidRDefault="00257AE1" w:rsidP="00943101">
            <w:pPr>
              <w:jc w:val="both"/>
              <w:rPr>
                <w:rFonts w:ascii="Montserrat" w:hAnsi="Montserrat"/>
                <w:color w:val="000000" w:themeColor="text1"/>
                <w:sz w:val="12"/>
                <w:szCs w:val="18"/>
              </w:rPr>
            </w:pPr>
          </w:p>
        </w:tc>
        <w:tc>
          <w:tcPr>
            <w:tcW w:w="1148" w:type="dxa"/>
            <w:vMerge/>
          </w:tcPr>
          <w:p w14:paraId="21CD3367" w14:textId="77777777" w:rsidR="00257AE1" w:rsidRPr="003A0931" w:rsidRDefault="00257AE1" w:rsidP="00943101">
            <w:pPr>
              <w:pStyle w:val="Prrafodelista"/>
              <w:ind w:left="3"/>
              <w:jc w:val="center"/>
              <w:rPr>
                <w:rFonts w:ascii="Montserrat" w:hAnsi="Montserrat"/>
                <w:color w:val="000000" w:themeColor="text1"/>
                <w:sz w:val="12"/>
                <w:szCs w:val="18"/>
              </w:rPr>
            </w:pPr>
          </w:p>
        </w:tc>
        <w:tc>
          <w:tcPr>
            <w:tcW w:w="1134" w:type="dxa"/>
          </w:tcPr>
          <w:p w14:paraId="5839C252" w14:textId="77777777" w:rsidR="00257AE1" w:rsidRPr="003A0931" w:rsidRDefault="00257AE1" w:rsidP="00943101">
            <w:pPr>
              <w:pStyle w:val="Prrafodelista"/>
              <w:ind w:left="3"/>
              <w:jc w:val="center"/>
              <w:rPr>
                <w:rFonts w:ascii="Montserrat" w:hAnsi="Montserrat"/>
                <w:color w:val="000000" w:themeColor="text1"/>
                <w:sz w:val="12"/>
                <w:szCs w:val="18"/>
              </w:rPr>
            </w:pPr>
            <w:r w:rsidRPr="003A0931">
              <w:rPr>
                <w:rFonts w:ascii="Montserrat" w:hAnsi="Montserrat"/>
                <w:color w:val="000000" w:themeColor="text1"/>
                <w:sz w:val="12"/>
                <w:szCs w:val="18"/>
              </w:rPr>
              <w:t>Técnico docente</w:t>
            </w:r>
          </w:p>
        </w:tc>
        <w:tc>
          <w:tcPr>
            <w:tcW w:w="1275" w:type="dxa"/>
            <w:vMerge/>
            <w:vAlign w:val="center"/>
          </w:tcPr>
          <w:p w14:paraId="3AE09DB4" w14:textId="77777777" w:rsidR="00257AE1" w:rsidRPr="003A0931" w:rsidRDefault="00257AE1" w:rsidP="00943101">
            <w:pPr>
              <w:pStyle w:val="Prrafodelista"/>
              <w:ind w:left="3"/>
              <w:jc w:val="center"/>
              <w:rPr>
                <w:rFonts w:ascii="Montserrat" w:hAnsi="Montserrat"/>
                <w:color w:val="000000" w:themeColor="text1"/>
                <w:sz w:val="12"/>
                <w:szCs w:val="18"/>
              </w:rPr>
            </w:pPr>
          </w:p>
        </w:tc>
        <w:tc>
          <w:tcPr>
            <w:tcW w:w="993" w:type="dxa"/>
            <w:vMerge/>
            <w:vAlign w:val="center"/>
          </w:tcPr>
          <w:p w14:paraId="560EDB08" w14:textId="77777777" w:rsidR="00257AE1" w:rsidRPr="003A0931" w:rsidRDefault="00257AE1" w:rsidP="00943101">
            <w:pPr>
              <w:pStyle w:val="Prrafodelista"/>
              <w:ind w:left="360"/>
              <w:rPr>
                <w:rFonts w:ascii="Montserrat" w:hAnsi="Montserrat"/>
                <w:color w:val="000000" w:themeColor="text1"/>
                <w:sz w:val="12"/>
                <w:szCs w:val="18"/>
              </w:rPr>
            </w:pPr>
          </w:p>
        </w:tc>
        <w:tc>
          <w:tcPr>
            <w:tcW w:w="850" w:type="dxa"/>
            <w:vMerge/>
            <w:vAlign w:val="center"/>
          </w:tcPr>
          <w:p w14:paraId="12F5972D" w14:textId="77777777" w:rsidR="00257AE1" w:rsidRPr="003A0931" w:rsidRDefault="00257AE1" w:rsidP="00943101">
            <w:pPr>
              <w:pStyle w:val="Prrafodelista"/>
              <w:ind w:left="360"/>
              <w:jc w:val="center"/>
              <w:rPr>
                <w:rFonts w:ascii="Montserrat" w:hAnsi="Montserrat"/>
                <w:color w:val="000000" w:themeColor="text1"/>
                <w:sz w:val="12"/>
                <w:szCs w:val="18"/>
              </w:rPr>
            </w:pPr>
          </w:p>
        </w:tc>
        <w:tc>
          <w:tcPr>
            <w:tcW w:w="753" w:type="dxa"/>
            <w:vMerge/>
            <w:vAlign w:val="center"/>
          </w:tcPr>
          <w:p w14:paraId="72B567F2" w14:textId="77777777" w:rsidR="00257AE1" w:rsidRPr="003A0931" w:rsidRDefault="00257AE1" w:rsidP="00943101">
            <w:pPr>
              <w:pStyle w:val="Prrafodelista"/>
              <w:ind w:left="360"/>
              <w:jc w:val="center"/>
              <w:rPr>
                <w:rFonts w:ascii="Montserrat" w:hAnsi="Montserrat"/>
                <w:color w:val="000000" w:themeColor="text1"/>
                <w:sz w:val="12"/>
                <w:szCs w:val="18"/>
              </w:rPr>
            </w:pPr>
          </w:p>
        </w:tc>
      </w:tr>
      <w:tr w:rsidR="00257AE1" w:rsidRPr="003A0931" w14:paraId="61CFF29A" w14:textId="77777777" w:rsidTr="00943101">
        <w:trPr>
          <w:trHeight w:val="261"/>
        </w:trPr>
        <w:tc>
          <w:tcPr>
            <w:tcW w:w="1042" w:type="dxa"/>
            <w:vMerge/>
            <w:vAlign w:val="center"/>
          </w:tcPr>
          <w:p w14:paraId="1FE461F7" w14:textId="77777777" w:rsidR="00257AE1" w:rsidRPr="003A0931" w:rsidRDefault="00257AE1" w:rsidP="00943101">
            <w:pPr>
              <w:rPr>
                <w:rFonts w:ascii="Montserrat" w:hAnsi="Montserrat"/>
                <w:color w:val="000000" w:themeColor="text1"/>
                <w:sz w:val="12"/>
                <w:szCs w:val="18"/>
              </w:rPr>
            </w:pPr>
          </w:p>
        </w:tc>
        <w:tc>
          <w:tcPr>
            <w:tcW w:w="1633" w:type="dxa"/>
            <w:vMerge/>
          </w:tcPr>
          <w:p w14:paraId="178EFD20" w14:textId="77777777" w:rsidR="00257AE1" w:rsidRPr="003A0931" w:rsidRDefault="00257AE1" w:rsidP="00943101">
            <w:pPr>
              <w:jc w:val="both"/>
              <w:rPr>
                <w:rFonts w:ascii="Montserrat" w:hAnsi="Montserrat"/>
                <w:color w:val="000000" w:themeColor="text1"/>
                <w:sz w:val="12"/>
                <w:szCs w:val="18"/>
              </w:rPr>
            </w:pPr>
          </w:p>
        </w:tc>
        <w:tc>
          <w:tcPr>
            <w:tcW w:w="1148" w:type="dxa"/>
            <w:vMerge/>
          </w:tcPr>
          <w:p w14:paraId="63917789" w14:textId="77777777" w:rsidR="00257AE1" w:rsidRPr="003A0931" w:rsidRDefault="00257AE1" w:rsidP="00943101">
            <w:pPr>
              <w:pStyle w:val="Prrafodelista"/>
              <w:ind w:left="3"/>
              <w:rPr>
                <w:rFonts w:ascii="Montserrat" w:hAnsi="Montserrat"/>
                <w:color w:val="000000" w:themeColor="text1"/>
                <w:sz w:val="12"/>
                <w:szCs w:val="18"/>
              </w:rPr>
            </w:pPr>
          </w:p>
        </w:tc>
        <w:tc>
          <w:tcPr>
            <w:tcW w:w="1134" w:type="dxa"/>
          </w:tcPr>
          <w:p w14:paraId="5EA3A479" w14:textId="77777777" w:rsidR="00257AE1" w:rsidRPr="003A0931" w:rsidRDefault="00257AE1" w:rsidP="00943101">
            <w:pPr>
              <w:pStyle w:val="Prrafodelista"/>
              <w:ind w:left="3"/>
              <w:jc w:val="center"/>
              <w:rPr>
                <w:rFonts w:ascii="Montserrat" w:hAnsi="Montserrat"/>
                <w:color w:val="000000" w:themeColor="text1"/>
                <w:sz w:val="12"/>
                <w:szCs w:val="18"/>
              </w:rPr>
            </w:pPr>
            <w:r w:rsidRPr="003A0931">
              <w:rPr>
                <w:rFonts w:ascii="Montserrat" w:hAnsi="Montserrat"/>
                <w:color w:val="000000" w:themeColor="text1"/>
                <w:sz w:val="12"/>
                <w:szCs w:val="18"/>
              </w:rPr>
              <w:t>Física</w:t>
            </w:r>
          </w:p>
        </w:tc>
        <w:tc>
          <w:tcPr>
            <w:tcW w:w="1275" w:type="dxa"/>
            <w:vMerge/>
            <w:vAlign w:val="center"/>
          </w:tcPr>
          <w:p w14:paraId="46E9B0C4" w14:textId="77777777" w:rsidR="00257AE1" w:rsidRPr="003A0931" w:rsidRDefault="00257AE1" w:rsidP="00943101">
            <w:pPr>
              <w:pStyle w:val="Prrafodelista"/>
              <w:ind w:left="3"/>
              <w:jc w:val="center"/>
              <w:rPr>
                <w:rFonts w:ascii="Montserrat" w:hAnsi="Montserrat"/>
                <w:color w:val="000000" w:themeColor="text1"/>
                <w:sz w:val="12"/>
                <w:szCs w:val="18"/>
              </w:rPr>
            </w:pPr>
          </w:p>
        </w:tc>
        <w:tc>
          <w:tcPr>
            <w:tcW w:w="993" w:type="dxa"/>
            <w:vMerge/>
            <w:vAlign w:val="center"/>
          </w:tcPr>
          <w:p w14:paraId="0E2F1DE2" w14:textId="77777777" w:rsidR="00257AE1" w:rsidRPr="003A0931" w:rsidRDefault="00257AE1" w:rsidP="00943101">
            <w:pPr>
              <w:pStyle w:val="Prrafodelista"/>
              <w:ind w:left="360"/>
              <w:rPr>
                <w:rFonts w:ascii="Montserrat" w:hAnsi="Montserrat"/>
                <w:color w:val="000000" w:themeColor="text1"/>
                <w:sz w:val="12"/>
                <w:szCs w:val="18"/>
              </w:rPr>
            </w:pPr>
          </w:p>
        </w:tc>
        <w:tc>
          <w:tcPr>
            <w:tcW w:w="850" w:type="dxa"/>
            <w:vMerge/>
            <w:vAlign w:val="center"/>
          </w:tcPr>
          <w:p w14:paraId="409A0FF0" w14:textId="77777777" w:rsidR="00257AE1" w:rsidRPr="003A0931" w:rsidRDefault="00257AE1" w:rsidP="00943101">
            <w:pPr>
              <w:pStyle w:val="Prrafodelista"/>
              <w:ind w:left="360"/>
              <w:jc w:val="center"/>
              <w:rPr>
                <w:rFonts w:ascii="Montserrat" w:hAnsi="Montserrat"/>
                <w:color w:val="000000" w:themeColor="text1"/>
                <w:sz w:val="12"/>
                <w:szCs w:val="18"/>
              </w:rPr>
            </w:pPr>
          </w:p>
        </w:tc>
        <w:tc>
          <w:tcPr>
            <w:tcW w:w="753" w:type="dxa"/>
            <w:vMerge/>
            <w:vAlign w:val="center"/>
          </w:tcPr>
          <w:p w14:paraId="716243CD" w14:textId="77777777" w:rsidR="00257AE1" w:rsidRPr="003A0931" w:rsidRDefault="00257AE1" w:rsidP="00943101">
            <w:pPr>
              <w:pStyle w:val="Prrafodelista"/>
              <w:ind w:left="360"/>
              <w:jc w:val="center"/>
              <w:rPr>
                <w:rFonts w:ascii="Montserrat" w:hAnsi="Montserrat"/>
                <w:color w:val="000000" w:themeColor="text1"/>
                <w:sz w:val="12"/>
                <w:szCs w:val="18"/>
              </w:rPr>
            </w:pPr>
          </w:p>
        </w:tc>
      </w:tr>
      <w:tr w:rsidR="00257AE1" w:rsidRPr="003A0931" w14:paraId="126F63F2" w14:textId="77777777" w:rsidTr="00943101">
        <w:trPr>
          <w:trHeight w:val="261"/>
        </w:trPr>
        <w:tc>
          <w:tcPr>
            <w:tcW w:w="1042" w:type="dxa"/>
            <w:vMerge/>
            <w:vAlign w:val="center"/>
          </w:tcPr>
          <w:p w14:paraId="019AE3C7" w14:textId="77777777" w:rsidR="00257AE1" w:rsidRPr="003A0931" w:rsidRDefault="00257AE1" w:rsidP="00943101">
            <w:pPr>
              <w:rPr>
                <w:rFonts w:ascii="Montserrat" w:hAnsi="Montserrat"/>
                <w:color w:val="000000" w:themeColor="text1"/>
                <w:sz w:val="12"/>
                <w:szCs w:val="18"/>
              </w:rPr>
            </w:pPr>
          </w:p>
        </w:tc>
        <w:tc>
          <w:tcPr>
            <w:tcW w:w="1633" w:type="dxa"/>
            <w:vMerge/>
          </w:tcPr>
          <w:p w14:paraId="2E20F700" w14:textId="77777777" w:rsidR="00257AE1" w:rsidRPr="003A0931" w:rsidRDefault="00257AE1" w:rsidP="00943101">
            <w:pPr>
              <w:jc w:val="both"/>
              <w:rPr>
                <w:rFonts w:ascii="Montserrat" w:hAnsi="Montserrat"/>
                <w:color w:val="000000" w:themeColor="text1"/>
                <w:sz w:val="12"/>
                <w:szCs w:val="18"/>
              </w:rPr>
            </w:pPr>
          </w:p>
        </w:tc>
        <w:tc>
          <w:tcPr>
            <w:tcW w:w="1148" w:type="dxa"/>
            <w:vMerge/>
          </w:tcPr>
          <w:p w14:paraId="41B08D33" w14:textId="77777777" w:rsidR="00257AE1" w:rsidRPr="003A0931" w:rsidRDefault="00257AE1" w:rsidP="00943101">
            <w:pPr>
              <w:pStyle w:val="Prrafodelista"/>
              <w:ind w:left="3"/>
              <w:jc w:val="center"/>
              <w:rPr>
                <w:rFonts w:ascii="Montserrat" w:hAnsi="Montserrat"/>
                <w:color w:val="000000" w:themeColor="text1"/>
                <w:sz w:val="12"/>
                <w:szCs w:val="18"/>
              </w:rPr>
            </w:pPr>
          </w:p>
        </w:tc>
        <w:tc>
          <w:tcPr>
            <w:tcW w:w="1134" w:type="dxa"/>
          </w:tcPr>
          <w:p w14:paraId="2D25A679" w14:textId="77777777" w:rsidR="00257AE1" w:rsidRPr="003A0931" w:rsidRDefault="00257AE1" w:rsidP="00943101">
            <w:pPr>
              <w:pStyle w:val="Prrafodelista"/>
              <w:ind w:left="3"/>
              <w:jc w:val="center"/>
              <w:rPr>
                <w:rFonts w:ascii="Montserrat" w:hAnsi="Montserrat"/>
                <w:color w:val="000000" w:themeColor="text1"/>
                <w:sz w:val="12"/>
                <w:szCs w:val="18"/>
              </w:rPr>
            </w:pPr>
            <w:r w:rsidRPr="003A0931">
              <w:rPr>
                <w:rFonts w:ascii="Montserrat" w:hAnsi="Montserrat"/>
                <w:color w:val="000000" w:themeColor="text1"/>
                <w:sz w:val="12"/>
                <w:szCs w:val="18"/>
              </w:rPr>
              <w:t>Especial</w:t>
            </w:r>
          </w:p>
        </w:tc>
        <w:tc>
          <w:tcPr>
            <w:tcW w:w="1275" w:type="dxa"/>
            <w:vMerge/>
            <w:vAlign w:val="center"/>
          </w:tcPr>
          <w:p w14:paraId="18702FF3" w14:textId="77777777" w:rsidR="00257AE1" w:rsidRPr="003A0931" w:rsidRDefault="00257AE1" w:rsidP="00943101">
            <w:pPr>
              <w:pStyle w:val="Prrafodelista"/>
              <w:ind w:left="3"/>
              <w:jc w:val="center"/>
              <w:rPr>
                <w:rFonts w:ascii="Montserrat" w:hAnsi="Montserrat"/>
                <w:color w:val="000000" w:themeColor="text1"/>
                <w:sz w:val="12"/>
                <w:szCs w:val="18"/>
              </w:rPr>
            </w:pPr>
          </w:p>
        </w:tc>
        <w:tc>
          <w:tcPr>
            <w:tcW w:w="993" w:type="dxa"/>
            <w:vMerge/>
            <w:vAlign w:val="center"/>
          </w:tcPr>
          <w:p w14:paraId="22EC3567" w14:textId="77777777" w:rsidR="00257AE1" w:rsidRPr="003A0931" w:rsidRDefault="00257AE1" w:rsidP="00943101">
            <w:pPr>
              <w:pStyle w:val="Prrafodelista"/>
              <w:ind w:left="360"/>
              <w:rPr>
                <w:rFonts w:ascii="Montserrat" w:hAnsi="Montserrat"/>
                <w:color w:val="000000" w:themeColor="text1"/>
                <w:sz w:val="12"/>
                <w:szCs w:val="18"/>
              </w:rPr>
            </w:pPr>
          </w:p>
        </w:tc>
        <w:tc>
          <w:tcPr>
            <w:tcW w:w="850" w:type="dxa"/>
            <w:vMerge/>
            <w:vAlign w:val="center"/>
          </w:tcPr>
          <w:p w14:paraId="5AC965C4" w14:textId="77777777" w:rsidR="00257AE1" w:rsidRPr="003A0931" w:rsidRDefault="00257AE1" w:rsidP="00943101">
            <w:pPr>
              <w:pStyle w:val="Prrafodelista"/>
              <w:ind w:left="360"/>
              <w:jc w:val="center"/>
              <w:rPr>
                <w:rFonts w:ascii="Montserrat" w:hAnsi="Montserrat"/>
                <w:color w:val="000000" w:themeColor="text1"/>
                <w:sz w:val="12"/>
                <w:szCs w:val="18"/>
              </w:rPr>
            </w:pPr>
          </w:p>
        </w:tc>
        <w:tc>
          <w:tcPr>
            <w:tcW w:w="753" w:type="dxa"/>
            <w:vMerge/>
            <w:vAlign w:val="center"/>
          </w:tcPr>
          <w:p w14:paraId="7B51F6A0" w14:textId="77777777" w:rsidR="00257AE1" w:rsidRPr="003A0931" w:rsidRDefault="00257AE1" w:rsidP="00943101">
            <w:pPr>
              <w:pStyle w:val="Prrafodelista"/>
              <w:ind w:left="360"/>
              <w:jc w:val="center"/>
              <w:rPr>
                <w:rFonts w:ascii="Montserrat" w:hAnsi="Montserrat"/>
                <w:color w:val="000000" w:themeColor="text1"/>
                <w:sz w:val="12"/>
                <w:szCs w:val="18"/>
              </w:rPr>
            </w:pPr>
          </w:p>
        </w:tc>
      </w:tr>
      <w:tr w:rsidR="00257AE1" w:rsidRPr="003A0931" w14:paraId="6FD2F06A" w14:textId="77777777" w:rsidTr="00943101">
        <w:trPr>
          <w:trHeight w:val="1181"/>
        </w:trPr>
        <w:tc>
          <w:tcPr>
            <w:tcW w:w="1042" w:type="dxa"/>
            <w:vMerge w:val="restart"/>
            <w:vAlign w:val="center"/>
          </w:tcPr>
          <w:p w14:paraId="5659EC4A" w14:textId="77777777" w:rsidR="00257AE1" w:rsidRPr="003A0931" w:rsidRDefault="00257AE1" w:rsidP="00943101">
            <w:pPr>
              <w:rPr>
                <w:rFonts w:ascii="Montserrat" w:hAnsi="Montserrat"/>
                <w:color w:val="000000" w:themeColor="text1"/>
                <w:sz w:val="12"/>
                <w:szCs w:val="18"/>
              </w:rPr>
            </w:pPr>
            <w:r w:rsidRPr="003A0931">
              <w:rPr>
                <w:rFonts w:ascii="Montserrat" w:hAnsi="Montserrat"/>
                <w:color w:val="000000" w:themeColor="text1"/>
                <w:sz w:val="12"/>
                <w:szCs w:val="18"/>
              </w:rPr>
              <w:t>Admisión Educación Media Superior</w:t>
            </w:r>
          </w:p>
        </w:tc>
        <w:tc>
          <w:tcPr>
            <w:tcW w:w="1633" w:type="dxa"/>
          </w:tcPr>
          <w:p w14:paraId="52CAC79F" w14:textId="77777777" w:rsidR="00257AE1" w:rsidRPr="003A0931" w:rsidRDefault="00257AE1" w:rsidP="00257AE1">
            <w:pPr>
              <w:pStyle w:val="Prrafodelista"/>
              <w:numPr>
                <w:ilvl w:val="0"/>
                <w:numId w:val="26"/>
              </w:numPr>
              <w:jc w:val="both"/>
              <w:rPr>
                <w:rFonts w:ascii="Montserrat" w:hAnsi="Montserrat"/>
                <w:color w:val="000000" w:themeColor="text1"/>
                <w:sz w:val="12"/>
                <w:szCs w:val="18"/>
              </w:rPr>
            </w:pPr>
            <w:r w:rsidRPr="003A0931">
              <w:rPr>
                <w:rFonts w:ascii="Montserrat" w:hAnsi="Montserrat"/>
                <w:color w:val="000000" w:themeColor="text1"/>
                <w:sz w:val="12"/>
                <w:szCs w:val="18"/>
              </w:rPr>
              <w:t>Instrumento de conocimientos del modelo educativo</w:t>
            </w:r>
          </w:p>
        </w:tc>
        <w:tc>
          <w:tcPr>
            <w:tcW w:w="1148" w:type="dxa"/>
            <w:vMerge w:val="restart"/>
            <w:vAlign w:val="center"/>
          </w:tcPr>
          <w:p w14:paraId="4858F873"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Docente y técnico docente</w:t>
            </w:r>
          </w:p>
          <w:p w14:paraId="18403DE1" w14:textId="77777777" w:rsidR="00257AE1" w:rsidRPr="003A0931" w:rsidRDefault="00257AE1" w:rsidP="00943101">
            <w:pPr>
              <w:pStyle w:val="Prrafodelista"/>
              <w:ind w:left="0"/>
              <w:jc w:val="center"/>
              <w:rPr>
                <w:rFonts w:ascii="Montserrat" w:hAnsi="Montserrat"/>
                <w:color w:val="000000" w:themeColor="text1"/>
                <w:sz w:val="12"/>
                <w:szCs w:val="18"/>
              </w:rPr>
            </w:pPr>
            <w:r w:rsidRPr="003A0931">
              <w:rPr>
                <w:rFonts w:ascii="Montserrat" w:hAnsi="Montserrat"/>
                <w:color w:val="000000" w:themeColor="text1"/>
                <w:sz w:val="12"/>
                <w:szCs w:val="18"/>
              </w:rPr>
              <w:t>Docente y técnico docente</w:t>
            </w:r>
          </w:p>
        </w:tc>
        <w:tc>
          <w:tcPr>
            <w:tcW w:w="1134" w:type="dxa"/>
            <w:vMerge w:val="restart"/>
            <w:vAlign w:val="center"/>
          </w:tcPr>
          <w:p w14:paraId="73929C01"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sz w:val="12"/>
                <w:szCs w:val="18"/>
              </w:rPr>
              <w:t>No aplica</w:t>
            </w:r>
          </w:p>
          <w:p w14:paraId="5A77C633" w14:textId="77777777" w:rsidR="00257AE1" w:rsidRPr="003A0931" w:rsidRDefault="00257AE1" w:rsidP="00943101">
            <w:pPr>
              <w:jc w:val="center"/>
              <w:rPr>
                <w:rFonts w:ascii="Montserrat" w:hAnsi="Montserrat"/>
                <w:color w:val="000000" w:themeColor="text1"/>
                <w:sz w:val="12"/>
                <w:szCs w:val="18"/>
              </w:rPr>
            </w:pPr>
          </w:p>
        </w:tc>
        <w:tc>
          <w:tcPr>
            <w:tcW w:w="1275" w:type="dxa"/>
            <w:vMerge w:val="restart"/>
            <w:vAlign w:val="center"/>
          </w:tcPr>
          <w:p w14:paraId="3FFB8BD6"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17 de abril</w:t>
            </w:r>
          </w:p>
        </w:tc>
        <w:tc>
          <w:tcPr>
            <w:tcW w:w="993" w:type="dxa"/>
            <w:vMerge w:val="restart"/>
            <w:vAlign w:val="center"/>
          </w:tcPr>
          <w:p w14:paraId="30306D81"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23 de abril</w:t>
            </w:r>
          </w:p>
        </w:tc>
        <w:tc>
          <w:tcPr>
            <w:tcW w:w="850" w:type="dxa"/>
            <w:vMerge w:val="restart"/>
            <w:vAlign w:val="center"/>
          </w:tcPr>
          <w:p w14:paraId="4CE5C2C2"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No aplica</w:t>
            </w:r>
          </w:p>
        </w:tc>
        <w:tc>
          <w:tcPr>
            <w:tcW w:w="753" w:type="dxa"/>
            <w:vMerge w:val="restart"/>
            <w:vAlign w:val="center"/>
          </w:tcPr>
          <w:p w14:paraId="256D5E9A"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23-24 de mayo de 2020</w:t>
            </w:r>
          </w:p>
        </w:tc>
      </w:tr>
      <w:tr w:rsidR="00257AE1" w:rsidRPr="003A0931" w14:paraId="74761929" w14:textId="77777777" w:rsidTr="00943101">
        <w:trPr>
          <w:trHeight w:val="1181"/>
        </w:trPr>
        <w:tc>
          <w:tcPr>
            <w:tcW w:w="1042" w:type="dxa"/>
            <w:vMerge/>
            <w:vAlign w:val="center"/>
          </w:tcPr>
          <w:p w14:paraId="0A5E14BD" w14:textId="77777777" w:rsidR="00257AE1" w:rsidRPr="003A0931" w:rsidRDefault="00257AE1" w:rsidP="00943101">
            <w:pPr>
              <w:rPr>
                <w:rFonts w:ascii="Montserrat" w:hAnsi="Montserrat"/>
                <w:color w:val="000000" w:themeColor="text1"/>
                <w:sz w:val="12"/>
                <w:szCs w:val="18"/>
              </w:rPr>
            </w:pPr>
          </w:p>
        </w:tc>
        <w:tc>
          <w:tcPr>
            <w:tcW w:w="1633" w:type="dxa"/>
          </w:tcPr>
          <w:p w14:paraId="564E3E72" w14:textId="77777777" w:rsidR="00257AE1" w:rsidRPr="003A0931" w:rsidRDefault="00257AE1" w:rsidP="00257AE1">
            <w:pPr>
              <w:pStyle w:val="Prrafodelista"/>
              <w:numPr>
                <w:ilvl w:val="0"/>
                <w:numId w:val="26"/>
              </w:numPr>
              <w:jc w:val="both"/>
              <w:rPr>
                <w:rFonts w:ascii="Montserrat" w:hAnsi="Montserrat"/>
                <w:color w:val="000000" w:themeColor="text1"/>
                <w:sz w:val="12"/>
                <w:szCs w:val="18"/>
              </w:rPr>
            </w:pPr>
            <w:r w:rsidRPr="003A0931">
              <w:rPr>
                <w:rFonts w:ascii="Montserrat" w:hAnsi="Montserrat"/>
                <w:color w:val="000000" w:themeColor="text1"/>
                <w:sz w:val="12"/>
                <w:szCs w:val="18"/>
              </w:rPr>
              <w:t>Instrumento de valoración de aptitudes y habilidades</w:t>
            </w:r>
          </w:p>
        </w:tc>
        <w:tc>
          <w:tcPr>
            <w:tcW w:w="1148" w:type="dxa"/>
            <w:vMerge/>
          </w:tcPr>
          <w:p w14:paraId="12BE8691" w14:textId="77777777" w:rsidR="00257AE1" w:rsidRPr="003A0931" w:rsidRDefault="00257AE1" w:rsidP="00943101">
            <w:pPr>
              <w:pStyle w:val="Prrafodelista"/>
              <w:ind w:left="0"/>
              <w:jc w:val="center"/>
              <w:rPr>
                <w:rFonts w:ascii="Montserrat" w:hAnsi="Montserrat"/>
                <w:color w:val="000000" w:themeColor="text1"/>
                <w:sz w:val="12"/>
                <w:szCs w:val="18"/>
              </w:rPr>
            </w:pPr>
          </w:p>
        </w:tc>
        <w:tc>
          <w:tcPr>
            <w:tcW w:w="1134" w:type="dxa"/>
            <w:vMerge/>
          </w:tcPr>
          <w:p w14:paraId="323D1269" w14:textId="77777777" w:rsidR="00257AE1" w:rsidRPr="003A0931" w:rsidRDefault="00257AE1" w:rsidP="00943101">
            <w:pPr>
              <w:jc w:val="center"/>
              <w:rPr>
                <w:rFonts w:ascii="Montserrat" w:hAnsi="Montserrat"/>
                <w:color w:val="000000" w:themeColor="text1"/>
                <w:sz w:val="12"/>
                <w:szCs w:val="18"/>
              </w:rPr>
            </w:pPr>
          </w:p>
        </w:tc>
        <w:tc>
          <w:tcPr>
            <w:tcW w:w="1275" w:type="dxa"/>
            <w:vMerge/>
            <w:vAlign w:val="center"/>
          </w:tcPr>
          <w:p w14:paraId="6BF826A6" w14:textId="77777777" w:rsidR="00257AE1" w:rsidRPr="003A0931" w:rsidRDefault="00257AE1" w:rsidP="00943101">
            <w:pPr>
              <w:jc w:val="center"/>
              <w:rPr>
                <w:rFonts w:ascii="Montserrat" w:hAnsi="Montserrat"/>
                <w:color w:val="000000" w:themeColor="text1"/>
                <w:sz w:val="12"/>
                <w:szCs w:val="18"/>
              </w:rPr>
            </w:pPr>
          </w:p>
        </w:tc>
        <w:tc>
          <w:tcPr>
            <w:tcW w:w="993" w:type="dxa"/>
            <w:vMerge/>
            <w:vAlign w:val="center"/>
          </w:tcPr>
          <w:p w14:paraId="29EFACB6" w14:textId="77777777" w:rsidR="00257AE1" w:rsidRPr="003A0931" w:rsidRDefault="00257AE1" w:rsidP="00943101">
            <w:pPr>
              <w:jc w:val="center"/>
              <w:rPr>
                <w:rFonts w:ascii="Montserrat" w:hAnsi="Montserrat"/>
                <w:color w:val="000000" w:themeColor="text1"/>
                <w:sz w:val="12"/>
                <w:szCs w:val="18"/>
              </w:rPr>
            </w:pPr>
          </w:p>
        </w:tc>
        <w:tc>
          <w:tcPr>
            <w:tcW w:w="850" w:type="dxa"/>
            <w:vMerge/>
          </w:tcPr>
          <w:p w14:paraId="6AC18613" w14:textId="77777777" w:rsidR="00257AE1" w:rsidRPr="003A0931" w:rsidRDefault="00257AE1" w:rsidP="00943101">
            <w:pPr>
              <w:jc w:val="center"/>
              <w:rPr>
                <w:rFonts w:ascii="Montserrat" w:hAnsi="Montserrat"/>
                <w:color w:val="000000" w:themeColor="text1"/>
                <w:sz w:val="12"/>
                <w:szCs w:val="18"/>
              </w:rPr>
            </w:pPr>
          </w:p>
        </w:tc>
        <w:tc>
          <w:tcPr>
            <w:tcW w:w="753" w:type="dxa"/>
            <w:vMerge/>
            <w:vAlign w:val="center"/>
          </w:tcPr>
          <w:p w14:paraId="1D417D71"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43836A86" w14:textId="77777777" w:rsidTr="00943101">
        <w:trPr>
          <w:trHeight w:val="64"/>
        </w:trPr>
        <w:tc>
          <w:tcPr>
            <w:tcW w:w="1042" w:type="dxa"/>
            <w:vMerge w:val="restart"/>
            <w:vAlign w:val="center"/>
          </w:tcPr>
          <w:p w14:paraId="71B0342D" w14:textId="77777777" w:rsidR="00257AE1" w:rsidRPr="003A0931" w:rsidRDefault="00257AE1" w:rsidP="00943101">
            <w:pPr>
              <w:rPr>
                <w:rFonts w:ascii="Montserrat" w:hAnsi="Montserrat"/>
                <w:color w:val="000000" w:themeColor="text1"/>
                <w:sz w:val="12"/>
                <w:szCs w:val="18"/>
              </w:rPr>
            </w:pPr>
            <w:r w:rsidRPr="003A0931">
              <w:rPr>
                <w:rFonts w:ascii="Montserrat" w:hAnsi="Montserrat"/>
                <w:color w:val="000000" w:themeColor="text1"/>
                <w:sz w:val="12"/>
                <w:szCs w:val="18"/>
              </w:rPr>
              <w:t>Promoción Vertical Educación Básica</w:t>
            </w:r>
          </w:p>
        </w:tc>
        <w:tc>
          <w:tcPr>
            <w:tcW w:w="1633" w:type="dxa"/>
            <w:vMerge w:val="restart"/>
            <w:vAlign w:val="center"/>
          </w:tcPr>
          <w:p w14:paraId="0FCE8CF9" w14:textId="77777777" w:rsidR="00257AE1" w:rsidRPr="003A0931" w:rsidRDefault="00257AE1" w:rsidP="00257AE1">
            <w:pPr>
              <w:pStyle w:val="Prrafodelista"/>
              <w:numPr>
                <w:ilvl w:val="0"/>
                <w:numId w:val="28"/>
              </w:numPr>
              <w:rPr>
                <w:rFonts w:ascii="Montserrat" w:hAnsi="Montserrat"/>
                <w:color w:val="000000" w:themeColor="text1"/>
                <w:sz w:val="12"/>
                <w:szCs w:val="18"/>
              </w:rPr>
            </w:pPr>
            <w:r w:rsidRPr="003A0931">
              <w:rPr>
                <w:rFonts w:ascii="Montserrat" w:hAnsi="Montserrat"/>
                <w:color w:val="000000" w:themeColor="text1"/>
                <w:sz w:val="12"/>
                <w:szCs w:val="18"/>
              </w:rPr>
              <w:t>Instrumento de valoración de conocimientos y aptitudes</w:t>
            </w:r>
          </w:p>
        </w:tc>
        <w:tc>
          <w:tcPr>
            <w:tcW w:w="1148" w:type="dxa"/>
            <w:vMerge w:val="restart"/>
          </w:tcPr>
          <w:p w14:paraId="0202F238"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Dirección</w:t>
            </w:r>
          </w:p>
        </w:tc>
        <w:tc>
          <w:tcPr>
            <w:tcW w:w="1134" w:type="dxa"/>
          </w:tcPr>
          <w:p w14:paraId="461305F1"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Inicial y preescolar</w:t>
            </w:r>
          </w:p>
        </w:tc>
        <w:tc>
          <w:tcPr>
            <w:tcW w:w="1275" w:type="dxa"/>
            <w:vMerge w:val="restart"/>
            <w:vAlign w:val="center"/>
          </w:tcPr>
          <w:p w14:paraId="62D7BFD9"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14 de abril</w:t>
            </w:r>
          </w:p>
        </w:tc>
        <w:tc>
          <w:tcPr>
            <w:tcW w:w="993" w:type="dxa"/>
            <w:vMerge w:val="restart"/>
            <w:vAlign w:val="center"/>
          </w:tcPr>
          <w:p w14:paraId="09E7DBC0"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15 de abril</w:t>
            </w:r>
          </w:p>
        </w:tc>
        <w:tc>
          <w:tcPr>
            <w:tcW w:w="850" w:type="dxa"/>
            <w:vMerge w:val="restart"/>
            <w:vAlign w:val="center"/>
          </w:tcPr>
          <w:p w14:paraId="1EE60827"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No aplica</w:t>
            </w:r>
          </w:p>
        </w:tc>
        <w:tc>
          <w:tcPr>
            <w:tcW w:w="753" w:type="dxa"/>
            <w:vMerge w:val="restart"/>
            <w:vAlign w:val="center"/>
          </w:tcPr>
          <w:p w14:paraId="79D38ADE"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16 y 17 de mayo de 2020</w:t>
            </w:r>
          </w:p>
        </w:tc>
      </w:tr>
      <w:tr w:rsidR="00257AE1" w:rsidRPr="003A0931" w14:paraId="6F503AB0" w14:textId="77777777" w:rsidTr="00943101">
        <w:trPr>
          <w:trHeight w:val="63"/>
        </w:trPr>
        <w:tc>
          <w:tcPr>
            <w:tcW w:w="1042" w:type="dxa"/>
            <w:vMerge/>
            <w:vAlign w:val="center"/>
          </w:tcPr>
          <w:p w14:paraId="239A6488" w14:textId="77777777" w:rsidR="00257AE1" w:rsidRPr="003A0931" w:rsidRDefault="00257AE1" w:rsidP="00943101">
            <w:pPr>
              <w:rPr>
                <w:rFonts w:ascii="Montserrat" w:hAnsi="Montserrat"/>
                <w:color w:val="000000" w:themeColor="text1"/>
                <w:sz w:val="12"/>
                <w:szCs w:val="18"/>
              </w:rPr>
            </w:pPr>
          </w:p>
        </w:tc>
        <w:tc>
          <w:tcPr>
            <w:tcW w:w="1633" w:type="dxa"/>
            <w:vMerge/>
            <w:vAlign w:val="center"/>
          </w:tcPr>
          <w:p w14:paraId="750F84AD" w14:textId="77777777" w:rsidR="00257AE1" w:rsidRPr="003A0931" w:rsidRDefault="00257AE1" w:rsidP="00257AE1">
            <w:pPr>
              <w:pStyle w:val="Prrafodelista"/>
              <w:numPr>
                <w:ilvl w:val="0"/>
                <w:numId w:val="28"/>
              </w:numPr>
              <w:rPr>
                <w:rFonts w:ascii="Montserrat" w:hAnsi="Montserrat"/>
                <w:color w:val="000000" w:themeColor="text1"/>
                <w:sz w:val="12"/>
                <w:szCs w:val="18"/>
              </w:rPr>
            </w:pPr>
          </w:p>
        </w:tc>
        <w:tc>
          <w:tcPr>
            <w:tcW w:w="1148" w:type="dxa"/>
            <w:vMerge/>
          </w:tcPr>
          <w:p w14:paraId="6F61E7CA" w14:textId="77777777" w:rsidR="00257AE1" w:rsidRPr="003A0931" w:rsidRDefault="00257AE1" w:rsidP="00943101">
            <w:pPr>
              <w:jc w:val="center"/>
              <w:rPr>
                <w:rFonts w:ascii="Montserrat" w:hAnsi="Montserrat"/>
                <w:color w:val="000000" w:themeColor="text1"/>
                <w:sz w:val="12"/>
                <w:szCs w:val="18"/>
              </w:rPr>
            </w:pPr>
          </w:p>
        </w:tc>
        <w:tc>
          <w:tcPr>
            <w:tcW w:w="1134" w:type="dxa"/>
          </w:tcPr>
          <w:p w14:paraId="1A0635D5"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Primaria</w:t>
            </w:r>
          </w:p>
        </w:tc>
        <w:tc>
          <w:tcPr>
            <w:tcW w:w="1275" w:type="dxa"/>
            <w:vMerge/>
            <w:vAlign w:val="center"/>
          </w:tcPr>
          <w:p w14:paraId="7B4BF32F" w14:textId="77777777" w:rsidR="00257AE1" w:rsidRPr="003A0931" w:rsidRDefault="00257AE1" w:rsidP="00943101">
            <w:pPr>
              <w:jc w:val="center"/>
              <w:rPr>
                <w:rFonts w:ascii="Montserrat" w:hAnsi="Montserrat"/>
                <w:color w:val="000000" w:themeColor="text1"/>
                <w:sz w:val="12"/>
                <w:szCs w:val="18"/>
              </w:rPr>
            </w:pPr>
          </w:p>
        </w:tc>
        <w:tc>
          <w:tcPr>
            <w:tcW w:w="993" w:type="dxa"/>
            <w:vMerge/>
            <w:vAlign w:val="center"/>
          </w:tcPr>
          <w:p w14:paraId="2BBD44DE" w14:textId="77777777" w:rsidR="00257AE1" w:rsidRPr="003A0931" w:rsidRDefault="00257AE1" w:rsidP="00943101">
            <w:pPr>
              <w:jc w:val="center"/>
              <w:rPr>
                <w:rFonts w:ascii="Montserrat" w:hAnsi="Montserrat"/>
                <w:color w:val="000000" w:themeColor="text1"/>
                <w:sz w:val="12"/>
                <w:szCs w:val="18"/>
              </w:rPr>
            </w:pPr>
          </w:p>
        </w:tc>
        <w:tc>
          <w:tcPr>
            <w:tcW w:w="850" w:type="dxa"/>
            <w:vMerge/>
          </w:tcPr>
          <w:p w14:paraId="1707B69E" w14:textId="77777777" w:rsidR="00257AE1" w:rsidRPr="003A0931" w:rsidRDefault="00257AE1" w:rsidP="00943101">
            <w:pPr>
              <w:jc w:val="center"/>
              <w:rPr>
                <w:rFonts w:ascii="Montserrat" w:hAnsi="Montserrat"/>
                <w:color w:val="000000" w:themeColor="text1"/>
                <w:sz w:val="12"/>
                <w:szCs w:val="18"/>
              </w:rPr>
            </w:pPr>
          </w:p>
        </w:tc>
        <w:tc>
          <w:tcPr>
            <w:tcW w:w="753" w:type="dxa"/>
            <w:vMerge/>
            <w:vAlign w:val="center"/>
          </w:tcPr>
          <w:p w14:paraId="1DF58732"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1D1E2C6C" w14:textId="77777777" w:rsidTr="00943101">
        <w:trPr>
          <w:trHeight w:val="63"/>
        </w:trPr>
        <w:tc>
          <w:tcPr>
            <w:tcW w:w="1042" w:type="dxa"/>
            <w:vMerge/>
            <w:vAlign w:val="center"/>
          </w:tcPr>
          <w:p w14:paraId="73E8749C" w14:textId="77777777" w:rsidR="00257AE1" w:rsidRPr="003A0931" w:rsidRDefault="00257AE1" w:rsidP="00943101">
            <w:pPr>
              <w:rPr>
                <w:rFonts w:ascii="Montserrat" w:hAnsi="Montserrat"/>
                <w:color w:val="000000" w:themeColor="text1"/>
                <w:sz w:val="12"/>
                <w:szCs w:val="18"/>
              </w:rPr>
            </w:pPr>
          </w:p>
        </w:tc>
        <w:tc>
          <w:tcPr>
            <w:tcW w:w="1633" w:type="dxa"/>
            <w:vMerge/>
            <w:vAlign w:val="center"/>
          </w:tcPr>
          <w:p w14:paraId="37CE7C7C" w14:textId="77777777" w:rsidR="00257AE1" w:rsidRPr="003A0931" w:rsidRDefault="00257AE1" w:rsidP="00257AE1">
            <w:pPr>
              <w:pStyle w:val="Prrafodelista"/>
              <w:numPr>
                <w:ilvl w:val="0"/>
                <w:numId w:val="28"/>
              </w:numPr>
              <w:rPr>
                <w:rFonts w:ascii="Montserrat" w:hAnsi="Montserrat"/>
                <w:color w:val="000000" w:themeColor="text1"/>
                <w:sz w:val="12"/>
                <w:szCs w:val="18"/>
              </w:rPr>
            </w:pPr>
          </w:p>
        </w:tc>
        <w:tc>
          <w:tcPr>
            <w:tcW w:w="1148" w:type="dxa"/>
            <w:vMerge/>
          </w:tcPr>
          <w:p w14:paraId="078A659C" w14:textId="77777777" w:rsidR="00257AE1" w:rsidRPr="003A0931" w:rsidRDefault="00257AE1" w:rsidP="00943101">
            <w:pPr>
              <w:jc w:val="center"/>
              <w:rPr>
                <w:rFonts w:ascii="Montserrat" w:hAnsi="Montserrat"/>
                <w:color w:val="000000" w:themeColor="text1"/>
                <w:sz w:val="12"/>
                <w:szCs w:val="18"/>
              </w:rPr>
            </w:pPr>
          </w:p>
        </w:tc>
        <w:tc>
          <w:tcPr>
            <w:tcW w:w="1134" w:type="dxa"/>
          </w:tcPr>
          <w:p w14:paraId="6368CCDD"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Secundaria</w:t>
            </w:r>
          </w:p>
        </w:tc>
        <w:tc>
          <w:tcPr>
            <w:tcW w:w="1275" w:type="dxa"/>
            <w:vMerge/>
            <w:vAlign w:val="center"/>
          </w:tcPr>
          <w:p w14:paraId="46882728" w14:textId="77777777" w:rsidR="00257AE1" w:rsidRPr="003A0931" w:rsidRDefault="00257AE1" w:rsidP="00943101">
            <w:pPr>
              <w:jc w:val="center"/>
              <w:rPr>
                <w:rFonts w:ascii="Montserrat" w:hAnsi="Montserrat"/>
                <w:color w:val="000000" w:themeColor="text1"/>
                <w:sz w:val="12"/>
                <w:szCs w:val="18"/>
              </w:rPr>
            </w:pPr>
          </w:p>
        </w:tc>
        <w:tc>
          <w:tcPr>
            <w:tcW w:w="993" w:type="dxa"/>
            <w:vMerge/>
            <w:vAlign w:val="center"/>
          </w:tcPr>
          <w:p w14:paraId="70530072" w14:textId="77777777" w:rsidR="00257AE1" w:rsidRPr="003A0931" w:rsidRDefault="00257AE1" w:rsidP="00943101">
            <w:pPr>
              <w:jc w:val="center"/>
              <w:rPr>
                <w:rFonts w:ascii="Montserrat" w:hAnsi="Montserrat"/>
                <w:color w:val="000000" w:themeColor="text1"/>
                <w:sz w:val="12"/>
                <w:szCs w:val="18"/>
              </w:rPr>
            </w:pPr>
          </w:p>
        </w:tc>
        <w:tc>
          <w:tcPr>
            <w:tcW w:w="850" w:type="dxa"/>
            <w:vMerge/>
          </w:tcPr>
          <w:p w14:paraId="3B450A3A" w14:textId="77777777" w:rsidR="00257AE1" w:rsidRPr="003A0931" w:rsidRDefault="00257AE1" w:rsidP="00943101">
            <w:pPr>
              <w:jc w:val="center"/>
              <w:rPr>
                <w:rFonts w:ascii="Montserrat" w:hAnsi="Montserrat"/>
                <w:color w:val="000000" w:themeColor="text1"/>
                <w:sz w:val="12"/>
                <w:szCs w:val="18"/>
              </w:rPr>
            </w:pPr>
          </w:p>
        </w:tc>
        <w:tc>
          <w:tcPr>
            <w:tcW w:w="753" w:type="dxa"/>
            <w:vMerge/>
            <w:vAlign w:val="center"/>
          </w:tcPr>
          <w:p w14:paraId="62A633CD"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62852E2B" w14:textId="77777777" w:rsidTr="00943101">
        <w:trPr>
          <w:trHeight w:val="63"/>
        </w:trPr>
        <w:tc>
          <w:tcPr>
            <w:tcW w:w="1042" w:type="dxa"/>
            <w:vMerge/>
            <w:vAlign w:val="center"/>
          </w:tcPr>
          <w:p w14:paraId="299AE2C2" w14:textId="77777777" w:rsidR="00257AE1" w:rsidRPr="003A0931" w:rsidRDefault="00257AE1" w:rsidP="00943101">
            <w:pPr>
              <w:rPr>
                <w:rFonts w:ascii="Montserrat" w:hAnsi="Montserrat"/>
                <w:color w:val="000000" w:themeColor="text1"/>
                <w:sz w:val="12"/>
                <w:szCs w:val="18"/>
              </w:rPr>
            </w:pPr>
          </w:p>
        </w:tc>
        <w:tc>
          <w:tcPr>
            <w:tcW w:w="1633" w:type="dxa"/>
            <w:vMerge/>
            <w:vAlign w:val="center"/>
          </w:tcPr>
          <w:p w14:paraId="35F9F6CE" w14:textId="77777777" w:rsidR="00257AE1" w:rsidRPr="003A0931" w:rsidRDefault="00257AE1" w:rsidP="00257AE1">
            <w:pPr>
              <w:pStyle w:val="Prrafodelista"/>
              <w:numPr>
                <w:ilvl w:val="0"/>
                <w:numId w:val="28"/>
              </w:numPr>
              <w:rPr>
                <w:rFonts w:ascii="Montserrat" w:hAnsi="Montserrat"/>
                <w:color w:val="000000" w:themeColor="text1"/>
                <w:sz w:val="12"/>
                <w:szCs w:val="18"/>
              </w:rPr>
            </w:pPr>
          </w:p>
        </w:tc>
        <w:tc>
          <w:tcPr>
            <w:tcW w:w="1148" w:type="dxa"/>
            <w:vMerge/>
          </w:tcPr>
          <w:p w14:paraId="517E1DDE" w14:textId="77777777" w:rsidR="00257AE1" w:rsidRPr="003A0931" w:rsidRDefault="00257AE1" w:rsidP="00943101">
            <w:pPr>
              <w:jc w:val="center"/>
              <w:rPr>
                <w:rFonts w:ascii="Montserrat" w:hAnsi="Montserrat"/>
                <w:color w:val="000000" w:themeColor="text1"/>
                <w:sz w:val="12"/>
                <w:szCs w:val="18"/>
              </w:rPr>
            </w:pPr>
          </w:p>
        </w:tc>
        <w:tc>
          <w:tcPr>
            <w:tcW w:w="1134" w:type="dxa"/>
          </w:tcPr>
          <w:p w14:paraId="6E4CB01A"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Especial</w:t>
            </w:r>
          </w:p>
        </w:tc>
        <w:tc>
          <w:tcPr>
            <w:tcW w:w="1275" w:type="dxa"/>
            <w:vMerge/>
            <w:vAlign w:val="center"/>
          </w:tcPr>
          <w:p w14:paraId="0F0CC936" w14:textId="77777777" w:rsidR="00257AE1" w:rsidRPr="003A0931" w:rsidRDefault="00257AE1" w:rsidP="00943101">
            <w:pPr>
              <w:jc w:val="center"/>
              <w:rPr>
                <w:rFonts w:ascii="Montserrat" w:hAnsi="Montserrat"/>
                <w:color w:val="000000" w:themeColor="text1"/>
                <w:sz w:val="12"/>
                <w:szCs w:val="18"/>
              </w:rPr>
            </w:pPr>
          </w:p>
        </w:tc>
        <w:tc>
          <w:tcPr>
            <w:tcW w:w="993" w:type="dxa"/>
            <w:vMerge/>
            <w:vAlign w:val="center"/>
          </w:tcPr>
          <w:p w14:paraId="788FE884" w14:textId="77777777" w:rsidR="00257AE1" w:rsidRPr="003A0931" w:rsidRDefault="00257AE1" w:rsidP="00943101">
            <w:pPr>
              <w:jc w:val="center"/>
              <w:rPr>
                <w:rFonts w:ascii="Montserrat" w:hAnsi="Montserrat"/>
                <w:color w:val="000000" w:themeColor="text1"/>
                <w:sz w:val="12"/>
                <w:szCs w:val="18"/>
              </w:rPr>
            </w:pPr>
          </w:p>
        </w:tc>
        <w:tc>
          <w:tcPr>
            <w:tcW w:w="850" w:type="dxa"/>
            <w:vMerge/>
          </w:tcPr>
          <w:p w14:paraId="43D8103B" w14:textId="77777777" w:rsidR="00257AE1" w:rsidRPr="003A0931" w:rsidRDefault="00257AE1" w:rsidP="00943101">
            <w:pPr>
              <w:jc w:val="center"/>
              <w:rPr>
                <w:rFonts w:ascii="Montserrat" w:hAnsi="Montserrat"/>
                <w:color w:val="000000" w:themeColor="text1"/>
                <w:sz w:val="12"/>
                <w:szCs w:val="18"/>
              </w:rPr>
            </w:pPr>
          </w:p>
        </w:tc>
        <w:tc>
          <w:tcPr>
            <w:tcW w:w="753" w:type="dxa"/>
            <w:vMerge/>
            <w:vAlign w:val="center"/>
          </w:tcPr>
          <w:p w14:paraId="52F38013"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5E961265" w14:textId="77777777" w:rsidTr="00943101">
        <w:trPr>
          <w:trHeight w:val="328"/>
        </w:trPr>
        <w:tc>
          <w:tcPr>
            <w:tcW w:w="1042" w:type="dxa"/>
            <w:vMerge/>
            <w:vAlign w:val="center"/>
          </w:tcPr>
          <w:p w14:paraId="2A491C96" w14:textId="77777777" w:rsidR="00257AE1" w:rsidRPr="003A0931" w:rsidRDefault="00257AE1" w:rsidP="00943101">
            <w:pPr>
              <w:rPr>
                <w:rFonts w:ascii="Montserrat" w:hAnsi="Montserrat"/>
                <w:color w:val="000000" w:themeColor="text1"/>
                <w:sz w:val="12"/>
                <w:szCs w:val="18"/>
              </w:rPr>
            </w:pPr>
          </w:p>
        </w:tc>
        <w:tc>
          <w:tcPr>
            <w:tcW w:w="1633" w:type="dxa"/>
            <w:vMerge/>
            <w:vAlign w:val="center"/>
          </w:tcPr>
          <w:p w14:paraId="51DA6EB9" w14:textId="77777777" w:rsidR="00257AE1" w:rsidRPr="003A0931" w:rsidRDefault="00257AE1" w:rsidP="00257AE1">
            <w:pPr>
              <w:pStyle w:val="Prrafodelista"/>
              <w:numPr>
                <w:ilvl w:val="0"/>
                <w:numId w:val="28"/>
              </w:numPr>
              <w:rPr>
                <w:rFonts w:ascii="Montserrat" w:hAnsi="Montserrat"/>
                <w:color w:val="000000" w:themeColor="text1"/>
                <w:sz w:val="12"/>
                <w:szCs w:val="18"/>
              </w:rPr>
            </w:pPr>
          </w:p>
        </w:tc>
        <w:tc>
          <w:tcPr>
            <w:tcW w:w="1148" w:type="dxa"/>
          </w:tcPr>
          <w:p w14:paraId="43D68CF1"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Supervisión</w:t>
            </w:r>
          </w:p>
        </w:tc>
        <w:tc>
          <w:tcPr>
            <w:tcW w:w="1134" w:type="dxa"/>
          </w:tcPr>
          <w:p w14:paraId="18E9DC4F"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Genérico para EB</w:t>
            </w:r>
          </w:p>
        </w:tc>
        <w:tc>
          <w:tcPr>
            <w:tcW w:w="1275" w:type="dxa"/>
            <w:vMerge/>
            <w:vAlign w:val="center"/>
          </w:tcPr>
          <w:p w14:paraId="5EB5859C" w14:textId="77777777" w:rsidR="00257AE1" w:rsidRPr="003A0931" w:rsidRDefault="00257AE1" w:rsidP="00943101">
            <w:pPr>
              <w:jc w:val="center"/>
              <w:rPr>
                <w:rFonts w:ascii="Montserrat" w:hAnsi="Montserrat"/>
                <w:color w:val="000000" w:themeColor="text1"/>
                <w:sz w:val="12"/>
                <w:szCs w:val="18"/>
              </w:rPr>
            </w:pPr>
          </w:p>
        </w:tc>
        <w:tc>
          <w:tcPr>
            <w:tcW w:w="993" w:type="dxa"/>
            <w:vMerge/>
            <w:vAlign w:val="center"/>
          </w:tcPr>
          <w:p w14:paraId="74D39360" w14:textId="77777777" w:rsidR="00257AE1" w:rsidRPr="003A0931" w:rsidRDefault="00257AE1" w:rsidP="00943101">
            <w:pPr>
              <w:jc w:val="center"/>
              <w:rPr>
                <w:rFonts w:ascii="Montserrat" w:hAnsi="Montserrat"/>
                <w:color w:val="000000" w:themeColor="text1"/>
                <w:sz w:val="12"/>
                <w:szCs w:val="18"/>
              </w:rPr>
            </w:pPr>
          </w:p>
        </w:tc>
        <w:tc>
          <w:tcPr>
            <w:tcW w:w="850" w:type="dxa"/>
            <w:vMerge/>
          </w:tcPr>
          <w:p w14:paraId="73C9C4AE" w14:textId="77777777" w:rsidR="00257AE1" w:rsidRPr="003A0931" w:rsidRDefault="00257AE1" w:rsidP="00943101">
            <w:pPr>
              <w:jc w:val="center"/>
              <w:rPr>
                <w:rFonts w:ascii="Montserrat" w:hAnsi="Montserrat"/>
                <w:color w:val="000000" w:themeColor="text1"/>
                <w:sz w:val="12"/>
                <w:szCs w:val="18"/>
              </w:rPr>
            </w:pPr>
          </w:p>
        </w:tc>
        <w:tc>
          <w:tcPr>
            <w:tcW w:w="753" w:type="dxa"/>
            <w:vMerge/>
            <w:vAlign w:val="center"/>
          </w:tcPr>
          <w:p w14:paraId="1E8B3C54"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3FA98AE1" w14:textId="77777777" w:rsidTr="00943101">
        <w:trPr>
          <w:trHeight w:val="265"/>
        </w:trPr>
        <w:tc>
          <w:tcPr>
            <w:tcW w:w="1042" w:type="dxa"/>
            <w:vMerge/>
            <w:vAlign w:val="center"/>
          </w:tcPr>
          <w:p w14:paraId="3E4C8927" w14:textId="77777777" w:rsidR="00257AE1" w:rsidRPr="003A0931" w:rsidRDefault="00257AE1" w:rsidP="00943101">
            <w:pPr>
              <w:rPr>
                <w:rFonts w:ascii="Montserrat" w:hAnsi="Montserrat"/>
                <w:color w:val="000000" w:themeColor="text1"/>
                <w:sz w:val="12"/>
                <w:szCs w:val="18"/>
              </w:rPr>
            </w:pPr>
          </w:p>
        </w:tc>
        <w:tc>
          <w:tcPr>
            <w:tcW w:w="1633" w:type="dxa"/>
            <w:vMerge w:val="restart"/>
            <w:vAlign w:val="center"/>
          </w:tcPr>
          <w:p w14:paraId="19367C8E" w14:textId="77777777" w:rsidR="00257AE1" w:rsidRPr="003A0931" w:rsidRDefault="00257AE1" w:rsidP="00257AE1">
            <w:pPr>
              <w:pStyle w:val="Prrafodelista"/>
              <w:numPr>
                <w:ilvl w:val="0"/>
                <w:numId w:val="28"/>
              </w:numPr>
              <w:rPr>
                <w:rFonts w:ascii="Montserrat" w:hAnsi="Montserrat"/>
                <w:color w:val="000000" w:themeColor="text1"/>
                <w:sz w:val="12"/>
                <w:szCs w:val="18"/>
              </w:rPr>
            </w:pPr>
            <w:r w:rsidRPr="003A0931">
              <w:rPr>
                <w:rFonts w:ascii="Montserrat" w:hAnsi="Montserrat"/>
                <w:color w:val="000000" w:themeColor="text1"/>
                <w:sz w:val="12"/>
                <w:szCs w:val="18"/>
              </w:rPr>
              <w:t>Cuestionario de habilidades directivas</w:t>
            </w:r>
          </w:p>
        </w:tc>
        <w:tc>
          <w:tcPr>
            <w:tcW w:w="1148" w:type="dxa"/>
          </w:tcPr>
          <w:p w14:paraId="5A550FD4"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Dirección</w:t>
            </w:r>
          </w:p>
        </w:tc>
        <w:tc>
          <w:tcPr>
            <w:tcW w:w="1134" w:type="dxa"/>
            <w:vMerge w:val="restart"/>
          </w:tcPr>
          <w:p w14:paraId="0C4D135B"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Genérico para EB</w:t>
            </w:r>
          </w:p>
        </w:tc>
        <w:tc>
          <w:tcPr>
            <w:tcW w:w="1275" w:type="dxa"/>
            <w:vMerge w:val="restart"/>
            <w:vAlign w:val="center"/>
          </w:tcPr>
          <w:p w14:paraId="03EC4DA6"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18 de marzo</w:t>
            </w:r>
          </w:p>
        </w:tc>
        <w:tc>
          <w:tcPr>
            <w:tcW w:w="993" w:type="dxa"/>
            <w:vMerge w:val="restart"/>
            <w:vAlign w:val="center"/>
          </w:tcPr>
          <w:p w14:paraId="1B6B86A4"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No aplica</w:t>
            </w:r>
          </w:p>
        </w:tc>
        <w:tc>
          <w:tcPr>
            <w:tcW w:w="850" w:type="dxa"/>
            <w:vMerge w:val="restart"/>
            <w:vAlign w:val="center"/>
          </w:tcPr>
          <w:p w14:paraId="0718F0F0"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20 de marzo</w:t>
            </w:r>
          </w:p>
        </w:tc>
        <w:tc>
          <w:tcPr>
            <w:tcW w:w="753" w:type="dxa"/>
            <w:vMerge w:val="restart"/>
            <w:vAlign w:val="center"/>
          </w:tcPr>
          <w:p w14:paraId="62DFD2DE"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20 de abril al 4 de mayo</w:t>
            </w:r>
          </w:p>
        </w:tc>
      </w:tr>
      <w:tr w:rsidR="00257AE1" w:rsidRPr="003A0931" w14:paraId="47F97648" w14:textId="77777777" w:rsidTr="00943101">
        <w:trPr>
          <w:trHeight w:val="265"/>
        </w:trPr>
        <w:tc>
          <w:tcPr>
            <w:tcW w:w="1042" w:type="dxa"/>
            <w:vMerge/>
            <w:vAlign w:val="center"/>
          </w:tcPr>
          <w:p w14:paraId="6641B9B8" w14:textId="77777777" w:rsidR="00257AE1" w:rsidRPr="003A0931" w:rsidRDefault="00257AE1" w:rsidP="00943101">
            <w:pPr>
              <w:rPr>
                <w:rFonts w:ascii="Montserrat" w:hAnsi="Montserrat"/>
                <w:color w:val="000000" w:themeColor="text1"/>
                <w:sz w:val="12"/>
                <w:szCs w:val="18"/>
              </w:rPr>
            </w:pPr>
          </w:p>
        </w:tc>
        <w:tc>
          <w:tcPr>
            <w:tcW w:w="1633" w:type="dxa"/>
            <w:vMerge/>
            <w:vAlign w:val="center"/>
          </w:tcPr>
          <w:p w14:paraId="027EBBD6" w14:textId="77777777" w:rsidR="00257AE1" w:rsidRPr="003A0931" w:rsidRDefault="00257AE1" w:rsidP="00257AE1">
            <w:pPr>
              <w:pStyle w:val="Prrafodelista"/>
              <w:numPr>
                <w:ilvl w:val="0"/>
                <w:numId w:val="28"/>
              </w:numPr>
              <w:rPr>
                <w:rFonts w:ascii="Montserrat" w:hAnsi="Montserrat"/>
                <w:color w:val="000000" w:themeColor="text1"/>
                <w:sz w:val="12"/>
                <w:szCs w:val="18"/>
              </w:rPr>
            </w:pPr>
          </w:p>
        </w:tc>
        <w:tc>
          <w:tcPr>
            <w:tcW w:w="1148" w:type="dxa"/>
          </w:tcPr>
          <w:p w14:paraId="52F8BB1C"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Supervisión</w:t>
            </w:r>
          </w:p>
        </w:tc>
        <w:tc>
          <w:tcPr>
            <w:tcW w:w="1134" w:type="dxa"/>
            <w:vMerge/>
          </w:tcPr>
          <w:p w14:paraId="2B2F0E1F" w14:textId="77777777" w:rsidR="00257AE1" w:rsidRPr="003A0931" w:rsidRDefault="00257AE1" w:rsidP="00943101">
            <w:pPr>
              <w:jc w:val="center"/>
              <w:rPr>
                <w:rFonts w:ascii="Montserrat" w:hAnsi="Montserrat"/>
                <w:color w:val="000000" w:themeColor="text1"/>
                <w:sz w:val="12"/>
                <w:szCs w:val="18"/>
              </w:rPr>
            </w:pPr>
          </w:p>
        </w:tc>
        <w:tc>
          <w:tcPr>
            <w:tcW w:w="1275" w:type="dxa"/>
            <w:vMerge/>
            <w:vAlign w:val="center"/>
          </w:tcPr>
          <w:p w14:paraId="473D89C9" w14:textId="77777777" w:rsidR="00257AE1" w:rsidRPr="003A0931" w:rsidRDefault="00257AE1" w:rsidP="00943101">
            <w:pPr>
              <w:jc w:val="center"/>
              <w:rPr>
                <w:rFonts w:ascii="Montserrat" w:hAnsi="Montserrat"/>
                <w:color w:val="000000" w:themeColor="text1"/>
                <w:sz w:val="12"/>
                <w:szCs w:val="18"/>
              </w:rPr>
            </w:pPr>
          </w:p>
        </w:tc>
        <w:tc>
          <w:tcPr>
            <w:tcW w:w="993" w:type="dxa"/>
            <w:vMerge/>
            <w:vAlign w:val="center"/>
          </w:tcPr>
          <w:p w14:paraId="1EDBCBA6" w14:textId="77777777" w:rsidR="00257AE1" w:rsidRPr="003A0931" w:rsidRDefault="00257AE1" w:rsidP="00943101">
            <w:pPr>
              <w:jc w:val="center"/>
              <w:rPr>
                <w:rFonts w:ascii="Montserrat" w:hAnsi="Montserrat"/>
                <w:color w:val="000000" w:themeColor="text1"/>
                <w:sz w:val="12"/>
                <w:szCs w:val="18"/>
              </w:rPr>
            </w:pPr>
          </w:p>
        </w:tc>
        <w:tc>
          <w:tcPr>
            <w:tcW w:w="850" w:type="dxa"/>
            <w:vMerge/>
            <w:vAlign w:val="center"/>
          </w:tcPr>
          <w:p w14:paraId="71205ACC" w14:textId="77777777" w:rsidR="00257AE1" w:rsidRPr="003A0931" w:rsidRDefault="00257AE1" w:rsidP="00943101">
            <w:pPr>
              <w:jc w:val="center"/>
              <w:rPr>
                <w:rFonts w:ascii="Montserrat" w:hAnsi="Montserrat"/>
                <w:color w:val="000000" w:themeColor="text1"/>
                <w:sz w:val="12"/>
                <w:szCs w:val="18"/>
              </w:rPr>
            </w:pPr>
          </w:p>
        </w:tc>
        <w:tc>
          <w:tcPr>
            <w:tcW w:w="753" w:type="dxa"/>
            <w:vMerge/>
            <w:vAlign w:val="center"/>
          </w:tcPr>
          <w:p w14:paraId="0148267F"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4A07E4C9" w14:textId="77777777" w:rsidTr="00943101">
        <w:trPr>
          <w:trHeight w:val="524"/>
        </w:trPr>
        <w:tc>
          <w:tcPr>
            <w:tcW w:w="1042" w:type="dxa"/>
            <w:vMerge/>
          </w:tcPr>
          <w:p w14:paraId="483B7F13" w14:textId="77777777" w:rsidR="00257AE1" w:rsidRPr="003A0931" w:rsidRDefault="00257AE1" w:rsidP="00943101">
            <w:pPr>
              <w:jc w:val="both"/>
              <w:rPr>
                <w:rFonts w:ascii="Montserrat" w:hAnsi="Montserrat"/>
                <w:color w:val="000000" w:themeColor="text1"/>
                <w:sz w:val="12"/>
                <w:szCs w:val="18"/>
              </w:rPr>
            </w:pPr>
          </w:p>
        </w:tc>
        <w:tc>
          <w:tcPr>
            <w:tcW w:w="1633" w:type="dxa"/>
            <w:vMerge w:val="restart"/>
            <w:vAlign w:val="center"/>
          </w:tcPr>
          <w:p w14:paraId="2D86D5D1" w14:textId="77777777" w:rsidR="00257AE1" w:rsidRPr="003A0931" w:rsidRDefault="00257AE1" w:rsidP="00257AE1">
            <w:pPr>
              <w:pStyle w:val="Prrafodelista"/>
              <w:numPr>
                <w:ilvl w:val="0"/>
                <w:numId w:val="28"/>
              </w:numPr>
              <w:rPr>
                <w:rFonts w:ascii="Montserrat" w:hAnsi="Montserrat"/>
                <w:color w:val="000000" w:themeColor="text1"/>
                <w:sz w:val="12"/>
                <w:szCs w:val="18"/>
              </w:rPr>
            </w:pPr>
            <w:r w:rsidRPr="003A0931">
              <w:rPr>
                <w:rFonts w:ascii="Montserrat" w:hAnsi="Montserrat"/>
                <w:color w:val="000000" w:themeColor="text1"/>
                <w:sz w:val="12"/>
                <w:szCs w:val="18"/>
              </w:rPr>
              <w:t>Encuesta de percepción sobre el trabajo directivo y aportaciones al colectivo escolar</w:t>
            </w:r>
          </w:p>
        </w:tc>
        <w:tc>
          <w:tcPr>
            <w:tcW w:w="1148" w:type="dxa"/>
            <w:vAlign w:val="center"/>
          </w:tcPr>
          <w:p w14:paraId="28C58B91"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Dirección</w:t>
            </w:r>
          </w:p>
        </w:tc>
        <w:tc>
          <w:tcPr>
            <w:tcW w:w="1134" w:type="dxa"/>
            <w:vMerge w:val="restart"/>
            <w:vAlign w:val="center"/>
          </w:tcPr>
          <w:p w14:paraId="3D880EF2"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Genérico para EB</w:t>
            </w:r>
          </w:p>
        </w:tc>
        <w:tc>
          <w:tcPr>
            <w:tcW w:w="1275" w:type="dxa"/>
            <w:vMerge w:val="restart"/>
            <w:vAlign w:val="center"/>
          </w:tcPr>
          <w:p w14:paraId="27B22884"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18 de marzo</w:t>
            </w:r>
          </w:p>
        </w:tc>
        <w:tc>
          <w:tcPr>
            <w:tcW w:w="993" w:type="dxa"/>
            <w:vMerge w:val="restart"/>
            <w:vAlign w:val="center"/>
          </w:tcPr>
          <w:p w14:paraId="78C9182E"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No aplica</w:t>
            </w:r>
          </w:p>
        </w:tc>
        <w:tc>
          <w:tcPr>
            <w:tcW w:w="850" w:type="dxa"/>
            <w:vMerge w:val="restart"/>
            <w:vAlign w:val="center"/>
          </w:tcPr>
          <w:p w14:paraId="55B1A0CF"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20 de marzo</w:t>
            </w:r>
          </w:p>
        </w:tc>
        <w:tc>
          <w:tcPr>
            <w:tcW w:w="753" w:type="dxa"/>
            <w:vMerge w:val="restart"/>
            <w:vAlign w:val="center"/>
          </w:tcPr>
          <w:p w14:paraId="1A730808"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20 de abril al 4 de mayo</w:t>
            </w:r>
          </w:p>
        </w:tc>
      </w:tr>
      <w:tr w:rsidR="00257AE1" w:rsidRPr="003A0931" w14:paraId="5F27CB69" w14:textId="77777777" w:rsidTr="00943101">
        <w:trPr>
          <w:trHeight w:val="524"/>
        </w:trPr>
        <w:tc>
          <w:tcPr>
            <w:tcW w:w="1042" w:type="dxa"/>
            <w:vMerge/>
          </w:tcPr>
          <w:p w14:paraId="2BE0D09B" w14:textId="77777777" w:rsidR="00257AE1" w:rsidRPr="003A0931" w:rsidRDefault="00257AE1" w:rsidP="00943101">
            <w:pPr>
              <w:jc w:val="both"/>
              <w:rPr>
                <w:rFonts w:ascii="Montserrat" w:hAnsi="Montserrat"/>
                <w:color w:val="000000" w:themeColor="text1"/>
                <w:sz w:val="12"/>
                <w:szCs w:val="18"/>
              </w:rPr>
            </w:pPr>
          </w:p>
        </w:tc>
        <w:tc>
          <w:tcPr>
            <w:tcW w:w="1633" w:type="dxa"/>
            <w:vMerge/>
            <w:vAlign w:val="center"/>
          </w:tcPr>
          <w:p w14:paraId="6AAF9F20" w14:textId="77777777" w:rsidR="00257AE1" w:rsidRPr="003A0931" w:rsidRDefault="00257AE1" w:rsidP="00257AE1">
            <w:pPr>
              <w:pStyle w:val="Prrafodelista"/>
              <w:numPr>
                <w:ilvl w:val="0"/>
                <w:numId w:val="28"/>
              </w:numPr>
              <w:rPr>
                <w:rFonts w:ascii="Montserrat" w:hAnsi="Montserrat"/>
                <w:color w:val="000000" w:themeColor="text1"/>
                <w:sz w:val="12"/>
                <w:szCs w:val="18"/>
              </w:rPr>
            </w:pPr>
          </w:p>
        </w:tc>
        <w:tc>
          <w:tcPr>
            <w:tcW w:w="1148" w:type="dxa"/>
            <w:vAlign w:val="center"/>
          </w:tcPr>
          <w:p w14:paraId="6E788024"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Supervisión</w:t>
            </w:r>
          </w:p>
        </w:tc>
        <w:tc>
          <w:tcPr>
            <w:tcW w:w="1134" w:type="dxa"/>
            <w:vMerge/>
          </w:tcPr>
          <w:p w14:paraId="1FD8C60A" w14:textId="77777777" w:rsidR="00257AE1" w:rsidRPr="003A0931" w:rsidRDefault="00257AE1" w:rsidP="00943101">
            <w:pPr>
              <w:jc w:val="center"/>
              <w:rPr>
                <w:rFonts w:ascii="Montserrat" w:hAnsi="Montserrat"/>
                <w:color w:val="000000" w:themeColor="text1"/>
                <w:sz w:val="12"/>
                <w:szCs w:val="18"/>
              </w:rPr>
            </w:pPr>
          </w:p>
        </w:tc>
        <w:tc>
          <w:tcPr>
            <w:tcW w:w="1275" w:type="dxa"/>
            <w:vMerge/>
            <w:vAlign w:val="center"/>
          </w:tcPr>
          <w:p w14:paraId="5A3222E8" w14:textId="77777777" w:rsidR="00257AE1" w:rsidRPr="003A0931" w:rsidRDefault="00257AE1" w:rsidP="00943101">
            <w:pPr>
              <w:jc w:val="center"/>
              <w:rPr>
                <w:rFonts w:ascii="Montserrat" w:hAnsi="Montserrat"/>
                <w:color w:val="000000" w:themeColor="text1"/>
                <w:sz w:val="12"/>
                <w:szCs w:val="18"/>
              </w:rPr>
            </w:pPr>
          </w:p>
        </w:tc>
        <w:tc>
          <w:tcPr>
            <w:tcW w:w="993" w:type="dxa"/>
            <w:vMerge/>
            <w:vAlign w:val="center"/>
          </w:tcPr>
          <w:p w14:paraId="5071FDBD" w14:textId="77777777" w:rsidR="00257AE1" w:rsidRPr="003A0931" w:rsidRDefault="00257AE1" w:rsidP="00943101">
            <w:pPr>
              <w:jc w:val="center"/>
              <w:rPr>
                <w:rFonts w:ascii="Montserrat" w:hAnsi="Montserrat"/>
                <w:color w:val="000000" w:themeColor="text1"/>
                <w:sz w:val="12"/>
                <w:szCs w:val="18"/>
              </w:rPr>
            </w:pPr>
          </w:p>
        </w:tc>
        <w:tc>
          <w:tcPr>
            <w:tcW w:w="850" w:type="dxa"/>
            <w:vMerge/>
            <w:vAlign w:val="center"/>
          </w:tcPr>
          <w:p w14:paraId="4020253C" w14:textId="77777777" w:rsidR="00257AE1" w:rsidRPr="003A0931" w:rsidRDefault="00257AE1" w:rsidP="00943101">
            <w:pPr>
              <w:jc w:val="center"/>
              <w:rPr>
                <w:rFonts w:ascii="Montserrat" w:hAnsi="Montserrat"/>
                <w:color w:val="000000" w:themeColor="text1"/>
                <w:sz w:val="12"/>
                <w:szCs w:val="18"/>
              </w:rPr>
            </w:pPr>
          </w:p>
        </w:tc>
        <w:tc>
          <w:tcPr>
            <w:tcW w:w="753" w:type="dxa"/>
            <w:vMerge/>
            <w:vAlign w:val="center"/>
          </w:tcPr>
          <w:p w14:paraId="2C414604"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69CF694E" w14:textId="77777777" w:rsidTr="00943101">
        <w:trPr>
          <w:trHeight w:val="198"/>
        </w:trPr>
        <w:tc>
          <w:tcPr>
            <w:tcW w:w="1042" w:type="dxa"/>
            <w:vMerge w:val="restart"/>
            <w:vAlign w:val="center"/>
          </w:tcPr>
          <w:p w14:paraId="14B371AF" w14:textId="77777777" w:rsidR="00257AE1" w:rsidRPr="003A0931" w:rsidRDefault="00257AE1" w:rsidP="00943101">
            <w:pPr>
              <w:rPr>
                <w:rFonts w:ascii="Montserrat" w:hAnsi="Montserrat"/>
                <w:color w:val="000000" w:themeColor="text1"/>
                <w:sz w:val="12"/>
                <w:szCs w:val="18"/>
              </w:rPr>
            </w:pPr>
            <w:r w:rsidRPr="003A0931">
              <w:rPr>
                <w:rFonts w:ascii="Montserrat" w:hAnsi="Montserrat"/>
                <w:color w:val="000000" w:themeColor="text1"/>
                <w:sz w:val="12"/>
                <w:szCs w:val="18"/>
              </w:rPr>
              <w:t>Promoción Vertical Educación Media Superior</w:t>
            </w:r>
          </w:p>
          <w:p w14:paraId="431D07B0" w14:textId="77777777" w:rsidR="00257AE1" w:rsidRPr="003A0931" w:rsidRDefault="00257AE1" w:rsidP="00943101">
            <w:pPr>
              <w:rPr>
                <w:rFonts w:ascii="Montserrat" w:hAnsi="Montserrat"/>
                <w:color w:val="000000" w:themeColor="text1"/>
                <w:sz w:val="12"/>
                <w:szCs w:val="18"/>
              </w:rPr>
            </w:pPr>
          </w:p>
        </w:tc>
        <w:tc>
          <w:tcPr>
            <w:tcW w:w="1633" w:type="dxa"/>
            <w:vMerge w:val="restart"/>
            <w:shd w:val="clear" w:color="auto" w:fill="FFFFFF" w:themeFill="background1"/>
            <w:vAlign w:val="center"/>
          </w:tcPr>
          <w:p w14:paraId="4BBCBEDB" w14:textId="77777777" w:rsidR="00257AE1" w:rsidRPr="003A0931" w:rsidRDefault="00257AE1" w:rsidP="00257AE1">
            <w:pPr>
              <w:pStyle w:val="Prrafodelista"/>
              <w:numPr>
                <w:ilvl w:val="0"/>
                <w:numId w:val="27"/>
              </w:numPr>
              <w:jc w:val="both"/>
              <w:rPr>
                <w:rFonts w:ascii="Montserrat" w:hAnsi="Montserrat"/>
                <w:color w:val="000000" w:themeColor="text1"/>
                <w:sz w:val="12"/>
                <w:szCs w:val="18"/>
              </w:rPr>
            </w:pPr>
            <w:r w:rsidRPr="003A0931">
              <w:rPr>
                <w:rFonts w:ascii="Montserrat" w:hAnsi="Montserrat"/>
                <w:color w:val="000000" w:themeColor="text1"/>
                <w:sz w:val="12"/>
                <w:szCs w:val="18"/>
              </w:rPr>
              <w:t>Encuesta a la comunidad escolar (incluye exposición de motivos)</w:t>
            </w:r>
          </w:p>
        </w:tc>
        <w:tc>
          <w:tcPr>
            <w:tcW w:w="1148" w:type="dxa"/>
            <w:shd w:val="clear" w:color="auto" w:fill="FFFFFF" w:themeFill="background1"/>
          </w:tcPr>
          <w:p w14:paraId="22F2C22F"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Director</w:t>
            </w:r>
          </w:p>
        </w:tc>
        <w:tc>
          <w:tcPr>
            <w:tcW w:w="1134" w:type="dxa"/>
            <w:vMerge w:val="restart"/>
            <w:shd w:val="clear" w:color="auto" w:fill="FFFFFF" w:themeFill="background1"/>
            <w:vAlign w:val="center"/>
          </w:tcPr>
          <w:p w14:paraId="56104AC2"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sz w:val="12"/>
                <w:szCs w:val="18"/>
              </w:rPr>
              <w:t>No aplica</w:t>
            </w:r>
          </w:p>
        </w:tc>
        <w:tc>
          <w:tcPr>
            <w:tcW w:w="1275" w:type="dxa"/>
            <w:vMerge w:val="restart"/>
            <w:shd w:val="clear" w:color="auto" w:fill="FFFFFF" w:themeFill="background1"/>
            <w:vAlign w:val="center"/>
          </w:tcPr>
          <w:p w14:paraId="4A10CB78"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12 de febrero</w:t>
            </w:r>
          </w:p>
        </w:tc>
        <w:tc>
          <w:tcPr>
            <w:tcW w:w="993" w:type="dxa"/>
            <w:vMerge w:val="restart"/>
            <w:shd w:val="clear" w:color="auto" w:fill="FFFFFF" w:themeFill="background1"/>
            <w:vAlign w:val="center"/>
          </w:tcPr>
          <w:p w14:paraId="015A9004"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No aplica</w:t>
            </w:r>
          </w:p>
        </w:tc>
        <w:tc>
          <w:tcPr>
            <w:tcW w:w="850" w:type="dxa"/>
            <w:vMerge w:val="restart"/>
            <w:shd w:val="clear" w:color="auto" w:fill="FFFFFF" w:themeFill="background1"/>
            <w:vAlign w:val="center"/>
          </w:tcPr>
          <w:p w14:paraId="0A539FA1"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17 de febrero</w:t>
            </w:r>
          </w:p>
        </w:tc>
        <w:tc>
          <w:tcPr>
            <w:tcW w:w="753" w:type="dxa"/>
            <w:vMerge w:val="restart"/>
            <w:shd w:val="clear" w:color="auto" w:fill="FFFFFF" w:themeFill="background1"/>
            <w:vAlign w:val="center"/>
          </w:tcPr>
          <w:p w14:paraId="451FA37A"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16 de marzo al 17 de abril</w:t>
            </w:r>
          </w:p>
        </w:tc>
      </w:tr>
      <w:tr w:rsidR="00257AE1" w:rsidRPr="003A0931" w14:paraId="4585490C" w14:textId="77777777" w:rsidTr="00943101">
        <w:trPr>
          <w:trHeight w:val="195"/>
        </w:trPr>
        <w:tc>
          <w:tcPr>
            <w:tcW w:w="1042" w:type="dxa"/>
            <w:vMerge/>
            <w:vAlign w:val="center"/>
          </w:tcPr>
          <w:p w14:paraId="5507BFBC" w14:textId="77777777" w:rsidR="00257AE1" w:rsidRPr="003A0931" w:rsidRDefault="00257AE1" w:rsidP="00943101">
            <w:pPr>
              <w:rPr>
                <w:rFonts w:ascii="Montserrat" w:hAnsi="Montserrat"/>
                <w:color w:val="000000" w:themeColor="text1"/>
                <w:sz w:val="12"/>
                <w:szCs w:val="18"/>
              </w:rPr>
            </w:pPr>
          </w:p>
        </w:tc>
        <w:tc>
          <w:tcPr>
            <w:tcW w:w="1633" w:type="dxa"/>
            <w:vMerge/>
            <w:shd w:val="clear" w:color="auto" w:fill="FFFFFF" w:themeFill="background1"/>
          </w:tcPr>
          <w:p w14:paraId="25536671" w14:textId="77777777" w:rsidR="00257AE1" w:rsidRPr="003A0931" w:rsidRDefault="00257AE1" w:rsidP="00257AE1">
            <w:pPr>
              <w:pStyle w:val="Prrafodelista"/>
              <w:numPr>
                <w:ilvl w:val="0"/>
                <w:numId w:val="27"/>
              </w:numPr>
              <w:jc w:val="both"/>
              <w:rPr>
                <w:rFonts w:ascii="Montserrat" w:hAnsi="Montserrat"/>
                <w:color w:val="000000" w:themeColor="text1"/>
                <w:sz w:val="12"/>
                <w:szCs w:val="18"/>
              </w:rPr>
            </w:pPr>
          </w:p>
        </w:tc>
        <w:tc>
          <w:tcPr>
            <w:tcW w:w="1148" w:type="dxa"/>
            <w:shd w:val="clear" w:color="auto" w:fill="FFFFFF" w:themeFill="background1"/>
          </w:tcPr>
          <w:p w14:paraId="0B8DBA0C"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Subdirector Académico</w:t>
            </w:r>
          </w:p>
        </w:tc>
        <w:tc>
          <w:tcPr>
            <w:tcW w:w="1134" w:type="dxa"/>
            <w:vMerge/>
            <w:shd w:val="clear" w:color="auto" w:fill="FFFFFF" w:themeFill="background1"/>
          </w:tcPr>
          <w:p w14:paraId="57270C4A" w14:textId="77777777" w:rsidR="00257AE1" w:rsidRPr="003A0931" w:rsidRDefault="00257AE1" w:rsidP="00943101">
            <w:pPr>
              <w:jc w:val="center"/>
              <w:rPr>
                <w:rFonts w:ascii="Montserrat" w:hAnsi="Montserrat"/>
                <w:color w:val="000000" w:themeColor="text1"/>
                <w:sz w:val="12"/>
                <w:szCs w:val="18"/>
              </w:rPr>
            </w:pPr>
          </w:p>
        </w:tc>
        <w:tc>
          <w:tcPr>
            <w:tcW w:w="1275" w:type="dxa"/>
            <w:vMerge/>
            <w:shd w:val="clear" w:color="auto" w:fill="FFFFFF" w:themeFill="background1"/>
            <w:vAlign w:val="center"/>
          </w:tcPr>
          <w:p w14:paraId="100F59FD" w14:textId="77777777" w:rsidR="00257AE1" w:rsidRPr="003A0931" w:rsidRDefault="00257AE1" w:rsidP="00943101">
            <w:pPr>
              <w:jc w:val="center"/>
              <w:rPr>
                <w:rFonts w:ascii="Montserrat" w:hAnsi="Montserrat"/>
                <w:color w:val="000000" w:themeColor="text1"/>
                <w:sz w:val="12"/>
                <w:szCs w:val="18"/>
              </w:rPr>
            </w:pPr>
          </w:p>
        </w:tc>
        <w:tc>
          <w:tcPr>
            <w:tcW w:w="993" w:type="dxa"/>
            <w:vMerge/>
            <w:shd w:val="clear" w:color="auto" w:fill="FFFFFF" w:themeFill="background1"/>
            <w:vAlign w:val="center"/>
          </w:tcPr>
          <w:p w14:paraId="37FBEFFD" w14:textId="77777777" w:rsidR="00257AE1" w:rsidRPr="003A0931" w:rsidRDefault="00257AE1" w:rsidP="00943101">
            <w:pPr>
              <w:jc w:val="center"/>
              <w:rPr>
                <w:rFonts w:ascii="Montserrat" w:hAnsi="Montserrat"/>
                <w:color w:val="000000" w:themeColor="text1"/>
                <w:sz w:val="12"/>
                <w:szCs w:val="18"/>
              </w:rPr>
            </w:pPr>
          </w:p>
        </w:tc>
        <w:tc>
          <w:tcPr>
            <w:tcW w:w="850" w:type="dxa"/>
            <w:vMerge/>
            <w:shd w:val="clear" w:color="auto" w:fill="FFFFFF" w:themeFill="background1"/>
          </w:tcPr>
          <w:p w14:paraId="573295C6" w14:textId="77777777" w:rsidR="00257AE1" w:rsidRPr="003A0931" w:rsidRDefault="00257AE1" w:rsidP="00943101">
            <w:pPr>
              <w:jc w:val="center"/>
              <w:rPr>
                <w:rFonts w:ascii="Montserrat" w:hAnsi="Montserrat"/>
                <w:color w:val="000000" w:themeColor="text1"/>
                <w:sz w:val="12"/>
                <w:szCs w:val="18"/>
              </w:rPr>
            </w:pPr>
          </w:p>
        </w:tc>
        <w:tc>
          <w:tcPr>
            <w:tcW w:w="753" w:type="dxa"/>
            <w:vMerge/>
            <w:shd w:val="clear" w:color="auto" w:fill="FFFFFF" w:themeFill="background1"/>
            <w:vAlign w:val="center"/>
          </w:tcPr>
          <w:p w14:paraId="4AA8B71A"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285B4FC2" w14:textId="77777777" w:rsidTr="00943101">
        <w:trPr>
          <w:trHeight w:val="195"/>
        </w:trPr>
        <w:tc>
          <w:tcPr>
            <w:tcW w:w="1042" w:type="dxa"/>
            <w:vMerge/>
            <w:vAlign w:val="center"/>
          </w:tcPr>
          <w:p w14:paraId="25501AB7" w14:textId="77777777" w:rsidR="00257AE1" w:rsidRPr="003A0931" w:rsidRDefault="00257AE1" w:rsidP="00943101">
            <w:pPr>
              <w:rPr>
                <w:rFonts w:ascii="Montserrat" w:hAnsi="Montserrat"/>
                <w:color w:val="000000" w:themeColor="text1"/>
                <w:sz w:val="12"/>
                <w:szCs w:val="18"/>
              </w:rPr>
            </w:pPr>
          </w:p>
        </w:tc>
        <w:tc>
          <w:tcPr>
            <w:tcW w:w="1633" w:type="dxa"/>
            <w:vMerge/>
            <w:shd w:val="clear" w:color="auto" w:fill="FFFFFF" w:themeFill="background1"/>
          </w:tcPr>
          <w:p w14:paraId="0D1DB1A8" w14:textId="77777777" w:rsidR="00257AE1" w:rsidRPr="003A0931" w:rsidRDefault="00257AE1" w:rsidP="00257AE1">
            <w:pPr>
              <w:pStyle w:val="Prrafodelista"/>
              <w:numPr>
                <w:ilvl w:val="0"/>
                <w:numId w:val="27"/>
              </w:numPr>
              <w:jc w:val="both"/>
              <w:rPr>
                <w:rFonts w:ascii="Montserrat" w:hAnsi="Montserrat"/>
                <w:color w:val="000000" w:themeColor="text1"/>
                <w:sz w:val="12"/>
                <w:szCs w:val="18"/>
              </w:rPr>
            </w:pPr>
          </w:p>
        </w:tc>
        <w:tc>
          <w:tcPr>
            <w:tcW w:w="1148" w:type="dxa"/>
            <w:shd w:val="clear" w:color="auto" w:fill="FFFFFF" w:themeFill="background1"/>
          </w:tcPr>
          <w:p w14:paraId="47351EF9"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Jefe de Departamento Académico</w:t>
            </w:r>
          </w:p>
        </w:tc>
        <w:tc>
          <w:tcPr>
            <w:tcW w:w="1134" w:type="dxa"/>
            <w:vMerge/>
            <w:shd w:val="clear" w:color="auto" w:fill="FFFFFF" w:themeFill="background1"/>
          </w:tcPr>
          <w:p w14:paraId="5BF1FEFC" w14:textId="77777777" w:rsidR="00257AE1" w:rsidRPr="003A0931" w:rsidRDefault="00257AE1" w:rsidP="00943101">
            <w:pPr>
              <w:jc w:val="center"/>
              <w:rPr>
                <w:rFonts w:ascii="Montserrat" w:hAnsi="Montserrat"/>
                <w:color w:val="000000" w:themeColor="text1"/>
                <w:sz w:val="12"/>
                <w:szCs w:val="18"/>
              </w:rPr>
            </w:pPr>
          </w:p>
        </w:tc>
        <w:tc>
          <w:tcPr>
            <w:tcW w:w="1275" w:type="dxa"/>
            <w:vMerge/>
            <w:shd w:val="clear" w:color="auto" w:fill="FFFFFF" w:themeFill="background1"/>
            <w:vAlign w:val="center"/>
          </w:tcPr>
          <w:p w14:paraId="6DD00327" w14:textId="77777777" w:rsidR="00257AE1" w:rsidRPr="003A0931" w:rsidRDefault="00257AE1" w:rsidP="00943101">
            <w:pPr>
              <w:jc w:val="center"/>
              <w:rPr>
                <w:rFonts w:ascii="Montserrat" w:hAnsi="Montserrat"/>
                <w:color w:val="000000" w:themeColor="text1"/>
                <w:sz w:val="12"/>
                <w:szCs w:val="18"/>
              </w:rPr>
            </w:pPr>
          </w:p>
        </w:tc>
        <w:tc>
          <w:tcPr>
            <w:tcW w:w="993" w:type="dxa"/>
            <w:vMerge/>
            <w:shd w:val="clear" w:color="auto" w:fill="FFFFFF" w:themeFill="background1"/>
            <w:vAlign w:val="center"/>
          </w:tcPr>
          <w:p w14:paraId="6015E7CD" w14:textId="77777777" w:rsidR="00257AE1" w:rsidRPr="003A0931" w:rsidRDefault="00257AE1" w:rsidP="00943101">
            <w:pPr>
              <w:jc w:val="center"/>
              <w:rPr>
                <w:rFonts w:ascii="Montserrat" w:hAnsi="Montserrat"/>
                <w:color w:val="000000" w:themeColor="text1"/>
                <w:sz w:val="12"/>
                <w:szCs w:val="18"/>
              </w:rPr>
            </w:pPr>
          </w:p>
        </w:tc>
        <w:tc>
          <w:tcPr>
            <w:tcW w:w="850" w:type="dxa"/>
            <w:vMerge/>
            <w:shd w:val="clear" w:color="auto" w:fill="FFFFFF" w:themeFill="background1"/>
          </w:tcPr>
          <w:p w14:paraId="436A8E65" w14:textId="77777777" w:rsidR="00257AE1" w:rsidRPr="003A0931" w:rsidRDefault="00257AE1" w:rsidP="00943101">
            <w:pPr>
              <w:jc w:val="center"/>
              <w:rPr>
                <w:rFonts w:ascii="Montserrat" w:hAnsi="Montserrat"/>
                <w:color w:val="000000" w:themeColor="text1"/>
                <w:sz w:val="12"/>
                <w:szCs w:val="18"/>
              </w:rPr>
            </w:pPr>
          </w:p>
        </w:tc>
        <w:tc>
          <w:tcPr>
            <w:tcW w:w="753" w:type="dxa"/>
            <w:vMerge/>
            <w:shd w:val="clear" w:color="auto" w:fill="FFFFFF" w:themeFill="background1"/>
            <w:vAlign w:val="center"/>
          </w:tcPr>
          <w:p w14:paraId="69E59A3F"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3AED239F" w14:textId="77777777" w:rsidTr="00943101">
        <w:trPr>
          <w:trHeight w:val="195"/>
        </w:trPr>
        <w:tc>
          <w:tcPr>
            <w:tcW w:w="1042" w:type="dxa"/>
            <w:vMerge/>
            <w:vAlign w:val="center"/>
          </w:tcPr>
          <w:p w14:paraId="520F9C65" w14:textId="77777777" w:rsidR="00257AE1" w:rsidRPr="003A0931" w:rsidRDefault="00257AE1" w:rsidP="00943101">
            <w:pPr>
              <w:rPr>
                <w:rFonts w:ascii="Montserrat" w:hAnsi="Montserrat"/>
                <w:color w:val="000000" w:themeColor="text1"/>
                <w:sz w:val="12"/>
                <w:szCs w:val="18"/>
              </w:rPr>
            </w:pPr>
          </w:p>
        </w:tc>
        <w:tc>
          <w:tcPr>
            <w:tcW w:w="1633" w:type="dxa"/>
            <w:vMerge/>
            <w:shd w:val="clear" w:color="auto" w:fill="FFFFFF" w:themeFill="background1"/>
          </w:tcPr>
          <w:p w14:paraId="3BEF9D24" w14:textId="77777777" w:rsidR="00257AE1" w:rsidRPr="003A0931" w:rsidRDefault="00257AE1" w:rsidP="00257AE1">
            <w:pPr>
              <w:pStyle w:val="Prrafodelista"/>
              <w:numPr>
                <w:ilvl w:val="0"/>
                <w:numId w:val="27"/>
              </w:numPr>
              <w:jc w:val="both"/>
              <w:rPr>
                <w:rFonts w:ascii="Montserrat" w:hAnsi="Montserrat"/>
                <w:color w:val="000000" w:themeColor="text1"/>
                <w:sz w:val="12"/>
                <w:szCs w:val="18"/>
              </w:rPr>
            </w:pPr>
          </w:p>
        </w:tc>
        <w:tc>
          <w:tcPr>
            <w:tcW w:w="1148" w:type="dxa"/>
            <w:shd w:val="clear" w:color="auto" w:fill="FFFFFF" w:themeFill="background1"/>
          </w:tcPr>
          <w:p w14:paraId="726C4EBC"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Superviso</w:t>
            </w:r>
          </w:p>
        </w:tc>
        <w:tc>
          <w:tcPr>
            <w:tcW w:w="1134" w:type="dxa"/>
            <w:vMerge/>
            <w:shd w:val="clear" w:color="auto" w:fill="FFFFFF" w:themeFill="background1"/>
          </w:tcPr>
          <w:p w14:paraId="40156846" w14:textId="77777777" w:rsidR="00257AE1" w:rsidRPr="003A0931" w:rsidRDefault="00257AE1" w:rsidP="00943101">
            <w:pPr>
              <w:jc w:val="center"/>
              <w:rPr>
                <w:rFonts w:ascii="Montserrat" w:hAnsi="Montserrat"/>
                <w:color w:val="000000" w:themeColor="text1"/>
                <w:sz w:val="12"/>
                <w:szCs w:val="18"/>
              </w:rPr>
            </w:pPr>
          </w:p>
        </w:tc>
        <w:tc>
          <w:tcPr>
            <w:tcW w:w="1275" w:type="dxa"/>
            <w:vMerge/>
            <w:shd w:val="clear" w:color="auto" w:fill="FFFFFF" w:themeFill="background1"/>
            <w:vAlign w:val="center"/>
          </w:tcPr>
          <w:p w14:paraId="104E2784" w14:textId="77777777" w:rsidR="00257AE1" w:rsidRPr="003A0931" w:rsidRDefault="00257AE1" w:rsidP="00943101">
            <w:pPr>
              <w:jc w:val="center"/>
              <w:rPr>
                <w:rFonts w:ascii="Montserrat" w:hAnsi="Montserrat"/>
                <w:color w:val="000000" w:themeColor="text1"/>
                <w:sz w:val="12"/>
                <w:szCs w:val="18"/>
              </w:rPr>
            </w:pPr>
          </w:p>
        </w:tc>
        <w:tc>
          <w:tcPr>
            <w:tcW w:w="993" w:type="dxa"/>
            <w:vMerge/>
            <w:shd w:val="clear" w:color="auto" w:fill="FFFFFF" w:themeFill="background1"/>
            <w:vAlign w:val="center"/>
          </w:tcPr>
          <w:p w14:paraId="214E9D84" w14:textId="77777777" w:rsidR="00257AE1" w:rsidRPr="003A0931" w:rsidRDefault="00257AE1" w:rsidP="00943101">
            <w:pPr>
              <w:jc w:val="center"/>
              <w:rPr>
                <w:rFonts w:ascii="Montserrat" w:hAnsi="Montserrat"/>
                <w:color w:val="000000" w:themeColor="text1"/>
                <w:sz w:val="12"/>
                <w:szCs w:val="18"/>
              </w:rPr>
            </w:pPr>
          </w:p>
        </w:tc>
        <w:tc>
          <w:tcPr>
            <w:tcW w:w="850" w:type="dxa"/>
            <w:vMerge/>
            <w:shd w:val="clear" w:color="auto" w:fill="FFFFFF" w:themeFill="background1"/>
          </w:tcPr>
          <w:p w14:paraId="5FFD8B05" w14:textId="77777777" w:rsidR="00257AE1" w:rsidRPr="003A0931" w:rsidRDefault="00257AE1" w:rsidP="00943101">
            <w:pPr>
              <w:jc w:val="center"/>
              <w:rPr>
                <w:rFonts w:ascii="Montserrat" w:hAnsi="Montserrat"/>
                <w:color w:val="000000" w:themeColor="text1"/>
                <w:sz w:val="12"/>
                <w:szCs w:val="18"/>
              </w:rPr>
            </w:pPr>
          </w:p>
        </w:tc>
        <w:tc>
          <w:tcPr>
            <w:tcW w:w="753" w:type="dxa"/>
            <w:vMerge/>
            <w:shd w:val="clear" w:color="auto" w:fill="FFFFFF" w:themeFill="background1"/>
            <w:vAlign w:val="center"/>
          </w:tcPr>
          <w:p w14:paraId="1CCB3641"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2C57F4E9" w14:textId="77777777" w:rsidTr="00943101">
        <w:trPr>
          <w:trHeight w:val="262"/>
        </w:trPr>
        <w:tc>
          <w:tcPr>
            <w:tcW w:w="1042" w:type="dxa"/>
            <w:vMerge/>
            <w:vAlign w:val="center"/>
          </w:tcPr>
          <w:p w14:paraId="367C5398" w14:textId="77777777" w:rsidR="00257AE1" w:rsidRPr="003A0931" w:rsidRDefault="00257AE1" w:rsidP="00943101">
            <w:pPr>
              <w:jc w:val="both"/>
              <w:rPr>
                <w:rFonts w:ascii="Montserrat" w:hAnsi="Montserrat"/>
                <w:color w:val="000000" w:themeColor="text1"/>
                <w:sz w:val="12"/>
                <w:szCs w:val="18"/>
              </w:rPr>
            </w:pPr>
          </w:p>
        </w:tc>
        <w:tc>
          <w:tcPr>
            <w:tcW w:w="1633" w:type="dxa"/>
            <w:vMerge w:val="restart"/>
            <w:shd w:val="clear" w:color="auto" w:fill="FFFFFF" w:themeFill="background1"/>
          </w:tcPr>
          <w:p w14:paraId="5A9FB6F9" w14:textId="77777777" w:rsidR="00257AE1" w:rsidRPr="003A0931" w:rsidRDefault="00257AE1" w:rsidP="00257AE1">
            <w:pPr>
              <w:pStyle w:val="Prrafodelista"/>
              <w:numPr>
                <w:ilvl w:val="0"/>
                <w:numId w:val="27"/>
              </w:numPr>
              <w:jc w:val="both"/>
              <w:rPr>
                <w:rFonts w:ascii="Montserrat" w:hAnsi="Montserrat"/>
                <w:color w:val="000000" w:themeColor="text1"/>
                <w:sz w:val="12"/>
                <w:szCs w:val="18"/>
              </w:rPr>
            </w:pPr>
            <w:r w:rsidRPr="003A0931">
              <w:rPr>
                <w:rFonts w:ascii="Montserrat" w:hAnsi="Montserrat"/>
                <w:color w:val="000000" w:themeColor="text1"/>
                <w:sz w:val="12"/>
                <w:szCs w:val="18"/>
              </w:rPr>
              <w:t>Entrevista por un Comité examinador (Plan de mejora, guion de entrevista y rúbrica de valoración)</w:t>
            </w:r>
          </w:p>
        </w:tc>
        <w:tc>
          <w:tcPr>
            <w:tcW w:w="1148" w:type="dxa"/>
            <w:shd w:val="clear" w:color="auto" w:fill="FFFFFF" w:themeFill="background1"/>
          </w:tcPr>
          <w:p w14:paraId="3C3B569C"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Director</w:t>
            </w:r>
          </w:p>
        </w:tc>
        <w:tc>
          <w:tcPr>
            <w:tcW w:w="1134" w:type="dxa"/>
            <w:vMerge w:val="restart"/>
            <w:shd w:val="clear" w:color="auto" w:fill="FFFFFF" w:themeFill="background1"/>
          </w:tcPr>
          <w:p w14:paraId="4B766494"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sz w:val="12"/>
                <w:szCs w:val="18"/>
              </w:rPr>
              <w:t>No aplica</w:t>
            </w:r>
          </w:p>
        </w:tc>
        <w:tc>
          <w:tcPr>
            <w:tcW w:w="1275" w:type="dxa"/>
            <w:vMerge w:val="restart"/>
            <w:shd w:val="clear" w:color="auto" w:fill="FFFFFF" w:themeFill="background1"/>
            <w:vAlign w:val="center"/>
          </w:tcPr>
          <w:p w14:paraId="17FD6DAA"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23 de marzo</w:t>
            </w:r>
          </w:p>
        </w:tc>
        <w:tc>
          <w:tcPr>
            <w:tcW w:w="993" w:type="dxa"/>
            <w:vMerge w:val="restart"/>
            <w:shd w:val="clear" w:color="auto" w:fill="FFFFFF" w:themeFill="background1"/>
            <w:vAlign w:val="center"/>
          </w:tcPr>
          <w:p w14:paraId="7064DBCF"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No aplica</w:t>
            </w:r>
          </w:p>
        </w:tc>
        <w:tc>
          <w:tcPr>
            <w:tcW w:w="850" w:type="dxa"/>
            <w:vMerge w:val="restart"/>
            <w:shd w:val="clear" w:color="auto" w:fill="FFFFFF" w:themeFill="background1"/>
            <w:vAlign w:val="center"/>
          </w:tcPr>
          <w:p w14:paraId="68519839"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27 de marzo</w:t>
            </w:r>
          </w:p>
        </w:tc>
        <w:tc>
          <w:tcPr>
            <w:tcW w:w="753" w:type="dxa"/>
            <w:vMerge w:val="restart"/>
            <w:shd w:val="clear" w:color="auto" w:fill="FFFFFF" w:themeFill="background1"/>
            <w:vAlign w:val="center"/>
          </w:tcPr>
          <w:p w14:paraId="1D499EA6"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27 de abril al 20 de mayo</w:t>
            </w:r>
          </w:p>
        </w:tc>
      </w:tr>
      <w:tr w:rsidR="00257AE1" w:rsidRPr="003A0931" w14:paraId="102B206F" w14:textId="77777777" w:rsidTr="00943101">
        <w:trPr>
          <w:trHeight w:val="262"/>
        </w:trPr>
        <w:tc>
          <w:tcPr>
            <w:tcW w:w="1042" w:type="dxa"/>
            <w:vMerge/>
            <w:vAlign w:val="center"/>
          </w:tcPr>
          <w:p w14:paraId="455B67BC" w14:textId="77777777" w:rsidR="00257AE1" w:rsidRPr="003A0931" w:rsidRDefault="00257AE1" w:rsidP="00943101">
            <w:pPr>
              <w:jc w:val="both"/>
              <w:rPr>
                <w:rFonts w:ascii="Montserrat" w:hAnsi="Montserrat"/>
                <w:color w:val="000000" w:themeColor="text1"/>
                <w:sz w:val="12"/>
                <w:szCs w:val="18"/>
              </w:rPr>
            </w:pPr>
          </w:p>
        </w:tc>
        <w:tc>
          <w:tcPr>
            <w:tcW w:w="1633" w:type="dxa"/>
            <w:vMerge/>
            <w:shd w:val="clear" w:color="auto" w:fill="FBE4D5" w:themeFill="accent2" w:themeFillTint="33"/>
          </w:tcPr>
          <w:p w14:paraId="5EA77003" w14:textId="77777777" w:rsidR="00257AE1" w:rsidRPr="003A0931" w:rsidRDefault="00257AE1" w:rsidP="00257AE1">
            <w:pPr>
              <w:pStyle w:val="Prrafodelista"/>
              <w:numPr>
                <w:ilvl w:val="0"/>
                <w:numId w:val="27"/>
              </w:numPr>
              <w:jc w:val="both"/>
              <w:rPr>
                <w:rFonts w:ascii="Montserrat" w:hAnsi="Montserrat"/>
                <w:color w:val="000000" w:themeColor="text1"/>
                <w:sz w:val="12"/>
                <w:szCs w:val="18"/>
              </w:rPr>
            </w:pPr>
          </w:p>
        </w:tc>
        <w:tc>
          <w:tcPr>
            <w:tcW w:w="1148" w:type="dxa"/>
            <w:shd w:val="clear" w:color="auto" w:fill="FFFFFF" w:themeFill="background1"/>
          </w:tcPr>
          <w:p w14:paraId="5880FF53"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Subdirector Académico</w:t>
            </w:r>
          </w:p>
        </w:tc>
        <w:tc>
          <w:tcPr>
            <w:tcW w:w="1134" w:type="dxa"/>
            <w:vMerge/>
            <w:shd w:val="clear" w:color="auto" w:fill="FBE4D5" w:themeFill="accent2" w:themeFillTint="33"/>
          </w:tcPr>
          <w:p w14:paraId="67D003FE" w14:textId="77777777" w:rsidR="00257AE1" w:rsidRPr="003A0931" w:rsidRDefault="00257AE1" w:rsidP="00943101">
            <w:pPr>
              <w:jc w:val="center"/>
              <w:rPr>
                <w:rFonts w:ascii="Montserrat" w:hAnsi="Montserrat"/>
                <w:color w:val="000000" w:themeColor="text1"/>
                <w:sz w:val="12"/>
                <w:szCs w:val="18"/>
              </w:rPr>
            </w:pPr>
          </w:p>
        </w:tc>
        <w:tc>
          <w:tcPr>
            <w:tcW w:w="1275" w:type="dxa"/>
            <w:vMerge/>
            <w:shd w:val="clear" w:color="auto" w:fill="FBE4D5" w:themeFill="accent2" w:themeFillTint="33"/>
            <w:vAlign w:val="center"/>
          </w:tcPr>
          <w:p w14:paraId="3236163E" w14:textId="77777777" w:rsidR="00257AE1" w:rsidRPr="003A0931" w:rsidRDefault="00257AE1" w:rsidP="00943101">
            <w:pPr>
              <w:jc w:val="center"/>
              <w:rPr>
                <w:rFonts w:ascii="Montserrat" w:hAnsi="Montserrat"/>
                <w:color w:val="000000" w:themeColor="text1"/>
                <w:sz w:val="12"/>
                <w:szCs w:val="18"/>
              </w:rPr>
            </w:pPr>
          </w:p>
        </w:tc>
        <w:tc>
          <w:tcPr>
            <w:tcW w:w="993" w:type="dxa"/>
            <w:vMerge/>
            <w:shd w:val="clear" w:color="auto" w:fill="FBE4D5" w:themeFill="accent2" w:themeFillTint="33"/>
            <w:vAlign w:val="center"/>
          </w:tcPr>
          <w:p w14:paraId="600022BC" w14:textId="77777777" w:rsidR="00257AE1" w:rsidRPr="003A0931" w:rsidRDefault="00257AE1" w:rsidP="00943101">
            <w:pPr>
              <w:jc w:val="center"/>
              <w:rPr>
                <w:rFonts w:ascii="Montserrat" w:hAnsi="Montserrat"/>
                <w:color w:val="000000" w:themeColor="text1"/>
                <w:sz w:val="12"/>
                <w:szCs w:val="18"/>
              </w:rPr>
            </w:pPr>
          </w:p>
        </w:tc>
        <w:tc>
          <w:tcPr>
            <w:tcW w:w="850" w:type="dxa"/>
            <w:vMerge/>
            <w:shd w:val="clear" w:color="auto" w:fill="FBE4D5" w:themeFill="accent2" w:themeFillTint="33"/>
          </w:tcPr>
          <w:p w14:paraId="00417AD1" w14:textId="77777777" w:rsidR="00257AE1" w:rsidRPr="003A0931" w:rsidRDefault="00257AE1" w:rsidP="00943101">
            <w:pPr>
              <w:jc w:val="center"/>
              <w:rPr>
                <w:rFonts w:ascii="Montserrat" w:hAnsi="Montserrat"/>
                <w:color w:val="000000" w:themeColor="text1"/>
                <w:sz w:val="12"/>
                <w:szCs w:val="18"/>
              </w:rPr>
            </w:pPr>
          </w:p>
        </w:tc>
        <w:tc>
          <w:tcPr>
            <w:tcW w:w="753" w:type="dxa"/>
            <w:vMerge/>
            <w:shd w:val="clear" w:color="auto" w:fill="FBE4D5" w:themeFill="accent2" w:themeFillTint="33"/>
            <w:vAlign w:val="center"/>
          </w:tcPr>
          <w:p w14:paraId="6B114258"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198B7557" w14:textId="77777777" w:rsidTr="00943101">
        <w:trPr>
          <w:trHeight w:val="262"/>
        </w:trPr>
        <w:tc>
          <w:tcPr>
            <w:tcW w:w="1042" w:type="dxa"/>
            <w:vMerge/>
            <w:vAlign w:val="center"/>
          </w:tcPr>
          <w:p w14:paraId="61880AEE" w14:textId="77777777" w:rsidR="00257AE1" w:rsidRPr="003A0931" w:rsidRDefault="00257AE1" w:rsidP="00943101">
            <w:pPr>
              <w:jc w:val="both"/>
              <w:rPr>
                <w:rFonts w:ascii="Montserrat" w:hAnsi="Montserrat"/>
                <w:color w:val="000000" w:themeColor="text1"/>
                <w:sz w:val="12"/>
                <w:szCs w:val="18"/>
              </w:rPr>
            </w:pPr>
          </w:p>
        </w:tc>
        <w:tc>
          <w:tcPr>
            <w:tcW w:w="1633" w:type="dxa"/>
            <w:vMerge/>
            <w:shd w:val="clear" w:color="auto" w:fill="FBE4D5" w:themeFill="accent2" w:themeFillTint="33"/>
          </w:tcPr>
          <w:p w14:paraId="3B1826AD" w14:textId="77777777" w:rsidR="00257AE1" w:rsidRPr="003A0931" w:rsidRDefault="00257AE1" w:rsidP="00257AE1">
            <w:pPr>
              <w:pStyle w:val="Prrafodelista"/>
              <w:numPr>
                <w:ilvl w:val="0"/>
                <w:numId w:val="27"/>
              </w:numPr>
              <w:jc w:val="both"/>
              <w:rPr>
                <w:rFonts w:ascii="Montserrat" w:hAnsi="Montserrat"/>
                <w:color w:val="000000" w:themeColor="text1"/>
                <w:sz w:val="12"/>
                <w:szCs w:val="18"/>
              </w:rPr>
            </w:pPr>
          </w:p>
        </w:tc>
        <w:tc>
          <w:tcPr>
            <w:tcW w:w="1148" w:type="dxa"/>
            <w:shd w:val="clear" w:color="auto" w:fill="FFFFFF" w:themeFill="background1"/>
          </w:tcPr>
          <w:p w14:paraId="28908900"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Jefe de Departamento Académico</w:t>
            </w:r>
          </w:p>
        </w:tc>
        <w:tc>
          <w:tcPr>
            <w:tcW w:w="1134" w:type="dxa"/>
            <w:vMerge/>
            <w:shd w:val="clear" w:color="auto" w:fill="FBE4D5" w:themeFill="accent2" w:themeFillTint="33"/>
          </w:tcPr>
          <w:p w14:paraId="4BE489C9" w14:textId="77777777" w:rsidR="00257AE1" w:rsidRPr="003A0931" w:rsidRDefault="00257AE1" w:rsidP="00943101">
            <w:pPr>
              <w:jc w:val="center"/>
              <w:rPr>
                <w:rFonts w:ascii="Montserrat" w:hAnsi="Montserrat"/>
                <w:color w:val="000000" w:themeColor="text1"/>
                <w:sz w:val="12"/>
                <w:szCs w:val="18"/>
              </w:rPr>
            </w:pPr>
          </w:p>
        </w:tc>
        <w:tc>
          <w:tcPr>
            <w:tcW w:w="1275" w:type="dxa"/>
            <w:vMerge/>
            <w:shd w:val="clear" w:color="auto" w:fill="FBE4D5" w:themeFill="accent2" w:themeFillTint="33"/>
            <w:vAlign w:val="center"/>
          </w:tcPr>
          <w:p w14:paraId="1986B41F" w14:textId="77777777" w:rsidR="00257AE1" w:rsidRPr="003A0931" w:rsidRDefault="00257AE1" w:rsidP="00943101">
            <w:pPr>
              <w:jc w:val="center"/>
              <w:rPr>
                <w:rFonts w:ascii="Montserrat" w:hAnsi="Montserrat"/>
                <w:color w:val="000000" w:themeColor="text1"/>
                <w:sz w:val="12"/>
                <w:szCs w:val="18"/>
              </w:rPr>
            </w:pPr>
          </w:p>
        </w:tc>
        <w:tc>
          <w:tcPr>
            <w:tcW w:w="993" w:type="dxa"/>
            <w:vMerge/>
            <w:shd w:val="clear" w:color="auto" w:fill="FBE4D5" w:themeFill="accent2" w:themeFillTint="33"/>
            <w:vAlign w:val="center"/>
          </w:tcPr>
          <w:p w14:paraId="5FB8C368" w14:textId="77777777" w:rsidR="00257AE1" w:rsidRPr="003A0931" w:rsidRDefault="00257AE1" w:rsidP="00943101">
            <w:pPr>
              <w:jc w:val="center"/>
              <w:rPr>
                <w:rFonts w:ascii="Montserrat" w:hAnsi="Montserrat"/>
                <w:color w:val="000000" w:themeColor="text1"/>
                <w:sz w:val="12"/>
                <w:szCs w:val="18"/>
              </w:rPr>
            </w:pPr>
          </w:p>
        </w:tc>
        <w:tc>
          <w:tcPr>
            <w:tcW w:w="850" w:type="dxa"/>
            <w:vMerge/>
            <w:shd w:val="clear" w:color="auto" w:fill="FBE4D5" w:themeFill="accent2" w:themeFillTint="33"/>
          </w:tcPr>
          <w:p w14:paraId="4E2D44D2" w14:textId="77777777" w:rsidR="00257AE1" w:rsidRPr="003A0931" w:rsidRDefault="00257AE1" w:rsidP="00943101">
            <w:pPr>
              <w:jc w:val="center"/>
              <w:rPr>
                <w:rFonts w:ascii="Montserrat" w:hAnsi="Montserrat"/>
                <w:color w:val="000000" w:themeColor="text1"/>
                <w:sz w:val="12"/>
                <w:szCs w:val="18"/>
              </w:rPr>
            </w:pPr>
          </w:p>
        </w:tc>
        <w:tc>
          <w:tcPr>
            <w:tcW w:w="753" w:type="dxa"/>
            <w:vMerge/>
            <w:shd w:val="clear" w:color="auto" w:fill="FBE4D5" w:themeFill="accent2" w:themeFillTint="33"/>
            <w:vAlign w:val="center"/>
          </w:tcPr>
          <w:p w14:paraId="39B6168A"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01E8AF9D" w14:textId="77777777" w:rsidTr="00943101">
        <w:trPr>
          <w:trHeight w:val="262"/>
        </w:trPr>
        <w:tc>
          <w:tcPr>
            <w:tcW w:w="1042" w:type="dxa"/>
            <w:vMerge/>
            <w:vAlign w:val="center"/>
          </w:tcPr>
          <w:p w14:paraId="16214FD8" w14:textId="77777777" w:rsidR="00257AE1" w:rsidRPr="003A0931" w:rsidRDefault="00257AE1" w:rsidP="00943101">
            <w:pPr>
              <w:jc w:val="both"/>
              <w:rPr>
                <w:rFonts w:ascii="Montserrat" w:hAnsi="Montserrat"/>
                <w:color w:val="000000" w:themeColor="text1"/>
                <w:sz w:val="12"/>
                <w:szCs w:val="18"/>
              </w:rPr>
            </w:pPr>
          </w:p>
        </w:tc>
        <w:tc>
          <w:tcPr>
            <w:tcW w:w="1633" w:type="dxa"/>
            <w:vMerge/>
            <w:shd w:val="clear" w:color="auto" w:fill="FBE4D5" w:themeFill="accent2" w:themeFillTint="33"/>
          </w:tcPr>
          <w:p w14:paraId="1700BEA7" w14:textId="77777777" w:rsidR="00257AE1" w:rsidRPr="003A0931" w:rsidRDefault="00257AE1" w:rsidP="00257AE1">
            <w:pPr>
              <w:pStyle w:val="Prrafodelista"/>
              <w:numPr>
                <w:ilvl w:val="0"/>
                <w:numId w:val="27"/>
              </w:numPr>
              <w:jc w:val="both"/>
              <w:rPr>
                <w:rFonts w:ascii="Montserrat" w:hAnsi="Montserrat"/>
                <w:color w:val="000000" w:themeColor="text1"/>
                <w:sz w:val="12"/>
                <w:szCs w:val="18"/>
              </w:rPr>
            </w:pPr>
          </w:p>
        </w:tc>
        <w:tc>
          <w:tcPr>
            <w:tcW w:w="1148" w:type="dxa"/>
            <w:shd w:val="clear" w:color="auto" w:fill="FFFFFF" w:themeFill="background1"/>
          </w:tcPr>
          <w:p w14:paraId="129ED474"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Superviso</w:t>
            </w:r>
          </w:p>
        </w:tc>
        <w:tc>
          <w:tcPr>
            <w:tcW w:w="1134" w:type="dxa"/>
            <w:vMerge/>
            <w:shd w:val="clear" w:color="auto" w:fill="FBE4D5" w:themeFill="accent2" w:themeFillTint="33"/>
          </w:tcPr>
          <w:p w14:paraId="72491A10" w14:textId="77777777" w:rsidR="00257AE1" w:rsidRPr="003A0931" w:rsidRDefault="00257AE1" w:rsidP="00943101">
            <w:pPr>
              <w:jc w:val="center"/>
              <w:rPr>
                <w:rFonts w:ascii="Montserrat" w:hAnsi="Montserrat"/>
                <w:color w:val="000000" w:themeColor="text1"/>
                <w:sz w:val="12"/>
                <w:szCs w:val="18"/>
              </w:rPr>
            </w:pPr>
          </w:p>
        </w:tc>
        <w:tc>
          <w:tcPr>
            <w:tcW w:w="1275" w:type="dxa"/>
            <w:vMerge/>
            <w:shd w:val="clear" w:color="auto" w:fill="FBE4D5" w:themeFill="accent2" w:themeFillTint="33"/>
            <w:vAlign w:val="center"/>
          </w:tcPr>
          <w:p w14:paraId="7979D34B" w14:textId="77777777" w:rsidR="00257AE1" w:rsidRPr="003A0931" w:rsidRDefault="00257AE1" w:rsidP="00943101">
            <w:pPr>
              <w:jc w:val="center"/>
              <w:rPr>
                <w:rFonts w:ascii="Montserrat" w:hAnsi="Montserrat"/>
                <w:color w:val="000000" w:themeColor="text1"/>
                <w:sz w:val="12"/>
                <w:szCs w:val="18"/>
              </w:rPr>
            </w:pPr>
          </w:p>
        </w:tc>
        <w:tc>
          <w:tcPr>
            <w:tcW w:w="993" w:type="dxa"/>
            <w:vMerge/>
            <w:shd w:val="clear" w:color="auto" w:fill="FBE4D5" w:themeFill="accent2" w:themeFillTint="33"/>
            <w:vAlign w:val="center"/>
          </w:tcPr>
          <w:p w14:paraId="51ABCB46" w14:textId="77777777" w:rsidR="00257AE1" w:rsidRPr="003A0931" w:rsidRDefault="00257AE1" w:rsidP="00943101">
            <w:pPr>
              <w:jc w:val="center"/>
              <w:rPr>
                <w:rFonts w:ascii="Montserrat" w:hAnsi="Montserrat"/>
                <w:color w:val="000000" w:themeColor="text1"/>
                <w:sz w:val="12"/>
                <w:szCs w:val="18"/>
              </w:rPr>
            </w:pPr>
          </w:p>
        </w:tc>
        <w:tc>
          <w:tcPr>
            <w:tcW w:w="850" w:type="dxa"/>
            <w:vMerge/>
            <w:shd w:val="clear" w:color="auto" w:fill="FBE4D5" w:themeFill="accent2" w:themeFillTint="33"/>
          </w:tcPr>
          <w:p w14:paraId="46A20CFA" w14:textId="77777777" w:rsidR="00257AE1" w:rsidRPr="003A0931" w:rsidRDefault="00257AE1" w:rsidP="00943101">
            <w:pPr>
              <w:jc w:val="center"/>
              <w:rPr>
                <w:rFonts w:ascii="Montserrat" w:hAnsi="Montserrat"/>
                <w:color w:val="000000" w:themeColor="text1"/>
                <w:sz w:val="12"/>
                <w:szCs w:val="18"/>
              </w:rPr>
            </w:pPr>
          </w:p>
        </w:tc>
        <w:tc>
          <w:tcPr>
            <w:tcW w:w="753" w:type="dxa"/>
            <w:vMerge/>
            <w:shd w:val="clear" w:color="auto" w:fill="FBE4D5" w:themeFill="accent2" w:themeFillTint="33"/>
            <w:vAlign w:val="center"/>
          </w:tcPr>
          <w:p w14:paraId="51D8B6C6"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33B4E667" w14:textId="77777777" w:rsidTr="00943101">
        <w:trPr>
          <w:trHeight w:val="165"/>
        </w:trPr>
        <w:tc>
          <w:tcPr>
            <w:tcW w:w="1042" w:type="dxa"/>
            <w:vMerge/>
            <w:vAlign w:val="center"/>
          </w:tcPr>
          <w:p w14:paraId="56A5B9CE" w14:textId="77777777" w:rsidR="00257AE1" w:rsidRPr="003A0931" w:rsidRDefault="00257AE1" w:rsidP="00943101">
            <w:pPr>
              <w:rPr>
                <w:rFonts w:ascii="Montserrat" w:hAnsi="Montserrat"/>
                <w:color w:val="000000" w:themeColor="text1"/>
                <w:sz w:val="12"/>
                <w:szCs w:val="18"/>
              </w:rPr>
            </w:pPr>
          </w:p>
        </w:tc>
        <w:tc>
          <w:tcPr>
            <w:tcW w:w="1633" w:type="dxa"/>
            <w:vMerge w:val="restart"/>
          </w:tcPr>
          <w:p w14:paraId="2ED5EE47" w14:textId="77777777" w:rsidR="00257AE1" w:rsidRPr="003A0931" w:rsidRDefault="00257AE1" w:rsidP="00257AE1">
            <w:pPr>
              <w:pStyle w:val="Prrafodelista"/>
              <w:numPr>
                <w:ilvl w:val="0"/>
                <w:numId w:val="27"/>
              </w:numPr>
              <w:jc w:val="both"/>
              <w:rPr>
                <w:rFonts w:ascii="Montserrat" w:hAnsi="Montserrat"/>
                <w:color w:val="000000" w:themeColor="text1"/>
                <w:sz w:val="12"/>
                <w:szCs w:val="18"/>
              </w:rPr>
            </w:pPr>
            <w:r w:rsidRPr="003A0931">
              <w:rPr>
                <w:rFonts w:ascii="Montserrat" w:hAnsi="Montserrat"/>
                <w:color w:val="000000" w:themeColor="text1"/>
                <w:sz w:val="12"/>
                <w:szCs w:val="18"/>
              </w:rPr>
              <w:t>Instrumento de valoración de conocimientos y aptitudes</w:t>
            </w:r>
          </w:p>
        </w:tc>
        <w:tc>
          <w:tcPr>
            <w:tcW w:w="1148" w:type="dxa"/>
          </w:tcPr>
          <w:p w14:paraId="6022ED7C"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Director</w:t>
            </w:r>
          </w:p>
        </w:tc>
        <w:tc>
          <w:tcPr>
            <w:tcW w:w="1134" w:type="dxa"/>
            <w:vMerge w:val="restart"/>
            <w:vAlign w:val="center"/>
          </w:tcPr>
          <w:p w14:paraId="36FDAA21"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No aplica</w:t>
            </w:r>
          </w:p>
        </w:tc>
        <w:tc>
          <w:tcPr>
            <w:tcW w:w="1275" w:type="dxa"/>
            <w:vMerge w:val="restart"/>
            <w:vAlign w:val="center"/>
          </w:tcPr>
          <w:p w14:paraId="3C748609"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17 de abril</w:t>
            </w:r>
          </w:p>
        </w:tc>
        <w:tc>
          <w:tcPr>
            <w:tcW w:w="993" w:type="dxa"/>
            <w:vMerge w:val="restart"/>
            <w:vAlign w:val="center"/>
          </w:tcPr>
          <w:p w14:paraId="5D46DD23"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23 de abril</w:t>
            </w:r>
          </w:p>
        </w:tc>
        <w:tc>
          <w:tcPr>
            <w:tcW w:w="850" w:type="dxa"/>
            <w:vMerge w:val="restart"/>
          </w:tcPr>
          <w:p w14:paraId="029E67B4"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No aplica</w:t>
            </w:r>
          </w:p>
        </w:tc>
        <w:tc>
          <w:tcPr>
            <w:tcW w:w="753" w:type="dxa"/>
            <w:vMerge w:val="restart"/>
            <w:vAlign w:val="center"/>
          </w:tcPr>
          <w:p w14:paraId="11FD0BA8"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23-24 de mayo de 2020</w:t>
            </w:r>
          </w:p>
        </w:tc>
      </w:tr>
      <w:tr w:rsidR="00257AE1" w:rsidRPr="003A0931" w14:paraId="1AA296B2" w14:textId="77777777" w:rsidTr="00943101">
        <w:trPr>
          <w:trHeight w:val="164"/>
        </w:trPr>
        <w:tc>
          <w:tcPr>
            <w:tcW w:w="1042" w:type="dxa"/>
            <w:vMerge/>
            <w:vAlign w:val="center"/>
          </w:tcPr>
          <w:p w14:paraId="3DF7DB01" w14:textId="77777777" w:rsidR="00257AE1" w:rsidRPr="003A0931" w:rsidRDefault="00257AE1" w:rsidP="00943101">
            <w:pPr>
              <w:rPr>
                <w:rFonts w:ascii="Montserrat" w:hAnsi="Montserrat"/>
                <w:color w:val="000000" w:themeColor="text1"/>
                <w:sz w:val="12"/>
                <w:szCs w:val="18"/>
              </w:rPr>
            </w:pPr>
          </w:p>
        </w:tc>
        <w:tc>
          <w:tcPr>
            <w:tcW w:w="1633" w:type="dxa"/>
            <w:vMerge/>
          </w:tcPr>
          <w:p w14:paraId="68998A2E" w14:textId="77777777" w:rsidR="00257AE1" w:rsidRPr="003A0931" w:rsidRDefault="00257AE1" w:rsidP="00257AE1">
            <w:pPr>
              <w:pStyle w:val="Prrafodelista"/>
              <w:numPr>
                <w:ilvl w:val="0"/>
                <w:numId w:val="27"/>
              </w:numPr>
              <w:jc w:val="both"/>
              <w:rPr>
                <w:rFonts w:ascii="Montserrat" w:hAnsi="Montserrat"/>
                <w:color w:val="000000" w:themeColor="text1"/>
                <w:sz w:val="12"/>
                <w:szCs w:val="18"/>
              </w:rPr>
            </w:pPr>
          </w:p>
        </w:tc>
        <w:tc>
          <w:tcPr>
            <w:tcW w:w="1148" w:type="dxa"/>
          </w:tcPr>
          <w:p w14:paraId="6556F83A"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Subdirector Académico</w:t>
            </w:r>
          </w:p>
        </w:tc>
        <w:tc>
          <w:tcPr>
            <w:tcW w:w="1134" w:type="dxa"/>
            <w:vMerge/>
          </w:tcPr>
          <w:p w14:paraId="547DAA07" w14:textId="77777777" w:rsidR="00257AE1" w:rsidRPr="003A0931" w:rsidRDefault="00257AE1" w:rsidP="00943101">
            <w:pPr>
              <w:jc w:val="center"/>
              <w:rPr>
                <w:rFonts w:ascii="Montserrat" w:hAnsi="Montserrat"/>
                <w:color w:val="000000" w:themeColor="text1"/>
                <w:sz w:val="12"/>
                <w:szCs w:val="18"/>
              </w:rPr>
            </w:pPr>
          </w:p>
        </w:tc>
        <w:tc>
          <w:tcPr>
            <w:tcW w:w="1275" w:type="dxa"/>
            <w:vMerge/>
            <w:vAlign w:val="center"/>
          </w:tcPr>
          <w:p w14:paraId="73F0AA07" w14:textId="77777777" w:rsidR="00257AE1" w:rsidRPr="003A0931" w:rsidRDefault="00257AE1" w:rsidP="00943101">
            <w:pPr>
              <w:jc w:val="center"/>
              <w:rPr>
                <w:rFonts w:ascii="Montserrat" w:hAnsi="Montserrat"/>
                <w:color w:val="000000" w:themeColor="text1"/>
                <w:sz w:val="12"/>
                <w:szCs w:val="18"/>
              </w:rPr>
            </w:pPr>
          </w:p>
        </w:tc>
        <w:tc>
          <w:tcPr>
            <w:tcW w:w="993" w:type="dxa"/>
            <w:vMerge/>
            <w:vAlign w:val="center"/>
          </w:tcPr>
          <w:p w14:paraId="72B7C66D" w14:textId="77777777" w:rsidR="00257AE1" w:rsidRPr="003A0931" w:rsidRDefault="00257AE1" w:rsidP="00943101">
            <w:pPr>
              <w:jc w:val="center"/>
              <w:rPr>
                <w:rFonts w:ascii="Montserrat" w:hAnsi="Montserrat"/>
                <w:color w:val="000000" w:themeColor="text1"/>
                <w:sz w:val="12"/>
                <w:szCs w:val="18"/>
              </w:rPr>
            </w:pPr>
          </w:p>
        </w:tc>
        <w:tc>
          <w:tcPr>
            <w:tcW w:w="850" w:type="dxa"/>
            <w:vMerge/>
          </w:tcPr>
          <w:p w14:paraId="0F44356B" w14:textId="77777777" w:rsidR="00257AE1" w:rsidRPr="003A0931" w:rsidRDefault="00257AE1" w:rsidP="00943101">
            <w:pPr>
              <w:jc w:val="center"/>
              <w:rPr>
                <w:rFonts w:ascii="Montserrat" w:hAnsi="Montserrat"/>
                <w:color w:val="000000" w:themeColor="text1"/>
                <w:sz w:val="12"/>
                <w:szCs w:val="18"/>
              </w:rPr>
            </w:pPr>
          </w:p>
        </w:tc>
        <w:tc>
          <w:tcPr>
            <w:tcW w:w="753" w:type="dxa"/>
            <w:vMerge/>
            <w:vAlign w:val="center"/>
          </w:tcPr>
          <w:p w14:paraId="46C1FA0D"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61F611CE" w14:textId="77777777" w:rsidTr="00943101">
        <w:trPr>
          <w:trHeight w:val="164"/>
        </w:trPr>
        <w:tc>
          <w:tcPr>
            <w:tcW w:w="1042" w:type="dxa"/>
            <w:vMerge/>
            <w:vAlign w:val="center"/>
          </w:tcPr>
          <w:p w14:paraId="6A7BF990" w14:textId="77777777" w:rsidR="00257AE1" w:rsidRPr="003A0931" w:rsidRDefault="00257AE1" w:rsidP="00943101">
            <w:pPr>
              <w:rPr>
                <w:rFonts w:ascii="Montserrat" w:hAnsi="Montserrat"/>
                <w:color w:val="000000" w:themeColor="text1"/>
                <w:sz w:val="12"/>
                <w:szCs w:val="18"/>
              </w:rPr>
            </w:pPr>
          </w:p>
        </w:tc>
        <w:tc>
          <w:tcPr>
            <w:tcW w:w="1633" w:type="dxa"/>
            <w:vMerge/>
          </w:tcPr>
          <w:p w14:paraId="3121ED6B" w14:textId="77777777" w:rsidR="00257AE1" w:rsidRPr="003A0931" w:rsidRDefault="00257AE1" w:rsidP="00257AE1">
            <w:pPr>
              <w:pStyle w:val="Prrafodelista"/>
              <w:numPr>
                <w:ilvl w:val="0"/>
                <w:numId w:val="27"/>
              </w:numPr>
              <w:jc w:val="both"/>
              <w:rPr>
                <w:rFonts w:ascii="Montserrat" w:hAnsi="Montserrat"/>
                <w:color w:val="000000" w:themeColor="text1"/>
                <w:sz w:val="12"/>
                <w:szCs w:val="18"/>
              </w:rPr>
            </w:pPr>
          </w:p>
        </w:tc>
        <w:tc>
          <w:tcPr>
            <w:tcW w:w="1148" w:type="dxa"/>
          </w:tcPr>
          <w:p w14:paraId="7D9DEF1E"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Jefe de Departamento Académico</w:t>
            </w:r>
          </w:p>
        </w:tc>
        <w:tc>
          <w:tcPr>
            <w:tcW w:w="1134" w:type="dxa"/>
            <w:vMerge/>
          </w:tcPr>
          <w:p w14:paraId="2EEB5C84" w14:textId="77777777" w:rsidR="00257AE1" w:rsidRPr="003A0931" w:rsidRDefault="00257AE1" w:rsidP="00943101">
            <w:pPr>
              <w:jc w:val="center"/>
              <w:rPr>
                <w:rFonts w:ascii="Montserrat" w:hAnsi="Montserrat"/>
                <w:color w:val="000000" w:themeColor="text1"/>
                <w:sz w:val="12"/>
                <w:szCs w:val="18"/>
              </w:rPr>
            </w:pPr>
          </w:p>
        </w:tc>
        <w:tc>
          <w:tcPr>
            <w:tcW w:w="1275" w:type="dxa"/>
            <w:vMerge/>
            <w:vAlign w:val="center"/>
          </w:tcPr>
          <w:p w14:paraId="16490F4B" w14:textId="77777777" w:rsidR="00257AE1" w:rsidRPr="003A0931" w:rsidRDefault="00257AE1" w:rsidP="00943101">
            <w:pPr>
              <w:jc w:val="center"/>
              <w:rPr>
                <w:rFonts w:ascii="Montserrat" w:hAnsi="Montserrat"/>
                <w:color w:val="000000" w:themeColor="text1"/>
                <w:sz w:val="12"/>
                <w:szCs w:val="18"/>
              </w:rPr>
            </w:pPr>
          </w:p>
        </w:tc>
        <w:tc>
          <w:tcPr>
            <w:tcW w:w="993" w:type="dxa"/>
            <w:vMerge/>
            <w:vAlign w:val="center"/>
          </w:tcPr>
          <w:p w14:paraId="0BDC73D6" w14:textId="77777777" w:rsidR="00257AE1" w:rsidRPr="003A0931" w:rsidRDefault="00257AE1" w:rsidP="00943101">
            <w:pPr>
              <w:jc w:val="center"/>
              <w:rPr>
                <w:rFonts w:ascii="Montserrat" w:hAnsi="Montserrat"/>
                <w:color w:val="000000" w:themeColor="text1"/>
                <w:sz w:val="12"/>
                <w:szCs w:val="18"/>
              </w:rPr>
            </w:pPr>
          </w:p>
        </w:tc>
        <w:tc>
          <w:tcPr>
            <w:tcW w:w="850" w:type="dxa"/>
            <w:vMerge/>
          </w:tcPr>
          <w:p w14:paraId="23548613" w14:textId="77777777" w:rsidR="00257AE1" w:rsidRPr="003A0931" w:rsidRDefault="00257AE1" w:rsidP="00943101">
            <w:pPr>
              <w:jc w:val="center"/>
              <w:rPr>
                <w:rFonts w:ascii="Montserrat" w:hAnsi="Montserrat"/>
                <w:color w:val="000000" w:themeColor="text1"/>
                <w:sz w:val="12"/>
                <w:szCs w:val="18"/>
              </w:rPr>
            </w:pPr>
          </w:p>
        </w:tc>
        <w:tc>
          <w:tcPr>
            <w:tcW w:w="753" w:type="dxa"/>
            <w:vMerge/>
            <w:vAlign w:val="center"/>
          </w:tcPr>
          <w:p w14:paraId="7CA85C9E"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40AEF919" w14:textId="77777777" w:rsidTr="00943101">
        <w:trPr>
          <w:trHeight w:val="164"/>
        </w:trPr>
        <w:tc>
          <w:tcPr>
            <w:tcW w:w="1042" w:type="dxa"/>
            <w:vMerge/>
            <w:vAlign w:val="center"/>
          </w:tcPr>
          <w:p w14:paraId="38160825" w14:textId="77777777" w:rsidR="00257AE1" w:rsidRPr="003A0931" w:rsidRDefault="00257AE1" w:rsidP="00943101">
            <w:pPr>
              <w:rPr>
                <w:rFonts w:ascii="Montserrat" w:hAnsi="Montserrat"/>
                <w:color w:val="000000" w:themeColor="text1"/>
                <w:sz w:val="12"/>
                <w:szCs w:val="18"/>
              </w:rPr>
            </w:pPr>
          </w:p>
        </w:tc>
        <w:tc>
          <w:tcPr>
            <w:tcW w:w="1633" w:type="dxa"/>
            <w:vMerge/>
          </w:tcPr>
          <w:p w14:paraId="40433408" w14:textId="77777777" w:rsidR="00257AE1" w:rsidRPr="003A0931" w:rsidRDefault="00257AE1" w:rsidP="00257AE1">
            <w:pPr>
              <w:pStyle w:val="Prrafodelista"/>
              <w:numPr>
                <w:ilvl w:val="0"/>
                <w:numId w:val="27"/>
              </w:numPr>
              <w:jc w:val="both"/>
              <w:rPr>
                <w:rFonts w:ascii="Montserrat" w:hAnsi="Montserrat"/>
                <w:color w:val="000000" w:themeColor="text1"/>
                <w:sz w:val="12"/>
                <w:szCs w:val="18"/>
              </w:rPr>
            </w:pPr>
          </w:p>
        </w:tc>
        <w:tc>
          <w:tcPr>
            <w:tcW w:w="1148" w:type="dxa"/>
          </w:tcPr>
          <w:p w14:paraId="6D2FE069"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Superviso</w:t>
            </w:r>
          </w:p>
        </w:tc>
        <w:tc>
          <w:tcPr>
            <w:tcW w:w="1134" w:type="dxa"/>
            <w:vMerge/>
          </w:tcPr>
          <w:p w14:paraId="60C0FD40" w14:textId="77777777" w:rsidR="00257AE1" w:rsidRPr="003A0931" w:rsidRDefault="00257AE1" w:rsidP="00943101">
            <w:pPr>
              <w:jc w:val="center"/>
              <w:rPr>
                <w:rFonts w:ascii="Montserrat" w:hAnsi="Montserrat"/>
                <w:color w:val="000000" w:themeColor="text1"/>
                <w:sz w:val="12"/>
                <w:szCs w:val="18"/>
              </w:rPr>
            </w:pPr>
          </w:p>
        </w:tc>
        <w:tc>
          <w:tcPr>
            <w:tcW w:w="1275" w:type="dxa"/>
            <w:vMerge/>
            <w:vAlign w:val="center"/>
          </w:tcPr>
          <w:p w14:paraId="66C069AC" w14:textId="77777777" w:rsidR="00257AE1" w:rsidRPr="003A0931" w:rsidRDefault="00257AE1" w:rsidP="00943101">
            <w:pPr>
              <w:jc w:val="center"/>
              <w:rPr>
                <w:rFonts w:ascii="Montserrat" w:hAnsi="Montserrat"/>
                <w:color w:val="000000" w:themeColor="text1"/>
                <w:sz w:val="12"/>
                <w:szCs w:val="18"/>
              </w:rPr>
            </w:pPr>
          </w:p>
        </w:tc>
        <w:tc>
          <w:tcPr>
            <w:tcW w:w="993" w:type="dxa"/>
            <w:vMerge/>
            <w:vAlign w:val="center"/>
          </w:tcPr>
          <w:p w14:paraId="7EA2DB20" w14:textId="77777777" w:rsidR="00257AE1" w:rsidRPr="003A0931" w:rsidRDefault="00257AE1" w:rsidP="00943101">
            <w:pPr>
              <w:jc w:val="center"/>
              <w:rPr>
                <w:rFonts w:ascii="Montserrat" w:hAnsi="Montserrat"/>
                <w:color w:val="000000" w:themeColor="text1"/>
                <w:sz w:val="12"/>
                <w:szCs w:val="18"/>
              </w:rPr>
            </w:pPr>
          </w:p>
        </w:tc>
        <w:tc>
          <w:tcPr>
            <w:tcW w:w="850" w:type="dxa"/>
            <w:vMerge/>
          </w:tcPr>
          <w:p w14:paraId="48BD4D31" w14:textId="77777777" w:rsidR="00257AE1" w:rsidRPr="003A0931" w:rsidRDefault="00257AE1" w:rsidP="00943101">
            <w:pPr>
              <w:jc w:val="center"/>
              <w:rPr>
                <w:rFonts w:ascii="Montserrat" w:hAnsi="Montserrat"/>
                <w:color w:val="000000" w:themeColor="text1"/>
                <w:sz w:val="12"/>
                <w:szCs w:val="18"/>
              </w:rPr>
            </w:pPr>
          </w:p>
        </w:tc>
        <w:tc>
          <w:tcPr>
            <w:tcW w:w="753" w:type="dxa"/>
            <w:vMerge/>
            <w:vAlign w:val="center"/>
          </w:tcPr>
          <w:p w14:paraId="2147204D"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7BFF7940" w14:textId="77777777" w:rsidTr="00943101">
        <w:trPr>
          <w:trHeight w:val="111"/>
        </w:trPr>
        <w:tc>
          <w:tcPr>
            <w:tcW w:w="1042" w:type="dxa"/>
            <w:vMerge w:val="restart"/>
            <w:vAlign w:val="center"/>
          </w:tcPr>
          <w:p w14:paraId="139706BB" w14:textId="77777777" w:rsidR="00257AE1" w:rsidRPr="003A0931" w:rsidRDefault="00257AE1" w:rsidP="00943101">
            <w:pPr>
              <w:rPr>
                <w:rFonts w:ascii="Montserrat" w:hAnsi="Montserrat"/>
                <w:color w:val="000000" w:themeColor="text1"/>
                <w:sz w:val="12"/>
                <w:szCs w:val="18"/>
              </w:rPr>
            </w:pPr>
            <w:r w:rsidRPr="003A0931">
              <w:rPr>
                <w:rFonts w:ascii="Montserrat" w:hAnsi="Montserrat"/>
                <w:color w:val="000000" w:themeColor="text1"/>
                <w:sz w:val="12"/>
                <w:szCs w:val="18"/>
              </w:rPr>
              <w:t>Promoción Horizontal Educación Básica*</w:t>
            </w:r>
          </w:p>
        </w:tc>
        <w:tc>
          <w:tcPr>
            <w:tcW w:w="1633" w:type="dxa"/>
            <w:vMerge w:val="restart"/>
          </w:tcPr>
          <w:p w14:paraId="23E9F4D3" w14:textId="77777777" w:rsidR="00257AE1" w:rsidRPr="003A0931" w:rsidRDefault="00257AE1" w:rsidP="00257AE1">
            <w:pPr>
              <w:pStyle w:val="Prrafodelista"/>
              <w:numPr>
                <w:ilvl w:val="0"/>
                <w:numId w:val="30"/>
              </w:numPr>
              <w:jc w:val="both"/>
              <w:rPr>
                <w:rFonts w:ascii="Montserrat" w:hAnsi="Montserrat"/>
                <w:color w:val="000000" w:themeColor="text1"/>
                <w:sz w:val="12"/>
                <w:szCs w:val="18"/>
              </w:rPr>
            </w:pPr>
            <w:r w:rsidRPr="003A0931">
              <w:rPr>
                <w:rFonts w:ascii="Montserrat" w:hAnsi="Montserrat"/>
                <w:color w:val="000000" w:themeColor="text1"/>
                <w:sz w:val="12"/>
                <w:szCs w:val="18"/>
              </w:rPr>
              <w:t>Instrumento de valoración de conocimientos y aptitudes</w:t>
            </w:r>
          </w:p>
        </w:tc>
        <w:tc>
          <w:tcPr>
            <w:tcW w:w="1148" w:type="dxa"/>
            <w:vMerge w:val="restart"/>
          </w:tcPr>
          <w:p w14:paraId="616201AA"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Docente y técnico docente</w:t>
            </w:r>
          </w:p>
        </w:tc>
        <w:tc>
          <w:tcPr>
            <w:tcW w:w="1134" w:type="dxa"/>
          </w:tcPr>
          <w:p w14:paraId="07E6CDBF"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Inicial y preescolar</w:t>
            </w:r>
          </w:p>
        </w:tc>
        <w:tc>
          <w:tcPr>
            <w:tcW w:w="1275" w:type="dxa"/>
            <w:vMerge w:val="restart"/>
            <w:vAlign w:val="center"/>
          </w:tcPr>
          <w:p w14:paraId="3C6FDCF2"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Diciembre</w:t>
            </w:r>
          </w:p>
        </w:tc>
        <w:tc>
          <w:tcPr>
            <w:tcW w:w="993" w:type="dxa"/>
            <w:vMerge w:val="restart"/>
            <w:vAlign w:val="center"/>
          </w:tcPr>
          <w:p w14:paraId="2A7C1179"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Diciembre</w:t>
            </w:r>
          </w:p>
        </w:tc>
        <w:tc>
          <w:tcPr>
            <w:tcW w:w="850" w:type="dxa"/>
            <w:vMerge w:val="restart"/>
          </w:tcPr>
          <w:p w14:paraId="74B71576" w14:textId="77777777" w:rsidR="00257AE1" w:rsidRPr="003A0931" w:rsidRDefault="00257AE1" w:rsidP="00943101">
            <w:pPr>
              <w:jc w:val="center"/>
              <w:rPr>
                <w:rFonts w:ascii="Montserrat" w:hAnsi="Montserrat"/>
                <w:color w:val="000000" w:themeColor="text1"/>
                <w:sz w:val="12"/>
                <w:szCs w:val="18"/>
              </w:rPr>
            </w:pPr>
          </w:p>
        </w:tc>
        <w:tc>
          <w:tcPr>
            <w:tcW w:w="753" w:type="dxa"/>
            <w:vMerge w:val="restart"/>
            <w:vAlign w:val="center"/>
          </w:tcPr>
          <w:p w14:paraId="2EBF4D26"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2021</w:t>
            </w:r>
          </w:p>
        </w:tc>
      </w:tr>
      <w:tr w:rsidR="00257AE1" w:rsidRPr="003A0931" w14:paraId="32062A66" w14:textId="77777777" w:rsidTr="00943101">
        <w:trPr>
          <w:trHeight w:val="108"/>
        </w:trPr>
        <w:tc>
          <w:tcPr>
            <w:tcW w:w="1042" w:type="dxa"/>
            <w:vMerge/>
            <w:vAlign w:val="center"/>
          </w:tcPr>
          <w:p w14:paraId="12DB9346" w14:textId="77777777" w:rsidR="00257AE1" w:rsidRPr="003A0931" w:rsidRDefault="00257AE1" w:rsidP="00943101">
            <w:pPr>
              <w:rPr>
                <w:rFonts w:ascii="Montserrat" w:hAnsi="Montserrat"/>
                <w:color w:val="000000" w:themeColor="text1"/>
                <w:sz w:val="12"/>
                <w:szCs w:val="18"/>
              </w:rPr>
            </w:pPr>
          </w:p>
        </w:tc>
        <w:tc>
          <w:tcPr>
            <w:tcW w:w="1633" w:type="dxa"/>
            <w:vMerge/>
          </w:tcPr>
          <w:p w14:paraId="0CADA432" w14:textId="77777777" w:rsidR="00257AE1" w:rsidRPr="003A0931" w:rsidRDefault="00257AE1" w:rsidP="00257AE1">
            <w:pPr>
              <w:pStyle w:val="Prrafodelista"/>
              <w:numPr>
                <w:ilvl w:val="0"/>
                <w:numId w:val="30"/>
              </w:numPr>
              <w:jc w:val="both"/>
              <w:rPr>
                <w:rFonts w:ascii="Montserrat" w:hAnsi="Montserrat"/>
                <w:color w:val="000000" w:themeColor="text1"/>
                <w:sz w:val="12"/>
                <w:szCs w:val="18"/>
              </w:rPr>
            </w:pPr>
          </w:p>
        </w:tc>
        <w:tc>
          <w:tcPr>
            <w:tcW w:w="1148" w:type="dxa"/>
            <w:vMerge/>
          </w:tcPr>
          <w:p w14:paraId="7C80DBBE" w14:textId="77777777" w:rsidR="00257AE1" w:rsidRPr="003A0931" w:rsidRDefault="00257AE1" w:rsidP="00943101">
            <w:pPr>
              <w:jc w:val="center"/>
              <w:rPr>
                <w:rFonts w:ascii="Montserrat" w:hAnsi="Montserrat"/>
                <w:color w:val="000000" w:themeColor="text1"/>
                <w:sz w:val="12"/>
                <w:szCs w:val="18"/>
              </w:rPr>
            </w:pPr>
          </w:p>
        </w:tc>
        <w:tc>
          <w:tcPr>
            <w:tcW w:w="1134" w:type="dxa"/>
          </w:tcPr>
          <w:p w14:paraId="767AF019"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Secundaria Técnico Docente</w:t>
            </w:r>
          </w:p>
        </w:tc>
        <w:tc>
          <w:tcPr>
            <w:tcW w:w="1275" w:type="dxa"/>
            <w:vMerge/>
            <w:vAlign w:val="center"/>
          </w:tcPr>
          <w:p w14:paraId="6559D475" w14:textId="77777777" w:rsidR="00257AE1" w:rsidRPr="003A0931" w:rsidRDefault="00257AE1" w:rsidP="00943101">
            <w:pPr>
              <w:jc w:val="center"/>
              <w:rPr>
                <w:rFonts w:ascii="Montserrat" w:hAnsi="Montserrat"/>
                <w:color w:val="000000" w:themeColor="text1"/>
                <w:sz w:val="12"/>
                <w:szCs w:val="18"/>
              </w:rPr>
            </w:pPr>
          </w:p>
        </w:tc>
        <w:tc>
          <w:tcPr>
            <w:tcW w:w="993" w:type="dxa"/>
            <w:vMerge/>
            <w:vAlign w:val="center"/>
          </w:tcPr>
          <w:p w14:paraId="42388391" w14:textId="77777777" w:rsidR="00257AE1" w:rsidRPr="003A0931" w:rsidRDefault="00257AE1" w:rsidP="00943101">
            <w:pPr>
              <w:jc w:val="center"/>
              <w:rPr>
                <w:rFonts w:ascii="Montserrat" w:hAnsi="Montserrat"/>
                <w:color w:val="000000" w:themeColor="text1"/>
                <w:sz w:val="12"/>
                <w:szCs w:val="18"/>
              </w:rPr>
            </w:pPr>
          </w:p>
        </w:tc>
        <w:tc>
          <w:tcPr>
            <w:tcW w:w="850" w:type="dxa"/>
            <w:vMerge/>
          </w:tcPr>
          <w:p w14:paraId="0D1C1D35" w14:textId="77777777" w:rsidR="00257AE1" w:rsidRPr="003A0931" w:rsidRDefault="00257AE1" w:rsidP="00943101">
            <w:pPr>
              <w:jc w:val="center"/>
              <w:rPr>
                <w:rFonts w:ascii="Montserrat" w:hAnsi="Montserrat"/>
                <w:color w:val="000000" w:themeColor="text1"/>
                <w:sz w:val="12"/>
                <w:szCs w:val="18"/>
              </w:rPr>
            </w:pPr>
          </w:p>
        </w:tc>
        <w:tc>
          <w:tcPr>
            <w:tcW w:w="753" w:type="dxa"/>
            <w:vMerge/>
            <w:vAlign w:val="center"/>
          </w:tcPr>
          <w:p w14:paraId="0A993154"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49883DFB" w14:textId="77777777" w:rsidTr="00943101">
        <w:trPr>
          <w:trHeight w:val="303"/>
        </w:trPr>
        <w:tc>
          <w:tcPr>
            <w:tcW w:w="1042" w:type="dxa"/>
            <w:vMerge/>
            <w:vAlign w:val="center"/>
          </w:tcPr>
          <w:p w14:paraId="31955E73" w14:textId="77777777" w:rsidR="00257AE1" w:rsidRPr="003A0931" w:rsidRDefault="00257AE1" w:rsidP="00943101">
            <w:pPr>
              <w:rPr>
                <w:rFonts w:ascii="Montserrat" w:hAnsi="Montserrat"/>
                <w:color w:val="000000" w:themeColor="text1"/>
                <w:sz w:val="12"/>
                <w:szCs w:val="18"/>
              </w:rPr>
            </w:pPr>
          </w:p>
        </w:tc>
        <w:tc>
          <w:tcPr>
            <w:tcW w:w="1633" w:type="dxa"/>
            <w:vMerge/>
          </w:tcPr>
          <w:p w14:paraId="4A5541FC" w14:textId="77777777" w:rsidR="00257AE1" w:rsidRPr="003A0931" w:rsidRDefault="00257AE1" w:rsidP="00257AE1">
            <w:pPr>
              <w:pStyle w:val="Prrafodelista"/>
              <w:numPr>
                <w:ilvl w:val="0"/>
                <w:numId w:val="30"/>
              </w:numPr>
              <w:jc w:val="both"/>
              <w:rPr>
                <w:rFonts w:ascii="Montserrat" w:hAnsi="Montserrat"/>
                <w:color w:val="000000" w:themeColor="text1"/>
                <w:sz w:val="12"/>
                <w:szCs w:val="18"/>
              </w:rPr>
            </w:pPr>
          </w:p>
        </w:tc>
        <w:tc>
          <w:tcPr>
            <w:tcW w:w="1148" w:type="dxa"/>
            <w:vMerge/>
          </w:tcPr>
          <w:p w14:paraId="43D14314" w14:textId="77777777" w:rsidR="00257AE1" w:rsidRPr="003A0931" w:rsidRDefault="00257AE1" w:rsidP="00943101">
            <w:pPr>
              <w:jc w:val="center"/>
              <w:rPr>
                <w:rFonts w:ascii="Montserrat" w:hAnsi="Montserrat"/>
                <w:color w:val="000000" w:themeColor="text1"/>
                <w:sz w:val="12"/>
                <w:szCs w:val="18"/>
              </w:rPr>
            </w:pPr>
          </w:p>
        </w:tc>
        <w:tc>
          <w:tcPr>
            <w:tcW w:w="1134" w:type="dxa"/>
          </w:tcPr>
          <w:p w14:paraId="4E072AA2"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Primaria</w:t>
            </w:r>
          </w:p>
        </w:tc>
        <w:tc>
          <w:tcPr>
            <w:tcW w:w="1275" w:type="dxa"/>
            <w:vMerge/>
            <w:vAlign w:val="center"/>
          </w:tcPr>
          <w:p w14:paraId="03FB76ED" w14:textId="77777777" w:rsidR="00257AE1" w:rsidRPr="003A0931" w:rsidRDefault="00257AE1" w:rsidP="00943101">
            <w:pPr>
              <w:jc w:val="center"/>
              <w:rPr>
                <w:rFonts w:ascii="Montserrat" w:hAnsi="Montserrat"/>
                <w:color w:val="000000" w:themeColor="text1"/>
                <w:sz w:val="12"/>
                <w:szCs w:val="18"/>
              </w:rPr>
            </w:pPr>
          </w:p>
        </w:tc>
        <w:tc>
          <w:tcPr>
            <w:tcW w:w="993" w:type="dxa"/>
            <w:vMerge/>
            <w:vAlign w:val="center"/>
          </w:tcPr>
          <w:p w14:paraId="610E0F0E" w14:textId="77777777" w:rsidR="00257AE1" w:rsidRPr="003A0931" w:rsidRDefault="00257AE1" w:rsidP="00943101">
            <w:pPr>
              <w:jc w:val="center"/>
              <w:rPr>
                <w:rFonts w:ascii="Montserrat" w:hAnsi="Montserrat"/>
                <w:color w:val="000000" w:themeColor="text1"/>
                <w:sz w:val="12"/>
                <w:szCs w:val="18"/>
              </w:rPr>
            </w:pPr>
          </w:p>
        </w:tc>
        <w:tc>
          <w:tcPr>
            <w:tcW w:w="850" w:type="dxa"/>
            <w:vMerge/>
          </w:tcPr>
          <w:p w14:paraId="73646553" w14:textId="77777777" w:rsidR="00257AE1" w:rsidRPr="003A0931" w:rsidRDefault="00257AE1" w:rsidP="00943101">
            <w:pPr>
              <w:jc w:val="center"/>
              <w:rPr>
                <w:rFonts w:ascii="Montserrat" w:hAnsi="Montserrat"/>
                <w:color w:val="000000" w:themeColor="text1"/>
                <w:sz w:val="12"/>
                <w:szCs w:val="18"/>
              </w:rPr>
            </w:pPr>
          </w:p>
        </w:tc>
        <w:tc>
          <w:tcPr>
            <w:tcW w:w="753" w:type="dxa"/>
            <w:vMerge/>
            <w:vAlign w:val="center"/>
          </w:tcPr>
          <w:p w14:paraId="6D9007CD"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7CAE1D98" w14:textId="77777777" w:rsidTr="00943101">
        <w:trPr>
          <w:trHeight w:val="30"/>
        </w:trPr>
        <w:tc>
          <w:tcPr>
            <w:tcW w:w="1042" w:type="dxa"/>
            <w:vMerge/>
            <w:vAlign w:val="center"/>
          </w:tcPr>
          <w:p w14:paraId="0ABE9F6D" w14:textId="77777777" w:rsidR="00257AE1" w:rsidRPr="003A0931" w:rsidRDefault="00257AE1" w:rsidP="00943101">
            <w:pPr>
              <w:rPr>
                <w:rFonts w:ascii="Montserrat" w:hAnsi="Montserrat"/>
                <w:color w:val="000000" w:themeColor="text1"/>
                <w:sz w:val="12"/>
                <w:szCs w:val="18"/>
              </w:rPr>
            </w:pPr>
          </w:p>
        </w:tc>
        <w:tc>
          <w:tcPr>
            <w:tcW w:w="1633" w:type="dxa"/>
            <w:vMerge/>
          </w:tcPr>
          <w:p w14:paraId="4DF6D8E3" w14:textId="77777777" w:rsidR="00257AE1" w:rsidRPr="003A0931" w:rsidRDefault="00257AE1" w:rsidP="00257AE1">
            <w:pPr>
              <w:pStyle w:val="Prrafodelista"/>
              <w:numPr>
                <w:ilvl w:val="0"/>
                <w:numId w:val="30"/>
              </w:numPr>
              <w:jc w:val="both"/>
              <w:rPr>
                <w:rFonts w:ascii="Montserrat" w:hAnsi="Montserrat"/>
                <w:color w:val="000000" w:themeColor="text1"/>
                <w:sz w:val="12"/>
                <w:szCs w:val="18"/>
              </w:rPr>
            </w:pPr>
          </w:p>
        </w:tc>
        <w:tc>
          <w:tcPr>
            <w:tcW w:w="1148" w:type="dxa"/>
            <w:vMerge w:val="restart"/>
          </w:tcPr>
          <w:p w14:paraId="11EB5076"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Docente Secundaria</w:t>
            </w:r>
          </w:p>
        </w:tc>
        <w:tc>
          <w:tcPr>
            <w:tcW w:w="1134" w:type="dxa"/>
          </w:tcPr>
          <w:p w14:paraId="0B7A8A19"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Español</w:t>
            </w:r>
          </w:p>
        </w:tc>
        <w:tc>
          <w:tcPr>
            <w:tcW w:w="1275" w:type="dxa"/>
            <w:vMerge/>
            <w:vAlign w:val="center"/>
          </w:tcPr>
          <w:p w14:paraId="7710A2A4" w14:textId="77777777" w:rsidR="00257AE1" w:rsidRPr="003A0931" w:rsidRDefault="00257AE1" w:rsidP="00943101">
            <w:pPr>
              <w:jc w:val="center"/>
              <w:rPr>
                <w:rFonts w:ascii="Montserrat" w:hAnsi="Montserrat"/>
                <w:color w:val="000000" w:themeColor="text1"/>
                <w:sz w:val="12"/>
                <w:szCs w:val="18"/>
              </w:rPr>
            </w:pPr>
          </w:p>
        </w:tc>
        <w:tc>
          <w:tcPr>
            <w:tcW w:w="993" w:type="dxa"/>
            <w:vMerge/>
            <w:vAlign w:val="center"/>
          </w:tcPr>
          <w:p w14:paraId="543C6B4F" w14:textId="77777777" w:rsidR="00257AE1" w:rsidRPr="003A0931" w:rsidRDefault="00257AE1" w:rsidP="00943101">
            <w:pPr>
              <w:jc w:val="center"/>
              <w:rPr>
                <w:rFonts w:ascii="Montserrat" w:hAnsi="Montserrat"/>
                <w:color w:val="000000" w:themeColor="text1"/>
                <w:sz w:val="12"/>
                <w:szCs w:val="18"/>
              </w:rPr>
            </w:pPr>
          </w:p>
        </w:tc>
        <w:tc>
          <w:tcPr>
            <w:tcW w:w="850" w:type="dxa"/>
            <w:vMerge/>
          </w:tcPr>
          <w:p w14:paraId="2CED87BF" w14:textId="77777777" w:rsidR="00257AE1" w:rsidRPr="003A0931" w:rsidRDefault="00257AE1" w:rsidP="00943101">
            <w:pPr>
              <w:jc w:val="center"/>
              <w:rPr>
                <w:rFonts w:ascii="Montserrat" w:hAnsi="Montserrat"/>
                <w:color w:val="000000" w:themeColor="text1"/>
                <w:sz w:val="12"/>
                <w:szCs w:val="18"/>
              </w:rPr>
            </w:pPr>
          </w:p>
        </w:tc>
        <w:tc>
          <w:tcPr>
            <w:tcW w:w="753" w:type="dxa"/>
            <w:vMerge/>
            <w:vAlign w:val="center"/>
          </w:tcPr>
          <w:p w14:paraId="2F7D8042"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5670274D" w14:textId="77777777" w:rsidTr="00943101">
        <w:trPr>
          <w:trHeight w:val="30"/>
        </w:trPr>
        <w:tc>
          <w:tcPr>
            <w:tcW w:w="1042" w:type="dxa"/>
            <w:vMerge/>
            <w:vAlign w:val="center"/>
          </w:tcPr>
          <w:p w14:paraId="3EB24435" w14:textId="77777777" w:rsidR="00257AE1" w:rsidRPr="003A0931" w:rsidRDefault="00257AE1" w:rsidP="00943101">
            <w:pPr>
              <w:rPr>
                <w:rFonts w:ascii="Montserrat" w:hAnsi="Montserrat"/>
                <w:color w:val="000000" w:themeColor="text1"/>
                <w:sz w:val="12"/>
                <w:szCs w:val="18"/>
              </w:rPr>
            </w:pPr>
          </w:p>
        </w:tc>
        <w:tc>
          <w:tcPr>
            <w:tcW w:w="1633" w:type="dxa"/>
            <w:vMerge/>
          </w:tcPr>
          <w:p w14:paraId="57EF85FC" w14:textId="77777777" w:rsidR="00257AE1" w:rsidRPr="003A0931" w:rsidRDefault="00257AE1" w:rsidP="00257AE1">
            <w:pPr>
              <w:pStyle w:val="Prrafodelista"/>
              <w:numPr>
                <w:ilvl w:val="0"/>
                <w:numId w:val="30"/>
              </w:numPr>
              <w:jc w:val="both"/>
              <w:rPr>
                <w:rFonts w:ascii="Montserrat" w:hAnsi="Montserrat"/>
                <w:color w:val="000000" w:themeColor="text1"/>
                <w:sz w:val="12"/>
                <w:szCs w:val="18"/>
              </w:rPr>
            </w:pPr>
          </w:p>
        </w:tc>
        <w:tc>
          <w:tcPr>
            <w:tcW w:w="1148" w:type="dxa"/>
            <w:vMerge/>
          </w:tcPr>
          <w:p w14:paraId="1AF4017F" w14:textId="77777777" w:rsidR="00257AE1" w:rsidRPr="003A0931" w:rsidRDefault="00257AE1" w:rsidP="00943101">
            <w:pPr>
              <w:jc w:val="center"/>
              <w:rPr>
                <w:rFonts w:ascii="Montserrat" w:hAnsi="Montserrat"/>
                <w:color w:val="000000" w:themeColor="text1"/>
                <w:sz w:val="12"/>
                <w:szCs w:val="18"/>
              </w:rPr>
            </w:pPr>
          </w:p>
        </w:tc>
        <w:tc>
          <w:tcPr>
            <w:tcW w:w="1134" w:type="dxa"/>
          </w:tcPr>
          <w:p w14:paraId="1DEA1CA9"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Matemáticas</w:t>
            </w:r>
          </w:p>
        </w:tc>
        <w:tc>
          <w:tcPr>
            <w:tcW w:w="1275" w:type="dxa"/>
            <w:vMerge/>
            <w:vAlign w:val="center"/>
          </w:tcPr>
          <w:p w14:paraId="395A49B9" w14:textId="77777777" w:rsidR="00257AE1" w:rsidRPr="003A0931" w:rsidRDefault="00257AE1" w:rsidP="00943101">
            <w:pPr>
              <w:jc w:val="center"/>
              <w:rPr>
                <w:rFonts w:ascii="Montserrat" w:hAnsi="Montserrat"/>
                <w:color w:val="000000" w:themeColor="text1"/>
                <w:sz w:val="12"/>
                <w:szCs w:val="18"/>
              </w:rPr>
            </w:pPr>
          </w:p>
        </w:tc>
        <w:tc>
          <w:tcPr>
            <w:tcW w:w="993" w:type="dxa"/>
            <w:vMerge/>
            <w:vAlign w:val="center"/>
          </w:tcPr>
          <w:p w14:paraId="57CB1F3D" w14:textId="77777777" w:rsidR="00257AE1" w:rsidRPr="003A0931" w:rsidRDefault="00257AE1" w:rsidP="00943101">
            <w:pPr>
              <w:jc w:val="center"/>
              <w:rPr>
                <w:rFonts w:ascii="Montserrat" w:hAnsi="Montserrat"/>
                <w:color w:val="000000" w:themeColor="text1"/>
                <w:sz w:val="12"/>
                <w:szCs w:val="18"/>
              </w:rPr>
            </w:pPr>
          </w:p>
        </w:tc>
        <w:tc>
          <w:tcPr>
            <w:tcW w:w="850" w:type="dxa"/>
            <w:vMerge/>
          </w:tcPr>
          <w:p w14:paraId="267A499E" w14:textId="77777777" w:rsidR="00257AE1" w:rsidRPr="003A0931" w:rsidRDefault="00257AE1" w:rsidP="00943101">
            <w:pPr>
              <w:jc w:val="center"/>
              <w:rPr>
                <w:rFonts w:ascii="Montserrat" w:hAnsi="Montserrat"/>
                <w:color w:val="000000" w:themeColor="text1"/>
                <w:sz w:val="12"/>
                <w:szCs w:val="18"/>
              </w:rPr>
            </w:pPr>
          </w:p>
        </w:tc>
        <w:tc>
          <w:tcPr>
            <w:tcW w:w="753" w:type="dxa"/>
            <w:vMerge/>
            <w:vAlign w:val="center"/>
          </w:tcPr>
          <w:p w14:paraId="3C66FFCD"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43FE539E" w14:textId="77777777" w:rsidTr="00943101">
        <w:trPr>
          <w:trHeight w:val="30"/>
        </w:trPr>
        <w:tc>
          <w:tcPr>
            <w:tcW w:w="1042" w:type="dxa"/>
            <w:vMerge/>
            <w:vAlign w:val="center"/>
          </w:tcPr>
          <w:p w14:paraId="27A087EC" w14:textId="77777777" w:rsidR="00257AE1" w:rsidRPr="003A0931" w:rsidRDefault="00257AE1" w:rsidP="00943101">
            <w:pPr>
              <w:rPr>
                <w:rFonts w:ascii="Montserrat" w:hAnsi="Montserrat"/>
                <w:color w:val="000000" w:themeColor="text1"/>
                <w:sz w:val="12"/>
                <w:szCs w:val="18"/>
              </w:rPr>
            </w:pPr>
          </w:p>
        </w:tc>
        <w:tc>
          <w:tcPr>
            <w:tcW w:w="1633" w:type="dxa"/>
            <w:vMerge/>
          </w:tcPr>
          <w:p w14:paraId="548B1F22" w14:textId="77777777" w:rsidR="00257AE1" w:rsidRPr="003A0931" w:rsidRDefault="00257AE1" w:rsidP="00257AE1">
            <w:pPr>
              <w:pStyle w:val="Prrafodelista"/>
              <w:numPr>
                <w:ilvl w:val="0"/>
                <w:numId w:val="30"/>
              </w:numPr>
              <w:jc w:val="both"/>
              <w:rPr>
                <w:rFonts w:ascii="Montserrat" w:hAnsi="Montserrat"/>
                <w:color w:val="000000" w:themeColor="text1"/>
                <w:sz w:val="12"/>
                <w:szCs w:val="18"/>
              </w:rPr>
            </w:pPr>
          </w:p>
        </w:tc>
        <w:tc>
          <w:tcPr>
            <w:tcW w:w="1148" w:type="dxa"/>
            <w:vMerge/>
          </w:tcPr>
          <w:p w14:paraId="7836303E" w14:textId="77777777" w:rsidR="00257AE1" w:rsidRPr="003A0931" w:rsidRDefault="00257AE1" w:rsidP="00943101">
            <w:pPr>
              <w:jc w:val="center"/>
              <w:rPr>
                <w:rFonts w:ascii="Montserrat" w:hAnsi="Montserrat"/>
                <w:color w:val="000000" w:themeColor="text1"/>
                <w:sz w:val="12"/>
                <w:szCs w:val="18"/>
              </w:rPr>
            </w:pPr>
          </w:p>
        </w:tc>
        <w:tc>
          <w:tcPr>
            <w:tcW w:w="1134" w:type="dxa"/>
          </w:tcPr>
          <w:p w14:paraId="51E5B302"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Física</w:t>
            </w:r>
          </w:p>
        </w:tc>
        <w:tc>
          <w:tcPr>
            <w:tcW w:w="1275" w:type="dxa"/>
            <w:vMerge/>
            <w:vAlign w:val="center"/>
          </w:tcPr>
          <w:p w14:paraId="7411308F" w14:textId="77777777" w:rsidR="00257AE1" w:rsidRPr="003A0931" w:rsidRDefault="00257AE1" w:rsidP="00943101">
            <w:pPr>
              <w:jc w:val="center"/>
              <w:rPr>
                <w:rFonts w:ascii="Montserrat" w:hAnsi="Montserrat"/>
                <w:color w:val="000000" w:themeColor="text1"/>
                <w:sz w:val="12"/>
                <w:szCs w:val="18"/>
              </w:rPr>
            </w:pPr>
          </w:p>
        </w:tc>
        <w:tc>
          <w:tcPr>
            <w:tcW w:w="993" w:type="dxa"/>
            <w:vMerge/>
            <w:vAlign w:val="center"/>
          </w:tcPr>
          <w:p w14:paraId="5280E02C" w14:textId="77777777" w:rsidR="00257AE1" w:rsidRPr="003A0931" w:rsidRDefault="00257AE1" w:rsidP="00943101">
            <w:pPr>
              <w:jc w:val="center"/>
              <w:rPr>
                <w:rFonts w:ascii="Montserrat" w:hAnsi="Montserrat"/>
                <w:color w:val="000000" w:themeColor="text1"/>
                <w:sz w:val="12"/>
                <w:szCs w:val="18"/>
              </w:rPr>
            </w:pPr>
          </w:p>
        </w:tc>
        <w:tc>
          <w:tcPr>
            <w:tcW w:w="850" w:type="dxa"/>
            <w:vMerge/>
          </w:tcPr>
          <w:p w14:paraId="3524EC80" w14:textId="77777777" w:rsidR="00257AE1" w:rsidRPr="003A0931" w:rsidRDefault="00257AE1" w:rsidP="00943101">
            <w:pPr>
              <w:jc w:val="center"/>
              <w:rPr>
                <w:rFonts w:ascii="Montserrat" w:hAnsi="Montserrat"/>
                <w:color w:val="000000" w:themeColor="text1"/>
                <w:sz w:val="12"/>
                <w:szCs w:val="18"/>
              </w:rPr>
            </w:pPr>
          </w:p>
        </w:tc>
        <w:tc>
          <w:tcPr>
            <w:tcW w:w="753" w:type="dxa"/>
            <w:vMerge/>
            <w:vAlign w:val="center"/>
          </w:tcPr>
          <w:p w14:paraId="6491AF48"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4E8411FA" w14:textId="77777777" w:rsidTr="00943101">
        <w:trPr>
          <w:trHeight w:val="30"/>
        </w:trPr>
        <w:tc>
          <w:tcPr>
            <w:tcW w:w="1042" w:type="dxa"/>
            <w:vMerge/>
            <w:vAlign w:val="center"/>
          </w:tcPr>
          <w:p w14:paraId="0EDAB4E9" w14:textId="77777777" w:rsidR="00257AE1" w:rsidRPr="003A0931" w:rsidRDefault="00257AE1" w:rsidP="00943101">
            <w:pPr>
              <w:rPr>
                <w:rFonts w:ascii="Montserrat" w:hAnsi="Montserrat"/>
                <w:color w:val="000000" w:themeColor="text1"/>
                <w:sz w:val="12"/>
                <w:szCs w:val="18"/>
              </w:rPr>
            </w:pPr>
          </w:p>
        </w:tc>
        <w:tc>
          <w:tcPr>
            <w:tcW w:w="1633" w:type="dxa"/>
            <w:vMerge/>
          </w:tcPr>
          <w:p w14:paraId="775B0052" w14:textId="77777777" w:rsidR="00257AE1" w:rsidRPr="003A0931" w:rsidRDefault="00257AE1" w:rsidP="00257AE1">
            <w:pPr>
              <w:pStyle w:val="Prrafodelista"/>
              <w:numPr>
                <w:ilvl w:val="0"/>
                <w:numId w:val="30"/>
              </w:numPr>
              <w:jc w:val="both"/>
              <w:rPr>
                <w:rFonts w:ascii="Montserrat" w:hAnsi="Montserrat"/>
                <w:color w:val="000000" w:themeColor="text1"/>
                <w:sz w:val="12"/>
                <w:szCs w:val="18"/>
              </w:rPr>
            </w:pPr>
          </w:p>
        </w:tc>
        <w:tc>
          <w:tcPr>
            <w:tcW w:w="1148" w:type="dxa"/>
            <w:vMerge/>
          </w:tcPr>
          <w:p w14:paraId="79283409" w14:textId="77777777" w:rsidR="00257AE1" w:rsidRPr="003A0931" w:rsidRDefault="00257AE1" w:rsidP="00943101">
            <w:pPr>
              <w:jc w:val="center"/>
              <w:rPr>
                <w:rFonts w:ascii="Montserrat" w:hAnsi="Montserrat"/>
                <w:color w:val="000000" w:themeColor="text1"/>
                <w:sz w:val="12"/>
                <w:szCs w:val="18"/>
              </w:rPr>
            </w:pPr>
          </w:p>
        </w:tc>
        <w:tc>
          <w:tcPr>
            <w:tcW w:w="1134" w:type="dxa"/>
          </w:tcPr>
          <w:p w14:paraId="16612CFE"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Química</w:t>
            </w:r>
          </w:p>
        </w:tc>
        <w:tc>
          <w:tcPr>
            <w:tcW w:w="1275" w:type="dxa"/>
            <w:vMerge/>
            <w:vAlign w:val="center"/>
          </w:tcPr>
          <w:p w14:paraId="2907B928" w14:textId="77777777" w:rsidR="00257AE1" w:rsidRPr="003A0931" w:rsidRDefault="00257AE1" w:rsidP="00943101">
            <w:pPr>
              <w:jc w:val="center"/>
              <w:rPr>
                <w:rFonts w:ascii="Montserrat" w:hAnsi="Montserrat"/>
                <w:color w:val="000000" w:themeColor="text1"/>
                <w:sz w:val="12"/>
                <w:szCs w:val="18"/>
              </w:rPr>
            </w:pPr>
          </w:p>
        </w:tc>
        <w:tc>
          <w:tcPr>
            <w:tcW w:w="993" w:type="dxa"/>
            <w:vMerge/>
            <w:vAlign w:val="center"/>
          </w:tcPr>
          <w:p w14:paraId="285705CE" w14:textId="77777777" w:rsidR="00257AE1" w:rsidRPr="003A0931" w:rsidRDefault="00257AE1" w:rsidP="00943101">
            <w:pPr>
              <w:jc w:val="center"/>
              <w:rPr>
                <w:rFonts w:ascii="Montserrat" w:hAnsi="Montserrat"/>
                <w:color w:val="000000" w:themeColor="text1"/>
                <w:sz w:val="12"/>
                <w:szCs w:val="18"/>
              </w:rPr>
            </w:pPr>
          </w:p>
        </w:tc>
        <w:tc>
          <w:tcPr>
            <w:tcW w:w="850" w:type="dxa"/>
            <w:vMerge/>
          </w:tcPr>
          <w:p w14:paraId="2D86743F" w14:textId="77777777" w:rsidR="00257AE1" w:rsidRPr="003A0931" w:rsidRDefault="00257AE1" w:rsidP="00943101">
            <w:pPr>
              <w:jc w:val="center"/>
              <w:rPr>
                <w:rFonts w:ascii="Montserrat" w:hAnsi="Montserrat"/>
                <w:color w:val="000000" w:themeColor="text1"/>
                <w:sz w:val="12"/>
                <w:szCs w:val="18"/>
              </w:rPr>
            </w:pPr>
          </w:p>
        </w:tc>
        <w:tc>
          <w:tcPr>
            <w:tcW w:w="753" w:type="dxa"/>
            <w:vMerge/>
            <w:vAlign w:val="center"/>
          </w:tcPr>
          <w:p w14:paraId="1A266882"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16EC3EFD" w14:textId="77777777" w:rsidTr="00943101">
        <w:trPr>
          <w:trHeight w:val="30"/>
        </w:trPr>
        <w:tc>
          <w:tcPr>
            <w:tcW w:w="1042" w:type="dxa"/>
            <w:vMerge/>
            <w:vAlign w:val="center"/>
          </w:tcPr>
          <w:p w14:paraId="3BB279FD" w14:textId="77777777" w:rsidR="00257AE1" w:rsidRPr="003A0931" w:rsidRDefault="00257AE1" w:rsidP="00943101">
            <w:pPr>
              <w:rPr>
                <w:rFonts w:ascii="Montserrat" w:hAnsi="Montserrat"/>
                <w:color w:val="000000" w:themeColor="text1"/>
                <w:sz w:val="12"/>
                <w:szCs w:val="18"/>
              </w:rPr>
            </w:pPr>
          </w:p>
        </w:tc>
        <w:tc>
          <w:tcPr>
            <w:tcW w:w="1633" w:type="dxa"/>
            <w:vMerge/>
          </w:tcPr>
          <w:p w14:paraId="48FEB467" w14:textId="77777777" w:rsidR="00257AE1" w:rsidRPr="003A0931" w:rsidRDefault="00257AE1" w:rsidP="00257AE1">
            <w:pPr>
              <w:pStyle w:val="Prrafodelista"/>
              <w:numPr>
                <w:ilvl w:val="0"/>
                <w:numId w:val="30"/>
              </w:numPr>
              <w:jc w:val="both"/>
              <w:rPr>
                <w:rFonts w:ascii="Montserrat" w:hAnsi="Montserrat"/>
                <w:color w:val="000000" w:themeColor="text1"/>
                <w:sz w:val="12"/>
                <w:szCs w:val="18"/>
              </w:rPr>
            </w:pPr>
          </w:p>
        </w:tc>
        <w:tc>
          <w:tcPr>
            <w:tcW w:w="1148" w:type="dxa"/>
            <w:vMerge/>
          </w:tcPr>
          <w:p w14:paraId="6E5BB6EC" w14:textId="77777777" w:rsidR="00257AE1" w:rsidRPr="003A0931" w:rsidRDefault="00257AE1" w:rsidP="00943101">
            <w:pPr>
              <w:jc w:val="center"/>
              <w:rPr>
                <w:rFonts w:ascii="Montserrat" w:hAnsi="Montserrat"/>
                <w:color w:val="000000" w:themeColor="text1"/>
                <w:sz w:val="12"/>
                <w:szCs w:val="18"/>
              </w:rPr>
            </w:pPr>
          </w:p>
        </w:tc>
        <w:tc>
          <w:tcPr>
            <w:tcW w:w="1134" w:type="dxa"/>
          </w:tcPr>
          <w:p w14:paraId="4F855DF7"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Biología</w:t>
            </w:r>
          </w:p>
        </w:tc>
        <w:tc>
          <w:tcPr>
            <w:tcW w:w="1275" w:type="dxa"/>
            <w:vMerge/>
            <w:vAlign w:val="center"/>
          </w:tcPr>
          <w:p w14:paraId="4A72ABAA" w14:textId="77777777" w:rsidR="00257AE1" w:rsidRPr="003A0931" w:rsidRDefault="00257AE1" w:rsidP="00943101">
            <w:pPr>
              <w:jc w:val="center"/>
              <w:rPr>
                <w:rFonts w:ascii="Montserrat" w:hAnsi="Montserrat"/>
                <w:color w:val="000000" w:themeColor="text1"/>
                <w:sz w:val="12"/>
                <w:szCs w:val="18"/>
              </w:rPr>
            </w:pPr>
          </w:p>
        </w:tc>
        <w:tc>
          <w:tcPr>
            <w:tcW w:w="993" w:type="dxa"/>
            <w:vMerge/>
            <w:vAlign w:val="center"/>
          </w:tcPr>
          <w:p w14:paraId="2C3077EB" w14:textId="77777777" w:rsidR="00257AE1" w:rsidRPr="003A0931" w:rsidRDefault="00257AE1" w:rsidP="00943101">
            <w:pPr>
              <w:jc w:val="center"/>
              <w:rPr>
                <w:rFonts w:ascii="Montserrat" w:hAnsi="Montserrat"/>
                <w:color w:val="000000" w:themeColor="text1"/>
                <w:sz w:val="12"/>
                <w:szCs w:val="18"/>
              </w:rPr>
            </w:pPr>
          </w:p>
        </w:tc>
        <w:tc>
          <w:tcPr>
            <w:tcW w:w="850" w:type="dxa"/>
            <w:vMerge/>
          </w:tcPr>
          <w:p w14:paraId="5A754012" w14:textId="77777777" w:rsidR="00257AE1" w:rsidRPr="003A0931" w:rsidRDefault="00257AE1" w:rsidP="00943101">
            <w:pPr>
              <w:jc w:val="center"/>
              <w:rPr>
                <w:rFonts w:ascii="Montserrat" w:hAnsi="Montserrat"/>
                <w:color w:val="000000" w:themeColor="text1"/>
                <w:sz w:val="12"/>
                <w:szCs w:val="18"/>
              </w:rPr>
            </w:pPr>
          </w:p>
        </w:tc>
        <w:tc>
          <w:tcPr>
            <w:tcW w:w="753" w:type="dxa"/>
            <w:vMerge/>
            <w:vAlign w:val="center"/>
          </w:tcPr>
          <w:p w14:paraId="5F27DA3D"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02FC892B" w14:textId="77777777" w:rsidTr="00943101">
        <w:trPr>
          <w:trHeight w:val="30"/>
        </w:trPr>
        <w:tc>
          <w:tcPr>
            <w:tcW w:w="1042" w:type="dxa"/>
            <w:vMerge/>
            <w:vAlign w:val="center"/>
          </w:tcPr>
          <w:p w14:paraId="003927D0" w14:textId="77777777" w:rsidR="00257AE1" w:rsidRPr="003A0931" w:rsidRDefault="00257AE1" w:rsidP="00943101">
            <w:pPr>
              <w:rPr>
                <w:rFonts w:ascii="Montserrat" w:hAnsi="Montserrat"/>
                <w:color w:val="000000" w:themeColor="text1"/>
                <w:sz w:val="12"/>
                <w:szCs w:val="18"/>
              </w:rPr>
            </w:pPr>
          </w:p>
        </w:tc>
        <w:tc>
          <w:tcPr>
            <w:tcW w:w="1633" w:type="dxa"/>
            <w:vMerge/>
          </w:tcPr>
          <w:p w14:paraId="2BB8F702" w14:textId="77777777" w:rsidR="00257AE1" w:rsidRPr="003A0931" w:rsidRDefault="00257AE1" w:rsidP="00257AE1">
            <w:pPr>
              <w:pStyle w:val="Prrafodelista"/>
              <w:numPr>
                <w:ilvl w:val="0"/>
                <w:numId w:val="30"/>
              </w:numPr>
              <w:jc w:val="both"/>
              <w:rPr>
                <w:rFonts w:ascii="Montserrat" w:hAnsi="Montserrat"/>
                <w:color w:val="000000" w:themeColor="text1"/>
                <w:sz w:val="12"/>
                <w:szCs w:val="18"/>
              </w:rPr>
            </w:pPr>
          </w:p>
        </w:tc>
        <w:tc>
          <w:tcPr>
            <w:tcW w:w="1148" w:type="dxa"/>
            <w:vMerge/>
          </w:tcPr>
          <w:p w14:paraId="71E8D427" w14:textId="77777777" w:rsidR="00257AE1" w:rsidRPr="003A0931" w:rsidRDefault="00257AE1" w:rsidP="00943101">
            <w:pPr>
              <w:jc w:val="center"/>
              <w:rPr>
                <w:rFonts w:ascii="Montserrat" w:hAnsi="Montserrat"/>
                <w:color w:val="000000" w:themeColor="text1"/>
                <w:sz w:val="12"/>
                <w:szCs w:val="18"/>
              </w:rPr>
            </w:pPr>
          </w:p>
        </w:tc>
        <w:tc>
          <w:tcPr>
            <w:tcW w:w="1134" w:type="dxa"/>
          </w:tcPr>
          <w:p w14:paraId="0C1FCEE3"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Geografía</w:t>
            </w:r>
          </w:p>
        </w:tc>
        <w:tc>
          <w:tcPr>
            <w:tcW w:w="1275" w:type="dxa"/>
            <w:vMerge/>
            <w:vAlign w:val="center"/>
          </w:tcPr>
          <w:p w14:paraId="3B50918A" w14:textId="77777777" w:rsidR="00257AE1" w:rsidRPr="003A0931" w:rsidRDefault="00257AE1" w:rsidP="00943101">
            <w:pPr>
              <w:jc w:val="center"/>
              <w:rPr>
                <w:rFonts w:ascii="Montserrat" w:hAnsi="Montserrat"/>
                <w:color w:val="000000" w:themeColor="text1"/>
                <w:sz w:val="12"/>
                <w:szCs w:val="18"/>
              </w:rPr>
            </w:pPr>
          </w:p>
        </w:tc>
        <w:tc>
          <w:tcPr>
            <w:tcW w:w="993" w:type="dxa"/>
            <w:vMerge/>
            <w:vAlign w:val="center"/>
          </w:tcPr>
          <w:p w14:paraId="1CEC2204" w14:textId="77777777" w:rsidR="00257AE1" w:rsidRPr="003A0931" w:rsidRDefault="00257AE1" w:rsidP="00943101">
            <w:pPr>
              <w:jc w:val="center"/>
              <w:rPr>
                <w:rFonts w:ascii="Montserrat" w:hAnsi="Montserrat"/>
                <w:color w:val="000000" w:themeColor="text1"/>
                <w:sz w:val="12"/>
                <w:szCs w:val="18"/>
              </w:rPr>
            </w:pPr>
          </w:p>
        </w:tc>
        <w:tc>
          <w:tcPr>
            <w:tcW w:w="850" w:type="dxa"/>
            <w:vMerge/>
          </w:tcPr>
          <w:p w14:paraId="29E1C6DA" w14:textId="77777777" w:rsidR="00257AE1" w:rsidRPr="003A0931" w:rsidRDefault="00257AE1" w:rsidP="00943101">
            <w:pPr>
              <w:jc w:val="center"/>
              <w:rPr>
                <w:rFonts w:ascii="Montserrat" w:hAnsi="Montserrat"/>
                <w:color w:val="000000" w:themeColor="text1"/>
                <w:sz w:val="12"/>
                <w:szCs w:val="18"/>
              </w:rPr>
            </w:pPr>
          </w:p>
        </w:tc>
        <w:tc>
          <w:tcPr>
            <w:tcW w:w="753" w:type="dxa"/>
            <w:vMerge/>
            <w:vAlign w:val="center"/>
          </w:tcPr>
          <w:p w14:paraId="5596530A"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3A1EFE53" w14:textId="77777777" w:rsidTr="00943101">
        <w:trPr>
          <w:trHeight w:val="30"/>
        </w:trPr>
        <w:tc>
          <w:tcPr>
            <w:tcW w:w="1042" w:type="dxa"/>
            <w:vMerge/>
            <w:vAlign w:val="center"/>
          </w:tcPr>
          <w:p w14:paraId="2D26E4A1" w14:textId="77777777" w:rsidR="00257AE1" w:rsidRPr="003A0931" w:rsidRDefault="00257AE1" w:rsidP="00943101">
            <w:pPr>
              <w:rPr>
                <w:rFonts w:ascii="Montserrat" w:hAnsi="Montserrat"/>
                <w:color w:val="000000" w:themeColor="text1"/>
                <w:sz w:val="12"/>
                <w:szCs w:val="18"/>
              </w:rPr>
            </w:pPr>
          </w:p>
        </w:tc>
        <w:tc>
          <w:tcPr>
            <w:tcW w:w="1633" w:type="dxa"/>
            <w:vMerge/>
          </w:tcPr>
          <w:p w14:paraId="481DBC32" w14:textId="77777777" w:rsidR="00257AE1" w:rsidRPr="003A0931" w:rsidRDefault="00257AE1" w:rsidP="00257AE1">
            <w:pPr>
              <w:pStyle w:val="Prrafodelista"/>
              <w:numPr>
                <w:ilvl w:val="0"/>
                <w:numId w:val="30"/>
              </w:numPr>
              <w:jc w:val="both"/>
              <w:rPr>
                <w:rFonts w:ascii="Montserrat" w:hAnsi="Montserrat"/>
                <w:color w:val="000000" w:themeColor="text1"/>
                <w:sz w:val="12"/>
                <w:szCs w:val="18"/>
              </w:rPr>
            </w:pPr>
          </w:p>
        </w:tc>
        <w:tc>
          <w:tcPr>
            <w:tcW w:w="1148" w:type="dxa"/>
            <w:vMerge/>
          </w:tcPr>
          <w:p w14:paraId="37C9B47D" w14:textId="77777777" w:rsidR="00257AE1" w:rsidRPr="003A0931" w:rsidRDefault="00257AE1" w:rsidP="00943101">
            <w:pPr>
              <w:jc w:val="center"/>
              <w:rPr>
                <w:rFonts w:ascii="Montserrat" w:hAnsi="Montserrat"/>
                <w:color w:val="000000" w:themeColor="text1"/>
                <w:sz w:val="12"/>
                <w:szCs w:val="18"/>
              </w:rPr>
            </w:pPr>
          </w:p>
        </w:tc>
        <w:tc>
          <w:tcPr>
            <w:tcW w:w="1134" w:type="dxa"/>
          </w:tcPr>
          <w:p w14:paraId="501DEF95"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Historia</w:t>
            </w:r>
          </w:p>
        </w:tc>
        <w:tc>
          <w:tcPr>
            <w:tcW w:w="1275" w:type="dxa"/>
            <w:vMerge/>
            <w:vAlign w:val="center"/>
          </w:tcPr>
          <w:p w14:paraId="277D0E9B" w14:textId="77777777" w:rsidR="00257AE1" w:rsidRPr="003A0931" w:rsidRDefault="00257AE1" w:rsidP="00943101">
            <w:pPr>
              <w:jc w:val="center"/>
              <w:rPr>
                <w:rFonts w:ascii="Montserrat" w:hAnsi="Montserrat"/>
                <w:color w:val="000000" w:themeColor="text1"/>
                <w:sz w:val="12"/>
                <w:szCs w:val="18"/>
              </w:rPr>
            </w:pPr>
          </w:p>
        </w:tc>
        <w:tc>
          <w:tcPr>
            <w:tcW w:w="993" w:type="dxa"/>
            <w:vMerge/>
            <w:vAlign w:val="center"/>
          </w:tcPr>
          <w:p w14:paraId="03A6243B" w14:textId="77777777" w:rsidR="00257AE1" w:rsidRPr="003A0931" w:rsidRDefault="00257AE1" w:rsidP="00943101">
            <w:pPr>
              <w:jc w:val="center"/>
              <w:rPr>
                <w:rFonts w:ascii="Montserrat" w:hAnsi="Montserrat"/>
                <w:color w:val="000000" w:themeColor="text1"/>
                <w:sz w:val="12"/>
                <w:szCs w:val="18"/>
              </w:rPr>
            </w:pPr>
          </w:p>
        </w:tc>
        <w:tc>
          <w:tcPr>
            <w:tcW w:w="850" w:type="dxa"/>
            <w:vMerge/>
          </w:tcPr>
          <w:p w14:paraId="17C8AFB2" w14:textId="77777777" w:rsidR="00257AE1" w:rsidRPr="003A0931" w:rsidRDefault="00257AE1" w:rsidP="00943101">
            <w:pPr>
              <w:jc w:val="center"/>
              <w:rPr>
                <w:rFonts w:ascii="Montserrat" w:hAnsi="Montserrat"/>
                <w:color w:val="000000" w:themeColor="text1"/>
                <w:sz w:val="12"/>
                <w:szCs w:val="18"/>
              </w:rPr>
            </w:pPr>
          </w:p>
        </w:tc>
        <w:tc>
          <w:tcPr>
            <w:tcW w:w="753" w:type="dxa"/>
            <w:vMerge/>
            <w:vAlign w:val="center"/>
          </w:tcPr>
          <w:p w14:paraId="0909055A"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5F3D6CD6" w14:textId="77777777" w:rsidTr="00943101">
        <w:trPr>
          <w:trHeight w:val="30"/>
        </w:trPr>
        <w:tc>
          <w:tcPr>
            <w:tcW w:w="1042" w:type="dxa"/>
            <w:vMerge/>
            <w:vAlign w:val="center"/>
          </w:tcPr>
          <w:p w14:paraId="520F8B92" w14:textId="77777777" w:rsidR="00257AE1" w:rsidRPr="003A0931" w:rsidRDefault="00257AE1" w:rsidP="00943101">
            <w:pPr>
              <w:rPr>
                <w:rFonts w:ascii="Montserrat" w:hAnsi="Montserrat"/>
                <w:color w:val="000000" w:themeColor="text1"/>
                <w:sz w:val="12"/>
                <w:szCs w:val="18"/>
              </w:rPr>
            </w:pPr>
          </w:p>
        </w:tc>
        <w:tc>
          <w:tcPr>
            <w:tcW w:w="1633" w:type="dxa"/>
            <w:vMerge/>
          </w:tcPr>
          <w:p w14:paraId="396A3C94" w14:textId="77777777" w:rsidR="00257AE1" w:rsidRPr="003A0931" w:rsidRDefault="00257AE1" w:rsidP="00257AE1">
            <w:pPr>
              <w:pStyle w:val="Prrafodelista"/>
              <w:numPr>
                <w:ilvl w:val="0"/>
                <w:numId w:val="30"/>
              </w:numPr>
              <w:jc w:val="both"/>
              <w:rPr>
                <w:rFonts w:ascii="Montserrat" w:hAnsi="Montserrat"/>
                <w:color w:val="000000" w:themeColor="text1"/>
                <w:sz w:val="12"/>
                <w:szCs w:val="18"/>
              </w:rPr>
            </w:pPr>
          </w:p>
        </w:tc>
        <w:tc>
          <w:tcPr>
            <w:tcW w:w="1148" w:type="dxa"/>
            <w:vMerge/>
          </w:tcPr>
          <w:p w14:paraId="3BA2B9C1" w14:textId="77777777" w:rsidR="00257AE1" w:rsidRPr="003A0931" w:rsidRDefault="00257AE1" w:rsidP="00943101">
            <w:pPr>
              <w:jc w:val="center"/>
              <w:rPr>
                <w:rFonts w:ascii="Montserrat" w:hAnsi="Montserrat"/>
                <w:color w:val="000000" w:themeColor="text1"/>
                <w:sz w:val="12"/>
                <w:szCs w:val="18"/>
              </w:rPr>
            </w:pPr>
          </w:p>
        </w:tc>
        <w:tc>
          <w:tcPr>
            <w:tcW w:w="1134" w:type="dxa"/>
          </w:tcPr>
          <w:p w14:paraId="6CBCFF98"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Formación Cívica y Ética</w:t>
            </w:r>
          </w:p>
        </w:tc>
        <w:tc>
          <w:tcPr>
            <w:tcW w:w="1275" w:type="dxa"/>
            <w:vMerge/>
            <w:vAlign w:val="center"/>
          </w:tcPr>
          <w:p w14:paraId="29A66C4C" w14:textId="77777777" w:rsidR="00257AE1" w:rsidRPr="003A0931" w:rsidRDefault="00257AE1" w:rsidP="00943101">
            <w:pPr>
              <w:jc w:val="center"/>
              <w:rPr>
                <w:rFonts w:ascii="Montserrat" w:hAnsi="Montserrat"/>
                <w:color w:val="000000" w:themeColor="text1"/>
                <w:sz w:val="12"/>
                <w:szCs w:val="18"/>
              </w:rPr>
            </w:pPr>
          </w:p>
        </w:tc>
        <w:tc>
          <w:tcPr>
            <w:tcW w:w="993" w:type="dxa"/>
            <w:vMerge/>
            <w:vAlign w:val="center"/>
          </w:tcPr>
          <w:p w14:paraId="70955FAC" w14:textId="77777777" w:rsidR="00257AE1" w:rsidRPr="003A0931" w:rsidRDefault="00257AE1" w:rsidP="00943101">
            <w:pPr>
              <w:jc w:val="center"/>
              <w:rPr>
                <w:rFonts w:ascii="Montserrat" w:hAnsi="Montserrat"/>
                <w:color w:val="000000" w:themeColor="text1"/>
                <w:sz w:val="12"/>
                <w:szCs w:val="18"/>
              </w:rPr>
            </w:pPr>
          </w:p>
        </w:tc>
        <w:tc>
          <w:tcPr>
            <w:tcW w:w="850" w:type="dxa"/>
            <w:vMerge/>
          </w:tcPr>
          <w:p w14:paraId="2D842EF0" w14:textId="77777777" w:rsidR="00257AE1" w:rsidRPr="003A0931" w:rsidRDefault="00257AE1" w:rsidP="00943101">
            <w:pPr>
              <w:jc w:val="center"/>
              <w:rPr>
                <w:rFonts w:ascii="Montserrat" w:hAnsi="Montserrat"/>
                <w:color w:val="000000" w:themeColor="text1"/>
                <w:sz w:val="12"/>
                <w:szCs w:val="18"/>
              </w:rPr>
            </w:pPr>
          </w:p>
        </w:tc>
        <w:tc>
          <w:tcPr>
            <w:tcW w:w="753" w:type="dxa"/>
            <w:vMerge/>
            <w:vAlign w:val="center"/>
          </w:tcPr>
          <w:p w14:paraId="430984EE"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3EC5C3C9" w14:textId="77777777" w:rsidTr="00943101">
        <w:trPr>
          <w:trHeight w:val="30"/>
        </w:trPr>
        <w:tc>
          <w:tcPr>
            <w:tcW w:w="1042" w:type="dxa"/>
            <w:vMerge/>
            <w:vAlign w:val="center"/>
          </w:tcPr>
          <w:p w14:paraId="5285276E" w14:textId="77777777" w:rsidR="00257AE1" w:rsidRPr="003A0931" w:rsidRDefault="00257AE1" w:rsidP="00943101">
            <w:pPr>
              <w:rPr>
                <w:rFonts w:ascii="Montserrat" w:hAnsi="Montserrat"/>
                <w:color w:val="000000" w:themeColor="text1"/>
                <w:sz w:val="12"/>
                <w:szCs w:val="18"/>
              </w:rPr>
            </w:pPr>
          </w:p>
        </w:tc>
        <w:tc>
          <w:tcPr>
            <w:tcW w:w="1633" w:type="dxa"/>
            <w:vMerge/>
          </w:tcPr>
          <w:p w14:paraId="5946910F" w14:textId="77777777" w:rsidR="00257AE1" w:rsidRPr="003A0931" w:rsidRDefault="00257AE1" w:rsidP="00257AE1">
            <w:pPr>
              <w:pStyle w:val="Prrafodelista"/>
              <w:numPr>
                <w:ilvl w:val="0"/>
                <w:numId w:val="30"/>
              </w:numPr>
              <w:jc w:val="both"/>
              <w:rPr>
                <w:rFonts w:ascii="Montserrat" w:hAnsi="Montserrat"/>
                <w:color w:val="000000" w:themeColor="text1"/>
                <w:sz w:val="12"/>
                <w:szCs w:val="18"/>
              </w:rPr>
            </w:pPr>
          </w:p>
        </w:tc>
        <w:tc>
          <w:tcPr>
            <w:tcW w:w="1148" w:type="dxa"/>
            <w:vMerge/>
          </w:tcPr>
          <w:p w14:paraId="0337CE16" w14:textId="77777777" w:rsidR="00257AE1" w:rsidRPr="003A0931" w:rsidRDefault="00257AE1" w:rsidP="00943101">
            <w:pPr>
              <w:jc w:val="center"/>
              <w:rPr>
                <w:rFonts w:ascii="Montserrat" w:hAnsi="Montserrat"/>
                <w:color w:val="000000" w:themeColor="text1"/>
                <w:sz w:val="12"/>
                <w:szCs w:val="18"/>
              </w:rPr>
            </w:pPr>
          </w:p>
        </w:tc>
        <w:tc>
          <w:tcPr>
            <w:tcW w:w="1134" w:type="dxa"/>
          </w:tcPr>
          <w:p w14:paraId="0EE9C91C"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Tecnologías</w:t>
            </w:r>
          </w:p>
        </w:tc>
        <w:tc>
          <w:tcPr>
            <w:tcW w:w="1275" w:type="dxa"/>
            <w:vMerge/>
            <w:vAlign w:val="center"/>
          </w:tcPr>
          <w:p w14:paraId="39D4E39B" w14:textId="77777777" w:rsidR="00257AE1" w:rsidRPr="003A0931" w:rsidRDefault="00257AE1" w:rsidP="00943101">
            <w:pPr>
              <w:jc w:val="center"/>
              <w:rPr>
                <w:rFonts w:ascii="Montserrat" w:hAnsi="Montserrat"/>
                <w:color w:val="000000" w:themeColor="text1"/>
                <w:sz w:val="12"/>
                <w:szCs w:val="18"/>
              </w:rPr>
            </w:pPr>
          </w:p>
        </w:tc>
        <w:tc>
          <w:tcPr>
            <w:tcW w:w="993" w:type="dxa"/>
            <w:vMerge/>
            <w:vAlign w:val="center"/>
          </w:tcPr>
          <w:p w14:paraId="372C9723" w14:textId="77777777" w:rsidR="00257AE1" w:rsidRPr="003A0931" w:rsidRDefault="00257AE1" w:rsidP="00943101">
            <w:pPr>
              <w:jc w:val="center"/>
              <w:rPr>
                <w:rFonts w:ascii="Montserrat" w:hAnsi="Montserrat"/>
                <w:color w:val="000000" w:themeColor="text1"/>
                <w:sz w:val="12"/>
                <w:szCs w:val="18"/>
              </w:rPr>
            </w:pPr>
          </w:p>
        </w:tc>
        <w:tc>
          <w:tcPr>
            <w:tcW w:w="850" w:type="dxa"/>
            <w:vMerge/>
          </w:tcPr>
          <w:p w14:paraId="44AEEDC9" w14:textId="77777777" w:rsidR="00257AE1" w:rsidRPr="003A0931" w:rsidRDefault="00257AE1" w:rsidP="00943101">
            <w:pPr>
              <w:jc w:val="center"/>
              <w:rPr>
                <w:rFonts w:ascii="Montserrat" w:hAnsi="Montserrat"/>
                <w:color w:val="000000" w:themeColor="text1"/>
                <w:sz w:val="12"/>
                <w:szCs w:val="18"/>
              </w:rPr>
            </w:pPr>
          </w:p>
        </w:tc>
        <w:tc>
          <w:tcPr>
            <w:tcW w:w="753" w:type="dxa"/>
            <w:vMerge/>
            <w:vAlign w:val="center"/>
          </w:tcPr>
          <w:p w14:paraId="05E50A38"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77B5FB71" w14:textId="77777777" w:rsidTr="00943101">
        <w:trPr>
          <w:trHeight w:val="30"/>
        </w:trPr>
        <w:tc>
          <w:tcPr>
            <w:tcW w:w="1042" w:type="dxa"/>
            <w:vMerge/>
            <w:vAlign w:val="center"/>
          </w:tcPr>
          <w:p w14:paraId="43F4CDC3" w14:textId="77777777" w:rsidR="00257AE1" w:rsidRPr="003A0931" w:rsidRDefault="00257AE1" w:rsidP="00943101">
            <w:pPr>
              <w:rPr>
                <w:rFonts w:ascii="Montserrat" w:hAnsi="Montserrat"/>
                <w:color w:val="000000" w:themeColor="text1"/>
                <w:sz w:val="12"/>
                <w:szCs w:val="18"/>
              </w:rPr>
            </w:pPr>
          </w:p>
        </w:tc>
        <w:tc>
          <w:tcPr>
            <w:tcW w:w="1633" w:type="dxa"/>
            <w:vMerge/>
          </w:tcPr>
          <w:p w14:paraId="21868038" w14:textId="77777777" w:rsidR="00257AE1" w:rsidRPr="003A0931" w:rsidRDefault="00257AE1" w:rsidP="00257AE1">
            <w:pPr>
              <w:pStyle w:val="Prrafodelista"/>
              <w:numPr>
                <w:ilvl w:val="0"/>
                <w:numId w:val="30"/>
              </w:numPr>
              <w:jc w:val="both"/>
              <w:rPr>
                <w:rFonts w:ascii="Montserrat" w:hAnsi="Montserrat"/>
                <w:color w:val="000000" w:themeColor="text1"/>
                <w:sz w:val="12"/>
                <w:szCs w:val="18"/>
              </w:rPr>
            </w:pPr>
          </w:p>
        </w:tc>
        <w:tc>
          <w:tcPr>
            <w:tcW w:w="1148" w:type="dxa"/>
            <w:vMerge/>
          </w:tcPr>
          <w:p w14:paraId="3FF197AC" w14:textId="77777777" w:rsidR="00257AE1" w:rsidRPr="003A0931" w:rsidRDefault="00257AE1" w:rsidP="00943101">
            <w:pPr>
              <w:jc w:val="center"/>
              <w:rPr>
                <w:rFonts w:ascii="Montserrat" w:hAnsi="Montserrat"/>
                <w:color w:val="000000" w:themeColor="text1"/>
                <w:sz w:val="12"/>
                <w:szCs w:val="18"/>
              </w:rPr>
            </w:pPr>
          </w:p>
        </w:tc>
        <w:tc>
          <w:tcPr>
            <w:tcW w:w="1134" w:type="dxa"/>
          </w:tcPr>
          <w:p w14:paraId="32546539"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Artísticas</w:t>
            </w:r>
          </w:p>
        </w:tc>
        <w:tc>
          <w:tcPr>
            <w:tcW w:w="1275" w:type="dxa"/>
            <w:vMerge/>
            <w:vAlign w:val="center"/>
          </w:tcPr>
          <w:p w14:paraId="6ABBF6F9" w14:textId="77777777" w:rsidR="00257AE1" w:rsidRPr="003A0931" w:rsidRDefault="00257AE1" w:rsidP="00943101">
            <w:pPr>
              <w:jc w:val="center"/>
              <w:rPr>
                <w:rFonts w:ascii="Montserrat" w:hAnsi="Montserrat"/>
                <w:color w:val="000000" w:themeColor="text1"/>
                <w:sz w:val="12"/>
                <w:szCs w:val="18"/>
              </w:rPr>
            </w:pPr>
          </w:p>
        </w:tc>
        <w:tc>
          <w:tcPr>
            <w:tcW w:w="993" w:type="dxa"/>
            <w:vMerge/>
            <w:vAlign w:val="center"/>
          </w:tcPr>
          <w:p w14:paraId="47FEA24C" w14:textId="77777777" w:rsidR="00257AE1" w:rsidRPr="003A0931" w:rsidRDefault="00257AE1" w:rsidP="00943101">
            <w:pPr>
              <w:jc w:val="center"/>
              <w:rPr>
                <w:rFonts w:ascii="Montserrat" w:hAnsi="Montserrat"/>
                <w:color w:val="000000" w:themeColor="text1"/>
                <w:sz w:val="12"/>
                <w:szCs w:val="18"/>
              </w:rPr>
            </w:pPr>
          </w:p>
        </w:tc>
        <w:tc>
          <w:tcPr>
            <w:tcW w:w="850" w:type="dxa"/>
            <w:vMerge/>
          </w:tcPr>
          <w:p w14:paraId="0EA51069" w14:textId="77777777" w:rsidR="00257AE1" w:rsidRPr="003A0931" w:rsidRDefault="00257AE1" w:rsidP="00943101">
            <w:pPr>
              <w:jc w:val="center"/>
              <w:rPr>
                <w:rFonts w:ascii="Montserrat" w:hAnsi="Montserrat"/>
                <w:color w:val="000000" w:themeColor="text1"/>
                <w:sz w:val="12"/>
                <w:szCs w:val="18"/>
              </w:rPr>
            </w:pPr>
          </w:p>
        </w:tc>
        <w:tc>
          <w:tcPr>
            <w:tcW w:w="753" w:type="dxa"/>
            <w:vMerge/>
            <w:vAlign w:val="center"/>
          </w:tcPr>
          <w:p w14:paraId="6D73349A"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69870D26" w14:textId="77777777" w:rsidTr="00943101">
        <w:trPr>
          <w:trHeight w:val="97"/>
        </w:trPr>
        <w:tc>
          <w:tcPr>
            <w:tcW w:w="1042" w:type="dxa"/>
            <w:vMerge/>
            <w:vAlign w:val="center"/>
          </w:tcPr>
          <w:p w14:paraId="1B7C15DD" w14:textId="77777777" w:rsidR="00257AE1" w:rsidRPr="003A0931" w:rsidRDefault="00257AE1" w:rsidP="00943101">
            <w:pPr>
              <w:rPr>
                <w:rFonts w:ascii="Montserrat" w:hAnsi="Montserrat"/>
                <w:color w:val="000000" w:themeColor="text1"/>
                <w:sz w:val="12"/>
                <w:szCs w:val="18"/>
              </w:rPr>
            </w:pPr>
          </w:p>
        </w:tc>
        <w:tc>
          <w:tcPr>
            <w:tcW w:w="1633" w:type="dxa"/>
            <w:vMerge/>
          </w:tcPr>
          <w:p w14:paraId="025F83D9" w14:textId="77777777" w:rsidR="00257AE1" w:rsidRPr="003A0931" w:rsidRDefault="00257AE1" w:rsidP="00257AE1">
            <w:pPr>
              <w:pStyle w:val="Prrafodelista"/>
              <w:numPr>
                <w:ilvl w:val="0"/>
                <w:numId w:val="30"/>
              </w:numPr>
              <w:jc w:val="both"/>
              <w:rPr>
                <w:rFonts w:ascii="Montserrat" w:hAnsi="Montserrat"/>
                <w:color w:val="000000" w:themeColor="text1"/>
                <w:sz w:val="12"/>
                <w:szCs w:val="18"/>
              </w:rPr>
            </w:pPr>
          </w:p>
        </w:tc>
        <w:tc>
          <w:tcPr>
            <w:tcW w:w="1148" w:type="dxa"/>
          </w:tcPr>
          <w:p w14:paraId="2551D707"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Asesor técnico pedagógico</w:t>
            </w:r>
          </w:p>
        </w:tc>
        <w:tc>
          <w:tcPr>
            <w:tcW w:w="1134" w:type="dxa"/>
          </w:tcPr>
          <w:p w14:paraId="4FB2EE0D" w14:textId="77777777" w:rsidR="00257AE1" w:rsidRPr="003A0931" w:rsidRDefault="00257AE1" w:rsidP="00943101">
            <w:pPr>
              <w:jc w:val="center"/>
              <w:rPr>
                <w:rFonts w:ascii="Montserrat" w:hAnsi="Montserrat"/>
                <w:color w:val="000000" w:themeColor="text1"/>
                <w:sz w:val="12"/>
                <w:szCs w:val="18"/>
              </w:rPr>
            </w:pPr>
            <w:r w:rsidRPr="00202A62">
              <w:rPr>
                <w:rFonts w:ascii="Montserrat" w:hAnsi="Montserrat"/>
                <w:color w:val="000000" w:themeColor="text1"/>
                <w:sz w:val="12"/>
                <w:szCs w:val="18"/>
              </w:rPr>
              <w:t>Genérico para EB</w:t>
            </w:r>
          </w:p>
        </w:tc>
        <w:tc>
          <w:tcPr>
            <w:tcW w:w="1275" w:type="dxa"/>
            <w:vMerge/>
            <w:vAlign w:val="center"/>
          </w:tcPr>
          <w:p w14:paraId="1E6356A5" w14:textId="77777777" w:rsidR="00257AE1" w:rsidRPr="003A0931" w:rsidRDefault="00257AE1" w:rsidP="00943101">
            <w:pPr>
              <w:jc w:val="center"/>
              <w:rPr>
                <w:rFonts w:ascii="Montserrat" w:hAnsi="Montserrat"/>
                <w:color w:val="000000" w:themeColor="text1"/>
                <w:sz w:val="12"/>
                <w:szCs w:val="18"/>
              </w:rPr>
            </w:pPr>
          </w:p>
        </w:tc>
        <w:tc>
          <w:tcPr>
            <w:tcW w:w="993" w:type="dxa"/>
            <w:vMerge/>
            <w:vAlign w:val="center"/>
          </w:tcPr>
          <w:p w14:paraId="63FFBD53" w14:textId="77777777" w:rsidR="00257AE1" w:rsidRPr="003A0931" w:rsidRDefault="00257AE1" w:rsidP="00943101">
            <w:pPr>
              <w:jc w:val="center"/>
              <w:rPr>
                <w:rFonts w:ascii="Montserrat" w:hAnsi="Montserrat"/>
                <w:color w:val="000000" w:themeColor="text1"/>
                <w:sz w:val="12"/>
                <w:szCs w:val="18"/>
              </w:rPr>
            </w:pPr>
          </w:p>
        </w:tc>
        <w:tc>
          <w:tcPr>
            <w:tcW w:w="850" w:type="dxa"/>
            <w:vMerge/>
          </w:tcPr>
          <w:p w14:paraId="650EFAA2" w14:textId="77777777" w:rsidR="00257AE1" w:rsidRPr="003A0931" w:rsidRDefault="00257AE1" w:rsidP="00943101">
            <w:pPr>
              <w:jc w:val="center"/>
              <w:rPr>
                <w:rFonts w:ascii="Montserrat" w:hAnsi="Montserrat"/>
                <w:color w:val="000000" w:themeColor="text1"/>
                <w:sz w:val="12"/>
                <w:szCs w:val="18"/>
              </w:rPr>
            </w:pPr>
          </w:p>
        </w:tc>
        <w:tc>
          <w:tcPr>
            <w:tcW w:w="753" w:type="dxa"/>
            <w:vMerge/>
            <w:vAlign w:val="center"/>
          </w:tcPr>
          <w:p w14:paraId="0AB1FEC2"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33E1954D" w14:textId="77777777" w:rsidTr="00943101">
        <w:trPr>
          <w:trHeight w:val="97"/>
        </w:trPr>
        <w:tc>
          <w:tcPr>
            <w:tcW w:w="1042" w:type="dxa"/>
            <w:vMerge/>
            <w:vAlign w:val="center"/>
          </w:tcPr>
          <w:p w14:paraId="7D105F3D" w14:textId="77777777" w:rsidR="00257AE1" w:rsidRPr="003A0931" w:rsidRDefault="00257AE1" w:rsidP="00943101">
            <w:pPr>
              <w:rPr>
                <w:rFonts w:ascii="Montserrat" w:hAnsi="Montserrat"/>
                <w:color w:val="000000" w:themeColor="text1"/>
                <w:sz w:val="12"/>
                <w:szCs w:val="18"/>
              </w:rPr>
            </w:pPr>
          </w:p>
        </w:tc>
        <w:tc>
          <w:tcPr>
            <w:tcW w:w="1633" w:type="dxa"/>
            <w:vMerge/>
          </w:tcPr>
          <w:p w14:paraId="7822B1B3" w14:textId="77777777" w:rsidR="00257AE1" w:rsidRPr="003A0931" w:rsidRDefault="00257AE1" w:rsidP="00257AE1">
            <w:pPr>
              <w:pStyle w:val="Prrafodelista"/>
              <w:numPr>
                <w:ilvl w:val="0"/>
                <w:numId w:val="30"/>
              </w:numPr>
              <w:jc w:val="both"/>
              <w:rPr>
                <w:rFonts w:ascii="Montserrat" w:hAnsi="Montserrat"/>
                <w:color w:val="000000" w:themeColor="text1"/>
                <w:sz w:val="12"/>
                <w:szCs w:val="18"/>
              </w:rPr>
            </w:pPr>
          </w:p>
        </w:tc>
        <w:tc>
          <w:tcPr>
            <w:tcW w:w="1148" w:type="dxa"/>
          </w:tcPr>
          <w:p w14:paraId="66081AAF"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Dirección</w:t>
            </w:r>
          </w:p>
        </w:tc>
        <w:tc>
          <w:tcPr>
            <w:tcW w:w="1134" w:type="dxa"/>
          </w:tcPr>
          <w:p w14:paraId="5FF492C0" w14:textId="77777777" w:rsidR="00257AE1" w:rsidRPr="003A0931" w:rsidRDefault="00257AE1" w:rsidP="00943101">
            <w:pPr>
              <w:jc w:val="center"/>
              <w:rPr>
                <w:rFonts w:ascii="Montserrat" w:hAnsi="Montserrat"/>
                <w:color w:val="000000" w:themeColor="text1"/>
                <w:sz w:val="12"/>
                <w:szCs w:val="18"/>
              </w:rPr>
            </w:pPr>
            <w:r w:rsidRPr="00202A62">
              <w:rPr>
                <w:rFonts w:ascii="Montserrat" w:hAnsi="Montserrat"/>
                <w:color w:val="000000" w:themeColor="text1"/>
                <w:sz w:val="12"/>
                <w:szCs w:val="18"/>
              </w:rPr>
              <w:t>Genérico para EB</w:t>
            </w:r>
          </w:p>
        </w:tc>
        <w:tc>
          <w:tcPr>
            <w:tcW w:w="1275" w:type="dxa"/>
            <w:vMerge/>
            <w:vAlign w:val="center"/>
          </w:tcPr>
          <w:p w14:paraId="44AEAE29" w14:textId="77777777" w:rsidR="00257AE1" w:rsidRPr="003A0931" w:rsidRDefault="00257AE1" w:rsidP="00943101">
            <w:pPr>
              <w:jc w:val="center"/>
              <w:rPr>
                <w:rFonts w:ascii="Montserrat" w:hAnsi="Montserrat"/>
                <w:color w:val="000000" w:themeColor="text1"/>
                <w:sz w:val="12"/>
                <w:szCs w:val="18"/>
              </w:rPr>
            </w:pPr>
          </w:p>
        </w:tc>
        <w:tc>
          <w:tcPr>
            <w:tcW w:w="993" w:type="dxa"/>
            <w:vMerge/>
            <w:vAlign w:val="center"/>
          </w:tcPr>
          <w:p w14:paraId="7C5C2FA3" w14:textId="77777777" w:rsidR="00257AE1" w:rsidRPr="003A0931" w:rsidRDefault="00257AE1" w:rsidP="00943101">
            <w:pPr>
              <w:jc w:val="center"/>
              <w:rPr>
                <w:rFonts w:ascii="Montserrat" w:hAnsi="Montserrat"/>
                <w:color w:val="000000" w:themeColor="text1"/>
                <w:sz w:val="12"/>
                <w:szCs w:val="18"/>
              </w:rPr>
            </w:pPr>
          </w:p>
        </w:tc>
        <w:tc>
          <w:tcPr>
            <w:tcW w:w="850" w:type="dxa"/>
            <w:vMerge/>
          </w:tcPr>
          <w:p w14:paraId="779C6AC3" w14:textId="77777777" w:rsidR="00257AE1" w:rsidRPr="003A0931" w:rsidRDefault="00257AE1" w:rsidP="00943101">
            <w:pPr>
              <w:jc w:val="center"/>
              <w:rPr>
                <w:rFonts w:ascii="Montserrat" w:hAnsi="Montserrat"/>
                <w:color w:val="000000" w:themeColor="text1"/>
                <w:sz w:val="12"/>
                <w:szCs w:val="18"/>
              </w:rPr>
            </w:pPr>
          </w:p>
        </w:tc>
        <w:tc>
          <w:tcPr>
            <w:tcW w:w="753" w:type="dxa"/>
            <w:vMerge/>
            <w:vAlign w:val="center"/>
          </w:tcPr>
          <w:p w14:paraId="46B8A011"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15191C20" w14:textId="77777777" w:rsidTr="00943101">
        <w:trPr>
          <w:trHeight w:val="303"/>
        </w:trPr>
        <w:tc>
          <w:tcPr>
            <w:tcW w:w="1042" w:type="dxa"/>
            <w:vMerge/>
            <w:vAlign w:val="center"/>
          </w:tcPr>
          <w:p w14:paraId="70297EBD" w14:textId="77777777" w:rsidR="00257AE1" w:rsidRPr="003A0931" w:rsidRDefault="00257AE1" w:rsidP="00943101">
            <w:pPr>
              <w:rPr>
                <w:rFonts w:ascii="Montserrat" w:hAnsi="Montserrat"/>
                <w:color w:val="000000" w:themeColor="text1"/>
                <w:sz w:val="12"/>
                <w:szCs w:val="18"/>
              </w:rPr>
            </w:pPr>
          </w:p>
        </w:tc>
        <w:tc>
          <w:tcPr>
            <w:tcW w:w="1633" w:type="dxa"/>
            <w:vMerge/>
          </w:tcPr>
          <w:p w14:paraId="02F01BB7" w14:textId="77777777" w:rsidR="00257AE1" w:rsidRPr="003A0931" w:rsidRDefault="00257AE1" w:rsidP="00257AE1">
            <w:pPr>
              <w:pStyle w:val="Prrafodelista"/>
              <w:numPr>
                <w:ilvl w:val="0"/>
                <w:numId w:val="30"/>
              </w:numPr>
              <w:jc w:val="both"/>
              <w:rPr>
                <w:rFonts w:ascii="Montserrat" w:hAnsi="Montserrat"/>
                <w:color w:val="000000" w:themeColor="text1"/>
                <w:sz w:val="12"/>
                <w:szCs w:val="18"/>
              </w:rPr>
            </w:pPr>
          </w:p>
        </w:tc>
        <w:tc>
          <w:tcPr>
            <w:tcW w:w="1148" w:type="dxa"/>
          </w:tcPr>
          <w:p w14:paraId="5063E31E"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Supervisión</w:t>
            </w:r>
          </w:p>
        </w:tc>
        <w:tc>
          <w:tcPr>
            <w:tcW w:w="1134" w:type="dxa"/>
          </w:tcPr>
          <w:p w14:paraId="230CD31D" w14:textId="77777777" w:rsidR="00257AE1" w:rsidRPr="003A0931" w:rsidRDefault="00257AE1" w:rsidP="00943101">
            <w:pPr>
              <w:jc w:val="center"/>
              <w:rPr>
                <w:rFonts w:ascii="Montserrat" w:hAnsi="Montserrat"/>
                <w:color w:val="000000" w:themeColor="text1"/>
                <w:sz w:val="12"/>
                <w:szCs w:val="18"/>
              </w:rPr>
            </w:pPr>
            <w:r w:rsidRPr="00202A62">
              <w:rPr>
                <w:rFonts w:ascii="Montserrat" w:hAnsi="Montserrat"/>
                <w:color w:val="000000" w:themeColor="text1"/>
                <w:sz w:val="12"/>
                <w:szCs w:val="18"/>
              </w:rPr>
              <w:t>Genérico para EB</w:t>
            </w:r>
          </w:p>
        </w:tc>
        <w:tc>
          <w:tcPr>
            <w:tcW w:w="1275" w:type="dxa"/>
            <w:vMerge/>
            <w:vAlign w:val="center"/>
          </w:tcPr>
          <w:p w14:paraId="3E0BC884" w14:textId="77777777" w:rsidR="00257AE1" w:rsidRPr="003A0931" w:rsidRDefault="00257AE1" w:rsidP="00943101">
            <w:pPr>
              <w:jc w:val="center"/>
              <w:rPr>
                <w:rFonts w:ascii="Montserrat" w:hAnsi="Montserrat"/>
                <w:color w:val="000000" w:themeColor="text1"/>
                <w:sz w:val="12"/>
                <w:szCs w:val="18"/>
              </w:rPr>
            </w:pPr>
          </w:p>
        </w:tc>
        <w:tc>
          <w:tcPr>
            <w:tcW w:w="993" w:type="dxa"/>
            <w:vMerge/>
            <w:vAlign w:val="center"/>
          </w:tcPr>
          <w:p w14:paraId="651846A5" w14:textId="77777777" w:rsidR="00257AE1" w:rsidRPr="003A0931" w:rsidRDefault="00257AE1" w:rsidP="00943101">
            <w:pPr>
              <w:jc w:val="center"/>
              <w:rPr>
                <w:rFonts w:ascii="Montserrat" w:hAnsi="Montserrat"/>
                <w:color w:val="000000" w:themeColor="text1"/>
                <w:sz w:val="12"/>
                <w:szCs w:val="18"/>
              </w:rPr>
            </w:pPr>
          </w:p>
        </w:tc>
        <w:tc>
          <w:tcPr>
            <w:tcW w:w="850" w:type="dxa"/>
            <w:vMerge/>
          </w:tcPr>
          <w:p w14:paraId="6F5B07D9" w14:textId="77777777" w:rsidR="00257AE1" w:rsidRPr="003A0931" w:rsidRDefault="00257AE1" w:rsidP="00943101">
            <w:pPr>
              <w:jc w:val="center"/>
              <w:rPr>
                <w:rFonts w:ascii="Montserrat" w:hAnsi="Montserrat"/>
                <w:color w:val="000000" w:themeColor="text1"/>
                <w:sz w:val="12"/>
                <w:szCs w:val="18"/>
              </w:rPr>
            </w:pPr>
          </w:p>
        </w:tc>
        <w:tc>
          <w:tcPr>
            <w:tcW w:w="753" w:type="dxa"/>
            <w:vMerge/>
            <w:vAlign w:val="center"/>
          </w:tcPr>
          <w:p w14:paraId="1248FCDB"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734FC85D" w14:textId="77777777" w:rsidTr="00943101">
        <w:trPr>
          <w:trHeight w:val="111"/>
        </w:trPr>
        <w:tc>
          <w:tcPr>
            <w:tcW w:w="1042" w:type="dxa"/>
            <w:vMerge/>
            <w:vAlign w:val="center"/>
          </w:tcPr>
          <w:p w14:paraId="7F58C4CC" w14:textId="77777777" w:rsidR="00257AE1" w:rsidRPr="003A0931" w:rsidRDefault="00257AE1" w:rsidP="00943101">
            <w:pPr>
              <w:rPr>
                <w:rFonts w:ascii="Montserrat" w:hAnsi="Montserrat"/>
                <w:color w:val="000000" w:themeColor="text1"/>
                <w:sz w:val="12"/>
                <w:szCs w:val="18"/>
              </w:rPr>
            </w:pPr>
          </w:p>
        </w:tc>
        <w:tc>
          <w:tcPr>
            <w:tcW w:w="1633" w:type="dxa"/>
            <w:vMerge/>
          </w:tcPr>
          <w:p w14:paraId="0B82C9C3" w14:textId="77777777" w:rsidR="00257AE1" w:rsidRPr="003A0931" w:rsidRDefault="00257AE1" w:rsidP="00257AE1">
            <w:pPr>
              <w:pStyle w:val="Prrafodelista"/>
              <w:numPr>
                <w:ilvl w:val="0"/>
                <w:numId w:val="30"/>
              </w:numPr>
              <w:jc w:val="both"/>
              <w:rPr>
                <w:rFonts w:ascii="Montserrat" w:hAnsi="Montserrat"/>
                <w:color w:val="000000" w:themeColor="text1"/>
                <w:sz w:val="12"/>
                <w:szCs w:val="18"/>
              </w:rPr>
            </w:pPr>
          </w:p>
        </w:tc>
        <w:tc>
          <w:tcPr>
            <w:tcW w:w="1148" w:type="dxa"/>
            <w:vMerge w:val="restart"/>
          </w:tcPr>
          <w:p w14:paraId="3382F6DD"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Docente y técnico docente. EB</w:t>
            </w:r>
          </w:p>
        </w:tc>
        <w:tc>
          <w:tcPr>
            <w:tcW w:w="1134" w:type="dxa"/>
          </w:tcPr>
          <w:p w14:paraId="42453887" w14:textId="77777777" w:rsidR="00257AE1" w:rsidRPr="003A0931" w:rsidRDefault="00257AE1" w:rsidP="00943101">
            <w:pPr>
              <w:jc w:val="center"/>
              <w:rPr>
                <w:rFonts w:ascii="Montserrat" w:hAnsi="Montserrat"/>
                <w:color w:val="000000" w:themeColor="text1"/>
                <w:sz w:val="12"/>
                <w:szCs w:val="18"/>
              </w:rPr>
            </w:pPr>
            <w:r w:rsidRPr="00202A62">
              <w:rPr>
                <w:rFonts w:ascii="Montserrat" w:hAnsi="Montserrat"/>
                <w:color w:val="000000" w:themeColor="text1"/>
                <w:sz w:val="12"/>
                <w:szCs w:val="18"/>
              </w:rPr>
              <w:t>Educación física</w:t>
            </w:r>
          </w:p>
        </w:tc>
        <w:tc>
          <w:tcPr>
            <w:tcW w:w="1275" w:type="dxa"/>
            <w:vMerge/>
            <w:vAlign w:val="center"/>
          </w:tcPr>
          <w:p w14:paraId="74966E61" w14:textId="77777777" w:rsidR="00257AE1" w:rsidRPr="003A0931" w:rsidRDefault="00257AE1" w:rsidP="00943101">
            <w:pPr>
              <w:jc w:val="center"/>
              <w:rPr>
                <w:rFonts w:ascii="Montserrat" w:hAnsi="Montserrat"/>
                <w:color w:val="000000" w:themeColor="text1"/>
                <w:sz w:val="12"/>
                <w:szCs w:val="18"/>
              </w:rPr>
            </w:pPr>
          </w:p>
        </w:tc>
        <w:tc>
          <w:tcPr>
            <w:tcW w:w="993" w:type="dxa"/>
            <w:vMerge/>
            <w:vAlign w:val="center"/>
          </w:tcPr>
          <w:p w14:paraId="4A156930" w14:textId="77777777" w:rsidR="00257AE1" w:rsidRPr="003A0931" w:rsidRDefault="00257AE1" w:rsidP="00943101">
            <w:pPr>
              <w:jc w:val="center"/>
              <w:rPr>
                <w:rFonts w:ascii="Montserrat" w:hAnsi="Montserrat"/>
                <w:color w:val="000000" w:themeColor="text1"/>
                <w:sz w:val="12"/>
                <w:szCs w:val="18"/>
              </w:rPr>
            </w:pPr>
          </w:p>
        </w:tc>
        <w:tc>
          <w:tcPr>
            <w:tcW w:w="850" w:type="dxa"/>
            <w:vMerge/>
          </w:tcPr>
          <w:p w14:paraId="32712A49" w14:textId="77777777" w:rsidR="00257AE1" w:rsidRPr="003A0931" w:rsidRDefault="00257AE1" w:rsidP="00943101">
            <w:pPr>
              <w:jc w:val="center"/>
              <w:rPr>
                <w:rFonts w:ascii="Montserrat" w:hAnsi="Montserrat"/>
                <w:color w:val="000000" w:themeColor="text1"/>
                <w:sz w:val="12"/>
                <w:szCs w:val="18"/>
              </w:rPr>
            </w:pPr>
          </w:p>
        </w:tc>
        <w:tc>
          <w:tcPr>
            <w:tcW w:w="753" w:type="dxa"/>
            <w:vMerge/>
            <w:vAlign w:val="center"/>
          </w:tcPr>
          <w:p w14:paraId="3A6FEFD0"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61D182FE" w14:textId="77777777" w:rsidTr="00943101">
        <w:trPr>
          <w:trHeight w:val="108"/>
        </w:trPr>
        <w:tc>
          <w:tcPr>
            <w:tcW w:w="1042" w:type="dxa"/>
            <w:vMerge/>
            <w:vAlign w:val="center"/>
          </w:tcPr>
          <w:p w14:paraId="56C694C4" w14:textId="77777777" w:rsidR="00257AE1" w:rsidRPr="003A0931" w:rsidRDefault="00257AE1" w:rsidP="00943101">
            <w:pPr>
              <w:rPr>
                <w:rFonts w:ascii="Montserrat" w:hAnsi="Montserrat"/>
                <w:color w:val="000000" w:themeColor="text1"/>
                <w:sz w:val="12"/>
                <w:szCs w:val="18"/>
              </w:rPr>
            </w:pPr>
          </w:p>
        </w:tc>
        <w:tc>
          <w:tcPr>
            <w:tcW w:w="1633" w:type="dxa"/>
            <w:vMerge/>
          </w:tcPr>
          <w:p w14:paraId="1B45FC25" w14:textId="77777777" w:rsidR="00257AE1" w:rsidRPr="003A0931" w:rsidRDefault="00257AE1" w:rsidP="00257AE1">
            <w:pPr>
              <w:pStyle w:val="Prrafodelista"/>
              <w:numPr>
                <w:ilvl w:val="0"/>
                <w:numId w:val="30"/>
              </w:numPr>
              <w:jc w:val="both"/>
              <w:rPr>
                <w:rFonts w:ascii="Montserrat" w:hAnsi="Montserrat"/>
                <w:color w:val="000000" w:themeColor="text1"/>
                <w:sz w:val="12"/>
                <w:szCs w:val="18"/>
              </w:rPr>
            </w:pPr>
          </w:p>
        </w:tc>
        <w:tc>
          <w:tcPr>
            <w:tcW w:w="1148" w:type="dxa"/>
            <w:vMerge/>
          </w:tcPr>
          <w:p w14:paraId="66E6E238" w14:textId="77777777" w:rsidR="00257AE1" w:rsidRPr="003A0931" w:rsidRDefault="00257AE1" w:rsidP="00943101">
            <w:pPr>
              <w:jc w:val="center"/>
              <w:rPr>
                <w:rFonts w:ascii="Montserrat" w:hAnsi="Montserrat"/>
                <w:color w:val="000000" w:themeColor="text1"/>
                <w:sz w:val="12"/>
                <w:szCs w:val="18"/>
              </w:rPr>
            </w:pPr>
          </w:p>
        </w:tc>
        <w:tc>
          <w:tcPr>
            <w:tcW w:w="1134" w:type="dxa"/>
          </w:tcPr>
          <w:p w14:paraId="428162D3" w14:textId="77777777" w:rsidR="00257AE1" w:rsidRPr="003A0931" w:rsidRDefault="00257AE1" w:rsidP="00943101">
            <w:pPr>
              <w:jc w:val="center"/>
              <w:rPr>
                <w:rFonts w:ascii="Montserrat" w:hAnsi="Montserrat"/>
                <w:color w:val="000000" w:themeColor="text1"/>
                <w:sz w:val="12"/>
                <w:szCs w:val="18"/>
              </w:rPr>
            </w:pPr>
            <w:r w:rsidRPr="00202A62">
              <w:rPr>
                <w:rFonts w:ascii="Montserrat" w:hAnsi="Montserrat"/>
                <w:color w:val="000000" w:themeColor="text1"/>
                <w:sz w:val="12"/>
                <w:szCs w:val="18"/>
              </w:rPr>
              <w:t>Secundaria</w:t>
            </w:r>
          </w:p>
        </w:tc>
        <w:tc>
          <w:tcPr>
            <w:tcW w:w="1275" w:type="dxa"/>
            <w:vMerge/>
            <w:vAlign w:val="center"/>
          </w:tcPr>
          <w:p w14:paraId="78B90261" w14:textId="77777777" w:rsidR="00257AE1" w:rsidRPr="003A0931" w:rsidRDefault="00257AE1" w:rsidP="00943101">
            <w:pPr>
              <w:jc w:val="center"/>
              <w:rPr>
                <w:rFonts w:ascii="Montserrat" w:hAnsi="Montserrat"/>
                <w:color w:val="000000" w:themeColor="text1"/>
                <w:sz w:val="12"/>
                <w:szCs w:val="18"/>
              </w:rPr>
            </w:pPr>
          </w:p>
        </w:tc>
        <w:tc>
          <w:tcPr>
            <w:tcW w:w="993" w:type="dxa"/>
            <w:vMerge/>
            <w:vAlign w:val="center"/>
          </w:tcPr>
          <w:p w14:paraId="6C9D393F" w14:textId="77777777" w:rsidR="00257AE1" w:rsidRPr="003A0931" w:rsidRDefault="00257AE1" w:rsidP="00943101">
            <w:pPr>
              <w:jc w:val="center"/>
              <w:rPr>
                <w:rFonts w:ascii="Montserrat" w:hAnsi="Montserrat"/>
                <w:color w:val="000000" w:themeColor="text1"/>
                <w:sz w:val="12"/>
                <w:szCs w:val="18"/>
              </w:rPr>
            </w:pPr>
          </w:p>
        </w:tc>
        <w:tc>
          <w:tcPr>
            <w:tcW w:w="850" w:type="dxa"/>
            <w:vMerge/>
          </w:tcPr>
          <w:p w14:paraId="66AA2962" w14:textId="77777777" w:rsidR="00257AE1" w:rsidRPr="003A0931" w:rsidRDefault="00257AE1" w:rsidP="00943101">
            <w:pPr>
              <w:jc w:val="center"/>
              <w:rPr>
                <w:rFonts w:ascii="Montserrat" w:hAnsi="Montserrat"/>
                <w:color w:val="000000" w:themeColor="text1"/>
                <w:sz w:val="12"/>
                <w:szCs w:val="18"/>
              </w:rPr>
            </w:pPr>
          </w:p>
        </w:tc>
        <w:tc>
          <w:tcPr>
            <w:tcW w:w="753" w:type="dxa"/>
            <w:vMerge/>
            <w:vAlign w:val="center"/>
          </w:tcPr>
          <w:p w14:paraId="29028C6A"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1B173CEC" w14:textId="77777777" w:rsidTr="00943101">
        <w:trPr>
          <w:trHeight w:val="108"/>
        </w:trPr>
        <w:tc>
          <w:tcPr>
            <w:tcW w:w="1042" w:type="dxa"/>
            <w:vMerge/>
            <w:vAlign w:val="center"/>
          </w:tcPr>
          <w:p w14:paraId="3D9B24DD" w14:textId="77777777" w:rsidR="00257AE1" w:rsidRPr="003A0931" w:rsidRDefault="00257AE1" w:rsidP="00943101">
            <w:pPr>
              <w:rPr>
                <w:rFonts w:ascii="Montserrat" w:hAnsi="Montserrat"/>
                <w:color w:val="000000" w:themeColor="text1"/>
                <w:sz w:val="12"/>
                <w:szCs w:val="18"/>
              </w:rPr>
            </w:pPr>
          </w:p>
        </w:tc>
        <w:tc>
          <w:tcPr>
            <w:tcW w:w="1633" w:type="dxa"/>
            <w:vMerge/>
          </w:tcPr>
          <w:p w14:paraId="03E1FCEB" w14:textId="77777777" w:rsidR="00257AE1" w:rsidRPr="003A0931" w:rsidRDefault="00257AE1" w:rsidP="00257AE1">
            <w:pPr>
              <w:pStyle w:val="Prrafodelista"/>
              <w:numPr>
                <w:ilvl w:val="0"/>
                <w:numId w:val="30"/>
              </w:numPr>
              <w:jc w:val="both"/>
              <w:rPr>
                <w:rFonts w:ascii="Montserrat" w:hAnsi="Montserrat"/>
                <w:color w:val="000000" w:themeColor="text1"/>
                <w:sz w:val="12"/>
                <w:szCs w:val="18"/>
              </w:rPr>
            </w:pPr>
          </w:p>
        </w:tc>
        <w:tc>
          <w:tcPr>
            <w:tcW w:w="1148" w:type="dxa"/>
            <w:vMerge/>
          </w:tcPr>
          <w:p w14:paraId="0FB0738E" w14:textId="77777777" w:rsidR="00257AE1" w:rsidRPr="003A0931" w:rsidRDefault="00257AE1" w:rsidP="00943101">
            <w:pPr>
              <w:jc w:val="center"/>
              <w:rPr>
                <w:rFonts w:ascii="Montserrat" w:hAnsi="Montserrat"/>
                <w:color w:val="000000" w:themeColor="text1"/>
                <w:sz w:val="12"/>
                <w:szCs w:val="18"/>
              </w:rPr>
            </w:pPr>
          </w:p>
        </w:tc>
        <w:tc>
          <w:tcPr>
            <w:tcW w:w="1134" w:type="dxa"/>
          </w:tcPr>
          <w:p w14:paraId="7F4DBA31" w14:textId="77777777" w:rsidR="00257AE1" w:rsidRPr="003A0931" w:rsidRDefault="00257AE1" w:rsidP="00943101">
            <w:pPr>
              <w:jc w:val="center"/>
              <w:rPr>
                <w:rFonts w:ascii="Montserrat" w:hAnsi="Montserrat"/>
                <w:color w:val="000000" w:themeColor="text1"/>
                <w:sz w:val="12"/>
                <w:szCs w:val="18"/>
              </w:rPr>
            </w:pPr>
            <w:r w:rsidRPr="00202A62">
              <w:rPr>
                <w:rFonts w:ascii="Montserrat" w:hAnsi="Montserrat"/>
                <w:color w:val="000000" w:themeColor="text1"/>
                <w:sz w:val="12"/>
                <w:szCs w:val="18"/>
              </w:rPr>
              <w:t>Educación especial</w:t>
            </w:r>
          </w:p>
        </w:tc>
        <w:tc>
          <w:tcPr>
            <w:tcW w:w="1275" w:type="dxa"/>
            <w:vMerge/>
            <w:vAlign w:val="center"/>
          </w:tcPr>
          <w:p w14:paraId="63ECDF10" w14:textId="77777777" w:rsidR="00257AE1" w:rsidRPr="003A0931" w:rsidRDefault="00257AE1" w:rsidP="00943101">
            <w:pPr>
              <w:jc w:val="center"/>
              <w:rPr>
                <w:rFonts w:ascii="Montserrat" w:hAnsi="Montserrat"/>
                <w:color w:val="000000" w:themeColor="text1"/>
                <w:sz w:val="12"/>
                <w:szCs w:val="18"/>
              </w:rPr>
            </w:pPr>
          </w:p>
        </w:tc>
        <w:tc>
          <w:tcPr>
            <w:tcW w:w="993" w:type="dxa"/>
            <w:vMerge/>
            <w:vAlign w:val="center"/>
          </w:tcPr>
          <w:p w14:paraId="11364CFF" w14:textId="77777777" w:rsidR="00257AE1" w:rsidRPr="003A0931" w:rsidRDefault="00257AE1" w:rsidP="00943101">
            <w:pPr>
              <w:jc w:val="center"/>
              <w:rPr>
                <w:rFonts w:ascii="Montserrat" w:hAnsi="Montserrat"/>
                <w:color w:val="000000" w:themeColor="text1"/>
                <w:sz w:val="12"/>
                <w:szCs w:val="18"/>
              </w:rPr>
            </w:pPr>
          </w:p>
        </w:tc>
        <w:tc>
          <w:tcPr>
            <w:tcW w:w="850" w:type="dxa"/>
            <w:vMerge/>
          </w:tcPr>
          <w:p w14:paraId="6B34807E" w14:textId="77777777" w:rsidR="00257AE1" w:rsidRPr="003A0931" w:rsidRDefault="00257AE1" w:rsidP="00943101">
            <w:pPr>
              <w:jc w:val="center"/>
              <w:rPr>
                <w:rFonts w:ascii="Montserrat" w:hAnsi="Montserrat"/>
                <w:color w:val="000000" w:themeColor="text1"/>
                <w:sz w:val="12"/>
                <w:szCs w:val="18"/>
              </w:rPr>
            </w:pPr>
          </w:p>
        </w:tc>
        <w:tc>
          <w:tcPr>
            <w:tcW w:w="753" w:type="dxa"/>
            <w:vMerge/>
            <w:vAlign w:val="center"/>
          </w:tcPr>
          <w:p w14:paraId="583241E8"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4A26124B" w14:textId="77777777" w:rsidTr="00943101">
        <w:trPr>
          <w:trHeight w:val="108"/>
        </w:trPr>
        <w:tc>
          <w:tcPr>
            <w:tcW w:w="1042" w:type="dxa"/>
            <w:vMerge/>
            <w:vAlign w:val="center"/>
          </w:tcPr>
          <w:p w14:paraId="6588E2D4" w14:textId="77777777" w:rsidR="00257AE1" w:rsidRPr="003A0931" w:rsidRDefault="00257AE1" w:rsidP="00943101">
            <w:pPr>
              <w:rPr>
                <w:rFonts w:ascii="Montserrat" w:hAnsi="Montserrat"/>
                <w:color w:val="000000" w:themeColor="text1"/>
                <w:sz w:val="12"/>
                <w:szCs w:val="18"/>
              </w:rPr>
            </w:pPr>
          </w:p>
        </w:tc>
        <w:tc>
          <w:tcPr>
            <w:tcW w:w="1633" w:type="dxa"/>
            <w:vMerge/>
          </w:tcPr>
          <w:p w14:paraId="4F72C897" w14:textId="77777777" w:rsidR="00257AE1" w:rsidRPr="003A0931" w:rsidRDefault="00257AE1" w:rsidP="00257AE1">
            <w:pPr>
              <w:pStyle w:val="Prrafodelista"/>
              <w:numPr>
                <w:ilvl w:val="0"/>
                <w:numId w:val="30"/>
              </w:numPr>
              <w:jc w:val="both"/>
              <w:rPr>
                <w:rFonts w:ascii="Montserrat" w:hAnsi="Montserrat"/>
                <w:color w:val="000000" w:themeColor="text1"/>
                <w:sz w:val="12"/>
                <w:szCs w:val="18"/>
              </w:rPr>
            </w:pPr>
          </w:p>
        </w:tc>
        <w:tc>
          <w:tcPr>
            <w:tcW w:w="1148" w:type="dxa"/>
            <w:vMerge/>
          </w:tcPr>
          <w:p w14:paraId="01862013" w14:textId="77777777" w:rsidR="00257AE1" w:rsidRPr="003A0931" w:rsidRDefault="00257AE1" w:rsidP="00943101">
            <w:pPr>
              <w:jc w:val="center"/>
              <w:rPr>
                <w:rFonts w:ascii="Montserrat" w:hAnsi="Montserrat"/>
                <w:color w:val="000000" w:themeColor="text1"/>
                <w:sz w:val="12"/>
                <w:szCs w:val="18"/>
              </w:rPr>
            </w:pPr>
          </w:p>
        </w:tc>
        <w:tc>
          <w:tcPr>
            <w:tcW w:w="1134" w:type="dxa"/>
          </w:tcPr>
          <w:p w14:paraId="11893CDE" w14:textId="77777777" w:rsidR="00257AE1" w:rsidRPr="003A0931" w:rsidRDefault="00257AE1" w:rsidP="00943101">
            <w:pPr>
              <w:jc w:val="center"/>
              <w:rPr>
                <w:rFonts w:ascii="Montserrat" w:hAnsi="Montserrat"/>
                <w:color w:val="000000" w:themeColor="text1"/>
                <w:sz w:val="12"/>
                <w:szCs w:val="18"/>
              </w:rPr>
            </w:pPr>
            <w:r w:rsidRPr="00202A62">
              <w:rPr>
                <w:rFonts w:ascii="Montserrat" w:hAnsi="Montserrat"/>
                <w:color w:val="000000" w:themeColor="text1"/>
                <w:sz w:val="12"/>
                <w:szCs w:val="18"/>
              </w:rPr>
              <w:t>Inglés</w:t>
            </w:r>
          </w:p>
        </w:tc>
        <w:tc>
          <w:tcPr>
            <w:tcW w:w="1275" w:type="dxa"/>
            <w:vMerge/>
            <w:vAlign w:val="center"/>
          </w:tcPr>
          <w:p w14:paraId="58F0BA75" w14:textId="77777777" w:rsidR="00257AE1" w:rsidRPr="003A0931" w:rsidRDefault="00257AE1" w:rsidP="00943101">
            <w:pPr>
              <w:jc w:val="center"/>
              <w:rPr>
                <w:rFonts w:ascii="Montserrat" w:hAnsi="Montserrat"/>
                <w:color w:val="000000" w:themeColor="text1"/>
                <w:sz w:val="12"/>
                <w:szCs w:val="18"/>
              </w:rPr>
            </w:pPr>
          </w:p>
        </w:tc>
        <w:tc>
          <w:tcPr>
            <w:tcW w:w="993" w:type="dxa"/>
            <w:vMerge/>
            <w:vAlign w:val="center"/>
          </w:tcPr>
          <w:p w14:paraId="262E0D7C" w14:textId="77777777" w:rsidR="00257AE1" w:rsidRPr="003A0931" w:rsidRDefault="00257AE1" w:rsidP="00943101">
            <w:pPr>
              <w:jc w:val="center"/>
              <w:rPr>
                <w:rFonts w:ascii="Montserrat" w:hAnsi="Montserrat"/>
                <w:color w:val="000000" w:themeColor="text1"/>
                <w:sz w:val="12"/>
                <w:szCs w:val="18"/>
              </w:rPr>
            </w:pPr>
          </w:p>
        </w:tc>
        <w:tc>
          <w:tcPr>
            <w:tcW w:w="850" w:type="dxa"/>
            <w:vMerge/>
          </w:tcPr>
          <w:p w14:paraId="4FC80A4A" w14:textId="77777777" w:rsidR="00257AE1" w:rsidRPr="003A0931" w:rsidRDefault="00257AE1" w:rsidP="00943101">
            <w:pPr>
              <w:jc w:val="center"/>
              <w:rPr>
                <w:rFonts w:ascii="Montserrat" w:hAnsi="Montserrat"/>
                <w:color w:val="000000" w:themeColor="text1"/>
                <w:sz w:val="12"/>
                <w:szCs w:val="18"/>
              </w:rPr>
            </w:pPr>
          </w:p>
        </w:tc>
        <w:tc>
          <w:tcPr>
            <w:tcW w:w="753" w:type="dxa"/>
            <w:vMerge/>
            <w:vAlign w:val="center"/>
          </w:tcPr>
          <w:p w14:paraId="483F9438"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43D707D7" w14:textId="77777777" w:rsidTr="00943101">
        <w:trPr>
          <w:trHeight w:val="147"/>
        </w:trPr>
        <w:tc>
          <w:tcPr>
            <w:tcW w:w="1042" w:type="dxa"/>
            <w:vMerge/>
            <w:vAlign w:val="center"/>
          </w:tcPr>
          <w:p w14:paraId="31989AF1" w14:textId="77777777" w:rsidR="00257AE1" w:rsidRPr="003A0931" w:rsidRDefault="00257AE1" w:rsidP="00943101">
            <w:pPr>
              <w:rPr>
                <w:rFonts w:ascii="Montserrat" w:hAnsi="Montserrat"/>
                <w:color w:val="000000" w:themeColor="text1"/>
                <w:sz w:val="12"/>
                <w:szCs w:val="18"/>
              </w:rPr>
            </w:pPr>
          </w:p>
        </w:tc>
        <w:tc>
          <w:tcPr>
            <w:tcW w:w="1633" w:type="dxa"/>
            <w:vMerge w:val="restart"/>
            <w:shd w:val="clear" w:color="auto" w:fill="auto"/>
          </w:tcPr>
          <w:p w14:paraId="467CE545" w14:textId="77777777" w:rsidR="00257AE1" w:rsidRPr="003A0931" w:rsidRDefault="00257AE1" w:rsidP="00257AE1">
            <w:pPr>
              <w:pStyle w:val="Prrafodelista"/>
              <w:numPr>
                <w:ilvl w:val="0"/>
                <w:numId w:val="30"/>
              </w:numPr>
              <w:jc w:val="both"/>
              <w:rPr>
                <w:rFonts w:ascii="Montserrat" w:hAnsi="Montserrat"/>
                <w:color w:val="000000" w:themeColor="text1"/>
                <w:sz w:val="12"/>
                <w:szCs w:val="18"/>
              </w:rPr>
            </w:pPr>
            <w:r w:rsidRPr="003A0931">
              <w:rPr>
                <w:rFonts w:ascii="Montserrat" w:hAnsi="Montserrat"/>
                <w:color w:val="000000" w:themeColor="text1"/>
                <w:sz w:val="12"/>
                <w:szCs w:val="18"/>
              </w:rPr>
              <w:t>Cuestionario de habilidades socio-emocionales</w:t>
            </w:r>
          </w:p>
        </w:tc>
        <w:tc>
          <w:tcPr>
            <w:tcW w:w="1148" w:type="dxa"/>
            <w:vAlign w:val="center"/>
          </w:tcPr>
          <w:p w14:paraId="40745A1D" w14:textId="77777777" w:rsidR="00257AE1" w:rsidRPr="003A0931" w:rsidRDefault="00257AE1" w:rsidP="00943101">
            <w:pPr>
              <w:jc w:val="center"/>
              <w:rPr>
                <w:rFonts w:ascii="Montserrat" w:hAnsi="Montserrat"/>
                <w:color w:val="000000" w:themeColor="text1"/>
                <w:sz w:val="12"/>
                <w:szCs w:val="18"/>
              </w:rPr>
            </w:pPr>
            <w:r w:rsidRPr="00202A62">
              <w:rPr>
                <w:rFonts w:ascii="Montserrat" w:hAnsi="Montserrat"/>
                <w:color w:val="000000" w:themeColor="text1"/>
                <w:sz w:val="12"/>
                <w:szCs w:val="18"/>
              </w:rPr>
              <w:t>Docente y técnico docente</w:t>
            </w:r>
          </w:p>
        </w:tc>
        <w:tc>
          <w:tcPr>
            <w:tcW w:w="1134" w:type="dxa"/>
            <w:vMerge w:val="restart"/>
            <w:vAlign w:val="center"/>
          </w:tcPr>
          <w:p w14:paraId="4AB1E067" w14:textId="77777777" w:rsidR="00257AE1" w:rsidRPr="003A0931" w:rsidRDefault="00257AE1" w:rsidP="00943101">
            <w:pPr>
              <w:jc w:val="center"/>
              <w:rPr>
                <w:rFonts w:ascii="Montserrat" w:hAnsi="Montserrat"/>
                <w:color w:val="000000" w:themeColor="text1"/>
                <w:sz w:val="12"/>
                <w:szCs w:val="18"/>
              </w:rPr>
            </w:pPr>
            <w:r w:rsidRPr="00202A62">
              <w:rPr>
                <w:rFonts w:ascii="Montserrat" w:hAnsi="Montserrat"/>
                <w:color w:val="000000" w:themeColor="text1"/>
                <w:sz w:val="12"/>
                <w:szCs w:val="18"/>
              </w:rPr>
              <w:t>Genérico para EB</w:t>
            </w:r>
          </w:p>
        </w:tc>
        <w:tc>
          <w:tcPr>
            <w:tcW w:w="1275" w:type="dxa"/>
            <w:vMerge w:val="restart"/>
            <w:vAlign w:val="center"/>
          </w:tcPr>
          <w:p w14:paraId="24FAAF67"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Octubre</w:t>
            </w:r>
          </w:p>
        </w:tc>
        <w:tc>
          <w:tcPr>
            <w:tcW w:w="993" w:type="dxa"/>
            <w:vMerge w:val="restart"/>
            <w:vAlign w:val="center"/>
          </w:tcPr>
          <w:p w14:paraId="4027D00B"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Octubre</w:t>
            </w:r>
          </w:p>
        </w:tc>
        <w:tc>
          <w:tcPr>
            <w:tcW w:w="850" w:type="dxa"/>
            <w:vMerge w:val="restart"/>
          </w:tcPr>
          <w:p w14:paraId="526516BA" w14:textId="77777777" w:rsidR="00257AE1" w:rsidRPr="003A0931" w:rsidRDefault="00257AE1" w:rsidP="00943101">
            <w:pPr>
              <w:jc w:val="center"/>
              <w:rPr>
                <w:rFonts w:ascii="Montserrat" w:hAnsi="Montserrat"/>
                <w:color w:val="000000" w:themeColor="text1"/>
                <w:sz w:val="12"/>
                <w:szCs w:val="18"/>
              </w:rPr>
            </w:pPr>
          </w:p>
        </w:tc>
        <w:tc>
          <w:tcPr>
            <w:tcW w:w="753" w:type="dxa"/>
            <w:vMerge w:val="restart"/>
            <w:vAlign w:val="center"/>
          </w:tcPr>
          <w:p w14:paraId="0B25CA85"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4452AFFD" w14:textId="77777777" w:rsidTr="00943101">
        <w:trPr>
          <w:trHeight w:val="146"/>
        </w:trPr>
        <w:tc>
          <w:tcPr>
            <w:tcW w:w="1042" w:type="dxa"/>
            <w:vMerge/>
            <w:vAlign w:val="center"/>
          </w:tcPr>
          <w:p w14:paraId="2B548D70" w14:textId="77777777" w:rsidR="00257AE1" w:rsidRPr="003A0931" w:rsidRDefault="00257AE1" w:rsidP="00943101">
            <w:pPr>
              <w:rPr>
                <w:rFonts w:ascii="Montserrat" w:hAnsi="Montserrat"/>
                <w:color w:val="000000" w:themeColor="text1"/>
                <w:sz w:val="12"/>
                <w:szCs w:val="18"/>
              </w:rPr>
            </w:pPr>
          </w:p>
        </w:tc>
        <w:tc>
          <w:tcPr>
            <w:tcW w:w="1633" w:type="dxa"/>
            <w:vMerge/>
            <w:shd w:val="clear" w:color="auto" w:fill="auto"/>
          </w:tcPr>
          <w:p w14:paraId="65C2BC5B" w14:textId="77777777" w:rsidR="00257AE1" w:rsidRPr="003A0931" w:rsidRDefault="00257AE1" w:rsidP="00257AE1">
            <w:pPr>
              <w:pStyle w:val="Prrafodelista"/>
              <w:numPr>
                <w:ilvl w:val="0"/>
                <w:numId w:val="30"/>
              </w:numPr>
              <w:jc w:val="both"/>
              <w:rPr>
                <w:rFonts w:ascii="Montserrat" w:hAnsi="Montserrat"/>
                <w:color w:val="000000" w:themeColor="text1"/>
                <w:sz w:val="12"/>
                <w:szCs w:val="18"/>
              </w:rPr>
            </w:pPr>
          </w:p>
        </w:tc>
        <w:tc>
          <w:tcPr>
            <w:tcW w:w="1148" w:type="dxa"/>
          </w:tcPr>
          <w:p w14:paraId="7AC0D183" w14:textId="77777777" w:rsidR="00257AE1" w:rsidRPr="003A0931" w:rsidRDefault="00257AE1" w:rsidP="00943101">
            <w:pPr>
              <w:jc w:val="center"/>
              <w:rPr>
                <w:rFonts w:ascii="Montserrat" w:hAnsi="Montserrat"/>
                <w:color w:val="000000" w:themeColor="text1"/>
                <w:sz w:val="12"/>
                <w:szCs w:val="18"/>
              </w:rPr>
            </w:pPr>
            <w:r w:rsidRPr="00202A62">
              <w:rPr>
                <w:rFonts w:ascii="Montserrat" w:hAnsi="Montserrat"/>
                <w:color w:val="000000" w:themeColor="text1"/>
                <w:sz w:val="12"/>
                <w:szCs w:val="18"/>
              </w:rPr>
              <w:t>ATP</w:t>
            </w:r>
          </w:p>
        </w:tc>
        <w:tc>
          <w:tcPr>
            <w:tcW w:w="1134" w:type="dxa"/>
            <w:vMerge/>
            <w:vAlign w:val="center"/>
          </w:tcPr>
          <w:p w14:paraId="5232825A" w14:textId="77777777" w:rsidR="00257AE1" w:rsidRPr="003A0931" w:rsidRDefault="00257AE1" w:rsidP="00943101">
            <w:pPr>
              <w:jc w:val="center"/>
              <w:rPr>
                <w:rFonts w:ascii="Montserrat" w:hAnsi="Montserrat"/>
                <w:color w:val="000000" w:themeColor="text1"/>
                <w:sz w:val="12"/>
                <w:szCs w:val="18"/>
              </w:rPr>
            </w:pPr>
          </w:p>
        </w:tc>
        <w:tc>
          <w:tcPr>
            <w:tcW w:w="1275" w:type="dxa"/>
            <w:vMerge/>
            <w:vAlign w:val="center"/>
          </w:tcPr>
          <w:p w14:paraId="76BFA8F5" w14:textId="77777777" w:rsidR="00257AE1" w:rsidRPr="003A0931" w:rsidRDefault="00257AE1" w:rsidP="00943101">
            <w:pPr>
              <w:jc w:val="center"/>
              <w:rPr>
                <w:rFonts w:ascii="Montserrat" w:hAnsi="Montserrat"/>
                <w:color w:val="000000" w:themeColor="text1"/>
                <w:sz w:val="12"/>
                <w:szCs w:val="18"/>
              </w:rPr>
            </w:pPr>
          </w:p>
        </w:tc>
        <w:tc>
          <w:tcPr>
            <w:tcW w:w="993" w:type="dxa"/>
            <w:vMerge/>
            <w:vAlign w:val="center"/>
          </w:tcPr>
          <w:p w14:paraId="31C1BF48" w14:textId="77777777" w:rsidR="00257AE1" w:rsidRPr="003A0931" w:rsidRDefault="00257AE1" w:rsidP="00943101">
            <w:pPr>
              <w:jc w:val="center"/>
              <w:rPr>
                <w:rFonts w:ascii="Montserrat" w:hAnsi="Montserrat"/>
                <w:color w:val="000000" w:themeColor="text1"/>
                <w:sz w:val="12"/>
                <w:szCs w:val="18"/>
              </w:rPr>
            </w:pPr>
          </w:p>
        </w:tc>
        <w:tc>
          <w:tcPr>
            <w:tcW w:w="850" w:type="dxa"/>
            <w:vMerge/>
          </w:tcPr>
          <w:p w14:paraId="70D405CB" w14:textId="77777777" w:rsidR="00257AE1" w:rsidRPr="003A0931" w:rsidRDefault="00257AE1" w:rsidP="00943101">
            <w:pPr>
              <w:jc w:val="center"/>
              <w:rPr>
                <w:rFonts w:ascii="Montserrat" w:hAnsi="Montserrat"/>
                <w:color w:val="000000" w:themeColor="text1"/>
                <w:sz w:val="12"/>
                <w:szCs w:val="18"/>
              </w:rPr>
            </w:pPr>
          </w:p>
        </w:tc>
        <w:tc>
          <w:tcPr>
            <w:tcW w:w="753" w:type="dxa"/>
            <w:vMerge/>
            <w:vAlign w:val="center"/>
          </w:tcPr>
          <w:p w14:paraId="10EF3862"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3B615715" w14:textId="77777777" w:rsidTr="00943101">
        <w:trPr>
          <w:trHeight w:val="146"/>
        </w:trPr>
        <w:tc>
          <w:tcPr>
            <w:tcW w:w="1042" w:type="dxa"/>
            <w:vMerge/>
            <w:vAlign w:val="center"/>
          </w:tcPr>
          <w:p w14:paraId="33365314" w14:textId="77777777" w:rsidR="00257AE1" w:rsidRPr="003A0931" w:rsidRDefault="00257AE1" w:rsidP="00943101">
            <w:pPr>
              <w:rPr>
                <w:rFonts w:ascii="Montserrat" w:hAnsi="Montserrat"/>
                <w:color w:val="000000" w:themeColor="text1"/>
                <w:sz w:val="12"/>
                <w:szCs w:val="18"/>
              </w:rPr>
            </w:pPr>
          </w:p>
        </w:tc>
        <w:tc>
          <w:tcPr>
            <w:tcW w:w="1633" w:type="dxa"/>
            <w:vMerge/>
            <w:shd w:val="clear" w:color="auto" w:fill="auto"/>
          </w:tcPr>
          <w:p w14:paraId="461DFBC2" w14:textId="77777777" w:rsidR="00257AE1" w:rsidRPr="003A0931" w:rsidRDefault="00257AE1" w:rsidP="00257AE1">
            <w:pPr>
              <w:pStyle w:val="Prrafodelista"/>
              <w:numPr>
                <w:ilvl w:val="0"/>
                <w:numId w:val="30"/>
              </w:numPr>
              <w:jc w:val="both"/>
              <w:rPr>
                <w:rFonts w:ascii="Montserrat" w:hAnsi="Montserrat"/>
                <w:color w:val="000000" w:themeColor="text1"/>
                <w:sz w:val="12"/>
                <w:szCs w:val="18"/>
              </w:rPr>
            </w:pPr>
          </w:p>
        </w:tc>
        <w:tc>
          <w:tcPr>
            <w:tcW w:w="1148" w:type="dxa"/>
          </w:tcPr>
          <w:p w14:paraId="075024FC" w14:textId="77777777" w:rsidR="00257AE1" w:rsidRPr="003A0931" w:rsidRDefault="00257AE1" w:rsidP="00943101">
            <w:pPr>
              <w:jc w:val="center"/>
              <w:rPr>
                <w:rFonts w:ascii="Montserrat" w:hAnsi="Montserrat"/>
                <w:color w:val="000000" w:themeColor="text1"/>
                <w:sz w:val="12"/>
                <w:szCs w:val="18"/>
              </w:rPr>
            </w:pPr>
            <w:r w:rsidRPr="00202A62">
              <w:rPr>
                <w:rFonts w:ascii="Montserrat" w:hAnsi="Montserrat"/>
                <w:color w:val="000000" w:themeColor="text1"/>
                <w:sz w:val="12"/>
                <w:szCs w:val="18"/>
              </w:rPr>
              <w:t>Dirección</w:t>
            </w:r>
          </w:p>
        </w:tc>
        <w:tc>
          <w:tcPr>
            <w:tcW w:w="1134" w:type="dxa"/>
            <w:vMerge/>
            <w:vAlign w:val="center"/>
          </w:tcPr>
          <w:p w14:paraId="28A7936B" w14:textId="77777777" w:rsidR="00257AE1" w:rsidRPr="003A0931" w:rsidRDefault="00257AE1" w:rsidP="00943101">
            <w:pPr>
              <w:jc w:val="center"/>
              <w:rPr>
                <w:rFonts w:ascii="Montserrat" w:hAnsi="Montserrat"/>
                <w:color w:val="000000" w:themeColor="text1"/>
                <w:sz w:val="12"/>
                <w:szCs w:val="18"/>
              </w:rPr>
            </w:pPr>
          </w:p>
        </w:tc>
        <w:tc>
          <w:tcPr>
            <w:tcW w:w="1275" w:type="dxa"/>
            <w:vMerge/>
            <w:vAlign w:val="center"/>
          </w:tcPr>
          <w:p w14:paraId="3FCF285E" w14:textId="77777777" w:rsidR="00257AE1" w:rsidRPr="003A0931" w:rsidRDefault="00257AE1" w:rsidP="00943101">
            <w:pPr>
              <w:jc w:val="center"/>
              <w:rPr>
                <w:rFonts w:ascii="Montserrat" w:hAnsi="Montserrat"/>
                <w:color w:val="000000" w:themeColor="text1"/>
                <w:sz w:val="12"/>
                <w:szCs w:val="18"/>
              </w:rPr>
            </w:pPr>
          </w:p>
        </w:tc>
        <w:tc>
          <w:tcPr>
            <w:tcW w:w="993" w:type="dxa"/>
            <w:vMerge/>
            <w:vAlign w:val="center"/>
          </w:tcPr>
          <w:p w14:paraId="094C7658" w14:textId="77777777" w:rsidR="00257AE1" w:rsidRPr="003A0931" w:rsidRDefault="00257AE1" w:rsidP="00943101">
            <w:pPr>
              <w:jc w:val="center"/>
              <w:rPr>
                <w:rFonts w:ascii="Montserrat" w:hAnsi="Montserrat"/>
                <w:color w:val="000000" w:themeColor="text1"/>
                <w:sz w:val="12"/>
                <w:szCs w:val="18"/>
              </w:rPr>
            </w:pPr>
          </w:p>
        </w:tc>
        <w:tc>
          <w:tcPr>
            <w:tcW w:w="850" w:type="dxa"/>
            <w:vMerge/>
          </w:tcPr>
          <w:p w14:paraId="5564B96D" w14:textId="77777777" w:rsidR="00257AE1" w:rsidRPr="003A0931" w:rsidRDefault="00257AE1" w:rsidP="00943101">
            <w:pPr>
              <w:jc w:val="center"/>
              <w:rPr>
                <w:rFonts w:ascii="Montserrat" w:hAnsi="Montserrat"/>
                <w:color w:val="000000" w:themeColor="text1"/>
                <w:sz w:val="12"/>
                <w:szCs w:val="18"/>
              </w:rPr>
            </w:pPr>
          </w:p>
        </w:tc>
        <w:tc>
          <w:tcPr>
            <w:tcW w:w="753" w:type="dxa"/>
            <w:vMerge/>
            <w:vAlign w:val="center"/>
          </w:tcPr>
          <w:p w14:paraId="142A71ED"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21F76208" w14:textId="77777777" w:rsidTr="00943101">
        <w:trPr>
          <w:trHeight w:val="146"/>
        </w:trPr>
        <w:tc>
          <w:tcPr>
            <w:tcW w:w="1042" w:type="dxa"/>
            <w:vMerge/>
            <w:vAlign w:val="center"/>
          </w:tcPr>
          <w:p w14:paraId="20568D22" w14:textId="77777777" w:rsidR="00257AE1" w:rsidRPr="003A0931" w:rsidRDefault="00257AE1" w:rsidP="00943101">
            <w:pPr>
              <w:rPr>
                <w:rFonts w:ascii="Montserrat" w:hAnsi="Montserrat"/>
                <w:color w:val="000000" w:themeColor="text1"/>
                <w:sz w:val="12"/>
                <w:szCs w:val="18"/>
              </w:rPr>
            </w:pPr>
          </w:p>
        </w:tc>
        <w:tc>
          <w:tcPr>
            <w:tcW w:w="1633" w:type="dxa"/>
            <w:vMerge/>
            <w:shd w:val="clear" w:color="auto" w:fill="auto"/>
          </w:tcPr>
          <w:p w14:paraId="33711649" w14:textId="77777777" w:rsidR="00257AE1" w:rsidRPr="003A0931" w:rsidRDefault="00257AE1" w:rsidP="00257AE1">
            <w:pPr>
              <w:pStyle w:val="Prrafodelista"/>
              <w:numPr>
                <w:ilvl w:val="0"/>
                <w:numId w:val="30"/>
              </w:numPr>
              <w:jc w:val="both"/>
              <w:rPr>
                <w:rFonts w:ascii="Montserrat" w:hAnsi="Montserrat"/>
                <w:color w:val="000000" w:themeColor="text1"/>
                <w:sz w:val="12"/>
                <w:szCs w:val="18"/>
              </w:rPr>
            </w:pPr>
          </w:p>
        </w:tc>
        <w:tc>
          <w:tcPr>
            <w:tcW w:w="1148" w:type="dxa"/>
          </w:tcPr>
          <w:p w14:paraId="1470CC8F" w14:textId="77777777" w:rsidR="00257AE1" w:rsidRPr="003A0931" w:rsidRDefault="00257AE1" w:rsidP="00943101">
            <w:pPr>
              <w:jc w:val="center"/>
              <w:rPr>
                <w:rFonts w:ascii="Montserrat" w:hAnsi="Montserrat"/>
                <w:color w:val="000000" w:themeColor="text1"/>
                <w:sz w:val="12"/>
                <w:szCs w:val="18"/>
              </w:rPr>
            </w:pPr>
            <w:r w:rsidRPr="00202A62">
              <w:rPr>
                <w:rFonts w:ascii="Montserrat" w:hAnsi="Montserrat"/>
                <w:color w:val="000000" w:themeColor="text1"/>
                <w:sz w:val="12"/>
                <w:szCs w:val="18"/>
              </w:rPr>
              <w:t>Supervisión</w:t>
            </w:r>
          </w:p>
        </w:tc>
        <w:tc>
          <w:tcPr>
            <w:tcW w:w="1134" w:type="dxa"/>
            <w:vMerge/>
            <w:vAlign w:val="center"/>
          </w:tcPr>
          <w:p w14:paraId="46643BDA" w14:textId="77777777" w:rsidR="00257AE1" w:rsidRPr="003A0931" w:rsidRDefault="00257AE1" w:rsidP="00943101">
            <w:pPr>
              <w:jc w:val="center"/>
              <w:rPr>
                <w:rFonts w:ascii="Montserrat" w:hAnsi="Montserrat"/>
                <w:color w:val="000000" w:themeColor="text1"/>
                <w:sz w:val="12"/>
                <w:szCs w:val="18"/>
              </w:rPr>
            </w:pPr>
          </w:p>
        </w:tc>
        <w:tc>
          <w:tcPr>
            <w:tcW w:w="1275" w:type="dxa"/>
            <w:vMerge/>
            <w:vAlign w:val="center"/>
          </w:tcPr>
          <w:p w14:paraId="0E58F2FD" w14:textId="77777777" w:rsidR="00257AE1" w:rsidRPr="003A0931" w:rsidRDefault="00257AE1" w:rsidP="00943101">
            <w:pPr>
              <w:jc w:val="center"/>
              <w:rPr>
                <w:rFonts w:ascii="Montserrat" w:hAnsi="Montserrat"/>
                <w:color w:val="000000" w:themeColor="text1"/>
                <w:sz w:val="12"/>
                <w:szCs w:val="18"/>
              </w:rPr>
            </w:pPr>
          </w:p>
        </w:tc>
        <w:tc>
          <w:tcPr>
            <w:tcW w:w="993" w:type="dxa"/>
            <w:vMerge/>
            <w:vAlign w:val="center"/>
          </w:tcPr>
          <w:p w14:paraId="056E90C1" w14:textId="77777777" w:rsidR="00257AE1" w:rsidRPr="003A0931" w:rsidRDefault="00257AE1" w:rsidP="00943101">
            <w:pPr>
              <w:jc w:val="center"/>
              <w:rPr>
                <w:rFonts w:ascii="Montserrat" w:hAnsi="Montserrat"/>
                <w:color w:val="000000" w:themeColor="text1"/>
                <w:sz w:val="12"/>
                <w:szCs w:val="18"/>
              </w:rPr>
            </w:pPr>
          </w:p>
        </w:tc>
        <w:tc>
          <w:tcPr>
            <w:tcW w:w="850" w:type="dxa"/>
            <w:vMerge/>
          </w:tcPr>
          <w:p w14:paraId="7DB40278" w14:textId="77777777" w:rsidR="00257AE1" w:rsidRPr="003A0931" w:rsidRDefault="00257AE1" w:rsidP="00943101">
            <w:pPr>
              <w:jc w:val="center"/>
              <w:rPr>
                <w:rFonts w:ascii="Montserrat" w:hAnsi="Montserrat"/>
                <w:color w:val="000000" w:themeColor="text1"/>
                <w:sz w:val="12"/>
                <w:szCs w:val="18"/>
              </w:rPr>
            </w:pPr>
          </w:p>
        </w:tc>
        <w:tc>
          <w:tcPr>
            <w:tcW w:w="753" w:type="dxa"/>
            <w:vMerge/>
            <w:vAlign w:val="center"/>
          </w:tcPr>
          <w:p w14:paraId="7DCFA4EF"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19DF06C9" w14:textId="77777777" w:rsidTr="00943101">
        <w:trPr>
          <w:trHeight w:val="75"/>
        </w:trPr>
        <w:tc>
          <w:tcPr>
            <w:tcW w:w="1042" w:type="dxa"/>
            <w:vMerge/>
            <w:vAlign w:val="center"/>
          </w:tcPr>
          <w:p w14:paraId="2A789477" w14:textId="77777777" w:rsidR="00257AE1" w:rsidRPr="003A0931" w:rsidRDefault="00257AE1" w:rsidP="00943101">
            <w:pPr>
              <w:rPr>
                <w:rFonts w:ascii="Montserrat" w:hAnsi="Montserrat"/>
                <w:color w:val="000000" w:themeColor="text1"/>
                <w:sz w:val="12"/>
                <w:szCs w:val="18"/>
              </w:rPr>
            </w:pPr>
          </w:p>
        </w:tc>
        <w:tc>
          <w:tcPr>
            <w:tcW w:w="1633" w:type="dxa"/>
            <w:vMerge w:val="restart"/>
          </w:tcPr>
          <w:p w14:paraId="6EE45E9D" w14:textId="77777777" w:rsidR="00257AE1" w:rsidRPr="003A0931" w:rsidRDefault="00257AE1" w:rsidP="00257AE1">
            <w:pPr>
              <w:pStyle w:val="Prrafodelista"/>
              <w:numPr>
                <w:ilvl w:val="0"/>
                <w:numId w:val="30"/>
              </w:numPr>
              <w:jc w:val="both"/>
              <w:rPr>
                <w:rFonts w:ascii="Montserrat" w:hAnsi="Montserrat"/>
                <w:color w:val="000000" w:themeColor="text1"/>
                <w:sz w:val="12"/>
                <w:szCs w:val="18"/>
              </w:rPr>
            </w:pPr>
            <w:r w:rsidRPr="003A0931">
              <w:rPr>
                <w:rFonts w:ascii="Montserrat" w:hAnsi="Montserrat"/>
                <w:color w:val="000000" w:themeColor="text1"/>
                <w:sz w:val="12"/>
                <w:szCs w:val="18"/>
              </w:rPr>
              <w:t xml:space="preserve">Proyecto de seguimiento </w:t>
            </w:r>
          </w:p>
        </w:tc>
        <w:tc>
          <w:tcPr>
            <w:tcW w:w="1148" w:type="dxa"/>
            <w:vAlign w:val="center"/>
          </w:tcPr>
          <w:p w14:paraId="4A0E8E84" w14:textId="77777777" w:rsidR="00257AE1" w:rsidRPr="003A0931" w:rsidRDefault="00257AE1" w:rsidP="00943101">
            <w:pPr>
              <w:jc w:val="center"/>
              <w:rPr>
                <w:rFonts w:ascii="Montserrat" w:hAnsi="Montserrat"/>
                <w:color w:val="000000" w:themeColor="text1"/>
                <w:sz w:val="12"/>
                <w:szCs w:val="18"/>
              </w:rPr>
            </w:pPr>
            <w:r w:rsidRPr="00202A62">
              <w:rPr>
                <w:rFonts w:ascii="Montserrat" w:hAnsi="Montserrat"/>
                <w:color w:val="000000" w:themeColor="text1"/>
                <w:sz w:val="12"/>
                <w:szCs w:val="18"/>
              </w:rPr>
              <w:t>Docente y técnico docente</w:t>
            </w:r>
          </w:p>
        </w:tc>
        <w:tc>
          <w:tcPr>
            <w:tcW w:w="1134" w:type="dxa"/>
            <w:vMerge w:val="restart"/>
            <w:vAlign w:val="center"/>
          </w:tcPr>
          <w:p w14:paraId="2B7E43EF" w14:textId="77777777" w:rsidR="00257AE1" w:rsidRPr="003A0931" w:rsidRDefault="00257AE1" w:rsidP="00943101">
            <w:pPr>
              <w:jc w:val="center"/>
              <w:rPr>
                <w:rFonts w:ascii="Montserrat" w:hAnsi="Montserrat"/>
                <w:color w:val="000000" w:themeColor="text1"/>
                <w:sz w:val="12"/>
                <w:szCs w:val="18"/>
              </w:rPr>
            </w:pPr>
            <w:r w:rsidRPr="00202A62">
              <w:rPr>
                <w:rFonts w:ascii="Montserrat" w:hAnsi="Montserrat"/>
                <w:color w:val="000000" w:themeColor="text1"/>
                <w:sz w:val="12"/>
                <w:szCs w:val="18"/>
              </w:rPr>
              <w:t>Genérico para EB</w:t>
            </w:r>
          </w:p>
        </w:tc>
        <w:tc>
          <w:tcPr>
            <w:tcW w:w="1275" w:type="dxa"/>
            <w:vMerge w:val="restart"/>
            <w:vAlign w:val="center"/>
          </w:tcPr>
          <w:p w14:paraId="2600E378"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Septiembre</w:t>
            </w:r>
          </w:p>
        </w:tc>
        <w:tc>
          <w:tcPr>
            <w:tcW w:w="993" w:type="dxa"/>
            <w:vMerge w:val="restart"/>
            <w:vAlign w:val="center"/>
          </w:tcPr>
          <w:p w14:paraId="0B233C8D"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Septiembre</w:t>
            </w:r>
          </w:p>
        </w:tc>
        <w:tc>
          <w:tcPr>
            <w:tcW w:w="850" w:type="dxa"/>
            <w:vMerge w:val="restart"/>
          </w:tcPr>
          <w:p w14:paraId="61D6AB69" w14:textId="77777777" w:rsidR="00257AE1" w:rsidRPr="003A0931" w:rsidRDefault="00257AE1" w:rsidP="00943101">
            <w:pPr>
              <w:jc w:val="center"/>
              <w:rPr>
                <w:rFonts w:ascii="Montserrat" w:hAnsi="Montserrat"/>
                <w:color w:val="000000" w:themeColor="text1"/>
                <w:sz w:val="12"/>
                <w:szCs w:val="18"/>
              </w:rPr>
            </w:pPr>
          </w:p>
        </w:tc>
        <w:tc>
          <w:tcPr>
            <w:tcW w:w="753" w:type="dxa"/>
            <w:vMerge w:val="restart"/>
            <w:vAlign w:val="center"/>
          </w:tcPr>
          <w:p w14:paraId="037AD236"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18E8A2CC" w14:textId="77777777" w:rsidTr="00943101">
        <w:trPr>
          <w:trHeight w:val="75"/>
        </w:trPr>
        <w:tc>
          <w:tcPr>
            <w:tcW w:w="1042" w:type="dxa"/>
            <w:vMerge/>
            <w:vAlign w:val="center"/>
          </w:tcPr>
          <w:p w14:paraId="1C140418" w14:textId="77777777" w:rsidR="00257AE1" w:rsidRPr="003A0931" w:rsidRDefault="00257AE1" w:rsidP="00943101">
            <w:pPr>
              <w:rPr>
                <w:rFonts w:ascii="Montserrat" w:hAnsi="Montserrat"/>
                <w:color w:val="000000" w:themeColor="text1"/>
                <w:sz w:val="12"/>
                <w:szCs w:val="18"/>
              </w:rPr>
            </w:pPr>
          </w:p>
        </w:tc>
        <w:tc>
          <w:tcPr>
            <w:tcW w:w="1633" w:type="dxa"/>
            <w:vMerge/>
          </w:tcPr>
          <w:p w14:paraId="46EDD39A" w14:textId="77777777" w:rsidR="00257AE1" w:rsidRPr="003A0931" w:rsidRDefault="00257AE1" w:rsidP="00257AE1">
            <w:pPr>
              <w:pStyle w:val="Prrafodelista"/>
              <w:numPr>
                <w:ilvl w:val="0"/>
                <w:numId w:val="30"/>
              </w:numPr>
              <w:jc w:val="both"/>
              <w:rPr>
                <w:rFonts w:ascii="Montserrat" w:hAnsi="Montserrat"/>
                <w:color w:val="000000" w:themeColor="text1"/>
                <w:sz w:val="12"/>
                <w:szCs w:val="18"/>
              </w:rPr>
            </w:pPr>
          </w:p>
        </w:tc>
        <w:tc>
          <w:tcPr>
            <w:tcW w:w="1148" w:type="dxa"/>
          </w:tcPr>
          <w:p w14:paraId="2CDB8E58" w14:textId="77777777" w:rsidR="00257AE1" w:rsidRPr="003A0931" w:rsidRDefault="00257AE1" w:rsidP="00943101">
            <w:pPr>
              <w:jc w:val="center"/>
              <w:rPr>
                <w:rFonts w:ascii="Montserrat" w:hAnsi="Montserrat"/>
                <w:color w:val="000000" w:themeColor="text1"/>
                <w:sz w:val="12"/>
                <w:szCs w:val="18"/>
              </w:rPr>
            </w:pPr>
            <w:r w:rsidRPr="00202A62">
              <w:rPr>
                <w:rFonts w:ascii="Montserrat" w:hAnsi="Montserrat"/>
                <w:color w:val="000000" w:themeColor="text1"/>
                <w:sz w:val="12"/>
                <w:szCs w:val="18"/>
              </w:rPr>
              <w:t>ATP</w:t>
            </w:r>
          </w:p>
        </w:tc>
        <w:tc>
          <w:tcPr>
            <w:tcW w:w="1134" w:type="dxa"/>
            <w:vMerge/>
            <w:vAlign w:val="center"/>
          </w:tcPr>
          <w:p w14:paraId="7DF07FCF" w14:textId="77777777" w:rsidR="00257AE1" w:rsidRPr="003A0931" w:rsidRDefault="00257AE1" w:rsidP="00943101">
            <w:pPr>
              <w:jc w:val="center"/>
              <w:rPr>
                <w:rFonts w:ascii="Montserrat" w:hAnsi="Montserrat"/>
                <w:color w:val="000000" w:themeColor="text1"/>
                <w:sz w:val="12"/>
                <w:szCs w:val="18"/>
              </w:rPr>
            </w:pPr>
          </w:p>
        </w:tc>
        <w:tc>
          <w:tcPr>
            <w:tcW w:w="1275" w:type="dxa"/>
            <w:vMerge/>
            <w:vAlign w:val="center"/>
          </w:tcPr>
          <w:p w14:paraId="0E643119" w14:textId="77777777" w:rsidR="00257AE1" w:rsidRPr="003A0931" w:rsidRDefault="00257AE1" w:rsidP="00943101">
            <w:pPr>
              <w:jc w:val="center"/>
              <w:rPr>
                <w:rFonts w:ascii="Montserrat" w:hAnsi="Montserrat"/>
                <w:color w:val="000000" w:themeColor="text1"/>
                <w:sz w:val="12"/>
                <w:szCs w:val="18"/>
              </w:rPr>
            </w:pPr>
          </w:p>
        </w:tc>
        <w:tc>
          <w:tcPr>
            <w:tcW w:w="993" w:type="dxa"/>
            <w:vMerge/>
            <w:vAlign w:val="center"/>
          </w:tcPr>
          <w:p w14:paraId="34BC3A2A" w14:textId="77777777" w:rsidR="00257AE1" w:rsidRPr="003A0931" w:rsidRDefault="00257AE1" w:rsidP="00943101">
            <w:pPr>
              <w:jc w:val="center"/>
              <w:rPr>
                <w:rFonts w:ascii="Montserrat" w:hAnsi="Montserrat"/>
                <w:color w:val="000000" w:themeColor="text1"/>
                <w:sz w:val="12"/>
                <w:szCs w:val="18"/>
              </w:rPr>
            </w:pPr>
          </w:p>
        </w:tc>
        <w:tc>
          <w:tcPr>
            <w:tcW w:w="850" w:type="dxa"/>
            <w:vMerge/>
          </w:tcPr>
          <w:p w14:paraId="34102BEF" w14:textId="77777777" w:rsidR="00257AE1" w:rsidRPr="003A0931" w:rsidRDefault="00257AE1" w:rsidP="00943101">
            <w:pPr>
              <w:jc w:val="center"/>
              <w:rPr>
                <w:rFonts w:ascii="Montserrat" w:hAnsi="Montserrat"/>
                <w:color w:val="000000" w:themeColor="text1"/>
                <w:sz w:val="12"/>
                <w:szCs w:val="18"/>
              </w:rPr>
            </w:pPr>
          </w:p>
        </w:tc>
        <w:tc>
          <w:tcPr>
            <w:tcW w:w="753" w:type="dxa"/>
            <w:vMerge/>
            <w:vAlign w:val="center"/>
          </w:tcPr>
          <w:p w14:paraId="6B723F05"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4B715479" w14:textId="77777777" w:rsidTr="00943101">
        <w:trPr>
          <w:trHeight w:val="75"/>
        </w:trPr>
        <w:tc>
          <w:tcPr>
            <w:tcW w:w="1042" w:type="dxa"/>
            <w:vMerge/>
            <w:vAlign w:val="center"/>
          </w:tcPr>
          <w:p w14:paraId="2FBA28E1" w14:textId="77777777" w:rsidR="00257AE1" w:rsidRPr="003A0931" w:rsidRDefault="00257AE1" w:rsidP="00943101">
            <w:pPr>
              <w:rPr>
                <w:rFonts w:ascii="Montserrat" w:hAnsi="Montserrat"/>
                <w:color w:val="000000" w:themeColor="text1"/>
                <w:sz w:val="12"/>
                <w:szCs w:val="18"/>
              </w:rPr>
            </w:pPr>
          </w:p>
        </w:tc>
        <w:tc>
          <w:tcPr>
            <w:tcW w:w="1633" w:type="dxa"/>
            <w:vMerge/>
          </w:tcPr>
          <w:p w14:paraId="13BEFF21" w14:textId="77777777" w:rsidR="00257AE1" w:rsidRPr="003A0931" w:rsidRDefault="00257AE1" w:rsidP="00257AE1">
            <w:pPr>
              <w:pStyle w:val="Prrafodelista"/>
              <w:numPr>
                <w:ilvl w:val="0"/>
                <w:numId w:val="30"/>
              </w:numPr>
              <w:jc w:val="both"/>
              <w:rPr>
                <w:rFonts w:ascii="Montserrat" w:hAnsi="Montserrat"/>
                <w:color w:val="000000" w:themeColor="text1"/>
                <w:sz w:val="12"/>
                <w:szCs w:val="18"/>
              </w:rPr>
            </w:pPr>
          </w:p>
        </w:tc>
        <w:tc>
          <w:tcPr>
            <w:tcW w:w="1148" w:type="dxa"/>
          </w:tcPr>
          <w:p w14:paraId="214E6217" w14:textId="77777777" w:rsidR="00257AE1" w:rsidRPr="003A0931" w:rsidRDefault="00257AE1" w:rsidP="00943101">
            <w:pPr>
              <w:jc w:val="center"/>
              <w:rPr>
                <w:rFonts w:ascii="Montserrat" w:hAnsi="Montserrat"/>
                <w:color w:val="000000" w:themeColor="text1"/>
                <w:sz w:val="12"/>
                <w:szCs w:val="18"/>
              </w:rPr>
            </w:pPr>
            <w:r w:rsidRPr="00202A62">
              <w:rPr>
                <w:rFonts w:ascii="Montserrat" w:hAnsi="Montserrat"/>
                <w:color w:val="000000" w:themeColor="text1"/>
                <w:sz w:val="12"/>
                <w:szCs w:val="18"/>
              </w:rPr>
              <w:t>Dirección</w:t>
            </w:r>
          </w:p>
        </w:tc>
        <w:tc>
          <w:tcPr>
            <w:tcW w:w="1134" w:type="dxa"/>
            <w:vMerge/>
            <w:vAlign w:val="center"/>
          </w:tcPr>
          <w:p w14:paraId="5715E2AC" w14:textId="77777777" w:rsidR="00257AE1" w:rsidRPr="003A0931" w:rsidRDefault="00257AE1" w:rsidP="00943101">
            <w:pPr>
              <w:jc w:val="center"/>
              <w:rPr>
                <w:rFonts w:ascii="Montserrat" w:hAnsi="Montserrat"/>
                <w:color w:val="000000" w:themeColor="text1"/>
                <w:sz w:val="12"/>
                <w:szCs w:val="18"/>
              </w:rPr>
            </w:pPr>
          </w:p>
        </w:tc>
        <w:tc>
          <w:tcPr>
            <w:tcW w:w="1275" w:type="dxa"/>
            <w:vMerge/>
            <w:vAlign w:val="center"/>
          </w:tcPr>
          <w:p w14:paraId="7DA5C3E9" w14:textId="77777777" w:rsidR="00257AE1" w:rsidRPr="003A0931" w:rsidRDefault="00257AE1" w:rsidP="00943101">
            <w:pPr>
              <w:jc w:val="center"/>
              <w:rPr>
                <w:rFonts w:ascii="Montserrat" w:hAnsi="Montserrat"/>
                <w:color w:val="000000" w:themeColor="text1"/>
                <w:sz w:val="12"/>
                <w:szCs w:val="18"/>
              </w:rPr>
            </w:pPr>
          </w:p>
        </w:tc>
        <w:tc>
          <w:tcPr>
            <w:tcW w:w="993" w:type="dxa"/>
            <w:vMerge/>
            <w:vAlign w:val="center"/>
          </w:tcPr>
          <w:p w14:paraId="5B59C345" w14:textId="77777777" w:rsidR="00257AE1" w:rsidRPr="003A0931" w:rsidRDefault="00257AE1" w:rsidP="00943101">
            <w:pPr>
              <w:jc w:val="center"/>
              <w:rPr>
                <w:rFonts w:ascii="Montserrat" w:hAnsi="Montserrat"/>
                <w:color w:val="000000" w:themeColor="text1"/>
                <w:sz w:val="12"/>
                <w:szCs w:val="18"/>
              </w:rPr>
            </w:pPr>
          </w:p>
        </w:tc>
        <w:tc>
          <w:tcPr>
            <w:tcW w:w="850" w:type="dxa"/>
            <w:vMerge/>
          </w:tcPr>
          <w:p w14:paraId="1DA51133" w14:textId="77777777" w:rsidR="00257AE1" w:rsidRPr="003A0931" w:rsidRDefault="00257AE1" w:rsidP="00943101">
            <w:pPr>
              <w:jc w:val="center"/>
              <w:rPr>
                <w:rFonts w:ascii="Montserrat" w:hAnsi="Montserrat"/>
                <w:color w:val="000000" w:themeColor="text1"/>
                <w:sz w:val="12"/>
                <w:szCs w:val="18"/>
              </w:rPr>
            </w:pPr>
          </w:p>
        </w:tc>
        <w:tc>
          <w:tcPr>
            <w:tcW w:w="753" w:type="dxa"/>
            <w:vMerge/>
            <w:vAlign w:val="center"/>
          </w:tcPr>
          <w:p w14:paraId="609190EA"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2214D30B" w14:textId="77777777" w:rsidTr="00943101">
        <w:trPr>
          <w:trHeight w:val="75"/>
        </w:trPr>
        <w:tc>
          <w:tcPr>
            <w:tcW w:w="1042" w:type="dxa"/>
            <w:vMerge/>
            <w:vAlign w:val="center"/>
          </w:tcPr>
          <w:p w14:paraId="55C27C46" w14:textId="77777777" w:rsidR="00257AE1" w:rsidRPr="003A0931" w:rsidRDefault="00257AE1" w:rsidP="00943101">
            <w:pPr>
              <w:rPr>
                <w:rFonts w:ascii="Montserrat" w:hAnsi="Montserrat"/>
                <w:color w:val="000000" w:themeColor="text1"/>
                <w:sz w:val="12"/>
                <w:szCs w:val="18"/>
              </w:rPr>
            </w:pPr>
          </w:p>
        </w:tc>
        <w:tc>
          <w:tcPr>
            <w:tcW w:w="1633" w:type="dxa"/>
            <w:vMerge/>
          </w:tcPr>
          <w:p w14:paraId="21266CDD" w14:textId="77777777" w:rsidR="00257AE1" w:rsidRPr="003A0931" w:rsidRDefault="00257AE1" w:rsidP="00257AE1">
            <w:pPr>
              <w:pStyle w:val="Prrafodelista"/>
              <w:numPr>
                <w:ilvl w:val="0"/>
                <w:numId w:val="30"/>
              </w:numPr>
              <w:jc w:val="both"/>
              <w:rPr>
                <w:rFonts w:ascii="Montserrat" w:hAnsi="Montserrat"/>
                <w:color w:val="000000" w:themeColor="text1"/>
                <w:sz w:val="12"/>
                <w:szCs w:val="18"/>
              </w:rPr>
            </w:pPr>
          </w:p>
        </w:tc>
        <w:tc>
          <w:tcPr>
            <w:tcW w:w="1148" w:type="dxa"/>
          </w:tcPr>
          <w:p w14:paraId="5A2B0F2F" w14:textId="77777777" w:rsidR="00257AE1" w:rsidRPr="003A0931" w:rsidRDefault="00257AE1" w:rsidP="00943101">
            <w:pPr>
              <w:jc w:val="center"/>
              <w:rPr>
                <w:rFonts w:ascii="Montserrat" w:hAnsi="Montserrat"/>
                <w:color w:val="000000" w:themeColor="text1"/>
                <w:sz w:val="12"/>
                <w:szCs w:val="18"/>
              </w:rPr>
            </w:pPr>
            <w:r w:rsidRPr="00202A62">
              <w:rPr>
                <w:rFonts w:ascii="Montserrat" w:hAnsi="Montserrat"/>
                <w:color w:val="000000" w:themeColor="text1"/>
                <w:sz w:val="12"/>
                <w:szCs w:val="18"/>
              </w:rPr>
              <w:t>Supervisión</w:t>
            </w:r>
          </w:p>
        </w:tc>
        <w:tc>
          <w:tcPr>
            <w:tcW w:w="1134" w:type="dxa"/>
            <w:vMerge/>
            <w:vAlign w:val="center"/>
          </w:tcPr>
          <w:p w14:paraId="40F2610E" w14:textId="77777777" w:rsidR="00257AE1" w:rsidRPr="003A0931" w:rsidRDefault="00257AE1" w:rsidP="00943101">
            <w:pPr>
              <w:jc w:val="center"/>
              <w:rPr>
                <w:rFonts w:ascii="Montserrat" w:hAnsi="Montserrat"/>
                <w:color w:val="000000" w:themeColor="text1"/>
                <w:sz w:val="12"/>
                <w:szCs w:val="18"/>
              </w:rPr>
            </w:pPr>
          </w:p>
        </w:tc>
        <w:tc>
          <w:tcPr>
            <w:tcW w:w="1275" w:type="dxa"/>
            <w:vMerge/>
            <w:vAlign w:val="center"/>
          </w:tcPr>
          <w:p w14:paraId="2D822DE7" w14:textId="77777777" w:rsidR="00257AE1" w:rsidRPr="003A0931" w:rsidRDefault="00257AE1" w:rsidP="00943101">
            <w:pPr>
              <w:jc w:val="center"/>
              <w:rPr>
                <w:rFonts w:ascii="Montserrat" w:hAnsi="Montserrat"/>
                <w:color w:val="000000" w:themeColor="text1"/>
                <w:sz w:val="12"/>
                <w:szCs w:val="18"/>
              </w:rPr>
            </w:pPr>
          </w:p>
        </w:tc>
        <w:tc>
          <w:tcPr>
            <w:tcW w:w="993" w:type="dxa"/>
            <w:vMerge/>
            <w:vAlign w:val="center"/>
          </w:tcPr>
          <w:p w14:paraId="7627CC42" w14:textId="77777777" w:rsidR="00257AE1" w:rsidRPr="003A0931" w:rsidRDefault="00257AE1" w:rsidP="00943101">
            <w:pPr>
              <w:jc w:val="center"/>
              <w:rPr>
                <w:rFonts w:ascii="Montserrat" w:hAnsi="Montserrat"/>
                <w:color w:val="000000" w:themeColor="text1"/>
                <w:sz w:val="12"/>
                <w:szCs w:val="18"/>
              </w:rPr>
            </w:pPr>
          </w:p>
        </w:tc>
        <w:tc>
          <w:tcPr>
            <w:tcW w:w="850" w:type="dxa"/>
            <w:vMerge/>
          </w:tcPr>
          <w:p w14:paraId="6FD3FBE8" w14:textId="77777777" w:rsidR="00257AE1" w:rsidRPr="003A0931" w:rsidRDefault="00257AE1" w:rsidP="00943101">
            <w:pPr>
              <w:jc w:val="center"/>
              <w:rPr>
                <w:rFonts w:ascii="Montserrat" w:hAnsi="Montserrat"/>
                <w:color w:val="000000" w:themeColor="text1"/>
                <w:sz w:val="12"/>
                <w:szCs w:val="18"/>
              </w:rPr>
            </w:pPr>
          </w:p>
        </w:tc>
        <w:tc>
          <w:tcPr>
            <w:tcW w:w="753" w:type="dxa"/>
            <w:vMerge/>
            <w:vAlign w:val="center"/>
          </w:tcPr>
          <w:p w14:paraId="3273DDE8"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4C4EF14B" w14:textId="77777777" w:rsidTr="00943101">
        <w:trPr>
          <w:trHeight w:val="111"/>
        </w:trPr>
        <w:tc>
          <w:tcPr>
            <w:tcW w:w="1042" w:type="dxa"/>
            <w:vMerge/>
            <w:vAlign w:val="center"/>
          </w:tcPr>
          <w:p w14:paraId="13F10499" w14:textId="77777777" w:rsidR="00257AE1" w:rsidRPr="003A0931" w:rsidRDefault="00257AE1" w:rsidP="00943101">
            <w:pPr>
              <w:rPr>
                <w:rFonts w:ascii="Montserrat" w:hAnsi="Montserrat"/>
                <w:color w:val="000000" w:themeColor="text1"/>
                <w:sz w:val="12"/>
                <w:szCs w:val="18"/>
              </w:rPr>
            </w:pPr>
          </w:p>
        </w:tc>
        <w:tc>
          <w:tcPr>
            <w:tcW w:w="1633" w:type="dxa"/>
            <w:vMerge w:val="restart"/>
          </w:tcPr>
          <w:p w14:paraId="204A0C85" w14:textId="77777777" w:rsidR="00257AE1" w:rsidRPr="003A0931" w:rsidRDefault="00257AE1" w:rsidP="00257AE1">
            <w:pPr>
              <w:pStyle w:val="Prrafodelista"/>
              <w:numPr>
                <w:ilvl w:val="0"/>
                <w:numId w:val="30"/>
              </w:numPr>
              <w:jc w:val="both"/>
              <w:rPr>
                <w:rFonts w:ascii="Montserrat" w:hAnsi="Montserrat"/>
                <w:color w:val="000000" w:themeColor="text1"/>
                <w:sz w:val="12"/>
                <w:szCs w:val="18"/>
              </w:rPr>
            </w:pPr>
            <w:r w:rsidRPr="003A0931">
              <w:rPr>
                <w:rFonts w:ascii="Montserrat" w:hAnsi="Montserrat"/>
                <w:color w:val="000000" w:themeColor="text1"/>
                <w:sz w:val="12"/>
                <w:szCs w:val="18"/>
              </w:rPr>
              <w:t>Entrevista sobre el proyecto de seguimiento</w:t>
            </w:r>
          </w:p>
        </w:tc>
        <w:tc>
          <w:tcPr>
            <w:tcW w:w="1148" w:type="dxa"/>
            <w:vAlign w:val="center"/>
          </w:tcPr>
          <w:p w14:paraId="53CF00DD" w14:textId="77777777" w:rsidR="00257AE1" w:rsidRPr="003A0931" w:rsidRDefault="00257AE1" w:rsidP="00943101">
            <w:pPr>
              <w:jc w:val="center"/>
              <w:rPr>
                <w:rFonts w:ascii="Montserrat" w:hAnsi="Montserrat"/>
                <w:color w:val="000000" w:themeColor="text1"/>
                <w:sz w:val="12"/>
                <w:szCs w:val="18"/>
              </w:rPr>
            </w:pPr>
            <w:r w:rsidRPr="00202A62">
              <w:rPr>
                <w:rFonts w:ascii="Montserrat" w:hAnsi="Montserrat"/>
                <w:color w:val="000000" w:themeColor="text1"/>
                <w:sz w:val="12"/>
                <w:szCs w:val="18"/>
              </w:rPr>
              <w:t>Docente y técnico docente</w:t>
            </w:r>
          </w:p>
        </w:tc>
        <w:tc>
          <w:tcPr>
            <w:tcW w:w="1134" w:type="dxa"/>
            <w:vMerge w:val="restart"/>
            <w:vAlign w:val="center"/>
          </w:tcPr>
          <w:p w14:paraId="4761011E" w14:textId="77777777" w:rsidR="00257AE1" w:rsidRPr="003A0931" w:rsidRDefault="00257AE1" w:rsidP="00943101">
            <w:pPr>
              <w:jc w:val="center"/>
              <w:rPr>
                <w:rFonts w:ascii="Montserrat" w:hAnsi="Montserrat"/>
                <w:color w:val="000000" w:themeColor="text1"/>
                <w:sz w:val="12"/>
                <w:szCs w:val="18"/>
              </w:rPr>
            </w:pPr>
            <w:r w:rsidRPr="00202A62">
              <w:rPr>
                <w:rFonts w:ascii="Montserrat" w:hAnsi="Montserrat"/>
                <w:color w:val="000000" w:themeColor="text1"/>
                <w:sz w:val="12"/>
                <w:szCs w:val="18"/>
              </w:rPr>
              <w:t>Genérico para EB</w:t>
            </w:r>
          </w:p>
        </w:tc>
        <w:tc>
          <w:tcPr>
            <w:tcW w:w="1275" w:type="dxa"/>
            <w:vMerge w:val="restart"/>
            <w:vAlign w:val="center"/>
          </w:tcPr>
          <w:p w14:paraId="6F74A5C6"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Septiembre</w:t>
            </w:r>
          </w:p>
        </w:tc>
        <w:tc>
          <w:tcPr>
            <w:tcW w:w="993" w:type="dxa"/>
            <w:vMerge w:val="restart"/>
            <w:vAlign w:val="center"/>
          </w:tcPr>
          <w:p w14:paraId="6908A0E0"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Septiembre</w:t>
            </w:r>
          </w:p>
        </w:tc>
        <w:tc>
          <w:tcPr>
            <w:tcW w:w="850" w:type="dxa"/>
            <w:vMerge w:val="restart"/>
          </w:tcPr>
          <w:p w14:paraId="0B10ACA3" w14:textId="77777777" w:rsidR="00257AE1" w:rsidRPr="003A0931" w:rsidRDefault="00257AE1" w:rsidP="00943101">
            <w:pPr>
              <w:jc w:val="center"/>
              <w:rPr>
                <w:rFonts w:ascii="Montserrat" w:hAnsi="Montserrat"/>
                <w:color w:val="000000" w:themeColor="text1"/>
                <w:sz w:val="12"/>
                <w:szCs w:val="18"/>
              </w:rPr>
            </w:pPr>
          </w:p>
        </w:tc>
        <w:tc>
          <w:tcPr>
            <w:tcW w:w="753" w:type="dxa"/>
            <w:vMerge w:val="restart"/>
            <w:vAlign w:val="center"/>
          </w:tcPr>
          <w:p w14:paraId="19BB94FA"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51629A2B" w14:textId="77777777" w:rsidTr="00943101">
        <w:trPr>
          <w:trHeight w:val="108"/>
        </w:trPr>
        <w:tc>
          <w:tcPr>
            <w:tcW w:w="1042" w:type="dxa"/>
            <w:vMerge/>
            <w:vAlign w:val="center"/>
          </w:tcPr>
          <w:p w14:paraId="0B8BA61D" w14:textId="77777777" w:rsidR="00257AE1" w:rsidRPr="003A0931" w:rsidRDefault="00257AE1" w:rsidP="00943101">
            <w:pPr>
              <w:rPr>
                <w:rFonts w:ascii="Montserrat" w:hAnsi="Montserrat"/>
                <w:color w:val="000000" w:themeColor="text1"/>
                <w:sz w:val="12"/>
                <w:szCs w:val="18"/>
              </w:rPr>
            </w:pPr>
          </w:p>
        </w:tc>
        <w:tc>
          <w:tcPr>
            <w:tcW w:w="1633" w:type="dxa"/>
            <w:vMerge/>
          </w:tcPr>
          <w:p w14:paraId="07704E2D" w14:textId="77777777" w:rsidR="00257AE1" w:rsidRPr="003A0931" w:rsidRDefault="00257AE1" w:rsidP="00257AE1">
            <w:pPr>
              <w:pStyle w:val="Prrafodelista"/>
              <w:numPr>
                <w:ilvl w:val="0"/>
                <w:numId w:val="30"/>
              </w:numPr>
              <w:jc w:val="both"/>
              <w:rPr>
                <w:rFonts w:ascii="Montserrat" w:hAnsi="Montserrat"/>
                <w:color w:val="000000" w:themeColor="text1"/>
                <w:sz w:val="12"/>
                <w:szCs w:val="18"/>
              </w:rPr>
            </w:pPr>
          </w:p>
        </w:tc>
        <w:tc>
          <w:tcPr>
            <w:tcW w:w="1148" w:type="dxa"/>
          </w:tcPr>
          <w:p w14:paraId="7A73CB31" w14:textId="77777777" w:rsidR="00257AE1" w:rsidRPr="003A0931" w:rsidRDefault="00257AE1" w:rsidP="00943101">
            <w:pPr>
              <w:jc w:val="center"/>
              <w:rPr>
                <w:rFonts w:ascii="Montserrat" w:hAnsi="Montserrat"/>
                <w:color w:val="000000" w:themeColor="text1"/>
                <w:sz w:val="12"/>
                <w:szCs w:val="18"/>
              </w:rPr>
            </w:pPr>
            <w:r w:rsidRPr="00202A62">
              <w:rPr>
                <w:rFonts w:ascii="Montserrat" w:hAnsi="Montserrat"/>
                <w:color w:val="000000" w:themeColor="text1"/>
                <w:sz w:val="12"/>
                <w:szCs w:val="18"/>
              </w:rPr>
              <w:t>ATP</w:t>
            </w:r>
          </w:p>
        </w:tc>
        <w:tc>
          <w:tcPr>
            <w:tcW w:w="1134" w:type="dxa"/>
            <w:vMerge/>
            <w:vAlign w:val="center"/>
          </w:tcPr>
          <w:p w14:paraId="47471581" w14:textId="77777777" w:rsidR="00257AE1" w:rsidRPr="003A0931" w:rsidRDefault="00257AE1" w:rsidP="00943101">
            <w:pPr>
              <w:jc w:val="center"/>
              <w:rPr>
                <w:rFonts w:ascii="Montserrat" w:hAnsi="Montserrat"/>
                <w:color w:val="000000" w:themeColor="text1"/>
                <w:sz w:val="12"/>
                <w:szCs w:val="18"/>
              </w:rPr>
            </w:pPr>
          </w:p>
        </w:tc>
        <w:tc>
          <w:tcPr>
            <w:tcW w:w="1275" w:type="dxa"/>
            <w:vMerge/>
            <w:vAlign w:val="center"/>
          </w:tcPr>
          <w:p w14:paraId="0D10D5B3" w14:textId="77777777" w:rsidR="00257AE1" w:rsidRPr="003A0931" w:rsidRDefault="00257AE1" w:rsidP="00943101">
            <w:pPr>
              <w:jc w:val="center"/>
              <w:rPr>
                <w:rFonts w:ascii="Montserrat" w:hAnsi="Montserrat"/>
                <w:color w:val="000000" w:themeColor="text1"/>
                <w:sz w:val="12"/>
                <w:szCs w:val="18"/>
              </w:rPr>
            </w:pPr>
          </w:p>
        </w:tc>
        <w:tc>
          <w:tcPr>
            <w:tcW w:w="993" w:type="dxa"/>
            <w:vMerge/>
            <w:vAlign w:val="center"/>
          </w:tcPr>
          <w:p w14:paraId="59E2F3B7" w14:textId="77777777" w:rsidR="00257AE1" w:rsidRPr="003A0931" w:rsidRDefault="00257AE1" w:rsidP="00943101">
            <w:pPr>
              <w:jc w:val="center"/>
              <w:rPr>
                <w:rFonts w:ascii="Montserrat" w:hAnsi="Montserrat"/>
                <w:color w:val="000000" w:themeColor="text1"/>
                <w:sz w:val="12"/>
                <w:szCs w:val="18"/>
              </w:rPr>
            </w:pPr>
          </w:p>
        </w:tc>
        <w:tc>
          <w:tcPr>
            <w:tcW w:w="850" w:type="dxa"/>
            <w:vMerge/>
          </w:tcPr>
          <w:p w14:paraId="72AC9C74" w14:textId="77777777" w:rsidR="00257AE1" w:rsidRPr="003A0931" w:rsidRDefault="00257AE1" w:rsidP="00943101">
            <w:pPr>
              <w:jc w:val="center"/>
              <w:rPr>
                <w:rFonts w:ascii="Montserrat" w:hAnsi="Montserrat"/>
                <w:color w:val="000000" w:themeColor="text1"/>
                <w:sz w:val="12"/>
                <w:szCs w:val="18"/>
              </w:rPr>
            </w:pPr>
          </w:p>
        </w:tc>
        <w:tc>
          <w:tcPr>
            <w:tcW w:w="753" w:type="dxa"/>
            <w:vMerge/>
            <w:vAlign w:val="center"/>
          </w:tcPr>
          <w:p w14:paraId="62FAFA56"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548A4070" w14:textId="77777777" w:rsidTr="00943101">
        <w:trPr>
          <w:trHeight w:val="108"/>
        </w:trPr>
        <w:tc>
          <w:tcPr>
            <w:tcW w:w="1042" w:type="dxa"/>
            <w:vMerge/>
            <w:vAlign w:val="center"/>
          </w:tcPr>
          <w:p w14:paraId="4EC15729" w14:textId="77777777" w:rsidR="00257AE1" w:rsidRPr="003A0931" w:rsidRDefault="00257AE1" w:rsidP="00943101">
            <w:pPr>
              <w:rPr>
                <w:rFonts w:ascii="Montserrat" w:hAnsi="Montserrat"/>
                <w:color w:val="000000" w:themeColor="text1"/>
                <w:sz w:val="12"/>
                <w:szCs w:val="18"/>
              </w:rPr>
            </w:pPr>
          </w:p>
        </w:tc>
        <w:tc>
          <w:tcPr>
            <w:tcW w:w="1633" w:type="dxa"/>
            <w:vMerge/>
          </w:tcPr>
          <w:p w14:paraId="6A399D2E" w14:textId="77777777" w:rsidR="00257AE1" w:rsidRPr="003A0931" w:rsidRDefault="00257AE1" w:rsidP="00257AE1">
            <w:pPr>
              <w:pStyle w:val="Prrafodelista"/>
              <w:numPr>
                <w:ilvl w:val="0"/>
                <w:numId w:val="30"/>
              </w:numPr>
              <w:jc w:val="both"/>
              <w:rPr>
                <w:rFonts w:ascii="Montserrat" w:hAnsi="Montserrat"/>
                <w:color w:val="000000" w:themeColor="text1"/>
                <w:sz w:val="12"/>
                <w:szCs w:val="18"/>
              </w:rPr>
            </w:pPr>
          </w:p>
        </w:tc>
        <w:tc>
          <w:tcPr>
            <w:tcW w:w="1148" w:type="dxa"/>
          </w:tcPr>
          <w:p w14:paraId="3F4FCD05" w14:textId="77777777" w:rsidR="00257AE1" w:rsidRPr="003A0931" w:rsidRDefault="00257AE1" w:rsidP="00943101">
            <w:pPr>
              <w:jc w:val="center"/>
              <w:rPr>
                <w:rFonts w:ascii="Montserrat" w:hAnsi="Montserrat"/>
                <w:color w:val="000000" w:themeColor="text1"/>
                <w:sz w:val="12"/>
                <w:szCs w:val="18"/>
              </w:rPr>
            </w:pPr>
            <w:r w:rsidRPr="00202A62">
              <w:rPr>
                <w:rFonts w:ascii="Montserrat" w:hAnsi="Montserrat"/>
                <w:color w:val="000000" w:themeColor="text1"/>
                <w:sz w:val="12"/>
                <w:szCs w:val="18"/>
              </w:rPr>
              <w:t>Dirección</w:t>
            </w:r>
          </w:p>
        </w:tc>
        <w:tc>
          <w:tcPr>
            <w:tcW w:w="1134" w:type="dxa"/>
            <w:vMerge/>
            <w:vAlign w:val="center"/>
          </w:tcPr>
          <w:p w14:paraId="73791473" w14:textId="77777777" w:rsidR="00257AE1" w:rsidRPr="003A0931" w:rsidRDefault="00257AE1" w:rsidP="00943101">
            <w:pPr>
              <w:jc w:val="center"/>
              <w:rPr>
                <w:rFonts w:ascii="Montserrat" w:hAnsi="Montserrat"/>
                <w:color w:val="000000" w:themeColor="text1"/>
                <w:sz w:val="12"/>
                <w:szCs w:val="18"/>
              </w:rPr>
            </w:pPr>
          </w:p>
        </w:tc>
        <w:tc>
          <w:tcPr>
            <w:tcW w:w="1275" w:type="dxa"/>
            <w:vMerge/>
            <w:vAlign w:val="center"/>
          </w:tcPr>
          <w:p w14:paraId="0712859A" w14:textId="77777777" w:rsidR="00257AE1" w:rsidRPr="003A0931" w:rsidRDefault="00257AE1" w:rsidP="00943101">
            <w:pPr>
              <w:jc w:val="center"/>
              <w:rPr>
                <w:rFonts w:ascii="Montserrat" w:hAnsi="Montserrat"/>
                <w:color w:val="000000" w:themeColor="text1"/>
                <w:sz w:val="12"/>
                <w:szCs w:val="18"/>
              </w:rPr>
            </w:pPr>
          </w:p>
        </w:tc>
        <w:tc>
          <w:tcPr>
            <w:tcW w:w="993" w:type="dxa"/>
            <w:vMerge/>
            <w:vAlign w:val="center"/>
          </w:tcPr>
          <w:p w14:paraId="6C9C284E" w14:textId="77777777" w:rsidR="00257AE1" w:rsidRPr="003A0931" w:rsidRDefault="00257AE1" w:rsidP="00943101">
            <w:pPr>
              <w:jc w:val="center"/>
              <w:rPr>
                <w:rFonts w:ascii="Montserrat" w:hAnsi="Montserrat"/>
                <w:color w:val="000000" w:themeColor="text1"/>
                <w:sz w:val="12"/>
                <w:szCs w:val="18"/>
              </w:rPr>
            </w:pPr>
          </w:p>
        </w:tc>
        <w:tc>
          <w:tcPr>
            <w:tcW w:w="850" w:type="dxa"/>
            <w:vMerge/>
          </w:tcPr>
          <w:p w14:paraId="3DC31D7D" w14:textId="77777777" w:rsidR="00257AE1" w:rsidRPr="003A0931" w:rsidRDefault="00257AE1" w:rsidP="00943101">
            <w:pPr>
              <w:jc w:val="center"/>
              <w:rPr>
                <w:rFonts w:ascii="Montserrat" w:hAnsi="Montserrat"/>
                <w:color w:val="000000" w:themeColor="text1"/>
                <w:sz w:val="12"/>
                <w:szCs w:val="18"/>
              </w:rPr>
            </w:pPr>
          </w:p>
        </w:tc>
        <w:tc>
          <w:tcPr>
            <w:tcW w:w="753" w:type="dxa"/>
            <w:vMerge/>
            <w:vAlign w:val="center"/>
          </w:tcPr>
          <w:p w14:paraId="014F26A5"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38A2BD03" w14:textId="77777777" w:rsidTr="00943101">
        <w:trPr>
          <w:trHeight w:val="108"/>
        </w:trPr>
        <w:tc>
          <w:tcPr>
            <w:tcW w:w="1042" w:type="dxa"/>
            <w:vMerge/>
            <w:vAlign w:val="center"/>
          </w:tcPr>
          <w:p w14:paraId="56D6E0E1" w14:textId="77777777" w:rsidR="00257AE1" w:rsidRPr="003A0931" w:rsidRDefault="00257AE1" w:rsidP="00943101">
            <w:pPr>
              <w:rPr>
                <w:rFonts w:ascii="Montserrat" w:hAnsi="Montserrat"/>
                <w:color w:val="000000" w:themeColor="text1"/>
                <w:sz w:val="12"/>
                <w:szCs w:val="18"/>
              </w:rPr>
            </w:pPr>
          </w:p>
        </w:tc>
        <w:tc>
          <w:tcPr>
            <w:tcW w:w="1633" w:type="dxa"/>
            <w:vMerge/>
          </w:tcPr>
          <w:p w14:paraId="0C7DF507" w14:textId="77777777" w:rsidR="00257AE1" w:rsidRPr="003A0931" w:rsidRDefault="00257AE1" w:rsidP="00257AE1">
            <w:pPr>
              <w:pStyle w:val="Prrafodelista"/>
              <w:numPr>
                <w:ilvl w:val="0"/>
                <w:numId w:val="30"/>
              </w:numPr>
              <w:jc w:val="both"/>
              <w:rPr>
                <w:rFonts w:ascii="Montserrat" w:hAnsi="Montserrat"/>
                <w:color w:val="000000" w:themeColor="text1"/>
                <w:sz w:val="12"/>
                <w:szCs w:val="18"/>
              </w:rPr>
            </w:pPr>
          </w:p>
        </w:tc>
        <w:tc>
          <w:tcPr>
            <w:tcW w:w="1148" w:type="dxa"/>
          </w:tcPr>
          <w:p w14:paraId="572DC67D" w14:textId="77777777" w:rsidR="00257AE1" w:rsidRPr="003A0931" w:rsidRDefault="00257AE1" w:rsidP="00943101">
            <w:pPr>
              <w:jc w:val="center"/>
              <w:rPr>
                <w:rFonts w:ascii="Montserrat" w:hAnsi="Montserrat"/>
                <w:color w:val="000000" w:themeColor="text1"/>
                <w:sz w:val="12"/>
                <w:szCs w:val="18"/>
              </w:rPr>
            </w:pPr>
            <w:r w:rsidRPr="00202A62">
              <w:rPr>
                <w:rFonts w:ascii="Montserrat" w:hAnsi="Montserrat"/>
                <w:color w:val="000000" w:themeColor="text1"/>
                <w:sz w:val="12"/>
                <w:szCs w:val="18"/>
              </w:rPr>
              <w:t>Supervisión</w:t>
            </w:r>
          </w:p>
        </w:tc>
        <w:tc>
          <w:tcPr>
            <w:tcW w:w="1134" w:type="dxa"/>
            <w:vMerge/>
            <w:vAlign w:val="center"/>
          </w:tcPr>
          <w:p w14:paraId="1224850D" w14:textId="77777777" w:rsidR="00257AE1" w:rsidRPr="003A0931" w:rsidRDefault="00257AE1" w:rsidP="00943101">
            <w:pPr>
              <w:jc w:val="center"/>
              <w:rPr>
                <w:rFonts w:ascii="Montserrat" w:hAnsi="Montserrat"/>
                <w:color w:val="000000" w:themeColor="text1"/>
                <w:sz w:val="12"/>
                <w:szCs w:val="18"/>
              </w:rPr>
            </w:pPr>
          </w:p>
        </w:tc>
        <w:tc>
          <w:tcPr>
            <w:tcW w:w="1275" w:type="dxa"/>
            <w:vMerge/>
            <w:vAlign w:val="center"/>
          </w:tcPr>
          <w:p w14:paraId="1E10FCD2" w14:textId="77777777" w:rsidR="00257AE1" w:rsidRPr="003A0931" w:rsidRDefault="00257AE1" w:rsidP="00943101">
            <w:pPr>
              <w:jc w:val="center"/>
              <w:rPr>
                <w:rFonts w:ascii="Montserrat" w:hAnsi="Montserrat"/>
                <w:color w:val="000000" w:themeColor="text1"/>
                <w:sz w:val="12"/>
                <w:szCs w:val="18"/>
              </w:rPr>
            </w:pPr>
          </w:p>
        </w:tc>
        <w:tc>
          <w:tcPr>
            <w:tcW w:w="993" w:type="dxa"/>
            <w:vMerge/>
            <w:vAlign w:val="center"/>
          </w:tcPr>
          <w:p w14:paraId="0CBFC781" w14:textId="77777777" w:rsidR="00257AE1" w:rsidRPr="003A0931" w:rsidRDefault="00257AE1" w:rsidP="00943101">
            <w:pPr>
              <w:jc w:val="center"/>
              <w:rPr>
                <w:rFonts w:ascii="Montserrat" w:hAnsi="Montserrat"/>
                <w:color w:val="000000" w:themeColor="text1"/>
                <w:sz w:val="12"/>
                <w:szCs w:val="18"/>
              </w:rPr>
            </w:pPr>
          </w:p>
        </w:tc>
        <w:tc>
          <w:tcPr>
            <w:tcW w:w="850" w:type="dxa"/>
            <w:vMerge/>
          </w:tcPr>
          <w:p w14:paraId="345550B8" w14:textId="77777777" w:rsidR="00257AE1" w:rsidRPr="003A0931" w:rsidRDefault="00257AE1" w:rsidP="00943101">
            <w:pPr>
              <w:jc w:val="center"/>
              <w:rPr>
                <w:rFonts w:ascii="Montserrat" w:hAnsi="Montserrat"/>
                <w:color w:val="000000" w:themeColor="text1"/>
                <w:sz w:val="12"/>
                <w:szCs w:val="18"/>
              </w:rPr>
            </w:pPr>
          </w:p>
        </w:tc>
        <w:tc>
          <w:tcPr>
            <w:tcW w:w="753" w:type="dxa"/>
            <w:vMerge/>
            <w:vAlign w:val="center"/>
          </w:tcPr>
          <w:p w14:paraId="480666CE"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79FD05F8" w14:textId="77777777" w:rsidTr="00943101">
        <w:trPr>
          <w:trHeight w:val="111"/>
        </w:trPr>
        <w:tc>
          <w:tcPr>
            <w:tcW w:w="1042" w:type="dxa"/>
            <w:vMerge/>
            <w:vAlign w:val="center"/>
          </w:tcPr>
          <w:p w14:paraId="5639DD34" w14:textId="77777777" w:rsidR="00257AE1" w:rsidRPr="003A0931" w:rsidRDefault="00257AE1" w:rsidP="00943101">
            <w:pPr>
              <w:rPr>
                <w:rFonts w:ascii="Montserrat" w:hAnsi="Montserrat"/>
                <w:color w:val="000000" w:themeColor="text1"/>
                <w:sz w:val="12"/>
                <w:szCs w:val="18"/>
              </w:rPr>
            </w:pPr>
          </w:p>
        </w:tc>
        <w:tc>
          <w:tcPr>
            <w:tcW w:w="1633" w:type="dxa"/>
            <w:vMerge w:val="restart"/>
            <w:shd w:val="clear" w:color="auto" w:fill="4472C4" w:themeFill="accent1"/>
          </w:tcPr>
          <w:p w14:paraId="04E7E7D0" w14:textId="77777777" w:rsidR="00257AE1" w:rsidRPr="003A0931" w:rsidRDefault="00257AE1" w:rsidP="00257AE1">
            <w:pPr>
              <w:pStyle w:val="Prrafodelista"/>
              <w:numPr>
                <w:ilvl w:val="0"/>
                <w:numId w:val="30"/>
              </w:numPr>
              <w:jc w:val="both"/>
              <w:rPr>
                <w:rFonts w:ascii="Montserrat" w:hAnsi="Montserrat"/>
                <w:color w:val="000000" w:themeColor="text1"/>
                <w:sz w:val="12"/>
                <w:szCs w:val="18"/>
              </w:rPr>
            </w:pPr>
            <w:r w:rsidRPr="003A0931">
              <w:rPr>
                <w:rFonts w:ascii="Montserrat" w:hAnsi="Montserrat"/>
                <w:color w:val="000000" w:themeColor="text1"/>
                <w:sz w:val="12"/>
                <w:szCs w:val="18"/>
              </w:rPr>
              <w:t>Observación de la práctica docente**</w:t>
            </w:r>
          </w:p>
        </w:tc>
        <w:tc>
          <w:tcPr>
            <w:tcW w:w="1148" w:type="dxa"/>
            <w:shd w:val="clear" w:color="auto" w:fill="4472C4" w:themeFill="accent1"/>
            <w:vAlign w:val="center"/>
          </w:tcPr>
          <w:p w14:paraId="4FB4DAD2" w14:textId="77777777" w:rsidR="00257AE1" w:rsidRPr="003A0931" w:rsidRDefault="00257AE1" w:rsidP="00943101">
            <w:pPr>
              <w:jc w:val="center"/>
              <w:rPr>
                <w:rFonts w:ascii="Montserrat" w:hAnsi="Montserrat"/>
                <w:color w:val="000000" w:themeColor="text1"/>
                <w:sz w:val="12"/>
                <w:szCs w:val="18"/>
              </w:rPr>
            </w:pPr>
            <w:r w:rsidRPr="00202A62">
              <w:rPr>
                <w:rFonts w:ascii="Montserrat" w:hAnsi="Montserrat"/>
                <w:color w:val="000000" w:themeColor="text1"/>
                <w:sz w:val="12"/>
                <w:szCs w:val="18"/>
              </w:rPr>
              <w:t>Docente y técnico docente</w:t>
            </w:r>
          </w:p>
        </w:tc>
        <w:tc>
          <w:tcPr>
            <w:tcW w:w="1134" w:type="dxa"/>
            <w:vMerge w:val="restart"/>
            <w:shd w:val="clear" w:color="auto" w:fill="4472C4" w:themeFill="accent1"/>
            <w:vAlign w:val="center"/>
          </w:tcPr>
          <w:p w14:paraId="683B9655" w14:textId="77777777" w:rsidR="00257AE1" w:rsidRPr="003A0931" w:rsidRDefault="00257AE1" w:rsidP="00943101">
            <w:pPr>
              <w:jc w:val="center"/>
              <w:rPr>
                <w:rFonts w:ascii="Montserrat" w:hAnsi="Montserrat"/>
                <w:color w:val="000000" w:themeColor="text1"/>
                <w:sz w:val="12"/>
                <w:szCs w:val="18"/>
              </w:rPr>
            </w:pPr>
            <w:r w:rsidRPr="00202A62">
              <w:rPr>
                <w:rFonts w:ascii="Montserrat" w:hAnsi="Montserrat"/>
                <w:color w:val="000000" w:themeColor="text1"/>
                <w:sz w:val="12"/>
                <w:szCs w:val="18"/>
              </w:rPr>
              <w:t>Genérico para EB</w:t>
            </w:r>
          </w:p>
        </w:tc>
        <w:tc>
          <w:tcPr>
            <w:tcW w:w="1275" w:type="dxa"/>
            <w:vMerge w:val="restart"/>
            <w:shd w:val="clear" w:color="auto" w:fill="4472C4" w:themeFill="accent1"/>
            <w:vAlign w:val="center"/>
          </w:tcPr>
          <w:p w14:paraId="5103383C"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Septiembre</w:t>
            </w:r>
          </w:p>
        </w:tc>
        <w:tc>
          <w:tcPr>
            <w:tcW w:w="993" w:type="dxa"/>
            <w:vMerge w:val="restart"/>
            <w:shd w:val="clear" w:color="auto" w:fill="4472C4" w:themeFill="accent1"/>
            <w:vAlign w:val="center"/>
          </w:tcPr>
          <w:p w14:paraId="03912B38"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Septiembre</w:t>
            </w:r>
          </w:p>
        </w:tc>
        <w:tc>
          <w:tcPr>
            <w:tcW w:w="850" w:type="dxa"/>
            <w:vMerge w:val="restart"/>
          </w:tcPr>
          <w:p w14:paraId="7333B984" w14:textId="77777777" w:rsidR="00257AE1" w:rsidRPr="003A0931" w:rsidRDefault="00257AE1" w:rsidP="00943101">
            <w:pPr>
              <w:jc w:val="center"/>
              <w:rPr>
                <w:rFonts w:ascii="Montserrat" w:hAnsi="Montserrat"/>
                <w:color w:val="000000" w:themeColor="text1"/>
                <w:sz w:val="12"/>
                <w:szCs w:val="18"/>
              </w:rPr>
            </w:pPr>
          </w:p>
        </w:tc>
        <w:tc>
          <w:tcPr>
            <w:tcW w:w="753" w:type="dxa"/>
            <w:vMerge w:val="restart"/>
            <w:vAlign w:val="center"/>
          </w:tcPr>
          <w:p w14:paraId="2260E34F"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767D2846" w14:textId="77777777" w:rsidTr="00943101">
        <w:trPr>
          <w:trHeight w:val="108"/>
        </w:trPr>
        <w:tc>
          <w:tcPr>
            <w:tcW w:w="1042" w:type="dxa"/>
            <w:vMerge/>
            <w:vAlign w:val="center"/>
          </w:tcPr>
          <w:p w14:paraId="7ADAE4BD" w14:textId="77777777" w:rsidR="00257AE1" w:rsidRPr="003A0931" w:rsidRDefault="00257AE1" w:rsidP="00943101">
            <w:pPr>
              <w:rPr>
                <w:rFonts w:ascii="Montserrat" w:hAnsi="Montserrat"/>
                <w:color w:val="000000" w:themeColor="text1"/>
                <w:sz w:val="12"/>
                <w:szCs w:val="18"/>
              </w:rPr>
            </w:pPr>
          </w:p>
        </w:tc>
        <w:tc>
          <w:tcPr>
            <w:tcW w:w="1633" w:type="dxa"/>
            <w:vMerge/>
            <w:shd w:val="clear" w:color="auto" w:fill="4472C4" w:themeFill="accent1"/>
          </w:tcPr>
          <w:p w14:paraId="3A862B5C" w14:textId="77777777" w:rsidR="00257AE1" w:rsidRPr="003A0931" w:rsidRDefault="00257AE1" w:rsidP="00257AE1">
            <w:pPr>
              <w:pStyle w:val="Prrafodelista"/>
              <w:numPr>
                <w:ilvl w:val="0"/>
                <w:numId w:val="30"/>
              </w:numPr>
              <w:jc w:val="both"/>
              <w:rPr>
                <w:rFonts w:ascii="Montserrat" w:hAnsi="Montserrat"/>
                <w:color w:val="000000" w:themeColor="text1"/>
                <w:sz w:val="12"/>
                <w:szCs w:val="18"/>
              </w:rPr>
            </w:pPr>
          </w:p>
        </w:tc>
        <w:tc>
          <w:tcPr>
            <w:tcW w:w="1148" w:type="dxa"/>
            <w:shd w:val="clear" w:color="auto" w:fill="4472C4" w:themeFill="accent1"/>
          </w:tcPr>
          <w:p w14:paraId="483A3646" w14:textId="77777777" w:rsidR="00257AE1" w:rsidRPr="003A0931" w:rsidRDefault="00257AE1" w:rsidP="00943101">
            <w:pPr>
              <w:jc w:val="center"/>
              <w:rPr>
                <w:rFonts w:ascii="Montserrat" w:hAnsi="Montserrat"/>
                <w:color w:val="000000" w:themeColor="text1"/>
                <w:sz w:val="12"/>
                <w:szCs w:val="18"/>
              </w:rPr>
            </w:pPr>
            <w:r w:rsidRPr="00202A62">
              <w:rPr>
                <w:rFonts w:ascii="Montserrat" w:hAnsi="Montserrat"/>
                <w:color w:val="000000" w:themeColor="text1"/>
                <w:sz w:val="12"/>
                <w:szCs w:val="18"/>
              </w:rPr>
              <w:t>ATP</w:t>
            </w:r>
          </w:p>
        </w:tc>
        <w:tc>
          <w:tcPr>
            <w:tcW w:w="1134" w:type="dxa"/>
            <w:vMerge/>
            <w:shd w:val="clear" w:color="auto" w:fill="4472C4" w:themeFill="accent1"/>
          </w:tcPr>
          <w:p w14:paraId="7C40EAB3" w14:textId="77777777" w:rsidR="00257AE1" w:rsidRPr="003A0931" w:rsidRDefault="00257AE1" w:rsidP="00943101">
            <w:pPr>
              <w:jc w:val="center"/>
              <w:rPr>
                <w:rFonts w:ascii="Montserrat" w:hAnsi="Montserrat"/>
                <w:color w:val="000000" w:themeColor="text1"/>
                <w:sz w:val="12"/>
                <w:szCs w:val="18"/>
              </w:rPr>
            </w:pPr>
          </w:p>
        </w:tc>
        <w:tc>
          <w:tcPr>
            <w:tcW w:w="1275" w:type="dxa"/>
            <w:vMerge/>
            <w:shd w:val="clear" w:color="auto" w:fill="4472C4" w:themeFill="accent1"/>
            <w:vAlign w:val="center"/>
          </w:tcPr>
          <w:p w14:paraId="6178DBF9" w14:textId="77777777" w:rsidR="00257AE1" w:rsidRPr="003A0931" w:rsidRDefault="00257AE1" w:rsidP="00943101">
            <w:pPr>
              <w:jc w:val="center"/>
              <w:rPr>
                <w:rFonts w:ascii="Montserrat" w:hAnsi="Montserrat"/>
                <w:color w:val="000000" w:themeColor="text1"/>
                <w:sz w:val="12"/>
                <w:szCs w:val="18"/>
              </w:rPr>
            </w:pPr>
          </w:p>
        </w:tc>
        <w:tc>
          <w:tcPr>
            <w:tcW w:w="993" w:type="dxa"/>
            <w:vMerge/>
            <w:shd w:val="clear" w:color="auto" w:fill="4472C4" w:themeFill="accent1"/>
            <w:vAlign w:val="center"/>
          </w:tcPr>
          <w:p w14:paraId="749BBE8A" w14:textId="77777777" w:rsidR="00257AE1" w:rsidRPr="003A0931" w:rsidRDefault="00257AE1" w:rsidP="00943101">
            <w:pPr>
              <w:jc w:val="center"/>
              <w:rPr>
                <w:rFonts w:ascii="Montserrat" w:hAnsi="Montserrat"/>
                <w:color w:val="000000" w:themeColor="text1"/>
                <w:sz w:val="12"/>
                <w:szCs w:val="18"/>
              </w:rPr>
            </w:pPr>
          </w:p>
        </w:tc>
        <w:tc>
          <w:tcPr>
            <w:tcW w:w="850" w:type="dxa"/>
            <w:vMerge/>
          </w:tcPr>
          <w:p w14:paraId="15E9A13B" w14:textId="77777777" w:rsidR="00257AE1" w:rsidRPr="003A0931" w:rsidRDefault="00257AE1" w:rsidP="00943101">
            <w:pPr>
              <w:jc w:val="center"/>
              <w:rPr>
                <w:rFonts w:ascii="Montserrat" w:hAnsi="Montserrat"/>
                <w:color w:val="000000" w:themeColor="text1"/>
                <w:sz w:val="12"/>
                <w:szCs w:val="18"/>
              </w:rPr>
            </w:pPr>
          </w:p>
        </w:tc>
        <w:tc>
          <w:tcPr>
            <w:tcW w:w="753" w:type="dxa"/>
            <w:vMerge/>
            <w:vAlign w:val="center"/>
          </w:tcPr>
          <w:p w14:paraId="3EDB19E4"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47CD3CB1" w14:textId="77777777" w:rsidTr="00943101">
        <w:trPr>
          <w:trHeight w:val="108"/>
        </w:trPr>
        <w:tc>
          <w:tcPr>
            <w:tcW w:w="1042" w:type="dxa"/>
            <w:vMerge/>
            <w:vAlign w:val="center"/>
          </w:tcPr>
          <w:p w14:paraId="3A7F0D93" w14:textId="77777777" w:rsidR="00257AE1" w:rsidRPr="003A0931" w:rsidRDefault="00257AE1" w:rsidP="00943101">
            <w:pPr>
              <w:rPr>
                <w:rFonts w:ascii="Montserrat" w:hAnsi="Montserrat"/>
                <w:color w:val="000000" w:themeColor="text1"/>
                <w:sz w:val="12"/>
                <w:szCs w:val="18"/>
              </w:rPr>
            </w:pPr>
          </w:p>
        </w:tc>
        <w:tc>
          <w:tcPr>
            <w:tcW w:w="1633" w:type="dxa"/>
            <w:vMerge/>
            <w:shd w:val="clear" w:color="auto" w:fill="4472C4" w:themeFill="accent1"/>
          </w:tcPr>
          <w:p w14:paraId="37389BE4" w14:textId="77777777" w:rsidR="00257AE1" w:rsidRPr="003A0931" w:rsidRDefault="00257AE1" w:rsidP="00257AE1">
            <w:pPr>
              <w:pStyle w:val="Prrafodelista"/>
              <w:numPr>
                <w:ilvl w:val="0"/>
                <w:numId w:val="30"/>
              </w:numPr>
              <w:jc w:val="both"/>
              <w:rPr>
                <w:rFonts w:ascii="Montserrat" w:hAnsi="Montserrat"/>
                <w:color w:val="000000" w:themeColor="text1"/>
                <w:sz w:val="12"/>
                <w:szCs w:val="18"/>
              </w:rPr>
            </w:pPr>
          </w:p>
        </w:tc>
        <w:tc>
          <w:tcPr>
            <w:tcW w:w="1148" w:type="dxa"/>
            <w:shd w:val="clear" w:color="auto" w:fill="4472C4" w:themeFill="accent1"/>
          </w:tcPr>
          <w:p w14:paraId="11C14B5A" w14:textId="77777777" w:rsidR="00257AE1" w:rsidRPr="003A0931" w:rsidRDefault="00257AE1" w:rsidP="00943101">
            <w:pPr>
              <w:jc w:val="center"/>
              <w:rPr>
                <w:rFonts w:ascii="Montserrat" w:hAnsi="Montserrat"/>
                <w:color w:val="000000" w:themeColor="text1"/>
                <w:sz w:val="12"/>
                <w:szCs w:val="18"/>
              </w:rPr>
            </w:pPr>
            <w:r w:rsidRPr="00202A62">
              <w:rPr>
                <w:rFonts w:ascii="Montserrat" w:hAnsi="Montserrat"/>
                <w:color w:val="000000" w:themeColor="text1"/>
                <w:sz w:val="12"/>
                <w:szCs w:val="18"/>
              </w:rPr>
              <w:t>Dirección</w:t>
            </w:r>
          </w:p>
        </w:tc>
        <w:tc>
          <w:tcPr>
            <w:tcW w:w="1134" w:type="dxa"/>
            <w:vMerge/>
            <w:shd w:val="clear" w:color="auto" w:fill="4472C4" w:themeFill="accent1"/>
          </w:tcPr>
          <w:p w14:paraId="3F748726" w14:textId="77777777" w:rsidR="00257AE1" w:rsidRPr="003A0931" w:rsidRDefault="00257AE1" w:rsidP="00943101">
            <w:pPr>
              <w:jc w:val="center"/>
              <w:rPr>
                <w:rFonts w:ascii="Montserrat" w:hAnsi="Montserrat"/>
                <w:color w:val="000000" w:themeColor="text1"/>
                <w:sz w:val="12"/>
                <w:szCs w:val="18"/>
              </w:rPr>
            </w:pPr>
          </w:p>
        </w:tc>
        <w:tc>
          <w:tcPr>
            <w:tcW w:w="1275" w:type="dxa"/>
            <w:vMerge/>
            <w:shd w:val="clear" w:color="auto" w:fill="4472C4" w:themeFill="accent1"/>
            <w:vAlign w:val="center"/>
          </w:tcPr>
          <w:p w14:paraId="74719345" w14:textId="77777777" w:rsidR="00257AE1" w:rsidRPr="003A0931" w:rsidRDefault="00257AE1" w:rsidP="00943101">
            <w:pPr>
              <w:jc w:val="center"/>
              <w:rPr>
                <w:rFonts w:ascii="Montserrat" w:hAnsi="Montserrat"/>
                <w:color w:val="000000" w:themeColor="text1"/>
                <w:sz w:val="12"/>
                <w:szCs w:val="18"/>
              </w:rPr>
            </w:pPr>
          </w:p>
        </w:tc>
        <w:tc>
          <w:tcPr>
            <w:tcW w:w="993" w:type="dxa"/>
            <w:vMerge/>
            <w:shd w:val="clear" w:color="auto" w:fill="4472C4" w:themeFill="accent1"/>
            <w:vAlign w:val="center"/>
          </w:tcPr>
          <w:p w14:paraId="442BAF6F" w14:textId="77777777" w:rsidR="00257AE1" w:rsidRPr="003A0931" w:rsidRDefault="00257AE1" w:rsidP="00943101">
            <w:pPr>
              <w:jc w:val="center"/>
              <w:rPr>
                <w:rFonts w:ascii="Montserrat" w:hAnsi="Montserrat"/>
                <w:color w:val="000000" w:themeColor="text1"/>
                <w:sz w:val="12"/>
                <w:szCs w:val="18"/>
              </w:rPr>
            </w:pPr>
          </w:p>
        </w:tc>
        <w:tc>
          <w:tcPr>
            <w:tcW w:w="850" w:type="dxa"/>
            <w:vMerge/>
          </w:tcPr>
          <w:p w14:paraId="5AF6086B" w14:textId="77777777" w:rsidR="00257AE1" w:rsidRPr="003A0931" w:rsidRDefault="00257AE1" w:rsidP="00943101">
            <w:pPr>
              <w:jc w:val="center"/>
              <w:rPr>
                <w:rFonts w:ascii="Montserrat" w:hAnsi="Montserrat"/>
                <w:color w:val="000000" w:themeColor="text1"/>
                <w:sz w:val="12"/>
                <w:szCs w:val="18"/>
              </w:rPr>
            </w:pPr>
          </w:p>
        </w:tc>
        <w:tc>
          <w:tcPr>
            <w:tcW w:w="753" w:type="dxa"/>
            <w:vMerge/>
            <w:vAlign w:val="center"/>
          </w:tcPr>
          <w:p w14:paraId="2BADDB92"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28876BF2" w14:textId="77777777" w:rsidTr="00943101">
        <w:trPr>
          <w:trHeight w:val="108"/>
        </w:trPr>
        <w:tc>
          <w:tcPr>
            <w:tcW w:w="1042" w:type="dxa"/>
            <w:vMerge/>
            <w:vAlign w:val="center"/>
          </w:tcPr>
          <w:p w14:paraId="279E252C" w14:textId="77777777" w:rsidR="00257AE1" w:rsidRPr="003A0931" w:rsidRDefault="00257AE1" w:rsidP="00943101">
            <w:pPr>
              <w:rPr>
                <w:rFonts w:ascii="Montserrat" w:hAnsi="Montserrat"/>
                <w:color w:val="000000" w:themeColor="text1"/>
                <w:sz w:val="12"/>
                <w:szCs w:val="18"/>
              </w:rPr>
            </w:pPr>
          </w:p>
        </w:tc>
        <w:tc>
          <w:tcPr>
            <w:tcW w:w="1633" w:type="dxa"/>
            <w:vMerge/>
            <w:shd w:val="clear" w:color="auto" w:fill="4472C4" w:themeFill="accent1"/>
          </w:tcPr>
          <w:p w14:paraId="7904DEC6" w14:textId="77777777" w:rsidR="00257AE1" w:rsidRPr="003A0931" w:rsidRDefault="00257AE1" w:rsidP="00257AE1">
            <w:pPr>
              <w:pStyle w:val="Prrafodelista"/>
              <w:numPr>
                <w:ilvl w:val="0"/>
                <w:numId w:val="30"/>
              </w:numPr>
              <w:jc w:val="both"/>
              <w:rPr>
                <w:rFonts w:ascii="Montserrat" w:hAnsi="Montserrat"/>
                <w:color w:val="000000" w:themeColor="text1"/>
                <w:sz w:val="12"/>
                <w:szCs w:val="18"/>
              </w:rPr>
            </w:pPr>
          </w:p>
        </w:tc>
        <w:tc>
          <w:tcPr>
            <w:tcW w:w="1148" w:type="dxa"/>
            <w:shd w:val="clear" w:color="auto" w:fill="4472C4" w:themeFill="accent1"/>
          </w:tcPr>
          <w:p w14:paraId="4AE3514F" w14:textId="77777777" w:rsidR="00257AE1" w:rsidRPr="003A0931" w:rsidRDefault="00257AE1" w:rsidP="00943101">
            <w:pPr>
              <w:jc w:val="center"/>
              <w:rPr>
                <w:rFonts w:ascii="Montserrat" w:hAnsi="Montserrat"/>
                <w:color w:val="000000" w:themeColor="text1"/>
                <w:sz w:val="12"/>
                <w:szCs w:val="18"/>
              </w:rPr>
            </w:pPr>
            <w:r w:rsidRPr="00202A62">
              <w:rPr>
                <w:rFonts w:ascii="Montserrat" w:hAnsi="Montserrat"/>
                <w:color w:val="000000" w:themeColor="text1"/>
                <w:sz w:val="12"/>
                <w:szCs w:val="18"/>
              </w:rPr>
              <w:t>Supervisión</w:t>
            </w:r>
          </w:p>
        </w:tc>
        <w:tc>
          <w:tcPr>
            <w:tcW w:w="1134" w:type="dxa"/>
            <w:vMerge/>
            <w:shd w:val="clear" w:color="auto" w:fill="4472C4" w:themeFill="accent1"/>
          </w:tcPr>
          <w:p w14:paraId="0DB31573" w14:textId="77777777" w:rsidR="00257AE1" w:rsidRPr="003A0931" w:rsidRDefault="00257AE1" w:rsidP="00943101">
            <w:pPr>
              <w:jc w:val="center"/>
              <w:rPr>
                <w:rFonts w:ascii="Montserrat" w:hAnsi="Montserrat"/>
                <w:color w:val="000000" w:themeColor="text1"/>
                <w:sz w:val="12"/>
                <w:szCs w:val="18"/>
              </w:rPr>
            </w:pPr>
          </w:p>
        </w:tc>
        <w:tc>
          <w:tcPr>
            <w:tcW w:w="1275" w:type="dxa"/>
            <w:vMerge/>
            <w:shd w:val="clear" w:color="auto" w:fill="4472C4" w:themeFill="accent1"/>
            <w:vAlign w:val="center"/>
          </w:tcPr>
          <w:p w14:paraId="2A4A96C6" w14:textId="77777777" w:rsidR="00257AE1" w:rsidRPr="003A0931" w:rsidRDefault="00257AE1" w:rsidP="00943101">
            <w:pPr>
              <w:jc w:val="center"/>
              <w:rPr>
                <w:rFonts w:ascii="Montserrat" w:hAnsi="Montserrat"/>
                <w:color w:val="000000" w:themeColor="text1"/>
                <w:sz w:val="12"/>
                <w:szCs w:val="18"/>
              </w:rPr>
            </w:pPr>
          </w:p>
        </w:tc>
        <w:tc>
          <w:tcPr>
            <w:tcW w:w="993" w:type="dxa"/>
            <w:vMerge/>
            <w:shd w:val="clear" w:color="auto" w:fill="4472C4" w:themeFill="accent1"/>
            <w:vAlign w:val="center"/>
          </w:tcPr>
          <w:p w14:paraId="0A86F40A" w14:textId="77777777" w:rsidR="00257AE1" w:rsidRPr="003A0931" w:rsidRDefault="00257AE1" w:rsidP="00943101">
            <w:pPr>
              <w:jc w:val="center"/>
              <w:rPr>
                <w:rFonts w:ascii="Montserrat" w:hAnsi="Montserrat"/>
                <w:color w:val="000000" w:themeColor="text1"/>
                <w:sz w:val="12"/>
                <w:szCs w:val="18"/>
              </w:rPr>
            </w:pPr>
          </w:p>
        </w:tc>
        <w:tc>
          <w:tcPr>
            <w:tcW w:w="850" w:type="dxa"/>
            <w:vMerge/>
          </w:tcPr>
          <w:p w14:paraId="764CC965" w14:textId="77777777" w:rsidR="00257AE1" w:rsidRPr="003A0931" w:rsidRDefault="00257AE1" w:rsidP="00943101">
            <w:pPr>
              <w:jc w:val="center"/>
              <w:rPr>
                <w:rFonts w:ascii="Montserrat" w:hAnsi="Montserrat"/>
                <w:color w:val="000000" w:themeColor="text1"/>
                <w:sz w:val="12"/>
                <w:szCs w:val="18"/>
              </w:rPr>
            </w:pPr>
          </w:p>
        </w:tc>
        <w:tc>
          <w:tcPr>
            <w:tcW w:w="753" w:type="dxa"/>
            <w:vMerge/>
            <w:vAlign w:val="center"/>
          </w:tcPr>
          <w:p w14:paraId="7AD71682" w14:textId="77777777" w:rsidR="00257AE1" w:rsidRPr="003A0931" w:rsidRDefault="00257AE1" w:rsidP="00943101">
            <w:pPr>
              <w:jc w:val="center"/>
              <w:rPr>
                <w:rFonts w:ascii="Montserrat" w:hAnsi="Montserrat"/>
                <w:color w:val="000000" w:themeColor="text1"/>
                <w:sz w:val="12"/>
                <w:szCs w:val="18"/>
              </w:rPr>
            </w:pPr>
          </w:p>
        </w:tc>
      </w:tr>
    </w:tbl>
    <w:bookmarkEnd w:id="564"/>
    <w:p w14:paraId="65A8AA55" w14:textId="163D40CA" w:rsidR="00071671" w:rsidRPr="001166AF" w:rsidRDefault="001166AF" w:rsidP="007839FB">
      <w:pPr>
        <w:spacing w:before="240" w:line="360" w:lineRule="auto"/>
        <w:jc w:val="center"/>
        <w:rPr>
          <w:rFonts w:ascii="Montserrat" w:hAnsi="Montserrat"/>
          <w:sz w:val="16"/>
          <w:szCs w:val="16"/>
        </w:rPr>
      </w:pPr>
      <w:r w:rsidRPr="001166AF">
        <w:rPr>
          <w:rFonts w:ascii="Montserrat" w:hAnsi="Montserrat"/>
          <w:sz w:val="16"/>
          <w:szCs w:val="16"/>
        </w:rPr>
        <w:t>Tabla 3. Fechas Límite para Entrega de Instrumentos a la USICAMM</w:t>
      </w:r>
    </w:p>
    <w:p w14:paraId="37E9D884" w14:textId="4AD78A22" w:rsidR="00C21707" w:rsidRPr="006233CD" w:rsidRDefault="00C21707" w:rsidP="00C21707">
      <w:pPr>
        <w:pStyle w:val="Textoindependiente"/>
        <w:rPr>
          <w:ins w:id="565" w:author="Ramsés Vázquez-Lira" w:date="2020-01-02T23:42:00Z"/>
          <w:rFonts w:ascii="Montserrat" w:hAnsi="Montserrat"/>
          <w:b/>
          <w:bCs/>
          <w:sz w:val="20"/>
          <w:szCs w:val="20"/>
        </w:rPr>
      </w:pPr>
      <w:ins w:id="566" w:author="Ramsés Vázquez-Lira" w:date="2020-01-02T23:42:00Z">
        <w:r>
          <w:rPr>
            <w:rFonts w:ascii="Montserrat" w:hAnsi="Montserrat"/>
            <w:b/>
            <w:bCs/>
            <w:sz w:val="20"/>
            <w:szCs w:val="20"/>
          </w:rPr>
          <w:t>VALIDACIÓN DE LOS INSTRUMENTOS DE VALORACIÓN DEL SISAP</w:t>
        </w:r>
      </w:ins>
    </w:p>
    <w:p w14:paraId="212414D9" w14:textId="77777777" w:rsidR="00C21707" w:rsidRPr="006233CD" w:rsidRDefault="00C21707" w:rsidP="00C21707">
      <w:pPr>
        <w:pStyle w:val="Sangradetextonormal"/>
        <w:spacing w:after="0"/>
        <w:ind w:left="0"/>
        <w:jc w:val="both"/>
        <w:rPr>
          <w:ins w:id="567" w:author="Ramsés Vázquez-Lira" w:date="2020-01-02T23:42:00Z"/>
          <w:rFonts w:ascii="Montserrat" w:hAnsi="Montserrat"/>
          <w:sz w:val="20"/>
          <w:szCs w:val="20"/>
          <w:lang w:val="es-MX"/>
        </w:rPr>
      </w:pPr>
    </w:p>
    <w:p w14:paraId="00409AF5" w14:textId="77777777" w:rsidR="00C21707" w:rsidRPr="006233CD" w:rsidRDefault="00C21707" w:rsidP="00C21707">
      <w:pPr>
        <w:pStyle w:val="Sangradetextonormal"/>
        <w:spacing w:after="0" w:line="360" w:lineRule="auto"/>
        <w:ind w:left="0"/>
        <w:jc w:val="both"/>
        <w:rPr>
          <w:ins w:id="568" w:author="Ramsés Vázquez-Lira" w:date="2020-01-02T23:42:00Z"/>
          <w:rFonts w:ascii="Montserrat" w:hAnsi="Montserrat"/>
          <w:sz w:val="20"/>
          <w:szCs w:val="20"/>
          <w:lang w:val="es-MX"/>
        </w:rPr>
      </w:pPr>
      <w:ins w:id="569" w:author="Ramsés Vázquez-Lira" w:date="2020-01-02T23:42:00Z">
        <w:r w:rsidRPr="006233CD">
          <w:rPr>
            <w:rFonts w:ascii="Montserrat" w:hAnsi="Montserrat"/>
            <w:sz w:val="20"/>
            <w:szCs w:val="20"/>
            <w:lang w:val="es-MX"/>
          </w:rPr>
          <w:t>A fin de explorar y garantizar la calidad técnica de los reactivos desarrollados para integrar cada uno de los instrumentos que conforman el SISAP, cada uno de estos deberán pasar por un proceso de verificación que incluya la aplicación de pruebas pilotos en condiciones semejantes al contexto de aplicación real.</w:t>
        </w:r>
      </w:ins>
    </w:p>
    <w:p w14:paraId="49855F7A" w14:textId="77777777" w:rsidR="00C21707" w:rsidRPr="006233CD" w:rsidRDefault="00C21707" w:rsidP="00C21707">
      <w:pPr>
        <w:spacing w:before="240" w:line="360" w:lineRule="auto"/>
        <w:jc w:val="both"/>
        <w:rPr>
          <w:ins w:id="570" w:author="Ramsés Vázquez-Lira" w:date="2020-01-02T23:42:00Z"/>
          <w:rFonts w:ascii="Montserrat" w:hAnsi="Montserrat"/>
          <w:sz w:val="20"/>
          <w:szCs w:val="20"/>
        </w:rPr>
      </w:pPr>
      <w:ins w:id="571" w:author="Ramsés Vázquez-Lira" w:date="2020-01-02T23:42:00Z">
        <w:r w:rsidRPr="006233CD">
          <w:rPr>
            <w:rFonts w:ascii="Montserrat" w:hAnsi="Montserrat"/>
            <w:sz w:val="20"/>
            <w:szCs w:val="20"/>
          </w:rPr>
          <w:t>Un</w:t>
        </w:r>
        <w:r>
          <w:rPr>
            <w:rFonts w:ascii="Montserrat" w:hAnsi="Montserrat"/>
            <w:sz w:val="20"/>
            <w:szCs w:val="20"/>
          </w:rPr>
          <w:t xml:space="preserve"> piloteo </w:t>
        </w:r>
        <w:r w:rsidRPr="006233CD">
          <w:rPr>
            <w:rFonts w:ascii="Montserrat" w:hAnsi="Montserrat"/>
            <w:sz w:val="20"/>
            <w:szCs w:val="20"/>
          </w:rPr>
          <w:t xml:space="preserve">es aquella donde se ponen a prueba versiones preliminares del instrumento, compuestas por reactivos nuevos o que no han sido presentados para su resolución a una muestra significativa. Para ello, se realiza una aplicación en condiciones que emulen las características de la aplicación real, a una muestra representativa de la población objetivo, permitiendo la estimación de los índices psicométricos derivados de la Teoría Clásica, la Teoría de Respuesta al Ítem y de los Modelos de Diagnóstico Cognitivo, correspondientes a las respuestas registradas a lo largo de los reactivos, a fin de identificar la necesidad de ejecutar acciones correctivas antes de su aplicación real. </w:t>
        </w:r>
      </w:ins>
    </w:p>
    <w:p w14:paraId="1CACA730" w14:textId="77777777" w:rsidR="00C21707" w:rsidRPr="006233CD" w:rsidRDefault="00C21707" w:rsidP="00C21707">
      <w:pPr>
        <w:spacing w:before="240" w:line="360" w:lineRule="auto"/>
        <w:jc w:val="both"/>
        <w:rPr>
          <w:ins w:id="572" w:author="Ramsés Vázquez-Lira" w:date="2020-01-02T23:42:00Z"/>
          <w:rFonts w:ascii="Montserrat" w:hAnsi="Montserrat"/>
          <w:sz w:val="20"/>
          <w:szCs w:val="20"/>
        </w:rPr>
      </w:pPr>
      <w:ins w:id="573" w:author="Ramsés Vázquez-Lira" w:date="2020-01-02T23:42:00Z">
        <w:r w:rsidRPr="006233CD">
          <w:rPr>
            <w:rFonts w:ascii="Montserrat" w:hAnsi="Montserrat"/>
            <w:sz w:val="20"/>
            <w:szCs w:val="20"/>
          </w:rPr>
          <w:t>La USICAMM deberá proporcionar las versiones correspondientes de los instrumentos de evaluación descritos en las Tablas 1 y 2 al Prestador de Servicios, de manera que cada uno de estos cuente con una versión maestra que contenga distintas versiones para la aplicación y las tablas de equivalencia correspondientes.</w:t>
        </w:r>
      </w:ins>
    </w:p>
    <w:p w14:paraId="5CE5C829" w14:textId="23101E9F" w:rsidR="00752A69" w:rsidRDefault="00752A69" w:rsidP="00E51FD1">
      <w:pPr>
        <w:jc w:val="both"/>
        <w:rPr>
          <w:ins w:id="574" w:author="Ramsés Vázquez-Lira" w:date="2020-01-02T23:42:00Z"/>
          <w:rFonts w:ascii="Arial" w:hAnsi="Arial" w:cs="Arial"/>
        </w:rPr>
      </w:pPr>
    </w:p>
    <w:p w14:paraId="3C738CB5" w14:textId="77777777" w:rsidR="00C21707" w:rsidRPr="00944315" w:rsidRDefault="00C21707" w:rsidP="00E51FD1">
      <w:pPr>
        <w:jc w:val="both"/>
        <w:rPr>
          <w:rFonts w:ascii="Arial" w:hAnsi="Arial" w:cs="Arial"/>
        </w:rPr>
      </w:pPr>
    </w:p>
    <w:p w14:paraId="66BCF4F6" w14:textId="17D9917E" w:rsidR="00645E27" w:rsidRPr="00F10B32" w:rsidRDefault="00DC6DB4" w:rsidP="00645E27">
      <w:pPr>
        <w:spacing w:line="360" w:lineRule="auto"/>
        <w:jc w:val="both"/>
        <w:rPr>
          <w:rFonts w:ascii="Montserrat" w:hAnsi="Montserrat"/>
          <w:b/>
          <w:i/>
          <w:sz w:val="20"/>
          <w:szCs w:val="20"/>
          <w:rPrChange w:id="575" w:author="Ramsés Vázquez-Lira" w:date="2020-01-02T23:44:00Z">
            <w:rPr>
              <w:rFonts w:ascii="Montserrat" w:hAnsi="Montserrat"/>
              <w:b/>
              <w:sz w:val="20"/>
              <w:szCs w:val="20"/>
            </w:rPr>
          </w:rPrChange>
        </w:rPr>
      </w:pPr>
      <w:del w:id="576" w:author="Ramsés Vázquez-Lira" w:date="2020-01-02T21:13:00Z">
        <w:r w:rsidRPr="00F10B32" w:rsidDel="00627D48">
          <w:rPr>
            <w:rFonts w:ascii="Montserrat" w:hAnsi="Montserrat"/>
            <w:b/>
            <w:i/>
            <w:sz w:val="20"/>
            <w:szCs w:val="20"/>
            <w:rPrChange w:id="577" w:author="Ramsés Vázquez-Lira" w:date="2020-01-02T23:44:00Z">
              <w:rPr>
                <w:rFonts w:ascii="Montserrat" w:hAnsi="Montserrat"/>
                <w:b/>
                <w:sz w:val="20"/>
                <w:szCs w:val="20"/>
              </w:rPr>
            </w:rPrChange>
          </w:rPr>
          <w:delText>Capacitaci</w:delText>
        </w:r>
        <w:r w:rsidRPr="00F10B32" w:rsidDel="00627D48">
          <w:rPr>
            <w:rFonts w:ascii="Montserrat" w:hAnsi="Montserrat" w:hint="eastAsia"/>
            <w:b/>
            <w:i/>
            <w:sz w:val="20"/>
            <w:szCs w:val="20"/>
            <w:rPrChange w:id="578" w:author="Ramsés Vázquez-Lira" w:date="2020-01-02T23:44:00Z">
              <w:rPr>
                <w:rFonts w:ascii="Montserrat" w:hAnsi="Montserrat" w:hint="eastAsia"/>
                <w:b/>
                <w:sz w:val="20"/>
                <w:szCs w:val="20"/>
              </w:rPr>
            </w:rPrChange>
          </w:rPr>
          <w:delText>ó</w:delText>
        </w:r>
        <w:r w:rsidRPr="00F10B32" w:rsidDel="00627D48">
          <w:rPr>
            <w:rFonts w:ascii="Montserrat" w:hAnsi="Montserrat"/>
            <w:b/>
            <w:i/>
            <w:sz w:val="20"/>
            <w:szCs w:val="20"/>
            <w:rPrChange w:id="579" w:author="Ramsés Vázquez-Lira" w:date="2020-01-02T23:44:00Z">
              <w:rPr>
                <w:rFonts w:ascii="Montserrat" w:hAnsi="Montserrat"/>
                <w:b/>
                <w:sz w:val="20"/>
                <w:szCs w:val="20"/>
              </w:rPr>
            </w:rPrChange>
          </w:rPr>
          <w:delText xml:space="preserve">n. </w:delText>
        </w:r>
      </w:del>
      <w:ins w:id="580" w:author="Ramsés Vázquez-Lira" w:date="2020-01-02T21:13:00Z">
        <w:r w:rsidR="00627D48" w:rsidRPr="00F10B32">
          <w:rPr>
            <w:rFonts w:ascii="Montserrat" w:hAnsi="Montserrat"/>
            <w:b/>
            <w:i/>
            <w:sz w:val="20"/>
            <w:szCs w:val="20"/>
            <w:rPrChange w:id="581" w:author="Ramsés Vázquez-Lira" w:date="2020-01-02T23:44:00Z">
              <w:rPr>
                <w:rFonts w:ascii="Montserrat" w:hAnsi="Montserrat"/>
                <w:b/>
                <w:sz w:val="20"/>
                <w:szCs w:val="20"/>
              </w:rPr>
            </w:rPrChange>
          </w:rPr>
          <w:t>C</w:t>
        </w:r>
      </w:ins>
      <w:ins w:id="582" w:author="Ramsés Vázquez-Lira" w:date="2020-01-02T23:44:00Z">
        <w:r w:rsidR="00F10B32" w:rsidRPr="00F10B32">
          <w:rPr>
            <w:rFonts w:ascii="Montserrat" w:hAnsi="Montserrat"/>
            <w:b/>
            <w:i/>
            <w:sz w:val="20"/>
            <w:szCs w:val="20"/>
            <w:rPrChange w:id="583" w:author="Ramsés Vázquez-Lira" w:date="2020-01-02T23:44:00Z">
              <w:rPr>
                <w:rFonts w:ascii="Montserrat" w:hAnsi="Montserrat"/>
                <w:b/>
                <w:sz w:val="20"/>
                <w:szCs w:val="20"/>
              </w:rPr>
            </w:rPrChange>
          </w:rPr>
          <w:t>apacitaci</w:t>
        </w:r>
        <w:r w:rsidR="00F10B32" w:rsidRPr="00F10B32">
          <w:rPr>
            <w:rFonts w:ascii="Montserrat" w:hAnsi="Montserrat" w:hint="eastAsia"/>
            <w:b/>
            <w:i/>
            <w:sz w:val="20"/>
            <w:szCs w:val="20"/>
            <w:rPrChange w:id="584" w:author="Ramsés Vázquez-Lira" w:date="2020-01-02T23:44:00Z">
              <w:rPr>
                <w:rFonts w:ascii="Montserrat" w:hAnsi="Montserrat" w:hint="eastAsia"/>
                <w:b/>
                <w:sz w:val="20"/>
                <w:szCs w:val="20"/>
              </w:rPr>
            </w:rPrChange>
          </w:rPr>
          <w:t>ó</w:t>
        </w:r>
        <w:r w:rsidR="00F10B32" w:rsidRPr="00F10B32">
          <w:rPr>
            <w:rFonts w:ascii="Montserrat" w:hAnsi="Montserrat"/>
            <w:b/>
            <w:i/>
            <w:sz w:val="20"/>
            <w:szCs w:val="20"/>
            <w:rPrChange w:id="585" w:author="Ramsés Vázquez-Lira" w:date="2020-01-02T23:44:00Z">
              <w:rPr>
                <w:rFonts w:ascii="Montserrat" w:hAnsi="Montserrat"/>
                <w:b/>
                <w:sz w:val="20"/>
                <w:szCs w:val="20"/>
              </w:rPr>
            </w:rPrChange>
          </w:rPr>
          <w:t>n</w:t>
        </w:r>
      </w:ins>
      <w:ins w:id="586" w:author="Ramsés Vázquez-Lira" w:date="2020-01-02T23:45:00Z">
        <w:r w:rsidR="00E27B76">
          <w:rPr>
            <w:rFonts w:ascii="Montserrat" w:hAnsi="Montserrat"/>
            <w:b/>
            <w:i/>
            <w:sz w:val="20"/>
            <w:szCs w:val="20"/>
          </w:rPr>
          <w:t xml:space="preserve"> </w:t>
        </w:r>
      </w:ins>
      <w:ins w:id="587" w:author="Ramsés Vázquez-Lira" w:date="2020-01-02T23:46:00Z">
        <w:r w:rsidR="003033BF">
          <w:rPr>
            <w:rFonts w:ascii="Montserrat" w:hAnsi="Montserrat"/>
            <w:b/>
            <w:i/>
            <w:sz w:val="20"/>
            <w:szCs w:val="20"/>
          </w:rPr>
          <w:t>al comité de validación</w:t>
        </w:r>
      </w:ins>
    </w:p>
    <w:p w14:paraId="229286B1" w14:textId="36E9F042" w:rsidR="003033BF" w:rsidRDefault="003033BF" w:rsidP="006D581B">
      <w:pPr>
        <w:spacing w:line="360" w:lineRule="auto"/>
        <w:jc w:val="both"/>
        <w:rPr>
          <w:ins w:id="588" w:author="Ramsés Vázquez-Lira" w:date="2020-01-02T23:47:00Z"/>
          <w:rFonts w:ascii="Montserrat" w:hAnsi="Montserrat"/>
          <w:sz w:val="20"/>
          <w:szCs w:val="20"/>
        </w:rPr>
      </w:pPr>
      <w:ins w:id="589" w:author="Ramsés Vázquez-Lira" w:date="2020-01-02T23:46:00Z">
        <w:r>
          <w:rPr>
            <w:rFonts w:ascii="Montserrat" w:hAnsi="Montserrat"/>
            <w:sz w:val="20"/>
            <w:szCs w:val="20"/>
          </w:rPr>
          <w:t xml:space="preserve">Para el comité de validación </w:t>
        </w:r>
        <w:r w:rsidR="007B18BA">
          <w:rPr>
            <w:rFonts w:ascii="Montserrat" w:hAnsi="Montserrat"/>
            <w:sz w:val="20"/>
            <w:szCs w:val="20"/>
          </w:rPr>
          <w:t>d</w:t>
        </w:r>
      </w:ins>
      <w:ins w:id="590" w:author="Ramsés Vázquez-Lira" w:date="2020-01-02T23:47:00Z">
        <w:r w:rsidR="007B18BA">
          <w:rPr>
            <w:rFonts w:ascii="Montserrat" w:hAnsi="Montserrat"/>
            <w:sz w:val="20"/>
            <w:szCs w:val="20"/>
          </w:rPr>
          <w:t xml:space="preserve">e los instrumentos de </w:t>
        </w:r>
        <w:proofErr w:type="spellStart"/>
        <w:r w:rsidR="007B18BA">
          <w:rPr>
            <w:rFonts w:ascii="Montserrat" w:hAnsi="Montserrat"/>
            <w:sz w:val="20"/>
            <w:szCs w:val="20"/>
          </w:rPr>
          <w:t>valiración</w:t>
        </w:r>
        <w:proofErr w:type="spellEnd"/>
        <w:r w:rsidR="007B18BA">
          <w:rPr>
            <w:rFonts w:ascii="Montserrat" w:hAnsi="Montserrat"/>
            <w:sz w:val="20"/>
            <w:szCs w:val="20"/>
          </w:rPr>
          <w:t xml:space="preserve"> del SISAP, se les capacitará en diversas técnicas psicométricas</w:t>
        </w:r>
      </w:ins>
      <w:ins w:id="591" w:author="Ramsés Vázquez-Lira" w:date="2020-01-02T23:54:00Z">
        <w:r w:rsidR="001B5CFD">
          <w:rPr>
            <w:rFonts w:ascii="Montserrat" w:hAnsi="Montserrat"/>
            <w:sz w:val="20"/>
            <w:szCs w:val="20"/>
          </w:rPr>
          <w:t xml:space="preserve"> y cognitivas</w:t>
        </w:r>
      </w:ins>
      <w:ins w:id="592" w:author="Ramsés Vázquez-Lira" w:date="2020-01-02T23:47:00Z">
        <w:r w:rsidR="007B18BA">
          <w:rPr>
            <w:rFonts w:ascii="Montserrat" w:hAnsi="Montserrat"/>
            <w:sz w:val="20"/>
            <w:szCs w:val="20"/>
          </w:rPr>
          <w:t xml:space="preserve">: </w:t>
        </w:r>
      </w:ins>
    </w:p>
    <w:p w14:paraId="334CC720" w14:textId="4764A6D1" w:rsidR="007B18BA" w:rsidRPr="007B18BA" w:rsidRDefault="007B18BA">
      <w:pPr>
        <w:pStyle w:val="Prrafodelista"/>
        <w:numPr>
          <w:ilvl w:val="0"/>
          <w:numId w:val="41"/>
        </w:numPr>
        <w:spacing w:line="360" w:lineRule="auto"/>
        <w:jc w:val="both"/>
        <w:rPr>
          <w:ins w:id="593" w:author="Ramsés Vázquez-Lira" w:date="2020-01-02T23:47:00Z"/>
          <w:rFonts w:ascii="Montserrat" w:hAnsi="Montserrat"/>
          <w:sz w:val="20"/>
          <w:szCs w:val="20"/>
          <w:rPrChange w:id="594" w:author="Ramsés Vázquez-Lira" w:date="2020-01-02T23:50:00Z">
            <w:rPr>
              <w:ins w:id="595" w:author="Ramsés Vázquez-Lira" w:date="2020-01-02T23:47:00Z"/>
            </w:rPr>
          </w:rPrChange>
        </w:rPr>
        <w:pPrChange w:id="596" w:author="Ramsés Vázquez-Lira" w:date="2020-01-02T23:50:00Z">
          <w:pPr>
            <w:spacing w:line="360" w:lineRule="auto"/>
            <w:jc w:val="both"/>
          </w:pPr>
        </w:pPrChange>
      </w:pPr>
      <w:proofErr w:type="spellStart"/>
      <w:ins w:id="597" w:author="Ramsés Vázquez-Lira" w:date="2020-01-02T23:47:00Z">
        <w:r w:rsidRPr="007B18BA">
          <w:rPr>
            <w:rFonts w:ascii="Montserrat" w:hAnsi="Montserrat"/>
            <w:sz w:val="20"/>
            <w:szCs w:val="20"/>
            <w:rPrChange w:id="598" w:author="Ramsés Vázquez-Lira" w:date="2020-01-02T23:50:00Z">
              <w:rPr/>
            </w:rPrChange>
          </w:rPr>
          <w:t>Calibraje</w:t>
        </w:r>
        <w:proofErr w:type="spellEnd"/>
        <w:r w:rsidRPr="007B18BA">
          <w:rPr>
            <w:rFonts w:ascii="Montserrat" w:hAnsi="Montserrat"/>
            <w:sz w:val="20"/>
            <w:szCs w:val="20"/>
            <w:rPrChange w:id="599" w:author="Ramsés Vázquez-Lira" w:date="2020-01-02T23:50:00Z">
              <w:rPr/>
            </w:rPrChange>
          </w:rPr>
          <w:t xml:space="preserve"> en T</w:t>
        </w:r>
      </w:ins>
      <w:ins w:id="600" w:author="Ramsés Vázquez-Lira" w:date="2020-01-02T23:53:00Z">
        <w:r w:rsidR="00023FEF">
          <w:rPr>
            <w:rFonts w:ascii="Montserrat" w:hAnsi="Montserrat"/>
            <w:sz w:val="20"/>
            <w:szCs w:val="20"/>
          </w:rPr>
          <w:t xml:space="preserve">eoría </w:t>
        </w:r>
      </w:ins>
      <w:ins w:id="601" w:author="Ramsés Vázquez-Lira" w:date="2020-01-02T23:47:00Z">
        <w:r w:rsidRPr="007B18BA">
          <w:rPr>
            <w:rFonts w:ascii="Montserrat" w:hAnsi="Montserrat"/>
            <w:sz w:val="20"/>
            <w:szCs w:val="20"/>
            <w:rPrChange w:id="602" w:author="Ramsés Vázquez-Lira" w:date="2020-01-02T23:50:00Z">
              <w:rPr/>
            </w:rPrChange>
          </w:rPr>
          <w:t>C</w:t>
        </w:r>
      </w:ins>
      <w:ins w:id="603" w:author="Ramsés Vázquez-Lira" w:date="2020-01-02T23:53:00Z">
        <w:r w:rsidR="00023FEF">
          <w:rPr>
            <w:rFonts w:ascii="Montserrat" w:hAnsi="Montserrat"/>
            <w:sz w:val="20"/>
            <w:szCs w:val="20"/>
          </w:rPr>
          <w:t xml:space="preserve">lásica de los </w:t>
        </w:r>
      </w:ins>
      <w:proofErr w:type="spellStart"/>
      <w:ins w:id="604" w:author="Ramsés Vázquez-Lira" w:date="2020-01-02T23:47:00Z">
        <w:r w:rsidRPr="007B18BA">
          <w:rPr>
            <w:rFonts w:ascii="Montserrat" w:hAnsi="Montserrat"/>
            <w:sz w:val="20"/>
            <w:szCs w:val="20"/>
            <w:rPrChange w:id="605" w:author="Ramsés Vázquez-Lira" w:date="2020-01-02T23:50:00Z">
              <w:rPr/>
            </w:rPrChange>
          </w:rPr>
          <w:t>T</w:t>
        </w:r>
      </w:ins>
      <w:ins w:id="606" w:author="Ramsés Vázquez-Lira" w:date="2020-01-02T23:53:00Z">
        <w:r w:rsidR="00023FEF">
          <w:rPr>
            <w:rFonts w:ascii="Montserrat" w:hAnsi="Montserrat"/>
            <w:sz w:val="20"/>
            <w:szCs w:val="20"/>
          </w:rPr>
          <w:t>ests</w:t>
        </w:r>
        <w:proofErr w:type="spellEnd"/>
        <w:r w:rsidR="00023FEF">
          <w:rPr>
            <w:rFonts w:ascii="Montserrat" w:hAnsi="Montserrat"/>
            <w:sz w:val="20"/>
            <w:szCs w:val="20"/>
          </w:rPr>
          <w:t xml:space="preserve"> (TCT)</w:t>
        </w:r>
      </w:ins>
    </w:p>
    <w:p w14:paraId="031DDC7C" w14:textId="103ACA25" w:rsidR="007B18BA" w:rsidRPr="007B18BA" w:rsidRDefault="007B18BA">
      <w:pPr>
        <w:pStyle w:val="Prrafodelista"/>
        <w:numPr>
          <w:ilvl w:val="0"/>
          <w:numId w:val="41"/>
        </w:numPr>
        <w:spacing w:line="360" w:lineRule="auto"/>
        <w:jc w:val="both"/>
        <w:rPr>
          <w:ins w:id="607" w:author="Ramsés Vázquez-Lira" w:date="2020-01-02T23:48:00Z"/>
          <w:rFonts w:ascii="Montserrat" w:hAnsi="Montserrat"/>
          <w:sz w:val="20"/>
          <w:szCs w:val="20"/>
          <w:rPrChange w:id="608" w:author="Ramsés Vázquez-Lira" w:date="2020-01-02T23:50:00Z">
            <w:rPr>
              <w:ins w:id="609" w:author="Ramsés Vázquez-Lira" w:date="2020-01-02T23:48:00Z"/>
            </w:rPr>
          </w:rPrChange>
        </w:rPr>
        <w:pPrChange w:id="610" w:author="Ramsés Vázquez-Lira" w:date="2020-01-02T23:50:00Z">
          <w:pPr>
            <w:spacing w:line="360" w:lineRule="auto"/>
            <w:jc w:val="both"/>
          </w:pPr>
        </w:pPrChange>
      </w:pPr>
      <w:ins w:id="611" w:author="Ramsés Vázquez-Lira" w:date="2020-01-02T23:47:00Z">
        <w:r w:rsidRPr="007B18BA">
          <w:rPr>
            <w:rFonts w:ascii="Montserrat" w:hAnsi="Montserrat"/>
            <w:sz w:val="20"/>
            <w:szCs w:val="20"/>
            <w:rPrChange w:id="612" w:author="Ramsés Vázquez-Lira" w:date="2020-01-02T23:50:00Z">
              <w:rPr/>
            </w:rPrChange>
          </w:rPr>
          <w:t xml:space="preserve">Análisis </w:t>
        </w:r>
      </w:ins>
      <w:ins w:id="613" w:author="Ramsés Vázquez-Lira" w:date="2020-01-02T23:48:00Z">
        <w:r w:rsidRPr="007B18BA">
          <w:rPr>
            <w:rFonts w:ascii="Montserrat" w:hAnsi="Montserrat"/>
            <w:sz w:val="20"/>
            <w:szCs w:val="20"/>
            <w:rPrChange w:id="614" w:author="Ramsés Vázquez-Lira" w:date="2020-01-02T23:50:00Z">
              <w:rPr/>
            </w:rPrChange>
          </w:rPr>
          <w:t xml:space="preserve">factorial confirmatorio </w:t>
        </w:r>
      </w:ins>
    </w:p>
    <w:p w14:paraId="3A69B79F" w14:textId="47B2D5FD" w:rsidR="007B18BA" w:rsidRDefault="007B18BA" w:rsidP="007B18BA">
      <w:pPr>
        <w:pStyle w:val="Prrafodelista"/>
        <w:numPr>
          <w:ilvl w:val="0"/>
          <w:numId w:val="41"/>
        </w:numPr>
        <w:spacing w:line="360" w:lineRule="auto"/>
        <w:jc w:val="both"/>
        <w:rPr>
          <w:ins w:id="615" w:author="Ramsés Vázquez-Lira" w:date="2020-01-02T23:54:00Z"/>
          <w:rFonts w:ascii="Montserrat" w:hAnsi="Montserrat"/>
          <w:sz w:val="20"/>
          <w:szCs w:val="20"/>
        </w:rPr>
      </w:pPr>
      <w:proofErr w:type="spellStart"/>
      <w:ins w:id="616" w:author="Ramsés Vázquez-Lira" w:date="2020-01-02T23:48:00Z">
        <w:r w:rsidRPr="007B18BA">
          <w:rPr>
            <w:rFonts w:ascii="Montserrat" w:hAnsi="Montserrat"/>
            <w:sz w:val="20"/>
            <w:szCs w:val="20"/>
            <w:rPrChange w:id="617" w:author="Ramsés Vázquez-Lira" w:date="2020-01-02T23:50:00Z">
              <w:rPr/>
            </w:rPrChange>
          </w:rPr>
          <w:t>Calibraje</w:t>
        </w:r>
        <w:proofErr w:type="spellEnd"/>
        <w:r w:rsidRPr="007B18BA">
          <w:rPr>
            <w:rFonts w:ascii="Montserrat" w:hAnsi="Montserrat"/>
            <w:sz w:val="20"/>
            <w:szCs w:val="20"/>
            <w:rPrChange w:id="618" w:author="Ramsés Vázquez-Lira" w:date="2020-01-02T23:50:00Z">
              <w:rPr/>
            </w:rPrChange>
          </w:rPr>
          <w:t xml:space="preserve"> en </w:t>
        </w:r>
      </w:ins>
      <w:ins w:id="619" w:author="Ramsés Vázquez-Lira" w:date="2020-01-02T23:53:00Z">
        <w:r w:rsidR="00023FEF">
          <w:rPr>
            <w:rFonts w:ascii="Montserrat" w:hAnsi="Montserrat"/>
            <w:sz w:val="20"/>
            <w:szCs w:val="20"/>
          </w:rPr>
          <w:t>Teoría de Respuesta al Reactivo (</w:t>
        </w:r>
      </w:ins>
      <w:ins w:id="620" w:author="Ramsés Vázquez-Lira" w:date="2020-01-02T23:48:00Z">
        <w:r w:rsidRPr="007B18BA">
          <w:rPr>
            <w:rFonts w:ascii="Montserrat" w:hAnsi="Montserrat"/>
            <w:sz w:val="20"/>
            <w:szCs w:val="20"/>
            <w:rPrChange w:id="621" w:author="Ramsés Vázquez-Lira" w:date="2020-01-02T23:50:00Z">
              <w:rPr/>
            </w:rPrChange>
          </w:rPr>
          <w:t>TRR</w:t>
        </w:r>
      </w:ins>
      <w:ins w:id="622" w:author="Ramsés Vázquez-Lira" w:date="2020-01-02T23:54:00Z">
        <w:r w:rsidR="0069140E">
          <w:rPr>
            <w:rFonts w:ascii="Montserrat" w:hAnsi="Montserrat"/>
            <w:sz w:val="20"/>
            <w:szCs w:val="20"/>
          </w:rPr>
          <w:t>)</w:t>
        </w:r>
      </w:ins>
    </w:p>
    <w:p w14:paraId="2A90DBD3" w14:textId="77777777" w:rsidR="0011190F" w:rsidRPr="00A02D01" w:rsidRDefault="0011190F" w:rsidP="0011190F">
      <w:pPr>
        <w:pStyle w:val="Prrafodelista"/>
        <w:numPr>
          <w:ilvl w:val="0"/>
          <w:numId w:val="41"/>
        </w:numPr>
        <w:spacing w:line="360" w:lineRule="auto"/>
        <w:jc w:val="both"/>
        <w:rPr>
          <w:ins w:id="623" w:author="Ramsés Vázquez-Lira" w:date="2020-01-02T23:58:00Z"/>
          <w:rFonts w:ascii="Montserrat" w:hAnsi="Montserrat"/>
          <w:sz w:val="20"/>
          <w:szCs w:val="20"/>
        </w:rPr>
      </w:pPr>
      <w:ins w:id="624" w:author="Ramsés Vázquez-Lira" w:date="2020-01-02T23:58:00Z">
        <w:r>
          <w:rPr>
            <w:rFonts w:ascii="Montserrat" w:hAnsi="Montserrat"/>
            <w:sz w:val="20"/>
            <w:szCs w:val="20"/>
          </w:rPr>
          <w:t>Reportes y protocolos verbales con técnicas de pensamiento en voz alta (concurrentes y retrospectivos)</w:t>
        </w:r>
      </w:ins>
    </w:p>
    <w:p w14:paraId="6514FB24" w14:textId="6B9D7B9A" w:rsidR="0011190F" w:rsidRDefault="0011190F" w:rsidP="0011190F">
      <w:pPr>
        <w:pStyle w:val="Prrafodelista"/>
        <w:numPr>
          <w:ilvl w:val="0"/>
          <w:numId w:val="41"/>
        </w:numPr>
        <w:spacing w:line="360" w:lineRule="auto"/>
        <w:jc w:val="both"/>
        <w:rPr>
          <w:ins w:id="625" w:author="Ramsés Vázquez-Lira" w:date="2020-01-02T23:56:00Z"/>
          <w:rFonts w:ascii="Montserrat" w:hAnsi="Montserrat"/>
          <w:sz w:val="20"/>
          <w:szCs w:val="20"/>
        </w:rPr>
      </w:pPr>
      <w:ins w:id="626" w:author="Ramsés Vázquez-Lira" w:date="2020-01-02T23:55:00Z">
        <w:r>
          <w:rPr>
            <w:rFonts w:ascii="Montserrat" w:hAnsi="Montserrat"/>
            <w:sz w:val="20"/>
            <w:szCs w:val="20"/>
          </w:rPr>
          <w:t xml:space="preserve">Técnicas </w:t>
        </w:r>
      </w:ins>
      <w:ins w:id="627" w:author="Ramsés Vázquez-Lira" w:date="2020-01-02T23:56:00Z">
        <w:r>
          <w:rPr>
            <w:rFonts w:ascii="Montserrat" w:hAnsi="Montserrat"/>
            <w:sz w:val="20"/>
            <w:szCs w:val="20"/>
          </w:rPr>
          <w:t>de seguimiento del</w:t>
        </w:r>
      </w:ins>
      <w:ins w:id="628" w:author="Ramsés Vázquez-Lira" w:date="2020-01-02T23:55:00Z">
        <w:r>
          <w:rPr>
            <w:rFonts w:ascii="Montserrat" w:hAnsi="Montserrat"/>
            <w:sz w:val="20"/>
            <w:szCs w:val="20"/>
          </w:rPr>
          <w:t xml:space="preserve"> </w:t>
        </w:r>
      </w:ins>
      <w:ins w:id="629" w:author="Ramsés Vázquez-Lira" w:date="2020-01-02T23:56:00Z">
        <w:r>
          <w:rPr>
            <w:rFonts w:ascii="Montserrat" w:hAnsi="Montserrat"/>
            <w:sz w:val="20"/>
            <w:szCs w:val="20"/>
          </w:rPr>
          <w:t>sendero de la vista.</w:t>
        </w:r>
      </w:ins>
    </w:p>
    <w:p w14:paraId="139BC181" w14:textId="2F95551A" w:rsidR="0011190F" w:rsidRPr="0011190F" w:rsidRDefault="0011190F">
      <w:pPr>
        <w:pStyle w:val="Prrafodelista"/>
        <w:numPr>
          <w:ilvl w:val="0"/>
          <w:numId w:val="41"/>
        </w:numPr>
        <w:spacing w:line="360" w:lineRule="auto"/>
        <w:jc w:val="both"/>
        <w:rPr>
          <w:ins w:id="630" w:author="Ramsés Vázquez-Lira" w:date="2020-01-02T23:55:00Z"/>
          <w:rFonts w:ascii="Montserrat" w:hAnsi="Montserrat"/>
          <w:sz w:val="20"/>
          <w:szCs w:val="20"/>
          <w:rPrChange w:id="631" w:author="Ramsés Vázquez-Lira" w:date="2020-01-02T23:56:00Z">
            <w:rPr>
              <w:ins w:id="632" w:author="Ramsés Vázquez-Lira" w:date="2020-01-02T23:55:00Z"/>
            </w:rPr>
          </w:rPrChange>
        </w:rPr>
      </w:pPr>
      <w:ins w:id="633" w:author="Ramsés Vázquez-Lira" w:date="2020-01-02T23:56:00Z">
        <w:r>
          <w:rPr>
            <w:rFonts w:ascii="Montserrat" w:hAnsi="Montserrat"/>
            <w:sz w:val="20"/>
            <w:szCs w:val="20"/>
          </w:rPr>
          <w:t>Análisis cronométrico de respuesta</w:t>
        </w:r>
      </w:ins>
    </w:p>
    <w:p w14:paraId="5C38E3F7" w14:textId="39D91B8D" w:rsidR="00847C60" w:rsidRPr="00023FEF" w:rsidRDefault="007B18BA">
      <w:pPr>
        <w:pStyle w:val="Prrafodelista"/>
        <w:numPr>
          <w:ilvl w:val="0"/>
          <w:numId w:val="41"/>
        </w:numPr>
        <w:spacing w:line="360" w:lineRule="auto"/>
        <w:jc w:val="both"/>
        <w:rPr>
          <w:ins w:id="634" w:author="Ramsés Vázquez-Lira" w:date="2020-01-02T23:46:00Z"/>
          <w:rFonts w:ascii="Montserrat" w:hAnsi="Montserrat"/>
          <w:sz w:val="20"/>
          <w:szCs w:val="20"/>
          <w:rPrChange w:id="635" w:author="Ramsés Vázquez-Lira" w:date="2020-01-02T23:52:00Z">
            <w:rPr>
              <w:ins w:id="636" w:author="Ramsés Vázquez-Lira" w:date="2020-01-02T23:46:00Z"/>
            </w:rPr>
          </w:rPrChange>
        </w:rPr>
        <w:pPrChange w:id="637" w:author="Ramsés Vázquez-Lira" w:date="2020-01-02T23:52:00Z">
          <w:pPr>
            <w:spacing w:line="360" w:lineRule="auto"/>
            <w:jc w:val="both"/>
          </w:pPr>
        </w:pPrChange>
      </w:pPr>
      <w:ins w:id="638" w:author="Ramsés Vázquez-Lira" w:date="2020-01-02T23:49:00Z">
        <w:r w:rsidRPr="007B18BA">
          <w:rPr>
            <w:rFonts w:ascii="Montserrat" w:hAnsi="Montserrat"/>
            <w:sz w:val="20"/>
            <w:szCs w:val="20"/>
            <w:rPrChange w:id="639" w:author="Ramsés Vázquez-Lira" w:date="2020-01-02T23:50:00Z">
              <w:rPr/>
            </w:rPrChange>
          </w:rPr>
          <w:t>Modelos DINA</w:t>
        </w:r>
      </w:ins>
      <w:ins w:id="640" w:author="Ramsés Vázquez-Lira" w:date="2020-01-02T23:58:00Z">
        <w:r w:rsidR="00EE5FDC">
          <w:rPr>
            <w:rFonts w:ascii="Montserrat" w:hAnsi="Montserrat"/>
            <w:sz w:val="20"/>
            <w:szCs w:val="20"/>
          </w:rPr>
          <w:t xml:space="preserve">, </w:t>
        </w:r>
        <w:r w:rsidR="0011190F">
          <w:rPr>
            <w:rFonts w:ascii="Montserrat" w:hAnsi="Montserrat"/>
            <w:sz w:val="20"/>
            <w:szCs w:val="20"/>
          </w:rPr>
          <w:t>DINO</w:t>
        </w:r>
        <w:r w:rsidR="00EE5FDC">
          <w:rPr>
            <w:rFonts w:ascii="Montserrat" w:hAnsi="Montserrat"/>
            <w:sz w:val="20"/>
            <w:szCs w:val="20"/>
          </w:rPr>
          <w:t>, G-DINA.</w:t>
        </w:r>
      </w:ins>
    </w:p>
    <w:p w14:paraId="5A8FFDD3" w14:textId="50DD385C" w:rsidR="002760D5" w:rsidRPr="006233CD" w:rsidRDefault="007B18BA" w:rsidP="006D581B">
      <w:pPr>
        <w:spacing w:line="360" w:lineRule="auto"/>
        <w:jc w:val="both"/>
        <w:rPr>
          <w:rFonts w:ascii="Montserrat" w:hAnsi="Montserrat"/>
          <w:sz w:val="20"/>
          <w:szCs w:val="20"/>
        </w:rPr>
      </w:pPr>
      <w:ins w:id="641" w:author="Ramsés Vázquez-Lira" w:date="2020-01-02T23:49:00Z">
        <w:r>
          <w:rPr>
            <w:rFonts w:ascii="Montserrat" w:hAnsi="Montserrat"/>
            <w:sz w:val="20"/>
            <w:szCs w:val="20"/>
          </w:rPr>
          <w:t>Para mantener la calidad técnica</w:t>
        </w:r>
      </w:ins>
      <w:ins w:id="642" w:author="Ramsés Vázquez-Lira" w:date="2020-01-02T23:50:00Z">
        <w:r>
          <w:rPr>
            <w:rFonts w:ascii="Montserrat" w:hAnsi="Montserrat"/>
            <w:sz w:val="20"/>
            <w:szCs w:val="20"/>
          </w:rPr>
          <w:t xml:space="preserve"> de los instrumentos de valoración del SISAP a lo largo del tiempo, se</w:t>
        </w:r>
      </w:ins>
      <w:del w:id="643" w:author="Ramsés Vázquez-Lira" w:date="2020-01-02T23:50:00Z">
        <w:r w:rsidR="00DC6DB4" w:rsidRPr="006233CD" w:rsidDel="007B18BA">
          <w:rPr>
            <w:rFonts w:ascii="Montserrat" w:hAnsi="Montserrat"/>
            <w:sz w:val="20"/>
            <w:szCs w:val="20"/>
          </w:rPr>
          <w:delText>Se</w:delText>
        </w:r>
      </w:del>
      <w:r w:rsidR="00DC6DB4" w:rsidRPr="006233CD">
        <w:rPr>
          <w:rFonts w:ascii="Montserrat" w:hAnsi="Montserrat"/>
          <w:sz w:val="20"/>
          <w:szCs w:val="20"/>
        </w:rPr>
        <w:t xml:space="preserve"> </w:t>
      </w:r>
      <w:r w:rsidR="006D581B" w:rsidRPr="006233CD">
        <w:rPr>
          <w:rFonts w:ascii="Montserrat" w:hAnsi="Montserrat"/>
          <w:sz w:val="20"/>
          <w:szCs w:val="20"/>
        </w:rPr>
        <w:t xml:space="preserve">tiene considerado brindar apoyos para la </w:t>
      </w:r>
      <w:r w:rsidR="00DC6DB4" w:rsidRPr="006233CD">
        <w:rPr>
          <w:rFonts w:ascii="Montserrat" w:hAnsi="Montserrat"/>
          <w:sz w:val="20"/>
          <w:szCs w:val="20"/>
        </w:rPr>
        <w:t xml:space="preserve">capacitación </w:t>
      </w:r>
      <w:r w:rsidR="006D581B" w:rsidRPr="006233CD">
        <w:rPr>
          <w:rFonts w:ascii="Montserrat" w:hAnsi="Montserrat"/>
          <w:sz w:val="20"/>
          <w:szCs w:val="20"/>
        </w:rPr>
        <w:t>de al menos</w:t>
      </w:r>
      <w:r w:rsidR="002760D5" w:rsidRPr="006233CD">
        <w:rPr>
          <w:rFonts w:ascii="Montserrat" w:hAnsi="Montserrat"/>
          <w:sz w:val="20"/>
          <w:szCs w:val="20"/>
        </w:rPr>
        <w:t xml:space="preserve"> </w:t>
      </w:r>
      <w:r w:rsidR="006D581B" w:rsidRPr="006233CD">
        <w:rPr>
          <w:rFonts w:ascii="Montserrat" w:hAnsi="Montserrat"/>
          <w:sz w:val="20"/>
          <w:szCs w:val="20"/>
        </w:rPr>
        <w:t>seis integrantes de la USICAMM, dedicados a</w:t>
      </w:r>
      <w:r w:rsidR="002760D5" w:rsidRPr="006233CD">
        <w:rPr>
          <w:rFonts w:ascii="Montserrat" w:hAnsi="Montserrat"/>
          <w:sz w:val="20"/>
          <w:szCs w:val="20"/>
        </w:rPr>
        <w:t xml:space="preserve"> la medición y tratamiento de datos en la USICAMM. </w:t>
      </w:r>
      <w:r w:rsidR="006D581B" w:rsidRPr="006233CD">
        <w:rPr>
          <w:rFonts w:ascii="Montserrat" w:hAnsi="Montserrat"/>
          <w:sz w:val="20"/>
          <w:szCs w:val="20"/>
        </w:rPr>
        <w:t>Con ello se busca que</w:t>
      </w:r>
      <w:r w:rsidR="003A660E" w:rsidRPr="006233CD">
        <w:rPr>
          <w:rFonts w:ascii="Montserrat" w:hAnsi="Montserrat"/>
          <w:sz w:val="20"/>
          <w:szCs w:val="20"/>
        </w:rPr>
        <w:t xml:space="preserve"> el personal técnico de la USICAM adquiera </w:t>
      </w:r>
      <w:r w:rsidR="006D581B" w:rsidRPr="006233CD">
        <w:rPr>
          <w:rFonts w:ascii="Montserrat" w:hAnsi="Montserrat"/>
          <w:sz w:val="20"/>
          <w:szCs w:val="20"/>
        </w:rPr>
        <w:t xml:space="preserve">los </w:t>
      </w:r>
      <w:r w:rsidR="003A660E" w:rsidRPr="006233CD">
        <w:rPr>
          <w:rFonts w:ascii="Montserrat" w:hAnsi="Montserrat"/>
          <w:sz w:val="20"/>
          <w:szCs w:val="20"/>
        </w:rPr>
        <w:t>conocimiento</w:t>
      </w:r>
      <w:r w:rsidR="006D581B" w:rsidRPr="006233CD">
        <w:rPr>
          <w:rFonts w:ascii="Montserrat" w:hAnsi="Montserrat"/>
          <w:sz w:val="20"/>
          <w:szCs w:val="20"/>
        </w:rPr>
        <w:t>s</w:t>
      </w:r>
      <w:r w:rsidR="003A660E" w:rsidRPr="006233CD">
        <w:rPr>
          <w:rFonts w:ascii="Montserrat" w:hAnsi="Montserrat"/>
          <w:sz w:val="20"/>
          <w:szCs w:val="20"/>
        </w:rPr>
        <w:t xml:space="preserve"> </w:t>
      </w:r>
      <w:r w:rsidR="006D581B" w:rsidRPr="006233CD">
        <w:rPr>
          <w:rFonts w:ascii="Montserrat" w:hAnsi="Montserrat"/>
          <w:sz w:val="20"/>
          <w:szCs w:val="20"/>
        </w:rPr>
        <w:t xml:space="preserve">base </w:t>
      </w:r>
      <w:r w:rsidR="003A660E" w:rsidRPr="006233CD">
        <w:rPr>
          <w:rFonts w:ascii="Montserrat" w:hAnsi="Montserrat"/>
          <w:sz w:val="20"/>
          <w:szCs w:val="20"/>
        </w:rPr>
        <w:t>sobre</w:t>
      </w:r>
      <w:r w:rsidR="006D581B" w:rsidRPr="006233CD">
        <w:rPr>
          <w:rFonts w:ascii="Montserrat" w:hAnsi="Montserrat"/>
          <w:sz w:val="20"/>
          <w:szCs w:val="20"/>
        </w:rPr>
        <w:t xml:space="preserve"> el funcionamiento y las ventajas asociadas a la </w:t>
      </w:r>
      <w:r w:rsidR="006D581B" w:rsidRPr="006233CD">
        <w:rPr>
          <w:rFonts w:ascii="Montserrat" w:hAnsi="Montserrat"/>
          <w:sz w:val="20"/>
          <w:szCs w:val="20"/>
        </w:rPr>
        <w:lastRenderedPageBreak/>
        <w:t>aplicación de</w:t>
      </w:r>
      <w:r w:rsidR="003A660E" w:rsidRPr="006233CD">
        <w:rPr>
          <w:rFonts w:ascii="Montserrat" w:hAnsi="Montserrat"/>
          <w:sz w:val="20"/>
          <w:szCs w:val="20"/>
        </w:rPr>
        <w:t xml:space="preserve"> </w:t>
      </w:r>
      <w:r w:rsidR="00C849FA" w:rsidRPr="006233CD">
        <w:rPr>
          <w:rFonts w:ascii="Montserrat" w:hAnsi="Montserrat"/>
          <w:sz w:val="20"/>
          <w:szCs w:val="20"/>
        </w:rPr>
        <w:t>los modelos de</w:t>
      </w:r>
      <w:r w:rsidR="00DD43DB" w:rsidRPr="006233CD">
        <w:rPr>
          <w:rFonts w:ascii="Montserrat" w:hAnsi="Montserrat"/>
          <w:sz w:val="20"/>
          <w:szCs w:val="20"/>
        </w:rPr>
        <w:t xml:space="preserve"> Diagnóstico Cognitivo</w:t>
      </w:r>
      <w:r w:rsidR="003A660E" w:rsidRPr="006233CD">
        <w:rPr>
          <w:rFonts w:ascii="Montserrat" w:hAnsi="Montserrat"/>
          <w:sz w:val="20"/>
          <w:szCs w:val="20"/>
        </w:rPr>
        <w:t xml:space="preserve"> y </w:t>
      </w:r>
      <w:r w:rsidR="006D581B" w:rsidRPr="006233CD">
        <w:rPr>
          <w:rFonts w:ascii="Montserrat" w:hAnsi="Montserrat"/>
          <w:sz w:val="20"/>
          <w:szCs w:val="20"/>
        </w:rPr>
        <w:t>de la Teoría de Respuesta al Ítem</w:t>
      </w:r>
      <w:r w:rsidR="003A660E" w:rsidRPr="006233CD">
        <w:rPr>
          <w:rFonts w:ascii="Montserrat" w:hAnsi="Montserrat"/>
          <w:sz w:val="20"/>
          <w:szCs w:val="20"/>
        </w:rPr>
        <w:t xml:space="preserve">, </w:t>
      </w:r>
      <w:r w:rsidR="006D581B" w:rsidRPr="006233CD">
        <w:rPr>
          <w:rFonts w:ascii="Montserrat" w:hAnsi="Montserrat"/>
          <w:sz w:val="20"/>
          <w:szCs w:val="20"/>
        </w:rPr>
        <w:t xml:space="preserve">que les permita </w:t>
      </w:r>
      <w:r w:rsidR="00DD43DB" w:rsidRPr="006233CD">
        <w:rPr>
          <w:rFonts w:ascii="Montserrat" w:hAnsi="Montserrat"/>
          <w:sz w:val="20"/>
          <w:szCs w:val="20"/>
        </w:rPr>
        <w:t xml:space="preserve">replicar el análisis y extracción de información de las pruebas desarrolladas por el Prestador de Servicios. </w:t>
      </w:r>
    </w:p>
    <w:p w14:paraId="18490B54" w14:textId="3C4CA8C7" w:rsidR="00DD43DB" w:rsidRPr="006233CD" w:rsidRDefault="006D581B" w:rsidP="00523658">
      <w:pPr>
        <w:spacing w:before="240" w:line="360" w:lineRule="auto"/>
        <w:jc w:val="both"/>
        <w:rPr>
          <w:rFonts w:ascii="Montserrat" w:hAnsi="Montserrat"/>
          <w:sz w:val="20"/>
          <w:szCs w:val="20"/>
        </w:rPr>
      </w:pPr>
      <w:r w:rsidRPr="006233CD">
        <w:rPr>
          <w:rFonts w:ascii="Montserrat" w:hAnsi="Montserrat"/>
          <w:sz w:val="20"/>
          <w:szCs w:val="20"/>
        </w:rPr>
        <w:t>Dicha</w:t>
      </w:r>
      <w:r w:rsidR="00DD43DB" w:rsidRPr="006233CD">
        <w:rPr>
          <w:rFonts w:ascii="Montserrat" w:hAnsi="Montserrat"/>
          <w:sz w:val="20"/>
          <w:szCs w:val="20"/>
        </w:rPr>
        <w:t xml:space="preserve"> capacitación </w:t>
      </w:r>
      <w:r w:rsidRPr="006233CD">
        <w:rPr>
          <w:rFonts w:ascii="Montserrat" w:hAnsi="Montserrat"/>
          <w:sz w:val="20"/>
          <w:szCs w:val="20"/>
        </w:rPr>
        <w:t>considera</w:t>
      </w:r>
      <w:r w:rsidR="00523658" w:rsidRPr="006233CD">
        <w:rPr>
          <w:rFonts w:ascii="Montserrat" w:hAnsi="Montserrat"/>
          <w:sz w:val="20"/>
          <w:szCs w:val="20"/>
        </w:rPr>
        <w:t>:</w:t>
      </w:r>
      <w:r w:rsidR="00DD43DB" w:rsidRPr="006233CD">
        <w:rPr>
          <w:rFonts w:ascii="Montserrat" w:hAnsi="Montserrat"/>
          <w:sz w:val="20"/>
          <w:szCs w:val="20"/>
        </w:rPr>
        <w:t xml:space="preserve"> </w:t>
      </w:r>
    </w:p>
    <w:p w14:paraId="5DFFDBE2" w14:textId="4C788361" w:rsidR="00DD43DB" w:rsidRPr="006233CD" w:rsidRDefault="006D581B" w:rsidP="008A2B21">
      <w:pPr>
        <w:pStyle w:val="Prrafodelista"/>
        <w:numPr>
          <w:ilvl w:val="0"/>
          <w:numId w:val="32"/>
        </w:numPr>
        <w:spacing w:before="240" w:line="360" w:lineRule="auto"/>
        <w:jc w:val="both"/>
        <w:rPr>
          <w:rFonts w:ascii="Montserrat" w:hAnsi="Montserrat"/>
          <w:sz w:val="20"/>
          <w:szCs w:val="20"/>
        </w:rPr>
      </w:pPr>
      <w:r w:rsidRPr="006233CD">
        <w:rPr>
          <w:rFonts w:ascii="Montserrat" w:hAnsi="Montserrat"/>
          <w:sz w:val="20"/>
          <w:szCs w:val="20"/>
        </w:rPr>
        <w:t xml:space="preserve">Al menos </w:t>
      </w:r>
      <w:r w:rsidR="00DD43DB" w:rsidRPr="006233CD">
        <w:rPr>
          <w:rFonts w:ascii="Montserrat" w:hAnsi="Montserrat"/>
          <w:sz w:val="20"/>
          <w:szCs w:val="20"/>
        </w:rPr>
        <w:t>60 horas de capacitación en Aula.</w:t>
      </w:r>
    </w:p>
    <w:p w14:paraId="56780DFE" w14:textId="57AB577B" w:rsidR="00DD43DB" w:rsidRPr="006233CD" w:rsidRDefault="00DD43DB" w:rsidP="008A2B21">
      <w:pPr>
        <w:pStyle w:val="Prrafodelista"/>
        <w:numPr>
          <w:ilvl w:val="0"/>
          <w:numId w:val="32"/>
        </w:numPr>
        <w:spacing w:before="240" w:line="360" w:lineRule="auto"/>
        <w:jc w:val="both"/>
        <w:rPr>
          <w:rFonts w:ascii="Montserrat" w:hAnsi="Montserrat"/>
          <w:sz w:val="20"/>
          <w:szCs w:val="20"/>
        </w:rPr>
      </w:pPr>
      <w:r w:rsidRPr="006233CD">
        <w:rPr>
          <w:rFonts w:ascii="Montserrat" w:hAnsi="Montserrat"/>
          <w:sz w:val="20"/>
          <w:szCs w:val="20"/>
        </w:rPr>
        <w:t>Instructor</w:t>
      </w:r>
      <w:r w:rsidR="006D581B" w:rsidRPr="006233CD">
        <w:rPr>
          <w:rFonts w:ascii="Montserrat" w:hAnsi="Montserrat"/>
          <w:sz w:val="20"/>
          <w:szCs w:val="20"/>
        </w:rPr>
        <w:t xml:space="preserve"> altamente especializado</w:t>
      </w:r>
      <w:r w:rsidRPr="006233CD">
        <w:rPr>
          <w:rFonts w:ascii="Montserrat" w:hAnsi="Montserrat"/>
          <w:sz w:val="20"/>
          <w:szCs w:val="20"/>
        </w:rPr>
        <w:t>.</w:t>
      </w:r>
    </w:p>
    <w:p w14:paraId="02A04458" w14:textId="19020275" w:rsidR="00DD43DB" w:rsidRPr="006233CD" w:rsidRDefault="00DD43DB" w:rsidP="008A2B21">
      <w:pPr>
        <w:pStyle w:val="Prrafodelista"/>
        <w:numPr>
          <w:ilvl w:val="0"/>
          <w:numId w:val="32"/>
        </w:numPr>
        <w:spacing w:before="240" w:line="360" w:lineRule="auto"/>
        <w:jc w:val="both"/>
        <w:rPr>
          <w:rFonts w:ascii="Montserrat" w:hAnsi="Montserrat"/>
          <w:sz w:val="20"/>
          <w:szCs w:val="20"/>
        </w:rPr>
      </w:pPr>
      <w:r w:rsidRPr="006233CD">
        <w:rPr>
          <w:rFonts w:ascii="Montserrat" w:hAnsi="Montserrat"/>
          <w:sz w:val="20"/>
          <w:szCs w:val="20"/>
        </w:rPr>
        <w:t xml:space="preserve">Material Electrónico </w:t>
      </w:r>
    </w:p>
    <w:p w14:paraId="7D250B68" w14:textId="71785B8A" w:rsidR="00523658" w:rsidRPr="006233CD" w:rsidRDefault="006D581B" w:rsidP="008A2B21">
      <w:pPr>
        <w:pStyle w:val="Prrafodelista"/>
        <w:numPr>
          <w:ilvl w:val="0"/>
          <w:numId w:val="32"/>
        </w:numPr>
        <w:spacing w:before="240" w:line="360" w:lineRule="auto"/>
        <w:jc w:val="both"/>
        <w:rPr>
          <w:rFonts w:ascii="Montserrat" w:hAnsi="Montserrat"/>
          <w:sz w:val="20"/>
          <w:szCs w:val="20"/>
        </w:rPr>
      </w:pPr>
      <w:r w:rsidRPr="006233CD">
        <w:rPr>
          <w:rFonts w:ascii="Montserrat" w:hAnsi="Montserrat"/>
          <w:sz w:val="20"/>
          <w:szCs w:val="20"/>
        </w:rPr>
        <w:t>Ejercicios de s</w:t>
      </w:r>
      <w:r w:rsidR="00523658" w:rsidRPr="006233CD">
        <w:rPr>
          <w:rFonts w:ascii="Montserrat" w:hAnsi="Montserrat"/>
          <w:sz w:val="20"/>
          <w:szCs w:val="20"/>
        </w:rPr>
        <w:t>imula</w:t>
      </w:r>
      <w:r w:rsidRPr="006233CD">
        <w:rPr>
          <w:rFonts w:ascii="Montserrat" w:hAnsi="Montserrat"/>
          <w:sz w:val="20"/>
          <w:szCs w:val="20"/>
        </w:rPr>
        <w:t>ción computacional</w:t>
      </w:r>
    </w:p>
    <w:p w14:paraId="139BCE38" w14:textId="66A5D45B" w:rsidR="00523658" w:rsidRPr="006233CD" w:rsidRDefault="006D581B" w:rsidP="008A2B21">
      <w:pPr>
        <w:pStyle w:val="Prrafodelista"/>
        <w:numPr>
          <w:ilvl w:val="0"/>
          <w:numId w:val="32"/>
        </w:numPr>
        <w:spacing w:before="240" w:line="360" w:lineRule="auto"/>
        <w:jc w:val="both"/>
        <w:rPr>
          <w:rFonts w:ascii="Montserrat" w:hAnsi="Montserrat"/>
          <w:sz w:val="20"/>
          <w:szCs w:val="20"/>
        </w:rPr>
      </w:pPr>
      <w:r w:rsidRPr="006233CD">
        <w:rPr>
          <w:rFonts w:ascii="Montserrat" w:hAnsi="Montserrat"/>
          <w:sz w:val="20"/>
          <w:szCs w:val="20"/>
        </w:rPr>
        <w:t xml:space="preserve">Uso e instrucción para el manejo de </w:t>
      </w:r>
      <w:r w:rsidR="008A2B21" w:rsidRPr="006233CD">
        <w:rPr>
          <w:rFonts w:ascii="Montserrat" w:hAnsi="Montserrat"/>
          <w:sz w:val="20"/>
          <w:szCs w:val="20"/>
        </w:rPr>
        <w:t>Software</w:t>
      </w:r>
      <w:r w:rsidR="00523658" w:rsidRPr="006233CD">
        <w:rPr>
          <w:rFonts w:ascii="Montserrat" w:hAnsi="Montserrat"/>
          <w:sz w:val="20"/>
          <w:szCs w:val="20"/>
        </w:rPr>
        <w:t xml:space="preserve"> </w:t>
      </w:r>
      <w:r w:rsidRPr="006233CD">
        <w:rPr>
          <w:rFonts w:ascii="Montserrat" w:hAnsi="Montserrat"/>
          <w:sz w:val="20"/>
          <w:szCs w:val="20"/>
        </w:rPr>
        <w:t>de libre acceso</w:t>
      </w:r>
    </w:p>
    <w:p w14:paraId="45FC55B2" w14:textId="01274508" w:rsidR="00DC6DB4" w:rsidRPr="003A05A1" w:rsidDel="00B33921" w:rsidRDefault="00DC6DB4" w:rsidP="00233A15">
      <w:pPr>
        <w:spacing w:after="0" w:line="240" w:lineRule="auto"/>
        <w:rPr>
          <w:del w:id="644" w:author="Ramsés Vázquez-Lira" w:date="2020-01-02T23:51:00Z"/>
          <w:rFonts w:ascii="Montserrat" w:hAnsi="Montserrat"/>
          <w:color w:val="000000" w:themeColor="text1"/>
          <w:sz w:val="20"/>
          <w:szCs w:val="20"/>
        </w:rPr>
      </w:pPr>
      <w:r>
        <w:rPr>
          <w:rFonts w:ascii="Montserrat" w:hAnsi="Montserrat"/>
          <w:color w:val="000000" w:themeColor="text1"/>
          <w:sz w:val="20"/>
          <w:szCs w:val="20"/>
        </w:rPr>
        <w:t xml:space="preserve"> </w:t>
      </w:r>
    </w:p>
    <w:p w14:paraId="5E06F86C" w14:textId="77777777" w:rsidR="00071671" w:rsidDel="00B33921" w:rsidRDefault="00071671" w:rsidP="00034E04">
      <w:pPr>
        <w:spacing w:after="0" w:line="240" w:lineRule="auto"/>
        <w:ind w:left="142"/>
        <w:jc w:val="both"/>
        <w:rPr>
          <w:del w:id="645" w:author="Ramsés Vázquez-Lira" w:date="2020-01-02T23:51:00Z"/>
          <w:rFonts w:ascii="Montserrat" w:hAnsi="Montserrat"/>
          <w:b/>
          <w:color w:val="000000" w:themeColor="text1"/>
          <w:sz w:val="20"/>
          <w:szCs w:val="20"/>
        </w:rPr>
      </w:pPr>
    </w:p>
    <w:p w14:paraId="4CBC2D2A" w14:textId="309B37AD" w:rsidR="00896417" w:rsidRPr="006233CD" w:rsidDel="00C21707" w:rsidRDefault="00860178" w:rsidP="00896417">
      <w:pPr>
        <w:pStyle w:val="Textoindependiente"/>
        <w:rPr>
          <w:del w:id="646" w:author="Ramsés Vázquez-Lira" w:date="2020-01-02T23:41:00Z"/>
          <w:rFonts w:ascii="Montserrat" w:hAnsi="Montserrat"/>
          <w:b/>
          <w:bCs/>
          <w:sz w:val="20"/>
          <w:szCs w:val="20"/>
        </w:rPr>
      </w:pPr>
      <w:del w:id="647" w:author="Ramsés Vázquez-Lira" w:date="2020-01-02T21:13:00Z">
        <w:r w:rsidRPr="006233CD" w:rsidDel="00627D48">
          <w:rPr>
            <w:rFonts w:ascii="Montserrat" w:hAnsi="Montserrat"/>
            <w:b/>
            <w:bCs/>
            <w:sz w:val="20"/>
            <w:szCs w:val="20"/>
          </w:rPr>
          <w:delText>Aplicaciones</w:delText>
        </w:r>
        <w:r w:rsidR="00896417" w:rsidRPr="006233CD" w:rsidDel="00627D48">
          <w:rPr>
            <w:rFonts w:ascii="Montserrat" w:hAnsi="Montserrat"/>
            <w:b/>
            <w:bCs/>
            <w:sz w:val="20"/>
            <w:szCs w:val="20"/>
          </w:rPr>
          <w:delText xml:space="preserve"> Piloto</w:delText>
        </w:r>
      </w:del>
    </w:p>
    <w:p w14:paraId="6A1D7C12" w14:textId="4DB3A79C" w:rsidR="00896417" w:rsidRPr="006233CD" w:rsidDel="00C21707" w:rsidRDefault="00896417" w:rsidP="00896417">
      <w:pPr>
        <w:pStyle w:val="Sangradetextonormal"/>
        <w:spacing w:after="0"/>
        <w:ind w:left="0"/>
        <w:jc w:val="both"/>
        <w:rPr>
          <w:del w:id="648" w:author="Ramsés Vázquez-Lira" w:date="2020-01-02T23:41:00Z"/>
          <w:rFonts w:ascii="Montserrat" w:hAnsi="Montserrat"/>
          <w:sz w:val="20"/>
          <w:szCs w:val="20"/>
          <w:lang w:val="es-MX"/>
        </w:rPr>
      </w:pPr>
    </w:p>
    <w:p w14:paraId="484EFDCF" w14:textId="32547D7A" w:rsidR="00860178" w:rsidRPr="006233CD" w:rsidDel="00C21707" w:rsidRDefault="00860178">
      <w:pPr>
        <w:pStyle w:val="Sangradetextonormal"/>
        <w:spacing w:after="0" w:line="360" w:lineRule="auto"/>
        <w:ind w:left="0"/>
        <w:jc w:val="both"/>
        <w:rPr>
          <w:del w:id="649" w:author="Ramsés Vázquez-Lira" w:date="2020-01-02T23:41:00Z"/>
          <w:rFonts w:ascii="Montserrat" w:hAnsi="Montserrat"/>
          <w:sz w:val="20"/>
          <w:szCs w:val="20"/>
          <w:lang w:val="es-MX"/>
        </w:rPr>
        <w:pPrChange w:id="650" w:author="Ramsés Vázquez-Lira" w:date="2020-01-02T21:15:00Z">
          <w:pPr>
            <w:pStyle w:val="Sangradetextonormal"/>
            <w:spacing w:after="0"/>
            <w:ind w:left="0"/>
            <w:jc w:val="both"/>
          </w:pPr>
        </w:pPrChange>
      </w:pPr>
      <w:del w:id="651" w:author="Ramsés Vázquez-Lira" w:date="2020-01-02T23:41:00Z">
        <w:r w:rsidRPr="006233CD" w:rsidDel="00C21707">
          <w:rPr>
            <w:rFonts w:ascii="Montserrat" w:hAnsi="Montserrat"/>
            <w:sz w:val="20"/>
            <w:szCs w:val="20"/>
            <w:lang w:val="es-MX"/>
          </w:rPr>
          <w:delText>A fin de explorar y garantizar la calidad técnica de los reactivos desarrollados para integrar cada uno de los instrumentos que conforman el SISAP, cada uno de estos deberán pasar por un proceso de verificación que incluya la aplicación de pruebas pilotos en condiciones semejantes al contexto de aplicación real.</w:delText>
        </w:r>
      </w:del>
    </w:p>
    <w:p w14:paraId="34D2C49D" w14:textId="7FADDA05" w:rsidR="00896417" w:rsidRPr="006233CD" w:rsidDel="00C21707" w:rsidRDefault="00860178" w:rsidP="00071671">
      <w:pPr>
        <w:spacing w:before="240" w:line="360" w:lineRule="auto"/>
        <w:jc w:val="both"/>
        <w:rPr>
          <w:del w:id="652" w:author="Ramsés Vázquez-Lira" w:date="2020-01-02T23:41:00Z"/>
          <w:rFonts w:ascii="Montserrat" w:hAnsi="Montserrat"/>
          <w:sz w:val="20"/>
          <w:szCs w:val="20"/>
        </w:rPr>
      </w:pPr>
      <w:del w:id="653" w:author="Ramsés Vázquez-Lira" w:date="2020-01-02T23:41:00Z">
        <w:r w:rsidRPr="006233CD" w:rsidDel="00C21707">
          <w:rPr>
            <w:rFonts w:ascii="Montserrat" w:hAnsi="Montserrat"/>
            <w:sz w:val="20"/>
            <w:szCs w:val="20"/>
          </w:rPr>
          <w:delText>Un</w:delText>
        </w:r>
      </w:del>
      <w:del w:id="654" w:author="Ramsés Vázquez-Lira" w:date="2020-01-02T21:14:00Z">
        <w:r w:rsidRPr="006233CD" w:rsidDel="000F5BB6">
          <w:rPr>
            <w:rFonts w:ascii="Montserrat" w:hAnsi="Montserrat"/>
            <w:sz w:val="20"/>
            <w:szCs w:val="20"/>
          </w:rPr>
          <w:delText>a aplicación</w:delText>
        </w:r>
        <w:r w:rsidR="00896417" w:rsidRPr="006233CD" w:rsidDel="000F5BB6">
          <w:rPr>
            <w:rFonts w:ascii="Montserrat" w:hAnsi="Montserrat"/>
            <w:sz w:val="20"/>
            <w:szCs w:val="20"/>
          </w:rPr>
          <w:delText xml:space="preserve"> </w:delText>
        </w:r>
        <w:r w:rsidR="00071671" w:rsidRPr="006233CD" w:rsidDel="000F5BB6">
          <w:rPr>
            <w:rFonts w:ascii="Montserrat" w:hAnsi="Montserrat"/>
            <w:sz w:val="20"/>
            <w:szCs w:val="20"/>
          </w:rPr>
          <w:delText xml:space="preserve">piloto </w:delText>
        </w:r>
      </w:del>
      <w:del w:id="655" w:author="Ramsés Vázquez-Lira" w:date="2020-01-02T23:41:00Z">
        <w:r w:rsidRPr="006233CD" w:rsidDel="00C21707">
          <w:rPr>
            <w:rFonts w:ascii="Montserrat" w:hAnsi="Montserrat"/>
            <w:sz w:val="20"/>
            <w:szCs w:val="20"/>
          </w:rPr>
          <w:delText>es aquella donde se ponen a prueba</w:delText>
        </w:r>
        <w:r w:rsidR="00896417" w:rsidRPr="006233CD" w:rsidDel="00C21707">
          <w:rPr>
            <w:rFonts w:ascii="Montserrat" w:hAnsi="Montserrat"/>
            <w:sz w:val="20"/>
            <w:szCs w:val="20"/>
          </w:rPr>
          <w:delText xml:space="preserve"> versiones</w:delText>
        </w:r>
        <w:r w:rsidRPr="006233CD" w:rsidDel="00C21707">
          <w:rPr>
            <w:rFonts w:ascii="Montserrat" w:hAnsi="Montserrat"/>
            <w:sz w:val="20"/>
            <w:szCs w:val="20"/>
          </w:rPr>
          <w:delText xml:space="preserve"> preliminares del instrumento,</w:delText>
        </w:r>
        <w:r w:rsidR="00896417" w:rsidRPr="006233CD" w:rsidDel="00C21707">
          <w:rPr>
            <w:rFonts w:ascii="Montserrat" w:hAnsi="Montserrat"/>
            <w:sz w:val="20"/>
            <w:szCs w:val="20"/>
          </w:rPr>
          <w:delText xml:space="preserve"> compuestas por reactivos nuevos </w:delText>
        </w:r>
        <w:r w:rsidRPr="006233CD" w:rsidDel="00C21707">
          <w:rPr>
            <w:rFonts w:ascii="Montserrat" w:hAnsi="Montserrat"/>
            <w:sz w:val="20"/>
            <w:szCs w:val="20"/>
          </w:rPr>
          <w:delText xml:space="preserve">o que no han sido presentados para su resolución a una muestra significativa. Para ello, se realiza una aplicación en condiciones que emulen las características de la aplicación real, </w:delText>
        </w:r>
        <w:r w:rsidR="00896417" w:rsidRPr="006233CD" w:rsidDel="00C21707">
          <w:rPr>
            <w:rFonts w:ascii="Montserrat" w:hAnsi="Montserrat"/>
            <w:sz w:val="20"/>
            <w:szCs w:val="20"/>
          </w:rPr>
          <w:delText xml:space="preserve">a una muestra representativa de la población objetivo, </w:delText>
        </w:r>
        <w:r w:rsidRPr="006233CD" w:rsidDel="00C21707">
          <w:rPr>
            <w:rFonts w:ascii="Montserrat" w:hAnsi="Montserrat"/>
            <w:sz w:val="20"/>
            <w:szCs w:val="20"/>
          </w:rPr>
          <w:delText>permitiendo la estimación de los</w:delText>
        </w:r>
        <w:r w:rsidR="00896417" w:rsidRPr="006233CD" w:rsidDel="00C21707">
          <w:rPr>
            <w:rFonts w:ascii="Montserrat" w:hAnsi="Montserrat"/>
            <w:sz w:val="20"/>
            <w:szCs w:val="20"/>
          </w:rPr>
          <w:delText xml:space="preserve"> índices psicométricos </w:delText>
        </w:r>
        <w:r w:rsidRPr="006233CD" w:rsidDel="00C21707">
          <w:rPr>
            <w:rFonts w:ascii="Montserrat" w:hAnsi="Montserrat"/>
            <w:sz w:val="20"/>
            <w:szCs w:val="20"/>
          </w:rPr>
          <w:delText xml:space="preserve">derivados de la Teoría Clásica, la Teoría de Respuesta al Ítem y de los Modelos de Diagnóstico Cognitivo, correspondientes a las respuestas registradas a lo largo de </w:delText>
        </w:r>
        <w:r w:rsidR="00896417" w:rsidRPr="006233CD" w:rsidDel="00C21707">
          <w:rPr>
            <w:rFonts w:ascii="Montserrat" w:hAnsi="Montserrat"/>
            <w:sz w:val="20"/>
            <w:szCs w:val="20"/>
          </w:rPr>
          <w:delText xml:space="preserve">los </w:delText>
        </w:r>
        <w:r w:rsidR="00071671" w:rsidRPr="006233CD" w:rsidDel="00C21707">
          <w:rPr>
            <w:rFonts w:ascii="Montserrat" w:hAnsi="Montserrat"/>
            <w:sz w:val="20"/>
            <w:szCs w:val="20"/>
          </w:rPr>
          <w:delText>reactivos</w:delText>
        </w:r>
        <w:r w:rsidRPr="006233CD" w:rsidDel="00C21707">
          <w:rPr>
            <w:rFonts w:ascii="Montserrat" w:hAnsi="Montserrat"/>
            <w:sz w:val="20"/>
            <w:szCs w:val="20"/>
          </w:rPr>
          <w:delText>, a fin de identificar la necesidad de</w:delText>
        </w:r>
        <w:r w:rsidR="00071671" w:rsidRPr="006233CD" w:rsidDel="00C21707">
          <w:rPr>
            <w:rFonts w:ascii="Montserrat" w:hAnsi="Montserrat"/>
            <w:sz w:val="20"/>
            <w:szCs w:val="20"/>
          </w:rPr>
          <w:delText xml:space="preserve"> ejecutar acciones correctivas </w:delText>
        </w:r>
        <w:r w:rsidR="00896417" w:rsidRPr="006233CD" w:rsidDel="00C21707">
          <w:rPr>
            <w:rFonts w:ascii="Montserrat" w:hAnsi="Montserrat"/>
            <w:sz w:val="20"/>
            <w:szCs w:val="20"/>
          </w:rPr>
          <w:delText>antes de su aplicación</w:delText>
        </w:r>
        <w:r w:rsidRPr="006233CD" w:rsidDel="00C21707">
          <w:rPr>
            <w:rFonts w:ascii="Montserrat" w:hAnsi="Montserrat"/>
            <w:sz w:val="20"/>
            <w:szCs w:val="20"/>
          </w:rPr>
          <w:delText xml:space="preserve"> real</w:delText>
        </w:r>
        <w:r w:rsidR="00896417" w:rsidRPr="006233CD" w:rsidDel="00C21707">
          <w:rPr>
            <w:rFonts w:ascii="Montserrat" w:hAnsi="Montserrat"/>
            <w:sz w:val="20"/>
            <w:szCs w:val="20"/>
          </w:rPr>
          <w:delText xml:space="preserve">. </w:delText>
        </w:r>
      </w:del>
    </w:p>
    <w:p w14:paraId="6B21C4D0" w14:textId="703B00E9" w:rsidR="00896417" w:rsidRPr="006233CD" w:rsidDel="00C21707" w:rsidRDefault="00896417" w:rsidP="00071671">
      <w:pPr>
        <w:spacing w:before="240" w:line="360" w:lineRule="auto"/>
        <w:jc w:val="both"/>
        <w:rPr>
          <w:del w:id="656" w:author="Ramsés Vázquez-Lira" w:date="2020-01-02T23:41:00Z"/>
          <w:rFonts w:ascii="Montserrat" w:hAnsi="Montserrat"/>
          <w:sz w:val="20"/>
          <w:szCs w:val="20"/>
        </w:rPr>
      </w:pPr>
      <w:commentRangeStart w:id="657"/>
      <w:del w:id="658" w:author="Ramsés Vázquez-Lira" w:date="2020-01-02T23:41:00Z">
        <w:r w:rsidRPr="006233CD" w:rsidDel="00C21707">
          <w:rPr>
            <w:rFonts w:ascii="Montserrat" w:hAnsi="Montserrat"/>
            <w:sz w:val="20"/>
            <w:szCs w:val="20"/>
          </w:rPr>
          <w:delText xml:space="preserve">La </w:delText>
        </w:r>
        <w:r w:rsidR="00860178" w:rsidRPr="006233CD" w:rsidDel="00C21707">
          <w:rPr>
            <w:rFonts w:ascii="Montserrat" w:hAnsi="Montserrat"/>
            <w:sz w:val="20"/>
            <w:szCs w:val="20"/>
          </w:rPr>
          <w:delText>USICAMM deberá proporcionar</w:delText>
        </w:r>
        <w:r w:rsidRPr="006233CD" w:rsidDel="00C21707">
          <w:rPr>
            <w:rFonts w:ascii="Montserrat" w:hAnsi="Montserrat"/>
            <w:sz w:val="20"/>
            <w:szCs w:val="20"/>
          </w:rPr>
          <w:delText xml:space="preserve"> las versiones </w:delText>
        </w:r>
        <w:r w:rsidR="00860178" w:rsidRPr="006233CD" w:rsidDel="00C21707">
          <w:rPr>
            <w:rFonts w:ascii="Montserrat" w:hAnsi="Montserrat"/>
            <w:sz w:val="20"/>
            <w:szCs w:val="20"/>
          </w:rPr>
          <w:delText xml:space="preserve">correspondientes </w:delText>
        </w:r>
        <w:r w:rsidRPr="006233CD" w:rsidDel="00C21707">
          <w:rPr>
            <w:rFonts w:ascii="Montserrat" w:hAnsi="Montserrat"/>
            <w:sz w:val="20"/>
            <w:szCs w:val="20"/>
          </w:rPr>
          <w:delText xml:space="preserve">de los instrumentos de evaluación </w:delText>
        </w:r>
        <w:r w:rsidR="00860178" w:rsidRPr="006233CD" w:rsidDel="00C21707">
          <w:rPr>
            <w:rFonts w:ascii="Montserrat" w:hAnsi="Montserrat"/>
            <w:sz w:val="20"/>
            <w:szCs w:val="20"/>
          </w:rPr>
          <w:delText xml:space="preserve">descritos en las Tablas 1 y 2 </w:delText>
        </w:r>
        <w:r w:rsidRPr="006233CD" w:rsidDel="00C21707">
          <w:rPr>
            <w:rFonts w:ascii="Montserrat" w:hAnsi="Montserrat"/>
            <w:sz w:val="20"/>
            <w:szCs w:val="20"/>
          </w:rPr>
          <w:delText xml:space="preserve">al </w:delText>
        </w:r>
        <w:r w:rsidR="00860178" w:rsidRPr="006233CD" w:rsidDel="00C21707">
          <w:rPr>
            <w:rFonts w:ascii="Montserrat" w:hAnsi="Montserrat"/>
            <w:sz w:val="20"/>
            <w:szCs w:val="20"/>
          </w:rPr>
          <w:delText>P</w:delText>
        </w:r>
        <w:r w:rsidRPr="006233CD" w:rsidDel="00C21707">
          <w:rPr>
            <w:rFonts w:ascii="Montserrat" w:hAnsi="Montserrat"/>
            <w:sz w:val="20"/>
            <w:szCs w:val="20"/>
          </w:rPr>
          <w:delText xml:space="preserve">restador de </w:delText>
        </w:r>
        <w:r w:rsidR="00860178" w:rsidRPr="006233CD" w:rsidDel="00C21707">
          <w:rPr>
            <w:rFonts w:ascii="Montserrat" w:hAnsi="Montserrat"/>
            <w:sz w:val="20"/>
            <w:szCs w:val="20"/>
          </w:rPr>
          <w:delText>S</w:delText>
        </w:r>
        <w:r w:rsidRPr="006233CD" w:rsidDel="00C21707">
          <w:rPr>
            <w:rFonts w:ascii="Montserrat" w:hAnsi="Montserrat"/>
            <w:sz w:val="20"/>
            <w:szCs w:val="20"/>
          </w:rPr>
          <w:delText xml:space="preserve">ervicios, </w:delText>
        </w:r>
        <w:r w:rsidR="00860178" w:rsidRPr="006233CD" w:rsidDel="00C21707">
          <w:rPr>
            <w:rFonts w:ascii="Montserrat" w:hAnsi="Montserrat"/>
            <w:sz w:val="20"/>
            <w:szCs w:val="20"/>
          </w:rPr>
          <w:delText>de manera que cada uno de estos cuente</w:delText>
        </w:r>
        <w:r w:rsidRPr="006233CD" w:rsidDel="00C21707">
          <w:rPr>
            <w:rFonts w:ascii="Montserrat" w:hAnsi="Montserrat"/>
            <w:sz w:val="20"/>
            <w:szCs w:val="20"/>
          </w:rPr>
          <w:delText xml:space="preserve"> con una versión maestra</w:delText>
        </w:r>
        <w:r w:rsidR="00860178" w:rsidRPr="006233CD" w:rsidDel="00C21707">
          <w:rPr>
            <w:rFonts w:ascii="Montserrat" w:hAnsi="Montserrat"/>
            <w:sz w:val="20"/>
            <w:szCs w:val="20"/>
          </w:rPr>
          <w:delText xml:space="preserve"> que contenga</w:delText>
        </w:r>
        <w:r w:rsidRPr="006233CD" w:rsidDel="00C21707">
          <w:rPr>
            <w:rFonts w:ascii="Montserrat" w:hAnsi="Montserrat"/>
            <w:sz w:val="20"/>
            <w:szCs w:val="20"/>
          </w:rPr>
          <w:delText xml:space="preserve"> distintas versiones para la aplicación y las tablas de equivalencia </w:delText>
        </w:r>
        <w:r w:rsidR="00860178" w:rsidRPr="006233CD" w:rsidDel="00C21707">
          <w:rPr>
            <w:rFonts w:ascii="Montserrat" w:hAnsi="Montserrat"/>
            <w:sz w:val="20"/>
            <w:szCs w:val="20"/>
          </w:rPr>
          <w:delText>correspondientes</w:delText>
        </w:r>
        <w:r w:rsidRPr="006233CD" w:rsidDel="00C21707">
          <w:rPr>
            <w:rFonts w:ascii="Montserrat" w:hAnsi="Montserrat"/>
            <w:sz w:val="20"/>
            <w:szCs w:val="20"/>
          </w:rPr>
          <w:delText>.</w:delText>
        </w:r>
        <w:commentRangeEnd w:id="657"/>
        <w:r w:rsidR="00860178" w:rsidRPr="006233CD" w:rsidDel="00C21707">
          <w:rPr>
            <w:rStyle w:val="Refdecomentario"/>
          </w:rPr>
          <w:commentReference w:id="657"/>
        </w:r>
      </w:del>
    </w:p>
    <w:p w14:paraId="2BEEBA4C" w14:textId="72094D44" w:rsidR="00896417" w:rsidRPr="006233CD" w:rsidRDefault="00896417" w:rsidP="00896417">
      <w:pPr>
        <w:spacing w:after="0" w:line="240" w:lineRule="auto"/>
        <w:rPr>
          <w:rFonts w:ascii="Montserrat" w:hAnsi="Montserrat"/>
          <w:sz w:val="20"/>
          <w:szCs w:val="20"/>
        </w:rPr>
      </w:pPr>
    </w:p>
    <w:p w14:paraId="4210B3D9" w14:textId="77777777" w:rsidR="00896417" w:rsidRPr="006233CD" w:rsidRDefault="00896417" w:rsidP="00896417">
      <w:pPr>
        <w:spacing w:after="0" w:line="240" w:lineRule="auto"/>
        <w:rPr>
          <w:rFonts w:ascii="Montserrat" w:hAnsi="Montserrat"/>
          <w:sz w:val="20"/>
          <w:szCs w:val="20"/>
        </w:rPr>
      </w:pPr>
    </w:p>
    <w:p w14:paraId="15D06B85" w14:textId="4C7CAF16" w:rsidR="00896417" w:rsidRPr="006233CD" w:rsidDel="00C21707" w:rsidRDefault="00896417" w:rsidP="00BB17DE">
      <w:pPr>
        <w:spacing w:after="0" w:line="240" w:lineRule="auto"/>
        <w:jc w:val="both"/>
        <w:rPr>
          <w:del w:id="659" w:author="Ramsés Vázquez-Lira" w:date="2020-01-02T23:43:00Z"/>
          <w:rFonts w:ascii="Montserrat" w:hAnsi="Montserrat"/>
          <w:b/>
          <w:sz w:val="20"/>
          <w:szCs w:val="20"/>
        </w:rPr>
      </w:pPr>
      <w:del w:id="660" w:author="Ramsés Vázquez-Lira" w:date="2020-01-02T21:13:00Z">
        <w:r w:rsidRPr="006233CD" w:rsidDel="00627D48">
          <w:rPr>
            <w:rFonts w:ascii="Montserrat" w:hAnsi="Montserrat"/>
            <w:b/>
            <w:sz w:val="20"/>
            <w:szCs w:val="20"/>
          </w:rPr>
          <w:delText>Aplicación</w:delText>
        </w:r>
      </w:del>
      <w:ins w:id="661" w:author="Ramsés Vázquez-Lira" w:date="2020-01-02T21:13:00Z">
        <w:r w:rsidR="00627D48">
          <w:rPr>
            <w:rFonts w:ascii="Montserrat" w:hAnsi="Montserrat"/>
            <w:b/>
            <w:sz w:val="20"/>
            <w:szCs w:val="20"/>
          </w:rPr>
          <w:t>APLICACIÓ</w:t>
        </w:r>
      </w:ins>
      <w:ins w:id="662" w:author="Ramsés Vázquez-Lira" w:date="2020-01-02T23:43:00Z">
        <w:r w:rsidR="00C21707">
          <w:rPr>
            <w:rFonts w:ascii="Montserrat" w:hAnsi="Montserrat"/>
            <w:b/>
            <w:sz w:val="20"/>
            <w:szCs w:val="20"/>
          </w:rPr>
          <w:t>N</w:t>
        </w:r>
      </w:ins>
      <w:ins w:id="663" w:author="Ramsés Vázquez-Lira" w:date="2020-01-02T23:51:00Z">
        <w:r w:rsidR="00C0593A">
          <w:rPr>
            <w:rFonts w:ascii="Montserrat" w:hAnsi="Montserrat"/>
            <w:b/>
            <w:sz w:val="20"/>
            <w:szCs w:val="20"/>
          </w:rPr>
          <w:t xml:space="preserve"> DE LOS INSTRUMENTOS DE VALORACIÓN DEL SISAP</w:t>
        </w:r>
      </w:ins>
    </w:p>
    <w:p w14:paraId="77B97F11" w14:textId="77777777" w:rsidR="00896417" w:rsidRPr="006233CD" w:rsidRDefault="00896417" w:rsidP="00896417">
      <w:pPr>
        <w:spacing w:after="0" w:line="240" w:lineRule="auto"/>
        <w:jc w:val="both"/>
        <w:rPr>
          <w:rFonts w:ascii="Montserrat" w:hAnsi="Montserrat"/>
          <w:sz w:val="20"/>
          <w:szCs w:val="20"/>
        </w:rPr>
      </w:pPr>
    </w:p>
    <w:p w14:paraId="224CA065" w14:textId="387F0BA3" w:rsidR="00896417" w:rsidRPr="006233CD" w:rsidRDefault="00896417" w:rsidP="00CC6812">
      <w:pPr>
        <w:spacing w:before="240" w:line="360" w:lineRule="auto"/>
        <w:jc w:val="both"/>
        <w:rPr>
          <w:rFonts w:ascii="Montserrat" w:hAnsi="Montserrat"/>
          <w:sz w:val="20"/>
          <w:szCs w:val="20"/>
        </w:rPr>
      </w:pPr>
      <w:r w:rsidRPr="006233CD">
        <w:rPr>
          <w:rFonts w:ascii="Montserrat" w:hAnsi="Montserrat"/>
          <w:sz w:val="20"/>
          <w:szCs w:val="20"/>
        </w:rPr>
        <w:t>Las actividades</w:t>
      </w:r>
      <w:r w:rsidR="000D4CDF" w:rsidRPr="006233CD">
        <w:rPr>
          <w:rFonts w:ascii="Montserrat" w:hAnsi="Montserrat"/>
          <w:sz w:val="20"/>
          <w:szCs w:val="20"/>
        </w:rPr>
        <w:t xml:space="preserve"> relacionadas con el diseño, desarrollo, validación y calificación de los instrumentos que conforman el SISAP se realizarán </w:t>
      </w:r>
      <w:r w:rsidRPr="006233CD">
        <w:rPr>
          <w:rFonts w:ascii="Montserrat" w:hAnsi="Montserrat"/>
          <w:sz w:val="20"/>
          <w:szCs w:val="20"/>
        </w:rPr>
        <w:t xml:space="preserve">tanto en las instalaciones del </w:t>
      </w:r>
      <w:r w:rsidR="00860178" w:rsidRPr="006233CD">
        <w:rPr>
          <w:rFonts w:ascii="Montserrat" w:hAnsi="Montserrat"/>
          <w:sz w:val="20"/>
          <w:szCs w:val="20"/>
        </w:rPr>
        <w:t>P</w:t>
      </w:r>
      <w:r w:rsidRPr="006233CD">
        <w:rPr>
          <w:rFonts w:ascii="Montserrat" w:hAnsi="Montserrat"/>
          <w:sz w:val="20"/>
          <w:szCs w:val="20"/>
        </w:rPr>
        <w:t xml:space="preserve">restador de </w:t>
      </w:r>
      <w:r w:rsidR="00860178" w:rsidRPr="006233CD">
        <w:rPr>
          <w:rFonts w:ascii="Montserrat" w:hAnsi="Montserrat"/>
          <w:sz w:val="20"/>
          <w:szCs w:val="20"/>
        </w:rPr>
        <w:t>S</w:t>
      </w:r>
      <w:r w:rsidRPr="006233CD">
        <w:rPr>
          <w:rFonts w:ascii="Montserrat" w:hAnsi="Montserrat"/>
          <w:sz w:val="20"/>
          <w:szCs w:val="20"/>
        </w:rPr>
        <w:t xml:space="preserve">ervicios, como en las instalaciones de la </w:t>
      </w:r>
      <w:r w:rsidR="00860178" w:rsidRPr="006233CD">
        <w:rPr>
          <w:rFonts w:ascii="Montserrat" w:hAnsi="Montserrat"/>
          <w:sz w:val="20"/>
          <w:szCs w:val="20"/>
        </w:rPr>
        <w:t>USICAMM</w:t>
      </w:r>
      <w:r w:rsidRPr="006233CD">
        <w:rPr>
          <w:rFonts w:ascii="Montserrat" w:hAnsi="Montserrat"/>
          <w:sz w:val="20"/>
          <w:szCs w:val="20"/>
        </w:rPr>
        <w:t xml:space="preserve">, </w:t>
      </w:r>
      <w:r w:rsidR="000D4CDF" w:rsidRPr="006233CD">
        <w:rPr>
          <w:rFonts w:ascii="Montserrat" w:hAnsi="Montserrat"/>
          <w:sz w:val="20"/>
          <w:szCs w:val="20"/>
        </w:rPr>
        <w:t>en tanto que se tiene considerado un esquema de</w:t>
      </w:r>
      <w:r w:rsidRPr="006233CD">
        <w:rPr>
          <w:rFonts w:ascii="Montserrat" w:hAnsi="Montserrat"/>
          <w:sz w:val="20"/>
          <w:szCs w:val="20"/>
        </w:rPr>
        <w:t xml:space="preserve"> trabajos conjuntos </w:t>
      </w:r>
      <w:r w:rsidR="000D4CDF" w:rsidRPr="006233CD">
        <w:rPr>
          <w:rFonts w:ascii="Montserrat" w:hAnsi="Montserrat"/>
          <w:sz w:val="20"/>
          <w:szCs w:val="20"/>
        </w:rPr>
        <w:t>que regularán</w:t>
      </w:r>
      <w:r w:rsidRPr="006233CD">
        <w:rPr>
          <w:rFonts w:ascii="Montserrat" w:hAnsi="Montserrat"/>
          <w:sz w:val="20"/>
          <w:szCs w:val="20"/>
        </w:rPr>
        <w:t xml:space="preserve"> los procesos de selección</w:t>
      </w:r>
      <w:r w:rsidR="000D4CDF" w:rsidRPr="006233CD">
        <w:rPr>
          <w:rFonts w:ascii="Montserrat" w:hAnsi="Montserrat"/>
          <w:sz w:val="20"/>
          <w:szCs w:val="20"/>
        </w:rPr>
        <w:t xml:space="preserve">. Asimismo, en </w:t>
      </w:r>
      <w:r w:rsidRPr="006233CD">
        <w:rPr>
          <w:rFonts w:ascii="Montserrat" w:hAnsi="Montserrat"/>
          <w:sz w:val="20"/>
          <w:szCs w:val="20"/>
        </w:rPr>
        <w:t xml:space="preserve">las instalaciones de </w:t>
      </w:r>
      <w:r w:rsidR="000D4CDF" w:rsidRPr="006233CD">
        <w:rPr>
          <w:rFonts w:ascii="Montserrat" w:hAnsi="Montserrat"/>
          <w:sz w:val="20"/>
          <w:szCs w:val="20"/>
        </w:rPr>
        <w:t xml:space="preserve">cada una de las </w:t>
      </w:r>
      <w:r w:rsidRPr="006233CD">
        <w:rPr>
          <w:rFonts w:ascii="Montserrat" w:hAnsi="Montserrat"/>
          <w:sz w:val="20"/>
          <w:szCs w:val="20"/>
        </w:rPr>
        <w:t xml:space="preserve">sedes de aplicación </w:t>
      </w:r>
      <w:r w:rsidRPr="006233CD">
        <w:rPr>
          <w:rFonts w:ascii="Montserrat" w:hAnsi="Montserrat"/>
          <w:sz w:val="20"/>
          <w:szCs w:val="20"/>
        </w:rPr>
        <w:lastRenderedPageBreak/>
        <w:t>en los</w:t>
      </w:r>
      <w:r w:rsidR="000D4CDF" w:rsidRPr="006233CD">
        <w:rPr>
          <w:rFonts w:ascii="Montserrat" w:hAnsi="Montserrat"/>
          <w:sz w:val="20"/>
          <w:szCs w:val="20"/>
        </w:rPr>
        <w:t xml:space="preserve"> distintos</w:t>
      </w:r>
      <w:r w:rsidRPr="006233CD">
        <w:rPr>
          <w:rFonts w:ascii="Montserrat" w:hAnsi="Montserrat"/>
          <w:sz w:val="20"/>
          <w:szCs w:val="20"/>
        </w:rPr>
        <w:t xml:space="preserve"> estados de la República se llevarán a cabo las aplicaciones</w:t>
      </w:r>
      <w:r w:rsidR="000D4CDF" w:rsidRPr="006233CD">
        <w:rPr>
          <w:rFonts w:ascii="Montserrat" w:hAnsi="Montserrat"/>
          <w:sz w:val="20"/>
          <w:szCs w:val="20"/>
        </w:rPr>
        <w:t xml:space="preserve"> que </w:t>
      </w:r>
      <w:r w:rsidRPr="006233CD">
        <w:rPr>
          <w:rFonts w:ascii="Montserrat" w:hAnsi="Montserrat"/>
          <w:sz w:val="20"/>
          <w:szCs w:val="20"/>
        </w:rPr>
        <w:t>se designen</w:t>
      </w:r>
      <w:r w:rsidR="000D4CDF" w:rsidRPr="006233CD">
        <w:rPr>
          <w:rFonts w:ascii="Montserrat" w:hAnsi="Montserrat"/>
          <w:sz w:val="20"/>
          <w:szCs w:val="20"/>
        </w:rPr>
        <w:t xml:space="preserve"> para cada uno de estos procesos</w:t>
      </w:r>
      <w:r w:rsidRPr="006233CD">
        <w:rPr>
          <w:rFonts w:ascii="Montserrat" w:hAnsi="Montserrat"/>
          <w:sz w:val="20"/>
          <w:szCs w:val="20"/>
        </w:rPr>
        <w:t>.</w:t>
      </w:r>
    </w:p>
    <w:p w14:paraId="1FF47C25" w14:textId="78A0A8E7" w:rsidR="000D4CDF" w:rsidRPr="006233CD" w:rsidRDefault="000D4CDF" w:rsidP="00CC6812">
      <w:pPr>
        <w:spacing w:before="240" w:line="360" w:lineRule="auto"/>
        <w:jc w:val="both"/>
        <w:rPr>
          <w:rFonts w:ascii="Montserrat" w:hAnsi="Montserrat"/>
          <w:sz w:val="20"/>
          <w:szCs w:val="20"/>
        </w:rPr>
      </w:pPr>
      <w:r w:rsidRPr="006233CD">
        <w:rPr>
          <w:rFonts w:ascii="Montserrat" w:hAnsi="Montserrat"/>
          <w:sz w:val="20"/>
          <w:szCs w:val="20"/>
        </w:rPr>
        <w:t>P</w:t>
      </w:r>
      <w:r w:rsidR="00896417" w:rsidRPr="006233CD">
        <w:rPr>
          <w:rFonts w:ascii="Montserrat" w:hAnsi="Montserrat"/>
          <w:sz w:val="20"/>
          <w:szCs w:val="20"/>
        </w:rPr>
        <w:t xml:space="preserve">ara </w:t>
      </w:r>
      <w:r w:rsidRPr="006233CD">
        <w:rPr>
          <w:rFonts w:ascii="Montserrat" w:hAnsi="Montserrat"/>
          <w:sz w:val="20"/>
          <w:szCs w:val="20"/>
        </w:rPr>
        <w:t xml:space="preserve">organizar y orquestar </w:t>
      </w:r>
      <w:r w:rsidR="00896417" w:rsidRPr="006233CD">
        <w:rPr>
          <w:rFonts w:ascii="Montserrat" w:hAnsi="Montserrat"/>
          <w:sz w:val="20"/>
          <w:szCs w:val="20"/>
        </w:rPr>
        <w:t xml:space="preserve">las aplicaciones de los instrumentos correspondientes a los procesos de selección </w:t>
      </w:r>
      <w:r w:rsidRPr="006233CD">
        <w:rPr>
          <w:rFonts w:ascii="Montserrat" w:hAnsi="Montserrat"/>
          <w:sz w:val="20"/>
          <w:szCs w:val="20"/>
        </w:rPr>
        <w:t xml:space="preserve">que conforman el SCMM, el Prestador de Servicios deberá asumirse como responsable de las siguientes actividades: </w:t>
      </w:r>
    </w:p>
    <w:p w14:paraId="4A963152" w14:textId="3A4DA46C" w:rsidR="000D4CDF" w:rsidRPr="006233CD" w:rsidRDefault="000F5C57" w:rsidP="000D4CDF">
      <w:pPr>
        <w:pStyle w:val="Prrafodelista"/>
        <w:numPr>
          <w:ilvl w:val="0"/>
          <w:numId w:val="34"/>
        </w:numPr>
        <w:spacing w:before="240" w:line="360" w:lineRule="auto"/>
        <w:jc w:val="both"/>
        <w:rPr>
          <w:rFonts w:ascii="Montserrat" w:hAnsi="Montserrat"/>
          <w:sz w:val="20"/>
          <w:szCs w:val="20"/>
        </w:rPr>
      </w:pPr>
      <w:r w:rsidRPr="006233CD">
        <w:rPr>
          <w:rFonts w:ascii="Montserrat" w:hAnsi="Montserrat"/>
          <w:sz w:val="20"/>
          <w:szCs w:val="20"/>
        </w:rPr>
        <w:t xml:space="preserve">Definir </w:t>
      </w:r>
      <w:r w:rsidR="000D4CDF" w:rsidRPr="006233CD">
        <w:rPr>
          <w:rFonts w:ascii="Montserrat" w:hAnsi="Montserrat"/>
          <w:sz w:val="20"/>
          <w:szCs w:val="20"/>
        </w:rPr>
        <w:t xml:space="preserve">los requerimientos técnicos, tecnológicos y humanos </w:t>
      </w:r>
      <w:r w:rsidRPr="006233CD">
        <w:rPr>
          <w:rFonts w:ascii="Montserrat" w:hAnsi="Montserrat"/>
          <w:sz w:val="20"/>
          <w:szCs w:val="20"/>
        </w:rPr>
        <w:t xml:space="preserve">necesarios </w:t>
      </w:r>
      <w:r w:rsidR="000D4CDF" w:rsidRPr="006233CD">
        <w:rPr>
          <w:rFonts w:ascii="Montserrat" w:hAnsi="Montserrat"/>
          <w:sz w:val="20"/>
          <w:szCs w:val="20"/>
        </w:rPr>
        <w:t>para garantizar que se aplicará a cada sustentante el instrumento de valoración que le corresponde, de acuerdo con la programación proporcionada por la Unidad del Sistema para la Carrera de las Maestras y Maestros (USICAMM).</w:t>
      </w:r>
    </w:p>
    <w:p w14:paraId="77FFD32F" w14:textId="7DCBBF42" w:rsidR="000D4CDF" w:rsidRPr="006233CD" w:rsidRDefault="000F5C57" w:rsidP="000D4CDF">
      <w:pPr>
        <w:pStyle w:val="Prrafodelista"/>
        <w:numPr>
          <w:ilvl w:val="0"/>
          <w:numId w:val="35"/>
        </w:numPr>
        <w:spacing w:before="240" w:line="360" w:lineRule="auto"/>
        <w:jc w:val="both"/>
        <w:rPr>
          <w:rFonts w:ascii="Montserrat" w:hAnsi="Montserrat"/>
          <w:sz w:val="20"/>
          <w:szCs w:val="20"/>
        </w:rPr>
      </w:pPr>
      <w:r w:rsidRPr="006233CD">
        <w:rPr>
          <w:rFonts w:ascii="Montserrat" w:hAnsi="Montserrat"/>
          <w:sz w:val="20"/>
          <w:szCs w:val="20"/>
        </w:rPr>
        <w:t>Instruir y capacitar</w:t>
      </w:r>
      <w:r w:rsidR="000D4CDF" w:rsidRPr="006233CD">
        <w:rPr>
          <w:rFonts w:ascii="Montserrat" w:hAnsi="Montserrat"/>
          <w:sz w:val="20"/>
          <w:szCs w:val="20"/>
        </w:rPr>
        <w:t xml:space="preserve"> a todo el personal </w:t>
      </w:r>
      <w:r w:rsidRPr="006233CD">
        <w:rPr>
          <w:rFonts w:ascii="Montserrat" w:hAnsi="Montserrat"/>
          <w:sz w:val="20"/>
          <w:szCs w:val="20"/>
        </w:rPr>
        <w:t>convocado por el P</w:t>
      </w:r>
      <w:r w:rsidR="000D4CDF" w:rsidRPr="006233CD">
        <w:rPr>
          <w:rFonts w:ascii="Montserrat" w:hAnsi="Montserrat"/>
          <w:sz w:val="20"/>
          <w:szCs w:val="20"/>
        </w:rPr>
        <w:t xml:space="preserve">restador de </w:t>
      </w:r>
      <w:r w:rsidRPr="006233CD">
        <w:rPr>
          <w:rFonts w:ascii="Montserrat" w:hAnsi="Montserrat"/>
          <w:sz w:val="20"/>
          <w:szCs w:val="20"/>
        </w:rPr>
        <w:t>S</w:t>
      </w:r>
      <w:r w:rsidR="000D4CDF" w:rsidRPr="006233CD">
        <w:rPr>
          <w:rFonts w:ascii="Montserrat" w:hAnsi="Montserrat"/>
          <w:sz w:val="20"/>
          <w:szCs w:val="20"/>
        </w:rPr>
        <w:t xml:space="preserve">ervicios </w:t>
      </w:r>
      <w:r w:rsidRPr="006233CD">
        <w:rPr>
          <w:rFonts w:ascii="Montserrat" w:hAnsi="Montserrat"/>
          <w:sz w:val="20"/>
          <w:szCs w:val="20"/>
        </w:rPr>
        <w:t xml:space="preserve">y </w:t>
      </w:r>
      <w:r w:rsidR="000D4CDF" w:rsidRPr="006233CD">
        <w:rPr>
          <w:rFonts w:ascii="Montserrat" w:hAnsi="Montserrat"/>
          <w:sz w:val="20"/>
          <w:szCs w:val="20"/>
        </w:rPr>
        <w:t xml:space="preserve">que estará involucrado en las actividades </w:t>
      </w:r>
      <w:r w:rsidRPr="006233CD">
        <w:rPr>
          <w:rFonts w:ascii="Montserrat" w:hAnsi="Montserrat"/>
          <w:sz w:val="20"/>
          <w:szCs w:val="20"/>
        </w:rPr>
        <w:t>a realizar</w:t>
      </w:r>
      <w:r w:rsidR="000D4CDF" w:rsidRPr="006233CD">
        <w:rPr>
          <w:rFonts w:ascii="Montserrat" w:hAnsi="Montserrat"/>
          <w:sz w:val="20"/>
          <w:szCs w:val="20"/>
        </w:rPr>
        <w:t xml:space="preserve"> antes, durante y </w:t>
      </w:r>
      <w:r w:rsidRPr="006233CD">
        <w:rPr>
          <w:rFonts w:ascii="Montserrat" w:hAnsi="Montserrat"/>
          <w:sz w:val="20"/>
          <w:szCs w:val="20"/>
        </w:rPr>
        <w:t>después de cada</w:t>
      </w:r>
      <w:r w:rsidR="000D4CDF" w:rsidRPr="006233CD">
        <w:rPr>
          <w:rFonts w:ascii="Montserrat" w:hAnsi="Montserrat"/>
          <w:sz w:val="20"/>
          <w:szCs w:val="20"/>
        </w:rPr>
        <w:t xml:space="preserve"> aplicación, atendiendo </w:t>
      </w:r>
      <w:r w:rsidRPr="006233CD">
        <w:rPr>
          <w:rFonts w:ascii="Montserrat" w:hAnsi="Montserrat"/>
          <w:sz w:val="20"/>
          <w:szCs w:val="20"/>
        </w:rPr>
        <w:t xml:space="preserve">a </w:t>
      </w:r>
      <w:r w:rsidR="000D4CDF" w:rsidRPr="006233CD">
        <w:rPr>
          <w:rFonts w:ascii="Montserrat" w:hAnsi="Montserrat"/>
          <w:sz w:val="20"/>
          <w:szCs w:val="20"/>
        </w:rPr>
        <w:t>las recomendaciones de la USICAMM.</w:t>
      </w:r>
    </w:p>
    <w:p w14:paraId="753D25D6" w14:textId="25565290" w:rsidR="00896417" w:rsidRPr="006233CD" w:rsidRDefault="000F5C57">
      <w:pPr>
        <w:pStyle w:val="Prrafodelista"/>
        <w:numPr>
          <w:ilvl w:val="0"/>
          <w:numId w:val="33"/>
        </w:numPr>
        <w:spacing w:line="360" w:lineRule="auto"/>
        <w:jc w:val="both"/>
        <w:rPr>
          <w:rFonts w:ascii="Montserrat" w:hAnsi="Montserrat" w:cs="Arial"/>
          <w:sz w:val="20"/>
          <w:szCs w:val="20"/>
          <w:lang w:val="es-ES_tradnl"/>
        </w:rPr>
        <w:pPrChange w:id="664" w:author="Ramsés Vázquez-Lira" w:date="2020-01-02T23:43:00Z">
          <w:pPr>
            <w:pStyle w:val="Prrafodelista"/>
            <w:numPr>
              <w:numId w:val="33"/>
            </w:numPr>
            <w:ind w:hanging="360"/>
            <w:jc w:val="both"/>
          </w:pPr>
        </w:pPrChange>
      </w:pPr>
      <w:r w:rsidRPr="006233CD">
        <w:rPr>
          <w:rFonts w:ascii="Montserrat" w:hAnsi="Montserrat" w:cs="Arial"/>
          <w:bCs/>
          <w:sz w:val="20"/>
          <w:szCs w:val="20"/>
          <w:lang w:val="es-ES_tradnl"/>
        </w:rPr>
        <w:t xml:space="preserve">Garantizar </w:t>
      </w:r>
      <w:r w:rsidR="00896417" w:rsidRPr="006233CD">
        <w:rPr>
          <w:rFonts w:ascii="Montserrat" w:hAnsi="Montserrat" w:cs="Arial"/>
          <w:sz w:val="20"/>
          <w:szCs w:val="20"/>
          <w:lang w:val="es-ES_tradnl"/>
        </w:rPr>
        <w:t>que</w:t>
      </w:r>
      <w:r w:rsidRPr="006233CD">
        <w:rPr>
          <w:rFonts w:ascii="Montserrat" w:hAnsi="Montserrat" w:cs="Arial"/>
          <w:sz w:val="20"/>
          <w:szCs w:val="20"/>
          <w:lang w:val="es-ES_tradnl"/>
        </w:rPr>
        <w:t xml:space="preserve"> en</w:t>
      </w:r>
      <w:r w:rsidR="00896417" w:rsidRPr="006233CD">
        <w:rPr>
          <w:rFonts w:ascii="Montserrat" w:hAnsi="Montserrat" w:cs="Arial"/>
          <w:sz w:val="20"/>
          <w:szCs w:val="20"/>
          <w:lang w:val="es-ES_tradnl"/>
        </w:rPr>
        <w:t xml:space="preserve"> cada sede de aplicación </w:t>
      </w:r>
      <w:r w:rsidRPr="006233CD">
        <w:rPr>
          <w:rFonts w:ascii="Montserrat" w:hAnsi="Montserrat" w:cs="Arial"/>
          <w:sz w:val="20"/>
          <w:szCs w:val="20"/>
          <w:lang w:val="es-ES_tradnl"/>
        </w:rPr>
        <w:t xml:space="preserve">se </w:t>
      </w:r>
      <w:r w:rsidR="00896417" w:rsidRPr="006233CD">
        <w:rPr>
          <w:rFonts w:ascii="Montserrat" w:hAnsi="Montserrat" w:cs="Arial"/>
          <w:sz w:val="20"/>
          <w:szCs w:val="20"/>
          <w:lang w:val="es-ES_tradnl"/>
        </w:rPr>
        <w:t xml:space="preserve">cuente con la cantidad de aplicadores requeridos </w:t>
      </w:r>
      <w:r w:rsidRPr="006233CD">
        <w:rPr>
          <w:rFonts w:ascii="Montserrat" w:hAnsi="Montserrat" w:cs="Arial"/>
          <w:sz w:val="20"/>
          <w:szCs w:val="20"/>
          <w:lang w:val="es-ES_tradnl"/>
        </w:rPr>
        <w:t>de acuerdo con los procesos de selección y los calendarios que a estos correspondan</w:t>
      </w:r>
      <w:r w:rsidR="00896417" w:rsidRPr="006233CD">
        <w:rPr>
          <w:rFonts w:ascii="Montserrat" w:hAnsi="Montserrat" w:cs="Arial"/>
          <w:sz w:val="20"/>
          <w:szCs w:val="20"/>
          <w:lang w:val="es-ES_tradnl"/>
        </w:rPr>
        <w:t>.</w:t>
      </w:r>
    </w:p>
    <w:p w14:paraId="45E16AF8" w14:textId="4E357FEE" w:rsidR="00896417" w:rsidRPr="006233CD" w:rsidRDefault="000F5C57">
      <w:pPr>
        <w:pStyle w:val="Prrafodelista"/>
        <w:numPr>
          <w:ilvl w:val="0"/>
          <w:numId w:val="33"/>
        </w:numPr>
        <w:spacing w:line="360" w:lineRule="auto"/>
        <w:jc w:val="both"/>
        <w:rPr>
          <w:rFonts w:ascii="Montserrat" w:hAnsi="Montserrat" w:cs="Arial"/>
          <w:sz w:val="20"/>
          <w:szCs w:val="20"/>
          <w:lang w:val="es-ES_tradnl"/>
        </w:rPr>
        <w:pPrChange w:id="665" w:author="Ramsés Vázquez-Lira" w:date="2020-01-02T23:43:00Z">
          <w:pPr>
            <w:pStyle w:val="Prrafodelista"/>
            <w:numPr>
              <w:numId w:val="33"/>
            </w:numPr>
            <w:ind w:hanging="360"/>
            <w:jc w:val="both"/>
          </w:pPr>
        </w:pPrChange>
      </w:pPr>
      <w:r w:rsidRPr="006233CD">
        <w:rPr>
          <w:rFonts w:ascii="Montserrat" w:hAnsi="Montserrat" w:cs="Arial"/>
          <w:sz w:val="20"/>
          <w:szCs w:val="20"/>
          <w:lang w:val="es-ES_tradnl"/>
        </w:rPr>
        <w:t>Validar que las sedes de aplicación sean un l</w:t>
      </w:r>
      <w:r w:rsidR="00896417" w:rsidRPr="006233CD">
        <w:rPr>
          <w:rFonts w:ascii="Montserrat" w:hAnsi="Montserrat" w:cs="Arial"/>
          <w:sz w:val="20"/>
          <w:szCs w:val="20"/>
          <w:lang w:val="es-ES_tradnl"/>
        </w:rPr>
        <w:t xml:space="preserve">ugar físico que cuente con la infraestructura y equipamiento requeridos para llevar a cabo la aplicación de los instrumentos de valoración. </w:t>
      </w:r>
    </w:p>
    <w:p w14:paraId="73D1790B" w14:textId="29D2A877" w:rsidR="00896417" w:rsidRPr="006233CD" w:rsidRDefault="000F5C57">
      <w:pPr>
        <w:pStyle w:val="Prrafodelista"/>
        <w:numPr>
          <w:ilvl w:val="0"/>
          <w:numId w:val="33"/>
        </w:numPr>
        <w:spacing w:line="360" w:lineRule="auto"/>
        <w:jc w:val="both"/>
        <w:rPr>
          <w:rFonts w:ascii="Montserrat" w:hAnsi="Montserrat" w:cs="Arial"/>
          <w:sz w:val="20"/>
          <w:szCs w:val="20"/>
          <w:lang w:val="es-ES_tradnl"/>
        </w:rPr>
        <w:pPrChange w:id="666" w:author="Ramsés Vázquez-Lira" w:date="2020-01-02T23:43:00Z">
          <w:pPr>
            <w:pStyle w:val="Prrafodelista"/>
            <w:numPr>
              <w:numId w:val="33"/>
            </w:numPr>
            <w:ind w:hanging="360"/>
            <w:jc w:val="both"/>
          </w:pPr>
        </w:pPrChange>
      </w:pPr>
      <w:r w:rsidRPr="006233CD">
        <w:rPr>
          <w:rFonts w:ascii="Montserrat" w:hAnsi="Montserrat" w:cs="Arial"/>
          <w:bCs/>
          <w:sz w:val="20"/>
          <w:szCs w:val="20"/>
          <w:lang w:val="es-ES_tradnl"/>
        </w:rPr>
        <w:t xml:space="preserve">Desarrollar las estrategias de logística necesarias para garantizar la eficacia de los procesos de aplicación, considerando </w:t>
      </w:r>
      <w:r w:rsidR="00896417" w:rsidRPr="006233CD">
        <w:rPr>
          <w:rFonts w:ascii="Montserrat" w:hAnsi="Montserrat" w:cs="Arial"/>
          <w:sz w:val="20"/>
          <w:szCs w:val="20"/>
          <w:lang w:val="es-ES_tradnl"/>
        </w:rPr>
        <w:t>todas sus fases o etapas, así como los recursos necesarios</w:t>
      </w:r>
      <w:r w:rsidRPr="006233CD">
        <w:rPr>
          <w:rFonts w:ascii="Montserrat" w:hAnsi="Montserrat" w:cs="Arial"/>
          <w:sz w:val="20"/>
          <w:szCs w:val="20"/>
          <w:lang w:val="es-ES_tradnl"/>
        </w:rPr>
        <w:t xml:space="preserve"> y disponibles.</w:t>
      </w:r>
    </w:p>
    <w:p w14:paraId="461D89BD" w14:textId="1346C270" w:rsidR="00896417" w:rsidRDefault="000F5C57" w:rsidP="00C21707">
      <w:pPr>
        <w:pStyle w:val="Prrafodelista"/>
        <w:numPr>
          <w:ilvl w:val="0"/>
          <w:numId w:val="33"/>
        </w:numPr>
        <w:spacing w:line="360" w:lineRule="auto"/>
        <w:jc w:val="both"/>
        <w:rPr>
          <w:ins w:id="667" w:author="Ramsés Vázquez-Lira" w:date="2020-01-02T23:59:00Z"/>
          <w:rFonts w:ascii="Montserrat" w:hAnsi="Montserrat" w:cs="Arial"/>
          <w:sz w:val="20"/>
          <w:szCs w:val="20"/>
          <w:lang w:val="es-ES_tradnl"/>
        </w:rPr>
      </w:pPr>
      <w:r w:rsidRPr="006233CD">
        <w:rPr>
          <w:rFonts w:ascii="Montserrat" w:hAnsi="Montserrat" w:cs="Arial"/>
          <w:bCs/>
          <w:sz w:val="20"/>
          <w:szCs w:val="20"/>
          <w:lang w:val="es-ES_tradnl"/>
        </w:rPr>
        <w:t>Proporcionar un sistema informático que permita la aplicación de los instrumentos de valoración, entendido como un s</w:t>
      </w:r>
      <w:r w:rsidR="00896417" w:rsidRPr="006233CD">
        <w:rPr>
          <w:rFonts w:ascii="Montserrat" w:hAnsi="Montserrat" w:cs="Arial"/>
          <w:sz w:val="20"/>
          <w:szCs w:val="20"/>
          <w:lang w:val="es-ES_tradnl"/>
        </w:rPr>
        <w:t xml:space="preserve">oftware </w:t>
      </w:r>
      <w:r w:rsidRPr="006233CD">
        <w:rPr>
          <w:rFonts w:ascii="Montserrat" w:hAnsi="Montserrat" w:cs="Arial"/>
          <w:sz w:val="20"/>
          <w:szCs w:val="20"/>
          <w:lang w:val="es-ES_tradnl"/>
        </w:rPr>
        <w:t>desarrollado por el Prestador de Servicios para que cada</w:t>
      </w:r>
      <w:r w:rsidR="00896417" w:rsidRPr="006233CD">
        <w:rPr>
          <w:rFonts w:ascii="Montserrat" w:hAnsi="Montserrat" w:cs="Arial"/>
          <w:sz w:val="20"/>
          <w:szCs w:val="20"/>
          <w:lang w:val="es-ES_tradnl"/>
        </w:rPr>
        <w:t xml:space="preserve"> aspirante</w:t>
      </w:r>
      <w:r w:rsidRPr="006233CD">
        <w:rPr>
          <w:rFonts w:ascii="Montserrat" w:hAnsi="Montserrat" w:cs="Arial"/>
          <w:sz w:val="20"/>
          <w:szCs w:val="20"/>
          <w:lang w:val="es-ES_tradnl"/>
        </w:rPr>
        <w:t xml:space="preserve"> pueda realizar</w:t>
      </w:r>
      <w:r w:rsidR="00896417" w:rsidRPr="006233CD">
        <w:rPr>
          <w:rFonts w:ascii="Montserrat" w:hAnsi="Montserrat" w:cs="Arial"/>
          <w:sz w:val="20"/>
          <w:szCs w:val="20"/>
          <w:lang w:val="es-ES_tradnl"/>
        </w:rPr>
        <w:t xml:space="preserve"> su valoración en la sede de aplicación, </w:t>
      </w:r>
      <w:r w:rsidRPr="006233CD">
        <w:rPr>
          <w:rFonts w:ascii="Montserrat" w:hAnsi="Montserrat" w:cs="Arial"/>
          <w:sz w:val="20"/>
          <w:szCs w:val="20"/>
          <w:lang w:val="es-ES_tradnl"/>
        </w:rPr>
        <w:t>garantizando</w:t>
      </w:r>
      <w:r w:rsidR="00896417" w:rsidRPr="006233CD">
        <w:rPr>
          <w:rFonts w:ascii="Montserrat" w:hAnsi="Montserrat" w:cs="Arial"/>
          <w:sz w:val="20"/>
          <w:szCs w:val="20"/>
          <w:lang w:val="es-ES_tradnl"/>
        </w:rPr>
        <w:t>:</w:t>
      </w:r>
    </w:p>
    <w:p w14:paraId="1C9DEB73" w14:textId="77777777" w:rsidR="008B173C" w:rsidRPr="006233CD" w:rsidRDefault="008B173C">
      <w:pPr>
        <w:pStyle w:val="Prrafodelista"/>
        <w:spacing w:line="360" w:lineRule="auto"/>
        <w:jc w:val="both"/>
        <w:rPr>
          <w:rFonts w:ascii="Montserrat" w:hAnsi="Montserrat" w:cs="Arial"/>
          <w:sz w:val="20"/>
          <w:szCs w:val="20"/>
          <w:lang w:val="es-ES_tradnl"/>
        </w:rPr>
        <w:pPrChange w:id="668" w:author="Ramsés Vázquez-Lira" w:date="2020-01-02T23:59:00Z">
          <w:pPr>
            <w:pStyle w:val="Prrafodelista"/>
            <w:numPr>
              <w:numId w:val="33"/>
            </w:numPr>
            <w:ind w:hanging="360"/>
            <w:jc w:val="both"/>
          </w:pPr>
        </w:pPrChange>
      </w:pPr>
    </w:p>
    <w:p w14:paraId="763A037B" w14:textId="6D3C55F4" w:rsidR="00896417" w:rsidRPr="006233CD" w:rsidRDefault="00180402">
      <w:pPr>
        <w:pStyle w:val="Prrafodelista"/>
        <w:numPr>
          <w:ilvl w:val="1"/>
          <w:numId w:val="33"/>
        </w:numPr>
        <w:spacing w:line="360" w:lineRule="auto"/>
        <w:jc w:val="both"/>
        <w:rPr>
          <w:rFonts w:ascii="Montserrat" w:hAnsi="Montserrat" w:cs="Arial"/>
          <w:sz w:val="20"/>
          <w:szCs w:val="20"/>
          <w:lang w:val="es-ES_tradnl"/>
        </w:rPr>
        <w:pPrChange w:id="669" w:author="Ramsés Vázquez-Lira" w:date="2020-01-02T23:43:00Z">
          <w:pPr>
            <w:pStyle w:val="Prrafodelista"/>
            <w:numPr>
              <w:ilvl w:val="1"/>
              <w:numId w:val="33"/>
            </w:numPr>
            <w:ind w:left="1440" w:hanging="360"/>
            <w:jc w:val="both"/>
          </w:pPr>
        </w:pPrChange>
      </w:pPr>
      <w:r w:rsidRPr="006233CD">
        <w:rPr>
          <w:rFonts w:ascii="Montserrat" w:hAnsi="Montserrat" w:cs="Arial"/>
          <w:sz w:val="20"/>
          <w:szCs w:val="20"/>
          <w:lang w:val="es-ES_tradnl"/>
        </w:rPr>
        <w:t>Una alta s</w:t>
      </w:r>
      <w:r w:rsidR="00896417" w:rsidRPr="006233CD">
        <w:rPr>
          <w:rFonts w:ascii="Montserrat" w:hAnsi="Montserrat" w:cs="Arial"/>
          <w:sz w:val="20"/>
          <w:szCs w:val="20"/>
          <w:lang w:val="es-ES_tradnl"/>
        </w:rPr>
        <w:t xml:space="preserve">eguridad </w:t>
      </w:r>
      <w:r w:rsidRPr="006233CD">
        <w:rPr>
          <w:rFonts w:ascii="Montserrat" w:hAnsi="Montserrat" w:cs="Arial"/>
          <w:sz w:val="20"/>
          <w:szCs w:val="20"/>
          <w:lang w:val="es-ES_tradnl"/>
        </w:rPr>
        <w:t>para el</w:t>
      </w:r>
      <w:r w:rsidR="00896417" w:rsidRPr="006233CD">
        <w:rPr>
          <w:rFonts w:ascii="Montserrat" w:hAnsi="Montserrat" w:cs="Arial"/>
          <w:sz w:val="20"/>
          <w:szCs w:val="20"/>
          <w:lang w:val="es-ES_tradnl"/>
        </w:rPr>
        <w:t xml:space="preserve"> acceso</w:t>
      </w:r>
      <w:r w:rsidRPr="006233CD">
        <w:rPr>
          <w:rFonts w:ascii="Montserrat" w:hAnsi="Montserrat" w:cs="Arial"/>
          <w:sz w:val="20"/>
          <w:szCs w:val="20"/>
          <w:lang w:val="es-ES_tradnl"/>
        </w:rPr>
        <w:t>, de manera que solamente</w:t>
      </w:r>
      <w:r w:rsidR="00896417" w:rsidRPr="006233CD">
        <w:rPr>
          <w:rFonts w:ascii="Montserrat" w:hAnsi="Montserrat" w:cs="Arial"/>
          <w:sz w:val="20"/>
          <w:szCs w:val="20"/>
          <w:lang w:val="es-ES_tradnl"/>
        </w:rPr>
        <w:t xml:space="preserve"> </w:t>
      </w:r>
      <w:r w:rsidRPr="006233CD">
        <w:rPr>
          <w:rFonts w:ascii="Montserrat" w:hAnsi="Montserrat" w:cs="Arial"/>
          <w:sz w:val="20"/>
          <w:szCs w:val="20"/>
          <w:lang w:val="es-ES_tradnl"/>
        </w:rPr>
        <w:t xml:space="preserve">sea posible </w:t>
      </w:r>
      <w:r w:rsidR="00896417" w:rsidRPr="006233CD">
        <w:rPr>
          <w:rFonts w:ascii="Montserrat" w:hAnsi="Montserrat" w:cs="Arial"/>
          <w:sz w:val="20"/>
          <w:szCs w:val="20"/>
          <w:lang w:val="es-ES_tradnl"/>
        </w:rPr>
        <w:t xml:space="preserve">en el equipo de cómputo en el que ingrese el aspirante con las credenciales asignadas, </w:t>
      </w:r>
    </w:p>
    <w:p w14:paraId="2AA46E23" w14:textId="4AEF2281" w:rsidR="00896417" w:rsidRPr="006233CD" w:rsidRDefault="00896417">
      <w:pPr>
        <w:pStyle w:val="Prrafodelista"/>
        <w:numPr>
          <w:ilvl w:val="1"/>
          <w:numId w:val="33"/>
        </w:numPr>
        <w:spacing w:line="360" w:lineRule="auto"/>
        <w:jc w:val="both"/>
        <w:rPr>
          <w:rFonts w:ascii="Montserrat" w:hAnsi="Montserrat" w:cs="Arial"/>
          <w:sz w:val="20"/>
          <w:szCs w:val="20"/>
          <w:lang w:val="es-ES_tradnl"/>
        </w:rPr>
        <w:pPrChange w:id="670" w:author="Ramsés Vázquez-Lira" w:date="2020-01-02T23:43:00Z">
          <w:pPr>
            <w:pStyle w:val="Prrafodelista"/>
            <w:numPr>
              <w:ilvl w:val="1"/>
              <w:numId w:val="33"/>
            </w:numPr>
            <w:ind w:left="1440" w:hanging="360"/>
            <w:jc w:val="both"/>
          </w:pPr>
        </w:pPrChange>
      </w:pPr>
      <w:r w:rsidRPr="006233CD">
        <w:rPr>
          <w:rFonts w:ascii="Montserrat" w:hAnsi="Montserrat" w:cs="Arial"/>
          <w:sz w:val="20"/>
          <w:szCs w:val="20"/>
          <w:lang w:val="es-ES_tradnl"/>
        </w:rPr>
        <w:t>La transferencia</w:t>
      </w:r>
      <w:r w:rsidR="00180402" w:rsidRPr="006233CD">
        <w:rPr>
          <w:rFonts w:ascii="Montserrat" w:hAnsi="Montserrat" w:cs="Arial"/>
          <w:sz w:val="20"/>
          <w:szCs w:val="20"/>
          <w:lang w:val="es-ES_tradnl"/>
        </w:rPr>
        <w:t xml:space="preserve"> segura</w:t>
      </w:r>
      <w:r w:rsidRPr="006233CD">
        <w:rPr>
          <w:rFonts w:ascii="Montserrat" w:hAnsi="Montserrat" w:cs="Arial"/>
          <w:sz w:val="20"/>
          <w:szCs w:val="20"/>
          <w:lang w:val="es-ES_tradnl"/>
        </w:rPr>
        <w:t xml:space="preserve"> de datos</w:t>
      </w:r>
    </w:p>
    <w:p w14:paraId="0121F049" w14:textId="77777777" w:rsidR="00896417" w:rsidRPr="006233CD" w:rsidRDefault="00896417">
      <w:pPr>
        <w:pStyle w:val="Prrafodelista"/>
        <w:numPr>
          <w:ilvl w:val="1"/>
          <w:numId w:val="33"/>
        </w:numPr>
        <w:spacing w:line="360" w:lineRule="auto"/>
        <w:jc w:val="both"/>
        <w:rPr>
          <w:rFonts w:ascii="Montserrat" w:hAnsi="Montserrat" w:cs="Arial"/>
          <w:sz w:val="20"/>
          <w:szCs w:val="20"/>
          <w:lang w:val="es-ES_tradnl"/>
        </w:rPr>
        <w:pPrChange w:id="671" w:author="Ramsés Vázquez-Lira" w:date="2020-01-02T23:43:00Z">
          <w:pPr>
            <w:pStyle w:val="Prrafodelista"/>
            <w:numPr>
              <w:ilvl w:val="1"/>
              <w:numId w:val="33"/>
            </w:numPr>
            <w:ind w:left="1440" w:hanging="360"/>
            <w:jc w:val="both"/>
          </w:pPr>
        </w:pPrChange>
      </w:pPr>
      <w:r w:rsidRPr="006233CD">
        <w:rPr>
          <w:rFonts w:ascii="Montserrat" w:hAnsi="Montserrat" w:cs="Arial"/>
          <w:sz w:val="20"/>
          <w:szCs w:val="20"/>
          <w:lang w:val="es-ES_tradnl"/>
        </w:rPr>
        <w:t>La consistencia, integridad y resguardo de las respuestas de los aspirantes.</w:t>
      </w:r>
    </w:p>
    <w:p w14:paraId="0E0BE382" w14:textId="715E6D6C" w:rsidR="00896417" w:rsidRDefault="00896417" w:rsidP="00C21707">
      <w:pPr>
        <w:pStyle w:val="Prrafodelista"/>
        <w:numPr>
          <w:ilvl w:val="1"/>
          <w:numId w:val="33"/>
        </w:numPr>
        <w:spacing w:line="360" w:lineRule="auto"/>
        <w:jc w:val="both"/>
        <w:rPr>
          <w:ins w:id="672" w:author="Ramsés Vázquez-Lira" w:date="2020-01-02T23:59:00Z"/>
          <w:rFonts w:ascii="Montserrat" w:hAnsi="Montserrat" w:cs="Arial"/>
          <w:sz w:val="20"/>
          <w:szCs w:val="20"/>
          <w:lang w:val="es-ES_tradnl"/>
        </w:rPr>
      </w:pPr>
      <w:r w:rsidRPr="006233CD">
        <w:rPr>
          <w:rFonts w:ascii="Montserrat" w:hAnsi="Montserrat" w:cs="Arial"/>
          <w:sz w:val="20"/>
          <w:szCs w:val="20"/>
          <w:lang w:val="es-ES_tradnl"/>
        </w:rPr>
        <w:t xml:space="preserve">La capacidad de soportar un estimado de 25,000 aspirantes en cada día de aplicación, conectados de manera simultánea e ininterrumpida. </w:t>
      </w:r>
    </w:p>
    <w:p w14:paraId="4E98AF7C" w14:textId="77777777" w:rsidR="008B173C" w:rsidRPr="006233CD" w:rsidRDefault="008B173C">
      <w:pPr>
        <w:pStyle w:val="Prrafodelista"/>
        <w:spacing w:line="360" w:lineRule="auto"/>
        <w:ind w:left="1440"/>
        <w:jc w:val="both"/>
        <w:rPr>
          <w:rFonts w:ascii="Montserrat" w:hAnsi="Montserrat" w:cs="Arial"/>
          <w:sz w:val="20"/>
          <w:szCs w:val="20"/>
          <w:lang w:val="es-ES_tradnl"/>
        </w:rPr>
        <w:pPrChange w:id="673" w:author="Ramsés Vázquez-Lira" w:date="2020-01-02T23:59:00Z">
          <w:pPr>
            <w:pStyle w:val="Prrafodelista"/>
            <w:numPr>
              <w:ilvl w:val="1"/>
              <w:numId w:val="33"/>
            </w:numPr>
            <w:ind w:left="1440" w:hanging="360"/>
            <w:jc w:val="both"/>
          </w:pPr>
        </w:pPrChange>
      </w:pPr>
    </w:p>
    <w:p w14:paraId="7923B489" w14:textId="2141A971" w:rsidR="00896417" w:rsidRPr="006233CD" w:rsidRDefault="000F5C57">
      <w:pPr>
        <w:pStyle w:val="Prrafodelista"/>
        <w:numPr>
          <w:ilvl w:val="0"/>
          <w:numId w:val="36"/>
        </w:numPr>
        <w:spacing w:line="360" w:lineRule="auto"/>
        <w:jc w:val="both"/>
        <w:rPr>
          <w:rFonts w:ascii="Montserrat" w:hAnsi="Montserrat" w:cs="Arial"/>
          <w:sz w:val="20"/>
          <w:szCs w:val="20"/>
        </w:rPr>
        <w:pPrChange w:id="674" w:author="Ramsés Vázquez-Lira" w:date="2020-01-02T23:43:00Z">
          <w:pPr>
            <w:pStyle w:val="Prrafodelista"/>
            <w:numPr>
              <w:numId w:val="36"/>
            </w:numPr>
            <w:ind w:hanging="360"/>
            <w:jc w:val="both"/>
          </w:pPr>
        </w:pPrChange>
      </w:pPr>
      <w:r w:rsidRPr="006233CD">
        <w:rPr>
          <w:rFonts w:ascii="Montserrat" w:hAnsi="Montserrat" w:cs="Arial"/>
          <w:bCs/>
          <w:sz w:val="20"/>
          <w:szCs w:val="20"/>
          <w:lang w:val="es-ES_tradnl"/>
        </w:rPr>
        <w:t xml:space="preserve">Preparar los materiales en línea. </w:t>
      </w:r>
      <w:r w:rsidR="00896417" w:rsidRPr="006233CD">
        <w:rPr>
          <w:rFonts w:ascii="Montserrat" w:hAnsi="Montserrat" w:cs="Arial"/>
          <w:sz w:val="20"/>
          <w:szCs w:val="20"/>
          <w:lang w:val="es-ES_tradnl"/>
        </w:rPr>
        <w:t xml:space="preserve">El </w:t>
      </w:r>
      <w:r w:rsidR="00180402" w:rsidRPr="006233CD">
        <w:rPr>
          <w:rFonts w:ascii="Montserrat" w:hAnsi="Montserrat" w:cs="Arial"/>
          <w:sz w:val="20"/>
          <w:szCs w:val="20"/>
          <w:lang w:val="es-ES_tradnl"/>
        </w:rPr>
        <w:t>P</w:t>
      </w:r>
      <w:r w:rsidR="00896417" w:rsidRPr="006233CD">
        <w:rPr>
          <w:rFonts w:ascii="Montserrat" w:hAnsi="Montserrat" w:cs="Arial"/>
          <w:sz w:val="20"/>
          <w:szCs w:val="20"/>
          <w:lang w:val="es-ES_tradnl"/>
        </w:rPr>
        <w:t xml:space="preserve">restador de </w:t>
      </w:r>
      <w:r w:rsidR="00180402" w:rsidRPr="006233CD">
        <w:rPr>
          <w:rFonts w:ascii="Montserrat" w:hAnsi="Montserrat" w:cs="Arial"/>
          <w:sz w:val="20"/>
          <w:szCs w:val="20"/>
          <w:lang w:val="es-ES_tradnl"/>
        </w:rPr>
        <w:t>S</w:t>
      </w:r>
      <w:r w:rsidR="00896417" w:rsidRPr="006233CD">
        <w:rPr>
          <w:rFonts w:ascii="Montserrat" w:hAnsi="Montserrat" w:cs="Arial"/>
          <w:sz w:val="20"/>
          <w:szCs w:val="20"/>
          <w:lang w:val="es-ES_tradnl"/>
        </w:rPr>
        <w:t xml:space="preserve">ervicios debe asegurarse </w:t>
      </w:r>
      <w:r w:rsidR="00896417" w:rsidRPr="006233CD">
        <w:rPr>
          <w:rFonts w:ascii="Montserrat" w:hAnsi="Montserrat" w:cs="Arial"/>
          <w:sz w:val="20"/>
          <w:szCs w:val="20"/>
        </w:rPr>
        <w:t>de que todas las funciones del sistema informático para aplicar los instrumentos de valoración estén operando correctamente, que se registren las respuestas de las personas que contestan el instrumento y que no haya otros sistemas informáticos o dispositivos electrónicos habilitados en el equipo de cómputo que pudieran interferir en su administración o extraer información de los instrumentos de valoración.</w:t>
      </w:r>
    </w:p>
    <w:p w14:paraId="69D1EDF5" w14:textId="2C31D56C" w:rsidR="00896417" w:rsidRPr="006233CD" w:rsidRDefault="000F5C57">
      <w:pPr>
        <w:pStyle w:val="Prrafodelista"/>
        <w:numPr>
          <w:ilvl w:val="0"/>
          <w:numId w:val="36"/>
        </w:numPr>
        <w:spacing w:line="360" w:lineRule="auto"/>
        <w:jc w:val="both"/>
        <w:rPr>
          <w:rFonts w:ascii="Montserrat" w:hAnsi="Montserrat" w:cs="Arial"/>
          <w:sz w:val="20"/>
          <w:szCs w:val="20"/>
        </w:rPr>
        <w:pPrChange w:id="675" w:author="Ramsés Vázquez-Lira" w:date="2020-01-02T23:43:00Z">
          <w:pPr>
            <w:pStyle w:val="Prrafodelista"/>
            <w:numPr>
              <w:numId w:val="36"/>
            </w:numPr>
            <w:ind w:hanging="360"/>
            <w:jc w:val="both"/>
          </w:pPr>
        </w:pPrChange>
      </w:pPr>
      <w:r w:rsidRPr="006233CD">
        <w:rPr>
          <w:rFonts w:ascii="Montserrat" w:hAnsi="Montserrat" w:cs="Arial"/>
          <w:bCs/>
          <w:sz w:val="20"/>
          <w:szCs w:val="20"/>
          <w:lang w:val="es-ES_tradnl"/>
        </w:rPr>
        <w:lastRenderedPageBreak/>
        <w:t xml:space="preserve">Preparar los materiales impresos, asegurando que </w:t>
      </w:r>
      <w:r w:rsidR="00896417" w:rsidRPr="006233CD">
        <w:rPr>
          <w:rFonts w:ascii="Montserrat" w:hAnsi="Montserrat" w:cs="Arial"/>
          <w:sz w:val="20"/>
          <w:szCs w:val="20"/>
          <w:lang w:val="es-ES_tradnl"/>
        </w:rPr>
        <w:t>los aplicadores cuenten con las listas de asistencia y los formatos requeridos para dar seguimiento a la aplicación.</w:t>
      </w:r>
    </w:p>
    <w:p w14:paraId="35A2ADBD" w14:textId="75D9249D" w:rsidR="00896417" w:rsidRPr="006233CD" w:rsidRDefault="000F5C57">
      <w:pPr>
        <w:pStyle w:val="Prrafodelista"/>
        <w:numPr>
          <w:ilvl w:val="0"/>
          <w:numId w:val="36"/>
        </w:numPr>
        <w:spacing w:after="0" w:line="360" w:lineRule="auto"/>
        <w:jc w:val="both"/>
        <w:rPr>
          <w:rFonts w:ascii="Montserrat" w:hAnsi="Montserrat" w:cs="Arial"/>
          <w:sz w:val="20"/>
          <w:szCs w:val="20"/>
          <w:lang w:val="es-ES_tradnl"/>
        </w:rPr>
        <w:pPrChange w:id="676" w:author="Ramsés Vázquez-Lira" w:date="2020-01-02T23:43:00Z">
          <w:pPr>
            <w:pStyle w:val="Prrafodelista"/>
            <w:numPr>
              <w:numId w:val="36"/>
            </w:numPr>
            <w:spacing w:after="0" w:line="240" w:lineRule="auto"/>
            <w:ind w:hanging="360"/>
            <w:jc w:val="both"/>
          </w:pPr>
        </w:pPrChange>
      </w:pPr>
      <w:r w:rsidRPr="006233CD">
        <w:rPr>
          <w:rFonts w:ascii="Montserrat" w:hAnsi="Montserrat" w:cs="Arial"/>
          <w:bCs/>
          <w:sz w:val="20"/>
          <w:szCs w:val="20"/>
        </w:rPr>
        <w:t xml:space="preserve">Coordinar y </w:t>
      </w:r>
      <w:r w:rsidRPr="006233CD">
        <w:rPr>
          <w:rFonts w:ascii="Montserrat" w:hAnsi="Montserrat" w:cs="Arial"/>
          <w:bCs/>
          <w:sz w:val="20"/>
          <w:szCs w:val="20"/>
          <w:lang w:val="es-ES_tradnl"/>
        </w:rPr>
        <w:t>supervisar la ejecución de los procesos de</w:t>
      </w:r>
      <w:r w:rsidR="00896417" w:rsidRPr="006233CD">
        <w:rPr>
          <w:rFonts w:ascii="Montserrat" w:hAnsi="Montserrat" w:cs="Arial"/>
          <w:sz w:val="20"/>
          <w:szCs w:val="20"/>
          <w:lang w:val="es-ES_tradnl"/>
        </w:rPr>
        <w:t xml:space="preserve"> aplicación de los instrumentos de valoración, </w:t>
      </w:r>
      <w:r w:rsidRPr="006233CD">
        <w:rPr>
          <w:rFonts w:ascii="Montserrat" w:hAnsi="Montserrat" w:cs="Arial"/>
          <w:sz w:val="20"/>
          <w:szCs w:val="20"/>
        </w:rPr>
        <w:t>garantizando</w:t>
      </w:r>
      <w:r w:rsidR="00896417" w:rsidRPr="006233CD">
        <w:rPr>
          <w:rFonts w:ascii="Montserrat" w:hAnsi="Montserrat" w:cs="Arial"/>
          <w:sz w:val="20"/>
          <w:szCs w:val="20"/>
        </w:rPr>
        <w:t xml:space="preserve"> la implementación de mecanismos de resguardo y seguridad tanto de los instrumentos como de las respuestas de los aspirantes.</w:t>
      </w:r>
    </w:p>
    <w:p w14:paraId="3CF00E6B" w14:textId="77777777" w:rsidR="00896417" w:rsidRPr="006233CD" w:rsidRDefault="00896417">
      <w:pPr>
        <w:spacing w:after="0" w:line="360" w:lineRule="auto"/>
        <w:jc w:val="both"/>
        <w:rPr>
          <w:rFonts w:ascii="Montserrat" w:hAnsi="Montserrat" w:cs="Arial"/>
          <w:sz w:val="20"/>
          <w:szCs w:val="20"/>
          <w:lang w:val="es-ES_tradnl"/>
        </w:rPr>
        <w:pPrChange w:id="677" w:author="Ramsés Vázquez-Lira" w:date="2020-01-02T23:43:00Z">
          <w:pPr>
            <w:spacing w:after="0" w:line="240" w:lineRule="auto"/>
            <w:jc w:val="both"/>
          </w:pPr>
        </w:pPrChange>
      </w:pPr>
    </w:p>
    <w:p w14:paraId="6065E1C8" w14:textId="6DF871C1" w:rsidR="00896417" w:rsidRPr="006233CD" w:rsidRDefault="00180402">
      <w:pPr>
        <w:spacing w:after="0" w:line="360" w:lineRule="auto"/>
        <w:jc w:val="both"/>
        <w:rPr>
          <w:rFonts w:ascii="Montserrat" w:hAnsi="Montserrat" w:cs="Arial"/>
          <w:sz w:val="20"/>
          <w:szCs w:val="20"/>
        </w:rPr>
        <w:pPrChange w:id="678" w:author="Ramsés Vázquez-Lira" w:date="2020-01-02T23:43:00Z">
          <w:pPr>
            <w:spacing w:after="0" w:line="240" w:lineRule="auto"/>
            <w:jc w:val="both"/>
          </w:pPr>
        </w:pPrChange>
      </w:pPr>
      <w:r w:rsidRPr="006233CD">
        <w:rPr>
          <w:rFonts w:ascii="Montserrat" w:hAnsi="Montserrat" w:cs="Arial"/>
          <w:sz w:val="20"/>
          <w:szCs w:val="20"/>
        </w:rPr>
        <w:t xml:space="preserve">Todas estas actividades se consideran necesarias </w:t>
      </w:r>
      <w:r w:rsidR="00896417" w:rsidRPr="006233CD">
        <w:rPr>
          <w:rFonts w:ascii="Montserrat" w:hAnsi="Montserrat" w:cs="Arial"/>
          <w:sz w:val="20"/>
          <w:szCs w:val="20"/>
        </w:rPr>
        <w:t xml:space="preserve">para </w:t>
      </w:r>
      <w:r w:rsidRPr="006233CD">
        <w:rPr>
          <w:rFonts w:ascii="Montserrat" w:hAnsi="Montserrat" w:cs="Arial"/>
          <w:sz w:val="20"/>
          <w:szCs w:val="20"/>
        </w:rPr>
        <w:t xml:space="preserve">garantizar </w:t>
      </w:r>
      <w:r w:rsidR="00896417" w:rsidRPr="006233CD">
        <w:rPr>
          <w:rFonts w:ascii="Montserrat" w:hAnsi="Montserrat" w:cs="Arial"/>
          <w:sz w:val="20"/>
          <w:szCs w:val="20"/>
        </w:rPr>
        <w:t xml:space="preserve">que los aspirantes </w:t>
      </w:r>
      <w:r w:rsidRPr="006233CD">
        <w:rPr>
          <w:rFonts w:ascii="Montserrat" w:hAnsi="Montserrat" w:cs="Arial"/>
          <w:sz w:val="20"/>
          <w:szCs w:val="20"/>
        </w:rPr>
        <w:t>presenten su</w:t>
      </w:r>
      <w:r w:rsidR="00896417" w:rsidRPr="006233CD">
        <w:rPr>
          <w:rFonts w:ascii="Montserrat" w:hAnsi="Montserrat" w:cs="Arial"/>
          <w:sz w:val="20"/>
          <w:szCs w:val="20"/>
        </w:rPr>
        <w:t xml:space="preserve"> aplicación en condiciones controladas, estandarizadas, óptimas y equitativas, contribuyendo al logro de la validez y la confiabilidad </w:t>
      </w:r>
      <w:r w:rsidRPr="006233CD">
        <w:rPr>
          <w:rFonts w:ascii="Montserrat" w:hAnsi="Montserrat" w:cs="Arial"/>
          <w:sz w:val="20"/>
          <w:szCs w:val="20"/>
        </w:rPr>
        <w:t>de</w:t>
      </w:r>
      <w:r w:rsidR="00896417" w:rsidRPr="006233CD">
        <w:rPr>
          <w:rFonts w:ascii="Montserrat" w:hAnsi="Montserrat" w:cs="Arial"/>
          <w:sz w:val="20"/>
          <w:szCs w:val="20"/>
        </w:rPr>
        <w:t xml:space="preserve"> los resultados </w:t>
      </w:r>
      <w:r w:rsidRPr="006233CD">
        <w:rPr>
          <w:rFonts w:ascii="Montserrat" w:hAnsi="Montserrat" w:cs="Arial"/>
          <w:sz w:val="20"/>
          <w:szCs w:val="20"/>
        </w:rPr>
        <w:t>a obtener en los distintos</w:t>
      </w:r>
      <w:r w:rsidR="00896417" w:rsidRPr="006233CD">
        <w:rPr>
          <w:rFonts w:ascii="Montserrat" w:hAnsi="Montserrat" w:cs="Arial"/>
          <w:sz w:val="20"/>
          <w:szCs w:val="20"/>
        </w:rPr>
        <w:t xml:space="preserve"> instrumento</w:t>
      </w:r>
      <w:r w:rsidRPr="006233CD">
        <w:rPr>
          <w:rFonts w:ascii="Montserrat" w:hAnsi="Montserrat" w:cs="Arial"/>
          <w:sz w:val="20"/>
          <w:szCs w:val="20"/>
        </w:rPr>
        <w:t>s</w:t>
      </w:r>
      <w:r w:rsidR="00896417" w:rsidRPr="006233CD">
        <w:rPr>
          <w:rFonts w:ascii="Montserrat" w:hAnsi="Montserrat" w:cs="Arial"/>
          <w:sz w:val="20"/>
          <w:szCs w:val="20"/>
        </w:rPr>
        <w:t xml:space="preserve"> de valoración.</w:t>
      </w:r>
    </w:p>
    <w:p w14:paraId="3F93975D" w14:textId="77777777" w:rsidR="00896417" w:rsidRPr="006233CD" w:rsidRDefault="00896417">
      <w:pPr>
        <w:spacing w:after="0" w:line="360" w:lineRule="auto"/>
        <w:jc w:val="both"/>
        <w:rPr>
          <w:rFonts w:ascii="Montserrat" w:hAnsi="Montserrat" w:cs="Arial"/>
          <w:sz w:val="20"/>
          <w:szCs w:val="20"/>
          <w:lang w:val="es-ES_tradnl"/>
        </w:rPr>
        <w:pPrChange w:id="679" w:author="Ramsés Vázquez-Lira" w:date="2020-01-02T23:43:00Z">
          <w:pPr>
            <w:spacing w:after="0" w:line="240" w:lineRule="auto"/>
            <w:jc w:val="both"/>
          </w:pPr>
        </w:pPrChange>
      </w:pPr>
    </w:p>
    <w:p w14:paraId="16CE8CAD" w14:textId="7890776D" w:rsidR="00896417" w:rsidRPr="006233CD" w:rsidRDefault="00896417">
      <w:pPr>
        <w:spacing w:after="0" w:line="360" w:lineRule="auto"/>
        <w:jc w:val="both"/>
        <w:rPr>
          <w:rFonts w:ascii="Montserrat" w:hAnsi="Montserrat"/>
          <w:sz w:val="20"/>
          <w:szCs w:val="20"/>
        </w:rPr>
        <w:pPrChange w:id="680" w:author="Ramsés Vázquez-Lira" w:date="2020-01-02T23:43:00Z">
          <w:pPr>
            <w:spacing w:after="0" w:line="240" w:lineRule="auto"/>
            <w:jc w:val="both"/>
          </w:pPr>
        </w:pPrChange>
      </w:pPr>
      <w:r w:rsidRPr="006233CD">
        <w:rPr>
          <w:rFonts w:ascii="Montserrat" w:hAnsi="Montserrat" w:cs="Arial"/>
          <w:sz w:val="20"/>
          <w:szCs w:val="20"/>
          <w:lang w:val="es-ES_tradnl"/>
        </w:rPr>
        <w:t xml:space="preserve">La aplicación de los instrumentos de valoración se realizará </w:t>
      </w:r>
      <w:r w:rsidRPr="006233CD">
        <w:rPr>
          <w:rFonts w:ascii="Montserrat" w:hAnsi="Montserrat" w:cs="Arial"/>
          <w:b/>
          <w:sz w:val="20"/>
          <w:szCs w:val="20"/>
          <w:lang w:val="es-ES_tradnl"/>
        </w:rPr>
        <w:t>en línea</w:t>
      </w:r>
      <w:r w:rsidRPr="006233CD">
        <w:rPr>
          <w:rFonts w:ascii="Montserrat" w:hAnsi="Montserrat" w:cs="Arial"/>
          <w:sz w:val="20"/>
          <w:szCs w:val="20"/>
          <w:lang w:val="es-ES_tradnl"/>
        </w:rPr>
        <w:t xml:space="preserve"> en diferentes sedes distribuidas</w:t>
      </w:r>
      <w:r w:rsidR="00180402" w:rsidRPr="006233CD">
        <w:rPr>
          <w:rFonts w:ascii="Montserrat" w:hAnsi="Montserrat" w:cs="Arial"/>
          <w:sz w:val="20"/>
          <w:szCs w:val="20"/>
          <w:lang w:val="es-ES_tradnl"/>
        </w:rPr>
        <w:t xml:space="preserve"> a lo largo de las distintas</w:t>
      </w:r>
      <w:r w:rsidRPr="006233CD">
        <w:rPr>
          <w:rFonts w:ascii="Montserrat" w:hAnsi="Montserrat" w:cs="Arial"/>
          <w:sz w:val="20"/>
          <w:szCs w:val="20"/>
          <w:lang w:val="es-ES_tradnl"/>
        </w:rPr>
        <w:t xml:space="preserve"> entidades federativas, </w:t>
      </w:r>
      <w:r w:rsidR="00180402" w:rsidRPr="006233CD">
        <w:rPr>
          <w:rFonts w:ascii="Montserrat" w:hAnsi="Montserrat" w:cs="Arial"/>
          <w:sz w:val="20"/>
          <w:szCs w:val="20"/>
          <w:lang w:val="es-ES_tradnl"/>
        </w:rPr>
        <w:t xml:space="preserve">de acuerdo con </w:t>
      </w:r>
      <w:r w:rsidRPr="006233CD">
        <w:rPr>
          <w:rFonts w:ascii="Montserrat" w:hAnsi="Montserrat" w:cs="Arial"/>
          <w:sz w:val="20"/>
          <w:szCs w:val="20"/>
          <w:lang w:val="es-ES_tradnl"/>
        </w:rPr>
        <w:t xml:space="preserve">las fechas señaladas en el </w:t>
      </w:r>
      <w:r w:rsidRPr="006233CD">
        <w:rPr>
          <w:rFonts w:ascii="Montserrat" w:hAnsi="Montserrat"/>
          <w:sz w:val="20"/>
          <w:szCs w:val="20"/>
        </w:rPr>
        <w:t xml:space="preserve">Calendario del Sistema para la Carrera de las Maestras y los Maestros emitido y publicado por la </w:t>
      </w:r>
      <w:r w:rsidRPr="006233CD">
        <w:rPr>
          <w:rFonts w:ascii="Montserrat" w:hAnsi="Montserrat" w:cs="Arial"/>
          <w:sz w:val="20"/>
          <w:szCs w:val="20"/>
          <w:lang w:val="es-ES_tradnl"/>
        </w:rPr>
        <w:t>USICAMM</w:t>
      </w:r>
      <w:r w:rsidRPr="006233CD">
        <w:rPr>
          <w:rFonts w:ascii="Montserrat" w:hAnsi="Montserrat"/>
          <w:sz w:val="20"/>
          <w:szCs w:val="20"/>
        </w:rPr>
        <w:t>.</w:t>
      </w:r>
    </w:p>
    <w:p w14:paraId="0CF79474" w14:textId="77777777" w:rsidR="00896417" w:rsidRPr="006233CD" w:rsidRDefault="00896417">
      <w:pPr>
        <w:spacing w:after="0" w:line="360" w:lineRule="auto"/>
        <w:jc w:val="both"/>
        <w:rPr>
          <w:rFonts w:ascii="Montserrat" w:hAnsi="Montserrat"/>
          <w:sz w:val="20"/>
          <w:szCs w:val="20"/>
        </w:rPr>
        <w:pPrChange w:id="681" w:author="Ramsés Vázquez-Lira" w:date="2020-01-02T23:43:00Z">
          <w:pPr>
            <w:spacing w:after="0" w:line="240" w:lineRule="auto"/>
            <w:jc w:val="both"/>
          </w:pPr>
        </w:pPrChange>
      </w:pPr>
    </w:p>
    <w:p w14:paraId="3E9D1E14" w14:textId="651F1E80" w:rsidR="00180402" w:rsidRPr="006233CD" w:rsidRDefault="00896417">
      <w:pPr>
        <w:spacing w:after="0" w:line="360" w:lineRule="auto"/>
        <w:jc w:val="both"/>
        <w:rPr>
          <w:rFonts w:ascii="Montserrat" w:hAnsi="Montserrat" w:cs="Arial"/>
          <w:sz w:val="20"/>
          <w:szCs w:val="20"/>
          <w:lang w:val="es-ES_tradnl"/>
        </w:rPr>
        <w:pPrChange w:id="682" w:author="Ramsés Vázquez-Lira" w:date="2020-01-02T23:43:00Z">
          <w:pPr>
            <w:spacing w:after="0" w:line="240" w:lineRule="auto"/>
            <w:jc w:val="both"/>
          </w:pPr>
        </w:pPrChange>
      </w:pPr>
      <w:r w:rsidRPr="006233CD">
        <w:rPr>
          <w:rFonts w:ascii="Montserrat" w:hAnsi="Montserrat" w:cs="Arial"/>
          <w:sz w:val="20"/>
          <w:szCs w:val="20"/>
        </w:rPr>
        <w:t>La modalidad en línea se refiere a la aplicación simultánea de los instrumentos de valoración a cada uno de los aspirantes, en las sedes de aplicación registradas, por medio del hardware proporcionado en la sede y de los nodos o software determinado</w:t>
      </w:r>
      <w:r w:rsidR="00180402" w:rsidRPr="006233CD">
        <w:rPr>
          <w:rFonts w:ascii="Montserrat" w:hAnsi="Montserrat" w:cs="Arial"/>
          <w:sz w:val="20"/>
          <w:szCs w:val="20"/>
        </w:rPr>
        <w:t>s</w:t>
      </w:r>
      <w:r w:rsidRPr="006233CD">
        <w:rPr>
          <w:rFonts w:ascii="Montserrat" w:hAnsi="Montserrat" w:cs="Arial"/>
          <w:sz w:val="20"/>
          <w:szCs w:val="20"/>
        </w:rPr>
        <w:t xml:space="preserve"> por el proveedor del servicio.</w:t>
      </w:r>
      <w:r w:rsidR="00180402" w:rsidRPr="006233CD">
        <w:rPr>
          <w:rFonts w:ascii="Montserrat" w:hAnsi="Montserrat" w:cs="Arial"/>
          <w:sz w:val="20"/>
          <w:szCs w:val="20"/>
        </w:rPr>
        <w:t xml:space="preserve"> En la tabla 4 se muestran datos correspondientes a los procesos de Ingreso y Promoción en Educación Básica y Media Superior realizados en el ciclo escolar anterior, a manera de referencia acerca de las necesidades a cubrir en las aplicaciones posteriores.</w:t>
      </w:r>
    </w:p>
    <w:p w14:paraId="2C97AC86" w14:textId="77777777" w:rsidR="00180402" w:rsidRPr="006233CD" w:rsidRDefault="00180402">
      <w:pPr>
        <w:pStyle w:val="Prrafodelista"/>
        <w:spacing w:after="0" w:line="360" w:lineRule="auto"/>
        <w:ind w:left="142"/>
        <w:jc w:val="both"/>
        <w:rPr>
          <w:rFonts w:ascii="Montserrat" w:hAnsi="Montserrat" w:cs="Arial"/>
          <w:sz w:val="20"/>
          <w:szCs w:val="20"/>
        </w:rPr>
        <w:pPrChange w:id="683" w:author="Ramsés Vázquez-Lira" w:date="2020-01-02T23:43:00Z">
          <w:pPr>
            <w:pStyle w:val="Prrafodelista"/>
            <w:spacing w:after="0" w:line="240" w:lineRule="auto"/>
            <w:ind w:left="142"/>
            <w:jc w:val="both"/>
          </w:pPr>
        </w:pPrChange>
      </w:pPr>
    </w:p>
    <w:p w14:paraId="51C2608D" w14:textId="77777777" w:rsidR="00180402" w:rsidRPr="006233CD" w:rsidRDefault="00180402" w:rsidP="00180402">
      <w:pPr>
        <w:spacing w:after="0" w:line="240" w:lineRule="auto"/>
        <w:jc w:val="both"/>
        <w:rPr>
          <w:rFonts w:ascii="Montserrat" w:hAnsi="Montserrat" w:cs="Arial"/>
          <w:b/>
          <w:sz w:val="20"/>
          <w:szCs w:val="20"/>
        </w:rPr>
      </w:pPr>
    </w:p>
    <w:tbl>
      <w:tblPr>
        <w:tblStyle w:val="Tablaconcuadrcula"/>
        <w:tblW w:w="0" w:type="auto"/>
        <w:tblInd w:w="-5" w:type="dxa"/>
        <w:tblLook w:val="04A0" w:firstRow="1" w:lastRow="0" w:firstColumn="1" w:lastColumn="0" w:noHBand="0" w:noVBand="1"/>
      </w:tblPr>
      <w:tblGrid>
        <w:gridCol w:w="2552"/>
        <w:gridCol w:w="1701"/>
        <w:gridCol w:w="1559"/>
        <w:gridCol w:w="1407"/>
        <w:gridCol w:w="1614"/>
      </w:tblGrid>
      <w:tr w:rsidR="00180402" w:rsidRPr="006233CD" w14:paraId="57C45CD7" w14:textId="77777777" w:rsidTr="00180402">
        <w:tc>
          <w:tcPr>
            <w:tcW w:w="8833" w:type="dxa"/>
            <w:gridSpan w:val="5"/>
            <w:shd w:val="clear" w:color="auto" w:fill="C00000"/>
            <w:vAlign w:val="center"/>
          </w:tcPr>
          <w:p w14:paraId="28FEF331" w14:textId="77777777" w:rsidR="00180402" w:rsidRPr="006233CD" w:rsidRDefault="00180402" w:rsidP="00180402">
            <w:pPr>
              <w:pStyle w:val="Prrafodelista"/>
              <w:ind w:left="0"/>
              <w:jc w:val="center"/>
              <w:rPr>
                <w:rFonts w:ascii="Montserrat" w:hAnsi="Montserrat"/>
                <w:b/>
                <w:sz w:val="18"/>
                <w:szCs w:val="20"/>
                <w:lang w:val="es-ES_tradnl"/>
              </w:rPr>
            </w:pPr>
            <w:r w:rsidRPr="006233CD">
              <w:rPr>
                <w:rFonts w:ascii="Montserrat" w:hAnsi="Montserrat"/>
                <w:b/>
                <w:sz w:val="18"/>
                <w:szCs w:val="20"/>
                <w:lang w:val="es-ES_tradnl"/>
              </w:rPr>
              <w:t>Tabla 4. P</w:t>
            </w:r>
            <w:proofErr w:type="spellStart"/>
            <w:r w:rsidRPr="006233CD">
              <w:rPr>
                <w:rFonts w:ascii="Montserrat" w:hAnsi="Montserrat" w:cs="Arial"/>
                <w:sz w:val="20"/>
                <w:szCs w:val="20"/>
              </w:rPr>
              <w:t>rocesos</w:t>
            </w:r>
            <w:proofErr w:type="spellEnd"/>
            <w:r w:rsidRPr="006233CD">
              <w:rPr>
                <w:rFonts w:ascii="Montserrat" w:hAnsi="Montserrat" w:cs="Arial"/>
                <w:sz w:val="20"/>
                <w:szCs w:val="20"/>
              </w:rPr>
              <w:t xml:space="preserve"> de Admisión y Promoción en Educación Básica y Media Superior, correspondientes al Ciclo Escolar 2018-2019</w:t>
            </w:r>
          </w:p>
        </w:tc>
      </w:tr>
      <w:tr w:rsidR="00180402" w:rsidRPr="006233CD" w14:paraId="7C93F441" w14:textId="77777777" w:rsidTr="00180402">
        <w:tc>
          <w:tcPr>
            <w:tcW w:w="2552" w:type="dxa"/>
            <w:shd w:val="clear" w:color="auto" w:fill="C00000"/>
            <w:vAlign w:val="center"/>
          </w:tcPr>
          <w:p w14:paraId="232A8D3B" w14:textId="77777777" w:rsidR="00180402" w:rsidRPr="006233CD" w:rsidRDefault="00180402" w:rsidP="00180402">
            <w:pPr>
              <w:pStyle w:val="Prrafodelista"/>
              <w:ind w:left="0"/>
              <w:jc w:val="center"/>
              <w:rPr>
                <w:rFonts w:ascii="Montserrat" w:hAnsi="Montserrat"/>
                <w:sz w:val="20"/>
                <w:szCs w:val="20"/>
              </w:rPr>
            </w:pPr>
            <w:r w:rsidRPr="006233CD">
              <w:rPr>
                <w:rFonts w:ascii="Montserrat" w:hAnsi="Montserrat"/>
                <w:b/>
                <w:sz w:val="18"/>
                <w:szCs w:val="20"/>
                <w:lang w:val="es-ES_tradnl"/>
              </w:rPr>
              <w:t>Información</w:t>
            </w:r>
          </w:p>
        </w:tc>
        <w:tc>
          <w:tcPr>
            <w:tcW w:w="1701" w:type="dxa"/>
            <w:shd w:val="clear" w:color="auto" w:fill="C00000"/>
            <w:vAlign w:val="center"/>
          </w:tcPr>
          <w:p w14:paraId="3278E434" w14:textId="77777777" w:rsidR="00180402" w:rsidRPr="006233CD" w:rsidRDefault="00180402" w:rsidP="00180402">
            <w:pPr>
              <w:pStyle w:val="Prrafodelista"/>
              <w:ind w:left="0"/>
              <w:jc w:val="center"/>
              <w:rPr>
                <w:rFonts w:ascii="Montserrat" w:hAnsi="Montserrat"/>
                <w:b/>
                <w:sz w:val="20"/>
                <w:szCs w:val="20"/>
              </w:rPr>
            </w:pPr>
            <w:r w:rsidRPr="006233CD">
              <w:rPr>
                <w:rFonts w:ascii="Montserrat" w:hAnsi="Montserrat"/>
                <w:b/>
                <w:sz w:val="18"/>
                <w:szCs w:val="20"/>
                <w:lang w:val="es-ES_tradnl"/>
              </w:rPr>
              <w:t>Admisión Educación Básica</w:t>
            </w:r>
          </w:p>
        </w:tc>
        <w:tc>
          <w:tcPr>
            <w:tcW w:w="1559" w:type="dxa"/>
            <w:shd w:val="clear" w:color="auto" w:fill="C00000"/>
            <w:vAlign w:val="center"/>
          </w:tcPr>
          <w:p w14:paraId="62D77B93" w14:textId="77777777" w:rsidR="00180402" w:rsidRPr="006233CD" w:rsidRDefault="00180402" w:rsidP="00180402">
            <w:pPr>
              <w:jc w:val="center"/>
              <w:rPr>
                <w:rFonts w:ascii="Montserrat" w:hAnsi="Montserrat"/>
                <w:b/>
                <w:sz w:val="18"/>
                <w:szCs w:val="20"/>
                <w:lang w:val="es-ES_tradnl"/>
              </w:rPr>
            </w:pPr>
            <w:r w:rsidRPr="006233CD">
              <w:rPr>
                <w:rFonts w:ascii="Montserrat" w:hAnsi="Montserrat"/>
                <w:b/>
                <w:sz w:val="18"/>
                <w:szCs w:val="20"/>
                <w:lang w:val="es-ES_tradnl"/>
              </w:rPr>
              <w:t>Admisión</w:t>
            </w:r>
          </w:p>
          <w:p w14:paraId="7FACAAB0" w14:textId="77777777" w:rsidR="00180402" w:rsidRPr="006233CD" w:rsidRDefault="00180402" w:rsidP="00180402">
            <w:pPr>
              <w:pStyle w:val="Prrafodelista"/>
              <w:ind w:left="0"/>
              <w:jc w:val="center"/>
              <w:rPr>
                <w:rFonts w:ascii="Montserrat" w:hAnsi="Montserrat"/>
                <w:b/>
                <w:sz w:val="20"/>
                <w:szCs w:val="20"/>
              </w:rPr>
            </w:pPr>
            <w:r w:rsidRPr="006233CD">
              <w:rPr>
                <w:rFonts w:ascii="Montserrat" w:hAnsi="Montserrat"/>
                <w:b/>
                <w:sz w:val="18"/>
                <w:szCs w:val="20"/>
                <w:lang w:val="es-ES_tradnl"/>
              </w:rPr>
              <w:t>Educación Media Superior</w:t>
            </w:r>
          </w:p>
        </w:tc>
        <w:tc>
          <w:tcPr>
            <w:tcW w:w="1407" w:type="dxa"/>
            <w:shd w:val="clear" w:color="auto" w:fill="C00000"/>
            <w:vAlign w:val="center"/>
          </w:tcPr>
          <w:p w14:paraId="1E1D1E8C" w14:textId="77777777" w:rsidR="00180402" w:rsidRPr="006233CD" w:rsidRDefault="00180402" w:rsidP="00180402">
            <w:pPr>
              <w:pStyle w:val="Prrafodelista"/>
              <w:ind w:left="0"/>
              <w:jc w:val="center"/>
              <w:rPr>
                <w:rFonts w:ascii="Montserrat" w:hAnsi="Montserrat"/>
                <w:b/>
                <w:sz w:val="20"/>
                <w:szCs w:val="20"/>
              </w:rPr>
            </w:pPr>
            <w:r w:rsidRPr="006233CD">
              <w:rPr>
                <w:rFonts w:ascii="Montserrat" w:hAnsi="Montserrat"/>
                <w:b/>
                <w:sz w:val="18"/>
                <w:szCs w:val="20"/>
                <w:lang w:val="es-ES_tradnl"/>
              </w:rPr>
              <w:t>Promoción Educación Básica</w:t>
            </w:r>
          </w:p>
        </w:tc>
        <w:tc>
          <w:tcPr>
            <w:tcW w:w="1614" w:type="dxa"/>
            <w:shd w:val="clear" w:color="auto" w:fill="C00000"/>
            <w:vAlign w:val="center"/>
          </w:tcPr>
          <w:p w14:paraId="5E299708" w14:textId="77777777" w:rsidR="00180402" w:rsidRPr="006233CD" w:rsidRDefault="00180402" w:rsidP="00180402">
            <w:pPr>
              <w:pStyle w:val="Prrafodelista"/>
              <w:ind w:left="0"/>
              <w:jc w:val="center"/>
              <w:rPr>
                <w:rFonts w:ascii="Montserrat" w:hAnsi="Montserrat"/>
                <w:b/>
                <w:sz w:val="20"/>
                <w:szCs w:val="20"/>
              </w:rPr>
            </w:pPr>
            <w:r w:rsidRPr="006233CD">
              <w:rPr>
                <w:rFonts w:ascii="Montserrat" w:hAnsi="Montserrat"/>
                <w:b/>
                <w:sz w:val="18"/>
                <w:szCs w:val="20"/>
                <w:lang w:val="es-ES_tradnl"/>
              </w:rPr>
              <w:t>Promoción Educación Media Superior</w:t>
            </w:r>
          </w:p>
        </w:tc>
      </w:tr>
      <w:tr w:rsidR="00180402" w:rsidRPr="006233CD" w14:paraId="5AFC9C07" w14:textId="77777777" w:rsidTr="00180402">
        <w:trPr>
          <w:trHeight w:val="937"/>
        </w:trPr>
        <w:tc>
          <w:tcPr>
            <w:tcW w:w="2552" w:type="dxa"/>
            <w:vAlign w:val="center"/>
          </w:tcPr>
          <w:p w14:paraId="530E6676" w14:textId="77777777" w:rsidR="00180402" w:rsidRPr="006233CD" w:rsidRDefault="00180402" w:rsidP="00180402">
            <w:pPr>
              <w:pStyle w:val="Prrafodelista"/>
              <w:ind w:left="0"/>
              <w:jc w:val="center"/>
              <w:rPr>
                <w:rFonts w:ascii="Montserrat" w:hAnsi="Montserrat"/>
                <w:sz w:val="18"/>
                <w:szCs w:val="20"/>
                <w:lang w:val="es-ES_tradnl"/>
              </w:rPr>
            </w:pPr>
            <w:r w:rsidRPr="006233CD">
              <w:rPr>
                <w:rFonts w:ascii="Montserrat" w:hAnsi="Montserrat"/>
                <w:sz w:val="18"/>
                <w:szCs w:val="20"/>
                <w:lang w:val="es-ES_tradnl"/>
              </w:rPr>
              <w:t xml:space="preserve">Número de días </w:t>
            </w:r>
          </w:p>
          <w:p w14:paraId="6A7D98A7" w14:textId="77777777" w:rsidR="00180402" w:rsidRPr="006233CD" w:rsidRDefault="00180402" w:rsidP="00180402">
            <w:pPr>
              <w:pStyle w:val="Prrafodelista"/>
              <w:ind w:left="0"/>
              <w:jc w:val="center"/>
              <w:rPr>
                <w:rFonts w:ascii="Montserrat" w:hAnsi="Montserrat"/>
                <w:sz w:val="18"/>
                <w:szCs w:val="20"/>
              </w:rPr>
            </w:pPr>
            <w:r w:rsidRPr="006233CD">
              <w:rPr>
                <w:rFonts w:ascii="Montserrat" w:hAnsi="Montserrat"/>
                <w:sz w:val="18"/>
                <w:szCs w:val="20"/>
                <w:lang w:val="es-ES_tradnl"/>
              </w:rPr>
              <w:t>de</w:t>
            </w:r>
            <w:r w:rsidRPr="006233CD">
              <w:rPr>
                <w:rFonts w:ascii="Cambria" w:hAnsi="Cambria" w:cs="Cambria"/>
                <w:sz w:val="18"/>
                <w:szCs w:val="20"/>
                <w:lang w:val="es-ES_tradnl"/>
              </w:rPr>
              <w:t> </w:t>
            </w:r>
            <w:r w:rsidRPr="006233CD">
              <w:rPr>
                <w:rFonts w:ascii="Montserrat" w:hAnsi="Montserrat"/>
                <w:sz w:val="18"/>
                <w:szCs w:val="20"/>
                <w:lang w:val="es-ES_tradnl"/>
              </w:rPr>
              <w:t>aplicaci</w:t>
            </w:r>
            <w:r w:rsidRPr="006233CD">
              <w:rPr>
                <w:rFonts w:ascii="Montserrat" w:hAnsi="Montserrat" w:cs="Montserrat"/>
                <w:sz w:val="18"/>
                <w:szCs w:val="20"/>
                <w:lang w:val="es-ES_tradnl"/>
              </w:rPr>
              <w:t>ó</w:t>
            </w:r>
            <w:r w:rsidRPr="006233CD">
              <w:rPr>
                <w:rFonts w:ascii="Montserrat" w:hAnsi="Montserrat"/>
                <w:sz w:val="18"/>
                <w:szCs w:val="20"/>
                <w:lang w:val="es-ES_tradnl"/>
              </w:rPr>
              <w:t>n</w:t>
            </w:r>
          </w:p>
        </w:tc>
        <w:tc>
          <w:tcPr>
            <w:tcW w:w="1701" w:type="dxa"/>
            <w:vAlign w:val="center"/>
          </w:tcPr>
          <w:p w14:paraId="6F562C10" w14:textId="77777777" w:rsidR="00180402" w:rsidRPr="006233CD" w:rsidRDefault="00180402" w:rsidP="00180402">
            <w:pPr>
              <w:pStyle w:val="Prrafodelista"/>
              <w:ind w:left="0"/>
              <w:jc w:val="center"/>
              <w:rPr>
                <w:rFonts w:ascii="Montserrat" w:hAnsi="Montserrat"/>
                <w:sz w:val="20"/>
                <w:szCs w:val="20"/>
              </w:rPr>
            </w:pPr>
            <w:r w:rsidRPr="006233CD">
              <w:rPr>
                <w:rFonts w:ascii="Montserrat" w:hAnsi="Montserrat"/>
                <w:sz w:val="20"/>
                <w:szCs w:val="20"/>
                <w:lang w:val="es-ES_tradnl"/>
              </w:rPr>
              <w:t>6 días</w:t>
            </w:r>
            <w:r w:rsidRPr="006233CD">
              <w:rPr>
                <w:rFonts w:ascii="Cambria" w:hAnsi="Cambria" w:cs="Cambria"/>
                <w:sz w:val="20"/>
                <w:szCs w:val="20"/>
                <w:lang w:val="es-ES_tradnl"/>
              </w:rPr>
              <w:t> </w:t>
            </w:r>
            <w:r w:rsidRPr="006233CD">
              <w:rPr>
                <w:rFonts w:ascii="Montserrat" w:hAnsi="Montserrat"/>
                <w:sz w:val="20"/>
                <w:szCs w:val="20"/>
                <w:lang w:val="es-ES_tradnl"/>
              </w:rPr>
              <w:br/>
              <w:t>(3 fines de semana)</w:t>
            </w:r>
          </w:p>
        </w:tc>
        <w:tc>
          <w:tcPr>
            <w:tcW w:w="1559" w:type="dxa"/>
            <w:shd w:val="clear" w:color="auto" w:fill="FFFFFF" w:themeFill="background1"/>
            <w:vAlign w:val="center"/>
          </w:tcPr>
          <w:p w14:paraId="57E54325" w14:textId="77777777" w:rsidR="00180402" w:rsidRPr="006233CD" w:rsidRDefault="00180402" w:rsidP="00180402">
            <w:pPr>
              <w:pStyle w:val="Prrafodelista"/>
              <w:ind w:left="0"/>
              <w:jc w:val="center"/>
              <w:rPr>
                <w:rFonts w:ascii="Montserrat" w:hAnsi="Montserrat"/>
                <w:sz w:val="20"/>
                <w:szCs w:val="20"/>
              </w:rPr>
            </w:pPr>
            <w:r w:rsidRPr="006233CD">
              <w:rPr>
                <w:rFonts w:ascii="Montserrat" w:hAnsi="Montserrat"/>
                <w:sz w:val="20"/>
                <w:szCs w:val="20"/>
                <w:lang w:val="es-ES_tradnl"/>
              </w:rPr>
              <w:t>2 días</w:t>
            </w:r>
            <w:r w:rsidRPr="006233CD">
              <w:rPr>
                <w:rFonts w:ascii="Montserrat" w:hAnsi="Montserrat"/>
                <w:sz w:val="20"/>
                <w:szCs w:val="20"/>
                <w:lang w:val="es-ES_tradnl"/>
              </w:rPr>
              <w:br/>
              <w:t>(1 fin de semana)</w:t>
            </w:r>
          </w:p>
        </w:tc>
        <w:tc>
          <w:tcPr>
            <w:tcW w:w="1407" w:type="dxa"/>
            <w:vAlign w:val="center"/>
          </w:tcPr>
          <w:p w14:paraId="114DBA7C" w14:textId="77777777" w:rsidR="00180402" w:rsidRPr="006233CD" w:rsidRDefault="00180402" w:rsidP="00180402">
            <w:pPr>
              <w:pStyle w:val="Prrafodelista"/>
              <w:ind w:left="0"/>
              <w:jc w:val="center"/>
              <w:rPr>
                <w:rFonts w:ascii="Montserrat" w:hAnsi="Montserrat"/>
                <w:sz w:val="20"/>
                <w:szCs w:val="20"/>
              </w:rPr>
            </w:pPr>
            <w:r w:rsidRPr="006233CD">
              <w:rPr>
                <w:rFonts w:ascii="Montserrat" w:hAnsi="Montserrat"/>
                <w:sz w:val="20"/>
                <w:szCs w:val="20"/>
                <w:lang w:val="es-ES_tradnl"/>
              </w:rPr>
              <w:t>2 días</w:t>
            </w:r>
            <w:r w:rsidRPr="006233CD">
              <w:rPr>
                <w:rFonts w:ascii="Montserrat" w:hAnsi="Montserrat"/>
                <w:sz w:val="20"/>
                <w:szCs w:val="20"/>
                <w:lang w:val="es-ES_tradnl"/>
              </w:rPr>
              <w:br/>
              <w:t>(1 fin de semana)</w:t>
            </w:r>
          </w:p>
        </w:tc>
        <w:tc>
          <w:tcPr>
            <w:tcW w:w="1614" w:type="dxa"/>
            <w:shd w:val="clear" w:color="auto" w:fill="FFFFFF" w:themeFill="background1"/>
            <w:vAlign w:val="center"/>
          </w:tcPr>
          <w:p w14:paraId="6DF7EAEE" w14:textId="77777777" w:rsidR="00180402" w:rsidRPr="006233CD" w:rsidRDefault="00180402" w:rsidP="00180402">
            <w:pPr>
              <w:pStyle w:val="Prrafodelista"/>
              <w:ind w:left="0"/>
              <w:jc w:val="center"/>
              <w:rPr>
                <w:rFonts w:ascii="Montserrat" w:hAnsi="Montserrat"/>
                <w:sz w:val="20"/>
                <w:szCs w:val="20"/>
              </w:rPr>
            </w:pPr>
            <w:r w:rsidRPr="006233CD">
              <w:rPr>
                <w:rFonts w:ascii="Montserrat" w:hAnsi="Montserrat"/>
                <w:sz w:val="20"/>
                <w:szCs w:val="20"/>
                <w:lang w:val="es-ES_tradnl"/>
              </w:rPr>
              <w:t>2 días</w:t>
            </w:r>
            <w:r w:rsidRPr="006233CD">
              <w:rPr>
                <w:rFonts w:ascii="Montserrat" w:hAnsi="Montserrat"/>
                <w:sz w:val="20"/>
                <w:szCs w:val="20"/>
                <w:lang w:val="es-ES_tradnl"/>
              </w:rPr>
              <w:br/>
              <w:t>(1 fin de semana)</w:t>
            </w:r>
          </w:p>
        </w:tc>
      </w:tr>
      <w:tr w:rsidR="00180402" w:rsidRPr="006233CD" w14:paraId="1383A578" w14:textId="77777777" w:rsidTr="00180402">
        <w:tc>
          <w:tcPr>
            <w:tcW w:w="2552" w:type="dxa"/>
            <w:vAlign w:val="center"/>
          </w:tcPr>
          <w:p w14:paraId="27FAA437" w14:textId="77777777" w:rsidR="00180402" w:rsidRPr="006233CD" w:rsidRDefault="00180402" w:rsidP="00180402">
            <w:pPr>
              <w:pStyle w:val="Prrafodelista"/>
              <w:ind w:left="0"/>
              <w:jc w:val="center"/>
              <w:rPr>
                <w:rFonts w:ascii="Montserrat" w:hAnsi="Montserrat"/>
                <w:sz w:val="18"/>
                <w:szCs w:val="20"/>
              </w:rPr>
            </w:pPr>
            <w:r w:rsidRPr="006233CD">
              <w:rPr>
                <w:rFonts w:ascii="Montserrat" w:hAnsi="Montserrat"/>
                <w:sz w:val="18"/>
                <w:szCs w:val="20"/>
                <w:lang w:val="es-ES_tradnl"/>
              </w:rPr>
              <w:t>Promedio de sedes</w:t>
            </w:r>
            <w:r w:rsidRPr="006233CD">
              <w:rPr>
                <w:rFonts w:ascii="Cambria" w:hAnsi="Cambria" w:cs="Cambria"/>
                <w:sz w:val="18"/>
                <w:szCs w:val="20"/>
                <w:lang w:val="es-ES_tradnl"/>
              </w:rPr>
              <w:t> </w:t>
            </w:r>
            <w:r w:rsidRPr="006233CD">
              <w:rPr>
                <w:rFonts w:ascii="Montserrat" w:hAnsi="Montserrat"/>
                <w:sz w:val="18"/>
                <w:szCs w:val="20"/>
                <w:lang w:val="es-ES_tradnl"/>
              </w:rPr>
              <w:t>de aplicación utilizadas por cada día de aplicación</w:t>
            </w:r>
          </w:p>
        </w:tc>
        <w:tc>
          <w:tcPr>
            <w:tcW w:w="1701" w:type="dxa"/>
            <w:vAlign w:val="center"/>
          </w:tcPr>
          <w:p w14:paraId="557AAC7E" w14:textId="77777777" w:rsidR="00180402" w:rsidRPr="006233CD" w:rsidRDefault="00180402" w:rsidP="00180402">
            <w:pPr>
              <w:pStyle w:val="Prrafodelista"/>
              <w:ind w:left="0"/>
              <w:jc w:val="center"/>
              <w:rPr>
                <w:rFonts w:ascii="Montserrat" w:hAnsi="Montserrat"/>
                <w:sz w:val="20"/>
                <w:szCs w:val="20"/>
              </w:rPr>
            </w:pPr>
            <w:r w:rsidRPr="006233CD">
              <w:rPr>
                <w:rFonts w:ascii="Montserrat" w:hAnsi="Montserrat"/>
                <w:sz w:val="20"/>
                <w:szCs w:val="20"/>
                <w:lang w:val="es-ES_tradnl"/>
              </w:rPr>
              <w:t>250</w:t>
            </w:r>
          </w:p>
        </w:tc>
        <w:tc>
          <w:tcPr>
            <w:tcW w:w="1559" w:type="dxa"/>
            <w:shd w:val="clear" w:color="auto" w:fill="FFFFFF" w:themeFill="background1"/>
            <w:vAlign w:val="center"/>
          </w:tcPr>
          <w:p w14:paraId="5E3847CC" w14:textId="77777777" w:rsidR="00180402" w:rsidRPr="006233CD" w:rsidRDefault="00180402" w:rsidP="00180402">
            <w:pPr>
              <w:pStyle w:val="Prrafodelista"/>
              <w:ind w:left="0"/>
              <w:jc w:val="center"/>
              <w:rPr>
                <w:rFonts w:ascii="Montserrat" w:hAnsi="Montserrat"/>
                <w:sz w:val="20"/>
                <w:szCs w:val="20"/>
              </w:rPr>
            </w:pPr>
            <w:r w:rsidRPr="006233CD">
              <w:rPr>
                <w:rFonts w:ascii="Montserrat" w:hAnsi="Montserrat"/>
                <w:sz w:val="20"/>
                <w:szCs w:val="20"/>
              </w:rPr>
              <w:t>195</w:t>
            </w:r>
          </w:p>
        </w:tc>
        <w:tc>
          <w:tcPr>
            <w:tcW w:w="1407" w:type="dxa"/>
            <w:vAlign w:val="center"/>
          </w:tcPr>
          <w:p w14:paraId="302737C6" w14:textId="77777777" w:rsidR="00180402" w:rsidRPr="006233CD" w:rsidRDefault="00180402" w:rsidP="00180402">
            <w:pPr>
              <w:pStyle w:val="Prrafodelista"/>
              <w:ind w:left="0"/>
              <w:jc w:val="center"/>
              <w:rPr>
                <w:rFonts w:ascii="Montserrat" w:hAnsi="Montserrat"/>
                <w:sz w:val="20"/>
                <w:szCs w:val="20"/>
              </w:rPr>
            </w:pPr>
            <w:r w:rsidRPr="006233CD">
              <w:rPr>
                <w:rFonts w:ascii="Montserrat" w:hAnsi="Montserrat"/>
                <w:sz w:val="20"/>
                <w:szCs w:val="20"/>
                <w:lang w:val="es-ES_tradnl"/>
              </w:rPr>
              <w:t>195</w:t>
            </w:r>
          </w:p>
        </w:tc>
        <w:tc>
          <w:tcPr>
            <w:tcW w:w="1614" w:type="dxa"/>
            <w:shd w:val="clear" w:color="auto" w:fill="FFFFFF" w:themeFill="background1"/>
            <w:vAlign w:val="center"/>
          </w:tcPr>
          <w:p w14:paraId="6B937886" w14:textId="77777777" w:rsidR="00180402" w:rsidRPr="006233CD" w:rsidRDefault="00180402" w:rsidP="00180402">
            <w:pPr>
              <w:pStyle w:val="Prrafodelista"/>
              <w:ind w:left="0"/>
              <w:jc w:val="center"/>
              <w:rPr>
                <w:rFonts w:ascii="Montserrat" w:hAnsi="Montserrat"/>
                <w:sz w:val="20"/>
                <w:szCs w:val="20"/>
              </w:rPr>
            </w:pPr>
            <w:r w:rsidRPr="006233CD">
              <w:rPr>
                <w:rFonts w:ascii="Montserrat" w:hAnsi="Montserrat"/>
                <w:sz w:val="20"/>
                <w:szCs w:val="20"/>
                <w:lang w:val="es-ES_tradnl"/>
              </w:rPr>
              <w:t>63</w:t>
            </w:r>
          </w:p>
        </w:tc>
      </w:tr>
      <w:tr w:rsidR="00180402" w:rsidRPr="006233CD" w14:paraId="608A3B06" w14:textId="77777777" w:rsidTr="00180402">
        <w:tc>
          <w:tcPr>
            <w:tcW w:w="2552" w:type="dxa"/>
            <w:vAlign w:val="center"/>
          </w:tcPr>
          <w:p w14:paraId="3C6F9894" w14:textId="77777777" w:rsidR="00180402" w:rsidRPr="006233CD" w:rsidRDefault="00180402" w:rsidP="00180402">
            <w:pPr>
              <w:pStyle w:val="Prrafodelista"/>
              <w:ind w:left="0"/>
              <w:jc w:val="center"/>
              <w:rPr>
                <w:rFonts w:ascii="Montserrat" w:hAnsi="Montserrat"/>
                <w:sz w:val="18"/>
                <w:szCs w:val="20"/>
              </w:rPr>
            </w:pPr>
            <w:r w:rsidRPr="006233CD">
              <w:rPr>
                <w:rFonts w:ascii="Montserrat" w:hAnsi="Montserrat"/>
                <w:sz w:val="18"/>
                <w:szCs w:val="20"/>
                <w:lang w:val="es-ES_tradnl"/>
              </w:rPr>
              <w:t>Promedio de aspirantes en cada aula (grupo) de aplicación</w:t>
            </w:r>
          </w:p>
        </w:tc>
        <w:tc>
          <w:tcPr>
            <w:tcW w:w="1701" w:type="dxa"/>
            <w:vAlign w:val="center"/>
          </w:tcPr>
          <w:p w14:paraId="203D3125" w14:textId="77777777" w:rsidR="00180402" w:rsidRPr="006233CD" w:rsidRDefault="00180402" w:rsidP="00180402">
            <w:pPr>
              <w:pStyle w:val="Prrafodelista"/>
              <w:ind w:left="0"/>
              <w:jc w:val="center"/>
              <w:rPr>
                <w:rFonts w:ascii="Montserrat" w:hAnsi="Montserrat"/>
                <w:sz w:val="20"/>
                <w:szCs w:val="20"/>
              </w:rPr>
            </w:pPr>
            <w:r w:rsidRPr="006233CD">
              <w:rPr>
                <w:rFonts w:ascii="Montserrat" w:hAnsi="Montserrat"/>
                <w:sz w:val="20"/>
                <w:szCs w:val="20"/>
                <w:lang w:val="es-ES_tradnl"/>
              </w:rPr>
              <w:t>34</w:t>
            </w:r>
          </w:p>
        </w:tc>
        <w:tc>
          <w:tcPr>
            <w:tcW w:w="1559" w:type="dxa"/>
            <w:shd w:val="clear" w:color="auto" w:fill="FFFFFF" w:themeFill="background1"/>
            <w:vAlign w:val="center"/>
          </w:tcPr>
          <w:p w14:paraId="669327F0" w14:textId="77777777" w:rsidR="00180402" w:rsidRPr="006233CD" w:rsidRDefault="00180402" w:rsidP="00180402">
            <w:pPr>
              <w:pStyle w:val="Prrafodelista"/>
              <w:ind w:left="0"/>
              <w:jc w:val="center"/>
              <w:rPr>
                <w:rFonts w:ascii="Montserrat" w:hAnsi="Montserrat"/>
                <w:sz w:val="20"/>
                <w:szCs w:val="20"/>
              </w:rPr>
            </w:pPr>
            <w:r w:rsidRPr="006233CD">
              <w:rPr>
                <w:rFonts w:ascii="Montserrat" w:hAnsi="Montserrat"/>
                <w:sz w:val="20"/>
                <w:szCs w:val="20"/>
                <w:lang w:val="es-ES_tradnl"/>
              </w:rPr>
              <w:t>34</w:t>
            </w:r>
          </w:p>
        </w:tc>
        <w:tc>
          <w:tcPr>
            <w:tcW w:w="1407" w:type="dxa"/>
            <w:vAlign w:val="center"/>
          </w:tcPr>
          <w:p w14:paraId="367017AD" w14:textId="77777777" w:rsidR="00180402" w:rsidRPr="006233CD" w:rsidRDefault="00180402" w:rsidP="00180402">
            <w:pPr>
              <w:pStyle w:val="Prrafodelista"/>
              <w:ind w:left="0"/>
              <w:jc w:val="center"/>
              <w:rPr>
                <w:rFonts w:ascii="Montserrat" w:hAnsi="Montserrat"/>
                <w:sz w:val="20"/>
                <w:szCs w:val="20"/>
              </w:rPr>
            </w:pPr>
            <w:r w:rsidRPr="006233CD">
              <w:rPr>
                <w:rFonts w:ascii="Montserrat" w:hAnsi="Montserrat"/>
                <w:sz w:val="20"/>
                <w:szCs w:val="20"/>
                <w:lang w:val="es-ES_tradnl"/>
              </w:rPr>
              <w:t>31</w:t>
            </w:r>
          </w:p>
        </w:tc>
        <w:tc>
          <w:tcPr>
            <w:tcW w:w="1614" w:type="dxa"/>
            <w:shd w:val="clear" w:color="auto" w:fill="FFFFFF" w:themeFill="background1"/>
            <w:vAlign w:val="center"/>
          </w:tcPr>
          <w:p w14:paraId="05491A7F" w14:textId="77777777" w:rsidR="00180402" w:rsidRPr="006233CD" w:rsidRDefault="00180402" w:rsidP="00180402">
            <w:pPr>
              <w:pStyle w:val="Prrafodelista"/>
              <w:ind w:left="0"/>
              <w:jc w:val="center"/>
              <w:rPr>
                <w:rFonts w:ascii="Montserrat" w:hAnsi="Montserrat"/>
                <w:sz w:val="20"/>
                <w:szCs w:val="20"/>
              </w:rPr>
            </w:pPr>
            <w:r w:rsidRPr="006233CD">
              <w:rPr>
                <w:rFonts w:ascii="Montserrat" w:hAnsi="Montserrat"/>
                <w:sz w:val="20"/>
                <w:szCs w:val="20"/>
                <w:lang w:val="es-ES_tradnl"/>
              </w:rPr>
              <w:t>16</w:t>
            </w:r>
          </w:p>
        </w:tc>
      </w:tr>
      <w:tr w:rsidR="00180402" w:rsidRPr="006233CD" w14:paraId="3C7A27F8" w14:textId="77777777" w:rsidTr="00180402">
        <w:trPr>
          <w:trHeight w:val="693"/>
        </w:trPr>
        <w:tc>
          <w:tcPr>
            <w:tcW w:w="2552" w:type="dxa"/>
            <w:vAlign w:val="center"/>
          </w:tcPr>
          <w:p w14:paraId="32073A8F" w14:textId="77777777" w:rsidR="00180402" w:rsidRPr="006233CD" w:rsidRDefault="00180402" w:rsidP="00180402">
            <w:pPr>
              <w:pStyle w:val="Prrafodelista"/>
              <w:ind w:left="0"/>
              <w:jc w:val="center"/>
              <w:rPr>
                <w:rFonts w:ascii="Montserrat" w:hAnsi="Montserrat"/>
                <w:sz w:val="18"/>
                <w:szCs w:val="20"/>
              </w:rPr>
            </w:pPr>
            <w:r w:rsidRPr="006233CD">
              <w:rPr>
                <w:rFonts w:ascii="Montserrat" w:hAnsi="Montserrat"/>
                <w:sz w:val="18"/>
                <w:szCs w:val="20"/>
                <w:lang w:val="es-ES_tradnl"/>
              </w:rPr>
              <w:t>Promedio de aulas por día de aplicación</w:t>
            </w:r>
          </w:p>
        </w:tc>
        <w:tc>
          <w:tcPr>
            <w:tcW w:w="1701" w:type="dxa"/>
            <w:vAlign w:val="center"/>
          </w:tcPr>
          <w:p w14:paraId="5A5E5092" w14:textId="77777777" w:rsidR="00180402" w:rsidRPr="006233CD" w:rsidRDefault="00180402" w:rsidP="00180402">
            <w:pPr>
              <w:pStyle w:val="Prrafodelista"/>
              <w:ind w:left="0"/>
              <w:jc w:val="center"/>
              <w:rPr>
                <w:rFonts w:ascii="Montserrat" w:hAnsi="Montserrat"/>
                <w:sz w:val="20"/>
                <w:szCs w:val="20"/>
              </w:rPr>
            </w:pPr>
            <w:r w:rsidRPr="006233CD">
              <w:rPr>
                <w:rFonts w:ascii="Montserrat" w:eastAsia="Times New Roman" w:hAnsi="Montserrat" w:cs="Calibri"/>
                <w:sz w:val="20"/>
                <w:szCs w:val="20"/>
                <w:lang w:val="en-US"/>
              </w:rPr>
              <w:t>700</w:t>
            </w:r>
          </w:p>
        </w:tc>
        <w:tc>
          <w:tcPr>
            <w:tcW w:w="1559" w:type="dxa"/>
            <w:shd w:val="clear" w:color="auto" w:fill="FFFFFF" w:themeFill="background1"/>
            <w:vAlign w:val="center"/>
          </w:tcPr>
          <w:p w14:paraId="6F45DBF6" w14:textId="77777777" w:rsidR="00180402" w:rsidRPr="006233CD" w:rsidRDefault="00180402" w:rsidP="00180402">
            <w:pPr>
              <w:pStyle w:val="Prrafodelista"/>
              <w:ind w:left="0"/>
              <w:jc w:val="center"/>
              <w:rPr>
                <w:rFonts w:ascii="Montserrat" w:hAnsi="Montserrat"/>
                <w:sz w:val="20"/>
                <w:szCs w:val="20"/>
              </w:rPr>
            </w:pPr>
            <w:r w:rsidRPr="006233CD">
              <w:rPr>
                <w:rFonts w:ascii="Montserrat" w:eastAsia="Times New Roman" w:hAnsi="Montserrat" w:cs="Calibri"/>
                <w:sz w:val="20"/>
                <w:szCs w:val="20"/>
                <w:lang w:val="en-US"/>
              </w:rPr>
              <w:t>532</w:t>
            </w:r>
          </w:p>
        </w:tc>
        <w:tc>
          <w:tcPr>
            <w:tcW w:w="1407" w:type="dxa"/>
            <w:vAlign w:val="center"/>
          </w:tcPr>
          <w:p w14:paraId="66144DEC" w14:textId="77777777" w:rsidR="00180402" w:rsidRPr="006233CD" w:rsidRDefault="00180402" w:rsidP="00180402">
            <w:pPr>
              <w:pStyle w:val="Prrafodelista"/>
              <w:ind w:left="0"/>
              <w:jc w:val="center"/>
              <w:rPr>
                <w:rFonts w:ascii="Montserrat" w:hAnsi="Montserrat"/>
                <w:sz w:val="20"/>
                <w:szCs w:val="20"/>
              </w:rPr>
            </w:pPr>
            <w:r w:rsidRPr="006233CD">
              <w:rPr>
                <w:rFonts w:ascii="Montserrat" w:eastAsia="Times New Roman" w:hAnsi="Montserrat" w:cs="Calibri"/>
                <w:sz w:val="20"/>
                <w:szCs w:val="20"/>
                <w:lang w:val="en-US"/>
              </w:rPr>
              <w:t>767</w:t>
            </w:r>
          </w:p>
        </w:tc>
        <w:tc>
          <w:tcPr>
            <w:tcW w:w="1614" w:type="dxa"/>
            <w:shd w:val="clear" w:color="auto" w:fill="FFFFFF" w:themeFill="background1"/>
            <w:vAlign w:val="center"/>
          </w:tcPr>
          <w:p w14:paraId="33FE43C2" w14:textId="77777777" w:rsidR="00180402" w:rsidRPr="006233CD" w:rsidRDefault="00180402" w:rsidP="00180402">
            <w:pPr>
              <w:jc w:val="center"/>
              <w:rPr>
                <w:rFonts w:ascii="Montserrat" w:eastAsia="Times New Roman" w:hAnsi="Montserrat" w:cs="Calibri"/>
                <w:sz w:val="20"/>
                <w:szCs w:val="20"/>
                <w:lang w:val="en-US"/>
              </w:rPr>
            </w:pPr>
            <w:r w:rsidRPr="006233CD">
              <w:rPr>
                <w:rFonts w:ascii="Montserrat" w:eastAsia="Times New Roman" w:hAnsi="Montserrat" w:cs="Calibri"/>
                <w:sz w:val="20"/>
                <w:szCs w:val="20"/>
                <w:lang w:val="en-US"/>
              </w:rPr>
              <w:t>89</w:t>
            </w:r>
          </w:p>
        </w:tc>
      </w:tr>
      <w:tr w:rsidR="00180402" w:rsidRPr="006233CD" w14:paraId="72F472C7" w14:textId="77777777" w:rsidTr="00180402">
        <w:tc>
          <w:tcPr>
            <w:tcW w:w="2552" w:type="dxa"/>
            <w:vAlign w:val="center"/>
          </w:tcPr>
          <w:p w14:paraId="355C1B4D" w14:textId="77777777" w:rsidR="00180402" w:rsidRPr="006233CD" w:rsidRDefault="00180402" w:rsidP="00180402">
            <w:pPr>
              <w:pStyle w:val="Prrafodelista"/>
              <w:ind w:left="0"/>
              <w:jc w:val="center"/>
              <w:rPr>
                <w:rFonts w:ascii="Montserrat" w:hAnsi="Montserrat"/>
                <w:sz w:val="18"/>
                <w:szCs w:val="20"/>
                <w:lang w:val="es-ES_tradnl"/>
              </w:rPr>
            </w:pPr>
            <w:r w:rsidRPr="006233CD">
              <w:rPr>
                <w:rFonts w:ascii="Montserrat" w:hAnsi="Montserrat"/>
                <w:sz w:val="18"/>
                <w:szCs w:val="20"/>
                <w:lang w:val="es-ES_tradnl"/>
              </w:rPr>
              <w:t>Promedio de aplicadores por día de aplicación</w:t>
            </w:r>
            <w:r w:rsidRPr="006233CD">
              <w:rPr>
                <w:rFonts w:ascii="Montserrat" w:hAnsi="Montserrat"/>
                <w:sz w:val="18"/>
                <w:szCs w:val="20"/>
                <w:lang w:val="es-ES_tradnl"/>
              </w:rPr>
              <w:br/>
              <w:t>(considerando 1 aplicador por cada 30 aspirantes</w:t>
            </w:r>
          </w:p>
        </w:tc>
        <w:tc>
          <w:tcPr>
            <w:tcW w:w="1701" w:type="dxa"/>
            <w:vAlign w:val="center"/>
          </w:tcPr>
          <w:p w14:paraId="29903A62" w14:textId="77777777" w:rsidR="00180402" w:rsidRPr="006233CD" w:rsidRDefault="00180402" w:rsidP="00180402">
            <w:pPr>
              <w:pStyle w:val="Prrafodelista"/>
              <w:ind w:left="0"/>
              <w:jc w:val="center"/>
              <w:rPr>
                <w:rFonts w:ascii="Montserrat" w:hAnsi="Montserrat"/>
                <w:sz w:val="20"/>
                <w:szCs w:val="20"/>
              </w:rPr>
            </w:pPr>
            <w:r w:rsidRPr="006233CD">
              <w:rPr>
                <w:rFonts w:ascii="Montserrat" w:hAnsi="Montserrat"/>
                <w:sz w:val="20"/>
                <w:szCs w:val="20"/>
                <w:lang w:val="es-ES_tradnl"/>
              </w:rPr>
              <w:t>988</w:t>
            </w:r>
          </w:p>
        </w:tc>
        <w:tc>
          <w:tcPr>
            <w:tcW w:w="1559" w:type="dxa"/>
            <w:shd w:val="clear" w:color="auto" w:fill="FFFFFF" w:themeFill="background1"/>
            <w:vAlign w:val="center"/>
          </w:tcPr>
          <w:p w14:paraId="1D1C7A2D" w14:textId="77777777" w:rsidR="00180402" w:rsidRPr="006233CD" w:rsidRDefault="00180402" w:rsidP="00180402">
            <w:pPr>
              <w:pStyle w:val="Prrafodelista"/>
              <w:ind w:left="0"/>
              <w:jc w:val="center"/>
              <w:rPr>
                <w:rFonts w:ascii="Montserrat" w:hAnsi="Montserrat"/>
                <w:sz w:val="20"/>
                <w:szCs w:val="20"/>
              </w:rPr>
            </w:pPr>
            <w:r w:rsidRPr="006233CD">
              <w:rPr>
                <w:rFonts w:ascii="Montserrat" w:hAnsi="Montserrat"/>
                <w:sz w:val="20"/>
                <w:szCs w:val="20"/>
                <w:lang w:val="es-ES_tradnl"/>
              </w:rPr>
              <w:t>756</w:t>
            </w:r>
          </w:p>
        </w:tc>
        <w:tc>
          <w:tcPr>
            <w:tcW w:w="1407" w:type="dxa"/>
            <w:vAlign w:val="center"/>
          </w:tcPr>
          <w:p w14:paraId="6887C924" w14:textId="77777777" w:rsidR="00180402" w:rsidRPr="006233CD" w:rsidRDefault="00180402" w:rsidP="00180402">
            <w:pPr>
              <w:pStyle w:val="Prrafodelista"/>
              <w:ind w:left="0"/>
              <w:jc w:val="center"/>
              <w:rPr>
                <w:rFonts w:ascii="Montserrat" w:hAnsi="Montserrat"/>
                <w:sz w:val="20"/>
                <w:szCs w:val="20"/>
              </w:rPr>
            </w:pPr>
            <w:r w:rsidRPr="006233CD">
              <w:rPr>
                <w:rFonts w:ascii="Montserrat" w:hAnsi="Montserrat"/>
                <w:sz w:val="20"/>
                <w:szCs w:val="20"/>
                <w:lang w:val="es-ES_tradnl"/>
              </w:rPr>
              <w:t>1,064</w:t>
            </w:r>
          </w:p>
        </w:tc>
        <w:tc>
          <w:tcPr>
            <w:tcW w:w="1614" w:type="dxa"/>
            <w:shd w:val="clear" w:color="auto" w:fill="FFFFFF" w:themeFill="background1"/>
            <w:vAlign w:val="center"/>
          </w:tcPr>
          <w:p w14:paraId="3C3C5E25" w14:textId="77777777" w:rsidR="00180402" w:rsidRPr="006233CD" w:rsidRDefault="00180402" w:rsidP="00180402">
            <w:pPr>
              <w:pStyle w:val="Prrafodelista"/>
              <w:ind w:left="0"/>
              <w:jc w:val="center"/>
              <w:rPr>
                <w:rFonts w:ascii="Montserrat" w:hAnsi="Montserrat"/>
                <w:sz w:val="20"/>
                <w:szCs w:val="20"/>
              </w:rPr>
            </w:pPr>
            <w:r w:rsidRPr="006233CD">
              <w:rPr>
                <w:rFonts w:ascii="Montserrat" w:hAnsi="Montserrat"/>
                <w:sz w:val="20"/>
                <w:szCs w:val="20"/>
                <w:lang w:val="es-ES_tradnl"/>
              </w:rPr>
              <w:t>100</w:t>
            </w:r>
          </w:p>
        </w:tc>
      </w:tr>
      <w:tr w:rsidR="00180402" w:rsidRPr="006233CD" w14:paraId="22668724" w14:textId="77777777" w:rsidTr="00180402">
        <w:tc>
          <w:tcPr>
            <w:tcW w:w="2552" w:type="dxa"/>
          </w:tcPr>
          <w:p w14:paraId="26E4251F" w14:textId="77777777" w:rsidR="00180402" w:rsidRPr="006233CD" w:rsidRDefault="00180402" w:rsidP="00180402">
            <w:pPr>
              <w:pStyle w:val="Prrafodelista"/>
              <w:ind w:left="0"/>
              <w:jc w:val="center"/>
              <w:rPr>
                <w:rFonts w:ascii="Montserrat" w:hAnsi="Montserrat"/>
                <w:sz w:val="18"/>
                <w:szCs w:val="20"/>
                <w:lang w:val="es-ES_tradnl"/>
              </w:rPr>
            </w:pPr>
            <w:r w:rsidRPr="006233CD">
              <w:rPr>
                <w:rFonts w:ascii="Montserrat" w:hAnsi="Montserrat"/>
                <w:sz w:val="18"/>
                <w:szCs w:val="20"/>
                <w:lang w:val="es-ES_tradnl"/>
              </w:rPr>
              <w:t>Promedio de aspirantes registrados al proceso</w:t>
            </w:r>
          </w:p>
        </w:tc>
        <w:tc>
          <w:tcPr>
            <w:tcW w:w="1701" w:type="dxa"/>
            <w:vAlign w:val="center"/>
          </w:tcPr>
          <w:p w14:paraId="1970CE3C" w14:textId="77777777" w:rsidR="00180402" w:rsidRPr="006233CD" w:rsidRDefault="00180402" w:rsidP="00180402">
            <w:pPr>
              <w:pStyle w:val="Prrafodelista"/>
              <w:ind w:left="0"/>
              <w:jc w:val="center"/>
              <w:rPr>
                <w:rFonts w:ascii="Montserrat" w:hAnsi="Montserrat"/>
                <w:sz w:val="20"/>
                <w:szCs w:val="20"/>
                <w:lang w:val="es-ES_tradnl"/>
              </w:rPr>
            </w:pPr>
            <w:r w:rsidRPr="006233CD">
              <w:rPr>
                <w:rFonts w:ascii="Montserrat" w:hAnsi="Montserrat"/>
                <w:sz w:val="20"/>
                <w:szCs w:val="20"/>
                <w:lang w:val="es-ES_tradnl"/>
              </w:rPr>
              <w:t>139,000</w:t>
            </w:r>
          </w:p>
        </w:tc>
        <w:tc>
          <w:tcPr>
            <w:tcW w:w="1559" w:type="dxa"/>
            <w:shd w:val="clear" w:color="auto" w:fill="FFFFFF" w:themeFill="background1"/>
            <w:vAlign w:val="center"/>
          </w:tcPr>
          <w:p w14:paraId="17A4A193" w14:textId="77777777" w:rsidR="00180402" w:rsidRPr="006233CD" w:rsidRDefault="00180402" w:rsidP="00180402">
            <w:pPr>
              <w:pStyle w:val="Prrafodelista"/>
              <w:ind w:left="0"/>
              <w:jc w:val="center"/>
              <w:rPr>
                <w:rFonts w:ascii="Montserrat" w:hAnsi="Montserrat"/>
                <w:sz w:val="20"/>
                <w:szCs w:val="20"/>
                <w:lang w:val="es-ES_tradnl"/>
              </w:rPr>
            </w:pPr>
            <w:r w:rsidRPr="006233CD">
              <w:rPr>
                <w:rFonts w:ascii="Montserrat" w:hAnsi="Montserrat"/>
                <w:sz w:val="20"/>
                <w:szCs w:val="20"/>
                <w:lang w:val="es-ES_tradnl"/>
              </w:rPr>
              <w:t>36,500</w:t>
            </w:r>
          </w:p>
        </w:tc>
        <w:tc>
          <w:tcPr>
            <w:tcW w:w="1407" w:type="dxa"/>
            <w:vAlign w:val="center"/>
          </w:tcPr>
          <w:p w14:paraId="21D74CB6" w14:textId="77777777" w:rsidR="00180402" w:rsidRPr="006233CD" w:rsidRDefault="00180402" w:rsidP="00180402">
            <w:pPr>
              <w:pStyle w:val="Prrafodelista"/>
              <w:ind w:left="0"/>
              <w:jc w:val="center"/>
              <w:rPr>
                <w:rFonts w:ascii="Montserrat" w:hAnsi="Montserrat"/>
                <w:sz w:val="20"/>
                <w:szCs w:val="20"/>
                <w:lang w:val="es-ES_tradnl"/>
              </w:rPr>
            </w:pPr>
            <w:r w:rsidRPr="006233CD">
              <w:rPr>
                <w:rFonts w:ascii="Montserrat" w:hAnsi="Montserrat"/>
                <w:sz w:val="20"/>
                <w:szCs w:val="20"/>
                <w:lang w:val="es-ES_tradnl"/>
              </w:rPr>
              <w:t>45,500</w:t>
            </w:r>
          </w:p>
        </w:tc>
        <w:tc>
          <w:tcPr>
            <w:tcW w:w="1614" w:type="dxa"/>
            <w:shd w:val="clear" w:color="auto" w:fill="FFFFFF" w:themeFill="background1"/>
            <w:vAlign w:val="center"/>
          </w:tcPr>
          <w:p w14:paraId="5BA6A075" w14:textId="77777777" w:rsidR="00180402" w:rsidRPr="006233CD" w:rsidRDefault="00180402" w:rsidP="00180402">
            <w:pPr>
              <w:pStyle w:val="Prrafodelista"/>
              <w:ind w:left="0"/>
              <w:jc w:val="center"/>
              <w:rPr>
                <w:rFonts w:ascii="Montserrat" w:hAnsi="Montserrat"/>
                <w:sz w:val="20"/>
                <w:szCs w:val="20"/>
                <w:lang w:val="es-ES_tradnl"/>
              </w:rPr>
            </w:pPr>
            <w:r w:rsidRPr="006233CD">
              <w:rPr>
                <w:rFonts w:ascii="Montserrat" w:hAnsi="Montserrat"/>
                <w:sz w:val="20"/>
                <w:szCs w:val="20"/>
                <w:lang w:val="es-ES_tradnl"/>
              </w:rPr>
              <w:t>2,800</w:t>
            </w:r>
          </w:p>
        </w:tc>
      </w:tr>
    </w:tbl>
    <w:p w14:paraId="1106E42F" w14:textId="525B335D" w:rsidR="00896417" w:rsidRPr="006233CD" w:rsidRDefault="00896417" w:rsidP="00896417">
      <w:pPr>
        <w:spacing w:after="0" w:line="240" w:lineRule="auto"/>
        <w:jc w:val="both"/>
        <w:rPr>
          <w:rFonts w:ascii="Montserrat" w:hAnsi="Montserrat" w:cs="Arial"/>
          <w:sz w:val="20"/>
          <w:szCs w:val="20"/>
        </w:rPr>
      </w:pPr>
    </w:p>
    <w:p w14:paraId="506CA1D6" w14:textId="77777777" w:rsidR="00896417" w:rsidRPr="006233CD" w:rsidRDefault="00896417" w:rsidP="00896417">
      <w:pPr>
        <w:spacing w:after="0" w:line="240" w:lineRule="auto"/>
        <w:jc w:val="both"/>
      </w:pPr>
    </w:p>
    <w:p w14:paraId="72896282" w14:textId="492611DE" w:rsidR="00896417" w:rsidRPr="006233CD" w:rsidRDefault="00180402">
      <w:pPr>
        <w:spacing w:after="0" w:line="360" w:lineRule="auto"/>
        <w:jc w:val="both"/>
        <w:rPr>
          <w:rFonts w:ascii="Montserrat" w:hAnsi="Montserrat" w:cs="Arial"/>
          <w:sz w:val="20"/>
          <w:szCs w:val="20"/>
          <w:lang w:val="es-ES_tradnl"/>
        </w:rPr>
        <w:pPrChange w:id="684" w:author="Ramsés Vázquez-Lira" w:date="2020-01-02T23:43:00Z">
          <w:pPr>
            <w:spacing w:after="0" w:line="240" w:lineRule="auto"/>
            <w:jc w:val="both"/>
          </w:pPr>
        </w:pPrChange>
      </w:pPr>
      <w:r w:rsidRPr="006233CD">
        <w:rPr>
          <w:rFonts w:ascii="Montserrat" w:hAnsi="Montserrat" w:cs="Arial"/>
          <w:sz w:val="20"/>
          <w:szCs w:val="20"/>
          <w:lang w:val="es-ES_tradnl"/>
        </w:rPr>
        <w:t>E</w:t>
      </w:r>
      <w:r w:rsidR="00896417" w:rsidRPr="006233CD">
        <w:rPr>
          <w:rFonts w:ascii="Montserrat" w:hAnsi="Montserrat" w:cs="Arial"/>
          <w:sz w:val="20"/>
          <w:szCs w:val="20"/>
          <w:lang w:val="es-ES_tradnl"/>
        </w:rPr>
        <w:t xml:space="preserve">l </w:t>
      </w:r>
      <w:r w:rsidRPr="006233CD">
        <w:rPr>
          <w:rFonts w:ascii="Montserrat" w:hAnsi="Montserrat" w:cs="Arial"/>
          <w:sz w:val="20"/>
          <w:szCs w:val="20"/>
          <w:lang w:val="es-ES_tradnl"/>
        </w:rPr>
        <w:t>P</w:t>
      </w:r>
      <w:r w:rsidR="00896417" w:rsidRPr="006233CD">
        <w:rPr>
          <w:rFonts w:ascii="Montserrat" w:hAnsi="Montserrat" w:cs="Arial"/>
          <w:sz w:val="20"/>
          <w:szCs w:val="20"/>
          <w:lang w:val="es-ES_tradnl"/>
        </w:rPr>
        <w:t xml:space="preserve">restador de </w:t>
      </w:r>
      <w:r w:rsidRPr="006233CD">
        <w:rPr>
          <w:rFonts w:ascii="Montserrat" w:hAnsi="Montserrat" w:cs="Arial"/>
          <w:sz w:val="20"/>
          <w:szCs w:val="20"/>
          <w:lang w:val="es-ES_tradnl"/>
        </w:rPr>
        <w:t>S</w:t>
      </w:r>
      <w:r w:rsidR="00896417" w:rsidRPr="006233CD">
        <w:rPr>
          <w:rFonts w:ascii="Montserrat" w:hAnsi="Montserrat" w:cs="Arial"/>
          <w:sz w:val="20"/>
          <w:szCs w:val="20"/>
          <w:lang w:val="es-ES_tradnl"/>
        </w:rPr>
        <w:t>ervicios deberá contar con la infraestructura tecnológica necesaria a utilizar para las aplicaciones y para el resguardo de los instrumentos de valoración aplicados.</w:t>
      </w:r>
    </w:p>
    <w:p w14:paraId="1B951847" w14:textId="77777777" w:rsidR="00896417" w:rsidRPr="006233CD" w:rsidRDefault="00896417">
      <w:pPr>
        <w:spacing w:after="0" w:line="360" w:lineRule="auto"/>
        <w:jc w:val="both"/>
        <w:rPr>
          <w:rFonts w:ascii="Montserrat" w:hAnsi="Montserrat" w:cs="Arial"/>
          <w:sz w:val="20"/>
          <w:szCs w:val="20"/>
          <w:lang w:val="es-ES_tradnl"/>
        </w:rPr>
        <w:pPrChange w:id="685" w:author="Ramsés Vázquez-Lira" w:date="2020-01-02T23:43:00Z">
          <w:pPr>
            <w:spacing w:after="0" w:line="240" w:lineRule="auto"/>
            <w:jc w:val="both"/>
          </w:pPr>
        </w:pPrChange>
      </w:pPr>
    </w:p>
    <w:p w14:paraId="41D129CB" w14:textId="21E0B973" w:rsidR="00896417" w:rsidRPr="006233CD" w:rsidRDefault="00896417">
      <w:pPr>
        <w:spacing w:after="0" w:line="360" w:lineRule="auto"/>
        <w:jc w:val="both"/>
        <w:rPr>
          <w:rFonts w:ascii="Montserrat" w:hAnsi="Montserrat" w:cs="Arial"/>
          <w:sz w:val="20"/>
          <w:szCs w:val="20"/>
          <w:lang w:val="es-ES_tradnl"/>
        </w:rPr>
        <w:pPrChange w:id="686" w:author="Ramsés Vázquez-Lira" w:date="2020-01-02T23:43:00Z">
          <w:pPr>
            <w:spacing w:after="0" w:line="240" w:lineRule="auto"/>
            <w:jc w:val="both"/>
          </w:pPr>
        </w:pPrChange>
      </w:pPr>
      <w:r w:rsidRPr="006233CD">
        <w:rPr>
          <w:rFonts w:ascii="Montserrat" w:hAnsi="Montserrat" w:cs="Arial"/>
          <w:sz w:val="20"/>
          <w:szCs w:val="20"/>
          <w:lang w:val="es-ES_tradnl"/>
        </w:rPr>
        <w:t>La aplicación de los instrumentos de evaluación comprende tres fases (</w:t>
      </w:r>
      <w:r w:rsidRPr="006233CD">
        <w:rPr>
          <w:rFonts w:ascii="Montserrat" w:hAnsi="Montserrat" w:cs="Arial"/>
          <w:i/>
          <w:sz w:val="20"/>
          <w:szCs w:val="20"/>
          <w:lang w:val="es-ES_tradnl"/>
        </w:rPr>
        <w:t>Antes, Durante y Después de la aplicación</w:t>
      </w:r>
      <w:r w:rsidRPr="006233CD">
        <w:rPr>
          <w:rFonts w:ascii="Montserrat" w:hAnsi="Montserrat" w:cs="Arial"/>
          <w:sz w:val="20"/>
          <w:szCs w:val="20"/>
          <w:lang w:val="es-ES_tradnl"/>
        </w:rPr>
        <w:t>), las cuales se presentan a</w:t>
      </w:r>
      <w:r w:rsidR="00180402" w:rsidRPr="006233CD">
        <w:rPr>
          <w:rFonts w:ascii="Montserrat" w:hAnsi="Montserrat" w:cs="Arial"/>
          <w:sz w:val="20"/>
          <w:szCs w:val="20"/>
          <w:lang w:val="es-ES_tradnl"/>
        </w:rPr>
        <w:t xml:space="preserve"> detalle a</w:t>
      </w:r>
      <w:r w:rsidRPr="006233CD">
        <w:rPr>
          <w:rFonts w:ascii="Montserrat" w:hAnsi="Montserrat" w:cs="Arial"/>
          <w:sz w:val="20"/>
          <w:szCs w:val="20"/>
          <w:lang w:val="es-ES_tradnl"/>
        </w:rPr>
        <w:t xml:space="preserve"> continuación:</w:t>
      </w:r>
    </w:p>
    <w:p w14:paraId="1618E859" w14:textId="77777777" w:rsidR="00896417" w:rsidRPr="006233CD" w:rsidRDefault="00896417">
      <w:pPr>
        <w:spacing w:after="0" w:line="360" w:lineRule="auto"/>
        <w:jc w:val="both"/>
        <w:rPr>
          <w:rFonts w:ascii="Montserrat" w:hAnsi="Montserrat" w:cs="Arial"/>
          <w:sz w:val="20"/>
          <w:szCs w:val="20"/>
          <w:lang w:val="es-ES_tradnl"/>
        </w:rPr>
        <w:pPrChange w:id="687" w:author="Ramsés Vázquez-Lira" w:date="2020-01-02T23:43:00Z">
          <w:pPr>
            <w:spacing w:after="0" w:line="240" w:lineRule="auto"/>
            <w:jc w:val="both"/>
          </w:pPr>
        </w:pPrChange>
      </w:pPr>
    </w:p>
    <w:p w14:paraId="549657BA" w14:textId="77777777" w:rsidR="00896417" w:rsidRPr="006233CD" w:rsidRDefault="00896417">
      <w:pPr>
        <w:spacing w:after="0" w:line="360" w:lineRule="auto"/>
        <w:jc w:val="both"/>
        <w:rPr>
          <w:rFonts w:ascii="Montserrat" w:hAnsi="Montserrat" w:cs="Arial"/>
          <w:b/>
          <w:sz w:val="20"/>
          <w:szCs w:val="20"/>
          <w:lang w:val="es-ES_tradnl"/>
        </w:rPr>
        <w:pPrChange w:id="688" w:author="Ramsés Vázquez-Lira" w:date="2020-01-02T23:43:00Z">
          <w:pPr>
            <w:spacing w:after="0" w:line="240" w:lineRule="auto"/>
            <w:jc w:val="both"/>
          </w:pPr>
        </w:pPrChange>
      </w:pPr>
      <w:r w:rsidRPr="006233CD">
        <w:rPr>
          <w:rFonts w:ascii="Montserrat" w:hAnsi="Montserrat" w:cs="Arial"/>
          <w:b/>
          <w:sz w:val="20"/>
          <w:szCs w:val="20"/>
          <w:lang w:val="es-ES_tradnl"/>
        </w:rPr>
        <w:t>Fase 1. Antes de la aplicación.</w:t>
      </w:r>
    </w:p>
    <w:p w14:paraId="26B059A8" w14:textId="77777777" w:rsidR="00896417" w:rsidRPr="006233CD" w:rsidRDefault="00896417">
      <w:pPr>
        <w:spacing w:after="0" w:line="360" w:lineRule="auto"/>
        <w:jc w:val="both"/>
        <w:rPr>
          <w:rFonts w:ascii="Montserrat" w:hAnsi="Montserrat" w:cs="Arial"/>
          <w:sz w:val="20"/>
          <w:szCs w:val="20"/>
          <w:lang w:val="es-ES_tradnl"/>
        </w:rPr>
        <w:pPrChange w:id="689" w:author="Ramsés Vázquez-Lira" w:date="2020-01-02T23:43:00Z">
          <w:pPr>
            <w:spacing w:after="0" w:line="240" w:lineRule="auto"/>
            <w:jc w:val="both"/>
          </w:pPr>
        </w:pPrChange>
      </w:pPr>
    </w:p>
    <w:p w14:paraId="566C48C3" w14:textId="6E9993BF" w:rsidR="00896417" w:rsidRPr="006233CD" w:rsidRDefault="00896417">
      <w:pPr>
        <w:spacing w:after="0" w:line="360" w:lineRule="auto"/>
        <w:ind w:left="360"/>
        <w:jc w:val="both"/>
        <w:rPr>
          <w:rFonts w:ascii="Montserrat" w:hAnsi="Montserrat" w:cs="Arial"/>
          <w:b/>
          <w:sz w:val="20"/>
          <w:szCs w:val="20"/>
          <w:lang w:val="es-ES_tradnl"/>
        </w:rPr>
        <w:pPrChange w:id="690" w:author="Ramsés Vázquez-Lira" w:date="2020-01-02T23:43:00Z">
          <w:pPr>
            <w:spacing w:after="0" w:line="240" w:lineRule="auto"/>
            <w:ind w:left="360"/>
            <w:jc w:val="both"/>
          </w:pPr>
        </w:pPrChange>
      </w:pPr>
      <w:r w:rsidRPr="006233CD">
        <w:rPr>
          <w:rFonts w:ascii="Montserrat" w:hAnsi="Montserrat" w:cs="Arial"/>
          <w:b/>
          <w:sz w:val="20"/>
          <w:szCs w:val="20"/>
          <w:lang w:val="es-ES_tradnl"/>
        </w:rPr>
        <w:t xml:space="preserve">Actividades a realizar por el </w:t>
      </w:r>
      <w:r w:rsidR="00180402" w:rsidRPr="006233CD">
        <w:rPr>
          <w:rFonts w:ascii="Montserrat" w:hAnsi="Montserrat"/>
          <w:b/>
          <w:sz w:val="20"/>
          <w:szCs w:val="20"/>
        </w:rPr>
        <w:t>P</w:t>
      </w:r>
      <w:r w:rsidRPr="006233CD">
        <w:rPr>
          <w:rFonts w:ascii="Montserrat" w:hAnsi="Montserrat"/>
          <w:b/>
          <w:sz w:val="20"/>
          <w:szCs w:val="20"/>
        </w:rPr>
        <w:t xml:space="preserve">restador de </w:t>
      </w:r>
      <w:r w:rsidR="00180402" w:rsidRPr="006233CD">
        <w:rPr>
          <w:rFonts w:ascii="Montserrat" w:hAnsi="Montserrat"/>
          <w:b/>
          <w:sz w:val="20"/>
          <w:szCs w:val="20"/>
        </w:rPr>
        <w:t>S</w:t>
      </w:r>
      <w:r w:rsidRPr="006233CD">
        <w:rPr>
          <w:rFonts w:ascii="Montserrat" w:hAnsi="Montserrat"/>
          <w:b/>
          <w:sz w:val="20"/>
          <w:szCs w:val="20"/>
        </w:rPr>
        <w:t>ervicios</w:t>
      </w:r>
      <w:r w:rsidRPr="006233CD">
        <w:rPr>
          <w:rFonts w:ascii="Montserrat" w:hAnsi="Montserrat" w:cs="Arial"/>
          <w:b/>
          <w:sz w:val="20"/>
          <w:szCs w:val="20"/>
          <w:lang w:val="es-ES_tradnl"/>
        </w:rPr>
        <w:t>:</w:t>
      </w:r>
    </w:p>
    <w:p w14:paraId="13304CAA" w14:textId="77777777" w:rsidR="00896417" w:rsidRPr="006233CD" w:rsidRDefault="00896417">
      <w:pPr>
        <w:spacing w:after="0" w:line="360" w:lineRule="auto"/>
        <w:ind w:left="360"/>
        <w:jc w:val="both"/>
        <w:rPr>
          <w:rFonts w:ascii="Montserrat" w:hAnsi="Montserrat" w:cs="Arial"/>
          <w:sz w:val="20"/>
          <w:szCs w:val="20"/>
          <w:lang w:val="es-ES_tradnl"/>
        </w:rPr>
        <w:pPrChange w:id="691" w:author="Ramsés Vázquez-Lira" w:date="2020-01-02T23:43:00Z">
          <w:pPr>
            <w:spacing w:after="0" w:line="240" w:lineRule="auto"/>
            <w:ind w:left="360"/>
            <w:jc w:val="both"/>
          </w:pPr>
        </w:pPrChange>
      </w:pPr>
    </w:p>
    <w:p w14:paraId="3EF9D7D8" w14:textId="77777777" w:rsidR="00896417" w:rsidRPr="006233CD" w:rsidRDefault="00896417">
      <w:pPr>
        <w:pStyle w:val="Prrafodelista"/>
        <w:numPr>
          <w:ilvl w:val="0"/>
          <w:numId w:val="5"/>
        </w:numPr>
        <w:spacing w:after="0" w:line="360" w:lineRule="auto"/>
        <w:jc w:val="both"/>
        <w:rPr>
          <w:rFonts w:ascii="Montserrat" w:hAnsi="Montserrat" w:cs="Arial"/>
          <w:sz w:val="20"/>
          <w:szCs w:val="20"/>
          <w:lang w:val="es-ES_tradnl"/>
        </w:rPr>
        <w:pPrChange w:id="692" w:author="Ramsés Vázquez-Lira" w:date="2020-01-02T23:43:00Z">
          <w:pPr>
            <w:pStyle w:val="Prrafodelista"/>
            <w:numPr>
              <w:numId w:val="5"/>
            </w:numPr>
            <w:spacing w:after="0" w:line="240" w:lineRule="auto"/>
            <w:ind w:hanging="360"/>
            <w:jc w:val="both"/>
          </w:pPr>
        </w:pPrChange>
      </w:pPr>
      <w:r w:rsidRPr="006233CD">
        <w:rPr>
          <w:rFonts w:ascii="Montserrat" w:hAnsi="Montserrat" w:cs="Arial"/>
          <w:sz w:val="20"/>
          <w:szCs w:val="20"/>
          <w:lang w:val="es-ES_tradnl"/>
        </w:rPr>
        <w:t>Recepción de las versiones autorizadas por la USICAMM de los instrumentos de valoración, en formato electrónico.</w:t>
      </w:r>
    </w:p>
    <w:p w14:paraId="11DA5B41" w14:textId="77777777" w:rsidR="00896417" w:rsidRPr="006233CD" w:rsidRDefault="00896417">
      <w:pPr>
        <w:pStyle w:val="Prrafodelista"/>
        <w:spacing w:after="0" w:line="360" w:lineRule="auto"/>
        <w:jc w:val="both"/>
        <w:rPr>
          <w:rFonts w:ascii="Montserrat" w:hAnsi="Montserrat" w:cs="Arial"/>
          <w:sz w:val="20"/>
          <w:szCs w:val="20"/>
          <w:lang w:val="es-ES_tradnl"/>
        </w:rPr>
        <w:pPrChange w:id="693" w:author="Ramsés Vázquez-Lira" w:date="2020-01-02T23:43:00Z">
          <w:pPr>
            <w:pStyle w:val="Prrafodelista"/>
            <w:spacing w:after="0" w:line="240" w:lineRule="auto"/>
            <w:jc w:val="both"/>
          </w:pPr>
        </w:pPrChange>
      </w:pPr>
    </w:p>
    <w:p w14:paraId="00EB81AB" w14:textId="77777777" w:rsidR="00896417" w:rsidRPr="006233CD" w:rsidRDefault="00896417">
      <w:pPr>
        <w:pStyle w:val="Prrafodelista"/>
        <w:numPr>
          <w:ilvl w:val="0"/>
          <w:numId w:val="5"/>
        </w:numPr>
        <w:spacing w:after="0" w:line="360" w:lineRule="auto"/>
        <w:jc w:val="both"/>
        <w:rPr>
          <w:rFonts w:ascii="Montserrat" w:hAnsi="Montserrat" w:cs="Arial"/>
          <w:sz w:val="20"/>
          <w:szCs w:val="20"/>
          <w:lang w:val="es-ES_tradnl"/>
        </w:rPr>
        <w:pPrChange w:id="694" w:author="Ramsés Vázquez-Lira" w:date="2020-01-02T23:43:00Z">
          <w:pPr>
            <w:pStyle w:val="Prrafodelista"/>
            <w:numPr>
              <w:numId w:val="5"/>
            </w:numPr>
            <w:spacing w:after="0" w:line="240" w:lineRule="auto"/>
            <w:ind w:hanging="360"/>
            <w:jc w:val="both"/>
          </w:pPr>
        </w:pPrChange>
      </w:pPr>
      <w:r w:rsidRPr="006233CD">
        <w:rPr>
          <w:rFonts w:ascii="Montserrat" w:hAnsi="Montserrat" w:cs="Arial"/>
          <w:sz w:val="20"/>
          <w:szCs w:val="20"/>
          <w:lang w:val="es-ES_tradnl"/>
        </w:rPr>
        <w:t>Recepción de la Base de Datos de aspirantes programados, conforme al protocolo establecido por la USICAMM.</w:t>
      </w:r>
    </w:p>
    <w:p w14:paraId="65DA214F" w14:textId="77777777" w:rsidR="00896417" w:rsidRPr="006233CD" w:rsidRDefault="00896417">
      <w:pPr>
        <w:spacing w:after="0" w:line="360" w:lineRule="auto"/>
        <w:ind w:left="360"/>
        <w:jc w:val="both"/>
        <w:rPr>
          <w:rFonts w:ascii="Montserrat" w:hAnsi="Montserrat" w:cs="Arial"/>
          <w:sz w:val="20"/>
          <w:szCs w:val="20"/>
          <w:lang w:val="es-ES_tradnl"/>
        </w:rPr>
        <w:pPrChange w:id="695" w:author="Ramsés Vázquez-Lira" w:date="2020-01-02T23:43:00Z">
          <w:pPr>
            <w:spacing w:after="0" w:line="240" w:lineRule="auto"/>
            <w:ind w:left="360"/>
            <w:jc w:val="both"/>
          </w:pPr>
        </w:pPrChange>
      </w:pPr>
    </w:p>
    <w:p w14:paraId="7C3CC9A2" w14:textId="77777777" w:rsidR="00896417" w:rsidRPr="006233CD" w:rsidRDefault="00896417">
      <w:pPr>
        <w:pStyle w:val="Prrafodelista"/>
        <w:numPr>
          <w:ilvl w:val="0"/>
          <w:numId w:val="5"/>
        </w:numPr>
        <w:spacing w:after="0" w:line="360" w:lineRule="auto"/>
        <w:jc w:val="both"/>
        <w:rPr>
          <w:rFonts w:ascii="Montserrat" w:hAnsi="Montserrat" w:cs="Arial"/>
          <w:sz w:val="20"/>
          <w:szCs w:val="20"/>
          <w:lang w:val="es-ES_tradnl"/>
        </w:rPr>
        <w:pPrChange w:id="696" w:author="Ramsés Vázquez-Lira" w:date="2020-01-02T23:43:00Z">
          <w:pPr>
            <w:pStyle w:val="Prrafodelista"/>
            <w:numPr>
              <w:numId w:val="5"/>
            </w:numPr>
            <w:spacing w:after="0" w:line="240" w:lineRule="auto"/>
            <w:ind w:hanging="360"/>
            <w:jc w:val="both"/>
          </w:pPr>
        </w:pPrChange>
      </w:pPr>
      <w:r w:rsidRPr="006233CD">
        <w:rPr>
          <w:rFonts w:ascii="Montserrat" w:hAnsi="Montserrat" w:cs="Arial"/>
          <w:sz w:val="20"/>
          <w:szCs w:val="20"/>
          <w:lang w:val="es-ES_tradnl"/>
        </w:rPr>
        <w:t>Verificación de la consistencia de la Base de Datos de aspirantes programados.</w:t>
      </w:r>
    </w:p>
    <w:p w14:paraId="431053C6" w14:textId="77777777" w:rsidR="00896417" w:rsidRPr="006233CD" w:rsidRDefault="00896417">
      <w:pPr>
        <w:spacing w:after="0" w:line="360" w:lineRule="auto"/>
        <w:ind w:left="360"/>
        <w:jc w:val="both"/>
        <w:rPr>
          <w:rFonts w:ascii="Montserrat" w:hAnsi="Montserrat" w:cs="Arial"/>
          <w:sz w:val="20"/>
          <w:szCs w:val="20"/>
          <w:lang w:val="es-ES_tradnl"/>
        </w:rPr>
        <w:pPrChange w:id="697" w:author="Ramsés Vázquez-Lira" w:date="2020-01-02T23:43:00Z">
          <w:pPr>
            <w:spacing w:after="0" w:line="240" w:lineRule="auto"/>
            <w:ind w:left="360"/>
            <w:jc w:val="both"/>
          </w:pPr>
        </w:pPrChange>
      </w:pPr>
    </w:p>
    <w:p w14:paraId="646A9996" w14:textId="794FE4D4" w:rsidR="00896417" w:rsidRPr="006233CD" w:rsidRDefault="00896417">
      <w:pPr>
        <w:pStyle w:val="Prrafodelista"/>
        <w:numPr>
          <w:ilvl w:val="0"/>
          <w:numId w:val="5"/>
        </w:numPr>
        <w:spacing w:after="0" w:line="360" w:lineRule="auto"/>
        <w:jc w:val="both"/>
        <w:rPr>
          <w:rFonts w:ascii="Montserrat" w:hAnsi="Montserrat" w:cs="Arial"/>
          <w:sz w:val="20"/>
          <w:szCs w:val="20"/>
          <w:lang w:val="es-ES_tradnl"/>
        </w:rPr>
        <w:pPrChange w:id="698" w:author="Ramsés Vázquez-Lira" w:date="2020-01-02T23:43:00Z">
          <w:pPr>
            <w:pStyle w:val="Prrafodelista"/>
            <w:numPr>
              <w:numId w:val="5"/>
            </w:numPr>
            <w:spacing w:after="0" w:line="240" w:lineRule="auto"/>
            <w:ind w:hanging="360"/>
            <w:jc w:val="both"/>
          </w:pPr>
        </w:pPrChange>
      </w:pPr>
      <w:r w:rsidRPr="006233CD">
        <w:rPr>
          <w:rFonts w:ascii="Montserrat" w:hAnsi="Montserrat" w:cs="Arial"/>
          <w:sz w:val="20"/>
          <w:szCs w:val="20"/>
          <w:lang w:val="es-ES_tradnl"/>
        </w:rPr>
        <w:t xml:space="preserve">Entrega de un reporte de inconsistencias detectadas en la Base de Datos de aspirantes programados a la USICAMM (en caso </w:t>
      </w:r>
      <w:r w:rsidR="00180402" w:rsidRPr="006233CD">
        <w:rPr>
          <w:rFonts w:ascii="Montserrat" w:hAnsi="Montserrat" w:cs="Arial"/>
          <w:sz w:val="20"/>
          <w:szCs w:val="20"/>
          <w:lang w:val="es-ES_tradnl"/>
        </w:rPr>
        <w:t>de que aplique</w:t>
      </w:r>
      <w:r w:rsidRPr="006233CD">
        <w:rPr>
          <w:rFonts w:ascii="Montserrat" w:hAnsi="Montserrat" w:cs="Arial"/>
          <w:sz w:val="20"/>
          <w:szCs w:val="20"/>
          <w:lang w:val="es-ES_tradnl"/>
        </w:rPr>
        <w:t>).</w:t>
      </w:r>
    </w:p>
    <w:p w14:paraId="6892F458" w14:textId="77777777" w:rsidR="00896417" w:rsidRPr="006233CD" w:rsidRDefault="00896417">
      <w:pPr>
        <w:spacing w:after="0" w:line="360" w:lineRule="auto"/>
        <w:ind w:left="360"/>
        <w:jc w:val="both"/>
        <w:rPr>
          <w:rFonts w:ascii="Montserrat" w:hAnsi="Montserrat" w:cs="Arial"/>
          <w:sz w:val="20"/>
          <w:szCs w:val="20"/>
          <w:lang w:val="es-ES_tradnl"/>
        </w:rPr>
        <w:pPrChange w:id="699" w:author="Ramsés Vázquez-Lira" w:date="2020-01-02T23:43:00Z">
          <w:pPr>
            <w:spacing w:after="0" w:line="240" w:lineRule="auto"/>
            <w:ind w:left="360"/>
            <w:jc w:val="both"/>
          </w:pPr>
        </w:pPrChange>
      </w:pPr>
    </w:p>
    <w:p w14:paraId="68B4C08A" w14:textId="568076C1" w:rsidR="00896417" w:rsidRPr="006233CD" w:rsidRDefault="00896417">
      <w:pPr>
        <w:pStyle w:val="Prrafodelista"/>
        <w:numPr>
          <w:ilvl w:val="0"/>
          <w:numId w:val="5"/>
        </w:numPr>
        <w:spacing w:after="0" w:line="360" w:lineRule="auto"/>
        <w:jc w:val="both"/>
        <w:rPr>
          <w:rFonts w:ascii="Montserrat" w:hAnsi="Montserrat" w:cs="Arial"/>
          <w:sz w:val="20"/>
          <w:szCs w:val="20"/>
          <w:lang w:val="es-ES_tradnl"/>
        </w:rPr>
        <w:pPrChange w:id="700" w:author="Ramsés Vázquez-Lira" w:date="2020-01-02T23:43:00Z">
          <w:pPr>
            <w:pStyle w:val="Prrafodelista"/>
            <w:numPr>
              <w:numId w:val="5"/>
            </w:numPr>
            <w:spacing w:after="0" w:line="240" w:lineRule="auto"/>
            <w:ind w:hanging="360"/>
            <w:jc w:val="both"/>
          </w:pPr>
        </w:pPrChange>
      </w:pPr>
      <w:r w:rsidRPr="006233CD">
        <w:rPr>
          <w:rFonts w:ascii="Montserrat" w:hAnsi="Montserrat" w:cs="Arial"/>
          <w:sz w:val="20"/>
          <w:szCs w:val="20"/>
          <w:lang w:val="es-ES_tradnl"/>
        </w:rPr>
        <w:t xml:space="preserve">Recepción de la Base de Datos de aspirantes programados corregida por la USICAMM (en caso </w:t>
      </w:r>
      <w:r w:rsidR="00180402" w:rsidRPr="006233CD">
        <w:rPr>
          <w:rFonts w:ascii="Montserrat" w:hAnsi="Montserrat" w:cs="Arial"/>
          <w:sz w:val="20"/>
          <w:szCs w:val="20"/>
          <w:lang w:val="es-ES_tradnl"/>
        </w:rPr>
        <w:t>de que aplique</w:t>
      </w:r>
      <w:r w:rsidRPr="006233CD">
        <w:rPr>
          <w:rFonts w:ascii="Montserrat" w:hAnsi="Montserrat" w:cs="Arial"/>
          <w:sz w:val="20"/>
          <w:szCs w:val="20"/>
          <w:lang w:val="es-ES_tradnl"/>
        </w:rPr>
        <w:t>).</w:t>
      </w:r>
    </w:p>
    <w:p w14:paraId="794B4F89" w14:textId="77777777" w:rsidR="00896417" w:rsidRPr="006233CD" w:rsidRDefault="00896417">
      <w:pPr>
        <w:pStyle w:val="Prrafodelista"/>
        <w:spacing w:line="360" w:lineRule="auto"/>
        <w:ind w:left="1080"/>
        <w:jc w:val="both"/>
        <w:rPr>
          <w:rFonts w:ascii="Montserrat" w:hAnsi="Montserrat" w:cs="Arial"/>
          <w:sz w:val="20"/>
          <w:szCs w:val="20"/>
          <w:lang w:val="es-ES_tradnl"/>
        </w:rPr>
        <w:pPrChange w:id="701" w:author="Ramsés Vázquez-Lira" w:date="2020-01-02T23:43:00Z">
          <w:pPr>
            <w:pStyle w:val="Prrafodelista"/>
            <w:ind w:left="1080"/>
            <w:jc w:val="both"/>
          </w:pPr>
        </w:pPrChange>
      </w:pPr>
    </w:p>
    <w:p w14:paraId="59374011" w14:textId="4788BFCB" w:rsidR="00896417" w:rsidRPr="006233CD" w:rsidRDefault="00896417">
      <w:pPr>
        <w:pStyle w:val="Prrafodelista"/>
        <w:numPr>
          <w:ilvl w:val="0"/>
          <w:numId w:val="5"/>
        </w:numPr>
        <w:spacing w:after="0" w:line="360" w:lineRule="auto"/>
        <w:jc w:val="both"/>
        <w:rPr>
          <w:rFonts w:ascii="Montserrat" w:hAnsi="Montserrat" w:cs="Arial"/>
          <w:sz w:val="20"/>
          <w:szCs w:val="20"/>
          <w:lang w:val="es-ES_tradnl"/>
        </w:rPr>
        <w:pPrChange w:id="702" w:author="Ramsés Vázquez-Lira" w:date="2020-01-02T23:43:00Z">
          <w:pPr>
            <w:pStyle w:val="Prrafodelista"/>
            <w:numPr>
              <w:numId w:val="5"/>
            </w:numPr>
            <w:spacing w:after="0" w:line="240" w:lineRule="auto"/>
            <w:ind w:hanging="360"/>
            <w:jc w:val="both"/>
          </w:pPr>
        </w:pPrChange>
      </w:pPr>
      <w:r w:rsidRPr="006233CD">
        <w:rPr>
          <w:rFonts w:ascii="Montserrat" w:hAnsi="Montserrat" w:cs="Arial"/>
          <w:sz w:val="20"/>
          <w:szCs w:val="20"/>
          <w:lang w:val="es-ES_tradnl"/>
        </w:rPr>
        <w:t xml:space="preserve">Capacitación y asignación de aplicadores a cada grupo (aula) de las sedes de aplicación, considerando 1 aplicador por cada </w:t>
      </w:r>
      <w:r w:rsidR="00180402" w:rsidRPr="006233CD">
        <w:rPr>
          <w:rFonts w:ascii="Montserrat" w:hAnsi="Montserrat" w:cs="Arial"/>
          <w:sz w:val="20"/>
          <w:szCs w:val="20"/>
          <w:lang w:val="es-ES_tradnl"/>
        </w:rPr>
        <w:t>aula con</w:t>
      </w:r>
      <w:r w:rsidR="00CB3C56" w:rsidRPr="006233CD">
        <w:rPr>
          <w:rFonts w:ascii="Montserrat" w:hAnsi="Montserrat" w:cs="Arial"/>
          <w:sz w:val="20"/>
          <w:szCs w:val="20"/>
          <w:lang w:val="es-ES_tradnl"/>
        </w:rPr>
        <w:t xml:space="preserve"> hasta</w:t>
      </w:r>
      <w:r w:rsidR="00180402" w:rsidRPr="006233CD">
        <w:rPr>
          <w:rFonts w:ascii="Montserrat" w:hAnsi="Montserrat" w:cs="Arial"/>
          <w:sz w:val="20"/>
          <w:szCs w:val="20"/>
          <w:lang w:val="es-ES_tradnl"/>
        </w:rPr>
        <w:t xml:space="preserve"> </w:t>
      </w:r>
      <w:r w:rsidRPr="006233CD">
        <w:rPr>
          <w:rFonts w:ascii="Montserrat" w:hAnsi="Montserrat" w:cs="Arial"/>
          <w:sz w:val="20"/>
          <w:szCs w:val="20"/>
          <w:lang w:val="es-ES_tradnl"/>
        </w:rPr>
        <w:t>30 aspirantes.</w:t>
      </w:r>
    </w:p>
    <w:p w14:paraId="37A1AB69" w14:textId="77777777" w:rsidR="00896417" w:rsidRPr="006233CD" w:rsidRDefault="00896417">
      <w:pPr>
        <w:pStyle w:val="Prrafodelista"/>
        <w:spacing w:line="360" w:lineRule="auto"/>
        <w:ind w:left="1080"/>
        <w:jc w:val="both"/>
        <w:rPr>
          <w:rFonts w:ascii="Montserrat" w:hAnsi="Montserrat" w:cs="Arial"/>
          <w:sz w:val="20"/>
          <w:szCs w:val="20"/>
          <w:lang w:val="es-ES_tradnl"/>
        </w:rPr>
        <w:pPrChange w:id="703" w:author="Ramsés Vázquez-Lira" w:date="2020-01-02T23:43:00Z">
          <w:pPr>
            <w:pStyle w:val="Prrafodelista"/>
            <w:ind w:left="1080"/>
            <w:jc w:val="both"/>
          </w:pPr>
        </w:pPrChange>
      </w:pPr>
    </w:p>
    <w:p w14:paraId="5039AFD0" w14:textId="7EA5F3E8" w:rsidR="00896417" w:rsidRPr="006233CD" w:rsidRDefault="00896417">
      <w:pPr>
        <w:pStyle w:val="Prrafodelista"/>
        <w:numPr>
          <w:ilvl w:val="0"/>
          <w:numId w:val="5"/>
        </w:numPr>
        <w:spacing w:after="0" w:line="360" w:lineRule="auto"/>
        <w:jc w:val="both"/>
        <w:rPr>
          <w:rFonts w:ascii="Montserrat" w:hAnsi="Montserrat" w:cs="Arial"/>
          <w:sz w:val="20"/>
          <w:szCs w:val="20"/>
          <w:lang w:val="es-ES_tradnl"/>
        </w:rPr>
        <w:pPrChange w:id="704" w:author="Ramsés Vázquez-Lira" w:date="2020-01-02T23:43:00Z">
          <w:pPr>
            <w:pStyle w:val="Prrafodelista"/>
            <w:numPr>
              <w:numId w:val="5"/>
            </w:numPr>
            <w:spacing w:after="0" w:line="240" w:lineRule="auto"/>
            <w:ind w:hanging="360"/>
            <w:jc w:val="both"/>
          </w:pPr>
        </w:pPrChange>
      </w:pPr>
      <w:r w:rsidRPr="006233CD">
        <w:rPr>
          <w:rFonts w:ascii="Montserrat" w:hAnsi="Montserrat" w:cs="Arial"/>
          <w:sz w:val="20"/>
          <w:szCs w:val="20"/>
          <w:lang w:val="es-ES_tradnl"/>
        </w:rPr>
        <w:t xml:space="preserve">Integración y entrega a la USICAMM del directorio del personal del </w:t>
      </w:r>
      <w:r w:rsidR="00180402" w:rsidRPr="006233CD">
        <w:rPr>
          <w:rFonts w:ascii="Montserrat" w:hAnsi="Montserrat" w:cs="Arial"/>
          <w:sz w:val="20"/>
          <w:szCs w:val="20"/>
          <w:lang w:val="es-ES_tradnl"/>
        </w:rPr>
        <w:t>P</w:t>
      </w:r>
      <w:r w:rsidRPr="006233CD">
        <w:rPr>
          <w:rFonts w:ascii="Montserrat" w:hAnsi="Montserrat" w:cs="Arial"/>
          <w:sz w:val="20"/>
          <w:szCs w:val="20"/>
          <w:lang w:val="es-ES_tradnl"/>
        </w:rPr>
        <w:t xml:space="preserve">restador de </w:t>
      </w:r>
      <w:r w:rsidR="00180402" w:rsidRPr="006233CD">
        <w:rPr>
          <w:rFonts w:ascii="Montserrat" w:hAnsi="Montserrat" w:cs="Arial"/>
          <w:sz w:val="20"/>
          <w:szCs w:val="20"/>
          <w:lang w:val="es-ES_tradnl"/>
        </w:rPr>
        <w:t>S</w:t>
      </w:r>
      <w:r w:rsidRPr="006233CD">
        <w:rPr>
          <w:rFonts w:ascii="Montserrat" w:hAnsi="Montserrat" w:cs="Arial"/>
          <w:sz w:val="20"/>
          <w:szCs w:val="20"/>
          <w:lang w:val="es-ES_tradnl"/>
        </w:rPr>
        <w:t xml:space="preserve">ervicios que coordinará </w:t>
      </w:r>
      <w:r w:rsidR="00180402" w:rsidRPr="006233CD">
        <w:rPr>
          <w:rFonts w:ascii="Montserrat" w:hAnsi="Montserrat" w:cs="Arial"/>
          <w:sz w:val="20"/>
          <w:szCs w:val="20"/>
          <w:lang w:val="es-ES_tradnl"/>
        </w:rPr>
        <w:t>los</w:t>
      </w:r>
      <w:r w:rsidRPr="006233CD">
        <w:rPr>
          <w:rFonts w:ascii="Montserrat" w:hAnsi="Montserrat" w:cs="Arial"/>
          <w:sz w:val="20"/>
          <w:szCs w:val="20"/>
          <w:lang w:val="es-ES_tradnl"/>
        </w:rPr>
        <w:t xml:space="preserve"> proceso</w:t>
      </w:r>
      <w:r w:rsidR="00180402" w:rsidRPr="006233CD">
        <w:rPr>
          <w:rFonts w:ascii="Montserrat" w:hAnsi="Montserrat" w:cs="Arial"/>
          <w:sz w:val="20"/>
          <w:szCs w:val="20"/>
          <w:lang w:val="es-ES_tradnl"/>
        </w:rPr>
        <w:t>s de aplicación</w:t>
      </w:r>
      <w:r w:rsidRPr="006233CD">
        <w:rPr>
          <w:rFonts w:ascii="Montserrat" w:hAnsi="Montserrat" w:cs="Arial"/>
          <w:sz w:val="20"/>
          <w:szCs w:val="20"/>
          <w:lang w:val="es-ES_tradnl"/>
        </w:rPr>
        <w:t xml:space="preserve"> en cada sede.</w:t>
      </w:r>
    </w:p>
    <w:p w14:paraId="501AA224" w14:textId="77777777" w:rsidR="00896417" w:rsidRPr="006233CD" w:rsidRDefault="00896417">
      <w:pPr>
        <w:pStyle w:val="Prrafodelista"/>
        <w:spacing w:line="360" w:lineRule="auto"/>
        <w:ind w:left="1080"/>
        <w:jc w:val="both"/>
        <w:rPr>
          <w:rFonts w:ascii="Montserrat" w:hAnsi="Montserrat" w:cs="Arial"/>
          <w:sz w:val="20"/>
          <w:szCs w:val="20"/>
          <w:lang w:val="es-ES_tradnl"/>
        </w:rPr>
        <w:pPrChange w:id="705" w:author="Ramsés Vázquez-Lira" w:date="2020-01-02T23:43:00Z">
          <w:pPr>
            <w:pStyle w:val="Prrafodelista"/>
            <w:ind w:left="1080"/>
            <w:jc w:val="both"/>
          </w:pPr>
        </w:pPrChange>
      </w:pPr>
    </w:p>
    <w:p w14:paraId="28CB2847" w14:textId="2E98AB26" w:rsidR="00896417" w:rsidRPr="006233CD" w:rsidRDefault="00896417">
      <w:pPr>
        <w:pStyle w:val="Prrafodelista"/>
        <w:numPr>
          <w:ilvl w:val="0"/>
          <w:numId w:val="5"/>
        </w:numPr>
        <w:spacing w:after="0" w:line="360" w:lineRule="auto"/>
        <w:jc w:val="both"/>
        <w:rPr>
          <w:rFonts w:ascii="Montserrat" w:hAnsi="Montserrat" w:cs="Arial"/>
          <w:sz w:val="20"/>
          <w:szCs w:val="20"/>
          <w:lang w:val="es-ES_tradnl"/>
        </w:rPr>
        <w:pPrChange w:id="706" w:author="Ramsés Vázquez-Lira" w:date="2020-01-02T23:43:00Z">
          <w:pPr>
            <w:pStyle w:val="Prrafodelista"/>
            <w:numPr>
              <w:numId w:val="5"/>
            </w:numPr>
            <w:spacing w:after="0" w:line="240" w:lineRule="auto"/>
            <w:ind w:hanging="360"/>
            <w:jc w:val="both"/>
          </w:pPr>
        </w:pPrChange>
      </w:pPr>
      <w:r w:rsidRPr="006233CD">
        <w:rPr>
          <w:rFonts w:ascii="Montserrat" w:hAnsi="Montserrat" w:cs="Arial"/>
          <w:sz w:val="20"/>
          <w:szCs w:val="20"/>
          <w:lang w:val="es-ES_tradnl"/>
        </w:rPr>
        <w:t>Recepción del directorio de</w:t>
      </w:r>
      <w:r w:rsidR="00CB3C56" w:rsidRPr="006233CD">
        <w:rPr>
          <w:rFonts w:ascii="Montserrat" w:hAnsi="Montserrat" w:cs="Arial"/>
          <w:sz w:val="20"/>
          <w:szCs w:val="20"/>
          <w:lang w:val="es-ES_tradnl"/>
        </w:rPr>
        <w:t xml:space="preserve">l personal </w:t>
      </w:r>
      <w:r w:rsidRPr="006233CD">
        <w:rPr>
          <w:rFonts w:ascii="Montserrat" w:hAnsi="Montserrat" w:cs="Arial"/>
          <w:sz w:val="20"/>
          <w:szCs w:val="20"/>
          <w:lang w:val="es-ES_tradnl"/>
        </w:rPr>
        <w:t>participante por parte de la USICAMM.</w:t>
      </w:r>
    </w:p>
    <w:p w14:paraId="14D50689" w14:textId="77777777" w:rsidR="00896417" w:rsidRPr="006233CD" w:rsidRDefault="00896417">
      <w:pPr>
        <w:pStyle w:val="Prrafodelista"/>
        <w:spacing w:line="360" w:lineRule="auto"/>
        <w:ind w:left="1080"/>
        <w:jc w:val="both"/>
        <w:rPr>
          <w:rFonts w:ascii="Montserrat" w:hAnsi="Montserrat" w:cs="Arial"/>
          <w:sz w:val="20"/>
          <w:szCs w:val="20"/>
          <w:lang w:val="es-ES_tradnl"/>
        </w:rPr>
        <w:pPrChange w:id="707" w:author="Ramsés Vázquez-Lira" w:date="2020-01-02T23:43:00Z">
          <w:pPr>
            <w:pStyle w:val="Prrafodelista"/>
            <w:ind w:left="1080"/>
            <w:jc w:val="both"/>
          </w:pPr>
        </w:pPrChange>
      </w:pPr>
    </w:p>
    <w:p w14:paraId="4B6867F9" w14:textId="77777777" w:rsidR="00896417" w:rsidRPr="006233CD" w:rsidRDefault="00896417">
      <w:pPr>
        <w:pStyle w:val="Prrafodelista"/>
        <w:numPr>
          <w:ilvl w:val="0"/>
          <w:numId w:val="5"/>
        </w:numPr>
        <w:spacing w:after="0" w:line="360" w:lineRule="auto"/>
        <w:jc w:val="both"/>
        <w:rPr>
          <w:rFonts w:ascii="Montserrat" w:hAnsi="Montserrat" w:cs="Arial"/>
          <w:sz w:val="20"/>
          <w:szCs w:val="20"/>
          <w:lang w:val="es-ES_tradnl"/>
        </w:rPr>
        <w:pPrChange w:id="708" w:author="Ramsés Vázquez-Lira" w:date="2020-01-02T23:43:00Z">
          <w:pPr>
            <w:pStyle w:val="Prrafodelista"/>
            <w:numPr>
              <w:numId w:val="5"/>
            </w:numPr>
            <w:spacing w:after="0" w:line="240" w:lineRule="auto"/>
            <w:ind w:hanging="360"/>
            <w:jc w:val="both"/>
          </w:pPr>
        </w:pPrChange>
      </w:pPr>
      <w:r w:rsidRPr="006233CD">
        <w:rPr>
          <w:rFonts w:ascii="Montserrat" w:hAnsi="Montserrat" w:cs="Arial"/>
          <w:sz w:val="20"/>
          <w:szCs w:val="20"/>
          <w:lang w:val="es-ES_tradnl"/>
        </w:rPr>
        <w:t>Elaboración de listas de asistencia y formatos requeridos para la aplicación.</w:t>
      </w:r>
    </w:p>
    <w:p w14:paraId="7F6989C1" w14:textId="77777777" w:rsidR="00896417" w:rsidRPr="006233CD" w:rsidRDefault="00896417">
      <w:pPr>
        <w:pStyle w:val="Prrafodelista"/>
        <w:spacing w:line="360" w:lineRule="auto"/>
        <w:ind w:left="1080"/>
        <w:jc w:val="both"/>
        <w:rPr>
          <w:rFonts w:ascii="Montserrat" w:hAnsi="Montserrat" w:cs="Arial"/>
          <w:sz w:val="20"/>
          <w:szCs w:val="20"/>
          <w:lang w:val="es-ES_tradnl"/>
        </w:rPr>
        <w:pPrChange w:id="709" w:author="Ramsés Vázquez-Lira" w:date="2020-01-02T23:43:00Z">
          <w:pPr>
            <w:pStyle w:val="Prrafodelista"/>
            <w:ind w:left="1080"/>
            <w:jc w:val="both"/>
          </w:pPr>
        </w:pPrChange>
      </w:pPr>
    </w:p>
    <w:p w14:paraId="0ED6AA33" w14:textId="77777777" w:rsidR="00896417" w:rsidRPr="006233CD" w:rsidRDefault="00896417">
      <w:pPr>
        <w:pStyle w:val="Prrafodelista"/>
        <w:numPr>
          <w:ilvl w:val="0"/>
          <w:numId w:val="5"/>
        </w:numPr>
        <w:spacing w:after="0" w:line="360" w:lineRule="auto"/>
        <w:jc w:val="both"/>
        <w:rPr>
          <w:rFonts w:ascii="Montserrat" w:hAnsi="Montserrat" w:cs="Arial"/>
          <w:sz w:val="20"/>
          <w:szCs w:val="20"/>
          <w:lang w:val="es-ES_tradnl"/>
        </w:rPr>
        <w:pPrChange w:id="710" w:author="Ramsés Vázquez-Lira" w:date="2020-01-02T23:43:00Z">
          <w:pPr>
            <w:pStyle w:val="Prrafodelista"/>
            <w:numPr>
              <w:numId w:val="5"/>
            </w:numPr>
            <w:spacing w:after="0" w:line="240" w:lineRule="auto"/>
            <w:ind w:hanging="360"/>
            <w:jc w:val="both"/>
          </w:pPr>
        </w:pPrChange>
      </w:pPr>
      <w:r w:rsidRPr="006233CD">
        <w:rPr>
          <w:rFonts w:ascii="Montserrat" w:hAnsi="Montserrat" w:cs="Arial"/>
          <w:sz w:val="20"/>
          <w:szCs w:val="20"/>
          <w:lang w:val="es-ES_tradnl"/>
        </w:rPr>
        <w:t>Desarrollo y preparación de los nodos o software para la aplicación.</w:t>
      </w:r>
    </w:p>
    <w:p w14:paraId="5C4C2E62" w14:textId="77777777" w:rsidR="00896417" w:rsidRPr="006233CD" w:rsidRDefault="00896417">
      <w:pPr>
        <w:pStyle w:val="Prrafodelista"/>
        <w:spacing w:line="360" w:lineRule="auto"/>
        <w:ind w:left="1080"/>
        <w:jc w:val="both"/>
        <w:rPr>
          <w:rFonts w:ascii="Montserrat" w:hAnsi="Montserrat" w:cs="Arial"/>
          <w:sz w:val="20"/>
          <w:szCs w:val="20"/>
          <w:lang w:val="es-ES_tradnl"/>
        </w:rPr>
        <w:pPrChange w:id="711" w:author="Ramsés Vázquez-Lira" w:date="2020-01-02T23:43:00Z">
          <w:pPr>
            <w:pStyle w:val="Prrafodelista"/>
            <w:ind w:left="1080"/>
            <w:jc w:val="both"/>
          </w:pPr>
        </w:pPrChange>
      </w:pPr>
    </w:p>
    <w:p w14:paraId="719C46DB" w14:textId="42C0A7C2" w:rsidR="00896417" w:rsidRPr="006233CD" w:rsidRDefault="00896417">
      <w:pPr>
        <w:pStyle w:val="Prrafodelista"/>
        <w:numPr>
          <w:ilvl w:val="0"/>
          <w:numId w:val="5"/>
        </w:numPr>
        <w:spacing w:after="0" w:line="360" w:lineRule="auto"/>
        <w:jc w:val="both"/>
        <w:rPr>
          <w:rFonts w:ascii="Montserrat" w:hAnsi="Montserrat" w:cs="Arial"/>
          <w:sz w:val="20"/>
          <w:szCs w:val="20"/>
          <w:lang w:val="es-ES_tradnl"/>
        </w:rPr>
        <w:pPrChange w:id="712" w:author="Ramsés Vázquez-Lira" w:date="2020-01-02T23:43:00Z">
          <w:pPr>
            <w:pStyle w:val="Prrafodelista"/>
            <w:numPr>
              <w:numId w:val="5"/>
            </w:numPr>
            <w:spacing w:after="0" w:line="240" w:lineRule="auto"/>
            <w:ind w:hanging="360"/>
            <w:jc w:val="both"/>
          </w:pPr>
        </w:pPrChange>
      </w:pPr>
      <w:r w:rsidRPr="006233CD">
        <w:rPr>
          <w:rFonts w:ascii="Montserrat" w:hAnsi="Montserrat" w:cs="Arial"/>
          <w:sz w:val="20"/>
          <w:szCs w:val="20"/>
          <w:lang w:val="es-ES_tradnl"/>
        </w:rPr>
        <w:t xml:space="preserve">Poner a disposición de la USICAMM </w:t>
      </w:r>
      <w:r w:rsidR="00CB3C56" w:rsidRPr="006233CD">
        <w:rPr>
          <w:rFonts w:ascii="Montserrat" w:hAnsi="Montserrat" w:cs="Arial"/>
          <w:sz w:val="20"/>
          <w:szCs w:val="20"/>
          <w:lang w:val="es-ES_tradnl"/>
        </w:rPr>
        <w:t>el acceso temprano a la</w:t>
      </w:r>
      <w:r w:rsidRPr="006233CD">
        <w:rPr>
          <w:rFonts w:ascii="Montserrat" w:hAnsi="Montserrat" w:cs="Arial"/>
          <w:sz w:val="20"/>
          <w:szCs w:val="20"/>
          <w:lang w:val="es-ES_tradnl"/>
        </w:rPr>
        <w:t xml:space="preserve"> plataforma </w:t>
      </w:r>
      <w:r w:rsidR="00CB3C56" w:rsidRPr="006233CD">
        <w:rPr>
          <w:rFonts w:ascii="Montserrat" w:hAnsi="Montserrat" w:cs="Arial"/>
          <w:sz w:val="20"/>
          <w:szCs w:val="20"/>
          <w:lang w:val="es-ES_tradnl"/>
        </w:rPr>
        <w:t xml:space="preserve">con fin de que se pueda revisar </w:t>
      </w:r>
      <w:r w:rsidRPr="006233CD">
        <w:rPr>
          <w:rFonts w:ascii="Montserrat" w:hAnsi="Montserrat" w:cs="Arial"/>
          <w:sz w:val="20"/>
          <w:szCs w:val="20"/>
          <w:lang w:val="es-ES_tradnl"/>
        </w:rPr>
        <w:t>la carga de las versiones de los instrumentos de valoración, así como su funcionalidad.</w:t>
      </w:r>
    </w:p>
    <w:p w14:paraId="135736EC" w14:textId="77777777" w:rsidR="00896417" w:rsidRPr="006233CD" w:rsidRDefault="00896417">
      <w:pPr>
        <w:pStyle w:val="Prrafodelista"/>
        <w:spacing w:line="360" w:lineRule="auto"/>
        <w:ind w:left="1080"/>
        <w:rPr>
          <w:rFonts w:ascii="Montserrat" w:hAnsi="Montserrat" w:cs="Arial"/>
          <w:sz w:val="20"/>
          <w:szCs w:val="20"/>
          <w:lang w:val="es-ES_tradnl"/>
        </w:rPr>
        <w:pPrChange w:id="713" w:author="Ramsés Vázquez-Lira" w:date="2020-01-02T23:43:00Z">
          <w:pPr>
            <w:pStyle w:val="Prrafodelista"/>
            <w:ind w:left="1080"/>
          </w:pPr>
        </w:pPrChange>
      </w:pPr>
    </w:p>
    <w:p w14:paraId="13E2BCDA" w14:textId="77777777" w:rsidR="00896417" w:rsidRPr="006233CD" w:rsidRDefault="00896417">
      <w:pPr>
        <w:pStyle w:val="Prrafodelista"/>
        <w:numPr>
          <w:ilvl w:val="0"/>
          <w:numId w:val="5"/>
        </w:numPr>
        <w:spacing w:after="0" w:line="360" w:lineRule="auto"/>
        <w:jc w:val="both"/>
        <w:rPr>
          <w:rFonts w:ascii="Montserrat" w:hAnsi="Montserrat" w:cs="Arial"/>
          <w:sz w:val="20"/>
          <w:szCs w:val="20"/>
          <w:lang w:val="es-ES_tradnl"/>
        </w:rPr>
        <w:pPrChange w:id="714" w:author="Ramsés Vázquez-Lira" w:date="2020-01-02T23:43:00Z">
          <w:pPr>
            <w:pStyle w:val="Prrafodelista"/>
            <w:numPr>
              <w:numId w:val="5"/>
            </w:numPr>
            <w:spacing w:after="0" w:line="240" w:lineRule="auto"/>
            <w:ind w:hanging="360"/>
            <w:jc w:val="both"/>
          </w:pPr>
        </w:pPrChange>
      </w:pPr>
      <w:r w:rsidRPr="006233CD">
        <w:rPr>
          <w:rFonts w:ascii="Montserrat" w:hAnsi="Montserrat" w:cs="Arial"/>
          <w:sz w:val="20"/>
          <w:szCs w:val="20"/>
          <w:lang w:val="es-ES_tradnl"/>
        </w:rPr>
        <w:t xml:space="preserve">Establecer los siguientes requerimientos para el desarrollo, uso y mantenimiento de instrumentos de valoración: </w:t>
      </w:r>
    </w:p>
    <w:p w14:paraId="7C73A4C0" w14:textId="77777777" w:rsidR="00896417" w:rsidRPr="006233CD" w:rsidRDefault="00896417">
      <w:pPr>
        <w:pStyle w:val="Prrafodelista"/>
        <w:spacing w:line="360" w:lineRule="auto"/>
        <w:ind w:left="1080"/>
        <w:rPr>
          <w:rFonts w:ascii="Montserrat" w:hAnsi="Montserrat" w:cs="Arial"/>
          <w:sz w:val="20"/>
          <w:szCs w:val="20"/>
          <w:lang w:val="es-ES_tradnl"/>
        </w:rPr>
        <w:pPrChange w:id="715" w:author="Ramsés Vázquez-Lira" w:date="2020-01-02T23:43:00Z">
          <w:pPr>
            <w:pStyle w:val="Prrafodelista"/>
            <w:ind w:left="1080"/>
          </w:pPr>
        </w:pPrChange>
      </w:pPr>
    </w:p>
    <w:p w14:paraId="7B84445F" w14:textId="77777777" w:rsidR="00896417" w:rsidRPr="006233CD" w:rsidRDefault="00896417">
      <w:pPr>
        <w:pStyle w:val="Prrafodelista"/>
        <w:numPr>
          <w:ilvl w:val="1"/>
          <w:numId w:val="6"/>
        </w:numPr>
        <w:spacing w:after="0" w:line="360" w:lineRule="auto"/>
        <w:ind w:left="1701" w:hanging="643"/>
        <w:jc w:val="both"/>
        <w:rPr>
          <w:rFonts w:ascii="Montserrat" w:hAnsi="Montserrat" w:cs="Arial"/>
          <w:sz w:val="20"/>
          <w:szCs w:val="20"/>
          <w:lang w:val="es-ES_tradnl"/>
        </w:rPr>
        <w:pPrChange w:id="716" w:author="Ramsés Vázquez-Lira" w:date="2020-01-02T23:43:00Z">
          <w:pPr>
            <w:pStyle w:val="Prrafodelista"/>
            <w:numPr>
              <w:ilvl w:val="1"/>
              <w:numId w:val="6"/>
            </w:numPr>
            <w:spacing w:after="0" w:line="240" w:lineRule="auto"/>
            <w:ind w:left="1701" w:hanging="643"/>
            <w:jc w:val="both"/>
          </w:pPr>
        </w:pPrChange>
      </w:pPr>
      <w:r w:rsidRPr="006233CD">
        <w:rPr>
          <w:rFonts w:ascii="Montserrat" w:hAnsi="Montserrat" w:cs="Arial"/>
          <w:sz w:val="20"/>
          <w:szCs w:val="20"/>
          <w:lang w:val="es-ES_tradnl"/>
        </w:rPr>
        <w:t xml:space="preserve">Medidas para el resguardo de los instrumentos de evaluación. </w:t>
      </w:r>
    </w:p>
    <w:p w14:paraId="1C3FDCA3" w14:textId="77777777" w:rsidR="00896417" w:rsidRPr="006233CD" w:rsidRDefault="00896417">
      <w:pPr>
        <w:pStyle w:val="Prrafodelista"/>
        <w:numPr>
          <w:ilvl w:val="1"/>
          <w:numId w:val="6"/>
        </w:numPr>
        <w:spacing w:after="0" w:line="360" w:lineRule="auto"/>
        <w:ind w:left="1701" w:hanging="643"/>
        <w:jc w:val="both"/>
        <w:rPr>
          <w:rFonts w:ascii="Montserrat" w:hAnsi="Montserrat" w:cs="Arial"/>
          <w:sz w:val="20"/>
          <w:szCs w:val="20"/>
          <w:lang w:val="es-ES_tradnl"/>
        </w:rPr>
        <w:pPrChange w:id="717" w:author="Ramsés Vázquez-Lira" w:date="2020-01-02T23:43:00Z">
          <w:pPr>
            <w:pStyle w:val="Prrafodelista"/>
            <w:numPr>
              <w:ilvl w:val="1"/>
              <w:numId w:val="6"/>
            </w:numPr>
            <w:spacing w:after="0" w:line="240" w:lineRule="auto"/>
            <w:ind w:left="1701" w:hanging="643"/>
            <w:jc w:val="both"/>
          </w:pPr>
        </w:pPrChange>
      </w:pPr>
      <w:r w:rsidRPr="006233CD">
        <w:rPr>
          <w:rFonts w:ascii="Montserrat" w:hAnsi="Montserrat" w:cs="Arial"/>
          <w:sz w:val="20"/>
          <w:szCs w:val="20"/>
          <w:lang w:val="es-ES_tradnl"/>
        </w:rPr>
        <w:t>Protocolo de seguridad de la plataforma o dispositivo para la administración del instrumento.</w:t>
      </w:r>
    </w:p>
    <w:p w14:paraId="590010E3" w14:textId="77777777" w:rsidR="00896417" w:rsidRPr="006233CD" w:rsidRDefault="00896417">
      <w:pPr>
        <w:pStyle w:val="Prrafodelista"/>
        <w:numPr>
          <w:ilvl w:val="1"/>
          <w:numId w:val="6"/>
        </w:numPr>
        <w:spacing w:after="0" w:line="360" w:lineRule="auto"/>
        <w:ind w:left="1701" w:hanging="643"/>
        <w:jc w:val="both"/>
        <w:rPr>
          <w:rFonts w:ascii="Montserrat" w:hAnsi="Montserrat" w:cs="Arial"/>
          <w:sz w:val="20"/>
          <w:szCs w:val="20"/>
          <w:lang w:val="es-ES_tradnl"/>
        </w:rPr>
        <w:pPrChange w:id="718" w:author="Ramsés Vázquez-Lira" w:date="2020-01-02T23:43:00Z">
          <w:pPr>
            <w:pStyle w:val="Prrafodelista"/>
            <w:numPr>
              <w:ilvl w:val="1"/>
              <w:numId w:val="6"/>
            </w:numPr>
            <w:spacing w:after="0" w:line="240" w:lineRule="auto"/>
            <w:ind w:left="1701" w:hanging="643"/>
            <w:jc w:val="both"/>
          </w:pPr>
        </w:pPrChange>
      </w:pPr>
      <w:r w:rsidRPr="006233CD">
        <w:rPr>
          <w:rFonts w:ascii="Montserrat" w:hAnsi="Montserrat" w:cs="Arial"/>
          <w:sz w:val="20"/>
          <w:szCs w:val="20"/>
          <w:lang w:val="es-ES_tradnl"/>
        </w:rPr>
        <w:t xml:space="preserve">Protocolo de seguridad de la logística para la administración del instrumento. </w:t>
      </w:r>
    </w:p>
    <w:p w14:paraId="7294ACBA" w14:textId="77777777" w:rsidR="00896417" w:rsidRPr="006233CD" w:rsidRDefault="00896417">
      <w:pPr>
        <w:pStyle w:val="Prrafodelista"/>
        <w:numPr>
          <w:ilvl w:val="1"/>
          <w:numId w:val="6"/>
        </w:numPr>
        <w:spacing w:after="0" w:line="360" w:lineRule="auto"/>
        <w:ind w:left="1701" w:hanging="643"/>
        <w:jc w:val="both"/>
        <w:rPr>
          <w:rFonts w:ascii="Montserrat" w:hAnsi="Montserrat" w:cs="Arial"/>
          <w:sz w:val="20"/>
          <w:szCs w:val="20"/>
          <w:lang w:val="es-ES_tradnl"/>
        </w:rPr>
        <w:pPrChange w:id="719" w:author="Ramsés Vázquez-Lira" w:date="2020-01-02T23:43:00Z">
          <w:pPr>
            <w:pStyle w:val="Prrafodelista"/>
            <w:numPr>
              <w:ilvl w:val="1"/>
              <w:numId w:val="6"/>
            </w:numPr>
            <w:spacing w:after="0" w:line="240" w:lineRule="auto"/>
            <w:ind w:left="1701" w:hanging="643"/>
            <w:jc w:val="both"/>
          </w:pPr>
        </w:pPrChange>
      </w:pPr>
      <w:r w:rsidRPr="006233CD">
        <w:rPr>
          <w:rFonts w:ascii="Montserrat" w:hAnsi="Montserrat" w:cs="Arial"/>
          <w:sz w:val="20"/>
          <w:szCs w:val="20"/>
          <w:lang w:val="es-ES_tradnl"/>
        </w:rPr>
        <w:t>Protocolo de manejo del material empleado en la administración del instrumento.</w:t>
      </w:r>
    </w:p>
    <w:p w14:paraId="4CB35AB9" w14:textId="77777777" w:rsidR="00896417" w:rsidRPr="006233CD" w:rsidRDefault="00896417">
      <w:pPr>
        <w:pStyle w:val="Prrafodelista"/>
        <w:numPr>
          <w:ilvl w:val="1"/>
          <w:numId w:val="6"/>
        </w:numPr>
        <w:spacing w:after="0" w:line="360" w:lineRule="auto"/>
        <w:ind w:left="1701" w:hanging="643"/>
        <w:jc w:val="both"/>
        <w:rPr>
          <w:rFonts w:ascii="Montserrat" w:hAnsi="Montserrat" w:cs="Arial"/>
          <w:sz w:val="20"/>
          <w:szCs w:val="20"/>
          <w:lang w:val="es-ES_tradnl"/>
        </w:rPr>
        <w:pPrChange w:id="720" w:author="Ramsés Vázquez-Lira" w:date="2020-01-02T23:43:00Z">
          <w:pPr>
            <w:pStyle w:val="Prrafodelista"/>
            <w:numPr>
              <w:ilvl w:val="1"/>
              <w:numId w:val="6"/>
            </w:numPr>
            <w:spacing w:after="0" w:line="240" w:lineRule="auto"/>
            <w:ind w:left="1701" w:hanging="643"/>
            <w:jc w:val="both"/>
          </w:pPr>
        </w:pPrChange>
      </w:pPr>
      <w:r w:rsidRPr="006233CD">
        <w:rPr>
          <w:rFonts w:ascii="Montserrat" w:hAnsi="Montserrat" w:cs="Arial"/>
          <w:sz w:val="20"/>
          <w:szCs w:val="20"/>
          <w:lang w:val="es-ES_tradnl"/>
        </w:rPr>
        <w:t>Configuración de los equipos de cómputo en las sedes, para la aplicación de los instrumentos de valoración.</w:t>
      </w:r>
    </w:p>
    <w:p w14:paraId="17AC4E7D" w14:textId="77777777" w:rsidR="00896417" w:rsidRPr="006233CD" w:rsidRDefault="00896417">
      <w:pPr>
        <w:spacing w:after="0" w:line="360" w:lineRule="auto"/>
        <w:ind w:left="360"/>
        <w:jc w:val="both"/>
        <w:rPr>
          <w:rFonts w:ascii="Montserrat" w:hAnsi="Montserrat" w:cs="Arial"/>
          <w:b/>
          <w:sz w:val="20"/>
          <w:szCs w:val="20"/>
          <w:lang w:val="es-ES_tradnl"/>
        </w:rPr>
        <w:pPrChange w:id="721" w:author="Ramsés Vázquez-Lira" w:date="2020-01-02T23:43:00Z">
          <w:pPr>
            <w:spacing w:after="0" w:line="240" w:lineRule="auto"/>
            <w:ind w:left="360"/>
            <w:jc w:val="both"/>
          </w:pPr>
        </w:pPrChange>
      </w:pPr>
    </w:p>
    <w:p w14:paraId="484BDEBC" w14:textId="77777777" w:rsidR="00896417" w:rsidRPr="006233CD" w:rsidRDefault="00896417">
      <w:pPr>
        <w:spacing w:after="0" w:line="360" w:lineRule="auto"/>
        <w:ind w:left="360"/>
        <w:jc w:val="both"/>
        <w:rPr>
          <w:rFonts w:ascii="Montserrat" w:hAnsi="Montserrat" w:cs="Arial"/>
          <w:b/>
          <w:sz w:val="20"/>
          <w:szCs w:val="20"/>
          <w:lang w:val="es-ES_tradnl"/>
        </w:rPr>
        <w:pPrChange w:id="722" w:author="Ramsés Vázquez-Lira" w:date="2020-01-02T23:43:00Z">
          <w:pPr>
            <w:spacing w:after="0" w:line="240" w:lineRule="auto"/>
            <w:ind w:left="360"/>
            <w:jc w:val="both"/>
          </w:pPr>
        </w:pPrChange>
      </w:pPr>
      <w:r w:rsidRPr="006233CD">
        <w:rPr>
          <w:rFonts w:ascii="Montserrat" w:hAnsi="Montserrat" w:cs="Arial"/>
          <w:b/>
          <w:sz w:val="20"/>
          <w:szCs w:val="20"/>
          <w:lang w:val="es-ES_tradnl"/>
        </w:rPr>
        <w:t>Actividades del aplicador designado por el prestador de servicios:</w:t>
      </w:r>
    </w:p>
    <w:p w14:paraId="21ACBD85" w14:textId="77777777" w:rsidR="00896417" w:rsidRPr="006233CD" w:rsidRDefault="00896417">
      <w:pPr>
        <w:spacing w:after="0" w:line="360" w:lineRule="auto"/>
        <w:ind w:left="360"/>
        <w:jc w:val="both"/>
        <w:rPr>
          <w:rFonts w:ascii="Montserrat" w:hAnsi="Montserrat" w:cs="Arial"/>
          <w:sz w:val="20"/>
          <w:szCs w:val="20"/>
          <w:lang w:val="es-ES_tradnl"/>
        </w:rPr>
        <w:pPrChange w:id="723" w:author="Ramsés Vázquez-Lira" w:date="2020-01-02T23:43:00Z">
          <w:pPr>
            <w:spacing w:after="0" w:line="240" w:lineRule="auto"/>
            <w:ind w:left="360"/>
            <w:jc w:val="both"/>
          </w:pPr>
        </w:pPrChange>
      </w:pPr>
    </w:p>
    <w:p w14:paraId="7AEF6E61" w14:textId="77777777" w:rsidR="00896417" w:rsidRPr="006233CD" w:rsidRDefault="00896417">
      <w:pPr>
        <w:pStyle w:val="Prrafodelista"/>
        <w:numPr>
          <w:ilvl w:val="0"/>
          <w:numId w:val="16"/>
        </w:numPr>
        <w:spacing w:after="0" w:line="360" w:lineRule="auto"/>
        <w:jc w:val="both"/>
        <w:rPr>
          <w:rFonts w:ascii="Montserrat" w:hAnsi="Montserrat" w:cs="Arial"/>
          <w:sz w:val="20"/>
          <w:szCs w:val="20"/>
          <w:lang w:val="es-ES_tradnl"/>
        </w:rPr>
        <w:pPrChange w:id="724" w:author="Ramsés Vázquez-Lira" w:date="2020-01-02T23:43:00Z">
          <w:pPr>
            <w:pStyle w:val="Prrafodelista"/>
            <w:numPr>
              <w:numId w:val="16"/>
            </w:numPr>
            <w:spacing w:after="0" w:line="240" w:lineRule="auto"/>
            <w:ind w:hanging="360"/>
            <w:jc w:val="both"/>
          </w:pPr>
        </w:pPrChange>
      </w:pPr>
      <w:r w:rsidRPr="006233CD">
        <w:rPr>
          <w:rFonts w:ascii="Montserrat" w:hAnsi="Montserrat" w:cs="Arial"/>
          <w:sz w:val="20"/>
          <w:szCs w:val="20"/>
          <w:lang w:val="es-ES_tradnl"/>
        </w:rPr>
        <w:t>Recibir información específica sobre: tipos de valoración, cantidad de aspirantes en el grupo asignado, cantidad de equipos de cómputo requeridos y equipos de reserva.</w:t>
      </w:r>
    </w:p>
    <w:p w14:paraId="4E6A81FD" w14:textId="77777777" w:rsidR="00896417" w:rsidRPr="006233CD" w:rsidRDefault="00896417">
      <w:pPr>
        <w:pStyle w:val="Prrafodelista"/>
        <w:numPr>
          <w:ilvl w:val="0"/>
          <w:numId w:val="16"/>
        </w:numPr>
        <w:spacing w:after="0" w:line="360" w:lineRule="auto"/>
        <w:jc w:val="both"/>
        <w:rPr>
          <w:rFonts w:ascii="Montserrat" w:hAnsi="Montserrat" w:cs="Arial"/>
          <w:sz w:val="20"/>
          <w:szCs w:val="20"/>
          <w:lang w:val="es-ES_tradnl"/>
        </w:rPr>
        <w:pPrChange w:id="725" w:author="Ramsés Vázquez-Lira" w:date="2020-01-02T23:43:00Z">
          <w:pPr>
            <w:pStyle w:val="Prrafodelista"/>
            <w:numPr>
              <w:numId w:val="16"/>
            </w:numPr>
            <w:spacing w:after="0" w:line="240" w:lineRule="auto"/>
            <w:ind w:hanging="360"/>
            <w:jc w:val="both"/>
          </w:pPr>
        </w:pPrChange>
      </w:pPr>
      <w:r w:rsidRPr="006233CD">
        <w:rPr>
          <w:rFonts w:ascii="Montserrat" w:eastAsia="Calibri" w:hAnsi="Montserrat" w:cs="Arial"/>
          <w:sz w:val="20"/>
          <w:szCs w:val="20"/>
        </w:rPr>
        <w:t xml:space="preserve">Establecer contacto con el </w:t>
      </w:r>
      <w:r w:rsidRPr="006233CD">
        <w:rPr>
          <w:rFonts w:ascii="Montserrat" w:eastAsia="Calibri" w:hAnsi="Montserrat" w:cs="Arial"/>
          <w:i/>
          <w:sz w:val="20"/>
          <w:szCs w:val="20"/>
        </w:rPr>
        <w:t>Coordinador de Sede de Aplicación SEP</w:t>
      </w:r>
      <w:r w:rsidRPr="006233CD">
        <w:rPr>
          <w:rStyle w:val="Refdenotaalpie"/>
          <w:rFonts w:ascii="Montserrat" w:eastAsia="Calibri" w:hAnsi="Montserrat" w:cs="Arial"/>
          <w:i/>
          <w:sz w:val="20"/>
          <w:szCs w:val="20"/>
        </w:rPr>
        <w:footnoteReference w:id="1"/>
      </w:r>
      <w:r w:rsidRPr="006233CD">
        <w:rPr>
          <w:rFonts w:ascii="Montserrat" w:eastAsia="Calibri" w:hAnsi="Montserrat" w:cs="Arial"/>
          <w:sz w:val="20"/>
          <w:szCs w:val="20"/>
        </w:rPr>
        <w:t xml:space="preserve"> y el </w:t>
      </w:r>
      <w:r w:rsidRPr="006233CD">
        <w:rPr>
          <w:rFonts w:ascii="Montserrat" w:eastAsia="Calibri" w:hAnsi="Montserrat" w:cs="Arial"/>
          <w:i/>
          <w:sz w:val="20"/>
          <w:szCs w:val="20"/>
        </w:rPr>
        <w:t>Responsable Técnico de Sede</w:t>
      </w:r>
      <w:r w:rsidRPr="006233CD">
        <w:rPr>
          <w:rStyle w:val="Refdenotaalpie"/>
          <w:rFonts w:ascii="Montserrat" w:eastAsia="Calibri" w:hAnsi="Montserrat" w:cs="Arial"/>
          <w:i/>
          <w:sz w:val="20"/>
          <w:szCs w:val="20"/>
        </w:rPr>
        <w:footnoteReference w:id="2"/>
      </w:r>
      <w:r w:rsidRPr="006233CD">
        <w:rPr>
          <w:rFonts w:ascii="Montserrat" w:eastAsia="Calibri" w:hAnsi="Montserrat" w:cs="Arial"/>
          <w:sz w:val="20"/>
          <w:szCs w:val="20"/>
        </w:rPr>
        <w:t xml:space="preserve"> para coordinar la revisión de la infraestructura tecnológica en las sedes de aplicación.</w:t>
      </w:r>
    </w:p>
    <w:p w14:paraId="67099F66" w14:textId="77777777" w:rsidR="00896417" w:rsidRPr="006233CD" w:rsidRDefault="00896417">
      <w:pPr>
        <w:pStyle w:val="Prrafodelista"/>
        <w:numPr>
          <w:ilvl w:val="0"/>
          <w:numId w:val="16"/>
        </w:numPr>
        <w:spacing w:after="0" w:line="360" w:lineRule="auto"/>
        <w:jc w:val="both"/>
        <w:rPr>
          <w:rFonts w:ascii="Montserrat" w:hAnsi="Montserrat" w:cs="Arial"/>
          <w:sz w:val="20"/>
          <w:szCs w:val="20"/>
          <w:lang w:val="es-ES_tradnl"/>
        </w:rPr>
        <w:pPrChange w:id="726" w:author="Ramsés Vázquez-Lira" w:date="2020-01-02T23:43:00Z">
          <w:pPr>
            <w:pStyle w:val="Prrafodelista"/>
            <w:numPr>
              <w:numId w:val="16"/>
            </w:numPr>
            <w:spacing w:after="0" w:line="240" w:lineRule="auto"/>
            <w:ind w:hanging="360"/>
            <w:jc w:val="both"/>
          </w:pPr>
        </w:pPrChange>
      </w:pPr>
      <w:r w:rsidRPr="006233CD">
        <w:rPr>
          <w:rFonts w:ascii="Montserrat" w:eastAsia="Calibri" w:hAnsi="Montserrat" w:cs="Arial"/>
          <w:sz w:val="20"/>
          <w:szCs w:val="20"/>
        </w:rPr>
        <w:t>Acudir a la sede asignada un día antes de la aplicación del instrumento para:</w:t>
      </w:r>
    </w:p>
    <w:p w14:paraId="7734F9BF" w14:textId="77777777" w:rsidR="00896417" w:rsidRPr="006233CD" w:rsidRDefault="00896417">
      <w:pPr>
        <w:pStyle w:val="Prrafodelista"/>
        <w:numPr>
          <w:ilvl w:val="1"/>
          <w:numId w:val="16"/>
        </w:numPr>
        <w:spacing w:after="0" w:line="360" w:lineRule="auto"/>
        <w:jc w:val="both"/>
        <w:rPr>
          <w:rFonts w:ascii="Montserrat" w:hAnsi="Montserrat" w:cs="Arial"/>
          <w:sz w:val="20"/>
          <w:szCs w:val="20"/>
          <w:lang w:val="es-ES_tradnl"/>
        </w:rPr>
        <w:pPrChange w:id="727" w:author="Ramsés Vázquez-Lira" w:date="2020-01-02T23:43:00Z">
          <w:pPr>
            <w:pStyle w:val="Prrafodelista"/>
            <w:numPr>
              <w:ilvl w:val="1"/>
              <w:numId w:val="16"/>
            </w:numPr>
            <w:spacing w:after="0" w:line="240" w:lineRule="auto"/>
            <w:ind w:left="1440" w:hanging="360"/>
            <w:jc w:val="both"/>
          </w:pPr>
        </w:pPrChange>
      </w:pPr>
      <w:r w:rsidRPr="006233CD">
        <w:rPr>
          <w:rFonts w:ascii="Montserrat" w:eastAsia="Calibri" w:hAnsi="Montserrat" w:cs="Arial"/>
          <w:sz w:val="20"/>
          <w:szCs w:val="20"/>
        </w:rPr>
        <w:t xml:space="preserve">Cotejar la lista de asistencia de los aspirantes con el </w:t>
      </w:r>
      <w:r w:rsidRPr="006233CD">
        <w:rPr>
          <w:rFonts w:ascii="Montserrat" w:eastAsia="Calibri" w:hAnsi="Montserrat" w:cs="Arial"/>
          <w:i/>
          <w:sz w:val="20"/>
          <w:szCs w:val="20"/>
        </w:rPr>
        <w:t>Coordinador de Sede de Aplicación SEP</w:t>
      </w:r>
      <w:r w:rsidRPr="006233CD">
        <w:rPr>
          <w:rFonts w:ascii="Montserrat" w:eastAsia="Calibri" w:hAnsi="Montserrat" w:cs="Arial"/>
          <w:sz w:val="20"/>
          <w:szCs w:val="20"/>
        </w:rPr>
        <w:t>.</w:t>
      </w:r>
    </w:p>
    <w:p w14:paraId="465E1198" w14:textId="77777777" w:rsidR="00896417" w:rsidRPr="006233CD" w:rsidRDefault="00896417">
      <w:pPr>
        <w:pStyle w:val="Prrafodelista"/>
        <w:numPr>
          <w:ilvl w:val="1"/>
          <w:numId w:val="16"/>
        </w:numPr>
        <w:spacing w:after="0" w:line="360" w:lineRule="auto"/>
        <w:jc w:val="both"/>
        <w:rPr>
          <w:rFonts w:ascii="Montserrat" w:hAnsi="Montserrat" w:cs="Arial"/>
          <w:sz w:val="20"/>
          <w:szCs w:val="20"/>
          <w:lang w:val="es-ES_tradnl"/>
        </w:rPr>
        <w:pPrChange w:id="728" w:author="Ramsés Vázquez-Lira" w:date="2020-01-02T23:43:00Z">
          <w:pPr>
            <w:pStyle w:val="Prrafodelista"/>
            <w:numPr>
              <w:ilvl w:val="1"/>
              <w:numId w:val="16"/>
            </w:numPr>
            <w:spacing w:after="0" w:line="240" w:lineRule="auto"/>
            <w:ind w:left="1440" w:hanging="360"/>
            <w:jc w:val="both"/>
          </w:pPr>
        </w:pPrChange>
      </w:pPr>
      <w:r w:rsidRPr="006233CD">
        <w:rPr>
          <w:rFonts w:ascii="Montserrat" w:eastAsia="Calibri" w:hAnsi="Montserrat" w:cs="Arial"/>
          <w:sz w:val="20"/>
          <w:szCs w:val="20"/>
        </w:rPr>
        <w:t xml:space="preserve">Verificar junto con el </w:t>
      </w:r>
      <w:r w:rsidRPr="006233CD">
        <w:rPr>
          <w:rFonts w:ascii="Montserrat" w:eastAsia="Calibri" w:hAnsi="Montserrat" w:cs="Arial"/>
          <w:i/>
          <w:sz w:val="20"/>
          <w:szCs w:val="20"/>
        </w:rPr>
        <w:t>Responsable Técnico de Sede</w:t>
      </w:r>
      <w:r w:rsidRPr="006233CD">
        <w:rPr>
          <w:rFonts w:ascii="Montserrat" w:eastAsia="Calibri" w:hAnsi="Montserrat" w:cs="Arial"/>
          <w:sz w:val="20"/>
          <w:szCs w:val="20"/>
        </w:rPr>
        <w:t>, conforme a la programación, se cuente con los equipos de cómputo suficientes para todos los aspirantes, contemplando equipos de reserva en cada aula de aplicación y que el sistema informático funcione de manera óptima.</w:t>
      </w:r>
    </w:p>
    <w:p w14:paraId="21D5BBC7" w14:textId="77777777" w:rsidR="00896417" w:rsidRPr="006233CD" w:rsidRDefault="00896417">
      <w:pPr>
        <w:spacing w:after="0" w:line="360" w:lineRule="auto"/>
        <w:jc w:val="both"/>
        <w:rPr>
          <w:rFonts w:ascii="Montserrat" w:hAnsi="Montserrat" w:cs="Arial"/>
          <w:sz w:val="20"/>
          <w:szCs w:val="20"/>
          <w:lang w:val="es-ES_tradnl"/>
        </w:rPr>
        <w:pPrChange w:id="729" w:author="Ramsés Vázquez-Lira" w:date="2020-01-02T23:43:00Z">
          <w:pPr>
            <w:spacing w:after="0" w:line="240" w:lineRule="auto"/>
            <w:jc w:val="both"/>
          </w:pPr>
        </w:pPrChange>
      </w:pPr>
    </w:p>
    <w:p w14:paraId="1F9186AE" w14:textId="77777777" w:rsidR="00896417" w:rsidRPr="006233CD" w:rsidRDefault="00896417">
      <w:pPr>
        <w:spacing w:after="0" w:line="360" w:lineRule="auto"/>
        <w:jc w:val="both"/>
        <w:rPr>
          <w:rFonts w:ascii="Montserrat" w:hAnsi="Montserrat" w:cs="Arial"/>
          <w:b/>
          <w:i/>
          <w:sz w:val="20"/>
          <w:szCs w:val="20"/>
          <w:lang w:val="es-ES_tradnl"/>
        </w:rPr>
        <w:pPrChange w:id="730" w:author="Ramsés Vázquez-Lira" w:date="2020-01-02T23:43:00Z">
          <w:pPr>
            <w:spacing w:after="0" w:line="240" w:lineRule="auto"/>
            <w:jc w:val="both"/>
          </w:pPr>
        </w:pPrChange>
      </w:pPr>
      <w:r w:rsidRPr="006233CD">
        <w:rPr>
          <w:rFonts w:ascii="Montserrat" w:hAnsi="Montserrat" w:cs="Arial"/>
          <w:b/>
          <w:sz w:val="20"/>
          <w:szCs w:val="20"/>
          <w:lang w:val="es-ES_tradnl"/>
        </w:rPr>
        <w:t>Fase 2. Durante la aplicación</w:t>
      </w:r>
      <w:r w:rsidRPr="006233CD">
        <w:rPr>
          <w:rFonts w:ascii="Montserrat" w:hAnsi="Montserrat" w:cs="Arial"/>
          <w:b/>
          <w:i/>
          <w:sz w:val="20"/>
          <w:szCs w:val="20"/>
          <w:lang w:val="es-ES_tradnl"/>
        </w:rPr>
        <w:t>.</w:t>
      </w:r>
    </w:p>
    <w:p w14:paraId="2CE87C55" w14:textId="77777777" w:rsidR="00896417" w:rsidRPr="006233CD" w:rsidRDefault="00896417">
      <w:pPr>
        <w:spacing w:after="0" w:line="360" w:lineRule="auto"/>
        <w:jc w:val="both"/>
        <w:rPr>
          <w:rFonts w:ascii="Montserrat" w:hAnsi="Montserrat" w:cs="Arial"/>
          <w:sz w:val="20"/>
          <w:szCs w:val="20"/>
          <w:lang w:val="es-ES_tradnl"/>
        </w:rPr>
        <w:pPrChange w:id="731" w:author="Ramsés Vázquez-Lira" w:date="2020-01-02T23:43:00Z">
          <w:pPr>
            <w:spacing w:after="0" w:line="240" w:lineRule="auto"/>
            <w:jc w:val="both"/>
          </w:pPr>
        </w:pPrChange>
      </w:pPr>
    </w:p>
    <w:p w14:paraId="6DF6886A" w14:textId="77777777" w:rsidR="00896417" w:rsidRPr="006233CD" w:rsidRDefault="00896417">
      <w:pPr>
        <w:spacing w:after="0" w:line="360" w:lineRule="auto"/>
        <w:ind w:left="360"/>
        <w:jc w:val="both"/>
        <w:rPr>
          <w:rFonts w:ascii="Montserrat" w:hAnsi="Montserrat" w:cs="Arial"/>
          <w:b/>
          <w:sz w:val="20"/>
          <w:szCs w:val="20"/>
          <w:lang w:val="es-ES_tradnl"/>
        </w:rPr>
        <w:pPrChange w:id="732" w:author="Ramsés Vázquez-Lira" w:date="2020-01-02T23:43:00Z">
          <w:pPr>
            <w:spacing w:after="0" w:line="240" w:lineRule="auto"/>
            <w:ind w:left="360"/>
            <w:jc w:val="both"/>
          </w:pPr>
        </w:pPrChange>
      </w:pPr>
      <w:r w:rsidRPr="006233CD">
        <w:rPr>
          <w:rFonts w:ascii="Montserrat" w:hAnsi="Montserrat" w:cs="Arial"/>
          <w:b/>
          <w:sz w:val="20"/>
          <w:szCs w:val="20"/>
          <w:lang w:val="es-ES_tradnl"/>
        </w:rPr>
        <w:t>Actividades del prestador del servicio:</w:t>
      </w:r>
    </w:p>
    <w:p w14:paraId="25DC4BE9" w14:textId="77777777" w:rsidR="00896417" w:rsidRPr="006233CD" w:rsidRDefault="00896417">
      <w:pPr>
        <w:spacing w:after="0" w:line="360" w:lineRule="auto"/>
        <w:ind w:left="360"/>
        <w:jc w:val="both"/>
        <w:rPr>
          <w:rFonts w:ascii="Montserrat" w:hAnsi="Montserrat" w:cs="Arial"/>
          <w:sz w:val="20"/>
          <w:szCs w:val="20"/>
          <w:lang w:val="es-ES_tradnl"/>
        </w:rPr>
        <w:pPrChange w:id="733" w:author="Ramsés Vázquez-Lira" w:date="2020-01-02T23:43:00Z">
          <w:pPr>
            <w:spacing w:after="0" w:line="240" w:lineRule="auto"/>
            <w:ind w:left="360"/>
            <w:jc w:val="both"/>
          </w:pPr>
        </w:pPrChange>
      </w:pPr>
    </w:p>
    <w:p w14:paraId="0F58F7CC" w14:textId="77777777" w:rsidR="00896417" w:rsidRPr="006233CD" w:rsidRDefault="00896417">
      <w:pPr>
        <w:pStyle w:val="Prrafodelista"/>
        <w:numPr>
          <w:ilvl w:val="0"/>
          <w:numId w:val="8"/>
        </w:numPr>
        <w:spacing w:after="0" w:line="360" w:lineRule="auto"/>
        <w:ind w:left="720"/>
        <w:jc w:val="both"/>
        <w:rPr>
          <w:rFonts w:ascii="Montserrat" w:hAnsi="Montserrat" w:cs="Arial"/>
          <w:sz w:val="20"/>
          <w:szCs w:val="20"/>
          <w:lang w:val="es-ES_tradnl"/>
        </w:rPr>
        <w:pPrChange w:id="734" w:author="Ramsés Vázquez-Lira" w:date="2020-01-02T23:43:00Z">
          <w:pPr>
            <w:pStyle w:val="Prrafodelista"/>
            <w:numPr>
              <w:numId w:val="8"/>
            </w:numPr>
            <w:spacing w:after="0" w:line="240" w:lineRule="auto"/>
            <w:ind w:left="360" w:hanging="360"/>
            <w:jc w:val="both"/>
          </w:pPr>
        </w:pPrChange>
      </w:pPr>
      <w:r w:rsidRPr="006233CD">
        <w:rPr>
          <w:rFonts w:ascii="Montserrat" w:hAnsi="Montserrat" w:cs="Arial"/>
          <w:sz w:val="20"/>
          <w:szCs w:val="20"/>
          <w:lang w:val="es-ES_tradnl"/>
        </w:rPr>
        <w:lastRenderedPageBreak/>
        <w:t>Monitoreo y seguimiento del proceso de aplicación.</w:t>
      </w:r>
    </w:p>
    <w:p w14:paraId="632711E4" w14:textId="5363700E" w:rsidR="00896417" w:rsidRPr="006233CD" w:rsidRDefault="00896417">
      <w:pPr>
        <w:pStyle w:val="Prrafodelista"/>
        <w:numPr>
          <w:ilvl w:val="0"/>
          <w:numId w:val="8"/>
        </w:numPr>
        <w:spacing w:after="0" w:line="360" w:lineRule="auto"/>
        <w:ind w:left="720"/>
        <w:jc w:val="both"/>
        <w:rPr>
          <w:rFonts w:ascii="Montserrat" w:hAnsi="Montserrat" w:cs="Arial"/>
          <w:sz w:val="20"/>
          <w:szCs w:val="20"/>
          <w:lang w:val="es-ES_tradnl"/>
        </w:rPr>
        <w:pPrChange w:id="735" w:author="Ramsés Vázquez-Lira" w:date="2020-01-02T23:43:00Z">
          <w:pPr>
            <w:pStyle w:val="Prrafodelista"/>
            <w:numPr>
              <w:numId w:val="8"/>
            </w:numPr>
            <w:spacing w:after="0" w:line="240" w:lineRule="auto"/>
            <w:ind w:left="360" w:hanging="360"/>
            <w:jc w:val="both"/>
          </w:pPr>
        </w:pPrChange>
      </w:pPr>
      <w:r w:rsidRPr="006233CD">
        <w:rPr>
          <w:rFonts w:ascii="Montserrat" w:hAnsi="Montserrat" w:cs="Arial"/>
          <w:sz w:val="20"/>
          <w:szCs w:val="20"/>
          <w:lang w:val="es-ES_tradnl"/>
        </w:rPr>
        <w:t xml:space="preserve">Atención </w:t>
      </w:r>
      <w:r w:rsidR="00CB3C56" w:rsidRPr="006233CD">
        <w:rPr>
          <w:rFonts w:ascii="Montserrat" w:hAnsi="Montserrat" w:cs="Arial"/>
          <w:sz w:val="20"/>
          <w:szCs w:val="20"/>
          <w:lang w:val="es-ES_tradnl"/>
        </w:rPr>
        <w:t xml:space="preserve">inmediata a cualquier posible problemática relacionada con el uso </w:t>
      </w:r>
      <w:r w:rsidRPr="006233CD">
        <w:rPr>
          <w:rFonts w:ascii="Montserrat" w:hAnsi="Montserrat" w:cs="Arial"/>
          <w:sz w:val="20"/>
          <w:szCs w:val="20"/>
          <w:lang w:val="es-ES_tradnl"/>
        </w:rPr>
        <w:t>de</w:t>
      </w:r>
      <w:r w:rsidR="00CB3C56" w:rsidRPr="006233CD">
        <w:rPr>
          <w:rFonts w:ascii="Montserrat" w:hAnsi="Montserrat" w:cs="Arial"/>
          <w:sz w:val="20"/>
          <w:szCs w:val="20"/>
          <w:lang w:val="es-ES_tradnl"/>
        </w:rPr>
        <w:t xml:space="preserve"> los</w:t>
      </w:r>
      <w:r w:rsidRPr="006233CD">
        <w:rPr>
          <w:rFonts w:ascii="Montserrat" w:hAnsi="Montserrat" w:cs="Arial"/>
          <w:sz w:val="20"/>
          <w:szCs w:val="20"/>
          <w:lang w:val="es-ES_tradnl"/>
        </w:rPr>
        <w:t xml:space="preserve"> nodos o software utilizado para la aplicación de los instrumentos de valoración.</w:t>
      </w:r>
    </w:p>
    <w:p w14:paraId="6CE64E4A" w14:textId="294B3776" w:rsidR="00896417" w:rsidRPr="006233CD" w:rsidRDefault="00CB3C56">
      <w:pPr>
        <w:pStyle w:val="Prrafodelista"/>
        <w:numPr>
          <w:ilvl w:val="0"/>
          <w:numId w:val="8"/>
        </w:numPr>
        <w:spacing w:after="0" w:line="360" w:lineRule="auto"/>
        <w:ind w:left="720"/>
        <w:jc w:val="both"/>
        <w:rPr>
          <w:rFonts w:ascii="Montserrat" w:hAnsi="Montserrat" w:cs="Arial"/>
          <w:sz w:val="20"/>
          <w:szCs w:val="20"/>
          <w:lang w:val="es-ES_tradnl"/>
        </w:rPr>
        <w:pPrChange w:id="736" w:author="Ramsés Vázquez-Lira" w:date="2020-01-02T23:43:00Z">
          <w:pPr>
            <w:pStyle w:val="Prrafodelista"/>
            <w:numPr>
              <w:numId w:val="8"/>
            </w:numPr>
            <w:spacing w:after="0" w:line="240" w:lineRule="auto"/>
            <w:ind w:left="360" w:hanging="360"/>
            <w:jc w:val="both"/>
          </w:pPr>
        </w:pPrChange>
      </w:pPr>
      <w:r w:rsidRPr="006233CD">
        <w:rPr>
          <w:rFonts w:ascii="Montserrat" w:hAnsi="Montserrat" w:cs="Arial"/>
          <w:sz w:val="20"/>
          <w:szCs w:val="20"/>
          <w:lang w:val="es-ES_tradnl"/>
        </w:rPr>
        <w:t>H</w:t>
      </w:r>
      <w:r w:rsidR="00896417" w:rsidRPr="006233CD">
        <w:rPr>
          <w:rFonts w:ascii="Montserrat" w:hAnsi="Montserrat" w:cs="Arial"/>
          <w:sz w:val="20"/>
          <w:szCs w:val="20"/>
          <w:lang w:val="es-ES_tradnl"/>
        </w:rPr>
        <w:t>abilitar nodos o software en equipos adicionales, en caso de que se requiera</w:t>
      </w:r>
      <w:r w:rsidRPr="006233CD">
        <w:rPr>
          <w:rFonts w:ascii="Montserrat" w:hAnsi="Montserrat" w:cs="Arial"/>
          <w:sz w:val="20"/>
          <w:szCs w:val="20"/>
          <w:lang w:val="es-ES_tradnl"/>
        </w:rPr>
        <w:t xml:space="preserve"> y que la USICAMM así lo solicite</w:t>
      </w:r>
      <w:r w:rsidR="00896417" w:rsidRPr="006233CD">
        <w:rPr>
          <w:rFonts w:ascii="Montserrat" w:hAnsi="Montserrat" w:cs="Arial"/>
          <w:sz w:val="20"/>
          <w:szCs w:val="20"/>
          <w:lang w:val="es-ES_tradnl"/>
        </w:rPr>
        <w:t>.</w:t>
      </w:r>
    </w:p>
    <w:p w14:paraId="5A564D64" w14:textId="77777777" w:rsidR="00896417" w:rsidRPr="006233CD" w:rsidRDefault="00896417">
      <w:pPr>
        <w:spacing w:after="0" w:line="360" w:lineRule="auto"/>
        <w:ind w:left="360"/>
        <w:jc w:val="both"/>
        <w:rPr>
          <w:rFonts w:ascii="Montserrat" w:hAnsi="Montserrat" w:cs="Arial"/>
          <w:sz w:val="20"/>
          <w:szCs w:val="20"/>
          <w:lang w:val="es-ES_tradnl"/>
        </w:rPr>
        <w:pPrChange w:id="737" w:author="Ramsés Vázquez-Lira" w:date="2020-01-02T23:43:00Z">
          <w:pPr>
            <w:spacing w:after="0" w:line="240" w:lineRule="auto"/>
            <w:ind w:left="360"/>
            <w:jc w:val="both"/>
          </w:pPr>
        </w:pPrChange>
      </w:pPr>
    </w:p>
    <w:p w14:paraId="3BE3CD5F" w14:textId="77777777" w:rsidR="00896417" w:rsidRPr="006233CD" w:rsidRDefault="00896417">
      <w:pPr>
        <w:spacing w:after="0" w:line="360" w:lineRule="auto"/>
        <w:ind w:left="360"/>
        <w:jc w:val="both"/>
        <w:rPr>
          <w:rFonts w:ascii="Montserrat" w:hAnsi="Montserrat" w:cs="Arial"/>
          <w:b/>
          <w:sz w:val="20"/>
          <w:szCs w:val="20"/>
          <w:lang w:val="es-ES_tradnl"/>
        </w:rPr>
        <w:pPrChange w:id="738" w:author="Ramsés Vázquez-Lira" w:date="2020-01-02T23:43:00Z">
          <w:pPr>
            <w:spacing w:after="0" w:line="240" w:lineRule="auto"/>
            <w:ind w:left="360"/>
            <w:jc w:val="both"/>
          </w:pPr>
        </w:pPrChange>
      </w:pPr>
      <w:r w:rsidRPr="006233CD">
        <w:rPr>
          <w:rFonts w:ascii="Montserrat" w:hAnsi="Montserrat" w:cs="Arial"/>
          <w:b/>
          <w:sz w:val="20"/>
          <w:szCs w:val="20"/>
          <w:lang w:val="es-ES_tradnl"/>
        </w:rPr>
        <w:t>Actividades del aplicador designado por el prestador de servicios:</w:t>
      </w:r>
    </w:p>
    <w:p w14:paraId="2D4A7966" w14:textId="77777777" w:rsidR="00896417" w:rsidRPr="003A05A1" w:rsidRDefault="00896417">
      <w:pPr>
        <w:spacing w:after="0" w:line="360" w:lineRule="auto"/>
        <w:jc w:val="both"/>
        <w:rPr>
          <w:rFonts w:ascii="Montserrat" w:hAnsi="Montserrat" w:cs="Arial"/>
          <w:color w:val="000000" w:themeColor="text1"/>
          <w:sz w:val="20"/>
          <w:szCs w:val="20"/>
          <w:lang w:val="es-ES_tradnl"/>
        </w:rPr>
        <w:pPrChange w:id="739" w:author="Ramsés Vázquez-Lira" w:date="2020-01-02T23:43:00Z">
          <w:pPr>
            <w:spacing w:after="0" w:line="240" w:lineRule="auto"/>
            <w:jc w:val="both"/>
          </w:pPr>
        </w:pPrChange>
      </w:pPr>
    </w:p>
    <w:p w14:paraId="1D200743" w14:textId="77777777" w:rsidR="00896417" w:rsidRPr="003A05A1" w:rsidRDefault="00896417">
      <w:pPr>
        <w:numPr>
          <w:ilvl w:val="0"/>
          <w:numId w:val="9"/>
        </w:numPr>
        <w:spacing w:after="0" w:line="360" w:lineRule="auto"/>
        <w:contextualSpacing/>
        <w:jc w:val="both"/>
        <w:rPr>
          <w:rFonts w:ascii="Montserrat" w:hAnsi="Montserrat"/>
          <w:color w:val="000000" w:themeColor="text1"/>
          <w:sz w:val="20"/>
          <w:szCs w:val="20"/>
        </w:rPr>
        <w:pPrChange w:id="740" w:author="Ramsés Vázquez-Lira" w:date="2020-01-02T23:43:00Z">
          <w:pPr>
            <w:numPr>
              <w:numId w:val="9"/>
            </w:numPr>
            <w:spacing w:after="0" w:line="240" w:lineRule="auto"/>
            <w:ind w:left="720" w:hanging="360"/>
            <w:contextualSpacing/>
            <w:jc w:val="both"/>
          </w:pPr>
        </w:pPrChange>
      </w:pPr>
      <w:r w:rsidRPr="003A05A1">
        <w:rPr>
          <w:rFonts w:ascii="Montserrat" w:hAnsi="Montserrat"/>
          <w:color w:val="000000" w:themeColor="text1"/>
          <w:sz w:val="20"/>
          <w:szCs w:val="20"/>
        </w:rPr>
        <w:t>Estar presente en la sede dos horas antes del inicio de la aplicación.</w:t>
      </w:r>
    </w:p>
    <w:p w14:paraId="70C35A92" w14:textId="77777777" w:rsidR="00896417" w:rsidRPr="00230B11" w:rsidRDefault="00896417">
      <w:pPr>
        <w:numPr>
          <w:ilvl w:val="0"/>
          <w:numId w:val="9"/>
        </w:numPr>
        <w:spacing w:after="0" w:line="360" w:lineRule="auto"/>
        <w:contextualSpacing/>
        <w:jc w:val="both"/>
        <w:rPr>
          <w:rFonts w:ascii="Montserrat" w:hAnsi="Montserrat"/>
          <w:color w:val="000000" w:themeColor="text1"/>
          <w:sz w:val="20"/>
          <w:szCs w:val="20"/>
        </w:rPr>
        <w:pPrChange w:id="741" w:author="Ramsés Vázquez-Lira" w:date="2020-01-02T23:43:00Z">
          <w:pPr>
            <w:numPr>
              <w:numId w:val="9"/>
            </w:numPr>
            <w:spacing w:after="0" w:line="240" w:lineRule="auto"/>
            <w:ind w:left="720" w:hanging="360"/>
            <w:contextualSpacing/>
            <w:jc w:val="both"/>
          </w:pPr>
        </w:pPrChange>
      </w:pPr>
      <w:r w:rsidRPr="00230B11">
        <w:rPr>
          <w:rFonts w:ascii="Montserrat" w:hAnsi="Montserrat"/>
          <w:color w:val="000000" w:themeColor="text1"/>
          <w:sz w:val="20"/>
          <w:szCs w:val="20"/>
        </w:rPr>
        <w:t xml:space="preserve">Establecer contacto con el Coordinador de Sede de Aplicación SEP y el Responsable Técnico de Sede para dar inicio a los preparativos de la jornada de aplicación. </w:t>
      </w:r>
    </w:p>
    <w:p w14:paraId="11768CF3" w14:textId="77777777" w:rsidR="00896417" w:rsidRPr="00230B11" w:rsidRDefault="00896417">
      <w:pPr>
        <w:numPr>
          <w:ilvl w:val="0"/>
          <w:numId w:val="9"/>
        </w:numPr>
        <w:spacing w:after="0" w:line="360" w:lineRule="auto"/>
        <w:contextualSpacing/>
        <w:jc w:val="both"/>
        <w:rPr>
          <w:rFonts w:ascii="Montserrat" w:hAnsi="Montserrat"/>
          <w:color w:val="000000" w:themeColor="text1"/>
          <w:sz w:val="20"/>
          <w:szCs w:val="20"/>
        </w:rPr>
        <w:pPrChange w:id="742" w:author="Ramsés Vázquez-Lira" w:date="2020-01-02T23:43:00Z">
          <w:pPr>
            <w:numPr>
              <w:numId w:val="9"/>
            </w:numPr>
            <w:spacing w:after="0" w:line="240" w:lineRule="auto"/>
            <w:ind w:left="720" w:hanging="360"/>
            <w:contextualSpacing/>
            <w:jc w:val="both"/>
          </w:pPr>
        </w:pPrChange>
      </w:pPr>
      <w:r w:rsidRPr="00230B11">
        <w:rPr>
          <w:rFonts w:ascii="Montserrat" w:hAnsi="Montserrat"/>
          <w:color w:val="000000" w:themeColor="text1"/>
          <w:sz w:val="20"/>
          <w:szCs w:val="20"/>
        </w:rPr>
        <w:t>Verificar la identidad del aspirante con base en la identificación oficial.</w:t>
      </w:r>
    </w:p>
    <w:p w14:paraId="0C0A0E23" w14:textId="77777777" w:rsidR="00896417" w:rsidRDefault="00896417">
      <w:pPr>
        <w:numPr>
          <w:ilvl w:val="0"/>
          <w:numId w:val="9"/>
        </w:numPr>
        <w:spacing w:after="0" w:line="360" w:lineRule="auto"/>
        <w:contextualSpacing/>
        <w:jc w:val="both"/>
        <w:rPr>
          <w:rFonts w:ascii="Montserrat" w:hAnsi="Montserrat"/>
          <w:color w:val="000000" w:themeColor="text1"/>
          <w:sz w:val="20"/>
          <w:szCs w:val="20"/>
        </w:rPr>
        <w:pPrChange w:id="743" w:author="Ramsés Vázquez-Lira" w:date="2020-01-02T23:43:00Z">
          <w:pPr>
            <w:numPr>
              <w:numId w:val="9"/>
            </w:numPr>
            <w:spacing w:after="0" w:line="240" w:lineRule="auto"/>
            <w:ind w:left="720" w:hanging="360"/>
            <w:contextualSpacing/>
            <w:jc w:val="both"/>
          </w:pPr>
        </w:pPrChange>
      </w:pPr>
      <w:r w:rsidRPr="00230B11">
        <w:rPr>
          <w:rFonts w:ascii="Montserrat" w:hAnsi="Montserrat"/>
          <w:color w:val="000000" w:themeColor="text1"/>
          <w:sz w:val="20"/>
          <w:szCs w:val="20"/>
        </w:rPr>
        <w:t>Solicitar a los aspirantes que firmen e</w:t>
      </w:r>
      <w:r>
        <w:rPr>
          <w:rFonts w:ascii="Montserrat" w:hAnsi="Montserrat"/>
          <w:color w:val="000000" w:themeColor="text1"/>
          <w:sz w:val="20"/>
          <w:szCs w:val="20"/>
        </w:rPr>
        <w:t>n</w:t>
      </w:r>
      <w:r w:rsidRPr="00230B11">
        <w:rPr>
          <w:rFonts w:ascii="Montserrat" w:hAnsi="Montserrat"/>
          <w:color w:val="000000" w:themeColor="text1"/>
          <w:sz w:val="20"/>
          <w:szCs w:val="20"/>
        </w:rPr>
        <w:t xml:space="preserve"> </w:t>
      </w:r>
      <w:r>
        <w:rPr>
          <w:rFonts w:ascii="Montserrat" w:hAnsi="Montserrat"/>
          <w:color w:val="000000" w:themeColor="text1"/>
          <w:sz w:val="20"/>
          <w:szCs w:val="20"/>
        </w:rPr>
        <w:t>la Lista</w:t>
      </w:r>
      <w:r w:rsidRPr="00230B11">
        <w:rPr>
          <w:rFonts w:ascii="Montserrat" w:hAnsi="Montserrat"/>
          <w:color w:val="000000" w:themeColor="text1"/>
          <w:sz w:val="20"/>
          <w:szCs w:val="20"/>
        </w:rPr>
        <w:t xml:space="preserve"> de Asistencia.</w:t>
      </w:r>
    </w:p>
    <w:p w14:paraId="78CD0F9B" w14:textId="77777777" w:rsidR="00896417" w:rsidRPr="003A05A1" w:rsidRDefault="00896417">
      <w:pPr>
        <w:numPr>
          <w:ilvl w:val="0"/>
          <w:numId w:val="9"/>
        </w:numPr>
        <w:spacing w:after="0" w:line="360" w:lineRule="auto"/>
        <w:contextualSpacing/>
        <w:jc w:val="both"/>
        <w:rPr>
          <w:rFonts w:ascii="Montserrat" w:hAnsi="Montserrat"/>
          <w:color w:val="000000" w:themeColor="text1"/>
          <w:sz w:val="20"/>
          <w:szCs w:val="20"/>
        </w:rPr>
        <w:pPrChange w:id="744" w:author="Ramsés Vázquez-Lira" w:date="2020-01-02T23:43:00Z">
          <w:pPr>
            <w:numPr>
              <w:numId w:val="9"/>
            </w:numPr>
            <w:spacing w:after="0" w:line="240" w:lineRule="auto"/>
            <w:ind w:left="720" w:hanging="360"/>
            <w:contextualSpacing/>
            <w:jc w:val="both"/>
          </w:pPr>
        </w:pPrChange>
      </w:pPr>
      <w:r w:rsidRPr="000A30F8">
        <w:rPr>
          <w:rFonts w:ascii="Montserrat" w:hAnsi="Montserrat"/>
          <w:color w:val="000000" w:themeColor="text1"/>
          <w:sz w:val="20"/>
          <w:szCs w:val="20"/>
        </w:rPr>
        <w:t>Indicar</w:t>
      </w:r>
      <w:r w:rsidRPr="003A05A1">
        <w:rPr>
          <w:rFonts w:ascii="Montserrat" w:hAnsi="Montserrat"/>
          <w:color w:val="000000" w:themeColor="text1"/>
          <w:sz w:val="20"/>
          <w:szCs w:val="20"/>
        </w:rPr>
        <w:t xml:space="preserve"> a los </w:t>
      </w:r>
      <w:r>
        <w:rPr>
          <w:rFonts w:ascii="Montserrat" w:hAnsi="Montserrat"/>
          <w:color w:val="000000" w:themeColor="text1"/>
          <w:sz w:val="20"/>
          <w:szCs w:val="20"/>
        </w:rPr>
        <w:t>aspirantes</w:t>
      </w:r>
      <w:r w:rsidRPr="003A05A1">
        <w:rPr>
          <w:rFonts w:ascii="Montserrat" w:hAnsi="Montserrat"/>
          <w:color w:val="000000" w:themeColor="text1"/>
          <w:sz w:val="20"/>
          <w:szCs w:val="20"/>
        </w:rPr>
        <w:t xml:space="preserve"> el lugar que ocuparán de acuerdo con el orden del registro de asistencia de </w:t>
      </w:r>
      <w:r>
        <w:rPr>
          <w:rFonts w:ascii="Montserrat" w:hAnsi="Montserrat"/>
          <w:color w:val="000000" w:themeColor="text1"/>
          <w:sz w:val="20"/>
          <w:szCs w:val="20"/>
        </w:rPr>
        <w:t>aspirantes</w:t>
      </w:r>
      <w:r w:rsidRPr="003A05A1">
        <w:rPr>
          <w:rFonts w:ascii="Montserrat" w:hAnsi="Montserrat"/>
          <w:color w:val="000000" w:themeColor="text1"/>
          <w:sz w:val="20"/>
          <w:szCs w:val="20"/>
        </w:rPr>
        <w:t xml:space="preserve"> para la </w:t>
      </w:r>
      <w:r w:rsidRPr="000A30F8">
        <w:rPr>
          <w:rFonts w:ascii="Montserrat" w:hAnsi="Montserrat"/>
          <w:color w:val="000000" w:themeColor="text1"/>
          <w:sz w:val="20"/>
          <w:szCs w:val="20"/>
        </w:rPr>
        <w:t>Aplicación</w:t>
      </w:r>
      <w:r w:rsidRPr="003A05A1">
        <w:rPr>
          <w:rFonts w:ascii="Montserrat" w:hAnsi="Montserrat"/>
          <w:color w:val="000000" w:themeColor="text1"/>
          <w:sz w:val="20"/>
          <w:szCs w:val="20"/>
        </w:rPr>
        <w:t>.</w:t>
      </w:r>
    </w:p>
    <w:p w14:paraId="6DDCA4AB" w14:textId="77777777" w:rsidR="00896417" w:rsidRPr="000A30F8" w:rsidRDefault="00896417">
      <w:pPr>
        <w:numPr>
          <w:ilvl w:val="0"/>
          <w:numId w:val="9"/>
        </w:numPr>
        <w:spacing w:after="0" w:line="360" w:lineRule="auto"/>
        <w:contextualSpacing/>
        <w:jc w:val="both"/>
        <w:rPr>
          <w:rFonts w:ascii="Montserrat" w:hAnsi="Montserrat"/>
          <w:color w:val="000000" w:themeColor="text1"/>
          <w:sz w:val="20"/>
          <w:szCs w:val="20"/>
        </w:rPr>
        <w:pPrChange w:id="745" w:author="Ramsés Vázquez-Lira" w:date="2020-01-02T23:43:00Z">
          <w:pPr>
            <w:numPr>
              <w:numId w:val="9"/>
            </w:numPr>
            <w:spacing w:after="0" w:line="240" w:lineRule="auto"/>
            <w:ind w:left="720" w:hanging="360"/>
            <w:contextualSpacing/>
            <w:jc w:val="both"/>
          </w:pPr>
        </w:pPrChange>
      </w:pPr>
      <w:r>
        <w:rPr>
          <w:rFonts w:ascii="Montserrat" w:hAnsi="Montserrat"/>
          <w:color w:val="000000" w:themeColor="text1"/>
          <w:sz w:val="20"/>
          <w:szCs w:val="20"/>
        </w:rPr>
        <w:t>I</w:t>
      </w:r>
      <w:r w:rsidRPr="003A05A1">
        <w:rPr>
          <w:rFonts w:ascii="Montserrat" w:hAnsi="Montserrat"/>
          <w:color w:val="000000" w:themeColor="text1"/>
          <w:sz w:val="20"/>
          <w:szCs w:val="20"/>
        </w:rPr>
        <w:t xml:space="preserve">ndicar a los </w:t>
      </w:r>
      <w:r>
        <w:rPr>
          <w:rFonts w:ascii="Montserrat" w:hAnsi="Montserrat"/>
          <w:color w:val="000000" w:themeColor="text1"/>
          <w:sz w:val="20"/>
          <w:szCs w:val="20"/>
        </w:rPr>
        <w:t>aspirantes</w:t>
      </w:r>
      <w:r w:rsidRPr="003A05A1">
        <w:rPr>
          <w:rFonts w:ascii="Montserrat" w:hAnsi="Montserrat"/>
          <w:color w:val="000000" w:themeColor="text1"/>
          <w:sz w:val="20"/>
          <w:szCs w:val="20"/>
        </w:rPr>
        <w:t xml:space="preserve"> que coloquen sus objetos personales (mochilas, bolsos, libros, cuadernos, chamarras, paraguas, celulares o cualquier otro dispositivo electrónico) en el espacio que indique el aplicador del prestador de servicios.</w:t>
      </w:r>
    </w:p>
    <w:p w14:paraId="44A61B99" w14:textId="77777777" w:rsidR="00896417" w:rsidRPr="00230B11" w:rsidRDefault="00896417">
      <w:pPr>
        <w:numPr>
          <w:ilvl w:val="0"/>
          <w:numId w:val="9"/>
        </w:numPr>
        <w:spacing w:after="0" w:line="360" w:lineRule="auto"/>
        <w:contextualSpacing/>
        <w:jc w:val="both"/>
        <w:rPr>
          <w:rFonts w:ascii="Montserrat" w:hAnsi="Montserrat"/>
          <w:color w:val="000000" w:themeColor="text1"/>
          <w:sz w:val="20"/>
          <w:szCs w:val="20"/>
        </w:rPr>
        <w:pPrChange w:id="746" w:author="Ramsés Vázquez-Lira" w:date="2020-01-02T23:43:00Z">
          <w:pPr>
            <w:numPr>
              <w:numId w:val="9"/>
            </w:numPr>
            <w:spacing w:after="0" w:line="240" w:lineRule="auto"/>
            <w:ind w:left="720" w:hanging="360"/>
            <w:contextualSpacing/>
            <w:jc w:val="both"/>
          </w:pPr>
        </w:pPrChange>
      </w:pPr>
      <w:r w:rsidRPr="00230B11">
        <w:rPr>
          <w:rFonts w:ascii="Montserrat" w:hAnsi="Montserrat"/>
          <w:color w:val="000000" w:themeColor="text1"/>
          <w:sz w:val="20"/>
          <w:szCs w:val="20"/>
        </w:rPr>
        <w:t xml:space="preserve">Entregar a cada </w:t>
      </w:r>
      <w:r>
        <w:rPr>
          <w:rFonts w:ascii="Montserrat" w:hAnsi="Montserrat"/>
          <w:color w:val="000000" w:themeColor="text1"/>
          <w:sz w:val="20"/>
          <w:szCs w:val="20"/>
        </w:rPr>
        <w:t>aspirante</w:t>
      </w:r>
      <w:r w:rsidRPr="00230B11">
        <w:rPr>
          <w:rFonts w:ascii="Montserrat" w:hAnsi="Montserrat"/>
          <w:color w:val="000000" w:themeColor="text1"/>
          <w:sz w:val="20"/>
          <w:szCs w:val="20"/>
        </w:rPr>
        <w:t xml:space="preserve"> </w:t>
      </w:r>
      <w:r>
        <w:rPr>
          <w:rFonts w:ascii="Montserrat" w:hAnsi="Montserrat"/>
          <w:color w:val="000000" w:themeColor="text1"/>
          <w:sz w:val="20"/>
          <w:szCs w:val="20"/>
        </w:rPr>
        <w:t>las credenciales de acceso</w:t>
      </w:r>
      <w:r w:rsidRPr="00230B11">
        <w:rPr>
          <w:rFonts w:ascii="Montserrat" w:hAnsi="Montserrat"/>
          <w:color w:val="000000" w:themeColor="text1"/>
          <w:sz w:val="20"/>
          <w:szCs w:val="20"/>
        </w:rPr>
        <w:t xml:space="preserve"> </w:t>
      </w:r>
      <w:r>
        <w:rPr>
          <w:rFonts w:ascii="Montserrat" w:hAnsi="Montserrat"/>
          <w:color w:val="000000" w:themeColor="text1"/>
          <w:sz w:val="20"/>
          <w:szCs w:val="20"/>
        </w:rPr>
        <w:t xml:space="preserve">para presentar la valoración </w:t>
      </w:r>
      <w:r w:rsidRPr="00230B11">
        <w:rPr>
          <w:rFonts w:ascii="Montserrat" w:hAnsi="Montserrat"/>
          <w:color w:val="000000" w:themeColor="text1"/>
          <w:sz w:val="20"/>
          <w:szCs w:val="20"/>
        </w:rPr>
        <w:t>siguiendo el orden de la lista</w:t>
      </w:r>
      <w:r>
        <w:rPr>
          <w:rFonts w:ascii="Montserrat" w:hAnsi="Montserrat"/>
          <w:color w:val="000000" w:themeColor="text1"/>
          <w:sz w:val="20"/>
          <w:szCs w:val="20"/>
        </w:rPr>
        <w:t>.</w:t>
      </w:r>
    </w:p>
    <w:p w14:paraId="337D9094" w14:textId="77777777" w:rsidR="00896417" w:rsidRDefault="00896417">
      <w:pPr>
        <w:numPr>
          <w:ilvl w:val="0"/>
          <w:numId w:val="9"/>
        </w:numPr>
        <w:spacing w:after="0" w:line="360" w:lineRule="auto"/>
        <w:contextualSpacing/>
        <w:jc w:val="both"/>
        <w:rPr>
          <w:rFonts w:ascii="Montserrat" w:hAnsi="Montserrat"/>
          <w:color w:val="000000" w:themeColor="text1"/>
          <w:sz w:val="20"/>
          <w:szCs w:val="20"/>
        </w:rPr>
        <w:pPrChange w:id="747" w:author="Ramsés Vázquez-Lira" w:date="2020-01-02T23:43:00Z">
          <w:pPr>
            <w:numPr>
              <w:numId w:val="9"/>
            </w:numPr>
            <w:spacing w:after="0" w:line="240" w:lineRule="auto"/>
            <w:ind w:left="720" w:hanging="360"/>
            <w:contextualSpacing/>
            <w:jc w:val="both"/>
          </w:pPr>
        </w:pPrChange>
      </w:pPr>
      <w:r>
        <w:rPr>
          <w:rFonts w:ascii="Montserrat" w:hAnsi="Montserrat"/>
          <w:color w:val="000000" w:themeColor="text1"/>
          <w:sz w:val="20"/>
          <w:szCs w:val="20"/>
        </w:rPr>
        <w:t>Antes de iniciar la aplicación, i</w:t>
      </w:r>
      <w:r w:rsidRPr="00B61461">
        <w:rPr>
          <w:rFonts w:ascii="Montserrat" w:hAnsi="Montserrat"/>
          <w:color w:val="000000" w:themeColor="text1"/>
          <w:sz w:val="20"/>
          <w:szCs w:val="20"/>
        </w:rPr>
        <w:t>ndicar</w:t>
      </w:r>
      <w:r>
        <w:rPr>
          <w:rFonts w:ascii="Montserrat" w:hAnsi="Montserrat"/>
          <w:color w:val="000000" w:themeColor="text1"/>
          <w:sz w:val="20"/>
          <w:szCs w:val="20"/>
        </w:rPr>
        <w:t xml:space="preserve"> que </w:t>
      </w:r>
      <w:r w:rsidRPr="00B61461">
        <w:rPr>
          <w:rFonts w:ascii="Montserrat" w:hAnsi="Montserrat"/>
          <w:color w:val="000000" w:themeColor="text1"/>
          <w:sz w:val="20"/>
          <w:szCs w:val="20"/>
        </w:rPr>
        <w:t xml:space="preserve">el tiempo máximo para la resolución de cada </w:t>
      </w:r>
      <w:r>
        <w:rPr>
          <w:rFonts w:ascii="Montserrat" w:hAnsi="Montserrat"/>
          <w:color w:val="000000" w:themeColor="text1"/>
          <w:sz w:val="20"/>
          <w:szCs w:val="20"/>
        </w:rPr>
        <w:t>valoración</w:t>
      </w:r>
      <w:r w:rsidRPr="00B61461">
        <w:rPr>
          <w:rFonts w:ascii="Montserrat" w:hAnsi="Montserrat"/>
          <w:color w:val="000000" w:themeColor="text1"/>
          <w:sz w:val="20"/>
          <w:szCs w:val="20"/>
        </w:rPr>
        <w:t xml:space="preserve"> será contabilizado una vez que haya concluido las indicaciones y, en su caso, resuelto las dudas de los aspirantes.</w:t>
      </w:r>
      <w:r w:rsidRPr="00230B11">
        <w:rPr>
          <w:rFonts w:ascii="Montserrat" w:hAnsi="Montserrat"/>
          <w:color w:val="000000" w:themeColor="text1"/>
          <w:sz w:val="20"/>
          <w:szCs w:val="20"/>
        </w:rPr>
        <w:t xml:space="preserve"> </w:t>
      </w:r>
    </w:p>
    <w:p w14:paraId="732048FE" w14:textId="77777777" w:rsidR="00896417" w:rsidRPr="00230B11" w:rsidRDefault="00896417">
      <w:pPr>
        <w:numPr>
          <w:ilvl w:val="0"/>
          <w:numId w:val="9"/>
        </w:numPr>
        <w:spacing w:after="0" w:line="360" w:lineRule="auto"/>
        <w:contextualSpacing/>
        <w:jc w:val="both"/>
        <w:rPr>
          <w:rFonts w:ascii="Montserrat" w:hAnsi="Montserrat"/>
          <w:color w:val="000000" w:themeColor="text1"/>
          <w:sz w:val="20"/>
          <w:szCs w:val="20"/>
        </w:rPr>
        <w:pPrChange w:id="748" w:author="Ramsés Vázquez-Lira" w:date="2020-01-02T23:43:00Z">
          <w:pPr>
            <w:numPr>
              <w:numId w:val="9"/>
            </w:numPr>
            <w:spacing w:after="0" w:line="240" w:lineRule="auto"/>
            <w:ind w:left="720" w:hanging="360"/>
            <w:contextualSpacing/>
            <w:jc w:val="both"/>
          </w:pPr>
        </w:pPrChange>
      </w:pPr>
      <w:r>
        <w:rPr>
          <w:rFonts w:ascii="Montserrat" w:hAnsi="Montserrat"/>
          <w:color w:val="000000" w:themeColor="text1"/>
          <w:sz w:val="20"/>
          <w:szCs w:val="20"/>
        </w:rPr>
        <w:t>A</w:t>
      </w:r>
      <w:r w:rsidRPr="003A05A1">
        <w:rPr>
          <w:rFonts w:ascii="Montserrat" w:hAnsi="Montserrat"/>
          <w:color w:val="000000" w:themeColor="text1"/>
          <w:sz w:val="20"/>
          <w:szCs w:val="20"/>
        </w:rPr>
        <w:t xml:space="preserve">notar en el pizarrón la hora de </w:t>
      </w:r>
      <w:r>
        <w:rPr>
          <w:rFonts w:ascii="Montserrat" w:hAnsi="Montserrat"/>
          <w:color w:val="000000" w:themeColor="text1"/>
          <w:sz w:val="20"/>
          <w:szCs w:val="20"/>
        </w:rPr>
        <w:t>inicio y la hora de término de la aplicación del instrumento de valoración</w:t>
      </w:r>
      <w:r w:rsidRPr="003A05A1">
        <w:rPr>
          <w:rFonts w:ascii="Montserrat" w:hAnsi="Montserrat"/>
          <w:color w:val="000000" w:themeColor="text1"/>
          <w:sz w:val="20"/>
          <w:szCs w:val="20"/>
        </w:rPr>
        <w:t>, considerando el tiempo efectivo para la resolución que se establece en la convocatoria correspondiente</w:t>
      </w:r>
    </w:p>
    <w:p w14:paraId="389D2033" w14:textId="77777777" w:rsidR="00896417" w:rsidRPr="00230B11" w:rsidRDefault="00896417">
      <w:pPr>
        <w:numPr>
          <w:ilvl w:val="0"/>
          <w:numId w:val="9"/>
        </w:numPr>
        <w:spacing w:after="0" w:line="360" w:lineRule="auto"/>
        <w:contextualSpacing/>
        <w:jc w:val="both"/>
        <w:rPr>
          <w:rFonts w:ascii="Montserrat" w:hAnsi="Montserrat"/>
          <w:color w:val="000000" w:themeColor="text1"/>
          <w:sz w:val="20"/>
          <w:szCs w:val="20"/>
        </w:rPr>
        <w:pPrChange w:id="749" w:author="Ramsés Vázquez-Lira" w:date="2020-01-02T23:43:00Z">
          <w:pPr>
            <w:numPr>
              <w:numId w:val="9"/>
            </w:numPr>
            <w:spacing w:after="0" w:line="240" w:lineRule="auto"/>
            <w:ind w:left="720" w:hanging="360"/>
            <w:contextualSpacing/>
            <w:jc w:val="both"/>
          </w:pPr>
        </w:pPrChange>
      </w:pPr>
      <w:r w:rsidRPr="00230B11">
        <w:rPr>
          <w:rFonts w:ascii="Montserrat" w:hAnsi="Montserrat"/>
          <w:color w:val="000000" w:themeColor="text1"/>
          <w:sz w:val="20"/>
          <w:szCs w:val="20"/>
        </w:rPr>
        <w:t xml:space="preserve">Supervisar que los </w:t>
      </w:r>
      <w:r>
        <w:rPr>
          <w:rFonts w:ascii="Montserrat" w:hAnsi="Montserrat"/>
          <w:color w:val="000000" w:themeColor="text1"/>
          <w:sz w:val="20"/>
          <w:szCs w:val="20"/>
        </w:rPr>
        <w:t xml:space="preserve">aspirantes accedan a la valoración </w:t>
      </w:r>
      <w:r w:rsidRPr="00230B11">
        <w:rPr>
          <w:rFonts w:ascii="Montserrat" w:hAnsi="Montserrat"/>
          <w:color w:val="000000" w:themeColor="text1"/>
          <w:sz w:val="20"/>
          <w:szCs w:val="20"/>
        </w:rPr>
        <w:t>sin contratiempos.</w:t>
      </w:r>
    </w:p>
    <w:p w14:paraId="7EE91BF7" w14:textId="77777777" w:rsidR="00896417" w:rsidRPr="00230B11" w:rsidRDefault="00896417">
      <w:pPr>
        <w:numPr>
          <w:ilvl w:val="0"/>
          <w:numId w:val="9"/>
        </w:numPr>
        <w:spacing w:after="0" w:line="360" w:lineRule="auto"/>
        <w:contextualSpacing/>
        <w:jc w:val="both"/>
        <w:rPr>
          <w:rFonts w:ascii="Montserrat" w:hAnsi="Montserrat"/>
          <w:color w:val="000000" w:themeColor="text1"/>
          <w:sz w:val="20"/>
          <w:szCs w:val="20"/>
        </w:rPr>
        <w:pPrChange w:id="750" w:author="Ramsés Vázquez-Lira" w:date="2020-01-02T23:43:00Z">
          <w:pPr>
            <w:numPr>
              <w:numId w:val="9"/>
            </w:numPr>
            <w:spacing w:after="0" w:line="240" w:lineRule="auto"/>
            <w:ind w:left="720" w:hanging="360"/>
            <w:contextualSpacing/>
            <w:jc w:val="both"/>
          </w:pPr>
        </w:pPrChange>
      </w:pPr>
      <w:r w:rsidRPr="00230B11">
        <w:rPr>
          <w:rFonts w:ascii="Montserrat" w:hAnsi="Montserrat"/>
          <w:color w:val="000000" w:themeColor="text1"/>
          <w:sz w:val="20"/>
          <w:szCs w:val="20"/>
        </w:rPr>
        <w:t xml:space="preserve">Autorizar la salida de los </w:t>
      </w:r>
      <w:r>
        <w:rPr>
          <w:rFonts w:ascii="Montserrat" w:hAnsi="Montserrat"/>
          <w:color w:val="000000" w:themeColor="text1"/>
          <w:sz w:val="20"/>
          <w:szCs w:val="20"/>
        </w:rPr>
        <w:t>aspirantes</w:t>
      </w:r>
      <w:r w:rsidRPr="00230B11">
        <w:rPr>
          <w:rFonts w:ascii="Montserrat" w:hAnsi="Montserrat"/>
          <w:color w:val="000000" w:themeColor="text1"/>
          <w:sz w:val="20"/>
          <w:szCs w:val="20"/>
        </w:rPr>
        <w:t xml:space="preserve"> que concluyan la resolución de</w:t>
      </w:r>
      <w:r>
        <w:rPr>
          <w:rFonts w:ascii="Montserrat" w:hAnsi="Montserrat"/>
          <w:color w:val="000000" w:themeColor="text1"/>
          <w:sz w:val="20"/>
          <w:szCs w:val="20"/>
        </w:rPr>
        <w:t xml:space="preserve"> </w:t>
      </w:r>
      <w:r w:rsidRPr="00230B11">
        <w:rPr>
          <w:rFonts w:ascii="Montserrat" w:hAnsi="Montserrat"/>
          <w:color w:val="000000" w:themeColor="text1"/>
          <w:sz w:val="20"/>
          <w:szCs w:val="20"/>
        </w:rPr>
        <w:t>l</w:t>
      </w:r>
      <w:r>
        <w:rPr>
          <w:rFonts w:ascii="Montserrat" w:hAnsi="Montserrat"/>
          <w:color w:val="000000" w:themeColor="text1"/>
          <w:sz w:val="20"/>
          <w:szCs w:val="20"/>
        </w:rPr>
        <w:t>a</w:t>
      </w:r>
      <w:r w:rsidRPr="00230B11">
        <w:rPr>
          <w:rFonts w:ascii="Montserrat" w:hAnsi="Montserrat"/>
          <w:color w:val="000000" w:themeColor="text1"/>
          <w:sz w:val="20"/>
          <w:szCs w:val="20"/>
        </w:rPr>
        <w:t xml:space="preserve"> </w:t>
      </w:r>
      <w:r>
        <w:rPr>
          <w:rFonts w:ascii="Montserrat" w:hAnsi="Montserrat"/>
          <w:color w:val="000000" w:themeColor="text1"/>
          <w:sz w:val="20"/>
          <w:szCs w:val="20"/>
        </w:rPr>
        <w:t>valoración,</w:t>
      </w:r>
      <w:r w:rsidRPr="00230B11">
        <w:rPr>
          <w:rFonts w:ascii="Montserrat" w:hAnsi="Montserrat"/>
          <w:color w:val="000000" w:themeColor="text1"/>
          <w:sz w:val="20"/>
          <w:szCs w:val="20"/>
        </w:rPr>
        <w:t xml:space="preserve"> verificando el cierre de su sesión y, una vez que entreguen la contraseña que se les proporcionó.</w:t>
      </w:r>
    </w:p>
    <w:p w14:paraId="4FE2D1F5" w14:textId="100FB3D8" w:rsidR="00896417" w:rsidRPr="003A05A1" w:rsidRDefault="006233CD">
      <w:pPr>
        <w:numPr>
          <w:ilvl w:val="0"/>
          <w:numId w:val="9"/>
        </w:numPr>
        <w:spacing w:after="0" w:line="360" w:lineRule="auto"/>
        <w:contextualSpacing/>
        <w:jc w:val="both"/>
        <w:rPr>
          <w:rFonts w:ascii="Montserrat" w:hAnsi="Montserrat"/>
          <w:color w:val="000000" w:themeColor="text1"/>
          <w:sz w:val="20"/>
          <w:szCs w:val="20"/>
        </w:rPr>
        <w:pPrChange w:id="751" w:author="Ramsés Vázquez-Lira" w:date="2020-01-02T23:43:00Z">
          <w:pPr>
            <w:numPr>
              <w:numId w:val="9"/>
            </w:numPr>
            <w:spacing w:after="0" w:line="240" w:lineRule="auto"/>
            <w:ind w:left="720" w:hanging="360"/>
            <w:contextualSpacing/>
            <w:jc w:val="both"/>
          </w:pPr>
        </w:pPrChange>
      </w:pPr>
      <w:r>
        <w:rPr>
          <w:rFonts w:ascii="Montserrat" w:hAnsi="Montserrat"/>
          <w:color w:val="000000" w:themeColor="text1"/>
          <w:sz w:val="20"/>
          <w:szCs w:val="20"/>
        </w:rPr>
        <w:t>Solicitar</w:t>
      </w:r>
      <w:r w:rsidR="00896417">
        <w:rPr>
          <w:rFonts w:ascii="Montserrat" w:hAnsi="Montserrat"/>
          <w:color w:val="000000" w:themeColor="text1"/>
          <w:sz w:val="20"/>
          <w:szCs w:val="20"/>
        </w:rPr>
        <w:t xml:space="preserve"> </w:t>
      </w:r>
      <w:r w:rsidR="00896417" w:rsidRPr="003A05A1">
        <w:rPr>
          <w:rFonts w:ascii="Montserrat" w:hAnsi="Montserrat"/>
          <w:color w:val="000000" w:themeColor="text1"/>
          <w:sz w:val="20"/>
          <w:szCs w:val="20"/>
        </w:rPr>
        <w:t xml:space="preserve">los formatos establecidos para la aplicación de los instrumentos de </w:t>
      </w:r>
      <w:r w:rsidR="00896417">
        <w:rPr>
          <w:rFonts w:ascii="Montserrat" w:hAnsi="Montserrat"/>
          <w:color w:val="000000" w:themeColor="text1"/>
          <w:sz w:val="20"/>
          <w:szCs w:val="20"/>
        </w:rPr>
        <w:t xml:space="preserve">valoración. </w:t>
      </w:r>
    </w:p>
    <w:p w14:paraId="4B9D8E54" w14:textId="77777777" w:rsidR="00896417" w:rsidRPr="003A05A1" w:rsidRDefault="00896417">
      <w:pPr>
        <w:numPr>
          <w:ilvl w:val="0"/>
          <w:numId w:val="9"/>
        </w:numPr>
        <w:spacing w:after="0" w:line="360" w:lineRule="auto"/>
        <w:contextualSpacing/>
        <w:jc w:val="both"/>
        <w:rPr>
          <w:rFonts w:ascii="Montserrat" w:hAnsi="Montserrat"/>
          <w:color w:val="000000" w:themeColor="text1"/>
          <w:sz w:val="20"/>
          <w:szCs w:val="20"/>
        </w:rPr>
        <w:pPrChange w:id="752" w:author="Ramsés Vázquez-Lira" w:date="2020-01-02T23:43:00Z">
          <w:pPr>
            <w:numPr>
              <w:numId w:val="9"/>
            </w:numPr>
            <w:spacing w:after="0" w:line="240" w:lineRule="auto"/>
            <w:ind w:left="720" w:hanging="360"/>
            <w:contextualSpacing/>
            <w:jc w:val="both"/>
          </w:pPr>
        </w:pPrChange>
      </w:pPr>
      <w:r w:rsidRPr="003A05A1">
        <w:rPr>
          <w:rFonts w:ascii="Montserrat" w:hAnsi="Montserrat"/>
          <w:color w:val="000000" w:themeColor="text1"/>
          <w:sz w:val="20"/>
          <w:szCs w:val="20"/>
        </w:rPr>
        <w:t xml:space="preserve">Reportar al </w:t>
      </w:r>
      <w:r w:rsidRPr="00FA6A04">
        <w:rPr>
          <w:rFonts w:ascii="Montserrat" w:hAnsi="Montserrat"/>
          <w:i/>
          <w:color w:val="000000" w:themeColor="text1"/>
          <w:sz w:val="20"/>
          <w:szCs w:val="20"/>
        </w:rPr>
        <w:t>Coordinador de Sede de Aplicación SEP</w:t>
      </w:r>
      <w:r w:rsidRPr="003A05A1">
        <w:rPr>
          <w:rFonts w:ascii="Montserrat" w:hAnsi="Montserrat"/>
          <w:color w:val="000000" w:themeColor="text1"/>
          <w:sz w:val="20"/>
          <w:szCs w:val="20"/>
        </w:rPr>
        <w:t xml:space="preserve"> cualquier incidencia en </w:t>
      </w:r>
      <w:r>
        <w:rPr>
          <w:rFonts w:ascii="Montserrat" w:hAnsi="Montserrat"/>
          <w:color w:val="000000" w:themeColor="text1"/>
          <w:sz w:val="20"/>
          <w:szCs w:val="20"/>
        </w:rPr>
        <w:t>el</w:t>
      </w:r>
      <w:r w:rsidRPr="003A05A1">
        <w:rPr>
          <w:rFonts w:ascii="Montserrat" w:hAnsi="Montserrat"/>
          <w:color w:val="000000" w:themeColor="text1"/>
          <w:sz w:val="20"/>
          <w:szCs w:val="20"/>
        </w:rPr>
        <w:t xml:space="preserve"> grupo</w:t>
      </w:r>
      <w:r>
        <w:rPr>
          <w:rFonts w:ascii="Montserrat" w:hAnsi="Montserrat"/>
          <w:color w:val="000000" w:themeColor="text1"/>
          <w:sz w:val="20"/>
          <w:szCs w:val="20"/>
        </w:rPr>
        <w:t xml:space="preserve"> de aplicación(aula)</w:t>
      </w:r>
      <w:r w:rsidRPr="003A05A1">
        <w:rPr>
          <w:rFonts w:ascii="Montserrat" w:hAnsi="Montserrat"/>
          <w:color w:val="000000" w:themeColor="text1"/>
          <w:sz w:val="20"/>
          <w:szCs w:val="20"/>
        </w:rPr>
        <w:t>.</w:t>
      </w:r>
    </w:p>
    <w:p w14:paraId="7669FCB0" w14:textId="77777777" w:rsidR="00896417" w:rsidRPr="000A30F8" w:rsidRDefault="00896417">
      <w:pPr>
        <w:numPr>
          <w:ilvl w:val="0"/>
          <w:numId w:val="9"/>
        </w:numPr>
        <w:spacing w:after="0" w:line="360" w:lineRule="auto"/>
        <w:contextualSpacing/>
        <w:jc w:val="both"/>
        <w:rPr>
          <w:rFonts w:ascii="Montserrat" w:hAnsi="Montserrat"/>
          <w:color w:val="000000" w:themeColor="text1"/>
          <w:sz w:val="20"/>
          <w:szCs w:val="20"/>
        </w:rPr>
        <w:pPrChange w:id="753" w:author="Ramsés Vázquez-Lira" w:date="2020-01-02T23:43:00Z">
          <w:pPr>
            <w:numPr>
              <w:numId w:val="9"/>
            </w:numPr>
            <w:spacing w:after="0" w:line="240" w:lineRule="auto"/>
            <w:ind w:left="720" w:hanging="360"/>
            <w:contextualSpacing/>
            <w:jc w:val="both"/>
          </w:pPr>
        </w:pPrChange>
      </w:pPr>
      <w:r w:rsidRPr="003A05A1">
        <w:rPr>
          <w:rFonts w:ascii="Montserrat" w:hAnsi="Montserrat"/>
          <w:color w:val="000000" w:themeColor="text1"/>
          <w:sz w:val="20"/>
          <w:szCs w:val="20"/>
        </w:rPr>
        <w:t xml:space="preserve">Atender cualquier problemática relacionada con nodos o </w:t>
      </w:r>
      <w:r w:rsidRPr="003A05A1">
        <w:rPr>
          <w:rFonts w:ascii="Montserrat" w:hAnsi="Montserrat" w:cs="Arial"/>
          <w:color w:val="000000" w:themeColor="text1"/>
          <w:sz w:val="20"/>
          <w:szCs w:val="20"/>
          <w:lang w:val="es-ES_tradnl"/>
        </w:rPr>
        <w:t xml:space="preserve">software utilizado para la aplicación de los instrumentos de </w:t>
      </w:r>
      <w:r>
        <w:rPr>
          <w:rFonts w:ascii="Montserrat" w:hAnsi="Montserrat" w:cs="Arial"/>
          <w:color w:val="000000" w:themeColor="text1"/>
          <w:sz w:val="20"/>
          <w:szCs w:val="20"/>
          <w:lang w:val="es-ES_tradnl"/>
        </w:rPr>
        <w:t>valoración</w:t>
      </w:r>
      <w:r w:rsidRPr="003A05A1">
        <w:rPr>
          <w:rFonts w:ascii="Montserrat" w:hAnsi="Montserrat" w:cs="Arial"/>
          <w:color w:val="000000" w:themeColor="text1"/>
          <w:sz w:val="20"/>
          <w:szCs w:val="20"/>
          <w:lang w:val="es-ES_tradnl"/>
        </w:rPr>
        <w:t>.</w:t>
      </w:r>
    </w:p>
    <w:p w14:paraId="5B0FD36A" w14:textId="77777777" w:rsidR="00896417" w:rsidRPr="003A05A1" w:rsidRDefault="00896417">
      <w:pPr>
        <w:numPr>
          <w:ilvl w:val="0"/>
          <w:numId w:val="9"/>
        </w:numPr>
        <w:spacing w:after="0" w:line="360" w:lineRule="auto"/>
        <w:contextualSpacing/>
        <w:jc w:val="both"/>
        <w:rPr>
          <w:rFonts w:ascii="Montserrat" w:hAnsi="Montserrat"/>
          <w:color w:val="000000" w:themeColor="text1"/>
          <w:sz w:val="20"/>
          <w:szCs w:val="20"/>
        </w:rPr>
        <w:pPrChange w:id="754" w:author="Ramsés Vázquez-Lira" w:date="2020-01-02T23:43:00Z">
          <w:pPr>
            <w:numPr>
              <w:numId w:val="9"/>
            </w:numPr>
            <w:spacing w:after="0" w:line="240" w:lineRule="auto"/>
            <w:ind w:left="720" w:hanging="360"/>
            <w:contextualSpacing/>
            <w:jc w:val="both"/>
          </w:pPr>
        </w:pPrChange>
      </w:pPr>
      <w:r>
        <w:rPr>
          <w:rFonts w:ascii="Montserrat" w:hAnsi="Montserrat"/>
          <w:color w:val="000000" w:themeColor="text1"/>
          <w:sz w:val="20"/>
          <w:szCs w:val="20"/>
        </w:rPr>
        <w:t>N</w:t>
      </w:r>
      <w:r w:rsidRPr="003A05A1">
        <w:rPr>
          <w:rFonts w:ascii="Montserrat" w:hAnsi="Montserrat"/>
          <w:color w:val="000000" w:themeColor="text1"/>
          <w:sz w:val="20"/>
          <w:szCs w:val="20"/>
        </w:rPr>
        <w:t xml:space="preserve">o deberá permitir el acceso de </w:t>
      </w:r>
      <w:r>
        <w:rPr>
          <w:rFonts w:ascii="Montserrat" w:hAnsi="Montserrat"/>
          <w:color w:val="000000" w:themeColor="text1"/>
          <w:sz w:val="20"/>
          <w:szCs w:val="20"/>
        </w:rPr>
        <w:t>aspirantes</w:t>
      </w:r>
      <w:r w:rsidRPr="003A05A1">
        <w:rPr>
          <w:rFonts w:ascii="Montserrat" w:hAnsi="Montserrat"/>
          <w:color w:val="000000" w:themeColor="text1"/>
          <w:sz w:val="20"/>
          <w:szCs w:val="20"/>
        </w:rPr>
        <w:t xml:space="preserve"> al aul</w:t>
      </w:r>
      <w:r>
        <w:rPr>
          <w:rFonts w:ascii="Montserrat" w:hAnsi="Montserrat"/>
          <w:color w:val="000000" w:themeColor="text1"/>
          <w:sz w:val="20"/>
          <w:szCs w:val="20"/>
        </w:rPr>
        <w:t>a una vez iniciada la aplicación.</w:t>
      </w:r>
    </w:p>
    <w:p w14:paraId="092E5D82" w14:textId="77777777" w:rsidR="00896417" w:rsidRDefault="00896417">
      <w:pPr>
        <w:spacing w:after="0" w:line="360" w:lineRule="auto"/>
        <w:jc w:val="both"/>
        <w:rPr>
          <w:rFonts w:ascii="Montserrat" w:hAnsi="Montserrat" w:cs="Arial"/>
          <w:color w:val="000000" w:themeColor="text1"/>
          <w:sz w:val="20"/>
          <w:szCs w:val="20"/>
          <w:lang w:val="es-ES_tradnl"/>
        </w:rPr>
        <w:pPrChange w:id="755" w:author="Ramsés Vázquez-Lira" w:date="2020-01-02T23:43:00Z">
          <w:pPr>
            <w:spacing w:after="0" w:line="240" w:lineRule="auto"/>
            <w:jc w:val="both"/>
          </w:pPr>
        </w:pPrChange>
      </w:pPr>
    </w:p>
    <w:p w14:paraId="52C5E917" w14:textId="77777777" w:rsidR="00896417" w:rsidRPr="003A05A1" w:rsidRDefault="00896417">
      <w:pPr>
        <w:spacing w:after="0" w:line="360" w:lineRule="auto"/>
        <w:jc w:val="both"/>
        <w:rPr>
          <w:rFonts w:ascii="Montserrat" w:hAnsi="Montserrat" w:cs="Arial"/>
          <w:color w:val="000000" w:themeColor="text1"/>
          <w:sz w:val="20"/>
          <w:szCs w:val="20"/>
          <w:lang w:val="es-ES_tradnl"/>
        </w:rPr>
        <w:pPrChange w:id="756" w:author="Ramsés Vázquez-Lira" w:date="2020-01-02T23:43:00Z">
          <w:pPr>
            <w:spacing w:after="0" w:line="240" w:lineRule="auto"/>
            <w:jc w:val="both"/>
          </w:pPr>
        </w:pPrChange>
      </w:pPr>
    </w:p>
    <w:p w14:paraId="0D8BFF49" w14:textId="77777777" w:rsidR="00896417" w:rsidRDefault="00896417">
      <w:pPr>
        <w:spacing w:after="0" w:line="360" w:lineRule="auto"/>
        <w:jc w:val="both"/>
        <w:rPr>
          <w:rFonts w:ascii="Montserrat" w:hAnsi="Montserrat" w:cs="Arial"/>
          <w:b/>
          <w:i/>
          <w:color w:val="000000" w:themeColor="text1"/>
          <w:sz w:val="20"/>
          <w:szCs w:val="20"/>
          <w:lang w:val="es-ES_tradnl"/>
        </w:rPr>
        <w:pPrChange w:id="757" w:author="Ramsés Vázquez-Lira" w:date="2020-01-02T23:43:00Z">
          <w:pPr>
            <w:spacing w:after="0" w:line="240" w:lineRule="auto"/>
            <w:jc w:val="both"/>
          </w:pPr>
        </w:pPrChange>
      </w:pPr>
      <w:r w:rsidRPr="003A05A1">
        <w:rPr>
          <w:rFonts w:ascii="Montserrat" w:hAnsi="Montserrat" w:cs="Arial"/>
          <w:b/>
          <w:color w:val="000000" w:themeColor="text1"/>
          <w:sz w:val="20"/>
          <w:szCs w:val="20"/>
          <w:lang w:val="es-ES_tradnl"/>
        </w:rPr>
        <w:lastRenderedPageBreak/>
        <w:t>Fase 3. Después de la aplicación</w:t>
      </w:r>
      <w:r w:rsidRPr="003A05A1">
        <w:rPr>
          <w:rFonts w:ascii="Montserrat" w:hAnsi="Montserrat" w:cs="Arial"/>
          <w:b/>
          <w:i/>
          <w:color w:val="000000" w:themeColor="text1"/>
          <w:sz w:val="20"/>
          <w:szCs w:val="20"/>
          <w:lang w:val="es-ES_tradnl"/>
        </w:rPr>
        <w:t>.</w:t>
      </w:r>
    </w:p>
    <w:p w14:paraId="4ECD4486" w14:textId="77777777" w:rsidR="00896417" w:rsidRDefault="00896417">
      <w:pPr>
        <w:spacing w:after="0" w:line="360" w:lineRule="auto"/>
        <w:jc w:val="both"/>
        <w:rPr>
          <w:rFonts w:ascii="Montserrat" w:hAnsi="Montserrat" w:cs="Arial"/>
          <w:b/>
          <w:i/>
          <w:color w:val="000000" w:themeColor="text1"/>
          <w:sz w:val="20"/>
          <w:szCs w:val="20"/>
          <w:lang w:val="es-ES_tradnl"/>
        </w:rPr>
        <w:pPrChange w:id="758" w:author="Ramsés Vázquez-Lira" w:date="2020-01-02T23:43:00Z">
          <w:pPr>
            <w:spacing w:after="0" w:line="240" w:lineRule="auto"/>
            <w:jc w:val="both"/>
          </w:pPr>
        </w:pPrChange>
      </w:pPr>
    </w:p>
    <w:p w14:paraId="33CA9A94" w14:textId="77777777" w:rsidR="00896417" w:rsidRPr="003A05A1" w:rsidRDefault="00896417">
      <w:pPr>
        <w:spacing w:after="0" w:line="360" w:lineRule="auto"/>
        <w:ind w:left="708"/>
        <w:jc w:val="both"/>
        <w:rPr>
          <w:rFonts w:ascii="Montserrat" w:hAnsi="Montserrat" w:cs="Arial"/>
          <w:color w:val="000000" w:themeColor="text1"/>
          <w:sz w:val="20"/>
          <w:szCs w:val="20"/>
          <w:lang w:val="es-ES_tradnl"/>
        </w:rPr>
        <w:pPrChange w:id="759" w:author="Ramsés Vázquez-Lira" w:date="2020-01-02T23:43:00Z">
          <w:pPr>
            <w:spacing w:after="0" w:line="240" w:lineRule="auto"/>
            <w:ind w:left="708"/>
            <w:jc w:val="both"/>
          </w:pPr>
        </w:pPrChange>
      </w:pPr>
      <w:r>
        <w:rPr>
          <w:rFonts w:ascii="Montserrat" w:hAnsi="Montserrat" w:cs="Arial"/>
          <w:b/>
          <w:i/>
          <w:color w:val="000000" w:themeColor="text1"/>
          <w:sz w:val="20"/>
          <w:szCs w:val="20"/>
          <w:lang w:val="es-ES_tradnl"/>
        </w:rPr>
        <w:tab/>
      </w:r>
    </w:p>
    <w:p w14:paraId="7E98E7B1" w14:textId="77777777" w:rsidR="00896417" w:rsidRPr="003601F1" w:rsidRDefault="00896417">
      <w:pPr>
        <w:spacing w:after="0" w:line="360" w:lineRule="auto"/>
        <w:ind w:left="284"/>
        <w:jc w:val="both"/>
        <w:rPr>
          <w:rFonts w:ascii="Montserrat" w:hAnsi="Montserrat" w:cs="Arial"/>
          <w:b/>
          <w:color w:val="000000" w:themeColor="text1"/>
          <w:sz w:val="20"/>
          <w:szCs w:val="20"/>
          <w:lang w:val="es-ES_tradnl"/>
        </w:rPr>
        <w:pPrChange w:id="760" w:author="Ramsés Vázquez-Lira" w:date="2020-01-02T23:43:00Z">
          <w:pPr>
            <w:spacing w:after="0" w:line="240" w:lineRule="auto"/>
            <w:ind w:left="284"/>
            <w:jc w:val="both"/>
          </w:pPr>
        </w:pPrChange>
      </w:pPr>
      <w:r w:rsidRPr="003601F1">
        <w:rPr>
          <w:rFonts w:ascii="Montserrat" w:hAnsi="Montserrat" w:cs="Arial"/>
          <w:b/>
          <w:color w:val="000000" w:themeColor="text1"/>
          <w:sz w:val="20"/>
          <w:szCs w:val="20"/>
          <w:lang w:val="es-ES_tradnl"/>
        </w:rPr>
        <w:t>Actividades del aplicador designado por el prestador de servicios:</w:t>
      </w:r>
    </w:p>
    <w:p w14:paraId="4AFD7FE4" w14:textId="77777777" w:rsidR="00896417" w:rsidRDefault="00896417">
      <w:pPr>
        <w:spacing w:after="0" w:line="360" w:lineRule="auto"/>
        <w:ind w:left="708"/>
        <w:jc w:val="both"/>
        <w:rPr>
          <w:rFonts w:ascii="Montserrat" w:hAnsi="Montserrat" w:cs="Arial"/>
          <w:color w:val="000000" w:themeColor="text1"/>
          <w:sz w:val="20"/>
          <w:szCs w:val="20"/>
          <w:lang w:val="es-ES_tradnl"/>
        </w:rPr>
        <w:pPrChange w:id="761" w:author="Ramsés Vázquez-Lira" w:date="2020-01-02T23:43:00Z">
          <w:pPr>
            <w:spacing w:after="0" w:line="240" w:lineRule="auto"/>
            <w:ind w:left="708"/>
            <w:jc w:val="both"/>
          </w:pPr>
        </w:pPrChange>
      </w:pPr>
    </w:p>
    <w:p w14:paraId="7A201AC7" w14:textId="77777777" w:rsidR="00896417" w:rsidRPr="009B62E9" w:rsidRDefault="00896417">
      <w:pPr>
        <w:pStyle w:val="Prrafodelista"/>
        <w:numPr>
          <w:ilvl w:val="0"/>
          <w:numId w:val="17"/>
        </w:numPr>
        <w:spacing w:after="0" w:line="360" w:lineRule="auto"/>
        <w:jc w:val="both"/>
        <w:rPr>
          <w:rFonts w:ascii="Montserrat" w:hAnsi="Montserrat" w:cs="Arial"/>
          <w:color w:val="000000" w:themeColor="text1"/>
          <w:sz w:val="20"/>
          <w:szCs w:val="20"/>
          <w:lang w:val="es-ES_tradnl"/>
        </w:rPr>
        <w:pPrChange w:id="762" w:author="Ramsés Vázquez-Lira" w:date="2020-01-02T23:43:00Z">
          <w:pPr>
            <w:pStyle w:val="Prrafodelista"/>
            <w:numPr>
              <w:numId w:val="17"/>
            </w:numPr>
            <w:spacing w:after="0" w:line="240" w:lineRule="auto"/>
            <w:ind w:left="1068" w:hanging="360"/>
            <w:jc w:val="both"/>
          </w:pPr>
        </w:pPrChange>
      </w:pPr>
      <w:r w:rsidRPr="009B62E9">
        <w:rPr>
          <w:rFonts w:ascii="Montserrat" w:hAnsi="Montserrat" w:cs="Arial"/>
          <w:color w:val="000000" w:themeColor="text1"/>
          <w:sz w:val="20"/>
          <w:szCs w:val="20"/>
          <w:lang w:val="es-ES_tradnl"/>
        </w:rPr>
        <w:t xml:space="preserve">Confirmar que todos los </w:t>
      </w:r>
      <w:r>
        <w:rPr>
          <w:rFonts w:ascii="Montserrat" w:hAnsi="Montserrat" w:cs="Arial"/>
          <w:color w:val="000000" w:themeColor="text1"/>
          <w:sz w:val="20"/>
          <w:szCs w:val="20"/>
          <w:lang w:val="es-ES_tradnl"/>
        </w:rPr>
        <w:t>aspirantes</w:t>
      </w:r>
      <w:r w:rsidRPr="009B62E9">
        <w:rPr>
          <w:rFonts w:ascii="Montserrat" w:hAnsi="Montserrat" w:cs="Arial"/>
          <w:color w:val="000000" w:themeColor="text1"/>
          <w:sz w:val="20"/>
          <w:szCs w:val="20"/>
          <w:lang w:val="es-ES_tradnl"/>
        </w:rPr>
        <w:t xml:space="preserve"> concluyeron la resolución de</w:t>
      </w:r>
      <w:r>
        <w:rPr>
          <w:rFonts w:ascii="Montserrat" w:hAnsi="Montserrat" w:cs="Arial"/>
          <w:color w:val="000000" w:themeColor="text1"/>
          <w:sz w:val="20"/>
          <w:szCs w:val="20"/>
          <w:lang w:val="es-ES_tradnl"/>
        </w:rPr>
        <w:t xml:space="preserve"> </w:t>
      </w:r>
      <w:r w:rsidRPr="009B62E9">
        <w:rPr>
          <w:rFonts w:ascii="Montserrat" w:hAnsi="Montserrat" w:cs="Arial"/>
          <w:color w:val="000000" w:themeColor="text1"/>
          <w:sz w:val="20"/>
          <w:szCs w:val="20"/>
          <w:lang w:val="es-ES_tradnl"/>
        </w:rPr>
        <w:t>l</w:t>
      </w:r>
      <w:r>
        <w:rPr>
          <w:rFonts w:ascii="Montserrat" w:hAnsi="Montserrat" w:cs="Arial"/>
          <w:color w:val="000000" w:themeColor="text1"/>
          <w:sz w:val="20"/>
          <w:szCs w:val="20"/>
          <w:lang w:val="es-ES_tradnl"/>
        </w:rPr>
        <w:t>a</w:t>
      </w:r>
      <w:r w:rsidRPr="009B62E9">
        <w:rPr>
          <w:rFonts w:ascii="Montserrat" w:hAnsi="Montserrat" w:cs="Arial"/>
          <w:color w:val="000000" w:themeColor="text1"/>
          <w:sz w:val="20"/>
          <w:szCs w:val="20"/>
          <w:lang w:val="es-ES_tradnl"/>
        </w:rPr>
        <w:t xml:space="preserve"> </w:t>
      </w:r>
      <w:r>
        <w:rPr>
          <w:rFonts w:ascii="Montserrat" w:hAnsi="Montserrat" w:cs="Arial"/>
          <w:color w:val="000000" w:themeColor="text1"/>
          <w:sz w:val="20"/>
          <w:szCs w:val="20"/>
          <w:lang w:val="es-ES_tradnl"/>
        </w:rPr>
        <w:t xml:space="preserve">valoración </w:t>
      </w:r>
      <w:r w:rsidRPr="009B62E9">
        <w:rPr>
          <w:rFonts w:ascii="Montserrat" w:hAnsi="Montserrat" w:cs="Arial"/>
          <w:color w:val="000000" w:themeColor="text1"/>
          <w:sz w:val="20"/>
          <w:szCs w:val="20"/>
          <w:lang w:val="es-ES_tradnl"/>
        </w:rPr>
        <w:t>y se cerró correctamente su sesión en el sistema informático.</w:t>
      </w:r>
    </w:p>
    <w:p w14:paraId="3CB0330A" w14:textId="77777777" w:rsidR="00896417" w:rsidRDefault="00896417">
      <w:pPr>
        <w:pStyle w:val="Prrafodelista"/>
        <w:numPr>
          <w:ilvl w:val="0"/>
          <w:numId w:val="17"/>
        </w:numPr>
        <w:spacing w:after="0" w:line="360" w:lineRule="auto"/>
        <w:jc w:val="both"/>
        <w:rPr>
          <w:rFonts w:ascii="Montserrat" w:hAnsi="Montserrat" w:cs="Arial"/>
          <w:color w:val="000000" w:themeColor="text1"/>
          <w:sz w:val="20"/>
          <w:szCs w:val="20"/>
          <w:lang w:val="es-ES_tradnl"/>
        </w:rPr>
        <w:pPrChange w:id="763" w:author="Ramsés Vázquez-Lira" w:date="2020-01-02T23:43:00Z">
          <w:pPr>
            <w:pStyle w:val="Prrafodelista"/>
            <w:numPr>
              <w:numId w:val="17"/>
            </w:numPr>
            <w:spacing w:after="0" w:line="240" w:lineRule="auto"/>
            <w:ind w:left="1068" w:hanging="360"/>
            <w:jc w:val="both"/>
          </w:pPr>
        </w:pPrChange>
      </w:pPr>
      <w:r w:rsidRPr="009B62E9">
        <w:rPr>
          <w:rFonts w:ascii="Montserrat" w:hAnsi="Montserrat" w:cs="Arial"/>
          <w:color w:val="000000" w:themeColor="text1"/>
          <w:sz w:val="20"/>
          <w:szCs w:val="20"/>
          <w:lang w:val="es-ES_tradnl"/>
        </w:rPr>
        <w:t xml:space="preserve">Comprobar y verificar que los equipos de cómputo </w:t>
      </w:r>
      <w:r>
        <w:rPr>
          <w:rFonts w:ascii="Montserrat" w:hAnsi="Montserrat" w:cs="Arial"/>
          <w:color w:val="000000" w:themeColor="text1"/>
          <w:sz w:val="20"/>
          <w:szCs w:val="20"/>
          <w:lang w:val="es-ES_tradnl"/>
        </w:rPr>
        <w:t xml:space="preserve">y la </w:t>
      </w:r>
      <w:r w:rsidRPr="009B62E9">
        <w:rPr>
          <w:rFonts w:ascii="Montserrat" w:hAnsi="Montserrat" w:cs="Arial"/>
          <w:color w:val="000000" w:themeColor="text1"/>
          <w:sz w:val="20"/>
          <w:szCs w:val="20"/>
          <w:lang w:val="es-ES_tradnl"/>
        </w:rPr>
        <w:t>infraestructura informática</w:t>
      </w:r>
      <w:r>
        <w:rPr>
          <w:rFonts w:ascii="Montserrat" w:hAnsi="Montserrat" w:cs="Arial"/>
          <w:color w:val="000000" w:themeColor="text1"/>
          <w:sz w:val="20"/>
          <w:szCs w:val="20"/>
          <w:lang w:val="es-ES_tradnl"/>
        </w:rPr>
        <w:t>,</w:t>
      </w:r>
      <w:r w:rsidRPr="009B62E9">
        <w:rPr>
          <w:rFonts w:ascii="Montserrat" w:hAnsi="Montserrat" w:cs="Arial"/>
          <w:color w:val="000000" w:themeColor="text1"/>
          <w:sz w:val="20"/>
          <w:szCs w:val="20"/>
          <w:lang w:val="es-ES_tradnl"/>
        </w:rPr>
        <w:t xml:space="preserve"> queden en el estado en que se recibieron</w:t>
      </w:r>
      <w:r>
        <w:rPr>
          <w:rFonts w:ascii="Montserrat" w:hAnsi="Montserrat" w:cs="Arial"/>
          <w:color w:val="000000" w:themeColor="text1"/>
          <w:sz w:val="20"/>
          <w:szCs w:val="20"/>
          <w:lang w:val="es-ES_tradnl"/>
        </w:rPr>
        <w:t>.</w:t>
      </w:r>
    </w:p>
    <w:p w14:paraId="4EA2CC17" w14:textId="77777777" w:rsidR="00896417" w:rsidRPr="009B62E9" w:rsidRDefault="00896417">
      <w:pPr>
        <w:pStyle w:val="Prrafodelista"/>
        <w:numPr>
          <w:ilvl w:val="0"/>
          <w:numId w:val="17"/>
        </w:numPr>
        <w:spacing w:after="0" w:line="360" w:lineRule="auto"/>
        <w:jc w:val="both"/>
        <w:rPr>
          <w:rFonts w:ascii="Montserrat" w:hAnsi="Montserrat" w:cs="Arial"/>
          <w:color w:val="000000" w:themeColor="text1"/>
          <w:sz w:val="20"/>
          <w:szCs w:val="20"/>
          <w:lang w:val="es-ES_tradnl"/>
        </w:rPr>
        <w:pPrChange w:id="764" w:author="Ramsés Vázquez-Lira" w:date="2020-01-02T23:43:00Z">
          <w:pPr>
            <w:pStyle w:val="Prrafodelista"/>
            <w:numPr>
              <w:numId w:val="17"/>
            </w:numPr>
            <w:spacing w:after="0" w:line="240" w:lineRule="auto"/>
            <w:ind w:left="1068" w:hanging="360"/>
            <w:jc w:val="both"/>
          </w:pPr>
        </w:pPrChange>
      </w:pPr>
      <w:r w:rsidRPr="009B62E9">
        <w:rPr>
          <w:rFonts w:ascii="Montserrat" w:hAnsi="Montserrat"/>
          <w:color w:val="000000" w:themeColor="text1"/>
          <w:sz w:val="20"/>
          <w:szCs w:val="20"/>
        </w:rPr>
        <w:t xml:space="preserve">Entregar al </w:t>
      </w:r>
      <w:r w:rsidRPr="009B62E9">
        <w:rPr>
          <w:rFonts w:ascii="Montserrat" w:hAnsi="Montserrat"/>
          <w:i/>
          <w:color w:val="000000" w:themeColor="text1"/>
          <w:sz w:val="20"/>
          <w:szCs w:val="20"/>
        </w:rPr>
        <w:t>Coordinador de Sede de Aplicación SEP</w:t>
      </w:r>
      <w:r w:rsidRPr="009B62E9">
        <w:rPr>
          <w:rFonts w:ascii="Montserrat" w:hAnsi="Montserrat"/>
          <w:color w:val="000000" w:themeColor="text1"/>
          <w:sz w:val="20"/>
          <w:szCs w:val="20"/>
        </w:rPr>
        <w:t xml:space="preserve"> los formatos establecidos</w:t>
      </w:r>
      <w:r>
        <w:rPr>
          <w:rFonts w:ascii="Montserrat" w:hAnsi="Montserrat"/>
          <w:color w:val="000000" w:themeColor="text1"/>
          <w:sz w:val="20"/>
          <w:szCs w:val="20"/>
        </w:rPr>
        <w:t xml:space="preserve"> en original</w:t>
      </w:r>
      <w:r w:rsidRPr="009B62E9">
        <w:rPr>
          <w:rFonts w:ascii="Montserrat" w:hAnsi="Montserrat"/>
          <w:color w:val="000000" w:themeColor="text1"/>
          <w:sz w:val="20"/>
          <w:szCs w:val="20"/>
        </w:rPr>
        <w:t>.</w:t>
      </w:r>
    </w:p>
    <w:p w14:paraId="567C76CE" w14:textId="77777777" w:rsidR="00896417" w:rsidRPr="00FC6808" w:rsidRDefault="00896417">
      <w:pPr>
        <w:pStyle w:val="Prrafodelista"/>
        <w:numPr>
          <w:ilvl w:val="0"/>
          <w:numId w:val="17"/>
        </w:numPr>
        <w:spacing w:after="0" w:line="360" w:lineRule="auto"/>
        <w:jc w:val="both"/>
        <w:rPr>
          <w:rFonts w:ascii="Montserrat" w:hAnsi="Montserrat" w:cs="Arial"/>
          <w:color w:val="000000" w:themeColor="text1"/>
          <w:sz w:val="20"/>
          <w:szCs w:val="20"/>
          <w:lang w:val="es-ES_tradnl"/>
        </w:rPr>
        <w:pPrChange w:id="765" w:author="Ramsés Vázquez-Lira" w:date="2020-01-02T23:43:00Z">
          <w:pPr>
            <w:pStyle w:val="Prrafodelista"/>
            <w:numPr>
              <w:numId w:val="17"/>
            </w:numPr>
            <w:spacing w:after="0" w:line="240" w:lineRule="auto"/>
            <w:ind w:left="1068" w:hanging="360"/>
            <w:jc w:val="both"/>
          </w:pPr>
        </w:pPrChange>
      </w:pPr>
      <w:r w:rsidRPr="00FC6808">
        <w:rPr>
          <w:rFonts w:ascii="Montserrat" w:hAnsi="Montserrat"/>
          <w:color w:val="000000" w:themeColor="text1"/>
          <w:sz w:val="20"/>
          <w:szCs w:val="20"/>
        </w:rPr>
        <w:t>Respaldar las respuestas de los aspirantes a los instrumentos de valoración.</w:t>
      </w:r>
    </w:p>
    <w:p w14:paraId="7FE69E9D" w14:textId="77777777" w:rsidR="00896417" w:rsidRPr="003A05A1" w:rsidRDefault="00896417">
      <w:pPr>
        <w:spacing w:after="0" w:line="360" w:lineRule="auto"/>
        <w:ind w:left="708"/>
        <w:contextualSpacing/>
        <w:jc w:val="both"/>
        <w:rPr>
          <w:rFonts w:ascii="Montserrat" w:hAnsi="Montserrat"/>
          <w:color w:val="000000" w:themeColor="text1"/>
          <w:sz w:val="20"/>
          <w:szCs w:val="20"/>
        </w:rPr>
        <w:pPrChange w:id="766" w:author="Ramsés Vázquez-Lira" w:date="2020-01-02T23:43:00Z">
          <w:pPr>
            <w:spacing w:after="0" w:line="240" w:lineRule="auto"/>
            <w:ind w:left="708"/>
            <w:contextualSpacing/>
            <w:jc w:val="both"/>
          </w:pPr>
        </w:pPrChange>
      </w:pPr>
    </w:p>
    <w:p w14:paraId="4D5FEECF" w14:textId="77777777" w:rsidR="00896417" w:rsidRDefault="00896417">
      <w:pPr>
        <w:spacing w:after="0" w:line="360" w:lineRule="auto"/>
        <w:ind w:left="360"/>
        <w:jc w:val="both"/>
        <w:rPr>
          <w:rFonts w:ascii="Montserrat" w:hAnsi="Montserrat" w:cs="Arial"/>
          <w:b/>
          <w:color w:val="000000" w:themeColor="text1"/>
          <w:sz w:val="20"/>
          <w:szCs w:val="20"/>
          <w:lang w:val="es-ES_tradnl"/>
        </w:rPr>
        <w:pPrChange w:id="767" w:author="Ramsés Vázquez-Lira" w:date="2020-01-02T23:43:00Z">
          <w:pPr>
            <w:spacing w:after="0" w:line="240" w:lineRule="auto"/>
            <w:ind w:left="360"/>
            <w:jc w:val="both"/>
          </w:pPr>
        </w:pPrChange>
      </w:pPr>
      <w:r w:rsidRPr="003601F1">
        <w:rPr>
          <w:rFonts w:ascii="Montserrat" w:hAnsi="Montserrat" w:cs="Arial"/>
          <w:b/>
          <w:color w:val="000000" w:themeColor="text1"/>
          <w:sz w:val="20"/>
          <w:szCs w:val="20"/>
          <w:lang w:val="es-ES_tradnl"/>
        </w:rPr>
        <w:t xml:space="preserve">Actividades a realizar por el </w:t>
      </w:r>
      <w:r w:rsidRPr="003601F1">
        <w:rPr>
          <w:rFonts w:ascii="Montserrat" w:hAnsi="Montserrat"/>
          <w:b/>
          <w:color w:val="000000" w:themeColor="text1"/>
          <w:sz w:val="20"/>
          <w:szCs w:val="20"/>
        </w:rPr>
        <w:t>prestador de servicios</w:t>
      </w:r>
      <w:r w:rsidRPr="003601F1">
        <w:rPr>
          <w:rFonts w:ascii="Montserrat" w:hAnsi="Montserrat" w:cs="Arial"/>
          <w:b/>
          <w:color w:val="000000" w:themeColor="text1"/>
          <w:sz w:val="20"/>
          <w:szCs w:val="20"/>
          <w:lang w:val="es-ES_tradnl"/>
        </w:rPr>
        <w:t>:</w:t>
      </w:r>
    </w:p>
    <w:p w14:paraId="74596C1D" w14:textId="77777777" w:rsidR="00896417" w:rsidRDefault="00896417">
      <w:pPr>
        <w:spacing w:after="0" w:line="360" w:lineRule="auto"/>
        <w:ind w:left="360"/>
        <w:jc w:val="both"/>
        <w:rPr>
          <w:rFonts w:ascii="Montserrat" w:hAnsi="Montserrat" w:cs="Arial"/>
          <w:b/>
          <w:color w:val="000000" w:themeColor="text1"/>
          <w:sz w:val="20"/>
          <w:szCs w:val="20"/>
          <w:lang w:val="es-ES_tradnl"/>
        </w:rPr>
        <w:pPrChange w:id="768" w:author="Ramsés Vázquez-Lira" w:date="2020-01-02T23:43:00Z">
          <w:pPr>
            <w:spacing w:after="0" w:line="240" w:lineRule="auto"/>
            <w:ind w:left="360"/>
            <w:jc w:val="both"/>
          </w:pPr>
        </w:pPrChange>
      </w:pPr>
    </w:p>
    <w:p w14:paraId="25958A79" w14:textId="77777777" w:rsidR="00896417" w:rsidRDefault="00896417">
      <w:pPr>
        <w:spacing w:after="0" w:line="360" w:lineRule="auto"/>
        <w:ind w:left="360"/>
        <w:jc w:val="both"/>
        <w:rPr>
          <w:rFonts w:ascii="Montserrat" w:hAnsi="Montserrat"/>
          <w:b/>
          <w:sz w:val="20"/>
          <w:szCs w:val="20"/>
        </w:rPr>
        <w:pPrChange w:id="769" w:author="Ramsés Vázquez-Lira" w:date="2020-01-02T23:43:00Z">
          <w:pPr>
            <w:spacing w:after="0" w:line="240" w:lineRule="auto"/>
            <w:ind w:left="360"/>
            <w:jc w:val="both"/>
          </w:pPr>
        </w:pPrChange>
      </w:pPr>
      <w:r w:rsidRPr="00752166">
        <w:rPr>
          <w:rFonts w:ascii="Montserrat" w:hAnsi="Montserrat"/>
          <w:b/>
          <w:sz w:val="20"/>
          <w:szCs w:val="20"/>
        </w:rPr>
        <w:t xml:space="preserve">Entregables, Cantidades </w:t>
      </w:r>
      <w:r>
        <w:rPr>
          <w:rFonts w:ascii="Montserrat" w:hAnsi="Montserrat"/>
          <w:b/>
          <w:sz w:val="20"/>
          <w:szCs w:val="20"/>
        </w:rPr>
        <w:t>y</w:t>
      </w:r>
      <w:r w:rsidRPr="00752166">
        <w:rPr>
          <w:rFonts w:ascii="Montserrat" w:hAnsi="Montserrat"/>
          <w:b/>
          <w:sz w:val="20"/>
          <w:szCs w:val="20"/>
        </w:rPr>
        <w:t xml:space="preserve"> Fechas</w:t>
      </w:r>
    </w:p>
    <w:p w14:paraId="74EE1A32" w14:textId="77777777" w:rsidR="00896417" w:rsidRDefault="00896417">
      <w:pPr>
        <w:spacing w:after="0" w:line="360" w:lineRule="auto"/>
        <w:ind w:left="360"/>
        <w:jc w:val="both"/>
        <w:rPr>
          <w:rFonts w:ascii="Montserrat" w:hAnsi="Montserrat"/>
          <w:color w:val="000000" w:themeColor="text1"/>
          <w:sz w:val="20"/>
          <w:szCs w:val="20"/>
          <w:highlight w:val="cyan"/>
        </w:rPr>
        <w:pPrChange w:id="770" w:author="Ramsés Vázquez-Lira" w:date="2020-01-02T23:43:00Z">
          <w:pPr>
            <w:spacing w:after="0" w:line="240" w:lineRule="auto"/>
            <w:ind w:left="360"/>
            <w:jc w:val="both"/>
          </w:pPr>
        </w:pPrChange>
      </w:pPr>
    </w:p>
    <w:p w14:paraId="7AC9B371" w14:textId="11309719" w:rsidR="00896417" w:rsidRDefault="00896417">
      <w:pPr>
        <w:spacing w:after="0" w:line="360" w:lineRule="auto"/>
        <w:ind w:left="360"/>
        <w:jc w:val="both"/>
        <w:rPr>
          <w:rFonts w:ascii="Montserrat" w:hAnsi="Montserrat"/>
          <w:color w:val="000000" w:themeColor="text1"/>
          <w:sz w:val="20"/>
          <w:szCs w:val="20"/>
        </w:rPr>
        <w:pPrChange w:id="771" w:author="Ramsés Vázquez-Lira" w:date="2020-01-02T23:43:00Z">
          <w:pPr>
            <w:spacing w:after="0" w:line="240" w:lineRule="auto"/>
            <w:ind w:left="360"/>
            <w:jc w:val="both"/>
          </w:pPr>
        </w:pPrChange>
      </w:pPr>
      <w:r w:rsidRPr="00255A99">
        <w:rPr>
          <w:rFonts w:ascii="Montserrat" w:hAnsi="Montserrat"/>
          <w:color w:val="000000" w:themeColor="text1"/>
          <w:sz w:val="20"/>
          <w:szCs w:val="20"/>
        </w:rPr>
        <w:t xml:space="preserve">El </w:t>
      </w:r>
      <w:r w:rsidR="00752A69">
        <w:rPr>
          <w:rFonts w:ascii="Montserrat" w:hAnsi="Montserrat"/>
          <w:color w:val="000000" w:themeColor="text1"/>
          <w:sz w:val="20"/>
          <w:szCs w:val="20"/>
        </w:rPr>
        <w:t>P</w:t>
      </w:r>
      <w:r w:rsidRPr="00255A99">
        <w:rPr>
          <w:rFonts w:ascii="Montserrat" w:hAnsi="Montserrat"/>
          <w:color w:val="000000" w:themeColor="text1"/>
          <w:sz w:val="20"/>
          <w:szCs w:val="20"/>
        </w:rPr>
        <w:t xml:space="preserve">restador de </w:t>
      </w:r>
      <w:r w:rsidR="00752A69">
        <w:rPr>
          <w:rFonts w:ascii="Montserrat" w:hAnsi="Montserrat"/>
          <w:color w:val="000000" w:themeColor="text1"/>
          <w:sz w:val="20"/>
          <w:szCs w:val="20"/>
        </w:rPr>
        <w:t>S</w:t>
      </w:r>
      <w:r w:rsidRPr="00255A99">
        <w:rPr>
          <w:rFonts w:ascii="Montserrat" w:hAnsi="Montserrat"/>
          <w:color w:val="000000" w:themeColor="text1"/>
          <w:sz w:val="20"/>
          <w:szCs w:val="20"/>
        </w:rPr>
        <w:t>ervicios entregará las respuesta</w:t>
      </w:r>
      <w:r>
        <w:rPr>
          <w:rFonts w:ascii="Montserrat" w:hAnsi="Montserrat"/>
          <w:color w:val="000000" w:themeColor="text1"/>
          <w:sz w:val="20"/>
          <w:szCs w:val="20"/>
        </w:rPr>
        <w:t>s</w:t>
      </w:r>
      <w:r w:rsidRPr="00255A99">
        <w:rPr>
          <w:rFonts w:ascii="Montserrat" w:hAnsi="Montserrat"/>
          <w:color w:val="000000" w:themeColor="text1"/>
          <w:sz w:val="20"/>
          <w:szCs w:val="20"/>
        </w:rPr>
        <w:t xml:space="preserve"> </w:t>
      </w:r>
      <w:r>
        <w:rPr>
          <w:rFonts w:ascii="Montserrat" w:hAnsi="Montserrat"/>
          <w:color w:val="000000" w:themeColor="text1"/>
          <w:sz w:val="20"/>
          <w:szCs w:val="20"/>
        </w:rPr>
        <w:t>registradas por los aspirantes</w:t>
      </w:r>
      <w:r w:rsidRPr="00255A99">
        <w:rPr>
          <w:rFonts w:ascii="Montserrat" w:hAnsi="Montserrat"/>
          <w:color w:val="000000" w:themeColor="text1"/>
          <w:sz w:val="20"/>
          <w:szCs w:val="20"/>
        </w:rPr>
        <w:t xml:space="preserve"> </w:t>
      </w:r>
      <w:r>
        <w:rPr>
          <w:rFonts w:ascii="Montserrat" w:hAnsi="Montserrat"/>
          <w:color w:val="000000" w:themeColor="text1"/>
          <w:sz w:val="20"/>
          <w:szCs w:val="20"/>
        </w:rPr>
        <w:t xml:space="preserve">en versión electrónica conforme </w:t>
      </w:r>
      <w:r w:rsidR="00752A69">
        <w:rPr>
          <w:rFonts w:ascii="Montserrat" w:hAnsi="Montserrat"/>
          <w:color w:val="000000" w:themeColor="text1"/>
          <w:sz w:val="20"/>
          <w:szCs w:val="20"/>
        </w:rPr>
        <w:t>a los protocolos de intercambio establecidos en conjunto con personal técnico de la USICAMM</w:t>
      </w:r>
      <w:r>
        <w:rPr>
          <w:rFonts w:ascii="Montserrat" w:hAnsi="Montserrat"/>
          <w:color w:val="000000" w:themeColor="text1"/>
          <w:sz w:val="20"/>
          <w:szCs w:val="20"/>
        </w:rPr>
        <w:t>.</w:t>
      </w:r>
    </w:p>
    <w:p w14:paraId="10215CFF" w14:textId="77777777" w:rsidR="00CB3C56" w:rsidRDefault="00CB3C56">
      <w:pPr>
        <w:spacing w:after="0" w:line="360" w:lineRule="auto"/>
        <w:ind w:left="360"/>
        <w:jc w:val="both"/>
        <w:rPr>
          <w:rFonts w:ascii="Montserrat" w:hAnsi="Montserrat"/>
          <w:b/>
          <w:sz w:val="20"/>
          <w:szCs w:val="20"/>
        </w:rPr>
        <w:pPrChange w:id="772" w:author="Ramsés Vázquez-Lira" w:date="2020-01-02T23:43:00Z">
          <w:pPr>
            <w:spacing w:after="0" w:line="240" w:lineRule="auto"/>
            <w:ind w:left="360"/>
            <w:jc w:val="both"/>
          </w:pPr>
        </w:pPrChange>
      </w:pPr>
    </w:p>
    <w:p w14:paraId="38A5FD21" w14:textId="77777777" w:rsidR="00510E84" w:rsidRDefault="00510E84">
      <w:pPr>
        <w:spacing w:after="0" w:line="360" w:lineRule="auto"/>
        <w:ind w:left="142"/>
        <w:jc w:val="both"/>
        <w:rPr>
          <w:rFonts w:ascii="Montserrat" w:hAnsi="Montserrat"/>
          <w:b/>
          <w:color w:val="000000" w:themeColor="text1"/>
          <w:sz w:val="20"/>
          <w:szCs w:val="20"/>
        </w:rPr>
        <w:pPrChange w:id="773" w:author="Ramsés Vázquez-Lira" w:date="2020-01-02T23:43:00Z">
          <w:pPr>
            <w:spacing w:after="0" w:line="240" w:lineRule="auto"/>
            <w:ind w:left="142"/>
            <w:jc w:val="both"/>
          </w:pPr>
        </w:pPrChange>
      </w:pPr>
    </w:p>
    <w:p w14:paraId="52ECA5D7" w14:textId="37658863" w:rsidR="00510E84" w:rsidRPr="006233CD" w:rsidDel="00960AA6" w:rsidRDefault="00960AA6">
      <w:pPr>
        <w:spacing w:after="0" w:line="360" w:lineRule="auto"/>
        <w:ind w:left="142"/>
        <w:jc w:val="both"/>
        <w:rPr>
          <w:del w:id="774" w:author="Ramsés Vázquez-Lira" w:date="2020-01-03T00:00:00Z"/>
          <w:rFonts w:ascii="Montserrat" w:hAnsi="Montserrat"/>
          <w:b/>
          <w:sz w:val="20"/>
          <w:szCs w:val="20"/>
        </w:rPr>
        <w:pPrChange w:id="775" w:author="Ramsés Vázquez-Lira" w:date="2020-01-02T23:43:00Z">
          <w:pPr>
            <w:spacing w:after="0" w:line="240" w:lineRule="auto"/>
            <w:ind w:left="142"/>
            <w:jc w:val="both"/>
          </w:pPr>
        </w:pPrChange>
      </w:pPr>
      <w:ins w:id="776" w:author="Ramsés Vázquez-Lira" w:date="2020-01-03T00:00:00Z">
        <w:r>
          <w:rPr>
            <w:rFonts w:ascii="Montserrat" w:hAnsi="Montserrat"/>
            <w:b/>
            <w:sz w:val="20"/>
            <w:szCs w:val="20"/>
          </w:rPr>
          <w:t>CALIFICACIÓN, ANÁLISIS Y DEVOLUCIÓN DE RESULTADOS</w:t>
        </w:r>
      </w:ins>
      <w:del w:id="777" w:author="Ramsés Vázquez-Lira" w:date="2020-01-03T00:00:00Z">
        <w:r w:rsidR="00510E84" w:rsidRPr="006233CD" w:rsidDel="00960AA6">
          <w:rPr>
            <w:rFonts w:ascii="Montserrat" w:hAnsi="Montserrat"/>
            <w:b/>
            <w:sz w:val="20"/>
            <w:szCs w:val="20"/>
          </w:rPr>
          <w:delText>Devolución de resultados.</w:delText>
        </w:r>
      </w:del>
    </w:p>
    <w:p w14:paraId="1A585132" w14:textId="492FBB30" w:rsidR="00510E84" w:rsidRPr="006233CD" w:rsidRDefault="00510E84">
      <w:pPr>
        <w:spacing w:after="0" w:line="360" w:lineRule="auto"/>
        <w:ind w:left="142"/>
        <w:jc w:val="both"/>
        <w:rPr>
          <w:rFonts w:ascii="Montserrat" w:hAnsi="Montserrat"/>
          <w:b/>
          <w:sz w:val="20"/>
          <w:szCs w:val="20"/>
        </w:rPr>
        <w:pPrChange w:id="778" w:author="Ramsés Vázquez-Lira" w:date="2020-01-03T00:00:00Z">
          <w:pPr>
            <w:spacing w:after="0" w:line="240" w:lineRule="auto"/>
            <w:ind w:left="142"/>
            <w:jc w:val="both"/>
          </w:pPr>
        </w:pPrChange>
      </w:pPr>
    </w:p>
    <w:p w14:paraId="472CF9FA" w14:textId="11AB5040" w:rsidR="00510E84" w:rsidRPr="006233CD" w:rsidRDefault="00510E84">
      <w:pPr>
        <w:spacing w:after="0" w:line="360" w:lineRule="auto"/>
        <w:ind w:left="142"/>
        <w:jc w:val="both"/>
        <w:rPr>
          <w:rFonts w:ascii="Montserrat" w:hAnsi="Montserrat"/>
          <w:bCs/>
          <w:sz w:val="20"/>
          <w:szCs w:val="20"/>
        </w:rPr>
        <w:pPrChange w:id="779" w:author="Ramsés Vázquez-Lira" w:date="2020-01-02T23:43:00Z">
          <w:pPr>
            <w:spacing w:after="0" w:line="240" w:lineRule="auto"/>
            <w:ind w:left="142"/>
            <w:jc w:val="both"/>
          </w:pPr>
        </w:pPrChange>
      </w:pPr>
      <w:r w:rsidRPr="006233CD">
        <w:rPr>
          <w:rFonts w:ascii="Montserrat" w:hAnsi="Montserrat"/>
          <w:bCs/>
          <w:sz w:val="20"/>
          <w:szCs w:val="20"/>
        </w:rPr>
        <w:t>El Prestador de Servicios se compromete a rectificar la calidad técnica de los instrumentos aplicados a la población objetivo, realizando un análisis psicométrico exhaustivo que permita evaluar la solvencia de la estructura interna de los mismos, así como su ajuste en términos de los indicadores clásicos y derivados de la Teoría de Respuesta al Ítem, a fin de garantizar la validez de los resultados obtenidos como un reflejo fidedigno de los conocimientos, habilidades y aptitudes con que cuentan los aspirantes para desempeñar sus funciones.</w:t>
      </w:r>
    </w:p>
    <w:p w14:paraId="74326CDB" w14:textId="4D8703F2" w:rsidR="00510E84" w:rsidRPr="006233CD" w:rsidRDefault="00510E84">
      <w:pPr>
        <w:spacing w:after="0" w:line="360" w:lineRule="auto"/>
        <w:ind w:left="142"/>
        <w:jc w:val="both"/>
        <w:rPr>
          <w:rFonts w:ascii="Montserrat" w:hAnsi="Montserrat"/>
          <w:bCs/>
          <w:sz w:val="20"/>
          <w:szCs w:val="20"/>
        </w:rPr>
        <w:pPrChange w:id="780" w:author="Ramsés Vázquez-Lira" w:date="2020-01-02T23:43:00Z">
          <w:pPr>
            <w:spacing w:after="0" w:line="240" w:lineRule="auto"/>
            <w:ind w:left="142"/>
            <w:jc w:val="both"/>
          </w:pPr>
        </w:pPrChange>
      </w:pPr>
    </w:p>
    <w:p w14:paraId="4FAF3474" w14:textId="0BF7E4C6" w:rsidR="00510E84" w:rsidRPr="006233CD" w:rsidRDefault="00510E84">
      <w:pPr>
        <w:spacing w:after="0" w:line="360" w:lineRule="auto"/>
        <w:ind w:left="142"/>
        <w:jc w:val="both"/>
        <w:rPr>
          <w:rFonts w:ascii="Montserrat" w:hAnsi="Montserrat"/>
          <w:bCs/>
          <w:sz w:val="20"/>
          <w:szCs w:val="20"/>
        </w:rPr>
        <w:pPrChange w:id="781" w:author="Ramsés Vázquez-Lira" w:date="2020-01-02T23:43:00Z">
          <w:pPr>
            <w:spacing w:after="0" w:line="240" w:lineRule="auto"/>
            <w:ind w:left="142"/>
            <w:jc w:val="both"/>
          </w:pPr>
        </w:pPrChange>
      </w:pPr>
      <w:r w:rsidRPr="006233CD">
        <w:rPr>
          <w:rFonts w:ascii="Montserrat" w:hAnsi="Montserrat"/>
          <w:bCs/>
          <w:sz w:val="20"/>
          <w:szCs w:val="20"/>
        </w:rPr>
        <w:t xml:space="preserve">En tanto que </w:t>
      </w:r>
      <w:r w:rsidR="00312248" w:rsidRPr="006233CD">
        <w:rPr>
          <w:rFonts w:ascii="Montserrat" w:hAnsi="Montserrat"/>
          <w:bCs/>
          <w:sz w:val="20"/>
          <w:szCs w:val="20"/>
        </w:rPr>
        <w:t>es responsabilidad del</w:t>
      </w:r>
      <w:r w:rsidRPr="006233CD">
        <w:rPr>
          <w:rFonts w:ascii="Montserrat" w:hAnsi="Montserrat"/>
          <w:bCs/>
          <w:sz w:val="20"/>
          <w:szCs w:val="20"/>
        </w:rPr>
        <w:t xml:space="preserve"> Prestador de Servicios </w:t>
      </w:r>
      <w:r w:rsidR="0061393B" w:rsidRPr="006233CD">
        <w:rPr>
          <w:rFonts w:ascii="Montserrat" w:hAnsi="Montserrat"/>
          <w:bCs/>
          <w:sz w:val="20"/>
          <w:szCs w:val="20"/>
        </w:rPr>
        <w:t>g</w:t>
      </w:r>
      <w:r w:rsidRPr="006233CD">
        <w:rPr>
          <w:rFonts w:ascii="Montserrat" w:hAnsi="Montserrat"/>
          <w:bCs/>
          <w:sz w:val="20"/>
          <w:szCs w:val="20"/>
        </w:rPr>
        <w:t>arantiza</w:t>
      </w:r>
      <w:r w:rsidR="00312248" w:rsidRPr="006233CD">
        <w:rPr>
          <w:rFonts w:ascii="Montserrat" w:hAnsi="Montserrat"/>
          <w:bCs/>
          <w:sz w:val="20"/>
          <w:szCs w:val="20"/>
        </w:rPr>
        <w:t>r</w:t>
      </w:r>
      <w:r w:rsidRPr="006233CD">
        <w:rPr>
          <w:rFonts w:ascii="Montserrat" w:hAnsi="Montserrat"/>
          <w:bCs/>
          <w:sz w:val="20"/>
          <w:szCs w:val="20"/>
        </w:rPr>
        <w:t xml:space="preserve"> que el diseño y desarrollo de los instrumentos sigue en todo momento los estándares más altos</w:t>
      </w:r>
      <w:r w:rsidR="00312248" w:rsidRPr="006233CD">
        <w:rPr>
          <w:rFonts w:ascii="Montserrat" w:hAnsi="Montserrat"/>
          <w:bCs/>
          <w:sz w:val="20"/>
          <w:szCs w:val="20"/>
        </w:rPr>
        <w:t xml:space="preserve"> propuestos</w:t>
      </w:r>
      <w:r w:rsidRPr="006233CD">
        <w:rPr>
          <w:rFonts w:ascii="Montserrat" w:hAnsi="Montserrat"/>
          <w:bCs/>
          <w:sz w:val="20"/>
          <w:szCs w:val="20"/>
        </w:rPr>
        <w:t xml:space="preserve"> bajo los distintos marcos metodológicos </w:t>
      </w:r>
      <w:r w:rsidR="00312248" w:rsidRPr="006233CD">
        <w:rPr>
          <w:rFonts w:ascii="Montserrat" w:hAnsi="Montserrat"/>
          <w:bCs/>
          <w:sz w:val="20"/>
          <w:szCs w:val="20"/>
        </w:rPr>
        <w:t xml:space="preserve">empleados, se le reconoce también como el órgano idóneo para el análisis, calificación e integración de los resultados obtenidos en las aplicaciones, en tanto que poseen toda la información correspondiente a los procesos de definición, diseño, delimitación, desarrollo, validación y corrección por los que ha tenido que pasar cada prueba, posicionándose como expertos últimos en el trazo del </w:t>
      </w:r>
      <w:r w:rsidR="00312248" w:rsidRPr="006233CD">
        <w:rPr>
          <w:rFonts w:ascii="Montserrat" w:hAnsi="Montserrat"/>
          <w:bCs/>
          <w:sz w:val="20"/>
          <w:szCs w:val="20"/>
        </w:rPr>
        <w:lastRenderedPageBreak/>
        <w:t>desarrollo de la prueba a lo largo del tiempo, permitiendo realizar estimaciones precisas y muy informadas.</w:t>
      </w:r>
      <w:r w:rsidRPr="006233CD">
        <w:rPr>
          <w:rFonts w:ascii="Montserrat" w:hAnsi="Montserrat"/>
          <w:bCs/>
          <w:sz w:val="20"/>
          <w:szCs w:val="20"/>
        </w:rPr>
        <w:t xml:space="preserve"> </w:t>
      </w:r>
    </w:p>
    <w:p w14:paraId="3F516EE1" w14:textId="3217717A" w:rsidR="00510E84" w:rsidRPr="006233CD" w:rsidRDefault="00510E84">
      <w:pPr>
        <w:spacing w:after="0" w:line="360" w:lineRule="auto"/>
        <w:ind w:left="142"/>
        <w:jc w:val="both"/>
        <w:rPr>
          <w:rFonts w:ascii="Montserrat" w:hAnsi="Montserrat"/>
          <w:bCs/>
          <w:sz w:val="20"/>
          <w:szCs w:val="20"/>
        </w:rPr>
        <w:pPrChange w:id="782" w:author="Ramsés Vázquez-Lira" w:date="2020-01-02T23:43:00Z">
          <w:pPr>
            <w:spacing w:after="0" w:line="240" w:lineRule="auto"/>
            <w:ind w:left="142"/>
            <w:jc w:val="both"/>
          </w:pPr>
        </w:pPrChange>
      </w:pPr>
    </w:p>
    <w:p w14:paraId="7179B4F1" w14:textId="72D8E88F" w:rsidR="00510E84" w:rsidRPr="006233CD" w:rsidRDefault="00510E84">
      <w:pPr>
        <w:spacing w:after="0" w:line="360" w:lineRule="auto"/>
        <w:ind w:left="142"/>
        <w:jc w:val="both"/>
        <w:rPr>
          <w:rFonts w:ascii="Montserrat" w:hAnsi="Montserrat"/>
          <w:bCs/>
          <w:sz w:val="20"/>
          <w:szCs w:val="20"/>
        </w:rPr>
        <w:pPrChange w:id="783" w:author="Ramsés Vázquez-Lira" w:date="2020-01-02T23:43:00Z">
          <w:pPr>
            <w:spacing w:after="0" w:line="240" w:lineRule="auto"/>
            <w:ind w:left="142"/>
            <w:jc w:val="both"/>
          </w:pPr>
        </w:pPrChange>
      </w:pPr>
      <w:r w:rsidRPr="006233CD">
        <w:rPr>
          <w:rFonts w:ascii="Montserrat" w:hAnsi="Montserrat"/>
          <w:bCs/>
          <w:sz w:val="20"/>
          <w:szCs w:val="20"/>
        </w:rPr>
        <w:t xml:space="preserve">Para la integración de los reportes individualizados, el Prestador de Servicios deberá diseñar e incorporar al Sistema informático desarrollado para la aplicación de los instrumentos, un algoritmo que permita traducir las calificaciones computadas para cada participante en un reporte individualizado que les permita ubicar </w:t>
      </w:r>
      <w:r w:rsidR="0061393B" w:rsidRPr="006233CD">
        <w:rPr>
          <w:rFonts w:ascii="Montserrat" w:hAnsi="Montserrat"/>
          <w:bCs/>
          <w:sz w:val="20"/>
          <w:szCs w:val="20"/>
        </w:rPr>
        <w:t>el nivel</w:t>
      </w:r>
      <w:r w:rsidRPr="006233CD">
        <w:rPr>
          <w:rFonts w:ascii="Montserrat" w:hAnsi="Montserrat"/>
          <w:bCs/>
          <w:sz w:val="20"/>
          <w:szCs w:val="20"/>
        </w:rPr>
        <w:t xml:space="preserve"> de dominio, destreza y gradualidad identificado para cada uno de los distintos conocimientos, habilidades y aptitudes considerados en cada prueba presentada.</w:t>
      </w:r>
    </w:p>
    <w:p w14:paraId="75D2D33F" w14:textId="33FF18B1" w:rsidR="00510E84" w:rsidRPr="006233CD" w:rsidRDefault="00510E84">
      <w:pPr>
        <w:spacing w:after="0" w:line="360" w:lineRule="auto"/>
        <w:ind w:left="142"/>
        <w:jc w:val="both"/>
        <w:rPr>
          <w:rFonts w:ascii="Montserrat" w:hAnsi="Montserrat"/>
          <w:bCs/>
          <w:sz w:val="20"/>
          <w:szCs w:val="20"/>
        </w:rPr>
        <w:pPrChange w:id="784" w:author="Ramsés Vázquez-Lira" w:date="2020-01-02T23:43:00Z">
          <w:pPr>
            <w:spacing w:after="0" w:line="240" w:lineRule="auto"/>
            <w:ind w:left="142"/>
            <w:jc w:val="both"/>
          </w:pPr>
        </w:pPrChange>
      </w:pPr>
    </w:p>
    <w:p w14:paraId="5C62FB11" w14:textId="46624DD1" w:rsidR="00510E84" w:rsidRDefault="00510E84" w:rsidP="00EF63AB">
      <w:pPr>
        <w:spacing w:after="0" w:line="360" w:lineRule="auto"/>
        <w:ind w:left="142"/>
        <w:jc w:val="both"/>
        <w:rPr>
          <w:ins w:id="785" w:author="Ramsés Vázquez-Lira" w:date="2020-01-03T00:02:00Z"/>
          <w:rFonts w:ascii="Montserrat" w:hAnsi="Montserrat"/>
          <w:bCs/>
          <w:sz w:val="20"/>
          <w:szCs w:val="20"/>
        </w:rPr>
      </w:pPr>
      <w:r w:rsidRPr="006233CD">
        <w:rPr>
          <w:rFonts w:ascii="Montserrat" w:hAnsi="Montserrat"/>
          <w:bCs/>
          <w:sz w:val="20"/>
          <w:szCs w:val="20"/>
        </w:rPr>
        <w:t xml:space="preserve">Cada uno de estos reportes individualizados </w:t>
      </w:r>
      <w:r w:rsidR="00312248" w:rsidRPr="006233CD">
        <w:rPr>
          <w:rFonts w:ascii="Montserrat" w:hAnsi="Montserrat"/>
          <w:bCs/>
          <w:sz w:val="20"/>
          <w:szCs w:val="20"/>
        </w:rPr>
        <w:t>se encuentra conectado</w:t>
      </w:r>
      <w:r w:rsidR="00B67440" w:rsidRPr="006233CD">
        <w:rPr>
          <w:rFonts w:ascii="Montserrat" w:hAnsi="Montserrat"/>
          <w:bCs/>
          <w:sz w:val="20"/>
          <w:szCs w:val="20"/>
        </w:rPr>
        <w:t xml:space="preserve"> a una misma red de información, que permite rastrear información tan particularizada o integrada como sea necesaria, permitiendo no solamente la devolución de resultados individuales, sino la integración de reportes que den cuenta de los resultados obtenidos en distintos niveles: desde el grupo de aplicación, hasta la propia entidad o la misma muestra total.</w:t>
      </w:r>
    </w:p>
    <w:p w14:paraId="445017A7" w14:textId="4FA83B82" w:rsidR="009029D0" w:rsidRDefault="009029D0" w:rsidP="00EF63AB">
      <w:pPr>
        <w:spacing w:after="0" w:line="360" w:lineRule="auto"/>
        <w:ind w:left="142"/>
        <w:jc w:val="both"/>
        <w:rPr>
          <w:ins w:id="786" w:author="Ramsés Vázquez-Lira" w:date="2020-01-03T00:02:00Z"/>
          <w:rFonts w:ascii="Montserrat" w:hAnsi="Montserrat"/>
          <w:bCs/>
          <w:sz w:val="20"/>
          <w:szCs w:val="20"/>
        </w:rPr>
      </w:pPr>
    </w:p>
    <w:p w14:paraId="03FFBBE7" w14:textId="15910229" w:rsidR="009029D0" w:rsidRDefault="00456487" w:rsidP="000B666F">
      <w:pPr>
        <w:spacing w:after="0" w:line="360" w:lineRule="auto"/>
        <w:ind w:left="142"/>
        <w:jc w:val="both"/>
        <w:rPr>
          <w:ins w:id="787" w:author="Ramsés Vázquez-Lira" w:date="2020-01-03T00:04:00Z"/>
          <w:rFonts w:ascii="Montserrat" w:hAnsi="Montserrat"/>
          <w:b/>
          <w:bCs/>
          <w:i/>
          <w:sz w:val="20"/>
          <w:szCs w:val="20"/>
        </w:rPr>
      </w:pPr>
      <w:ins w:id="788" w:author="Ramsés Vázquez-Lira" w:date="2020-01-03T00:04:00Z">
        <w:r>
          <w:rPr>
            <w:rFonts w:ascii="Montserrat" w:hAnsi="Montserrat"/>
            <w:b/>
            <w:bCs/>
            <w:i/>
            <w:sz w:val="20"/>
            <w:szCs w:val="20"/>
          </w:rPr>
          <w:t>Diseño, desarrollo y mantenimiento del b</w:t>
        </w:r>
      </w:ins>
      <w:ins w:id="789" w:author="Ramsés Vázquez-Lira" w:date="2020-01-03T00:03:00Z">
        <w:r w:rsidRPr="00456487">
          <w:rPr>
            <w:rFonts w:ascii="Montserrat" w:hAnsi="Montserrat"/>
            <w:b/>
            <w:bCs/>
            <w:i/>
            <w:sz w:val="20"/>
            <w:szCs w:val="20"/>
            <w:rPrChange w:id="790" w:author="Ramsés Vázquez-Lira" w:date="2020-01-03T00:04:00Z">
              <w:rPr>
                <w:rFonts w:ascii="Montserrat" w:hAnsi="Montserrat"/>
                <w:b/>
                <w:bCs/>
                <w:sz w:val="20"/>
                <w:szCs w:val="20"/>
              </w:rPr>
            </w:rPrChange>
          </w:rPr>
          <w:t>anco de reactivos</w:t>
        </w:r>
      </w:ins>
    </w:p>
    <w:p w14:paraId="770C949D" w14:textId="004AAB77" w:rsidR="0072213F" w:rsidRPr="00562D12" w:rsidRDefault="00E763E5" w:rsidP="000B666F">
      <w:pPr>
        <w:spacing w:after="0" w:line="360" w:lineRule="auto"/>
        <w:ind w:left="142"/>
        <w:jc w:val="both"/>
        <w:rPr>
          <w:ins w:id="791" w:author="Ramsés Vázquez-Lira" w:date="2020-01-03T00:03:00Z"/>
          <w:rFonts w:ascii="Montserrat" w:hAnsi="Montserrat"/>
          <w:bCs/>
          <w:i/>
          <w:sz w:val="20"/>
          <w:szCs w:val="20"/>
          <w:rPrChange w:id="792" w:author="Ramsés Vázquez-Lira" w:date="2020-01-03T00:04:00Z">
            <w:rPr>
              <w:ins w:id="793" w:author="Ramsés Vázquez-Lira" w:date="2020-01-03T00:03:00Z"/>
              <w:rFonts w:ascii="Montserrat" w:hAnsi="Montserrat"/>
              <w:b/>
              <w:bCs/>
              <w:sz w:val="20"/>
              <w:szCs w:val="20"/>
            </w:rPr>
          </w:rPrChange>
        </w:rPr>
      </w:pPr>
      <w:ins w:id="794" w:author="Ramsés Vázquez-Lira" w:date="2020-01-03T00:20:00Z">
        <w:r>
          <w:rPr>
            <w:rFonts w:ascii="Montserrat" w:hAnsi="Montserrat"/>
            <w:bCs/>
            <w:i/>
            <w:sz w:val="20"/>
            <w:szCs w:val="20"/>
          </w:rPr>
          <w:t>PENDIENTE A DESARROLLAR RVL</w:t>
        </w:r>
      </w:ins>
    </w:p>
    <w:p w14:paraId="0DCEA0D0" w14:textId="77777777" w:rsidR="00456487" w:rsidRDefault="00456487" w:rsidP="000B666F">
      <w:pPr>
        <w:spacing w:after="0" w:line="360" w:lineRule="auto"/>
        <w:ind w:left="142"/>
        <w:jc w:val="both"/>
        <w:rPr>
          <w:ins w:id="795" w:author="Ramsés Vázquez-Lira" w:date="2020-01-03T00:03:00Z"/>
          <w:rFonts w:ascii="Montserrat" w:hAnsi="Montserrat"/>
          <w:b/>
          <w:bCs/>
          <w:sz w:val="20"/>
          <w:szCs w:val="20"/>
        </w:rPr>
      </w:pPr>
    </w:p>
    <w:p w14:paraId="71167127" w14:textId="77777777" w:rsidR="000B666F" w:rsidRPr="009029D0" w:rsidRDefault="000B666F">
      <w:pPr>
        <w:spacing w:after="0" w:line="360" w:lineRule="auto"/>
        <w:ind w:left="142"/>
        <w:jc w:val="both"/>
        <w:rPr>
          <w:rFonts w:ascii="Montserrat" w:hAnsi="Montserrat"/>
          <w:b/>
          <w:bCs/>
          <w:sz w:val="20"/>
          <w:szCs w:val="20"/>
          <w:rPrChange w:id="796" w:author="Ramsés Vázquez-Lira" w:date="2020-01-03T00:03:00Z">
            <w:rPr>
              <w:rFonts w:ascii="Montserrat" w:hAnsi="Montserrat"/>
              <w:bCs/>
              <w:sz w:val="20"/>
              <w:szCs w:val="20"/>
            </w:rPr>
          </w:rPrChange>
        </w:rPr>
        <w:pPrChange w:id="797" w:author="Ramsés Vázquez-Lira" w:date="2020-01-03T00:03:00Z">
          <w:pPr>
            <w:spacing w:after="0" w:line="240" w:lineRule="auto"/>
            <w:ind w:left="142"/>
            <w:jc w:val="both"/>
          </w:pPr>
        </w:pPrChange>
      </w:pPr>
    </w:p>
    <w:p w14:paraId="610861CF" w14:textId="77777777" w:rsidR="00510E84" w:rsidRPr="006233CD" w:rsidRDefault="00510E84" w:rsidP="00510E84">
      <w:pPr>
        <w:spacing w:after="0" w:line="240" w:lineRule="auto"/>
        <w:ind w:left="142"/>
        <w:jc w:val="both"/>
        <w:rPr>
          <w:rFonts w:ascii="Montserrat" w:hAnsi="Montserrat"/>
          <w:bCs/>
          <w:sz w:val="20"/>
          <w:szCs w:val="20"/>
        </w:rPr>
      </w:pPr>
    </w:p>
    <w:p w14:paraId="37B4DF87" w14:textId="77777777" w:rsidR="00510E84" w:rsidRDefault="00510E84" w:rsidP="00896417">
      <w:pPr>
        <w:spacing w:after="0" w:line="240" w:lineRule="auto"/>
        <w:jc w:val="both"/>
        <w:rPr>
          <w:rFonts w:ascii="Montserrat" w:hAnsi="Montserrat"/>
          <w:color w:val="000000" w:themeColor="text1"/>
          <w:sz w:val="20"/>
          <w:szCs w:val="20"/>
        </w:rPr>
      </w:pPr>
    </w:p>
    <w:p w14:paraId="04587BB8" w14:textId="77777777" w:rsidR="00510E84" w:rsidRDefault="00510E84" w:rsidP="00896417">
      <w:pPr>
        <w:spacing w:after="0" w:line="240" w:lineRule="auto"/>
        <w:jc w:val="both"/>
        <w:rPr>
          <w:rFonts w:ascii="Montserrat" w:hAnsi="Montserrat"/>
          <w:color w:val="000000" w:themeColor="text1"/>
          <w:sz w:val="20"/>
          <w:szCs w:val="20"/>
        </w:rPr>
      </w:pPr>
    </w:p>
    <w:p w14:paraId="74BF3873" w14:textId="77777777" w:rsidR="00510E84" w:rsidRDefault="00510E84" w:rsidP="00896417">
      <w:pPr>
        <w:spacing w:after="0" w:line="240" w:lineRule="auto"/>
        <w:jc w:val="both"/>
        <w:rPr>
          <w:rFonts w:ascii="Montserrat" w:hAnsi="Montserrat"/>
          <w:color w:val="000000" w:themeColor="text1"/>
          <w:sz w:val="20"/>
          <w:szCs w:val="20"/>
        </w:rPr>
      </w:pPr>
    </w:p>
    <w:p w14:paraId="0E73CC7E" w14:textId="77777777" w:rsidR="00510E84" w:rsidRDefault="00510E84" w:rsidP="00896417">
      <w:pPr>
        <w:spacing w:after="0" w:line="240" w:lineRule="auto"/>
        <w:jc w:val="both"/>
        <w:rPr>
          <w:rFonts w:ascii="Montserrat" w:hAnsi="Montserrat"/>
          <w:color w:val="000000" w:themeColor="text1"/>
          <w:sz w:val="20"/>
          <w:szCs w:val="20"/>
        </w:rPr>
      </w:pPr>
    </w:p>
    <w:p w14:paraId="2EFB6405" w14:textId="77777777" w:rsidR="00510E84" w:rsidRDefault="00510E84" w:rsidP="00896417">
      <w:pPr>
        <w:spacing w:after="0" w:line="240" w:lineRule="auto"/>
        <w:jc w:val="both"/>
        <w:rPr>
          <w:rFonts w:ascii="Montserrat" w:hAnsi="Montserrat"/>
          <w:color w:val="000000" w:themeColor="text1"/>
          <w:sz w:val="20"/>
          <w:szCs w:val="20"/>
        </w:rPr>
      </w:pPr>
    </w:p>
    <w:p w14:paraId="0A448BC1" w14:textId="77777777" w:rsidR="00510E84" w:rsidRDefault="00510E84" w:rsidP="00896417">
      <w:pPr>
        <w:spacing w:after="0" w:line="240" w:lineRule="auto"/>
        <w:jc w:val="both"/>
        <w:rPr>
          <w:rFonts w:ascii="Montserrat" w:hAnsi="Montserrat"/>
          <w:color w:val="000000" w:themeColor="text1"/>
          <w:sz w:val="20"/>
          <w:szCs w:val="20"/>
        </w:rPr>
      </w:pPr>
    </w:p>
    <w:p w14:paraId="043B7054" w14:textId="77777777" w:rsidR="00510E84" w:rsidRDefault="00510E84" w:rsidP="00896417">
      <w:pPr>
        <w:spacing w:after="0" w:line="240" w:lineRule="auto"/>
        <w:jc w:val="both"/>
        <w:rPr>
          <w:rFonts w:ascii="Montserrat" w:hAnsi="Montserrat"/>
          <w:color w:val="000000" w:themeColor="text1"/>
          <w:sz w:val="20"/>
          <w:szCs w:val="20"/>
        </w:rPr>
      </w:pPr>
    </w:p>
    <w:p w14:paraId="77293E3B" w14:textId="77777777" w:rsidR="00510E84" w:rsidRDefault="00510E84" w:rsidP="00896417">
      <w:pPr>
        <w:spacing w:after="0" w:line="240" w:lineRule="auto"/>
        <w:jc w:val="both"/>
        <w:rPr>
          <w:rFonts w:ascii="Montserrat" w:hAnsi="Montserrat"/>
          <w:color w:val="000000" w:themeColor="text1"/>
          <w:sz w:val="20"/>
          <w:szCs w:val="20"/>
        </w:rPr>
      </w:pPr>
    </w:p>
    <w:p w14:paraId="73850F33" w14:textId="77777777" w:rsidR="00510E84" w:rsidRDefault="00510E84" w:rsidP="00896417">
      <w:pPr>
        <w:spacing w:after="0" w:line="240" w:lineRule="auto"/>
        <w:jc w:val="both"/>
        <w:rPr>
          <w:rFonts w:ascii="Montserrat" w:hAnsi="Montserrat"/>
          <w:color w:val="000000" w:themeColor="text1"/>
          <w:sz w:val="20"/>
          <w:szCs w:val="20"/>
        </w:rPr>
      </w:pPr>
    </w:p>
    <w:p w14:paraId="239D4679" w14:textId="77777777" w:rsidR="00510E84" w:rsidRDefault="00510E84" w:rsidP="00896417">
      <w:pPr>
        <w:spacing w:after="0" w:line="240" w:lineRule="auto"/>
        <w:jc w:val="both"/>
        <w:rPr>
          <w:rFonts w:ascii="Montserrat" w:hAnsi="Montserrat"/>
          <w:color w:val="000000" w:themeColor="text1"/>
          <w:sz w:val="20"/>
          <w:szCs w:val="20"/>
        </w:rPr>
      </w:pPr>
    </w:p>
    <w:p w14:paraId="56F0614C" w14:textId="1EEA0B9B" w:rsidR="00510E84" w:rsidRDefault="00510E84" w:rsidP="00896417">
      <w:pPr>
        <w:spacing w:after="0" w:line="240" w:lineRule="auto"/>
        <w:jc w:val="both"/>
        <w:rPr>
          <w:rFonts w:ascii="Montserrat" w:hAnsi="Montserrat"/>
          <w:color w:val="000000" w:themeColor="text1"/>
          <w:sz w:val="20"/>
          <w:szCs w:val="20"/>
        </w:rPr>
      </w:pPr>
    </w:p>
    <w:p w14:paraId="13CC0763" w14:textId="15441EC9" w:rsidR="006233CD" w:rsidRDefault="006233CD" w:rsidP="00896417">
      <w:pPr>
        <w:spacing w:after="0" w:line="240" w:lineRule="auto"/>
        <w:jc w:val="both"/>
        <w:rPr>
          <w:rFonts w:ascii="Montserrat" w:hAnsi="Montserrat"/>
          <w:color w:val="000000" w:themeColor="text1"/>
          <w:sz w:val="20"/>
          <w:szCs w:val="20"/>
        </w:rPr>
      </w:pPr>
    </w:p>
    <w:p w14:paraId="715DB2DF" w14:textId="32A41B82" w:rsidR="006233CD" w:rsidRDefault="006233CD" w:rsidP="00896417">
      <w:pPr>
        <w:spacing w:after="0" w:line="240" w:lineRule="auto"/>
        <w:jc w:val="both"/>
        <w:rPr>
          <w:rFonts w:ascii="Montserrat" w:hAnsi="Montserrat"/>
          <w:color w:val="000000" w:themeColor="text1"/>
          <w:sz w:val="20"/>
          <w:szCs w:val="20"/>
        </w:rPr>
      </w:pPr>
    </w:p>
    <w:p w14:paraId="5CC025DD" w14:textId="52796EBE" w:rsidR="006233CD" w:rsidRDefault="006233CD" w:rsidP="00896417">
      <w:pPr>
        <w:spacing w:after="0" w:line="240" w:lineRule="auto"/>
        <w:jc w:val="both"/>
        <w:rPr>
          <w:rFonts w:ascii="Montserrat" w:hAnsi="Montserrat"/>
          <w:color w:val="000000" w:themeColor="text1"/>
          <w:sz w:val="20"/>
          <w:szCs w:val="20"/>
        </w:rPr>
      </w:pPr>
    </w:p>
    <w:p w14:paraId="179A589A" w14:textId="1745BCCD" w:rsidR="006233CD" w:rsidRDefault="006233CD" w:rsidP="00896417">
      <w:pPr>
        <w:spacing w:after="0" w:line="240" w:lineRule="auto"/>
        <w:jc w:val="both"/>
        <w:rPr>
          <w:rFonts w:ascii="Montserrat" w:hAnsi="Montserrat"/>
          <w:color w:val="000000" w:themeColor="text1"/>
          <w:sz w:val="20"/>
          <w:szCs w:val="20"/>
        </w:rPr>
      </w:pPr>
    </w:p>
    <w:p w14:paraId="6968C86E" w14:textId="73DE1A7F" w:rsidR="006233CD" w:rsidRDefault="006233CD" w:rsidP="00896417">
      <w:pPr>
        <w:spacing w:after="0" w:line="240" w:lineRule="auto"/>
        <w:jc w:val="both"/>
        <w:rPr>
          <w:rFonts w:ascii="Montserrat" w:hAnsi="Montserrat"/>
          <w:color w:val="000000" w:themeColor="text1"/>
          <w:sz w:val="20"/>
          <w:szCs w:val="20"/>
        </w:rPr>
      </w:pPr>
    </w:p>
    <w:p w14:paraId="2AAB619D" w14:textId="0BCC9809" w:rsidR="006233CD" w:rsidRDefault="006233CD" w:rsidP="00896417">
      <w:pPr>
        <w:spacing w:after="0" w:line="240" w:lineRule="auto"/>
        <w:jc w:val="both"/>
        <w:rPr>
          <w:rFonts w:ascii="Montserrat" w:hAnsi="Montserrat"/>
          <w:color w:val="000000" w:themeColor="text1"/>
          <w:sz w:val="20"/>
          <w:szCs w:val="20"/>
        </w:rPr>
      </w:pPr>
    </w:p>
    <w:p w14:paraId="42F13622" w14:textId="3AB69E47" w:rsidR="006233CD" w:rsidRDefault="006233CD" w:rsidP="00896417">
      <w:pPr>
        <w:spacing w:after="0" w:line="240" w:lineRule="auto"/>
        <w:jc w:val="both"/>
        <w:rPr>
          <w:rFonts w:ascii="Montserrat" w:hAnsi="Montserrat"/>
          <w:color w:val="000000" w:themeColor="text1"/>
          <w:sz w:val="20"/>
          <w:szCs w:val="20"/>
        </w:rPr>
      </w:pPr>
    </w:p>
    <w:p w14:paraId="0AE2E12A" w14:textId="3CE4B3CB" w:rsidR="006233CD" w:rsidRDefault="006233CD" w:rsidP="00896417">
      <w:pPr>
        <w:spacing w:after="0" w:line="240" w:lineRule="auto"/>
        <w:jc w:val="both"/>
        <w:rPr>
          <w:rFonts w:ascii="Montserrat" w:hAnsi="Montserrat"/>
          <w:color w:val="000000" w:themeColor="text1"/>
          <w:sz w:val="20"/>
          <w:szCs w:val="20"/>
        </w:rPr>
      </w:pPr>
    </w:p>
    <w:p w14:paraId="2CD23AAE" w14:textId="1821E713" w:rsidR="006233CD" w:rsidRDefault="006233CD" w:rsidP="00896417">
      <w:pPr>
        <w:spacing w:after="0" w:line="240" w:lineRule="auto"/>
        <w:jc w:val="both"/>
        <w:rPr>
          <w:rFonts w:ascii="Montserrat" w:hAnsi="Montserrat"/>
          <w:color w:val="000000" w:themeColor="text1"/>
          <w:sz w:val="20"/>
          <w:szCs w:val="20"/>
        </w:rPr>
      </w:pPr>
    </w:p>
    <w:p w14:paraId="67AA90C7" w14:textId="15810A12" w:rsidR="006233CD" w:rsidRDefault="006233CD" w:rsidP="00896417">
      <w:pPr>
        <w:spacing w:after="0" w:line="240" w:lineRule="auto"/>
        <w:jc w:val="both"/>
        <w:rPr>
          <w:rFonts w:ascii="Montserrat" w:hAnsi="Montserrat"/>
          <w:color w:val="000000" w:themeColor="text1"/>
          <w:sz w:val="20"/>
          <w:szCs w:val="20"/>
        </w:rPr>
      </w:pPr>
    </w:p>
    <w:p w14:paraId="126C1DF9" w14:textId="58C68D3B" w:rsidR="006233CD" w:rsidRDefault="006233CD" w:rsidP="00896417">
      <w:pPr>
        <w:spacing w:after="0" w:line="240" w:lineRule="auto"/>
        <w:jc w:val="both"/>
        <w:rPr>
          <w:rFonts w:ascii="Montserrat" w:hAnsi="Montserrat"/>
          <w:color w:val="000000" w:themeColor="text1"/>
          <w:sz w:val="20"/>
          <w:szCs w:val="20"/>
        </w:rPr>
      </w:pPr>
    </w:p>
    <w:p w14:paraId="5424FDFA" w14:textId="2A304F17" w:rsidR="006233CD" w:rsidRDefault="006233CD" w:rsidP="00896417">
      <w:pPr>
        <w:spacing w:after="0" w:line="240" w:lineRule="auto"/>
        <w:jc w:val="both"/>
        <w:rPr>
          <w:rFonts w:ascii="Montserrat" w:hAnsi="Montserrat"/>
          <w:color w:val="000000" w:themeColor="text1"/>
          <w:sz w:val="20"/>
          <w:szCs w:val="20"/>
        </w:rPr>
      </w:pPr>
    </w:p>
    <w:p w14:paraId="1A56F515" w14:textId="1504E44C" w:rsidR="006233CD" w:rsidRDefault="006233CD" w:rsidP="00896417">
      <w:pPr>
        <w:spacing w:after="0" w:line="240" w:lineRule="auto"/>
        <w:jc w:val="both"/>
        <w:rPr>
          <w:rFonts w:ascii="Montserrat" w:hAnsi="Montserrat"/>
          <w:color w:val="000000" w:themeColor="text1"/>
          <w:sz w:val="20"/>
          <w:szCs w:val="20"/>
        </w:rPr>
      </w:pPr>
    </w:p>
    <w:p w14:paraId="77B6FDE4" w14:textId="4236FC34" w:rsidR="006233CD" w:rsidRDefault="006233CD" w:rsidP="00896417">
      <w:pPr>
        <w:spacing w:after="0" w:line="240" w:lineRule="auto"/>
        <w:jc w:val="both"/>
        <w:rPr>
          <w:rFonts w:ascii="Montserrat" w:hAnsi="Montserrat"/>
          <w:color w:val="000000" w:themeColor="text1"/>
          <w:sz w:val="20"/>
          <w:szCs w:val="20"/>
        </w:rPr>
      </w:pPr>
    </w:p>
    <w:p w14:paraId="527631C7" w14:textId="1B6085CC" w:rsidR="006233CD" w:rsidRDefault="006233CD" w:rsidP="00896417">
      <w:pPr>
        <w:spacing w:after="0" w:line="240" w:lineRule="auto"/>
        <w:jc w:val="both"/>
        <w:rPr>
          <w:rFonts w:ascii="Montserrat" w:hAnsi="Montserrat"/>
          <w:color w:val="000000" w:themeColor="text1"/>
          <w:sz w:val="20"/>
          <w:szCs w:val="20"/>
        </w:rPr>
      </w:pPr>
    </w:p>
    <w:p w14:paraId="60F9A92A" w14:textId="64DBAA17" w:rsidR="006233CD" w:rsidRDefault="006233CD" w:rsidP="00896417">
      <w:pPr>
        <w:spacing w:after="0" w:line="240" w:lineRule="auto"/>
        <w:jc w:val="both"/>
        <w:rPr>
          <w:rFonts w:ascii="Montserrat" w:hAnsi="Montserrat"/>
          <w:color w:val="000000" w:themeColor="text1"/>
          <w:sz w:val="20"/>
          <w:szCs w:val="20"/>
        </w:rPr>
      </w:pPr>
    </w:p>
    <w:p w14:paraId="5A191B88" w14:textId="10420ED2" w:rsidR="006233CD" w:rsidRDefault="006233CD" w:rsidP="00896417">
      <w:pPr>
        <w:spacing w:after="0" w:line="240" w:lineRule="auto"/>
        <w:jc w:val="both"/>
        <w:rPr>
          <w:rFonts w:ascii="Montserrat" w:hAnsi="Montserrat"/>
          <w:color w:val="000000" w:themeColor="text1"/>
          <w:sz w:val="20"/>
          <w:szCs w:val="20"/>
        </w:rPr>
      </w:pPr>
    </w:p>
    <w:p w14:paraId="513F3CAB" w14:textId="020756AC" w:rsidR="006233CD" w:rsidRDefault="006233CD" w:rsidP="00896417">
      <w:pPr>
        <w:spacing w:after="0" w:line="240" w:lineRule="auto"/>
        <w:jc w:val="both"/>
        <w:rPr>
          <w:rFonts w:ascii="Montserrat" w:hAnsi="Montserrat"/>
          <w:color w:val="000000" w:themeColor="text1"/>
          <w:sz w:val="20"/>
          <w:szCs w:val="20"/>
        </w:rPr>
      </w:pPr>
    </w:p>
    <w:p w14:paraId="6E94C332" w14:textId="5C1156A4" w:rsidR="006233CD" w:rsidRDefault="006233CD" w:rsidP="00896417">
      <w:pPr>
        <w:spacing w:after="0" w:line="240" w:lineRule="auto"/>
        <w:jc w:val="both"/>
        <w:rPr>
          <w:rFonts w:ascii="Montserrat" w:hAnsi="Montserrat"/>
          <w:color w:val="000000" w:themeColor="text1"/>
          <w:sz w:val="20"/>
          <w:szCs w:val="20"/>
        </w:rPr>
      </w:pPr>
    </w:p>
    <w:p w14:paraId="2035BDB4" w14:textId="48BB59FD" w:rsidR="006233CD" w:rsidRDefault="006233CD" w:rsidP="00896417">
      <w:pPr>
        <w:spacing w:after="0" w:line="240" w:lineRule="auto"/>
        <w:jc w:val="both"/>
        <w:rPr>
          <w:rFonts w:ascii="Montserrat" w:hAnsi="Montserrat"/>
          <w:color w:val="000000" w:themeColor="text1"/>
          <w:sz w:val="20"/>
          <w:szCs w:val="20"/>
        </w:rPr>
      </w:pPr>
    </w:p>
    <w:p w14:paraId="56781035" w14:textId="57129E2A" w:rsidR="006233CD" w:rsidRDefault="006233CD" w:rsidP="00896417">
      <w:pPr>
        <w:spacing w:after="0" w:line="240" w:lineRule="auto"/>
        <w:jc w:val="both"/>
        <w:rPr>
          <w:rFonts w:ascii="Montserrat" w:hAnsi="Montserrat"/>
          <w:color w:val="000000" w:themeColor="text1"/>
          <w:sz w:val="20"/>
          <w:szCs w:val="20"/>
        </w:rPr>
      </w:pPr>
    </w:p>
    <w:p w14:paraId="004A9418" w14:textId="4820003C" w:rsidR="006233CD" w:rsidRDefault="006233CD" w:rsidP="00896417">
      <w:pPr>
        <w:spacing w:after="0" w:line="240" w:lineRule="auto"/>
        <w:jc w:val="both"/>
        <w:rPr>
          <w:rFonts w:ascii="Montserrat" w:hAnsi="Montserrat"/>
          <w:color w:val="000000" w:themeColor="text1"/>
          <w:sz w:val="20"/>
          <w:szCs w:val="20"/>
        </w:rPr>
      </w:pPr>
    </w:p>
    <w:p w14:paraId="0EB5DB63" w14:textId="77777777" w:rsidR="006233CD" w:rsidRDefault="006233CD" w:rsidP="00896417">
      <w:pPr>
        <w:spacing w:after="0" w:line="240" w:lineRule="auto"/>
        <w:jc w:val="both"/>
        <w:rPr>
          <w:rFonts w:ascii="Montserrat" w:hAnsi="Montserrat"/>
          <w:color w:val="000000" w:themeColor="text1"/>
          <w:sz w:val="20"/>
          <w:szCs w:val="20"/>
        </w:rPr>
      </w:pPr>
    </w:p>
    <w:p w14:paraId="24EEC3FA" w14:textId="77777777" w:rsidR="00510E84" w:rsidRDefault="00510E84" w:rsidP="00896417">
      <w:pPr>
        <w:spacing w:after="0" w:line="240" w:lineRule="auto"/>
        <w:jc w:val="both"/>
        <w:rPr>
          <w:rFonts w:ascii="Montserrat" w:hAnsi="Montserrat"/>
          <w:color w:val="000000" w:themeColor="text1"/>
          <w:sz w:val="20"/>
          <w:szCs w:val="20"/>
        </w:rPr>
      </w:pPr>
    </w:p>
    <w:p w14:paraId="354880C0" w14:textId="77777777" w:rsidR="00510E84" w:rsidRDefault="00510E84" w:rsidP="00896417">
      <w:pPr>
        <w:spacing w:after="0" w:line="240" w:lineRule="auto"/>
        <w:jc w:val="both"/>
        <w:rPr>
          <w:rFonts w:ascii="Montserrat" w:hAnsi="Montserrat"/>
          <w:color w:val="000000" w:themeColor="text1"/>
          <w:sz w:val="20"/>
          <w:szCs w:val="20"/>
        </w:rPr>
      </w:pPr>
    </w:p>
    <w:p w14:paraId="02687F9E" w14:textId="77777777" w:rsidR="00510E84" w:rsidRDefault="00510E84" w:rsidP="00896417">
      <w:pPr>
        <w:spacing w:after="0" w:line="240" w:lineRule="auto"/>
        <w:jc w:val="both"/>
        <w:rPr>
          <w:rFonts w:ascii="Montserrat" w:hAnsi="Montserrat"/>
          <w:color w:val="000000" w:themeColor="text1"/>
          <w:sz w:val="20"/>
          <w:szCs w:val="20"/>
        </w:rPr>
      </w:pPr>
    </w:p>
    <w:p w14:paraId="2A9061BD" w14:textId="77777777" w:rsidR="00510E84" w:rsidRDefault="00510E84" w:rsidP="00896417">
      <w:pPr>
        <w:spacing w:after="0" w:line="240" w:lineRule="auto"/>
        <w:jc w:val="both"/>
        <w:rPr>
          <w:rFonts w:ascii="Montserrat" w:hAnsi="Montserrat"/>
          <w:color w:val="000000" w:themeColor="text1"/>
          <w:sz w:val="20"/>
          <w:szCs w:val="20"/>
        </w:rPr>
      </w:pPr>
    </w:p>
    <w:p w14:paraId="741B0D43" w14:textId="77777777" w:rsidR="00510E84" w:rsidRDefault="00510E84" w:rsidP="00896417">
      <w:pPr>
        <w:spacing w:after="0" w:line="240" w:lineRule="auto"/>
        <w:jc w:val="both"/>
        <w:rPr>
          <w:rFonts w:ascii="Montserrat" w:hAnsi="Montserrat"/>
          <w:color w:val="000000" w:themeColor="text1"/>
          <w:sz w:val="20"/>
          <w:szCs w:val="20"/>
        </w:rPr>
      </w:pPr>
    </w:p>
    <w:p w14:paraId="2EBC3A1B" w14:textId="77777777" w:rsidR="00510E84" w:rsidRDefault="00510E84" w:rsidP="00896417">
      <w:pPr>
        <w:spacing w:after="0" w:line="240" w:lineRule="auto"/>
        <w:jc w:val="both"/>
        <w:rPr>
          <w:rFonts w:ascii="Montserrat" w:hAnsi="Montserrat"/>
          <w:color w:val="000000" w:themeColor="text1"/>
          <w:sz w:val="20"/>
          <w:szCs w:val="20"/>
        </w:rPr>
      </w:pPr>
    </w:p>
    <w:p w14:paraId="5F1F2147" w14:textId="77777777" w:rsidR="00510E84" w:rsidRDefault="00510E84" w:rsidP="00896417">
      <w:pPr>
        <w:spacing w:after="0" w:line="240" w:lineRule="auto"/>
        <w:jc w:val="both"/>
        <w:rPr>
          <w:rFonts w:ascii="Montserrat" w:hAnsi="Montserrat"/>
          <w:color w:val="000000" w:themeColor="text1"/>
          <w:sz w:val="20"/>
          <w:szCs w:val="20"/>
        </w:rPr>
      </w:pPr>
    </w:p>
    <w:p w14:paraId="3DF19202" w14:textId="77777777" w:rsidR="00510E84" w:rsidRDefault="00510E84" w:rsidP="00896417">
      <w:pPr>
        <w:spacing w:after="0" w:line="240" w:lineRule="auto"/>
        <w:jc w:val="both"/>
        <w:rPr>
          <w:rFonts w:ascii="Montserrat" w:hAnsi="Montserrat"/>
          <w:color w:val="000000" w:themeColor="text1"/>
          <w:sz w:val="20"/>
          <w:szCs w:val="20"/>
        </w:rPr>
      </w:pPr>
    </w:p>
    <w:p w14:paraId="17B8CDDC" w14:textId="77777777" w:rsidR="00B67440" w:rsidRDefault="00B67440" w:rsidP="00896417">
      <w:pPr>
        <w:spacing w:after="0" w:line="240" w:lineRule="auto"/>
        <w:jc w:val="both"/>
        <w:rPr>
          <w:rFonts w:ascii="Montserrat" w:hAnsi="Montserrat"/>
          <w:color w:val="000000" w:themeColor="text1"/>
          <w:sz w:val="20"/>
          <w:szCs w:val="20"/>
        </w:rPr>
      </w:pPr>
    </w:p>
    <w:p w14:paraId="26F5E6AB" w14:textId="48FC7246" w:rsidR="00896417" w:rsidRPr="005E0692" w:rsidRDefault="00896417" w:rsidP="00896417">
      <w:pPr>
        <w:spacing w:after="0" w:line="240" w:lineRule="auto"/>
        <w:jc w:val="both"/>
        <w:rPr>
          <w:rFonts w:ascii="Montserrat" w:hAnsi="Montserrat"/>
          <w:b/>
          <w:color w:val="000000" w:themeColor="text1"/>
          <w:sz w:val="20"/>
          <w:szCs w:val="20"/>
          <w:rPrChange w:id="798" w:author="Ramsés Vázquez-Lira" w:date="2020-01-03T00:02:00Z">
            <w:rPr>
              <w:rFonts w:ascii="Montserrat" w:hAnsi="Montserrat"/>
              <w:color w:val="000000" w:themeColor="text1"/>
              <w:sz w:val="20"/>
              <w:szCs w:val="20"/>
            </w:rPr>
          </w:rPrChange>
        </w:rPr>
      </w:pPr>
      <w:r w:rsidRPr="005E0692">
        <w:rPr>
          <w:rFonts w:ascii="Montserrat" w:hAnsi="Montserrat"/>
          <w:b/>
          <w:color w:val="000000" w:themeColor="text1"/>
          <w:sz w:val="20"/>
          <w:szCs w:val="20"/>
          <w:rPrChange w:id="799" w:author="Ramsés Vázquez-Lira" w:date="2020-01-03T00:02:00Z">
            <w:rPr>
              <w:rFonts w:ascii="Montserrat" w:hAnsi="Montserrat"/>
              <w:color w:val="000000" w:themeColor="text1"/>
              <w:sz w:val="20"/>
              <w:szCs w:val="20"/>
            </w:rPr>
          </w:rPrChange>
        </w:rPr>
        <w:t>Fechas generales:</w:t>
      </w:r>
    </w:p>
    <w:p w14:paraId="429F0843" w14:textId="7B973AA0" w:rsidR="00896417" w:rsidRPr="00F21BA0" w:rsidRDefault="00896417" w:rsidP="00896417">
      <w:pPr>
        <w:spacing w:after="0" w:line="240" w:lineRule="auto"/>
        <w:jc w:val="both"/>
        <w:rPr>
          <w:rFonts w:ascii="Montserrat" w:hAnsi="Montserrat"/>
          <w:b/>
          <w:bCs/>
          <w:color w:val="000000" w:themeColor="text1"/>
          <w:sz w:val="20"/>
          <w:szCs w:val="20"/>
        </w:rPr>
      </w:pPr>
      <w:r w:rsidRPr="00F21BA0">
        <w:rPr>
          <w:rFonts w:ascii="Montserrat" w:hAnsi="Montserrat"/>
          <w:b/>
          <w:bCs/>
          <w:color w:val="000000" w:themeColor="text1"/>
          <w:sz w:val="20"/>
          <w:szCs w:val="20"/>
        </w:rPr>
        <w:t xml:space="preserve">Tabla </w:t>
      </w:r>
      <w:r w:rsidR="00CB3C56">
        <w:rPr>
          <w:rFonts w:ascii="Montserrat" w:hAnsi="Montserrat"/>
          <w:b/>
          <w:bCs/>
          <w:color w:val="000000" w:themeColor="text1"/>
          <w:sz w:val="20"/>
          <w:szCs w:val="20"/>
        </w:rPr>
        <w:t>5</w:t>
      </w:r>
    </w:p>
    <w:p w14:paraId="6A0CB985" w14:textId="77777777" w:rsidR="00896417" w:rsidRDefault="00896417" w:rsidP="00896417">
      <w:pPr>
        <w:spacing w:after="0" w:line="240" w:lineRule="auto"/>
        <w:jc w:val="both"/>
        <w:rPr>
          <w:rFonts w:ascii="Montserrat" w:hAnsi="Montserrat"/>
          <w:b/>
          <w:sz w:val="20"/>
          <w:szCs w:val="20"/>
        </w:rPr>
      </w:pPr>
    </w:p>
    <w:tbl>
      <w:tblPr>
        <w:tblW w:w="5000" w:type="pct"/>
        <w:tblLook w:val="04A0" w:firstRow="1" w:lastRow="0" w:firstColumn="1" w:lastColumn="0" w:noHBand="0" w:noVBand="1"/>
      </w:tblPr>
      <w:tblGrid>
        <w:gridCol w:w="1940"/>
        <w:gridCol w:w="1315"/>
        <w:gridCol w:w="1275"/>
        <w:gridCol w:w="1277"/>
        <w:gridCol w:w="1418"/>
        <w:gridCol w:w="1603"/>
      </w:tblGrid>
      <w:tr w:rsidR="00896417" w:rsidRPr="0065383F" w14:paraId="553C075F" w14:textId="77777777" w:rsidTr="000E2F64">
        <w:trPr>
          <w:trHeight w:val="314"/>
        </w:trPr>
        <w:tc>
          <w:tcPr>
            <w:tcW w:w="1099" w:type="pct"/>
            <w:vMerge w:val="restart"/>
            <w:tcBorders>
              <w:top w:val="single" w:sz="4" w:space="0" w:color="auto"/>
              <w:left w:val="single" w:sz="4" w:space="0" w:color="auto"/>
              <w:right w:val="single" w:sz="4" w:space="0" w:color="auto"/>
            </w:tcBorders>
            <w:shd w:val="clear" w:color="000000" w:fill="C00000"/>
            <w:vAlign w:val="center"/>
            <w:hideMark/>
          </w:tcPr>
          <w:p w14:paraId="05361297" w14:textId="77777777" w:rsidR="00896417" w:rsidRPr="005E1269" w:rsidRDefault="00896417" w:rsidP="000E2F64">
            <w:pPr>
              <w:spacing w:after="0" w:line="240" w:lineRule="auto"/>
              <w:jc w:val="center"/>
              <w:rPr>
                <w:rFonts w:ascii="Arial" w:eastAsia="Times New Roman" w:hAnsi="Arial" w:cs="Arial"/>
                <w:b/>
                <w:bCs/>
                <w:color w:val="FFFFFF"/>
                <w:sz w:val="20"/>
                <w:szCs w:val="20"/>
              </w:rPr>
            </w:pPr>
            <w:r w:rsidRPr="005E1269">
              <w:rPr>
                <w:rFonts w:ascii="Arial" w:eastAsia="Times New Roman" w:hAnsi="Arial" w:cs="Arial"/>
                <w:b/>
                <w:bCs/>
                <w:color w:val="FFFFFF"/>
                <w:sz w:val="20"/>
                <w:szCs w:val="20"/>
              </w:rPr>
              <w:t>Actividad</w:t>
            </w:r>
          </w:p>
        </w:tc>
        <w:tc>
          <w:tcPr>
            <w:tcW w:w="2993" w:type="pct"/>
            <w:gridSpan w:val="4"/>
            <w:tcBorders>
              <w:top w:val="nil"/>
              <w:left w:val="nil"/>
              <w:bottom w:val="single" w:sz="4" w:space="0" w:color="auto"/>
              <w:right w:val="single" w:sz="4" w:space="0" w:color="000000"/>
            </w:tcBorders>
            <w:shd w:val="clear" w:color="000000" w:fill="C00000"/>
            <w:vAlign w:val="center"/>
            <w:hideMark/>
          </w:tcPr>
          <w:p w14:paraId="0673D438" w14:textId="77777777" w:rsidR="00896417" w:rsidRPr="005E1269" w:rsidRDefault="00896417" w:rsidP="000E2F64">
            <w:pPr>
              <w:spacing w:after="0" w:line="240" w:lineRule="auto"/>
              <w:jc w:val="center"/>
              <w:rPr>
                <w:rFonts w:ascii="Arial" w:eastAsia="Times New Roman" w:hAnsi="Arial" w:cs="Arial"/>
                <w:b/>
                <w:bCs/>
                <w:color w:val="FFFFFF"/>
                <w:sz w:val="20"/>
                <w:szCs w:val="20"/>
              </w:rPr>
            </w:pPr>
            <w:r w:rsidRPr="005E1269">
              <w:rPr>
                <w:rFonts w:ascii="Arial" w:eastAsia="Times New Roman" w:hAnsi="Arial" w:cs="Arial"/>
                <w:b/>
                <w:bCs/>
                <w:color w:val="FFFFFF"/>
                <w:sz w:val="20"/>
                <w:szCs w:val="20"/>
              </w:rPr>
              <w:t>Fecha</w:t>
            </w:r>
          </w:p>
        </w:tc>
        <w:tc>
          <w:tcPr>
            <w:tcW w:w="908" w:type="pct"/>
            <w:vMerge w:val="restart"/>
            <w:tcBorders>
              <w:top w:val="single" w:sz="4" w:space="0" w:color="auto"/>
              <w:left w:val="single" w:sz="4" w:space="0" w:color="auto"/>
              <w:right w:val="single" w:sz="4" w:space="0" w:color="auto"/>
            </w:tcBorders>
            <w:shd w:val="clear" w:color="000000" w:fill="C00000"/>
            <w:vAlign w:val="center"/>
            <w:hideMark/>
          </w:tcPr>
          <w:p w14:paraId="24A12603" w14:textId="77777777" w:rsidR="00896417" w:rsidRPr="005E1269" w:rsidRDefault="00896417" w:rsidP="000E2F64">
            <w:pPr>
              <w:spacing w:after="0" w:line="240" w:lineRule="auto"/>
              <w:jc w:val="center"/>
              <w:rPr>
                <w:rFonts w:ascii="Arial" w:eastAsia="Times New Roman" w:hAnsi="Arial" w:cs="Arial"/>
                <w:b/>
                <w:bCs/>
                <w:color w:val="FFFFFF"/>
                <w:sz w:val="20"/>
                <w:szCs w:val="20"/>
              </w:rPr>
            </w:pPr>
            <w:r w:rsidRPr="005E1269">
              <w:rPr>
                <w:rFonts w:ascii="Arial" w:eastAsia="Times New Roman" w:hAnsi="Arial" w:cs="Arial"/>
                <w:b/>
                <w:bCs/>
                <w:color w:val="FFFFFF"/>
                <w:sz w:val="20"/>
                <w:szCs w:val="20"/>
              </w:rPr>
              <w:t>Responsable</w:t>
            </w:r>
          </w:p>
        </w:tc>
      </w:tr>
      <w:tr w:rsidR="00896417" w:rsidRPr="0065383F" w14:paraId="554C54B4" w14:textId="77777777" w:rsidTr="000E2F64">
        <w:trPr>
          <w:trHeight w:val="263"/>
        </w:trPr>
        <w:tc>
          <w:tcPr>
            <w:tcW w:w="1099" w:type="pct"/>
            <w:vMerge/>
            <w:tcBorders>
              <w:left w:val="single" w:sz="4" w:space="0" w:color="auto"/>
              <w:right w:val="single" w:sz="4" w:space="0" w:color="auto"/>
            </w:tcBorders>
            <w:vAlign w:val="center"/>
            <w:hideMark/>
          </w:tcPr>
          <w:p w14:paraId="7AF3AFE2" w14:textId="77777777" w:rsidR="00896417" w:rsidRPr="005E1269" w:rsidRDefault="00896417" w:rsidP="000E2F64">
            <w:pPr>
              <w:spacing w:after="0" w:line="240" w:lineRule="auto"/>
              <w:rPr>
                <w:rFonts w:ascii="Arial" w:eastAsia="Times New Roman" w:hAnsi="Arial" w:cs="Arial"/>
                <w:b/>
                <w:bCs/>
                <w:color w:val="FFFFFF"/>
                <w:sz w:val="20"/>
                <w:szCs w:val="20"/>
              </w:rPr>
            </w:pPr>
          </w:p>
        </w:tc>
        <w:tc>
          <w:tcPr>
            <w:tcW w:w="1467" w:type="pct"/>
            <w:gridSpan w:val="2"/>
            <w:tcBorders>
              <w:top w:val="single" w:sz="4" w:space="0" w:color="auto"/>
              <w:left w:val="nil"/>
              <w:bottom w:val="single" w:sz="4" w:space="0" w:color="auto"/>
              <w:right w:val="single" w:sz="4" w:space="0" w:color="auto"/>
            </w:tcBorders>
            <w:shd w:val="clear" w:color="000000" w:fill="C00000"/>
            <w:vAlign w:val="center"/>
            <w:hideMark/>
          </w:tcPr>
          <w:p w14:paraId="71AF7246" w14:textId="77777777" w:rsidR="00896417" w:rsidRPr="005E1269" w:rsidRDefault="00896417" w:rsidP="000E2F64">
            <w:pPr>
              <w:spacing w:after="0" w:line="240" w:lineRule="auto"/>
              <w:jc w:val="center"/>
              <w:rPr>
                <w:rFonts w:ascii="Arial" w:eastAsia="Times New Roman" w:hAnsi="Arial" w:cs="Arial"/>
                <w:b/>
                <w:bCs/>
                <w:color w:val="FFFFFF"/>
                <w:sz w:val="20"/>
                <w:szCs w:val="20"/>
              </w:rPr>
            </w:pPr>
            <w:r w:rsidRPr="005E1269">
              <w:rPr>
                <w:rFonts w:ascii="Arial" w:eastAsia="Times New Roman" w:hAnsi="Arial" w:cs="Arial"/>
                <w:b/>
                <w:bCs/>
                <w:color w:val="FFFFFF"/>
                <w:sz w:val="20"/>
                <w:szCs w:val="20"/>
              </w:rPr>
              <w:t>Admisión</w:t>
            </w:r>
          </w:p>
        </w:tc>
        <w:tc>
          <w:tcPr>
            <w:tcW w:w="1526" w:type="pct"/>
            <w:gridSpan w:val="2"/>
            <w:tcBorders>
              <w:top w:val="single" w:sz="4" w:space="0" w:color="auto"/>
              <w:left w:val="nil"/>
              <w:bottom w:val="single" w:sz="4" w:space="0" w:color="auto"/>
              <w:right w:val="single" w:sz="4" w:space="0" w:color="auto"/>
            </w:tcBorders>
            <w:shd w:val="clear" w:color="000000" w:fill="C00000"/>
            <w:vAlign w:val="center"/>
            <w:hideMark/>
          </w:tcPr>
          <w:p w14:paraId="72BFED53" w14:textId="77777777" w:rsidR="00896417" w:rsidRPr="005E1269" w:rsidRDefault="00896417" w:rsidP="000E2F64">
            <w:pPr>
              <w:spacing w:after="0" w:line="240" w:lineRule="auto"/>
              <w:jc w:val="center"/>
              <w:rPr>
                <w:rFonts w:ascii="Arial" w:eastAsia="Times New Roman" w:hAnsi="Arial" w:cs="Arial"/>
                <w:b/>
                <w:bCs/>
                <w:color w:val="FFFFFF"/>
                <w:sz w:val="20"/>
                <w:szCs w:val="20"/>
              </w:rPr>
            </w:pPr>
            <w:r w:rsidRPr="005E1269">
              <w:rPr>
                <w:rFonts w:ascii="Arial" w:eastAsia="Times New Roman" w:hAnsi="Arial" w:cs="Arial"/>
                <w:b/>
                <w:bCs/>
                <w:color w:val="FFFFFF"/>
                <w:sz w:val="20"/>
                <w:szCs w:val="20"/>
              </w:rPr>
              <w:t>Promoción</w:t>
            </w:r>
            <w:r>
              <w:rPr>
                <w:rFonts w:ascii="Arial" w:eastAsia="Times New Roman" w:hAnsi="Arial" w:cs="Arial"/>
                <w:b/>
                <w:bCs/>
                <w:color w:val="FFFFFF"/>
                <w:sz w:val="20"/>
                <w:szCs w:val="20"/>
              </w:rPr>
              <w:t xml:space="preserve"> Vertical</w:t>
            </w:r>
          </w:p>
        </w:tc>
        <w:tc>
          <w:tcPr>
            <w:tcW w:w="908" w:type="pct"/>
            <w:vMerge/>
            <w:tcBorders>
              <w:left w:val="single" w:sz="4" w:space="0" w:color="auto"/>
              <w:right w:val="single" w:sz="4" w:space="0" w:color="auto"/>
            </w:tcBorders>
            <w:vAlign w:val="center"/>
            <w:hideMark/>
          </w:tcPr>
          <w:p w14:paraId="480079C5" w14:textId="77777777" w:rsidR="00896417" w:rsidRPr="005E1269" w:rsidRDefault="00896417" w:rsidP="000E2F64">
            <w:pPr>
              <w:spacing w:after="0" w:line="240" w:lineRule="auto"/>
              <w:rPr>
                <w:rFonts w:ascii="Arial" w:eastAsia="Times New Roman" w:hAnsi="Arial" w:cs="Arial"/>
                <w:b/>
                <w:bCs/>
                <w:color w:val="FFFFFF"/>
                <w:sz w:val="20"/>
                <w:szCs w:val="20"/>
              </w:rPr>
            </w:pPr>
          </w:p>
        </w:tc>
      </w:tr>
      <w:tr w:rsidR="00896417" w:rsidRPr="0065383F" w14:paraId="761EBCFF" w14:textId="77777777" w:rsidTr="000E2F64">
        <w:trPr>
          <w:trHeight w:val="510"/>
        </w:trPr>
        <w:tc>
          <w:tcPr>
            <w:tcW w:w="1099" w:type="pct"/>
            <w:vMerge/>
            <w:tcBorders>
              <w:left w:val="single" w:sz="4" w:space="0" w:color="auto"/>
              <w:bottom w:val="single" w:sz="4" w:space="0" w:color="auto"/>
              <w:right w:val="single" w:sz="4" w:space="0" w:color="auto"/>
            </w:tcBorders>
            <w:vAlign w:val="center"/>
          </w:tcPr>
          <w:p w14:paraId="6C5A6AEF" w14:textId="77777777" w:rsidR="00896417" w:rsidRPr="005E1269" w:rsidRDefault="00896417" w:rsidP="000E2F64">
            <w:pPr>
              <w:spacing w:after="0" w:line="240" w:lineRule="auto"/>
              <w:rPr>
                <w:rFonts w:ascii="Arial" w:eastAsia="Times New Roman" w:hAnsi="Arial" w:cs="Arial"/>
                <w:b/>
                <w:bCs/>
                <w:color w:val="FFFFFF"/>
                <w:sz w:val="20"/>
                <w:szCs w:val="20"/>
              </w:rPr>
            </w:pPr>
          </w:p>
        </w:tc>
        <w:tc>
          <w:tcPr>
            <w:tcW w:w="745" w:type="pct"/>
            <w:tcBorders>
              <w:top w:val="single" w:sz="4" w:space="0" w:color="auto"/>
              <w:left w:val="nil"/>
              <w:bottom w:val="single" w:sz="4" w:space="0" w:color="auto"/>
              <w:right w:val="single" w:sz="4" w:space="0" w:color="auto"/>
            </w:tcBorders>
            <w:shd w:val="clear" w:color="000000" w:fill="C00000"/>
            <w:vAlign w:val="center"/>
          </w:tcPr>
          <w:p w14:paraId="63C54217" w14:textId="77777777" w:rsidR="00896417" w:rsidRPr="005E1269" w:rsidRDefault="00896417" w:rsidP="000E2F64">
            <w:pPr>
              <w:spacing w:after="0" w:line="240" w:lineRule="auto"/>
              <w:jc w:val="center"/>
              <w:rPr>
                <w:rFonts w:ascii="Arial" w:eastAsia="Times New Roman" w:hAnsi="Arial" w:cs="Arial"/>
                <w:b/>
                <w:bCs/>
                <w:color w:val="FFFFFF"/>
                <w:sz w:val="20"/>
                <w:szCs w:val="20"/>
              </w:rPr>
            </w:pPr>
            <w:r w:rsidRPr="005E1269">
              <w:rPr>
                <w:rFonts w:ascii="Arial" w:eastAsia="Times New Roman" w:hAnsi="Arial" w:cs="Arial"/>
                <w:b/>
                <w:bCs/>
                <w:color w:val="FFFFFF"/>
                <w:sz w:val="20"/>
                <w:szCs w:val="20"/>
              </w:rPr>
              <w:t>Educación Básica</w:t>
            </w:r>
          </w:p>
        </w:tc>
        <w:tc>
          <w:tcPr>
            <w:tcW w:w="722" w:type="pct"/>
            <w:tcBorders>
              <w:top w:val="single" w:sz="4" w:space="0" w:color="auto"/>
              <w:left w:val="nil"/>
              <w:bottom w:val="single" w:sz="4" w:space="0" w:color="auto"/>
              <w:right w:val="single" w:sz="4" w:space="0" w:color="auto"/>
            </w:tcBorders>
            <w:shd w:val="clear" w:color="000000" w:fill="C00000"/>
            <w:vAlign w:val="center"/>
          </w:tcPr>
          <w:p w14:paraId="21856285" w14:textId="77777777" w:rsidR="00896417" w:rsidRPr="005E1269" w:rsidRDefault="00896417" w:rsidP="000E2F64">
            <w:pPr>
              <w:spacing w:after="0" w:line="240" w:lineRule="auto"/>
              <w:jc w:val="center"/>
              <w:rPr>
                <w:rFonts w:ascii="Arial" w:eastAsia="Times New Roman" w:hAnsi="Arial" w:cs="Arial"/>
                <w:b/>
                <w:bCs/>
                <w:color w:val="FFFFFF"/>
                <w:sz w:val="20"/>
                <w:szCs w:val="20"/>
              </w:rPr>
            </w:pPr>
            <w:r w:rsidRPr="005E1269">
              <w:rPr>
                <w:rFonts w:ascii="Arial" w:eastAsia="Times New Roman" w:hAnsi="Arial" w:cs="Arial"/>
                <w:b/>
                <w:bCs/>
                <w:color w:val="FFFFFF"/>
                <w:sz w:val="20"/>
                <w:szCs w:val="20"/>
              </w:rPr>
              <w:t>Educación Media Superior</w:t>
            </w:r>
          </w:p>
        </w:tc>
        <w:tc>
          <w:tcPr>
            <w:tcW w:w="723" w:type="pct"/>
            <w:tcBorders>
              <w:top w:val="single" w:sz="4" w:space="0" w:color="auto"/>
              <w:left w:val="nil"/>
              <w:bottom w:val="single" w:sz="4" w:space="0" w:color="auto"/>
              <w:right w:val="single" w:sz="4" w:space="0" w:color="auto"/>
            </w:tcBorders>
            <w:shd w:val="clear" w:color="000000" w:fill="C00000"/>
            <w:vAlign w:val="center"/>
          </w:tcPr>
          <w:p w14:paraId="15214CF4" w14:textId="77777777" w:rsidR="00896417" w:rsidRPr="0065383F" w:rsidRDefault="00896417" w:rsidP="000E2F64">
            <w:pPr>
              <w:spacing w:after="0" w:line="240" w:lineRule="auto"/>
              <w:jc w:val="center"/>
              <w:rPr>
                <w:rFonts w:ascii="Arial" w:eastAsia="Times New Roman" w:hAnsi="Arial" w:cs="Arial"/>
                <w:b/>
                <w:bCs/>
                <w:color w:val="FFFFFF"/>
                <w:sz w:val="20"/>
                <w:szCs w:val="20"/>
                <w:lang w:val="en-US"/>
              </w:rPr>
            </w:pPr>
            <w:proofErr w:type="spellStart"/>
            <w:r w:rsidRPr="005E1269">
              <w:rPr>
                <w:rFonts w:ascii="Arial" w:eastAsia="Times New Roman" w:hAnsi="Arial" w:cs="Arial"/>
                <w:b/>
                <w:bCs/>
                <w:color w:val="FFFFFF"/>
                <w:sz w:val="20"/>
                <w:szCs w:val="20"/>
              </w:rPr>
              <w:t>Educ</w:t>
            </w:r>
            <w:r>
              <w:rPr>
                <w:rFonts w:ascii="Arial" w:eastAsia="Times New Roman" w:hAnsi="Arial" w:cs="Arial"/>
                <w:b/>
                <w:bCs/>
                <w:color w:val="FFFFFF"/>
                <w:sz w:val="20"/>
                <w:szCs w:val="20"/>
                <w:lang w:val="en-US"/>
              </w:rPr>
              <w:t>ación</w:t>
            </w:r>
            <w:proofErr w:type="spellEnd"/>
            <w:r>
              <w:rPr>
                <w:rFonts w:ascii="Arial" w:eastAsia="Times New Roman" w:hAnsi="Arial" w:cs="Arial"/>
                <w:b/>
                <w:bCs/>
                <w:color w:val="FFFFFF"/>
                <w:sz w:val="20"/>
                <w:szCs w:val="20"/>
                <w:lang w:val="en-US"/>
              </w:rPr>
              <w:t xml:space="preserve"> </w:t>
            </w:r>
            <w:proofErr w:type="spellStart"/>
            <w:r>
              <w:rPr>
                <w:rFonts w:ascii="Arial" w:eastAsia="Times New Roman" w:hAnsi="Arial" w:cs="Arial"/>
                <w:b/>
                <w:bCs/>
                <w:color w:val="FFFFFF"/>
                <w:sz w:val="20"/>
                <w:szCs w:val="20"/>
                <w:lang w:val="en-US"/>
              </w:rPr>
              <w:t>Básica</w:t>
            </w:r>
            <w:proofErr w:type="spellEnd"/>
          </w:p>
        </w:tc>
        <w:tc>
          <w:tcPr>
            <w:tcW w:w="803" w:type="pct"/>
            <w:tcBorders>
              <w:top w:val="single" w:sz="4" w:space="0" w:color="auto"/>
              <w:left w:val="nil"/>
              <w:bottom w:val="single" w:sz="4" w:space="0" w:color="auto"/>
              <w:right w:val="single" w:sz="4" w:space="0" w:color="auto"/>
            </w:tcBorders>
            <w:shd w:val="clear" w:color="000000" w:fill="C00000"/>
            <w:vAlign w:val="center"/>
          </w:tcPr>
          <w:p w14:paraId="3991EECE" w14:textId="77777777" w:rsidR="00896417" w:rsidRPr="0065383F" w:rsidRDefault="00896417" w:rsidP="000E2F64">
            <w:pPr>
              <w:spacing w:after="0" w:line="240" w:lineRule="auto"/>
              <w:jc w:val="center"/>
              <w:rPr>
                <w:rFonts w:ascii="Arial" w:eastAsia="Times New Roman" w:hAnsi="Arial" w:cs="Arial"/>
                <w:b/>
                <w:bCs/>
                <w:color w:val="FFFFFF"/>
                <w:sz w:val="20"/>
                <w:szCs w:val="20"/>
                <w:lang w:val="en-US"/>
              </w:rPr>
            </w:pPr>
            <w:proofErr w:type="spellStart"/>
            <w:r w:rsidRPr="00631BF3">
              <w:rPr>
                <w:rFonts w:ascii="Arial" w:eastAsia="Times New Roman" w:hAnsi="Arial" w:cs="Arial"/>
                <w:b/>
                <w:bCs/>
                <w:color w:val="FFFFFF"/>
                <w:sz w:val="20"/>
                <w:szCs w:val="20"/>
                <w:lang w:val="en-US"/>
              </w:rPr>
              <w:t>Educación</w:t>
            </w:r>
            <w:proofErr w:type="spellEnd"/>
            <w:r w:rsidRPr="00631BF3">
              <w:rPr>
                <w:rFonts w:ascii="Arial" w:eastAsia="Times New Roman" w:hAnsi="Arial" w:cs="Arial"/>
                <w:b/>
                <w:bCs/>
                <w:color w:val="FFFFFF"/>
                <w:sz w:val="20"/>
                <w:szCs w:val="20"/>
                <w:lang w:val="en-US"/>
              </w:rPr>
              <w:t xml:space="preserve"> Media Superior</w:t>
            </w:r>
          </w:p>
        </w:tc>
        <w:tc>
          <w:tcPr>
            <w:tcW w:w="908" w:type="pct"/>
            <w:vMerge/>
            <w:tcBorders>
              <w:left w:val="single" w:sz="4" w:space="0" w:color="auto"/>
              <w:bottom w:val="single" w:sz="4" w:space="0" w:color="auto"/>
              <w:right w:val="single" w:sz="4" w:space="0" w:color="auto"/>
            </w:tcBorders>
            <w:vAlign w:val="center"/>
          </w:tcPr>
          <w:p w14:paraId="2E831739" w14:textId="77777777" w:rsidR="00896417" w:rsidRPr="0065383F" w:rsidRDefault="00896417" w:rsidP="000E2F64">
            <w:pPr>
              <w:spacing w:after="0" w:line="240" w:lineRule="auto"/>
              <w:rPr>
                <w:rFonts w:ascii="Arial" w:eastAsia="Times New Roman" w:hAnsi="Arial" w:cs="Arial"/>
                <w:b/>
                <w:bCs/>
                <w:color w:val="FFFFFF"/>
                <w:sz w:val="20"/>
                <w:szCs w:val="20"/>
                <w:lang w:val="en-US"/>
              </w:rPr>
            </w:pPr>
          </w:p>
        </w:tc>
      </w:tr>
      <w:tr w:rsidR="00896417" w:rsidRPr="0065383F" w14:paraId="417D2094" w14:textId="77777777" w:rsidTr="000E2F64">
        <w:trPr>
          <w:trHeight w:val="1200"/>
        </w:trPr>
        <w:tc>
          <w:tcPr>
            <w:tcW w:w="1099" w:type="pct"/>
            <w:tcBorders>
              <w:top w:val="nil"/>
              <w:left w:val="single" w:sz="4" w:space="0" w:color="auto"/>
              <w:bottom w:val="single" w:sz="4" w:space="0" w:color="auto"/>
              <w:right w:val="single" w:sz="4" w:space="0" w:color="auto"/>
            </w:tcBorders>
            <w:shd w:val="clear" w:color="000000" w:fill="FFFFFF"/>
            <w:vAlign w:val="center"/>
            <w:hideMark/>
          </w:tcPr>
          <w:p w14:paraId="144573EE" w14:textId="77777777" w:rsidR="00896417" w:rsidRPr="00EE7DD9" w:rsidRDefault="00896417" w:rsidP="000E2F64">
            <w:pPr>
              <w:spacing w:after="0" w:line="240" w:lineRule="auto"/>
              <w:jc w:val="center"/>
              <w:rPr>
                <w:rFonts w:ascii="Arial" w:eastAsia="Times New Roman" w:hAnsi="Arial" w:cs="Arial"/>
                <w:color w:val="000000" w:themeColor="text1"/>
                <w:sz w:val="20"/>
                <w:szCs w:val="20"/>
              </w:rPr>
            </w:pPr>
            <w:r w:rsidRPr="00EE7DD9">
              <w:rPr>
                <w:rFonts w:ascii="Arial" w:eastAsia="Times New Roman" w:hAnsi="Arial" w:cs="Arial"/>
                <w:color w:val="000000" w:themeColor="text1"/>
                <w:sz w:val="20"/>
                <w:szCs w:val="20"/>
              </w:rPr>
              <w:t xml:space="preserve">Entregar base de datos de </w:t>
            </w:r>
            <w:r>
              <w:rPr>
                <w:rFonts w:ascii="Arial" w:eastAsia="Times New Roman" w:hAnsi="Arial" w:cs="Arial"/>
                <w:color w:val="000000" w:themeColor="text1"/>
                <w:sz w:val="20"/>
                <w:szCs w:val="20"/>
              </w:rPr>
              <w:t>aspirantes</w:t>
            </w:r>
            <w:r w:rsidRPr="00EE7DD9">
              <w:rPr>
                <w:rFonts w:ascii="Arial" w:eastAsia="Times New Roman" w:hAnsi="Arial" w:cs="Arial"/>
                <w:color w:val="000000" w:themeColor="text1"/>
                <w:sz w:val="20"/>
                <w:szCs w:val="20"/>
              </w:rPr>
              <w:t xml:space="preserve"> </w:t>
            </w:r>
            <w:r>
              <w:rPr>
                <w:rFonts w:ascii="Arial" w:eastAsia="Times New Roman" w:hAnsi="Arial" w:cs="Arial"/>
                <w:color w:val="000000" w:themeColor="text1"/>
                <w:sz w:val="20"/>
                <w:szCs w:val="20"/>
              </w:rPr>
              <w:t>programados para la</w:t>
            </w:r>
            <w:r w:rsidRPr="00EE7DD9">
              <w:rPr>
                <w:rFonts w:ascii="Arial" w:eastAsia="Times New Roman" w:hAnsi="Arial" w:cs="Arial"/>
                <w:color w:val="000000" w:themeColor="text1"/>
                <w:sz w:val="20"/>
                <w:szCs w:val="20"/>
              </w:rPr>
              <w:t xml:space="preserve"> </w:t>
            </w:r>
            <w:r>
              <w:rPr>
                <w:rFonts w:ascii="Arial" w:eastAsia="Times New Roman" w:hAnsi="Arial" w:cs="Arial"/>
                <w:color w:val="000000" w:themeColor="text1"/>
                <w:sz w:val="20"/>
                <w:szCs w:val="20"/>
              </w:rPr>
              <w:t>aplicación</w:t>
            </w:r>
            <w:r w:rsidRPr="00EE7DD9">
              <w:rPr>
                <w:rFonts w:ascii="Arial" w:eastAsia="Times New Roman" w:hAnsi="Arial" w:cs="Arial"/>
                <w:color w:val="000000" w:themeColor="text1"/>
                <w:sz w:val="20"/>
                <w:szCs w:val="20"/>
              </w:rPr>
              <w:t xml:space="preserve"> al prestador del servicio</w:t>
            </w:r>
          </w:p>
        </w:tc>
        <w:tc>
          <w:tcPr>
            <w:tcW w:w="745" w:type="pct"/>
            <w:tcBorders>
              <w:top w:val="nil"/>
              <w:left w:val="nil"/>
              <w:bottom w:val="single" w:sz="4" w:space="0" w:color="auto"/>
              <w:right w:val="single" w:sz="4" w:space="0" w:color="auto"/>
            </w:tcBorders>
            <w:shd w:val="clear" w:color="000000" w:fill="FFFFFF"/>
            <w:vAlign w:val="center"/>
            <w:hideMark/>
          </w:tcPr>
          <w:p w14:paraId="477D3D83" w14:textId="77777777" w:rsidR="00896417" w:rsidRDefault="00896417" w:rsidP="000E2F64">
            <w:pPr>
              <w:jc w:val="center"/>
            </w:pPr>
            <w:r>
              <w:rPr>
                <w:rFonts w:ascii="Arial" w:eastAsia="Times New Roman" w:hAnsi="Arial" w:cs="Arial"/>
                <w:color w:val="000000" w:themeColor="text1"/>
                <w:sz w:val="20"/>
                <w:szCs w:val="20"/>
              </w:rPr>
              <w:t xml:space="preserve">Al menos </w:t>
            </w:r>
            <w:r w:rsidRPr="00F048C3">
              <w:rPr>
                <w:rFonts w:ascii="Arial" w:eastAsia="Times New Roman" w:hAnsi="Arial" w:cs="Arial"/>
                <w:color w:val="000000" w:themeColor="text1"/>
                <w:sz w:val="20"/>
                <w:szCs w:val="20"/>
              </w:rPr>
              <w:t>8 días hábiles antes de la aplicación</w:t>
            </w:r>
          </w:p>
        </w:tc>
        <w:tc>
          <w:tcPr>
            <w:tcW w:w="722" w:type="pct"/>
            <w:tcBorders>
              <w:top w:val="nil"/>
              <w:left w:val="nil"/>
              <w:bottom w:val="single" w:sz="4" w:space="0" w:color="auto"/>
              <w:right w:val="single" w:sz="4" w:space="0" w:color="auto"/>
            </w:tcBorders>
            <w:shd w:val="clear" w:color="000000" w:fill="FFFFFF"/>
            <w:vAlign w:val="center"/>
            <w:hideMark/>
          </w:tcPr>
          <w:p w14:paraId="2AADB271" w14:textId="77777777" w:rsidR="00896417" w:rsidRDefault="00896417" w:rsidP="000E2F64">
            <w:pPr>
              <w:jc w:val="center"/>
            </w:pPr>
            <w:r>
              <w:rPr>
                <w:rFonts w:ascii="Arial" w:eastAsia="Times New Roman" w:hAnsi="Arial" w:cs="Arial"/>
                <w:color w:val="000000" w:themeColor="text1"/>
                <w:sz w:val="20"/>
                <w:szCs w:val="20"/>
              </w:rPr>
              <w:t xml:space="preserve">Al menos </w:t>
            </w:r>
            <w:r w:rsidRPr="00F048C3">
              <w:rPr>
                <w:rFonts w:ascii="Arial" w:eastAsia="Times New Roman" w:hAnsi="Arial" w:cs="Arial"/>
                <w:color w:val="000000" w:themeColor="text1"/>
                <w:sz w:val="20"/>
                <w:szCs w:val="20"/>
              </w:rPr>
              <w:t>8 días hábiles antes de la aplicación</w:t>
            </w:r>
          </w:p>
        </w:tc>
        <w:tc>
          <w:tcPr>
            <w:tcW w:w="723" w:type="pct"/>
            <w:tcBorders>
              <w:top w:val="nil"/>
              <w:left w:val="nil"/>
              <w:bottom w:val="single" w:sz="4" w:space="0" w:color="auto"/>
              <w:right w:val="single" w:sz="4" w:space="0" w:color="auto"/>
            </w:tcBorders>
            <w:shd w:val="clear" w:color="000000" w:fill="FFFFFF"/>
            <w:vAlign w:val="center"/>
            <w:hideMark/>
          </w:tcPr>
          <w:p w14:paraId="64A36972" w14:textId="77777777" w:rsidR="00896417" w:rsidRDefault="00896417" w:rsidP="000E2F64">
            <w:pPr>
              <w:jc w:val="center"/>
            </w:pPr>
            <w:r>
              <w:rPr>
                <w:rFonts w:ascii="Arial" w:eastAsia="Times New Roman" w:hAnsi="Arial" w:cs="Arial"/>
                <w:color w:val="000000" w:themeColor="text1"/>
                <w:sz w:val="20"/>
                <w:szCs w:val="20"/>
              </w:rPr>
              <w:t xml:space="preserve">Al menos </w:t>
            </w:r>
            <w:r w:rsidRPr="00F048C3">
              <w:rPr>
                <w:rFonts w:ascii="Arial" w:eastAsia="Times New Roman" w:hAnsi="Arial" w:cs="Arial"/>
                <w:color w:val="000000" w:themeColor="text1"/>
                <w:sz w:val="20"/>
                <w:szCs w:val="20"/>
              </w:rPr>
              <w:t>8 días hábiles antes de la aplicación</w:t>
            </w:r>
          </w:p>
        </w:tc>
        <w:tc>
          <w:tcPr>
            <w:tcW w:w="803" w:type="pct"/>
            <w:tcBorders>
              <w:top w:val="nil"/>
              <w:left w:val="nil"/>
              <w:bottom w:val="single" w:sz="4" w:space="0" w:color="auto"/>
              <w:right w:val="single" w:sz="4" w:space="0" w:color="auto"/>
            </w:tcBorders>
            <w:shd w:val="clear" w:color="000000" w:fill="FFFFFF"/>
            <w:vAlign w:val="center"/>
            <w:hideMark/>
          </w:tcPr>
          <w:p w14:paraId="6C1136CB" w14:textId="77777777" w:rsidR="00896417" w:rsidRDefault="00896417" w:rsidP="000E2F64">
            <w:pPr>
              <w:jc w:val="center"/>
            </w:pPr>
            <w:r>
              <w:rPr>
                <w:rFonts w:ascii="Arial" w:eastAsia="Times New Roman" w:hAnsi="Arial" w:cs="Arial"/>
                <w:color w:val="000000" w:themeColor="text1"/>
                <w:sz w:val="20"/>
                <w:szCs w:val="20"/>
              </w:rPr>
              <w:t xml:space="preserve">Al menos </w:t>
            </w:r>
            <w:r w:rsidRPr="00F048C3">
              <w:rPr>
                <w:rFonts w:ascii="Arial" w:eastAsia="Times New Roman" w:hAnsi="Arial" w:cs="Arial"/>
                <w:color w:val="000000" w:themeColor="text1"/>
                <w:sz w:val="20"/>
                <w:szCs w:val="20"/>
              </w:rPr>
              <w:t>8 días hábiles antes de la aplicación</w:t>
            </w:r>
          </w:p>
        </w:tc>
        <w:tc>
          <w:tcPr>
            <w:tcW w:w="908" w:type="pct"/>
            <w:tcBorders>
              <w:top w:val="nil"/>
              <w:left w:val="nil"/>
              <w:bottom w:val="single" w:sz="4" w:space="0" w:color="auto"/>
              <w:right w:val="single" w:sz="4" w:space="0" w:color="auto"/>
            </w:tcBorders>
            <w:shd w:val="clear" w:color="000000" w:fill="FFFFFF"/>
            <w:vAlign w:val="center"/>
            <w:hideMark/>
          </w:tcPr>
          <w:p w14:paraId="6B6FF7AA" w14:textId="77777777" w:rsidR="00896417" w:rsidRPr="00EE7DD9" w:rsidRDefault="00896417" w:rsidP="000E2F64">
            <w:pPr>
              <w:jc w:val="center"/>
              <w:rPr>
                <w:rFonts w:ascii="Arial" w:eastAsia="Times New Roman" w:hAnsi="Arial" w:cs="Arial"/>
                <w:color w:val="000000" w:themeColor="text1"/>
                <w:sz w:val="20"/>
                <w:szCs w:val="20"/>
              </w:rPr>
            </w:pPr>
            <w:r w:rsidRPr="00631BF3">
              <w:rPr>
                <w:rFonts w:ascii="Arial" w:eastAsia="Times New Roman" w:hAnsi="Arial" w:cs="Arial"/>
                <w:color w:val="000000" w:themeColor="text1"/>
                <w:sz w:val="20"/>
                <w:szCs w:val="20"/>
              </w:rPr>
              <w:t>USICAMM</w:t>
            </w:r>
          </w:p>
        </w:tc>
      </w:tr>
      <w:tr w:rsidR="00896417" w:rsidRPr="0065383F" w14:paraId="71C3FB14" w14:textId="77777777" w:rsidTr="000E2F64">
        <w:trPr>
          <w:trHeight w:val="551"/>
        </w:trPr>
        <w:tc>
          <w:tcPr>
            <w:tcW w:w="1099" w:type="pct"/>
            <w:tcBorders>
              <w:top w:val="nil"/>
              <w:left w:val="single" w:sz="4" w:space="0" w:color="auto"/>
              <w:bottom w:val="single" w:sz="4" w:space="0" w:color="auto"/>
              <w:right w:val="single" w:sz="4" w:space="0" w:color="auto"/>
            </w:tcBorders>
            <w:shd w:val="clear" w:color="000000" w:fill="FFFFFF"/>
            <w:vAlign w:val="center"/>
            <w:hideMark/>
          </w:tcPr>
          <w:p w14:paraId="7857B64A" w14:textId="77777777" w:rsidR="00896417" w:rsidRPr="00EE7DD9" w:rsidRDefault="00896417" w:rsidP="000E2F64">
            <w:pPr>
              <w:spacing w:after="0" w:line="240" w:lineRule="auto"/>
              <w:jc w:val="center"/>
              <w:rPr>
                <w:rFonts w:ascii="Arial" w:eastAsia="Times New Roman" w:hAnsi="Arial" w:cs="Arial"/>
                <w:color w:val="000000" w:themeColor="text1"/>
                <w:sz w:val="20"/>
                <w:szCs w:val="20"/>
              </w:rPr>
            </w:pPr>
            <w:r w:rsidRPr="00EE7DD9">
              <w:rPr>
                <w:rFonts w:ascii="Arial" w:eastAsia="Times New Roman" w:hAnsi="Arial" w:cs="Arial"/>
                <w:color w:val="000000" w:themeColor="text1"/>
                <w:sz w:val="20"/>
                <w:szCs w:val="20"/>
              </w:rPr>
              <w:t xml:space="preserve">Aplicación de los instrumentos de </w:t>
            </w:r>
            <w:r>
              <w:rPr>
                <w:rFonts w:ascii="Arial" w:eastAsia="Times New Roman" w:hAnsi="Arial" w:cs="Arial"/>
                <w:color w:val="000000" w:themeColor="text1"/>
                <w:sz w:val="20"/>
                <w:szCs w:val="20"/>
              </w:rPr>
              <w:t>valoración</w:t>
            </w:r>
          </w:p>
        </w:tc>
        <w:tc>
          <w:tcPr>
            <w:tcW w:w="745" w:type="pct"/>
            <w:tcBorders>
              <w:top w:val="nil"/>
              <w:left w:val="nil"/>
              <w:bottom w:val="single" w:sz="4" w:space="0" w:color="auto"/>
              <w:right w:val="single" w:sz="4" w:space="0" w:color="auto"/>
            </w:tcBorders>
            <w:shd w:val="clear" w:color="000000" w:fill="FFFFFF"/>
            <w:vAlign w:val="center"/>
            <w:hideMark/>
          </w:tcPr>
          <w:p w14:paraId="57F91DA2" w14:textId="77777777" w:rsidR="00896417" w:rsidRDefault="00896417" w:rsidP="000E2F64">
            <w:pPr>
              <w:spacing w:after="0" w:line="240" w:lineRule="auto"/>
              <w:jc w:val="center"/>
              <w:rPr>
                <w:rFonts w:ascii="Arial" w:eastAsia="Times New Roman" w:hAnsi="Arial" w:cs="Arial"/>
                <w:color w:val="000000" w:themeColor="text1"/>
                <w:sz w:val="20"/>
                <w:szCs w:val="20"/>
              </w:rPr>
            </w:pPr>
            <w:r>
              <w:rPr>
                <w:rFonts w:ascii="Arial" w:eastAsia="Times New Roman" w:hAnsi="Arial" w:cs="Arial"/>
                <w:color w:val="000000" w:themeColor="text1"/>
                <w:sz w:val="20"/>
                <w:szCs w:val="20"/>
              </w:rPr>
              <w:t>30-</w:t>
            </w:r>
            <w:r w:rsidRPr="00EE7DD9">
              <w:rPr>
                <w:rFonts w:ascii="Arial" w:eastAsia="Times New Roman" w:hAnsi="Arial" w:cs="Arial"/>
                <w:color w:val="000000" w:themeColor="text1"/>
                <w:sz w:val="20"/>
                <w:szCs w:val="20"/>
              </w:rPr>
              <w:t>31 de mayo</w:t>
            </w:r>
          </w:p>
          <w:p w14:paraId="0AF2A74C" w14:textId="77777777" w:rsidR="00896417" w:rsidRPr="00EE7DD9" w:rsidRDefault="00896417" w:rsidP="000E2F64">
            <w:pPr>
              <w:spacing w:after="0" w:line="240" w:lineRule="auto"/>
              <w:jc w:val="center"/>
              <w:rPr>
                <w:rFonts w:ascii="Arial" w:eastAsia="Times New Roman" w:hAnsi="Arial" w:cs="Arial"/>
                <w:color w:val="000000" w:themeColor="text1"/>
                <w:sz w:val="20"/>
                <w:szCs w:val="20"/>
              </w:rPr>
            </w:pPr>
          </w:p>
          <w:p w14:paraId="1A08C11D" w14:textId="77777777" w:rsidR="00896417" w:rsidRDefault="00896417" w:rsidP="000E2F64">
            <w:pPr>
              <w:spacing w:after="0" w:line="240" w:lineRule="auto"/>
              <w:jc w:val="center"/>
              <w:rPr>
                <w:rFonts w:ascii="Arial" w:eastAsia="Times New Roman" w:hAnsi="Arial" w:cs="Arial"/>
                <w:color w:val="000000" w:themeColor="text1"/>
                <w:sz w:val="20"/>
                <w:szCs w:val="20"/>
              </w:rPr>
            </w:pPr>
            <w:r w:rsidRPr="00EE7DD9">
              <w:rPr>
                <w:rFonts w:ascii="Arial" w:eastAsia="Times New Roman" w:hAnsi="Arial" w:cs="Arial"/>
                <w:color w:val="000000" w:themeColor="text1"/>
                <w:sz w:val="20"/>
                <w:szCs w:val="20"/>
              </w:rPr>
              <w:t>6</w:t>
            </w:r>
            <w:r>
              <w:rPr>
                <w:rFonts w:ascii="Arial" w:eastAsia="Times New Roman" w:hAnsi="Arial" w:cs="Arial"/>
                <w:color w:val="000000" w:themeColor="text1"/>
                <w:sz w:val="20"/>
                <w:szCs w:val="20"/>
              </w:rPr>
              <w:t>-</w:t>
            </w:r>
            <w:r w:rsidRPr="00EE7DD9">
              <w:rPr>
                <w:rFonts w:ascii="Arial" w:eastAsia="Times New Roman" w:hAnsi="Arial" w:cs="Arial"/>
                <w:color w:val="000000" w:themeColor="text1"/>
                <w:sz w:val="20"/>
                <w:szCs w:val="20"/>
              </w:rPr>
              <w:t>7 de junio</w:t>
            </w:r>
          </w:p>
          <w:p w14:paraId="5CE53958" w14:textId="77777777" w:rsidR="00896417" w:rsidRPr="00EE7DD9" w:rsidRDefault="00896417" w:rsidP="000E2F64">
            <w:pPr>
              <w:spacing w:after="0" w:line="240" w:lineRule="auto"/>
              <w:jc w:val="center"/>
              <w:rPr>
                <w:rFonts w:ascii="Arial" w:eastAsia="Times New Roman" w:hAnsi="Arial" w:cs="Arial"/>
                <w:color w:val="000000" w:themeColor="text1"/>
                <w:sz w:val="20"/>
                <w:szCs w:val="20"/>
              </w:rPr>
            </w:pPr>
          </w:p>
          <w:p w14:paraId="60D5CD91" w14:textId="77777777" w:rsidR="00896417" w:rsidRPr="00631BF3" w:rsidRDefault="00896417" w:rsidP="000E2F64">
            <w:pPr>
              <w:spacing w:after="0" w:line="240" w:lineRule="auto"/>
              <w:jc w:val="center"/>
              <w:rPr>
                <w:rFonts w:ascii="Arial" w:eastAsia="Times New Roman" w:hAnsi="Arial" w:cs="Arial"/>
                <w:color w:val="000000" w:themeColor="text1"/>
                <w:sz w:val="20"/>
                <w:szCs w:val="20"/>
              </w:rPr>
            </w:pPr>
            <w:r w:rsidRPr="00EE7DD9">
              <w:rPr>
                <w:rFonts w:ascii="Arial" w:eastAsia="Times New Roman" w:hAnsi="Arial" w:cs="Arial"/>
                <w:color w:val="000000" w:themeColor="text1"/>
                <w:sz w:val="20"/>
                <w:szCs w:val="20"/>
              </w:rPr>
              <w:t>13</w:t>
            </w:r>
            <w:r w:rsidRPr="00631BF3">
              <w:rPr>
                <w:rFonts w:ascii="Arial" w:eastAsia="Times New Roman" w:hAnsi="Arial" w:cs="Arial"/>
                <w:color w:val="000000" w:themeColor="text1"/>
                <w:sz w:val="20"/>
                <w:szCs w:val="20"/>
              </w:rPr>
              <w:t>-</w:t>
            </w:r>
            <w:r w:rsidRPr="00EE7DD9">
              <w:rPr>
                <w:rFonts w:ascii="Arial" w:eastAsia="Times New Roman" w:hAnsi="Arial" w:cs="Arial"/>
                <w:color w:val="000000" w:themeColor="text1"/>
                <w:sz w:val="20"/>
                <w:szCs w:val="20"/>
              </w:rPr>
              <w:t>14 de junio</w:t>
            </w:r>
            <w:r w:rsidRPr="00631BF3">
              <w:rPr>
                <w:rFonts w:ascii="Arial" w:eastAsia="Times New Roman" w:hAnsi="Arial" w:cs="Arial"/>
                <w:color w:val="000000" w:themeColor="text1"/>
                <w:sz w:val="20"/>
                <w:szCs w:val="20"/>
              </w:rPr>
              <w:t xml:space="preserve"> 2020</w:t>
            </w:r>
          </w:p>
        </w:tc>
        <w:tc>
          <w:tcPr>
            <w:tcW w:w="722" w:type="pct"/>
            <w:tcBorders>
              <w:top w:val="nil"/>
              <w:left w:val="nil"/>
              <w:bottom w:val="single" w:sz="4" w:space="0" w:color="auto"/>
              <w:right w:val="single" w:sz="4" w:space="0" w:color="auto"/>
            </w:tcBorders>
            <w:shd w:val="clear" w:color="000000" w:fill="FFFFFF"/>
            <w:vAlign w:val="center"/>
            <w:hideMark/>
          </w:tcPr>
          <w:p w14:paraId="053C2366" w14:textId="77777777" w:rsidR="00896417" w:rsidRPr="00EE7DD9" w:rsidRDefault="00896417" w:rsidP="000E2F64">
            <w:pPr>
              <w:spacing w:after="0" w:line="240" w:lineRule="auto"/>
              <w:jc w:val="center"/>
              <w:rPr>
                <w:rFonts w:ascii="Arial" w:eastAsia="Times New Roman" w:hAnsi="Arial" w:cs="Arial"/>
                <w:color w:val="000000" w:themeColor="text1"/>
                <w:sz w:val="20"/>
                <w:szCs w:val="20"/>
                <w:lang w:val="en-US"/>
              </w:rPr>
            </w:pPr>
            <w:r>
              <w:rPr>
                <w:rFonts w:ascii="Arial" w:eastAsia="Times New Roman" w:hAnsi="Arial" w:cs="Arial"/>
                <w:color w:val="000000" w:themeColor="text1"/>
                <w:sz w:val="20"/>
                <w:szCs w:val="20"/>
                <w:lang w:val="en-US"/>
              </w:rPr>
              <w:t>23-24 de mayo de 2020</w:t>
            </w:r>
          </w:p>
        </w:tc>
        <w:tc>
          <w:tcPr>
            <w:tcW w:w="723" w:type="pct"/>
            <w:tcBorders>
              <w:top w:val="nil"/>
              <w:left w:val="nil"/>
              <w:bottom w:val="single" w:sz="4" w:space="0" w:color="auto"/>
              <w:right w:val="single" w:sz="4" w:space="0" w:color="auto"/>
            </w:tcBorders>
            <w:shd w:val="clear" w:color="000000" w:fill="FFFFFF"/>
            <w:vAlign w:val="center"/>
            <w:hideMark/>
          </w:tcPr>
          <w:p w14:paraId="6F26ACDC" w14:textId="77777777" w:rsidR="00896417" w:rsidRPr="00EE7DD9" w:rsidRDefault="00896417" w:rsidP="000E2F64">
            <w:pPr>
              <w:spacing w:after="0" w:line="240" w:lineRule="auto"/>
              <w:jc w:val="center"/>
              <w:rPr>
                <w:rFonts w:ascii="Arial" w:eastAsia="Times New Roman" w:hAnsi="Arial" w:cs="Arial"/>
                <w:color w:val="000000" w:themeColor="text1"/>
                <w:sz w:val="20"/>
                <w:szCs w:val="20"/>
                <w:lang w:val="en-US"/>
              </w:rPr>
            </w:pPr>
            <w:r>
              <w:rPr>
                <w:rFonts w:ascii="Arial" w:eastAsia="Times New Roman" w:hAnsi="Arial" w:cs="Arial"/>
                <w:color w:val="000000" w:themeColor="text1"/>
                <w:sz w:val="20"/>
                <w:szCs w:val="20"/>
                <w:lang w:val="en-US"/>
              </w:rPr>
              <w:t>16 y 17 de mayo de 2020</w:t>
            </w:r>
          </w:p>
        </w:tc>
        <w:tc>
          <w:tcPr>
            <w:tcW w:w="803" w:type="pct"/>
            <w:tcBorders>
              <w:top w:val="nil"/>
              <w:left w:val="nil"/>
              <w:bottom w:val="single" w:sz="4" w:space="0" w:color="auto"/>
              <w:right w:val="single" w:sz="4" w:space="0" w:color="auto"/>
            </w:tcBorders>
            <w:shd w:val="clear" w:color="000000" w:fill="FFFFFF"/>
            <w:vAlign w:val="center"/>
            <w:hideMark/>
          </w:tcPr>
          <w:p w14:paraId="39C26597" w14:textId="77777777" w:rsidR="00896417" w:rsidRPr="00EE7DD9" w:rsidRDefault="00896417" w:rsidP="000E2F64">
            <w:pPr>
              <w:spacing w:after="0" w:line="240" w:lineRule="auto"/>
              <w:jc w:val="center"/>
              <w:rPr>
                <w:rFonts w:ascii="Arial" w:eastAsia="Times New Roman" w:hAnsi="Arial" w:cs="Arial"/>
                <w:color w:val="000000" w:themeColor="text1"/>
                <w:sz w:val="20"/>
                <w:szCs w:val="20"/>
                <w:lang w:val="en-US"/>
              </w:rPr>
            </w:pPr>
            <w:r>
              <w:rPr>
                <w:rFonts w:ascii="Arial" w:eastAsia="Times New Roman" w:hAnsi="Arial" w:cs="Arial"/>
                <w:color w:val="000000" w:themeColor="text1"/>
                <w:sz w:val="20"/>
                <w:szCs w:val="20"/>
                <w:lang w:val="en-US"/>
              </w:rPr>
              <w:t>23-24 de mayo de 2020</w:t>
            </w:r>
          </w:p>
        </w:tc>
        <w:tc>
          <w:tcPr>
            <w:tcW w:w="908" w:type="pct"/>
            <w:tcBorders>
              <w:top w:val="nil"/>
              <w:left w:val="nil"/>
              <w:bottom w:val="single" w:sz="4" w:space="0" w:color="auto"/>
              <w:right w:val="single" w:sz="4" w:space="0" w:color="auto"/>
            </w:tcBorders>
            <w:shd w:val="clear" w:color="000000" w:fill="FFFFFF"/>
            <w:vAlign w:val="center"/>
            <w:hideMark/>
          </w:tcPr>
          <w:p w14:paraId="71C01A75" w14:textId="77777777" w:rsidR="00896417" w:rsidRPr="00EE7DD9" w:rsidRDefault="00896417" w:rsidP="000E2F64">
            <w:pPr>
              <w:spacing w:after="0" w:line="240" w:lineRule="auto"/>
              <w:jc w:val="center"/>
              <w:rPr>
                <w:rFonts w:ascii="Arial" w:eastAsia="Times New Roman" w:hAnsi="Arial" w:cs="Arial"/>
                <w:color w:val="000000" w:themeColor="text1"/>
                <w:sz w:val="20"/>
                <w:szCs w:val="20"/>
              </w:rPr>
            </w:pPr>
            <w:r w:rsidRPr="00EE7DD9">
              <w:rPr>
                <w:rFonts w:ascii="Arial" w:eastAsia="Times New Roman" w:hAnsi="Arial" w:cs="Arial"/>
                <w:color w:val="000000" w:themeColor="text1"/>
                <w:sz w:val="20"/>
                <w:szCs w:val="20"/>
              </w:rPr>
              <w:t>Prestador del servicio</w:t>
            </w:r>
            <w:r>
              <w:rPr>
                <w:rFonts w:ascii="Arial" w:eastAsia="Times New Roman" w:hAnsi="Arial" w:cs="Arial"/>
                <w:color w:val="000000" w:themeColor="text1"/>
                <w:sz w:val="20"/>
                <w:szCs w:val="20"/>
              </w:rPr>
              <w:t xml:space="preserve"> /</w:t>
            </w:r>
            <w:r w:rsidRPr="00EE7DD9">
              <w:rPr>
                <w:rFonts w:ascii="Arial" w:eastAsia="Times New Roman" w:hAnsi="Arial" w:cs="Arial"/>
                <w:color w:val="000000" w:themeColor="text1"/>
                <w:sz w:val="20"/>
                <w:szCs w:val="20"/>
              </w:rPr>
              <w:br/>
            </w:r>
            <w:r>
              <w:rPr>
                <w:rFonts w:ascii="Arial" w:eastAsia="Times New Roman" w:hAnsi="Arial" w:cs="Arial"/>
                <w:color w:val="000000" w:themeColor="text1"/>
                <w:sz w:val="20"/>
                <w:szCs w:val="20"/>
              </w:rPr>
              <w:t>USICAMM /</w:t>
            </w:r>
            <w:r w:rsidRPr="00EE7DD9">
              <w:rPr>
                <w:rFonts w:ascii="Arial" w:eastAsia="Times New Roman" w:hAnsi="Arial" w:cs="Arial"/>
                <w:color w:val="000000" w:themeColor="text1"/>
                <w:sz w:val="20"/>
                <w:szCs w:val="20"/>
              </w:rPr>
              <w:t xml:space="preserve"> Autoridad Educativa de las Entidades Federativas</w:t>
            </w:r>
          </w:p>
        </w:tc>
      </w:tr>
      <w:tr w:rsidR="00896417" w:rsidRPr="0065383F" w14:paraId="40963CC7" w14:textId="77777777" w:rsidTr="000E2F64">
        <w:trPr>
          <w:trHeight w:val="1275"/>
        </w:trPr>
        <w:tc>
          <w:tcPr>
            <w:tcW w:w="1099" w:type="pct"/>
            <w:tcBorders>
              <w:top w:val="nil"/>
              <w:left w:val="single" w:sz="4" w:space="0" w:color="auto"/>
              <w:bottom w:val="single" w:sz="4" w:space="0" w:color="auto"/>
              <w:right w:val="single" w:sz="4" w:space="0" w:color="auto"/>
            </w:tcBorders>
            <w:shd w:val="clear" w:color="000000" w:fill="FFFFFF"/>
            <w:vAlign w:val="center"/>
          </w:tcPr>
          <w:p w14:paraId="068422C8" w14:textId="77777777" w:rsidR="00896417" w:rsidRPr="00EE7DD9" w:rsidRDefault="00896417" w:rsidP="000E2F64">
            <w:pPr>
              <w:spacing w:after="0" w:line="240" w:lineRule="auto"/>
              <w:jc w:val="center"/>
              <w:rPr>
                <w:rFonts w:ascii="Arial" w:eastAsia="Times New Roman" w:hAnsi="Arial" w:cs="Arial"/>
                <w:color w:val="000000" w:themeColor="text1"/>
                <w:sz w:val="20"/>
                <w:szCs w:val="20"/>
              </w:rPr>
            </w:pPr>
            <w:r w:rsidRPr="00EE7DD9">
              <w:rPr>
                <w:rFonts w:ascii="Arial" w:eastAsia="Times New Roman" w:hAnsi="Arial" w:cs="Arial"/>
                <w:color w:val="000000" w:themeColor="text1"/>
                <w:sz w:val="20"/>
                <w:szCs w:val="20"/>
              </w:rPr>
              <w:t xml:space="preserve">Entregar </w:t>
            </w:r>
            <w:r>
              <w:rPr>
                <w:rFonts w:ascii="Arial" w:eastAsia="Times New Roman" w:hAnsi="Arial" w:cs="Arial"/>
                <w:color w:val="000000" w:themeColor="text1"/>
                <w:sz w:val="20"/>
                <w:szCs w:val="20"/>
              </w:rPr>
              <w:t>respuestas de los aspirantes</w:t>
            </w:r>
            <w:r w:rsidRPr="00EE7DD9">
              <w:rPr>
                <w:rFonts w:ascii="Arial" w:eastAsia="Times New Roman" w:hAnsi="Arial" w:cs="Arial"/>
                <w:color w:val="000000" w:themeColor="text1"/>
                <w:sz w:val="20"/>
                <w:szCs w:val="20"/>
              </w:rPr>
              <w:t xml:space="preserve"> a la </w:t>
            </w:r>
            <w:r>
              <w:rPr>
                <w:rFonts w:ascii="Arial" w:eastAsia="Times New Roman" w:hAnsi="Arial" w:cs="Arial"/>
                <w:color w:val="000000" w:themeColor="text1"/>
                <w:sz w:val="20"/>
                <w:szCs w:val="20"/>
              </w:rPr>
              <w:t>USICAMM</w:t>
            </w:r>
          </w:p>
        </w:tc>
        <w:tc>
          <w:tcPr>
            <w:tcW w:w="745" w:type="pct"/>
            <w:tcBorders>
              <w:top w:val="nil"/>
              <w:left w:val="nil"/>
              <w:bottom w:val="single" w:sz="4" w:space="0" w:color="auto"/>
              <w:right w:val="single" w:sz="4" w:space="0" w:color="auto"/>
            </w:tcBorders>
            <w:shd w:val="clear" w:color="000000" w:fill="FFFFFF"/>
            <w:vAlign w:val="center"/>
          </w:tcPr>
          <w:p w14:paraId="16371785" w14:textId="77777777" w:rsidR="00896417" w:rsidRPr="00EE7DD9" w:rsidRDefault="00896417" w:rsidP="000E2F64">
            <w:pPr>
              <w:spacing w:after="0" w:line="240" w:lineRule="auto"/>
              <w:jc w:val="center"/>
              <w:rPr>
                <w:rFonts w:ascii="Arial" w:eastAsia="Times New Roman" w:hAnsi="Arial" w:cs="Arial"/>
                <w:color w:val="000000" w:themeColor="text1"/>
                <w:sz w:val="20"/>
                <w:szCs w:val="20"/>
              </w:rPr>
            </w:pPr>
            <w:r w:rsidRPr="00EE7DD9">
              <w:rPr>
                <w:rFonts w:ascii="Arial" w:eastAsia="Times New Roman" w:hAnsi="Arial" w:cs="Arial"/>
                <w:color w:val="000000" w:themeColor="text1"/>
                <w:sz w:val="20"/>
                <w:szCs w:val="20"/>
              </w:rPr>
              <w:t>A más tardar</w:t>
            </w:r>
            <w:r>
              <w:rPr>
                <w:rFonts w:ascii="Arial" w:eastAsia="Times New Roman" w:hAnsi="Arial" w:cs="Arial"/>
                <w:color w:val="000000" w:themeColor="text1"/>
                <w:sz w:val="20"/>
                <w:szCs w:val="20"/>
              </w:rPr>
              <w:t xml:space="preserve"> </w:t>
            </w:r>
            <w:r w:rsidRPr="00EE7DD9">
              <w:rPr>
                <w:rFonts w:ascii="Arial" w:eastAsia="Times New Roman" w:hAnsi="Arial" w:cs="Arial"/>
                <w:color w:val="000000" w:themeColor="text1"/>
                <w:sz w:val="20"/>
                <w:szCs w:val="20"/>
              </w:rPr>
              <w:t>10 días naturales después de la apli</w:t>
            </w:r>
            <w:r>
              <w:rPr>
                <w:rFonts w:ascii="Arial" w:eastAsia="Times New Roman" w:hAnsi="Arial" w:cs="Arial"/>
                <w:color w:val="000000" w:themeColor="text1"/>
                <w:sz w:val="20"/>
                <w:szCs w:val="20"/>
              </w:rPr>
              <w:t>cación</w:t>
            </w:r>
          </w:p>
        </w:tc>
        <w:tc>
          <w:tcPr>
            <w:tcW w:w="722" w:type="pct"/>
            <w:tcBorders>
              <w:top w:val="nil"/>
              <w:left w:val="nil"/>
              <w:bottom w:val="single" w:sz="4" w:space="0" w:color="auto"/>
              <w:right w:val="single" w:sz="4" w:space="0" w:color="auto"/>
            </w:tcBorders>
            <w:shd w:val="clear" w:color="000000" w:fill="FFFFFF"/>
            <w:vAlign w:val="center"/>
          </w:tcPr>
          <w:p w14:paraId="5A8DFA05" w14:textId="77777777" w:rsidR="00896417" w:rsidRPr="00EE7DD9" w:rsidRDefault="00896417" w:rsidP="000E2F64">
            <w:pPr>
              <w:spacing w:after="0" w:line="240" w:lineRule="auto"/>
              <w:jc w:val="center"/>
              <w:rPr>
                <w:rFonts w:ascii="Arial" w:eastAsia="Times New Roman" w:hAnsi="Arial" w:cs="Arial"/>
                <w:color w:val="000000" w:themeColor="text1"/>
                <w:sz w:val="20"/>
                <w:szCs w:val="20"/>
              </w:rPr>
            </w:pPr>
            <w:r w:rsidRPr="00EE7DD9">
              <w:rPr>
                <w:rFonts w:ascii="Arial" w:eastAsia="Times New Roman" w:hAnsi="Arial" w:cs="Arial"/>
                <w:color w:val="000000" w:themeColor="text1"/>
                <w:sz w:val="20"/>
                <w:szCs w:val="20"/>
              </w:rPr>
              <w:t>A más tardar 10 días nat</w:t>
            </w:r>
            <w:r>
              <w:rPr>
                <w:rFonts w:ascii="Arial" w:eastAsia="Times New Roman" w:hAnsi="Arial" w:cs="Arial"/>
                <w:color w:val="000000" w:themeColor="text1"/>
                <w:sz w:val="20"/>
                <w:szCs w:val="20"/>
              </w:rPr>
              <w:t>urales después de la aplicación</w:t>
            </w:r>
          </w:p>
        </w:tc>
        <w:tc>
          <w:tcPr>
            <w:tcW w:w="723" w:type="pct"/>
            <w:tcBorders>
              <w:top w:val="nil"/>
              <w:left w:val="nil"/>
              <w:bottom w:val="single" w:sz="4" w:space="0" w:color="auto"/>
              <w:right w:val="single" w:sz="4" w:space="0" w:color="auto"/>
            </w:tcBorders>
            <w:shd w:val="clear" w:color="000000" w:fill="FFFFFF"/>
            <w:vAlign w:val="center"/>
          </w:tcPr>
          <w:p w14:paraId="13BD6E35" w14:textId="77777777" w:rsidR="00896417" w:rsidRPr="00EE7DD9" w:rsidRDefault="00896417" w:rsidP="000E2F64">
            <w:pPr>
              <w:spacing w:after="0" w:line="240" w:lineRule="auto"/>
              <w:jc w:val="center"/>
              <w:rPr>
                <w:rFonts w:ascii="Arial" w:eastAsia="Times New Roman" w:hAnsi="Arial" w:cs="Arial"/>
                <w:color w:val="000000" w:themeColor="text1"/>
                <w:sz w:val="20"/>
                <w:szCs w:val="20"/>
              </w:rPr>
            </w:pPr>
            <w:r w:rsidRPr="00EE7DD9">
              <w:rPr>
                <w:rFonts w:ascii="Arial" w:eastAsia="Times New Roman" w:hAnsi="Arial" w:cs="Arial"/>
                <w:color w:val="000000" w:themeColor="text1"/>
                <w:sz w:val="20"/>
                <w:szCs w:val="20"/>
              </w:rPr>
              <w:t>A más tardar 10 días nat</w:t>
            </w:r>
            <w:r>
              <w:rPr>
                <w:rFonts w:ascii="Arial" w:eastAsia="Times New Roman" w:hAnsi="Arial" w:cs="Arial"/>
                <w:color w:val="000000" w:themeColor="text1"/>
                <w:sz w:val="20"/>
                <w:szCs w:val="20"/>
              </w:rPr>
              <w:t>urales después de la aplicación</w:t>
            </w:r>
          </w:p>
        </w:tc>
        <w:tc>
          <w:tcPr>
            <w:tcW w:w="803" w:type="pct"/>
            <w:tcBorders>
              <w:top w:val="nil"/>
              <w:left w:val="nil"/>
              <w:bottom w:val="single" w:sz="4" w:space="0" w:color="auto"/>
              <w:right w:val="single" w:sz="4" w:space="0" w:color="auto"/>
            </w:tcBorders>
            <w:shd w:val="clear" w:color="000000" w:fill="FFFFFF"/>
            <w:vAlign w:val="center"/>
          </w:tcPr>
          <w:p w14:paraId="6539994E" w14:textId="77777777" w:rsidR="00896417" w:rsidRPr="00EE7DD9" w:rsidRDefault="00896417" w:rsidP="000E2F64">
            <w:pPr>
              <w:spacing w:after="0" w:line="240" w:lineRule="auto"/>
              <w:jc w:val="center"/>
              <w:rPr>
                <w:rFonts w:ascii="Arial" w:eastAsia="Times New Roman" w:hAnsi="Arial" w:cs="Arial"/>
                <w:color w:val="000000" w:themeColor="text1"/>
                <w:sz w:val="20"/>
                <w:szCs w:val="20"/>
              </w:rPr>
            </w:pPr>
            <w:r w:rsidRPr="00EE7DD9">
              <w:rPr>
                <w:rFonts w:ascii="Arial" w:eastAsia="Times New Roman" w:hAnsi="Arial" w:cs="Arial"/>
                <w:color w:val="000000" w:themeColor="text1"/>
                <w:sz w:val="20"/>
                <w:szCs w:val="20"/>
              </w:rPr>
              <w:t>A más tardar 10 días naturales después de la aplicación.</w:t>
            </w:r>
          </w:p>
        </w:tc>
        <w:tc>
          <w:tcPr>
            <w:tcW w:w="908" w:type="pct"/>
            <w:tcBorders>
              <w:top w:val="nil"/>
              <w:left w:val="nil"/>
              <w:bottom w:val="single" w:sz="4" w:space="0" w:color="auto"/>
              <w:right w:val="single" w:sz="4" w:space="0" w:color="auto"/>
            </w:tcBorders>
            <w:shd w:val="clear" w:color="000000" w:fill="FFFFFF"/>
            <w:vAlign w:val="center"/>
          </w:tcPr>
          <w:p w14:paraId="6DBB2C0F" w14:textId="77777777" w:rsidR="00896417" w:rsidRPr="00EE7DD9" w:rsidRDefault="00896417" w:rsidP="000E2F64">
            <w:pPr>
              <w:spacing w:after="0" w:line="240" w:lineRule="auto"/>
              <w:jc w:val="center"/>
              <w:rPr>
                <w:rFonts w:ascii="Arial" w:eastAsia="Times New Roman" w:hAnsi="Arial" w:cs="Arial"/>
                <w:color w:val="000000" w:themeColor="text1"/>
                <w:sz w:val="20"/>
                <w:szCs w:val="20"/>
              </w:rPr>
            </w:pPr>
            <w:r w:rsidRPr="00EE7DD9">
              <w:rPr>
                <w:rFonts w:ascii="Arial" w:eastAsia="Times New Roman" w:hAnsi="Arial" w:cs="Arial"/>
                <w:color w:val="000000" w:themeColor="text1"/>
                <w:sz w:val="20"/>
                <w:szCs w:val="20"/>
              </w:rPr>
              <w:t>Prestador del servicio</w:t>
            </w:r>
          </w:p>
        </w:tc>
      </w:tr>
    </w:tbl>
    <w:p w14:paraId="5EA6658C" w14:textId="77777777" w:rsidR="00896417" w:rsidRDefault="00896417" w:rsidP="00896417">
      <w:pPr>
        <w:spacing w:after="0" w:line="240" w:lineRule="auto"/>
        <w:jc w:val="both"/>
        <w:rPr>
          <w:rFonts w:ascii="Montserrat" w:hAnsi="Montserrat"/>
          <w:b/>
          <w:sz w:val="20"/>
          <w:szCs w:val="20"/>
        </w:rPr>
      </w:pPr>
    </w:p>
    <w:p w14:paraId="3092A219" w14:textId="77777777" w:rsidR="00896417" w:rsidRDefault="00896417" w:rsidP="00896417">
      <w:pPr>
        <w:spacing w:after="0" w:line="240" w:lineRule="auto"/>
        <w:jc w:val="both"/>
        <w:rPr>
          <w:rFonts w:ascii="Montserrat" w:hAnsi="Montserrat"/>
          <w:b/>
          <w:sz w:val="20"/>
          <w:szCs w:val="20"/>
        </w:rPr>
      </w:pPr>
    </w:p>
    <w:p w14:paraId="4719709C" w14:textId="483AF946" w:rsidR="00896417" w:rsidRPr="00752166" w:rsidRDefault="00896417" w:rsidP="00896417">
      <w:pPr>
        <w:spacing w:after="0" w:line="240" w:lineRule="auto"/>
        <w:jc w:val="both"/>
        <w:rPr>
          <w:rFonts w:ascii="Montserrat" w:hAnsi="Montserrat"/>
          <w:b/>
          <w:sz w:val="20"/>
          <w:szCs w:val="20"/>
        </w:rPr>
      </w:pPr>
      <w:r>
        <w:rPr>
          <w:rFonts w:ascii="Montserrat" w:hAnsi="Montserrat"/>
          <w:b/>
          <w:sz w:val="20"/>
          <w:szCs w:val="20"/>
        </w:rPr>
        <w:t>ADMISIÓN</w:t>
      </w:r>
      <w:r w:rsidRPr="00752166">
        <w:rPr>
          <w:rFonts w:ascii="Montserrat" w:hAnsi="Montserrat"/>
          <w:b/>
          <w:sz w:val="20"/>
          <w:szCs w:val="20"/>
        </w:rPr>
        <w:t>:</w:t>
      </w:r>
    </w:p>
    <w:p w14:paraId="3601D8E7" w14:textId="77777777" w:rsidR="00896417" w:rsidRPr="00752166" w:rsidRDefault="00896417" w:rsidP="00896417">
      <w:pPr>
        <w:spacing w:after="0" w:line="240" w:lineRule="auto"/>
        <w:jc w:val="both"/>
        <w:rPr>
          <w:rFonts w:ascii="Montserrat" w:hAnsi="Montserrat" w:cs="Arial"/>
          <w:sz w:val="20"/>
          <w:szCs w:val="20"/>
        </w:rPr>
      </w:pPr>
    </w:p>
    <w:p w14:paraId="7FEAF3A6" w14:textId="77777777" w:rsidR="00896417" w:rsidRPr="00752166" w:rsidRDefault="00896417" w:rsidP="00896417">
      <w:pPr>
        <w:pStyle w:val="Prrafodelista"/>
        <w:numPr>
          <w:ilvl w:val="0"/>
          <w:numId w:val="12"/>
        </w:numPr>
        <w:spacing w:after="0" w:line="240" w:lineRule="auto"/>
        <w:jc w:val="both"/>
        <w:rPr>
          <w:rFonts w:ascii="Montserrat" w:hAnsi="Montserrat" w:cs="Arial"/>
          <w:sz w:val="20"/>
          <w:szCs w:val="20"/>
          <w:u w:val="single"/>
        </w:rPr>
      </w:pPr>
      <w:r w:rsidRPr="00752166">
        <w:rPr>
          <w:rFonts w:ascii="Montserrat" w:hAnsi="Montserrat" w:cs="Arial"/>
          <w:sz w:val="20"/>
          <w:szCs w:val="20"/>
          <w:u w:val="single"/>
        </w:rPr>
        <w:t>Aplicaciones.</w:t>
      </w:r>
    </w:p>
    <w:p w14:paraId="7392306C" w14:textId="77777777" w:rsidR="00896417" w:rsidRPr="00752166" w:rsidRDefault="00896417" w:rsidP="00896417">
      <w:pPr>
        <w:spacing w:after="0" w:line="240" w:lineRule="auto"/>
        <w:jc w:val="both"/>
        <w:rPr>
          <w:rFonts w:ascii="Montserrat" w:hAnsi="Montserrat" w:cs="Arial"/>
          <w:sz w:val="20"/>
          <w:szCs w:val="20"/>
        </w:rPr>
      </w:pPr>
    </w:p>
    <w:tbl>
      <w:tblPr>
        <w:tblStyle w:val="Tablaconcuadrcula"/>
        <w:tblW w:w="9111" w:type="dxa"/>
        <w:tblLook w:val="04A0" w:firstRow="1" w:lastRow="0" w:firstColumn="1" w:lastColumn="0" w:noHBand="0" w:noVBand="1"/>
      </w:tblPr>
      <w:tblGrid>
        <w:gridCol w:w="948"/>
        <w:gridCol w:w="960"/>
        <w:gridCol w:w="960"/>
        <w:gridCol w:w="889"/>
        <w:gridCol w:w="889"/>
        <w:gridCol w:w="806"/>
        <w:gridCol w:w="1223"/>
        <w:gridCol w:w="812"/>
        <w:gridCol w:w="812"/>
        <w:gridCol w:w="812"/>
      </w:tblGrid>
      <w:tr w:rsidR="00896417" w:rsidRPr="00425B7A" w14:paraId="10A9E175" w14:textId="77777777" w:rsidTr="000E2F64">
        <w:trPr>
          <w:trHeight w:val="867"/>
        </w:trPr>
        <w:tc>
          <w:tcPr>
            <w:tcW w:w="948" w:type="dxa"/>
            <w:shd w:val="clear" w:color="auto" w:fill="BFBFBF" w:themeFill="background1" w:themeFillShade="BF"/>
            <w:vAlign w:val="center"/>
          </w:tcPr>
          <w:p w14:paraId="4A5888A8" w14:textId="77777777" w:rsidR="00896417" w:rsidRPr="00163694" w:rsidRDefault="00896417" w:rsidP="000E2F64">
            <w:pPr>
              <w:jc w:val="center"/>
              <w:rPr>
                <w:rFonts w:ascii="Montserrat" w:hAnsi="Montserrat" w:cs="Arial"/>
                <w:b/>
                <w:bCs/>
                <w:color w:val="000000"/>
                <w:sz w:val="14"/>
                <w:szCs w:val="14"/>
              </w:rPr>
            </w:pPr>
            <w:r w:rsidRPr="00163694">
              <w:rPr>
                <w:rFonts w:ascii="Montserrat" w:hAnsi="Montserrat" w:cs="Arial"/>
                <w:b/>
                <w:bCs/>
                <w:color w:val="000000"/>
                <w:sz w:val="14"/>
                <w:szCs w:val="14"/>
              </w:rPr>
              <w:lastRenderedPageBreak/>
              <w:t>Servicio</w:t>
            </w:r>
          </w:p>
        </w:tc>
        <w:tc>
          <w:tcPr>
            <w:tcW w:w="960" w:type="dxa"/>
            <w:shd w:val="clear" w:color="auto" w:fill="BFBFBF" w:themeFill="background1" w:themeFillShade="BF"/>
            <w:vAlign w:val="center"/>
          </w:tcPr>
          <w:p w14:paraId="417F84C0" w14:textId="77777777" w:rsidR="00896417" w:rsidRPr="00163694" w:rsidRDefault="00896417" w:rsidP="000E2F64">
            <w:pPr>
              <w:jc w:val="center"/>
              <w:rPr>
                <w:rFonts w:ascii="Montserrat" w:hAnsi="Montserrat" w:cs="Arial"/>
                <w:b/>
                <w:bCs/>
                <w:color w:val="000000"/>
                <w:sz w:val="14"/>
                <w:szCs w:val="14"/>
              </w:rPr>
            </w:pPr>
            <w:r w:rsidRPr="00163694">
              <w:rPr>
                <w:rFonts w:ascii="Montserrat" w:hAnsi="Montserrat" w:cs="Arial"/>
                <w:b/>
                <w:bCs/>
                <w:color w:val="000000"/>
                <w:sz w:val="14"/>
                <w:szCs w:val="14"/>
              </w:rPr>
              <w:t>Proceso</w:t>
            </w:r>
          </w:p>
        </w:tc>
        <w:tc>
          <w:tcPr>
            <w:tcW w:w="960" w:type="dxa"/>
            <w:shd w:val="clear" w:color="auto" w:fill="BFBFBF" w:themeFill="background1" w:themeFillShade="BF"/>
            <w:vAlign w:val="center"/>
          </w:tcPr>
          <w:p w14:paraId="54148CEB" w14:textId="77777777" w:rsidR="00896417" w:rsidRPr="00163694" w:rsidRDefault="00896417" w:rsidP="000E2F64">
            <w:pPr>
              <w:jc w:val="center"/>
              <w:rPr>
                <w:rFonts w:ascii="Montserrat" w:hAnsi="Montserrat" w:cs="Arial"/>
                <w:b/>
                <w:bCs/>
                <w:color w:val="000000"/>
                <w:sz w:val="14"/>
                <w:szCs w:val="14"/>
              </w:rPr>
            </w:pPr>
            <w:r w:rsidRPr="00163694">
              <w:rPr>
                <w:rFonts w:ascii="Montserrat" w:hAnsi="Montserrat" w:cs="Arial"/>
                <w:b/>
                <w:bCs/>
                <w:color w:val="000000"/>
                <w:sz w:val="14"/>
                <w:szCs w:val="14"/>
              </w:rPr>
              <w:t>Concepto</w:t>
            </w:r>
          </w:p>
        </w:tc>
        <w:tc>
          <w:tcPr>
            <w:tcW w:w="889" w:type="dxa"/>
            <w:shd w:val="clear" w:color="auto" w:fill="BFBFBF" w:themeFill="background1" w:themeFillShade="BF"/>
            <w:vAlign w:val="center"/>
          </w:tcPr>
          <w:p w14:paraId="336F050A" w14:textId="77777777" w:rsidR="00896417" w:rsidRPr="00163694" w:rsidRDefault="00896417" w:rsidP="000E2F64">
            <w:pPr>
              <w:jc w:val="center"/>
              <w:rPr>
                <w:rFonts w:ascii="Montserrat" w:hAnsi="Montserrat" w:cs="Arial"/>
                <w:b/>
                <w:bCs/>
                <w:sz w:val="14"/>
                <w:szCs w:val="14"/>
              </w:rPr>
            </w:pPr>
            <w:r w:rsidRPr="00163694">
              <w:rPr>
                <w:rFonts w:ascii="Montserrat" w:hAnsi="Montserrat" w:cs="Arial"/>
                <w:b/>
                <w:bCs/>
                <w:sz w:val="14"/>
                <w:szCs w:val="14"/>
              </w:rPr>
              <w:t>Cantidad</w:t>
            </w:r>
          </w:p>
          <w:p w14:paraId="4521192A" w14:textId="77777777" w:rsidR="00896417" w:rsidRPr="00163694" w:rsidRDefault="00896417" w:rsidP="000E2F64">
            <w:pPr>
              <w:jc w:val="center"/>
              <w:rPr>
                <w:rFonts w:ascii="Montserrat" w:hAnsi="Montserrat" w:cs="Arial"/>
                <w:b/>
                <w:bCs/>
                <w:sz w:val="14"/>
                <w:szCs w:val="14"/>
              </w:rPr>
            </w:pPr>
            <w:r w:rsidRPr="00163694">
              <w:rPr>
                <w:rFonts w:ascii="Montserrat" w:hAnsi="Montserrat" w:cs="Arial"/>
                <w:b/>
                <w:bCs/>
                <w:sz w:val="14"/>
                <w:szCs w:val="14"/>
              </w:rPr>
              <w:t>Mínima</w:t>
            </w:r>
          </w:p>
        </w:tc>
        <w:tc>
          <w:tcPr>
            <w:tcW w:w="889" w:type="dxa"/>
            <w:shd w:val="clear" w:color="auto" w:fill="BFBFBF" w:themeFill="background1" w:themeFillShade="BF"/>
            <w:vAlign w:val="center"/>
          </w:tcPr>
          <w:p w14:paraId="21CF3381" w14:textId="77777777" w:rsidR="00896417" w:rsidRPr="00163694" w:rsidRDefault="00896417" w:rsidP="000E2F64">
            <w:pPr>
              <w:jc w:val="center"/>
              <w:rPr>
                <w:rFonts w:ascii="Montserrat" w:hAnsi="Montserrat" w:cs="Arial"/>
                <w:b/>
                <w:bCs/>
                <w:sz w:val="14"/>
                <w:szCs w:val="14"/>
              </w:rPr>
            </w:pPr>
            <w:r w:rsidRPr="00163694">
              <w:rPr>
                <w:rFonts w:ascii="Montserrat" w:hAnsi="Montserrat" w:cs="Arial"/>
                <w:b/>
                <w:bCs/>
                <w:sz w:val="14"/>
                <w:szCs w:val="14"/>
              </w:rPr>
              <w:t>Cantidad</w:t>
            </w:r>
          </w:p>
          <w:p w14:paraId="24F7AE23" w14:textId="77777777" w:rsidR="00896417" w:rsidRPr="00163694" w:rsidRDefault="00896417" w:rsidP="000E2F64">
            <w:pPr>
              <w:jc w:val="center"/>
              <w:rPr>
                <w:rFonts w:ascii="Montserrat" w:hAnsi="Montserrat" w:cs="Arial"/>
                <w:b/>
                <w:bCs/>
                <w:sz w:val="14"/>
                <w:szCs w:val="14"/>
              </w:rPr>
            </w:pPr>
            <w:r w:rsidRPr="00163694">
              <w:rPr>
                <w:rFonts w:ascii="Montserrat" w:hAnsi="Montserrat" w:cs="Arial"/>
                <w:b/>
                <w:bCs/>
                <w:sz w:val="14"/>
                <w:szCs w:val="14"/>
              </w:rPr>
              <w:t>Máxima</w:t>
            </w:r>
          </w:p>
        </w:tc>
        <w:tc>
          <w:tcPr>
            <w:tcW w:w="806" w:type="dxa"/>
            <w:shd w:val="clear" w:color="auto" w:fill="BFBFBF" w:themeFill="background1" w:themeFillShade="BF"/>
            <w:vAlign w:val="center"/>
          </w:tcPr>
          <w:p w14:paraId="4CE03920" w14:textId="77777777" w:rsidR="00896417" w:rsidRPr="00163694" w:rsidRDefault="00896417" w:rsidP="000E2F64">
            <w:pPr>
              <w:jc w:val="center"/>
              <w:rPr>
                <w:rFonts w:ascii="Montserrat" w:hAnsi="Montserrat" w:cs="Arial"/>
                <w:b/>
                <w:bCs/>
                <w:sz w:val="14"/>
                <w:szCs w:val="14"/>
              </w:rPr>
            </w:pPr>
            <w:r w:rsidRPr="00163694">
              <w:rPr>
                <w:rFonts w:ascii="Montserrat" w:hAnsi="Montserrat" w:cs="Arial"/>
                <w:b/>
                <w:bCs/>
                <w:sz w:val="14"/>
                <w:szCs w:val="14"/>
              </w:rPr>
              <w:t>Fecha de Entrega</w:t>
            </w:r>
          </w:p>
        </w:tc>
        <w:tc>
          <w:tcPr>
            <w:tcW w:w="1223" w:type="dxa"/>
            <w:shd w:val="clear" w:color="auto" w:fill="BFBFBF" w:themeFill="background1" w:themeFillShade="BF"/>
            <w:vAlign w:val="center"/>
          </w:tcPr>
          <w:p w14:paraId="50FC543F" w14:textId="77777777" w:rsidR="00896417" w:rsidRPr="00163694" w:rsidRDefault="00896417" w:rsidP="000E2F64">
            <w:pPr>
              <w:jc w:val="center"/>
              <w:rPr>
                <w:rFonts w:ascii="Montserrat" w:hAnsi="Montserrat" w:cs="Arial"/>
                <w:b/>
                <w:bCs/>
                <w:color w:val="000000"/>
                <w:sz w:val="14"/>
                <w:szCs w:val="14"/>
              </w:rPr>
            </w:pPr>
            <w:r w:rsidRPr="00163694">
              <w:rPr>
                <w:rFonts w:ascii="Montserrat" w:hAnsi="Montserrat" w:cs="Arial"/>
                <w:b/>
                <w:bCs/>
                <w:color w:val="000000"/>
                <w:sz w:val="14"/>
                <w:szCs w:val="14"/>
              </w:rPr>
              <w:t>Producto Entregable</w:t>
            </w:r>
          </w:p>
        </w:tc>
        <w:tc>
          <w:tcPr>
            <w:tcW w:w="812" w:type="dxa"/>
            <w:shd w:val="clear" w:color="auto" w:fill="BFBFBF" w:themeFill="background1" w:themeFillShade="BF"/>
            <w:vAlign w:val="center"/>
          </w:tcPr>
          <w:p w14:paraId="7B38C3A2" w14:textId="77777777" w:rsidR="00896417" w:rsidRPr="00163694" w:rsidRDefault="00896417" w:rsidP="000E2F64">
            <w:pPr>
              <w:jc w:val="center"/>
              <w:rPr>
                <w:rFonts w:ascii="Montserrat" w:hAnsi="Montserrat" w:cs="Arial"/>
                <w:b/>
                <w:bCs/>
                <w:sz w:val="14"/>
                <w:szCs w:val="14"/>
              </w:rPr>
            </w:pPr>
            <w:r w:rsidRPr="00163694">
              <w:rPr>
                <w:rFonts w:ascii="Montserrat" w:hAnsi="Montserrat" w:cs="Arial"/>
                <w:b/>
                <w:bCs/>
                <w:sz w:val="14"/>
                <w:szCs w:val="14"/>
              </w:rPr>
              <w:t>Costo Unitario</w:t>
            </w:r>
          </w:p>
        </w:tc>
        <w:tc>
          <w:tcPr>
            <w:tcW w:w="812" w:type="dxa"/>
            <w:shd w:val="clear" w:color="auto" w:fill="BFBFBF" w:themeFill="background1" w:themeFillShade="BF"/>
            <w:vAlign w:val="center"/>
          </w:tcPr>
          <w:p w14:paraId="4BB61A62" w14:textId="77777777" w:rsidR="00896417" w:rsidRPr="00163694" w:rsidRDefault="00896417" w:rsidP="000E2F64">
            <w:pPr>
              <w:jc w:val="center"/>
              <w:rPr>
                <w:rFonts w:ascii="Montserrat" w:hAnsi="Montserrat" w:cs="Arial"/>
                <w:b/>
                <w:bCs/>
                <w:sz w:val="14"/>
                <w:szCs w:val="14"/>
              </w:rPr>
            </w:pPr>
            <w:r w:rsidRPr="00163694">
              <w:rPr>
                <w:rFonts w:ascii="Montserrat" w:hAnsi="Montserrat" w:cs="Arial"/>
                <w:b/>
                <w:bCs/>
                <w:sz w:val="14"/>
                <w:szCs w:val="14"/>
              </w:rPr>
              <w:t>Importe Mínimo</w:t>
            </w:r>
          </w:p>
          <w:p w14:paraId="241EF73F" w14:textId="77777777" w:rsidR="00896417" w:rsidRPr="00163694" w:rsidRDefault="00896417" w:rsidP="000E2F64">
            <w:pPr>
              <w:jc w:val="center"/>
              <w:rPr>
                <w:rFonts w:ascii="Montserrat" w:hAnsi="Montserrat" w:cs="Arial"/>
                <w:b/>
                <w:bCs/>
                <w:sz w:val="14"/>
                <w:szCs w:val="14"/>
              </w:rPr>
            </w:pPr>
            <w:r w:rsidRPr="00163694">
              <w:rPr>
                <w:rFonts w:ascii="Montserrat" w:hAnsi="Montserrat" w:cs="Arial"/>
                <w:b/>
                <w:bCs/>
                <w:sz w:val="14"/>
                <w:szCs w:val="14"/>
              </w:rPr>
              <w:t>Sin IVA</w:t>
            </w:r>
          </w:p>
        </w:tc>
        <w:tc>
          <w:tcPr>
            <w:tcW w:w="812" w:type="dxa"/>
            <w:shd w:val="clear" w:color="auto" w:fill="BFBFBF" w:themeFill="background1" w:themeFillShade="BF"/>
            <w:vAlign w:val="center"/>
          </w:tcPr>
          <w:p w14:paraId="52FFF6F7" w14:textId="77777777" w:rsidR="00896417" w:rsidRPr="00163694" w:rsidRDefault="00896417" w:rsidP="000E2F64">
            <w:pPr>
              <w:jc w:val="center"/>
              <w:rPr>
                <w:rFonts w:ascii="Montserrat" w:hAnsi="Montserrat" w:cs="Arial"/>
                <w:b/>
                <w:bCs/>
                <w:sz w:val="14"/>
                <w:szCs w:val="14"/>
              </w:rPr>
            </w:pPr>
            <w:r w:rsidRPr="00163694">
              <w:rPr>
                <w:rFonts w:ascii="Montserrat" w:hAnsi="Montserrat" w:cs="Arial"/>
                <w:b/>
                <w:bCs/>
                <w:sz w:val="14"/>
                <w:szCs w:val="14"/>
              </w:rPr>
              <w:t>Importe Máximo</w:t>
            </w:r>
          </w:p>
          <w:p w14:paraId="40B23BB8" w14:textId="77777777" w:rsidR="00896417" w:rsidRPr="00163694" w:rsidRDefault="00896417" w:rsidP="000E2F64">
            <w:pPr>
              <w:jc w:val="center"/>
              <w:rPr>
                <w:rFonts w:ascii="Montserrat" w:hAnsi="Montserrat" w:cs="Arial"/>
                <w:sz w:val="14"/>
                <w:szCs w:val="14"/>
              </w:rPr>
            </w:pPr>
            <w:r w:rsidRPr="00163694">
              <w:rPr>
                <w:rFonts w:ascii="Montserrat" w:hAnsi="Montserrat" w:cs="Arial"/>
                <w:b/>
                <w:bCs/>
                <w:sz w:val="14"/>
                <w:szCs w:val="14"/>
              </w:rPr>
              <w:t>Sin IVA</w:t>
            </w:r>
          </w:p>
        </w:tc>
      </w:tr>
      <w:tr w:rsidR="00896417" w:rsidRPr="00425B7A" w14:paraId="4DED5613" w14:textId="77777777" w:rsidTr="000E2F64">
        <w:trPr>
          <w:trHeight w:val="1385"/>
        </w:trPr>
        <w:tc>
          <w:tcPr>
            <w:tcW w:w="948" w:type="dxa"/>
            <w:vAlign w:val="center"/>
          </w:tcPr>
          <w:p w14:paraId="603AF049" w14:textId="77777777" w:rsidR="00896417" w:rsidRPr="00163694" w:rsidRDefault="00896417" w:rsidP="000E2F64">
            <w:pPr>
              <w:rPr>
                <w:rFonts w:ascii="Montserrat" w:hAnsi="Montserrat" w:cs="Arial"/>
                <w:sz w:val="14"/>
                <w:szCs w:val="14"/>
              </w:rPr>
            </w:pPr>
            <w:r w:rsidRPr="00163694">
              <w:rPr>
                <w:rFonts w:ascii="Montserrat" w:hAnsi="Montserrat" w:cs="Arial"/>
                <w:sz w:val="14"/>
                <w:szCs w:val="14"/>
              </w:rPr>
              <w:t>Aplicación</w:t>
            </w:r>
          </w:p>
        </w:tc>
        <w:tc>
          <w:tcPr>
            <w:tcW w:w="960" w:type="dxa"/>
            <w:vAlign w:val="center"/>
          </w:tcPr>
          <w:p w14:paraId="502115DB" w14:textId="77777777" w:rsidR="00896417" w:rsidRPr="00163694" w:rsidRDefault="00896417" w:rsidP="000E2F64">
            <w:pPr>
              <w:jc w:val="center"/>
              <w:rPr>
                <w:rFonts w:ascii="Montserrat" w:hAnsi="Montserrat" w:cs="Arial"/>
                <w:sz w:val="14"/>
                <w:szCs w:val="14"/>
              </w:rPr>
            </w:pPr>
            <w:r>
              <w:rPr>
                <w:rFonts w:ascii="Montserrat" w:hAnsi="Montserrat" w:cs="Arial"/>
                <w:sz w:val="14"/>
                <w:szCs w:val="14"/>
              </w:rPr>
              <w:t>Admisión</w:t>
            </w:r>
            <w:r w:rsidRPr="00163694">
              <w:rPr>
                <w:rFonts w:ascii="Montserrat" w:hAnsi="Montserrat" w:cs="Arial"/>
                <w:sz w:val="14"/>
                <w:szCs w:val="14"/>
              </w:rPr>
              <w:t xml:space="preserve"> Educación Básica</w:t>
            </w:r>
          </w:p>
        </w:tc>
        <w:tc>
          <w:tcPr>
            <w:tcW w:w="960" w:type="dxa"/>
            <w:vAlign w:val="center"/>
          </w:tcPr>
          <w:p w14:paraId="20505DA2" w14:textId="77777777" w:rsidR="00896417" w:rsidRPr="00163694" w:rsidRDefault="00896417" w:rsidP="000E2F64">
            <w:pPr>
              <w:jc w:val="center"/>
              <w:rPr>
                <w:rFonts w:ascii="Montserrat" w:hAnsi="Montserrat" w:cs="Arial"/>
                <w:sz w:val="14"/>
                <w:szCs w:val="14"/>
              </w:rPr>
            </w:pPr>
            <w:r w:rsidRPr="00163694">
              <w:rPr>
                <w:rFonts w:ascii="Montserrat" w:hAnsi="Montserrat" w:cs="Arial"/>
                <w:sz w:val="14"/>
                <w:szCs w:val="14"/>
              </w:rPr>
              <w:t xml:space="preserve">Aplicación </w:t>
            </w:r>
            <w:r>
              <w:rPr>
                <w:rFonts w:ascii="Montserrat" w:hAnsi="Montserrat" w:cs="Arial"/>
                <w:sz w:val="14"/>
                <w:szCs w:val="14"/>
              </w:rPr>
              <w:t>Admisión</w:t>
            </w:r>
            <w:r w:rsidRPr="00163694">
              <w:rPr>
                <w:rFonts w:ascii="Montserrat" w:hAnsi="Montserrat" w:cs="Arial"/>
                <w:sz w:val="14"/>
                <w:szCs w:val="14"/>
              </w:rPr>
              <w:t xml:space="preserve"> Educación Básica</w:t>
            </w:r>
          </w:p>
        </w:tc>
        <w:tc>
          <w:tcPr>
            <w:tcW w:w="889" w:type="dxa"/>
            <w:vAlign w:val="center"/>
          </w:tcPr>
          <w:p w14:paraId="4624D8FB" w14:textId="77777777" w:rsidR="00896417" w:rsidRPr="00163694" w:rsidRDefault="00896417" w:rsidP="000E2F64">
            <w:pPr>
              <w:jc w:val="center"/>
              <w:rPr>
                <w:rFonts w:ascii="Montserrat" w:hAnsi="Montserrat" w:cs="Arial"/>
                <w:sz w:val="14"/>
                <w:szCs w:val="14"/>
              </w:rPr>
            </w:pPr>
            <w:r w:rsidRPr="00163694">
              <w:rPr>
                <w:rFonts w:ascii="Montserrat" w:hAnsi="Montserrat" w:cs="Arial"/>
                <w:sz w:val="14"/>
                <w:szCs w:val="14"/>
              </w:rPr>
              <w:t>62,000</w:t>
            </w:r>
          </w:p>
        </w:tc>
        <w:tc>
          <w:tcPr>
            <w:tcW w:w="889" w:type="dxa"/>
            <w:vAlign w:val="center"/>
          </w:tcPr>
          <w:p w14:paraId="0EA4F9D1" w14:textId="77777777" w:rsidR="00896417" w:rsidRPr="00163694" w:rsidRDefault="00896417" w:rsidP="000E2F64">
            <w:pPr>
              <w:jc w:val="center"/>
              <w:rPr>
                <w:rFonts w:ascii="Montserrat" w:hAnsi="Montserrat" w:cs="Arial"/>
                <w:sz w:val="14"/>
                <w:szCs w:val="14"/>
              </w:rPr>
            </w:pPr>
            <w:r w:rsidRPr="008A35B0">
              <w:rPr>
                <w:rFonts w:ascii="Montserrat" w:hAnsi="Montserrat" w:cs="Arial"/>
                <w:sz w:val="14"/>
                <w:szCs w:val="14"/>
                <w:highlight w:val="yellow"/>
              </w:rPr>
              <w:t>1</w:t>
            </w:r>
            <w:r>
              <w:rPr>
                <w:rFonts w:ascii="Montserrat" w:hAnsi="Montserrat" w:cs="Arial"/>
                <w:sz w:val="14"/>
                <w:szCs w:val="14"/>
                <w:highlight w:val="yellow"/>
              </w:rPr>
              <w:t>7</w:t>
            </w:r>
            <w:r w:rsidRPr="008A35B0">
              <w:rPr>
                <w:rFonts w:ascii="Montserrat" w:hAnsi="Montserrat" w:cs="Arial"/>
                <w:sz w:val="14"/>
                <w:szCs w:val="14"/>
                <w:highlight w:val="yellow"/>
              </w:rPr>
              <w:t>0,000</w:t>
            </w:r>
          </w:p>
        </w:tc>
        <w:tc>
          <w:tcPr>
            <w:tcW w:w="806" w:type="dxa"/>
            <w:vAlign w:val="center"/>
          </w:tcPr>
          <w:p w14:paraId="6A10783A" w14:textId="77777777" w:rsidR="00896417" w:rsidRPr="003E46EE" w:rsidRDefault="00896417" w:rsidP="000E2F64">
            <w:pPr>
              <w:jc w:val="center"/>
              <w:rPr>
                <w:rFonts w:ascii="Montserrat" w:hAnsi="Montserrat" w:cs="Arial"/>
                <w:sz w:val="14"/>
                <w:szCs w:val="14"/>
              </w:rPr>
            </w:pPr>
            <w:r w:rsidRPr="00C4626E">
              <w:rPr>
                <w:rFonts w:ascii="Montserrat" w:hAnsi="Montserrat" w:cs="Arial"/>
                <w:sz w:val="14"/>
                <w:szCs w:val="14"/>
                <w:highlight w:val="yellow"/>
              </w:rPr>
              <w:t>A más tardar en agosto 2020</w:t>
            </w:r>
          </w:p>
        </w:tc>
        <w:tc>
          <w:tcPr>
            <w:tcW w:w="1223" w:type="dxa"/>
            <w:vAlign w:val="center"/>
          </w:tcPr>
          <w:p w14:paraId="14E136D8" w14:textId="77777777" w:rsidR="00896417" w:rsidRPr="00163694" w:rsidRDefault="00896417" w:rsidP="000E2F64">
            <w:pPr>
              <w:jc w:val="center"/>
              <w:rPr>
                <w:rFonts w:ascii="Montserrat" w:hAnsi="Montserrat" w:cs="Arial"/>
                <w:sz w:val="14"/>
                <w:szCs w:val="14"/>
              </w:rPr>
            </w:pPr>
            <w:r w:rsidRPr="00163694">
              <w:rPr>
                <w:rFonts w:ascii="Montserrat" w:hAnsi="Montserrat" w:cs="Arial"/>
                <w:sz w:val="14"/>
                <w:szCs w:val="14"/>
              </w:rPr>
              <w:t>Informe detallado de la aplicación con cantidades, evidencias y observaciones</w:t>
            </w:r>
          </w:p>
        </w:tc>
        <w:tc>
          <w:tcPr>
            <w:tcW w:w="812" w:type="dxa"/>
            <w:vAlign w:val="center"/>
          </w:tcPr>
          <w:p w14:paraId="1F01B3EB" w14:textId="77777777" w:rsidR="00896417" w:rsidRPr="00163694" w:rsidRDefault="00896417" w:rsidP="000E2F64">
            <w:pPr>
              <w:jc w:val="center"/>
              <w:rPr>
                <w:rFonts w:ascii="Montserrat" w:hAnsi="Montserrat" w:cs="Arial"/>
                <w:sz w:val="14"/>
                <w:szCs w:val="14"/>
              </w:rPr>
            </w:pPr>
          </w:p>
        </w:tc>
        <w:tc>
          <w:tcPr>
            <w:tcW w:w="812" w:type="dxa"/>
            <w:vAlign w:val="center"/>
          </w:tcPr>
          <w:p w14:paraId="1F6001BC" w14:textId="77777777" w:rsidR="00896417" w:rsidRPr="00163694" w:rsidRDefault="00896417" w:rsidP="000E2F64">
            <w:pPr>
              <w:jc w:val="center"/>
              <w:rPr>
                <w:rFonts w:ascii="Montserrat" w:hAnsi="Montserrat" w:cs="Arial"/>
                <w:sz w:val="14"/>
                <w:szCs w:val="14"/>
              </w:rPr>
            </w:pPr>
          </w:p>
        </w:tc>
        <w:tc>
          <w:tcPr>
            <w:tcW w:w="812" w:type="dxa"/>
            <w:vAlign w:val="center"/>
          </w:tcPr>
          <w:p w14:paraId="412F4816" w14:textId="77777777" w:rsidR="00896417" w:rsidRPr="00163694" w:rsidRDefault="00896417" w:rsidP="000E2F64">
            <w:pPr>
              <w:jc w:val="center"/>
              <w:rPr>
                <w:rFonts w:ascii="Montserrat" w:hAnsi="Montserrat" w:cs="Arial"/>
                <w:sz w:val="14"/>
                <w:szCs w:val="14"/>
              </w:rPr>
            </w:pPr>
          </w:p>
        </w:tc>
      </w:tr>
      <w:tr w:rsidR="00896417" w:rsidRPr="00425B7A" w14:paraId="6B244C0E" w14:textId="77777777" w:rsidTr="000E2F64">
        <w:trPr>
          <w:trHeight w:val="1393"/>
        </w:trPr>
        <w:tc>
          <w:tcPr>
            <w:tcW w:w="948" w:type="dxa"/>
            <w:vAlign w:val="center"/>
          </w:tcPr>
          <w:p w14:paraId="250BE7D4" w14:textId="77777777" w:rsidR="00896417" w:rsidRPr="00163694" w:rsidRDefault="00896417" w:rsidP="000E2F64">
            <w:pPr>
              <w:rPr>
                <w:rFonts w:ascii="Montserrat" w:hAnsi="Montserrat" w:cs="Arial"/>
                <w:sz w:val="14"/>
                <w:szCs w:val="14"/>
              </w:rPr>
            </w:pPr>
            <w:r w:rsidRPr="00163694">
              <w:rPr>
                <w:rFonts w:ascii="Montserrat" w:hAnsi="Montserrat" w:cs="Arial"/>
                <w:sz w:val="14"/>
                <w:szCs w:val="14"/>
              </w:rPr>
              <w:t>Aplicación</w:t>
            </w:r>
          </w:p>
        </w:tc>
        <w:tc>
          <w:tcPr>
            <w:tcW w:w="960" w:type="dxa"/>
            <w:vAlign w:val="center"/>
          </w:tcPr>
          <w:p w14:paraId="54C96A16" w14:textId="77777777" w:rsidR="00896417" w:rsidRPr="00163694" w:rsidRDefault="00896417" w:rsidP="000E2F64">
            <w:pPr>
              <w:jc w:val="center"/>
              <w:rPr>
                <w:rFonts w:ascii="Montserrat" w:hAnsi="Montserrat" w:cs="Arial"/>
                <w:sz w:val="14"/>
                <w:szCs w:val="14"/>
              </w:rPr>
            </w:pPr>
            <w:r>
              <w:rPr>
                <w:rFonts w:ascii="Montserrat" w:hAnsi="Montserrat" w:cs="Arial"/>
                <w:sz w:val="14"/>
                <w:szCs w:val="14"/>
              </w:rPr>
              <w:t>Admisión</w:t>
            </w:r>
            <w:r w:rsidRPr="00163694">
              <w:rPr>
                <w:rFonts w:ascii="Montserrat" w:hAnsi="Montserrat" w:cs="Arial"/>
                <w:sz w:val="14"/>
                <w:szCs w:val="14"/>
              </w:rPr>
              <w:t xml:space="preserve"> Educación Media Superior</w:t>
            </w:r>
          </w:p>
        </w:tc>
        <w:tc>
          <w:tcPr>
            <w:tcW w:w="960" w:type="dxa"/>
            <w:vAlign w:val="center"/>
          </w:tcPr>
          <w:p w14:paraId="4DF79F10" w14:textId="77777777" w:rsidR="00896417" w:rsidRDefault="00896417" w:rsidP="000E2F64">
            <w:pPr>
              <w:jc w:val="center"/>
              <w:rPr>
                <w:rFonts w:ascii="Montserrat" w:hAnsi="Montserrat" w:cs="Arial"/>
                <w:sz w:val="14"/>
                <w:szCs w:val="14"/>
              </w:rPr>
            </w:pPr>
            <w:r w:rsidRPr="00163694">
              <w:rPr>
                <w:rFonts w:ascii="Montserrat" w:hAnsi="Montserrat" w:cs="Arial"/>
                <w:sz w:val="14"/>
                <w:szCs w:val="14"/>
              </w:rPr>
              <w:t xml:space="preserve">Aplicación </w:t>
            </w:r>
            <w:r>
              <w:rPr>
                <w:rFonts w:ascii="Montserrat" w:hAnsi="Montserrat" w:cs="Arial"/>
                <w:sz w:val="14"/>
                <w:szCs w:val="14"/>
              </w:rPr>
              <w:t>Admisión</w:t>
            </w:r>
          </w:p>
          <w:p w14:paraId="2F9E172F" w14:textId="77777777" w:rsidR="00896417" w:rsidRPr="00163694" w:rsidRDefault="00896417" w:rsidP="000E2F64">
            <w:pPr>
              <w:jc w:val="center"/>
              <w:rPr>
                <w:rFonts w:ascii="Montserrat" w:hAnsi="Montserrat" w:cs="Arial"/>
                <w:sz w:val="14"/>
                <w:szCs w:val="14"/>
              </w:rPr>
            </w:pPr>
            <w:r w:rsidRPr="00163694">
              <w:rPr>
                <w:rFonts w:ascii="Montserrat" w:hAnsi="Montserrat" w:cs="Arial"/>
                <w:sz w:val="14"/>
                <w:szCs w:val="14"/>
              </w:rPr>
              <w:t>Educación Media Superior</w:t>
            </w:r>
          </w:p>
        </w:tc>
        <w:tc>
          <w:tcPr>
            <w:tcW w:w="889" w:type="dxa"/>
            <w:vAlign w:val="center"/>
          </w:tcPr>
          <w:p w14:paraId="5EEC2EE7" w14:textId="77777777" w:rsidR="00896417" w:rsidRPr="00163694" w:rsidRDefault="00896417" w:rsidP="000E2F64">
            <w:pPr>
              <w:jc w:val="center"/>
              <w:rPr>
                <w:rFonts w:ascii="Montserrat" w:hAnsi="Montserrat" w:cs="Arial"/>
                <w:sz w:val="14"/>
                <w:szCs w:val="14"/>
              </w:rPr>
            </w:pPr>
            <w:r>
              <w:rPr>
                <w:rFonts w:ascii="Montserrat" w:hAnsi="Montserrat" w:cs="Arial"/>
                <w:sz w:val="14"/>
                <w:szCs w:val="14"/>
              </w:rPr>
              <w:t>12</w:t>
            </w:r>
            <w:r w:rsidRPr="00163694">
              <w:rPr>
                <w:rFonts w:ascii="Montserrat" w:hAnsi="Montserrat" w:cs="Arial"/>
                <w:sz w:val="14"/>
                <w:szCs w:val="14"/>
              </w:rPr>
              <w:t>,000</w:t>
            </w:r>
          </w:p>
        </w:tc>
        <w:tc>
          <w:tcPr>
            <w:tcW w:w="889" w:type="dxa"/>
            <w:vAlign w:val="center"/>
          </w:tcPr>
          <w:p w14:paraId="25D0430A" w14:textId="77777777" w:rsidR="00896417" w:rsidRPr="00163694" w:rsidRDefault="00896417" w:rsidP="000E2F64">
            <w:pPr>
              <w:jc w:val="center"/>
              <w:rPr>
                <w:rFonts w:ascii="Montserrat" w:hAnsi="Montserrat" w:cs="Arial"/>
                <w:sz w:val="14"/>
                <w:szCs w:val="14"/>
              </w:rPr>
            </w:pPr>
            <w:r w:rsidRPr="009B65CE">
              <w:rPr>
                <w:rFonts w:ascii="Montserrat" w:hAnsi="Montserrat" w:cs="Arial"/>
                <w:sz w:val="14"/>
                <w:szCs w:val="14"/>
                <w:highlight w:val="yellow"/>
              </w:rPr>
              <w:t>45,000</w:t>
            </w:r>
          </w:p>
        </w:tc>
        <w:tc>
          <w:tcPr>
            <w:tcW w:w="806" w:type="dxa"/>
            <w:vAlign w:val="center"/>
          </w:tcPr>
          <w:p w14:paraId="41A8986C" w14:textId="77777777" w:rsidR="00896417" w:rsidRPr="003E46EE" w:rsidRDefault="00896417" w:rsidP="000E2F64">
            <w:pPr>
              <w:jc w:val="center"/>
              <w:rPr>
                <w:rFonts w:ascii="Montserrat" w:hAnsi="Montserrat" w:cs="Arial"/>
                <w:sz w:val="14"/>
                <w:szCs w:val="14"/>
              </w:rPr>
            </w:pPr>
            <w:r w:rsidRPr="003E46EE">
              <w:rPr>
                <w:rFonts w:ascii="Montserrat" w:hAnsi="Montserrat" w:cs="Arial"/>
                <w:sz w:val="14"/>
                <w:szCs w:val="14"/>
              </w:rPr>
              <w:t xml:space="preserve">A más tardar en </w:t>
            </w:r>
            <w:r>
              <w:rPr>
                <w:rFonts w:ascii="Montserrat" w:hAnsi="Montserrat" w:cs="Arial"/>
                <w:sz w:val="14"/>
                <w:szCs w:val="14"/>
              </w:rPr>
              <w:t>agosto 2020</w:t>
            </w:r>
          </w:p>
        </w:tc>
        <w:tc>
          <w:tcPr>
            <w:tcW w:w="1223" w:type="dxa"/>
            <w:vAlign w:val="center"/>
          </w:tcPr>
          <w:p w14:paraId="7BEC2D24" w14:textId="77777777" w:rsidR="00896417" w:rsidRPr="00163694" w:rsidRDefault="00896417" w:rsidP="000E2F64">
            <w:pPr>
              <w:jc w:val="center"/>
              <w:rPr>
                <w:rFonts w:ascii="Montserrat" w:hAnsi="Montserrat" w:cs="Arial"/>
                <w:sz w:val="14"/>
                <w:szCs w:val="14"/>
              </w:rPr>
            </w:pPr>
            <w:r w:rsidRPr="00163694">
              <w:rPr>
                <w:rFonts w:ascii="Montserrat" w:hAnsi="Montserrat" w:cs="Arial"/>
                <w:sz w:val="14"/>
                <w:szCs w:val="14"/>
              </w:rPr>
              <w:t>Informe detallado de la aplicación con cantidades, evidencias y observaciones</w:t>
            </w:r>
          </w:p>
        </w:tc>
        <w:tc>
          <w:tcPr>
            <w:tcW w:w="812" w:type="dxa"/>
            <w:vAlign w:val="center"/>
          </w:tcPr>
          <w:p w14:paraId="2E8CA9FA" w14:textId="77777777" w:rsidR="00896417" w:rsidRPr="00163694" w:rsidRDefault="00896417" w:rsidP="000E2F64">
            <w:pPr>
              <w:jc w:val="center"/>
              <w:rPr>
                <w:rFonts w:ascii="Montserrat" w:hAnsi="Montserrat" w:cs="Arial"/>
                <w:sz w:val="14"/>
                <w:szCs w:val="14"/>
              </w:rPr>
            </w:pPr>
          </w:p>
        </w:tc>
        <w:tc>
          <w:tcPr>
            <w:tcW w:w="812" w:type="dxa"/>
            <w:vAlign w:val="center"/>
          </w:tcPr>
          <w:p w14:paraId="6561A4E0" w14:textId="77777777" w:rsidR="00896417" w:rsidRPr="00163694" w:rsidRDefault="00896417" w:rsidP="000E2F64">
            <w:pPr>
              <w:jc w:val="center"/>
              <w:rPr>
                <w:rFonts w:ascii="Montserrat" w:hAnsi="Montserrat" w:cs="Arial"/>
                <w:sz w:val="14"/>
                <w:szCs w:val="14"/>
              </w:rPr>
            </w:pPr>
          </w:p>
        </w:tc>
        <w:tc>
          <w:tcPr>
            <w:tcW w:w="812" w:type="dxa"/>
            <w:vAlign w:val="center"/>
          </w:tcPr>
          <w:p w14:paraId="6DFF0308" w14:textId="77777777" w:rsidR="00896417" w:rsidRPr="00163694" w:rsidRDefault="00896417" w:rsidP="000E2F64">
            <w:pPr>
              <w:jc w:val="center"/>
              <w:rPr>
                <w:rFonts w:ascii="Montserrat" w:hAnsi="Montserrat" w:cs="Arial"/>
                <w:sz w:val="14"/>
                <w:szCs w:val="14"/>
              </w:rPr>
            </w:pPr>
          </w:p>
        </w:tc>
      </w:tr>
    </w:tbl>
    <w:p w14:paraId="6A86A28E" w14:textId="77777777" w:rsidR="00896417" w:rsidRDefault="00896417" w:rsidP="00896417">
      <w:pPr>
        <w:spacing w:after="0" w:line="240" w:lineRule="auto"/>
        <w:jc w:val="both"/>
        <w:rPr>
          <w:rFonts w:ascii="Montserrat" w:hAnsi="Montserrat"/>
          <w:sz w:val="20"/>
          <w:szCs w:val="20"/>
        </w:rPr>
      </w:pPr>
    </w:p>
    <w:p w14:paraId="4A1709F6" w14:textId="71AE21CE" w:rsidR="00896417" w:rsidRDefault="00896417" w:rsidP="00896417">
      <w:pPr>
        <w:rPr>
          <w:rFonts w:ascii="Montserrat" w:hAnsi="Montserrat"/>
          <w:sz w:val="20"/>
          <w:szCs w:val="20"/>
        </w:rPr>
      </w:pPr>
    </w:p>
    <w:p w14:paraId="4053C88F" w14:textId="77777777" w:rsidR="006233CD" w:rsidRDefault="006233CD" w:rsidP="00896417">
      <w:pPr>
        <w:rPr>
          <w:rFonts w:ascii="Montserrat" w:hAnsi="Montserrat"/>
          <w:sz w:val="20"/>
          <w:szCs w:val="20"/>
        </w:rPr>
      </w:pPr>
    </w:p>
    <w:p w14:paraId="70E5FD2D" w14:textId="77777777" w:rsidR="00896417" w:rsidRPr="00752166" w:rsidRDefault="00896417" w:rsidP="00896417">
      <w:pPr>
        <w:spacing w:after="0" w:line="240" w:lineRule="auto"/>
        <w:jc w:val="both"/>
        <w:rPr>
          <w:rFonts w:ascii="Montserrat" w:hAnsi="Montserrat" w:cs="Arial"/>
          <w:b/>
          <w:sz w:val="20"/>
          <w:szCs w:val="20"/>
        </w:rPr>
      </w:pPr>
      <w:r w:rsidRPr="00752166">
        <w:rPr>
          <w:rFonts w:ascii="Montserrat" w:hAnsi="Montserrat" w:cs="Arial"/>
          <w:b/>
          <w:sz w:val="20"/>
          <w:szCs w:val="20"/>
        </w:rPr>
        <w:t>PROMOCIÓN:</w:t>
      </w:r>
    </w:p>
    <w:p w14:paraId="422EAD3F" w14:textId="77777777" w:rsidR="00896417" w:rsidRPr="00752166" w:rsidRDefault="00896417" w:rsidP="00896417">
      <w:pPr>
        <w:spacing w:after="0" w:line="240" w:lineRule="auto"/>
        <w:jc w:val="both"/>
        <w:rPr>
          <w:rFonts w:ascii="Montserrat" w:hAnsi="Montserrat" w:cs="Arial"/>
          <w:sz w:val="20"/>
          <w:szCs w:val="20"/>
        </w:rPr>
      </w:pPr>
    </w:p>
    <w:p w14:paraId="13B91425" w14:textId="77777777" w:rsidR="00896417" w:rsidRPr="00752166" w:rsidRDefault="00896417" w:rsidP="00896417">
      <w:pPr>
        <w:pStyle w:val="Prrafodelista"/>
        <w:numPr>
          <w:ilvl w:val="0"/>
          <w:numId w:val="12"/>
        </w:numPr>
        <w:spacing w:after="0" w:line="240" w:lineRule="auto"/>
        <w:jc w:val="both"/>
        <w:rPr>
          <w:rFonts w:ascii="Montserrat" w:hAnsi="Montserrat" w:cs="Arial"/>
          <w:sz w:val="20"/>
          <w:szCs w:val="20"/>
          <w:u w:val="single"/>
        </w:rPr>
      </w:pPr>
      <w:r w:rsidRPr="00752166">
        <w:rPr>
          <w:rFonts w:ascii="Montserrat" w:hAnsi="Montserrat" w:cs="Arial"/>
          <w:sz w:val="20"/>
          <w:szCs w:val="20"/>
          <w:u w:val="single"/>
        </w:rPr>
        <w:t>Aplicaciones.</w:t>
      </w:r>
    </w:p>
    <w:p w14:paraId="3E468324" w14:textId="77777777" w:rsidR="00896417" w:rsidRPr="00752166" w:rsidRDefault="00896417" w:rsidP="00896417">
      <w:pPr>
        <w:spacing w:after="0" w:line="240" w:lineRule="auto"/>
        <w:jc w:val="both"/>
        <w:rPr>
          <w:rFonts w:ascii="Montserrat" w:hAnsi="Montserrat" w:cs="Arial"/>
          <w:sz w:val="20"/>
          <w:szCs w:val="20"/>
        </w:rPr>
      </w:pPr>
    </w:p>
    <w:tbl>
      <w:tblPr>
        <w:tblStyle w:val="Tablaconcuadrcula"/>
        <w:tblW w:w="10248" w:type="dxa"/>
        <w:tblLook w:val="04A0" w:firstRow="1" w:lastRow="0" w:firstColumn="1" w:lastColumn="0" w:noHBand="0" w:noVBand="1"/>
      </w:tblPr>
      <w:tblGrid>
        <w:gridCol w:w="948"/>
        <w:gridCol w:w="996"/>
        <w:gridCol w:w="996"/>
        <w:gridCol w:w="885"/>
        <w:gridCol w:w="990"/>
        <w:gridCol w:w="1793"/>
        <w:gridCol w:w="1219"/>
        <w:gridCol w:w="807"/>
        <w:gridCol w:w="807"/>
        <w:gridCol w:w="807"/>
      </w:tblGrid>
      <w:tr w:rsidR="00896417" w:rsidRPr="00425B7A" w14:paraId="6A84CAFD" w14:textId="77777777" w:rsidTr="000E2F64">
        <w:trPr>
          <w:trHeight w:val="870"/>
        </w:trPr>
        <w:tc>
          <w:tcPr>
            <w:tcW w:w="948" w:type="dxa"/>
            <w:shd w:val="clear" w:color="auto" w:fill="BFBFBF" w:themeFill="background1" w:themeFillShade="BF"/>
            <w:vAlign w:val="center"/>
          </w:tcPr>
          <w:p w14:paraId="3221E2A8" w14:textId="77777777" w:rsidR="00896417" w:rsidRPr="00163694" w:rsidRDefault="00896417" w:rsidP="000E2F64">
            <w:pPr>
              <w:jc w:val="center"/>
              <w:rPr>
                <w:rFonts w:ascii="Montserrat" w:hAnsi="Montserrat" w:cs="Arial"/>
                <w:b/>
                <w:bCs/>
                <w:color w:val="000000"/>
                <w:sz w:val="14"/>
                <w:szCs w:val="14"/>
              </w:rPr>
            </w:pPr>
            <w:r w:rsidRPr="00163694">
              <w:rPr>
                <w:rFonts w:ascii="Montserrat" w:hAnsi="Montserrat" w:cs="Arial"/>
                <w:b/>
                <w:bCs/>
                <w:color w:val="000000"/>
                <w:sz w:val="14"/>
                <w:szCs w:val="14"/>
              </w:rPr>
              <w:t>Servicio</w:t>
            </w:r>
          </w:p>
        </w:tc>
        <w:tc>
          <w:tcPr>
            <w:tcW w:w="996" w:type="dxa"/>
            <w:shd w:val="clear" w:color="auto" w:fill="BFBFBF" w:themeFill="background1" w:themeFillShade="BF"/>
            <w:vAlign w:val="center"/>
          </w:tcPr>
          <w:p w14:paraId="5901140E" w14:textId="77777777" w:rsidR="00896417" w:rsidRPr="00163694" w:rsidRDefault="00896417" w:rsidP="000E2F64">
            <w:pPr>
              <w:jc w:val="center"/>
              <w:rPr>
                <w:rFonts w:ascii="Montserrat" w:hAnsi="Montserrat" w:cs="Arial"/>
                <w:b/>
                <w:bCs/>
                <w:color w:val="000000"/>
                <w:sz w:val="14"/>
                <w:szCs w:val="14"/>
              </w:rPr>
            </w:pPr>
            <w:r w:rsidRPr="00163694">
              <w:rPr>
                <w:rFonts w:ascii="Montserrat" w:hAnsi="Montserrat" w:cs="Arial"/>
                <w:b/>
                <w:bCs/>
                <w:color w:val="000000"/>
                <w:sz w:val="14"/>
                <w:szCs w:val="14"/>
              </w:rPr>
              <w:t>Proceso</w:t>
            </w:r>
          </w:p>
        </w:tc>
        <w:tc>
          <w:tcPr>
            <w:tcW w:w="996" w:type="dxa"/>
            <w:shd w:val="clear" w:color="auto" w:fill="BFBFBF" w:themeFill="background1" w:themeFillShade="BF"/>
            <w:vAlign w:val="center"/>
          </w:tcPr>
          <w:p w14:paraId="196B52CD" w14:textId="77777777" w:rsidR="00896417" w:rsidRPr="00163694" w:rsidRDefault="00896417" w:rsidP="000E2F64">
            <w:pPr>
              <w:jc w:val="center"/>
              <w:rPr>
                <w:rFonts w:ascii="Montserrat" w:hAnsi="Montserrat" w:cs="Arial"/>
                <w:b/>
                <w:bCs/>
                <w:color w:val="000000"/>
                <w:sz w:val="14"/>
                <w:szCs w:val="14"/>
              </w:rPr>
            </w:pPr>
            <w:r w:rsidRPr="00163694">
              <w:rPr>
                <w:rFonts w:ascii="Montserrat" w:hAnsi="Montserrat" w:cs="Arial"/>
                <w:b/>
                <w:bCs/>
                <w:color w:val="000000"/>
                <w:sz w:val="14"/>
                <w:szCs w:val="14"/>
              </w:rPr>
              <w:t>Concepto</w:t>
            </w:r>
          </w:p>
        </w:tc>
        <w:tc>
          <w:tcPr>
            <w:tcW w:w="885" w:type="dxa"/>
            <w:shd w:val="clear" w:color="auto" w:fill="BFBFBF" w:themeFill="background1" w:themeFillShade="BF"/>
            <w:vAlign w:val="center"/>
          </w:tcPr>
          <w:p w14:paraId="455443A9" w14:textId="77777777" w:rsidR="00896417" w:rsidRPr="00163694" w:rsidRDefault="00896417" w:rsidP="000E2F64">
            <w:pPr>
              <w:jc w:val="center"/>
              <w:rPr>
                <w:rFonts w:ascii="Montserrat" w:hAnsi="Montserrat" w:cs="Arial"/>
                <w:b/>
                <w:bCs/>
                <w:sz w:val="14"/>
                <w:szCs w:val="14"/>
              </w:rPr>
            </w:pPr>
            <w:r w:rsidRPr="00163694">
              <w:rPr>
                <w:rFonts w:ascii="Montserrat" w:hAnsi="Montserrat" w:cs="Arial"/>
                <w:b/>
                <w:bCs/>
                <w:sz w:val="14"/>
                <w:szCs w:val="14"/>
              </w:rPr>
              <w:t>Cantidad</w:t>
            </w:r>
          </w:p>
          <w:p w14:paraId="4CB48548" w14:textId="77777777" w:rsidR="00896417" w:rsidRPr="00163694" w:rsidRDefault="00896417" w:rsidP="000E2F64">
            <w:pPr>
              <w:jc w:val="center"/>
              <w:rPr>
                <w:rFonts w:ascii="Montserrat" w:hAnsi="Montserrat" w:cs="Arial"/>
                <w:b/>
                <w:bCs/>
                <w:sz w:val="14"/>
                <w:szCs w:val="14"/>
              </w:rPr>
            </w:pPr>
            <w:r w:rsidRPr="00163694">
              <w:rPr>
                <w:rFonts w:ascii="Montserrat" w:hAnsi="Montserrat" w:cs="Arial"/>
                <w:b/>
                <w:bCs/>
                <w:sz w:val="14"/>
                <w:szCs w:val="14"/>
              </w:rPr>
              <w:t>Mínima</w:t>
            </w:r>
          </w:p>
        </w:tc>
        <w:tc>
          <w:tcPr>
            <w:tcW w:w="990" w:type="dxa"/>
            <w:shd w:val="clear" w:color="auto" w:fill="BFBFBF" w:themeFill="background1" w:themeFillShade="BF"/>
            <w:vAlign w:val="center"/>
          </w:tcPr>
          <w:p w14:paraId="446A01A9" w14:textId="77777777" w:rsidR="00896417" w:rsidRPr="00163694" w:rsidRDefault="00896417" w:rsidP="000E2F64">
            <w:pPr>
              <w:jc w:val="center"/>
              <w:rPr>
                <w:rFonts w:ascii="Montserrat" w:hAnsi="Montserrat" w:cs="Arial"/>
                <w:b/>
                <w:bCs/>
                <w:sz w:val="14"/>
                <w:szCs w:val="14"/>
              </w:rPr>
            </w:pPr>
            <w:r w:rsidRPr="00163694">
              <w:rPr>
                <w:rFonts w:ascii="Montserrat" w:hAnsi="Montserrat" w:cs="Arial"/>
                <w:b/>
                <w:bCs/>
                <w:sz w:val="14"/>
                <w:szCs w:val="14"/>
              </w:rPr>
              <w:t>Cantidad</w:t>
            </w:r>
          </w:p>
          <w:p w14:paraId="31CE7674" w14:textId="77777777" w:rsidR="00896417" w:rsidRPr="00163694" w:rsidRDefault="00896417" w:rsidP="000E2F64">
            <w:pPr>
              <w:jc w:val="center"/>
              <w:rPr>
                <w:rFonts w:ascii="Montserrat" w:hAnsi="Montserrat" w:cs="Arial"/>
                <w:b/>
                <w:bCs/>
                <w:sz w:val="14"/>
                <w:szCs w:val="14"/>
              </w:rPr>
            </w:pPr>
            <w:r w:rsidRPr="00163694">
              <w:rPr>
                <w:rFonts w:ascii="Montserrat" w:hAnsi="Montserrat" w:cs="Arial"/>
                <w:b/>
                <w:bCs/>
                <w:sz w:val="14"/>
                <w:szCs w:val="14"/>
              </w:rPr>
              <w:t>Máxima</w:t>
            </w:r>
          </w:p>
        </w:tc>
        <w:tc>
          <w:tcPr>
            <w:tcW w:w="1793" w:type="dxa"/>
            <w:shd w:val="clear" w:color="auto" w:fill="BFBFBF" w:themeFill="background1" w:themeFillShade="BF"/>
            <w:vAlign w:val="center"/>
          </w:tcPr>
          <w:p w14:paraId="58A3139C" w14:textId="77777777" w:rsidR="00896417" w:rsidRPr="00163694" w:rsidRDefault="00896417" w:rsidP="000E2F64">
            <w:pPr>
              <w:jc w:val="center"/>
              <w:rPr>
                <w:rFonts w:ascii="Montserrat" w:hAnsi="Montserrat" w:cs="Arial"/>
                <w:b/>
                <w:bCs/>
                <w:sz w:val="14"/>
                <w:szCs w:val="14"/>
              </w:rPr>
            </w:pPr>
            <w:r w:rsidRPr="00163694">
              <w:rPr>
                <w:rFonts w:ascii="Montserrat" w:hAnsi="Montserrat" w:cs="Arial"/>
                <w:b/>
                <w:bCs/>
                <w:sz w:val="14"/>
                <w:szCs w:val="14"/>
              </w:rPr>
              <w:t>Fecha de Entrega</w:t>
            </w:r>
          </w:p>
        </w:tc>
        <w:tc>
          <w:tcPr>
            <w:tcW w:w="1219" w:type="dxa"/>
            <w:shd w:val="clear" w:color="auto" w:fill="BFBFBF" w:themeFill="background1" w:themeFillShade="BF"/>
            <w:vAlign w:val="center"/>
          </w:tcPr>
          <w:p w14:paraId="03342EDA" w14:textId="77777777" w:rsidR="00896417" w:rsidRPr="00163694" w:rsidRDefault="00896417" w:rsidP="000E2F64">
            <w:pPr>
              <w:jc w:val="center"/>
              <w:rPr>
                <w:rFonts w:ascii="Montserrat" w:hAnsi="Montserrat" w:cs="Arial"/>
                <w:b/>
                <w:bCs/>
                <w:color w:val="000000"/>
                <w:sz w:val="14"/>
                <w:szCs w:val="14"/>
              </w:rPr>
            </w:pPr>
            <w:r w:rsidRPr="00163694">
              <w:rPr>
                <w:rFonts w:ascii="Montserrat" w:hAnsi="Montserrat" w:cs="Arial"/>
                <w:b/>
                <w:bCs/>
                <w:color w:val="000000"/>
                <w:sz w:val="14"/>
                <w:szCs w:val="14"/>
              </w:rPr>
              <w:t>Producto Entregable</w:t>
            </w:r>
          </w:p>
        </w:tc>
        <w:tc>
          <w:tcPr>
            <w:tcW w:w="807" w:type="dxa"/>
            <w:shd w:val="clear" w:color="auto" w:fill="BFBFBF" w:themeFill="background1" w:themeFillShade="BF"/>
            <w:vAlign w:val="center"/>
          </w:tcPr>
          <w:p w14:paraId="03F6193F" w14:textId="77777777" w:rsidR="00896417" w:rsidRPr="00163694" w:rsidRDefault="00896417" w:rsidP="000E2F64">
            <w:pPr>
              <w:jc w:val="center"/>
              <w:rPr>
                <w:rFonts w:ascii="Montserrat" w:hAnsi="Montserrat" w:cs="Arial"/>
                <w:b/>
                <w:bCs/>
                <w:sz w:val="14"/>
                <w:szCs w:val="14"/>
              </w:rPr>
            </w:pPr>
            <w:r w:rsidRPr="00163694">
              <w:rPr>
                <w:rFonts w:ascii="Montserrat" w:hAnsi="Montserrat" w:cs="Arial"/>
                <w:b/>
                <w:bCs/>
                <w:sz w:val="14"/>
                <w:szCs w:val="14"/>
              </w:rPr>
              <w:t>Costo Unitario</w:t>
            </w:r>
          </w:p>
        </w:tc>
        <w:tc>
          <w:tcPr>
            <w:tcW w:w="807" w:type="dxa"/>
            <w:shd w:val="clear" w:color="auto" w:fill="BFBFBF" w:themeFill="background1" w:themeFillShade="BF"/>
            <w:vAlign w:val="center"/>
          </w:tcPr>
          <w:p w14:paraId="13333446" w14:textId="77777777" w:rsidR="00896417" w:rsidRPr="00163694" w:rsidRDefault="00896417" w:rsidP="000E2F64">
            <w:pPr>
              <w:jc w:val="center"/>
              <w:rPr>
                <w:rFonts w:ascii="Montserrat" w:hAnsi="Montserrat" w:cs="Arial"/>
                <w:b/>
                <w:bCs/>
                <w:sz w:val="14"/>
                <w:szCs w:val="14"/>
              </w:rPr>
            </w:pPr>
            <w:r w:rsidRPr="00163694">
              <w:rPr>
                <w:rFonts w:ascii="Montserrat" w:hAnsi="Montserrat" w:cs="Arial"/>
                <w:b/>
                <w:bCs/>
                <w:sz w:val="14"/>
                <w:szCs w:val="14"/>
              </w:rPr>
              <w:t>Importe Mínimo</w:t>
            </w:r>
          </w:p>
          <w:p w14:paraId="2E69163F" w14:textId="77777777" w:rsidR="00896417" w:rsidRPr="00163694" w:rsidRDefault="00896417" w:rsidP="000E2F64">
            <w:pPr>
              <w:jc w:val="center"/>
              <w:rPr>
                <w:rFonts w:ascii="Montserrat" w:hAnsi="Montserrat" w:cs="Arial"/>
                <w:b/>
                <w:bCs/>
                <w:sz w:val="14"/>
                <w:szCs w:val="14"/>
              </w:rPr>
            </w:pPr>
            <w:r w:rsidRPr="00163694">
              <w:rPr>
                <w:rFonts w:ascii="Montserrat" w:hAnsi="Montserrat" w:cs="Arial"/>
                <w:b/>
                <w:bCs/>
                <w:sz w:val="14"/>
                <w:szCs w:val="14"/>
              </w:rPr>
              <w:t>Sin IVA</w:t>
            </w:r>
          </w:p>
        </w:tc>
        <w:tc>
          <w:tcPr>
            <w:tcW w:w="807" w:type="dxa"/>
            <w:shd w:val="clear" w:color="auto" w:fill="BFBFBF" w:themeFill="background1" w:themeFillShade="BF"/>
            <w:vAlign w:val="center"/>
          </w:tcPr>
          <w:p w14:paraId="10873BA7" w14:textId="77777777" w:rsidR="00896417" w:rsidRPr="00163694" w:rsidRDefault="00896417" w:rsidP="000E2F64">
            <w:pPr>
              <w:jc w:val="center"/>
              <w:rPr>
                <w:rFonts w:ascii="Montserrat" w:hAnsi="Montserrat" w:cs="Arial"/>
                <w:b/>
                <w:bCs/>
                <w:sz w:val="14"/>
                <w:szCs w:val="14"/>
              </w:rPr>
            </w:pPr>
            <w:r w:rsidRPr="00163694">
              <w:rPr>
                <w:rFonts w:ascii="Montserrat" w:hAnsi="Montserrat" w:cs="Arial"/>
                <w:b/>
                <w:bCs/>
                <w:sz w:val="14"/>
                <w:szCs w:val="14"/>
              </w:rPr>
              <w:t>Importe Máximo</w:t>
            </w:r>
          </w:p>
          <w:p w14:paraId="2F083FD0" w14:textId="77777777" w:rsidR="00896417" w:rsidRPr="00163694" w:rsidRDefault="00896417" w:rsidP="000E2F64">
            <w:pPr>
              <w:jc w:val="center"/>
              <w:rPr>
                <w:rFonts w:ascii="Montserrat" w:hAnsi="Montserrat" w:cs="Arial"/>
                <w:sz w:val="14"/>
                <w:szCs w:val="14"/>
              </w:rPr>
            </w:pPr>
            <w:r w:rsidRPr="00163694">
              <w:rPr>
                <w:rFonts w:ascii="Montserrat" w:hAnsi="Montserrat" w:cs="Arial"/>
                <w:b/>
                <w:bCs/>
                <w:sz w:val="14"/>
                <w:szCs w:val="14"/>
              </w:rPr>
              <w:t>Sin IVA</w:t>
            </w:r>
          </w:p>
        </w:tc>
      </w:tr>
      <w:tr w:rsidR="00896417" w:rsidRPr="00425B7A" w14:paraId="7314F043" w14:textId="77777777" w:rsidTr="000E2F64">
        <w:trPr>
          <w:trHeight w:val="1390"/>
        </w:trPr>
        <w:tc>
          <w:tcPr>
            <w:tcW w:w="948" w:type="dxa"/>
            <w:vAlign w:val="center"/>
          </w:tcPr>
          <w:p w14:paraId="036C4BDB" w14:textId="77777777" w:rsidR="00896417" w:rsidRPr="00163694" w:rsidRDefault="00896417" w:rsidP="000E2F64">
            <w:pPr>
              <w:jc w:val="center"/>
              <w:rPr>
                <w:rFonts w:ascii="Montserrat" w:hAnsi="Montserrat" w:cs="Arial"/>
                <w:sz w:val="14"/>
                <w:szCs w:val="14"/>
              </w:rPr>
            </w:pPr>
            <w:r w:rsidRPr="00163694">
              <w:rPr>
                <w:rFonts w:ascii="Montserrat" w:hAnsi="Montserrat" w:cs="Arial"/>
                <w:sz w:val="14"/>
                <w:szCs w:val="14"/>
              </w:rPr>
              <w:t>Aplicación</w:t>
            </w:r>
          </w:p>
        </w:tc>
        <w:tc>
          <w:tcPr>
            <w:tcW w:w="996" w:type="dxa"/>
            <w:vAlign w:val="center"/>
          </w:tcPr>
          <w:p w14:paraId="6CA6B69F" w14:textId="77777777" w:rsidR="00896417" w:rsidRPr="00163694" w:rsidRDefault="00896417" w:rsidP="000E2F64">
            <w:pPr>
              <w:jc w:val="center"/>
              <w:rPr>
                <w:rFonts w:ascii="Montserrat" w:hAnsi="Montserrat" w:cs="Arial"/>
                <w:sz w:val="14"/>
                <w:szCs w:val="14"/>
              </w:rPr>
            </w:pPr>
            <w:r w:rsidRPr="00163694">
              <w:rPr>
                <w:rFonts w:ascii="Montserrat" w:hAnsi="Montserrat" w:cs="Arial"/>
                <w:sz w:val="14"/>
                <w:szCs w:val="14"/>
              </w:rPr>
              <w:t>Promoción</w:t>
            </w:r>
            <w:r>
              <w:rPr>
                <w:rFonts w:ascii="Montserrat" w:hAnsi="Montserrat" w:cs="Arial"/>
                <w:sz w:val="14"/>
                <w:szCs w:val="14"/>
              </w:rPr>
              <w:t xml:space="preserve"> Vertical</w:t>
            </w:r>
            <w:r w:rsidRPr="00163694">
              <w:rPr>
                <w:rFonts w:ascii="Montserrat" w:hAnsi="Montserrat" w:cs="Arial"/>
                <w:sz w:val="14"/>
                <w:szCs w:val="14"/>
              </w:rPr>
              <w:t xml:space="preserve"> Educación Básica</w:t>
            </w:r>
          </w:p>
        </w:tc>
        <w:tc>
          <w:tcPr>
            <w:tcW w:w="996" w:type="dxa"/>
            <w:vAlign w:val="center"/>
          </w:tcPr>
          <w:p w14:paraId="52B8D617" w14:textId="77777777" w:rsidR="00896417" w:rsidRPr="00163694" w:rsidRDefault="00896417" w:rsidP="000E2F64">
            <w:pPr>
              <w:jc w:val="center"/>
              <w:rPr>
                <w:rFonts w:ascii="Montserrat" w:hAnsi="Montserrat" w:cs="Arial"/>
                <w:sz w:val="14"/>
                <w:szCs w:val="14"/>
              </w:rPr>
            </w:pPr>
            <w:r w:rsidRPr="00163694">
              <w:rPr>
                <w:rFonts w:ascii="Montserrat" w:hAnsi="Montserrat" w:cs="Arial"/>
                <w:sz w:val="14"/>
                <w:szCs w:val="14"/>
              </w:rPr>
              <w:t>Aplicación Promoción</w:t>
            </w:r>
            <w:r>
              <w:rPr>
                <w:rFonts w:ascii="Montserrat" w:hAnsi="Montserrat" w:cs="Arial"/>
                <w:sz w:val="14"/>
                <w:szCs w:val="14"/>
              </w:rPr>
              <w:t xml:space="preserve"> Vertical</w:t>
            </w:r>
            <w:r w:rsidRPr="00163694">
              <w:rPr>
                <w:rFonts w:ascii="Montserrat" w:hAnsi="Montserrat" w:cs="Arial"/>
                <w:sz w:val="14"/>
                <w:szCs w:val="14"/>
              </w:rPr>
              <w:t xml:space="preserve"> Educación Básica</w:t>
            </w:r>
          </w:p>
        </w:tc>
        <w:tc>
          <w:tcPr>
            <w:tcW w:w="885" w:type="dxa"/>
            <w:vAlign w:val="center"/>
          </w:tcPr>
          <w:p w14:paraId="17FA1297" w14:textId="77777777" w:rsidR="00896417" w:rsidRPr="000D33DF" w:rsidRDefault="00896417" w:rsidP="000E2F64">
            <w:pPr>
              <w:jc w:val="center"/>
              <w:rPr>
                <w:rFonts w:ascii="Montserrat" w:hAnsi="Montserrat" w:cs="Arial"/>
                <w:sz w:val="14"/>
                <w:szCs w:val="14"/>
              </w:rPr>
            </w:pPr>
            <w:r w:rsidRPr="00163694">
              <w:rPr>
                <w:rFonts w:ascii="Montserrat" w:hAnsi="Montserrat" w:cs="Arial"/>
                <w:sz w:val="14"/>
                <w:szCs w:val="14"/>
              </w:rPr>
              <w:t>25,000</w:t>
            </w:r>
          </w:p>
        </w:tc>
        <w:tc>
          <w:tcPr>
            <w:tcW w:w="990" w:type="dxa"/>
            <w:vAlign w:val="center"/>
          </w:tcPr>
          <w:p w14:paraId="6FA7E359" w14:textId="77777777" w:rsidR="00896417" w:rsidRDefault="00896417" w:rsidP="000E2F64">
            <w:pPr>
              <w:jc w:val="center"/>
              <w:rPr>
                <w:rFonts w:ascii="Montserrat" w:hAnsi="Montserrat" w:cs="Arial"/>
                <w:sz w:val="14"/>
                <w:szCs w:val="14"/>
                <w:highlight w:val="yellow"/>
              </w:rPr>
            </w:pPr>
            <w:r>
              <w:rPr>
                <w:rFonts w:ascii="Montserrat" w:hAnsi="Montserrat" w:cs="Arial"/>
                <w:sz w:val="14"/>
                <w:szCs w:val="14"/>
                <w:highlight w:val="yellow"/>
              </w:rPr>
              <w:t>50</w:t>
            </w:r>
            <w:r w:rsidRPr="008A35B0">
              <w:rPr>
                <w:rFonts w:ascii="Montserrat" w:hAnsi="Montserrat" w:cs="Arial"/>
                <w:sz w:val="14"/>
                <w:szCs w:val="14"/>
                <w:highlight w:val="yellow"/>
              </w:rPr>
              <w:t>,000</w:t>
            </w:r>
          </w:p>
        </w:tc>
        <w:tc>
          <w:tcPr>
            <w:tcW w:w="1793" w:type="dxa"/>
            <w:vAlign w:val="center"/>
          </w:tcPr>
          <w:p w14:paraId="16C9CBE4" w14:textId="77777777" w:rsidR="00896417" w:rsidRPr="003E46EE" w:rsidRDefault="00896417" w:rsidP="000E2F64">
            <w:pPr>
              <w:jc w:val="center"/>
              <w:rPr>
                <w:rFonts w:ascii="Montserrat" w:hAnsi="Montserrat" w:cs="Arial"/>
                <w:sz w:val="14"/>
                <w:szCs w:val="14"/>
              </w:rPr>
            </w:pPr>
            <w:r w:rsidRPr="003E46EE">
              <w:rPr>
                <w:rFonts w:ascii="Montserrat" w:hAnsi="Montserrat" w:cs="Arial"/>
                <w:sz w:val="14"/>
                <w:szCs w:val="14"/>
              </w:rPr>
              <w:t xml:space="preserve">A más tardar en </w:t>
            </w:r>
            <w:proofErr w:type="gramStart"/>
            <w:r>
              <w:rPr>
                <w:rFonts w:ascii="Montserrat" w:hAnsi="Montserrat" w:cs="Arial"/>
                <w:sz w:val="14"/>
                <w:szCs w:val="14"/>
              </w:rPr>
              <w:t>agosto  2020</w:t>
            </w:r>
            <w:proofErr w:type="gramEnd"/>
          </w:p>
        </w:tc>
        <w:tc>
          <w:tcPr>
            <w:tcW w:w="1219" w:type="dxa"/>
            <w:vAlign w:val="center"/>
          </w:tcPr>
          <w:p w14:paraId="569F955C" w14:textId="77777777" w:rsidR="00896417" w:rsidRPr="00163694" w:rsidRDefault="00896417" w:rsidP="000E2F64">
            <w:pPr>
              <w:jc w:val="center"/>
              <w:rPr>
                <w:rFonts w:ascii="Montserrat" w:hAnsi="Montserrat" w:cs="Arial"/>
                <w:sz w:val="14"/>
                <w:szCs w:val="14"/>
              </w:rPr>
            </w:pPr>
            <w:r w:rsidRPr="00163694">
              <w:rPr>
                <w:rFonts w:ascii="Montserrat" w:hAnsi="Montserrat" w:cs="Arial"/>
                <w:sz w:val="14"/>
                <w:szCs w:val="14"/>
              </w:rPr>
              <w:t>Informe detallado de la aplicación con cantidades, evidencias y observaciones</w:t>
            </w:r>
          </w:p>
        </w:tc>
        <w:tc>
          <w:tcPr>
            <w:tcW w:w="807" w:type="dxa"/>
            <w:vAlign w:val="center"/>
          </w:tcPr>
          <w:p w14:paraId="4331D8B7" w14:textId="77777777" w:rsidR="00896417" w:rsidRPr="00163694" w:rsidRDefault="00896417" w:rsidP="000E2F64">
            <w:pPr>
              <w:jc w:val="center"/>
              <w:rPr>
                <w:rFonts w:ascii="Montserrat" w:hAnsi="Montserrat" w:cs="Arial"/>
                <w:sz w:val="14"/>
                <w:szCs w:val="14"/>
              </w:rPr>
            </w:pPr>
          </w:p>
        </w:tc>
        <w:tc>
          <w:tcPr>
            <w:tcW w:w="807" w:type="dxa"/>
            <w:vAlign w:val="center"/>
          </w:tcPr>
          <w:p w14:paraId="6A53CCB4" w14:textId="77777777" w:rsidR="00896417" w:rsidRPr="00163694" w:rsidRDefault="00896417" w:rsidP="000E2F64">
            <w:pPr>
              <w:jc w:val="center"/>
              <w:rPr>
                <w:rFonts w:ascii="Montserrat" w:hAnsi="Montserrat" w:cs="Arial"/>
                <w:sz w:val="14"/>
                <w:szCs w:val="14"/>
              </w:rPr>
            </w:pPr>
          </w:p>
        </w:tc>
        <w:tc>
          <w:tcPr>
            <w:tcW w:w="807" w:type="dxa"/>
            <w:vAlign w:val="center"/>
          </w:tcPr>
          <w:p w14:paraId="2BE108A2" w14:textId="77777777" w:rsidR="00896417" w:rsidRPr="00163694" w:rsidRDefault="00896417" w:rsidP="000E2F64">
            <w:pPr>
              <w:jc w:val="center"/>
              <w:rPr>
                <w:rFonts w:ascii="Montserrat" w:hAnsi="Montserrat" w:cs="Arial"/>
                <w:sz w:val="14"/>
                <w:szCs w:val="14"/>
              </w:rPr>
            </w:pPr>
          </w:p>
        </w:tc>
      </w:tr>
      <w:tr w:rsidR="00896417" w:rsidRPr="00425B7A" w14:paraId="2828E967" w14:textId="77777777" w:rsidTr="000E2F64">
        <w:trPr>
          <w:trHeight w:val="1390"/>
        </w:trPr>
        <w:tc>
          <w:tcPr>
            <w:tcW w:w="948" w:type="dxa"/>
            <w:vAlign w:val="center"/>
          </w:tcPr>
          <w:p w14:paraId="05522A23" w14:textId="77777777" w:rsidR="00896417" w:rsidRPr="00163694" w:rsidRDefault="00896417" w:rsidP="000E2F64">
            <w:pPr>
              <w:jc w:val="center"/>
              <w:rPr>
                <w:rFonts w:ascii="Montserrat" w:hAnsi="Montserrat" w:cs="Arial"/>
                <w:sz w:val="14"/>
                <w:szCs w:val="14"/>
              </w:rPr>
            </w:pPr>
            <w:r w:rsidRPr="00163694">
              <w:rPr>
                <w:rFonts w:ascii="Montserrat" w:hAnsi="Montserrat" w:cs="Arial"/>
                <w:sz w:val="14"/>
                <w:szCs w:val="14"/>
              </w:rPr>
              <w:t>Aplicación</w:t>
            </w:r>
          </w:p>
        </w:tc>
        <w:tc>
          <w:tcPr>
            <w:tcW w:w="996" w:type="dxa"/>
            <w:vAlign w:val="center"/>
          </w:tcPr>
          <w:p w14:paraId="3C27347E" w14:textId="77777777" w:rsidR="00896417" w:rsidRPr="00163694" w:rsidRDefault="00896417" w:rsidP="000E2F64">
            <w:pPr>
              <w:jc w:val="center"/>
              <w:rPr>
                <w:rFonts w:ascii="Montserrat" w:hAnsi="Montserrat" w:cs="Arial"/>
                <w:sz w:val="14"/>
                <w:szCs w:val="14"/>
              </w:rPr>
            </w:pPr>
            <w:r w:rsidRPr="00163694">
              <w:rPr>
                <w:rFonts w:ascii="Montserrat" w:hAnsi="Montserrat" w:cs="Arial"/>
                <w:sz w:val="14"/>
                <w:szCs w:val="14"/>
              </w:rPr>
              <w:t>Promoción</w:t>
            </w:r>
            <w:r>
              <w:rPr>
                <w:rFonts w:ascii="Montserrat" w:hAnsi="Montserrat" w:cs="Arial"/>
                <w:sz w:val="14"/>
                <w:szCs w:val="14"/>
              </w:rPr>
              <w:t xml:space="preserve"> Vertical</w:t>
            </w:r>
            <w:r w:rsidRPr="00163694">
              <w:rPr>
                <w:rFonts w:ascii="Montserrat" w:hAnsi="Montserrat" w:cs="Arial"/>
                <w:sz w:val="14"/>
                <w:szCs w:val="14"/>
              </w:rPr>
              <w:t xml:space="preserve"> EMS Educación Media Superior</w:t>
            </w:r>
          </w:p>
        </w:tc>
        <w:tc>
          <w:tcPr>
            <w:tcW w:w="996" w:type="dxa"/>
            <w:vAlign w:val="center"/>
          </w:tcPr>
          <w:p w14:paraId="47158CF5" w14:textId="77777777" w:rsidR="00896417" w:rsidRPr="00163694" w:rsidRDefault="00896417" w:rsidP="000E2F64">
            <w:pPr>
              <w:jc w:val="center"/>
              <w:rPr>
                <w:rFonts w:ascii="Montserrat" w:hAnsi="Montserrat" w:cs="Arial"/>
                <w:sz w:val="14"/>
                <w:szCs w:val="14"/>
              </w:rPr>
            </w:pPr>
            <w:r w:rsidRPr="00163694">
              <w:rPr>
                <w:rFonts w:ascii="Montserrat" w:hAnsi="Montserrat" w:cs="Arial"/>
                <w:sz w:val="14"/>
                <w:szCs w:val="14"/>
              </w:rPr>
              <w:t>Aplicación Promoción</w:t>
            </w:r>
            <w:r>
              <w:rPr>
                <w:rFonts w:ascii="Montserrat" w:hAnsi="Montserrat" w:cs="Arial"/>
                <w:sz w:val="14"/>
                <w:szCs w:val="14"/>
              </w:rPr>
              <w:t xml:space="preserve"> Vertical</w:t>
            </w:r>
            <w:r w:rsidRPr="00163694">
              <w:rPr>
                <w:rFonts w:ascii="Montserrat" w:hAnsi="Montserrat" w:cs="Arial"/>
                <w:sz w:val="14"/>
                <w:szCs w:val="14"/>
              </w:rPr>
              <w:t xml:space="preserve"> Educación Media Superior</w:t>
            </w:r>
          </w:p>
        </w:tc>
        <w:tc>
          <w:tcPr>
            <w:tcW w:w="885" w:type="dxa"/>
            <w:vAlign w:val="center"/>
          </w:tcPr>
          <w:p w14:paraId="20CD5BE9" w14:textId="77777777" w:rsidR="00896417" w:rsidRPr="000D33DF" w:rsidRDefault="00896417" w:rsidP="000E2F64">
            <w:pPr>
              <w:jc w:val="center"/>
              <w:rPr>
                <w:rFonts w:ascii="Montserrat" w:hAnsi="Montserrat" w:cs="Arial"/>
                <w:sz w:val="14"/>
                <w:szCs w:val="14"/>
              </w:rPr>
            </w:pPr>
            <w:r w:rsidRPr="000D33DF">
              <w:rPr>
                <w:rFonts w:ascii="Montserrat" w:hAnsi="Montserrat" w:cs="Arial"/>
                <w:sz w:val="14"/>
                <w:szCs w:val="14"/>
              </w:rPr>
              <w:t>2,000</w:t>
            </w:r>
          </w:p>
        </w:tc>
        <w:tc>
          <w:tcPr>
            <w:tcW w:w="990" w:type="dxa"/>
            <w:vAlign w:val="center"/>
          </w:tcPr>
          <w:p w14:paraId="014BC95F" w14:textId="77777777" w:rsidR="00896417" w:rsidRPr="00163694" w:rsidRDefault="00896417" w:rsidP="000E2F64">
            <w:pPr>
              <w:jc w:val="center"/>
              <w:rPr>
                <w:rFonts w:ascii="Montserrat" w:hAnsi="Montserrat" w:cs="Arial"/>
                <w:sz w:val="14"/>
                <w:szCs w:val="14"/>
              </w:rPr>
            </w:pPr>
            <w:r>
              <w:rPr>
                <w:rFonts w:ascii="Montserrat" w:hAnsi="Montserrat" w:cs="Arial"/>
                <w:sz w:val="14"/>
                <w:szCs w:val="14"/>
                <w:highlight w:val="yellow"/>
              </w:rPr>
              <w:t>3,5</w:t>
            </w:r>
            <w:r w:rsidRPr="00654617">
              <w:rPr>
                <w:rFonts w:ascii="Montserrat" w:hAnsi="Montserrat" w:cs="Arial"/>
                <w:sz w:val="14"/>
                <w:szCs w:val="14"/>
                <w:highlight w:val="yellow"/>
              </w:rPr>
              <w:t>00</w:t>
            </w:r>
          </w:p>
        </w:tc>
        <w:tc>
          <w:tcPr>
            <w:tcW w:w="1793" w:type="dxa"/>
            <w:vAlign w:val="center"/>
          </w:tcPr>
          <w:p w14:paraId="5378FF2D" w14:textId="77777777" w:rsidR="00896417" w:rsidRPr="00163694" w:rsidRDefault="00896417" w:rsidP="000E2F64">
            <w:pPr>
              <w:jc w:val="center"/>
              <w:rPr>
                <w:rFonts w:ascii="Montserrat" w:hAnsi="Montserrat" w:cs="Arial"/>
                <w:b/>
                <w:sz w:val="14"/>
                <w:szCs w:val="14"/>
              </w:rPr>
            </w:pPr>
            <w:r w:rsidRPr="003E46EE">
              <w:rPr>
                <w:rFonts w:ascii="Montserrat" w:hAnsi="Montserrat" w:cs="Arial"/>
                <w:sz w:val="14"/>
                <w:szCs w:val="14"/>
              </w:rPr>
              <w:t xml:space="preserve">A más tardar en </w:t>
            </w:r>
            <w:proofErr w:type="gramStart"/>
            <w:r>
              <w:rPr>
                <w:rFonts w:ascii="Montserrat" w:hAnsi="Montserrat" w:cs="Arial"/>
                <w:sz w:val="14"/>
                <w:szCs w:val="14"/>
              </w:rPr>
              <w:t>agosto  2020</w:t>
            </w:r>
            <w:proofErr w:type="gramEnd"/>
          </w:p>
        </w:tc>
        <w:tc>
          <w:tcPr>
            <w:tcW w:w="1219" w:type="dxa"/>
            <w:vAlign w:val="center"/>
          </w:tcPr>
          <w:p w14:paraId="63E24DFE" w14:textId="77777777" w:rsidR="00896417" w:rsidRPr="00163694" w:rsidRDefault="00896417" w:rsidP="000E2F64">
            <w:pPr>
              <w:jc w:val="center"/>
              <w:rPr>
                <w:rFonts w:ascii="Montserrat" w:hAnsi="Montserrat" w:cs="Arial"/>
                <w:sz w:val="14"/>
                <w:szCs w:val="14"/>
              </w:rPr>
            </w:pPr>
            <w:r w:rsidRPr="00163694">
              <w:rPr>
                <w:rFonts w:ascii="Montserrat" w:hAnsi="Montserrat" w:cs="Arial"/>
                <w:sz w:val="14"/>
                <w:szCs w:val="14"/>
              </w:rPr>
              <w:t>Informe detallado de la aplicación con cantidades, evidencias y observaciones</w:t>
            </w:r>
          </w:p>
        </w:tc>
        <w:tc>
          <w:tcPr>
            <w:tcW w:w="807" w:type="dxa"/>
            <w:vAlign w:val="center"/>
          </w:tcPr>
          <w:p w14:paraId="7BD6FD1C" w14:textId="77777777" w:rsidR="00896417" w:rsidRPr="00163694" w:rsidRDefault="00896417" w:rsidP="000E2F64">
            <w:pPr>
              <w:jc w:val="center"/>
              <w:rPr>
                <w:rFonts w:ascii="Montserrat" w:hAnsi="Montserrat" w:cs="Arial"/>
                <w:sz w:val="14"/>
                <w:szCs w:val="14"/>
              </w:rPr>
            </w:pPr>
          </w:p>
        </w:tc>
        <w:tc>
          <w:tcPr>
            <w:tcW w:w="807" w:type="dxa"/>
            <w:vAlign w:val="center"/>
          </w:tcPr>
          <w:p w14:paraId="01B91456" w14:textId="77777777" w:rsidR="00896417" w:rsidRPr="00163694" w:rsidRDefault="00896417" w:rsidP="000E2F64">
            <w:pPr>
              <w:jc w:val="center"/>
              <w:rPr>
                <w:rFonts w:ascii="Montserrat" w:hAnsi="Montserrat" w:cs="Arial"/>
                <w:sz w:val="14"/>
                <w:szCs w:val="14"/>
              </w:rPr>
            </w:pPr>
          </w:p>
        </w:tc>
        <w:tc>
          <w:tcPr>
            <w:tcW w:w="807" w:type="dxa"/>
            <w:vAlign w:val="center"/>
          </w:tcPr>
          <w:p w14:paraId="344DCFC8" w14:textId="77777777" w:rsidR="00896417" w:rsidRPr="00163694" w:rsidRDefault="00896417" w:rsidP="000E2F64">
            <w:pPr>
              <w:jc w:val="center"/>
              <w:rPr>
                <w:rFonts w:ascii="Montserrat" w:hAnsi="Montserrat" w:cs="Arial"/>
                <w:sz w:val="14"/>
                <w:szCs w:val="14"/>
              </w:rPr>
            </w:pPr>
          </w:p>
        </w:tc>
      </w:tr>
    </w:tbl>
    <w:p w14:paraId="448ED24F" w14:textId="77777777" w:rsidR="00896417" w:rsidRDefault="00896417" w:rsidP="00896417">
      <w:pPr>
        <w:spacing w:after="0" w:line="240" w:lineRule="auto"/>
        <w:jc w:val="both"/>
        <w:rPr>
          <w:rFonts w:ascii="Montserrat" w:hAnsi="Montserrat"/>
          <w:sz w:val="20"/>
          <w:szCs w:val="20"/>
        </w:rPr>
      </w:pPr>
    </w:p>
    <w:p w14:paraId="3626FBE3" w14:textId="77777777" w:rsidR="00896417" w:rsidRDefault="00896417" w:rsidP="00896417">
      <w:pPr>
        <w:tabs>
          <w:tab w:val="left" w:pos="1843"/>
        </w:tabs>
        <w:spacing w:after="0" w:line="240" w:lineRule="auto"/>
        <w:jc w:val="both"/>
        <w:rPr>
          <w:rFonts w:ascii="Montserrat" w:hAnsi="Montserrat"/>
          <w:sz w:val="20"/>
          <w:szCs w:val="20"/>
        </w:rPr>
      </w:pPr>
    </w:p>
    <w:p w14:paraId="78B4BFBD" w14:textId="77777777" w:rsidR="00CB3C56" w:rsidRDefault="00CB3C56" w:rsidP="00CB3C56">
      <w:pPr>
        <w:spacing w:after="0" w:line="240" w:lineRule="auto"/>
        <w:ind w:left="142"/>
        <w:jc w:val="both"/>
        <w:rPr>
          <w:rFonts w:ascii="Montserrat" w:hAnsi="Montserrat"/>
          <w:b/>
          <w:color w:val="000000" w:themeColor="text1"/>
          <w:sz w:val="20"/>
          <w:szCs w:val="20"/>
        </w:rPr>
      </w:pPr>
    </w:p>
    <w:p w14:paraId="17C60E8E" w14:textId="17A38F14" w:rsidR="00896417" w:rsidRPr="00CB3C56" w:rsidRDefault="00CB3C56">
      <w:pPr>
        <w:spacing w:after="0" w:line="360" w:lineRule="auto"/>
        <w:jc w:val="both"/>
        <w:rPr>
          <w:rFonts w:ascii="Montserrat" w:hAnsi="Montserrat"/>
          <w:b/>
          <w:color w:val="000000" w:themeColor="text1"/>
          <w:sz w:val="20"/>
          <w:szCs w:val="20"/>
        </w:rPr>
        <w:pPrChange w:id="800" w:author="Ramsés Vázquez-Lira" w:date="2020-01-03T00:01:00Z">
          <w:pPr>
            <w:spacing w:after="0" w:line="240" w:lineRule="auto"/>
            <w:ind w:left="142"/>
            <w:jc w:val="both"/>
          </w:pPr>
        </w:pPrChange>
      </w:pPr>
      <w:r>
        <w:rPr>
          <w:rFonts w:ascii="Montserrat" w:hAnsi="Montserrat"/>
          <w:b/>
          <w:color w:val="000000" w:themeColor="text1"/>
          <w:sz w:val="20"/>
          <w:szCs w:val="20"/>
        </w:rPr>
        <w:t>ANTICIPO</w:t>
      </w:r>
    </w:p>
    <w:p w14:paraId="24292119" w14:textId="77777777" w:rsidR="00896417" w:rsidRDefault="00896417">
      <w:pPr>
        <w:spacing w:after="0" w:line="360" w:lineRule="auto"/>
        <w:jc w:val="both"/>
        <w:rPr>
          <w:rFonts w:ascii="Montserrat" w:hAnsi="Montserrat"/>
          <w:sz w:val="20"/>
          <w:szCs w:val="20"/>
        </w:rPr>
        <w:pPrChange w:id="801" w:author="Ramsés Vázquez-Lira" w:date="2020-01-03T00:01:00Z">
          <w:pPr>
            <w:spacing w:after="0" w:line="240" w:lineRule="auto"/>
            <w:jc w:val="both"/>
          </w:pPr>
        </w:pPrChange>
      </w:pPr>
    </w:p>
    <w:p w14:paraId="58E788CF" w14:textId="4F3E7E8B" w:rsidR="00896417" w:rsidRDefault="00896417">
      <w:pPr>
        <w:spacing w:after="0" w:line="360" w:lineRule="auto"/>
        <w:jc w:val="both"/>
        <w:rPr>
          <w:rFonts w:ascii="Montserrat" w:hAnsi="Montserrat"/>
          <w:sz w:val="20"/>
          <w:szCs w:val="20"/>
        </w:rPr>
        <w:pPrChange w:id="802" w:author="Ramsés Vázquez-Lira" w:date="2020-01-03T00:01:00Z">
          <w:pPr>
            <w:spacing w:after="0" w:line="240" w:lineRule="auto"/>
            <w:jc w:val="both"/>
          </w:pPr>
        </w:pPrChange>
      </w:pPr>
      <w:r>
        <w:rPr>
          <w:rFonts w:ascii="Montserrat" w:hAnsi="Montserrat"/>
          <w:sz w:val="20"/>
          <w:szCs w:val="20"/>
        </w:rPr>
        <w:t>No aplica</w:t>
      </w:r>
      <w:r w:rsidR="00CB3C56">
        <w:rPr>
          <w:rFonts w:ascii="Montserrat" w:hAnsi="Montserrat"/>
          <w:sz w:val="20"/>
          <w:szCs w:val="20"/>
        </w:rPr>
        <w:t>.</w:t>
      </w:r>
    </w:p>
    <w:p w14:paraId="4578470A" w14:textId="77777777" w:rsidR="00896417" w:rsidRDefault="00896417">
      <w:pPr>
        <w:spacing w:after="0" w:line="360" w:lineRule="auto"/>
        <w:jc w:val="both"/>
        <w:rPr>
          <w:rFonts w:ascii="Montserrat" w:hAnsi="Montserrat"/>
          <w:sz w:val="20"/>
          <w:szCs w:val="20"/>
        </w:rPr>
        <w:pPrChange w:id="803" w:author="Ramsés Vázquez-Lira" w:date="2020-01-03T00:01:00Z">
          <w:pPr>
            <w:spacing w:after="0" w:line="240" w:lineRule="auto"/>
            <w:jc w:val="both"/>
          </w:pPr>
        </w:pPrChange>
      </w:pPr>
    </w:p>
    <w:p w14:paraId="324A1C4E" w14:textId="77777777" w:rsidR="00896417" w:rsidRDefault="00896417">
      <w:pPr>
        <w:spacing w:after="0" w:line="360" w:lineRule="auto"/>
        <w:jc w:val="both"/>
        <w:rPr>
          <w:rFonts w:ascii="Montserrat" w:hAnsi="Montserrat"/>
          <w:sz w:val="20"/>
          <w:szCs w:val="20"/>
        </w:rPr>
        <w:pPrChange w:id="804" w:author="Ramsés Vázquez-Lira" w:date="2020-01-03T00:01:00Z">
          <w:pPr>
            <w:spacing w:after="0" w:line="240" w:lineRule="auto"/>
            <w:jc w:val="both"/>
          </w:pPr>
        </w:pPrChange>
      </w:pPr>
    </w:p>
    <w:p w14:paraId="602CB5B9" w14:textId="77777777" w:rsidR="00896417" w:rsidRPr="00CB3C56" w:rsidRDefault="00896417">
      <w:pPr>
        <w:spacing w:after="0" w:line="360" w:lineRule="auto"/>
        <w:jc w:val="both"/>
        <w:rPr>
          <w:rFonts w:ascii="Montserrat" w:hAnsi="Montserrat"/>
          <w:b/>
          <w:color w:val="000000" w:themeColor="text1"/>
          <w:sz w:val="20"/>
          <w:szCs w:val="20"/>
        </w:rPr>
        <w:pPrChange w:id="805" w:author="Ramsés Vázquez-Lira" w:date="2020-01-03T00:01:00Z">
          <w:pPr>
            <w:spacing w:after="0" w:line="240" w:lineRule="auto"/>
            <w:ind w:left="142"/>
            <w:jc w:val="both"/>
          </w:pPr>
        </w:pPrChange>
      </w:pPr>
      <w:r w:rsidRPr="00CB3C56">
        <w:rPr>
          <w:rFonts w:ascii="Montserrat" w:hAnsi="Montserrat"/>
          <w:b/>
          <w:color w:val="000000" w:themeColor="text1"/>
          <w:sz w:val="20"/>
          <w:szCs w:val="20"/>
        </w:rPr>
        <w:t>GARANTÍA DE CUMPLIMIENTO Y DEDUCCIONES</w:t>
      </w:r>
    </w:p>
    <w:p w14:paraId="2E446ECC" w14:textId="77777777" w:rsidR="00896417" w:rsidRPr="00366B8F" w:rsidRDefault="00896417">
      <w:pPr>
        <w:spacing w:after="0" w:line="360" w:lineRule="auto"/>
        <w:jc w:val="both"/>
        <w:rPr>
          <w:rFonts w:ascii="Montserrat" w:hAnsi="Montserrat"/>
          <w:sz w:val="20"/>
          <w:szCs w:val="20"/>
        </w:rPr>
        <w:pPrChange w:id="806" w:author="Ramsés Vázquez-Lira" w:date="2020-01-03T00:01:00Z">
          <w:pPr>
            <w:spacing w:after="0" w:line="240" w:lineRule="auto"/>
            <w:jc w:val="both"/>
          </w:pPr>
        </w:pPrChange>
      </w:pPr>
    </w:p>
    <w:p w14:paraId="125B53DD" w14:textId="6EB57B18" w:rsidR="00896417" w:rsidRDefault="00896417">
      <w:pPr>
        <w:spacing w:after="0" w:line="360" w:lineRule="auto"/>
        <w:jc w:val="both"/>
        <w:rPr>
          <w:rFonts w:ascii="Montserrat" w:hAnsi="Montserrat"/>
          <w:sz w:val="20"/>
          <w:szCs w:val="20"/>
        </w:rPr>
        <w:pPrChange w:id="807" w:author="Ramsés Vázquez-Lira" w:date="2020-01-03T00:01:00Z">
          <w:pPr>
            <w:spacing w:after="0" w:line="240" w:lineRule="auto"/>
            <w:jc w:val="both"/>
          </w:pPr>
        </w:pPrChange>
      </w:pPr>
      <w:r w:rsidRPr="00366B8F">
        <w:rPr>
          <w:rFonts w:ascii="Montserrat" w:hAnsi="Montserrat"/>
          <w:sz w:val="20"/>
          <w:szCs w:val="20"/>
        </w:rPr>
        <w:lastRenderedPageBreak/>
        <w:t xml:space="preserve">Para el debido cumplimiento del objeto del instrumento jurídico, el </w:t>
      </w:r>
      <w:r w:rsidR="00CB3C56">
        <w:rPr>
          <w:rFonts w:ascii="Montserrat" w:hAnsi="Montserrat"/>
          <w:color w:val="FF0000"/>
          <w:sz w:val="20"/>
          <w:szCs w:val="20"/>
        </w:rPr>
        <w:t>P</w:t>
      </w:r>
      <w:r w:rsidRPr="00366B8F">
        <w:rPr>
          <w:rFonts w:ascii="Montserrat" w:hAnsi="Montserrat"/>
          <w:sz w:val="20"/>
          <w:szCs w:val="20"/>
        </w:rPr>
        <w:t xml:space="preserve">restador de </w:t>
      </w:r>
      <w:r w:rsidR="00CB3C56">
        <w:rPr>
          <w:rFonts w:ascii="Montserrat" w:hAnsi="Montserrat"/>
          <w:color w:val="FF0000"/>
          <w:sz w:val="20"/>
          <w:szCs w:val="20"/>
        </w:rPr>
        <w:t>S</w:t>
      </w:r>
      <w:r w:rsidRPr="00366B8F">
        <w:rPr>
          <w:rFonts w:ascii="Montserrat" w:hAnsi="Montserrat"/>
          <w:sz w:val="20"/>
          <w:szCs w:val="20"/>
        </w:rPr>
        <w:t>ervicio</w:t>
      </w:r>
      <w:r w:rsidR="00CB3C56">
        <w:rPr>
          <w:rFonts w:ascii="Montserrat" w:hAnsi="Montserrat"/>
          <w:color w:val="FF0000"/>
          <w:sz w:val="20"/>
          <w:szCs w:val="20"/>
        </w:rPr>
        <w:t>s</w:t>
      </w:r>
      <w:r w:rsidRPr="00366B8F">
        <w:rPr>
          <w:rFonts w:ascii="Montserrat" w:hAnsi="Montserrat"/>
          <w:sz w:val="20"/>
          <w:szCs w:val="20"/>
        </w:rPr>
        <w:t xml:space="preserve"> emitirá documento suscrito por el representante legal, en el que se compromet</w:t>
      </w:r>
      <w:r w:rsidR="00CB3C56">
        <w:rPr>
          <w:rFonts w:ascii="Montserrat" w:hAnsi="Montserrat"/>
          <w:color w:val="FF0000"/>
          <w:sz w:val="20"/>
          <w:szCs w:val="20"/>
        </w:rPr>
        <w:t>e</w:t>
      </w:r>
      <w:r w:rsidRPr="00366B8F">
        <w:rPr>
          <w:rFonts w:ascii="Montserrat" w:hAnsi="Montserrat"/>
          <w:sz w:val="20"/>
          <w:szCs w:val="20"/>
        </w:rPr>
        <w:t xml:space="preserve"> a prestar todos los servicios en los términos de referencia descritos en el presente Anexo Técnico, aceptando no recibir los pagos correspondientes a los servicios que no se presten y cuyos productos no sean entregados en los tiempos establecidos.</w:t>
      </w:r>
    </w:p>
    <w:p w14:paraId="54AD1143" w14:textId="77777777" w:rsidR="00896417" w:rsidRPr="00366B8F" w:rsidRDefault="00896417">
      <w:pPr>
        <w:spacing w:after="0" w:line="360" w:lineRule="auto"/>
        <w:jc w:val="both"/>
        <w:rPr>
          <w:rFonts w:ascii="Montserrat" w:hAnsi="Montserrat"/>
          <w:sz w:val="20"/>
          <w:szCs w:val="20"/>
        </w:rPr>
        <w:pPrChange w:id="808" w:author="Ramsés Vázquez-Lira" w:date="2020-01-03T00:01:00Z">
          <w:pPr>
            <w:spacing w:after="0" w:line="240" w:lineRule="auto"/>
            <w:jc w:val="both"/>
          </w:pPr>
        </w:pPrChange>
      </w:pPr>
    </w:p>
    <w:p w14:paraId="0E7C183A" w14:textId="77777777" w:rsidR="00896417" w:rsidRPr="00366B8F" w:rsidRDefault="00896417">
      <w:pPr>
        <w:spacing w:after="0" w:line="360" w:lineRule="auto"/>
        <w:jc w:val="both"/>
        <w:rPr>
          <w:rFonts w:ascii="Montserrat" w:hAnsi="Montserrat"/>
          <w:sz w:val="20"/>
          <w:szCs w:val="20"/>
        </w:rPr>
        <w:pPrChange w:id="809" w:author="Ramsés Vázquez-Lira" w:date="2020-01-03T00:01:00Z">
          <w:pPr>
            <w:spacing w:after="0" w:line="240" w:lineRule="auto"/>
            <w:jc w:val="both"/>
          </w:pPr>
        </w:pPrChange>
      </w:pPr>
      <w:r w:rsidRPr="00366B8F">
        <w:rPr>
          <w:rFonts w:ascii="Montserrat" w:hAnsi="Montserrat"/>
          <w:sz w:val="20"/>
          <w:szCs w:val="20"/>
        </w:rPr>
        <w:t xml:space="preserve">En caso de que los servicios se presten de manera parcial o deficiente, la </w:t>
      </w:r>
      <w:r>
        <w:rPr>
          <w:rFonts w:ascii="Montserrat" w:hAnsi="Montserrat"/>
          <w:sz w:val="20"/>
          <w:szCs w:val="20"/>
        </w:rPr>
        <w:t>USICAMM</w:t>
      </w:r>
      <w:r w:rsidRPr="00366B8F">
        <w:rPr>
          <w:rFonts w:ascii="Montserrat" w:hAnsi="Montserrat"/>
          <w:sz w:val="20"/>
          <w:szCs w:val="20"/>
        </w:rPr>
        <w:t xml:space="preserve"> aplicará al prestador de los servicios, deducciones al pago equivalentes al 20% (veinte por ciento) sobre el importe de los servicios prestados de manera parcial o deficiente. Dichas deducciones se calcularán hasta la fecha en que materialmente se cumpla con los servicios en los términos pactados</w:t>
      </w:r>
      <w:r>
        <w:rPr>
          <w:rFonts w:ascii="Montserrat" w:hAnsi="Montserrat"/>
          <w:sz w:val="20"/>
          <w:szCs w:val="20"/>
        </w:rPr>
        <w:t>.</w:t>
      </w:r>
    </w:p>
    <w:p w14:paraId="49BA173A" w14:textId="77777777" w:rsidR="00896417" w:rsidRDefault="00896417">
      <w:pPr>
        <w:spacing w:after="0" w:line="360" w:lineRule="auto"/>
        <w:jc w:val="both"/>
        <w:rPr>
          <w:rFonts w:ascii="Montserrat" w:hAnsi="Montserrat"/>
          <w:sz w:val="20"/>
          <w:szCs w:val="20"/>
        </w:rPr>
        <w:pPrChange w:id="810" w:author="Ramsés Vázquez-Lira" w:date="2020-01-03T00:01:00Z">
          <w:pPr>
            <w:spacing w:after="0" w:line="240" w:lineRule="auto"/>
            <w:jc w:val="both"/>
          </w:pPr>
        </w:pPrChange>
      </w:pPr>
    </w:p>
    <w:p w14:paraId="0319E1B8" w14:textId="77777777" w:rsidR="00896417" w:rsidRDefault="00896417">
      <w:pPr>
        <w:spacing w:after="0" w:line="360" w:lineRule="auto"/>
        <w:jc w:val="both"/>
        <w:rPr>
          <w:rFonts w:ascii="Montserrat" w:hAnsi="Montserrat"/>
          <w:sz w:val="20"/>
          <w:szCs w:val="20"/>
        </w:rPr>
        <w:pPrChange w:id="811" w:author="Ramsés Vázquez-Lira" w:date="2020-01-03T00:01:00Z">
          <w:pPr>
            <w:spacing w:after="0" w:line="240" w:lineRule="auto"/>
            <w:jc w:val="both"/>
          </w:pPr>
        </w:pPrChange>
      </w:pPr>
    </w:p>
    <w:p w14:paraId="12F4F490" w14:textId="77777777" w:rsidR="00896417" w:rsidRDefault="00896417">
      <w:pPr>
        <w:spacing w:after="0" w:line="360" w:lineRule="auto"/>
        <w:jc w:val="both"/>
        <w:rPr>
          <w:rFonts w:ascii="Montserrat" w:hAnsi="Montserrat"/>
          <w:sz w:val="20"/>
          <w:szCs w:val="20"/>
        </w:rPr>
        <w:pPrChange w:id="812" w:author="Ramsés Vázquez-Lira" w:date="2020-01-03T00:01:00Z">
          <w:pPr>
            <w:spacing w:after="0" w:line="240" w:lineRule="auto"/>
            <w:ind w:left="142"/>
            <w:jc w:val="both"/>
          </w:pPr>
        </w:pPrChange>
      </w:pPr>
      <w:r w:rsidRPr="00CB3C56">
        <w:rPr>
          <w:rFonts w:ascii="Montserrat" w:hAnsi="Montserrat"/>
          <w:b/>
          <w:color w:val="000000" w:themeColor="text1"/>
          <w:sz w:val="20"/>
          <w:szCs w:val="20"/>
        </w:rPr>
        <w:t>SUSPENSIÓN Y RECISIÓN</w:t>
      </w:r>
    </w:p>
    <w:p w14:paraId="5A56EBF0" w14:textId="77777777" w:rsidR="00896417" w:rsidRDefault="00896417">
      <w:pPr>
        <w:spacing w:after="0" w:line="360" w:lineRule="auto"/>
        <w:jc w:val="both"/>
        <w:rPr>
          <w:rFonts w:ascii="Montserrat" w:hAnsi="Montserrat"/>
          <w:sz w:val="20"/>
          <w:szCs w:val="20"/>
        </w:rPr>
        <w:pPrChange w:id="813" w:author="Ramsés Vázquez-Lira" w:date="2020-01-03T00:01:00Z">
          <w:pPr>
            <w:spacing w:after="0" w:line="240" w:lineRule="auto"/>
            <w:jc w:val="both"/>
          </w:pPr>
        </w:pPrChange>
      </w:pPr>
    </w:p>
    <w:p w14:paraId="53A64CCC" w14:textId="77777777" w:rsidR="00896417" w:rsidRDefault="00896417">
      <w:pPr>
        <w:spacing w:after="0" w:line="360" w:lineRule="auto"/>
        <w:jc w:val="both"/>
        <w:rPr>
          <w:rFonts w:ascii="Montserrat" w:hAnsi="Montserrat"/>
          <w:sz w:val="20"/>
          <w:szCs w:val="20"/>
        </w:rPr>
        <w:pPrChange w:id="814" w:author="Ramsés Vázquez-Lira" w:date="2020-01-03T00:01:00Z">
          <w:pPr>
            <w:spacing w:after="0" w:line="240" w:lineRule="auto"/>
            <w:jc w:val="both"/>
          </w:pPr>
        </w:pPrChange>
      </w:pPr>
      <w:r w:rsidRPr="00B453B3">
        <w:rPr>
          <w:rFonts w:ascii="Montserrat" w:hAnsi="Montserrat"/>
          <w:sz w:val="20"/>
          <w:szCs w:val="20"/>
        </w:rPr>
        <w:t xml:space="preserve">Cuando en la prestación de los servicios se presente caso fortuito o de fuerza mayor, la </w:t>
      </w:r>
      <w:r>
        <w:rPr>
          <w:rFonts w:ascii="Montserrat" w:hAnsi="Montserrat"/>
          <w:sz w:val="20"/>
          <w:szCs w:val="20"/>
        </w:rPr>
        <w:t xml:space="preserve">USICAMM </w:t>
      </w:r>
      <w:r w:rsidRPr="00B453B3">
        <w:rPr>
          <w:rFonts w:ascii="Montserrat" w:hAnsi="Montserrat"/>
          <w:sz w:val="20"/>
          <w:szCs w:val="20"/>
        </w:rPr>
        <w:t xml:space="preserve">podrá suspender la prestación de los servicios, en cuyo caso únicamente serán pagados aquellos servicios efectivamente prestados, para lo cual pactarán por escrito el plazo de suspensión, a cuyo término podrá iniciarse la terminación anticipada del instrumento </w:t>
      </w:r>
      <w:r>
        <w:rPr>
          <w:rFonts w:ascii="Montserrat" w:hAnsi="Montserrat"/>
          <w:sz w:val="20"/>
          <w:szCs w:val="20"/>
        </w:rPr>
        <w:t>jurídico</w:t>
      </w:r>
      <w:r w:rsidRPr="00B453B3">
        <w:rPr>
          <w:rFonts w:ascii="Montserrat" w:hAnsi="Montserrat"/>
          <w:sz w:val="20"/>
          <w:szCs w:val="20"/>
        </w:rPr>
        <w:t>.</w:t>
      </w:r>
    </w:p>
    <w:p w14:paraId="2DDD1C8E" w14:textId="77777777" w:rsidR="00896417" w:rsidRPr="00B453B3" w:rsidRDefault="00896417">
      <w:pPr>
        <w:spacing w:after="0" w:line="360" w:lineRule="auto"/>
        <w:jc w:val="both"/>
        <w:rPr>
          <w:rFonts w:ascii="Montserrat" w:hAnsi="Montserrat"/>
          <w:sz w:val="20"/>
          <w:szCs w:val="20"/>
        </w:rPr>
        <w:pPrChange w:id="815" w:author="Ramsés Vázquez-Lira" w:date="2020-01-03T00:01:00Z">
          <w:pPr>
            <w:spacing w:after="0" w:line="240" w:lineRule="auto"/>
            <w:jc w:val="both"/>
          </w:pPr>
        </w:pPrChange>
      </w:pPr>
    </w:p>
    <w:p w14:paraId="169D4363" w14:textId="77777777" w:rsidR="00896417" w:rsidRDefault="00896417">
      <w:pPr>
        <w:spacing w:after="0" w:line="360" w:lineRule="auto"/>
        <w:jc w:val="both"/>
        <w:rPr>
          <w:rFonts w:ascii="Montserrat" w:hAnsi="Montserrat"/>
          <w:sz w:val="20"/>
          <w:szCs w:val="20"/>
        </w:rPr>
        <w:pPrChange w:id="816" w:author="Ramsés Vázquez-Lira" w:date="2020-01-03T00:01:00Z">
          <w:pPr>
            <w:spacing w:after="0" w:line="240" w:lineRule="auto"/>
            <w:jc w:val="both"/>
          </w:pPr>
        </w:pPrChange>
      </w:pPr>
      <w:r w:rsidRPr="00B453B3">
        <w:rPr>
          <w:rFonts w:ascii="Montserrat" w:hAnsi="Montserrat"/>
          <w:sz w:val="20"/>
          <w:szCs w:val="20"/>
        </w:rPr>
        <w:t xml:space="preserve">Del mismo modo, se podrá rescindir administrativamente el instrumento </w:t>
      </w:r>
      <w:r>
        <w:rPr>
          <w:rFonts w:ascii="Montserrat" w:hAnsi="Montserrat"/>
          <w:sz w:val="20"/>
          <w:szCs w:val="20"/>
        </w:rPr>
        <w:t>jurídico</w:t>
      </w:r>
      <w:r w:rsidRPr="00B453B3">
        <w:rPr>
          <w:rFonts w:ascii="Montserrat" w:hAnsi="Montserrat"/>
          <w:sz w:val="20"/>
          <w:szCs w:val="20"/>
        </w:rPr>
        <w:t>, sin necesidad de declaración judicial previa, en caso de incumplimiento de las obligaciones a cargo del prestador de servicios</w:t>
      </w:r>
      <w:r>
        <w:rPr>
          <w:rFonts w:ascii="Montserrat" w:hAnsi="Montserrat"/>
          <w:sz w:val="20"/>
          <w:szCs w:val="20"/>
        </w:rPr>
        <w:t>.</w:t>
      </w:r>
    </w:p>
    <w:p w14:paraId="2A2EF19A" w14:textId="77777777" w:rsidR="00896417" w:rsidRPr="00B453B3" w:rsidRDefault="00896417">
      <w:pPr>
        <w:spacing w:after="0" w:line="360" w:lineRule="auto"/>
        <w:jc w:val="both"/>
        <w:rPr>
          <w:rFonts w:ascii="Montserrat" w:hAnsi="Montserrat"/>
          <w:sz w:val="20"/>
          <w:szCs w:val="20"/>
        </w:rPr>
        <w:pPrChange w:id="817" w:author="Ramsés Vázquez-Lira" w:date="2020-01-03T00:01:00Z">
          <w:pPr>
            <w:spacing w:after="0" w:line="240" w:lineRule="auto"/>
            <w:jc w:val="both"/>
          </w:pPr>
        </w:pPrChange>
      </w:pPr>
    </w:p>
    <w:p w14:paraId="65F7631B" w14:textId="77777777" w:rsidR="00896417" w:rsidRDefault="00896417">
      <w:pPr>
        <w:spacing w:after="0" w:line="360" w:lineRule="auto"/>
        <w:jc w:val="both"/>
        <w:rPr>
          <w:rFonts w:ascii="Montserrat" w:hAnsi="Montserrat"/>
          <w:sz w:val="20"/>
          <w:szCs w:val="20"/>
        </w:rPr>
        <w:pPrChange w:id="818" w:author="Ramsés Vázquez-Lira" w:date="2020-01-03T00:01:00Z">
          <w:pPr>
            <w:spacing w:after="0" w:line="240" w:lineRule="auto"/>
            <w:jc w:val="both"/>
          </w:pPr>
        </w:pPrChange>
      </w:pPr>
      <w:r w:rsidRPr="00B453B3">
        <w:rPr>
          <w:rFonts w:ascii="Montserrat" w:hAnsi="Montserrat"/>
          <w:sz w:val="20"/>
          <w:szCs w:val="20"/>
        </w:rPr>
        <w:t>Para efectos de lo anterior, se entenderá que el prestador de servicios incumple con alguna de las obligaciones a su cargo cuando:</w:t>
      </w:r>
    </w:p>
    <w:p w14:paraId="5EA1EB8F" w14:textId="77777777" w:rsidR="00896417" w:rsidRPr="00B453B3" w:rsidRDefault="00896417">
      <w:pPr>
        <w:spacing w:after="0" w:line="360" w:lineRule="auto"/>
        <w:jc w:val="both"/>
        <w:rPr>
          <w:rFonts w:ascii="Montserrat" w:hAnsi="Montserrat"/>
          <w:sz w:val="20"/>
          <w:szCs w:val="20"/>
        </w:rPr>
        <w:pPrChange w:id="819" w:author="Ramsés Vázquez-Lira" w:date="2020-01-03T00:01:00Z">
          <w:pPr>
            <w:spacing w:after="0" w:line="240" w:lineRule="auto"/>
            <w:jc w:val="both"/>
          </w:pPr>
        </w:pPrChange>
      </w:pPr>
    </w:p>
    <w:p w14:paraId="04D6A43F" w14:textId="77777777" w:rsidR="00896417" w:rsidRDefault="00896417">
      <w:pPr>
        <w:pStyle w:val="Prrafodelista"/>
        <w:numPr>
          <w:ilvl w:val="1"/>
          <w:numId w:val="10"/>
        </w:numPr>
        <w:spacing w:after="0" w:line="360" w:lineRule="auto"/>
        <w:ind w:left="567" w:hanging="283"/>
        <w:jc w:val="both"/>
        <w:rPr>
          <w:rFonts w:ascii="Montserrat" w:hAnsi="Montserrat"/>
          <w:sz w:val="20"/>
          <w:szCs w:val="20"/>
        </w:rPr>
        <w:pPrChange w:id="820" w:author="Ramsés Vázquez-Lira" w:date="2020-01-03T00:01:00Z">
          <w:pPr>
            <w:pStyle w:val="Prrafodelista"/>
            <w:numPr>
              <w:ilvl w:val="1"/>
              <w:numId w:val="10"/>
            </w:numPr>
            <w:spacing w:after="0" w:line="240" w:lineRule="auto"/>
            <w:ind w:left="567" w:hanging="283"/>
            <w:jc w:val="both"/>
          </w:pPr>
        </w:pPrChange>
      </w:pPr>
      <w:r w:rsidRPr="009F1194">
        <w:rPr>
          <w:rFonts w:ascii="Montserrat" w:hAnsi="Montserrat"/>
          <w:sz w:val="20"/>
          <w:szCs w:val="20"/>
        </w:rPr>
        <w:t>No preste la totalidad de los servicios en los plazos pactados de conformidad con los términos, condiciones y especificaciones indicados en el presente Anexo Técnico;</w:t>
      </w:r>
    </w:p>
    <w:p w14:paraId="3967A974" w14:textId="77777777" w:rsidR="00896417" w:rsidRPr="009F1194" w:rsidRDefault="00896417">
      <w:pPr>
        <w:pStyle w:val="Prrafodelista"/>
        <w:spacing w:after="0" w:line="360" w:lineRule="auto"/>
        <w:ind w:left="567"/>
        <w:jc w:val="both"/>
        <w:rPr>
          <w:rFonts w:ascii="Montserrat" w:hAnsi="Montserrat"/>
          <w:sz w:val="20"/>
          <w:szCs w:val="20"/>
        </w:rPr>
        <w:pPrChange w:id="821" w:author="Ramsés Vázquez-Lira" w:date="2020-01-03T00:01:00Z">
          <w:pPr>
            <w:pStyle w:val="Prrafodelista"/>
            <w:spacing w:after="0" w:line="240" w:lineRule="auto"/>
            <w:ind w:left="567"/>
            <w:jc w:val="both"/>
          </w:pPr>
        </w:pPrChange>
      </w:pPr>
    </w:p>
    <w:p w14:paraId="58DC9331" w14:textId="77777777" w:rsidR="00896417" w:rsidRDefault="00896417">
      <w:pPr>
        <w:pStyle w:val="Prrafodelista"/>
        <w:numPr>
          <w:ilvl w:val="1"/>
          <w:numId w:val="10"/>
        </w:numPr>
        <w:spacing w:after="0" w:line="360" w:lineRule="auto"/>
        <w:ind w:left="567" w:hanging="283"/>
        <w:jc w:val="both"/>
        <w:rPr>
          <w:rFonts w:ascii="Montserrat" w:hAnsi="Montserrat"/>
          <w:sz w:val="20"/>
          <w:szCs w:val="20"/>
        </w:rPr>
        <w:pPrChange w:id="822" w:author="Ramsés Vázquez-Lira" w:date="2020-01-03T00:01:00Z">
          <w:pPr>
            <w:pStyle w:val="Prrafodelista"/>
            <w:numPr>
              <w:ilvl w:val="1"/>
              <w:numId w:val="10"/>
            </w:numPr>
            <w:spacing w:after="0" w:line="240" w:lineRule="auto"/>
            <w:ind w:left="567" w:hanging="283"/>
            <w:jc w:val="both"/>
          </w:pPr>
        </w:pPrChange>
      </w:pPr>
      <w:r w:rsidRPr="009F1194">
        <w:rPr>
          <w:rFonts w:ascii="Montserrat" w:hAnsi="Montserrat"/>
          <w:sz w:val="20"/>
          <w:szCs w:val="20"/>
        </w:rPr>
        <w:t xml:space="preserve">No entregue </w:t>
      </w:r>
      <w:r w:rsidRPr="00366B8F">
        <w:rPr>
          <w:rFonts w:ascii="Montserrat" w:hAnsi="Montserrat"/>
          <w:sz w:val="20"/>
          <w:szCs w:val="20"/>
        </w:rPr>
        <w:t>documento suscrito por el representante legal, en el que se comprometa a prestar todos los servicios en los términos de referencia descritos en el presente Anexo Técnico</w:t>
      </w:r>
      <w:r w:rsidRPr="009F1194">
        <w:rPr>
          <w:rFonts w:ascii="Montserrat" w:hAnsi="Montserrat"/>
          <w:sz w:val="20"/>
          <w:szCs w:val="20"/>
        </w:rPr>
        <w:t>;</w:t>
      </w:r>
    </w:p>
    <w:p w14:paraId="2107A6A7" w14:textId="77777777" w:rsidR="00896417" w:rsidRPr="009F1194" w:rsidRDefault="00896417">
      <w:pPr>
        <w:spacing w:after="0" w:line="360" w:lineRule="auto"/>
        <w:jc w:val="both"/>
        <w:rPr>
          <w:rFonts w:ascii="Montserrat" w:hAnsi="Montserrat"/>
          <w:sz w:val="20"/>
          <w:szCs w:val="20"/>
        </w:rPr>
        <w:pPrChange w:id="823" w:author="Ramsés Vázquez-Lira" w:date="2020-01-03T00:01:00Z">
          <w:pPr>
            <w:spacing w:after="0" w:line="240" w:lineRule="auto"/>
            <w:jc w:val="both"/>
          </w:pPr>
        </w:pPrChange>
      </w:pPr>
    </w:p>
    <w:p w14:paraId="3D912511" w14:textId="77777777" w:rsidR="00896417" w:rsidRDefault="00896417">
      <w:pPr>
        <w:pStyle w:val="Prrafodelista"/>
        <w:numPr>
          <w:ilvl w:val="1"/>
          <w:numId w:val="10"/>
        </w:numPr>
        <w:spacing w:after="0" w:line="360" w:lineRule="auto"/>
        <w:ind w:left="567" w:hanging="283"/>
        <w:jc w:val="both"/>
        <w:rPr>
          <w:rFonts w:ascii="Montserrat" w:hAnsi="Montserrat"/>
          <w:sz w:val="20"/>
          <w:szCs w:val="20"/>
        </w:rPr>
        <w:pPrChange w:id="824" w:author="Ramsés Vázquez-Lira" w:date="2020-01-03T00:01:00Z">
          <w:pPr>
            <w:pStyle w:val="Prrafodelista"/>
            <w:numPr>
              <w:ilvl w:val="1"/>
              <w:numId w:val="10"/>
            </w:numPr>
            <w:spacing w:after="0" w:line="240" w:lineRule="auto"/>
            <w:ind w:left="567" w:hanging="283"/>
            <w:jc w:val="both"/>
          </w:pPr>
        </w:pPrChange>
      </w:pPr>
      <w:r w:rsidRPr="009F1194">
        <w:rPr>
          <w:rFonts w:ascii="Montserrat" w:hAnsi="Montserrat"/>
          <w:sz w:val="20"/>
          <w:szCs w:val="20"/>
        </w:rPr>
        <w:t>Incurra en falta de veracidad total o parcial respecto de la información proporcionada pa</w:t>
      </w:r>
      <w:r>
        <w:rPr>
          <w:rFonts w:ascii="Montserrat" w:hAnsi="Montserrat"/>
          <w:sz w:val="20"/>
          <w:szCs w:val="20"/>
        </w:rPr>
        <w:t>ra la celebración del instrumento jurídico</w:t>
      </w:r>
      <w:r w:rsidRPr="009F1194">
        <w:rPr>
          <w:rFonts w:ascii="Montserrat" w:hAnsi="Montserrat"/>
          <w:sz w:val="20"/>
          <w:szCs w:val="20"/>
        </w:rPr>
        <w:t>.</w:t>
      </w:r>
    </w:p>
    <w:p w14:paraId="0447D333" w14:textId="77777777" w:rsidR="00896417" w:rsidRPr="008A20FE" w:rsidRDefault="00896417">
      <w:pPr>
        <w:pStyle w:val="Prrafodelista"/>
        <w:spacing w:line="360" w:lineRule="auto"/>
        <w:rPr>
          <w:rFonts w:ascii="Montserrat" w:hAnsi="Montserrat"/>
          <w:sz w:val="20"/>
          <w:szCs w:val="20"/>
        </w:rPr>
        <w:pPrChange w:id="825" w:author="Ramsés Vázquez-Lira" w:date="2020-01-03T00:01:00Z">
          <w:pPr>
            <w:pStyle w:val="Prrafodelista"/>
          </w:pPr>
        </w:pPrChange>
      </w:pPr>
    </w:p>
    <w:p w14:paraId="527DECB8" w14:textId="77777777" w:rsidR="00896417" w:rsidRPr="009F1194" w:rsidRDefault="00896417">
      <w:pPr>
        <w:pStyle w:val="Prrafodelista"/>
        <w:numPr>
          <w:ilvl w:val="1"/>
          <w:numId w:val="10"/>
        </w:numPr>
        <w:spacing w:after="0" w:line="360" w:lineRule="auto"/>
        <w:ind w:left="567" w:hanging="283"/>
        <w:jc w:val="both"/>
        <w:rPr>
          <w:rFonts w:ascii="Montserrat" w:hAnsi="Montserrat"/>
          <w:sz w:val="20"/>
          <w:szCs w:val="20"/>
        </w:rPr>
        <w:pPrChange w:id="826" w:author="Ramsés Vázquez-Lira" w:date="2020-01-03T00:01:00Z">
          <w:pPr>
            <w:pStyle w:val="Prrafodelista"/>
            <w:numPr>
              <w:ilvl w:val="1"/>
              <w:numId w:val="10"/>
            </w:numPr>
            <w:spacing w:after="0" w:line="240" w:lineRule="auto"/>
            <w:ind w:left="567" w:hanging="283"/>
            <w:jc w:val="both"/>
          </w:pPr>
        </w:pPrChange>
      </w:pPr>
      <w:r>
        <w:rPr>
          <w:rFonts w:ascii="Montserrat" w:hAnsi="Montserrat"/>
          <w:sz w:val="20"/>
          <w:szCs w:val="20"/>
        </w:rPr>
        <w:t>Falte a la confidencialidad de la información y la documentación que le proporcione la USICAMM.</w:t>
      </w:r>
    </w:p>
    <w:p w14:paraId="43EF3A97" w14:textId="77777777" w:rsidR="00896417" w:rsidRPr="00B453B3" w:rsidRDefault="00896417">
      <w:pPr>
        <w:spacing w:after="0" w:line="360" w:lineRule="auto"/>
        <w:ind w:left="567" w:hanging="283"/>
        <w:jc w:val="both"/>
        <w:rPr>
          <w:rFonts w:ascii="Montserrat" w:hAnsi="Montserrat"/>
          <w:sz w:val="20"/>
          <w:szCs w:val="20"/>
        </w:rPr>
        <w:pPrChange w:id="827" w:author="Ramsés Vázquez-Lira" w:date="2020-01-03T00:01:00Z">
          <w:pPr>
            <w:spacing w:after="0" w:line="240" w:lineRule="auto"/>
            <w:ind w:left="567" w:hanging="283"/>
            <w:jc w:val="both"/>
          </w:pPr>
        </w:pPrChange>
      </w:pPr>
    </w:p>
    <w:p w14:paraId="4BA79456" w14:textId="77777777" w:rsidR="00896417" w:rsidRDefault="00896417">
      <w:pPr>
        <w:spacing w:after="0" w:line="360" w:lineRule="auto"/>
        <w:jc w:val="both"/>
        <w:rPr>
          <w:rFonts w:ascii="Montserrat" w:hAnsi="Montserrat"/>
          <w:sz w:val="20"/>
          <w:szCs w:val="20"/>
        </w:rPr>
        <w:pPrChange w:id="828" w:author="Ramsés Vázquez-Lira" w:date="2020-01-03T00:01:00Z">
          <w:pPr>
            <w:spacing w:after="0" w:line="240" w:lineRule="auto"/>
            <w:jc w:val="both"/>
          </w:pPr>
        </w:pPrChange>
      </w:pPr>
    </w:p>
    <w:p w14:paraId="76F28D24" w14:textId="77777777" w:rsidR="00896417" w:rsidRDefault="00896417">
      <w:pPr>
        <w:spacing w:after="0" w:line="360" w:lineRule="auto"/>
        <w:jc w:val="both"/>
        <w:rPr>
          <w:rFonts w:ascii="Montserrat" w:hAnsi="Montserrat"/>
          <w:sz w:val="20"/>
          <w:szCs w:val="20"/>
        </w:rPr>
        <w:pPrChange w:id="829" w:author="Ramsés Vázquez-Lira" w:date="2020-01-03T00:01:00Z">
          <w:pPr>
            <w:spacing w:after="0" w:line="240" w:lineRule="auto"/>
            <w:ind w:left="142"/>
            <w:jc w:val="both"/>
          </w:pPr>
        </w:pPrChange>
      </w:pPr>
      <w:r w:rsidRPr="00CB3C56">
        <w:rPr>
          <w:rFonts w:ascii="Montserrat" w:hAnsi="Montserrat"/>
          <w:b/>
          <w:color w:val="000000" w:themeColor="text1"/>
          <w:sz w:val="20"/>
          <w:szCs w:val="20"/>
        </w:rPr>
        <w:t>TERMINACIÓN ANTICIPADA</w:t>
      </w:r>
    </w:p>
    <w:p w14:paraId="521D9F7A" w14:textId="77777777" w:rsidR="00896417" w:rsidRDefault="00896417">
      <w:pPr>
        <w:spacing w:after="0" w:line="360" w:lineRule="auto"/>
        <w:jc w:val="both"/>
        <w:rPr>
          <w:rFonts w:ascii="Montserrat" w:hAnsi="Montserrat"/>
          <w:sz w:val="20"/>
          <w:szCs w:val="20"/>
        </w:rPr>
        <w:pPrChange w:id="830" w:author="Ramsés Vázquez-Lira" w:date="2020-01-03T00:01:00Z">
          <w:pPr>
            <w:spacing w:after="0" w:line="240" w:lineRule="auto"/>
            <w:jc w:val="both"/>
          </w:pPr>
        </w:pPrChange>
      </w:pPr>
    </w:p>
    <w:p w14:paraId="557BFFD5" w14:textId="77777777" w:rsidR="00896417" w:rsidRDefault="00896417">
      <w:pPr>
        <w:spacing w:after="0" w:line="360" w:lineRule="auto"/>
        <w:jc w:val="both"/>
        <w:rPr>
          <w:rFonts w:ascii="Montserrat" w:hAnsi="Montserrat"/>
          <w:sz w:val="20"/>
          <w:szCs w:val="20"/>
        </w:rPr>
        <w:pPrChange w:id="831" w:author="Ramsés Vázquez-Lira" w:date="2020-01-03T00:01:00Z">
          <w:pPr>
            <w:spacing w:after="0" w:line="240" w:lineRule="auto"/>
            <w:jc w:val="both"/>
          </w:pPr>
        </w:pPrChange>
      </w:pPr>
      <w:r>
        <w:rPr>
          <w:rFonts w:ascii="Montserrat" w:hAnsi="Montserrat"/>
          <w:sz w:val="20"/>
          <w:szCs w:val="20"/>
        </w:rPr>
        <w:t xml:space="preserve">La USICAMM </w:t>
      </w:r>
      <w:r w:rsidRPr="009F1194">
        <w:rPr>
          <w:rFonts w:ascii="Montserrat" w:hAnsi="Montserrat"/>
          <w:sz w:val="20"/>
          <w:szCs w:val="20"/>
        </w:rPr>
        <w:t xml:space="preserve">podrá dar por terminado anticipadamente el </w:t>
      </w:r>
      <w:r>
        <w:rPr>
          <w:rFonts w:ascii="Montserrat" w:hAnsi="Montserrat"/>
          <w:sz w:val="20"/>
          <w:szCs w:val="20"/>
        </w:rPr>
        <w:t xml:space="preserve">instrumento jurídico </w:t>
      </w:r>
      <w:r w:rsidRPr="009F1194">
        <w:rPr>
          <w:rFonts w:ascii="Montserrat" w:hAnsi="Montserrat"/>
          <w:sz w:val="20"/>
          <w:szCs w:val="20"/>
        </w:rPr>
        <w:t>mediante aviso por escrito que dirija a</w:t>
      </w:r>
      <w:r>
        <w:rPr>
          <w:rFonts w:ascii="Montserrat" w:hAnsi="Montserrat"/>
          <w:sz w:val="20"/>
          <w:szCs w:val="20"/>
        </w:rPr>
        <w:t>l prestador de los servicios</w:t>
      </w:r>
      <w:r w:rsidRPr="009F1194">
        <w:rPr>
          <w:rFonts w:ascii="Montserrat" w:hAnsi="Montserrat"/>
          <w:sz w:val="20"/>
          <w:szCs w:val="20"/>
        </w:rPr>
        <w:t>, cuando concurran razones de interés general, o bien, cuando por causas justificadas se extinga la necesidad de requerir los servicios con</w:t>
      </w:r>
      <w:r>
        <w:rPr>
          <w:rFonts w:ascii="Montserrat" w:hAnsi="Montserrat"/>
          <w:sz w:val="20"/>
          <w:szCs w:val="20"/>
        </w:rPr>
        <w:t>venidos</w:t>
      </w:r>
      <w:r w:rsidRPr="009F1194">
        <w:rPr>
          <w:rFonts w:ascii="Montserrat" w:hAnsi="Montserrat"/>
          <w:sz w:val="20"/>
          <w:szCs w:val="20"/>
        </w:rPr>
        <w:t>, y se demuestre que de continuar con el cumplimiento de las obligaciones pactadas se ocasionaría un daño o perjuicio al Estado, o se determine la nulidad de los actos que dieron origen a este contrato abierto con motivo de la resolución de una inconformidad o intervención de oficio emitida por la Secretaría de la Función Pública</w:t>
      </w:r>
      <w:r>
        <w:rPr>
          <w:rFonts w:ascii="Montserrat" w:hAnsi="Montserrat"/>
          <w:sz w:val="20"/>
          <w:szCs w:val="20"/>
        </w:rPr>
        <w:t>.</w:t>
      </w:r>
    </w:p>
    <w:p w14:paraId="0CCD0025" w14:textId="77777777" w:rsidR="00896417" w:rsidRDefault="00896417">
      <w:pPr>
        <w:spacing w:after="0" w:line="360" w:lineRule="auto"/>
        <w:jc w:val="both"/>
        <w:rPr>
          <w:rFonts w:ascii="Montserrat" w:hAnsi="Montserrat"/>
          <w:sz w:val="20"/>
          <w:szCs w:val="20"/>
        </w:rPr>
        <w:pPrChange w:id="832" w:author="Ramsés Vázquez-Lira" w:date="2020-01-03T00:01:00Z">
          <w:pPr>
            <w:spacing w:after="0" w:line="240" w:lineRule="auto"/>
            <w:jc w:val="both"/>
          </w:pPr>
        </w:pPrChange>
      </w:pPr>
    </w:p>
    <w:p w14:paraId="2F8B4596" w14:textId="77777777" w:rsidR="00896417" w:rsidRDefault="00896417">
      <w:pPr>
        <w:spacing w:after="0" w:line="360" w:lineRule="auto"/>
        <w:jc w:val="both"/>
        <w:rPr>
          <w:rFonts w:ascii="Montserrat" w:hAnsi="Montserrat"/>
          <w:sz w:val="20"/>
          <w:szCs w:val="20"/>
        </w:rPr>
        <w:pPrChange w:id="833" w:author="Ramsés Vázquez-Lira" w:date="2020-01-03T00:01:00Z">
          <w:pPr>
            <w:spacing w:after="0" w:line="240" w:lineRule="auto"/>
            <w:jc w:val="both"/>
          </w:pPr>
        </w:pPrChange>
      </w:pPr>
    </w:p>
    <w:p w14:paraId="0CF96389" w14:textId="77777777" w:rsidR="00896417" w:rsidRDefault="00896417">
      <w:pPr>
        <w:spacing w:after="0" w:line="360" w:lineRule="auto"/>
        <w:jc w:val="both"/>
        <w:rPr>
          <w:rFonts w:ascii="Montserrat" w:hAnsi="Montserrat"/>
          <w:sz w:val="20"/>
          <w:szCs w:val="20"/>
        </w:rPr>
        <w:pPrChange w:id="834" w:author="Ramsés Vázquez-Lira" w:date="2020-01-03T00:01:00Z">
          <w:pPr>
            <w:spacing w:after="0" w:line="240" w:lineRule="auto"/>
            <w:ind w:left="142"/>
            <w:jc w:val="both"/>
          </w:pPr>
        </w:pPrChange>
      </w:pPr>
      <w:r w:rsidRPr="00CB3C56">
        <w:rPr>
          <w:rFonts w:ascii="Montserrat" w:hAnsi="Montserrat"/>
          <w:b/>
          <w:color w:val="000000" w:themeColor="text1"/>
          <w:sz w:val="20"/>
          <w:szCs w:val="20"/>
        </w:rPr>
        <w:t>CONFIDENCIALIDAD</w:t>
      </w:r>
    </w:p>
    <w:p w14:paraId="566C42A7" w14:textId="77777777" w:rsidR="00896417" w:rsidRDefault="00896417">
      <w:pPr>
        <w:spacing w:after="0" w:line="360" w:lineRule="auto"/>
        <w:jc w:val="both"/>
        <w:rPr>
          <w:rFonts w:ascii="Montserrat" w:hAnsi="Montserrat"/>
          <w:sz w:val="20"/>
          <w:szCs w:val="20"/>
        </w:rPr>
        <w:pPrChange w:id="835" w:author="Ramsés Vázquez-Lira" w:date="2020-01-03T00:01:00Z">
          <w:pPr>
            <w:spacing w:after="0" w:line="240" w:lineRule="auto"/>
            <w:jc w:val="both"/>
          </w:pPr>
        </w:pPrChange>
      </w:pPr>
    </w:p>
    <w:p w14:paraId="1245F03D" w14:textId="77777777" w:rsidR="00896417" w:rsidRPr="006A5E04" w:rsidRDefault="00896417">
      <w:pPr>
        <w:spacing w:after="0" w:line="360" w:lineRule="auto"/>
        <w:jc w:val="both"/>
        <w:rPr>
          <w:rFonts w:ascii="Montserrat" w:hAnsi="Montserrat"/>
          <w:sz w:val="20"/>
          <w:szCs w:val="20"/>
        </w:rPr>
        <w:pPrChange w:id="836" w:author="Ramsés Vázquez-Lira" w:date="2020-01-03T00:01:00Z">
          <w:pPr>
            <w:spacing w:after="0" w:line="240" w:lineRule="auto"/>
            <w:jc w:val="both"/>
          </w:pPr>
        </w:pPrChange>
      </w:pPr>
      <w:r w:rsidRPr="006A5E04">
        <w:rPr>
          <w:rFonts w:ascii="Montserrat" w:hAnsi="Montserrat"/>
          <w:sz w:val="20"/>
          <w:szCs w:val="20"/>
        </w:rPr>
        <w:t>E</w:t>
      </w:r>
      <w:r>
        <w:rPr>
          <w:rFonts w:ascii="Montserrat" w:hAnsi="Montserrat"/>
          <w:sz w:val="20"/>
          <w:szCs w:val="20"/>
        </w:rPr>
        <w:t xml:space="preserve">l prestador de servicios </w:t>
      </w:r>
      <w:r w:rsidRPr="006A5E04">
        <w:rPr>
          <w:rFonts w:ascii="Montserrat" w:hAnsi="Montserrat"/>
          <w:sz w:val="20"/>
          <w:szCs w:val="20"/>
        </w:rPr>
        <w:t xml:space="preserve">se obliga a guardar en estricta confidencialidad toda la información que le sea proporcionada por </w:t>
      </w:r>
      <w:r>
        <w:rPr>
          <w:rFonts w:ascii="Montserrat" w:hAnsi="Montserrat"/>
          <w:sz w:val="20"/>
          <w:szCs w:val="20"/>
        </w:rPr>
        <w:t xml:space="preserve">la USICAMM </w:t>
      </w:r>
      <w:r w:rsidRPr="006A5E04">
        <w:rPr>
          <w:rFonts w:ascii="Montserrat" w:hAnsi="Montserrat"/>
          <w:sz w:val="20"/>
          <w:szCs w:val="20"/>
        </w:rPr>
        <w:t>para el cumplimiento del objeto de</w:t>
      </w:r>
      <w:r>
        <w:rPr>
          <w:rFonts w:ascii="Montserrat" w:hAnsi="Montserrat"/>
          <w:sz w:val="20"/>
          <w:szCs w:val="20"/>
        </w:rPr>
        <w:t>l instrumento jurídico</w:t>
      </w:r>
      <w:r w:rsidRPr="006A5E04">
        <w:rPr>
          <w:rFonts w:ascii="Montserrat" w:hAnsi="Montserrat"/>
          <w:sz w:val="20"/>
          <w:szCs w:val="20"/>
        </w:rPr>
        <w:t>, por lo que por ningún motivo podrá revelar o divulgar por ningún medio los datos o información utilizada o que derive del instrumento</w:t>
      </w:r>
      <w:r>
        <w:rPr>
          <w:rFonts w:ascii="Montserrat" w:hAnsi="Montserrat"/>
          <w:sz w:val="20"/>
          <w:szCs w:val="20"/>
        </w:rPr>
        <w:t xml:space="preserve"> jurídico</w:t>
      </w:r>
      <w:r w:rsidRPr="006A5E04">
        <w:rPr>
          <w:rFonts w:ascii="Montserrat" w:hAnsi="Montserrat"/>
          <w:sz w:val="20"/>
          <w:szCs w:val="20"/>
        </w:rPr>
        <w:t>, ya sea por sí mismo o a través de sus empleados, filiales, subcontratistas o cualquier otra persona física o moral que emplee, contrate o comisione.</w:t>
      </w:r>
    </w:p>
    <w:p w14:paraId="201E1965" w14:textId="77777777" w:rsidR="00896417" w:rsidRPr="006A5E04" w:rsidRDefault="00896417">
      <w:pPr>
        <w:spacing w:after="0" w:line="360" w:lineRule="auto"/>
        <w:jc w:val="both"/>
        <w:rPr>
          <w:rFonts w:ascii="Montserrat" w:hAnsi="Montserrat"/>
          <w:sz w:val="20"/>
          <w:szCs w:val="20"/>
        </w:rPr>
        <w:pPrChange w:id="837" w:author="Ramsés Vázquez-Lira" w:date="2020-01-03T00:01:00Z">
          <w:pPr>
            <w:spacing w:after="0" w:line="240" w:lineRule="auto"/>
            <w:jc w:val="both"/>
          </w:pPr>
        </w:pPrChange>
      </w:pPr>
    </w:p>
    <w:p w14:paraId="3DC10B3D" w14:textId="77777777" w:rsidR="00896417" w:rsidRPr="006A5E04" w:rsidRDefault="00896417">
      <w:pPr>
        <w:spacing w:after="0" w:line="360" w:lineRule="auto"/>
        <w:jc w:val="both"/>
        <w:rPr>
          <w:rFonts w:ascii="Montserrat" w:hAnsi="Montserrat"/>
          <w:sz w:val="20"/>
          <w:szCs w:val="20"/>
        </w:rPr>
        <w:pPrChange w:id="838" w:author="Ramsés Vázquez-Lira" w:date="2020-01-03T00:01:00Z">
          <w:pPr>
            <w:spacing w:after="0" w:line="240" w:lineRule="auto"/>
            <w:jc w:val="both"/>
          </w:pPr>
        </w:pPrChange>
      </w:pPr>
      <w:r w:rsidRPr="006A5E04">
        <w:rPr>
          <w:rFonts w:ascii="Montserrat" w:hAnsi="Montserrat"/>
          <w:sz w:val="20"/>
          <w:szCs w:val="20"/>
        </w:rPr>
        <w:t>E</w:t>
      </w:r>
      <w:r>
        <w:rPr>
          <w:rFonts w:ascii="Montserrat" w:hAnsi="Montserrat"/>
          <w:sz w:val="20"/>
          <w:szCs w:val="20"/>
        </w:rPr>
        <w:t xml:space="preserve">l prestador de servicios </w:t>
      </w:r>
      <w:r w:rsidRPr="006A5E04">
        <w:rPr>
          <w:rFonts w:ascii="Montserrat" w:hAnsi="Montserrat"/>
          <w:sz w:val="20"/>
          <w:szCs w:val="20"/>
        </w:rPr>
        <w:t>garantiza que dicha información será revelada a sus empleados, filiales o subcontratistas, exclusivamente en la medida que necesiten conocerla para el cumplimiento de los servicios objeto de</w:t>
      </w:r>
      <w:r>
        <w:rPr>
          <w:rFonts w:ascii="Montserrat" w:hAnsi="Montserrat"/>
          <w:sz w:val="20"/>
          <w:szCs w:val="20"/>
        </w:rPr>
        <w:t>l instrumento jurídico</w:t>
      </w:r>
      <w:r w:rsidRPr="006A5E04">
        <w:rPr>
          <w:rFonts w:ascii="Montserrat" w:hAnsi="Montserrat"/>
          <w:sz w:val="20"/>
          <w:szCs w:val="20"/>
        </w:rPr>
        <w:t xml:space="preserve">, así como a no hacerla del conocimiento de ninguna otra persona, a menos que haya obtenido autorización previa por escrito de </w:t>
      </w:r>
      <w:r>
        <w:rPr>
          <w:rFonts w:ascii="Montserrat" w:hAnsi="Montserrat"/>
          <w:sz w:val="20"/>
          <w:szCs w:val="20"/>
        </w:rPr>
        <w:t>la USICAMM</w:t>
      </w:r>
      <w:r w:rsidRPr="006A5E04">
        <w:rPr>
          <w:rFonts w:ascii="Montserrat" w:hAnsi="Montserrat"/>
          <w:sz w:val="20"/>
          <w:szCs w:val="20"/>
        </w:rPr>
        <w:t>.</w:t>
      </w:r>
    </w:p>
    <w:p w14:paraId="31D8EAF1" w14:textId="77777777" w:rsidR="00896417" w:rsidRPr="006A5E04" w:rsidRDefault="00896417">
      <w:pPr>
        <w:spacing w:after="0" w:line="360" w:lineRule="auto"/>
        <w:jc w:val="both"/>
        <w:rPr>
          <w:rFonts w:ascii="Montserrat" w:hAnsi="Montserrat"/>
          <w:sz w:val="20"/>
          <w:szCs w:val="20"/>
        </w:rPr>
        <w:pPrChange w:id="839" w:author="Ramsés Vázquez-Lira" w:date="2020-01-03T00:01:00Z">
          <w:pPr>
            <w:spacing w:after="0" w:line="240" w:lineRule="auto"/>
            <w:jc w:val="both"/>
          </w:pPr>
        </w:pPrChange>
      </w:pPr>
    </w:p>
    <w:p w14:paraId="69B9F9D6" w14:textId="77777777" w:rsidR="00896417" w:rsidRPr="006A5E04" w:rsidRDefault="00896417">
      <w:pPr>
        <w:spacing w:after="0" w:line="360" w:lineRule="auto"/>
        <w:jc w:val="both"/>
        <w:rPr>
          <w:rFonts w:ascii="Montserrat" w:hAnsi="Montserrat"/>
          <w:sz w:val="20"/>
          <w:szCs w:val="20"/>
        </w:rPr>
        <w:pPrChange w:id="840" w:author="Ramsés Vázquez-Lira" w:date="2020-01-03T00:01:00Z">
          <w:pPr>
            <w:spacing w:after="0" w:line="240" w:lineRule="auto"/>
            <w:jc w:val="both"/>
          </w:pPr>
        </w:pPrChange>
      </w:pPr>
      <w:r w:rsidRPr="006A5E04">
        <w:rPr>
          <w:rFonts w:ascii="Montserrat" w:hAnsi="Montserrat"/>
          <w:sz w:val="20"/>
          <w:szCs w:val="20"/>
        </w:rPr>
        <w:t xml:space="preserve">Para cumplir con las obligaciones </w:t>
      </w:r>
      <w:r>
        <w:rPr>
          <w:rFonts w:ascii="Montserrat" w:hAnsi="Montserrat"/>
          <w:sz w:val="20"/>
          <w:szCs w:val="20"/>
        </w:rPr>
        <w:t>antes referidas</w:t>
      </w:r>
      <w:r w:rsidRPr="006A5E04">
        <w:rPr>
          <w:rFonts w:ascii="Montserrat" w:hAnsi="Montserrat"/>
          <w:sz w:val="20"/>
          <w:szCs w:val="20"/>
        </w:rPr>
        <w:t xml:space="preserve">, </w:t>
      </w:r>
      <w:r>
        <w:rPr>
          <w:rFonts w:ascii="Montserrat" w:hAnsi="Montserrat"/>
          <w:sz w:val="20"/>
          <w:szCs w:val="20"/>
        </w:rPr>
        <w:t xml:space="preserve">el prestador de servicios </w:t>
      </w:r>
      <w:r w:rsidRPr="006A5E04">
        <w:rPr>
          <w:rFonts w:ascii="Montserrat" w:hAnsi="Montserrat"/>
          <w:sz w:val="20"/>
          <w:szCs w:val="20"/>
        </w:rPr>
        <w:t>se obliga a llevar a cabo todas las medidas necesarias para asegurar que sus empleados, filiales, subcontratistas o cualquier otra persona física o moral que emplee, contrate o comisione, mantenga la información y documentación de la que tenga conocimiento, con la más estricta confidencialidad, incluida en forma enunciativa y no limitativa, la celebración de contratos, convenios u otros instrumentos jurídicos que considere necesarios con la finalidad de establecer medidas de seguridad que garanticen la confidencialidad.</w:t>
      </w:r>
    </w:p>
    <w:p w14:paraId="1EB2823A" w14:textId="77777777" w:rsidR="00896417" w:rsidRPr="006A5E04" w:rsidRDefault="00896417">
      <w:pPr>
        <w:spacing w:after="0" w:line="360" w:lineRule="auto"/>
        <w:jc w:val="both"/>
        <w:rPr>
          <w:rFonts w:ascii="Montserrat" w:hAnsi="Montserrat"/>
          <w:sz w:val="20"/>
          <w:szCs w:val="20"/>
        </w:rPr>
        <w:pPrChange w:id="841" w:author="Ramsés Vázquez-Lira" w:date="2020-01-03T00:01:00Z">
          <w:pPr>
            <w:spacing w:after="0" w:line="240" w:lineRule="auto"/>
            <w:jc w:val="both"/>
          </w:pPr>
        </w:pPrChange>
      </w:pPr>
    </w:p>
    <w:p w14:paraId="413AABBC" w14:textId="77777777" w:rsidR="00896417" w:rsidRPr="006A5E04" w:rsidRDefault="00896417">
      <w:pPr>
        <w:spacing w:after="0" w:line="360" w:lineRule="auto"/>
        <w:jc w:val="both"/>
        <w:rPr>
          <w:rFonts w:ascii="Montserrat" w:hAnsi="Montserrat"/>
          <w:sz w:val="20"/>
          <w:szCs w:val="20"/>
        </w:rPr>
        <w:pPrChange w:id="842" w:author="Ramsés Vázquez-Lira" w:date="2020-01-03T00:01:00Z">
          <w:pPr>
            <w:spacing w:after="0" w:line="240" w:lineRule="auto"/>
            <w:jc w:val="both"/>
          </w:pPr>
        </w:pPrChange>
      </w:pPr>
      <w:r>
        <w:rPr>
          <w:rFonts w:ascii="Montserrat" w:hAnsi="Montserrat"/>
          <w:sz w:val="20"/>
          <w:szCs w:val="20"/>
        </w:rPr>
        <w:t>L</w:t>
      </w:r>
      <w:r w:rsidRPr="006A5E04">
        <w:rPr>
          <w:rFonts w:ascii="Montserrat" w:hAnsi="Montserrat"/>
          <w:sz w:val="20"/>
          <w:szCs w:val="20"/>
        </w:rPr>
        <w:t xml:space="preserve">a obligación de confidencialidad surtirá sus efectos a partir de la fecha de firma del </w:t>
      </w:r>
      <w:r>
        <w:rPr>
          <w:rFonts w:ascii="Montserrat" w:hAnsi="Montserrat"/>
          <w:sz w:val="20"/>
          <w:szCs w:val="20"/>
        </w:rPr>
        <w:t xml:space="preserve">instrumento jurídico </w:t>
      </w:r>
      <w:r w:rsidRPr="006A5E04">
        <w:rPr>
          <w:rFonts w:ascii="Montserrat" w:hAnsi="Montserrat"/>
          <w:sz w:val="20"/>
          <w:szCs w:val="20"/>
        </w:rPr>
        <w:t xml:space="preserve">y hasta por 10 (diez) años contados a partir de la fecha de su terminación o rescisión. Lo anterior, sin perjuicio de lo dispuesto por la Ley Federal de Transparencia y Acceso a la Información Pública, la Ley General de </w:t>
      </w:r>
      <w:r>
        <w:rPr>
          <w:rFonts w:ascii="Montserrat" w:hAnsi="Montserrat"/>
          <w:sz w:val="20"/>
          <w:szCs w:val="20"/>
        </w:rPr>
        <w:t xml:space="preserve">Protección de Datos Personales en Posesión de Sujetos Obligados </w:t>
      </w:r>
      <w:r w:rsidRPr="006A5E04">
        <w:rPr>
          <w:rFonts w:ascii="Montserrat" w:hAnsi="Montserrat"/>
          <w:sz w:val="20"/>
          <w:szCs w:val="20"/>
        </w:rPr>
        <w:t>y demás disposiciones vigentes aplicables en la materia.</w:t>
      </w:r>
    </w:p>
    <w:p w14:paraId="02DB1BC6" w14:textId="77777777" w:rsidR="00896417" w:rsidRPr="006A5E04" w:rsidRDefault="00896417">
      <w:pPr>
        <w:spacing w:after="0" w:line="360" w:lineRule="auto"/>
        <w:jc w:val="both"/>
        <w:rPr>
          <w:rFonts w:ascii="Montserrat" w:hAnsi="Montserrat"/>
          <w:sz w:val="20"/>
          <w:szCs w:val="20"/>
        </w:rPr>
        <w:pPrChange w:id="843" w:author="Ramsés Vázquez-Lira" w:date="2020-01-03T00:01:00Z">
          <w:pPr>
            <w:spacing w:after="0" w:line="240" w:lineRule="auto"/>
            <w:jc w:val="both"/>
          </w:pPr>
        </w:pPrChange>
      </w:pPr>
    </w:p>
    <w:p w14:paraId="2AC5318E" w14:textId="77777777" w:rsidR="00896417" w:rsidRDefault="00896417">
      <w:pPr>
        <w:spacing w:after="0" w:line="360" w:lineRule="auto"/>
        <w:jc w:val="both"/>
        <w:rPr>
          <w:rFonts w:ascii="Montserrat" w:hAnsi="Montserrat"/>
          <w:sz w:val="20"/>
          <w:szCs w:val="20"/>
        </w:rPr>
        <w:pPrChange w:id="844" w:author="Ramsés Vázquez-Lira" w:date="2020-01-03T00:01:00Z">
          <w:pPr>
            <w:spacing w:after="0" w:line="240" w:lineRule="auto"/>
            <w:jc w:val="both"/>
          </w:pPr>
        </w:pPrChange>
      </w:pPr>
      <w:r w:rsidRPr="006A5E04">
        <w:rPr>
          <w:rFonts w:ascii="Montserrat" w:hAnsi="Montserrat"/>
          <w:sz w:val="20"/>
          <w:szCs w:val="20"/>
        </w:rPr>
        <w:t>E</w:t>
      </w:r>
      <w:r>
        <w:rPr>
          <w:rFonts w:ascii="Montserrat" w:hAnsi="Montserrat"/>
          <w:sz w:val="20"/>
          <w:szCs w:val="20"/>
        </w:rPr>
        <w:t xml:space="preserve">l prestador de servicios de obliga a </w:t>
      </w:r>
      <w:r w:rsidRPr="006A5E04">
        <w:rPr>
          <w:rFonts w:ascii="Montserrat" w:hAnsi="Montserrat"/>
          <w:sz w:val="20"/>
          <w:szCs w:val="20"/>
        </w:rPr>
        <w:t>que</w:t>
      </w:r>
      <w:r>
        <w:rPr>
          <w:rFonts w:ascii="Montserrat" w:hAnsi="Montserrat"/>
          <w:sz w:val="20"/>
          <w:szCs w:val="20"/>
        </w:rPr>
        <w:t>,</w:t>
      </w:r>
      <w:r w:rsidRPr="006A5E04">
        <w:rPr>
          <w:rFonts w:ascii="Montserrat" w:hAnsi="Montserrat"/>
          <w:sz w:val="20"/>
          <w:szCs w:val="20"/>
        </w:rPr>
        <w:t xml:space="preserve"> en caso de que sus empleados, filiales, subcontratistas o cualquier otra persona física o moral que emplee, contrate o comisione, incumpla con lo pactado, </w:t>
      </w:r>
      <w:r>
        <w:rPr>
          <w:rFonts w:ascii="Montserrat" w:hAnsi="Montserrat"/>
          <w:sz w:val="20"/>
          <w:szCs w:val="20"/>
        </w:rPr>
        <w:t xml:space="preserve">la USICAMM </w:t>
      </w:r>
      <w:r w:rsidRPr="006A5E04">
        <w:rPr>
          <w:rFonts w:ascii="Montserrat" w:hAnsi="Montserrat"/>
          <w:sz w:val="20"/>
          <w:szCs w:val="20"/>
        </w:rPr>
        <w:t xml:space="preserve">podrá </w:t>
      </w:r>
      <w:r>
        <w:rPr>
          <w:rFonts w:ascii="Montserrat" w:hAnsi="Montserrat"/>
          <w:sz w:val="20"/>
          <w:szCs w:val="20"/>
        </w:rPr>
        <w:t>rescindir el instrumento jurídico.</w:t>
      </w:r>
    </w:p>
    <w:p w14:paraId="6A0AD806" w14:textId="77777777" w:rsidR="00896417" w:rsidRDefault="00896417">
      <w:pPr>
        <w:spacing w:after="0" w:line="360" w:lineRule="auto"/>
        <w:jc w:val="both"/>
        <w:rPr>
          <w:rFonts w:ascii="Montserrat" w:hAnsi="Montserrat"/>
          <w:sz w:val="20"/>
          <w:szCs w:val="20"/>
        </w:rPr>
        <w:pPrChange w:id="845" w:author="Ramsés Vázquez-Lira" w:date="2020-01-03T00:01:00Z">
          <w:pPr>
            <w:spacing w:after="0" w:line="240" w:lineRule="auto"/>
            <w:jc w:val="both"/>
          </w:pPr>
        </w:pPrChange>
      </w:pPr>
    </w:p>
    <w:p w14:paraId="3D0E3AF1" w14:textId="77777777" w:rsidR="00896417" w:rsidRDefault="00896417">
      <w:pPr>
        <w:spacing w:after="0" w:line="360" w:lineRule="auto"/>
        <w:jc w:val="both"/>
        <w:rPr>
          <w:rFonts w:ascii="Montserrat" w:hAnsi="Montserrat"/>
          <w:sz w:val="20"/>
          <w:szCs w:val="20"/>
        </w:rPr>
        <w:pPrChange w:id="846" w:author="Ramsés Vázquez-Lira" w:date="2020-01-03T00:01:00Z">
          <w:pPr>
            <w:spacing w:after="0" w:line="240" w:lineRule="auto"/>
            <w:jc w:val="both"/>
          </w:pPr>
        </w:pPrChange>
      </w:pPr>
    </w:p>
    <w:p w14:paraId="65F80471" w14:textId="77777777" w:rsidR="00896417" w:rsidRDefault="00896417">
      <w:pPr>
        <w:spacing w:after="0" w:line="360" w:lineRule="auto"/>
        <w:jc w:val="both"/>
        <w:rPr>
          <w:rFonts w:ascii="Montserrat" w:hAnsi="Montserrat"/>
          <w:sz w:val="20"/>
          <w:szCs w:val="20"/>
        </w:rPr>
        <w:pPrChange w:id="847" w:author="Ramsés Vázquez-Lira" w:date="2020-01-03T00:01:00Z">
          <w:pPr>
            <w:spacing w:after="0" w:line="240" w:lineRule="auto"/>
            <w:ind w:left="142"/>
            <w:jc w:val="both"/>
          </w:pPr>
        </w:pPrChange>
      </w:pPr>
      <w:r w:rsidRPr="00CB3C56">
        <w:rPr>
          <w:rFonts w:ascii="Montserrat" w:hAnsi="Montserrat"/>
          <w:b/>
          <w:color w:val="000000" w:themeColor="text1"/>
          <w:sz w:val="20"/>
          <w:szCs w:val="20"/>
        </w:rPr>
        <w:t>FORMA DE PAGO</w:t>
      </w:r>
    </w:p>
    <w:p w14:paraId="76CF5B88" w14:textId="77777777" w:rsidR="00896417" w:rsidRDefault="00896417">
      <w:pPr>
        <w:spacing w:after="0" w:line="360" w:lineRule="auto"/>
        <w:jc w:val="both"/>
        <w:rPr>
          <w:rFonts w:ascii="Montserrat" w:hAnsi="Montserrat"/>
          <w:sz w:val="20"/>
          <w:szCs w:val="20"/>
        </w:rPr>
        <w:pPrChange w:id="848" w:author="Ramsés Vázquez-Lira" w:date="2020-01-03T00:01:00Z">
          <w:pPr>
            <w:spacing w:after="0" w:line="240" w:lineRule="auto"/>
            <w:jc w:val="both"/>
          </w:pPr>
        </w:pPrChange>
      </w:pPr>
    </w:p>
    <w:p w14:paraId="0BF7739C" w14:textId="77777777" w:rsidR="00896417" w:rsidRPr="00C57BAE" w:rsidRDefault="00896417">
      <w:pPr>
        <w:spacing w:after="0" w:line="360" w:lineRule="auto"/>
        <w:jc w:val="both"/>
        <w:rPr>
          <w:rFonts w:ascii="Montserrat" w:hAnsi="Montserrat"/>
          <w:sz w:val="20"/>
          <w:szCs w:val="20"/>
        </w:rPr>
        <w:pPrChange w:id="849" w:author="Ramsés Vázquez-Lira" w:date="2020-01-03T00:01:00Z">
          <w:pPr>
            <w:spacing w:after="0" w:line="240" w:lineRule="auto"/>
            <w:jc w:val="both"/>
          </w:pPr>
        </w:pPrChange>
      </w:pPr>
      <w:r w:rsidRPr="00C57BAE">
        <w:rPr>
          <w:rFonts w:ascii="Montserrat" w:hAnsi="Montserrat"/>
          <w:sz w:val="20"/>
          <w:szCs w:val="20"/>
        </w:rPr>
        <w:t xml:space="preserve">La contraprestación </w:t>
      </w:r>
      <w:r>
        <w:rPr>
          <w:rFonts w:ascii="Montserrat" w:hAnsi="Montserrat"/>
          <w:sz w:val="20"/>
          <w:szCs w:val="20"/>
        </w:rPr>
        <w:t>por los servicios prestados</w:t>
      </w:r>
      <w:r w:rsidRPr="00C57BAE">
        <w:rPr>
          <w:rFonts w:ascii="Montserrat" w:hAnsi="Montserrat"/>
          <w:sz w:val="20"/>
          <w:szCs w:val="20"/>
        </w:rPr>
        <w:t xml:space="preserve"> será pagada previa prestación de los </w:t>
      </w:r>
      <w:r>
        <w:rPr>
          <w:rFonts w:ascii="Montserrat" w:hAnsi="Montserrat"/>
          <w:sz w:val="20"/>
          <w:szCs w:val="20"/>
        </w:rPr>
        <w:t xml:space="preserve">mismos </w:t>
      </w:r>
      <w:r w:rsidRPr="00C57BAE">
        <w:rPr>
          <w:rFonts w:ascii="Montserrat" w:hAnsi="Montserrat"/>
          <w:sz w:val="20"/>
          <w:szCs w:val="20"/>
        </w:rPr>
        <w:t xml:space="preserve">y entrega de los productos indicados conforme al calendario establecido en el </w:t>
      </w:r>
      <w:r>
        <w:rPr>
          <w:rFonts w:ascii="Montserrat" w:hAnsi="Montserrat"/>
          <w:sz w:val="20"/>
          <w:szCs w:val="20"/>
        </w:rPr>
        <w:t xml:space="preserve">presente </w:t>
      </w:r>
      <w:r w:rsidRPr="00C57BAE">
        <w:rPr>
          <w:rFonts w:ascii="Montserrat" w:hAnsi="Montserrat"/>
          <w:sz w:val="20"/>
          <w:szCs w:val="20"/>
        </w:rPr>
        <w:t xml:space="preserve">Anexo </w:t>
      </w:r>
      <w:r>
        <w:rPr>
          <w:rFonts w:ascii="Montserrat" w:hAnsi="Montserrat"/>
          <w:sz w:val="20"/>
          <w:szCs w:val="20"/>
        </w:rPr>
        <w:t xml:space="preserve">Técnico, por parte del prestador de servicios </w:t>
      </w:r>
      <w:r w:rsidRPr="00C57BAE">
        <w:rPr>
          <w:rFonts w:ascii="Montserrat" w:hAnsi="Montserrat"/>
          <w:sz w:val="20"/>
          <w:szCs w:val="20"/>
        </w:rPr>
        <w:t>a entera satisfacción de</w:t>
      </w:r>
      <w:r>
        <w:rPr>
          <w:rFonts w:ascii="Montserrat" w:hAnsi="Montserrat"/>
          <w:sz w:val="20"/>
          <w:szCs w:val="20"/>
        </w:rPr>
        <w:t xml:space="preserve"> </w:t>
      </w:r>
      <w:r w:rsidRPr="00C57BAE">
        <w:rPr>
          <w:rFonts w:ascii="Montserrat" w:hAnsi="Montserrat"/>
          <w:sz w:val="20"/>
          <w:szCs w:val="20"/>
        </w:rPr>
        <w:t>l</w:t>
      </w:r>
      <w:r>
        <w:rPr>
          <w:rFonts w:ascii="Montserrat" w:hAnsi="Montserrat"/>
          <w:sz w:val="20"/>
          <w:szCs w:val="20"/>
        </w:rPr>
        <w:t>a USICAMM</w:t>
      </w:r>
      <w:r w:rsidRPr="00C57BAE">
        <w:rPr>
          <w:rFonts w:ascii="Montserrat" w:hAnsi="Montserrat"/>
          <w:sz w:val="20"/>
          <w:szCs w:val="20"/>
        </w:rPr>
        <w:t>.</w:t>
      </w:r>
      <w:r>
        <w:rPr>
          <w:rFonts w:ascii="Montserrat" w:hAnsi="Montserrat"/>
          <w:sz w:val="20"/>
          <w:szCs w:val="20"/>
        </w:rPr>
        <w:t xml:space="preserve"> </w:t>
      </w:r>
      <w:r w:rsidRPr="00C57BAE">
        <w:rPr>
          <w:rFonts w:ascii="Montserrat" w:hAnsi="Montserrat"/>
          <w:sz w:val="20"/>
          <w:szCs w:val="20"/>
        </w:rPr>
        <w:t xml:space="preserve">Se entenderá que </w:t>
      </w:r>
      <w:r>
        <w:rPr>
          <w:rFonts w:ascii="Montserrat" w:hAnsi="Montserrat"/>
          <w:sz w:val="20"/>
          <w:szCs w:val="20"/>
        </w:rPr>
        <w:t xml:space="preserve">la USICAMM </w:t>
      </w:r>
      <w:r w:rsidRPr="00C57BAE">
        <w:rPr>
          <w:rFonts w:ascii="Montserrat" w:hAnsi="Montserrat"/>
          <w:sz w:val="20"/>
          <w:szCs w:val="20"/>
        </w:rPr>
        <w:t xml:space="preserve">recibe a entera satisfacción los servicios y productos, una vez que le sean prestados y entregados por </w:t>
      </w:r>
      <w:r>
        <w:rPr>
          <w:rFonts w:ascii="Montserrat" w:hAnsi="Montserrat"/>
          <w:sz w:val="20"/>
          <w:szCs w:val="20"/>
        </w:rPr>
        <w:t xml:space="preserve">parte del prestador de servicios, </w:t>
      </w:r>
      <w:r w:rsidRPr="00C57BAE">
        <w:rPr>
          <w:rFonts w:ascii="Montserrat" w:hAnsi="Montserrat"/>
          <w:sz w:val="20"/>
          <w:szCs w:val="20"/>
        </w:rPr>
        <w:t xml:space="preserve">sean validados y aprobados por </w:t>
      </w:r>
      <w:r>
        <w:rPr>
          <w:rFonts w:ascii="Montserrat" w:hAnsi="Montserrat"/>
          <w:sz w:val="20"/>
          <w:szCs w:val="20"/>
        </w:rPr>
        <w:t xml:space="preserve">los </w:t>
      </w:r>
      <w:r w:rsidRPr="00C57BAE">
        <w:rPr>
          <w:rFonts w:ascii="Montserrat" w:hAnsi="Montserrat"/>
          <w:sz w:val="20"/>
          <w:szCs w:val="20"/>
        </w:rPr>
        <w:t>Administrador</w:t>
      </w:r>
      <w:r>
        <w:rPr>
          <w:rFonts w:ascii="Montserrat" w:hAnsi="Montserrat"/>
          <w:sz w:val="20"/>
          <w:szCs w:val="20"/>
        </w:rPr>
        <w:t xml:space="preserve">es del instrumento jurídico </w:t>
      </w:r>
      <w:r w:rsidRPr="00C57BAE">
        <w:rPr>
          <w:rFonts w:ascii="Montserrat" w:hAnsi="Montserrat"/>
          <w:sz w:val="20"/>
          <w:szCs w:val="20"/>
        </w:rPr>
        <w:t>y notifiqu</w:t>
      </w:r>
      <w:r>
        <w:rPr>
          <w:rFonts w:ascii="Montserrat" w:hAnsi="Montserrat"/>
          <w:sz w:val="20"/>
          <w:szCs w:val="20"/>
        </w:rPr>
        <w:t>en por escrito su conformidad al prestador de servicios.</w:t>
      </w:r>
    </w:p>
    <w:p w14:paraId="2F1ADD3F" w14:textId="77777777" w:rsidR="00896417" w:rsidRPr="00C57BAE" w:rsidRDefault="00896417">
      <w:pPr>
        <w:spacing w:after="0" w:line="360" w:lineRule="auto"/>
        <w:jc w:val="both"/>
        <w:rPr>
          <w:rFonts w:ascii="Montserrat" w:hAnsi="Montserrat"/>
          <w:sz w:val="20"/>
          <w:szCs w:val="20"/>
        </w:rPr>
        <w:pPrChange w:id="850" w:author="Ramsés Vázquez-Lira" w:date="2020-01-03T00:01:00Z">
          <w:pPr>
            <w:spacing w:after="0" w:line="240" w:lineRule="auto"/>
            <w:jc w:val="both"/>
          </w:pPr>
        </w:pPrChange>
      </w:pPr>
    </w:p>
    <w:p w14:paraId="34A68EDB" w14:textId="77777777" w:rsidR="00896417" w:rsidRPr="00C57BAE" w:rsidRDefault="00896417">
      <w:pPr>
        <w:spacing w:after="0" w:line="360" w:lineRule="auto"/>
        <w:jc w:val="both"/>
        <w:rPr>
          <w:rFonts w:ascii="Montserrat" w:hAnsi="Montserrat"/>
          <w:sz w:val="20"/>
          <w:szCs w:val="20"/>
        </w:rPr>
        <w:pPrChange w:id="851" w:author="Ramsés Vázquez-Lira" w:date="2020-01-03T00:01:00Z">
          <w:pPr>
            <w:spacing w:after="0" w:line="240" w:lineRule="auto"/>
            <w:jc w:val="both"/>
          </w:pPr>
        </w:pPrChange>
      </w:pPr>
      <w:r>
        <w:rPr>
          <w:rFonts w:ascii="Montserrat" w:hAnsi="Montserrat"/>
          <w:sz w:val="20"/>
          <w:szCs w:val="20"/>
        </w:rPr>
        <w:t>El prestador de servicios</w:t>
      </w:r>
      <w:r w:rsidRPr="00C57BAE">
        <w:rPr>
          <w:rFonts w:ascii="Montserrat" w:hAnsi="Montserrat"/>
          <w:sz w:val="20"/>
          <w:szCs w:val="20"/>
        </w:rPr>
        <w:t xml:space="preserve"> se obliga a entregar a </w:t>
      </w:r>
      <w:r>
        <w:rPr>
          <w:rFonts w:ascii="Montserrat" w:hAnsi="Montserrat"/>
          <w:sz w:val="20"/>
          <w:szCs w:val="20"/>
        </w:rPr>
        <w:t xml:space="preserve">la USICAMM </w:t>
      </w:r>
      <w:r w:rsidRPr="00C57BAE">
        <w:rPr>
          <w:rFonts w:ascii="Montserrat" w:hAnsi="Montserrat"/>
          <w:sz w:val="20"/>
          <w:szCs w:val="20"/>
        </w:rPr>
        <w:t>la representación impresa y los archivos PDF y XML de los Comprobantes Fiscales Digitales (CFDI), mismos que deberán contener todos los datos y requisitos fiscales aplicables, incluyendo el desglose, traslado y retención de los impuestos que correspondan en cada caso.</w:t>
      </w:r>
    </w:p>
    <w:p w14:paraId="74C340A5" w14:textId="77777777" w:rsidR="00896417" w:rsidRPr="00C57BAE" w:rsidRDefault="00896417">
      <w:pPr>
        <w:spacing w:after="0" w:line="360" w:lineRule="auto"/>
        <w:jc w:val="both"/>
        <w:rPr>
          <w:rFonts w:ascii="Montserrat" w:hAnsi="Montserrat"/>
          <w:sz w:val="20"/>
          <w:szCs w:val="20"/>
        </w:rPr>
        <w:pPrChange w:id="852" w:author="Ramsés Vázquez-Lira" w:date="2020-01-03T00:01:00Z">
          <w:pPr>
            <w:spacing w:after="0" w:line="240" w:lineRule="auto"/>
            <w:jc w:val="both"/>
          </w:pPr>
        </w:pPrChange>
      </w:pPr>
    </w:p>
    <w:p w14:paraId="0193F906" w14:textId="77777777" w:rsidR="00896417" w:rsidRPr="00C57BAE" w:rsidRDefault="00896417">
      <w:pPr>
        <w:spacing w:after="0" w:line="360" w:lineRule="auto"/>
        <w:jc w:val="both"/>
        <w:rPr>
          <w:rFonts w:ascii="Montserrat" w:hAnsi="Montserrat"/>
          <w:sz w:val="20"/>
          <w:szCs w:val="20"/>
        </w:rPr>
        <w:pPrChange w:id="853" w:author="Ramsés Vázquez-Lira" w:date="2020-01-03T00:01:00Z">
          <w:pPr>
            <w:spacing w:after="0" w:line="240" w:lineRule="auto"/>
            <w:jc w:val="both"/>
          </w:pPr>
        </w:pPrChange>
      </w:pPr>
      <w:r w:rsidRPr="00C57BAE">
        <w:rPr>
          <w:rFonts w:ascii="Montserrat" w:hAnsi="Montserrat"/>
          <w:sz w:val="20"/>
          <w:szCs w:val="20"/>
        </w:rPr>
        <w:t xml:space="preserve">Una vez que </w:t>
      </w:r>
      <w:r>
        <w:rPr>
          <w:rFonts w:ascii="Montserrat" w:hAnsi="Montserrat"/>
          <w:sz w:val="20"/>
          <w:szCs w:val="20"/>
        </w:rPr>
        <w:t xml:space="preserve">la USICAMM </w:t>
      </w:r>
      <w:r w:rsidRPr="00C57BAE">
        <w:rPr>
          <w:rFonts w:ascii="Montserrat" w:hAnsi="Montserrat"/>
          <w:sz w:val="20"/>
          <w:szCs w:val="20"/>
        </w:rPr>
        <w:t>valide los C</w:t>
      </w:r>
      <w:r>
        <w:rPr>
          <w:rFonts w:ascii="Montserrat" w:hAnsi="Montserrat"/>
          <w:sz w:val="20"/>
          <w:szCs w:val="20"/>
        </w:rPr>
        <w:t>FDI</w:t>
      </w:r>
      <w:r w:rsidRPr="00C57BAE">
        <w:rPr>
          <w:rFonts w:ascii="Montserrat" w:hAnsi="Montserrat"/>
          <w:sz w:val="20"/>
          <w:szCs w:val="20"/>
        </w:rPr>
        <w:t xml:space="preserve">, se procederá a su pago dentro de los 20 (veinte) días naturales siguientes, mediante transferencia electrónica a la cuenta bancaria que indique y acredite </w:t>
      </w:r>
      <w:r>
        <w:rPr>
          <w:rFonts w:ascii="Montserrat" w:hAnsi="Montserrat"/>
          <w:sz w:val="20"/>
          <w:szCs w:val="20"/>
        </w:rPr>
        <w:t>el prestador de servicios</w:t>
      </w:r>
      <w:r w:rsidRPr="00C57BAE">
        <w:rPr>
          <w:rFonts w:ascii="Montserrat" w:hAnsi="Montserrat"/>
          <w:sz w:val="20"/>
          <w:szCs w:val="20"/>
        </w:rPr>
        <w:t>.</w:t>
      </w:r>
    </w:p>
    <w:p w14:paraId="24C5110E" w14:textId="77777777" w:rsidR="00896417" w:rsidRPr="00C57BAE" w:rsidRDefault="00896417">
      <w:pPr>
        <w:spacing w:after="0" w:line="360" w:lineRule="auto"/>
        <w:jc w:val="both"/>
        <w:rPr>
          <w:rFonts w:ascii="Montserrat" w:hAnsi="Montserrat"/>
          <w:sz w:val="20"/>
          <w:szCs w:val="20"/>
        </w:rPr>
        <w:pPrChange w:id="854" w:author="Ramsés Vázquez-Lira" w:date="2020-01-03T00:01:00Z">
          <w:pPr>
            <w:spacing w:after="0" w:line="240" w:lineRule="auto"/>
            <w:jc w:val="both"/>
          </w:pPr>
        </w:pPrChange>
      </w:pPr>
    </w:p>
    <w:p w14:paraId="372C1091" w14:textId="77777777" w:rsidR="00896417" w:rsidRPr="00C57BAE" w:rsidRDefault="00896417">
      <w:pPr>
        <w:spacing w:after="0" w:line="360" w:lineRule="auto"/>
        <w:jc w:val="both"/>
        <w:rPr>
          <w:rFonts w:ascii="Montserrat" w:hAnsi="Montserrat"/>
          <w:sz w:val="20"/>
          <w:szCs w:val="20"/>
        </w:rPr>
        <w:pPrChange w:id="855" w:author="Ramsés Vázquez-Lira" w:date="2020-01-03T00:01:00Z">
          <w:pPr>
            <w:spacing w:after="0" w:line="240" w:lineRule="auto"/>
            <w:jc w:val="both"/>
          </w:pPr>
        </w:pPrChange>
      </w:pPr>
      <w:r w:rsidRPr="00C57BAE">
        <w:rPr>
          <w:rFonts w:ascii="Montserrat" w:hAnsi="Montserrat"/>
          <w:sz w:val="20"/>
          <w:szCs w:val="20"/>
        </w:rPr>
        <w:t>En caso de errores, deficiencias o inconsistencias en los C</w:t>
      </w:r>
      <w:r>
        <w:rPr>
          <w:rFonts w:ascii="Montserrat" w:hAnsi="Montserrat"/>
          <w:sz w:val="20"/>
          <w:szCs w:val="20"/>
        </w:rPr>
        <w:t>FDI</w:t>
      </w:r>
      <w:r w:rsidRPr="00C57BAE">
        <w:rPr>
          <w:rFonts w:ascii="Montserrat" w:hAnsi="Montserrat"/>
          <w:sz w:val="20"/>
          <w:szCs w:val="20"/>
        </w:rPr>
        <w:t xml:space="preserve">, </w:t>
      </w:r>
      <w:r>
        <w:rPr>
          <w:rFonts w:ascii="Montserrat" w:hAnsi="Montserrat"/>
          <w:sz w:val="20"/>
          <w:szCs w:val="20"/>
        </w:rPr>
        <w:t>la USICAMM</w:t>
      </w:r>
      <w:r w:rsidRPr="00C57BAE">
        <w:rPr>
          <w:rFonts w:ascii="Montserrat" w:hAnsi="Montserrat"/>
          <w:sz w:val="20"/>
          <w:szCs w:val="20"/>
        </w:rPr>
        <w:t xml:space="preserve"> </w:t>
      </w:r>
      <w:r>
        <w:rPr>
          <w:rFonts w:ascii="Montserrat" w:hAnsi="Montserrat"/>
          <w:sz w:val="20"/>
          <w:szCs w:val="20"/>
        </w:rPr>
        <w:t xml:space="preserve">indicará por escrito al prestador de servicios, </w:t>
      </w:r>
      <w:r w:rsidRPr="00C57BAE">
        <w:rPr>
          <w:rFonts w:ascii="Montserrat" w:hAnsi="Montserrat"/>
          <w:sz w:val="20"/>
          <w:szCs w:val="20"/>
        </w:rPr>
        <w:t xml:space="preserve">los errores, deficiencias o inconsistencias que deberá corregir, en el entendido de que el periodo que transcurra a partir de la entrega de dichos documentos y hasta que </w:t>
      </w:r>
      <w:r>
        <w:rPr>
          <w:rFonts w:ascii="Montserrat" w:hAnsi="Montserrat"/>
          <w:sz w:val="20"/>
          <w:szCs w:val="20"/>
        </w:rPr>
        <w:t xml:space="preserve">el prestador de servicios </w:t>
      </w:r>
      <w:r w:rsidRPr="00C57BAE">
        <w:rPr>
          <w:rFonts w:ascii="Montserrat" w:hAnsi="Montserrat"/>
          <w:sz w:val="20"/>
          <w:szCs w:val="20"/>
        </w:rPr>
        <w:t>presente los C</w:t>
      </w:r>
      <w:r>
        <w:rPr>
          <w:rFonts w:ascii="Montserrat" w:hAnsi="Montserrat"/>
          <w:sz w:val="20"/>
          <w:szCs w:val="20"/>
        </w:rPr>
        <w:t>FDI</w:t>
      </w:r>
      <w:r w:rsidRPr="00C57BAE">
        <w:rPr>
          <w:rFonts w:ascii="Montserrat" w:hAnsi="Montserrat"/>
          <w:sz w:val="20"/>
          <w:szCs w:val="20"/>
        </w:rPr>
        <w:t xml:space="preserve"> corregidos, no se computará para efectos de</w:t>
      </w:r>
      <w:r>
        <w:rPr>
          <w:rFonts w:ascii="Montserrat" w:hAnsi="Montserrat"/>
          <w:sz w:val="20"/>
          <w:szCs w:val="20"/>
        </w:rPr>
        <w:t xml:space="preserve"> </w:t>
      </w:r>
      <w:r w:rsidRPr="00C57BAE">
        <w:rPr>
          <w:rFonts w:ascii="Montserrat" w:hAnsi="Montserrat"/>
          <w:sz w:val="20"/>
          <w:szCs w:val="20"/>
        </w:rPr>
        <w:t>l</w:t>
      </w:r>
      <w:r>
        <w:rPr>
          <w:rFonts w:ascii="Montserrat" w:hAnsi="Montserrat"/>
          <w:sz w:val="20"/>
          <w:szCs w:val="20"/>
        </w:rPr>
        <w:t>os 20 días antes mencionados</w:t>
      </w:r>
      <w:r w:rsidRPr="00C57BAE">
        <w:rPr>
          <w:rFonts w:ascii="Montserrat" w:hAnsi="Montserrat"/>
          <w:sz w:val="20"/>
          <w:szCs w:val="20"/>
        </w:rPr>
        <w:t>.</w:t>
      </w:r>
    </w:p>
    <w:p w14:paraId="30845EC9" w14:textId="77777777" w:rsidR="00896417" w:rsidRPr="00C57BAE" w:rsidRDefault="00896417">
      <w:pPr>
        <w:spacing w:after="0" w:line="360" w:lineRule="auto"/>
        <w:jc w:val="both"/>
        <w:rPr>
          <w:rFonts w:ascii="Montserrat" w:hAnsi="Montserrat"/>
          <w:sz w:val="20"/>
          <w:szCs w:val="20"/>
        </w:rPr>
        <w:pPrChange w:id="856" w:author="Ramsés Vázquez-Lira" w:date="2020-01-03T00:01:00Z">
          <w:pPr>
            <w:spacing w:after="0" w:line="240" w:lineRule="auto"/>
            <w:jc w:val="both"/>
          </w:pPr>
        </w:pPrChange>
      </w:pPr>
    </w:p>
    <w:p w14:paraId="6135078E" w14:textId="77777777" w:rsidR="00896417" w:rsidRDefault="00896417">
      <w:pPr>
        <w:spacing w:after="0" w:line="360" w:lineRule="auto"/>
        <w:jc w:val="both"/>
        <w:rPr>
          <w:rFonts w:ascii="Montserrat" w:hAnsi="Montserrat"/>
          <w:sz w:val="20"/>
          <w:szCs w:val="20"/>
        </w:rPr>
        <w:pPrChange w:id="857" w:author="Ramsés Vázquez-Lira" w:date="2020-01-03T00:01:00Z">
          <w:pPr>
            <w:spacing w:after="0" w:line="240" w:lineRule="auto"/>
            <w:jc w:val="both"/>
          </w:pPr>
        </w:pPrChange>
      </w:pPr>
      <w:r w:rsidRPr="00C57BAE">
        <w:rPr>
          <w:rFonts w:ascii="Montserrat" w:hAnsi="Montserrat"/>
          <w:sz w:val="20"/>
          <w:szCs w:val="20"/>
        </w:rPr>
        <w:t xml:space="preserve">Sin perjuicio de lo anterior, el pago de los servicios quedará condicionado en su caso, a que </w:t>
      </w:r>
      <w:r>
        <w:rPr>
          <w:rFonts w:ascii="Montserrat" w:hAnsi="Montserrat"/>
          <w:sz w:val="20"/>
          <w:szCs w:val="20"/>
        </w:rPr>
        <w:t xml:space="preserve">el prestador de servicios </w:t>
      </w:r>
      <w:r w:rsidRPr="00C57BAE">
        <w:rPr>
          <w:rFonts w:ascii="Montserrat" w:hAnsi="Montserrat"/>
          <w:sz w:val="20"/>
          <w:szCs w:val="20"/>
        </w:rPr>
        <w:t>aplique y descuente en los C</w:t>
      </w:r>
      <w:r>
        <w:rPr>
          <w:rFonts w:ascii="Montserrat" w:hAnsi="Montserrat"/>
          <w:sz w:val="20"/>
          <w:szCs w:val="20"/>
        </w:rPr>
        <w:t>FDI</w:t>
      </w:r>
      <w:r w:rsidRPr="00C57BAE">
        <w:rPr>
          <w:rFonts w:ascii="Montserrat" w:hAnsi="Montserrat"/>
          <w:sz w:val="20"/>
          <w:szCs w:val="20"/>
        </w:rPr>
        <w:t xml:space="preserve">, las cantidades que resulten como deducciones al pago de conformidad con lo pactado en el presente </w:t>
      </w:r>
      <w:r>
        <w:rPr>
          <w:rFonts w:ascii="Montserrat" w:hAnsi="Montserrat"/>
          <w:sz w:val="20"/>
          <w:szCs w:val="20"/>
        </w:rPr>
        <w:t>Anexo Técnico.</w:t>
      </w:r>
    </w:p>
    <w:p w14:paraId="4A6FB7D0" w14:textId="77777777" w:rsidR="00896417" w:rsidRDefault="00896417">
      <w:pPr>
        <w:spacing w:after="0" w:line="360" w:lineRule="auto"/>
        <w:jc w:val="both"/>
        <w:rPr>
          <w:rFonts w:ascii="Montserrat" w:hAnsi="Montserrat"/>
          <w:sz w:val="20"/>
          <w:szCs w:val="20"/>
        </w:rPr>
        <w:pPrChange w:id="858" w:author="Ramsés Vázquez-Lira" w:date="2020-01-03T00:01:00Z">
          <w:pPr>
            <w:spacing w:after="0" w:line="240" w:lineRule="auto"/>
            <w:jc w:val="both"/>
          </w:pPr>
        </w:pPrChange>
      </w:pPr>
    </w:p>
    <w:p w14:paraId="3AEB8F9D" w14:textId="77777777" w:rsidR="00896417" w:rsidRPr="00331083" w:rsidRDefault="00896417">
      <w:pPr>
        <w:spacing w:after="0" w:line="360" w:lineRule="auto"/>
        <w:jc w:val="both"/>
        <w:rPr>
          <w:rFonts w:ascii="Montserrat" w:hAnsi="Montserrat"/>
          <w:sz w:val="20"/>
          <w:szCs w:val="20"/>
        </w:rPr>
        <w:pPrChange w:id="859" w:author="Ramsés Vázquez-Lira" w:date="2020-01-03T00:01:00Z">
          <w:pPr>
            <w:spacing w:after="0" w:line="240" w:lineRule="auto"/>
            <w:jc w:val="both"/>
          </w:pPr>
        </w:pPrChange>
      </w:pPr>
    </w:p>
    <w:p w14:paraId="79F146D5" w14:textId="77777777" w:rsidR="00896417" w:rsidRPr="00CB3C56" w:rsidRDefault="00896417">
      <w:pPr>
        <w:spacing w:after="0" w:line="360" w:lineRule="auto"/>
        <w:ind w:left="142"/>
        <w:jc w:val="both"/>
        <w:rPr>
          <w:rFonts w:ascii="Montserrat" w:hAnsi="Montserrat"/>
          <w:b/>
          <w:color w:val="000000" w:themeColor="text1"/>
          <w:sz w:val="20"/>
          <w:szCs w:val="20"/>
        </w:rPr>
        <w:pPrChange w:id="860" w:author="Ramsés Vázquez-Lira" w:date="2020-01-03T00:01:00Z">
          <w:pPr>
            <w:spacing w:after="0" w:line="240" w:lineRule="auto"/>
            <w:ind w:left="142"/>
            <w:jc w:val="both"/>
          </w:pPr>
        </w:pPrChange>
      </w:pPr>
      <w:r w:rsidRPr="00CB3C56">
        <w:rPr>
          <w:rFonts w:ascii="Montserrat" w:hAnsi="Montserrat"/>
          <w:b/>
          <w:color w:val="000000" w:themeColor="text1"/>
          <w:sz w:val="20"/>
          <w:szCs w:val="20"/>
        </w:rPr>
        <w:t>NORMAS DE ENTREGA, CANTIDAD Y CALIDAD</w:t>
      </w:r>
    </w:p>
    <w:p w14:paraId="3837608D" w14:textId="77777777" w:rsidR="00896417" w:rsidRDefault="00896417">
      <w:pPr>
        <w:spacing w:after="0" w:line="360" w:lineRule="auto"/>
        <w:jc w:val="both"/>
        <w:rPr>
          <w:rFonts w:ascii="Montserrat" w:hAnsi="Montserrat"/>
          <w:sz w:val="20"/>
          <w:szCs w:val="20"/>
        </w:rPr>
        <w:pPrChange w:id="861" w:author="Ramsés Vázquez-Lira" w:date="2020-01-03T00:01:00Z">
          <w:pPr>
            <w:spacing w:after="0" w:line="240" w:lineRule="auto"/>
            <w:jc w:val="both"/>
          </w:pPr>
        </w:pPrChange>
      </w:pPr>
    </w:p>
    <w:p w14:paraId="3F7FCEC6" w14:textId="77777777" w:rsidR="00896417" w:rsidRDefault="00896417">
      <w:pPr>
        <w:spacing w:after="0" w:line="360" w:lineRule="auto"/>
        <w:jc w:val="both"/>
        <w:rPr>
          <w:rFonts w:ascii="Montserrat" w:hAnsi="Montserrat"/>
          <w:sz w:val="20"/>
          <w:szCs w:val="20"/>
        </w:rPr>
        <w:pPrChange w:id="862" w:author="Ramsés Vázquez-Lira" w:date="2020-01-03T00:01:00Z">
          <w:pPr>
            <w:spacing w:after="0" w:line="240" w:lineRule="auto"/>
            <w:jc w:val="both"/>
          </w:pPr>
        </w:pPrChange>
      </w:pPr>
      <w:r>
        <w:rPr>
          <w:rFonts w:ascii="Montserrat" w:hAnsi="Montserrat"/>
          <w:sz w:val="20"/>
          <w:szCs w:val="20"/>
        </w:rPr>
        <w:lastRenderedPageBreak/>
        <w:t>El p</w:t>
      </w:r>
      <w:r w:rsidRPr="007A2906">
        <w:rPr>
          <w:rFonts w:ascii="Montserrat" w:hAnsi="Montserrat"/>
          <w:sz w:val="20"/>
          <w:szCs w:val="20"/>
        </w:rPr>
        <w:t xml:space="preserve">restador de </w:t>
      </w:r>
      <w:r>
        <w:rPr>
          <w:rFonts w:ascii="Montserrat" w:hAnsi="Montserrat"/>
          <w:sz w:val="20"/>
          <w:szCs w:val="20"/>
        </w:rPr>
        <w:t>s</w:t>
      </w:r>
      <w:r w:rsidRPr="007A2906">
        <w:rPr>
          <w:rFonts w:ascii="Montserrat" w:hAnsi="Montserrat"/>
          <w:sz w:val="20"/>
          <w:szCs w:val="20"/>
        </w:rPr>
        <w:t>ervicios deberá cumplir con los tiempos marcados en el presente Anexo Técnico y deberá apegarse a las cantidades y calidad solicitada</w:t>
      </w:r>
      <w:r>
        <w:rPr>
          <w:rFonts w:ascii="Montserrat" w:hAnsi="Montserrat"/>
          <w:sz w:val="20"/>
          <w:szCs w:val="20"/>
        </w:rPr>
        <w:t>s.</w:t>
      </w:r>
    </w:p>
    <w:p w14:paraId="252C5BB2" w14:textId="77777777" w:rsidR="00896417" w:rsidRDefault="00896417">
      <w:pPr>
        <w:spacing w:after="0" w:line="360" w:lineRule="auto"/>
        <w:jc w:val="both"/>
        <w:rPr>
          <w:rFonts w:ascii="Montserrat" w:hAnsi="Montserrat"/>
          <w:sz w:val="20"/>
          <w:szCs w:val="20"/>
        </w:rPr>
        <w:pPrChange w:id="863" w:author="Ramsés Vázquez-Lira" w:date="2020-01-03T00:01:00Z">
          <w:pPr>
            <w:spacing w:after="0" w:line="240" w:lineRule="auto"/>
            <w:jc w:val="both"/>
          </w:pPr>
        </w:pPrChange>
      </w:pPr>
    </w:p>
    <w:p w14:paraId="31C6865E" w14:textId="77777777" w:rsidR="00896417" w:rsidRDefault="00896417">
      <w:pPr>
        <w:spacing w:after="0" w:line="360" w:lineRule="auto"/>
        <w:jc w:val="both"/>
        <w:rPr>
          <w:rFonts w:ascii="Montserrat" w:hAnsi="Montserrat"/>
          <w:sz w:val="20"/>
          <w:szCs w:val="20"/>
        </w:rPr>
        <w:pPrChange w:id="864" w:author="Ramsés Vázquez-Lira" w:date="2020-01-03T00:01:00Z">
          <w:pPr>
            <w:spacing w:after="0" w:line="240" w:lineRule="auto"/>
            <w:jc w:val="both"/>
          </w:pPr>
        </w:pPrChange>
      </w:pPr>
    </w:p>
    <w:p w14:paraId="281DA1A9" w14:textId="77777777" w:rsidR="00896417" w:rsidRPr="00CB3C56" w:rsidRDefault="00896417">
      <w:pPr>
        <w:spacing w:after="0" w:line="360" w:lineRule="auto"/>
        <w:ind w:left="142"/>
        <w:jc w:val="both"/>
        <w:rPr>
          <w:rFonts w:ascii="Montserrat" w:hAnsi="Montserrat"/>
          <w:b/>
          <w:color w:val="000000" w:themeColor="text1"/>
          <w:sz w:val="20"/>
          <w:szCs w:val="20"/>
        </w:rPr>
        <w:pPrChange w:id="865" w:author="Ramsés Vázquez-Lira" w:date="2020-01-03T00:01:00Z">
          <w:pPr>
            <w:spacing w:after="0" w:line="240" w:lineRule="auto"/>
            <w:ind w:left="142"/>
            <w:jc w:val="both"/>
          </w:pPr>
        </w:pPrChange>
      </w:pPr>
      <w:r w:rsidRPr="00CB3C56">
        <w:rPr>
          <w:rFonts w:ascii="Montserrat" w:hAnsi="Montserrat"/>
          <w:b/>
          <w:color w:val="000000" w:themeColor="text1"/>
          <w:sz w:val="20"/>
          <w:szCs w:val="20"/>
        </w:rPr>
        <w:t>ADMINISTRADOR DEL INSTRUMENTO JURÍDICO</w:t>
      </w:r>
    </w:p>
    <w:p w14:paraId="13CF9E40" w14:textId="77777777" w:rsidR="00896417" w:rsidRDefault="00896417">
      <w:pPr>
        <w:spacing w:after="0" w:line="360" w:lineRule="auto"/>
        <w:jc w:val="both"/>
        <w:rPr>
          <w:rFonts w:ascii="Montserrat" w:hAnsi="Montserrat"/>
          <w:sz w:val="20"/>
          <w:szCs w:val="20"/>
        </w:rPr>
        <w:pPrChange w:id="866" w:author="Ramsés Vázquez-Lira" w:date="2020-01-03T00:01:00Z">
          <w:pPr>
            <w:spacing w:after="0" w:line="240" w:lineRule="auto"/>
            <w:jc w:val="both"/>
          </w:pPr>
        </w:pPrChange>
      </w:pPr>
    </w:p>
    <w:p w14:paraId="1EF6A62A" w14:textId="77777777" w:rsidR="00896417" w:rsidRDefault="00896417">
      <w:pPr>
        <w:spacing w:after="0" w:line="360" w:lineRule="auto"/>
        <w:jc w:val="both"/>
        <w:rPr>
          <w:rFonts w:ascii="Montserrat" w:hAnsi="Montserrat"/>
          <w:sz w:val="20"/>
          <w:szCs w:val="20"/>
        </w:rPr>
        <w:pPrChange w:id="867" w:author="Ramsés Vázquez-Lira" w:date="2020-01-03T00:01:00Z">
          <w:pPr>
            <w:spacing w:after="0" w:line="240" w:lineRule="auto"/>
            <w:jc w:val="both"/>
          </w:pPr>
        </w:pPrChange>
      </w:pPr>
      <w:r>
        <w:rPr>
          <w:rFonts w:ascii="Montserrat" w:hAnsi="Montserrat"/>
          <w:sz w:val="20"/>
          <w:szCs w:val="20"/>
        </w:rPr>
        <w:t>Los administradores del Instrumento jurídico serán los Directores Generales de Promoción, Permanencia e Ingreso y Reconocimiento o quienes los sustituyan. Independientemente de las funciones o la denominación de su cargo con motivo de la implementación de la estructura orgánica de la USICAMM.</w:t>
      </w:r>
    </w:p>
    <w:p w14:paraId="77515379" w14:textId="77777777" w:rsidR="00896417" w:rsidRDefault="00896417">
      <w:pPr>
        <w:spacing w:after="0" w:line="360" w:lineRule="auto"/>
        <w:jc w:val="both"/>
        <w:rPr>
          <w:rFonts w:ascii="Montserrat" w:hAnsi="Montserrat"/>
          <w:sz w:val="20"/>
          <w:szCs w:val="20"/>
        </w:rPr>
        <w:pPrChange w:id="868" w:author="Ramsés Vázquez-Lira" w:date="2020-01-03T00:01:00Z">
          <w:pPr>
            <w:spacing w:after="0" w:line="240" w:lineRule="auto"/>
            <w:jc w:val="both"/>
          </w:pPr>
        </w:pPrChange>
      </w:pPr>
    </w:p>
    <w:p w14:paraId="05FC4E55" w14:textId="77777777" w:rsidR="00896417" w:rsidRDefault="00896417">
      <w:pPr>
        <w:spacing w:after="0" w:line="360" w:lineRule="auto"/>
        <w:jc w:val="both"/>
        <w:rPr>
          <w:rFonts w:ascii="Montserrat" w:hAnsi="Montserrat"/>
          <w:sz w:val="20"/>
          <w:szCs w:val="20"/>
        </w:rPr>
        <w:pPrChange w:id="869" w:author="Ramsés Vázquez-Lira" w:date="2020-01-03T00:01:00Z">
          <w:pPr>
            <w:spacing w:after="0" w:line="240" w:lineRule="auto"/>
            <w:jc w:val="both"/>
          </w:pPr>
        </w:pPrChange>
      </w:pPr>
    </w:p>
    <w:p w14:paraId="3B55D2A5" w14:textId="77777777" w:rsidR="00896417" w:rsidRPr="00CB3C56" w:rsidRDefault="00896417">
      <w:pPr>
        <w:spacing w:after="0" w:line="360" w:lineRule="auto"/>
        <w:ind w:left="142"/>
        <w:jc w:val="both"/>
        <w:rPr>
          <w:rFonts w:ascii="Montserrat" w:hAnsi="Montserrat"/>
          <w:b/>
          <w:color w:val="000000" w:themeColor="text1"/>
          <w:sz w:val="20"/>
          <w:szCs w:val="20"/>
        </w:rPr>
        <w:pPrChange w:id="870" w:author="Ramsés Vázquez-Lira" w:date="2020-01-03T00:01:00Z">
          <w:pPr>
            <w:spacing w:after="0" w:line="240" w:lineRule="auto"/>
            <w:ind w:left="142"/>
            <w:jc w:val="both"/>
          </w:pPr>
        </w:pPrChange>
      </w:pPr>
      <w:r w:rsidRPr="00CB3C56">
        <w:rPr>
          <w:rFonts w:ascii="Montserrat" w:hAnsi="Montserrat"/>
          <w:b/>
          <w:color w:val="000000" w:themeColor="text1"/>
          <w:sz w:val="20"/>
          <w:szCs w:val="20"/>
        </w:rPr>
        <w:t>LUGAR Y FECHA DE EMISIÓN</w:t>
      </w:r>
    </w:p>
    <w:p w14:paraId="667ECD85" w14:textId="77777777" w:rsidR="00896417" w:rsidRDefault="00896417">
      <w:pPr>
        <w:spacing w:after="0" w:line="360" w:lineRule="auto"/>
        <w:jc w:val="both"/>
        <w:rPr>
          <w:rFonts w:ascii="Montserrat" w:hAnsi="Montserrat"/>
          <w:sz w:val="20"/>
          <w:szCs w:val="20"/>
        </w:rPr>
        <w:pPrChange w:id="871" w:author="Ramsés Vázquez-Lira" w:date="2020-01-03T00:01:00Z">
          <w:pPr>
            <w:spacing w:after="0" w:line="240" w:lineRule="auto"/>
            <w:jc w:val="both"/>
          </w:pPr>
        </w:pPrChange>
      </w:pPr>
    </w:p>
    <w:p w14:paraId="299F4F65" w14:textId="77777777" w:rsidR="00896417" w:rsidRDefault="00896417">
      <w:pPr>
        <w:spacing w:after="0" w:line="360" w:lineRule="auto"/>
        <w:jc w:val="both"/>
        <w:rPr>
          <w:rFonts w:ascii="Montserrat" w:hAnsi="Montserrat"/>
          <w:sz w:val="20"/>
          <w:szCs w:val="20"/>
        </w:rPr>
        <w:pPrChange w:id="872" w:author="Ramsés Vázquez-Lira" w:date="2020-01-03T00:01:00Z">
          <w:pPr>
            <w:spacing w:after="0" w:line="240" w:lineRule="auto"/>
            <w:jc w:val="both"/>
          </w:pPr>
        </w:pPrChange>
      </w:pPr>
      <w:r w:rsidRPr="007A2906">
        <w:rPr>
          <w:rFonts w:ascii="Montserrat" w:hAnsi="Montserrat"/>
          <w:sz w:val="20"/>
          <w:szCs w:val="20"/>
        </w:rPr>
        <w:t>Se emite el presente docume</w:t>
      </w:r>
      <w:r>
        <w:rPr>
          <w:rFonts w:ascii="Montserrat" w:hAnsi="Montserrat"/>
          <w:sz w:val="20"/>
          <w:szCs w:val="20"/>
        </w:rPr>
        <w:t>nto en la Ciudad de México, el 10</w:t>
      </w:r>
      <w:r w:rsidRPr="007A2906">
        <w:rPr>
          <w:rFonts w:ascii="Montserrat" w:hAnsi="Montserrat"/>
          <w:sz w:val="20"/>
          <w:szCs w:val="20"/>
        </w:rPr>
        <w:t xml:space="preserve"> de </w:t>
      </w:r>
      <w:r>
        <w:rPr>
          <w:rFonts w:ascii="Montserrat" w:hAnsi="Montserrat"/>
          <w:sz w:val="20"/>
          <w:szCs w:val="20"/>
        </w:rPr>
        <w:t xml:space="preserve">diciembre de </w:t>
      </w:r>
      <w:r w:rsidRPr="007A2906">
        <w:rPr>
          <w:rFonts w:ascii="Montserrat" w:hAnsi="Montserrat"/>
          <w:sz w:val="20"/>
          <w:szCs w:val="20"/>
        </w:rPr>
        <w:t>2019</w:t>
      </w:r>
      <w:r>
        <w:rPr>
          <w:rFonts w:ascii="Montserrat" w:hAnsi="Montserrat"/>
          <w:sz w:val="20"/>
          <w:szCs w:val="20"/>
        </w:rPr>
        <w:t>.</w:t>
      </w:r>
    </w:p>
    <w:p w14:paraId="5FB594A1" w14:textId="77777777" w:rsidR="00896417" w:rsidRPr="00331083" w:rsidRDefault="00896417">
      <w:pPr>
        <w:spacing w:after="0" w:line="360" w:lineRule="auto"/>
        <w:jc w:val="both"/>
        <w:rPr>
          <w:rFonts w:ascii="Montserrat" w:hAnsi="Montserrat"/>
          <w:sz w:val="20"/>
          <w:szCs w:val="20"/>
        </w:rPr>
        <w:pPrChange w:id="873" w:author="Ramsés Vázquez-Lira" w:date="2020-01-03T00:01:00Z">
          <w:pPr>
            <w:spacing w:after="0" w:line="240" w:lineRule="auto"/>
            <w:jc w:val="both"/>
          </w:pPr>
        </w:pPrChange>
      </w:pPr>
    </w:p>
    <w:p w14:paraId="5413D481" w14:textId="77777777" w:rsidR="00896417" w:rsidRPr="00261D0B" w:rsidRDefault="00896417">
      <w:pPr>
        <w:spacing w:after="0" w:line="360" w:lineRule="auto"/>
        <w:jc w:val="both"/>
        <w:rPr>
          <w:rFonts w:ascii="Montserrat" w:hAnsi="Montserrat"/>
          <w:sz w:val="20"/>
          <w:szCs w:val="20"/>
        </w:rPr>
        <w:pPrChange w:id="874" w:author="Ramsés Vázquez-Lira" w:date="2020-01-03T00:01:00Z">
          <w:pPr>
            <w:spacing w:after="0" w:line="240" w:lineRule="auto"/>
            <w:jc w:val="both"/>
          </w:pPr>
        </w:pPrChange>
      </w:pPr>
    </w:p>
    <w:p w14:paraId="17CC47E9" w14:textId="77777777" w:rsidR="00896417" w:rsidRDefault="00896417">
      <w:pPr>
        <w:spacing w:after="0" w:line="360" w:lineRule="auto"/>
        <w:jc w:val="both"/>
        <w:pPrChange w:id="875" w:author="Ramsés Vázquez-Lira" w:date="2020-01-03T00:01:00Z">
          <w:pPr>
            <w:spacing w:after="0" w:line="240" w:lineRule="auto"/>
            <w:jc w:val="both"/>
          </w:pPr>
        </w:pPrChange>
      </w:pPr>
    </w:p>
    <w:p w14:paraId="07C1BE1C" w14:textId="77777777" w:rsidR="00896417" w:rsidRPr="00261D0B" w:rsidRDefault="00896417">
      <w:pPr>
        <w:spacing w:after="0" w:line="360" w:lineRule="auto"/>
        <w:ind w:left="142"/>
        <w:jc w:val="both"/>
        <w:rPr>
          <w:rFonts w:ascii="Montserrat" w:hAnsi="Montserrat"/>
          <w:sz w:val="20"/>
          <w:szCs w:val="20"/>
        </w:rPr>
        <w:pPrChange w:id="876" w:author="Ramsés Vázquez-Lira" w:date="2020-01-03T00:01:00Z">
          <w:pPr>
            <w:spacing w:after="0" w:line="240" w:lineRule="auto"/>
            <w:ind w:left="142"/>
            <w:jc w:val="both"/>
          </w:pPr>
        </w:pPrChange>
      </w:pPr>
    </w:p>
    <w:p w14:paraId="72FDD78F" w14:textId="77777777" w:rsidR="00E51FD1" w:rsidRDefault="00E51FD1">
      <w:pPr>
        <w:spacing w:line="360" w:lineRule="auto"/>
        <w:pPrChange w:id="877" w:author="Ramsés Vázquez-Lira" w:date="2020-01-03T00:01:00Z">
          <w:pPr/>
        </w:pPrChange>
      </w:pPr>
    </w:p>
    <w:sectPr w:rsidR="00E51FD1">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44" w:author="Ramsés Vázquez-Lira" w:date="2020-01-02T21:54:00Z" w:initials="RVL">
    <w:p w14:paraId="546601CF" w14:textId="77777777" w:rsidR="0035351E" w:rsidRDefault="0035351E" w:rsidP="00173EFD">
      <w:pPr>
        <w:rPr>
          <w:rFonts w:ascii="Montserrat" w:hAnsi="Montserrat" w:cs="Arial"/>
          <w:sz w:val="20"/>
          <w:szCs w:val="20"/>
        </w:rPr>
      </w:pPr>
      <w:r>
        <w:rPr>
          <w:rStyle w:val="Refdecomentario"/>
        </w:rPr>
        <w:annotationRef/>
      </w:r>
      <w:r w:rsidRPr="00A02D01">
        <w:rPr>
          <w:rFonts w:ascii="Montserrat" w:hAnsi="Montserrat" w:cs="Arial"/>
          <w:sz w:val="20"/>
          <w:szCs w:val="20"/>
          <w:highlight w:val="yellow"/>
        </w:rPr>
        <w:t>Párrafo introductorio de los grandes segmentos/fases que debe de considerarse. Con esos objetivos específicos, para lograr el objetivo, se requiere un conjunto de actividades.</w:t>
      </w:r>
    </w:p>
    <w:p w14:paraId="68603A63" w14:textId="0519FC08" w:rsidR="0035351E" w:rsidRDefault="0035351E" w:rsidP="00173EFD">
      <w:pPr>
        <w:pStyle w:val="Textocomentario"/>
        <w:spacing w:line="360" w:lineRule="auto"/>
        <w:jc w:val="both"/>
        <w:rPr>
          <w:rFonts w:ascii="Montserrat" w:hAnsi="Montserrat"/>
        </w:rPr>
      </w:pPr>
      <w:r>
        <w:rPr>
          <w:rFonts w:ascii="Montserrat" w:hAnsi="Montserrat"/>
          <w:highlight w:val="yellow"/>
        </w:rPr>
        <w:t>A</w:t>
      </w:r>
      <w:r w:rsidRPr="00A02D01">
        <w:rPr>
          <w:rFonts w:ascii="Montserrat" w:hAnsi="Montserrat"/>
          <w:highlight w:val="yellow"/>
        </w:rPr>
        <w:t>demás del desarrollo de un sistema informático y la aplicación y devolución de resultados.</w:t>
      </w:r>
      <w:r w:rsidRPr="006233CD">
        <w:rPr>
          <w:rFonts w:ascii="Montserrat" w:hAnsi="Montserrat"/>
        </w:rPr>
        <w:t xml:space="preserve"> </w:t>
      </w:r>
    </w:p>
    <w:p w14:paraId="50E66485" w14:textId="31AB2EB2" w:rsidR="0035351E" w:rsidRDefault="0035351E" w:rsidP="00173EFD">
      <w:pPr>
        <w:pStyle w:val="Textocomentario"/>
        <w:spacing w:line="360" w:lineRule="auto"/>
        <w:jc w:val="both"/>
        <w:rPr>
          <w:rFonts w:ascii="Montserrat" w:hAnsi="Montserrat" w:cs="Arial"/>
          <w:b/>
        </w:rPr>
      </w:pPr>
    </w:p>
    <w:p w14:paraId="0F2B3E3B" w14:textId="08FF0F90" w:rsidR="0035351E" w:rsidRPr="00A02D01" w:rsidRDefault="0035351E" w:rsidP="00173EFD">
      <w:pPr>
        <w:pStyle w:val="Textocomentario"/>
        <w:spacing w:line="360" w:lineRule="auto"/>
        <w:jc w:val="both"/>
        <w:rPr>
          <w:rFonts w:ascii="Montserrat" w:hAnsi="Montserrat" w:cs="Arial"/>
          <w:b/>
        </w:rPr>
      </w:pPr>
      <w:r w:rsidRPr="00C14EDA">
        <w:rPr>
          <w:rFonts w:ascii="Montserrat" w:hAnsi="Montserrat"/>
        </w:rPr>
        <w:t xml:space="preserve">Para la valoración </w:t>
      </w:r>
      <w:r w:rsidRPr="006233CD">
        <w:rPr>
          <w:rFonts w:ascii="Montserrat" w:hAnsi="Montserrat"/>
        </w:rPr>
        <w:t xml:space="preserve">de los conocimientos, </w:t>
      </w:r>
      <w:r>
        <w:rPr>
          <w:rFonts w:ascii="Montserrat" w:hAnsi="Montserrat"/>
        </w:rPr>
        <w:t xml:space="preserve">habilidades, </w:t>
      </w:r>
      <w:r w:rsidRPr="006233CD">
        <w:rPr>
          <w:rFonts w:ascii="Montserrat" w:hAnsi="Montserrat"/>
        </w:rPr>
        <w:t xml:space="preserve">aptitudes, actitudes y </w:t>
      </w:r>
      <w:r w:rsidRPr="00A02D01">
        <w:rPr>
          <w:rFonts w:ascii="Montserrat" w:hAnsi="Montserrat"/>
          <w:highlight w:val="yellow"/>
        </w:rPr>
        <w:t>experiencias</w:t>
      </w:r>
      <w:r w:rsidRPr="006233CD">
        <w:rPr>
          <w:rFonts w:ascii="Montserrat" w:hAnsi="Montserrat"/>
        </w:rPr>
        <w:t xml:space="preserve"> que poseen los aspirantes a los distintos procesos de selección,</w:t>
      </w:r>
    </w:p>
    <w:p w14:paraId="3F8B1764" w14:textId="0FAA9244" w:rsidR="0035351E" w:rsidRDefault="0035351E">
      <w:pPr>
        <w:pStyle w:val="Textocomentario"/>
      </w:pPr>
    </w:p>
  </w:comment>
  <w:comment w:id="307" w:author="Ramsés Vázquez-Lira" w:date="2020-01-02T22:36:00Z" w:initials="RVL">
    <w:p w14:paraId="0CF28F1E" w14:textId="77777777" w:rsidR="0035351E" w:rsidRPr="006233CD" w:rsidRDefault="0035351E" w:rsidP="00F256A4">
      <w:pPr>
        <w:pStyle w:val="Prrafodelista"/>
        <w:numPr>
          <w:ilvl w:val="0"/>
          <w:numId w:val="23"/>
        </w:numPr>
        <w:spacing w:before="240" w:line="360" w:lineRule="auto"/>
        <w:jc w:val="both"/>
        <w:rPr>
          <w:rFonts w:ascii="Montserrat" w:hAnsi="Montserrat"/>
          <w:sz w:val="20"/>
          <w:szCs w:val="20"/>
        </w:rPr>
      </w:pPr>
      <w:r>
        <w:rPr>
          <w:rStyle w:val="Refdecomentario"/>
        </w:rPr>
        <w:annotationRef/>
      </w:r>
      <w:r w:rsidRPr="006233CD">
        <w:rPr>
          <w:rFonts w:ascii="Montserrat" w:hAnsi="Montserrat"/>
          <w:sz w:val="20"/>
          <w:szCs w:val="20"/>
        </w:rPr>
        <w:t xml:space="preserve">Medir de forma objetiva las características o atributos establecidos en los Perfiles, Criterios e Indicadores definidos diferencialmente para </w:t>
      </w:r>
      <w:r w:rsidRPr="00A02D01">
        <w:rPr>
          <w:rFonts w:ascii="Montserrat" w:hAnsi="Montserrat"/>
          <w:sz w:val="20"/>
          <w:szCs w:val="20"/>
          <w:highlight w:val="yellow"/>
        </w:rPr>
        <w:t>las funciones</w:t>
      </w:r>
      <w:r>
        <w:rPr>
          <w:rFonts w:ascii="Montserrat" w:hAnsi="Montserrat"/>
          <w:sz w:val="20"/>
          <w:szCs w:val="20"/>
        </w:rPr>
        <w:t xml:space="preserve"> d</w:t>
      </w:r>
      <w:r w:rsidRPr="006233CD">
        <w:rPr>
          <w:rFonts w:ascii="Montserrat" w:hAnsi="Montserrat"/>
          <w:sz w:val="20"/>
          <w:szCs w:val="20"/>
        </w:rPr>
        <w:t xml:space="preserve">el Personal Docente, Técnico Docente, </w:t>
      </w:r>
      <w:r w:rsidRPr="00A02D01">
        <w:rPr>
          <w:rFonts w:ascii="Montserrat" w:hAnsi="Montserrat"/>
          <w:sz w:val="20"/>
          <w:szCs w:val="20"/>
        </w:rPr>
        <w:t>con Funciones</w:t>
      </w:r>
      <w:r w:rsidRPr="006233CD">
        <w:rPr>
          <w:rFonts w:ascii="Montserrat" w:hAnsi="Montserrat"/>
          <w:sz w:val="20"/>
          <w:szCs w:val="20"/>
        </w:rPr>
        <w:t xml:space="preserve"> de Dirección, de Supervisión y </w:t>
      </w:r>
      <w:r>
        <w:rPr>
          <w:rFonts w:ascii="Montserrat" w:hAnsi="Montserrat"/>
          <w:sz w:val="20"/>
          <w:szCs w:val="20"/>
        </w:rPr>
        <w:t xml:space="preserve">de </w:t>
      </w:r>
      <w:r w:rsidRPr="006233CD">
        <w:rPr>
          <w:rFonts w:ascii="Montserrat" w:hAnsi="Montserrat"/>
          <w:sz w:val="20"/>
          <w:szCs w:val="20"/>
        </w:rPr>
        <w:t>Asesor Técnico Pedagógico.</w:t>
      </w:r>
    </w:p>
    <w:p w14:paraId="50692AFE" w14:textId="77777777" w:rsidR="0035351E" w:rsidRPr="006233CD" w:rsidRDefault="0035351E" w:rsidP="00F256A4">
      <w:pPr>
        <w:pStyle w:val="Prrafodelista"/>
        <w:numPr>
          <w:ilvl w:val="0"/>
          <w:numId w:val="23"/>
        </w:numPr>
        <w:spacing w:before="240" w:line="360" w:lineRule="auto"/>
        <w:jc w:val="both"/>
        <w:rPr>
          <w:rFonts w:ascii="Montserrat" w:hAnsi="Montserrat"/>
          <w:sz w:val="20"/>
          <w:szCs w:val="20"/>
        </w:rPr>
      </w:pPr>
      <w:r w:rsidRPr="006233CD">
        <w:rPr>
          <w:rFonts w:ascii="Montserrat" w:hAnsi="Montserrat"/>
          <w:sz w:val="20"/>
          <w:szCs w:val="20"/>
        </w:rPr>
        <w:t>Capturar la percepción que tienen ciertos agentes clave dentro del entorno escolar acerca del desempeño de los sustentantes que decidan participar en los procesos de</w:t>
      </w:r>
      <w:r>
        <w:rPr>
          <w:rFonts w:ascii="Montserrat" w:hAnsi="Montserrat"/>
          <w:sz w:val="20"/>
          <w:szCs w:val="20"/>
        </w:rPr>
        <w:t xml:space="preserve"> </w:t>
      </w:r>
      <w:r w:rsidRPr="004E1503">
        <w:rPr>
          <w:rFonts w:ascii="Montserrat" w:hAnsi="Montserrat"/>
          <w:sz w:val="20"/>
          <w:szCs w:val="20"/>
          <w:highlight w:val="yellow"/>
        </w:rPr>
        <w:t>admisión…</w:t>
      </w:r>
      <w:r w:rsidRPr="00A02D01">
        <w:rPr>
          <w:rFonts w:ascii="Montserrat" w:hAnsi="Montserrat"/>
          <w:sz w:val="20"/>
          <w:szCs w:val="20"/>
          <w:highlight w:val="yellow"/>
        </w:rPr>
        <w:t>.</w:t>
      </w:r>
      <w:r w:rsidRPr="006233CD">
        <w:rPr>
          <w:rFonts w:ascii="Montserrat" w:hAnsi="Montserrat"/>
          <w:sz w:val="20"/>
          <w:szCs w:val="20"/>
        </w:rPr>
        <w:t xml:space="preserve"> </w:t>
      </w:r>
    </w:p>
    <w:p w14:paraId="6DA33BD8" w14:textId="775ABBCD" w:rsidR="0035351E" w:rsidRDefault="0035351E" w:rsidP="00F256A4">
      <w:pPr>
        <w:pStyle w:val="Prrafodelista"/>
        <w:numPr>
          <w:ilvl w:val="0"/>
          <w:numId w:val="23"/>
        </w:numPr>
        <w:spacing w:before="240" w:line="360" w:lineRule="auto"/>
        <w:jc w:val="both"/>
        <w:rPr>
          <w:rFonts w:ascii="Montserrat" w:hAnsi="Montserrat"/>
          <w:sz w:val="20"/>
          <w:szCs w:val="20"/>
        </w:rPr>
      </w:pPr>
      <w:r w:rsidRPr="006233CD">
        <w:rPr>
          <w:rFonts w:ascii="Montserrat" w:hAnsi="Montserrat"/>
          <w:sz w:val="20"/>
          <w:szCs w:val="20"/>
        </w:rPr>
        <w:t xml:space="preserve">Recabar sistemáticamente las </w:t>
      </w:r>
      <w:r>
        <w:rPr>
          <w:rFonts w:ascii="Montserrat" w:hAnsi="Montserrat"/>
          <w:sz w:val="20"/>
          <w:szCs w:val="20"/>
        </w:rPr>
        <w:t>autovaloraciones</w:t>
      </w:r>
      <w:r w:rsidRPr="006233CD">
        <w:rPr>
          <w:rFonts w:ascii="Montserrat" w:hAnsi="Montserrat"/>
          <w:sz w:val="20"/>
          <w:szCs w:val="20"/>
        </w:rPr>
        <w:t xml:space="preserve"> que tengan los sustentantes de su propio desempeño.</w:t>
      </w:r>
    </w:p>
    <w:p w14:paraId="6EE38DD2" w14:textId="29A26009" w:rsidR="0035351E" w:rsidRDefault="0035351E" w:rsidP="00C75275">
      <w:pPr>
        <w:spacing w:before="240" w:line="360" w:lineRule="auto"/>
        <w:jc w:val="both"/>
        <w:rPr>
          <w:rFonts w:ascii="Montserrat" w:hAnsi="Montserrat"/>
          <w:sz w:val="20"/>
          <w:szCs w:val="20"/>
        </w:rPr>
      </w:pPr>
    </w:p>
    <w:p w14:paraId="4711BF31" w14:textId="77777777" w:rsidR="0035351E" w:rsidRPr="004C155F" w:rsidRDefault="0035351E" w:rsidP="00C75275">
      <w:pPr>
        <w:spacing w:after="0" w:line="240" w:lineRule="auto"/>
        <w:jc w:val="both"/>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Instrumento de valoración de conocimientos y aptitudes</w:t>
      </w:r>
    </w:p>
    <w:p w14:paraId="554B0A57" w14:textId="77777777" w:rsidR="0035351E" w:rsidRPr="00C75275" w:rsidRDefault="0035351E" w:rsidP="00C75275">
      <w:pPr>
        <w:spacing w:before="240" w:line="360" w:lineRule="auto"/>
        <w:jc w:val="both"/>
        <w:rPr>
          <w:rFonts w:ascii="Montserrat" w:hAnsi="Montserrat"/>
          <w:sz w:val="20"/>
          <w:szCs w:val="20"/>
        </w:rPr>
      </w:pPr>
    </w:p>
    <w:p w14:paraId="45E2630F" w14:textId="18FF15C3" w:rsidR="0035351E" w:rsidRDefault="0035351E">
      <w:pPr>
        <w:pStyle w:val="Textocomentario"/>
      </w:pPr>
    </w:p>
  </w:comment>
  <w:comment w:id="320" w:author="Ramsés Vázquez-Lira" w:date="2020-01-02T23:14:00Z" w:initials="RVL">
    <w:p w14:paraId="583EC087" w14:textId="3AA250D2" w:rsidR="0035351E" w:rsidRDefault="0035351E">
      <w:pPr>
        <w:pStyle w:val="Textocomentario"/>
      </w:pPr>
      <w:r>
        <w:rPr>
          <w:rStyle w:val="Refdecomentario"/>
        </w:rPr>
        <w:annotationRef/>
      </w:r>
      <w:r>
        <w:t xml:space="preserve">Referenciarlo con el marco de </w:t>
      </w:r>
      <w:proofErr w:type="spellStart"/>
      <w:r>
        <w:t>referncia</w:t>
      </w:r>
      <w:proofErr w:type="spellEnd"/>
      <w:r>
        <w:t xml:space="preserve"> del SISAP</w:t>
      </w:r>
    </w:p>
  </w:comment>
  <w:comment w:id="558" w:author="asus" w:date="2020-01-05T14:56:00Z" w:initials="a">
    <w:p w14:paraId="4CB7FD95" w14:textId="461CC4D9" w:rsidR="0035351E" w:rsidRDefault="0035351E">
      <w:pPr>
        <w:pStyle w:val="Textocomentario"/>
      </w:pPr>
      <w:r>
        <w:rPr>
          <w:rStyle w:val="Refdecomentario"/>
        </w:rPr>
        <w:annotationRef/>
      </w:r>
      <w:r>
        <w:t>¿Uno solo?</w:t>
      </w:r>
    </w:p>
  </w:comment>
  <w:comment w:id="559" w:author="asus" w:date="2020-01-05T14:58:00Z" w:initials="a">
    <w:p w14:paraId="11D594F1" w14:textId="6A95CDF6" w:rsidR="0035351E" w:rsidRDefault="0035351E">
      <w:pPr>
        <w:pStyle w:val="Textocomentario"/>
      </w:pPr>
      <w:r>
        <w:rPr>
          <w:rStyle w:val="Refdecomentario"/>
        </w:rPr>
        <w:annotationRef/>
      </w:r>
      <w:r>
        <w:t>“Secundaria Técnico docente” es lo mismo que “Secundaria Tecnológica” (As in el instrumento de Admisión)</w:t>
      </w:r>
    </w:p>
  </w:comment>
  <w:comment w:id="560" w:author="asus" w:date="2020-01-05T14:58:00Z" w:initials="a">
    <w:p w14:paraId="109E8713" w14:textId="3BA3B14C" w:rsidR="0035351E" w:rsidRDefault="0035351E">
      <w:pPr>
        <w:pStyle w:val="Textocomentario"/>
      </w:pPr>
      <w:r>
        <w:rPr>
          <w:rStyle w:val="Refdecomentario"/>
        </w:rPr>
        <w:annotationRef/>
      </w:r>
      <w:proofErr w:type="gramStart"/>
      <w:r>
        <w:t>Poner en orden?</w:t>
      </w:r>
      <w:proofErr w:type="gramEnd"/>
    </w:p>
  </w:comment>
  <w:comment w:id="657" w:author="asus" w:date="2019-12-22T22:51:00Z" w:initials="a">
    <w:p w14:paraId="23C8F59E" w14:textId="644BD2BE" w:rsidR="0035351E" w:rsidRDefault="0035351E">
      <w:pPr>
        <w:pStyle w:val="Textocomentario"/>
      </w:pPr>
      <w:r>
        <w:rPr>
          <w:rStyle w:val="Refdecomentario"/>
        </w:rPr>
        <w:annotationRef/>
      </w:r>
      <w:r>
        <w:t>Integré los últimos dos párrafos en este final.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F8B1764" w15:done="0"/>
  <w15:commentEx w15:paraId="45E2630F" w15:done="0"/>
  <w15:commentEx w15:paraId="583EC087" w15:done="0"/>
  <w15:commentEx w15:paraId="4CB7FD95" w15:done="0"/>
  <w15:commentEx w15:paraId="11D594F1" w15:done="0"/>
  <w15:commentEx w15:paraId="109E8713" w15:done="0"/>
  <w15:commentEx w15:paraId="23C8F59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F8B1764" w16cid:durableId="21B8E50D"/>
  <w16cid:commentId w16cid:paraId="45E2630F" w16cid:durableId="21B8EEEA"/>
  <w16cid:commentId w16cid:paraId="583EC087" w16cid:durableId="21B8F7CB"/>
  <w16cid:commentId w16cid:paraId="4CB7FD95" w16cid:durableId="21BC77B0"/>
  <w16cid:commentId w16cid:paraId="11D594F1" w16cid:durableId="21BC7814"/>
  <w16cid:commentId w16cid:paraId="109E8713" w16cid:durableId="21BC7809"/>
  <w16cid:commentId w16cid:paraId="23C8F59E" w16cid:durableId="21AA71E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DA5932" w14:textId="77777777" w:rsidR="00DB0001" w:rsidRDefault="00DB0001" w:rsidP="00896417">
      <w:pPr>
        <w:spacing w:after="0" w:line="240" w:lineRule="auto"/>
      </w:pPr>
      <w:r>
        <w:separator/>
      </w:r>
    </w:p>
  </w:endnote>
  <w:endnote w:type="continuationSeparator" w:id="0">
    <w:p w14:paraId="44842C23" w14:textId="77777777" w:rsidR="00DB0001" w:rsidRDefault="00DB0001" w:rsidP="008964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altName w:val="Cambria"/>
    <w:charset w:val="00"/>
    <w:family w:val="roman"/>
    <w:pitch w:val="variable"/>
  </w:font>
  <w:font w:name="Adobe Song Std L">
    <w:panose1 w:val="02020300000000000000"/>
    <w:charset w:val="80"/>
    <w:family w:val="roman"/>
    <w:notTrueType/>
    <w:pitch w:val="variable"/>
    <w:sig w:usb0="00000207" w:usb1="0A0F1810" w:usb2="00000016" w:usb3="00000000" w:csb0="00060007" w:csb1="00000000"/>
  </w:font>
  <w:font w:name="Cambria">
    <w:panose1 w:val="02040503050406030204"/>
    <w:charset w:val="00"/>
    <w:family w:val="roman"/>
    <w:pitch w:val="variable"/>
    <w:sig w:usb0="E00006FF" w:usb1="420024FF" w:usb2="02000000" w:usb3="00000000" w:csb0="0000019F" w:csb1="00000000"/>
  </w:font>
  <w:font w:name="Soberana Sans">
    <w:altName w:val="Cambria"/>
    <w:charset w:val="00"/>
    <w:family w:val="roman"/>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9E5179" w14:textId="77777777" w:rsidR="00DB0001" w:rsidRDefault="00DB0001" w:rsidP="00896417">
      <w:pPr>
        <w:spacing w:after="0" w:line="240" w:lineRule="auto"/>
      </w:pPr>
      <w:r>
        <w:separator/>
      </w:r>
    </w:p>
  </w:footnote>
  <w:footnote w:type="continuationSeparator" w:id="0">
    <w:p w14:paraId="63FC4946" w14:textId="77777777" w:rsidR="00DB0001" w:rsidRDefault="00DB0001" w:rsidP="00896417">
      <w:pPr>
        <w:spacing w:after="0" w:line="240" w:lineRule="auto"/>
      </w:pPr>
      <w:r>
        <w:continuationSeparator/>
      </w:r>
    </w:p>
  </w:footnote>
  <w:footnote w:id="1">
    <w:p w14:paraId="12EF7077" w14:textId="77777777" w:rsidR="0035351E" w:rsidRDefault="0035351E" w:rsidP="00896417">
      <w:pPr>
        <w:pStyle w:val="Textonotapie"/>
        <w:jc w:val="both"/>
      </w:pPr>
      <w:r>
        <w:rPr>
          <w:rStyle w:val="Refdenotaalpie"/>
        </w:rPr>
        <w:footnoteRef/>
      </w:r>
      <w:r>
        <w:t xml:space="preserve"> </w:t>
      </w:r>
      <w:r>
        <w:rPr>
          <w:rFonts w:ascii="Soberana Sans" w:hAnsi="Soberana Sans" w:cs="Soberana Sans"/>
          <w:color w:val="000000"/>
          <w:sz w:val="14"/>
          <w:szCs w:val="14"/>
        </w:rPr>
        <w:t>El Coordinador de Sede de Aplicación SEP es la persona designada por la USICAMM para coordinar las actividades que se lleven a cabo en la sede, con el propósito de garantizar la adecuada aplicación de los instrumentos de valoración.</w:t>
      </w:r>
    </w:p>
  </w:footnote>
  <w:footnote w:id="2">
    <w:p w14:paraId="06BA4F43" w14:textId="77777777" w:rsidR="0035351E" w:rsidRDefault="0035351E" w:rsidP="00896417">
      <w:pPr>
        <w:pStyle w:val="Textonotapie"/>
        <w:jc w:val="both"/>
      </w:pPr>
      <w:r>
        <w:rPr>
          <w:rStyle w:val="Refdenotaalpie"/>
        </w:rPr>
        <w:footnoteRef/>
      </w:r>
      <w:r>
        <w:t xml:space="preserve"> </w:t>
      </w:r>
      <w:r>
        <w:rPr>
          <w:rFonts w:ascii="Soberana Sans" w:hAnsi="Soberana Sans" w:cs="Soberana Sans"/>
          <w:color w:val="000000"/>
          <w:sz w:val="14"/>
          <w:szCs w:val="14"/>
        </w:rPr>
        <w:t>El Responsable Técnico de Sede es la persona designada por la autoridad educativa de la entidad federativa, la autoridad de educación media superior o el Organismo Descentralizado para facilitar el acceso a la infraestructura informática requerida para la aplicación. Para tal efecto, deberá verificar las características técnicas de los equipos de cómputo y de la red de datos.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531CC"/>
    <w:multiLevelType w:val="hybridMultilevel"/>
    <w:tmpl w:val="58A6586A"/>
    <w:lvl w:ilvl="0" w:tplc="5BFADC94">
      <w:start w:val="1"/>
      <w:numFmt w:val="bullet"/>
      <w:lvlText w:val=""/>
      <w:lvlJc w:val="left"/>
      <w:pPr>
        <w:ind w:left="720" w:hanging="360"/>
      </w:pPr>
      <w:rPr>
        <w:rFonts w:ascii="Wingdings" w:hAnsi="Wingdings" w:hint="default"/>
        <w:b/>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6371AE1"/>
    <w:multiLevelType w:val="hybridMultilevel"/>
    <w:tmpl w:val="A7946788"/>
    <w:lvl w:ilvl="0" w:tplc="04090013">
      <w:start w:val="1"/>
      <w:numFmt w:val="upperRoman"/>
      <w:lvlText w:val="%1."/>
      <w:lvlJc w:val="righ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 w15:restartNumberingAfterBreak="0">
    <w:nsid w:val="06BC19B9"/>
    <w:multiLevelType w:val="hybridMultilevel"/>
    <w:tmpl w:val="E4122FAC"/>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 w15:restartNumberingAfterBreak="0">
    <w:nsid w:val="087363C3"/>
    <w:multiLevelType w:val="hybridMultilevel"/>
    <w:tmpl w:val="1116B548"/>
    <w:lvl w:ilvl="0" w:tplc="0BEA4B9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1901A0"/>
    <w:multiLevelType w:val="hybridMultilevel"/>
    <w:tmpl w:val="28EC3E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0CE016CA"/>
    <w:multiLevelType w:val="hybridMultilevel"/>
    <w:tmpl w:val="E920FD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2627E55"/>
    <w:multiLevelType w:val="hybridMultilevel"/>
    <w:tmpl w:val="98F09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B00201"/>
    <w:multiLevelType w:val="hybridMultilevel"/>
    <w:tmpl w:val="3776FE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9CE1799"/>
    <w:multiLevelType w:val="hybridMultilevel"/>
    <w:tmpl w:val="EB34E3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ACB1F8C"/>
    <w:multiLevelType w:val="hybridMultilevel"/>
    <w:tmpl w:val="26585E1E"/>
    <w:lvl w:ilvl="0" w:tplc="5BFADC94">
      <w:start w:val="1"/>
      <w:numFmt w:val="bullet"/>
      <w:lvlText w:val=""/>
      <w:lvlJc w:val="left"/>
      <w:pPr>
        <w:ind w:left="720" w:hanging="360"/>
      </w:pPr>
      <w:rPr>
        <w:rFonts w:ascii="Wingdings" w:hAnsi="Wingdings" w:hint="default"/>
        <w:b/>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1CD6723B"/>
    <w:multiLevelType w:val="hybridMultilevel"/>
    <w:tmpl w:val="73829BE8"/>
    <w:lvl w:ilvl="0" w:tplc="0BEA4B9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22C29C8"/>
    <w:multiLevelType w:val="multilevel"/>
    <w:tmpl w:val="88C4516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356D4D76"/>
    <w:multiLevelType w:val="hybridMultilevel"/>
    <w:tmpl w:val="E0EA1870"/>
    <w:lvl w:ilvl="0" w:tplc="5BFADC94">
      <w:start w:val="1"/>
      <w:numFmt w:val="bullet"/>
      <w:lvlText w:val=""/>
      <w:lvlJc w:val="left"/>
      <w:pPr>
        <w:ind w:left="862" w:hanging="360"/>
      </w:pPr>
      <w:rPr>
        <w:rFonts w:ascii="Wingdings" w:hAnsi="Wingdings" w:hint="default"/>
        <w:b/>
      </w:rPr>
    </w:lvl>
    <w:lvl w:ilvl="1" w:tplc="080A0003" w:tentative="1">
      <w:start w:val="1"/>
      <w:numFmt w:val="bullet"/>
      <w:lvlText w:val="o"/>
      <w:lvlJc w:val="left"/>
      <w:pPr>
        <w:ind w:left="1582" w:hanging="360"/>
      </w:pPr>
      <w:rPr>
        <w:rFonts w:ascii="Courier New" w:hAnsi="Courier New" w:cs="Courier New" w:hint="default"/>
      </w:rPr>
    </w:lvl>
    <w:lvl w:ilvl="2" w:tplc="080A0005" w:tentative="1">
      <w:start w:val="1"/>
      <w:numFmt w:val="bullet"/>
      <w:lvlText w:val=""/>
      <w:lvlJc w:val="left"/>
      <w:pPr>
        <w:ind w:left="2302" w:hanging="360"/>
      </w:pPr>
      <w:rPr>
        <w:rFonts w:ascii="Wingdings" w:hAnsi="Wingdings" w:hint="default"/>
      </w:rPr>
    </w:lvl>
    <w:lvl w:ilvl="3" w:tplc="080A0001" w:tentative="1">
      <w:start w:val="1"/>
      <w:numFmt w:val="bullet"/>
      <w:lvlText w:val=""/>
      <w:lvlJc w:val="left"/>
      <w:pPr>
        <w:ind w:left="3022" w:hanging="360"/>
      </w:pPr>
      <w:rPr>
        <w:rFonts w:ascii="Symbol" w:hAnsi="Symbol" w:hint="default"/>
      </w:rPr>
    </w:lvl>
    <w:lvl w:ilvl="4" w:tplc="080A0003" w:tentative="1">
      <w:start w:val="1"/>
      <w:numFmt w:val="bullet"/>
      <w:lvlText w:val="o"/>
      <w:lvlJc w:val="left"/>
      <w:pPr>
        <w:ind w:left="3742" w:hanging="360"/>
      </w:pPr>
      <w:rPr>
        <w:rFonts w:ascii="Courier New" w:hAnsi="Courier New" w:cs="Courier New" w:hint="default"/>
      </w:rPr>
    </w:lvl>
    <w:lvl w:ilvl="5" w:tplc="080A0005" w:tentative="1">
      <w:start w:val="1"/>
      <w:numFmt w:val="bullet"/>
      <w:lvlText w:val=""/>
      <w:lvlJc w:val="left"/>
      <w:pPr>
        <w:ind w:left="4462" w:hanging="360"/>
      </w:pPr>
      <w:rPr>
        <w:rFonts w:ascii="Wingdings" w:hAnsi="Wingdings" w:hint="default"/>
      </w:rPr>
    </w:lvl>
    <w:lvl w:ilvl="6" w:tplc="080A0001" w:tentative="1">
      <w:start w:val="1"/>
      <w:numFmt w:val="bullet"/>
      <w:lvlText w:val=""/>
      <w:lvlJc w:val="left"/>
      <w:pPr>
        <w:ind w:left="5182" w:hanging="360"/>
      </w:pPr>
      <w:rPr>
        <w:rFonts w:ascii="Symbol" w:hAnsi="Symbol" w:hint="default"/>
      </w:rPr>
    </w:lvl>
    <w:lvl w:ilvl="7" w:tplc="080A0003" w:tentative="1">
      <w:start w:val="1"/>
      <w:numFmt w:val="bullet"/>
      <w:lvlText w:val="o"/>
      <w:lvlJc w:val="left"/>
      <w:pPr>
        <w:ind w:left="5902" w:hanging="360"/>
      </w:pPr>
      <w:rPr>
        <w:rFonts w:ascii="Courier New" w:hAnsi="Courier New" w:cs="Courier New" w:hint="default"/>
      </w:rPr>
    </w:lvl>
    <w:lvl w:ilvl="8" w:tplc="080A0005" w:tentative="1">
      <w:start w:val="1"/>
      <w:numFmt w:val="bullet"/>
      <w:lvlText w:val=""/>
      <w:lvlJc w:val="left"/>
      <w:pPr>
        <w:ind w:left="6622" w:hanging="360"/>
      </w:pPr>
      <w:rPr>
        <w:rFonts w:ascii="Wingdings" w:hAnsi="Wingdings" w:hint="default"/>
      </w:rPr>
    </w:lvl>
  </w:abstractNum>
  <w:abstractNum w:abstractNumId="13" w15:restartNumberingAfterBreak="0">
    <w:nsid w:val="38A43930"/>
    <w:multiLevelType w:val="hybridMultilevel"/>
    <w:tmpl w:val="5D24BC90"/>
    <w:lvl w:ilvl="0" w:tplc="5BFADC94">
      <w:start w:val="1"/>
      <w:numFmt w:val="bullet"/>
      <w:lvlText w:val=""/>
      <w:lvlJc w:val="left"/>
      <w:pPr>
        <w:ind w:left="720" w:hanging="360"/>
      </w:pPr>
      <w:rPr>
        <w:rFonts w:ascii="Wingdings" w:hAnsi="Wingdings" w:hint="default"/>
        <w:b/>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405B1E76"/>
    <w:multiLevelType w:val="hybridMultilevel"/>
    <w:tmpl w:val="52D654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41370B17"/>
    <w:multiLevelType w:val="hybridMultilevel"/>
    <w:tmpl w:val="2346BA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43B111F4"/>
    <w:multiLevelType w:val="hybridMultilevel"/>
    <w:tmpl w:val="C2C6DC64"/>
    <w:lvl w:ilvl="0" w:tplc="5BFADC94">
      <w:start w:val="1"/>
      <w:numFmt w:val="bullet"/>
      <w:lvlText w:val=""/>
      <w:lvlJc w:val="left"/>
      <w:pPr>
        <w:ind w:left="720" w:hanging="360"/>
      </w:pPr>
      <w:rPr>
        <w:rFonts w:ascii="Wingdings" w:hAnsi="Wingdings" w:hint="default"/>
        <w:b/>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4426195C"/>
    <w:multiLevelType w:val="hybridMultilevel"/>
    <w:tmpl w:val="1F44C284"/>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45FD37B8"/>
    <w:multiLevelType w:val="hybridMultilevel"/>
    <w:tmpl w:val="970644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62073F3"/>
    <w:multiLevelType w:val="hybridMultilevel"/>
    <w:tmpl w:val="27F43A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4A2A78C8"/>
    <w:multiLevelType w:val="hybridMultilevel"/>
    <w:tmpl w:val="BBECD74A"/>
    <w:lvl w:ilvl="0" w:tplc="5BFADC94">
      <w:start w:val="1"/>
      <w:numFmt w:val="bullet"/>
      <w:lvlText w:val=""/>
      <w:lvlJc w:val="left"/>
      <w:pPr>
        <w:ind w:left="720" w:hanging="360"/>
      </w:pPr>
      <w:rPr>
        <w:rFonts w:ascii="Wingdings" w:hAnsi="Wingdings" w:hint="default"/>
        <w:b/>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4D574D89"/>
    <w:multiLevelType w:val="hybridMultilevel"/>
    <w:tmpl w:val="7B5293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51C701B6"/>
    <w:multiLevelType w:val="hybridMultilevel"/>
    <w:tmpl w:val="BCD4C06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3" w15:restartNumberingAfterBreak="0">
    <w:nsid w:val="5331392D"/>
    <w:multiLevelType w:val="hybridMultilevel"/>
    <w:tmpl w:val="6AB8A37A"/>
    <w:lvl w:ilvl="0" w:tplc="5BFADC94">
      <w:start w:val="1"/>
      <w:numFmt w:val="bullet"/>
      <w:lvlText w:val=""/>
      <w:lvlJc w:val="left"/>
      <w:pPr>
        <w:ind w:left="720" w:hanging="360"/>
      </w:pPr>
      <w:rPr>
        <w:rFonts w:ascii="Wingdings" w:hAnsi="Wingdings" w:hint="default"/>
        <w:b/>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57CC006B"/>
    <w:multiLevelType w:val="hybridMultilevel"/>
    <w:tmpl w:val="4A2A8220"/>
    <w:lvl w:ilvl="0" w:tplc="5BFADC94">
      <w:start w:val="1"/>
      <w:numFmt w:val="bullet"/>
      <w:lvlText w:val=""/>
      <w:lvlJc w:val="left"/>
      <w:pPr>
        <w:ind w:left="720" w:hanging="360"/>
      </w:pPr>
      <w:rPr>
        <w:rFonts w:ascii="Wingdings" w:hAnsi="Wingdings" w:hint="default"/>
        <w:b/>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5B5929CA"/>
    <w:multiLevelType w:val="hybridMultilevel"/>
    <w:tmpl w:val="A95A8AFE"/>
    <w:lvl w:ilvl="0" w:tplc="0409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5D676FDD"/>
    <w:multiLevelType w:val="hybridMultilevel"/>
    <w:tmpl w:val="8AA0B52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7" w15:restartNumberingAfterBreak="0">
    <w:nsid w:val="5FCF502C"/>
    <w:multiLevelType w:val="hybridMultilevel"/>
    <w:tmpl w:val="EE360C86"/>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00A3C46"/>
    <w:multiLevelType w:val="multilevel"/>
    <w:tmpl w:val="19F67384"/>
    <w:lvl w:ilvl="0">
      <w:start w:val="1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9" w15:restartNumberingAfterBreak="0">
    <w:nsid w:val="618E49F5"/>
    <w:multiLevelType w:val="hybridMultilevel"/>
    <w:tmpl w:val="014644FC"/>
    <w:lvl w:ilvl="0" w:tplc="D4685968">
      <w:start w:val="1"/>
      <w:numFmt w:val="bullet"/>
      <w:lvlText w:val=""/>
      <w:lvlJc w:val="left"/>
      <w:pPr>
        <w:ind w:left="1026" w:hanging="360"/>
      </w:pPr>
      <w:rPr>
        <w:rFonts w:ascii="Symbol" w:eastAsiaTheme="minorHAnsi" w:hAnsi="Symbol" w:cstheme="minorBidi" w:hint="default"/>
      </w:rPr>
    </w:lvl>
    <w:lvl w:ilvl="1" w:tplc="04090003" w:tentative="1">
      <w:start w:val="1"/>
      <w:numFmt w:val="bullet"/>
      <w:lvlText w:val="o"/>
      <w:lvlJc w:val="left"/>
      <w:pPr>
        <w:ind w:left="1746" w:hanging="360"/>
      </w:pPr>
      <w:rPr>
        <w:rFonts w:ascii="Courier New" w:hAnsi="Courier New" w:cs="Courier New" w:hint="default"/>
      </w:rPr>
    </w:lvl>
    <w:lvl w:ilvl="2" w:tplc="04090005" w:tentative="1">
      <w:start w:val="1"/>
      <w:numFmt w:val="bullet"/>
      <w:lvlText w:val=""/>
      <w:lvlJc w:val="left"/>
      <w:pPr>
        <w:ind w:left="2466" w:hanging="360"/>
      </w:pPr>
      <w:rPr>
        <w:rFonts w:ascii="Wingdings" w:hAnsi="Wingdings" w:hint="default"/>
      </w:rPr>
    </w:lvl>
    <w:lvl w:ilvl="3" w:tplc="04090001" w:tentative="1">
      <w:start w:val="1"/>
      <w:numFmt w:val="bullet"/>
      <w:lvlText w:val=""/>
      <w:lvlJc w:val="left"/>
      <w:pPr>
        <w:ind w:left="3186" w:hanging="360"/>
      </w:pPr>
      <w:rPr>
        <w:rFonts w:ascii="Symbol" w:hAnsi="Symbol" w:hint="default"/>
      </w:rPr>
    </w:lvl>
    <w:lvl w:ilvl="4" w:tplc="04090003" w:tentative="1">
      <w:start w:val="1"/>
      <w:numFmt w:val="bullet"/>
      <w:lvlText w:val="o"/>
      <w:lvlJc w:val="left"/>
      <w:pPr>
        <w:ind w:left="3906" w:hanging="360"/>
      </w:pPr>
      <w:rPr>
        <w:rFonts w:ascii="Courier New" w:hAnsi="Courier New" w:cs="Courier New" w:hint="default"/>
      </w:rPr>
    </w:lvl>
    <w:lvl w:ilvl="5" w:tplc="04090005" w:tentative="1">
      <w:start w:val="1"/>
      <w:numFmt w:val="bullet"/>
      <w:lvlText w:val=""/>
      <w:lvlJc w:val="left"/>
      <w:pPr>
        <w:ind w:left="4626" w:hanging="360"/>
      </w:pPr>
      <w:rPr>
        <w:rFonts w:ascii="Wingdings" w:hAnsi="Wingdings" w:hint="default"/>
      </w:rPr>
    </w:lvl>
    <w:lvl w:ilvl="6" w:tplc="04090001" w:tentative="1">
      <w:start w:val="1"/>
      <w:numFmt w:val="bullet"/>
      <w:lvlText w:val=""/>
      <w:lvlJc w:val="left"/>
      <w:pPr>
        <w:ind w:left="5346" w:hanging="360"/>
      </w:pPr>
      <w:rPr>
        <w:rFonts w:ascii="Symbol" w:hAnsi="Symbol" w:hint="default"/>
      </w:rPr>
    </w:lvl>
    <w:lvl w:ilvl="7" w:tplc="04090003" w:tentative="1">
      <w:start w:val="1"/>
      <w:numFmt w:val="bullet"/>
      <w:lvlText w:val="o"/>
      <w:lvlJc w:val="left"/>
      <w:pPr>
        <w:ind w:left="6066" w:hanging="360"/>
      </w:pPr>
      <w:rPr>
        <w:rFonts w:ascii="Courier New" w:hAnsi="Courier New" w:cs="Courier New" w:hint="default"/>
      </w:rPr>
    </w:lvl>
    <w:lvl w:ilvl="8" w:tplc="04090005" w:tentative="1">
      <w:start w:val="1"/>
      <w:numFmt w:val="bullet"/>
      <w:lvlText w:val=""/>
      <w:lvlJc w:val="left"/>
      <w:pPr>
        <w:ind w:left="6786" w:hanging="360"/>
      </w:pPr>
      <w:rPr>
        <w:rFonts w:ascii="Wingdings" w:hAnsi="Wingdings" w:hint="default"/>
      </w:rPr>
    </w:lvl>
  </w:abstractNum>
  <w:abstractNum w:abstractNumId="30" w15:restartNumberingAfterBreak="0">
    <w:nsid w:val="64BA0A40"/>
    <w:multiLevelType w:val="multilevel"/>
    <w:tmpl w:val="F8928516"/>
    <w:lvl w:ilvl="0">
      <w:start w:val="1"/>
      <w:numFmt w:val="bullet"/>
      <w:lvlText w:val=""/>
      <w:lvlJc w:val="left"/>
      <w:pPr>
        <w:ind w:left="720" w:hanging="360"/>
      </w:pPr>
      <w:rPr>
        <w:rFonts w:ascii="Wingdings" w:hAnsi="Wingdings" w:cs="Wingdings" w:hint="default"/>
        <w:b/>
        <w:sz w:val="20"/>
      </w:rPr>
    </w:lvl>
    <w:lvl w:ilvl="1">
      <w:start w:val="1"/>
      <w:numFmt w:val="bullet"/>
      <w:lvlText w:val="o"/>
      <w:lvlJc w:val="left"/>
      <w:pPr>
        <w:ind w:left="1440" w:hanging="360"/>
      </w:pPr>
      <w:rPr>
        <w:rFonts w:ascii="Courier New" w:hAnsi="Courier New" w:cs="Courier New" w:hint="default"/>
        <w:b/>
        <w:sz w:val="20"/>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1" w15:restartNumberingAfterBreak="0">
    <w:nsid w:val="652F0085"/>
    <w:multiLevelType w:val="hybridMultilevel"/>
    <w:tmpl w:val="4D564F80"/>
    <w:lvl w:ilvl="0" w:tplc="5BFADC94">
      <w:start w:val="1"/>
      <w:numFmt w:val="bullet"/>
      <w:lvlText w:val=""/>
      <w:lvlJc w:val="left"/>
      <w:pPr>
        <w:ind w:left="720" w:hanging="360"/>
      </w:pPr>
      <w:rPr>
        <w:rFonts w:ascii="Wingdings" w:hAnsi="Wingdings" w:hint="default"/>
        <w:b/>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656229FB"/>
    <w:multiLevelType w:val="hybridMultilevel"/>
    <w:tmpl w:val="70BA2C4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B55652E"/>
    <w:multiLevelType w:val="hybridMultilevel"/>
    <w:tmpl w:val="E090A4DA"/>
    <w:lvl w:ilvl="0" w:tplc="0409000F">
      <w:start w:val="1"/>
      <w:numFmt w:val="decimal"/>
      <w:lvlText w:val="%1."/>
      <w:lvlJc w:val="left"/>
      <w:pPr>
        <w:ind w:left="1068" w:hanging="360"/>
      </w:pPr>
    </w:lvl>
    <w:lvl w:ilvl="1" w:tplc="04090019">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34" w15:restartNumberingAfterBreak="0">
    <w:nsid w:val="71A52A1A"/>
    <w:multiLevelType w:val="hybridMultilevel"/>
    <w:tmpl w:val="88D249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77792B4A"/>
    <w:multiLevelType w:val="hybridMultilevel"/>
    <w:tmpl w:val="C7F6C1BC"/>
    <w:lvl w:ilvl="0" w:tplc="9566E522">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36" w15:restartNumberingAfterBreak="0">
    <w:nsid w:val="77D625FE"/>
    <w:multiLevelType w:val="hybridMultilevel"/>
    <w:tmpl w:val="D44AA278"/>
    <w:lvl w:ilvl="0" w:tplc="5BFADC94">
      <w:start w:val="1"/>
      <w:numFmt w:val="bullet"/>
      <w:lvlText w:val=""/>
      <w:lvlJc w:val="left"/>
      <w:pPr>
        <w:ind w:left="720" w:hanging="360"/>
      </w:pPr>
      <w:rPr>
        <w:rFonts w:ascii="Wingdings" w:hAnsi="Wingdings" w:hint="default"/>
        <w:b/>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15:restartNumberingAfterBreak="0">
    <w:nsid w:val="7B914E49"/>
    <w:multiLevelType w:val="hybridMultilevel"/>
    <w:tmpl w:val="124AE966"/>
    <w:lvl w:ilvl="0" w:tplc="0409000F">
      <w:start w:val="1"/>
      <w:numFmt w:val="decimal"/>
      <w:lvlText w:val="%1."/>
      <w:lvlJc w:val="left"/>
      <w:pPr>
        <w:ind w:left="1068" w:hanging="360"/>
      </w:pPr>
      <w:rPr>
        <w:rFonts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38" w15:restartNumberingAfterBreak="0">
    <w:nsid w:val="7BA94C11"/>
    <w:multiLevelType w:val="hybridMultilevel"/>
    <w:tmpl w:val="840088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E1B3488"/>
    <w:multiLevelType w:val="hybridMultilevel"/>
    <w:tmpl w:val="25D4B5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0" w15:restartNumberingAfterBreak="0">
    <w:nsid w:val="7EE576BD"/>
    <w:multiLevelType w:val="hybridMultilevel"/>
    <w:tmpl w:val="60868B5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6"/>
  </w:num>
  <w:num w:numId="2">
    <w:abstractNumId w:val="40"/>
  </w:num>
  <w:num w:numId="3">
    <w:abstractNumId w:val="1"/>
  </w:num>
  <w:num w:numId="4">
    <w:abstractNumId w:val="6"/>
  </w:num>
  <w:num w:numId="5">
    <w:abstractNumId w:val="32"/>
  </w:num>
  <w:num w:numId="6">
    <w:abstractNumId w:val="28"/>
  </w:num>
  <w:num w:numId="7">
    <w:abstractNumId w:val="11"/>
  </w:num>
  <w:num w:numId="8">
    <w:abstractNumId w:val="27"/>
  </w:num>
  <w:num w:numId="9">
    <w:abstractNumId w:val="25"/>
  </w:num>
  <w:num w:numId="10">
    <w:abstractNumId w:val="33"/>
  </w:num>
  <w:num w:numId="11">
    <w:abstractNumId w:val="37"/>
  </w:num>
  <w:num w:numId="12">
    <w:abstractNumId w:val="19"/>
  </w:num>
  <w:num w:numId="13">
    <w:abstractNumId w:val="4"/>
  </w:num>
  <w:num w:numId="14">
    <w:abstractNumId w:val="21"/>
  </w:num>
  <w:num w:numId="15">
    <w:abstractNumId w:val="14"/>
  </w:num>
  <w:num w:numId="16">
    <w:abstractNumId w:val="38"/>
  </w:num>
  <w:num w:numId="17">
    <w:abstractNumId w:val="35"/>
  </w:num>
  <w:num w:numId="18">
    <w:abstractNumId w:val="29"/>
  </w:num>
  <w:num w:numId="19">
    <w:abstractNumId w:val="39"/>
  </w:num>
  <w:num w:numId="20">
    <w:abstractNumId w:val="5"/>
  </w:num>
  <w:num w:numId="21">
    <w:abstractNumId w:val="16"/>
  </w:num>
  <w:num w:numId="22">
    <w:abstractNumId w:val="23"/>
  </w:num>
  <w:num w:numId="23">
    <w:abstractNumId w:val="20"/>
  </w:num>
  <w:num w:numId="24">
    <w:abstractNumId w:val="13"/>
  </w:num>
  <w:num w:numId="25">
    <w:abstractNumId w:val="34"/>
  </w:num>
  <w:num w:numId="26">
    <w:abstractNumId w:val="8"/>
  </w:num>
  <w:num w:numId="27">
    <w:abstractNumId w:val="18"/>
  </w:num>
  <w:num w:numId="28">
    <w:abstractNumId w:val="7"/>
  </w:num>
  <w:num w:numId="29">
    <w:abstractNumId w:val="10"/>
  </w:num>
  <w:num w:numId="30">
    <w:abstractNumId w:val="3"/>
  </w:num>
  <w:num w:numId="31">
    <w:abstractNumId w:val="15"/>
  </w:num>
  <w:num w:numId="32">
    <w:abstractNumId w:val="17"/>
  </w:num>
  <w:num w:numId="33">
    <w:abstractNumId w:val="9"/>
  </w:num>
  <w:num w:numId="34">
    <w:abstractNumId w:val="0"/>
  </w:num>
  <w:num w:numId="35">
    <w:abstractNumId w:val="31"/>
  </w:num>
  <w:num w:numId="36">
    <w:abstractNumId w:val="24"/>
  </w:num>
  <w:num w:numId="37">
    <w:abstractNumId w:val="12"/>
  </w:num>
  <w:num w:numId="38">
    <w:abstractNumId w:val="30"/>
  </w:num>
  <w:num w:numId="39">
    <w:abstractNumId w:val="2"/>
  </w:num>
  <w:num w:numId="40">
    <w:abstractNumId w:val="26"/>
  </w:num>
  <w:num w:numId="41">
    <w:abstractNumId w:val="2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sus">
    <w15:presenceInfo w15:providerId="None" w15:userId="asu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355B"/>
    <w:rsid w:val="00000696"/>
    <w:rsid w:val="00015412"/>
    <w:rsid w:val="00023FEF"/>
    <w:rsid w:val="00026F51"/>
    <w:rsid w:val="00034E04"/>
    <w:rsid w:val="000578FD"/>
    <w:rsid w:val="00063344"/>
    <w:rsid w:val="00067F87"/>
    <w:rsid w:val="00071671"/>
    <w:rsid w:val="00086D34"/>
    <w:rsid w:val="000938D0"/>
    <w:rsid w:val="000B666F"/>
    <w:rsid w:val="000C11D1"/>
    <w:rsid w:val="000C4CE1"/>
    <w:rsid w:val="000C6742"/>
    <w:rsid w:val="000D24D1"/>
    <w:rsid w:val="000D4CDF"/>
    <w:rsid w:val="000E1278"/>
    <w:rsid w:val="000E2F64"/>
    <w:rsid w:val="000E3038"/>
    <w:rsid w:val="000E4076"/>
    <w:rsid w:val="000F0D5E"/>
    <w:rsid w:val="000F5BB6"/>
    <w:rsid w:val="000F5C57"/>
    <w:rsid w:val="00100E34"/>
    <w:rsid w:val="0011190F"/>
    <w:rsid w:val="00111CA8"/>
    <w:rsid w:val="00115917"/>
    <w:rsid w:val="001166AF"/>
    <w:rsid w:val="0012033D"/>
    <w:rsid w:val="00121D73"/>
    <w:rsid w:val="0012391B"/>
    <w:rsid w:val="001334FA"/>
    <w:rsid w:val="0013727B"/>
    <w:rsid w:val="00140F21"/>
    <w:rsid w:val="001417F0"/>
    <w:rsid w:val="00145C58"/>
    <w:rsid w:val="00170854"/>
    <w:rsid w:val="0017250A"/>
    <w:rsid w:val="00173EFD"/>
    <w:rsid w:val="001746E2"/>
    <w:rsid w:val="00177FC4"/>
    <w:rsid w:val="00180402"/>
    <w:rsid w:val="001817CB"/>
    <w:rsid w:val="00192AA0"/>
    <w:rsid w:val="001967FE"/>
    <w:rsid w:val="001A5EE3"/>
    <w:rsid w:val="001A77F9"/>
    <w:rsid w:val="001B5CFD"/>
    <w:rsid w:val="001C414D"/>
    <w:rsid w:val="001C4293"/>
    <w:rsid w:val="001C7CF6"/>
    <w:rsid w:val="001D3794"/>
    <w:rsid w:val="001D712F"/>
    <w:rsid w:val="001D7B2F"/>
    <w:rsid w:val="001E3F53"/>
    <w:rsid w:val="001F12B3"/>
    <w:rsid w:val="001F1365"/>
    <w:rsid w:val="001F1A2D"/>
    <w:rsid w:val="001F5955"/>
    <w:rsid w:val="00204050"/>
    <w:rsid w:val="00207972"/>
    <w:rsid w:val="00213E13"/>
    <w:rsid w:val="00221F8C"/>
    <w:rsid w:val="00233A15"/>
    <w:rsid w:val="00242AC9"/>
    <w:rsid w:val="00246A56"/>
    <w:rsid w:val="002515D3"/>
    <w:rsid w:val="00252866"/>
    <w:rsid w:val="002529F7"/>
    <w:rsid w:val="0025361A"/>
    <w:rsid w:val="002558C3"/>
    <w:rsid w:val="00257AE1"/>
    <w:rsid w:val="00262750"/>
    <w:rsid w:val="0027052A"/>
    <w:rsid w:val="0027183D"/>
    <w:rsid w:val="002760D5"/>
    <w:rsid w:val="002806A0"/>
    <w:rsid w:val="00285831"/>
    <w:rsid w:val="002916BB"/>
    <w:rsid w:val="002A208C"/>
    <w:rsid w:val="002A3861"/>
    <w:rsid w:val="002A485A"/>
    <w:rsid w:val="002A5944"/>
    <w:rsid w:val="002B3EFB"/>
    <w:rsid w:val="002D2C34"/>
    <w:rsid w:val="002E205E"/>
    <w:rsid w:val="002E7D3C"/>
    <w:rsid w:val="002F341E"/>
    <w:rsid w:val="002F51CE"/>
    <w:rsid w:val="003033BF"/>
    <w:rsid w:val="00305904"/>
    <w:rsid w:val="00311AA6"/>
    <w:rsid w:val="00312248"/>
    <w:rsid w:val="00316767"/>
    <w:rsid w:val="00320A1F"/>
    <w:rsid w:val="00324F39"/>
    <w:rsid w:val="00333EF9"/>
    <w:rsid w:val="003360FC"/>
    <w:rsid w:val="00341BB0"/>
    <w:rsid w:val="00341F11"/>
    <w:rsid w:val="0035351E"/>
    <w:rsid w:val="003603D4"/>
    <w:rsid w:val="00363360"/>
    <w:rsid w:val="0038574D"/>
    <w:rsid w:val="00394719"/>
    <w:rsid w:val="003956A8"/>
    <w:rsid w:val="003A08D1"/>
    <w:rsid w:val="003A251B"/>
    <w:rsid w:val="003A3872"/>
    <w:rsid w:val="003A660E"/>
    <w:rsid w:val="003B71DC"/>
    <w:rsid w:val="003B7851"/>
    <w:rsid w:val="003C37D3"/>
    <w:rsid w:val="003C650D"/>
    <w:rsid w:val="003E02E7"/>
    <w:rsid w:val="003E4B43"/>
    <w:rsid w:val="003F446B"/>
    <w:rsid w:val="003F50C3"/>
    <w:rsid w:val="003F6AF5"/>
    <w:rsid w:val="004120A6"/>
    <w:rsid w:val="00415B63"/>
    <w:rsid w:val="0043116B"/>
    <w:rsid w:val="00436320"/>
    <w:rsid w:val="00444BF3"/>
    <w:rsid w:val="00456487"/>
    <w:rsid w:val="00467528"/>
    <w:rsid w:val="00475F57"/>
    <w:rsid w:val="00480E16"/>
    <w:rsid w:val="00487102"/>
    <w:rsid w:val="0049256B"/>
    <w:rsid w:val="00492652"/>
    <w:rsid w:val="00497709"/>
    <w:rsid w:val="004A1F49"/>
    <w:rsid w:val="004C176B"/>
    <w:rsid w:val="004C1B81"/>
    <w:rsid w:val="004C46A8"/>
    <w:rsid w:val="004C4BAF"/>
    <w:rsid w:val="004D3352"/>
    <w:rsid w:val="004E1503"/>
    <w:rsid w:val="004E623A"/>
    <w:rsid w:val="004E6741"/>
    <w:rsid w:val="00510E84"/>
    <w:rsid w:val="00511A72"/>
    <w:rsid w:val="005175B0"/>
    <w:rsid w:val="00523658"/>
    <w:rsid w:val="005439DA"/>
    <w:rsid w:val="00543D42"/>
    <w:rsid w:val="00552E18"/>
    <w:rsid w:val="00562D12"/>
    <w:rsid w:val="005638E6"/>
    <w:rsid w:val="00572C7F"/>
    <w:rsid w:val="00582E37"/>
    <w:rsid w:val="005A0416"/>
    <w:rsid w:val="005B1B72"/>
    <w:rsid w:val="005B3E92"/>
    <w:rsid w:val="005B4E05"/>
    <w:rsid w:val="005C0BFF"/>
    <w:rsid w:val="005C355B"/>
    <w:rsid w:val="005C5B6F"/>
    <w:rsid w:val="005C627E"/>
    <w:rsid w:val="005C74EC"/>
    <w:rsid w:val="005D731C"/>
    <w:rsid w:val="005E0692"/>
    <w:rsid w:val="005E114C"/>
    <w:rsid w:val="005E1D0A"/>
    <w:rsid w:val="0061393B"/>
    <w:rsid w:val="006153C7"/>
    <w:rsid w:val="0061612E"/>
    <w:rsid w:val="0062281E"/>
    <w:rsid w:val="006233CD"/>
    <w:rsid w:val="00624D15"/>
    <w:rsid w:val="00627D48"/>
    <w:rsid w:val="00630B70"/>
    <w:rsid w:val="00632D12"/>
    <w:rsid w:val="00636273"/>
    <w:rsid w:val="00637B5F"/>
    <w:rsid w:val="00645E27"/>
    <w:rsid w:val="006502E9"/>
    <w:rsid w:val="006615E4"/>
    <w:rsid w:val="006620C6"/>
    <w:rsid w:val="006671BC"/>
    <w:rsid w:val="006739A4"/>
    <w:rsid w:val="006750B7"/>
    <w:rsid w:val="00686872"/>
    <w:rsid w:val="0069140E"/>
    <w:rsid w:val="00695E98"/>
    <w:rsid w:val="0069639C"/>
    <w:rsid w:val="006D143F"/>
    <w:rsid w:val="006D3205"/>
    <w:rsid w:val="006D581B"/>
    <w:rsid w:val="006E33AB"/>
    <w:rsid w:val="006E51E5"/>
    <w:rsid w:val="006F3F76"/>
    <w:rsid w:val="00712670"/>
    <w:rsid w:val="00717B3C"/>
    <w:rsid w:val="0072163A"/>
    <w:rsid w:val="0072213F"/>
    <w:rsid w:val="00722C94"/>
    <w:rsid w:val="00724C59"/>
    <w:rsid w:val="00726FA9"/>
    <w:rsid w:val="00731293"/>
    <w:rsid w:val="0073274F"/>
    <w:rsid w:val="00735061"/>
    <w:rsid w:val="007460E6"/>
    <w:rsid w:val="00746C0B"/>
    <w:rsid w:val="00750D38"/>
    <w:rsid w:val="00752A69"/>
    <w:rsid w:val="007604DB"/>
    <w:rsid w:val="007622CD"/>
    <w:rsid w:val="00763107"/>
    <w:rsid w:val="0076699B"/>
    <w:rsid w:val="00772AEA"/>
    <w:rsid w:val="00775FFF"/>
    <w:rsid w:val="00780094"/>
    <w:rsid w:val="00780D51"/>
    <w:rsid w:val="007813B8"/>
    <w:rsid w:val="007839FB"/>
    <w:rsid w:val="007848A8"/>
    <w:rsid w:val="007974CA"/>
    <w:rsid w:val="007B18BA"/>
    <w:rsid w:val="007C377C"/>
    <w:rsid w:val="007D62EE"/>
    <w:rsid w:val="007D65E2"/>
    <w:rsid w:val="007E571F"/>
    <w:rsid w:val="007F24DC"/>
    <w:rsid w:val="008014A1"/>
    <w:rsid w:val="008022EF"/>
    <w:rsid w:val="0081370E"/>
    <w:rsid w:val="0082564B"/>
    <w:rsid w:val="00830F3F"/>
    <w:rsid w:val="008348BE"/>
    <w:rsid w:val="00835CA5"/>
    <w:rsid w:val="00836C66"/>
    <w:rsid w:val="00847C60"/>
    <w:rsid w:val="00850AD2"/>
    <w:rsid w:val="00851CBA"/>
    <w:rsid w:val="0085534E"/>
    <w:rsid w:val="00860178"/>
    <w:rsid w:val="008721CD"/>
    <w:rsid w:val="00875C69"/>
    <w:rsid w:val="008776CF"/>
    <w:rsid w:val="0089058D"/>
    <w:rsid w:val="0089336A"/>
    <w:rsid w:val="00896417"/>
    <w:rsid w:val="008A2B21"/>
    <w:rsid w:val="008A485D"/>
    <w:rsid w:val="008B173C"/>
    <w:rsid w:val="008C0584"/>
    <w:rsid w:val="008C23DF"/>
    <w:rsid w:val="008C4128"/>
    <w:rsid w:val="008C5972"/>
    <w:rsid w:val="008E5F51"/>
    <w:rsid w:val="008F23B2"/>
    <w:rsid w:val="008F2C5E"/>
    <w:rsid w:val="009029D0"/>
    <w:rsid w:val="009031A4"/>
    <w:rsid w:val="009108F2"/>
    <w:rsid w:val="00917339"/>
    <w:rsid w:val="00926DA4"/>
    <w:rsid w:val="0093356A"/>
    <w:rsid w:val="00943101"/>
    <w:rsid w:val="00953BF7"/>
    <w:rsid w:val="00955C96"/>
    <w:rsid w:val="00960AA6"/>
    <w:rsid w:val="00963619"/>
    <w:rsid w:val="00963786"/>
    <w:rsid w:val="00976436"/>
    <w:rsid w:val="009912F5"/>
    <w:rsid w:val="00996261"/>
    <w:rsid w:val="009A0C46"/>
    <w:rsid w:val="009A6FE8"/>
    <w:rsid w:val="009A7D0A"/>
    <w:rsid w:val="009B01B6"/>
    <w:rsid w:val="009B0C9D"/>
    <w:rsid w:val="009B30C7"/>
    <w:rsid w:val="009B4E9C"/>
    <w:rsid w:val="009C18B5"/>
    <w:rsid w:val="009D2C21"/>
    <w:rsid w:val="009D3BBD"/>
    <w:rsid w:val="009D4379"/>
    <w:rsid w:val="009D4ECC"/>
    <w:rsid w:val="009F22E0"/>
    <w:rsid w:val="009F5061"/>
    <w:rsid w:val="00A029E2"/>
    <w:rsid w:val="00A04B62"/>
    <w:rsid w:val="00A120D4"/>
    <w:rsid w:val="00A2200E"/>
    <w:rsid w:val="00A331CC"/>
    <w:rsid w:val="00A452B4"/>
    <w:rsid w:val="00A51CA5"/>
    <w:rsid w:val="00A521B5"/>
    <w:rsid w:val="00A557D5"/>
    <w:rsid w:val="00A56454"/>
    <w:rsid w:val="00A56588"/>
    <w:rsid w:val="00A57D07"/>
    <w:rsid w:val="00A659EE"/>
    <w:rsid w:val="00A73EAF"/>
    <w:rsid w:val="00A7561C"/>
    <w:rsid w:val="00A9555A"/>
    <w:rsid w:val="00A95862"/>
    <w:rsid w:val="00AA0237"/>
    <w:rsid w:val="00AA7187"/>
    <w:rsid w:val="00AC0969"/>
    <w:rsid w:val="00AD350E"/>
    <w:rsid w:val="00AE0B67"/>
    <w:rsid w:val="00AE4598"/>
    <w:rsid w:val="00B01204"/>
    <w:rsid w:val="00B0660B"/>
    <w:rsid w:val="00B17548"/>
    <w:rsid w:val="00B179FD"/>
    <w:rsid w:val="00B20659"/>
    <w:rsid w:val="00B25F2E"/>
    <w:rsid w:val="00B33921"/>
    <w:rsid w:val="00B34208"/>
    <w:rsid w:val="00B434A0"/>
    <w:rsid w:val="00B56FFA"/>
    <w:rsid w:val="00B6021B"/>
    <w:rsid w:val="00B61461"/>
    <w:rsid w:val="00B65CF8"/>
    <w:rsid w:val="00B67440"/>
    <w:rsid w:val="00B71E86"/>
    <w:rsid w:val="00B72BF6"/>
    <w:rsid w:val="00B73909"/>
    <w:rsid w:val="00B761A2"/>
    <w:rsid w:val="00B82B62"/>
    <w:rsid w:val="00B837FD"/>
    <w:rsid w:val="00B83883"/>
    <w:rsid w:val="00B90B7A"/>
    <w:rsid w:val="00B94754"/>
    <w:rsid w:val="00BB04F2"/>
    <w:rsid w:val="00BB17DE"/>
    <w:rsid w:val="00BD305A"/>
    <w:rsid w:val="00BD6D0C"/>
    <w:rsid w:val="00BE1782"/>
    <w:rsid w:val="00BE2AD7"/>
    <w:rsid w:val="00BE3972"/>
    <w:rsid w:val="00BF1576"/>
    <w:rsid w:val="00BF76E5"/>
    <w:rsid w:val="00C0593A"/>
    <w:rsid w:val="00C10B98"/>
    <w:rsid w:val="00C14EDA"/>
    <w:rsid w:val="00C16BD5"/>
    <w:rsid w:val="00C21707"/>
    <w:rsid w:val="00C2389F"/>
    <w:rsid w:val="00C33A8F"/>
    <w:rsid w:val="00C4626E"/>
    <w:rsid w:val="00C47866"/>
    <w:rsid w:val="00C55586"/>
    <w:rsid w:val="00C5582D"/>
    <w:rsid w:val="00C625F7"/>
    <w:rsid w:val="00C64707"/>
    <w:rsid w:val="00C7399E"/>
    <w:rsid w:val="00C75275"/>
    <w:rsid w:val="00C81356"/>
    <w:rsid w:val="00C8369A"/>
    <w:rsid w:val="00C849FA"/>
    <w:rsid w:val="00C9357E"/>
    <w:rsid w:val="00CA308F"/>
    <w:rsid w:val="00CA6547"/>
    <w:rsid w:val="00CB05B3"/>
    <w:rsid w:val="00CB3C56"/>
    <w:rsid w:val="00CC0164"/>
    <w:rsid w:val="00CC3514"/>
    <w:rsid w:val="00CC6812"/>
    <w:rsid w:val="00CD0C4F"/>
    <w:rsid w:val="00CE0ACF"/>
    <w:rsid w:val="00CE0E2E"/>
    <w:rsid w:val="00CF0963"/>
    <w:rsid w:val="00CF43BF"/>
    <w:rsid w:val="00D02C95"/>
    <w:rsid w:val="00D150E7"/>
    <w:rsid w:val="00D20DAB"/>
    <w:rsid w:val="00D21074"/>
    <w:rsid w:val="00D21377"/>
    <w:rsid w:val="00D23D7C"/>
    <w:rsid w:val="00D34A3A"/>
    <w:rsid w:val="00D364BF"/>
    <w:rsid w:val="00D36DF1"/>
    <w:rsid w:val="00D42F4D"/>
    <w:rsid w:val="00D5277E"/>
    <w:rsid w:val="00D57A45"/>
    <w:rsid w:val="00D61EE4"/>
    <w:rsid w:val="00D6745C"/>
    <w:rsid w:val="00D72DA0"/>
    <w:rsid w:val="00D861F2"/>
    <w:rsid w:val="00D96361"/>
    <w:rsid w:val="00DA2308"/>
    <w:rsid w:val="00DB0001"/>
    <w:rsid w:val="00DB073F"/>
    <w:rsid w:val="00DB17E4"/>
    <w:rsid w:val="00DB439C"/>
    <w:rsid w:val="00DC1704"/>
    <w:rsid w:val="00DC6DB4"/>
    <w:rsid w:val="00DD43DB"/>
    <w:rsid w:val="00DD5AAF"/>
    <w:rsid w:val="00DE6E2B"/>
    <w:rsid w:val="00E036C8"/>
    <w:rsid w:val="00E263B4"/>
    <w:rsid w:val="00E27B76"/>
    <w:rsid w:val="00E30E40"/>
    <w:rsid w:val="00E32815"/>
    <w:rsid w:val="00E36E9B"/>
    <w:rsid w:val="00E403D3"/>
    <w:rsid w:val="00E51FD1"/>
    <w:rsid w:val="00E52D53"/>
    <w:rsid w:val="00E53CEB"/>
    <w:rsid w:val="00E55EF8"/>
    <w:rsid w:val="00E565C5"/>
    <w:rsid w:val="00E61238"/>
    <w:rsid w:val="00E73981"/>
    <w:rsid w:val="00E75511"/>
    <w:rsid w:val="00E763E5"/>
    <w:rsid w:val="00E7767D"/>
    <w:rsid w:val="00E8766C"/>
    <w:rsid w:val="00E94E0F"/>
    <w:rsid w:val="00E96805"/>
    <w:rsid w:val="00EA295C"/>
    <w:rsid w:val="00EA5002"/>
    <w:rsid w:val="00EB46C4"/>
    <w:rsid w:val="00EB6854"/>
    <w:rsid w:val="00EC5D6C"/>
    <w:rsid w:val="00EC699B"/>
    <w:rsid w:val="00ED5E09"/>
    <w:rsid w:val="00EE5FDC"/>
    <w:rsid w:val="00EE6CCD"/>
    <w:rsid w:val="00EF63AB"/>
    <w:rsid w:val="00EF6486"/>
    <w:rsid w:val="00F10B32"/>
    <w:rsid w:val="00F1363F"/>
    <w:rsid w:val="00F21BA0"/>
    <w:rsid w:val="00F21D9C"/>
    <w:rsid w:val="00F254B6"/>
    <w:rsid w:val="00F256A4"/>
    <w:rsid w:val="00F25F50"/>
    <w:rsid w:val="00F44CDF"/>
    <w:rsid w:val="00F45DA3"/>
    <w:rsid w:val="00F66E91"/>
    <w:rsid w:val="00F66F81"/>
    <w:rsid w:val="00F73D9C"/>
    <w:rsid w:val="00F76221"/>
    <w:rsid w:val="00F82E73"/>
    <w:rsid w:val="00F93A11"/>
    <w:rsid w:val="00FA0C77"/>
    <w:rsid w:val="00FA6A04"/>
    <w:rsid w:val="00FC2911"/>
    <w:rsid w:val="00FD5A1A"/>
    <w:rsid w:val="00FE294E"/>
    <w:rsid w:val="00FF4A9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D219F"/>
  <w15:docId w15:val="{EE9EE32F-54BA-4998-B634-020DC7711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51F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F0D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5361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5361A"/>
    <w:rPr>
      <w:rFonts w:ascii="Segoe UI" w:hAnsi="Segoe UI" w:cs="Segoe UI"/>
      <w:sz w:val="18"/>
      <w:szCs w:val="18"/>
    </w:rPr>
  </w:style>
  <w:style w:type="table" w:styleId="Tablaconcuadrcula">
    <w:name w:val="Table Grid"/>
    <w:basedOn w:val="Tablanormal"/>
    <w:uiPriority w:val="59"/>
    <w:rsid w:val="005D73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E51FD1"/>
    <w:rPr>
      <w:rFonts w:asciiTheme="majorHAnsi" w:eastAsiaTheme="majorEastAsia" w:hAnsiTheme="majorHAnsi" w:cstheme="majorBidi"/>
      <w:color w:val="2F5496" w:themeColor="accent1" w:themeShade="BF"/>
      <w:sz w:val="32"/>
      <w:szCs w:val="32"/>
    </w:rPr>
  </w:style>
  <w:style w:type="paragraph" w:styleId="Textoindependiente">
    <w:name w:val="Body Text"/>
    <w:basedOn w:val="Normal"/>
    <w:link w:val="TextoindependienteCar"/>
    <w:rsid w:val="00E51FD1"/>
    <w:pPr>
      <w:spacing w:after="0" w:line="240" w:lineRule="auto"/>
      <w:jc w:val="both"/>
    </w:pPr>
    <w:rPr>
      <w:rFonts w:ascii="Arial" w:eastAsia="Times New Roman" w:hAnsi="Arial" w:cs="Arial"/>
      <w:sz w:val="24"/>
      <w:szCs w:val="24"/>
      <w:lang w:eastAsia="es-ES"/>
    </w:rPr>
  </w:style>
  <w:style w:type="character" w:customStyle="1" w:styleId="TextoindependienteCar">
    <w:name w:val="Texto independiente Car"/>
    <w:basedOn w:val="Fuentedeprrafopredeter"/>
    <w:link w:val="Textoindependiente"/>
    <w:rsid w:val="00E51FD1"/>
    <w:rPr>
      <w:rFonts w:ascii="Arial" w:eastAsia="Times New Roman" w:hAnsi="Arial" w:cs="Arial"/>
      <w:sz w:val="24"/>
      <w:szCs w:val="24"/>
      <w:lang w:eastAsia="es-ES"/>
    </w:rPr>
  </w:style>
  <w:style w:type="paragraph" w:styleId="Sangradetextonormal">
    <w:name w:val="Body Text Indent"/>
    <w:basedOn w:val="Normal"/>
    <w:link w:val="SangradetextonormalCar"/>
    <w:uiPriority w:val="99"/>
    <w:unhideWhenUsed/>
    <w:rsid w:val="00E51FD1"/>
    <w:pPr>
      <w:spacing w:after="120" w:line="240" w:lineRule="auto"/>
      <w:ind w:left="283"/>
    </w:pPr>
    <w:rPr>
      <w:rFonts w:ascii="Arial" w:eastAsia="Times New Roman" w:hAnsi="Arial" w:cs="Arial"/>
      <w:sz w:val="24"/>
      <w:szCs w:val="24"/>
      <w:lang w:val="es-ES" w:eastAsia="es-ES"/>
    </w:rPr>
  </w:style>
  <w:style w:type="character" w:customStyle="1" w:styleId="SangradetextonormalCar">
    <w:name w:val="Sangría de texto normal Car"/>
    <w:basedOn w:val="Fuentedeprrafopredeter"/>
    <w:link w:val="Sangradetextonormal"/>
    <w:uiPriority w:val="99"/>
    <w:rsid w:val="00E51FD1"/>
    <w:rPr>
      <w:rFonts w:ascii="Arial" w:eastAsia="Times New Roman" w:hAnsi="Arial" w:cs="Arial"/>
      <w:sz w:val="24"/>
      <w:szCs w:val="24"/>
      <w:lang w:val="es-ES" w:eastAsia="es-ES"/>
    </w:rPr>
  </w:style>
  <w:style w:type="character" w:styleId="Refdecomentario">
    <w:name w:val="annotation reference"/>
    <w:basedOn w:val="Fuentedeprrafopredeter"/>
    <w:uiPriority w:val="99"/>
    <w:semiHidden/>
    <w:unhideWhenUsed/>
    <w:rsid w:val="00E51FD1"/>
    <w:rPr>
      <w:sz w:val="16"/>
      <w:szCs w:val="16"/>
    </w:rPr>
  </w:style>
  <w:style w:type="paragraph" w:styleId="Textocomentario">
    <w:name w:val="annotation text"/>
    <w:basedOn w:val="Normal"/>
    <w:link w:val="TextocomentarioCar"/>
    <w:uiPriority w:val="99"/>
    <w:unhideWhenUsed/>
    <w:rsid w:val="00E51FD1"/>
    <w:pPr>
      <w:spacing w:line="240" w:lineRule="auto"/>
    </w:pPr>
    <w:rPr>
      <w:sz w:val="20"/>
      <w:szCs w:val="20"/>
    </w:rPr>
  </w:style>
  <w:style w:type="character" w:customStyle="1" w:styleId="TextocomentarioCar">
    <w:name w:val="Texto comentario Car"/>
    <w:basedOn w:val="Fuentedeprrafopredeter"/>
    <w:link w:val="Textocomentario"/>
    <w:uiPriority w:val="99"/>
    <w:rsid w:val="00E51FD1"/>
    <w:rPr>
      <w:sz w:val="20"/>
      <w:szCs w:val="20"/>
    </w:rPr>
  </w:style>
  <w:style w:type="paragraph" w:styleId="Prrafodelista">
    <w:name w:val="List Paragraph"/>
    <w:basedOn w:val="Normal"/>
    <w:link w:val="PrrafodelistaCar"/>
    <w:uiPriority w:val="34"/>
    <w:qFormat/>
    <w:rsid w:val="00233A15"/>
    <w:pPr>
      <w:ind w:left="720"/>
      <w:contextualSpacing/>
    </w:pPr>
  </w:style>
  <w:style w:type="character" w:customStyle="1" w:styleId="PrrafodelistaCar">
    <w:name w:val="Párrafo de lista Car"/>
    <w:link w:val="Prrafodelista"/>
    <w:uiPriority w:val="34"/>
    <w:qFormat/>
    <w:locked/>
    <w:rsid w:val="00233A15"/>
  </w:style>
  <w:style w:type="paragraph" w:styleId="Asuntodelcomentario">
    <w:name w:val="annotation subject"/>
    <w:basedOn w:val="Textocomentario"/>
    <w:next w:val="Textocomentario"/>
    <w:link w:val="AsuntodelcomentarioCar"/>
    <w:uiPriority w:val="99"/>
    <w:semiHidden/>
    <w:unhideWhenUsed/>
    <w:rsid w:val="003B7851"/>
    <w:rPr>
      <w:b/>
      <w:bCs/>
    </w:rPr>
  </w:style>
  <w:style w:type="character" w:customStyle="1" w:styleId="AsuntodelcomentarioCar">
    <w:name w:val="Asunto del comentario Car"/>
    <w:basedOn w:val="TextocomentarioCar"/>
    <w:link w:val="Asuntodelcomentario"/>
    <w:uiPriority w:val="99"/>
    <w:semiHidden/>
    <w:rsid w:val="003B7851"/>
    <w:rPr>
      <w:b/>
      <w:bCs/>
      <w:sz w:val="20"/>
      <w:szCs w:val="20"/>
    </w:rPr>
  </w:style>
  <w:style w:type="character" w:customStyle="1" w:styleId="Ttulo2Car">
    <w:name w:val="Título 2 Car"/>
    <w:basedOn w:val="Fuentedeprrafopredeter"/>
    <w:link w:val="Ttulo2"/>
    <w:uiPriority w:val="9"/>
    <w:rsid w:val="000F0D5E"/>
    <w:rPr>
      <w:rFonts w:asciiTheme="majorHAnsi" w:eastAsiaTheme="majorEastAsia" w:hAnsiTheme="majorHAnsi" w:cstheme="majorBidi"/>
      <w:color w:val="2F5496" w:themeColor="accent1" w:themeShade="BF"/>
      <w:sz w:val="26"/>
      <w:szCs w:val="26"/>
    </w:rPr>
  </w:style>
  <w:style w:type="paragraph" w:styleId="Textonotapie">
    <w:name w:val="footnote text"/>
    <w:basedOn w:val="Normal"/>
    <w:link w:val="TextonotapieCar"/>
    <w:uiPriority w:val="99"/>
    <w:semiHidden/>
    <w:unhideWhenUsed/>
    <w:rsid w:val="00896417"/>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96417"/>
    <w:rPr>
      <w:sz w:val="20"/>
      <w:szCs w:val="20"/>
    </w:rPr>
  </w:style>
  <w:style w:type="character" w:styleId="Refdenotaalpie">
    <w:name w:val="footnote reference"/>
    <w:basedOn w:val="Fuentedeprrafopredeter"/>
    <w:uiPriority w:val="99"/>
    <w:semiHidden/>
    <w:unhideWhenUsed/>
    <w:rsid w:val="0089641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0659953">
      <w:bodyDiv w:val="1"/>
      <w:marLeft w:val="0"/>
      <w:marRight w:val="0"/>
      <w:marTop w:val="0"/>
      <w:marBottom w:val="0"/>
      <w:divBdr>
        <w:top w:val="none" w:sz="0" w:space="0" w:color="auto"/>
        <w:left w:val="none" w:sz="0" w:space="0" w:color="auto"/>
        <w:bottom w:val="none" w:sz="0" w:space="0" w:color="auto"/>
        <w:right w:val="none" w:sz="0" w:space="0" w:color="auto"/>
      </w:divBdr>
    </w:div>
    <w:div w:id="1540120020">
      <w:bodyDiv w:val="1"/>
      <w:marLeft w:val="0"/>
      <w:marRight w:val="0"/>
      <w:marTop w:val="0"/>
      <w:marBottom w:val="0"/>
      <w:divBdr>
        <w:top w:val="none" w:sz="0" w:space="0" w:color="auto"/>
        <w:left w:val="none" w:sz="0" w:space="0" w:color="auto"/>
        <w:bottom w:val="none" w:sz="0" w:space="0" w:color="auto"/>
        <w:right w:val="none" w:sz="0" w:space="0" w:color="auto"/>
      </w:divBdr>
    </w:div>
    <w:div w:id="1902788640">
      <w:bodyDiv w:val="1"/>
      <w:marLeft w:val="0"/>
      <w:marRight w:val="0"/>
      <w:marTop w:val="0"/>
      <w:marBottom w:val="0"/>
      <w:divBdr>
        <w:top w:val="none" w:sz="0" w:space="0" w:color="auto"/>
        <w:left w:val="none" w:sz="0" w:space="0" w:color="auto"/>
        <w:bottom w:val="none" w:sz="0" w:space="0" w:color="auto"/>
        <w:right w:val="none" w:sz="0" w:space="0" w:color="auto"/>
      </w:divBdr>
    </w:div>
    <w:div w:id="2065719412">
      <w:bodyDiv w:val="1"/>
      <w:marLeft w:val="0"/>
      <w:marRight w:val="0"/>
      <w:marTop w:val="0"/>
      <w:marBottom w:val="0"/>
      <w:divBdr>
        <w:top w:val="none" w:sz="0" w:space="0" w:color="auto"/>
        <w:left w:val="none" w:sz="0" w:space="0" w:color="auto"/>
        <w:bottom w:val="none" w:sz="0" w:space="0" w:color="auto"/>
        <w:right w:val="none" w:sz="0" w:space="0" w:color="auto"/>
      </w:divBdr>
    </w:div>
    <w:div w:id="2112042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AB6E46-1923-4F49-8317-05CBFD3E54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TotalTime>
  <Pages>1</Pages>
  <Words>9918</Words>
  <Characters>54554</Characters>
  <Application>Microsoft Office Word</Application>
  <DocSecurity>0</DocSecurity>
  <Lines>454</Lines>
  <Paragraphs>128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64344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Gonz</dc:creator>
  <cp:keywords/>
  <dc:description/>
  <cp:lastModifiedBy>asus</cp:lastModifiedBy>
  <cp:revision>2</cp:revision>
  <dcterms:created xsi:type="dcterms:W3CDTF">2020-01-04T04:51:00Z</dcterms:created>
  <dcterms:modified xsi:type="dcterms:W3CDTF">2020-01-10T06:47:00Z</dcterms:modified>
</cp:coreProperties>
</file>