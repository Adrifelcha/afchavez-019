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4203F2" w14:textId="629D5EB1" w:rsidR="005638E6" w:rsidRPr="006233CD" w:rsidRDefault="001F1365">
      <w:pPr>
        <w:pStyle w:val="Textocomentario"/>
        <w:tabs>
          <w:tab w:val="left" w:pos="142"/>
        </w:tabs>
        <w:jc w:val="both"/>
        <w:rPr>
          <w:rFonts w:ascii="Montserrat" w:hAnsi="Montserrat" w:cs="Arial"/>
          <w:b/>
        </w:rPr>
        <w:pPrChange w:id="0" w:author="Ramsés Vázquez Lira" w:date="2020-01-11T19:09:00Z">
          <w:pPr>
            <w:pStyle w:val="Textocomentario"/>
            <w:jc w:val="both"/>
          </w:pPr>
        </w:pPrChange>
      </w:pPr>
      <w:r w:rsidRPr="006233CD">
        <w:rPr>
          <w:rFonts w:ascii="Montserrat" w:hAnsi="Montserrat" w:cs="Arial"/>
          <w:b/>
        </w:rPr>
        <w:t xml:space="preserve">ANEXO TÉCNICO PARA LA CONTRATACIÓN ABIERTA DE LOS SERVICIOS </w:t>
      </w:r>
      <w:r w:rsidR="00E7767D">
        <w:rPr>
          <w:rFonts w:ascii="Montserrat" w:hAnsi="Montserrat" w:cs="Arial"/>
          <w:b/>
        </w:rPr>
        <w:t>DE</w:t>
      </w:r>
      <w:r w:rsidRPr="006233CD">
        <w:rPr>
          <w:rFonts w:ascii="Montserrat" w:hAnsi="Montserrat" w:cs="Arial"/>
          <w:b/>
        </w:rPr>
        <w:t xml:space="preserve"> </w:t>
      </w:r>
      <w:r w:rsidR="00311AA6">
        <w:rPr>
          <w:rFonts w:ascii="Montserrat" w:hAnsi="Montserrat" w:cs="Arial"/>
          <w:b/>
        </w:rPr>
        <w:t>DISEÑO,</w:t>
      </w:r>
      <w:r w:rsidR="006E33AB">
        <w:rPr>
          <w:rFonts w:ascii="Montserrat" w:hAnsi="Montserrat" w:cs="Arial"/>
          <w:b/>
        </w:rPr>
        <w:t xml:space="preserve"> </w:t>
      </w:r>
      <w:r w:rsidR="00067F87">
        <w:rPr>
          <w:rFonts w:ascii="Montserrat" w:hAnsi="Montserrat" w:cs="Arial"/>
          <w:b/>
        </w:rPr>
        <w:t xml:space="preserve">DESARROLLO, </w:t>
      </w:r>
      <w:r w:rsidR="006E33AB">
        <w:rPr>
          <w:rFonts w:ascii="Montserrat" w:hAnsi="Montserrat" w:cs="Arial"/>
          <w:b/>
        </w:rPr>
        <w:t xml:space="preserve">VALIDACIÓN, APLICACIÓN, CALIFICACIÓN Y ANÁLISIS </w:t>
      </w:r>
      <w:r w:rsidRPr="006233CD">
        <w:rPr>
          <w:rFonts w:ascii="Montserrat" w:hAnsi="Montserrat" w:cs="Arial"/>
          <w:b/>
        </w:rPr>
        <w:t xml:space="preserve">DE </w:t>
      </w:r>
      <w:r w:rsidR="006E33AB">
        <w:rPr>
          <w:rFonts w:ascii="Montserrat" w:hAnsi="Montserrat" w:cs="Arial"/>
          <w:b/>
        </w:rPr>
        <w:t xml:space="preserve">LAS </w:t>
      </w:r>
      <w:r w:rsidR="00067F87">
        <w:rPr>
          <w:rFonts w:ascii="Montserrat" w:hAnsi="Montserrat" w:cs="Arial"/>
          <w:b/>
        </w:rPr>
        <w:t>VALORACIONES</w:t>
      </w:r>
      <w:r w:rsidRPr="006233CD">
        <w:rPr>
          <w:rFonts w:ascii="Montserrat" w:hAnsi="Montserrat" w:cs="Arial"/>
          <w:b/>
        </w:rPr>
        <w:t xml:space="preserve"> </w:t>
      </w:r>
      <w:del w:id="1" w:author="Alan Eduardo López Alcantara" w:date="2020-01-10T13:55:00Z">
        <w:r w:rsidRPr="006233CD" w:rsidDel="00F476D3">
          <w:rPr>
            <w:rFonts w:ascii="Montserrat" w:hAnsi="Montserrat" w:cs="Arial"/>
            <w:b/>
          </w:rPr>
          <w:delText>DOCENTES</w:delText>
        </w:r>
        <w:r w:rsidR="001A5EE3" w:rsidRPr="006233CD" w:rsidDel="00F476D3">
          <w:rPr>
            <w:rFonts w:ascii="Montserrat" w:hAnsi="Montserrat" w:cs="Arial"/>
            <w:b/>
          </w:rPr>
          <w:delText xml:space="preserve"> </w:delText>
        </w:r>
      </w:del>
      <w:r w:rsidR="005638E6" w:rsidRPr="006233CD">
        <w:rPr>
          <w:rFonts w:ascii="Montserrat" w:hAnsi="Montserrat" w:cs="Arial"/>
          <w:b/>
        </w:rPr>
        <w:t>RELATIV</w:t>
      </w:r>
      <w:r w:rsidR="006E33AB">
        <w:rPr>
          <w:rFonts w:ascii="Montserrat" w:hAnsi="Montserrat" w:cs="Arial"/>
          <w:b/>
        </w:rPr>
        <w:t>A</w:t>
      </w:r>
      <w:r w:rsidR="005638E6" w:rsidRPr="006233CD">
        <w:rPr>
          <w:rFonts w:ascii="Montserrat" w:hAnsi="Montserrat" w:cs="Arial"/>
          <w:b/>
        </w:rPr>
        <w:t xml:space="preserve">S A LOS PROCESOS DE </w:t>
      </w:r>
      <w:ins w:id="2" w:author="Alan Eduardo López Alcantara" w:date="2020-01-10T13:28:00Z">
        <w:r w:rsidR="00A8523A">
          <w:rPr>
            <w:rFonts w:ascii="Montserrat" w:hAnsi="Montserrat" w:cs="Arial"/>
            <w:b/>
          </w:rPr>
          <w:t xml:space="preserve">SELECCIÓN PARA LA </w:t>
        </w:r>
      </w:ins>
      <w:r w:rsidR="005638E6" w:rsidRPr="006233CD">
        <w:rPr>
          <w:rFonts w:ascii="Montserrat" w:hAnsi="Montserrat" w:cs="Arial"/>
          <w:b/>
        </w:rPr>
        <w:t>ADMISIÓN</w:t>
      </w:r>
      <w:ins w:id="3" w:author="Alan Eduardo López Alcantara" w:date="2020-01-10T13:27:00Z">
        <w:r w:rsidR="00A8523A">
          <w:rPr>
            <w:rFonts w:ascii="Montserrat" w:hAnsi="Montserrat" w:cs="Arial"/>
            <w:b/>
          </w:rPr>
          <w:t xml:space="preserve">, </w:t>
        </w:r>
      </w:ins>
      <w:ins w:id="4" w:author="Alan Eduardo López Alcantara" w:date="2020-01-10T13:28:00Z">
        <w:r w:rsidR="00A8523A">
          <w:rPr>
            <w:rFonts w:ascii="Montserrat" w:hAnsi="Montserrat" w:cs="Arial"/>
            <w:b/>
          </w:rPr>
          <w:t xml:space="preserve">LA </w:t>
        </w:r>
      </w:ins>
      <w:del w:id="5" w:author="Alan Eduardo López Alcantara" w:date="2020-01-10T13:27:00Z">
        <w:r w:rsidR="005638E6" w:rsidRPr="006233CD" w:rsidDel="00A8523A">
          <w:rPr>
            <w:rFonts w:ascii="Montserrat" w:hAnsi="Montserrat" w:cs="Arial"/>
            <w:b/>
          </w:rPr>
          <w:delText xml:space="preserve"> </w:delText>
        </w:r>
        <w:r w:rsidR="00AC0969" w:rsidDel="00A8523A">
          <w:rPr>
            <w:rFonts w:ascii="Montserrat" w:hAnsi="Montserrat" w:cs="Arial"/>
            <w:b/>
          </w:rPr>
          <w:delText>AL SISTEMA DE CARRERA DE LAS MAESTRAS Y LOS MAESTROS, DE</w:delText>
        </w:r>
        <w:r w:rsidR="00311AA6" w:rsidDel="00A8523A">
          <w:rPr>
            <w:rFonts w:ascii="Montserrat" w:hAnsi="Montserrat" w:cs="Arial"/>
            <w:b/>
          </w:rPr>
          <w:delText xml:space="preserve"> </w:delText>
        </w:r>
      </w:del>
      <w:r w:rsidR="00311AA6" w:rsidRPr="006233CD">
        <w:rPr>
          <w:rFonts w:ascii="Montserrat" w:hAnsi="Montserrat" w:cs="Arial"/>
          <w:b/>
        </w:rPr>
        <w:t>PROMOCIÓN HORIZONTAL</w:t>
      </w:r>
      <w:r w:rsidR="00AC0969">
        <w:rPr>
          <w:rFonts w:ascii="Montserrat" w:hAnsi="Montserrat" w:cs="Arial"/>
          <w:b/>
        </w:rPr>
        <w:t xml:space="preserve"> </w:t>
      </w:r>
      <w:del w:id="6" w:author="Alan Eduardo López Alcantara" w:date="2020-01-10T13:27:00Z">
        <w:r w:rsidR="00763107" w:rsidDel="00A8523A">
          <w:rPr>
            <w:rFonts w:ascii="Montserrat" w:hAnsi="Montserrat" w:cs="Arial"/>
            <w:b/>
          </w:rPr>
          <w:delText>PARA</w:delText>
        </w:r>
        <w:r w:rsidR="00AC0969" w:rsidDel="00A8523A">
          <w:rPr>
            <w:rFonts w:ascii="Montserrat" w:hAnsi="Montserrat" w:cs="Arial"/>
            <w:b/>
          </w:rPr>
          <w:delText xml:space="preserve"> LAS </w:delText>
        </w:r>
        <w:r w:rsidR="00AC0969" w:rsidRPr="005F512C" w:rsidDel="00A8523A">
          <w:rPr>
            <w:rFonts w:ascii="Montserrat" w:hAnsi="Montserrat" w:cs="Arial"/>
            <w:b/>
            <w:highlight w:val="yellow"/>
          </w:rPr>
          <w:delText>FUNCIONES DOCENTES</w:delText>
        </w:r>
        <w:r w:rsidR="00311AA6" w:rsidRPr="006233CD" w:rsidDel="00A8523A">
          <w:rPr>
            <w:rFonts w:ascii="Montserrat" w:hAnsi="Montserrat" w:cs="Arial"/>
            <w:b/>
          </w:rPr>
          <w:delText xml:space="preserve"> </w:delText>
        </w:r>
      </w:del>
      <w:r w:rsidR="00311AA6">
        <w:rPr>
          <w:rFonts w:ascii="Montserrat" w:hAnsi="Montserrat" w:cs="Arial"/>
          <w:b/>
        </w:rPr>
        <w:t xml:space="preserve">Y </w:t>
      </w:r>
      <w:ins w:id="7" w:author="Alan Eduardo López Alcantara" w:date="2020-01-10T13:28:00Z">
        <w:r w:rsidR="00A8523A">
          <w:rPr>
            <w:rFonts w:ascii="Montserrat" w:hAnsi="Montserrat" w:cs="Arial"/>
            <w:b/>
          </w:rPr>
          <w:t xml:space="preserve">LA </w:t>
        </w:r>
      </w:ins>
      <w:del w:id="8" w:author="Alan Eduardo López Alcantara" w:date="2020-01-10T13:27:00Z">
        <w:r w:rsidR="006E33AB" w:rsidDel="00A8523A">
          <w:rPr>
            <w:rFonts w:ascii="Montserrat" w:hAnsi="Montserrat" w:cs="Arial"/>
            <w:b/>
          </w:rPr>
          <w:delText>DE</w:delText>
        </w:r>
        <w:r w:rsidR="005638E6" w:rsidRPr="006233CD" w:rsidDel="00A8523A">
          <w:rPr>
            <w:rFonts w:ascii="Montserrat" w:hAnsi="Montserrat" w:cs="Arial"/>
            <w:b/>
          </w:rPr>
          <w:delText xml:space="preserve"> </w:delText>
        </w:r>
      </w:del>
      <w:r w:rsidR="005638E6" w:rsidRPr="006233CD">
        <w:rPr>
          <w:rFonts w:ascii="Montserrat" w:hAnsi="Montserrat" w:cs="Arial"/>
          <w:b/>
        </w:rPr>
        <w:t xml:space="preserve">PROMOCIÓN </w:t>
      </w:r>
      <w:r w:rsidR="00311AA6">
        <w:rPr>
          <w:rFonts w:ascii="Montserrat" w:hAnsi="Montserrat" w:cs="Arial"/>
          <w:b/>
        </w:rPr>
        <w:t xml:space="preserve">VERTICAL </w:t>
      </w:r>
      <w:del w:id="9" w:author="Alan Eduardo López Alcantara" w:date="2020-01-10T13:28:00Z">
        <w:r w:rsidR="00763107" w:rsidDel="00A8523A">
          <w:rPr>
            <w:rFonts w:ascii="Montserrat" w:hAnsi="Montserrat" w:cs="Arial"/>
            <w:b/>
          </w:rPr>
          <w:delText>PARA</w:delText>
        </w:r>
        <w:r w:rsidR="005638E6" w:rsidRPr="006233CD" w:rsidDel="00A8523A">
          <w:rPr>
            <w:rFonts w:ascii="Montserrat" w:hAnsi="Montserrat" w:cs="Arial"/>
            <w:b/>
          </w:rPr>
          <w:delText xml:space="preserve"> LA</w:delText>
        </w:r>
        <w:r w:rsidR="001A5EE3" w:rsidRPr="006233CD" w:rsidDel="00A8523A">
          <w:rPr>
            <w:rFonts w:ascii="Montserrat" w:hAnsi="Montserrat" w:cs="Arial"/>
            <w:b/>
          </w:rPr>
          <w:delText>S</w:delText>
        </w:r>
        <w:r w:rsidR="005638E6" w:rsidRPr="006233CD" w:rsidDel="00A8523A">
          <w:rPr>
            <w:rFonts w:ascii="Montserrat" w:hAnsi="Montserrat" w:cs="Arial"/>
            <w:b/>
          </w:rPr>
          <w:delText xml:space="preserve"> FUNCI</w:delText>
        </w:r>
        <w:r w:rsidR="001A5EE3" w:rsidRPr="006233CD" w:rsidDel="00A8523A">
          <w:rPr>
            <w:rFonts w:ascii="Montserrat" w:hAnsi="Montserrat" w:cs="Arial"/>
            <w:b/>
          </w:rPr>
          <w:delText>ONES</w:delText>
        </w:r>
        <w:r w:rsidR="005638E6" w:rsidRPr="006233CD" w:rsidDel="00A8523A">
          <w:rPr>
            <w:rFonts w:ascii="Montserrat" w:hAnsi="Montserrat" w:cs="Arial"/>
            <w:b/>
          </w:rPr>
          <w:delText xml:space="preserve"> DIRECTIVA</w:delText>
        </w:r>
        <w:r w:rsidR="001A5EE3" w:rsidRPr="006233CD" w:rsidDel="00A8523A">
          <w:rPr>
            <w:rFonts w:ascii="Montserrat" w:hAnsi="Montserrat" w:cs="Arial"/>
            <w:b/>
          </w:rPr>
          <w:delText>S</w:delText>
        </w:r>
        <w:r w:rsidR="005638E6" w:rsidRPr="006233CD" w:rsidDel="00A8523A">
          <w:rPr>
            <w:rFonts w:ascii="Montserrat" w:hAnsi="Montserrat" w:cs="Arial"/>
            <w:b/>
          </w:rPr>
          <w:delText xml:space="preserve"> </w:delText>
        </w:r>
        <w:r w:rsidR="001A5EE3" w:rsidRPr="006233CD" w:rsidDel="00A8523A">
          <w:rPr>
            <w:rFonts w:ascii="Montserrat" w:hAnsi="Montserrat" w:cs="Arial"/>
            <w:b/>
          </w:rPr>
          <w:delText>Y</w:delText>
        </w:r>
        <w:r w:rsidR="005638E6" w:rsidRPr="006233CD" w:rsidDel="00A8523A">
          <w:rPr>
            <w:rFonts w:ascii="Montserrat" w:hAnsi="Montserrat" w:cs="Arial"/>
            <w:b/>
          </w:rPr>
          <w:delText xml:space="preserve"> DE SUPERVISIÓN </w:delText>
        </w:r>
      </w:del>
      <w:r w:rsidR="005638E6" w:rsidRPr="006233CD">
        <w:rPr>
          <w:rFonts w:ascii="Montserrat" w:hAnsi="Montserrat" w:cs="Arial"/>
          <w:b/>
        </w:rPr>
        <w:t>EN EDUCACIÓN BÁSICA Y EDUCACIÓN MEDIA SUPERIOR</w:t>
      </w:r>
      <w:ins w:id="10" w:author="Alan Eduardo López Alcantara" w:date="2020-01-10T13:29:00Z">
        <w:r w:rsidR="00A8523A">
          <w:rPr>
            <w:rFonts w:ascii="Montserrat" w:hAnsi="Montserrat" w:cs="Arial"/>
            <w:b/>
          </w:rPr>
          <w:t>, EN EL MARCO DEL SISTEMA PARA LA CARRERA DE LAS MAESTRAS Y LOS MAESTROS</w:t>
        </w:r>
      </w:ins>
    </w:p>
    <w:p w14:paraId="67B9B8C9" w14:textId="6785ACC6" w:rsidR="001F1365" w:rsidRPr="006233CD" w:rsidRDefault="001F1365">
      <w:pPr>
        <w:tabs>
          <w:tab w:val="left" w:pos="142"/>
        </w:tabs>
        <w:ind w:hanging="708"/>
        <w:jc w:val="both"/>
        <w:rPr>
          <w:rFonts w:ascii="Montserrat" w:hAnsi="Montserrat" w:cs="Arial"/>
          <w:b/>
          <w:sz w:val="20"/>
          <w:szCs w:val="20"/>
        </w:rPr>
        <w:pPrChange w:id="11" w:author="Ramsés Vázquez Lira" w:date="2020-01-11T19:09:00Z">
          <w:pPr>
            <w:ind w:left="708" w:hanging="708"/>
            <w:jc w:val="both"/>
          </w:pPr>
        </w:pPrChange>
      </w:pPr>
    </w:p>
    <w:p w14:paraId="2ACE8679" w14:textId="4F986192" w:rsidR="00410AE9" w:rsidRDefault="00497709">
      <w:pPr>
        <w:tabs>
          <w:tab w:val="left" w:pos="142"/>
        </w:tabs>
        <w:spacing w:before="240" w:line="360" w:lineRule="auto"/>
        <w:jc w:val="both"/>
        <w:rPr>
          <w:ins w:id="12" w:author="Alan Eduardo López Alcantara" w:date="2020-01-10T13:39:00Z"/>
          <w:rFonts w:ascii="Montserrat" w:eastAsia="Adobe Song Std L" w:hAnsi="Montserrat" w:hint="eastAsia"/>
          <w:sz w:val="20"/>
          <w:szCs w:val="20"/>
        </w:rPr>
        <w:pPrChange w:id="13" w:author="Ramsés Vázquez Lira" w:date="2020-01-11T19:09:00Z">
          <w:pPr>
            <w:spacing w:before="240" w:line="360" w:lineRule="auto"/>
            <w:jc w:val="both"/>
          </w:pPr>
        </w:pPrChange>
      </w:pPr>
      <w:bookmarkStart w:id="14" w:name="_GoBack"/>
      <w:r w:rsidRPr="006233CD">
        <w:rPr>
          <w:rFonts w:ascii="Montserrat" w:hAnsi="Montserrat"/>
          <w:sz w:val="20"/>
          <w:szCs w:val="20"/>
        </w:rPr>
        <w:t>El artículo 3</w:t>
      </w:r>
      <w:ins w:id="15" w:author="Alan Eduardo López Alcantara" w:date="2020-01-10T13:29:00Z">
        <w:r w:rsidR="00A8523A">
          <w:rPr>
            <w:rFonts w:ascii="Montserrat" w:hAnsi="Montserrat"/>
            <w:sz w:val="20"/>
            <w:szCs w:val="20"/>
          </w:rPr>
          <w:t>°</w:t>
        </w:r>
      </w:ins>
      <w:del w:id="16" w:author="Alan Eduardo López Alcantara" w:date="2020-01-10T13:29:00Z">
        <w:r w:rsidRPr="006233CD" w:rsidDel="00A8523A">
          <w:rPr>
            <w:rFonts w:ascii="Montserrat" w:hAnsi="Montserrat"/>
            <w:sz w:val="20"/>
            <w:szCs w:val="20"/>
          </w:rPr>
          <w:delText>o.</w:delText>
        </w:r>
      </w:del>
      <w:r w:rsidRPr="006233CD">
        <w:rPr>
          <w:rFonts w:ascii="Montserrat" w:hAnsi="Montserrat"/>
          <w:sz w:val="20"/>
          <w:szCs w:val="20"/>
        </w:rPr>
        <w:t xml:space="preserve"> Constitucional establece que la admisión, promoción y reconocimiento del personal que ejerza la función docente, directiva o de supervisión se realizará a través de procesos de selección</w:t>
      </w:r>
      <w:r w:rsidR="001A5EE3" w:rsidRPr="006233CD">
        <w:rPr>
          <w:rFonts w:ascii="Montserrat" w:hAnsi="Montserrat"/>
          <w:sz w:val="20"/>
          <w:szCs w:val="20"/>
        </w:rPr>
        <w:t xml:space="preserve">. </w:t>
      </w:r>
      <w:r w:rsidR="001A5EE3" w:rsidRPr="006233CD">
        <w:rPr>
          <w:rFonts w:ascii="Montserrat" w:eastAsia="Adobe Song Std L" w:hAnsi="Montserrat"/>
          <w:sz w:val="20"/>
          <w:szCs w:val="20"/>
        </w:rPr>
        <w:t>De acuerdo con la Ley General del Sistema para la Carrera de las Maestras y los Maestros</w:t>
      </w:r>
      <w:ins w:id="17" w:author="Alan Eduardo López Alcantara" w:date="2020-01-10T13:51:00Z">
        <w:r w:rsidR="00F476D3">
          <w:rPr>
            <w:rFonts w:ascii="Montserrat" w:eastAsia="Adobe Song Std L" w:hAnsi="Montserrat"/>
            <w:sz w:val="20"/>
            <w:szCs w:val="20"/>
          </w:rPr>
          <w:t xml:space="preserve"> (LGSCMM)</w:t>
        </w:r>
      </w:ins>
      <w:r w:rsidR="006E33AB">
        <w:rPr>
          <w:rFonts w:ascii="Montserrat" w:eastAsia="Adobe Song Std L" w:hAnsi="Montserrat"/>
          <w:sz w:val="20"/>
          <w:szCs w:val="20"/>
        </w:rPr>
        <w:t>,</w:t>
      </w:r>
      <w:r w:rsidR="001A5EE3" w:rsidRPr="006233CD">
        <w:rPr>
          <w:rFonts w:ascii="Montserrat" w:eastAsia="Adobe Song Std L" w:hAnsi="Montserrat"/>
          <w:sz w:val="20"/>
          <w:szCs w:val="20"/>
        </w:rPr>
        <w:t xml:space="preserve"> publicada el 30 de septiembre del 2019 en el Diario Oficial de la Federación, es responsabilidad de la Secretaría de Educación Pública (SEP), a través de la Unidad del Sistema para la Carrera de las Maestras y los Maestros (USICAMM), </w:t>
      </w:r>
      <w:del w:id="18" w:author="Alan Eduardo López Alcantara" w:date="2020-01-10T13:33:00Z">
        <w:r w:rsidR="001A5EE3" w:rsidRPr="006233CD" w:rsidDel="00A8523A">
          <w:rPr>
            <w:rFonts w:ascii="Montserrat" w:eastAsia="Adobe Song Std L" w:hAnsi="Montserrat"/>
            <w:sz w:val="20"/>
            <w:szCs w:val="20"/>
          </w:rPr>
          <w:delText xml:space="preserve">definir los lineamientos generales </w:delText>
        </w:r>
      </w:del>
      <w:ins w:id="19" w:author="Alan Eduardo López Alcantara" w:date="2020-01-10T13:33:00Z">
        <w:r w:rsidR="00A8523A">
          <w:rPr>
            <w:rFonts w:ascii="Montserrat" w:eastAsia="Adobe Song Std L" w:hAnsi="Montserrat"/>
            <w:sz w:val="20"/>
            <w:szCs w:val="20"/>
          </w:rPr>
          <w:t>establecer las disposiciones de este Sistema, así como normar los procesos de selecci</w:t>
        </w:r>
      </w:ins>
      <w:ins w:id="20" w:author="Alan Eduardo López Alcantara" w:date="2020-01-10T13:34:00Z">
        <w:r w:rsidR="00A8523A">
          <w:rPr>
            <w:rFonts w:ascii="Montserrat" w:eastAsia="Adobe Song Std L" w:hAnsi="Montserrat"/>
            <w:sz w:val="20"/>
            <w:szCs w:val="20"/>
          </w:rPr>
          <w:t xml:space="preserve">ón </w:t>
        </w:r>
      </w:ins>
      <w:del w:id="21" w:author="Alan Eduardo López Alcantara" w:date="2020-01-10T13:34:00Z">
        <w:r w:rsidR="001A5EE3" w:rsidRPr="006233CD" w:rsidDel="00A8523A">
          <w:rPr>
            <w:rFonts w:ascii="Montserrat" w:eastAsia="Adobe Song Std L" w:hAnsi="Montserrat"/>
            <w:sz w:val="20"/>
            <w:szCs w:val="20"/>
          </w:rPr>
          <w:delText>que regularán los procesos de</w:delText>
        </w:r>
      </w:del>
      <w:ins w:id="22" w:author="Alan Eduardo López Alcantara" w:date="2020-01-10T13:34:00Z">
        <w:r w:rsidR="00A8523A">
          <w:rPr>
            <w:rFonts w:ascii="Montserrat" w:eastAsia="Adobe Song Std L" w:hAnsi="Montserrat"/>
            <w:sz w:val="20"/>
            <w:szCs w:val="20"/>
          </w:rPr>
          <w:t>para la</w:t>
        </w:r>
        <w:del w:id="23" w:author="asus" w:date="2020-01-12T13:09:00Z">
          <w:r w:rsidR="00A8523A" w:rsidDel="00577266">
            <w:rPr>
              <w:rFonts w:ascii="Montserrat" w:eastAsia="Adobe Song Std L" w:hAnsi="Montserrat"/>
              <w:sz w:val="20"/>
              <w:szCs w:val="20"/>
            </w:rPr>
            <w:delText xml:space="preserve"> </w:delText>
          </w:r>
        </w:del>
      </w:ins>
      <w:r w:rsidR="001A5EE3" w:rsidRPr="006233CD">
        <w:rPr>
          <w:rFonts w:ascii="Montserrat" w:eastAsia="Adobe Song Std L" w:hAnsi="Montserrat"/>
          <w:sz w:val="20"/>
          <w:szCs w:val="20"/>
        </w:rPr>
        <w:t xml:space="preserve"> admisión, </w:t>
      </w:r>
      <w:ins w:id="24" w:author="Alan Eduardo López Alcantara" w:date="2020-01-10T13:34:00Z">
        <w:r w:rsidR="00A8523A">
          <w:rPr>
            <w:rFonts w:ascii="Montserrat" w:eastAsia="Adobe Song Std L" w:hAnsi="Montserrat"/>
            <w:sz w:val="20"/>
            <w:szCs w:val="20"/>
          </w:rPr>
          <w:t xml:space="preserve">la promoción y el </w:t>
        </w:r>
      </w:ins>
      <w:r w:rsidR="001A5EE3" w:rsidRPr="006233CD">
        <w:rPr>
          <w:rFonts w:ascii="Montserrat" w:eastAsia="Adobe Song Std L" w:hAnsi="Montserrat"/>
          <w:sz w:val="20"/>
          <w:szCs w:val="20"/>
        </w:rPr>
        <w:t>reconocimiento</w:t>
      </w:r>
      <w:del w:id="25" w:author="Alan Eduardo López Alcantara" w:date="2020-01-10T13:34:00Z">
        <w:r w:rsidR="001A5EE3" w:rsidRPr="006233CD" w:rsidDel="00A8523A">
          <w:rPr>
            <w:rFonts w:ascii="Montserrat" w:eastAsia="Adobe Song Std L" w:hAnsi="Montserrat"/>
            <w:sz w:val="20"/>
            <w:szCs w:val="20"/>
          </w:rPr>
          <w:delText xml:space="preserve"> y promoción horizontal y vertical</w:delText>
        </w:r>
      </w:del>
      <w:ins w:id="26" w:author="Alan Eduardo López Alcantara" w:date="2020-01-10T13:39:00Z">
        <w:r w:rsidR="00410AE9">
          <w:rPr>
            <w:rFonts w:ascii="Montserrat" w:eastAsia="Adobe Song Std L" w:hAnsi="Montserrat"/>
            <w:sz w:val="20"/>
            <w:szCs w:val="20"/>
          </w:rPr>
          <w:t>.</w:t>
        </w:r>
      </w:ins>
    </w:p>
    <w:bookmarkEnd w:id="14"/>
    <w:p w14:paraId="38C76590" w14:textId="599B1DA8" w:rsidR="00410AE9" w:rsidRDefault="00410AE9">
      <w:pPr>
        <w:tabs>
          <w:tab w:val="left" w:pos="142"/>
        </w:tabs>
        <w:spacing w:before="240" w:line="360" w:lineRule="auto"/>
        <w:jc w:val="both"/>
        <w:rPr>
          <w:ins w:id="27" w:author="Alan Eduardo López Alcantara" w:date="2020-01-10T13:38:00Z"/>
          <w:rFonts w:ascii="Montserrat" w:eastAsia="Adobe Song Std L" w:hAnsi="Montserrat" w:hint="eastAsia"/>
          <w:sz w:val="20"/>
          <w:szCs w:val="20"/>
        </w:rPr>
        <w:pPrChange w:id="28" w:author="Ramsés Vázquez Lira" w:date="2020-01-11T19:09:00Z">
          <w:pPr>
            <w:spacing w:before="240" w:line="360" w:lineRule="auto"/>
            <w:jc w:val="both"/>
          </w:pPr>
        </w:pPrChange>
      </w:pPr>
      <w:ins w:id="29" w:author="Alan Eduardo López Alcantara" w:date="2020-01-10T13:40:00Z">
        <w:r>
          <w:rPr>
            <w:rFonts w:ascii="Montserrat" w:eastAsia="Adobe Song Std L" w:hAnsi="Montserrat"/>
            <w:sz w:val="20"/>
            <w:szCs w:val="20"/>
          </w:rPr>
          <w:t xml:space="preserve">Estos procesos de selección </w:t>
        </w:r>
      </w:ins>
      <w:ins w:id="30" w:author="Alan Eduardo López Alcantara" w:date="2020-01-10T13:39:00Z">
        <w:r>
          <w:rPr>
            <w:rFonts w:ascii="Montserrat" w:eastAsia="Adobe Song Std L" w:hAnsi="Montserrat"/>
            <w:sz w:val="20"/>
            <w:szCs w:val="20"/>
          </w:rPr>
          <w:t>deben apreciar los conocimientos, aptitudes, antigüedad y experiencias necesarias para el ejercicio de la función docente, técnico docente, de asesoría técnico pedagógica</w:t>
        </w:r>
        <w:del w:id="31" w:author="Alan Panda" w:date="2020-01-10T19:39:00Z">
          <w:r w:rsidDel="00DF7DA1">
            <w:rPr>
              <w:rFonts w:ascii="Montserrat" w:eastAsia="Adobe Song Std L" w:hAnsi="Montserrat"/>
              <w:sz w:val="20"/>
              <w:szCs w:val="20"/>
            </w:rPr>
            <w:delText xml:space="preserve"> </w:delText>
          </w:r>
        </w:del>
      </w:ins>
      <w:ins w:id="32" w:author="Alan Eduardo López Alcantara" w:date="2020-01-10T13:40:00Z">
        <w:r>
          <w:rPr>
            <w:rFonts w:ascii="Montserrat" w:eastAsia="Adobe Song Std L" w:hAnsi="Montserrat"/>
            <w:sz w:val="20"/>
            <w:szCs w:val="20"/>
          </w:rPr>
          <w:t>, de dirección, de supervisión o cualquier otra de naturaleza académica, con la finalidad de cubrir las vacantes que se presenten en el servicio público educativo y que contribuyan al aprendizaje y desarrollo integral de los educandos.</w:t>
        </w:r>
      </w:ins>
      <w:del w:id="33" w:author="Alan Eduardo López Alcantara" w:date="2020-01-10T13:38:00Z">
        <w:r w:rsidR="001A5EE3" w:rsidRPr="006233CD" w:rsidDel="00410AE9">
          <w:rPr>
            <w:rFonts w:ascii="Montserrat" w:eastAsia="Adobe Song Std L" w:hAnsi="Montserrat"/>
            <w:sz w:val="20"/>
            <w:szCs w:val="20"/>
          </w:rPr>
          <w:delText xml:space="preserve"> </w:delText>
        </w:r>
      </w:del>
    </w:p>
    <w:p w14:paraId="224D7B44" w14:textId="609870A7" w:rsidR="00A557D5" w:rsidRPr="00AD4CFB" w:rsidDel="00410AE9" w:rsidRDefault="00410AE9">
      <w:pPr>
        <w:tabs>
          <w:tab w:val="left" w:pos="142"/>
        </w:tabs>
        <w:spacing w:before="240" w:line="360" w:lineRule="auto"/>
        <w:jc w:val="both"/>
        <w:rPr>
          <w:del w:id="34" w:author="Alan Eduardo López Alcantara" w:date="2020-01-10T13:46:00Z"/>
          <w:rFonts w:ascii="Montserrat" w:eastAsia="Adobe Song Std L" w:hAnsi="Montserrat" w:hint="eastAsia"/>
          <w:sz w:val="20"/>
          <w:szCs w:val="20"/>
        </w:rPr>
        <w:pPrChange w:id="35" w:author="Ramsés Vázquez Lira" w:date="2020-01-11T19:09:00Z">
          <w:pPr>
            <w:spacing w:before="240" w:line="360" w:lineRule="auto"/>
            <w:jc w:val="both"/>
          </w:pPr>
        </w:pPrChange>
      </w:pPr>
      <w:ins w:id="36" w:author="Alan Eduardo López Alcantara" w:date="2020-01-10T13:46:00Z">
        <w:r>
          <w:rPr>
            <w:rFonts w:ascii="Montserrat" w:eastAsia="Adobe Song Std L" w:hAnsi="Montserrat"/>
            <w:sz w:val="20"/>
            <w:szCs w:val="20"/>
          </w:rPr>
          <w:t>En apego</w:t>
        </w:r>
      </w:ins>
      <w:ins w:id="37" w:author="Alan Eduardo López Alcantara" w:date="2020-01-10T13:41:00Z">
        <w:r>
          <w:rPr>
            <w:rFonts w:ascii="Montserrat" w:eastAsia="Adobe Song Std L" w:hAnsi="Montserrat"/>
            <w:sz w:val="20"/>
            <w:szCs w:val="20"/>
          </w:rPr>
          <w:t xml:space="preserve"> al marco normativo, cada uno de estos procesos considera diversos elementos multifactoriales, </w:t>
        </w:r>
      </w:ins>
      <w:del w:id="38" w:author="Alan Eduardo López Alcantara" w:date="2020-01-10T13:41:00Z">
        <w:r w:rsidR="001A5EE3" w:rsidRPr="006233CD" w:rsidDel="00410AE9">
          <w:rPr>
            <w:rFonts w:ascii="Montserrat" w:eastAsia="Adobe Song Std L" w:hAnsi="Montserrat"/>
            <w:sz w:val="20"/>
            <w:szCs w:val="20"/>
          </w:rPr>
          <w:delText xml:space="preserve">que marcan puntos importantes de inflexión dentro de la trayectoria docente, </w:delText>
        </w:r>
        <w:r w:rsidR="000D24D1" w:rsidRPr="006233CD" w:rsidDel="00410AE9">
          <w:rPr>
            <w:rFonts w:ascii="Montserrat" w:hAnsi="Montserrat"/>
            <w:sz w:val="20"/>
            <w:szCs w:val="20"/>
          </w:rPr>
          <w:delText xml:space="preserve">tomando en cuenta </w:delText>
        </w:r>
        <w:r w:rsidR="00A557D5" w:rsidRPr="006233CD" w:rsidDel="00410AE9">
          <w:rPr>
            <w:rFonts w:ascii="Montserrat" w:hAnsi="Montserrat"/>
            <w:sz w:val="20"/>
            <w:szCs w:val="20"/>
          </w:rPr>
          <w:delText>la valoración de</w:delText>
        </w:r>
        <w:r w:rsidR="000D24D1" w:rsidRPr="006233CD" w:rsidDel="00410AE9">
          <w:rPr>
            <w:rFonts w:ascii="Montserrat" w:hAnsi="Montserrat"/>
            <w:sz w:val="20"/>
            <w:szCs w:val="20"/>
          </w:rPr>
          <w:delText xml:space="preserve"> un</w:delText>
        </w:r>
        <w:r w:rsidR="00A557D5" w:rsidRPr="006233CD" w:rsidDel="00410AE9">
          <w:rPr>
            <w:rFonts w:ascii="Montserrat" w:hAnsi="Montserrat"/>
            <w:sz w:val="20"/>
            <w:szCs w:val="20"/>
          </w:rPr>
          <w:delText xml:space="preserve"> conjunto de </w:delText>
        </w:r>
        <w:r w:rsidR="000D24D1" w:rsidRPr="006233CD" w:rsidDel="00410AE9">
          <w:rPr>
            <w:rFonts w:ascii="Montserrat" w:hAnsi="Montserrat"/>
            <w:sz w:val="20"/>
            <w:szCs w:val="20"/>
          </w:rPr>
          <w:delText>elementos multifactoriales</w:delText>
        </w:r>
        <w:r w:rsidR="001A5EE3" w:rsidRPr="006233CD" w:rsidDel="00410AE9">
          <w:rPr>
            <w:rFonts w:ascii="Montserrat" w:hAnsi="Montserrat"/>
            <w:sz w:val="20"/>
            <w:szCs w:val="20"/>
          </w:rPr>
          <w:delText xml:space="preserve">, </w:delText>
        </w:r>
      </w:del>
      <w:r w:rsidR="001A5EE3" w:rsidRPr="006233CD">
        <w:rPr>
          <w:rFonts w:ascii="Montserrat" w:hAnsi="Montserrat"/>
          <w:sz w:val="20"/>
          <w:szCs w:val="20"/>
        </w:rPr>
        <w:t>dentro de los cuales se incluye un</w:t>
      </w:r>
      <w:r w:rsidR="00B179FD" w:rsidRPr="006233CD">
        <w:rPr>
          <w:rFonts w:ascii="Montserrat" w:hAnsi="Montserrat"/>
          <w:sz w:val="20"/>
          <w:szCs w:val="20"/>
        </w:rPr>
        <w:t xml:space="preserve"> Sistema de Apreciación</w:t>
      </w:r>
      <w:r w:rsidR="00F25F50">
        <w:rPr>
          <w:rFonts w:ascii="Montserrat" w:hAnsi="Montserrat"/>
          <w:sz w:val="20"/>
          <w:szCs w:val="20"/>
        </w:rPr>
        <w:t xml:space="preserve"> </w:t>
      </w:r>
      <w:r w:rsidR="00F25F50" w:rsidRPr="006233CD">
        <w:rPr>
          <w:rFonts w:ascii="Montserrat" w:hAnsi="Montserrat"/>
          <w:sz w:val="20"/>
          <w:szCs w:val="20"/>
        </w:rPr>
        <w:t>(SISAP)</w:t>
      </w:r>
      <w:r w:rsidR="00B179FD" w:rsidRPr="006233CD">
        <w:rPr>
          <w:rFonts w:ascii="Montserrat" w:hAnsi="Montserrat"/>
          <w:sz w:val="20"/>
          <w:szCs w:val="20"/>
        </w:rPr>
        <w:t xml:space="preserve"> </w:t>
      </w:r>
      <w:r w:rsidR="001A5EE3" w:rsidRPr="006233CD">
        <w:rPr>
          <w:rFonts w:ascii="Montserrat" w:hAnsi="Montserrat"/>
          <w:sz w:val="20"/>
          <w:szCs w:val="20"/>
        </w:rPr>
        <w:t xml:space="preserve">de </w:t>
      </w:r>
      <w:del w:id="39" w:author="Alan Eduardo López Alcantara" w:date="2020-01-10T13:42:00Z">
        <w:r w:rsidR="001A5EE3" w:rsidRPr="006233CD" w:rsidDel="00410AE9">
          <w:rPr>
            <w:rFonts w:ascii="Montserrat" w:hAnsi="Montserrat"/>
            <w:sz w:val="20"/>
            <w:szCs w:val="20"/>
          </w:rPr>
          <w:delText>habilidades y</w:delText>
        </w:r>
      </w:del>
      <w:ins w:id="40" w:author="Alan Eduardo López Alcantara" w:date="2020-01-10T13:42:00Z">
        <w:r>
          <w:rPr>
            <w:rFonts w:ascii="Montserrat" w:hAnsi="Montserrat"/>
            <w:sz w:val="20"/>
            <w:szCs w:val="20"/>
          </w:rPr>
          <w:t>los</w:t>
        </w:r>
      </w:ins>
      <w:r w:rsidR="001A5EE3" w:rsidRPr="006233CD">
        <w:rPr>
          <w:rFonts w:ascii="Montserrat" w:hAnsi="Montserrat"/>
          <w:sz w:val="20"/>
          <w:szCs w:val="20"/>
        </w:rPr>
        <w:t xml:space="preserve"> conocimientos</w:t>
      </w:r>
      <w:ins w:id="41" w:author="Alan Eduardo López Alcantara" w:date="2020-01-10T13:30:00Z">
        <w:r>
          <w:rPr>
            <w:rFonts w:ascii="Montserrat" w:hAnsi="Montserrat"/>
            <w:sz w:val="20"/>
            <w:szCs w:val="20"/>
          </w:rPr>
          <w:t xml:space="preserve"> y aptitudes necesarios del aspirante para lograr el aprendizaje y desarrollo de los educandos</w:t>
        </w:r>
      </w:ins>
      <w:ins w:id="42" w:author="Alan Eduardo López Alcantara" w:date="2020-01-10T13:46:00Z">
        <w:r>
          <w:rPr>
            <w:rFonts w:ascii="Montserrat" w:hAnsi="Montserrat"/>
            <w:sz w:val="20"/>
            <w:szCs w:val="20"/>
          </w:rPr>
          <w:t>,</w:t>
        </w:r>
      </w:ins>
      <w:del w:id="43" w:author="Alan Eduardo López Alcantara" w:date="2020-01-10T13:45:00Z">
        <w:r w:rsidR="001A5EE3" w:rsidRPr="006233CD" w:rsidDel="00410AE9">
          <w:rPr>
            <w:rFonts w:ascii="Montserrat" w:hAnsi="Montserrat"/>
            <w:sz w:val="20"/>
            <w:szCs w:val="20"/>
          </w:rPr>
          <w:delText xml:space="preserve"> reconocidos como indispensables para el ejercicio de la práctica educativa.</w:delText>
        </w:r>
      </w:del>
    </w:p>
    <w:p w14:paraId="47910A72" w14:textId="47EDB818" w:rsidR="00B179FD" w:rsidRPr="006233CD" w:rsidRDefault="00C5582D">
      <w:pPr>
        <w:tabs>
          <w:tab w:val="left" w:pos="142"/>
        </w:tabs>
        <w:spacing w:before="240" w:line="360" w:lineRule="auto"/>
        <w:jc w:val="both"/>
        <w:rPr>
          <w:rFonts w:ascii="Montserrat" w:hAnsi="Montserrat"/>
          <w:sz w:val="20"/>
          <w:szCs w:val="20"/>
        </w:rPr>
        <w:pPrChange w:id="44" w:author="Ramsés Vázquez Lira" w:date="2020-01-11T19:09:00Z">
          <w:pPr>
            <w:spacing w:before="240" w:line="360" w:lineRule="auto"/>
            <w:jc w:val="both"/>
          </w:pPr>
        </w:pPrChange>
      </w:pPr>
      <w:del w:id="45" w:author="Alan Eduardo López Alcantara" w:date="2020-01-10T13:46:00Z">
        <w:r w:rsidRPr="006233CD" w:rsidDel="00410AE9">
          <w:rPr>
            <w:rFonts w:ascii="Montserrat" w:hAnsi="Montserrat"/>
            <w:sz w:val="20"/>
            <w:szCs w:val="20"/>
          </w:rPr>
          <w:delText>En apego al marco normativo, l</w:delText>
        </w:r>
        <w:r w:rsidR="00B179FD" w:rsidRPr="006233CD" w:rsidDel="00410AE9">
          <w:rPr>
            <w:rFonts w:ascii="Montserrat" w:hAnsi="Montserrat"/>
            <w:sz w:val="20"/>
            <w:szCs w:val="20"/>
          </w:rPr>
          <w:delText xml:space="preserve">a instauración del SISAP requiere de la elaboración de instrumentos que permitan apreciar los conocimientos, aptitudes y experiencias </w:delText>
        </w:r>
        <w:r w:rsidR="000D24D1" w:rsidRPr="006233CD" w:rsidDel="00410AE9">
          <w:rPr>
            <w:rFonts w:ascii="Montserrat" w:hAnsi="Montserrat"/>
            <w:sz w:val="20"/>
            <w:szCs w:val="20"/>
          </w:rPr>
          <w:delText xml:space="preserve">considerados </w:delText>
        </w:r>
        <w:r w:rsidR="00B179FD" w:rsidRPr="006233CD" w:rsidDel="00410AE9">
          <w:rPr>
            <w:rFonts w:ascii="Montserrat" w:hAnsi="Montserrat"/>
            <w:sz w:val="20"/>
            <w:szCs w:val="20"/>
          </w:rPr>
          <w:delText xml:space="preserve">necesarios </w:delText>
        </w:r>
        <w:r w:rsidR="000D24D1" w:rsidRPr="006233CD" w:rsidDel="00410AE9">
          <w:rPr>
            <w:rFonts w:ascii="Montserrat" w:hAnsi="Montserrat"/>
            <w:sz w:val="20"/>
            <w:szCs w:val="20"/>
          </w:rPr>
          <w:delText>para que</w:delText>
        </w:r>
        <w:r w:rsidR="00B179FD" w:rsidRPr="006233CD" w:rsidDel="00410AE9">
          <w:rPr>
            <w:rFonts w:ascii="Montserrat" w:hAnsi="Montserrat"/>
            <w:sz w:val="20"/>
            <w:szCs w:val="20"/>
          </w:rPr>
          <w:delText xml:space="preserve"> quienes aspir</w:delText>
        </w:r>
        <w:r w:rsidR="000D24D1" w:rsidRPr="006233CD" w:rsidDel="00410AE9">
          <w:rPr>
            <w:rFonts w:ascii="Montserrat" w:hAnsi="Montserrat"/>
            <w:sz w:val="20"/>
            <w:szCs w:val="20"/>
          </w:rPr>
          <w:delText>e</w:delText>
        </w:r>
        <w:r w:rsidR="00B179FD" w:rsidRPr="006233CD" w:rsidDel="00410AE9">
          <w:rPr>
            <w:rFonts w:ascii="Montserrat" w:hAnsi="Montserrat"/>
            <w:sz w:val="20"/>
            <w:szCs w:val="20"/>
          </w:rPr>
          <w:delText xml:space="preserve">n a desempeñar la función docente, directiva o de supervisión </w:delText>
        </w:r>
        <w:r w:rsidR="000D24D1" w:rsidRPr="006233CD" w:rsidDel="00410AE9">
          <w:rPr>
            <w:rFonts w:ascii="Montserrat" w:hAnsi="Montserrat"/>
            <w:sz w:val="20"/>
            <w:szCs w:val="20"/>
          </w:rPr>
          <w:delText>pueda</w:delText>
        </w:r>
        <w:r w:rsidR="00B179FD" w:rsidRPr="006233CD" w:rsidDel="00410AE9">
          <w:rPr>
            <w:rFonts w:ascii="Montserrat" w:hAnsi="Montserrat"/>
            <w:sz w:val="20"/>
            <w:szCs w:val="20"/>
          </w:rPr>
          <w:delText xml:space="preserve"> log</w:delText>
        </w:r>
        <w:r w:rsidR="00C55586" w:rsidDel="00410AE9">
          <w:rPr>
            <w:rFonts w:ascii="Montserrat" w:hAnsi="Montserrat"/>
            <w:sz w:val="20"/>
            <w:szCs w:val="20"/>
          </w:rPr>
          <w:delText>r</w:delText>
        </w:r>
        <w:r w:rsidR="00B179FD" w:rsidRPr="006233CD" w:rsidDel="00410AE9">
          <w:rPr>
            <w:rFonts w:ascii="Montserrat" w:hAnsi="Montserrat"/>
            <w:sz w:val="20"/>
            <w:szCs w:val="20"/>
          </w:rPr>
          <w:delText>ar el aprendizaje y el desarrollo integral de los educandos</w:delText>
        </w:r>
        <w:r w:rsidR="000D24D1" w:rsidRPr="006233CD" w:rsidDel="00410AE9">
          <w:rPr>
            <w:rFonts w:ascii="Montserrat" w:hAnsi="Montserrat"/>
            <w:sz w:val="20"/>
            <w:szCs w:val="20"/>
          </w:rPr>
          <w:delText>,</w:delText>
        </w:r>
      </w:del>
      <w:r w:rsidR="000D24D1" w:rsidRPr="006233CD">
        <w:rPr>
          <w:rFonts w:ascii="Montserrat" w:hAnsi="Montserrat"/>
          <w:sz w:val="20"/>
          <w:szCs w:val="20"/>
        </w:rPr>
        <w:t xml:space="preserve"> </w:t>
      </w:r>
      <w:del w:id="46" w:author="Alan Eduardo López Alcantara" w:date="2020-01-10T13:46:00Z">
        <w:r w:rsidR="000D24D1" w:rsidRPr="006233CD" w:rsidDel="00410AE9">
          <w:rPr>
            <w:rFonts w:ascii="Montserrat" w:hAnsi="Montserrat"/>
            <w:sz w:val="20"/>
            <w:szCs w:val="20"/>
          </w:rPr>
          <w:delText>tomando como referencia</w:delText>
        </w:r>
      </w:del>
      <w:ins w:id="47" w:author="Alan Eduardo López Alcantara" w:date="2020-01-10T13:46:00Z">
        <w:r w:rsidR="00410AE9">
          <w:rPr>
            <w:rFonts w:ascii="Montserrat" w:hAnsi="Montserrat"/>
            <w:sz w:val="20"/>
            <w:szCs w:val="20"/>
          </w:rPr>
          <w:t>conforme a</w:t>
        </w:r>
      </w:ins>
      <w:r w:rsidR="00B179FD" w:rsidRPr="006233CD">
        <w:rPr>
          <w:rFonts w:ascii="Montserrat" w:hAnsi="Montserrat"/>
          <w:sz w:val="20"/>
          <w:szCs w:val="20"/>
        </w:rPr>
        <w:t xml:space="preserve"> los perfiles</w:t>
      </w:r>
      <w:r w:rsidRPr="006233CD">
        <w:rPr>
          <w:rFonts w:ascii="Montserrat" w:hAnsi="Montserrat"/>
          <w:sz w:val="20"/>
          <w:szCs w:val="20"/>
        </w:rPr>
        <w:t xml:space="preserve"> profesionales correspondientes para Educación Básica y Educación Media Superior.</w:t>
      </w:r>
    </w:p>
    <w:p w14:paraId="34458B6D" w14:textId="1E67BB24" w:rsidR="005C355B" w:rsidRPr="006233CD" w:rsidRDefault="005C355B">
      <w:pPr>
        <w:tabs>
          <w:tab w:val="left" w:pos="142"/>
        </w:tabs>
        <w:spacing w:before="240" w:line="360" w:lineRule="auto"/>
        <w:jc w:val="both"/>
        <w:rPr>
          <w:rFonts w:ascii="Montserrat" w:hAnsi="Montserrat"/>
          <w:sz w:val="20"/>
          <w:szCs w:val="20"/>
        </w:rPr>
        <w:pPrChange w:id="48" w:author="Ramsés Vázquez Lira" w:date="2020-01-11T19:09:00Z">
          <w:pPr>
            <w:spacing w:before="240" w:line="360" w:lineRule="auto"/>
            <w:jc w:val="both"/>
          </w:pPr>
        </w:pPrChange>
      </w:pPr>
      <w:r w:rsidRPr="006233CD">
        <w:rPr>
          <w:rFonts w:ascii="Montserrat" w:hAnsi="Montserrat"/>
          <w:sz w:val="20"/>
          <w:szCs w:val="20"/>
        </w:rPr>
        <w:t>Por lo anteriormente expuesto</w:t>
      </w:r>
      <w:ins w:id="49" w:author="Alan Eduardo López Alcantara" w:date="2020-01-10T13:47:00Z">
        <w:r w:rsidR="00410AE9">
          <w:rPr>
            <w:rFonts w:ascii="Montserrat" w:hAnsi="Montserrat"/>
            <w:sz w:val="20"/>
            <w:szCs w:val="20"/>
          </w:rPr>
          <w:t>,</w:t>
        </w:r>
      </w:ins>
      <w:r w:rsidR="00C5582D" w:rsidRPr="006233CD">
        <w:rPr>
          <w:rFonts w:ascii="Montserrat" w:hAnsi="Montserrat"/>
          <w:sz w:val="20"/>
          <w:szCs w:val="20"/>
        </w:rPr>
        <w:t xml:space="preserve"> y con la finalidad de dar cumplimiento al </w:t>
      </w:r>
      <w:r w:rsidR="00F76221" w:rsidRPr="006233CD">
        <w:rPr>
          <w:rFonts w:ascii="Montserrat" w:hAnsi="Montserrat"/>
          <w:sz w:val="20"/>
          <w:szCs w:val="20"/>
        </w:rPr>
        <w:t>marco normativo que regula el funcionamiento del Sistema de la Carrera de las Maestras y los Maestros</w:t>
      </w:r>
      <w:r w:rsidR="00BB04F2">
        <w:rPr>
          <w:rFonts w:ascii="Montserrat" w:hAnsi="Montserrat"/>
          <w:sz w:val="20"/>
          <w:szCs w:val="20"/>
        </w:rPr>
        <w:t xml:space="preserve"> (SCMM)</w:t>
      </w:r>
      <w:r w:rsidR="00F76221" w:rsidRPr="006233CD">
        <w:rPr>
          <w:rFonts w:ascii="Montserrat" w:hAnsi="Montserrat"/>
          <w:sz w:val="20"/>
          <w:szCs w:val="20"/>
        </w:rPr>
        <w:t>,</w:t>
      </w:r>
      <w:r w:rsidR="00E51FD1" w:rsidRPr="006233CD">
        <w:rPr>
          <w:rFonts w:ascii="Montserrat" w:hAnsi="Montserrat"/>
          <w:sz w:val="20"/>
          <w:szCs w:val="20"/>
        </w:rPr>
        <w:t xml:space="preserve"> </w:t>
      </w:r>
      <w:r w:rsidR="005C627E" w:rsidRPr="006233CD">
        <w:rPr>
          <w:rFonts w:ascii="Montserrat" w:hAnsi="Montserrat"/>
          <w:sz w:val="20"/>
          <w:szCs w:val="20"/>
        </w:rPr>
        <w:t>la</w:t>
      </w:r>
      <w:del w:id="50" w:author="Alan Eduardo López Alcantara" w:date="2020-01-10T13:47:00Z">
        <w:r w:rsidR="005C627E" w:rsidRPr="006233CD" w:rsidDel="00410AE9">
          <w:rPr>
            <w:rFonts w:ascii="Montserrat" w:hAnsi="Montserrat"/>
            <w:sz w:val="20"/>
            <w:szCs w:val="20"/>
          </w:rPr>
          <w:delText>s</w:delText>
        </w:r>
      </w:del>
      <w:r w:rsidR="005C627E" w:rsidRPr="006233CD">
        <w:rPr>
          <w:rFonts w:ascii="Montserrat" w:hAnsi="Montserrat"/>
          <w:sz w:val="20"/>
          <w:szCs w:val="20"/>
        </w:rPr>
        <w:t xml:space="preserve"> Direcci</w:t>
      </w:r>
      <w:ins w:id="51" w:author="Alan Eduardo López Alcantara" w:date="2020-01-10T13:47:00Z">
        <w:r w:rsidR="00410AE9">
          <w:rPr>
            <w:rFonts w:ascii="Montserrat" w:hAnsi="Montserrat"/>
            <w:sz w:val="20"/>
            <w:szCs w:val="20"/>
          </w:rPr>
          <w:t>ón</w:t>
        </w:r>
      </w:ins>
      <w:del w:id="52" w:author="Alan Eduardo López Alcantara" w:date="2020-01-10T13:47:00Z">
        <w:r w:rsidR="005C627E" w:rsidRPr="006233CD" w:rsidDel="00410AE9">
          <w:rPr>
            <w:rFonts w:ascii="Montserrat" w:hAnsi="Montserrat"/>
            <w:sz w:val="20"/>
            <w:szCs w:val="20"/>
          </w:rPr>
          <w:delText>ones</w:delText>
        </w:r>
      </w:del>
      <w:r w:rsidR="005C627E" w:rsidRPr="006233CD">
        <w:rPr>
          <w:rFonts w:ascii="Montserrat" w:hAnsi="Montserrat"/>
          <w:sz w:val="20"/>
          <w:szCs w:val="20"/>
        </w:rPr>
        <w:t xml:space="preserve"> General</w:t>
      </w:r>
      <w:del w:id="53" w:author="Alan Eduardo López Alcantara" w:date="2020-01-10T13:46:00Z">
        <w:r w:rsidR="005C627E" w:rsidRPr="006233CD" w:rsidDel="00410AE9">
          <w:rPr>
            <w:rFonts w:ascii="Montserrat" w:hAnsi="Montserrat"/>
            <w:sz w:val="20"/>
            <w:szCs w:val="20"/>
          </w:rPr>
          <w:delText>es</w:delText>
        </w:r>
      </w:del>
      <w:r w:rsidR="005C627E" w:rsidRPr="006233CD">
        <w:rPr>
          <w:rFonts w:ascii="Montserrat" w:hAnsi="Montserrat"/>
          <w:sz w:val="20"/>
          <w:szCs w:val="20"/>
        </w:rPr>
        <w:t xml:space="preserve"> de Ingreso y Reconocimiento</w:t>
      </w:r>
      <w:r w:rsidR="009F5061">
        <w:rPr>
          <w:rFonts w:ascii="Montserrat" w:hAnsi="Montserrat"/>
          <w:sz w:val="20"/>
          <w:szCs w:val="20"/>
        </w:rPr>
        <w:t xml:space="preserve"> (</w:t>
      </w:r>
      <w:proofErr w:type="spellStart"/>
      <w:r w:rsidR="009F5061">
        <w:rPr>
          <w:rFonts w:ascii="Montserrat" w:hAnsi="Montserrat"/>
          <w:sz w:val="20"/>
          <w:szCs w:val="20"/>
        </w:rPr>
        <w:t>DGI</w:t>
      </w:r>
      <w:del w:id="54" w:author="Alan Eduardo López Alcantara" w:date="2020-01-10T13:46:00Z">
        <w:r w:rsidR="009F5061" w:rsidDel="00410AE9">
          <w:rPr>
            <w:rFonts w:ascii="Montserrat" w:hAnsi="Montserrat"/>
            <w:sz w:val="20"/>
            <w:szCs w:val="20"/>
          </w:rPr>
          <w:delText xml:space="preserve"> </w:delText>
        </w:r>
      </w:del>
      <w:r w:rsidR="009F5061">
        <w:rPr>
          <w:rFonts w:ascii="Montserrat" w:hAnsi="Montserrat"/>
          <w:sz w:val="20"/>
          <w:szCs w:val="20"/>
        </w:rPr>
        <w:t>y</w:t>
      </w:r>
      <w:del w:id="55" w:author="Alan Eduardo López Alcantara" w:date="2020-01-10T13:46:00Z">
        <w:r w:rsidR="009F5061" w:rsidDel="00410AE9">
          <w:rPr>
            <w:rFonts w:ascii="Montserrat" w:hAnsi="Montserrat"/>
            <w:sz w:val="20"/>
            <w:szCs w:val="20"/>
          </w:rPr>
          <w:delText xml:space="preserve"> DG</w:delText>
        </w:r>
      </w:del>
      <w:r w:rsidR="009F5061">
        <w:rPr>
          <w:rFonts w:ascii="Montserrat" w:hAnsi="Montserrat"/>
          <w:sz w:val="20"/>
          <w:szCs w:val="20"/>
        </w:rPr>
        <w:t>R</w:t>
      </w:r>
      <w:proofErr w:type="spellEnd"/>
      <w:r w:rsidR="009F5061">
        <w:rPr>
          <w:rFonts w:ascii="Montserrat" w:hAnsi="Montserrat"/>
          <w:sz w:val="20"/>
          <w:szCs w:val="20"/>
        </w:rPr>
        <w:t>)</w:t>
      </w:r>
      <w:del w:id="56" w:author="Alan Eduardo López Alcantara" w:date="2020-01-10T13:47:00Z">
        <w:r w:rsidR="005C627E" w:rsidRPr="006233CD" w:rsidDel="00410AE9">
          <w:rPr>
            <w:rFonts w:ascii="Montserrat" w:hAnsi="Montserrat"/>
            <w:sz w:val="20"/>
            <w:szCs w:val="20"/>
          </w:rPr>
          <w:delText>,</w:delText>
        </w:r>
      </w:del>
      <w:r w:rsidR="005C627E" w:rsidRPr="006233CD">
        <w:rPr>
          <w:rFonts w:ascii="Montserrat" w:hAnsi="Montserrat"/>
          <w:sz w:val="20"/>
          <w:szCs w:val="20"/>
        </w:rPr>
        <w:t xml:space="preserve"> </w:t>
      </w:r>
      <w:r w:rsidRPr="006233CD">
        <w:rPr>
          <w:rFonts w:ascii="Montserrat" w:hAnsi="Montserrat"/>
          <w:sz w:val="20"/>
          <w:szCs w:val="20"/>
        </w:rPr>
        <w:t xml:space="preserve">y </w:t>
      </w:r>
      <w:ins w:id="57" w:author="Alan Eduardo López Alcantara" w:date="2020-01-10T13:47:00Z">
        <w:r w:rsidR="00410AE9">
          <w:rPr>
            <w:rFonts w:ascii="Montserrat" w:hAnsi="Montserrat"/>
            <w:sz w:val="20"/>
            <w:szCs w:val="20"/>
          </w:rPr>
          <w:t xml:space="preserve">la Dirección General </w:t>
        </w:r>
      </w:ins>
      <w:r w:rsidRPr="006233CD">
        <w:rPr>
          <w:rFonts w:ascii="Montserrat" w:hAnsi="Montserrat"/>
          <w:sz w:val="20"/>
          <w:szCs w:val="20"/>
        </w:rPr>
        <w:t>de Promoción</w:t>
      </w:r>
      <w:r w:rsidR="009F5061">
        <w:rPr>
          <w:rFonts w:ascii="Montserrat" w:hAnsi="Montserrat"/>
          <w:sz w:val="20"/>
          <w:szCs w:val="20"/>
        </w:rPr>
        <w:t xml:space="preserve"> (DGP)</w:t>
      </w:r>
      <w:r w:rsidRPr="006233CD">
        <w:rPr>
          <w:rFonts w:ascii="Montserrat" w:hAnsi="Montserrat"/>
          <w:sz w:val="20"/>
          <w:szCs w:val="20"/>
        </w:rPr>
        <w:t xml:space="preserve"> de “LA USICAMM”, a través de</w:t>
      </w:r>
      <w:ins w:id="58" w:author="Alan Eduardo López Alcantara" w:date="2020-01-10T13:49:00Z">
        <w:r w:rsidR="00CC365B">
          <w:rPr>
            <w:rFonts w:ascii="Montserrat" w:hAnsi="Montserrat"/>
            <w:sz w:val="20"/>
            <w:szCs w:val="20"/>
          </w:rPr>
          <w:t xml:space="preserve"> </w:t>
        </w:r>
      </w:ins>
      <w:r w:rsidRPr="00CC365B">
        <w:rPr>
          <w:rFonts w:ascii="Montserrat" w:hAnsi="Montserrat"/>
          <w:sz w:val="20"/>
          <w:szCs w:val="20"/>
          <w:highlight w:val="yellow"/>
          <w:rPrChange w:id="59" w:author="Alan Eduardo López Alcantara" w:date="2020-01-10T13:50:00Z">
            <w:rPr>
              <w:rFonts w:ascii="Montserrat" w:hAnsi="Montserrat"/>
              <w:sz w:val="20"/>
              <w:szCs w:val="20"/>
            </w:rPr>
          </w:rPrChange>
        </w:rPr>
        <w:t>l</w:t>
      </w:r>
      <w:ins w:id="60" w:author="Alan Eduardo López Alcantara" w:date="2020-01-10T13:49:00Z">
        <w:r w:rsidR="00CC365B" w:rsidRPr="00CC365B">
          <w:rPr>
            <w:rFonts w:ascii="Montserrat" w:hAnsi="Montserrat"/>
            <w:sz w:val="20"/>
            <w:szCs w:val="20"/>
            <w:highlight w:val="yellow"/>
            <w:rPrChange w:id="61" w:author="Alan Eduardo López Alcantara" w:date="2020-01-10T13:50:00Z">
              <w:rPr>
                <w:rFonts w:ascii="Montserrat" w:hAnsi="Montserrat"/>
                <w:sz w:val="20"/>
                <w:szCs w:val="20"/>
              </w:rPr>
            </w:rPrChange>
          </w:rPr>
          <w:t>os</w:t>
        </w:r>
      </w:ins>
      <w:r w:rsidRPr="00CC365B">
        <w:rPr>
          <w:rFonts w:ascii="Montserrat" w:hAnsi="Montserrat"/>
          <w:sz w:val="20"/>
          <w:szCs w:val="20"/>
          <w:highlight w:val="yellow"/>
          <w:rPrChange w:id="62" w:author="Alan Eduardo López Alcantara" w:date="2020-01-10T13:50:00Z">
            <w:rPr>
              <w:rFonts w:ascii="Montserrat" w:hAnsi="Montserrat"/>
              <w:sz w:val="20"/>
              <w:szCs w:val="20"/>
            </w:rPr>
          </w:rPrChange>
        </w:rPr>
        <w:t xml:space="preserve"> oficio</w:t>
      </w:r>
      <w:ins w:id="63" w:author="Alan Eduardo López Alcantara" w:date="2020-01-10T13:49:00Z">
        <w:r w:rsidR="00CC365B" w:rsidRPr="00CC365B">
          <w:rPr>
            <w:rFonts w:ascii="Montserrat" w:hAnsi="Montserrat"/>
            <w:sz w:val="20"/>
            <w:szCs w:val="20"/>
            <w:highlight w:val="yellow"/>
            <w:rPrChange w:id="64" w:author="Alan Eduardo López Alcantara" w:date="2020-01-10T13:50:00Z">
              <w:rPr>
                <w:rFonts w:ascii="Montserrat" w:hAnsi="Montserrat"/>
                <w:sz w:val="20"/>
                <w:szCs w:val="20"/>
              </w:rPr>
            </w:rPrChange>
          </w:rPr>
          <w:t>s</w:t>
        </w:r>
      </w:ins>
      <w:r w:rsidRPr="00CC365B">
        <w:rPr>
          <w:rFonts w:ascii="Montserrat" w:hAnsi="Montserrat"/>
          <w:sz w:val="20"/>
          <w:szCs w:val="20"/>
          <w:highlight w:val="yellow"/>
          <w:rPrChange w:id="65" w:author="Alan Eduardo López Alcantara" w:date="2020-01-10T13:50:00Z">
            <w:rPr>
              <w:rFonts w:ascii="Montserrat" w:hAnsi="Montserrat"/>
              <w:sz w:val="20"/>
              <w:szCs w:val="20"/>
            </w:rPr>
          </w:rPrChange>
        </w:rPr>
        <w:t xml:space="preserve"> XX</w:t>
      </w:r>
      <w:ins w:id="66" w:author="Alan Eduardo López Alcantara" w:date="2020-01-10T13:50:00Z">
        <w:r w:rsidR="00CC365B" w:rsidRPr="00CC365B">
          <w:rPr>
            <w:rFonts w:ascii="Montserrat" w:hAnsi="Montserrat"/>
            <w:sz w:val="20"/>
            <w:szCs w:val="20"/>
            <w:highlight w:val="yellow"/>
            <w:rPrChange w:id="67" w:author="Alan Eduardo López Alcantara" w:date="2020-01-10T13:50:00Z">
              <w:rPr>
                <w:rFonts w:ascii="Montserrat" w:hAnsi="Montserrat"/>
                <w:sz w:val="20"/>
                <w:szCs w:val="20"/>
              </w:rPr>
            </w:rPrChange>
          </w:rPr>
          <w:t xml:space="preserve"> y </w:t>
        </w:r>
      </w:ins>
      <w:r w:rsidRPr="00CC365B">
        <w:rPr>
          <w:rFonts w:ascii="Montserrat" w:hAnsi="Montserrat"/>
          <w:sz w:val="20"/>
          <w:szCs w:val="20"/>
          <w:highlight w:val="yellow"/>
          <w:rPrChange w:id="68" w:author="Alan Eduardo López Alcantara" w:date="2020-01-10T13:50:00Z">
            <w:rPr>
              <w:rFonts w:ascii="Montserrat" w:hAnsi="Montserrat"/>
              <w:sz w:val="20"/>
              <w:szCs w:val="20"/>
            </w:rPr>
          </w:rPrChange>
        </w:rPr>
        <w:t>XX</w:t>
      </w:r>
      <w:r w:rsidRPr="006233CD">
        <w:rPr>
          <w:rFonts w:ascii="Montserrat" w:hAnsi="Montserrat"/>
          <w:sz w:val="20"/>
          <w:szCs w:val="20"/>
        </w:rPr>
        <w:t xml:space="preserve">, solicitan se realicen los trámites administrativos conducentes para la contratación de los servicios integrales, consistentes en </w:t>
      </w:r>
      <w:ins w:id="69" w:author="Alan Eduardo López Alcantara" w:date="2020-01-10T13:48:00Z">
        <w:r w:rsidR="00410AE9">
          <w:rPr>
            <w:rFonts w:ascii="Montserrat" w:hAnsi="Montserrat"/>
            <w:sz w:val="20"/>
            <w:szCs w:val="20"/>
          </w:rPr>
          <w:t xml:space="preserve">el diseño, validación, aplicación, calificación y análisis de los </w:t>
        </w:r>
      </w:ins>
      <w:del w:id="70" w:author="Alan Eduardo López Alcantara" w:date="2020-01-10T13:48:00Z">
        <w:r w:rsidRPr="006233CD" w:rsidDel="00410AE9">
          <w:rPr>
            <w:rFonts w:ascii="Montserrat" w:hAnsi="Montserrat"/>
            <w:sz w:val="20"/>
            <w:szCs w:val="20"/>
          </w:rPr>
          <w:delText xml:space="preserve">la elaboración de </w:delText>
        </w:r>
      </w:del>
      <w:r w:rsidRPr="006233CD">
        <w:rPr>
          <w:rFonts w:ascii="Montserrat" w:hAnsi="Montserrat"/>
          <w:sz w:val="20"/>
          <w:szCs w:val="20"/>
        </w:rPr>
        <w:t>instrumentos de evaluación</w:t>
      </w:r>
      <w:ins w:id="71" w:author="Alan Eduardo López Alcantara" w:date="2020-01-10T13:48:00Z">
        <w:r w:rsidR="00CC365B">
          <w:rPr>
            <w:rFonts w:ascii="Montserrat" w:hAnsi="Montserrat"/>
            <w:sz w:val="20"/>
            <w:szCs w:val="20"/>
          </w:rPr>
          <w:t xml:space="preserve"> </w:t>
        </w:r>
      </w:ins>
      <w:del w:id="72" w:author="Alan Eduardo López Alcantara" w:date="2020-01-10T13:48:00Z">
        <w:r w:rsidRPr="006233CD" w:rsidDel="00CC365B">
          <w:rPr>
            <w:rFonts w:ascii="Montserrat" w:hAnsi="Montserrat"/>
            <w:sz w:val="20"/>
            <w:szCs w:val="20"/>
          </w:rPr>
          <w:delText xml:space="preserve">, </w:delText>
        </w:r>
        <w:r w:rsidR="001D7B2F" w:rsidRPr="006233CD" w:rsidDel="00CC365B">
          <w:rPr>
            <w:rFonts w:ascii="Montserrat" w:hAnsi="Montserrat"/>
            <w:sz w:val="20"/>
            <w:szCs w:val="20"/>
          </w:rPr>
          <w:delText xml:space="preserve">la </w:delText>
        </w:r>
        <w:r w:rsidRPr="006233CD" w:rsidDel="00CC365B">
          <w:rPr>
            <w:rFonts w:ascii="Montserrat" w:hAnsi="Montserrat"/>
            <w:sz w:val="20"/>
            <w:szCs w:val="20"/>
          </w:rPr>
          <w:delText>aplic</w:delText>
        </w:r>
        <w:r w:rsidR="00F76221" w:rsidRPr="006233CD" w:rsidDel="00CC365B">
          <w:rPr>
            <w:rFonts w:ascii="Montserrat" w:hAnsi="Montserrat"/>
            <w:sz w:val="20"/>
            <w:szCs w:val="20"/>
          </w:rPr>
          <w:delText>ación de evaluaciones a los aspirantes</w:delText>
        </w:r>
        <w:r w:rsidRPr="006233CD" w:rsidDel="00CC365B">
          <w:rPr>
            <w:rFonts w:ascii="Montserrat" w:hAnsi="Montserrat"/>
            <w:sz w:val="20"/>
            <w:szCs w:val="20"/>
          </w:rPr>
          <w:delText xml:space="preserve"> y </w:delText>
        </w:r>
        <w:r w:rsidR="001D7B2F" w:rsidRPr="006233CD" w:rsidDel="00CC365B">
          <w:rPr>
            <w:rFonts w:ascii="Montserrat" w:hAnsi="Montserrat"/>
            <w:sz w:val="20"/>
            <w:szCs w:val="20"/>
          </w:rPr>
          <w:delText xml:space="preserve">el </w:delText>
        </w:r>
        <w:r w:rsidRPr="006233CD" w:rsidDel="00CC365B">
          <w:rPr>
            <w:rFonts w:ascii="Montserrat" w:hAnsi="Montserrat"/>
            <w:sz w:val="20"/>
            <w:szCs w:val="20"/>
          </w:rPr>
          <w:delText>análisis</w:delText>
        </w:r>
        <w:r w:rsidR="001D7B2F" w:rsidRPr="006233CD" w:rsidDel="00CC365B">
          <w:rPr>
            <w:rFonts w:ascii="Montserrat" w:hAnsi="Montserrat"/>
            <w:sz w:val="20"/>
            <w:szCs w:val="20"/>
          </w:rPr>
          <w:delText xml:space="preserve"> correspondiente a</w:delText>
        </w:r>
        <w:r w:rsidRPr="006233CD" w:rsidDel="00CC365B">
          <w:rPr>
            <w:rFonts w:ascii="Montserrat" w:hAnsi="Montserrat"/>
            <w:sz w:val="20"/>
            <w:szCs w:val="20"/>
          </w:rPr>
          <w:delText xml:space="preserve"> lo</w:delText>
        </w:r>
        <w:r w:rsidR="00F76221" w:rsidRPr="006233CD" w:rsidDel="00CC365B">
          <w:rPr>
            <w:rFonts w:ascii="Montserrat" w:hAnsi="Montserrat"/>
            <w:sz w:val="20"/>
            <w:szCs w:val="20"/>
          </w:rPr>
          <w:delText>s procesos de evaluación</w:delText>
        </w:r>
        <w:r w:rsidRPr="006233CD" w:rsidDel="00CC365B">
          <w:rPr>
            <w:rFonts w:ascii="Montserrat" w:hAnsi="Montserrat"/>
            <w:sz w:val="20"/>
            <w:szCs w:val="20"/>
          </w:rPr>
          <w:delText xml:space="preserve"> (calificación) </w:delText>
        </w:r>
      </w:del>
      <w:r w:rsidR="00E61238">
        <w:rPr>
          <w:rFonts w:ascii="Montserrat" w:hAnsi="Montserrat"/>
          <w:sz w:val="20"/>
          <w:szCs w:val="20"/>
        </w:rPr>
        <w:t>d</w:t>
      </w:r>
      <w:r w:rsidR="0089058D" w:rsidRPr="006233CD">
        <w:rPr>
          <w:rFonts w:ascii="Montserrat" w:hAnsi="Montserrat"/>
          <w:sz w:val="20"/>
          <w:szCs w:val="20"/>
        </w:rPr>
        <w:t>el</w:t>
      </w:r>
      <w:ins w:id="73" w:author="Alan Eduardo López Alcantara" w:date="2020-01-10T13:49:00Z">
        <w:r w:rsidR="00CC365B">
          <w:rPr>
            <w:rFonts w:ascii="Montserrat" w:hAnsi="Montserrat"/>
            <w:sz w:val="20"/>
            <w:szCs w:val="20"/>
          </w:rPr>
          <w:t xml:space="preserve"> </w:t>
        </w:r>
      </w:ins>
      <w:del w:id="74" w:author="Alan Eduardo López Alcantara" w:date="2020-01-10T13:49:00Z">
        <w:r w:rsidR="0089058D" w:rsidRPr="006233CD" w:rsidDel="00CC365B">
          <w:rPr>
            <w:rFonts w:ascii="Montserrat" w:hAnsi="Montserrat"/>
            <w:sz w:val="20"/>
            <w:szCs w:val="20"/>
          </w:rPr>
          <w:delText xml:space="preserve"> S</w:delText>
        </w:r>
        <w:r w:rsidRPr="006233CD" w:rsidDel="00CC365B">
          <w:rPr>
            <w:rFonts w:ascii="Montserrat" w:hAnsi="Montserrat"/>
            <w:sz w:val="20"/>
            <w:szCs w:val="20"/>
          </w:rPr>
          <w:delText xml:space="preserve">istema de </w:delText>
        </w:r>
        <w:r w:rsidR="0089058D" w:rsidRPr="006233CD" w:rsidDel="00CC365B">
          <w:rPr>
            <w:rFonts w:ascii="Montserrat" w:hAnsi="Montserrat"/>
            <w:sz w:val="20"/>
            <w:szCs w:val="20"/>
          </w:rPr>
          <w:delText>A</w:delText>
        </w:r>
        <w:r w:rsidRPr="006233CD" w:rsidDel="00CC365B">
          <w:rPr>
            <w:rFonts w:ascii="Montserrat" w:hAnsi="Montserrat"/>
            <w:sz w:val="20"/>
            <w:szCs w:val="20"/>
          </w:rPr>
          <w:delText>preciación</w:delText>
        </w:r>
        <w:r w:rsidR="005C627E" w:rsidRPr="006233CD" w:rsidDel="00CC365B">
          <w:rPr>
            <w:rFonts w:ascii="Montserrat" w:hAnsi="Montserrat"/>
            <w:sz w:val="20"/>
            <w:szCs w:val="20"/>
          </w:rPr>
          <w:delText xml:space="preserve"> (</w:delText>
        </w:r>
      </w:del>
      <w:r w:rsidR="005C627E" w:rsidRPr="006233CD">
        <w:rPr>
          <w:rFonts w:ascii="Montserrat" w:hAnsi="Montserrat"/>
          <w:sz w:val="20"/>
          <w:szCs w:val="20"/>
        </w:rPr>
        <w:t>SISAP</w:t>
      </w:r>
      <w:ins w:id="75" w:author="Alan Eduardo López Alcantara" w:date="2020-01-10T13:49:00Z">
        <w:r w:rsidR="00CC365B">
          <w:rPr>
            <w:rFonts w:ascii="Montserrat" w:hAnsi="Montserrat"/>
            <w:sz w:val="20"/>
            <w:szCs w:val="20"/>
          </w:rPr>
          <w:t>, para los procesos de selección para la admisión, promoción horizontal y promoción vertical en Educación Básica y Educación Media Superior.</w:t>
        </w:r>
      </w:ins>
      <w:del w:id="76" w:author="Alan Eduardo López Alcantara" w:date="2020-01-10T13:49:00Z">
        <w:r w:rsidR="005C627E" w:rsidRPr="006233CD" w:rsidDel="00CC365B">
          <w:rPr>
            <w:rFonts w:ascii="Montserrat" w:hAnsi="Montserrat"/>
            <w:sz w:val="20"/>
            <w:szCs w:val="20"/>
          </w:rPr>
          <w:delText>)</w:delText>
        </w:r>
      </w:del>
      <w:del w:id="77" w:author="Alan Eduardo López Alcantara" w:date="2020-01-10T13:48:00Z">
        <w:r w:rsidRPr="006233CD" w:rsidDel="00CC365B">
          <w:rPr>
            <w:rFonts w:ascii="Montserrat" w:hAnsi="Montserrat"/>
            <w:sz w:val="20"/>
            <w:szCs w:val="20"/>
          </w:rPr>
          <w:delText xml:space="preserve">. </w:delText>
        </w:r>
      </w:del>
    </w:p>
    <w:p w14:paraId="2A08EA56" w14:textId="44EFF838" w:rsidR="00233A15" w:rsidDel="00F476D3" w:rsidRDefault="00233A15">
      <w:pPr>
        <w:tabs>
          <w:tab w:val="left" w:pos="142"/>
        </w:tabs>
        <w:rPr>
          <w:del w:id="78" w:author="Alan Eduardo López Alcantara" w:date="2020-01-10T13:51:00Z"/>
          <w:rFonts w:ascii="Montserrat" w:hAnsi="Montserrat"/>
          <w:sz w:val="20"/>
          <w:szCs w:val="20"/>
        </w:rPr>
        <w:pPrChange w:id="79" w:author="Ramsés Vázquez Lira" w:date="2020-01-11T19:09:00Z">
          <w:pPr/>
        </w:pPrChange>
      </w:pPr>
    </w:p>
    <w:p w14:paraId="40131C3A" w14:textId="33B3FDF2" w:rsidR="00BE2AD7" w:rsidRPr="00331083" w:rsidRDefault="00BE2AD7">
      <w:pPr>
        <w:tabs>
          <w:tab w:val="left" w:pos="142"/>
        </w:tabs>
        <w:jc w:val="both"/>
        <w:rPr>
          <w:rFonts w:ascii="Montserrat" w:hAnsi="Montserrat"/>
          <w:b/>
          <w:sz w:val="20"/>
          <w:szCs w:val="20"/>
        </w:rPr>
        <w:pPrChange w:id="80" w:author="Ramsés Vázquez Lira" w:date="2020-01-11T19:09:00Z">
          <w:pPr>
            <w:jc w:val="both"/>
          </w:pPr>
        </w:pPrChange>
      </w:pPr>
      <w:r w:rsidRPr="00331083">
        <w:rPr>
          <w:rFonts w:ascii="Montserrat" w:hAnsi="Montserrat"/>
          <w:b/>
          <w:sz w:val="20"/>
          <w:szCs w:val="20"/>
        </w:rPr>
        <w:t xml:space="preserve">MARCO </w:t>
      </w:r>
      <w:r w:rsidR="001417F0">
        <w:rPr>
          <w:rFonts w:ascii="Montserrat" w:hAnsi="Montserrat"/>
          <w:b/>
          <w:sz w:val="20"/>
          <w:szCs w:val="20"/>
        </w:rPr>
        <w:t>NORMATIVO</w:t>
      </w:r>
    </w:p>
    <w:p w14:paraId="3C8E4C6C" w14:textId="0D01DE97" w:rsidR="00712670" w:rsidRPr="006233CD" w:rsidRDefault="008F76D9">
      <w:pPr>
        <w:tabs>
          <w:tab w:val="left" w:pos="142"/>
        </w:tabs>
        <w:spacing w:before="240" w:line="360" w:lineRule="auto"/>
        <w:jc w:val="both"/>
        <w:rPr>
          <w:rFonts w:ascii="Montserrat" w:hAnsi="Montserrat"/>
          <w:sz w:val="20"/>
          <w:szCs w:val="20"/>
        </w:rPr>
        <w:pPrChange w:id="81" w:author="Ramsés Vázquez Lira" w:date="2020-01-11T19:09:00Z">
          <w:pPr>
            <w:spacing w:before="240" w:line="360" w:lineRule="auto"/>
            <w:jc w:val="both"/>
          </w:pPr>
        </w:pPrChange>
      </w:pPr>
      <w:ins w:id="82" w:author="Alan Eduardo López Alcantara" w:date="2020-01-10T14:43:00Z">
        <w:r>
          <w:rPr>
            <w:rFonts w:ascii="Montserrat" w:eastAsia="Adobe Song Std L" w:hAnsi="Montserrat"/>
            <w:sz w:val="20"/>
            <w:szCs w:val="20"/>
          </w:rPr>
          <w:t>A p</w:t>
        </w:r>
      </w:ins>
      <w:del w:id="83" w:author="Alan Eduardo López Alcantara" w:date="2020-01-10T14:43:00Z">
        <w:r w:rsidR="00712670" w:rsidRPr="006233CD" w:rsidDel="008F76D9">
          <w:rPr>
            <w:rFonts w:ascii="Montserrat" w:eastAsia="Adobe Song Std L" w:hAnsi="Montserrat"/>
            <w:sz w:val="20"/>
            <w:szCs w:val="20"/>
          </w:rPr>
          <w:delText>P</w:delText>
        </w:r>
      </w:del>
      <w:r w:rsidR="00712670" w:rsidRPr="006233CD">
        <w:rPr>
          <w:rFonts w:ascii="Montserrat" w:eastAsia="Adobe Song Std L" w:hAnsi="Montserrat"/>
          <w:sz w:val="20"/>
          <w:szCs w:val="20"/>
        </w:rPr>
        <w:t>arti</w:t>
      </w:r>
      <w:del w:id="84" w:author="Alan Eduardo López Alcantara" w:date="2020-01-10T14:43:00Z">
        <w:r w:rsidR="00712670" w:rsidRPr="006233CD" w:rsidDel="008F76D9">
          <w:rPr>
            <w:rFonts w:ascii="Montserrat" w:eastAsia="Adobe Song Std L" w:hAnsi="Montserrat"/>
            <w:sz w:val="20"/>
            <w:szCs w:val="20"/>
          </w:rPr>
          <w:delText>endo</w:delText>
        </w:r>
      </w:del>
      <w:ins w:id="85" w:author="Alan Eduardo López Alcantara" w:date="2020-01-10T14:43:00Z">
        <w:r>
          <w:rPr>
            <w:rFonts w:ascii="Montserrat" w:eastAsia="Adobe Song Std L" w:hAnsi="Montserrat"/>
            <w:sz w:val="20"/>
            <w:szCs w:val="20"/>
          </w:rPr>
          <w:t>r</w:t>
        </w:r>
      </w:ins>
      <w:r w:rsidR="00712670" w:rsidRPr="006233CD">
        <w:rPr>
          <w:rFonts w:ascii="Montserrat" w:eastAsia="Adobe Song Std L" w:hAnsi="Montserrat"/>
          <w:sz w:val="20"/>
          <w:szCs w:val="20"/>
        </w:rPr>
        <w:t xml:space="preserve"> de lo establecido en la </w:t>
      </w:r>
      <w:r w:rsidR="00712670" w:rsidRPr="006233CD">
        <w:rPr>
          <w:rFonts w:ascii="Montserrat" w:hAnsi="Montserrat"/>
          <w:sz w:val="20"/>
          <w:szCs w:val="20"/>
        </w:rPr>
        <w:t xml:space="preserve">LGSCMM, </w:t>
      </w:r>
      <w:del w:id="86" w:author="Alan Eduardo López Alcantara" w:date="2020-01-10T13:52:00Z">
        <w:r w:rsidR="00712670" w:rsidRPr="006233CD" w:rsidDel="00F476D3">
          <w:rPr>
            <w:rFonts w:ascii="Montserrat" w:hAnsi="Montserrat"/>
            <w:sz w:val="20"/>
            <w:szCs w:val="20"/>
          </w:rPr>
          <w:delText>se entiende al</w:delText>
        </w:r>
      </w:del>
      <w:ins w:id="87" w:author="Alan Eduardo López Alcantara" w:date="2020-01-10T13:52:00Z">
        <w:r w:rsidR="00F476D3">
          <w:rPr>
            <w:rFonts w:ascii="Montserrat" w:hAnsi="Montserrat"/>
            <w:sz w:val="20"/>
            <w:szCs w:val="20"/>
          </w:rPr>
          <w:t>el</w:t>
        </w:r>
      </w:ins>
      <w:r w:rsidR="00712670" w:rsidRPr="006233CD">
        <w:rPr>
          <w:rFonts w:ascii="Montserrat" w:hAnsi="Montserrat"/>
          <w:sz w:val="20"/>
          <w:szCs w:val="20"/>
        </w:rPr>
        <w:t xml:space="preserve"> </w:t>
      </w:r>
      <w:ins w:id="88" w:author="Alan Eduardo López Alcantara" w:date="2020-01-10T13:51:00Z">
        <w:r w:rsidR="00F476D3" w:rsidRPr="006233CD">
          <w:rPr>
            <w:rFonts w:ascii="Montserrat" w:eastAsia="Adobe Song Std L" w:hAnsi="Montserrat"/>
            <w:sz w:val="20"/>
            <w:szCs w:val="20"/>
          </w:rPr>
          <w:t>Sistema para la Carrera de las Maestras y los Maestros</w:t>
        </w:r>
        <w:r w:rsidR="00F476D3" w:rsidRPr="006233CD">
          <w:rPr>
            <w:rFonts w:ascii="Montserrat" w:hAnsi="Montserrat"/>
            <w:sz w:val="20"/>
            <w:szCs w:val="20"/>
          </w:rPr>
          <w:t xml:space="preserve"> </w:t>
        </w:r>
        <w:r w:rsidR="00F476D3">
          <w:rPr>
            <w:rFonts w:ascii="Montserrat" w:hAnsi="Montserrat"/>
            <w:sz w:val="20"/>
            <w:szCs w:val="20"/>
          </w:rPr>
          <w:t>(</w:t>
        </w:r>
      </w:ins>
      <w:r w:rsidR="00712670" w:rsidRPr="006233CD">
        <w:rPr>
          <w:rFonts w:ascii="Montserrat" w:hAnsi="Montserrat"/>
          <w:sz w:val="20"/>
          <w:szCs w:val="20"/>
        </w:rPr>
        <w:t>SCMM</w:t>
      </w:r>
      <w:ins w:id="89" w:author="Alan Eduardo López Alcantara" w:date="2020-01-10T13:51:00Z">
        <w:r w:rsidR="00F476D3">
          <w:rPr>
            <w:rFonts w:ascii="Montserrat" w:hAnsi="Montserrat"/>
            <w:sz w:val="20"/>
            <w:szCs w:val="20"/>
          </w:rPr>
          <w:t>)</w:t>
        </w:r>
      </w:ins>
      <w:r w:rsidR="00712670" w:rsidRPr="006233CD">
        <w:rPr>
          <w:rFonts w:ascii="Montserrat" w:hAnsi="Montserrat"/>
          <w:sz w:val="20"/>
          <w:szCs w:val="20"/>
        </w:rPr>
        <w:t xml:space="preserve"> </w:t>
      </w:r>
      <w:del w:id="90" w:author="Alan Eduardo López Alcantara" w:date="2020-01-10T13:52:00Z">
        <w:r w:rsidR="00712670" w:rsidRPr="006233CD" w:rsidDel="00F476D3">
          <w:rPr>
            <w:rFonts w:ascii="Montserrat" w:hAnsi="Montserrat"/>
            <w:sz w:val="20"/>
            <w:szCs w:val="20"/>
          </w:rPr>
          <w:delText xml:space="preserve">como </w:delText>
        </w:r>
      </w:del>
      <w:ins w:id="91" w:author="Alan Eduardo López Alcantara" w:date="2020-01-10T13:52:00Z">
        <w:r w:rsidR="00F476D3">
          <w:rPr>
            <w:rFonts w:ascii="Montserrat" w:hAnsi="Montserrat"/>
            <w:sz w:val="20"/>
            <w:szCs w:val="20"/>
          </w:rPr>
          <w:t>es</w:t>
        </w:r>
        <w:r w:rsidR="00F476D3" w:rsidRPr="006233CD">
          <w:rPr>
            <w:rFonts w:ascii="Montserrat" w:hAnsi="Montserrat"/>
            <w:sz w:val="20"/>
            <w:szCs w:val="20"/>
          </w:rPr>
          <w:t xml:space="preserve"> </w:t>
        </w:r>
      </w:ins>
      <w:r w:rsidR="00712670" w:rsidRPr="006233CD">
        <w:rPr>
          <w:rFonts w:ascii="Montserrat" w:hAnsi="Montserrat"/>
          <w:sz w:val="20"/>
          <w:szCs w:val="20"/>
        </w:rPr>
        <w:t xml:space="preserve">un instrumento del estado </w:t>
      </w:r>
      <w:del w:id="92" w:author="Alan Eduardo López Alcantara" w:date="2020-01-10T13:57:00Z">
        <w:r w:rsidR="00712670" w:rsidRPr="006233CD" w:rsidDel="00F476D3">
          <w:rPr>
            <w:rFonts w:ascii="Montserrat" w:hAnsi="Montserrat"/>
            <w:sz w:val="20"/>
            <w:szCs w:val="20"/>
          </w:rPr>
          <w:delText>que tiene como fin garantizar</w:delText>
        </w:r>
      </w:del>
      <w:ins w:id="93" w:author="Alan Eduardo López Alcantara" w:date="2020-01-10T13:57:00Z">
        <w:r w:rsidR="00F476D3">
          <w:rPr>
            <w:rFonts w:ascii="Montserrat" w:hAnsi="Montserrat"/>
            <w:sz w:val="20"/>
            <w:szCs w:val="20"/>
          </w:rPr>
          <w:t>para</w:t>
        </w:r>
      </w:ins>
      <w:r w:rsidR="00E8766C" w:rsidRPr="006233CD">
        <w:rPr>
          <w:rFonts w:ascii="Montserrat" w:hAnsi="Montserrat"/>
          <w:sz w:val="20"/>
          <w:szCs w:val="20"/>
        </w:rPr>
        <w:t xml:space="preserve"> que el </w:t>
      </w:r>
      <w:r w:rsidR="00712670" w:rsidRPr="006233CD">
        <w:rPr>
          <w:rFonts w:ascii="Montserrat" w:hAnsi="Montserrat"/>
          <w:sz w:val="20"/>
          <w:szCs w:val="20"/>
        </w:rPr>
        <w:t xml:space="preserve">personal docente, técnico docente, con funciones de asesoría técnica </w:t>
      </w:r>
      <w:del w:id="94" w:author="Alan Eduardo López Alcantara" w:date="2020-01-10T13:58:00Z">
        <w:r w:rsidR="00712670" w:rsidRPr="006233CD" w:rsidDel="00F476D3">
          <w:rPr>
            <w:rFonts w:ascii="Montserrat" w:hAnsi="Montserrat"/>
            <w:sz w:val="20"/>
            <w:szCs w:val="20"/>
          </w:rPr>
          <w:delText xml:space="preserve">y asesoría técnica </w:delText>
        </w:r>
      </w:del>
      <w:r w:rsidR="00712670" w:rsidRPr="006233CD">
        <w:rPr>
          <w:rFonts w:ascii="Montserrat" w:hAnsi="Montserrat"/>
          <w:sz w:val="20"/>
          <w:szCs w:val="20"/>
        </w:rPr>
        <w:t xml:space="preserve">pedagógica, </w:t>
      </w:r>
      <w:del w:id="95" w:author="Alan Eduardo López Alcantara" w:date="2020-01-10T13:58:00Z">
        <w:r w:rsidR="00712670" w:rsidRPr="006233CD" w:rsidDel="00F476D3">
          <w:rPr>
            <w:rFonts w:ascii="Montserrat" w:hAnsi="Montserrat"/>
            <w:sz w:val="20"/>
            <w:szCs w:val="20"/>
          </w:rPr>
          <w:delText xml:space="preserve">así como </w:delText>
        </w:r>
      </w:del>
      <w:r w:rsidR="00712670" w:rsidRPr="006233CD">
        <w:rPr>
          <w:rFonts w:ascii="Montserrat" w:hAnsi="Montserrat"/>
          <w:sz w:val="20"/>
          <w:szCs w:val="20"/>
        </w:rPr>
        <w:t xml:space="preserve">de dirección </w:t>
      </w:r>
      <w:r w:rsidR="00E8766C" w:rsidRPr="006233CD">
        <w:rPr>
          <w:rFonts w:ascii="Montserrat" w:hAnsi="Montserrat"/>
          <w:sz w:val="20"/>
          <w:szCs w:val="20"/>
        </w:rPr>
        <w:t xml:space="preserve">y </w:t>
      </w:r>
      <w:ins w:id="96" w:author="Alan Eduardo López Alcantara" w:date="2020-01-10T13:58:00Z">
        <w:r w:rsidR="00F476D3">
          <w:rPr>
            <w:rFonts w:ascii="Montserrat" w:hAnsi="Montserrat"/>
            <w:sz w:val="20"/>
            <w:szCs w:val="20"/>
          </w:rPr>
          <w:t xml:space="preserve">de </w:t>
        </w:r>
      </w:ins>
      <w:r w:rsidR="00E8766C" w:rsidRPr="006233CD">
        <w:rPr>
          <w:rFonts w:ascii="Montserrat" w:hAnsi="Montserrat"/>
          <w:sz w:val="20"/>
          <w:szCs w:val="20"/>
        </w:rPr>
        <w:t>supervisión</w:t>
      </w:r>
      <w:r w:rsidR="00712670" w:rsidRPr="006233CD">
        <w:rPr>
          <w:rFonts w:ascii="Montserrat" w:hAnsi="Montserrat"/>
          <w:sz w:val="20"/>
          <w:szCs w:val="20"/>
        </w:rPr>
        <w:t xml:space="preserve">, </w:t>
      </w:r>
      <w:r w:rsidR="00E8766C" w:rsidRPr="006233CD">
        <w:rPr>
          <w:rFonts w:ascii="Montserrat" w:hAnsi="Montserrat"/>
          <w:sz w:val="20"/>
          <w:szCs w:val="20"/>
        </w:rPr>
        <w:t>pueda acceder</w:t>
      </w:r>
      <w:r w:rsidR="00712670" w:rsidRPr="006233CD">
        <w:rPr>
          <w:rFonts w:ascii="Montserrat" w:hAnsi="Montserrat"/>
          <w:sz w:val="20"/>
          <w:szCs w:val="20"/>
        </w:rPr>
        <w:t xml:space="preserve"> a una carrera justa y equitativa</w:t>
      </w:r>
      <w:r w:rsidR="00E8766C" w:rsidRPr="006233CD">
        <w:rPr>
          <w:rFonts w:ascii="Montserrat" w:hAnsi="Montserrat"/>
          <w:sz w:val="20"/>
          <w:szCs w:val="20"/>
        </w:rPr>
        <w:t xml:space="preserve">. </w:t>
      </w:r>
      <w:moveFromRangeStart w:id="97" w:author="Alan Eduardo López Alcantara" w:date="2020-01-10T13:59:00Z" w:name="move29557210"/>
      <w:moveFrom w:id="98" w:author="Alan Eduardo López Alcantara" w:date="2020-01-10T13:59:00Z">
        <w:r w:rsidR="00E8766C" w:rsidRPr="006233CD" w:rsidDel="00D2567D">
          <w:rPr>
            <w:rFonts w:ascii="Montserrat" w:hAnsi="Montserrat"/>
            <w:sz w:val="20"/>
            <w:szCs w:val="20"/>
          </w:rPr>
          <w:t xml:space="preserve">De tal forma que el desarrollo del </w:t>
        </w:r>
        <w:r w:rsidR="00712670" w:rsidRPr="006233CD" w:rsidDel="00D2567D">
          <w:rPr>
            <w:rFonts w:ascii="Montserrat" w:hAnsi="Montserrat"/>
            <w:sz w:val="20"/>
            <w:szCs w:val="20"/>
          </w:rPr>
          <w:t>SISAP</w:t>
        </w:r>
        <w:r w:rsidR="00E8766C" w:rsidRPr="006233CD" w:rsidDel="00D2567D">
          <w:rPr>
            <w:rFonts w:ascii="Montserrat" w:hAnsi="Montserrat"/>
            <w:sz w:val="20"/>
            <w:szCs w:val="20"/>
          </w:rPr>
          <w:t xml:space="preserve"> tiene por objetivo </w:t>
        </w:r>
        <w:r w:rsidR="00712670" w:rsidRPr="006233CD" w:rsidDel="00D2567D">
          <w:rPr>
            <w:rFonts w:ascii="Montserrat" w:hAnsi="Montserrat"/>
            <w:sz w:val="20"/>
            <w:szCs w:val="20"/>
          </w:rPr>
          <w:t>valorar de manera integral</w:t>
        </w:r>
        <w:r w:rsidR="00E8766C" w:rsidRPr="006233CD" w:rsidDel="00D2567D">
          <w:rPr>
            <w:rFonts w:ascii="Montserrat" w:hAnsi="Montserrat"/>
            <w:sz w:val="20"/>
            <w:szCs w:val="20"/>
          </w:rPr>
          <w:t>, detallada</w:t>
        </w:r>
        <w:r w:rsidR="00712670" w:rsidRPr="006233CD" w:rsidDel="00D2567D">
          <w:rPr>
            <w:rFonts w:ascii="Montserrat" w:hAnsi="Montserrat"/>
            <w:sz w:val="20"/>
            <w:szCs w:val="20"/>
          </w:rPr>
          <w:t xml:space="preserve"> y diferenciada los conocimientos, aptitudes, actitudes y experiencias </w:t>
        </w:r>
        <w:r w:rsidR="00E8766C" w:rsidRPr="006233CD" w:rsidDel="00D2567D">
          <w:rPr>
            <w:rFonts w:ascii="Montserrat" w:hAnsi="Montserrat"/>
            <w:sz w:val="20"/>
            <w:szCs w:val="20"/>
          </w:rPr>
          <w:t xml:space="preserve">identificados como esenciales para el ejercicio de sus funciones, de acuerdo a lo establecido en </w:t>
        </w:r>
        <w:r w:rsidR="00712670" w:rsidRPr="006233CD" w:rsidDel="00D2567D">
          <w:rPr>
            <w:rFonts w:ascii="Montserrat" w:hAnsi="Montserrat"/>
            <w:sz w:val="20"/>
            <w:szCs w:val="20"/>
          </w:rPr>
          <w:t>los criterios e indicadores de los perfiles profesionales establecidos por la USICAMM</w:t>
        </w:r>
        <w:r w:rsidR="00E8766C" w:rsidRPr="006233CD" w:rsidDel="00D2567D">
          <w:rPr>
            <w:rFonts w:ascii="Montserrat" w:hAnsi="Montserrat"/>
            <w:sz w:val="20"/>
            <w:szCs w:val="20"/>
          </w:rPr>
          <w:t>, a</w:t>
        </w:r>
        <w:r w:rsidR="00712670" w:rsidRPr="006233CD" w:rsidDel="00D2567D">
          <w:rPr>
            <w:rFonts w:ascii="Montserrat" w:hAnsi="Montserrat"/>
            <w:sz w:val="20"/>
            <w:szCs w:val="20"/>
          </w:rPr>
          <w:t xml:space="preserve"> fin </w:t>
        </w:r>
        <w:r w:rsidR="00E8766C" w:rsidRPr="006233CD" w:rsidDel="00D2567D">
          <w:rPr>
            <w:rFonts w:ascii="Montserrat" w:hAnsi="Montserrat"/>
            <w:sz w:val="20"/>
            <w:szCs w:val="20"/>
          </w:rPr>
          <w:t xml:space="preserve">de orientar </w:t>
        </w:r>
        <w:r w:rsidR="00712670" w:rsidRPr="006233CD" w:rsidDel="00D2567D">
          <w:rPr>
            <w:rFonts w:ascii="Montserrat" w:hAnsi="Montserrat"/>
            <w:sz w:val="20"/>
            <w:szCs w:val="20"/>
          </w:rPr>
          <w:t>los procesos de admisión, promoción y reconocimiento, además de favorecer la mejora profesional del personal</w:t>
        </w:r>
        <w:r w:rsidR="00E8766C" w:rsidRPr="006233CD" w:rsidDel="00D2567D">
          <w:rPr>
            <w:rFonts w:ascii="Montserrat" w:hAnsi="Montserrat"/>
            <w:sz w:val="20"/>
            <w:szCs w:val="20"/>
          </w:rPr>
          <w:t xml:space="preserve"> educativo</w:t>
        </w:r>
        <w:r w:rsidR="00712670" w:rsidRPr="006233CD" w:rsidDel="00D2567D">
          <w:rPr>
            <w:rFonts w:ascii="Montserrat" w:hAnsi="Montserrat"/>
            <w:sz w:val="20"/>
            <w:szCs w:val="20"/>
          </w:rPr>
          <w:t xml:space="preserve"> identificando sus fortalezas y áreas de oportunidad, aportando así, información útil para programas de formación, capacitación y actualización. </w:t>
        </w:r>
      </w:moveFrom>
      <w:moveFromRangeEnd w:id="97"/>
    </w:p>
    <w:p w14:paraId="7D358BD9" w14:textId="7969FB39" w:rsidR="001417F0" w:rsidRPr="006233CD" w:rsidRDefault="00D2567D">
      <w:pPr>
        <w:tabs>
          <w:tab w:val="left" w:pos="142"/>
        </w:tabs>
        <w:spacing w:before="240" w:line="360" w:lineRule="auto"/>
        <w:jc w:val="both"/>
        <w:rPr>
          <w:rFonts w:ascii="Montserrat" w:eastAsia="Adobe Song Std L" w:hAnsi="Montserrat" w:hint="eastAsia"/>
          <w:sz w:val="20"/>
          <w:szCs w:val="20"/>
        </w:rPr>
        <w:pPrChange w:id="99" w:author="Ramsés Vázquez Lira" w:date="2020-01-11T19:09:00Z">
          <w:pPr>
            <w:spacing w:before="240" w:line="360" w:lineRule="auto"/>
            <w:jc w:val="both"/>
          </w:pPr>
        </w:pPrChange>
      </w:pPr>
      <w:ins w:id="100" w:author="Alan Eduardo López Alcantara" w:date="2020-01-10T14:00:00Z">
        <w:r>
          <w:rPr>
            <w:rFonts w:ascii="Montserrat" w:eastAsia="Adobe Song Std L" w:hAnsi="Montserrat"/>
            <w:sz w:val="20"/>
            <w:szCs w:val="20"/>
          </w:rPr>
          <w:lastRenderedPageBreak/>
          <w:t xml:space="preserve">Para cumplir con este fin, </w:t>
        </w:r>
      </w:ins>
      <w:del w:id="101" w:author="Alan Eduardo López Alcantara" w:date="2020-01-10T14:00:00Z">
        <w:r w:rsidR="001417F0" w:rsidRPr="006233CD" w:rsidDel="00D2567D">
          <w:rPr>
            <w:rFonts w:ascii="Montserrat" w:eastAsia="Adobe Song Std L" w:hAnsi="Montserrat"/>
            <w:sz w:val="20"/>
            <w:szCs w:val="20"/>
          </w:rPr>
          <w:delText>T</w:delText>
        </w:r>
      </w:del>
      <w:ins w:id="102" w:author="Alan Eduardo López Alcantara" w:date="2020-01-10T14:00:00Z">
        <w:r>
          <w:rPr>
            <w:rFonts w:ascii="Montserrat" w:eastAsia="Adobe Song Std L" w:hAnsi="Montserrat"/>
            <w:sz w:val="20"/>
            <w:szCs w:val="20"/>
          </w:rPr>
          <w:t>t</w:t>
        </w:r>
      </w:ins>
      <w:r w:rsidR="001417F0" w:rsidRPr="006233CD">
        <w:rPr>
          <w:rFonts w:ascii="Montserrat" w:eastAsia="Adobe Song Std L" w:hAnsi="Montserrat"/>
          <w:sz w:val="20"/>
          <w:szCs w:val="20"/>
        </w:rPr>
        <w:t xml:space="preserve">al y como se establece en </w:t>
      </w:r>
      <w:ins w:id="103" w:author="Alan Eduardo López Alcantara" w:date="2020-01-10T14:00:00Z">
        <w:r>
          <w:rPr>
            <w:rFonts w:ascii="Montserrat" w:eastAsia="Adobe Song Std L" w:hAnsi="Montserrat"/>
            <w:sz w:val="20"/>
            <w:szCs w:val="20"/>
          </w:rPr>
          <w:t>los</w:t>
        </w:r>
      </w:ins>
      <w:del w:id="104" w:author="Alan Eduardo López Alcantara" w:date="2020-01-10T14:00:00Z">
        <w:r w:rsidR="001417F0" w:rsidRPr="006233CD" w:rsidDel="00D2567D">
          <w:rPr>
            <w:rFonts w:ascii="Montserrat" w:eastAsia="Adobe Song Std L" w:hAnsi="Montserrat"/>
            <w:sz w:val="20"/>
            <w:szCs w:val="20"/>
          </w:rPr>
          <w:delText>el</w:delText>
        </w:r>
      </w:del>
      <w:r w:rsidR="001417F0" w:rsidRPr="006233CD">
        <w:rPr>
          <w:rFonts w:ascii="Montserrat" w:eastAsia="Adobe Song Std L" w:hAnsi="Montserrat"/>
          <w:sz w:val="20"/>
          <w:szCs w:val="20"/>
        </w:rPr>
        <w:t xml:space="preserve"> artículo</w:t>
      </w:r>
      <w:ins w:id="105" w:author="Alan Eduardo López Alcantara" w:date="2020-01-10T14:00:00Z">
        <w:r>
          <w:rPr>
            <w:rFonts w:ascii="Montserrat" w:eastAsia="Adobe Song Std L" w:hAnsi="Montserrat"/>
            <w:sz w:val="20"/>
            <w:szCs w:val="20"/>
          </w:rPr>
          <w:t>s</w:t>
        </w:r>
      </w:ins>
      <w:r w:rsidR="001417F0" w:rsidRPr="006233CD">
        <w:rPr>
          <w:rFonts w:ascii="Montserrat" w:eastAsia="Adobe Song Std L" w:hAnsi="Montserrat"/>
          <w:sz w:val="20"/>
          <w:szCs w:val="20"/>
        </w:rPr>
        <w:t xml:space="preserve"> 39</w:t>
      </w:r>
      <w:ins w:id="106" w:author="Alan Eduardo López Alcantara" w:date="2020-01-10T14:00:00Z">
        <w:r>
          <w:rPr>
            <w:rFonts w:ascii="Montserrat" w:eastAsia="Adobe Song Std L" w:hAnsi="Montserrat"/>
            <w:sz w:val="20"/>
            <w:szCs w:val="20"/>
          </w:rPr>
          <w:t>,</w:t>
        </w:r>
      </w:ins>
      <w:del w:id="107" w:author="Alan Eduardo López Alcantara" w:date="2020-01-10T14:00:00Z">
        <w:r w:rsidR="001417F0" w:rsidRPr="006233CD" w:rsidDel="00D2567D">
          <w:rPr>
            <w:rFonts w:ascii="Montserrat" w:eastAsia="Adobe Song Std L" w:hAnsi="Montserrat"/>
            <w:sz w:val="20"/>
            <w:szCs w:val="20"/>
          </w:rPr>
          <w:delText xml:space="preserve"> en sus</w:delText>
        </w:r>
      </w:del>
      <w:r w:rsidR="001417F0" w:rsidRPr="006233CD">
        <w:rPr>
          <w:rFonts w:ascii="Montserrat" w:eastAsia="Adobe Song Std L" w:hAnsi="Montserrat"/>
          <w:sz w:val="20"/>
          <w:szCs w:val="20"/>
        </w:rPr>
        <w:t xml:space="preserve"> fracci</w:t>
      </w:r>
      <w:ins w:id="108" w:author="Alan Eduardo López Alcantara" w:date="2020-01-10T14:02:00Z">
        <w:r>
          <w:rPr>
            <w:rFonts w:ascii="Montserrat" w:eastAsia="Adobe Song Std L" w:hAnsi="Montserrat"/>
            <w:sz w:val="20"/>
            <w:szCs w:val="20"/>
          </w:rPr>
          <w:t>ón</w:t>
        </w:r>
      </w:ins>
      <w:del w:id="109" w:author="Alan Eduardo López Alcantara" w:date="2020-01-10T14:02:00Z">
        <w:r w:rsidR="001417F0" w:rsidRPr="006233CD" w:rsidDel="00D2567D">
          <w:rPr>
            <w:rFonts w:ascii="Montserrat" w:eastAsia="Adobe Song Std L" w:hAnsi="Montserrat"/>
            <w:sz w:val="20"/>
            <w:szCs w:val="20"/>
          </w:rPr>
          <w:delText>ones IV y</w:delText>
        </w:r>
      </w:del>
      <w:r w:rsidR="001417F0" w:rsidRPr="006233CD">
        <w:rPr>
          <w:rFonts w:ascii="Montserrat" w:eastAsia="Adobe Song Std L" w:hAnsi="Montserrat"/>
          <w:sz w:val="20"/>
          <w:szCs w:val="20"/>
        </w:rPr>
        <w:t xml:space="preserve"> V, </w:t>
      </w:r>
      <w:del w:id="110" w:author="Alan Eduardo López Alcantara" w:date="2020-01-10T14:00:00Z">
        <w:r w:rsidR="001417F0" w:rsidRPr="006233CD" w:rsidDel="00D2567D">
          <w:rPr>
            <w:rFonts w:ascii="Montserrat" w:eastAsia="Adobe Song Std L" w:hAnsi="Montserrat"/>
            <w:sz w:val="20"/>
            <w:szCs w:val="20"/>
          </w:rPr>
          <w:delText xml:space="preserve">el artículo </w:delText>
        </w:r>
      </w:del>
      <w:r w:rsidR="001417F0" w:rsidRPr="006233CD">
        <w:rPr>
          <w:rFonts w:ascii="Montserrat" w:eastAsia="Adobe Song Std L" w:hAnsi="Montserrat"/>
          <w:sz w:val="20"/>
          <w:szCs w:val="20"/>
        </w:rPr>
        <w:t>42</w:t>
      </w:r>
      <w:ins w:id="111" w:author="Alan Eduardo López Alcantara" w:date="2020-01-10T14:00:00Z">
        <w:r>
          <w:rPr>
            <w:rFonts w:ascii="Montserrat" w:eastAsia="Adobe Song Std L" w:hAnsi="Montserrat"/>
            <w:sz w:val="20"/>
            <w:szCs w:val="20"/>
          </w:rPr>
          <w:t xml:space="preserve">, </w:t>
        </w:r>
      </w:ins>
      <w:del w:id="112" w:author="Alan Eduardo López Alcantara" w:date="2020-01-10T14:00:00Z">
        <w:r w:rsidR="001417F0" w:rsidRPr="006233CD" w:rsidDel="00D2567D">
          <w:rPr>
            <w:rFonts w:ascii="Montserrat" w:eastAsia="Adobe Song Std L" w:hAnsi="Montserrat"/>
            <w:sz w:val="20"/>
            <w:szCs w:val="20"/>
          </w:rPr>
          <w:delText xml:space="preserve"> en sus </w:delText>
        </w:r>
      </w:del>
      <w:r w:rsidR="001417F0" w:rsidRPr="006233CD">
        <w:rPr>
          <w:rFonts w:ascii="Montserrat" w:eastAsia="Adobe Song Std L" w:hAnsi="Montserrat"/>
          <w:sz w:val="20"/>
          <w:szCs w:val="20"/>
        </w:rPr>
        <w:t>fracci</w:t>
      </w:r>
      <w:ins w:id="113" w:author="Alan Eduardo López Alcantara" w:date="2020-01-10T14:03:00Z">
        <w:r>
          <w:rPr>
            <w:rFonts w:ascii="Montserrat" w:eastAsia="Adobe Song Std L" w:hAnsi="Montserrat"/>
            <w:sz w:val="20"/>
            <w:szCs w:val="20"/>
          </w:rPr>
          <w:t>ón</w:t>
        </w:r>
      </w:ins>
      <w:del w:id="114" w:author="Alan Eduardo López Alcantara" w:date="2020-01-10T14:03:00Z">
        <w:r w:rsidR="001417F0" w:rsidRPr="006233CD" w:rsidDel="00D2567D">
          <w:rPr>
            <w:rFonts w:ascii="Montserrat" w:eastAsia="Adobe Song Std L" w:hAnsi="Montserrat"/>
            <w:sz w:val="20"/>
            <w:szCs w:val="20"/>
          </w:rPr>
          <w:delText>ones VI y</w:delText>
        </w:r>
      </w:del>
      <w:r w:rsidR="001417F0" w:rsidRPr="006233CD">
        <w:rPr>
          <w:rFonts w:ascii="Montserrat" w:eastAsia="Adobe Song Std L" w:hAnsi="Montserrat"/>
          <w:sz w:val="20"/>
          <w:szCs w:val="20"/>
        </w:rPr>
        <w:t xml:space="preserve"> VII, </w:t>
      </w:r>
      <w:ins w:id="115" w:author="Alan Eduardo López Alcantara" w:date="2020-01-10T14:40:00Z">
        <w:r w:rsidR="008F76D9">
          <w:rPr>
            <w:rFonts w:ascii="Montserrat" w:eastAsia="Adobe Song Std L" w:hAnsi="Montserrat"/>
            <w:sz w:val="20"/>
            <w:szCs w:val="20"/>
          </w:rPr>
          <w:t xml:space="preserve">47, </w:t>
        </w:r>
      </w:ins>
      <w:del w:id="116" w:author="Alan Eduardo López Alcantara" w:date="2020-01-10T14:01:00Z">
        <w:r w:rsidR="001417F0" w:rsidRPr="006233CD" w:rsidDel="00D2567D">
          <w:rPr>
            <w:rFonts w:ascii="Montserrat" w:eastAsia="Adobe Song Std L" w:hAnsi="Montserrat"/>
            <w:sz w:val="20"/>
            <w:szCs w:val="20"/>
          </w:rPr>
          <w:delText xml:space="preserve">el artículo </w:delText>
        </w:r>
      </w:del>
      <w:r w:rsidR="001417F0" w:rsidRPr="006233CD">
        <w:rPr>
          <w:rFonts w:ascii="Montserrat" w:eastAsia="Adobe Song Std L" w:hAnsi="Montserrat"/>
          <w:sz w:val="20"/>
          <w:szCs w:val="20"/>
        </w:rPr>
        <w:t>56,</w:t>
      </w:r>
      <w:del w:id="117" w:author="Alan Eduardo López Alcantara" w:date="2020-01-10T14:01:00Z">
        <w:r w:rsidR="001417F0" w:rsidRPr="006233CD" w:rsidDel="00D2567D">
          <w:rPr>
            <w:rFonts w:ascii="Montserrat" w:eastAsia="Adobe Song Std L" w:hAnsi="Montserrat"/>
            <w:sz w:val="20"/>
            <w:szCs w:val="20"/>
          </w:rPr>
          <w:delText xml:space="preserve"> </w:delText>
        </w:r>
      </w:del>
      <w:ins w:id="118" w:author="Alan Eduardo López Alcantara" w:date="2020-01-10T14:01:00Z">
        <w:r>
          <w:rPr>
            <w:rFonts w:ascii="Montserrat" w:eastAsia="Adobe Song Std L" w:hAnsi="Montserrat"/>
            <w:sz w:val="20"/>
            <w:szCs w:val="20"/>
          </w:rPr>
          <w:t xml:space="preserve"> </w:t>
        </w:r>
      </w:ins>
      <w:del w:id="119" w:author="Alan Eduardo López Alcantara" w:date="2020-01-10T14:01:00Z">
        <w:r w:rsidR="001417F0" w:rsidRPr="006233CD" w:rsidDel="00D2567D">
          <w:rPr>
            <w:rFonts w:ascii="Montserrat" w:eastAsia="Adobe Song Std L" w:hAnsi="Montserrat"/>
            <w:sz w:val="20"/>
            <w:szCs w:val="20"/>
          </w:rPr>
          <w:delText xml:space="preserve">el artículo </w:delText>
        </w:r>
      </w:del>
      <w:r w:rsidR="001417F0" w:rsidRPr="006233CD">
        <w:rPr>
          <w:rFonts w:ascii="Montserrat" w:eastAsia="Adobe Song Std L" w:hAnsi="Montserrat"/>
          <w:sz w:val="20"/>
          <w:szCs w:val="20"/>
        </w:rPr>
        <w:t>57</w:t>
      </w:r>
      <w:ins w:id="120" w:author="Alan Eduardo López Alcantara" w:date="2020-01-10T14:01:00Z">
        <w:r>
          <w:rPr>
            <w:rFonts w:ascii="Montserrat" w:eastAsia="Adobe Song Std L" w:hAnsi="Montserrat"/>
            <w:sz w:val="20"/>
            <w:szCs w:val="20"/>
          </w:rPr>
          <w:t>,</w:t>
        </w:r>
      </w:ins>
      <w:del w:id="121" w:author="Alan Eduardo López Alcantara" w:date="2020-01-10T14:01:00Z">
        <w:r w:rsidR="001417F0" w:rsidRPr="006233CD" w:rsidDel="00D2567D">
          <w:rPr>
            <w:rFonts w:ascii="Montserrat" w:eastAsia="Adobe Song Std L" w:hAnsi="Montserrat"/>
            <w:sz w:val="20"/>
            <w:szCs w:val="20"/>
          </w:rPr>
          <w:delText xml:space="preserve"> en sus</w:delText>
        </w:r>
      </w:del>
      <w:r w:rsidR="001417F0" w:rsidRPr="006233CD">
        <w:rPr>
          <w:rFonts w:ascii="Montserrat" w:eastAsia="Adobe Song Std L" w:hAnsi="Montserrat"/>
          <w:sz w:val="20"/>
          <w:szCs w:val="20"/>
        </w:rPr>
        <w:t xml:space="preserve"> fracci</w:t>
      </w:r>
      <w:del w:id="122" w:author="Alan Eduardo López Alcantara" w:date="2020-01-10T14:40:00Z">
        <w:r w:rsidR="001417F0" w:rsidRPr="006233CD" w:rsidDel="008F76D9">
          <w:rPr>
            <w:rFonts w:ascii="Montserrat" w:eastAsia="Adobe Song Std L" w:hAnsi="Montserrat"/>
            <w:sz w:val="20"/>
            <w:szCs w:val="20"/>
          </w:rPr>
          <w:delText>ones III y</w:delText>
        </w:r>
      </w:del>
      <w:ins w:id="123" w:author="Alan Eduardo López Alcantara" w:date="2020-01-10T14:40:00Z">
        <w:r w:rsidR="008F76D9">
          <w:rPr>
            <w:rFonts w:ascii="Montserrat" w:eastAsia="Adobe Song Std L" w:hAnsi="Montserrat"/>
            <w:sz w:val="20"/>
            <w:szCs w:val="20"/>
          </w:rPr>
          <w:t>ón</w:t>
        </w:r>
      </w:ins>
      <w:r w:rsidR="001417F0" w:rsidRPr="006233CD">
        <w:rPr>
          <w:rFonts w:ascii="Montserrat" w:eastAsia="Adobe Song Std L" w:hAnsi="Montserrat"/>
          <w:sz w:val="20"/>
          <w:szCs w:val="20"/>
        </w:rPr>
        <w:t xml:space="preserve"> IV, </w:t>
      </w:r>
      <w:del w:id="124" w:author="Alan Eduardo López Alcantara" w:date="2020-01-10T14:01:00Z">
        <w:r w:rsidR="001417F0" w:rsidRPr="006233CD" w:rsidDel="00D2567D">
          <w:rPr>
            <w:rFonts w:ascii="Montserrat" w:eastAsia="Adobe Song Std L" w:hAnsi="Montserrat"/>
            <w:sz w:val="20"/>
            <w:szCs w:val="20"/>
          </w:rPr>
          <w:delText xml:space="preserve">el artículo </w:delText>
        </w:r>
      </w:del>
      <w:r w:rsidR="001417F0" w:rsidRPr="006233CD">
        <w:rPr>
          <w:rFonts w:ascii="Montserrat" w:eastAsia="Adobe Song Std L" w:hAnsi="Montserrat"/>
          <w:sz w:val="20"/>
          <w:szCs w:val="20"/>
        </w:rPr>
        <w:t>59</w:t>
      </w:r>
      <w:ins w:id="125" w:author="Alan Eduardo López Alcantara" w:date="2020-01-10T14:40:00Z">
        <w:r w:rsidR="008F76D9">
          <w:rPr>
            <w:rFonts w:ascii="Montserrat" w:eastAsia="Adobe Song Std L" w:hAnsi="Montserrat"/>
            <w:sz w:val="20"/>
            <w:szCs w:val="20"/>
          </w:rPr>
          <w:t>,</w:t>
        </w:r>
      </w:ins>
      <w:r w:rsidR="001417F0" w:rsidRPr="006233CD">
        <w:rPr>
          <w:rFonts w:ascii="Montserrat" w:eastAsia="Adobe Song Std L" w:hAnsi="Montserrat"/>
          <w:sz w:val="20"/>
          <w:szCs w:val="20"/>
        </w:rPr>
        <w:t xml:space="preserve"> </w:t>
      </w:r>
      <w:del w:id="126" w:author="Alan Eduardo López Alcantara" w:date="2020-01-10T14:01:00Z">
        <w:r w:rsidR="001417F0" w:rsidRPr="006233CD" w:rsidDel="00D2567D">
          <w:rPr>
            <w:rFonts w:ascii="Montserrat" w:eastAsia="Adobe Song Std L" w:hAnsi="Montserrat"/>
            <w:sz w:val="20"/>
            <w:szCs w:val="20"/>
          </w:rPr>
          <w:delText xml:space="preserve">en sus </w:delText>
        </w:r>
      </w:del>
      <w:r w:rsidR="001417F0" w:rsidRPr="006233CD">
        <w:rPr>
          <w:rFonts w:ascii="Montserrat" w:eastAsia="Adobe Song Std L" w:hAnsi="Montserrat"/>
          <w:sz w:val="20"/>
          <w:szCs w:val="20"/>
        </w:rPr>
        <w:t>fracciones II y III</w:t>
      </w:r>
      <w:ins w:id="127" w:author="Alan Eduardo López Alcantara" w:date="2020-01-10T14:01:00Z">
        <w:r>
          <w:rPr>
            <w:rFonts w:ascii="Montserrat" w:eastAsia="Adobe Song Std L" w:hAnsi="Montserrat"/>
            <w:sz w:val="20"/>
            <w:szCs w:val="20"/>
          </w:rPr>
          <w:t>,</w:t>
        </w:r>
      </w:ins>
      <w:del w:id="128" w:author="Alan Eduardo López Alcantara" w:date="2020-01-10T14:01:00Z">
        <w:r w:rsidR="001417F0" w:rsidRPr="006233CD" w:rsidDel="00D2567D">
          <w:rPr>
            <w:rFonts w:ascii="Montserrat" w:eastAsia="Adobe Song Std L" w:hAnsi="Montserrat"/>
            <w:sz w:val="20"/>
            <w:szCs w:val="20"/>
          </w:rPr>
          <w:delText xml:space="preserve"> y</w:delText>
        </w:r>
      </w:del>
      <w:ins w:id="129" w:author="Alan Eduardo López Alcantara" w:date="2020-01-10T17:04:00Z">
        <w:r w:rsidR="00422211">
          <w:rPr>
            <w:rFonts w:ascii="Montserrat" w:eastAsia="Adobe Song Std L" w:hAnsi="Montserrat"/>
            <w:sz w:val="20"/>
            <w:szCs w:val="20"/>
          </w:rPr>
          <w:t xml:space="preserve"> </w:t>
        </w:r>
      </w:ins>
      <w:del w:id="130" w:author="Alan Eduardo López Alcantara" w:date="2020-01-10T17:04:00Z">
        <w:r w:rsidR="001417F0" w:rsidRPr="006233CD" w:rsidDel="00422211">
          <w:rPr>
            <w:rFonts w:ascii="Montserrat" w:eastAsia="Adobe Song Std L" w:hAnsi="Montserrat"/>
            <w:sz w:val="20"/>
            <w:szCs w:val="20"/>
          </w:rPr>
          <w:delText xml:space="preserve"> los artículos </w:delText>
        </w:r>
      </w:del>
      <w:r w:rsidR="001417F0" w:rsidRPr="006233CD">
        <w:rPr>
          <w:rFonts w:ascii="Montserrat" w:eastAsia="Adobe Song Std L" w:hAnsi="Montserrat"/>
          <w:sz w:val="20"/>
          <w:szCs w:val="20"/>
        </w:rPr>
        <w:t>66, 74, 79 y 84</w:t>
      </w:r>
      <w:r w:rsidR="001A5EE3" w:rsidRPr="006233CD">
        <w:rPr>
          <w:rFonts w:ascii="Montserrat" w:eastAsia="Adobe Song Std L" w:hAnsi="Montserrat"/>
          <w:sz w:val="20"/>
          <w:szCs w:val="20"/>
        </w:rPr>
        <w:t xml:space="preserve"> de la LGSCMM</w:t>
      </w:r>
      <w:r w:rsidR="001417F0" w:rsidRPr="006233CD">
        <w:rPr>
          <w:rFonts w:ascii="Montserrat" w:eastAsia="Adobe Song Std L" w:hAnsi="Montserrat"/>
          <w:sz w:val="20"/>
          <w:szCs w:val="20"/>
        </w:rPr>
        <w:t xml:space="preserve">, la selección de los </w:t>
      </w:r>
      <w:ins w:id="131" w:author="Alan Eduardo López Alcantara" w:date="2020-01-10T14:41:00Z">
        <w:r w:rsidR="008F76D9">
          <w:rPr>
            <w:rFonts w:ascii="Montserrat" w:eastAsia="Adobe Song Std L" w:hAnsi="Montserrat"/>
            <w:sz w:val="20"/>
            <w:szCs w:val="20"/>
          </w:rPr>
          <w:t xml:space="preserve">aspirantes </w:t>
        </w:r>
      </w:ins>
      <w:del w:id="132" w:author="Alan Eduardo López Alcantara" w:date="2020-01-10T14:41:00Z">
        <w:r w:rsidR="001417F0" w:rsidRPr="006233CD" w:rsidDel="008F76D9">
          <w:rPr>
            <w:rFonts w:ascii="Montserrat" w:eastAsia="Adobe Song Std L" w:hAnsi="Montserrat"/>
            <w:sz w:val="20"/>
            <w:szCs w:val="20"/>
          </w:rPr>
          <w:delText>aspirantes acreedores a ser admitidos, promovidos o reconocidos</w:delText>
        </w:r>
      </w:del>
      <w:ins w:id="133" w:author="Alan Eduardo López Alcantara" w:date="2020-01-10T14:41:00Z">
        <w:r w:rsidR="008F76D9">
          <w:rPr>
            <w:rFonts w:ascii="Montserrat" w:eastAsia="Adobe Song Std L" w:hAnsi="Montserrat"/>
            <w:sz w:val="20"/>
            <w:szCs w:val="20"/>
          </w:rPr>
          <w:t>para los procesos de</w:t>
        </w:r>
        <w:r w:rsidR="00422211">
          <w:rPr>
            <w:rFonts w:ascii="Montserrat" w:eastAsia="Adobe Song Std L" w:hAnsi="Montserrat"/>
            <w:sz w:val="20"/>
            <w:szCs w:val="20"/>
          </w:rPr>
          <w:t xml:space="preserve"> admisión,</w:t>
        </w:r>
        <w:r w:rsidR="008F76D9">
          <w:rPr>
            <w:rFonts w:ascii="Montserrat" w:eastAsia="Adobe Song Std L" w:hAnsi="Montserrat"/>
            <w:sz w:val="20"/>
            <w:szCs w:val="20"/>
          </w:rPr>
          <w:t xml:space="preserve"> promoción</w:t>
        </w:r>
      </w:ins>
      <w:ins w:id="134" w:author="Alan Eduardo López Alcantara" w:date="2020-01-10T17:05:00Z">
        <w:r w:rsidR="00422211">
          <w:rPr>
            <w:rFonts w:ascii="Montserrat" w:eastAsia="Adobe Song Std L" w:hAnsi="Montserrat"/>
            <w:sz w:val="20"/>
            <w:szCs w:val="20"/>
          </w:rPr>
          <w:t xml:space="preserve"> y reconocimiento</w:t>
        </w:r>
      </w:ins>
      <w:ins w:id="135" w:author="Alan Eduardo López Alcantara" w:date="2020-01-10T14:41:00Z">
        <w:r w:rsidR="008F76D9">
          <w:rPr>
            <w:rFonts w:ascii="Montserrat" w:eastAsia="Adobe Song Std L" w:hAnsi="Montserrat"/>
            <w:sz w:val="20"/>
            <w:szCs w:val="20"/>
          </w:rPr>
          <w:t xml:space="preserve"> en el SCMM,</w:t>
        </w:r>
      </w:ins>
      <w:r w:rsidR="001417F0" w:rsidRPr="006233CD">
        <w:rPr>
          <w:rFonts w:ascii="Montserrat" w:eastAsia="Adobe Song Std L" w:hAnsi="Montserrat"/>
          <w:sz w:val="20"/>
          <w:szCs w:val="20"/>
        </w:rPr>
        <w:t xml:space="preserve"> debe estar condicionada al cumplimiento de los diversos</w:t>
      </w:r>
      <w:ins w:id="136" w:author="Alan Eduardo López Alcantara" w:date="2020-01-10T13:59:00Z">
        <w:r>
          <w:rPr>
            <w:rFonts w:ascii="Montserrat" w:eastAsia="Adobe Song Std L" w:hAnsi="Montserrat"/>
            <w:sz w:val="20"/>
            <w:szCs w:val="20"/>
          </w:rPr>
          <w:t xml:space="preserve"> elementos</w:t>
        </w:r>
      </w:ins>
      <w:r w:rsidR="001417F0" w:rsidRPr="006233CD">
        <w:rPr>
          <w:rFonts w:ascii="Montserrat" w:eastAsia="Adobe Song Std L" w:hAnsi="Montserrat"/>
          <w:sz w:val="20"/>
          <w:szCs w:val="20"/>
        </w:rPr>
        <w:t xml:space="preserve"> multifactor</w:t>
      </w:r>
      <w:ins w:id="137" w:author="Alan Eduardo López Alcantara" w:date="2020-01-10T13:59:00Z">
        <w:r>
          <w:rPr>
            <w:rFonts w:ascii="Montserrat" w:eastAsia="Adobe Song Std L" w:hAnsi="Montserrat"/>
            <w:sz w:val="20"/>
            <w:szCs w:val="20"/>
          </w:rPr>
          <w:t>iales</w:t>
        </w:r>
      </w:ins>
      <w:del w:id="138" w:author="Alan Eduardo López Alcantara" w:date="2020-01-10T13:59:00Z">
        <w:r w:rsidR="001417F0" w:rsidRPr="006233CD" w:rsidDel="00D2567D">
          <w:rPr>
            <w:rFonts w:ascii="Montserrat" w:eastAsia="Adobe Song Std L" w:hAnsi="Montserrat"/>
            <w:sz w:val="20"/>
            <w:szCs w:val="20"/>
          </w:rPr>
          <w:delText>es</w:delText>
        </w:r>
      </w:del>
      <w:r w:rsidR="001417F0" w:rsidRPr="006233CD">
        <w:rPr>
          <w:rFonts w:ascii="Montserrat" w:eastAsia="Adobe Song Std L" w:hAnsi="Montserrat"/>
          <w:sz w:val="20"/>
          <w:szCs w:val="20"/>
        </w:rPr>
        <w:t xml:space="preserve"> señalados en </w:t>
      </w:r>
      <w:del w:id="139" w:author="Alan Eduardo López Alcantara" w:date="2020-01-10T14:41:00Z">
        <w:r w:rsidR="001417F0" w:rsidRPr="006233CD" w:rsidDel="008F76D9">
          <w:rPr>
            <w:rFonts w:ascii="Montserrat" w:eastAsia="Adobe Song Std L" w:hAnsi="Montserrat"/>
            <w:sz w:val="20"/>
            <w:szCs w:val="20"/>
          </w:rPr>
          <w:delText xml:space="preserve">la </w:delText>
        </w:r>
      </w:del>
      <w:ins w:id="140" w:author="Alan Eduardo López Alcantara" w:date="2020-01-10T14:41:00Z">
        <w:r w:rsidR="008F76D9">
          <w:rPr>
            <w:rFonts w:ascii="Montserrat" w:eastAsia="Adobe Song Std L" w:hAnsi="Montserrat"/>
            <w:sz w:val="20"/>
            <w:szCs w:val="20"/>
          </w:rPr>
          <w:t>dicha</w:t>
        </w:r>
        <w:r w:rsidR="008F76D9" w:rsidRPr="006233CD">
          <w:rPr>
            <w:rFonts w:ascii="Montserrat" w:eastAsia="Adobe Song Std L" w:hAnsi="Montserrat"/>
            <w:sz w:val="20"/>
            <w:szCs w:val="20"/>
          </w:rPr>
          <w:t xml:space="preserve"> </w:t>
        </w:r>
      </w:ins>
      <w:r w:rsidR="001417F0" w:rsidRPr="006233CD">
        <w:rPr>
          <w:rFonts w:ascii="Montserrat" w:eastAsia="Adobe Song Std L" w:hAnsi="Montserrat"/>
          <w:sz w:val="20"/>
          <w:szCs w:val="20"/>
        </w:rPr>
        <w:t xml:space="preserve">Ley, dentro de los cuales figura </w:t>
      </w:r>
      <w:del w:id="141" w:author="Alan Eduardo López Alcantara" w:date="2020-01-10T14:42:00Z">
        <w:r w:rsidR="001417F0" w:rsidRPr="006233CD" w:rsidDel="008F76D9">
          <w:rPr>
            <w:rFonts w:ascii="Montserrat" w:eastAsia="Adobe Song Std L" w:hAnsi="Montserrat"/>
            <w:sz w:val="20"/>
            <w:szCs w:val="20"/>
          </w:rPr>
          <w:delText xml:space="preserve">un </w:delText>
        </w:r>
      </w:del>
      <w:ins w:id="142" w:author="Alan Eduardo López Alcantara" w:date="2020-01-10T14:42:00Z">
        <w:r w:rsidR="008F76D9">
          <w:rPr>
            <w:rFonts w:ascii="Montserrat" w:eastAsia="Adobe Song Std L" w:hAnsi="Montserrat"/>
            <w:sz w:val="20"/>
            <w:szCs w:val="20"/>
          </w:rPr>
          <w:t>el</w:t>
        </w:r>
        <w:r w:rsidR="008F76D9" w:rsidRPr="006233CD">
          <w:rPr>
            <w:rFonts w:ascii="Montserrat" w:eastAsia="Adobe Song Std L" w:hAnsi="Montserrat"/>
            <w:sz w:val="20"/>
            <w:szCs w:val="20"/>
          </w:rPr>
          <w:t xml:space="preserve"> </w:t>
        </w:r>
      </w:ins>
      <w:r w:rsidR="001417F0" w:rsidRPr="006233CD">
        <w:rPr>
          <w:rFonts w:ascii="Montserrat" w:eastAsia="Adobe Song Std L" w:hAnsi="Montserrat"/>
          <w:sz w:val="20"/>
          <w:szCs w:val="20"/>
        </w:rPr>
        <w:t xml:space="preserve">sistema de apreciación de los conocimientos y aptitudes que se consideran necesarias para contribuir al aprendizaje y desarrollo integral de los niños, niñas y adolescentes de nuestro país. </w:t>
      </w:r>
    </w:p>
    <w:p w14:paraId="41447930" w14:textId="68C00DFD" w:rsidR="00D2567D" w:rsidRDefault="00D2567D">
      <w:pPr>
        <w:tabs>
          <w:tab w:val="left" w:pos="142"/>
        </w:tabs>
        <w:spacing w:before="240" w:line="360" w:lineRule="auto"/>
        <w:jc w:val="both"/>
        <w:rPr>
          <w:ins w:id="143" w:author="Alan Panda" w:date="2020-01-10T22:21:00Z"/>
          <w:rFonts w:ascii="Montserrat" w:hAnsi="Montserrat"/>
          <w:sz w:val="20"/>
          <w:szCs w:val="20"/>
        </w:rPr>
        <w:pPrChange w:id="144" w:author="Ramsés Vázquez Lira" w:date="2020-01-11T19:09:00Z">
          <w:pPr>
            <w:spacing w:before="240" w:line="360" w:lineRule="auto"/>
            <w:jc w:val="both"/>
          </w:pPr>
        </w:pPrChange>
      </w:pPr>
      <w:moveToRangeStart w:id="145" w:author="Alan Eduardo López Alcantara" w:date="2020-01-10T13:59:00Z" w:name="move29557210"/>
      <w:moveTo w:id="146" w:author="Alan Eduardo López Alcantara" w:date="2020-01-10T13:59:00Z">
        <w:del w:id="147" w:author="Alan Eduardo López Alcantara" w:date="2020-01-10T17:02:00Z">
          <w:r w:rsidRPr="006233CD" w:rsidDel="00422211">
            <w:rPr>
              <w:rFonts w:ascii="Montserrat" w:hAnsi="Montserrat"/>
              <w:sz w:val="20"/>
              <w:szCs w:val="20"/>
            </w:rPr>
            <w:delText>De tal forma que el desarrollo d</w:delText>
          </w:r>
        </w:del>
      </w:moveTo>
      <w:ins w:id="148" w:author="Alan Eduardo López Alcantara" w:date="2020-01-10T17:02:00Z">
        <w:r w:rsidR="00422211">
          <w:rPr>
            <w:rFonts w:ascii="Montserrat" w:hAnsi="Montserrat"/>
            <w:sz w:val="20"/>
            <w:szCs w:val="20"/>
          </w:rPr>
          <w:t xml:space="preserve">Por lo anterior, </w:t>
        </w:r>
      </w:ins>
      <w:moveTo w:id="149" w:author="Alan Eduardo López Alcantara" w:date="2020-01-10T13:59:00Z">
        <w:r w:rsidRPr="006233CD">
          <w:rPr>
            <w:rFonts w:ascii="Montserrat" w:hAnsi="Montserrat"/>
            <w:sz w:val="20"/>
            <w:szCs w:val="20"/>
          </w:rPr>
          <w:t>el SISAP tiene por objetivo valorar de manera integral</w:t>
        </w:r>
      </w:moveTo>
      <w:ins w:id="150" w:author="Alan Eduardo López Alcantara" w:date="2020-01-10T17:03:00Z">
        <w:r w:rsidR="00422211">
          <w:rPr>
            <w:rFonts w:ascii="Montserrat" w:hAnsi="Montserrat"/>
            <w:sz w:val="20"/>
            <w:szCs w:val="20"/>
          </w:rPr>
          <w:t xml:space="preserve"> </w:t>
        </w:r>
      </w:ins>
      <w:moveTo w:id="151" w:author="Alan Eduardo López Alcantara" w:date="2020-01-10T13:59:00Z">
        <w:del w:id="152" w:author="Alan Eduardo López Alcantara" w:date="2020-01-10T17:03:00Z">
          <w:r w:rsidRPr="006233CD" w:rsidDel="00422211">
            <w:rPr>
              <w:rFonts w:ascii="Montserrat" w:hAnsi="Montserrat"/>
              <w:sz w:val="20"/>
              <w:szCs w:val="20"/>
            </w:rPr>
            <w:delText xml:space="preserve">, detallada </w:delText>
          </w:r>
        </w:del>
        <w:r w:rsidRPr="006233CD">
          <w:rPr>
            <w:rFonts w:ascii="Montserrat" w:hAnsi="Montserrat"/>
            <w:sz w:val="20"/>
            <w:szCs w:val="20"/>
          </w:rPr>
          <w:t>y diferenciada los conocimientos</w:t>
        </w:r>
        <w:del w:id="153" w:author="Alan Panda" w:date="2020-01-10T19:39:00Z">
          <w:r w:rsidRPr="006233CD" w:rsidDel="00DF7DA1">
            <w:rPr>
              <w:rFonts w:ascii="Montserrat" w:hAnsi="Montserrat"/>
              <w:sz w:val="20"/>
              <w:szCs w:val="20"/>
            </w:rPr>
            <w:delText>,</w:delText>
          </w:r>
        </w:del>
      </w:moveTo>
      <w:ins w:id="154" w:author="Alan Panda" w:date="2020-01-10T19:39:00Z">
        <w:r w:rsidR="00DF7DA1">
          <w:rPr>
            <w:rFonts w:ascii="Montserrat" w:hAnsi="Montserrat"/>
            <w:sz w:val="20"/>
            <w:szCs w:val="20"/>
          </w:rPr>
          <w:t xml:space="preserve"> y</w:t>
        </w:r>
      </w:ins>
      <w:moveTo w:id="155" w:author="Alan Eduardo López Alcantara" w:date="2020-01-10T13:59:00Z">
        <w:r w:rsidRPr="006233CD">
          <w:rPr>
            <w:rFonts w:ascii="Montserrat" w:hAnsi="Montserrat"/>
            <w:sz w:val="20"/>
            <w:szCs w:val="20"/>
          </w:rPr>
          <w:t xml:space="preserve"> aptitudes</w:t>
        </w:r>
      </w:moveTo>
      <w:ins w:id="156" w:author="Alan Eduardo López Alcantara" w:date="2020-01-10T17:03:00Z">
        <w:r w:rsidR="00422211">
          <w:rPr>
            <w:rFonts w:ascii="Montserrat" w:hAnsi="Montserrat"/>
            <w:sz w:val="20"/>
            <w:szCs w:val="20"/>
          </w:rPr>
          <w:t xml:space="preserve"> </w:t>
        </w:r>
        <w:del w:id="157" w:author="Alan Panda" w:date="2020-01-10T19:39:00Z">
          <w:r w:rsidR="00422211" w:rsidDel="00DF7DA1">
            <w:rPr>
              <w:rFonts w:ascii="Montserrat" w:hAnsi="Montserrat"/>
              <w:sz w:val="20"/>
              <w:szCs w:val="20"/>
            </w:rPr>
            <w:delText>y</w:delText>
          </w:r>
        </w:del>
      </w:ins>
      <w:moveTo w:id="158" w:author="Alan Eduardo López Alcantara" w:date="2020-01-10T13:59:00Z">
        <w:del w:id="159" w:author="Alan Panda" w:date="2020-01-10T19:39:00Z">
          <w:r w:rsidRPr="006233CD" w:rsidDel="00DF7DA1">
            <w:rPr>
              <w:rFonts w:ascii="Montserrat" w:hAnsi="Montserrat"/>
              <w:sz w:val="20"/>
              <w:szCs w:val="20"/>
            </w:rPr>
            <w:delText>, actitudes</w:delText>
          </w:r>
        </w:del>
      </w:moveTo>
      <w:ins w:id="160" w:author="Alan Eduardo López Alcantara" w:date="2020-01-10T17:03:00Z">
        <w:del w:id="161" w:author="Alan Panda" w:date="2020-01-10T19:39:00Z">
          <w:r w:rsidR="00422211" w:rsidDel="00DF7DA1">
            <w:rPr>
              <w:rFonts w:ascii="Montserrat" w:hAnsi="Montserrat"/>
              <w:sz w:val="20"/>
              <w:szCs w:val="20"/>
            </w:rPr>
            <w:delText xml:space="preserve"> </w:delText>
          </w:r>
        </w:del>
      </w:ins>
      <w:moveTo w:id="162" w:author="Alan Eduardo López Alcantara" w:date="2020-01-10T13:59:00Z">
        <w:del w:id="163" w:author="Alan Panda" w:date="2020-01-10T19:39:00Z">
          <w:r w:rsidRPr="006233CD" w:rsidDel="00DF7DA1">
            <w:rPr>
              <w:rFonts w:ascii="Montserrat" w:hAnsi="Montserrat"/>
              <w:sz w:val="20"/>
              <w:szCs w:val="20"/>
            </w:rPr>
            <w:delText xml:space="preserve"> </w:delText>
          </w:r>
        </w:del>
        <w:del w:id="164" w:author="Alan Eduardo López Alcantara" w:date="2020-01-10T17:03:00Z">
          <w:r w:rsidRPr="006233CD" w:rsidDel="00422211">
            <w:rPr>
              <w:rFonts w:ascii="Montserrat" w:hAnsi="Montserrat"/>
              <w:sz w:val="20"/>
              <w:szCs w:val="20"/>
            </w:rPr>
            <w:delText xml:space="preserve">y experiencias </w:delText>
          </w:r>
        </w:del>
        <w:r w:rsidRPr="006233CD">
          <w:rPr>
            <w:rFonts w:ascii="Montserrat" w:hAnsi="Montserrat"/>
            <w:sz w:val="20"/>
            <w:szCs w:val="20"/>
          </w:rPr>
          <w:t xml:space="preserve">identificados como esenciales para el ejercicio de sus funciones, de acuerdo </w:t>
        </w:r>
      </w:moveTo>
      <w:ins w:id="165" w:author="Alan Eduardo López Alcantara" w:date="2020-01-10T17:03:00Z">
        <w:r w:rsidR="00422211">
          <w:rPr>
            <w:rFonts w:ascii="Montserrat" w:hAnsi="Montserrat"/>
            <w:sz w:val="20"/>
            <w:szCs w:val="20"/>
          </w:rPr>
          <w:t>con</w:t>
        </w:r>
      </w:ins>
      <w:moveTo w:id="166" w:author="Alan Eduardo López Alcantara" w:date="2020-01-10T13:59:00Z">
        <w:del w:id="167" w:author="Alan Eduardo López Alcantara" w:date="2020-01-10T17:03:00Z">
          <w:r w:rsidRPr="006233CD" w:rsidDel="00422211">
            <w:rPr>
              <w:rFonts w:ascii="Montserrat" w:hAnsi="Montserrat"/>
              <w:sz w:val="20"/>
              <w:szCs w:val="20"/>
            </w:rPr>
            <w:delText>a</w:delText>
          </w:r>
        </w:del>
        <w:r w:rsidRPr="006233CD">
          <w:rPr>
            <w:rFonts w:ascii="Montserrat" w:hAnsi="Montserrat"/>
            <w:sz w:val="20"/>
            <w:szCs w:val="20"/>
          </w:rPr>
          <w:t xml:space="preserve"> lo establecido en los criterios e indicadores de los perfiles profesionales establecidos por la USICAMM, a fin de orientar los procesos de </w:t>
        </w:r>
      </w:moveTo>
      <w:ins w:id="168" w:author="Alan Eduardo López Alcantara" w:date="2020-01-10T17:03:00Z">
        <w:r w:rsidR="00422211">
          <w:rPr>
            <w:rFonts w:ascii="Montserrat" w:hAnsi="Montserrat"/>
            <w:sz w:val="20"/>
            <w:szCs w:val="20"/>
          </w:rPr>
          <w:t xml:space="preserve">selección para la </w:t>
        </w:r>
      </w:ins>
      <w:moveTo w:id="169" w:author="Alan Eduardo López Alcantara" w:date="2020-01-10T13:59:00Z">
        <w:r w:rsidRPr="006233CD">
          <w:rPr>
            <w:rFonts w:ascii="Montserrat" w:hAnsi="Montserrat"/>
            <w:sz w:val="20"/>
            <w:szCs w:val="20"/>
          </w:rPr>
          <w:t>admisión, promoción y reconocimiento</w:t>
        </w:r>
      </w:moveTo>
      <w:ins w:id="170" w:author="Alan Panda" w:date="2020-01-10T19:49:00Z">
        <w:r w:rsidR="00BE20FA">
          <w:rPr>
            <w:rFonts w:ascii="Montserrat" w:hAnsi="Montserrat"/>
            <w:sz w:val="20"/>
            <w:szCs w:val="20"/>
          </w:rPr>
          <w:t>;</w:t>
        </w:r>
      </w:ins>
      <w:moveTo w:id="171" w:author="Alan Eduardo López Alcantara" w:date="2020-01-10T13:59:00Z">
        <w:del w:id="172" w:author="Alan Panda" w:date="2020-01-10T19:49:00Z">
          <w:r w:rsidRPr="006233CD" w:rsidDel="00BE20FA">
            <w:rPr>
              <w:rFonts w:ascii="Montserrat" w:hAnsi="Montserrat"/>
              <w:sz w:val="20"/>
              <w:szCs w:val="20"/>
            </w:rPr>
            <w:delText>,</w:delText>
          </w:r>
        </w:del>
        <w:r w:rsidRPr="006233CD">
          <w:rPr>
            <w:rFonts w:ascii="Montserrat" w:hAnsi="Montserrat"/>
            <w:sz w:val="20"/>
            <w:szCs w:val="20"/>
          </w:rPr>
          <w:t xml:space="preserve"> además</w:t>
        </w:r>
      </w:moveTo>
      <w:ins w:id="173" w:author="Alan Panda" w:date="2020-01-10T19:49:00Z">
        <w:r w:rsidR="00BE20FA">
          <w:rPr>
            <w:rFonts w:ascii="Montserrat" w:hAnsi="Montserrat"/>
            <w:sz w:val="20"/>
            <w:szCs w:val="20"/>
          </w:rPr>
          <w:t xml:space="preserve">, el SISAP </w:t>
        </w:r>
      </w:ins>
      <w:moveTo w:id="174" w:author="Alan Eduardo López Alcantara" w:date="2020-01-10T13:59:00Z">
        <w:del w:id="175" w:author="Alan Panda" w:date="2020-01-10T19:49:00Z">
          <w:r w:rsidRPr="006233CD" w:rsidDel="00BE20FA">
            <w:rPr>
              <w:rFonts w:ascii="Montserrat" w:hAnsi="Montserrat"/>
              <w:sz w:val="20"/>
              <w:szCs w:val="20"/>
            </w:rPr>
            <w:delText xml:space="preserve"> de </w:delText>
          </w:r>
        </w:del>
        <w:r w:rsidRPr="006233CD">
          <w:rPr>
            <w:rFonts w:ascii="Montserrat" w:hAnsi="Montserrat"/>
            <w:sz w:val="20"/>
            <w:szCs w:val="20"/>
          </w:rPr>
          <w:t>favorece</w:t>
        </w:r>
        <w:del w:id="176" w:author="Alan Panda" w:date="2020-01-10T19:49:00Z">
          <w:r w:rsidRPr="006233CD" w:rsidDel="00BE20FA">
            <w:rPr>
              <w:rFonts w:ascii="Montserrat" w:hAnsi="Montserrat"/>
              <w:sz w:val="20"/>
              <w:szCs w:val="20"/>
            </w:rPr>
            <w:delText>r</w:delText>
          </w:r>
        </w:del>
        <w:r w:rsidRPr="006233CD">
          <w:rPr>
            <w:rFonts w:ascii="Montserrat" w:hAnsi="Montserrat"/>
            <w:sz w:val="20"/>
            <w:szCs w:val="20"/>
          </w:rPr>
          <w:t xml:space="preserve"> la mejora profesional del personal educativ</w:t>
        </w:r>
      </w:moveTo>
      <w:ins w:id="177" w:author="Alan Panda" w:date="2020-01-10T19:49:00Z">
        <w:r w:rsidR="00BE20FA">
          <w:rPr>
            <w:rFonts w:ascii="Montserrat" w:hAnsi="Montserrat"/>
            <w:sz w:val="20"/>
            <w:szCs w:val="20"/>
          </w:rPr>
          <w:t>o, al permitir identificar</w:t>
        </w:r>
      </w:ins>
      <w:moveTo w:id="178" w:author="Alan Eduardo López Alcantara" w:date="2020-01-10T13:59:00Z">
        <w:del w:id="179" w:author="Alan Panda" w:date="2020-01-10T19:49:00Z">
          <w:r w:rsidRPr="006233CD" w:rsidDel="00BE20FA">
            <w:rPr>
              <w:rFonts w:ascii="Montserrat" w:hAnsi="Montserrat"/>
              <w:sz w:val="20"/>
              <w:szCs w:val="20"/>
            </w:rPr>
            <w:delText>o identificando</w:delText>
          </w:r>
        </w:del>
        <w:r w:rsidRPr="006233CD">
          <w:rPr>
            <w:rFonts w:ascii="Montserrat" w:hAnsi="Montserrat"/>
            <w:sz w:val="20"/>
            <w:szCs w:val="20"/>
          </w:rPr>
          <w:t xml:space="preserve"> sus fortalezas y áreas de oportunidad, aportando así, información útil para programas de formación, capacitación y actualización. </w:t>
        </w:r>
      </w:moveTo>
      <w:moveToRangeEnd w:id="145"/>
    </w:p>
    <w:p w14:paraId="2AE5A0DE" w14:textId="219D211B" w:rsidR="00DB6C0E" w:rsidRDefault="00DB6C0E">
      <w:pPr>
        <w:tabs>
          <w:tab w:val="left" w:pos="142"/>
        </w:tabs>
        <w:spacing w:before="240" w:line="360" w:lineRule="auto"/>
        <w:jc w:val="both"/>
        <w:rPr>
          <w:ins w:id="180" w:author="Alan Eduardo López Alcantara" w:date="2020-01-10T13:59:00Z"/>
          <w:rFonts w:ascii="Montserrat" w:hAnsi="Montserrat"/>
          <w:sz w:val="20"/>
          <w:szCs w:val="20"/>
        </w:rPr>
        <w:pPrChange w:id="181" w:author="Ramsés Vázquez Lira" w:date="2020-01-11T19:09:00Z">
          <w:pPr>
            <w:spacing w:before="240" w:line="360" w:lineRule="auto"/>
            <w:jc w:val="both"/>
          </w:pPr>
        </w:pPrChange>
      </w:pPr>
      <w:ins w:id="182" w:author="Alan Panda" w:date="2020-01-10T22:21:00Z">
        <w:r>
          <w:rPr>
            <w:rFonts w:ascii="Montserrat" w:hAnsi="Montserrat"/>
            <w:sz w:val="20"/>
            <w:szCs w:val="20"/>
          </w:rPr>
          <w:t xml:space="preserve">Adicionalmente, se debe considerar </w:t>
        </w:r>
      </w:ins>
      <w:ins w:id="183" w:author="Alan Panda" w:date="2020-01-10T22:22:00Z">
        <w:r>
          <w:rPr>
            <w:rFonts w:ascii="Montserrat" w:hAnsi="Montserrat"/>
            <w:sz w:val="20"/>
            <w:szCs w:val="20"/>
          </w:rPr>
          <w:t>el compendio normativo publicado por la USICAMM el 14 de diciembre</w:t>
        </w:r>
      </w:ins>
      <w:ins w:id="184" w:author="Alan Panda" w:date="2020-01-10T22:25:00Z">
        <w:r>
          <w:rPr>
            <w:rFonts w:ascii="Montserrat" w:hAnsi="Montserrat"/>
            <w:sz w:val="20"/>
            <w:szCs w:val="20"/>
          </w:rPr>
          <w:t xml:space="preserve">, que además de los perfiles profesionales, comprende las </w:t>
        </w:r>
      </w:ins>
      <w:ins w:id="185" w:author="Alan Panda" w:date="2020-01-10T22:27:00Z">
        <w:r w:rsidR="002C257E">
          <w:rPr>
            <w:rFonts w:ascii="Montserrat" w:hAnsi="Montserrat"/>
            <w:sz w:val="20"/>
            <w:szCs w:val="20"/>
          </w:rPr>
          <w:t>D</w:t>
        </w:r>
      </w:ins>
      <w:ins w:id="186" w:author="Alan Panda" w:date="2020-01-10T22:25:00Z">
        <w:r>
          <w:rPr>
            <w:rFonts w:ascii="Montserrat" w:hAnsi="Montserrat"/>
            <w:sz w:val="20"/>
            <w:szCs w:val="20"/>
          </w:rPr>
          <w:t xml:space="preserve">isposiciones generales y específicas de los procesos de selección para la admisión en Educación básica y </w:t>
        </w:r>
      </w:ins>
      <w:ins w:id="187" w:author="Alan Panda" w:date="2020-01-10T22:26:00Z">
        <w:r>
          <w:rPr>
            <w:rFonts w:ascii="Montserrat" w:hAnsi="Montserrat"/>
            <w:sz w:val="20"/>
            <w:szCs w:val="20"/>
          </w:rPr>
          <w:t>E</w:t>
        </w:r>
      </w:ins>
      <w:ins w:id="188" w:author="Alan Panda" w:date="2020-01-10T22:25:00Z">
        <w:r>
          <w:rPr>
            <w:rFonts w:ascii="Montserrat" w:hAnsi="Montserrat"/>
            <w:sz w:val="20"/>
            <w:szCs w:val="20"/>
          </w:rPr>
          <w:t xml:space="preserve">ducación </w:t>
        </w:r>
      </w:ins>
      <w:ins w:id="189" w:author="Alan Panda" w:date="2020-01-10T22:27:00Z">
        <w:r w:rsidR="002C257E">
          <w:rPr>
            <w:rFonts w:ascii="Montserrat" w:hAnsi="Montserrat"/>
            <w:sz w:val="20"/>
            <w:szCs w:val="20"/>
          </w:rPr>
          <w:t>M</w:t>
        </w:r>
      </w:ins>
      <w:ins w:id="190" w:author="Alan Panda" w:date="2020-01-10T22:25:00Z">
        <w:r>
          <w:rPr>
            <w:rFonts w:ascii="Montserrat" w:hAnsi="Montserrat"/>
            <w:sz w:val="20"/>
            <w:szCs w:val="20"/>
          </w:rPr>
          <w:t xml:space="preserve">edia </w:t>
        </w:r>
      </w:ins>
      <w:ins w:id="191" w:author="Alan Panda" w:date="2020-01-10T22:27:00Z">
        <w:r w:rsidR="002C257E">
          <w:rPr>
            <w:rFonts w:ascii="Montserrat" w:hAnsi="Montserrat"/>
            <w:sz w:val="20"/>
            <w:szCs w:val="20"/>
          </w:rPr>
          <w:t>S</w:t>
        </w:r>
      </w:ins>
      <w:ins w:id="192" w:author="Alan Panda" w:date="2020-01-10T22:25:00Z">
        <w:r>
          <w:rPr>
            <w:rFonts w:ascii="Montserrat" w:hAnsi="Montserrat"/>
            <w:sz w:val="20"/>
            <w:szCs w:val="20"/>
          </w:rPr>
          <w:t>uperior</w:t>
        </w:r>
      </w:ins>
      <w:ins w:id="193" w:author="Alan Panda" w:date="2020-01-10T22:26:00Z">
        <w:r>
          <w:rPr>
            <w:rFonts w:ascii="Montserrat" w:hAnsi="Montserrat"/>
            <w:sz w:val="20"/>
            <w:szCs w:val="20"/>
          </w:rPr>
          <w:t xml:space="preserve">, </w:t>
        </w:r>
        <w:r w:rsidR="002C257E">
          <w:rPr>
            <w:rFonts w:ascii="Montserrat" w:hAnsi="Montserrat"/>
            <w:sz w:val="20"/>
            <w:szCs w:val="20"/>
          </w:rPr>
          <w:t xml:space="preserve">los </w:t>
        </w:r>
      </w:ins>
      <w:ins w:id="194" w:author="Alan Panda" w:date="2020-01-10T22:27:00Z">
        <w:r w:rsidR="002C257E">
          <w:rPr>
            <w:rFonts w:ascii="Montserrat" w:hAnsi="Montserrat"/>
            <w:sz w:val="20"/>
            <w:szCs w:val="20"/>
          </w:rPr>
          <w:t>L</w:t>
        </w:r>
      </w:ins>
      <w:ins w:id="195" w:author="Alan Panda" w:date="2020-01-10T22:26:00Z">
        <w:r w:rsidR="002C257E">
          <w:rPr>
            <w:rFonts w:ascii="Montserrat" w:hAnsi="Montserrat"/>
            <w:sz w:val="20"/>
            <w:szCs w:val="20"/>
          </w:rPr>
          <w:t xml:space="preserve">ineamientos generales </w:t>
        </w:r>
      </w:ins>
      <w:ins w:id="196" w:author="Alan Panda" w:date="2020-01-10T22:27:00Z">
        <w:r w:rsidR="002C257E">
          <w:rPr>
            <w:rFonts w:ascii="Montserrat" w:hAnsi="Montserrat"/>
            <w:sz w:val="20"/>
            <w:szCs w:val="20"/>
          </w:rPr>
          <w:t xml:space="preserve">del proceso de selección para la promoción vertical en Educación Básica y </w:t>
        </w:r>
      </w:ins>
      <w:ins w:id="197" w:author="Alan Panda" w:date="2020-01-10T22:26:00Z">
        <w:r>
          <w:rPr>
            <w:rFonts w:ascii="Montserrat" w:hAnsi="Montserrat"/>
            <w:sz w:val="20"/>
            <w:szCs w:val="20"/>
          </w:rPr>
          <w:t xml:space="preserve">las </w:t>
        </w:r>
      </w:ins>
      <w:ins w:id="198" w:author="Alan Panda" w:date="2020-01-10T22:27:00Z">
        <w:r w:rsidR="002C257E">
          <w:rPr>
            <w:rFonts w:ascii="Montserrat" w:hAnsi="Montserrat"/>
            <w:sz w:val="20"/>
            <w:szCs w:val="20"/>
          </w:rPr>
          <w:t>D</w:t>
        </w:r>
      </w:ins>
      <w:ins w:id="199" w:author="Alan Panda" w:date="2020-01-10T22:26:00Z">
        <w:r>
          <w:rPr>
            <w:rFonts w:ascii="Montserrat" w:hAnsi="Montserrat"/>
            <w:sz w:val="20"/>
            <w:szCs w:val="20"/>
          </w:rPr>
          <w:t>isposiciones generales y específicas de</w:t>
        </w:r>
        <w:r w:rsidR="002C257E">
          <w:rPr>
            <w:rFonts w:ascii="Montserrat" w:hAnsi="Montserrat"/>
            <w:sz w:val="20"/>
            <w:szCs w:val="20"/>
          </w:rPr>
          <w:t xml:space="preserve">l proceso </w:t>
        </w:r>
        <w:r>
          <w:rPr>
            <w:rFonts w:ascii="Montserrat" w:hAnsi="Montserrat"/>
            <w:sz w:val="20"/>
            <w:szCs w:val="20"/>
          </w:rPr>
          <w:t xml:space="preserve">de selección para la </w:t>
        </w:r>
        <w:r w:rsidR="002C257E">
          <w:rPr>
            <w:rFonts w:ascii="Montserrat" w:hAnsi="Montserrat"/>
            <w:sz w:val="20"/>
            <w:szCs w:val="20"/>
          </w:rPr>
          <w:t xml:space="preserve">promoción vertical en </w:t>
        </w:r>
        <w:r>
          <w:rPr>
            <w:rFonts w:ascii="Montserrat" w:hAnsi="Montserrat"/>
            <w:sz w:val="20"/>
            <w:szCs w:val="20"/>
          </w:rPr>
          <w:t xml:space="preserve">Educación </w:t>
        </w:r>
      </w:ins>
      <w:ins w:id="200" w:author="Ramsés Vázquez Lira" w:date="2020-01-11T20:40:00Z">
        <w:r w:rsidR="00621802">
          <w:rPr>
            <w:rFonts w:ascii="Montserrat" w:hAnsi="Montserrat"/>
            <w:sz w:val="20"/>
            <w:szCs w:val="20"/>
          </w:rPr>
          <w:t>M</w:t>
        </w:r>
      </w:ins>
      <w:ins w:id="201" w:author="Alan Panda" w:date="2020-01-10T22:26:00Z">
        <w:del w:id="202" w:author="Ramsés Vázquez Lira" w:date="2020-01-11T20:40:00Z">
          <w:r w:rsidDel="00621802">
            <w:rPr>
              <w:rFonts w:ascii="Montserrat" w:hAnsi="Montserrat"/>
              <w:sz w:val="20"/>
              <w:szCs w:val="20"/>
            </w:rPr>
            <w:delText>m</w:delText>
          </w:r>
        </w:del>
        <w:r>
          <w:rPr>
            <w:rFonts w:ascii="Montserrat" w:hAnsi="Montserrat"/>
            <w:sz w:val="20"/>
            <w:szCs w:val="20"/>
          </w:rPr>
          <w:t xml:space="preserve">edia </w:t>
        </w:r>
      </w:ins>
      <w:ins w:id="203" w:author="Ramsés Vázquez Lira" w:date="2020-01-11T20:40:00Z">
        <w:r w:rsidR="00621802">
          <w:rPr>
            <w:rFonts w:ascii="Montserrat" w:hAnsi="Montserrat"/>
            <w:sz w:val="20"/>
            <w:szCs w:val="20"/>
          </w:rPr>
          <w:t>S</w:t>
        </w:r>
      </w:ins>
      <w:ins w:id="204" w:author="Alan Panda" w:date="2020-01-10T22:26:00Z">
        <w:del w:id="205" w:author="Ramsés Vázquez Lira" w:date="2020-01-11T20:40:00Z">
          <w:r w:rsidDel="00621802">
            <w:rPr>
              <w:rFonts w:ascii="Montserrat" w:hAnsi="Montserrat"/>
              <w:sz w:val="20"/>
              <w:szCs w:val="20"/>
            </w:rPr>
            <w:delText>s</w:delText>
          </w:r>
        </w:del>
        <w:r>
          <w:rPr>
            <w:rFonts w:ascii="Montserrat" w:hAnsi="Montserrat"/>
            <w:sz w:val="20"/>
            <w:szCs w:val="20"/>
          </w:rPr>
          <w:t>uperior</w:t>
        </w:r>
      </w:ins>
      <w:ins w:id="206" w:author="Ramsés Vázquez Lira" w:date="2020-01-11T20:40:00Z">
        <w:r w:rsidR="00621802">
          <w:rPr>
            <w:rFonts w:ascii="Montserrat" w:hAnsi="Montserrat"/>
            <w:sz w:val="20"/>
            <w:szCs w:val="20"/>
          </w:rPr>
          <w:t>.</w:t>
        </w:r>
      </w:ins>
      <w:ins w:id="207" w:author="Alan Panda" w:date="2020-01-10T22:26:00Z">
        <w:del w:id="208" w:author="Ramsés Vázquez Lira" w:date="2020-01-11T20:40:00Z">
          <w:r w:rsidDel="00621802">
            <w:rPr>
              <w:rFonts w:ascii="Montserrat" w:hAnsi="Montserrat"/>
              <w:sz w:val="20"/>
              <w:szCs w:val="20"/>
            </w:rPr>
            <w:delText xml:space="preserve">, </w:delText>
          </w:r>
        </w:del>
      </w:ins>
    </w:p>
    <w:p w14:paraId="0A42F401" w14:textId="6F88B8E1" w:rsidR="001417F0" w:rsidRPr="00EA295C" w:rsidDel="00621802" w:rsidRDefault="001417F0">
      <w:pPr>
        <w:tabs>
          <w:tab w:val="left" w:pos="142"/>
        </w:tabs>
        <w:spacing w:before="240" w:line="360" w:lineRule="auto"/>
        <w:jc w:val="both"/>
        <w:rPr>
          <w:del w:id="209" w:author="Ramsés Vázquez Lira" w:date="2020-01-11T20:42:00Z"/>
          <w:rFonts w:ascii="Montserrat" w:eastAsia="Adobe Song Std L" w:hAnsi="Montserrat" w:hint="eastAsia"/>
          <w:sz w:val="20"/>
          <w:szCs w:val="20"/>
        </w:rPr>
        <w:pPrChange w:id="210" w:author="Ramsés Vázquez Lira" w:date="2020-01-11T19:09:00Z">
          <w:pPr>
            <w:spacing w:before="240" w:line="360" w:lineRule="auto"/>
            <w:jc w:val="both"/>
          </w:pPr>
        </w:pPrChange>
      </w:pPr>
      <w:commentRangeStart w:id="211"/>
      <w:commentRangeStart w:id="212"/>
      <w:del w:id="213" w:author="Ramsés Vázquez Lira" w:date="2020-01-11T20:42:00Z">
        <w:r w:rsidRPr="006233CD" w:rsidDel="00621802">
          <w:rPr>
            <w:rFonts w:ascii="Montserrat" w:eastAsia="Adobe Song Std L" w:hAnsi="Montserrat"/>
            <w:sz w:val="20"/>
            <w:szCs w:val="20"/>
          </w:rPr>
          <w:delText xml:space="preserve">El </w:delText>
        </w:r>
        <w:r w:rsidR="001A5EE3" w:rsidRPr="006233CD" w:rsidDel="00621802">
          <w:rPr>
            <w:rFonts w:ascii="Montserrat" w:eastAsia="Adobe Song Std L" w:hAnsi="Montserrat"/>
            <w:sz w:val="20"/>
            <w:szCs w:val="20"/>
          </w:rPr>
          <w:delText>SISAP</w:delText>
        </w:r>
        <w:r w:rsidRPr="006233CD" w:rsidDel="00621802">
          <w:rPr>
            <w:rFonts w:ascii="Montserrat" w:eastAsia="Adobe Song Std L" w:hAnsi="Montserrat"/>
            <w:sz w:val="20"/>
            <w:szCs w:val="20"/>
          </w:rPr>
          <w:delText xml:space="preserve"> está conformado por </w:delText>
        </w:r>
        <w:r w:rsidRPr="00EA295C" w:rsidDel="00621802">
          <w:rPr>
            <w:rFonts w:ascii="Montserrat" w:eastAsia="Adobe Song Std L" w:hAnsi="Montserrat"/>
            <w:sz w:val="20"/>
            <w:szCs w:val="20"/>
          </w:rPr>
          <w:delText>una serie de etapas de apreciación</w:delText>
        </w:r>
      </w:del>
      <w:ins w:id="214" w:author="Alan Panda" w:date="2020-01-10T19:50:00Z">
        <w:del w:id="215" w:author="Ramsés Vázquez Lira" w:date="2020-01-11T20:42:00Z">
          <w:r w:rsidR="00BE20FA" w:rsidDel="00621802">
            <w:rPr>
              <w:rFonts w:ascii="Montserrat" w:eastAsia="Adobe Song Std L" w:hAnsi="Montserrat"/>
              <w:sz w:val="20"/>
              <w:szCs w:val="20"/>
            </w:rPr>
            <w:delText>,</w:delText>
          </w:r>
        </w:del>
      </w:ins>
      <w:ins w:id="216" w:author="Alan Panda" w:date="2020-01-10T19:51:00Z">
        <w:del w:id="217" w:author="Ramsés Vázquez Lira" w:date="2020-01-11T20:42:00Z">
          <w:r w:rsidR="00BE20FA" w:rsidDel="00621802">
            <w:rPr>
              <w:rFonts w:ascii="Montserrat" w:eastAsia="Adobe Song Std L" w:hAnsi="Montserrat"/>
              <w:sz w:val="20"/>
              <w:szCs w:val="20"/>
            </w:rPr>
            <w:delText xml:space="preserve"> conforme a los procesos de selección para la </w:delText>
          </w:r>
        </w:del>
      </w:ins>
      <w:del w:id="218" w:author="Ramsés Vázquez Lira" w:date="2020-01-11T20:42:00Z">
        <w:r w:rsidRPr="00EA295C" w:rsidDel="00621802">
          <w:rPr>
            <w:rFonts w:ascii="Montserrat" w:eastAsia="Adobe Song Std L" w:hAnsi="Montserrat"/>
            <w:sz w:val="20"/>
            <w:szCs w:val="20"/>
          </w:rPr>
          <w:delText xml:space="preserve"> vinculadas con la admisión a la función docente y con cada uno de los procesos de </w:delText>
        </w:r>
      </w:del>
      <w:ins w:id="219" w:author="Alan Panda" w:date="2020-01-10T19:51:00Z">
        <w:del w:id="220" w:author="Ramsés Vázquez Lira" w:date="2020-01-11T20:42:00Z">
          <w:r w:rsidR="00BE20FA" w:rsidDel="00621802">
            <w:rPr>
              <w:rFonts w:ascii="Montserrat" w:eastAsia="Adobe Song Std L" w:hAnsi="Montserrat"/>
              <w:sz w:val="20"/>
              <w:szCs w:val="20"/>
            </w:rPr>
            <w:delText xml:space="preserve">, la </w:delText>
          </w:r>
        </w:del>
      </w:ins>
      <w:del w:id="221" w:author="Ramsés Vázquez Lira" w:date="2020-01-11T20:42:00Z">
        <w:r w:rsidRPr="00EA295C" w:rsidDel="00621802">
          <w:rPr>
            <w:rFonts w:ascii="Montserrat" w:eastAsia="Adobe Song Std L" w:hAnsi="Montserrat"/>
            <w:sz w:val="20"/>
            <w:szCs w:val="20"/>
          </w:rPr>
          <w:delText>promoción vertical,</w:delText>
        </w:r>
      </w:del>
      <w:ins w:id="222" w:author="Alan Panda" w:date="2020-01-10T19:51:00Z">
        <w:del w:id="223" w:author="Ramsés Vázquez Lira" w:date="2020-01-11T20:42:00Z">
          <w:r w:rsidR="00BE20FA" w:rsidDel="00621802">
            <w:rPr>
              <w:rFonts w:ascii="Montserrat" w:eastAsia="Adobe Song Std L" w:hAnsi="Montserrat"/>
              <w:sz w:val="20"/>
              <w:szCs w:val="20"/>
            </w:rPr>
            <w:delText xml:space="preserve"> la promoción</w:delText>
          </w:r>
        </w:del>
      </w:ins>
      <w:del w:id="224" w:author="Ramsés Vázquez Lira" w:date="2020-01-11T20:42:00Z">
        <w:r w:rsidRPr="00EA295C" w:rsidDel="00621802">
          <w:rPr>
            <w:rFonts w:ascii="Montserrat" w:eastAsia="Adobe Song Std L" w:hAnsi="Montserrat"/>
            <w:sz w:val="20"/>
            <w:szCs w:val="20"/>
          </w:rPr>
          <w:delText xml:space="preserve"> horizontal y </w:delText>
        </w:r>
      </w:del>
      <w:ins w:id="225" w:author="Alan Panda" w:date="2020-01-10T19:51:00Z">
        <w:del w:id="226" w:author="Ramsés Vázquez Lira" w:date="2020-01-11T20:42:00Z">
          <w:r w:rsidR="00BE20FA" w:rsidDel="00621802">
            <w:rPr>
              <w:rFonts w:ascii="Montserrat" w:eastAsia="Adobe Song Std L" w:hAnsi="Montserrat"/>
              <w:sz w:val="20"/>
              <w:szCs w:val="20"/>
            </w:rPr>
            <w:delText xml:space="preserve">el </w:delText>
          </w:r>
        </w:del>
      </w:ins>
      <w:del w:id="227" w:author="Ramsés Vázquez Lira" w:date="2020-01-11T20:42:00Z">
        <w:r w:rsidRPr="00EA295C" w:rsidDel="00621802">
          <w:rPr>
            <w:rFonts w:ascii="Montserrat" w:eastAsia="Adobe Song Std L" w:hAnsi="Montserrat"/>
            <w:sz w:val="20"/>
            <w:szCs w:val="20"/>
          </w:rPr>
          <w:delText>reconocimiento en los que pueden participar las distintas figuras educativas. Cada etapa contenida en el SISAP está compuesta por un instrumento de apreciación</w:delText>
        </w:r>
      </w:del>
      <w:ins w:id="228" w:author="Alan Panda" w:date="2020-01-10T19:55:00Z">
        <w:del w:id="229" w:author="Ramsés Vázquez Lira" w:date="2020-01-11T20:42:00Z">
          <w:r w:rsidR="00BE20FA" w:rsidDel="00621802">
            <w:rPr>
              <w:rFonts w:ascii="Montserrat" w:eastAsia="Adobe Song Std L" w:hAnsi="Montserrat"/>
              <w:sz w:val="20"/>
              <w:szCs w:val="20"/>
            </w:rPr>
            <w:delText>,</w:delText>
          </w:r>
        </w:del>
      </w:ins>
      <w:del w:id="230" w:author="Ramsés Vázquez Lira" w:date="2020-01-11T20:42:00Z">
        <w:r w:rsidRPr="00EA295C" w:rsidDel="00621802">
          <w:rPr>
            <w:rFonts w:ascii="Montserrat" w:eastAsia="Adobe Song Std L" w:hAnsi="Montserrat"/>
            <w:sz w:val="20"/>
            <w:szCs w:val="20"/>
          </w:rPr>
          <w:delText xml:space="preserve"> </w:delText>
        </w:r>
        <w:r w:rsidR="00717B3C" w:rsidDel="00621802">
          <w:rPr>
            <w:rFonts w:ascii="Montserrat" w:eastAsia="Adobe Song Std L" w:hAnsi="Montserrat"/>
            <w:sz w:val="20"/>
            <w:szCs w:val="20"/>
          </w:rPr>
          <w:delText>fundamentado en</w:delText>
        </w:r>
        <w:r w:rsidRPr="00EA295C" w:rsidDel="00621802">
          <w:rPr>
            <w:rFonts w:ascii="Montserrat" w:eastAsia="Adobe Song Std L" w:hAnsi="Montserrat"/>
            <w:sz w:val="20"/>
            <w:szCs w:val="20"/>
          </w:rPr>
          <w:delText xml:space="preserve"> los perfiles profesionales de docentes, técnicos docentes, directivos y supervisores</w:delText>
        </w:r>
      </w:del>
      <w:ins w:id="231" w:author="Alan Panda" w:date="2020-01-10T19:57:00Z">
        <w:del w:id="232" w:author="Ramsés Vázquez Lira" w:date="2020-01-11T20:42:00Z">
          <w:r w:rsidR="00BE20FA" w:rsidDel="00621802">
            <w:rPr>
              <w:rFonts w:ascii="Montserrat" w:eastAsia="Adobe Song Std L" w:hAnsi="Montserrat"/>
              <w:sz w:val="20"/>
              <w:szCs w:val="20"/>
            </w:rPr>
            <w:delText>,</w:delText>
          </w:r>
        </w:del>
      </w:ins>
      <w:del w:id="233" w:author="Ramsés Vázquez Lira" w:date="2020-01-11T20:42:00Z">
        <w:r w:rsidRPr="00EA295C" w:rsidDel="00621802">
          <w:rPr>
            <w:rFonts w:ascii="Montserrat" w:eastAsia="Adobe Song Std L" w:hAnsi="Montserrat"/>
            <w:sz w:val="20"/>
            <w:szCs w:val="20"/>
          </w:rPr>
          <w:delText xml:space="preserve"> elaborados por la Secretaría a partir de un amplio proceso de consulta de los actores educativos y en conjunto con las autoridades educativas </w:delText>
        </w:r>
      </w:del>
      <w:ins w:id="234" w:author="Alan Panda" w:date="2020-01-10T19:58:00Z">
        <w:del w:id="235" w:author="Ramsés Vázquez Lira" w:date="2020-01-11T20:42:00Z">
          <w:r w:rsidR="00BE20FA" w:rsidDel="00621802">
            <w:rPr>
              <w:rFonts w:ascii="Montserrat" w:eastAsia="Adobe Song Std L" w:hAnsi="Montserrat"/>
              <w:sz w:val="20"/>
              <w:szCs w:val="20"/>
            </w:rPr>
            <w:delText>de las entidades federativas</w:delText>
          </w:r>
        </w:del>
      </w:ins>
      <w:del w:id="236" w:author="Ramsés Vázquez Lira" w:date="2020-01-11T20:42:00Z">
        <w:r w:rsidRPr="00EA295C" w:rsidDel="00621802">
          <w:rPr>
            <w:rFonts w:ascii="Montserrat" w:eastAsia="Adobe Song Std L" w:hAnsi="Montserrat"/>
            <w:sz w:val="20"/>
            <w:szCs w:val="20"/>
          </w:rPr>
          <w:delText xml:space="preserve">estatales, para definir los conocimientos y aptitudes a valorar en cada etapa del SISAP. </w:delText>
        </w:r>
      </w:del>
    </w:p>
    <w:p w14:paraId="45977AB1" w14:textId="1871AB37" w:rsidR="001417F0" w:rsidRPr="00EA295C" w:rsidDel="00621802" w:rsidRDefault="001417F0">
      <w:pPr>
        <w:tabs>
          <w:tab w:val="left" w:pos="142"/>
        </w:tabs>
        <w:spacing w:before="240" w:line="360" w:lineRule="auto"/>
        <w:jc w:val="both"/>
        <w:rPr>
          <w:del w:id="237" w:author="Ramsés Vázquez Lira" w:date="2020-01-11T20:42:00Z"/>
          <w:rFonts w:ascii="Montserrat" w:eastAsia="Adobe Song Std L" w:hAnsi="Montserrat" w:hint="eastAsia"/>
          <w:sz w:val="20"/>
          <w:szCs w:val="20"/>
        </w:rPr>
        <w:pPrChange w:id="238" w:author="Ramsés Vázquez Lira" w:date="2020-01-11T19:09:00Z">
          <w:pPr>
            <w:spacing w:before="240" w:line="360" w:lineRule="auto"/>
            <w:jc w:val="both"/>
          </w:pPr>
        </w:pPrChange>
      </w:pPr>
      <w:del w:id="239" w:author="Ramsés Vázquez Lira" w:date="2020-01-11T20:42:00Z">
        <w:r w:rsidRPr="00EA295C" w:rsidDel="00621802">
          <w:rPr>
            <w:rFonts w:ascii="Montserrat" w:eastAsia="Adobe Song Std L" w:hAnsi="Montserrat"/>
            <w:sz w:val="20"/>
            <w:szCs w:val="20"/>
          </w:rPr>
          <w:delText>A fin de garantizar que tanto los</w:delText>
        </w:r>
      </w:del>
      <w:ins w:id="240" w:author="Alan Panda" w:date="2020-01-10T21:10:00Z">
        <w:del w:id="241" w:author="Ramsés Vázquez Lira" w:date="2020-01-11T20:42:00Z">
          <w:r w:rsidR="00BF315E" w:rsidDel="00621802">
            <w:rPr>
              <w:rFonts w:ascii="Montserrat" w:eastAsia="Adobe Song Std L" w:hAnsi="Montserrat"/>
              <w:sz w:val="20"/>
              <w:szCs w:val="20"/>
            </w:rPr>
            <w:delText xml:space="preserve"> resultados obtenidos por lo</w:delText>
          </w:r>
        </w:del>
      </w:ins>
      <w:ins w:id="242" w:author="Alan Panda" w:date="2020-01-10T21:11:00Z">
        <w:del w:id="243" w:author="Ramsés Vázquez Lira" w:date="2020-01-11T20:42:00Z">
          <w:r w:rsidR="00BF315E" w:rsidDel="00621802">
            <w:rPr>
              <w:rFonts w:ascii="Montserrat" w:eastAsia="Adobe Song Std L" w:hAnsi="Montserrat"/>
              <w:sz w:val="20"/>
              <w:szCs w:val="20"/>
            </w:rPr>
            <w:delText>s</w:delText>
          </w:r>
        </w:del>
      </w:ins>
      <w:del w:id="244" w:author="Ramsés Vázquez Lira" w:date="2020-01-11T20:42:00Z">
        <w:r w:rsidRPr="00EA295C" w:rsidDel="00621802">
          <w:rPr>
            <w:rFonts w:ascii="Montserrat" w:eastAsia="Adobe Song Std L" w:hAnsi="Montserrat"/>
            <w:sz w:val="20"/>
            <w:szCs w:val="20"/>
          </w:rPr>
          <w:delText xml:space="preserve"> instrumentos de valoración, como la calificación y la devolución de los resultados obtenidos por </w:delText>
        </w:r>
      </w:del>
      <w:ins w:id="245" w:author="Alan Panda" w:date="2020-01-10T21:11:00Z">
        <w:del w:id="246" w:author="Ramsés Vázquez Lira" w:date="2020-01-11T20:42:00Z">
          <w:r w:rsidR="00BF315E" w:rsidDel="00621802">
            <w:rPr>
              <w:rFonts w:ascii="Montserrat" w:eastAsia="Adobe Song Std L" w:hAnsi="Montserrat"/>
              <w:sz w:val="20"/>
              <w:szCs w:val="20"/>
            </w:rPr>
            <w:delText xml:space="preserve"> que conforman </w:delText>
          </w:r>
        </w:del>
      </w:ins>
      <w:del w:id="247" w:author="Ramsés Vázquez Lira" w:date="2020-01-11T20:42:00Z">
        <w:r w:rsidRPr="00EA295C" w:rsidDel="00621802">
          <w:rPr>
            <w:rFonts w:ascii="Montserrat" w:eastAsia="Adobe Song Std L" w:hAnsi="Montserrat"/>
            <w:sz w:val="20"/>
            <w:szCs w:val="20"/>
          </w:rPr>
          <w:delText>el SISAP permitan, en la mayor medida posible, funcionar como un insumo clave para el diseño e implementación de estrategias de formación continua por parte de las autoridades educativas estatales</w:delText>
        </w:r>
      </w:del>
      <w:ins w:id="248" w:author="Alan Panda" w:date="2020-01-10T21:03:00Z">
        <w:del w:id="249" w:author="Ramsés Vázquez Lira" w:date="2020-01-11T20:42:00Z">
          <w:r w:rsidR="008D12D6" w:rsidDel="00621802">
            <w:rPr>
              <w:rFonts w:ascii="Montserrat" w:eastAsia="Adobe Song Std L" w:hAnsi="Montserrat"/>
              <w:sz w:val="20"/>
              <w:szCs w:val="20"/>
            </w:rPr>
            <w:delText>de las entidades federativas</w:delText>
          </w:r>
        </w:del>
      </w:ins>
      <w:del w:id="250" w:author="Ramsés Vázquez Lira" w:date="2020-01-11T20:42:00Z">
        <w:r w:rsidRPr="00EA295C" w:rsidDel="00621802">
          <w:rPr>
            <w:rFonts w:ascii="Montserrat" w:eastAsia="Adobe Song Std L" w:hAnsi="Montserrat"/>
            <w:sz w:val="20"/>
            <w:szCs w:val="20"/>
          </w:rPr>
          <w:delText>, así como para que los propios maestros y maestras puedan orientar su formación y conocer sus áreas de fortaleza y de oportunidad, la SEP ha optado por solicitar</w:delText>
        </w:r>
      </w:del>
      <w:ins w:id="251" w:author="Alan Panda" w:date="2020-01-10T21:10:00Z">
        <w:del w:id="252" w:author="Ramsés Vázquez Lira" w:date="2020-01-11T20:42:00Z">
          <w:r w:rsidR="00BF315E" w:rsidDel="00621802">
            <w:rPr>
              <w:rFonts w:ascii="Montserrat" w:eastAsia="Adobe Song Std L" w:hAnsi="Montserrat"/>
              <w:sz w:val="20"/>
              <w:szCs w:val="20"/>
            </w:rPr>
            <w:delText>requiere contratar</w:delText>
          </w:r>
        </w:del>
      </w:ins>
      <w:del w:id="253" w:author="Ramsés Vázquez Lira" w:date="2020-01-11T20:42:00Z">
        <w:r w:rsidRPr="00EA295C" w:rsidDel="00621802">
          <w:rPr>
            <w:rFonts w:ascii="Montserrat" w:eastAsia="Adobe Song Std L" w:hAnsi="Montserrat"/>
            <w:sz w:val="20"/>
            <w:szCs w:val="20"/>
          </w:rPr>
          <w:delText xml:space="preserve"> a instancias especializadas en el diseño, calificación y aplicación tanto de los</w:delText>
        </w:r>
      </w:del>
      <w:ins w:id="254" w:author="Alan Panda" w:date="2020-01-10T21:06:00Z">
        <w:del w:id="255" w:author="Ramsés Vázquez Lira" w:date="2020-01-11T20:42:00Z">
          <w:r w:rsidR="008D12D6" w:rsidDel="00621802">
            <w:rPr>
              <w:rFonts w:ascii="Montserrat" w:eastAsia="Adobe Song Std L" w:hAnsi="Montserrat"/>
              <w:sz w:val="20"/>
              <w:szCs w:val="20"/>
            </w:rPr>
            <w:delText xml:space="preserve"> diversos tipos de</w:delText>
          </w:r>
        </w:del>
      </w:ins>
      <w:del w:id="256" w:author="Ramsés Vázquez Lira" w:date="2020-01-11T20:42:00Z">
        <w:r w:rsidRPr="00EA295C" w:rsidDel="00621802">
          <w:rPr>
            <w:rFonts w:ascii="Montserrat" w:eastAsia="Adobe Song Std L" w:hAnsi="Montserrat"/>
            <w:sz w:val="20"/>
            <w:szCs w:val="20"/>
          </w:rPr>
          <w:delText xml:space="preserve"> instrumentos que conforman las etapas del SISAP, como de estrategias de devolución de resultados que aporten información significativa para la mejora de la práctica educativa, siempre dirigida a la mejora del aprendizaje y el desarrollo integral de nuestros niños, niñas y adolescentes.</w:delText>
        </w:r>
        <w:commentRangeEnd w:id="211"/>
        <w:r w:rsidR="00422211" w:rsidDel="00621802">
          <w:rPr>
            <w:rStyle w:val="Refdecomentario"/>
          </w:rPr>
          <w:commentReference w:id="211"/>
        </w:r>
        <w:commentRangeEnd w:id="212"/>
        <w:r w:rsidR="00621802" w:rsidDel="00621802">
          <w:rPr>
            <w:rStyle w:val="Refdecomentario"/>
          </w:rPr>
          <w:commentReference w:id="212"/>
        </w:r>
      </w:del>
    </w:p>
    <w:p w14:paraId="35FAAB7B" w14:textId="77777777" w:rsidR="00BE2AD7" w:rsidRDefault="00BE2AD7">
      <w:pPr>
        <w:tabs>
          <w:tab w:val="left" w:pos="142"/>
        </w:tabs>
        <w:jc w:val="both"/>
        <w:rPr>
          <w:rFonts w:ascii="Montserrat" w:hAnsi="Montserrat"/>
          <w:sz w:val="20"/>
          <w:szCs w:val="20"/>
        </w:rPr>
        <w:pPrChange w:id="257" w:author="Ramsés Vázquez Lira" w:date="2020-01-11T19:09:00Z">
          <w:pPr>
            <w:jc w:val="both"/>
          </w:pPr>
        </w:pPrChange>
      </w:pPr>
    </w:p>
    <w:p w14:paraId="6C916DAA" w14:textId="71E4AA39" w:rsidR="00BE2AD7" w:rsidRPr="00331083" w:rsidRDefault="00BE2AD7">
      <w:pPr>
        <w:tabs>
          <w:tab w:val="left" w:pos="142"/>
        </w:tabs>
        <w:spacing w:line="360" w:lineRule="auto"/>
        <w:jc w:val="both"/>
        <w:rPr>
          <w:rFonts w:ascii="Montserrat" w:hAnsi="Montserrat"/>
          <w:b/>
          <w:sz w:val="20"/>
          <w:szCs w:val="20"/>
        </w:rPr>
        <w:pPrChange w:id="258" w:author="Ramsés Vázquez Lira" w:date="2020-01-11T19:09:00Z">
          <w:pPr>
            <w:spacing w:line="360" w:lineRule="auto"/>
            <w:jc w:val="both"/>
          </w:pPr>
        </w:pPrChange>
      </w:pPr>
      <w:r w:rsidRPr="00331083">
        <w:rPr>
          <w:rFonts w:ascii="Montserrat" w:hAnsi="Montserrat"/>
          <w:b/>
          <w:sz w:val="20"/>
          <w:szCs w:val="20"/>
        </w:rPr>
        <w:t>OBJETIVO</w:t>
      </w:r>
    </w:p>
    <w:p w14:paraId="1E9CE390" w14:textId="0954A30D" w:rsidR="009B4E9C" w:rsidRPr="005F512C" w:rsidRDefault="00A04B62">
      <w:pPr>
        <w:pStyle w:val="Textocomentario"/>
        <w:tabs>
          <w:tab w:val="left" w:pos="142"/>
        </w:tabs>
        <w:spacing w:line="360" w:lineRule="auto"/>
        <w:jc w:val="both"/>
        <w:rPr>
          <w:rFonts w:ascii="Montserrat" w:hAnsi="Montserrat" w:cs="Arial"/>
          <w:b/>
        </w:rPr>
        <w:pPrChange w:id="259" w:author="Ramsés Vázquez Lira" w:date="2020-01-11T19:09:00Z">
          <w:pPr>
            <w:pStyle w:val="Textocomentario"/>
            <w:spacing w:line="360" w:lineRule="auto"/>
            <w:jc w:val="both"/>
          </w:pPr>
        </w:pPrChange>
      </w:pPr>
      <w:r w:rsidRPr="006233CD">
        <w:rPr>
          <w:rFonts w:ascii="Montserrat" w:hAnsi="Montserrat"/>
        </w:rPr>
        <w:t>Diseñ</w:t>
      </w:r>
      <w:r w:rsidR="001D7B2F" w:rsidRPr="006233CD">
        <w:rPr>
          <w:rFonts w:ascii="Montserrat" w:hAnsi="Montserrat"/>
        </w:rPr>
        <w:t>ar</w:t>
      </w:r>
      <w:r w:rsidRPr="006233CD">
        <w:rPr>
          <w:rFonts w:ascii="Montserrat" w:hAnsi="Montserrat"/>
        </w:rPr>
        <w:t>,</w:t>
      </w:r>
      <w:r w:rsidR="00D21377" w:rsidRPr="006233CD">
        <w:rPr>
          <w:rFonts w:ascii="Montserrat" w:hAnsi="Montserrat"/>
        </w:rPr>
        <w:t xml:space="preserve"> desarroll</w:t>
      </w:r>
      <w:r w:rsidR="001D7B2F" w:rsidRPr="006233CD">
        <w:rPr>
          <w:rFonts w:ascii="Montserrat" w:hAnsi="Montserrat"/>
        </w:rPr>
        <w:t>ar</w:t>
      </w:r>
      <w:r w:rsidRPr="006233CD">
        <w:rPr>
          <w:rFonts w:ascii="Montserrat" w:hAnsi="Montserrat"/>
        </w:rPr>
        <w:t xml:space="preserve">, </w:t>
      </w:r>
      <w:r w:rsidR="001D7B2F" w:rsidRPr="006233CD">
        <w:rPr>
          <w:rFonts w:ascii="Montserrat" w:hAnsi="Montserrat"/>
        </w:rPr>
        <w:t>validar</w:t>
      </w:r>
      <w:r w:rsidR="00ED5E09">
        <w:rPr>
          <w:rFonts w:ascii="Montserrat" w:hAnsi="Montserrat"/>
        </w:rPr>
        <w:t xml:space="preserve"> y </w:t>
      </w:r>
      <w:r w:rsidR="00724C59">
        <w:rPr>
          <w:rFonts w:ascii="Montserrat" w:hAnsi="Montserrat"/>
        </w:rPr>
        <w:t>aplicar</w:t>
      </w:r>
      <w:r w:rsidR="00ED5E09">
        <w:rPr>
          <w:rFonts w:ascii="Montserrat" w:hAnsi="Montserrat"/>
        </w:rPr>
        <w:t xml:space="preserve"> </w:t>
      </w:r>
      <w:r w:rsidR="003433C0" w:rsidRPr="00EA295C">
        <w:rPr>
          <w:rFonts w:ascii="Montserrat" w:eastAsia="Adobe Song Std L" w:hAnsi="Montserrat"/>
        </w:rPr>
        <w:t>los instrumentos de valoración</w:t>
      </w:r>
      <w:r w:rsidR="003433C0">
        <w:rPr>
          <w:rFonts w:ascii="Montserrat" w:eastAsia="Adobe Song Std L" w:hAnsi="Montserrat"/>
        </w:rPr>
        <w:t xml:space="preserve"> que integran el</w:t>
      </w:r>
      <w:r w:rsidR="003433C0">
        <w:rPr>
          <w:rFonts w:ascii="Montserrat" w:hAnsi="Montserrat"/>
        </w:rPr>
        <w:t xml:space="preserve"> </w:t>
      </w:r>
      <w:r w:rsidR="00B01204">
        <w:rPr>
          <w:rFonts w:ascii="Montserrat" w:hAnsi="Montserrat"/>
        </w:rPr>
        <w:t>Si</w:t>
      </w:r>
      <w:r w:rsidR="008014A1">
        <w:rPr>
          <w:rFonts w:ascii="Montserrat" w:hAnsi="Montserrat"/>
        </w:rPr>
        <w:t xml:space="preserve">stema de </w:t>
      </w:r>
      <w:r w:rsidR="00B01204">
        <w:rPr>
          <w:rFonts w:ascii="Montserrat" w:hAnsi="Montserrat"/>
        </w:rPr>
        <w:t>A</w:t>
      </w:r>
      <w:r w:rsidR="008014A1">
        <w:rPr>
          <w:rFonts w:ascii="Montserrat" w:hAnsi="Montserrat"/>
        </w:rPr>
        <w:t>preciación</w:t>
      </w:r>
      <w:r w:rsidR="00F25F50">
        <w:rPr>
          <w:rFonts w:ascii="Montserrat" w:hAnsi="Montserrat"/>
        </w:rPr>
        <w:t xml:space="preserve"> </w:t>
      </w:r>
      <w:r w:rsidR="00B01204">
        <w:rPr>
          <w:rFonts w:ascii="Montserrat" w:hAnsi="Montserrat"/>
        </w:rPr>
        <w:t>(SISAP)</w:t>
      </w:r>
      <w:ins w:id="260" w:author="Alan Panda" w:date="2020-01-10T19:52:00Z">
        <w:r w:rsidR="00BE20FA">
          <w:rPr>
            <w:rFonts w:ascii="Montserrat" w:hAnsi="Montserrat"/>
          </w:rPr>
          <w:t xml:space="preserve"> para </w:t>
        </w:r>
      </w:ins>
      <w:del w:id="261" w:author="Alan Panda" w:date="2020-01-10T19:52:00Z">
        <w:r w:rsidR="00724C59" w:rsidDel="00BE20FA">
          <w:rPr>
            <w:rFonts w:ascii="Montserrat" w:hAnsi="Montserrat"/>
          </w:rPr>
          <w:delText xml:space="preserve">, </w:delText>
        </w:r>
        <w:r w:rsidR="003433C0" w:rsidDel="00BE20FA">
          <w:rPr>
            <w:rFonts w:ascii="Montserrat" w:hAnsi="Montserrat"/>
          </w:rPr>
          <w:delText>a fin de</w:delText>
        </w:r>
        <w:r w:rsidR="00724C59" w:rsidDel="00BE20FA">
          <w:rPr>
            <w:rFonts w:ascii="Montserrat" w:hAnsi="Montserrat"/>
          </w:rPr>
          <w:delText xml:space="preserve"> </w:delText>
        </w:r>
        <w:r w:rsidR="009D3BBD" w:rsidDel="00BE20FA">
          <w:rPr>
            <w:rFonts w:ascii="Montserrat" w:hAnsi="Montserrat"/>
          </w:rPr>
          <w:delText xml:space="preserve">valorar </w:delText>
        </w:r>
        <w:r w:rsidR="00B65CF8" w:rsidDel="00BE20FA">
          <w:rPr>
            <w:rFonts w:ascii="Montserrat" w:hAnsi="Montserrat"/>
          </w:rPr>
          <w:delText>los</w:delText>
        </w:r>
        <w:r w:rsidR="006E51E5" w:rsidDel="00BE20FA">
          <w:rPr>
            <w:rFonts w:ascii="Montserrat" w:hAnsi="Montserrat"/>
          </w:rPr>
          <w:delText xml:space="preserve"> </w:delText>
        </w:r>
        <w:r w:rsidR="00B65CF8" w:rsidRPr="006233CD" w:rsidDel="00BE20FA">
          <w:rPr>
            <w:rFonts w:ascii="Montserrat" w:hAnsi="Montserrat"/>
          </w:rPr>
          <w:delText xml:space="preserve">conocimientos, aptitudes, actitudes y experiencias </w:delText>
        </w:r>
        <w:r w:rsidR="00B65CF8" w:rsidDel="00BE20FA">
          <w:rPr>
            <w:rFonts w:ascii="Montserrat" w:hAnsi="Montserrat"/>
          </w:rPr>
          <w:delText xml:space="preserve">de las maestras y los maestros </w:delText>
        </w:r>
        <w:r w:rsidR="00E96805" w:rsidDel="00BE20FA">
          <w:rPr>
            <w:rFonts w:ascii="Montserrat" w:hAnsi="Montserrat" w:cs="Arial"/>
          </w:rPr>
          <w:delText>en</w:delText>
        </w:r>
        <w:r w:rsidR="00E96805" w:rsidRPr="005F512C" w:rsidDel="00BE20FA">
          <w:rPr>
            <w:rFonts w:ascii="Montserrat" w:hAnsi="Montserrat" w:cs="Arial"/>
          </w:rPr>
          <w:delText xml:space="preserve"> </w:delText>
        </w:r>
      </w:del>
      <w:r w:rsidR="00E96805" w:rsidRPr="005F512C">
        <w:rPr>
          <w:rFonts w:ascii="Montserrat" w:hAnsi="Montserrat" w:cs="Arial"/>
        </w:rPr>
        <w:t>los procesos de</w:t>
      </w:r>
      <w:ins w:id="262" w:author="Alan Panda" w:date="2020-01-10T19:52:00Z">
        <w:r w:rsidR="00BE20FA">
          <w:rPr>
            <w:rFonts w:ascii="Montserrat" w:hAnsi="Montserrat" w:cs="Arial"/>
          </w:rPr>
          <w:t xml:space="preserve"> selección para la</w:t>
        </w:r>
      </w:ins>
      <w:r w:rsidR="00E96805" w:rsidRPr="005F512C">
        <w:rPr>
          <w:rFonts w:ascii="Montserrat" w:hAnsi="Montserrat" w:cs="Arial"/>
        </w:rPr>
        <w:t xml:space="preserve"> admisi</w:t>
      </w:r>
      <w:r w:rsidR="00E96805" w:rsidRPr="005F512C">
        <w:rPr>
          <w:rFonts w:ascii="Montserrat" w:hAnsi="Montserrat" w:cs="Arial" w:hint="eastAsia"/>
        </w:rPr>
        <w:t>ó</w:t>
      </w:r>
      <w:r w:rsidR="00E96805" w:rsidRPr="005F512C">
        <w:rPr>
          <w:rFonts w:ascii="Montserrat" w:hAnsi="Montserrat" w:cs="Arial"/>
        </w:rPr>
        <w:t>n</w:t>
      </w:r>
      <w:del w:id="263" w:author="Alan Panda" w:date="2020-01-10T19:52:00Z">
        <w:r w:rsidR="00E96805" w:rsidRPr="005F512C" w:rsidDel="00BE20FA">
          <w:rPr>
            <w:rFonts w:ascii="Montserrat" w:hAnsi="Montserrat" w:cs="Arial"/>
          </w:rPr>
          <w:delText xml:space="preserve"> al </w:delText>
        </w:r>
        <w:r w:rsidR="00E96805" w:rsidDel="00BE20FA">
          <w:rPr>
            <w:rFonts w:ascii="Montserrat" w:hAnsi="Montserrat" w:cs="Arial"/>
          </w:rPr>
          <w:delText>SCMM</w:delText>
        </w:r>
        <w:r w:rsidR="00E96805" w:rsidRPr="005F512C" w:rsidDel="00BE20FA">
          <w:rPr>
            <w:rFonts w:ascii="Montserrat" w:hAnsi="Montserrat" w:cs="Arial"/>
          </w:rPr>
          <w:delText>,</w:delText>
        </w:r>
      </w:del>
      <w:ins w:id="264" w:author="Alan Panda" w:date="2020-01-10T19:52:00Z">
        <w:r w:rsidR="00BE20FA">
          <w:rPr>
            <w:rFonts w:ascii="Montserrat" w:hAnsi="Montserrat" w:cs="Arial"/>
          </w:rPr>
          <w:t>,</w:t>
        </w:r>
      </w:ins>
      <w:r w:rsidR="00E96805" w:rsidRPr="005F512C">
        <w:rPr>
          <w:rFonts w:ascii="Montserrat" w:hAnsi="Montserrat" w:cs="Arial"/>
        </w:rPr>
        <w:t xml:space="preserve"> </w:t>
      </w:r>
      <w:del w:id="265" w:author="Alan Panda" w:date="2020-01-10T19:52:00Z">
        <w:r w:rsidR="00E96805" w:rsidRPr="005F512C" w:rsidDel="00BE20FA">
          <w:rPr>
            <w:rFonts w:ascii="Montserrat" w:hAnsi="Montserrat" w:cs="Arial"/>
          </w:rPr>
          <w:delText xml:space="preserve">de </w:delText>
        </w:r>
      </w:del>
      <w:ins w:id="266" w:author="Alan Panda" w:date="2020-01-10T19:52:00Z">
        <w:r w:rsidR="00BE20FA">
          <w:rPr>
            <w:rFonts w:ascii="Montserrat" w:hAnsi="Montserrat" w:cs="Arial"/>
          </w:rPr>
          <w:t xml:space="preserve">la </w:t>
        </w:r>
      </w:ins>
      <w:r w:rsidR="00E96805" w:rsidRPr="005F512C">
        <w:rPr>
          <w:rFonts w:ascii="Montserrat" w:hAnsi="Montserrat" w:cs="Arial"/>
        </w:rPr>
        <w:t>promoci</w:t>
      </w:r>
      <w:r w:rsidR="00E96805" w:rsidRPr="005F512C">
        <w:rPr>
          <w:rFonts w:ascii="Montserrat" w:hAnsi="Montserrat" w:cs="Arial" w:hint="eastAsia"/>
        </w:rPr>
        <w:t>ó</w:t>
      </w:r>
      <w:r w:rsidR="00E96805" w:rsidRPr="005F512C">
        <w:rPr>
          <w:rFonts w:ascii="Montserrat" w:hAnsi="Montserrat" w:cs="Arial"/>
        </w:rPr>
        <w:t xml:space="preserve">n horizontal </w:t>
      </w:r>
      <w:del w:id="267" w:author="Alan Panda" w:date="2020-01-10T19:52:00Z">
        <w:r w:rsidR="00E96805" w:rsidRPr="005F512C" w:rsidDel="00BE20FA">
          <w:rPr>
            <w:rFonts w:ascii="Montserrat" w:hAnsi="Montserrat" w:cs="Arial"/>
          </w:rPr>
          <w:delText xml:space="preserve">para las </w:delText>
        </w:r>
        <w:r w:rsidR="00E96805" w:rsidRPr="005F512C" w:rsidDel="00BE20FA">
          <w:rPr>
            <w:rFonts w:ascii="Montserrat" w:hAnsi="Montserrat" w:cs="Arial"/>
            <w:highlight w:val="yellow"/>
          </w:rPr>
          <w:delText>funciones docentes</w:delText>
        </w:r>
        <w:r w:rsidR="00E96805" w:rsidRPr="005F512C" w:rsidDel="00BE20FA">
          <w:rPr>
            <w:rFonts w:ascii="Montserrat" w:hAnsi="Montserrat" w:cs="Arial"/>
          </w:rPr>
          <w:delText xml:space="preserve"> y de</w:delText>
        </w:r>
      </w:del>
      <w:ins w:id="268" w:author="Alan Panda" w:date="2020-01-10T19:52:00Z">
        <w:r w:rsidR="00BE20FA">
          <w:rPr>
            <w:rFonts w:ascii="Montserrat" w:hAnsi="Montserrat" w:cs="Arial"/>
          </w:rPr>
          <w:t>y la</w:t>
        </w:r>
      </w:ins>
      <w:r w:rsidR="00E96805" w:rsidRPr="005F512C">
        <w:rPr>
          <w:rFonts w:ascii="Montserrat" w:hAnsi="Montserrat" w:cs="Arial"/>
        </w:rPr>
        <w:t xml:space="preserve"> promoci</w:t>
      </w:r>
      <w:r w:rsidR="00E96805" w:rsidRPr="005F512C">
        <w:rPr>
          <w:rFonts w:ascii="Montserrat" w:hAnsi="Montserrat" w:cs="Arial" w:hint="eastAsia"/>
        </w:rPr>
        <w:t>ó</w:t>
      </w:r>
      <w:r w:rsidR="00E96805" w:rsidRPr="005F512C">
        <w:rPr>
          <w:rFonts w:ascii="Montserrat" w:hAnsi="Montserrat" w:cs="Arial"/>
        </w:rPr>
        <w:t xml:space="preserve">n vertical </w:t>
      </w:r>
      <w:del w:id="269" w:author="Alan Panda" w:date="2020-01-10T19:53:00Z">
        <w:r w:rsidR="00E96805" w:rsidRPr="005F512C" w:rsidDel="00BE20FA">
          <w:rPr>
            <w:rFonts w:ascii="Montserrat" w:hAnsi="Montserrat" w:cs="Arial"/>
          </w:rPr>
          <w:delText>para las funciones directivas y de supervisi</w:delText>
        </w:r>
        <w:r w:rsidR="00E96805" w:rsidRPr="005F512C" w:rsidDel="00BE20FA">
          <w:rPr>
            <w:rFonts w:ascii="Montserrat" w:hAnsi="Montserrat" w:cs="Arial" w:hint="eastAsia"/>
          </w:rPr>
          <w:delText>ó</w:delText>
        </w:r>
        <w:r w:rsidR="00E96805" w:rsidRPr="005F512C" w:rsidDel="00BE20FA">
          <w:rPr>
            <w:rFonts w:ascii="Montserrat" w:hAnsi="Montserrat" w:cs="Arial"/>
          </w:rPr>
          <w:delText xml:space="preserve">n </w:delText>
        </w:r>
      </w:del>
      <w:r w:rsidR="00E96805" w:rsidRPr="005F512C">
        <w:rPr>
          <w:rFonts w:ascii="Montserrat" w:hAnsi="Montserrat" w:cs="Arial"/>
        </w:rPr>
        <w:t xml:space="preserve">en </w:t>
      </w:r>
      <w:r w:rsidR="00DB073F">
        <w:rPr>
          <w:rFonts w:ascii="Montserrat" w:hAnsi="Montserrat" w:cs="Arial"/>
        </w:rPr>
        <w:t>E</w:t>
      </w:r>
      <w:ins w:id="270" w:author="Alan Panda" w:date="2020-01-10T19:53:00Z">
        <w:r w:rsidR="00BE20FA">
          <w:rPr>
            <w:rFonts w:ascii="Montserrat" w:hAnsi="Montserrat" w:cs="Arial"/>
          </w:rPr>
          <w:t xml:space="preserve">ducación </w:t>
        </w:r>
      </w:ins>
      <w:r w:rsidR="00DB073F">
        <w:rPr>
          <w:rFonts w:ascii="Montserrat" w:hAnsi="Montserrat" w:cs="Arial"/>
        </w:rPr>
        <w:t>B</w:t>
      </w:r>
      <w:ins w:id="271" w:author="Alan Panda" w:date="2020-01-10T19:53:00Z">
        <w:r w:rsidR="00BE20FA">
          <w:rPr>
            <w:rFonts w:ascii="Montserrat" w:hAnsi="Montserrat" w:cs="Arial"/>
          </w:rPr>
          <w:t>ásica</w:t>
        </w:r>
      </w:ins>
      <w:r w:rsidR="00E96805" w:rsidRPr="005F512C">
        <w:rPr>
          <w:rFonts w:ascii="Montserrat" w:hAnsi="Montserrat" w:cs="Arial"/>
        </w:rPr>
        <w:t xml:space="preserve"> y </w:t>
      </w:r>
      <w:r w:rsidR="00DB073F">
        <w:rPr>
          <w:rFonts w:ascii="Montserrat" w:hAnsi="Montserrat" w:cs="Arial"/>
        </w:rPr>
        <w:t>E</w:t>
      </w:r>
      <w:ins w:id="272" w:author="Alan Panda" w:date="2020-01-10T19:53:00Z">
        <w:r w:rsidR="00BE20FA">
          <w:rPr>
            <w:rFonts w:ascii="Montserrat" w:hAnsi="Montserrat" w:cs="Arial"/>
          </w:rPr>
          <w:t xml:space="preserve">ducación </w:t>
        </w:r>
      </w:ins>
      <w:r w:rsidR="00DB073F">
        <w:rPr>
          <w:rFonts w:ascii="Montserrat" w:hAnsi="Montserrat" w:cs="Arial"/>
        </w:rPr>
        <w:t>M</w:t>
      </w:r>
      <w:ins w:id="273" w:author="Alan Panda" w:date="2020-01-10T19:53:00Z">
        <w:r w:rsidR="00BE20FA">
          <w:rPr>
            <w:rFonts w:ascii="Montserrat" w:hAnsi="Montserrat" w:cs="Arial"/>
          </w:rPr>
          <w:t xml:space="preserve">edia </w:t>
        </w:r>
      </w:ins>
      <w:r w:rsidR="00DB073F">
        <w:rPr>
          <w:rFonts w:ascii="Montserrat" w:hAnsi="Montserrat" w:cs="Arial"/>
        </w:rPr>
        <w:t>S</w:t>
      </w:r>
      <w:ins w:id="274" w:author="Alan Panda" w:date="2020-01-10T19:53:00Z">
        <w:r w:rsidR="00BE20FA">
          <w:rPr>
            <w:rFonts w:ascii="Montserrat" w:hAnsi="Montserrat" w:cs="Arial"/>
          </w:rPr>
          <w:t>uperior,</w:t>
        </w:r>
      </w:ins>
      <w:r w:rsidR="00E96805">
        <w:rPr>
          <w:rFonts w:ascii="Montserrat" w:hAnsi="Montserrat" w:cs="Arial"/>
          <w:b/>
        </w:rPr>
        <w:t xml:space="preserve"> </w:t>
      </w:r>
      <w:r w:rsidRPr="006233CD">
        <w:rPr>
          <w:rFonts w:ascii="Montserrat" w:hAnsi="Montserrat"/>
        </w:rPr>
        <w:t xml:space="preserve">en conformidad con la </w:t>
      </w:r>
      <w:r w:rsidR="001D7B2F" w:rsidRPr="006233CD">
        <w:rPr>
          <w:rFonts w:ascii="Montserrat" w:hAnsi="Montserrat"/>
        </w:rPr>
        <w:t>LGSCMM</w:t>
      </w:r>
      <w:r w:rsidR="00D20DAB">
        <w:rPr>
          <w:rFonts w:ascii="Montserrat" w:hAnsi="Montserrat"/>
        </w:rPr>
        <w:t xml:space="preserve"> </w:t>
      </w:r>
      <w:r w:rsidR="001D7B2F" w:rsidRPr="006233CD">
        <w:rPr>
          <w:rFonts w:ascii="Montserrat" w:hAnsi="Montserrat"/>
        </w:rPr>
        <w:t xml:space="preserve">y </w:t>
      </w:r>
      <w:r w:rsidR="00746C0B" w:rsidRPr="006233CD">
        <w:rPr>
          <w:rFonts w:ascii="Montserrat" w:hAnsi="Montserrat"/>
        </w:rPr>
        <w:t xml:space="preserve">la Ley Reglamentaria del Artículo 3o. de la Constitución Política de los Estados Unidos Mexicanos, </w:t>
      </w:r>
      <w:del w:id="275" w:author="Alan Panda" w:date="2020-01-10T19:54:00Z">
        <w:r w:rsidR="00746C0B" w:rsidRPr="006233CD" w:rsidDel="00BE20FA">
          <w:rPr>
            <w:rFonts w:ascii="Montserrat" w:hAnsi="Montserrat"/>
          </w:rPr>
          <w:delText xml:space="preserve">que </w:delText>
        </w:r>
      </w:del>
      <w:r w:rsidR="00746C0B" w:rsidRPr="006233CD">
        <w:rPr>
          <w:rFonts w:ascii="Montserrat" w:hAnsi="Montserrat"/>
        </w:rPr>
        <w:t>en materia de Mejora Continua de la Educación</w:t>
      </w:r>
      <w:ins w:id="276" w:author="Alan Panda" w:date="2020-01-10T19:54:00Z">
        <w:r w:rsidR="00BE20FA">
          <w:rPr>
            <w:rFonts w:ascii="Montserrat" w:hAnsi="Montserrat"/>
          </w:rPr>
          <w:t>, la cual</w:t>
        </w:r>
      </w:ins>
      <w:r w:rsidR="00746C0B" w:rsidRPr="006233CD" w:rsidDel="009F1F9A">
        <w:rPr>
          <w:rFonts w:ascii="Montserrat" w:hAnsi="Montserrat"/>
        </w:rPr>
        <w:t xml:space="preserve"> </w:t>
      </w:r>
      <w:r w:rsidR="00746C0B" w:rsidRPr="006233CD">
        <w:rPr>
          <w:rFonts w:ascii="Montserrat" w:hAnsi="Montserrat"/>
        </w:rPr>
        <w:t xml:space="preserve">establece </w:t>
      </w:r>
      <w:ins w:id="277" w:author="Alan Panda" w:date="2020-01-10T22:32:00Z">
        <w:r w:rsidR="001F2C17">
          <w:rPr>
            <w:rFonts w:ascii="Montserrat" w:hAnsi="Montserrat"/>
          </w:rPr>
          <w:t xml:space="preserve">No </w:t>
        </w:r>
      </w:ins>
      <w:r w:rsidR="00746C0B" w:rsidRPr="006233CD">
        <w:rPr>
          <w:rFonts w:ascii="Montserrat" w:hAnsi="Montserrat"/>
        </w:rPr>
        <w:t>que el personal que ejerza las funciones docentes, directiva</w:t>
      </w:r>
      <w:r w:rsidR="00B83883" w:rsidRPr="006233CD">
        <w:rPr>
          <w:rFonts w:ascii="Montserrat" w:hAnsi="Montserrat"/>
        </w:rPr>
        <w:t>s</w:t>
      </w:r>
      <w:r w:rsidR="00746C0B" w:rsidRPr="006233CD">
        <w:rPr>
          <w:rFonts w:ascii="Montserrat" w:hAnsi="Montserrat"/>
        </w:rPr>
        <w:t xml:space="preserve"> o de supervisión tendrá derecho a acceder a un </w:t>
      </w:r>
      <w:r w:rsidR="00F21D9C">
        <w:rPr>
          <w:rFonts w:ascii="Montserrat" w:hAnsi="Montserrat"/>
        </w:rPr>
        <w:t>S</w:t>
      </w:r>
      <w:r w:rsidR="00746C0B" w:rsidRPr="006233CD">
        <w:rPr>
          <w:rFonts w:ascii="Montserrat" w:hAnsi="Montserrat"/>
        </w:rPr>
        <w:t xml:space="preserve">istema </w:t>
      </w:r>
      <w:r w:rsidR="00F21D9C">
        <w:rPr>
          <w:rFonts w:ascii="Montserrat" w:hAnsi="Montserrat"/>
        </w:rPr>
        <w:t>I</w:t>
      </w:r>
      <w:r w:rsidR="00746C0B" w:rsidRPr="006233CD">
        <w:rPr>
          <w:rFonts w:ascii="Montserrat" w:hAnsi="Montserrat"/>
        </w:rPr>
        <w:t xml:space="preserve">ntegral de </w:t>
      </w:r>
      <w:r w:rsidR="00F21D9C">
        <w:rPr>
          <w:rFonts w:ascii="Montserrat" w:hAnsi="Montserrat"/>
        </w:rPr>
        <w:t>F</w:t>
      </w:r>
      <w:r w:rsidR="00746C0B" w:rsidRPr="006233CD">
        <w:rPr>
          <w:rFonts w:ascii="Montserrat" w:hAnsi="Montserrat"/>
        </w:rPr>
        <w:t xml:space="preserve">ormación, </w:t>
      </w:r>
      <w:r w:rsidR="00F21D9C">
        <w:rPr>
          <w:rFonts w:ascii="Montserrat" w:hAnsi="Montserrat"/>
        </w:rPr>
        <w:t>C</w:t>
      </w:r>
      <w:r w:rsidR="00746C0B" w:rsidRPr="006233CD">
        <w:rPr>
          <w:rFonts w:ascii="Montserrat" w:hAnsi="Montserrat"/>
        </w:rPr>
        <w:t xml:space="preserve">apacitación y </w:t>
      </w:r>
      <w:r w:rsidR="00F21D9C">
        <w:rPr>
          <w:rFonts w:ascii="Montserrat" w:hAnsi="Montserrat"/>
        </w:rPr>
        <w:t>A</w:t>
      </w:r>
      <w:r w:rsidR="00746C0B" w:rsidRPr="006233CD">
        <w:rPr>
          <w:rFonts w:ascii="Montserrat" w:hAnsi="Montserrat"/>
        </w:rPr>
        <w:t>ctualización (SIFCA)</w:t>
      </w:r>
      <w:r w:rsidR="00A51CA5">
        <w:rPr>
          <w:rFonts w:ascii="Montserrat" w:hAnsi="Montserrat"/>
        </w:rPr>
        <w:t>.</w:t>
      </w:r>
    </w:p>
    <w:p w14:paraId="6A2D8B1E" w14:textId="77777777" w:rsidR="00BE2AD7" w:rsidRDefault="00BE2AD7">
      <w:pPr>
        <w:tabs>
          <w:tab w:val="left" w:pos="142"/>
        </w:tabs>
        <w:jc w:val="both"/>
        <w:rPr>
          <w:rFonts w:ascii="Montserrat" w:hAnsi="Montserrat"/>
          <w:sz w:val="20"/>
          <w:szCs w:val="20"/>
        </w:rPr>
        <w:pPrChange w:id="278" w:author="Ramsés Vázquez Lira" w:date="2020-01-11T19:09:00Z">
          <w:pPr>
            <w:jc w:val="both"/>
          </w:pPr>
        </w:pPrChange>
      </w:pPr>
    </w:p>
    <w:p w14:paraId="703EF016" w14:textId="50FF0450" w:rsidR="00BE2AD7" w:rsidRPr="00CC6812" w:rsidRDefault="00BE2AD7">
      <w:pPr>
        <w:tabs>
          <w:tab w:val="left" w:pos="142"/>
        </w:tabs>
        <w:jc w:val="both"/>
        <w:rPr>
          <w:rFonts w:ascii="Montserrat" w:hAnsi="Montserrat"/>
          <w:b/>
          <w:bCs/>
          <w:sz w:val="20"/>
          <w:szCs w:val="20"/>
        </w:rPr>
        <w:pPrChange w:id="279" w:author="Ramsés Vázquez Lira" w:date="2020-01-11T19:09:00Z">
          <w:pPr>
            <w:jc w:val="both"/>
          </w:pPr>
        </w:pPrChange>
      </w:pPr>
      <w:r w:rsidRPr="00CC6812">
        <w:rPr>
          <w:rFonts w:ascii="Montserrat" w:hAnsi="Montserrat"/>
          <w:b/>
          <w:bCs/>
          <w:sz w:val="20"/>
          <w:szCs w:val="20"/>
        </w:rPr>
        <w:t>CARACTERÍSTICAS QUE DEBE CUMPLIR EL PRESTADOR DE SERVICIOS A CONTRATAR</w:t>
      </w:r>
    </w:p>
    <w:p w14:paraId="1B4BD6F8" w14:textId="41B50EA0" w:rsidR="00FA0C77" w:rsidRDefault="00FA0C77">
      <w:pPr>
        <w:tabs>
          <w:tab w:val="left" w:pos="142"/>
        </w:tabs>
        <w:spacing w:before="240" w:line="360" w:lineRule="auto"/>
        <w:jc w:val="both"/>
        <w:rPr>
          <w:rFonts w:ascii="Montserrat" w:hAnsi="Montserrat"/>
          <w:sz w:val="20"/>
          <w:szCs w:val="20"/>
        </w:rPr>
        <w:pPrChange w:id="280" w:author="Ramsés Vázquez Lira" w:date="2020-01-11T19:09:00Z">
          <w:pPr>
            <w:spacing w:before="240" w:line="360" w:lineRule="auto"/>
            <w:jc w:val="both"/>
          </w:pPr>
        </w:pPrChange>
      </w:pPr>
      <w:r w:rsidRPr="006233CD">
        <w:rPr>
          <w:rFonts w:ascii="Montserrat" w:hAnsi="Montserrat"/>
          <w:sz w:val="20"/>
          <w:szCs w:val="20"/>
        </w:rPr>
        <w:t>El Prestador de Servicios está constituido legalmente bajo las leyes mexicanas, con domicilio fiscal en la Ciudad de México.</w:t>
      </w:r>
      <w:r w:rsidR="00B83883" w:rsidRPr="006233CD">
        <w:rPr>
          <w:rFonts w:ascii="Montserrat" w:hAnsi="Montserrat"/>
          <w:sz w:val="20"/>
          <w:szCs w:val="20"/>
        </w:rPr>
        <w:t xml:space="preserve"> Se trata de</w:t>
      </w:r>
      <w:r w:rsidRPr="006233CD">
        <w:rPr>
          <w:rFonts w:ascii="Montserrat" w:hAnsi="Montserrat"/>
          <w:sz w:val="20"/>
          <w:szCs w:val="20"/>
        </w:rPr>
        <w:t xml:space="preserve"> una institución </w:t>
      </w:r>
      <w:r w:rsidR="00B90B7A" w:rsidRPr="006233CD">
        <w:rPr>
          <w:rFonts w:ascii="Montserrat" w:hAnsi="Montserrat"/>
          <w:sz w:val="20"/>
          <w:szCs w:val="20"/>
        </w:rPr>
        <w:t xml:space="preserve">de educación superior </w:t>
      </w:r>
      <w:r w:rsidR="007622CD">
        <w:rPr>
          <w:rFonts w:ascii="Montserrat" w:hAnsi="Montserrat"/>
          <w:sz w:val="20"/>
          <w:szCs w:val="20"/>
        </w:rPr>
        <w:t xml:space="preserve">con capital humano </w:t>
      </w:r>
      <w:r w:rsidRPr="006233CD">
        <w:rPr>
          <w:rFonts w:ascii="Montserrat" w:hAnsi="Montserrat"/>
          <w:sz w:val="20"/>
          <w:szCs w:val="20"/>
        </w:rPr>
        <w:t>dedicad</w:t>
      </w:r>
      <w:r w:rsidR="007622CD">
        <w:rPr>
          <w:rFonts w:ascii="Montserrat" w:hAnsi="Montserrat"/>
          <w:sz w:val="20"/>
          <w:szCs w:val="20"/>
        </w:rPr>
        <w:t>o</w:t>
      </w:r>
      <w:r w:rsidRPr="006233CD">
        <w:rPr>
          <w:rFonts w:ascii="Montserrat" w:hAnsi="Montserrat"/>
          <w:sz w:val="20"/>
          <w:szCs w:val="20"/>
        </w:rPr>
        <w:t xml:space="preserve"> a</w:t>
      </w:r>
      <w:r w:rsidR="00B90B7A" w:rsidRPr="006233CD">
        <w:rPr>
          <w:rFonts w:ascii="Montserrat" w:hAnsi="Montserrat"/>
          <w:sz w:val="20"/>
          <w:szCs w:val="20"/>
        </w:rPr>
        <w:t xml:space="preserve"> </w:t>
      </w:r>
      <w:r w:rsidR="007622CD">
        <w:rPr>
          <w:rFonts w:ascii="Montserrat" w:hAnsi="Montserrat"/>
          <w:sz w:val="20"/>
          <w:szCs w:val="20"/>
        </w:rPr>
        <w:t xml:space="preserve">la </w:t>
      </w:r>
      <w:r w:rsidR="007622CD" w:rsidRPr="006233CD">
        <w:rPr>
          <w:rFonts w:ascii="Montserrat" w:hAnsi="Montserrat"/>
          <w:sz w:val="20"/>
          <w:szCs w:val="20"/>
        </w:rPr>
        <w:t>docencia</w:t>
      </w:r>
      <w:r w:rsidR="007622CD">
        <w:rPr>
          <w:rFonts w:ascii="Montserrat" w:hAnsi="Montserrat"/>
          <w:sz w:val="20"/>
          <w:szCs w:val="20"/>
        </w:rPr>
        <w:t>, la</w:t>
      </w:r>
      <w:r w:rsidR="007622CD" w:rsidRPr="006233CD">
        <w:rPr>
          <w:rFonts w:ascii="Montserrat" w:hAnsi="Montserrat"/>
          <w:sz w:val="20"/>
          <w:szCs w:val="20"/>
        </w:rPr>
        <w:t xml:space="preserve"> </w:t>
      </w:r>
      <w:r w:rsidR="00B90B7A" w:rsidRPr="006233CD">
        <w:rPr>
          <w:rFonts w:ascii="Montserrat" w:hAnsi="Montserrat"/>
          <w:sz w:val="20"/>
          <w:szCs w:val="20"/>
        </w:rPr>
        <w:t xml:space="preserve">investigación, </w:t>
      </w:r>
      <w:r w:rsidR="007622CD">
        <w:rPr>
          <w:rFonts w:ascii="Montserrat" w:hAnsi="Montserrat"/>
          <w:sz w:val="20"/>
          <w:szCs w:val="20"/>
        </w:rPr>
        <w:t>el desarrollo tecnológico y la innovación</w:t>
      </w:r>
      <w:r w:rsidRPr="006233CD">
        <w:rPr>
          <w:rFonts w:ascii="Montserrat" w:hAnsi="Montserrat"/>
          <w:sz w:val="20"/>
          <w:szCs w:val="20"/>
        </w:rPr>
        <w:t xml:space="preserve">, </w:t>
      </w:r>
      <w:r w:rsidR="007974CA">
        <w:rPr>
          <w:rFonts w:ascii="Montserrat" w:hAnsi="Montserrat"/>
          <w:sz w:val="20"/>
          <w:szCs w:val="20"/>
        </w:rPr>
        <w:t xml:space="preserve">con </w:t>
      </w:r>
      <w:r w:rsidR="001D7B2F" w:rsidRPr="006233CD">
        <w:rPr>
          <w:rFonts w:ascii="Montserrat" w:hAnsi="Montserrat"/>
          <w:sz w:val="20"/>
          <w:szCs w:val="20"/>
        </w:rPr>
        <w:t xml:space="preserve">experiencia </w:t>
      </w:r>
      <w:r w:rsidR="007622CD">
        <w:rPr>
          <w:rFonts w:ascii="Montserrat" w:hAnsi="Montserrat"/>
          <w:sz w:val="20"/>
          <w:szCs w:val="20"/>
        </w:rPr>
        <w:t>reconocida</w:t>
      </w:r>
      <w:r w:rsidRPr="006233CD">
        <w:rPr>
          <w:rFonts w:ascii="Montserrat" w:hAnsi="Montserrat"/>
          <w:sz w:val="20"/>
          <w:szCs w:val="20"/>
        </w:rPr>
        <w:t xml:space="preserve"> </w:t>
      </w:r>
      <w:r w:rsidR="007622CD">
        <w:rPr>
          <w:rFonts w:ascii="Montserrat" w:hAnsi="Montserrat"/>
          <w:sz w:val="20"/>
          <w:szCs w:val="20"/>
        </w:rPr>
        <w:t xml:space="preserve">en </w:t>
      </w:r>
      <w:r w:rsidR="00EC5D6C">
        <w:rPr>
          <w:rFonts w:ascii="Montserrat" w:hAnsi="Montserrat"/>
          <w:sz w:val="20"/>
          <w:szCs w:val="20"/>
        </w:rPr>
        <w:t xml:space="preserve">el diseño y </w:t>
      </w:r>
      <w:r w:rsidR="007622CD">
        <w:rPr>
          <w:rFonts w:ascii="Montserrat" w:hAnsi="Montserrat"/>
          <w:sz w:val="20"/>
          <w:szCs w:val="20"/>
        </w:rPr>
        <w:t>validación</w:t>
      </w:r>
      <w:r w:rsidR="00EC5D6C">
        <w:rPr>
          <w:rFonts w:ascii="Montserrat" w:hAnsi="Montserrat"/>
          <w:sz w:val="20"/>
          <w:szCs w:val="20"/>
        </w:rPr>
        <w:t xml:space="preserve"> </w:t>
      </w:r>
      <w:r w:rsidRPr="006233CD">
        <w:rPr>
          <w:rFonts w:ascii="Montserrat" w:hAnsi="Montserrat"/>
          <w:sz w:val="20"/>
          <w:szCs w:val="20"/>
        </w:rPr>
        <w:t xml:space="preserve">de instrumentos </w:t>
      </w:r>
      <w:r w:rsidR="007622CD">
        <w:rPr>
          <w:rFonts w:ascii="Montserrat" w:hAnsi="Montserrat"/>
          <w:sz w:val="20"/>
          <w:szCs w:val="20"/>
        </w:rPr>
        <w:t xml:space="preserve">y procesos </w:t>
      </w:r>
      <w:r w:rsidR="00B90B7A" w:rsidRPr="006233CD">
        <w:rPr>
          <w:rFonts w:ascii="Montserrat" w:hAnsi="Montserrat"/>
          <w:sz w:val="20"/>
          <w:szCs w:val="20"/>
        </w:rPr>
        <w:t xml:space="preserve">de </w:t>
      </w:r>
      <w:r w:rsidR="007622CD">
        <w:rPr>
          <w:rFonts w:ascii="Montserrat" w:hAnsi="Montserrat"/>
          <w:sz w:val="20"/>
          <w:szCs w:val="20"/>
        </w:rPr>
        <w:t xml:space="preserve">evaluación educativa desde distintas perspectivas y con </w:t>
      </w:r>
      <w:r w:rsidR="001F5955" w:rsidRPr="006233CD">
        <w:rPr>
          <w:rFonts w:ascii="Montserrat" w:hAnsi="Montserrat"/>
          <w:sz w:val="20"/>
          <w:szCs w:val="20"/>
        </w:rPr>
        <w:t>apeg</w:t>
      </w:r>
      <w:r w:rsidR="007622CD">
        <w:rPr>
          <w:rFonts w:ascii="Montserrat" w:hAnsi="Montserrat"/>
          <w:sz w:val="20"/>
          <w:szCs w:val="20"/>
        </w:rPr>
        <w:t>o a l</w:t>
      </w:r>
      <w:r w:rsidR="00B90B7A" w:rsidRPr="006233CD">
        <w:rPr>
          <w:rFonts w:ascii="Montserrat" w:hAnsi="Montserrat"/>
          <w:sz w:val="20"/>
          <w:szCs w:val="20"/>
        </w:rPr>
        <w:t>os</w:t>
      </w:r>
      <w:r w:rsidR="001F5955" w:rsidRPr="006233CD">
        <w:rPr>
          <w:rFonts w:ascii="Montserrat" w:hAnsi="Montserrat"/>
          <w:sz w:val="20"/>
          <w:szCs w:val="20"/>
        </w:rPr>
        <w:t xml:space="preserve"> más altos estándares </w:t>
      </w:r>
      <w:r w:rsidR="007622CD">
        <w:rPr>
          <w:rFonts w:ascii="Montserrat" w:hAnsi="Montserrat"/>
          <w:sz w:val="20"/>
          <w:szCs w:val="20"/>
        </w:rPr>
        <w:t>de calidad</w:t>
      </w:r>
      <w:r w:rsidR="00EC5D6C">
        <w:rPr>
          <w:rFonts w:ascii="Montserrat" w:hAnsi="Montserrat"/>
          <w:sz w:val="20"/>
          <w:szCs w:val="20"/>
        </w:rPr>
        <w:t xml:space="preserve">, así como </w:t>
      </w:r>
      <w:del w:id="281" w:author="Alan Panda" w:date="2020-01-10T21:15:00Z">
        <w:r w:rsidR="00EC5D6C" w:rsidDel="00BF315E">
          <w:rPr>
            <w:rFonts w:ascii="Montserrat" w:hAnsi="Montserrat"/>
            <w:sz w:val="20"/>
            <w:szCs w:val="20"/>
          </w:rPr>
          <w:delText xml:space="preserve">de </w:delText>
        </w:r>
      </w:del>
      <w:ins w:id="282" w:author="Alan Panda" w:date="2020-01-10T21:15:00Z">
        <w:r w:rsidR="00BF315E">
          <w:rPr>
            <w:rFonts w:ascii="Montserrat" w:hAnsi="Montserrat"/>
            <w:sz w:val="20"/>
            <w:szCs w:val="20"/>
          </w:rPr>
          <w:t xml:space="preserve">con </w:t>
        </w:r>
      </w:ins>
      <w:r w:rsidR="00EC5D6C">
        <w:rPr>
          <w:rFonts w:ascii="Montserrat" w:hAnsi="Montserrat"/>
          <w:sz w:val="20"/>
          <w:szCs w:val="20"/>
        </w:rPr>
        <w:t>e</w:t>
      </w:r>
      <w:r w:rsidR="00EC5D6C" w:rsidRPr="006233CD">
        <w:rPr>
          <w:rFonts w:ascii="Montserrat" w:hAnsi="Montserrat"/>
          <w:sz w:val="20"/>
          <w:szCs w:val="20"/>
        </w:rPr>
        <w:t>xperiencia</w:t>
      </w:r>
      <w:ins w:id="283" w:author="Alan Panda" w:date="2020-01-10T21:15:00Z">
        <w:r w:rsidR="00BF315E">
          <w:rPr>
            <w:rFonts w:ascii="Montserrat" w:hAnsi="Montserrat"/>
            <w:sz w:val="20"/>
            <w:szCs w:val="20"/>
          </w:rPr>
          <w:t>,</w:t>
        </w:r>
      </w:ins>
      <w:r w:rsidR="009C18B5" w:rsidRPr="006233CD">
        <w:rPr>
          <w:rFonts w:ascii="Montserrat" w:hAnsi="Montserrat"/>
          <w:sz w:val="20"/>
          <w:szCs w:val="20"/>
        </w:rPr>
        <w:t xml:space="preserve"> tanto en la aplicación de evaluaciones en papel como por </w:t>
      </w:r>
      <w:r w:rsidR="009C18B5" w:rsidRPr="006233CD">
        <w:rPr>
          <w:rFonts w:ascii="Montserrat" w:hAnsi="Montserrat"/>
          <w:sz w:val="20"/>
          <w:szCs w:val="20"/>
        </w:rPr>
        <w:lastRenderedPageBreak/>
        <w:t>medios electrónicos, permitiendo garantizar la cobertura a nivel nacional de</w:t>
      </w:r>
      <w:ins w:id="284" w:author="Alan Panda" w:date="2020-01-10T21:15:00Z">
        <w:r w:rsidR="00BF315E">
          <w:rPr>
            <w:rFonts w:ascii="Montserrat" w:hAnsi="Montserrat"/>
            <w:sz w:val="20"/>
            <w:szCs w:val="20"/>
          </w:rPr>
          <w:t xml:space="preserve"> la aplicación de los instrumentos del SISAP</w:t>
        </w:r>
      </w:ins>
      <w:del w:id="285" w:author="Alan Panda" w:date="2020-01-10T21:15:00Z">
        <w:r w:rsidR="009C18B5" w:rsidRPr="006233CD" w:rsidDel="00BF315E">
          <w:rPr>
            <w:rFonts w:ascii="Montserrat" w:hAnsi="Montserrat"/>
            <w:sz w:val="20"/>
            <w:szCs w:val="20"/>
          </w:rPr>
          <w:delText>l proyecto</w:delText>
        </w:r>
      </w:del>
      <w:r w:rsidR="00EC5D6C">
        <w:rPr>
          <w:rFonts w:ascii="Montserrat" w:hAnsi="Montserrat"/>
          <w:sz w:val="20"/>
          <w:szCs w:val="20"/>
        </w:rPr>
        <w:t>.</w:t>
      </w:r>
      <w:r w:rsidR="00850AD2" w:rsidRPr="007143EF">
        <w:rPr>
          <w:rFonts w:ascii="Montserrat" w:hAnsi="Montserrat"/>
          <w:sz w:val="20"/>
          <w:szCs w:val="20"/>
        </w:rPr>
        <w:t xml:space="preserve"> </w:t>
      </w:r>
      <w:r w:rsidR="009C18B5" w:rsidRPr="006233CD">
        <w:rPr>
          <w:rFonts w:ascii="Montserrat" w:hAnsi="Montserrat"/>
          <w:sz w:val="20"/>
          <w:szCs w:val="20"/>
        </w:rPr>
        <w:t>A</w:t>
      </w:r>
      <w:r w:rsidRPr="006233CD">
        <w:rPr>
          <w:rFonts w:ascii="Montserrat" w:hAnsi="Montserrat"/>
          <w:sz w:val="20"/>
          <w:szCs w:val="20"/>
        </w:rPr>
        <w:t xml:space="preserve">simismo, </w:t>
      </w:r>
      <w:r w:rsidR="009C18B5" w:rsidRPr="006233CD">
        <w:rPr>
          <w:rFonts w:ascii="Montserrat" w:hAnsi="Montserrat"/>
          <w:sz w:val="20"/>
          <w:szCs w:val="20"/>
        </w:rPr>
        <w:t>su</w:t>
      </w:r>
      <w:r w:rsidRPr="006233CD">
        <w:rPr>
          <w:rFonts w:ascii="Montserrat" w:hAnsi="Montserrat"/>
          <w:sz w:val="20"/>
          <w:szCs w:val="20"/>
        </w:rPr>
        <w:t xml:space="preserve"> experiencia </w:t>
      </w:r>
      <w:r w:rsidR="00780D51">
        <w:rPr>
          <w:rFonts w:ascii="Montserrat" w:hAnsi="Montserrat"/>
          <w:sz w:val="20"/>
          <w:szCs w:val="20"/>
        </w:rPr>
        <w:t xml:space="preserve">previa </w:t>
      </w:r>
      <w:r w:rsidR="009C18B5" w:rsidRPr="006233CD">
        <w:rPr>
          <w:rFonts w:ascii="Montserrat" w:hAnsi="Montserrat"/>
          <w:sz w:val="20"/>
          <w:szCs w:val="20"/>
        </w:rPr>
        <w:t>con</w:t>
      </w:r>
      <w:r w:rsidRPr="006233CD">
        <w:rPr>
          <w:rFonts w:ascii="Montserrat" w:hAnsi="Montserrat"/>
          <w:sz w:val="20"/>
          <w:szCs w:val="20"/>
        </w:rPr>
        <w:t xml:space="preserve"> el Sistema Educativo</w:t>
      </w:r>
      <w:ins w:id="286" w:author="Alan Panda" w:date="2020-01-10T21:15:00Z">
        <w:r w:rsidR="00BF315E">
          <w:rPr>
            <w:rFonts w:ascii="Montserrat" w:hAnsi="Montserrat"/>
            <w:sz w:val="20"/>
            <w:szCs w:val="20"/>
          </w:rPr>
          <w:t xml:space="preserve"> Nacional</w:t>
        </w:r>
      </w:ins>
      <w:r w:rsidRPr="006233CD">
        <w:rPr>
          <w:rFonts w:ascii="Montserrat" w:hAnsi="Montserrat"/>
          <w:sz w:val="20"/>
          <w:szCs w:val="20"/>
        </w:rPr>
        <w:t xml:space="preserve"> </w:t>
      </w:r>
      <w:r w:rsidR="009C18B5" w:rsidRPr="006233CD">
        <w:rPr>
          <w:rFonts w:ascii="Montserrat" w:hAnsi="Montserrat"/>
          <w:sz w:val="20"/>
          <w:szCs w:val="20"/>
        </w:rPr>
        <w:t xml:space="preserve">le permite salvaguardar </w:t>
      </w:r>
      <w:r w:rsidRPr="006233CD">
        <w:rPr>
          <w:rFonts w:ascii="Montserrat" w:hAnsi="Montserrat"/>
          <w:sz w:val="20"/>
          <w:szCs w:val="20"/>
        </w:rPr>
        <w:t xml:space="preserve">la confidencialidad de la información </w:t>
      </w:r>
      <w:r w:rsidR="009C18B5" w:rsidRPr="006233CD">
        <w:rPr>
          <w:rFonts w:ascii="Montserrat" w:hAnsi="Montserrat"/>
          <w:sz w:val="20"/>
          <w:szCs w:val="20"/>
        </w:rPr>
        <w:t xml:space="preserve">recopilada a partir de la aplicación </w:t>
      </w:r>
      <w:r w:rsidRPr="006233CD">
        <w:rPr>
          <w:rFonts w:ascii="Montserrat" w:hAnsi="Montserrat"/>
          <w:sz w:val="20"/>
          <w:szCs w:val="20"/>
        </w:rPr>
        <w:t>de las evaluaciones docentes en los niveles de Educación Básica</w:t>
      </w:r>
      <w:r w:rsidR="004C46A8">
        <w:rPr>
          <w:rFonts w:ascii="Montserrat" w:hAnsi="Montserrat"/>
          <w:sz w:val="20"/>
          <w:szCs w:val="20"/>
        </w:rPr>
        <w:t xml:space="preserve"> (EB)</w:t>
      </w:r>
      <w:r w:rsidRPr="006233CD">
        <w:rPr>
          <w:rFonts w:ascii="Montserrat" w:hAnsi="Montserrat"/>
          <w:sz w:val="20"/>
          <w:szCs w:val="20"/>
        </w:rPr>
        <w:t xml:space="preserve"> y Media Superior</w:t>
      </w:r>
      <w:r w:rsidR="004C46A8">
        <w:rPr>
          <w:rFonts w:ascii="Montserrat" w:hAnsi="Montserrat"/>
          <w:sz w:val="20"/>
          <w:szCs w:val="20"/>
        </w:rPr>
        <w:t xml:space="preserve"> (EMS)</w:t>
      </w:r>
      <w:r w:rsidRPr="006233CD">
        <w:rPr>
          <w:rFonts w:ascii="Montserrat" w:hAnsi="Montserrat"/>
          <w:sz w:val="20"/>
          <w:szCs w:val="20"/>
        </w:rPr>
        <w:t>.</w:t>
      </w:r>
    </w:p>
    <w:p w14:paraId="6A2CBEBB" w14:textId="59FED86E" w:rsidR="007143EF" w:rsidRDefault="007143EF">
      <w:pPr>
        <w:tabs>
          <w:tab w:val="left" w:pos="142"/>
        </w:tabs>
        <w:spacing w:before="240" w:line="360" w:lineRule="auto"/>
        <w:jc w:val="both"/>
        <w:rPr>
          <w:rFonts w:ascii="Montserrat" w:hAnsi="Montserrat"/>
          <w:sz w:val="20"/>
          <w:szCs w:val="20"/>
        </w:rPr>
        <w:pPrChange w:id="287" w:author="Ramsés Vázquez Lira" w:date="2020-01-11T19:09:00Z">
          <w:pPr>
            <w:spacing w:before="240" w:line="360" w:lineRule="auto"/>
            <w:jc w:val="both"/>
          </w:pPr>
        </w:pPrChange>
      </w:pPr>
      <w:r>
        <w:rPr>
          <w:rFonts w:ascii="Montserrat" w:hAnsi="Montserrat"/>
          <w:sz w:val="20"/>
          <w:szCs w:val="20"/>
        </w:rPr>
        <w:t>Adicionalmente</w:t>
      </w:r>
      <w:ins w:id="288" w:author="Alan Panda" w:date="2020-01-10T21:16:00Z">
        <w:r w:rsidR="00BF315E">
          <w:rPr>
            <w:rFonts w:ascii="Montserrat" w:hAnsi="Montserrat"/>
            <w:sz w:val="20"/>
            <w:szCs w:val="20"/>
          </w:rPr>
          <w:t>,</w:t>
        </w:r>
      </w:ins>
      <w:r>
        <w:rPr>
          <w:rFonts w:ascii="Montserrat" w:hAnsi="Montserrat"/>
          <w:sz w:val="20"/>
          <w:szCs w:val="20"/>
        </w:rPr>
        <w:t xml:space="preserve"> el Prestador de Servicios deberá cumplir con las siguientes características: </w:t>
      </w:r>
    </w:p>
    <w:p w14:paraId="7FEA6C14" w14:textId="27FA771F" w:rsidR="002D2C34" w:rsidRPr="007143EF" w:rsidRDefault="002D2C34">
      <w:pPr>
        <w:pStyle w:val="Prrafodelista"/>
        <w:numPr>
          <w:ilvl w:val="0"/>
          <w:numId w:val="40"/>
        </w:numPr>
        <w:tabs>
          <w:tab w:val="left" w:pos="142"/>
        </w:tabs>
        <w:spacing w:before="240" w:line="360" w:lineRule="auto"/>
        <w:ind w:left="0"/>
        <w:jc w:val="both"/>
        <w:rPr>
          <w:rFonts w:ascii="Montserrat" w:hAnsi="Montserrat"/>
          <w:sz w:val="20"/>
          <w:szCs w:val="20"/>
        </w:rPr>
        <w:pPrChange w:id="289" w:author="Ramsés Vázquez Lira" w:date="2020-01-11T19:09:00Z">
          <w:pPr>
            <w:pStyle w:val="Prrafodelista"/>
            <w:numPr>
              <w:numId w:val="40"/>
            </w:numPr>
            <w:spacing w:before="240" w:line="360" w:lineRule="auto"/>
            <w:ind w:hanging="360"/>
            <w:jc w:val="both"/>
          </w:pPr>
        </w:pPrChange>
      </w:pPr>
      <w:r w:rsidRPr="007143EF">
        <w:rPr>
          <w:rFonts w:ascii="Montserrat" w:hAnsi="Montserrat"/>
          <w:sz w:val="20"/>
          <w:szCs w:val="20"/>
        </w:rPr>
        <w:t>Per</w:t>
      </w:r>
      <w:ins w:id="290" w:author="Alan Panda" w:date="2020-01-10T21:21:00Z">
        <w:r w:rsidR="00631D3D">
          <w:rPr>
            <w:rFonts w:ascii="Montserrat" w:hAnsi="Montserrat"/>
            <w:sz w:val="20"/>
            <w:szCs w:val="20"/>
          </w:rPr>
          <w:t>sonal con</w:t>
        </w:r>
      </w:ins>
      <w:del w:id="291" w:author="Alan Panda" w:date="2020-01-10T21:39:00Z">
        <w:r w:rsidRPr="007143EF" w:rsidDel="00A0417E">
          <w:rPr>
            <w:rFonts w:ascii="Montserrat" w:hAnsi="Montserrat"/>
            <w:sz w:val="20"/>
            <w:szCs w:val="20"/>
          </w:rPr>
          <w:delText xml:space="preserve">files </w:delText>
        </w:r>
      </w:del>
      <w:del w:id="292" w:author="Alan Panda" w:date="2020-01-10T21:21:00Z">
        <w:r w:rsidRPr="007143EF" w:rsidDel="00631D3D">
          <w:rPr>
            <w:rFonts w:ascii="Montserrat" w:hAnsi="Montserrat"/>
            <w:sz w:val="20"/>
            <w:szCs w:val="20"/>
          </w:rPr>
          <w:delText>del personal</w:delText>
        </w:r>
      </w:del>
      <w:del w:id="293" w:author="Alan Panda" w:date="2020-01-10T21:39:00Z">
        <w:r w:rsidRPr="007143EF" w:rsidDel="00A0417E">
          <w:rPr>
            <w:rFonts w:ascii="Montserrat" w:hAnsi="Montserrat"/>
            <w:sz w:val="20"/>
            <w:szCs w:val="20"/>
          </w:rPr>
          <w:delText>,</w:delText>
        </w:r>
      </w:del>
      <w:r w:rsidRPr="007143EF">
        <w:rPr>
          <w:rFonts w:ascii="Montserrat" w:hAnsi="Montserrat"/>
          <w:sz w:val="20"/>
          <w:szCs w:val="20"/>
        </w:rPr>
        <w:t xml:space="preserve"> habilidades y competencias</w:t>
      </w:r>
      <w:ins w:id="294" w:author="Alan Panda" w:date="2020-01-10T21:22:00Z">
        <w:r w:rsidR="00631D3D">
          <w:rPr>
            <w:rFonts w:ascii="Montserrat" w:hAnsi="Montserrat"/>
            <w:sz w:val="20"/>
            <w:szCs w:val="20"/>
          </w:rPr>
          <w:t xml:space="preserve"> para el diseño, validación</w:t>
        </w:r>
      </w:ins>
      <w:ins w:id="295" w:author="Alan Panda" w:date="2020-01-10T21:23:00Z">
        <w:r w:rsidR="00631D3D">
          <w:rPr>
            <w:rFonts w:ascii="Montserrat" w:hAnsi="Montserrat"/>
            <w:sz w:val="20"/>
            <w:szCs w:val="20"/>
          </w:rPr>
          <w:t>, calificación y análisis de instrumentos de evaluación.</w:t>
        </w:r>
      </w:ins>
    </w:p>
    <w:p w14:paraId="0262D668" w14:textId="467F8067" w:rsidR="00953BF7" w:rsidRPr="007143EF" w:rsidRDefault="00953BF7">
      <w:pPr>
        <w:pStyle w:val="Prrafodelista"/>
        <w:numPr>
          <w:ilvl w:val="0"/>
          <w:numId w:val="40"/>
        </w:numPr>
        <w:tabs>
          <w:tab w:val="left" w:pos="142"/>
        </w:tabs>
        <w:spacing w:before="240" w:line="360" w:lineRule="auto"/>
        <w:ind w:left="0"/>
        <w:jc w:val="both"/>
        <w:rPr>
          <w:rFonts w:ascii="Montserrat" w:hAnsi="Montserrat"/>
          <w:sz w:val="20"/>
          <w:szCs w:val="20"/>
        </w:rPr>
        <w:pPrChange w:id="296" w:author="Ramsés Vázquez Lira" w:date="2020-01-11T19:09:00Z">
          <w:pPr>
            <w:pStyle w:val="Prrafodelista"/>
            <w:numPr>
              <w:numId w:val="40"/>
            </w:numPr>
            <w:spacing w:before="240" w:line="360" w:lineRule="auto"/>
            <w:ind w:hanging="360"/>
            <w:jc w:val="both"/>
          </w:pPr>
        </w:pPrChange>
      </w:pPr>
      <w:r w:rsidRPr="007143EF">
        <w:rPr>
          <w:rFonts w:ascii="Montserrat" w:hAnsi="Montserrat"/>
          <w:sz w:val="20"/>
          <w:szCs w:val="20"/>
        </w:rPr>
        <w:t>Infraestructura</w:t>
      </w:r>
      <w:ins w:id="297" w:author="Alan Panda" w:date="2020-01-10T21:40:00Z">
        <w:r w:rsidR="00A0417E">
          <w:rPr>
            <w:rFonts w:ascii="Montserrat" w:hAnsi="Montserrat"/>
            <w:sz w:val="20"/>
            <w:szCs w:val="20"/>
          </w:rPr>
          <w:t xml:space="preserve"> </w:t>
        </w:r>
      </w:ins>
      <w:ins w:id="298" w:author="Alan Panda" w:date="2020-01-10T21:41:00Z">
        <w:r w:rsidR="00A0417E">
          <w:rPr>
            <w:rFonts w:ascii="Montserrat" w:hAnsi="Montserrat"/>
            <w:sz w:val="20"/>
            <w:szCs w:val="20"/>
          </w:rPr>
          <w:t xml:space="preserve">para el desarrollo de los instrumentos del SISAP, es decir, </w:t>
        </w:r>
      </w:ins>
      <w:ins w:id="299" w:author="Alan Panda" w:date="2020-01-10T21:42:00Z">
        <w:r w:rsidR="00A0417E">
          <w:rPr>
            <w:rFonts w:ascii="Montserrat" w:hAnsi="Montserrat"/>
            <w:sz w:val="20"/>
            <w:szCs w:val="20"/>
          </w:rPr>
          <w:t>salas y espacios de trabajo,</w:t>
        </w:r>
      </w:ins>
      <w:ins w:id="300" w:author="Alan Panda" w:date="2020-01-10T21:43:00Z">
        <w:r w:rsidR="00A0417E">
          <w:rPr>
            <w:rFonts w:ascii="Montserrat" w:hAnsi="Montserrat"/>
            <w:sz w:val="20"/>
            <w:szCs w:val="20"/>
          </w:rPr>
          <w:t xml:space="preserve"> mobiliario,</w:t>
        </w:r>
      </w:ins>
      <w:ins w:id="301" w:author="Alan Panda" w:date="2020-01-10T21:42:00Z">
        <w:r w:rsidR="00A0417E">
          <w:rPr>
            <w:rFonts w:ascii="Montserrat" w:hAnsi="Montserrat"/>
            <w:sz w:val="20"/>
            <w:szCs w:val="20"/>
          </w:rPr>
          <w:t xml:space="preserve"> equipos de cómputo, </w:t>
        </w:r>
      </w:ins>
      <w:ins w:id="302" w:author="Alan Panda" w:date="2020-01-10T21:43:00Z">
        <w:r w:rsidR="00A0417E">
          <w:rPr>
            <w:rFonts w:ascii="Montserrat" w:hAnsi="Montserrat"/>
            <w:sz w:val="20"/>
            <w:szCs w:val="20"/>
          </w:rPr>
          <w:t>servicio de Internet, materiales de oficina, entre otros.</w:t>
        </w:r>
      </w:ins>
    </w:p>
    <w:p w14:paraId="7140BD9C" w14:textId="4ADD5CCA" w:rsidR="00953BF7" w:rsidRPr="007143EF" w:rsidRDefault="00953BF7">
      <w:pPr>
        <w:pStyle w:val="Prrafodelista"/>
        <w:numPr>
          <w:ilvl w:val="0"/>
          <w:numId w:val="40"/>
        </w:numPr>
        <w:tabs>
          <w:tab w:val="left" w:pos="142"/>
        </w:tabs>
        <w:spacing w:before="240" w:line="360" w:lineRule="auto"/>
        <w:ind w:left="0"/>
        <w:jc w:val="both"/>
        <w:rPr>
          <w:rFonts w:ascii="Montserrat" w:hAnsi="Montserrat"/>
          <w:sz w:val="20"/>
          <w:szCs w:val="20"/>
        </w:rPr>
        <w:pPrChange w:id="303" w:author="Ramsés Vázquez Lira" w:date="2020-01-11T19:09:00Z">
          <w:pPr>
            <w:pStyle w:val="Prrafodelista"/>
            <w:numPr>
              <w:numId w:val="40"/>
            </w:numPr>
            <w:spacing w:before="240" w:line="360" w:lineRule="auto"/>
            <w:ind w:hanging="360"/>
            <w:jc w:val="both"/>
          </w:pPr>
        </w:pPrChange>
      </w:pPr>
      <w:commentRangeStart w:id="304"/>
      <w:commentRangeStart w:id="305"/>
      <w:r w:rsidRPr="007143EF">
        <w:rPr>
          <w:rFonts w:ascii="Montserrat" w:hAnsi="Montserrat"/>
          <w:sz w:val="20"/>
          <w:szCs w:val="20"/>
        </w:rPr>
        <w:t>Cobertura</w:t>
      </w:r>
      <w:commentRangeEnd w:id="304"/>
      <w:r w:rsidR="001F2C17">
        <w:rPr>
          <w:rStyle w:val="Refdecomentario"/>
        </w:rPr>
        <w:commentReference w:id="304"/>
      </w:r>
      <w:commentRangeEnd w:id="305"/>
      <w:ins w:id="306" w:author="Ramsés Vázquez Lira" w:date="2020-01-11T15:05:00Z">
        <w:r w:rsidR="00354CA2">
          <w:rPr>
            <w:rFonts w:ascii="Montserrat" w:hAnsi="Montserrat"/>
            <w:sz w:val="20"/>
            <w:szCs w:val="20"/>
          </w:rPr>
          <w:t xml:space="preserve"> nacional</w:t>
        </w:r>
      </w:ins>
      <w:r w:rsidR="002C6AA0">
        <w:rPr>
          <w:rStyle w:val="Refdecomentario"/>
        </w:rPr>
        <w:commentReference w:id="305"/>
      </w:r>
      <w:ins w:id="307" w:author="Ramsés Vázquez Lira" w:date="2020-01-11T14:29:00Z">
        <w:r w:rsidR="002C6AA0">
          <w:rPr>
            <w:rFonts w:ascii="Montserrat" w:hAnsi="Montserrat"/>
            <w:sz w:val="20"/>
            <w:szCs w:val="20"/>
          </w:rPr>
          <w:t xml:space="preserve"> del personal de supervisión en sedes</w:t>
        </w:r>
      </w:ins>
      <w:ins w:id="308" w:author="Ramsés Vázquez Lira" w:date="2020-01-11T15:05:00Z">
        <w:r w:rsidR="00354CA2">
          <w:rPr>
            <w:rFonts w:ascii="Montserrat" w:hAnsi="Montserrat"/>
            <w:sz w:val="20"/>
            <w:szCs w:val="20"/>
          </w:rPr>
          <w:t>.</w:t>
        </w:r>
      </w:ins>
    </w:p>
    <w:p w14:paraId="00B78C1E" w14:textId="39720A56" w:rsidR="00953BF7" w:rsidRPr="007143EF" w:rsidRDefault="00953BF7">
      <w:pPr>
        <w:pStyle w:val="Prrafodelista"/>
        <w:numPr>
          <w:ilvl w:val="0"/>
          <w:numId w:val="40"/>
        </w:numPr>
        <w:tabs>
          <w:tab w:val="left" w:pos="142"/>
        </w:tabs>
        <w:spacing w:before="240" w:line="360" w:lineRule="auto"/>
        <w:ind w:left="0"/>
        <w:jc w:val="both"/>
        <w:rPr>
          <w:rFonts w:ascii="Montserrat" w:hAnsi="Montserrat"/>
          <w:sz w:val="20"/>
          <w:szCs w:val="20"/>
        </w:rPr>
        <w:pPrChange w:id="309" w:author="Ramsés Vázquez Lira" w:date="2020-01-11T19:09:00Z">
          <w:pPr>
            <w:pStyle w:val="Prrafodelista"/>
            <w:numPr>
              <w:numId w:val="40"/>
            </w:numPr>
            <w:spacing w:before="240" w:line="360" w:lineRule="auto"/>
            <w:ind w:hanging="360"/>
            <w:jc w:val="both"/>
          </w:pPr>
        </w:pPrChange>
      </w:pPr>
      <w:r w:rsidRPr="007143EF">
        <w:rPr>
          <w:rFonts w:ascii="Montserrat" w:hAnsi="Montserrat"/>
          <w:sz w:val="20"/>
          <w:szCs w:val="20"/>
        </w:rPr>
        <w:t xml:space="preserve">Capacidad de convocatoria a </w:t>
      </w:r>
      <w:del w:id="310" w:author="Alan Panda" w:date="2020-01-10T21:46:00Z">
        <w:r w:rsidRPr="007143EF" w:rsidDel="00A0417E">
          <w:rPr>
            <w:rFonts w:ascii="Montserrat" w:hAnsi="Montserrat"/>
            <w:sz w:val="20"/>
            <w:szCs w:val="20"/>
          </w:rPr>
          <w:delText xml:space="preserve">redes de colaboración con </w:delText>
        </w:r>
      </w:del>
      <w:r w:rsidRPr="007143EF">
        <w:rPr>
          <w:rFonts w:ascii="Montserrat" w:hAnsi="Montserrat"/>
          <w:sz w:val="20"/>
          <w:szCs w:val="20"/>
        </w:rPr>
        <w:t>especialistas nacionales e internacionales.</w:t>
      </w:r>
    </w:p>
    <w:p w14:paraId="619D200A" w14:textId="04F62115" w:rsidR="00953BF7" w:rsidRPr="007143EF" w:rsidDel="002C6AA0" w:rsidRDefault="00953BF7">
      <w:pPr>
        <w:pStyle w:val="Prrafodelista"/>
        <w:numPr>
          <w:ilvl w:val="0"/>
          <w:numId w:val="40"/>
        </w:numPr>
        <w:tabs>
          <w:tab w:val="left" w:pos="142"/>
        </w:tabs>
        <w:spacing w:before="240" w:line="360" w:lineRule="auto"/>
        <w:ind w:left="0"/>
        <w:jc w:val="both"/>
        <w:rPr>
          <w:del w:id="311" w:author="Ramsés Vázquez Lira" w:date="2020-01-11T14:30:00Z"/>
          <w:rFonts w:ascii="Montserrat" w:hAnsi="Montserrat"/>
          <w:sz w:val="20"/>
          <w:szCs w:val="20"/>
        </w:rPr>
        <w:pPrChange w:id="312" w:author="Ramsés Vázquez Lira" w:date="2020-01-11T19:09:00Z">
          <w:pPr>
            <w:pStyle w:val="Prrafodelista"/>
            <w:numPr>
              <w:numId w:val="40"/>
            </w:numPr>
            <w:spacing w:before="240" w:line="360" w:lineRule="auto"/>
            <w:ind w:hanging="360"/>
            <w:jc w:val="both"/>
          </w:pPr>
        </w:pPrChange>
      </w:pPr>
      <w:commentRangeStart w:id="313"/>
      <w:del w:id="314" w:author="Ramsés Vázquez Lira" w:date="2020-01-11T14:30:00Z">
        <w:r w:rsidRPr="007143EF" w:rsidDel="002C6AA0">
          <w:rPr>
            <w:rFonts w:ascii="Montserrat" w:hAnsi="Montserrat"/>
            <w:sz w:val="20"/>
            <w:szCs w:val="20"/>
          </w:rPr>
          <w:delText>Aportar la conformación de comités y consejos técnicos para la validación y desarrollo de todos los instrumentos del SISAP.</w:delText>
        </w:r>
        <w:commentRangeEnd w:id="313"/>
        <w:r w:rsidR="00A0417E" w:rsidDel="002C6AA0">
          <w:rPr>
            <w:rStyle w:val="Refdecomentario"/>
          </w:rPr>
          <w:commentReference w:id="313"/>
        </w:r>
      </w:del>
    </w:p>
    <w:p w14:paraId="7C9ECC0F" w14:textId="5751A200" w:rsidR="00BE2AD7" w:rsidRDefault="00BE2AD7">
      <w:pPr>
        <w:tabs>
          <w:tab w:val="left" w:pos="142"/>
        </w:tabs>
        <w:jc w:val="both"/>
        <w:rPr>
          <w:rFonts w:ascii="Montserrat" w:hAnsi="Montserrat"/>
          <w:b/>
          <w:bCs/>
          <w:sz w:val="24"/>
          <w:szCs w:val="24"/>
        </w:rPr>
        <w:pPrChange w:id="315" w:author="Ramsés Vázquez Lira" w:date="2020-01-11T19:09:00Z">
          <w:pPr>
            <w:jc w:val="both"/>
          </w:pPr>
        </w:pPrChange>
      </w:pPr>
      <w:r w:rsidRPr="00CB05B3">
        <w:rPr>
          <w:rFonts w:ascii="Montserrat" w:hAnsi="Montserrat"/>
          <w:b/>
          <w:bCs/>
          <w:sz w:val="24"/>
          <w:szCs w:val="24"/>
        </w:rPr>
        <w:t>DESCRIPCIÓN Y CARACTERÍSTICAS DE LOS SERVICIOS</w:t>
      </w:r>
    </w:p>
    <w:p w14:paraId="72789382" w14:textId="4B029A4E" w:rsidR="00CE0ACF" w:rsidRDefault="00173EFD">
      <w:pPr>
        <w:tabs>
          <w:tab w:val="left" w:pos="142"/>
        </w:tabs>
        <w:spacing w:before="240" w:line="360" w:lineRule="auto"/>
        <w:jc w:val="both"/>
        <w:rPr>
          <w:rFonts w:ascii="Montserrat" w:hAnsi="Montserrat"/>
          <w:sz w:val="20"/>
          <w:szCs w:val="20"/>
        </w:rPr>
        <w:pPrChange w:id="316" w:author="Ramsés Vázquez Lira" w:date="2020-01-11T19:09:00Z">
          <w:pPr>
            <w:spacing w:before="240" w:line="360" w:lineRule="auto"/>
            <w:jc w:val="both"/>
          </w:pPr>
        </w:pPrChange>
      </w:pPr>
      <w:r>
        <w:rPr>
          <w:rFonts w:ascii="Montserrat" w:hAnsi="Montserrat"/>
          <w:sz w:val="20"/>
          <w:szCs w:val="20"/>
        </w:rPr>
        <w:t xml:space="preserve">Para lograr el objetivo de los servicios solicitados, </w:t>
      </w:r>
      <w:r w:rsidRPr="006233CD">
        <w:rPr>
          <w:rFonts w:ascii="Montserrat" w:hAnsi="Montserrat"/>
          <w:sz w:val="20"/>
          <w:szCs w:val="20"/>
        </w:rPr>
        <w:t xml:space="preserve">se requiere de </w:t>
      </w:r>
      <w:r>
        <w:rPr>
          <w:rFonts w:ascii="Montserrat" w:hAnsi="Montserrat"/>
          <w:sz w:val="20"/>
          <w:szCs w:val="20"/>
        </w:rPr>
        <w:t>una serie de actividades y productos que se</w:t>
      </w:r>
      <w:r w:rsidR="00637B5F">
        <w:rPr>
          <w:rFonts w:ascii="Montserrat" w:hAnsi="Montserrat"/>
          <w:sz w:val="20"/>
          <w:szCs w:val="20"/>
        </w:rPr>
        <w:t xml:space="preserve"> </w:t>
      </w:r>
      <w:r>
        <w:rPr>
          <w:rFonts w:ascii="Montserrat" w:hAnsi="Montserrat"/>
          <w:sz w:val="20"/>
          <w:szCs w:val="20"/>
        </w:rPr>
        <w:t>organiza</w:t>
      </w:r>
      <w:r w:rsidR="00637B5F">
        <w:rPr>
          <w:rFonts w:ascii="Montserrat" w:hAnsi="Montserrat"/>
          <w:sz w:val="20"/>
          <w:szCs w:val="20"/>
        </w:rPr>
        <w:t xml:space="preserve">n </w:t>
      </w:r>
      <w:r w:rsidR="00CA6547">
        <w:rPr>
          <w:rFonts w:ascii="Montserrat" w:hAnsi="Montserrat"/>
          <w:sz w:val="20"/>
          <w:szCs w:val="20"/>
        </w:rPr>
        <w:t xml:space="preserve">en </w:t>
      </w:r>
      <w:r w:rsidR="00086D34">
        <w:rPr>
          <w:rFonts w:ascii="Montserrat" w:hAnsi="Montserrat"/>
          <w:sz w:val="20"/>
          <w:szCs w:val="20"/>
        </w:rPr>
        <w:t>seis</w:t>
      </w:r>
      <w:r w:rsidR="00CA6547">
        <w:rPr>
          <w:rFonts w:ascii="Montserrat" w:hAnsi="Montserrat"/>
          <w:sz w:val="20"/>
          <w:szCs w:val="20"/>
        </w:rPr>
        <w:t xml:space="preserve"> fases</w:t>
      </w:r>
      <w:r w:rsidR="005E1D0A">
        <w:rPr>
          <w:rFonts w:ascii="Montserrat" w:hAnsi="Montserrat"/>
          <w:sz w:val="20"/>
          <w:szCs w:val="20"/>
        </w:rPr>
        <w:t>: (I) Diseño, (II) Desarrollo, (III) Validación, (IV) Aplicación, (V) Calificación y (VI) Análisis y devolución de resultados</w:t>
      </w:r>
      <w:r w:rsidR="00086D34">
        <w:rPr>
          <w:rFonts w:ascii="Montserrat" w:hAnsi="Montserrat"/>
          <w:sz w:val="20"/>
          <w:szCs w:val="20"/>
        </w:rPr>
        <w:t>.</w:t>
      </w:r>
      <w:r w:rsidR="0061612E">
        <w:rPr>
          <w:rFonts w:ascii="Montserrat" w:hAnsi="Montserrat"/>
          <w:sz w:val="20"/>
          <w:szCs w:val="20"/>
        </w:rPr>
        <w:t xml:space="preserve"> </w:t>
      </w:r>
      <w:ins w:id="317" w:author="Alan Panda" w:date="2020-01-10T21:47:00Z">
        <w:r w:rsidR="00A0417E">
          <w:rPr>
            <w:rFonts w:ascii="Montserrat" w:hAnsi="Montserrat"/>
            <w:sz w:val="20"/>
            <w:szCs w:val="20"/>
          </w:rPr>
          <w:t>P</w:t>
        </w:r>
      </w:ins>
      <w:del w:id="318" w:author="Alan Panda" w:date="2020-01-10T21:47:00Z">
        <w:r w:rsidR="00B94754" w:rsidDel="00A0417E">
          <w:rPr>
            <w:rFonts w:ascii="Montserrat" w:hAnsi="Montserrat"/>
            <w:sz w:val="20"/>
            <w:szCs w:val="20"/>
          </w:rPr>
          <w:delText>En esp</w:delText>
        </w:r>
        <w:r w:rsidR="00B761A2" w:rsidDel="00A0417E">
          <w:rPr>
            <w:rFonts w:ascii="Montserrat" w:hAnsi="Montserrat"/>
            <w:sz w:val="20"/>
            <w:szCs w:val="20"/>
          </w:rPr>
          <w:delText>e</w:delText>
        </w:r>
        <w:r w:rsidR="00B94754" w:rsidDel="00A0417E">
          <w:rPr>
            <w:rFonts w:ascii="Montserrat" w:hAnsi="Montserrat"/>
            <w:sz w:val="20"/>
            <w:szCs w:val="20"/>
          </w:rPr>
          <w:delText>cial</w:delText>
        </w:r>
        <w:r w:rsidR="00E53CEB" w:rsidDel="00A0417E">
          <w:rPr>
            <w:rFonts w:ascii="Montserrat" w:hAnsi="Montserrat"/>
            <w:sz w:val="20"/>
            <w:szCs w:val="20"/>
          </w:rPr>
          <w:delText>,</w:delText>
        </w:r>
        <w:r w:rsidR="003F50C3" w:rsidDel="00A0417E">
          <w:rPr>
            <w:rFonts w:ascii="Montserrat" w:hAnsi="Montserrat"/>
            <w:sz w:val="20"/>
            <w:szCs w:val="20"/>
          </w:rPr>
          <w:delText xml:space="preserve"> p</w:delText>
        </w:r>
      </w:del>
      <w:r w:rsidR="003F50C3">
        <w:rPr>
          <w:rFonts w:ascii="Montserrat" w:hAnsi="Montserrat"/>
          <w:sz w:val="20"/>
          <w:szCs w:val="20"/>
        </w:rPr>
        <w:t>ara el diseño y validaci</w:t>
      </w:r>
      <w:r w:rsidR="00E53CEB">
        <w:rPr>
          <w:rFonts w:ascii="Montserrat" w:hAnsi="Montserrat"/>
          <w:sz w:val="20"/>
          <w:szCs w:val="20"/>
        </w:rPr>
        <w:t>ó</w:t>
      </w:r>
      <w:r w:rsidR="003F50C3">
        <w:rPr>
          <w:rFonts w:ascii="Montserrat" w:hAnsi="Montserrat"/>
          <w:sz w:val="20"/>
          <w:szCs w:val="20"/>
        </w:rPr>
        <w:t>n del SISAP,</w:t>
      </w:r>
      <w:r w:rsidR="007143EF">
        <w:rPr>
          <w:rFonts w:ascii="Montserrat" w:hAnsi="Montserrat"/>
          <w:sz w:val="20"/>
          <w:szCs w:val="20"/>
        </w:rPr>
        <w:t xml:space="preserve"> así como para</w:t>
      </w:r>
      <w:r w:rsidR="003F50C3" w:rsidRPr="00E53CEB">
        <w:rPr>
          <w:rFonts w:ascii="Montserrat" w:hAnsi="Montserrat"/>
          <w:sz w:val="20"/>
          <w:szCs w:val="20"/>
        </w:rPr>
        <w:t xml:space="preserve"> la </w:t>
      </w:r>
      <w:r w:rsidR="003F50C3" w:rsidRPr="002737D9">
        <w:rPr>
          <w:rFonts w:ascii="Montserrat" w:hAnsi="Montserrat"/>
          <w:sz w:val="20"/>
          <w:szCs w:val="20"/>
        </w:rPr>
        <w:t>valoraci</w:t>
      </w:r>
      <w:r w:rsidR="003F50C3" w:rsidRPr="002737D9">
        <w:rPr>
          <w:rFonts w:ascii="Montserrat" w:hAnsi="Montserrat" w:hint="eastAsia"/>
          <w:sz w:val="20"/>
          <w:szCs w:val="20"/>
        </w:rPr>
        <w:t>ó</w:t>
      </w:r>
      <w:r w:rsidR="003F50C3" w:rsidRPr="002737D9">
        <w:rPr>
          <w:rFonts w:ascii="Montserrat" w:hAnsi="Montserrat"/>
          <w:sz w:val="20"/>
          <w:szCs w:val="20"/>
        </w:rPr>
        <w:t>n de</w:t>
      </w:r>
      <w:r w:rsidR="003F50C3">
        <w:rPr>
          <w:rFonts w:ascii="Montserrat" w:hAnsi="Montserrat"/>
        </w:rPr>
        <w:t xml:space="preserve"> </w:t>
      </w:r>
      <w:r w:rsidR="003F50C3">
        <w:rPr>
          <w:rFonts w:ascii="Montserrat" w:hAnsi="Montserrat"/>
          <w:sz w:val="20"/>
          <w:szCs w:val="20"/>
        </w:rPr>
        <w:t xml:space="preserve">los </w:t>
      </w:r>
      <w:r w:rsidR="003F50C3" w:rsidRPr="006233CD">
        <w:rPr>
          <w:rFonts w:ascii="Montserrat" w:hAnsi="Montserrat"/>
          <w:sz w:val="20"/>
          <w:szCs w:val="20"/>
        </w:rPr>
        <w:t>conocimientos</w:t>
      </w:r>
      <w:del w:id="319" w:author="Alan Panda" w:date="2020-01-10T21:47:00Z">
        <w:r w:rsidR="003F50C3" w:rsidRPr="006233CD" w:rsidDel="00A0417E">
          <w:rPr>
            <w:rFonts w:ascii="Montserrat" w:hAnsi="Montserrat"/>
            <w:sz w:val="20"/>
            <w:szCs w:val="20"/>
          </w:rPr>
          <w:delText>,</w:delText>
        </w:r>
      </w:del>
      <w:ins w:id="320" w:author="Alan Panda" w:date="2020-01-10T21:47:00Z">
        <w:r w:rsidR="00A0417E">
          <w:rPr>
            <w:rFonts w:ascii="Montserrat" w:hAnsi="Montserrat"/>
            <w:sz w:val="20"/>
            <w:szCs w:val="20"/>
          </w:rPr>
          <w:t xml:space="preserve"> </w:t>
        </w:r>
      </w:ins>
      <w:ins w:id="321" w:author="Alan Panda" w:date="2020-01-10T21:48:00Z">
        <w:r w:rsidR="00A0417E">
          <w:rPr>
            <w:rFonts w:ascii="Montserrat" w:hAnsi="Montserrat"/>
            <w:sz w:val="20"/>
            <w:szCs w:val="20"/>
          </w:rPr>
          <w:t>y</w:t>
        </w:r>
      </w:ins>
      <w:ins w:id="322" w:author="Alan Panda" w:date="2020-01-10T22:00:00Z">
        <w:r w:rsidR="0060310C">
          <w:rPr>
            <w:rFonts w:ascii="Montserrat" w:hAnsi="Montserrat"/>
            <w:sz w:val="20"/>
            <w:szCs w:val="20"/>
          </w:rPr>
          <w:t xml:space="preserve"> </w:t>
        </w:r>
      </w:ins>
      <w:r w:rsidR="003F50C3" w:rsidRPr="006233CD">
        <w:rPr>
          <w:rFonts w:ascii="Montserrat" w:hAnsi="Montserrat"/>
          <w:sz w:val="20"/>
          <w:szCs w:val="20"/>
        </w:rPr>
        <w:t xml:space="preserve"> aptitudes</w:t>
      </w:r>
      <w:del w:id="323" w:author="Alan Panda" w:date="2020-01-10T21:47:00Z">
        <w:r w:rsidR="003F50C3" w:rsidRPr="006233CD" w:rsidDel="00A0417E">
          <w:rPr>
            <w:rFonts w:ascii="Montserrat" w:hAnsi="Montserrat"/>
            <w:sz w:val="20"/>
            <w:szCs w:val="20"/>
          </w:rPr>
          <w:delText>, actitudes</w:delText>
        </w:r>
      </w:del>
      <w:r w:rsidR="003F50C3" w:rsidRPr="006233CD">
        <w:rPr>
          <w:rFonts w:ascii="Montserrat" w:hAnsi="Montserrat"/>
          <w:sz w:val="20"/>
          <w:szCs w:val="20"/>
        </w:rPr>
        <w:t xml:space="preserve"> </w:t>
      </w:r>
      <w:del w:id="324" w:author="Alan Panda" w:date="2020-01-10T21:47:00Z">
        <w:r w:rsidR="003F50C3" w:rsidRPr="006233CD" w:rsidDel="00A0417E">
          <w:rPr>
            <w:rFonts w:ascii="Montserrat" w:hAnsi="Montserrat"/>
            <w:sz w:val="20"/>
            <w:szCs w:val="20"/>
          </w:rPr>
          <w:delText xml:space="preserve">y experiencias </w:delText>
        </w:r>
      </w:del>
      <w:r w:rsidR="003F50C3">
        <w:rPr>
          <w:rFonts w:ascii="Montserrat" w:hAnsi="Montserrat"/>
          <w:sz w:val="20"/>
          <w:szCs w:val="20"/>
        </w:rPr>
        <w:t>de las maestras y los maestros</w:t>
      </w:r>
      <w:ins w:id="325" w:author="Alan Panda" w:date="2020-01-10T22:06:00Z">
        <w:r w:rsidR="00C65E30">
          <w:rPr>
            <w:rFonts w:ascii="Montserrat" w:hAnsi="Montserrat"/>
            <w:sz w:val="20"/>
            <w:szCs w:val="20"/>
          </w:rPr>
          <w:t>,</w:t>
        </w:r>
      </w:ins>
      <w:r w:rsidR="003F50C3">
        <w:rPr>
          <w:rFonts w:ascii="Montserrat" w:hAnsi="Montserrat"/>
          <w:sz w:val="20"/>
          <w:szCs w:val="20"/>
        </w:rPr>
        <w:t xml:space="preserve"> </w:t>
      </w:r>
      <w:r w:rsidR="003F446B">
        <w:rPr>
          <w:rFonts w:ascii="Montserrat" w:hAnsi="Montserrat"/>
          <w:sz w:val="20"/>
          <w:szCs w:val="20"/>
        </w:rPr>
        <w:t>se debe</w:t>
      </w:r>
      <w:r w:rsidR="008F23B2">
        <w:rPr>
          <w:rFonts w:ascii="Montserrat" w:hAnsi="Montserrat"/>
          <w:sz w:val="20"/>
          <w:szCs w:val="20"/>
        </w:rPr>
        <w:t>n</w:t>
      </w:r>
      <w:r w:rsidR="003F446B">
        <w:rPr>
          <w:rFonts w:ascii="Montserrat" w:hAnsi="Montserrat"/>
          <w:sz w:val="20"/>
          <w:szCs w:val="20"/>
        </w:rPr>
        <w:t xml:space="preserve"> </w:t>
      </w:r>
      <w:r w:rsidR="008F23B2">
        <w:rPr>
          <w:rFonts w:ascii="Montserrat" w:hAnsi="Montserrat"/>
          <w:sz w:val="20"/>
          <w:szCs w:val="20"/>
        </w:rPr>
        <w:t xml:space="preserve">integrar </w:t>
      </w:r>
      <w:r w:rsidR="00CE0ACF">
        <w:rPr>
          <w:rFonts w:ascii="Montserrat" w:hAnsi="Montserrat"/>
          <w:sz w:val="20"/>
          <w:szCs w:val="20"/>
        </w:rPr>
        <w:t xml:space="preserve">a lo largo de las fases mencionadas </w:t>
      </w:r>
      <w:r w:rsidR="008F23B2">
        <w:rPr>
          <w:rFonts w:ascii="Montserrat" w:hAnsi="Montserrat"/>
          <w:sz w:val="20"/>
          <w:szCs w:val="20"/>
        </w:rPr>
        <w:t xml:space="preserve">las principales nociones de los enfoques de evaluación formativa y mejora </w:t>
      </w:r>
      <w:del w:id="326" w:author="Ramsés Vázquez Lira" w:date="2020-01-04T12:33:00Z">
        <w:r w:rsidR="008F23B2" w:rsidDel="00F07476">
          <w:rPr>
            <w:rFonts w:ascii="Montserrat" w:hAnsi="Montserrat"/>
            <w:sz w:val="20"/>
            <w:szCs w:val="20"/>
          </w:rPr>
          <w:delText>contínua</w:delText>
        </w:r>
      </w:del>
      <w:r w:rsidR="00F07476">
        <w:rPr>
          <w:rFonts w:ascii="Montserrat" w:hAnsi="Montserrat"/>
          <w:sz w:val="20"/>
          <w:szCs w:val="20"/>
        </w:rPr>
        <w:t>continua</w:t>
      </w:r>
      <w:r w:rsidR="008F23B2">
        <w:rPr>
          <w:rFonts w:ascii="Montserrat" w:hAnsi="Montserrat"/>
          <w:sz w:val="20"/>
          <w:szCs w:val="20"/>
        </w:rPr>
        <w:t xml:space="preserve">, </w:t>
      </w:r>
      <w:r w:rsidR="00F07476">
        <w:rPr>
          <w:rFonts w:ascii="Montserrat" w:hAnsi="Montserrat"/>
          <w:sz w:val="20"/>
          <w:szCs w:val="20"/>
        </w:rPr>
        <w:t>así como</w:t>
      </w:r>
      <w:r w:rsidR="008F23B2">
        <w:rPr>
          <w:rFonts w:ascii="Montserrat" w:hAnsi="Montserrat"/>
          <w:sz w:val="20"/>
          <w:szCs w:val="20"/>
        </w:rPr>
        <w:t xml:space="preserve"> la familia de modelos de diagnóstico cognitivo, que tomen en</w:t>
      </w:r>
      <w:r w:rsidR="00FE294E">
        <w:rPr>
          <w:rFonts w:ascii="Montserrat" w:hAnsi="Montserrat"/>
          <w:sz w:val="20"/>
          <w:szCs w:val="20"/>
        </w:rPr>
        <w:t xml:space="preserve"> cuenta </w:t>
      </w:r>
      <w:r w:rsidRPr="006233CD">
        <w:rPr>
          <w:rFonts w:ascii="Montserrat" w:hAnsi="Montserrat"/>
          <w:sz w:val="20"/>
          <w:szCs w:val="20"/>
        </w:rPr>
        <w:t>la compleja gama de procesos cognitivos y estrategias que intervienen en la forma en que los aspirantes procesan la información referente al ejercicio de su práctica y vincularlos con un marco de interpretación que permita una compre</w:t>
      </w:r>
      <w:ins w:id="327" w:author="Alan Panda" w:date="2020-01-10T22:08:00Z">
        <w:r w:rsidR="00C65E30">
          <w:rPr>
            <w:rFonts w:ascii="Montserrat" w:hAnsi="Montserrat"/>
            <w:sz w:val="20"/>
            <w:szCs w:val="20"/>
          </w:rPr>
          <w:t>n</w:t>
        </w:r>
      </w:ins>
      <w:r w:rsidRPr="006233CD">
        <w:rPr>
          <w:rFonts w:ascii="Montserrat" w:hAnsi="Montserrat"/>
          <w:sz w:val="20"/>
          <w:szCs w:val="20"/>
        </w:rPr>
        <w:t>sión más detallada de los resultados obtenidos</w:t>
      </w:r>
      <w:ins w:id="328" w:author="Alan Panda" w:date="2020-01-10T22:08:00Z">
        <w:r w:rsidR="00C65E30">
          <w:rPr>
            <w:rFonts w:ascii="Montserrat" w:hAnsi="Montserrat"/>
            <w:sz w:val="20"/>
            <w:szCs w:val="20"/>
          </w:rPr>
          <w:t>,</w:t>
        </w:r>
      </w:ins>
      <w:r w:rsidRPr="006233CD">
        <w:rPr>
          <w:rFonts w:ascii="Montserrat" w:hAnsi="Montserrat"/>
          <w:sz w:val="20"/>
          <w:szCs w:val="20"/>
        </w:rPr>
        <w:t xml:space="preserve"> en términos de lo que estos sugieren acerca de los conocimientos, habilidades y aptitudes presentes en cada aspirante</w:t>
      </w:r>
      <w:del w:id="329" w:author="Alan Panda" w:date="2020-01-10T22:08:00Z">
        <w:r w:rsidRPr="006233CD" w:rsidDel="00C65E30">
          <w:rPr>
            <w:rFonts w:ascii="Montserrat" w:hAnsi="Montserrat"/>
            <w:sz w:val="20"/>
            <w:szCs w:val="20"/>
          </w:rPr>
          <w:delText xml:space="preserve"> y hacer  mediciones precisas en áreas específicas</w:delText>
        </w:r>
      </w:del>
      <w:r w:rsidRPr="006233CD">
        <w:rPr>
          <w:rFonts w:ascii="Montserrat" w:hAnsi="Montserrat"/>
          <w:sz w:val="20"/>
          <w:szCs w:val="20"/>
        </w:rPr>
        <w:t xml:space="preserve">. </w:t>
      </w:r>
    </w:p>
    <w:p w14:paraId="41BE405E" w14:textId="65BEEE12" w:rsidR="00B94754" w:rsidRPr="00EE7033" w:rsidRDefault="00173EFD">
      <w:pPr>
        <w:tabs>
          <w:tab w:val="left" w:pos="142"/>
        </w:tabs>
        <w:spacing w:before="240" w:line="360" w:lineRule="auto"/>
        <w:jc w:val="both"/>
        <w:rPr>
          <w:rFonts w:ascii="Montserrat" w:hAnsi="Montserrat"/>
          <w:sz w:val="20"/>
          <w:szCs w:val="20"/>
        </w:rPr>
        <w:pPrChange w:id="330" w:author="Ramsés Vázquez Lira" w:date="2020-01-11T19:09:00Z">
          <w:pPr>
            <w:spacing w:before="240" w:line="360" w:lineRule="auto"/>
            <w:jc w:val="both"/>
          </w:pPr>
        </w:pPrChange>
      </w:pPr>
      <w:r w:rsidRPr="006233CD">
        <w:rPr>
          <w:rFonts w:ascii="Montserrat" w:hAnsi="Montserrat"/>
          <w:sz w:val="20"/>
          <w:szCs w:val="20"/>
        </w:rPr>
        <w:t xml:space="preserve">De esta </w:t>
      </w:r>
      <w:r w:rsidRPr="00C14EDA">
        <w:rPr>
          <w:rFonts w:ascii="Montserrat" w:hAnsi="Montserrat"/>
          <w:sz w:val="20"/>
          <w:szCs w:val="20"/>
        </w:rPr>
        <w:t xml:space="preserve">forma, se espera que las puntuaciones </w:t>
      </w:r>
      <w:r w:rsidRPr="006233CD">
        <w:rPr>
          <w:rFonts w:ascii="Montserrat" w:hAnsi="Montserrat"/>
          <w:sz w:val="20"/>
          <w:szCs w:val="20"/>
        </w:rPr>
        <w:t xml:space="preserve">obtenidas en </w:t>
      </w:r>
      <w:del w:id="331" w:author="Alan Panda" w:date="2020-01-10T22:08:00Z">
        <w:r w:rsidRPr="006233CD" w:rsidDel="00C65E30">
          <w:rPr>
            <w:rFonts w:ascii="Montserrat" w:hAnsi="Montserrat"/>
            <w:sz w:val="20"/>
            <w:szCs w:val="20"/>
          </w:rPr>
          <w:delText xml:space="preserve">las pruebas </w:delText>
        </w:r>
      </w:del>
      <w:ins w:id="332" w:author="Alan Panda" w:date="2020-01-10T22:08:00Z">
        <w:r w:rsidR="00C65E30">
          <w:rPr>
            <w:rFonts w:ascii="Montserrat" w:hAnsi="Montserrat"/>
            <w:sz w:val="20"/>
            <w:szCs w:val="20"/>
          </w:rPr>
          <w:t xml:space="preserve">los instrumentos </w:t>
        </w:r>
      </w:ins>
      <w:r w:rsidRPr="006233CD">
        <w:rPr>
          <w:rFonts w:ascii="Montserrat" w:hAnsi="Montserrat"/>
          <w:sz w:val="20"/>
          <w:szCs w:val="20"/>
        </w:rPr>
        <w:t>que conforman el SISAP reflejen las fortalezas y áreas de oportunidad que presentan las maestras y los maestros en sus distintas funciones educativas</w:t>
      </w:r>
      <w:ins w:id="333" w:author="Alan Panda" w:date="2020-01-10T22:16:00Z">
        <w:r w:rsidR="00DB6C0E">
          <w:rPr>
            <w:rFonts w:ascii="Montserrat" w:hAnsi="Montserrat"/>
            <w:sz w:val="20"/>
            <w:szCs w:val="20"/>
          </w:rPr>
          <w:t>,</w:t>
        </w:r>
      </w:ins>
      <w:del w:id="334" w:author="Alan Panda" w:date="2020-01-10T22:16:00Z">
        <w:r w:rsidRPr="006233CD" w:rsidDel="00DB6C0E">
          <w:rPr>
            <w:rFonts w:ascii="Montserrat" w:hAnsi="Montserrat"/>
            <w:sz w:val="20"/>
            <w:szCs w:val="20"/>
          </w:rPr>
          <w:delText xml:space="preserve"> y</w:delText>
        </w:r>
      </w:del>
      <w:r w:rsidRPr="006233CD">
        <w:rPr>
          <w:rFonts w:ascii="Montserrat" w:hAnsi="Montserrat"/>
          <w:sz w:val="20"/>
          <w:szCs w:val="20"/>
        </w:rPr>
        <w:t xml:space="preserve"> dentro de los distintos momentos de su trayectoria profesional, </w:t>
      </w:r>
      <w:del w:id="335" w:author="Alan Panda" w:date="2020-01-10T22:16:00Z">
        <w:r w:rsidRPr="006233CD" w:rsidDel="00DB6C0E">
          <w:rPr>
            <w:rFonts w:ascii="Montserrat" w:hAnsi="Montserrat"/>
            <w:sz w:val="20"/>
            <w:szCs w:val="20"/>
          </w:rPr>
          <w:delText xml:space="preserve">permitiendo </w:delText>
        </w:r>
      </w:del>
      <w:ins w:id="336" w:author="Alan Panda" w:date="2020-01-10T22:16:00Z">
        <w:r w:rsidR="00DB6C0E">
          <w:rPr>
            <w:rFonts w:ascii="Montserrat" w:hAnsi="Montserrat"/>
            <w:sz w:val="20"/>
            <w:szCs w:val="20"/>
          </w:rPr>
          <w:t>lo que posibilitará</w:t>
        </w:r>
        <w:r w:rsidR="00DB6C0E" w:rsidRPr="006233CD">
          <w:rPr>
            <w:rFonts w:ascii="Montserrat" w:hAnsi="Montserrat"/>
            <w:sz w:val="20"/>
            <w:szCs w:val="20"/>
          </w:rPr>
          <w:t xml:space="preserve"> </w:t>
        </w:r>
      </w:ins>
      <w:r w:rsidRPr="006233CD">
        <w:rPr>
          <w:rFonts w:ascii="Montserrat" w:hAnsi="Montserrat"/>
          <w:sz w:val="20"/>
          <w:szCs w:val="20"/>
        </w:rPr>
        <w:t xml:space="preserve">orientar </w:t>
      </w:r>
      <w:del w:id="337" w:author="Alan Panda" w:date="2020-01-10T22:16:00Z">
        <w:r w:rsidRPr="006233CD" w:rsidDel="00DB6C0E">
          <w:rPr>
            <w:rFonts w:ascii="Montserrat" w:hAnsi="Montserrat"/>
            <w:sz w:val="20"/>
            <w:szCs w:val="20"/>
          </w:rPr>
          <w:delText xml:space="preserve">de mejor manera </w:delText>
        </w:r>
      </w:del>
      <w:r w:rsidRPr="006233CD">
        <w:rPr>
          <w:rFonts w:ascii="Montserrat" w:hAnsi="Montserrat"/>
          <w:sz w:val="20"/>
          <w:szCs w:val="20"/>
        </w:rPr>
        <w:t>los procesos de formación, capacitación y actualización</w:t>
      </w:r>
      <w:ins w:id="338" w:author="Alan Panda" w:date="2020-01-10T22:16:00Z">
        <w:r w:rsidR="00DB6C0E">
          <w:rPr>
            <w:rFonts w:ascii="Montserrat" w:hAnsi="Montserrat"/>
            <w:sz w:val="20"/>
            <w:szCs w:val="20"/>
          </w:rPr>
          <w:t>,</w:t>
        </w:r>
      </w:ins>
      <w:r w:rsidRPr="006233CD">
        <w:rPr>
          <w:rFonts w:ascii="Montserrat" w:hAnsi="Montserrat"/>
          <w:sz w:val="20"/>
          <w:szCs w:val="20"/>
        </w:rPr>
        <w:t xml:space="preserve"> de acuerdo con las necesidades de los sustentantes</w:t>
      </w:r>
      <w:r>
        <w:rPr>
          <w:rFonts w:ascii="Montserrat" w:hAnsi="Montserrat"/>
          <w:sz w:val="20"/>
          <w:szCs w:val="20"/>
        </w:rPr>
        <w:t xml:space="preserve">; para lograr este objetivo, es fundamental el poder transmitir de manera formativa los resultados </w:t>
      </w:r>
      <w:ins w:id="339" w:author="Alan Panda" w:date="2020-01-10T22:20:00Z">
        <w:r w:rsidR="00DB6C0E">
          <w:rPr>
            <w:rFonts w:ascii="Montserrat" w:hAnsi="Montserrat"/>
            <w:sz w:val="20"/>
            <w:szCs w:val="20"/>
          </w:rPr>
          <w:t>obtenidos</w:t>
        </w:r>
      </w:ins>
      <w:del w:id="340" w:author="Alan Panda" w:date="2020-01-10T22:20:00Z">
        <w:r w:rsidDel="00DB6C0E">
          <w:rPr>
            <w:rFonts w:ascii="Montserrat" w:hAnsi="Montserrat"/>
            <w:sz w:val="20"/>
            <w:szCs w:val="20"/>
          </w:rPr>
          <w:delText>de los sustentantes</w:delText>
        </w:r>
      </w:del>
      <w:r>
        <w:rPr>
          <w:rFonts w:ascii="Montserrat" w:hAnsi="Montserrat"/>
          <w:sz w:val="20"/>
          <w:szCs w:val="20"/>
        </w:rPr>
        <w:t xml:space="preserve">, por lo que se requiere </w:t>
      </w:r>
      <w:del w:id="341" w:author="Alan Panda" w:date="2020-01-10T22:16:00Z">
        <w:r w:rsidDel="00DB6C0E">
          <w:rPr>
            <w:rFonts w:ascii="Montserrat" w:hAnsi="Montserrat"/>
            <w:sz w:val="20"/>
            <w:szCs w:val="20"/>
          </w:rPr>
          <w:delText xml:space="preserve">innovar </w:delText>
        </w:r>
      </w:del>
      <w:ins w:id="342" w:author="Alan Panda" w:date="2020-01-10T22:16:00Z">
        <w:r w:rsidR="00DB6C0E">
          <w:rPr>
            <w:rFonts w:ascii="Montserrat" w:hAnsi="Montserrat"/>
            <w:sz w:val="20"/>
            <w:szCs w:val="20"/>
          </w:rPr>
          <w:t xml:space="preserve">contar </w:t>
        </w:r>
      </w:ins>
      <w:r>
        <w:rPr>
          <w:rFonts w:ascii="Montserrat" w:hAnsi="Montserrat"/>
          <w:sz w:val="20"/>
          <w:szCs w:val="20"/>
        </w:rPr>
        <w:t>con reportes de resultados individualizados que de manera clara</w:t>
      </w:r>
      <w:ins w:id="343" w:author="Alan Panda" w:date="2020-01-10T22:20:00Z">
        <w:r w:rsidR="00DB6C0E">
          <w:rPr>
            <w:rFonts w:ascii="Montserrat" w:hAnsi="Montserrat"/>
            <w:sz w:val="20"/>
            <w:szCs w:val="20"/>
          </w:rPr>
          <w:t xml:space="preserve"> y detallada</w:t>
        </w:r>
      </w:ins>
      <w:del w:id="344" w:author="Alan Panda" w:date="2020-01-10T22:20:00Z">
        <w:r w:rsidDel="00DB6C0E">
          <w:rPr>
            <w:rFonts w:ascii="Montserrat" w:hAnsi="Montserrat"/>
            <w:sz w:val="20"/>
            <w:szCs w:val="20"/>
          </w:rPr>
          <w:delText xml:space="preserve">, </w:delText>
        </w:r>
      </w:del>
      <w:del w:id="345" w:author="Alan Panda" w:date="2020-01-10T22:17:00Z">
        <w:r w:rsidDel="00DB6C0E">
          <w:rPr>
            <w:rFonts w:ascii="Montserrat" w:hAnsi="Montserrat"/>
            <w:sz w:val="20"/>
            <w:szCs w:val="20"/>
          </w:rPr>
          <w:delText xml:space="preserve">intuitiva </w:delText>
        </w:r>
      </w:del>
      <w:del w:id="346" w:author="Alan Panda" w:date="2020-01-10T22:20:00Z">
        <w:r w:rsidDel="00DB6C0E">
          <w:rPr>
            <w:rFonts w:ascii="Montserrat" w:hAnsi="Montserrat"/>
            <w:sz w:val="20"/>
            <w:szCs w:val="20"/>
          </w:rPr>
          <w:delText>e inmediata</w:delText>
        </w:r>
      </w:del>
      <w:r>
        <w:rPr>
          <w:rFonts w:ascii="Montserrat" w:hAnsi="Montserrat"/>
          <w:sz w:val="20"/>
          <w:szCs w:val="20"/>
        </w:rPr>
        <w:t xml:space="preserve"> retroalimenten a los</w:t>
      </w:r>
      <w:r w:rsidR="00CA308F">
        <w:rPr>
          <w:rFonts w:ascii="Montserrat" w:hAnsi="Montserrat"/>
          <w:sz w:val="20"/>
          <w:szCs w:val="20"/>
        </w:rPr>
        <w:t xml:space="preserve"> sustentantes</w:t>
      </w:r>
      <w:r>
        <w:rPr>
          <w:rFonts w:ascii="Montserrat" w:hAnsi="Montserrat"/>
          <w:sz w:val="20"/>
          <w:szCs w:val="20"/>
        </w:rPr>
        <w:t>.</w:t>
      </w:r>
    </w:p>
    <w:p w14:paraId="34AF7818" w14:textId="77777777" w:rsidR="00B94754" w:rsidRPr="00CB05B3" w:rsidRDefault="00B94754">
      <w:pPr>
        <w:tabs>
          <w:tab w:val="left" w:pos="142"/>
        </w:tabs>
        <w:jc w:val="both"/>
        <w:rPr>
          <w:rFonts w:ascii="Montserrat" w:hAnsi="Montserrat"/>
          <w:b/>
          <w:bCs/>
          <w:sz w:val="24"/>
          <w:szCs w:val="24"/>
        </w:rPr>
        <w:pPrChange w:id="347" w:author="Ramsés Vázquez Lira" w:date="2020-01-11T19:09:00Z">
          <w:pPr>
            <w:jc w:val="both"/>
          </w:pPr>
        </w:pPrChange>
      </w:pPr>
    </w:p>
    <w:p w14:paraId="2EBDC76F" w14:textId="244441A6" w:rsidR="00D34A3A" w:rsidRPr="00EE7033" w:rsidRDefault="001417F0">
      <w:pPr>
        <w:pStyle w:val="Ttulo1"/>
        <w:tabs>
          <w:tab w:val="left" w:pos="142"/>
        </w:tabs>
        <w:rPr>
          <w:rFonts w:ascii="Montserrat" w:hAnsi="Montserrat"/>
          <w:b/>
          <w:bCs/>
          <w:sz w:val="24"/>
          <w:szCs w:val="24"/>
        </w:rPr>
        <w:pPrChange w:id="348" w:author="Ramsés Vázquez Lira" w:date="2020-01-11T19:09:00Z">
          <w:pPr>
            <w:pStyle w:val="Ttulo1"/>
          </w:pPr>
        </w:pPrChange>
      </w:pPr>
      <w:r>
        <w:rPr>
          <w:rFonts w:ascii="Montserrat" w:hAnsi="Montserrat"/>
          <w:b/>
          <w:bCs/>
          <w:color w:val="auto"/>
          <w:sz w:val="24"/>
          <w:szCs w:val="24"/>
        </w:rPr>
        <w:lastRenderedPageBreak/>
        <w:t>INSTRUMENTACIÓN</w:t>
      </w:r>
    </w:p>
    <w:p w14:paraId="056FD6CC" w14:textId="767C6D47" w:rsidR="004120A6" w:rsidRDefault="004C1B81">
      <w:pPr>
        <w:tabs>
          <w:tab w:val="left" w:pos="142"/>
        </w:tabs>
        <w:spacing w:before="240" w:line="360" w:lineRule="auto"/>
        <w:jc w:val="both"/>
        <w:rPr>
          <w:rFonts w:ascii="Montserrat" w:hAnsi="Montserrat"/>
          <w:sz w:val="20"/>
          <w:szCs w:val="20"/>
        </w:rPr>
        <w:pPrChange w:id="349" w:author="Ramsés Vázquez Lira" w:date="2020-01-11T19:09:00Z">
          <w:pPr>
            <w:spacing w:before="240" w:line="360" w:lineRule="auto"/>
            <w:jc w:val="both"/>
          </w:pPr>
        </w:pPrChange>
      </w:pPr>
      <w:r>
        <w:rPr>
          <w:rFonts w:ascii="Montserrat" w:hAnsi="Montserrat"/>
          <w:sz w:val="20"/>
          <w:szCs w:val="20"/>
        </w:rPr>
        <w:t>Para</w:t>
      </w:r>
      <w:r w:rsidR="00D34A3A" w:rsidRPr="006233CD">
        <w:rPr>
          <w:rFonts w:ascii="Montserrat" w:hAnsi="Montserrat"/>
          <w:sz w:val="20"/>
          <w:szCs w:val="20"/>
        </w:rPr>
        <w:t xml:space="preserve"> la instrumentación </w:t>
      </w:r>
      <w:r>
        <w:rPr>
          <w:rFonts w:ascii="Montserrat" w:hAnsi="Montserrat"/>
          <w:sz w:val="20"/>
          <w:szCs w:val="20"/>
        </w:rPr>
        <w:t xml:space="preserve">de las seis fases del desarrollo del servicio, se </w:t>
      </w:r>
      <w:r w:rsidR="00D34A3A" w:rsidRPr="006233CD">
        <w:rPr>
          <w:rFonts w:ascii="Montserrat" w:hAnsi="Montserrat"/>
          <w:sz w:val="20"/>
          <w:szCs w:val="20"/>
        </w:rPr>
        <w:t>requiere</w:t>
      </w:r>
      <w:r w:rsidR="001C4293">
        <w:rPr>
          <w:rFonts w:ascii="Montserrat" w:hAnsi="Montserrat"/>
          <w:sz w:val="20"/>
          <w:szCs w:val="20"/>
        </w:rPr>
        <w:t xml:space="preserve"> de</w:t>
      </w:r>
      <w:r w:rsidR="00D34A3A" w:rsidRPr="006233CD">
        <w:rPr>
          <w:rFonts w:ascii="Montserrat" w:hAnsi="Montserrat"/>
          <w:sz w:val="20"/>
          <w:szCs w:val="20"/>
        </w:rPr>
        <w:t xml:space="preserve"> </w:t>
      </w:r>
      <w:r>
        <w:rPr>
          <w:rFonts w:ascii="Montserrat" w:hAnsi="Montserrat"/>
          <w:sz w:val="20"/>
          <w:szCs w:val="20"/>
        </w:rPr>
        <w:t>una serie de actividades y productos alineados con las caract</w:t>
      </w:r>
      <w:r w:rsidR="008348BE">
        <w:rPr>
          <w:rFonts w:ascii="Montserrat" w:hAnsi="Montserrat"/>
          <w:sz w:val="20"/>
          <w:szCs w:val="20"/>
        </w:rPr>
        <w:t xml:space="preserve">erísticas </w:t>
      </w:r>
      <w:r w:rsidR="00836C66">
        <w:rPr>
          <w:rFonts w:ascii="Montserrat" w:hAnsi="Montserrat"/>
          <w:sz w:val="20"/>
          <w:szCs w:val="20"/>
        </w:rPr>
        <w:t xml:space="preserve">y propósitos </w:t>
      </w:r>
      <w:r w:rsidR="008348BE">
        <w:rPr>
          <w:rFonts w:ascii="Montserrat" w:hAnsi="Montserrat"/>
          <w:sz w:val="20"/>
          <w:szCs w:val="20"/>
        </w:rPr>
        <w:t xml:space="preserve">del </w:t>
      </w:r>
      <w:r w:rsidR="00836C66">
        <w:rPr>
          <w:rFonts w:ascii="Montserrat" w:hAnsi="Montserrat"/>
          <w:sz w:val="20"/>
          <w:szCs w:val="20"/>
        </w:rPr>
        <w:t>SISAP</w:t>
      </w:r>
      <w:r w:rsidR="002A5944">
        <w:rPr>
          <w:rFonts w:ascii="Montserrat" w:hAnsi="Montserrat"/>
          <w:sz w:val="20"/>
          <w:szCs w:val="20"/>
        </w:rPr>
        <w:t>,</w:t>
      </w:r>
      <w:r w:rsidR="005B3E92">
        <w:rPr>
          <w:rFonts w:ascii="Montserrat" w:hAnsi="Montserrat"/>
          <w:sz w:val="20"/>
          <w:szCs w:val="20"/>
        </w:rPr>
        <w:t xml:space="preserve"> </w:t>
      </w:r>
      <w:r w:rsidR="001C4293">
        <w:rPr>
          <w:rFonts w:ascii="Montserrat" w:hAnsi="Montserrat"/>
          <w:sz w:val="20"/>
          <w:szCs w:val="20"/>
        </w:rPr>
        <w:t xml:space="preserve">estructurados </w:t>
      </w:r>
      <w:r w:rsidR="00B72BF6">
        <w:rPr>
          <w:rFonts w:ascii="Montserrat" w:hAnsi="Montserrat"/>
          <w:sz w:val="20"/>
          <w:szCs w:val="20"/>
        </w:rPr>
        <w:t xml:space="preserve">en </w:t>
      </w:r>
      <w:r w:rsidR="003A251B">
        <w:rPr>
          <w:rFonts w:ascii="Montserrat" w:hAnsi="Montserrat"/>
          <w:sz w:val="20"/>
          <w:szCs w:val="20"/>
        </w:rPr>
        <w:t>los</w:t>
      </w:r>
      <w:r w:rsidR="00B72BF6">
        <w:rPr>
          <w:rFonts w:ascii="Montserrat" w:hAnsi="Montserrat"/>
          <w:sz w:val="20"/>
          <w:szCs w:val="20"/>
        </w:rPr>
        <w:t xml:space="preserve"> procesos de selección </w:t>
      </w:r>
      <w:r w:rsidR="003A251B">
        <w:rPr>
          <w:rFonts w:ascii="Montserrat" w:hAnsi="Montserrat"/>
          <w:sz w:val="20"/>
          <w:szCs w:val="20"/>
        </w:rPr>
        <w:t>de</w:t>
      </w:r>
      <w:r w:rsidR="009B01B6">
        <w:rPr>
          <w:rFonts w:ascii="Montserrat" w:hAnsi="Montserrat"/>
          <w:sz w:val="20"/>
          <w:szCs w:val="20"/>
        </w:rPr>
        <w:t xml:space="preserve"> </w:t>
      </w:r>
      <w:r w:rsidR="00686872">
        <w:rPr>
          <w:rFonts w:ascii="Montserrat" w:hAnsi="Montserrat"/>
          <w:sz w:val="20"/>
          <w:szCs w:val="20"/>
        </w:rPr>
        <w:t>(1) a</w:t>
      </w:r>
      <w:r w:rsidR="00B72BF6">
        <w:rPr>
          <w:rFonts w:ascii="Montserrat" w:hAnsi="Montserrat"/>
          <w:sz w:val="20"/>
          <w:szCs w:val="20"/>
        </w:rPr>
        <w:t xml:space="preserve">dmisión, </w:t>
      </w:r>
      <w:r w:rsidR="00686872">
        <w:rPr>
          <w:rFonts w:ascii="Montserrat" w:hAnsi="Montserrat"/>
          <w:sz w:val="20"/>
          <w:szCs w:val="20"/>
        </w:rPr>
        <w:t xml:space="preserve">(2) </w:t>
      </w:r>
      <w:r w:rsidR="00B72BF6">
        <w:rPr>
          <w:rFonts w:ascii="Montserrat" w:hAnsi="Montserrat"/>
          <w:sz w:val="20"/>
          <w:szCs w:val="20"/>
        </w:rPr>
        <w:t>promoción vertical y</w:t>
      </w:r>
      <w:r w:rsidR="00686872">
        <w:rPr>
          <w:rFonts w:ascii="Montserrat" w:hAnsi="Montserrat"/>
          <w:sz w:val="20"/>
          <w:szCs w:val="20"/>
        </w:rPr>
        <w:t xml:space="preserve"> (3)</w:t>
      </w:r>
      <w:r w:rsidR="00B72BF6">
        <w:rPr>
          <w:rFonts w:ascii="Montserrat" w:hAnsi="Montserrat"/>
          <w:sz w:val="20"/>
          <w:szCs w:val="20"/>
        </w:rPr>
        <w:t xml:space="preserve"> </w:t>
      </w:r>
      <w:r w:rsidR="003A251B">
        <w:rPr>
          <w:rFonts w:ascii="Montserrat" w:hAnsi="Montserrat"/>
          <w:sz w:val="20"/>
          <w:szCs w:val="20"/>
        </w:rPr>
        <w:t xml:space="preserve">promoción </w:t>
      </w:r>
      <w:r w:rsidR="00B72BF6">
        <w:rPr>
          <w:rFonts w:ascii="Montserrat" w:hAnsi="Montserrat"/>
          <w:sz w:val="20"/>
          <w:szCs w:val="20"/>
        </w:rPr>
        <w:t>horizontal</w:t>
      </w:r>
      <w:r w:rsidR="003C650D">
        <w:rPr>
          <w:rFonts w:ascii="Montserrat" w:hAnsi="Montserrat"/>
          <w:sz w:val="20"/>
          <w:szCs w:val="20"/>
        </w:rPr>
        <w:t>.</w:t>
      </w:r>
      <w:r w:rsidR="002F51CE">
        <w:rPr>
          <w:rFonts w:ascii="Montserrat" w:hAnsi="Montserrat"/>
          <w:sz w:val="20"/>
          <w:szCs w:val="20"/>
        </w:rPr>
        <w:t xml:space="preserve"> </w:t>
      </w:r>
      <w:r w:rsidR="004120A6">
        <w:rPr>
          <w:rFonts w:ascii="Montserrat" w:hAnsi="Montserrat"/>
          <w:sz w:val="20"/>
          <w:szCs w:val="20"/>
        </w:rPr>
        <w:t xml:space="preserve">Entre los principales productos y actividades a desarrollar </w:t>
      </w:r>
      <w:r w:rsidR="009D4ECC">
        <w:rPr>
          <w:rFonts w:ascii="Montserrat" w:hAnsi="Montserrat"/>
          <w:sz w:val="20"/>
          <w:szCs w:val="20"/>
        </w:rPr>
        <w:t>se destacan las siguientes:</w:t>
      </w:r>
    </w:p>
    <w:p w14:paraId="02E9F5EA" w14:textId="5E586E9B" w:rsidR="00D34A3A" w:rsidRDefault="00D34A3A">
      <w:pPr>
        <w:pStyle w:val="Prrafodelista"/>
        <w:numPr>
          <w:ilvl w:val="0"/>
          <w:numId w:val="39"/>
        </w:numPr>
        <w:tabs>
          <w:tab w:val="left" w:pos="142"/>
        </w:tabs>
        <w:spacing w:before="240" w:line="360" w:lineRule="auto"/>
        <w:ind w:left="0"/>
        <w:jc w:val="both"/>
        <w:rPr>
          <w:rFonts w:ascii="Montserrat" w:hAnsi="Montserrat"/>
          <w:sz w:val="20"/>
          <w:szCs w:val="20"/>
        </w:rPr>
        <w:pPrChange w:id="350" w:author="Ramsés Vázquez Lira" w:date="2020-01-11T19:09:00Z">
          <w:pPr>
            <w:pStyle w:val="Prrafodelista"/>
            <w:numPr>
              <w:numId w:val="39"/>
            </w:numPr>
            <w:spacing w:before="240" w:line="360" w:lineRule="auto"/>
            <w:ind w:left="1080" w:hanging="360"/>
            <w:jc w:val="both"/>
          </w:pPr>
        </w:pPrChange>
      </w:pPr>
      <w:r w:rsidRPr="00A02D01">
        <w:rPr>
          <w:rFonts w:ascii="Montserrat" w:hAnsi="Montserrat"/>
          <w:sz w:val="20"/>
          <w:szCs w:val="20"/>
        </w:rPr>
        <w:t xml:space="preserve">Diseño </w:t>
      </w:r>
      <w:r w:rsidR="007D62EE">
        <w:rPr>
          <w:rFonts w:ascii="Montserrat" w:hAnsi="Montserrat"/>
          <w:sz w:val="20"/>
          <w:szCs w:val="20"/>
        </w:rPr>
        <w:t>de los marcos de referencia y especificaciones generales de los instrumentos</w:t>
      </w:r>
      <w:r w:rsidR="00C75275">
        <w:rPr>
          <w:rFonts w:ascii="Montserrat" w:hAnsi="Montserrat"/>
          <w:sz w:val="20"/>
          <w:szCs w:val="20"/>
        </w:rPr>
        <w:t xml:space="preserve"> de valoración de conocimientos y aptitudes</w:t>
      </w:r>
      <w:r w:rsidR="007D62EE">
        <w:rPr>
          <w:rFonts w:ascii="Montserrat" w:hAnsi="Montserrat"/>
          <w:sz w:val="20"/>
          <w:szCs w:val="20"/>
        </w:rPr>
        <w:t xml:space="preserve"> del SISAP</w:t>
      </w:r>
      <w:r w:rsidRPr="00EE7033">
        <w:rPr>
          <w:rFonts w:ascii="Montserrat" w:hAnsi="Montserrat"/>
          <w:sz w:val="20"/>
          <w:szCs w:val="20"/>
        </w:rPr>
        <w:t xml:space="preserve"> empleando métodos y técnicas específicas de</w:t>
      </w:r>
      <w:r w:rsidR="00D21074" w:rsidRPr="00EE7033">
        <w:rPr>
          <w:rFonts w:ascii="Montserrat" w:hAnsi="Montserrat"/>
          <w:sz w:val="20"/>
          <w:szCs w:val="20"/>
        </w:rPr>
        <w:t xml:space="preserve"> un</w:t>
      </w:r>
      <w:r w:rsidRPr="00EE7033">
        <w:rPr>
          <w:rFonts w:ascii="Montserrat" w:hAnsi="Montserrat"/>
          <w:sz w:val="20"/>
          <w:szCs w:val="20"/>
        </w:rPr>
        <w:t xml:space="preserve"> Modelo de Diagnóstico Cognitivo (MDC)</w:t>
      </w:r>
      <w:r w:rsidR="007D62EE">
        <w:rPr>
          <w:rFonts w:ascii="Montserrat" w:hAnsi="Montserrat"/>
          <w:sz w:val="20"/>
          <w:szCs w:val="20"/>
        </w:rPr>
        <w:t xml:space="preserve"> con fines formativos.</w:t>
      </w:r>
    </w:p>
    <w:p w14:paraId="648BB9CB" w14:textId="42C39FEA" w:rsidR="00D34A3A" w:rsidRDefault="0013727B">
      <w:pPr>
        <w:pStyle w:val="Prrafodelista"/>
        <w:numPr>
          <w:ilvl w:val="0"/>
          <w:numId w:val="39"/>
        </w:numPr>
        <w:tabs>
          <w:tab w:val="left" w:pos="142"/>
        </w:tabs>
        <w:spacing w:before="240" w:line="360" w:lineRule="auto"/>
        <w:ind w:left="0"/>
        <w:jc w:val="both"/>
        <w:rPr>
          <w:rFonts w:ascii="Montserrat" w:hAnsi="Montserrat"/>
          <w:sz w:val="20"/>
          <w:szCs w:val="20"/>
        </w:rPr>
        <w:pPrChange w:id="351" w:author="Ramsés Vázquez Lira" w:date="2020-01-11T19:09:00Z">
          <w:pPr>
            <w:pStyle w:val="Prrafodelista"/>
            <w:numPr>
              <w:numId w:val="39"/>
            </w:numPr>
            <w:spacing w:before="240" w:line="360" w:lineRule="auto"/>
            <w:ind w:left="1080" w:hanging="360"/>
            <w:jc w:val="both"/>
          </w:pPr>
        </w:pPrChange>
      </w:pPr>
      <w:r w:rsidRPr="00A02D01">
        <w:rPr>
          <w:rFonts w:ascii="Montserrat" w:hAnsi="Montserrat"/>
          <w:sz w:val="20"/>
          <w:szCs w:val="20"/>
        </w:rPr>
        <w:t xml:space="preserve">Diseño </w:t>
      </w:r>
      <w:r>
        <w:rPr>
          <w:rFonts w:ascii="Montserrat" w:hAnsi="Montserrat"/>
          <w:sz w:val="20"/>
          <w:szCs w:val="20"/>
        </w:rPr>
        <w:t xml:space="preserve">de los marcos de referencia de las </w:t>
      </w:r>
      <w:r w:rsidR="00D34A3A" w:rsidRPr="00A02D01">
        <w:rPr>
          <w:rFonts w:ascii="Montserrat" w:hAnsi="Montserrat"/>
          <w:sz w:val="20"/>
          <w:szCs w:val="20"/>
        </w:rPr>
        <w:t>encuestas</w:t>
      </w:r>
      <w:r w:rsidR="002E205E">
        <w:rPr>
          <w:rFonts w:ascii="Montserrat" w:hAnsi="Montserrat"/>
          <w:sz w:val="20"/>
          <w:szCs w:val="20"/>
        </w:rPr>
        <w:t xml:space="preserve"> de percepción</w:t>
      </w:r>
      <w:r w:rsidR="00636273">
        <w:rPr>
          <w:rFonts w:ascii="Montserrat" w:hAnsi="Montserrat"/>
          <w:sz w:val="20"/>
          <w:szCs w:val="20"/>
        </w:rPr>
        <w:t xml:space="preserve"> sobre el trabajo directivo y aportaciones al colectivo escolar</w:t>
      </w:r>
      <w:r w:rsidR="00D34A3A" w:rsidRPr="00A02D01">
        <w:rPr>
          <w:rFonts w:ascii="Montserrat" w:hAnsi="Montserrat"/>
          <w:sz w:val="20"/>
          <w:szCs w:val="20"/>
        </w:rPr>
        <w:t>, cuestionarios</w:t>
      </w:r>
      <w:r w:rsidR="00636273">
        <w:rPr>
          <w:rFonts w:ascii="Montserrat" w:hAnsi="Montserrat"/>
          <w:sz w:val="20"/>
          <w:szCs w:val="20"/>
        </w:rPr>
        <w:t xml:space="preserve"> de habilidades socioemocionales, cuestionarios de habilidades directivas</w:t>
      </w:r>
      <w:r>
        <w:rPr>
          <w:rFonts w:ascii="Montserrat" w:hAnsi="Montserrat"/>
          <w:sz w:val="20"/>
          <w:szCs w:val="20"/>
        </w:rPr>
        <w:t xml:space="preserve"> del SISAP.</w:t>
      </w:r>
    </w:p>
    <w:p w14:paraId="558F41EE" w14:textId="1CE2DF2F" w:rsidR="00C47866" w:rsidRDefault="00C47866">
      <w:pPr>
        <w:pStyle w:val="Prrafodelista"/>
        <w:numPr>
          <w:ilvl w:val="0"/>
          <w:numId w:val="39"/>
        </w:numPr>
        <w:tabs>
          <w:tab w:val="left" w:pos="142"/>
        </w:tabs>
        <w:spacing w:before="240" w:line="360" w:lineRule="auto"/>
        <w:ind w:left="0"/>
        <w:jc w:val="both"/>
        <w:rPr>
          <w:rFonts w:ascii="Montserrat" w:hAnsi="Montserrat"/>
          <w:sz w:val="20"/>
          <w:szCs w:val="20"/>
        </w:rPr>
        <w:pPrChange w:id="352" w:author="Ramsés Vázquez Lira" w:date="2020-01-11T19:09:00Z">
          <w:pPr>
            <w:pStyle w:val="Prrafodelista"/>
            <w:numPr>
              <w:numId w:val="39"/>
            </w:numPr>
            <w:spacing w:before="240" w:line="360" w:lineRule="auto"/>
            <w:ind w:left="1080" w:hanging="360"/>
            <w:jc w:val="both"/>
          </w:pPr>
        </w:pPrChange>
      </w:pPr>
      <w:r>
        <w:rPr>
          <w:rFonts w:ascii="Montserrat" w:hAnsi="Montserrat"/>
          <w:sz w:val="20"/>
          <w:szCs w:val="20"/>
        </w:rPr>
        <w:t xml:space="preserve">Diseño y desarrollo de un sistema informático que permita la aplicación </w:t>
      </w:r>
      <w:ins w:id="353" w:author="Alan Eduardo López Alcantara" w:date="2020-01-09T13:52:00Z">
        <w:r w:rsidR="002737D9">
          <w:rPr>
            <w:rFonts w:ascii="Montserrat" w:hAnsi="Montserrat"/>
            <w:sz w:val="20"/>
            <w:szCs w:val="20"/>
          </w:rPr>
          <w:t xml:space="preserve">en sede </w:t>
        </w:r>
      </w:ins>
      <w:r>
        <w:rPr>
          <w:rFonts w:ascii="Montserrat" w:hAnsi="Montserrat"/>
          <w:sz w:val="20"/>
          <w:szCs w:val="20"/>
        </w:rPr>
        <w:t>de los instrumentos de valoración del SISAP.</w:t>
      </w:r>
    </w:p>
    <w:p w14:paraId="700A365E" w14:textId="10C53825" w:rsidR="00632D12" w:rsidRDefault="00632D12">
      <w:pPr>
        <w:pStyle w:val="Prrafodelista"/>
        <w:numPr>
          <w:ilvl w:val="0"/>
          <w:numId w:val="39"/>
        </w:numPr>
        <w:tabs>
          <w:tab w:val="left" w:pos="142"/>
        </w:tabs>
        <w:spacing w:before="240" w:line="360" w:lineRule="auto"/>
        <w:ind w:left="0"/>
        <w:jc w:val="both"/>
        <w:rPr>
          <w:rFonts w:ascii="Montserrat" w:hAnsi="Montserrat"/>
          <w:sz w:val="20"/>
          <w:szCs w:val="20"/>
        </w:rPr>
        <w:pPrChange w:id="354" w:author="Ramsés Vázquez Lira" w:date="2020-01-11T19:09:00Z">
          <w:pPr>
            <w:pStyle w:val="Prrafodelista"/>
            <w:numPr>
              <w:numId w:val="39"/>
            </w:numPr>
            <w:spacing w:before="240" w:line="360" w:lineRule="auto"/>
            <w:ind w:left="1080" w:hanging="360"/>
            <w:jc w:val="both"/>
          </w:pPr>
        </w:pPrChange>
      </w:pPr>
      <w:r>
        <w:rPr>
          <w:rFonts w:ascii="Montserrat" w:hAnsi="Montserrat"/>
          <w:sz w:val="20"/>
          <w:szCs w:val="20"/>
        </w:rPr>
        <w:t xml:space="preserve">Desarrollo de las especificaciones de los reactivos y las </w:t>
      </w:r>
      <w:del w:id="355" w:author="Alan Panda" w:date="2020-01-11T09:56:00Z">
        <w:r w:rsidRPr="00AD4CFB" w:rsidDel="00DF5F69">
          <w:rPr>
            <w:rFonts w:ascii="Montserrat" w:hAnsi="Montserrat"/>
            <w:sz w:val="20"/>
            <w:szCs w:val="20"/>
          </w:rPr>
          <w:delText xml:space="preserve">primeras </w:delText>
        </w:r>
      </w:del>
      <w:r>
        <w:rPr>
          <w:rFonts w:ascii="Montserrat" w:hAnsi="Montserrat"/>
          <w:sz w:val="20"/>
          <w:szCs w:val="20"/>
        </w:rPr>
        <w:t>versiones de los distintos instrumentos de valoración del SISAP.</w:t>
      </w:r>
    </w:p>
    <w:p w14:paraId="3CF158B3" w14:textId="06A0FC1F" w:rsidR="00632D12" w:rsidRDefault="00632D12">
      <w:pPr>
        <w:pStyle w:val="Prrafodelista"/>
        <w:numPr>
          <w:ilvl w:val="0"/>
          <w:numId w:val="39"/>
        </w:numPr>
        <w:tabs>
          <w:tab w:val="left" w:pos="142"/>
        </w:tabs>
        <w:spacing w:before="240" w:line="360" w:lineRule="auto"/>
        <w:ind w:left="0"/>
        <w:jc w:val="both"/>
        <w:rPr>
          <w:rFonts w:ascii="Montserrat" w:hAnsi="Montserrat"/>
          <w:sz w:val="20"/>
          <w:szCs w:val="20"/>
        </w:rPr>
        <w:pPrChange w:id="356" w:author="Ramsés Vázquez Lira" w:date="2020-01-11T19:09:00Z">
          <w:pPr>
            <w:pStyle w:val="Prrafodelista"/>
            <w:numPr>
              <w:numId w:val="39"/>
            </w:numPr>
            <w:spacing w:before="240" w:line="360" w:lineRule="auto"/>
            <w:ind w:left="1080" w:hanging="360"/>
            <w:jc w:val="both"/>
          </w:pPr>
        </w:pPrChange>
      </w:pPr>
      <w:r>
        <w:rPr>
          <w:rFonts w:ascii="Montserrat" w:hAnsi="Montserrat"/>
          <w:sz w:val="20"/>
          <w:szCs w:val="20"/>
        </w:rPr>
        <w:t xml:space="preserve">Piloteo y validación de las </w:t>
      </w:r>
      <w:del w:id="357" w:author="Alan Panda" w:date="2020-01-11T11:34:00Z">
        <w:r w:rsidRPr="00AD4CFB" w:rsidDel="00AD4CFB">
          <w:rPr>
            <w:rFonts w:ascii="Montserrat" w:hAnsi="Montserrat"/>
            <w:sz w:val="20"/>
            <w:szCs w:val="20"/>
          </w:rPr>
          <w:delText xml:space="preserve">primeras </w:delText>
        </w:r>
      </w:del>
      <w:r>
        <w:rPr>
          <w:rFonts w:ascii="Montserrat" w:hAnsi="Montserrat"/>
          <w:sz w:val="20"/>
          <w:szCs w:val="20"/>
        </w:rPr>
        <w:t>versiones de los distintos instrumentos de valoración del SISAP.</w:t>
      </w:r>
    </w:p>
    <w:p w14:paraId="540FE1E0" w14:textId="34A38CBF" w:rsidR="00246A56" w:rsidRPr="00EE7033" w:rsidRDefault="00246A56">
      <w:pPr>
        <w:pStyle w:val="Prrafodelista"/>
        <w:numPr>
          <w:ilvl w:val="0"/>
          <w:numId w:val="39"/>
        </w:numPr>
        <w:tabs>
          <w:tab w:val="left" w:pos="142"/>
        </w:tabs>
        <w:spacing w:before="240" w:line="360" w:lineRule="auto"/>
        <w:ind w:left="0"/>
        <w:jc w:val="both"/>
        <w:rPr>
          <w:rFonts w:ascii="Montserrat" w:hAnsi="Montserrat"/>
          <w:sz w:val="20"/>
          <w:szCs w:val="20"/>
        </w:rPr>
        <w:pPrChange w:id="358" w:author="Ramsés Vázquez Lira" w:date="2020-01-11T19:09:00Z">
          <w:pPr>
            <w:pStyle w:val="Prrafodelista"/>
            <w:numPr>
              <w:numId w:val="39"/>
            </w:numPr>
            <w:spacing w:before="240" w:line="360" w:lineRule="auto"/>
            <w:ind w:left="1080" w:hanging="360"/>
            <w:jc w:val="both"/>
          </w:pPr>
        </w:pPrChange>
      </w:pPr>
      <w:r w:rsidRPr="007848A8">
        <w:rPr>
          <w:rFonts w:ascii="Montserrat" w:hAnsi="Montserrat"/>
          <w:sz w:val="20"/>
          <w:szCs w:val="20"/>
        </w:rPr>
        <w:t>Capacitaci</w:t>
      </w:r>
      <w:r w:rsidRPr="007848A8">
        <w:rPr>
          <w:rFonts w:ascii="Montserrat" w:hAnsi="Montserrat" w:hint="eastAsia"/>
          <w:sz w:val="20"/>
          <w:szCs w:val="20"/>
        </w:rPr>
        <w:t>ó</w:t>
      </w:r>
      <w:r w:rsidRPr="007848A8">
        <w:rPr>
          <w:rFonts w:ascii="Montserrat" w:hAnsi="Montserrat"/>
          <w:sz w:val="20"/>
          <w:szCs w:val="20"/>
        </w:rPr>
        <w:t>n para los coordinadores y supervisores en campo de la aplicaci</w:t>
      </w:r>
      <w:r w:rsidRPr="007848A8">
        <w:rPr>
          <w:rFonts w:ascii="Montserrat" w:hAnsi="Montserrat" w:hint="eastAsia"/>
          <w:sz w:val="20"/>
          <w:szCs w:val="20"/>
        </w:rPr>
        <w:t>ó</w:t>
      </w:r>
      <w:r w:rsidRPr="007848A8">
        <w:rPr>
          <w:rFonts w:ascii="Montserrat" w:hAnsi="Montserrat"/>
          <w:sz w:val="20"/>
          <w:szCs w:val="20"/>
        </w:rPr>
        <w:t xml:space="preserve">n </w:t>
      </w:r>
      <w:ins w:id="359" w:author="Alan Eduardo López Alcantara" w:date="2020-01-09T13:53:00Z">
        <w:r w:rsidR="0098706F">
          <w:rPr>
            <w:rFonts w:ascii="Montserrat" w:hAnsi="Montserrat"/>
            <w:sz w:val="20"/>
            <w:szCs w:val="20"/>
          </w:rPr>
          <w:t xml:space="preserve">en sede </w:t>
        </w:r>
      </w:ins>
      <w:r w:rsidRPr="007848A8">
        <w:rPr>
          <w:rFonts w:ascii="Montserrat" w:hAnsi="Montserrat"/>
          <w:sz w:val="20"/>
          <w:szCs w:val="20"/>
        </w:rPr>
        <w:t xml:space="preserve">de los </w:t>
      </w:r>
      <w:del w:id="360" w:author="Alan Panda" w:date="2020-01-11T09:57:00Z">
        <w:r w:rsidRPr="007848A8" w:rsidDel="00DF5F69">
          <w:rPr>
            <w:rFonts w:ascii="Montserrat" w:hAnsi="Montserrat"/>
            <w:sz w:val="20"/>
            <w:szCs w:val="20"/>
          </w:rPr>
          <w:delText xml:space="preserve"> </w:delText>
        </w:r>
      </w:del>
      <w:r w:rsidRPr="007848A8">
        <w:rPr>
          <w:rFonts w:ascii="Montserrat" w:hAnsi="Montserrat"/>
          <w:sz w:val="20"/>
          <w:szCs w:val="20"/>
        </w:rPr>
        <w:t>distintos instrumentos de valoraci</w:t>
      </w:r>
      <w:r w:rsidRPr="007848A8">
        <w:rPr>
          <w:rFonts w:ascii="Montserrat" w:hAnsi="Montserrat" w:hint="eastAsia"/>
          <w:sz w:val="20"/>
          <w:szCs w:val="20"/>
        </w:rPr>
        <w:t>ó</w:t>
      </w:r>
      <w:r w:rsidRPr="007848A8">
        <w:rPr>
          <w:rFonts w:ascii="Montserrat" w:hAnsi="Montserrat"/>
          <w:sz w:val="20"/>
          <w:szCs w:val="20"/>
        </w:rPr>
        <w:t>n del SISAP.</w:t>
      </w:r>
      <w:r w:rsidR="007848A8" w:rsidRPr="007848A8">
        <w:rPr>
          <w:rFonts w:ascii="Montserrat" w:hAnsi="Montserrat"/>
          <w:sz w:val="20"/>
          <w:szCs w:val="20"/>
        </w:rPr>
        <w:t xml:space="preserve"> </w:t>
      </w:r>
    </w:p>
    <w:p w14:paraId="16822400" w14:textId="120C0C1B" w:rsidR="00246A56" w:rsidRDefault="007848A8">
      <w:pPr>
        <w:pStyle w:val="Prrafodelista"/>
        <w:numPr>
          <w:ilvl w:val="0"/>
          <w:numId w:val="39"/>
        </w:numPr>
        <w:tabs>
          <w:tab w:val="left" w:pos="142"/>
        </w:tabs>
        <w:spacing w:before="240" w:line="360" w:lineRule="auto"/>
        <w:ind w:left="0"/>
        <w:jc w:val="both"/>
        <w:rPr>
          <w:rFonts w:ascii="Montserrat" w:hAnsi="Montserrat"/>
          <w:sz w:val="20"/>
          <w:szCs w:val="20"/>
        </w:rPr>
        <w:pPrChange w:id="361" w:author="Ramsés Vázquez Lira" w:date="2020-01-11T19:09:00Z">
          <w:pPr>
            <w:pStyle w:val="Prrafodelista"/>
            <w:numPr>
              <w:numId w:val="39"/>
            </w:numPr>
            <w:spacing w:before="240" w:line="360" w:lineRule="auto"/>
            <w:ind w:left="1080" w:hanging="360"/>
            <w:jc w:val="both"/>
          </w:pPr>
        </w:pPrChange>
      </w:pPr>
      <w:r>
        <w:rPr>
          <w:rFonts w:ascii="Montserrat" w:hAnsi="Montserrat"/>
          <w:sz w:val="20"/>
          <w:szCs w:val="20"/>
        </w:rPr>
        <w:t>Aplicación y coordinación logística de</w:t>
      </w:r>
      <w:ins w:id="362" w:author="Alan Panda" w:date="2020-01-11T10:50:00Z">
        <w:r w:rsidR="00FD7F3A">
          <w:rPr>
            <w:rFonts w:ascii="Montserrat" w:hAnsi="Montserrat"/>
            <w:sz w:val="20"/>
            <w:szCs w:val="20"/>
          </w:rPr>
          <w:t xml:space="preserve"> la aplicación en sede de los instrumentos de evaluación</w:t>
        </w:r>
      </w:ins>
      <w:del w:id="363" w:author="Alan Panda" w:date="2020-01-11T10:50:00Z">
        <w:r w:rsidDel="00FD7F3A">
          <w:rPr>
            <w:rFonts w:ascii="Montserrat" w:hAnsi="Montserrat"/>
            <w:sz w:val="20"/>
            <w:szCs w:val="20"/>
          </w:rPr>
          <w:delText xml:space="preserve">l </w:delText>
        </w:r>
        <w:r w:rsidRPr="00AD4CFB" w:rsidDel="00FD7F3A">
          <w:rPr>
            <w:rFonts w:ascii="Montserrat" w:hAnsi="Montserrat"/>
            <w:sz w:val="20"/>
            <w:szCs w:val="20"/>
          </w:rPr>
          <w:delText>operativo en campo</w:delText>
        </w:r>
      </w:del>
      <w:r>
        <w:rPr>
          <w:rFonts w:ascii="Montserrat" w:hAnsi="Montserrat"/>
          <w:sz w:val="20"/>
          <w:szCs w:val="20"/>
        </w:rPr>
        <w:t xml:space="preserve">, </w:t>
      </w:r>
      <w:r w:rsidR="008C5972">
        <w:rPr>
          <w:rFonts w:ascii="Montserrat" w:hAnsi="Montserrat"/>
          <w:sz w:val="20"/>
          <w:szCs w:val="20"/>
        </w:rPr>
        <w:t>y aseguramiento de la información</w:t>
      </w:r>
      <w:ins w:id="364" w:author="Alan Panda" w:date="2020-01-11T10:50:00Z">
        <w:r w:rsidR="00FD7F3A">
          <w:rPr>
            <w:rFonts w:ascii="Montserrat" w:hAnsi="Montserrat"/>
            <w:sz w:val="20"/>
            <w:szCs w:val="20"/>
          </w:rPr>
          <w:t xml:space="preserve"> obtenida</w:t>
        </w:r>
      </w:ins>
      <w:del w:id="365" w:author="Alan Panda" w:date="2020-01-11T10:50:00Z">
        <w:r w:rsidR="008C5972" w:rsidDel="00FD7F3A">
          <w:rPr>
            <w:rFonts w:ascii="Montserrat" w:hAnsi="Montserrat"/>
            <w:sz w:val="20"/>
            <w:szCs w:val="20"/>
          </w:rPr>
          <w:delText xml:space="preserve"> de las valoraciones</w:delText>
        </w:r>
        <w:r w:rsidR="00246A56" w:rsidDel="00FD7F3A">
          <w:rPr>
            <w:rFonts w:ascii="Montserrat" w:hAnsi="Montserrat"/>
            <w:sz w:val="20"/>
            <w:szCs w:val="20"/>
          </w:rPr>
          <w:delText xml:space="preserve"> del SISAP</w:delText>
        </w:r>
      </w:del>
      <w:r w:rsidR="00246A56">
        <w:rPr>
          <w:rFonts w:ascii="Montserrat" w:hAnsi="Montserrat"/>
          <w:sz w:val="20"/>
          <w:szCs w:val="20"/>
        </w:rPr>
        <w:t>.</w:t>
      </w:r>
    </w:p>
    <w:p w14:paraId="17F4C468" w14:textId="631C4D17" w:rsidR="00246A56" w:rsidRDefault="00246A56">
      <w:pPr>
        <w:pStyle w:val="Prrafodelista"/>
        <w:numPr>
          <w:ilvl w:val="0"/>
          <w:numId w:val="39"/>
        </w:numPr>
        <w:tabs>
          <w:tab w:val="left" w:pos="142"/>
        </w:tabs>
        <w:spacing w:before="240" w:line="360" w:lineRule="auto"/>
        <w:ind w:left="0"/>
        <w:jc w:val="both"/>
        <w:rPr>
          <w:rFonts w:ascii="Montserrat" w:hAnsi="Montserrat"/>
          <w:sz w:val="20"/>
          <w:szCs w:val="20"/>
        </w:rPr>
        <w:pPrChange w:id="366" w:author="Ramsés Vázquez Lira" w:date="2020-01-11T19:09:00Z">
          <w:pPr>
            <w:pStyle w:val="Prrafodelista"/>
            <w:numPr>
              <w:numId w:val="39"/>
            </w:numPr>
            <w:spacing w:before="240" w:line="360" w:lineRule="auto"/>
            <w:ind w:left="1080" w:hanging="360"/>
            <w:jc w:val="both"/>
          </w:pPr>
        </w:pPrChange>
      </w:pPr>
      <w:r w:rsidRPr="00A02D01">
        <w:rPr>
          <w:rFonts w:ascii="Montserrat" w:hAnsi="Montserrat"/>
          <w:sz w:val="20"/>
          <w:szCs w:val="20"/>
        </w:rPr>
        <w:t>Capacitación para el análisis y calificación de los instrumentos</w:t>
      </w:r>
      <w:r>
        <w:rPr>
          <w:rFonts w:ascii="Montserrat" w:hAnsi="Montserrat"/>
          <w:sz w:val="20"/>
          <w:szCs w:val="20"/>
        </w:rPr>
        <w:t xml:space="preserve"> de valoración</w:t>
      </w:r>
      <w:r w:rsidRPr="00A02D01">
        <w:rPr>
          <w:rFonts w:ascii="Montserrat" w:hAnsi="Montserrat"/>
          <w:sz w:val="20"/>
          <w:szCs w:val="20"/>
        </w:rPr>
        <w:t xml:space="preserve"> construidos. </w:t>
      </w:r>
    </w:p>
    <w:p w14:paraId="4FC648DE" w14:textId="029F692C" w:rsidR="008C5972" w:rsidRPr="00AD4CFB" w:rsidDel="00463145" w:rsidRDefault="008C5972">
      <w:pPr>
        <w:pStyle w:val="Prrafodelista"/>
        <w:numPr>
          <w:ilvl w:val="0"/>
          <w:numId w:val="39"/>
        </w:numPr>
        <w:tabs>
          <w:tab w:val="left" w:pos="142"/>
        </w:tabs>
        <w:spacing w:before="240" w:line="360" w:lineRule="auto"/>
        <w:ind w:left="0"/>
        <w:jc w:val="both"/>
        <w:rPr>
          <w:del w:id="367" w:author="Ramsés Vázquez Lira" w:date="2020-01-11T14:56:00Z"/>
          <w:rFonts w:ascii="Montserrat" w:hAnsi="Montserrat"/>
          <w:sz w:val="20"/>
          <w:szCs w:val="20"/>
        </w:rPr>
        <w:pPrChange w:id="368" w:author="Ramsés Vázquez Lira" w:date="2020-01-11T19:09:00Z">
          <w:pPr>
            <w:pStyle w:val="Prrafodelista"/>
            <w:numPr>
              <w:numId w:val="39"/>
            </w:numPr>
            <w:spacing w:before="240" w:line="360" w:lineRule="auto"/>
            <w:ind w:left="1080" w:hanging="360"/>
            <w:jc w:val="both"/>
          </w:pPr>
        </w:pPrChange>
      </w:pPr>
      <w:del w:id="369" w:author="Ramsés Vázquez Lira" w:date="2020-01-11T14:56:00Z">
        <w:r w:rsidRPr="00AD4CFB" w:rsidDel="00463145">
          <w:rPr>
            <w:rFonts w:ascii="Montserrat" w:hAnsi="Montserrat"/>
            <w:sz w:val="20"/>
            <w:szCs w:val="20"/>
          </w:rPr>
          <w:delText xml:space="preserve">Desarrollo de tecnologías de última generación, Inteligencia Artificial </w:delText>
        </w:r>
        <w:r w:rsidRPr="00AD4CFB" w:rsidDel="00463145">
          <w:rPr>
            <w:rFonts w:ascii="Montserrat" w:hAnsi="Montserrat"/>
            <w:sz w:val="20"/>
            <w:szCs w:val="20"/>
            <w:highlight w:val="yellow"/>
          </w:rPr>
          <w:delText>(IA)</w:delText>
        </w:r>
        <w:r w:rsidRPr="00AD4CFB" w:rsidDel="00463145">
          <w:rPr>
            <w:rFonts w:ascii="Montserrat" w:hAnsi="Montserrat"/>
            <w:sz w:val="20"/>
            <w:szCs w:val="20"/>
          </w:rPr>
          <w:delText xml:space="preserve"> para la calificación objetiva de instrumentos de medición cualitativos.</w:delText>
        </w:r>
      </w:del>
    </w:p>
    <w:p w14:paraId="5F638BE5" w14:textId="73392B64" w:rsidR="00D34A3A" w:rsidRDefault="00246A56">
      <w:pPr>
        <w:pStyle w:val="Prrafodelista"/>
        <w:numPr>
          <w:ilvl w:val="0"/>
          <w:numId w:val="39"/>
        </w:numPr>
        <w:tabs>
          <w:tab w:val="left" w:pos="142"/>
        </w:tabs>
        <w:spacing w:before="240" w:line="360" w:lineRule="auto"/>
        <w:ind w:left="0"/>
        <w:jc w:val="both"/>
        <w:rPr>
          <w:ins w:id="370" w:author="Alan Panda" w:date="2020-01-11T10:51:00Z"/>
          <w:rFonts w:ascii="Montserrat" w:hAnsi="Montserrat"/>
          <w:sz w:val="20"/>
          <w:szCs w:val="20"/>
        </w:rPr>
        <w:pPrChange w:id="371" w:author="Ramsés Vázquez Lira" w:date="2020-01-11T19:09:00Z">
          <w:pPr>
            <w:pStyle w:val="Prrafodelista"/>
            <w:numPr>
              <w:numId w:val="39"/>
            </w:numPr>
            <w:spacing w:before="240" w:line="360" w:lineRule="auto"/>
            <w:ind w:left="1080" w:hanging="360"/>
            <w:jc w:val="both"/>
          </w:pPr>
        </w:pPrChange>
      </w:pPr>
      <w:r>
        <w:rPr>
          <w:rFonts w:ascii="Montserrat" w:hAnsi="Montserrat"/>
          <w:sz w:val="20"/>
          <w:szCs w:val="20"/>
        </w:rPr>
        <w:t>C</w:t>
      </w:r>
      <w:r w:rsidR="00D34A3A" w:rsidRPr="00A02D01">
        <w:rPr>
          <w:rFonts w:ascii="Montserrat" w:hAnsi="Montserrat"/>
          <w:sz w:val="20"/>
          <w:szCs w:val="20"/>
        </w:rPr>
        <w:t>alificación</w:t>
      </w:r>
      <w:del w:id="372" w:author="Alan Panda" w:date="2020-01-11T10:50:00Z">
        <w:r w:rsidDel="00FD7F3A">
          <w:rPr>
            <w:rFonts w:ascii="Montserrat" w:hAnsi="Montserrat"/>
            <w:sz w:val="20"/>
            <w:szCs w:val="20"/>
          </w:rPr>
          <w:delText>, análisis</w:delText>
        </w:r>
      </w:del>
      <w:r>
        <w:rPr>
          <w:rFonts w:ascii="Montserrat" w:hAnsi="Montserrat"/>
          <w:sz w:val="20"/>
          <w:szCs w:val="20"/>
        </w:rPr>
        <w:t xml:space="preserve"> y devolución de resultados</w:t>
      </w:r>
      <w:r w:rsidR="00D34A3A" w:rsidRPr="00A02D01">
        <w:rPr>
          <w:rFonts w:ascii="Montserrat" w:hAnsi="Montserrat"/>
          <w:sz w:val="20"/>
          <w:szCs w:val="20"/>
        </w:rPr>
        <w:t xml:space="preserve"> </w:t>
      </w:r>
      <w:r>
        <w:rPr>
          <w:rFonts w:ascii="Montserrat" w:hAnsi="Montserrat"/>
          <w:sz w:val="20"/>
          <w:szCs w:val="20"/>
        </w:rPr>
        <w:t>del SISAP.</w:t>
      </w:r>
      <w:r w:rsidR="00D34A3A" w:rsidRPr="00A02D01">
        <w:rPr>
          <w:rFonts w:ascii="Montserrat" w:hAnsi="Montserrat"/>
          <w:sz w:val="20"/>
          <w:szCs w:val="20"/>
        </w:rPr>
        <w:t xml:space="preserve"> </w:t>
      </w:r>
    </w:p>
    <w:p w14:paraId="73429562" w14:textId="5AF37ED1" w:rsidR="00FD7F3A" w:rsidRPr="00A02D01" w:rsidRDefault="00FD7F3A">
      <w:pPr>
        <w:pStyle w:val="Prrafodelista"/>
        <w:numPr>
          <w:ilvl w:val="0"/>
          <w:numId w:val="39"/>
        </w:numPr>
        <w:tabs>
          <w:tab w:val="left" w:pos="142"/>
        </w:tabs>
        <w:spacing w:before="240" w:line="360" w:lineRule="auto"/>
        <w:ind w:left="0"/>
        <w:jc w:val="both"/>
        <w:rPr>
          <w:rFonts w:ascii="Montserrat" w:hAnsi="Montserrat"/>
          <w:sz w:val="20"/>
          <w:szCs w:val="20"/>
        </w:rPr>
        <w:pPrChange w:id="373" w:author="Ramsés Vázquez Lira" w:date="2020-01-11T19:09:00Z">
          <w:pPr>
            <w:pStyle w:val="Prrafodelista"/>
            <w:numPr>
              <w:numId w:val="39"/>
            </w:numPr>
            <w:spacing w:before="240" w:line="360" w:lineRule="auto"/>
            <w:ind w:left="1080" w:hanging="360"/>
            <w:jc w:val="both"/>
          </w:pPr>
        </w:pPrChange>
      </w:pPr>
      <w:ins w:id="374" w:author="Alan Panda" w:date="2020-01-11T10:51:00Z">
        <w:r>
          <w:rPr>
            <w:rFonts w:ascii="Montserrat" w:hAnsi="Montserrat"/>
            <w:sz w:val="20"/>
            <w:szCs w:val="20"/>
          </w:rPr>
          <w:t>Análisis del comportamiento psicométrico de los instrumentos de evaluación, y elaboración de los Informes técnicos de cada instrumento.</w:t>
        </w:r>
      </w:ins>
    </w:p>
    <w:p w14:paraId="34D32BCE" w14:textId="4A4A054C" w:rsidR="00D34A3A" w:rsidRDefault="00D34A3A">
      <w:pPr>
        <w:pStyle w:val="Prrafodelista"/>
        <w:numPr>
          <w:ilvl w:val="0"/>
          <w:numId w:val="39"/>
        </w:numPr>
        <w:tabs>
          <w:tab w:val="left" w:pos="142"/>
        </w:tabs>
        <w:spacing w:before="240" w:line="360" w:lineRule="auto"/>
        <w:ind w:left="0"/>
        <w:jc w:val="both"/>
        <w:rPr>
          <w:rFonts w:ascii="Montserrat" w:hAnsi="Montserrat"/>
          <w:sz w:val="20"/>
          <w:szCs w:val="20"/>
        </w:rPr>
        <w:pPrChange w:id="375" w:author="Ramsés Vázquez Lira" w:date="2020-01-11T19:09:00Z">
          <w:pPr>
            <w:pStyle w:val="Prrafodelista"/>
            <w:numPr>
              <w:numId w:val="39"/>
            </w:numPr>
            <w:spacing w:before="240" w:line="360" w:lineRule="auto"/>
            <w:ind w:left="1080" w:hanging="360"/>
            <w:jc w:val="both"/>
          </w:pPr>
        </w:pPrChange>
      </w:pPr>
      <w:r w:rsidRPr="00A02D01">
        <w:rPr>
          <w:rFonts w:ascii="Montserrat" w:hAnsi="Montserrat"/>
          <w:sz w:val="20"/>
          <w:szCs w:val="20"/>
        </w:rPr>
        <w:t>Integración de reportes individualizados de los resultados obtenidos en cada uno de los instrumentos del SISAP, que permita tanto a los participantes como a las autoridades educativas identificar de manera puntual sus áreas de fortaleza y debilidad detectadas.</w:t>
      </w:r>
    </w:p>
    <w:p w14:paraId="3DFA9B44" w14:textId="42DD8547" w:rsidR="00C47866" w:rsidRPr="00567E1D" w:rsidRDefault="00C47866">
      <w:pPr>
        <w:pStyle w:val="Prrafodelista"/>
        <w:numPr>
          <w:ilvl w:val="0"/>
          <w:numId w:val="39"/>
        </w:numPr>
        <w:tabs>
          <w:tab w:val="left" w:pos="142"/>
        </w:tabs>
        <w:spacing w:before="240" w:line="360" w:lineRule="auto"/>
        <w:ind w:left="0"/>
        <w:jc w:val="both"/>
        <w:rPr>
          <w:rFonts w:ascii="Montserrat" w:hAnsi="Montserrat"/>
          <w:sz w:val="20"/>
          <w:szCs w:val="20"/>
        </w:rPr>
        <w:pPrChange w:id="376" w:author="Ramsés Vázquez Lira" w:date="2020-01-11T19:09:00Z">
          <w:pPr>
            <w:pStyle w:val="Prrafodelista"/>
            <w:numPr>
              <w:numId w:val="39"/>
            </w:numPr>
            <w:spacing w:before="240" w:line="360" w:lineRule="auto"/>
            <w:ind w:left="1080" w:hanging="360"/>
            <w:jc w:val="both"/>
          </w:pPr>
        </w:pPrChange>
      </w:pPr>
      <w:r>
        <w:rPr>
          <w:rFonts w:ascii="Montserrat" w:hAnsi="Montserrat"/>
          <w:sz w:val="20"/>
          <w:szCs w:val="20"/>
        </w:rPr>
        <w:t>Diseño y desarrollo de un sistema informático que salvaguarde los instrumentos de valoración del SISAP.</w:t>
      </w:r>
    </w:p>
    <w:p w14:paraId="3855A1E3" w14:textId="18725E01" w:rsidR="00034E04" w:rsidRPr="006233CD" w:rsidRDefault="00034E04">
      <w:pPr>
        <w:tabs>
          <w:tab w:val="left" w:pos="142"/>
        </w:tabs>
        <w:rPr>
          <w:rFonts w:ascii="Montserrat" w:hAnsi="Montserrat" w:cs="Arial"/>
          <w:sz w:val="20"/>
          <w:szCs w:val="20"/>
        </w:rPr>
        <w:pPrChange w:id="377" w:author="Ramsés Vázquez Lira" w:date="2020-01-11T19:09:00Z">
          <w:pPr/>
        </w:pPrChange>
      </w:pPr>
    </w:p>
    <w:p w14:paraId="0F59822A" w14:textId="49B5D401" w:rsidR="00E94E0F" w:rsidRPr="00AD4CFB" w:rsidRDefault="00E94E0F">
      <w:pPr>
        <w:pStyle w:val="Ttulo2"/>
        <w:tabs>
          <w:tab w:val="left" w:pos="142"/>
        </w:tabs>
        <w:rPr>
          <w:rFonts w:ascii="Montserrat" w:hAnsi="Montserrat"/>
          <w:b/>
          <w:color w:val="auto"/>
          <w:sz w:val="24"/>
          <w:szCs w:val="24"/>
        </w:rPr>
        <w:pPrChange w:id="378" w:author="Ramsés Vázquez Lira" w:date="2020-01-11T19:09:00Z">
          <w:pPr>
            <w:pStyle w:val="Ttulo2"/>
          </w:pPr>
        </w:pPrChange>
      </w:pPr>
      <w:r w:rsidRPr="00567E1D">
        <w:rPr>
          <w:rFonts w:ascii="Montserrat" w:hAnsi="Montserrat"/>
          <w:b/>
          <w:color w:val="auto"/>
          <w:sz w:val="24"/>
          <w:szCs w:val="24"/>
        </w:rPr>
        <w:t>DISE</w:t>
      </w:r>
      <w:r w:rsidRPr="00567E1D">
        <w:rPr>
          <w:rFonts w:ascii="Montserrat" w:hAnsi="Montserrat" w:hint="eastAsia"/>
          <w:b/>
          <w:color w:val="auto"/>
          <w:sz w:val="24"/>
          <w:szCs w:val="24"/>
        </w:rPr>
        <w:t>Ñ</w:t>
      </w:r>
      <w:r w:rsidRPr="00567E1D">
        <w:rPr>
          <w:rFonts w:ascii="Montserrat" w:hAnsi="Montserrat"/>
          <w:b/>
          <w:color w:val="auto"/>
          <w:sz w:val="24"/>
          <w:szCs w:val="24"/>
        </w:rPr>
        <w:t>O</w:t>
      </w:r>
      <w:r w:rsidR="00C21707">
        <w:rPr>
          <w:rFonts w:ascii="Montserrat" w:hAnsi="Montserrat"/>
          <w:b/>
          <w:color w:val="auto"/>
          <w:sz w:val="24"/>
          <w:szCs w:val="24"/>
        </w:rPr>
        <w:t xml:space="preserve"> Y </w:t>
      </w:r>
      <w:r w:rsidR="00100E34">
        <w:rPr>
          <w:rFonts w:ascii="Montserrat" w:hAnsi="Montserrat"/>
          <w:b/>
          <w:color w:val="auto"/>
          <w:sz w:val="24"/>
          <w:szCs w:val="24"/>
        </w:rPr>
        <w:t xml:space="preserve">DESARROLLO </w:t>
      </w:r>
      <w:r w:rsidRPr="00AD4CFB">
        <w:rPr>
          <w:rFonts w:ascii="Montserrat" w:hAnsi="Montserrat"/>
          <w:b/>
          <w:color w:val="auto"/>
          <w:sz w:val="24"/>
          <w:szCs w:val="24"/>
        </w:rPr>
        <w:t>DE</w:t>
      </w:r>
      <w:r w:rsidR="00100E34">
        <w:rPr>
          <w:rFonts w:ascii="Montserrat" w:hAnsi="Montserrat"/>
          <w:b/>
          <w:color w:val="auto"/>
          <w:sz w:val="24"/>
          <w:szCs w:val="24"/>
        </w:rPr>
        <w:t xml:space="preserve"> LOS</w:t>
      </w:r>
      <w:r w:rsidRPr="00AD4CFB">
        <w:rPr>
          <w:rFonts w:ascii="Montserrat" w:hAnsi="Montserrat"/>
          <w:b/>
          <w:color w:val="auto"/>
          <w:sz w:val="24"/>
          <w:szCs w:val="24"/>
        </w:rPr>
        <w:t xml:space="preserve"> INSTRUMENTOS</w:t>
      </w:r>
      <w:r w:rsidR="00100E34">
        <w:rPr>
          <w:rFonts w:ascii="Montserrat" w:hAnsi="Montserrat"/>
          <w:b/>
          <w:color w:val="auto"/>
          <w:sz w:val="24"/>
          <w:szCs w:val="24"/>
        </w:rPr>
        <w:t xml:space="preserve"> DE VALORACIÓN DEL SISAP</w:t>
      </w:r>
    </w:p>
    <w:p w14:paraId="58F23E4D" w14:textId="651EC412" w:rsidR="009031A4" w:rsidRPr="006233CD" w:rsidRDefault="00A57D07">
      <w:pPr>
        <w:tabs>
          <w:tab w:val="left" w:pos="142"/>
        </w:tabs>
        <w:rPr>
          <w:rFonts w:ascii="Montserrat" w:hAnsi="Montserrat"/>
          <w:sz w:val="20"/>
          <w:szCs w:val="20"/>
        </w:rPr>
        <w:pPrChange w:id="379" w:author="Ramsés Vázquez Lira" w:date="2020-01-11T19:09:00Z">
          <w:pPr/>
        </w:pPrChange>
      </w:pPr>
      <w:r w:rsidRPr="006233CD">
        <w:rPr>
          <w:rFonts w:ascii="Montserrat" w:hAnsi="Montserrat"/>
          <w:sz w:val="20"/>
          <w:szCs w:val="20"/>
        </w:rPr>
        <w:t xml:space="preserve"> </w:t>
      </w:r>
    </w:p>
    <w:p w14:paraId="62FEEBFA" w14:textId="11DFF523" w:rsidR="00A57D07" w:rsidRPr="006233CD" w:rsidRDefault="00A57D07">
      <w:pPr>
        <w:tabs>
          <w:tab w:val="left" w:pos="142"/>
        </w:tabs>
        <w:spacing w:before="240" w:line="360" w:lineRule="auto"/>
        <w:jc w:val="both"/>
        <w:rPr>
          <w:rFonts w:ascii="Montserrat" w:eastAsia="Adobe Song Std L" w:hAnsi="Montserrat" w:hint="eastAsia"/>
          <w:sz w:val="20"/>
          <w:szCs w:val="20"/>
        </w:rPr>
        <w:pPrChange w:id="380" w:author="Ramsés Vázquez Lira" w:date="2020-01-11T19:09:00Z">
          <w:pPr>
            <w:spacing w:before="240" w:line="360" w:lineRule="auto"/>
            <w:jc w:val="both"/>
          </w:pPr>
        </w:pPrChange>
      </w:pPr>
      <w:r w:rsidRPr="006233CD">
        <w:rPr>
          <w:rFonts w:ascii="Montserrat" w:hAnsi="Montserrat"/>
          <w:sz w:val="20"/>
          <w:szCs w:val="20"/>
        </w:rPr>
        <w:t xml:space="preserve">Para </w:t>
      </w:r>
      <w:r w:rsidR="005C5B6F" w:rsidRPr="006233CD">
        <w:rPr>
          <w:rFonts w:ascii="Montserrat" w:hAnsi="Montserrat"/>
          <w:sz w:val="20"/>
          <w:szCs w:val="20"/>
        </w:rPr>
        <w:t>el</w:t>
      </w:r>
      <w:r w:rsidRPr="006233CD">
        <w:rPr>
          <w:rFonts w:ascii="Montserrat" w:hAnsi="Montserrat"/>
          <w:sz w:val="20"/>
          <w:szCs w:val="20"/>
        </w:rPr>
        <w:t xml:space="preserve"> diseño</w:t>
      </w:r>
      <w:r w:rsidR="00D23D7C">
        <w:rPr>
          <w:rFonts w:ascii="Montserrat" w:hAnsi="Montserrat"/>
          <w:sz w:val="20"/>
          <w:szCs w:val="20"/>
        </w:rPr>
        <w:t>, desarrollo</w:t>
      </w:r>
      <w:r w:rsidRPr="006233CD">
        <w:rPr>
          <w:rFonts w:ascii="Montserrat" w:hAnsi="Montserrat"/>
          <w:sz w:val="20"/>
          <w:szCs w:val="20"/>
        </w:rPr>
        <w:t xml:space="preserve"> </w:t>
      </w:r>
      <w:r w:rsidR="00567E1D" w:rsidRPr="006233CD">
        <w:rPr>
          <w:rFonts w:ascii="Montserrat" w:hAnsi="Montserrat"/>
          <w:sz w:val="20"/>
          <w:szCs w:val="20"/>
        </w:rPr>
        <w:t xml:space="preserve">y </w:t>
      </w:r>
      <w:r w:rsidR="00567E1D">
        <w:rPr>
          <w:rFonts w:ascii="Montserrat" w:hAnsi="Montserrat"/>
          <w:sz w:val="20"/>
          <w:szCs w:val="20"/>
        </w:rPr>
        <w:t>validación</w:t>
      </w:r>
      <w:r w:rsidR="00D23D7C" w:rsidRPr="006233CD">
        <w:rPr>
          <w:rFonts w:ascii="Montserrat" w:hAnsi="Montserrat"/>
          <w:sz w:val="20"/>
          <w:szCs w:val="20"/>
        </w:rPr>
        <w:t xml:space="preserve"> </w:t>
      </w:r>
      <w:r w:rsidRPr="006233CD">
        <w:rPr>
          <w:rFonts w:ascii="Montserrat" w:hAnsi="Montserrat"/>
          <w:sz w:val="20"/>
          <w:szCs w:val="20"/>
        </w:rPr>
        <w:t xml:space="preserve">de </w:t>
      </w:r>
      <w:r w:rsidR="00851CBA" w:rsidRPr="006233CD">
        <w:rPr>
          <w:rFonts w:ascii="Montserrat" w:hAnsi="Montserrat"/>
          <w:sz w:val="20"/>
          <w:szCs w:val="20"/>
        </w:rPr>
        <w:t xml:space="preserve">los </w:t>
      </w:r>
      <w:r w:rsidRPr="006233CD">
        <w:rPr>
          <w:rFonts w:ascii="Montserrat" w:hAnsi="Montserrat"/>
          <w:sz w:val="20"/>
          <w:szCs w:val="20"/>
        </w:rPr>
        <w:t xml:space="preserve">instrumentos que integran el SISAP se requiere </w:t>
      </w:r>
      <w:r w:rsidR="00851CBA" w:rsidRPr="006233CD">
        <w:rPr>
          <w:rFonts w:ascii="Montserrat" w:hAnsi="Montserrat"/>
          <w:sz w:val="20"/>
          <w:szCs w:val="20"/>
        </w:rPr>
        <w:t xml:space="preserve">de </w:t>
      </w:r>
      <w:r w:rsidRPr="006233CD">
        <w:rPr>
          <w:rFonts w:ascii="Montserrat" w:hAnsi="Montserrat"/>
          <w:sz w:val="20"/>
          <w:szCs w:val="20"/>
        </w:rPr>
        <w:t xml:space="preserve">la </w:t>
      </w:r>
      <w:r w:rsidR="00851CBA" w:rsidRPr="006233CD">
        <w:rPr>
          <w:rFonts w:ascii="Montserrat" w:hAnsi="Montserrat"/>
          <w:sz w:val="20"/>
          <w:szCs w:val="20"/>
        </w:rPr>
        <w:t>aplicación</w:t>
      </w:r>
      <w:r w:rsidRPr="006233CD">
        <w:rPr>
          <w:rFonts w:ascii="Montserrat" w:hAnsi="Montserrat"/>
          <w:sz w:val="20"/>
          <w:szCs w:val="20"/>
        </w:rPr>
        <w:t xml:space="preserve"> de </w:t>
      </w:r>
      <w:del w:id="381" w:author="Alan Panda" w:date="2020-01-11T11:04:00Z">
        <w:r w:rsidR="00EB46C4" w:rsidRPr="006233CD" w:rsidDel="002D2EE5">
          <w:rPr>
            <w:rFonts w:ascii="Montserrat" w:hAnsi="Montserrat"/>
            <w:sz w:val="20"/>
            <w:szCs w:val="20"/>
          </w:rPr>
          <w:delText>cuatro</w:delText>
        </w:r>
        <w:r w:rsidR="00851CBA" w:rsidRPr="006233CD" w:rsidDel="002D2EE5">
          <w:rPr>
            <w:rFonts w:ascii="Montserrat" w:hAnsi="Montserrat"/>
            <w:sz w:val="20"/>
            <w:szCs w:val="20"/>
          </w:rPr>
          <w:delText xml:space="preserve"> </w:delText>
        </w:r>
      </w:del>
      <w:ins w:id="382" w:author="Alan Panda" w:date="2020-01-11T11:04:00Z">
        <w:r w:rsidR="002D2EE5">
          <w:rPr>
            <w:rFonts w:ascii="Montserrat" w:hAnsi="Montserrat"/>
            <w:sz w:val="20"/>
            <w:szCs w:val="20"/>
          </w:rPr>
          <w:t>tres</w:t>
        </w:r>
        <w:r w:rsidR="002D2EE5" w:rsidRPr="006233CD">
          <w:rPr>
            <w:rFonts w:ascii="Montserrat" w:hAnsi="Montserrat"/>
            <w:sz w:val="20"/>
            <w:szCs w:val="20"/>
          </w:rPr>
          <w:t xml:space="preserve"> </w:t>
        </w:r>
      </w:ins>
      <w:del w:id="383" w:author="Alan Panda" w:date="2020-01-11T10:58:00Z">
        <w:r w:rsidR="00851CBA" w:rsidRPr="006233CD" w:rsidDel="002D2EE5">
          <w:rPr>
            <w:rFonts w:ascii="Montserrat" w:hAnsi="Montserrat"/>
            <w:sz w:val="20"/>
            <w:szCs w:val="20"/>
          </w:rPr>
          <w:delText>marcos</w:delText>
        </w:r>
        <w:r w:rsidRPr="006233CD" w:rsidDel="002D2EE5">
          <w:rPr>
            <w:rFonts w:ascii="Montserrat" w:hAnsi="Montserrat"/>
            <w:sz w:val="20"/>
            <w:szCs w:val="20"/>
          </w:rPr>
          <w:delText xml:space="preserve"> </w:delText>
        </w:r>
        <w:r w:rsidR="005C5B6F" w:rsidRPr="006233CD" w:rsidDel="002D2EE5">
          <w:rPr>
            <w:rFonts w:ascii="Montserrat" w:hAnsi="Montserrat"/>
            <w:sz w:val="20"/>
            <w:szCs w:val="20"/>
          </w:rPr>
          <w:delText>metod</w:delText>
        </w:r>
        <w:r w:rsidR="00EB46C4" w:rsidRPr="006233CD" w:rsidDel="002D2EE5">
          <w:rPr>
            <w:rFonts w:ascii="Montserrat" w:hAnsi="Montserrat"/>
            <w:sz w:val="20"/>
            <w:szCs w:val="20"/>
          </w:rPr>
          <w:delText>o</w:delText>
        </w:r>
        <w:r w:rsidR="005C5B6F" w:rsidRPr="006233CD" w:rsidDel="002D2EE5">
          <w:rPr>
            <w:rFonts w:ascii="Montserrat" w:hAnsi="Montserrat"/>
            <w:sz w:val="20"/>
            <w:szCs w:val="20"/>
          </w:rPr>
          <w:delText>l</w:delText>
        </w:r>
        <w:r w:rsidR="00851CBA" w:rsidRPr="006233CD" w:rsidDel="002D2EE5">
          <w:rPr>
            <w:rFonts w:ascii="Montserrat" w:hAnsi="Montserrat"/>
            <w:sz w:val="20"/>
            <w:szCs w:val="20"/>
          </w:rPr>
          <w:delText>ógicos</w:delText>
        </w:r>
      </w:del>
      <w:ins w:id="384" w:author="Alan Panda" w:date="2020-01-11T10:58:00Z">
        <w:r w:rsidR="002D2EE5">
          <w:rPr>
            <w:rFonts w:ascii="Montserrat" w:hAnsi="Montserrat"/>
            <w:sz w:val="20"/>
            <w:szCs w:val="20"/>
          </w:rPr>
          <w:t>tipos de instrumentos</w:t>
        </w:r>
      </w:ins>
      <w:r w:rsidR="00851CBA" w:rsidRPr="006233CD">
        <w:rPr>
          <w:rFonts w:ascii="Montserrat" w:hAnsi="Montserrat"/>
          <w:sz w:val="20"/>
          <w:szCs w:val="20"/>
        </w:rPr>
        <w:t xml:space="preserve"> distintos</w:t>
      </w:r>
      <w:r w:rsidR="005C5B6F" w:rsidRPr="006233CD">
        <w:rPr>
          <w:rFonts w:ascii="Montserrat" w:hAnsi="Montserrat"/>
          <w:sz w:val="20"/>
          <w:szCs w:val="20"/>
        </w:rPr>
        <w:t>.</w:t>
      </w:r>
      <w:r w:rsidRPr="006233CD">
        <w:rPr>
          <w:rFonts w:ascii="Montserrat" w:eastAsia="Adobe Song Std L" w:hAnsi="Montserrat"/>
          <w:sz w:val="20"/>
          <w:szCs w:val="20"/>
        </w:rPr>
        <w:t xml:space="preserve"> </w:t>
      </w:r>
      <w:r w:rsidR="00851CBA" w:rsidRPr="006233CD">
        <w:rPr>
          <w:rFonts w:ascii="Montserrat" w:eastAsia="Adobe Song Std L" w:hAnsi="Montserrat"/>
          <w:sz w:val="20"/>
          <w:szCs w:val="20"/>
        </w:rPr>
        <w:t>El primero de ellos</w:t>
      </w:r>
      <w:r w:rsidRPr="006233CD">
        <w:rPr>
          <w:rFonts w:ascii="Montserrat" w:eastAsia="Adobe Song Std L" w:hAnsi="Montserrat"/>
          <w:sz w:val="20"/>
          <w:szCs w:val="20"/>
        </w:rPr>
        <w:t xml:space="preserve"> deriva de una familia de modelos psicométricos </w:t>
      </w:r>
      <w:r w:rsidRPr="006233CD">
        <w:rPr>
          <w:rFonts w:ascii="Montserrat" w:eastAsia="Adobe Song Std L" w:hAnsi="Montserrat"/>
          <w:sz w:val="20"/>
          <w:szCs w:val="20"/>
        </w:rPr>
        <w:lastRenderedPageBreak/>
        <w:t xml:space="preserve">conocidos como </w:t>
      </w:r>
      <w:r w:rsidR="005175B0" w:rsidRPr="006233CD">
        <w:rPr>
          <w:rFonts w:ascii="Montserrat" w:eastAsia="Adobe Song Std L" w:hAnsi="Montserrat"/>
          <w:sz w:val="20"/>
          <w:szCs w:val="20"/>
        </w:rPr>
        <w:t>M</w:t>
      </w:r>
      <w:r w:rsidRPr="006233CD">
        <w:rPr>
          <w:rFonts w:ascii="Montserrat" w:eastAsia="Adobe Song Std L" w:hAnsi="Montserrat"/>
          <w:sz w:val="20"/>
          <w:szCs w:val="20"/>
        </w:rPr>
        <w:t xml:space="preserve">odelos de </w:t>
      </w:r>
      <w:r w:rsidR="005175B0" w:rsidRPr="006233CD">
        <w:rPr>
          <w:rFonts w:ascii="Montserrat" w:eastAsia="Adobe Song Std L" w:hAnsi="Montserrat"/>
          <w:sz w:val="20"/>
          <w:szCs w:val="20"/>
        </w:rPr>
        <w:t>D</w:t>
      </w:r>
      <w:r w:rsidRPr="006233CD">
        <w:rPr>
          <w:rFonts w:ascii="Montserrat" w:eastAsia="Adobe Song Std L" w:hAnsi="Montserrat"/>
          <w:sz w:val="20"/>
          <w:szCs w:val="20"/>
        </w:rPr>
        <w:t xml:space="preserve">iagnóstico </w:t>
      </w:r>
      <w:r w:rsidR="005175B0" w:rsidRPr="006233CD">
        <w:rPr>
          <w:rFonts w:ascii="Montserrat" w:eastAsia="Adobe Song Std L" w:hAnsi="Montserrat"/>
          <w:sz w:val="20"/>
          <w:szCs w:val="20"/>
        </w:rPr>
        <w:t>C</w:t>
      </w:r>
      <w:r w:rsidRPr="006233CD">
        <w:rPr>
          <w:rFonts w:ascii="Montserrat" w:eastAsia="Adobe Song Std L" w:hAnsi="Montserrat"/>
          <w:sz w:val="20"/>
          <w:szCs w:val="20"/>
        </w:rPr>
        <w:t>ognitivo (MDC), que permiten interpretar las respuestas registradas por los participantes como el reflejo de su dominio a lo largo de una serie de habilidades, conocimientos y actitudes identificados como necesarios para la resolución de cada uno de los reactivos que conforman la prueba</w:t>
      </w:r>
      <w:r w:rsidR="007460E6">
        <w:rPr>
          <w:rFonts w:ascii="Montserrat" w:eastAsia="Adobe Song Std L" w:hAnsi="Montserrat"/>
          <w:sz w:val="20"/>
          <w:szCs w:val="20"/>
        </w:rPr>
        <w:t xml:space="preserve">, </w:t>
      </w:r>
      <w:commentRangeStart w:id="385"/>
      <w:commentRangeStart w:id="386"/>
      <w:r w:rsidR="007460E6">
        <w:rPr>
          <w:rFonts w:ascii="Montserrat" w:eastAsia="Adobe Song Std L" w:hAnsi="Montserrat"/>
          <w:sz w:val="20"/>
          <w:szCs w:val="20"/>
        </w:rPr>
        <w:t>para ello se solicita que se cuente con reportes de resultados individualizados</w:t>
      </w:r>
      <w:r w:rsidR="00582E37">
        <w:rPr>
          <w:rFonts w:ascii="Montserrat" w:eastAsia="Adobe Song Std L" w:hAnsi="Montserrat"/>
          <w:sz w:val="20"/>
          <w:szCs w:val="20"/>
        </w:rPr>
        <w:t xml:space="preserve"> en el marco de los MDC</w:t>
      </w:r>
      <w:commentRangeEnd w:id="385"/>
      <w:r w:rsidR="00C44D78">
        <w:rPr>
          <w:rStyle w:val="Refdecomentario"/>
        </w:rPr>
        <w:commentReference w:id="385"/>
      </w:r>
      <w:commentRangeEnd w:id="386"/>
      <w:r w:rsidR="00883915">
        <w:rPr>
          <w:rStyle w:val="Refdecomentario"/>
        </w:rPr>
        <w:commentReference w:id="386"/>
      </w:r>
      <w:r w:rsidR="007460E6">
        <w:rPr>
          <w:rFonts w:ascii="Montserrat" w:eastAsia="Adobe Song Std L" w:hAnsi="Montserrat"/>
          <w:sz w:val="20"/>
          <w:szCs w:val="20"/>
        </w:rPr>
        <w:t xml:space="preserve">, que aborden las áreas de oportunidad y fortalezas de los  sustentantes, con el fin de retroalimentarlos de manera </w:t>
      </w:r>
      <w:del w:id="387" w:author="Alan Panda" w:date="2020-01-11T11:00:00Z">
        <w:r w:rsidR="007460E6" w:rsidDel="002D2EE5">
          <w:rPr>
            <w:rFonts w:ascii="Montserrat" w:eastAsia="Adobe Song Std L" w:hAnsi="Montserrat"/>
            <w:sz w:val="20"/>
            <w:szCs w:val="20"/>
          </w:rPr>
          <w:delText xml:space="preserve">granulada </w:delText>
        </w:r>
      </w:del>
      <w:ins w:id="388" w:author="Alan Panda" w:date="2020-01-11T11:00:00Z">
        <w:r w:rsidR="002D2EE5">
          <w:rPr>
            <w:rFonts w:ascii="Montserrat" w:eastAsia="Adobe Song Std L" w:hAnsi="Montserrat"/>
            <w:sz w:val="20"/>
            <w:szCs w:val="20"/>
          </w:rPr>
          <w:t>detallada, con</w:t>
        </w:r>
      </w:ins>
      <w:del w:id="389" w:author="Alan Panda" w:date="2020-01-11T11:00:00Z">
        <w:r w:rsidR="007460E6" w:rsidDel="002D2EE5">
          <w:rPr>
            <w:rFonts w:ascii="Montserrat" w:eastAsia="Adobe Song Std L" w:hAnsi="Montserrat"/>
            <w:sz w:val="20"/>
            <w:szCs w:val="20"/>
          </w:rPr>
          <w:delText xml:space="preserve">y </w:delText>
        </w:r>
        <w:r w:rsidR="00C16BD5" w:rsidRPr="00567E1D" w:rsidDel="002D2EE5">
          <w:rPr>
            <w:rFonts w:ascii="Montserrat" w:eastAsia="Adobe Song Std L" w:hAnsi="Montserrat" w:hint="eastAsia"/>
            <w:sz w:val="20"/>
            <w:szCs w:val="20"/>
            <w:highlight w:val="yellow"/>
          </w:rPr>
          <w:delText>que posean</w:delText>
        </w:r>
      </w:del>
      <w:r w:rsidR="00C16BD5">
        <w:rPr>
          <w:rFonts w:ascii="Montserrat" w:eastAsia="Adobe Song Std L" w:hAnsi="Montserrat"/>
          <w:sz w:val="20"/>
          <w:szCs w:val="20"/>
        </w:rPr>
        <w:t xml:space="preserve"> un diagnóstico </w:t>
      </w:r>
      <w:r w:rsidR="006671BC">
        <w:rPr>
          <w:rFonts w:ascii="Montserrat" w:eastAsia="Adobe Song Std L" w:hAnsi="Montserrat"/>
          <w:sz w:val="20"/>
          <w:szCs w:val="20"/>
        </w:rPr>
        <w:t>claro</w:t>
      </w:r>
      <w:ins w:id="390" w:author="Alan Panda" w:date="2020-01-11T11:01:00Z">
        <w:r w:rsidR="002D2EE5">
          <w:rPr>
            <w:rFonts w:ascii="Montserrat" w:eastAsia="Adobe Song Std L" w:hAnsi="Montserrat"/>
            <w:sz w:val="20"/>
            <w:szCs w:val="20"/>
          </w:rPr>
          <w:t xml:space="preserve"> y útil para la mejora de su práctica</w:t>
        </w:r>
      </w:ins>
      <w:del w:id="391" w:author="Alan Panda" w:date="2020-01-11T11:01:00Z">
        <w:r w:rsidR="006671BC" w:rsidDel="002D2EE5">
          <w:rPr>
            <w:rFonts w:ascii="Montserrat" w:eastAsia="Adobe Song Std L" w:hAnsi="Montserrat"/>
            <w:sz w:val="20"/>
            <w:szCs w:val="20"/>
          </w:rPr>
          <w:delText xml:space="preserve">, </w:delText>
        </w:r>
        <w:r w:rsidR="00C16BD5" w:rsidDel="002D2EE5">
          <w:rPr>
            <w:rFonts w:ascii="Montserrat" w:eastAsia="Adobe Song Std L" w:hAnsi="Montserrat"/>
            <w:sz w:val="20"/>
            <w:szCs w:val="20"/>
          </w:rPr>
          <w:delText>intuitivo</w:delText>
        </w:r>
      </w:del>
      <w:del w:id="392" w:author="Alan Panda" w:date="2020-01-11T11:00:00Z">
        <w:r w:rsidR="00C16BD5" w:rsidDel="002D2EE5">
          <w:rPr>
            <w:rFonts w:ascii="Montserrat" w:eastAsia="Adobe Song Std L" w:hAnsi="Montserrat"/>
            <w:sz w:val="20"/>
            <w:szCs w:val="20"/>
          </w:rPr>
          <w:delText xml:space="preserve"> e inmediato</w:delText>
        </w:r>
      </w:del>
      <w:r w:rsidR="00C16BD5">
        <w:rPr>
          <w:rFonts w:ascii="Montserrat" w:eastAsia="Adobe Song Std L" w:hAnsi="Montserrat"/>
          <w:sz w:val="20"/>
          <w:szCs w:val="20"/>
        </w:rPr>
        <w:t>.</w:t>
      </w:r>
    </w:p>
    <w:p w14:paraId="59F71CB8" w14:textId="58C9DB9E" w:rsidR="00A57D07" w:rsidRPr="006233CD" w:rsidRDefault="00A57D07">
      <w:pPr>
        <w:tabs>
          <w:tab w:val="left" w:pos="142"/>
        </w:tabs>
        <w:spacing w:before="240" w:line="360" w:lineRule="auto"/>
        <w:jc w:val="both"/>
        <w:rPr>
          <w:rFonts w:ascii="Montserrat" w:eastAsia="Adobe Song Std L" w:hAnsi="Montserrat" w:hint="eastAsia"/>
          <w:sz w:val="20"/>
          <w:szCs w:val="20"/>
        </w:rPr>
        <w:pPrChange w:id="393" w:author="Ramsés Vázquez Lira" w:date="2020-01-11T19:09:00Z">
          <w:pPr>
            <w:spacing w:before="240" w:line="360" w:lineRule="auto"/>
            <w:jc w:val="both"/>
          </w:pPr>
        </w:pPrChange>
      </w:pPr>
      <w:del w:id="394" w:author="Alan Panda" w:date="2020-01-11T11:02:00Z">
        <w:r w:rsidRPr="006233CD" w:rsidDel="002D2EE5">
          <w:rPr>
            <w:rFonts w:ascii="Montserrat" w:eastAsia="Adobe Song Std L" w:hAnsi="Montserrat"/>
            <w:sz w:val="20"/>
            <w:szCs w:val="20"/>
          </w:rPr>
          <w:delText>La segunda aproximación metodológica</w:delText>
        </w:r>
      </w:del>
      <w:ins w:id="395" w:author="Alan Panda" w:date="2020-01-11T11:02:00Z">
        <w:r w:rsidR="002D2EE5">
          <w:rPr>
            <w:rFonts w:ascii="Montserrat" w:eastAsia="Adobe Song Std L" w:hAnsi="Montserrat"/>
            <w:sz w:val="20"/>
            <w:szCs w:val="20"/>
          </w:rPr>
          <w:t>El segundo tipo de instrumentos son los cuestionarios</w:t>
        </w:r>
      </w:ins>
      <w:r w:rsidRPr="006233CD">
        <w:rPr>
          <w:rFonts w:ascii="Montserrat" w:eastAsia="Adobe Song Std L" w:hAnsi="Montserrat"/>
          <w:sz w:val="20"/>
          <w:szCs w:val="20"/>
        </w:rPr>
        <w:t xml:space="preserve"> </w:t>
      </w:r>
      <w:ins w:id="396" w:author="Alan Panda" w:date="2020-01-11T11:02:00Z">
        <w:r w:rsidR="002D2EE5" w:rsidRPr="006233CD">
          <w:rPr>
            <w:rFonts w:ascii="Montserrat" w:eastAsia="Adobe Song Std L" w:hAnsi="Montserrat"/>
            <w:sz w:val="20"/>
            <w:szCs w:val="20"/>
          </w:rPr>
          <w:t>derivados de la Teoría de Respuesta al ítem, que permiten traducir las puntuaciones registradas por cada participante en información integrada y general sobre su propio ejercicio de valoración</w:t>
        </w:r>
        <w:r w:rsidR="002D2EE5">
          <w:rPr>
            <w:rFonts w:ascii="Montserrat" w:eastAsia="Adobe Song Std L" w:hAnsi="Montserrat"/>
            <w:sz w:val="20"/>
            <w:szCs w:val="20"/>
          </w:rPr>
          <w:t>, los cuales</w:t>
        </w:r>
        <w:r w:rsidR="002D2EE5" w:rsidRPr="006233CD">
          <w:rPr>
            <w:rFonts w:ascii="Montserrat" w:eastAsia="Adobe Song Std L" w:hAnsi="Montserrat"/>
            <w:sz w:val="20"/>
            <w:szCs w:val="20"/>
          </w:rPr>
          <w:t xml:space="preserve"> </w:t>
        </w:r>
      </w:ins>
      <w:r w:rsidRPr="006233CD">
        <w:rPr>
          <w:rFonts w:ascii="Montserrat" w:eastAsia="Adobe Song Std L" w:hAnsi="Montserrat"/>
          <w:sz w:val="20"/>
          <w:szCs w:val="20"/>
        </w:rPr>
        <w:t>tiene</w:t>
      </w:r>
      <w:ins w:id="397" w:author="Alan Panda" w:date="2020-01-11T11:02:00Z">
        <w:r w:rsidR="002D2EE5">
          <w:rPr>
            <w:rFonts w:ascii="Montserrat" w:eastAsia="Adobe Song Std L" w:hAnsi="Montserrat"/>
            <w:sz w:val="20"/>
            <w:szCs w:val="20"/>
          </w:rPr>
          <w:t>n</w:t>
        </w:r>
      </w:ins>
      <w:r w:rsidRPr="006233CD">
        <w:rPr>
          <w:rFonts w:ascii="Montserrat" w:eastAsia="Adobe Song Std L" w:hAnsi="Montserrat"/>
          <w:sz w:val="20"/>
          <w:szCs w:val="20"/>
        </w:rPr>
        <w:t xml:space="preserve"> como objetivo ampliar el grado de información que puede obtenerse de las escalas de actitudes y percepciones que estarán incluidas en ciertas etapas de valoración de los aspirantes a los distintos procesos de selección. </w:t>
      </w:r>
      <w:del w:id="398" w:author="Alan Panda" w:date="2020-01-11T11:02:00Z">
        <w:r w:rsidRPr="006233CD" w:rsidDel="002D2EE5">
          <w:rPr>
            <w:rFonts w:ascii="Montserrat" w:eastAsia="Adobe Song Std L" w:hAnsi="Montserrat"/>
            <w:sz w:val="20"/>
            <w:szCs w:val="20"/>
          </w:rPr>
          <w:delText>Se trata de modelos derivados de la Teoría de Respuesta al ítem, que permiten traducir las puntuaciones registradas por cada participante en información integrada y general sobre su propio ejercicio de valoración</w:delText>
        </w:r>
        <w:r w:rsidR="007460E6" w:rsidDel="002D2EE5">
          <w:rPr>
            <w:rFonts w:ascii="Montserrat" w:eastAsia="Adobe Song Std L" w:hAnsi="Montserrat"/>
            <w:sz w:val="20"/>
            <w:szCs w:val="20"/>
          </w:rPr>
          <w:delText>.</w:delText>
        </w:r>
      </w:del>
    </w:p>
    <w:p w14:paraId="3811D39E" w14:textId="58F494B3" w:rsidR="00F44CDF" w:rsidRPr="006233CD" w:rsidDel="00883915" w:rsidRDefault="000C11D1">
      <w:pPr>
        <w:tabs>
          <w:tab w:val="left" w:pos="142"/>
        </w:tabs>
        <w:spacing w:before="240" w:line="360" w:lineRule="auto"/>
        <w:jc w:val="both"/>
        <w:rPr>
          <w:del w:id="399" w:author="Ramsés Vázquez Lira" w:date="2020-01-11T15:04:00Z"/>
          <w:rFonts w:ascii="Montserrat" w:eastAsia="Adobe Song Std L" w:hAnsi="Montserrat" w:hint="eastAsia"/>
          <w:sz w:val="20"/>
          <w:szCs w:val="20"/>
        </w:rPr>
        <w:pPrChange w:id="400" w:author="Ramsés Vázquez Lira" w:date="2020-01-11T19:09:00Z">
          <w:pPr>
            <w:spacing w:before="240" w:line="360" w:lineRule="auto"/>
            <w:jc w:val="both"/>
          </w:pPr>
        </w:pPrChange>
      </w:pPr>
      <w:del w:id="401" w:author="Alan Panda" w:date="2020-01-11T11:03:00Z">
        <w:r w:rsidRPr="006233CD" w:rsidDel="002D2EE5">
          <w:rPr>
            <w:rFonts w:ascii="Montserrat" w:eastAsia="Adobe Song Std L" w:hAnsi="Montserrat"/>
            <w:sz w:val="20"/>
            <w:szCs w:val="20"/>
          </w:rPr>
          <w:delText>U</w:delText>
        </w:r>
        <w:r w:rsidR="00A57D07" w:rsidRPr="006233CD" w:rsidDel="002D2EE5">
          <w:rPr>
            <w:rFonts w:ascii="Montserrat" w:eastAsia="Adobe Song Std L" w:hAnsi="Montserrat"/>
            <w:sz w:val="20"/>
            <w:szCs w:val="20"/>
          </w:rPr>
          <w:delText>n terce</w:delText>
        </w:r>
        <w:r w:rsidRPr="006233CD" w:rsidDel="002D2EE5">
          <w:rPr>
            <w:rFonts w:ascii="Montserrat" w:eastAsia="Adobe Song Std L" w:hAnsi="Montserrat"/>
            <w:sz w:val="20"/>
            <w:szCs w:val="20"/>
          </w:rPr>
          <w:delText>r</w:delText>
        </w:r>
        <w:r w:rsidR="00A57D07" w:rsidRPr="006233CD" w:rsidDel="002D2EE5">
          <w:rPr>
            <w:rFonts w:ascii="Montserrat" w:eastAsia="Adobe Song Std L" w:hAnsi="Montserrat"/>
            <w:sz w:val="20"/>
            <w:szCs w:val="20"/>
          </w:rPr>
          <w:delText xml:space="preserve"> enfoque metodológico, contempla el </w:delText>
        </w:r>
        <w:r w:rsidR="00A57D07" w:rsidRPr="00567E1D" w:rsidDel="002D2EE5">
          <w:rPr>
            <w:rFonts w:ascii="Montserrat" w:eastAsia="Adobe Song Std L" w:hAnsi="Montserrat" w:hint="eastAsia"/>
            <w:sz w:val="20"/>
            <w:szCs w:val="20"/>
            <w:highlight w:val="yellow"/>
          </w:rPr>
          <w:delText>uso de</w:delText>
        </w:r>
      </w:del>
      <w:ins w:id="402" w:author="Alan Panda" w:date="2020-01-11T11:03:00Z">
        <w:r w:rsidR="002D2EE5">
          <w:rPr>
            <w:rFonts w:ascii="Montserrat" w:eastAsia="Adobe Song Std L" w:hAnsi="Montserrat"/>
            <w:sz w:val="20"/>
            <w:szCs w:val="20"/>
          </w:rPr>
          <w:t>El tercer tipo de instrumentos son las</w:t>
        </w:r>
      </w:ins>
      <w:r w:rsidR="00A57D07" w:rsidRPr="00567E1D">
        <w:rPr>
          <w:rFonts w:ascii="Montserrat" w:eastAsia="Adobe Song Std L" w:hAnsi="Montserrat" w:hint="eastAsia"/>
          <w:sz w:val="20"/>
          <w:szCs w:val="20"/>
          <w:highlight w:val="yellow"/>
        </w:rPr>
        <w:t xml:space="preserve"> rúbricas</w:t>
      </w:r>
      <w:r w:rsidR="00A57D07" w:rsidRPr="006233CD">
        <w:rPr>
          <w:rFonts w:ascii="Montserrat" w:eastAsia="Adobe Song Std L" w:hAnsi="Montserrat"/>
          <w:sz w:val="20"/>
          <w:szCs w:val="20"/>
        </w:rPr>
        <w:t xml:space="preserve"> para la revisión y calificación cualitativa de los conocimientos y aptitudes identificadas como clave fundamental en el ejercicio de las funciones educativas.</w:t>
      </w:r>
      <w:ins w:id="403" w:author="Ramsés Vázquez Lira" w:date="2020-01-11T15:04:00Z">
        <w:r w:rsidR="00883915">
          <w:rPr>
            <w:rFonts w:ascii="Montserrat" w:eastAsia="Adobe Song Std L" w:hAnsi="Montserrat"/>
            <w:sz w:val="20"/>
            <w:szCs w:val="20"/>
          </w:rPr>
          <w:t xml:space="preserve"> </w:t>
        </w:r>
      </w:ins>
    </w:p>
    <w:p w14:paraId="5BE51EC5" w14:textId="329B3C4F" w:rsidR="000C11D1" w:rsidRPr="006233CD" w:rsidRDefault="000C11D1">
      <w:pPr>
        <w:tabs>
          <w:tab w:val="left" w:pos="142"/>
        </w:tabs>
        <w:spacing w:before="240" w:line="360" w:lineRule="auto"/>
        <w:jc w:val="both"/>
        <w:rPr>
          <w:rFonts w:ascii="Montserrat" w:eastAsia="Adobe Song Std L" w:hAnsi="Montserrat" w:hint="eastAsia"/>
          <w:sz w:val="20"/>
          <w:szCs w:val="20"/>
        </w:rPr>
        <w:pPrChange w:id="404" w:author="Ramsés Vázquez Lira" w:date="2020-01-11T19:09:00Z">
          <w:pPr>
            <w:spacing w:before="240" w:line="360" w:lineRule="auto"/>
            <w:jc w:val="both"/>
          </w:pPr>
        </w:pPrChange>
      </w:pPr>
      <w:del w:id="405" w:author="Alan Panda" w:date="2020-01-11T11:04:00Z">
        <w:r w:rsidRPr="006233CD" w:rsidDel="002D2EE5">
          <w:rPr>
            <w:rFonts w:ascii="Montserrat" w:eastAsia="Adobe Song Std L" w:hAnsi="Montserrat"/>
            <w:sz w:val="20"/>
            <w:szCs w:val="20"/>
          </w:rPr>
          <w:delText>Finalmente</w:delText>
        </w:r>
      </w:del>
      <w:ins w:id="406" w:author="Alan Panda" w:date="2020-01-11T11:04:00Z">
        <w:r w:rsidR="002D2EE5">
          <w:rPr>
            <w:rFonts w:ascii="Montserrat" w:eastAsia="Adobe Song Std L" w:hAnsi="Montserrat"/>
            <w:sz w:val="20"/>
            <w:szCs w:val="20"/>
          </w:rPr>
          <w:t>Adicionalmente</w:t>
        </w:r>
      </w:ins>
      <w:r w:rsidRPr="006233CD">
        <w:rPr>
          <w:rFonts w:ascii="Montserrat" w:eastAsia="Adobe Song Std L" w:hAnsi="Montserrat"/>
          <w:sz w:val="20"/>
          <w:szCs w:val="20"/>
        </w:rPr>
        <w:t>, se considera la incorporación de tecnologías de última generación (AI) para la</w:t>
      </w:r>
      <w:r w:rsidR="00943101" w:rsidRPr="006233CD">
        <w:rPr>
          <w:rFonts w:ascii="Montserrat" w:eastAsia="Adobe Song Std L" w:hAnsi="Montserrat"/>
          <w:sz w:val="20"/>
          <w:szCs w:val="20"/>
        </w:rPr>
        <w:t xml:space="preserve"> calificación de instrumentos cualitativos</w:t>
      </w:r>
      <w:r w:rsidR="004C4BAF" w:rsidRPr="006233CD">
        <w:rPr>
          <w:rFonts w:ascii="Montserrat" w:eastAsia="Adobe Song Std L" w:hAnsi="Montserrat"/>
          <w:sz w:val="20"/>
          <w:szCs w:val="20"/>
        </w:rPr>
        <w:t xml:space="preserve">, </w:t>
      </w:r>
      <w:r w:rsidR="00851CBA" w:rsidRPr="006233CD">
        <w:rPr>
          <w:rFonts w:ascii="Montserrat" w:eastAsia="Adobe Song Std L" w:hAnsi="Montserrat"/>
          <w:sz w:val="20"/>
          <w:szCs w:val="20"/>
        </w:rPr>
        <w:t>permitiendo optimizar y robustecer</w:t>
      </w:r>
      <w:r w:rsidR="004C4BAF" w:rsidRPr="006233CD">
        <w:rPr>
          <w:rFonts w:ascii="Montserrat" w:eastAsia="Adobe Song Std L" w:hAnsi="Montserrat"/>
          <w:sz w:val="20"/>
          <w:szCs w:val="20"/>
        </w:rPr>
        <w:t xml:space="preserve"> la</w:t>
      </w:r>
      <w:r w:rsidRPr="006233CD">
        <w:rPr>
          <w:rFonts w:ascii="Montserrat" w:eastAsia="Adobe Song Std L" w:hAnsi="Montserrat"/>
          <w:sz w:val="20"/>
          <w:szCs w:val="20"/>
        </w:rPr>
        <w:t xml:space="preserve"> toma de decisiones</w:t>
      </w:r>
      <w:r w:rsidR="004C4BAF" w:rsidRPr="006233CD">
        <w:rPr>
          <w:rFonts w:ascii="Montserrat" w:eastAsia="Adobe Song Std L" w:hAnsi="Montserrat"/>
          <w:sz w:val="20"/>
          <w:szCs w:val="20"/>
        </w:rPr>
        <w:t xml:space="preserve"> </w:t>
      </w:r>
      <w:r w:rsidR="00851CBA" w:rsidRPr="006233CD">
        <w:rPr>
          <w:rFonts w:ascii="Montserrat" w:eastAsia="Adobe Song Std L" w:hAnsi="Montserrat"/>
          <w:sz w:val="20"/>
          <w:szCs w:val="20"/>
        </w:rPr>
        <w:t>informada por parte de</w:t>
      </w:r>
      <w:r w:rsidR="004C4BAF" w:rsidRPr="006233CD">
        <w:rPr>
          <w:rFonts w:ascii="Montserrat" w:eastAsia="Adobe Song Std L" w:hAnsi="Montserrat"/>
          <w:sz w:val="20"/>
          <w:szCs w:val="20"/>
        </w:rPr>
        <w:t xml:space="preserve"> la autoridad educativa</w:t>
      </w:r>
      <w:r w:rsidR="00851CBA" w:rsidRPr="006233CD">
        <w:rPr>
          <w:rFonts w:ascii="Montserrat" w:eastAsia="Adobe Song Std L" w:hAnsi="Montserrat"/>
          <w:sz w:val="20"/>
          <w:szCs w:val="20"/>
        </w:rPr>
        <w:t xml:space="preserve">. Estas tecnologías contemplan desde </w:t>
      </w:r>
      <w:r w:rsidRPr="006233CD">
        <w:rPr>
          <w:rFonts w:ascii="Montserrat" w:eastAsia="Adobe Song Std L" w:hAnsi="Montserrat"/>
          <w:sz w:val="20"/>
          <w:szCs w:val="20"/>
        </w:rPr>
        <w:t xml:space="preserve">el reconocimiento de patrones </w:t>
      </w:r>
      <w:r w:rsidR="00851CBA" w:rsidRPr="006233CD">
        <w:rPr>
          <w:rFonts w:ascii="Montserrat" w:eastAsia="Adobe Song Std L" w:hAnsi="Montserrat"/>
          <w:sz w:val="20"/>
          <w:szCs w:val="20"/>
        </w:rPr>
        <w:t>en</w:t>
      </w:r>
      <w:r w:rsidRPr="006233CD">
        <w:rPr>
          <w:rFonts w:ascii="Montserrat" w:eastAsia="Adobe Song Std L" w:hAnsi="Montserrat"/>
          <w:sz w:val="20"/>
          <w:szCs w:val="20"/>
        </w:rPr>
        <w:t xml:space="preserve"> texto para la conformación</w:t>
      </w:r>
      <w:r w:rsidR="00851CBA" w:rsidRPr="006233CD">
        <w:rPr>
          <w:rFonts w:ascii="Montserrat" w:eastAsia="Adobe Song Std L" w:hAnsi="Montserrat"/>
          <w:sz w:val="20"/>
          <w:szCs w:val="20"/>
        </w:rPr>
        <w:t xml:space="preserve"> e integración </w:t>
      </w:r>
      <w:r w:rsidRPr="006233CD">
        <w:rPr>
          <w:rFonts w:ascii="Montserrat" w:eastAsia="Adobe Song Std L" w:hAnsi="Montserrat"/>
          <w:sz w:val="20"/>
          <w:szCs w:val="20"/>
        </w:rPr>
        <w:t>de</w:t>
      </w:r>
      <w:r w:rsidR="00851CBA" w:rsidRPr="006233CD">
        <w:rPr>
          <w:rFonts w:ascii="Montserrat" w:eastAsia="Adobe Song Std L" w:hAnsi="Montserrat"/>
          <w:sz w:val="20"/>
          <w:szCs w:val="20"/>
        </w:rPr>
        <w:t xml:space="preserve"> las</w:t>
      </w:r>
      <w:r w:rsidRPr="006233CD">
        <w:rPr>
          <w:rFonts w:ascii="Montserrat" w:eastAsia="Adobe Song Std L" w:hAnsi="Montserrat"/>
          <w:sz w:val="20"/>
          <w:szCs w:val="20"/>
        </w:rPr>
        <w:t xml:space="preserve"> intenciones</w:t>
      </w:r>
      <w:r w:rsidR="00851CBA" w:rsidRPr="006233CD">
        <w:rPr>
          <w:rFonts w:ascii="Montserrat" w:eastAsia="Adobe Song Std L" w:hAnsi="Montserrat"/>
          <w:sz w:val="20"/>
          <w:szCs w:val="20"/>
        </w:rPr>
        <w:t xml:space="preserve"> detectadas</w:t>
      </w:r>
      <w:r w:rsidRPr="006233CD">
        <w:rPr>
          <w:rFonts w:ascii="Montserrat" w:eastAsia="Adobe Song Std L" w:hAnsi="Montserrat"/>
          <w:sz w:val="20"/>
          <w:szCs w:val="20"/>
        </w:rPr>
        <w:t xml:space="preserve"> </w:t>
      </w:r>
      <w:r w:rsidR="00B56FFA" w:rsidRPr="006233CD">
        <w:rPr>
          <w:rFonts w:ascii="Montserrat" w:eastAsia="Adobe Song Std L" w:hAnsi="Montserrat"/>
          <w:sz w:val="20"/>
          <w:szCs w:val="20"/>
        </w:rPr>
        <w:t>en los sustentantes</w:t>
      </w:r>
      <w:r w:rsidR="00851CBA" w:rsidRPr="006233CD">
        <w:rPr>
          <w:rFonts w:ascii="Montserrat" w:eastAsia="Adobe Song Std L" w:hAnsi="Montserrat"/>
          <w:sz w:val="20"/>
          <w:szCs w:val="20"/>
        </w:rPr>
        <w:t xml:space="preserve">, hasta algoritmos automatizados para </w:t>
      </w:r>
      <w:r w:rsidR="001C7CF6" w:rsidRPr="006233CD">
        <w:rPr>
          <w:rFonts w:ascii="Montserrat" w:eastAsia="Adobe Song Std L" w:hAnsi="Montserrat"/>
          <w:sz w:val="20"/>
          <w:szCs w:val="20"/>
        </w:rPr>
        <w:t xml:space="preserve">el aprendizaje supervisado y no supervisado </w:t>
      </w:r>
      <w:r w:rsidR="00851CBA" w:rsidRPr="006233CD">
        <w:rPr>
          <w:rFonts w:ascii="Montserrat" w:eastAsia="Adobe Song Std L" w:hAnsi="Montserrat"/>
          <w:sz w:val="20"/>
          <w:szCs w:val="20"/>
        </w:rPr>
        <w:t>durante la recopilación de</w:t>
      </w:r>
      <w:r w:rsidR="001C7CF6" w:rsidRPr="006233CD">
        <w:rPr>
          <w:rFonts w:ascii="Montserrat" w:eastAsia="Adobe Song Std L" w:hAnsi="Montserrat"/>
          <w:sz w:val="20"/>
          <w:szCs w:val="20"/>
        </w:rPr>
        <w:t xml:space="preserve"> información y relaciones entre datos no estructurados. </w:t>
      </w:r>
      <w:r w:rsidR="00851CBA" w:rsidRPr="006233CD">
        <w:rPr>
          <w:rFonts w:ascii="Montserrat" w:eastAsia="Adobe Song Std L" w:hAnsi="Montserrat"/>
          <w:sz w:val="20"/>
          <w:szCs w:val="20"/>
        </w:rPr>
        <w:t xml:space="preserve">En otras palabras, esta tecnología </w:t>
      </w:r>
      <w:r w:rsidR="001C7CF6" w:rsidRPr="006233CD">
        <w:rPr>
          <w:rFonts w:ascii="Montserrat" w:eastAsia="Adobe Song Std L" w:hAnsi="Montserrat"/>
          <w:sz w:val="20"/>
          <w:szCs w:val="20"/>
        </w:rPr>
        <w:t>Identifica el texto, extrae frases, procesos o eventos clave</w:t>
      </w:r>
      <w:r w:rsidR="00F45DA3" w:rsidRPr="006233CD">
        <w:rPr>
          <w:rFonts w:ascii="Montserrat" w:eastAsia="Adobe Song Std L" w:hAnsi="Montserrat"/>
          <w:sz w:val="20"/>
          <w:szCs w:val="20"/>
        </w:rPr>
        <w:t xml:space="preserve">, comprende </w:t>
      </w:r>
      <w:r w:rsidR="00851CBA" w:rsidRPr="006233CD">
        <w:rPr>
          <w:rFonts w:ascii="Montserrat" w:eastAsia="Adobe Song Std L" w:hAnsi="Montserrat"/>
          <w:sz w:val="20"/>
          <w:szCs w:val="20"/>
        </w:rPr>
        <w:t>la valencia</w:t>
      </w:r>
      <w:r w:rsidR="00F45DA3" w:rsidRPr="006233CD">
        <w:rPr>
          <w:rFonts w:ascii="Montserrat" w:eastAsia="Adobe Song Std L" w:hAnsi="Montserrat"/>
          <w:sz w:val="20"/>
          <w:szCs w:val="20"/>
        </w:rPr>
        <w:t xml:space="preserve"> del texto</w:t>
      </w:r>
      <w:r w:rsidR="00851CBA" w:rsidRPr="006233CD">
        <w:rPr>
          <w:rFonts w:ascii="Montserrat" w:eastAsia="Adobe Song Std L" w:hAnsi="Montserrat"/>
          <w:sz w:val="20"/>
          <w:szCs w:val="20"/>
        </w:rPr>
        <w:t xml:space="preserve"> y lo</w:t>
      </w:r>
      <w:r w:rsidR="00F45DA3" w:rsidRPr="006233CD">
        <w:rPr>
          <w:rFonts w:ascii="Montserrat" w:eastAsia="Adobe Song Std L" w:hAnsi="Montserrat"/>
          <w:sz w:val="20"/>
          <w:szCs w:val="20"/>
        </w:rPr>
        <w:t xml:space="preserve"> analiza mediante </w:t>
      </w:r>
      <w:r w:rsidR="00851CBA" w:rsidRPr="006233CD">
        <w:rPr>
          <w:rFonts w:ascii="Montserrat" w:eastAsia="Adobe Song Std L" w:hAnsi="Montserrat"/>
          <w:sz w:val="20"/>
          <w:szCs w:val="20"/>
        </w:rPr>
        <w:t xml:space="preserve">un proceso de </w:t>
      </w:r>
      <w:proofErr w:type="spellStart"/>
      <w:r w:rsidR="00F45DA3" w:rsidRPr="006233CD">
        <w:rPr>
          <w:rFonts w:ascii="Montserrat" w:eastAsia="Adobe Song Std L" w:hAnsi="Montserrat"/>
          <w:sz w:val="20"/>
          <w:szCs w:val="20"/>
        </w:rPr>
        <w:t>tokenización</w:t>
      </w:r>
      <w:proofErr w:type="spellEnd"/>
      <w:r w:rsidR="00F45DA3" w:rsidRPr="006233CD">
        <w:rPr>
          <w:rFonts w:ascii="Montserrat" w:eastAsia="Adobe Song Std L" w:hAnsi="Montserrat"/>
          <w:sz w:val="20"/>
          <w:szCs w:val="20"/>
        </w:rPr>
        <w:t xml:space="preserve"> y </w:t>
      </w:r>
      <w:r w:rsidR="00851CBA" w:rsidRPr="006233CD">
        <w:rPr>
          <w:rFonts w:ascii="Montserrat" w:eastAsia="Adobe Song Std L" w:hAnsi="Montserrat"/>
          <w:sz w:val="20"/>
          <w:szCs w:val="20"/>
        </w:rPr>
        <w:t xml:space="preserve">construcción de </w:t>
      </w:r>
      <w:r w:rsidR="00F45DA3" w:rsidRPr="006233CD">
        <w:rPr>
          <w:rFonts w:ascii="Montserrat" w:eastAsia="Adobe Song Std L" w:hAnsi="Montserrat"/>
          <w:sz w:val="20"/>
          <w:szCs w:val="20"/>
        </w:rPr>
        <w:t>categorías gramaticales,</w:t>
      </w:r>
      <w:r w:rsidR="00851CBA" w:rsidRPr="006233CD">
        <w:rPr>
          <w:rFonts w:ascii="Montserrat" w:eastAsia="Adobe Song Std L" w:hAnsi="Montserrat"/>
          <w:sz w:val="20"/>
          <w:szCs w:val="20"/>
        </w:rPr>
        <w:t xml:space="preserve"> que permite</w:t>
      </w:r>
      <w:r w:rsidR="00F45DA3" w:rsidRPr="006233CD">
        <w:rPr>
          <w:rFonts w:ascii="Montserrat" w:eastAsia="Adobe Song Std L" w:hAnsi="Montserrat"/>
          <w:sz w:val="20"/>
          <w:szCs w:val="20"/>
        </w:rPr>
        <w:t xml:space="preserve"> organiza</w:t>
      </w:r>
      <w:r w:rsidR="00851CBA" w:rsidRPr="006233CD">
        <w:rPr>
          <w:rFonts w:ascii="Montserrat" w:eastAsia="Adobe Song Std L" w:hAnsi="Montserrat"/>
          <w:sz w:val="20"/>
          <w:szCs w:val="20"/>
        </w:rPr>
        <w:t>r</w:t>
      </w:r>
      <w:r w:rsidR="00F45DA3" w:rsidRPr="006233CD">
        <w:rPr>
          <w:rFonts w:ascii="Montserrat" w:eastAsia="Adobe Song Std L" w:hAnsi="Montserrat"/>
          <w:sz w:val="20"/>
          <w:szCs w:val="20"/>
        </w:rPr>
        <w:t xml:space="preserve"> el texto por temas e intenciones</w:t>
      </w:r>
      <w:r w:rsidR="00851CBA" w:rsidRPr="006233CD">
        <w:rPr>
          <w:rFonts w:ascii="Montserrat" w:eastAsia="Adobe Song Std L" w:hAnsi="Montserrat"/>
          <w:sz w:val="20"/>
          <w:szCs w:val="20"/>
        </w:rPr>
        <w:t>. Asimismo</w:t>
      </w:r>
      <w:r w:rsidR="00F45DA3" w:rsidRPr="006233CD">
        <w:rPr>
          <w:rFonts w:ascii="Montserrat" w:eastAsia="Adobe Song Std L" w:hAnsi="Montserrat"/>
          <w:sz w:val="20"/>
          <w:szCs w:val="20"/>
        </w:rPr>
        <w:t xml:space="preserve">, los algoritmos </w:t>
      </w:r>
      <w:r w:rsidR="00851CBA" w:rsidRPr="006233CD">
        <w:rPr>
          <w:rFonts w:ascii="Montserrat" w:eastAsia="Adobe Song Std L" w:hAnsi="Montserrat"/>
          <w:sz w:val="20"/>
          <w:szCs w:val="20"/>
        </w:rPr>
        <w:t>inteligentes pueden entrenarse</w:t>
      </w:r>
      <w:r w:rsidR="00F45DA3" w:rsidRPr="006233CD">
        <w:rPr>
          <w:rFonts w:ascii="Montserrat" w:eastAsia="Adobe Song Std L" w:hAnsi="Montserrat"/>
          <w:sz w:val="20"/>
          <w:szCs w:val="20"/>
        </w:rPr>
        <w:t xml:space="preserve"> para </w:t>
      </w:r>
      <w:r w:rsidR="00851CBA" w:rsidRPr="006233CD">
        <w:rPr>
          <w:rFonts w:ascii="Montserrat" w:eastAsia="Adobe Song Std L" w:hAnsi="Montserrat"/>
          <w:sz w:val="20"/>
          <w:szCs w:val="20"/>
        </w:rPr>
        <w:t>la creación de</w:t>
      </w:r>
      <w:r w:rsidR="00F45DA3" w:rsidRPr="006233CD">
        <w:rPr>
          <w:rFonts w:ascii="Montserrat" w:eastAsia="Adobe Song Std L" w:hAnsi="Montserrat"/>
          <w:sz w:val="20"/>
          <w:szCs w:val="20"/>
        </w:rPr>
        <w:t xml:space="preserve"> un conjunto de modelos de clasificación de texto que </w:t>
      </w:r>
      <w:r w:rsidR="00851CBA" w:rsidRPr="006233CD">
        <w:rPr>
          <w:rFonts w:ascii="Montserrat" w:eastAsia="Adobe Song Std L" w:hAnsi="Montserrat"/>
          <w:sz w:val="20"/>
          <w:szCs w:val="20"/>
        </w:rPr>
        <w:t xml:space="preserve">les permitan una mejor adaptación </w:t>
      </w:r>
      <w:r w:rsidR="00F45DA3" w:rsidRPr="006233CD">
        <w:rPr>
          <w:rFonts w:ascii="Montserrat" w:eastAsia="Adobe Song Std L" w:hAnsi="Montserrat"/>
          <w:sz w:val="20"/>
          <w:szCs w:val="20"/>
        </w:rPr>
        <w:t>a las necesidades</w:t>
      </w:r>
      <w:r w:rsidR="00851CBA" w:rsidRPr="006233CD">
        <w:rPr>
          <w:rFonts w:ascii="Montserrat" w:eastAsia="Adobe Song Std L" w:hAnsi="Montserrat"/>
          <w:sz w:val="20"/>
          <w:szCs w:val="20"/>
        </w:rPr>
        <w:t xml:space="preserve"> asociadas con cada</w:t>
      </w:r>
      <w:r w:rsidR="00F45DA3" w:rsidRPr="006233CD">
        <w:rPr>
          <w:rFonts w:ascii="Montserrat" w:eastAsia="Adobe Song Std L" w:hAnsi="Montserrat"/>
          <w:sz w:val="20"/>
          <w:szCs w:val="20"/>
        </w:rPr>
        <w:t xml:space="preserve"> proceso y </w:t>
      </w:r>
      <w:r w:rsidR="00851CBA" w:rsidRPr="006233CD">
        <w:rPr>
          <w:rFonts w:ascii="Montserrat" w:eastAsia="Adobe Song Std L" w:hAnsi="Montserrat"/>
          <w:sz w:val="20"/>
          <w:szCs w:val="20"/>
        </w:rPr>
        <w:t xml:space="preserve">a los </w:t>
      </w:r>
      <w:r w:rsidR="00F45DA3" w:rsidRPr="006233CD">
        <w:rPr>
          <w:rFonts w:ascii="Montserrat" w:eastAsia="Adobe Song Std L" w:hAnsi="Montserrat"/>
          <w:sz w:val="20"/>
          <w:szCs w:val="20"/>
        </w:rPr>
        <w:t>actores educativos bajo valoración.</w:t>
      </w:r>
    </w:p>
    <w:p w14:paraId="2999C571" w14:textId="2517DEBA" w:rsidR="008C0584" w:rsidRPr="006233CD" w:rsidRDefault="00F44CDF">
      <w:pPr>
        <w:tabs>
          <w:tab w:val="left" w:pos="142"/>
        </w:tabs>
        <w:spacing w:before="240" w:line="360" w:lineRule="auto"/>
        <w:jc w:val="both"/>
        <w:rPr>
          <w:rFonts w:ascii="Montserrat" w:eastAsia="Adobe Song Std L" w:hAnsi="Montserrat" w:hint="eastAsia"/>
          <w:sz w:val="20"/>
          <w:szCs w:val="20"/>
        </w:rPr>
        <w:pPrChange w:id="407" w:author="Ramsés Vázquez Lira" w:date="2020-01-11T19:09:00Z">
          <w:pPr>
            <w:spacing w:before="240" w:line="360" w:lineRule="auto"/>
            <w:jc w:val="both"/>
          </w:pPr>
        </w:pPrChange>
      </w:pPr>
      <w:r w:rsidRPr="006233CD">
        <w:rPr>
          <w:rFonts w:ascii="Montserrat" w:eastAsia="Adobe Song Std L" w:hAnsi="Montserrat"/>
          <w:sz w:val="20"/>
          <w:szCs w:val="20"/>
        </w:rPr>
        <w:t>En la</w:t>
      </w:r>
      <w:r w:rsidR="00AE0B67" w:rsidRPr="006233CD">
        <w:rPr>
          <w:rFonts w:ascii="Montserrat" w:eastAsia="Adobe Song Std L" w:hAnsi="Montserrat"/>
          <w:sz w:val="20"/>
          <w:szCs w:val="20"/>
        </w:rPr>
        <w:t xml:space="preserve"> </w:t>
      </w:r>
      <w:r w:rsidRPr="006233CD">
        <w:rPr>
          <w:rFonts w:ascii="Montserrat" w:eastAsia="Adobe Song Std L" w:hAnsi="Montserrat"/>
          <w:sz w:val="20"/>
          <w:szCs w:val="20"/>
        </w:rPr>
        <w:t>T</w:t>
      </w:r>
      <w:r w:rsidR="00AE0B67" w:rsidRPr="006233CD">
        <w:rPr>
          <w:rFonts w:ascii="Montserrat" w:eastAsia="Adobe Song Std L" w:hAnsi="Montserrat"/>
          <w:sz w:val="20"/>
          <w:szCs w:val="20"/>
        </w:rPr>
        <w:t xml:space="preserve">abla 1 </w:t>
      </w:r>
      <w:r w:rsidRPr="006233CD">
        <w:rPr>
          <w:rFonts w:ascii="Montserrat" w:eastAsia="Adobe Song Std L" w:hAnsi="Montserrat"/>
          <w:sz w:val="20"/>
          <w:szCs w:val="20"/>
        </w:rPr>
        <w:t xml:space="preserve">se </w:t>
      </w:r>
      <w:r w:rsidR="00AE0B67" w:rsidRPr="006233CD">
        <w:rPr>
          <w:rFonts w:ascii="Montserrat" w:eastAsia="Adobe Song Std L" w:hAnsi="Montserrat"/>
          <w:sz w:val="20"/>
          <w:szCs w:val="20"/>
        </w:rPr>
        <w:t xml:space="preserve">muestra la cuantificación de los instrumentos requeridos para </w:t>
      </w:r>
      <w:r w:rsidR="00C81356" w:rsidRPr="006233CD">
        <w:rPr>
          <w:rFonts w:ascii="Montserrat" w:eastAsia="Adobe Song Std L" w:hAnsi="Montserrat"/>
          <w:sz w:val="20"/>
          <w:szCs w:val="20"/>
        </w:rPr>
        <w:t>E</w:t>
      </w:r>
      <w:r w:rsidR="00AE0B67" w:rsidRPr="006233CD">
        <w:rPr>
          <w:rFonts w:ascii="Montserrat" w:eastAsia="Adobe Song Std L" w:hAnsi="Montserrat"/>
          <w:sz w:val="20"/>
          <w:szCs w:val="20"/>
        </w:rPr>
        <w:t xml:space="preserve">ducación </w:t>
      </w:r>
      <w:r w:rsidR="00C81356" w:rsidRPr="006233CD">
        <w:rPr>
          <w:rFonts w:ascii="Montserrat" w:eastAsia="Adobe Song Std L" w:hAnsi="Montserrat"/>
          <w:sz w:val="20"/>
          <w:szCs w:val="20"/>
        </w:rPr>
        <w:t>B</w:t>
      </w:r>
      <w:r w:rsidR="00AE0B67" w:rsidRPr="006233CD">
        <w:rPr>
          <w:rFonts w:ascii="Montserrat" w:eastAsia="Adobe Song Std L" w:hAnsi="Montserrat"/>
          <w:sz w:val="20"/>
          <w:szCs w:val="20"/>
        </w:rPr>
        <w:t>ásica en los ciclos 2020-2021 y 2021-2022, identificando la correspondencia entre cada un</w:t>
      </w:r>
      <w:r w:rsidR="00BD6D0C" w:rsidRPr="006233CD">
        <w:rPr>
          <w:rFonts w:ascii="Montserrat" w:eastAsia="Adobe Song Std L" w:hAnsi="Montserrat"/>
          <w:sz w:val="20"/>
          <w:szCs w:val="20"/>
        </w:rPr>
        <w:t xml:space="preserve">a de </w:t>
      </w:r>
      <w:r w:rsidR="003956A8" w:rsidRPr="006233CD">
        <w:rPr>
          <w:rFonts w:ascii="Montserrat" w:eastAsia="Adobe Song Std L" w:hAnsi="Montserrat"/>
          <w:sz w:val="20"/>
          <w:szCs w:val="20"/>
        </w:rPr>
        <w:t>las metodologías</w:t>
      </w:r>
      <w:r w:rsidR="00BD6D0C" w:rsidRPr="006233CD">
        <w:rPr>
          <w:rFonts w:ascii="Montserrat" w:eastAsia="Adobe Song Std L" w:hAnsi="Montserrat"/>
          <w:sz w:val="20"/>
          <w:szCs w:val="20"/>
        </w:rPr>
        <w:t xml:space="preserve"> antes descritas </w:t>
      </w:r>
      <w:r w:rsidR="00B6021B" w:rsidRPr="006233CD">
        <w:rPr>
          <w:rFonts w:ascii="Montserrat" w:eastAsia="Adobe Song Std L" w:hAnsi="Montserrat"/>
          <w:sz w:val="20"/>
          <w:szCs w:val="20"/>
        </w:rPr>
        <w:t>y los</w:t>
      </w:r>
      <w:r w:rsidRPr="006233CD">
        <w:rPr>
          <w:rFonts w:ascii="Montserrat" w:eastAsia="Adobe Song Std L" w:hAnsi="Montserrat"/>
          <w:sz w:val="20"/>
          <w:szCs w:val="20"/>
        </w:rPr>
        <w:t xml:space="preserve"> </w:t>
      </w:r>
      <w:r w:rsidR="00BD6D0C" w:rsidRPr="006233CD">
        <w:rPr>
          <w:rFonts w:ascii="Montserrat" w:eastAsia="Adobe Song Std L" w:hAnsi="Montserrat"/>
          <w:sz w:val="20"/>
          <w:szCs w:val="20"/>
        </w:rPr>
        <w:t>instrumentos</w:t>
      </w:r>
      <w:r w:rsidRPr="006233CD">
        <w:rPr>
          <w:rFonts w:ascii="Montserrat" w:eastAsia="Adobe Song Std L" w:hAnsi="Montserrat"/>
          <w:sz w:val="20"/>
          <w:szCs w:val="20"/>
        </w:rPr>
        <w:t xml:space="preserve"> requeridos</w:t>
      </w:r>
      <w:r w:rsidR="00BD6D0C" w:rsidRPr="006233CD">
        <w:rPr>
          <w:rFonts w:ascii="Montserrat" w:eastAsia="Adobe Song Std L" w:hAnsi="Montserrat"/>
          <w:sz w:val="20"/>
          <w:szCs w:val="20"/>
        </w:rPr>
        <w:t xml:space="preserve">. </w:t>
      </w:r>
    </w:p>
    <w:p w14:paraId="62972BC7" w14:textId="5C774CDB" w:rsidR="000578FD" w:rsidRDefault="000578FD">
      <w:pPr>
        <w:tabs>
          <w:tab w:val="left" w:pos="142"/>
        </w:tabs>
        <w:pPrChange w:id="408" w:author="Ramsés Vázquez Lira" w:date="2020-01-11T19:09:00Z">
          <w:pPr/>
        </w:pPrChange>
      </w:pPr>
    </w:p>
    <w:p w14:paraId="67CC460C" w14:textId="77777777" w:rsidR="000578FD" w:rsidRDefault="000578FD">
      <w:pPr>
        <w:tabs>
          <w:tab w:val="left" w:pos="142"/>
        </w:tabs>
        <w:pPrChange w:id="409" w:author="Ramsés Vázquez Lira" w:date="2020-01-11T19:09:00Z">
          <w:pPr/>
        </w:pPrChange>
      </w:pPr>
    </w:p>
    <w:tbl>
      <w:tblPr>
        <w:tblW w:w="8861" w:type="dxa"/>
        <w:tblCellMar>
          <w:left w:w="70" w:type="dxa"/>
          <w:right w:w="70" w:type="dxa"/>
        </w:tblCellMar>
        <w:tblLook w:val="04A0" w:firstRow="1" w:lastRow="0" w:firstColumn="1" w:lastColumn="0" w:noHBand="0" w:noVBand="1"/>
      </w:tblPr>
      <w:tblGrid>
        <w:gridCol w:w="1187"/>
        <w:gridCol w:w="1473"/>
        <w:gridCol w:w="1179"/>
        <w:gridCol w:w="1993"/>
        <w:gridCol w:w="1200"/>
        <w:gridCol w:w="926"/>
        <w:gridCol w:w="903"/>
      </w:tblGrid>
      <w:tr w:rsidR="00475F57" w:rsidRPr="004C155F" w14:paraId="10BB215C" w14:textId="77777777" w:rsidTr="00943101">
        <w:trPr>
          <w:trHeight w:val="315"/>
        </w:trPr>
        <w:tc>
          <w:tcPr>
            <w:tcW w:w="8861" w:type="dxa"/>
            <w:gridSpan w:val="7"/>
            <w:tcBorders>
              <w:top w:val="single" w:sz="8" w:space="0" w:color="auto"/>
              <w:left w:val="single" w:sz="8" w:space="0" w:color="auto"/>
              <w:bottom w:val="single" w:sz="8" w:space="0" w:color="auto"/>
              <w:right w:val="single" w:sz="8" w:space="0" w:color="000000"/>
            </w:tcBorders>
            <w:shd w:val="clear" w:color="auto" w:fill="800000"/>
            <w:noWrap/>
            <w:vAlign w:val="bottom"/>
            <w:hideMark/>
          </w:tcPr>
          <w:p w14:paraId="0ECAAF7E" w14:textId="6758A00A" w:rsidR="00475F57" w:rsidRPr="004C155F" w:rsidRDefault="00475F57">
            <w:pPr>
              <w:tabs>
                <w:tab w:val="left" w:pos="142"/>
              </w:tabs>
              <w:spacing w:after="0" w:line="240" w:lineRule="auto"/>
              <w:jc w:val="center"/>
              <w:rPr>
                <w:rFonts w:ascii="Montserrat" w:eastAsia="Times New Roman" w:hAnsi="Montserrat" w:cs="Times New Roman"/>
                <w:b/>
                <w:bCs/>
                <w:color w:val="FFFFFF"/>
                <w:sz w:val="12"/>
                <w:szCs w:val="12"/>
                <w:lang w:eastAsia="es-MX"/>
              </w:rPr>
              <w:pPrChange w:id="410" w:author="Ramsés Vázquez Lira" w:date="2020-01-11T19:09:00Z">
                <w:pPr>
                  <w:spacing w:after="0" w:line="240" w:lineRule="auto"/>
                  <w:jc w:val="center"/>
                </w:pPr>
              </w:pPrChange>
            </w:pPr>
            <w:r>
              <w:rPr>
                <w:rFonts w:ascii="Montserrat" w:eastAsia="Times New Roman" w:hAnsi="Montserrat" w:cs="Times New Roman"/>
                <w:b/>
                <w:bCs/>
                <w:color w:val="FFFFFF"/>
                <w:sz w:val="12"/>
                <w:szCs w:val="12"/>
                <w:lang w:eastAsia="es-MX"/>
              </w:rPr>
              <w:t xml:space="preserve">Tabla 1. </w:t>
            </w:r>
            <w:r w:rsidRPr="00956665">
              <w:rPr>
                <w:rFonts w:ascii="Montserrat" w:eastAsia="Times New Roman" w:hAnsi="Montserrat" w:cs="Times New Roman"/>
                <w:b/>
                <w:bCs/>
                <w:color w:val="FFFFFF"/>
                <w:sz w:val="12"/>
                <w:szCs w:val="12"/>
                <w:lang w:eastAsia="es-MX"/>
              </w:rPr>
              <w:t>Cuantificación de Instrumentos en</w:t>
            </w:r>
            <w:r w:rsidRPr="004C155F">
              <w:rPr>
                <w:rFonts w:ascii="Montserrat" w:eastAsia="Times New Roman" w:hAnsi="Montserrat" w:cs="Times New Roman"/>
                <w:b/>
                <w:bCs/>
                <w:color w:val="FFFFFF"/>
                <w:sz w:val="12"/>
                <w:szCs w:val="12"/>
                <w:lang w:eastAsia="es-MX"/>
              </w:rPr>
              <w:t xml:space="preserve"> Educación Básica</w:t>
            </w:r>
          </w:p>
        </w:tc>
      </w:tr>
      <w:tr w:rsidR="00475F57" w:rsidRPr="004C155F" w14:paraId="22F8C22F" w14:textId="77777777" w:rsidTr="00943101">
        <w:trPr>
          <w:trHeight w:val="915"/>
        </w:trPr>
        <w:tc>
          <w:tcPr>
            <w:tcW w:w="1187" w:type="dxa"/>
            <w:tcBorders>
              <w:top w:val="nil"/>
              <w:left w:val="single" w:sz="8" w:space="0" w:color="auto"/>
              <w:bottom w:val="nil"/>
              <w:right w:val="single" w:sz="8" w:space="0" w:color="auto"/>
            </w:tcBorders>
            <w:shd w:val="clear" w:color="000000" w:fill="800000"/>
            <w:noWrap/>
            <w:vAlign w:val="center"/>
            <w:hideMark/>
          </w:tcPr>
          <w:p w14:paraId="75FB7CD1" w14:textId="77777777" w:rsidR="00475F57" w:rsidRPr="004C155F" w:rsidRDefault="00475F57">
            <w:pPr>
              <w:tabs>
                <w:tab w:val="left" w:pos="142"/>
              </w:tabs>
              <w:spacing w:after="0" w:line="240" w:lineRule="auto"/>
              <w:jc w:val="center"/>
              <w:rPr>
                <w:rFonts w:ascii="Montserrat" w:eastAsia="Times New Roman" w:hAnsi="Montserrat" w:cs="Times New Roman"/>
                <w:b/>
                <w:bCs/>
                <w:color w:val="FFFFFF"/>
                <w:sz w:val="12"/>
                <w:szCs w:val="12"/>
                <w:lang w:eastAsia="es-MX"/>
              </w:rPr>
              <w:pPrChange w:id="411" w:author="Ramsés Vázquez Lira" w:date="2020-01-11T19:09:00Z">
                <w:pPr>
                  <w:spacing w:after="0" w:line="240" w:lineRule="auto"/>
                  <w:jc w:val="center"/>
                </w:pPr>
              </w:pPrChange>
            </w:pPr>
            <w:r w:rsidRPr="004C155F">
              <w:rPr>
                <w:rFonts w:ascii="Montserrat" w:eastAsia="Times New Roman" w:hAnsi="Montserrat" w:cs="Times New Roman"/>
                <w:b/>
                <w:bCs/>
                <w:color w:val="FFFFFF"/>
                <w:sz w:val="12"/>
                <w:szCs w:val="12"/>
                <w:lang w:eastAsia="es-MX"/>
              </w:rPr>
              <w:t>Proceso</w:t>
            </w:r>
          </w:p>
        </w:tc>
        <w:tc>
          <w:tcPr>
            <w:tcW w:w="1473" w:type="dxa"/>
            <w:tcBorders>
              <w:top w:val="nil"/>
              <w:left w:val="nil"/>
              <w:bottom w:val="nil"/>
              <w:right w:val="nil"/>
            </w:tcBorders>
            <w:shd w:val="clear" w:color="000000" w:fill="800000"/>
            <w:vAlign w:val="center"/>
            <w:hideMark/>
          </w:tcPr>
          <w:p w14:paraId="4BF0592F" w14:textId="77777777" w:rsidR="00475F57" w:rsidRPr="004C155F" w:rsidRDefault="00475F57">
            <w:pPr>
              <w:tabs>
                <w:tab w:val="left" w:pos="142"/>
              </w:tabs>
              <w:spacing w:after="0" w:line="240" w:lineRule="auto"/>
              <w:jc w:val="center"/>
              <w:rPr>
                <w:rFonts w:ascii="Montserrat" w:eastAsia="Times New Roman" w:hAnsi="Montserrat" w:cs="Times New Roman"/>
                <w:b/>
                <w:bCs/>
                <w:color w:val="FFFFFF"/>
                <w:sz w:val="12"/>
                <w:szCs w:val="12"/>
                <w:lang w:eastAsia="es-MX"/>
              </w:rPr>
              <w:pPrChange w:id="412" w:author="Ramsés Vázquez Lira" w:date="2020-01-11T19:09:00Z">
                <w:pPr>
                  <w:spacing w:after="0" w:line="240" w:lineRule="auto"/>
                  <w:jc w:val="center"/>
                </w:pPr>
              </w:pPrChange>
            </w:pPr>
            <w:r w:rsidRPr="004C155F">
              <w:rPr>
                <w:rFonts w:ascii="Montserrat" w:eastAsia="Times New Roman" w:hAnsi="Montserrat" w:cs="Times New Roman"/>
                <w:b/>
                <w:bCs/>
                <w:color w:val="FFFFFF"/>
                <w:sz w:val="12"/>
                <w:szCs w:val="12"/>
                <w:lang w:eastAsia="es-MX"/>
              </w:rPr>
              <w:t>Instrumento</w:t>
            </w:r>
          </w:p>
        </w:tc>
        <w:tc>
          <w:tcPr>
            <w:tcW w:w="1179" w:type="dxa"/>
            <w:tcBorders>
              <w:top w:val="nil"/>
              <w:left w:val="single" w:sz="8" w:space="0" w:color="auto"/>
              <w:bottom w:val="nil"/>
              <w:right w:val="single" w:sz="8" w:space="0" w:color="auto"/>
            </w:tcBorders>
            <w:shd w:val="clear" w:color="000000" w:fill="800000"/>
            <w:vAlign w:val="center"/>
            <w:hideMark/>
          </w:tcPr>
          <w:p w14:paraId="5E9A3245" w14:textId="77777777" w:rsidR="00475F57" w:rsidRPr="004C155F" w:rsidRDefault="00475F57">
            <w:pPr>
              <w:tabs>
                <w:tab w:val="left" w:pos="142"/>
              </w:tabs>
              <w:spacing w:after="0" w:line="240" w:lineRule="auto"/>
              <w:jc w:val="center"/>
              <w:rPr>
                <w:rFonts w:ascii="Montserrat" w:eastAsia="Times New Roman" w:hAnsi="Montserrat" w:cs="Times New Roman"/>
                <w:b/>
                <w:bCs/>
                <w:color w:val="FFFFFF"/>
                <w:sz w:val="12"/>
                <w:szCs w:val="12"/>
                <w:lang w:eastAsia="es-MX"/>
              </w:rPr>
              <w:pPrChange w:id="413" w:author="Ramsés Vázquez Lira" w:date="2020-01-11T19:09:00Z">
                <w:pPr>
                  <w:spacing w:after="0" w:line="240" w:lineRule="auto"/>
                  <w:jc w:val="center"/>
                </w:pPr>
              </w:pPrChange>
            </w:pPr>
            <w:r w:rsidRPr="004C155F">
              <w:rPr>
                <w:rFonts w:ascii="Montserrat" w:eastAsia="Times New Roman" w:hAnsi="Montserrat" w:cs="Times New Roman"/>
                <w:b/>
                <w:bCs/>
                <w:color w:val="FFFFFF"/>
                <w:sz w:val="12"/>
                <w:szCs w:val="12"/>
                <w:lang w:eastAsia="es-MX"/>
              </w:rPr>
              <w:t>Función</w:t>
            </w:r>
          </w:p>
        </w:tc>
        <w:tc>
          <w:tcPr>
            <w:tcW w:w="1993" w:type="dxa"/>
            <w:tcBorders>
              <w:top w:val="nil"/>
              <w:left w:val="nil"/>
              <w:bottom w:val="nil"/>
              <w:right w:val="single" w:sz="8" w:space="0" w:color="auto"/>
            </w:tcBorders>
            <w:shd w:val="clear" w:color="auto" w:fill="800000"/>
            <w:noWrap/>
            <w:vAlign w:val="center"/>
            <w:hideMark/>
          </w:tcPr>
          <w:p w14:paraId="5C8764DF" w14:textId="77777777" w:rsidR="00475F57" w:rsidRPr="004C155F" w:rsidRDefault="00475F57">
            <w:pPr>
              <w:tabs>
                <w:tab w:val="left" w:pos="142"/>
              </w:tabs>
              <w:spacing w:after="0" w:line="240" w:lineRule="auto"/>
              <w:jc w:val="center"/>
              <w:rPr>
                <w:rFonts w:ascii="Montserrat" w:eastAsia="Times New Roman" w:hAnsi="Montserrat" w:cs="Times New Roman"/>
                <w:b/>
                <w:bCs/>
                <w:color w:val="FFFFFF"/>
                <w:sz w:val="12"/>
                <w:szCs w:val="12"/>
                <w:lang w:eastAsia="es-MX"/>
              </w:rPr>
              <w:pPrChange w:id="414" w:author="Ramsés Vázquez Lira" w:date="2020-01-11T19:09:00Z">
                <w:pPr>
                  <w:spacing w:after="0" w:line="240" w:lineRule="auto"/>
                  <w:jc w:val="center"/>
                </w:pPr>
              </w:pPrChange>
            </w:pPr>
            <w:r w:rsidRPr="004C155F">
              <w:rPr>
                <w:rFonts w:ascii="Montserrat" w:eastAsia="Times New Roman" w:hAnsi="Montserrat" w:cs="Times New Roman"/>
                <w:b/>
                <w:bCs/>
                <w:color w:val="FFFFFF"/>
                <w:sz w:val="12"/>
                <w:szCs w:val="12"/>
                <w:lang w:eastAsia="es-MX"/>
              </w:rPr>
              <w:t>Nivel educativo</w:t>
            </w:r>
          </w:p>
        </w:tc>
        <w:tc>
          <w:tcPr>
            <w:tcW w:w="1200" w:type="dxa"/>
            <w:tcBorders>
              <w:top w:val="nil"/>
              <w:left w:val="nil"/>
              <w:bottom w:val="nil"/>
              <w:right w:val="single" w:sz="8" w:space="0" w:color="auto"/>
            </w:tcBorders>
            <w:shd w:val="clear" w:color="auto" w:fill="800000"/>
            <w:vAlign w:val="center"/>
            <w:hideMark/>
          </w:tcPr>
          <w:p w14:paraId="513596C1" w14:textId="61338620" w:rsidR="00475F57" w:rsidRPr="004C155F" w:rsidRDefault="00475F57">
            <w:pPr>
              <w:tabs>
                <w:tab w:val="left" w:pos="142"/>
              </w:tabs>
              <w:spacing w:after="0" w:line="240" w:lineRule="auto"/>
              <w:jc w:val="center"/>
              <w:rPr>
                <w:rFonts w:ascii="Montserrat" w:eastAsia="Times New Roman" w:hAnsi="Montserrat" w:cs="Times New Roman"/>
                <w:b/>
                <w:bCs/>
                <w:color w:val="FFFFFF"/>
                <w:sz w:val="12"/>
                <w:szCs w:val="12"/>
                <w:lang w:eastAsia="es-MX"/>
              </w:rPr>
              <w:pPrChange w:id="415" w:author="Ramsés Vázquez Lira" w:date="2020-01-11T19:09:00Z">
                <w:pPr>
                  <w:spacing w:after="0" w:line="240" w:lineRule="auto"/>
                  <w:jc w:val="center"/>
                </w:pPr>
              </w:pPrChange>
            </w:pPr>
            <w:del w:id="416" w:author="Alan Panda" w:date="2020-01-11T11:04:00Z">
              <w:r w:rsidRPr="004C155F" w:rsidDel="002D2EE5">
                <w:rPr>
                  <w:rFonts w:ascii="Montserrat" w:eastAsia="Times New Roman" w:hAnsi="Montserrat" w:cs="Times New Roman"/>
                  <w:b/>
                  <w:bCs/>
                  <w:color w:val="FFFFFF"/>
                  <w:sz w:val="12"/>
                  <w:szCs w:val="12"/>
                  <w:lang w:eastAsia="es-MX"/>
                </w:rPr>
                <w:delText>Metodología de Construcción</w:delText>
              </w:r>
            </w:del>
            <w:ins w:id="417" w:author="Alan Panda" w:date="2020-01-11T11:04:00Z">
              <w:r w:rsidR="002D2EE5">
                <w:rPr>
                  <w:rFonts w:ascii="Montserrat" w:eastAsia="Times New Roman" w:hAnsi="Montserrat" w:cs="Times New Roman"/>
                  <w:b/>
                  <w:bCs/>
                  <w:color w:val="FFFFFF"/>
                  <w:sz w:val="12"/>
                  <w:szCs w:val="12"/>
                  <w:lang w:eastAsia="es-MX"/>
                </w:rPr>
                <w:t>Tipo de Instrumento</w:t>
              </w:r>
            </w:ins>
          </w:p>
        </w:tc>
        <w:tc>
          <w:tcPr>
            <w:tcW w:w="926" w:type="dxa"/>
            <w:tcBorders>
              <w:top w:val="nil"/>
              <w:left w:val="nil"/>
              <w:bottom w:val="nil"/>
              <w:right w:val="single" w:sz="8" w:space="0" w:color="auto"/>
            </w:tcBorders>
            <w:shd w:val="clear" w:color="auto" w:fill="800000"/>
            <w:vAlign w:val="center"/>
            <w:hideMark/>
          </w:tcPr>
          <w:p w14:paraId="0FE5387E" w14:textId="77777777" w:rsidR="00475F57" w:rsidRPr="004C155F" w:rsidRDefault="00475F57">
            <w:pPr>
              <w:tabs>
                <w:tab w:val="left" w:pos="142"/>
              </w:tabs>
              <w:spacing w:after="0" w:line="240" w:lineRule="auto"/>
              <w:jc w:val="center"/>
              <w:rPr>
                <w:rFonts w:ascii="Montserrat" w:eastAsia="Times New Roman" w:hAnsi="Montserrat" w:cs="Times New Roman"/>
                <w:b/>
                <w:bCs/>
                <w:color w:val="FFFFFF"/>
                <w:sz w:val="12"/>
                <w:szCs w:val="12"/>
                <w:lang w:eastAsia="es-MX"/>
              </w:rPr>
              <w:pPrChange w:id="418" w:author="Ramsés Vázquez Lira" w:date="2020-01-11T19:09:00Z">
                <w:pPr>
                  <w:spacing w:after="0" w:line="240" w:lineRule="auto"/>
                  <w:jc w:val="center"/>
                </w:pPr>
              </w:pPrChange>
            </w:pPr>
            <w:r w:rsidRPr="004C155F">
              <w:rPr>
                <w:rFonts w:ascii="Montserrat" w:eastAsia="Times New Roman" w:hAnsi="Montserrat" w:cs="Times New Roman"/>
                <w:b/>
                <w:bCs/>
                <w:color w:val="FFFFFF"/>
                <w:sz w:val="12"/>
                <w:szCs w:val="12"/>
                <w:lang w:eastAsia="es-MX"/>
              </w:rPr>
              <w:t>Unidades por función</w:t>
            </w:r>
          </w:p>
        </w:tc>
        <w:tc>
          <w:tcPr>
            <w:tcW w:w="903" w:type="dxa"/>
            <w:tcBorders>
              <w:top w:val="nil"/>
              <w:left w:val="nil"/>
              <w:bottom w:val="nil"/>
              <w:right w:val="single" w:sz="4" w:space="0" w:color="auto"/>
            </w:tcBorders>
            <w:shd w:val="clear" w:color="auto" w:fill="800000"/>
            <w:vAlign w:val="center"/>
            <w:hideMark/>
          </w:tcPr>
          <w:p w14:paraId="67B4ED19" w14:textId="77777777" w:rsidR="00475F57" w:rsidRPr="004C155F" w:rsidRDefault="00475F57">
            <w:pPr>
              <w:tabs>
                <w:tab w:val="left" w:pos="142"/>
              </w:tabs>
              <w:spacing w:after="0" w:line="240" w:lineRule="auto"/>
              <w:jc w:val="center"/>
              <w:rPr>
                <w:rFonts w:ascii="Montserrat" w:eastAsia="Times New Roman" w:hAnsi="Montserrat" w:cs="Times New Roman"/>
                <w:b/>
                <w:bCs/>
                <w:color w:val="FFFFFF"/>
                <w:sz w:val="12"/>
                <w:szCs w:val="12"/>
                <w:lang w:eastAsia="es-MX"/>
              </w:rPr>
              <w:pPrChange w:id="419" w:author="Ramsés Vázquez Lira" w:date="2020-01-11T19:09:00Z">
                <w:pPr>
                  <w:spacing w:after="0" w:line="240" w:lineRule="auto"/>
                  <w:jc w:val="center"/>
                </w:pPr>
              </w:pPrChange>
            </w:pPr>
            <w:r w:rsidRPr="004C155F">
              <w:rPr>
                <w:rFonts w:ascii="Montserrat" w:eastAsia="Times New Roman" w:hAnsi="Montserrat" w:cs="Times New Roman"/>
                <w:b/>
                <w:bCs/>
                <w:color w:val="FFFFFF"/>
                <w:sz w:val="12"/>
                <w:szCs w:val="12"/>
                <w:lang w:eastAsia="es-MX"/>
              </w:rPr>
              <w:t>Unidades por proceso</w:t>
            </w:r>
          </w:p>
        </w:tc>
      </w:tr>
      <w:tr w:rsidR="00475F57" w:rsidRPr="004C155F" w14:paraId="585C940C" w14:textId="77777777" w:rsidTr="00943101">
        <w:trPr>
          <w:trHeight w:val="1575"/>
        </w:trPr>
        <w:tc>
          <w:tcPr>
            <w:tcW w:w="1187" w:type="dxa"/>
            <w:vMerge w:val="restart"/>
            <w:tcBorders>
              <w:top w:val="single" w:sz="8" w:space="0" w:color="auto"/>
              <w:left w:val="single" w:sz="8" w:space="0" w:color="auto"/>
              <w:bottom w:val="single" w:sz="8" w:space="0" w:color="000000"/>
              <w:right w:val="single" w:sz="8" w:space="0" w:color="auto"/>
            </w:tcBorders>
            <w:shd w:val="clear" w:color="000000" w:fill="FFFFFF"/>
            <w:vAlign w:val="center"/>
            <w:hideMark/>
          </w:tcPr>
          <w:p w14:paraId="3C3E4058" w14:textId="77777777" w:rsidR="00475F57" w:rsidRPr="004C155F" w:rsidRDefault="00475F57">
            <w:pPr>
              <w:tabs>
                <w:tab w:val="left" w:pos="142"/>
              </w:tabs>
              <w:spacing w:after="0" w:line="240" w:lineRule="auto"/>
              <w:jc w:val="center"/>
              <w:rPr>
                <w:rFonts w:ascii="Montserrat" w:eastAsia="Times New Roman" w:hAnsi="Montserrat" w:cs="Times New Roman"/>
                <w:color w:val="000000"/>
                <w:sz w:val="12"/>
                <w:szCs w:val="12"/>
                <w:lang w:eastAsia="es-MX"/>
              </w:rPr>
              <w:pPrChange w:id="420" w:author="Ramsés Vázquez Lira" w:date="2020-01-11T19:09:00Z">
                <w:pPr>
                  <w:spacing w:after="0" w:line="240" w:lineRule="auto"/>
                  <w:jc w:val="center"/>
                </w:pPr>
              </w:pPrChange>
            </w:pPr>
            <w:r w:rsidRPr="004C155F">
              <w:rPr>
                <w:rFonts w:ascii="Montserrat" w:eastAsia="Times New Roman" w:hAnsi="Montserrat" w:cs="Times New Roman"/>
                <w:color w:val="000000"/>
                <w:sz w:val="12"/>
                <w:szCs w:val="12"/>
                <w:lang w:eastAsia="es-MX"/>
              </w:rPr>
              <w:lastRenderedPageBreak/>
              <w:t>Admisión</w:t>
            </w:r>
          </w:p>
        </w:tc>
        <w:tc>
          <w:tcPr>
            <w:tcW w:w="1473" w:type="dxa"/>
            <w:tcBorders>
              <w:top w:val="single" w:sz="8" w:space="0" w:color="auto"/>
              <w:left w:val="nil"/>
              <w:bottom w:val="single" w:sz="4" w:space="0" w:color="auto"/>
              <w:right w:val="nil"/>
            </w:tcBorders>
            <w:shd w:val="clear" w:color="000000" w:fill="FFFFFF"/>
            <w:vAlign w:val="center"/>
            <w:hideMark/>
          </w:tcPr>
          <w:p w14:paraId="3B373D72" w14:textId="77777777" w:rsidR="00475F57" w:rsidRPr="004C155F" w:rsidRDefault="00475F57">
            <w:pPr>
              <w:tabs>
                <w:tab w:val="left" w:pos="142"/>
              </w:tabs>
              <w:spacing w:after="0" w:line="240" w:lineRule="auto"/>
              <w:rPr>
                <w:rFonts w:ascii="Montserrat" w:eastAsia="Times New Roman" w:hAnsi="Montserrat" w:cs="Times New Roman"/>
                <w:color w:val="000000"/>
                <w:sz w:val="12"/>
                <w:szCs w:val="12"/>
                <w:lang w:eastAsia="es-MX"/>
              </w:rPr>
              <w:pPrChange w:id="421" w:author="Ramsés Vázquez Lira" w:date="2020-01-11T19:09:00Z">
                <w:pPr>
                  <w:spacing w:after="0" w:line="240" w:lineRule="auto"/>
                </w:pPr>
              </w:pPrChange>
            </w:pPr>
            <w:r w:rsidRPr="004C155F">
              <w:rPr>
                <w:rFonts w:ascii="Montserrat" w:eastAsia="Times New Roman" w:hAnsi="Montserrat" w:cs="Times New Roman"/>
                <w:color w:val="000000"/>
                <w:sz w:val="12"/>
                <w:szCs w:val="12"/>
                <w:lang w:eastAsia="es-MX"/>
              </w:rPr>
              <w:t xml:space="preserve">Instrumento de acreditación. Curso Habilidades Docentes para la NEM </w:t>
            </w:r>
          </w:p>
        </w:tc>
        <w:tc>
          <w:tcPr>
            <w:tcW w:w="1179" w:type="dxa"/>
            <w:tcBorders>
              <w:top w:val="single" w:sz="8" w:space="0" w:color="auto"/>
              <w:left w:val="single" w:sz="8" w:space="0" w:color="auto"/>
              <w:bottom w:val="single" w:sz="4" w:space="0" w:color="auto"/>
              <w:right w:val="single" w:sz="8" w:space="0" w:color="auto"/>
            </w:tcBorders>
            <w:shd w:val="clear" w:color="000000" w:fill="FFFFFF"/>
            <w:vAlign w:val="center"/>
            <w:hideMark/>
          </w:tcPr>
          <w:p w14:paraId="513D1136" w14:textId="77777777" w:rsidR="00475F57" w:rsidRPr="004C155F" w:rsidRDefault="00475F57">
            <w:pPr>
              <w:tabs>
                <w:tab w:val="left" w:pos="142"/>
              </w:tabs>
              <w:spacing w:after="0" w:line="240" w:lineRule="auto"/>
              <w:jc w:val="center"/>
              <w:rPr>
                <w:rFonts w:ascii="Montserrat" w:eastAsia="Times New Roman" w:hAnsi="Montserrat" w:cs="Times New Roman"/>
                <w:color w:val="000000"/>
                <w:sz w:val="12"/>
                <w:szCs w:val="12"/>
                <w:lang w:eastAsia="es-MX"/>
              </w:rPr>
              <w:pPrChange w:id="422" w:author="Ramsés Vázquez Lira" w:date="2020-01-11T19:09:00Z">
                <w:pPr>
                  <w:spacing w:after="0" w:line="240" w:lineRule="auto"/>
                  <w:jc w:val="center"/>
                </w:pPr>
              </w:pPrChange>
            </w:pPr>
            <w:r w:rsidRPr="004C155F">
              <w:rPr>
                <w:rFonts w:ascii="Montserrat" w:eastAsia="Times New Roman" w:hAnsi="Montserrat" w:cs="Times New Roman"/>
                <w:color w:val="000000"/>
                <w:sz w:val="12"/>
                <w:szCs w:val="12"/>
                <w:lang w:eastAsia="es-MX"/>
              </w:rPr>
              <w:t>Docente y técnico docente</w:t>
            </w:r>
          </w:p>
        </w:tc>
        <w:tc>
          <w:tcPr>
            <w:tcW w:w="1993" w:type="dxa"/>
            <w:tcBorders>
              <w:top w:val="single" w:sz="8" w:space="0" w:color="auto"/>
              <w:left w:val="nil"/>
              <w:bottom w:val="single" w:sz="4" w:space="0" w:color="auto"/>
              <w:right w:val="single" w:sz="8" w:space="0" w:color="auto"/>
            </w:tcBorders>
            <w:shd w:val="clear" w:color="000000" w:fill="FFFFFF"/>
            <w:vAlign w:val="center"/>
            <w:hideMark/>
          </w:tcPr>
          <w:p w14:paraId="2ECA1371" w14:textId="77777777" w:rsidR="00475F57" w:rsidRPr="004C155F" w:rsidRDefault="00475F57">
            <w:pPr>
              <w:tabs>
                <w:tab w:val="left" w:pos="142"/>
              </w:tabs>
              <w:spacing w:after="0" w:line="240" w:lineRule="auto"/>
              <w:jc w:val="center"/>
              <w:rPr>
                <w:rFonts w:ascii="Montserrat" w:eastAsia="Times New Roman" w:hAnsi="Montserrat" w:cs="Times New Roman"/>
                <w:color w:val="000000"/>
                <w:sz w:val="12"/>
                <w:szCs w:val="12"/>
                <w:lang w:eastAsia="es-MX"/>
              </w:rPr>
              <w:pPrChange w:id="423" w:author="Ramsés Vázquez Lira" w:date="2020-01-11T19:09:00Z">
                <w:pPr>
                  <w:spacing w:after="0" w:line="240" w:lineRule="auto"/>
                  <w:jc w:val="center"/>
                </w:pPr>
              </w:pPrChange>
            </w:pPr>
            <w:r w:rsidRPr="004C155F">
              <w:rPr>
                <w:rFonts w:ascii="Montserrat" w:eastAsia="Times New Roman" w:hAnsi="Montserrat" w:cs="Times New Roman"/>
                <w:color w:val="000000"/>
                <w:sz w:val="12"/>
                <w:szCs w:val="12"/>
                <w:lang w:eastAsia="es-MX"/>
              </w:rPr>
              <w:t>Genérico para EB</w:t>
            </w:r>
          </w:p>
        </w:tc>
        <w:tc>
          <w:tcPr>
            <w:tcW w:w="1200" w:type="dxa"/>
            <w:tcBorders>
              <w:top w:val="single" w:sz="8" w:space="0" w:color="auto"/>
              <w:left w:val="nil"/>
              <w:bottom w:val="single" w:sz="4" w:space="0" w:color="auto"/>
              <w:right w:val="single" w:sz="8" w:space="0" w:color="auto"/>
            </w:tcBorders>
            <w:shd w:val="clear" w:color="000000" w:fill="FFFFFF"/>
            <w:vAlign w:val="center"/>
            <w:hideMark/>
          </w:tcPr>
          <w:p w14:paraId="1958B330" w14:textId="77777777" w:rsidR="00475F57" w:rsidRPr="004C155F" w:rsidRDefault="00475F57">
            <w:pPr>
              <w:tabs>
                <w:tab w:val="left" w:pos="142"/>
              </w:tabs>
              <w:spacing w:after="0" w:line="240" w:lineRule="auto"/>
              <w:jc w:val="center"/>
              <w:rPr>
                <w:rFonts w:ascii="Montserrat" w:eastAsia="Times New Roman" w:hAnsi="Montserrat" w:cs="Times New Roman"/>
                <w:color w:val="000000"/>
                <w:sz w:val="12"/>
                <w:szCs w:val="12"/>
                <w:lang w:eastAsia="es-MX"/>
              </w:rPr>
              <w:pPrChange w:id="424" w:author="Ramsés Vázquez Lira" w:date="2020-01-11T19:09:00Z">
                <w:pPr>
                  <w:spacing w:after="0" w:line="240" w:lineRule="auto"/>
                  <w:jc w:val="center"/>
                </w:pPr>
              </w:pPrChange>
            </w:pPr>
            <w:r w:rsidRPr="004C155F">
              <w:rPr>
                <w:rFonts w:ascii="Montserrat" w:eastAsia="Times New Roman" w:hAnsi="Montserrat" w:cs="Times New Roman"/>
                <w:color w:val="000000"/>
                <w:sz w:val="12"/>
                <w:szCs w:val="12"/>
                <w:lang w:eastAsia="es-MX"/>
              </w:rPr>
              <w:t>M1. Modelo Diagnóstico Cognitivo</w:t>
            </w:r>
          </w:p>
        </w:tc>
        <w:tc>
          <w:tcPr>
            <w:tcW w:w="926" w:type="dxa"/>
            <w:tcBorders>
              <w:top w:val="single" w:sz="8" w:space="0" w:color="auto"/>
              <w:left w:val="nil"/>
              <w:bottom w:val="single" w:sz="4" w:space="0" w:color="auto"/>
              <w:right w:val="single" w:sz="8" w:space="0" w:color="auto"/>
            </w:tcBorders>
            <w:shd w:val="clear" w:color="000000" w:fill="FFFFFF"/>
            <w:noWrap/>
            <w:vAlign w:val="center"/>
            <w:hideMark/>
          </w:tcPr>
          <w:p w14:paraId="7ADF09CE" w14:textId="77777777" w:rsidR="00475F57" w:rsidRPr="004C155F" w:rsidRDefault="00475F57">
            <w:pPr>
              <w:tabs>
                <w:tab w:val="left" w:pos="142"/>
              </w:tabs>
              <w:spacing w:after="0" w:line="240" w:lineRule="auto"/>
              <w:jc w:val="center"/>
              <w:rPr>
                <w:rFonts w:ascii="Montserrat" w:eastAsia="Times New Roman" w:hAnsi="Montserrat" w:cs="Times New Roman"/>
                <w:color w:val="000000"/>
                <w:sz w:val="12"/>
                <w:szCs w:val="12"/>
                <w:lang w:eastAsia="es-MX"/>
              </w:rPr>
              <w:pPrChange w:id="425" w:author="Ramsés Vázquez Lira" w:date="2020-01-11T19:09:00Z">
                <w:pPr>
                  <w:spacing w:after="0" w:line="240" w:lineRule="auto"/>
                  <w:jc w:val="center"/>
                </w:pPr>
              </w:pPrChange>
            </w:pPr>
            <w:r w:rsidRPr="004C155F">
              <w:rPr>
                <w:rFonts w:ascii="Montserrat" w:eastAsia="Times New Roman" w:hAnsi="Montserrat" w:cs="Times New Roman"/>
                <w:color w:val="000000"/>
                <w:sz w:val="12"/>
                <w:szCs w:val="12"/>
                <w:lang w:eastAsia="es-MX"/>
              </w:rPr>
              <w:t>1</w:t>
            </w:r>
          </w:p>
        </w:tc>
        <w:tc>
          <w:tcPr>
            <w:tcW w:w="903" w:type="dxa"/>
            <w:vMerge w:val="restart"/>
            <w:tcBorders>
              <w:top w:val="single" w:sz="8" w:space="0" w:color="auto"/>
              <w:left w:val="nil"/>
              <w:bottom w:val="single" w:sz="8" w:space="0" w:color="000000"/>
              <w:right w:val="single" w:sz="8" w:space="0" w:color="auto"/>
            </w:tcBorders>
            <w:shd w:val="clear" w:color="000000" w:fill="FFFFFF"/>
            <w:noWrap/>
            <w:vAlign w:val="center"/>
            <w:hideMark/>
          </w:tcPr>
          <w:p w14:paraId="59882E14" w14:textId="77777777" w:rsidR="00475F57" w:rsidRPr="004C155F" w:rsidRDefault="00475F57">
            <w:pPr>
              <w:tabs>
                <w:tab w:val="left" w:pos="142"/>
              </w:tabs>
              <w:spacing w:after="0" w:line="240" w:lineRule="auto"/>
              <w:jc w:val="center"/>
              <w:rPr>
                <w:rFonts w:ascii="Montserrat" w:eastAsia="Times New Roman" w:hAnsi="Montserrat" w:cs="Times New Roman"/>
                <w:color w:val="000000"/>
                <w:sz w:val="12"/>
                <w:szCs w:val="12"/>
                <w:lang w:eastAsia="es-MX"/>
              </w:rPr>
              <w:pPrChange w:id="426" w:author="Ramsés Vázquez Lira" w:date="2020-01-11T19:09:00Z">
                <w:pPr>
                  <w:spacing w:after="0" w:line="240" w:lineRule="auto"/>
                  <w:jc w:val="center"/>
                </w:pPr>
              </w:pPrChange>
            </w:pPr>
            <w:r w:rsidRPr="004C155F">
              <w:rPr>
                <w:rFonts w:ascii="Montserrat" w:eastAsia="Times New Roman" w:hAnsi="Montserrat" w:cs="Times New Roman"/>
                <w:color w:val="000000"/>
                <w:sz w:val="12"/>
                <w:szCs w:val="12"/>
                <w:lang w:eastAsia="es-MX"/>
              </w:rPr>
              <w:t>8</w:t>
            </w:r>
          </w:p>
        </w:tc>
      </w:tr>
      <w:tr w:rsidR="00475F57" w:rsidRPr="004C155F" w14:paraId="3554AE60" w14:textId="77777777" w:rsidTr="00943101">
        <w:trPr>
          <w:trHeight w:val="675"/>
        </w:trPr>
        <w:tc>
          <w:tcPr>
            <w:tcW w:w="1187" w:type="dxa"/>
            <w:vMerge/>
            <w:tcBorders>
              <w:top w:val="single" w:sz="8" w:space="0" w:color="auto"/>
              <w:left w:val="single" w:sz="8" w:space="0" w:color="auto"/>
              <w:bottom w:val="single" w:sz="8" w:space="0" w:color="000000"/>
              <w:right w:val="single" w:sz="8" w:space="0" w:color="auto"/>
            </w:tcBorders>
            <w:vAlign w:val="center"/>
            <w:hideMark/>
          </w:tcPr>
          <w:p w14:paraId="72A887F1" w14:textId="77777777" w:rsidR="00475F57" w:rsidRPr="004C155F" w:rsidRDefault="00475F57">
            <w:pPr>
              <w:tabs>
                <w:tab w:val="left" w:pos="142"/>
              </w:tabs>
              <w:spacing w:after="0" w:line="240" w:lineRule="auto"/>
              <w:rPr>
                <w:rFonts w:ascii="Montserrat" w:eastAsia="Times New Roman" w:hAnsi="Montserrat" w:cs="Times New Roman"/>
                <w:color w:val="000000"/>
                <w:sz w:val="12"/>
                <w:szCs w:val="12"/>
                <w:lang w:eastAsia="es-MX"/>
              </w:rPr>
              <w:pPrChange w:id="427" w:author="Ramsés Vázquez Lira" w:date="2020-01-11T19:09:00Z">
                <w:pPr>
                  <w:spacing w:after="0" w:line="240" w:lineRule="auto"/>
                </w:pPr>
              </w:pPrChange>
            </w:pPr>
          </w:p>
        </w:tc>
        <w:tc>
          <w:tcPr>
            <w:tcW w:w="1473" w:type="dxa"/>
            <w:vMerge w:val="restart"/>
            <w:tcBorders>
              <w:top w:val="nil"/>
              <w:left w:val="single" w:sz="8" w:space="0" w:color="auto"/>
              <w:bottom w:val="single" w:sz="8" w:space="0" w:color="000000"/>
              <w:right w:val="nil"/>
            </w:tcBorders>
            <w:shd w:val="clear" w:color="000000" w:fill="FFFFFF"/>
            <w:vAlign w:val="center"/>
            <w:hideMark/>
          </w:tcPr>
          <w:p w14:paraId="467424DB" w14:textId="77777777" w:rsidR="00475F57" w:rsidRPr="004C155F" w:rsidRDefault="00475F57">
            <w:pPr>
              <w:tabs>
                <w:tab w:val="left" w:pos="142"/>
              </w:tabs>
              <w:spacing w:after="0" w:line="240" w:lineRule="auto"/>
              <w:rPr>
                <w:rFonts w:ascii="Montserrat" w:eastAsia="Times New Roman" w:hAnsi="Montserrat" w:cs="Times New Roman"/>
                <w:color w:val="000000"/>
                <w:sz w:val="12"/>
                <w:szCs w:val="12"/>
                <w:lang w:eastAsia="es-MX"/>
              </w:rPr>
              <w:pPrChange w:id="428" w:author="Ramsés Vázquez Lira" w:date="2020-01-11T19:09:00Z">
                <w:pPr>
                  <w:spacing w:after="0" w:line="240" w:lineRule="auto"/>
                </w:pPr>
              </w:pPrChange>
            </w:pPr>
            <w:r w:rsidRPr="004C155F">
              <w:rPr>
                <w:rFonts w:ascii="Montserrat" w:eastAsia="Times New Roman" w:hAnsi="Montserrat" w:cs="Times New Roman"/>
                <w:color w:val="000000"/>
                <w:sz w:val="12"/>
                <w:szCs w:val="12"/>
                <w:lang w:eastAsia="es-MX"/>
              </w:rPr>
              <w:t>Instrumento de valoración de conocimientos y aptitudes</w:t>
            </w:r>
          </w:p>
        </w:tc>
        <w:tc>
          <w:tcPr>
            <w:tcW w:w="1179" w:type="dxa"/>
            <w:vMerge w:val="restart"/>
            <w:tcBorders>
              <w:top w:val="nil"/>
              <w:left w:val="single" w:sz="8" w:space="0" w:color="auto"/>
              <w:bottom w:val="single" w:sz="8" w:space="0" w:color="000000"/>
              <w:right w:val="single" w:sz="8" w:space="0" w:color="auto"/>
            </w:tcBorders>
            <w:shd w:val="clear" w:color="000000" w:fill="FFFFFF"/>
            <w:vAlign w:val="center"/>
            <w:hideMark/>
          </w:tcPr>
          <w:p w14:paraId="70B6CC95" w14:textId="77777777" w:rsidR="00475F57" w:rsidRPr="004C155F" w:rsidRDefault="00475F57">
            <w:pPr>
              <w:tabs>
                <w:tab w:val="left" w:pos="142"/>
              </w:tabs>
              <w:spacing w:after="0" w:line="240" w:lineRule="auto"/>
              <w:jc w:val="center"/>
              <w:rPr>
                <w:rFonts w:ascii="Montserrat" w:eastAsia="Times New Roman" w:hAnsi="Montserrat" w:cs="Times New Roman"/>
                <w:color w:val="000000"/>
                <w:sz w:val="12"/>
                <w:szCs w:val="12"/>
                <w:lang w:eastAsia="es-MX"/>
              </w:rPr>
              <w:pPrChange w:id="429" w:author="Ramsés Vázquez Lira" w:date="2020-01-11T19:09:00Z">
                <w:pPr>
                  <w:spacing w:after="0" w:line="240" w:lineRule="auto"/>
                  <w:jc w:val="center"/>
                </w:pPr>
              </w:pPrChange>
            </w:pPr>
            <w:r w:rsidRPr="004C155F">
              <w:rPr>
                <w:rFonts w:ascii="Montserrat" w:eastAsia="Times New Roman" w:hAnsi="Montserrat" w:cs="Times New Roman"/>
                <w:color w:val="000000"/>
                <w:sz w:val="12"/>
                <w:szCs w:val="12"/>
                <w:lang w:eastAsia="es-MX"/>
              </w:rPr>
              <w:t>Docente y técnico docente</w:t>
            </w:r>
          </w:p>
        </w:tc>
        <w:tc>
          <w:tcPr>
            <w:tcW w:w="1993" w:type="dxa"/>
            <w:tcBorders>
              <w:top w:val="nil"/>
              <w:left w:val="nil"/>
              <w:bottom w:val="single" w:sz="4" w:space="0" w:color="auto"/>
              <w:right w:val="single" w:sz="8" w:space="0" w:color="auto"/>
            </w:tcBorders>
            <w:shd w:val="clear" w:color="000000" w:fill="FFFFFF"/>
            <w:vAlign w:val="center"/>
            <w:hideMark/>
          </w:tcPr>
          <w:p w14:paraId="2FD366F7" w14:textId="77777777" w:rsidR="00475F57" w:rsidRPr="004C155F" w:rsidRDefault="00475F57">
            <w:pPr>
              <w:tabs>
                <w:tab w:val="left" w:pos="142"/>
              </w:tabs>
              <w:spacing w:after="0" w:line="240" w:lineRule="auto"/>
              <w:jc w:val="center"/>
              <w:rPr>
                <w:rFonts w:ascii="Montserrat" w:eastAsia="Times New Roman" w:hAnsi="Montserrat" w:cs="Times New Roman"/>
                <w:color w:val="000000"/>
                <w:sz w:val="12"/>
                <w:szCs w:val="12"/>
                <w:lang w:eastAsia="es-MX"/>
              </w:rPr>
              <w:pPrChange w:id="430" w:author="Ramsés Vázquez Lira" w:date="2020-01-11T19:09:00Z">
                <w:pPr>
                  <w:spacing w:after="0" w:line="240" w:lineRule="auto"/>
                  <w:jc w:val="center"/>
                </w:pPr>
              </w:pPrChange>
            </w:pPr>
            <w:r w:rsidRPr="004C155F">
              <w:rPr>
                <w:rFonts w:ascii="Montserrat" w:eastAsia="Times New Roman" w:hAnsi="Montserrat" w:cs="Times New Roman"/>
                <w:color w:val="000000"/>
                <w:sz w:val="12"/>
                <w:szCs w:val="12"/>
                <w:lang w:eastAsia="es-MX"/>
              </w:rPr>
              <w:t>Inicial y preescolar</w:t>
            </w:r>
          </w:p>
        </w:tc>
        <w:tc>
          <w:tcPr>
            <w:tcW w:w="1200" w:type="dxa"/>
            <w:tcBorders>
              <w:top w:val="nil"/>
              <w:left w:val="nil"/>
              <w:bottom w:val="single" w:sz="4" w:space="0" w:color="auto"/>
              <w:right w:val="single" w:sz="8" w:space="0" w:color="auto"/>
            </w:tcBorders>
            <w:shd w:val="clear" w:color="000000" w:fill="FFFFFF"/>
            <w:vAlign w:val="center"/>
            <w:hideMark/>
          </w:tcPr>
          <w:p w14:paraId="5C21EEDD" w14:textId="77777777" w:rsidR="00475F57" w:rsidRPr="004C155F" w:rsidRDefault="00475F57">
            <w:pPr>
              <w:tabs>
                <w:tab w:val="left" w:pos="142"/>
              </w:tabs>
              <w:spacing w:after="0" w:line="240" w:lineRule="auto"/>
              <w:jc w:val="center"/>
              <w:rPr>
                <w:rFonts w:ascii="Montserrat" w:eastAsia="Times New Roman" w:hAnsi="Montserrat" w:cs="Times New Roman"/>
                <w:color w:val="000000"/>
                <w:sz w:val="12"/>
                <w:szCs w:val="12"/>
                <w:lang w:eastAsia="es-MX"/>
              </w:rPr>
              <w:pPrChange w:id="431" w:author="Ramsés Vázquez Lira" w:date="2020-01-11T19:09:00Z">
                <w:pPr>
                  <w:spacing w:after="0" w:line="240" w:lineRule="auto"/>
                  <w:jc w:val="center"/>
                </w:pPr>
              </w:pPrChange>
            </w:pPr>
            <w:r w:rsidRPr="004C155F">
              <w:rPr>
                <w:rFonts w:ascii="Montserrat" w:eastAsia="Times New Roman" w:hAnsi="Montserrat" w:cs="Times New Roman"/>
                <w:color w:val="000000"/>
                <w:sz w:val="12"/>
                <w:szCs w:val="12"/>
                <w:lang w:eastAsia="es-MX"/>
              </w:rPr>
              <w:t>M1. Modelo Diagnóstico Cognitivo</w:t>
            </w:r>
          </w:p>
        </w:tc>
        <w:tc>
          <w:tcPr>
            <w:tcW w:w="926" w:type="dxa"/>
            <w:vMerge w:val="restart"/>
            <w:tcBorders>
              <w:top w:val="nil"/>
              <w:left w:val="single" w:sz="8" w:space="0" w:color="auto"/>
              <w:bottom w:val="single" w:sz="8" w:space="0" w:color="000000"/>
              <w:right w:val="single" w:sz="8" w:space="0" w:color="auto"/>
            </w:tcBorders>
            <w:shd w:val="clear" w:color="000000" w:fill="FFFFFF"/>
            <w:noWrap/>
            <w:vAlign w:val="center"/>
            <w:hideMark/>
          </w:tcPr>
          <w:p w14:paraId="1CD58C06" w14:textId="77777777" w:rsidR="00475F57" w:rsidRPr="004C155F" w:rsidRDefault="00475F57">
            <w:pPr>
              <w:tabs>
                <w:tab w:val="left" w:pos="142"/>
              </w:tabs>
              <w:spacing w:after="0" w:line="240" w:lineRule="auto"/>
              <w:jc w:val="center"/>
              <w:rPr>
                <w:rFonts w:ascii="Montserrat" w:eastAsia="Times New Roman" w:hAnsi="Montserrat" w:cs="Times New Roman"/>
                <w:color w:val="000000"/>
                <w:sz w:val="12"/>
                <w:szCs w:val="12"/>
                <w:lang w:eastAsia="es-MX"/>
              </w:rPr>
              <w:pPrChange w:id="432" w:author="Ramsés Vázquez Lira" w:date="2020-01-11T19:09:00Z">
                <w:pPr>
                  <w:spacing w:after="0" w:line="240" w:lineRule="auto"/>
                  <w:jc w:val="center"/>
                </w:pPr>
              </w:pPrChange>
            </w:pPr>
            <w:r w:rsidRPr="004C155F">
              <w:rPr>
                <w:rFonts w:ascii="Montserrat" w:eastAsia="Times New Roman" w:hAnsi="Montserrat" w:cs="Times New Roman"/>
                <w:color w:val="000000"/>
                <w:sz w:val="12"/>
                <w:szCs w:val="12"/>
                <w:lang w:eastAsia="es-MX"/>
              </w:rPr>
              <w:t>7</w:t>
            </w:r>
          </w:p>
        </w:tc>
        <w:tc>
          <w:tcPr>
            <w:tcW w:w="903" w:type="dxa"/>
            <w:vMerge/>
            <w:tcBorders>
              <w:top w:val="single" w:sz="8" w:space="0" w:color="auto"/>
              <w:left w:val="nil"/>
              <w:bottom w:val="single" w:sz="8" w:space="0" w:color="000000"/>
              <w:right w:val="single" w:sz="8" w:space="0" w:color="auto"/>
            </w:tcBorders>
            <w:vAlign w:val="center"/>
            <w:hideMark/>
          </w:tcPr>
          <w:p w14:paraId="47697FB2" w14:textId="77777777" w:rsidR="00475F57" w:rsidRPr="004C155F" w:rsidRDefault="00475F57">
            <w:pPr>
              <w:tabs>
                <w:tab w:val="left" w:pos="142"/>
              </w:tabs>
              <w:spacing w:after="0" w:line="240" w:lineRule="auto"/>
              <w:rPr>
                <w:rFonts w:ascii="Montserrat" w:eastAsia="Times New Roman" w:hAnsi="Montserrat" w:cs="Times New Roman"/>
                <w:color w:val="000000"/>
                <w:sz w:val="12"/>
                <w:szCs w:val="12"/>
                <w:lang w:eastAsia="es-MX"/>
              </w:rPr>
              <w:pPrChange w:id="433" w:author="Ramsés Vázquez Lira" w:date="2020-01-11T19:09:00Z">
                <w:pPr>
                  <w:spacing w:after="0" w:line="240" w:lineRule="auto"/>
                </w:pPr>
              </w:pPrChange>
            </w:pPr>
          </w:p>
        </w:tc>
      </w:tr>
      <w:tr w:rsidR="00475F57" w:rsidRPr="004C155F" w14:paraId="1203F94E" w14:textId="77777777" w:rsidTr="00943101">
        <w:trPr>
          <w:trHeight w:val="675"/>
        </w:trPr>
        <w:tc>
          <w:tcPr>
            <w:tcW w:w="1187" w:type="dxa"/>
            <w:vMerge/>
            <w:tcBorders>
              <w:top w:val="single" w:sz="8" w:space="0" w:color="auto"/>
              <w:left w:val="single" w:sz="8" w:space="0" w:color="auto"/>
              <w:bottom w:val="single" w:sz="8" w:space="0" w:color="000000"/>
              <w:right w:val="single" w:sz="8" w:space="0" w:color="auto"/>
            </w:tcBorders>
            <w:vAlign w:val="center"/>
            <w:hideMark/>
          </w:tcPr>
          <w:p w14:paraId="0CB26322" w14:textId="77777777" w:rsidR="00475F57" w:rsidRPr="004C155F" w:rsidRDefault="00475F57">
            <w:pPr>
              <w:tabs>
                <w:tab w:val="left" w:pos="142"/>
              </w:tabs>
              <w:spacing w:after="0" w:line="240" w:lineRule="auto"/>
              <w:rPr>
                <w:rFonts w:ascii="Montserrat" w:eastAsia="Times New Roman" w:hAnsi="Montserrat" w:cs="Times New Roman"/>
                <w:color w:val="000000"/>
                <w:sz w:val="12"/>
                <w:szCs w:val="12"/>
                <w:lang w:eastAsia="es-MX"/>
              </w:rPr>
              <w:pPrChange w:id="434" w:author="Ramsés Vázquez Lira" w:date="2020-01-11T19:09:00Z">
                <w:pPr>
                  <w:spacing w:after="0" w:line="240" w:lineRule="auto"/>
                </w:pPr>
              </w:pPrChange>
            </w:pPr>
          </w:p>
        </w:tc>
        <w:tc>
          <w:tcPr>
            <w:tcW w:w="1473" w:type="dxa"/>
            <w:vMerge/>
            <w:tcBorders>
              <w:top w:val="nil"/>
              <w:left w:val="single" w:sz="8" w:space="0" w:color="auto"/>
              <w:bottom w:val="single" w:sz="8" w:space="0" w:color="000000"/>
              <w:right w:val="nil"/>
            </w:tcBorders>
            <w:vAlign w:val="center"/>
            <w:hideMark/>
          </w:tcPr>
          <w:p w14:paraId="3291C30E" w14:textId="77777777" w:rsidR="00475F57" w:rsidRPr="004C155F" w:rsidRDefault="00475F57">
            <w:pPr>
              <w:tabs>
                <w:tab w:val="left" w:pos="142"/>
              </w:tabs>
              <w:spacing w:after="0" w:line="240" w:lineRule="auto"/>
              <w:rPr>
                <w:rFonts w:ascii="Montserrat" w:eastAsia="Times New Roman" w:hAnsi="Montserrat" w:cs="Times New Roman"/>
                <w:color w:val="000000"/>
                <w:sz w:val="12"/>
                <w:szCs w:val="12"/>
                <w:lang w:eastAsia="es-MX"/>
              </w:rPr>
              <w:pPrChange w:id="435" w:author="Ramsés Vázquez Lira" w:date="2020-01-11T19:09:00Z">
                <w:pPr>
                  <w:spacing w:after="0" w:line="240" w:lineRule="auto"/>
                </w:pPr>
              </w:pPrChange>
            </w:pPr>
          </w:p>
        </w:tc>
        <w:tc>
          <w:tcPr>
            <w:tcW w:w="1179" w:type="dxa"/>
            <w:vMerge/>
            <w:tcBorders>
              <w:top w:val="nil"/>
              <w:left w:val="single" w:sz="8" w:space="0" w:color="auto"/>
              <w:bottom w:val="single" w:sz="8" w:space="0" w:color="000000"/>
              <w:right w:val="single" w:sz="8" w:space="0" w:color="auto"/>
            </w:tcBorders>
            <w:vAlign w:val="center"/>
            <w:hideMark/>
          </w:tcPr>
          <w:p w14:paraId="1CF4B04D" w14:textId="77777777" w:rsidR="00475F57" w:rsidRPr="004C155F" w:rsidRDefault="00475F57">
            <w:pPr>
              <w:tabs>
                <w:tab w:val="left" w:pos="142"/>
              </w:tabs>
              <w:spacing w:after="0" w:line="240" w:lineRule="auto"/>
              <w:rPr>
                <w:rFonts w:ascii="Montserrat" w:eastAsia="Times New Roman" w:hAnsi="Montserrat" w:cs="Times New Roman"/>
                <w:color w:val="000000"/>
                <w:sz w:val="12"/>
                <w:szCs w:val="12"/>
                <w:lang w:eastAsia="es-MX"/>
              </w:rPr>
              <w:pPrChange w:id="436" w:author="Ramsés Vázquez Lira" w:date="2020-01-11T19:09:00Z">
                <w:pPr>
                  <w:spacing w:after="0" w:line="240" w:lineRule="auto"/>
                </w:pPr>
              </w:pPrChange>
            </w:pPr>
          </w:p>
        </w:tc>
        <w:tc>
          <w:tcPr>
            <w:tcW w:w="1993" w:type="dxa"/>
            <w:tcBorders>
              <w:top w:val="nil"/>
              <w:left w:val="nil"/>
              <w:bottom w:val="single" w:sz="4" w:space="0" w:color="auto"/>
              <w:right w:val="single" w:sz="8" w:space="0" w:color="auto"/>
            </w:tcBorders>
            <w:shd w:val="clear" w:color="000000" w:fill="FFFFFF"/>
            <w:vAlign w:val="center"/>
            <w:hideMark/>
          </w:tcPr>
          <w:p w14:paraId="721C46FF" w14:textId="77777777" w:rsidR="00475F57" w:rsidRPr="004C155F" w:rsidRDefault="00475F57">
            <w:pPr>
              <w:tabs>
                <w:tab w:val="left" w:pos="142"/>
              </w:tabs>
              <w:spacing w:after="0" w:line="240" w:lineRule="auto"/>
              <w:jc w:val="center"/>
              <w:rPr>
                <w:rFonts w:ascii="Montserrat" w:eastAsia="Times New Roman" w:hAnsi="Montserrat" w:cs="Times New Roman"/>
                <w:color w:val="000000"/>
                <w:sz w:val="12"/>
                <w:szCs w:val="12"/>
                <w:lang w:eastAsia="es-MX"/>
              </w:rPr>
              <w:pPrChange w:id="437" w:author="Ramsés Vázquez Lira" w:date="2020-01-11T19:09:00Z">
                <w:pPr>
                  <w:spacing w:after="0" w:line="240" w:lineRule="auto"/>
                  <w:jc w:val="center"/>
                </w:pPr>
              </w:pPrChange>
            </w:pPr>
            <w:r w:rsidRPr="004C155F">
              <w:rPr>
                <w:rFonts w:ascii="Montserrat" w:eastAsia="Times New Roman" w:hAnsi="Montserrat" w:cs="Times New Roman"/>
                <w:color w:val="000000"/>
                <w:sz w:val="12"/>
                <w:szCs w:val="12"/>
                <w:lang w:eastAsia="es-MX"/>
              </w:rPr>
              <w:t>Primaria</w:t>
            </w:r>
          </w:p>
        </w:tc>
        <w:tc>
          <w:tcPr>
            <w:tcW w:w="1200" w:type="dxa"/>
            <w:tcBorders>
              <w:top w:val="nil"/>
              <w:left w:val="nil"/>
              <w:bottom w:val="single" w:sz="4" w:space="0" w:color="auto"/>
              <w:right w:val="single" w:sz="8" w:space="0" w:color="auto"/>
            </w:tcBorders>
            <w:shd w:val="clear" w:color="000000" w:fill="FFFFFF"/>
            <w:vAlign w:val="center"/>
            <w:hideMark/>
          </w:tcPr>
          <w:p w14:paraId="41DC9A59" w14:textId="77777777" w:rsidR="00475F57" w:rsidRPr="004C155F" w:rsidRDefault="00475F57">
            <w:pPr>
              <w:tabs>
                <w:tab w:val="left" w:pos="142"/>
              </w:tabs>
              <w:spacing w:after="0" w:line="240" w:lineRule="auto"/>
              <w:jc w:val="center"/>
              <w:rPr>
                <w:rFonts w:ascii="Montserrat" w:eastAsia="Times New Roman" w:hAnsi="Montserrat" w:cs="Times New Roman"/>
                <w:color w:val="000000"/>
                <w:sz w:val="12"/>
                <w:szCs w:val="12"/>
                <w:lang w:eastAsia="es-MX"/>
              </w:rPr>
              <w:pPrChange w:id="438" w:author="Ramsés Vázquez Lira" w:date="2020-01-11T19:09:00Z">
                <w:pPr>
                  <w:spacing w:after="0" w:line="240" w:lineRule="auto"/>
                  <w:jc w:val="center"/>
                </w:pPr>
              </w:pPrChange>
            </w:pPr>
            <w:r w:rsidRPr="004C155F">
              <w:rPr>
                <w:rFonts w:ascii="Montserrat" w:eastAsia="Times New Roman" w:hAnsi="Montserrat" w:cs="Times New Roman"/>
                <w:color w:val="000000"/>
                <w:sz w:val="12"/>
                <w:szCs w:val="12"/>
                <w:lang w:eastAsia="es-MX"/>
              </w:rPr>
              <w:t>M1. Modelo Diagnóstico Cognitivo</w:t>
            </w:r>
          </w:p>
        </w:tc>
        <w:tc>
          <w:tcPr>
            <w:tcW w:w="926" w:type="dxa"/>
            <w:vMerge/>
            <w:tcBorders>
              <w:top w:val="nil"/>
              <w:left w:val="single" w:sz="8" w:space="0" w:color="auto"/>
              <w:bottom w:val="single" w:sz="8" w:space="0" w:color="000000"/>
              <w:right w:val="single" w:sz="8" w:space="0" w:color="auto"/>
            </w:tcBorders>
            <w:vAlign w:val="center"/>
            <w:hideMark/>
          </w:tcPr>
          <w:p w14:paraId="471A2FF5" w14:textId="77777777" w:rsidR="00475F57" w:rsidRPr="004C155F" w:rsidRDefault="00475F57">
            <w:pPr>
              <w:tabs>
                <w:tab w:val="left" w:pos="142"/>
              </w:tabs>
              <w:spacing w:after="0" w:line="240" w:lineRule="auto"/>
              <w:rPr>
                <w:rFonts w:ascii="Montserrat" w:eastAsia="Times New Roman" w:hAnsi="Montserrat" w:cs="Times New Roman"/>
                <w:color w:val="000000"/>
                <w:sz w:val="12"/>
                <w:szCs w:val="12"/>
                <w:lang w:eastAsia="es-MX"/>
              </w:rPr>
              <w:pPrChange w:id="439" w:author="Ramsés Vázquez Lira" w:date="2020-01-11T19:09:00Z">
                <w:pPr>
                  <w:spacing w:after="0" w:line="240" w:lineRule="auto"/>
                </w:pPr>
              </w:pPrChange>
            </w:pPr>
          </w:p>
        </w:tc>
        <w:tc>
          <w:tcPr>
            <w:tcW w:w="903" w:type="dxa"/>
            <w:vMerge/>
            <w:tcBorders>
              <w:top w:val="single" w:sz="8" w:space="0" w:color="auto"/>
              <w:left w:val="nil"/>
              <w:bottom w:val="single" w:sz="8" w:space="0" w:color="000000"/>
              <w:right w:val="single" w:sz="8" w:space="0" w:color="auto"/>
            </w:tcBorders>
            <w:vAlign w:val="center"/>
            <w:hideMark/>
          </w:tcPr>
          <w:p w14:paraId="52AEABDC" w14:textId="77777777" w:rsidR="00475F57" w:rsidRPr="004C155F" w:rsidRDefault="00475F57">
            <w:pPr>
              <w:tabs>
                <w:tab w:val="left" w:pos="142"/>
              </w:tabs>
              <w:spacing w:after="0" w:line="240" w:lineRule="auto"/>
              <w:rPr>
                <w:rFonts w:ascii="Montserrat" w:eastAsia="Times New Roman" w:hAnsi="Montserrat" w:cs="Times New Roman"/>
                <w:color w:val="000000"/>
                <w:sz w:val="12"/>
                <w:szCs w:val="12"/>
                <w:lang w:eastAsia="es-MX"/>
              </w:rPr>
              <w:pPrChange w:id="440" w:author="Ramsés Vázquez Lira" w:date="2020-01-11T19:09:00Z">
                <w:pPr>
                  <w:spacing w:after="0" w:line="240" w:lineRule="auto"/>
                </w:pPr>
              </w:pPrChange>
            </w:pPr>
          </w:p>
        </w:tc>
      </w:tr>
      <w:tr w:rsidR="00475F57" w:rsidRPr="004C155F" w14:paraId="4D14BAC0" w14:textId="77777777" w:rsidTr="00943101">
        <w:trPr>
          <w:trHeight w:val="675"/>
        </w:trPr>
        <w:tc>
          <w:tcPr>
            <w:tcW w:w="1187" w:type="dxa"/>
            <w:vMerge/>
            <w:tcBorders>
              <w:top w:val="single" w:sz="8" w:space="0" w:color="auto"/>
              <w:left w:val="single" w:sz="8" w:space="0" w:color="auto"/>
              <w:bottom w:val="single" w:sz="8" w:space="0" w:color="000000"/>
              <w:right w:val="single" w:sz="8" w:space="0" w:color="auto"/>
            </w:tcBorders>
            <w:vAlign w:val="center"/>
            <w:hideMark/>
          </w:tcPr>
          <w:p w14:paraId="3D7FEBC5" w14:textId="77777777" w:rsidR="00475F57" w:rsidRPr="004C155F" w:rsidRDefault="00475F57">
            <w:pPr>
              <w:tabs>
                <w:tab w:val="left" w:pos="142"/>
              </w:tabs>
              <w:spacing w:after="0" w:line="240" w:lineRule="auto"/>
              <w:rPr>
                <w:rFonts w:ascii="Montserrat" w:eastAsia="Times New Roman" w:hAnsi="Montserrat" w:cs="Times New Roman"/>
                <w:color w:val="000000"/>
                <w:sz w:val="12"/>
                <w:szCs w:val="12"/>
                <w:lang w:eastAsia="es-MX"/>
              </w:rPr>
              <w:pPrChange w:id="441" w:author="Ramsés Vázquez Lira" w:date="2020-01-11T19:09:00Z">
                <w:pPr>
                  <w:spacing w:after="0" w:line="240" w:lineRule="auto"/>
                </w:pPr>
              </w:pPrChange>
            </w:pPr>
          </w:p>
        </w:tc>
        <w:tc>
          <w:tcPr>
            <w:tcW w:w="1473" w:type="dxa"/>
            <w:vMerge/>
            <w:tcBorders>
              <w:top w:val="nil"/>
              <w:left w:val="single" w:sz="8" w:space="0" w:color="auto"/>
              <w:bottom w:val="single" w:sz="8" w:space="0" w:color="000000"/>
              <w:right w:val="nil"/>
            </w:tcBorders>
            <w:vAlign w:val="center"/>
            <w:hideMark/>
          </w:tcPr>
          <w:p w14:paraId="6F84B483" w14:textId="77777777" w:rsidR="00475F57" w:rsidRPr="004C155F" w:rsidRDefault="00475F57">
            <w:pPr>
              <w:tabs>
                <w:tab w:val="left" w:pos="142"/>
              </w:tabs>
              <w:spacing w:after="0" w:line="240" w:lineRule="auto"/>
              <w:rPr>
                <w:rFonts w:ascii="Montserrat" w:eastAsia="Times New Roman" w:hAnsi="Montserrat" w:cs="Times New Roman"/>
                <w:color w:val="000000"/>
                <w:sz w:val="12"/>
                <w:szCs w:val="12"/>
                <w:lang w:eastAsia="es-MX"/>
              </w:rPr>
              <w:pPrChange w:id="442" w:author="Ramsés Vázquez Lira" w:date="2020-01-11T19:09:00Z">
                <w:pPr>
                  <w:spacing w:after="0" w:line="240" w:lineRule="auto"/>
                </w:pPr>
              </w:pPrChange>
            </w:pPr>
          </w:p>
        </w:tc>
        <w:tc>
          <w:tcPr>
            <w:tcW w:w="1179" w:type="dxa"/>
            <w:vMerge/>
            <w:tcBorders>
              <w:top w:val="nil"/>
              <w:left w:val="single" w:sz="8" w:space="0" w:color="auto"/>
              <w:bottom w:val="single" w:sz="8" w:space="0" w:color="000000"/>
              <w:right w:val="single" w:sz="8" w:space="0" w:color="auto"/>
            </w:tcBorders>
            <w:vAlign w:val="center"/>
            <w:hideMark/>
          </w:tcPr>
          <w:p w14:paraId="510DFE86" w14:textId="77777777" w:rsidR="00475F57" w:rsidRPr="004C155F" w:rsidRDefault="00475F57">
            <w:pPr>
              <w:tabs>
                <w:tab w:val="left" w:pos="142"/>
              </w:tabs>
              <w:spacing w:after="0" w:line="240" w:lineRule="auto"/>
              <w:rPr>
                <w:rFonts w:ascii="Montserrat" w:eastAsia="Times New Roman" w:hAnsi="Montserrat" w:cs="Times New Roman"/>
                <w:color w:val="000000"/>
                <w:sz w:val="12"/>
                <w:szCs w:val="12"/>
                <w:lang w:eastAsia="es-MX"/>
              </w:rPr>
              <w:pPrChange w:id="443" w:author="Ramsés Vázquez Lira" w:date="2020-01-11T19:09:00Z">
                <w:pPr>
                  <w:spacing w:after="0" w:line="240" w:lineRule="auto"/>
                </w:pPr>
              </w:pPrChange>
            </w:pPr>
          </w:p>
        </w:tc>
        <w:tc>
          <w:tcPr>
            <w:tcW w:w="1993" w:type="dxa"/>
            <w:tcBorders>
              <w:top w:val="nil"/>
              <w:left w:val="nil"/>
              <w:bottom w:val="single" w:sz="4" w:space="0" w:color="auto"/>
              <w:right w:val="single" w:sz="8" w:space="0" w:color="auto"/>
            </w:tcBorders>
            <w:shd w:val="clear" w:color="000000" w:fill="FFFFFF"/>
            <w:vAlign w:val="center"/>
            <w:hideMark/>
          </w:tcPr>
          <w:p w14:paraId="20EA3B1D" w14:textId="77777777" w:rsidR="00475F57" w:rsidRPr="004C155F" w:rsidRDefault="00475F57">
            <w:pPr>
              <w:tabs>
                <w:tab w:val="left" w:pos="142"/>
              </w:tabs>
              <w:spacing w:after="0" w:line="240" w:lineRule="auto"/>
              <w:jc w:val="center"/>
              <w:rPr>
                <w:rFonts w:ascii="Montserrat" w:eastAsia="Times New Roman" w:hAnsi="Montserrat" w:cs="Times New Roman"/>
                <w:color w:val="000000"/>
                <w:sz w:val="12"/>
                <w:szCs w:val="12"/>
                <w:lang w:eastAsia="es-MX"/>
              </w:rPr>
              <w:pPrChange w:id="444" w:author="Ramsés Vázquez Lira" w:date="2020-01-11T19:09:00Z">
                <w:pPr>
                  <w:spacing w:after="0" w:line="240" w:lineRule="auto"/>
                  <w:jc w:val="center"/>
                </w:pPr>
              </w:pPrChange>
            </w:pPr>
            <w:r w:rsidRPr="004C155F">
              <w:rPr>
                <w:rFonts w:ascii="Montserrat" w:eastAsia="Times New Roman" w:hAnsi="Montserrat" w:cs="Times New Roman"/>
                <w:color w:val="000000"/>
                <w:sz w:val="12"/>
                <w:szCs w:val="12"/>
                <w:lang w:eastAsia="es-MX"/>
              </w:rPr>
              <w:t>Secundaria</w:t>
            </w:r>
          </w:p>
        </w:tc>
        <w:tc>
          <w:tcPr>
            <w:tcW w:w="1200" w:type="dxa"/>
            <w:tcBorders>
              <w:top w:val="nil"/>
              <w:left w:val="nil"/>
              <w:bottom w:val="single" w:sz="4" w:space="0" w:color="auto"/>
              <w:right w:val="single" w:sz="8" w:space="0" w:color="auto"/>
            </w:tcBorders>
            <w:shd w:val="clear" w:color="000000" w:fill="FFFFFF"/>
            <w:vAlign w:val="center"/>
            <w:hideMark/>
          </w:tcPr>
          <w:p w14:paraId="54EA989B" w14:textId="77777777" w:rsidR="00475F57" w:rsidRPr="004C155F" w:rsidRDefault="00475F57">
            <w:pPr>
              <w:tabs>
                <w:tab w:val="left" w:pos="142"/>
              </w:tabs>
              <w:spacing w:after="0" w:line="240" w:lineRule="auto"/>
              <w:jc w:val="center"/>
              <w:rPr>
                <w:rFonts w:ascii="Montserrat" w:eastAsia="Times New Roman" w:hAnsi="Montserrat" w:cs="Times New Roman"/>
                <w:color w:val="000000"/>
                <w:sz w:val="12"/>
                <w:szCs w:val="12"/>
                <w:lang w:eastAsia="es-MX"/>
              </w:rPr>
              <w:pPrChange w:id="445" w:author="Ramsés Vázquez Lira" w:date="2020-01-11T19:09:00Z">
                <w:pPr>
                  <w:spacing w:after="0" w:line="240" w:lineRule="auto"/>
                  <w:jc w:val="center"/>
                </w:pPr>
              </w:pPrChange>
            </w:pPr>
            <w:r w:rsidRPr="004C155F">
              <w:rPr>
                <w:rFonts w:ascii="Montserrat" w:eastAsia="Times New Roman" w:hAnsi="Montserrat" w:cs="Times New Roman"/>
                <w:color w:val="000000"/>
                <w:sz w:val="12"/>
                <w:szCs w:val="12"/>
                <w:lang w:eastAsia="es-MX"/>
              </w:rPr>
              <w:t>M1. Modelo Diagnóstico Cognitivo</w:t>
            </w:r>
          </w:p>
        </w:tc>
        <w:tc>
          <w:tcPr>
            <w:tcW w:w="926" w:type="dxa"/>
            <w:vMerge/>
            <w:tcBorders>
              <w:top w:val="nil"/>
              <w:left w:val="single" w:sz="8" w:space="0" w:color="auto"/>
              <w:bottom w:val="single" w:sz="8" w:space="0" w:color="000000"/>
              <w:right w:val="single" w:sz="8" w:space="0" w:color="auto"/>
            </w:tcBorders>
            <w:vAlign w:val="center"/>
            <w:hideMark/>
          </w:tcPr>
          <w:p w14:paraId="46ED60AE" w14:textId="77777777" w:rsidR="00475F57" w:rsidRPr="004C155F" w:rsidRDefault="00475F57">
            <w:pPr>
              <w:tabs>
                <w:tab w:val="left" w:pos="142"/>
              </w:tabs>
              <w:spacing w:after="0" w:line="240" w:lineRule="auto"/>
              <w:rPr>
                <w:rFonts w:ascii="Montserrat" w:eastAsia="Times New Roman" w:hAnsi="Montserrat" w:cs="Times New Roman"/>
                <w:color w:val="000000"/>
                <w:sz w:val="12"/>
                <w:szCs w:val="12"/>
                <w:lang w:eastAsia="es-MX"/>
              </w:rPr>
              <w:pPrChange w:id="446" w:author="Ramsés Vázquez Lira" w:date="2020-01-11T19:09:00Z">
                <w:pPr>
                  <w:spacing w:after="0" w:line="240" w:lineRule="auto"/>
                </w:pPr>
              </w:pPrChange>
            </w:pPr>
          </w:p>
        </w:tc>
        <w:tc>
          <w:tcPr>
            <w:tcW w:w="903" w:type="dxa"/>
            <w:vMerge/>
            <w:tcBorders>
              <w:top w:val="single" w:sz="8" w:space="0" w:color="auto"/>
              <w:left w:val="nil"/>
              <w:bottom w:val="single" w:sz="8" w:space="0" w:color="000000"/>
              <w:right w:val="single" w:sz="8" w:space="0" w:color="auto"/>
            </w:tcBorders>
            <w:vAlign w:val="center"/>
            <w:hideMark/>
          </w:tcPr>
          <w:p w14:paraId="1BA2BC0B" w14:textId="77777777" w:rsidR="00475F57" w:rsidRPr="004C155F" w:rsidRDefault="00475F57">
            <w:pPr>
              <w:tabs>
                <w:tab w:val="left" w:pos="142"/>
              </w:tabs>
              <w:spacing w:after="0" w:line="240" w:lineRule="auto"/>
              <w:rPr>
                <w:rFonts w:ascii="Montserrat" w:eastAsia="Times New Roman" w:hAnsi="Montserrat" w:cs="Times New Roman"/>
                <w:color w:val="000000"/>
                <w:sz w:val="12"/>
                <w:szCs w:val="12"/>
                <w:lang w:eastAsia="es-MX"/>
              </w:rPr>
              <w:pPrChange w:id="447" w:author="Ramsés Vázquez Lira" w:date="2020-01-11T19:09:00Z">
                <w:pPr>
                  <w:spacing w:after="0" w:line="240" w:lineRule="auto"/>
                </w:pPr>
              </w:pPrChange>
            </w:pPr>
          </w:p>
        </w:tc>
      </w:tr>
      <w:tr w:rsidR="00475F57" w:rsidRPr="004C155F" w14:paraId="6551AFE2" w14:textId="77777777" w:rsidTr="00943101">
        <w:trPr>
          <w:trHeight w:val="675"/>
        </w:trPr>
        <w:tc>
          <w:tcPr>
            <w:tcW w:w="1187" w:type="dxa"/>
            <w:vMerge/>
            <w:tcBorders>
              <w:top w:val="single" w:sz="8" w:space="0" w:color="auto"/>
              <w:left w:val="single" w:sz="8" w:space="0" w:color="auto"/>
              <w:bottom w:val="single" w:sz="8" w:space="0" w:color="000000"/>
              <w:right w:val="single" w:sz="8" w:space="0" w:color="auto"/>
            </w:tcBorders>
            <w:vAlign w:val="center"/>
            <w:hideMark/>
          </w:tcPr>
          <w:p w14:paraId="2F4D3FE7" w14:textId="77777777" w:rsidR="00475F57" w:rsidRPr="004C155F" w:rsidRDefault="00475F57">
            <w:pPr>
              <w:tabs>
                <w:tab w:val="left" w:pos="142"/>
              </w:tabs>
              <w:spacing w:after="0" w:line="240" w:lineRule="auto"/>
              <w:rPr>
                <w:rFonts w:ascii="Montserrat" w:eastAsia="Times New Roman" w:hAnsi="Montserrat" w:cs="Times New Roman"/>
                <w:color w:val="000000"/>
                <w:sz w:val="12"/>
                <w:szCs w:val="12"/>
                <w:lang w:eastAsia="es-MX"/>
              </w:rPr>
              <w:pPrChange w:id="448" w:author="Ramsés Vázquez Lira" w:date="2020-01-11T19:09:00Z">
                <w:pPr>
                  <w:spacing w:after="0" w:line="240" w:lineRule="auto"/>
                </w:pPr>
              </w:pPrChange>
            </w:pPr>
          </w:p>
        </w:tc>
        <w:tc>
          <w:tcPr>
            <w:tcW w:w="1473" w:type="dxa"/>
            <w:vMerge/>
            <w:tcBorders>
              <w:top w:val="nil"/>
              <w:left w:val="single" w:sz="8" w:space="0" w:color="auto"/>
              <w:bottom w:val="single" w:sz="8" w:space="0" w:color="000000"/>
              <w:right w:val="nil"/>
            </w:tcBorders>
            <w:vAlign w:val="center"/>
            <w:hideMark/>
          </w:tcPr>
          <w:p w14:paraId="419946D4" w14:textId="77777777" w:rsidR="00475F57" w:rsidRPr="004C155F" w:rsidRDefault="00475F57">
            <w:pPr>
              <w:tabs>
                <w:tab w:val="left" w:pos="142"/>
              </w:tabs>
              <w:spacing w:after="0" w:line="240" w:lineRule="auto"/>
              <w:rPr>
                <w:rFonts w:ascii="Montserrat" w:eastAsia="Times New Roman" w:hAnsi="Montserrat" w:cs="Times New Roman"/>
                <w:color w:val="000000"/>
                <w:sz w:val="12"/>
                <w:szCs w:val="12"/>
                <w:lang w:eastAsia="es-MX"/>
              </w:rPr>
              <w:pPrChange w:id="449" w:author="Ramsés Vázquez Lira" w:date="2020-01-11T19:09:00Z">
                <w:pPr>
                  <w:spacing w:after="0" w:line="240" w:lineRule="auto"/>
                </w:pPr>
              </w:pPrChange>
            </w:pPr>
          </w:p>
        </w:tc>
        <w:tc>
          <w:tcPr>
            <w:tcW w:w="1179" w:type="dxa"/>
            <w:vMerge/>
            <w:tcBorders>
              <w:top w:val="nil"/>
              <w:left w:val="single" w:sz="8" w:space="0" w:color="auto"/>
              <w:bottom w:val="single" w:sz="8" w:space="0" w:color="000000"/>
              <w:right w:val="single" w:sz="8" w:space="0" w:color="auto"/>
            </w:tcBorders>
            <w:vAlign w:val="center"/>
            <w:hideMark/>
          </w:tcPr>
          <w:p w14:paraId="303EF88D" w14:textId="77777777" w:rsidR="00475F57" w:rsidRPr="004C155F" w:rsidRDefault="00475F57">
            <w:pPr>
              <w:tabs>
                <w:tab w:val="left" w:pos="142"/>
              </w:tabs>
              <w:spacing w:after="0" w:line="240" w:lineRule="auto"/>
              <w:rPr>
                <w:rFonts w:ascii="Montserrat" w:eastAsia="Times New Roman" w:hAnsi="Montserrat" w:cs="Times New Roman"/>
                <w:color w:val="000000"/>
                <w:sz w:val="12"/>
                <w:szCs w:val="12"/>
                <w:lang w:eastAsia="es-MX"/>
              </w:rPr>
              <w:pPrChange w:id="450" w:author="Ramsés Vázquez Lira" w:date="2020-01-11T19:09:00Z">
                <w:pPr>
                  <w:spacing w:after="0" w:line="240" w:lineRule="auto"/>
                </w:pPr>
              </w:pPrChange>
            </w:pPr>
          </w:p>
        </w:tc>
        <w:tc>
          <w:tcPr>
            <w:tcW w:w="1993" w:type="dxa"/>
            <w:tcBorders>
              <w:top w:val="nil"/>
              <w:left w:val="nil"/>
              <w:bottom w:val="single" w:sz="4" w:space="0" w:color="auto"/>
              <w:right w:val="single" w:sz="8" w:space="0" w:color="auto"/>
            </w:tcBorders>
            <w:shd w:val="clear" w:color="000000" w:fill="FFFFFF"/>
            <w:vAlign w:val="center"/>
            <w:hideMark/>
          </w:tcPr>
          <w:p w14:paraId="7AD20246" w14:textId="77777777" w:rsidR="00475F57" w:rsidRPr="004C155F" w:rsidRDefault="00475F57">
            <w:pPr>
              <w:tabs>
                <w:tab w:val="left" w:pos="142"/>
              </w:tabs>
              <w:spacing w:after="0" w:line="240" w:lineRule="auto"/>
              <w:jc w:val="center"/>
              <w:rPr>
                <w:rFonts w:ascii="Montserrat" w:eastAsia="Times New Roman" w:hAnsi="Montserrat" w:cs="Times New Roman"/>
                <w:color w:val="000000"/>
                <w:sz w:val="12"/>
                <w:szCs w:val="12"/>
                <w:lang w:eastAsia="es-MX"/>
              </w:rPr>
              <w:pPrChange w:id="451" w:author="Ramsés Vázquez Lira" w:date="2020-01-11T19:09:00Z">
                <w:pPr>
                  <w:spacing w:after="0" w:line="240" w:lineRule="auto"/>
                  <w:jc w:val="center"/>
                </w:pPr>
              </w:pPrChange>
            </w:pPr>
            <w:r w:rsidRPr="004C155F">
              <w:rPr>
                <w:rFonts w:ascii="Montserrat" w:eastAsia="Times New Roman" w:hAnsi="Montserrat" w:cs="Times New Roman"/>
                <w:color w:val="000000"/>
                <w:sz w:val="12"/>
                <w:szCs w:val="12"/>
                <w:lang w:eastAsia="es-MX"/>
              </w:rPr>
              <w:t>Secundaria Tecnología</w:t>
            </w:r>
          </w:p>
        </w:tc>
        <w:tc>
          <w:tcPr>
            <w:tcW w:w="1200" w:type="dxa"/>
            <w:tcBorders>
              <w:top w:val="nil"/>
              <w:left w:val="nil"/>
              <w:bottom w:val="single" w:sz="4" w:space="0" w:color="auto"/>
              <w:right w:val="single" w:sz="8" w:space="0" w:color="auto"/>
            </w:tcBorders>
            <w:shd w:val="clear" w:color="000000" w:fill="FFFFFF"/>
            <w:vAlign w:val="center"/>
            <w:hideMark/>
          </w:tcPr>
          <w:p w14:paraId="65AE3B74" w14:textId="77777777" w:rsidR="00475F57" w:rsidRPr="004C155F" w:rsidRDefault="00475F57">
            <w:pPr>
              <w:tabs>
                <w:tab w:val="left" w:pos="142"/>
              </w:tabs>
              <w:spacing w:after="0" w:line="240" w:lineRule="auto"/>
              <w:jc w:val="center"/>
              <w:rPr>
                <w:rFonts w:ascii="Montserrat" w:eastAsia="Times New Roman" w:hAnsi="Montserrat" w:cs="Times New Roman"/>
                <w:color w:val="000000"/>
                <w:sz w:val="12"/>
                <w:szCs w:val="12"/>
                <w:lang w:eastAsia="es-MX"/>
              </w:rPr>
              <w:pPrChange w:id="452" w:author="Ramsés Vázquez Lira" w:date="2020-01-11T19:09:00Z">
                <w:pPr>
                  <w:spacing w:after="0" w:line="240" w:lineRule="auto"/>
                  <w:jc w:val="center"/>
                </w:pPr>
              </w:pPrChange>
            </w:pPr>
            <w:r w:rsidRPr="004C155F">
              <w:rPr>
                <w:rFonts w:ascii="Montserrat" w:eastAsia="Times New Roman" w:hAnsi="Montserrat" w:cs="Times New Roman"/>
                <w:color w:val="000000"/>
                <w:sz w:val="12"/>
                <w:szCs w:val="12"/>
                <w:lang w:eastAsia="es-MX"/>
              </w:rPr>
              <w:t>M1. Modelo Diagnóstico Cognitivo</w:t>
            </w:r>
          </w:p>
        </w:tc>
        <w:tc>
          <w:tcPr>
            <w:tcW w:w="926" w:type="dxa"/>
            <w:vMerge/>
            <w:tcBorders>
              <w:top w:val="nil"/>
              <w:left w:val="single" w:sz="8" w:space="0" w:color="auto"/>
              <w:bottom w:val="single" w:sz="8" w:space="0" w:color="000000"/>
              <w:right w:val="single" w:sz="8" w:space="0" w:color="auto"/>
            </w:tcBorders>
            <w:vAlign w:val="center"/>
            <w:hideMark/>
          </w:tcPr>
          <w:p w14:paraId="682BAD13" w14:textId="77777777" w:rsidR="00475F57" w:rsidRPr="004C155F" w:rsidRDefault="00475F57">
            <w:pPr>
              <w:tabs>
                <w:tab w:val="left" w:pos="142"/>
              </w:tabs>
              <w:spacing w:after="0" w:line="240" w:lineRule="auto"/>
              <w:rPr>
                <w:rFonts w:ascii="Montserrat" w:eastAsia="Times New Roman" w:hAnsi="Montserrat" w:cs="Times New Roman"/>
                <w:color w:val="000000"/>
                <w:sz w:val="12"/>
                <w:szCs w:val="12"/>
                <w:lang w:eastAsia="es-MX"/>
              </w:rPr>
              <w:pPrChange w:id="453" w:author="Ramsés Vázquez Lira" w:date="2020-01-11T19:09:00Z">
                <w:pPr>
                  <w:spacing w:after="0" w:line="240" w:lineRule="auto"/>
                </w:pPr>
              </w:pPrChange>
            </w:pPr>
          </w:p>
        </w:tc>
        <w:tc>
          <w:tcPr>
            <w:tcW w:w="903" w:type="dxa"/>
            <w:vMerge/>
            <w:tcBorders>
              <w:top w:val="single" w:sz="8" w:space="0" w:color="auto"/>
              <w:left w:val="nil"/>
              <w:bottom w:val="single" w:sz="8" w:space="0" w:color="000000"/>
              <w:right w:val="single" w:sz="8" w:space="0" w:color="auto"/>
            </w:tcBorders>
            <w:vAlign w:val="center"/>
            <w:hideMark/>
          </w:tcPr>
          <w:p w14:paraId="6E9BAD3B" w14:textId="77777777" w:rsidR="00475F57" w:rsidRPr="004C155F" w:rsidRDefault="00475F57">
            <w:pPr>
              <w:tabs>
                <w:tab w:val="left" w:pos="142"/>
              </w:tabs>
              <w:spacing w:after="0" w:line="240" w:lineRule="auto"/>
              <w:rPr>
                <w:rFonts w:ascii="Montserrat" w:eastAsia="Times New Roman" w:hAnsi="Montserrat" w:cs="Times New Roman"/>
                <w:color w:val="000000"/>
                <w:sz w:val="12"/>
                <w:szCs w:val="12"/>
                <w:lang w:eastAsia="es-MX"/>
              </w:rPr>
              <w:pPrChange w:id="454" w:author="Ramsés Vázquez Lira" w:date="2020-01-11T19:09:00Z">
                <w:pPr>
                  <w:spacing w:after="0" w:line="240" w:lineRule="auto"/>
                </w:pPr>
              </w:pPrChange>
            </w:pPr>
          </w:p>
        </w:tc>
      </w:tr>
      <w:tr w:rsidR="00475F57" w:rsidRPr="004C155F" w14:paraId="108E15E2" w14:textId="77777777" w:rsidTr="00943101">
        <w:trPr>
          <w:trHeight w:val="675"/>
        </w:trPr>
        <w:tc>
          <w:tcPr>
            <w:tcW w:w="1187" w:type="dxa"/>
            <w:vMerge/>
            <w:tcBorders>
              <w:top w:val="single" w:sz="8" w:space="0" w:color="auto"/>
              <w:left w:val="single" w:sz="8" w:space="0" w:color="auto"/>
              <w:bottom w:val="single" w:sz="8" w:space="0" w:color="000000"/>
              <w:right w:val="single" w:sz="8" w:space="0" w:color="auto"/>
            </w:tcBorders>
            <w:vAlign w:val="center"/>
            <w:hideMark/>
          </w:tcPr>
          <w:p w14:paraId="09D57042" w14:textId="77777777" w:rsidR="00475F57" w:rsidRPr="004C155F" w:rsidRDefault="00475F57">
            <w:pPr>
              <w:tabs>
                <w:tab w:val="left" w:pos="142"/>
              </w:tabs>
              <w:spacing w:after="0" w:line="240" w:lineRule="auto"/>
              <w:rPr>
                <w:rFonts w:ascii="Montserrat" w:eastAsia="Times New Roman" w:hAnsi="Montserrat" w:cs="Times New Roman"/>
                <w:color w:val="000000"/>
                <w:sz w:val="12"/>
                <w:szCs w:val="12"/>
                <w:lang w:eastAsia="es-MX"/>
              </w:rPr>
              <w:pPrChange w:id="455" w:author="Ramsés Vázquez Lira" w:date="2020-01-11T19:09:00Z">
                <w:pPr>
                  <w:spacing w:after="0" w:line="240" w:lineRule="auto"/>
                </w:pPr>
              </w:pPrChange>
            </w:pPr>
          </w:p>
        </w:tc>
        <w:tc>
          <w:tcPr>
            <w:tcW w:w="1473" w:type="dxa"/>
            <w:vMerge/>
            <w:tcBorders>
              <w:top w:val="nil"/>
              <w:left w:val="single" w:sz="8" w:space="0" w:color="auto"/>
              <w:bottom w:val="single" w:sz="8" w:space="0" w:color="000000"/>
              <w:right w:val="nil"/>
            </w:tcBorders>
            <w:vAlign w:val="center"/>
            <w:hideMark/>
          </w:tcPr>
          <w:p w14:paraId="5C4050D1" w14:textId="77777777" w:rsidR="00475F57" w:rsidRPr="004C155F" w:rsidRDefault="00475F57">
            <w:pPr>
              <w:tabs>
                <w:tab w:val="left" w:pos="142"/>
              </w:tabs>
              <w:spacing w:after="0" w:line="240" w:lineRule="auto"/>
              <w:rPr>
                <w:rFonts w:ascii="Montserrat" w:eastAsia="Times New Roman" w:hAnsi="Montserrat" w:cs="Times New Roman"/>
                <w:color w:val="000000"/>
                <w:sz w:val="12"/>
                <w:szCs w:val="12"/>
                <w:lang w:eastAsia="es-MX"/>
              </w:rPr>
              <w:pPrChange w:id="456" w:author="Ramsés Vázquez Lira" w:date="2020-01-11T19:09:00Z">
                <w:pPr>
                  <w:spacing w:after="0" w:line="240" w:lineRule="auto"/>
                </w:pPr>
              </w:pPrChange>
            </w:pPr>
          </w:p>
        </w:tc>
        <w:tc>
          <w:tcPr>
            <w:tcW w:w="1179" w:type="dxa"/>
            <w:vMerge/>
            <w:tcBorders>
              <w:top w:val="nil"/>
              <w:left w:val="single" w:sz="8" w:space="0" w:color="auto"/>
              <w:bottom w:val="single" w:sz="8" w:space="0" w:color="000000"/>
              <w:right w:val="single" w:sz="8" w:space="0" w:color="auto"/>
            </w:tcBorders>
            <w:vAlign w:val="center"/>
            <w:hideMark/>
          </w:tcPr>
          <w:p w14:paraId="2A694EA6" w14:textId="77777777" w:rsidR="00475F57" w:rsidRPr="004C155F" w:rsidRDefault="00475F57">
            <w:pPr>
              <w:tabs>
                <w:tab w:val="left" w:pos="142"/>
              </w:tabs>
              <w:spacing w:after="0" w:line="240" w:lineRule="auto"/>
              <w:rPr>
                <w:rFonts w:ascii="Montserrat" w:eastAsia="Times New Roman" w:hAnsi="Montserrat" w:cs="Times New Roman"/>
                <w:color w:val="000000"/>
                <w:sz w:val="12"/>
                <w:szCs w:val="12"/>
                <w:lang w:eastAsia="es-MX"/>
              </w:rPr>
              <w:pPrChange w:id="457" w:author="Ramsés Vázquez Lira" w:date="2020-01-11T19:09:00Z">
                <w:pPr>
                  <w:spacing w:after="0" w:line="240" w:lineRule="auto"/>
                </w:pPr>
              </w:pPrChange>
            </w:pPr>
          </w:p>
        </w:tc>
        <w:tc>
          <w:tcPr>
            <w:tcW w:w="1993" w:type="dxa"/>
            <w:tcBorders>
              <w:top w:val="nil"/>
              <w:left w:val="nil"/>
              <w:bottom w:val="single" w:sz="4" w:space="0" w:color="auto"/>
              <w:right w:val="single" w:sz="8" w:space="0" w:color="auto"/>
            </w:tcBorders>
            <w:shd w:val="clear" w:color="000000" w:fill="FFFFFF"/>
            <w:vAlign w:val="center"/>
            <w:hideMark/>
          </w:tcPr>
          <w:p w14:paraId="24FAFF49" w14:textId="77777777" w:rsidR="00475F57" w:rsidRPr="004C155F" w:rsidRDefault="00475F57">
            <w:pPr>
              <w:tabs>
                <w:tab w:val="left" w:pos="142"/>
              </w:tabs>
              <w:spacing w:after="0" w:line="240" w:lineRule="auto"/>
              <w:jc w:val="center"/>
              <w:rPr>
                <w:rFonts w:ascii="Montserrat" w:eastAsia="Times New Roman" w:hAnsi="Montserrat" w:cs="Times New Roman"/>
                <w:color w:val="000000"/>
                <w:sz w:val="12"/>
                <w:szCs w:val="12"/>
                <w:lang w:eastAsia="es-MX"/>
              </w:rPr>
              <w:pPrChange w:id="458" w:author="Ramsés Vázquez Lira" w:date="2020-01-11T19:09:00Z">
                <w:pPr>
                  <w:spacing w:after="0" w:line="240" w:lineRule="auto"/>
                  <w:jc w:val="center"/>
                </w:pPr>
              </w:pPrChange>
            </w:pPr>
            <w:r w:rsidRPr="004C155F">
              <w:rPr>
                <w:rFonts w:ascii="Montserrat" w:eastAsia="Times New Roman" w:hAnsi="Montserrat" w:cs="Times New Roman"/>
                <w:color w:val="000000"/>
                <w:sz w:val="12"/>
                <w:szCs w:val="12"/>
                <w:lang w:eastAsia="es-MX"/>
              </w:rPr>
              <w:t>Técnico docente</w:t>
            </w:r>
          </w:p>
        </w:tc>
        <w:tc>
          <w:tcPr>
            <w:tcW w:w="1200" w:type="dxa"/>
            <w:tcBorders>
              <w:top w:val="nil"/>
              <w:left w:val="nil"/>
              <w:bottom w:val="single" w:sz="4" w:space="0" w:color="auto"/>
              <w:right w:val="single" w:sz="8" w:space="0" w:color="auto"/>
            </w:tcBorders>
            <w:shd w:val="clear" w:color="000000" w:fill="FFFFFF"/>
            <w:vAlign w:val="center"/>
            <w:hideMark/>
          </w:tcPr>
          <w:p w14:paraId="4C206A36" w14:textId="77777777" w:rsidR="00475F57" w:rsidRPr="004C155F" w:rsidRDefault="00475F57">
            <w:pPr>
              <w:tabs>
                <w:tab w:val="left" w:pos="142"/>
              </w:tabs>
              <w:spacing w:after="0" w:line="240" w:lineRule="auto"/>
              <w:jc w:val="center"/>
              <w:rPr>
                <w:rFonts w:ascii="Montserrat" w:eastAsia="Times New Roman" w:hAnsi="Montserrat" w:cs="Times New Roman"/>
                <w:color w:val="000000"/>
                <w:sz w:val="12"/>
                <w:szCs w:val="12"/>
                <w:lang w:eastAsia="es-MX"/>
              </w:rPr>
              <w:pPrChange w:id="459" w:author="Ramsés Vázquez Lira" w:date="2020-01-11T19:09:00Z">
                <w:pPr>
                  <w:spacing w:after="0" w:line="240" w:lineRule="auto"/>
                  <w:jc w:val="center"/>
                </w:pPr>
              </w:pPrChange>
            </w:pPr>
            <w:r w:rsidRPr="004C155F">
              <w:rPr>
                <w:rFonts w:ascii="Montserrat" w:eastAsia="Times New Roman" w:hAnsi="Montserrat" w:cs="Times New Roman"/>
                <w:color w:val="000000"/>
                <w:sz w:val="12"/>
                <w:szCs w:val="12"/>
                <w:lang w:eastAsia="es-MX"/>
              </w:rPr>
              <w:t>M1. Modelo Diagnóstico Cognitivo</w:t>
            </w:r>
          </w:p>
        </w:tc>
        <w:tc>
          <w:tcPr>
            <w:tcW w:w="926" w:type="dxa"/>
            <w:vMerge/>
            <w:tcBorders>
              <w:top w:val="nil"/>
              <w:left w:val="single" w:sz="8" w:space="0" w:color="auto"/>
              <w:bottom w:val="single" w:sz="8" w:space="0" w:color="000000"/>
              <w:right w:val="single" w:sz="8" w:space="0" w:color="auto"/>
            </w:tcBorders>
            <w:vAlign w:val="center"/>
            <w:hideMark/>
          </w:tcPr>
          <w:p w14:paraId="12977987" w14:textId="77777777" w:rsidR="00475F57" w:rsidRPr="004C155F" w:rsidRDefault="00475F57">
            <w:pPr>
              <w:tabs>
                <w:tab w:val="left" w:pos="142"/>
              </w:tabs>
              <w:spacing w:after="0" w:line="240" w:lineRule="auto"/>
              <w:rPr>
                <w:rFonts w:ascii="Montserrat" w:eastAsia="Times New Roman" w:hAnsi="Montserrat" w:cs="Times New Roman"/>
                <w:color w:val="000000"/>
                <w:sz w:val="12"/>
                <w:szCs w:val="12"/>
                <w:lang w:eastAsia="es-MX"/>
              </w:rPr>
              <w:pPrChange w:id="460" w:author="Ramsés Vázquez Lira" w:date="2020-01-11T19:09:00Z">
                <w:pPr>
                  <w:spacing w:after="0" w:line="240" w:lineRule="auto"/>
                </w:pPr>
              </w:pPrChange>
            </w:pPr>
          </w:p>
        </w:tc>
        <w:tc>
          <w:tcPr>
            <w:tcW w:w="903" w:type="dxa"/>
            <w:vMerge/>
            <w:tcBorders>
              <w:top w:val="single" w:sz="8" w:space="0" w:color="auto"/>
              <w:left w:val="nil"/>
              <w:bottom w:val="single" w:sz="8" w:space="0" w:color="000000"/>
              <w:right w:val="single" w:sz="8" w:space="0" w:color="auto"/>
            </w:tcBorders>
            <w:vAlign w:val="center"/>
            <w:hideMark/>
          </w:tcPr>
          <w:p w14:paraId="581DF6B3" w14:textId="77777777" w:rsidR="00475F57" w:rsidRPr="004C155F" w:rsidRDefault="00475F57">
            <w:pPr>
              <w:tabs>
                <w:tab w:val="left" w:pos="142"/>
              </w:tabs>
              <w:spacing w:after="0" w:line="240" w:lineRule="auto"/>
              <w:rPr>
                <w:rFonts w:ascii="Montserrat" w:eastAsia="Times New Roman" w:hAnsi="Montserrat" w:cs="Times New Roman"/>
                <w:color w:val="000000"/>
                <w:sz w:val="12"/>
                <w:szCs w:val="12"/>
                <w:lang w:eastAsia="es-MX"/>
              </w:rPr>
              <w:pPrChange w:id="461" w:author="Ramsés Vázquez Lira" w:date="2020-01-11T19:09:00Z">
                <w:pPr>
                  <w:spacing w:after="0" w:line="240" w:lineRule="auto"/>
                </w:pPr>
              </w:pPrChange>
            </w:pPr>
          </w:p>
        </w:tc>
      </w:tr>
      <w:tr w:rsidR="00475F57" w:rsidRPr="004C155F" w14:paraId="5DB1B5B1" w14:textId="77777777" w:rsidTr="00943101">
        <w:trPr>
          <w:trHeight w:val="675"/>
        </w:trPr>
        <w:tc>
          <w:tcPr>
            <w:tcW w:w="1187" w:type="dxa"/>
            <w:vMerge/>
            <w:tcBorders>
              <w:top w:val="single" w:sz="8" w:space="0" w:color="auto"/>
              <w:left w:val="single" w:sz="8" w:space="0" w:color="auto"/>
              <w:bottom w:val="single" w:sz="8" w:space="0" w:color="000000"/>
              <w:right w:val="single" w:sz="8" w:space="0" w:color="auto"/>
            </w:tcBorders>
            <w:vAlign w:val="center"/>
            <w:hideMark/>
          </w:tcPr>
          <w:p w14:paraId="35EA454F" w14:textId="77777777" w:rsidR="00475F57" w:rsidRPr="004C155F" w:rsidRDefault="00475F57">
            <w:pPr>
              <w:tabs>
                <w:tab w:val="left" w:pos="142"/>
              </w:tabs>
              <w:spacing w:after="0" w:line="240" w:lineRule="auto"/>
              <w:rPr>
                <w:rFonts w:ascii="Montserrat" w:eastAsia="Times New Roman" w:hAnsi="Montserrat" w:cs="Times New Roman"/>
                <w:color w:val="000000"/>
                <w:sz w:val="12"/>
                <w:szCs w:val="12"/>
                <w:lang w:eastAsia="es-MX"/>
              </w:rPr>
              <w:pPrChange w:id="462" w:author="Ramsés Vázquez Lira" w:date="2020-01-11T19:09:00Z">
                <w:pPr>
                  <w:spacing w:after="0" w:line="240" w:lineRule="auto"/>
                </w:pPr>
              </w:pPrChange>
            </w:pPr>
          </w:p>
        </w:tc>
        <w:tc>
          <w:tcPr>
            <w:tcW w:w="1473" w:type="dxa"/>
            <w:vMerge/>
            <w:tcBorders>
              <w:top w:val="nil"/>
              <w:left w:val="single" w:sz="8" w:space="0" w:color="auto"/>
              <w:bottom w:val="single" w:sz="8" w:space="0" w:color="000000"/>
              <w:right w:val="nil"/>
            </w:tcBorders>
            <w:vAlign w:val="center"/>
            <w:hideMark/>
          </w:tcPr>
          <w:p w14:paraId="7771C91A" w14:textId="77777777" w:rsidR="00475F57" w:rsidRPr="004C155F" w:rsidRDefault="00475F57">
            <w:pPr>
              <w:tabs>
                <w:tab w:val="left" w:pos="142"/>
              </w:tabs>
              <w:spacing w:after="0" w:line="240" w:lineRule="auto"/>
              <w:rPr>
                <w:rFonts w:ascii="Montserrat" w:eastAsia="Times New Roman" w:hAnsi="Montserrat" w:cs="Times New Roman"/>
                <w:color w:val="000000"/>
                <w:sz w:val="12"/>
                <w:szCs w:val="12"/>
                <w:lang w:eastAsia="es-MX"/>
              </w:rPr>
              <w:pPrChange w:id="463" w:author="Ramsés Vázquez Lira" w:date="2020-01-11T19:09:00Z">
                <w:pPr>
                  <w:spacing w:after="0" w:line="240" w:lineRule="auto"/>
                </w:pPr>
              </w:pPrChange>
            </w:pPr>
          </w:p>
        </w:tc>
        <w:tc>
          <w:tcPr>
            <w:tcW w:w="1179" w:type="dxa"/>
            <w:vMerge/>
            <w:tcBorders>
              <w:top w:val="nil"/>
              <w:left w:val="single" w:sz="8" w:space="0" w:color="auto"/>
              <w:bottom w:val="single" w:sz="8" w:space="0" w:color="000000"/>
              <w:right w:val="single" w:sz="8" w:space="0" w:color="auto"/>
            </w:tcBorders>
            <w:vAlign w:val="center"/>
            <w:hideMark/>
          </w:tcPr>
          <w:p w14:paraId="633CEFBE" w14:textId="77777777" w:rsidR="00475F57" w:rsidRPr="004C155F" w:rsidRDefault="00475F57">
            <w:pPr>
              <w:tabs>
                <w:tab w:val="left" w:pos="142"/>
              </w:tabs>
              <w:spacing w:after="0" w:line="240" w:lineRule="auto"/>
              <w:rPr>
                <w:rFonts w:ascii="Montserrat" w:eastAsia="Times New Roman" w:hAnsi="Montserrat" w:cs="Times New Roman"/>
                <w:color w:val="000000"/>
                <w:sz w:val="12"/>
                <w:szCs w:val="12"/>
                <w:lang w:eastAsia="es-MX"/>
              </w:rPr>
              <w:pPrChange w:id="464" w:author="Ramsés Vázquez Lira" w:date="2020-01-11T19:09:00Z">
                <w:pPr>
                  <w:spacing w:after="0" w:line="240" w:lineRule="auto"/>
                </w:pPr>
              </w:pPrChange>
            </w:pPr>
          </w:p>
        </w:tc>
        <w:tc>
          <w:tcPr>
            <w:tcW w:w="1993" w:type="dxa"/>
            <w:tcBorders>
              <w:top w:val="nil"/>
              <w:left w:val="nil"/>
              <w:bottom w:val="single" w:sz="4" w:space="0" w:color="auto"/>
              <w:right w:val="single" w:sz="8" w:space="0" w:color="auto"/>
            </w:tcBorders>
            <w:shd w:val="clear" w:color="000000" w:fill="FFFFFF"/>
            <w:vAlign w:val="center"/>
            <w:hideMark/>
          </w:tcPr>
          <w:p w14:paraId="33C62B42" w14:textId="77777777" w:rsidR="00475F57" w:rsidRPr="004C155F" w:rsidRDefault="00475F57">
            <w:pPr>
              <w:tabs>
                <w:tab w:val="left" w:pos="142"/>
              </w:tabs>
              <w:spacing w:after="0" w:line="240" w:lineRule="auto"/>
              <w:jc w:val="center"/>
              <w:rPr>
                <w:rFonts w:ascii="Montserrat" w:eastAsia="Times New Roman" w:hAnsi="Montserrat" w:cs="Times New Roman"/>
                <w:color w:val="000000"/>
                <w:sz w:val="12"/>
                <w:szCs w:val="12"/>
                <w:lang w:eastAsia="es-MX"/>
              </w:rPr>
              <w:pPrChange w:id="465" w:author="Ramsés Vázquez Lira" w:date="2020-01-11T19:09:00Z">
                <w:pPr>
                  <w:spacing w:after="0" w:line="240" w:lineRule="auto"/>
                  <w:jc w:val="center"/>
                </w:pPr>
              </w:pPrChange>
            </w:pPr>
            <w:r w:rsidRPr="004C155F">
              <w:rPr>
                <w:rFonts w:ascii="Montserrat" w:eastAsia="Times New Roman" w:hAnsi="Montserrat" w:cs="Times New Roman"/>
                <w:color w:val="000000"/>
                <w:sz w:val="12"/>
                <w:szCs w:val="12"/>
                <w:lang w:eastAsia="es-MX"/>
              </w:rPr>
              <w:t>Física</w:t>
            </w:r>
          </w:p>
        </w:tc>
        <w:tc>
          <w:tcPr>
            <w:tcW w:w="1200" w:type="dxa"/>
            <w:tcBorders>
              <w:top w:val="nil"/>
              <w:left w:val="nil"/>
              <w:bottom w:val="single" w:sz="4" w:space="0" w:color="auto"/>
              <w:right w:val="single" w:sz="8" w:space="0" w:color="auto"/>
            </w:tcBorders>
            <w:shd w:val="clear" w:color="000000" w:fill="FFFFFF"/>
            <w:vAlign w:val="center"/>
            <w:hideMark/>
          </w:tcPr>
          <w:p w14:paraId="547657A5" w14:textId="77777777" w:rsidR="00475F57" w:rsidRPr="004C155F" w:rsidRDefault="00475F57">
            <w:pPr>
              <w:tabs>
                <w:tab w:val="left" w:pos="142"/>
              </w:tabs>
              <w:spacing w:after="0" w:line="240" w:lineRule="auto"/>
              <w:jc w:val="center"/>
              <w:rPr>
                <w:rFonts w:ascii="Montserrat" w:eastAsia="Times New Roman" w:hAnsi="Montserrat" w:cs="Times New Roman"/>
                <w:color w:val="000000"/>
                <w:sz w:val="12"/>
                <w:szCs w:val="12"/>
                <w:lang w:eastAsia="es-MX"/>
              </w:rPr>
              <w:pPrChange w:id="466" w:author="Ramsés Vázquez Lira" w:date="2020-01-11T19:09:00Z">
                <w:pPr>
                  <w:spacing w:after="0" w:line="240" w:lineRule="auto"/>
                  <w:jc w:val="center"/>
                </w:pPr>
              </w:pPrChange>
            </w:pPr>
            <w:r w:rsidRPr="004C155F">
              <w:rPr>
                <w:rFonts w:ascii="Montserrat" w:eastAsia="Times New Roman" w:hAnsi="Montserrat" w:cs="Times New Roman"/>
                <w:color w:val="000000"/>
                <w:sz w:val="12"/>
                <w:szCs w:val="12"/>
                <w:lang w:eastAsia="es-MX"/>
              </w:rPr>
              <w:t>M1. Modelo Diagnóstico Cognitivo</w:t>
            </w:r>
          </w:p>
        </w:tc>
        <w:tc>
          <w:tcPr>
            <w:tcW w:w="926" w:type="dxa"/>
            <w:vMerge/>
            <w:tcBorders>
              <w:top w:val="nil"/>
              <w:left w:val="single" w:sz="8" w:space="0" w:color="auto"/>
              <w:bottom w:val="single" w:sz="8" w:space="0" w:color="000000"/>
              <w:right w:val="single" w:sz="8" w:space="0" w:color="auto"/>
            </w:tcBorders>
            <w:vAlign w:val="center"/>
            <w:hideMark/>
          </w:tcPr>
          <w:p w14:paraId="5B0D3885" w14:textId="77777777" w:rsidR="00475F57" w:rsidRPr="004C155F" w:rsidRDefault="00475F57">
            <w:pPr>
              <w:tabs>
                <w:tab w:val="left" w:pos="142"/>
              </w:tabs>
              <w:spacing w:after="0" w:line="240" w:lineRule="auto"/>
              <w:rPr>
                <w:rFonts w:ascii="Montserrat" w:eastAsia="Times New Roman" w:hAnsi="Montserrat" w:cs="Times New Roman"/>
                <w:color w:val="000000"/>
                <w:sz w:val="12"/>
                <w:szCs w:val="12"/>
                <w:lang w:eastAsia="es-MX"/>
              </w:rPr>
              <w:pPrChange w:id="467" w:author="Ramsés Vázquez Lira" w:date="2020-01-11T19:09:00Z">
                <w:pPr>
                  <w:spacing w:after="0" w:line="240" w:lineRule="auto"/>
                </w:pPr>
              </w:pPrChange>
            </w:pPr>
          </w:p>
        </w:tc>
        <w:tc>
          <w:tcPr>
            <w:tcW w:w="903" w:type="dxa"/>
            <w:vMerge/>
            <w:tcBorders>
              <w:top w:val="single" w:sz="8" w:space="0" w:color="auto"/>
              <w:left w:val="nil"/>
              <w:bottom w:val="single" w:sz="8" w:space="0" w:color="000000"/>
              <w:right w:val="single" w:sz="8" w:space="0" w:color="auto"/>
            </w:tcBorders>
            <w:vAlign w:val="center"/>
            <w:hideMark/>
          </w:tcPr>
          <w:p w14:paraId="253E2F85" w14:textId="77777777" w:rsidR="00475F57" w:rsidRPr="004C155F" w:rsidRDefault="00475F57">
            <w:pPr>
              <w:tabs>
                <w:tab w:val="left" w:pos="142"/>
              </w:tabs>
              <w:spacing w:after="0" w:line="240" w:lineRule="auto"/>
              <w:rPr>
                <w:rFonts w:ascii="Montserrat" w:eastAsia="Times New Roman" w:hAnsi="Montserrat" w:cs="Times New Roman"/>
                <w:color w:val="000000"/>
                <w:sz w:val="12"/>
                <w:szCs w:val="12"/>
                <w:lang w:eastAsia="es-MX"/>
              </w:rPr>
              <w:pPrChange w:id="468" w:author="Ramsés Vázquez Lira" w:date="2020-01-11T19:09:00Z">
                <w:pPr>
                  <w:spacing w:after="0" w:line="240" w:lineRule="auto"/>
                </w:pPr>
              </w:pPrChange>
            </w:pPr>
          </w:p>
        </w:tc>
      </w:tr>
      <w:tr w:rsidR="00475F57" w:rsidRPr="004C155F" w14:paraId="3BD63952" w14:textId="77777777" w:rsidTr="00943101">
        <w:trPr>
          <w:trHeight w:val="690"/>
        </w:trPr>
        <w:tc>
          <w:tcPr>
            <w:tcW w:w="1187" w:type="dxa"/>
            <w:vMerge/>
            <w:tcBorders>
              <w:top w:val="single" w:sz="8" w:space="0" w:color="auto"/>
              <w:left w:val="single" w:sz="8" w:space="0" w:color="auto"/>
              <w:bottom w:val="single" w:sz="8" w:space="0" w:color="000000"/>
              <w:right w:val="single" w:sz="8" w:space="0" w:color="auto"/>
            </w:tcBorders>
            <w:vAlign w:val="center"/>
            <w:hideMark/>
          </w:tcPr>
          <w:p w14:paraId="05941FDF" w14:textId="77777777" w:rsidR="00475F57" w:rsidRPr="004C155F" w:rsidRDefault="00475F57">
            <w:pPr>
              <w:tabs>
                <w:tab w:val="left" w:pos="142"/>
              </w:tabs>
              <w:spacing w:after="0" w:line="240" w:lineRule="auto"/>
              <w:rPr>
                <w:rFonts w:ascii="Montserrat" w:eastAsia="Times New Roman" w:hAnsi="Montserrat" w:cs="Times New Roman"/>
                <w:color w:val="000000"/>
                <w:sz w:val="12"/>
                <w:szCs w:val="12"/>
                <w:lang w:eastAsia="es-MX"/>
              </w:rPr>
              <w:pPrChange w:id="469" w:author="Ramsés Vázquez Lira" w:date="2020-01-11T19:09:00Z">
                <w:pPr>
                  <w:spacing w:after="0" w:line="240" w:lineRule="auto"/>
                </w:pPr>
              </w:pPrChange>
            </w:pPr>
          </w:p>
        </w:tc>
        <w:tc>
          <w:tcPr>
            <w:tcW w:w="1473" w:type="dxa"/>
            <w:vMerge/>
            <w:tcBorders>
              <w:top w:val="nil"/>
              <w:left w:val="single" w:sz="8" w:space="0" w:color="auto"/>
              <w:bottom w:val="single" w:sz="8" w:space="0" w:color="000000"/>
              <w:right w:val="nil"/>
            </w:tcBorders>
            <w:vAlign w:val="center"/>
            <w:hideMark/>
          </w:tcPr>
          <w:p w14:paraId="1E9755F3" w14:textId="77777777" w:rsidR="00475F57" w:rsidRPr="004C155F" w:rsidRDefault="00475F57">
            <w:pPr>
              <w:tabs>
                <w:tab w:val="left" w:pos="142"/>
              </w:tabs>
              <w:spacing w:after="0" w:line="240" w:lineRule="auto"/>
              <w:rPr>
                <w:rFonts w:ascii="Montserrat" w:eastAsia="Times New Roman" w:hAnsi="Montserrat" w:cs="Times New Roman"/>
                <w:color w:val="000000"/>
                <w:sz w:val="12"/>
                <w:szCs w:val="12"/>
                <w:lang w:eastAsia="es-MX"/>
              </w:rPr>
              <w:pPrChange w:id="470" w:author="Ramsés Vázquez Lira" w:date="2020-01-11T19:09:00Z">
                <w:pPr>
                  <w:spacing w:after="0" w:line="240" w:lineRule="auto"/>
                </w:pPr>
              </w:pPrChange>
            </w:pPr>
          </w:p>
        </w:tc>
        <w:tc>
          <w:tcPr>
            <w:tcW w:w="1179" w:type="dxa"/>
            <w:vMerge/>
            <w:tcBorders>
              <w:top w:val="nil"/>
              <w:left w:val="single" w:sz="8" w:space="0" w:color="auto"/>
              <w:bottom w:val="single" w:sz="8" w:space="0" w:color="000000"/>
              <w:right w:val="single" w:sz="8" w:space="0" w:color="auto"/>
            </w:tcBorders>
            <w:vAlign w:val="center"/>
            <w:hideMark/>
          </w:tcPr>
          <w:p w14:paraId="2EC91E00" w14:textId="77777777" w:rsidR="00475F57" w:rsidRPr="004C155F" w:rsidRDefault="00475F57">
            <w:pPr>
              <w:tabs>
                <w:tab w:val="left" w:pos="142"/>
              </w:tabs>
              <w:spacing w:after="0" w:line="240" w:lineRule="auto"/>
              <w:rPr>
                <w:rFonts w:ascii="Montserrat" w:eastAsia="Times New Roman" w:hAnsi="Montserrat" w:cs="Times New Roman"/>
                <w:color w:val="000000"/>
                <w:sz w:val="12"/>
                <w:szCs w:val="12"/>
                <w:lang w:eastAsia="es-MX"/>
              </w:rPr>
              <w:pPrChange w:id="471" w:author="Ramsés Vázquez Lira" w:date="2020-01-11T19:09:00Z">
                <w:pPr>
                  <w:spacing w:after="0" w:line="240" w:lineRule="auto"/>
                </w:pPr>
              </w:pPrChange>
            </w:pPr>
          </w:p>
        </w:tc>
        <w:tc>
          <w:tcPr>
            <w:tcW w:w="1993" w:type="dxa"/>
            <w:tcBorders>
              <w:top w:val="nil"/>
              <w:left w:val="nil"/>
              <w:bottom w:val="single" w:sz="8" w:space="0" w:color="auto"/>
              <w:right w:val="single" w:sz="8" w:space="0" w:color="auto"/>
            </w:tcBorders>
            <w:shd w:val="clear" w:color="000000" w:fill="FFFFFF"/>
            <w:vAlign w:val="center"/>
            <w:hideMark/>
          </w:tcPr>
          <w:p w14:paraId="7490ADDA" w14:textId="77777777" w:rsidR="00475F57" w:rsidRPr="004C155F" w:rsidRDefault="00475F57">
            <w:pPr>
              <w:tabs>
                <w:tab w:val="left" w:pos="142"/>
              </w:tabs>
              <w:spacing w:after="0" w:line="240" w:lineRule="auto"/>
              <w:jc w:val="center"/>
              <w:rPr>
                <w:rFonts w:ascii="Montserrat" w:eastAsia="Times New Roman" w:hAnsi="Montserrat" w:cs="Times New Roman"/>
                <w:color w:val="000000"/>
                <w:sz w:val="12"/>
                <w:szCs w:val="12"/>
                <w:lang w:eastAsia="es-MX"/>
              </w:rPr>
              <w:pPrChange w:id="472" w:author="Ramsés Vázquez Lira" w:date="2020-01-11T19:09:00Z">
                <w:pPr>
                  <w:spacing w:after="0" w:line="240" w:lineRule="auto"/>
                  <w:jc w:val="center"/>
                </w:pPr>
              </w:pPrChange>
            </w:pPr>
            <w:r w:rsidRPr="004C155F">
              <w:rPr>
                <w:rFonts w:ascii="Montserrat" w:eastAsia="Times New Roman" w:hAnsi="Montserrat" w:cs="Times New Roman"/>
                <w:color w:val="000000"/>
                <w:sz w:val="12"/>
                <w:szCs w:val="12"/>
                <w:lang w:eastAsia="es-MX"/>
              </w:rPr>
              <w:t>Especial</w:t>
            </w:r>
          </w:p>
        </w:tc>
        <w:tc>
          <w:tcPr>
            <w:tcW w:w="1200" w:type="dxa"/>
            <w:tcBorders>
              <w:top w:val="nil"/>
              <w:left w:val="nil"/>
              <w:bottom w:val="single" w:sz="8" w:space="0" w:color="auto"/>
              <w:right w:val="single" w:sz="8" w:space="0" w:color="auto"/>
            </w:tcBorders>
            <w:shd w:val="clear" w:color="000000" w:fill="FFFFFF"/>
            <w:vAlign w:val="center"/>
            <w:hideMark/>
          </w:tcPr>
          <w:p w14:paraId="6D6A8BD0" w14:textId="77777777" w:rsidR="00475F57" w:rsidRPr="004C155F" w:rsidRDefault="00475F57">
            <w:pPr>
              <w:tabs>
                <w:tab w:val="left" w:pos="142"/>
              </w:tabs>
              <w:spacing w:after="0" w:line="240" w:lineRule="auto"/>
              <w:jc w:val="center"/>
              <w:rPr>
                <w:rFonts w:ascii="Montserrat" w:eastAsia="Times New Roman" w:hAnsi="Montserrat" w:cs="Times New Roman"/>
                <w:color w:val="000000"/>
                <w:sz w:val="12"/>
                <w:szCs w:val="12"/>
                <w:lang w:eastAsia="es-MX"/>
              </w:rPr>
              <w:pPrChange w:id="473" w:author="Ramsés Vázquez Lira" w:date="2020-01-11T19:09:00Z">
                <w:pPr>
                  <w:spacing w:after="0" w:line="240" w:lineRule="auto"/>
                  <w:jc w:val="center"/>
                </w:pPr>
              </w:pPrChange>
            </w:pPr>
            <w:r w:rsidRPr="004C155F">
              <w:rPr>
                <w:rFonts w:ascii="Montserrat" w:eastAsia="Times New Roman" w:hAnsi="Montserrat" w:cs="Times New Roman"/>
                <w:color w:val="000000"/>
                <w:sz w:val="12"/>
                <w:szCs w:val="12"/>
                <w:lang w:eastAsia="es-MX"/>
              </w:rPr>
              <w:t>M1. Modelo Diagnóstico Cognitivo</w:t>
            </w:r>
          </w:p>
        </w:tc>
        <w:tc>
          <w:tcPr>
            <w:tcW w:w="926" w:type="dxa"/>
            <w:vMerge/>
            <w:tcBorders>
              <w:top w:val="nil"/>
              <w:left w:val="single" w:sz="8" w:space="0" w:color="auto"/>
              <w:bottom w:val="single" w:sz="8" w:space="0" w:color="000000"/>
              <w:right w:val="single" w:sz="8" w:space="0" w:color="auto"/>
            </w:tcBorders>
            <w:vAlign w:val="center"/>
            <w:hideMark/>
          </w:tcPr>
          <w:p w14:paraId="2B82A213" w14:textId="77777777" w:rsidR="00475F57" w:rsidRPr="004C155F" w:rsidRDefault="00475F57">
            <w:pPr>
              <w:tabs>
                <w:tab w:val="left" w:pos="142"/>
              </w:tabs>
              <w:spacing w:after="0" w:line="240" w:lineRule="auto"/>
              <w:rPr>
                <w:rFonts w:ascii="Montserrat" w:eastAsia="Times New Roman" w:hAnsi="Montserrat" w:cs="Times New Roman"/>
                <w:color w:val="000000"/>
                <w:sz w:val="12"/>
                <w:szCs w:val="12"/>
                <w:lang w:eastAsia="es-MX"/>
              </w:rPr>
              <w:pPrChange w:id="474" w:author="Ramsés Vázquez Lira" w:date="2020-01-11T19:09:00Z">
                <w:pPr>
                  <w:spacing w:after="0" w:line="240" w:lineRule="auto"/>
                </w:pPr>
              </w:pPrChange>
            </w:pPr>
          </w:p>
        </w:tc>
        <w:tc>
          <w:tcPr>
            <w:tcW w:w="903" w:type="dxa"/>
            <w:vMerge/>
            <w:tcBorders>
              <w:top w:val="single" w:sz="8" w:space="0" w:color="auto"/>
              <w:left w:val="nil"/>
              <w:bottom w:val="single" w:sz="8" w:space="0" w:color="000000"/>
              <w:right w:val="single" w:sz="8" w:space="0" w:color="auto"/>
            </w:tcBorders>
            <w:vAlign w:val="center"/>
            <w:hideMark/>
          </w:tcPr>
          <w:p w14:paraId="4D9081F4" w14:textId="77777777" w:rsidR="00475F57" w:rsidRPr="004C155F" w:rsidRDefault="00475F57">
            <w:pPr>
              <w:tabs>
                <w:tab w:val="left" w:pos="142"/>
              </w:tabs>
              <w:spacing w:after="0" w:line="240" w:lineRule="auto"/>
              <w:rPr>
                <w:rFonts w:ascii="Montserrat" w:eastAsia="Times New Roman" w:hAnsi="Montserrat" w:cs="Times New Roman"/>
                <w:color w:val="000000"/>
                <w:sz w:val="12"/>
                <w:szCs w:val="12"/>
                <w:lang w:eastAsia="es-MX"/>
              </w:rPr>
              <w:pPrChange w:id="475" w:author="Ramsés Vázquez Lira" w:date="2020-01-11T19:09:00Z">
                <w:pPr>
                  <w:spacing w:after="0" w:line="240" w:lineRule="auto"/>
                </w:pPr>
              </w:pPrChange>
            </w:pPr>
          </w:p>
        </w:tc>
      </w:tr>
      <w:tr w:rsidR="00475F57" w:rsidRPr="004C155F" w14:paraId="20058514" w14:textId="77777777" w:rsidTr="00943101">
        <w:trPr>
          <w:trHeight w:val="675"/>
        </w:trPr>
        <w:tc>
          <w:tcPr>
            <w:tcW w:w="1187" w:type="dxa"/>
            <w:vMerge w:val="restart"/>
            <w:tcBorders>
              <w:top w:val="nil"/>
              <w:left w:val="single" w:sz="8" w:space="0" w:color="auto"/>
              <w:bottom w:val="single" w:sz="8" w:space="0" w:color="000000"/>
              <w:right w:val="single" w:sz="8" w:space="0" w:color="auto"/>
            </w:tcBorders>
            <w:shd w:val="clear" w:color="000000" w:fill="FFFFFF"/>
            <w:vAlign w:val="center"/>
            <w:hideMark/>
          </w:tcPr>
          <w:p w14:paraId="2461C3CD" w14:textId="77777777" w:rsidR="00475F57" w:rsidRPr="004C155F" w:rsidRDefault="00475F57">
            <w:pPr>
              <w:tabs>
                <w:tab w:val="left" w:pos="142"/>
              </w:tabs>
              <w:spacing w:after="0" w:line="240" w:lineRule="auto"/>
              <w:jc w:val="center"/>
              <w:rPr>
                <w:rFonts w:ascii="Montserrat" w:eastAsia="Times New Roman" w:hAnsi="Montserrat" w:cs="Times New Roman"/>
                <w:color w:val="000000"/>
                <w:sz w:val="12"/>
                <w:szCs w:val="12"/>
                <w:lang w:eastAsia="es-MX"/>
              </w:rPr>
              <w:pPrChange w:id="476" w:author="Ramsés Vázquez Lira" w:date="2020-01-11T19:09:00Z">
                <w:pPr>
                  <w:spacing w:after="0" w:line="240" w:lineRule="auto"/>
                  <w:jc w:val="center"/>
                </w:pPr>
              </w:pPrChange>
            </w:pPr>
            <w:r w:rsidRPr="004C155F">
              <w:rPr>
                <w:rFonts w:ascii="Montserrat" w:eastAsia="Times New Roman" w:hAnsi="Montserrat" w:cs="Times New Roman"/>
                <w:color w:val="000000"/>
                <w:sz w:val="12"/>
                <w:szCs w:val="12"/>
                <w:lang w:eastAsia="es-MX"/>
              </w:rPr>
              <w:t>Promoción vertical</w:t>
            </w:r>
          </w:p>
        </w:tc>
        <w:tc>
          <w:tcPr>
            <w:tcW w:w="1473" w:type="dxa"/>
            <w:vMerge w:val="restart"/>
            <w:tcBorders>
              <w:top w:val="nil"/>
              <w:left w:val="single" w:sz="8" w:space="0" w:color="auto"/>
              <w:bottom w:val="single" w:sz="4" w:space="0" w:color="000000"/>
              <w:right w:val="nil"/>
            </w:tcBorders>
            <w:shd w:val="clear" w:color="000000" w:fill="FFFFFF"/>
            <w:vAlign w:val="center"/>
            <w:hideMark/>
          </w:tcPr>
          <w:p w14:paraId="55A14E1D" w14:textId="77777777" w:rsidR="00475F57" w:rsidRPr="004C155F" w:rsidRDefault="00475F57">
            <w:pPr>
              <w:tabs>
                <w:tab w:val="left" w:pos="142"/>
              </w:tabs>
              <w:spacing w:after="0" w:line="240" w:lineRule="auto"/>
              <w:rPr>
                <w:rFonts w:ascii="Montserrat" w:eastAsia="Times New Roman" w:hAnsi="Montserrat" w:cs="Times New Roman"/>
                <w:color w:val="000000"/>
                <w:sz w:val="12"/>
                <w:szCs w:val="12"/>
                <w:lang w:eastAsia="es-MX"/>
              </w:rPr>
              <w:pPrChange w:id="477" w:author="Ramsés Vázquez Lira" w:date="2020-01-11T19:09:00Z">
                <w:pPr>
                  <w:spacing w:after="0" w:line="240" w:lineRule="auto"/>
                </w:pPr>
              </w:pPrChange>
            </w:pPr>
            <w:r w:rsidRPr="004C155F">
              <w:rPr>
                <w:rFonts w:ascii="Montserrat" w:eastAsia="Times New Roman" w:hAnsi="Montserrat" w:cs="Times New Roman"/>
                <w:color w:val="000000"/>
                <w:sz w:val="12"/>
                <w:szCs w:val="12"/>
                <w:lang w:eastAsia="es-MX"/>
              </w:rPr>
              <w:t>Instrumento de valoración de conocimientos y aptitudes</w:t>
            </w:r>
          </w:p>
        </w:tc>
        <w:tc>
          <w:tcPr>
            <w:tcW w:w="1179" w:type="dxa"/>
            <w:vMerge w:val="restart"/>
            <w:tcBorders>
              <w:top w:val="nil"/>
              <w:left w:val="single" w:sz="8" w:space="0" w:color="auto"/>
              <w:bottom w:val="single" w:sz="4" w:space="0" w:color="auto"/>
              <w:right w:val="single" w:sz="8" w:space="0" w:color="auto"/>
            </w:tcBorders>
            <w:shd w:val="clear" w:color="000000" w:fill="FFFFFF"/>
            <w:vAlign w:val="center"/>
            <w:hideMark/>
          </w:tcPr>
          <w:p w14:paraId="283E82AE" w14:textId="77777777" w:rsidR="00475F57" w:rsidRPr="004C155F" w:rsidRDefault="00475F57">
            <w:pPr>
              <w:tabs>
                <w:tab w:val="left" w:pos="142"/>
              </w:tabs>
              <w:spacing w:after="0" w:line="240" w:lineRule="auto"/>
              <w:jc w:val="center"/>
              <w:rPr>
                <w:rFonts w:ascii="Montserrat" w:eastAsia="Times New Roman" w:hAnsi="Montserrat" w:cs="Times New Roman"/>
                <w:color w:val="000000"/>
                <w:sz w:val="12"/>
                <w:szCs w:val="12"/>
                <w:lang w:eastAsia="es-MX"/>
              </w:rPr>
              <w:pPrChange w:id="478" w:author="Ramsés Vázquez Lira" w:date="2020-01-11T19:09:00Z">
                <w:pPr>
                  <w:spacing w:after="0" w:line="240" w:lineRule="auto"/>
                  <w:jc w:val="center"/>
                </w:pPr>
              </w:pPrChange>
            </w:pPr>
            <w:r w:rsidRPr="004C155F">
              <w:rPr>
                <w:rFonts w:ascii="Montserrat" w:eastAsia="Times New Roman" w:hAnsi="Montserrat" w:cs="Times New Roman"/>
                <w:color w:val="000000"/>
                <w:sz w:val="12"/>
                <w:szCs w:val="12"/>
                <w:lang w:eastAsia="es-MX"/>
              </w:rPr>
              <w:t>Dirección</w:t>
            </w:r>
          </w:p>
        </w:tc>
        <w:tc>
          <w:tcPr>
            <w:tcW w:w="1993" w:type="dxa"/>
            <w:tcBorders>
              <w:top w:val="nil"/>
              <w:left w:val="nil"/>
              <w:bottom w:val="single" w:sz="4" w:space="0" w:color="auto"/>
              <w:right w:val="single" w:sz="8" w:space="0" w:color="auto"/>
            </w:tcBorders>
            <w:shd w:val="clear" w:color="000000" w:fill="FFFFFF"/>
            <w:vAlign w:val="center"/>
            <w:hideMark/>
          </w:tcPr>
          <w:p w14:paraId="01282661" w14:textId="77777777" w:rsidR="00475F57" w:rsidRPr="004C155F" w:rsidRDefault="00475F57">
            <w:pPr>
              <w:tabs>
                <w:tab w:val="left" w:pos="142"/>
              </w:tabs>
              <w:spacing w:after="0" w:line="240" w:lineRule="auto"/>
              <w:jc w:val="center"/>
              <w:rPr>
                <w:rFonts w:ascii="Montserrat" w:eastAsia="Times New Roman" w:hAnsi="Montserrat" w:cs="Times New Roman"/>
                <w:sz w:val="12"/>
                <w:szCs w:val="12"/>
                <w:lang w:eastAsia="es-MX"/>
              </w:rPr>
              <w:pPrChange w:id="479" w:author="Ramsés Vázquez Lira" w:date="2020-01-11T19:09:00Z">
                <w:pPr>
                  <w:spacing w:after="0" w:line="240" w:lineRule="auto"/>
                  <w:jc w:val="center"/>
                </w:pPr>
              </w:pPrChange>
            </w:pPr>
            <w:r w:rsidRPr="00956665">
              <w:rPr>
                <w:rFonts w:ascii="Montserrat" w:eastAsia="Times New Roman" w:hAnsi="Montserrat" w:cs="Times New Roman"/>
                <w:sz w:val="12"/>
                <w:szCs w:val="12"/>
                <w:lang w:eastAsia="es-MX"/>
              </w:rPr>
              <w:t>Inicial</w:t>
            </w:r>
            <w:r w:rsidRPr="004C155F">
              <w:rPr>
                <w:rFonts w:ascii="Montserrat" w:eastAsia="Times New Roman" w:hAnsi="Montserrat" w:cs="Times New Roman"/>
                <w:sz w:val="12"/>
                <w:szCs w:val="12"/>
                <w:lang w:eastAsia="es-MX"/>
              </w:rPr>
              <w:t xml:space="preserve"> y preescolar</w:t>
            </w:r>
          </w:p>
        </w:tc>
        <w:tc>
          <w:tcPr>
            <w:tcW w:w="1200" w:type="dxa"/>
            <w:tcBorders>
              <w:top w:val="nil"/>
              <w:left w:val="nil"/>
              <w:bottom w:val="single" w:sz="4" w:space="0" w:color="auto"/>
              <w:right w:val="single" w:sz="8" w:space="0" w:color="auto"/>
            </w:tcBorders>
            <w:shd w:val="clear" w:color="auto" w:fill="auto"/>
            <w:vAlign w:val="center"/>
            <w:hideMark/>
          </w:tcPr>
          <w:p w14:paraId="7C55108E" w14:textId="77777777" w:rsidR="00475F57" w:rsidRPr="004C155F" w:rsidRDefault="00475F57">
            <w:pPr>
              <w:tabs>
                <w:tab w:val="left" w:pos="142"/>
              </w:tabs>
              <w:spacing w:after="0" w:line="240" w:lineRule="auto"/>
              <w:jc w:val="center"/>
              <w:rPr>
                <w:rFonts w:ascii="Montserrat" w:eastAsia="Times New Roman" w:hAnsi="Montserrat" w:cs="Times New Roman"/>
                <w:color w:val="000000"/>
                <w:sz w:val="12"/>
                <w:szCs w:val="12"/>
                <w:lang w:eastAsia="es-MX"/>
              </w:rPr>
              <w:pPrChange w:id="480" w:author="Ramsés Vázquez Lira" w:date="2020-01-11T19:09:00Z">
                <w:pPr>
                  <w:spacing w:after="0" w:line="240" w:lineRule="auto"/>
                  <w:jc w:val="center"/>
                </w:pPr>
              </w:pPrChange>
            </w:pPr>
            <w:r w:rsidRPr="004C155F">
              <w:rPr>
                <w:rFonts w:ascii="Montserrat" w:eastAsia="Times New Roman" w:hAnsi="Montserrat" w:cs="Times New Roman"/>
                <w:color w:val="000000"/>
                <w:sz w:val="12"/>
                <w:szCs w:val="12"/>
                <w:lang w:eastAsia="es-MX"/>
              </w:rPr>
              <w:t>M1. Modelo Diagnóstico Cognitivo</w:t>
            </w:r>
          </w:p>
        </w:tc>
        <w:tc>
          <w:tcPr>
            <w:tcW w:w="926" w:type="dxa"/>
            <w:vMerge w:val="restart"/>
            <w:tcBorders>
              <w:top w:val="nil"/>
              <w:left w:val="single" w:sz="8" w:space="0" w:color="auto"/>
              <w:bottom w:val="single" w:sz="4" w:space="0" w:color="auto"/>
              <w:right w:val="single" w:sz="8" w:space="0" w:color="auto"/>
            </w:tcBorders>
            <w:shd w:val="clear" w:color="000000" w:fill="FFFFFF"/>
            <w:vAlign w:val="center"/>
            <w:hideMark/>
          </w:tcPr>
          <w:p w14:paraId="66691610" w14:textId="77777777" w:rsidR="00475F57" w:rsidRPr="004C155F" w:rsidRDefault="00475F57">
            <w:pPr>
              <w:tabs>
                <w:tab w:val="left" w:pos="142"/>
              </w:tabs>
              <w:spacing w:after="0" w:line="240" w:lineRule="auto"/>
              <w:jc w:val="center"/>
              <w:rPr>
                <w:rFonts w:ascii="Montserrat" w:eastAsia="Times New Roman" w:hAnsi="Montserrat" w:cs="Times New Roman"/>
                <w:color w:val="000000"/>
                <w:sz w:val="12"/>
                <w:szCs w:val="12"/>
                <w:lang w:eastAsia="es-MX"/>
              </w:rPr>
              <w:pPrChange w:id="481" w:author="Ramsés Vázquez Lira" w:date="2020-01-11T19:09:00Z">
                <w:pPr>
                  <w:spacing w:after="0" w:line="240" w:lineRule="auto"/>
                  <w:jc w:val="center"/>
                </w:pPr>
              </w:pPrChange>
            </w:pPr>
            <w:r w:rsidRPr="004C155F">
              <w:rPr>
                <w:rFonts w:ascii="Montserrat" w:eastAsia="Times New Roman" w:hAnsi="Montserrat" w:cs="Times New Roman"/>
                <w:color w:val="000000"/>
                <w:sz w:val="12"/>
                <w:szCs w:val="12"/>
                <w:lang w:eastAsia="es-MX"/>
              </w:rPr>
              <w:t>4</w:t>
            </w:r>
          </w:p>
        </w:tc>
        <w:tc>
          <w:tcPr>
            <w:tcW w:w="903" w:type="dxa"/>
            <w:vMerge w:val="restart"/>
            <w:tcBorders>
              <w:top w:val="nil"/>
              <w:left w:val="nil"/>
              <w:bottom w:val="single" w:sz="8" w:space="0" w:color="000000"/>
              <w:right w:val="single" w:sz="8" w:space="0" w:color="auto"/>
            </w:tcBorders>
            <w:shd w:val="clear" w:color="000000" w:fill="FFFFFF"/>
            <w:noWrap/>
            <w:vAlign w:val="center"/>
            <w:hideMark/>
          </w:tcPr>
          <w:p w14:paraId="68806091" w14:textId="77777777" w:rsidR="00475F57" w:rsidRPr="004C155F" w:rsidRDefault="00475F57">
            <w:pPr>
              <w:tabs>
                <w:tab w:val="left" w:pos="142"/>
              </w:tabs>
              <w:spacing w:after="0" w:line="240" w:lineRule="auto"/>
              <w:jc w:val="center"/>
              <w:rPr>
                <w:rFonts w:ascii="Montserrat" w:eastAsia="Times New Roman" w:hAnsi="Montserrat" w:cs="Times New Roman"/>
                <w:color w:val="000000"/>
                <w:sz w:val="12"/>
                <w:szCs w:val="12"/>
                <w:lang w:eastAsia="es-MX"/>
              </w:rPr>
              <w:pPrChange w:id="482" w:author="Ramsés Vázquez Lira" w:date="2020-01-11T19:09:00Z">
                <w:pPr>
                  <w:spacing w:after="0" w:line="240" w:lineRule="auto"/>
                  <w:jc w:val="center"/>
                </w:pPr>
              </w:pPrChange>
            </w:pPr>
            <w:r w:rsidRPr="004C155F">
              <w:rPr>
                <w:rFonts w:ascii="Montserrat" w:eastAsia="Times New Roman" w:hAnsi="Montserrat" w:cs="Times New Roman"/>
                <w:color w:val="000000"/>
                <w:sz w:val="12"/>
                <w:szCs w:val="12"/>
                <w:lang w:eastAsia="es-MX"/>
              </w:rPr>
              <w:t>9</w:t>
            </w:r>
          </w:p>
        </w:tc>
      </w:tr>
      <w:tr w:rsidR="00475F57" w:rsidRPr="004C155F" w14:paraId="31DECCC3" w14:textId="77777777" w:rsidTr="00943101">
        <w:trPr>
          <w:trHeight w:val="675"/>
        </w:trPr>
        <w:tc>
          <w:tcPr>
            <w:tcW w:w="1187" w:type="dxa"/>
            <w:vMerge/>
            <w:tcBorders>
              <w:top w:val="nil"/>
              <w:left w:val="single" w:sz="8" w:space="0" w:color="auto"/>
              <w:bottom w:val="single" w:sz="8" w:space="0" w:color="000000"/>
              <w:right w:val="single" w:sz="8" w:space="0" w:color="auto"/>
            </w:tcBorders>
            <w:vAlign w:val="center"/>
            <w:hideMark/>
          </w:tcPr>
          <w:p w14:paraId="0ECF010C" w14:textId="77777777" w:rsidR="00475F57" w:rsidRPr="004C155F" w:rsidRDefault="00475F57">
            <w:pPr>
              <w:tabs>
                <w:tab w:val="left" w:pos="142"/>
              </w:tabs>
              <w:spacing w:after="0" w:line="240" w:lineRule="auto"/>
              <w:rPr>
                <w:rFonts w:ascii="Montserrat" w:eastAsia="Times New Roman" w:hAnsi="Montserrat" w:cs="Times New Roman"/>
                <w:color w:val="000000"/>
                <w:sz w:val="12"/>
                <w:szCs w:val="12"/>
                <w:lang w:eastAsia="es-MX"/>
              </w:rPr>
              <w:pPrChange w:id="483" w:author="Ramsés Vázquez Lira" w:date="2020-01-11T19:09:00Z">
                <w:pPr>
                  <w:spacing w:after="0" w:line="240" w:lineRule="auto"/>
                </w:pPr>
              </w:pPrChange>
            </w:pPr>
          </w:p>
        </w:tc>
        <w:tc>
          <w:tcPr>
            <w:tcW w:w="1473" w:type="dxa"/>
            <w:vMerge/>
            <w:tcBorders>
              <w:top w:val="nil"/>
              <w:left w:val="single" w:sz="8" w:space="0" w:color="auto"/>
              <w:bottom w:val="single" w:sz="4" w:space="0" w:color="000000"/>
              <w:right w:val="nil"/>
            </w:tcBorders>
            <w:vAlign w:val="center"/>
            <w:hideMark/>
          </w:tcPr>
          <w:p w14:paraId="3667E65A" w14:textId="77777777" w:rsidR="00475F57" w:rsidRPr="004C155F" w:rsidRDefault="00475F57">
            <w:pPr>
              <w:tabs>
                <w:tab w:val="left" w:pos="142"/>
              </w:tabs>
              <w:spacing w:after="0" w:line="240" w:lineRule="auto"/>
              <w:rPr>
                <w:rFonts w:ascii="Montserrat" w:eastAsia="Times New Roman" w:hAnsi="Montserrat" w:cs="Times New Roman"/>
                <w:color w:val="000000"/>
                <w:sz w:val="12"/>
                <w:szCs w:val="12"/>
                <w:lang w:eastAsia="es-MX"/>
              </w:rPr>
              <w:pPrChange w:id="484" w:author="Ramsés Vázquez Lira" w:date="2020-01-11T19:09:00Z">
                <w:pPr>
                  <w:spacing w:after="0" w:line="240" w:lineRule="auto"/>
                </w:pPr>
              </w:pPrChange>
            </w:pPr>
          </w:p>
        </w:tc>
        <w:tc>
          <w:tcPr>
            <w:tcW w:w="1179" w:type="dxa"/>
            <w:vMerge/>
            <w:tcBorders>
              <w:top w:val="nil"/>
              <w:left w:val="single" w:sz="8" w:space="0" w:color="auto"/>
              <w:bottom w:val="single" w:sz="4" w:space="0" w:color="auto"/>
              <w:right w:val="single" w:sz="8" w:space="0" w:color="auto"/>
            </w:tcBorders>
            <w:vAlign w:val="center"/>
            <w:hideMark/>
          </w:tcPr>
          <w:p w14:paraId="4AFCDEFD" w14:textId="77777777" w:rsidR="00475F57" w:rsidRPr="004C155F" w:rsidRDefault="00475F57">
            <w:pPr>
              <w:tabs>
                <w:tab w:val="left" w:pos="142"/>
              </w:tabs>
              <w:spacing w:after="0" w:line="240" w:lineRule="auto"/>
              <w:rPr>
                <w:rFonts w:ascii="Montserrat" w:eastAsia="Times New Roman" w:hAnsi="Montserrat" w:cs="Times New Roman"/>
                <w:color w:val="000000"/>
                <w:sz w:val="12"/>
                <w:szCs w:val="12"/>
                <w:lang w:eastAsia="es-MX"/>
              </w:rPr>
              <w:pPrChange w:id="485" w:author="Ramsés Vázquez Lira" w:date="2020-01-11T19:09:00Z">
                <w:pPr>
                  <w:spacing w:after="0" w:line="240" w:lineRule="auto"/>
                </w:pPr>
              </w:pPrChange>
            </w:pPr>
          </w:p>
        </w:tc>
        <w:tc>
          <w:tcPr>
            <w:tcW w:w="1993" w:type="dxa"/>
            <w:tcBorders>
              <w:top w:val="nil"/>
              <w:left w:val="nil"/>
              <w:bottom w:val="single" w:sz="4" w:space="0" w:color="auto"/>
              <w:right w:val="single" w:sz="8" w:space="0" w:color="auto"/>
            </w:tcBorders>
            <w:shd w:val="clear" w:color="000000" w:fill="FFFFFF"/>
            <w:vAlign w:val="center"/>
            <w:hideMark/>
          </w:tcPr>
          <w:p w14:paraId="62037702" w14:textId="77777777" w:rsidR="00475F57" w:rsidRPr="004C155F" w:rsidRDefault="00475F57">
            <w:pPr>
              <w:tabs>
                <w:tab w:val="left" w:pos="142"/>
              </w:tabs>
              <w:spacing w:after="0" w:line="240" w:lineRule="auto"/>
              <w:jc w:val="center"/>
              <w:rPr>
                <w:rFonts w:ascii="Montserrat" w:eastAsia="Times New Roman" w:hAnsi="Montserrat" w:cs="Times New Roman"/>
                <w:color w:val="000000"/>
                <w:sz w:val="12"/>
                <w:szCs w:val="12"/>
                <w:lang w:eastAsia="es-MX"/>
              </w:rPr>
              <w:pPrChange w:id="486" w:author="Ramsés Vázquez Lira" w:date="2020-01-11T19:09:00Z">
                <w:pPr>
                  <w:spacing w:after="0" w:line="240" w:lineRule="auto"/>
                  <w:jc w:val="center"/>
                </w:pPr>
              </w:pPrChange>
            </w:pPr>
            <w:r w:rsidRPr="004C155F">
              <w:rPr>
                <w:rFonts w:ascii="Montserrat" w:eastAsia="Times New Roman" w:hAnsi="Montserrat" w:cs="Times New Roman"/>
                <w:color w:val="000000"/>
                <w:sz w:val="12"/>
                <w:szCs w:val="12"/>
                <w:lang w:eastAsia="es-MX"/>
              </w:rPr>
              <w:t>Primaria</w:t>
            </w:r>
          </w:p>
        </w:tc>
        <w:tc>
          <w:tcPr>
            <w:tcW w:w="1200" w:type="dxa"/>
            <w:tcBorders>
              <w:top w:val="nil"/>
              <w:left w:val="nil"/>
              <w:bottom w:val="single" w:sz="4" w:space="0" w:color="auto"/>
              <w:right w:val="single" w:sz="8" w:space="0" w:color="auto"/>
            </w:tcBorders>
            <w:shd w:val="clear" w:color="auto" w:fill="auto"/>
            <w:vAlign w:val="center"/>
            <w:hideMark/>
          </w:tcPr>
          <w:p w14:paraId="39F98588" w14:textId="77777777" w:rsidR="00475F57" w:rsidRPr="004C155F" w:rsidRDefault="00475F57">
            <w:pPr>
              <w:tabs>
                <w:tab w:val="left" w:pos="142"/>
              </w:tabs>
              <w:spacing w:after="0" w:line="240" w:lineRule="auto"/>
              <w:jc w:val="center"/>
              <w:rPr>
                <w:rFonts w:ascii="Montserrat" w:eastAsia="Times New Roman" w:hAnsi="Montserrat" w:cs="Times New Roman"/>
                <w:color w:val="000000"/>
                <w:sz w:val="12"/>
                <w:szCs w:val="12"/>
                <w:lang w:eastAsia="es-MX"/>
              </w:rPr>
              <w:pPrChange w:id="487" w:author="Ramsés Vázquez Lira" w:date="2020-01-11T19:09:00Z">
                <w:pPr>
                  <w:spacing w:after="0" w:line="240" w:lineRule="auto"/>
                  <w:jc w:val="center"/>
                </w:pPr>
              </w:pPrChange>
            </w:pPr>
            <w:r w:rsidRPr="004C155F">
              <w:rPr>
                <w:rFonts w:ascii="Montserrat" w:eastAsia="Times New Roman" w:hAnsi="Montserrat" w:cs="Times New Roman"/>
                <w:color w:val="000000"/>
                <w:sz w:val="12"/>
                <w:szCs w:val="12"/>
                <w:lang w:eastAsia="es-MX"/>
              </w:rPr>
              <w:t>M1. Modelo Diagnóstico Cognitivo</w:t>
            </w:r>
          </w:p>
        </w:tc>
        <w:tc>
          <w:tcPr>
            <w:tcW w:w="926" w:type="dxa"/>
            <w:vMerge/>
            <w:tcBorders>
              <w:top w:val="nil"/>
              <w:left w:val="single" w:sz="8" w:space="0" w:color="auto"/>
              <w:bottom w:val="single" w:sz="4" w:space="0" w:color="auto"/>
              <w:right w:val="single" w:sz="8" w:space="0" w:color="auto"/>
            </w:tcBorders>
            <w:vAlign w:val="center"/>
            <w:hideMark/>
          </w:tcPr>
          <w:p w14:paraId="34848B46" w14:textId="77777777" w:rsidR="00475F57" w:rsidRPr="004C155F" w:rsidRDefault="00475F57">
            <w:pPr>
              <w:tabs>
                <w:tab w:val="left" w:pos="142"/>
              </w:tabs>
              <w:spacing w:after="0" w:line="240" w:lineRule="auto"/>
              <w:rPr>
                <w:rFonts w:ascii="Montserrat" w:eastAsia="Times New Roman" w:hAnsi="Montserrat" w:cs="Times New Roman"/>
                <w:color w:val="000000"/>
                <w:sz w:val="12"/>
                <w:szCs w:val="12"/>
                <w:lang w:eastAsia="es-MX"/>
              </w:rPr>
              <w:pPrChange w:id="488" w:author="Ramsés Vázquez Lira" w:date="2020-01-11T19:09:00Z">
                <w:pPr>
                  <w:spacing w:after="0" w:line="240" w:lineRule="auto"/>
                </w:pPr>
              </w:pPrChange>
            </w:pPr>
          </w:p>
        </w:tc>
        <w:tc>
          <w:tcPr>
            <w:tcW w:w="903" w:type="dxa"/>
            <w:vMerge/>
            <w:tcBorders>
              <w:top w:val="nil"/>
              <w:left w:val="nil"/>
              <w:bottom w:val="single" w:sz="8" w:space="0" w:color="000000"/>
              <w:right w:val="single" w:sz="8" w:space="0" w:color="auto"/>
            </w:tcBorders>
            <w:vAlign w:val="center"/>
            <w:hideMark/>
          </w:tcPr>
          <w:p w14:paraId="5BDFC03D" w14:textId="77777777" w:rsidR="00475F57" w:rsidRPr="004C155F" w:rsidRDefault="00475F57">
            <w:pPr>
              <w:tabs>
                <w:tab w:val="left" w:pos="142"/>
              </w:tabs>
              <w:spacing w:after="0" w:line="240" w:lineRule="auto"/>
              <w:rPr>
                <w:rFonts w:ascii="Montserrat" w:eastAsia="Times New Roman" w:hAnsi="Montserrat" w:cs="Times New Roman"/>
                <w:color w:val="000000"/>
                <w:sz w:val="12"/>
                <w:szCs w:val="12"/>
                <w:lang w:eastAsia="es-MX"/>
              </w:rPr>
              <w:pPrChange w:id="489" w:author="Ramsés Vázquez Lira" w:date="2020-01-11T19:09:00Z">
                <w:pPr>
                  <w:spacing w:after="0" w:line="240" w:lineRule="auto"/>
                </w:pPr>
              </w:pPrChange>
            </w:pPr>
          </w:p>
        </w:tc>
      </w:tr>
      <w:tr w:rsidR="00475F57" w:rsidRPr="004C155F" w14:paraId="08F2D86B" w14:textId="77777777" w:rsidTr="00943101">
        <w:trPr>
          <w:trHeight w:val="675"/>
        </w:trPr>
        <w:tc>
          <w:tcPr>
            <w:tcW w:w="1187" w:type="dxa"/>
            <w:vMerge/>
            <w:tcBorders>
              <w:top w:val="nil"/>
              <w:left w:val="single" w:sz="8" w:space="0" w:color="auto"/>
              <w:bottom w:val="single" w:sz="8" w:space="0" w:color="000000"/>
              <w:right w:val="single" w:sz="8" w:space="0" w:color="auto"/>
            </w:tcBorders>
            <w:vAlign w:val="center"/>
            <w:hideMark/>
          </w:tcPr>
          <w:p w14:paraId="4B621E32" w14:textId="77777777" w:rsidR="00475F57" w:rsidRPr="004C155F" w:rsidRDefault="00475F57">
            <w:pPr>
              <w:tabs>
                <w:tab w:val="left" w:pos="142"/>
              </w:tabs>
              <w:spacing w:after="0" w:line="240" w:lineRule="auto"/>
              <w:rPr>
                <w:rFonts w:ascii="Montserrat" w:eastAsia="Times New Roman" w:hAnsi="Montserrat" w:cs="Times New Roman"/>
                <w:color w:val="000000"/>
                <w:sz w:val="12"/>
                <w:szCs w:val="12"/>
                <w:lang w:eastAsia="es-MX"/>
              </w:rPr>
              <w:pPrChange w:id="490" w:author="Ramsés Vázquez Lira" w:date="2020-01-11T19:09:00Z">
                <w:pPr>
                  <w:spacing w:after="0" w:line="240" w:lineRule="auto"/>
                </w:pPr>
              </w:pPrChange>
            </w:pPr>
          </w:p>
        </w:tc>
        <w:tc>
          <w:tcPr>
            <w:tcW w:w="1473" w:type="dxa"/>
            <w:vMerge/>
            <w:tcBorders>
              <w:top w:val="nil"/>
              <w:left w:val="single" w:sz="8" w:space="0" w:color="auto"/>
              <w:bottom w:val="single" w:sz="4" w:space="0" w:color="000000"/>
              <w:right w:val="nil"/>
            </w:tcBorders>
            <w:vAlign w:val="center"/>
            <w:hideMark/>
          </w:tcPr>
          <w:p w14:paraId="0E2D3756" w14:textId="77777777" w:rsidR="00475F57" w:rsidRPr="004C155F" w:rsidRDefault="00475F57">
            <w:pPr>
              <w:tabs>
                <w:tab w:val="left" w:pos="142"/>
              </w:tabs>
              <w:spacing w:after="0" w:line="240" w:lineRule="auto"/>
              <w:rPr>
                <w:rFonts w:ascii="Montserrat" w:eastAsia="Times New Roman" w:hAnsi="Montserrat" w:cs="Times New Roman"/>
                <w:color w:val="000000"/>
                <w:sz w:val="12"/>
                <w:szCs w:val="12"/>
                <w:lang w:eastAsia="es-MX"/>
              </w:rPr>
              <w:pPrChange w:id="491" w:author="Ramsés Vázquez Lira" w:date="2020-01-11T19:09:00Z">
                <w:pPr>
                  <w:spacing w:after="0" w:line="240" w:lineRule="auto"/>
                </w:pPr>
              </w:pPrChange>
            </w:pPr>
          </w:p>
        </w:tc>
        <w:tc>
          <w:tcPr>
            <w:tcW w:w="1179" w:type="dxa"/>
            <w:vMerge/>
            <w:tcBorders>
              <w:top w:val="nil"/>
              <w:left w:val="single" w:sz="8" w:space="0" w:color="auto"/>
              <w:bottom w:val="single" w:sz="4" w:space="0" w:color="auto"/>
              <w:right w:val="single" w:sz="8" w:space="0" w:color="auto"/>
            </w:tcBorders>
            <w:vAlign w:val="center"/>
            <w:hideMark/>
          </w:tcPr>
          <w:p w14:paraId="77B0A98B" w14:textId="77777777" w:rsidR="00475F57" w:rsidRPr="004C155F" w:rsidRDefault="00475F57">
            <w:pPr>
              <w:tabs>
                <w:tab w:val="left" w:pos="142"/>
              </w:tabs>
              <w:spacing w:after="0" w:line="240" w:lineRule="auto"/>
              <w:rPr>
                <w:rFonts w:ascii="Montserrat" w:eastAsia="Times New Roman" w:hAnsi="Montserrat" w:cs="Times New Roman"/>
                <w:color w:val="000000"/>
                <w:sz w:val="12"/>
                <w:szCs w:val="12"/>
                <w:lang w:eastAsia="es-MX"/>
              </w:rPr>
              <w:pPrChange w:id="492" w:author="Ramsés Vázquez Lira" w:date="2020-01-11T19:09:00Z">
                <w:pPr>
                  <w:spacing w:after="0" w:line="240" w:lineRule="auto"/>
                </w:pPr>
              </w:pPrChange>
            </w:pPr>
          </w:p>
        </w:tc>
        <w:tc>
          <w:tcPr>
            <w:tcW w:w="1993" w:type="dxa"/>
            <w:tcBorders>
              <w:top w:val="nil"/>
              <w:left w:val="nil"/>
              <w:bottom w:val="single" w:sz="4" w:space="0" w:color="auto"/>
              <w:right w:val="single" w:sz="8" w:space="0" w:color="auto"/>
            </w:tcBorders>
            <w:shd w:val="clear" w:color="000000" w:fill="FFFFFF"/>
            <w:vAlign w:val="center"/>
            <w:hideMark/>
          </w:tcPr>
          <w:p w14:paraId="4F652864" w14:textId="77777777" w:rsidR="00475F57" w:rsidRPr="004C155F" w:rsidRDefault="00475F57">
            <w:pPr>
              <w:tabs>
                <w:tab w:val="left" w:pos="142"/>
              </w:tabs>
              <w:spacing w:after="0" w:line="240" w:lineRule="auto"/>
              <w:jc w:val="center"/>
              <w:rPr>
                <w:rFonts w:ascii="Montserrat" w:eastAsia="Times New Roman" w:hAnsi="Montserrat" w:cs="Times New Roman"/>
                <w:color w:val="000000"/>
                <w:sz w:val="12"/>
                <w:szCs w:val="12"/>
                <w:lang w:eastAsia="es-MX"/>
              </w:rPr>
              <w:pPrChange w:id="493" w:author="Ramsés Vázquez Lira" w:date="2020-01-11T19:09:00Z">
                <w:pPr>
                  <w:spacing w:after="0" w:line="240" w:lineRule="auto"/>
                  <w:jc w:val="center"/>
                </w:pPr>
              </w:pPrChange>
            </w:pPr>
            <w:r w:rsidRPr="004C155F">
              <w:rPr>
                <w:rFonts w:ascii="Montserrat" w:eastAsia="Times New Roman" w:hAnsi="Montserrat" w:cs="Times New Roman"/>
                <w:color w:val="000000"/>
                <w:sz w:val="12"/>
                <w:szCs w:val="12"/>
                <w:lang w:eastAsia="es-MX"/>
              </w:rPr>
              <w:t>Secundaria</w:t>
            </w:r>
          </w:p>
        </w:tc>
        <w:tc>
          <w:tcPr>
            <w:tcW w:w="1200" w:type="dxa"/>
            <w:tcBorders>
              <w:top w:val="nil"/>
              <w:left w:val="nil"/>
              <w:bottom w:val="single" w:sz="4" w:space="0" w:color="auto"/>
              <w:right w:val="single" w:sz="8" w:space="0" w:color="auto"/>
            </w:tcBorders>
            <w:shd w:val="clear" w:color="auto" w:fill="auto"/>
            <w:vAlign w:val="center"/>
            <w:hideMark/>
          </w:tcPr>
          <w:p w14:paraId="76CB5792" w14:textId="77777777" w:rsidR="00475F57" w:rsidRPr="004C155F" w:rsidRDefault="00475F57">
            <w:pPr>
              <w:tabs>
                <w:tab w:val="left" w:pos="142"/>
              </w:tabs>
              <w:spacing w:after="0" w:line="240" w:lineRule="auto"/>
              <w:jc w:val="center"/>
              <w:rPr>
                <w:rFonts w:ascii="Montserrat" w:eastAsia="Times New Roman" w:hAnsi="Montserrat" w:cs="Times New Roman"/>
                <w:color w:val="000000"/>
                <w:sz w:val="12"/>
                <w:szCs w:val="12"/>
                <w:lang w:eastAsia="es-MX"/>
              </w:rPr>
              <w:pPrChange w:id="494" w:author="Ramsés Vázquez Lira" w:date="2020-01-11T19:09:00Z">
                <w:pPr>
                  <w:spacing w:after="0" w:line="240" w:lineRule="auto"/>
                  <w:jc w:val="center"/>
                </w:pPr>
              </w:pPrChange>
            </w:pPr>
            <w:r w:rsidRPr="004C155F">
              <w:rPr>
                <w:rFonts w:ascii="Montserrat" w:eastAsia="Times New Roman" w:hAnsi="Montserrat" w:cs="Times New Roman"/>
                <w:color w:val="000000"/>
                <w:sz w:val="12"/>
                <w:szCs w:val="12"/>
                <w:lang w:eastAsia="es-MX"/>
              </w:rPr>
              <w:t>M1. Modelo Diagnóstico Cognitivo</w:t>
            </w:r>
          </w:p>
        </w:tc>
        <w:tc>
          <w:tcPr>
            <w:tcW w:w="926" w:type="dxa"/>
            <w:vMerge/>
            <w:tcBorders>
              <w:top w:val="nil"/>
              <w:left w:val="single" w:sz="8" w:space="0" w:color="auto"/>
              <w:bottom w:val="single" w:sz="4" w:space="0" w:color="auto"/>
              <w:right w:val="single" w:sz="8" w:space="0" w:color="auto"/>
            </w:tcBorders>
            <w:vAlign w:val="center"/>
            <w:hideMark/>
          </w:tcPr>
          <w:p w14:paraId="71EB74AC" w14:textId="77777777" w:rsidR="00475F57" w:rsidRPr="004C155F" w:rsidRDefault="00475F57">
            <w:pPr>
              <w:tabs>
                <w:tab w:val="left" w:pos="142"/>
              </w:tabs>
              <w:spacing w:after="0" w:line="240" w:lineRule="auto"/>
              <w:rPr>
                <w:rFonts w:ascii="Montserrat" w:eastAsia="Times New Roman" w:hAnsi="Montserrat" w:cs="Times New Roman"/>
                <w:color w:val="000000"/>
                <w:sz w:val="12"/>
                <w:szCs w:val="12"/>
                <w:lang w:eastAsia="es-MX"/>
              </w:rPr>
              <w:pPrChange w:id="495" w:author="Ramsés Vázquez Lira" w:date="2020-01-11T19:09:00Z">
                <w:pPr>
                  <w:spacing w:after="0" w:line="240" w:lineRule="auto"/>
                </w:pPr>
              </w:pPrChange>
            </w:pPr>
          </w:p>
        </w:tc>
        <w:tc>
          <w:tcPr>
            <w:tcW w:w="903" w:type="dxa"/>
            <w:vMerge/>
            <w:tcBorders>
              <w:top w:val="nil"/>
              <w:left w:val="nil"/>
              <w:bottom w:val="single" w:sz="8" w:space="0" w:color="000000"/>
              <w:right w:val="single" w:sz="8" w:space="0" w:color="auto"/>
            </w:tcBorders>
            <w:vAlign w:val="center"/>
            <w:hideMark/>
          </w:tcPr>
          <w:p w14:paraId="70E7D568" w14:textId="77777777" w:rsidR="00475F57" w:rsidRPr="004C155F" w:rsidRDefault="00475F57">
            <w:pPr>
              <w:tabs>
                <w:tab w:val="left" w:pos="142"/>
              </w:tabs>
              <w:spacing w:after="0" w:line="240" w:lineRule="auto"/>
              <w:rPr>
                <w:rFonts w:ascii="Montserrat" w:eastAsia="Times New Roman" w:hAnsi="Montserrat" w:cs="Times New Roman"/>
                <w:color w:val="000000"/>
                <w:sz w:val="12"/>
                <w:szCs w:val="12"/>
                <w:lang w:eastAsia="es-MX"/>
              </w:rPr>
              <w:pPrChange w:id="496" w:author="Ramsés Vázquez Lira" w:date="2020-01-11T19:09:00Z">
                <w:pPr>
                  <w:spacing w:after="0" w:line="240" w:lineRule="auto"/>
                </w:pPr>
              </w:pPrChange>
            </w:pPr>
          </w:p>
        </w:tc>
      </w:tr>
      <w:tr w:rsidR="00475F57" w:rsidRPr="004C155F" w14:paraId="67DA2851" w14:textId="77777777" w:rsidTr="00943101">
        <w:trPr>
          <w:trHeight w:val="675"/>
        </w:trPr>
        <w:tc>
          <w:tcPr>
            <w:tcW w:w="1187" w:type="dxa"/>
            <w:vMerge/>
            <w:tcBorders>
              <w:top w:val="nil"/>
              <w:left w:val="single" w:sz="8" w:space="0" w:color="auto"/>
              <w:bottom w:val="single" w:sz="8" w:space="0" w:color="000000"/>
              <w:right w:val="single" w:sz="8" w:space="0" w:color="auto"/>
            </w:tcBorders>
            <w:vAlign w:val="center"/>
            <w:hideMark/>
          </w:tcPr>
          <w:p w14:paraId="6765280E" w14:textId="77777777" w:rsidR="00475F57" w:rsidRPr="004C155F" w:rsidRDefault="00475F57">
            <w:pPr>
              <w:tabs>
                <w:tab w:val="left" w:pos="142"/>
              </w:tabs>
              <w:spacing w:after="0" w:line="240" w:lineRule="auto"/>
              <w:rPr>
                <w:rFonts w:ascii="Montserrat" w:eastAsia="Times New Roman" w:hAnsi="Montserrat" w:cs="Times New Roman"/>
                <w:color w:val="000000"/>
                <w:sz w:val="12"/>
                <w:szCs w:val="12"/>
                <w:lang w:eastAsia="es-MX"/>
              </w:rPr>
              <w:pPrChange w:id="497" w:author="Ramsés Vázquez Lira" w:date="2020-01-11T19:09:00Z">
                <w:pPr>
                  <w:spacing w:after="0" w:line="240" w:lineRule="auto"/>
                </w:pPr>
              </w:pPrChange>
            </w:pPr>
          </w:p>
        </w:tc>
        <w:tc>
          <w:tcPr>
            <w:tcW w:w="1473" w:type="dxa"/>
            <w:vMerge/>
            <w:tcBorders>
              <w:top w:val="nil"/>
              <w:left w:val="single" w:sz="8" w:space="0" w:color="auto"/>
              <w:bottom w:val="single" w:sz="4" w:space="0" w:color="000000"/>
              <w:right w:val="nil"/>
            </w:tcBorders>
            <w:vAlign w:val="center"/>
            <w:hideMark/>
          </w:tcPr>
          <w:p w14:paraId="2EBEA137" w14:textId="77777777" w:rsidR="00475F57" w:rsidRPr="004C155F" w:rsidRDefault="00475F57">
            <w:pPr>
              <w:tabs>
                <w:tab w:val="left" w:pos="142"/>
              </w:tabs>
              <w:spacing w:after="0" w:line="240" w:lineRule="auto"/>
              <w:rPr>
                <w:rFonts w:ascii="Montserrat" w:eastAsia="Times New Roman" w:hAnsi="Montserrat" w:cs="Times New Roman"/>
                <w:color w:val="000000"/>
                <w:sz w:val="12"/>
                <w:szCs w:val="12"/>
                <w:lang w:eastAsia="es-MX"/>
              </w:rPr>
              <w:pPrChange w:id="498" w:author="Ramsés Vázquez Lira" w:date="2020-01-11T19:09:00Z">
                <w:pPr>
                  <w:spacing w:after="0" w:line="240" w:lineRule="auto"/>
                </w:pPr>
              </w:pPrChange>
            </w:pPr>
          </w:p>
        </w:tc>
        <w:tc>
          <w:tcPr>
            <w:tcW w:w="1179" w:type="dxa"/>
            <w:vMerge/>
            <w:tcBorders>
              <w:top w:val="nil"/>
              <w:left w:val="single" w:sz="8" w:space="0" w:color="auto"/>
              <w:bottom w:val="single" w:sz="4" w:space="0" w:color="auto"/>
              <w:right w:val="single" w:sz="8" w:space="0" w:color="auto"/>
            </w:tcBorders>
            <w:vAlign w:val="center"/>
            <w:hideMark/>
          </w:tcPr>
          <w:p w14:paraId="623B85AF" w14:textId="77777777" w:rsidR="00475F57" w:rsidRPr="004C155F" w:rsidRDefault="00475F57">
            <w:pPr>
              <w:tabs>
                <w:tab w:val="left" w:pos="142"/>
              </w:tabs>
              <w:spacing w:after="0" w:line="240" w:lineRule="auto"/>
              <w:rPr>
                <w:rFonts w:ascii="Montserrat" w:eastAsia="Times New Roman" w:hAnsi="Montserrat" w:cs="Times New Roman"/>
                <w:color w:val="000000"/>
                <w:sz w:val="12"/>
                <w:szCs w:val="12"/>
                <w:lang w:eastAsia="es-MX"/>
              </w:rPr>
              <w:pPrChange w:id="499" w:author="Ramsés Vázquez Lira" w:date="2020-01-11T19:09:00Z">
                <w:pPr>
                  <w:spacing w:after="0" w:line="240" w:lineRule="auto"/>
                </w:pPr>
              </w:pPrChange>
            </w:pPr>
          </w:p>
        </w:tc>
        <w:tc>
          <w:tcPr>
            <w:tcW w:w="1993" w:type="dxa"/>
            <w:tcBorders>
              <w:top w:val="nil"/>
              <w:left w:val="nil"/>
              <w:bottom w:val="single" w:sz="4" w:space="0" w:color="auto"/>
              <w:right w:val="single" w:sz="8" w:space="0" w:color="auto"/>
            </w:tcBorders>
            <w:shd w:val="clear" w:color="000000" w:fill="FFFFFF"/>
            <w:vAlign w:val="center"/>
            <w:hideMark/>
          </w:tcPr>
          <w:p w14:paraId="20846816" w14:textId="77777777" w:rsidR="00475F57" w:rsidRPr="004C155F" w:rsidRDefault="00475F57">
            <w:pPr>
              <w:tabs>
                <w:tab w:val="left" w:pos="142"/>
              </w:tabs>
              <w:spacing w:after="0" w:line="240" w:lineRule="auto"/>
              <w:jc w:val="center"/>
              <w:rPr>
                <w:rFonts w:ascii="Montserrat" w:eastAsia="Times New Roman" w:hAnsi="Montserrat" w:cs="Times New Roman"/>
                <w:color w:val="000000"/>
                <w:sz w:val="12"/>
                <w:szCs w:val="12"/>
                <w:lang w:eastAsia="es-MX"/>
              </w:rPr>
              <w:pPrChange w:id="500" w:author="Ramsés Vázquez Lira" w:date="2020-01-11T19:09:00Z">
                <w:pPr>
                  <w:spacing w:after="0" w:line="240" w:lineRule="auto"/>
                  <w:jc w:val="center"/>
                </w:pPr>
              </w:pPrChange>
            </w:pPr>
            <w:r w:rsidRPr="004C155F">
              <w:rPr>
                <w:rFonts w:ascii="Montserrat" w:eastAsia="Times New Roman" w:hAnsi="Montserrat" w:cs="Times New Roman"/>
                <w:color w:val="000000"/>
                <w:sz w:val="12"/>
                <w:szCs w:val="12"/>
                <w:lang w:eastAsia="es-MX"/>
              </w:rPr>
              <w:t>Especial</w:t>
            </w:r>
          </w:p>
        </w:tc>
        <w:tc>
          <w:tcPr>
            <w:tcW w:w="1200" w:type="dxa"/>
            <w:tcBorders>
              <w:top w:val="nil"/>
              <w:left w:val="nil"/>
              <w:bottom w:val="single" w:sz="4" w:space="0" w:color="auto"/>
              <w:right w:val="single" w:sz="8" w:space="0" w:color="auto"/>
            </w:tcBorders>
            <w:shd w:val="clear" w:color="auto" w:fill="auto"/>
            <w:vAlign w:val="center"/>
            <w:hideMark/>
          </w:tcPr>
          <w:p w14:paraId="1299E1D9" w14:textId="77777777" w:rsidR="00475F57" w:rsidRPr="004C155F" w:rsidRDefault="00475F57">
            <w:pPr>
              <w:tabs>
                <w:tab w:val="left" w:pos="142"/>
              </w:tabs>
              <w:spacing w:after="0" w:line="240" w:lineRule="auto"/>
              <w:jc w:val="center"/>
              <w:rPr>
                <w:rFonts w:ascii="Montserrat" w:eastAsia="Times New Roman" w:hAnsi="Montserrat" w:cs="Times New Roman"/>
                <w:color w:val="000000"/>
                <w:sz w:val="12"/>
                <w:szCs w:val="12"/>
                <w:lang w:eastAsia="es-MX"/>
              </w:rPr>
              <w:pPrChange w:id="501" w:author="Ramsés Vázquez Lira" w:date="2020-01-11T19:09:00Z">
                <w:pPr>
                  <w:spacing w:after="0" w:line="240" w:lineRule="auto"/>
                  <w:jc w:val="center"/>
                </w:pPr>
              </w:pPrChange>
            </w:pPr>
            <w:r w:rsidRPr="004C155F">
              <w:rPr>
                <w:rFonts w:ascii="Montserrat" w:eastAsia="Times New Roman" w:hAnsi="Montserrat" w:cs="Times New Roman"/>
                <w:color w:val="000000"/>
                <w:sz w:val="12"/>
                <w:szCs w:val="12"/>
                <w:lang w:eastAsia="es-MX"/>
              </w:rPr>
              <w:t>M1. Modelo Diagnóstico Cognitivo</w:t>
            </w:r>
          </w:p>
        </w:tc>
        <w:tc>
          <w:tcPr>
            <w:tcW w:w="926" w:type="dxa"/>
            <w:vMerge/>
            <w:tcBorders>
              <w:top w:val="nil"/>
              <w:left w:val="single" w:sz="8" w:space="0" w:color="auto"/>
              <w:bottom w:val="single" w:sz="4" w:space="0" w:color="auto"/>
              <w:right w:val="single" w:sz="8" w:space="0" w:color="auto"/>
            </w:tcBorders>
            <w:vAlign w:val="center"/>
            <w:hideMark/>
          </w:tcPr>
          <w:p w14:paraId="3479EABE" w14:textId="77777777" w:rsidR="00475F57" w:rsidRPr="004C155F" w:rsidRDefault="00475F57">
            <w:pPr>
              <w:tabs>
                <w:tab w:val="left" w:pos="142"/>
              </w:tabs>
              <w:spacing w:after="0" w:line="240" w:lineRule="auto"/>
              <w:rPr>
                <w:rFonts w:ascii="Montserrat" w:eastAsia="Times New Roman" w:hAnsi="Montserrat" w:cs="Times New Roman"/>
                <w:color w:val="000000"/>
                <w:sz w:val="12"/>
                <w:szCs w:val="12"/>
                <w:lang w:eastAsia="es-MX"/>
              </w:rPr>
              <w:pPrChange w:id="502" w:author="Ramsés Vázquez Lira" w:date="2020-01-11T19:09:00Z">
                <w:pPr>
                  <w:spacing w:after="0" w:line="240" w:lineRule="auto"/>
                </w:pPr>
              </w:pPrChange>
            </w:pPr>
          </w:p>
        </w:tc>
        <w:tc>
          <w:tcPr>
            <w:tcW w:w="903" w:type="dxa"/>
            <w:vMerge/>
            <w:tcBorders>
              <w:top w:val="nil"/>
              <w:left w:val="nil"/>
              <w:bottom w:val="single" w:sz="8" w:space="0" w:color="000000"/>
              <w:right w:val="single" w:sz="8" w:space="0" w:color="auto"/>
            </w:tcBorders>
            <w:vAlign w:val="center"/>
            <w:hideMark/>
          </w:tcPr>
          <w:p w14:paraId="442F5B9B" w14:textId="77777777" w:rsidR="00475F57" w:rsidRPr="004C155F" w:rsidRDefault="00475F57">
            <w:pPr>
              <w:tabs>
                <w:tab w:val="left" w:pos="142"/>
              </w:tabs>
              <w:spacing w:after="0" w:line="240" w:lineRule="auto"/>
              <w:rPr>
                <w:rFonts w:ascii="Montserrat" w:eastAsia="Times New Roman" w:hAnsi="Montserrat" w:cs="Times New Roman"/>
                <w:color w:val="000000"/>
                <w:sz w:val="12"/>
                <w:szCs w:val="12"/>
                <w:lang w:eastAsia="es-MX"/>
              </w:rPr>
              <w:pPrChange w:id="503" w:author="Ramsés Vázquez Lira" w:date="2020-01-11T19:09:00Z">
                <w:pPr>
                  <w:spacing w:after="0" w:line="240" w:lineRule="auto"/>
                </w:pPr>
              </w:pPrChange>
            </w:pPr>
          </w:p>
        </w:tc>
      </w:tr>
      <w:tr w:rsidR="00475F57" w:rsidRPr="004C155F" w14:paraId="1D694944" w14:textId="77777777" w:rsidTr="00943101">
        <w:trPr>
          <w:trHeight w:val="675"/>
        </w:trPr>
        <w:tc>
          <w:tcPr>
            <w:tcW w:w="1187" w:type="dxa"/>
            <w:vMerge/>
            <w:tcBorders>
              <w:top w:val="nil"/>
              <w:left w:val="single" w:sz="8" w:space="0" w:color="auto"/>
              <w:bottom w:val="single" w:sz="8" w:space="0" w:color="000000"/>
              <w:right w:val="single" w:sz="8" w:space="0" w:color="auto"/>
            </w:tcBorders>
            <w:vAlign w:val="center"/>
            <w:hideMark/>
          </w:tcPr>
          <w:p w14:paraId="3749918E" w14:textId="77777777" w:rsidR="00475F57" w:rsidRPr="004C155F" w:rsidRDefault="00475F57">
            <w:pPr>
              <w:tabs>
                <w:tab w:val="left" w:pos="142"/>
              </w:tabs>
              <w:spacing w:after="0" w:line="240" w:lineRule="auto"/>
              <w:rPr>
                <w:rFonts w:ascii="Montserrat" w:eastAsia="Times New Roman" w:hAnsi="Montserrat" w:cs="Times New Roman"/>
                <w:color w:val="000000"/>
                <w:sz w:val="12"/>
                <w:szCs w:val="12"/>
                <w:lang w:eastAsia="es-MX"/>
              </w:rPr>
              <w:pPrChange w:id="504" w:author="Ramsés Vázquez Lira" w:date="2020-01-11T19:09:00Z">
                <w:pPr>
                  <w:spacing w:after="0" w:line="240" w:lineRule="auto"/>
                </w:pPr>
              </w:pPrChange>
            </w:pPr>
          </w:p>
        </w:tc>
        <w:tc>
          <w:tcPr>
            <w:tcW w:w="1473" w:type="dxa"/>
            <w:vMerge/>
            <w:tcBorders>
              <w:top w:val="nil"/>
              <w:left w:val="single" w:sz="8" w:space="0" w:color="auto"/>
              <w:bottom w:val="single" w:sz="4" w:space="0" w:color="000000"/>
              <w:right w:val="nil"/>
            </w:tcBorders>
            <w:vAlign w:val="center"/>
            <w:hideMark/>
          </w:tcPr>
          <w:p w14:paraId="1C61BE2B" w14:textId="77777777" w:rsidR="00475F57" w:rsidRPr="004C155F" w:rsidRDefault="00475F57">
            <w:pPr>
              <w:tabs>
                <w:tab w:val="left" w:pos="142"/>
              </w:tabs>
              <w:spacing w:after="0" w:line="240" w:lineRule="auto"/>
              <w:rPr>
                <w:rFonts w:ascii="Montserrat" w:eastAsia="Times New Roman" w:hAnsi="Montserrat" w:cs="Times New Roman"/>
                <w:color w:val="000000"/>
                <w:sz w:val="12"/>
                <w:szCs w:val="12"/>
                <w:lang w:eastAsia="es-MX"/>
              </w:rPr>
              <w:pPrChange w:id="505" w:author="Ramsés Vázquez Lira" w:date="2020-01-11T19:09:00Z">
                <w:pPr>
                  <w:spacing w:after="0" w:line="240" w:lineRule="auto"/>
                </w:pPr>
              </w:pPrChange>
            </w:pPr>
          </w:p>
        </w:tc>
        <w:tc>
          <w:tcPr>
            <w:tcW w:w="1179" w:type="dxa"/>
            <w:tcBorders>
              <w:top w:val="nil"/>
              <w:left w:val="single" w:sz="8" w:space="0" w:color="auto"/>
              <w:bottom w:val="single" w:sz="4" w:space="0" w:color="auto"/>
              <w:right w:val="single" w:sz="8" w:space="0" w:color="auto"/>
            </w:tcBorders>
            <w:shd w:val="clear" w:color="000000" w:fill="FFFFFF"/>
            <w:vAlign w:val="center"/>
            <w:hideMark/>
          </w:tcPr>
          <w:p w14:paraId="6CC93955" w14:textId="77777777" w:rsidR="00475F57" w:rsidRPr="004C155F" w:rsidRDefault="00475F57">
            <w:pPr>
              <w:tabs>
                <w:tab w:val="left" w:pos="142"/>
              </w:tabs>
              <w:spacing w:after="0" w:line="240" w:lineRule="auto"/>
              <w:jc w:val="center"/>
              <w:rPr>
                <w:rFonts w:ascii="Montserrat" w:eastAsia="Times New Roman" w:hAnsi="Montserrat" w:cs="Times New Roman"/>
                <w:color w:val="000000"/>
                <w:sz w:val="12"/>
                <w:szCs w:val="12"/>
                <w:lang w:eastAsia="es-MX"/>
              </w:rPr>
              <w:pPrChange w:id="506" w:author="Ramsés Vázquez Lira" w:date="2020-01-11T19:09:00Z">
                <w:pPr>
                  <w:spacing w:after="0" w:line="240" w:lineRule="auto"/>
                  <w:jc w:val="center"/>
                </w:pPr>
              </w:pPrChange>
            </w:pPr>
            <w:r w:rsidRPr="004C155F">
              <w:rPr>
                <w:rFonts w:ascii="Montserrat" w:eastAsia="Times New Roman" w:hAnsi="Montserrat" w:cs="Times New Roman"/>
                <w:color w:val="000000"/>
                <w:sz w:val="12"/>
                <w:szCs w:val="12"/>
                <w:lang w:eastAsia="es-MX"/>
              </w:rPr>
              <w:t>Supervisión</w:t>
            </w:r>
          </w:p>
        </w:tc>
        <w:tc>
          <w:tcPr>
            <w:tcW w:w="1993" w:type="dxa"/>
            <w:tcBorders>
              <w:top w:val="nil"/>
              <w:left w:val="nil"/>
              <w:bottom w:val="single" w:sz="4" w:space="0" w:color="auto"/>
              <w:right w:val="single" w:sz="8" w:space="0" w:color="auto"/>
            </w:tcBorders>
            <w:shd w:val="clear" w:color="000000" w:fill="FFFFFF"/>
            <w:vAlign w:val="center"/>
            <w:hideMark/>
          </w:tcPr>
          <w:p w14:paraId="7EA9572E" w14:textId="77777777" w:rsidR="00475F57" w:rsidRPr="004C155F" w:rsidRDefault="00475F57">
            <w:pPr>
              <w:tabs>
                <w:tab w:val="left" w:pos="142"/>
              </w:tabs>
              <w:spacing w:after="0" w:line="240" w:lineRule="auto"/>
              <w:jc w:val="center"/>
              <w:rPr>
                <w:rFonts w:ascii="Montserrat" w:eastAsia="Times New Roman" w:hAnsi="Montserrat" w:cs="Times New Roman"/>
                <w:color w:val="000000"/>
                <w:sz w:val="12"/>
                <w:szCs w:val="12"/>
                <w:lang w:eastAsia="es-MX"/>
              </w:rPr>
              <w:pPrChange w:id="507" w:author="Ramsés Vázquez Lira" w:date="2020-01-11T19:09:00Z">
                <w:pPr>
                  <w:spacing w:after="0" w:line="240" w:lineRule="auto"/>
                  <w:jc w:val="center"/>
                </w:pPr>
              </w:pPrChange>
            </w:pPr>
            <w:r w:rsidRPr="004C155F">
              <w:rPr>
                <w:rFonts w:ascii="Montserrat" w:eastAsia="Times New Roman" w:hAnsi="Montserrat" w:cs="Times New Roman"/>
                <w:color w:val="000000"/>
                <w:sz w:val="12"/>
                <w:szCs w:val="12"/>
                <w:lang w:eastAsia="es-MX"/>
              </w:rPr>
              <w:t>Genérico para EB</w:t>
            </w:r>
          </w:p>
        </w:tc>
        <w:tc>
          <w:tcPr>
            <w:tcW w:w="1200" w:type="dxa"/>
            <w:tcBorders>
              <w:top w:val="nil"/>
              <w:left w:val="nil"/>
              <w:bottom w:val="single" w:sz="4" w:space="0" w:color="auto"/>
              <w:right w:val="single" w:sz="8" w:space="0" w:color="auto"/>
            </w:tcBorders>
            <w:shd w:val="clear" w:color="auto" w:fill="auto"/>
            <w:vAlign w:val="center"/>
            <w:hideMark/>
          </w:tcPr>
          <w:p w14:paraId="41826FBB" w14:textId="77777777" w:rsidR="00475F57" w:rsidRPr="004C155F" w:rsidRDefault="00475F57">
            <w:pPr>
              <w:tabs>
                <w:tab w:val="left" w:pos="142"/>
              </w:tabs>
              <w:spacing w:after="0" w:line="240" w:lineRule="auto"/>
              <w:jc w:val="center"/>
              <w:rPr>
                <w:rFonts w:ascii="Montserrat" w:eastAsia="Times New Roman" w:hAnsi="Montserrat" w:cs="Times New Roman"/>
                <w:color w:val="000000"/>
                <w:sz w:val="12"/>
                <w:szCs w:val="12"/>
                <w:lang w:eastAsia="es-MX"/>
              </w:rPr>
              <w:pPrChange w:id="508" w:author="Ramsés Vázquez Lira" w:date="2020-01-11T19:09:00Z">
                <w:pPr>
                  <w:spacing w:after="0" w:line="240" w:lineRule="auto"/>
                  <w:jc w:val="center"/>
                </w:pPr>
              </w:pPrChange>
            </w:pPr>
            <w:r w:rsidRPr="004C155F">
              <w:rPr>
                <w:rFonts w:ascii="Montserrat" w:eastAsia="Times New Roman" w:hAnsi="Montserrat" w:cs="Times New Roman"/>
                <w:color w:val="000000"/>
                <w:sz w:val="12"/>
                <w:szCs w:val="12"/>
                <w:lang w:eastAsia="es-MX"/>
              </w:rPr>
              <w:t>M1. Modelo Diagnóstico Cognitivo</w:t>
            </w:r>
          </w:p>
        </w:tc>
        <w:tc>
          <w:tcPr>
            <w:tcW w:w="926" w:type="dxa"/>
            <w:tcBorders>
              <w:top w:val="nil"/>
              <w:left w:val="nil"/>
              <w:bottom w:val="single" w:sz="4" w:space="0" w:color="auto"/>
              <w:right w:val="single" w:sz="8" w:space="0" w:color="auto"/>
            </w:tcBorders>
            <w:shd w:val="clear" w:color="000000" w:fill="FFFFFF"/>
            <w:noWrap/>
            <w:vAlign w:val="bottom"/>
            <w:hideMark/>
          </w:tcPr>
          <w:p w14:paraId="440521B0" w14:textId="77777777" w:rsidR="00475F57" w:rsidRPr="004C155F" w:rsidRDefault="00475F57">
            <w:pPr>
              <w:tabs>
                <w:tab w:val="left" w:pos="142"/>
              </w:tabs>
              <w:spacing w:after="0" w:line="240" w:lineRule="auto"/>
              <w:jc w:val="center"/>
              <w:rPr>
                <w:rFonts w:ascii="Montserrat" w:eastAsia="Times New Roman" w:hAnsi="Montserrat" w:cs="Times New Roman"/>
                <w:color w:val="000000"/>
                <w:sz w:val="12"/>
                <w:szCs w:val="12"/>
                <w:lang w:eastAsia="es-MX"/>
              </w:rPr>
              <w:pPrChange w:id="509" w:author="Ramsés Vázquez Lira" w:date="2020-01-11T19:09:00Z">
                <w:pPr>
                  <w:spacing w:after="0" w:line="240" w:lineRule="auto"/>
                  <w:jc w:val="center"/>
                </w:pPr>
              </w:pPrChange>
            </w:pPr>
            <w:r w:rsidRPr="004C155F">
              <w:rPr>
                <w:rFonts w:ascii="Montserrat" w:eastAsia="Times New Roman" w:hAnsi="Montserrat" w:cs="Times New Roman"/>
                <w:color w:val="000000"/>
                <w:sz w:val="12"/>
                <w:szCs w:val="12"/>
                <w:lang w:eastAsia="es-MX"/>
              </w:rPr>
              <w:t>1</w:t>
            </w:r>
          </w:p>
        </w:tc>
        <w:tc>
          <w:tcPr>
            <w:tcW w:w="903" w:type="dxa"/>
            <w:vMerge/>
            <w:tcBorders>
              <w:top w:val="nil"/>
              <w:left w:val="nil"/>
              <w:bottom w:val="single" w:sz="8" w:space="0" w:color="000000"/>
              <w:right w:val="single" w:sz="8" w:space="0" w:color="auto"/>
            </w:tcBorders>
            <w:vAlign w:val="center"/>
            <w:hideMark/>
          </w:tcPr>
          <w:p w14:paraId="13EA4517" w14:textId="77777777" w:rsidR="00475F57" w:rsidRPr="004C155F" w:rsidRDefault="00475F57">
            <w:pPr>
              <w:tabs>
                <w:tab w:val="left" w:pos="142"/>
              </w:tabs>
              <w:spacing w:after="0" w:line="240" w:lineRule="auto"/>
              <w:rPr>
                <w:rFonts w:ascii="Montserrat" w:eastAsia="Times New Roman" w:hAnsi="Montserrat" w:cs="Times New Roman"/>
                <w:color w:val="000000"/>
                <w:sz w:val="12"/>
                <w:szCs w:val="12"/>
                <w:lang w:eastAsia="es-MX"/>
              </w:rPr>
              <w:pPrChange w:id="510" w:author="Ramsés Vázquez Lira" w:date="2020-01-11T19:09:00Z">
                <w:pPr>
                  <w:spacing w:after="0" w:line="240" w:lineRule="auto"/>
                </w:pPr>
              </w:pPrChange>
            </w:pPr>
          </w:p>
        </w:tc>
      </w:tr>
      <w:tr w:rsidR="00475F57" w:rsidRPr="004C155F" w14:paraId="46CAADF6" w14:textId="77777777" w:rsidTr="00943101">
        <w:trPr>
          <w:trHeight w:val="450"/>
        </w:trPr>
        <w:tc>
          <w:tcPr>
            <w:tcW w:w="1187" w:type="dxa"/>
            <w:vMerge/>
            <w:tcBorders>
              <w:top w:val="nil"/>
              <w:left w:val="single" w:sz="8" w:space="0" w:color="auto"/>
              <w:bottom w:val="single" w:sz="8" w:space="0" w:color="000000"/>
              <w:right w:val="single" w:sz="8" w:space="0" w:color="auto"/>
            </w:tcBorders>
            <w:vAlign w:val="center"/>
            <w:hideMark/>
          </w:tcPr>
          <w:p w14:paraId="6B2C7B3C" w14:textId="77777777" w:rsidR="00475F57" w:rsidRPr="004C155F" w:rsidRDefault="00475F57">
            <w:pPr>
              <w:tabs>
                <w:tab w:val="left" w:pos="142"/>
              </w:tabs>
              <w:spacing w:after="0" w:line="240" w:lineRule="auto"/>
              <w:rPr>
                <w:rFonts w:ascii="Montserrat" w:eastAsia="Times New Roman" w:hAnsi="Montserrat" w:cs="Times New Roman"/>
                <w:color w:val="000000"/>
                <w:sz w:val="12"/>
                <w:szCs w:val="12"/>
                <w:lang w:eastAsia="es-MX"/>
              </w:rPr>
              <w:pPrChange w:id="511" w:author="Ramsés Vázquez Lira" w:date="2020-01-11T19:09:00Z">
                <w:pPr>
                  <w:spacing w:after="0" w:line="240" w:lineRule="auto"/>
                </w:pPr>
              </w:pPrChange>
            </w:pPr>
          </w:p>
        </w:tc>
        <w:tc>
          <w:tcPr>
            <w:tcW w:w="1473" w:type="dxa"/>
            <w:vMerge w:val="restart"/>
            <w:tcBorders>
              <w:top w:val="nil"/>
              <w:left w:val="single" w:sz="8" w:space="0" w:color="auto"/>
              <w:bottom w:val="single" w:sz="4" w:space="0" w:color="000000"/>
              <w:right w:val="nil"/>
            </w:tcBorders>
            <w:shd w:val="clear" w:color="000000" w:fill="FFFFFF"/>
            <w:vAlign w:val="center"/>
            <w:hideMark/>
          </w:tcPr>
          <w:p w14:paraId="24809C38" w14:textId="77777777" w:rsidR="00475F57" w:rsidRPr="004C155F" w:rsidRDefault="00475F57">
            <w:pPr>
              <w:tabs>
                <w:tab w:val="left" w:pos="142"/>
              </w:tabs>
              <w:spacing w:after="0" w:line="240" w:lineRule="auto"/>
              <w:rPr>
                <w:rFonts w:ascii="Montserrat" w:eastAsia="Times New Roman" w:hAnsi="Montserrat" w:cs="Times New Roman"/>
                <w:sz w:val="12"/>
                <w:szCs w:val="12"/>
                <w:lang w:eastAsia="es-MX"/>
              </w:rPr>
              <w:pPrChange w:id="512" w:author="Ramsés Vázquez Lira" w:date="2020-01-11T19:09:00Z">
                <w:pPr>
                  <w:spacing w:after="0" w:line="240" w:lineRule="auto"/>
                </w:pPr>
              </w:pPrChange>
            </w:pPr>
            <w:r w:rsidRPr="004C155F">
              <w:rPr>
                <w:rFonts w:ascii="Montserrat" w:eastAsia="Times New Roman" w:hAnsi="Montserrat" w:cs="Times New Roman"/>
                <w:sz w:val="12"/>
                <w:szCs w:val="12"/>
                <w:lang w:eastAsia="es-MX"/>
              </w:rPr>
              <w:t xml:space="preserve">Cuestionario de habilidades directivas </w:t>
            </w:r>
          </w:p>
        </w:tc>
        <w:tc>
          <w:tcPr>
            <w:tcW w:w="1179" w:type="dxa"/>
            <w:tcBorders>
              <w:top w:val="nil"/>
              <w:left w:val="single" w:sz="8" w:space="0" w:color="auto"/>
              <w:bottom w:val="single" w:sz="4" w:space="0" w:color="auto"/>
              <w:right w:val="single" w:sz="8" w:space="0" w:color="auto"/>
            </w:tcBorders>
            <w:shd w:val="clear" w:color="000000" w:fill="FFFFFF"/>
            <w:vAlign w:val="center"/>
            <w:hideMark/>
          </w:tcPr>
          <w:p w14:paraId="74F5C7B6" w14:textId="77777777" w:rsidR="00475F57" w:rsidRPr="004C155F" w:rsidRDefault="00475F57">
            <w:pPr>
              <w:tabs>
                <w:tab w:val="left" w:pos="142"/>
              </w:tabs>
              <w:spacing w:after="0" w:line="240" w:lineRule="auto"/>
              <w:jc w:val="center"/>
              <w:rPr>
                <w:rFonts w:ascii="Montserrat" w:eastAsia="Times New Roman" w:hAnsi="Montserrat" w:cs="Times New Roman"/>
                <w:color w:val="000000"/>
                <w:sz w:val="12"/>
                <w:szCs w:val="12"/>
                <w:lang w:eastAsia="es-MX"/>
              </w:rPr>
              <w:pPrChange w:id="513" w:author="Ramsés Vázquez Lira" w:date="2020-01-11T19:09:00Z">
                <w:pPr>
                  <w:spacing w:after="0" w:line="240" w:lineRule="auto"/>
                  <w:jc w:val="center"/>
                </w:pPr>
              </w:pPrChange>
            </w:pPr>
            <w:r w:rsidRPr="004C155F">
              <w:rPr>
                <w:rFonts w:ascii="Montserrat" w:eastAsia="Times New Roman" w:hAnsi="Montserrat" w:cs="Times New Roman"/>
                <w:color w:val="000000"/>
                <w:sz w:val="12"/>
                <w:szCs w:val="12"/>
                <w:lang w:eastAsia="es-MX"/>
              </w:rPr>
              <w:t>Dirección</w:t>
            </w:r>
          </w:p>
        </w:tc>
        <w:tc>
          <w:tcPr>
            <w:tcW w:w="1993" w:type="dxa"/>
            <w:tcBorders>
              <w:top w:val="nil"/>
              <w:left w:val="nil"/>
              <w:bottom w:val="single" w:sz="4" w:space="0" w:color="auto"/>
              <w:right w:val="single" w:sz="8" w:space="0" w:color="auto"/>
            </w:tcBorders>
            <w:shd w:val="clear" w:color="000000" w:fill="FFFFFF"/>
            <w:vAlign w:val="center"/>
            <w:hideMark/>
          </w:tcPr>
          <w:p w14:paraId="13FB9A3D" w14:textId="77777777" w:rsidR="00475F57" w:rsidRPr="004C155F" w:rsidRDefault="00475F57">
            <w:pPr>
              <w:tabs>
                <w:tab w:val="left" w:pos="142"/>
              </w:tabs>
              <w:spacing w:after="0" w:line="240" w:lineRule="auto"/>
              <w:jc w:val="center"/>
              <w:rPr>
                <w:rFonts w:ascii="Montserrat" w:eastAsia="Times New Roman" w:hAnsi="Montserrat" w:cs="Times New Roman"/>
                <w:color w:val="000000"/>
                <w:sz w:val="12"/>
                <w:szCs w:val="12"/>
                <w:lang w:eastAsia="es-MX"/>
              </w:rPr>
              <w:pPrChange w:id="514" w:author="Ramsés Vázquez Lira" w:date="2020-01-11T19:09:00Z">
                <w:pPr>
                  <w:spacing w:after="0" w:line="240" w:lineRule="auto"/>
                  <w:jc w:val="center"/>
                </w:pPr>
              </w:pPrChange>
            </w:pPr>
            <w:r w:rsidRPr="004C155F">
              <w:rPr>
                <w:rFonts w:ascii="Montserrat" w:eastAsia="Times New Roman" w:hAnsi="Montserrat" w:cs="Times New Roman"/>
                <w:color w:val="000000"/>
                <w:sz w:val="12"/>
                <w:szCs w:val="12"/>
                <w:lang w:eastAsia="es-MX"/>
              </w:rPr>
              <w:t>Genérico para EB</w:t>
            </w:r>
          </w:p>
        </w:tc>
        <w:tc>
          <w:tcPr>
            <w:tcW w:w="1200" w:type="dxa"/>
            <w:tcBorders>
              <w:top w:val="nil"/>
              <w:left w:val="nil"/>
              <w:bottom w:val="single" w:sz="4" w:space="0" w:color="auto"/>
              <w:right w:val="single" w:sz="8" w:space="0" w:color="auto"/>
            </w:tcBorders>
            <w:shd w:val="clear" w:color="auto" w:fill="auto"/>
            <w:vAlign w:val="center"/>
            <w:hideMark/>
          </w:tcPr>
          <w:p w14:paraId="571F7C85" w14:textId="2171BA64" w:rsidR="004B6C92" w:rsidRDefault="00E27272">
            <w:pPr>
              <w:tabs>
                <w:tab w:val="left" w:pos="142"/>
              </w:tabs>
              <w:spacing w:after="0" w:line="240" w:lineRule="auto"/>
              <w:jc w:val="center"/>
              <w:rPr>
                <w:ins w:id="515" w:author="Alan Panda" w:date="2020-01-11T11:06:00Z"/>
                <w:rFonts w:ascii="Montserrat" w:eastAsia="Times New Roman" w:hAnsi="Montserrat" w:cs="Times New Roman"/>
                <w:color w:val="000000"/>
                <w:sz w:val="12"/>
                <w:szCs w:val="12"/>
                <w:lang w:eastAsia="es-MX"/>
              </w:rPr>
              <w:pPrChange w:id="516" w:author="Ramsés Vázquez Lira" w:date="2020-01-11T19:09:00Z">
                <w:pPr>
                  <w:spacing w:after="0" w:line="240" w:lineRule="auto"/>
                  <w:jc w:val="center"/>
                </w:pPr>
              </w:pPrChange>
            </w:pPr>
            <w:bookmarkStart w:id="517" w:name="_Hlk29660813"/>
            <w:ins w:id="518" w:author="Ramsés Vázquez Lira" w:date="2020-01-11T18:44:00Z">
              <w:r>
                <w:rPr>
                  <w:rFonts w:ascii="Montserrat" w:eastAsia="Times New Roman" w:hAnsi="Montserrat" w:cs="Times New Roman"/>
                  <w:color w:val="000000"/>
                  <w:sz w:val="12"/>
                  <w:szCs w:val="12"/>
                  <w:lang w:eastAsia="es-MX"/>
                </w:rPr>
                <w:t>M2</w:t>
              </w:r>
            </w:ins>
            <w:ins w:id="519" w:author="Ramsés Vázquez Lira" w:date="2020-01-11T18:45:00Z">
              <w:r>
                <w:rPr>
                  <w:rFonts w:ascii="Montserrat" w:eastAsia="Times New Roman" w:hAnsi="Montserrat" w:cs="Times New Roman"/>
                  <w:color w:val="000000"/>
                  <w:sz w:val="12"/>
                  <w:szCs w:val="12"/>
                  <w:lang w:eastAsia="es-MX"/>
                </w:rPr>
                <w:t>. Escalas y c</w:t>
              </w:r>
            </w:ins>
            <w:ins w:id="520" w:author="Alan Panda" w:date="2020-01-11T11:05:00Z">
              <w:del w:id="521" w:author="Ramsés Vázquez Lira" w:date="2020-01-11T18:45:00Z">
                <w:r w:rsidR="004B6C92" w:rsidDel="00E27272">
                  <w:rPr>
                    <w:rFonts w:ascii="Montserrat" w:eastAsia="Times New Roman" w:hAnsi="Montserrat" w:cs="Times New Roman"/>
                    <w:color w:val="000000"/>
                    <w:sz w:val="12"/>
                    <w:szCs w:val="12"/>
                    <w:lang w:eastAsia="es-MX"/>
                  </w:rPr>
                  <w:delText>C</w:delText>
                </w:r>
              </w:del>
              <w:r w:rsidR="004B6C92">
                <w:rPr>
                  <w:rFonts w:ascii="Montserrat" w:eastAsia="Times New Roman" w:hAnsi="Montserrat" w:cs="Times New Roman"/>
                  <w:color w:val="000000"/>
                  <w:sz w:val="12"/>
                  <w:szCs w:val="12"/>
                  <w:lang w:eastAsia="es-MX"/>
                </w:rPr>
                <w:t xml:space="preserve">uestionarios. </w:t>
              </w:r>
            </w:ins>
          </w:p>
          <w:p w14:paraId="3658D939" w14:textId="313EF3E6" w:rsidR="00475F57" w:rsidRPr="004C155F" w:rsidRDefault="004B6C92">
            <w:pPr>
              <w:tabs>
                <w:tab w:val="left" w:pos="142"/>
              </w:tabs>
              <w:spacing w:after="0" w:line="240" w:lineRule="auto"/>
              <w:jc w:val="center"/>
              <w:rPr>
                <w:rFonts w:ascii="Montserrat" w:eastAsia="Times New Roman" w:hAnsi="Montserrat" w:cs="Times New Roman"/>
                <w:color w:val="000000"/>
                <w:sz w:val="12"/>
                <w:szCs w:val="12"/>
                <w:lang w:eastAsia="es-MX"/>
              </w:rPr>
              <w:pPrChange w:id="522" w:author="Ramsés Vázquez Lira" w:date="2020-01-11T19:09:00Z">
                <w:pPr>
                  <w:spacing w:after="0" w:line="240" w:lineRule="auto"/>
                  <w:jc w:val="center"/>
                </w:pPr>
              </w:pPrChange>
            </w:pPr>
            <w:ins w:id="523" w:author="Alan Panda" w:date="2020-01-11T11:05:00Z">
              <w:r>
                <w:rPr>
                  <w:rFonts w:ascii="Montserrat" w:eastAsia="Times New Roman" w:hAnsi="Montserrat" w:cs="Times New Roman"/>
                  <w:color w:val="000000"/>
                  <w:sz w:val="12"/>
                  <w:szCs w:val="12"/>
                  <w:lang w:eastAsia="es-MX"/>
                </w:rPr>
                <w:t>TRI</w:t>
              </w:r>
            </w:ins>
            <w:bookmarkEnd w:id="517"/>
            <w:del w:id="524" w:author="Alan Panda" w:date="2020-01-11T11:04:00Z">
              <w:r w:rsidR="00475F57" w:rsidRPr="004C155F" w:rsidDel="002D2EE5">
                <w:rPr>
                  <w:rFonts w:ascii="Montserrat" w:eastAsia="Times New Roman" w:hAnsi="Montserrat" w:cs="Times New Roman"/>
                  <w:color w:val="000000"/>
                  <w:sz w:val="12"/>
                  <w:szCs w:val="12"/>
                  <w:lang w:eastAsia="es-MX"/>
                </w:rPr>
                <w:delText xml:space="preserve">Casos </w:delText>
              </w:r>
            </w:del>
          </w:p>
        </w:tc>
        <w:tc>
          <w:tcPr>
            <w:tcW w:w="926" w:type="dxa"/>
            <w:tcBorders>
              <w:top w:val="nil"/>
              <w:left w:val="nil"/>
              <w:bottom w:val="single" w:sz="4" w:space="0" w:color="auto"/>
              <w:right w:val="single" w:sz="8" w:space="0" w:color="auto"/>
            </w:tcBorders>
            <w:shd w:val="clear" w:color="000000" w:fill="FFFFFF"/>
            <w:noWrap/>
            <w:vAlign w:val="center"/>
            <w:hideMark/>
          </w:tcPr>
          <w:p w14:paraId="099228FE" w14:textId="77777777" w:rsidR="00475F57" w:rsidRPr="004C155F" w:rsidRDefault="00475F57">
            <w:pPr>
              <w:tabs>
                <w:tab w:val="left" w:pos="142"/>
              </w:tabs>
              <w:spacing w:after="0" w:line="240" w:lineRule="auto"/>
              <w:jc w:val="center"/>
              <w:rPr>
                <w:rFonts w:ascii="Montserrat" w:eastAsia="Times New Roman" w:hAnsi="Montserrat" w:cs="Times New Roman"/>
                <w:color w:val="000000"/>
                <w:sz w:val="12"/>
                <w:szCs w:val="12"/>
                <w:lang w:eastAsia="es-MX"/>
              </w:rPr>
              <w:pPrChange w:id="525" w:author="Ramsés Vázquez Lira" w:date="2020-01-11T19:09:00Z">
                <w:pPr>
                  <w:spacing w:after="0" w:line="240" w:lineRule="auto"/>
                  <w:jc w:val="center"/>
                </w:pPr>
              </w:pPrChange>
            </w:pPr>
            <w:r w:rsidRPr="004C155F">
              <w:rPr>
                <w:rFonts w:ascii="Montserrat" w:eastAsia="Times New Roman" w:hAnsi="Montserrat" w:cs="Times New Roman"/>
                <w:color w:val="000000"/>
                <w:sz w:val="12"/>
                <w:szCs w:val="12"/>
                <w:lang w:eastAsia="es-MX"/>
              </w:rPr>
              <w:t>1</w:t>
            </w:r>
          </w:p>
        </w:tc>
        <w:tc>
          <w:tcPr>
            <w:tcW w:w="903" w:type="dxa"/>
            <w:vMerge/>
            <w:tcBorders>
              <w:top w:val="nil"/>
              <w:left w:val="nil"/>
              <w:bottom w:val="single" w:sz="8" w:space="0" w:color="000000"/>
              <w:right w:val="single" w:sz="8" w:space="0" w:color="auto"/>
            </w:tcBorders>
            <w:vAlign w:val="center"/>
            <w:hideMark/>
          </w:tcPr>
          <w:p w14:paraId="473B3E1D" w14:textId="77777777" w:rsidR="00475F57" w:rsidRPr="004C155F" w:rsidRDefault="00475F57">
            <w:pPr>
              <w:tabs>
                <w:tab w:val="left" w:pos="142"/>
              </w:tabs>
              <w:spacing w:after="0" w:line="240" w:lineRule="auto"/>
              <w:rPr>
                <w:rFonts w:ascii="Montserrat" w:eastAsia="Times New Roman" w:hAnsi="Montserrat" w:cs="Times New Roman"/>
                <w:color w:val="000000"/>
                <w:sz w:val="12"/>
                <w:szCs w:val="12"/>
                <w:lang w:eastAsia="es-MX"/>
              </w:rPr>
              <w:pPrChange w:id="526" w:author="Ramsés Vázquez Lira" w:date="2020-01-11T19:09:00Z">
                <w:pPr>
                  <w:spacing w:after="0" w:line="240" w:lineRule="auto"/>
                </w:pPr>
              </w:pPrChange>
            </w:pPr>
          </w:p>
        </w:tc>
      </w:tr>
      <w:tr w:rsidR="00475F57" w:rsidRPr="004C155F" w14:paraId="7E08F2E6" w14:textId="77777777" w:rsidTr="00943101">
        <w:trPr>
          <w:trHeight w:val="450"/>
        </w:trPr>
        <w:tc>
          <w:tcPr>
            <w:tcW w:w="1187" w:type="dxa"/>
            <w:vMerge/>
            <w:tcBorders>
              <w:top w:val="nil"/>
              <w:left w:val="single" w:sz="8" w:space="0" w:color="auto"/>
              <w:bottom w:val="single" w:sz="8" w:space="0" w:color="000000"/>
              <w:right w:val="single" w:sz="8" w:space="0" w:color="auto"/>
            </w:tcBorders>
            <w:vAlign w:val="center"/>
            <w:hideMark/>
          </w:tcPr>
          <w:p w14:paraId="68807E85" w14:textId="77777777" w:rsidR="00475F57" w:rsidRPr="004C155F" w:rsidRDefault="00475F57">
            <w:pPr>
              <w:tabs>
                <w:tab w:val="left" w:pos="142"/>
              </w:tabs>
              <w:spacing w:after="0" w:line="240" w:lineRule="auto"/>
              <w:rPr>
                <w:rFonts w:ascii="Montserrat" w:eastAsia="Times New Roman" w:hAnsi="Montserrat" w:cs="Times New Roman"/>
                <w:color w:val="000000"/>
                <w:sz w:val="12"/>
                <w:szCs w:val="12"/>
                <w:lang w:eastAsia="es-MX"/>
              </w:rPr>
              <w:pPrChange w:id="527" w:author="Ramsés Vázquez Lira" w:date="2020-01-11T19:09:00Z">
                <w:pPr>
                  <w:spacing w:after="0" w:line="240" w:lineRule="auto"/>
                </w:pPr>
              </w:pPrChange>
            </w:pPr>
          </w:p>
        </w:tc>
        <w:tc>
          <w:tcPr>
            <w:tcW w:w="1473" w:type="dxa"/>
            <w:vMerge/>
            <w:tcBorders>
              <w:top w:val="nil"/>
              <w:left w:val="single" w:sz="8" w:space="0" w:color="auto"/>
              <w:bottom w:val="single" w:sz="4" w:space="0" w:color="000000"/>
              <w:right w:val="nil"/>
            </w:tcBorders>
            <w:vAlign w:val="center"/>
            <w:hideMark/>
          </w:tcPr>
          <w:p w14:paraId="2482B173" w14:textId="77777777" w:rsidR="00475F57" w:rsidRPr="004C155F" w:rsidRDefault="00475F57">
            <w:pPr>
              <w:tabs>
                <w:tab w:val="left" w:pos="142"/>
              </w:tabs>
              <w:spacing w:after="0" w:line="240" w:lineRule="auto"/>
              <w:rPr>
                <w:rFonts w:ascii="Montserrat" w:eastAsia="Times New Roman" w:hAnsi="Montserrat" w:cs="Times New Roman"/>
                <w:sz w:val="12"/>
                <w:szCs w:val="12"/>
                <w:lang w:eastAsia="es-MX"/>
              </w:rPr>
              <w:pPrChange w:id="528" w:author="Ramsés Vázquez Lira" w:date="2020-01-11T19:09:00Z">
                <w:pPr>
                  <w:spacing w:after="0" w:line="240" w:lineRule="auto"/>
                </w:pPr>
              </w:pPrChange>
            </w:pPr>
          </w:p>
        </w:tc>
        <w:tc>
          <w:tcPr>
            <w:tcW w:w="1179" w:type="dxa"/>
            <w:tcBorders>
              <w:top w:val="nil"/>
              <w:left w:val="single" w:sz="8" w:space="0" w:color="auto"/>
              <w:bottom w:val="single" w:sz="4" w:space="0" w:color="auto"/>
              <w:right w:val="single" w:sz="8" w:space="0" w:color="auto"/>
            </w:tcBorders>
            <w:shd w:val="clear" w:color="000000" w:fill="FFFFFF"/>
            <w:vAlign w:val="center"/>
            <w:hideMark/>
          </w:tcPr>
          <w:p w14:paraId="44DE494A" w14:textId="77777777" w:rsidR="00475F57" w:rsidRPr="004C155F" w:rsidRDefault="00475F57">
            <w:pPr>
              <w:tabs>
                <w:tab w:val="left" w:pos="142"/>
              </w:tabs>
              <w:spacing w:after="0" w:line="240" w:lineRule="auto"/>
              <w:jc w:val="center"/>
              <w:rPr>
                <w:rFonts w:ascii="Montserrat" w:eastAsia="Times New Roman" w:hAnsi="Montserrat" w:cs="Times New Roman"/>
                <w:color w:val="000000"/>
                <w:sz w:val="12"/>
                <w:szCs w:val="12"/>
                <w:lang w:eastAsia="es-MX"/>
              </w:rPr>
              <w:pPrChange w:id="529" w:author="Ramsés Vázquez Lira" w:date="2020-01-11T19:09:00Z">
                <w:pPr>
                  <w:spacing w:after="0" w:line="240" w:lineRule="auto"/>
                  <w:jc w:val="center"/>
                </w:pPr>
              </w:pPrChange>
            </w:pPr>
            <w:r w:rsidRPr="004C155F">
              <w:rPr>
                <w:rFonts w:ascii="Montserrat" w:eastAsia="Times New Roman" w:hAnsi="Montserrat" w:cs="Times New Roman"/>
                <w:color w:val="000000"/>
                <w:sz w:val="12"/>
                <w:szCs w:val="12"/>
                <w:lang w:eastAsia="es-MX"/>
              </w:rPr>
              <w:t>Supervisión</w:t>
            </w:r>
          </w:p>
        </w:tc>
        <w:tc>
          <w:tcPr>
            <w:tcW w:w="1993" w:type="dxa"/>
            <w:tcBorders>
              <w:top w:val="nil"/>
              <w:left w:val="nil"/>
              <w:bottom w:val="single" w:sz="4" w:space="0" w:color="auto"/>
              <w:right w:val="single" w:sz="8" w:space="0" w:color="auto"/>
            </w:tcBorders>
            <w:shd w:val="clear" w:color="000000" w:fill="FFFFFF"/>
            <w:vAlign w:val="center"/>
            <w:hideMark/>
          </w:tcPr>
          <w:p w14:paraId="1EAE84C9" w14:textId="77777777" w:rsidR="00475F57" w:rsidRPr="004C155F" w:rsidRDefault="00475F57">
            <w:pPr>
              <w:tabs>
                <w:tab w:val="left" w:pos="142"/>
              </w:tabs>
              <w:spacing w:after="0" w:line="240" w:lineRule="auto"/>
              <w:jc w:val="center"/>
              <w:rPr>
                <w:rFonts w:ascii="Montserrat" w:eastAsia="Times New Roman" w:hAnsi="Montserrat" w:cs="Times New Roman"/>
                <w:color w:val="000000"/>
                <w:sz w:val="12"/>
                <w:szCs w:val="12"/>
                <w:lang w:eastAsia="es-MX"/>
              </w:rPr>
              <w:pPrChange w:id="530" w:author="Ramsés Vázquez Lira" w:date="2020-01-11T19:09:00Z">
                <w:pPr>
                  <w:spacing w:after="0" w:line="240" w:lineRule="auto"/>
                  <w:jc w:val="center"/>
                </w:pPr>
              </w:pPrChange>
            </w:pPr>
            <w:r w:rsidRPr="004C155F">
              <w:rPr>
                <w:rFonts w:ascii="Montserrat" w:eastAsia="Times New Roman" w:hAnsi="Montserrat" w:cs="Times New Roman"/>
                <w:color w:val="000000"/>
                <w:sz w:val="12"/>
                <w:szCs w:val="12"/>
                <w:lang w:eastAsia="es-MX"/>
              </w:rPr>
              <w:t>Genérico para EB</w:t>
            </w:r>
          </w:p>
        </w:tc>
        <w:tc>
          <w:tcPr>
            <w:tcW w:w="1200" w:type="dxa"/>
            <w:tcBorders>
              <w:top w:val="nil"/>
              <w:left w:val="nil"/>
              <w:bottom w:val="single" w:sz="4" w:space="0" w:color="auto"/>
              <w:right w:val="single" w:sz="8" w:space="0" w:color="auto"/>
            </w:tcBorders>
            <w:shd w:val="clear" w:color="auto" w:fill="auto"/>
            <w:vAlign w:val="center"/>
            <w:hideMark/>
          </w:tcPr>
          <w:p w14:paraId="46F0A03C" w14:textId="77777777" w:rsidR="00E27272" w:rsidRDefault="00E27272">
            <w:pPr>
              <w:tabs>
                <w:tab w:val="left" w:pos="142"/>
              </w:tabs>
              <w:spacing w:after="0" w:line="240" w:lineRule="auto"/>
              <w:jc w:val="center"/>
              <w:rPr>
                <w:ins w:id="531" w:author="Ramsés Vázquez Lira" w:date="2020-01-11T18:45:00Z"/>
                <w:rFonts w:ascii="Montserrat" w:eastAsia="Times New Roman" w:hAnsi="Montserrat" w:cs="Times New Roman"/>
                <w:color w:val="000000"/>
                <w:sz w:val="12"/>
                <w:szCs w:val="12"/>
                <w:lang w:eastAsia="es-MX"/>
              </w:rPr>
              <w:pPrChange w:id="532" w:author="Ramsés Vázquez Lira" w:date="2020-01-11T19:09:00Z">
                <w:pPr>
                  <w:spacing w:after="0" w:line="240" w:lineRule="auto"/>
                  <w:jc w:val="center"/>
                </w:pPr>
              </w:pPrChange>
            </w:pPr>
            <w:ins w:id="533" w:author="Ramsés Vázquez Lira" w:date="2020-01-11T18:45:00Z">
              <w:r>
                <w:rPr>
                  <w:rFonts w:ascii="Montserrat" w:eastAsia="Times New Roman" w:hAnsi="Montserrat" w:cs="Times New Roman"/>
                  <w:color w:val="000000"/>
                  <w:sz w:val="12"/>
                  <w:szCs w:val="12"/>
                  <w:lang w:eastAsia="es-MX"/>
                </w:rPr>
                <w:t xml:space="preserve">M2. Escalas y cuestionarios. </w:t>
              </w:r>
            </w:ins>
          </w:p>
          <w:p w14:paraId="7F2EE5D8" w14:textId="184001E7" w:rsidR="004B6C92" w:rsidDel="00E27272" w:rsidRDefault="00E27272">
            <w:pPr>
              <w:tabs>
                <w:tab w:val="left" w:pos="142"/>
              </w:tabs>
              <w:spacing w:after="0" w:line="240" w:lineRule="auto"/>
              <w:jc w:val="center"/>
              <w:rPr>
                <w:ins w:id="534" w:author="Alan Panda" w:date="2020-01-11T11:06:00Z"/>
                <w:del w:id="535" w:author="Ramsés Vázquez Lira" w:date="2020-01-11T18:45:00Z"/>
                <w:rFonts w:ascii="Montserrat" w:eastAsia="Times New Roman" w:hAnsi="Montserrat" w:cs="Times New Roman"/>
                <w:color w:val="000000"/>
                <w:sz w:val="12"/>
                <w:szCs w:val="12"/>
                <w:lang w:eastAsia="es-MX"/>
              </w:rPr>
              <w:pPrChange w:id="536" w:author="Ramsés Vázquez Lira" w:date="2020-01-11T19:09:00Z">
                <w:pPr>
                  <w:spacing w:after="0" w:line="240" w:lineRule="auto"/>
                  <w:jc w:val="center"/>
                </w:pPr>
              </w:pPrChange>
            </w:pPr>
            <w:ins w:id="537" w:author="Ramsés Vázquez Lira" w:date="2020-01-11T18:45:00Z">
              <w:r>
                <w:rPr>
                  <w:rFonts w:ascii="Montserrat" w:eastAsia="Times New Roman" w:hAnsi="Montserrat" w:cs="Times New Roman"/>
                  <w:color w:val="000000"/>
                  <w:sz w:val="12"/>
                  <w:szCs w:val="12"/>
                  <w:lang w:eastAsia="es-MX"/>
                </w:rPr>
                <w:t>TRI</w:t>
              </w:r>
            </w:ins>
            <w:ins w:id="538" w:author="Alan Panda" w:date="2020-01-11T11:05:00Z">
              <w:del w:id="539" w:author="Ramsés Vázquez Lira" w:date="2020-01-11T18:45:00Z">
                <w:r w:rsidR="004B6C92" w:rsidDel="00E27272">
                  <w:rPr>
                    <w:rFonts w:ascii="Montserrat" w:eastAsia="Times New Roman" w:hAnsi="Montserrat" w:cs="Times New Roman"/>
                    <w:color w:val="000000"/>
                    <w:sz w:val="12"/>
                    <w:szCs w:val="12"/>
                    <w:lang w:eastAsia="es-MX"/>
                  </w:rPr>
                  <w:delText xml:space="preserve">Cuestionarios </w:delText>
                </w:r>
              </w:del>
            </w:ins>
          </w:p>
          <w:p w14:paraId="2828D1E3" w14:textId="0B54954F" w:rsidR="00475F57" w:rsidRPr="004C155F" w:rsidRDefault="004B6C92">
            <w:pPr>
              <w:tabs>
                <w:tab w:val="left" w:pos="142"/>
              </w:tabs>
              <w:spacing w:after="0" w:line="240" w:lineRule="auto"/>
              <w:jc w:val="center"/>
              <w:rPr>
                <w:rFonts w:ascii="Montserrat" w:eastAsia="Times New Roman" w:hAnsi="Montserrat" w:cs="Times New Roman"/>
                <w:color w:val="000000"/>
                <w:sz w:val="12"/>
                <w:szCs w:val="12"/>
                <w:lang w:eastAsia="es-MX"/>
              </w:rPr>
              <w:pPrChange w:id="540" w:author="Ramsés Vázquez Lira" w:date="2020-01-11T19:09:00Z">
                <w:pPr>
                  <w:spacing w:after="0" w:line="240" w:lineRule="auto"/>
                  <w:jc w:val="center"/>
                </w:pPr>
              </w:pPrChange>
            </w:pPr>
            <w:ins w:id="541" w:author="Alan Panda" w:date="2020-01-11T11:05:00Z">
              <w:del w:id="542" w:author="Ramsés Vázquez Lira" w:date="2020-01-11T18:45:00Z">
                <w:r w:rsidDel="00E27272">
                  <w:rPr>
                    <w:rFonts w:ascii="Montserrat" w:eastAsia="Times New Roman" w:hAnsi="Montserrat" w:cs="Times New Roman"/>
                    <w:color w:val="000000"/>
                    <w:sz w:val="12"/>
                    <w:szCs w:val="12"/>
                    <w:lang w:eastAsia="es-MX"/>
                  </w:rPr>
                  <w:delText>TRI</w:delText>
                </w:r>
              </w:del>
            </w:ins>
            <w:del w:id="543" w:author="Alan Panda" w:date="2020-01-11T11:04:00Z">
              <w:r w:rsidR="00475F57" w:rsidRPr="004C155F" w:rsidDel="002D2EE5">
                <w:rPr>
                  <w:rFonts w:ascii="Montserrat" w:eastAsia="Times New Roman" w:hAnsi="Montserrat" w:cs="Times New Roman"/>
                  <w:color w:val="000000"/>
                  <w:sz w:val="12"/>
                  <w:szCs w:val="12"/>
                  <w:lang w:eastAsia="es-MX"/>
                </w:rPr>
                <w:delText xml:space="preserve">Casos </w:delText>
              </w:r>
            </w:del>
          </w:p>
        </w:tc>
        <w:tc>
          <w:tcPr>
            <w:tcW w:w="926" w:type="dxa"/>
            <w:tcBorders>
              <w:top w:val="nil"/>
              <w:left w:val="nil"/>
              <w:bottom w:val="single" w:sz="4" w:space="0" w:color="auto"/>
              <w:right w:val="single" w:sz="8" w:space="0" w:color="auto"/>
            </w:tcBorders>
            <w:shd w:val="clear" w:color="000000" w:fill="FFFFFF"/>
            <w:noWrap/>
            <w:vAlign w:val="center"/>
            <w:hideMark/>
          </w:tcPr>
          <w:p w14:paraId="4108B427" w14:textId="77777777" w:rsidR="00475F57" w:rsidRPr="004C155F" w:rsidRDefault="00475F57">
            <w:pPr>
              <w:tabs>
                <w:tab w:val="left" w:pos="142"/>
              </w:tabs>
              <w:spacing w:after="0" w:line="240" w:lineRule="auto"/>
              <w:jc w:val="center"/>
              <w:rPr>
                <w:rFonts w:ascii="Montserrat" w:eastAsia="Times New Roman" w:hAnsi="Montserrat" w:cs="Times New Roman"/>
                <w:color w:val="000000"/>
                <w:sz w:val="12"/>
                <w:szCs w:val="12"/>
                <w:lang w:eastAsia="es-MX"/>
              </w:rPr>
              <w:pPrChange w:id="544" w:author="Ramsés Vázquez Lira" w:date="2020-01-11T19:09:00Z">
                <w:pPr>
                  <w:spacing w:after="0" w:line="240" w:lineRule="auto"/>
                  <w:jc w:val="center"/>
                </w:pPr>
              </w:pPrChange>
            </w:pPr>
            <w:r w:rsidRPr="004C155F">
              <w:rPr>
                <w:rFonts w:ascii="Montserrat" w:eastAsia="Times New Roman" w:hAnsi="Montserrat" w:cs="Times New Roman"/>
                <w:color w:val="000000"/>
                <w:sz w:val="12"/>
                <w:szCs w:val="12"/>
                <w:lang w:eastAsia="es-MX"/>
              </w:rPr>
              <w:t>1</w:t>
            </w:r>
          </w:p>
        </w:tc>
        <w:tc>
          <w:tcPr>
            <w:tcW w:w="903" w:type="dxa"/>
            <w:vMerge/>
            <w:tcBorders>
              <w:top w:val="nil"/>
              <w:left w:val="nil"/>
              <w:bottom w:val="single" w:sz="8" w:space="0" w:color="000000"/>
              <w:right w:val="single" w:sz="8" w:space="0" w:color="auto"/>
            </w:tcBorders>
            <w:vAlign w:val="center"/>
            <w:hideMark/>
          </w:tcPr>
          <w:p w14:paraId="05F408F9" w14:textId="77777777" w:rsidR="00475F57" w:rsidRPr="004C155F" w:rsidRDefault="00475F57">
            <w:pPr>
              <w:tabs>
                <w:tab w:val="left" w:pos="142"/>
              </w:tabs>
              <w:spacing w:after="0" w:line="240" w:lineRule="auto"/>
              <w:rPr>
                <w:rFonts w:ascii="Montserrat" w:eastAsia="Times New Roman" w:hAnsi="Montserrat" w:cs="Times New Roman"/>
                <w:color w:val="000000"/>
                <w:sz w:val="12"/>
                <w:szCs w:val="12"/>
                <w:lang w:eastAsia="es-MX"/>
              </w:rPr>
              <w:pPrChange w:id="545" w:author="Ramsés Vázquez Lira" w:date="2020-01-11T19:09:00Z">
                <w:pPr>
                  <w:spacing w:after="0" w:line="240" w:lineRule="auto"/>
                </w:pPr>
              </w:pPrChange>
            </w:pPr>
          </w:p>
        </w:tc>
      </w:tr>
      <w:tr w:rsidR="00475F57" w:rsidRPr="004C155F" w14:paraId="04A6E909" w14:textId="77777777" w:rsidTr="00943101">
        <w:trPr>
          <w:trHeight w:val="1125"/>
        </w:trPr>
        <w:tc>
          <w:tcPr>
            <w:tcW w:w="1187" w:type="dxa"/>
            <w:vMerge/>
            <w:tcBorders>
              <w:top w:val="nil"/>
              <w:left w:val="single" w:sz="8" w:space="0" w:color="auto"/>
              <w:bottom w:val="single" w:sz="8" w:space="0" w:color="000000"/>
              <w:right w:val="single" w:sz="8" w:space="0" w:color="auto"/>
            </w:tcBorders>
            <w:vAlign w:val="center"/>
            <w:hideMark/>
          </w:tcPr>
          <w:p w14:paraId="385B5578" w14:textId="77777777" w:rsidR="00475F57" w:rsidRPr="004C155F" w:rsidRDefault="00475F57">
            <w:pPr>
              <w:tabs>
                <w:tab w:val="left" w:pos="142"/>
              </w:tabs>
              <w:spacing w:after="0" w:line="240" w:lineRule="auto"/>
              <w:rPr>
                <w:rFonts w:ascii="Montserrat" w:eastAsia="Times New Roman" w:hAnsi="Montserrat" w:cs="Times New Roman"/>
                <w:color w:val="000000"/>
                <w:sz w:val="12"/>
                <w:szCs w:val="12"/>
                <w:lang w:eastAsia="es-MX"/>
              </w:rPr>
              <w:pPrChange w:id="546" w:author="Ramsés Vázquez Lira" w:date="2020-01-11T19:09:00Z">
                <w:pPr>
                  <w:spacing w:after="0" w:line="240" w:lineRule="auto"/>
                </w:pPr>
              </w:pPrChange>
            </w:pPr>
          </w:p>
        </w:tc>
        <w:tc>
          <w:tcPr>
            <w:tcW w:w="1473" w:type="dxa"/>
            <w:vMerge w:val="restart"/>
            <w:tcBorders>
              <w:top w:val="nil"/>
              <w:left w:val="single" w:sz="8" w:space="0" w:color="auto"/>
              <w:bottom w:val="single" w:sz="8" w:space="0" w:color="000000"/>
              <w:right w:val="nil"/>
            </w:tcBorders>
            <w:shd w:val="clear" w:color="000000" w:fill="FFFFFF"/>
            <w:vAlign w:val="center"/>
            <w:hideMark/>
          </w:tcPr>
          <w:p w14:paraId="22EAB66F" w14:textId="77777777" w:rsidR="00475F57" w:rsidRPr="004C155F" w:rsidRDefault="00475F57">
            <w:pPr>
              <w:tabs>
                <w:tab w:val="left" w:pos="142"/>
              </w:tabs>
              <w:spacing w:after="0" w:line="240" w:lineRule="auto"/>
              <w:rPr>
                <w:rFonts w:ascii="Montserrat" w:eastAsia="Times New Roman" w:hAnsi="Montserrat" w:cs="Times New Roman"/>
                <w:sz w:val="12"/>
                <w:szCs w:val="12"/>
                <w:lang w:eastAsia="es-MX"/>
              </w:rPr>
              <w:pPrChange w:id="547" w:author="Ramsés Vázquez Lira" w:date="2020-01-11T19:09:00Z">
                <w:pPr>
                  <w:spacing w:after="0" w:line="240" w:lineRule="auto"/>
                </w:pPr>
              </w:pPrChange>
            </w:pPr>
            <w:r w:rsidRPr="004C155F">
              <w:rPr>
                <w:rFonts w:ascii="Montserrat" w:eastAsia="Times New Roman" w:hAnsi="Montserrat" w:cs="Times New Roman"/>
                <w:sz w:val="12"/>
                <w:szCs w:val="12"/>
                <w:lang w:eastAsia="es-MX"/>
              </w:rPr>
              <w:t>Encuesta de percepción sobre el trabajo directivo y aportaciones al colectivo escolar</w:t>
            </w:r>
          </w:p>
        </w:tc>
        <w:tc>
          <w:tcPr>
            <w:tcW w:w="1179" w:type="dxa"/>
            <w:tcBorders>
              <w:top w:val="nil"/>
              <w:left w:val="single" w:sz="8" w:space="0" w:color="auto"/>
              <w:bottom w:val="single" w:sz="4" w:space="0" w:color="auto"/>
              <w:right w:val="single" w:sz="8" w:space="0" w:color="auto"/>
            </w:tcBorders>
            <w:shd w:val="clear" w:color="000000" w:fill="FFFFFF"/>
            <w:vAlign w:val="center"/>
            <w:hideMark/>
          </w:tcPr>
          <w:p w14:paraId="21659200" w14:textId="77777777" w:rsidR="00475F57" w:rsidRPr="004C155F" w:rsidRDefault="00475F57">
            <w:pPr>
              <w:tabs>
                <w:tab w:val="left" w:pos="142"/>
              </w:tabs>
              <w:spacing w:after="0" w:line="240" w:lineRule="auto"/>
              <w:jc w:val="center"/>
              <w:rPr>
                <w:rFonts w:ascii="Montserrat" w:eastAsia="Times New Roman" w:hAnsi="Montserrat" w:cs="Times New Roman"/>
                <w:color w:val="000000"/>
                <w:sz w:val="12"/>
                <w:szCs w:val="12"/>
                <w:lang w:eastAsia="es-MX"/>
              </w:rPr>
              <w:pPrChange w:id="548" w:author="Ramsés Vázquez Lira" w:date="2020-01-11T19:09:00Z">
                <w:pPr>
                  <w:spacing w:after="0" w:line="240" w:lineRule="auto"/>
                  <w:jc w:val="center"/>
                </w:pPr>
              </w:pPrChange>
            </w:pPr>
            <w:r w:rsidRPr="004C155F">
              <w:rPr>
                <w:rFonts w:ascii="Montserrat" w:eastAsia="Times New Roman" w:hAnsi="Montserrat" w:cs="Times New Roman"/>
                <w:color w:val="000000"/>
                <w:sz w:val="12"/>
                <w:szCs w:val="12"/>
                <w:lang w:eastAsia="es-MX"/>
              </w:rPr>
              <w:t>Dirección</w:t>
            </w:r>
          </w:p>
        </w:tc>
        <w:tc>
          <w:tcPr>
            <w:tcW w:w="1993" w:type="dxa"/>
            <w:tcBorders>
              <w:top w:val="nil"/>
              <w:left w:val="nil"/>
              <w:bottom w:val="single" w:sz="4" w:space="0" w:color="auto"/>
              <w:right w:val="single" w:sz="8" w:space="0" w:color="auto"/>
            </w:tcBorders>
            <w:shd w:val="clear" w:color="000000" w:fill="FFFFFF"/>
            <w:vAlign w:val="center"/>
            <w:hideMark/>
          </w:tcPr>
          <w:p w14:paraId="509EBD07" w14:textId="77777777" w:rsidR="00475F57" w:rsidRPr="004C155F" w:rsidRDefault="00475F57">
            <w:pPr>
              <w:tabs>
                <w:tab w:val="left" w:pos="142"/>
              </w:tabs>
              <w:spacing w:after="0" w:line="240" w:lineRule="auto"/>
              <w:jc w:val="center"/>
              <w:rPr>
                <w:rFonts w:ascii="Montserrat" w:eastAsia="Times New Roman" w:hAnsi="Montserrat" w:cs="Times New Roman"/>
                <w:color w:val="000000"/>
                <w:sz w:val="12"/>
                <w:szCs w:val="12"/>
                <w:lang w:eastAsia="es-MX"/>
              </w:rPr>
              <w:pPrChange w:id="549" w:author="Ramsés Vázquez Lira" w:date="2020-01-11T19:09:00Z">
                <w:pPr>
                  <w:spacing w:after="0" w:line="240" w:lineRule="auto"/>
                  <w:jc w:val="center"/>
                </w:pPr>
              </w:pPrChange>
            </w:pPr>
            <w:r w:rsidRPr="004C155F">
              <w:rPr>
                <w:rFonts w:ascii="Montserrat" w:eastAsia="Times New Roman" w:hAnsi="Montserrat" w:cs="Times New Roman"/>
                <w:color w:val="000000"/>
                <w:sz w:val="12"/>
                <w:szCs w:val="12"/>
                <w:lang w:eastAsia="es-MX"/>
              </w:rPr>
              <w:t>Genérico para EB</w:t>
            </w:r>
          </w:p>
        </w:tc>
        <w:tc>
          <w:tcPr>
            <w:tcW w:w="1200" w:type="dxa"/>
            <w:tcBorders>
              <w:top w:val="nil"/>
              <w:left w:val="nil"/>
              <w:bottom w:val="single" w:sz="4" w:space="0" w:color="auto"/>
              <w:right w:val="single" w:sz="8" w:space="0" w:color="auto"/>
            </w:tcBorders>
            <w:shd w:val="clear" w:color="auto" w:fill="auto"/>
            <w:vAlign w:val="center"/>
            <w:hideMark/>
          </w:tcPr>
          <w:p w14:paraId="4C145590" w14:textId="77777777" w:rsidR="00E27272" w:rsidRDefault="00E27272">
            <w:pPr>
              <w:tabs>
                <w:tab w:val="left" w:pos="142"/>
              </w:tabs>
              <w:spacing w:after="0" w:line="240" w:lineRule="auto"/>
              <w:jc w:val="center"/>
              <w:rPr>
                <w:ins w:id="550" w:author="Ramsés Vázquez Lira" w:date="2020-01-11T18:45:00Z"/>
                <w:rFonts w:ascii="Montserrat" w:eastAsia="Times New Roman" w:hAnsi="Montserrat" w:cs="Times New Roman"/>
                <w:color w:val="000000"/>
                <w:sz w:val="12"/>
                <w:szCs w:val="12"/>
                <w:lang w:eastAsia="es-MX"/>
              </w:rPr>
              <w:pPrChange w:id="551" w:author="Ramsés Vázquez Lira" w:date="2020-01-11T19:09:00Z">
                <w:pPr>
                  <w:spacing w:after="0" w:line="240" w:lineRule="auto"/>
                  <w:jc w:val="center"/>
                </w:pPr>
              </w:pPrChange>
            </w:pPr>
            <w:ins w:id="552" w:author="Ramsés Vázquez Lira" w:date="2020-01-11T18:45:00Z">
              <w:r>
                <w:rPr>
                  <w:rFonts w:ascii="Montserrat" w:eastAsia="Times New Roman" w:hAnsi="Montserrat" w:cs="Times New Roman"/>
                  <w:color w:val="000000"/>
                  <w:sz w:val="12"/>
                  <w:szCs w:val="12"/>
                  <w:lang w:eastAsia="es-MX"/>
                </w:rPr>
                <w:t xml:space="preserve">M2. Escalas y cuestionarios. </w:t>
              </w:r>
            </w:ins>
          </w:p>
          <w:p w14:paraId="74C683C4" w14:textId="43235153" w:rsidR="00475F57" w:rsidRPr="004C155F" w:rsidRDefault="00E27272">
            <w:pPr>
              <w:tabs>
                <w:tab w:val="left" w:pos="142"/>
              </w:tabs>
              <w:spacing w:after="0" w:line="240" w:lineRule="auto"/>
              <w:jc w:val="center"/>
              <w:rPr>
                <w:rFonts w:ascii="Montserrat" w:eastAsia="Times New Roman" w:hAnsi="Montserrat" w:cs="Times New Roman"/>
                <w:color w:val="000000"/>
                <w:sz w:val="12"/>
                <w:szCs w:val="12"/>
                <w:lang w:eastAsia="es-MX"/>
              </w:rPr>
              <w:pPrChange w:id="553" w:author="Ramsés Vázquez Lira" w:date="2020-01-11T19:09:00Z">
                <w:pPr>
                  <w:spacing w:after="0" w:line="240" w:lineRule="auto"/>
                  <w:jc w:val="center"/>
                </w:pPr>
              </w:pPrChange>
            </w:pPr>
            <w:ins w:id="554" w:author="Ramsés Vázquez Lira" w:date="2020-01-11T18:45:00Z">
              <w:r>
                <w:rPr>
                  <w:rFonts w:ascii="Montserrat" w:eastAsia="Times New Roman" w:hAnsi="Montserrat" w:cs="Times New Roman"/>
                  <w:color w:val="000000"/>
                  <w:sz w:val="12"/>
                  <w:szCs w:val="12"/>
                  <w:lang w:eastAsia="es-MX"/>
                </w:rPr>
                <w:t>TRI</w:t>
              </w:r>
            </w:ins>
            <w:commentRangeStart w:id="555"/>
            <w:del w:id="556" w:author="Ramsés Vázquez Lira" w:date="2020-01-11T18:45:00Z">
              <w:r w:rsidR="00475F57" w:rsidRPr="004C155F" w:rsidDel="00E27272">
                <w:rPr>
                  <w:rFonts w:ascii="Montserrat" w:eastAsia="Times New Roman" w:hAnsi="Montserrat" w:cs="Times New Roman"/>
                  <w:color w:val="000000"/>
                  <w:sz w:val="12"/>
                  <w:szCs w:val="12"/>
                  <w:lang w:eastAsia="es-MX"/>
                </w:rPr>
                <w:delText>M2. Escalas de Actitudes y Percepciones</w:delText>
              </w:r>
              <w:commentRangeEnd w:id="555"/>
              <w:r w:rsidR="004B6C92" w:rsidDel="00E27272">
                <w:rPr>
                  <w:rStyle w:val="Refdecomentario"/>
                </w:rPr>
                <w:commentReference w:id="555"/>
              </w:r>
            </w:del>
          </w:p>
        </w:tc>
        <w:tc>
          <w:tcPr>
            <w:tcW w:w="926" w:type="dxa"/>
            <w:tcBorders>
              <w:top w:val="nil"/>
              <w:left w:val="nil"/>
              <w:bottom w:val="single" w:sz="4" w:space="0" w:color="auto"/>
              <w:right w:val="single" w:sz="8" w:space="0" w:color="auto"/>
            </w:tcBorders>
            <w:shd w:val="clear" w:color="000000" w:fill="FFFFFF"/>
            <w:noWrap/>
            <w:vAlign w:val="bottom"/>
            <w:hideMark/>
          </w:tcPr>
          <w:p w14:paraId="7EB9E851" w14:textId="77777777" w:rsidR="00475F57" w:rsidRPr="004C155F" w:rsidRDefault="00475F57">
            <w:pPr>
              <w:tabs>
                <w:tab w:val="left" w:pos="142"/>
              </w:tabs>
              <w:spacing w:after="0" w:line="240" w:lineRule="auto"/>
              <w:jc w:val="center"/>
              <w:rPr>
                <w:rFonts w:ascii="Montserrat" w:eastAsia="Times New Roman" w:hAnsi="Montserrat" w:cs="Times New Roman"/>
                <w:color w:val="000000"/>
                <w:sz w:val="12"/>
                <w:szCs w:val="12"/>
                <w:lang w:eastAsia="es-MX"/>
              </w:rPr>
              <w:pPrChange w:id="557" w:author="Ramsés Vázquez Lira" w:date="2020-01-11T19:09:00Z">
                <w:pPr>
                  <w:spacing w:after="0" w:line="240" w:lineRule="auto"/>
                  <w:jc w:val="center"/>
                </w:pPr>
              </w:pPrChange>
            </w:pPr>
            <w:r w:rsidRPr="004C155F">
              <w:rPr>
                <w:rFonts w:ascii="Montserrat" w:eastAsia="Times New Roman" w:hAnsi="Montserrat" w:cs="Times New Roman"/>
                <w:color w:val="000000"/>
                <w:sz w:val="12"/>
                <w:szCs w:val="12"/>
                <w:lang w:eastAsia="es-MX"/>
              </w:rPr>
              <w:t>1</w:t>
            </w:r>
          </w:p>
        </w:tc>
        <w:tc>
          <w:tcPr>
            <w:tcW w:w="903" w:type="dxa"/>
            <w:vMerge/>
            <w:tcBorders>
              <w:top w:val="nil"/>
              <w:left w:val="nil"/>
              <w:bottom w:val="single" w:sz="8" w:space="0" w:color="000000"/>
              <w:right w:val="single" w:sz="8" w:space="0" w:color="auto"/>
            </w:tcBorders>
            <w:vAlign w:val="center"/>
            <w:hideMark/>
          </w:tcPr>
          <w:p w14:paraId="3D125DD7" w14:textId="77777777" w:rsidR="00475F57" w:rsidRPr="004C155F" w:rsidRDefault="00475F57">
            <w:pPr>
              <w:tabs>
                <w:tab w:val="left" w:pos="142"/>
              </w:tabs>
              <w:spacing w:after="0" w:line="240" w:lineRule="auto"/>
              <w:rPr>
                <w:rFonts w:ascii="Montserrat" w:eastAsia="Times New Roman" w:hAnsi="Montserrat" w:cs="Times New Roman"/>
                <w:color w:val="000000"/>
                <w:sz w:val="12"/>
                <w:szCs w:val="12"/>
                <w:lang w:eastAsia="es-MX"/>
              </w:rPr>
              <w:pPrChange w:id="558" w:author="Ramsés Vázquez Lira" w:date="2020-01-11T19:09:00Z">
                <w:pPr>
                  <w:spacing w:after="0" w:line="240" w:lineRule="auto"/>
                </w:pPr>
              </w:pPrChange>
            </w:pPr>
          </w:p>
        </w:tc>
      </w:tr>
      <w:tr w:rsidR="00475F57" w:rsidRPr="004C155F" w14:paraId="20C8CEF0" w14:textId="77777777" w:rsidTr="00943101">
        <w:trPr>
          <w:trHeight w:val="1140"/>
        </w:trPr>
        <w:tc>
          <w:tcPr>
            <w:tcW w:w="1187" w:type="dxa"/>
            <w:vMerge/>
            <w:tcBorders>
              <w:top w:val="nil"/>
              <w:left w:val="single" w:sz="8" w:space="0" w:color="auto"/>
              <w:bottom w:val="single" w:sz="8" w:space="0" w:color="000000"/>
              <w:right w:val="single" w:sz="8" w:space="0" w:color="auto"/>
            </w:tcBorders>
            <w:vAlign w:val="center"/>
            <w:hideMark/>
          </w:tcPr>
          <w:p w14:paraId="1246AF47" w14:textId="77777777" w:rsidR="00475F57" w:rsidRPr="004C155F" w:rsidRDefault="00475F57">
            <w:pPr>
              <w:tabs>
                <w:tab w:val="left" w:pos="142"/>
              </w:tabs>
              <w:spacing w:after="0" w:line="240" w:lineRule="auto"/>
              <w:rPr>
                <w:rFonts w:ascii="Montserrat" w:eastAsia="Times New Roman" w:hAnsi="Montserrat" w:cs="Times New Roman"/>
                <w:color w:val="000000"/>
                <w:sz w:val="12"/>
                <w:szCs w:val="12"/>
                <w:lang w:eastAsia="es-MX"/>
              </w:rPr>
              <w:pPrChange w:id="559" w:author="Ramsés Vázquez Lira" w:date="2020-01-11T19:09:00Z">
                <w:pPr>
                  <w:spacing w:after="0" w:line="240" w:lineRule="auto"/>
                </w:pPr>
              </w:pPrChange>
            </w:pPr>
          </w:p>
        </w:tc>
        <w:tc>
          <w:tcPr>
            <w:tcW w:w="1473" w:type="dxa"/>
            <w:vMerge/>
            <w:tcBorders>
              <w:top w:val="nil"/>
              <w:left w:val="single" w:sz="8" w:space="0" w:color="auto"/>
              <w:bottom w:val="single" w:sz="8" w:space="0" w:color="000000"/>
              <w:right w:val="nil"/>
            </w:tcBorders>
            <w:vAlign w:val="center"/>
            <w:hideMark/>
          </w:tcPr>
          <w:p w14:paraId="3CBEE254" w14:textId="77777777" w:rsidR="00475F57" w:rsidRPr="004C155F" w:rsidRDefault="00475F57">
            <w:pPr>
              <w:tabs>
                <w:tab w:val="left" w:pos="142"/>
              </w:tabs>
              <w:spacing w:after="0" w:line="240" w:lineRule="auto"/>
              <w:rPr>
                <w:rFonts w:ascii="Montserrat" w:eastAsia="Times New Roman" w:hAnsi="Montserrat" w:cs="Times New Roman"/>
                <w:sz w:val="12"/>
                <w:szCs w:val="12"/>
                <w:lang w:eastAsia="es-MX"/>
              </w:rPr>
              <w:pPrChange w:id="560" w:author="Ramsés Vázquez Lira" w:date="2020-01-11T19:09:00Z">
                <w:pPr>
                  <w:spacing w:after="0" w:line="240" w:lineRule="auto"/>
                </w:pPr>
              </w:pPrChange>
            </w:pPr>
          </w:p>
        </w:tc>
        <w:tc>
          <w:tcPr>
            <w:tcW w:w="1179" w:type="dxa"/>
            <w:tcBorders>
              <w:top w:val="nil"/>
              <w:left w:val="single" w:sz="8" w:space="0" w:color="auto"/>
              <w:bottom w:val="single" w:sz="8" w:space="0" w:color="auto"/>
              <w:right w:val="single" w:sz="8" w:space="0" w:color="auto"/>
            </w:tcBorders>
            <w:shd w:val="clear" w:color="000000" w:fill="FFFFFF"/>
            <w:vAlign w:val="center"/>
            <w:hideMark/>
          </w:tcPr>
          <w:p w14:paraId="01FD7873" w14:textId="77777777" w:rsidR="00475F57" w:rsidRPr="004C155F" w:rsidRDefault="00475F57">
            <w:pPr>
              <w:tabs>
                <w:tab w:val="left" w:pos="142"/>
              </w:tabs>
              <w:spacing w:after="0" w:line="240" w:lineRule="auto"/>
              <w:jc w:val="center"/>
              <w:rPr>
                <w:rFonts w:ascii="Montserrat" w:eastAsia="Times New Roman" w:hAnsi="Montserrat" w:cs="Times New Roman"/>
                <w:color w:val="000000"/>
                <w:sz w:val="12"/>
                <w:szCs w:val="12"/>
                <w:lang w:eastAsia="es-MX"/>
              </w:rPr>
              <w:pPrChange w:id="561" w:author="Ramsés Vázquez Lira" w:date="2020-01-11T19:09:00Z">
                <w:pPr>
                  <w:spacing w:after="0" w:line="240" w:lineRule="auto"/>
                  <w:jc w:val="center"/>
                </w:pPr>
              </w:pPrChange>
            </w:pPr>
            <w:r w:rsidRPr="004C155F">
              <w:rPr>
                <w:rFonts w:ascii="Montserrat" w:eastAsia="Times New Roman" w:hAnsi="Montserrat" w:cs="Times New Roman"/>
                <w:color w:val="000000"/>
                <w:sz w:val="12"/>
                <w:szCs w:val="12"/>
                <w:lang w:eastAsia="es-MX"/>
              </w:rPr>
              <w:t>Supervisión</w:t>
            </w:r>
          </w:p>
        </w:tc>
        <w:tc>
          <w:tcPr>
            <w:tcW w:w="1993" w:type="dxa"/>
            <w:tcBorders>
              <w:top w:val="nil"/>
              <w:left w:val="nil"/>
              <w:bottom w:val="single" w:sz="8" w:space="0" w:color="auto"/>
              <w:right w:val="single" w:sz="8" w:space="0" w:color="auto"/>
            </w:tcBorders>
            <w:shd w:val="clear" w:color="000000" w:fill="FFFFFF"/>
            <w:vAlign w:val="center"/>
            <w:hideMark/>
          </w:tcPr>
          <w:p w14:paraId="740295A3" w14:textId="77777777" w:rsidR="00475F57" w:rsidRPr="004C155F" w:rsidRDefault="00475F57">
            <w:pPr>
              <w:tabs>
                <w:tab w:val="left" w:pos="142"/>
              </w:tabs>
              <w:spacing w:after="0" w:line="240" w:lineRule="auto"/>
              <w:jc w:val="center"/>
              <w:rPr>
                <w:rFonts w:ascii="Montserrat" w:eastAsia="Times New Roman" w:hAnsi="Montserrat" w:cs="Times New Roman"/>
                <w:color w:val="000000"/>
                <w:sz w:val="12"/>
                <w:szCs w:val="12"/>
                <w:lang w:eastAsia="es-MX"/>
              </w:rPr>
              <w:pPrChange w:id="562" w:author="Ramsés Vázquez Lira" w:date="2020-01-11T19:09:00Z">
                <w:pPr>
                  <w:spacing w:after="0" w:line="240" w:lineRule="auto"/>
                  <w:jc w:val="center"/>
                </w:pPr>
              </w:pPrChange>
            </w:pPr>
            <w:r w:rsidRPr="004C155F">
              <w:rPr>
                <w:rFonts w:ascii="Montserrat" w:eastAsia="Times New Roman" w:hAnsi="Montserrat" w:cs="Times New Roman"/>
                <w:color w:val="000000"/>
                <w:sz w:val="12"/>
                <w:szCs w:val="12"/>
                <w:lang w:eastAsia="es-MX"/>
              </w:rPr>
              <w:t>Genérico para EB</w:t>
            </w:r>
          </w:p>
        </w:tc>
        <w:tc>
          <w:tcPr>
            <w:tcW w:w="1200" w:type="dxa"/>
            <w:tcBorders>
              <w:top w:val="nil"/>
              <w:left w:val="nil"/>
              <w:bottom w:val="single" w:sz="8" w:space="0" w:color="auto"/>
              <w:right w:val="single" w:sz="8" w:space="0" w:color="auto"/>
            </w:tcBorders>
            <w:shd w:val="clear" w:color="auto" w:fill="auto"/>
            <w:vAlign w:val="center"/>
            <w:hideMark/>
          </w:tcPr>
          <w:p w14:paraId="6D107C52" w14:textId="77777777" w:rsidR="00E27272" w:rsidRDefault="00E27272">
            <w:pPr>
              <w:tabs>
                <w:tab w:val="left" w:pos="142"/>
              </w:tabs>
              <w:spacing w:after="0" w:line="240" w:lineRule="auto"/>
              <w:jc w:val="center"/>
              <w:rPr>
                <w:ins w:id="563" w:author="Ramsés Vázquez Lira" w:date="2020-01-11T18:45:00Z"/>
                <w:rFonts w:ascii="Montserrat" w:eastAsia="Times New Roman" w:hAnsi="Montserrat" w:cs="Times New Roman"/>
                <w:color w:val="000000"/>
                <w:sz w:val="12"/>
                <w:szCs w:val="12"/>
                <w:lang w:eastAsia="es-MX"/>
              </w:rPr>
              <w:pPrChange w:id="564" w:author="Ramsés Vázquez Lira" w:date="2020-01-11T19:09:00Z">
                <w:pPr>
                  <w:spacing w:after="0" w:line="240" w:lineRule="auto"/>
                  <w:jc w:val="center"/>
                </w:pPr>
              </w:pPrChange>
            </w:pPr>
            <w:ins w:id="565" w:author="Ramsés Vázquez Lira" w:date="2020-01-11T18:45:00Z">
              <w:r>
                <w:rPr>
                  <w:rFonts w:ascii="Montserrat" w:eastAsia="Times New Roman" w:hAnsi="Montserrat" w:cs="Times New Roman"/>
                  <w:color w:val="000000"/>
                  <w:sz w:val="12"/>
                  <w:szCs w:val="12"/>
                  <w:lang w:eastAsia="es-MX"/>
                </w:rPr>
                <w:t xml:space="preserve">M2. Escalas y cuestionarios. </w:t>
              </w:r>
            </w:ins>
          </w:p>
          <w:p w14:paraId="22338176" w14:textId="2C7E553E" w:rsidR="00475F57" w:rsidRPr="004C155F" w:rsidRDefault="00E27272">
            <w:pPr>
              <w:tabs>
                <w:tab w:val="left" w:pos="142"/>
              </w:tabs>
              <w:spacing w:after="0" w:line="240" w:lineRule="auto"/>
              <w:jc w:val="center"/>
              <w:rPr>
                <w:rFonts w:ascii="Montserrat" w:eastAsia="Times New Roman" w:hAnsi="Montserrat" w:cs="Times New Roman"/>
                <w:color w:val="000000"/>
                <w:sz w:val="12"/>
                <w:szCs w:val="12"/>
                <w:lang w:eastAsia="es-MX"/>
              </w:rPr>
              <w:pPrChange w:id="566" w:author="Ramsés Vázquez Lira" w:date="2020-01-11T19:09:00Z">
                <w:pPr>
                  <w:spacing w:after="0" w:line="240" w:lineRule="auto"/>
                  <w:jc w:val="center"/>
                </w:pPr>
              </w:pPrChange>
            </w:pPr>
            <w:ins w:id="567" w:author="Ramsés Vázquez Lira" w:date="2020-01-11T18:45:00Z">
              <w:r>
                <w:rPr>
                  <w:rFonts w:ascii="Montserrat" w:eastAsia="Times New Roman" w:hAnsi="Montserrat" w:cs="Times New Roman"/>
                  <w:color w:val="000000"/>
                  <w:sz w:val="12"/>
                  <w:szCs w:val="12"/>
                  <w:lang w:eastAsia="es-MX"/>
                </w:rPr>
                <w:t>TRI</w:t>
              </w:r>
            </w:ins>
            <w:del w:id="568" w:author="Ramsés Vázquez Lira" w:date="2020-01-11T18:45:00Z">
              <w:r w:rsidR="00475F57" w:rsidRPr="004C155F" w:rsidDel="00E27272">
                <w:rPr>
                  <w:rFonts w:ascii="Montserrat" w:eastAsia="Times New Roman" w:hAnsi="Montserrat" w:cs="Times New Roman"/>
                  <w:color w:val="000000"/>
                  <w:sz w:val="12"/>
                  <w:szCs w:val="12"/>
                  <w:lang w:eastAsia="es-MX"/>
                </w:rPr>
                <w:delText>M2. Escalas de Actitudes y Percepciones</w:delText>
              </w:r>
            </w:del>
          </w:p>
        </w:tc>
        <w:tc>
          <w:tcPr>
            <w:tcW w:w="926" w:type="dxa"/>
            <w:tcBorders>
              <w:top w:val="nil"/>
              <w:left w:val="nil"/>
              <w:bottom w:val="single" w:sz="8" w:space="0" w:color="auto"/>
              <w:right w:val="single" w:sz="8" w:space="0" w:color="auto"/>
            </w:tcBorders>
            <w:shd w:val="clear" w:color="000000" w:fill="FFFFFF"/>
            <w:noWrap/>
            <w:vAlign w:val="bottom"/>
            <w:hideMark/>
          </w:tcPr>
          <w:p w14:paraId="2CFA3DFF" w14:textId="77777777" w:rsidR="00475F57" w:rsidRPr="004C155F" w:rsidRDefault="00475F57">
            <w:pPr>
              <w:tabs>
                <w:tab w:val="left" w:pos="142"/>
              </w:tabs>
              <w:spacing w:after="0" w:line="240" w:lineRule="auto"/>
              <w:jc w:val="center"/>
              <w:rPr>
                <w:rFonts w:ascii="Montserrat" w:eastAsia="Times New Roman" w:hAnsi="Montserrat" w:cs="Times New Roman"/>
                <w:color w:val="000000"/>
                <w:sz w:val="12"/>
                <w:szCs w:val="12"/>
                <w:lang w:eastAsia="es-MX"/>
              </w:rPr>
              <w:pPrChange w:id="569" w:author="Ramsés Vázquez Lira" w:date="2020-01-11T19:09:00Z">
                <w:pPr>
                  <w:spacing w:after="0" w:line="240" w:lineRule="auto"/>
                  <w:jc w:val="center"/>
                </w:pPr>
              </w:pPrChange>
            </w:pPr>
            <w:r w:rsidRPr="004C155F">
              <w:rPr>
                <w:rFonts w:ascii="Montserrat" w:eastAsia="Times New Roman" w:hAnsi="Montserrat" w:cs="Times New Roman"/>
                <w:color w:val="000000"/>
                <w:sz w:val="12"/>
                <w:szCs w:val="12"/>
                <w:lang w:eastAsia="es-MX"/>
              </w:rPr>
              <w:t>1</w:t>
            </w:r>
          </w:p>
        </w:tc>
        <w:tc>
          <w:tcPr>
            <w:tcW w:w="903" w:type="dxa"/>
            <w:vMerge/>
            <w:tcBorders>
              <w:top w:val="nil"/>
              <w:left w:val="nil"/>
              <w:bottom w:val="single" w:sz="8" w:space="0" w:color="000000"/>
              <w:right w:val="single" w:sz="8" w:space="0" w:color="auto"/>
            </w:tcBorders>
            <w:vAlign w:val="center"/>
            <w:hideMark/>
          </w:tcPr>
          <w:p w14:paraId="172926F9" w14:textId="77777777" w:rsidR="00475F57" w:rsidRPr="004C155F" w:rsidRDefault="00475F57">
            <w:pPr>
              <w:tabs>
                <w:tab w:val="left" w:pos="142"/>
              </w:tabs>
              <w:spacing w:after="0" w:line="240" w:lineRule="auto"/>
              <w:rPr>
                <w:rFonts w:ascii="Montserrat" w:eastAsia="Times New Roman" w:hAnsi="Montserrat" w:cs="Times New Roman"/>
                <w:color w:val="000000"/>
                <w:sz w:val="12"/>
                <w:szCs w:val="12"/>
                <w:lang w:eastAsia="es-MX"/>
              </w:rPr>
              <w:pPrChange w:id="570" w:author="Ramsés Vázquez Lira" w:date="2020-01-11T19:09:00Z">
                <w:pPr>
                  <w:spacing w:after="0" w:line="240" w:lineRule="auto"/>
                </w:pPr>
              </w:pPrChange>
            </w:pPr>
          </w:p>
        </w:tc>
      </w:tr>
      <w:tr w:rsidR="00475F57" w:rsidRPr="004C155F" w14:paraId="1C0B8BD2" w14:textId="77777777" w:rsidTr="00943101">
        <w:trPr>
          <w:trHeight w:val="675"/>
        </w:trPr>
        <w:tc>
          <w:tcPr>
            <w:tcW w:w="1187" w:type="dxa"/>
            <w:vMerge w:val="restart"/>
            <w:tcBorders>
              <w:top w:val="nil"/>
              <w:left w:val="single" w:sz="8" w:space="0" w:color="auto"/>
              <w:bottom w:val="single" w:sz="8" w:space="0" w:color="000000"/>
              <w:right w:val="single" w:sz="8" w:space="0" w:color="auto"/>
            </w:tcBorders>
            <w:shd w:val="clear" w:color="000000" w:fill="FFFFFF"/>
            <w:vAlign w:val="center"/>
            <w:hideMark/>
          </w:tcPr>
          <w:p w14:paraId="52B794AB" w14:textId="77777777" w:rsidR="00475F57" w:rsidRPr="004C155F" w:rsidRDefault="00475F57">
            <w:pPr>
              <w:tabs>
                <w:tab w:val="left" w:pos="142"/>
              </w:tabs>
              <w:spacing w:after="0" w:line="240" w:lineRule="auto"/>
              <w:jc w:val="center"/>
              <w:rPr>
                <w:rFonts w:ascii="Montserrat" w:eastAsia="Times New Roman" w:hAnsi="Montserrat" w:cs="Times New Roman"/>
                <w:color w:val="000000"/>
                <w:sz w:val="12"/>
                <w:szCs w:val="12"/>
                <w:lang w:eastAsia="es-MX"/>
              </w:rPr>
              <w:pPrChange w:id="571" w:author="Ramsés Vázquez Lira" w:date="2020-01-11T19:09:00Z">
                <w:pPr>
                  <w:spacing w:after="0" w:line="240" w:lineRule="auto"/>
                  <w:jc w:val="center"/>
                </w:pPr>
              </w:pPrChange>
            </w:pPr>
            <w:r w:rsidRPr="004C155F">
              <w:rPr>
                <w:rFonts w:ascii="Montserrat" w:eastAsia="Times New Roman" w:hAnsi="Montserrat" w:cs="Times New Roman"/>
                <w:color w:val="000000"/>
                <w:sz w:val="12"/>
                <w:szCs w:val="12"/>
                <w:lang w:eastAsia="es-MX"/>
              </w:rPr>
              <w:t>Promoción horizontal</w:t>
            </w:r>
          </w:p>
        </w:tc>
        <w:tc>
          <w:tcPr>
            <w:tcW w:w="1473" w:type="dxa"/>
            <w:vMerge w:val="restart"/>
            <w:tcBorders>
              <w:top w:val="nil"/>
              <w:left w:val="single" w:sz="8" w:space="0" w:color="auto"/>
              <w:bottom w:val="single" w:sz="4" w:space="0" w:color="000000"/>
              <w:right w:val="single" w:sz="8" w:space="0" w:color="auto"/>
            </w:tcBorders>
            <w:shd w:val="clear" w:color="000000" w:fill="FFFFFF"/>
            <w:vAlign w:val="center"/>
            <w:hideMark/>
          </w:tcPr>
          <w:p w14:paraId="67CF48E6" w14:textId="77777777" w:rsidR="00475F57" w:rsidRPr="004C155F" w:rsidRDefault="00475F57">
            <w:pPr>
              <w:tabs>
                <w:tab w:val="left" w:pos="142"/>
              </w:tabs>
              <w:spacing w:after="0" w:line="240" w:lineRule="auto"/>
              <w:rPr>
                <w:rFonts w:ascii="Montserrat" w:eastAsia="Times New Roman" w:hAnsi="Montserrat" w:cs="Times New Roman"/>
                <w:color w:val="000000"/>
                <w:sz w:val="12"/>
                <w:szCs w:val="12"/>
                <w:lang w:eastAsia="es-MX"/>
              </w:rPr>
              <w:pPrChange w:id="572" w:author="Ramsés Vázquez Lira" w:date="2020-01-11T19:09:00Z">
                <w:pPr>
                  <w:spacing w:after="0" w:line="240" w:lineRule="auto"/>
                </w:pPr>
              </w:pPrChange>
            </w:pPr>
            <w:r w:rsidRPr="004C155F">
              <w:rPr>
                <w:rFonts w:ascii="Montserrat" w:eastAsia="Times New Roman" w:hAnsi="Montserrat" w:cs="Times New Roman"/>
                <w:color w:val="000000"/>
                <w:sz w:val="12"/>
                <w:szCs w:val="12"/>
                <w:lang w:eastAsia="es-MX"/>
              </w:rPr>
              <w:t>Instrumentos de valoración de conocimientos y aptitudes</w:t>
            </w:r>
          </w:p>
        </w:tc>
        <w:tc>
          <w:tcPr>
            <w:tcW w:w="1179" w:type="dxa"/>
            <w:vMerge w:val="restart"/>
            <w:tcBorders>
              <w:top w:val="nil"/>
              <w:left w:val="single" w:sz="8" w:space="0" w:color="auto"/>
              <w:bottom w:val="single" w:sz="4" w:space="0" w:color="000000"/>
              <w:right w:val="single" w:sz="8" w:space="0" w:color="auto"/>
            </w:tcBorders>
            <w:shd w:val="clear" w:color="000000" w:fill="FFFFFF"/>
            <w:vAlign w:val="center"/>
            <w:hideMark/>
          </w:tcPr>
          <w:p w14:paraId="162C8529" w14:textId="77777777" w:rsidR="00475F57" w:rsidRPr="004C155F" w:rsidRDefault="00475F57">
            <w:pPr>
              <w:tabs>
                <w:tab w:val="left" w:pos="142"/>
              </w:tabs>
              <w:spacing w:after="0" w:line="240" w:lineRule="auto"/>
              <w:jc w:val="center"/>
              <w:rPr>
                <w:rFonts w:ascii="Montserrat" w:eastAsia="Times New Roman" w:hAnsi="Montserrat" w:cs="Times New Roman"/>
                <w:color w:val="000000"/>
                <w:sz w:val="12"/>
                <w:szCs w:val="12"/>
                <w:lang w:eastAsia="es-MX"/>
              </w:rPr>
              <w:pPrChange w:id="573" w:author="Ramsés Vázquez Lira" w:date="2020-01-11T19:09:00Z">
                <w:pPr>
                  <w:spacing w:after="0" w:line="240" w:lineRule="auto"/>
                  <w:jc w:val="center"/>
                </w:pPr>
              </w:pPrChange>
            </w:pPr>
            <w:r w:rsidRPr="004C155F">
              <w:rPr>
                <w:rFonts w:ascii="Montserrat" w:eastAsia="Times New Roman" w:hAnsi="Montserrat" w:cs="Times New Roman"/>
                <w:color w:val="000000"/>
                <w:sz w:val="12"/>
                <w:szCs w:val="12"/>
                <w:lang w:eastAsia="es-MX"/>
              </w:rPr>
              <w:t>Docente y técnico docente</w:t>
            </w:r>
          </w:p>
        </w:tc>
        <w:tc>
          <w:tcPr>
            <w:tcW w:w="1993" w:type="dxa"/>
            <w:tcBorders>
              <w:top w:val="nil"/>
              <w:left w:val="nil"/>
              <w:bottom w:val="single" w:sz="4" w:space="0" w:color="auto"/>
              <w:right w:val="single" w:sz="8" w:space="0" w:color="auto"/>
            </w:tcBorders>
            <w:shd w:val="clear" w:color="000000" w:fill="FFFFFF"/>
            <w:vAlign w:val="center"/>
            <w:hideMark/>
          </w:tcPr>
          <w:p w14:paraId="44FD350F" w14:textId="77777777" w:rsidR="00475F57" w:rsidRPr="004C155F" w:rsidRDefault="00475F57">
            <w:pPr>
              <w:tabs>
                <w:tab w:val="left" w:pos="142"/>
              </w:tabs>
              <w:spacing w:after="0" w:line="240" w:lineRule="auto"/>
              <w:jc w:val="center"/>
              <w:rPr>
                <w:rFonts w:ascii="Montserrat" w:eastAsia="Times New Roman" w:hAnsi="Montserrat" w:cs="Times New Roman"/>
                <w:color w:val="000000"/>
                <w:sz w:val="12"/>
                <w:szCs w:val="12"/>
                <w:lang w:eastAsia="es-MX"/>
              </w:rPr>
              <w:pPrChange w:id="574" w:author="Ramsés Vázquez Lira" w:date="2020-01-11T19:09:00Z">
                <w:pPr>
                  <w:spacing w:after="0" w:line="240" w:lineRule="auto"/>
                  <w:jc w:val="center"/>
                </w:pPr>
              </w:pPrChange>
            </w:pPr>
            <w:r w:rsidRPr="004C155F">
              <w:rPr>
                <w:rFonts w:ascii="Montserrat" w:eastAsia="Times New Roman" w:hAnsi="Montserrat" w:cs="Times New Roman"/>
                <w:color w:val="000000"/>
                <w:sz w:val="12"/>
                <w:szCs w:val="12"/>
                <w:lang w:eastAsia="es-MX"/>
              </w:rPr>
              <w:t>Inicial y preescolar</w:t>
            </w:r>
          </w:p>
        </w:tc>
        <w:tc>
          <w:tcPr>
            <w:tcW w:w="1200" w:type="dxa"/>
            <w:tcBorders>
              <w:top w:val="nil"/>
              <w:left w:val="nil"/>
              <w:bottom w:val="single" w:sz="4" w:space="0" w:color="auto"/>
              <w:right w:val="single" w:sz="8" w:space="0" w:color="auto"/>
            </w:tcBorders>
            <w:shd w:val="clear" w:color="000000" w:fill="FFFFFF"/>
            <w:vAlign w:val="center"/>
            <w:hideMark/>
          </w:tcPr>
          <w:p w14:paraId="40E95F02" w14:textId="77777777" w:rsidR="00475F57" w:rsidRPr="004C155F" w:rsidRDefault="00475F57">
            <w:pPr>
              <w:tabs>
                <w:tab w:val="left" w:pos="142"/>
              </w:tabs>
              <w:spacing w:after="0" w:line="240" w:lineRule="auto"/>
              <w:jc w:val="center"/>
              <w:rPr>
                <w:rFonts w:ascii="Montserrat" w:eastAsia="Times New Roman" w:hAnsi="Montserrat" w:cs="Times New Roman"/>
                <w:color w:val="000000"/>
                <w:sz w:val="12"/>
                <w:szCs w:val="12"/>
                <w:lang w:eastAsia="es-MX"/>
              </w:rPr>
              <w:pPrChange w:id="575" w:author="Ramsés Vázquez Lira" w:date="2020-01-11T19:09:00Z">
                <w:pPr>
                  <w:spacing w:after="0" w:line="240" w:lineRule="auto"/>
                  <w:jc w:val="center"/>
                </w:pPr>
              </w:pPrChange>
            </w:pPr>
            <w:r w:rsidRPr="004C155F">
              <w:rPr>
                <w:rFonts w:ascii="Montserrat" w:eastAsia="Times New Roman" w:hAnsi="Montserrat" w:cs="Times New Roman"/>
                <w:color w:val="000000"/>
                <w:sz w:val="12"/>
                <w:szCs w:val="12"/>
                <w:lang w:eastAsia="es-MX"/>
              </w:rPr>
              <w:t>M1. Modelo Diagnóstico Cognitivo</w:t>
            </w:r>
          </w:p>
        </w:tc>
        <w:tc>
          <w:tcPr>
            <w:tcW w:w="926" w:type="dxa"/>
            <w:vMerge w:val="restart"/>
            <w:tcBorders>
              <w:top w:val="nil"/>
              <w:left w:val="single" w:sz="8" w:space="0" w:color="auto"/>
              <w:bottom w:val="single" w:sz="4" w:space="0" w:color="000000"/>
              <w:right w:val="single" w:sz="8" w:space="0" w:color="auto"/>
            </w:tcBorders>
            <w:shd w:val="clear" w:color="000000" w:fill="FFFFFF"/>
            <w:noWrap/>
            <w:vAlign w:val="center"/>
            <w:hideMark/>
          </w:tcPr>
          <w:p w14:paraId="53EEB268" w14:textId="77777777" w:rsidR="00475F57" w:rsidRPr="004C155F" w:rsidRDefault="00475F57">
            <w:pPr>
              <w:tabs>
                <w:tab w:val="left" w:pos="142"/>
              </w:tabs>
              <w:spacing w:after="0" w:line="240" w:lineRule="auto"/>
              <w:jc w:val="center"/>
              <w:rPr>
                <w:rFonts w:ascii="Montserrat" w:eastAsia="Times New Roman" w:hAnsi="Montserrat" w:cs="Times New Roman"/>
                <w:color w:val="000000"/>
                <w:sz w:val="12"/>
                <w:szCs w:val="12"/>
                <w:lang w:eastAsia="es-MX"/>
              </w:rPr>
              <w:pPrChange w:id="576" w:author="Ramsés Vázquez Lira" w:date="2020-01-11T19:09:00Z">
                <w:pPr>
                  <w:spacing w:after="0" w:line="240" w:lineRule="auto"/>
                  <w:jc w:val="center"/>
                </w:pPr>
              </w:pPrChange>
            </w:pPr>
            <w:r w:rsidRPr="004C155F">
              <w:rPr>
                <w:rFonts w:ascii="Montserrat" w:eastAsia="Times New Roman" w:hAnsi="Montserrat" w:cs="Times New Roman"/>
                <w:color w:val="000000"/>
                <w:sz w:val="12"/>
                <w:szCs w:val="12"/>
                <w:lang w:eastAsia="es-MX"/>
              </w:rPr>
              <w:t>16</w:t>
            </w:r>
          </w:p>
        </w:tc>
        <w:tc>
          <w:tcPr>
            <w:tcW w:w="903" w:type="dxa"/>
            <w:vMerge w:val="restart"/>
            <w:tcBorders>
              <w:top w:val="nil"/>
              <w:left w:val="single" w:sz="8" w:space="0" w:color="auto"/>
              <w:bottom w:val="single" w:sz="8" w:space="0" w:color="000000"/>
              <w:right w:val="single" w:sz="8" w:space="0" w:color="auto"/>
            </w:tcBorders>
            <w:shd w:val="clear" w:color="000000" w:fill="FFFFFF"/>
            <w:noWrap/>
            <w:vAlign w:val="center"/>
            <w:hideMark/>
          </w:tcPr>
          <w:p w14:paraId="073F2217" w14:textId="77777777" w:rsidR="00475F57" w:rsidRPr="004C155F" w:rsidRDefault="00475F57">
            <w:pPr>
              <w:tabs>
                <w:tab w:val="left" w:pos="142"/>
              </w:tabs>
              <w:spacing w:after="0" w:line="240" w:lineRule="auto"/>
              <w:jc w:val="center"/>
              <w:rPr>
                <w:rFonts w:ascii="Montserrat" w:eastAsia="Times New Roman" w:hAnsi="Montserrat" w:cs="Times New Roman"/>
                <w:color w:val="000000"/>
                <w:sz w:val="12"/>
                <w:szCs w:val="12"/>
                <w:lang w:eastAsia="es-MX"/>
              </w:rPr>
              <w:pPrChange w:id="577" w:author="Ramsés Vázquez Lira" w:date="2020-01-11T19:09:00Z">
                <w:pPr>
                  <w:spacing w:after="0" w:line="240" w:lineRule="auto"/>
                  <w:jc w:val="center"/>
                </w:pPr>
              </w:pPrChange>
            </w:pPr>
            <w:r w:rsidRPr="004C155F">
              <w:rPr>
                <w:rFonts w:ascii="Montserrat" w:eastAsia="Times New Roman" w:hAnsi="Montserrat" w:cs="Times New Roman"/>
                <w:color w:val="000000"/>
                <w:sz w:val="12"/>
                <w:szCs w:val="12"/>
                <w:lang w:eastAsia="es-MX"/>
              </w:rPr>
              <w:t>35</w:t>
            </w:r>
          </w:p>
        </w:tc>
      </w:tr>
      <w:tr w:rsidR="004B6C92" w:rsidRPr="004C155F" w14:paraId="2E20D2D2" w14:textId="77777777" w:rsidTr="00943101">
        <w:trPr>
          <w:trHeight w:val="675"/>
        </w:trPr>
        <w:tc>
          <w:tcPr>
            <w:tcW w:w="1187" w:type="dxa"/>
            <w:vMerge/>
            <w:tcBorders>
              <w:top w:val="nil"/>
              <w:left w:val="single" w:sz="8" w:space="0" w:color="auto"/>
              <w:bottom w:val="single" w:sz="8" w:space="0" w:color="000000"/>
              <w:right w:val="single" w:sz="8" w:space="0" w:color="auto"/>
            </w:tcBorders>
            <w:vAlign w:val="center"/>
            <w:hideMark/>
          </w:tcPr>
          <w:p w14:paraId="01FFCB5D" w14:textId="77777777" w:rsidR="004B6C92" w:rsidRPr="004C155F" w:rsidRDefault="004B6C92">
            <w:pPr>
              <w:tabs>
                <w:tab w:val="left" w:pos="142"/>
              </w:tabs>
              <w:spacing w:after="0" w:line="240" w:lineRule="auto"/>
              <w:rPr>
                <w:rFonts w:ascii="Montserrat" w:eastAsia="Times New Roman" w:hAnsi="Montserrat" w:cs="Times New Roman"/>
                <w:color w:val="000000"/>
                <w:sz w:val="12"/>
                <w:szCs w:val="12"/>
                <w:lang w:eastAsia="es-MX"/>
              </w:rPr>
              <w:pPrChange w:id="578" w:author="Ramsés Vázquez Lira" w:date="2020-01-11T19:09:00Z">
                <w:pPr>
                  <w:spacing w:after="0" w:line="240" w:lineRule="auto"/>
                </w:pPr>
              </w:pPrChange>
            </w:pPr>
          </w:p>
        </w:tc>
        <w:tc>
          <w:tcPr>
            <w:tcW w:w="1473" w:type="dxa"/>
            <w:vMerge/>
            <w:tcBorders>
              <w:top w:val="nil"/>
              <w:left w:val="single" w:sz="8" w:space="0" w:color="auto"/>
              <w:bottom w:val="single" w:sz="4" w:space="0" w:color="000000"/>
              <w:right w:val="single" w:sz="8" w:space="0" w:color="auto"/>
            </w:tcBorders>
            <w:vAlign w:val="center"/>
            <w:hideMark/>
          </w:tcPr>
          <w:p w14:paraId="4D295A9E" w14:textId="77777777" w:rsidR="004B6C92" w:rsidRPr="004C155F" w:rsidRDefault="004B6C92">
            <w:pPr>
              <w:tabs>
                <w:tab w:val="left" w:pos="142"/>
              </w:tabs>
              <w:spacing w:after="0" w:line="240" w:lineRule="auto"/>
              <w:rPr>
                <w:rFonts w:ascii="Montserrat" w:eastAsia="Times New Roman" w:hAnsi="Montserrat" w:cs="Times New Roman"/>
                <w:color w:val="000000"/>
                <w:sz w:val="12"/>
                <w:szCs w:val="12"/>
                <w:lang w:eastAsia="es-MX"/>
              </w:rPr>
              <w:pPrChange w:id="579" w:author="Ramsés Vázquez Lira" w:date="2020-01-11T19:09:00Z">
                <w:pPr>
                  <w:spacing w:after="0" w:line="240" w:lineRule="auto"/>
                </w:pPr>
              </w:pPrChange>
            </w:pPr>
          </w:p>
        </w:tc>
        <w:tc>
          <w:tcPr>
            <w:tcW w:w="1179" w:type="dxa"/>
            <w:vMerge/>
            <w:tcBorders>
              <w:top w:val="nil"/>
              <w:left w:val="single" w:sz="8" w:space="0" w:color="auto"/>
              <w:bottom w:val="single" w:sz="4" w:space="0" w:color="000000"/>
              <w:right w:val="single" w:sz="8" w:space="0" w:color="auto"/>
            </w:tcBorders>
            <w:vAlign w:val="center"/>
            <w:hideMark/>
          </w:tcPr>
          <w:p w14:paraId="46864335" w14:textId="77777777" w:rsidR="004B6C92" w:rsidRPr="004C155F" w:rsidRDefault="004B6C92">
            <w:pPr>
              <w:tabs>
                <w:tab w:val="left" w:pos="142"/>
              </w:tabs>
              <w:spacing w:after="0" w:line="240" w:lineRule="auto"/>
              <w:rPr>
                <w:rFonts w:ascii="Montserrat" w:eastAsia="Times New Roman" w:hAnsi="Montserrat" w:cs="Times New Roman"/>
                <w:color w:val="000000"/>
                <w:sz w:val="12"/>
                <w:szCs w:val="12"/>
                <w:lang w:eastAsia="es-MX"/>
              </w:rPr>
              <w:pPrChange w:id="580" w:author="Ramsés Vázquez Lira" w:date="2020-01-11T19:09:00Z">
                <w:pPr>
                  <w:spacing w:after="0" w:line="240" w:lineRule="auto"/>
                </w:pPr>
              </w:pPrChange>
            </w:pPr>
          </w:p>
        </w:tc>
        <w:tc>
          <w:tcPr>
            <w:tcW w:w="1993" w:type="dxa"/>
            <w:tcBorders>
              <w:top w:val="nil"/>
              <w:left w:val="nil"/>
              <w:bottom w:val="single" w:sz="4" w:space="0" w:color="auto"/>
              <w:right w:val="single" w:sz="8" w:space="0" w:color="auto"/>
            </w:tcBorders>
            <w:shd w:val="clear" w:color="000000" w:fill="FFFFFF"/>
            <w:vAlign w:val="center"/>
            <w:hideMark/>
          </w:tcPr>
          <w:p w14:paraId="27CD10A3" w14:textId="77777777" w:rsidR="004B6C92" w:rsidRPr="004C155F" w:rsidRDefault="004B6C92">
            <w:pPr>
              <w:tabs>
                <w:tab w:val="left" w:pos="142"/>
              </w:tabs>
              <w:spacing w:after="0" w:line="240" w:lineRule="auto"/>
              <w:jc w:val="center"/>
              <w:rPr>
                <w:rFonts w:ascii="Montserrat" w:eastAsia="Times New Roman" w:hAnsi="Montserrat" w:cs="Times New Roman"/>
                <w:color w:val="000000"/>
                <w:sz w:val="12"/>
                <w:szCs w:val="12"/>
                <w:lang w:eastAsia="es-MX"/>
              </w:rPr>
              <w:pPrChange w:id="581" w:author="Ramsés Vázquez Lira" w:date="2020-01-11T19:09:00Z">
                <w:pPr>
                  <w:spacing w:after="0" w:line="240" w:lineRule="auto"/>
                  <w:jc w:val="center"/>
                </w:pPr>
              </w:pPrChange>
            </w:pPr>
            <w:r w:rsidRPr="004C155F">
              <w:rPr>
                <w:rFonts w:ascii="Montserrat" w:eastAsia="Times New Roman" w:hAnsi="Montserrat" w:cs="Times New Roman"/>
                <w:color w:val="000000"/>
                <w:sz w:val="12"/>
                <w:szCs w:val="12"/>
                <w:lang w:eastAsia="es-MX"/>
              </w:rPr>
              <w:t>Secundaria Técnico Docente</w:t>
            </w:r>
          </w:p>
        </w:tc>
        <w:tc>
          <w:tcPr>
            <w:tcW w:w="1200" w:type="dxa"/>
            <w:tcBorders>
              <w:top w:val="nil"/>
              <w:left w:val="nil"/>
              <w:bottom w:val="single" w:sz="4" w:space="0" w:color="auto"/>
              <w:right w:val="single" w:sz="8" w:space="0" w:color="auto"/>
            </w:tcBorders>
            <w:shd w:val="clear" w:color="000000" w:fill="FFFFFF"/>
            <w:vAlign w:val="center"/>
            <w:hideMark/>
          </w:tcPr>
          <w:p w14:paraId="01040287" w14:textId="240BA268" w:rsidR="004B6C92" w:rsidRPr="004C155F" w:rsidRDefault="004B6C92">
            <w:pPr>
              <w:tabs>
                <w:tab w:val="left" w:pos="142"/>
              </w:tabs>
              <w:spacing w:after="0" w:line="240" w:lineRule="auto"/>
              <w:jc w:val="center"/>
              <w:rPr>
                <w:rFonts w:ascii="Montserrat" w:eastAsia="Times New Roman" w:hAnsi="Montserrat" w:cs="Times New Roman"/>
                <w:color w:val="000000"/>
                <w:sz w:val="12"/>
                <w:szCs w:val="12"/>
                <w:lang w:eastAsia="es-MX"/>
              </w:rPr>
              <w:pPrChange w:id="582" w:author="Ramsés Vázquez Lira" w:date="2020-01-11T19:09:00Z">
                <w:pPr>
                  <w:spacing w:after="0" w:line="240" w:lineRule="auto"/>
                  <w:jc w:val="center"/>
                </w:pPr>
              </w:pPrChange>
            </w:pPr>
            <w:ins w:id="583" w:author="Alan Panda" w:date="2020-01-11T11:05:00Z">
              <w:r w:rsidRPr="004C155F">
                <w:rPr>
                  <w:rFonts w:ascii="Montserrat" w:eastAsia="Times New Roman" w:hAnsi="Montserrat" w:cs="Times New Roman"/>
                  <w:color w:val="000000"/>
                  <w:sz w:val="12"/>
                  <w:szCs w:val="12"/>
                  <w:lang w:eastAsia="es-MX"/>
                </w:rPr>
                <w:t>M1. Modelo Diagnóstico Cognitivo</w:t>
              </w:r>
            </w:ins>
            <w:del w:id="584" w:author="Alan Panda" w:date="2020-01-11T11:05:00Z">
              <w:r w:rsidRPr="004C155F" w:rsidDel="00C5008F">
                <w:rPr>
                  <w:rFonts w:ascii="Cambria" w:eastAsia="Times New Roman" w:hAnsi="Cambria" w:cs="Cambria"/>
                  <w:color w:val="000000"/>
                  <w:sz w:val="12"/>
                  <w:szCs w:val="12"/>
                  <w:lang w:eastAsia="es-MX"/>
                </w:rPr>
                <w:delText> </w:delText>
              </w:r>
            </w:del>
          </w:p>
        </w:tc>
        <w:tc>
          <w:tcPr>
            <w:tcW w:w="926" w:type="dxa"/>
            <w:vMerge/>
            <w:tcBorders>
              <w:top w:val="nil"/>
              <w:left w:val="single" w:sz="8" w:space="0" w:color="auto"/>
              <w:bottom w:val="single" w:sz="4" w:space="0" w:color="000000"/>
              <w:right w:val="single" w:sz="8" w:space="0" w:color="auto"/>
            </w:tcBorders>
            <w:vAlign w:val="center"/>
            <w:hideMark/>
          </w:tcPr>
          <w:p w14:paraId="11E1A932" w14:textId="77777777" w:rsidR="004B6C92" w:rsidRPr="004C155F" w:rsidRDefault="004B6C92">
            <w:pPr>
              <w:tabs>
                <w:tab w:val="left" w:pos="142"/>
              </w:tabs>
              <w:spacing w:after="0" w:line="240" w:lineRule="auto"/>
              <w:rPr>
                <w:rFonts w:ascii="Montserrat" w:eastAsia="Times New Roman" w:hAnsi="Montserrat" w:cs="Times New Roman"/>
                <w:color w:val="000000"/>
                <w:sz w:val="12"/>
                <w:szCs w:val="12"/>
                <w:lang w:eastAsia="es-MX"/>
              </w:rPr>
              <w:pPrChange w:id="585" w:author="Ramsés Vázquez Lira" w:date="2020-01-11T19:09:00Z">
                <w:pPr>
                  <w:spacing w:after="0" w:line="240" w:lineRule="auto"/>
                </w:pPr>
              </w:pPrChange>
            </w:pPr>
          </w:p>
        </w:tc>
        <w:tc>
          <w:tcPr>
            <w:tcW w:w="903" w:type="dxa"/>
            <w:vMerge/>
            <w:tcBorders>
              <w:top w:val="nil"/>
              <w:left w:val="single" w:sz="8" w:space="0" w:color="auto"/>
              <w:bottom w:val="single" w:sz="8" w:space="0" w:color="000000"/>
              <w:right w:val="single" w:sz="8" w:space="0" w:color="auto"/>
            </w:tcBorders>
            <w:vAlign w:val="center"/>
            <w:hideMark/>
          </w:tcPr>
          <w:p w14:paraId="1924A6D4" w14:textId="77777777" w:rsidR="004B6C92" w:rsidRPr="004C155F" w:rsidRDefault="004B6C92">
            <w:pPr>
              <w:tabs>
                <w:tab w:val="left" w:pos="142"/>
              </w:tabs>
              <w:spacing w:after="0" w:line="240" w:lineRule="auto"/>
              <w:rPr>
                <w:rFonts w:ascii="Montserrat" w:eastAsia="Times New Roman" w:hAnsi="Montserrat" w:cs="Times New Roman"/>
                <w:color w:val="000000"/>
                <w:sz w:val="12"/>
                <w:szCs w:val="12"/>
                <w:lang w:eastAsia="es-MX"/>
              </w:rPr>
              <w:pPrChange w:id="586" w:author="Ramsés Vázquez Lira" w:date="2020-01-11T19:09:00Z">
                <w:pPr>
                  <w:spacing w:after="0" w:line="240" w:lineRule="auto"/>
                </w:pPr>
              </w:pPrChange>
            </w:pPr>
          </w:p>
        </w:tc>
      </w:tr>
      <w:tr w:rsidR="004B6C92" w:rsidRPr="004C155F" w14:paraId="5F6E71F4" w14:textId="77777777" w:rsidTr="00943101">
        <w:trPr>
          <w:trHeight w:val="675"/>
        </w:trPr>
        <w:tc>
          <w:tcPr>
            <w:tcW w:w="1187" w:type="dxa"/>
            <w:vMerge/>
            <w:tcBorders>
              <w:top w:val="nil"/>
              <w:left w:val="single" w:sz="8" w:space="0" w:color="auto"/>
              <w:bottom w:val="single" w:sz="8" w:space="0" w:color="000000"/>
              <w:right w:val="single" w:sz="8" w:space="0" w:color="auto"/>
            </w:tcBorders>
            <w:vAlign w:val="center"/>
            <w:hideMark/>
          </w:tcPr>
          <w:p w14:paraId="3C447C2C" w14:textId="77777777" w:rsidR="004B6C92" w:rsidRPr="004C155F" w:rsidRDefault="004B6C92">
            <w:pPr>
              <w:tabs>
                <w:tab w:val="left" w:pos="142"/>
              </w:tabs>
              <w:spacing w:after="0" w:line="240" w:lineRule="auto"/>
              <w:rPr>
                <w:rFonts w:ascii="Montserrat" w:eastAsia="Times New Roman" w:hAnsi="Montserrat" w:cs="Times New Roman"/>
                <w:color w:val="000000"/>
                <w:sz w:val="12"/>
                <w:szCs w:val="12"/>
                <w:lang w:eastAsia="es-MX"/>
              </w:rPr>
              <w:pPrChange w:id="587" w:author="Ramsés Vázquez Lira" w:date="2020-01-11T19:09:00Z">
                <w:pPr>
                  <w:spacing w:after="0" w:line="240" w:lineRule="auto"/>
                </w:pPr>
              </w:pPrChange>
            </w:pPr>
          </w:p>
        </w:tc>
        <w:tc>
          <w:tcPr>
            <w:tcW w:w="1473" w:type="dxa"/>
            <w:vMerge/>
            <w:tcBorders>
              <w:top w:val="nil"/>
              <w:left w:val="single" w:sz="8" w:space="0" w:color="auto"/>
              <w:bottom w:val="single" w:sz="4" w:space="0" w:color="000000"/>
              <w:right w:val="single" w:sz="8" w:space="0" w:color="auto"/>
            </w:tcBorders>
            <w:vAlign w:val="center"/>
            <w:hideMark/>
          </w:tcPr>
          <w:p w14:paraId="2A5C76D2" w14:textId="77777777" w:rsidR="004B6C92" w:rsidRPr="004C155F" w:rsidRDefault="004B6C92">
            <w:pPr>
              <w:tabs>
                <w:tab w:val="left" w:pos="142"/>
              </w:tabs>
              <w:spacing w:after="0" w:line="240" w:lineRule="auto"/>
              <w:rPr>
                <w:rFonts w:ascii="Montserrat" w:eastAsia="Times New Roman" w:hAnsi="Montserrat" w:cs="Times New Roman"/>
                <w:color w:val="000000"/>
                <w:sz w:val="12"/>
                <w:szCs w:val="12"/>
                <w:lang w:eastAsia="es-MX"/>
              </w:rPr>
              <w:pPrChange w:id="588" w:author="Ramsés Vázquez Lira" w:date="2020-01-11T19:09:00Z">
                <w:pPr>
                  <w:spacing w:after="0" w:line="240" w:lineRule="auto"/>
                </w:pPr>
              </w:pPrChange>
            </w:pPr>
          </w:p>
        </w:tc>
        <w:tc>
          <w:tcPr>
            <w:tcW w:w="1179" w:type="dxa"/>
            <w:vMerge/>
            <w:tcBorders>
              <w:top w:val="nil"/>
              <w:left w:val="single" w:sz="8" w:space="0" w:color="auto"/>
              <w:bottom w:val="single" w:sz="4" w:space="0" w:color="000000"/>
              <w:right w:val="single" w:sz="8" w:space="0" w:color="auto"/>
            </w:tcBorders>
            <w:vAlign w:val="center"/>
            <w:hideMark/>
          </w:tcPr>
          <w:p w14:paraId="38471561" w14:textId="77777777" w:rsidR="004B6C92" w:rsidRPr="004C155F" w:rsidRDefault="004B6C92">
            <w:pPr>
              <w:tabs>
                <w:tab w:val="left" w:pos="142"/>
              </w:tabs>
              <w:spacing w:after="0" w:line="240" w:lineRule="auto"/>
              <w:rPr>
                <w:rFonts w:ascii="Montserrat" w:eastAsia="Times New Roman" w:hAnsi="Montserrat" w:cs="Times New Roman"/>
                <w:color w:val="000000"/>
                <w:sz w:val="12"/>
                <w:szCs w:val="12"/>
                <w:lang w:eastAsia="es-MX"/>
              </w:rPr>
              <w:pPrChange w:id="589" w:author="Ramsés Vázquez Lira" w:date="2020-01-11T19:09:00Z">
                <w:pPr>
                  <w:spacing w:after="0" w:line="240" w:lineRule="auto"/>
                </w:pPr>
              </w:pPrChange>
            </w:pPr>
          </w:p>
        </w:tc>
        <w:tc>
          <w:tcPr>
            <w:tcW w:w="1993" w:type="dxa"/>
            <w:tcBorders>
              <w:top w:val="nil"/>
              <w:left w:val="nil"/>
              <w:bottom w:val="single" w:sz="4" w:space="0" w:color="auto"/>
              <w:right w:val="single" w:sz="8" w:space="0" w:color="auto"/>
            </w:tcBorders>
            <w:shd w:val="clear" w:color="000000" w:fill="FFFFFF"/>
            <w:vAlign w:val="center"/>
            <w:hideMark/>
          </w:tcPr>
          <w:p w14:paraId="1A0C01D5" w14:textId="77777777" w:rsidR="004B6C92" w:rsidRPr="004C155F" w:rsidRDefault="004B6C92">
            <w:pPr>
              <w:tabs>
                <w:tab w:val="left" w:pos="142"/>
              </w:tabs>
              <w:spacing w:after="0" w:line="240" w:lineRule="auto"/>
              <w:jc w:val="center"/>
              <w:rPr>
                <w:rFonts w:ascii="Montserrat" w:eastAsia="Times New Roman" w:hAnsi="Montserrat" w:cs="Times New Roman"/>
                <w:color w:val="000000"/>
                <w:sz w:val="12"/>
                <w:szCs w:val="12"/>
                <w:lang w:eastAsia="es-MX"/>
              </w:rPr>
              <w:pPrChange w:id="590" w:author="Ramsés Vázquez Lira" w:date="2020-01-11T19:09:00Z">
                <w:pPr>
                  <w:spacing w:after="0" w:line="240" w:lineRule="auto"/>
                  <w:jc w:val="center"/>
                </w:pPr>
              </w:pPrChange>
            </w:pPr>
            <w:commentRangeStart w:id="591"/>
            <w:r w:rsidRPr="004C155F">
              <w:rPr>
                <w:rFonts w:ascii="Montserrat" w:eastAsia="Times New Roman" w:hAnsi="Montserrat" w:cs="Times New Roman"/>
                <w:color w:val="000000"/>
                <w:sz w:val="12"/>
                <w:szCs w:val="12"/>
                <w:lang w:eastAsia="es-MX"/>
              </w:rPr>
              <w:t>Primaria</w:t>
            </w:r>
            <w:commentRangeEnd w:id="591"/>
            <w:r w:rsidR="00576456">
              <w:rPr>
                <w:rStyle w:val="Refdecomentario"/>
              </w:rPr>
              <w:commentReference w:id="591"/>
            </w:r>
          </w:p>
        </w:tc>
        <w:tc>
          <w:tcPr>
            <w:tcW w:w="1200" w:type="dxa"/>
            <w:tcBorders>
              <w:top w:val="nil"/>
              <w:left w:val="nil"/>
              <w:bottom w:val="single" w:sz="4" w:space="0" w:color="auto"/>
              <w:right w:val="single" w:sz="8" w:space="0" w:color="auto"/>
            </w:tcBorders>
            <w:shd w:val="clear" w:color="000000" w:fill="FFFFFF"/>
            <w:vAlign w:val="center"/>
            <w:hideMark/>
          </w:tcPr>
          <w:p w14:paraId="59AF08D1" w14:textId="77777777" w:rsidR="004B6C92" w:rsidRPr="004C155F" w:rsidRDefault="004B6C92">
            <w:pPr>
              <w:tabs>
                <w:tab w:val="left" w:pos="142"/>
              </w:tabs>
              <w:spacing w:after="0" w:line="240" w:lineRule="auto"/>
              <w:jc w:val="center"/>
              <w:rPr>
                <w:rFonts w:ascii="Montserrat" w:eastAsia="Times New Roman" w:hAnsi="Montserrat" w:cs="Times New Roman"/>
                <w:color w:val="000000"/>
                <w:sz w:val="12"/>
                <w:szCs w:val="12"/>
                <w:lang w:eastAsia="es-MX"/>
              </w:rPr>
              <w:pPrChange w:id="592" w:author="Ramsés Vázquez Lira" w:date="2020-01-11T19:09:00Z">
                <w:pPr>
                  <w:spacing w:after="0" w:line="240" w:lineRule="auto"/>
                  <w:jc w:val="center"/>
                </w:pPr>
              </w:pPrChange>
            </w:pPr>
            <w:r w:rsidRPr="004C155F">
              <w:rPr>
                <w:rFonts w:ascii="Montserrat" w:eastAsia="Times New Roman" w:hAnsi="Montserrat" w:cs="Times New Roman"/>
                <w:color w:val="000000"/>
                <w:sz w:val="12"/>
                <w:szCs w:val="12"/>
                <w:lang w:eastAsia="es-MX"/>
              </w:rPr>
              <w:t>M1. Modelo Diagnóstico Cognitivo</w:t>
            </w:r>
          </w:p>
        </w:tc>
        <w:tc>
          <w:tcPr>
            <w:tcW w:w="926" w:type="dxa"/>
            <w:vMerge/>
            <w:tcBorders>
              <w:top w:val="nil"/>
              <w:left w:val="single" w:sz="8" w:space="0" w:color="auto"/>
              <w:bottom w:val="single" w:sz="4" w:space="0" w:color="000000"/>
              <w:right w:val="single" w:sz="8" w:space="0" w:color="auto"/>
            </w:tcBorders>
            <w:vAlign w:val="center"/>
            <w:hideMark/>
          </w:tcPr>
          <w:p w14:paraId="2AF21BDC" w14:textId="77777777" w:rsidR="004B6C92" w:rsidRPr="004C155F" w:rsidRDefault="004B6C92">
            <w:pPr>
              <w:tabs>
                <w:tab w:val="left" w:pos="142"/>
              </w:tabs>
              <w:spacing w:after="0" w:line="240" w:lineRule="auto"/>
              <w:rPr>
                <w:rFonts w:ascii="Montserrat" w:eastAsia="Times New Roman" w:hAnsi="Montserrat" w:cs="Times New Roman"/>
                <w:color w:val="000000"/>
                <w:sz w:val="12"/>
                <w:szCs w:val="12"/>
                <w:lang w:eastAsia="es-MX"/>
              </w:rPr>
              <w:pPrChange w:id="593" w:author="Ramsés Vázquez Lira" w:date="2020-01-11T19:09:00Z">
                <w:pPr>
                  <w:spacing w:after="0" w:line="240" w:lineRule="auto"/>
                </w:pPr>
              </w:pPrChange>
            </w:pPr>
          </w:p>
        </w:tc>
        <w:tc>
          <w:tcPr>
            <w:tcW w:w="903" w:type="dxa"/>
            <w:vMerge/>
            <w:tcBorders>
              <w:top w:val="nil"/>
              <w:left w:val="single" w:sz="8" w:space="0" w:color="auto"/>
              <w:bottom w:val="single" w:sz="8" w:space="0" w:color="000000"/>
              <w:right w:val="single" w:sz="8" w:space="0" w:color="auto"/>
            </w:tcBorders>
            <w:vAlign w:val="center"/>
            <w:hideMark/>
          </w:tcPr>
          <w:p w14:paraId="252389E9" w14:textId="77777777" w:rsidR="004B6C92" w:rsidRPr="004C155F" w:rsidRDefault="004B6C92">
            <w:pPr>
              <w:tabs>
                <w:tab w:val="left" w:pos="142"/>
              </w:tabs>
              <w:spacing w:after="0" w:line="240" w:lineRule="auto"/>
              <w:rPr>
                <w:rFonts w:ascii="Montserrat" w:eastAsia="Times New Roman" w:hAnsi="Montserrat" w:cs="Times New Roman"/>
                <w:color w:val="000000"/>
                <w:sz w:val="12"/>
                <w:szCs w:val="12"/>
                <w:lang w:eastAsia="es-MX"/>
              </w:rPr>
              <w:pPrChange w:id="594" w:author="Ramsés Vázquez Lira" w:date="2020-01-11T19:09:00Z">
                <w:pPr>
                  <w:spacing w:after="0" w:line="240" w:lineRule="auto"/>
                </w:pPr>
              </w:pPrChange>
            </w:pPr>
          </w:p>
        </w:tc>
      </w:tr>
      <w:tr w:rsidR="004B6C92" w:rsidRPr="004C155F" w14:paraId="24B9FEE4" w14:textId="77777777" w:rsidTr="00943101">
        <w:trPr>
          <w:trHeight w:val="675"/>
        </w:trPr>
        <w:tc>
          <w:tcPr>
            <w:tcW w:w="1187" w:type="dxa"/>
            <w:vMerge/>
            <w:tcBorders>
              <w:top w:val="nil"/>
              <w:left w:val="single" w:sz="8" w:space="0" w:color="auto"/>
              <w:bottom w:val="single" w:sz="8" w:space="0" w:color="000000"/>
              <w:right w:val="single" w:sz="8" w:space="0" w:color="auto"/>
            </w:tcBorders>
            <w:vAlign w:val="center"/>
            <w:hideMark/>
          </w:tcPr>
          <w:p w14:paraId="2B169454" w14:textId="77777777" w:rsidR="004B6C92" w:rsidRPr="004C155F" w:rsidRDefault="004B6C92">
            <w:pPr>
              <w:tabs>
                <w:tab w:val="left" w:pos="142"/>
              </w:tabs>
              <w:spacing w:after="0" w:line="240" w:lineRule="auto"/>
              <w:rPr>
                <w:rFonts w:ascii="Montserrat" w:eastAsia="Times New Roman" w:hAnsi="Montserrat" w:cs="Times New Roman"/>
                <w:color w:val="000000"/>
                <w:sz w:val="12"/>
                <w:szCs w:val="12"/>
                <w:lang w:eastAsia="es-MX"/>
              </w:rPr>
              <w:pPrChange w:id="595" w:author="Ramsés Vázquez Lira" w:date="2020-01-11T19:09:00Z">
                <w:pPr>
                  <w:spacing w:after="0" w:line="240" w:lineRule="auto"/>
                </w:pPr>
              </w:pPrChange>
            </w:pPr>
          </w:p>
        </w:tc>
        <w:tc>
          <w:tcPr>
            <w:tcW w:w="1473" w:type="dxa"/>
            <w:vMerge/>
            <w:tcBorders>
              <w:top w:val="nil"/>
              <w:left w:val="single" w:sz="8" w:space="0" w:color="auto"/>
              <w:bottom w:val="single" w:sz="4" w:space="0" w:color="000000"/>
              <w:right w:val="single" w:sz="8" w:space="0" w:color="auto"/>
            </w:tcBorders>
            <w:vAlign w:val="center"/>
            <w:hideMark/>
          </w:tcPr>
          <w:p w14:paraId="1C452991" w14:textId="77777777" w:rsidR="004B6C92" w:rsidRPr="004C155F" w:rsidRDefault="004B6C92">
            <w:pPr>
              <w:tabs>
                <w:tab w:val="left" w:pos="142"/>
              </w:tabs>
              <w:spacing w:after="0" w:line="240" w:lineRule="auto"/>
              <w:rPr>
                <w:rFonts w:ascii="Montserrat" w:eastAsia="Times New Roman" w:hAnsi="Montserrat" w:cs="Times New Roman"/>
                <w:color w:val="000000"/>
                <w:sz w:val="12"/>
                <w:szCs w:val="12"/>
                <w:lang w:eastAsia="es-MX"/>
              </w:rPr>
              <w:pPrChange w:id="596" w:author="Ramsés Vázquez Lira" w:date="2020-01-11T19:09:00Z">
                <w:pPr>
                  <w:spacing w:after="0" w:line="240" w:lineRule="auto"/>
                </w:pPr>
              </w:pPrChange>
            </w:pPr>
          </w:p>
        </w:tc>
        <w:tc>
          <w:tcPr>
            <w:tcW w:w="1179" w:type="dxa"/>
            <w:vMerge w:val="restart"/>
            <w:tcBorders>
              <w:top w:val="nil"/>
              <w:left w:val="single" w:sz="8" w:space="0" w:color="auto"/>
              <w:bottom w:val="single" w:sz="4" w:space="0" w:color="000000"/>
              <w:right w:val="single" w:sz="8" w:space="0" w:color="auto"/>
            </w:tcBorders>
            <w:shd w:val="clear" w:color="000000" w:fill="FFFFFF"/>
            <w:vAlign w:val="center"/>
            <w:hideMark/>
          </w:tcPr>
          <w:p w14:paraId="24586B5B" w14:textId="77777777" w:rsidR="004B6C92" w:rsidRPr="004C155F" w:rsidRDefault="004B6C92">
            <w:pPr>
              <w:tabs>
                <w:tab w:val="left" w:pos="142"/>
              </w:tabs>
              <w:spacing w:after="0" w:line="240" w:lineRule="auto"/>
              <w:jc w:val="center"/>
              <w:rPr>
                <w:rFonts w:ascii="Montserrat" w:eastAsia="Times New Roman" w:hAnsi="Montserrat" w:cs="Times New Roman"/>
                <w:color w:val="000000"/>
                <w:sz w:val="12"/>
                <w:szCs w:val="12"/>
                <w:lang w:eastAsia="es-MX"/>
              </w:rPr>
              <w:pPrChange w:id="597" w:author="Ramsés Vázquez Lira" w:date="2020-01-11T19:09:00Z">
                <w:pPr>
                  <w:spacing w:after="0" w:line="240" w:lineRule="auto"/>
                  <w:jc w:val="center"/>
                </w:pPr>
              </w:pPrChange>
            </w:pPr>
            <w:r w:rsidRPr="004C155F">
              <w:rPr>
                <w:rFonts w:ascii="Montserrat" w:eastAsia="Times New Roman" w:hAnsi="Montserrat" w:cs="Times New Roman"/>
                <w:color w:val="000000"/>
                <w:sz w:val="12"/>
                <w:szCs w:val="12"/>
                <w:lang w:eastAsia="es-MX"/>
              </w:rPr>
              <w:t>Docente y técnico docente. Secundaria</w:t>
            </w:r>
          </w:p>
        </w:tc>
        <w:tc>
          <w:tcPr>
            <w:tcW w:w="1993" w:type="dxa"/>
            <w:tcBorders>
              <w:top w:val="nil"/>
              <w:left w:val="nil"/>
              <w:bottom w:val="single" w:sz="4" w:space="0" w:color="auto"/>
              <w:right w:val="single" w:sz="8" w:space="0" w:color="auto"/>
            </w:tcBorders>
            <w:shd w:val="clear" w:color="000000" w:fill="FFFFFF"/>
            <w:noWrap/>
            <w:vAlign w:val="center"/>
            <w:hideMark/>
          </w:tcPr>
          <w:p w14:paraId="6F1B4711" w14:textId="77777777" w:rsidR="004B6C92" w:rsidRPr="004C155F" w:rsidRDefault="004B6C92">
            <w:pPr>
              <w:tabs>
                <w:tab w:val="left" w:pos="142"/>
              </w:tabs>
              <w:spacing w:after="0" w:line="240" w:lineRule="auto"/>
              <w:jc w:val="center"/>
              <w:rPr>
                <w:rFonts w:ascii="Montserrat" w:eastAsia="Times New Roman" w:hAnsi="Montserrat" w:cs="Times New Roman"/>
                <w:color w:val="000000"/>
                <w:sz w:val="12"/>
                <w:szCs w:val="12"/>
                <w:lang w:eastAsia="es-MX"/>
              </w:rPr>
              <w:pPrChange w:id="598" w:author="Ramsés Vázquez Lira" w:date="2020-01-11T19:09:00Z">
                <w:pPr>
                  <w:spacing w:after="0" w:line="240" w:lineRule="auto"/>
                  <w:jc w:val="center"/>
                </w:pPr>
              </w:pPrChange>
            </w:pPr>
            <w:r w:rsidRPr="004C155F">
              <w:rPr>
                <w:rFonts w:ascii="Montserrat" w:eastAsia="Times New Roman" w:hAnsi="Montserrat" w:cs="Times New Roman"/>
                <w:color w:val="000000"/>
                <w:sz w:val="12"/>
                <w:szCs w:val="12"/>
                <w:lang w:eastAsia="es-MX"/>
              </w:rPr>
              <w:t>Español</w:t>
            </w:r>
          </w:p>
        </w:tc>
        <w:tc>
          <w:tcPr>
            <w:tcW w:w="1200" w:type="dxa"/>
            <w:tcBorders>
              <w:top w:val="nil"/>
              <w:left w:val="nil"/>
              <w:bottom w:val="single" w:sz="4" w:space="0" w:color="auto"/>
              <w:right w:val="single" w:sz="8" w:space="0" w:color="auto"/>
            </w:tcBorders>
            <w:shd w:val="clear" w:color="000000" w:fill="FFFFFF"/>
            <w:vAlign w:val="center"/>
            <w:hideMark/>
          </w:tcPr>
          <w:p w14:paraId="04823C2F" w14:textId="77777777" w:rsidR="004B6C92" w:rsidRPr="004C155F" w:rsidRDefault="004B6C92">
            <w:pPr>
              <w:tabs>
                <w:tab w:val="left" w:pos="142"/>
              </w:tabs>
              <w:spacing w:after="0" w:line="240" w:lineRule="auto"/>
              <w:jc w:val="center"/>
              <w:rPr>
                <w:rFonts w:ascii="Montserrat" w:eastAsia="Times New Roman" w:hAnsi="Montserrat" w:cs="Times New Roman"/>
                <w:color w:val="000000"/>
                <w:sz w:val="12"/>
                <w:szCs w:val="12"/>
                <w:lang w:eastAsia="es-MX"/>
              </w:rPr>
              <w:pPrChange w:id="599" w:author="Ramsés Vázquez Lira" w:date="2020-01-11T19:09:00Z">
                <w:pPr>
                  <w:spacing w:after="0" w:line="240" w:lineRule="auto"/>
                  <w:jc w:val="center"/>
                </w:pPr>
              </w:pPrChange>
            </w:pPr>
            <w:r w:rsidRPr="004C155F">
              <w:rPr>
                <w:rFonts w:ascii="Montserrat" w:eastAsia="Times New Roman" w:hAnsi="Montserrat" w:cs="Times New Roman"/>
                <w:color w:val="000000"/>
                <w:sz w:val="12"/>
                <w:szCs w:val="12"/>
                <w:lang w:eastAsia="es-MX"/>
              </w:rPr>
              <w:t>M1. Modelo Diagnóstico Cognitivo</w:t>
            </w:r>
          </w:p>
        </w:tc>
        <w:tc>
          <w:tcPr>
            <w:tcW w:w="926" w:type="dxa"/>
            <w:vMerge/>
            <w:tcBorders>
              <w:top w:val="nil"/>
              <w:left w:val="single" w:sz="8" w:space="0" w:color="auto"/>
              <w:bottom w:val="single" w:sz="4" w:space="0" w:color="000000"/>
              <w:right w:val="single" w:sz="8" w:space="0" w:color="auto"/>
            </w:tcBorders>
            <w:vAlign w:val="center"/>
            <w:hideMark/>
          </w:tcPr>
          <w:p w14:paraId="134B84DC" w14:textId="77777777" w:rsidR="004B6C92" w:rsidRPr="004C155F" w:rsidRDefault="004B6C92">
            <w:pPr>
              <w:tabs>
                <w:tab w:val="left" w:pos="142"/>
              </w:tabs>
              <w:spacing w:after="0" w:line="240" w:lineRule="auto"/>
              <w:rPr>
                <w:rFonts w:ascii="Montserrat" w:eastAsia="Times New Roman" w:hAnsi="Montserrat" w:cs="Times New Roman"/>
                <w:color w:val="000000"/>
                <w:sz w:val="12"/>
                <w:szCs w:val="12"/>
                <w:lang w:eastAsia="es-MX"/>
              </w:rPr>
              <w:pPrChange w:id="600" w:author="Ramsés Vázquez Lira" w:date="2020-01-11T19:09:00Z">
                <w:pPr>
                  <w:spacing w:after="0" w:line="240" w:lineRule="auto"/>
                </w:pPr>
              </w:pPrChange>
            </w:pPr>
          </w:p>
        </w:tc>
        <w:tc>
          <w:tcPr>
            <w:tcW w:w="903" w:type="dxa"/>
            <w:vMerge/>
            <w:tcBorders>
              <w:top w:val="nil"/>
              <w:left w:val="single" w:sz="8" w:space="0" w:color="auto"/>
              <w:bottom w:val="single" w:sz="8" w:space="0" w:color="000000"/>
              <w:right w:val="single" w:sz="8" w:space="0" w:color="auto"/>
            </w:tcBorders>
            <w:vAlign w:val="center"/>
            <w:hideMark/>
          </w:tcPr>
          <w:p w14:paraId="53349EB9" w14:textId="77777777" w:rsidR="004B6C92" w:rsidRPr="004C155F" w:rsidRDefault="004B6C92">
            <w:pPr>
              <w:tabs>
                <w:tab w:val="left" w:pos="142"/>
              </w:tabs>
              <w:spacing w:after="0" w:line="240" w:lineRule="auto"/>
              <w:rPr>
                <w:rFonts w:ascii="Montserrat" w:eastAsia="Times New Roman" w:hAnsi="Montserrat" w:cs="Times New Roman"/>
                <w:color w:val="000000"/>
                <w:sz w:val="12"/>
                <w:szCs w:val="12"/>
                <w:lang w:eastAsia="es-MX"/>
              </w:rPr>
              <w:pPrChange w:id="601" w:author="Ramsés Vázquez Lira" w:date="2020-01-11T19:09:00Z">
                <w:pPr>
                  <w:spacing w:after="0" w:line="240" w:lineRule="auto"/>
                </w:pPr>
              </w:pPrChange>
            </w:pPr>
          </w:p>
        </w:tc>
      </w:tr>
      <w:tr w:rsidR="004B6C92" w:rsidRPr="004C155F" w14:paraId="669C8933" w14:textId="77777777" w:rsidTr="00943101">
        <w:trPr>
          <w:trHeight w:val="675"/>
        </w:trPr>
        <w:tc>
          <w:tcPr>
            <w:tcW w:w="1187" w:type="dxa"/>
            <w:vMerge/>
            <w:tcBorders>
              <w:top w:val="nil"/>
              <w:left w:val="single" w:sz="8" w:space="0" w:color="auto"/>
              <w:bottom w:val="single" w:sz="8" w:space="0" w:color="000000"/>
              <w:right w:val="single" w:sz="8" w:space="0" w:color="auto"/>
            </w:tcBorders>
            <w:vAlign w:val="center"/>
            <w:hideMark/>
          </w:tcPr>
          <w:p w14:paraId="0E7448F2" w14:textId="77777777" w:rsidR="004B6C92" w:rsidRPr="004C155F" w:rsidRDefault="004B6C92">
            <w:pPr>
              <w:tabs>
                <w:tab w:val="left" w:pos="142"/>
              </w:tabs>
              <w:spacing w:after="0" w:line="240" w:lineRule="auto"/>
              <w:rPr>
                <w:rFonts w:ascii="Montserrat" w:eastAsia="Times New Roman" w:hAnsi="Montserrat" w:cs="Times New Roman"/>
                <w:color w:val="000000"/>
                <w:sz w:val="12"/>
                <w:szCs w:val="12"/>
                <w:lang w:eastAsia="es-MX"/>
              </w:rPr>
              <w:pPrChange w:id="602" w:author="Ramsés Vázquez Lira" w:date="2020-01-11T19:09:00Z">
                <w:pPr>
                  <w:spacing w:after="0" w:line="240" w:lineRule="auto"/>
                </w:pPr>
              </w:pPrChange>
            </w:pPr>
          </w:p>
        </w:tc>
        <w:tc>
          <w:tcPr>
            <w:tcW w:w="1473" w:type="dxa"/>
            <w:vMerge/>
            <w:tcBorders>
              <w:top w:val="nil"/>
              <w:left w:val="single" w:sz="8" w:space="0" w:color="auto"/>
              <w:bottom w:val="single" w:sz="4" w:space="0" w:color="000000"/>
              <w:right w:val="single" w:sz="8" w:space="0" w:color="auto"/>
            </w:tcBorders>
            <w:vAlign w:val="center"/>
            <w:hideMark/>
          </w:tcPr>
          <w:p w14:paraId="1E1F36C5" w14:textId="77777777" w:rsidR="004B6C92" w:rsidRPr="004C155F" w:rsidRDefault="004B6C92">
            <w:pPr>
              <w:tabs>
                <w:tab w:val="left" w:pos="142"/>
              </w:tabs>
              <w:spacing w:after="0" w:line="240" w:lineRule="auto"/>
              <w:rPr>
                <w:rFonts w:ascii="Montserrat" w:eastAsia="Times New Roman" w:hAnsi="Montserrat" w:cs="Times New Roman"/>
                <w:color w:val="000000"/>
                <w:sz w:val="12"/>
                <w:szCs w:val="12"/>
                <w:lang w:eastAsia="es-MX"/>
              </w:rPr>
              <w:pPrChange w:id="603" w:author="Ramsés Vázquez Lira" w:date="2020-01-11T19:09:00Z">
                <w:pPr>
                  <w:spacing w:after="0" w:line="240" w:lineRule="auto"/>
                </w:pPr>
              </w:pPrChange>
            </w:pPr>
          </w:p>
        </w:tc>
        <w:tc>
          <w:tcPr>
            <w:tcW w:w="1179" w:type="dxa"/>
            <w:vMerge/>
            <w:tcBorders>
              <w:top w:val="nil"/>
              <w:left w:val="single" w:sz="8" w:space="0" w:color="auto"/>
              <w:bottom w:val="single" w:sz="4" w:space="0" w:color="000000"/>
              <w:right w:val="single" w:sz="8" w:space="0" w:color="auto"/>
            </w:tcBorders>
            <w:vAlign w:val="center"/>
            <w:hideMark/>
          </w:tcPr>
          <w:p w14:paraId="2E84E8A7" w14:textId="77777777" w:rsidR="004B6C92" w:rsidRPr="004C155F" w:rsidRDefault="004B6C92">
            <w:pPr>
              <w:tabs>
                <w:tab w:val="left" w:pos="142"/>
              </w:tabs>
              <w:spacing w:after="0" w:line="240" w:lineRule="auto"/>
              <w:rPr>
                <w:rFonts w:ascii="Montserrat" w:eastAsia="Times New Roman" w:hAnsi="Montserrat" w:cs="Times New Roman"/>
                <w:color w:val="000000"/>
                <w:sz w:val="12"/>
                <w:szCs w:val="12"/>
                <w:lang w:eastAsia="es-MX"/>
              </w:rPr>
              <w:pPrChange w:id="604" w:author="Ramsés Vázquez Lira" w:date="2020-01-11T19:09:00Z">
                <w:pPr>
                  <w:spacing w:after="0" w:line="240" w:lineRule="auto"/>
                </w:pPr>
              </w:pPrChange>
            </w:pPr>
          </w:p>
        </w:tc>
        <w:tc>
          <w:tcPr>
            <w:tcW w:w="1993" w:type="dxa"/>
            <w:tcBorders>
              <w:top w:val="nil"/>
              <w:left w:val="nil"/>
              <w:bottom w:val="single" w:sz="4" w:space="0" w:color="auto"/>
              <w:right w:val="single" w:sz="8" w:space="0" w:color="auto"/>
            </w:tcBorders>
            <w:shd w:val="clear" w:color="000000" w:fill="FFFFFF"/>
            <w:noWrap/>
            <w:vAlign w:val="center"/>
            <w:hideMark/>
          </w:tcPr>
          <w:p w14:paraId="3BDE1447" w14:textId="77777777" w:rsidR="004B6C92" w:rsidRPr="004C155F" w:rsidRDefault="004B6C92">
            <w:pPr>
              <w:tabs>
                <w:tab w:val="left" w:pos="142"/>
              </w:tabs>
              <w:spacing w:after="0" w:line="240" w:lineRule="auto"/>
              <w:jc w:val="center"/>
              <w:rPr>
                <w:rFonts w:ascii="Montserrat" w:eastAsia="Times New Roman" w:hAnsi="Montserrat" w:cs="Times New Roman"/>
                <w:color w:val="000000"/>
                <w:sz w:val="12"/>
                <w:szCs w:val="12"/>
                <w:lang w:eastAsia="es-MX"/>
              </w:rPr>
              <w:pPrChange w:id="605" w:author="Ramsés Vázquez Lira" w:date="2020-01-11T19:09:00Z">
                <w:pPr>
                  <w:spacing w:after="0" w:line="240" w:lineRule="auto"/>
                  <w:jc w:val="center"/>
                </w:pPr>
              </w:pPrChange>
            </w:pPr>
            <w:r w:rsidRPr="004C155F">
              <w:rPr>
                <w:rFonts w:ascii="Montserrat" w:eastAsia="Times New Roman" w:hAnsi="Montserrat" w:cs="Times New Roman"/>
                <w:color w:val="000000"/>
                <w:sz w:val="12"/>
                <w:szCs w:val="12"/>
                <w:lang w:eastAsia="es-MX"/>
              </w:rPr>
              <w:t>Matemáticas</w:t>
            </w:r>
          </w:p>
        </w:tc>
        <w:tc>
          <w:tcPr>
            <w:tcW w:w="1200" w:type="dxa"/>
            <w:tcBorders>
              <w:top w:val="nil"/>
              <w:left w:val="nil"/>
              <w:bottom w:val="single" w:sz="4" w:space="0" w:color="auto"/>
              <w:right w:val="single" w:sz="8" w:space="0" w:color="auto"/>
            </w:tcBorders>
            <w:shd w:val="clear" w:color="000000" w:fill="FFFFFF"/>
            <w:vAlign w:val="center"/>
            <w:hideMark/>
          </w:tcPr>
          <w:p w14:paraId="51BCB7D1" w14:textId="77777777" w:rsidR="004B6C92" w:rsidRPr="004C155F" w:rsidRDefault="004B6C92">
            <w:pPr>
              <w:tabs>
                <w:tab w:val="left" w:pos="142"/>
              </w:tabs>
              <w:spacing w:after="0" w:line="240" w:lineRule="auto"/>
              <w:jc w:val="center"/>
              <w:rPr>
                <w:rFonts w:ascii="Montserrat" w:eastAsia="Times New Roman" w:hAnsi="Montserrat" w:cs="Times New Roman"/>
                <w:color w:val="000000"/>
                <w:sz w:val="12"/>
                <w:szCs w:val="12"/>
                <w:lang w:eastAsia="es-MX"/>
              </w:rPr>
              <w:pPrChange w:id="606" w:author="Ramsés Vázquez Lira" w:date="2020-01-11T19:09:00Z">
                <w:pPr>
                  <w:spacing w:after="0" w:line="240" w:lineRule="auto"/>
                  <w:jc w:val="center"/>
                </w:pPr>
              </w:pPrChange>
            </w:pPr>
            <w:r w:rsidRPr="004C155F">
              <w:rPr>
                <w:rFonts w:ascii="Montserrat" w:eastAsia="Times New Roman" w:hAnsi="Montserrat" w:cs="Times New Roman"/>
                <w:color w:val="000000"/>
                <w:sz w:val="12"/>
                <w:szCs w:val="12"/>
                <w:lang w:eastAsia="es-MX"/>
              </w:rPr>
              <w:t>M1. Modelo Diagnóstico Cognitivo</w:t>
            </w:r>
          </w:p>
        </w:tc>
        <w:tc>
          <w:tcPr>
            <w:tcW w:w="926" w:type="dxa"/>
            <w:vMerge/>
            <w:tcBorders>
              <w:top w:val="nil"/>
              <w:left w:val="single" w:sz="8" w:space="0" w:color="auto"/>
              <w:bottom w:val="single" w:sz="4" w:space="0" w:color="000000"/>
              <w:right w:val="single" w:sz="8" w:space="0" w:color="auto"/>
            </w:tcBorders>
            <w:vAlign w:val="center"/>
            <w:hideMark/>
          </w:tcPr>
          <w:p w14:paraId="4FE4A677" w14:textId="77777777" w:rsidR="004B6C92" w:rsidRPr="004C155F" w:rsidRDefault="004B6C92">
            <w:pPr>
              <w:tabs>
                <w:tab w:val="left" w:pos="142"/>
              </w:tabs>
              <w:spacing w:after="0" w:line="240" w:lineRule="auto"/>
              <w:rPr>
                <w:rFonts w:ascii="Montserrat" w:eastAsia="Times New Roman" w:hAnsi="Montserrat" w:cs="Times New Roman"/>
                <w:color w:val="000000"/>
                <w:sz w:val="12"/>
                <w:szCs w:val="12"/>
                <w:lang w:eastAsia="es-MX"/>
              </w:rPr>
              <w:pPrChange w:id="607" w:author="Ramsés Vázquez Lira" w:date="2020-01-11T19:09:00Z">
                <w:pPr>
                  <w:spacing w:after="0" w:line="240" w:lineRule="auto"/>
                </w:pPr>
              </w:pPrChange>
            </w:pPr>
          </w:p>
        </w:tc>
        <w:tc>
          <w:tcPr>
            <w:tcW w:w="903" w:type="dxa"/>
            <w:vMerge/>
            <w:tcBorders>
              <w:top w:val="nil"/>
              <w:left w:val="single" w:sz="8" w:space="0" w:color="auto"/>
              <w:bottom w:val="single" w:sz="8" w:space="0" w:color="000000"/>
              <w:right w:val="single" w:sz="8" w:space="0" w:color="auto"/>
            </w:tcBorders>
            <w:vAlign w:val="center"/>
            <w:hideMark/>
          </w:tcPr>
          <w:p w14:paraId="11D2FF65" w14:textId="77777777" w:rsidR="004B6C92" w:rsidRPr="004C155F" w:rsidRDefault="004B6C92">
            <w:pPr>
              <w:tabs>
                <w:tab w:val="left" w:pos="142"/>
              </w:tabs>
              <w:spacing w:after="0" w:line="240" w:lineRule="auto"/>
              <w:rPr>
                <w:rFonts w:ascii="Montserrat" w:eastAsia="Times New Roman" w:hAnsi="Montserrat" w:cs="Times New Roman"/>
                <w:color w:val="000000"/>
                <w:sz w:val="12"/>
                <w:szCs w:val="12"/>
                <w:lang w:eastAsia="es-MX"/>
              </w:rPr>
              <w:pPrChange w:id="608" w:author="Ramsés Vázquez Lira" w:date="2020-01-11T19:09:00Z">
                <w:pPr>
                  <w:spacing w:after="0" w:line="240" w:lineRule="auto"/>
                </w:pPr>
              </w:pPrChange>
            </w:pPr>
          </w:p>
        </w:tc>
      </w:tr>
      <w:tr w:rsidR="004B6C92" w:rsidRPr="004C155F" w14:paraId="2F4A595B" w14:textId="77777777" w:rsidTr="00943101">
        <w:trPr>
          <w:trHeight w:val="675"/>
        </w:trPr>
        <w:tc>
          <w:tcPr>
            <w:tcW w:w="1187" w:type="dxa"/>
            <w:vMerge/>
            <w:tcBorders>
              <w:top w:val="nil"/>
              <w:left w:val="single" w:sz="8" w:space="0" w:color="auto"/>
              <w:bottom w:val="single" w:sz="8" w:space="0" w:color="000000"/>
              <w:right w:val="single" w:sz="8" w:space="0" w:color="auto"/>
            </w:tcBorders>
            <w:vAlign w:val="center"/>
            <w:hideMark/>
          </w:tcPr>
          <w:p w14:paraId="1E485C9F" w14:textId="77777777" w:rsidR="004B6C92" w:rsidRPr="004C155F" w:rsidRDefault="004B6C92">
            <w:pPr>
              <w:tabs>
                <w:tab w:val="left" w:pos="142"/>
              </w:tabs>
              <w:spacing w:after="0" w:line="240" w:lineRule="auto"/>
              <w:rPr>
                <w:rFonts w:ascii="Montserrat" w:eastAsia="Times New Roman" w:hAnsi="Montserrat" w:cs="Times New Roman"/>
                <w:color w:val="000000"/>
                <w:sz w:val="12"/>
                <w:szCs w:val="12"/>
                <w:lang w:eastAsia="es-MX"/>
              </w:rPr>
              <w:pPrChange w:id="609" w:author="Ramsés Vázquez Lira" w:date="2020-01-11T19:09:00Z">
                <w:pPr>
                  <w:spacing w:after="0" w:line="240" w:lineRule="auto"/>
                </w:pPr>
              </w:pPrChange>
            </w:pPr>
          </w:p>
        </w:tc>
        <w:tc>
          <w:tcPr>
            <w:tcW w:w="1473" w:type="dxa"/>
            <w:vMerge/>
            <w:tcBorders>
              <w:top w:val="nil"/>
              <w:left w:val="single" w:sz="8" w:space="0" w:color="auto"/>
              <w:bottom w:val="single" w:sz="4" w:space="0" w:color="000000"/>
              <w:right w:val="single" w:sz="8" w:space="0" w:color="auto"/>
            </w:tcBorders>
            <w:vAlign w:val="center"/>
            <w:hideMark/>
          </w:tcPr>
          <w:p w14:paraId="5915F33C" w14:textId="77777777" w:rsidR="004B6C92" w:rsidRPr="004C155F" w:rsidRDefault="004B6C92">
            <w:pPr>
              <w:tabs>
                <w:tab w:val="left" w:pos="142"/>
              </w:tabs>
              <w:spacing w:after="0" w:line="240" w:lineRule="auto"/>
              <w:rPr>
                <w:rFonts w:ascii="Montserrat" w:eastAsia="Times New Roman" w:hAnsi="Montserrat" w:cs="Times New Roman"/>
                <w:color w:val="000000"/>
                <w:sz w:val="12"/>
                <w:szCs w:val="12"/>
                <w:lang w:eastAsia="es-MX"/>
              </w:rPr>
              <w:pPrChange w:id="610" w:author="Ramsés Vázquez Lira" w:date="2020-01-11T19:09:00Z">
                <w:pPr>
                  <w:spacing w:after="0" w:line="240" w:lineRule="auto"/>
                </w:pPr>
              </w:pPrChange>
            </w:pPr>
          </w:p>
        </w:tc>
        <w:tc>
          <w:tcPr>
            <w:tcW w:w="1179" w:type="dxa"/>
            <w:vMerge/>
            <w:tcBorders>
              <w:top w:val="nil"/>
              <w:left w:val="single" w:sz="8" w:space="0" w:color="auto"/>
              <w:bottom w:val="single" w:sz="4" w:space="0" w:color="000000"/>
              <w:right w:val="single" w:sz="8" w:space="0" w:color="auto"/>
            </w:tcBorders>
            <w:vAlign w:val="center"/>
            <w:hideMark/>
          </w:tcPr>
          <w:p w14:paraId="3A213CD5" w14:textId="77777777" w:rsidR="004B6C92" w:rsidRPr="004C155F" w:rsidRDefault="004B6C92">
            <w:pPr>
              <w:tabs>
                <w:tab w:val="left" w:pos="142"/>
              </w:tabs>
              <w:spacing w:after="0" w:line="240" w:lineRule="auto"/>
              <w:rPr>
                <w:rFonts w:ascii="Montserrat" w:eastAsia="Times New Roman" w:hAnsi="Montserrat" w:cs="Times New Roman"/>
                <w:color w:val="000000"/>
                <w:sz w:val="12"/>
                <w:szCs w:val="12"/>
                <w:lang w:eastAsia="es-MX"/>
              </w:rPr>
              <w:pPrChange w:id="611" w:author="Ramsés Vázquez Lira" w:date="2020-01-11T19:09:00Z">
                <w:pPr>
                  <w:spacing w:after="0" w:line="240" w:lineRule="auto"/>
                </w:pPr>
              </w:pPrChange>
            </w:pPr>
          </w:p>
        </w:tc>
        <w:tc>
          <w:tcPr>
            <w:tcW w:w="1993" w:type="dxa"/>
            <w:tcBorders>
              <w:top w:val="nil"/>
              <w:left w:val="nil"/>
              <w:bottom w:val="single" w:sz="4" w:space="0" w:color="auto"/>
              <w:right w:val="single" w:sz="8" w:space="0" w:color="auto"/>
            </w:tcBorders>
            <w:shd w:val="clear" w:color="000000" w:fill="FFFFFF"/>
            <w:noWrap/>
            <w:vAlign w:val="center"/>
            <w:hideMark/>
          </w:tcPr>
          <w:p w14:paraId="282790C5" w14:textId="77777777" w:rsidR="004B6C92" w:rsidRPr="004C155F" w:rsidRDefault="004B6C92">
            <w:pPr>
              <w:tabs>
                <w:tab w:val="left" w:pos="142"/>
              </w:tabs>
              <w:spacing w:after="0" w:line="240" w:lineRule="auto"/>
              <w:jc w:val="center"/>
              <w:rPr>
                <w:rFonts w:ascii="Montserrat" w:eastAsia="Times New Roman" w:hAnsi="Montserrat" w:cs="Times New Roman"/>
                <w:color w:val="000000"/>
                <w:sz w:val="12"/>
                <w:szCs w:val="12"/>
                <w:lang w:eastAsia="es-MX"/>
              </w:rPr>
              <w:pPrChange w:id="612" w:author="Ramsés Vázquez Lira" w:date="2020-01-11T19:09:00Z">
                <w:pPr>
                  <w:spacing w:after="0" w:line="240" w:lineRule="auto"/>
                  <w:jc w:val="center"/>
                </w:pPr>
              </w:pPrChange>
            </w:pPr>
            <w:r w:rsidRPr="004C155F">
              <w:rPr>
                <w:rFonts w:ascii="Montserrat" w:eastAsia="Times New Roman" w:hAnsi="Montserrat" w:cs="Times New Roman"/>
                <w:color w:val="000000"/>
                <w:sz w:val="12"/>
                <w:szCs w:val="12"/>
                <w:lang w:eastAsia="es-MX"/>
              </w:rPr>
              <w:t>Física</w:t>
            </w:r>
          </w:p>
        </w:tc>
        <w:tc>
          <w:tcPr>
            <w:tcW w:w="1200" w:type="dxa"/>
            <w:tcBorders>
              <w:top w:val="nil"/>
              <w:left w:val="nil"/>
              <w:bottom w:val="single" w:sz="4" w:space="0" w:color="auto"/>
              <w:right w:val="single" w:sz="8" w:space="0" w:color="auto"/>
            </w:tcBorders>
            <w:shd w:val="clear" w:color="000000" w:fill="FFFFFF"/>
            <w:vAlign w:val="center"/>
            <w:hideMark/>
          </w:tcPr>
          <w:p w14:paraId="10E9A3CB" w14:textId="77777777" w:rsidR="004B6C92" w:rsidRPr="004C155F" w:rsidRDefault="004B6C92">
            <w:pPr>
              <w:tabs>
                <w:tab w:val="left" w:pos="142"/>
              </w:tabs>
              <w:spacing w:after="0" w:line="240" w:lineRule="auto"/>
              <w:jc w:val="center"/>
              <w:rPr>
                <w:rFonts w:ascii="Montserrat" w:eastAsia="Times New Roman" w:hAnsi="Montserrat" w:cs="Times New Roman"/>
                <w:color w:val="000000"/>
                <w:sz w:val="12"/>
                <w:szCs w:val="12"/>
                <w:lang w:eastAsia="es-MX"/>
              </w:rPr>
              <w:pPrChange w:id="613" w:author="Ramsés Vázquez Lira" w:date="2020-01-11T19:09:00Z">
                <w:pPr>
                  <w:spacing w:after="0" w:line="240" w:lineRule="auto"/>
                  <w:jc w:val="center"/>
                </w:pPr>
              </w:pPrChange>
            </w:pPr>
            <w:r w:rsidRPr="004C155F">
              <w:rPr>
                <w:rFonts w:ascii="Montserrat" w:eastAsia="Times New Roman" w:hAnsi="Montserrat" w:cs="Times New Roman"/>
                <w:color w:val="000000"/>
                <w:sz w:val="12"/>
                <w:szCs w:val="12"/>
                <w:lang w:eastAsia="es-MX"/>
              </w:rPr>
              <w:t>M1. Modelo Diagnóstico Cognitivo</w:t>
            </w:r>
          </w:p>
        </w:tc>
        <w:tc>
          <w:tcPr>
            <w:tcW w:w="926" w:type="dxa"/>
            <w:vMerge/>
            <w:tcBorders>
              <w:top w:val="nil"/>
              <w:left w:val="single" w:sz="8" w:space="0" w:color="auto"/>
              <w:bottom w:val="single" w:sz="4" w:space="0" w:color="000000"/>
              <w:right w:val="single" w:sz="8" w:space="0" w:color="auto"/>
            </w:tcBorders>
            <w:vAlign w:val="center"/>
            <w:hideMark/>
          </w:tcPr>
          <w:p w14:paraId="6E3D6E7F" w14:textId="77777777" w:rsidR="004B6C92" w:rsidRPr="004C155F" w:rsidRDefault="004B6C92">
            <w:pPr>
              <w:tabs>
                <w:tab w:val="left" w:pos="142"/>
              </w:tabs>
              <w:spacing w:after="0" w:line="240" w:lineRule="auto"/>
              <w:rPr>
                <w:rFonts w:ascii="Montserrat" w:eastAsia="Times New Roman" w:hAnsi="Montserrat" w:cs="Times New Roman"/>
                <w:color w:val="000000"/>
                <w:sz w:val="12"/>
                <w:szCs w:val="12"/>
                <w:lang w:eastAsia="es-MX"/>
              </w:rPr>
              <w:pPrChange w:id="614" w:author="Ramsés Vázquez Lira" w:date="2020-01-11T19:09:00Z">
                <w:pPr>
                  <w:spacing w:after="0" w:line="240" w:lineRule="auto"/>
                </w:pPr>
              </w:pPrChange>
            </w:pPr>
          </w:p>
        </w:tc>
        <w:tc>
          <w:tcPr>
            <w:tcW w:w="903" w:type="dxa"/>
            <w:vMerge/>
            <w:tcBorders>
              <w:top w:val="nil"/>
              <w:left w:val="single" w:sz="8" w:space="0" w:color="auto"/>
              <w:bottom w:val="single" w:sz="8" w:space="0" w:color="000000"/>
              <w:right w:val="single" w:sz="8" w:space="0" w:color="auto"/>
            </w:tcBorders>
            <w:vAlign w:val="center"/>
            <w:hideMark/>
          </w:tcPr>
          <w:p w14:paraId="45C4F07A" w14:textId="77777777" w:rsidR="004B6C92" w:rsidRPr="004C155F" w:rsidRDefault="004B6C92">
            <w:pPr>
              <w:tabs>
                <w:tab w:val="left" w:pos="142"/>
              </w:tabs>
              <w:spacing w:after="0" w:line="240" w:lineRule="auto"/>
              <w:rPr>
                <w:rFonts w:ascii="Montserrat" w:eastAsia="Times New Roman" w:hAnsi="Montserrat" w:cs="Times New Roman"/>
                <w:color w:val="000000"/>
                <w:sz w:val="12"/>
                <w:szCs w:val="12"/>
                <w:lang w:eastAsia="es-MX"/>
              </w:rPr>
              <w:pPrChange w:id="615" w:author="Ramsés Vázquez Lira" w:date="2020-01-11T19:09:00Z">
                <w:pPr>
                  <w:spacing w:after="0" w:line="240" w:lineRule="auto"/>
                </w:pPr>
              </w:pPrChange>
            </w:pPr>
          </w:p>
        </w:tc>
      </w:tr>
      <w:tr w:rsidR="004B6C92" w:rsidRPr="004C155F" w14:paraId="0B3234CE" w14:textId="77777777" w:rsidTr="00943101">
        <w:trPr>
          <w:trHeight w:val="675"/>
        </w:trPr>
        <w:tc>
          <w:tcPr>
            <w:tcW w:w="1187" w:type="dxa"/>
            <w:vMerge/>
            <w:tcBorders>
              <w:top w:val="nil"/>
              <w:left w:val="single" w:sz="8" w:space="0" w:color="auto"/>
              <w:bottom w:val="single" w:sz="8" w:space="0" w:color="000000"/>
              <w:right w:val="single" w:sz="8" w:space="0" w:color="auto"/>
            </w:tcBorders>
            <w:vAlign w:val="center"/>
            <w:hideMark/>
          </w:tcPr>
          <w:p w14:paraId="5252B426" w14:textId="77777777" w:rsidR="004B6C92" w:rsidRPr="004C155F" w:rsidRDefault="004B6C92">
            <w:pPr>
              <w:tabs>
                <w:tab w:val="left" w:pos="142"/>
              </w:tabs>
              <w:spacing w:after="0" w:line="240" w:lineRule="auto"/>
              <w:rPr>
                <w:rFonts w:ascii="Montserrat" w:eastAsia="Times New Roman" w:hAnsi="Montserrat" w:cs="Times New Roman"/>
                <w:color w:val="000000"/>
                <w:sz w:val="12"/>
                <w:szCs w:val="12"/>
                <w:lang w:eastAsia="es-MX"/>
              </w:rPr>
              <w:pPrChange w:id="616" w:author="Ramsés Vázquez Lira" w:date="2020-01-11T19:09:00Z">
                <w:pPr>
                  <w:spacing w:after="0" w:line="240" w:lineRule="auto"/>
                </w:pPr>
              </w:pPrChange>
            </w:pPr>
          </w:p>
        </w:tc>
        <w:tc>
          <w:tcPr>
            <w:tcW w:w="1473" w:type="dxa"/>
            <w:vMerge/>
            <w:tcBorders>
              <w:top w:val="nil"/>
              <w:left w:val="single" w:sz="8" w:space="0" w:color="auto"/>
              <w:bottom w:val="single" w:sz="4" w:space="0" w:color="000000"/>
              <w:right w:val="single" w:sz="8" w:space="0" w:color="auto"/>
            </w:tcBorders>
            <w:vAlign w:val="center"/>
            <w:hideMark/>
          </w:tcPr>
          <w:p w14:paraId="49D60992" w14:textId="77777777" w:rsidR="004B6C92" w:rsidRPr="004C155F" w:rsidRDefault="004B6C92">
            <w:pPr>
              <w:tabs>
                <w:tab w:val="left" w:pos="142"/>
              </w:tabs>
              <w:spacing w:after="0" w:line="240" w:lineRule="auto"/>
              <w:rPr>
                <w:rFonts w:ascii="Montserrat" w:eastAsia="Times New Roman" w:hAnsi="Montserrat" w:cs="Times New Roman"/>
                <w:color w:val="000000"/>
                <w:sz w:val="12"/>
                <w:szCs w:val="12"/>
                <w:lang w:eastAsia="es-MX"/>
              </w:rPr>
              <w:pPrChange w:id="617" w:author="Ramsés Vázquez Lira" w:date="2020-01-11T19:09:00Z">
                <w:pPr>
                  <w:spacing w:after="0" w:line="240" w:lineRule="auto"/>
                </w:pPr>
              </w:pPrChange>
            </w:pPr>
          </w:p>
        </w:tc>
        <w:tc>
          <w:tcPr>
            <w:tcW w:w="1179" w:type="dxa"/>
            <w:vMerge/>
            <w:tcBorders>
              <w:top w:val="nil"/>
              <w:left w:val="single" w:sz="8" w:space="0" w:color="auto"/>
              <w:bottom w:val="single" w:sz="4" w:space="0" w:color="000000"/>
              <w:right w:val="single" w:sz="8" w:space="0" w:color="auto"/>
            </w:tcBorders>
            <w:vAlign w:val="center"/>
            <w:hideMark/>
          </w:tcPr>
          <w:p w14:paraId="3339F1DE" w14:textId="77777777" w:rsidR="004B6C92" w:rsidRPr="004C155F" w:rsidRDefault="004B6C92">
            <w:pPr>
              <w:tabs>
                <w:tab w:val="left" w:pos="142"/>
              </w:tabs>
              <w:spacing w:after="0" w:line="240" w:lineRule="auto"/>
              <w:rPr>
                <w:rFonts w:ascii="Montserrat" w:eastAsia="Times New Roman" w:hAnsi="Montserrat" w:cs="Times New Roman"/>
                <w:color w:val="000000"/>
                <w:sz w:val="12"/>
                <w:szCs w:val="12"/>
                <w:lang w:eastAsia="es-MX"/>
              </w:rPr>
              <w:pPrChange w:id="618" w:author="Ramsés Vázquez Lira" w:date="2020-01-11T19:09:00Z">
                <w:pPr>
                  <w:spacing w:after="0" w:line="240" w:lineRule="auto"/>
                </w:pPr>
              </w:pPrChange>
            </w:pPr>
          </w:p>
        </w:tc>
        <w:tc>
          <w:tcPr>
            <w:tcW w:w="1993" w:type="dxa"/>
            <w:tcBorders>
              <w:top w:val="nil"/>
              <w:left w:val="nil"/>
              <w:bottom w:val="single" w:sz="4" w:space="0" w:color="auto"/>
              <w:right w:val="single" w:sz="8" w:space="0" w:color="auto"/>
            </w:tcBorders>
            <w:shd w:val="clear" w:color="000000" w:fill="FFFFFF"/>
            <w:noWrap/>
            <w:vAlign w:val="center"/>
            <w:hideMark/>
          </w:tcPr>
          <w:p w14:paraId="5100A498" w14:textId="77777777" w:rsidR="004B6C92" w:rsidRPr="004C155F" w:rsidRDefault="004B6C92">
            <w:pPr>
              <w:tabs>
                <w:tab w:val="left" w:pos="142"/>
              </w:tabs>
              <w:spacing w:after="0" w:line="240" w:lineRule="auto"/>
              <w:jc w:val="center"/>
              <w:rPr>
                <w:rFonts w:ascii="Montserrat" w:eastAsia="Times New Roman" w:hAnsi="Montserrat" w:cs="Times New Roman"/>
                <w:color w:val="000000"/>
                <w:sz w:val="12"/>
                <w:szCs w:val="12"/>
                <w:lang w:eastAsia="es-MX"/>
              </w:rPr>
              <w:pPrChange w:id="619" w:author="Ramsés Vázquez Lira" w:date="2020-01-11T19:09:00Z">
                <w:pPr>
                  <w:spacing w:after="0" w:line="240" w:lineRule="auto"/>
                  <w:jc w:val="center"/>
                </w:pPr>
              </w:pPrChange>
            </w:pPr>
            <w:r w:rsidRPr="004C155F">
              <w:rPr>
                <w:rFonts w:ascii="Montserrat" w:eastAsia="Times New Roman" w:hAnsi="Montserrat" w:cs="Times New Roman"/>
                <w:color w:val="000000"/>
                <w:sz w:val="12"/>
                <w:szCs w:val="12"/>
                <w:lang w:eastAsia="es-MX"/>
              </w:rPr>
              <w:t>Química</w:t>
            </w:r>
          </w:p>
        </w:tc>
        <w:tc>
          <w:tcPr>
            <w:tcW w:w="1200" w:type="dxa"/>
            <w:tcBorders>
              <w:top w:val="nil"/>
              <w:left w:val="nil"/>
              <w:bottom w:val="single" w:sz="4" w:space="0" w:color="auto"/>
              <w:right w:val="single" w:sz="8" w:space="0" w:color="auto"/>
            </w:tcBorders>
            <w:shd w:val="clear" w:color="000000" w:fill="FFFFFF"/>
            <w:vAlign w:val="center"/>
            <w:hideMark/>
          </w:tcPr>
          <w:p w14:paraId="20B737FB" w14:textId="77777777" w:rsidR="004B6C92" w:rsidRPr="004C155F" w:rsidRDefault="004B6C92">
            <w:pPr>
              <w:tabs>
                <w:tab w:val="left" w:pos="142"/>
              </w:tabs>
              <w:spacing w:after="0" w:line="240" w:lineRule="auto"/>
              <w:jc w:val="center"/>
              <w:rPr>
                <w:rFonts w:ascii="Montserrat" w:eastAsia="Times New Roman" w:hAnsi="Montserrat" w:cs="Times New Roman"/>
                <w:color w:val="000000"/>
                <w:sz w:val="12"/>
                <w:szCs w:val="12"/>
                <w:lang w:eastAsia="es-MX"/>
              </w:rPr>
              <w:pPrChange w:id="620" w:author="Ramsés Vázquez Lira" w:date="2020-01-11T19:09:00Z">
                <w:pPr>
                  <w:spacing w:after="0" w:line="240" w:lineRule="auto"/>
                  <w:jc w:val="center"/>
                </w:pPr>
              </w:pPrChange>
            </w:pPr>
            <w:r w:rsidRPr="004C155F">
              <w:rPr>
                <w:rFonts w:ascii="Montserrat" w:eastAsia="Times New Roman" w:hAnsi="Montserrat" w:cs="Times New Roman"/>
                <w:color w:val="000000"/>
                <w:sz w:val="12"/>
                <w:szCs w:val="12"/>
                <w:lang w:eastAsia="es-MX"/>
              </w:rPr>
              <w:t>M1. Modelo Diagnóstico Cognitivo</w:t>
            </w:r>
          </w:p>
        </w:tc>
        <w:tc>
          <w:tcPr>
            <w:tcW w:w="926" w:type="dxa"/>
            <w:vMerge/>
            <w:tcBorders>
              <w:top w:val="nil"/>
              <w:left w:val="single" w:sz="8" w:space="0" w:color="auto"/>
              <w:bottom w:val="single" w:sz="4" w:space="0" w:color="000000"/>
              <w:right w:val="single" w:sz="8" w:space="0" w:color="auto"/>
            </w:tcBorders>
            <w:vAlign w:val="center"/>
            <w:hideMark/>
          </w:tcPr>
          <w:p w14:paraId="2FEB6D14" w14:textId="77777777" w:rsidR="004B6C92" w:rsidRPr="004C155F" w:rsidRDefault="004B6C92">
            <w:pPr>
              <w:tabs>
                <w:tab w:val="left" w:pos="142"/>
              </w:tabs>
              <w:spacing w:after="0" w:line="240" w:lineRule="auto"/>
              <w:rPr>
                <w:rFonts w:ascii="Montserrat" w:eastAsia="Times New Roman" w:hAnsi="Montserrat" w:cs="Times New Roman"/>
                <w:color w:val="000000"/>
                <w:sz w:val="12"/>
                <w:szCs w:val="12"/>
                <w:lang w:eastAsia="es-MX"/>
              </w:rPr>
              <w:pPrChange w:id="621" w:author="Ramsés Vázquez Lira" w:date="2020-01-11T19:09:00Z">
                <w:pPr>
                  <w:spacing w:after="0" w:line="240" w:lineRule="auto"/>
                </w:pPr>
              </w:pPrChange>
            </w:pPr>
          </w:p>
        </w:tc>
        <w:tc>
          <w:tcPr>
            <w:tcW w:w="903" w:type="dxa"/>
            <w:vMerge/>
            <w:tcBorders>
              <w:top w:val="nil"/>
              <w:left w:val="single" w:sz="8" w:space="0" w:color="auto"/>
              <w:bottom w:val="single" w:sz="8" w:space="0" w:color="000000"/>
              <w:right w:val="single" w:sz="8" w:space="0" w:color="auto"/>
            </w:tcBorders>
            <w:vAlign w:val="center"/>
            <w:hideMark/>
          </w:tcPr>
          <w:p w14:paraId="75C46A62" w14:textId="77777777" w:rsidR="004B6C92" w:rsidRPr="004C155F" w:rsidRDefault="004B6C92">
            <w:pPr>
              <w:tabs>
                <w:tab w:val="left" w:pos="142"/>
              </w:tabs>
              <w:spacing w:after="0" w:line="240" w:lineRule="auto"/>
              <w:rPr>
                <w:rFonts w:ascii="Montserrat" w:eastAsia="Times New Roman" w:hAnsi="Montserrat" w:cs="Times New Roman"/>
                <w:color w:val="000000"/>
                <w:sz w:val="12"/>
                <w:szCs w:val="12"/>
                <w:lang w:eastAsia="es-MX"/>
              </w:rPr>
              <w:pPrChange w:id="622" w:author="Ramsés Vázquez Lira" w:date="2020-01-11T19:09:00Z">
                <w:pPr>
                  <w:spacing w:after="0" w:line="240" w:lineRule="auto"/>
                </w:pPr>
              </w:pPrChange>
            </w:pPr>
          </w:p>
        </w:tc>
      </w:tr>
      <w:tr w:rsidR="004B6C92" w:rsidRPr="004C155F" w14:paraId="1D19E5B5" w14:textId="77777777" w:rsidTr="00943101">
        <w:trPr>
          <w:trHeight w:val="675"/>
        </w:trPr>
        <w:tc>
          <w:tcPr>
            <w:tcW w:w="1187" w:type="dxa"/>
            <w:vMerge/>
            <w:tcBorders>
              <w:top w:val="nil"/>
              <w:left w:val="single" w:sz="8" w:space="0" w:color="auto"/>
              <w:bottom w:val="single" w:sz="8" w:space="0" w:color="000000"/>
              <w:right w:val="single" w:sz="8" w:space="0" w:color="auto"/>
            </w:tcBorders>
            <w:vAlign w:val="center"/>
            <w:hideMark/>
          </w:tcPr>
          <w:p w14:paraId="20207869" w14:textId="77777777" w:rsidR="004B6C92" w:rsidRPr="004C155F" w:rsidRDefault="004B6C92">
            <w:pPr>
              <w:tabs>
                <w:tab w:val="left" w:pos="142"/>
              </w:tabs>
              <w:spacing w:after="0" w:line="240" w:lineRule="auto"/>
              <w:rPr>
                <w:rFonts w:ascii="Montserrat" w:eastAsia="Times New Roman" w:hAnsi="Montserrat" w:cs="Times New Roman"/>
                <w:color w:val="000000"/>
                <w:sz w:val="12"/>
                <w:szCs w:val="12"/>
                <w:lang w:eastAsia="es-MX"/>
              </w:rPr>
              <w:pPrChange w:id="623" w:author="Ramsés Vázquez Lira" w:date="2020-01-11T19:09:00Z">
                <w:pPr>
                  <w:spacing w:after="0" w:line="240" w:lineRule="auto"/>
                </w:pPr>
              </w:pPrChange>
            </w:pPr>
          </w:p>
        </w:tc>
        <w:tc>
          <w:tcPr>
            <w:tcW w:w="1473" w:type="dxa"/>
            <w:vMerge/>
            <w:tcBorders>
              <w:top w:val="nil"/>
              <w:left w:val="single" w:sz="8" w:space="0" w:color="auto"/>
              <w:bottom w:val="single" w:sz="4" w:space="0" w:color="000000"/>
              <w:right w:val="single" w:sz="8" w:space="0" w:color="auto"/>
            </w:tcBorders>
            <w:vAlign w:val="center"/>
            <w:hideMark/>
          </w:tcPr>
          <w:p w14:paraId="18B8291E" w14:textId="77777777" w:rsidR="004B6C92" w:rsidRPr="004C155F" w:rsidRDefault="004B6C92">
            <w:pPr>
              <w:tabs>
                <w:tab w:val="left" w:pos="142"/>
              </w:tabs>
              <w:spacing w:after="0" w:line="240" w:lineRule="auto"/>
              <w:rPr>
                <w:rFonts w:ascii="Montserrat" w:eastAsia="Times New Roman" w:hAnsi="Montserrat" w:cs="Times New Roman"/>
                <w:color w:val="000000"/>
                <w:sz w:val="12"/>
                <w:szCs w:val="12"/>
                <w:lang w:eastAsia="es-MX"/>
              </w:rPr>
              <w:pPrChange w:id="624" w:author="Ramsés Vázquez Lira" w:date="2020-01-11T19:09:00Z">
                <w:pPr>
                  <w:spacing w:after="0" w:line="240" w:lineRule="auto"/>
                </w:pPr>
              </w:pPrChange>
            </w:pPr>
          </w:p>
        </w:tc>
        <w:tc>
          <w:tcPr>
            <w:tcW w:w="1179" w:type="dxa"/>
            <w:vMerge/>
            <w:tcBorders>
              <w:top w:val="nil"/>
              <w:left w:val="single" w:sz="8" w:space="0" w:color="auto"/>
              <w:bottom w:val="single" w:sz="4" w:space="0" w:color="000000"/>
              <w:right w:val="single" w:sz="8" w:space="0" w:color="auto"/>
            </w:tcBorders>
            <w:vAlign w:val="center"/>
            <w:hideMark/>
          </w:tcPr>
          <w:p w14:paraId="6C0E169F" w14:textId="77777777" w:rsidR="004B6C92" w:rsidRPr="004C155F" w:rsidRDefault="004B6C92">
            <w:pPr>
              <w:tabs>
                <w:tab w:val="left" w:pos="142"/>
              </w:tabs>
              <w:spacing w:after="0" w:line="240" w:lineRule="auto"/>
              <w:rPr>
                <w:rFonts w:ascii="Montserrat" w:eastAsia="Times New Roman" w:hAnsi="Montserrat" w:cs="Times New Roman"/>
                <w:color w:val="000000"/>
                <w:sz w:val="12"/>
                <w:szCs w:val="12"/>
                <w:lang w:eastAsia="es-MX"/>
              </w:rPr>
              <w:pPrChange w:id="625" w:author="Ramsés Vázquez Lira" w:date="2020-01-11T19:09:00Z">
                <w:pPr>
                  <w:spacing w:after="0" w:line="240" w:lineRule="auto"/>
                </w:pPr>
              </w:pPrChange>
            </w:pPr>
          </w:p>
        </w:tc>
        <w:tc>
          <w:tcPr>
            <w:tcW w:w="1993" w:type="dxa"/>
            <w:tcBorders>
              <w:top w:val="nil"/>
              <w:left w:val="nil"/>
              <w:bottom w:val="single" w:sz="4" w:space="0" w:color="auto"/>
              <w:right w:val="single" w:sz="8" w:space="0" w:color="auto"/>
            </w:tcBorders>
            <w:shd w:val="clear" w:color="000000" w:fill="FFFFFF"/>
            <w:noWrap/>
            <w:vAlign w:val="center"/>
            <w:hideMark/>
          </w:tcPr>
          <w:p w14:paraId="7386D0D6" w14:textId="77777777" w:rsidR="004B6C92" w:rsidRPr="004C155F" w:rsidRDefault="004B6C92">
            <w:pPr>
              <w:tabs>
                <w:tab w:val="left" w:pos="142"/>
              </w:tabs>
              <w:spacing w:after="0" w:line="240" w:lineRule="auto"/>
              <w:jc w:val="center"/>
              <w:rPr>
                <w:rFonts w:ascii="Montserrat" w:eastAsia="Times New Roman" w:hAnsi="Montserrat" w:cs="Times New Roman"/>
                <w:color w:val="000000"/>
                <w:sz w:val="12"/>
                <w:szCs w:val="12"/>
                <w:lang w:eastAsia="es-MX"/>
              </w:rPr>
              <w:pPrChange w:id="626" w:author="Ramsés Vázquez Lira" w:date="2020-01-11T19:09:00Z">
                <w:pPr>
                  <w:spacing w:after="0" w:line="240" w:lineRule="auto"/>
                  <w:jc w:val="center"/>
                </w:pPr>
              </w:pPrChange>
            </w:pPr>
            <w:r w:rsidRPr="004C155F">
              <w:rPr>
                <w:rFonts w:ascii="Montserrat" w:eastAsia="Times New Roman" w:hAnsi="Montserrat" w:cs="Times New Roman"/>
                <w:color w:val="000000"/>
                <w:sz w:val="12"/>
                <w:szCs w:val="12"/>
                <w:lang w:eastAsia="es-MX"/>
              </w:rPr>
              <w:t>Biología</w:t>
            </w:r>
          </w:p>
        </w:tc>
        <w:tc>
          <w:tcPr>
            <w:tcW w:w="1200" w:type="dxa"/>
            <w:tcBorders>
              <w:top w:val="nil"/>
              <w:left w:val="nil"/>
              <w:bottom w:val="single" w:sz="4" w:space="0" w:color="auto"/>
              <w:right w:val="single" w:sz="8" w:space="0" w:color="auto"/>
            </w:tcBorders>
            <w:shd w:val="clear" w:color="000000" w:fill="FFFFFF"/>
            <w:vAlign w:val="center"/>
            <w:hideMark/>
          </w:tcPr>
          <w:p w14:paraId="1606A458" w14:textId="77777777" w:rsidR="004B6C92" w:rsidRPr="004C155F" w:rsidRDefault="004B6C92">
            <w:pPr>
              <w:tabs>
                <w:tab w:val="left" w:pos="142"/>
              </w:tabs>
              <w:spacing w:after="0" w:line="240" w:lineRule="auto"/>
              <w:jc w:val="center"/>
              <w:rPr>
                <w:rFonts w:ascii="Montserrat" w:eastAsia="Times New Roman" w:hAnsi="Montserrat" w:cs="Times New Roman"/>
                <w:color w:val="000000"/>
                <w:sz w:val="12"/>
                <w:szCs w:val="12"/>
                <w:lang w:eastAsia="es-MX"/>
              </w:rPr>
              <w:pPrChange w:id="627" w:author="Ramsés Vázquez Lira" w:date="2020-01-11T19:09:00Z">
                <w:pPr>
                  <w:spacing w:after="0" w:line="240" w:lineRule="auto"/>
                  <w:jc w:val="center"/>
                </w:pPr>
              </w:pPrChange>
            </w:pPr>
            <w:r w:rsidRPr="004C155F">
              <w:rPr>
                <w:rFonts w:ascii="Montserrat" w:eastAsia="Times New Roman" w:hAnsi="Montserrat" w:cs="Times New Roman"/>
                <w:color w:val="000000"/>
                <w:sz w:val="12"/>
                <w:szCs w:val="12"/>
                <w:lang w:eastAsia="es-MX"/>
              </w:rPr>
              <w:t>M1. Modelo Diagnóstico Cognitivo</w:t>
            </w:r>
          </w:p>
        </w:tc>
        <w:tc>
          <w:tcPr>
            <w:tcW w:w="926" w:type="dxa"/>
            <w:vMerge/>
            <w:tcBorders>
              <w:top w:val="nil"/>
              <w:left w:val="single" w:sz="8" w:space="0" w:color="auto"/>
              <w:bottom w:val="single" w:sz="4" w:space="0" w:color="000000"/>
              <w:right w:val="single" w:sz="8" w:space="0" w:color="auto"/>
            </w:tcBorders>
            <w:vAlign w:val="center"/>
            <w:hideMark/>
          </w:tcPr>
          <w:p w14:paraId="17DB8E86" w14:textId="77777777" w:rsidR="004B6C92" w:rsidRPr="004C155F" w:rsidRDefault="004B6C92">
            <w:pPr>
              <w:tabs>
                <w:tab w:val="left" w:pos="142"/>
              </w:tabs>
              <w:spacing w:after="0" w:line="240" w:lineRule="auto"/>
              <w:rPr>
                <w:rFonts w:ascii="Montserrat" w:eastAsia="Times New Roman" w:hAnsi="Montserrat" w:cs="Times New Roman"/>
                <w:color w:val="000000"/>
                <w:sz w:val="12"/>
                <w:szCs w:val="12"/>
                <w:lang w:eastAsia="es-MX"/>
              </w:rPr>
              <w:pPrChange w:id="628" w:author="Ramsés Vázquez Lira" w:date="2020-01-11T19:09:00Z">
                <w:pPr>
                  <w:spacing w:after="0" w:line="240" w:lineRule="auto"/>
                </w:pPr>
              </w:pPrChange>
            </w:pPr>
          </w:p>
        </w:tc>
        <w:tc>
          <w:tcPr>
            <w:tcW w:w="903" w:type="dxa"/>
            <w:vMerge/>
            <w:tcBorders>
              <w:top w:val="nil"/>
              <w:left w:val="single" w:sz="8" w:space="0" w:color="auto"/>
              <w:bottom w:val="single" w:sz="8" w:space="0" w:color="000000"/>
              <w:right w:val="single" w:sz="8" w:space="0" w:color="auto"/>
            </w:tcBorders>
            <w:vAlign w:val="center"/>
            <w:hideMark/>
          </w:tcPr>
          <w:p w14:paraId="5CF77A41" w14:textId="77777777" w:rsidR="004B6C92" w:rsidRPr="004C155F" w:rsidRDefault="004B6C92">
            <w:pPr>
              <w:tabs>
                <w:tab w:val="left" w:pos="142"/>
              </w:tabs>
              <w:spacing w:after="0" w:line="240" w:lineRule="auto"/>
              <w:rPr>
                <w:rFonts w:ascii="Montserrat" w:eastAsia="Times New Roman" w:hAnsi="Montserrat" w:cs="Times New Roman"/>
                <w:color w:val="000000"/>
                <w:sz w:val="12"/>
                <w:szCs w:val="12"/>
                <w:lang w:eastAsia="es-MX"/>
              </w:rPr>
              <w:pPrChange w:id="629" w:author="Ramsés Vázquez Lira" w:date="2020-01-11T19:09:00Z">
                <w:pPr>
                  <w:spacing w:after="0" w:line="240" w:lineRule="auto"/>
                </w:pPr>
              </w:pPrChange>
            </w:pPr>
          </w:p>
        </w:tc>
      </w:tr>
      <w:tr w:rsidR="004B6C92" w:rsidRPr="004C155F" w14:paraId="0B7F947D" w14:textId="77777777" w:rsidTr="00943101">
        <w:trPr>
          <w:trHeight w:val="675"/>
        </w:trPr>
        <w:tc>
          <w:tcPr>
            <w:tcW w:w="1187" w:type="dxa"/>
            <w:vMerge/>
            <w:tcBorders>
              <w:top w:val="nil"/>
              <w:left w:val="single" w:sz="8" w:space="0" w:color="auto"/>
              <w:bottom w:val="single" w:sz="8" w:space="0" w:color="000000"/>
              <w:right w:val="single" w:sz="8" w:space="0" w:color="auto"/>
            </w:tcBorders>
            <w:vAlign w:val="center"/>
            <w:hideMark/>
          </w:tcPr>
          <w:p w14:paraId="058E1F48" w14:textId="77777777" w:rsidR="004B6C92" w:rsidRPr="004C155F" w:rsidRDefault="004B6C92">
            <w:pPr>
              <w:tabs>
                <w:tab w:val="left" w:pos="142"/>
              </w:tabs>
              <w:spacing w:after="0" w:line="240" w:lineRule="auto"/>
              <w:rPr>
                <w:rFonts w:ascii="Montserrat" w:eastAsia="Times New Roman" w:hAnsi="Montserrat" w:cs="Times New Roman"/>
                <w:color w:val="000000"/>
                <w:sz w:val="12"/>
                <w:szCs w:val="12"/>
                <w:lang w:eastAsia="es-MX"/>
              </w:rPr>
              <w:pPrChange w:id="630" w:author="Ramsés Vázquez Lira" w:date="2020-01-11T19:09:00Z">
                <w:pPr>
                  <w:spacing w:after="0" w:line="240" w:lineRule="auto"/>
                </w:pPr>
              </w:pPrChange>
            </w:pPr>
          </w:p>
        </w:tc>
        <w:tc>
          <w:tcPr>
            <w:tcW w:w="1473" w:type="dxa"/>
            <w:vMerge/>
            <w:tcBorders>
              <w:top w:val="nil"/>
              <w:left w:val="single" w:sz="8" w:space="0" w:color="auto"/>
              <w:bottom w:val="single" w:sz="4" w:space="0" w:color="000000"/>
              <w:right w:val="single" w:sz="8" w:space="0" w:color="auto"/>
            </w:tcBorders>
            <w:vAlign w:val="center"/>
            <w:hideMark/>
          </w:tcPr>
          <w:p w14:paraId="3852CE6B" w14:textId="77777777" w:rsidR="004B6C92" w:rsidRPr="004C155F" w:rsidRDefault="004B6C92">
            <w:pPr>
              <w:tabs>
                <w:tab w:val="left" w:pos="142"/>
              </w:tabs>
              <w:spacing w:after="0" w:line="240" w:lineRule="auto"/>
              <w:rPr>
                <w:rFonts w:ascii="Montserrat" w:eastAsia="Times New Roman" w:hAnsi="Montserrat" w:cs="Times New Roman"/>
                <w:color w:val="000000"/>
                <w:sz w:val="12"/>
                <w:szCs w:val="12"/>
                <w:lang w:eastAsia="es-MX"/>
              </w:rPr>
              <w:pPrChange w:id="631" w:author="Ramsés Vázquez Lira" w:date="2020-01-11T19:09:00Z">
                <w:pPr>
                  <w:spacing w:after="0" w:line="240" w:lineRule="auto"/>
                </w:pPr>
              </w:pPrChange>
            </w:pPr>
          </w:p>
        </w:tc>
        <w:tc>
          <w:tcPr>
            <w:tcW w:w="1179" w:type="dxa"/>
            <w:vMerge/>
            <w:tcBorders>
              <w:top w:val="nil"/>
              <w:left w:val="single" w:sz="8" w:space="0" w:color="auto"/>
              <w:bottom w:val="single" w:sz="4" w:space="0" w:color="000000"/>
              <w:right w:val="single" w:sz="8" w:space="0" w:color="auto"/>
            </w:tcBorders>
            <w:vAlign w:val="center"/>
            <w:hideMark/>
          </w:tcPr>
          <w:p w14:paraId="5BC5C0BA" w14:textId="77777777" w:rsidR="004B6C92" w:rsidRPr="004C155F" w:rsidRDefault="004B6C92">
            <w:pPr>
              <w:tabs>
                <w:tab w:val="left" w:pos="142"/>
              </w:tabs>
              <w:spacing w:after="0" w:line="240" w:lineRule="auto"/>
              <w:rPr>
                <w:rFonts w:ascii="Montserrat" w:eastAsia="Times New Roman" w:hAnsi="Montserrat" w:cs="Times New Roman"/>
                <w:color w:val="000000"/>
                <w:sz w:val="12"/>
                <w:szCs w:val="12"/>
                <w:lang w:eastAsia="es-MX"/>
              </w:rPr>
              <w:pPrChange w:id="632" w:author="Ramsés Vázquez Lira" w:date="2020-01-11T19:09:00Z">
                <w:pPr>
                  <w:spacing w:after="0" w:line="240" w:lineRule="auto"/>
                </w:pPr>
              </w:pPrChange>
            </w:pPr>
          </w:p>
        </w:tc>
        <w:tc>
          <w:tcPr>
            <w:tcW w:w="1993" w:type="dxa"/>
            <w:tcBorders>
              <w:top w:val="nil"/>
              <w:left w:val="nil"/>
              <w:bottom w:val="single" w:sz="4" w:space="0" w:color="auto"/>
              <w:right w:val="single" w:sz="8" w:space="0" w:color="auto"/>
            </w:tcBorders>
            <w:shd w:val="clear" w:color="000000" w:fill="FFFFFF"/>
            <w:noWrap/>
            <w:vAlign w:val="center"/>
            <w:hideMark/>
          </w:tcPr>
          <w:p w14:paraId="4C7F81F3" w14:textId="77777777" w:rsidR="004B6C92" w:rsidRPr="004C155F" w:rsidRDefault="004B6C92">
            <w:pPr>
              <w:tabs>
                <w:tab w:val="left" w:pos="142"/>
              </w:tabs>
              <w:spacing w:after="0" w:line="240" w:lineRule="auto"/>
              <w:jc w:val="center"/>
              <w:rPr>
                <w:rFonts w:ascii="Montserrat" w:eastAsia="Times New Roman" w:hAnsi="Montserrat" w:cs="Times New Roman"/>
                <w:color w:val="000000"/>
                <w:sz w:val="12"/>
                <w:szCs w:val="12"/>
                <w:lang w:eastAsia="es-MX"/>
              </w:rPr>
              <w:pPrChange w:id="633" w:author="Ramsés Vázquez Lira" w:date="2020-01-11T19:09:00Z">
                <w:pPr>
                  <w:spacing w:after="0" w:line="240" w:lineRule="auto"/>
                  <w:jc w:val="center"/>
                </w:pPr>
              </w:pPrChange>
            </w:pPr>
            <w:r w:rsidRPr="004C155F">
              <w:rPr>
                <w:rFonts w:ascii="Montserrat" w:eastAsia="Times New Roman" w:hAnsi="Montserrat" w:cs="Times New Roman"/>
                <w:color w:val="000000"/>
                <w:sz w:val="12"/>
                <w:szCs w:val="12"/>
                <w:lang w:eastAsia="es-MX"/>
              </w:rPr>
              <w:t>Geografía</w:t>
            </w:r>
          </w:p>
        </w:tc>
        <w:tc>
          <w:tcPr>
            <w:tcW w:w="1200" w:type="dxa"/>
            <w:tcBorders>
              <w:top w:val="nil"/>
              <w:left w:val="nil"/>
              <w:bottom w:val="single" w:sz="4" w:space="0" w:color="auto"/>
              <w:right w:val="single" w:sz="8" w:space="0" w:color="auto"/>
            </w:tcBorders>
            <w:shd w:val="clear" w:color="000000" w:fill="FFFFFF"/>
            <w:vAlign w:val="center"/>
            <w:hideMark/>
          </w:tcPr>
          <w:p w14:paraId="52A93413" w14:textId="77777777" w:rsidR="004B6C92" w:rsidRPr="004C155F" w:rsidRDefault="004B6C92">
            <w:pPr>
              <w:tabs>
                <w:tab w:val="left" w:pos="142"/>
              </w:tabs>
              <w:spacing w:after="0" w:line="240" w:lineRule="auto"/>
              <w:jc w:val="center"/>
              <w:rPr>
                <w:rFonts w:ascii="Montserrat" w:eastAsia="Times New Roman" w:hAnsi="Montserrat" w:cs="Times New Roman"/>
                <w:color w:val="000000"/>
                <w:sz w:val="12"/>
                <w:szCs w:val="12"/>
                <w:lang w:eastAsia="es-MX"/>
              </w:rPr>
              <w:pPrChange w:id="634" w:author="Ramsés Vázquez Lira" w:date="2020-01-11T19:09:00Z">
                <w:pPr>
                  <w:spacing w:after="0" w:line="240" w:lineRule="auto"/>
                  <w:jc w:val="center"/>
                </w:pPr>
              </w:pPrChange>
            </w:pPr>
            <w:r w:rsidRPr="004C155F">
              <w:rPr>
                <w:rFonts w:ascii="Montserrat" w:eastAsia="Times New Roman" w:hAnsi="Montserrat" w:cs="Times New Roman"/>
                <w:color w:val="000000"/>
                <w:sz w:val="12"/>
                <w:szCs w:val="12"/>
                <w:lang w:eastAsia="es-MX"/>
              </w:rPr>
              <w:t>M1. Modelo Diagnóstico Cognitivo</w:t>
            </w:r>
          </w:p>
        </w:tc>
        <w:tc>
          <w:tcPr>
            <w:tcW w:w="926" w:type="dxa"/>
            <w:vMerge/>
            <w:tcBorders>
              <w:top w:val="nil"/>
              <w:left w:val="single" w:sz="8" w:space="0" w:color="auto"/>
              <w:bottom w:val="single" w:sz="4" w:space="0" w:color="000000"/>
              <w:right w:val="single" w:sz="8" w:space="0" w:color="auto"/>
            </w:tcBorders>
            <w:vAlign w:val="center"/>
            <w:hideMark/>
          </w:tcPr>
          <w:p w14:paraId="403F8CDA" w14:textId="77777777" w:rsidR="004B6C92" w:rsidRPr="004C155F" w:rsidRDefault="004B6C92">
            <w:pPr>
              <w:tabs>
                <w:tab w:val="left" w:pos="142"/>
              </w:tabs>
              <w:spacing w:after="0" w:line="240" w:lineRule="auto"/>
              <w:rPr>
                <w:rFonts w:ascii="Montserrat" w:eastAsia="Times New Roman" w:hAnsi="Montserrat" w:cs="Times New Roman"/>
                <w:color w:val="000000"/>
                <w:sz w:val="12"/>
                <w:szCs w:val="12"/>
                <w:lang w:eastAsia="es-MX"/>
              </w:rPr>
              <w:pPrChange w:id="635" w:author="Ramsés Vázquez Lira" w:date="2020-01-11T19:09:00Z">
                <w:pPr>
                  <w:spacing w:after="0" w:line="240" w:lineRule="auto"/>
                </w:pPr>
              </w:pPrChange>
            </w:pPr>
          </w:p>
        </w:tc>
        <w:tc>
          <w:tcPr>
            <w:tcW w:w="903" w:type="dxa"/>
            <w:vMerge/>
            <w:tcBorders>
              <w:top w:val="nil"/>
              <w:left w:val="single" w:sz="8" w:space="0" w:color="auto"/>
              <w:bottom w:val="single" w:sz="8" w:space="0" w:color="000000"/>
              <w:right w:val="single" w:sz="8" w:space="0" w:color="auto"/>
            </w:tcBorders>
            <w:vAlign w:val="center"/>
            <w:hideMark/>
          </w:tcPr>
          <w:p w14:paraId="610B59C4" w14:textId="77777777" w:rsidR="004B6C92" w:rsidRPr="004C155F" w:rsidRDefault="004B6C92">
            <w:pPr>
              <w:tabs>
                <w:tab w:val="left" w:pos="142"/>
              </w:tabs>
              <w:spacing w:after="0" w:line="240" w:lineRule="auto"/>
              <w:rPr>
                <w:rFonts w:ascii="Montserrat" w:eastAsia="Times New Roman" w:hAnsi="Montserrat" w:cs="Times New Roman"/>
                <w:color w:val="000000"/>
                <w:sz w:val="12"/>
                <w:szCs w:val="12"/>
                <w:lang w:eastAsia="es-MX"/>
              </w:rPr>
              <w:pPrChange w:id="636" w:author="Ramsés Vázquez Lira" w:date="2020-01-11T19:09:00Z">
                <w:pPr>
                  <w:spacing w:after="0" w:line="240" w:lineRule="auto"/>
                </w:pPr>
              </w:pPrChange>
            </w:pPr>
          </w:p>
        </w:tc>
      </w:tr>
      <w:tr w:rsidR="004B6C92" w:rsidRPr="004C155F" w14:paraId="2F2493F5" w14:textId="77777777" w:rsidTr="00943101">
        <w:trPr>
          <w:trHeight w:val="675"/>
        </w:trPr>
        <w:tc>
          <w:tcPr>
            <w:tcW w:w="1187" w:type="dxa"/>
            <w:vMerge/>
            <w:tcBorders>
              <w:top w:val="nil"/>
              <w:left w:val="single" w:sz="8" w:space="0" w:color="auto"/>
              <w:bottom w:val="single" w:sz="8" w:space="0" w:color="000000"/>
              <w:right w:val="single" w:sz="8" w:space="0" w:color="auto"/>
            </w:tcBorders>
            <w:vAlign w:val="center"/>
            <w:hideMark/>
          </w:tcPr>
          <w:p w14:paraId="3870428C" w14:textId="77777777" w:rsidR="004B6C92" w:rsidRPr="004C155F" w:rsidRDefault="004B6C92">
            <w:pPr>
              <w:tabs>
                <w:tab w:val="left" w:pos="142"/>
              </w:tabs>
              <w:spacing w:after="0" w:line="240" w:lineRule="auto"/>
              <w:rPr>
                <w:rFonts w:ascii="Montserrat" w:eastAsia="Times New Roman" w:hAnsi="Montserrat" w:cs="Times New Roman"/>
                <w:color w:val="000000"/>
                <w:sz w:val="12"/>
                <w:szCs w:val="12"/>
                <w:lang w:eastAsia="es-MX"/>
              </w:rPr>
              <w:pPrChange w:id="637" w:author="Ramsés Vázquez Lira" w:date="2020-01-11T19:09:00Z">
                <w:pPr>
                  <w:spacing w:after="0" w:line="240" w:lineRule="auto"/>
                </w:pPr>
              </w:pPrChange>
            </w:pPr>
          </w:p>
        </w:tc>
        <w:tc>
          <w:tcPr>
            <w:tcW w:w="1473" w:type="dxa"/>
            <w:vMerge/>
            <w:tcBorders>
              <w:top w:val="nil"/>
              <w:left w:val="single" w:sz="8" w:space="0" w:color="auto"/>
              <w:bottom w:val="single" w:sz="4" w:space="0" w:color="000000"/>
              <w:right w:val="single" w:sz="8" w:space="0" w:color="auto"/>
            </w:tcBorders>
            <w:vAlign w:val="center"/>
            <w:hideMark/>
          </w:tcPr>
          <w:p w14:paraId="45B5C51C" w14:textId="77777777" w:rsidR="004B6C92" w:rsidRPr="004C155F" w:rsidRDefault="004B6C92">
            <w:pPr>
              <w:tabs>
                <w:tab w:val="left" w:pos="142"/>
              </w:tabs>
              <w:spacing w:after="0" w:line="240" w:lineRule="auto"/>
              <w:rPr>
                <w:rFonts w:ascii="Montserrat" w:eastAsia="Times New Roman" w:hAnsi="Montserrat" w:cs="Times New Roman"/>
                <w:color w:val="000000"/>
                <w:sz w:val="12"/>
                <w:szCs w:val="12"/>
                <w:lang w:eastAsia="es-MX"/>
              </w:rPr>
              <w:pPrChange w:id="638" w:author="Ramsés Vázquez Lira" w:date="2020-01-11T19:09:00Z">
                <w:pPr>
                  <w:spacing w:after="0" w:line="240" w:lineRule="auto"/>
                </w:pPr>
              </w:pPrChange>
            </w:pPr>
          </w:p>
        </w:tc>
        <w:tc>
          <w:tcPr>
            <w:tcW w:w="1179" w:type="dxa"/>
            <w:vMerge/>
            <w:tcBorders>
              <w:top w:val="nil"/>
              <w:left w:val="single" w:sz="8" w:space="0" w:color="auto"/>
              <w:bottom w:val="single" w:sz="4" w:space="0" w:color="000000"/>
              <w:right w:val="single" w:sz="8" w:space="0" w:color="auto"/>
            </w:tcBorders>
            <w:vAlign w:val="center"/>
            <w:hideMark/>
          </w:tcPr>
          <w:p w14:paraId="69578B40" w14:textId="77777777" w:rsidR="004B6C92" w:rsidRPr="004C155F" w:rsidRDefault="004B6C92">
            <w:pPr>
              <w:tabs>
                <w:tab w:val="left" w:pos="142"/>
              </w:tabs>
              <w:spacing w:after="0" w:line="240" w:lineRule="auto"/>
              <w:rPr>
                <w:rFonts w:ascii="Montserrat" w:eastAsia="Times New Roman" w:hAnsi="Montserrat" w:cs="Times New Roman"/>
                <w:color w:val="000000"/>
                <w:sz w:val="12"/>
                <w:szCs w:val="12"/>
                <w:lang w:eastAsia="es-MX"/>
              </w:rPr>
              <w:pPrChange w:id="639" w:author="Ramsés Vázquez Lira" w:date="2020-01-11T19:09:00Z">
                <w:pPr>
                  <w:spacing w:after="0" w:line="240" w:lineRule="auto"/>
                </w:pPr>
              </w:pPrChange>
            </w:pPr>
          </w:p>
        </w:tc>
        <w:tc>
          <w:tcPr>
            <w:tcW w:w="1993" w:type="dxa"/>
            <w:tcBorders>
              <w:top w:val="nil"/>
              <w:left w:val="nil"/>
              <w:bottom w:val="single" w:sz="4" w:space="0" w:color="auto"/>
              <w:right w:val="single" w:sz="8" w:space="0" w:color="auto"/>
            </w:tcBorders>
            <w:shd w:val="clear" w:color="000000" w:fill="FFFFFF"/>
            <w:noWrap/>
            <w:vAlign w:val="center"/>
            <w:hideMark/>
          </w:tcPr>
          <w:p w14:paraId="5E860C69" w14:textId="77777777" w:rsidR="004B6C92" w:rsidRPr="004C155F" w:rsidRDefault="004B6C92">
            <w:pPr>
              <w:tabs>
                <w:tab w:val="left" w:pos="142"/>
              </w:tabs>
              <w:spacing w:after="0" w:line="240" w:lineRule="auto"/>
              <w:jc w:val="center"/>
              <w:rPr>
                <w:rFonts w:ascii="Montserrat" w:eastAsia="Times New Roman" w:hAnsi="Montserrat" w:cs="Times New Roman"/>
                <w:color w:val="000000"/>
                <w:sz w:val="12"/>
                <w:szCs w:val="12"/>
                <w:lang w:eastAsia="es-MX"/>
              </w:rPr>
              <w:pPrChange w:id="640" w:author="Ramsés Vázquez Lira" w:date="2020-01-11T19:09:00Z">
                <w:pPr>
                  <w:spacing w:after="0" w:line="240" w:lineRule="auto"/>
                  <w:jc w:val="center"/>
                </w:pPr>
              </w:pPrChange>
            </w:pPr>
            <w:r w:rsidRPr="004C155F">
              <w:rPr>
                <w:rFonts w:ascii="Montserrat" w:eastAsia="Times New Roman" w:hAnsi="Montserrat" w:cs="Times New Roman"/>
                <w:color w:val="000000"/>
                <w:sz w:val="12"/>
                <w:szCs w:val="12"/>
                <w:lang w:eastAsia="es-MX"/>
              </w:rPr>
              <w:t>Historia</w:t>
            </w:r>
          </w:p>
        </w:tc>
        <w:tc>
          <w:tcPr>
            <w:tcW w:w="1200" w:type="dxa"/>
            <w:tcBorders>
              <w:top w:val="nil"/>
              <w:left w:val="nil"/>
              <w:bottom w:val="single" w:sz="4" w:space="0" w:color="auto"/>
              <w:right w:val="single" w:sz="8" w:space="0" w:color="auto"/>
            </w:tcBorders>
            <w:shd w:val="clear" w:color="000000" w:fill="FFFFFF"/>
            <w:vAlign w:val="center"/>
            <w:hideMark/>
          </w:tcPr>
          <w:p w14:paraId="57970324" w14:textId="77777777" w:rsidR="004B6C92" w:rsidRPr="004C155F" w:rsidRDefault="004B6C92">
            <w:pPr>
              <w:tabs>
                <w:tab w:val="left" w:pos="142"/>
              </w:tabs>
              <w:spacing w:after="0" w:line="240" w:lineRule="auto"/>
              <w:jc w:val="center"/>
              <w:rPr>
                <w:rFonts w:ascii="Montserrat" w:eastAsia="Times New Roman" w:hAnsi="Montserrat" w:cs="Times New Roman"/>
                <w:color w:val="000000"/>
                <w:sz w:val="12"/>
                <w:szCs w:val="12"/>
                <w:lang w:eastAsia="es-MX"/>
              </w:rPr>
              <w:pPrChange w:id="641" w:author="Ramsés Vázquez Lira" w:date="2020-01-11T19:09:00Z">
                <w:pPr>
                  <w:spacing w:after="0" w:line="240" w:lineRule="auto"/>
                  <w:jc w:val="center"/>
                </w:pPr>
              </w:pPrChange>
            </w:pPr>
            <w:r w:rsidRPr="004C155F">
              <w:rPr>
                <w:rFonts w:ascii="Montserrat" w:eastAsia="Times New Roman" w:hAnsi="Montserrat" w:cs="Times New Roman"/>
                <w:color w:val="000000"/>
                <w:sz w:val="12"/>
                <w:szCs w:val="12"/>
                <w:lang w:eastAsia="es-MX"/>
              </w:rPr>
              <w:t>M1. Modelo Diagnóstico Cognitivo</w:t>
            </w:r>
          </w:p>
        </w:tc>
        <w:tc>
          <w:tcPr>
            <w:tcW w:w="926" w:type="dxa"/>
            <w:vMerge/>
            <w:tcBorders>
              <w:top w:val="nil"/>
              <w:left w:val="single" w:sz="8" w:space="0" w:color="auto"/>
              <w:bottom w:val="single" w:sz="4" w:space="0" w:color="000000"/>
              <w:right w:val="single" w:sz="8" w:space="0" w:color="auto"/>
            </w:tcBorders>
            <w:vAlign w:val="center"/>
            <w:hideMark/>
          </w:tcPr>
          <w:p w14:paraId="5760649A" w14:textId="77777777" w:rsidR="004B6C92" w:rsidRPr="004C155F" w:rsidRDefault="004B6C92">
            <w:pPr>
              <w:tabs>
                <w:tab w:val="left" w:pos="142"/>
              </w:tabs>
              <w:spacing w:after="0" w:line="240" w:lineRule="auto"/>
              <w:rPr>
                <w:rFonts w:ascii="Montserrat" w:eastAsia="Times New Roman" w:hAnsi="Montserrat" w:cs="Times New Roman"/>
                <w:color w:val="000000"/>
                <w:sz w:val="12"/>
                <w:szCs w:val="12"/>
                <w:lang w:eastAsia="es-MX"/>
              </w:rPr>
              <w:pPrChange w:id="642" w:author="Ramsés Vázquez Lira" w:date="2020-01-11T19:09:00Z">
                <w:pPr>
                  <w:spacing w:after="0" w:line="240" w:lineRule="auto"/>
                </w:pPr>
              </w:pPrChange>
            </w:pPr>
          </w:p>
        </w:tc>
        <w:tc>
          <w:tcPr>
            <w:tcW w:w="903" w:type="dxa"/>
            <w:vMerge/>
            <w:tcBorders>
              <w:top w:val="nil"/>
              <w:left w:val="single" w:sz="8" w:space="0" w:color="auto"/>
              <w:bottom w:val="single" w:sz="8" w:space="0" w:color="000000"/>
              <w:right w:val="single" w:sz="8" w:space="0" w:color="auto"/>
            </w:tcBorders>
            <w:vAlign w:val="center"/>
            <w:hideMark/>
          </w:tcPr>
          <w:p w14:paraId="280050B2" w14:textId="77777777" w:rsidR="004B6C92" w:rsidRPr="004C155F" w:rsidRDefault="004B6C92">
            <w:pPr>
              <w:tabs>
                <w:tab w:val="left" w:pos="142"/>
              </w:tabs>
              <w:spacing w:after="0" w:line="240" w:lineRule="auto"/>
              <w:rPr>
                <w:rFonts w:ascii="Montserrat" w:eastAsia="Times New Roman" w:hAnsi="Montserrat" w:cs="Times New Roman"/>
                <w:color w:val="000000"/>
                <w:sz w:val="12"/>
                <w:szCs w:val="12"/>
                <w:lang w:eastAsia="es-MX"/>
              </w:rPr>
              <w:pPrChange w:id="643" w:author="Ramsés Vázquez Lira" w:date="2020-01-11T19:09:00Z">
                <w:pPr>
                  <w:spacing w:after="0" w:line="240" w:lineRule="auto"/>
                </w:pPr>
              </w:pPrChange>
            </w:pPr>
          </w:p>
        </w:tc>
      </w:tr>
      <w:tr w:rsidR="004B6C92" w:rsidRPr="004C155F" w14:paraId="2BD90EA2" w14:textId="77777777" w:rsidTr="00943101">
        <w:trPr>
          <w:trHeight w:val="675"/>
        </w:trPr>
        <w:tc>
          <w:tcPr>
            <w:tcW w:w="1187" w:type="dxa"/>
            <w:vMerge/>
            <w:tcBorders>
              <w:top w:val="nil"/>
              <w:left w:val="single" w:sz="8" w:space="0" w:color="auto"/>
              <w:bottom w:val="single" w:sz="8" w:space="0" w:color="000000"/>
              <w:right w:val="single" w:sz="8" w:space="0" w:color="auto"/>
            </w:tcBorders>
            <w:vAlign w:val="center"/>
            <w:hideMark/>
          </w:tcPr>
          <w:p w14:paraId="294CE8EF" w14:textId="77777777" w:rsidR="004B6C92" w:rsidRPr="004C155F" w:rsidRDefault="004B6C92">
            <w:pPr>
              <w:tabs>
                <w:tab w:val="left" w:pos="142"/>
              </w:tabs>
              <w:spacing w:after="0" w:line="240" w:lineRule="auto"/>
              <w:rPr>
                <w:rFonts w:ascii="Montserrat" w:eastAsia="Times New Roman" w:hAnsi="Montserrat" w:cs="Times New Roman"/>
                <w:color w:val="000000"/>
                <w:sz w:val="12"/>
                <w:szCs w:val="12"/>
                <w:lang w:eastAsia="es-MX"/>
              </w:rPr>
              <w:pPrChange w:id="644" w:author="Ramsés Vázquez Lira" w:date="2020-01-11T19:09:00Z">
                <w:pPr>
                  <w:spacing w:after="0" w:line="240" w:lineRule="auto"/>
                </w:pPr>
              </w:pPrChange>
            </w:pPr>
          </w:p>
        </w:tc>
        <w:tc>
          <w:tcPr>
            <w:tcW w:w="1473" w:type="dxa"/>
            <w:vMerge/>
            <w:tcBorders>
              <w:top w:val="nil"/>
              <w:left w:val="single" w:sz="8" w:space="0" w:color="auto"/>
              <w:bottom w:val="single" w:sz="4" w:space="0" w:color="000000"/>
              <w:right w:val="single" w:sz="8" w:space="0" w:color="auto"/>
            </w:tcBorders>
            <w:vAlign w:val="center"/>
            <w:hideMark/>
          </w:tcPr>
          <w:p w14:paraId="0690E4E1" w14:textId="77777777" w:rsidR="004B6C92" w:rsidRPr="004C155F" w:rsidRDefault="004B6C92">
            <w:pPr>
              <w:tabs>
                <w:tab w:val="left" w:pos="142"/>
              </w:tabs>
              <w:spacing w:after="0" w:line="240" w:lineRule="auto"/>
              <w:rPr>
                <w:rFonts w:ascii="Montserrat" w:eastAsia="Times New Roman" w:hAnsi="Montserrat" w:cs="Times New Roman"/>
                <w:color w:val="000000"/>
                <w:sz w:val="12"/>
                <w:szCs w:val="12"/>
                <w:lang w:eastAsia="es-MX"/>
              </w:rPr>
              <w:pPrChange w:id="645" w:author="Ramsés Vázquez Lira" w:date="2020-01-11T19:09:00Z">
                <w:pPr>
                  <w:spacing w:after="0" w:line="240" w:lineRule="auto"/>
                </w:pPr>
              </w:pPrChange>
            </w:pPr>
          </w:p>
        </w:tc>
        <w:tc>
          <w:tcPr>
            <w:tcW w:w="1179" w:type="dxa"/>
            <w:vMerge/>
            <w:tcBorders>
              <w:top w:val="nil"/>
              <w:left w:val="single" w:sz="8" w:space="0" w:color="auto"/>
              <w:bottom w:val="single" w:sz="4" w:space="0" w:color="000000"/>
              <w:right w:val="single" w:sz="8" w:space="0" w:color="auto"/>
            </w:tcBorders>
            <w:vAlign w:val="center"/>
            <w:hideMark/>
          </w:tcPr>
          <w:p w14:paraId="7FA94D39" w14:textId="77777777" w:rsidR="004B6C92" w:rsidRPr="004C155F" w:rsidRDefault="004B6C92">
            <w:pPr>
              <w:tabs>
                <w:tab w:val="left" w:pos="142"/>
              </w:tabs>
              <w:spacing w:after="0" w:line="240" w:lineRule="auto"/>
              <w:rPr>
                <w:rFonts w:ascii="Montserrat" w:eastAsia="Times New Roman" w:hAnsi="Montserrat" w:cs="Times New Roman"/>
                <w:color w:val="000000"/>
                <w:sz w:val="12"/>
                <w:szCs w:val="12"/>
                <w:lang w:eastAsia="es-MX"/>
              </w:rPr>
              <w:pPrChange w:id="646" w:author="Ramsés Vázquez Lira" w:date="2020-01-11T19:09:00Z">
                <w:pPr>
                  <w:spacing w:after="0" w:line="240" w:lineRule="auto"/>
                </w:pPr>
              </w:pPrChange>
            </w:pPr>
          </w:p>
        </w:tc>
        <w:tc>
          <w:tcPr>
            <w:tcW w:w="1993" w:type="dxa"/>
            <w:tcBorders>
              <w:top w:val="nil"/>
              <w:left w:val="nil"/>
              <w:bottom w:val="single" w:sz="4" w:space="0" w:color="auto"/>
              <w:right w:val="single" w:sz="8" w:space="0" w:color="auto"/>
            </w:tcBorders>
            <w:shd w:val="clear" w:color="000000" w:fill="FFFFFF"/>
            <w:noWrap/>
            <w:vAlign w:val="center"/>
            <w:hideMark/>
          </w:tcPr>
          <w:p w14:paraId="1D047A79" w14:textId="77777777" w:rsidR="004B6C92" w:rsidRPr="004C155F" w:rsidRDefault="004B6C92">
            <w:pPr>
              <w:tabs>
                <w:tab w:val="left" w:pos="142"/>
              </w:tabs>
              <w:spacing w:after="0" w:line="240" w:lineRule="auto"/>
              <w:jc w:val="center"/>
              <w:rPr>
                <w:rFonts w:ascii="Montserrat" w:eastAsia="Times New Roman" w:hAnsi="Montserrat" w:cs="Times New Roman"/>
                <w:color w:val="000000"/>
                <w:sz w:val="12"/>
                <w:szCs w:val="12"/>
                <w:lang w:eastAsia="es-MX"/>
              </w:rPr>
              <w:pPrChange w:id="647" w:author="Ramsés Vázquez Lira" w:date="2020-01-11T19:09:00Z">
                <w:pPr>
                  <w:spacing w:after="0" w:line="240" w:lineRule="auto"/>
                  <w:jc w:val="center"/>
                </w:pPr>
              </w:pPrChange>
            </w:pPr>
            <w:r w:rsidRPr="004C155F">
              <w:rPr>
                <w:rFonts w:ascii="Montserrat" w:eastAsia="Times New Roman" w:hAnsi="Montserrat" w:cs="Times New Roman"/>
                <w:color w:val="000000"/>
                <w:sz w:val="12"/>
                <w:szCs w:val="12"/>
                <w:lang w:eastAsia="es-MX"/>
              </w:rPr>
              <w:t>Formación Cívica y Ética</w:t>
            </w:r>
          </w:p>
        </w:tc>
        <w:tc>
          <w:tcPr>
            <w:tcW w:w="1200" w:type="dxa"/>
            <w:tcBorders>
              <w:top w:val="nil"/>
              <w:left w:val="nil"/>
              <w:bottom w:val="single" w:sz="4" w:space="0" w:color="auto"/>
              <w:right w:val="single" w:sz="8" w:space="0" w:color="auto"/>
            </w:tcBorders>
            <w:shd w:val="clear" w:color="000000" w:fill="FFFFFF"/>
            <w:vAlign w:val="center"/>
            <w:hideMark/>
          </w:tcPr>
          <w:p w14:paraId="4FDB23B0" w14:textId="77777777" w:rsidR="004B6C92" w:rsidRPr="004C155F" w:rsidRDefault="004B6C92">
            <w:pPr>
              <w:tabs>
                <w:tab w:val="left" w:pos="142"/>
              </w:tabs>
              <w:spacing w:after="0" w:line="240" w:lineRule="auto"/>
              <w:jc w:val="center"/>
              <w:rPr>
                <w:rFonts w:ascii="Montserrat" w:eastAsia="Times New Roman" w:hAnsi="Montserrat" w:cs="Times New Roman"/>
                <w:color w:val="000000"/>
                <w:sz w:val="12"/>
                <w:szCs w:val="12"/>
                <w:lang w:eastAsia="es-MX"/>
              </w:rPr>
              <w:pPrChange w:id="648" w:author="Ramsés Vázquez Lira" w:date="2020-01-11T19:09:00Z">
                <w:pPr>
                  <w:spacing w:after="0" w:line="240" w:lineRule="auto"/>
                  <w:jc w:val="center"/>
                </w:pPr>
              </w:pPrChange>
            </w:pPr>
            <w:r w:rsidRPr="004C155F">
              <w:rPr>
                <w:rFonts w:ascii="Montserrat" w:eastAsia="Times New Roman" w:hAnsi="Montserrat" w:cs="Times New Roman"/>
                <w:color w:val="000000"/>
                <w:sz w:val="12"/>
                <w:szCs w:val="12"/>
                <w:lang w:eastAsia="es-MX"/>
              </w:rPr>
              <w:t>M1. Modelo Diagnóstico Cognitivo</w:t>
            </w:r>
          </w:p>
        </w:tc>
        <w:tc>
          <w:tcPr>
            <w:tcW w:w="926" w:type="dxa"/>
            <w:vMerge/>
            <w:tcBorders>
              <w:top w:val="nil"/>
              <w:left w:val="single" w:sz="8" w:space="0" w:color="auto"/>
              <w:bottom w:val="single" w:sz="4" w:space="0" w:color="000000"/>
              <w:right w:val="single" w:sz="8" w:space="0" w:color="auto"/>
            </w:tcBorders>
            <w:vAlign w:val="center"/>
            <w:hideMark/>
          </w:tcPr>
          <w:p w14:paraId="24F4E577" w14:textId="77777777" w:rsidR="004B6C92" w:rsidRPr="004C155F" w:rsidRDefault="004B6C92">
            <w:pPr>
              <w:tabs>
                <w:tab w:val="left" w:pos="142"/>
              </w:tabs>
              <w:spacing w:after="0" w:line="240" w:lineRule="auto"/>
              <w:rPr>
                <w:rFonts w:ascii="Montserrat" w:eastAsia="Times New Roman" w:hAnsi="Montserrat" w:cs="Times New Roman"/>
                <w:color w:val="000000"/>
                <w:sz w:val="12"/>
                <w:szCs w:val="12"/>
                <w:lang w:eastAsia="es-MX"/>
              </w:rPr>
              <w:pPrChange w:id="649" w:author="Ramsés Vázquez Lira" w:date="2020-01-11T19:09:00Z">
                <w:pPr>
                  <w:spacing w:after="0" w:line="240" w:lineRule="auto"/>
                </w:pPr>
              </w:pPrChange>
            </w:pPr>
          </w:p>
        </w:tc>
        <w:tc>
          <w:tcPr>
            <w:tcW w:w="903" w:type="dxa"/>
            <w:vMerge/>
            <w:tcBorders>
              <w:top w:val="nil"/>
              <w:left w:val="single" w:sz="8" w:space="0" w:color="auto"/>
              <w:bottom w:val="single" w:sz="8" w:space="0" w:color="000000"/>
              <w:right w:val="single" w:sz="8" w:space="0" w:color="auto"/>
            </w:tcBorders>
            <w:vAlign w:val="center"/>
            <w:hideMark/>
          </w:tcPr>
          <w:p w14:paraId="6213C77E" w14:textId="77777777" w:rsidR="004B6C92" w:rsidRPr="004C155F" w:rsidRDefault="004B6C92">
            <w:pPr>
              <w:tabs>
                <w:tab w:val="left" w:pos="142"/>
              </w:tabs>
              <w:spacing w:after="0" w:line="240" w:lineRule="auto"/>
              <w:rPr>
                <w:rFonts w:ascii="Montserrat" w:eastAsia="Times New Roman" w:hAnsi="Montserrat" w:cs="Times New Roman"/>
                <w:color w:val="000000"/>
                <w:sz w:val="12"/>
                <w:szCs w:val="12"/>
                <w:lang w:eastAsia="es-MX"/>
              </w:rPr>
              <w:pPrChange w:id="650" w:author="Ramsés Vázquez Lira" w:date="2020-01-11T19:09:00Z">
                <w:pPr>
                  <w:spacing w:after="0" w:line="240" w:lineRule="auto"/>
                </w:pPr>
              </w:pPrChange>
            </w:pPr>
          </w:p>
        </w:tc>
      </w:tr>
      <w:tr w:rsidR="004B6C92" w:rsidRPr="004C155F" w14:paraId="2423D1AE" w14:textId="77777777" w:rsidTr="00943101">
        <w:trPr>
          <w:trHeight w:val="675"/>
        </w:trPr>
        <w:tc>
          <w:tcPr>
            <w:tcW w:w="1187" w:type="dxa"/>
            <w:vMerge/>
            <w:tcBorders>
              <w:top w:val="nil"/>
              <w:left w:val="single" w:sz="8" w:space="0" w:color="auto"/>
              <w:bottom w:val="single" w:sz="8" w:space="0" w:color="000000"/>
              <w:right w:val="single" w:sz="8" w:space="0" w:color="auto"/>
            </w:tcBorders>
            <w:vAlign w:val="center"/>
            <w:hideMark/>
          </w:tcPr>
          <w:p w14:paraId="411318DF" w14:textId="77777777" w:rsidR="004B6C92" w:rsidRPr="004C155F" w:rsidRDefault="004B6C92">
            <w:pPr>
              <w:tabs>
                <w:tab w:val="left" w:pos="142"/>
              </w:tabs>
              <w:spacing w:after="0" w:line="240" w:lineRule="auto"/>
              <w:rPr>
                <w:rFonts w:ascii="Montserrat" w:eastAsia="Times New Roman" w:hAnsi="Montserrat" w:cs="Times New Roman"/>
                <w:color w:val="000000"/>
                <w:sz w:val="12"/>
                <w:szCs w:val="12"/>
                <w:lang w:eastAsia="es-MX"/>
              </w:rPr>
              <w:pPrChange w:id="651" w:author="Ramsés Vázquez Lira" w:date="2020-01-11T19:09:00Z">
                <w:pPr>
                  <w:spacing w:after="0" w:line="240" w:lineRule="auto"/>
                </w:pPr>
              </w:pPrChange>
            </w:pPr>
          </w:p>
        </w:tc>
        <w:tc>
          <w:tcPr>
            <w:tcW w:w="1473" w:type="dxa"/>
            <w:vMerge/>
            <w:tcBorders>
              <w:top w:val="nil"/>
              <w:left w:val="single" w:sz="8" w:space="0" w:color="auto"/>
              <w:bottom w:val="single" w:sz="4" w:space="0" w:color="000000"/>
              <w:right w:val="single" w:sz="8" w:space="0" w:color="auto"/>
            </w:tcBorders>
            <w:vAlign w:val="center"/>
            <w:hideMark/>
          </w:tcPr>
          <w:p w14:paraId="14ADE973" w14:textId="77777777" w:rsidR="004B6C92" w:rsidRPr="004C155F" w:rsidRDefault="004B6C92">
            <w:pPr>
              <w:tabs>
                <w:tab w:val="left" w:pos="142"/>
              </w:tabs>
              <w:spacing w:after="0" w:line="240" w:lineRule="auto"/>
              <w:rPr>
                <w:rFonts w:ascii="Montserrat" w:eastAsia="Times New Roman" w:hAnsi="Montserrat" w:cs="Times New Roman"/>
                <w:color w:val="000000"/>
                <w:sz w:val="12"/>
                <w:szCs w:val="12"/>
                <w:lang w:eastAsia="es-MX"/>
              </w:rPr>
              <w:pPrChange w:id="652" w:author="Ramsés Vázquez Lira" w:date="2020-01-11T19:09:00Z">
                <w:pPr>
                  <w:spacing w:after="0" w:line="240" w:lineRule="auto"/>
                </w:pPr>
              </w:pPrChange>
            </w:pPr>
          </w:p>
        </w:tc>
        <w:tc>
          <w:tcPr>
            <w:tcW w:w="1179" w:type="dxa"/>
            <w:vMerge/>
            <w:tcBorders>
              <w:top w:val="nil"/>
              <w:left w:val="single" w:sz="8" w:space="0" w:color="auto"/>
              <w:bottom w:val="single" w:sz="4" w:space="0" w:color="000000"/>
              <w:right w:val="single" w:sz="8" w:space="0" w:color="auto"/>
            </w:tcBorders>
            <w:vAlign w:val="center"/>
            <w:hideMark/>
          </w:tcPr>
          <w:p w14:paraId="6EE18A5C" w14:textId="77777777" w:rsidR="004B6C92" w:rsidRPr="004C155F" w:rsidRDefault="004B6C92">
            <w:pPr>
              <w:tabs>
                <w:tab w:val="left" w:pos="142"/>
              </w:tabs>
              <w:spacing w:after="0" w:line="240" w:lineRule="auto"/>
              <w:rPr>
                <w:rFonts w:ascii="Montserrat" w:eastAsia="Times New Roman" w:hAnsi="Montserrat" w:cs="Times New Roman"/>
                <w:color w:val="000000"/>
                <w:sz w:val="12"/>
                <w:szCs w:val="12"/>
                <w:lang w:eastAsia="es-MX"/>
              </w:rPr>
              <w:pPrChange w:id="653" w:author="Ramsés Vázquez Lira" w:date="2020-01-11T19:09:00Z">
                <w:pPr>
                  <w:spacing w:after="0" w:line="240" w:lineRule="auto"/>
                </w:pPr>
              </w:pPrChange>
            </w:pPr>
          </w:p>
        </w:tc>
        <w:tc>
          <w:tcPr>
            <w:tcW w:w="1993" w:type="dxa"/>
            <w:tcBorders>
              <w:top w:val="nil"/>
              <w:left w:val="nil"/>
              <w:bottom w:val="single" w:sz="4" w:space="0" w:color="auto"/>
              <w:right w:val="single" w:sz="8" w:space="0" w:color="auto"/>
            </w:tcBorders>
            <w:shd w:val="clear" w:color="000000" w:fill="FFFFFF"/>
            <w:noWrap/>
            <w:vAlign w:val="center"/>
            <w:hideMark/>
          </w:tcPr>
          <w:p w14:paraId="5D85E45B" w14:textId="77777777" w:rsidR="004B6C92" w:rsidRPr="004C155F" w:rsidRDefault="004B6C92">
            <w:pPr>
              <w:tabs>
                <w:tab w:val="left" w:pos="142"/>
              </w:tabs>
              <w:spacing w:after="0" w:line="240" w:lineRule="auto"/>
              <w:jc w:val="center"/>
              <w:rPr>
                <w:rFonts w:ascii="Montserrat" w:eastAsia="Times New Roman" w:hAnsi="Montserrat" w:cs="Times New Roman"/>
                <w:color w:val="000000"/>
                <w:sz w:val="12"/>
                <w:szCs w:val="12"/>
                <w:lang w:eastAsia="es-MX"/>
              </w:rPr>
              <w:pPrChange w:id="654" w:author="Ramsés Vázquez Lira" w:date="2020-01-11T19:09:00Z">
                <w:pPr>
                  <w:spacing w:after="0" w:line="240" w:lineRule="auto"/>
                  <w:jc w:val="center"/>
                </w:pPr>
              </w:pPrChange>
            </w:pPr>
            <w:r w:rsidRPr="004C155F">
              <w:rPr>
                <w:rFonts w:ascii="Montserrat" w:eastAsia="Times New Roman" w:hAnsi="Montserrat" w:cs="Times New Roman"/>
                <w:color w:val="000000"/>
                <w:sz w:val="12"/>
                <w:szCs w:val="12"/>
                <w:lang w:eastAsia="es-MX"/>
              </w:rPr>
              <w:t>Tecnologías</w:t>
            </w:r>
          </w:p>
        </w:tc>
        <w:tc>
          <w:tcPr>
            <w:tcW w:w="1200" w:type="dxa"/>
            <w:tcBorders>
              <w:top w:val="nil"/>
              <w:left w:val="nil"/>
              <w:bottom w:val="single" w:sz="4" w:space="0" w:color="auto"/>
              <w:right w:val="single" w:sz="8" w:space="0" w:color="auto"/>
            </w:tcBorders>
            <w:shd w:val="clear" w:color="000000" w:fill="FFFFFF"/>
            <w:vAlign w:val="center"/>
            <w:hideMark/>
          </w:tcPr>
          <w:p w14:paraId="7496577D" w14:textId="77777777" w:rsidR="004B6C92" w:rsidRPr="004C155F" w:rsidRDefault="004B6C92">
            <w:pPr>
              <w:tabs>
                <w:tab w:val="left" w:pos="142"/>
              </w:tabs>
              <w:spacing w:after="0" w:line="240" w:lineRule="auto"/>
              <w:jc w:val="center"/>
              <w:rPr>
                <w:rFonts w:ascii="Montserrat" w:eastAsia="Times New Roman" w:hAnsi="Montserrat" w:cs="Times New Roman"/>
                <w:color w:val="000000"/>
                <w:sz w:val="12"/>
                <w:szCs w:val="12"/>
                <w:lang w:eastAsia="es-MX"/>
              </w:rPr>
              <w:pPrChange w:id="655" w:author="Ramsés Vázquez Lira" w:date="2020-01-11T19:09:00Z">
                <w:pPr>
                  <w:spacing w:after="0" w:line="240" w:lineRule="auto"/>
                  <w:jc w:val="center"/>
                </w:pPr>
              </w:pPrChange>
            </w:pPr>
            <w:r w:rsidRPr="004C155F">
              <w:rPr>
                <w:rFonts w:ascii="Montserrat" w:eastAsia="Times New Roman" w:hAnsi="Montserrat" w:cs="Times New Roman"/>
                <w:color w:val="000000"/>
                <w:sz w:val="12"/>
                <w:szCs w:val="12"/>
                <w:lang w:eastAsia="es-MX"/>
              </w:rPr>
              <w:t>M1. Modelo Diagnóstico Cognitivo</w:t>
            </w:r>
          </w:p>
        </w:tc>
        <w:tc>
          <w:tcPr>
            <w:tcW w:w="926" w:type="dxa"/>
            <w:vMerge/>
            <w:tcBorders>
              <w:top w:val="nil"/>
              <w:left w:val="single" w:sz="8" w:space="0" w:color="auto"/>
              <w:bottom w:val="single" w:sz="4" w:space="0" w:color="000000"/>
              <w:right w:val="single" w:sz="8" w:space="0" w:color="auto"/>
            </w:tcBorders>
            <w:vAlign w:val="center"/>
            <w:hideMark/>
          </w:tcPr>
          <w:p w14:paraId="46A74DD9" w14:textId="77777777" w:rsidR="004B6C92" w:rsidRPr="004C155F" w:rsidRDefault="004B6C92">
            <w:pPr>
              <w:tabs>
                <w:tab w:val="left" w:pos="142"/>
              </w:tabs>
              <w:spacing w:after="0" w:line="240" w:lineRule="auto"/>
              <w:rPr>
                <w:rFonts w:ascii="Montserrat" w:eastAsia="Times New Roman" w:hAnsi="Montserrat" w:cs="Times New Roman"/>
                <w:color w:val="000000"/>
                <w:sz w:val="12"/>
                <w:szCs w:val="12"/>
                <w:lang w:eastAsia="es-MX"/>
              </w:rPr>
              <w:pPrChange w:id="656" w:author="Ramsés Vázquez Lira" w:date="2020-01-11T19:09:00Z">
                <w:pPr>
                  <w:spacing w:after="0" w:line="240" w:lineRule="auto"/>
                </w:pPr>
              </w:pPrChange>
            </w:pPr>
          </w:p>
        </w:tc>
        <w:tc>
          <w:tcPr>
            <w:tcW w:w="903" w:type="dxa"/>
            <w:vMerge/>
            <w:tcBorders>
              <w:top w:val="nil"/>
              <w:left w:val="single" w:sz="8" w:space="0" w:color="auto"/>
              <w:bottom w:val="single" w:sz="8" w:space="0" w:color="000000"/>
              <w:right w:val="single" w:sz="8" w:space="0" w:color="auto"/>
            </w:tcBorders>
            <w:vAlign w:val="center"/>
            <w:hideMark/>
          </w:tcPr>
          <w:p w14:paraId="1B6245FE" w14:textId="77777777" w:rsidR="004B6C92" w:rsidRPr="004C155F" w:rsidRDefault="004B6C92">
            <w:pPr>
              <w:tabs>
                <w:tab w:val="left" w:pos="142"/>
              </w:tabs>
              <w:spacing w:after="0" w:line="240" w:lineRule="auto"/>
              <w:rPr>
                <w:rFonts w:ascii="Montserrat" w:eastAsia="Times New Roman" w:hAnsi="Montserrat" w:cs="Times New Roman"/>
                <w:color w:val="000000"/>
                <w:sz w:val="12"/>
                <w:szCs w:val="12"/>
                <w:lang w:eastAsia="es-MX"/>
              </w:rPr>
              <w:pPrChange w:id="657" w:author="Ramsés Vázquez Lira" w:date="2020-01-11T19:09:00Z">
                <w:pPr>
                  <w:spacing w:after="0" w:line="240" w:lineRule="auto"/>
                </w:pPr>
              </w:pPrChange>
            </w:pPr>
          </w:p>
        </w:tc>
      </w:tr>
      <w:tr w:rsidR="004B6C92" w:rsidRPr="004C155F" w14:paraId="17226E9E" w14:textId="77777777" w:rsidTr="00943101">
        <w:trPr>
          <w:trHeight w:val="675"/>
        </w:trPr>
        <w:tc>
          <w:tcPr>
            <w:tcW w:w="1187" w:type="dxa"/>
            <w:vMerge/>
            <w:tcBorders>
              <w:top w:val="nil"/>
              <w:left w:val="single" w:sz="8" w:space="0" w:color="auto"/>
              <w:bottom w:val="single" w:sz="8" w:space="0" w:color="000000"/>
              <w:right w:val="single" w:sz="8" w:space="0" w:color="auto"/>
            </w:tcBorders>
            <w:vAlign w:val="center"/>
            <w:hideMark/>
          </w:tcPr>
          <w:p w14:paraId="0D2FC0BA" w14:textId="77777777" w:rsidR="004B6C92" w:rsidRPr="004C155F" w:rsidRDefault="004B6C92">
            <w:pPr>
              <w:tabs>
                <w:tab w:val="left" w:pos="142"/>
              </w:tabs>
              <w:spacing w:after="0" w:line="240" w:lineRule="auto"/>
              <w:rPr>
                <w:rFonts w:ascii="Montserrat" w:eastAsia="Times New Roman" w:hAnsi="Montserrat" w:cs="Times New Roman"/>
                <w:color w:val="000000"/>
                <w:sz w:val="12"/>
                <w:szCs w:val="12"/>
                <w:lang w:eastAsia="es-MX"/>
              </w:rPr>
              <w:pPrChange w:id="658" w:author="Ramsés Vázquez Lira" w:date="2020-01-11T19:09:00Z">
                <w:pPr>
                  <w:spacing w:after="0" w:line="240" w:lineRule="auto"/>
                </w:pPr>
              </w:pPrChange>
            </w:pPr>
          </w:p>
        </w:tc>
        <w:tc>
          <w:tcPr>
            <w:tcW w:w="1473" w:type="dxa"/>
            <w:vMerge/>
            <w:tcBorders>
              <w:top w:val="nil"/>
              <w:left w:val="single" w:sz="8" w:space="0" w:color="auto"/>
              <w:bottom w:val="single" w:sz="4" w:space="0" w:color="000000"/>
              <w:right w:val="single" w:sz="8" w:space="0" w:color="auto"/>
            </w:tcBorders>
            <w:vAlign w:val="center"/>
            <w:hideMark/>
          </w:tcPr>
          <w:p w14:paraId="7C01621A" w14:textId="77777777" w:rsidR="004B6C92" w:rsidRPr="004C155F" w:rsidRDefault="004B6C92">
            <w:pPr>
              <w:tabs>
                <w:tab w:val="left" w:pos="142"/>
              </w:tabs>
              <w:spacing w:after="0" w:line="240" w:lineRule="auto"/>
              <w:rPr>
                <w:rFonts w:ascii="Montserrat" w:eastAsia="Times New Roman" w:hAnsi="Montserrat" w:cs="Times New Roman"/>
                <w:color w:val="000000"/>
                <w:sz w:val="12"/>
                <w:szCs w:val="12"/>
                <w:lang w:eastAsia="es-MX"/>
              </w:rPr>
              <w:pPrChange w:id="659" w:author="Ramsés Vázquez Lira" w:date="2020-01-11T19:09:00Z">
                <w:pPr>
                  <w:spacing w:after="0" w:line="240" w:lineRule="auto"/>
                </w:pPr>
              </w:pPrChange>
            </w:pPr>
          </w:p>
        </w:tc>
        <w:tc>
          <w:tcPr>
            <w:tcW w:w="1179" w:type="dxa"/>
            <w:vMerge/>
            <w:tcBorders>
              <w:top w:val="nil"/>
              <w:left w:val="single" w:sz="8" w:space="0" w:color="auto"/>
              <w:bottom w:val="single" w:sz="4" w:space="0" w:color="000000"/>
              <w:right w:val="single" w:sz="8" w:space="0" w:color="auto"/>
            </w:tcBorders>
            <w:vAlign w:val="center"/>
            <w:hideMark/>
          </w:tcPr>
          <w:p w14:paraId="5C1D8B09" w14:textId="77777777" w:rsidR="004B6C92" w:rsidRPr="004C155F" w:rsidRDefault="004B6C92">
            <w:pPr>
              <w:tabs>
                <w:tab w:val="left" w:pos="142"/>
              </w:tabs>
              <w:spacing w:after="0" w:line="240" w:lineRule="auto"/>
              <w:rPr>
                <w:rFonts w:ascii="Montserrat" w:eastAsia="Times New Roman" w:hAnsi="Montserrat" w:cs="Times New Roman"/>
                <w:color w:val="000000"/>
                <w:sz w:val="12"/>
                <w:szCs w:val="12"/>
                <w:lang w:eastAsia="es-MX"/>
              </w:rPr>
              <w:pPrChange w:id="660" w:author="Ramsés Vázquez Lira" w:date="2020-01-11T19:09:00Z">
                <w:pPr>
                  <w:spacing w:after="0" w:line="240" w:lineRule="auto"/>
                </w:pPr>
              </w:pPrChange>
            </w:pPr>
          </w:p>
        </w:tc>
        <w:tc>
          <w:tcPr>
            <w:tcW w:w="1993" w:type="dxa"/>
            <w:tcBorders>
              <w:top w:val="nil"/>
              <w:left w:val="nil"/>
              <w:bottom w:val="single" w:sz="4" w:space="0" w:color="auto"/>
              <w:right w:val="single" w:sz="8" w:space="0" w:color="auto"/>
            </w:tcBorders>
            <w:shd w:val="clear" w:color="000000" w:fill="FFFFFF"/>
            <w:noWrap/>
            <w:vAlign w:val="center"/>
            <w:hideMark/>
          </w:tcPr>
          <w:p w14:paraId="746BC164" w14:textId="77777777" w:rsidR="004B6C92" w:rsidRPr="004C155F" w:rsidRDefault="004B6C92">
            <w:pPr>
              <w:tabs>
                <w:tab w:val="left" w:pos="142"/>
              </w:tabs>
              <w:spacing w:after="0" w:line="240" w:lineRule="auto"/>
              <w:jc w:val="center"/>
              <w:rPr>
                <w:rFonts w:ascii="Montserrat" w:eastAsia="Times New Roman" w:hAnsi="Montserrat" w:cs="Times New Roman"/>
                <w:color w:val="000000"/>
                <w:sz w:val="12"/>
                <w:szCs w:val="12"/>
                <w:lang w:eastAsia="es-MX"/>
              </w:rPr>
              <w:pPrChange w:id="661" w:author="Ramsés Vázquez Lira" w:date="2020-01-11T19:09:00Z">
                <w:pPr>
                  <w:spacing w:after="0" w:line="240" w:lineRule="auto"/>
                  <w:jc w:val="center"/>
                </w:pPr>
              </w:pPrChange>
            </w:pPr>
            <w:r w:rsidRPr="004C155F">
              <w:rPr>
                <w:rFonts w:ascii="Montserrat" w:eastAsia="Times New Roman" w:hAnsi="Montserrat" w:cs="Times New Roman"/>
                <w:color w:val="000000"/>
                <w:sz w:val="12"/>
                <w:szCs w:val="12"/>
                <w:lang w:eastAsia="es-MX"/>
              </w:rPr>
              <w:t>Artísticas</w:t>
            </w:r>
          </w:p>
        </w:tc>
        <w:tc>
          <w:tcPr>
            <w:tcW w:w="1200" w:type="dxa"/>
            <w:tcBorders>
              <w:top w:val="nil"/>
              <w:left w:val="nil"/>
              <w:bottom w:val="single" w:sz="4" w:space="0" w:color="auto"/>
              <w:right w:val="single" w:sz="8" w:space="0" w:color="auto"/>
            </w:tcBorders>
            <w:shd w:val="clear" w:color="000000" w:fill="FFFFFF"/>
            <w:vAlign w:val="center"/>
            <w:hideMark/>
          </w:tcPr>
          <w:p w14:paraId="64E71376" w14:textId="77777777" w:rsidR="004B6C92" w:rsidRPr="004C155F" w:rsidRDefault="004B6C92">
            <w:pPr>
              <w:tabs>
                <w:tab w:val="left" w:pos="142"/>
              </w:tabs>
              <w:spacing w:after="0" w:line="240" w:lineRule="auto"/>
              <w:jc w:val="center"/>
              <w:rPr>
                <w:rFonts w:ascii="Montserrat" w:eastAsia="Times New Roman" w:hAnsi="Montserrat" w:cs="Times New Roman"/>
                <w:color w:val="000000"/>
                <w:sz w:val="12"/>
                <w:szCs w:val="12"/>
                <w:lang w:eastAsia="es-MX"/>
              </w:rPr>
              <w:pPrChange w:id="662" w:author="Ramsés Vázquez Lira" w:date="2020-01-11T19:09:00Z">
                <w:pPr>
                  <w:spacing w:after="0" w:line="240" w:lineRule="auto"/>
                  <w:jc w:val="center"/>
                </w:pPr>
              </w:pPrChange>
            </w:pPr>
            <w:r w:rsidRPr="004C155F">
              <w:rPr>
                <w:rFonts w:ascii="Montserrat" w:eastAsia="Times New Roman" w:hAnsi="Montserrat" w:cs="Times New Roman"/>
                <w:color w:val="000000"/>
                <w:sz w:val="12"/>
                <w:szCs w:val="12"/>
                <w:lang w:eastAsia="es-MX"/>
              </w:rPr>
              <w:t>M1. Modelo Diagnóstico Cognitivo</w:t>
            </w:r>
          </w:p>
        </w:tc>
        <w:tc>
          <w:tcPr>
            <w:tcW w:w="926" w:type="dxa"/>
            <w:vMerge/>
            <w:tcBorders>
              <w:top w:val="nil"/>
              <w:left w:val="single" w:sz="8" w:space="0" w:color="auto"/>
              <w:bottom w:val="single" w:sz="4" w:space="0" w:color="000000"/>
              <w:right w:val="single" w:sz="8" w:space="0" w:color="auto"/>
            </w:tcBorders>
            <w:vAlign w:val="center"/>
            <w:hideMark/>
          </w:tcPr>
          <w:p w14:paraId="0FE272B5" w14:textId="77777777" w:rsidR="004B6C92" w:rsidRPr="004C155F" w:rsidRDefault="004B6C92">
            <w:pPr>
              <w:tabs>
                <w:tab w:val="left" w:pos="142"/>
              </w:tabs>
              <w:spacing w:after="0" w:line="240" w:lineRule="auto"/>
              <w:rPr>
                <w:rFonts w:ascii="Montserrat" w:eastAsia="Times New Roman" w:hAnsi="Montserrat" w:cs="Times New Roman"/>
                <w:color w:val="000000"/>
                <w:sz w:val="12"/>
                <w:szCs w:val="12"/>
                <w:lang w:eastAsia="es-MX"/>
              </w:rPr>
              <w:pPrChange w:id="663" w:author="Ramsés Vázquez Lira" w:date="2020-01-11T19:09:00Z">
                <w:pPr>
                  <w:spacing w:after="0" w:line="240" w:lineRule="auto"/>
                </w:pPr>
              </w:pPrChange>
            </w:pPr>
          </w:p>
        </w:tc>
        <w:tc>
          <w:tcPr>
            <w:tcW w:w="903" w:type="dxa"/>
            <w:vMerge/>
            <w:tcBorders>
              <w:top w:val="nil"/>
              <w:left w:val="single" w:sz="8" w:space="0" w:color="auto"/>
              <w:bottom w:val="single" w:sz="8" w:space="0" w:color="000000"/>
              <w:right w:val="single" w:sz="8" w:space="0" w:color="auto"/>
            </w:tcBorders>
            <w:vAlign w:val="center"/>
            <w:hideMark/>
          </w:tcPr>
          <w:p w14:paraId="7D573F40" w14:textId="77777777" w:rsidR="004B6C92" w:rsidRPr="004C155F" w:rsidRDefault="004B6C92">
            <w:pPr>
              <w:tabs>
                <w:tab w:val="left" w:pos="142"/>
              </w:tabs>
              <w:spacing w:after="0" w:line="240" w:lineRule="auto"/>
              <w:rPr>
                <w:rFonts w:ascii="Montserrat" w:eastAsia="Times New Roman" w:hAnsi="Montserrat" w:cs="Times New Roman"/>
                <w:color w:val="000000"/>
                <w:sz w:val="12"/>
                <w:szCs w:val="12"/>
                <w:lang w:eastAsia="es-MX"/>
              </w:rPr>
              <w:pPrChange w:id="664" w:author="Ramsés Vázquez Lira" w:date="2020-01-11T19:09:00Z">
                <w:pPr>
                  <w:spacing w:after="0" w:line="240" w:lineRule="auto"/>
                </w:pPr>
              </w:pPrChange>
            </w:pPr>
          </w:p>
        </w:tc>
      </w:tr>
      <w:tr w:rsidR="004B6C92" w:rsidRPr="004C155F" w14:paraId="78B220A5" w14:textId="77777777" w:rsidTr="00943101">
        <w:trPr>
          <w:trHeight w:val="675"/>
        </w:trPr>
        <w:tc>
          <w:tcPr>
            <w:tcW w:w="1187" w:type="dxa"/>
            <w:vMerge/>
            <w:tcBorders>
              <w:top w:val="nil"/>
              <w:left w:val="single" w:sz="8" w:space="0" w:color="auto"/>
              <w:bottom w:val="single" w:sz="8" w:space="0" w:color="000000"/>
              <w:right w:val="single" w:sz="8" w:space="0" w:color="auto"/>
            </w:tcBorders>
            <w:vAlign w:val="center"/>
            <w:hideMark/>
          </w:tcPr>
          <w:p w14:paraId="1EFA5A53" w14:textId="77777777" w:rsidR="004B6C92" w:rsidRPr="004C155F" w:rsidRDefault="004B6C92">
            <w:pPr>
              <w:tabs>
                <w:tab w:val="left" w:pos="142"/>
              </w:tabs>
              <w:spacing w:after="0" w:line="240" w:lineRule="auto"/>
              <w:rPr>
                <w:rFonts w:ascii="Montserrat" w:eastAsia="Times New Roman" w:hAnsi="Montserrat" w:cs="Times New Roman"/>
                <w:color w:val="000000"/>
                <w:sz w:val="12"/>
                <w:szCs w:val="12"/>
                <w:lang w:eastAsia="es-MX"/>
              </w:rPr>
              <w:pPrChange w:id="665" w:author="Ramsés Vázquez Lira" w:date="2020-01-11T19:09:00Z">
                <w:pPr>
                  <w:spacing w:after="0" w:line="240" w:lineRule="auto"/>
                </w:pPr>
              </w:pPrChange>
            </w:pPr>
          </w:p>
        </w:tc>
        <w:tc>
          <w:tcPr>
            <w:tcW w:w="1473" w:type="dxa"/>
            <w:vMerge/>
            <w:tcBorders>
              <w:top w:val="nil"/>
              <w:left w:val="single" w:sz="8" w:space="0" w:color="auto"/>
              <w:bottom w:val="single" w:sz="4" w:space="0" w:color="000000"/>
              <w:right w:val="single" w:sz="8" w:space="0" w:color="auto"/>
            </w:tcBorders>
            <w:vAlign w:val="center"/>
            <w:hideMark/>
          </w:tcPr>
          <w:p w14:paraId="0567DB1A" w14:textId="77777777" w:rsidR="004B6C92" w:rsidRPr="004C155F" w:rsidRDefault="004B6C92">
            <w:pPr>
              <w:tabs>
                <w:tab w:val="left" w:pos="142"/>
              </w:tabs>
              <w:spacing w:after="0" w:line="240" w:lineRule="auto"/>
              <w:rPr>
                <w:rFonts w:ascii="Montserrat" w:eastAsia="Times New Roman" w:hAnsi="Montserrat" w:cs="Times New Roman"/>
                <w:color w:val="000000"/>
                <w:sz w:val="12"/>
                <w:szCs w:val="12"/>
                <w:lang w:eastAsia="es-MX"/>
              </w:rPr>
              <w:pPrChange w:id="666" w:author="Ramsés Vázquez Lira" w:date="2020-01-11T19:09:00Z">
                <w:pPr>
                  <w:spacing w:after="0" w:line="240" w:lineRule="auto"/>
                </w:pPr>
              </w:pPrChange>
            </w:pPr>
          </w:p>
        </w:tc>
        <w:tc>
          <w:tcPr>
            <w:tcW w:w="1179" w:type="dxa"/>
            <w:vMerge w:val="restart"/>
            <w:tcBorders>
              <w:top w:val="nil"/>
              <w:left w:val="single" w:sz="8" w:space="0" w:color="auto"/>
              <w:bottom w:val="single" w:sz="4" w:space="0" w:color="000000"/>
              <w:right w:val="single" w:sz="8" w:space="0" w:color="auto"/>
            </w:tcBorders>
            <w:shd w:val="clear" w:color="000000" w:fill="FFFFFF"/>
            <w:vAlign w:val="center"/>
            <w:hideMark/>
          </w:tcPr>
          <w:p w14:paraId="7C4D29B7" w14:textId="77777777" w:rsidR="004B6C92" w:rsidRPr="004C155F" w:rsidRDefault="004B6C92">
            <w:pPr>
              <w:tabs>
                <w:tab w:val="left" w:pos="142"/>
              </w:tabs>
              <w:spacing w:after="0" w:line="240" w:lineRule="auto"/>
              <w:jc w:val="center"/>
              <w:rPr>
                <w:rFonts w:ascii="Montserrat" w:eastAsia="Times New Roman" w:hAnsi="Montserrat" w:cs="Times New Roman"/>
                <w:color w:val="000000"/>
                <w:sz w:val="12"/>
                <w:szCs w:val="12"/>
                <w:lang w:eastAsia="es-MX"/>
              </w:rPr>
              <w:pPrChange w:id="667" w:author="Ramsés Vázquez Lira" w:date="2020-01-11T19:09:00Z">
                <w:pPr>
                  <w:spacing w:after="0" w:line="240" w:lineRule="auto"/>
                  <w:jc w:val="center"/>
                </w:pPr>
              </w:pPrChange>
            </w:pPr>
            <w:r w:rsidRPr="004C155F">
              <w:rPr>
                <w:rFonts w:ascii="Montserrat" w:eastAsia="Times New Roman" w:hAnsi="Montserrat" w:cs="Times New Roman"/>
                <w:color w:val="000000"/>
                <w:sz w:val="12"/>
                <w:szCs w:val="12"/>
                <w:lang w:eastAsia="es-MX"/>
              </w:rPr>
              <w:t>Docente y técnico docente. EB</w:t>
            </w:r>
          </w:p>
        </w:tc>
        <w:tc>
          <w:tcPr>
            <w:tcW w:w="1993" w:type="dxa"/>
            <w:tcBorders>
              <w:top w:val="nil"/>
              <w:left w:val="nil"/>
              <w:bottom w:val="single" w:sz="4" w:space="0" w:color="auto"/>
              <w:right w:val="single" w:sz="8" w:space="0" w:color="auto"/>
            </w:tcBorders>
            <w:shd w:val="clear" w:color="000000" w:fill="FFFFFF"/>
            <w:noWrap/>
            <w:vAlign w:val="bottom"/>
            <w:hideMark/>
          </w:tcPr>
          <w:p w14:paraId="3746574E" w14:textId="77777777" w:rsidR="004B6C92" w:rsidRPr="004C155F" w:rsidRDefault="004B6C92">
            <w:pPr>
              <w:tabs>
                <w:tab w:val="left" w:pos="142"/>
              </w:tabs>
              <w:spacing w:after="0" w:line="240" w:lineRule="auto"/>
              <w:jc w:val="center"/>
              <w:rPr>
                <w:rFonts w:ascii="Montserrat" w:eastAsia="Times New Roman" w:hAnsi="Montserrat" w:cs="Times New Roman"/>
                <w:color w:val="000000"/>
                <w:sz w:val="12"/>
                <w:szCs w:val="12"/>
                <w:lang w:eastAsia="es-MX"/>
              </w:rPr>
              <w:pPrChange w:id="668" w:author="Ramsés Vázquez Lira" w:date="2020-01-11T19:09:00Z">
                <w:pPr>
                  <w:spacing w:after="0" w:line="240" w:lineRule="auto"/>
                  <w:jc w:val="center"/>
                </w:pPr>
              </w:pPrChange>
            </w:pPr>
            <w:r w:rsidRPr="004C155F">
              <w:rPr>
                <w:rFonts w:ascii="Montserrat" w:eastAsia="Times New Roman" w:hAnsi="Montserrat" w:cs="Times New Roman"/>
                <w:color w:val="000000"/>
                <w:sz w:val="12"/>
                <w:szCs w:val="12"/>
                <w:lang w:eastAsia="es-MX"/>
              </w:rPr>
              <w:t>Educación física</w:t>
            </w:r>
          </w:p>
        </w:tc>
        <w:tc>
          <w:tcPr>
            <w:tcW w:w="1200" w:type="dxa"/>
            <w:tcBorders>
              <w:top w:val="nil"/>
              <w:left w:val="nil"/>
              <w:bottom w:val="single" w:sz="4" w:space="0" w:color="auto"/>
              <w:right w:val="single" w:sz="8" w:space="0" w:color="auto"/>
            </w:tcBorders>
            <w:shd w:val="clear" w:color="000000" w:fill="FFFFFF"/>
            <w:vAlign w:val="center"/>
            <w:hideMark/>
          </w:tcPr>
          <w:p w14:paraId="20900EB3" w14:textId="77777777" w:rsidR="004B6C92" w:rsidRPr="004C155F" w:rsidRDefault="004B6C92">
            <w:pPr>
              <w:tabs>
                <w:tab w:val="left" w:pos="142"/>
              </w:tabs>
              <w:spacing w:after="0" w:line="240" w:lineRule="auto"/>
              <w:jc w:val="center"/>
              <w:rPr>
                <w:rFonts w:ascii="Montserrat" w:eastAsia="Times New Roman" w:hAnsi="Montserrat" w:cs="Times New Roman"/>
                <w:color w:val="000000"/>
                <w:sz w:val="12"/>
                <w:szCs w:val="12"/>
                <w:lang w:eastAsia="es-MX"/>
              </w:rPr>
              <w:pPrChange w:id="669" w:author="Ramsés Vázquez Lira" w:date="2020-01-11T19:09:00Z">
                <w:pPr>
                  <w:spacing w:after="0" w:line="240" w:lineRule="auto"/>
                  <w:jc w:val="center"/>
                </w:pPr>
              </w:pPrChange>
            </w:pPr>
            <w:r w:rsidRPr="004C155F">
              <w:rPr>
                <w:rFonts w:ascii="Montserrat" w:eastAsia="Times New Roman" w:hAnsi="Montserrat" w:cs="Times New Roman"/>
                <w:color w:val="000000"/>
                <w:sz w:val="12"/>
                <w:szCs w:val="12"/>
                <w:lang w:eastAsia="es-MX"/>
              </w:rPr>
              <w:t>M1. Modelo Diagnóstico Cognitivo</w:t>
            </w:r>
          </w:p>
        </w:tc>
        <w:tc>
          <w:tcPr>
            <w:tcW w:w="926" w:type="dxa"/>
            <w:vMerge/>
            <w:tcBorders>
              <w:top w:val="nil"/>
              <w:left w:val="single" w:sz="8" w:space="0" w:color="auto"/>
              <w:bottom w:val="single" w:sz="4" w:space="0" w:color="000000"/>
              <w:right w:val="single" w:sz="8" w:space="0" w:color="auto"/>
            </w:tcBorders>
            <w:vAlign w:val="center"/>
            <w:hideMark/>
          </w:tcPr>
          <w:p w14:paraId="5190A7D1" w14:textId="77777777" w:rsidR="004B6C92" w:rsidRPr="004C155F" w:rsidRDefault="004B6C92">
            <w:pPr>
              <w:tabs>
                <w:tab w:val="left" w:pos="142"/>
              </w:tabs>
              <w:spacing w:after="0" w:line="240" w:lineRule="auto"/>
              <w:rPr>
                <w:rFonts w:ascii="Montserrat" w:eastAsia="Times New Roman" w:hAnsi="Montserrat" w:cs="Times New Roman"/>
                <w:color w:val="000000"/>
                <w:sz w:val="12"/>
                <w:szCs w:val="12"/>
                <w:lang w:eastAsia="es-MX"/>
              </w:rPr>
              <w:pPrChange w:id="670" w:author="Ramsés Vázquez Lira" w:date="2020-01-11T19:09:00Z">
                <w:pPr>
                  <w:spacing w:after="0" w:line="240" w:lineRule="auto"/>
                </w:pPr>
              </w:pPrChange>
            </w:pPr>
          </w:p>
        </w:tc>
        <w:tc>
          <w:tcPr>
            <w:tcW w:w="903" w:type="dxa"/>
            <w:vMerge/>
            <w:tcBorders>
              <w:top w:val="nil"/>
              <w:left w:val="single" w:sz="8" w:space="0" w:color="auto"/>
              <w:bottom w:val="single" w:sz="8" w:space="0" w:color="000000"/>
              <w:right w:val="single" w:sz="8" w:space="0" w:color="auto"/>
            </w:tcBorders>
            <w:vAlign w:val="center"/>
            <w:hideMark/>
          </w:tcPr>
          <w:p w14:paraId="3582DF02" w14:textId="77777777" w:rsidR="004B6C92" w:rsidRPr="004C155F" w:rsidRDefault="004B6C92">
            <w:pPr>
              <w:tabs>
                <w:tab w:val="left" w:pos="142"/>
              </w:tabs>
              <w:spacing w:after="0" w:line="240" w:lineRule="auto"/>
              <w:rPr>
                <w:rFonts w:ascii="Montserrat" w:eastAsia="Times New Roman" w:hAnsi="Montserrat" w:cs="Times New Roman"/>
                <w:color w:val="000000"/>
                <w:sz w:val="12"/>
                <w:szCs w:val="12"/>
                <w:lang w:eastAsia="es-MX"/>
              </w:rPr>
              <w:pPrChange w:id="671" w:author="Ramsés Vázquez Lira" w:date="2020-01-11T19:09:00Z">
                <w:pPr>
                  <w:spacing w:after="0" w:line="240" w:lineRule="auto"/>
                </w:pPr>
              </w:pPrChange>
            </w:pPr>
          </w:p>
        </w:tc>
      </w:tr>
      <w:tr w:rsidR="004B6C92" w:rsidRPr="004C155F" w14:paraId="53782ED4" w14:textId="77777777" w:rsidTr="00943101">
        <w:trPr>
          <w:trHeight w:val="675"/>
        </w:trPr>
        <w:tc>
          <w:tcPr>
            <w:tcW w:w="1187" w:type="dxa"/>
            <w:vMerge/>
            <w:tcBorders>
              <w:top w:val="nil"/>
              <w:left w:val="single" w:sz="8" w:space="0" w:color="auto"/>
              <w:bottom w:val="single" w:sz="8" w:space="0" w:color="000000"/>
              <w:right w:val="single" w:sz="8" w:space="0" w:color="auto"/>
            </w:tcBorders>
            <w:vAlign w:val="center"/>
            <w:hideMark/>
          </w:tcPr>
          <w:p w14:paraId="649B60BC" w14:textId="77777777" w:rsidR="004B6C92" w:rsidRPr="004C155F" w:rsidRDefault="004B6C92">
            <w:pPr>
              <w:tabs>
                <w:tab w:val="left" w:pos="142"/>
              </w:tabs>
              <w:spacing w:after="0" w:line="240" w:lineRule="auto"/>
              <w:rPr>
                <w:rFonts w:ascii="Montserrat" w:eastAsia="Times New Roman" w:hAnsi="Montserrat" w:cs="Times New Roman"/>
                <w:color w:val="000000"/>
                <w:sz w:val="12"/>
                <w:szCs w:val="12"/>
                <w:lang w:eastAsia="es-MX"/>
              </w:rPr>
              <w:pPrChange w:id="672" w:author="Ramsés Vázquez Lira" w:date="2020-01-11T19:09:00Z">
                <w:pPr>
                  <w:spacing w:after="0" w:line="240" w:lineRule="auto"/>
                </w:pPr>
              </w:pPrChange>
            </w:pPr>
          </w:p>
        </w:tc>
        <w:tc>
          <w:tcPr>
            <w:tcW w:w="1473" w:type="dxa"/>
            <w:vMerge/>
            <w:tcBorders>
              <w:top w:val="nil"/>
              <w:left w:val="single" w:sz="8" w:space="0" w:color="auto"/>
              <w:bottom w:val="single" w:sz="4" w:space="0" w:color="000000"/>
              <w:right w:val="single" w:sz="8" w:space="0" w:color="auto"/>
            </w:tcBorders>
            <w:vAlign w:val="center"/>
            <w:hideMark/>
          </w:tcPr>
          <w:p w14:paraId="37DB03CF" w14:textId="77777777" w:rsidR="004B6C92" w:rsidRPr="004C155F" w:rsidRDefault="004B6C92">
            <w:pPr>
              <w:tabs>
                <w:tab w:val="left" w:pos="142"/>
              </w:tabs>
              <w:spacing w:after="0" w:line="240" w:lineRule="auto"/>
              <w:rPr>
                <w:rFonts w:ascii="Montserrat" w:eastAsia="Times New Roman" w:hAnsi="Montserrat" w:cs="Times New Roman"/>
                <w:color w:val="000000"/>
                <w:sz w:val="12"/>
                <w:szCs w:val="12"/>
                <w:lang w:eastAsia="es-MX"/>
              </w:rPr>
              <w:pPrChange w:id="673" w:author="Ramsés Vázquez Lira" w:date="2020-01-11T19:09:00Z">
                <w:pPr>
                  <w:spacing w:after="0" w:line="240" w:lineRule="auto"/>
                </w:pPr>
              </w:pPrChange>
            </w:pPr>
          </w:p>
        </w:tc>
        <w:tc>
          <w:tcPr>
            <w:tcW w:w="1179" w:type="dxa"/>
            <w:vMerge/>
            <w:tcBorders>
              <w:top w:val="nil"/>
              <w:left w:val="single" w:sz="8" w:space="0" w:color="auto"/>
              <w:bottom w:val="single" w:sz="4" w:space="0" w:color="000000"/>
              <w:right w:val="single" w:sz="8" w:space="0" w:color="auto"/>
            </w:tcBorders>
            <w:vAlign w:val="center"/>
            <w:hideMark/>
          </w:tcPr>
          <w:p w14:paraId="682DEB2C" w14:textId="77777777" w:rsidR="004B6C92" w:rsidRPr="004C155F" w:rsidRDefault="004B6C92">
            <w:pPr>
              <w:tabs>
                <w:tab w:val="left" w:pos="142"/>
              </w:tabs>
              <w:spacing w:after="0" w:line="240" w:lineRule="auto"/>
              <w:rPr>
                <w:rFonts w:ascii="Montserrat" w:eastAsia="Times New Roman" w:hAnsi="Montserrat" w:cs="Times New Roman"/>
                <w:color w:val="000000"/>
                <w:sz w:val="12"/>
                <w:szCs w:val="12"/>
                <w:lang w:eastAsia="es-MX"/>
              </w:rPr>
              <w:pPrChange w:id="674" w:author="Ramsés Vázquez Lira" w:date="2020-01-11T19:09:00Z">
                <w:pPr>
                  <w:spacing w:after="0" w:line="240" w:lineRule="auto"/>
                </w:pPr>
              </w:pPrChange>
            </w:pPr>
          </w:p>
        </w:tc>
        <w:tc>
          <w:tcPr>
            <w:tcW w:w="1993" w:type="dxa"/>
            <w:tcBorders>
              <w:top w:val="nil"/>
              <w:left w:val="nil"/>
              <w:bottom w:val="single" w:sz="4" w:space="0" w:color="auto"/>
              <w:right w:val="single" w:sz="8" w:space="0" w:color="auto"/>
            </w:tcBorders>
            <w:shd w:val="clear" w:color="000000" w:fill="FFFFFF"/>
            <w:noWrap/>
            <w:vAlign w:val="bottom"/>
            <w:hideMark/>
          </w:tcPr>
          <w:p w14:paraId="44A3E20F" w14:textId="77777777" w:rsidR="004B6C92" w:rsidRPr="004C155F" w:rsidRDefault="004B6C92">
            <w:pPr>
              <w:tabs>
                <w:tab w:val="left" w:pos="142"/>
              </w:tabs>
              <w:spacing w:after="0" w:line="240" w:lineRule="auto"/>
              <w:jc w:val="center"/>
              <w:rPr>
                <w:rFonts w:ascii="Montserrat" w:eastAsia="Times New Roman" w:hAnsi="Montserrat" w:cs="Times New Roman"/>
                <w:color w:val="000000"/>
                <w:sz w:val="12"/>
                <w:szCs w:val="12"/>
                <w:lang w:eastAsia="es-MX"/>
              </w:rPr>
              <w:pPrChange w:id="675" w:author="Ramsés Vázquez Lira" w:date="2020-01-11T19:09:00Z">
                <w:pPr>
                  <w:spacing w:after="0" w:line="240" w:lineRule="auto"/>
                  <w:jc w:val="center"/>
                </w:pPr>
              </w:pPrChange>
            </w:pPr>
            <w:r w:rsidRPr="004C155F">
              <w:rPr>
                <w:rFonts w:ascii="Montserrat" w:eastAsia="Times New Roman" w:hAnsi="Montserrat" w:cs="Times New Roman"/>
                <w:color w:val="000000"/>
                <w:sz w:val="12"/>
                <w:szCs w:val="12"/>
                <w:lang w:eastAsia="es-MX"/>
              </w:rPr>
              <w:t>Secundaria</w:t>
            </w:r>
          </w:p>
        </w:tc>
        <w:tc>
          <w:tcPr>
            <w:tcW w:w="1200" w:type="dxa"/>
            <w:tcBorders>
              <w:top w:val="nil"/>
              <w:left w:val="nil"/>
              <w:bottom w:val="single" w:sz="4" w:space="0" w:color="auto"/>
              <w:right w:val="single" w:sz="8" w:space="0" w:color="auto"/>
            </w:tcBorders>
            <w:shd w:val="clear" w:color="000000" w:fill="FFFFFF"/>
            <w:vAlign w:val="center"/>
            <w:hideMark/>
          </w:tcPr>
          <w:p w14:paraId="5E242294" w14:textId="77777777" w:rsidR="004B6C92" w:rsidRPr="004C155F" w:rsidRDefault="004B6C92">
            <w:pPr>
              <w:tabs>
                <w:tab w:val="left" w:pos="142"/>
              </w:tabs>
              <w:spacing w:after="0" w:line="240" w:lineRule="auto"/>
              <w:jc w:val="center"/>
              <w:rPr>
                <w:rFonts w:ascii="Montserrat" w:eastAsia="Times New Roman" w:hAnsi="Montserrat" w:cs="Times New Roman"/>
                <w:color w:val="000000"/>
                <w:sz w:val="12"/>
                <w:szCs w:val="12"/>
                <w:lang w:eastAsia="es-MX"/>
              </w:rPr>
              <w:pPrChange w:id="676" w:author="Ramsés Vázquez Lira" w:date="2020-01-11T19:09:00Z">
                <w:pPr>
                  <w:spacing w:after="0" w:line="240" w:lineRule="auto"/>
                  <w:jc w:val="center"/>
                </w:pPr>
              </w:pPrChange>
            </w:pPr>
            <w:r w:rsidRPr="004C155F">
              <w:rPr>
                <w:rFonts w:ascii="Montserrat" w:eastAsia="Times New Roman" w:hAnsi="Montserrat" w:cs="Times New Roman"/>
                <w:color w:val="000000"/>
                <w:sz w:val="12"/>
                <w:szCs w:val="12"/>
                <w:lang w:eastAsia="es-MX"/>
              </w:rPr>
              <w:t>M1. Modelo Diagnóstico Cognitivo</w:t>
            </w:r>
          </w:p>
        </w:tc>
        <w:tc>
          <w:tcPr>
            <w:tcW w:w="926" w:type="dxa"/>
            <w:vMerge/>
            <w:tcBorders>
              <w:top w:val="nil"/>
              <w:left w:val="single" w:sz="8" w:space="0" w:color="auto"/>
              <w:bottom w:val="single" w:sz="4" w:space="0" w:color="000000"/>
              <w:right w:val="single" w:sz="8" w:space="0" w:color="auto"/>
            </w:tcBorders>
            <w:vAlign w:val="center"/>
            <w:hideMark/>
          </w:tcPr>
          <w:p w14:paraId="2B4F6C65" w14:textId="77777777" w:rsidR="004B6C92" w:rsidRPr="004C155F" w:rsidRDefault="004B6C92">
            <w:pPr>
              <w:tabs>
                <w:tab w:val="left" w:pos="142"/>
              </w:tabs>
              <w:spacing w:after="0" w:line="240" w:lineRule="auto"/>
              <w:rPr>
                <w:rFonts w:ascii="Montserrat" w:eastAsia="Times New Roman" w:hAnsi="Montserrat" w:cs="Times New Roman"/>
                <w:color w:val="000000"/>
                <w:sz w:val="12"/>
                <w:szCs w:val="12"/>
                <w:lang w:eastAsia="es-MX"/>
              </w:rPr>
              <w:pPrChange w:id="677" w:author="Ramsés Vázquez Lira" w:date="2020-01-11T19:09:00Z">
                <w:pPr>
                  <w:spacing w:after="0" w:line="240" w:lineRule="auto"/>
                </w:pPr>
              </w:pPrChange>
            </w:pPr>
          </w:p>
        </w:tc>
        <w:tc>
          <w:tcPr>
            <w:tcW w:w="903" w:type="dxa"/>
            <w:vMerge/>
            <w:tcBorders>
              <w:top w:val="nil"/>
              <w:left w:val="single" w:sz="8" w:space="0" w:color="auto"/>
              <w:bottom w:val="single" w:sz="8" w:space="0" w:color="000000"/>
              <w:right w:val="single" w:sz="8" w:space="0" w:color="auto"/>
            </w:tcBorders>
            <w:vAlign w:val="center"/>
            <w:hideMark/>
          </w:tcPr>
          <w:p w14:paraId="20FE365C" w14:textId="77777777" w:rsidR="004B6C92" w:rsidRPr="004C155F" w:rsidRDefault="004B6C92">
            <w:pPr>
              <w:tabs>
                <w:tab w:val="left" w:pos="142"/>
              </w:tabs>
              <w:spacing w:after="0" w:line="240" w:lineRule="auto"/>
              <w:rPr>
                <w:rFonts w:ascii="Montserrat" w:eastAsia="Times New Roman" w:hAnsi="Montserrat" w:cs="Times New Roman"/>
                <w:color w:val="000000"/>
                <w:sz w:val="12"/>
                <w:szCs w:val="12"/>
                <w:lang w:eastAsia="es-MX"/>
              </w:rPr>
              <w:pPrChange w:id="678" w:author="Ramsés Vázquez Lira" w:date="2020-01-11T19:09:00Z">
                <w:pPr>
                  <w:spacing w:after="0" w:line="240" w:lineRule="auto"/>
                </w:pPr>
              </w:pPrChange>
            </w:pPr>
          </w:p>
        </w:tc>
      </w:tr>
      <w:tr w:rsidR="004B6C92" w:rsidRPr="004C155F" w14:paraId="47C2854C" w14:textId="77777777" w:rsidTr="00943101">
        <w:trPr>
          <w:trHeight w:val="675"/>
        </w:trPr>
        <w:tc>
          <w:tcPr>
            <w:tcW w:w="1187" w:type="dxa"/>
            <w:vMerge/>
            <w:tcBorders>
              <w:top w:val="nil"/>
              <w:left w:val="single" w:sz="8" w:space="0" w:color="auto"/>
              <w:bottom w:val="single" w:sz="8" w:space="0" w:color="000000"/>
              <w:right w:val="single" w:sz="8" w:space="0" w:color="auto"/>
            </w:tcBorders>
            <w:vAlign w:val="center"/>
            <w:hideMark/>
          </w:tcPr>
          <w:p w14:paraId="44A958D3" w14:textId="77777777" w:rsidR="004B6C92" w:rsidRPr="004C155F" w:rsidRDefault="004B6C92">
            <w:pPr>
              <w:tabs>
                <w:tab w:val="left" w:pos="142"/>
              </w:tabs>
              <w:spacing w:after="0" w:line="240" w:lineRule="auto"/>
              <w:rPr>
                <w:rFonts w:ascii="Montserrat" w:eastAsia="Times New Roman" w:hAnsi="Montserrat" w:cs="Times New Roman"/>
                <w:color w:val="000000"/>
                <w:sz w:val="12"/>
                <w:szCs w:val="12"/>
                <w:lang w:eastAsia="es-MX"/>
              </w:rPr>
              <w:pPrChange w:id="679" w:author="Ramsés Vázquez Lira" w:date="2020-01-11T19:09:00Z">
                <w:pPr>
                  <w:spacing w:after="0" w:line="240" w:lineRule="auto"/>
                </w:pPr>
              </w:pPrChange>
            </w:pPr>
          </w:p>
        </w:tc>
        <w:tc>
          <w:tcPr>
            <w:tcW w:w="1473" w:type="dxa"/>
            <w:vMerge/>
            <w:tcBorders>
              <w:top w:val="nil"/>
              <w:left w:val="single" w:sz="8" w:space="0" w:color="auto"/>
              <w:bottom w:val="single" w:sz="4" w:space="0" w:color="000000"/>
              <w:right w:val="single" w:sz="8" w:space="0" w:color="auto"/>
            </w:tcBorders>
            <w:vAlign w:val="center"/>
            <w:hideMark/>
          </w:tcPr>
          <w:p w14:paraId="2FC18061" w14:textId="77777777" w:rsidR="004B6C92" w:rsidRPr="004C155F" w:rsidRDefault="004B6C92">
            <w:pPr>
              <w:tabs>
                <w:tab w:val="left" w:pos="142"/>
              </w:tabs>
              <w:spacing w:after="0" w:line="240" w:lineRule="auto"/>
              <w:rPr>
                <w:rFonts w:ascii="Montserrat" w:eastAsia="Times New Roman" w:hAnsi="Montserrat" w:cs="Times New Roman"/>
                <w:color w:val="000000"/>
                <w:sz w:val="12"/>
                <w:szCs w:val="12"/>
                <w:lang w:eastAsia="es-MX"/>
              </w:rPr>
              <w:pPrChange w:id="680" w:author="Ramsés Vázquez Lira" w:date="2020-01-11T19:09:00Z">
                <w:pPr>
                  <w:spacing w:after="0" w:line="240" w:lineRule="auto"/>
                </w:pPr>
              </w:pPrChange>
            </w:pPr>
          </w:p>
        </w:tc>
        <w:tc>
          <w:tcPr>
            <w:tcW w:w="1179" w:type="dxa"/>
            <w:vMerge/>
            <w:tcBorders>
              <w:top w:val="nil"/>
              <w:left w:val="single" w:sz="8" w:space="0" w:color="auto"/>
              <w:bottom w:val="single" w:sz="4" w:space="0" w:color="000000"/>
              <w:right w:val="single" w:sz="8" w:space="0" w:color="auto"/>
            </w:tcBorders>
            <w:vAlign w:val="center"/>
            <w:hideMark/>
          </w:tcPr>
          <w:p w14:paraId="2D66C808" w14:textId="77777777" w:rsidR="004B6C92" w:rsidRPr="004C155F" w:rsidRDefault="004B6C92">
            <w:pPr>
              <w:tabs>
                <w:tab w:val="left" w:pos="142"/>
              </w:tabs>
              <w:spacing w:after="0" w:line="240" w:lineRule="auto"/>
              <w:rPr>
                <w:rFonts w:ascii="Montserrat" w:eastAsia="Times New Roman" w:hAnsi="Montserrat" w:cs="Times New Roman"/>
                <w:color w:val="000000"/>
                <w:sz w:val="12"/>
                <w:szCs w:val="12"/>
                <w:lang w:eastAsia="es-MX"/>
              </w:rPr>
              <w:pPrChange w:id="681" w:author="Ramsés Vázquez Lira" w:date="2020-01-11T19:09:00Z">
                <w:pPr>
                  <w:spacing w:after="0" w:line="240" w:lineRule="auto"/>
                </w:pPr>
              </w:pPrChange>
            </w:pPr>
          </w:p>
        </w:tc>
        <w:tc>
          <w:tcPr>
            <w:tcW w:w="1993" w:type="dxa"/>
            <w:tcBorders>
              <w:top w:val="nil"/>
              <w:left w:val="nil"/>
              <w:bottom w:val="single" w:sz="4" w:space="0" w:color="auto"/>
              <w:right w:val="single" w:sz="8" w:space="0" w:color="auto"/>
            </w:tcBorders>
            <w:shd w:val="clear" w:color="000000" w:fill="FFFFFF"/>
            <w:noWrap/>
            <w:vAlign w:val="bottom"/>
            <w:hideMark/>
          </w:tcPr>
          <w:p w14:paraId="5B14969F" w14:textId="77777777" w:rsidR="004B6C92" w:rsidRPr="004C155F" w:rsidRDefault="004B6C92">
            <w:pPr>
              <w:tabs>
                <w:tab w:val="left" w:pos="142"/>
              </w:tabs>
              <w:spacing w:after="0" w:line="240" w:lineRule="auto"/>
              <w:jc w:val="center"/>
              <w:rPr>
                <w:rFonts w:ascii="Montserrat" w:eastAsia="Times New Roman" w:hAnsi="Montserrat" w:cs="Times New Roman"/>
                <w:color w:val="000000"/>
                <w:sz w:val="12"/>
                <w:szCs w:val="12"/>
                <w:lang w:eastAsia="es-MX"/>
              </w:rPr>
              <w:pPrChange w:id="682" w:author="Ramsés Vázquez Lira" w:date="2020-01-11T19:09:00Z">
                <w:pPr>
                  <w:spacing w:after="0" w:line="240" w:lineRule="auto"/>
                  <w:jc w:val="center"/>
                </w:pPr>
              </w:pPrChange>
            </w:pPr>
            <w:r w:rsidRPr="004C155F">
              <w:rPr>
                <w:rFonts w:ascii="Montserrat" w:eastAsia="Times New Roman" w:hAnsi="Montserrat" w:cs="Times New Roman"/>
                <w:color w:val="000000"/>
                <w:sz w:val="12"/>
                <w:szCs w:val="12"/>
                <w:lang w:eastAsia="es-MX"/>
              </w:rPr>
              <w:t>Educación especial</w:t>
            </w:r>
          </w:p>
        </w:tc>
        <w:tc>
          <w:tcPr>
            <w:tcW w:w="1200" w:type="dxa"/>
            <w:tcBorders>
              <w:top w:val="nil"/>
              <w:left w:val="nil"/>
              <w:bottom w:val="single" w:sz="4" w:space="0" w:color="auto"/>
              <w:right w:val="single" w:sz="8" w:space="0" w:color="auto"/>
            </w:tcBorders>
            <w:shd w:val="clear" w:color="000000" w:fill="FFFFFF"/>
            <w:vAlign w:val="center"/>
            <w:hideMark/>
          </w:tcPr>
          <w:p w14:paraId="3FE3490C" w14:textId="77777777" w:rsidR="004B6C92" w:rsidRPr="004C155F" w:rsidRDefault="004B6C92">
            <w:pPr>
              <w:tabs>
                <w:tab w:val="left" w:pos="142"/>
              </w:tabs>
              <w:spacing w:after="0" w:line="240" w:lineRule="auto"/>
              <w:jc w:val="center"/>
              <w:rPr>
                <w:rFonts w:ascii="Montserrat" w:eastAsia="Times New Roman" w:hAnsi="Montserrat" w:cs="Times New Roman"/>
                <w:color w:val="000000"/>
                <w:sz w:val="12"/>
                <w:szCs w:val="12"/>
                <w:lang w:eastAsia="es-MX"/>
              </w:rPr>
              <w:pPrChange w:id="683" w:author="Ramsés Vázquez Lira" w:date="2020-01-11T19:09:00Z">
                <w:pPr>
                  <w:spacing w:after="0" w:line="240" w:lineRule="auto"/>
                  <w:jc w:val="center"/>
                </w:pPr>
              </w:pPrChange>
            </w:pPr>
            <w:r w:rsidRPr="004C155F">
              <w:rPr>
                <w:rFonts w:ascii="Montserrat" w:eastAsia="Times New Roman" w:hAnsi="Montserrat" w:cs="Times New Roman"/>
                <w:color w:val="000000"/>
                <w:sz w:val="12"/>
                <w:szCs w:val="12"/>
                <w:lang w:eastAsia="es-MX"/>
              </w:rPr>
              <w:t>M1. Modelo Diagnóstico Cognitivo</w:t>
            </w:r>
          </w:p>
        </w:tc>
        <w:tc>
          <w:tcPr>
            <w:tcW w:w="926" w:type="dxa"/>
            <w:vMerge/>
            <w:tcBorders>
              <w:top w:val="nil"/>
              <w:left w:val="single" w:sz="8" w:space="0" w:color="auto"/>
              <w:bottom w:val="single" w:sz="4" w:space="0" w:color="000000"/>
              <w:right w:val="single" w:sz="8" w:space="0" w:color="auto"/>
            </w:tcBorders>
            <w:vAlign w:val="center"/>
            <w:hideMark/>
          </w:tcPr>
          <w:p w14:paraId="0D7631CC" w14:textId="77777777" w:rsidR="004B6C92" w:rsidRPr="004C155F" w:rsidRDefault="004B6C92">
            <w:pPr>
              <w:tabs>
                <w:tab w:val="left" w:pos="142"/>
              </w:tabs>
              <w:spacing w:after="0" w:line="240" w:lineRule="auto"/>
              <w:rPr>
                <w:rFonts w:ascii="Montserrat" w:eastAsia="Times New Roman" w:hAnsi="Montserrat" w:cs="Times New Roman"/>
                <w:color w:val="000000"/>
                <w:sz w:val="12"/>
                <w:szCs w:val="12"/>
                <w:lang w:eastAsia="es-MX"/>
              </w:rPr>
              <w:pPrChange w:id="684" w:author="Ramsés Vázquez Lira" w:date="2020-01-11T19:09:00Z">
                <w:pPr>
                  <w:spacing w:after="0" w:line="240" w:lineRule="auto"/>
                </w:pPr>
              </w:pPrChange>
            </w:pPr>
          </w:p>
        </w:tc>
        <w:tc>
          <w:tcPr>
            <w:tcW w:w="903" w:type="dxa"/>
            <w:vMerge/>
            <w:tcBorders>
              <w:top w:val="nil"/>
              <w:left w:val="single" w:sz="8" w:space="0" w:color="auto"/>
              <w:bottom w:val="single" w:sz="8" w:space="0" w:color="000000"/>
              <w:right w:val="single" w:sz="8" w:space="0" w:color="auto"/>
            </w:tcBorders>
            <w:vAlign w:val="center"/>
            <w:hideMark/>
          </w:tcPr>
          <w:p w14:paraId="0A6109D2" w14:textId="77777777" w:rsidR="004B6C92" w:rsidRPr="004C155F" w:rsidRDefault="004B6C92">
            <w:pPr>
              <w:tabs>
                <w:tab w:val="left" w:pos="142"/>
              </w:tabs>
              <w:spacing w:after="0" w:line="240" w:lineRule="auto"/>
              <w:rPr>
                <w:rFonts w:ascii="Montserrat" w:eastAsia="Times New Roman" w:hAnsi="Montserrat" w:cs="Times New Roman"/>
                <w:color w:val="000000"/>
                <w:sz w:val="12"/>
                <w:szCs w:val="12"/>
                <w:lang w:eastAsia="es-MX"/>
              </w:rPr>
              <w:pPrChange w:id="685" w:author="Ramsés Vázquez Lira" w:date="2020-01-11T19:09:00Z">
                <w:pPr>
                  <w:spacing w:after="0" w:line="240" w:lineRule="auto"/>
                </w:pPr>
              </w:pPrChange>
            </w:pPr>
          </w:p>
        </w:tc>
      </w:tr>
      <w:tr w:rsidR="004B6C92" w:rsidRPr="004C155F" w14:paraId="220DE42B" w14:textId="77777777" w:rsidTr="00943101">
        <w:trPr>
          <w:trHeight w:val="675"/>
        </w:trPr>
        <w:tc>
          <w:tcPr>
            <w:tcW w:w="1187" w:type="dxa"/>
            <w:vMerge/>
            <w:tcBorders>
              <w:top w:val="nil"/>
              <w:left w:val="single" w:sz="8" w:space="0" w:color="auto"/>
              <w:bottom w:val="single" w:sz="8" w:space="0" w:color="000000"/>
              <w:right w:val="single" w:sz="8" w:space="0" w:color="auto"/>
            </w:tcBorders>
            <w:vAlign w:val="center"/>
            <w:hideMark/>
          </w:tcPr>
          <w:p w14:paraId="0C807D71" w14:textId="77777777" w:rsidR="004B6C92" w:rsidRPr="004C155F" w:rsidRDefault="004B6C92">
            <w:pPr>
              <w:tabs>
                <w:tab w:val="left" w:pos="142"/>
              </w:tabs>
              <w:spacing w:after="0" w:line="240" w:lineRule="auto"/>
              <w:rPr>
                <w:rFonts w:ascii="Montserrat" w:eastAsia="Times New Roman" w:hAnsi="Montserrat" w:cs="Times New Roman"/>
                <w:color w:val="000000"/>
                <w:sz w:val="12"/>
                <w:szCs w:val="12"/>
                <w:lang w:eastAsia="es-MX"/>
              </w:rPr>
              <w:pPrChange w:id="686" w:author="Ramsés Vázquez Lira" w:date="2020-01-11T19:09:00Z">
                <w:pPr>
                  <w:spacing w:after="0" w:line="240" w:lineRule="auto"/>
                </w:pPr>
              </w:pPrChange>
            </w:pPr>
          </w:p>
        </w:tc>
        <w:tc>
          <w:tcPr>
            <w:tcW w:w="1473" w:type="dxa"/>
            <w:vMerge/>
            <w:tcBorders>
              <w:top w:val="nil"/>
              <w:left w:val="single" w:sz="8" w:space="0" w:color="auto"/>
              <w:bottom w:val="single" w:sz="4" w:space="0" w:color="000000"/>
              <w:right w:val="single" w:sz="8" w:space="0" w:color="auto"/>
            </w:tcBorders>
            <w:vAlign w:val="center"/>
            <w:hideMark/>
          </w:tcPr>
          <w:p w14:paraId="385920CF" w14:textId="77777777" w:rsidR="004B6C92" w:rsidRPr="004C155F" w:rsidRDefault="004B6C92">
            <w:pPr>
              <w:tabs>
                <w:tab w:val="left" w:pos="142"/>
              </w:tabs>
              <w:spacing w:after="0" w:line="240" w:lineRule="auto"/>
              <w:rPr>
                <w:rFonts w:ascii="Montserrat" w:eastAsia="Times New Roman" w:hAnsi="Montserrat" w:cs="Times New Roman"/>
                <w:color w:val="000000"/>
                <w:sz w:val="12"/>
                <w:szCs w:val="12"/>
                <w:lang w:eastAsia="es-MX"/>
              </w:rPr>
              <w:pPrChange w:id="687" w:author="Ramsés Vázquez Lira" w:date="2020-01-11T19:09:00Z">
                <w:pPr>
                  <w:spacing w:after="0" w:line="240" w:lineRule="auto"/>
                </w:pPr>
              </w:pPrChange>
            </w:pPr>
          </w:p>
        </w:tc>
        <w:tc>
          <w:tcPr>
            <w:tcW w:w="1179" w:type="dxa"/>
            <w:vMerge/>
            <w:tcBorders>
              <w:top w:val="nil"/>
              <w:left w:val="single" w:sz="8" w:space="0" w:color="auto"/>
              <w:bottom w:val="single" w:sz="4" w:space="0" w:color="000000"/>
              <w:right w:val="single" w:sz="8" w:space="0" w:color="auto"/>
            </w:tcBorders>
            <w:vAlign w:val="center"/>
            <w:hideMark/>
          </w:tcPr>
          <w:p w14:paraId="4E4C66FC" w14:textId="77777777" w:rsidR="004B6C92" w:rsidRPr="004C155F" w:rsidRDefault="004B6C92">
            <w:pPr>
              <w:tabs>
                <w:tab w:val="left" w:pos="142"/>
              </w:tabs>
              <w:spacing w:after="0" w:line="240" w:lineRule="auto"/>
              <w:rPr>
                <w:rFonts w:ascii="Montserrat" w:eastAsia="Times New Roman" w:hAnsi="Montserrat" w:cs="Times New Roman"/>
                <w:color w:val="000000"/>
                <w:sz w:val="12"/>
                <w:szCs w:val="12"/>
                <w:lang w:eastAsia="es-MX"/>
              </w:rPr>
              <w:pPrChange w:id="688" w:author="Ramsés Vázquez Lira" w:date="2020-01-11T19:09:00Z">
                <w:pPr>
                  <w:spacing w:after="0" w:line="240" w:lineRule="auto"/>
                </w:pPr>
              </w:pPrChange>
            </w:pPr>
          </w:p>
        </w:tc>
        <w:tc>
          <w:tcPr>
            <w:tcW w:w="1993" w:type="dxa"/>
            <w:tcBorders>
              <w:top w:val="nil"/>
              <w:left w:val="nil"/>
              <w:bottom w:val="single" w:sz="4" w:space="0" w:color="auto"/>
              <w:right w:val="single" w:sz="8" w:space="0" w:color="auto"/>
            </w:tcBorders>
            <w:shd w:val="clear" w:color="000000" w:fill="FFFFFF"/>
            <w:noWrap/>
            <w:vAlign w:val="center"/>
            <w:hideMark/>
          </w:tcPr>
          <w:p w14:paraId="6417BDD1" w14:textId="77777777" w:rsidR="004B6C92" w:rsidRPr="004C155F" w:rsidRDefault="004B6C92">
            <w:pPr>
              <w:tabs>
                <w:tab w:val="left" w:pos="142"/>
              </w:tabs>
              <w:spacing w:after="0" w:line="240" w:lineRule="auto"/>
              <w:jc w:val="center"/>
              <w:rPr>
                <w:rFonts w:ascii="Montserrat" w:eastAsia="Times New Roman" w:hAnsi="Montserrat" w:cs="Times New Roman"/>
                <w:color w:val="000000"/>
                <w:sz w:val="12"/>
                <w:szCs w:val="12"/>
                <w:lang w:eastAsia="es-MX"/>
              </w:rPr>
              <w:pPrChange w:id="689" w:author="Ramsés Vázquez Lira" w:date="2020-01-11T19:09:00Z">
                <w:pPr>
                  <w:spacing w:after="0" w:line="240" w:lineRule="auto"/>
                  <w:jc w:val="center"/>
                </w:pPr>
              </w:pPrChange>
            </w:pPr>
            <w:r w:rsidRPr="004C155F">
              <w:rPr>
                <w:rFonts w:ascii="Montserrat" w:eastAsia="Times New Roman" w:hAnsi="Montserrat" w:cs="Times New Roman"/>
                <w:color w:val="000000"/>
                <w:sz w:val="12"/>
                <w:szCs w:val="12"/>
                <w:lang w:eastAsia="es-MX"/>
              </w:rPr>
              <w:t>Inglés</w:t>
            </w:r>
          </w:p>
        </w:tc>
        <w:tc>
          <w:tcPr>
            <w:tcW w:w="1200" w:type="dxa"/>
            <w:tcBorders>
              <w:top w:val="nil"/>
              <w:left w:val="nil"/>
              <w:bottom w:val="single" w:sz="4" w:space="0" w:color="auto"/>
              <w:right w:val="single" w:sz="8" w:space="0" w:color="auto"/>
            </w:tcBorders>
            <w:shd w:val="clear" w:color="000000" w:fill="FFFFFF"/>
            <w:vAlign w:val="center"/>
            <w:hideMark/>
          </w:tcPr>
          <w:p w14:paraId="7DD9E6D2" w14:textId="77777777" w:rsidR="004B6C92" w:rsidRPr="004C155F" w:rsidRDefault="004B6C92">
            <w:pPr>
              <w:tabs>
                <w:tab w:val="left" w:pos="142"/>
              </w:tabs>
              <w:spacing w:after="0" w:line="240" w:lineRule="auto"/>
              <w:jc w:val="center"/>
              <w:rPr>
                <w:rFonts w:ascii="Montserrat" w:eastAsia="Times New Roman" w:hAnsi="Montserrat" w:cs="Times New Roman"/>
                <w:color w:val="000000"/>
                <w:sz w:val="12"/>
                <w:szCs w:val="12"/>
                <w:lang w:eastAsia="es-MX"/>
              </w:rPr>
              <w:pPrChange w:id="690" w:author="Ramsés Vázquez Lira" w:date="2020-01-11T19:09:00Z">
                <w:pPr>
                  <w:spacing w:after="0" w:line="240" w:lineRule="auto"/>
                  <w:jc w:val="center"/>
                </w:pPr>
              </w:pPrChange>
            </w:pPr>
            <w:r w:rsidRPr="004C155F">
              <w:rPr>
                <w:rFonts w:ascii="Montserrat" w:eastAsia="Times New Roman" w:hAnsi="Montserrat" w:cs="Times New Roman"/>
                <w:color w:val="000000"/>
                <w:sz w:val="12"/>
                <w:szCs w:val="12"/>
                <w:lang w:eastAsia="es-MX"/>
              </w:rPr>
              <w:t>M1. Modelo Diagnóstico Cognitivo</w:t>
            </w:r>
          </w:p>
        </w:tc>
        <w:tc>
          <w:tcPr>
            <w:tcW w:w="926" w:type="dxa"/>
            <w:vMerge/>
            <w:tcBorders>
              <w:top w:val="nil"/>
              <w:left w:val="single" w:sz="8" w:space="0" w:color="auto"/>
              <w:bottom w:val="single" w:sz="4" w:space="0" w:color="000000"/>
              <w:right w:val="single" w:sz="8" w:space="0" w:color="auto"/>
            </w:tcBorders>
            <w:vAlign w:val="center"/>
            <w:hideMark/>
          </w:tcPr>
          <w:p w14:paraId="2B78F5B6" w14:textId="77777777" w:rsidR="004B6C92" w:rsidRPr="004C155F" w:rsidRDefault="004B6C92">
            <w:pPr>
              <w:tabs>
                <w:tab w:val="left" w:pos="142"/>
              </w:tabs>
              <w:spacing w:after="0" w:line="240" w:lineRule="auto"/>
              <w:rPr>
                <w:rFonts w:ascii="Montserrat" w:eastAsia="Times New Roman" w:hAnsi="Montserrat" w:cs="Times New Roman"/>
                <w:color w:val="000000"/>
                <w:sz w:val="12"/>
                <w:szCs w:val="12"/>
                <w:lang w:eastAsia="es-MX"/>
              </w:rPr>
              <w:pPrChange w:id="691" w:author="Ramsés Vázquez Lira" w:date="2020-01-11T19:09:00Z">
                <w:pPr>
                  <w:spacing w:after="0" w:line="240" w:lineRule="auto"/>
                </w:pPr>
              </w:pPrChange>
            </w:pPr>
          </w:p>
        </w:tc>
        <w:tc>
          <w:tcPr>
            <w:tcW w:w="903" w:type="dxa"/>
            <w:vMerge/>
            <w:tcBorders>
              <w:top w:val="nil"/>
              <w:left w:val="single" w:sz="8" w:space="0" w:color="auto"/>
              <w:bottom w:val="single" w:sz="8" w:space="0" w:color="000000"/>
              <w:right w:val="single" w:sz="8" w:space="0" w:color="auto"/>
            </w:tcBorders>
            <w:vAlign w:val="center"/>
            <w:hideMark/>
          </w:tcPr>
          <w:p w14:paraId="5A76FE7D" w14:textId="77777777" w:rsidR="004B6C92" w:rsidRPr="004C155F" w:rsidRDefault="004B6C92">
            <w:pPr>
              <w:tabs>
                <w:tab w:val="left" w:pos="142"/>
              </w:tabs>
              <w:spacing w:after="0" w:line="240" w:lineRule="auto"/>
              <w:rPr>
                <w:rFonts w:ascii="Montserrat" w:eastAsia="Times New Roman" w:hAnsi="Montserrat" w:cs="Times New Roman"/>
                <w:color w:val="000000"/>
                <w:sz w:val="12"/>
                <w:szCs w:val="12"/>
                <w:lang w:eastAsia="es-MX"/>
              </w:rPr>
              <w:pPrChange w:id="692" w:author="Ramsés Vázquez Lira" w:date="2020-01-11T19:09:00Z">
                <w:pPr>
                  <w:spacing w:after="0" w:line="240" w:lineRule="auto"/>
                </w:pPr>
              </w:pPrChange>
            </w:pPr>
          </w:p>
        </w:tc>
      </w:tr>
      <w:tr w:rsidR="004B6C92" w:rsidRPr="004C155F" w14:paraId="562E799D" w14:textId="77777777" w:rsidTr="00943101">
        <w:trPr>
          <w:trHeight w:val="675"/>
        </w:trPr>
        <w:tc>
          <w:tcPr>
            <w:tcW w:w="1187" w:type="dxa"/>
            <w:vMerge/>
            <w:tcBorders>
              <w:top w:val="nil"/>
              <w:left w:val="single" w:sz="8" w:space="0" w:color="auto"/>
              <w:bottom w:val="single" w:sz="8" w:space="0" w:color="000000"/>
              <w:right w:val="single" w:sz="8" w:space="0" w:color="auto"/>
            </w:tcBorders>
            <w:vAlign w:val="center"/>
            <w:hideMark/>
          </w:tcPr>
          <w:p w14:paraId="09F70889" w14:textId="77777777" w:rsidR="004B6C92" w:rsidRPr="004C155F" w:rsidRDefault="004B6C92">
            <w:pPr>
              <w:tabs>
                <w:tab w:val="left" w:pos="142"/>
              </w:tabs>
              <w:spacing w:after="0" w:line="240" w:lineRule="auto"/>
              <w:rPr>
                <w:rFonts w:ascii="Montserrat" w:eastAsia="Times New Roman" w:hAnsi="Montserrat" w:cs="Times New Roman"/>
                <w:color w:val="000000"/>
                <w:sz w:val="12"/>
                <w:szCs w:val="12"/>
                <w:lang w:eastAsia="es-MX"/>
              </w:rPr>
              <w:pPrChange w:id="693" w:author="Ramsés Vázquez Lira" w:date="2020-01-11T19:09:00Z">
                <w:pPr>
                  <w:spacing w:after="0" w:line="240" w:lineRule="auto"/>
                </w:pPr>
              </w:pPrChange>
            </w:pPr>
          </w:p>
        </w:tc>
        <w:tc>
          <w:tcPr>
            <w:tcW w:w="1473" w:type="dxa"/>
            <w:vMerge/>
            <w:tcBorders>
              <w:top w:val="nil"/>
              <w:left w:val="single" w:sz="8" w:space="0" w:color="auto"/>
              <w:bottom w:val="single" w:sz="4" w:space="0" w:color="000000"/>
              <w:right w:val="single" w:sz="8" w:space="0" w:color="auto"/>
            </w:tcBorders>
            <w:vAlign w:val="center"/>
            <w:hideMark/>
          </w:tcPr>
          <w:p w14:paraId="650F2B1C" w14:textId="77777777" w:rsidR="004B6C92" w:rsidRPr="004C155F" w:rsidRDefault="004B6C92">
            <w:pPr>
              <w:tabs>
                <w:tab w:val="left" w:pos="142"/>
              </w:tabs>
              <w:spacing w:after="0" w:line="240" w:lineRule="auto"/>
              <w:rPr>
                <w:rFonts w:ascii="Montserrat" w:eastAsia="Times New Roman" w:hAnsi="Montserrat" w:cs="Times New Roman"/>
                <w:color w:val="000000"/>
                <w:sz w:val="12"/>
                <w:szCs w:val="12"/>
                <w:lang w:eastAsia="es-MX"/>
              </w:rPr>
              <w:pPrChange w:id="694" w:author="Ramsés Vázquez Lira" w:date="2020-01-11T19:09:00Z">
                <w:pPr>
                  <w:spacing w:after="0" w:line="240" w:lineRule="auto"/>
                </w:pPr>
              </w:pPrChange>
            </w:pPr>
          </w:p>
        </w:tc>
        <w:tc>
          <w:tcPr>
            <w:tcW w:w="1179" w:type="dxa"/>
            <w:tcBorders>
              <w:top w:val="nil"/>
              <w:left w:val="nil"/>
              <w:bottom w:val="single" w:sz="4" w:space="0" w:color="auto"/>
              <w:right w:val="single" w:sz="8" w:space="0" w:color="auto"/>
            </w:tcBorders>
            <w:shd w:val="clear" w:color="000000" w:fill="FFFFFF"/>
            <w:vAlign w:val="center"/>
            <w:hideMark/>
          </w:tcPr>
          <w:p w14:paraId="11F5CBFC" w14:textId="77777777" w:rsidR="004B6C92" w:rsidRPr="004C155F" w:rsidRDefault="004B6C92">
            <w:pPr>
              <w:tabs>
                <w:tab w:val="left" w:pos="142"/>
              </w:tabs>
              <w:spacing w:after="0" w:line="240" w:lineRule="auto"/>
              <w:jc w:val="center"/>
              <w:rPr>
                <w:rFonts w:ascii="Montserrat" w:eastAsia="Times New Roman" w:hAnsi="Montserrat" w:cs="Times New Roman"/>
                <w:color w:val="000000"/>
                <w:sz w:val="12"/>
                <w:szCs w:val="12"/>
                <w:lang w:eastAsia="es-MX"/>
              </w:rPr>
              <w:pPrChange w:id="695" w:author="Ramsés Vázquez Lira" w:date="2020-01-11T19:09:00Z">
                <w:pPr>
                  <w:spacing w:after="0" w:line="240" w:lineRule="auto"/>
                  <w:jc w:val="center"/>
                </w:pPr>
              </w:pPrChange>
            </w:pPr>
            <w:r w:rsidRPr="004C155F">
              <w:rPr>
                <w:rFonts w:ascii="Montserrat" w:eastAsia="Times New Roman" w:hAnsi="Montserrat" w:cs="Times New Roman"/>
                <w:color w:val="000000"/>
                <w:sz w:val="12"/>
                <w:szCs w:val="12"/>
                <w:lang w:eastAsia="es-MX"/>
              </w:rPr>
              <w:t>Asesor técnico pedagógico</w:t>
            </w:r>
          </w:p>
        </w:tc>
        <w:tc>
          <w:tcPr>
            <w:tcW w:w="1993" w:type="dxa"/>
            <w:tcBorders>
              <w:top w:val="nil"/>
              <w:left w:val="nil"/>
              <w:bottom w:val="single" w:sz="4" w:space="0" w:color="auto"/>
              <w:right w:val="single" w:sz="8" w:space="0" w:color="auto"/>
            </w:tcBorders>
            <w:shd w:val="clear" w:color="000000" w:fill="FFFFFF"/>
            <w:vAlign w:val="center"/>
            <w:hideMark/>
          </w:tcPr>
          <w:p w14:paraId="1D9F2ADC" w14:textId="77777777" w:rsidR="004B6C92" w:rsidRPr="004C155F" w:rsidRDefault="004B6C92">
            <w:pPr>
              <w:tabs>
                <w:tab w:val="left" w:pos="142"/>
              </w:tabs>
              <w:spacing w:after="0" w:line="240" w:lineRule="auto"/>
              <w:jc w:val="center"/>
              <w:rPr>
                <w:rFonts w:ascii="Montserrat" w:eastAsia="Times New Roman" w:hAnsi="Montserrat" w:cs="Times New Roman"/>
                <w:color w:val="000000"/>
                <w:sz w:val="12"/>
                <w:szCs w:val="12"/>
                <w:lang w:eastAsia="es-MX"/>
              </w:rPr>
              <w:pPrChange w:id="696" w:author="Ramsés Vázquez Lira" w:date="2020-01-11T19:09:00Z">
                <w:pPr>
                  <w:spacing w:after="0" w:line="240" w:lineRule="auto"/>
                  <w:jc w:val="center"/>
                </w:pPr>
              </w:pPrChange>
            </w:pPr>
            <w:r w:rsidRPr="004C155F">
              <w:rPr>
                <w:rFonts w:ascii="Montserrat" w:eastAsia="Times New Roman" w:hAnsi="Montserrat" w:cs="Times New Roman"/>
                <w:color w:val="000000"/>
                <w:sz w:val="12"/>
                <w:szCs w:val="12"/>
                <w:lang w:eastAsia="es-MX"/>
              </w:rPr>
              <w:t>Genérico para EB</w:t>
            </w:r>
          </w:p>
        </w:tc>
        <w:tc>
          <w:tcPr>
            <w:tcW w:w="1200" w:type="dxa"/>
            <w:tcBorders>
              <w:top w:val="nil"/>
              <w:left w:val="nil"/>
              <w:bottom w:val="single" w:sz="4" w:space="0" w:color="auto"/>
              <w:right w:val="single" w:sz="8" w:space="0" w:color="auto"/>
            </w:tcBorders>
            <w:shd w:val="clear" w:color="000000" w:fill="FFFFFF"/>
            <w:vAlign w:val="center"/>
            <w:hideMark/>
          </w:tcPr>
          <w:p w14:paraId="7E3C091E" w14:textId="77777777" w:rsidR="004B6C92" w:rsidRPr="004C155F" w:rsidRDefault="004B6C92">
            <w:pPr>
              <w:tabs>
                <w:tab w:val="left" w:pos="142"/>
              </w:tabs>
              <w:spacing w:after="0" w:line="240" w:lineRule="auto"/>
              <w:jc w:val="center"/>
              <w:rPr>
                <w:rFonts w:ascii="Montserrat" w:eastAsia="Times New Roman" w:hAnsi="Montserrat" w:cs="Times New Roman"/>
                <w:color w:val="000000"/>
                <w:sz w:val="12"/>
                <w:szCs w:val="12"/>
                <w:lang w:eastAsia="es-MX"/>
              </w:rPr>
              <w:pPrChange w:id="697" w:author="Ramsés Vázquez Lira" w:date="2020-01-11T19:09:00Z">
                <w:pPr>
                  <w:spacing w:after="0" w:line="240" w:lineRule="auto"/>
                  <w:jc w:val="center"/>
                </w:pPr>
              </w:pPrChange>
            </w:pPr>
            <w:r w:rsidRPr="004C155F">
              <w:rPr>
                <w:rFonts w:ascii="Montserrat" w:eastAsia="Times New Roman" w:hAnsi="Montserrat" w:cs="Times New Roman"/>
                <w:color w:val="000000"/>
                <w:sz w:val="12"/>
                <w:szCs w:val="12"/>
                <w:lang w:eastAsia="es-MX"/>
              </w:rPr>
              <w:t>M1. Modelo Diagnóstico Cognitivo</w:t>
            </w:r>
          </w:p>
        </w:tc>
        <w:tc>
          <w:tcPr>
            <w:tcW w:w="926" w:type="dxa"/>
            <w:tcBorders>
              <w:top w:val="nil"/>
              <w:left w:val="nil"/>
              <w:bottom w:val="single" w:sz="4" w:space="0" w:color="auto"/>
              <w:right w:val="single" w:sz="8" w:space="0" w:color="auto"/>
            </w:tcBorders>
            <w:shd w:val="clear" w:color="000000" w:fill="FFFFFF"/>
            <w:noWrap/>
            <w:vAlign w:val="bottom"/>
            <w:hideMark/>
          </w:tcPr>
          <w:p w14:paraId="6036C3E0" w14:textId="77777777" w:rsidR="004B6C92" w:rsidRPr="004C155F" w:rsidRDefault="004B6C92">
            <w:pPr>
              <w:tabs>
                <w:tab w:val="left" w:pos="142"/>
              </w:tabs>
              <w:spacing w:after="0" w:line="240" w:lineRule="auto"/>
              <w:jc w:val="center"/>
              <w:rPr>
                <w:rFonts w:ascii="Montserrat" w:eastAsia="Times New Roman" w:hAnsi="Montserrat" w:cs="Times New Roman"/>
                <w:color w:val="000000"/>
                <w:sz w:val="12"/>
                <w:szCs w:val="12"/>
                <w:lang w:eastAsia="es-MX"/>
              </w:rPr>
              <w:pPrChange w:id="698" w:author="Ramsés Vázquez Lira" w:date="2020-01-11T19:09:00Z">
                <w:pPr>
                  <w:spacing w:after="0" w:line="240" w:lineRule="auto"/>
                  <w:jc w:val="center"/>
                </w:pPr>
              </w:pPrChange>
            </w:pPr>
            <w:r w:rsidRPr="004C155F">
              <w:rPr>
                <w:rFonts w:ascii="Montserrat" w:eastAsia="Times New Roman" w:hAnsi="Montserrat" w:cs="Times New Roman"/>
                <w:color w:val="000000"/>
                <w:sz w:val="12"/>
                <w:szCs w:val="12"/>
                <w:lang w:eastAsia="es-MX"/>
              </w:rPr>
              <w:t>1</w:t>
            </w:r>
          </w:p>
        </w:tc>
        <w:tc>
          <w:tcPr>
            <w:tcW w:w="903" w:type="dxa"/>
            <w:vMerge/>
            <w:tcBorders>
              <w:top w:val="nil"/>
              <w:left w:val="single" w:sz="8" w:space="0" w:color="auto"/>
              <w:bottom w:val="single" w:sz="8" w:space="0" w:color="000000"/>
              <w:right w:val="single" w:sz="8" w:space="0" w:color="auto"/>
            </w:tcBorders>
            <w:vAlign w:val="center"/>
            <w:hideMark/>
          </w:tcPr>
          <w:p w14:paraId="30054B82" w14:textId="77777777" w:rsidR="004B6C92" w:rsidRPr="004C155F" w:rsidRDefault="004B6C92">
            <w:pPr>
              <w:tabs>
                <w:tab w:val="left" w:pos="142"/>
              </w:tabs>
              <w:spacing w:after="0" w:line="240" w:lineRule="auto"/>
              <w:rPr>
                <w:rFonts w:ascii="Montserrat" w:eastAsia="Times New Roman" w:hAnsi="Montserrat" w:cs="Times New Roman"/>
                <w:color w:val="000000"/>
                <w:sz w:val="12"/>
                <w:szCs w:val="12"/>
                <w:lang w:eastAsia="es-MX"/>
              </w:rPr>
              <w:pPrChange w:id="699" w:author="Ramsés Vázquez Lira" w:date="2020-01-11T19:09:00Z">
                <w:pPr>
                  <w:spacing w:after="0" w:line="240" w:lineRule="auto"/>
                </w:pPr>
              </w:pPrChange>
            </w:pPr>
          </w:p>
        </w:tc>
      </w:tr>
      <w:tr w:rsidR="004B6C92" w:rsidRPr="004C155F" w14:paraId="5F145C7B" w14:textId="77777777" w:rsidTr="00943101">
        <w:trPr>
          <w:trHeight w:val="675"/>
        </w:trPr>
        <w:tc>
          <w:tcPr>
            <w:tcW w:w="1187" w:type="dxa"/>
            <w:vMerge/>
            <w:tcBorders>
              <w:top w:val="nil"/>
              <w:left w:val="single" w:sz="8" w:space="0" w:color="auto"/>
              <w:bottom w:val="single" w:sz="8" w:space="0" w:color="000000"/>
              <w:right w:val="single" w:sz="8" w:space="0" w:color="auto"/>
            </w:tcBorders>
            <w:vAlign w:val="center"/>
            <w:hideMark/>
          </w:tcPr>
          <w:p w14:paraId="4FFC6F80" w14:textId="77777777" w:rsidR="004B6C92" w:rsidRPr="004C155F" w:rsidRDefault="004B6C92">
            <w:pPr>
              <w:tabs>
                <w:tab w:val="left" w:pos="142"/>
              </w:tabs>
              <w:spacing w:after="0" w:line="240" w:lineRule="auto"/>
              <w:rPr>
                <w:rFonts w:ascii="Montserrat" w:eastAsia="Times New Roman" w:hAnsi="Montserrat" w:cs="Times New Roman"/>
                <w:color w:val="000000"/>
                <w:sz w:val="12"/>
                <w:szCs w:val="12"/>
                <w:lang w:eastAsia="es-MX"/>
              </w:rPr>
              <w:pPrChange w:id="700" w:author="Ramsés Vázquez Lira" w:date="2020-01-11T19:09:00Z">
                <w:pPr>
                  <w:spacing w:after="0" w:line="240" w:lineRule="auto"/>
                </w:pPr>
              </w:pPrChange>
            </w:pPr>
          </w:p>
        </w:tc>
        <w:tc>
          <w:tcPr>
            <w:tcW w:w="1473" w:type="dxa"/>
            <w:vMerge/>
            <w:tcBorders>
              <w:top w:val="nil"/>
              <w:left w:val="single" w:sz="8" w:space="0" w:color="auto"/>
              <w:bottom w:val="single" w:sz="4" w:space="0" w:color="000000"/>
              <w:right w:val="single" w:sz="8" w:space="0" w:color="auto"/>
            </w:tcBorders>
            <w:vAlign w:val="center"/>
            <w:hideMark/>
          </w:tcPr>
          <w:p w14:paraId="224E57D2" w14:textId="77777777" w:rsidR="004B6C92" w:rsidRPr="004C155F" w:rsidRDefault="004B6C92">
            <w:pPr>
              <w:tabs>
                <w:tab w:val="left" w:pos="142"/>
              </w:tabs>
              <w:spacing w:after="0" w:line="240" w:lineRule="auto"/>
              <w:rPr>
                <w:rFonts w:ascii="Montserrat" w:eastAsia="Times New Roman" w:hAnsi="Montserrat" w:cs="Times New Roman"/>
                <w:color w:val="000000"/>
                <w:sz w:val="12"/>
                <w:szCs w:val="12"/>
                <w:lang w:eastAsia="es-MX"/>
              </w:rPr>
              <w:pPrChange w:id="701" w:author="Ramsés Vázquez Lira" w:date="2020-01-11T19:09:00Z">
                <w:pPr>
                  <w:spacing w:after="0" w:line="240" w:lineRule="auto"/>
                </w:pPr>
              </w:pPrChange>
            </w:pPr>
          </w:p>
        </w:tc>
        <w:tc>
          <w:tcPr>
            <w:tcW w:w="1179" w:type="dxa"/>
            <w:tcBorders>
              <w:top w:val="nil"/>
              <w:left w:val="nil"/>
              <w:bottom w:val="single" w:sz="4" w:space="0" w:color="auto"/>
              <w:right w:val="single" w:sz="8" w:space="0" w:color="auto"/>
            </w:tcBorders>
            <w:shd w:val="clear" w:color="000000" w:fill="FFFFFF"/>
            <w:vAlign w:val="center"/>
            <w:hideMark/>
          </w:tcPr>
          <w:p w14:paraId="328BD05B" w14:textId="77777777" w:rsidR="004B6C92" w:rsidRPr="004C155F" w:rsidRDefault="004B6C92">
            <w:pPr>
              <w:tabs>
                <w:tab w:val="left" w:pos="142"/>
              </w:tabs>
              <w:spacing w:after="0" w:line="240" w:lineRule="auto"/>
              <w:jc w:val="center"/>
              <w:rPr>
                <w:rFonts w:ascii="Montserrat" w:eastAsia="Times New Roman" w:hAnsi="Montserrat" w:cs="Times New Roman"/>
                <w:color w:val="000000"/>
                <w:sz w:val="12"/>
                <w:szCs w:val="12"/>
                <w:lang w:eastAsia="es-MX"/>
              </w:rPr>
              <w:pPrChange w:id="702" w:author="Ramsés Vázquez Lira" w:date="2020-01-11T19:09:00Z">
                <w:pPr>
                  <w:spacing w:after="0" w:line="240" w:lineRule="auto"/>
                  <w:jc w:val="center"/>
                </w:pPr>
              </w:pPrChange>
            </w:pPr>
            <w:r w:rsidRPr="004C155F">
              <w:rPr>
                <w:rFonts w:ascii="Montserrat" w:eastAsia="Times New Roman" w:hAnsi="Montserrat" w:cs="Times New Roman"/>
                <w:color w:val="000000"/>
                <w:sz w:val="12"/>
                <w:szCs w:val="12"/>
                <w:lang w:eastAsia="es-MX"/>
              </w:rPr>
              <w:t>Dirección</w:t>
            </w:r>
          </w:p>
        </w:tc>
        <w:tc>
          <w:tcPr>
            <w:tcW w:w="1993" w:type="dxa"/>
            <w:tcBorders>
              <w:top w:val="nil"/>
              <w:left w:val="nil"/>
              <w:bottom w:val="single" w:sz="4" w:space="0" w:color="auto"/>
              <w:right w:val="single" w:sz="8" w:space="0" w:color="auto"/>
            </w:tcBorders>
            <w:shd w:val="clear" w:color="000000" w:fill="FFFFFF"/>
            <w:vAlign w:val="center"/>
            <w:hideMark/>
          </w:tcPr>
          <w:p w14:paraId="38C50E52" w14:textId="77777777" w:rsidR="004B6C92" w:rsidRPr="004C155F" w:rsidRDefault="004B6C92">
            <w:pPr>
              <w:tabs>
                <w:tab w:val="left" w:pos="142"/>
              </w:tabs>
              <w:spacing w:after="0" w:line="240" w:lineRule="auto"/>
              <w:jc w:val="center"/>
              <w:rPr>
                <w:rFonts w:ascii="Montserrat" w:eastAsia="Times New Roman" w:hAnsi="Montserrat" w:cs="Times New Roman"/>
                <w:color w:val="000000"/>
                <w:sz w:val="12"/>
                <w:szCs w:val="12"/>
                <w:lang w:eastAsia="es-MX"/>
              </w:rPr>
              <w:pPrChange w:id="703" w:author="Ramsés Vázquez Lira" w:date="2020-01-11T19:09:00Z">
                <w:pPr>
                  <w:spacing w:after="0" w:line="240" w:lineRule="auto"/>
                  <w:jc w:val="center"/>
                </w:pPr>
              </w:pPrChange>
            </w:pPr>
            <w:r w:rsidRPr="004C155F">
              <w:rPr>
                <w:rFonts w:ascii="Montserrat" w:eastAsia="Times New Roman" w:hAnsi="Montserrat" w:cs="Times New Roman"/>
                <w:color w:val="000000"/>
                <w:sz w:val="12"/>
                <w:szCs w:val="12"/>
                <w:lang w:eastAsia="es-MX"/>
              </w:rPr>
              <w:t>Genérico para EB</w:t>
            </w:r>
          </w:p>
        </w:tc>
        <w:tc>
          <w:tcPr>
            <w:tcW w:w="1200" w:type="dxa"/>
            <w:tcBorders>
              <w:top w:val="nil"/>
              <w:left w:val="nil"/>
              <w:bottom w:val="single" w:sz="4" w:space="0" w:color="auto"/>
              <w:right w:val="single" w:sz="8" w:space="0" w:color="auto"/>
            </w:tcBorders>
            <w:shd w:val="clear" w:color="000000" w:fill="FFFFFF"/>
            <w:vAlign w:val="center"/>
            <w:hideMark/>
          </w:tcPr>
          <w:p w14:paraId="7AC342C4" w14:textId="77777777" w:rsidR="004B6C92" w:rsidRPr="004C155F" w:rsidRDefault="004B6C92">
            <w:pPr>
              <w:tabs>
                <w:tab w:val="left" w:pos="142"/>
              </w:tabs>
              <w:spacing w:after="0" w:line="240" w:lineRule="auto"/>
              <w:jc w:val="center"/>
              <w:rPr>
                <w:rFonts w:ascii="Montserrat" w:eastAsia="Times New Roman" w:hAnsi="Montserrat" w:cs="Times New Roman"/>
                <w:color w:val="000000"/>
                <w:sz w:val="12"/>
                <w:szCs w:val="12"/>
                <w:lang w:eastAsia="es-MX"/>
              </w:rPr>
              <w:pPrChange w:id="704" w:author="Ramsés Vázquez Lira" w:date="2020-01-11T19:09:00Z">
                <w:pPr>
                  <w:spacing w:after="0" w:line="240" w:lineRule="auto"/>
                  <w:jc w:val="center"/>
                </w:pPr>
              </w:pPrChange>
            </w:pPr>
            <w:r w:rsidRPr="004C155F">
              <w:rPr>
                <w:rFonts w:ascii="Montserrat" w:eastAsia="Times New Roman" w:hAnsi="Montserrat" w:cs="Times New Roman"/>
                <w:color w:val="000000"/>
                <w:sz w:val="12"/>
                <w:szCs w:val="12"/>
                <w:lang w:eastAsia="es-MX"/>
              </w:rPr>
              <w:t>M1. Modelo Diagnóstico Cognitivo</w:t>
            </w:r>
          </w:p>
        </w:tc>
        <w:tc>
          <w:tcPr>
            <w:tcW w:w="926" w:type="dxa"/>
            <w:tcBorders>
              <w:top w:val="nil"/>
              <w:left w:val="nil"/>
              <w:bottom w:val="single" w:sz="4" w:space="0" w:color="auto"/>
              <w:right w:val="single" w:sz="8" w:space="0" w:color="auto"/>
            </w:tcBorders>
            <w:shd w:val="clear" w:color="000000" w:fill="FFFFFF"/>
            <w:noWrap/>
            <w:vAlign w:val="bottom"/>
            <w:hideMark/>
          </w:tcPr>
          <w:p w14:paraId="2FE55762" w14:textId="77777777" w:rsidR="004B6C92" w:rsidRPr="004C155F" w:rsidRDefault="004B6C92">
            <w:pPr>
              <w:tabs>
                <w:tab w:val="left" w:pos="142"/>
              </w:tabs>
              <w:spacing w:after="0" w:line="240" w:lineRule="auto"/>
              <w:jc w:val="center"/>
              <w:rPr>
                <w:rFonts w:ascii="Montserrat" w:eastAsia="Times New Roman" w:hAnsi="Montserrat" w:cs="Times New Roman"/>
                <w:color w:val="000000"/>
                <w:sz w:val="12"/>
                <w:szCs w:val="12"/>
                <w:lang w:eastAsia="es-MX"/>
              </w:rPr>
              <w:pPrChange w:id="705" w:author="Ramsés Vázquez Lira" w:date="2020-01-11T19:09:00Z">
                <w:pPr>
                  <w:spacing w:after="0" w:line="240" w:lineRule="auto"/>
                  <w:jc w:val="center"/>
                </w:pPr>
              </w:pPrChange>
            </w:pPr>
            <w:r w:rsidRPr="004C155F">
              <w:rPr>
                <w:rFonts w:ascii="Montserrat" w:eastAsia="Times New Roman" w:hAnsi="Montserrat" w:cs="Times New Roman"/>
                <w:color w:val="000000"/>
                <w:sz w:val="12"/>
                <w:szCs w:val="12"/>
                <w:lang w:eastAsia="es-MX"/>
              </w:rPr>
              <w:t>1</w:t>
            </w:r>
          </w:p>
        </w:tc>
        <w:tc>
          <w:tcPr>
            <w:tcW w:w="903" w:type="dxa"/>
            <w:vMerge/>
            <w:tcBorders>
              <w:top w:val="nil"/>
              <w:left w:val="single" w:sz="8" w:space="0" w:color="auto"/>
              <w:bottom w:val="single" w:sz="8" w:space="0" w:color="000000"/>
              <w:right w:val="single" w:sz="8" w:space="0" w:color="auto"/>
            </w:tcBorders>
            <w:vAlign w:val="center"/>
            <w:hideMark/>
          </w:tcPr>
          <w:p w14:paraId="0C561FF3" w14:textId="77777777" w:rsidR="004B6C92" w:rsidRPr="004C155F" w:rsidRDefault="004B6C92">
            <w:pPr>
              <w:tabs>
                <w:tab w:val="left" w:pos="142"/>
              </w:tabs>
              <w:spacing w:after="0" w:line="240" w:lineRule="auto"/>
              <w:rPr>
                <w:rFonts w:ascii="Montserrat" w:eastAsia="Times New Roman" w:hAnsi="Montserrat" w:cs="Times New Roman"/>
                <w:color w:val="000000"/>
                <w:sz w:val="12"/>
                <w:szCs w:val="12"/>
                <w:lang w:eastAsia="es-MX"/>
              </w:rPr>
              <w:pPrChange w:id="706" w:author="Ramsés Vázquez Lira" w:date="2020-01-11T19:09:00Z">
                <w:pPr>
                  <w:spacing w:after="0" w:line="240" w:lineRule="auto"/>
                </w:pPr>
              </w:pPrChange>
            </w:pPr>
          </w:p>
        </w:tc>
      </w:tr>
      <w:tr w:rsidR="004B6C92" w:rsidRPr="004C155F" w14:paraId="078C0292" w14:textId="77777777" w:rsidTr="00943101">
        <w:trPr>
          <w:trHeight w:val="675"/>
        </w:trPr>
        <w:tc>
          <w:tcPr>
            <w:tcW w:w="1187" w:type="dxa"/>
            <w:vMerge/>
            <w:tcBorders>
              <w:top w:val="nil"/>
              <w:left w:val="single" w:sz="8" w:space="0" w:color="auto"/>
              <w:bottom w:val="single" w:sz="8" w:space="0" w:color="000000"/>
              <w:right w:val="single" w:sz="8" w:space="0" w:color="auto"/>
            </w:tcBorders>
            <w:vAlign w:val="center"/>
            <w:hideMark/>
          </w:tcPr>
          <w:p w14:paraId="2B2CC529" w14:textId="77777777" w:rsidR="004B6C92" w:rsidRPr="004C155F" w:rsidRDefault="004B6C92">
            <w:pPr>
              <w:tabs>
                <w:tab w:val="left" w:pos="142"/>
              </w:tabs>
              <w:spacing w:after="0" w:line="240" w:lineRule="auto"/>
              <w:rPr>
                <w:rFonts w:ascii="Montserrat" w:eastAsia="Times New Roman" w:hAnsi="Montserrat" w:cs="Times New Roman"/>
                <w:color w:val="000000"/>
                <w:sz w:val="12"/>
                <w:szCs w:val="12"/>
                <w:lang w:eastAsia="es-MX"/>
              </w:rPr>
              <w:pPrChange w:id="707" w:author="Ramsés Vázquez Lira" w:date="2020-01-11T19:09:00Z">
                <w:pPr>
                  <w:spacing w:after="0" w:line="240" w:lineRule="auto"/>
                </w:pPr>
              </w:pPrChange>
            </w:pPr>
          </w:p>
        </w:tc>
        <w:tc>
          <w:tcPr>
            <w:tcW w:w="1473" w:type="dxa"/>
            <w:vMerge/>
            <w:tcBorders>
              <w:top w:val="nil"/>
              <w:left w:val="single" w:sz="8" w:space="0" w:color="auto"/>
              <w:bottom w:val="single" w:sz="4" w:space="0" w:color="000000"/>
              <w:right w:val="single" w:sz="8" w:space="0" w:color="auto"/>
            </w:tcBorders>
            <w:vAlign w:val="center"/>
            <w:hideMark/>
          </w:tcPr>
          <w:p w14:paraId="6F946DA3" w14:textId="77777777" w:rsidR="004B6C92" w:rsidRPr="004C155F" w:rsidRDefault="004B6C92">
            <w:pPr>
              <w:tabs>
                <w:tab w:val="left" w:pos="142"/>
              </w:tabs>
              <w:spacing w:after="0" w:line="240" w:lineRule="auto"/>
              <w:rPr>
                <w:rFonts w:ascii="Montserrat" w:eastAsia="Times New Roman" w:hAnsi="Montserrat" w:cs="Times New Roman"/>
                <w:color w:val="000000"/>
                <w:sz w:val="12"/>
                <w:szCs w:val="12"/>
                <w:lang w:eastAsia="es-MX"/>
              </w:rPr>
              <w:pPrChange w:id="708" w:author="Ramsés Vázquez Lira" w:date="2020-01-11T19:09:00Z">
                <w:pPr>
                  <w:spacing w:after="0" w:line="240" w:lineRule="auto"/>
                </w:pPr>
              </w:pPrChange>
            </w:pPr>
          </w:p>
        </w:tc>
        <w:tc>
          <w:tcPr>
            <w:tcW w:w="1179" w:type="dxa"/>
            <w:tcBorders>
              <w:top w:val="nil"/>
              <w:left w:val="nil"/>
              <w:bottom w:val="single" w:sz="4" w:space="0" w:color="auto"/>
              <w:right w:val="single" w:sz="8" w:space="0" w:color="auto"/>
            </w:tcBorders>
            <w:shd w:val="clear" w:color="000000" w:fill="FFFFFF"/>
            <w:vAlign w:val="center"/>
            <w:hideMark/>
          </w:tcPr>
          <w:p w14:paraId="2C3F0BD0" w14:textId="77777777" w:rsidR="004B6C92" w:rsidRPr="004C155F" w:rsidRDefault="004B6C92">
            <w:pPr>
              <w:tabs>
                <w:tab w:val="left" w:pos="142"/>
              </w:tabs>
              <w:spacing w:after="0" w:line="240" w:lineRule="auto"/>
              <w:jc w:val="center"/>
              <w:rPr>
                <w:rFonts w:ascii="Montserrat" w:eastAsia="Times New Roman" w:hAnsi="Montserrat" w:cs="Times New Roman"/>
                <w:color w:val="000000"/>
                <w:sz w:val="12"/>
                <w:szCs w:val="12"/>
                <w:lang w:eastAsia="es-MX"/>
              </w:rPr>
              <w:pPrChange w:id="709" w:author="Ramsés Vázquez Lira" w:date="2020-01-11T19:09:00Z">
                <w:pPr>
                  <w:spacing w:after="0" w:line="240" w:lineRule="auto"/>
                  <w:jc w:val="center"/>
                </w:pPr>
              </w:pPrChange>
            </w:pPr>
            <w:r w:rsidRPr="004C155F">
              <w:rPr>
                <w:rFonts w:ascii="Montserrat" w:eastAsia="Times New Roman" w:hAnsi="Montserrat" w:cs="Times New Roman"/>
                <w:color w:val="000000"/>
                <w:sz w:val="12"/>
                <w:szCs w:val="12"/>
                <w:lang w:eastAsia="es-MX"/>
              </w:rPr>
              <w:t>Supervisión</w:t>
            </w:r>
          </w:p>
        </w:tc>
        <w:tc>
          <w:tcPr>
            <w:tcW w:w="1993" w:type="dxa"/>
            <w:tcBorders>
              <w:top w:val="nil"/>
              <w:left w:val="nil"/>
              <w:bottom w:val="single" w:sz="4" w:space="0" w:color="auto"/>
              <w:right w:val="single" w:sz="8" w:space="0" w:color="auto"/>
            </w:tcBorders>
            <w:shd w:val="clear" w:color="000000" w:fill="FFFFFF"/>
            <w:vAlign w:val="center"/>
            <w:hideMark/>
          </w:tcPr>
          <w:p w14:paraId="09B4FF4F" w14:textId="77777777" w:rsidR="004B6C92" w:rsidRPr="004C155F" w:rsidRDefault="004B6C92">
            <w:pPr>
              <w:tabs>
                <w:tab w:val="left" w:pos="142"/>
              </w:tabs>
              <w:spacing w:after="0" w:line="240" w:lineRule="auto"/>
              <w:jc w:val="center"/>
              <w:rPr>
                <w:rFonts w:ascii="Montserrat" w:eastAsia="Times New Roman" w:hAnsi="Montserrat" w:cs="Times New Roman"/>
                <w:color w:val="000000"/>
                <w:sz w:val="12"/>
                <w:szCs w:val="12"/>
                <w:lang w:eastAsia="es-MX"/>
              </w:rPr>
              <w:pPrChange w:id="710" w:author="Ramsés Vázquez Lira" w:date="2020-01-11T19:09:00Z">
                <w:pPr>
                  <w:spacing w:after="0" w:line="240" w:lineRule="auto"/>
                  <w:jc w:val="center"/>
                </w:pPr>
              </w:pPrChange>
            </w:pPr>
            <w:r w:rsidRPr="004C155F">
              <w:rPr>
                <w:rFonts w:ascii="Montserrat" w:eastAsia="Times New Roman" w:hAnsi="Montserrat" w:cs="Times New Roman"/>
                <w:color w:val="000000"/>
                <w:sz w:val="12"/>
                <w:szCs w:val="12"/>
                <w:lang w:eastAsia="es-MX"/>
              </w:rPr>
              <w:t>Genérico para EB</w:t>
            </w:r>
          </w:p>
        </w:tc>
        <w:tc>
          <w:tcPr>
            <w:tcW w:w="1200" w:type="dxa"/>
            <w:tcBorders>
              <w:top w:val="nil"/>
              <w:left w:val="nil"/>
              <w:bottom w:val="single" w:sz="4" w:space="0" w:color="auto"/>
              <w:right w:val="single" w:sz="8" w:space="0" w:color="auto"/>
            </w:tcBorders>
            <w:shd w:val="clear" w:color="000000" w:fill="FFFFFF"/>
            <w:vAlign w:val="center"/>
            <w:hideMark/>
          </w:tcPr>
          <w:p w14:paraId="7FB33DE1" w14:textId="77777777" w:rsidR="004B6C92" w:rsidRPr="004C155F" w:rsidRDefault="004B6C92">
            <w:pPr>
              <w:tabs>
                <w:tab w:val="left" w:pos="142"/>
              </w:tabs>
              <w:spacing w:after="0" w:line="240" w:lineRule="auto"/>
              <w:jc w:val="center"/>
              <w:rPr>
                <w:rFonts w:ascii="Montserrat" w:eastAsia="Times New Roman" w:hAnsi="Montserrat" w:cs="Times New Roman"/>
                <w:color w:val="000000"/>
                <w:sz w:val="12"/>
                <w:szCs w:val="12"/>
                <w:lang w:eastAsia="es-MX"/>
              </w:rPr>
              <w:pPrChange w:id="711" w:author="Ramsés Vázquez Lira" w:date="2020-01-11T19:09:00Z">
                <w:pPr>
                  <w:spacing w:after="0" w:line="240" w:lineRule="auto"/>
                  <w:jc w:val="center"/>
                </w:pPr>
              </w:pPrChange>
            </w:pPr>
            <w:r w:rsidRPr="004C155F">
              <w:rPr>
                <w:rFonts w:ascii="Montserrat" w:eastAsia="Times New Roman" w:hAnsi="Montserrat" w:cs="Times New Roman"/>
                <w:color w:val="000000"/>
                <w:sz w:val="12"/>
                <w:szCs w:val="12"/>
                <w:lang w:eastAsia="es-MX"/>
              </w:rPr>
              <w:t>M1. Modelo Diagnóstico Cognitivo</w:t>
            </w:r>
          </w:p>
        </w:tc>
        <w:tc>
          <w:tcPr>
            <w:tcW w:w="926" w:type="dxa"/>
            <w:tcBorders>
              <w:top w:val="nil"/>
              <w:left w:val="nil"/>
              <w:bottom w:val="single" w:sz="4" w:space="0" w:color="auto"/>
              <w:right w:val="single" w:sz="8" w:space="0" w:color="auto"/>
            </w:tcBorders>
            <w:shd w:val="clear" w:color="000000" w:fill="FFFFFF"/>
            <w:noWrap/>
            <w:vAlign w:val="bottom"/>
            <w:hideMark/>
          </w:tcPr>
          <w:p w14:paraId="1A59EC2F" w14:textId="77777777" w:rsidR="004B6C92" w:rsidRPr="004C155F" w:rsidRDefault="004B6C92">
            <w:pPr>
              <w:tabs>
                <w:tab w:val="left" w:pos="142"/>
              </w:tabs>
              <w:spacing w:after="0" w:line="240" w:lineRule="auto"/>
              <w:jc w:val="center"/>
              <w:rPr>
                <w:rFonts w:ascii="Montserrat" w:eastAsia="Times New Roman" w:hAnsi="Montserrat" w:cs="Times New Roman"/>
                <w:color w:val="000000"/>
                <w:sz w:val="12"/>
                <w:szCs w:val="12"/>
                <w:lang w:eastAsia="es-MX"/>
              </w:rPr>
              <w:pPrChange w:id="712" w:author="Ramsés Vázquez Lira" w:date="2020-01-11T19:09:00Z">
                <w:pPr>
                  <w:spacing w:after="0" w:line="240" w:lineRule="auto"/>
                  <w:jc w:val="center"/>
                </w:pPr>
              </w:pPrChange>
            </w:pPr>
            <w:r w:rsidRPr="004C155F">
              <w:rPr>
                <w:rFonts w:ascii="Montserrat" w:eastAsia="Times New Roman" w:hAnsi="Montserrat" w:cs="Times New Roman"/>
                <w:color w:val="000000"/>
                <w:sz w:val="12"/>
                <w:szCs w:val="12"/>
                <w:lang w:eastAsia="es-MX"/>
              </w:rPr>
              <w:t>1</w:t>
            </w:r>
          </w:p>
        </w:tc>
        <w:tc>
          <w:tcPr>
            <w:tcW w:w="903" w:type="dxa"/>
            <w:vMerge/>
            <w:tcBorders>
              <w:top w:val="nil"/>
              <w:left w:val="single" w:sz="8" w:space="0" w:color="auto"/>
              <w:bottom w:val="single" w:sz="8" w:space="0" w:color="000000"/>
              <w:right w:val="single" w:sz="8" w:space="0" w:color="auto"/>
            </w:tcBorders>
            <w:vAlign w:val="center"/>
            <w:hideMark/>
          </w:tcPr>
          <w:p w14:paraId="06C67BE7" w14:textId="77777777" w:rsidR="004B6C92" w:rsidRPr="004C155F" w:rsidRDefault="004B6C92">
            <w:pPr>
              <w:tabs>
                <w:tab w:val="left" w:pos="142"/>
              </w:tabs>
              <w:spacing w:after="0" w:line="240" w:lineRule="auto"/>
              <w:rPr>
                <w:rFonts w:ascii="Montserrat" w:eastAsia="Times New Roman" w:hAnsi="Montserrat" w:cs="Times New Roman"/>
                <w:color w:val="000000"/>
                <w:sz w:val="12"/>
                <w:szCs w:val="12"/>
                <w:lang w:eastAsia="es-MX"/>
              </w:rPr>
              <w:pPrChange w:id="713" w:author="Ramsés Vázquez Lira" w:date="2020-01-11T19:09:00Z">
                <w:pPr>
                  <w:spacing w:after="0" w:line="240" w:lineRule="auto"/>
                </w:pPr>
              </w:pPrChange>
            </w:pPr>
          </w:p>
        </w:tc>
      </w:tr>
      <w:tr w:rsidR="004B6C92" w:rsidRPr="004C155F" w14:paraId="6E0F4414" w14:textId="77777777" w:rsidTr="00943101">
        <w:trPr>
          <w:trHeight w:val="1125"/>
        </w:trPr>
        <w:tc>
          <w:tcPr>
            <w:tcW w:w="1187" w:type="dxa"/>
            <w:vMerge/>
            <w:tcBorders>
              <w:top w:val="nil"/>
              <w:left w:val="single" w:sz="8" w:space="0" w:color="auto"/>
              <w:bottom w:val="single" w:sz="8" w:space="0" w:color="000000"/>
              <w:right w:val="single" w:sz="8" w:space="0" w:color="auto"/>
            </w:tcBorders>
            <w:vAlign w:val="center"/>
            <w:hideMark/>
          </w:tcPr>
          <w:p w14:paraId="214B509D" w14:textId="77777777" w:rsidR="004B6C92" w:rsidRPr="004C155F" w:rsidRDefault="004B6C92">
            <w:pPr>
              <w:tabs>
                <w:tab w:val="left" w:pos="142"/>
              </w:tabs>
              <w:spacing w:after="0" w:line="240" w:lineRule="auto"/>
              <w:rPr>
                <w:rFonts w:ascii="Montserrat" w:eastAsia="Times New Roman" w:hAnsi="Montserrat" w:cs="Times New Roman"/>
                <w:color w:val="000000"/>
                <w:sz w:val="12"/>
                <w:szCs w:val="12"/>
                <w:lang w:eastAsia="es-MX"/>
              </w:rPr>
              <w:pPrChange w:id="714" w:author="Ramsés Vázquez Lira" w:date="2020-01-11T19:09:00Z">
                <w:pPr>
                  <w:spacing w:after="0" w:line="240" w:lineRule="auto"/>
                </w:pPr>
              </w:pPrChange>
            </w:pPr>
          </w:p>
        </w:tc>
        <w:tc>
          <w:tcPr>
            <w:tcW w:w="1473" w:type="dxa"/>
            <w:vMerge w:val="restart"/>
            <w:tcBorders>
              <w:top w:val="nil"/>
              <w:left w:val="single" w:sz="8" w:space="0" w:color="auto"/>
              <w:bottom w:val="single" w:sz="8" w:space="0" w:color="000000"/>
              <w:right w:val="single" w:sz="8" w:space="0" w:color="auto"/>
            </w:tcBorders>
            <w:shd w:val="clear" w:color="000000" w:fill="FFFFFF"/>
            <w:vAlign w:val="center"/>
            <w:hideMark/>
          </w:tcPr>
          <w:p w14:paraId="61606C01" w14:textId="77777777" w:rsidR="004B6C92" w:rsidRPr="004C155F" w:rsidRDefault="004B6C92">
            <w:pPr>
              <w:tabs>
                <w:tab w:val="left" w:pos="142"/>
              </w:tabs>
              <w:spacing w:after="0" w:line="240" w:lineRule="auto"/>
              <w:rPr>
                <w:rFonts w:ascii="Montserrat" w:eastAsia="Times New Roman" w:hAnsi="Montserrat" w:cs="Times New Roman"/>
                <w:color w:val="000000"/>
                <w:sz w:val="12"/>
                <w:szCs w:val="12"/>
                <w:lang w:eastAsia="es-MX"/>
              </w:rPr>
              <w:pPrChange w:id="715" w:author="Ramsés Vázquez Lira" w:date="2020-01-11T19:09:00Z">
                <w:pPr>
                  <w:spacing w:after="0" w:line="240" w:lineRule="auto"/>
                </w:pPr>
              </w:pPrChange>
            </w:pPr>
            <w:r w:rsidRPr="004C155F">
              <w:rPr>
                <w:rFonts w:ascii="Montserrat" w:eastAsia="Times New Roman" w:hAnsi="Montserrat" w:cs="Times New Roman"/>
                <w:color w:val="000000"/>
                <w:sz w:val="12"/>
                <w:szCs w:val="12"/>
                <w:lang w:eastAsia="es-MX"/>
              </w:rPr>
              <w:t>Cuestionario de habilidades socioemocionales</w:t>
            </w:r>
          </w:p>
        </w:tc>
        <w:tc>
          <w:tcPr>
            <w:tcW w:w="1179" w:type="dxa"/>
            <w:tcBorders>
              <w:top w:val="nil"/>
              <w:left w:val="nil"/>
              <w:bottom w:val="single" w:sz="4" w:space="0" w:color="auto"/>
              <w:right w:val="single" w:sz="8" w:space="0" w:color="auto"/>
            </w:tcBorders>
            <w:shd w:val="clear" w:color="000000" w:fill="FFFFFF"/>
            <w:vAlign w:val="center"/>
            <w:hideMark/>
          </w:tcPr>
          <w:p w14:paraId="4B1C3B74" w14:textId="77777777" w:rsidR="004B6C92" w:rsidRPr="004C155F" w:rsidRDefault="004B6C92">
            <w:pPr>
              <w:tabs>
                <w:tab w:val="left" w:pos="142"/>
              </w:tabs>
              <w:spacing w:after="0" w:line="240" w:lineRule="auto"/>
              <w:jc w:val="center"/>
              <w:rPr>
                <w:rFonts w:ascii="Montserrat" w:eastAsia="Times New Roman" w:hAnsi="Montserrat" w:cs="Times New Roman"/>
                <w:color w:val="000000"/>
                <w:sz w:val="12"/>
                <w:szCs w:val="12"/>
                <w:lang w:eastAsia="es-MX"/>
              </w:rPr>
              <w:pPrChange w:id="716" w:author="Ramsés Vázquez Lira" w:date="2020-01-11T19:09:00Z">
                <w:pPr>
                  <w:spacing w:after="0" w:line="240" w:lineRule="auto"/>
                  <w:jc w:val="center"/>
                </w:pPr>
              </w:pPrChange>
            </w:pPr>
            <w:r w:rsidRPr="004C155F">
              <w:rPr>
                <w:rFonts w:ascii="Montserrat" w:eastAsia="Times New Roman" w:hAnsi="Montserrat" w:cs="Times New Roman"/>
                <w:color w:val="000000"/>
                <w:sz w:val="12"/>
                <w:szCs w:val="12"/>
                <w:lang w:eastAsia="es-MX"/>
              </w:rPr>
              <w:t>Docente y técnico docente</w:t>
            </w:r>
          </w:p>
        </w:tc>
        <w:tc>
          <w:tcPr>
            <w:tcW w:w="1993" w:type="dxa"/>
            <w:tcBorders>
              <w:top w:val="nil"/>
              <w:left w:val="nil"/>
              <w:bottom w:val="single" w:sz="4" w:space="0" w:color="auto"/>
              <w:right w:val="single" w:sz="8" w:space="0" w:color="auto"/>
            </w:tcBorders>
            <w:shd w:val="clear" w:color="000000" w:fill="FFFFFF"/>
            <w:vAlign w:val="center"/>
            <w:hideMark/>
          </w:tcPr>
          <w:p w14:paraId="1521A9DC" w14:textId="77777777" w:rsidR="004B6C92" w:rsidRPr="004C155F" w:rsidRDefault="004B6C92">
            <w:pPr>
              <w:tabs>
                <w:tab w:val="left" w:pos="142"/>
              </w:tabs>
              <w:spacing w:after="0" w:line="240" w:lineRule="auto"/>
              <w:jc w:val="center"/>
              <w:rPr>
                <w:rFonts w:ascii="Montserrat" w:eastAsia="Times New Roman" w:hAnsi="Montserrat" w:cs="Times New Roman"/>
                <w:color w:val="000000"/>
                <w:sz w:val="12"/>
                <w:szCs w:val="12"/>
                <w:lang w:eastAsia="es-MX"/>
              </w:rPr>
              <w:pPrChange w:id="717" w:author="Ramsés Vázquez Lira" w:date="2020-01-11T19:09:00Z">
                <w:pPr>
                  <w:spacing w:after="0" w:line="240" w:lineRule="auto"/>
                  <w:jc w:val="center"/>
                </w:pPr>
              </w:pPrChange>
            </w:pPr>
            <w:r w:rsidRPr="004C155F">
              <w:rPr>
                <w:rFonts w:ascii="Montserrat" w:eastAsia="Times New Roman" w:hAnsi="Montserrat" w:cs="Times New Roman"/>
                <w:color w:val="000000"/>
                <w:sz w:val="12"/>
                <w:szCs w:val="12"/>
                <w:lang w:eastAsia="es-MX"/>
              </w:rPr>
              <w:t>Genérico para EB</w:t>
            </w:r>
          </w:p>
        </w:tc>
        <w:tc>
          <w:tcPr>
            <w:tcW w:w="1200" w:type="dxa"/>
            <w:tcBorders>
              <w:top w:val="nil"/>
              <w:left w:val="nil"/>
              <w:bottom w:val="single" w:sz="4" w:space="0" w:color="auto"/>
              <w:right w:val="single" w:sz="8" w:space="0" w:color="auto"/>
            </w:tcBorders>
            <w:shd w:val="clear" w:color="000000" w:fill="FFFFFF"/>
            <w:vAlign w:val="center"/>
            <w:hideMark/>
          </w:tcPr>
          <w:p w14:paraId="5A475444" w14:textId="77777777" w:rsidR="00E27272" w:rsidRDefault="00E27272">
            <w:pPr>
              <w:tabs>
                <w:tab w:val="left" w:pos="142"/>
              </w:tabs>
              <w:spacing w:after="0" w:line="240" w:lineRule="auto"/>
              <w:jc w:val="center"/>
              <w:rPr>
                <w:ins w:id="718" w:author="Ramsés Vázquez Lira" w:date="2020-01-11T18:45:00Z"/>
                <w:rFonts w:ascii="Montserrat" w:eastAsia="Times New Roman" w:hAnsi="Montserrat" w:cs="Times New Roman"/>
                <w:color w:val="000000"/>
                <w:sz w:val="12"/>
                <w:szCs w:val="12"/>
                <w:lang w:eastAsia="es-MX"/>
              </w:rPr>
              <w:pPrChange w:id="719" w:author="Ramsés Vázquez Lira" w:date="2020-01-11T19:09:00Z">
                <w:pPr>
                  <w:spacing w:after="0" w:line="240" w:lineRule="auto"/>
                  <w:jc w:val="center"/>
                </w:pPr>
              </w:pPrChange>
            </w:pPr>
            <w:ins w:id="720" w:author="Ramsés Vázquez Lira" w:date="2020-01-11T18:45:00Z">
              <w:r>
                <w:rPr>
                  <w:rFonts w:ascii="Montserrat" w:eastAsia="Times New Roman" w:hAnsi="Montserrat" w:cs="Times New Roman"/>
                  <w:color w:val="000000"/>
                  <w:sz w:val="12"/>
                  <w:szCs w:val="12"/>
                  <w:lang w:eastAsia="es-MX"/>
                </w:rPr>
                <w:t xml:space="preserve">M2. Escalas y cuestionarios. </w:t>
              </w:r>
            </w:ins>
          </w:p>
          <w:p w14:paraId="477E12CC" w14:textId="7D78A16C" w:rsidR="004B6C92" w:rsidRPr="004C155F" w:rsidRDefault="00E27272">
            <w:pPr>
              <w:tabs>
                <w:tab w:val="left" w:pos="142"/>
              </w:tabs>
              <w:spacing w:after="0" w:line="240" w:lineRule="auto"/>
              <w:jc w:val="center"/>
              <w:rPr>
                <w:rFonts w:ascii="Montserrat" w:eastAsia="Times New Roman" w:hAnsi="Montserrat" w:cs="Times New Roman"/>
                <w:color w:val="000000"/>
                <w:sz w:val="12"/>
                <w:szCs w:val="12"/>
                <w:lang w:eastAsia="es-MX"/>
              </w:rPr>
              <w:pPrChange w:id="721" w:author="Ramsés Vázquez Lira" w:date="2020-01-11T19:09:00Z">
                <w:pPr>
                  <w:spacing w:after="0" w:line="240" w:lineRule="auto"/>
                  <w:jc w:val="center"/>
                </w:pPr>
              </w:pPrChange>
            </w:pPr>
            <w:ins w:id="722" w:author="Ramsés Vázquez Lira" w:date="2020-01-11T18:45:00Z">
              <w:r>
                <w:rPr>
                  <w:rFonts w:ascii="Montserrat" w:eastAsia="Times New Roman" w:hAnsi="Montserrat" w:cs="Times New Roman"/>
                  <w:color w:val="000000"/>
                  <w:sz w:val="12"/>
                  <w:szCs w:val="12"/>
                  <w:lang w:eastAsia="es-MX"/>
                </w:rPr>
                <w:t>TRI</w:t>
              </w:r>
            </w:ins>
            <w:del w:id="723" w:author="Ramsés Vázquez Lira" w:date="2020-01-11T18:45:00Z">
              <w:r w:rsidR="004B6C92" w:rsidRPr="004C155F" w:rsidDel="00E27272">
                <w:rPr>
                  <w:rFonts w:ascii="Montserrat" w:eastAsia="Times New Roman" w:hAnsi="Montserrat" w:cs="Times New Roman"/>
                  <w:color w:val="000000"/>
                  <w:sz w:val="12"/>
                  <w:szCs w:val="12"/>
                  <w:lang w:eastAsia="es-MX"/>
                </w:rPr>
                <w:delText>M2. Escalas de Actitudes y Percepciones</w:delText>
              </w:r>
            </w:del>
          </w:p>
        </w:tc>
        <w:tc>
          <w:tcPr>
            <w:tcW w:w="926" w:type="dxa"/>
            <w:tcBorders>
              <w:top w:val="nil"/>
              <w:left w:val="nil"/>
              <w:bottom w:val="single" w:sz="4" w:space="0" w:color="auto"/>
              <w:right w:val="single" w:sz="8" w:space="0" w:color="auto"/>
            </w:tcBorders>
            <w:shd w:val="clear" w:color="000000" w:fill="FFFFFF"/>
            <w:noWrap/>
            <w:vAlign w:val="bottom"/>
            <w:hideMark/>
          </w:tcPr>
          <w:p w14:paraId="4AA3E696" w14:textId="77777777" w:rsidR="004B6C92" w:rsidRPr="004C155F" w:rsidRDefault="004B6C92">
            <w:pPr>
              <w:tabs>
                <w:tab w:val="left" w:pos="142"/>
              </w:tabs>
              <w:spacing w:after="0" w:line="240" w:lineRule="auto"/>
              <w:jc w:val="center"/>
              <w:rPr>
                <w:rFonts w:ascii="Montserrat" w:eastAsia="Times New Roman" w:hAnsi="Montserrat" w:cs="Times New Roman"/>
                <w:color w:val="000000"/>
                <w:sz w:val="12"/>
                <w:szCs w:val="12"/>
                <w:lang w:eastAsia="es-MX"/>
              </w:rPr>
              <w:pPrChange w:id="724" w:author="Ramsés Vázquez Lira" w:date="2020-01-11T19:09:00Z">
                <w:pPr>
                  <w:spacing w:after="0" w:line="240" w:lineRule="auto"/>
                  <w:jc w:val="center"/>
                </w:pPr>
              </w:pPrChange>
            </w:pPr>
            <w:r w:rsidRPr="004C155F">
              <w:rPr>
                <w:rFonts w:ascii="Montserrat" w:eastAsia="Times New Roman" w:hAnsi="Montserrat" w:cs="Times New Roman"/>
                <w:color w:val="000000"/>
                <w:sz w:val="12"/>
                <w:szCs w:val="12"/>
                <w:lang w:eastAsia="es-MX"/>
              </w:rPr>
              <w:t>1</w:t>
            </w:r>
          </w:p>
        </w:tc>
        <w:tc>
          <w:tcPr>
            <w:tcW w:w="903" w:type="dxa"/>
            <w:vMerge/>
            <w:tcBorders>
              <w:top w:val="nil"/>
              <w:left w:val="single" w:sz="8" w:space="0" w:color="auto"/>
              <w:bottom w:val="single" w:sz="8" w:space="0" w:color="000000"/>
              <w:right w:val="single" w:sz="8" w:space="0" w:color="auto"/>
            </w:tcBorders>
            <w:vAlign w:val="center"/>
            <w:hideMark/>
          </w:tcPr>
          <w:p w14:paraId="0CD1F777" w14:textId="77777777" w:rsidR="004B6C92" w:rsidRPr="004C155F" w:rsidRDefault="004B6C92">
            <w:pPr>
              <w:tabs>
                <w:tab w:val="left" w:pos="142"/>
              </w:tabs>
              <w:spacing w:after="0" w:line="240" w:lineRule="auto"/>
              <w:rPr>
                <w:rFonts w:ascii="Montserrat" w:eastAsia="Times New Roman" w:hAnsi="Montserrat" w:cs="Times New Roman"/>
                <w:color w:val="000000"/>
                <w:sz w:val="12"/>
                <w:szCs w:val="12"/>
                <w:lang w:eastAsia="es-MX"/>
              </w:rPr>
              <w:pPrChange w:id="725" w:author="Ramsés Vázquez Lira" w:date="2020-01-11T19:09:00Z">
                <w:pPr>
                  <w:spacing w:after="0" w:line="240" w:lineRule="auto"/>
                </w:pPr>
              </w:pPrChange>
            </w:pPr>
          </w:p>
        </w:tc>
      </w:tr>
      <w:tr w:rsidR="004B6C92" w:rsidRPr="004C155F" w14:paraId="70974E66" w14:textId="77777777" w:rsidTr="00943101">
        <w:trPr>
          <w:trHeight w:val="1125"/>
        </w:trPr>
        <w:tc>
          <w:tcPr>
            <w:tcW w:w="1187" w:type="dxa"/>
            <w:vMerge/>
            <w:tcBorders>
              <w:top w:val="nil"/>
              <w:left w:val="single" w:sz="8" w:space="0" w:color="auto"/>
              <w:bottom w:val="single" w:sz="8" w:space="0" w:color="000000"/>
              <w:right w:val="single" w:sz="8" w:space="0" w:color="auto"/>
            </w:tcBorders>
            <w:vAlign w:val="center"/>
            <w:hideMark/>
          </w:tcPr>
          <w:p w14:paraId="5AB3A7C7" w14:textId="77777777" w:rsidR="004B6C92" w:rsidRPr="004C155F" w:rsidRDefault="004B6C92">
            <w:pPr>
              <w:tabs>
                <w:tab w:val="left" w:pos="142"/>
              </w:tabs>
              <w:spacing w:after="0" w:line="240" w:lineRule="auto"/>
              <w:rPr>
                <w:rFonts w:ascii="Montserrat" w:eastAsia="Times New Roman" w:hAnsi="Montserrat" w:cs="Times New Roman"/>
                <w:color w:val="000000"/>
                <w:sz w:val="12"/>
                <w:szCs w:val="12"/>
                <w:lang w:eastAsia="es-MX"/>
              </w:rPr>
              <w:pPrChange w:id="726" w:author="Ramsés Vázquez Lira" w:date="2020-01-11T19:09:00Z">
                <w:pPr>
                  <w:spacing w:after="0" w:line="240" w:lineRule="auto"/>
                </w:pPr>
              </w:pPrChange>
            </w:pPr>
          </w:p>
        </w:tc>
        <w:tc>
          <w:tcPr>
            <w:tcW w:w="1473" w:type="dxa"/>
            <w:vMerge/>
            <w:tcBorders>
              <w:top w:val="nil"/>
              <w:left w:val="single" w:sz="8" w:space="0" w:color="auto"/>
              <w:bottom w:val="single" w:sz="8" w:space="0" w:color="000000"/>
              <w:right w:val="single" w:sz="8" w:space="0" w:color="auto"/>
            </w:tcBorders>
            <w:vAlign w:val="center"/>
            <w:hideMark/>
          </w:tcPr>
          <w:p w14:paraId="39386884" w14:textId="77777777" w:rsidR="004B6C92" w:rsidRPr="004C155F" w:rsidRDefault="004B6C92">
            <w:pPr>
              <w:tabs>
                <w:tab w:val="left" w:pos="142"/>
              </w:tabs>
              <w:spacing w:after="0" w:line="240" w:lineRule="auto"/>
              <w:rPr>
                <w:rFonts w:ascii="Montserrat" w:eastAsia="Times New Roman" w:hAnsi="Montserrat" w:cs="Times New Roman"/>
                <w:color w:val="000000"/>
                <w:sz w:val="12"/>
                <w:szCs w:val="12"/>
                <w:lang w:eastAsia="es-MX"/>
              </w:rPr>
              <w:pPrChange w:id="727" w:author="Ramsés Vázquez Lira" w:date="2020-01-11T19:09:00Z">
                <w:pPr>
                  <w:spacing w:after="0" w:line="240" w:lineRule="auto"/>
                </w:pPr>
              </w:pPrChange>
            </w:pPr>
          </w:p>
        </w:tc>
        <w:tc>
          <w:tcPr>
            <w:tcW w:w="1179" w:type="dxa"/>
            <w:tcBorders>
              <w:top w:val="nil"/>
              <w:left w:val="nil"/>
              <w:bottom w:val="single" w:sz="4" w:space="0" w:color="auto"/>
              <w:right w:val="single" w:sz="8" w:space="0" w:color="auto"/>
            </w:tcBorders>
            <w:shd w:val="clear" w:color="000000" w:fill="FFFFFF"/>
            <w:vAlign w:val="center"/>
            <w:hideMark/>
          </w:tcPr>
          <w:p w14:paraId="440E6705" w14:textId="77777777" w:rsidR="004B6C92" w:rsidRPr="004C155F" w:rsidRDefault="004B6C92">
            <w:pPr>
              <w:tabs>
                <w:tab w:val="left" w:pos="142"/>
              </w:tabs>
              <w:spacing w:after="0" w:line="240" w:lineRule="auto"/>
              <w:jc w:val="center"/>
              <w:rPr>
                <w:rFonts w:ascii="Montserrat" w:eastAsia="Times New Roman" w:hAnsi="Montserrat" w:cs="Times New Roman"/>
                <w:color w:val="000000"/>
                <w:sz w:val="12"/>
                <w:szCs w:val="12"/>
                <w:lang w:eastAsia="es-MX"/>
              </w:rPr>
              <w:pPrChange w:id="728" w:author="Ramsés Vázquez Lira" w:date="2020-01-11T19:09:00Z">
                <w:pPr>
                  <w:spacing w:after="0" w:line="240" w:lineRule="auto"/>
                  <w:jc w:val="center"/>
                </w:pPr>
              </w:pPrChange>
            </w:pPr>
            <w:r w:rsidRPr="004C155F">
              <w:rPr>
                <w:rFonts w:ascii="Montserrat" w:eastAsia="Times New Roman" w:hAnsi="Montserrat" w:cs="Times New Roman"/>
                <w:color w:val="000000"/>
                <w:sz w:val="12"/>
                <w:szCs w:val="12"/>
                <w:lang w:eastAsia="es-MX"/>
              </w:rPr>
              <w:t>ATP</w:t>
            </w:r>
          </w:p>
        </w:tc>
        <w:tc>
          <w:tcPr>
            <w:tcW w:w="1993" w:type="dxa"/>
            <w:tcBorders>
              <w:top w:val="nil"/>
              <w:left w:val="nil"/>
              <w:bottom w:val="single" w:sz="4" w:space="0" w:color="auto"/>
              <w:right w:val="single" w:sz="8" w:space="0" w:color="auto"/>
            </w:tcBorders>
            <w:shd w:val="clear" w:color="000000" w:fill="FFFFFF"/>
            <w:vAlign w:val="center"/>
            <w:hideMark/>
          </w:tcPr>
          <w:p w14:paraId="77930733" w14:textId="77777777" w:rsidR="004B6C92" w:rsidRPr="004C155F" w:rsidRDefault="004B6C92">
            <w:pPr>
              <w:tabs>
                <w:tab w:val="left" w:pos="142"/>
              </w:tabs>
              <w:spacing w:after="0" w:line="240" w:lineRule="auto"/>
              <w:jc w:val="center"/>
              <w:rPr>
                <w:rFonts w:ascii="Montserrat" w:eastAsia="Times New Roman" w:hAnsi="Montserrat" w:cs="Times New Roman"/>
                <w:color w:val="000000"/>
                <w:sz w:val="12"/>
                <w:szCs w:val="12"/>
                <w:lang w:eastAsia="es-MX"/>
              </w:rPr>
              <w:pPrChange w:id="729" w:author="Ramsés Vázquez Lira" w:date="2020-01-11T19:09:00Z">
                <w:pPr>
                  <w:spacing w:after="0" w:line="240" w:lineRule="auto"/>
                  <w:jc w:val="center"/>
                </w:pPr>
              </w:pPrChange>
            </w:pPr>
            <w:r w:rsidRPr="004C155F">
              <w:rPr>
                <w:rFonts w:ascii="Montserrat" w:eastAsia="Times New Roman" w:hAnsi="Montserrat" w:cs="Times New Roman"/>
                <w:color w:val="000000"/>
                <w:sz w:val="12"/>
                <w:szCs w:val="12"/>
                <w:lang w:eastAsia="es-MX"/>
              </w:rPr>
              <w:t>Genérico para EB</w:t>
            </w:r>
          </w:p>
        </w:tc>
        <w:tc>
          <w:tcPr>
            <w:tcW w:w="1200" w:type="dxa"/>
            <w:tcBorders>
              <w:top w:val="nil"/>
              <w:left w:val="nil"/>
              <w:bottom w:val="single" w:sz="4" w:space="0" w:color="auto"/>
              <w:right w:val="single" w:sz="8" w:space="0" w:color="auto"/>
            </w:tcBorders>
            <w:shd w:val="clear" w:color="000000" w:fill="FFFFFF"/>
            <w:vAlign w:val="center"/>
            <w:hideMark/>
          </w:tcPr>
          <w:p w14:paraId="78BE539B" w14:textId="77777777" w:rsidR="00E27272" w:rsidRDefault="00E27272">
            <w:pPr>
              <w:tabs>
                <w:tab w:val="left" w:pos="142"/>
              </w:tabs>
              <w:spacing w:after="0" w:line="240" w:lineRule="auto"/>
              <w:jc w:val="center"/>
              <w:rPr>
                <w:ins w:id="730" w:author="Ramsés Vázquez Lira" w:date="2020-01-11T18:45:00Z"/>
                <w:rFonts w:ascii="Montserrat" w:eastAsia="Times New Roman" w:hAnsi="Montserrat" w:cs="Times New Roman"/>
                <w:color w:val="000000"/>
                <w:sz w:val="12"/>
                <w:szCs w:val="12"/>
                <w:lang w:eastAsia="es-MX"/>
              </w:rPr>
              <w:pPrChange w:id="731" w:author="Ramsés Vázquez Lira" w:date="2020-01-11T19:09:00Z">
                <w:pPr>
                  <w:spacing w:after="0" w:line="240" w:lineRule="auto"/>
                  <w:jc w:val="center"/>
                </w:pPr>
              </w:pPrChange>
            </w:pPr>
            <w:ins w:id="732" w:author="Ramsés Vázquez Lira" w:date="2020-01-11T18:45:00Z">
              <w:r>
                <w:rPr>
                  <w:rFonts w:ascii="Montserrat" w:eastAsia="Times New Roman" w:hAnsi="Montserrat" w:cs="Times New Roman"/>
                  <w:color w:val="000000"/>
                  <w:sz w:val="12"/>
                  <w:szCs w:val="12"/>
                  <w:lang w:eastAsia="es-MX"/>
                </w:rPr>
                <w:t xml:space="preserve">M2. Escalas y cuestionarios. </w:t>
              </w:r>
            </w:ins>
          </w:p>
          <w:p w14:paraId="5E882E4E" w14:textId="389A4F27" w:rsidR="004B6C92" w:rsidRPr="004C155F" w:rsidRDefault="00E27272">
            <w:pPr>
              <w:tabs>
                <w:tab w:val="left" w:pos="142"/>
              </w:tabs>
              <w:spacing w:after="0" w:line="240" w:lineRule="auto"/>
              <w:jc w:val="center"/>
              <w:rPr>
                <w:rFonts w:ascii="Montserrat" w:eastAsia="Times New Roman" w:hAnsi="Montserrat" w:cs="Times New Roman"/>
                <w:color w:val="000000"/>
                <w:sz w:val="12"/>
                <w:szCs w:val="12"/>
                <w:lang w:eastAsia="es-MX"/>
              </w:rPr>
              <w:pPrChange w:id="733" w:author="Ramsés Vázquez Lira" w:date="2020-01-11T19:09:00Z">
                <w:pPr>
                  <w:spacing w:after="0" w:line="240" w:lineRule="auto"/>
                  <w:jc w:val="center"/>
                </w:pPr>
              </w:pPrChange>
            </w:pPr>
            <w:ins w:id="734" w:author="Ramsés Vázquez Lira" w:date="2020-01-11T18:45:00Z">
              <w:r>
                <w:rPr>
                  <w:rFonts w:ascii="Montserrat" w:eastAsia="Times New Roman" w:hAnsi="Montserrat" w:cs="Times New Roman"/>
                  <w:color w:val="000000"/>
                  <w:sz w:val="12"/>
                  <w:szCs w:val="12"/>
                  <w:lang w:eastAsia="es-MX"/>
                </w:rPr>
                <w:t>TRI</w:t>
              </w:r>
            </w:ins>
            <w:del w:id="735" w:author="Ramsés Vázquez Lira" w:date="2020-01-11T18:45:00Z">
              <w:r w:rsidR="004B6C92" w:rsidRPr="004C155F" w:rsidDel="00E27272">
                <w:rPr>
                  <w:rFonts w:ascii="Montserrat" w:eastAsia="Times New Roman" w:hAnsi="Montserrat" w:cs="Times New Roman"/>
                  <w:color w:val="000000"/>
                  <w:sz w:val="12"/>
                  <w:szCs w:val="12"/>
                  <w:lang w:eastAsia="es-MX"/>
                </w:rPr>
                <w:delText>M2. Escalas de Actitudes y Percepciones</w:delText>
              </w:r>
            </w:del>
          </w:p>
        </w:tc>
        <w:tc>
          <w:tcPr>
            <w:tcW w:w="926" w:type="dxa"/>
            <w:tcBorders>
              <w:top w:val="nil"/>
              <w:left w:val="nil"/>
              <w:bottom w:val="single" w:sz="4" w:space="0" w:color="auto"/>
              <w:right w:val="single" w:sz="8" w:space="0" w:color="auto"/>
            </w:tcBorders>
            <w:shd w:val="clear" w:color="000000" w:fill="FFFFFF"/>
            <w:noWrap/>
            <w:vAlign w:val="bottom"/>
            <w:hideMark/>
          </w:tcPr>
          <w:p w14:paraId="29654D10" w14:textId="77777777" w:rsidR="004B6C92" w:rsidRPr="004C155F" w:rsidRDefault="004B6C92">
            <w:pPr>
              <w:tabs>
                <w:tab w:val="left" w:pos="142"/>
              </w:tabs>
              <w:spacing w:after="0" w:line="240" w:lineRule="auto"/>
              <w:jc w:val="center"/>
              <w:rPr>
                <w:rFonts w:ascii="Montserrat" w:eastAsia="Times New Roman" w:hAnsi="Montserrat" w:cs="Times New Roman"/>
                <w:color w:val="000000"/>
                <w:sz w:val="12"/>
                <w:szCs w:val="12"/>
                <w:lang w:eastAsia="es-MX"/>
              </w:rPr>
              <w:pPrChange w:id="736" w:author="Ramsés Vázquez Lira" w:date="2020-01-11T19:09:00Z">
                <w:pPr>
                  <w:spacing w:after="0" w:line="240" w:lineRule="auto"/>
                  <w:jc w:val="center"/>
                </w:pPr>
              </w:pPrChange>
            </w:pPr>
            <w:r w:rsidRPr="004C155F">
              <w:rPr>
                <w:rFonts w:ascii="Montserrat" w:eastAsia="Times New Roman" w:hAnsi="Montserrat" w:cs="Times New Roman"/>
                <w:color w:val="000000"/>
                <w:sz w:val="12"/>
                <w:szCs w:val="12"/>
                <w:lang w:eastAsia="es-MX"/>
              </w:rPr>
              <w:t>1</w:t>
            </w:r>
          </w:p>
        </w:tc>
        <w:tc>
          <w:tcPr>
            <w:tcW w:w="903" w:type="dxa"/>
            <w:vMerge/>
            <w:tcBorders>
              <w:top w:val="nil"/>
              <w:left w:val="single" w:sz="8" w:space="0" w:color="auto"/>
              <w:bottom w:val="single" w:sz="8" w:space="0" w:color="000000"/>
              <w:right w:val="single" w:sz="8" w:space="0" w:color="auto"/>
            </w:tcBorders>
            <w:vAlign w:val="center"/>
            <w:hideMark/>
          </w:tcPr>
          <w:p w14:paraId="2E4A39C7" w14:textId="77777777" w:rsidR="004B6C92" w:rsidRPr="004C155F" w:rsidRDefault="004B6C92">
            <w:pPr>
              <w:tabs>
                <w:tab w:val="left" w:pos="142"/>
              </w:tabs>
              <w:spacing w:after="0" w:line="240" w:lineRule="auto"/>
              <w:rPr>
                <w:rFonts w:ascii="Montserrat" w:eastAsia="Times New Roman" w:hAnsi="Montserrat" w:cs="Times New Roman"/>
                <w:color w:val="000000"/>
                <w:sz w:val="12"/>
                <w:szCs w:val="12"/>
                <w:lang w:eastAsia="es-MX"/>
              </w:rPr>
              <w:pPrChange w:id="737" w:author="Ramsés Vázquez Lira" w:date="2020-01-11T19:09:00Z">
                <w:pPr>
                  <w:spacing w:after="0" w:line="240" w:lineRule="auto"/>
                </w:pPr>
              </w:pPrChange>
            </w:pPr>
          </w:p>
        </w:tc>
      </w:tr>
      <w:tr w:rsidR="004B6C92" w:rsidRPr="004C155F" w14:paraId="5E543BA0" w14:textId="77777777" w:rsidTr="00943101">
        <w:trPr>
          <w:trHeight w:val="1125"/>
        </w:trPr>
        <w:tc>
          <w:tcPr>
            <w:tcW w:w="1187" w:type="dxa"/>
            <w:vMerge/>
            <w:tcBorders>
              <w:top w:val="nil"/>
              <w:left w:val="single" w:sz="8" w:space="0" w:color="auto"/>
              <w:bottom w:val="single" w:sz="8" w:space="0" w:color="000000"/>
              <w:right w:val="single" w:sz="8" w:space="0" w:color="auto"/>
            </w:tcBorders>
            <w:vAlign w:val="center"/>
            <w:hideMark/>
          </w:tcPr>
          <w:p w14:paraId="77A7875A" w14:textId="77777777" w:rsidR="004B6C92" w:rsidRPr="004C155F" w:rsidRDefault="004B6C92">
            <w:pPr>
              <w:tabs>
                <w:tab w:val="left" w:pos="142"/>
              </w:tabs>
              <w:spacing w:after="0" w:line="240" w:lineRule="auto"/>
              <w:rPr>
                <w:rFonts w:ascii="Montserrat" w:eastAsia="Times New Roman" w:hAnsi="Montserrat" w:cs="Times New Roman"/>
                <w:color w:val="000000"/>
                <w:sz w:val="12"/>
                <w:szCs w:val="12"/>
                <w:lang w:eastAsia="es-MX"/>
              </w:rPr>
              <w:pPrChange w:id="738" w:author="Ramsés Vázquez Lira" w:date="2020-01-11T19:09:00Z">
                <w:pPr>
                  <w:spacing w:after="0" w:line="240" w:lineRule="auto"/>
                </w:pPr>
              </w:pPrChange>
            </w:pPr>
          </w:p>
        </w:tc>
        <w:tc>
          <w:tcPr>
            <w:tcW w:w="1473" w:type="dxa"/>
            <w:vMerge/>
            <w:tcBorders>
              <w:top w:val="nil"/>
              <w:left w:val="single" w:sz="8" w:space="0" w:color="auto"/>
              <w:bottom w:val="single" w:sz="8" w:space="0" w:color="000000"/>
              <w:right w:val="single" w:sz="8" w:space="0" w:color="auto"/>
            </w:tcBorders>
            <w:vAlign w:val="center"/>
            <w:hideMark/>
          </w:tcPr>
          <w:p w14:paraId="710081E7" w14:textId="77777777" w:rsidR="004B6C92" w:rsidRPr="004C155F" w:rsidRDefault="004B6C92">
            <w:pPr>
              <w:tabs>
                <w:tab w:val="left" w:pos="142"/>
              </w:tabs>
              <w:spacing w:after="0" w:line="240" w:lineRule="auto"/>
              <w:rPr>
                <w:rFonts w:ascii="Montserrat" w:eastAsia="Times New Roman" w:hAnsi="Montserrat" w:cs="Times New Roman"/>
                <w:color w:val="000000"/>
                <w:sz w:val="12"/>
                <w:szCs w:val="12"/>
                <w:lang w:eastAsia="es-MX"/>
              </w:rPr>
              <w:pPrChange w:id="739" w:author="Ramsés Vázquez Lira" w:date="2020-01-11T19:09:00Z">
                <w:pPr>
                  <w:spacing w:after="0" w:line="240" w:lineRule="auto"/>
                </w:pPr>
              </w:pPrChange>
            </w:pPr>
          </w:p>
        </w:tc>
        <w:tc>
          <w:tcPr>
            <w:tcW w:w="1179" w:type="dxa"/>
            <w:tcBorders>
              <w:top w:val="nil"/>
              <w:left w:val="nil"/>
              <w:bottom w:val="single" w:sz="4" w:space="0" w:color="auto"/>
              <w:right w:val="single" w:sz="8" w:space="0" w:color="auto"/>
            </w:tcBorders>
            <w:shd w:val="clear" w:color="000000" w:fill="FFFFFF"/>
            <w:vAlign w:val="center"/>
            <w:hideMark/>
          </w:tcPr>
          <w:p w14:paraId="3B845EA6" w14:textId="77777777" w:rsidR="004B6C92" w:rsidRPr="004C155F" w:rsidRDefault="004B6C92">
            <w:pPr>
              <w:tabs>
                <w:tab w:val="left" w:pos="142"/>
              </w:tabs>
              <w:spacing w:after="0" w:line="240" w:lineRule="auto"/>
              <w:jc w:val="center"/>
              <w:rPr>
                <w:rFonts w:ascii="Montserrat" w:eastAsia="Times New Roman" w:hAnsi="Montserrat" w:cs="Times New Roman"/>
                <w:color w:val="000000"/>
                <w:sz w:val="12"/>
                <w:szCs w:val="12"/>
                <w:lang w:eastAsia="es-MX"/>
              </w:rPr>
              <w:pPrChange w:id="740" w:author="Ramsés Vázquez Lira" w:date="2020-01-11T19:09:00Z">
                <w:pPr>
                  <w:spacing w:after="0" w:line="240" w:lineRule="auto"/>
                  <w:jc w:val="center"/>
                </w:pPr>
              </w:pPrChange>
            </w:pPr>
            <w:r w:rsidRPr="004C155F">
              <w:rPr>
                <w:rFonts w:ascii="Montserrat" w:eastAsia="Times New Roman" w:hAnsi="Montserrat" w:cs="Times New Roman"/>
                <w:color w:val="000000"/>
                <w:sz w:val="12"/>
                <w:szCs w:val="12"/>
                <w:lang w:eastAsia="es-MX"/>
              </w:rPr>
              <w:t>Dirección</w:t>
            </w:r>
          </w:p>
        </w:tc>
        <w:tc>
          <w:tcPr>
            <w:tcW w:w="1993" w:type="dxa"/>
            <w:tcBorders>
              <w:top w:val="nil"/>
              <w:left w:val="nil"/>
              <w:bottom w:val="single" w:sz="4" w:space="0" w:color="auto"/>
              <w:right w:val="single" w:sz="8" w:space="0" w:color="auto"/>
            </w:tcBorders>
            <w:shd w:val="clear" w:color="000000" w:fill="FFFFFF"/>
            <w:vAlign w:val="center"/>
            <w:hideMark/>
          </w:tcPr>
          <w:p w14:paraId="602FD727" w14:textId="77777777" w:rsidR="004B6C92" w:rsidRPr="004C155F" w:rsidRDefault="004B6C92">
            <w:pPr>
              <w:tabs>
                <w:tab w:val="left" w:pos="142"/>
              </w:tabs>
              <w:spacing w:after="0" w:line="240" w:lineRule="auto"/>
              <w:jc w:val="center"/>
              <w:rPr>
                <w:rFonts w:ascii="Montserrat" w:eastAsia="Times New Roman" w:hAnsi="Montserrat" w:cs="Times New Roman"/>
                <w:color w:val="000000"/>
                <w:sz w:val="12"/>
                <w:szCs w:val="12"/>
                <w:lang w:eastAsia="es-MX"/>
              </w:rPr>
              <w:pPrChange w:id="741" w:author="Ramsés Vázquez Lira" w:date="2020-01-11T19:09:00Z">
                <w:pPr>
                  <w:spacing w:after="0" w:line="240" w:lineRule="auto"/>
                  <w:jc w:val="center"/>
                </w:pPr>
              </w:pPrChange>
            </w:pPr>
            <w:r w:rsidRPr="004C155F">
              <w:rPr>
                <w:rFonts w:ascii="Montserrat" w:eastAsia="Times New Roman" w:hAnsi="Montserrat" w:cs="Times New Roman"/>
                <w:color w:val="000000"/>
                <w:sz w:val="12"/>
                <w:szCs w:val="12"/>
                <w:lang w:eastAsia="es-MX"/>
              </w:rPr>
              <w:t>Genérico para EB</w:t>
            </w:r>
          </w:p>
        </w:tc>
        <w:tc>
          <w:tcPr>
            <w:tcW w:w="1200" w:type="dxa"/>
            <w:tcBorders>
              <w:top w:val="nil"/>
              <w:left w:val="nil"/>
              <w:bottom w:val="single" w:sz="4" w:space="0" w:color="auto"/>
              <w:right w:val="single" w:sz="8" w:space="0" w:color="auto"/>
            </w:tcBorders>
            <w:shd w:val="clear" w:color="000000" w:fill="FFFFFF"/>
            <w:vAlign w:val="center"/>
            <w:hideMark/>
          </w:tcPr>
          <w:p w14:paraId="07683C43" w14:textId="77777777" w:rsidR="00E27272" w:rsidRDefault="00E27272">
            <w:pPr>
              <w:tabs>
                <w:tab w:val="left" w:pos="142"/>
              </w:tabs>
              <w:spacing w:after="0" w:line="240" w:lineRule="auto"/>
              <w:jc w:val="center"/>
              <w:rPr>
                <w:ins w:id="742" w:author="Ramsés Vázquez Lira" w:date="2020-01-11T18:45:00Z"/>
                <w:rFonts w:ascii="Montserrat" w:eastAsia="Times New Roman" w:hAnsi="Montserrat" w:cs="Times New Roman"/>
                <w:color w:val="000000"/>
                <w:sz w:val="12"/>
                <w:szCs w:val="12"/>
                <w:lang w:eastAsia="es-MX"/>
              </w:rPr>
              <w:pPrChange w:id="743" w:author="Ramsés Vázquez Lira" w:date="2020-01-11T19:09:00Z">
                <w:pPr>
                  <w:spacing w:after="0" w:line="240" w:lineRule="auto"/>
                  <w:jc w:val="center"/>
                </w:pPr>
              </w:pPrChange>
            </w:pPr>
            <w:ins w:id="744" w:author="Ramsés Vázquez Lira" w:date="2020-01-11T18:45:00Z">
              <w:r>
                <w:rPr>
                  <w:rFonts w:ascii="Montserrat" w:eastAsia="Times New Roman" w:hAnsi="Montserrat" w:cs="Times New Roman"/>
                  <w:color w:val="000000"/>
                  <w:sz w:val="12"/>
                  <w:szCs w:val="12"/>
                  <w:lang w:eastAsia="es-MX"/>
                </w:rPr>
                <w:t xml:space="preserve">M2. Escalas y cuestionarios. </w:t>
              </w:r>
            </w:ins>
          </w:p>
          <w:p w14:paraId="265DCCA2" w14:textId="44DC8D43" w:rsidR="004B6C92" w:rsidRPr="004C155F" w:rsidRDefault="00E27272">
            <w:pPr>
              <w:tabs>
                <w:tab w:val="left" w:pos="142"/>
              </w:tabs>
              <w:spacing w:after="0" w:line="240" w:lineRule="auto"/>
              <w:jc w:val="center"/>
              <w:rPr>
                <w:rFonts w:ascii="Montserrat" w:eastAsia="Times New Roman" w:hAnsi="Montserrat" w:cs="Times New Roman"/>
                <w:color w:val="000000"/>
                <w:sz w:val="12"/>
                <w:szCs w:val="12"/>
                <w:lang w:eastAsia="es-MX"/>
              </w:rPr>
              <w:pPrChange w:id="745" w:author="Ramsés Vázquez Lira" w:date="2020-01-11T19:09:00Z">
                <w:pPr>
                  <w:spacing w:after="0" w:line="240" w:lineRule="auto"/>
                  <w:jc w:val="center"/>
                </w:pPr>
              </w:pPrChange>
            </w:pPr>
            <w:ins w:id="746" w:author="Ramsés Vázquez Lira" w:date="2020-01-11T18:45:00Z">
              <w:r>
                <w:rPr>
                  <w:rFonts w:ascii="Montserrat" w:eastAsia="Times New Roman" w:hAnsi="Montserrat" w:cs="Times New Roman"/>
                  <w:color w:val="000000"/>
                  <w:sz w:val="12"/>
                  <w:szCs w:val="12"/>
                  <w:lang w:eastAsia="es-MX"/>
                </w:rPr>
                <w:t>TRI</w:t>
              </w:r>
            </w:ins>
            <w:del w:id="747" w:author="Ramsés Vázquez Lira" w:date="2020-01-11T18:45:00Z">
              <w:r w:rsidR="004B6C92" w:rsidRPr="004C155F" w:rsidDel="00E27272">
                <w:rPr>
                  <w:rFonts w:ascii="Montserrat" w:eastAsia="Times New Roman" w:hAnsi="Montserrat" w:cs="Times New Roman"/>
                  <w:color w:val="000000"/>
                  <w:sz w:val="12"/>
                  <w:szCs w:val="12"/>
                  <w:lang w:eastAsia="es-MX"/>
                </w:rPr>
                <w:delText>M2. Escalas de Actitudes y Percepciones</w:delText>
              </w:r>
            </w:del>
          </w:p>
        </w:tc>
        <w:tc>
          <w:tcPr>
            <w:tcW w:w="926" w:type="dxa"/>
            <w:tcBorders>
              <w:top w:val="nil"/>
              <w:left w:val="nil"/>
              <w:bottom w:val="single" w:sz="4" w:space="0" w:color="auto"/>
              <w:right w:val="single" w:sz="8" w:space="0" w:color="auto"/>
            </w:tcBorders>
            <w:shd w:val="clear" w:color="000000" w:fill="FFFFFF"/>
            <w:noWrap/>
            <w:vAlign w:val="bottom"/>
            <w:hideMark/>
          </w:tcPr>
          <w:p w14:paraId="7780380B" w14:textId="77777777" w:rsidR="004B6C92" w:rsidRPr="004C155F" w:rsidRDefault="004B6C92">
            <w:pPr>
              <w:tabs>
                <w:tab w:val="left" w:pos="142"/>
              </w:tabs>
              <w:spacing w:after="0" w:line="240" w:lineRule="auto"/>
              <w:jc w:val="center"/>
              <w:rPr>
                <w:rFonts w:ascii="Montserrat" w:eastAsia="Times New Roman" w:hAnsi="Montserrat" w:cs="Times New Roman"/>
                <w:color w:val="000000"/>
                <w:sz w:val="12"/>
                <w:szCs w:val="12"/>
                <w:lang w:eastAsia="es-MX"/>
              </w:rPr>
              <w:pPrChange w:id="748" w:author="Ramsés Vázquez Lira" w:date="2020-01-11T19:09:00Z">
                <w:pPr>
                  <w:spacing w:after="0" w:line="240" w:lineRule="auto"/>
                  <w:jc w:val="center"/>
                </w:pPr>
              </w:pPrChange>
            </w:pPr>
            <w:r w:rsidRPr="004C155F">
              <w:rPr>
                <w:rFonts w:ascii="Montserrat" w:eastAsia="Times New Roman" w:hAnsi="Montserrat" w:cs="Times New Roman"/>
                <w:color w:val="000000"/>
                <w:sz w:val="12"/>
                <w:szCs w:val="12"/>
                <w:lang w:eastAsia="es-MX"/>
              </w:rPr>
              <w:t>1</w:t>
            </w:r>
          </w:p>
        </w:tc>
        <w:tc>
          <w:tcPr>
            <w:tcW w:w="903" w:type="dxa"/>
            <w:vMerge/>
            <w:tcBorders>
              <w:top w:val="nil"/>
              <w:left w:val="single" w:sz="8" w:space="0" w:color="auto"/>
              <w:bottom w:val="single" w:sz="8" w:space="0" w:color="000000"/>
              <w:right w:val="single" w:sz="8" w:space="0" w:color="auto"/>
            </w:tcBorders>
            <w:vAlign w:val="center"/>
            <w:hideMark/>
          </w:tcPr>
          <w:p w14:paraId="0CF2EBFF" w14:textId="77777777" w:rsidR="004B6C92" w:rsidRPr="004C155F" w:rsidRDefault="004B6C92">
            <w:pPr>
              <w:tabs>
                <w:tab w:val="left" w:pos="142"/>
              </w:tabs>
              <w:spacing w:after="0" w:line="240" w:lineRule="auto"/>
              <w:rPr>
                <w:rFonts w:ascii="Montserrat" w:eastAsia="Times New Roman" w:hAnsi="Montserrat" w:cs="Times New Roman"/>
                <w:color w:val="000000"/>
                <w:sz w:val="12"/>
                <w:szCs w:val="12"/>
                <w:lang w:eastAsia="es-MX"/>
              </w:rPr>
              <w:pPrChange w:id="749" w:author="Ramsés Vázquez Lira" w:date="2020-01-11T19:09:00Z">
                <w:pPr>
                  <w:spacing w:after="0" w:line="240" w:lineRule="auto"/>
                </w:pPr>
              </w:pPrChange>
            </w:pPr>
          </w:p>
        </w:tc>
      </w:tr>
      <w:tr w:rsidR="004B6C92" w:rsidRPr="004C155F" w14:paraId="2B80A40E" w14:textId="77777777" w:rsidTr="00943101">
        <w:trPr>
          <w:trHeight w:val="1140"/>
        </w:trPr>
        <w:tc>
          <w:tcPr>
            <w:tcW w:w="1187" w:type="dxa"/>
            <w:vMerge/>
            <w:tcBorders>
              <w:top w:val="nil"/>
              <w:left w:val="single" w:sz="8" w:space="0" w:color="auto"/>
              <w:bottom w:val="single" w:sz="8" w:space="0" w:color="000000"/>
              <w:right w:val="single" w:sz="8" w:space="0" w:color="auto"/>
            </w:tcBorders>
            <w:vAlign w:val="center"/>
            <w:hideMark/>
          </w:tcPr>
          <w:p w14:paraId="6080467C" w14:textId="77777777" w:rsidR="004B6C92" w:rsidRPr="004C155F" w:rsidRDefault="004B6C92">
            <w:pPr>
              <w:tabs>
                <w:tab w:val="left" w:pos="142"/>
              </w:tabs>
              <w:spacing w:after="0" w:line="240" w:lineRule="auto"/>
              <w:rPr>
                <w:rFonts w:ascii="Montserrat" w:eastAsia="Times New Roman" w:hAnsi="Montserrat" w:cs="Times New Roman"/>
                <w:color w:val="000000"/>
                <w:sz w:val="12"/>
                <w:szCs w:val="12"/>
                <w:lang w:eastAsia="es-MX"/>
              </w:rPr>
              <w:pPrChange w:id="750" w:author="Ramsés Vázquez Lira" w:date="2020-01-11T19:09:00Z">
                <w:pPr>
                  <w:spacing w:after="0" w:line="240" w:lineRule="auto"/>
                </w:pPr>
              </w:pPrChange>
            </w:pPr>
          </w:p>
        </w:tc>
        <w:tc>
          <w:tcPr>
            <w:tcW w:w="1473" w:type="dxa"/>
            <w:vMerge/>
            <w:tcBorders>
              <w:top w:val="nil"/>
              <w:left w:val="single" w:sz="8" w:space="0" w:color="auto"/>
              <w:bottom w:val="single" w:sz="8" w:space="0" w:color="000000"/>
              <w:right w:val="single" w:sz="8" w:space="0" w:color="auto"/>
            </w:tcBorders>
            <w:vAlign w:val="center"/>
            <w:hideMark/>
          </w:tcPr>
          <w:p w14:paraId="341CE953" w14:textId="77777777" w:rsidR="004B6C92" w:rsidRPr="004C155F" w:rsidRDefault="004B6C92">
            <w:pPr>
              <w:tabs>
                <w:tab w:val="left" w:pos="142"/>
              </w:tabs>
              <w:spacing w:after="0" w:line="240" w:lineRule="auto"/>
              <w:rPr>
                <w:rFonts w:ascii="Montserrat" w:eastAsia="Times New Roman" w:hAnsi="Montserrat" w:cs="Times New Roman"/>
                <w:color w:val="000000"/>
                <w:sz w:val="12"/>
                <w:szCs w:val="12"/>
                <w:lang w:eastAsia="es-MX"/>
              </w:rPr>
              <w:pPrChange w:id="751" w:author="Ramsés Vázquez Lira" w:date="2020-01-11T19:09:00Z">
                <w:pPr>
                  <w:spacing w:after="0" w:line="240" w:lineRule="auto"/>
                </w:pPr>
              </w:pPrChange>
            </w:pPr>
          </w:p>
        </w:tc>
        <w:tc>
          <w:tcPr>
            <w:tcW w:w="1179" w:type="dxa"/>
            <w:tcBorders>
              <w:top w:val="nil"/>
              <w:left w:val="nil"/>
              <w:bottom w:val="single" w:sz="4" w:space="0" w:color="auto"/>
              <w:right w:val="single" w:sz="8" w:space="0" w:color="auto"/>
            </w:tcBorders>
            <w:shd w:val="clear" w:color="000000" w:fill="FFFFFF"/>
            <w:vAlign w:val="center"/>
            <w:hideMark/>
          </w:tcPr>
          <w:p w14:paraId="542FECAB" w14:textId="77777777" w:rsidR="004B6C92" w:rsidRPr="004C155F" w:rsidRDefault="004B6C92">
            <w:pPr>
              <w:tabs>
                <w:tab w:val="left" w:pos="142"/>
              </w:tabs>
              <w:spacing w:after="0" w:line="240" w:lineRule="auto"/>
              <w:jc w:val="center"/>
              <w:rPr>
                <w:rFonts w:ascii="Montserrat" w:eastAsia="Times New Roman" w:hAnsi="Montserrat" w:cs="Times New Roman"/>
                <w:color w:val="000000"/>
                <w:sz w:val="12"/>
                <w:szCs w:val="12"/>
                <w:lang w:eastAsia="es-MX"/>
              </w:rPr>
              <w:pPrChange w:id="752" w:author="Ramsés Vázquez Lira" w:date="2020-01-11T19:09:00Z">
                <w:pPr>
                  <w:spacing w:after="0" w:line="240" w:lineRule="auto"/>
                  <w:jc w:val="center"/>
                </w:pPr>
              </w:pPrChange>
            </w:pPr>
            <w:r w:rsidRPr="004C155F">
              <w:rPr>
                <w:rFonts w:ascii="Montserrat" w:eastAsia="Times New Roman" w:hAnsi="Montserrat" w:cs="Times New Roman"/>
                <w:color w:val="000000"/>
                <w:sz w:val="12"/>
                <w:szCs w:val="12"/>
                <w:lang w:eastAsia="es-MX"/>
              </w:rPr>
              <w:t>Supervisión</w:t>
            </w:r>
          </w:p>
        </w:tc>
        <w:tc>
          <w:tcPr>
            <w:tcW w:w="1993" w:type="dxa"/>
            <w:tcBorders>
              <w:top w:val="nil"/>
              <w:left w:val="nil"/>
              <w:bottom w:val="single" w:sz="4" w:space="0" w:color="auto"/>
              <w:right w:val="single" w:sz="8" w:space="0" w:color="auto"/>
            </w:tcBorders>
            <w:shd w:val="clear" w:color="000000" w:fill="FFFFFF"/>
            <w:vAlign w:val="center"/>
            <w:hideMark/>
          </w:tcPr>
          <w:p w14:paraId="4D973BF4" w14:textId="77777777" w:rsidR="004B6C92" w:rsidRPr="004C155F" w:rsidRDefault="004B6C92">
            <w:pPr>
              <w:tabs>
                <w:tab w:val="left" w:pos="142"/>
              </w:tabs>
              <w:spacing w:after="0" w:line="240" w:lineRule="auto"/>
              <w:jc w:val="center"/>
              <w:rPr>
                <w:rFonts w:ascii="Montserrat" w:eastAsia="Times New Roman" w:hAnsi="Montserrat" w:cs="Times New Roman"/>
                <w:color w:val="000000"/>
                <w:sz w:val="12"/>
                <w:szCs w:val="12"/>
                <w:lang w:eastAsia="es-MX"/>
              </w:rPr>
              <w:pPrChange w:id="753" w:author="Ramsés Vázquez Lira" w:date="2020-01-11T19:09:00Z">
                <w:pPr>
                  <w:spacing w:after="0" w:line="240" w:lineRule="auto"/>
                  <w:jc w:val="center"/>
                </w:pPr>
              </w:pPrChange>
            </w:pPr>
            <w:r w:rsidRPr="004C155F">
              <w:rPr>
                <w:rFonts w:ascii="Montserrat" w:eastAsia="Times New Roman" w:hAnsi="Montserrat" w:cs="Times New Roman"/>
                <w:color w:val="000000"/>
                <w:sz w:val="12"/>
                <w:szCs w:val="12"/>
                <w:lang w:eastAsia="es-MX"/>
              </w:rPr>
              <w:t>Genérico para EB</w:t>
            </w:r>
          </w:p>
        </w:tc>
        <w:tc>
          <w:tcPr>
            <w:tcW w:w="1200" w:type="dxa"/>
            <w:tcBorders>
              <w:top w:val="nil"/>
              <w:left w:val="nil"/>
              <w:bottom w:val="single" w:sz="4" w:space="0" w:color="auto"/>
              <w:right w:val="single" w:sz="8" w:space="0" w:color="auto"/>
            </w:tcBorders>
            <w:shd w:val="clear" w:color="000000" w:fill="FFFFFF"/>
            <w:vAlign w:val="center"/>
            <w:hideMark/>
          </w:tcPr>
          <w:p w14:paraId="715215F0" w14:textId="77777777" w:rsidR="00E27272" w:rsidRDefault="00E27272">
            <w:pPr>
              <w:tabs>
                <w:tab w:val="left" w:pos="142"/>
              </w:tabs>
              <w:spacing w:after="0" w:line="240" w:lineRule="auto"/>
              <w:jc w:val="center"/>
              <w:rPr>
                <w:ins w:id="754" w:author="Ramsés Vázquez Lira" w:date="2020-01-11T18:45:00Z"/>
                <w:rFonts w:ascii="Montserrat" w:eastAsia="Times New Roman" w:hAnsi="Montserrat" w:cs="Times New Roman"/>
                <w:color w:val="000000"/>
                <w:sz w:val="12"/>
                <w:szCs w:val="12"/>
                <w:lang w:eastAsia="es-MX"/>
              </w:rPr>
              <w:pPrChange w:id="755" w:author="Ramsés Vázquez Lira" w:date="2020-01-11T19:09:00Z">
                <w:pPr>
                  <w:spacing w:after="0" w:line="240" w:lineRule="auto"/>
                  <w:jc w:val="center"/>
                </w:pPr>
              </w:pPrChange>
            </w:pPr>
            <w:ins w:id="756" w:author="Ramsés Vázquez Lira" w:date="2020-01-11T18:45:00Z">
              <w:r>
                <w:rPr>
                  <w:rFonts w:ascii="Montserrat" w:eastAsia="Times New Roman" w:hAnsi="Montserrat" w:cs="Times New Roman"/>
                  <w:color w:val="000000"/>
                  <w:sz w:val="12"/>
                  <w:szCs w:val="12"/>
                  <w:lang w:eastAsia="es-MX"/>
                </w:rPr>
                <w:t xml:space="preserve">M2. Escalas y cuestionarios. </w:t>
              </w:r>
            </w:ins>
          </w:p>
          <w:p w14:paraId="3DE3E5B2" w14:textId="75209E02" w:rsidR="004B6C92" w:rsidRPr="004C155F" w:rsidRDefault="00E27272">
            <w:pPr>
              <w:tabs>
                <w:tab w:val="left" w:pos="142"/>
              </w:tabs>
              <w:spacing w:after="0" w:line="240" w:lineRule="auto"/>
              <w:jc w:val="center"/>
              <w:rPr>
                <w:rFonts w:ascii="Montserrat" w:eastAsia="Times New Roman" w:hAnsi="Montserrat" w:cs="Times New Roman"/>
                <w:color w:val="000000"/>
                <w:sz w:val="12"/>
                <w:szCs w:val="12"/>
                <w:lang w:eastAsia="es-MX"/>
              </w:rPr>
              <w:pPrChange w:id="757" w:author="Ramsés Vázquez Lira" w:date="2020-01-11T19:09:00Z">
                <w:pPr>
                  <w:spacing w:after="0" w:line="240" w:lineRule="auto"/>
                  <w:jc w:val="center"/>
                </w:pPr>
              </w:pPrChange>
            </w:pPr>
            <w:ins w:id="758" w:author="Ramsés Vázquez Lira" w:date="2020-01-11T18:45:00Z">
              <w:r>
                <w:rPr>
                  <w:rFonts w:ascii="Montserrat" w:eastAsia="Times New Roman" w:hAnsi="Montserrat" w:cs="Times New Roman"/>
                  <w:color w:val="000000"/>
                  <w:sz w:val="12"/>
                  <w:szCs w:val="12"/>
                  <w:lang w:eastAsia="es-MX"/>
                </w:rPr>
                <w:t>TRI</w:t>
              </w:r>
            </w:ins>
            <w:del w:id="759" w:author="Ramsés Vázquez Lira" w:date="2020-01-11T18:45:00Z">
              <w:r w:rsidR="004B6C92" w:rsidRPr="004C155F" w:rsidDel="00E27272">
                <w:rPr>
                  <w:rFonts w:ascii="Montserrat" w:eastAsia="Times New Roman" w:hAnsi="Montserrat" w:cs="Times New Roman"/>
                  <w:color w:val="000000"/>
                  <w:sz w:val="12"/>
                  <w:szCs w:val="12"/>
                  <w:lang w:eastAsia="es-MX"/>
                </w:rPr>
                <w:delText>M2. Escalas de Actitudes y Percepciones</w:delText>
              </w:r>
            </w:del>
          </w:p>
        </w:tc>
        <w:tc>
          <w:tcPr>
            <w:tcW w:w="926" w:type="dxa"/>
            <w:tcBorders>
              <w:top w:val="nil"/>
              <w:left w:val="nil"/>
              <w:bottom w:val="single" w:sz="4" w:space="0" w:color="auto"/>
              <w:right w:val="single" w:sz="8" w:space="0" w:color="auto"/>
            </w:tcBorders>
            <w:shd w:val="clear" w:color="000000" w:fill="FFFFFF"/>
            <w:noWrap/>
            <w:vAlign w:val="bottom"/>
            <w:hideMark/>
          </w:tcPr>
          <w:p w14:paraId="6AEFA046" w14:textId="77777777" w:rsidR="004B6C92" w:rsidRPr="004C155F" w:rsidRDefault="004B6C92">
            <w:pPr>
              <w:tabs>
                <w:tab w:val="left" w:pos="142"/>
              </w:tabs>
              <w:spacing w:after="0" w:line="240" w:lineRule="auto"/>
              <w:jc w:val="center"/>
              <w:rPr>
                <w:rFonts w:ascii="Montserrat" w:eastAsia="Times New Roman" w:hAnsi="Montserrat" w:cs="Times New Roman"/>
                <w:color w:val="000000"/>
                <w:sz w:val="12"/>
                <w:szCs w:val="12"/>
                <w:lang w:eastAsia="es-MX"/>
              </w:rPr>
              <w:pPrChange w:id="760" w:author="Ramsés Vázquez Lira" w:date="2020-01-11T19:09:00Z">
                <w:pPr>
                  <w:spacing w:after="0" w:line="240" w:lineRule="auto"/>
                  <w:jc w:val="center"/>
                </w:pPr>
              </w:pPrChange>
            </w:pPr>
            <w:r w:rsidRPr="004C155F">
              <w:rPr>
                <w:rFonts w:ascii="Montserrat" w:eastAsia="Times New Roman" w:hAnsi="Montserrat" w:cs="Times New Roman"/>
                <w:color w:val="000000"/>
                <w:sz w:val="12"/>
                <w:szCs w:val="12"/>
                <w:lang w:eastAsia="es-MX"/>
              </w:rPr>
              <w:t>1</w:t>
            </w:r>
          </w:p>
        </w:tc>
        <w:tc>
          <w:tcPr>
            <w:tcW w:w="903" w:type="dxa"/>
            <w:vMerge/>
            <w:tcBorders>
              <w:top w:val="nil"/>
              <w:left w:val="single" w:sz="8" w:space="0" w:color="auto"/>
              <w:bottom w:val="single" w:sz="8" w:space="0" w:color="000000"/>
              <w:right w:val="single" w:sz="8" w:space="0" w:color="auto"/>
            </w:tcBorders>
            <w:vAlign w:val="center"/>
            <w:hideMark/>
          </w:tcPr>
          <w:p w14:paraId="05E489A1" w14:textId="77777777" w:rsidR="004B6C92" w:rsidRPr="004C155F" w:rsidRDefault="004B6C92">
            <w:pPr>
              <w:tabs>
                <w:tab w:val="left" w:pos="142"/>
              </w:tabs>
              <w:spacing w:after="0" w:line="240" w:lineRule="auto"/>
              <w:rPr>
                <w:rFonts w:ascii="Montserrat" w:eastAsia="Times New Roman" w:hAnsi="Montserrat" w:cs="Times New Roman"/>
                <w:color w:val="000000"/>
                <w:sz w:val="12"/>
                <w:szCs w:val="12"/>
                <w:lang w:eastAsia="es-MX"/>
              </w:rPr>
              <w:pPrChange w:id="761" w:author="Ramsés Vázquez Lira" w:date="2020-01-11T19:09:00Z">
                <w:pPr>
                  <w:spacing w:after="0" w:line="240" w:lineRule="auto"/>
                </w:pPr>
              </w:pPrChange>
            </w:pPr>
          </w:p>
        </w:tc>
      </w:tr>
      <w:tr w:rsidR="004B6C92" w:rsidRPr="004C155F" w14:paraId="0F335905" w14:textId="77777777" w:rsidTr="00943101">
        <w:trPr>
          <w:trHeight w:val="675"/>
        </w:trPr>
        <w:tc>
          <w:tcPr>
            <w:tcW w:w="1187" w:type="dxa"/>
            <w:vMerge/>
            <w:tcBorders>
              <w:top w:val="nil"/>
              <w:left w:val="single" w:sz="8" w:space="0" w:color="auto"/>
              <w:bottom w:val="single" w:sz="8" w:space="0" w:color="000000"/>
              <w:right w:val="single" w:sz="8" w:space="0" w:color="auto"/>
            </w:tcBorders>
            <w:vAlign w:val="center"/>
            <w:hideMark/>
          </w:tcPr>
          <w:p w14:paraId="01227A44" w14:textId="77777777" w:rsidR="004B6C92" w:rsidRPr="004C155F" w:rsidRDefault="004B6C92">
            <w:pPr>
              <w:tabs>
                <w:tab w:val="left" w:pos="142"/>
              </w:tabs>
              <w:spacing w:after="0" w:line="240" w:lineRule="auto"/>
              <w:rPr>
                <w:rFonts w:ascii="Montserrat" w:eastAsia="Times New Roman" w:hAnsi="Montserrat" w:cs="Times New Roman"/>
                <w:color w:val="000000"/>
                <w:sz w:val="12"/>
                <w:szCs w:val="12"/>
                <w:lang w:eastAsia="es-MX"/>
              </w:rPr>
              <w:pPrChange w:id="762" w:author="Ramsés Vázquez Lira" w:date="2020-01-11T19:09:00Z">
                <w:pPr>
                  <w:spacing w:after="0" w:line="240" w:lineRule="auto"/>
                </w:pPr>
              </w:pPrChange>
            </w:pPr>
          </w:p>
        </w:tc>
        <w:tc>
          <w:tcPr>
            <w:tcW w:w="1473" w:type="dxa"/>
            <w:vMerge w:val="restart"/>
            <w:tcBorders>
              <w:top w:val="nil"/>
              <w:left w:val="single" w:sz="8" w:space="0" w:color="auto"/>
              <w:bottom w:val="single" w:sz="4" w:space="0" w:color="000000"/>
              <w:right w:val="single" w:sz="8" w:space="0" w:color="auto"/>
            </w:tcBorders>
            <w:shd w:val="clear" w:color="000000" w:fill="FFFFFF"/>
            <w:vAlign w:val="center"/>
            <w:hideMark/>
          </w:tcPr>
          <w:p w14:paraId="22B939A1" w14:textId="77777777" w:rsidR="004B6C92" w:rsidRPr="004C155F" w:rsidRDefault="004B6C92">
            <w:pPr>
              <w:tabs>
                <w:tab w:val="left" w:pos="142"/>
              </w:tabs>
              <w:spacing w:after="0" w:line="240" w:lineRule="auto"/>
              <w:rPr>
                <w:rFonts w:ascii="Montserrat" w:eastAsia="Times New Roman" w:hAnsi="Montserrat" w:cs="Times New Roman"/>
                <w:color w:val="000000"/>
                <w:sz w:val="12"/>
                <w:szCs w:val="12"/>
                <w:lang w:eastAsia="es-MX"/>
              </w:rPr>
              <w:pPrChange w:id="763" w:author="Ramsés Vázquez Lira" w:date="2020-01-11T19:09:00Z">
                <w:pPr>
                  <w:spacing w:after="0" w:line="240" w:lineRule="auto"/>
                </w:pPr>
              </w:pPrChange>
            </w:pPr>
            <w:r w:rsidRPr="004C155F">
              <w:rPr>
                <w:rFonts w:ascii="Montserrat" w:eastAsia="Times New Roman" w:hAnsi="Montserrat" w:cs="Times New Roman"/>
                <w:color w:val="000000"/>
                <w:sz w:val="12"/>
                <w:szCs w:val="12"/>
                <w:lang w:eastAsia="es-MX"/>
              </w:rPr>
              <w:t>Proyecto de seguimiento</w:t>
            </w:r>
          </w:p>
        </w:tc>
        <w:tc>
          <w:tcPr>
            <w:tcW w:w="1179" w:type="dxa"/>
            <w:tcBorders>
              <w:top w:val="nil"/>
              <w:left w:val="nil"/>
              <w:bottom w:val="single" w:sz="4" w:space="0" w:color="auto"/>
              <w:right w:val="single" w:sz="8" w:space="0" w:color="auto"/>
            </w:tcBorders>
            <w:shd w:val="clear" w:color="000000" w:fill="FFFFFF"/>
            <w:vAlign w:val="center"/>
            <w:hideMark/>
          </w:tcPr>
          <w:p w14:paraId="36E48E70" w14:textId="77777777" w:rsidR="004B6C92" w:rsidRPr="004C155F" w:rsidRDefault="004B6C92">
            <w:pPr>
              <w:tabs>
                <w:tab w:val="left" w:pos="142"/>
              </w:tabs>
              <w:spacing w:after="0" w:line="240" w:lineRule="auto"/>
              <w:jc w:val="center"/>
              <w:rPr>
                <w:rFonts w:ascii="Montserrat" w:eastAsia="Times New Roman" w:hAnsi="Montserrat" w:cs="Times New Roman"/>
                <w:color w:val="000000"/>
                <w:sz w:val="12"/>
                <w:szCs w:val="12"/>
                <w:lang w:eastAsia="es-MX"/>
              </w:rPr>
              <w:pPrChange w:id="764" w:author="Ramsés Vázquez Lira" w:date="2020-01-11T19:09:00Z">
                <w:pPr>
                  <w:spacing w:after="0" w:line="240" w:lineRule="auto"/>
                  <w:jc w:val="center"/>
                </w:pPr>
              </w:pPrChange>
            </w:pPr>
            <w:r w:rsidRPr="004C155F">
              <w:rPr>
                <w:rFonts w:ascii="Montserrat" w:eastAsia="Times New Roman" w:hAnsi="Montserrat" w:cs="Times New Roman"/>
                <w:color w:val="000000"/>
                <w:sz w:val="12"/>
                <w:szCs w:val="12"/>
                <w:lang w:eastAsia="es-MX"/>
              </w:rPr>
              <w:t>Docente y Técnico docente</w:t>
            </w:r>
          </w:p>
        </w:tc>
        <w:tc>
          <w:tcPr>
            <w:tcW w:w="1993" w:type="dxa"/>
            <w:tcBorders>
              <w:top w:val="nil"/>
              <w:left w:val="nil"/>
              <w:bottom w:val="single" w:sz="4" w:space="0" w:color="auto"/>
              <w:right w:val="single" w:sz="8" w:space="0" w:color="auto"/>
            </w:tcBorders>
            <w:shd w:val="clear" w:color="000000" w:fill="FFFFFF"/>
            <w:vAlign w:val="center"/>
            <w:hideMark/>
          </w:tcPr>
          <w:p w14:paraId="79391F76" w14:textId="77777777" w:rsidR="004B6C92" w:rsidRPr="004C155F" w:rsidRDefault="004B6C92">
            <w:pPr>
              <w:tabs>
                <w:tab w:val="left" w:pos="142"/>
              </w:tabs>
              <w:spacing w:after="0" w:line="240" w:lineRule="auto"/>
              <w:jc w:val="center"/>
              <w:rPr>
                <w:rFonts w:ascii="Montserrat" w:eastAsia="Times New Roman" w:hAnsi="Montserrat" w:cs="Times New Roman"/>
                <w:color w:val="000000"/>
                <w:sz w:val="12"/>
                <w:szCs w:val="12"/>
                <w:lang w:eastAsia="es-MX"/>
              </w:rPr>
              <w:pPrChange w:id="765" w:author="Ramsés Vázquez Lira" w:date="2020-01-11T19:09:00Z">
                <w:pPr>
                  <w:spacing w:after="0" w:line="240" w:lineRule="auto"/>
                  <w:jc w:val="center"/>
                </w:pPr>
              </w:pPrChange>
            </w:pPr>
            <w:r w:rsidRPr="004C155F">
              <w:rPr>
                <w:rFonts w:ascii="Montserrat" w:eastAsia="Times New Roman" w:hAnsi="Montserrat" w:cs="Times New Roman"/>
                <w:color w:val="000000"/>
                <w:sz w:val="12"/>
                <w:szCs w:val="12"/>
                <w:lang w:eastAsia="es-MX"/>
              </w:rPr>
              <w:t>Genérico para EB</w:t>
            </w:r>
          </w:p>
        </w:tc>
        <w:tc>
          <w:tcPr>
            <w:tcW w:w="1200" w:type="dxa"/>
            <w:tcBorders>
              <w:top w:val="nil"/>
              <w:left w:val="nil"/>
              <w:bottom w:val="single" w:sz="4" w:space="0" w:color="auto"/>
              <w:right w:val="single" w:sz="8" w:space="0" w:color="auto"/>
            </w:tcBorders>
            <w:shd w:val="clear" w:color="000000" w:fill="FFFFFF"/>
            <w:vAlign w:val="center"/>
            <w:hideMark/>
          </w:tcPr>
          <w:p w14:paraId="1F78E004" w14:textId="77777777" w:rsidR="004B6C92" w:rsidRPr="004C155F" w:rsidRDefault="004B6C92">
            <w:pPr>
              <w:tabs>
                <w:tab w:val="left" w:pos="142"/>
              </w:tabs>
              <w:spacing w:after="0" w:line="240" w:lineRule="auto"/>
              <w:jc w:val="center"/>
              <w:rPr>
                <w:rFonts w:ascii="Montserrat" w:eastAsia="Times New Roman" w:hAnsi="Montserrat" w:cs="Times New Roman"/>
                <w:color w:val="000000"/>
                <w:sz w:val="12"/>
                <w:szCs w:val="12"/>
                <w:lang w:eastAsia="es-MX"/>
              </w:rPr>
              <w:pPrChange w:id="766" w:author="Ramsés Vázquez Lira" w:date="2020-01-11T19:09:00Z">
                <w:pPr>
                  <w:spacing w:after="0" w:line="240" w:lineRule="auto"/>
                  <w:jc w:val="center"/>
                </w:pPr>
              </w:pPrChange>
            </w:pPr>
            <w:r w:rsidRPr="004C155F">
              <w:rPr>
                <w:rFonts w:ascii="Montserrat" w:eastAsia="Times New Roman" w:hAnsi="Montserrat" w:cs="Times New Roman"/>
                <w:color w:val="000000"/>
                <w:sz w:val="12"/>
                <w:szCs w:val="12"/>
                <w:lang w:eastAsia="es-MX"/>
              </w:rPr>
              <w:t>M3. Rúbrica</w:t>
            </w:r>
          </w:p>
        </w:tc>
        <w:tc>
          <w:tcPr>
            <w:tcW w:w="926" w:type="dxa"/>
            <w:tcBorders>
              <w:top w:val="nil"/>
              <w:left w:val="nil"/>
              <w:bottom w:val="single" w:sz="4" w:space="0" w:color="auto"/>
              <w:right w:val="single" w:sz="8" w:space="0" w:color="auto"/>
            </w:tcBorders>
            <w:shd w:val="clear" w:color="000000" w:fill="FFFFFF"/>
            <w:noWrap/>
            <w:vAlign w:val="bottom"/>
            <w:hideMark/>
          </w:tcPr>
          <w:p w14:paraId="7B36AD86" w14:textId="77777777" w:rsidR="004B6C92" w:rsidRPr="004C155F" w:rsidRDefault="004B6C92">
            <w:pPr>
              <w:tabs>
                <w:tab w:val="left" w:pos="142"/>
              </w:tabs>
              <w:spacing w:after="0" w:line="240" w:lineRule="auto"/>
              <w:jc w:val="center"/>
              <w:rPr>
                <w:rFonts w:ascii="Montserrat" w:eastAsia="Times New Roman" w:hAnsi="Montserrat" w:cs="Times New Roman"/>
                <w:color w:val="000000"/>
                <w:sz w:val="12"/>
                <w:szCs w:val="12"/>
                <w:lang w:eastAsia="es-MX"/>
              </w:rPr>
              <w:pPrChange w:id="767" w:author="Ramsés Vázquez Lira" w:date="2020-01-11T19:09:00Z">
                <w:pPr>
                  <w:spacing w:after="0" w:line="240" w:lineRule="auto"/>
                  <w:jc w:val="center"/>
                </w:pPr>
              </w:pPrChange>
            </w:pPr>
            <w:r w:rsidRPr="004C155F">
              <w:rPr>
                <w:rFonts w:ascii="Montserrat" w:eastAsia="Times New Roman" w:hAnsi="Montserrat" w:cs="Times New Roman"/>
                <w:color w:val="000000"/>
                <w:sz w:val="12"/>
                <w:szCs w:val="12"/>
                <w:lang w:eastAsia="es-MX"/>
              </w:rPr>
              <w:t>1</w:t>
            </w:r>
          </w:p>
        </w:tc>
        <w:tc>
          <w:tcPr>
            <w:tcW w:w="903" w:type="dxa"/>
            <w:vMerge/>
            <w:tcBorders>
              <w:top w:val="nil"/>
              <w:left w:val="single" w:sz="8" w:space="0" w:color="auto"/>
              <w:bottom w:val="single" w:sz="8" w:space="0" w:color="000000"/>
              <w:right w:val="single" w:sz="8" w:space="0" w:color="auto"/>
            </w:tcBorders>
            <w:vAlign w:val="center"/>
            <w:hideMark/>
          </w:tcPr>
          <w:p w14:paraId="7BABF718" w14:textId="77777777" w:rsidR="004B6C92" w:rsidRPr="004C155F" w:rsidRDefault="004B6C92">
            <w:pPr>
              <w:tabs>
                <w:tab w:val="left" w:pos="142"/>
              </w:tabs>
              <w:spacing w:after="0" w:line="240" w:lineRule="auto"/>
              <w:rPr>
                <w:rFonts w:ascii="Montserrat" w:eastAsia="Times New Roman" w:hAnsi="Montserrat" w:cs="Times New Roman"/>
                <w:color w:val="000000"/>
                <w:sz w:val="12"/>
                <w:szCs w:val="12"/>
                <w:lang w:eastAsia="es-MX"/>
              </w:rPr>
              <w:pPrChange w:id="768" w:author="Ramsés Vázquez Lira" w:date="2020-01-11T19:09:00Z">
                <w:pPr>
                  <w:spacing w:after="0" w:line="240" w:lineRule="auto"/>
                </w:pPr>
              </w:pPrChange>
            </w:pPr>
          </w:p>
        </w:tc>
      </w:tr>
      <w:tr w:rsidR="004B6C92" w:rsidRPr="004C155F" w14:paraId="50EA6319" w14:textId="77777777" w:rsidTr="00943101">
        <w:trPr>
          <w:trHeight w:val="675"/>
        </w:trPr>
        <w:tc>
          <w:tcPr>
            <w:tcW w:w="1187" w:type="dxa"/>
            <w:vMerge/>
            <w:tcBorders>
              <w:top w:val="nil"/>
              <w:left w:val="single" w:sz="8" w:space="0" w:color="auto"/>
              <w:bottom w:val="single" w:sz="8" w:space="0" w:color="000000"/>
              <w:right w:val="single" w:sz="8" w:space="0" w:color="auto"/>
            </w:tcBorders>
            <w:vAlign w:val="center"/>
            <w:hideMark/>
          </w:tcPr>
          <w:p w14:paraId="3FEACDB0" w14:textId="77777777" w:rsidR="004B6C92" w:rsidRPr="004C155F" w:rsidRDefault="004B6C92">
            <w:pPr>
              <w:tabs>
                <w:tab w:val="left" w:pos="142"/>
              </w:tabs>
              <w:spacing w:after="0" w:line="240" w:lineRule="auto"/>
              <w:rPr>
                <w:rFonts w:ascii="Montserrat" w:eastAsia="Times New Roman" w:hAnsi="Montserrat" w:cs="Times New Roman"/>
                <w:color w:val="000000"/>
                <w:sz w:val="12"/>
                <w:szCs w:val="12"/>
                <w:lang w:eastAsia="es-MX"/>
              </w:rPr>
              <w:pPrChange w:id="769" w:author="Ramsés Vázquez Lira" w:date="2020-01-11T19:09:00Z">
                <w:pPr>
                  <w:spacing w:after="0" w:line="240" w:lineRule="auto"/>
                </w:pPr>
              </w:pPrChange>
            </w:pPr>
          </w:p>
        </w:tc>
        <w:tc>
          <w:tcPr>
            <w:tcW w:w="1473" w:type="dxa"/>
            <w:vMerge/>
            <w:tcBorders>
              <w:top w:val="nil"/>
              <w:left w:val="single" w:sz="8" w:space="0" w:color="auto"/>
              <w:bottom w:val="single" w:sz="4" w:space="0" w:color="000000"/>
              <w:right w:val="single" w:sz="8" w:space="0" w:color="auto"/>
            </w:tcBorders>
            <w:vAlign w:val="center"/>
            <w:hideMark/>
          </w:tcPr>
          <w:p w14:paraId="2DE1AD9C" w14:textId="77777777" w:rsidR="004B6C92" w:rsidRPr="004C155F" w:rsidRDefault="004B6C92">
            <w:pPr>
              <w:tabs>
                <w:tab w:val="left" w:pos="142"/>
              </w:tabs>
              <w:spacing w:after="0" w:line="240" w:lineRule="auto"/>
              <w:rPr>
                <w:rFonts w:ascii="Montserrat" w:eastAsia="Times New Roman" w:hAnsi="Montserrat" w:cs="Times New Roman"/>
                <w:color w:val="000000"/>
                <w:sz w:val="12"/>
                <w:szCs w:val="12"/>
                <w:lang w:eastAsia="es-MX"/>
              </w:rPr>
              <w:pPrChange w:id="770" w:author="Ramsés Vázquez Lira" w:date="2020-01-11T19:09:00Z">
                <w:pPr>
                  <w:spacing w:after="0" w:line="240" w:lineRule="auto"/>
                </w:pPr>
              </w:pPrChange>
            </w:pPr>
          </w:p>
        </w:tc>
        <w:tc>
          <w:tcPr>
            <w:tcW w:w="1179" w:type="dxa"/>
            <w:tcBorders>
              <w:top w:val="nil"/>
              <w:left w:val="nil"/>
              <w:bottom w:val="single" w:sz="4" w:space="0" w:color="auto"/>
              <w:right w:val="single" w:sz="8" w:space="0" w:color="auto"/>
            </w:tcBorders>
            <w:shd w:val="clear" w:color="000000" w:fill="FFFFFF"/>
            <w:vAlign w:val="center"/>
            <w:hideMark/>
          </w:tcPr>
          <w:p w14:paraId="45CDF6E3" w14:textId="77777777" w:rsidR="004B6C92" w:rsidRPr="004C155F" w:rsidRDefault="004B6C92">
            <w:pPr>
              <w:tabs>
                <w:tab w:val="left" w:pos="142"/>
              </w:tabs>
              <w:spacing w:after="0" w:line="240" w:lineRule="auto"/>
              <w:jc w:val="center"/>
              <w:rPr>
                <w:rFonts w:ascii="Montserrat" w:eastAsia="Times New Roman" w:hAnsi="Montserrat" w:cs="Times New Roman"/>
                <w:color w:val="000000"/>
                <w:sz w:val="12"/>
                <w:szCs w:val="12"/>
                <w:lang w:eastAsia="es-MX"/>
              </w:rPr>
              <w:pPrChange w:id="771" w:author="Ramsés Vázquez Lira" w:date="2020-01-11T19:09:00Z">
                <w:pPr>
                  <w:spacing w:after="0" w:line="240" w:lineRule="auto"/>
                  <w:jc w:val="center"/>
                </w:pPr>
              </w:pPrChange>
            </w:pPr>
            <w:r w:rsidRPr="004C155F">
              <w:rPr>
                <w:rFonts w:ascii="Montserrat" w:eastAsia="Times New Roman" w:hAnsi="Montserrat" w:cs="Times New Roman"/>
                <w:color w:val="000000"/>
                <w:sz w:val="12"/>
                <w:szCs w:val="12"/>
                <w:lang w:eastAsia="es-MX"/>
              </w:rPr>
              <w:t>Asesor técnico pedagógico</w:t>
            </w:r>
          </w:p>
        </w:tc>
        <w:tc>
          <w:tcPr>
            <w:tcW w:w="1993" w:type="dxa"/>
            <w:tcBorders>
              <w:top w:val="nil"/>
              <w:left w:val="nil"/>
              <w:bottom w:val="single" w:sz="4" w:space="0" w:color="auto"/>
              <w:right w:val="single" w:sz="8" w:space="0" w:color="auto"/>
            </w:tcBorders>
            <w:shd w:val="clear" w:color="000000" w:fill="FFFFFF"/>
            <w:vAlign w:val="center"/>
            <w:hideMark/>
          </w:tcPr>
          <w:p w14:paraId="09854BAB" w14:textId="77777777" w:rsidR="004B6C92" w:rsidRPr="004C155F" w:rsidRDefault="004B6C92">
            <w:pPr>
              <w:tabs>
                <w:tab w:val="left" w:pos="142"/>
              </w:tabs>
              <w:spacing w:after="0" w:line="240" w:lineRule="auto"/>
              <w:jc w:val="center"/>
              <w:rPr>
                <w:rFonts w:ascii="Montserrat" w:eastAsia="Times New Roman" w:hAnsi="Montserrat" w:cs="Times New Roman"/>
                <w:color w:val="000000"/>
                <w:sz w:val="12"/>
                <w:szCs w:val="12"/>
                <w:lang w:eastAsia="es-MX"/>
              </w:rPr>
              <w:pPrChange w:id="772" w:author="Ramsés Vázquez Lira" w:date="2020-01-11T19:09:00Z">
                <w:pPr>
                  <w:spacing w:after="0" w:line="240" w:lineRule="auto"/>
                  <w:jc w:val="center"/>
                </w:pPr>
              </w:pPrChange>
            </w:pPr>
            <w:r w:rsidRPr="004C155F">
              <w:rPr>
                <w:rFonts w:ascii="Montserrat" w:eastAsia="Times New Roman" w:hAnsi="Montserrat" w:cs="Times New Roman"/>
                <w:color w:val="000000"/>
                <w:sz w:val="12"/>
                <w:szCs w:val="12"/>
                <w:lang w:eastAsia="es-MX"/>
              </w:rPr>
              <w:t>Genérico para EB</w:t>
            </w:r>
          </w:p>
        </w:tc>
        <w:tc>
          <w:tcPr>
            <w:tcW w:w="1200" w:type="dxa"/>
            <w:tcBorders>
              <w:top w:val="nil"/>
              <w:left w:val="nil"/>
              <w:bottom w:val="single" w:sz="4" w:space="0" w:color="auto"/>
              <w:right w:val="single" w:sz="8" w:space="0" w:color="auto"/>
            </w:tcBorders>
            <w:shd w:val="clear" w:color="000000" w:fill="FFFFFF"/>
            <w:vAlign w:val="center"/>
            <w:hideMark/>
          </w:tcPr>
          <w:p w14:paraId="59B4937F" w14:textId="77777777" w:rsidR="004B6C92" w:rsidRPr="004C155F" w:rsidRDefault="004B6C92">
            <w:pPr>
              <w:tabs>
                <w:tab w:val="left" w:pos="142"/>
              </w:tabs>
              <w:spacing w:after="0" w:line="240" w:lineRule="auto"/>
              <w:jc w:val="center"/>
              <w:rPr>
                <w:rFonts w:ascii="Montserrat" w:eastAsia="Times New Roman" w:hAnsi="Montserrat" w:cs="Times New Roman"/>
                <w:color w:val="000000"/>
                <w:sz w:val="12"/>
                <w:szCs w:val="12"/>
                <w:lang w:eastAsia="es-MX"/>
              </w:rPr>
              <w:pPrChange w:id="773" w:author="Ramsés Vázquez Lira" w:date="2020-01-11T19:09:00Z">
                <w:pPr>
                  <w:spacing w:after="0" w:line="240" w:lineRule="auto"/>
                  <w:jc w:val="center"/>
                </w:pPr>
              </w:pPrChange>
            </w:pPr>
            <w:r w:rsidRPr="004C155F">
              <w:rPr>
                <w:rFonts w:ascii="Montserrat" w:eastAsia="Times New Roman" w:hAnsi="Montserrat" w:cs="Times New Roman"/>
                <w:color w:val="000000"/>
                <w:sz w:val="12"/>
                <w:szCs w:val="12"/>
                <w:lang w:eastAsia="es-MX"/>
              </w:rPr>
              <w:t>M3. Rúbrica</w:t>
            </w:r>
          </w:p>
        </w:tc>
        <w:tc>
          <w:tcPr>
            <w:tcW w:w="926" w:type="dxa"/>
            <w:tcBorders>
              <w:top w:val="nil"/>
              <w:left w:val="nil"/>
              <w:bottom w:val="single" w:sz="4" w:space="0" w:color="auto"/>
              <w:right w:val="single" w:sz="8" w:space="0" w:color="auto"/>
            </w:tcBorders>
            <w:shd w:val="clear" w:color="000000" w:fill="FFFFFF"/>
            <w:noWrap/>
            <w:vAlign w:val="bottom"/>
            <w:hideMark/>
          </w:tcPr>
          <w:p w14:paraId="7F8B47B3" w14:textId="77777777" w:rsidR="004B6C92" w:rsidRPr="004C155F" w:rsidRDefault="004B6C92">
            <w:pPr>
              <w:tabs>
                <w:tab w:val="left" w:pos="142"/>
              </w:tabs>
              <w:spacing w:after="0" w:line="240" w:lineRule="auto"/>
              <w:jc w:val="center"/>
              <w:rPr>
                <w:rFonts w:ascii="Montserrat" w:eastAsia="Times New Roman" w:hAnsi="Montserrat" w:cs="Times New Roman"/>
                <w:color w:val="000000"/>
                <w:sz w:val="12"/>
                <w:szCs w:val="12"/>
                <w:lang w:eastAsia="es-MX"/>
              </w:rPr>
              <w:pPrChange w:id="774" w:author="Ramsés Vázquez Lira" w:date="2020-01-11T19:09:00Z">
                <w:pPr>
                  <w:spacing w:after="0" w:line="240" w:lineRule="auto"/>
                  <w:jc w:val="center"/>
                </w:pPr>
              </w:pPrChange>
            </w:pPr>
            <w:r w:rsidRPr="004C155F">
              <w:rPr>
                <w:rFonts w:ascii="Montserrat" w:eastAsia="Times New Roman" w:hAnsi="Montserrat" w:cs="Times New Roman"/>
                <w:color w:val="000000"/>
                <w:sz w:val="12"/>
                <w:szCs w:val="12"/>
                <w:lang w:eastAsia="es-MX"/>
              </w:rPr>
              <w:t>1</w:t>
            </w:r>
          </w:p>
        </w:tc>
        <w:tc>
          <w:tcPr>
            <w:tcW w:w="903" w:type="dxa"/>
            <w:vMerge/>
            <w:tcBorders>
              <w:top w:val="nil"/>
              <w:left w:val="single" w:sz="8" w:space="0" w:color="auto"/>
              <w:bottom w:val="single" w:sz="8" w:space="0" w:color="000000"/>
              <w:right w:val="single" w:sz="8" w:space="0" w:color="auto"/>
            </w:tcBorders>
            <w:vAlign w:val="center"/>
            <w:hideMark/>
          </w:tcPr>
          <w:p w14:paraId="1D4A92B1" w14:textId="77777777" w:rsidR="004B6C92" w:rsidRPr="004C155F" w:rsidRDefault="004B6C92">
            <w:pPr>
              <w:tabs>
                <w:tab w:val="left" w:pos="142"/>
              </w:tabs>
              <w:spacing w:after="0" w:line="240" w:lineRule="auto"/>
              <w:rPr>
                <w:rFonts w:ascii="Montserrat" w:eastAsia="Times New Roman" w:hAnsi="Montserrat" w:cs="Times New Roman"/>
                <w:color w:val="000000"/>
                <w:sz w:val="12"/>
                <w:szCs w:val="12"/>
                <w:lang w:eastAsia="es-MX"/>
              </w:rPr>
              <w:pPrChange w:id="775" w:author="Ramsés Vázquez Lira" w:date="2020-01-11T19:09:00Z">
                <w:pPr>
                  <w:spacing w:after="0" w:line="240" w:lineRule="auto"/>
                </w:pPr>
              </w:pPrChange>
            </w:pPr>
          </w:p>
        </w:tc>
      </w:tr>
      <w:tr w:rsidR="004B6C92" w:rsidRPr="004C155F" w14:paraId="29DE8081" w14:textId="77777777" w:rsidTr="00943101">
        <w:trPr>
          <w:trHeight w:val="450"/>
        </w:trPr>
        <w:tc>
          <w:tcPr>
            <w:tcW w:w="1187" w:type="dxa"/>
            <w:vMerge/>
            <w:tcBorders>
              <w:top w:val="nil"/>
              <w:left w:val="single" w:sz="8" w:space="0" w:color="auto"/>
              <w:bottom w:val="single" w:sz="8" w:space="0" w:color="000000"/>
              <w:right w:val="single" w:sz="8" w:space="0" w:color="auto"/>
            </w:tcBorders>
            <w:vAlign w:val="center"/>
            <w:hideMark/>
          </w:tcPr>
          <w:p w14:paraId="4AE884E8" w14:textId="77777777" w:rsidR="004B6C92" w:rsidRPr="004C155F" w:rsidRDefault="004B6C92">
            <w:pPr>
              <w:tabs>
                <w:tab w:val="left" w:pos="142"/>
              </w:tabs>
              <w:spacing w:after="0" w:line="240" w:lineRule="auto"/>
              <w:rPr>
                <w:rFonts w:ascii="Montserrat" w:eastAsia="Times New Roman" w:hAnsi="Montserrat" w:cs="Times New Roman"/>
                <w:color w:val="000000"/>
                <w:sz w:val="12"/>
                <w:szCs w:val="12"/>
                <w:lang w:eastAsia="es-MX"/>
              </w:rPr>
              <w:pPrChange w:id="776" w:author="Ramsés Vázquez Lira" w:date="2020-01-11T19:09:00Z">
                <w:pPr>
                  <w:spacing w:after="0" w:line="240" w:lineRule="auto"/>
                </w:pPr>
              </w:pPrChange>
            </w:pPr>
          </w:p>
        </w:tc>
        <w:tc>
          <w:tcPr>
            <w:tcW w:w="1473" w:type="dxa"/>
            <w:vMerge/>
            <w:tcBorders>
              <w:top w:val="nil"/>
              <w:left w:val="single" w:sz="8" w:space="0" w:color="auto"/>
              <w:bottom w:val="single" w:sz="4" w:space="0" w:color="000000"/>
              <w:right w:val="single" w:sz="8" w:space="0" w:color="auto"/>
            </w:tcBorders>
            <w:vAlign w:val="center"/>
            <w:hideMark/>
          </w:tcPr>
          <w:p w14:paraId="553F956B" w14:textId="77777777" w:rsidR="004B6C92" w:rsidRPr="004C155F" w:rsidRDefault="004B6C92">
            <w:pPr>
              <w:tabs>
                <w:tab w:val="left" w:pos="142"/>
              </w:tabs>
              <w:spacing w:after="0" w:line="240" w:lineRule="auto"/>
              <w:rPr>
                <w:rFonts w:ascii="Montserrat" w:eastAsia="Times New Roman" w:hAnsi="Montserrat" w:cs="Times New Roman"/>
                <w:color w:val="000000"/>
                <w:sz w:val="12"/>
                <w:szCs w:val="12"/>
                <w:lang w:eastAsia="es-MX"/>
              </w:rPr>
              <w:pPrChange w:id="777" w:author="Ramsés Vázquez Lira" w:date="2020-01-11T19:09:00Z">
                <w:pPr>
                  <w:spacing w:after="0" w:line="240" w:lineRule="auto"/>
                </w:pPr>
              </w:pPrChange>
            </w:pPr>
          </w:p>
        </w:tc>
        <w:tc>
          <w:tcPr>
            <w:tcW w:w="1179" w:type="dxa"/>
            <w:tcBorders>
              <w:top w:val="nil"/>
              <w:left w:val="nil"/>
              <w:bottom w:val="single" w:sz="4" w:space="0" w:color="auto"/>
              <w:right w:val="single" w:sz="8" w:space="0" w:color="auto"/>
            </w:tcBorders>
            <w:shd w:val="clear" w:color="000000" w:fill="FFFFFF"/>
            <w:vAlign w:val="center"/>
            <w:hideMark/>
          </w:tcPr>
          <w:p w14:paraId="0353FB3F" w14:textId="77777777" w:rsidR="004B6C92" w:rsidRPr="004C155F" w:rsidRDefault="004B6C92">
            <w:pPr>
              <w:tabs>
                <w:tab w:val="left" w:pos="142"/>
              </w:tabs>
              <w:spacing w:after="0" w:line="240" w:lineRule="auto"/>
              <w:jc w:val="center"/>
              <w:rPr>
                <w:rFonts w:ascii="Montserrat" w:eastAsia="Times New Roman" w:hAnsi="Montserrat" w:cs="Times New Roman"/>
                <w:color w:val="000000"/>
                <w:sz w:val="12"/>
                <w:szCs w:val="12"/>
                <w:lang w:eastAsia="es-MX"/>
              </w:rPr>
              <w:pPrChange w:id="778" w:author="Ramsés Vázquez Lira" w:date="2020-01-11T19:09:00Z">
                <w:pPr>
                  <w:spacing w:after="0" w:line="240" w:lineRule="auto"/>
                  <w:jc w:val="center"/>
                </w:pPr>
              </w:pPrChange>
            </w:pPr>
            <w:r w:rsidRPr="004C155F">
              <w:rPr>
                <w:rFonts w:ascii="Montserrat" w:eastAsia="Times New Roman" w:hAnsi="Montserrat" w:cs="Times New Roman"/>
                <w:color w:val="000000"/>
                <w:sz w:val="12"/>
                <w:szCs w:val="12"/>
                <w:lang w:eastAsia="es-MX"/>
              </w:rPr>
              <w:t>Dirección</w:t>
            </w:r>
          </w:p>
        </w:tc>
        <w:tc>
          <w:tcPr>
            <w:tcW w:w="1993" w:type="dxa"/>
            <w:tcBorders>
              <w:top w:val="nil"/>
              <w:left w:val="nil"/>
              <w:bottom w:val="single" w:sz="4" w:space="0" w:color="auto"/>
              <w:right w:val="single" w:sz="8" w:space="0" w:color="auto"/>
            </w:tcBorders>
            <w:shd w:val="clear" w:color="000000" w:fill="FFFFFF"/>
            <w:vAlign w:val="center"/>
            <w:hideMark/>
          </w:tcPr>
          <w:p w14:paraId="47DA5D67" w14:textId="77777777" w:rsidR="004B6C92" w:rsidRPr="004C155F" w:rsidRDefault="004B6C92">
            <w:pPr>
              <w:tabs>
                <w:tab w:val="left" w:pos="142"/>
              </w:tabs>
              <w:spacing w:after="0" w:line="240" w:lineRule="auto"/>
              <w:jc w:val="center"/>
              <w:rPr>
                <w:rFonts w:ascii="Montserrat" w:eastAsia="Times New Roman" w:hAnsi="Montserrat" w:cs="Times New Roman"/>
                <w:color w:val="000000"/>
                <w:sz w:val="12"/>
                <w:szCs w:val="12"/>
                <w:lang w:eastAsia="es-MX"/>
              </w:rPr>
              <w:pPrChange w:id="779" w:author="Ramsés Vázquez Lira" w:date="2020-01-11T19:09:00Z">
                <w:pPr>
                  <w:spacing w:after="0" w:line="240" w:lineRule="auto"/>
                  <w:jc w:val="center"/>
                </w:pPr>
              </w:pPrChange>
            </w:pPr>
            <w:r w:rsidRPr="004C155F">
              <w:rPr>
                <w:rFonts w:ascii="Montserrat" w:eastAsia="Times New Roman" w:hAnsi="Montserrat" w:cs="Times New Roman"/>
                <w:color w:val="000000"/>
                <w:sz w:val="12"/>
                <w:szCs w:val="12"/>
                <w:lang w:eastAsia="es-MX"/>
              </w:rPr>
              <w:t>Genérico para EB</w:t>
            </w:r>
          </w:p>
        </w:tc>
        <w:tc>
          <w:tcPr>
            <w:tcW w:w="1200" w:type="dxa"/>
            <w:tcBorders>
              <w:top w:val="nil"/>
              <w:left w:val="nil"/>
              <w:bottom w:val="single" w:sz="4" w:space="0" w:color="auto"/>
              <w:right w:val="single" w:sz="8" w:space="0" w:color="auto"/>
            </w:tcBorders>
            <w:shd w:val="clear" w:color="000000" w:fill="FFFFFF"/>
            <w:vAlign w:val="center"/>
            <w:hideMark/>
          </w:tcPr>
          <w:p w14:paraId="1F3E1722" w14:textId="77777777" w:rsidR="004B6C92" w:rsidRPr="004C155F" w:rsidRDefault="004B6C92">
            <w:pPr>
              <w:tabs>
                <w:tab w:val="left" w:pos="142"/>
              </w:tabs>
              <w:spacing w:after="0" w:line="240" w:lineRule="auto"/>
              <w:jc w:val="center"/>
              <w:rPr>
                <w:rFonts w:ascii="Montserrat" w:eastAsia="Times New Roman" w:hAnsi="Montserrat" w:cs="Times New Roman"/>
                <w:color w:val="000000"/>
                <w:sz w:val="12"/>
                <w:szCs w:val="12"/>
                <w:lang w:eastAsia="es-MX"/>
              </w:rPr>
              <w:pPrChange w:id="780" w:author="Ramsés Vázquez Lira" w:date="2020-01-11T19:09:00Z">
                <w:pPr>
                  <w:spacing w:after="0" w:line="240" w:lineRule="auto"/>
                  <w:jc w:val="center"/>
                </w:pPr>
              </w:pPrChange>
            </w:pPr>
            <w:r w:rsidRPr="004C155F">
              <w:rPr>
                <w:rFonts w:ascii="Montserrat" w:eastAsia="Times New Roman" w:hAnsi="Montserrat" w:cs="Times New Roman"/>
                <w:color w:val="000000"/>
                <w:sz w:val="12"/>
                <w:szCs w:val="12"/>
                <w:lang w:eastAsia="es-MX"/>
              </w:rPr>
              <w:t>M3. Rúbrica</w:t>
            </w:r>
          </w:p>
        </w:tc>
        <w:tc>
          <w:tcPr>
            <w:tcW w:w="926" w:type="dxa"/>
            <w:tcBorders>
              <w:top w:val="nil"/>
              <w:left w:val="nil"/>
              <w:bottom w:val="single" w:sz="4" w:space="0" w:color="auto"/>
              <w:right w:val="single" w:sz="8" w:space="0" w:color="auto"/>
            </w:tcBorders>
            <w:shd w:val="clear" w:color="000000" w:fill="FFFFFF"/>
            <w:noWrap/>
            <w:vAlign w:val="bottom"/>
            <w:hideMark/>
          </w:tcPr>
          <w:p w14:paraId="2C0A2E3F" w14:textId="77777777" w:rsidR="004B6C92" w:rsidRPr="004C155F" w:rsidRDefault="004B6C92">
            <w:pPr>
              <w:tabs>
                <w:tab w:val="left" w:pos="142"/>
              </w:tabs>
              <w:spacing w:after="0" w:line="240" w:lineRule="auto"/>
              <w:jc w:val="center"/>
              <w:rPr>
                <w:rFonts w:ascii="Montserrat" w:eastAsia="Times New Roman" w:hAnsi="Montserrat" w:cs="Times New Roman"/>
                <w:color w:val="000000"/>
                <w:sz w:val="12"/>
                <w:szCs w:val="12"/>
                <w:lang w:eastAsia="es-MX"/>
              </w:rPr>
              <w:pPrChange w:id="781" w:author="Ramsés Vázquez Lira" w:date="2020-01-11T19:09:00Z">
                <w:pPr>
                  <w:spacing w:after="0" w:line="240" w:lineRule="auto"/>
                  <w:jc w:val="center"/>
                </w:pPr>
              </w:pPrChange>
            </w:pPr>
            <w:r w:rsidRPr="004C155F">
              <w:rPr>
                <w:rFonts w:ascii="Montserrat" w:eastAsia="Times New Roman" w:hAnsi="Montserrat" w:cs="Times New Roman"/>
                <w:color w:val="000000"/>
                <w:sz w:val="12"/>
                <w:szCs w:val="12"/>
                <w:lang w:eastAsia="es-MX"/>
              </w:rPr>
              <w:t>1</w:t>
            </w:r>
          </w:p>
        </w:tc>
        <w:tc>
          <w:tcPr>
            <w:tcW w:w="903" w:type="dxa"/>
            <w:vMerge/>
            <w:tcBorders>
              <w:top w:val="nil"/>
              <w:left w:val="single" w:sz="8" w:space="0" w:color="auto"/>
              <w:bottom w:val="single" w:sz="8" w:space="0" w:color="000000"/>
              <w:right w:val="single" w:sz="8" w:space="0" w:color="auto"/>
            </w:tcBorders>
            <w:vAlign w:val="center"/>
            <w:hideMark/>
          </w:tcPr>
          <w:p w14:paraId="1D9CF7E3" w14:textId="77777777" w:rsidR="004B6C92" w:rsidRPr="004C155F" w:rsidRDefault="004B6C92">
            <w:pPr>
              <w:tabs>
                <w:tab w:val="left" w:pos="142"/>
              </w:tabs>
              <w:spacing w:after="0" w:line="240" w:lineRule="auto"/>
              <w:rPr>
                <w:rFonts w:ascii="Montserrat" w:eastAsia="Times New Roman" w:hAnsi="Montserrat" w:cs="Times New Roman"/>
                <w:color w:val="000000"/>
                <w:sz w:val="12"/>
                <w:szCs w:val="12"/>
                <w:lang w:eastAsia="es-MX"/>
              </w:rPr>
              <w:pPrChange w:id="782" w:author="Ramsés Vázquez Lira" w:date="2020-01-11T19:09:00Z">
                <w:pPr>
                  <w:spacing w:after="0" w:line="240" w:lineRule="auto"/>
                </w:pPr>
              </w:pPrChange>
            </w:pPr>
          </w:p>
        </w:tc>
      </w:tr>
      <w:tr w:rsidR="004B6C92" w:rsidRPr="004C155F" w14:paraId="40AD2929" w14:textId="77777777" w:rsidTr="00943101">
        <w:trPr>
          <w:trHeight w:val="450"/>
        </w:trPr>
        <w:tc>
          <w:tcPr>
            <w:tcW w:w="1187" w:type="dxa"/>
            <w:vMerge/>
            <w:tcBorders>
              <w:top w:val="nil"/>
              <w:left w:val="single" w:sz="8" w:space="0" w:color="auto"/>
              <w:bottom w:val="single" w:sz="8" w:space="0" w:color="000000"/>
              <w:right w:val="single" w:sz="8" w:space="0" w:color="auto"/>
            </w:tcBorders>
            <w:vAlign w:val="center"/>
            <w:hideMark/>
          </w:tcPr>
          <w:p w14:paraId="57F4A1D0" w14:textId="77777777" w:rsidR="004B6C92" w:rsidRPr="004C155F" w:rsidRDefault="004B6C92">
            <w:pPr>
              <w:tabs>
                <w:tab w:val="left" w:pos="142"/>
              </w:tabs>
              <w:spacing w:after="0" w:line="240" w:lineRule="auto"/>
              <w:rPr>
                <w:rFonts w:ascii="Montserrat" w:eastAsia="Times New Roman" w:hAnsi="Montserrat" w:cs="Times New Roman"/>
                <w:color w:val="000000"/>
                <w:sz w:val="12"/>
                <w:szCs w:val="12"/>
                <w:lang w:eastAsia="es-MX"/>
              </w:rPr>
              <w:pPrChange w:id="783" w:author="Ramsés Vázquez Lira" w:date="2020-01-11T19:09:00Z">
                <w:pPr>
                  <w:spacing w:after="0" w:line="240" w:lineRule="auto"/>
                </w:pPr>
              </w:pPrChange>
            </w:pPr>
          </w:p>
        </w:tc>
        <w:tc>
          <w:tcPr>
            <w:tcW w:w="1473" w:type="dxa"/>
            <w:vMerge/>
            <w:tcBorders>
              <w:top w:val="nil"/>
              <w:left w:val="single" w:sz="8" w:space="0" w:color="auto"/>
              <w:bottom w:val="single" w:sz="4" w:space="0" w:color="000000"/>
              <w:right w:val="single" w:sz="8" w:space="0" w:color="auto"/>
            </w:tcBorders>
            <w:vAlign w:val="center"/>
            <w:hideMark/>
          </w:tcPr>
          <w:p w14:paraId="5EF0974E" w14:textId="77777777" w:rsidR="004B6C92" w:rsidRPr="004C155F" w:rsidRDefault="004B6C92">
            <w:pPr>
              <w:tabs>
                <w:tab w:val="left" w:pos="142"/>
              </w:tabs>
              <w:spacing w:after="0" w:line="240" w:lineRule="auto"/>
              <w:rPr>
                <w:rFonts w:ascii="Montserrat" w:eastAsia="Times New Roman" w:hAnsi="Montserrat" w:cs="Times New Roman"/>
                <w:color w:val="000000"/>
                <w:sz w:val="12"/>
                <w:szCs w:val="12"/>
                <w:lang w:eastAsia="es-MX"/>
              </w:rPr>
              <w:pPrChange w:id="784" w:author="Ramsés Vázquez Lira" w:date="2020-01-11T19:09:00Z">
                <w:pPr>
                  <w:spacing w:after="0" w:line="240" w:lineRule="auto"/>
                </w:pPr>
              </w:pPrChange>
            </w:pPr>
          </w:p>
        </w:tc>
        <w:tc>
          <w:tcPr>
            <w:tcW w:w="1179" w:type="dxa"/>
            <w:tcBorders>
              <w:top w:val="nil"/>
              <w:left w:val="nil"/>
              <w:bottom w:val="single" w:sz="4" w:space="0" w:color="auto"/>
              <w:right w:val="single" w:sz="8" w:space="0" w:color="auto"/>
            </w:tcBorders>
            <w:shd w:val="clear" w:color="000000" w:fill="FFFFFF"/>
            <w:vAlign w:val="center"/>
            <w:hideMark/>
          </w:tcPr>
          <w:p w14:paraId="4EE97702" w14:textId="77777777" w:rsidR="004B6C92" w:rsidRPr="004C155F" w:rsidRDefault="004B6C92">
            <w:pPr>
              <w:tabs>
                <w:tab w:val="left" w:pos="142"/>
              </w:tabs>
              <w:spacing w:after="0" w:line="240" w:lineRule="auto"/>
              <w:jc w:val="center"/>
              <w:rPr>
                <w:rFonts w:ascii="Montserrat" w:eastAsia="Times New Roman" w:hAnsi="Montserrat" w:cs="Times New Roman"/>
                <w:color w:val="000000"/>
                <w:sz w:val="12"/>
                <w:szCs w:val="12"/>
                <w:lang w:eastAsia="es-MX"/>
              </w:rPr>
              <w:pPrChange w:id="785" w:author="Ramsés Vázquez Lira" w:date="2020-01-11T19:09:00Z">
                <w:pPr>
                  <w:spacing w:after="0" w:line="240" w:lineRule="auto"/>
                  <w:jc w:val="center"/>
                </w:pPr>
              </w:pPrChange>
            </w:pPr>
            <w:r w:rsidRPr="004C155F">
              <w:rPr>
                <w:rFonts w:ascii="Montserrat" w:eastAsia="Times New Roman" w:hAnsi="Montserrat" w:cs="Times New Roman"/>
                <w:color w:val="000000"/>
                <w:sz w:val="12"/>
                <w:szCs w:val="12"/>
                <w:lang w:eastAsia="es-MX"/>
              </w:rPr>
              <w:t>Supervisión</w:t>
            </w:r>
          </w:p>
        </w:tc>
        <w:tc>
          <w:tcPr>
            <w:tcW w:w="1993" w:type="dxa"/>
            <w:tcBorders>
              <w:top w:val="nil"/>
              <w:left w:val="nil"/>
              <w:bottom w:val="single" w:sz="4" w:space="0" w:color="auto"/>
              <w:right w:val="single" w:sz="8" w:space="0" w:color="auto"/>
            </w:tcBorders>
            <w:shd w:val="clear" w:color="000000" w:fill="FFFFFF"/>
            <w:vAlign w:val="center"/>
            <w:hideMark/>
          </w:tcPr>
          <w:p w14:paraId="6D87623D" w14:textId="77777777" w:rsidR="004B6C92" w:rsidRPr="004C155F" w:rsidRDefault="004B6C92">
            <w:pPr>
              <w:tabs>
                <w:tab w:val="left" w:pos="142"/>
              </w:tabs>
              <w:spacing w:after="0" w:line="240" w:lineRule="auto"/>
              <w:jc w:val="center"/>
              <w:rPr>
                <w:rFonts w:ascii="Montserrat" w:eastAsia="Times New Roman" w:hAnsi="Montserrat" w:cs="Times New Roman"/>
                <w:color w:val="000000"/>
                <w:sz w:val="12"/>
                <w:szCs w:val="12"/>
                <w:lang w:eastAsia="es-MX"/>
              </w:rPr>
              <w:pPrChange w:id="786" w:author="Ramsés Vázquez Lira" w:date="2020-01-11T19:09:00Z">
                <w:pPr>
                  <w:spacing w:after="0" w:line="240" w:lineRule="auto"/>
                  <w:jc w:val="center"/>
                </w:pPr>
              </w:pPrChange>
            </w:pPr>
            <w:r w:rsidRPr="004C155F">
              <w:rPr>
                <w:rFonts w:ascii="Montserrat" w:eastAsia="Times New Roman" w:hAnsi="Montserrat" w:cs="Times New Roman"/>
                <w:color w:val="000000"/>
                <w:sz w:val="12"/>
                <w:szCs w:val="12"/>
                <w:lang w:eastAsia="es-MX"/>
              </w:rPr>
              <w:t>Genérico para EB</w:t>
            </w:r>
          </w:p>
        </w:tc>
        <w:tc>
          <w:tcPr>
            <w:tcW w:w="1200" w:type="dxa"/>
            <w:tcBorders>
              <w:top w:val="nil"/>
              <w:left w:val="nil"/>
              <w:bottom w:val="single" w:sz="4" w:space="0" w:color="auto"/>
              <w:right w:val="single" w:sz="8" w:space="0" w:color="auto"/>
            </w:tcBorders>
            <w:shd w:val="clear" w:color="000000" w:fill="FFFFFF"/>
            <w:vAlign w:val="center"/>
            <w:hideMark/>
          </w:tcPr>
          <w:p w14:paraId="7DD0A82E" w14:textId="77777777" w:rsidR="004B6C92" w:rsidRPr="004C155F" w:rsidRDefault="004B6C92">
            <w:pPr>
              <w:tabs>
                <w:tab w:val="left" w:pos="142"/>
              </w:tabs>
              <w:spacing w:after="0" w:line="240" w:lineRule="auto"/>
              <w:jc w:val="center"/>
              <w:rPr>
                <w:rFonts w:ascii="Montserrat" w:eastAsia="Times New Roman" w:hAnsi="Montserrat" w:cs="Times New Roman"/>
                <w:color w:val="000000"/>
                <w:sz w:val="12"/>
                <w:szCs w:val="12"/>
                <w:lang w:eastAsia="es-MX"/>
              </w:rPr>
              <w:pPrChange w:id="787" w:author="Ramsés Vázquez Lira" w:date="2020-01-11T19:09:00Z">
                <w:pPr>
                  <w:spacing w:after="0" w:line="240" w:lineRule="auto"/>
                  <w:jc w:val="center"/>
                </w:pPr>
              </w:pPrChange>
            </w:pPr>
            <w:r w:rsidRPr="004C155F">
              <w:rPr>
                <w:rFonts w:ascii="Montserrat" w:eastAsia="Times New Roman" w:hAnsi="Montserrat" w:cs="Times New Roman"/>
                <w:color w:val="000000"/>
                <w:sz w:val="12"/>
                <w:szCs w:val="12"/>
                <w:lang w:eastAsia="es-MX"/>
              </w:rPr>
              <w:t>M3. Rúbrica</w:t>
            </w:r>
          </w:p>
        </w:tc>
        <w:tc>
          <w:tcPr>
            <w:tcW w:w="926" w:type="dxa"/>
            <w:tcBorders>
              <w:top w:val="nil"/>
              <w:left w:val="nil"/>
              <w:bottom w:val="single" w:sz="4" w:space="0" w:color="auto"/>
              <w:right w:val="single" w:sz="8" w:space="0" w:color="auto"/>
            </w:tcBorders>
            <w:shd w:val="clear" w:color="000000" w:fill="FFFFFF"/>
            <w:noWrap/>
            <w:vAlign w:val="bottom"/>
            <w:hideMark/>
          </w:tcPr>
          <w:p w14:paraId="48D0EDD0" w14:textId="77777777" w:rsidR="004B6C92" w:rsidRPr="004C155F" w:rsidRDefault="004B6C92">
            <w:pPr>
              <w:tabs>
                <w:tab w:val="left" w:pos="142"/>
              </w:tabs>
              <w:spacing w:after="0" w:line="240" w:lineRule="auto"/>
              <w:jc w:val="center"/>
              <w:rPr>
                <w:rFonts w:ascii="Montserrat" w:eastAsia="Times New Roman" w:hAnsi="Montserrat" w:cs="Times New Roman"/>
                <w:color w:val="000000"/>
                <w:sz w:val="12"/>
                <w:szCs w:val="12"/>
                <w:lang w:eastAsia="es-MX"/>
              </w:rPr>
              <w:pPrChange w:id="788" w:author="Ramsés Vázquez Lira" w:date="2020-01-11T19:09:00Z">
                <w:pPr>
                  <w:spacing w:after="0" w:line="240" w:lineRule="auto"/>
                  <w:jc w:val="center"/>
                </w:pPr>
              </w:pPrChange>
            </w:pPr>
            <w:r w:rsidRPr="004C155F">
              <w:rPr>
                <w:rFonts w:ascii="Montserrat" w:eastAsia="Times New Roman" w:hAnsi="Montserrat" w:cs="Times New Roman"/>
                <w:color w:val="000000"/>
                <w:sz w:val="12"/>
                <w:szCs w:val="12"/>
                <w:lang w:eastAsia="es-MX"/>
              </w:rPr>
              <w:t>1</w:t>
            </w:r>
          </w:p>
        </w:tc>
        <w:tc>
          <w:tcPr>
            <w:tcW w:w="903" w:type="dxa"/>
            <w:vMerge/>
            <w:tcBorders>
              <w:top w:val="nil"/>
              <w:left w:val="single" w:sz="8" w:space="0" w:color="auto"/>
              <w:bottom w:val="single" w:sz="8" w:space="0" w:color="000000"/>
              <w:right w:val="single" w:sz="8" w:space="0" w:color="auto"/>
            </w:tcBorders>
            <w:vAlign w:val="center"/>
            <w:hideMark/>
          </w:tcPr>
          <w:p w14:paraId="12401D35" w14:textId="77777777" w:rsidR="004B6C92" w:rsidRPr="004C155F" w:rsidRDefault="004B6C92">
            <w:pPr>
              <w:tabs>
                <w:tab w:val="left" w:pos="142"/>
              </w:tabs>
              <w:spacing w:after="0" w:line="240" w:lineRule="auto"/>
              <w:rPr>
                <w:rFonts w:ascii="Montserrat" w:eastAsia="Times New Roman" w:hAnsi="Montserrat" w:cs="Times New Roman"/>
                <w:color w:val="000000"/>
                <w:sz w:val="12"/>
                <w:szCs w:val="12"/>
                <w:lang w:eastAsia="es-MX"/>
              </w:rPr>
              <w:pPrChange w:id="789" w:author="Ramsés Vázquez Lira" w:date="2020-01-11T19:09:00Z">
                <w:pPr>
                  <w:spacing w:after="0" w:line="240" w:lineRule="auto"/>
                </w:pPr>
              </w:pPrChange>
            </w:pPr>
          </w:p>
        </w:tc>
      </w:tr>
      <w:tr w:rsidR="004B6C92" w:rsidRPr="004C155F" w14:paraId="7D0B64BA" w14:textId="77777777" w:rsidTr="00943101">
        <w:trPr>
          <w:trHeight w:val="675"/>
        </w:trPr>
        <w:tc>
          <w:tcPr>
            <w:tcW w:w="1187" w:type="dxa"/>
            <w:vMerge/>
            <w:tcBorders>
              <w:top w:val="nil"/>
              <w:left w:val="single" w:sz="8" w:space="0" w:color="auto"/>
              <w:bottom w:val="single" w:sz="8" w:space="0" w:color="000000"/>
              <w:right w:val="single" w:sz="8" w:space="0" w:color="auto"/>
            </w:tcBorders>
            <w:vAlign w:val="center"/>
            <w:hideMark/>
          </w:tcPr>
          <w:p w14:paraId="4E10D87E" w14:textId="77777777" w:rsidR="004B6C92" w:rsidRPr="004C155F" w:rsidRDefault="004B6C92">
            <w:pPr>
              <w:tabs>
                <w:tab w:val="left" w:pos="142"/>
              </w:tabs>
              <w:spacing w:after="0" w:line="240" w:lineRule="auto"/>
              <w:rPr>
                <w:rFonts w:ascii="Montserrat" w:eastAsia="Times New Roman" w:hAnsi="Montserrat" w:cs="Times New Roman"/>
                <w:color w:val="000000"/>
                <w:sz w:val="12"/>
                <w:szCs w:val="12"/>
                <w:lang w:eastAsia="es-MX"/>
              </w:rPr>
              <w:pPrChange w:id="790" w:author="Ramsés Vázquez Lira" w:date="2020-01-11T19:09:00Z">
                <w:pPr>
                  <w:spacing w:after="0" w:line="240" w:lineRule="auto"/>
                </w:pPr>
              </w:pPrChange>
            </w:pPr>
          </w:p>
        </w:tc>
        <w:tc>
          <w:tcPr>
            <w:tcW w:w="1473" w:type="dxa"/>
            <w:vMerge w:val="restart"/>
            <w:tcBorders>
              <w:top w:val="nil"/>
              <w:left w:val="single" w:sz="8" w:space="0" w:color="auto"/>
              <w:bottom w:val="single" w:sz="4" w:space="0" w:color="000000"/>
              <w:right w:val="single" w:sz="8" w:space="0" w:color="auto"/>
            </w:tcBorders>
            <w:shd w:val="clear" w:color="000000" w:fill="FFFFFF"/>
            <w:vAlign w:val="center"/>
            <w:hideMark/>
          </w:tcPr>
          <w:p w14:paraId="774E485D" w14:textId="77777777" w:rsidR="004B6C92" w:rsidRPr="004C155F" w:rsidRDefault="004B6C92">
            <w:pPr>
              <w:tabs>
                <w:tab w:val="left" w:pos="142"/>
              </w:tabs>
              <w:spacing w:after="0" w:line="240" w:lineRule="auto"/>
              <w:rPr>
                <w:rFonts w:ascii="Montserrat" w:eastAsia="Times New Roman" w:hAnsi="Montserrat" w:cs="Times New Roman"/>
                <w:color w:val="000000"/>
                <w:sz w:val="12"/>
                <w:szCs w:val="12"/>
                <w:lang w:eastAsia="es-MX"/>
              </w:rPr>
              <w:pPrChange w:id="791" w:author="Ramsés Vázquez Lira" w:date="2020-01-11T19:09:00Z">
                <w:pPr>
                  <w:spacing w:after="0" w:line="240" w:lineRule="auto"/>
                </w:pPr>
              </w:pPrChange>
            </w:pPr>
            <w:r w:rsidRPr="004C155F">
              <w:rPr>
                <w:rFonts w:ascii="Montserrat" w:eastAsia="Times New Roman" w:hAnsi="Montserrat" w:cs="Times New Roman"/>
                <w:color w:val="000000"/>
                <w:sz w:val="12"/>
                <w:szCs w:val="12"/>
                <w:lang w:eastAsia="es-MX"/>
              </w:rPr>
              <w:t>Entrevista sobre el proyecto de seguimiento</w:t>
            </w:r>
          </w:p>
        </w:tc>
        <w:tc>
          <w:tcPr>
            <w:tcW w:w="1179" w:type="dxa"/>
            <w:tcBorders>
              <w:top w:val="nil"/>
              <w:left w:val="nil"/>
              <w:bottom w:val="single" w:sz="4" w:space="0" w:color="auto"/>
              <w:right w:val="single" w:sz="8" w:space="0" w:color="auto"/>
            </w:tcBorders>
            <w:shd w:val="clear" w:color="000000" w:fill="FFFFFF"/>
            <w:vAlign w:val="center"/>
            <w:hideMark/>
          </w:tcPr>
          <w:p w14:paraId="113B1BE3" w14:textId="77777777" w:rsidR="004B6C92" w:rsidRPr="004C155F" w:rsidRDefault="004B6C92">
            <w:pPr>
              <w:tabs>
                <w:tab w:val="left" w:pos="142"/>
              </w:tabs>
              <w:spacing w:after="0" w:line="240" w:lineRule="auto"/>
              <w:jc w:val="center"/>
              <w:rPr>
                <w:rFonts w:ascii="Montserrat" w:eastAsia="Times New Roman" w:hAnsi="Montserrat" w:cs="Times New Roman"/>
                <w:color w:val="000000"/>
                <w:sz w:val="12"/>
                <w:szCs w:val="12"/>
                <w:lang w:eastAsia="es-MX"/>
              </w:rPr>
              <w:pPrChange w:id="792" w:author="Ramsés Vázquez Lira" w:date="2020-01-11T19:09:00Z">
                <w:pPr>
                  <w:spacing w:after="0" w:line="240" w:lineRule="auto"/>
                  <w:jc w:val="center"/>
                </w:pPr>
              </w:pPrChange>
            </w:pPr>
            <w:r w:rsidRPr="004C155F">
              <w:rPr>
                <w:rFonts w:ascii="Montserrat" w:eastAsia="Times New Roman" w:hAnsi="Montserrat" w:cs="Times New Roman"/>
                <w:color w:val="000000"/>
                <w:sz w:val="12"/>
                <w:szCs w:val="12"/>
                <w:lang w:eastAsia="es-MX"/>
              </w:rPr>
              <w:t>Docente y técnico docente</w:t>
            </w:r>
          </w:p>
        </w:tc>
        <w:tc>
          <w:tcPr>
            <w:tcW w:w="1993" w:type="dxa"/>
            <w:tcBorders>
              <w:top w:val="nil"/>
              <w:left w:val="nil"/>
              <w:bottom w:val="single" w:sz="4" w:space="0" w:color="auto"/>
              <w:right w:val="single" w:sz="8" w:space="0" w:color="auto"/>
            </w:tcBorders>
            <w:shd w:val="clear" w:color="000000" w:fill="FFFFFF"/>
            <w:vAlign w:val="center"/>
            <w:hideMark/>
          </w:tcPr>
          <w:p w14:paraId="23A98FEF" w14:textId="77777777" w:rsidR="004B6C92" w:rsidRPr="004C155F" w:rsidRDefault="004B6C92">
            <w:pPr>
              <w:tabs>
                <w:tab w:val="left" w:pos="142"/>
              </w:tabs>
              <w:spacing w:after="0" w:line="240" w:lineRule="auto"/>
              <w:jc w:val="center"/>
              <w:rPr>
                <w:rFonts w:ascii="Montserrat" w:eastAsia="Times New Roman" w:hAnsi="Montserrat" w:cs="Times New Roman"/>
                <w:color w:val="000000"/>
                <w:sz w:val="12"/>
                <w:szCs w:val="12"/>
                <w:lang w:eastAsia="es-MX"/>
              </w:rPr>
              <w:pPrChange w:id="793" w:author="Ramsés Vázquez Lira" w:date="2020-01-11T19:09:00Z">
                <w:pPr>
                  <w:spacing w:after="0" w:line="240" w:lineRule="auto"/>
                  <w:jc w:val="center"/>
                </w:pPr>
              </w:pPrChange>
            </w:pPr>
            <w:r w:rsidRPr="004C155F">
              <w:rPr>
                <w:rFonts w:ascii="Montserrat" w:eastAsia="Times New Roman" w:hAnsi="Montserrat" w:cs="Times New Roman"/>
                <w:color w:val="000000"/>
                <w:sz w:val="12"/>
                <w:szCs w:val="12"/>
                <w:lang w:eastAsia="es-MX"/>
              </w:rPr>
              <w:t>Genérico para EB</w:t>
            </w:r>
          </w:p>
        </w:tc>
        <w:tc>
          <w:tcPr>
            <w:tcW w:w="1200" w:type="dxa"/>
            <w:tcBorders>
              <w:top w:val="nil"/>
              <w:left w:val="nil"/>
              <w:bottom w:val="single" w:sz="4" w:space="0" w:color="auto"/>
              <w:right w:val="single" w:sz="8" w:space="0" w:color="auto"/>
            </w:tcBorders>
            <w:shd w:val="clear" w:color="000000" w:fill="FFFFFF"/>
            <w:vAlign w:val="center"/>
            <w:hideMark/>
          </w:tcPr>
          <w:p w14:paraId="3B038DB4" w14:textId="77777777" w:rsidR="004B6C92" w:rsidRPr="004C155F" w:rsidRDefault="004B6C92">
            <w:pPr>
              <w:tabs>
                <w:tab w:val="left" w:pos="142"/>
              </w:tabs>
              <w:spacing w:after="0" w:line="240" w:lineRule="auto"/>
              <w:jc w:val="center"/>
              <w:rPr>
                <w:rFonts w:ascii="Montserrat" w:eastAsia="Times New Roman" w:hAnsi="Montserrat" w:cs="Times New Roman"/>
                <w:color w:val="000000"/>
                <w:sz w:val="12"/>
                <w:szCs w:val="12"/>
                <w:lang w:eastAsia="es-MX"/>
              </w:rPr>
              <w:pPrChange w:id="794" w:author="Ramsés Vázquez Lira" w:date="2020-01-11T19:09:00Z">
                <w:pPr>
                  <w:spacing w:after="0" w:line="240" w:lineRule="auto"/>
                  <w:jc w:val="center"/>
                </w:pPr>
              </w:pPrChange>
            </w:pPr>
            <w:r w:rsidRPr="004C155F">
              <w:rPr>
                <w:rFonts w:ascii="Montserrat" w:eastAsia="Times New Roman" w:hAnsi="Montserrat" w:cs="Times New Roman"/>
                <w:color w:val="000000"/>
                <w:sz w:val="12"/>
                <w:szCs w:val="12"/>
                <w:lang w:eastAsia="es-MX"/>
              </w:rPr>
              <w:t>M3. Rúbrica</w:t>
            </w:r>
          </w:p>
        </w:tc>
        <w:tc>
          <w:tcPr>
            <w:tcW w:w="926" w:type="dxa"/>
            <w:tcBorders>
              <w:top w:val="nil"/>
              <w:left w:val="nil"/>
              <w:bottom w:val="single" w:sz="4" w:space="0" w:color="auto"/>
              <w:right w:val="single" w:sz="8" w:space="0" w:color="auto"/>
            </w:tcBorders>
            <w:shd w:val="clear" w:color="000000" w:fill="FFFFFF"/>
            <w:noWrap/>
            <w:vAlign w:val="bottom"/>
            <w:hideMark/>
          </w:tcPr>
          <w:p w14:paraId="12600FFB" w14:textId="77777777" w:rsidR="004B6C92" w:rsidRPr="004C155F" w:rsidRDefault="004B6C92">
            <w:pPr>
              <w:tabs>
                <w:tab w:val="left" w:pos="142"/>
              </w:tabs>
              <w:spacing w:after="0" w:line="240" w:lineRule="auto"/>
              <w:jc w:val="center"/>
              <w:rPr>
                <w:rFonts w:ascii="Montserrat" w:eastAsia="Times New Roman" w:hAnsi="Montserrat" w:cs="Times New Roman"/>
                <w:color w:val="000000"/>
                <w:sz w:val="12"/>
                <w:szCs w:val="12"/>
                <w:lang w:eastAsia="es-MX"/>
              </w:rPr>
              <w:pPrChange w:id="795" w:author="Ramsés Vázquez Lira" w:date="2020-01-11T19:09:00Z">
                <w:pPr>
                  <w:spacing w:after="0" w:line="240" w:lineRule="auto"/>
                  <w:jc w:val="center"/>
                </w:pPr>
              </w:pPrChange>
            </w:pPr>
            <w:r w:rsidRPr="004C155F">
              <w:rPr>
                <w:rFonts w:ascii="Montserrat" w:eastAsia="Times New Roman" w:hAnsi="Montserrat" w:cs="Times New Roman"/>
                <w:color w:val="000000"/>
                <w:sz w:val="12"/>
                <w:szCs w:val="12"/>
                <w:lang w:eastAsia="es-MX"/>
              </w:rPr>
              <w:t>1</w:t>
            </w:r>
          </w:p>
        </w:tc>
        <w:tc>
          <w:tcPr>
            <w:tcW w:w="903" w:type="dxa"/>
            <w:vMerge/>
            <w:tcBorders>
              <w:top w:val="nil"/>
              <w:left w:val="single" w:sz="8" w:space="0" w:color="auto"/>
              <w:bottom w:val="single" w:sz="8" w:space="0" w:color="000000"/>
              <w:right w:val="single" w:sz="8" w:space="0" w:color="auto"/>
            </w:tcBorders>
            <w:vAlign w:val="center"/>
            <w:hideMark/>
          </w:tcPr>
          <w:p w14:paraId="0A51BEA5" w14:textId="77777777" w:rsidR="004B6C92" w:rsidRPr="004C155F" w:rsidRDefault="004B6C92">
            <w:pPr>
              <w:tabs>
                <w:tab w:val="left" w:pos="142"/>
              </w:tabs>
              <w:spacing w:after="0" w:line="240" w:lineRule="auto"/>
              <w:rPr>
                <w:rFonts w:ascii="Montserrat" w:eastAsia="Times New Roman" w:hAnsi="Montserrat" w:cs="Times New Roman"/>
                <w:color w:val="000000"/>
                <w:sz w:val="12"/>
                <w:szCs w:val="12"/>
                <w:lang w:eastAsia="es-MX"/>
              </w:rPr>
              <w:pPrChange w:id="796" w:author="Ramsés Vázquez Lira" w:date="2020-01-11T19:09:00Z">
                <w:pPr>
                  <w:spacing w:after="0" w:line="240" w:lineRule="auto"/>
                </w:pPr>
              </w:pPrChange>
            </w:pPr>
          </w:p>
        </w:tc>
      </w:tr>
      <w:tr w:rsidR="004B6C92" w:rsidRPr="004C155F" w14:paraId="1FDD32A7" w14:textId="77777777" w:rsidTr="00943101">
        <w:trPr>
          <w:trHeight w:val="675"/>
        </w:trPr>
        <w:tc>
          <w:tcPr>
            <w:tcW w:w="1187" w:type="dxa"/>
            <w:vMerge/>
            <w:tcBorders>
              <w:top w:val="nil"/>
              <w:left w:val="single" w:sz="8" w:space="0" w:color="auto"/>
              <w:bottom w:val="single" w:sz="8" w:space="0" w:color="000000"/>
              <w:right w:val="single" w:sz="8" w:space="0" w:color="auto"/>
            </w:tcBorders>
            <w:vAlign w:val="center"/>
            <w:hideMark/>
          </w:tcPr>
          <w:p w14:paraId="39243AE4" w14:textId="77777777" w:rsidR="004B6C92" w:rsidRPr="004C155F" w:rsidRDefault="004B6C92">
            <w:pPr>
              <w:tabs>
                <w:tab w:val="left" w:pos="142"/>
              </w:tabs>
              <w:spacing w:after="0" w:line="240" w:lineRule="auto"/>
              <w:rPr>
                <w:rFonts w:ascii="Montserrat" w:eastAsia="Times New Roman" w:hAnsi="Montserrat" w:cs="Times New Roman"/>
                <w:color w:val="000000"/>
                <w:sz w:val="12"/>
                <w:szCs w:val="12"/>
                <w:lang w:eastAsia="es-MX"/>
              </w:rPr>
              <w:pPrChange w:id="797" w:author="Ramsés Vázquez Lira" w:date="2020-01-11T19:09:00Z">
                <w:pPr>
                  <w:spacing w:after="0" w:line="240" w:lineRule="auto"/>
                </w:pPr>
              </w:pPrChange>
            </w:pPr>
          </w:p>
        </w:tc>
        <w:tc>
          <w:tcPr>
            <w:tcW w:w="1473" w:type="dxa"/>
            <w:vMerge/>
            <w:tcBorders>
              <w:top w:val="nil"/>
              <w:left w:val="single" w:sz="8" w:space="0" w:color="auto"/>
              <w:bottom w:val="single" w:sz="4" w:space="0" w:color="000000"/>
              <w:right w:val="single" w:sz="8" w:space="0" w:color="auto"/>
            </w:tcBorders>
            <w:vAlign w:val="center"/>
            <w:hideMark/>
          </w:tcPr>
          <w:p w14:paraId="3DF41877" w14:textId="77777777" w:rsidR="004B6C92" w:rsidRPr="004C155F" w:rsidRDefault="004B6C92">
            <w:pPr>
              <w:tabs>
                <w:tab w:val="left" w:pos="142"/>
              </w:tabs>
              <w:spacing w:after="0" w:line="240" w:lineRule="auto"/>
              <w:rPr>
                <w:rFonts w:ascii="Montserrat" w:eastAsia="Times New Roman" w:hAnsi="Montserrat" w:cs="Times New Roman"/>
                <w:color w:val="000000"/>
                <w:sz w:val="12"/>
                <w:szCs w:val="12"/>
                <w:lang w:eastAsia="es-MX"/>
              </w:rPr>
              <w:pPrChange w:id="798" w:author="Ramsés Vázquez Lira" w:date="2020-01-11T19:09:00Z">
                <w:pPr>
                  <w:spacing w:after="0" w:line="240" w:lineRule="auto"/>
                </w:pPr>
              </w:pPrChange>
            </w:pPr>
          </w:p>
        </w:tc>
        <w:tc>
          <w:tcPr>
            <w:tcW w:w="1179" w:type="dxa"/>
            <w:tcBorders>
              <w:top w:val="nil"/>
              <w:left w:val="nil"/>
              <w:bottom w:val="single" w:sz="4" w:space="0" w:color="auto"/>
              <w:right w:val="single" w:sz="8" w:space="0" w:color="auto"/>
            </w:tcBorders>
            <w:shd w:val="clear" w:color="000000" w:fill="FFFFFF"/>
            <w:vAlign w:val="center"/>
            <w:hideMark/>
          </w:tcPr>
          <w:p w14:paraId="585B6CB0" w14:textId="77777777" w:rsidR="004B6C92" w:rsidRPr="004C155F" w:rsidRDefault="004B6C92">
            <w:pPr>
              <w:tabs>
                <w:tab w:val="left" w:pos="142"/>
              </w:tabs>
              <w:spacing w:after="0" w:line="240" w:lineRule="auto"/>
              <w:jc w:val="center"/>
              <w:rPr>
                <w:rFonts w:ascii="Montserrat" w:eastAsia="Times New Roman" w:hAnsi="Montserrat" w:cs="Times New Roman"/>
                <w:color w:val="000000"/>
                <w:sz w:val="12"/>
                <w:szCs w:val="12"/>
                <w:lang w:eastAsia="es-MX"/>
              </w:rPr>
              <w:pPrChange w:id="799" w:author="Ramsés Vázquez Lira" w:date="2020-01-11T19:09:00Z">
                <w:pPr>
                  <w:spacing w:after="0" w:line="240" w:lineRule="auto"/>
                  <w:jc w:val="center"/>
                </w:pPr>
              </w:pPrChange>
            </w:pPr>
            <w:r w:rsidRPr="004C155F">
              <w:rPr>
                <w:rFonts w:ascii="Montserrat" w:eastAsia="Times New Roman" w:hAnsi="Montserrat" w:cs="Times New Roman"/>
                <w:color w:val="000000"/>
                <w:sz w:val="12"/>
                <w:szCs w:val="12"/>
                <w:lang w:eastAsia="es-MX"/>
              </w:rPr>
              <w:t>Asesor técnico pedagógico</w:t>
            </w:r>
          </w:p>
        </w:tc>
        <w:tc>
          <w:tcPr>
            <w:tcW w:w="1993" w:type="dxa"/>
            <w:tcBorders>
              <w:top w:val="nil"/>
              <w:left w:val="nil"/>
              <w:bottom w:val="single" w:sz="4" w:space="0" w:color="auto"/>
              <w:right w:val="single" w:sz="8" w:space="0" w:color="auto"/>
            </w:tcBorders>
            <w:shd w:val="clear" w:color="000000" w:fill="FFFFFF"/>
            <w:vAlign w:val="center"/>
            <w:hideMark/>
          </w:tcPr>
          <w:p w14:paraId="46658583" w14:textId="77777777" w:rsidR="004B6C92" w:rsidRPr="004C155F" w:rsidRDefault="004B6C92">
            <w:pPr>
              <w:tabs>
                <w:tab w:val="left" w:pos="142"/>
              </w:tabs>
              <w:spacing w:after="0" w:line="240" w:lineRule="auto"/>
              <w:jc w:val="center"/>
              <w:rPr>
                <w:rFonts w:ascii="Montserrat" w:eastAsia="Times New Roman" w:hAnsi="Montserrat" w:cs="Times New Roman"/>
                <w:color w:val="000000"/>
                <w:sz w:val="12"/>
                <w:szCs w:val="12"/>
                <w:lang w:eastAsia="es-MX"/>
              </w:rPr>
              <w:pPrChange w:id="800" w:author="Ramsés Vázquez Lira" w:date="2020-01-11T19:09:00Z">
                <w:pPr>
                  <w:spacing w:after="0" w:line="240" w:lineRule="auto"/>
                  <w:jc w:val="center"/>
                </w:pPr>
              </w:pPrChange>
            </w:pPr>
            <w:r w:rsidRPr="004C155F">
              <w:rPr>
                <w:rFonts w:ascii="Montserrat" w:eastAsia="Times New Roman" w:hAnsi="Montserrat" w:cs="Times New Roman"/>
                <w:color w:val="000000"/>
                <w:sz w:val="12"/>
                <w:szCs w:val="12"/>
                <w:lang w:eastAsia="es-MX"/>
              </w:rPr>
              <w:t>Genérico para EB</w:t>
            </w:r>
          </w:p>
        </w:tc>
        <w:tc>
          <w:tcPr>
            <w:tcW w:w="1200" w:type="dxa"/>
            <w:tcBorders>
              <w:top w:val="nil"/>
              <w:left w:val="nil"/>
              <w:bottom w:val="single" w:sz="4" w:space="0" w:color="auto"/>
              <w:right w:val="single" w:sz="8" w:space="0" w:color="auto"/>
            </w:tcBorders>
            <w:shd w:val="clear" w:color="000000" w:fill="FFFFFF"/>
            <w:vAlign w:val="center"/>
            <w:hideMark/>
          </w:tcPr>
          <w:p w14:paraId="3FBFC9CF" w14:textId="77777777" w:rsidR="004B6C92" w:rsidRPr="004C155F" w:rsidRDefault="004B6C92">
            <w:pPr>
              <w:tabs>
                <w:tab w:val="left" w:pos="142"/>
              </w:tabs>
              <w:spacing w:after="0" w:line="240" w:lineRule="auto"/>
              <w:jc w:val="center"/>
              <w:rPr>
                <w:rFonts w:ascii="Montserrat" w:eastAsia="Times New Roman" w:hAnsi="Montserrat" w:cs="Times New Roman"/>
                <w:color w:val="000000"/>
                <w:sz w:val="12"/>
                <w:szCs w:val="12"/>
                <w:lang w:eastAsia="es-MX"/>
              </w:rPr>
              <w:pPrChange w:id="801" w:author="Ramsés Vázquez Lira" w:date="2020-01-11T19:09:00Z">
                <w:pPr>
                  <w:spacing w:after="0" w:line="240" w:lineRule="auto"/>
                  <w:jc w:val="center"/>
                </w:pPr>
              </w:pPrChange>
            </w:pPr>
            <w:r w:rsidRPr="004C155F">
              <w:rPr>
                <w:rFonts w:ascii="Montserrat" w:eastAsia="Times New Roman" w:hAnsi="Montserrat" w:cs="Times New Roman"/>
                <w:color w:val="000000"/>
                <w:sz w:val="12"/>
                <w:szCs w:val="12"/>
                <w:lang w:eastAsia="es-MX"/>
              </w:rPr>
              <w:t>M3. Rúbrica</w:t>
            </w:r>
          </w:p>
        </w:tc>
        <w:tc>
          <w:tcPr>
            <w:tcW w:w="926" w:type="dxa"/>
            <w:tcBorders>
              <w:top w:val="nil"/>
              <w:left w:val="nil"/>
              <w:bottom w:val="single" w:sz="4" w:space="0" w:color="auto"/>
              <w:right w:val="single" w:sz="8" w:space="0" w:color="auto"/>
            </w:tcBorders>
            <w:shd w:val="clear" w:color="000000" w:fill="FFFFFF"/>
            <w:noWrap/>
            <w:vAlign w:val="bottom"/>
            <w:hideMark/>
          </w:tcPr>
          <w:p w14:paraId="3BADCE29" w14:textId="77777777" w:rsidR="004B6C92" w:rsidRPr="004C155F" w:rsidRDefault="004B6C92">
            <w:pPr>
              <w:tabs>
                <w:tab w:val="left" w:pos="142"/>
              </w:tabs>
              <w:spacing w:after="0" w:line="240" w:lineRule="auto"/>
              <w:jc w:val="center"/>
              <w:rPr>
                <w:rFonts w:ascii="Montserrat" w:eastAsia="Times New Roman" w:hAnsi="Montserrat" w:cs="Times New Roman"/>
                <w:color w:val="000000"/>
                <w:sz w:val="12"/>
                <w:szCs w:val="12"/>
                <w:lang w:eastAsia="es-MX"/>
              </w:rPr>
              <w:pPrChange w:id="802" w:author="Ramsés Vázquez Lira" w:date="2020-01-11T19:09:00Z">
                <w:pPr>
                  <w:spacing w:after="0" w:line="240" w:lineRule="auto"/>
                  <w:jc w:val="center"/>
                </w:pPr>
              </w:pPrChange>
            </w:pPr>
            <w:r w:rsidRPr="004C155F">
              <w:rPr>
                <w:rFonts w:ascii="Montserrat" w:eastAsia="Times New Roman" w:hAnsi="Montserrat" w:cs="Times New Roman"/>
                <w:color w:val="000000"/>
                <w:sz w:val="12"/>
                <w:szCs w:val="12"/>
                <w:lang w:eastAsia="es-MX"/>
              </w:rPr>
              <w:t>1</w:t>
            </w:r>
          </w:p>
        </w:tc>
        <w:tc>
          <w:tcPr>
            <w:tcW w:w="903" w:type="dxa"/>
            <w:vMerge/>
            <w:tcBorders>
              <w:top w:val="nil"/>
              <w:left w:val="single" w:sz="8" w:space="0" w:color="auto"/>
              <w:bottom w:val="single" w:sz="8" w:space="0" w:color="000000"/>
              <w:right w:val="single" w:sz="8" w:space="0" w:color="auto"/>
            </w:tcBorders>
            <w:vAlign w:val="center"/>
            <w:hideMark/>
          </w:tcPr>
          <w:p w14:paraId="15CACB12" w14:textId="77777777" w:rsidR="004B6C92" w:rsidRPr="004C155F" w:rsidRDefault="004B6C92">
            <w:pPr>
              <w:tabs>
                <w:tab w:val="left" w:pos="142"/>
              </w:tabs>
              <w:spacing w:after="0" w:line="240" w:lineRule="auto"/>
              <w:rPr>
                <w:rFonts w:ascii="Montserrat" w:eastAsia="Times New Roman" w:hAnsi="Montserrat" w:cs="Times New Roman"/>
                <w:color w:val="000000"/>
                <w:sz w:val="12"/>
                <w:szCs w:val="12"/>
                <w:lang w:eastAsia="es-MX"/>
              </w:rPr>
              <w:pPrChange w:id="803" w:author="Ramsés Vázquez Lira" w:date="2020-01-11T19:09:00Z">
                <w:pPr>
                  <w:spacing w:after="0" w:line="240" w:lineRule="auto"/>
                </w:pPr>
              </w:pPrChange>
            </w:pPr>
          </w:p>
        </w:tc>
      </w:tr>
      <w:tr w:rsidR="004B6C92" w:rsidRPr="004C155F" w14:paraId="3BC9CB25" w14:textId="77777777" w:rsidTr="00943101">
        <w:trPr>
          <w:trHeight w:val="450"/>
        </w:trPr>
        <w:tc>
          <w:tcPr>
            <w:tcW w:w="1187" w:type="dxa"/>
            <w:vMerge/>
            <w:tcBorders>
              <w:top w:val="nil"/>
              <w:left w:val="single" w:sz="8" w:space="0" w:color="auto"/>
              <w:bottom w:val="single" w:sz="8" w:space="0" w:color="000000"/>
              <w:right w:val="single" w:sz="8" w:space="0" w:color="auto"/>
            </w:tcBorders>
            <w:vAlign w:val="center"/>
            <w:hideMark/>
          </w:tcPr>
          <w:p w14:paraId="03ED0497" w14:textId="77777777" w:rsidR="004B6C92" w:rsidRPr="004C155F" w:rsidRDefault="004B6C92">
            <w:pPr>
              <w:tabs>
                <w:tab w:val="left" w:pos="142"/>
              </w:tabs>
              <w:spacing w:after="0" w:line="240" w:lineRule="auto"/>
              <w:rPr>
                <w:rFonts w:ascii="Montserrat" w:eastAsia="Times New Roman" w:hAnsi="Montserrat" w:cs="Times New Roman"/>
                <w:color w:val="000000"/>
                <w:sz w:val="12"/>
                <w:szCs w:val="12"/>
                <w:lang w:eastAsia="es-MX"/>
              </w:rPr>
              <w:pPrChange w:id="804" w:author="Ramsés Vázquez Lira" w:date="2020-01-11T19:09:00Z">
                <w:pPr>
                  <w:spacing w:after="0" w:line="240" w:lineRule="auto"/>
                </w:pPr>
              </w:pPrChange>
            </w:pPr>
          </w:p>
        </w:tc>
        <w:tc>
          <w:tcPr>
            <w:tcW w:w="1473" w:type="dxa"/>
            <w:vMerge/>
            <w:tcBorders>
              <w:top w:val="nil"/>
              <w:left w:val="single" w:sz="8" w:space="0" w:color="auto"/>
              <w:bottom w:val="single" w:sz="4" w:space="0" w:color="000000"/>
              <w:right w:val="single" w:sz="8" w:space="0" w:color="auto"/>
            </w:tcBorders>
            <w:vAlign w:val="center"/>
            <w:hideMark/>
          </w:tcPr>
          <w:p w14:paraId="36D5D91E" w14:textId="77777777" w:rsidR="004B6C92" w:rsidRPr="004C155F" w:rsidRDefault="004B6C92">
            <w:pPr>
              <w:tabs>
                <w:tab w:val="left" w:pos="142"/>
              </w:tabs>
              <w:spacing w:after="0" w:line="240" w:lineRule="auto"/>
              <w:rPr>
                <w:rFonts w:ascii="Montserrat" w:eastAsia="Times New Roman" w:hAnsi="Montserrat" w:cs="Times New Roman"/>
                <w:color w:val="000000"/>
                <w:sz w:val="12"/>
                <w:szCs w:val="12"/>
                <w:lang w:eastAsia="es-MX"/>
              </w:rPr>
              <w:pPrChange w:id="805" w:author="Ramsés Vázquez Lira" w:date="2020-01-11T19:09:00Z">
                <w:pPr>
                  <w:spacing w:after="0" w:line="240" w:lineRule="auto"/>
                </w:pPr>
              </w:pPrChange>
            </w:pPr>
          </w:p>
        </w:tc>
        <w:tc>
          <w:tcPr>
            <w:tcW w:w="1179" w:type="dxa"/>
            <w:tcBorders>
              <w:top w:val="nil"/>
              <w:left w:val="nil"/>
              <w:bottom w:val="single" w:sz="4" w:space="0" w:color="auto"/>
              <w:right w:val="single" w:sz="8" w:space="0" w:color="auto"/>
            </w:tcBorders>
            <w:shd w:val="clear" w:color="000000" w:fill="FFFFFF"/>
            <w:vAlign w:val="center"/>
            <w:hideMark/>
          </w:tcPr>
          <w:p w14:paraId="44F71995" w14:textId="77777777" w:rsidR="004B6C92" w:rsidRPr="004C155F" w:rsidRDefault="004B6C92">
            <w:pPr>
              <w:tabs>
                <w:tab w:val="left" w:pos="142"/>
              </w:tabs>
              <w:spacing w:after="0" w:line="240" w:lineRule="auto"/>
              <w:jc w:val="center"/>
              <w:rPr>
                <w:rFonts w:ascii="Montserrat" w:eastAsia="Times New Roman" w:hAnsi="Montserrat" w:cs="Times New Roman"/>
                <w:color w:val="000000"/>
                <w:sz w:val="12"/>
                <w:szCs w:val="12"/>
                <w:lang w:eastAsia="es-MX"/>
              </w:rPr>
              <w:pPrChange w:id="806" w:author="Ramsés Vázquez Lira" w:date="2020-01-11T19:09:00Z">
                <w:pPr>
                  <w:spacing w:after="0" w:line="240" w:lineRule="auto"/>
                  <w:jc w:val="center"/>
                </w:pPr>
              </w:pPrChange>
            </w:pPr>
            <w:r w:rsidRPr="004C155F">
              <w:rPr>
                <w:rFonts w:ascii="Montserrat" w:eastAsia="Times New Roman" w:hAnsi="Montserrat" w:cs="Times New Roman"/>
                <w:color w:val="000000"/>
                <w:sz w:val="12"/>
                <w:szCs w:val="12"/>
                <w:lang w:eastAsia="es-MX"/>
              </w:rPr>
              <w:t>Dirección</w:t>
            </w:r>
          </w:p>
        </w:tc>
        <w:tc>
          <w:tcPr>
            <w:tcW w:w="1993" w:type="dxa"/>
            <w:tcBorders>
              <w:top w:val="nil"/>
              <w:left w:val="nil"/>
              <w:bottom w:val="single" w:sz="4" w:space="0" w:color="auto"/>
              <w:right w:val="single" w:sz="8" w:space="0" w:color="auto"/>
            </w:tcBorders>
            <w:shd w:val="clear" w:color="000000" w:fill="FFFFFF"/>
            <w:vAlign w:val="center"/>
            <w:hideMark/>
          </w:tcPr>
          <w:p w14:paraId="569D401F" w14:textId="77777777" w:rsidR="004B6C92" w:rsidRPr="004C155F" w:rsidRDefault="004B6C92">
            <w:pPr>
              <w:tabs>
                <w:tab w:val="left" w:pos="142"/>
              </w:tabs>
              <w:spacing w:after="0" w:line="240" w:lineRule="auto"/>
              <w:jc w:val="center"/>
              <w:rPr>
                <w:rFonts w:ascii="Montserrat" w:eastAsia="Times New Roman" w:hAnsi="Montserrat" w:cs="Times New Roman"/>
                <w:color w:val="000000"/>
                <w:sz w:val="12"/>
                <w:szCs w:val="12"/>
                <w:lang w:eastAsia="es-MX"/>
              </w:rPr>
              <w:pPrChange w:id="807" w:author="Ramsés Vázquez Lira" w:date="2020-01-11T19:09:00Z">
                <w:pPr>
                  <w:spacing w:after="0" w:line="240" w:lineRule="auto"/>
                  <w:jc w:val="center"/>
                </w:pPr>
              </w:pPrChange>
            </w:pPr>
            <w:r w:rsidRPr="004C155F">
              <w:rPr>
                <w:rFonts w:ascii="Montserrat" w:eastAsia="Times New Roman" w:hAnsi="Montserrat" w:cs="Times New Roman"/>
                <w:color w:val="000000"/>
                <w:sz w:val="12"/>
                <w:szCs w:val="12"/>
                <w:lang w:eastAsia="es-MX"/>
              </w:rPr>
              <w:t>Genérico para EB</w:t>
            </w:r>
          </w:p>
        </w:tc>
        <w:tc>
          <w:tcPr>
            <w:tcW w:w="1200" w:type="dxa"/>
            <w:tcBorders>
              <w:top w:val="nil"/>
              <w:left w:val="nil"/>
              <w:bottom w:val="single" w:sz="4" w:space="0" w:color="auto"/>
              <w:right w:val="single" w:sz="8" w:space="0" w:color="auto"/>
            </w:tcBorders>
            <w:shd w:val="clear" w:color="000000" w:fill="FFFFFF"/>
            <w:vAlign w:val="center"/>
            <w:hideMark/>
          </w:tcPr>
          <w:p w14:paraId="69B1BAAE" w14:textId="77777777" w:rsidR="004B6C92" w:rsidRPr="004C155F" w:rsidRDefault="004B6C92">
            <w:pPr>
              <w:tabs>
                <w:tab w:val="left" w:pos="142"/>
              </w:tabs>
              <w:spacing w:after="0" w:line="240" w:lineRule="auto"/>
              <w:jc w:val="center"/>
              <w:rPr>
                <w:rFonts w:ascii="Montserrat" w:eastAsia="Times New Roman" w:hAnsi="Montserrat" w:cs="Times New Roman"/>
                <w:color w:val="000000"/>
                <w:sz w:val="12"/>
                <w:szCs w:val="12"/>
                <w:lang w:eastAsia="es-MX"/>
              </w:rPr>
              <w:pPrChange w:id="808" w:author="Ramsés Vázquez Lira" w:date="2020-01-11T19:09:00Z">
                <w:pPr>
                  <w:spacing w:after="0" w:line="240" w:lineRule="auto"/>
                  <w:jc w:val="center"/>
                </w:pPr>
              </w:pPrChange>
            </w:pPr>
            <w:r w:rsidRPr="004C155F">
              <w:rPr>
                <w:rFonts w:ascii="Montserrat" w:eastAsia="Times New Roman" w:hAnsi="Montserrat" w:cs="Times New Roman"/>
                <w:color w:val="000000"/>
                <w:sz w:val="12"/>
                <w:szCs w:val="12"/>
                <w:lang w:eastAsia="es-MX"/>
              </w:rPr>
              <w:t>M3. Rúbrica</w:t>
            </w:r>
          </w:p>
        </w:tc>
        <w:tc>
          <w:tcPr>
            <w:tcW w:w="926" w:type="dxa"/>
            <w:tcBorders>
              <w:top w:val="nil"/>
              <w:left w:val="nil"/>
              <w:bottom w:val="single" w:sz="4" w:space="0" w:color="auto"/>
              <w:right w:val="single" w:sz="8" w:space="0" w:color="auto"/>
            </w:tcBorders>
            <w:shd w:val="clear" w:color="000000" w:fill="FFFFFF"/>
            <w:noWrap/>
            <w:vAlign w:val="bottom"/>
            <w:hideMark/>
          </w:tcPr>
          <w:p w14:paraId="625381BF" w14:textId="77777777" w:rsidR="004B6C92" w:rsidRPr="004C155F" w:rsidRDefault="004B6C92">
            <w:pPr>
              <w:tabs>
                <w:tab w:val="left" w:pos="142"/>
              </w:tabs>
              <w:spacing w:after="0" w:line="240" w:lineRule="auto"/>
              <w:jc w:val="center"/>
              <w:rPr>
                <w:rFonts w:ascii="Montserrat" w:eastAsia="Times New Roman" w:hAnsi="Montserrat" w:cs="Times New Roman"/>
                <w:color w:val="000000"/>
                <w:sz w:val="12"/>
                <w:szCs w:val="12"/>
                <w:lang w:eastAsia="es-MX"/>
              </w:rPr>
              <w:pPrChange w:id="809" w:author="Ramsés Vázquez Lira" w:date="2020-01-11T19:09:00Z">
                <w:pPr>
                  <w:spacing w:after="0" w:line="240" w:lineRule="auto"/>
                  <w:jc w:val="center"/>
                </w:pPr>
              </w:pPrChange>
            </w:pPr>
            <w:r w:rsidRPr="004C155F">
              <w:rPr>
                <w:rFonts w:ascii="Montserrat" w:eastAsia="Times New Roman" w:hAnsi="Montserrat" w:cs="Times New Roman"/>
                <w:color w:val="000000"/>
                <w:sz w:val="12"/>
                <w:szCs w:val="12"/>
                <w:lang w:eastAsia="es-MX"/>
              </w:rPr>
              <w:t>1</w:t>
            </w:r>
          </w:p>
        </w:tc>
        <w:tc>
          <w:tcPr>
            <w:tcW w:w="903" w:type="dxa"/>
            <w:vMerge/>
            <w:tcBorders>
              <w:top w:val="nil"/>
              <w:left w:val="single" w:sz="8" w:space="0" w:color="auto"/>
              <w:bottom w:val="single" w:sz="8" w:space="0" w:color="000000"/>
              <w:right w:val="single" w:sz="8" w:space="0" w:color="auto"/>
            </w:tcBorders>
            <w:vAlign w:val="center"/>
            <w:hideMark/>
          </w:tcPr>
          <w:p w14:paraId="38A562BD" w14:textId="77777777" w:rsidR="004B6C92" w:rsidRPr="004C155F" w:rsidRDefault="004B6C92">
            <w:pPr>
              <w:tabs>
                <w:tab w:val="left" w:pos="142"/>
              </w:tabs>
              <w:spacing w:after="0" w:line="240" w:lineRule="auto"/>
              <w:rPr>
                <w:rFonts w:ascii="Montserrat" w:eastAsia="Times New Roman" w:hAnsi="Montserrat" w:cs="Times New Roman"/>
                <w:color w:val="000000"/>
                <w:sz w:val="12"/>
                <w:szCs w:val="12"/>
                <w:lang w:eastAsia="es-MX"/>
              </w:rPr>
              <w:pPrChange w:id="810" w:author="Ramsés Vázquez Lira" w:date="2020-01-11T19:09:00Z">
                <w:pPr>
                  <w:spacing w:after="0" w:line="240" w:lineRule="auto"/>
                </w:pPr>
              </w:pPrChange>
            </w:pPr>
          </w:p>
        </w:tc>
      </w:tr>
      <w:tr w:rsidR="004B6C92" w:rsidRPr="004C155F" w14:paraId="306C4264" w14:textId="77777777" w:rsidTr="00943101">
        <w:trPr>
          <w:trHeight w:val="450"/>
        </w:trPr>
        <w:tc>
          <w:tcPr>
            <w:tcW w:w="1187" w:type="dxa"/>
            <w:vMerge/>
            <w:tcBorders>
              <w:top w:val="nil"/>
              <w:left w:val="single" w:sz="8" w:space="0" w:color="auto"/>
              <w:bottom w:val="single" w:sz="8" w:space="0" w:color="000000"/>
              <w:right w:val="single" w:sz="8" w:space="0" w:color="auto"/>
            </w:tcBorders>
            <w:vAlign w:val="center"/>
            <w:hideMark/>
          </w:tcPr>
          <w:p w14:paraId="47832627" w14:textId="77777777" w:rsidR="004B6C92" w:rsidRPr="004C155F" w:rsidRDefault="004B6C92">
            <w:pPr>
              <w:tabs>
                <w:tab w:val="left" w:pos="142"/>
              </w:tabs>
              <w:spacing w:after="0" w:line="240" w:lineRule="auto"/>
              <w:rPr>
                <w:rFonts w:ascii="Montserrat" w:eastAsia="Times New Roman" w:hAnsi="Montserrat" w:cs="Times New Roman"/>
                <w:color w:val="000000"/>
                <w:sz w:val="12"/>
                <w:szCs w:val="12"/>
                <w:lang w:eastAsia="es-MX"/>
              </w:rPr>
              <w:pPrChange w:id="811" w:author="Ramsés Vázquez Lira" w:date="2020-01-11T19:09:00Z">
                <w:pPr>
                  <w:spacing w:after="0" w:line="240" w:lineRule="auto"/>
                </w:pPr>
              </w:pPrChange>
            </w:pPr>
          </w:p>
        </w:tc>
        <w:tc>
          <w:tcPr>
            <w:tcW w:w="1473" w:type="dxa"/>
            <w:vMerge/>
            <w:tcBorders>
              <w:top w:val="nil"/>
              <w:left w:val="single" w:sz="8" w:space="0" w:color="auto"/>
              <w:bottom w:val="single" w:sz="4" w:space="0" w:color="000000"/>
              <w:right w:val="single" w:sz="8" w:space="0" w:color="auto"/>
            </w:tcBorders>
            <w:vAlign w:val="center"/>
            <w:hideMark/>
          </w:tcPr>
          <w:p w14:paraId="0D5B8C99" w14:textId="77777777" w:rsidR="004B6C92" w:rsidRPr="004C155F" w:rsidRDefault="004B6C92">
            <w:pPr>
              <w:tabs>
                <w:tab w:val="left" w:pos="142"/>
              </w:tabs>
              <w:spacing w:after="0" w:line="240" w:lineRule="auto"/>
              <w:rPr>
                <w:rFonts w:ascii="Montserrat" w:eastAsia="Times New Roman" w:hAnsi="Montserrat" w:cs="Times New Roman"/>
                <w:color w:val="000000"/>
                <w:sz w:val="12"/>
                <w:szCs w:val="12"/>
                <w:lang w:eastAsia="es-MX"/>
              </w:rPr>
              <w:pPrChange w:id="812" w:author="Ramsés Vázquez Lira" w:date="2020-01-11T19:09:00Z">
                <w:pPr>
                  <w:spacing w:after="0" w:line="240" w:lineRule="auto"/>
                </w:pPr>
              </w:pPrChange>
            </w:pPr>
          </w:p>
        </w:tc>
        <w:tc>
          <w:tcPr>
            <w:tcW w:w="1179" w:type="dxa"/>
            <w:tcBorders>
              <w:top w:val="nil"/>
              <w:left w:val="nil"/>
              <w:bottom w:val="single" w:sz="4" w:space="0" w:color="auto"/>
              <w:right w:val="single" w:sz="8" w:space="0" w:color="auto"/>
            </w:tcBorders>
            <w:shd w:val="clear" w:color="000000" w:fill="FFFFFF"/>
            <w:vAlign w:val="center"/>
            <w:hideMark/>
          </w:tcPr>
          <w:p w14:paraId="0C2D88AD" w14:textId="77777777" w:rsidR="004B6C92" w:rsidRPr="004C155F" w:rsidRDefault="004B6C92">
            <w:pPr>
              <w:tabs>
                <w:tab w:val="left" w:pos="142"/>
              </w:tabs>
              <w:spacing w:after="0" w:line="240" w:lineRule="auto"/>
              <w:jc w:val="center"/>
              <w:rPr>
                <w:rFonts w:ascii="Montserrat" w:eastAsia="Times New Roman" w:hAnsi="Montserrat" w:cs="Times New Roman"/>
                <w:color w:val="000000"/>
                <w:sz w:val="12"/>
                <w:szCs w:val="12"/>
                <w:lang w:eastAsia="es-MX"/>
              </w:rPr>
              <w:pPrChange w:id="813" w:author="Ramsés Vázquez Lira" w:date="2020-01-11T19:09:00Z">
                <w:pPr>
                  <w:spacing w:after="0" w:line="240" w:lineRule="auto"/>
                  <w:jc w:val="center"/>
                </w:pPr>
              </w:pPrChange>
            </w:pPr>
            <w:r w:rsidRPr="004C155F">
              <w:rPr>
                <w:rFonts w:ascii="Montserrat" w:eastAsia="Times New Roman" w:hAnsi="Montserrat" w:cs="Times New Roman"/>
                <w:color w:val="000000"/>
                <w:sz w:val="12"/>
                <w:szCs w:val="12"/>
                <w:lang w:eastAsia="es-MX"/>
              </w:rPr>
              <w:t>Supervisión</w:t>
            </w:r>
          </w:p>
        </w:tc>
        <w:tc>
          <w:tcPr>
            <w:tcW w:w="1993" w:type="dxa"/>
            <w:tcBorders>
              <w:top w:val="nil"/>
              <w:left w:val="nil"/>
              <w:bottom w:val="single" w:sz="4" w:space="0" w:color="auto"/>
              <w:right w:val="single" w:sz="8" w:space="0" w:color="auto"/>
            </w:tcBorders>
            <w:shd w:val="clear" w:color="000000" w:fill="FFFFFF"/>
            <w:vAlign w:val="center"/>
            <w:hideMark/>
          </w:tcPr>
          <w:p w14:paraId="49E10613" w14:textId="77777777" w:rsidR="004B6C92" w:rsidRPr="004C155F" w:rsidRDefault="004B6C92">
            <w:pPr>
              <w:tabs>
                <w:tab w:val="left" w:pos="142"/>
              </w:tabs>
              <w:spacing w:after="0" w:line="240" w:lineRule="auto"/>
              <w:jc w:val="center"/>
              <w:rPr>
                <w:rFonts w:ascii="Montserrat" w:eastAsia="Times New Roman" w:hAnsi="Montserrat" w:cs="Times New Roman"/>
                <w:color w:val="000000"/>
                <w:sz w:val="12"/>
                <w:szCs w:val="12"/>
                <w:lang w:eastAsia="es-MX"/>
              </w:rPr>
              <w:pPrChange w:id="814" w:author="Ramsés Vázquez Lira" w:date="2020-01-11T19:09:00Z">
                <w:pPr>
                  <w:spacing w:after="0" w:line="240" w:lineRule="auto"/>
                  <w:jc w:val="center"/>
                </w:pPr>
              </w:pPrChange>
            </w:pPr>
            <w:r w:rsidRPr="004C155F">
              <w:rPr>
                <w:rFonts w:ascii="Montserrat" w:eastAsia="Times New Roman" w:hAnsi="Montserrat" w:cs="Times New Roman"/>
                <w:color w:val="000000"/>
                <w:sz w:val="12"/>
                <w:szCs w:val="12"/>
                <w:lang w:eastAsia="es-MX"/>
              </w:rPr>
              <w:t>Genérico para EB</w:t>
            </w:r>
          </w:p>
        </w:tc>
        <w:tc>
          <w:tcPr>
            <w:tcW w:w="1200" w:type="dxa"/>
            <w:tcBorders>
              <w:top w:val="nil"/>
              <w:left w:val="nil"/>
              <w:bottom w:val="single" w:sz="4" w:space="0" w:color="auto"/>
              <w:right w:val="single" w:sz="8" w:space="0" w:color="auto"/>
            </w:tcBorders>
            <w:shd w:val="clear" w:color="000000" w:fill="FFFFFF"/>
            <w:vAlign w:val="center"/>
            <w:hideMark/>
          </w:tcPr>
          <w:p w14:paraId="58B2EDB4" w14:textId="77777777" w:rsidR="004B6C92" w:rsidRPr="004C155F" w:rsidRDefault="004B6C92">
            <w:pPr>
              <w:tabs>
                <w:tab w:val="left" w:pos="142"/>
              </w:tabs>
              <w:spacing w:after="0" w:line="240" w:lineRule="auto"/>
              <w:jc w:val="center"/>
              <w:rPr>
                <w:rFonts w:ascii="Montserrat" w:eastAsia="Times New Roman" w:hAnsi="Montserrat" w:cs="Times New Roman"/>
                <w:color w:val="000000"/>
                <w:sz w:val="12"/>
                <w:szCs w:val="12"/>
                <w:lang w:eastAsia="es-MX"/>
              </w:rPr>
              <w:pPrChange w:id="815" w:author="Ramsés Vázquez Lira" w:date="2020-01-11T19:09:00Z">
                <w:pPr>
                  <w:spacing w:after="0" w:line="240" w:lineRule="auto"/>
                  <w:jc w:val="center"/>
                </w:pPr>
              </w:pPrChange>
            </w:pPr>
            <w:r w:rsidRPr="004C155F">
              <w:rPr>
                <w:rFonts w:ascii="Montserrat" w:eastAsia="Times New Roman" w:hAnsi="Montserrat" w:cs="Times New Roman"/>
                <w:color w:val="000000"/>
                <w:sz w:val="12"/>
                <w:szCs w:val="12"/>
                <w:lang w:eastAsia="es-MX"/>
              </w:rPr>
              <w:t>M3. Rúbrica</w:t>
            </w:r>
          </w:p>
        </w:tc>
        <w:tc>
          <w:tcPr>
            <w:tcW w:w="926" w:type="dxa"/>
            <w:tcBorders>
              <w:top w:val="nil"/>
              <w:left w:val="nil"/>
              <w:bottom w:val="single" w:sz="4" w:space="0" w:color="auto"/>
              <w:right w:val="single" w:sz="8" w:space="0" w:color="auto"/>
            </w:tcBorders>
            <w:shd w:val="clear" w:color="000000" w:fill="FFFFFF"/>
            <w:noWrap/>
            <w:vAlign w:val="bottom"/>
            <w:hideMark/>
          </w:tcPr>
          <w:p w14:paraId="6355F452" w14:textId="77777777" w:rsidR="004B6C92" w:rsidRPr="004C155F" w:rsidRDefault="004B6C92">
            <w:pPr>
              <w:tabs>
                <w:tab w:val="left" w:pos="142"/>
              </w:tabs>
              <w:spacing w:after="0" w:line="240" w:lineRule="auto"/>
              <w:jc w:val="center"/>
              <w:rPr>
                <w:rFonts w:ascii="Montserrat" w:eastAsia="Times New Roman" w:hAnsi="Montserrat" w:cs="Times New Roman"/>
                <w:color w:val="000000"/>
                <w:sz w:val="12"/>
                <w:szCs w:val="12"/>
                <w:lang w:eastAsia="es-MX"/>
              </w:rPr>
              <w:pPrChange w:id="816" w:author="Ramsés Vázquez Lira" w:date="2020-01-11T19:09:00Z">
                <w:pPr>
                  <w:spacing w:after="0" w:line="240" w:lineRule="auto"/>
                  <w:jc w:val="center"/>
                </w:pPr>
              </w:pPrChange>
            </w:pPr>
            <w:r w:rsidRPr="004C155F">
              <w:rPr>
                <w:rFonts w:ascii="Montserrat" w:eastAsia="Times New Roman" w:hAnsi="Montserrat" w:cs="Times New Roman"/>
                <w:color w:val="000000"/>
                <w:sz w:val="12"/>
                <w:szCs w:val="12"/>
                <w:lang w:eastAsia="es-MX"/>
              </w:rPr>
              <w:t>1</w:t>
            </w:r>
          </w:p>
        </w:tc>
        <w:tc>
          <w:tcPr>
            <w:tcW w:w="903" w:type="dxa"/>
            <w:vMerge/>
            <w:tcBorders>
              <w:top w:val="nil"/>
              <w:left w:val="single" w:sz="8" w:space="0" w:color="auto"/>
              <w:bottom w:val="single" w:sz="8" w:space="0" w:color="000000"/>
              <w:right w:val="single" w:sz="8" w:space="0" w:color="auto"/>
            </w:tcBorders>
            <w:vAlign w:val="center"/>
            <w:hideMark/>
          </w:tcPr>
          <w:p w14:paraId="738AD723" w14:textId="77777777" w:rsidR="004B6C92" w:rsidRPr="004C155F" w:rsidRDefault="004B6C92">
            <w:pPr>
              <w:tabs>
                <w:tab w:val="left" w:pos="142"/>
              </w:tabs>
              <w:spacing w:after="0" w:line="240" w:lineRule="auto"/>
              <w:rPr>
                <w:rFonts w:ascii="Montserrat" w:eastAsia="Times New Roman" w:hAnsi="Montserrat" w:cs="Times New Roman"/>
                <w:color w:val="000000"/>
                <w:sz w:val="12"/>
                <w:szCs w:val="12"/>
                <w:lang w:eastAsia="es-MX"/>
              </w:rPr>
              <w:pPrChange w:id="817" w:author="Ramsés Vázquez Lira" w:date="2020-01-11T19:09:00Z">
                <w:pPr>
                  <w:spacing w:after="0" w:line="240" w:lineRule="auto"/>
                </w:pPr>
              </w:pPrChange>
            </w:pPr>
          </w:p>
        </w:tc>
      </w:tr>
      <w:tr w:rsidR="004B6C92" w:rsidRPr="004C155F" w14:paraId="75770A06" w14:textId="77777777" w:rsidTr="00943101">
        <w:trPr>
          <w:trHeight w:val="675"/>
        </w:trPr>
        <w:tc>
          <w:tcPr>
            <w:tcW w:w="1187" w:type="dxa"/>
            <w:vMerge/>
            <w:tcBorders>
              <w:top w:val="nil"/>
              <w:left w:val="single" w:sz="8" w:space="0" w:color="auto"/>
              <w:bottom w:val="single" w:sz="8" w:space="0" w:color="000000"/>
              <w:right w:val="single" w:sz="8" w:space="0" w:color="auto"/>
            </w:tcBorders>
            <w:vAlign w:val="center"/>
            <w:hideMark/>
          </w:tcPr>
          <w:p w14:paraId="443BC6BA" w14:textId="77777777" w:rsidR="004B6C92" w:rsidRPr="004C155F" w:rsidRDefault="004B6C92">
            <w:pPr>
              <w:tabs>
                <w:tab w:val="left" w:pos="142"/>
              </w:tabs>
              <w:spacing w:after="0" w:line="240" w:lineRule="auto"/>
              <w:rPr>
                <w:rFonts w:ascii="Montserrat" w:eastAsia="Times New Roman" w:hAnsi="Montserrat" w:cs="Times New Roman"/>
                <w:color w:val="000000"/>
                <w:sz w:val="12"/>
                <w:szCs w:val="12"/>
                <w:lang w:eastAsia="es-MX"/>
              </w:rPr>
              <w:pPrChange w:id="818" w:author="Ramsés Vázquez Lira" w:date="2020-01-11T19:09:00Z">
                <w:pPr>
                  <w:spacing w:after="0" w:line="240" w:lineRule="auto"/>
                </w:pPr>
              </w:pPrChange>
            </w:pPr>
          </w:p>
        </w:tc>
        <w:tc>
          <w:tcPr>
            <w:tcW w:w="1473" w:type="dxa"/>
            <w:vMerge w:val="restart"/>
            <w:tcBorders>
              <w:top w:val="nil"/>
              <w:left w:val="single" w:sz="8" w:space="0" w:color="auto"/>
              <w:bottom w:val="single" w:sz="8" w:space="0" w:color="000000"/>
              <w:right w:val="single" w:sz="8" w:space="0" w:color="auto"/>
            </w:tcBorders>
            <w:shd w:val="clear" w:color="000000" w:fill="FFFFFF"/>
            <w:vAlign w:val="center"/>
            <w:hideMark/>
          </w:tcPr>
          <w:p w14:paraId="4443A397" w14:textId="77777777" w:rsidR="004B6C92" w:rsidRPr="004C155F" w:rsidRDefault="004B6C92">
            <w:pPr>
              <w:tabs>
                <w:tab w:val="left" w:pos="142"/>
              </w:tabs>
              <w:spacing w:after="0" w:line="240" w:lineRule="auto"/>
              <w:rPr>
                <w:rFonts w:ascii="Montserrat" w:eastAsia="Times New Roman" w:hAnsi="Montserrat" w:cs="Times New Roman"/>
                <w:color w:val="000000"/>
                <w:sz w:val="12"/>
                <w:szCs w:val="12"/>
                <w:lang w:eastAsia="es-MX"/>
              </w:rPr>
              <w:pPrChange w:id="819" w:author="Ramsés Vázquez Lira" w:date="2020-01-11T19:09:00Z">
                <w:pPr>
                  <w:spacing w:after="0" w:line="240" w:lineRule="auto"/>
                </w:pPr>
              </w:pPrChange>
            </w:pPr>
            <w:r w:rsidRPr="004C155F">
              <w:rPr>
                <w:rFonts w:ascii="Montserrat" w:eastAsia="Times New Roman" w:hAnsi="Montserrat" w:cs="Times New Roman"/>
                <w:color w:val="000000"/>
                <w:sz w:val="12"/>
                <w:szCs w:val="12"/>
                <w:lang w:eastAsia="es-MX"/>
              </w:rPr>
              <w:t>Observación de la práctica profesional</w:t>
            </w:r>
          </w:p>
        </w:tc>
        <w:tc>
          <w:tcPr>
            <w:tcW w:w="1179" w:type="dxa"/>
            <w:tcBorders>
              <w:top w:val="nil"/>
              <w:left w:val="nil"/>
              <w:bottom w:val="single" w:sz="4" w:space="0" w:color="auto"/>
              <w:right w:val="single" w:sz="8" w:space="0" w:color="auto"/>
            </w:tcBorders>
            <w:shd w:val="clear" w:color="000000" w:fill="FFFFFF"/>
            <w:vAlign w:val="center"/>
            <w:hideMark/>
          </w:tcPr>
          <w:p w14:paraId="71E79F69" w14:textId="77777777" w:rsidR="004B6C92" w:rsidRPr="004C155F" w:rsidRDefault="004B6C92">
            <w:pPr>
              <w:tabs>
                <w:tab w:val="left" w:pos="142"/>
              </w:tabs>
              <w:spacing w:after="0" w:line="240" w:lineRule="auto"/>
              <w:jc w:val="center"/>
              <w:rPr>
                <w:rFonts w:ascii="Montserrat" w:eastAsia="Times New Roman" w:hAnsi="Montserrat" w:cs="Times New Roman"/>
                <w:color w:val="000000"/>
                <w:sz w:val="12"/>
                <w:szCs w:val="12"/>
                <w:lang w:eastAsia="es-MX"/>
              </w:rPr>
              <w:pPrChange w:id="820" w:author="Ramsés Vázquez Lira" w:date="2020-01-11T19:09:00Z">
                <w:pPr>
                  <w:spacing w:after="0" w:line="240" w:lineRule="auto"/>
                  <w:jc w:val="center"/>
                </w:pPr>
              </w:pPrChange>
            </w:pPr>
            <w:r w:rsidRPr="004C155F">
              <w:rPr>
                <w:rFonts w:ascii="Montserrat" w:eastAsia="Times New Roman" w:hAnsi="Montserrat" w:cs="Times New Roman"/>
                <w:color w:val="000000"/>
                <w:sz w:val="12"/>
                <w:szCs w:val="12"/>
                <w:lang w:eastAsia="es-MX"/>
              </w:rPr>
              <w:t>Docente y técnico docente</w:t>
            </w:r>
          </w:p>
        </w:tc>
        <w:tc>
          <w:tcPr>
            <w:tcW w:w="1993" w:type="dxa"/>
            <w:tcBorders>
              <w:top w:val="nil"/>
              <w:left w:val="nil"/>
              <w:bottom w:val="single" w:sz="4" w:space="0" w:color="auto"/>
              <w:right w:val="single" w:sz="8" w:space="0" w:color="auto"/>
            </w:tcBorders>
            <w:shd w:val="clear" w:color="000000" w:fill="FFFFFF"/>
            <w:vAlign w:val="center"/>
            <w:hideMark/>
          </w:tcPr>
          <w:p w14:paraId="5DDB6AE4" w14:textId="77777777" w:rsidR="004B6C92" w:rsidRPr="004C155F" w:rsidRDefault="004B6C92">
            <w:pPr>
              <w:tabs>
                <w:tab w:val="left" w:pos="142"/>
              </w:tabs>
              <w:spacing w:after="0" w:line="240" w:lineRule="auto"/>
              <w:jc w:val="center"/>
              <w:rPr>
                <w:rFonts w:ascii="Montserrat" w:eastAsia="Times New Roman" w:hAnsi="Montserrat" w:cs="Times New Roman"/>
                <w:color w:val="000000"/>
                <w:sz w:val="12"/>
                <w:szCs w:val="12"/>
                <w:lang w:eastAsia="es-MX"/>
              </w:rPr>
              <w:pPrChange w:id="821" w:author="Ramsés Vázquez Lira" w:date="2020-01-11T19:09:00Z">
                <w:pPr>
                  <w:spacing w:after="0" w:line="240" w:lineRule="auto"/>
                  <w:jc w:val="center"/>
                </w:pPr>
              </w:pPrChange>
            </w:pPr>
            <w:r w:rsidRPr="004C155F">
              <w:rPr>
                <w:rFonts w:ascii="Montserrat" w:eastAsia="Times New Roman" w:hAnsi="Montserrat" w:cs="Times New Roman"/>
                <w:color w:val="000000"/>
                <w:sz w:val="12"/>
                <w:szCs w:val="12"/>
                <w:lang w:eastAsia="es-MX"/>
              </w:rPr>
              <w:t>Genérico para EB</w:t>
            </w:r>
          </w:p>
        </w:tc>
        <w:tc>
          <w:tcPr>
            <w:tcW w:w="1200" w:type="dxa"/>
            <w:tcBorders>
              <w:top w:val="nil"/>
              <w:left w:val="nil"/>
              <w:bottom w:val="single" w:sz="4" w:space="0" w:color="auto"/>
              <w:right w:val="single" w:sz="8" w:space="0" w:color="auto"/>
            </w:tcBorders>
            <w:shd w:val="clear" w:color="000000" w:fill="FFFFFF"/>
            <w:vAlign w:val="center"/>
            <w:hideMark/>
          </w:tcPr>
          <w:p w14:paraId="45A08E76" w14:textId="77777777" w:rsidR="004B6C92" w:rsidRPr="004C155F" w:rsidRDefault="004B6C92">
            <w:pPr>
              <w:tabs>
                <w:tab w:val="left" w:pos="142"/>
              </w:tabs>
              <w:spacing w:after="0" w:line="240" w:lineRule="auto"/>
              <w:jc w:val="center"/>
              <w:rPr>
                <w:rFonts w:ascii="Montserrat" w:eastAsia="Times New Roman" w:hAnsi="Montserrat" w:cs="Times New Roman"/>
                <w:color w:val="000000"/>
                <w:sz w:val="12"/>
                <w:szCs w:val="12"/>
                <w:lang w:eastAsia="es-MX"/>
              </w:rPr>
              <w:pPrChange w:id="822" w:author="Ramsés Vázquez Lira" w:date="2020-01-11T19:09:00Z">
                <w:pPr>
                  <w:spacing w:after="0" w:line="240" w:lineRule="auto"/>
                  <w:jc w:val="center"/>
                </w:pPr>
              </w:pPrChange>
            </w:pPr>
            <w:r w:rsidRPr="004C155F">
              <w:rPr>
                <w:rFonts w:ascii="Montserrat" w:eastAsia="Times New Roman" w:hAnsi="Montserrat" w:cs="Times New Roman"/>
                <w:color w:val="000000"/>
                <w:sz w:val="12"/>
                <w:szCs w:val="12"/>
                <w:lang w:eastAsia="es-MX"/>
              </w:rPr>
              <w:t>M3. Rúbrica</w:t>
            </w:r>
          </w:p>
        </w:tc>
        <w:tc>
          <w:tcPr>
            <w:tcW w:w="926" w:type="dxa"/>
            <w:tcBorders>
              <w:top w:val="nil"/>
              <w:left w:val="nil"/>
              <w:bottom w:val="single" w:sz="4" w:space="0" w:color="auto"/>
              <w:right w:val="single" w:sz="8" w:space="0" w:color="auto"/>
            </w:tcBorders>
            <w:shd w:val="clear" w:color="000000" w:fill="FFFFFF"/>
            <w:noWrap/>
            <w:vAlign w:val="bottom"/>
            <w:hideMark/>
          </w:tcPr>
          <w:p w14:paraId="3B861258" w14:textId="77777777" w:rsidR="004B6C92" w:rsidRPr="004C155F" w:rsidRDefault="004B6C92">
            <w:pPr>
              <w:tabs>
                <w:tab w:val="left" w:pos="142"/>
              </w:tabs>
              <w:spacing w:after="0" w:line="240" w:lineRule="auto"/>
              <w:jc w:val="center"/>
              <w:rPr>
                <w:rFonts w:ascii="Montserrat" w:eastAsia="Times New Roman" w:hAnsi="Montserrat" w:cs="Times New Roman"/>
                <w:color w:val="000000"/>
                <w:sz w:val="12"/>
                <w:szCs w:val="12"/>
                <w:lang w:eastAsia="es-MX"/>
              </w:rPr>
              <w:pPrChange w:id="823" w:author="Ramsés Vázquez Lira" w:date="2020-01-11T19:09:00Z">
                <w:pPr>
                  <w:spacing w:after="0" w:line="240" w:lineRule="auto"/>
                  <w:jc w:val="center"/>
                </w:pPr>
              </w:pPrChange>
            </w:pPr>
            <w:r w:rsidRPr="004C155F">
              <w:rPr>
                <w:rFonts w:ascii="Montserrat" w:eastAsia="Times New Roman" w:hAnsi="Montserrat" w:cs="Times New Roman"/>
                <w:color w:val="000000"/>
                <w:sz w:val="12"/>
                <w:szCs w:val="12"/>
                <w:lang w:eastAsia="es-MX"/>
              </w:rPr>
              <w:t>1</w:t>
            </w:r>
          </w:p>
        </w:tc>
        <w:tc>
          <w:tcPr>
            <w:tcW w:w="903" w:type="dxa"/>
            <w:vMerge/>
            <w:tcBorders>
              <w:top w:val="nil"/>
              <w:left w:val="single" w:sz="8" w:space="0" w:color="auto"/>
              <w:bottom w:val="single" w:sz="8" w:space="0" w:color="000000"/>
              <w:right w:val="single" w:sz="8" w:space="0" w:color="auto"/>
            </w:tcBorders>
            <w:vAlign w:val="center"/>
            <w:hideMark/>
          </w:tcPr>
          <w:p w14:paraId="217A8CC4" w14:textId="77777777" w:rsidR="004B6C92" w:rsidRPr="004C155F" w:rsidRDefault="004B6C92">
            <w:pPr>
              <w:tabs>
                <w:tab w:val="left" w:pos="142"/>
              </w:tabs>
              <w:spacing w:after="0" w:line="240" w:lineRule="auto"/>
              <w:rPr>
                <w:rFonts w:ascii="Montserrat" w:eastAsia="Times New Roman" w:hAnsi="Montserrat" w:cs="Times New Roman"/>
                <w:color w:val="000000"/>
                <w:sz w:val="12"/>
                <w:szCs w:val="12"/>
                <w:lang w:eastAsia="es-MX"/>
              </w:rPr>
              <w:pPrChange w:id="824" w:author="Ramsés Vázquez Lira" w:date="2020-01-11T19:09:00Z">
                <w:pPr>
                  <w:spacing w:after="0" w:line="240" w:lineRule="auto"/>
                </w:pPr>
              </w:pPrChange>
            </w:pPr>
          </w:p>
        </w:tc>
      </w:tr>
      <w:tr w:rsidR="004B6C92" w:rsidRPr="004C155F" w14:paraId="33A65733" w14:textId="77777777" w:rsidTr="00943101">
        <w:trPr>
          <w:trHeight w:val="675"/>
        </w:trPr>
        <w:tc>
          <w:tcPr>
            <w:tcW w:w="1187" w:type="dxa"/>
            <w:vMerge/>
            <w:tcBorders>
              <w:top w:val="nil"/>
              <w:left w:val="single" w:sz="8" w:space="0" w:color="auto"/>
              <w:bottom w:val="single" w:sz="8" w:space="0" w:color="000000"/>
              <w:right w:val="single" w:sz="8" w:space="0" w:color="auto"/>
            </w:tcBorders>
            <w:vAlign w:val="center"/>
            <w:hideMark/>
          </w:tcPr>
          <w:p w14:paraId="72C88BAD" w14:textId="77777777" w:rsidR="004B6C92" w:rsidRPr="004C155F" w:rsidRDefault="004B6C92">
            <w:pPr>
              <w:tabs>
                <w:tab w:val="left" w:pos="142"/>
              </w:tabs>
              <w:spacing w:after="0" w:line="240" w:lineRule="auto"/>
              <w:rPr>
                <w:rFonts w:ascii="Montserrat" w:eastAsia="Times New Roman" w:hAnsi="Montserrat" w:cs="Times New Roman"/>
                <w:color w:val="000000"/>
                <w:sz w:val="12"/>
                <w:szCs w:val="12"/>
                <w:lang w:eastAsia="es-MX"/>
              </w:rPr>
              <w:pPrChange w:id="825" w:author="Ramsés Vázquez Lira" w:date="2020-01-11T19:09:00Z">
                <w:pPr>
                  <w:spacing w:after="0" w:line="240" w:lineRule="auto"/>
                </w:pPr>
              </w:pPrChange>
            </w:pPr>
          </w:p>
        </w:tc>
        <w:tc>
          <w:tcPr>
            <w:tcW w:w="1473" w:type="dxa"/>
            <w:vMerge/>
            <w:tcBorders>
              <w:top w:val="nil"/>
              <w:left w:val="single" w:sz="8" w:space="0" w:color="auto"/>
              <w:bottom w:val="single" w:sz="8" w:space="0" w:color="000000"/>
              <w:right w:val="single" w:sz="8" w:space="0" w:color="auto"/>
            </w:tcBorders>
            <w:vAlign w:val="center"/>
            <w:hideMark/>
          </w:tcPr>
          <w:p w14:paraId="12A363A9" w14:textId="77777777" w:rsidR="004B6C92" w:rsidRPr="004C155F" w:rsidRDefault="004B6C92">
            <w:pPr>
              <w:tabs>
                <w:tab w:val="left" w:pos="142"/>
              </w:tabs>
              <w:spacing w:after="0" w:line="240" w:lineRule="auto"/>
              <w:rPr>
                <w:rFonts w:ascii="Montserrat" w:eastAsia="Times New Roman" w:hAnsi="Montserrat" w:cs="Times New Roman"/>
                <w:color w:val="000000"/>
                <w:sz w:val="12"/>
                <w:szCs w:val="12"/>
                <w:lang w:eastAsia="es-MX"/>
              </w:rPr>
              <w:pPrChange w:id="826" w:author="Ramsés Vázquez Lira" w:date="2020-01-11T19:09:00Z">
                <w:pPr>
                  <w:spacing w:after="0" w:line="240" w:lineRule="auto"/>
                </w:pPr>
              </w:pPrChange>
            </w:pPr>
          </w:p>
        </w:tc>
        <w:tc>
          <w:tcPr>
            <w:tcW w:w="1179" w:type="dxa"/>
            <w:tcBorders>
              <w:top w:val="nil"/>
              <w:left w:val="nil"/>
              <w:bottom w:val="single" w:sz="4" w:space="0" w:color="auto"/>
              <w:right w:val="single" w:sz="8" w:space="0" w:color="auto"/>
            </w:tcBorders>
            <w:shd w:val="clear" w:color="000000" w:fill="FFFFFF"/>
            <w:vAlign w:val="center"/>
            <w:hideMark/>
          </w:tcPr>
          <w:p w14:paraId="21330EF5" w14:textId="77777777" w:rsidR="004B6C92" w:rsidRPr="004C155F" w:rsidRDefault="004B6C92">
            <w:pPr>
              <w:tabs>
                <w:tab w:val="left" w:pos="142"/>
              </w:tabs>
              <w:spacing w:after="0" w:line="240" w:lineRule="auto"/>
              <w:jc w:val="center"/>
              <w:rPr>
                <w:rFonts w:ascii="Montserrat" w:eastAsia="Times New Roman" w:hAnsi="Montserrat" w:cs="Times New Roman"/>
                <w:color w:val="000000"/>
                <w:sz w:val="12"/>
                <w:szCs w:val="12"/>
                <w:lang w:eastAsia="es-MX"/>
              </w:rPr>
              <w:pPrChange w:id="827" w:author="Ramsés Vázquez Lira" w:date="2020-01-11T19:09:00Z">
                <w:pPr>
                  <w:spacing w:after="0" w:line="240" w:lineRule="auto"/>
                  <w:jc w:val="center"/>
                </w:pPr>
              </w:pPrChange>
            </w:pPr>
            <w:r w:rsidRPr="004C155F">
              <w:rPr>
                <w:rFonts w:ascii="Montserrat" w:eastAsia="Times New Roman" w:hAnsi="Montserrat" w:cs="Times New Roman"/>
                <w:color w:val="000000"/>
                <w:sz w:val="12"/>
                <w:szCs w:val="12"/>
                <w:lang w:eastAsia="es-MX"/>
              </w:rPr>
              <w:t>Asesor técnico pedagógico</w:t>
            </w:r>
          </w:p>
        </w:tc>
        <w:tc>
          <w:tcPr>
            <w:tcW w:w="1993" w:type="dxa"/>
            <w:tcBorders>
              <w:top w:val="nil"/>
              <w:left w:val="nil"/>
              <w:bottom w:val="single" w:sz="4" w:space="0" w:color="auto"/>
              <w:right w:val="single" w:sz="8" w:space="0" w:color="auto"/>
            </w:tcBorders>
            <w:shd w:val="clear" w:color="000000" w:fill="FFFFFF"/>
            <w:vAlign w:val="center"/>
            <w:hideMark/>
          </w:tcPr>
          <w:p w14:paraId="3ED18833" w14:textId="77777777" w:rsidR="004B6C92" w:rsidRPr="004C155F" w:rsidRDefault="004B6C92">
            <w:pPr>
              <w:tabs>
                <w:tab w:val="left" w:pos="142"/>
              </w:tabs>
              <w:spacing w:after="0" w:line="240" w:lineRule="auto"/>
              <w:jc w:val="center"/>
              <w:rPr>
                <w:rFonts w:ascii="Montserrat" w:eastAsia="Times New Roman" w:hAnsi="Montserrat" w:cs="Times New Roman"/>
                <w:color w:val="000000"/>
                <w:sz w:val="12"/>
                <w:szCs w:val="12"/>
                <w:lang w:eastAsia="es-MX"/>
              </w:rPr>
              <w:pPrChange w:id="828" w:author="Ramsés Vázquez Lira" w:date="2020-01-11T19:09:00Z">
                <w:pPr>
                  <w:spacing w:after="0" w:line="240" w:lineRule="auto"/>
                  <w:jc w:val="center"/>
                </w:pPr>
              </w:pPrChange>
            </w:pPr>
            <w:r w:rsidRPr="004C155F">
              <w:rPr>
                <w:rFonts w:ascii="Montserrat" w:eastAsia="Times New Roman" w:hAnsi="Montserrat" w:cs="Times New Roman"/>
                <w:color w:val="000000"/>
                <w:sz w:val="12"/>
                <w:szCs w:val="12"/>
                <w:lang w:eastAsia="es-MX"/>
              </w:rPr>
              <w:t>Genérico para EB</w:t>
            </w:r>
          </w:p>
        </w:tc>
        <w:tc>
          <w:tcPr>
            <w:tcW w:w="1200" w:type="dxa"/>
            <w:tcBorders>
              <w:top w:val="nil"/>
              <w:left w:val="nil"/>
              <w:bottom w:val="single" w:sz="4" w:space="0" w:color="auto"/>
              <w:right w:val="single" w:sz="8" w:space="0" w:color="auto"/>
            </w:tcBorders>
            <w:shd w:val="clear" w:color="000000" w:fill="FFFFFF"/>
            <w:vAlign w:val="center"/>
            <w:hideMark/>
          </w:tcPr>
          <w:p w14:paraId="0762D30A" w14:textId="77777777" w:rsidR="004B6C92" w:rsidRPr="004C155F" w:rsidRDefault="004B6C92">
            <w:pPr>
              <w:tabs>
                <w:tab w:val="left" w:pos="142"/>
              </w:tabs>
              <w:spacing w:after="0" w:line="240" w:lineRule="auto"/>
              <w:jc w:val="center"/>
              <w:rPr>
                <w:rFonts w:ascii="Montserrat" w:eastAsia="Times New Roman" w:hAnsi="Montserrat" w:cs="Times New Roman"/>
                <w:color w:val="000000"/>
                <w:sz w:val="12"/>
                <w:szCs w:val="12"/>
                <w:lang w:eastAsia="es-MX"/>
              </w:rPr>
              <w:pPrChange w:id="829" w:author="Ramsés Vázquez Lira" w:date="2020-01-11T19:09:00Z">
                <w:pPr>
                  <w:spacing w:after="0" w:line="240" w:lineRule="auto"/>
                  <w:jc w:val="center"/>
                </w:pPr>
              </w:pPrChange>
            </w:pPr>
            <w:r w:rsidRPr="004C155F">
              <w:rPr>
                <w:rFonts w:ascii="Montserrat" w:eastAsia="Times New Roman" w:hAnsi="Montserrat" w:cs="Times New Roman"/>
                <w:color w:val="000000"/>
                <w:sz w:val="12"/>
                <w:szCs w:val="12"/>
                <w:lang w:eastAsia="es-MX"/>
              </w:rPr>
              <w:t>M3. Rúbrica</w:t>
            </w:r>
          </w:p>
        </w:tc>
        <w:tc>
          <w:tcPr>
            <w:tcW w:w="926" w:type="dxa"/>
            <w:tcBorders>
              <w:top w:val="nil"/>
              <w:left w:val="nil"/>
              <w:bottom w:val="single" w:sz="4" w:space="0" w:color="auto"/>
              <w:right w:val="single" w:sz="8" w:space="0" w:color="auto"/>
            </w:tcBorders>
            <w:shd w:val="clear" w:color="000000" w:fill="FFFFFF"/>
            <w:noWrap/>
            <w:vAlign w:val="bottom"/>
            <w:hideMark/>
          </w:tcPr>
          <w:p w14:paraId="7546D72F" w14:textId="77777777" w:rsidR="004B6C92" w:rsidRPr="004C155F" w:rsidRDefault="004B6C92">
            <w:pPr>
              <w:tabs>
                <w:tab w:val="left" w:pos="142"/>
              </w:tabs>
              <w:spacing w:after="0" w:line="240" w:lineRule="auto"/>
              <w:jc w:val="center"/>
              <w:rPr>
                <w:rFonts w:ascii="Montserrat" w:eastAsia="Times New Roman" w:hAnsi="Montserrat" w:cs="Times New Roman"/>
                <w:color w:val="000000"/>
                <w:sz w:val="12"/>
                <w:szCs w:val="12"/>
                <w:lang w:eastAsia="es-MX"/>
              </w:rPr>
              <w:pPrChange w:id="830" w:author="Ramsés Vázquez Lira" w:date="2020-01-11T19:09:00Z">
                <w:pPr>
                  <w:spacing w:after="0" w:line="240" w:lineRule="auto"/>
                  <w:jc w:val="center"/>
                </w:pPr>
              </w:pPrChange>
            </w:pPr>
            <w:r w:rsidRPr="004C155F">
              <w:rPr>
                <w:rFonts w:ascii="Montserrat" w:eastAsia="Times New Roman" w:hAnsi="Montserrat" w:cs="Times New Roman"/>
                <w:color w:val="000000"/>
                <w:sz w:val="12"/>
                <w:szCs w:val="12"/>
                <w:lang w:eastAsia="es-MX"/>
              </w:rPr>
              <w:t>1</w:t>
            </w:r>
          </w:p>
        </w:tc>
        <w:tc>
          <w:tcPr>
            <w:tcW w:w="903" w:type="dxa"/>
            <w:vMerge/>
            <w:tcBorders>
              <w:top w:val="nil"/>
              <w:left w:val="single" w:sz="8" w:space="0" w:color="auto"/>
              <w:bottom w:val="single" w:sz="8" w:space="0" w:color="000000"/>
              <w:right w:val="single" w:sz="8" w:space="0" w:color="auto"/>
            </w:tcBorders>
            <w:vAlign w:val="center"/>
            <w:hideMark/>
          </w:tcPr>
          <w:p w14:paraId="39BA1AE3" w14:textId="77777777" w:rsidR="004B6C92" w:rsidRPr="004C155F" w:rsidRDefault="004B6C92">
            <w:pPr>
              <w:tabs>
                <w:tab w:val="left" w:pos="142"/>
              </w:tabs>
              <w:spacing w:after="0" w:line="240" w:lineRule="auto"/>
              <w:rPr>
                <w:rFonts w:ascii="Montserrat" w:eastAsia="Times New Roman" w:hAnsi="Montserrat" w:cs="Times New Roman"/>
                <w:color w:val="000000"/>
                <w:sz w:val="12"/>
                <w:szCs w:val="12"/>
                <w:lang w:eastAsia="es-MX"/>
              </w:rPr>
              <w:pPrChange w:id="831" w:author="Ramsés Vázquez Lira" w:date="2020-01-11T19:09:00Z">
                <w:pPr>
                  <w:spacing w:after="0" w:line="240" w:lineRule="auto"/>
                </w:pPr>
              </w:pPrChange>
            </w:pPr>
          </w:p>
        </w:tc>
      </w:tr>
      <w:tr w:rsidR="004B6C92" w:rsidRPr="004C155F" w14:paraId="5BE5AAE1" w14:textId="77777777" w:rsidTr="00943101">
        <w:trPr>
          <w:trHeight w:val="450"/>
        </w:trPr>
        <w:tc>
          <w:tcPr>
            <w:tcW w:w="1187" w:type="dxa"/>
            <w:vMerge/>
            <w:tcBorders>
              <w:top w:val="nil"/>
              <w:left w:val="single" w:sz="8" w:space="0" w:color="auto"/>
              <w:bottom w:val="single" w:sz="8" w:space="0" w:color="000000"/>
              <w:right w:val="single" w:sz="8" w:space="0" w:color="auto"/>
            </w:tcBorders>
            <w:vAlign w:val="center"/>
            <w:hideMark/>
          </w:tcPr>
          <w:p w14:paraId="0F6C061D" w14:textId="77777777" w:rsidR="004B6C92" w:rsidRPr="004C155F" w:rsidRDefault="004B6C92">
            <w:pPr>
              <w:tabs>
                <w:tab w:val="left" w:pos="142"/>
              </w:tabs>
              <w:spacing w:after="0" w:line="240" w:lineRule="auto"/>
              <w:rPr>
                <w:rFonts w:ascii="Montserrat" w:eastAsia="Times New Roman" w:hAnsi="Montserrat" w:cs="Times New Roman"/>
                <w:color w:val="000000"/>
                <w:sz w:val="12"/>
                <w:szCs w:val="12"/>
                <w:lang w:eastAsia="es-MX"/>
              </w:rPr>
              <w:pPrChange w:id="832" w:author="Ramsés Vázquez Lira" w:date="2020-01-11T19:09:00Z">
                <w:pPr>
                  <w:spacing w:after="0" w:line="240" w:lineRule="auto"/>
                </w:pPr>
              </w:pPrChange>
            </w:pPr>
          </w:p>
        </w:tc>
        <w:tc>
          <w:tcPr>
            <w:tcW w:w="1473" w:type="dxa"/>
            <w:vMerge/>
            <w:tcBorders>
              <w:top w:val="nil"/>
              <w:left w:val="single" w:sz="8" w:space="0" w:color="auto"/>
              <w:bottom w:val="single" w:sz="8" w:space="0" w:color="000000"/>
              <w:right w:val="single" w:sz="8" w:space="0" w:color="auto"/>
            </w:tcBorders>
            <w:vAlign w:val="center"/>
            <w:hideMark/>
          </w:tcPr>
          <w:p w14:paraId="3E333E0F" w14:textId="77777777" w:rsidR="004B6C92" w:rsidRPr="004C155F" w:rsidRDefault="004B6C92">
            <w:pPr>
              <w:tabs>
                <w:tab w:val="left" w:pos="142"/>
              </w:tabs>
              <w:spacing w:after="0" w:line="240" w:lineRule="auto"/>
              <w:rPr>
                <w:rFonts w:ascii="Montserrat" w:eastAsia="Times New Roman" w:hAnsi="Montserrat" w:cs="Times New Roman"/>
                <w:color w:val="000000"/>
                <w:sz w:val="12"/>
                <w:szCs w:val="12"/>
                <w:lang w:eastAsia="es-MX"/>
              </w:rPr>
              <w:pPrChange w:id="833" w:author="Ramsés Vázquez Lira" w:date="2020-01-11T19:09:00Z">
                <w:pPr>
                  <w:spacing w:after="0" w:line="240" w:lineRule="auto"/>
                </w:pPr>
              </w:pPrChange>
            </w:pPr>
          </w:p>
        </w:tc>
        <w:tc>
          <w:tcPr>
            <w:tcW w:w="1179" w:type="dxa"/>
            <w:tcBorders>
              <w:top w:val="nil"/>
              <w:left w:val="nil"/>
              <w:bottom w:val="single" w:sz="4" w:space="0" w:color="auto"/>
              <w:right w:val="single" w:sz="8" w:space="0" w:color="auto"/>
            </w:tcBorders>
            <w:shd w:val="clear" w:color="000000" w:fill="FFFFFF"/>
            <w:vAlign w:val="center"/>
            <w:hideMark/>
          </w:tcPr>
          <w:p w14:paraId="4EE08FC7" w14:textId="77777777" w:rsidR="004B6C92" w:rsidRPr="004C155F" w:rsidRDefault="004B6C92">
            <w:pPr>
              <w:tabs>
                <w:tab w:val="left" w:pos="142"/>
              </w:tabs>
              <w:spacing w:after="0" w:line="240" w:lineRule="auto"/>
              <w:jc w:val="center"/>
              <w:rPr>
                <w:rFonts w:ascii="Montserrat" w:eastAsia="Times New Roman" w:hAnsi="Montserrat" w:cs="Times New Roman"/>
                <w:color w:val="000000"/>
                <w:sz w:val="12"/>
                <w:szCs w:val="12"/>
                <w:lang w:eastAsia="es-MX"/>
              </w:rPr>
              <w:pPrChange w:id="834" w:author="Ramsés Vázquez Lira" w:date="2020-01-11T19:09:00Z">
                <w:pPr>
                  <w:spacing w:after="0" w:line="240" w:lineRule="auto"/>
                  <w:jc w:val="center"/>
                </w:pPr>
              </w:pPrChange>
            </w:pPr>
            <w:r w:rsidRPr="004C155F">
              <w:rPr>
                <w:rFonts w:ascii="Montserrat" w:eastAsia="Times New Roman" w:hAnsi="Montserrat" w:cs="Times New Roman"/>
                <w:color w:val="000000"/>
                <w:sz w:val="12"/>
                <w:szCs w:val="12"/>
                <w:lang w:eastAsia="es-MX"/>
              </w:rPr>
              <w:t>Dirección</w:t>
            </w:r>
          </w:p>
        </w:tc>
        <w:tc>
          <w:tcPr>
            <w:tcW w:w="1993" w:type="dxa"/>
            <w:tcBorders>
              <w:top w:val="nil"/>
              <w:left w:val="nil"/>
              <w:bottom w:val="single" w:sz="4" w:space="0" w:color="auto"/>
              <w:right w:val="single" w:sz="8" w:space="0" w:color="auto"/>
            </w:tcBorders>
            <w:shd w:val="clear" w:color="000000" w:fill="FFFFFF"/>
            <w:vAlign w:val="center"/>
            <w:hideMark/>
          </w:tcPr>
          <w:p w14:paraId="17F8A654" w14:textId="77777777" w:rsidR="004B6C92" w:rsidRPr="004C155F" w:rsidRDefault="004B6C92">
            <w:pPr>
              <w:tabs>
                <w:tab w:val="left" w:pos="142"/>
              </w:tabs>
              <w:spacing w:after="0" w:line="240" w:lineRule="auto"/>
              <w:jc w:val="center"/>
              <w:rPr>
                <w:rFonts w:ascii="Montserrat" w:eastAsia="Times New Roman" w:hAnsi="Montserrat" w:cs="Times New Roman"/>
                <w:color w:val="000000"/>
                <w:sz w:val="12"/>
                <w:szCs w:val="12"/>
                <w:lang w:eastAsia="es-MX"/>
              </w:rPr>
              <w:pPrChange w:id="835" w:author="Ramsés Vázquez Lira" w:date="2020-01-11T19:09:00Z">
                <w:pPr>
                  <w:spacing w:after="0" w:line="240" w:lineRule="auto"/>
                  <w:jc w:val="center"/>
                </w:pPr>
              </w:pPrChange>
            </w:pPr>
            <w:r w:rsidRPr="004C155F">
              <w:rPr>
                <w:rFonts w:ascii="Montserrat" w:eastAsia="Times New Roman" w:hAnsi="Montserrat" w:cs="Times New Roman"/>
                <w:color w:val="000000"/>
                <w:sz w:val="12"/>
                <w:szCs w:val="12"/>
                <w:lang w:eastAsia="es-MX"/>
              </w:rPr>
              <w:t>Genérico para EB</w:t>
            </w:r>
          </w:p>
        </w:tc>
        <w:tc>
          <w:tcPr>
            <w:tcW w:w="1200" w:type="dxa"/>
            <w:tcBorders>
              <w:top w:val="nil"/>
              <w:left w:val="nil"/>
              <w:bottom w:val="single" w:sz="4" w:space="0" w:color="auto"/>
              <w:right w:val="single" w:sz="8" w:space="0" w:color="auto"/>
            </w:tcBorders>
            <w:shd w:val="clear" w:color="000000" w:fill="FFFFFF"/>
            <w:vAlign w:val="center"/>
            <w:hideMark/>
          </w:tcPr>
          <w:p w14:paraId="3911A09C" w14:textId="77777777" w:rsidR="004B6C92" w:rsidRPr="004C155F" w:rsidRDefault="004B6C92">
            <w:pPr>
              <w:tabs>
                <w:tab w:val="left" w:pos="142"/>
              </w:tabs>
              <w:spacing w:after="0" w:line="240" w:lineRule="auto"/>
              <w:jc w:val="center"/>
              <w:rPr>
                <w:rFonts w:ascii="Montserrat" w:eastAsia="Times New Roman" w:hAnsi="Montserrat" w:cs="Times New Roman"/>
                <w:color w:val="000000"/>
                <w:sz w:val="12"/>
                <w:szCs w:val="12"/>
                <w:lang w:eastAsia="es-MX"/>
              </w:rPr>
              <w:pPrChange w:id="836" w:author="Ramsés Vázquez Lira" w:date="2020-01-11T19:09:00Z">
                <w:pPr>
                  <w:spacing w:after="0" w:line="240" w:lineRule="auto"/>
                  <w:jc w:val="center"/>
                </w:pPr>
              </w:pPrChange>
            </w:pPr>
            <w:r w:rsidRPr="004C155F">
              <w:rPr>
                <w:rFonts w:ascii="Montserrat" w:eastAsia="Times New Roman" w:hAnsi="Montserrat" w:cs="Times New Roman"/>
                <w:color w:val="000000"/>
                <w:sz w:val="12"/>
                <w:szCs w:val="12"/>
                <w:lang w:eastAsia="es-MX"/>
              </w:rPr>
              <w:t>M3. Rúbrica</w:t>
            </w:r>
          </w:p>
        </w:tc>
        <w:tc>
          <w:tcPr>
            <w:tcW w:w="926" w:type="dxa"/>
            <w:tcBorders>
              <w:top w:val="nil"/>
              <w:left w:val="nil"/>
              <w:bottom w:val="single" w:sz="4" w:space="0" w:color="auto"/>
              <w:right w:val="single" w:sz="8" w:space="0" w:color="auto"/>
            </w:tcBorders>
            <w:shd w:val="clear" w:color="000000" w:fill="FFFFFF"/>
            <w:noWrap/>
            <w:vAlign w:val="bottom"/>
            <w:hideMark/>
          </w:tcPr>
          <w:p w14:paraId="744B4E12" w14:textId="77777777" w:rsidR="004B6C92" w:rsidRPr="004C155F" w:rsidRDefault="004B6C92">
            <w:pPr>
              <w:tabs>
                <w:tab w:val="left" w:pos="142"/>
              </w:tabs>
              <w:spacing w:after="0" w:line="240" w:lineRule="auto"/>
              <w:jc w:val="center"/>
              <w:rPr>
                <w:rFonts w:ascii="Montserrat" w:eastAsia="Times New Roman" w:hAnsi="Montserrat" w:cs="Times New Roman"/>
                <w:color w:val="000000"/>
                <w:sz w:val="12"/>
                <w:szCs w:val="12"/>
                <w:lang w:eastAsia="es-MX"/>
              </w:rPr>
              <w:pPrChange w:id="837" w:author="Ramsés Vázquez Lira" w:date="2020-01-11T19:09:00Z">
                <w:pPr>
                  <w:spacing w:after="0" w:line="240" w:lineRule="auto"/>
                  <w:jc w:val="center"/>
                </w:pPr>
              </w:pPrChange>
            </w:pPr>
            <w:r w:rsidRPr="004C155F">
              <w:rPr>
                <w:rFonts w:ascii="Montserrat" w:eastAsia="Times New Roman" w:hAnsi="Montserrat" w:cs="Times New Roman"/>
                <w:color w:val="000000"/>
                <w:sz w:val="12"/>
                <w:szCs w:val="12"/>
                <w:lang w:eastAsia="es-MX"/>
              </w:rPr>
              <w:t>1</w:t>
            </w:r>
          </w:p>
        </w:tc>
        <w:tc>
          <w:tcPr>
            <w:tcW w:w="903" w:type="dxa"/>
            <w:vMerge/>
            <w:tcBorders>
              <w:top w:val="nil"/>
              <w:left w:val="single" w:sz="8" w:space="0" w:color="auto"/>
              <w:bottom w:val="single" w:sz="8" w:space="0" w:color="000000"/>
              <w:right w:val="single" w:sz="8" w:space="0" w:color="auto"/>
            </w:tcBorders>
            <w:vAlign w:val="center"/>
            <w:hideMark/>
          </w:tcPr>
          <w:p w14:paraId="07FEFABC" w14:textId="77777777" w:rsidR="004B6C92" w:rsidRPr="004C155F" w:rsidRDefault="004B6C92">
            <w:pPr>
              <w:tabs>
                <w:tab w:val="left" w:pos="142"/>
              </w:tabs>
              <w:spacing w:after="0" w:line="240" w:lineRule="auto"/>
              <w:rPr>
                <w:rFonts w:ascii="Montserrat" w:eastAsia="Times New Roman" w:hAnsi="Montserrat" w:cs="Times New Roman"/>
                <w:color w:val="000000"/>
                <w:sz w:val="12"/>
                <w:szCs w:val="12"/>
                <w:lang w:eastAsia="es-MX"/>
              </w:rPr>
              <w:pPrChange w:id="838" w:author="Ramsés Vázquez Lira" w:date="2020-01-11T19:09:00Z">
                <w:pPr>
                  <w:spacing w:after="0" w:line="240" w:lineRule="auto"/>
                </w:pPr>
              </w:pPrChange>
            </w:pPr>
          </w:p>
        </w:tc>
      </w:tr>
      <w:tr w:rsidR="004B6C92" w:rsidRPr="004C155F" w14:paraId="0DF20C8D" w14:textId="77777777" w:rsidTr="00943101">
        <w:trPr>
          <w:trHeight w:val="465"/>
        </w:trPr>
        <w:tc>
          <w:tcPr>
            <w:tcW w:w="1187" w:type="dxa"/>
            <w:vMerge/>
            <w:tcBorders>
              <w:top w:val="nil"/>
              <w:left w:val="single" w:sz="8" w:space="0" w:color="auto"/>
              <w:bottom w:val="single" w:sz="8" w:space="0" w:color="000000"/>
              <w:right w:val="single" w:sz="8" w:space="0" w:color="auto"/>
            </w:tcBorders>
            <w:vAlign w:val="center"/>
            <w:hideMark/>
          </w:tcPr>
          <w:p w14:paraId="14D95681" w14:textId="77777777" w:rsidR="004B6C92" w:rsidRPr="004C155F" w:rsidRDefault="004B6C92">
            <w:pPr>
              <w:tabs>
                <w:tab w:val="left" w:pos="142"/>
              </w:tabs>
              <w:spacing w:after="0" w:line="240" w:lineRule="auto"/>
              <w:rPr>
                <w:rFonts w:ascii="Montserrat" w:eastAsia="Times New Roman" w:hAnsi="Montserrat" w:cs="Times New Roman"/>
                <w:color w:val="000000"/>
                <w:sz w:val="12"/>
                <w:szCs w:val="12"/>
                <w:lang w:eastAsia="es-MX"/>
              </w:rPr>
              <w:pPrChange w:id="839" w:author="Ramsés Vázquez Lira" w:date="2020-01-11T19:09:00Z">
                <w:pPr>
                  <w:spacing w:after="0" w:line="240" w:lineRule="auto"/>
                </w:pPr>
              </w:pPrChange>
            </w:pPr>
          </w:p>
        </w:tc>
        <w:tc>
          <w:tcPr>
            <w:tcW w:w="1473" w:type="dxa"/>
            <w:vMerge/>
            <w:tcBorders>
              <w:top w:val="nil"/>
              <w:left w:val="single" w:sz="8" w:space="0" w:color="auto"/>
              <w:bottom w:val="single" w:sz="8" w:space="0" w:color="000000"/>
              <w:right w:val="single" w:sz="8" w:space="0" w:color="auto"/>
            </w:tcBorders>
            <w:vAlign w:val="center"/>
            <w:hideMark/>
          </w:tcPr>
          <w:p w14:paraId="70D84164" w14:textId="77777777" w:rsidR="004B6C92" w:rsidRPr="004C155F" w:rsidRDefault="004B6C92">
            <w:pPr>
              <w:tabs>
                <w:tab w:val="left" w:pos="142"/>
              </w:tabs>
              <w:spacing w:after="0" w:line="240" w:lineRule="auto"/>
              <w:rPr>
                <w:rFonts w:ascii="Montserrat" w:eastAsia="Times New Roman" w:hAnsi="Montserrat" w:cs="Times New Roman"/>
                <w:color w:val="000000"/>
                <w:sz w:val="12"/>
                <w:szCs w:val="12"/>
                <w:lang w:eastAsia="es-MX"/>
              </w:rPr>
              <w:pPrChange w:id="840" w:author="Ramsés Vázquez Lira" w:date="2020-01-11T19:09:00Z">
                <w:pPr>
                  <w:spacing w:after="0" w:line="240" w:lineRule="auto"/>
                </w:pPr>
              </w:pPrChange>
            </w:pPr>
          </w:p>
        </w:tc>
        <w:tc>
          <w:tcPr>
            <w:tcW w:w="1179" w:type="dxa"/>
            <w:tcBorders>
              <w:top w:val="nil"/>
              <w:left w:val="nil"/>
              <w:bottom w:val="single" w:sz="8" w:space="0" w:color="auto"/>
              <w:right w:val="single" w:sz="8" w:space="0" w:color="auto"/>
            </w:tcBorders>
            <w:shd w:val="clear" w:color="000000" w:fill="FFFFFF"/>
            <w:vAlign w:val="center"/>
            <w:hideMark/>
          </w:tcPr>
          <w:p w14:paraId="335191D0" w14:textId="77777777" w:rsidR="004B6C92" w:rsidRPr="004C155F" w:rsidRDefault="004B6C92">
            <w:pPr>
              <w:tabs>
                <w:tab w:val="left" w:pos="142"/>
              </w:tabs>
              <w:spacing w:after="0" w:line="240" w:lineRule="auto"/>
              <w:jc w:val="center"/>
              <w:rPr>
                <w:rFonts w:ascii="Montserrat" w:eastAsia="Times New Roman" w:hAnsi="Montserrat" w:cs="Times New Roman"/>
                <w:color w:val="000000"/>
                <w:sz w:val="12"/>
                <w:szCs w:val="12"/>
                <w:lang w:eastAsia="es-MX"/>
              </w:rPr>
              <w:pPrChange w:id="841" w:author="Ramsés Vázquez Lira" w:date="2020-01-11T19:09:00Z">
                <w:pPr>
                  <w:spacing w:after="0" w:line="240" w:lineRule="auto"/>
                  <w:jc w:val="center"/>
                </w:pPr>
              </w:pPrChange>
            </w:pPr>
            <w:r w:rsidRPr="004C155F">
              <w:rPr>
                <w:rFonts w:ascii="Montserrat" w:eastAsia="Times New Roman" w:hAnsi="Montserrat" w:cs="Times New Roman"/>
                <w:color w:val="000000"/>
                <w:sz w:val="12"/>
                <w:szCs w:val="12"/>
                <w:lang w:eastAsia="es-MX"/>
              </w:rPr>
              <w:t>Supervisión</w:t>
            </w:r>
          </w:p>
        </w:tc>
        <w:tc>
          <w:tcPr>
            <w:tcW w:w="1993" w:type="dxa"/>
            <w:tcBorders>
              <w:top w:val="nil"/>
              <w:left w:val="nil"/>
              <w:bottom w:val="single" w:sz="8" w:space="0" w:color="auto"/>
              <w:right w:val="single" w:sz="8" w:space="0" w:color="auto"/>
            </w:tcBorders>
            <w:shd w:val="clear" w:color="000000" w:fill="FFFFFF"/>
            <w:vAlign w:val="center"/>
            <w:hideMark/>
          </w:tcPr>
          <w:p w14:paraId="5B53B566" w14:textId="77777777" w:rsidR="004B6C92" w:rsidRPr="004C155F" w:rsidRDefault="004B6C92">
            <w:pPr>
              <w:tabs>
                <w:tab w:val="left" w:pos="142"/>
              </w:tabs>
              <w:spacing w:after="0" w:line="240" w:lineRule="auto"/>
              <w:jc w:val="center"/>
              <w:rPr>
                <w:rFonts w:ascii="Montserrat" w:eastAsia="Times New Roman" w:hAnsi="Montserrat" w:cs="Times New Roman"/>
                <w:color w:val="000000"/>
                <w:sz w:val="12"/>
                <w:szCs w:val="12"/>
                <w:lang w:eastAsia="es-MX"/>
              </w:rPr>
              <w:pPrChange w:id="842" w:author="Ramsés Vázquez Lira" w:date="2020-01-11T19:09:00Z">
                <w:pPr>
                  <w:spacing w:after="0" w:line="240" w:lineRule="auto"/>
                  <w:jc w:val="center"/>
                </w:pPr>
              </w:pPrChange>
            </w:pPr>
            <w:r w:rsidRPr="004C155F">
              <w:rPr>
                <w:rFonts w:ascii="Montserrat" w:eastAsia="Times New Roman" w:hAnsi="Montserrat" w:cs="Times New Roman"/>
                <w:color w:val="000000"/>
                <w:sz w:val="12"/>
                <w:szCs w:val="12"/>
                <w:lang w:eastAsia="es-MX"/>
              </w:rPr>
              <w:t>Genérico para EB</w:t>
            </w:r>
          </w:p>
        </w:tc>
        <w:tc>
          <w:tcPr>
            <w:tcW w:w="1200" w:type="dxa"/>
            <w:tcBorders>
              <w:top w:val="nil"/>
              <w:left w:val="nil"/>
              <w:bottom w:val="single" w:sz="8" w:space="0" w:color="auto"/>
              <w:right w:val="single" w:sz="8" w:space="0" w:color="auto"/>
            </w:tcBorders>
            <w:shd w:val="clear" w:color="000000" w:fill="FFFFFF"/>
            <w:vAlign w:val="center"/>
            <w:hideMark/>
          </w:tcPr>
          <w:p w14:paraId="3562E5EB" w14:textId="77777777" w:rsidR="004B6C92" w:rsidRPr="004C155F" w:rsidRDefault="004B6C92">
            <w:pPr>
              <w:tabs>
                <w:tab w:val="left" w:pos="142"/>
              </w:tabs>
              <w:spacing w:after="0" w:line="240" w:lineRule="auto"/>
              <w:jc w:val="center"/>
              <w:rPr>
                <w:rFonts w:ascii="Montserrat" w:eastAsia="Times New Roman" w:hAnsi="Montserrat" w:cs="Times New Roman"/>
                <w:color w:val="000000"/>
                <w:sz w:val="12"/>
                <w:szCs w:val="12"/>
                <w:lang w:eastAsia="es-MX"/>
              </w:rPr>
              <w:pPrChange w:id="843" w:author="Ramsés Vázquez Lira" w:date="2020-01-11T19:09:00Z">
                <w:pPr>
                  <w:spacing w:after="0" w:line="240" w:lineRule="auto"/>
                  <w:jc w:val="center"/>
                </w:pPr>
              </w:pPrChange>
            </w:pPr>
            <w:r w:rsidRPr="004C155F">
              <w:rPr>
                <w:rFonts w:ascii="Montserrat" w:eastAsia="Times New Roman" w:hAnsi="Montserrat" w:cs="Times New Roman"/>
                <w:color w:val="000000"/>
                <w:sz w:val="12"/>
                <w:szCs w:val="12"/>
                <w:lang w:eastAsia="es-MX"/>
              </w:rPr>
              <w:t>M3. Rúbrica</w:t>
            </w:r>
          </w:p>
        </w:tc>
        <w:tc>
          <w:tcPr>
            <w:tcW w:w="926" w:type="dxa"/>
            <w:tcBorders>
              <w:top w:val="nil"/>
              <w:left w:val="nil"/>
              <w:bottom w:val="single" w:sz="8" w:space="0" w:color="auto"/>
              <w:right w:val="single" w:sz="8" w:space="0" w:color="auto"/>
            </w:tcBorders>
            <w:shd w:val="clear" w:color="000000" w:fill="FFFFFF"/>
            <w:noWrap/>
            <w:vAlign w:val="bottom"/>
            <w:hideMark/>
          </w:tcPr>
          <w:p w14:paraId="2E1B365F" w14:textId="77777777" w:rsidR="004B6C92" w:rsidRPr="004C155F" w:rsidRDefault="004B6C92">
            <w:pPr>
              <w:tabs>
                <w:tab w:val="left" w:pos="142"/>
              </w:tabs>
              <w:spacing w:after="0" w:line="240" w:lineRule="auto"/>
              <w:jc w:val="center"/>
              <w:rPr>
                <w:rFonts w:ascii="Montserrat" w:eastAsia="Times New Roman" w:hAnsi="Montserrat" w:cs="Times New Roman"/>
                <w:color w:val="000000"/>
                <w:sz w:val="12"/>
                <w:szCs w:val="12"/>
                <w:lang w:eastAsia="es-MX"/>
              </w:rPr>
              <w:pPrChange w:id="844" w:author="Ramsés Vázquez Lira" w:date="2020-01-11T19:09:00Z">
                <w:pPr>
                  <w:spacing w:after="0" w:line="240" w:lineRule="auto"/>
                  <w:jc w:val="center"/>
                </w:pPr>
              </w:pPrChange>
            </w:pPr>
            <w:r w:rsidRPr="004C155F">
              <w:rPr>
                <w:rFonts w:ascii="Montserrat" w:eastAsia="Times New Roman" w:hAnsi="Montserrat" w:cs="Times New Roman"/>
                <w:color w:val="000000"/>
                <w:sz w:val="12"/>
                <w:szCs w:val="12"/>
                <w:lang w:eastAsia="es-MX"/>
              </w:rPr>
              <w:t>1</w:t>
            </w:r>
          </w:p>
        </w:tc>
        <w:tc>
          <w:tcPr>
            <w:tcW w:w="903" w:type="dxa"/>
            <w:vMerge/>
            <w:tcBorders>
              <w:top w:val="nil"/>
              <w:left w:val="single" w:sz="8" w:space="0" w:color="auto"/>
              <w:bottom w:val="single" w:sz="8" w:space="0" w:color="000000"/>
              <w:right w:val="single" w:sz="8" w:space="0" w:color="auto"/>
            </w:tcBorders>
            <w:vAlign w:val="center"/>
            <w:hideMark/>
          </w:tcPr>
          <w:p w14:paraId="6501B7B8" w14:textId="77777777" w:rsidR="004B6C92" w:rsidRPr="004C155F" w:rsidRDefault="004B6C92">
            <w:pPr>
              <w:tabs>
                <w:tab w:val="left" w:pos="142"/>
              </w:tabs>
              <w:spacing w:after="0" w:line="240" w:lineRule="auto"/>
              <w:rPr>
                <w:rFonts w:ascii="Montserrat" w:eastAsia="Times New Roman" w:hAnsi="Montserrat" w:cs="Times New Roman"/>
                <w:color w:val="000000"/>
                <w:sz w:val="12"/>
                <w:szCs w:val="12"/>
                <w:lang w:eastAsia="es-MX"/>
              </w:rPr>
              <w:pPrChange w:id="845" w:author="Ramsés Vázquez Lira" w:date="2020-01-11T19:09:00Z">
                <w:pPr>
                  <w:spacing w:after="0" w:line="240" w:lineRule="auto"/>
                </w:pPr>
              </w:pPrChange>
            </w:pPr>
          </w:p>
        </w:tc>
      </w:tr>
      <w:tr w:rsidR="004B6C92" w:rsidRPr="004C155F" w14:paraId="18CE9DC8" w14:textId="77777777" w:rsidTr="00943101">
        <w:trPr>
          <w:trHeight w:val="300"/>
        </w:trPr>
        <w:tc>
          <w:tcPr>
            <w:tcW w:w="7958" w:type="dxa"/>
            <w:gridSpan w:val="6"/>
            <w:tcBorders>
              <w:top w:val="nil"/>
              <w:left w:val="single" w:sz="4" w:space="0" w:color="auto"/>
              <w:bottom w:val="single" w:sz="4" w:space="0" w:color="auto"/>
              <w:right w:val="single" w:sz="4" w:space="0" w:color="000000"/>
            </w:tcBorders>
            <w:shd w:val="clear" w:color="000000" w:fill="800000"/>
            <w:noWrap/>
            <w:vAlign w:val="bottom"/>
            <w:hideMark/>
          </w:tcPr>
          <w:p w14:paraId="19D8369F" w14:textId="77777777" w:rsidR="004B6C92" w:rsidRPr="004C155F" w:rsidRDefault="004B6C92">
            <w:pPr>
              <w:tabs>
                <w:tab w:val="left" w:pos="142"/>
              </w:tabs>
              <w:spacing w:after="0" w:line="240" w:lineRule="auto"/>
              <w:jc w:val="center"/>
              <w:rPr>
                <w:rFonts w:ascii="Montserrat" w:eastAsia="Times New Roman" w:hAnsi="Montserrat" w:cs="Times New Roman"/>
                <w:b/>
                <w:bCs/>
                <w:color w:val="FFFFFF"/>
                <w:sz w:val="12"/>
                <w:szCs w:val="12"/>
                <w:lang w:eastAsia="es-MX"/>
              </w:rPr>
              <w:pPrChange w:id="846" w:author="Ramsés Vázquez Lira" w:date="2020-01-11T19:09:00Z">
                <w:pPr>
                  <w:spacing w:after="0" w:line="240" w:lineRule="auto"/>
                  <w:jc w:val="center"/>
                </w:pPr>
              </w:pPrChange>
            </w:pPr>
            <w:proofErr w:type="gramStart"/>
            <w:r w:rsidRPr="004C155F">
              <w:rPr>
                <w:rFonts w:ascii="Montserrat" w:eastAsia="Times New Roman" w:hAnsi="Montserrat" w:cs="Times New Roman"/>
                <w:b/>
                <w:bCs/>
                <w:color w:val="FFFFFF"/>
                <w:sz w:val="12"/>
                <w:szCs w:val="12"/>
                <w:lang w:eastAsia="es-MX"/>
              </w:rPr>
              <w:t>Total</w:t>
            </w:r>
            <w:proofErr w:type="gramEnd"/>
            <w:r w:rsidRPr="004C155F">
              <w:rPr>
                <w:rFonts w:ascii="Montserrat" w:eastAsia="Times New Roman" w:hAnsi="Montserrat" w:cs="Times New Roman"/>
                <w:b/>
                <w:bCs/>
                <w:color w:val="FFFFFF"/>
                <w:sz w:val="12"/>
                <w:szCs w:val="12"/>
                <w:lang w:eastAsia="es-MX"/>
              </w:rPr>
              <w:t xml:space="preserve"> de Instrumentos SISAP para </w:t>
            </w:r>
            <w:proofErr w:type="spellStart"/>
            <w:r w:rsidRPr="004C155F">
              <w:rPr>
                <w:rFonts w:ascii="Montserrat" w:eastAsia="Times New Roman" w:hAnsi="Montserrat" w:cs="Times New Roman"/>
                <w:b/>
                <w:bCs/>
                <w:color w:val="FFFFFF"/>
                <w:sz w:val="12"/>
                <w:szCs w:val="12"/>
                <w:lang w:eastAsia="es-MX"/>
              </w:rPr>
              <w:t>Educacion</w:t>
            </w:r>
            <w:proofErr w:type="spellEnd"/>
            <w:r w:rsidRPr="004C155F">
              <w:rPr>
                <w:rFonts w:ascii="Montserrat" w:eastAsia="Times New Roman" w:hAnsi="Montserrat" w:cs="Times New Roman"/>
                <w:b/>
                <w:bCs/>
                <w:color w:val="FFFFFF"/>
                <w:sz w:val="12"/>
                <w:szCs w:val="12"/>
                <w:lang w:eastAsia="es-MX"/>
              </w:rPr>
              <w:t xml:space="preserve"> Básica </w:t>
            </w:r>
          </w:p>
        </w:tc>
        <w:tc>
          <w:tcPr>
            <w:tcW w:w="903" w:type="dxa"/>
            <w:tcBorders>
              <w:top w:val="nil"/>
              <w:left w:val="nil"/>
              <w:bottom w:val="single" w:sz="4" w:space="0" w:color="auto"/>
              <w:right w:val="single" w:sz="4" w:space="0" w:color="auto"/>
            </w:tcBorders>
            <w:shd w:val="clear" w:color="000000" w:fill="800000"/>
            <w:noWrap/>
            <w:vAlign w:val="bottom"/>
            <w:hideMark/>
          </w:tcPr>
          <w:p w14:paraId="16B42A7C" w14:textId="77777777" w:rsidR="004B6C92" w:rsidRPr="004C155F" w:rsidRDefault="004B6C92">
            <w:pPr>
              <w:tabs>
                <w:tab w:val="left" w:pos="142"/>
              </w:tabs>
              <w:spacing w:after="0" w:line="240" w:lineRule="auto"/>
              <w:jc w:val="center"/>
              <w:rPr>
                <w:rFonts w:ascii="Montserrat" w:eastAsia="Times New Roman" w:hAnsi="Montserrat" w:cs="Times New Roman"/>
                <w:b/>
                <w:bCs/>
                <w:color w:val="FFFFFF"/>
                <w:sz w:val="12"/>
                <w:szCs w:val="12"/>
                <w:lang w:eastAsia="es-MX"/>
              </w:rPr>
              <w:pPrChange w:id="847" w:author="Ramsés Vázquez Lira" w:date="2020-01-11T19:09:00Z">
                <w:pPr>
                  <w:spacing w:after="0" w:line="240" w:lineRule="auto"/>
                  <w:jc w:val="center"/>
                </w:pPr>
              </w:pPrChange>
            </w:pPr>
            <w:r w:rsidRPr="004C155F">
              <w:rPr>
                <w:rFonts w:ascii="Montserrat" w:eastAsia="Times New Roman" w:hAnsi="Montserrat" w:cs="Times New Roman"/>
                <w:b/>
                <w:bCs/>
                <w:color w:val="FFFFFF"/>
                <w:sz w:val="12"/>
                <w:szCs w:val="12"/>
                <w:lang w:eastAsia="es-MX"/>
              </w:rPr>
              <w:t>52</w:t>
            </w:r>
          </w:p>
        </w:tc>
      </w:tr>
    </w:tbl>
    <w:p w14:paraId="4987C71D" w14:textId="77777777" w:rsidR="00475F57" w:rsidRDefault="00475F57">
      <w:pPr>
        <w:tabs>
          <w:tab w:val="left" w:pos="142"/>
        </w:tabs>
        <w:pPrChange w:id="848" w:author="Ramsés Vázquez Lira" w:date="2020-01-11T19:09:00Z">
          <w:pPr/>
        </w:pPrChange>
      </w:pPr>
    </w:p>
    <w:p w14:paraId="6D97153B" w14:textId="09100918" w:rsidR="006739A4" w:rsidRPr="003956A8" w:rsidRDefault="006739A4">
      <w:pPr>
        <w:tabs>
          <w:tab w:val="left" w:pos="142"/>
        </w:tabs>
        <w:spacing w:before="240" w:line="360" w:lineRule="auto"/>
        <w:jc w:val="both"/>
        <w:rPr>
          <w:rFonts w:ascii="Montserrat" w:eastAsia="Adobe Song Std L" w:hAnsi="Montserrat" w:hint="eastAsia"/>
          <w:sz w:val="20"/>
          <w:szCs w:val="20"/>
        </w:rPr>
        <w:pPrChange w:id="849" w:author="Ramsés Vázquez Lira" w:date="2020-01-11T19:09:00Z">
          <w:pPr>
            <w:spacing w:before="240" w:line="360" w:lineRule="auto"/>
            <w:jc w:val="both"/>
          </w:pPr>
        </w:pPrChange>
      </w:pPr>
      <w:r w:rsidRPr="006233CD">
        <w:rPr>
          <w:rFonts w:ascii="Montserrat" w:eastAsia="Adobe Song Std L" w:hAnsi="Montserrat"/>
          <w:sz w:val="20"/>
          <w:szCs w:val="20"/>
        </w:rPr>
        <w:t>A su vez, en la Tabla 2 se muestra la cuantificación de los instrumentos requeridos para Educación Media Superior en los ciclos 2020-</w:t>
      </w:r>
      <w:r w:rsidRPr="003956A8">
        <w:rPr>
          <w:rFonts w:ascii="Montserrat" w:eastAsia="Adobe Song Std L" w:hAnsi="Montserrat"/>
          <w:sz w:val="20"/>
          <w:szCs w:val="20"/>
        </w:rPr>
        <w:t xml:space="preserve">2021 y 2021-2022. </w:t>
      </w:r>
    </w:p>
    <w:p w14:paraId="45E78601" w14:textId="77777777" w:rsidR="00475F57" w:rsidRDefault="00475F57">
      <w:pPr>
        <w:tabs>
          <w:tab w:val="left" w:pos="142"/>
        </w:tabs>
        <w:pPrChange w:id="850" w:author="Ramsés Vázquez Lira" w:date="2020-01-11T19:09:00Z">
          <w:pPr/>
        </w:pPrChange>
      </w:pPr>
    </w:p>
    <w:tbl>
      <w:tblPr>
        <w:tblW w:w="8784" w:type="dxa"/>
        <w:tblCellMar>
          <w:left w:w="70" w:type="dxa"/>
          <w:right w:w="70" w:type="dxa"/>
        </w:tblCellMar>
        <w:tblLook w:val="04A0" w:firstRow="1" w:lastRow="0" w:firstColumn="1" w:lastColumn="0" w:noHBand="0" w:noVBand="1"/>
      </w:tblPr>
      <w:tblGrid>
        <w:gridCol w:w="901"/>
        <w:gridCol w:w="1117"/>
        <w:gridCol w:w="1016"/>
        <w:gridCol w:w="1090"/>
        <w:gridCol w:w="953"/>
        <w:gridCol w:w="953"/>
        <w:gridCol w:w="1053"/>
        <w:gridCol w:w="850"/>
        <w:gridCol w:w="851"/>
      </w:tblGrid>
      <w:tr w:rsidR="00475F57" w:rsidRPr="00956665" w14:paraId="2647A0CA" w14:textId="77777777" w:rsidTr="00943101">
        <w:trPr>
          <w:trHeight w:val="330"/>
        </w:trPr>
        <w:tc>
          <w:tcPr>
            <w:tcW w:w="8784" w:type="dxa"/>
            <w:gridSpan w:val="9"/>
            <w:tcBorders>
              <w:top w:val="single" w:sz="4" w:space="0" w:color="auto"/>
              <w:left w:val="single" w:sz="4" w:space="0" w:color="auto"/>
              <w:bottom w:val="nil"/>
              <w:right w:val="single" w:sz="4" w:space="0" w:color="000000"/>
            </w:tcBorders>
            <w:shd w:val="clear" w:color="000000" w:fill="800000"/>
            <w:vAlign w:val="center"/>
            <w:hideMark/>
          </w:tcPr>
          <w:p w14:paraId="5E0CA5F5" w14:textId="77777777" w:rsidR="00475F57" w:rsidRPr="00956665" w:rsidRDefault="00475F57">
            <w:pPr>
              <w:tabs>
                <w:tab w:val="left" w:pos="142"/>
              </w:tabs>
              <w:spacing w:after="0" w:line="240" w:lineRule="auto"/>
              <w:jc w:val="center"/>
              <w:rPr>
                <w:rFonts w:ascii="Montserrat" w:eastAsia="Times New Roman" w:hAnsi="Montserrat" w:cs="Times New Roman"/>
                <w:b/>
                <w:bCs/>
                <w:color w:val="FFFFFF"/>
                <w:sz w:val="12"/>
                <w:szCs w:val="12"/>
                <w:lang w:eastAsia="es-MX"/>
              </w:rPr>
              <w:pPrChange w:id="851" w:author="Ramsés Vázquez Lira" w:date="2020-01-11T19:09:00Z">
                <w:pPr>
                  <w:spacing w:after="0" w:line="240" w:lineRule="auto"/>
                  <w:jc w:val="center"/>
                </w:pPr>
              </w:pPrChange>
            </w:pPr>
            <w:r w:rsidRPr="00956665">
              <w:rPr>
                <w:rFonts w:ascii="Montserrat" w:eastAsia="Times New Roman" w:hAnsi="Montserrat" w:cs="Times New Roman"/>
                <w:b/>
                <w:bCs/>
                <w:color w:val="FFFFFF"/>
                <w:sz w:val="12"/>
                <w:szCs w:val="12"/>
                <w:lang w:eastAsia="es-MX"/>
              </w:rPr>
              <w:t>Tabla 2. Instrumentos SISAP para Educación Media Superior</w:t>
            </w:r>
          </w:p>
        </w:tc>
      </w:tr>
      <w:tr w:rsidR="00475F57" w:rsidRPr="00956665" w14:paraId="2E4E2C0B" w14:textId="77777777" w:rsidTr="00943101">
        <w:trPr>
          <w:trHeight w:val="1125"/>
        </w:trPr>
        <w:tc>
          <w:tcPr>
            <w:tcW w:w="901" w:type="dxa"/>
            <w:tcBorders>
              <w:top w:val="single" w:sz="8" w:space="0" w:color="auto"/>
              <w:left w:val="single" w:sz="8" w:space="0" w:color="auto"/>
              <w:bottom w:val="single" w:sz="8" w:space="0" w:color="auto"/>
              <w:right w:val="single" w:sz="4" w:space="0" w:color="auto"/>
            </w:tcBorders>
            <w:shd w:val="clear" w:color="000000" w:fill="800000"/>
            <w:vAlign w:val="center"/>
            <w:hideMark/>
          </w:tcPr>
          <w:p w14:paraId="24F037BB" w14:textId="77777777" w:rsidR="00475F57" w:rsidRPr="00956665" w:rsidRDefault="00475F57">
            <w:pPr>
              <w:tabs>
                <w:tab w:val="left" w:pos="142"/>
              </w:tabs>
              <w:spacing w:after="0" w:line="240" w:lineRule="auto"/>
              <w:jc w:val="center"/>
              <w:rPr>
                <w:rFonts w:ascii="Montserrat" w:eastAsia="Times New Roman" w:hAnsi="Montserrat" w:cs="Times New Roman"/>
                <w:b/>
                <w:bCs/>
                <w:color w:val="FFFFFF"/>
                <w:sz w:val="12"/>
                <w:szCs w:val="12"/>
                <w:lang w:eastAsia="es-MX"/>
              </w:rPr>
              <w:pPrChange w:id="852" w:author="Ramsés Vázquez Lira" w:date="2020-01-11T19:09:00Z">
                <w:pPr>
                  <w:spacing w:after="0" w:line="240" w:lineRule="auto"/>
                  <w:jc w:val="center"/>
                </w:pPr>
              </w:pPrChange>
            </w:pPr>
            <w:r w:rsidRPr="00956665">
              <w:rPr>
                <w:rFonts w:ascii="Montserrat" w:eastAsia="Times New Roman" w:hAnsi="Montserrat" w:cs="Times New Roman"/>
                <w:b/>
                <w:bCs/>
                <w:color w:val="FFFFFF"/>
                <w:sz w:val="12"/>
                <w:szCs w:val="12"/>
                <w:lang w:eastAsia="es-MX"/>
              </w:rPr>
              <w:t>Proceso</w:t>
            </w:r>
          </w:p>
        </w:tc>
        <w:tc>
          <w:tcPr>
            <w:tcW w:w="1117" w:type="dxa"/>
            <w:tcBorders>
              <w:top w:val="single" w:sz="8" w:space="0" w:color="auto"/>
              <w:left w:val="nil"/>
              <w:bottom w:val="single" w:sz="8" w:space="0" w:color="auto"/>
              <w:right w:val="single" w:sz="4" w:space="0" w:color="auto"/>
            </w:tcBorders>
            <w:shd w:val="clear" w:color="000000" w:fill="800000"/>
            <w:vAlign w:val="center"/>
            <w:hideMark/>
          </w:tcPr>
          <w:p w14:paraId="2E96CC50" w14:textId="77777777" w:rsidR="00475F57" w:rsidRPr="00956665" w:rsidRDefault="00475F57">
            <w:pPr>
              <w:tabs>
                <w:tab w:val="left" w:pos="142"/>
              </w:tabs>
              <w:spacing w:after="0" w:line="240" w:lineRule="auto"/>
              <w:jc w:val="center"/>
              <w:rPr>
                <w:rFonts w:ascii="Montserrat" w:eastAsia="Times New Roman" w:hAnsi="Montserrat" w:cs="Times New Roman"/>
                <w:b/>
                <w:bCs/>
                <w:color w:val="FFFFFF"/>
                <w:sz w:val="12"/>
                <w:szCs w:val="12"/>
                <w:lang w:eastAsia="es-MX"/>
              </w:rPr>
              <w:pPrChange w:id="853" w:author="Ramsés Vázquez Lira" w:date="2020-01-11T19:09:00Z">
                <w:pPr>
                  <w:spacing w:after="0" w:line="240" w:lineRule="auto"/>
                  <w:jc w:val="center"/>
                </w:pPr>
              </w:pPrChange>
            </w:pPr>
            <w:r w:rsidRPr="00956665">
              <w:rPr>
                <w:rFonts w:ascii="Montserrat" w:eastAsia="Times New Roman" w:hAnsi="Montserrat" w:cs="Times New Roman"/>
                <w:b/>
                <w:bCs/>
                <w:color w:val="FFFFFF"/>
                <w:sz w:val="12"/>
                <w:szCs w:val="12"/>
                <w:lang w:eastAsia="es-MX"/>
              </w:rPr>
              <w:t>Instrumento</w:t>
            </w:r>
          </w:p>
        </w:tc>
        <w:tc>
          <w:tcPr>
            <w:tcW w:w="1016" w:type="dxa"/>
            <w:tcBorders>
              <w:top w:val="single" w:sz="8" w:space="0" w:color="auto"/>
              <w:left w:val="nil"/>
              <w:bottom w:val="single" w:sz="8" w:space="0" w:color="auto"/>
              <w:right w:val="single" w:sz="4" w:space="0" w:color="auto"/>
            </w:tcBorders>
            <w:shd w:val="clear" w:color="000000" w:fill="800000"/>
            <w:vAlign w:val="center"/>
            <w:hideMark/>
          </w:tcPr>
          <w:p w14:paraId="6A28E88F" w14:textId="77777777" w:rsidR="00475F57" w:rsidRPr="00956665" w:rsidRDefault="00475F57">
            <w:pPr>
              <w:tabs>
                <w:tab w:val="left" w:pos="142"/>
              </w:tabs>
              <w:spacing w:after="0" w:line="240" w:lineRule="auto"/>
              <w:jc w:val="center"/>
              <w:rPr>
                <w:rFonts w:ascii="Montserrat" w:eastAsia="Times New Roman" w:hAnsi="Montserrat" w:cs="Times New Roman"/>
                <w:b/>
                <w:bCs/>
                <w:color w:val="FFFFFF"/>
                <w:sz w:val="12"/>
                <w:szCs w:val="12"/>
                <w:lang w:eastAsia="es-MX"/>
              </w:rPr>
              <w:pPrChange w:id="854" w:author="Ramsés Vázquez Lira" w:date="2020-01-11T19:09:00Z">
                <w:pPr>
                  <w:spacing w:after="0" w:line="240" w:lineRule="auto"/>
                  <w:jc w:val="center"/>
                </w:pPr>
              </w:pPrChange>
            </w:pPr>
            <w:r w:rsidRPr="00956665">
              <w:rPr>
                <w:rFonts w:ascii="Montserrat" w:eastAsia="Times New Roman" w:hAnsi="Montserrat" w:cs="Times New Roman"/>
                <w:b/>
                <w:bCs/>
                <w:color w:val="FFFFFF"/>
                <w:sz w:val="12"/>
                <w:szCs w:val="12"/>
                <w:lang w:eastAsia="es-MX"/>
              </w:rPr>
              <w:t>Función</w:t>
            </w:r>
          </w:p>
        </w:tc>
        <w:tc>
          <w:tcPr>
            <w:tcW w:w="1090" w:type="dxa"/>
            <w:tcBorders>
              <w:top w:val="single" w:sz="8" w:space="0" w:color="auto"/>
              <w:left w:val="nil"/>
              <w:bottom w:val="single" w:sz="8" w:space="0" w:color="auto"/>
              <w:right w:val="single" w:sz="4" w:space="0" w:color="auto"/>
            </w:tcBorders>
            <w:shd w:val="clear" w:color="000000" w:fill="800000"/>
            <w:vAlign w:val="center"/>
            <w:hideMark/>
          </w:tcPr>
          <w:p w14:paraId="3E6EAB70" w14:textId="77777777" w:rsidR="00475F57" w:rsidRPr="00956665" w:rsidRDefault="00475F57">
            <w:pPr>
              <w:tabs>
                <w:tab w:val="left" w:pos="142"/>
              </w:tabs>
              <w:spacing w:after="0" w:line="240" w:lineRule="auto"/>
              <w:jc w:val="center"/>
              <w:rPr>
                <w:rFonts w:ascii="Montserrat" w:eastAsia="Times New Roman" w:hAnsi="Montserrat" w:cs="Times New Roman"/>
                <w:b/>
                <w:bCs/>
                <w:color w:val="FFFFFF"/>
                <w:sz w:val="12"/>
                <w:szCs w:val="12"/>
                <w:lang w:eastAsia="es-MX"/>
              </w:rPr>
              <w:pPrChange w:id="855" w:author="Ramsés Vázquez Lira" w:date="2020-01-11T19:09:00Z">
                <w:pPr>
                  <w:spacing w:after="0" w:line="240" w:lineRule="auto"/>
                  <w:jc w:val="center"/>
                </w:pPr>
              </w:pPrChange>
            </w:pPr>
            <w:r w:rsidRPr="00956665">
              <w:rPr>
                <w:rFonts w:ascii="Montserrat" w:eastAsia="Times New Roman" w:hAnsi="Montserrat" w:cs="Times New Roman"/>
                <w:b/>
                <w:bCs/>
                <w:color w:val="FFFFFF"/>
                <w:sz w:val="12"/>
                <w:szCs w:val="12"/>
                <w:lang w:eastAsia="es-MX"/>
              </w:rPr>
              <w:t xml:space="preserve">Nivel Educativo </w:t>
            </w:r>
          </w:p>
        </w:tc>
        <w:tc>
          <w:tcPr>
            <w:tcW w:w="953" w:type="dxa"/>
            <w:tcBorders>
              <w:top w:val="single" w:sz="8" w:space="0" w:color="auto"/>
              <w:left w:val="nil"/>
              <w:bottom w:val="single" w:sz="8" w:space="0" w:color="auto"/>
              <w:right w:val="single" w:sz="4" w:space="0" w:color="auto"/>
            </w:tcBorders>
            <w:shd w:val="clear" w:color="000000" w:fill="800000"/>
            <w:vAlign w:val="center"/>
            <w:hideMark/>
          </w:tcPr>
          <w:p w14:paraId="36B3BA56" w14:textId="77777777" w:rsidR="00475F57" w:rsidRPr="00956665" w:rsidRDefault="00475F57">
            <w:pPr>
              <w:tabs>
                <w:tab w:val="left" w:pos="142"/>
              </w:tabs>
              <w:spacing w:after="0" w:line="240" w:lineRule="auto"/>
              <w:jc w:val="center"/>
              <w:rPr>
                <w:rFonts w:ascii="Montserrat" w:eastAsia="Times New Roman" w:hAnsi="Montserrat" w:cs="Times New Roman"/>
                <w:b/>
                <w:bCs/>
                <w:color w:val="FFFFFF"/>
                <w:sz w:val="12"/>
                <w:szCs w:val="12"/>
                <w:lang w:eastAsia="es-MX"/>
              </w:rPr>
              <w:pPrChange w:id="856" w:author="Ramsés Vázquez Lira" w:date="2020-01-11T19:09:00Z">
                <w:pPr>
                  <w:spacing w:after="0" w:line="240" w:lineRule="auto"/>
                  <w:jc w:val="center"/>
                </w:pPr>
              </w:pPrChange>
            </w:pPr>
            <w:r w:rsidRPr="00956665">
              <w:rPr>
                <w:rFonts w:ascii="Montserrat" w:eastAsia="Times New Roman" w:hAnsi="Montserrat" w:cs="Times New Roman"/>
                <w:b/>
                <w:bCs/>
                <w:color w:val="FFFFFF"/>
                <w:sz w:val="12"/>
                <w:szCs w:val="12"/>
                <w:lang w:eastAsia="es-MX"/>
              </w:rPr>
              <w:t>Diseño y Construcción para el Ciclo 2020-2021</w:t>
            </w:r>
          </w:p>
        </w:tc>
        <w:tc>
          <w:tcPr>
            <w:tcW w:w="953" w:type="dxa"/>
            <w:tcBorders>
              <w:top w:val="single" w:sz="8" w:space="0" w:color="auto"/>
              <w:left w:val="nil"/>
              <w:bottom w:val="single" w:sz="8" w:space="0" w:color="auto"/>
              <w:right w:val="single" w:sz="4" w:space="0" w:color="auto"/>
            </w:tcBorders>
            <w:shd w:val="clear" w:color="000000" w:fill="800000"/>
            <w:vAlign w:val="center"/>
            <w:hideMark/>
          </w:tcPr>
          <w:p w14:paraId="28003622" w14:textId="77777777" w:rsidR="00475F57" w:rsidRPr="00956665" w:rsidRDefault="00475F57">
            <w:pPr>
              <w:tabs>
                <w:tab w:val="left" w:pos="142"/>
              </w:tabs>
              <w:spacing w:after="0" w:line="240" w:lineRule="auto"/>
              <w:jc w:val="center"/>
              <w:rPr>
                <w:rFonts w:ascii="Montserrat" w:eastAsia="Times New Roman" w:hAnsi="Montserrat" w:cs="Times New Roman"/>
                <w:b/>
                <w:bCs/>
                <w:color w:val="FFFFFF"/>
                <w:sz w:val="12"/>
                <w:szCs w:val="12"/>
                <w:lang w:eastAsia="es-MX"/>
              </w:rPr>
              <w:pPrChange w:id="857" w:author="Ramsés Vázquez Lira" w:date="2020-01-11T19:09:00Z">
                <w:pPr>
                  <w:spacing w:after="0" w:line="240" w:lineRule="auto"/>
                  <w:jc w:val="center"/>
                </w:pPr>
              </w:pPrChange>
            </w:pPr>
            <w:r w:rsidRPr="00956665">
              <w:rPr>
                <w:rFonts w:ascii="Montserrat" w:eastAsia="Times New Roman" w:hAnsi="Montserrat" w:cs="Times New Roman"/>
                <w:b/>
                <w:bCs/>
                <w:color w:val="FFFFFF"/>
                <w:sz w:val="12"/>
                <w:szCs w:val="12"/>
                <w:lang w:eastAsia="es-MX"/>
              </w:rPr>
              <w:t>Diseño y Construcción para el Ciclo 2021-2022</w:t>
            </w:r>
          </w:p>
        </w:tc>
        <w:tc>
          <w:tcPr>
            <w:tcW w:w="1053" w:type="dxa"/>
            <w:tcBorders>
              <w:top w:val="single" w:sz="8" w:space="0" w:color="auto"/>
              <w:left w:val="nil"/>
              <w:bottom w:val="single" w:sz="8" w:space="0" w:color="auto"/>
              <w:right w:val="single" w:sz="4" w:space="0" w:color="auto"/>
            </w:tcBorders>
            <w:shd w:val="clear" w:color="000000" w:fill="800000"/>
            <w:vAlign w:val="center"/>
            <w:hideMark/>
          </w:tcPr>
          <w:p w14:paraId="2B29755E" w14:textId="77777777" w:rsidR="00475F57" w:rsidRPr="00956665" w:rsidRDefault="00475F57">
            <w:pPr>
              <w:tabs>
                <w:tab w:val="left" w:pos="142"/>
              </w:tabs>
              <w:spacing w:after="0" w:line="240" w:lineRule="auto"/>
              <w:jc w:val="center"/>
              <w:rPr>
                <w:rFonts w:ascii="Montserrat" w:eastAsia="Times New Roman" w:hAnsi="Montserrat" w:cs="Times New Roman"/>
                <w:b/>
                <w:bCs/>
                <w:color w:val="FFFFFF"/>
                <w:sz w:val="12"/>
                <w:szCs w:val="12"/>
                <w:lang w:eastAsia="es-MX"/>
              </w:rPr>
              <w:pPrChange w:id="858" w:author="Ramsés Vázquez Lira" w:date="2020-01-11T19:09:00Z">
                <w:pPr>
                  <w:spacing w:after="0" w:line="240" w:lineRule="auto"/>
                  <w:jc w:val="center"/>
                </w:pPr>
              </w:pPrChange>
            </w:pPr>
            <w:r w:rsidRPr="00956665">
              <w:rPr>
                <w:rFonts w:ascii="Montserrat" w:eastAsia="Times New Roman" w:hAnsi="Montserrat" w:cs="Times New Roman"/>
                <w:b/>
                <w:bCs/>
                <w:color w:val="FFFFFF"/>
                <w:sz w:val="12"/>
                <w:szCs w:val="12"/>
                <w:lang w:eastAsia="es-MX"/>
              </w:rPr>
              <w:t>Metodología de Construcción</w:t>
            </w:r>
          </w:p>
        </w:tc>
        <w:tc>
          <w:tcPr>
            <w:tcW w:w="850" w:type="dxa"/>
            <w:tcBorders>
              <w:top w:val="single" w:sz="8" w:space="0" w:color="auto"/>
              <w:left w:val="nil"/>
              <w:bottom w:val="single" w:sz="8" w:space="0" w:color="auto"/>
              <w:right w:val="single" w:sz="4" w:space="0" w:color="auto"/>
            </w:tcBorders>
            <w:shd w:val="clear" w:color="000000" w:fill="800000"/>
            <w:vAlign w:val="center"/>
            <w:hideMark/>
          </w:tcPr>
          <w:p w14:paraId="708867C5" w14:textId="77777777" w:rsidR="00475F57" w:rsidRPr="00956665" w:rsidRDefault="00475F57">
            <w:pPr>
              <w:tabs>
                <w:tab w:val="left" w:pos="142"/>
              </w:tabs>
              <w:spacing w:after="0" w:line="240" w:lineRule="auto"/>
              <w:jc w:val="center"/>
              <w:rPr>
                <w:rFonts w:ascii="Montserrat" w:eastAsia="Times New Roman" w:hAnsi="Montserrat" w:cs="Times New Roman"/>
                <w:b/>
                <w:bCs/>
                <w:color w:val="FFFFFF"/>
                <w:sz w:val="12"/>
                <w:szCs w:val="12"/>
                <w:lang w:eastAsia="es-MX"/>
              </w:rPr>
              <w:pPrChange w:id="859" w:author="Ramsés Vázquez Lira" w:date="2020-01-11T19:09:00Z">
                <w:pPr>
                  <w:spacing w:after="0" w:line="240" w:lineRule="auto"/>
                  <w:jc w:val="center"/>
                </w:pPr>
              </w:pPrChange>
            </w:pPr>
            <w:r w:rsidRPr="00956665">
              <w:rPr>
                <w:rFonts w:ascii="Montserrat" w:eastAsia="Times New Roman" w:hAnsi="Montserrat" w:cs="Times New Roman"/>
                <w:b/>
                <w:bCs/>
                <w:color w:val="FFFFFF"/>
                <w:sz w:val="12"/>
                <w:szCs w:val="12"/>
                <w:lang w:eastAsia="es-MX"/>
              </w:rPr>
              <w:t>Unidades por función</w:t>
            </w:r>
          </w:p>
        </w:tc>
        <w:tc>
          <w:tcPr>
            <w:tcW w:w="851" w:type="dxa"/>
            <w:tcBorders>
              <w:top w:val="single" w:sz="8" w:space="0" w:color="auto"/>
              <w:left w:val="nil"/>
              <w:bottom w:val="single" w:sz="8" w:space="0" w:color="auto"/>
              <w:right w:val="single" w:sz="8" w:space="0" w:color="auto"/>
            </w:tcBorders>
            <w:shd w:val="clear" w:color="000000" w:fill="800000"/>
            <w:vAlign w:val="center"/>
            <w:hideMark/>
          </w:tcPr>
          <w:p w14:paraId="3C01DB7D" w14:textId="77777777" w:rsidR="00475F57" w:rsidRPr="00956665" w:rsidRDefault="00475F57">
            <w:pPr>
              <w:tabs>
                <w:tab w:val="left" w:pos="142"/>
              </w:tabs>
              <w:spacing w:after="0" w:line="240" w:lineRule="auto"/>
              <w:jc w:val="center"/>
              <w:rPr>
                <w:rFonts w:ascii="Montserrat" w:eastAsia="Times New Roman" w:hAnsi="Montserrat" w:cs="Times New Roman"/>
                <w:b/>
                <w:bCs/>
                <w:color w:val="FFFFFF"/>
                <w:sz w:val="12"/>
                <w:szCs w:val="12"/>
                <w:lang w:eastAsia="es-MX"/>
              </w:rPr>
              <w:pPrChange w:id="860" w:author="Ramsés Vázquez Lira" w:date="2020-01-11T19:09:00Z">
                <w:pPr>
                  <w:spacing w:after="0" w:line="240" w:lineRule="auto"/>
                  <w:jc w:val="center"/>
                </w:pPr>
              </w:pPrChange>
            </w:pPr>
            <w:r w:rsidRPr="00956665">
              <w:rPr>
                <w:rFonts w:ascii="Montserrat" w:eastAsia="Times New Roman" w:hAnsi="Montserrat" w:cs="Times New Roman"/>
                <w:b/>
                <w:bCs/>
                <w:color w:val="FFFFFF"/>
                <w:sz w:val="12"/>
                <w:szCs w:val="12"/>
                <w:lang w:eastAsia="es-MX"/>
              </w:rPr>
              <w:t>Unidades por proceso</w:t>
            </w:r>
          </w:p>
        </w:tc>
      </w:tr>
      <w:tr w:rsidR="00475F57" w:rsidRPr="00956665" w14:paraId="2CD75815" w14:textId="77777777" w:rsidTr="00943101">
        <w:trPr>
          <w:trHeight w:val="765"/>
        </w:trPr>
        <w:tc>
          <w:tcPr>
            <w:tcW w:w="901" w:type="dxa"/>
            <w:vMerge w:val="restart"/>
            <w:tcBorders>
              <w:top w:val="nil"/>
              <w:left w:val="single" w:sz="8" w:space="0" w:color="auto"/>
              <w:bottom w:val="single" w:sz="8" w:space="0" w:color="000000"/>
              <w:right w:val="single" w:sz="4" w:space="0" w:color="auto"/>
            </w:tcBorders>
            <w:shd w:val="clear" w:color="auto" w:fill="auto"/>
            <w:vAlign w:val="center"/>
            <w:hideMark/>
          </w:tcPr>
          <w:p w14:paraId="07FC6F7A" w14:textId="77777777" w:rsidR="00475F57" w:rsidRPr="00956665" w:rsidRDefault="00475F57">
            <w:pPr>
              <w:tabs>
                <w:tab w:val="left" w:pos="142"/>
              </w:tabs>
              <w:spacing w:after="0" w:line="240" w:lineRule="auto"/>
              <w:jc w:val="center"/>
              <w:rPr>
                <w:rFonts w:ascii="Montserrat" w:eastAsia="Times New Roman" w:hAnsi="Montserrat" w:cs="Times New Roman"/>
                <w:color w:val="000000"/>
                <w:sz w:val="12"/>
                <w:szCs w:val="12"/>
                <w:lang w:eastAsia="es-MX"/>
              </w:rPr>
              <w:pPrChange w:id="861" w:author="Ramsés Vázquez Lira" w:date="2020-01-11T19:09:00Z">
                <w:pPr>
                  <w:spacing w:after="0" w:line="240" w:lineRule="auto"/>
                  <w:jc w:val="center"/>
                </w:pPr>
              </w:pPrChange>
            </w:pPr>
            <w:r w:rsidRPr="00956665">
              <w:rPr>
                <w:rFonts w:ascii="Montserrat" w:eastAsia="Times New Roman" w:hAnsi="Montserrat" w:cs="Times New Roman"/>
                <w:color w:val="000000"/>
                <w:sz w:val="12"/>
                <w:szCs w:val="12"/>
                <w:lang w:eastAsia="es-MX"/>
              </w:rPr>
              <w:t>Admisión</w:t>
            </w:r>
          </w:p>
        </w:tc>
        <w:tc>
          <w:tcPr>
            <w:tcW w:w="1117" w:type="dxa"/>
            <w:tcBorders>
              <w:top w:val="nil"/>
              <w:left w:val="nil"/>
              <w:bottom w:val="single" w:sz="4" w:space="0" w:color="auto"/>
              <w:right w:val="single" w:sz="4" w:space="0" w:color="auto"/>
            </w:tcBorders>
            <w:shd w:val="clear" w:color="auto" w:fill="auto"/>
            <w:vAlign w:val="center"/>
            <w:hideMark/>
          </w:tcPr>
          <w:p w14:paraId="7A4D47C0" w14:textId="77777777" w:rsidR="00475F57" w:rsidRPr="00956665" w:rsidRDefault="00475F57">
            <w:pPr>
              <w:tabs>
                <w:tab w:val="left" w:pos="142"/>
              </w:tabs>
              <w:spacing w:after="0" w:line="240" w:lineRule="auto"/>
              <w:rPr>
                <w:rFonts w:ascii="Montserrat" w:eastAsia="Times New Roman" w:hAnsi="Montserrat" w:cs="Times New Roman"/>
                <w:color w:val="000000"/>
                <w:sz w:val="12"/>
                <w:szCs w:val="12"/>
                <w:lang w:eastAsia="es-MX"/>
              </w:rPr>
              <w:pPrChange w:id="862" w:author="Ramsés Vázquez Lira" w:date="2020-01-11T19:09:00Z">
                <w:pPr>
                  <w:spacing w:after="0" w:line="240" w:lineRule="auto"/>
                </w:pPr>
              </w:pPrChange>
            </w:pPr>
            <w:r w:rsidRPr="00956665">
              <w:rPr>
                <w:rFonts w:ascii="Montserrat" w:eastAsia="Times New Roman" w:hAnsi="Montserrat" w:cs="Times New Roman"/>
                <w:color w:val="000000"/>
                <w:sz w:val="12"/>
                <w:szCs w:val="12"/>
                <w:lang w:eastAsia="es-MX"/>
              </w:rPr>
              <w:t>Instrumento de conocimientos del modelo educativo</w:t>
            </w:r>
          </w:p>
        </w:tc>
        <w:tc>
          <w:tcPr>
            <w:tcW w:w="1016" w:type="dxa"/>
            <w:tcBorders>
              <w:top w:val="nil"/>
              <w:left w:val="nil"/>
              <w:bottom w:val="single" w:sz="4" w:space="0" w:color="auto"/>
              <w:right w:val="single" w:sz="4" w:space="0" w:color="auto"/>
            </w:tcBorders>
            <w:shd w:val="clear" w:color="auto" w:fill="auto"/>
            <w:vAlign w:val="center"/>
            <w:hideMark/>
          </w:tcPr>
          <w:p w14:paraId="01C685F1" w14:textId="77777777" w:rsidR="00475F57" w:rsidRPr="00956665" w:rsidRDefault="00475F57">
            <w:pPr>
              <w:tabs>
                <w:tab w:val="left" w:pos="142"/>
              </w:tabs>
              <w:spacing w:after="0" w:line="240" w:lineRule="auto"/>
              <w:rPr>
                <w:rFonts w:ascii="Montserrat" w:eastAsia="Times New Roman" w:hAnsi="Montserrat" w:cs="Times New Roman"/>
                <w:color w:val="000000"/>
                <w:sz w:val="12"/>
                <w:szCs w:val="12"/>
                <w:lang w:eastAsia="es-MX"/>
              </w:rPr>
              <w:pPrChange w:id="863" w:author="Ramsés Vázquez Lira" w:date="2020-01-11T19:09:00Z">
                <w:pPr>
                  <w:spacing w:after="0" w:line="240" w:lineRule="auto"/>
                </w:pPr>
              </w:pPrChange>
            </w:pPr>
            <w:r w:rsidRPr="00956665">
              <w:rPr>
                <w:rFonts w:ascii="Montserrat" w:eastAsia="Times New Roman" w:hAnsi="Montserrat" w:cs="Times New Roman"/>
                <w:color w:val="000000"/>
                <w:sz w:val="12"/>
                <w:szCs w:val="12"/>
                <w:lang w:eastAsia="es-MX"/>
              </w:rPr>
              <w:t>Docente y técnico docente</w:t>
            </w:r>
          </w:p>
        </w:tc>
        <w:tc>
          <w:tcPr>
            <w:tcW w:w="1090" w:type="dxa"/>
            <w:tcBorders>
              <w:top w:val="nil"/>
              <w:left w:val="nil"/>
              <w:bottom w:val="single" w:sz="4" w:space="0" w:color="auto"/>
              <w:right w:val="single" w:sz="4" w:space="0" w:color="auto"/>
            </w:tcBorders>
            <w:shd w:val="clear" w:color="auto" w:fill="auto"/>
            <w:vAlign w:val="center"/>
            <w:hideMark/>
          </w:tcPr>
          <w:p w14:paraId="380D2553" w14:textId="77777777" w:rsidR="00475F57" w:rsidRPr="00956665" w:rsidRDefault="00475F57">
            <w:pPr>
              <w:tabs>
                <w:tab w:val="left" w:pos="142"/>
              </w:tabs>
              <w:spacing w:after="0" w:line="240" w:lineRule="auto"/>
              <w:jc w:val="center"/>
              <w:rPr>
                <w:rFonts w:ascii="Montserrat" w:eastAsia="Times New Roman" w:hAnsi="Montserrat" w:cs="Times New Roman"/>
                <w:color w:val="000000"/>
                <w:sz w:val="12"/>
                <w:szCs w:val="12"/>
                <w:lang w:eastAsia="es-MX"/>
              </w:rPr>
              <w:pPrChange w:id="864" w:author="Ramsés Vázquez Lira" w:date="2020-01-11T19:09:00Z">
                <w:pPr>
                  <w:spacing w:after="0" w:line="240" w:lineRule="auto"/>
                  <w:jc w:val="center"/>
                </w:pPr>
              </w:pPrChange>
            </w:pPr>
            <w:r w:rsidRPr="00956665">
              <w:rPr>
                <w:rFonts w:ascii="Montserrat" w:eastAsia="Times New Roman" w:hAnsi="Montserrat" w:cs="Times New Roman"/>
                <w:color w:val="000000"/>
                <w:sz w:val="12"/>
                <w:szCs w:val="12"/>
                <w:lang w:eastAsia="es-MX"/>
              </w:rPr>
              <w:t xml:space="preserve">Genérico para Media Superior </w:t>
            </w:r>
          </w:p>
        </w:tc>
        <w:tc>
          <w:tcPr>
            <w:tcW w:w="953" w:type="dxa"/>
            <w:tcBorders>
              <w:top w:val="nil"/>
              <w:left w:val="nil"/>
              <w:bottom w:val="single" w:sz="4" w:space="0" w:color="auto"/>
              <w:right w:val="single" w:sz="4" w:space="0" w:color="auto"/>
            </w:tcBorders>
            <w:shd w:val="clear" w:color="auto" w:fill="auto"/>
            <w:vAlign w:val="center"/>
            <w:hideMark/>
          </w:tcPr>
          <w:p w14:paraId="6B5DB286" w14:textId="77777777" w:rsidR="00475F57" w:rsidRPr="00956665" w:rsidRDefault="00475F57">
            <w:pPr>
              <w:tabs>
                <w:tab w:val="left" w:pos="142"/>
              </w:tabs>
              <w:spacing w:after="0" w:line="240" w:lineRule="auto"/>
              <w:rPr>
                <w:rFonts w:ascii="Montserrat" w:eastAsia="Times New Roman" w:hAnsi="Montserrat" w:cs="Times New Roman"/>
                <w:color w:val="000000"/>
                <w:sz w:val="12"/>
                <w:szCs w:val="12"/>
                <w:lang w:eastAsia="es-MX"/>
              </w:rPr>
              <w:pPrChange w:id="865" w:author="Ramsés Vázquez Lira" w:date="2020-01-11T19:09:00Z">
                <w:pPr>
                  <w:spacing w:after="0" w:line="240" w:lineRule="auto"/>
                </w:pPr>
              </w:pPrChange>
            </w:pPr>
            <w:r w:rsidRPr="00956665">
              <w:rPr>
                <w:rFonts w:ascii="Cambria" w:eastAsia="Times New Roman" w:hAnsi="Cambria" w:cs="Cambria"/>
                <w:color w:val="000000"/>
                <w:sz w:val="12"/>
                <w:szCs w:val="12"/>
                <w:lang w:eastAsia="es-MX"/>
              </w:rPr>
              <w:t> </w:t>
            </w:r>
          </w:p>
        </w:tc>
        <w:tc>
          <w:tcPr>
            <w:tcW w:w="953" w:type="dxa"/>
            <w:tcBorders>
              <w:top w:val="nil"/>
              <w:left w:val="nil"/>
              <w:bottom w:val="single" w:sz="4" w:space="0" w:color="auto"/>
              <w:right w:val="single" w:sz="4" w:space="0" w:color="auto"/>
            </w:tcBorders>
            <w:shd w:val="clear" w:color="auto" w:fill="auto"/>
            <w:vAlign w:val="center"/>
            <w:hideMark/>
          </w:tcPr>
          <w:p w14:paraId="0496B991" w14:textId="77777777" w:rsidR="00475F57" w:rsidRPr="00956665" w:rsidRDefault="00475F57">
            <w:pPr>
              <w:tabs>
                <w:tab w:val="left" w:pos="142"/>
              </w:tabs>
              <w:spacing w:after="0" w:line="240" w:lineRule="auto"/>
              <w:rPr>
                <w:rFonts w:ascii="Montserrat" w:eastAsia="Times New Roman" w:hAnsi="Montserrat" w:cs="Times New Roman"/>
                <w:color w:val="000000"/>
                <w:sz w:val="12"/>
                <w:szCs w:val="12"/>
                <w:lang w:eastAsia="es-MX"/>
              </w:rPr>
              <w:pPrChange w:id="866" w:author="Ramsés Vázquez Lira" w:date="2020-01-11T19:09:00Z">
                <w:pPr>
                  <w:spacing w:after="0" w:line="240" w:lineRule="auto"/>
                </w:pPr>
              </w:pPrChange>
            </w:pPr>
            <w:r w:rsidRPr="00956665">
              <w:rPr>
                <w:rFonts w:ascii="Montserrat" w:eastAsia="Times New Roman" w:hAnsi="Montserrat" w:cs="Times New Roman"/>
                <w:color w:val="000000"/>
                <w:sz w:val="12"/>
                <w:szCs w:val="12"/>
                <w:lang w:eastAsia="es-MX"/>
              </w:rPr>
              <w:t>SI</w:t>
            </w:r>
          </w:p>
        </w:tc>
        <w:tc>
          <w:tcPr>
            <w:tcW w:w="1053" w:type="dxa"/>
            <w:tcBorders>
              <w:top w:val="nil"/>
              <w:left w:val="nil"/>
              <w:bottom w:val="single" w:sz="4" w:space="0" w:color="auto"/>
              <w:right w:val="single" w:sz="4" w:space="0" w:color="auto"/>
            </w:tcBorders>
            <w:shd w:val="clear" w:color="auto" w:fill="auto"/>
            <w:vAlign w:val="center"/>
            <w:hideMark/>
          </w:tcPr>
          <w:p w14:paraId="25599EF5" w14:textId="77777777" w:rsidR="00475F57" w:rsidRPr="00956665" w:rsidRDefault="00475F57">
            <w:pPr>
              <w:tabs>
                <w:tab w:val="left" w:pos="142"/>
              </w:tabs>
              <w:spacing w:after="0" w:line="240" w:lineRule="auto"/>
              <w:jc w:val="center"/>
              <w:rPr>
                <w:rFonts w:ascii="Montserrat" w:eastAsia="Times New Roman" w:hAnsi="Montserrat" w:cs="Times New Roman"/>
                <w:color w:val="000000"/>
                <w:sz w:val="12"/>
                <w:szCs w:val="12"/>
                <w:lang w:eastAsia="es-MX"/>
              </w:rPr>
              <w:pPrChange w:id="867" w:author="Ramsés Vázquez Lira" w:date="2020-01-11T20:43:00Z">
                <w:pPr>
                  <w:spacing w:after="0" w:line="240" w:lineRule="auto"/>
                </w:pPr>
              </w:pPrChange>
            </w:pPr>
            <w:r w:rsidRPr="00956665">
              <w:rPr>
                <w:rFonts w:ascii="Montserrat" w:eastAsia="Times New Roman" w:hAnsi="Montserrat" w:cs="Times New Roman"/>
                <w:color w:val="000000"/>
                <w:sz w:val="12"/>
                <w:szCs w:val="12"/>
                <w:lang w:eastAsia="es-MX"/>
              </w:rPr>
              <w:t>M1. Modelo Diagnóstico Cognitivo</w:t>
            </w:r>
          </w:p>
        </w:tc>
        <w:tc>
          <w:tcPr>
            <w:tcW w:w="850" w:type="dxa"/>
            <w:tcBorders>
              <w:top w:val="nil"/>
              <w:left w:val="nil"/>
              <w:bottom w:val="single" w:sz="4" w:space="0" w:color="auto"/>
              <w:right w:val="single" w:sz="4" w:space="0" w:color="auto"/>
            </w:tcBorders>
            <w:shd w:val="clear" w:color="auto" w:fill="auto"/>
            <w:noWrap/>
            <w:vAlign w:val="center"/>
            <w:hideMark/>
          </w:tcPr>
          <w:p w14:paraId="7A33E814" w14:textId="77777777" w:rsidR="00475F57" w:rsidRPr="00956665" w:rsidRDefault="00475F57">
            <w:pPr>
              <w:tabs>
                <w:tab w:val="left" w:pos="142"/>
              </w:tabs>
              <w:spacing w:after="0" w:line="240" w:lineRule="auto"/>
              <w:jc w:val="center"/>
              <w:rPr>
                <w:rFonts w:ascii="Montserrat" w:eastAsia="Times New Roman" w:hAnsi="Montserrat" w:cs="Times New Roman"/>
                <w:color w:val="000000"/>
                <w:sz w:val="12"/>
                <w:szCs w:val="12"/>
                <w:lang w:eastAsia="es-MX"/>
              </w:rPr>
              <w:pPrChange w:id="868" w:author="Ramsés Vázquez Lira" w:date="2020-01-11T19:09:00Z">
                <w:pPr>
                  <w:spacing w:after="0" w:line="240" w:lineRule="auto"/>
                  <w:jc w:val="center"/>
                </w:pPr>
              </w:pPrChange>
            </w:pPr>
            <w:r w:rsidRPr="00956665">
              <w:rPr>
                <w:rFonts w:ascii="Montserrat" w:eastAsia="Times New Roman" w:hAnsi="Montserrat" w:cs="Times New Roman"/>
                <w:color w:val="000000"/>
                <w:sz w:val="12"/>
                <w:szCs w:val="12"/>
                <w:lang w:eastAsia="es-MX"/>
              </w:rPr>
              <w:t>1</w:t>
            </w:r>
          </w:p>
        </w:tc>
        <w:tc>
          <w:tcPr>
            <w:tcW w:w="851" w:type="dxa"/>
            <w:vMerge w:val="restart"/>
            <w:tcBorders>
              <w:top w:val="nil"/>
              <w:left w:val="single" w:sz="4" w:space="0" w:color="auto"/>
              <w:bottom w:val="single" w:sz="8" w:space="0" w:color="000000"/>
              <w:right w:val="single" w:sz="8" w:space="0" w:color="auto"/>
            </w:tcBorders>
            <w:shd w:val="clear" w:color="auto" w:fill="auto"/>
            <w:noWrap/>
            <w:vAlign w:val="center"/>
            <w:hideMark/>
          </w:tcPr>
          <w:p w14:paraId="345B479E" w14:textId="77777777" w:rsidR="00475F57" w:rsidRPr="00956665" w:rsidRDefault="00475F57">
            <w:pPr>
              <w:tabs>
                <w:tab w:val="left" w:pos="142"/>
              </w:tabs>
              <w:spacing w:after="0" w:line="240" w:lineRule="auto"/>
              <w:jc w:val="center"/>
              <w:rPr>
                <w:rFonts w:ascii="Montserrat" w:eastAsia="Times New Roman" w:hAnsi="Montserrat" w:cs="Times New Roman"/>
                <w:color w:val="000000"/>
                <w:sz w:val="12"/>
                <w:szCs w:val="12"/>
                <w:lang w:eastAsia="es-MX"/>
              </w:rPr>
              <w:pPrChange w:id="869" w:author="Ramsés Vázquez Lira" w:date="2020-01-11T19:09:00Z">
                <w:pPr>
                  <w:spacing w:after="0" w:line="240" w:lineRule="auto"/>
                  <w:jc w:val="center"/>
                </w:pPr>
              </w:pPrChange>
            </w:pPr>
            <w:r w:rsidRPr="00956665">
              <w:rPr>
                <w:rFonts w:ascii="Montserrat" w:eastAsia="Times New Roman" w:hAnsi="Montserrat" w:cs="Times New Roman"/>
                <w:color w:val="000000"/>
                <w:sz w:val="12"/>
                <w:szCs w:val="12"/>
                <w:lang w:eastAsia="es-MX"/>
              </w:rPr>
              <w:t>2</w:t>
            </w:r>
          </w:p>
        </w:tc>
      </w:tr>
      <w:tr w:rsidR="00475F57" w:rsidRPr="00956665" w14:paraId="04159AC5" w14:textId="77777777" w:rsidTr="00943101">
        <w:trPr>
          <w:trHeight w:val="1035"/>
        </w:trPr>
        <w:tc>
          <w:tcPr>
            <w:tcW w:w="901" w:type="dxa"/>
            <w:vMerge/>
            <w:tcBorders>
              <w:top w:val="nil"/>
              <w:left w:val="single" w:sz="8" w:space="0" w:color="auto"/>
              <w:bottom w:val="single" w:sz="8" w:space="0" w:color="000000"/>
              <w:right w:val="single" w:sz="4" w:space="0" w:color="auto"/>
            </w:tcBorders>
            <w:vAlign w:val="center"/>
            <w:hideMark/>
          </w:tcPr>
          <w:p w14:paraId="5C5AF5BE" w14:textId="77777777" w:rsidR="00475F57" w:rsidRPr="00956665" w:rsidRDefault="00475F57">
            <w:pPr>
              <w:tabs>
                <w:tab w:val="left" w:pos="142"/>
              </w:tabs>
              <w:spacing w:after="0" w:line="240" w:lineRule="auto"/>
              <w:rPr>
                <w:rFonts w:ascii="Montserrat" w:eastAsia="Times New Roman" w:hAnsi="Montserrat" w:cs="Times New Roman"/>
                <w:color w:val="000000"/>
                <w:sz w:val="12"/>
                <w:szCs w:val="12"/>
                <w:lang w:eastAsia="es-MX"/>
              </w:rPr>
              <w:pPrChange w:id="870" w:author="Ramsés Vázquez Lira" w:date="2020-01-11T19:09:00Z">
                <w:pPr>
                  <w:spacing w:after="0" w:line="240" w:lineRule="auto"/>
                </w:pPr>
              </w:pPrChange>
            </w:pPr>
          </w:p>
        </w:tc>
        <w:tc>
          <w:tcPr>
            <w:tcW w:w="1117" w:type="dxa"/>
            <w:tcBorders>
              <w:top w:val="nil"/>
              <w:left w:val="nil"/>
              <w:bottom w:val="single" w:sz="8" w:space="0" w:color="auto"/>
              <w:right w:val="single" w:sz="4" w:space="0" w:color="auto"/>
            </w:tcBorders>
            <w:shd w:val="clear" w:color="auto" w:fill="auto"/>
            <w:vAlign w:val="center"/>
            <w:hideMark/>
          </w:tcPr>
          <w:p w14:paraId="28926B3E" w14:textId="77777777" w:rsidR="00475F57" w:rsidRPr="00956665" w:rsidRDefault="00475F57">
            <w:pPr>
              <w:tabs>
                <w:tab w:val="left" w:pos="142"/>
              </w:tabs>
              <w:spacing w:after="0" w:line="240" w:lineRule="auto"/>
              <w:rPr>
                <w:rFonts w:ascii="Montserrat" w:eastAsia="Times New Roman" w:hAnsi="Montserrat" w:cs="Times New Roman"/>
                <w:color w:val="000000"/>
                <w:sz w:val="12"/>
                <w:szCs w:val="12"/>
                <w:lang w:eastAsia="es-MX"/>
              </w:rPr>
              <w:pPrChange w:id="871" w:author="Ramsés Vázquez Lira" w:date="2020-01-11T19:09:00Z">
                <w:pPr>
                  <w:spacing w:after="0" w:line="240" w:lineRule="auto"/>
                </w:pPr>
              </w:pPrChange>
            </w:pPr>
            <w:r w:rsidRPr="00956665">
              <w:rPr>
                <w:rFonts w:ascii="Montserrat" w:eastAsia="Times New Roman" w:hAnsi="Montserrat" w:cs="Times New Roman"/>
                <w:color w:val="000000"/>
                <w:sz w:val="12"/>
                <w:szCs w:val="12"/>
                <w:lang w:eastAsia="es-MX"/>
              </w:rPr>
              <w:t>Instrumento de valoración de aptitudes y habilidades</w:t>
            </w:r>
          </w:p>
        </w:tc>
        <w:tc>
          <w:tcPr>
            <w:tcW w:w="1016" w:type="dxa"/>
            <w:tcBorders>
              <w:top w:val="nil"/>
              <w:left w:val="nil"/>
              <w:bottom w:val="single" w:sz="8" w:space="0" w:color="auto"/>
              <w:right w:val="single" w:sz="4" w:space="0" w:color="auto"/>
            </w:tcBorders>
            <w:shd w:val="clear" w:color="auto" w:fill="auto"/>
            <w:vAlign w:val="center"/>
            <w:hideMark/>
          </w:tcPr>
          <w:p w14:paraId="1428EE9C" w14:textId="77777777" w:rsidR="00475F57" w:rsidRPr="00956665" w:rsidRDefault="00475F57">
            <w:pPr>
              <w:tabs>
                <w:tab w:val="left" w:pos="142"/>
              </w:tabs>
              <w:spacing w:after="0" w:line="240" w:lineRule="auto"/>
              <w:rPr>
                <w:rFonts w:ascii="Montserrat" w:eastAsia="Times New Roman" w:hAnsi="Montserrat" w:cs="Times New Roman"/>
                <w:color w:val="000000"/>
                <w:sz w:val="12"/>
                <w:szCs w:val="12"/>
                <w:lang w:eastAsia="es-MX"/>
              </w:rPr>
              <w:pPrChange w:id="872" w:author="Ramsés Vázquez Lira" w:date="2020-01-11T19:09:00Z">
                <w:pPr>
                  <w:spacing w:after="0" w:line="240" w:lineRule="auto"/>
                </w:pPr>
              </w:pPrChange>
            </w:pPr>
            <w:r w:rsidRPr="00956665">
              <w:rPr>
                <w:rFonts w:ascii="Montserrat" w:eastAsia="Times New Roman" w:hAnsi="Montserrat" w:cs="Times New Roman"/>
                <w:color w:val="000000"/>
                <w:sz w:val="12"/>
                <w:szCs w:val="12"/>
                <w:lang w:eastAsia="es-MX"/>
              </w:rPr>
              <w:t>Docente y técnico docente</w:t>
            </w:r>
          </w:p>
        </w:tc>
        <w:tc>
          <w:tcPr>
            <w:tcW w:w="1090" w:type="dxa"/>
            <w:tcBorders>
              <w:top w:val="nil"/>
              <w:left w:val="nil"/>
              <w:bottom w:val="single" w:sz="8" w:space="0" w:color="auto"/>
              <w:right w:val="single" w:sz="4" w:space="0" w:color="auto"/>
            </w:tcBorders>
            <w:shd w:val="clear" w:color="auto" w:fill="auto"/>
            <w:vAlign w:val="center"/>
            <w:hideMark/>
          </w:tcPr>
          <w:p w14:paraId="01569C49" w14:textId="77777777" w:rsidR="00475F57" w:rsidRPr="00956665" w:rsidRDefault="00475F57">
            <w:pPr>
              <w:tabs>
                <w:tab w:val="left" w:pos="142"/>
              </w:tabs>
              <w:spacing w:after="0" w:line="240" w:lineRule="auto"/>
              <w:jc w:val="center"/>
              <w:rPr>
                <w:rFonts w:ascii="Montserrat" w:eastAsia="Times New Roman" w:hAnsi="Montserrat" w:cs="Times New Roman"/>
                <w:color w:val="000000"/>
                <w:sz w:val="12"/>
                <w:szCs w:val="12"/>
                <w:lang w:eastAsia="es-MX"/>
              </w:rPr>
              <w:pPrChange w:id="873" w:author="Ramsés Vázquez Lira" w:date="2020-01-11T19:09:00Z">
                <w:pPr>
                  <w:spacing w:after="0" w:line="240" w:lineRule="auto"/>
                  <w:jc w:val="center"/>
                </w:pPr>
              </w:pPrChange>
            </w:pPr>
            <w:r w:rsidRPr="00956665">
              <w:rPr>
                <w:rFonts w:ascii="Montserrat" w:eastAsia="Times New Roman" w:hAnsi="Montserrat" w:cs="Times New Roman"/>
                <w:color w:val="000000"/>
                <w:sz w:val="12"/>
                <w:szCs w:val="12"/>
                <w:lang w:eastAsia="es-MX"/>
              </w:rPr>
              <w:t xml:space="preserve">Genérico para Media Superior </w:t>
            </w:r>
          </w:p>
        </w:tc>
        <w:tc>
          <w:tcPr>
            <w:tcW w:w="953" w:type="dxa"/>
            <w:tcBorders>
              <w:top w:val="nil"/>
              <w:left w:val="nil"/>
              <w:bottom w:val="single" w:sz="8" w:space="0" w:color="auto"/>
              <w:right w:val="single" w:sz="4" w:space="0" w:color="auto"/>
            </w:tcBorders>
            <w:shd w:val="clear" w:color="auto" w:fill="auto"/>
            <w:vAlign w:val="center"/>
            <w:hideMark/>
          </w:tcPr>
          <w:p w14:paraId="72B6462D" w14:textId="77777777" w:rsidR="00475F57" w:rsidRPr="00956665" w:rsidRDefault="00475F57">
            <w:pPr>
              <w:tabs>
                <w:tab w:val="left" w:pos="142"/>
              </w:tabs>
              <w:spacing w:after="0" w:line="240" w:lineRule="auto"/>
              <w:rPr>
                <w:rFonts w:ascii="Montserrat" w:eastAsia="Times New Roman" w:hAnsi="Montserrat" w:cs="Times New Roman"/>
                <w:color w:val="000000"/>
                <w:sz w:val="12"/>
                <w:szCs w:val="12"/>
                <w:lang w:eastAsia="es-MX"/>
              </w:rPr>
              <w:pPrChange w:id="874" w:author="Ramsés Vázquez Lira" w:date="2020-01-11T19:09:00Z">
                <w:pPr>
                  <w:spacing w:after="0" w:line="240" w:lineRule="auto"/>
                </w:pPr>
              </w:pPrChange>
            </w:pPr>
            <w:r w:rsidRPr="00956665">
              <w:rPr>
                <w:rFonts w:ascii="Cambria" w:eastAsia="Times New Roman" w:hAnsi="Cambria" w:cs="Cambria"/>
                <w:color w:val="000000"/>
                <w:sz w:val="12"/>
                <w:szCs w:val="12"/>
                <w:lang w:eastAsia="es-MX"/>
              </w:rPr>
              <w:t> </w:t>
            </w:r>
          </w:p>
        </w:tc>
        <w:tc>
          <w:tcPr>
            <w:tcW w:w="953" w:type="dxa"/>
            <w:tcBorders>
              <w:top w:val="nil"/>
              <w:left w:val="nil"/>
              <w:bottom w:val="single" w:sz="8" w:space="0" w:color="auto"/>
              <w:right w:val="single" w:sz="4" w:space="0" w:color="auto"/>
            </w:tcBorders>
            <w:shd w:val="clear" w:color="auto" w:fill="auto"/>
            <w:vAlign w:val="center"/>
            <w:hideMark/>
          </w:tcPr>
          <w:p w14:paraId="55AF2C40" w14:textId="77777777" w:rsidR="00475F57" w:rsidRPr="00956665" w:rsidRDefault="00475F57">
            <w:pPr>
              <w:tabs>
                <w:tab w:val="left" w:pos="142"/>
              </w:tabs>
              <w:spacing w:after="0" w:line="240" w:lineRule="auto"/>
              <w:rPr>
                <w:rFonts w:ascii="Montserrat" w:eastAsia="Times New Roman" w:hAnsi="Montserrat" w:cs="Times New Roman"/>
                <w:color w:val="000000"/>
                <w:sz w:val="12"/>
                <w:szCs w:val="12"/>
                <w:lang w:eastAsia="es-MX"/>
              </w:rPr>
              <w:pPrChange w:id="875" w:author="Ramsés Vázquez Lira" w:date="2020-01-11T19:09:00Z">
                <w:pPr>
                  <w:spacing w:after="0" w:line="240" w:lineRule="auto"/>
                </w:pPr>
              </w:pPrChange>
            </w:pPr>
            <w:r w:rsidRPr="00956665">
              <w:rPr>
                <w:rFonts w:ascii="Montserrat" w:eastAsia="Times New Roman" w:hAnsi="Montserrat" w:cs="Times New Roman"/>
                <w:color w:val="000000"/>
                <w:sz w:val="12"/>
                <w:szCs w:val="12"/>
                <w:lang w:eastAsia="es-MX"/>
              </w:rPr>
              <w:t>SI</w:t>
            </w:r>
          </w:p>
        </w:tc>
        <w:tc>
          <w:tcPr>
            <w:tcW w:w="1053" w:type="dxa"/>
            <w:tcBorders>
              <w:top w:val="nil"/>
              <w:left w:val="nil"/>
              <w:bottom w:val="single" w:sz="8" w:space="0" w:color="auto"/>
              <w:right w:val="single" w:sz="4" w:space="0" w:color="auto"/>
            </w:tcBorders>
            <w:shd w:val="clear" w:color="auto" w:fill="auto"/>
            <w:vAlign w:val="center"/>
            <w:hideMark/>
          </w:tcPr>
          <w:p w14:paraId="3C417B07" w14:textId="77777777" w:rsidR="00475F57" w:rsidRPr="00956665" w:rsidRDefault="00475F57">
            <w:pPr>
              <w:tabs>
                <w:tab w:val="left" w:pos="142"/>
              </w:tabs>
              <w:spacing w:after="0" w:line="240" w:lineRule="auto"/>
              <w:jc w:val="center"/>
              <w:rPr>
                <w:rFonts w:ascii="Montserrat" w:eastAsia="Times New Roman" w:hAnsi="Montserrat" w:cs="Times New Roman"/>
                <w:color w:val="000000"/>
                <w:sz w:val="12"/>
                <w:szCs w:val="12"/>
                <w:lang w:eastAsia="es-MX"/>
              </w:rPr>
              <w:pPrChange w:id="876" w:author="Ramsés Vázquez Lira" w:date="2020-01-11T20:43:00Z">
                <w:pPr>
                  <w:spacing w:after="0" w:line="240" w:lineRule="auto"/>
                </w:pPr>
              </w:pPrChange>
            </w:pPr>
            <w:r w:rsidRPr="00956665">
              <w:rPr>
                <w:rFonts w:ascii="Montserrat" w:eastAsia="Times New Roman" w:hAnsi="Montserrat" w:cs="Times New Roman"/>
                <w:color w:val="000000"/>
                <w:sz w:val="12"/>
                <w:szCs w:val="12"/>
                <w:lang w:eastAsia="es-MX"/>
              </w:rPr>
              <w:t>M1. Modelo Diagnóstico Cognitivo</w:t>
            </w:r>
          </w:p>
        </w:tc>
        <w:tc>
          <w:tcPr>
            <w:tcW w:w="850" w:type="dxa"/>
            <w:tcBorders>
              <w:top w:val="nil"/>
              <w:left w:val="nil"/>
              <w:bottom w:val="single" w:sz="8" w:space="0" w:color="auto"/>
              <w:right w:val="single" w:sz="4" w:space="0" w:color="auto"/>
            </w:tcBorders>
            <w:shd w:val="clear" w:color="auto" w:fill="auto"/>
            <w:noWrap/>
            <w:vAlign w:val="center"/>
            <w:hideMark/>
          </w:tcPr>
          <w:p w14:paraId="371984F9" w14:textId="77777777" w:rsidR="00475F57" w:rsidRPr="00956665" w:rsidRDefault="00475F57">
            <w:pPr>
              <w:tabs>
                <w:tab w:val="left" w:pos="142"/>
              </w:tabs>
              <w:spacing w:after="0" w:line="240" w:lineRule="auto"/>
              <w:jc w:val="center"/>
              <w:rPr>
                <w:rFonts w:ascii="Montserrat" w:eastAsia="Times New Roman" w:hAnsi="Montserrat" w:cs="Times New Roman"/>
                <w:color w:val="000000"/>
                <w:sz w:val="12"/>
                <w:szCs w:val="12"/>
                <w:lang w:eastAsia="es-MX"/>
              </w:rPr>
              <w:pPrChange w:id="877" w:author="Ramsés Vázquez Lira" w:date="2020-01-11T19:09:00Z">
                <w:pPr>
                  <w:spacing w:after="0" w:line="240" w:lineRule="auto"/>
                  <w:jc w:val="center"/>
                </w:pPr>
              </w:pPrChange>
            </w:pPr>
            <w:r w:rsidRPr="00956665">
              <w:rPr>
                <w:rFonts w:ascii="Montserrat" w:eastAsia="Times New Roman" w:hAnsi="Montserrat" w:cs="Times New Roman"/>
                <w:color w:val="000000"/>
                <w:sz w:val="12"/>
                <w:szCs w:val="12"/>
                <w:lang w:eastAsia="es-MX"/>
              </w:rPr>
              <w:t>1</w:t>
            </w:r>
          </w:p>
        </w:tc>
        <w:tc>
          <w:tcPr>
            <w:tcW w:w="851" w:type="dxa"/>
            <w:vMerge/>
            <w:tcBorders>
              <w:top w:val="nil"/>
              <w:left w:val="single" w:sz="4" w:space="0" w:color="auto"/>
              <w:bottom w:val="single" w:sz="8" w:space="0" w:color="000000"/>
              <w:right w:val="single" w:sz="8" w:space="0" w:color="auto"/>
            </w:tcBorders>
            <w:vAlign w:val="center"/>
            <w:hideMark/>
          </w:tcPr>
          <w:p w14:paraId="690F1E98" w14:textId="77777777" w:rsidR="00475F57" w:rsidRPr="00956665" w:rsidRDefault="00475F57">
            <w:pPr>
              <w:tabs>
                <w:tab w:val="left" w:pos="142"/>
              </w:tabs>
              <w:spacing w:after="0" w:line="240" w:lineRule="auto"/>
              <w:rPr>
                <w:rFonts w:ascii="Montserrat" w:eastAsia="Times New Roman" w:hAnsi="Montserrat" w:cs="Times New Roman"/>
                <w:color w:val="000000"/>
                <w:sz w:val="12"/>
                <w:szCs w:val="12"/>
                <w:lang w:eastAsia="es-MX"/>
              </w:rPr>
              <w:pPrChange w:id="878" w:author="Ramsés Vázquez Lira" w:date="2020-01-11T19:09:00Z">
                <w:pPr>
                  <w:spacing w:after="0" w:line="240" w:lineRule="auto"/>
                </w:pPr>
              </w:pPrChange>
            </w:pPr>
          </w:p>
        </w:tc>
      </w:tr>
      <w:tr w:rsidR="00475F57" w:rsidRPr="00956665" w14:paraId="28535DAE" w14:textId="77777777" w:rsidTr="00943101">
        <w:trPr>
          <w:trHeight w:val="765"/>
        </w:trPr>
        <w:tc>
          <w:tcPr>
            <w:tcW w:w="901" w:type="dxa"/>
            <w:vMerge w:val="restart"/>
            <w:tcBorders>
              <w:top w:val="nil"/>
              <w:left w:val="single" w:sz="8" w:space="0" w:color="auto"/>
              <w:bottom w:val="single" w:sz="8" w:space="0" w:color="000000"/>
              <w:right w:val="single" w:sz="4" w:space="0" w:color="auto"/>
            </w:tcBorders>
            <w:shd w:val="clear" w:color="000000" w:fill="FFFFFF"/>
            <w:vAlign w:val="center"/>
            <w:hideMark/>
          </w:tcPr>
          <w:p w14:paraId="4BDF1A1C" w14:textId="77777777" w:rsidR="00475F57" w:rsidRPr="00956665" w:rsidRDefault="00475F57">
            <w:pPr>
              <w:tabs>
                <w:tab w:val="left" w:pos="142"/>
              </w:tabs>
              <w:spacing w:after="0" w:line="240" w:lineRule="auto"/>
              <w:jc w:val="center"/>
              <w:rPr>
                <w:rFonts w:ascii="Montserrat" w:eastAsia="Times New Roman" w:hAnsi="Montserrat" w:cs="Times New Roman"/>
                <w:color w:val="000000"/>
                <w:sz w:val="12"/>
                <w:szCs w:val="12"/>
                <w:lang w:eastAsia="es-MX"/>
              </w:rPr>
              <w:pPrChange w:id="879" w:author="Ramsés Vázquez Lira" w:date="2020-01-11T19:09:00Z">
                <w:pPr>
                  <w:spacing w:after="0" w:line="240" w:lineRule="auto"/>
                  <w:jc w:val="center"/>
                </w:pPr>
              </w:pPrChange>
            </w:pPr>
            <w:r w:rsidRPr="00956665">
              <w:rPr>
                <w:rFonts w:ascii="Montserrat" w:eastAsia="Times New Roman" w:hAnsi="Montserrat" w:cs="Times New Roman"/>
                <w:color w:val="000000"/>
                <w:sz w:val="12"/>
                <w:szCs w:val="12"/>
                <w:lang w:eastAsia="es-MX"/>
              </w:rPr>
              <w:t>Promoción vertical</w:t>
            </w:r>
          </w:p>
        </w:tc>
        <w:tc>
          <w:tcPr>
            <w:tcW w:w="1117" w:type="dxa"/>
            <w:vMerge w:val="restart"/>
            <w:tcBorders>
              <w:top w:val="nil"/>
              <w:left w:val="single" w:sz="4" w:space="0" w:color="auto"/>
              <w:bottom w:val="single" w:sz="4" w:space="0" w:color="auto"/>
              <w:right w:val="single" w:sz="4" w:space="0" w:color="auto"/>
            </w:tcBorders>
            <w:shd w:val="clear" w:color="000000" w:fill="FFFFFF"/>
            <w:vAlign w:val="center"/>
            <w:hideMark/>
          </w:tcPr>
          <w:p w14:paraId="48F973E5" w14:textId="77777777" w:rsidR="00475F57" w:rsidRPr="00956665" w:rsidRDefault="00475F57">
            <w:pPr>
              <w:tabs>
                <w:tab w:val="left" w:pos="142"/>
              </w:tabs>
              <w:spacing w:after="0" w:line="240" w:lineRule="auto"/>
              <w:rPr>
                <w:rFonts w:ascii="Montserrat" w:eastAsia="Times New Roman" w:hAnsi="Montserrat" w:cs="Times New Roman"/>
                <w:i/>
                <w:iCs/>
                <w:color w:val="800000"/>
                <w:sz w:val="12"/>
                <w:szCs w:val="12"/>
                <w:lang w:eastAsia="es-MX"/>
              </w:rPr>
              <w:pPrChange w:id="880" w:author="Ramsés Vázquez Lira" w:date="2020-01-11T19:09:00Z">
                <w:pPr>
                  <w:spacing w:after="0" w:line="240" w:lineRule="auto"/>
                </w:pPr>
              </w:pPrChange>
            </w:pPr>
            <w:r w:rsidRPr="00956665">
              <w:rPr>
                <w:rFonts w:ascii="Montserrat" w:eastAsia="Times New Roman" w:hAnsi="Montserrat" w:cs="Times New Roman"/>
                <w:i/>
                <w:iCs/>
                <w:sz w:val="12"/>
                <w:szCs w:val="12"/>
                <w:lang w:eastAsia="es-MX"/>
              </w:rPr>
              <w:t>Encuesta a la comunidad escolar</w:t>
            </w:r>
          </w:p>
        </w:tc>
        <w:tc>
          <w:tcPr>
            <w:tcW w:w="1016" w:type="dxa"/>
            <w:tcBorders>
              <w:top w:val="nil"/>
              <w:left w:val="nil"/>
              <w:bottom w:val="single" w:sz="4" w:space="0" w:color="auto"/>
              <w:right w:val="single" w:sz="4" w:space="0" w:color="auto"/>
            </w:tcBorders>
            <w:shd w:val="clear" w:color="000000" w:fill="FFFFFF"/>
            <w:noWrap/>
            <w:vAlign w:val="center"/>
            <w:hideMark/>
          </w:tcPr>
          <w:p w14:paraId="24DFFC39" w14:textId="77777777" w:rsidR="00475F57" w:rsidRPr="00956665" w:rsidRDefault="00475F57">
            <w:pPr>
              <w:tabs>
                <w:tab w:val="left" w:pos="142"/>
              </w:tabs>
              <w:spacing w:after="0" w:line="240" w:lineRule="auto"/>
              <w:rPr>
                <w:rFonts w:ascii="Montserrat" w:eastAsia="Times New Roman" w:hAnsi="Montserrat" w:cs="Times New Roman"/>
                <w:color w:val="000000"/>
                <w:sz w:val="12"/>
                <w:szCs w:val="12"/>
                <w:lang w:eastAsia="es-MX"/>
              </w:rPr>
              <w:pPrChange w:id="881" w:author="Ramsés Vázquez Lira" w:date="2020-01-11T19:09:00Z">
                <w:pPr>
                  <w:spacing w:after="0" w:line="240" w:lineRule="auto"/>
                </w:pPr>
              </w:pPrChange>
            </w:pPr>
            <w:r w:rsidRPr="00956665">
              <w:rPr>
                <w:rFonts w:ascii="Montserrat" w:eastAsia="Times New Roman" w:hAnsi="Montserrat" w:cs="Times New Roman"/>
                <w:color w:val="000000"/>
                <w:sz w:val="12"/>
                <w:szCs w:val="12"/>
                <w:lang w:eastAsia="es-MX"/>
              </w:rPr>
              <w:t>Director</w:t>
            </w:r>
          </w:p>
        </w:tc>
        <w:tc>
          <w:tcPr>
            <w:tcW w:w="1090" w:type="dxa"/>
            <w:tcBorders>
              <w:top w:val="nil"/>
              <w:left w:val="nil"/>
              <w:bottom w:val="single" w:sz="4" w:space="0" w:color="auto"/>
              <w:right w:val="single" w:sz="4" w:space="0" w:color="auto"/>
            </w:tcBorders>
            <w:shd w:val="clear" w:color="000000" w:fill="FFFFFF"/>
            <w:noWrap/>
            <w:vAlign w:val="center"/>
            <w:hideMark/>
          </w:tcPr>
          <w:p w14:paraId="3FDBDCFD" w14:textId="77777777" w:rsidR="00475F57" w:rsidRPr="00956665" w:rsidRDefault="00475F57">
            <w:pPr>
              <w:tabs>
                <w:tab w:val="left" w:pos="142"/>
              </w:tabs>
              <w:spacing w:after="0" w:line="240" w:lineRule="auto"/>
              <w:jc w:val="center"/>
              <w:rPr>
                <w:rFonts w:ascii="Montserrat" w:eastAsia="Times New Roman" w:hAnsi="Montserrat" w:cs="Times New Roman"/>
                <w:color w:val="000000"/>
                <w:sz w:val="12"/>
                <w:szCs w:val="12"/>
                <w:lang w:eastAsia="es-MX"/>
              </w:rPr>
              <w:pPrChange w:id="882" w:author="Ramsés Vázquez Lira" w:date="2020-01-11T19:09:00Z">
                <w:pPr>
                  <w:spacing w:after="0" w:line="240" w:lineRule="auto"/>
                  <w:jc w:val="center"/>
                </w:pPr>
              </w:pPrChange>
            </w:pPr>
            <w:r w:rsidRPr="00956665">
              <w:rPr>
                <w:rFonts w:ascii="Montserrat" w:eastAsia="Times New Roman" w:hAnsi="Montserrat" w:cs="Times New Roman"/>
                <w:color w:val="000000"/>
                <w:sz w:val="12"/>
                <w:szCs w:val="12"/>
                <w:lang w:eastAsia="es-MX"/>
              </w:rPr>
              <w:t xml:space="preserve"> Media Superior </w:t>
            </w:r>
          </w:p>
        </w:tc>
        <w:tc>
          <w:tcPr>
            <w:tcW w:w="953" w:type="dxa"/>
            <w:tcBorders>
              <w:top w:val="nil"/>
              <w:left w:val="nil"/>
              <w:bottom w:val="single" w:sz="4" w:space="0" w:color="auto"/>
              <w:right w:val="single" w:sz="4" w:space="0" w:color="auto"/>
            </w:tcBorders>
            <w:shd w:val="clear" w:color="000000" w:fill="FFFFFF"/>
            <w:noWrap/>
            <w:vAlign w:val="center"/>
            <w:hideMark/>
          </w:tcPr>
          <w:p w14:paraId="70B9BE48" w14:textId="77777777" w:rsidR="00475F57" w:rsidRPr="00956665" w:rsidRDefault="00475F57">
            <w:pPr>
              <w:tabs>
                <w:tab w:val="left" w:pos="142"/>
              </w:tabs>
              <w:spacing w:after="0" w:line="240" w:lineRule="auto"/>
              <w:rPr>
                <w:rFonts w:ascii="Montserrat" w:eastAsia="Times New Roman" w:hAnsi="Montserrat" w:cs="Times New Roman"/>
                <w:color w:val="000000"/>
                <w:sz w:val="12"/>
                <w:szCs w:val="12"/>
                <w:lang w:eastAsia="es-MX"/>
              </w:rPr>
              <w:pPrChange w:id="883" w:author="Ramsés Vázquez Lira" w:date="2020-01-11T19:09:00Z">
                <w:pPr>
                  <w:spacing w:after="0" w:line="240" w:lineRule="auto"/>
                </w:pPr>
              </w:pPrChange>
            </w:pPr>
            <w:r w:rsidRPr="00956665">
              <w:rPr>
                <w:rFonts w:ascii="Cambria" w:eastAsia="Times New Roman" w:hAnsi="Cambria" w:cs="Cambria"/>
                <w:color w:val="000000"/>
                <w:sz w:val="12"/>
                <w:szCs w:val="12"/>
                <w:lang w:eastAsia="es-MX"/>
              </w:rPr>
              <w:t> </w:t>
            </w:r>
          </w:p>
        </w:tc>
        <w:tc>
          <w:tcPr>
            <w:tcW w:w="953" w:type="dxa"/>
            <w:tcBorders>
              <w:top w:val="nil"/>
              <w:left w:val="nil"/>
              <w:bottom w:val="single" w:sz="4" w:space="0" w:color="auto"/>
              <w:right w:val="single" w:sz="4" w:space="0" w:color="auto"/>
            </w:tcBorders>
            <w:shd w:val="clear" w:color="000000" w:fill="FFFFFF"/>
            <w:noWrap/>
            <w:vAlign w:val="center"/>
            <w:hideMark/>
          </w:tcPr>
          <w:p w14:paraId="20C5D156" w14:textId="77777777" w:rsidR="00475F57" w:rsidRPr="00956665" w:rsidRDefault="00475F57">
            <w:pPr>
              <w:tabs>
                <w:tab w:val="left" w:pos="142"/>
              </w:tabs>
              <w:spacing w:after="0" w:line="240" w:lineRule="auto"/>
              <w:rPr>
                <w:rFonts w:ascii="Montserrat" w:eastAsia="Times New Roman" w:hAnsi="Montserrat" w:cs="Times New Roman"/>
                <w:color w:val="000000"/>
                <w:sz w:val="12"/>
                <w:szCs w:val="12"/>
                <w:lang w:eastAsia="es-MX"/>
              </w:rPr>
              <w:pPrChange w:id="884" w:author="Ramsés Vázquez Lira" w:date="2020-01-11T19:09:00Z">
                <w:pPr>
                  <w:spacing w:after="0" w:line="240" w:lineRule="auto"/>
                </w:pPr>
              </w:pPrChange>
            </w:pPr>
            <w:r w:rsidRPr="00956665">
              <w:rPr>
                <w:rFonts w:ascii="Montserrat" w:eastAsia="Times New Roman" w:hAnsi="Montserrat" w:cs="Times New Roman"/>
                <w:color w:val="000000"/>
                <w:sz w:val="12"/>
                <w:szCs w:val="12"/>
                <w:lang w:eastAsia="es-MX"/>
              </w:rPr>
              <w:t>SI</w:t>
            </w:r>
          </w:p>
        </w:tc>
        <w:tc>
          <w:tcPr>
            <w:tcW w:w="1053" w:type="dxa"/>
            <w:tcBorders>
              <w:top w:val="nil"/>
              <w:left w:val="nil"/>
              <w:bottom w:val="single" w:sz="4" w:space="0" w:color="auto"/>
              <w:right w:val="single" w:sz="4" w:space="0" w:color="auto"/>
            </w:tcBorders>
            <w:shd w:val="clear" w:color="000000" w:fill="FFFFFF"/>
            <w:vAlign w:val="center"/>
            <w:hideMark/>
          </w:tcPr>
          <w:p w14:paraId="53EFEC98" w14:textId="5FE43EB4" w:rsidR="004C3ACB" w:rsidRPr="004C3ACB" w:rsidRDefault="004C3ACB">
            <w:pPr>
              <w:tabs>
                <w:tab w:val="left" w:pos="142"/>
              </w:tabs>
              <w:spacing w:after="0" w:line="240" w:lineRule="auto"/>
              <w:jc w:val="center"/>
              <w:rPr>
                <w:ins w:id="885" w:author="Ramsés Vázquez Lira" w:date="2020-01-11T20:42:00Z"/>
                <w:rFonts w:ascii="Montserrat" w:eastAsia="Times New Roman" w:hAnsi="Montserrat" w:cs="Times New Roman"/>
                <w:color w:val="000000"/>
                <w:sz w:val="12"/>
                <w:szCs w:val="12"/>
                <w:lang w:eastAsia="es-MX"/>
              </w:rPr>
              <w:pPrChange w:id="886" w:author="Ramsés Vázquez Lira" w:date="2020-01-11T20:43:00Z">
                <w:pPr>
                  <w:tabs>
                    <w:tab w:val="left" w:pos="142"/>
                  </w:tabs>
                  <w:spacing w:after="0" w:line="240" w:lineRule="auto"/>
                </w:pPr>
              </w:pPrChange>
            </w:pPr>
            <w:ins w:id="887" w:author="Ramsés Vázquez Lira" w:date="2020-01-11T20:42:00Z">
              <w:r w:rsidRPr="004C3ACB">
                <w:rPr>
                  <w:rFonts w:ascii="Montserrat" w:eastAsia="Times New Roman" w:hAnsi="Montserrat" w:cs="Times New Roman"/>
                  <w:color w:val="000000"/>
                  <w:sz w:val="12"/>
                  <w:szCs w:val="12"/>
                  <w:lang w:eastAsia="es-MX"/>
                </w:rPr>
                <w:t>M2. Escalas y cuestionarios.</w:t>
              </w:r>
            </w:ins>
          </w:p>
          <w:p w14:paraId="5FFC8969" w14:textId="36546CF2" w:rsidR="00475F57" w:rsidRPr="00956665" w:rsidRDefault="004C3ACB">
            <w:pPr>
              <w:tabs>
                <w:tab w:val="left" w:pos="142"/>
              </w:tabs>
              <w:spacing w:after="0" w:line="240" w:lineRule="auto"/>
              <w:jc w:val="center"/>
              <w:rPr>
                <w:rFonts w:ascii="Montserrat" w:eastAsia="Times New Roman" w:hAnsi="Montserrat" w:cs="Times New Roman"/>
                <w:color w:val="000000"/>
                <w:sz w:val="12"/>
                <w:szCs w:val="12"/>
                <w:lang w:eastAsia="es-MX"/>
              </w:rPr>
              <w:pPrChange w:id="888" w:author="Ramsés Vázquez Lira" w:date="2020-01-11T20:43:00Z">
                <w:pPr>
                  <w:spacing w:after="0" w:line="240" w:lineRule="auto"/>
                </w:pPr>
              </w:pPrChange>
            </w:pPr>
            <w:ins w:id="889" w:author="Ramsés Vázquez Lira" w:date="2020-01-11T20:42:00Z">
              <w:r w:rsidRPr="004C3ACB">
                <w:rPr>
                  <w:rFonts w:ascii="Montserrat" w:eastAsia="Times New Roman" w:hAnsi="Montserrat" w:cs="Times New Roman"/>
                  <w:color w:val="000000"/>
                  <w:sz w:val="12"/>
                  <w:szCs w:val="12"/>
                  <w:lang w:eastAsia="es-MX"/>
                </w:rPr>
                <w:t>TRI</w:t>
              </w:r>
            </w:ins>
            <w:del w:id="890" w:author="Ramsés Vázquez Lira" w:date="2020-01-11T20:42:00Z">
              <w:r w:rsidR="00475F57" w:rsidRPr="00956665" w:rsidDel="004C3ACB">
                <w:rPr>
                  <w:rFonts w:ascii="Montserrat" w:eastAsia="Times New Roman" w:hAnsi="Montserrat" w:cs="Times New Roman"/>
                  <w:color w:val="000000"/>
                  <w:sz w:val="12"/>
                  <w:szCs w:val="12"/>
                  <w:lang w:eastAsia="es-MX"/>
                </w:rPr>
                <w:delText>M2. Escalas de Actitudes y Percepciones</w:delText>
              </w:r>
            </w:del>
          </w:p>
        </w:tc>
        <w:tc>
          <w:tcPr>
            <w:tcW w:w="850" w:type="dxa"/>
            <w:tcBorders>
              <w:top w:val="nil"/>
              <w:left w:val="nil"/>
              <w:bottom w:val="single" w:sz="4" w:space="0" w:color="auto"/>
              <w:right w:val="single" w:sz="4" w:space="0" w:color="auto"/>
            </w:tcBorders>
            <w:shd w:val="clear" w:color="000000" w:fill="FFFFFF"/>
            <w:vAlign w:val="center"/>
            <w:hideMark/>
          </w:tcPr>
          <w:p w14:paraId="763071AF" w14:textId="77777777" w:rsidR="00475F57" w:rsidRPr="00956665" w:rsidRDefault="00475F57">
            <w:pPr>
              <w:tabs>
                <w:tab w:val="left" w:pos="142"/>
              </w:tabs>
              <w:spacing w:after="0" w:line="240" w:lineRule="auto"/>
              <w:jc w:val="center"/>
              <w:rPr>
                <w:rFonts w:ascii="Montserrat" w:eastAsia="Times New Roman" w:hAnsi="Montserrat" w:cs="Times New Roman"/>
                <w:color w:val="000000"/>
                <w:sz w:val="12"/>
                <w:szCs w:val="12"/>
                <w:lang w:eastAsia="es-MX"/>
              </w:rPr>
              <w:pPrChange w:id="891" w:author="Ramsés Vázquez Lira" w:date="2020-01-11T19:09:00Z">
                <w:pPr>
                  <w:spacing w:after="0" w:line="240" w:lineRule="auto"/>
                  <w:jc w:val="center"/>
                </w:pPr>
              </w:pPrChange>
            </w:pPr>
            <w:r w:rsidRPr="00956665">
              <w:rPr>
                <w:rFonts w:ascii="Montserrat" w:eastAsia="Times New Roman" w:hAnsi="Montserrat" w:cs="Times New Roman"/>
                <w:color w:val="000000"/>
                <w:sz w:val="12"/>
                <w:szCs w:val="12"/>
                <w:lang w:eastAsia="es-MX"/>
              </w:rPr>
              <w:t>1</w:t>
            </w:r>
          </w:p>
        </w:tc>
        <w:tc>
          <w:tcPr>
            <w:tcW w:w="851" w:type="dxa"/>
            <w:vMerge w:val="restart"/>
            <w:tcBorders>
              <w:top w:val="nil"/>
              <w:left w:val="single" w:sz="4" w:space="0" w:color="auto"/>
              <w:bottom w:val="single" w:sz="8" w:space="0" w:color="000000"/>
              <w:right w:val="single" w:sz="8" w:space="0" w:color="auto"/>
            </w:tcBorders>
            <w:shd w:val="clear" w:color="000000" w:fill="FFFFFF"/>
            <w:noWrap/>
            <w:vAlign w:val="center"/>
            <w:hideMark/>
          </w:tcPr>
          <w:p w14:paraId="3B864009" w14:textId="77777777" w:rsidR="00475F57" w:rsidRPr="00956665" w:rsidRDefault="00475F57">
            <w:pPr>
              <w:tabs>
                <w:tab w:val="left" w:pos="142"/>
              </w:tabs>
              <w:spacing w:after="0" w:line="240" w:lineRule="auto"/>
              <w:jc w:val="center"/>
              <w:rPr>
                <w:rFonts w:ascii="Montserrat" w:eastAsia="Times New Roman" w:hAnsi="Montserrat" w:cs="Times New Roman"/>
                <w:color w:val="000000"/>
                <w:sz w:val="12"/>
                <w:szCs w:val="12"/>
                <w:lang w:eastAsia="es-MX"/>
              </w:rPr>
              <w:pPrChange w:id="892" w:author="Ramsés Vázquez Lira" w:date="2020-01-11T19:09:00Z">
                <w:pPr>
                  <w:spacing w:after="0" w:line="240" w:lineRule="auto"/>
                  <w:jc w:val="center"/>
                </w:pPr>
              </w:pPrChange>
            </w:pPr>
            <w:r w:rsidRPr="00956665">
              <w:rPr>
                <w:rFonts w:ascii="Montserrat" w:eastAsia="Times New Roman" w:hAnsi="Montserrat" w:cs="Times New Roman"/>
                <w:color w:val="000000"/>
                <w:sz w:val="12"/>
                <w:szCs w:val="12"/>
                <w:lang w:eastAsia="es-MX"/>
              </w:rPr>
              <w:t>12</w:t>
            </w:r>
          </w:p>
        </w:tc>
      </w:tr>
      <w:tr w:rsidR="00475F57" w:rsidRPr="00956665" w14:paraId="31AFF5C5" w14:textId="77777777" w:rsidTr="00943101">
        <w:trPr>
          <w:trHeight w:val="765"/>
        </w:trPr>
        <w:tc>
          <w:tcPr>
            <w:tcW w:w="901" w:type="dxa"/>
            <w:vMerge/>
            <w:tcBorders>
              <w:top w:val="nil"/>
              <w:left w:val="single" w:sz="8" w:space="0" w:color="auto"/>
              <w:bottom w:val="single" w:sz="8" w:space="0" w:color="000000"/>
              <w:right w:val="single" w:sz="4" w:space="0" w:color="auto"/>
            </w:tcBorders>
            <w:vAlign w:val="center"/>
            <w:hideMark/>
          </w:tcPr>
          <w:p w14:paraId="213DAFD5" w14:textId="77777777" w:rsidR="00475F57" w:rsidRPr="00956665" w:rsidRDefault="00475F57">
            <w:pPr>
              <w:tabs>
                <w:tab w:val="left" w:pos="142"/>
              </w:tabs>
              <w:spacing w:after="0" w:line="240" w:lineRule="auto"/>
              <w:rPr>
                <w:rFonts w:ascii="Montserrat" w:eastAsia="Times New Roman" w:hAnsi="Montserrat" w:cs="Times New Roman"/>
                <w:color w:val="000000"/>
                <w:sz w:val="12"/>
                <w:szCs w:val="12"/>
                <w:lang w:eastAsia="es-MX"/>
              </w:rPr>
              <w:pPrChange w:id="893" w:author="Ramsés Vázquez Lira" w:date="2020-01-11T19:09:00Z">
                <w:pPr>
                  <w:spacing w:after="0" w:line="240" w:lineRule="auto"/>
                </w:pPr>
              </w:pPrChange>
            </w:pPr>
          </w:p>
        </w:tc>
        <w:tc>
          <w:tcPr>
            <w:tcW w:w="1117" w:type="dxa"/>
            <w:vMerge/>
            <w:tcBorders>
              <w:top w:val="nil"/>
              <w:left w:val="single" w:sz="4" w:space="0" w:color="auto"/>
              <w:bottom w:val="single" w:sz="4" w:space="0" w:color="auto"/>
              <w:right w:val="single" w:sz="4" w:space="0" w:color="auto"/>
            </w:tcBorders>
            <w:vAlign w:val="center"/>
            <w:hideMark/>
          </w:tcPr>
          <w:p w14:paraId="568F4D21" w14:textId="77777777" w:rsidR="00475F57" w:rsidRPr="00956665" w:rsidRDefault="00475F57">
            <w:pPr>
              <w:tabs>
                <w:tab w:val="left" w:pos="142"/>
              </w:tabs>
              <w:spacing w:after="0" w:line="240" w:lineRule="auto"/>
              <w:rPr>
                <w:rFonts w:ascii="Montserrat" w:eastAsia="Times New Roman" w:hAnsi="Montserrat" w:cs="Times New Roman"/>
                <w:i/>
                <w:iCs/>
                <w:color w:val="800000"/>
                <w:sz w:val="12"/>
                <w:szCs w:val="12"/>
                <w:lang w:eastAsia="es-MX"/>
              </w:rPr>
              <w:pPrChange w:id="894" w:author="Ramsés Vázquez Lira" w:date="2020-01-11T19:09:00Z">
                <w:pPr>
                  <w:spacing w:after="0" w:line="240" w:lineRule="auto"/>
                </w:pPr>
              </w:pPrChange>
            </w:pPr>
          </w:p>
        </w:tc>
        <w:tc>
          <w:tcPr>
            <w:tcW w:w="1016" w:type="dxa"/>
            <w:tcBorders>
              <w:top w:val="nil"/>
              <w:left w:val="nil"/>
              <w:bottom w:val="single" w:sz="4" w:space="0" w:color="auto"/>
              <w:right w:val="single" w:sz="4" w:space="0" w:color="auto"/>
            </w:tcBorders>
            <w:shd w:val="clear" w:color="000000" w:fill="FFFFFF"/>
            <w:noWrap/>
            <w:vAlign w:val="center"/>
            <w:hideMark/>
          </w:tcPr>
          <w:p w14:paraId="528EC128" w14:textId="77777777" w:rsidR="00475F57" w:rsidRPr="00956665" w:rsidRDefault="00475F57">
            <w:pPr>
              <w:tabs>
                <w:tab w:val="left" w:pos="142"/>
              </w:tabs>
              <w:spacing w:after="0" w:line="240" w:lineRule="auto"/>
              <w:rPr>
                <w:rFonts w:ascii="Montserrat" w:eastAsia="Times New Roman" w:hAnsi="Montserrat" w:cs="Times New Roman"/>
                <w:color w:val="000000"/>
                <w:sz w:val="12"/>
                <w:szCs w:val="12"/>
                <w:lang w:eastAsia="es-MX"/>
              </w:rPr>
              <w:pPrChange w:id="895" w:author="Ramsés Vázquez Lira" w:date="2020-01-11T19:09:00Z">
                <w:pPr>
                  <w:spacing w:after="0" w:line="240" w:lineRule="auto"/>
                </w:pPr>
              </w:pPrChange>
            </w:pPr>
            <w:r w:rsidRPr="00956665">
              <w:rPr>
                <w:rFonts w:ascii="Montserrat" w:eastAsia="Times New Roman" w:hAnsi="Montserrat" w:cs="Times New Roman"/>
                <w:color w:val="000000"/>
                <w:sz w:val="12"/>
                <w:szCs w:val="12"/>
                <w:lang w:eastAsia="es-MX"/>
              </w:rPr>
              <w:t>Subdirector académico</w:t>
            </w:r>
          </w:p>
        </w:tc>
        <w:tc>
          <w:tcPr>
            <w:tcW w:w="1090" w:type="dxa"/>
            <w:tcBorders>
              <w:top w:val="nil"/>
              <w:left w:val="nil"/>
              <w:bottom w:val="single" w:sz="4" w:space="0" w:color="auto"/>
              <w:right w:val="single" w:sz="4" w:space="0" w:color="auto"/>
            </w:tcBorders>
            <w:shd w:val="clear" w:color="000000" w:fill="FFFFFF"/>
            <w:noWrap/>
            <w:vAlign w:val="center"/>
            <w:hideMark/>
          </w:tcPr>
          <w:p w14:paraId="4994F106" w14:textId="77777777" w:rsidR="00475F57" w:rsidRPr="00956665" w:rsidRDefault="00475F57">
            <w:pPr>
              <w:tabs>
                <w:tab w:val="left" w:pos="142"/>
              </w:tabs>
              <w:spacing w:after="0" w:line="240" w:lineRule="auto"/>
              <w:jc w:val="center"/>
              <w:rPr>
                <w:rFonts w:ascii="Montserrat" w:eastAsia="Times New Roman" w:hAnsi="Montserrat" w:cs="Times New Roman"/>
                <w:color w:val="000000"/>
                <w:sz w:val="12"/>
                <w:szCs w:val="12"/>
                <w:lang w:eastAsia="es-MX"/>
              </w:rPr>
              <w:pPrChange w:id="896" w:author="Ramsés Vázquez Lira" w:date="2020-01-11T19:09:00Z">
                <w:pPr>
                  <w:spacing w:after="0" w:line="240" w:lineRule="auto"/>
                  <w:jc w:val="center"/>
                </w:pPr>
              </w:pPrChange>
            </w:pPr>
            <w:r w:rsidRPr="00956665">
              <w:rPr>
                <w:rFonts w:ascii="Montserrat" w:eastAsia="Times New Roman" w:hAnsi="Montserrat" w:cs="Times New Roman"/>
                <w:color w:val="000000"/>
                <w:sz w:val="12"/>
                <w:szCs w:val="12"/>
                <w:lang w:eastAsia="es-MX"/>
              </w:rPr>
              <w:t xml:space="preserve">Media Superior </w:t>
            </w:r>
          </w:p>
        </w:tc>
        <w:tc>
          <w:tcPr>
            <w:tcW w:w="953" w:type="dxa"/>
            <w:tcBorders>
              <w:top w:val="nil"/>
              <w:left w:val="nil"/>
              <w:bottom w:val="single" w:sz="4" w:space="0" w:color="auto"/>
              <w:right w:val="single" w:sz="4" w:space="0" w:color="auto"/>
            </w:tcBorders>
            <w:shd w:val="clear" w:color="000000" w:fill="FFFFFF"/>
            <w:noWrap/>
            <w:vAlign w:val="center"/>
            <w:hideMark/>
          </w:tcPr>
          <w:p w14:paraId="71EF56AF" w14:textId="77777777" w:rsidR="00475F57" w:rsidRPr="00956665" w:rsidRDefault="00475F57">
            <w:pPr>
              <w:tabs>
                <w:tab w:val="left" w:pos="142"/>
              </w:tabs>
              <w:spacing w:after="0" w:line="240" w:lineRule="auto"/>
              <w:rPr>
                <w:rFonts w:ascii="Montserrat" w:eastAsia="Times New Roman" w:hAnsi="Montserrat" w:cs="Times New Roman"/>
                <w:color w:val="000000"/>
                <w:sz w:val="12"/>
                <w:szCs w:val="12"/>
                <w:lang w:eastAsia="es-MX"/>
              </w:rPr>
              <w:pPrChange w:id="897" w:author="Ramsés Vázquez Lira" w:date="2020-01-11T19:09:00Z">
                <w:pPr>
                  <w:spacing w:after="0" w:line="240" w:lineRule="auto"/>
                </w:pPr>
              </w:pPrChange>
            </w:pPr>
            <w:r w:rsidRPr="00956665">
              <w:rPr>
                <w:rFonts w:ascii="Cambria" w:eastAsia="Times New Roman" w:hAnsi="Cambria" w:cs="Cambria"/>
                <w:color w:val="000000"/>
                <w:sz w:val="12"/>
                <w:szCs w:val="12"/>
                <w:lang w:eastAsia="es-MX"/>
              </w:rPr>
              <w:t> </w:t>
            </w:r>
          </w:p>
        </w:tc>
        <w:tc>
          <w:tcPr>
            <w:tcW w:w="953" w:type="dxa"/>
            <w:tcBorders>
              <w:top w:val="nil"/>
              <w:left w:val="nil"/>
              <w:bottom w:val="single" w:sz="4" w:space="0" w:color="auto"/>
              <w:right w:val="single" w:sz="4" w:space="0" w:color="auto"/>
            </w:tcBorders>
            <w:shd w:val="clear" w:color="000000" w:fill="FFFFFF"/>
            <w:noWrap/>
            <w:vAlign w:val="center"/>
            <w:hideMark/>
          </w:tcPr>
          <w:p w14:paraId="05DD59CF" w14:textId="77777777" w:rsidR="00475F57" w:rsidRPr="00956665" w:rsidRDefault="00475F57">
            <w:pPr>
              <w:tabs>
                <w:tab w:val="left" w:pos="142"/>
              </w:tabs>
              <w:spacing w:after="0" w:line="240" w:lineRule="auto"/>
              <w:rPr>
                <w:rFonts w:ascii="Montserrat" w:eastAsia="Times New Roman" w:hAnsi="Montserrat" w:cs="Times New Roman"/>
                <w:color w:val="000000"/>
                <w:sz w:val="12"/>
                <w:szCs w:val="12"/>
                <w:lang w:eastAsia="es-MX"/>
              </w:rPr>
              <w:pPrChange w:id="898" w:author="Ramsés Vázquez Lira" w:date="2020-01-11T19:09:00Z">
                <w:pPr>
                  <w:spacing w:after="0" w:line="240" w:lineRule="auto"/>
                </w:pPr>
              </w:pPrChange>
            </w:pPr>
            <w:r w:rsidRPr="00956665">
              <w:rPr>
                <w:rFonts w:ascii="Montserrat" w:eastAsia="Times New Roman" w:hAnsi="Montserrat" w:cs="Times New Roman"/>
                <w:color w:val="000000"/>
                <w:sz w:val="12"/>
                <w:szCs w:val="12"/>
                <w:lang w:eastAsia="es-MX"/>
              </w:rPr>
              <w:t>SI</w:t>
            </w:r>
          </w:p>
        </w:tc>
        <w:tc>
          <w:tcPr>
            <w:tcW w:w="1053" w:type="dxa"/>
            <w:tcBorders>
              <w:top w:val="nil"/>
              <w:left w:val="nil"/>
              <w:bottom w:val="single" w:sz="4" w:space="0" w:color="auto"/>
              <w:right w:val="single" w:sz="4" w:space="0" w:color="auto"/>
            </w:tcBorders>
            <w:shd w:val="clear" w:color="000000" w:fill="FFFFFF"/>
            <w:vAlign w:val="center"/>
            <w:hideMark/>
          </w:tcPr>
          <w:p w14:paraId="5F488F44" w14:textId="77777777" w:rsidR="004C3ACB" w:rsidRPr="004C3ACB" w:rsidRDefault="004C3ACB">
            <w:pPr>
              <w:tabs>
                <w:tab w:val="left" w:pos="142"/>
              </w:tabs>
              <w:spacing w:after="0" w:line="240" w:lineRule="auto"/>
              <w:jc w:val="center"/>
              <w:rPr>
                <w:ins w:id="899" w:author="Ramsés Vázquez Lira" w:date="2020-01-11T20:43:00Z"/>
                <w:rFonts w:ascii="Montserrat" w:eastAsia="Times New Roman" w:hAnsi="Montserrat" w:cs="Times New Roman"/>
                <w:color w:val="000000"/>
                <w:sz w:val="12"/>
                <w:szCs w:val="12"/>
                <w:lang w:eastAsia="es-MX"/>
              </w:rPr>
              <w:pPrChange w:id="900" w:author="Ramsés Vázquez Lira" w:date="2020-01-11T20:43:00Z">
                <w:pPr>
                  <w:tabs>
                    <w:tab w:val="left" w:pos="142"/>
                  </w:tabs>
                  <w:spacing w:after="0" w:line="240" w:lineRule="auto"/>
                </w:pPr>
              </w:pPrChange>
            </w:pPr>
            <w:ins w:id="901" w:author="Ramsés Vázquez Lira" w:date="2020-01-11T20:43:00Z">
              <w:r w:rsidRPr="004C3ACB">
                <w:rPr>
                  <w:rFonts w:ascii="Montserrat" w:eastAsia="Times New Roman" w:hAnsi="Montserrat" w:cs="Times New Roman"/>
                  <w:color w:val="000000"/>
                  <w:sz w:val="12"/>
                  <w:szCs w:val="12"/>
                  <w:lang w:eastAsia="es-MX"/>
                </w:rPr>
                <w:t>M2. Escalas y cuestionarios.</w:t>
              </w:r>
            </w:ins>
          </w:p>
          <w:p w14:paraId="17CB12C6" w14:textId="7DAD0C99" w:rsidR="00475F57" w:rsidRPr="00956665" w:rsidRDefault="004C3ACB">
            <w:pPr>
              <w:tabs>
                <w:tab w:val="left" w:pos="142"/>
              </w:tabs>
              <w:spacing w:after="0" w:line="240" w:lineRule="auto"/>
              <w:jc w:val="center"/>
              <w:rPr>
                <w:rFonts w:ascii="Montserrat" w:eastAsia="Times New Roman" w:hAnsi="Montserrat" w:cs="Times New Roman"/>
                <w:color w:val="000000"/>
                <w:sz w:val="12"/>
                <w:szCs w:val="12"/>
                <w:lang w:eastAsia="es-MX"/>
              </w:rPr>
              <w:pPrChange w:id="902" w:author="Ramsés Vázquez Lira" w:date="2020-01-11T20:43:00Z">
                <w:pPr>
                  <w:spacing w:after="0" w:line="240" w:lineRule="auto"/>
                </w:pPr>
              </w:pPrChange>
            </w:pPr>
            <w:ins w:id="903" w:author="Ramsés Vázquez Lira" w:date="2020-01-11T20:43:00Z">
              <w:r w:rsidRPr="004C3ACB">
                <w:rPr>
                  <w:rFonts w:ascii="Montserrat" w:eastAsia="Times New Roman" w:hAnsi="Montserrat" w:cs="Times New Roman"/>
                  <w:color w:val="000000"/>
                  <w:sz w:val="12"/>
                  <w:szCs w:val="12"/>
                  <w:lang w:eastAsia="es-MX"/>
                </w:rPr>
                <w:t>TRI</w:t>
              </w:r>
            </w:ins>
            <w:del w:id="904" w:author="Ramsés Vázquez Lira" w:date="2020-01-11T20:43:00Z">
              <w:r w:rsidR="00475F57" w:rsidRPr="00956665" w:rsidDel="004C3ACB">
                <w:rPr>
                  <w:rFonts w:ascii="Montserrat" w:eastAsia="Times New Roman" w:hAnsi="Montserrat" w:cs="Times New Roman"/>
                  <w:color w:val="000000"/>
                  <w:sz w:val="12"/>
                  <w:szCs w:val="12"/>
                  <w:lang w:eastAsia="es-MX"/>
                </w:rPr>
                <w:delText>M2. Escalas de Actitudes y Percepciones</w:delText>
              </w:r>
            </w:del>
          </w:p>
        </w:tc>
        <w:tc>
          <w:tcPr>
            <w:tcW w:w="850" w:type="dxa"/>
            <w:tcBorders>
              <w:top w:val="nil"/>
              <w:left w:val="nil"/>
              <w:bottom w:val="single" w:sz="4" w:space="0" w:color="auto"/>
              <w:right w:val="single" w:sz="4" w:space="0" w:color="auto"/>
            </w:tcBorders>
            <w:shd w:val="clear" w:color="000000" w:fill="FFFFFF"/>
            <w:vAlign w:val="center"/>
            <w:hideMark/>
          </w:tcPr>
          <w:p w14:paraId="649BEEB9" w14:textId="77777777" w:rsidR="00475F57" w:rsidRPr="00956665" w:rsidRDefault="00475F57">
            <w:pPr>
              <w:tabs>
                <w:tab w:val="left" w:pos="142"/>
              </w:tabs>
              <w:spacing w:after="0" w:line="240" w:lineRule="auto"/>
              <w:jc w:val="center"/>
              <w:rPr>
                <w:rFonts w:ascii="Montserrat" w:eastAsia="Times New Roman" w:hAnsi="Montserrat" w:cs="Times New Roman"/>
                <w:color w:val="000000"/>
                <w:sz w:val="12"/>
                <w:szCs w:val="12"/>
                <w:lang w:eastAsia="es-MX"/>
              </w:rPr>
              <w:pPrChange w:id="905" w:author="Ramsés Vázquez Lira" w:date="2020-01-11T19:09:00Z">
                <w:pPr>
                  <w:spacing w:after="0" w:line="240" w:lineRule="auto"/>
                  <w:jc w:val="center"/>
                </w:pPr>
              </w:pPrChange>
            </w:pPr>
            <w:r w:rsidRPr="00956665">
              <w:rPr>
                <w:rFonts w:ascii="Montserrat" w:eastAsia="Times New Roman" w:hAnsi="Montserrat" w:cs="Times New Roman"/>
                <w:color w:val="000000"/>
                <w:sz w:val="12"/>
                <w:szCs w:val="12"/>
                <w:lang w:eastAsia="es-MX"/>
              </w:rPr>
              <w:t>1</w:t>
            </w:r>
          </w:p>
        </w:tc>
        <w:tc>
          <w:tcPr>
            <w:tcW w:w="851" w:type="dxa"/>
            <w:vMerge/>
            <w:tcBorders>
              <w:top w:val="nil"/>
              <w:left w:val="single" w:sz="4" w:space="0" w:color="auto"/>
              <w:bottom w:val="single" w:sz="8" w:space="0" w:color="000000"/>
              <w:right w:val="single" w:sz="8" w:space="0" w:color="auto"/>
            </w:tcBorders>
            <w:vAlign w:val="center"/>
            <w:hideMark/>
          </w:tcPr>
          <w:p w14:paraId="4D222345" w14:textId="77777777" w:rsidR="00475F57" w:rsidRPr="00956665" w:rsidRDefault="00475F57">
            <w:pPr>
              <w:tabs>
                <w:tab w:val="left" w:pos="142"/>
              </w:tabs>
              <w:spacing w:after="0" w:line="240" w:lineRule="auto"/>
              <w:rPr>
                <w:rFonts w:ascii="Montserrat" w:eastAsia="Times New Roman" w:hAnsi="Montserrat" w:cs="Times New Roman"/>
                <w:color w:val="000000"/>
                <w:sz w:val="12"/>
                <w:szCs w:val="12"/>
                <w:lang w:eastAsia="es-MX"/>
              </w:rPr>
              <w:pPrChange w:id="906" w:author="Ramsés Vázquez Lira" w:date="2020-01-11T19:09:00Z">
                <w:pPr>
                  <w:spacing w:after="0" w:line="240" w:lineRule="auto"/>
                </w:pPr>
              </w:pPrChange>
            </w:pPr>
          </w:p>
        </w:tc>
      </w:tr>
      <w:tr w:rsidR="00475F57" w:rsidRPr="00956665" w14:paraId="0FDAB349" w14:textId="77777777" w:rsidTr="00943101">
        <w:trPr>
          <w:trHeight w:val="765"/>
        </w:trPr>
        <w:tc>
          <w:tcPr>
            <w:tcW w:w="901" w:type="dxa"/>
            <w:vMerge/>
            <w:tcBorders>
              <w:top w:val="nil"/>
              <w:left w:val="single" w:sz="8" w:space="0" w:color="auto"/>
              <w:bottom w:val="single" w:sz="8" w:space="0" w:color="000000"/>
              <w:right w:val="single" w:sz="4" w:space="0" w:color="auto"/>
            </w:tcBorders>
            <w:vAlign w:val="center"/>
            <w:hideMark/>
          </w:tcPr>
          <w:p w14:paraId="46744907" w14:textId="77777777" w:rsidR="00475F57" w:rsidRPr="00956665" w:rsidRDefault="00475F57">
            <w:pPr>
              <w:tabs>
                <w:tab w:val="left" w:pos="142"/>
              </w:tabs>
              <w:spacing w:after="0" w:line="240" w:lineRule="auto"/>
              <w:rPr>
                <w:rFonts w:ascii="Montserrat" w:eastAsia="Times New Roman" w:hAnsi="Montserrat" w:cs="Times New Roman"/>
                <w:color w:val="000000"/>
                <w:sz w:val="12"/>
                <w:szCs w:val="12"/>
                <w:lang w:eastAsia="es-MX"/>
              </w:rPr>
              <w:pPrChange w:id="907" w:author="Ramsés Vázquez Lira" w:date="2020-01-11T19:09:00Z">
                <w:pPr>
                  <w:spacing w:after="0" w:line="240" w:lineRule="auto"/>
                </w:pPr>
              </w:pPrChange>
            </w:pPr>
          </w:p>
        </w:tc>
        <w:tc>
          <w:tcPr>
            <w:tcW w:w="1117" w:type="dxa"/>
            <w:vMerge/>
            <w:tcBorders>
              <w:top w:val="nil"/>
              <w:left w:val="single" w:sz="4" w:space="0" w:color="auto"/>
              <w:bottom w:val="single" w:sz="4" w:space="0" w:color="auto"/>
              <w:right w:val="single" w:sz="4" w:space="0" w:color="auto"/>
            </w:tcBorders>
            <w:vAlign w:val="center"/>
            <w:hideMark/>
          </w:tcPr>
          <w:p w14:paraId="76226FCD" w14:textId="77777777" w:rsidR="00475F57" w:rsidRPr="00956665" w:rsidRDefault="00475F57">
            <w:pPr>
              <w:tabs>
                <w:tab w:val="left" w:pos="142"/>
              </w:tabs>
              <w:spacing w:after="0" w:line="240" w:lineRule="auto"/>
              <w:rPr>
                <w:rFonts w:ascii="Montserrat" w:eastAsia="Times New Roman" w:hAnsi="Montserrat" w:cs="Times New Roman"/>
                <w:i/>
                <w:iCs/>
                <w:color w:val="800000"/>
                <w:sz w:val="12"/>
                <w:szCs w:val="12"/>
                <w:lang w:eastAsia="es-MX"/>
              </w:rPr>
              <w:pPrChange w:id="908" w:author="Ramsés Vázquez Lira" w:date="2020-01-11T19:09:00Z">
                <w:pPr>
                  <w:spacing w:after="0" w:line="240" w:lineRule="auto"/>
                </w:pPr>
              </w:pPrChange>
            </w:pPr>
          </w:p>
        </w:tc>
        <w:tc>
          <w:tcPr>
            <w:tcW w:w="1016" w:type="dxa"/>
            <w:tcBorders>
              <w:top w:val="nil"/>
              <w:left w:val="nil"/>
              <w:bottom w:val="single" w:sz="4" w:space="0" w:color="auto"/>
              <w:right w:val="single" w:sz="4" w:space="0" w:color="auto"/>
            </w:tcBorders>
            <w:shd w:val="clear" w:color="000000" w:fill="FFFFFF"/>
            <w:noWrap/>
            <w:vAlign w:val="center"/>
            <w:hideMark/>
          </w:tcPr>
          <w:p w14:paraId="2227F8A5" w14:textId="77777777" w:rsidR="00475F57" w:rsidRPr="00956665" w:rsidRDefault="00475F57">
            <w:pPr>
              <w:tabs>
                <w:tab w:val="left" w:pos="142"/>
              </w:tabs>
              <w:spacing w:after="0" w:line="240" w:lineRule="auto"/>
              <w:rPr>
                <w:rFonts w:ascii="Montserrat" w:eastAsia="Times New Roman" w:hAnsi="Montserrat" w:cs="Times New Roman"/>
                <w:color w:val="000000"/>
                <w:sz w:val="12"/>
                <w:szCs w:val="12"/>
                <w:lang w:eastAsia="es-MX"/>
              </w:rPr>
              <w:pPrChange w:id="909" w:author="Ramsés Vázquez Lira" w:date="2020-01-11T19:09:00Z">
                <w:pPr>
                  <w:spacing w:after="0" w:line="240" w:lineRule="auto"/>
                </w:pPr>
              </w:pPrChange>
            </w:pPr>
            <w:r w:rsidRPr="00956665">
              <w:rPr>
                <w:rFonts w:ascii="Montserrat" w:eastAsia="Times New Roman" w:hAnsi="Montserrat" w:cs="Times New Roman"/>
                <w:color w:val="000000"/>
                <w:sz w:val="12"/>
                <w:szCs w:val="12"/>
                <w:lang w:eastAsia="es-MX"/>
              </w:rPr>
              <w:t>Jefe de departamento académico</w:t>
            </w:r>
          </w:p>
        </w:tc>
        <w:tc>
          <w:tcPr>
            <w:tcW w:w="1090" w:type="dxa"/>
            <w:tcBorders>
              <w:top w:val="nil"/>
              <w:left w:val="nil"/>
              <w:bottom w:val="single" w:sz="4" w:space="0" w:color="auto"/>
              <w:right w:val="single" w:sz="4" w:space="0" w:color="auto"/>
            </w:tcBorders>
            <w:shd w:val="clear" w:color="000000" w:fill="FFFFFF"/>
            <w:noWrap/>
            <w:vAlign w:val="center"/>
            <w:hideMark/>
          </w:tcPr>
          <w:p w14:paraId="727A9E71" w14:textId="77777777" w:rsidR="00475F57" w:rsidRPr="00956665" w:rsidRDefault="00475F57">
            <w:pPr>
              <w:tabs>
                <w:tab w:val="left" w:pos="142"/>
              </w:tabs>
              <w:spacing w:after="0" w:line="240" w:lineRule="auto"/>
              <w:jc w:val="center"/>
              <w:rPr>
                <w:rFonts w:ascii="Montserrat" w:eastAsia="Times New Roman" w:hAnsi="Montserrat" w:cs="Times New Roman"/>
                <w:color w:val="000000"/>
                <w:sz w:val="12"/>
                <w:szCs w:val="12"/>
                <w:lang w:eastAsia="es-MX"/>
              </w:rPr>
              <w:pPrChange w:id="910" w:author="Ramsés Vázquez Lira" w:date="2020-01-11T19:09:00Z">
                <w:pPr>
                  <w:spacing w:after="0" w:line="240" w:lineRule="auto"/>
                  <w:jc w:val="center"/>
                </w:pPr>
              </w:pPrChange>
            </w:pPr>
            <w:r w:rsidRPr="00956665">
              <w:rPr>
                <w:rFonts w:ascii="Montserrat" w:eastAsia="Times New Roman" w:hAnsi="Montserrat" w:cs="Times New Roman"/>
                <w:color w:val="000000"/>
                <w:sz w:val="12"/>
                <w:szCs w:val="12"/>
                <w:lang w:eastAsia="es-MX"/>
              </w:rPr>
              <w:t xml:space="preserve">Media Superior </w:t>
            </w:r>
          </w:p>
        </w:tc>
        <w:tc>
          <w:tcPr>
            <w:tcW w:w="953" w:type="dxa"/>
            <w:tcBorders>
              <w:top w:val="nil"/>
              <w:left w:val="nil"/>
              <w:bottom w:val="single" w:sz="4" w:space="0" w:color="auto"/>
              <w:right w:val="single" w:sz="4" w:space="0" w:color="auto"/>
            </w:tcBorders>
            <w:shd w:val="clear" w:color="000000" w:fill="FFFFFF"/>
            <w:noWrap/>
            <w:vAlign w:val="center"/>
            <w:hideMark/>
          </w:tcPr>
          <w:p w14:paraId="651D4059" w14:textId="77777777" w:rsidR="00475F57" w:rsidRPr="00956665" w:rsidRDefault="00475F57">
            <w:pPr>
              <w:tabs>
                <w:tab w:val="left" w:pos="142"/>
              </w:tabs>
              <w:spacing w:after="0" w:line="240" w:lineRule="auto"/>
              <w:rPr>
                <w:rFonts w:ascii="Montserrat" w:eastAsia="Times New Roman" w:hAnsi="Montserrat" w:cs="Times New Roman"/>
                <w:color w:val="000000"/>
                <w:sz w:val="12"/>
                <w:szCs w:val="12"/>
                <w:lang w:eastAsia="es-MX"/>
              </w:rPr>
              <w:pPrChange w:id="911" w:author="Ramsés Vázquez Lira" w:date="2020-01-11T19:09:00Z">
                <w:pPr>
                  <w:spacing w:after="0" w:line="240" w:lineRule="auto"/>
                </w:pPr>
              </w:pPrChange>
            </w:pPr>
            <w:r w:rsidRPr="00956665">
              <w:rPr>
                <w:rFonts w:ascii="Cambria" w:eastAsia="Times New Roman" w:hAnsi="Cambria" w:cs="Cambria"/>
                <w:color w:val="000000"/>
                <w:sz w:val="12"/>
                <w:szCs w:val="12"/>
                <w:lang w:eastAsia="es-MX"/>
              </w:rPr>
              <w:t> </w:t>
            </w:r>
          </w:p>
        </w:tc>
        <w:tc>
          <w:tcPr>
            <w:tcW w:w="953" w:type="dxa"/>
            <w:tcBorders>
              <w:top w:val="nil"/>
              <w:left w:val="nil"/>
              <w:bottom w:val="single" w:sz="4" w:space="0" w:color="auto"/>
              <w:right w:val="single" w:sz="4" w:space="0" w:color="auto"/>
            </w:tcBorders>
            <w:shd w:val="clear" w:color="000000" w:fill="FFFFFF"/>
            <w:noWrap/>
            <w:vAlign w:val="center"/>
            <w:hideMark/>
          </w:tcPr>
          <w:p w14:paraId="2E3A745E" w14:textId="77777777" w:rsidR="00475F57" w:rsidRPr="00956665" w:rsidRDefault="00475F57">
            <w:pPr>
              <w:tabs>
                <w:tab w:val="left" w:pos="142"/>
              </w:tabs>
              <w:spacing w:after="0" w:line="240" w:lineRule="auto"/>
              <w:rPr>
                <w:rFonts w:ascii="Montserrat" w:eastAsia="Times New Roman" w:hAnsi="Montserrat" w:cs="Times New Roman"/>
                <w:color w:val="000000"/>
                <w:sz w:val="12"/>
                <w:szCs w:val="12"/>
                <w:lang w:eastAsia="es-MX"/>
              </w:rPr>
              <w:pPrChange w:id="912" w:author="Ramsés Vázquez Lira" w:date="2020-01-11T19:09:00Z">
                <w:pPr>
                  <w:spacing w:after="0" w:line="240" w:lineRule="auto"/>
                </w:pPr>
              </w:pPrChange>
            </w:pPr>
            <w:r w:rsidRPr="00956665">
              <w:rPr>
                <w:rFonts w:ascii="Montserrat" w:eastAsia="Times New Roman" w:hAnsi="Montserrat" w:cs="Times New Roman"/>
                <w:color w:val="000000"/>
                <w:sz w:val="12"/>
                <w:szCs w:val="12"/>
                <w:lang w:eastAsia="es-MX"/>
              </w:rPr>
              <w:t>SI</w:t>
            </w:r>
          </w:p>
        </w:tc>
        <w:tc>
          <w:tcPr>
            <w:tcW w:w="1053" w:type="dxa"/>
            <w:tcBorders>
              <w:top w:val="nil"/>
              <w:left w:val="nil"/>
              <w:bottom w:val="single" w:sz="4" w:space="0" w:color="auto"/>
              <w:right w:val="single" w:sz="4" w:space="0" w:color="auto"/>
            </w:tcBorders>
            <w:shd w:val="clear" w:color="000000" w:fill="FFFFFF"/>
            <w:vAlign w:val="center"/>
            <w:hideMark/>
          </w:tcPr>
          <w:p w14:paraId="30D5621C" w14:textId="77777777" w:rsidR="004C3ACB" w:rsidRPr="004C3ACB" w:rsidRDefault="004C3ACB">
            <w:pPr>
              <w:tabs>
                <w:tab w:val="left" w:pos="142"/>
              </w:tabs>
              <w:spacing w:after="0" w:line="240" w:lineRule="auto"/>
              <w:jc w:val="center"/>
              <w:rPr>
                <w:ins w:id="913" w:author="Ramsés Vázquez Lira" w:date="2020-01-11T20:43:00Z"/>
                <w:rFonts w:ascii="Montserrat" w:eastAsia="Times New Roman" w:hAnsi="Montserrat" w:cs="Times New Roman"/>
                <w:color w:val="000000"/>
                <w:sz w:val="12"/>
                <w:szCs w:val="12"/>
                <w:lang w:eastAsia="es-MX"/>
              </w:rPr>
            </w:pPr>
            <w:ins w:id="914" w:author="Ramsés Vázquez Lira" w:date="2020-01-11T20:43:00Z">
              <w:r w:rsidRPr="004C3ACB">
                <w:rPr>
                  <w:rFonts w:ascii="Montserrat" w:eastAsia="Times New Roman" w:hAnsi="Montserrat" w:cs="Times New Roman"/>
                  <w:color w:val="000000"/>
                  <w:sz w:val="12"/>
                  <w:szCs w:val="12"/>
                  <w:lang w:eastAsia="es-MX"/>
                </w:rPr>
                <w:t>M2. Escalas y cuestionarios.</w:t>
              </w:r>
            </w:ins>
          </w:p>
          <w:p w14:paraId="138F126B" w14:textId="0521A005" w:rsidR="00475F57" w:rsidRPr="00956665" w:rsidRDefault="004C3ACB">
            <w:pPr>
              <w:tabs>
                <w:tab w:val="left" w:pos="142"/>
              </w:tabs>
              <w:spacing w:after="0" w:line="240" w:lineRule="auto"/>
              <w:jc w:val="center"/>
              <w:rPr>
                <w:rFonts w:ascii="Montserrat" w:eastAsia="Times New Roman" w:hAnsi="Montserrat" w:cs="Times New Roman"/>
                <w:color w:val="000000"/>
                <w:sz w:val="12"/>
                <w:szCs w:val="12"/>
                <w:lang w:eastAsia="es-MX"/>
              </w:rPr>
              <w:pPrChange w:id="915" w:author="Ramsés Vázquez Lira" w:date="2020-01-11T20:43:00Z">
                <w:pPr>
                  <w:spacing w:after="0" w:line="240" w:lineRule="auto"/>
                </w:pPr>
              </w:pPrChange>
            </w:pPr>
            <w:ins w:id="916" w:author="Ramsés Vázquez Lira" w:date="2020-01-11T20:43:00Z">
              <w:r w:rsidRPr="004C3ACB">
                <w:rPr>
                  <w:rFonts w:ascii="Montserrat" w:eastAsia="Times New Roman" w:hAnsi="Montserrat" w:cs="Times New Roman"/>
                  <w:color w:val="000000"/>
                  <w:sz w:val="12"/>
                  <w:szCs w:val="12"/>
                  <w:lang w:eastAsia="es-MX"/>
                </w:rPr>
                <w:t>TRI</w:t>
              </w:r>
            </w:ins>
            <w:del w:id="917" w:author="Ramsés Vázquez Lira" w:date="2020-01-11T20:43:00Z">
              <w:r w:rsidR="00475F57" w:rsidRPr="00956665" w:rsidDel="004C3ACB">
                <w:rPr>
                  <w:rFonts w:ascii="Montserrat" w:eastAsia="Times New Roman" w:hAnsi="Montserrat" w:cs="Times New Roman"/>
                  <w:color w:val="000000"/>
                  <w:sz w:val="12"/>
                  <w:szCs w:val="12"/>
                  <w:lang w:eastAsia="es-MX"/>
                </w:rPr>
                <w:delText>M2. Escalas de Actitudes y Percepciones</w:delText>
              </w:r>
            </w:del>
          </w:p>
        </w:tc>
        <w:tc>
          <w:tcPr>
            <w:tcW w:w="850" w:type="dxa"/>
            <w:tcBorders>
              <w:top w:val="nil"/>
              <w:left w:val="nil"/>
              <w:bottom w:val="single" w:sz="4" w:space="0" w:color="auto"/>
              <w:right w:val="single" w:sz="4" w:space="0" w:color="auto"/>
            </w:tcBorders>
            <w:shd w:val="clear" w:color="000000" w:fill="FFFFFF"/>
            <w:vAlign w:val="center"/>
            <w:hideMark/>
          </w:tcPr>
          <w:p w14:paraId="72C2454C" w14:textId="77777777" w:rsidR="00475F57" w:rsidRPr="00956665" w:rsidRDefault="00475F57">
            <w:pPr>
              <w:tabs>
                <w:tab w:val="left" w:pos="142"/>
              </w:tabs>
              <w:spacing w:after="0" w:line="240" w:lineRule="auto"/>
              <w:jc w:val="center"/>
              <w:rPr>
                <w:rFonts w:ascii="Montserrat" w:eastAsia="Times New Roman" w:hAnsi="Montserrat" w:cs="Times New Roman"/>
                <w:color w:val="000000"/>
                <w:sz w:val="12"/>
                <w:szCs w:val="12"/>
                <w:lang w:eastAsia="es-MX"/>
              </w:rPr>
              <w:pPrChange w:id="918" w:author="Ramsés Vázquez Lira" w:date="2020-01-11T19:09:00Z">
                <w:pPr>
                  <w:spacing w:after="0" w:line="240" w:lineRule="auto"/>
                  <w:jc w:val="center"/>
                </w:pPr>
              </w:pPrChange>
            </w:pPr>
            <w:r w:rsidRPr="00956665">
              <w:rPr>
                <w:rFonts w:ascii="Montserrat" w:eastAsia="Times New Roman" w:hAnsi="Montserrat" w:cs="Times New Roman"/>
                <w:color w:val="000000"/>
                <w:sz w:val="12"/>
                <w:szCs w:val="12"/>
                <w:lang w:eastAsia="es-MX"/>
              </w:rPr>
              <w:t>1</w:t>
            </w:r>
          </w:p>
        </w:tc>
        <w:tc>
          <w:tcPr>
            <w:tcW w:w="851" w:type="dxa"/>
            <w:vMerge/>
            <w:tcBorders>
              <w:top w:val="nil"/>
              <w:left w:val="single" w:sz="4" w:space="0" w:color="auto"/>
              <w:bottom w:val="single" w:sz="8" w:space="0" w:color="000000"/>
              <w:right w:val="single" w:sz="8" w:space="0" w:color="auto"/>
            </w:tcBorders>
            <w:vAlign w:val="center"/>
            <w:hideMark/>
          </w:tcPr>
          <w:p w14:paraId="21E957D1" w14:textId="77777777" w:rsidR="00475F57" w:rsidRPr="00956665" w:rsidRDefault="00475F57">
            <w:pPr>
              <w:tabs>
                <w:tab w:val="left" w:pos="142"/>
              </w:tabs>
              <w:spacing w:after="0" w:line="240" w:lineRule="auto"/>
              <w:rPr>
                <w:rFonts w:ascii="Montserrat" w:eastAsia="Times New Roman" w:hAnsi="Montserrat" w:cs="Times New Roman"/>
                <w:color w:val="000000"/>
                <w:sz w:val="12"/>
                <w:szCs w:val="12"/>
                <w:lang w:eastAsia="es-MX"/>
              </w:rPr>
              <w:pPrChange w:id="919" w:author="Ramsés Vázquez Lira" w:date="2020-01-11T19:09:00Z">
                <w:pPr>
                  <w:spacing w:after="0" w:line="240" w:lineRule="auto"/>
                </w:pPr>
              </w:pPrChange>
            </w:pPr>
          </w:p>
        </w:tc>
      </w:tr>
      <w:tr w:rsidR="00475F57" w:rsidRPr="00956665" w14:paraId="4212FA4D" w14:textId="77777777" w:rsidTr="00943101">
        <w:trPr>
          <w:trHeight w:val="765"/>
        </w:trPr>
        <w:tc>
          <w:tcPr>
            <w:tcW w:w="901" w:type="dxa"/>
            <w:vMerge/>
            <w:tcBorders>
              <w:top w:val="nil"/>
              <w:left w:val="single" w:sz="8" w:space="0" w:color="auto"/>
              <w:bottom w:val="single" w:sz="8" w:space="0" w:color="000000"/>
              <w:right w:val="single" w:sz="4" w:space="0" w:color="auto"/>
            </w:tcBorders>
            <w:vAlign w:val="center"/>
            <w:hideMark/>
          </w:tcPr>
          <w:p w14:paraId="541CC080" w14:textId="77777777" w:rsidR="00475F57" w:rsidRPr="00956665" w:rsidRDefault="00475F57">
            <w:pPr>
              <w:tabs>
                <w:tab w:val="left" w:pos="142"/>
              </w:tabs>
              <w:spacing w:after="0" w:line="240" w:lineRule="auto"/>
              <w:rPr>
                <w:rFonts w:ascii="Montserrat" w:eastAsia="Times New Roman" w:hAnsi="Montserrat" w:cs="Times New Roman"/>
                <w:color w:val="000000"/>
                <w:sz w:val="12"/>
                <w:szCs w:val="12"/>
                <w:lang w:eastAsia="es-MX"/>
              </w:rPr>
              <w:pPrChange w:id="920" w:author="Ramsés Vázquez Lira" w:date="2020-01-11T19:09:00Z">
                <w:pPr>
                  <w:spacing w:after="0" w:line="240" w:lineRule="auto"/>
                </w:pPr>
              </w:pPrChange>
            </w:pPr>
          </w:p>
        </w:tc>
        <w:tc>
          <w:tcPr>
            <w:tcW w:w="1117" w:type="dxa"/>
            <w:vMerge/>
            <w:tcBorders>
              <w:top w:val="nil"/>
              <w:left w:val="single" w:sz="4" w:space="0" w:color="auto"/>
              <w:bottom w:val="single" w:sz="4" w:space="0" w:color="auto"/>
              <w:right w:val="single" w:sz="4" w:space="0" w:color="auto"/>
            </w:tcBorders>
            <w:vAlign w:val="center"/>
            <w:hideMark/>
          </w:tcPr>
          <w:p w14:paraId="6E11C531" w14:textId="77777777" w:rsidR="00475F57" w:rsidRPr="00956665" w:rsidRDefault="00475F57">
            <w:pPr>
              <w:tabs>
                <w:tab w:val="left" w:pos="142"/>
              </w:tabs>
              <w:spacing w:after="0" w:line="240" w:lineRule="auto"/>
              <w:rPr>
                <w:rFonts w:ascii="Montserrat" w:eastAsia="Times New Roman" w:hAnsi="Montserrat" w:cs="Times New Roman"/>
                <w:i/>
                <w:iCs/>
                <w:color w:val="800000"/>
                <w:sz w:val="12"/>
                <w:szCs w:val="12"/>
                <w:lang w:eastAsia="es-MX"/>
              </w:rPr>
              <w:pPrChange w:id="921" w:author="Ramsés Vázquez Lira" w:date="2020-01-11T19:09:00Z">
                <w:pPr>
                  <w:spacing w:after="0" w:line="240" w:lineRule="auto"/>
                </w:pPr>
              </w:pPrChange>
            </w:pPr>
          </w:p>
        </w:tc>
        <w:tc>
          <w:tcPr>
            <w:tcW w:w="1016" w:type="dxa"/>
            <w:tcBorders>
              <w:top w:val="nil"/>
              <w:left w:val="nil"/>
              <w:bottom w:val="single" w:sz="4" w:space="0" w:color="auto"/>
              <w:right w:val="single" w:sz="4" w:space="0" w:color="auto"/>
            </w:tcBorders>
            <w:shd w:val="clear" w:color="000000" w:fill="FFFFFF"/>
            <w:noWrap/>
            <w:vAlign w:val="center"/>
            <w:hideMark/>
          </w:tcPr>
          <w:p w14:paraId="3AC6C8B6" w14:textId="77777777" w:rsidR="00475F57" w:rsidRPr="00956665" w:rsidRDefault="00475F57">
            <w:pPr>
              <w:tabs>
                <w:tab w:val="left" w:pos="142"/>
              </w:tabs>
              <w:spacing w:after="0" w:line="240" w:lineRule="auto"/>
              <w:rPr>
                <w:rFonts w:ascii="Montserrat" w:eastAsia="Times New Roman" w:hAnsi="Montserrat" w:cs="Times New Roman"/>
                <w:color w:val="000000"/>
                <w:sz w:val="12"/>
                <w:szCs w:val="12"/>
                <w:lang w:eastAsia="es-MX"/>
              </w:rPr>
              <w:pPrChange w:id="922" w:author="Ramsés Vázquez Lira" w:date="2020-01-11T19:09:00Z">
                <w:pPr>
                  <w:spacing w:after="0" w:line="240" w:lineRule="auto"/>
                </w:pPr>
              </w:pPrChange>
            </w:pPr>
            <w:r w:rsidRPr="00956665">
              <w:rPr>
                <w:rFonts w:ascii="Montserrat" w:eastAsia="Times New Roman" w:hAnsi="Montserrat" w:cs="Times New Roman"/>
                <w:color w:val="000000"/>
                <w:sz w:val="12"/>
                <w:szCs w:val="12"/>
                <w:lang w:eastAsia="es-MX"/>
              </w:rPr>
              <w:t>Supervisor</w:t>
            </w:r>
          </w:p>
        </w:tc>
        <w:tc>
          <w:tcPr>
            <w:tcW w:w="1090" w:type="dxa"/>
            <w:tcBorders>
              <w:top w:val="nil"/>
              <w:left w:val="nil"/>
              <w:bottom w:val="single" w:sz="4" w:space="0" w:color="auto"/>
              <w:right w:val="single" w:sz="4" w:space="0" w:color="auto"/>
            </w:tcBorders>
            <w:shd w:val="clear" w:color="000000" w:fill="FFFFFF"/>
            <w:noWrap/>
            <w:vAlign w:val="center"/>
            <w:hideMark/>
          </w:tcPr>
          <w:p w14:paraId="770EB4C6" w14:textId="77777777" w:rsidR="00475F57" w:rsidRPr="00956665" w:rsidRDefault="00475F57">
            <w:pPr>
              <w:tabs>
                <w:tab w:val="left" w:pos="142"/>
              </w:tabs>
              <w:spacing w:after="0" w:line="240" w:lineRule="auto"/>
              <w:jc w:val="center"/>
              <w:rPr>
                <w:rFonts w:ascii="Montserrat" w:eastAsia="Times New Roman" w:hAnsi="Montserrat" w:cs="Times New Roman"/>
                <w:color w:val="000000"/>
                <w:sz w:val="12"/>
                <w:szCs w:val="12"/>
                <w:lang w:eastAsia="es-MX"/>
              </w:rPr>
              <w:pPrChange w:id="923" w:author="Ramsés Vázquez Lira" w:date="2020-01-11T19:09:00Z">
                <w:pPr>
                  <w:spacing w:after="0" w:line="240" w:lineRule="auto"/>
                  <w:jc w:val="center"/>
                </w:pPr>
              </w:pPrChange>
            </w:pPr>
            <w:r w:rsidRPr="00956665">
              <w:rPr>
                <w:rFonts w:ascii="Montserrat" w:eastAsia="Times New Roman" w:hAnsi="Montserrat" w:cs="Times New Roman"/>
                <w:color w:val="000000"/>
                <w:sz w:val="12"/>
                <w:szCs w:val="12"/>
                <w:lang w:eastAsia="es-MX"/>
              </w:rPr>
              <w:t xml:space="preserve">Media Superior </w:t>
            </w:r>
          </w:p>
        </w:tc>
        <w:tc>
          <w:tcPr>
            <w:tcW w:w="953" w:type="dxa"/>
            <w:tcBorders>
              <w:top w:val="nil"/>
              <w:left w:val="nil"/>
              <w:bottom w:val="single" w:sz="4" w:space="0" w:color="auto"/>
              <w:right w:val="single" w:sz="4" w:space="0" w:color="auto"/>
            </w:tcBorders>
            <w:shd w:val="clear" w:color="000000" w:fill="FFFFFF"/>
            <w:noWrap/>
            <w:vAlign w:val="center"/>
            <w:hideMark/>
          </w:tcPr>
          <w:p w14:paraId="0A39F4C9" w14:textId="77777777" w:rsidR="00475F57" w:rsidRPr="00956665" w:rsidRDefault="00475F57">
            <w:pPr>
              <w:tabs>
                <w:tab w:val="left" w:pos="142"/>
              </w:tabs>
              <w:spacing w:after="0" w:line="240" w:lineRule="auto"/>
              <w:rPr>
                <w:rFonts w:ascii="Montserrat" w:eastAsia="Times New Roman" w:hAnsi="Montserrat" w:cs="Times New Roman"/>
                <w:color w:val="000000"/>
                <w:sz w:val="12"/>
                <w:szCs w:val="12"/>
                <w:lang w:eastAsia="es-MX"/>
              </w:rPr>
              <w:pPrChange w:id="924" w:author="Ramsés Vázquez Lira" w:date="2020-01-11T19:09:00Z">
                <w:pPr>
                  <w:spacing w:after="0" w:line="240" w:lineRule="auto"/>
                </w:pPr>
              </w:pPrChange>
            </w:pPr>
            <w:r w:rsidRPr="00956665">
              <w:rPr>
                <w:rFonts w:ascii="Cambria" w:eastAsia="Times New Roman" w:hAnsi="Cambria" w:cs="Cambria"/>
                <w:color w:val="000000"/>
                <w:sz w:val="12"/>
                <w:szCs w:val="12"/>
                <w:lang w:eastAsia="es-MX"/>
              </w:rPr>
              <w:t> </w:t>
            </w:r>
          </w:p>
        </w:tc>
        <w:tc>
          <w:tcPr>
            <w:tcW w:w="953" w:type="dxa"/>
            <w:tcBorders>
              <w:top w:val="nil"/>
              <w:left w:val="nil"/>
              <w:bottom w:val="single" w:sz="4" w:space="0" w:color="auto"/>
              <w:right w:val="single" w:sz="4" w:space="0" w:color="auto"/>
            </w:tcBorders>
            <w:shd w:val="clear" w:color="000000" w:fill="FFFFFF"/>
            <w:noWrap/>
            <w:vAlign w:val="center"/>
            <w:hideMark/>
          </w:tcPr>
          <w:p w14:paraId="6C708960" w14:textId="77777777" w:rsidR="00475F57" w:rsidRPr="00956665" w:rsidRDefault="00475F57">
            <w:pPr>
              <w:tabs>
                <w:tab w:val="left" w:pos="142"/>
              </w:tabs>
              <w:spacing w:after="0" w:line="240" w:lineRule="auto"/>
              <w:rPr>
                <w:rFonts w:ascii="Montserrat" w:eastAsia="Times New Roman" w:hAnsi="Montserrat" w:cs="Times New Roman"/>
                <w:color w:val="000000"/>
                <w:sz w:val="12"/>
                <w:szCs w:val="12"/>
                <w:lang w:eastAsia="es-MX"/>
              </w:rPr>
              <w:pPrChange w:id="925" w:author="Ramsés Vázquez Lira" w:date="2020-01-11T19:09:00Z">
                <w:pPr>
                  <w:spacing w:after="0" w:line="240" w:lineRule="auto"/>
                </w:pPr>
              </w:pPrChange>
            </w:pPr>
            <w:r w:rsidRPr="00956665">
              <w:rPr>
                <w:rFonts w:ascii="Montserrat" w:eastAsia="Times New Roman" w:hAnsi="Montserrat" w:cs="Times New Roman"/>
                <w:color w:val="000000"/>
                <w:sz w:val="12"/>
                <w:szCs w:val="12"/>
                <w:lang w:eastAsia="es-MX"/>
              </w:rPr>
              <w:t>SI</w:t>
            </w:r>
          </w:p>
        </w:tc>
        <w:tc>
          <w:tcPr>
            <w:tcW w:w="1053" w:type="dxa"/>
            <w:tcBorders>
              <w:top w:val="nil"/>
              <w:left w:val="nil"/>
              <w:bottom w:val="single" w:sz="4" w:space="0" w:color="auto"/>
              <w:right w:val="single" w:sz="4" w:space="0" w:color="auto"/>
            </w:tcBorders>
            <w:shd w:val="clear" w:color="000000" w:fill="FFFFFF"/>
            <w:vAlign w:val="center"/>
            <w:hideMark/>
          </w:tcPr>
          <w:p w14:paraId="3AC85B28" w14:textId="77777777" w:rsidR="004C3ACB" w:rsidRPr="004C3ACB" w:rsidRDefault="004C3ACB">
            <w:pPr>
              <w:tabs>
                <w:tab w:val="left" w:pos="142"/>
              </w:tabs>
              <w:spacing w:after="0" w:line="240" w:lineRule="auto"/>
              <w:jc w:val="center"/>
              <w:rPr>
                <w:ins w:id="926" w:author="Ramsés Vázquez Lira" w:date="2020-01-11T20:43:00Z"/>
                <w:rFonts w:ascii="Montserrat" w:eastAsia="Times New Roman" w:hAnsi="Montserrat" w:cs="Times New Roman"/>
                <w:color w:val="000000"/>
                <w:sz w:val="12"/>
                <w:szCs w:val="12"/>
                <w:lang w:eastAsia="es-MX"/>
              </w:rPr>
            </w:pPr>
            <w:ins w:id="927" w:author="Ramsés Vázquez Lira" w:date="2020-01-11T20:43:00Z">
              <w:r w:rsidRPr="004C3ACB">
                <w:rPr>
                  <w:rFonts w:ascii="Montserrat" w:eastAsia="Times New Roman" w:hAnsi="Montserrat" w:cs="Times New Roman"/>
                  <w:color w:val="000000"/>
                  <w:sz w:val="12"/>
                  <w:szCs w:val="12"/>
                  <w:lang w:eastAsia="es-MX"/>
                </w:rPr>
                <w:t>M2. Escalas y cuestionarios.</w:t>
              </w:r>
            </w:ins>
          </w:p>
          <w:p w14:paraId="34531738" w14:textId="335DF263" w:rsidR="00475F57" w:rsidRPr="00956665" w:rsidRDefault="004C3ACB">
            <w:pPr>
              <w:tabs>
                <w:tab w:val="left" w:pos="142"/>
              </w:tabs>
              <w:spacing w:after="0" w:line="240" w:lineRule="auto"/>
              <w:jc w:val="center"/>
              <w:rPr>
                <w:rFonts w:ascii="Montserrat" w:eastAsia="Times New Roman" w:hAnsi="Montserrat" w:cs="Times New Roman"/>
                <w:color w:val="000000"/>
                <w:sz w:val="12"/>
                <w:szCs w:val="12"/>
                <w:lang w:eastAsia="es-MX"/>
              </w:rPr>
              <w:pPrChange w:id="928" w:author="Ramsés Vázquez Lira" w:date="2020-01-11T20:43:00Z">
                <w:pPr>
                  <w:spacing w:after="0" w:line="240" w:lineRule="auto"/>
                </w:pPr>
              </w:pPrChange>
            </w:pPr>
            <w:ins w:id="929" w:author="Ramsés Vázquez Lira" w:date="2020-01-11T20:43:00Z">
              <w:r w:rsidRPr="004C3ACB">
                <w:rPr>
                  <w:rFonts w:ascii="Montserrat" w:eastAsia="Times New Roman" w:hAnsi="Montserrat" w:cs="Times New Roman"/>
                  <w:color w:val="000000"/>
                  <w:sz w:val="12"/>
                  <w:szCs w:val="12"/>
                  <w:lang w:eastAsia="es-MX"/>
                </w:rPr>
                <w:t>TRI</w:t>
              </w:r>
            </w:ins>
            <w:del w:id="930" w:author="Ramsés Vázquez Lira" w:date="2020-01-11T20:43:00Z">
              <w:r w:rsidR="00475F57" w:rsidRPr="00956665" w:rsidDel="004C3ACB">
                <w:rPr>
                  <w:rFonts w:ascii="Montserrat" w:eastAsia="Times New Roman" w:hAnsi="Montserrat" w:cs="Times New Roman"/>
                  <w:color w:val="000000"/>
                  <w:sz w:val="12"/>
                  <w:szCs w:val="12"/>
                  <w:lang w:eastAsia="es-MX"/>
                </w:rPr>
                <w:delText>M2. Escalas de Actitudes y Percepciones</w:delText>
              </w:r>
            </w:del>
          </w:p>
        </w:tc>
        <w:tc>
          <w:tcPr>
            <w:tcW w:w="850" w:type="dxa"/>
            <w:tcBorders>
              <w:top w:val="nil"/>
              <w:left w:val="nil"/>
              <w:bottom w:val="single" w:sz="4" w:space="0" w:color="auto"/>
              <w:right w:val="single" w:sz="4" w:space="0" w:color="auto"/>
            </w:tcBorders>
            <w:shd w:val="clear" w:color="000000" w:fill="FFFFFF"/>
            <w:noWrap/>
            <w:vAlign w:val="center"/>
            <w:hideMark/>
          </w:tcPr>
          <w:p w14:paraId="72AE962F" w14:textId="77777777" w:rsidR="00475F57" w:rsidRPr="00956665" w:rsidRDefault="00475F57">
            <w:pPr>
              <w:tabs>
                <w:tab w:val="left" w:pos="142"/>
              </w:tabs>
              <w:spacing w:after="0" w:line="240" w:lineRule="auto"/>
              <w:jc w:val="center"/>
              <w:rPr>
                <w:rFonts w:ascii="Montserrat" w:eastAsia="Times New Roman" w:hAnsi="Montserrat" w:cs="Times New Roman"/>
                <w:color w:val="000000"/>
                <w:sz w:val="12"/>
                <w:szCs w:val="12"/>
                <w:lang w:eastAsia="es-MX"/>
              </w:rPr>
              <w:pPrChange w:id="931" w:author="Ramsés Vázquez Lira" w:date="2020-01-11T19:09:00Z">
                <w:pPr>
                  <w:spacing w:after="0" w:line="240" w:lineRule="auto"/>
                  <w:jc w:val="center"/>
                </w:pPr>
              </w:pPrChange>
            </w:pPr>
            <w:r w:rsidRPr="00956665">
              <w:rPr>
                <w:rFonts w:ascii="Montserrat" w:eastAsia="Times New Roman" w:hAnsi="Montserrat" w:cs="Times New Roman"/>
                <w:color w:val="000000"/>
                <w:sz w:val="12"/>
                <w:szCs w:val="12"/>
                <w:lang w:eastAsia="es-MX"/>
              </w:rPr>
              <w:t>1</w:t>
            </w:r>
          </w:p>
        </w:tc>
        <w:tc>
          <w:tcPr>
            <w:tcW w:w="851" w:type="dxa"/>
            <w:vMerge/>
            <w:tcBorders>
              <w:top w:val="nil"/>
              <w:left w:val="single" w:sz="4" w:space="0" w:color="auto"/>
              <w:bottom w:val="single" w:sz="8" w:space="0" w:color="000000"/>
              <w:right w:val="single" w:sz="8" w:space="0" w:color="auto"/>
            </w:tcBorders>
            <w:vAlign w:val="center"/>
            <w:hideMark/>
          </w:tcPr>
          <w:p w14:paraId="2EC476EC" w14:textId="77777777" w:rsidR="00475F57" w:rsidRPr="00956665" w:rsidRDefault="00475F57">
            <w:pPr>
              <w:tabs>
                <w:tab w:val="left" w:pos="142"/>
              </w:tabs>
              <w:spacing w:after="0" w:line="240" w:lineRule="auto"/>
              <w:rPr>
                <w:rFonts w:ascii="Montserrat" w:eastAsia="Times New Roman" w:hAnsi="Montserrat" w:cs="Times New Roman"/>
                <w:color w:val="000000"/>
                <w:sz w:val="12"/>
                <w:szCs w:val="12"/>
                <w:lang w:eastAsia="es-MX"/>
              </w:rPr>
              <w:pPrChange w:id="932" w:author="Ramsés Vázquez Lira" w:date="2020-01-11T19:09:00Z">
                <w:pPr>
                  <w:spacing w:after="0" w:line="240" w:lineRule="auto"/>
                </w:pPr>
              </w:pPrChange>
            </w:pPr>
          </w:p>
        </w:tc>
      </w:tr>
      <w:tr w:rsidR="00475F57" w:rsidRPr="00956665" w14:paraId="015B8BFA" w14:textId="77777777" w:rsidTr="00943101">
        <w:trPr>
          <w:trHeight w:val="300"/>
        </w:trPr>
        <w:tc>
          <w:tcPr>
            <w:tcW w:w="901" w:type="dxa"/>
            <w:vMerge/>
            <w:tcBorders>
              <w:top w:val="nil"/>
              <w:left w:val="single" w:sz="8" w:space="0" w:color="auto"/>
              <w:bottom w:val="single" w:sz="8" w:space="0" w:color="000000"/>
              <w:right w:val="single" w:sz="4" w:space="0" w:color="auto"/>
            </w:tcBorders>
            <w:vAlign w:val="center"/>
            <w:hideMark/>
          </w:tcPr>
          <w:p w14:paraId="6D192925" w14:textId="77777777" w:rsidR="00475F57" w:rsidRPr="00956665" w:rsidRDefault="00475F57">
            <w:pPr>
              <w:tabs>
                <w:tab w:val="left" w:pos="142"/>
              </w:tabs>
              <w:spacing w:after="0" w:line="240" w:lineRule="auto"/>
              <w:rPr>
                <w:rFonts w:ascii="Montserrat" w:eastAsia="Times New Roman" w:hAnsi="Montserrat" w:cs="Times New Roman"/>
                <w:color w:val="000000"/>
                <w:sz w:val="12"/>
                <w:szCs w:val="12"/>
                <w:lang w:eastAsia="es-MX"/>
              </w:rPr>
              <w:pPrChange w:id="933" w:author="Ramsés Vázquez Lira" w:date="2020-01-11T19:09:00Z">
                <w:pPr>
                  <w:spacing w:after="0" w:line="240" w:lineRule="auto"/>
                </w:pPr>
              </w:pPrChange>
            </w:pPr>
          </w:p>
        </w:tc>
        <w:tc>
          <w:tcPr>
            <w:tcW w:w="1117" w:type="dxa"/>
            <w:vMerge w:val="restart"/>
            <w:tcBorders>
              <w:top w:val="nil"/>
              <w:left w:val="single" w:sz="4" w:space="0" w:color="auto"/>
              <w:bottom w:val="single" w:sz="4" w:space="0" w:color="auto"/>
              <w:right w:val="single" w:sz="4" w:space="0" w:color="auto"/>
            </w:tcBorders>
            <w:shd w:val="clear" w:color="000000" w:fill="FFFFFF"/>
            <w:vAlign w:val="center"/>
            <w:hideMark/>
          </w:tcPr>
          <w:p w14:paraId="794C7416" w14:textId="77777777" w:rsidR="00475F57" w:rsidRPr="00956665" w:rsidRDefault="00475F57">
            <w:pPr>
              <w:tabs>
                <w:tab w:val="left" w:pos="142"/>
              </w:tabs>
              <w:spacing w:after="0" w:line="240" w:lineRule="auto"/>
              <w:rPr>
                <w:rFonts w:ascii="Montserrat" w:eastAsia="Times New Roman" w:hAnsi="Montserrat" w:cs="Times New Roman"/>
                <w:i/>
                <w:iCs/>
                <w:color w:val="800000"/>
                <w:sz w:val="12"/>
                <w:szCs w:val="12"/>
                <w:lang w:eastAsia="es-MX"/>
              </w:rPr>
              <w:pPrChange w:id="934" w:author="Ramsés Vázquez Lira" w:date="2020-01-11T19:09:00Z">
                <w:pPr>
                  <w:spacing w:after="0" w:line="240" w:lineRule="auto"/>
                </w:pPr>
              </w:pPrChange>
            </w:pPr>
            <w:r w:rsidRPr="00956665">
              <w:rPr>
                <w:rFonts w:ascii="Montserrat" w:eastAsia="Times New Roman" w:hAnsi="Montserrat" w:cs="Times New Roman"/>
                <w:i/>
                <w:iCs/>
                <w:sz w:val="12"/>
                <w:szCs w:val="12"/>
                <w:lang w:eastAsia="es-MX"/>
              </w:rPr>
              <w:t>Entrevista por un Comité Examinador</w:t>
            </w:r>
          </w:p>
        </w:tc>
        <w:tc>
          <w:tcPr>
            <w:tcW w:w="1016" w:type="dxa"/>
            <w:tcBorders>
              <w:top w:val="nil"/>
              <w:left w:val="nil"/>
              <w:bottom w:val="single" w:sz="4" w:space="0" w:color="auto"/>
              <w:right w:val="single" w:sz="4" w:space="0" w:color="auto"/>
            </w:tcBorders>
            <w:shd w:val="clear" w:color="000000" w:fill="FFFFFF"/>
            <w:noWrap/>
            <w:vAlign w:val="center"/>
            <w:hideMark/>
          </w:tcPr>
          <w:p w14:paraId="050E75BE" w14:textId="77777777" w:rsidR="00475F57" w:rsidRPr="00956665" w:rsidRDefault="00475F57">
            <w:pPr>
              <w:tabs>
                <w:tab w:val="left" w:pos="142"/>
              </w:tabs>
              <w:spacing w:after="0" w:line="240" w:lineRule="auto"/>
              <w:rPr>
                <w:rFonts w:ascii="Montserrat" w:eastAsia="Times New Roman" w:hAnsi="Montserrat" w:cs="Times New Roman"/>
                <w:color w:val="000000"/>
                <w:sz w:val="12"/>
                <w:szCs w:val="12"/>
                <w:lang w:eastAsia="es-MX"/>
              </w:rPr>
              <w:pPrChange w:id="935" w:author="Ramsés Vázquez Lira" w:date="2020-01-11T19:09:00Z">
                <w:pPr>
                  <w:spacing w:after="0" w:line="240" w:lineRule="auto"/>
                </w:pPr>
              </w:pPrChange>
            </w:pPr>
            <w:r w:rsidRPr="00956665">
              <w:rPr>
                <w:rFonts w:ascii="Montserrat" w:eastAsia="Times New Roman" w:hAnsi="Montserrat" w:cs="Times New Roman"/>
                <w:color w:val="000000"/>
                <w:sz w:val="12"/>
                <w:szCs w:val="12"/>
                <w:lang w:eastAsia="es-MX"/>
              </w:rPr>
              <w:t>Director</w:t>
            </w:r>
          </w:p>
        </w:tc>
        <w:tc>
          <w:tcPr>
            <w:tcW w:w="1090" w:type="dxa"/>
            <w:tcBorders>
              <w:top w:val="nil"/>
              <w:left w:val="nil"/>
              <w:bottom w:val="single" w:sz="4" w:space="0" w:color="auto"/>
              <w:right w:val="single" w:sz="4" w:space="0" w:color="auto"/>
            </w:tcBorders>
            <w:shd w:val="clear" w:color="000000" w:fill="FFFFFF"/>
            <w:noWrap/>
            <w:vAlign w:val="center"/>
            <w:hideMark/>
          </w:tcPr>
          <w:p w14:paraId="16C7B658" w14:textId="77777777" w:rsidR="00475F57" w:rsidRPr="00956665" w:rsidRDefault="00475F57">
            <w:pPr>
              <w:tabs>
                <w:tab w:val="left" w:pos="142"/>
              </w:tabs>
              <w:spacing w:after="0" w:line="240" w:lineRule="auto"/>
              <w:jc w:val="center"/>
              <w:rPr>
                <w:rFonts w:ascii="Montserrat" w:eastAsia="Times New Roman" w:hAnsi="Montserrat" w:cs="Times New Roman"/>
                <w:color w:val="000000"/>
                <w:sz w:val="12"/>
                <w:szCs w:val="12"/>
                <w:lang w:eastAsia="es-MX"/>
              </w:rPr>
              <w:pPrChange w:id="936" w:author="Ramsés Vázquez Lira" w:date="2020-01-11T19:09:00Z">
                <w:pPr>
                  <w:spacing w:after="0" w:line="240" w:lineRule="auto"/>
                  <w:jc w:val="center"/>
                </w:pPr>
              </w:pPrChange>
            </w:pPr>
            <w:r w:rsidRPr="00956665">
              <w:rPr>
                <w:rFonts w:ascii="Montserrat" w:eastAsia="Times New Roman" w:hAnsi="Montserrat" w:cs="Times New Roman"/>
                <w:color w:val="000000"/>
                <w:sz w:val="12"/>
                <w:szCs w:val="12"/>
                <w:lang w:eastAsia="es-MX"/>
              </w:rPr>
              <w:t xml:space="preserve">Media Superior </w:t>
            </w:r>
          </w:p>
        </w:tc>
        <w:tc>
          <w:tcPr>
            <w:tcW w:w="953" w:type="dxa"/>
            <w:tcBorders>
              <w:top w:val="nil"/>
              <w:left w:val="nil"/>
              <w:bottom w:val="single" w:sz="4" w:space="0" w:color="auto"/>
              <w:right w:val="single" w:sz="4" w:space="0" w:color="auto"/>
            </w:tcBorders>
            <w:shd w:val="clear" w:color="000000" w:fill="FFFFFF"/>
            <w:noWrap/>
            <w:vAlign w:val="center"/>
            <w:hideMark/>
          </w:tcPr>
          <w:p w14:paraId="06AB09EA" w14:textId="77777777" w:rsidR="00475F57" w:rsidRPr="00956665" w:rsidRDefault="00475F57">
            <w:pPr>
              <w:tabs>
                <w:tab w:val="left" w:pos="142"/>
              </w:tabs>
              <w:spacing w:after="0" w:line="240" w:lineRule="auto"/>
              <w:rPr>
                <w:rFonts w:ascii="Montserrat" w:eastAsia="Times New Roman" w:hAnsi="Montserrat" w:cs="Times New Roman"/>
                <w:color w:val="000000"/>
                <w:sz w:val="12"/>
                <w:szCs w:val="12"/>
                <w:lang w:eastAsia="es-MX"/>
              </w:rPr>
              <w:pPrChange w:id="937" w:author="Ramsés Vázquez Lira" w:date="2020-01-11T19:09:00Z">
                <w:pPr>
                  <w:spacing w:after="0" w:line="240" w:lineRule="auto"/>
                </w:pPr>
              </w:pPrChange>
            </w:pPr>
            <w:r w:rsidRPr="00956665">
              <w:rPr>
                <w:rFonts w:ascii="Cambria" w:eastAsia="Times New Roman" w:hAnsi="Cambria" w:cs="Cambria"/>
                <w:color w:val="000000"/>
                <w:sz w:val="12"/>
                <w:szCs w:val="12"/>
                <w:lang w:eastAsia="es-MX"/>
              </w:rPr>
              <w:t> </w:t>
            </w:r>
          </w:p>
        </w:tc>
        <w:tc>
          <w:tcPr>
            <w:tcW w:w="953" w:type="dxa"/>
            <w:tcBorders>
              <w:top w:val="nil"/>
              <w:left w:val="nil"/>
              <w:bottom w:val="single" w:sz="4" w:space="0" w:color="auto"/>
              <w:right w:val="single" w:sz="4" w:space="0" w:color="auto"/>
            </w:tcBorders>
            <w:shd w:val="clear" w:color="000000" w:fill="FFFFFF"/>
            <w:noWrap/>
            <w:vAlign w:val="center"/>
            <w:hideMark/>
          </w:tcPr>
          <w:p w14:paraId="6AA81578" w14:textId="77777777" w:rsidR="00475F57" w:rsidRPr="00956665" w:rsidRDefault="00475F57">
            <w:pPr>
              <w:tabs>
                <w:tab w:val="left" w:pos="142"/>
              </w:tabs>
              <w:spacing w:after="0" w:line="240" w:lineRule="auto"/>
              <w:rPr>
                <w:rFonts w:ascii="Montserrat" w:eastAsia="Times New Roman" w:hAnsi="Montserrat" w:cs="Times New Roman"/>
                <w:color w:val="000000"/>
                <w:sz w:val="12"/>
                <w:szCs w:val="12"/>
                <w:lang w:eastAsia="es-MX"/>
              </w:rPr>
              <w:pPrChange w:id="938" w:author="Ramsés Vázquez Lira" w:date="2020-01-11T19:09:00Z">
                <w:pPr>
                  <w:spacing w:after="0" w:line="240" w:lineRule="auto"/>
                </w:pPr>
              </w:pPrChange>
            </w:pPr>
            <w:r w:rsidRPr="00956665">
              <w:rPr>
                <w:rFonts w:ascii="Montserrat" w:eastAsia="Times New Roman" w:hAnsi="Montserrat" w:cs="Times New Roman"/>
                <w:color w:val="000000"/>
                <w:sz w:val="12"/>
                <w:szCs w:val="12"/>
                <w:lang w:eastAsia="es-MX"/>
              </w:rPr>
              <w:t>SI</w:t>
            </w:r>
          </w:p>
        </w:tc>
        <w:tc>
          <w:tcPr>
            <w:tcW w:w="1053" w:type="dxa"/>
            <w:tcBorders>
              <w:top w:val="nil"/>
              <w:left w:val="nil"/>
              <w:bottom w:val="single" w:sz="4" w:space="0" w:color="auto"/>
              <w:right w:val="single" w:sz="4" w:space="0" w:color="auto"/>
            </w:tcBorders>
            <w:shd w:val="clear" w:color="000000" w:fill="FFFFFF"/>
            <w:vAlign w:val="center"/>
            <w:hideMark/>
          </w:tcPr>
          <w:p w14:paraId="4D4C9707" w14:textId="77777777" w:rsidR="00475F57" w:rsidRPr="00956665" w:rsidRDefault="00475F57">
            <w:pPr>
              <w:tabs>
                <w:tab w:val="left" w:pos="142"/>
              </w:tabs>
              <w:spacing w:after="0" w:line="240" w:lineRule="auto"/>
              <w:jc w:val="center"/>
              <w:rPr>
                <w:rFonts w:ascii="Montserrat" w:eastAsia="Times New Roman" w:hAnsi="Montserrat" w:cs="Times New Roman"/>
                <w:color w:val="000000"/>
                <w:sz w:val="12"/>
                <w:szCs w:val="12"/>
                <w:lang w:eastAsia="es-MX"/>
              </w:rPr>
              <w:pPrChange w:id="939" w:author="Ramsés Vázquez Lira" w:date="2020-01-11T20:43:00Z">
                <w:pPr>
                  <w:spacing w:after="0" w:line="240" w:lineRule="auto"/>
                </w:pPr>
              </w:pPrChange>
            </w:pPr>
            <w:r w:rsidRPr="00956665">
              <w:rPr>
                <w:rFonts w:ascii="Montserrat" w:eastAsia="Times New Roman" w:hAnsi="Montserrat" w:cs="Times New Roman"/>
                <w:color w:val="000000"/>
                <w:sz w:val="12"/>
                <w:szCs w:val="12"/>
                <w:lang w:eastAsia="es-MX"/>
              </w:rPr>
              <w:t>M3. Rúbrica</w:t>
            </w:r>
          </w:p>
        </w:tc>
        <w:tc>
          <w:tcPr>
            <w:tcW w:w="850" w:type="dxa"/>
            <w:tcBorders>
              <w:top w:val="nil"/>
              <w:left w:val="nil"/>
              <w:bottom w:val="single" w:sz="4" w:space="0" w:color="auto"/>
              <w:right w:val="single" w:sz="4" w:space="0" w:color="auto"/>
            </w:tcBorders>
            <w:shd w:val="clear" w:color="000000" w:fill="FFFFFF"/>
            <w:noWrap/>
            <w:vAlign w:val="center"/>
            <w:hideMark/>
          </w:tcPr>
          <w:p w14:paraId="0E4AB9BE" w14:textId="77777777" w:rsidR="00475F57" w:rsidRPr="00956665" w:rsidRDefault="00475F57">
            <w:pPr>
              <w:tabs>
                <w:tab w:val="left" w:pos="142"/>
              </w:tabs>
              <w:spacing w:after="0" w:line="240" w:lineRule="auto"/>
              <w:jc w:val="center"/>
              <w:rPr>
                <w:rFonts w:ascii="Montserrat" w:eastAsia="Times New Roman" w:hAnsi="Montserrat" w:cs="Times New Roman"/>
                <w:color w:val="000000"/>
                <w:sz w:val="12"/>
                <w:szCs w:val="12"/>
                <w:lang w:eastAsia="es-MX"/>
              </w:rPr>
              <w:pPrChange w:id="940" w:author="Ramsés Vázquez Lira" w:date="2020-01-11T19:09:00Z">
                <w:pPr>
                  <w:spacing w:after="0" w:line="240" w:lineRule="auto"/>
                  <w:jc w:val="center"/>
                </w:pPr>
              </w:pPrChange>
            </w:pPr>
            <w:r w:rsidRPr="00956665">
              <w:rPr>
                <w:rFonts w:ascii="Montserrat" w:eastAsia="Times New Roman" w:hAnsi="Montserrat" w:cs="Times New Roman"/>
                <w:color w:val="000000"/>
                <w:sz w:val="12"/>
                <w:szCs w:val="12"/>
                <w:lang w:eastAsia="es-MX"/>
              </w:rPr>
              <w:t>1</w:t>
            </w:r>
          </w:p>
        </w:tc>
        <w:tc>
          <w:tcPr>
            <w:tcW w:w="851" w:type="dxa"/>
            <w:vMerge/>
            <w:tcBorders>
              <w:top w:val="nil"/>
              <w:left w:val="single" w:sz="4" w:space="0" w:color="auto"/>
              <w:bottom w:val="single" w:sz="8" w:space="0" w:color="000000"/>
              <w:right w:val="single" w:sz="8" w:space="0" w:color="auto"/>
            </w:tcBorders>
            <w:vAlign w:val="center"/>
            <w:hideMark/>
          </w:tcPr>
          <w:p w14:paraId="63C46B76" w14:textId="77777777" w:rsidR="00475F57" w:rsidRPr="00956665" w:rsidRDefault="00475F57">
            <w:pPr>
              <w:tabs>
                <w:tab w:val="left" w:pos="142"/>
              </w:tabs>
              <w:spacing w:after="0" w:line="240" w:lineRule="auto"/>
              <w:rPr>
                <w:rFonts w:ascii="Montserrat" w:eastAsia="Times New Roman" w:hAnsi="Montserrat" w:cs="Times New Roman"/>
                <w:color w:val="000000"/>
                <w:sz w:val="12"/>
                <w:szCs w:val="12"/>
                <w:lang w:eastAsia="es-MX"/>
              </w:rPr>
              <w:pPrChange w:id="941" w:author="Ramsés Vázquez Lira" w:date="2020-01-11T19:09:00Z">
                <w:pPr>
                  <w:spacing w:after="0" w:line="240" w:lineRule="auto"/>
                </w:pPr>
              </w:pPrChange>
            </w:pPr>
          </w:p>
        </w:tc>
      </w:tr>
      <w:tr w:rsidR="00475F57" w:rsidRPr="00956665" w14:paraId="57464AF1" w14:textId="77777777" w:rsidTr="00943101">
        <w:trPr>
          <w:trHeight w:val="300"/>
        </w:trPr>
        <w:tc>
          <w:tcPr>
            <w:tcW w:w="901" w:type="dxa"/>
            <w:vMerge/>
            <w:tcBorders>
              <w:top w:val="nil"/>
              <w:left w:val="single" w:sz="8" w:space="0" w:color="auto"/>
              <w:bottom w:val="single" w:sz="8" w:space="0" w:color="000000"/>
              <w:right w:val="single" w:sz="4" w:space="0" w:color="auto"/>
            </w:tcBorders>
            <w:vAlign w:val="center"/>
            <w:hideMark/>
          </w:tcPr>
          <w:p w14:paraId="30159DD5" w14:textId="77777777" w:rsidR="00475F57" w:rsidRPr="00956665" w:rsidRDefault="00475F57">
            <w:pPr>
              <w:tabs>
                <w:tab w:val="left" w:pos="142"/>
              </w:tabs>
              <w:spacing w:after="0" w:line="240" w:lineRule="auto"/>
              <w:rPr>
                <w:rFonts w:ascii="Montserrat" w:eastAsia="Times New Roman" w:hAnsi="Montserrat" w:cs="Times New Roman"/>
                <w:color w:val="000000"/>
                <w:sz w:val="12"/>
                <w:szCs w:val="12"/>
                <w:lang w:eastAsia="es-MX"/>
              </w:rPr>
              <w:pPrChange w:id="942" w:author="Ramsés Vázquez Lira" w:date="2020-01-11T19:09:00Z">
                <w:pPr>
                  <w:spacing w:after="0" w:line="240" w:lineRule="auto"/>
                </w:pPr>
              </w:pPrChange>
            </w:pPr>
          </w:p>
        </w:tc>
        <w:tc>
          <w:tcPr>
            <w:tcW w:w="1117" w:type="dxa"/>
            <w:vMerge/>
            <w:tcBorders>
              <w:top w:val="nil"/>
              <w:left w:val="single" w:sz="4" w:space="0" w:color="auto"/>
              <w:bottom w:val="single" w:sz="4" w:space="0" w:color="auto"/>
              <w:right w:val="single" w:sz="4" w:space="0" w:color="auto"/>
            </w:tcBorders>
            <w:vAlign w:val="center"/>
            <w:hideMark/>
          </w:tcPr>
          <w:p w14:paraId="4854CE12" w14:textId="77777777" w:rsidR="00475F57" w:rsidRPr="00956665" w:rsidRDefault="00475F57">
            <w:pPr>
              <w:tabs>
                <w:tab w:val="left" w:pos="142"/>
              </w:tabs>
              <w:spacing w:after="0" w:line="240" w:lineRule="auto"/>
              <w:rPr>
                <w:rFonts w:ascii="Montserrat" w:eastAsia="Times New Roman" w:hAnsi="Montserrat" w:cs="Times New Roman"/>
                <w:i/>
                <w:iCs/>
                <w:color w:val="800000"/>
                <w:sz w:val="12"/>
                <w:szCs w:val="12"/>
                <w:lang w:eastAsia="es-MX"/>
              </w:rPr>
              <w:pPrChange w:id="943" w:author="Ramsés Vázquez Lira" w:date="2020-01-11T19:09:00Z">
                <w:pPr>
                  <w:spacing w:after="0" w:line="240" w:lineRule="auto"/>
                </w:pPr>
              </w:pPrChange>
            </w:pPr>
          </w:p>
        </w:tc>
        <w:tc>
          <w:tcPr>
            <w:tcW w:w="1016" w:type="dxa"/>
            <w:tcBorders>
              <w:top w:val="nil"/>
              <w:left w:val="nil"/>
              <w:bottom w:val="single" w:sz="4" w:space="0" w:color="auto"/>
              <w:right w:val="single" w:sz="4" w:space="0" w:color="auto"/>
            </w:tcBorders>
            <w:shd w:val="clear" w:color="000000" w:fill="FFFFFF"/>
            <w:noWrap/>
            <w:vAlign w:val="center"/>
            <w:hideMark/>
          </w:tcPr>
          <w:p w14:paraId="787257C6" w14:textId="77777777" w:rsidR="00475F57" w:rsidRPr="00956665" w:rsidRDefault="00475F57">
            <w:pPr>
              <w:tabs>
                <w:tab w:val="left" w:pos="142"/>
              </w:tabs>
              <w:spacing w:after="0" w:line="240" w:lineRule="auto"/>
              <w:rPr>
                <w:rFonts w:ascii="Montserrat" w:eastAsia="Times New Roman" w:hAnsi="Montserrat" w:cs="Times New Roman"/>
                <w:color w:val="000000"/>
                <w:sz w:val="12"/>
                <w:szCs w:val="12"/>
                <w:lang w:eastAsia="es-MX"/>
              </w:rPr>
              <w:pPrChange w:id="944" w:author="Ramsés Vázquez Lira" w:date="2020-01-11T19:09:00Z">
                <w:pPr>
                  <w:spacing w:after="0" w:line="240" w:lineRule="auto"/>
                </w:pPr>
              </w:pPrChange>
            </w:pPr>
            <w:r w:rsidRPr="00956665">
              <w:rPr>
                <w:rFonts w:ascii="Montserrat" w:eastAsia="Times New Roman" w:hAnsi="Montserrat" w:cs="Times New Roman"/>
                <w:color w:val="000000"/>
                <w:sz w:val="12"/>
                <w:szCs w:val="12"/>
                <w:lang w:eastAsia="es-MX"/>
              </w:rPr>
              <w:t>Subdirector académico</w:t>
            </w:r>
          </w:p>
        </w:tc>
        <w:tc>
          <w:tcPr>
            <w:tcW w:w="1090" w:type="dxa"/>
            <w:tcBorders>
              <w:top w:val="nil"/>
              <w:left w:val="nil"/>
              <w:bottom w:val="single" w:sz="4" w:space="0" w:color="auto"/>
              <w:right w:val="single" w:sz="4" w:space="0" w:color="auto"/>
            </w:tcBorders>
            <w:shd w:val="clear" w:color="000000" w:fill="FFFFFF"/>
            <w:noWrap/>
            <w:vAlign w:val="center"/>
            <w:hideMark/>
          </w:tcPr>
          <w:p w14:paraId="559E372C" w14:textId="77777777" w:rsidR="00475F57" w:rsidRPr="00956665" w:rsidRDefault="00475F57">
            <w:pPr>
              <w:tabs>
                <w:tab w:val="left" w:pos="142"/>
              </w:tabs>
              <w:spacing w:after="0" w:line="240" w:lineRule="auto"/>
              <w:jc w:val="center"/>
              <w:rPr>
                <w:rFonts w:ascii="Montserrat" w:eastAsia="Times New Roman" w:hAnsi="Montserrat" w:cs="Times New Roman"/>
                <w:color w:val="000000"/>
                <w:sz w:val="12"/>
                <w:szCs w:val="12"/>
                <w:lang w:eastAsia="es-MX"/>
              </w:rPr>
              <w:pPrChange w:id="945" w:author="Ramsés Vázquez Lira" w:date="2020-01-11T19:09:00Z">
                <w:pPr>
                  <w:spacing w:after="0" w:line="240" w:lineRule="auto"/>
                  <w:jc w:val="center"/>
                </w:pPr>
              </w:pPrChange>
            </w:pPr>
            <w:r w:rsidRPr="00956665">
              <w:rPr>
                <w:rFonts w:ascii="Montserrat" w:eastAsia="Times New Roman" w:hAnsi="Montserrat" w:cs="Times New Roman"/>
                <w:color w:val="000000"/>
                <w:sz w:val="12"/>
                <w:szCs w:val="12"/>
                <w:lang w:eastAsia="es-MX"/>
              </w:rPr>
              <w:t xml:space="preserve">Media Superior </w:t>
            </w:r>
          </w:p>
        </w:tc>
        <w:tc>
          <w:tcPr>
            <w:tcW w:w="953" w:type="dxa"/>
            <w:tcBorders>
              <w:top w:val="nil"/>
              <w:left w:val="nil"/>
              <w:bottom w:val="single" w:sz="4" w:space="0" w:color="auto"/>
              <w:right w:val="single" w:sz="4" w:space="0" w:color="auto"/>
            </w:tcBorders>
            <w:shd w:val="clear" w:color="000000" w:fill="FFFFFF"/>
            <w:noWrap/>
            <w:vAlign w:val="center"/>
            <w:hideMark/>
          </w:tcPr>
          <w:p w14:paraId="31B770B9" w14:textId="77777777" w:rsidR="00475F57" w:rsidRPr="00956665" w:rsidRDefault="00475F57">
            <w:pPr>
              <w:tabs>
                <w:tab w:val="left" w:pos="142"/>
              </w:tabs>
              <w:spacing w:after="0" w:line="240" w:lineRule="auto"/>
              <w:rPr>
                <w:rFonts w:ascii="Montserrat" w:eastAsia="Times New Roman" w:hAnsi="Montserrat" w:cs="Times New Roman"/>
                <w:color w:val="000000"/>
                <w:sz w:val="12"/>
                <w:szCs w:val="12"/>
                <w:lang w:eastAsia="es-MX"/>
              </w:rPr>
              <w:pPrChange w:id="946" w:author="Ramsés Vázquez Lira" w:date="2020-01-11T19:09:00Z">
                <w:pPr>
                  <w:spacing w:after="0" w:line="240" w:lineRule="auto"/>
                </w:pPr>
              </w:pPrChange>
            </w:pPr>
            <w:r w:rsidRPr="00956665">
              <w:rPr>
                <w:rFonts w:ascii="Cambria" w:eastAsia="Times New Roman" w:hAnsi="Cambria" w:cs="Cambria"/>
                <w:color w:val="000000"/>
                <w:sz w:val="12"/>
                <w:szCs w:val="12"/>
                <w:lang w:eastAsia="es-MX"/>
              </w:rPr>
              <w:t> </w:t>
            </w:r>
          </w:p>
        </w:tc>
        <w:tc>
          <w:tcPr>
            <w:tcW w:w="953" w:type="dxa"/>
            <w:tcBorders>
              <w:top w:val="nil"/>
              <w:left w:val="nil"/>
              <w:bottom w:val="single" w:sz="4" w:space="0" w:color="auto"/>
              <w:right w:val="single" w:sz="4" w:space="0" w:color="auto"/>
            </w:tcBorders>
            <w:shd w:val="clear" w:color="000000" w:fill="FFFFFF"/>
            <w:noWrap/>
            <w:vAlign w:val="center"/>
            <w:hideMark/>
          </w:tcPr>
          <w:p w14:paraId="656C2599" w14:textId="77777777" w:rsidR="00475F57" w:rsidRPr="00956665" w:rsidRDefault="00475F57">
            <w:pPr>
              <w:tabs>
                <w:tab w:val="left" w:pos="142"/>
              </w:tabs>
              <w:spacing w:after="0" w:line="240" w:lineRule="auto"/>
              <w:rPr>
                <w:rFonts w:ascii="Montserrat" w:eastAsia="Times New Roman" w:hAnsi="Montserrat" w:cs="Times New Roman"/>
                <w:color w:val="000000"/>
                <w:sz w:val="12"/>
                <w:szCs w:val="12"/>
                <w:lang w:eastAsia="es-MX"/>
              </w:rPr>
              <w:pPrChange w:id="947" w:author="Ramsés Vázquez Lira" w:date="2020-01-11T19:09:00Z">
                <w:pPr>
                  <w:spacing w:after="0" w:line="240" w:lineRule="auto"/>
                </w:pPr>
              </w:pPrChange>
            </w:pPr>
            <w:r w:rsidRPr="00956665">
              <w:rPr>
                <w:rFonts w:ascii="Montserrat" w:eastAsia="Times New Roman" w:hAnsi="Montserrat" w:cs="Times New Roman"/>
                <w:color w:val="000000"/>
                <w:sz w:val="12"/>
                <w:szCs w:val="12"/>
                <w:lang w:eastAsia="es-MX"/>
              </w:rPr>
              <w:t>SI</w:t>
            </w:r>
          </w:p>
        </w:tc>
        <w:tc>
          <w:tcPr>
            <w:tcW w:w="1053" w:type="dxa"/>
            <w:tcBorders>
              <w:top w:val="nil"/>
              <w:left w:val="nil"/>
              <w:bottom w:val="single" w:sz="4" w:space="0" w:color="auto"/>
              <w:right w:val="single" w:sz="4" w:space="0" w:color="auto"/>
            </w:tcBorders>
            <w:shd w:val="clear" w:color="000000" w:fill="FFFFFF"/>
            <w:vAlign w:val="center"/>
            <w:hideMark/>
          </w:tcPr>
          <w:p w14:paraId="00EB47DC" w14:textId="77777777" w:rsidR="00475F57" w:rsidRPr="00956665" w:rsidRDefault="00475F57">
            <w:pPr>
              <w:tabs>
                <w:tab w:val="left" w:pos="142"/>
              </w:tabs>
              <w:spacing w:after="0" w:line="240" w:lineRule="auto"/>
              <w:jc w:val="center"/>
              <w:rPr>
                <w:rFonts w:ascii="Montserrat" w:eastAsia="Times New Roman" w:hAnsi="Montserrat" w:cs="Times New Roman"/>
                <w:color w:val="000000"/>
                <w:sz w:val="12"/>
                <w:szCs w:val="12"/>
                <w:lang w:eastAsia="es-MX"/>
              </w:rPr>
              <w:pPrChange w:id="948" w:author="Ramsés Vázquez Lira" w:date="2020-01-11T20:43:00Z">
                <w:pPr>
                  <w:spacing w:after="0" w:line="240" w:lineRule="auto"/>
                </w:pPr>
              </w:pPrChange>
            </w:pPr>
            <w:r w:rsidRPr="00956665">
              <w:rPr>
                <w:rFonts w:ascii="Montserrat" w:eastAsia="Times New Roman" w:hAnsi="Montserrat" w:cs="Times New Roman"/>
                <w:color w:val="000000"/>
                <w:sz w:val="12"/>
                <w:szCs w:val="12"/>
                <w:lang w:eastAsia="es-MX"/>
              </w:rPr>
              <w:t>M3. Rúbrica</w:t>
            </w:r>
          </w:p>
        </w:tc>
        <w:tc>
          <w:tcPr>
            <w:tcW w:w="850" w:type="dxa"/>
            <w:tcBorders>
              <w:top w:val="nil"/>
              <w:left w:val="nil"/>
              <w:bottom w:val="single" w:sz="4" w:space="0" w:color="auto"/>
              <w:right w:val="single" w:sz="4" w:space="0" w:color="auto"/>
            </w:tcBorders>
            <w:shd w:val="clear" w:color="000000" w:fill="FFFFFF"/>
            <w:noWrap/>
            <w:vAlign w:val="center"/>
            <w:hideMark/>
          </w:tcPr>
          <w:p w14:paraId="5D307E43" w14:textId="77777777" w:rsidR="00475F57" w:rsidRPr="00956665" w:rsidRDefault="00475F57">
            <w:pPr>
              <w:tabs>
                <w:tab w:val="left" w:pos="142"/>
              </w:tabs>
              <w:spacing w:after="0" w:line="240" w:lineRule="auto"/>
              <w:jc w:val="center"/>
              <w:rPr>
                <w:rFonts w:ascii="Montserrat" w:eastAsia="Times New Roman" w:hAnsi="Montserrat" w:cs="Times New Roman"/>
                <w:color w:val="000000"/>
                <w:sz w:val="12"/>
                <w:szCs w:val="12"/>
                <w:lang w:eastAsia="es-MX"/>
              </w:rPr>
              <w:pPrChange w:id="949" w:author="Ramsés Vázquez Lira" w:date="2020-01-11T19:09:00Z">
                <w:pPr>
                  <w:spacing w:after="0" w:line="240" w:lineRule="auto"/>
                  <w:jc w:val="center"/>
                </w:pPr>
              </w:pPrChange>
            </w:pPr>
            <w:r w:rsidRPr="00956665">
              <w:rPr>
                <w:rFonts w:ascii="Montserrat" w:eastAsia="Times New Roman" w:hAnsi="Montserrat" w:cs="Times New Roman"/>
                <w:color w:val="000000"/>
                <w:sz w:val="12"/>
                <w:szCs w:val="12"/>
                <w:lang w:eastAsia="es-MX"/>
              </w:rPr>
              <w:t>1</w:t>
            </w:r>
          </w:p>
        </w:tc>
        <w:tc>
          <w:tcPr>
            <w:tcW w:w="851" w:type="dxa"/>
            <w:vMerge/>
            <w:tcBorders>
              <w:top w:val="nil"/>
              <w:left w:val="single" w:sz="4" w:space="0" w:color="auto"/>
              <w:bottom w:val="single" w:sz="8" w:space="0" w:color="000000"/>
              <w:right w:val="single" w:sz="8" w:space="0" w:color="auto"/>
            </w:tcBorders>
            <w:vAlign w:val="center"/>
            <w:hideMark/>
          </w:tcPr>
          <w:p w14:paraId="2868CB26" w14:textId="77777777" w:rsidR="00475F57" w:rsidRPr="00956665" w:rsidRDefault="00475F57">
            <w:pPr>
              <w:tabs>
                <w:tab w:val="left" w:pos="142"/>
              </w:tabs>
              <w:spacing w:after="0" w:line="240" w:lineRule="auto"/>
              <w:rPr>
                <w:rFonts w:ascii="Montserrat" w:eastAsia="Times New Roman" w:hAnsi="Montserrat" w:cs="Times New Roman"/>
                <w:color w:val="000000"/>
                <w:sz w:val="12"/>
                <w:szCs w:val="12"/>
                <w:lang w:eastAsia="es-MX"/>
              </w:rPr>
              <w:pPrChange w:id="950" w:author="Ramsés Vázquez Lira" w:date="2020-01-11T19:09:00Z">
                <w:pPr>
                  <w:spacing w:after="0" w:line="240" w:lineRule="auto"/>
                </w:pPr>
              </w:pPrChange>
            </w:pPr>
          </w:p>
        </w:tc>
      </w:tr>
      <w:tr w:rsidR="00475F57" w:rsidRPr="00956665" w14:paraId="4317EBB0" w14:textId="77777777" w:rsidTr="00943101">
        <w:trPr>
          <w:trHeight w:val="300"/>
        </w:trPr>
        <w:tc>
          <w:tcPr>
            <w:tcW w:w="901" w:type="dxa"/>
            <w:vMerge/>
            <w:tcBorders>
              <w:top w:val="nil"/>
              <w:left w:val="single" w:sz="8" w:space="0" w:color="auto"/>
              <w:bottom w:val="single" w:sz="8" w:space="0" w:color="000000"/>
              <w:right w:val="single" w:sz="4" w:space="0" w:color="auto"/>
            </w:tcBorders>
            <w:vAlign w:val="center"/>
            <w:hideMark/>
          </w:tcPr>
          <w:p w14:paraId="3EB5ED19" w14:textId="77777777" w:rsidR="00475F57" w:rsidRPr="00956665" w:rsidRDefault="00475F57">
            <w:pPr>
              <w:tabs>
                <w:tab w:val="left" w:pos="142"/>
              </w:tabs>
              <w:spacing w:after="0" w:line="240" w:lineRule="auto"/>
              <w:rPr>
                <w:rFonts w:ascii="Montserrat" w:eastAsia="Times New Roman" w:hAnsi="Montserrat" w:cs="Times New Roman"/>
                <w:color w:val="000000"/>
                <w:sz w:val="12"/>
                <w:szCs w:val="12"/>
                <w:lang w:eastAsia="es-MX"/>
              </w:rPr>
              <w:pPrChange w:id="951" w:author="Ramsés Vázquez Lira" w:date="2020-01-11T19:09:00Z">
                <w:pPr>
                  <w:spacing w:after="0" w:line="240" w:lineRule="auto"/>
                </w:pPr>
              </w:pPrChange>
            </w:pPr>
          </w:p>
        </w:tc>
        <w:tc>
          <w:tcPr>
            <w:tcW w:w="1117" w:type="dxa"/>
            <w:vMerge/>
            <w:tcBorders>
              <w:top w:val="nil"/>
              <w:left w:val="single" w:sz="4" w:space="0" w:color="auto"/>
              <w:bottom w:val="single" w:sz="4" w:space="0" w:color="auto"/>
              <w:right w:val="single" w:sz="4" w:space="0" w:color="auto"/>
            </w:tcBorders>
            <w:vAlign w:val="center"/>
            <w:hideMark/>
          </w:tcPr>
          <w:p w14:paraId="6455A0FC" w14:textId="77777777" w:rsidR="00475F57" w:rsidRPr="00956665" w:rsidRDefault="00475F57">
            <w:pPr>
              <w:tabs>
                <w:tab w:val="left" w:pos="142"/>
              </w:tabs>
              <w:spacing w:after="0" w:line="240" w:lineRule="auto"/>
              <w:rPr>
                <w:rFonts w:ascii="Montserrat" w:eastAsia="Times New Roman" w:hAnsi="Montserrat" w:cs="Times New Roman"/>
                <w:i/>
                <w:iCs/>
                <w:color w:val="800000"/>
                <w:sz w:val="12"/>
                <w:szCs w:val="12"/>
                <w:lang w:eastAsia="es-MX"/>
              </w:rPr>
              <w:pPrChange w:id="952" w:author="Ramsés Vázquez Lira" w:date="2020-01-11T19:09:00Z">
                <w:pPr>
                  <w:spacing w:after="0" w:line="240" w:lineRule="auto"/>
                </w:pPr>
              </w:pPrChange>
            </w:pPr>
          </w:p>
        </w:tc>
        <w:tc>
          <w:tcPr>
            <w:tcW w:w="1016" w:type="dxa"/>
            <w:tcBorders>
              <w:top w:val="nil"/>
              <w:left w:val="nil"/>
              <w:bottom w:val="single" w:sz="4" w:space="0" w:color="auto"/>
              <w:right w:val="single" w:sz="4" w:space="0" w:color="auto"/>
            </w:tcBorders>
            <w:shd w:val="clear" w:color="000000" w:fill="FFFFFF"/>
            <w:noWrap/>
            <w:vAlign w:val="center"/>
            <w:hideMark/>
          </w:tcPr>
          <w:p w14:paraId="440DD9A2" w14:textId="77777777" w:rsidR="00475F57" w:rsidRPr="00956665" w:rsidRDefault="00475F57">
            <w:pPr>
              <w:tabs>
                <w:tab w:val="left" w:pos="142"/>
              </w:tabs>
              <w:spacing w:after="0" w:line="240" w:lineRule="auto"/>
              <w:rPr>
                <w:rFonts w:ascii="Montserrat" w:eastAsia="Times New Roman" w:hAnsi="Montserrat" w:cs="Times New Roman"/>
                <w:color w:val="000000"/>
                <w:sz w:val="12"/>
                <w:szCs w:val="12"/>
                <w:lang w:eastAsia="es-MX"/>
              </w:rPr>
              <w:pPrChange w:id="953" w:author="Ramsés Vázquez Lira" w:date="2020-01-11T19:09:00Z">
                <w:pPr>
                  <w:spacing w:after="0" w:line="240" w:lineRule="auto"/>
                </w:pPr>
              </w:pPrChange>
            </w:pPr>
            <w:r w:rsidRPr="00956665">
              <w:rPr>
                <w:rFonts w:ascii="Montserrat" w:eastAsia="Times New Roman" w:hAnsi="Montserrat" w:cs="Times New Roman"/>
                <w:color w:val="000000"/>
                <w:sz w:val="12"/>
                <w:szCs w:val="12"/>
                <w:lang w:eastAsia="es-MX"/>
              </w:rPr>
              <w:t>Jefe de departamento académico</w:t>
            </w:r>
          </w:p>
        </w:tc>
        <w:tc>
          <w:tcPr>
            <w:tcW w:w="1090" w:type="dxa"/>
            <w:tcBorders>
              <w:top w:val="nil"/>
              <w:left w:val="nil"/>
              <w:bottom w:val="single" w:sz="4" w:space="0" w:color="auto"/>
              <w:right w:val="single" w:sz="4" w:space="0" w:color="auto"/>
            </w:tcBorders>
            <w:shd w:val="clear" w:color="000000" w:fill="FFFFFF"/>
            <w:noWrap/>
            <w:vAlign w:val="center"/>
            <w:hideMark/>
          </w:tcPr>
          <w:p w14:paraId="6262FFE1" w14:textId="77777777" w:rsidR="00475F57" w:rsidRPr="00956665" w:rsidRDefault="00475F57">
            <w:pPr>
              <w:tabs>
                <w:tab w:val="left" w:pos="142"/>
              </w:tabs>
              <w:spacing w:after="0" w:line="240" w:lineRule="auto"/>
              <w:jc w:val="center"/>
              <w:rPr>
                <w:rFonts w:ascii="Montserrat" w:eastAsia="Times New Roman" w:hAnsi="Montserrat" w:cs="Times New Roman"/>
                <w:color w:val="000000"/>
                <w:sz w:val="12"/>
                <w:szCs w:val="12"/>
                <w:lang w:eastAsia="es-MX"/>
              </w:rPr>
              <w:pPrChange w:id="954" w:author="Ramsés Vázquez Lira" w:date="2020-01-11T19:09:00Z">
                <w:pPr>
                  <w:spacing w:after="0" w:line="240" w:lineRule="auto"/>
                  <w:jc w:val="center"/>
                </w:pPr>
              </w:pPrChange>
            </w:pPr>
            <w:r w:rsidRPr="00956665">
              <w:rPr>
                <w:rFonts w:ascii="Montserrat" w:eastAsia="Times New Roman" w:hAnsi="Montserrat" w:cs="Times New Roman"/>
                <w:color w:val="000000"/>
                <w:sz w:val="12"/>
                <w:szCs w:val="12"/>
                <w:lang w:eastAsia="es-MX"/>
              </w:rPr>
              <w:t xml:space="preserve">Media Superior </w:t>
            </w:r>
          </w:p>
        </w:tc>
        <w:tc>
          <w:tcPr>
            <w:tcW w:w="953" w:type="dxa"/>
            <w:tcBorders>
              <w:top w:val="nil"/>
              <w:left w:val="nil"/>
              <w:bottom w:val="single" w:sz="4" w:space="0" w:color="auto"/>
              <w:right w:val="single" w:sz="4" w:space="0" w:color="auto"/>
            </w:tcBorders>
            <w:shd w:val="clear" w:color="000000" w:fill="FFFFFF"/>
            <w:noWrap/>
            <w:vAlign w:val="center"/>
            <w:hideMark/>
          </w:tcPr>
          <w:p w14:paraId="0AFF4763" w14:textId="77777777" w:rsidR="00475F57" w:rsidRPr="00956665" w:rsidRDefault="00475F57">
            <w:pPr>
              <w:tabs>
                <w:tab w:val="left" w:pos="142"/>
              </w:tabs>
              <w:spacing w:after="0" w:line="240" w:lineRule="auto"/>
              <w:rPr>
                <w:rFonts w:ascii="Montserrat" w:eastAsia="Times New Roman" w:hAnsi="Montserrat" w:cs="Times New Roman"/>
                <w:color w:val="000000"/>
                <w:sz w:val="12"/>
                <w:szCs w:val="12"/>
                <w:lang w:eastAsia="es-MX"/>
              </w:rPr>
              <w:pPrChange w:id="955" w:author="Ramsés Vázquez Lira" w:date="2020-01-11T19:09:00Z">
                <w:pPr>
                  <w:spacing w:after="0" w:line="240" w:lineRule="auto"/>
                </w:pPr>
              </w:pPrChange>
            </w:pPr>
            <w:r w:rsidRPr="00956665">
              <w:rPr>
                <w:rFonts w:ascii="Cambria" w:eastAsia="Times New Roman" w:hAnsi="Cambria" w:cs="Cambria"/>
                <w:color w:val="000000"/>
                <w:sz w:val="12"/>
                <w:szCs w:val="12"/>
                <w:lang w:eastAsia="es-MX"/>
              </w:rPr>
              <w:t> </w:t>
            </w:r>
          </w:p>
        </w:tc>
        <w:tc>
          <w:tcPr>
            <w:tcW w:w="953" w:type="dxa"/>
            <w:tcBorders>
              <w:top w:val="nil"/>
              <w:left w:val="nil"/>
              <w:bottom w:val="single" w:sz="4" w:space="0" w:color="auto"/>
              <w:right w:val="single" w:sz="4" w:space="0" w:color="auto"/>
            </w:tcBorders>
            <w:shd w:val="clear" w:color="000000" w:fill="FFFFFF"/>
            <w:noWrap/>
            <w:vAlign w:val="center"/>
            <w:hideMark/>
          </w:tcPr>
          <w:p w14:paraId="7E6262F9" w14:textId="77777777" w:rsidR="00475F57" w:rsidRPr="00956665" w:rsidRDefault="00475F57">
            <w:pPr>
              <w:tabs>
                <w:tab w:val="left" w:pos="142"/>
              </w:tabs>
              <w:spacing w:after="0" w:line="240" w:lineRule="auto"/>
              <w:rPr>
                <w:rFonts w:ascii="Montserrat" w:eastAsia="Times New Roman" w:hAnsi="Montserrat" w:cs="Times New Roman"/>
                <w:color w:val="000000"/>
                <w:sz w:val="12"/>
                <w:szCs w:val="12"/>
                <w:lang w:eastAsia="es-MX"/>
              </w:rPr>
              <w:pPrChange w:id="956" w:author="Ramsés Vázquez Lira" w:date="2020-01-11T19:09:00Z">
                <w:pPr>
                  <w:spacing w:after="0" w:line="240" w:lineRule="auto"/>
                </w:pPr>
              </w:pPrChange>
            </w:pPr>
            <w:r w:rsidRPr="00956665">
              <w:rPr>
                <w:rFonts w:ascii="Montserrat" w:eastAsia="Times New Roman" w:hAnsi="Montserrat" w:cs="Times New Roman"/>
                <w:color w:val="000000"/>
                <w:sz w:val="12"/>
                <w:szCs w:val="12"/>
                <w:lang w:eastAsia="es-MX"/>
              </w:rPr>
              <w:t>SI</w:t>
            </w:r>
          </w:p>
        </w:tc>
        <w:tc>
          <w:tcPr>
            <w:tcW w:w="1053" w:type="dxa"/>
            <w:tcBorders>
              <w:top w:val="nil"/>
              <w:left w:val="nil"/>
              <w:bottom w:val="single" w:sz="4" w:space="0" w:color="auto"/>
              <w:right w:val="single" w:sz="4" w:space="0" w:color="auto"/>
            </w:tcBorders>
            <w:shd w:val="clear" w:color="000000" w:fill="FFFFFF"/>
            <w:vAlign w:val="center"/>
            <w:hideMark/>
          </w:tcPr>
          <w:p w14:paraId="1F7BEBA3" w14:textId="77777777" w:rsidR="00475F57" w:rsidRPr="00956665" w:rsidRDefault="00475F57">
            <w:pPr>
              <w:tabs>
                <w:tab w:val="left" w:pos="142"/>
              </w:tabs>
              <w:spacing w:after="0" w:line="240" w:lineRule="auto"/>
              <w:jc w:val="center"/>
              <w:rPr>
                <w:rFonts w:ascii="Montserrat" w:eastAsia="Times New Roman" w:hAnsi="Montserrat" w:cs="Times New Roman"/>
                <w:color w:val="000000"/>
                <w:sz w:val="12"/>
                <w:szCs w:val="12"/>
                <w:lang w:eastAsia="es-MX"/>
              </w:rPr>
              <w:pPrChange w:id="957" w:author="Ramsés Vázquez Lira" w:date="2020-01-11T20:43:00Z">
                <w:pPr>
                  <w:spacing w:after="0" w:line="240" w:lineRule="auto"/>
                </w:pPr>
              </w:pPrChange>
            </w:pPr>
            <w:r w:rsidRPr="00956665">
              <w:rPr>
                <w:rFonts w:ascii="Montserrat" w:eastAsia="Times New Roman" w:hAnsi="Montserrat" w:cs="Times New Roman"/>
                <w:color w:val="000000"/>
                <w:sz w:val="12"/>
                <w:szCs w:val="12"/>
                <w:lang w:eastAsia="es-MX"/>
              </w:rPr>
              <w:t>M3. Rúbrica</w:t>
            </w:r>
          </w:p>
        </w:tc>
        <w:tc>
          <w:tcPr>
            <w:tcW w:w="850" w:type="dxa"/>
            <w:tcBorders>
              <w:top w:val="nil"/>
              <w:left w:val="nil"/>
              <w:bottom w:val="single" w:sz="4" w:space="0" w:color="auto"/>
              <w:right w:val="single" w:sz="4" w:space="0" w:color="auto"/>
            </w:tcBorders>
            <w:shd w:val="clear" w:color="000000" w:fill="FFFFFF"/>
            <w:noWrap/>
            <w:vAlign w:val="center"/>
            <w:hideMark/>
          </w:tcPr>
          <w:p w14:paraId="700B8562" w14:textId="77777777" w:rsidR="00475F57" w:rsidRPr="00956665" w:rsidRDefault="00475F57">
            <w:pPr>
              <w:tabs>
                <w:tab w:val="left" w:pos="142"/>
              </w:tabs>
              <w:spacing w:after="0" w:line="240" w:lineRule="auto"/>
              <w:jc w:val="center"/>
              <w:rPr>
                <w:rFonts w:ascii="Montserrat" w:eastAsia="Times New Roman" w:hAnsi="Montserrat" w:cs="Times New Roman"/>
                <w:color w:val="000000"/>
                <w:sz w:val="12"/>
                <w:szCs w:val="12"/>
                <w:lang w:eastAsia="es-MX"/>
              </w:rPr>
              <w:pPrChange w:id="958" w:author="Ramsés Vázquez Lira" w:date="2020-01-11T19:09:00Z">
                <w:pPr>
                  <w:spacing w:after="0" w:line="240" w:lineRule="auto"/>
                  <w:jc w:val="center"/>
                </w:pPr>
              </w:pPrChange>
            </w:pPr>
            <w:r w:rsidRPr="00956665">
              <w:rPr>
                <w:rFonts w:ascii="Montserrat" w:eastAsia="Times New Roman" w:hAnsi="Montserrat" w:cs="Times New Roman"/>
                <w:color w:val="000000"/>
                <w:sz w:val="12"/>
                <w:szCs w:val="12"/>
                <w:lang w:eastAsia="es-MX"/>
              </w:rPr>
              <w:t>1</w:t>
            </w:r>
          </w:p>
        </w:tc>
        <w:tc>
          <w:tcPr>
            <w:tcW w:w="851" w:type="dxa"/>
            <w:vMerge/>
            <w:tcBorders>
              <w:top w:val="nil"/>
              <w:left w:val="single" w:sz="4" w:space="0" w:color="auto"/>
              <w:bottom w:val="single" w:sz="8" w:space="0" w:color="000000"/>
              <w:right w:val="single" w:sz="8" w:space="0" w:color="auto"/>
            </w:tcBorders>
            <w:vAlign w:val="center"/>
            <w:hideMark/>
          </w:tcPr>
          <w:p w14:paraId="0508F126" w14:textId="77777777" w:rsidR="00475F57" w:rsidRPr="00956665" w:rsidRDefault="00475F57">
            <w:pPr>
              <w:tabs>
                <w:tab w:val="left" w:pos="142"/>
              </w:tabs>
              <w:spacing w:after="0" w:line="240" w:lineRule="auto"/>
              <w:rPr>
                <w:rFonts w:ascii="Montserrat" w:eastAsia="Times New Roman" w:hAnsi="Montserrat" w:cs="Times New Roman"/>
                <w:color w:val="000000"/>
                <w:sz w:val="12"/>
                <w:szCs w:val="12"/>
                <w:lang w:eastAsia="es-MX"/>
              </w:rPr>
              <w:pPrChange w:id="959" w:author="Ramsés Vázquez Lira" w:date="2020-01-11T19:09:00Z">
                <w:pPr>
                  <w:spacing w:after="0" w:line="240" w:lineRule="auto"/>
                </w:pPr>
              </w:pPrChange>
            </w:pPr>
          </w:p>
        </w:tc>
      </w:tr>
      <w:tr w:rsidR="00475F57" w:rsidRPr="00956665" w14:paraId="02CB1892" w14:textId="77777777" w:rsidTr="00943101">
        <w:trPr>
          <w:trHeight w:val="300"/>
        </w:trPr>
        <w:tc>
          <w:tcPr>
            <w:tcW w:w="901" w:type="dxa"/>
            <w:vMerge/>
            <w:tcBorders>
              <w:top w:val="nil"/>
              <w:left w:val="single" w:sz="8" w:space="0" w:color="auto"/>
              <w:bottom w:val="single" w:sz="8" w:space="0" w:color="000000"/>
              <w:right w:val="single" w:sz="4" w:space="0" w:color="auto"/>
            </w:tcBorders>
            <w:vAlign w:val="center"/>
            <w:hideMark/>
          </w:tcPr>
          <w:p w14:paraId="07B99136" w14:textId="77777777" w:rsidR="00475F57" w:rsidRPr="00956665" w:rsidRDefault="00475F57">
            <w:pPr>
              <w:tabs>
                <w:tab w:val="left" w:pos="142"/>
              </w:tabs>
              <w:spacing w:after="0" w:line="240" w:lineRule="auto"/>
              <w:rPr>
                <w:rFonts w:ascii="Montserrat" w:eastAsia="Times New Roman" w:hAnsi="Montserrat" w:cs="Times New Roman"/>
                <w:color w:val="000000"/>
                <w:sz w:val="12"/>
                <w:szCs w:val="12"/>
                <w:lang w:eastAsia="es-MX"/>
              </w:rPr>
              <w:pPrChange w:id="960" w:author="Ramsés Vázquez Lira" w:date="2020-01-11T19:09:00Z">
                <w:pPr>
                  <w:spacing w:after="0" w:line="240" w:lineRule="auto"/>
                </w:pPr>
              </w:pPrChange>
            </w:pPr>
          </w:p>
        </w:tc>
        <w:tc>
          <w:tcPr>
            <w:tcW w:w="1117" w:type="dxa"/>
            <w:vMerge/>
            <w:tcBorders>
              <w:top w:val="nil"/>
              <w:left w:val="single" w:sz="4" w:space="0" w:color="auto"/>
              <w:bottom w:val="single" w:sz="4" w:space="0" w:color="auto"/>
              <w:right w:val="single" w:sz="4" w:space="0" w:color="auto"/>
            </w:tcBorders>
            <w:vAlign w:val="center"/>
            <w:hideMark/>
          </w:tcPr>
          <w:p w14:paraId="75048906" w14:textId="77777777" w:rsidR="00475F57" w:rsidRPr="00956665" w:rsidRDefault="00475F57">
            <w:pPr>
              <w:tabs>
                <w:tab w:val="left" w:pos="142"/>
              </w:tabs>
              <w:spacing w:after="0" w:line="240" w:lineRule="auto"/>
              <w:rPr>
                <w:rFonts w:ascii="Montserrat" w:eastAsia="Times New Roman" w:hAnsi="Montserrat" w:cs="Times New Roman"/>
                <w:i/>
                <w:iCs/>
                <w:color w:val="800000"/>
                <w:sz w:val="12"/>
                <w:szCs w:val="12"/>
                <w:lang w:eastAsia="es-MX"/>
              </w:rPr>
              <w:pPrChange w:id="961" w:author="Ramsés Vázquez Lira" w:date="2020-01-11T19:09:00Z">
                <w:pPr>
                  <w:spacing w:after="0" w:line="240" w:lineRule="auto"/>
                </w:pPr>
              </w:pPrChange>
            </w:pPr>
          </w:p>
        </w:tc>
        <w:tc>
          <w:tcPr>
            <w:tcW w:w="1016" w:type="dxa"/>
            <w:tcBorders>
              <w:top w:val="nil"/>
              <w:left w:val="nil"/>
              <w:bottom w:val="single" w:sz="4" w:space="0" w:color="auto"/>
              <w:right w:val="single" w:sz="4" w:space="0" w:color="auto"/>
            </w:tcBorders>
            <w:shd w:val="clear" w:color="000000" w:fill="FFFFFF"/>
            <w:noWrap/>
            <w:vAlign w:val="center"/>
            <w:hideMark/>
          </w:tcPr>
          <w:p w14:paraId="4A09A52A" w14:textId="77777777" w:rsidR="00475F57" w:rsidRPr="00956665" w:rsidRDefault="00475F57">
            <w:pPr>
              <w:tabs>
                <w:tab w:val="left" w:pos="142"/>
              </w:tabs>
              <w:spacing w:after="0" w:line="240" w:lineRule="auto"/>
              <w:rPr>
                <w:rFonts w:ascii="Montserrat" w:eastAsia="Times New Roman" w:hAnsi="Montserrat" w:cs="Times New Roman"/>
                <w:color w:val="000000"/>
                <w:sz w:val="12"/>
                <w:szCs w:val="12"/>
                <w:lang w:eastAsia="es-MX"/>
              </w:rPr>
              <w:pPrChange w:id="962" w:author="Ramsés Vázquez Lira" w:date="2020-01-11T19:09:00Z">
                <w:pPr>
                  <w:spacing w:after="0" w:line="240" w:lineRule="auto"/>
                </w:pPr>
              </w:pPrChange>
            </w:pPr>
            <w:r w:rsidRPr="00956665">
              <w:rPr>
                <w:rFonts w:ascii="Montserrat" w:eastAsia="Times New Roman" w:hAnsi="Montserrat" w:cs="Times New Roman"/>
                <w:color w:val="000000"/>
                <w:sz w:val="12"/>
                <w:szCs w:val="12"/>
                <w:lang w:eastAsia="es-MX"/>
              </w:rPr>
              <w:t>Supervisor</w:t>
            </w:r>
          </w:p>
        </w:tc>
        <w:tc>
          <w:tcPr>
            <w:tcW w:w="1090" w:type="dxa"/>
            <w:tcBorders>
              <w:top w:val="nil"/>
              <w:left w:val="nil"/>
              <w:bottom w:val="single" w:sz="4" w:space="0" w:color="auto"/>
              <w:right w:val="single" w:sz="4" w:space="0" w:color="auto"/>
            </w:tcBorders>
            <w:shd w:val="clear" w:color="000000" w:fill="FFFFFF"/>
            <w:noWrap/>
            <w:vAlign w:val="center"/>
            <w:hideMark/>
          </w:tcPr>
          <w:p w14:paraId="6F120B01" w14:textId="77777777" w:rsidR="00475F57" w:rsidRPr="00956665" w:rsidRDefault="00475F57">
            <w:pPr>
              <w:tabs>
                <w:tab w:val="left" w:pos="142"/>
              </w:tabs>
              <w:spacing w:after="0" w:line="240" w:lineRule="auto"/>
              <w:jc w:val="center"/>
              <w:rPr>
                <w:rFonts w:ascii="Montserrat" w:eastAsia="Times New Roman" w:hAnsi="Montserrat" w:cs="Times New Roman"/>
                <w:color w:val="000000"/>
                <w:sz w:val="12"/>
                <w:szCs w:val="12"/>
                <w:lang w:eastAsia="es-MX"/>
              </w:rPr>
              <w:pPrChange w:id="963" w:author="Ramsés Vázquez Lira" w:date="2020-01-11T19:09:00Z">
                <w:pPr>
                  <w:spacing w:after="0" w:line="240" w:lineRule="auto"/>
                  <w:jc w:val="center"/>
                </w:pPr>
              </w:pPrChange>
            </w:pPr>
            <w:r w:rsidRPr="00956665">
              <w:rPr>
                <w:rFonts w:ascii="Montserrat" w:eastAsia="Times New Roman" w:hAnsi="Montserrat" w:cs="Times New Roman"/>
                <w:color w:val="000000"/>
                <w:sz w:val="12"/>
                <w:szCs w:val="12"/>
                <w:lang w:eastAsia="es-MX"/>
              </w:rPr>
              <w:t xml:space="preserve">Media Superior </w:t>
            </w:r>
          </w:p>
        </w:tc>
        <w:tc>
          <w:tcPr>
            <w:tcW w:w="953" w:type="dxa"/>
            <w:tcBorders>
              <w:top w:val="nil"/>
              <w:left w:val="nil"/>
              <w:bottom w:val="single" w:sz="4" w:space="0" w:color="auto"/>
              <w:right w:val="single" w:sz="4" w:space="0" w:color="auto"/>
            </w:tcBorders>
            <w:shd w:val="clear" w:color="000000" w:fill="FFFFFF"/>
            <w:noWrap/>
            <w:vAlign w:val="center"/>
            <w:hideMark/>
          </w:tcPr>
          <w:p w14:paraId="223D21E5" w14:textId="77777777" w:rsidR="00475F57" w:rsidRPr="00956665" w:rsidRDefault="00475F57">
            <w:pPr>
              <w:tabs>
                <w:tab w:val="left" w:pos="142"/>
              </w:tabs>
              <w:spacing w:after="0" w:line="240" w:lineRule="auto"/>
              <w:rPr>
                <w:rFonts w:ascii="Montserrat" w:eastAsia="Times New Roman" w:hAnsi="Montserrat" w:cs="Times New Roman"/>
                <w:color w:val="000000"/>
                <w:sz w:val="12"/>
                <w:szCs w:val="12"/>
                <w:lang w:eastAsia="es-MX"/>
              </w:rPr>
              <w:pPrChange w:id="964" w:author="Ramsés Vázquez Lira" w:date="2020-01-11T19:09:00Z">
                <w:pPr>
                  <w:spacing w:after="0" w:line="240" w:lineRule="auto"/>
                </w:pPr>
              </w:pPrChange>
            </w:pPr>
            <w:r w:rsidRPr="00956665">
              <w:rPr>
                <w:rFonts w:ascii="Cambria" w:eastAsia="Times New Roman" w:hAnsi="Cambria" w:cs="Cambria"/>
                <w:color w:val="000000"/>
                <w:sz w:val="12"/>
                <w:szCs w:val="12"/>
                <w:lang w:eastAsia="es-MX"/>
              </w:rPr>
              <w:t> </w:t>
            </w:r>
          </w:p>
        </w:tc>
        <w:tc>
          <w:tcPr>
            <w:tcW w:w="953" w:type="dxa"/>
            <w:tcBorders>
              <w:top w:val="nil"/>
              <w:left w:val="nil"/>
              <w:bottom w:val="single" w:sz="4" w:space="0" w:color="auto"/>
              <w:right w:val="single" w:sz="4" w:space="0" w:color="auto"/>
            </w:tcBorders>
            <w:shd w:val="clear" w:color="000000" w:fill="FFFFFF"/>
            <w:noWrap/>
            <w:vAlign w:val="center"/>
            <w:hideMark/>
          </w:tcPr>
          <w:p w14:paraId="1E4A23D6" w14:textId="77777777" w:rsidR="00475F57" w:rsidRPr="00956665" w:rsidRDefault="00475F57">
            <w:pPr>
              <w:tabs>
                <w:tab w:val="left" w:pos="142"/>
              </w:tabs>
              <w:spacing w:after="0" w:line="240" w:lineRule="auto"/>
              <w:rPr>
                <w:rFonts w:ascii="Montserrat" w:eastAsia="Times New Roman" w:hAnsi="Montserrat" w:cs="Times New Roman"/>
                <w:color w:val="000000"/>
                <w:sz w:val="12"/>
                <w:szCs w:val="12"/>
                <w:lang w:eastAsia="es-MX"/>
              </w:rPr>
              <w:pPrChange w:id="965" w:author="Ramsés Vázquez Lira" w:date="2020-01-11T19:09:00Z">
                <w:pPr>
                  <w:spacing w:after="0" w:line="240" w:lineRule="auto"/>
                </w:pPr>
              </w:pPrChange>
            </w:pPr>
            <w:r w:rsidRPr="00956665">
              <w:rPr>
                <w:rFonts w:ascii="Montserrat" w:eastAsia="Times New Roman" w:hAnsi="Montserrat" w:cs="Times New Roman"/>
                <w:color w:val="000000"/>
                <w:sz w:val="12"/>
                <w:szCs w:val="12"/>
                <w:lang w:eastAsia="es-MX"/>
              </w:rPr>
              <w:t>SI</w:t>
            </w:r>
          </w:p>
        </w:tc>
        <w:tc>
          <w:tcPr>
            <w:tcW w:w="1053" w:type="dxa"/>
            <w:tcBorders>
              <w:top w:val="nil"/>
              <w:left w:val="nil"/>
              <w:bottom w:val="single" w:sz="4" w:space="0" w:color="auto"/>
              <w:right w:val="single" w:sz="4" w:space="0" w:color="auto"/>
            </w:tcBorders>
            <w:shd w:val="clear" w:color="000000" w:fill="FFFFFF"/>
            <w:vAlign w:val="center"/>
            <w:hideMark/>
          </w:tcPr>
          <w:p w14:paraId="1D4D93D3" w14:textId="77777777" w:rsidR="00475F57" w:rsidRPr="00956665" w:rsidRDefault="00475F57">
            <w:pPr>
              <w:tabs>
                <w:tab w:val="left" w:pos="142"/>
              </w:tabs>
              <w:spacing w:after="0" w:line="240" w:lineRule="auto"/>
              <w:jc w:val="center"/>
              <w:rPr>
                <w:rFonts w:ascii="Montserrat" w:eastAsia="Times New Roman" w:hAnsi="Montserrat" w:cs="Times New Roman"/>
                <w:color w:val="000000"/>
                <w:sz w:val="12"/>
                <w:szCs w:val="12"/>
                <w:lang w:eastAsia="es-MX"/>
              </w:rPr>
              <w:pPrChange w:id="966" w:author="Ramsés Vázquez Lira" w:date="2020-01-11T20:43:00Z">
                <w:pPr>
                  <w:spacing w:after="0" w:line="240" w:lineRule="auto"/>
                </w:pPr>
              </w:pPrChange>
            </w:pPr>
            <w:r w:rsidRPr="00956665">
              <w:rPr>
                <w:rFonts w:ascii="Montserrat" w:eastAsia="Times New Roman" w:hAnsi="Montserrat" w:cs="Times New Roman"/>
                <w:color w:val="000000"/>
                <w:sz w:val="12"/>
                <w:szCs w:val="12"/>
                <w:lang w:eastAsia="es-MX"/>
              </w:rPr>
              <w:t>M3. Rúbrica</w:t>
            </w:r>
          </w:p>
        </w:tc>
        <w:tc>
          <w:tcPr>
            <w:tcW w:w="850" w:type="dxa"/>
            <w:tcBorders>
              <w:top w:val="nil"/>
              <w:left w:val="nil"/>
              <w:bottom w:val="single" w:sz="4" w:space="0" w:color="auto"/>
              <w:right w:val="single" w:sz="4" w:space="0" w:color="auto"/>
            </w:tcBorders>
            <w:shd w:val="clear" w:color="000000" w:fill="FFFFFF"/>
            <w:noWrap/>
            <w:vAlign w:val="center"/>
            <w:hideMark/>
          </w:tcPr>
          <w:p w14:paraId="442CB947" w14:textId="77777777" w:rsidR="00475F57" w:rsidRPr="00956665" w:rsidRDefault="00475F57">
            <w:pPr>
              <w:tabs>
                <w:tab w:val="left" w:pos="142"/>
              </w:tabs>
              <w:spacing w:after="0" w:line="240" w:lineRule="auto"/>
              <w:jc w:val="center"/>
              <w:rPr>
                <w:rFonts w:ascii="Montserrat" w:eastAsia="Times New Roman" w:hAnsi="Montserrat" w:cs="Times New Roman"/>
                <w:color w:val="000000"/>
                <w:sz w:val="12"/>
                <w:szCs w:val="12"/>
                <w:lang w:eastAsia="es-MX"/>
              </w:rPr>
              <w:pPrChange w:id="967" w:author="Ramsés Vázquez Lira" w:date="2020-01-11T19:09:00Z">
                <w:pPr>
                  <w:spacing w:after="0" w:line="240" w:lineRule="auto"/>
                  <w:jc w:val="center"/>
                </w:pPr>
              </w:pPrChange>
            </w:pPr>
            <w:r w:rsidRPr="00956665">
              <w:rPr>
                <w:rFonts w:ascii="Montserrat" w:eastAsia="Times New Roman" w:hAnsi="Montserrat" w:cs="Times New Roman"/>
                <w:color w:val="000000"/>
                <w:sz w:val="12"/>
                <w:szCs w:val="12"/>
                <w:lang w:eastAsia="es-MX"/>
              </w:rPr>
              <w:t>1</w:t>
            </w:r>
          </w:p>
        </w:tc>
        <w:tc>
          <w:tcPr>
            <w:tcW w:w="851" w:type="dxa"/>
            <w:vMerge/>
            <w:tcBorders>
              <w:top w:val="nil"/>
              <w:left w:val="single" w:sz="4" w:space="0" w:color="auto"/>
              <w:bottom w:val="single" w:sz="8" w:space="0" w:color="000000"/>
              <w:right w:val="single" w:sz="8" w:space="0" w:color="auto"/>
            </w:tcBorders>
            <w:vAlign w:val="center"/>
            <w:hideMark/>
          </w:tcPr>
          <w:p w14:paraId="02CCB868" w14:textId="77777777" w:rsidR="00475F57" w:rsidRPr="00956665" w:rsidRDefault="00475F57">
            <w:pPr>
              <w:tabs>
                <w:tab w:val="left" w:pos="142"/>
              </w:tabs>
              <w:spacing w:after="0" w:line="240" w:lineRule="auto"/>
              <w:rPr>
                <w:rFonts w:ascii="Montserrat" w:eastAsia="Times New Roman" w:hAnsi="Montserrat" w:cs="Times New Roman"/>
                <w:color w:val="000000"/>
                <w:sz w:val="12"/>
                <w:szCs w:val="12"/>
                <w:lang w:eastAsia="es-MX"/>
              </w:rPr>
              <w:pPrChange w:id="968" w:author="Ramsés Vázquez Lira" w:date="2020-01-11T19:09:00Z">
                <w:pPr>
                  <w:spacing w:after="0" w:line="240" w:lineRule="auto"/>
                </w:pPr>
              </w:pPrChange>
            </w:pPr>
          </w:p>
        </w:tc>
      </w:tr>
      <w:tr w:rsidR="00475F57" w:rsidRPr="00956665" w14:paraId="2C401558" w14:textId="77777777" w:rsidTr="00943101">
        <w:trPr>
          <w:trHeight w:val="765"/>
        </w:trPr>
        <w:tc>
          <w:tcPr>
            <w:tcW w:w="901" w:type="dxa"/>
            <w:vMerge/>
            <w:tcBorders>
              <w:top w:val="nil"/>
              <w:left w:val="single" w:sz="8" w:space="0" w:color="auto"/>
              <w:bottom w:val="single" w:sz="8" w:space="0" w:color="000000"/>
              <w:right w:val="single" w:sz="4" w:space="0" w:color="auto"/>
            </w:tcBorders>
            <w:vAlign w:val="center"/>
            <w:hideMark/>
          </w:tcPr>
          <w:p w14:paraId="447A41A7" w14:textId="77777777" w:rsidR="00475F57" w:rsidRPr="00956665" w:rsidRDefault="00475F57">
            <w:pPr>
              <w:tabs>
                <w:tab w:val="left" w:pos="142"/>
              </w:tabs>
              <w:spacing w:after="0" w:line="240" w:lineRule="auto"/>
              <w:rPr>
                <w:rFonts w:ascii="Montserrat" w:eastAsia="Times New Roman" w:hAnsi="Montserrat" w:cs="Times New Roman"/>
                <w:color w:val="000000"/>
                <w:sz w:val="12"/>
                <w:szCs w:val="12"/>
                <w:lang w:eastAsia="es-MX"/>
              </w:rPr>
              <w:pPrChange w:id="969" w:author="Ramsés Vázquez Lira" w:date="2020-01-11T19:09:00Z">
                <w:pPr>
                  <w:spacing w:after="0" w:line="240" w:lineRule="auto"/>
                </w:pPr>
              </w:pPrChange>
            </w:pPr>
          </w:p>
        </w:tc>
        <w:tc>
          <w:tcPr>
            <w:tcW w:w="1117" w:type="dxa"/>
            <w:vMerge w:val="restart"/>
            <w:tcBorders>
              <w:top w:val="nil"/>
              <w:left w:val="single" w:sz="4" w:space="0" w:color="auto"/>
              <w:bottom w:val="single" w:sz="8" w:space="0" w:color="000000"/>
              <w:right w:val="single" w:sz="4" w:space="0" w:color="auto"/>
            </w:tcBorders>
            <w:shd w:val="clear" w:color="000000" w:fill="FFFFFF"/>
            <w:vAlign w:val="center"/>
            <w:hideMark/>
          </w:tcPr>
          <w:p w14:paraId="21357F61" w14:textId="77777777" w:rsidR="00475F57" w:rsidRPr="00956665" w:rsidRDefault="00475F57">
            <w:pPr>
              <w:tabs>
                <w:tab w:val="left" w:pos="142"/>
              </w:tabs>
              <w:spacing w:after="0" w:line="240" w:lineRule="auto"/>
              <w:rPr>
                <w:rFonts w:ascii="Montserrat" w:eastAsia="Times New Roman" w:hAnsi="Montserrat" w:cs="Times New Roman"/>
                <w:i/>
                <w:iCs/>
                <w:color w:val="800000"/>
                <w:sz w:val="12"/>
                <w:szCs w:val="12"/>
                <w:lang w:eastAsia="es-MX"/>
              </w:rPr>
              <w:pPrChange w:id="970" w:author="Ramsés Vázquez Lira" w:date="2020-01-11T19:09:00Z">
                <w:pPr>
                  <w:spacing w:after="0" w:line="240" w:lineRule="auto"/>
                </w:pPr>
              </w:pPrChange>
            </w:pPr>
            <w:r w:rsidRPr="00956665">
              <w:rPr>
                <w:rFonts w:ascii="Montserrat" w:eastAsia="Times New Roman" w:hAnsi="Montserrat" w:cs="Times New Roman"/>
                <w:i/>
                <w:iCs/>
                <w:sz w:val="12"/>
                <w:szCs w:val="12"/>
                <w:lang w:eastAsia="es-MX"/>
              </w:rPr>
              <w:t>Instrumento de valoración de conocimientos y aptitudes</w:t>
            </w:r>
          </w:p>
        </w:tc>
        <w:tc>
          <w:tcPr>
            <w:tcW w:w="1016" w:type="dxa"/>
            <w:tcBorders>
              <w:top w:val="nil"/>
              <w:left w:val="nil"/>
              <w:bottom w:val="single" w:sz="4" w:space="0" w:color="auto"/>
              <w:right w:val="single" w:sz="4" w:space="0" w:color="auto"/>
            </w:tcBorders>
            <w:shd w:val="clear" w:color="000000" w:fill="FFFFFF"/>
            <w:noWrap/>
            <w:vAlign w:val="center"/>
            <w:hideMark/>
          </w:tcPr>
          <w:p w14:paraId="1C6464A9" w14:textId="77777777" w:rsidR="00475F57" w:rsidRPr="00956665" w:rsidRDefault="00475F57">
            <w:pPr>
              <w:tabs>
                <w:tab w:val="left" w:pos="142"/>
              </w:tabs>
              <w:spacing w:after="0" w:line="240" w:lineRule="auto"/>
              <w:rPr>
                <w:rFonts w:ascii="Montserrat" w:eastAsia="Times New Roman" w:hAnsi="Montserrat" w:cs="Times New Roman"/>
                <w:color w:val="000000"/>
                <w:sz w:val="12"/>
                <w:szCs w:val="12"/>
                <w:lang w:eastAsia="es-MX"/>
              </w:rPr>
              <w:pPrChange w:id="971" w:author="Ramsés Vázquez Lira" w:date="2020-01-11T19:09:00Z">
                <w:pPr>
                  <w:spacing w:after="0" w:line="240" w:lineRule="auto"/>
                </w:pPr>
              </w:pPrChange>
            </w:pPr>
            <w:r w:rsidRPr="00956665">
              <w:rPr>
                <w:rFonts w:ascii="Montserrat" w:eastAsia="Times New Roman" w:hAnsi="Montserrat" w:cs="Times New Roman"/>
                <w:color w:val="000000"/>
                <w:sz w:val="12"/>
                <w:szCs w:val="12"/>
                <w:lang w:eastAsia="es-MX"/>
              </w:rPr>
              <w:t>Director</w:t>
            </w:r>
          </w:p>
        </w:tc>
        <w:tc>
          <w:tcPr>
            <w:tcW w:w="1090" w:type="dxa"/>
            <w:tcBorders>
              <w:top w:val="nil"/>
              <w:left w:val="nil"/>
              <w:bottom w:val="single" w:sz="4" w:space="0" w:color="auto"/>
              <w:right w:val="single" w:sz="4" w:space="0" w:color="auto"/>
            </w:tcBorders>
            <w:shd w:val="clear" w:color="000000" w:fill="FFFFFF"/>
            <w:noWrap/>
            <w:vAlign w:val="center"/>
            <w:hideMark/>
          </w:tcPr>
          <w:p w14:paraId="5276789E" w14:textId="77777777" w:rsidR="00475F57" w:rsidRPr="00956665" w:rsidRDefault="00475F57">
            <w:pPr>
              <w:tabs>
                <w:tab w:val="left" w:pos="142"/>
              </w:tabs>
              <w:spacing w:after="0" w:line="240" w:lineRule="auto"/>
              <w:jc w:val="center"/>
              <w:rPr>
                <w:rFonts w:ascii="Montserrat" w:eastAsia="Times New Roman" w:hAnsi="Montserrat" w:cs="Times New Roman"/>
                <w:color w:val="000000"/>
                <w:sz w:val="12"/>
                <w:szCs w:val="12"/>
                <w:lang w:eastAsia="es-MX"/>
              </w:rPr>
              <w:pPrChange w:id="972" w:author="Ramsés Vázquez Lira" w:date="2020-01-11T19:09:00Z">
                <w:pPr>
                  <w:spacing w:after="0" w:line="240" w:lineRule="auto"/>
                  <w:jc w:val="center"/>
                </w:pPr>
              </w:pPrChange>
            </w:pPr>
            <w:r w:rsidRPr="00956665">
              <w:rPr>
                <w:rFonts w:ascii="Montserrat" w:eastAsia="Times New Roman" w:hAnsi="Montserrat" w:cs="Times New Roman"/>
                <w:color w:val="000000"/>
                <w:sz w:val="12"/>
                <w:szCs w:val="12"/>
                <w:lang w:eastAsia="es-MX"/>
              </w:rPr>
              <w:t xml:space="preserve">Media Superior </w:t>
            </w:r>
          </w:p>
        </w:tc>
        <w:tc>
          <w:tcPr>
            <w:tcW w:w="953" w:type="dxa"/>
            <w:tcBorders>
              <w:top w:val="nil"/>
              <w:left w:val="nil"/>
              <w:bottom w:val="single" w:sz="4" w:space="0" w:color="auto"/>
              <w:right w:val="single" w:sz="4" w:space="0" w:color="auto"/>
            </w:tcBorders>
            <w:shd w:val="clear" w:color="000000" w:fill="FFFFFF"/>
            <w:noWrap/>
            <w:vAlign w:val="center"/>
            <w:hideMark/>
          </w:tcPr>
          <w:p w14:paraId="25FE1B58" w14:textId="77777777" w:rsidR="00475F57" w:rsidRPr="00956665" w:rsidRDefault="00475F57">
            <w:pPr>
              <w:tabs>
                <w:tab w:val="left" w:pos="142"/>
              </w:tabs>
              <w:spacing w:after="0" w:line="240" w:lineRule="auto"/>
              <w:rPr>
                <w:rFonts w:ascii="Montserrat" w:eastAsia="Times New Roman" w:hAnsi="Montserrat" w:cs="Times New Roman"/>
                <w:color w:val="000000"/>
                <w:sz w:val="12"/>
                <w:szCs w:val="12"/>
                <w:lang w:eastAsia="es-MX"/>
              </w:rPr>
              <w:pPrChange w:id="973" w:author="Ramsés Vázquez Lira" w:date="2020-01-11T19:09:00Z">
                <w:pPr>
                  <w:spacing w:after="0" w:line="240" w:lineRule="auto"/>
                </w:pPr>
              </w:pPrChange>
            </w:pPr>
            <w:r w:rsidRPr="00956665">
              <w:rPr>
                <w:rFonts w:ascii="Cambria" w:eastAsia="Times New Roman" w:hAnsi="Cambria" w:cs="Cambria"/>
                <w:color w:val="000000"/>
                <w:sz w:val="12"/>
                <w:szCs w:val="12"/>
                <w:lang w:eastAsia="es-MX"/>
              </w:rPr>
              <w:t> </w:t>
            </w:r>
          </w:p>
        </w:tc>
        <w:tc>
          <w:tcPr>
            <w:tcW w:w="953" w:type="dxa"/>
            <w:tcBorders>
              <w:top w:val="nil"/>
              <w:left w:val="nil"/>
              <w:bottom w:val="single" w:sz="4" w:space="0" w:color="auto"/>
              <w:right w:val="single" w:sz="4" w:space="0" w:color="auto"/>
            </w:tcBorders>
            <w:shd w:val="clear" w:color="auto" w:fill="auto"/>
            <w:vAlign w:val="center"/>
            <w:hideMark/>
          </w:tcPr>
          <w:p w14:paraId="206BBF8F" w14:textId="77777777" w:rsidR="00475F57" w:rsidRPr="00956665" w:rsidRDefault="00475F57">
            <w:pPr>
              <w:tabs>
                <w:tab w:val="left" w:pos="142"/>
              </w:tabs>
              <w:spacing w:after="0" w:line="240" w:lineRule="auto"/>
              <w:rPr>
                <w:rFonts w:ascii="Montserrat" w:eastAsia="Times New Roman" w:hAnsi="Montserrat" w:cs="Times New Roman"/>
                <w:color w:val="000000"/>
                <w:sz w:val="12"/>
                <w:szCs w:val="12"/>
                <w:lang w:eastAsia="es-MX"/>
              </w:rPr>
              <w:pPrChange w:id="974" w:author="Ramsés Vázquez Lira" w:date="2020-01-11T19:09:00Z">
                <w:pPr>
                  <w:spacing w:after="0" w:line="240" w:lineRule="auto"/>
                </w:pPr>
              </w:pPrChange>
            </w:pPr>
            <w:r w:rsidRPr="00956665">
              <w:rPr>
                <w:rFonts w:ascii="Montserrat" w:eastAsia="Times New Roman" w:hAnsi="Montserrat" w:cs="Times New Roman"/>
                <w:color w:val="000000"/>
                <w:sz w:val="12"/>
                <w:szCs w:val="12"/>
                <w:lang w:eastAsia="es-MX"/>
              </w:rPr>
              <w:t>SI</w:t>
            </w:r>
          </w:p>
        </w:tc>
        <w:tc>
          <w:tcPr>
            <w:tcW w:w="1053" w:type="dxa"/>
            <w:tcBorders>
              <w:top w:val="nil"/>
              <w:left w:val="nil"/>
              <w:bottom w:val="single" w:sz="4" w:space="0" w:color="auto"/>
              <w:right w:val="single" w:sz="4" w:space="0" w:color="auto"/>
            </w:tcBorders>
            <w:shd w:val="clear" w:color="auto" w:fill="auto"/>
            <w:vAlign w:val="center"/>
            <w:hideMark/>
          </w:tcPr>
          <w:p w14:paraId="60A09A74" w14:textId="77777777" w:rsidR="00475F57" w:rsidRPr="00956665" w:rsidRDefault="00475F57">
            <w:pPr>
              <w:tabs>
                <w:tab w:val="left" w:pos="142"/>
              </w:tabs>
              <w:spacing w:after="0" w:line="240" w:lineRule="auto"/>
              <w:jc w:val="center"/>
              <w:rPr>
                <w:rFonts w:ascii="Montserrat" w:eastAsia="Times New Roman" w:hAnsi="Montserrat" w:cs="Times New Roman"/>
                <w:color w:val="000000"/>
                <w:sz w:val="12"/>
                <w:szCs w:val="12"/>
                <w:lang w:eastAsia="es-MX"/>
              </w:rPr>
              <w:pPrChange w:id="975" w:author="Ramsés Vázquez Lira" w:date="2020-01-11T20:43:00Z">
                <w:pPr>
                  <w:spacing w:after="0" w:line="240" w:lineRule="auto"/>
                </w:pPr>
              </w:pPrChange>
            </w:pPr>
            <w:r w:rsidRPr="00956665">
              <w:rPr>
                <w:rFonts w:ascii="Montserrat" w:eastAsia="Times New Roman" w:hAnsi="Montserrat" w:cs="Times New Roman"/>
                <w:color w:val="000000"/>
                <w:sz w:val="12"/>
                <w:szCs w:val="12"/>
                <w:lang w:eastAsia="es-MX"/>
              </w:rPr>
              <w:t>M1. Modelo Diagnóstico Cognitivo</w:t>
            </w:r>
          </w:p>
        </w:tc>
        <w:tc>
          <w:tcPr>
            <w:tcW w:w="850" w:type="dxa"/>
            <w:tcBorders>
              <w:top w:val="nil"/>
              <w:left w:val="nil"/>
              <w:bottom w:val="single" w:sz="4" w:space="0" w:color="auto"/>
              <w:right w:val="single" w:sz="4" w:space="0" w:color="auto"/>
            </w:tcBorders>
            <w:shd w:val="clear" w:color="000000" w:fill="FFFFFF"/>
            <w:noWrap/>
            <w:vAlign w:val="center"/>
            <w:hideMark/>
          </w:tcPr>
          <w:p w14:paraId="0C523540" w14:textId="77777777" w:rsidR="00475F57" w:rsidRPr="00956665" w:rsidRDefault="00475F57">
            <w:pPr>
              <w:tabs>
                <w:tab w:val="left" w:pos="142"/>
              </w:tabs>
              <w:spacing w:after="0" w:line="240" w:lineRule="auto"/>
              <w:jc w:val="center"/>
              <w:rPr>
                <w:rFonts w:ascii="Montserrat" w:eastAsia="Times New Roman" w:hAnsi="Montserrat" w:cs="Times New Roman"/>
                <w:color w:val="000000"/>
                <w:sz w:val="12"/>
                <w:szCs w:val="12"/>
                <w:lang w:eastAsia="es-MX"/>
              </w:rPr>
              <w:pPrChange w:id="976" w:author="Ramsés Vázquez Lira" w:date="2020-01-11T19:09:00Z">
                <w:pPr>
                  <w:spacing w:after="0" w:line="240" w:lineRule="auto"/>
                  <w:jc w:val="center"/>
                </w:pPr>
              </w:pPrChange>
            </w:pPr>
            <w:r w:rsidRPr="00956665">
              <w:rPr>
                <w:rFonts w:ascii="Montserrat" w:eastAsia="Times New Roman" w:hAnsi="Montserrat" w:cs="Times New Roman"/>
                <w:color w:val="000000"/>
                <w:sz w:val="12"/>
                <w:szCs w:val="12"/>
                <w:lang w:eastAsia="es-MX"/>
              </w:rPr>
              <w:t>1</w:t>
            </w:r>
          </w:p>
        </w:tc>
        <w:tc>
          <w:tcPr>
            <w:tcW w:w="851" w:type="dxa"/>
            <w:vMerge/>
            <w:tcBorders>
              <w:top w:val="nil"/>
              <w:left w:val="single" w:sz="4" w:space="0" w:color="auto"/>
              <w:bottom w:val="single" w:sz="8" w:space="0" w:color="000000"/>
              <w:right w:val="single" w:sz="8" w:space="0" w:color="auto"/>
            </w:tcBorders>
            <w:vAlign w:val="center"/>
            <w:hideMark/>
          </w:tcPr>
          <w:p w14:paraId="48D19B50" w14:textId="77777777" w:rsidR="00475F57" w:rsidRPr="00956665" w:rsidRDefault="00475F57">
            <w:pPr>
              <w:tabs>
                <w:tab w:val="left" w:pos="142"/>
              </w:tabs>
              <w:spacing w:after="0" w:line="240" w:lineRule="auto"/>
              <w:rPr>
                <w:rFonts w:ascii="Montserrat" w:eastAsia="Times New Roman" w:hAnsi="Montserrat" w:cs="Times New Roman"/>
                <w:color w:val="000000"/>
                <w:sz w:val="12"/>
                <w:szCs w:val="12"/>
                <w:lang w:eastAsia="es-MX"/>
              </w:rPr>
              <w:pPrChange w:id="977" w:author="Ramsés Vázquez Lira" w:date="2020-01-11T19:09:00Z">
                <w:pPr>
                  <w:spacing w:after="0" w:line="240" w:lineRule="auto"/>
                </w:pPr>
              </w:pPrChange>
            </w:pPr>
          </w:p>
        </w:tc>
      </w:tr>
      <w:tr w:rsidR="00475F57" w:rsidRPr="00956665" w14:paraId="31C704F8" w14:textId="77777777" w:rsidTr="00943101">
        <w:trPr>
          <w:trHeight w:val="765"/>
        </w:trPr>
        <w:tc>
          <w:tcPr>
            <w:tcW w:w="901" w:type="dxa"/>
            <w:vMerge/>
            <w:tcBorders>
              <w:top w:val="nil"/>
              <w:left w:val="single" w:sz="8" w:space="0" w:color="auto"/>
              <w:bottom w:val="single" w:sz="8" w:space="0" w:color="000000"/>
              <w:right w:val="single" w:sz="4" w:space="0" w:color="auto"/>
            </w:tcBorders>
            <w:vAlign w:val="center"/>
            <w:hideMark/>
          </w:tcPr>
          <w:p w14:paraId="317F9D2C" w14:textId="77777777" w:rsidR="00475F57" w:rsidRPr="00956665" w:rsidRDefault="00475F57">
            <w:pPr>
              <w:tabs>
                <w:tab w:val="left" w:pos="142"/>
              </w:tabs>
              <w:spacing w:after="0" w:line="240" w:lineRule="auto"/>
              <w:rPr>
                <w:rFonts w:ascii="Montserrat" w:eastAsia="Times New Roman" w:hAnsi="Montserrat" w:cs="Times New Roman"/>
                <w:color w:val="000000"/>
                <w:sz w:val="12"/>
                <w:szCs w:val="12"/>
                <w:lang w:eastAsia="es-MX"/>
              </w:rPr>
              <w:pPrChange w:id="978" w:author="Ramsés Vázquez Lira" w:date="2020-01-11T19:09:00Z">
                <w:pPr>
                  <w:spacing w:after="0" w:line="240" w:lineRule="auto"/>
                </w:pPr>
              </w:pPrChange>
            </w:pPr>
          </w:p>
        </w:tc>
        <w:tc>
          <w:tcPr>
            <w:tcW w:w="1117" w:type="dxa"/>
            <w:vMerge/>
            <w:tcBorders>
              <w:top w:val="nil"/>
              <w:left w:val="single" w:sz="4" w:space="0" w:color="auto"/>
              <w:bottom w:val="single" w:sz="8" w:space="0" w:color="000000"/>
              <w:right w:val="single" w:sz="4" w:space="0" w:color="auto"/>
            </w:tcBorders>
            <w:vAlign w:val="center"/>
            <w:hideMark/>
          </w:tcPr>
          <w:p w14:paraId="07BD706A" w14:textId="77777777" w:rsidR="00475F57" w:rsidRPr="00956665" w:rsidRDefault="00475F57">
            <w:pPr>
              <w:tabs>
                <w:tab w:val="left" w:pos="142"/>
              </w:tabs>
              <w:spacing w:after="0" w:line="240" w:lineRule="auto"/>
              <w:rPr>
                <w:rFonts w:ascii="Montserrat" w:eastAsia="Times New Roman" w:hAnsi="Montserrat" w:cs="Times New Roman"/>
                <w:i/>
                <w:iCs/>
                <w:color w:val="800000"/>
                <w:sz w:val="12"/>
                <w:szCs w:val="12"/>
                <w:lang w:eastAsia="es-MX"/>
              </w:rPr>
              <w:pPrChange w:id="979" w:author="Ramsés Vázquez Lira" w:date="2020-01-11T19:09:00Z">
                <w:pPr>
                  <w:spacing w:after="0" w:line="240" w:lineRule="auto"/>
                </w:pPr>
              </w:pPrChange>
            </w:pPr>
          </w:p>
        </w:tc>
        <w:tc>
          <w:tcPr>
            <w:tcW w:w="1016" w:type="dxa"/>
            <w:tcBorders>
              <w:top w:val="nil"/>
              <w:left w:val="nil"/>
              <w:bottom w:val="single" w:sz="4" w:space="0" w:color="auto"/>
              <w:right w:val="single" w:sz="4" w:space="0" w:color="auto"/>
            </w:tcBorders>
            <w:shd w:val="clear" w:color="000000" w:fill="FFFFFF"/>
            <w:noWrap/>
            <w:vAlign w:val="center"/>
            <w:hideMark/>
          </w:tcPr>
          <w:p w14:paraId="098E344E" w14:textId="77777777" w:rsidR="00475F57" w:rsidRPr="00956665" w:rsidRDefault="00475F57">
            <w:pPr>
              <w:tabs>
                <w:tab w:val="left" w:pos="142"/>
              </w:tabs>
              <w:spacing w:after="0" w:line="240" w:lineRule="auto"/>
              <w:rPr>
                <w:rFonts w:ascii="Montserrat" w:eastAsia="Times New Roman" w:hAnsi="Montserrat" w:cs="Times New Roman"/>
                <w:color w:val="000000"/>
                <w:sz w:val="12"/>
                <w:szCs w:val="12"/>
                <w:lang w:eastAsia="es-MX"/>
              </w:rPr>
              <w:pPrChange w:id="980" w:author="Ramsés Vázquez Lira" w:date="2020-01-11T19:09:00Z">
                <w:pPr>
                  <w:spacing w:after="0" w:line="240" w:lineRule="auto"/>
                </w:pPr>
              </w:pPrChange>
            </w:pPr>
            <w:r w:rsidRPr="00956665">
              <w:rPr>
                <w:rFonts w:ascii="Montserrat" w:eastAsia="Times New Roman" w:hAnsi="Montserrat" w:cs="Times New Roman"/>
                <w:color w:val="000000"/>
                <w:sz w:val="12"/>
                <w:szCs w:val="12"/>
                <w:lang w:eastAsia="es-MX"/>
              </w:rPr>
              <w:t>Subdirector académico</w:t>
            </w:r>
          </w:p>
        </w:tc>
        <w:tc>
          <w:tcPr>
            <w:tcW w:w="1090" w:type="dxa"/>
            <w:tcBorders>
              <w:top w:val="nil"/>
              <w:left w:val="nil"/>
              <w:bottom w:val="single" w:sz="4" w:space="0" w:color="auto"/>
              <w:right w:val="single" w:sz="4" w:space="0" w:color="auto"/>
            </w:tcBorders>
            <w:shd w:val="clear" w:color="000000" w:fill="FFFFFF"/>
            <w:noWrap/>
            <w:vAlign w:val="center"/>
            <w:hideMark/>
          </w:tcPr>
          <w:p w14:paraId="2F7944BE" w14:textId="77777777" w:rsidR="00475F57" w:rsidRPr="00956665" w:rsidRDefault="00475F57">
            <w:pPr>
              <w:tabs>
                <w:tab w:val="left" w:pos="142"/>
              </w:tabs>
              <w:spacing w:after="0" w:line="240" w:lineRule="auto"/>
              <w:jc w:val="center"/>
              <w:rPr>
                <w:rFonts w:ascii="Montserrat" w:eastAsia="Times New Roman" w:hAnsi="Montserrat" w:cs="Times New Roman"/>
                <w:color w:val="000000"/>
                <w:sz w:val="12"/>
                <w:szCs w:val="12"/>
                <w:lang w:eastAsia="es-MX"/>
              </w:rPr>
              <w:pPrChange w:id="981" w:author="Ramsés Vázquez Lira" w:date="2020-01-11T19:09:00Z">
                <w:pPr>
                  <w:spacing w:after="0" w:line="240" w:lineRule="auto"/>
                  <w:jc w:val="center"/>
                </w:pPr>
              </w:pPrChange>
            </w:pPr>
            <w:r w:rsidRPr="00956665">
              <w:rPr>
                <w:rFonts w:ascii="Montserrat" w:eastAsia="Times New Roman" w:hAnsi="Montserrat" w:cs="Times New Roman"/>
                <w:color w:val="000000"/>
                <w:sz w:val="12"/>
                <w:szCs w:val="12"/>
                <w:lang w:eastAsia="es-MX"/>
              </w:rPr>
              <w:t xml:space="preserve">Media Superior </w:t>
            </w:r>
          </w:p>
        </w:tc>
        <w:tc>
          <w:tcPr>
            <w:tcW w:w="953" w:type="dxa"/>
            <w:tcBorders>
              <w:top w:val="nil"/>
              <w:left w:val="nil"/>
              <w:bottom w:val="single" w:sz="4" w:space="0" w:color="auto"/>
              <w:right w:val="single" w:sz="4" w:space="0" w:color="auto"/>
            </w:tcBorders>
            <w:shd w:val="clear" w:color="000000" w:fill="FFFFFF"/>
            <w:noWrap/>
            <w:vAlign w:val="center"/>
            <w:hideMark/>
          </w:tcPr>
          <w:p w14:paraId="5A4EED89" w14:textId="77777777" w:rsidR="00475F57" w:rsidRPr="00956665" w:rsidRDefault="00475F57">
            <w:pPr>
              <w:tabs>
                <w:tab w:val="left" w:pos="142"/>
              </w:tabs>
              <w:spacing w:after="0" w:line="240" w:lineRule="auto"/>
              <w:rPr>
                <w:rFonts w:ascii="Montserrat" w:eastAsia="Times New Roman" w:hAnsi="Montserrat" w:cs="Times New Roman"/>
                <w:color w:val="000000"/>
                <w:sz w:val="12"/>
                <w:szCs w:val="12"/>
                <w:lang w:eastAsia="es-MX"/>
              </w:rPr>
              <w:pPrChange w:id="982" w:author="Ramsés Vázquez Lira" w:date="2020-01-11T19:09:00Z">
                <w:pPr>
                  <w:spacing w:after="0" w:line="240" w:lineRule="auto"/>
                </w:pPr>
              </w:pPrChange>
            </w:pPr>
            <w:r w:rsidRPr="00956665">
              <w:rPr>
                <w:rFonts w:ascii="Cambria" w:eastAsia="Times New Roman" w:hAnsi="Cambria" w:cs="Cambria"/>
                <w:color w:val="000000"/>
                <w:sz w:val="12"/>
                <w:szCs w:val="12"/>
                <w:lang w:eastAsia="es-MX"/>
              </w:rPr>
              <w:t> </w:t>
            </w:r>
          </w:p>
        </w:tc>
        <w:tc>
          <w:tcPr>
            <w:tcW w:w="953" w:type="dxa"/>
            <w:tcBorders>
              <w:top w:val="nil"/>
              <w:left w:val="nil"/>
              <w:bottom w:val="single" w:sz="4" w:space="0" w:color="auto"/>
              <w:right w:val="single" w:sz="4" w:space="0" w:color="auto"/>
            </w:tcBorders>
            <w:shd w:val="clear" w:color="auto" w:fill="auto"/>
            <w:vAlign w:val="center"/>
            <w:hideMark/>
          </w:tcPr>
          <w:p w14:paraId="20FB89AC" w14:textId="77777777" w:rsidR="00475F57" w:rsidRPr="00956665" w:rsidRDefault="00475F57">
            <w:pPr>
              <w:tabs>
                <w:tab w:val="left" w:pos="142"/>
              </w:tabs>
              <w:spacing w:after="0" w:line="240" w:lineRule="auto"/>
              <w:rPr>
                <w:rFonts w:ascii="Montserrat" w:eastAsia="Times New Roman" w:hAnsi="Montserrat" w:cs="Times New Roman"/>
                <w:color w:val="000000"/>
                <w:sz w:val="12"/>
                <w:szCs w:val="12"/>
                <w:lang w:eastAsia="es-MX"/>
              </w:rPr>
              <w:pPrChange w:id="983" w:author="Ramsés Vázquez Lira" w:date="2020-01-11T19:09:00Z">
                <w:pPr>
                  <w:spacing w:after="0" w:line="240" w:lineRule="auto"/>
                </w:pPr>
              </w:pPrChange>
            </w:pPr>
            <w:r w:rsidRPr="00956665">
              <w:rPr>
                <w:rFonts w:ascii="Montserrat" w:eastAsia="Times New Roman" w:hAnsi="Montserrat" w:cs="Times New Roman"/>
                <w:color w:val="000000"/>
                <w:sz w:val="12"/>
                <w:szCs w:val="12"/>
                <w:lang w:eastAsia="es-MX"/>
              </w:rPr>
              <w:t>SI</w:t>
            </w:r>
          </w:p>
        </w:tc>
        <w:tc>
          <w:tcPr>
            <w:tcW w:w="1053" w:type="dxa"/>
            <w:tcBorders>
              <w:top w:val="nil"/>
              <w:left w:val="nil"/>
              <w:bottom w:val="single" w:sz="4" w:space="0" w:color="auto"/>
              <w:right w:val="single" w:sz="4" w:space="0" w:color="auto"/>
            </w:tcBorders>
            <w:shd w:val="clear" w:color="auto" w:fill="auto"/>
            <w:vAlign w:val="center"/>
            <w:hideMark/>
          </w:tcPr>
          <w:p w14:paraId="6CDD4A59" w14:textId="77777777" w:rsidR="00475F57" w:rsidRPr="00956665" w:rsidRDefault="00475F57">
            <w:pPr>
              <w:tabs>
                <w:tab w:val="left" w:pos="142"/>
              </w:tabs>
              <w:spacing w:after="0" w:line="240" w:lineRule="auto"/>
              <w:jc w:val="center"/>
              <w:rPr>
                <w:rFonts w:ascii="Montserrat" w:eastAsia="Times New Roman" w:hAnsi="Montserrat" w:cs="Times New Roman"/>
                <w:color w:val="000000"/>
                <w:sz w:val="12"/>
                <w:szCs w:val="12"/>
                <w:lang w:eastAsia="es-MX"/>
              </w:rPr>
              <w:pPrChange w:id="984" w:author="Ramsés Vázquez Lira" w:date="2020-01-11T20:43:00Z">
                <w:pPr>
                  <w:spacing w:after="0" w:line="240" w:lineRule="auto"/>
                </w:pPr>
              </w:pPrChange>
            </w:pPr>
            <w:r w:rsidRPr="00956665">
              <w:rPr>
                <w:rFonts w:ascii="Montserrat" w:eastAsia="Times New Roman" w:hAnsi="Montserrat" w:cs="Times New Roman"/>
                <w:color w:val="000000"/>
                <w:sz w:val="12"/>
                <w:szCs w:val="12"/>
                <w:lang w:eastAsia="es-MX"/>
              </w:rPr>
              <w:t>M1. Modelo Diagnóstico Cognitivo</w:t>
            </w:r>
          </w:p>
        </w:tc>
        <w:tc>
          <w:tcPr>
            <w:tcW w:w="850" w:type="dxa"/>
            <w:tcBorders>
              <w:top w:val="nil"/>
              <w:left w:val="nil"/>
              <w:bottom w:val="single" w:sz="4" w:space="0" w:color="auto"/>
              <w:right w:val="single" w:sz="4" w:space="0" w:color="auto"/>
            </w:tcBorders>
            <w:shd w:val="clear" w:color="000000" w:fill="FFFFFF"/>
            <w:noWrap/>
            <w:vAlign w:val="center"/>
            <w:hideMark/>
          </w:tcPr>
          <w:p w14:paraId="007A2163" w14:textId="77777777" w:rsidR="00475F57" w:rsidRPr="00956665" w:rsidRDefault="00475F57">
            <w:pPr>
              <w:tabs>
                <w:tab w:val="left" w:pos="142"/>
              </w:tabs>
              <w:spacing w:after="0" w:line="240" w:lineRule="auto"/>
              <w:jc w:val="center"/>
              <w:rPr>
                <w:rFonts w:ascii="Montserrat" w:eastAsia="Times New Roman" w:hAnsi="Montserrat" w:cs="Times New Roman"/>
                <w:color w:val="000000"/>
                <w:sz w:val="12"/>
                <w:szCs w:val="12"/>
                <w:lang w:eastAsia="es-MX"/>
              </w:rPr>
              <w:pPrChange w:id="985" w:author="Ramsés Vázquez Lira" w:date="2020-01-11T19:09:00Z">
                <w:pPr>
                  <w:spacing w:after="0" w:line="240" w:lineRule="auto"/>
                  <w:jc w:val="center"/>
                </w:pPr>
              </w:pPrChange>
            </w:pPr>
            <w:r w:rsidRPr="00956665">
              <w:rPr>
                <w:rFonts w:ascii="Montserrat" w:eastAsia="Times New Roman" w:hAnsi="Montserrat" w:cs="Times New Roman"/>
                <w:color w:val="000000"/>
                <w:sz w:val="12"/>
                <w:szCs w:val="12"/>
                <w:lang w:eastAsia="es-MX"/>
              </w:rPr>
              <w:t>1</w:t>
            </w:r>
          </w:p>
        </w:tc>
        <w:tc>
          <w:tcPr>
            <w:tcW w:w="851" w:type="dxa"/>
            <w:vMerge/>
            <w:tcBorders>
              <w:top w:val="nil"/>
              <w:left w:val="single" w:sz="4" w:space="0" w:color="auto"/>
              <w:bottom w:val="single" w:sz="8" w:space="0" w:color="000000"/>
              <w:right w:val="single" w:sz="8" w:space="0" w:color="auto"/>
            </w:tcBorders>
            <w:vAlign w:val="center"/>
            <w:hideMark/>
          </w:tcPr>
          <w:p w14:paraId="685F798D" w14:textId="77777777" w:rsidR="00475F57" w:rsidRPr="00956665" w:rsidRDefault="00475F57">
            <w:pPr>
              <w:tabs>
                <w:tab w:val="left" w:pos="142"/>
              </w:tabs>
              <w:spacing w:after="0" w:line="240" w:lineRule="auto"/>
              <w:rPr>
                <w:rFonts w:ascii="Montserrat" w:eastAsia="Times New Roman" w:hAnsi="Montserrat" w:cs="Times New Roman"/>
                <w:color w:val="000000"/>
                <w:sz w:val="12"/>
                <w:szCs w:val="12"/>
                <w:lang w:eastAsia="es-MX"/>
              </w:rPr>
              <w:pPrChange w:id="986" w:author="Ramsés Vázquez Lira" w:date="2020-01-11T19:09:00Z">
                <w:pPr>
                  <w:spacing w:after="0" w:line="240" w:lineRule="auto"/>
                </w:pPr>
              </w:pPrChange>
            </w:pPr>
          </w:p>
        </w:tc>
      </w:tr>
      <w:tr w:rsidR="00475F57" w:rsidRPr="00956665" w14:paraId="3DEE26DA" w14:textId="77777777" w:rsidTr="00943101">
        <w:trPr>
          <w:trHeight w:val="765"/>
        </w:trPr>
        <w:tc>
          <w:tcPr>
            <w:tcW w:w="901" w:type="dxa"/>
            <w:vMerge/>
            <w:tcBorders>
              <w:top w:val="nil"/>
              <w:left w:val="single" w:sz="8" w:space="0" w:color="auto"/>
              <w:bottom w:val="single" w:sz="8" w:space="0" w:color="000000"/>
              <w:right w:val="single" w:sz="4" w:space="0" w:color="auto"/>
            </w:tcBorders>
            <w:vAlign w:val="center"/>
            <w:hideMark/>
          </w:tcPr>
          <w:p w14:paraId="3B166EDE" w14:textId="77777777" w:rsidR="00475F57" w:rsidRPr="00956665" w:rsidRDefault="00475F57">
            <w:pPr>
              <w:tabs>
                <w:tab w:val="left" w:pos="142"/>
              </w:tabs>
              <w:spacing w:after="0" w:line="240" w:lineRule="auto"/>
              <w:rPr>
                <w:rFonts w:ascii="Montserrat" w:eastAsia="Times New Roman" w:hAnsi="Montserrat" w:cs="Times New Roman"/>
                <w:color w:val="000000"/>
                <w:sz w:val="12"/>
                <w:szCs w:val="12"/>
                <w:lang w:eastAsia="es-MX"/>
              </w:rPr>
              <w:pPrChange w:id="987" w:author="Ramsés Vázquez Lira" w:date="2020-01-11T19:09:00Z">
                <w:pPr>
                  <w:spacing w:after="0" w:line="240" w:lineRule="auto"/>
                </w:pPr>
              </w:pPrChange>
            </w:pPr>
          </w:p>
        </w:tc>
        <w:tc>
          <w:tcPr>
            <w:tcW w:w="1117" w:type="dxa"/>
            <w:vMerge/>
            <w:tcBorders>
              <w:top w:val="nil"/>
              <w:left w:val="single" w:sz="4" w:space="0" w:color="auto"/>
              <w:bottom w:val="single" w:sz="8" w:space="0" w:color="000000"/>
              <w:right w:val="single" w:sz="4" w:space="0" w:color="auto"/>
            </w:tcBorders>
            <w:vAlign w:val="center"/>
            <w:hideMark/>
          </w:tcPr>
          <w:p w14:paraId="66A80D24" w14:textId="77777777" w:rsidR="00475F57" w:rsidRPr="00956665" w:rsidRDefault="00475F57">
            <w:pPr>
              <w:tabs>
                <w:tab w:val="left" w:pos="142"/>
              </w:tabs>
              <w:spacing w:after="0" w:line="240" w:lineRule="auto"/>
              <w:rPr>
                <w:rFonts w:ascii="Montserrat" w:eastAsia="Times New Roman" w:hAnsi="Montserrat" w:cs="Times New Roman"/>
                <w:i/>
                <w:iCs/>
                <w:color w:val="800000"/>
                <w:sz w:val="12"/>
                <w:szCs w:val="12"/>
                <w:lang w:eastAsia="es-MX"/>
              </w:rPr>
              <w:pPrChange w:id="988" w:author="Ramsés Vázquez Lira" w:date="2020-01-11T19:09:00Z">
                <w:pPr>
                  <w:spacing w:after="0" w:line="240" w:lineRule="auto"/>
                </w:pPr>
              </w:pPrChange>
            </w:pPr>
          </w:p>
        </w:tc>
        <w:tc>
          <w:tcPr>
            <w:tcW w:w="1016" w:type="dxa"/>
            <w:tcBorders>
              <w:top w:val="nil"/>
              <w:left w:val="nil"/>
              <w:bottom w:val="single" w:sz="4" w:space="0" w:color="auto"/>
              <w:right w:val="single" w:sz="4" w:space="0" w:color="auto"/>
            </w:tcBorders>
            <w:shd w:val="clear" w:color="000000" w:fill="FFFFFF"/>
            <w:noWrap/>
            <w:vAlign w:val="center"/>
            <w:hideMark/>
          </w:tcPr>
          <w:p w14:paraId="580D1DC1" w14:textId="77777777" w:rsidR="00475F57" w:rsidRPr="00956665" w:rsidRDefault="00475F57">
            <w:pPr>
              <w:tabs>
                <w:tab w:val="left" w:pos="142"/>
              </w:tabs>
              <w:spacing w:after="0" w:line="240" w:lineRule="auto"/>
              <w:rPr>
                <w:rFonts w:ascii="Montserrat" w:eastAsia="Times New Roman" w:hAnsi="Montserrat" w:cs="Times New Roman"/>
                <w:color w:val="000000"/>
                <w:sz w:val="12"/>
                <w:szCs w:val="12"/>
                <w:lang w:eastAsia="es-MX"/>
              </w:rPr>
              <w:pPrChange w:id="989" w:author="Ramsés Vázquez Lira" w:date="2020-01-11T19:09:00Z">
                <w:pPr>
                  <w:spacing w:after="0" w:line="240" w:lineRule="auto"/>
                </w:pPr>
              </w:pPrChange>
            </w:pPr>
            <w:r w:rsidRPr="00956665">
              <w:rPr>
                <w:rFonts w:ascii="Montserrat" w:eastAsia="Times New Roman" w:hAnsi="Montserrat" w:cs="Times New Roman"/>
                <w:color w:val="000000"/>
                <w:sz w:val="12"/>
                <w:szCs w:val="12"/>
                <w:lang w:eastAsia="es-MX"/>
              </w:rPr>
              <w:t>Jefe de departamento académico</w:t>
            </w:r>
          </w:p>
        </w:tc>
        <w:tc>
          <w:tcPr>
            <w:tcW w:w="1090" w:type="dxa"/>
            <w:tcBorders>
              <w:top w:val="nil"/>
              <w:left w:val="nil"/>
              <w:bottom w:val="single" w:sz="4" w:space="0" w:color="auto"/>
              <w:right w:val="single" w:sz="4" w:space="0" w:color="auto"/>
            </w:tcBorders>
            <w:shd w:val="clear" w:color="000000" w:fill="FFFFFF"/>
            <w:noWrap/>
            <w:vAlign w:val="center"/>
            <w:hideMark/>
          </w:tcPr>
          <w:p w14:paraId="0A3B62BD" w14:textId="77777777" w:rsidR="00475F57" w:rsidRPr="00956665" w:rsidRDefault="00475F57">
            <w:pPr>
              <w:tabs>
                <w:tab w:val="left" w:pos="142"/>
              </w:tabs>
              <w:spacing w:after="0" w:line="240" w:lineRule="auto"/>
              <w:jc w:val="center"/>
              <w:rPr>
                <w:rFonts w:ascii="Montserrat" w:eastAsia="Times New Roman" w:hAnsi="Montserrat" w:cs="Times New Roman"/>
                <w:color w:val="000000"/>
                <w:sz w:val="12"/>
                <w:szCs w:val="12"/>
                <w:lang w:eastAsia="es-MX"/>
              </w:rPr>
              <w:pPrChange w:id="990" w:author="Ramsés Vázquez Lira" w:date="2020-01-11T19:09:00Z">
                <w:pPr>
                  <w:spacing w:after="0" w:line="240" w:lineRule="auto"/>
                  <w:jc w:val="center"/>
                </w:pPr>
              </w:pPrChange>
            </w:pPr>
            <w:r w:rsidRPr="00956665">
              <w:rPr>
                <w:rFonts w:ascii="Montserrat" w:eastAsia="Times New Roman" w:hAnsi="Montserrat" w:cs="Times New Roman"/>
                <w:color w:val="000000"/>
                <w:sz w:val="12"/>
                <w:szCs w:val="12"/>
                <w:lang w:eastAsia="es-MX"/>
              </w:rPr>
              <w:t xml:space="preserve">Media Superior </w:t>
            </w:r>
          </w:p>
        </w:tc>
        <w:tc>
          <w:tcPr>
            <w:tcW w:w="953" w:type="dxa"/>
            <w:tcBorders>
              <w:top w:val="nil"/>
              <w:left w:val="nil"/>
              <w:bottom w:val="single" w:sz="4" w:space="0" w:color="auto"/>
              <w:right w:val="single" w:sz="4" w:space="0" w:color="auto"/>
            </w:tcBorders>
            <w:shd w:val="clear" w:color="000000" w:fill="FFFFFF"/>
            <w:noWrap/>
            <w:vAlign w:val="center"/>
            <w:hideMark/>
          </w:tcPr>
          <w:p w14:paraId="2347962C" w14:textId="77777777" w:rsidR="00475F57" w:rsidRPr="00956665" w:rsidRDefault="00475F57">
            <w:pPr>
              <w:tabs>
                <w:tab w:val="left" w:pos="142"/>
              </w:tabs>
              <w:spacing w:after="0" w:line="240" w:lineRule="auto"/>
              <w:rPr>
                <w:rFonts w:ascii="Montserrat" w:eastAsia="Times New Roman" w:hAnsi="Montserrat" w:cs="Times New Roman"/>
                <w:color w:val="000000"/>
                <w:sz w:val="12"/>
                <w:szCs w:val="12"/>
                <w:lang w:eastAsia="es-MX"/>
              </w:rPr>
              <w:pPrChange w:id="991" w:author="Ramsés Vázquez Lira" w:date="2020-01-11T19:09:00Z">
                <w:pPr>
                  <w:spacing w:after="0" w:line="240" w:lineRule="auto"/>
                </w:pPr>
              </w:pPrChange>
            </w:pPr>
            <w:r w:rsidRPr="00956665">
              <w:rPr>
                <w:rFonts w:ascii="Cambria" w:eastAsia="Times New Roman" w:hAnsi="Cambria" w:cs="Cambria"/>
                <w:color w:val="000000"/>
                <w:sz w:val="12"/>
                <w:szCs w:val="12"/>
                <w:lang w:eastAsia="es-MX"/>
              </w:rPr>
              <w:t> </w:t>
            </w:r>
          </w:p>
        </w:tc>
        <w:tc>
          <w:tcPr>
            <w:tcW w:w="953" w:type="dxa"/>
            <w:tcBorders>
              <w:top w:val="nil"/>
              <w:left w:val="nil"/>
              <w:bottom w:val="single" w:sz="4" w:space="0" w:color="auto"/>
              <w:right w:val="single" w:sz="4" w:space="0" w:color="auto"/>
            </w:tcBorders>
            <w:shd w:val="clear" w:color="auto" w:fill="auto"/>
            <w:vAlign w:val="center"/>
            <w:hideMark/>
          </w:tcPr>
          <w:p w14:paraId="0C58E197" w14:textId="77777777" w:rsidR="00475F57" w:rsidRPr="00956665" w:rsidRDefault="00475F57">
            <w:pPr>
              <w:tabs>
                <w:tab w:val="left" w:pos="142"/>
              </w:tabs>
              <w:spacing w:after="0" w:line="240" w:lineRule="auto"/>
              <w:rPr>
                <w:rFonts w:ascii="Montserrat" w:eastAsia="Times New Roman" w:hAnsi="Montserrat" w:cs="Times New Roman"/>
                <w:color w:val="000000"/>
                <w:sz w:val="12"/>
                <w:szCs w:val="12"/>
                <w:lang w:eastAsia="es-MX"/>
              </w:rPr>
              <w:pPrChange w:id="992" w:author="Ramsés Vázquez Lira" w:date="2020-01-11T19:09:00Z">
                <w:pPr>
                  <w:spacing w:after="0" w:line="240" w:lineRule="auto"/>
                </w:pPr>
              </w:pPrChange>
            </w:pPr>
            <w:r w:rsidRPr="00956665">
              <w:rPr>
                <w:rFonts w:ascii="Montserrat" w:eastAsia="Times New Roman" w:hAnsi="Montserrat" w:cs="Times New Roman"/>
                <w:color w:val="000000"/>
                <w:sz w:val="12"/>
                <w:szCs w:val="12"/>
                <w:lang w:eastAsia="es-MX"/>
              </w:rPr>
              <w:t>SI</w:t>
            </w:r>
          </w:p>
        </w:tc>
        <w:tc>
          <w:tcPr>
            <w:tcW w:w="1053" w:type="dxa"/>
            <w:tcBorders>
              <w:top w:val="nil"/>
              <w:left w:val="nil"/>
              <w:bottom w:val="single" w:sz="4" w:space="0" w:color="auto"/>
              <w:right w:val="single" w:sz="4" w:space="0" w:color="auto"/>
            </w:tcBorders>
            <w:shd w:val="clear" w:color="auto" w:fill="auto"/>
            <w:vAlign w:val="center"/>
            <w:hideMark/>
          </w:tcPr>
          <w:p w14:paraId="48D31BE5" w14:textId="77777777" w:rsidR="00475F57" w:rsidRPr="00956665" w:rsidRDefault="00475F57">
            <w:pPr>
              <w:tabs>
                <w:tab w:val="left" w:pos="142"/>
              </w:tabs>
              <w:spacing w:after="0" w:line="240" w:lineRule="auto"/>
              <w:jc w:val="center"/>
              <w:rPr>
                <w:rFonts w:ascii="Montserrat" w:eastAsia="Times New Roman" w:hAnsi="Montserrat" w:cs="Times New Roman"/>
                <w:color w:val="000000"/>
                <w:sz w:val="12"/>
                <w:szCs w:val="12"/>
                <w:lang w:eastAsia="es-MX"/>
              </w:rPr>
              <w:pPrChange w:id="993" w:author="Ramsés Vázquez Lira" w:date="2020-01-11T20:43:00Z">
                <w:pPr>
                  <w:spacing w:after="0" w:line="240" w:lineRule="auto"/>
                </w:pPr>
              </w:pPrChange>
            </w:pPr>
            <w:r w:rsidRPr="00956665">
              <w:rPr>
                <w:rFonts w:ascii="Montserrat" w:eastAsia="Times New Roman" w:hAnsi="Montserrat" w:cs="Times New Roman"/>
                <w:color w:val="000000"/>
                <w:sz w:val="12"/>
                <w:szCs w:val="12"/>
                <w:lang w:eastAsia="es-MX"/>
              </w:rPr>
              <w:t>M1. Modelo Diagnóstico Cognitivo</w:t>
            </w:r>
          </w:p>
        </w:tc>
        <w:tc>
          <w:tcPr>
            <w:tcW w:w="850" w:type="dxa"/>
            <w:tcBorders>
              <w:top w:val="nil"/>
              <w:left w:val="nil"/>
              <w:bottom w:val="single" w:sz="4" w:space="0" w:color="auto"/>
              <w:right w:val="single" w:sz="4" w:space="0" w:color="auto"/>
            </w:tcBorders>
            <w:shd w:val="clear" w:color="000000" w:fill="FFFFFF"/>
            <w:noWrap/>
            <w:vAlign w:val="center"/>
            <w:hideMark/>
          </w:tcPr>
          <w:p w14:paraId="65E20950" w14:textId="77777777" w:rsidR="00475F57" w:rsidRPr="00956665" w:rsidRDefault="00475F57">
            <w:pPr>
              <w:tabs>
                <w:tab w:val="left" w:pos="142"/>
              </w:tabs>
              <w:spacing w:after="0" w:line="240" w:lineRule="auto"/>
              <w:jc w:val="center"/>
              <w:rPr>
                <w:rFonts w:ascii="Montserrat" w:eastAsia="Times New Roman" w:hAnsi="Montserrat" w:cs="Times New Roman"/>
                <w:color w:val="000000"/>
                <w:sz w:val="12"/>
                <w:szCs w:val="12"/>
                <w:lang w:eastAsia="es-MX"/>
              </w:rPr>
              <w:pPrChange w:id="994" w:author="Ramsés Vázquez Lira" w:date="2020-01-11T19:09:00Z">
                <w:pPr>
                  <w:spacing w:after="0" w:line="240" w:lineRule="auto"/>
                  <w:jc w:val="center"/>
                </w:pPr>
              </w:pPrChange>
            </w:pPr>
            <w:r w:rsidRPr="00956665">
              <w:rPr>
                <w:rFonts w:ascii="Montserrat" w:eastAsia="Times New Roman" w:hAnsi="Montserrat" w:cs="Times New Roman"/>
                <w:color w:val="000000"/>
                <w:sz w:val="12"/>
                <w:szCs w:val="12"/>
                <w:lang w:eastAsia="es-MX"/>
              </w:rPr>
              <w:t>1</w:t>
            </w:r>
          </w:p>
        </w:tc>
        <w:tc>
          <w:tcPr>
            <w:tcW w:w="851" w:type="dxa"/>
            <w:vMerge/>
            <w:tcBorders>
              <w:top w:val="nil"/>
              <w:left w:val="single" w:sz="4" w:space="0" w:color="auto"/>
              <w:bottom w:val="single" w:sz="8" w:space="0" w:color="000000"/>
              <w:right w:val="single" w:sz="8" w:space="0" w:color="auto"/>
            </w:tcBorders>
            <w:vAlign w:val="center"/>
            <w:hideMark/>
          </w:tcPr>
          <w:p w14:paraId="2B8C3C32" w14:textId="77777777" w:rsidR="00475F57" w:rsidRPr="00956665" w:rsidRDefault="00475F57">
            <w:pPr>
              <w:tabs>
                <w:tab w:val="left" w:pos="142"/>
              </w:tabs>
              <w:spacing w:after="0" w:line="240" w:lineRule="auto"/>
              <w:rPr>
                <w:rFonts w:ascii="Montserrat" w:eastAsia="Times New Roman" w:hAnsi="Montserrat" w:cs="Times New Roman"/>
                <w:color w:val="000000"/>
                <w:sz w:val="12"/>
                <w:szCs w:val="12"/>
                <w:lang w:eastAsia="es-MX"/>
              </w:rPr>
              <w:pPrChange w:id="995" w:author="Ramsés Vázquez Lira" w:date="2020-01-11T19:09:00Z">
                <w:pPr>
                  <w:spacing w:after="0" w:line="240" w:lineRule="auto"/>
                </w:pPr>
              </w:pPrChange>
            </w:pPr>
          </w:p>
        </w:tc>
      </w:tr>
      <w:tr w:rsidR="00475F57" w:rsidRPr="00956665" w14:paraId="720A4F4B" w14:textId="77777777" w:rsidTr="00943101">
        <w:trPr>
          <w:trHeight w:val="780"/>
        </w:trPr>
        <w:tc>
          <w:tcPr>
            <w:tcW w:w="901" w:type="dxa"/>
            <w:vMerge/>
            <w:tcBorders>
              <w:top w:val="nil"/>
              <w:left w:val="single" w:sz="8" w:space="0" w:color="auto"/>
              <w:bottom w:val="single" w:sz="8" w:space="0" w:color="000000"/>
              <w:right w:val="single" w:sz="4" w:space="0" w:color="auto"/>
            </w:tcBorders>
            <w:vAlign w:val="center"/>
            <w:hideMark/>
          </w:tcPr>
          <w:p w14:paraId="7455471E" w14:textId="77777777" w:rsidR="00475F57" w:rsidRPr="00956665" w:rsidRDefault="00475F57">
            <w:pPr>
              <w:tabs>
                <w:tab w:val="left" w:pos="142"/>
              </w:tabs>
              <w:spacing w:after="0" w:line="240" w:lineRule="auto"/>
              <w:rPr>
                <w:rFonts w:ascii="Montserrat" w:eastAsia="Times New Roman" w:hAnsi="Montserrat" w:cs="Times New Roman"/>
                <w:color w:val="000000"/>
                <w:sz w:val="12"/>
                <w:szCs w:val="12"/>
                <w:lang w:eastAsia="es-MX"/>
              </w:rPr>
              <w:pPrChange w:id="996" w:author="Ramsés Vázquez Lira" w:date="2020-01-11T19:09:00Z">
                <w:pPr>
                  <w:spacing w:after="0" w:line="240" w:lineRule="auto"/>
                </w:pPr>
              </w:pPrChange>
            </w:pPr>
          </w:p>
        </w:tc>
        <w:tc>
          <w:tcPr>
            <w:tcW w:w="1117" w:type="dxa"/>
            <w:vMerge/>
            <w:tcBorders>
              <w:top w:val="nil"/>
              <w:left w:val="single" w:sz="4" w:space="0" w:color="auto"/>
              <w:bottom w:val="single" w:sz="8" w:space="0" w:color="000000"/>
              <w:right w:val="single" w:sz="4" w:space="0" w:color="auto"/>
            </w:tcBorders>
            <w:vAlign w:val="center"/>
            <w:hideMark/>
          </w:tcPr>
          <w:p w14:paraId="06964682" w14:textId="77777777" w:rsidR="00475F57" w:rsidRPr="00956665" w:rsidRDefault="00475F57">
            <w:pPr>
              <w:tabs>
                <w:tab w:val="left" w:pos="142"/>
              </w:tabs>
              <w:spacing w:after="0" w:line="240" w:lineRule="auto"/>
              <w:rPr>
                <w:rFonts w:ascii="Montserrat" w:eastAsia="Times New Roman" w:hAnsi="Montserrat" w:cs="Times New Roman"/>
                <w:i/>
                <w:iCs/>
                <w:color w:val="800000"/>
                <w:sz w:val="12"/>
                <w:szCs w:val="12"/>
                <w:lang w:eastAsia="es-MX"/>
              </w:rPr>
              <w:pPrChange w:id="997" w:author="Ramsés Vázquez Lira" w:date="2020-01-11T19:09:00Z">
                <w:pPr>
                  <w:spacing w:after="0" w:line="240" w:lineRule="auto"/>
                </w:pPr>
              </w:pPrChange>
            </w:pPr>
          </w:p>
        </w:tc>
        <w:tc>
          <w:tcPr>
            <w:tcW w:w="1016" w:type="dxa"/>
            <w:tcBorders>
              <w:top w:val="nil"/>
              <w:left w:val="nil"/>
              <w:bottom w:val="single" w:sz="8" w:space="0" w:color="auto"/>
              <w:right w:val="single" w:sz="4" w:space="0" w:color="auto"/>
            </w:tcBorders>
            <w:shd w:val="clear" w:color="000000" w:fill="FFFFFF"/>
            <w:noWrap/>
            <w:vAlign w:val="center"/>
            <w:hideMark/>
          </w:tcPr>
          <w:p w14:paraId="4E1B9F66" w14:textId="77777777" w:rsidR="00475F57" w:rsidRPr="00956665" w:rsidRDefault="00475F57">
            <w:pPr>
              <w:tabs>
                <w:tab w:val="left" w:pos="142"/>
              </w:tabs>
              <w:spacing w:after="0" w:line="240" w:lineRule="auto"/>
              <w:rPr>
                <w:rFonts w:ascii="Montserrat" w:eastAsia="Times New Roman" w:hAnsi="Montserrat" w:cs="Times New Roman"/>
                <w:color w:val="000000"/>
                <w:sz w:val="12"/>
                <w:szCs w:val="12"/>
                <w:lang w:eastAsia="es-MX"/>
              </w:rPr>
              <w:pPrChange w:id="998" w:author="Ramsés Vázquez Lira" w:date="2020-01-11T19:09:00Z">
                <w:pPr>
                  <w:spacing w:after="0" w:line="240" w:lineRule="auto"/>
                </w:pPr>
              </w:pPrChange>
            </w:pPr>
            <w:r w:rsidRPr="00956665">
              <w:rPr>
                <w:rFonts w:ascii="Montserrat" w:eastAsia="Times New Roman" w:hAnsi="Montserrat" w:cs="Times New Roman"/>
                <w:color w:val="000000"/>
                <w:sz w:val="12"/>
                <w:szCs w:val="12"/>
                <w:lang w:eastAsia="es-MX"/>
              </w:rPr>
              <w:t>Supervisor</w:t>
            </w:r>
          </w:p>
        </w:tc>
        <w:tc>
          <w:tcPr>
            <w:tcW w:w="1090" w:type="dxa"/>
            <w:tcBorders>
              <w:top w:val="nil"/>
              <w:left w:val="nil"/>
              <w:bottom w:val="single" w:sz="8" w:space="0" w:color="auto"/>
              <w:right w:val="single" w:sz="4" w:space="0" w:color="auto"/>
            </w:tcBorders>
            <w:shd w:val="clear" w:color="000000" w:fill="FFFFFF"/>
            <w:noWrap/>
            <w:vAlign w:val="center"/>
            <w:hideMark/>
          </w:tcPr>
          <w:p w14:paraId="14BEF269" w14:textId="77777777" w:rsidR="00475F57" w:rsidRPr="00956665" w:rsidRDefault="00475F57">
            <w:pPr>
              <w:tabs>
                <w:tab w:val="left" w:pos="142"/>
              </w:tabs>
              <w:spacing w:after="0" w:line="240" w:lineRule="auto"/>
              <w:jc w:val="center"/>
              <w:rPr>
                <w:rFonts w:ascii="Montserrat" w:eastAsia="Times New Roman" w:hAnsi="Montserrat" w:cs="Times New Roman"/>
                <w:color w:val="000000"/>
                <w:sz w:val="12"/>
                <w:szCs w:val="12"/>
                <w:lang w:eastAsia="es-MX"/>
              </w:rPr>
              <w:pPrChange w:id="999" w:author="Ramsés Vázquez Lira" w:date="2020-01-11T19:09:00Z">
                <w:pPr>
                  <w:spacing w:after="0" w:line="240" w:lineRule="auto"/>
                  <w:jc w:val="center"/>
                </w:pPr>
              </w:pPrChange>
            </w:pPr>
            <w:r w:rsidRPr="00956665">
              <w:rPr>
                <w:rFonts w:ascii="Montserrat" w:eastAsia="Times New Roman" w:hAnsi="Montserrat" w:cs="Times New Roman"/>
                <w:color w:val="000000"/>
                <w:sz w:val="12"/>
                <w:szCs w:val="12"/>
                <w:lang w:eastAsia="es-MX"/>
              </w:rPr>
              <w:t xml:space="preserve">Media Superior </w:t>
            </w:r>
          </w:p>
        </w:tc>
        <w:tc>
          <w:tcPr>
            <w:tcW w:w="953" w:type="dxa"/>
            <w:tcBorders>
              <w:top w:val="nil"/>
              <w:left w:val="nil"/>
              <w:bottom w:val="single" w:sz="8" w:space="0" w:color="auto"/>
              <w:right w:val="single" w:sz="4" w:space="0" w:color="auto"/>
            </w:tcBorders>
            <w:shd w:val="clear" w:color="000000" w:fill="FFFFFF"/>
            <w:noWrap/>
            <w:vAlign w:val="center"/>
            <w:hideMark/>
          </w:tcPr>
          <w:p w14:paraId="7C665E43" w14:textId="77777777" w:rsidR="00475F57" w:rsidRPr="00956665" w:rsidRDefault="00475F57">
            <w:pPr>
              <w:tabs>
                <w:tab w:val="left" w:pos="142"/>
              </w:tabs>
              <w:spacing w:after="0" w:line="240" w:lineRule="auto"/>
              <w:rPr>
                <w:rFonts w:ascii="Montserrat" w:eastAsia="Times New Roman" w:hAnsi="Montserrat" w:cs="Times New Roman"/>
                <w:color w:val="000000"/>
                <w:sz w:val="12"/>
                <w:szCs w:val="12"/>
                <w:lang w:eastAsia="es-MX"/>
              </w:rPr>
              <w:pPrChange w:id="1000" w:author="Ramsés Vázquez Lira" w:date="2020-01-11T19:09:00Z">
                <w:pPr>
                  <w:spacing w:after="0" w:line="240" w:lineRule="auto"/>
                </w:pPr>
              </w:pPrChange>
            </w:pPr>
            <w:r w:rsidRPr="00956665">
              <w:rPr>
                <w:rFonts w:ascii="Cambria" w:eastAsia="Times New Roman" w:hAnsi="Cambria" w:cs="Cambria"/>
                <w:color w:val="000000"/>
                <w:sz w:val="12"/>
                <w:szCs w:val="12"/>
                <w:lang w:eastAsia="es-MX"/>
              </w:rPr>
              <w:t> </w:t>
            </w:r>
          </w:p>
        </w:tc>
        <w:tc>
          <w:tcPr>
            <w:tcW w:w="953" w:type="dxa"/>
            <w:tcBorders>
              <w:top w:val="nil"/>
              <w:left w:val="nil"/>
              <w:bottom w:val="single" w:sz="8" w:space="0" w:color="auto"/>
              <w:right w:val="single" w:sz="4" w:space="0" w:color="auto"/>
            </w:tcBorders>
            <w:shd w:val="clear" w:color="auto" w:fill="auto"/>
            <w:vAlign w:val="center"/>
            <w:hideMark/>
          </w:tcPr>
          <w:p w14:paraId="7E3B3269" w14:textId="77777777" w:rsidR="00475F57" w:rsidRPr="00956665" w:rsidRDefault="00475F57">
            <w:pPr>
              <w:tabs>
                <w:tab w:val="left" w:pos="142"/>
              </w:tabs>
              <w:spacing w:after="0" w:line="240" w:lineRule="auto"/>
              <w:rPr>
                <w:rFonts w:ascii="Montserrat" w:eastAsia="Times New Roman" w:hAnsi="Montserrat" w:cs="Times New Roman"/>
                <w:color w:val="000000"/>
                <w:sz w:val="12"/>
                <w:szCs w:val="12"/>
                <w:lang w:eastAsia="es-MX"/>
              </w:rPr>
              <w:pPrChange w:id="1001" w:author="Ramsés Vázquez Lira" w:date="2020-01-11T19:09:00Z">
                <w:pPr>
                  <w:spacing w:after="0" w:line="240" w:lineRule="auto"/>
                </w:pPr>
              </w:pPrChange>
            </w:pPr>
            <w:r w:rsidRPr="00956665">
              <w:rPr>
                <w:rFonts w:ascii="Montserrat" w:eastAsia="Times New Roman" w:hAnsi="Montserrat" w:cs="Times New Roman"/>
                <w:color w:val="000000"/>
                <w:sz w:val="12"/>
                <w:szCs w:val="12"/>
                <w:lang w:eastAsia="es-MX"/>
              </w:rPr>
              <w:t>SI</w:t>
            </w:r>
          </w:p>
        </w:tc>
        <w:tc>
          <w:tcPr>
            <w:tcW w:w="1053" w:type="dxa"/>
            <w:tcBorders>
              <w:top w:val="nil"/>
              <w:left w:val="nil"/>
              <w:bottom w:val="single" w:sz="8" w:space="0" w:color="auto"/>
              <w:right w:val="single" w:sz="4" w:space="0" w:color="auto"/>
            </w:tcBorders>
            <w:shd w:val="clear" w:color="auto" w:fill="auto"/>
            <w:vAlign w:val="center"/>
            <w:hideMark/>
          </w:tcPr>
          <w:p w14:paraId="4009F2EF" w14:textId="77777777" w:rsidR="00475F57" w:rsidRPr="00956665" w:rsidRDefault="00475F57">
            <w:pPr>
              <w:tabs>
                <w:tab w:val="left" w:pos="142"/>
              </w:tabs>
              <w:spacing w:after="0" w:line="240" w:lineRule="auto"/>
              <w:jc w:val="center"/>
              <w:rPr>
                <w:rFonts w:ascii="Montserrat" w:eastAsia="Times New Roman" w:hAnsi="Montserrat" w:cs="Times New Roman"/>
                <w:color w:val="000000"/>
                <w:sz w:val="12"/>
                <w:szCs w:val="12"/>
                <w:lang w:eastAsia="es-MX"/>
              </w:rPr>
              <w:pPrChange w:id="1002" w:author="Ramsés Vázquez Lira" w:date="2020-01-11T20:43:00Z">
                <w:pPr>
                  <w:spacing w:after="0" w:line="240" w:lineRule="auto"/>
                </w:pPr>
              </w:pPrChange>
            </w:pPr>
            <w:r w:rsidRPr="00956665">
              <w:rPr>
                <w:rFonts w:ascii="Montserrat" w:eastAsia="Times New Roman" w:hAnsi="Montserrat" w:cs="Times New Roman"/>
                <w:color w:val="000000"/>
                <w:sz w:val="12"/>
                <w:szCs w:val="12"/>
                <w:lang w:eastAsia="es-MX"/>
              </w:rPr>
              <w:t>M1. Modelo Diagnóstico Cognitivo</w:t>
            </w:r>
          </w:p>
        </w:tc>
        <w:tc>
          <w:tcPr>
            <w:tcW w:w="850" w:type="dxa"/>
            <w:tcBorders>
              <w:top w:val="nil"/>
              <w:left w:val="nil"/>
              <w:bottom w:val="single" w:sz="8" w:space="0" w:color="auto"/>
              <w:right w:val="single" w:sz="4" w:space="0" w:color="auto"/>
            </w:tcBorders>
            <w:shd w:val="clear" w:color="000000" w:fill="FFFFFF"/>
            <w:noWrap/>
            <w:vAlign w:val="center"/>
            <w:hideMark/>
          </w:tcPr>
          <w:p w14:paraId="58B9A05A" w14:textId="77777777" w:rsidR="00475F57" w:rsidRPr="00956665" w:rsidRDefault="00475F57">
            <w:pPr>
              <w:tabs>
                <w:tab w:val="left" w:pos="142"/>
              </w:tabs>
              <w:spacing w:after="0" w:line="240" w:lineRule="auto"/>
              <w:jc w:val="center"/>
              <w:rPr>
                <w:rFonts w:ascii="Montserrat" w:eastAsia="Times New Roman" w:hAnsi="Montserrat" w:cs="Times New Roman"/>
                <w:color w:val="000000"/>
                <w:sz w:val="12"/>
                <w:szCs w:val="12"/>
                <w:lang w:eastAsia="es-MX"/>
              </w:rPr>
              <w:pPrChange w:id="1003" w:author="Ramsés Vázquez Lira" w:date="2020-01-11T19:09:00Z">
                <w:pPr>
                  <w:spacing w:after="0" w:line="240" w:lineRule="auto"/>
                  <w:jc w:val="center"/>
                </w:pPr>
              </w:pPrChange>
            </w:pPr>
            <w:r w:rsidRPr="00956665">
              <w:rPr>
                <w:rFonts w:ascii="Montserrat" w:eastAsia="Times New Roman" w:hAnsi="Montserrat" w:cs="Times New Roman"/>
                <w:color w:val="000000"/>
                <w:sz w:val="12"/>
                <w:szCs w:val="12"/>
                <w:lang w:eastAsia="es-MX"/>
              </w:rPr>
              <w:t>1</w:t>
            </w:r>
          </w:p>
        </w:tc>
        <w:tc>
          <w:tcPr>
            <w:tcW w:w="851" w:type="dxa"/>
            <w:vMerge/>
            <w:tcBorders>
              <w:top w:val="nil"/>
              <w:left w:val="single" w:sz="4" w:space="0" w:color="auto"/>
              <w:bottom w:val="single" w:sz="8" w:space="0" w:color="000000"/>
              <w:right w:val="single" w:sz="8" w:space="0" w:color="auto"/>
            </w:tcBorders>
            <w:vAlign w:val="center"/>
            <w:hideMark/>
          </w:tcPr>
          <w:p w14:paraId="64497B41" w14:textId="77777777" w:rsidR="00475F57" w:rsidRPr="00956665" w:rsidRDefault="00475F57">
            <w:pPr>
              <w:tabs>
                <w:tab w:val="left" w:pos="142"/>
              </w:tabs>
              <w:spacing w:after="0" w:line="240" w:lineRule="auto"/>
              <w:rPr>
                <w:rFonts w:ascii="Montserrat" w:eastAsia="Times New Roman" w:hAnsi="Montserrat" w:cs="Times New Roman"/>
                <w:color w:val="000000"/>
                <w:sz w:val="12"/>
                <w:szCs w:val="12"/>
                <w:lang w:eastAsia="es-MX"/>
              </w:rPr>
              <w:pPrChange w:id="1004" w:author="Ramsés Vázquez Lira" w:date="2020-01-11T19:09:00Z">
                <w:pPr>
                  <w:spacing w:after="0" w:line="240" w:lineRule="auto"/>
                </w:pPr>
              </w:pPrChange>
            </w:pPr>
          </w:p>
        </w:tc>
      </w:tr>
      <w:tr w:rsidR="00475F57" w:rsidRPr="00956665" w14:paraId="1E3433CB" w14:textId="77777777" w:rsidTr="00943101">
        <w:trPr>
          <w:trHeight w:val="330"/>
        </w:trPr>
        <w:tc>
          <w:tcPr>
            <w:tcW w:w="7933" w:type="dxa"/>
            <w:gridSpan w:val="8"/>
            <w:tcBorders>
              <w:top w:val="single" w:sz="8" w:space="0" w:color="auto"/>
              <w:left w:val="single" w:sz="8" w:space="0" w:color="auto"/>
              <w:bottom w:val="single" w:sz="8" w:space="0" w:color="auto"/>
              <w:right w:val="nil"/>
            </w:tcBorders>
            <w:shd w:val="clear" w:color="000000" w:fill="800000"/>
            <w:vAlign w:val="center"/>
            <w:hideMark/>
          </w:tcPr>
          <w:p w14:paraId="1090D28E" w14:textId="77777777" w:rsidR="00475F57" w:rsidRPr="00956665" w:rsidRDefault="00475F57">
            <w:pPr>
              <w:tabs>
                <w:tab w:val="left" w:pos="142"/>
              </w:tabs>
              <w:spacing w:after="0" w:line="240" w:lineRule="auto"/>
              <w:jc w:val="center"/>
              <w:rPr>
                <w:rFonts w:ascii="Montserrat" w:eastAsia="Times New Roman" w:hAnsi="Montserrat" w:cs="Times New Roman"/>
                <w:color w:val="FFFFFF"/>
                <w:sz w:val="12"/>
                <w:szCs w:val="12"/>
                <w:lang w:eastAsia="es-MX"/>
              </w:rPr>
              <w:pPrChange w:id="1005" w:author="Ramsés Vázquez Lira" w:date="2020-01-11T19:09:00Z">
                <w:pPr>
                  <w:spacing w:after="0" w:line="240" w:lineRule="auto"/>
                  <w:jc w:val="center"/>
                </w:pPr>
              </w:pPrChange>
            </w:pPr>
            <w:proofErr w:type="gramStart"/>
            <w:r w:rsidRPr="00956665">
              <w:rPr>
                <w:rFonts w:ascii="Montserrat" w:eastAsia="Times New Roman" w:hAnsi="Montserrat" w:cs="Times New Roman"/>
                <w:color w:val="FFFFFF"/>
                <w:sz w:val="12"/>
                <w:szCs w:val="12"/>
                <w:lang w:eastAsia="es-MX"/>
              </w:rPr>
              <w:t>Total</w:t>
            </w:r>
            <w:proofErr w:type="gramEnd"/>
            <w:r w:rsidRPr="00956665">
              <w:rPr>
                <w:rFonts w:ascii="Montserrat" w:eastAsia="Times New Roman" w:hAnsi="Montserrat" w:cs="Times New Roman"/>
                <w:color w:val="FFFFFF"/>
                <w:sz w:val="12"/>
                <w:szCs w:val="12"/>
                <w:lang w:eastAsia="es-MX"/>
              </w:rPr>
              <w:t xml:space="preserve"> de Instrumentos SISAP para Educación Media Superior</w:t>
            </w:r>
          </w:p>
        </w:tc>
        <w:tc>
          <w:tcPr>
            <w:tcW w:w="851" w:type="dxa"/>
            <w:tcBorders>
              <w:top w:val="nil"/>
              <w:left w:val="nil"/>
              <w:bottom w:val="single" w:sz="8" w:space="0" w:color="auto"/>
              <w:right w:val="single" w:sz="8" w:space="0" w:color="auto"/>
            </w:tcBorders>
            <w:shd w:val="clear" w:color="000000" w:fill="800000"/>
            <w:vAlign w:val="center"/>
            <w:hideMark/>
          </w:tcPr>
          <w:p w14:paraId="1EEA510D" w14:textId="77777777" w:rsidR="00475F57" w:rsidRPr="00956665" w:rsidRDefault="00475F57">
            <w:pPr>
              <w:tabs>
                <w:tab w:val="left" w:pos="142"/>
              </w:tabs>
              <w:spacing w:after="0" w:line="240" w:lineRule="auto"/>
              <w:jc w:val="center"/>
              <w:rPr>
                <w:rFonts w:ascii="Montserrat" w:eastAsia="Times New Roman" w:hAnsi="Montserrat" w:cs="Times New Roman"/>
                <w:color w:val="FFFFFF"/>
                <w:sz w:val="12"/>
                <w:szCs w:val="12"/>
                <w:lang w:eastAsia="es-MX"/>
              </w:rPr>
              <w:pPrChange w:id="1006" w:author="Ramsés Vázquez Lira" w:date="2020-01-11T19:09:00Z">
                <w:pPr>
                  <w:spacing w:after="0" w:line="240" w:lineRule="auto"/>
                  <w:jc w:val="center"/>
                </w:pPr>
              </w:pPrChange>
            </w:pPr>
            <w:r w:rsidRPr="00956665">
              <w:rPr>
                <w:rFonts w:ascii="Montserrat" w:eastAsia="Times New Roman" w:hAnsi="Montserrat" w:cs="Times New Roman"/>
                <w:color w:val="FFFFFF"/>
                <w:sz w:val="12"/>
                <w:szCs w:val="12"/>
                <w:lang w:eastAsia="es-MX"/>
              </w:rPr>
              <w:t>14</w:t>
            </w:r>
          </w:p>
        </w:tc>
      </w:tr>
    </w:tbl>
    <w:p w14:paraId="59C9C826" w14:textId="3DF4C1FB" w:rsidR="007E571F" w:rsidRPr="006233CD" w:rsidRDefault="007E571F">
      <w:pPr>
        <w:tabs>
          <w:tab w:val="left" w:pos="142"/>
        </w:tabs>
        <w:rPr>
          <w:rFonts w:ascii="Montserrat" w:hAnsi="Montserrat"/>
          <w:sz w:val="20"/>
          <w:szCs w:val="20"/>
        </w:rPr>
        <w:pPrChange w:id="1007" w:author="Ramsés Vázquez Lira" w:date="2020-01-11T19:09:00Z">
          <w:pPr/>
        </w:pPrChange>
      </w:pPr>
    </w:p>
    <w:p w14:paraId="26AEA71F" w14:textId="5F7ABC62" w:rsidR="00436320" w:rsidRDefault="007E571F">
      <w:pPr>
        <w:pBdr>
          <w:bottom w:val="dotted" w:sz="24" w:space="16" w:color="auto"/>
        </w:pBdr>
        <w:tabs>
          <w:tab w:val="left" w:pos="142"/>
        </w:tabs>
        <w:jc w:val="both"/>
        <w:rPr>
          <w:ins w:id="1008" w:author="Ramsés Vázquez-Lira" w:date="2020-01-02T23:21:00Z"/>
          <w:rFonts w:ascii="Montserrat" w:hAnsi="Montserrat" w:cs="Arial"/>
          <w:sz w:val="20"/>
          <w:szCs w:val="20"/>
        </w:rPr>
        <w:pPrChange w:id="1009" w:author="Ramsés Vázquez Lira" w:date="2020-01-11T19:09:00Z">
          <w:pPr>
            <w:pBdr>
              <w:bottom w:val="dotted" w:sz="24" w:space="16" w:color="auto"/>
            </w:pBdr>
            <w:jc w:val="both"/>
          </w:pPr>
        </w:pPrChange>
      </w:pPr>
      <w:r w:rsidRPr="006233CD">
        <w:rPr>
          <w:rFonts w:ascii="Montserrat" w:hAnsi="Montserrat" w:cs="Arial"/>
          <w:sz w:val="20"/>
          <w:szCs w:val="20"/>
        </w:rPr>
        <w:t>Los</w:t>
      </w:r>
      <w:r w:rsidR="00F44CDF" w:rsidRPr="006233CD">
        <w:rPr>
          <w:rFonts w:ascii="Montserrat" w:hAnsi="Montserrat" w:cs="Arial"/>
          <w:sz w:val="20"/>
          <w:szCs w:val="20"/>
        </w:rPr>
        <w:t xml:space="preserve"> productos que debe entregar el </w:t>
      </w:r>
      <w:r w:rsidR="00750D38" w:rsidRPr="006233CD">
        <w:rPr>
          <w:rFonts w:ascii="Montserrat" w:hAnsi="Montserrat" w:cs="Arial"/>
          <w:sz w:val="20"/>
          <w:szCs w:val="20"/>
        </w:rPr>
        <w:t>P</w:t>
      </w:r>
      <w:r w:rsidR="00F44CDF" w:rsidRPr="006233CD">
        <w:rPr>
          <w:rFonts w:ascii="Montserrat" w:hAnsi="Montserrat" w:cs="Arial"/>
          <w:sz w:val="20"/>
          <w:szCs w:val="20"/>
        </w:rPr>
        <w:t xml:space="preserve">restador de </w:t>
      </w:r>
      <w:r w:rsidR="00750D38" w:rsidRPr="006233CD">
        <w:rPr>
          <w:rFonts w:ascii="Montserrat" w:hAnsi="Montserrat" w:cs="Arial"/>
          <w:sz w:val="20"/>
          <w:szCs w:val="20"/>
        </w:rPr>
        <w:t>S</w:t>
      </w:r>
      <w:r w:rsidR="00F44CDF" w:rsidRPr="006233CD">
        <w:rPr>
          <w:rFonts w:ascii="Montserrat" w:hAnsi="Montserrat" w:cs="Arial"/>
          <w:sz w:val="20"/>
          <w:szCs w:val="20"/>
        </w:rPr>
        <w:t>ervicio</w:t>
      </w:r>
      <w:r w:rsidR="00830F3F" w:rsidRPr="006233CD">
        <w:rPr>
          <w:rFonts w:ascii="Montserrat" w:hAnsi="Montserrat" w:cs="Arial"/>
          <w:sz w:val="20"/>
          <w:szCs w:val="20"/>
        </w:rPr>
        <w:t>s</w:t>
      </w:r>
      <w:r w:rsidR="00CC3514" w:rsidRPr="006233CD">
        <w:rPr>
          <w:rFonts w:ascii="Montserrat" w:hAnsi="Montserrat" w:cs="Arial"/>
          <w:sz w:val="20"/>
          <w:szCs w:val="20"/>
        </w:rPr>
        <w:t>,</w:t>
      </w:r>
      <w:r w:rsidR="00EA295C" w:rsidRPr="006233CD">
        <w:rPr>
          <w:rFonts w:ascii="Montserrat" w:hAnsi="Montserrat" w:cs="Arial"/>
          <w:sz w:val="20"/>
          <w:szCs w:val="20"/>
        </w:rPr>
        <w:t xml:space="preserve"> </w:t>
      </w:r>
      <w:r w:rsidR="00CC3514" w:rsidRPr="006233CD">
        <w:rPr>
          <w:rFonts w:ascii="Montserrat" w:hAnsi="Montserrat" w:cs="Arial"/>
          <w:sz w:val="20"/>
          <w:szCs w:val="20"/>
        </w:rPr>
        <w:t>de acuerdo</w:t>
      </w:r>
      <w:r w:rsidR="00EA295C" w:rsidRPr="006233CD">
        <w:rPr>
          <w:rFonts w:ascii="Montserrat" w:hAnsi="Montserrat" w:cs="Arial"/>
          <w:sz w:val="20"/>
          <w:szCs w:val="20"/>
        </w:rPr>
        <w:t xml:space="preserve"> con </w:t>
      </w:r>
      <w:del w:id="1010" w:author="Alan Panda" w:date="2020-01-11T11:18:00Z">
        <w:r w:rsidR="00EA295C" w:rsidRPr="006233CD" w:rsidDel="001B7183">
          <w:rPr>
            <w:rFonts w:ascii="Montserrat" w:hAnsi="Montserrat" w:cs="Arial"/>
            <w:sz w:val="20"/>
            <w:szCs w:val="20"/>
          </w:rPr>
          <w:delText>l</w:delText>
        </w:r>
        <w:r w:rsidR="00750D38" w:rsidRPr="006233CD" w:rsidDel="001B7183">
          <w:rPr>
            <w:rFonts w:ascii="Montserrat" w:hAnsi="Montserrat" w:cs="Arial"/>
            <w:sz w:val="20"/>
            <w:szCs w:val="20"/>
          </w:rPr>
          <w:delText>os distintos marcos metodológicos</w:delText>
        </w:r>
        <w:r w:rsidR="00EA295C" w:rsidRPr="006233CD" w:rsidDel="001B7183">
          <w:rPr>
            <w:rFonts w:ascii="Montserrat" w:hAnsi="Montserrat" w:cs="Arial"/>
            <w:sz w:val="20"/>
            <w:szCs w:val="20"/>
          </w:rPr>
          <w:delText xml:space="preserve"> </w:delText>
        </w:r>
        <w:r w:rsidR="00750D38" w:rsidRPr="006233CD" w:rsidDel="001B7183">
          <w:rPr>
            <w:rFonts w:ascii="Montserrat" w:hAnsi="Montserrat" w:cs="Arial"/>
            <w:sz w:val="20"/>
            <w:szCs w:val="20"/>
          </w:rPr>
          <w:delText>propuestos</w:delText>
        </w:r>
      </w:del>
      <w:ins w:id="1011" w:author="Alan Panda" w:date="2020-01-11T11:18:00Z">
        <w:r w:rsidR="001B7183">
          <w:rPr>
            <w:rFonts w:ascii="Montserrat" w:hAnsi="Montserrat" w:cs="Arial"/>
            <w:sz w:val="20"/>
            <w:szCs w:val="20"/>
          </w:rPr>
          <w:t>la metodología</w:t>
        </w:r>
      </w:ins>
      <w:r w:rsidR="00750D38" w:rsidRPr="006233CD">
        <w:rPr>
          <w:rFonts w:ascii="Montserrat" w:hAnsi="Montserrat" w:cs="Arial"/>
          <w:sz w:val="20"/>
          <w:szCs w:val="20"/>
        </w:rPr>
        <w:t xml:space="preserve"> para el diseño, desarrollo y calificación de los instrumentos</w:t>
      </w:r>
      <w:r w:rsidR="00CC3514" w:rsidRPr="006233CD">
        <w:rPr>
          <w:rFonts w:ascii="Montserrat" w:hAnsi="Montserrat" w:cs="Arial"/>
          <w:sz w:val="20"/>
          <w:szCs w:val="20"/>
        </w:rPr>
        <w:t>,</w:t>
      </w:r>
      <w:r w:rsidR="00F44CDF" w:rsidRPr="006233CD">
        <w:rPr>
          <w:rFonts w:ascii="Montserrat" w:hAnsi="Montserrat" w:cs="Arial"/>
          <w:sz w:val="20"/>
          <w:szCs w:val="20"/>
        </w:rPr>
        <w:t xml:space="preserve"> son los </w:t>
      </w:r>
      <w:ins w:id="1012" w:author="Alan Panda" w:date="2020-01-11T11:07:00Z">
        <w:r w:rsidR="004B6C92">
          <w:rPr>
            <w:rFonts w:ascii="Montserrat" w:hAnsi="Montserrat" w:cs="Arial"/>
            <w:sz w:val="20"/>
            <w:szCs w:val="20"/>
          </w:rPr>
          <w:t>siguientes:</w:t>
        </w:r>
      </w:ins>
    </w:p>
    <w:p w14:paraId="49A385FD" w14:textId="64A50B68" w:rsidR="00CC3514" w:rsidRPr="006233CD" w:rsidRDefault="00CC3514">
      <w:pPr>
        <w:pBdr>
          <w:bottom w:val="dotted" w:sz="24" w:space="16" w:color="auto"/>
        </w:pBdr>
        <w:tabs>
          <w:tab w:val="left" w:pos="142"/>
        </w:tabs>
        <w:jc w:val="both"/>
        <w:rPr>
          <w:rFonts w:ascii="Montserrat" w:hAnsi="Montserrat"/>
          <w:b/>
          <w:bCs/>
          <w:sz w:val="20"/>
          <w:szCs w:val="20"/>
        </w:rPr>
        <w:pPrChange w:id="1013" w:author="Ramsés Vázquez Lira" w:date="2020-01-11T19:09:00Z">
          <w:pPr>
            <w:pBdr>
              <w:bottom w:val="dotted" w:sz="24" w:space="16" w:color="auto"/>
            </w:pBdr>
            <w:jc w:val="both"/>
          </w:pPr>
        </w:pPrChange>
      </w:pPr>
      <w:r w:rsidRPr="006233CD">
        <w:rPr>
          <w:rFonts w:ascii="Montserrat" w:hAnsi="Montserrat"/>
          <w:b/>
          <w:bCs/>
          <w:sz w:val="20"/>
          <w:szCs w:val="20"/>
        </w:rPr>
        <w:t xml:space="preserve">M1. </w:t>
      </w:r>
      <w:r w:rsidR="00015412" w:rsidRPr="006233CD">
        <w:rPr>
          <w:rFonts w:ascii="Montserrat" w:hAnsi="Montserrat"/>
          <w:b/>
          <w:bCs/>
          <w:sz w:val="20"/>
          <w:szCs w:val="20"/>
        </w:rPr>
        <w:t>Instrumentos de valoración de aptitudes y habilidades</w:t>
      </w:r>
      <w:r w:rsidR="00735061" w:rsidRPr="006233CD">
        <w:rPr>
          <w:rFonts w:ascii="Montserrat" w:hAnsi="Montserrat"/>
          <w:b/>
          <w:bCs/>
          <w:sz w:val="20"/>
          <w:szCs w:val="20"/>
        </w:rPr>
        <w:t xml:space="preserve"> </w:t>
      </w:r>
      <w:ins w:id="1014" w:author="Alan Panda" w:date="2020-01-11T11:07:00Z">
        <w:r w:rsidR="004B6C92">
          <w:rPr>
            <w:rFonts w:ascii="Montserrat" w:hAnsi="Montserrat"/>
            <w:b/>
            <w:bCs/>
            <w:sz w:val="20"/>
            <w:szCs w:val="20"/>
          </w:rPr>
          <w:t xml:space="preserve">a partir de modelos de </w:t>
        </w:r>
      </w:ins>
      <w:del w:id="1015" w:author="Alan Panda" w:date="2020-01-11T11:07:00Z">
        <w:r w:rsidR="00735061" w:rsidRPr="006233CD" w:rsidDel="004B6C92">
          <w:rPr>
            <w:rFonts w:ascii="Montserrat" w:hAnsi="Montserrat"/>
            <w:b/>
            <w:bCs/>
            <w:sz w:val="20"/>
            <w:szCs w:val="20"/>
          </w:rPr>
          <w:delText>(</w:delText>
        </w:r>
      </w:del>
      <w:r w:rsidR="00735061" w:rsidRPr="006233CD">
        <w:rPr>
          <w:rFonts w:ascii="Montserrat" w:hAnsi="Montserrat"/>
          <w:b/>
          <w:bCs/>
          <w:sz w:val="20"/>
          <w:szCs w:val="20"/>
        </w:rPr>
        <w:t>diagnóstico cognitivo</w:t>
      </w:r>
      <w:del w:id="1016" w:author="Alan Panda" w:date="2020-01-11T11:07:00Z">
        <w:r w:rsidR="00735061" w:rsidRPr="006233CD" w:rsidDel="004B6C92">
          <w:rPr>
            <w:rFonts w:ascii="Montserrat" w:hAnsi="Montserrat"/>
            <w:b/>
            <w:bCs/>
            <w:sz w:val="20"/>
            <w:szCs w:val="20"/>
          </w:rPr>
          <w:delText>)</w:delText>
        </w:r>
      </w:del>
      <w:r w:rsidR="00735061" w:rsidRPr="006233CD">
        <w:rPr>
          <w:rFonts w:ascii="Montserrat" w:hAnsi="Montserrat"/>
          <w:b/>
          <w:bCs/>
          <w:sz w:val="20"/>
          <w:szCs w:val="20"/>
        </w:rPr>
        <w:t>.</w:t>
      </w:r>
    </w:p>
    <w:p w14:paraId="2BBF9F79" w14:textId="54D1881D" w:rsidR="00EA295C" w:rsidRPr="006233CD" w:rsidRDefault="00EA295C">
      <w:pPr>
        <w:pStyle w:val="Prrafodelista"/>
        <w:numPr>
          <w:ilvl w:val="1"/>
          <w:numId w:val="21"/>
        </w:numPr>
        <w:tabs>
          <w:tab w:val="left" w:pos="142"/>
        </w:tabs>
        <w:spacing w:before="240" w:line="360" w:lineRule="auto"/>
        <w:ind w:left="0"/>
        <w:jc w:val="both"/>
        <w:rPr>
          <w:rFonts w:ascii="Montserrat" w:hAnsi="Montserrat"/>
          <w:sz w:val="20"/>
          <w:szCs w:val="20"/>
        </w:rPr>
        <w:pPrChange w:id="1017" w:author="Ramsés Vázquez Lira" w:date="2020-01-11T19:09:00Z">
          <w:pPr>
            <w:pStyle w:val="Prrafodelista"/>
            <w:numPr>
              <w:ilvl w:val="1"/>
              <w:numId w:val="21"/>
            </w:numPr>
            <w:spacing w:before="240" w:line="360" w:lineRule="auto"/>
            <w:ind w:left="1440" w:hanging="360"/>
            <w:jc w:val="both"/>
          </w:pPr>
        </w:pPrChange>
      </w:pPr>
      <w:r w:rsidRPr="006233CD">
        <w:rPr>
          <w:rFonts w:ascii="Montserrat" w:hAnsi="Montserrat"/>
          <w:sz w:val="20"/>
          <w:szCs w:val="20"/>
        </w:rPr>
        <w:t xml:space="preserve">Documentación que </w:t>
      </w:r>
      <w:r w:rsidR="00750D38" w:rsidRPr="006233CD">
        <w:rPr>
          <w:rFonts w:ascii="Montserrat" w:hAnsi="Montserrat"/>
          <w:sz w:val="20"/>
          <w:szCs w:val="20"/>
        </w:rPr>
        <w:t>presente los fundamentos que componen</w:t>
      </w:r>
      <w:r w:rsidRPr="006233CD">
        <w:rPr>
          <w:rFonts w:ascii="Montserrat" w:hAnsi="Montserrat"/>
          <w:sz w:val="20"/>
          <w:szCs w:val="20"/>
        </w:rPr>
        <w:t xml:space="preserve"> el Marco de referencia de la</w:t>
      </w:r>
      <w:r w:rsidR="00750D38" w:rsidRPr="006233CD">
        <w:rPr>
          <w:rFonts w:ascii="Montserrat" w:hAnsi="Montserrat"/>
          <w:sz w:val="20"/>
          <w:szCs w:val="20"/>
        </w:rPr>
        <w:t>s</w:t>
      </w:r>
      <w:r w:rsidRPr="006233CD">
        <w:rPr>
          <w:rFonts w:ascii="Montserrat" w:hAnsi="Montserrat"/>
          <w:sz w:val="20"/>
          <w:szCs w:val="20"/>
        </w:rPr>
        <w:t xml:space="preserve"> prueba</w:t>
      </w:r>
      <w:r w:rsidR="00750D38" w:rsidRPr="006233CD">
        <w:rPr>
          <w:rFonts w:ascii="Montserrat" w:hAnsi="Montserrat"/>
          <w:sz w:val="20"/>
          <w:szCs w:val="20"/>
        </w:rPr>
        <w:t>s, tanto en su</w:t>
      </w:r>
      <w:r w:rsidRPr="006233CD">
        <w:rPr>
          <w:rFonts w:ascii="Montserrat" w:hAnsi="Montserrat"/>
          <w:sz w:val="20"/>
          <w:szCs w:val="20"/>
        </w:rPr>
        <w:t xml:space="preserve"> componente general</w:t>
      </w:r>
      <w:r w:rsidR="00750D38" w:rsidRPr="006233CD">
        <w:rPr>
          <w:rFonts w:ascii="Montserrat" w:hAnsi="Montserrat"/>
          <w:sz w:val="20"/>
          <w:szCs w:val="20"/>
        </w:rPr>
        <w:t xml:space="preserve"> como para</w:t>
      </w:r>
      <w:r w:rsidRPr="006233CD">
        <w:rPr>
          <w:rFonts w:ascii="Montserrat" w:hAnsi="Montserrat"/>
          <w:sz w:val="20"/>
          <w:szCs w:val="20"/>
        </w:rPr>
        <w:t xml:space="preserve"> los módulos específicos</w:t>
      </w:r>
    </w:p>
    <w:p w14:paraId="7155BF65" w14:textId="7C4F3039" w:rsidR="00EA295C" w:rsidRPr="006233CD" w:rsidRDefault="00EA295C">
      <w:pPr>
        <w:pStyle w:val="Prrafodelista"/>
        <w:numPr>
          <w:ilvl w:val="1"/>
          <w:numId w:val="21"/>
        </w:numPr>
        <w:tabs>
          <w:tab w:val="left" w:pos="142"/>
        </w:tabs>
        <w:spacing w:before="240" w:line="360" w:lineRule="auto"/>
        <w:ind w:left="0"/>
        <w:jc w:val="both"/>
        <w:rPr>
          <w:rFonts w:ascii="Montserrat" w:hAnsi="Montserrat"/>
          <w:sz w:val="20"/>
          <w:szCs w:val="20"/>
        </w:rPr>
        <w:pPrChange w:id="1018" w:author="Ramsés Vázquez Lira" w:date="2020-01-11T19:09:00Z">
          <w:pPr>
            <w:pStyle w:val="Prrafodelista"/>
            <w:numPr>
              <w:ilvl w:val="1"/>
              <w:numId w:val="21"/>
            </w:numPr>
            <w:spacing w:before="240" w:line="360" w:lineRule="auto"/>
            <w:ind w:left="1440" w:hanging="360"/>
            <w:jc w:val="both"/>
          </w:pPr>
        </w:pPrChange>
      </w:pPr>
      <w:r w:rsidRPr="006233CD">
        <w:rPr>
          <w:rFonts w:ascii="Montserrat" w:hAnsi="Montserrat"/>
          <w:sz w:val="20"/>
          <w:szCs w:val="20"/>
        </w:rPr>
        <w:t xml:space="preserve">Plan </w:t>
      </w:r>
      <w:r w:rsidR="00750D38" w:rsidRPr="006233CD">
        <w:rPr>
          <w:rFonts w:ascii="Montserrat" w:hAnsi="Montserrat"/>
          <w:sz w:val="20"/>
          <w:szCs w:val="20"/>
        </w:rPr>
        <w:t>para el</w:t>
      </w:r>
      <w:r w:rsidRPr="006233CD">
        <w:rPr>
          <w:rFonts w:ascii="Montserrat" w:hAnsi="Montserrat"/>
          <w:sz w:val="20"/>
          <w:szCs w:val="20"/>
        </w:rPr>
        <w:t xml:space="preserve"> diseño, desarrollo y validación </w:t>
      </w:r>
      <w:r w:rsidR="00750D38" w:rsidRPr="006233CD">
        <w:rPr>
          <w:rFonts w:ascii="Montserrat" w:hAnsi="Montserrat"/>
          <w:sz w:val="20"/>
          <w:szCs w:val="20"/>
        </w:rPr>
        <w:t xml:space="preserve">diferenciada del componente general y los módulos específicos que conforman los instrumentos, con base en </w:t>
      </w:r>
      <w:r w:rsidRPr="006233CD">
        <w:rPr>
          <w:rFonts w:ascii="Montserrat" w:hAnsi="Montserrat"/>
          <w:sz w:val="20"/>
          <w:szCs w:val="20"/>
        </w:rPr>
        <w:t xml:space="preserve">evidencias </w:t>
      </w:r>
      <w:r w:rsidR="00750D38" w:rsidRPr="006233CD">
        <w:rPr>
          <w:rFonts w:ascii="Montserrat" w:hAnsi="Montserrat"/>
          <w:sz w:val="20"/>
          <w:szCs w:val="20"/>
        </w:rPr>
        <w:t xml:space="preserve">derivadas de la aplicación del marco de los </w:t>
      </w:r>
      <w:r w:rsidRPr="006233CD">
        <w:rPr>
          <w:rFonts w:ascii="Montserrat" w:hAnsi="Montserrat"/>
          <w:sz w:val="20"/>
          <w:szCs w:val="20"/>
        </w:rPr>
        <w:t>modelos de diagnóstico cognitivo.</w:t>
      </w:r>
    </w:p>
    <w:p w14:paraId="019C68C0" w14:textId="0B219F36" w:rsidR="00EA295C" w:rsidRPr="006233CD" w:rsidRDefault="00EA295C">
      <w:pPr>
        <w:pStyle w:val="Prrafodelista"/>
        <w:numPr>
          <w:ilvl w:val="1"/>
          <w:numId w:val="21"/>
        </w:numPr>
        <w:tabs>
          <w:tab w:val="left" w:pos="142"/>
        </w:tabs>
        <w:spacing w:before="240" w:line="360" w:lineRule="auto"/>
        <w:ind w:left="0"/>
        <w:jc w:val="both"/>
        <w:rPr>
          <w:rFonts w:ascii="Montserrat" w:hAnsi="Montserrat"/>
          <w:sz w:val="20"/>
          <w:szCs w:val="20"/>
        </w:rPr>
        <w:pPrChange w:id="1019" w:author="Ramsés Vázquez Lira" w:date="2020-01-11T19:09:00Z">
          <w:pPr>
            <w:pStyle w:val="Prrafodelista"/>
            <w:numPr>
              <w:ilvl w:val="1"/>
              <w:numId w:val="21"/>
            </w:numPr>
            <w:spacing w:before="240" w:line="360" w:lineRule="auto"/>
            <w:ind w:left="1440" w:hanging="360"/>
            <w:jc w:val="both"/>
          </w:pPr>
        </w:pPrChange>
      </w:pPr>
      <w:r w:rsidRPr="006233CD">
        <w:rPr>
          <w:rFonts w:ascii="Montserrat" w:hAnsi="Montserrat"/>
          <w:sz w:val="20"/>
          <w:szCs w:val="20"/>
        </w:rPr>
        <w:t>Especificaciones</w:t>
      </w:r>
      <w:r w:rsidR="00750D38" w:rsidRPr="006233CD">
        <w:rPr>
          <w:rFonts w:ascii="Montserrat" w:hAnsi="Montserrat"/>
          <w:sz w:val="20"/>
          <w:szCs w:val="20"/>
        </w:rPr>
        <w:t xml:space="preserve"> que componen</w:t>
      </w:r>
      <w:r w:rsidRPr="006233CD">
        <w:rPr>
          <w:rFonts w:ascii="Montserrat" w:hAnsi="Montserrat"/>
          <w:sz w:val="20"/>
          <w:szCs w:val="20"/>
        </w:rPr>
        <w:t xml:space="preserve"> la prueba y los ítems</w:t>
      </w:r>
      <w:r w:rsidR="00750D38" w:rsidRPr="006233CD">
        <w:rPr>
          <w:rFonts w:ascii="Montserrat" w:hAnsi="Montserrat"/>
          <w:sz w:val="20"/>
          <w:szCs w:val="20"/>
        </w:rPr>
        <w:t>, de acuerdo con el</w:t>
      </w:r>
      <w:r w:rsidRPr="006233CD">
        <w:rPr>
          <w:rFonts w:ascii="Montserrat" w:hAnsi="Montserrat"/>
          <w:sz w:val="20"/>
          <w:szCs w:val="20"/>
        </w:rPr>
        <w:t xml:space="preserve"> modelo de diagnóstico cognitivo</w:t>
      </w:r>
      <w:r w:rsidR="00E30E40" w:rsidRPr="006233CD">
        <w:rPr>
          <w:rFonts w:ascii="Montserrat" w:hAnsi="Montserrat"/>
          <w:sz w:val="20"/>
          <w:szCs w:val="20"/>
        </w:rPr>
        <w:t xml:space="preserve"> (especifica</w:t>
      </w:r>
      <w:r w:rsidR="00750D38" w:rsidRPr="006233CD">
        <w:rPr>
          <w:rFonts w:ascii="Montserrat" w:hAnsi="Montserrat"/>
          <w:sz w:val="20"/>
          <w:szCs w:val="20"/>
        </w:rPr>
        <w:t>ndo las propiedades y supuestos estadísticos que caracterizan</w:t>
      </w:r>
      <w:r w:rsidR="003603D4" w:rsidRPr="006233CD">
        <w:rPr>
          <w:rFonts w:ascii="Montserrat" w:hAnsi="Montserrat"/>
          <w:sz w:val="20"/>
          <w:szCs w:val="20"/>
        </w:rPr>
        <w:t xml:space="preserve"> el modelo matemático </w:t>
      </w:r>
      <w:r w:rsidR="00750D38" w:rsidRPr="006233CD">
        <w:rPr>
          <w:rFonts w:ascii="Montserrat" w:hAnsi="Montserrat"/>
          <w:sz w:val="20"/>
          <w:szCs w:val="20"/>
        </w:rPr>
        <w:t>subyacente</w:t>
      </w:r>
      <w:r w:rsidR="00E30E40" w:rsidRPr="006233CD">
        <w:rPr>
          <w:rFonts w:ascii="Montserrat" w:hAnsi="Montserrat"/>
          <w:sz w:val="20"/>
          <w:szCs w:val="20"/>
        </w:rPr>
        <w:t>)</w:t>
      </w:r>
      <w:r w:rsidRPr="006233CD">
        <w:rPr>
          <w:rFonts w:ascii="Montserrat" w:hAnsi="Montserrat"/>
          <w:sz w:val="20"/>
          <w:szCs w:val="20"/>
        </w:rPr>
        <w:t xml:space="preserve"> </w:t>
      </w:r>
      <w:r w:rsidR="00750D38" w:rsidRPr="006233CD">
        <w:rPr>
          <w:rFonts w:ascii="Montserrat" w:hAnsi="Montserrat"/>
          <w:sz w:val="20"/>
          <w:szCs w:val="20"/>
        </w:rPr>
        <w:t>para los</w:t>
      </w:r>
      <w:r w:rsidRPr="006233CD">
        <w:rPr>
          <w:rFonts w:ascii="Montserrat" w:hAnsi="Montserrat"/>
          <w:sz w:val="20"/>
          <w:szCs w:val="20"/>
        </w:rPr>
        <w:t xml:space="preserve"> componentes</w:t>
      </w:r>
      <w:r w:rsidR="00E30E40" w:rsidRPr="006233CD">
        <w:rPr>
          <w:rFonts w:ascii="Montserrat" w:hAnsi="Montserrat"/>
          <w:sz w:val="20"/>
          <w:szCs w:val="20"/>
        </w:rPr>
        <w:t xml:space="preserve"> general y específicos</w:t>
      </w:r>
      <w:r w:rsidR="00750D38" w:rsidRPr="006233CD">
        <w:rPr>
          <w:rFonts w:ascii="Montserrat" w:hAnsi="Montserrat"/>
          <w:sz w:val="20"/>
          <w:szCs w:val="20"/>
        </w:rPr>
        <w:t xml:space="preserve"> y que rigen los procesos de</w:t>
      </w:r>
      <w:r w:rsidRPr="006233CD">
        <w:rPr>
          <w:rFonts w:ascii="Montserrat" w:hAnsi="Montserrat"/>
          <w:sz w:val="20"/>
          <w:szCs w:val="20"/>
        </w:rPr>
        <w:t xml:space="preserve"> generación automática de ítems</w:t>
      </w:r>
      <w:r w:rsidR="00E30E40" w:rsidRPr="006233CD">
        <w:rPr>
          <w:rFonts w:ascii="Montserrat" w:hAnsi="Montserrat"/>
          <w:sz w:val="20"/>
          <w:szCs w:val="20"/>
        </w:rPr>
        <w:t>.</w:t>
      </w:r>
    </w:p>
    <w:p w14:paraId="686B4652" w14:textId="66D67AD0" w:rsidR="00EA295C" w:rsidRPr="006233CD" w:rsidRDefault="00EA295C">
      <w:pPr>
        <w:pStyle w:val="Prrafodelista"/>
        <w:numPr>
          <w:ilvl w:val="1"/>
          <w:numId w:val="21"/>
        </w:numPr>
        <w:tabs>
          <w:tab w:val="left" w:pos="142"/>
        </w:tabs>
        <w:spacing w:before="240" w:line="360" w:lineRule="auto"/>
        <w:ind w:left="0"/>
        <w:jc w:val="both"/>
        <w:rPr>
          <w:rFonts w:ascii="Montserrat" w:hAnsi="Montserrat"/>
          <w:sz w:val="20"/>
          <w:szCs w:val="20"/>
        </w:rPr>
        <w:pPrChange w:id="1020" w:author="Ramsés Vázquez Lira" w:date="2020-01-11T19:09:00Z">
          <w:pPr>
            <w:pStyle w:val="Prrafodelista"/>
            <w:numPr>
              <w:ilvl w:val="1"/>
              <w:numId w:val="21"/>
            </w:numPr>
            <w:spacing w:before="240" w:line="360" w:lineRule="auto"/>
            <w:ind w:left="1440" w:hanging="360"/>
            <w:jc w:val="both"/>
          </w:pPr>
        </w:pPrChange>
      </w:pPr>
      <w:r w:rsidRPr="006233CD">
        <w:rPr>
          <w:rFonts w:ascii="Montserrat" w:hAnsi="Montserrat"/>
          <w:sz w:val="20"/>
          <w:szCs w:val="20"/>
        </w:rPr>
        <w:t xml:space="preserve">Sistema computarizado </w:t>
      </w:r>
      <w:r w:rsidR="00750D38" w:rsidRPr="006233CD">
        <w:rPr>
          <w:rFonts w:ascii="Montserrat" w:hAnsi="Montserrat"/>
          <w:sz w:val="20"/>
          <w:szCs w:val="20"/>
        </w:rPr>
        <w:t>que permita la aplicación del componente</w:t>
      </w:r>
      <w:r w:rsidRPr="006233CD">
        <w:rPr>
          <w:rFonts w:ascii="Montserrat" w:hAnsi="Montserrat"/>
          <w:sz w:val="20"/>
          <w:szCs w:val="20"/>
        </w:rPr>
        <w:t xml:space="preserve"> general y </w:t>
      </w:r>
      <w:r w:rsidR="00750D38" w:rsidRPr="006233CD">
        <w:rPr>
          <w:rFonts w:ascii="Montserrat" w:hAnsi="Montserrat"/>
          <w:sz w:val="20"/>
          <w:szCs w:val="20"/>
        </w:rPr>
        <w:t>los</w:t>
      </w:r>
      <w:r w:rsidRPr="006233CD">
        <w:rPr>
          <w:rFonts w:ascii="Montserrat" w:hAnsi="Montserrat"/>
          <w:sz w:val="20"/>
          <w:szCs w:val="20"/>
        </w:rPr>
        <w:t xml:space="preserve"> módulo</w:t>
      </w:r>
      <w:r w:rsidR="00750D38" w:rsidRPr="006233CD">
        <w:rPr>
          <w:rFonts w:ascii="Montserrat" w:hAnsi="Montserrat"/>
          <w:sz w:val="20"/>
          <w:szCs w:val="20"/>
        </w:rPr>
        <w:t>s</w:t>
      </w:r>
      <w:r w:rsidRPr="006233CD">
        <w:rPr>
          <w:rFonts w:ascii="Montserrat" w:hAnsi="Montserrat"/>
          <w:sz w:val="20"/>
          <w:szCs w:val="20"/>
        </w:rPr>
        <w:t xml:space="preserve"> específico</w:t>
      </w:r>
      <w:r w:rsidR="00750D38" w:rsidRPr="006233CD">
        <w:rPr>
          <w:rFonts w:ascii="Montserrat" w:hAnsi="Montserrat"/>
          <w:sz w:val="20"/>
          <w:szCs w:val="20"/>
        </w:rPr>
        <w:t>s</w:t>
      </w:r>
      <w:r w:rsidRPr="006233CD">
        <w:rPr>
          <w:rFonts w:ascii="Montserrat" w:hAnsi="Montserrat"/>
          <w:sz w:val="20"/>
          <w:szCs w:val="20"/>
        </w:rPr>
        <w:t>.</w:t>
      </w:r>
    </w:p>
    <w:p w14:paraId="767596F2" w14:textId="6B63D304" w:rsidR="00EA295C" w:rsidRPr="006233CD" w:rsidRDefault="00EA295C">
      <w:pPr>
        <w:pStyle w:val="Prrafodelista"/>
        <w:numPr>
          <w:ilvl w:val="1"/>
          <w:numId w:val="21"/>
        </w:numPr>
        <w:tabs>
          <w:tab w:val="left" w:pos="142"/>
        </w:tabs>
        <w:spacing w:before="240" w:line="360" w:lineRule="auto"/>
        <w:ind w:left="0"/>
        <w:jc w:val="both"/>
        <w:rPr>
          <w:rFonts w:ascii="Montserrat" w:hAnsi="Montserrat"/>
          <w:sz w:val="20"/>
          <w:szCs w:val="20"/>
        </w:rPr>
        <w:pPrChange w:id="1021" w:author="Ramsés Vázquez Lira" w:date="2020-01-11T19:09:00Z">
          <w:pPr>
            <w:pStyle w:val="Prrafodelista"/>
            <w:numPr>
              <w:ilvl w:val="1"/>
              <w:numId w:val="21"/>
            </w:numPr>
            <w:spacing w:before="240" w:line="360" w:lineRule="auto"/>
            <w:ind w:left="1440" w:hanging="360"/>
            <w:jc w:val="both"/>
          </w:pPr>
        </w:pPrChange>
      </w:pPr>
      <w:r w:rsidRPr="006233CD">
        <w:rPr>
          <w:rFonts w:ascii="Montserrat" w:hAnsi="Montserrat"/>
          <w:sz w:val="20"/>
          <w:szCs w:val="20"/>
        </w:rPr>
        <w:t xml:space="preserve">Prueba </w:t>
      </w:r>
      <w:r w:rsidR="00750D38" w:rsidRPr="006233CD">
        <w:rPr>
          <w:rFonts w:ascii="Montserrat" w:hAnsi="Montserrat"/>
          <w:sz w:val="20"/>
          <w:szCs w:val="20"/>
        </w:rPr>
        <w:t>conformada por reactivos</w:t>
      </w:r>
      <w:r w:rsidRPr="006233CD">
        <w:rPr>
          <w:rFonts w:ascii="Montserrat" w:hAnsi="Montserrat"/>
          <w:sz w:val="20"/>
          <w:szCs w:val="20"/>
        </w:rPr>
        <w:t xml:space="preserve"> </w:t>
      </w:r>
      <w:proofErr w:type="spellStart"/>
      <w:r w:rsidRPr="006233CD">
        <w:rPr>
          <w:rFonts w:ascii="Montserrat" w:hAnsi="Montserrat"/>
          <w:sz w:val="20"/>
          <w:szCs w:val="20"/>
        </w:rPr>
        <w:t>multi-habilidades</w:t>
      </w:r>
      <w:proofErr w:type="spellEnd"/>
      <w:r w:rsidRPr="006233CD">
        <w:rPr>
          <w:rFonts w:ascii="Montserrat" w:hAnsi="Montserrat"/>
          <w:sz w:val="20"/>
          <w:szCs w:val="20"/>
        </w:rPr>
        <w:t xml:space="preserve"> o </w:t>
      </w:r>
      <w:proofErr w:type="spellStart"/>
      <w:r w:rsidRPr="006233CD">
        <w:rPr>
          <w:rFonts w:ascii="Montserrat" w:hAnsi="Montserrat"/>
          <w:sz w:val="20"/>
          <w:szCs w:val="20"/>
        </w:rPr>
        <w:t>multi-conocimientos</w:t>
      </w:r>
      <w:proofErr w:type="spellEnd"/>
      <w:r w:rsidR="00177FC4" w:rsidRPr="006233CD">
        <w:rPr>
          <w:rFonts w:ascii="Montserrat" w:hAnsi="Montserrat"/>
          <w:sz w:val="20"/>
          <w:szCs w:val="20"/>
        </w:rPr>
        <w:t xml:space="preserve">, </w:t>
      </w:r>
      <w:r w:rsidR="00750D38" w:rsidRPr="006233CD">
        <w:rPr>
          <w:rFonts w:ascii="Montserrat" w:hAnsi="Montserrat"/>
          <w:sz w:val="20"/>
          <w:szCs w:val="20"/>
        </w:rPr>
        <w:t xml:space="preserve">elaborada a partir de </w:t>
      </w:r>
      <w:r w:rsidR="00177FC4" w:rsidRPr="006233CD">
        <w:rPr>
          <w:rFonts w:ascii="Montserrat" w:hAnsi="Montserrat"/>
          <w:sz w:val="20"/>
          <w:szCs w:val="20"/>
        </w:rPr>
        <w:t xml:space="preserve">una matriz bidimensional que </w:t>
      </w:r>
      <w:r w:rsidR="00750D38" w:rsidRPr="006233CD">
        <w:rPr>
          <w:rFonts w:ascii="Montserrat" w:hAnsi="Montserrat"/>
          <w:sz w:val="20"/>
          <w:szCs w:val="20"/>
        </w:rPr>
        <w:t xml:space="preserve">especifique las </w:t>
      </w:r>
      <w:r w:rsidR="00177FC4" w:rsidRPr="006233CD">
        <w:rPr>
          <w:rFonts w:ascii="Montserrat" w:hAnsi="Montserrat"/>
          <w:sz w:val="20"/>
          <w:szCs w:val="20"/>
        </w:rPr>
        <w:t xml:space="preserve">habilidades </w:t>
      </w:r>
      <w:r w:rsidR="00830F3F" w:rsidRPr="006233CD">
        <w:rPr>
          <w:rFonts w:ascii="Montserrat" w:hAnsi="Montserrat"/>
          <w:sz w:val="20"/>
          <w:szCs w:val="20"/>
        </w:rPr>
        <w:t xml:space="preserve">requeridas para la resolución de cada </w:t>
      </w:r>
      <w:r w:rsidR="00177FC4" w:rsidRPr="006233CD">
        <w:rPr>
          <w:rFonts w:ascii="Montserrat" w:hAnsi="Montserrat"/>
          <w:sz w:val="20"/>
          <w:szCs w:val="20"/>
        </w:rPr>
        <w:t>reactivo</w:t>
      </w:r>
      <w:r w:rsidRPr="006233CD">
        <w:rPr>
          <w:rFonts w:ascii="Montserrat" w:hAnsi="Montserrat"/>
          <w:sz w:val="20"/>
          <w:szCs w:val="20"/>
        </w:rPr>
        <w:t>.</w:t>
      </w:r>
    </w:p>
    <w:p w14:paraId="182CC172" w14:textId="7669AD03" w:rsidR="00EA295C" w:rsidRPr="006233CD" w:rsidRDefault="00FF25B6">
      <w:pPr>
        <w:pStyle w:val="Prrafodelista"/>
        <w:numPr>
          <w:ilvl w:val="1"/>
          <w:numId w:val="21"/>
        </w:numPr>
        <w:tabs>
          <w:tab w:val="left" w:pos="142"/>
        </w:tabs>
        <w:spacing w:before="240" w:line="360" w:lineRule="auto"/>
        <w:ind w:left="0"/>
        <w:jc w:val="both"/>
        <w:rPr>
          <w:rFonts w:ascii="Montserrat" w:hAnsi="Montserrat"/>
          <w:sz w:val="20"/>
          <w:szCs w:val="20"/>
        </w:rPr>
        <w:pPrChange w:id="1022" w:author="Ramsés Vázquez Lira" w:date="2020-01-11T19:09:00Z">
          <w:pPr>
            <w:pStyle w:val="Prrafodelista"/>
            <w:numPr>
              <w:ilvl w:val="1"/>
              <w:numId w:val="21"/>
            </w:numPr>
            <w:spacing w:before="240" w:line="360" w:lineRule="auto"/>
            <w:ind w:left="1440" w:hanging="360"/>
            <w:jc w:val="both"/>
          </w:pPr>
        </w:pPrChange>
      </w:pPr>
      <w:r>
        <w:rPr>
          <w:rFonts w:ascii="Montserrat" w:hAnsi="Montserrat"/>
          <w:sz w:val="20"/>
          <w:szCs w:val="20"/>
        </w:rPr>
        <w:t>Pro</w:t>
      </w:r>
      <w:ins w:id="1023" w:author="Alan Panda" w:date="2020-01-11T11:08:00Z">
        <w:r w:rsidR="004B6C92">
          <w:rPr>
            <w:rFonts w:ascii="Montserrat" w:hAnsi="Montserrat"/>
            <w:sz w:val="20"/>
            <w:szCs w:val="20"/>
          </w:rPr>
          <w:t>puesta</w:t>
        </w:r>
      </w:ins>
      <w:del w:id="1024" w:author="Alan Panda" w:date="2020-01-11T11:08:00Z">
        <w:r w:rsidDel="004B6C92">
          <w:rPr>
            <w:rFonts w:ascii="Montserrat" w:hAnsi="Montserrat"/>
            <w:sz w:val="20"/>
            <w:szCs w:val="20"/>
          </w:rPr>
          <w:delText>totipo</w:delText>
        </w:r>
      </w:del>
      <w:r w:rsidR="00830F3F" w:rsidRPr="006233CD">
        <w:rPr>
          <w:rFonts w:ascii="Montserrat" w:hAnsi="Montserrat"/>
          <w:sz w:val="20"/>
          <w:szCs w:val="20"/>
        </w:rPr>
        <w:t xml:space="preserve"> del reporte individualizado de los resultados obtenidos en la prueba, donde se permita identificar de manera precisa las </w:t>
      </w:r>
      <w:r w:rsidR="00EA295C" w:rsidRPr="006233CD">
        <w:rPr>
          <w:rFonts w:ascii="Montserrat" w:hAnsi="Montserrat"/>
          <w:sz w:val="20"/>
          <w:szCs w:val="20"/>
        </w:rPr>
        <w:t>fortalezas y áreas de oportunidad</w:t>
      </w:r>
      <w:r w:rsidR="00830F3F" w:rsidRPr="006233CD">
        <w:rPr>
          <w:rFonts w:ascii="Montserrat" w:hAnsi="Montserrat"/>
          <w:sz w:val="20"/>
          <w:szCs w:val="20"/>
        </w:rPr>
        <w:t xml:space="preserve"> de cada sustentante evaluado</w:t>
      </w:r>
      <w:r w:rsidR="0049256B">
        <w:rPr>
          <w:rFonts w:ascii="Montserrat" w:hAnsi="Montserrat"/>
          <w:sz w:val="20"/>
          <w:szCs w:val="20"/>
        </w:rPr>
        <w:t xml:space="preserve"> alineado a los multicomponentes de la prueba (conocimientos, habilidades y actitudes)</w:t>
      </w:r>
      <w:r w:rsidR="00E32815">
        <w:rPr>
          <w:rFonts w:ascii="Montserrat" w:hAnsi="Montserrat"/>
          <w:sz w:val="20"/>
          <w:szCs w:val="20"/>
        </w:rPr>
        <w:t>.</w:t>
      </w:r>
    </w:p>
    <w:p w14:paraId="0805EBE3" w14:textId="6EC77C87" w:rsidR="00EA295C" w:rsidRPr="006233CD" w:rsidRDefault="00EA295C">
      <w:pPr>
        <w:pStyle w:val="Prrafodelista"/>
        <w:numPr>
          <w:ilvl w:val="1"/>
          <w:numId w:val="21"/>
        </w:numPr>
        <w:tabs>
          <w:tab w:val="left" w:pos="142"/>
        </w:tabs>
        <w:spacing w:before="240" w:line="360" w:lineRule="auto"/>
        <w:ind w:left="0"/>
        <w:jc w:val="both"/>
        <w:rPr>
          <w:rFonts w:ascii="Montserrat" w:hAnsi="Montserrat"/>
          <w:sz w:val="20"/>
          <w:szCs w:val="20"/>
        </w:rPr>
        <w:pPrChange w:id="1025" w:author="Ramsés Vázquez Lira" w:date="2020-01-11T19:09:00Z">
          <w:pPr>
            <w:pStyle w:val="Prrafodelista"/>
            <w:numPr>
              <w:ilvl w:val="1"/>
              <w:numId w:val="21"/>
            </w:numPr>
            <w:spacing w:before="240" w:line="360" w:lineRule="auto"/>
            <w:ind w:left="1440" w:hanging="360"/>
            <w:jc w:val="both"/>
          </w:pPr>
        </w:pPrChange>
      </w:pPr>
      <w:r w:rsidRPr="006233CD">
        <w:rPr>
          <w:rFonts w:ascii="Montserrat" w:hAnsi="Montserrat"/>
          <w:sz w:val="20"/>
          <w:szCs w:val="20"/>
        </w:rPr>
        <w:t xml:space="preserve">Reporte </w:t>
      </w:r>
      <w:r w:rsidR="00830F3F" w:rsidRPr="006233CD">
        <w:rPr>
          <w:rFonts w:ascii="Montserrat" w:hAnsi="Montserrat"/>
          <w:sz w:val="20"/>
          <w:szCs w:val="20"/>
        </w:rPr>
        <w:t xml:space="preserve">general con la integración de los </w:t>
      </w:r>
      <w:r w:rsidRPr="006233CD">
        <w:rPr>
          <w:rFonts w:ascii="Montserrat" w:hAnsi="Montserrat"/>
          <w:sz w:val="20"/>
          <w:szCs w:val="20"/>
        </w:rPr>
        <w:t xml:space="preserve">resultados </w:t>
      </w:r>
      <w:r w:rsidR="00830F3F" w:rsidRPr="006233CD">
        <w:rPr>
          <w:rFonts w:ascii="Montserrat" w:hAnsi="Montserrat"/>
          <w:sz w:val="20"/>
          <w:szCs w:val="20"/>
        </w:rPr>
        <w:t xml:space="preserve">obtenidos </w:t>
      </w:r>
      <w:del w:id="1026" w:author="Alan Panda" w:date="2020-01-11T11:12:00Z">
        <w:r w:rsidR="00830F3F" w:rsidRPr="006233CD" w:rsidDel="004B6C92">
          <w:rPr>
            <w:rFonts w:ascii="Montserrat" w:hAnsi="Montserrat"/>
            <w:sz w:val="20"/>
            <w:szCs w:val="20"/>
          </w:rPr>
          <w:delText>a lo largo de</w:delText>
        </w:r>
      </w:del>
      <w:ins w:id="1027" w:author="Alan Panda" w:date="2020-01-11T11:12:00Z">
        <w:r w:rsidR="004B6C92">
          <w:rPr>
            <w:rFonts w:ascii="Montserrat" w:hAnsi="Montserrat"/>
            <w:sz w:val="20"/>
            <w:szCs w:val="20"/>
          </w:rPr>
          <w:t>en todas</w:t>
        </w:r>
      </w:ins>
      <w:r w:rsidR="00830F3F" w:rsidRPr="006233CD">
        <w:rPr>
          <w:rFonts w:ascii="Montserrat" w:hAnsi="Montserrat"/>
          <w:sz w:val="20"/>
          <w:szCs w:val="20"/>
        </w:rPr>
        <w:t xml:space="preserve"> las </w:t>
      </w:r>
      <w:del w:id="1028" w:author="Alan Panda" w:date="2020-01-11T11:12:00Z">
        <w:r w:rsidR="00830F3F" w:rsidRPr="006233CD" w:rsidDel="004B6C92">
          <w:rPr>
            <w:rFonts w:ascii="Montserrat" w:hAnsi="Montserrat"/>
            <w:sz w:val="20"/>
            <w:szCs w:val="20"/>
          </w:rPr>
          <w:delText xml:space="preserve">distintas </w:delText>
        </w:r>
      </w:del>
      <w:r w:rsidR="00830F3F" w:rsidRPr="006233CD">
        <w:rPr>
          <w:rFonts w:ascii="Montserrat" w:hAnsi="Montserrat"/>
          <w:sz w:val="20"/>
          <w:szCs w:val="20"/>
        </w:rPr>
        <w:t>entidades</w:t>
      </w:r>
      <w:ins w:id="1029" w:author="Alan Panda" w:date="2020-01-11T11:09:00Z">
        <w:r w:rsidR="004B6C92">
          <w:rPr>
            <w:rFonts w:ascii="Montserrat" w:hAnsi="Montserrat"/>
            <w:sz w:val="20"/>
            <w:szCs w:val="20"/>
          </w:rPr>
          <w:t xml:space="preserve"> federativas</w:t>
        </w:r>
      </w:ins>
      <w:r w:rsidR="00830F3F" w:rsidRPr="006233CD">
        <w:rPr>
          <w:rFonts w:ascii="Montserrat" w:hAnsi="Montserrat"/>
          <w:sz w:val="20"/>
          <w:szCs w:val="20"/>
        </w:rPr>
        <w:t xml:space="preserve"> participantes</w:t>
      </w:r>
      <w:del w:id="1030" w:author="Alan Panda" w:date="2020-01-11T11:09:00Z">
        <w:r w:rsidR="00830F3F" w:rsidRPr="006233CD" w:rsidDel="004B6C92">
          <w:rPr>
            <w:rFonts w:ascii="Montserrat" w:hAnsi="Montserrat"/>
            <w:sz w:val="20"/>
            <w:szCs w:val="20"/>
          </w:rPr>
          <w:delText xml:space="preserve">, </w:delText>
        </w:r>
        <w:r w:rsidRPr="006233CD" w:rsidDel="004B6C92">
          <w:rPr>
            <w:rFonts w:ascii="Montserrat" w:hAnsi="Montserrat"/>
            <w:sz w:val="20"/>
            <w:szCs w:val="20"/>
          </w:rPr>
          <w:delText>para la autoridad federal</w:delText>
        </w:r>
      </w:del>
      <w:r w:rsidRPr="006233CD">
        <w:rPr>
          <w:rFonts w:ascii="Montserrat" w:hAnsi="Montserrat"/>
          <w:sz w:val="20"/>
          <w:szCs w:val="20"/>
        </w:rPr>
        <w:t>.</w:t>
      </w:r>
    </w:p>
    <w:p w14:paraId="4EDAC148" w14:textId="6C6B0AA4" w:rsidR="00FA0C77" w:rsidRPr="006233CD" w:rsidRDefault="00FA0C77">
      <w:pPr>
        <w:pStyle w:val="Prrafodelista"/>
        <w:numPr>
          <w:ilvl w:val="1"/>
          <w:numId w:val="21"/>
        </w:numPr>
        <w:tabs>
          <w:tab w:val="left" w:pos="142"/>
        </w:tabs>
        <w:spacing w:before="240" w:line="360" w:lineRule="auto"/>
        <w:ind w:left="0"/>
        <w:jc w:val="both"/>
        <w:rPr>
          <w:rFonts w:ascii="Montserrat" w:hAnsi="Montserrat"/>
          <w:sz w:val="20"/>
          <w:szCs w:val="20"/>
        </w:rPr>
        <w:pPrChange w:id="1031" w:author="Ramsés Vázquez Lira" w:date="2020-01-11T19:09:00Z">
          <w:pPr>
            <w:pStyle w:val="Prrafodelista"/>
            <w:numPr>
              <w:ilvl w:val="1"/>
              <w:numId w:val="21"/>
            </w:numPr>
            <w:spacing w:before="240" w:line="360" w:lineRule="auto"/>
            <w:ind w:left="1440" w:hanging="360"/>
            <w:jc w:val="both"/>
          </w:pPr>
        </w:pPrChange>
      </w:pPr>
      <w:r w:rsidRPr="006233CD">
        <w:rPr>
          <w:rFonts w:ascii="Montserrat" w:hAnsi="Montserrat"/>
          <w:sz w:val="20"/>
          <w:szCs w:val="20"/>
        </w:rPr>
        <w:t>Tabla de resultados por instrumento</w:t>
      </w:r>
      <w:ins w:id="1032" w:author="Alan Panda" w:date="2020-01-11T11:09:00Z">
        <w:r w:rsidR="004B6C92">
          <w:rPr>
            <w:rFonts w:ascii="Montserrat" w:hAnsi="Montserrat"/>
            <w:sz w:val="20"/>
            <w:szCs w:val="20"/>
          </w:rPr>
          <w:t>,</w:t>
        </w:r>
      </w:ins>
      <w:r w:rsidRPr="006233CD">
        <w:rPr>
          <w:rFonts w:ascii="Montserrat" w:hAnsi="Montserrat"/>
          <w:sz w:val="20"/>
          <w:szCs w:val="20"/>
        </w:rPr>
        <w:t xml:space="preserve"> estructurada con base a</w:t>
      </w:r>
      <w:ins w:id="1033" w:author="Alan Panda" w:date="2020-01-11T11:09:00Z">
        <w:r w:rsidR="004B6C92">
          <w:rPr>
            <w:rFonts w:ascii="Montserrat" w:hAnsi="Montserrat"/>
            <w:sz w:val="20"/>
            <w:szCs w:val="20"/>
          </w:rPr>
          <w:t xml:space="preserve"> un</w:t>
        </w:r>
      </w:ins>
      <w:r w:rsidRPr="006233CD">
        <w:rPr>
          <w:rFonts w:ascii="Montserrat" w:hAnsi="Montserrat"/>
          <w:sz w:val="20"/>
          <w:szCs w:val="20"/>
        </w:rPr>
        <w:t xml:space="preserve"> protocolo de intercambio (por definir) en formato de texto plano (</w:t>
      </w:r>
      <w:proofErr w:type="spellStart"/>
      <w:r w:rsidRPr="006233CD">
        <w:rPr>
          <w:rFonts w:ascii="Montserrat" w:hAnsi="Montserrat"/>
          <w:sz w:val="20"/>
          <w:szCs w:val="20"/>
        </w:rPr>
        <w:t>txt</w:t>
      </w:r>
      <w:proofErr w:type="spellEnd"/>
      <w:r w:rsidRPr="006233CD">
        <w:rPr>
          <w:rFonts w:ascii="Montserrat" w:hAnsi="Montserrat"/>
          <w:sz w:val="20"/>
          <w:szCs w:val="20"/>
        </w:rPr>
        <w:t xml:space="preserve"> o </w:t>
      </w:r>
      <w:proofErr w:type="spellStart"/>
      <w:r w:rsidRPr="006233CD">
        <w:rPr>
          <w:rFonts w:ascii="Montserrat" w:hAnsi="Montserrat"/>
          <w:sz w:val="20"/>
          <w:szCs w:val="20"/>
        </w:rPr>
        <w:t>csv</w:t>
      </w:r>
      <w:proofErr w:type="spellEnd"/>
      <w:r w:rsidRPr="006233CD">
        <w:rPr>
          <w:rFonts w:ascii="Montserrat" w:hAnsi="Montserrat"/>
          <w:sz w:val="20"/>
          <w:szCs w:val="20"/>
        </w:rPr>
        <w:t>).</w:t>
      </w:r>
    </w:p>
    <w:p w14:paraId="3935D108" w14:textId="2A69EEAD" w:rsidR="00FA0C77" w:rsidRPr="006233CD" w:rsidRDefault="00830F3F">
      <w:pPr>
        <w:pStyle w:val="Prrafodelista"/>
        <w:numPr>
          <w:ilvl w:val="1"/>
          <w:numId w:val="21"/>
        </w:numPr>
        <w:tabs>
          <w:tab w:val="left" w:pos="142"/>
        </w:tabs>
        <w:spacing w:before="240" w:line="360" w:lineRule="auto"/>
        <w:ind w:left="0"/>
        <w:jc w:val="both"/>
        <w:rPr>
          <w:rFonts w:ascii="Montserrat" w:hAnsi="Montserrat"/>
          <w:sz w:val="20"/>
          <w:szCs w:val="20"/>
        </w:rPr>
        <w:pPrChange w:id="1034" w:author="Ramsés Vázquez Lira" w:date="2020-01-11T19:09:00Z">
          <w:pPr>
            <w:pStyle w:val="Prrafodelista"/>
            <w:numPr>
              <w:ilvl w:val="1"/>
              <w:numId w:val="21"/>
            </w:numPr>
            <w:spacing w:before="240" w:line="360" w:lineRule="auto"/>
            <w:ind w:left="1440" w:hanging="360"/>
            <w:jc w:val="both"/>
          </w:pPr>
        </w:pPrChange>
      </w:pPr>
      <w:r w:rsidRPr="006233CD">
        <w:rPr>
          <w:rFonts w:ascii="Montserrat" w:hAnsi="Montserrat"/>
          <w:sz w:val="20"/>
          <w:szCs w:val="20"/>
        </w:rPr>
        <w:t xml:space="preserve">Copia final de las pruebas a aplicar </w:t>
      </w:r>
      <w:del w:id="1035" w:author="Alan Panda" w:date="2020-01-11T11:10:00Z">
        <w:r w:rsidRPr="006233CD" w:rsidDel="004B6C92">
          <w:rPr>
            <w:rFonts w:ascii="Montserrat" w:hAnsi="Montserrat"/>
            <w:sz w:val="20"/>
            <w:szCs w:val="20"/>
          </w:rPr>
          <w:delText>para orientar</w:delText>
        </w:r>
      </w:del>
      <w:ins w:id="1036" w:author="Alan Panda" w:date="2020-01-11T11:10:00Z">
        <w:r w:rsidR="004B6C92">
          <w:rPr>
            <w:rFonts w:ascii="Montserrat" w:hAnsi="Montserrat"/>
            <w:sz w:val="20"/>
            <w:szCs w:val="20"/>
          </w:rPr>
          <w:t>en</w:t>
        </w:r>
      </w:ins>
      <w:r w:rsidRPr="006233CD">
        <w:rPr>
          <w:rFonts w:ascii="Montserrat" w:hAnsi="Montserrat"/>
          <w:sz w:val="20"/>
          <w:szCs w:val="20"/>
        </w:rPr>
        <w:t xml:space="preserve"> los procesos de </w:t>
      </w:r>
      <w:ins w:id="1037" w:author="Alan Panda" w:date="2020-01-11T11:09:00Z">
        <w:r w:rsidR="004B6C92">
          <w:rPr>
            <w:rFonts w:ascii="Montserrat" w:hAnsi="Montserrat"/>
            <w:sz w:val="20"/>
            <w:szCs w:val="20"/>
          </w:rPr>
          <w:t xml:space="preserve">selección para la </w:t>
        </w:r>
      </w:ins>
      <w:r w:rsidR="00FA0C77" w:rsidRPr="006233CD">
        <w:rPr>
          <w:rFonts w:ascii="Montserrat" w:hAnsi="Montserrat"/>
          <w:sz w:val="20"/>
          <w:szCs w:val="20"/>
        </w:rPr>
        <w:t xml:space="preserve">admisión </w:t>
      </w:r>
      <w:ins w:id="1038" w:author="Alan Panda" w:date="2020-01-11T11:14:00Z">
        <w:r w:rsidR="004B6C92">
          <w:rPr>
            <w:rFonts w:ascii="Montserrat" w:hAnsi="Montserrat"/>
            <w:sz w:val="20"/>
            <w:szCs w:val="20"/>
          </w:rPr>
          <w:t xml:space="preserve">y la promoción </w:t>
        </w:r>
      </w:ins>
      <w:del w:id="1039" w:author="Alan Panda" w:date="2020-01-11T11:09:00Z">
        <w:r w:rsidRPr="006233CD" w:rsidDel="004B6C92">
          <w:rPr>
            <w:rFonts w:ascii="Montserrat" w:hAnsi="Montserrat"/>
            <w:sz w:val="20"/>
            <w:szCs w:val="20"/>
          </w:rPr>
          <w:delText xml:space="preserve">a las funciones docentes </w:delText>
        </w:r>
      </w:del>
      <w:r w:rsidRPr="006233CD">
        <w:rPr>
          <w:rFonts w:ascii="Montserrat" w:hAnsi="Montserrat"/>
          <w:sz w:val="20"/>
          <w:szCs w:val="20"/>
        </w:rPr>
        <w:t xml:space="preserve">en Educación Básica y </w:t>
      </w:r>
      <w:ins w:id="1040" w:author="Alan Panda" w:date="2020-01-11T11:09:00Z">
        <w:r w:rsidR="004B6C92">
          <w:rPr>
            <w:rFonts w:ascii="Montserrat" w:hAnsi="Montserrat"/>
            <w:sz w:val="20"/>
            <w:szCs w:val="20"/>
          </w:rPr>
          <w:t xml:space="preserve">Educación </w:t>
        </w:r>
      </w:ins>
      <w:r w:rsidRPr="006233CD">
        <w:rPr>
          <w:rFonts w:ascii="Montserrat" w:hAnsi="Montserrat"/>
          <w:sz w:val="20"/>
          <w:szCs w:val="20"/>
        </w:rPr>
        <w:t>Media Superior</w:t>
      </w:r>
      <w:del w:id="1041" w:author="Alan Panda" w:date="2020-01-11T11:10:00Z">
        <w:r w:rsidRPr="006233CD" w:rsidDel="004B6C92">
          <w:rPr>
            <w:rFonts w:ascii="Montserrat" w:hAnsi="Montserrat"/>
            <w:sz w:val="20"/>
            <w:szCs w:val="20"/>
          </w:rPr>
          <w:delText xml:space="preserve"> y para la toma de decisiones en materia </w:delText>
        </w:r>
        <w:r w:rsidR="006233CD" w:rsidRPr="006233CD" w:rsidDel="004B6C92">
          <w:rPr>
            <w:rFonts w:ascii="Montserrat" w:hAnsi="Montserrat"/>
            <w:sz w:val="20"/>
            <w:szCs w:val="20"/>
          </w:rPr>
          <w:delText>de formación</w:delText>
        </w:r>
        <w:r w:rsidRPr="006233CD" w:rsidDel="004B6C92">
          <w:rPr>
            <w:rFonts w:ascii="Montserrat" w:hAnsi="Montserrat"/>
            <w:sz w:val="20"/>
            <w:szCs w:val="20"/>
          </w:rPr>
          <w:delText xml:space="preserve"> continua</w:delText>
        </w:r>
      </w:del>
      <w:r w:rsidR="003A3872" w:rsidRPr="006233CD">
        <w:rPr>
          <w:rFonts w:ascii="Montserrat" w:hAnsi="Montserrat"/>
          <w:sz w:val="20"/>
          <w:szCs w:val="20"/>
        </w:rPr>
        <w:t>.</w:t>
      </w:r>
    </w:p>
    <w:p w14:paraId="09BFA467" w14:textId="77777777" w:rsidR="00830F3F" w:rsidRPr="00FA0C77" w:rsidRDefault="00830F3F">
      <w:pPr>
        <w:pStyle w:val="Prrafodelista"/>
        <w:tabs>
          <w:tab w:val="left" w:pos="142"/>
        </w:tabs>
        <w:spacing w:before="240" w:line="360" w:lineRule="auto"/>
        <w:ind w:left="0"/>
        <w:jc w:val="both"/>
        <w:rPr>
          <w:rFonts w:ascii="Montserrat" w:hAnsi="Montserrat"/>
          <w:sz w:val="20"/>
          <w:szCs w:val="20"/>
        </w:rPr>
        <w:pPrChange w:id="1042" w:author="Ramsés Vázquez Lira" w:date="2020-01-11T19:09:00Z">
          <w:pPr>
            <w:pStyle w:val="Prrafodelista"/>
            <w:spacing w:before="240" w:line="360" w:lineRule="auto"/>
            <w:ind w:left="1440"/>
            <w:jc w:val="both"/>
          </w:pPr>
        </w:pPrChange>
      </w:pPr>
    </w:p>
    <w:p w14:paraId="2C378F9B" w14:textId="34808B6B" w:rsidR="008A485D" w:rsidRPr="00E27272" w:rsidRDefault="008A485D">
      <w:pPr>
        <w:pStyle w:val="Prrafodelista"/>
        <w:numPr>
          <w:ilvl w:val="0"/>
          <w:numId w:val="22"/>
        </w:numPr>
        <w:tabs>
          <w:tab w:val="left" w:pos="142"/>
        </w:tabs>
        <w:spacing w:before="240" w:line="360" w:lineRule="auto"/>
        <w:ind w:left="0"/>
        <w:jc w:val="both"/>
        <w:rPr>
          <w:rFonts w:ascii="Montserrat" w:hAnsi="Montserrat"/>
          <w:b/>
          <w:bCs/>
          <w:sz w:val="20"/>
          <w:szCs w:val="20"/>
          <w:rPrChange w:id="1043" w:author="Ramsés Vázquez Lira" w:date="2020-01-11T18:46:00Z">
            <w:rPr/>
          </w:rPrChange>
        </w:rPr>
        <w:pPrChange w:id="1044" w:author="Ramsés Vázquez Lira" w:date="2020-01-11T19:09:00Z">
          <w:pPr>
            <w:pStyle w:val="Prrafodelista"/>
            <w:numPr>
              <w:numId w:val="22"/>
            </w:numPr>
            <w:spacing w:before="240" w:line="360" w:lineRule="auto"/>
            <w:ind w:hanging="360"/>
            <w:jc w:val="both"/>
          </w:pPr>
        </w:pPrChange>
      </w:pPr>
      <w:r w:rsidRPr="006233CD">
        <w:rPr>
          <w:rFonts w:ascii="Montserrat" w:hAnsi="Montserrat"/>
          <w:b/>
          <w:bCs/>
          <w:sz w:val="20"/>
          <w:szCs w:val="20"/>
        </w:rPr>
        <w:t>M2</w:t>
      </w:r>
      <w:del w:id="1045" w:author="Ramsés Vázquez Lira" w:date="2020-01-11T18:46:00Z">
        <w:r w:rsidRPr="006233CD" w:rsidDel="00E27272">
          <w:rPr>
            <w:rFonts w:ascii="Montserrat" w:hAnsi="Montserrat"/>
            <w:b/>
            <w:bCs/>
            <w:sz w:val="20"/>
            <w:szCs w:val="20"/>
          </w:rPr>
          <w:delText xml:space="preserve">. </w:delText>
        </w:r>
      </w:del>
      <w:ins w:id="1046" w:author="Ramsés Vázquez Lira" w:date="2020-01-11T18:46:00Z">
        <w:r w:rsidR="00E27272" w:rsidRPr="00E27272">
          <w:rPr>
            <w:rFonts w:ascii="Montserrat" w:hAnsi="Montserrat"/>
            <w:b/>
            <w:bCs/>
            <w:sz w:val="20"/>
            <w:szCs w:val="20"/>
          </w:rPr>
          <w:t>. Escalas y cuestionarios</w:t>
        </w:r>
        <w:r w:rsidR="00E27272">
          <w:rPr>
            <w:rFonts w:ascii="Montserrat" w:hAnsi="Montserrat"/>
            <w:b/>
            <w:bCs/>
            <w:sz w:val="20"/>
            <w:szCs w:val="20"/>
          </w:rPr>
          <w:t xml:space="preserve"> </w:t>
        </w:r>
        <w:r w:rsidR="00E27272" w:rsidRPr="00E27272">
          <w:rPr>
            <w:rFonts w:ascii="Montserrat" w:hAnsi="Montserrat"/>
            <w:b/>
            <w:bCs/>
            <w:sz w:val="20"/>
            <w:szCs w:val="20"/>
            <w:rPrChange w:id="1047" w:author="Ramsés Vázquez Lira" w:date="2020-01-11T18:46:00Z">
              <w:rPr/>
            </w:rPrChange>
          </w:rPr>
          <w:t>TRI</w:t>
        </w:r>
      </w:ins>
      <w:commentRangeStart w:id="1048"/>
      <w:del w:id="1049" w:author="Ramsés Vázquez Lira" w:date="2020-01-11T18:46:00Z">
        <w:r w:rsidRPr="00E27272" w:rsidDel="00E27272">
          <w:rPr>
            <w:rFonts w:ascii="Montserrat" w:hAnsi="Montserrat"/>
            <w:b/>
            <w:bCs/>
            <w:sz w:val="20"/>
            <w:szCs w:val="20"/>
            <w:rPrChange w:id="1050" w:author="Ramsés Vázquez Lira" w:date="2020-01-11T18:46:00Z">
              <w:rPr/>
            </w:rPrChange>
          </w:rPr>
          <w:delText>Escalas de Actitudes y Percepciones</w:delText>
        </w:r>
        <w:commentRangeEnd w:id="1048"/>
        <w:r w:rsidR="004B6C92" w:rsidDel="00E27272">
          <w:rPr>
            <w:rStyle w:val="Refdecomentario"/>
          </w:rPr>
          <w:commentReference w:id="1048"/>
        </w:r>
      </w:del>
    </w:p>
    <w:p w14:paraId="3C30FFFF" w14:textId="1C9341A0" w:rsidR="00EA295C" w:rsidRPr="006233CD" w:rsidRDefault="00830F3F">
      <w:pPr>
        <w:pStyle w:val="Prrafodelista"/>
        <w:numPr>
          <w:ilvl w:val="1"/>
          <w:numId w:val="22"/>
        </w:numPr>
        <w:tabs>
          <w:tab w:val="left" w:pos="142"/>
        </w:tabs>
        <w:spacing w:before="240" w:line="360" w:lineRule="auto"/>
        <w:ind w:left="0"/>
        <w:jc w:val="both"/>
        <w:rPr>
          <w:rFonts w:ascii="Montserrat" w:hAnsi="Montserrat"/>
          <w:sz w:val="20"/>
          <w:szCs w:val="20"/>
        </w:rPr>
        <w:pPrChange w:id="1051" w:author="Ramsés Vázquez Lira" w:date="2020-01-11T19:09:00Z">
          <w:pPr>
            <w:pStyle w:val="Prrafodelista"/>
            <w:numPr>
              <w:ilvl w:val="1"/>
              <w:numId w:val="22"/>
            </w:numPr>
            <w:spacing w:before="240" w:line="360" w:lineRule="auto"/>
            <w:ind w:left="1440" w:hanging="360"/>
            <w:jc w:val="both"/>
          </w:pPr>
        </w:pPrChange>
      </w:pPr>
      <w:r w:rsidRPr="006233CD">
        <w:rPr>
          <w:rFonts w:ascii="Montserrat" w:hAnsi="Montserrat"/>
          <w:sz w:val="20"/>
          <w:szCs w:val="20"/>
        </w:rPr>
        <w:t>Documentación que presente los fundamentos del Marco de referencia para el diseño y desarrollo de los instrumentos</w:t>
      </w:r>
      <w:r w:rsidR="00EA295C" w:rsidRPr="006233CD">
        <w:rPr>
          <w:rFonts w:ascii="Montserrat" w:hAnsi="Montserrat"/>
          <w:sz w:val="20"/>
          <w:szCs w:val="20"/>
        </w:rPr>
        <w:t>.</w:t>
      </w:r>
    </w:p>
    <w:p w14:paraId="3ED99F9F" w14:textId="4456CFE4" w:rsidR="00EA295C" w:rsidRPr="006233CD" w:rsidRDefault="00EA295C">
      <w:pPr>
        <w:pStyle w:val="Prrafodelista"/>
        <w:numPr>
          <w:ilvl w:val="1"/>
          <w:numId w:val="22"/>
        </w:numPr>
        <w:tabs>
          <w:tab w:val="left" w:pos="142"/>
        </w:tabs>
        <w:spacing w:before="240" w:line="360" w:lineRule="auto"/>
        <w:ind w:left="0"/>
        <w:jc w:val="both"/>
        <w:rPr>
          <w:rFonts w:ascii="Montserrat" w:hAnsi="Montserrat"/>
          <w:sz w:val="20"/>
          <w:szCs w:val="20"/>
        </w:rPr>
        <w:pPrChange w:id="1052" w:author="Ramsés Vázquez Lira" w:date="2020-01-11T19:09:00Z">
          <w:pPr>
            <w:pStyle w:val="Prrafodelista"/>
            <w:numPr>
              <w:ilvl w:val="1"/>
              <w:numId w:val="22"/>
            </w:numPr>
            <w:spacing w:before="240" w:line="360" w:lineRule="auto"/>
            <w:ind w:left="1440" w:hanging="360"/>
            <w:jc w:val="both"/>
          </w:pPr>
        </w:pPrChange>
      </w:pPr>
      <w:r w:rsidRPr="006233CD">
        <w:rPr>
          <w:rFonts w:ascii="Montserrat" w:hAnsi="Montserrat"/>
          <w:sz w:val="20"/>
          <w:szCs w:val="20"/>
        </w:rPr>
        <w:t>Plan</w:t>
      </w:r>
      <w:r w:rsidR="00830F3F" w:rsidRPr="006233CD">
        <w:rPr>
          <w:rFonts w:ascii="Montserrat" w:hAnsi="Montserrat"/>
          <w:sz w:val="20"/>
          <w:szCs w:val="20"/>
        </w:rPr>
        <w:t xml:space="preserve"> para el</w:t>
      </w:r>
      <w:r w:rsidRPr="006233CD">
        <w:rPr>
          <w:rFonts w:ascii="Montserrat" w:hAnsi="Montserrat"/>
          <w:sz w:val="20"/>
          <w:szCs w:val="20"/>
        </w:rPr>
        <w:t xml:space="preserve"> diseño, desarrollo y validación de la</w:t>
      </w:r>
      <w:r w:rsidR="00830F3F" w:rsidRPr="006233CD">
        <w:rPr>
          <w:rFonts w:ascii="Montserrat" w:hAnsi="Montserrat"/>
          <w:sz w:val="20"/>
          <w:szCs w:val="20"/>
        </w:rPr>
        <w:t>s</w:t>
      </w:r>
      <w:r w:rsidRPr="006233CD">
        <w:rPr>
          <w:rFonts w:ascii="Montserrat" w:hAnsi="Montserrat"/>
          <w:sz w:val="20"/>
          <w:szCs w:val="20"/>
        </w:rPr>
        <w:t xml:space="preserve"> prueba</w:t>
      </w:r>
      <w:r w:rsidR="00830F3F" w:rsidRPr="006233CD">
        <w:rPr>
          <w:rFonts w:ascii="Montserrat" w:hAnsi="Montserrat"/>
          <w:sz w:val="20"/>
          <w:szCs w:val="20"/>
        </w:rPr>
        <w:t>s</w:t>
      </w:r>
      <w:r w:rsidRPr="006233CD">
        <w:rPr>
          <w:rFonts w:ascii="Montserrat" w:hAnsi="Montserrat"/>
          <w:sz w:val="20"/>
          <w:szCs w:val="20"/>
        </w:rPr>
        <w:t>.</w:t>
      </w:r>
    </w:p>
    <w:p w14:paraId="3DCD71A6" w14:textId="420C609F" w:rsidR="00EA295C" w:rsidRPr="006233CD" w:rsidRDefault="00EA295C">
      <w:pPr>
        <w:pStyle w:val="Prrafodelista"/>
        <w:numPr>
          <w:ilvl w:val="1"/>
          <w:numId w:val="22"/>
        </w:numPr>
        <w:tabs>
          <w:tab w:val="left" w:pos="142"/>
        </w:tabs>
        <w:spacing w:before="240" w:line="360" w:lineRule="auto"/>
        <w:ind w:left="0"/>
        <w:jc w:val="both"/>
        <w:rPr>
          <w:rFonts w:ascii="Montserrat" w:hAnsi="Montserrat"/>
          <w:sz w:val="20"/>
          <w:szCs w:val="20"/>
        </w:rPr>
        <w:pPrChange w:id="1053" w:author="Ramsés Vázquez Lira" w:date="2020-01-11T19:09:00Z">
          <w:pPr>
            <w:pStyle w:val="Prrafodelista"/>
            <w:numPr>
              <w:ilvl w:val="1"/>
              <w:numId w:val="22"/>
            </w:numPr>
            <w:spacing w:before="240" w:line="360" w:lineRule="auto"/>
            <w:ind w:left="1440" w:hanging="360"/>
            <w:jc w:val="both"/>
          </w:pPr>
        </w:pPrChange>
      </w:pPr>
      <w:r w:rsidRPr="006233CD">
        <w:rPr>
          <w:rFonts w:ascii="Montserrat" w:hAnsi="Montserrat"/>
          <w:sz w:val="20"/>
          <w:szCs w:val="20"/>
        </w:rPr>
        <w:lastRenderedPageBreak/>
        <w:t xml:space="preserve">Especificaciones </w:t>
      </w:r>
      <w:r w:rsidR="00830F3F" w:rsidRPr="006233CD">
        <w:rPr>
          <w:rFonts w:ascii="Montserrat" w:hAnsi="Montserrat"/>
          <w:sz w:val="20"/>
          <w:szCs w:val="20"/>
        </w:rPr>
        <w:t>extensas y específicas para la construcción de</w:t>
      </w:r>
      <w:r w:rsidRPr="006233CD">
        <w:rPr>
          <w:rFonts w:ascii="Montserrat" w:hAnsi="Montserrat"/>
          <w:sz w:val="20"/>
          <w:szCs w:val="20"/>
        </w:rPr>
        <w:t xml:space="preserve"> ítems</w:t>
      </w:r>
      <w:ins w:id="1054" w:author="Ramsés Vázquez Lira" w:date="2020-01-11T18:47:00Z">
        <w:r w:rsidR="00E27272">
          <w:rPr>
            <w:rFonts w:ascii="Montserrat" w:hAnsi="Montserrat"/>
            <w:sz w:val="20"/>
            <w:szCs w:val="20"/>
          </w:rPr>
          <w:t>.</w:t>
        </w:r>
      </w:ins>
      <w:del w:id="1055" w:author="Ramsés Vázquez Lira" w:date="2020-01-11T18:47:00Z">
        <w:r w:rsidR="00830F3F" w:rsidRPr="006233CD" w:rsidDel="00E27272">
          <w:rPr>
            <w:rFonts w:ascii="Montserrat" w:hAnsi="Montserrat"/>
            <w:sz w:val="20"/>
            <w:szCs w:val="20"/>
          </w:rPr>
          <w:delText xml:space="preserve">, </w:delText>
        </w:r>
        <w:commentRangeStart w:id="1056"/>
        <w:r w:rsidRPr="006233CD" w:rsidDel="00E27272">
          <w:rPr>
            <w:rFonts w:ascii="Montserrat" w:hAnsi="Montserrat"/>
            <w:sz w:val="20"/>
            <w:szCs w:val="20"/>
          </w:rPr>
          <w:delText>(</w:delText>
        </w:r>
        <w:r w:rsidR="00830F3F" w:rsidRPr="006233CD" w:rsidDel="00E27272">
          <w:rPr>
            <w:rFonts w:ascii="Montserrat" w:hAnsi="Montserrat"/>
            <w:sz w:val="20"/>
            <w:szCs w:val="20"/>
          </w:rPr>
          <w:delText>se tiene considerada una versión</w:delText>
        </w:r>
        <w:r w:rsidRPr="006233CD" w:rsidDel="00E27272">
          <w:rPr>
            <w:rFonts w:ascii="Montserrat" w:hAnsi="Montserrat"/>
            <w:sz w:val="20"/>
            <w:szCs w:val="20"/>
          </w:rPr>
          <w:delText xml:space="preserve"> computarizada</w:delText>
        </w:r>
        <w:commentRangeEnd w:id="1056"/>
        <w:r w:rsidR="004B6C92" w:rsidDel="00E27272">
          <w:rPr>
            <w:rStyle w:val="Refdecomentario"/>
          </w:rPr>
          <w:commentReference w:id="1056"/>
        </w:r>
        <w:r w:rsidRPr="006233CD" w:rsidDel="00E27272">
          <w:rPr>
            <w:rFonts w:ascii="Montserrat" w:hAnsi="Montserrat"/>
            <w:sz w:val="20"/>
            <w:szCs w:val="20"/>
          </w:rPr>
          <w:delText>).</w:delText>
        </w:r>
      </w:del>
    </w:p>
    <w:p w14:paraId="0D8DD3CF" w14:textId="697FFC78" w:rsidR="00EA295C" w:rsidRPr="006233CD" w:rsidRDefault="00EA295C">
      <w:pPr>
        <w:pStyle w:val="Prrafodelista"/>
        <w:numPr>
          <w:ilvl w:val="1"/>
          <w:numId w:val="22"/>
        </w:numPr>
        <w:tabs>
          <w:tab w:val="left" w:pos="142"/>
        </w:tabs>
        <w:spacing w:before="240" w:line="360" w:lineRule="auto"/>
        <w:ind w:left="0"/>
        <w:jc w:val="both"/>
        <w:rPr>
          <w:rFonts w:ascii="Montserrat" w:hAnsi="Montserrat"/>
          <w:sz w:val="20"/>
          <w:szCs w:val="20"/>
        </w:rPr>
        <w:pPrChange w:id="1057" w:author="Ramsés Vázquez Lira" w:date="2020-01-11T19:09:00Z">
          <w:pPr>
            <w:pStyle w:val="Prrafodelista"/>
            <w:numPr>
              <w:ilvl w:val="1"/>
              <w:numId w:val="22"/>
            </w:numPr>
            <w:spacing w:before="240" w:line="360" w:lineRule="auto"/>
            <w:ind w:left="1440" w:hanging="360"/>
            <w:jc w:val="both"/>
          </w:pPr>
        </w:pPrChange>
      </w:pPr>
      <w:r w:rsidRPr="006233CD">
        <w:rPr>
          <w:rFonts w:ascii="Montserrat" w:hAnsi="Montserrat"/>
          <w:sz w:val="20"/>
          <w:szCs w:val="20"/>
        </w:rPr>
        <w:t>Tabla de especificaciones</w:t>
      </w:r>
      <w:ins w:id="1058" w:author="Alan Panda" w:date="2020-01-11T11:11:00Z">
        <w:r w:rsidR="004B6C92">
          <w:rPr>
            <w:rFonts w:ascii="Montserrat" w:hAnsi="Montserrat"/>
            <w:sz w:val="20"/>
            <w:szCs w:val="20"/>
          </w:rPr>
          <w:t xml:space="preserve"> de cada instrumento</w:t>
        </w:r>
      </w:ins>
      <w:r w:rsidRPr="006233CD">
        <w:rPr>
          <w:rFonts w:ascii="Montserrat" w:hAnsi="Montserrat"/>
          <w:sz w:val="20"/>
          <w:szCs w:val="20"/>
        </w:rPr>
        <w:t>.</w:t>
      </w:r>
    </w:p>
    <w:p w14:paraId="15037243" w14:textId="10B012B5" w:rsidR="00EA295C" w:rsidRPr="006233CD" w:rsidRDefault="008A485D">
      <w:pPr>
        <w:pStyle w:val="Prrafodelista"/>
        <w:numPr>
          <w:ilvl w:val="1"/>
          <w:numId w:val="22"/>
        </w:numPr>
        <w:tabs>
          <w:tab w:val="left" w:pos="142"/>
        </w:tabs>
        <w:spacing w:before="240" w:line="360" w:lineRule="auto"/>
        <w:ind w:left="0"/>
        <w:jc w:val="both"/>
        <w:rPr>
          <w:rFonts w:ascii="Montserrat" w:hAnsi="Montserrat"/>
          <w:sz w:val="20"/>
          <w:szCs w:val="20"/>
        </w:rPr>
        <w:pPrChange w:id="1059" w:author="Ramsés Vázquez Lira" w:date="2020-01-11T19:09:00Z">
          <w:pPr>
            <w:pStyle w:val="Prrafodelista"/>
            <w:numPr>
              <w:ilvl w:val="1"/>
              <w:numId w:val="22"/>
            </w:numPr>
            <w:spacing w:before="240" w:line="360" w:lineRule="auto"/>
            <w:ind w:left="1440" w:hanging="360"/>
            <w:jc w:val="both"/>
          </w:pPr>
        </w:pPrChange>
      </w:pPr>
      <w:r w:rsidRPr="006233CD">
        <w:rPr>
          <w:rFonts w:ascii="Montserrat" w:hAnsi="Montserrat"/>
          <w:sz w:val="20"/>
          <w:szCs w:val="20"/>
        </w:rPr>
        <w:t>Calibración</w:t>
      </w:r>
      <w:r w:rsidR="00EA295C" w:rsidRPr="006233CD">
        <w:rPr>
          <w:rFonts w:ascii="Montserrat" w:hAnsi="Montserrat"/>
          <w:sz w:val="20"/>
          <w:szCs w:val="20"/>
        </w:rPr>
        <w:t xml:space="preserve"> </w:t>
      </w:r>
      <w:r w:rsidR="00830F3F" w:rsidRPr="006233CD">
        <w:rPr>
          <w:rFonts w:ascii="Montserrat" w:hAnsi="Montserrat"/>
          <w:sz w:val="20"/>
          <w:szCs w:val="20"/>
        </w:rPr>
        <w:t>de los instrumentos y estimadores derivados de la Teoría de Respuesta al Ítem</w:t>
      </w:r>
      <w:r w:rsidR="00EA295C" w:rsidRPr="006233CD">
        <w:rPr>
          <w:rFonts w:ascii="Montserrat" w:hAnsi="Montserrat"/>
          <w:sz w:val="20"/>
          <w:szCs w:val="20"/>
        </w:rPr>
        <w:t>,</w:t>
      </w:r>
      <w:r w:rsidR="00830F3F" w:rsidRPr="006233CD">
        <w:rPr>
          <w:rFonts w:ascii="Montserrat" w:hAnsi="Montserrat"/>
          <w:sz w:val="20"/>
          <w:szCs w:val="20"/>
        </w:rPr>
        <w:t xml:space="preserve"> con</w:t>
      </w:r>
      <w:r w:rsidR="00EA295C" w:rsidRPr="006233CD">
        <w:rPr>
          <w:rFonts w:ascii="Montserrat" w:hAnsi="Montserrat"/>
          <w:sz w:val="20"/>
          <w:szCs w:val="20"/>
        </w:rPr>
        <w:t xml:space="preserve"> puntos de corte</w:t>
      </w:r>
      <w:r w:rsidR="00830F3F" w:rsidRPr="006233CD">
        <w:rPr>
          <w:rFonts w:ascii="Montserrat" w:hAnsi="Montserrat"/>
          <w:sz w:val="20"/>
          <w:szCs w:val="20"/>
        </w:rPr>
        <w:t xml:space="preserve"> que permitan identificar distintos</w:t>
      </w:r>
      <w:r w:rsidR="00EA295C" w:rsidRPr="006233CD">
        <w:rPr>
          <w:rFonts w:ascii="Montserrat" w:hAnsi="Montserrat"/>
          <w:sz w:val="20"/>
          <w:szCs w:val="20"/>
        </w:rPr>
        <w:t xml:space="preserve"> niveles de logro.</w:t>
      </w:r>
    </w:p>
    <w:p w14:paraId="4B9FA94F" w14:textId="1B128A96" w:rsidR="0093356A" w:rsidRPr="006233CD" w:rsidRDefault="0093356A">
      <w:pPr>
        <w:pStyle w:val="Prrafodelista"/>
        <w:numPr>
          <w:ilvl w:val="1"/>
          <w:numId w:val="22"/>
        </w:numPr>
        <w:tabs>
          <w:tab w:val="left" w:pos="142"/>
        </w:tabs>
        <w:spacing w:before="240" w:line="360" w:lineRule="auto"/>
        <w:ind w:left="0"/>
        <w:jc w:val="both"/>
        <w:rPr>
          <w:rFonts w:ascii="Montserrat" w:hAnsi="Montserrat"/>
          <w:sz w:val="20"/>
          <w:szCs w:val="20"/>
        </w:rPr>
        <w:pPrChange w:id="1060" w:author="Ramsés Vázquez Lira" w:date="2020-01-11T19:09:00Z">
          <w:pPr>
            <w:pStyle w:val="Prrafodelista"/>
            <w:numPr>
              <w:ilvl w:val="1"/>
              <w:numId w:val="22"/>
            </w:numPr>
            <w:spacing w:before="240" w:line="360" w:lineRule="auto"/>
            <w:ind w:left="1440" w:hanging="360"/>
            <w:jc w:val="both"/>
          </w:pPr>
        </w:pPrChange>
      </w:pPr>
      <w:del w:id="1061" w:author="Alan Panda" w:date="2020-01-11T11:11:00Z">
        <w:r w:rsidRPr="006233CD" w:rsidDel="004B6C92">
          <w:rPr>
            <w:rFonts w:ascii="Montserrat" w:hAnsi="Montserrat"/>
            <w:sz w:val="20"/>
            <w:szCs w:val="20"/>
          </w:rPr>
          <w:delText>Ejemplar prototípico</w:delText>
        </w:r>
      </w:del>
      <w:ins w:id="1062" w:author="Alan Panda" w:date="2020-01-11T11:11:00Z">
        <w:r w:rsidR="004B6C92">
          <w:rPr>
            <w:rFonts w:ascii="Montserrat" w:hAnsi="Montserrat"/>
            <w:sz w:val="20"/>
            <w:szCs w:val="20"/>
          </w:rPr>
          <w:t>Propuesta</w:t>
        </w:r>
      </w:ins>
      <w:r w:rsidRPr="006233CD">
        <w:rPr>
          <w:rFonts w:ascii="Montserrat" w:hAnsi="Montserrat"/>
          <w:sz w:val="20"/>
          <w:szCs w:val="20"/>
        </w:rPr>
        <w:t xml:space="preserve"> del reporte individualizado de los resultados obtenidos en la prueba, donde se permita identificar de manera precisa las fortalezas y áreas de oportunidad de cada sustentante evaluado</w:t>
      </w:r>
      <w:r>
        <w:rPr>
          <w:rFonts w:ascii="Montserrat" w:hAnsi="Montserrat"/>
          <w:sz w:val="20"/>
          <w:szCs w:val="20"/>
        </w:rPr>
        <w:t>.</w:t>
      </w:r>
    </w:p>
    <w:p w14:paraId="472F1816" w14:textId="734B0FED" w:rsidR="0093356A" w:rsidRPr="006233CD" w:rsidRDefault="0093356A">
      <w:pPr>
        <w:pStyle w:val="Prrafodelista"/>
        <w:numPr>
          <w:ilvl w:val="1"/>
          <w:numId w:val="22"/>
        </w:numPr>
        <w:tabs>
          <w:tab w:val="left" w:pos="142"/>
        </w:tabs>
        <w:spacing w:before="240" w:line="360" w:lineRule="auto"/>
        <w:ind w:left="0"/>
        <w:jc w:val="both"/>
        <w:rPr>
          <w:rFonts w:ascii="Montserrat" w:hAnsi="Montserrat"/>
          <w:sz w:val="20"/>
          <w:szCs w:val="20"/>
        </w:rPr>
        <w:pPrChange w:id="1063" w:author="Ramsés Vázquez Lira" w:date="2020-01-11T19:09:00Z">
          <w:pPr>
            <w:pStyle w:val="Prrafodelista"/>
            <w:numPr>
              <w:ilvl w:val="1"/>
              <w:numId w:val="22"/>
            </w:numPr>
            <w:spacing w:before="240" w:line="360" w:lineRule="auto"/>
            <w:ind w:left="1440" w:hanging="360"/>
            <w:jc w:val="both"/>
          </w:pPr>
        </w:pPrChange>
      </w:pPr>
      <w:r w:rsidRPr="006233CD">
        <w:rPr>
          <w:rFonts w:ascii="Montserrat" w:hAnsi="Montserrat"/>
          <w:sz w:val="20"/>
          <w:szCs w:val="20"/>
        </w:rPr>
        <w:t xml:space="preserve">Reporte general con la integración de los resultados obtenidos </w:t>
      </w:r>
      <w:del w:id="1064" w:author="Alan Panda" w:date="2020-01-11T11:11:00Z">
        <w:r w:rsidRPr="006233CD" w:rsidDel="004B6C92">
          <w:rPr>
            <w:rFonts w:ascii="Montserrat" w:hAnsi="Montserrat"/>
            <w:sz w:val="20"/>
            <w:szCs w:val="20"/>
          </w:rPr>
          <w:delText>a lo largo de</w:delText>
        </w:r>
      </w:del>
      <w:ins w:id="1065" w:author="Alan Panda" w:date="2020-01-11T11:11:00Z">
        <w:r w:rsidR="004B6C92">
          <w:rPr>
            <w:rFonts w:ascii="Montserrat" w:hAnsi="Montserrat"/>
            <w:sz w:val="20"/>
            <w:szCs w:val="20"/>
          </w:rPr>
          <w:t>en todas</w:t>
        </w:r>
      </w:ins>
      <w:r w:rsidRPr="006233CD">
        <w:rPr>
          <w:rFonts w:ascii="Montserrat" w:hAnsi="Montserrat"/>
          <w:sz w:val="20"/>
          <w:szCs w:val="20"/>
        </w:rPr>
        <w:t xml:space="preserve"> las </w:t>
      </w:r>
      <w:del w:id="1066" w:author="Alan Panda" w:date="2020-01-11T11:12:00Z">
        <w:r w:rsidRPr="006233CD" w:rsidDel="004B6C92">
          <w:rPr>
            <w:rFonts w:ascii="Montserrat" w:hAnsi="Montserrat"/>
            <w:sz w:val="20"/>
            <w:szCs w:val="20"/>
          </w:rPr>
          <w:delText xml:space="preserve">distintas </w:delText>
        </w:r>
      </w:del>
      <w:r w:rsidRPr="006233CD">
        <w:rPr>
          <w:rFonts w:ascii="Montserrat" w:hAnsi="Montserrat"/>
          <w:sz w:val="20"/>
          <w:szCs w:val="20"/>
        </w:rPr>
        <w:t xml:space="preserve">entidades </w:t>
      </w:r>
      <w:ins w:id="1067" w:author="Alan Panda" w:date="2020-01-11T11:11:00Z">
        <w:r w:rsidR="004B6C92">
          <w:rPr>
            <w:rFonts w:ascii="Montserrat" w:hAnsi="Montserrat"/>
            <w:sz w:val="20"/>
            <w:szCs w:val="20"/>
          </w:rPr>
          <w:t xml:space="preserve">federativas </w:t>
        </w:r>
      </w:ins>
      <w:r w:rsidRPr="006233CD">
        <w:rPr>
          <w:rFonts w:ascii="Montserrat" w:hAnsi="Montserrat"/>
          <w:sz w:val="20"/>
          <w:szCs w:val="20"/>
        </w:rPr>
        <w:t>participantes</w:t>
      </w:r>
      <w:del w:id="1068" w:author="Alan Panda" w:date="2020-01-11T11:11:00Z">
        <w:r w:rsidRPr="006233CD" w:rsidDel="004B6C92">
          <w:rPr>
            <w:rFonts w:ascii="Montserrat" w:hAnsi="Montserrat"/>
            <w:sz w:val="20"/>
            <w:szCs w:val="20"/>
          </w:rPr>
          <w:delText>, para la autoridad federal</w:delText>
        </w:r>
      </w:del>
      <w:r w:rsidRPr="006233CD">
        <w:rPr>
          <w:rFonts w:ascii="Montserrat" w:hAnsi="Montserrat"/>
          <w:sz w:val="20"/>
          <w:szCs w:val="20"/>
        </w:rPr>
        <w:t>.</w:t>
      </w:r>
    </w:p>
    <w:p w14:paraId="74BBDC68" w14:textId="6F4D9D8C" w:rsidR="0093356A" w:rsidRPr="006233CD" w:rsidRDefault="0093356A">
      <w:pPr>
        <w:pStyle w:val="Prrafodelista"/>
        <w:numPr>
          <w:ilvl w:val="1"/>
          <w:numId w:val="22"/>
        </w:numPr>
        <w:tabs>
          <w:tab w:val="left" w:pos="142"/>
        </w:tabs>
        <w:spacing w:before="240" w:line="360" w:lineRule="auto"/>
        <w:ind w:left="0"/>
        <w:jc w:val="both"/>
        <w:rPr>
          <w:rFonts w:ascii="Montserrat" w:hAnsi="Montserrat"/>
          <w:sz w:val="20"/>
          <w:szCs w:val="20"/>
        </w:rPr>
        <w:pPrChange w:id="1069" w:author="Ramsés Vázquez Lira" w:date="2020-01-11T19:09:00Z">
          <w:pPr>
            <w:pStyle w:val="Prrafodelista"/>
            <w:numPr>
              <w:ilvl w:val="1"/>
              <w:numId w:val="22"/>
            </w:numPr>
            <w:spacing w:before="240" w:line="360" w:lineRule="auto"/>
            <w:ind w:left="1440" w:hanging="360"/>
            <w:jc w:val="both"/>
          </w:pPr>
        </w:pPrChange>
      </w:pPr>
      <w:r w:rsidRPr="006233CD">
        <w:rPr>
          <w:rFonts w:ascii="Montserrat" w:hAnsi="Montserrat"/>
          <w:sz w:val="20"/>
          <w:szCs w:val="20"/>
        </w:rPr>
        <w:t xml:space="preserve">Tabla de resultados por instrumento estructurada con base a </w:t>
      </w:r>
      <w:ins w:id="1070" w:author="Alan Panda" w:date="2020-01-11T11:13:00Z">
        <w:r w:rsidR="004B6C92">
          <w:rPr>
            <w:rFonts w:ascii="Montserrat" w:hAnsi="Montserrat"/>
            <w:sz w:val="20"/>
            <w:szCs w:val="20"/>
          </w:rPr>
          <w:t xml:space="preserve">un </w:t>
        </w:r>
      </w:ins>
      <w:r w:rsidRPr="006233CD">
        <w:rPr>
          <w:rFonts w:ascii="Montserrat" w:hAnsi="Montserrat"/>
          <w:sz w:val="20"/>
          <w:szCs w:val="20"/>
        </w:rPr>
        <w:t>protocolo de intercambio (por definir) en formato de texto plano (</w:t>
      </w:r>
      <w:proofErr w:type="spellStart"/>
      <w:r w:rsidRPr="006233CD">
        <w:rPr>
          <w:rFonts w:ascii="Montserrat" w:hAnsi="Montserrat"/>
          <w:sz w:val="20"/>
          <w:szCs w:val="20"/>
        </w:rPr>
        <w:t>txt</w:t>
      </w:r>
      <w:proofErr w:type="spellEnd"/>
      <w:r w:rsidRPr="006233CD">
        <w:rPr>
          <w:rFonts w:ascii="Montserrat" w:hAnsi="Montserrat"/>
          <w:sz w:val="20"/>
          <w:szCs w:val="20"/>
        </w:rPr>
        <w:t xml:space="preserve"> o </w:t>
      </w:r>
      <w:proofErr w:type="spellStart"/>
      <w:r w:rsidRPr="006233CD">
        <w:rPr>
          <w:rFonts w:ascii="Montserrat" w:hAnsi="Montserrat"/>
          <w:sz w:val="20"/>
          <w:szCs w:val="20"/>
        </w:rPr>
        <w:t>csv</w:t>
      </w:r>
      <w:proofErr w:type="spellEnd"/>
      <w:r w:rsidRPr="006233CD">
        <w:rPr>
          <w:rFonts w:ascii="Montserrat" w:hAnsi="Montserrat"/>
          <w:sz w:val="20"/>
          <w:szCs w:val="20"/>
        </w:rPr>
        <w:t>).</w:t>
      </w:r>
    </w:p>
    <w:p w14:paraId="66036882" w14:textId="1B6E15A2" w:rsidR="0093356A" w:rsidRPr="006233CD" w:rsidRDefault="0093356A">
      <w:pPr>
        <w:pStyle w:val="Prrafodelista"/>
        <w:numPr>
          <w:ilvl w:val="1"/>
          <w:numId w:val="22"/>
        </w:numPr>
        <w:tabs>
          <w:tab w:val="left" w:pos="142"/>
        </w:tabs>
        <w:spacing w:before="240" w:line="360" w:lineRule="auto"/>
        <w:ind w:left="0"/>
        <w:jc w:val="both"/>
        <w:rPr>
          <w:rFonts w:ascii="Montserrat" w:hAnsi="Montserrat"/>
          <w:sz w:val="20"/>
          <w:szCs w:val="20"/>
        </w:rPr>
        <w:pPrChange w:id="1071" w:author="Ramsés Vázquez Lira" w:date="2020-01-11T19:09:00Z">
          <w:pPr>
            <w:pStyle w:val="Prrafodelista"/>
            <w:numPr>
              <w:ilvl w:val="1"/>
              <w:numId w:val="22"/>
            </w:numPr>
            <w:spacing w:before="240" w:line="360" w:lineRule="auto"/>
            <w:ind w:left="1440" w:hanging="360"/>
            <w:jc w:val="both"/>
          </w:pPr>
        </w:pPrChange>
      </w:pPr>
      <w:r w:rsidRPr="006233CD">
        <w:rPr>
          <w:rFonts w:ascii="Montserrat" w:hAnsi="Montserrat"/>
          <w:sz w:val="20"/>
          <w:szCs w:val="20"/>
        </w:rPr>
        <w:t xml:space="preserve">Copia final de las pruebas a aplicar </w:t>
      </w:r>
      <w:del w:id="1072" w:author="Alan Panda" w:date="2020-01-11T11:17:00Z">
        <w:r w:rsidRPr="006233CD" w:rsidDel="001B7183">
          <w:rPr>
            <w:rFonts w:ascii="Montserrat" w:hAnsi="Montserrat"/>
            <w:sz w:val="20"/>
            <w:szCs w:val="20"/>
          </w:rPr>
          <w:delText>para orientar</w:delText>
        </w:r>
      </w:del>
      <w:ins w:id="1073" w:author="Alan Panda" w:date="2020-01-11T11:17:00Z">
        <w:r w:rsidR="001B7183">
          <w:rPr>
            <w:rFonts w:ascii="Montserrat" w:hAnsi="Montserrat"/>
            <w:sz w:val="20"/>
            <w:szCs w:val="20"/>
          </w:rPr>
          <w:t>en</w:t>
        </w:r>
      </w:ins>
      <w:r w:rsidRPr="006233CD">
        <w:rPr>
          <w:rFonts w:ascii="Montserrat" w:hAnsi="Montserrat"/>
          <w:sz w:val="20"/>
          <w:szCs w:val="20"/>
        </w:rPr>
        <w:t xml:space="preserve"> los procesos de </w:t>
      </w:r>
      <w:ins w:id="1074" w:author="Alan Panda" w:date="2020-01-11T11:13:00Z">
        <w:r w:rsidR="004B6C92">
          <w:rPr>
            <w:rFonts w:ascii="Montserrat" w:hAnsi="Montserrat"/>
            <w:sz w:val="20"/>
            <w:szCs w:val="20"/>
          </w:rPr>
          <w:t xml:space="preserve">selección para la </w:t>
        </w:r>
      </w:ins>
      <w:r w:rsidRPr="006233CD">
        <w:rPr>
          <w:rFonts w:ascii="Montserrat" w:hAnsi="Montserrat"/>
          <w:sz w:val="20"/>
          <w:szCs w:val="20"/>
        </w:rPr>
        <w:t>admisión</w:t>
      </w:r>
      <w:ins w:id="1075" w:author="Alan Panda" w:date="2020-01-11T11:13:00Z">
        <w:r w:rsidR="004B6C92">
          <w:rPr>
            <w:rFonts w:ascii="Montserrat" w:hAnsi="Montserrat"/>
            <w:sz w:val="20"/>
            <w:szCs w:val="20"/>
          </w:rPr>
          <w:t xml:space="preserve"> y la promoción </w:t>
        </w:r>
      </w:ins>
      <w:del w:id="1076" w:author="Alan Panda" w:date="2020-01-11T11:13:00Z">
        <w:r w:rsidRPr="006233CD" w:rsidDel="004B6C92">
          <w:rPr>
            <w:rFonts w:ascii="Montserrat" w:hAnsi="Montserrat"/>
            <w:sz w:val="20"/>
            <w:szCs w:val="20"/>
          </w:rPr>
          <w:delText xml:space="preserve"> a las funciones docentes </w:delText>
        </w:r>
      </w:del>
      <w:r w:rsidRPr="006233CD">
        <w:rPr>
          <w:rFonts w:ascii="Montserrat" w:hAnsi="Montserrat"/>
          <w:sz w:val="20"/>
          <w:szCs w:val="20"/>
        </w:rPr>
        <w:t xml:space="preserve">en Educación Básica y </w:t>
      </w:r>
      <w:ins w:id="1077" w:author="Alan Panda" w:date="2020-01-11T11:13:00Z">
        <w:r w:rsidR="004B6C92">
          <w:rPr>
            <w:rFonts w:ascii="Montserrat" w:hAnsi="Montserrat"/>
            <w:sz w:val="20"/>
            <w:szCs w:val="20"/>
          </w:rPr>
          <w:t xml:space="preserve">Educación </w:t>
        </w:r>
      </w:ins>
      <w:r w:rsidRPr="006233CD">
        <w:rPr>
          <w:rFonts w:ascii="Montserrat" w:hAnsi="Montserrat"/>
          <w:sz w:val="20"/>
          <w:szCs w:val="20"/>
        </w:rPr>
        <w:t>Media Superior</w:t>
      </w:r>
      <w:del w:id="1078" w:author="Alan Panda" w:date="2020-01-11T11:13:00Z">
        <w:r w:rsidRPr="006233CD" w:rsidDel="004B6C92">
          <w:rPr>
            <w:rFonts w:ascii="Montserrat" w:hAnsi="Montserrat"/>
            <w:sz w:val="20"/>
            <w:szCs w:val="20"/>
          </w:rPr>
          <w:delText xml:space="preserve"> y para la toma de decisiones en materia de formación continua</w:delText>
        </w:r>
      </w:del>
      <w:r w:rsidRPr="006233CD">
        <w:rPr>
          <w:rFonts w:ascii="Montserrat" w:hAnsi="Montserrat"/>
          <w:sz w:val="20"/>
          <w:szCs w:val="20"/>
        </w:rPr>
        <w:t>.</w:t>
      </w:r>
    </w:p>
    <w:p w14:paraId="40432172" w14:textId="1E80BB57" w:rsidR="00EA295C" w:rsidRPr="006233CD" w:rsidRDefault="00EA295C">
      <w:pPr>
        <w:pStyle w:val="Prrafodelista"/>
        <w:tabs>
          <w:tab w:val="left" w:pos="142"/>
        </w:tabs>
        <w:spacing w:before="240" w:line="360" w:lineRule="auto"/>
        <w:ind w:left="0"/>
        <w:jc w:val="both"/>
        <w:rPr>
          <w:rFonts w:ascii="Montserrat" w:hAnsi="Montserrat"/>
          <w:sz w:val="20"/>
          <w:szCs w:val="20"/>
        </w:rPr>
        <w:pPrChange w:id="1079" w:author="Ramsés Vázquez Lira" w:date="2020-01-11T19:09:00Z">
          <w:pPr>
            <w:pStyle w:val="Prrafodelista"/>
            <w:spacing w:before="240" w:line="360" w:lineRule="auto"/>
            <w:ind w:left="1440"/>
            <w:jc w:val="both"/>
          </w:pPr>
        </w:pPrChange>
      </w:pPr>
    </w:p>
    <w:p w14:paraId="695C63ED" w14:textId="77777777" w:rsidR="00FA0C77" w:rsidRPr="006233CD" w:rsidRDefault="00FA0C77">
      <w:pPr>
        <w:pStyle w:val="Prrafodelista"/>
        <w:tabs>
          <w:tab w:val="left" w:pos="142"/>
        </w:tabs>
        <w:spacing w:before="240" w:line="360" w:lineRule="auto"/>
        <w:ind w:left="0"/>
        <w:jc w:val="both"/>
        <w:rPr>
          <w:rFonts w:ascii="Montserrat" w:hAnsi="Montserrat"/>
          <w:sz w:val="20"/>
          <w:szCs w:val="20"/>
        </w:rPr>
        <w:pPrChange w:id="1080" w:author="Ramsés Vázquez Lira" w:date="2020-01-11T19:09:00Z">
          <w:pPr>
            <w:pStyle w:val="Prrafodelista"/>
            <w:spacing w:before="240" w:line="360" w:lineRule="auto"/>
            <w:ind w:left="1440"/>
            <w:jc w:val="both"/>
          </w:pPr>
        </w:pPrChange>
      </w:pPr>
    </w:p>
    <w:p w14:paraId="7BE8ABD8" w14:textId="59410B83" w:rsidR="008A485D" w:rsidRPr="006233CD" w:rsidRDefault="008A485D">
      <w:pPr>
        <w:pStyle w:val="Prrafodelista"/>
        <w:numPr>
          <w:ilvl w:val="0"/>
          <w:numId w:val="22"/>
        </w:numPr>
        <w:tabs>
          <w:tab w:val="left" w:pos="142"/>
        </w:tabs>
        <w:spacing w:before="240" w:line="360" w:lineRule="auto"/>
        <w:ind w:left="0"/>
        <w:jc w:val="both"/>
        <w:rPr>
          <w:rFonts w:ascii="Montserrat" w:hAnsi="Montserrat"/>
          <w:b/>
          <w:bCs/>
          <w:sz w:val="20"/>
          <w:szCs w:val="20"/>
        </w:rPr>
        <w:pPrChange w:id="1081" w:author="Ramsés Vázquez Lira" w:date="2020-01-11T19:09:00Z">
          <w:pPr>
            <w:pStyle w:val="Prrafodelista"/>
            <w:numPr>
              <w:numId w:val="22"/>
            </w:numPr>
            <w:spacing w:before="240" w:line="360" w:lineRule="auto"/>
            <w:ind w:hanging="360"/>
            <w:jc w:val="both"/>
          </w:pPr>
        </w:pPrChange>
      </w:pPr>
      <w:r w:rsidRPr="006233CD">
        <w:rPr>
          <w:rFonts w:ascii="Montserrat" w:hAnsi="Montserrat"/>
          <w:b/>
          <w:bCs/>
          <w:sz w:val="20"/>
          <w:szCs w:val="20"/>
        </w:rPr>
        <w:t xml:space="preserve">M3. </w:t>
      </w:r>
      <w:ins w:id="1082" w:author="Alan Panda" w:date="2020-01-11T11:15:00Z">
        <w:r w:rsidR="001B7183">
          <w:rPr>
            <w:rFonts w:ascii="Montserrat" w:hAnsi="Montserrat"/>
            <w:b/>
            <w:bCs/>
            <w:sz w:val="20"/>
            <w:szCs w:val="20"/>
          </w:rPr>
          <w:t xml:space="preserve">Tareas evaluativas y </w:t>
        </w:r>
      </w:ins>
      <w:del w:id="1083" w:author="Alan Panda" w:date="2020-01-11T11:15:00Z">
        <w:r w:rsidRPr="006233CD" w:rsidDel="001B7183">
          <w:rPr>
            <w:rFonts w:ascii="Montserrat" w:hAnsi="Montserrat"/>
            <w:b/>
            <w:bCs/>
            <w:sz w:val="20"/>
            <w:szCs w:val="20"/>
          </w:rPr>
          <w:delText>R</w:delText>
        </w:r>
      </w:del>
      <w:ins w:id="1084" w:author="Alan Panda" w:date="2020-01-11T11:15:00Z">
        <w:r w:rsidR="001B7183">
          <w:rPr>
            <w:rFonts w:ascii="Montserrat" w:hAnsi="Montserrat"/>
            <w:b/>
            <w:bCs/>
            <w:sz w:val="20"/>
            <w:szCs w:val="20"/>
          </w:rPr>
          <w:t>r</w:t>
        </w:r>
      </w:ins>
      <w:r w:rsidRPr="006233CD">
        <w:rPr>
          <w:rFonts w:ascii="Montserrat" w:hAnsi="Montserrat"/>
          <w:b/>
          <w:bCs/>
          <w:sz w:val="20"/>
          <w:szCs w:val="20"/>
        </w:rPr>
        <w:t>úbrica</w:t>
      </w:r>
      <w:r w:rsidR="00C10B98" w:rsidRPr="006233CD">
        <w:rPr>
          <w:rFonts w:ascii="Montserrat" w:hAnsi="Montserrat"/>
          <w:b/>
          <w:bCs/>
          <w:sz w:val="20"/>
          <w:szCs w:val="20"/>
        </w:rPr>
        <w:t>s</w:t>
      </w:r>
    </w:p>
    <w:p w14:paraId="2446AC66" w14:textId="109B807B" w:rsidR="00000696" w:rsidRPr="006233CD" w:rsidRDefault="006D143F">
      <w:pPr>
        <w:pStyle w:val="Prrafodelista"/>
        <w:numPr>
          <w:ilvl w:val="1"/>
          <w:numId w:val="22"/>
        </w:numPr>
        <w:tabs>
          <w:tab w:val="left" w:pos="142"/>
        </w:tabs>
        <w:spacing w:before="240" w:line="360" w:lineRule="auto"/>
        <w:ind w:left="0"/>
        <w:jc w:val="both"/>
        <w:rPr>
          <w:rFonts w:ascii="Montserrat" w:hAnsi="Montserrat"/>
          <w:b/>
          <w:bCs/>
          <w:sz w:val="20"/>
          <w:szCs w:val="20"/>
        </w:rPr>
        <w:pPrChange w:id="1085" w:author="Ramsés Vázquez Lira" w:date="2020-01-11T19:09:00Z">
          <w:pPr>
            <w:pStyle w:val="Prrafodelista"/>
            <w:numPr>
              <w:ilvl w:val="1"/>
              <w:numId w:val="22"/>
            </w:numPr>
            <w:spacing w:before="240" w:line="360" w:lineRule="auto"/>
            <w:ind w:left="1440" w:hanging="360"/>
            <w:jc w:val="both"/>
          </w:pPr>
        </w:pPrChange>
      </w:pPr>
      <w:r w:rsidRPr="006233CD">
        <w:rPr>
          <w:rFonts w:ascii="Montserrat" w:hAnsi="Montserrat"/>
          <w:bCs/>
          <w:sz w:val="20"/>
          <w:szCs w:val="20"/>
        </w:rPr>
        <w:t xml:space="preserve">Marco de referencia </w:t>
      </w:r>
      <w:r w:rsidR="00830F3F" w:rsidRPr="006233CD">
        <w:rPr>
          <w:rFonts w:ascii="Montserrat" w:hAnsi="Montserrat"/>
          <w:bCs/>
          <w:sz w:val="20"/>
          <w:szCs w:val="20"/>
        </w:rPr>
        <w:t>para la elaboración de</w:t>
      </w:r>
      <w:ins w:id="1086" w:author="Alan Panda" w:date="2020-01-11T11:15:00Z">
        <w:r w:rsidR="001B7183">
          <w:rPr>
            <w:rFonts w:ascii="Montserrat" w:hAnsi="Montserrat"/>
            <w:bCs/>
            <w:sz w:val="20"/>
            <w:szCs w:val="20"/>
          </w:rPr>
          <w:t xml:space="preserve"> las tareas evaluativas y</w:t>
        </w:r>
      </w:ins>
      <w:r w:rsidR="00830F3F" w:rsidRPr="006233CD">
        <w:rPr>
          <w:rFonts w:ascii="Montserrat" w:hAnsi="Montserrat"/>
          <w:bCs/>
          <w:sz w:val="20"/>
          <w:szCs w:val="20"/>
        </w:rPr>
        <w:t xml:space="preserve"> rúbricas.</w:t>
      </w:r>
    </w:p>
    <w:p w14:paraId="44FF8899" w14:textId="2CBC01B4" w:rsidR="006D143F" w:rsidRPr="00AD4CFB" w:rsidRDefault="006D143F">
      <w:pPr>
        <w:pStyle w:val="Prrafodelista"/>
        <w:numPr>
          <w:ilvl w:val="1"/>
          <w:numId w:val="22"/>
        </w:numPr>
        <w:tabs>
          <w:tab w:val="left" w:pos="142"/>
        </w:tabs>
        <w:spacing w:before="240" w:line="360" w:lineRule="auto"/>
        <w:ind w:left="0"/>
        <w:jc w:val="both"/>
        <w:rPr>
          <w:ins w:id="1087" w:author="Alan Panda" w:date="2020-01-11T11:16:00Z"/>
          <w:rFonts w:ascii="Montserrat" w:hAnsi="Montserrat"/>
          <w:b/>
          <w:bCs/>
          <w:sz w:val="20"/>
          <w:szCs w:val="20"/>
        </w:rPr>
        <w:pPrChange w:id="1088" w:author="Ramsés Vázquez Lira" w:date="2020-01-11T19:09:00Z">
          <w:pPr>
            <w:pStyle w:val="Prrafodelista"/>
            <w:numPr>
              <w:ilvl w:val="1"/>
              <w:numId w:val="22"/>
            </w:numPr>
            <w:spacing w:before="240" w:line="360" w:lineRule="auto"/>
            <w:ind w:left="1440" w:hanging="360"/>
            <w:jc w:val="both"/>
          </w:pPr>
        </w:pPrChange>
      </w:pPr>
      <w:r w:rsidRPr="006233CD">
        <w:rPr>
          <w:rFonts w:ascii="Montserrat" w:hAnsi="Montserrat"/>
          <w:sz w:val="20"/>
          <w:szCs w:val="20"/>
        </w:rPr>
        <w:t xml:space="preserve">Plan </w:t>
      </w:r>
      <w:r w:rsidR="00830F3F" w:rsidRPr="006233CD">
        <w:rPr>
          <w:rFonts w:ascii="Montserrat" w:hAnsi="Montserrat"/>
          <w:sz w:val="20"/>
          <w:szCs w:val="20"/>
        </w:rPr>
        <w:t>para el</w:t>
      </w:r>
      <w:r w:rsidRPr="006233CD">
        <w:rPr>
          <w:rFonts w:ascii="Montserrat" w:hAnsi="Montserrat"/>
          <w:sz w:val="20"/>
          <w:szCs w:val="20"/>
        </w:rPr>
        <w:t xml:space="preserve"> diseño, desarrollo y validación de</w:t>
      </w:r>
      <w:r w:rsidR="00830F3F" w:rsidRPr="006233CD">
        <w:rPr>
          <w:rFonts w:ascii="Montserrat" w:hAnsi="Montserrat"/>
          <w:sz w:val="20"/>
          <w:szCs w:val="20"/>
        </w:rPr>
        <w:t xml:space="preserve"> las</w:t>
      </w:r>
      <w:ins w:id="1089" w:author="Alan Panda" w:date="2020-01-11T11:15:00Z">
        <w:r w:rsidR="001B7183">
          <w:rPr>
            <w:rFonts w:ascii="Montserrat" w:hAnsi="Montserrat"/>
            <w:sz w:val="20"/>
            <w:szCs w:val="20"/>
          </w:rPr>
          <w:t xml:space="preserve"> tareas evaluativas y</w:t>
        </w:r>
      </w:ins>
      <w:r w:rsidR="00830F3F" w:rsidRPr="006233CD">
        <w:rPr>
          <w:rFonts w:ascii="Montserrat" w:hAnsi="Montserrat"/>
          <w:sz w:val="20"/>
          <w:szCs w:val="20"/>
        </w:rPr>
        <w:t xml:space="preserve"> rúbricas</w:t>
      </w:r>
      <w:ins w:id="1090" w:author="Alan Panda" w:date="2020-01-11T11:15:00Z">
        <w:r w:rsidR="001B7183">
          <w:rPr>
            <w:rFonts w:ascii="Montserrat" w:hAnsi="Montserrat"/>
            <w:sz w:val="20"/>
            <w:szCs w:val="20"/>
          </w:rPr>
          <w:t>.</w:t>
        </w:r>
      </w:ins>
      <w:del w:id="1091" w:author="Alan Panda" w:date="2020-01-11T11:15:00Z">
        <w:r w:rsidR="00830F3F" w:rsidRPr="006233CD" w:rsidDel="001B7183">
          <w:rPr>
            <w:rFonts w:ascii="Montserrat" w:hAnsi="Montserrat"/>
            <w:sz w:val="20"/>
            <w:szCs w:val="20"/>
          </w:rPr>
          <w:delText>-</w:delText>
        </w:r>
      </w:del>
    </w:p>
    <w:p w14:paraId="439A1628" w14:textId="3A06804C" w:rsidR="001B7183" w:rsidRPr="006233CD" w:rsidRDefault="001B7183">
      <w:pPr>
        <w:pStyle w:val="Prrafodelista"/>
        <w:numPr>
          <w:ilvl w:val="1"/>
          <w:numId w:val="22"/>
        </w:numPr>
        <w:tabs>
          <w:tab w:val="left" w:pos="142"/>
        </w:tabs>
        <w:spacing w:before="240" w:line="360" w:lineRule="auto"/>
        <w:ind w:left="0"/>
        <w:jc w:val="both"/>
        <w:rPr>
          <w:rFonts w:ascii="Montserrat" w:hAnsi="Montserrat"/>
          <w:b/>
          <w:bCs/>
          <w:sz w:val="20"/>
          <w:szCs w:val="20"/>
        </w:rPr>
        <w:pPrChange w:id="1092" w:author="Ramsés Vázquez Lira" w:date="2020-01-11T19:09:00Z">
          <w:pPr>
            <w:pStyle w:val="Prrafodelista"/>
            <w:numPr>
              <w:ilvl w:val="1"/>
              <w:numId w:val="22"/>
            </w:numPr>
            <w:spacing w:before="240" w:line="360" w:lineRule="auto"/>
            <w:ind w:left="1440" w:hanging="360"/>
            <w:jc w:val="both"/>
          </w:pPr>
        </w:pPrChange>
      </w:pPr>
      <w:ins w:id="1093" w:author="Alan Panda" w:date="2020-01-11T11:16:00Z">
        <w:r>
          <w:rPr>
            <w:rFonts w:ascii="Montserrat" w:hAnsi="Montserrat"/>
            <w:sz w:val="20"/>
            <w:szCs w:val="20"/>
          </w:rPr>
          <w:t>Especificaciones extensas y específicas para la definición de las tareas evaluativas.</w:t>
        </w:r>
      </w:ins>
    </w:p>
    <w:p w14:paraId="58D97618" w14:textId="7E200064" w:rsidR="006D143F" w:rsidRPr="006233CD" w:rsidRDefault="00830F3F">
      <w:pPr>
        <w:pStyle w:val="Prrafodelista"/>
        <w:numPr>
          <w:ilvl w:val="1"/>
          <w:numId w:val="22"/>
        </w:numPr>
        <w:tabs>
          <w:tab w:val="left" w:pos="142"/>
        </w:tabs>
        <w:spacing w:before="240" w:line="360" w:lineRule="auto"/>
        <w:ind w:left="0"/>
        <w:jc w:val="both"/>
        <w:rPr>
          <w:rFonts w:ascii="Montserrat" w:hAnsi="Montserrat"/>
          <w:b/>
          <w:bCs/>
          <w:sz w:val="20"/>
          <w:szCs w:val="20"/>
        </w:rPr>
        <w:pPrChange w:id="1094" w:author="Ramsés Vázquez Lira" w:date="2020-01-11T19:09:00Z">
          <w:pPr>
            <w:pStyle w:val="Prrafodelista"/>
            <w:numPr>
              <w:ilvl w:val="1"/>
              <w:numId w:val="22"/>
            </w:numPr>
            <w:spacing w:before="240" w:line="360" w:lineRule="auto"/>
            <w:ind w:left="1440" w:hanging="360"/>
            <w:jc w:val="both"/>
          </w:pPr>
        </w:pPrChange>
      </w:pPr>
      <w:r w:rsidRPr="006233CD">
        <w:rPr>
          <w:rFonts w:ascii="Montserrat" w:hAnsi="Montserrat"/>
          <w:sz w:val="20"/>
          <w:szCs w:val="20"/>
        </w:rPr>
        <w:t xml:space="preserve">Versiones </w:t>
      </w:r>
      <w:del w:id="1095" w:author="Alan Panda" w:date="2020-01-11T11:16:00Z">
        <w:r w:rsidRPr="006233CD" w:rsidDel="001B7183">
          <w:rPr>
            <w:rFonts w:ascii="Montserrat" w:hAnsi="Montserrat"/>
            <w:sz w:val="20"/>
            <w:szCs w:val="20"/>
          </w:rPr>
          <w:delText xml:space="preserve">finales </w:delText>
        </w:r>
      </w:del>
      <w:r w:rsidRPr="006233CD">
        <w:rPr>
          <w:rFonts w:ascii="Montserrat" w:hAnsi="Montserrat"/>
          <w:sz w:val="20"/>
          <w:szCs w:val="20"/>
        </w:rPr>
        <w:t>de la</w:t>
      </w:r>
      <w:ins w:id="1096" w:author="Alan Panda" w:date="2020-01-11T11:15:00Z">
        <w:r w:rsidR="001B7183">
          <w:rPr>
            <w:rFonts w:ascii="Montserrat" w:hAnsi="Montserrat"/>
            <w:sz w:val="20"/>
            <w:szCs w:val="20"/>
          </w:rPr>
          <w:t>s</w:t>
        </w:r>
      </w:ins>
      <w:ins w:id="1097" w:author="Alan Panda" w:date="2020-01-11T11:16:00Z">
        <w:r w:rsidR="001B7183">
          <w:rPr>
            <w:rFonts w:ascii="Montserrat" w:hAnsi="Montserrat"/>
            <w:sz w:val="20"/>
            <w:szCs w:val="20"/>
          </w:rPr>
          <w:t xml:space="preserve"> tareas evaluativas y</w:t>
        </w:r>
      </w:ins>
      <w:r w:rsidRPr="006233CD">
        <w:rPr>
          <w:rFonts w:ascii="Montserrat" w:hAnsi="Montserrat"/>
          <w:sz w:val="20"/>
          <w:szCs w:val="20"/>
        </w:rPr>
        <w:t xml:space="preserve"> rúbrica</w:t>
      </w:r>
      <w:ins w:id="1098" w:author="Alan Panda" w:date="2020-01-11T11:16:00Z">
        <w:r w:rsidR="001B7183">
          <w:rPr>
            <w:rFonts w:ascii="Montserrat" w:hAnsi="Montserrat"/>
            <w:sz w:val="20"/>
            <w:szCs w:val="20"/>
          </w:rPr>
          <w:t>s para cada proceso de selección</w:t>
        </w:r>
      </w:ins>
      <w:r w:rsidRPr="006233CD">
        <w:rPr>
          <w:rFonts w:ascii="Montserrat" w:hAnsi="Montserrat"/>
          <w:sz w:val="20"/>
          <w:szCs w:val="20"/>
        </w:rPr>
        <w:t>.</w:t>
      </w:r>
    </w:p>
    <w:p w14:paraId="3A8DEDF1" w14:textId="74F9745D" w:rsidR="009A0C46" w:rsidRPr="00BF76E5" w:rsidRDefault="009A0C46">
      <w:pPr>
        <w:pStyle w:val="Prrafodelista"/>
        <w:numPr>
          <w:ilvl w:val="1"/>
          <w:numId w:val="22"/>
        </w:numPr>
        <w:tabs>
          <w:tab w:val="left" w:pos="142"/>
        </w:tabs>
        <w:spacing w:before="240" w:line="360" w:lineRule="auto"/>
        <w:ind w:left="0"/>
        <w:jc w:val="both"/>
        <w:rPr>
          <w:rFonts w:ascii="Montserrat" w:hAnsi="Montserrat"/>
          <w:b/>
          <w:bCs/>
          <w:sz w:val="20"/>
          <w:szCs w:val="20"/>
        </w:rPr>
        <w:pPrChange w:id="1099" w:author="Ramsés Vázquez Lira" w:date="2020-01-11T19:09:00Z">
          <w:pPr>
            <w:pStyle w:val="Prrafodelista"/>
            <w:numPr>
              <w:ilvl w:val="1"/>
              <w:numId w:val="22"/>
            </w:numPr>
            <w:spacing w:before="240" w:line="360" w:lineRule="auto"/>
            <w:ind w:left="1440" w:hanging="360"/>
            <w:jc w:val="both"/>
          </w:pPr>
        </w:pPrChange>
      </w:pPr>
      <w:r w:rsidRPr="006233CD">
        <w:rPr>
          <w:rFonts w:ascii="Montserrat" w:hAnsi="Montserrat"/>
          <w:sz w:val="20"/>
          <w:szCs w:val="20"/>
        </w:rPr>
        <w:t xml:space="preserve">Algoritmo </w:t>
      </w:r>
      <w:r w:rsidR="00BD305A" w:rsidRPr="006233CD">
        <w:rPr>
          <w:rFonts w:ascii="Montserrat" w:hAnsi="Montserrat"/>
          <w:sz w:val="20"/>
          <w:szCs w:val="20"/>
        </w:rPr>
        <w:t>de reconocimiento de patrones de texto</w:t>
      </w:r>
      <w:r w:rsidR="00A56588" w:rsidRPr="006233CD">
        <w:rPr>
          <w:rFonts w:ascii="Montserrat" w:hAnsi="Montserrat"/>
          <w:sz w:val="20"/>
          <w:szCs w:val="20"/>
        </w:rPr>
        <w:t>.</w:t>
      </w:r>
    </w:p>
    <w:p w14:paraId="7DAB940E" w14:textId="5B0E7335" w:rsidR="00BF76E5" w:rsidRDefault="00BF76E5">
      <w:pPr>
        <w:pStyle w:val="Prrafodelista"/>
        <w:numPr>
          <w:ilvl w:val="3"/>
          <w:numId w:val="22"/>
        </w:numPr>
        <w:tabs>
          <w:tab w:val="left" w:pos="142"/>
        </w:tabs>
        <w:spacing w:before="240" w:line="360" w:lineRule="auto"/>
        <w:ind w:left="709"/>
        <w:jc w:val="both"/>
        <w:rPr>
          <w:rFonts w:ascii="Montserrat" w:hAnsi="Montserrat"/>
          <w:b/>
          <w:bCs/>
          <w:sz w:val="20"/>
          <w:szCs w:val="20"/>
        </w:rPr>
        <w:pPrChange w:id="1100" w:author="Ramsés Vázquez Lira" w:date="2020-01-11T19:12:00Z">
          <w:pPr>
            <w:pStyle w:val="Prrafodelista"/>
            <w:numPr>
              <w:ilvl w:val="2"/>
              <w:numId w:val="22"/>
            </w:numPr>
            <w:spacing w:before="240" w:line="360" w:lineRule="auto"/>
            <w:ind w:left="2160" w:hanging="360"/>
            <w:jc w:val="both"/>
          </w:pPr>
        </w:pPrChange>
      </w:pPr>
      <w:r>
        <w:rPr>
          <w:rFonts w:ascii="Montserrat" w:hAnsi="Montserrat"/>
          <w:b/>
          <w:bCs/>
          <w:sz w:val="20"/>
          <w:szCs w:val="20"/>
        </w:rPr>
        <w:t>Análisis no-</w:t>
      </w:r>
      <w:ins w:id="1101" w:author="Ramsés Vázquez Lira" w:date="2020-01-11T19:33:00Z">
        <w:r w:rsidR="00F151AB">
          <w:rPr>
            <w:rFonts w:ascii="Montserrat" w:hAnsi="Montserrat"/>
            <w:b/>
            <w:bCs/>
            <w:sz w:val="20"/>
            <w:szCs w:val="20"/>
          </w:rPr>
          <w:t xml:space="preserve"> </w:t>
        </w:r>
      </w:ins>
      <w:r>
        <w:rPr>
          <w:rFonts w:ascii="Montserrat" w:hAnsi="Montserrat"/>
          <w:b/>
          <w:bCs/>
          <w:sz w:val="20"/>
          <w:szCs w:val="20"/>
        </w:rPr>
        <w:t>supervisado de tópicos</w:t>
      </w:r>
    </w:p>
    <w:p w14:paraId="3A5BE528" w14:textId="77777777" w:rsidR="00BF76E5" w:rsidRDefault="00BF76E5">
      <w:pPr>
        <w:pStyle w:val="Prrafodelista"/>
        <w:numPr>
          <w:ilvl w:val="3"/>
          <w:numId w:val="22"/>
        </w:numPr>
        <w:tabs>
          <w:tab w:val="left" w:pos="142"/>
        </w:tabs>
        <w:spacing w:before="240" w:line="360" w:lineRule="auto"/>
        <w:ind w:left="709"/>
        <w:jc w:val="both"/>
        <w:pPrChange w:id="1102" w:author="Ramsés Vázquez Lira" w:date="2020-01-11T19:12:00Z">
          <w:pPr>
            <w:pStyle w:val="Prrafodelista"/>
            <w:numPr>
              <w:ilvl w:val="2"/>
              <w:numId w:val="22"/>
            </w:numPr>
            <w:spacing w:before="240" w:line="360" w:lineRule="auto"/>
            <w:ind w:left="2160" w:hanging="360"/>
            <w:jc w:val="both"/>
          </w:pPr>
        </w:pPrChange>
      </w:pPr>
      <w:r>
        <w:rPr>
          <w:rFonts w:ascii="Montserrat" w:hAnsi="Montserrat"/>
          <w:b/>
          <w:bCs/>
          <w:sz w:val="20"/>
          <w:szCs w:val="20"/>
        </w:rPr>
        <w:t>Clasificador de Red Neuronal Recurrente</w:t>
      </w:r>
    </w:p>
    <w:p w14:paraId="20F1F75E" w14:textId="07CABAF5" w:rsidR="00BF76E5" w:rsidRPr="00BF76E5" w:rsidRDefault="00BF76E5">
      <w:pPr>
        <w:pStyle w:val="Prrafodelista"/>
        <w:numPr>
          <w:ilvl w:val="3"/>
          <w:numId w:val="22"/>
        </w:numPr>
        <w:tabs>
          <w:tab w:val="left" w:pos="142"/>
        </w:tabs>
        <w:spacing w:before="240" w:line="360" w:lineRule="auto"/>
        <w:ind w:left="709"/>
        <w:jc w:val="both"/>
        <w:pPrChange w:id="1103" w:author="Ramsés Vázquez Lira" w:date="2020-01-11T19:12:00Z">
          <w:pPr>
            <w:pStyle w:val="Prrafodelista"/>
            <w:numPr>
              <w:ilvl w:val="2"/>
              <w:numId w:val="22"/>
            </w:numPr>
            <w:spacing w:before="240" w:line="360" w:lineRule="auto"/>
            <w:ind w:left="2160" w:hanging="360"/>
            <w:jc w:val="both"/>
          </w:pPr>
        </w:pPrChange>
      </w:pPr>
      <w:r>
        <w:rPr>
          <w:rFonts w:ascii="Montserrat" w:hAnsi="Montserrat"/>
          <w:b/>
          <w:bCs/>
          <w:sz w:val="20"/>
          <w:szCs w:val="20"/>
        </w:rPr>
        <w:t>Clasificación del corpus</w:t>
      </w:r>
    </w:p>
    <w:p w14:paraId="351D9E80" w14:textId="77A5CF27" w:rsidR="00A56588" w:rsidRPr="006233CD" w:rsidRDefault="00A56588">
      <w:pPr>
        <w:pStyle w:val="Prrafodelista"/>
        <w:numPr>
          <w:ilvl w:val="3"/>
          <w:numId w:val="22"/>
        </w:numPr>
        <w:tabs>
          <w:tab w:val="left" w:pos="142"/>
        </w:tabs>
        <w:spacing w:before="240" w:line="360" w:lineRule="auto"/>
        <w:ind w:left="709"/>
        <w:jc w:val="both"/>
        <w:rPr>
          <w:rFonts w:ascii="Montserrat" w:hAnsi="Montserrat"/>
          <w:b/>
          <w:bCs/>
          <w:sz w:val="20"/>
          <w:szCs w:val="20"/>
        </w:rPr>
        <w:pPrChange w:id="1104" w:author="Ramsés Vázquez Lira" w:date="2020-01-11T19:12:00Z">
          <w:pPr>
            <w:pStyle w:val="Prrafodelista"/>
            <w:numPr>
              <w:ilvl w:val="2"/>
              <w:numId w:val="22"/>
            </w:numPr>
            <w:spacing w:before="240" w:line="360" w:lineRule="auto"/>
            <w:ind w:left="2160" w:hanging="360"/>
            <w:jc w:val="both"/>
          </w:pPr>
        </w:pPrChange>
      </w:pPr>
      <w:r w:rsidRPr="006233CD">
        <w:rPr>
          <w:rFonts w:ascii="Montserrat" w:hAnsi="Montserrat"/>
          <w:b/>
          <w:bCs/>
          <w:sz w:val="20"/>
          <w:szCs w:val="20"/>
        </w:rPr>
        <w:t>Funciones de coste y optimización</w:t>
      </w:r>
    </w:p>
    <w:p w14:paraId="2F091051" w14:textId="51616F3C" w:rsidR="00A56588" w:rsidRPr="006233CD" w:rsidRDefault="00333EF9">
      <w:pPr>
        <w:pStyle w:val="Prrafodelista"/>
        <w:numPr>
          <w:ilvl w:val="3"/>
          <w:numId w:val="22"/>
        </w:numPr>
        <w:tabs>
          <w:tab w:val="left" w:pos="142"/>
        </w:tabs>
        <w:spacing w:before="240" w:line="360" w:lineRule="auto"/>
        <w:ind w:left="709"/>
        <w:jc w:val="both"/>
        <w:rPr>
          <w:rFonts w:ascii="Montserrat" w:hAnsi="Montserrat"/>
          <w:b/>
          <w:bCs/>
          <w:sz w:val="20"/>
          <w:szCs w:val="20"/>
        </w:rPr>
        <w:pPrChange w:id="1105" w:author="Ramsés Vázquez Lira" w:date="2020-01-11T19:12:00Z">
          <w:pPr>
            <w:pStyle w:val="Prrafodelista"/>
            <w:numPr>
              <w:ilvl w:val="2"/>
              <w:numId w:val="22"/>
            </w:numPr>
            <w:spacing w:before="240" w:line="360" w:lineRule="auto"/>
            <w:ind w:left="2160" w:hanging="360"/>
            <w:jc w:val="both"/>
          </w:pPr>
        </w:pPrChange>
      </w:pPr>
      <w:r w:rsidRPr="006233CD">
        <w:rPr>
          <w:rFonts w:ascii="Montserrat" w:hAnsi="Montserrat"/>
          <w:b/>
          <w:bCs/>
          <w:sz w:val="20"/>
          <w:szCs w:val="20"/>
        </w:rPr>
        <w:t>Método de optimización</w:t>
      </w:r>
    </w:p>
    <w:p w14:paraId="76029241" w14:textId="5EAE4160" w:rsidR="00221F8C" w:rsidRDefault="00333EF9">
      <w:pPr>
        <w:pStyle w:val="Prrafodelista"/>
        <w:numPr>
          <w:ilvl w:val="3"/>
          <w:numId w:val="22"/>
        </w:numPr>
        <w:tabs>
          <w:tab w:val="left" w:pos="142"/>
        </w:tabs>
        <w:spacing w:before="240" w:line="360" w:lineRule="auto"/>
        <w:ind w:left="709"/>
        <w:jc w:val="both"/>
        <w:rPr>
          <w:rFonts w:ascii="Montserrat" w:hAnsi="Montserrat"/>
          <w:b/>
          <w:bCs/>
          <w:sz w:val="20"/>
          <w:szCs w:val="20"/>
        </w:rPr>
        <w:pPrChange w:id="1106" w:author="Ramsés Vázquez Lira" w:date="2020-01-11T19:12:00Z">
          <w:pPr>
            <w:pStyle w:val="Prrafodelista"/>
            <w:numPr>
              <w:ilvl w:val="2"/>
              <w:numId w:val="22"/>
            </w:numPr>
            <w:spacing w:before="240" w:line="360" w:lineRule="auto"/>
            <w:ind w:left="2160" w:hanging="360"/>
            <w:jc w:val="both"/>
          </w:pPr>
        </w:pPrChange>
      </w:pPr>
      <w:r w:rsidRPr="006233CD">
        <w:rPr>
          <w:rFonts w:ascii="Montserrat" w:hAnsi="Montserrat"/>
          <w:b/>
          <w:bCs/>
          <w:sz w:val="20"/>
          <w:szCs w:val="20"/>
        </w:rPr>
        <w:t xml:space="preserve">Índices de desempeño </w:t>
      </w:r>
    </w:p>
    <w:p w14:paraId="7D0DCA77" w14:textId="41B8D99D" w:rsidR="001A77F9" w:rsidRPr="006233CD" w:rsidRDefault="001A77F9">
      <w:pPr>
        <w:pStyle w:val="Prrafodelista"/>
        <w:numPr>
          <w:ilvl w:val="1"/>
          <w:numId w:val="22"/>
        </w:numPr>
        <w:tabs>
          <w:tab w:val="left" w:pos="142"/>
        </w:tabs>
        <w:spacing w:before="240" w:line="360" w:lineRule="auto"/>
        <w:ind w:left="0"/>
        <w:jc w:val="both"/>
        <w:rPr>
          <w:rFonts w:ascii="Montserrat" w:hAnsi="Montserrat"/>
          <w:sz w:val="20"/>
          <w:szCs w:val="20"/>
        </w:rPr>
        <w:pPrChange w:id="1107" w:author="Ramsés Vázquez Lira" w:date="2020-01-11T19:09:00Z">
          <w:pPr>
            <w:pStyle w:val="Prrafodelista"/>
            <w:numPr>
              <w:ilvl w:val="1"/>
              <w:numId w:val="22"/>
            </w:numPr>
            <w:spacing w:before="240" w:line="360" w:lineRule="auto"/>
            <w:ind w:left="1440" w:hanging="360"/>
            <w:jc w:val="both"/>
          </w:pPr>
        </w:pPrChange>
      </w:pPr>
      <w:r w:rsidRPr="006233CD">
        <w:rPr>
          <w:rFonts w:ascii="Montserrat" w:hAnsi="Montserrat"/>
          <w:sz w:val="20"/>
          <w:szCs w:val="20"/>
        </w:rPr>
        <w:t xml:space="preserve">Tabla de resultados por instrumento estructurada con base a </w:t>
      </w:r>
      <w:ins w:id="1108" w:author="Alan Panda" w:date="2020-01-11T11:17:00Z">
        <w:r w:rsidR="001B7183">
          <w:rPr>
            <w:rFonts w:ascii="Montserrat" w:hAnsi="Montserrat"/>
            <w:sz w:val="20"/>
            <w:szCs w:val="20"/>
          </w:rPr>
          <w:t xml:space="preserve">un </w:t>
        </w:r>
      </w:ins>
      <w:r w:rsidRPr="006233CD">
        <w:rPr>
          <w:rFonts w:ascii="Montserrat" w:hAnsi="Montserrat"/>
          <w:sz w:val="20"/>
          <w:szCs w:val="20"/>
        </w:rPr>
        <w:t>protocolo de intercambio (por definir) en formato de texto plano (</w:t>
      </w:r>
      <w:proofErr w:type="spellStart"/>
      <w:r w:rsidRPr="006233CD">
        <w:rPr>
          <w:rFonts w:ascii="Montserrat" w:hAnsi="Montserrat"/>
          <w:sz w:val="20"/>
          <w:szCs w:val="20"/>
        </w:rPr>
        <w:t>txt</w:t>
      </w:r>
      <w:proofErr w:type="spellEnd"/>
      <w:r w:rsidRPr="006233CD">
        <w:rPr>
          <w:rFonts w:ascii="Montserrat" w:hAnsi="Montserrat"/>
          <w:sz w:val="20"/>
          <w:szCs w:val="20"/>
        </w:rPr>
        <w:t xml:space="preserve"> o </w:t>
      </w:r>
      <w:proofErr w:type="spellStart"/>
      <w:r w:rsidRPr="006233CD">
        <w:rPr>
          <w:rFonts w:ascii="Montserrat" w:hAnsi="Montserrat"/>
          <w:sz w:val="20"/>
          <w:szCs w:val="20"/>
        </w:rPr>
        <w:t>csv</w:t>
      </w:r>
      <w:proofErr w:type="spellEnd"/>
      <w:r w:rsidRPr="006233CD">
        <w:rPr>
          <w:rFonts w:ascii="Montserrat" w:hAnsi="Montserrat"/>
          <w:sz w:val="20"/>
          <w:szCs w:val="20"/>
        </w:rPr>
        <w:t>).</w:t>
      </w:r>
    </w:p>
    <w:p w14:paraId="151D2C1F" w14:textId="105ED0A9" w:rsidR="001A77F9" w:rsidRPr="006233CD" w:rsidDel="00787777" w:rsidRDefault="001A77F9">
      <w:pPr>
        <w:pStyle w:val="Prrafodelista"/>
        <w:numPr>
          <w:ilvl w:val="1"/>
          <w:numId w:val="22"/>
        </w:numPr>
        <w:tabs>
          <w:tab w:val="left" w:pos="142"/>
        </w:tabs>
        <w:spacing w:before="240" w:line="360" w:lineRule="auto"/>
        <w:ind w:left="0"/>
        <w:jc w:val="both"/>
        <w:rPr>
          <w:del w:id="1109" w:author="Ramsés Vázquez Lira" w:date="2020-01-11T19:06:00Z"/>
          <w:rFonts w:ascii="Montserrat" w:hAnsi="Montserrat"/>
          <w:sz w:val="20"/>
          <w:szCs w:val="20"/>
        </w:rPr>
        <w:pPrChange w:id="1110" w:author="Ramsés Vázquez Lira" w:date="2020-01-11T19:09:00Z">
          <w:pPr>
            <w:pStyle w:val="Prrafodelista"/>
            <w:numPr>
              <w:ilvl w:val="1"/>
              <w:numId w:val="22"/>
            </w:numPr>
            <w:spacing w:before="240" w:line="360" w:lineRule="auto"/>
            <w:ind w:left="1440" w:hanging="360"/>
            <w:jc w:val="both"/>
          </w:pPr>
        </w:pPrChange>
      </w:pPr>
      <w:r w:rsidRPr="006233CD">
        <w:rPr>
          <w:rFonts w:ascii="Montserrat" w:hAnsi="Montserrat"/>
          <w:sz w:val="20"/>
          <w:szCs w:val="20"/>
        </w:rPr>
        <w:t xml:space="preserve">Copia final de las pruebas a aplicar </w:t>
      </w:r>
      <w:del w:id="1111" w:author="Alan Panda" w:date="2020-01-11T11:17:00Z">
        <w:r w:rsidRPr="006233CD" w:rsidDel="001B7183">
          <w:rPr>
            <w:rFonts w:ascii="Montserrat" w:hAnsi="Montserrat"/>
            <w:sz w:val="20"/>
            <w:szCs w:val="20"/>
          </w:rPr>
          <w:delText>para orientar</w:delText>
        </w:r>
      </w:del>
      <w:ins w:id="1112" w:author="Alan Panda" w:date="2020-01-11T11:17:00Z">
        <w:r w:rsidR="001B7183">
          <w:rPr>
            <w:rFonts w:ascii="Montserrat" w:hAnsi="Montserrat"/>
            <w:sz w:val="20"/>
            <w:szCs w:val="20"/>
          </w:rPr>
          <w:t>en</w:t>
        </w:r>
      </w:ins>
      <w:r w:rsidRPr="006233CD">
        <w:rPr>
          <w:rFonts w:ascii="Montserrat" w:hAnsi="Montserrat"/>
          <w:sz w:val="20"/>
          <w:szCs w:val="20"/>
        </w:rPr>
        <w:t xml:space="preserve"> los procesos de </w:t>
      </w:r>
      <w:ins w:id="1113" w:author="Alan Panda" w:date="2020-01-11T11:17:00Z">
        <w:r w:rsidR="001B7183">
          <w:rPr>
            <w:rFonts w:ascii="Montserrat" w:hAnsi="Montserrat"/>
            <w:sz w:val="20"/>
            <w:szCs w:val="20"/>
          </w:rPr>
          <w:t xml:space="preserve">selección para la promoción </w:t>
        </w:r>
      </w:ins>
      <w:del w:id="1114" w:author="Alan Panda" w:date="2020-01-11T11:17:00Z">
        <w:r w:rsidRPr="006233CD" w:rsidDel="001B7183">
          <w:rPr>
            <w:rFonts w:ascii="Montserrat" w:hAnsi="Montserrat"/>
            <w:sz w:val="20"/>
            <w:szCs w:val="20"/>
          </w:rPr>
          <w:delText xml:space="preserve">admisión a las funciones docentes </w:delText>
        </w:r>
      </w:del>
      <w:r w:rsidRPr="006233CD">
        <w:rPr>
          <w:rFonts w:ascii="Montserrat" w:hAnsi="Montserrat"/>
          <w:sz w:val="20"/>
          <w:szCs w:val="20"/>
        </w:rPr>
        <w:t xml:space="preserve">en Educación Básica y </w:t>
      </w:r>
      <w:ins w:id="1115" w:author="Alan Panda" w:date="2020-01-11T11:18:00Z">
        <w:r w:rsidR="001B7183">
          <w:rPr>
            <w:rFonts w:ascii="Montserrat" w:hAnsi="Montserrat"/>
            <w:sz w:val="20"/>
            <w:szCs w:val="20"/>
          </w:rPr>
          <w:t xml:space="preserve">Educación </w:t>
        </w:r>
      </w:ins>
      <w:r w:rsidRPr="006233CD">
        <w:rPr>
          <w:rFonts w:ascii="Montserrat" w:hAnsi="Montserrat"/>
          <w:sz w:val="20"/>
          <w:szCs w:val="20"/>
        </w:rPr>
        <w:t>Media Superior</w:t>
      </w:r>
      <w:del w:id="1116" w:author="Alan Panda" w:date="2020-01-11T11:17:00Z">
        <w:r w:rsidRPr="006233CD" w:rsidDel="001B7183">
          <w:rPr>
            <w:rFonts w:ascii="Montserrat" w:hAnsi="Montserrat"/>
            <w:sz w:val="20"/>
            <w:szCs w:val="20"/>
          </w:rPr>
          <w:delText xml:space="preserve"> y para la toma de decisiones en materia de formación continua</w:delText>
        </w:r>
      </w:del>
      <w:r w:rsidRPr="006233CD">
        <w:rPr>
          <w:rFonts w:ascii="Montserrat" w:hAnsi="Montserrat"/>
          <w:sz w:val="20"/>
          <w:szCs w:val="20"/>
        </w:rPr>
        <w:t>.</w:t>
      </w:r>
    </w:p>
    <w:p w14:paraId="5E0ED943" w14:textId="77777777" w:rsidR="001A77F9" w:rsidRPr="00787777" w:rsidDel="00787777" w:rsidRDefault="001A77F9">
      <w:pPr>
        <w:pStyle w:val="Prrafodelista"/>
        <w:numPr>
          <w:ilvl w:val="1"/>
          <w:numId w:val="22"/>
        </w:numPr>
        <w:tabs>
          <w:tab w:val="left" w:pos="142"/>
        </w:tabs>
        <w:spacing w:before="240" w:line="360" w:lineRule="auto"/>
        <w:ind w:left="0"/>
        <w:jc w:val="both"/>
        <w:rPr>
          <w:del w:id="1117" w:author="Ramsés Vázquez Lira" w:date="2020-01-11T19:06:00Z"/>
          <w:rFonts w:ascii="Montserrat" w:hAnsi="Montserrat"/>
          <w:b/>
          <w:bCs/>
          <w:sz w:val="20"/>
          <w:szCs w:val="20"/>
          <w:rPrChange w:id="1118" w:author="Ramsés Vázquez Lira" w:date="2020-01-11T19:06:00Z">
            <w:rPr>
              <w:del w:id="1119" w:author="Ramsés Vázquez Lira" w:date="2020-01-11T19:06:00Z"/>
            </w:rPr>
          </w:rPrChange>
        </w:rPr>
        <w:pPrChange w:id="1120" w:author="Ramsés Vázquez Lira" w:date="2020-01-11T19:09:00Z">
          <w:pPr>
            <w:spacing w:before="240" w:line="360" w:lineRule="auto"/>
            <w:jc w:val="both"/>
          </w:pPr>
        </w:pPrChange>
      </w:pPr>
    </w:p>
    <w:p w14:paraId="62AABF1D" w14:textId="77777777" w:rsidR="00221F8C" w:rsidRPr="00787777" w:rsidRDefault="00221F8C">
      <w:pPr>
        <w:pStyle w:val="Prrafodelista"/>
        <w:numPr>
          <w:ilvl w:val="1"/>
          <w:numId w:val="22"/>
        </w:numPr>
        <w:tabs>
          <w:tab w:val="left" w:pos="142"/>
        </w:tabs>
        <w:spacing w:before="240" w:line="360" w:lineRule="auto"/>
        <w:ind w:left="0"/>
        <w:jc w:val="both"/>
        <w:pPrChange w:id="1121" w:author="Ramsés Vázquez Lira" w:date="2020-01-11T19:09:00Z">
          <w:pPr>
            <w:pStyle w:val="Prrafodelista"/>
            <w:spacing w:before="240" w:line="360" w:lineRule="auto"/>
            <w:ind w:left="2160"/>
            <w:jc w:val="both"/>
          </w:pPr>
        </w:pPrChange>
      </w:pPr>
    </w:p>
    <w:p w14:paraId="31268B4D" w14:textId="53FFA311" w:rsidR="00221F8C" w:rsidDel="00787777" w:rsidRDefault="00221F8C">
      <w:pPr>
        <w:pStyle w:val="Prrafodelista"/>
        <w:numPr>
          <w:ilvl w:val="0"/>
          <w:numId w:val="22"/>
        </w:numPr>
        <w:tabs>
          <w:tab w:val="left" w:pos="142"/>
        </w:tabs>
        <w:spacing w:before="240" w:line="360" w:lineRule="auto"/>
        <w:ind w:left="0"/>
        <w:jc w:val="both"/>
        <w:rPr>
          <w:del w:id="1122" w:author="Ramsés Vázquez Lira" w:date="2020-01-11T19:06:00Z"/>
          <w:rFonts w:ascii="Montserrat" w:hAnsi="Montserrat"/>
          <w:b/>
          <w:bCs/>
          <w:sz w:val="20"/>
          <w:szCs w:val="20"/>
        </w:rPr>
        <w:pPrChange w:id="1123" w:author="Ramsés Vázquez Lira" w:date="2020-01-11T19:09:00Z">
          <w:pPr>
            <w:pStyle w:val="Prrafodelista"/>
            <w:numPr>
              <w:numId w:val="22"/>
            </w:numPr>
            <w:spacing w:before="240" w:line="360" w:lineRule="auto"/>
            <w:ind w:hanging="360"/>
            <w:jc w:val="both"/>
          </w:pPr>
        </w:pPrChange>
      </w:pPr>
      <w:del w:id="1124" w:author="Ramsés Vázquez Lira" w:date="2020-01-11T19:06:00Z">
        <w:r w:rsidRPr="006233CD" w:rsidDel="00787777">
          <w:rPr>
            <w:rFonts w:ascii="Montserrat" w:hAnsi="Montserrat"/>
            <w:b/>
            <w:bCs/>
            <w:sz w:val="20"/>
            <w:szCs w:val="20"/>
          </w:rPr>
          <w:delText>M</w:delText>
        </w:r>
        <w:r w:rsidDel="00787777">
          <w:rPr>
            <w:rFonts w:ascii="Montserrat" w:hAnsi="Montserrat"/>
            <w:b/>
            <w:bCs/>
            <w:sz w:val="20"/>
            <w:szCs w:val="20"/>
          </w:rPr>
          <w:delText>4</w:delText>
        </w:r>
        <w:r w:rsidRPr="006233CD" w:rsidDel="00787777">
          <w:rPr>
            <w:rFonts w:ascii="Montserrat" w:hAnsi="Montserrat"/>
            <w:b/>
            <w:bCs/>
            <w:sz w:val="20"/>
            <w:szCs w:val="20"/>
          </w:rPr>
          <w:delText xml:space="preserve">. </w:delText>
        </w:r>
        <w:r w:rsidDel="00787777">
          <w:rPr>
            <w:rFonts w:ascii="Montserrat" w:hAnsi="Montserrat"/>
            <w:b/>
            <w:bCs/>
            <w:sz w:val="20"/>
            <w:szCs w:val="20"/>
          </w:rPr>
          <w:delText>Banco de reactivos</w:delText>
        </w:r>
      </w:del>
    </w:p>
    <w:p w14:paraId="1450655B" w14:textId="00C6B591" w:rsidR="00221F8C" w:rsidRPr="00221F8C" w:rsidDel="00787777" w:rsidRDefault="00221F8C">
      <w:pPr>
        <w:pStyle w:val="Prrafodelista"/>
        <w:numPr>
          <w:ilvl w:val="1"/>
          <w:numId w:val="22"/>
        </w:numPr>
        <w:tabs>
          <w:tab w:val="left" w:pos="142"/>
        </w:tabs>
        <w:spacing w:before="240" w:line="360" w:lineRule="auto"/>
        <w:ind w:left="0"/>
        <w:jc w:val="both"/>
        <w:rPr>
          <w:del w:id="1125" w:author="Ramsés Vázquez Lira" w:date="2020-01-11T19:06:00Z"/>
          <w:rFonts w:ascii="Montserrat" w:hAnsi="Montserrat"/>
          <w:b/>
          <w:bCs/>
          <w:sz w:val="20"/>
          <w:szCs w:val="20"/>
        </w:rPr>
        <w:pPrChange w:id="1126" w:author="Ramsés Vázquez Lira" w:date="2020-01-11T19:09:00Z">
          <w:pPr>
            <w:pStyle w:val="Prrafodelista"/>
            <w:numPr>
              <w:ilvl w:val="1"/>
              <w:numId w:val="22"/>
            </w:numPr>
            <w:spacing w:before="240" w:line="360" w:lineRule="auto"/>
            <w:ind w:left="1440" w:hanging="360"/>
            <w:jc w:val="both"/>
          </w:pPr>
        </w:pPrChange>
      </w:pPr>
      <w:del w:id="1127" w:author="Ramsés Vázquez Lira" w:date="2020-01-11T19:06:00Z">
        <w:r w:rsidDel="00787777">
          <w:rPr>
            <w:rFonts w:ascii="Montserrat" w:hAnsi="Montserrat"/>
            <w:bCs/>
            <w:sz w:val="20"/>
            <w:szCs w:val="20"/>
          </w:rPr>
          <w:delText>Plan de diseño del sistema</w:delText>
        </w:r>
      </w:del>
      <w:ins w:id="1128" w:author="Alan Panda" w:date="2020-01-11T11:19:00Z">
        <w:del w:id="1129" w:author="Ramsés Vázquez Lira" w:date="2020-01-11T19:06:00Z">
          <w:r w:rsidR="001B7183" w:rsidDel="00787777">
            <w:rPr>
              <w:rFonts w:ascii="Montserrat" w:hAnsi="Montserrat"/>
              <w:bCs/>
              <w:sz w:val="20"/>
              <w:szCs w:val="20"/>
            </w:rPr>
            <w:delText xml:space="preserve"> para el resguardo y uso de los reactivos.</w:delText>
          </w:r>
        </w:del>
      </w:ins>
    </w:p>
    <w:p w14:paraId="2E83DEC0" w14:textId="6E1D765F" w:rsidR="00221F8C" w:rsidRPr="00221F8C" w:rsidDel="00787777" w:rsidRDefault="00221F8C">
      <w:pPr>
        <w:pStyle w:val="Prrafodelista"/>
        <w:numPr>
          <w:ilvl w:val="1"/>
          <w:numId w:val="22"/>
        </w:numPr>
        <w:tabs>
          <w:tab w:val="left" w:pos="142"/>
        </w:tabs>
        <w:spacing w:before="240" w:line="360" w:lineRule="auto"/>
        <w:ind w:left="0"/>
        <w:jc w:val="both"/>
        <w:rPr>
          <w:del w:id="1130" w:author="Ramsés Vázquez Lira" w:date="2020-01-11T19:06:00Z"/>
          <w:rFonts w:ascii="Montserrat" w:hAnsi="Montserrat"/>
          <w:b/>
          <w:bCs/>
          <w:sz w:val="20"/>
          <w:szCs w:val="20"/>
        </w:rPr>
        <w:pPrChange w:id="1131" w:author="Ramsés Vázquez Lira" w:date="2020-01-11T19:09:00Z">
          <w:pPr>
            <w:pStyle w:val="Prrafodelista"/>
            <w:numPr>
              <w:ilvl w:val="1"/>
              <w:numId w:val="22"/>
            </w:numPr>
            <w:spacing w:before="240" w:line="360" w:lineRule="auto"/>
            <w:ind w:left="1440" w:hanging="360"/>
            <w:jc w:val="both"/>
          </w:pPr>
        </w:pPrChange>
      </w:pPr>
      <w:del w:id="1132" w:author="Ramsés Vázquez Lira" w:date="2020-01-11T19:06:00Z">
        <w:r w:rsidDel="00787777">
          <w:rPr>
            <w:rFonts w:ascii="Montserrat" w:hAnsi="Montserrat"/>
            <w:bCs/>
            <w:sz w:val="20"/>
            <w:szCs w:val="20"/>
          </w:rPr>
          <w:delText>Estructura, diagrama de procesos y controles de seguridad</w:delText>
        </w:r>
      </w:del>
    </w:p>
    <w:p w14:paraId="7EC34AA6" w14:textId="0082D857" w:rsidR="00221F8C" w:rsidRPr="00F1363F" w:rsidDel="00787777" w:rsidRDefault="00221F8C">
      <w:pPr>
        <w:pStyle w:val="Prrafodelista"/>
        <w:numPr>
          <w:ilvl w:val="1"/>
          <w:numId w:val="22"/>
        </w:numPr>
        <w:tabs>
          <w:tab w:val="left" w:pos="142"/>
        </w:tabs>
        <w:spacing w:before="240" w:line="360" w:lineRule="auto"/>
        <w:ind w:left="0"/>
        <w:jc w:val="both"/>
        <w:rPr>
          <w:del w:id="1133" w:author="Ramsés Vázquez Lira" w:date="2020-01-11T19:06:00Z"/>
          <w:rFonts w:ascii="Montserrat" w:hAnsi="Montserrat"/>
          <w:b/>
          <w:bCs/>
          <w:sz w:val="20"/>
          <w:szCs w:val="20"/>
        </w:rPr>
        <w:pPrChange w:id="1134" w:author="Ramsés Vázquez Lira" w:date="2020-01-11T19:09:00Z">
          <w:pPr>
            <w:pStyle w:val="Prrafodelista"/>
            <w:numPr>
              <w:ilvl w:val="1"/>
              <w:numId w:val="22"/>
            </w:numPr>
            <w:spacing w:before="240" w:line="360" w:lineRule="auto"/>
            <w:ind w:left="1440" w:hanging="360"/>
            <w:jc w:val="both"/>
          </w:pPr>
        </w:pPrChange>
      </w:pPr>
      <w:del w:id="1135" w:author="Ramsés Vázquez Lira" w:date="2020-01-11T19:06:00Z">
        <w:r w:rsidDel="00787777">
          <w:rPr>
            <w:rFonts w:ascii="Montserrat" w:hAnsi="Montserrat"/>
            <w:bCs/>
            <w:sz w:val="20"/>
            <w:szCs w:val="20"/>
          </w:rPr>
          <w:delText xml:space="preserve">Métodos de autentificación multifactores </w:delText>
        </w:r>
      </w:del>
    </w:p>
    <w:p w14:paraId="79D0F09F" w14:textId="6A8EFC1F" w:rsidR="00F1363F" w:rsidRPr="00F1363F" w:rsidDel="00787777" w:rsidRDefault="00F1363F">
      <w:pPr>
        <w:pStyle w:val="Prrafodelista"/>
        <w:numPr>
          <w:ilvl w:val="1"/>
          <w:numId w:val="22"/>
        </w:numPr>
        <w:tabs>
          <w:tab w:val="left" w:pos="142"/>
        </w:tabs>
        <w:spacing w:before="240" w:line="360" w:lineRule="auto"/>
        <w:ind w:left="0"/>
        <w:jc w:val="both"/>
        <w:rPr>
          <w:del w:id="1136" w:author="Ramsés Vázquez Lira" w:date="2020-01-11T19:06:00Z"/>
          <w:rFonts w:ascii="Montserrat" w:hAnsi="Montserrat"/>
          <w:b/>
          <w:bCs/>
          <w:sz w:val="20"/>
          <w:szCs w:val="20"/>
        </w:rPr>
        <w:pPrChange w:id="1137" w:author="Ramsés Vázquez Lira" w:date="2020-01-11T19:09:00Z">
          <w:pPr>
            <w:pStyle w:val="Prrafodelista"/>
            <w:numPr>
              <w:ilvl w:val="1"/>
              <w:numId w:val="22"/>
            </w:numPr>
            <w:spacing w:before="240" w:line="360" w:lineRule="auto"/>
            <w:ind w:left="1440" w:hanging="360"/>
            <w:jc w:val="both"/>
          </w:pPr>
        </w:pPrChange>
      </w:pPr>
      <w:del w:id="1138" w:author="Ramsés Vázquez Lira" w:date="2020-01-11T19:06:00Z">
        <w:r w:rsidDel="00787777">
          <w:rPr>
            <w:rFonts w:ascii="Montserrat" w:hAnsi="Montserrat"/>
            <w:bCs/>
            <w:sz w:val="20"/>
            <w:szCs w:val="20"/>
          </w:rPr>
          <w:delText xml:space="preserve">Métodos de encriptación </w:delText>
        </w:r>
      </w:del>
    </w:p>
    <w:p w14:paraId="25AECB69" w14:textId="4D94B10E" w:rsidR="00F1363F" w:rsidRPr="009B0C9D" w:rsidDel="00787777" w:rsidRDefault="00F1363F">
      <w:pPr>
        <w:pStyle w:val="Prrafodelista"/>
        <w:numPr>
          <w:ilvl w:val="1"/>
          <w:numId w:val="22"/>
        </w:numPr>
        <w:tabs>
          <w:tab w:val="left" w:pos="142"/>
        </w:tabs>
        <w:spacing w:before="240" w:line="360" w:lineRule="auto"/>
        <w:ind w:left="0"/>
        <w:jc w:val="both"/>
        <w:rPr>
          <w:del w:id="1139" w:author="Ramsés Vázquez Lira" w:date="2020-01-11T19:06:00Z"/>
          <w:rFonts w:ascii="Montserrat" w:hAnsi="Montserrat"/>
          <w:b/>
          <w:bCs/>
          <w:sz w:val="20"/>
          <w:szCs w:val="20"/>
        </w:rPr>
        <w:pPrChange w:id="1140" w:author="Ramsés Vázquez Lira" w:date="2020-01-11T19:09:00Z">
          <w:pPr>
            <w:pStyle w:val="Prrafodelista"/>
            <w:numPr>
              <w:ilvl w:val="1"/>
              <w:numId w:val="22"/>
            </w:numPr>
            <w:spacing w:before="240" w:line="360" w:lineRule="auto"/>
            <w:ind w:left="1440" w:hanging="360"/>
            <w:jc w:val="both"/>
          </w:pPr>
        </w:pPrChange>
      </w:pPr>
      <w:del w:id="1141" w:author="Ramsés Vázquez Lira" w:date="2020-01-11T19:06:00Z">
        <w:r w:rsidDel="00787777">
          <w:rPr>
            <w:rFonts w:ascii="Montserrat" w:hAnsi="Montserrat"/>
            <w:bCs/>
            <w:sz w:val="20"/>
            <w:szCs w:val="20"/>
          </w:rPr>
          <w:delText xml:space="preserve">Estándares de seguridad </w:delText>
        </w:r>
      </w:del>
    </w:p>
    <w:p w14:paraId="5FA7E15F" w14:textId="77777777" w:rsidR="009B0C9D" w:rsidRPr="00787777" w:rsidDel="00787777" w:rsidRDefault="009B0C9D">
      <w:pPr>
        <w:tabs>
          <w:tab w:val="left" w:pos="142"/>
        </w:tabs>
        <w:spacing w:before="240" w:line="360" w:lineRule="auto"/>
        <w:jc w:val="both"/>
        <w:rPr>
          <w:del w:id="1142" w:author="Ramsés Vázquez Lira" w:date="2020-01-11T19:06:00Z"/>
          <w:rFonts w:ascii="Montserrat" w:hAnsi="Montserrat"/>
          <w:b/>
          <w:bCs/>
          <w:sz w:val="20"/>
          <w:szCs w:val="20"/>
          <w:rPrChange w:id="1143" w:author="Ramsés Vázquez Lira" w:date="2020-01-11T19:06:00Z">
            <w:rPr>
              <w:del w:id="1144" w:author="Ramsés Vázquez Lira" w:date="2020-01-11T19:06:00Z"/>
            </w:rPr>
          </w:rPrChange>
        </w:rPr>
        <w:pPrChange w:id="1145" w:author="Ramsés Vázquez Lira" w:date="2020-01-11T19:09:00Z">
          <w:pPr>
            <w:pStyle w:val="Prrafodelista"/>
            <w:spacing w:before="240" w:line="360" w:lineRule="auto"/>
            <w:ind w:left="1440"/>
            <w:jc w:val="both"/>
          </w:pPr>
        </w:pPrChange>
      </w:pPr>
    </w:p>
    <w:p w14:paraId="4EAF2B8C" w14:textId="77777777" w:rsidR="00221F8C" w:rsidDel="00787777" w:rsidRDefault="00221F8C">
      <w:pPr>
        <w:tabs>
          <w:tab w:val="left" w:pos="142"/>
        </w:tabs>
        <w:spacing w:before="240" w:line="360" w:lineRule="auto"/>
        <w:jc w:val="both"/>
        <w:rPr>
          <w:del w:id="1146" w:author="Ramsés Vázquez Lira" w:date="2020-01-11T19:06:00Z"/>
          <w:rFonts w:ascii="Montserrat" w:hAnsi="Montserrat"/>
          <w:sz w:val="20"/>
          <w:szCs w:val="20"/>
        </w:rPr>
        <w:pPrChange w:id="1147" w:author="Ramsés Vázquez Lira" w:date="2020-01-11T19:09:00Z">
          <w:pPr>
            <w:spacing w:before="240" w:line="360" w:lineRule="auto"/>
            <w:jc w:val="both"/>
          </w:pPr>
        </w:pPrChange>
      </w:pPr>
    </w:p>
    <w:p w14:paraId="652BE4EB" w14:textId="4638397F" w:rsidR="008C0584" w:rsidRPr="006233CD" w:rsidRDefault="008C0584">
      <w:pPr>
        <w:tabs>
          <w:tab w:val="left" w:pos="142"/>
        </w:tabs>
        <w:spacing w:before="240" w:line="360" w:lineRule="auto"/>
        <w:jc w:val="both"/>
        <w:rPr>
          <w:rFonts w:ascii="Montserrat" w:hAnsi="Montserrat"/>
          <w:sz w:val="20"/>
          <w:szCs w:val="20"/>
        </w:rPr>
        <w:pPrChange w:id="1148" w:author="Ramsés Vázquez Lira" w:date="2020-01-11T19:09:00Z">
          <w:pPr>
            <w:spacing w:before="240" w:line="360" w:lineRule="auto"/>
            <w:jc w:val="both"/>
          </w:pPr>
        </w:pPrChange>
      </w:pPr>
      <w:r w:rsidRPr="006233CD">
        <w:rPr>
          <w:rFonts w:ascii="Montserrat" w:hAnsi="Montserrat"/>
          <w:sz w:val="20"/>
          <w:szCs w:val="20"/>
        </w:rPr>
        <w:t xml:space="preserve">Es necesario que el </w:t>
      </w:r>
      <w:r w:rsidR="00830F3F" w:rsidRPr="006233CD">
        <w:rPr>
          <w:rFonts w:ascii="Montserrat" w:hAnsi="Montserrat"/>
          <w:sz w:val="20"/>
          <w:szCs w:val="20"/>
        </w:rPr>
        <w:t>P</w:t>
      </w:r>
      <w:r w:rsidRPr="006233CD">
        <w:rPr>
          <w:rFonts w:ascii="Montserrat" w:hAnsi="Montserrat"/>
          <w:sz w:val="20"/>
          <w:szCs w:val="20"/>
        </w:rPr>
        <w:t xml:space="preserve">restador de </w:t>
      </w:r>
      <w:r w:rsidR="00830F3F" w:rsidRPr="006233CD">
        <w:rPr>
          <w:rFonts w:ascii="Montserrat" w:hAnsi="Montserrat"/>
          <w:sz w:val="20"/>
          <w:szCs w:val="20"/>
        </w:rPr>
        <w:t>S</w:t>
      </w:r>
      <w:r w:rsidRPr="006233CD">
        <w:rPr>
          <w:rFonts w:ascii="Montserrat" w:hAnsi="Montserrat"/>
          <w:sz w:val="20"/>
          <w:szCs w:val="20"/>
        </w:rPr>
        <w:t>ervicios</w:t>
      </w:r>
      <w:r w:rsidR="00645E27" w:rsidRPr="006233CD">
        <w:rPr>
          <w:rFonts w:ascii="Montserrat" w:hAnsi="Montserrat"/>
          <w:sz w:val="20"/>
          <w:szCs w:val="20"/>
        </w:rPr>
        <w:t>,</w:t>
      </w:r>
      <w:r w:rsidRPr="006233CD">
        <w:rPr>
          <w:rFonts w:ascii="Montserrat" w:hAnsi="Montserrat"/>
          <w:sz w:val="20"/>
          <w:szCs w:val="20"/>
        </w:rPr>
        <w:t xml:space="preserve"> en conjunto con </w:t>
      </w:r>
      <w:r w:rsidR="00CC3514" w:rsidRPr="006233CD">
        <w:rPr>
          <w:rFonts w:ascii="Montserrat" w:hAnsi="Montserrat"/>
          <w:sz w:val="20"/>
          <w:szCs w:val="20"/>
        </w:rPr>
        <w:t xml:space="preserve">el </w:t>
      </w:r>
      <w:r w:rsidRPr="006233CD">
        <w:rPr>
          <w:rFonts w:ascii="Montserrat" w:hAnsi="Montserrat"/>
          <w:sz w:val="20"/>
          <w:szCs w:val="20"/>
        </w:rPr>
        <w:t>personal técnico de la USICAMM</w:t>
      </w:r>
      <w:r w:rsidR="00645E27" w:rsidRPr="006233CD">
        <w:rPr>
          <w:rFonts w:ascii="Montserrat" w:hAnsi="Montserrat"/>
          <w:sz w:val="20"/>
          <w:szCs w:val="20"/>
        </w:rPr>
        <w:t>,</w:t>
      </w:r>
      <w:r w:rsidRPr="006233CD">
        <w:rPr>
          <w:rFonts w:ascii="Montserrat" w:hAnsi="Montserrat"/>
          <w:sz w:val="20"/>
          <w:szCs w:val="20"/>
        </w:rPr>
        <w:t xml:space="preserve"> defina los criterios y protocolos </w:t>
      </w:r>
      <w:r w:rsidR="00645E27" w:rsidRPr="006233CD">
        <w:rPr>
          <w:rFonts w:ascii="Montserrat" w:hAnsi="Montserrat"/>
          <w:sz w:val="20"/>
          <w:szCs w:val="20"/>
        </w:rPr>
        <w:t xml:space="preserve">a seguir para la entrega y reporte de </w:t>
      </w:r>
      <w:r w:rsidRPr="006233CD">
        <w:rPr>
          <w:rFonts w:ascii="Montserrat" w:hAnsi="Montserrat"/>
          <w:sz w:val="20"/>
          <w:szCs w:val="20"/>
        </w:rPr>
        <w:t xml:space="preserve">cada uno de los entregables descritos. </w:t>
      </w:r>
    </w:p>
    <w:p w14:paraId="421361A9" w14:textId="4FDE744C" w:rsidR="00B6021B" w:rsidRPr="006233CD" w:rsidRDefault="00B6021B">
      <w:pPr>
        <w:tabs>
          <w:tab w:val="left" w:pos="142"/>
        </w:tabs>
        <w:spacing w:before="240" w:line="360" w:lineRule="auto"/>
        <w:jc w:val="both"/>
        <w:rPr>
          <w:rFonts w:ascii="Montserrat" w:hAnsi="Montserrat"/>
          <w:sz w:val="20"/>
          <w:szCs w:val="20"/>
        </w:rPr>
        <w:pPrChange w:id="1149" w:author="Ramsés Vázquez Lira" w:date="2020-01-11T19:09:00Z">
          <w:pPr>
            <w:spacing w:before="240" w:line="360" w:lineRule="auto"/>
            <w:jc w:val="both"/>
          </w:pPr>
        </w:pPrChange>
      </w:pPr>
      <w:r w:rsidRPr="006233CD">
        <w:rPr>
          <w:rFonts w:ascii="Montserrat" w:hAnsi="Montserrat"/>
          <w:sz w:val="20"/>
          <w:szCs w:val="20"/>
        </w:rPr>
        <w:t>La</w:t>
      </w:r>
      <w:r w:rsidR="00645E27" w:rsidRPr="006233CD">
        <w:rPr>
          <w:rFonts w:ascii="Montserrat" w:hAnsi="Montserrat"/>
          <w:sz w:val="20"/>
          <w:szCs w:val="20"/>
        </w:rPr>
        <w:t>s</w:t>
      </w:r>
      <w:r w:rsidRPr="006233CD">
        <w:rPr>
          <w:rFonts w:ascii="Montserrat" w:hAnsi="Montserrat"/>
          <w:sz w:val="20"/>
          <w:szCs w:val="20"/>
        </w:rPr>
        <w:t xml:space="preserve"> fecha</w:t>
      </w:r>
      <w:r w:rsidR="00645E27" w:rsidRPr="006233CD">
        <w:rPr>
          <w:rFonts w:ascii="Montserrat" w:hAnsi="Montserrat"/>
          <w:sz w:val="20"/>
          <w:szCs w:val="20"/>
        </w:rPr>
        <w:t>s</w:t>
      </w:r>
      <w:r w:rsidRPr="006233CD">
        <w:rPr>
          <w:rFonts w:ascii="Montserrat" w:hAnsi="Montserrat"/>
          <w:sz w:val="20"/>
          <w:szCs w:val="20"/>
        </w:rPr>
        <w:t xml:space="preserve"> </w:t>
      </w:r>
      <w:r w:rsidR="005175B0" w:rsidRPr="006233CD">
        <w:rPr>
          <w:rFonts w:ascii="Montserrat" w:hAnsi="Montserrat"/>
          <w:sz w:val="20"/>
          <w:szCs w:val="20"/>
        </w:rPr>
        <w:t>límite</w:t>
      </w:r>
      <w:r w:rsidR="0027052A" w:rsidRPr="006233CD">
        <w:rPr>
          <w:rFonts w:ascii="Montserrat" w:hAnsi="Montserrat"/>
          <w:sz w:val="20"/>
          <w:szCs w:val="20"/>
        </w:rPr>
        <w:t xml:space="preserve"> </w:t>
      </w:r>
      <w:r w:rsidR="00645E27" w:rsidRPr="006233CD">
        <w:rPr>
          <w:rFonts w:ascii="Montserrat" w:hAnsi="Montserrat"/>
          <w:sz w:val="20"/>
          <w:szCs w:val="20"/>
        </w:rPr>
        <w:t>de</w:t>
      </w:r>
      <w:r w:rsidR="0027052A" w:rsidRPr="006233CD">
        <w:rPr>
          <w:rFonts w:ascii="Montserrat" w:hAnsi="Montserrat"/>
          <w:sz w:val="20"/>
          <w:szCs w:val="20"/>
        </w:rPr>
        <w:t xml:space="preserve"> entrega</w:t>
      </w:r>
      <w:r w:rsidRPr="006233CD">
        <w:rPr>
          <w:rFonts w:ascii="Montserrat" w:hAnsi="Montserrat"/>
          <w:sz w:val="20"/>
          <w:szCs w:val="20"/>
        </w:rPr>
        <w:t xml:space="preserve"> </w:t>
      </w:r>
      <w:r w:rsidR="00645E27" w:rsidRPr="006233CD">
        <w:rPr>
          <w:rFonts w:ascii="Montserrat" w:hAnsi="Montserrat"/>
          <w:sz w:val="20"/>
          <w:szCs w:val="20"/>
        </w:rPr>
        <w:t xml:space="preserve">a las </w:t>
      </w:r>
      <w:r w:rsidRPr="006233CD">
        <w:rPr>
          <w:rFonts w:ascii="Montserrat" w:hAnsi="Montserrat"/>
          <w:sz w:val="20"/>
          <w:szCs w:val="20"/>
        </w:rPr>
        <w:t xml:space="preserve">que deberá </w:t>
      </w:r>
      <w:r w:rsidR="00645E27" w:rsidRPr="006233CD">
        <w:rPr>
          <w:rFonts w:ascii="Montserrat" w:hAnsi="Montserrat"/>
          <w:sz w:val="20"/>
          <w:szCs w:val="20"/>
        </w:rPr>
        <w:t>ceñirse</w:t>
      </w:r>
      <w:r w:rsidRPr="006233CD">
        <w:rPr>
          <w:rFonts w:ascii="Montserrat" w:hAnsi="Montserrat"/>
          <w:sz w:val="20"/>
          <w:szCs w:val="20"/>
        </w:rPr>
        <w:t xml:space="preserve"> el </w:t>
      </w:r>
      <w:r w:rsidR="00645E27" w:rsidRPr="006233CD">
        <w:rPr>
          <w:rFonts w:ascii="Montserrat" w:hAnsi="Montserrat"/>
          <w:sz w:val="20"/>
          <w:szCs w:val="20"/>
        </w:rPr>
        <w:t>P</w:t>
      </w:r>
      <w:r w:rsidRPr="006233CD">
        <w:rPr>
          <w:rFonts w:ascii="Montserrat" w:hAnsi="Montserrat"/>
          <w:sz w:val="20"/>
          <w:szCs w:val="20"/>
        </w:rPr>
        <w:t xml:space="preserve">restador de </w:t>
      </w:r>
      <w:r w:rsidR="00645E27" w:rsidRPr="006233CD">
        <w:rPr>
          <w:rFonts w:ascii="Montserrat" w:hAnsi="Montserrat"/>
          <w:sz w:val="20"/>
          <w:szCs w:val="20"/>
        </w:rPr>
        <w:t>S</w:t>
      </w:r>
      <w:r w:rsidRPr="006233CD">
        <w:rPr>
          <w:rFonts w:ascii="Montserrat" w:hAnsi="Montserrat"/>
          <w:sz w:val="20"/>
          <w:szCs w:val="20"/>
        </w:rPr>
        <w:t>ervicios</w:t>
      </w:r>
      <w:r w:rsidR="00645E27" w:rsidRPr="006233CD">
        <w:rPr>
          <w:rFonts w:ascii="Montserrat" w:hAnsi="Montserrat"/>
          <w:sz w:val="20"/>
          <w:szCs w:val="20"/>
        </w:rPr>
        <w:t xml:space="preserve"> para cada uno de </w:t>
      </w:r>
      <w:r w:rsidRPr="006233CD">
        <w:rPr>
          <w:rFonts w:ascii="Montserrat" w:hAnsi="Montserrat"/>
          <w:sz w:val="20"/>
          <w:szCs w:val="20"/>
        </w:rPr>
        <w:t xml:space="preserve">los entregables </w:t>
      </w:r>
      <w:r w:rsidR="00645E27" w:rsidRPr="006233CD">
        <w:rPr>
          <w:rFonts w:ascii="Montserrat" w:hAnsi="Montserrat"/>
          <w:sz w:val="20"/>
          <w:szCs w:val="20"/>
        </w:rPr>
        <w:t>considerados</w:t>
      </w:r>
      <w:r w:rsidR="0027052A" w:rsidRPr="006233CD">
        <w:rPr>
          <w:rFonts w:ascii="Montserrat" w:hAnsi="Montserrat"/>
          <w:sz w:val="20"/>
          <w:szCs w:val="20"/>
        </w:rPr>
        <w:t xml:space="preserve"> por cada instrumento</w:t>
      </w:r>
      <w:del w:id="1150" w:author="Alan Panda" w:date="2020-01-11T11:20:00Z">
        <w:r w:rsidR="00645E27" w:rsidRPr="006233CD" w:rsidDel="001B7183">
          <w:rPr>
            <w:rFonts w:ascii="Montserrat" w:hAnsi="Montserrat"/>
            <w:sz w:val="20"/>
            <w:szCs w:val="20"/>
          </w:rPr>
          <w:delText>,</w:delText>
        </w:r>
        <w:r w:rsidR="0027052A" w:rsidRPr="006233CD" w:rsidDel="001B7183">
          <w:rPr>
            <w:rFonts w:ascii="Montserrat" w:hAnsi="Montserrat"/>
            <w:sz w:val="20"/>
            <w:szCs w:val="20"/>
          </w:rPr>
          <w:delText xml:space="preserve"> según </w:delText>
        </w:r>
        <w:r w:rsidR="00645E27" w:rsidRPr="006233CD" w:rsidDel="001B7183">
          <w:rPr>
            <w:rFonts w:ascii="Montserrat" w:hAnsi="Montserrat"/>
            <w:sz w:val="20"/>
            <w:szCs w:val="20"/>
          </w:rPr>
          <w:delText xml:space="preserve">la </w:delText>
        </w:r>
        <w:r w:rsidR="0027052A" w:rsidRPr="006233CD" w:rsidDel="001B7183">
          <w:rPr>
            <w:rFonts w:ascii="Montserrat" w:hAnsi="Montserrat"/>
            <w:sz w:val="20"/>
            <w:szCs w:val="20"/>
          </w:rPr>
          <w:delText>metodología</w:delText>
        </w:r>
        <w:r w:rsidR="00645E27" w:rsidRPr="006233CD" w:rsidDel="001B7183">
          <w:rPr>
            <w:rFonts w:ascii="Montserrat" w:hAnsi="Montserrat"/>
            <w:sz w:val="20"/>
            <w:szCs w:val="20"/>
          </w:rPr>
          <w:delText xml:space="preserve"> que se siga para su</w:delText>
        </w:r>
        <w:r w:rsidR="0027052A" w:rsidRPr="006233CD" w:rsidDel="001B7183">
          <w:rPr>
            <w:rFonts w:ascii="Montserrat" w:hAnsi="Montserrat"/>
            <w:sz w:val="20"/>
            <w:szCs w:val="20"/>
          </w:rPr>
          <w:delText xml:space="preserve"> diseño y construcción</w:delText>
        </w:r>
        <w:r w:rsidR="00645E27" w:rsidRPr="006233CD" w:rsidDel="001B7183">
          <w:rPr>
            <w:rFonts w:ascii="Montserrat" w:hAnsi="Montserrat"/>
            <w:sz w:val="20"/>
            <w:szCs w:val="20"/>
          </w:rPr>
          <w:delText>,</w:delText>
        </w:r>
      </w:del>
      <w:ins w:id="1151" w:author="Alan Panda" w:date="2020-01-11T11:20:00Z">
        <w:r w:rsidR="001B7183">
          <w:rPr>
            <w:rFonts w:ascii="Montserrat" w:hAnsi="Montserrat"/>
            <w:sz w:val="20"/>
            <w:szCs w:val="20"/>
          </w:rPr>
          <w:t>, conforme a los procesos de selección,</w:t>
        </w:r>
      </w:ins>
      <w:r w:rsidRPr="006233CD">
        <w:rPr>
          <w:rFonts w:ascii="Montserrat" w:hAnsi="Montserrat"/>
          <w:sz w:val="20"/>
          <w:szCs w:val="20"/>
        </w:rPr>
        <w:t xml:space="preserve"> se establece</w:t>
      </w:r>
      <w:r w:rsidR="00645E27" w:rsidRPr="006233CD">
        <w:rPr>
          <w:rFonts w:ascii="Montserrat" w:hAnsi="Montserrat"/>
          <w:sz w:val="20"/>
          <w:szCs w:val="20"/>
        </w:rPr>
        <w:t>n</w:t>
      </w:r>
      <w:r w:rsidRPr="006233CD">
        <w:rPr>
          <w:rFonts w:ascii="Montserrat" w:hAnsi="Montserrat"/>
          <w:sz w:val="20"/>
          <w:szCs w:val="20"/>
        </w:rPr>
        <w:t xml:space="preserve"> en la </w:t>
      </w:r>
      <w:r w:rsidR="00645E27" w:rsidRPr="006233CD">
        <w:rPr>
          <w:rFonts w:ascii="Montserrat" w:hAnsi="Montserrat"/>
          <w:sz w:val="20"/>
          <w:szCs w:val="20"/>
        </w:rPr>
        <w:t>T</w:t>
      </w:r>
      <w:r w:rsidRPr="006233CD">
        <w:rPr>
          <w:rFonts w:ascii="Montserrat" w:hAnsi="Montserrat"/>
          <w:sz w:val="20"/>
          <w:szCs w:val="20"/>
        </w:rPr>
        <w:t xml:space="preserve">abla </w:t>
      </w:r>
      <w:r w:rsidR="00645E27" w:rsidRPr="006233CD">
        <w:rPr>
          <w:rFonts w:ascii="Montserrat" w:hAnsi="Montserrat"/>
          <w:sz w:val="20"/>
          <w:szCs w:val="20"/>
        </w:rPr>
        <w:t xml:space="preserve">3. No </w:t>
      </w:r>
      <w:r w:rsidR="00645E27" w:rsidRPr="006233CD">
        <w:rPr>
          <w:rFonts w:ascii="Montserrat" w:hAnsi="Montserrat"/>
          <w:sz w:val="20"/>
          <w:szCs w:val="20"/>
        </w:rPr>
        <w:lastRenderedPageBreak/>
        <w:t xml:space="preserve">obstante, se enfatiza la necesidad de construir </w:t>
      </w:r>
      <w:r w:rsidRPr="006233CD">
        <w:rPr>
          <w:rFonts w:ascii="Montserrat" w:hAnsi="Montserrat"/>
          <w:sz w:val="20"/>
          <w:szCs w:val="20"/>
        </w:rPr>
        <w:t>una ruta</w:t>
      </w:r>
      <w:r w:rsidR="00645E27" w:rsidRPr="006233CD">
        <w:rPr>
          <w:rFonts w:ascii="Montserrat" w:hAnsi="Montserrat"/>
          <w:sz w:val="20"/>
          <w:szCs w:val="20"/>
        </w:rPr>
        <w:t xml:space="preserve"> conjunta</w:t>
      </w:r>
      <w:r w:rsidRPr="006233CD">
        <w:rPr>
          <w:rFonts w:ascii="Montserrat" w:hAnsi="Montserrat"/>
          <w:sz w:val="20"/>
          <w:szCs w:val="20"/>
        </w:rPr>
        <w:t xml:space="preserve"> de trabajo con </w:t>
      </w:r>
      <w:r w:rsidR="0027052A" w:rsidRPr="006233CD">
        <w:rPr>
          <w:rFonts w:ascii="Montserrat" w:hAnsi="Montserrat"/>
          <w:sz w:val="20"/>
          <w:szCs w:val="20"/>
        </w:rPr>
        <w:t xml:space="preserve">el </w:t>
      </w:r>
      <w:r w:rsidRPr="006233CD">
        <w:rPr>
          <w:rFonts w:ascii="Montserrat" w:hAnsi="Montserrat"/>
          <w:sz w:val="20"/>
          <w:szCs w:val="20"/>
        </w:rPr>
        <w:t xml:space="preserve">personal de la USICAMM </w:t>
      </w:r>
      <w:r w:rsidR="00645E27" w:rsidRPr="006233CD">
        <w:rPr>
          <w:rFonts w:ascii="Montserrat" w:hAnsi="Montserrat"/>
          <w:sz w:val="20"/>
          <w:szCs w:val="20"/>
        </w:rPr>
        <w:t>que permita describir</w:t>
      </w:r>
      <w:r w:rsidRPr="006233CD">
        <w:rPr>
          <w:rFonts w:ascii="Montserrat" w:hAnsi="Montserrat"/>
          <w:sz w:val="20"/>
          <w:szCs w:val="20"/>
        </w:rPr>
        <w:t xml:space="preserve"> una planeación desglosada por actividades </w:t>
      </w:r>
      <w:r w:rsidR="00645E27" w:rsidRPr="006233CD">
        <w:rPr>
          <w:rFonts w:ascii="Montserrat" w:hAnsi="Montserrat"/>
          <w:sz w:val="20"/>
          <w:szCs w:val="20"/>
        </w:rPr>
        <w:t>y</w:t>
      </w:r>
      <w:r w:rsidRPr="006233CD">
        <w:rPr>
          <w:rFonts w:ascii="Montserrat" w:hAnsi="Montserrat"/>
          <w:sz w:val="20"/>
          <w:szCs w:val="20"/>
        </w:rPr>
        <w:t xml:space="preserve"> entrega</w:t>
      </w:r>
      <w:r w:rsidR="00645E27" w:rsidRPr="006233CD">
        <w:rPr>
          <w:rFonts w:ascii="Montserrat" w:hAnsi="Montserrat"/>
          <w:sz w:val="20"/>
          <w:szCs w:val="20"/>
        </w:rPr>
        <w:t>s</w:t>
      </w:r>
      <w:r w:rsidRPr="006233CD">
        <w:rPr>
          <w:rFonts w:ascii="Montserrat" w:hAnsi="Montserrat"/>
          <w:sz w:val="20"/>
          <w:szCs w:val="20"/>
        </w:rPr>
        <w:t xml:space="preserve"> parciales.</w:t>
      </w:r>
    </w:p>
    <w:p w14:paraId="48B092BE" w14:textId="38FA70F2" w:rsidR="00071671" w:rsidRDefault="00071671">
      <w:pPr>
        <w:tabs>
          <w:tab w:val="left" w:pos="142"/>
        </w:tabs>
        <w:spacing w:before="240" w:line="360" w:lineRule="auto"/>
        <w:jc w:val="both"/>
        <w:rPr>
          <w:rFonts w:ascii="Montserrat" w:hAnsi="Montserrat"/>
          <w:sz w:val="20"/>
          <w:szCs w:val="20"/>
        </w:rPr>
        <w:pPrChange w:id="1152" w:author="Ramsés Vázquez Lira" w:date="2020-01-11T19:09:00Z">
          <w:pPr>
            <w:spacing w:before="240" w:line="360" w:lineRule="auto"/>
            <w:jc w:val="both"/>
          </w:pPr>
        </w:pPrChange>
      </w:pPr>
    </w:p>
    <w:tbl>
      <w:tblPr>
        <w:tblStyle w:val="Tablaconcuadrcula"/>
        <w:tblW w:w="5000" w:type="pct"/>
        <w:tblLayout w:type="fixed"/>
        <w:tblLook w:val="04A0" w:firstRow="1" w:lastRow="0" w:firstColumn="1" w:lastColumn="0" w:noHBand="0" w:noVBand="1"/>
      </w:tblPr>
      <w:tblGrid>
        <w:gridCol w:w="1042"/>
        <w:gridCol w:w="1633"/>
        <w:gridCol w:w="1148"/>
        <w:gridCol w:w="1134"/>
        <w:gridCol w:w="1275"/>
        <w:gridCol w:w="993"/>
        <w:gridCol w:w="850"/>
        <w:gridCol w:w="753"/>
        <w:tblGridChange w:id="1153">
          <w:tblGrid>
            <w:gridCol w:w="1042"/>
            <w:gridCol w:w="1633"/>
            <w:gridCol w:w="1148"/>
            <w:gridCol w:w="1134"/>
            <w:gridCol w:w="1275"/>
            <w:gridCol w:w="993"/>
            <w:gridCol w:w="850"/>
            <w:gridCol w:w="753"/>
          </w:tblGrid>
        </w:tblGridChange>
      </w:tblGrid>
      <w:tr w:rsidR="00257AE1" w:rsidRPr="003A0931" w14:paraId="22498E66" w14:textId="77777777" w:rsidTr="00943101">
        <w:trPr>
          <w:trHeight w:val="630"/>
        </w:trPr>
        <w:tc>
          <w:tcPr>
            <w:tcW w:w="8828" w:type="dxa"/>
            <w:gridSpan w:val="8"/>
            <w:shd w:val="clear" w:color="auto" w:fill="800000"/>
            <w:vAlign w:val="center"/>
          </w:tcPr>
          <w:p w14:paraId="0B56F6DF" w14:textId="14038F17" w:rsidR="00257AE1" w:rsidRPr="003A0931" w:rsidRDefault="00830F3F">
            <w:pPr>
              <w:tabs>
                <w:tab w:val="left" w:pos="142"/>
              </w:tabs>
              <w:jc w:val="center"/>
              <w:rPr>
                <w:rFonts w:ascii="Montserrat" w:hAnsi="Montserrat"/>
                <w:b/>
                <w:color w:val="FFFFFF" w:themeColor="background1"/>
                <w:sz w:val="12"/>
                <w:szCs w:val="18"/>
              </w:rPr>
              <w:pPrChange w:id="1154" w:author="Ramsés Vázquez Lira" w:date="2020-01-11T19:09:00Z">
                <w:pPr>
                  <w:jc w:val="center"/>
                </w:pPr>
              </w:pPrChange>
            </w:pPr>
            <w:r>
              <w:rPr>
                <w:rFonts w:ascii="Montserrat" w:hAnsi="Montserrat"/>
                <w:b/>
                <w:color w:val="FFFFFF" w:themeColor="background1"/>
                <w:sz w:val="12"/>
                <w:szCs w:val="18"/>
              </w:rPr>
              <w:t xml:space="preserve">Tabla 3. </w:t>
            </w:r>
            <w:r w:rsidR="00257AE1" w:rsidRPr="003A0931">
              <w:rPr>
                <w:rFonts w:ascii="Montserrat" w:hAnsi="Montserrat"/>
                <w:b/>
                <w:color w:val="FFFFFF" w:themeColor="background1"/>
                <w:sz w:val="12"/>
                <w:szCs w:val="18"/>
              </w:rPr>
              <w:t xml:space="preserve">Entregables para Aplicación de </w:t>
            </w:r>
            <w:r w:rsidR="00257AE1">
              <w:rPr>
                <w:rFonts w:ascii="Montserrat" w:hAnsi="Montserrat"/>
                <w:b/>
                <w:color w:val="FFFFFF" w:themeColor="background1"/>
                <w:sz w:val="12"/>
                <w:szCs w:val="18"/>
              </w:rPr>
              <w:t>I</w:t>
            </w:r>
            <w:r w:rsidR="00257AE1" w:rsidRPr="003A0931">
              <w:rPr>
                <w:rFonts w:ascii="Montserrat" w:hAnsi="Montserrat"/>
                <w:b/>
                <w:color w:val="FFFFFF" w:themeColor="background1"/>
                <w:sz w:val="12"/>
                <w:szCs w:val="18"/>
              </w:rPr>
              <w:t>nstrumentos</w:t>
            </w:r>
            <w:r w:rsidR="00257AE1">
              <w:rPr>
                <w:rFonts w:ascii="Montserrat" w:hAnsi="Montserrat"/>
                <w:b/>
                <w:color w:val="FFFFFF" w:themeColor="background1"/>
                <w:sz w:val="12"/>
                <w:szCs w:val="18"/>
              </w:rPr>
              <w:t xml:space="preserve"> en Educación </w:t>
            </w:r>
            <w:proofErr w:type="gramStart"/>
            <w:r w:rsidR="00257AE1">
              <w:rPr>
                <w:rFonts w:ascii="Montserrat" w:hAnsi="Montserrat"/>
                <w:b/>
                <w:color w:val="FFFFFF" w:themeColor="background1"/>
                <w:sz w:val="12"/>
                <w:szCs w:val="18"/>
              </w:rPr>
              <w:t>Básica  y</w:t>
            </w:r>
            <w:proofErr w:type="gramEnd"/>
            <w:r w:rsidR="00257AE1">
              <w:rPr>
                <w:rFonts w:ascii="Montserrat" w:hAnsi="Montserrat"/>
                <w:b/>
                <w:color w:val="FFFFFF" w:themeColor="background1"/>
                <w:sz w:val="12"/>
                <w:szCs w:val="18"/>
              </w:rPr>
              <w:t xml:space="preserve"> </w:t>
            </w:r>
            <w:proofErr w:type="spellStart"/>
            <w:r w:rsidR="00257AE1">
              <w:rPr>
                <w:rFonts w:ascii="Montserrat" w:hAnsi="Montserrat"/>
                <w:b/>
                <w:color w:val="FFFFFF" w:themeColor="background1"/>
                <w:sz w:val="12"/>
                <w:szCs w:val="18"/>
              </w:rPr>
              <w:t>Eduación</w:t>
            </w:r>
            <w:proofErr w:type="spellEnd"/>
            <w:r w:rsidR="00257AE1">
              <w:rPr>
                <w:rFonts w:ascii="Montserrat" w:hAnsi="Montserrat"/>
                <w:b/>
                <w:color w:val="FFFFFF" w:themeColor="background1"/>
                <w:sz w:val="12"/>
                <w:szCs w:val="18"/>
              </w:rPr>
              <w:t xml:space="preserve"> Media Superior </w:t>
            </w:r>
          </w:p>
        </w:tc>
      </w:tr>
      <w:tr w:rsidR="00257AE1" w:rsidRPr="003A0931" w14:paraId="2181C9F2" w14:textId="77777777" w:rsidTr="00943101">
        <w:trPr>
          <w:trHeight w:val="630"/>
        </w:trPr>
        <w:tc>
          <w:tcPr>
            <w:tcW w:w="1042" w:type="dxa"/>
            <w:shd w:val="clear" w:color="auto" w:fill="800000"/>
            <w:vAlign w:val="center"/>
          </w:tcPr>
          <w:p w14:paraId="7AE89A2B" w14:textId="77777777" w:rsidR="00257AE1" w:rsidRPr="003A0931" w:rsidRDefault="00257AE1">
            <w:pPr>
              <w:tabs>
                <w:tab w:val="left" w:pos="142"/>
              </w:tabs>
              <w:jc w:val="center"/>
              <w:rPr>
                <w:rFonts w:ascii="Montserrat" w:hAnsi="Montserrat"/>
                <w:b/>
                <w:color w:val="FFFFFF" w:themeColor="background1"/>
                <w:sz w:val="12"/>
                <w:szCs w:val="18"/>
              </w:rPr>
              <w:pPrChange w:id="1155" w:author="Ramsés Vázquez Lira" w:date="2020-01-11T19:09:00Z">
                <w:pPr>
                  <w:jc w:val="center"/>
                </w:pPr>
              </w:pPrChange>
            </w:pPr>
            <w:bookmarkStart w:id="1156" w:name="_Hlk27726403"/>
            <w:r w:rsidRPr="003A0931">
              <w:rPr>
                <w:rFonts w:ascii="Montserrat" w:hAnsi="Montserrat"/>
                <w:b/>
                <w:color w:val="FFFFFF" w:themeColor="background1"/>
                <w:sz w:val="12"/>
                <w:szCs w:val="18"/>
              </w:rPr>
              <w:t>Proceso de Selección</w:t>
            </w:r>
          </w:p>
        </w:tc>
        <w:tc>
          <w:tcPr>
            <w:tcW w:w="1633" w:type="dxa"/>
            <w:shd w:val="clear" w:color="auto" w:fill="800000"/>
            <w:vAlign w:val="center"/>
          </w:tcPr>
          <w:p w14:paraId="486F6FE3" w14:textId="77777777" w:rsidR="00257AE1" w:rsidRPr="003A0931" w:rsidRDefault="00257AE1">
            <w:pPr>
              <w:tabs>
                <w:tab w:val="left" w:pos="142"/>
              </w:tabs>
              <w:jc w:val="center"/>
              <w:rPr>
                <w:rFonts w:ascii="Montserrat" w:hAnsi="Montserrat"/>
                <w:b/>
                <w:color w:val="FFFFFF" w:themeColor="background1"/>
                <w:sz w:val="12"/>
                <w:szCs w:val="18"/>
              </w:rPr>
              <w:pPrChange w:id="1157" w:author="Ramsés Vázquez Lira" w:date="2020-01-11T19:09:00Z">
                <w:pPr>
                  <w:jc w:val="center"/>
                </w:pPr>
              </w:pPrChange>
            </w:pPr>
            <w:r w:rsidRPr="003A0931">
              <w:rPr>
                <w:rFonts w:ascii="Montserrat" w:hAnsi="Montserrat"/>
                <w:b/>
                <w:color w:val="FFFFFF" w:themeColor="background1"/>
                <w:sz w:val="12"/>
                <w:szCs w:val="18"/>
              </w:rPr>
              <w:t>Instrumentos</w:t>
            </w:r>
          </w:p>
        </w:tc>
        <w:tc>
          <w:tcPr>
            <w:tcW w:w="1148" w:type="dxa"/>
            <w:shd w:val="clear" w:color="auto" w:fill="800000"/>
            <w:vAlign w:val="center"/>
          </w:tcPr>
          <w:p w14:paraId="76243280" w14:textId="77777777" w:rsidR="00257AE1" w:rsidRPr="003A0931" w:rsidRDefault="00257AE1">
            <w:pPr>
              <w:tabs>
                <w:tab w:val="left" w:pos="142"/>
              </w:tabs>
              <w:rPr>
                <w:rFonts w:ascii="Montserrat" w:hAnsi="Montserrat"/>
                <w:b/>
                <w:color w:val="FFFFFF" w:themeColor="background1"/>
                <w:sz w:val="12"/>
                <w:szCs w:val="18"/>
              </w:rPr>
              <w:pPrChange w:id="1158" w:author="Ramsés Vázquez Lira" w:date="2020-01-11T19:09:00Z">
                <w:pPr/>
              </w:pPrChange>
            </w:pPr>
            <w:r w:rsidRPr="003A0931">
              <w:rPr>
                <w:rFonts w:ascii="Montserrat" w:hAnsi="Montserrat"/>
                <w:b/>
                <w:color w:val="FFFFFF" w:themeColor="background1"/>
                <w:sz w:val="12"/>
                <w:szCs w:val="18"/>
              </w:rPr>
              <w:t>Función</w:t>
            </w:r>
          </w:p>
        </w:tc>
        <w:tc>
          <w:tcPr>
            <w:tcW w:w="1134" w:type="dxa"/>
            <w:shd w:val="clear" w:color="auto" w:fill="800000"/>
            <w:vAlign w:val="center"/>
          </w:tcPr>
          <w:p w14:paraId="65B24CF0" w14:textId="77777777" w:rsidR="00257AE1" w:rsidRPr="003A0931" w:rsidRDefault="00257AE1">
            <w:pPr>
              <w:tabs>
                <w:tab w:val="left" w:pos="142"/>
              </w:tabs>
              <w:rPr>
                <w:rFonts w:ascii="Montserrat" w:hAnsi="Montserrat"/>
                <w:b/>
                <w:color w:val="FFFFFF" w:themeColor="background1"/>
                <w:sz w:val="12"/>
                <w:szCs w:val="18"/>
              </w:rPr>
              <w:pPrChange w:id="1159" w:author="Ramsés Vázquez Lira" w:date="2020-01-11T19:09:00Z">
                <w:pPr/>
              </w:pPrChange>
            </w:pPr>
            <w:r w:rsidRPr="003A0931">
              <w:rPr>
                <w:rFonts w:ascii="Montserrat" w:hAnsi="Montserrat"/>
                <w:b/>
                <w:color w:val="FFFFFF" w:themeColor="background1"/>
                <w:sz w:val="12"/>
                <w:szCs w:val="18"/>
              </w:rPr>
              <w:t>Nivel Educativo</w:t>
            </w:r>
          </w:p>
        </w:tc>
        <w:tc>
          <w:tcPr>
            <w:tcW w:w="1275" w:type="dxa"/>
            <w:shd w:val="clear" w:color="auto" w:fill="800000"/>
            <w:vAlign w:val="center"/>
          </w:tcPr>
          <w:p w14:paraId="043E7785" w14:textId="77777777" w:rsidR="00257AE1" w:rsidRPr="003A0931" w:rsidRDefault="00257AE1">
            <w:pPr>
              <w:tabs>
                <w:tab w:val="left" w:pos="142"/>
              </w:tabs>
              <w:jc w:val="center"/>
              <w:rPr>
                <w:rFonts w:ascii="Montserrat" w:hAnsi="Montserrat"/>
                <w:b/>
                <w:color w:val="FFFFFF" w:themeColor="background1"/>
                <w:sz w:val="12"/>
                <w:szCs w:val="18"/>
              </w:rPr>
              <w:pPrChange w:id="1160" w:author="Ramsés Vázquez Lira" w:date="2020-01-11T19:09:00Z">
                <w:pPr>
                  <w:jc w:val="center"/>
                </w:pPr>
              </w:pPrChange>
            </w:pPr>
            <w:r w:rsidRPr="003A0931">
              <w:rPr>
                <w:rFonts w:ascii="Montserrat" w:hAnsi="Montserrat"/>
                <w:b/>
                <w:color w:val="FFFFFF" w:themeColor="background1"/>
                <w:sz w:val="12"/>
                <w:szCs w:val="18"/>
              </w:rPr>
              <w:t>Fecha límite de ensamble/diseño de instrumentos</w:t>
            </w:r>
          </w:p>
        </w:tc>
        <w:tc>
          <w:tcPr>
            <w:tcW w:w="993" w:type="dxa"/>
            <w:shd w:val="clear" w:color="auto" w:fill="002060"/>
            <w:vAlign w:val="center"/>
          </w:tcPr>
          <w:p w14:paraId="6B7BE51B" w14:textId="77777777" w:rsidR="00257AE1" w:rsidRPr="003A0931" w:rsidRDefault="00257AE1">
            <w:pPr>
              <w:tabs>
                <w:tab w:val="left" w:pos="142"/>
              </w:tabs>
              <w:jc w:val="center"/>
              <w:rPr>
                <w:rFonts w:ascii="Montserrat" w:hAnsi="Montserrat"/>
                <w:b/>
                <w:color w:val="FFD966" w:themeColor="accent4" w:themeTint="99"/>
                <w:sz w:val="12"/>
                <w:szCs w:val="18"/>
              </w:rPr>
              <w:pPrChange w:id="1161" w:author="Ramsés Vázquez Lira" w:date="2020-01-11T19:09:00Z">
                <w:pPr>
                  <w:jc w:val="center"/>
                </w:pPr>
              </w:pPrChange>
            </w:pPr>
            <w:r w:rsidRPr="003A0931">
              <w:rPr>
                <w:rFonts w:ascii="Montserrat" w:hAnsi="Montserrat"/>
                <w:b/>
                <w:color w:val="FFD966" w:themeColor="accent4" w:themeTint="99"/>
                <w:sz w:val="12"/>
                <w:szCs w:val="18"/>
              </w:rPr>
              <w:t>Entrega de instrumentos de parte de la USICAMM al Proveedor</w:t>
            </w:r>
          </w:p>
        </w:tc>
        <w:tc>
          <w:tcPr>
            <w:tcW w:w="850" w:type="dxa"/>
            <w:shd w:val="clear" w:color="auto" w:fill="800000"/>
            <w:vAlign w:val="center"/>
          </w:tcPr>
          <w:p w14:paraId="0B113B11" w14:textId="77777777" w:rsidR="00257AE1" w:rsidRPr="003A0931" w:rsidRDefault="00257AE1">
            <w:pPr>
              <w:tabs>
                <w:tab w:val="left" w:pos="142"/>
              </w:tabs>
              <w:jc w:val="center"/>
              <w:rPr>
                <w:rFonts w:ascii="Montserrat" w:hAnsi="Montserrat"/>
                <w:b/>
                <w:color w:val="FFFFFF" w:themeColor="background1"/>
                <w:sz w:val="12"/>
                <w:szCs w:val="18"/>
              </w:rPr>
              <w:pPrChange w:id="1162" w:author="Ramsés Vázquez Lira" w:date="2020-01-11T19:09:00Z">
                <w:pPr>
                  <w:jc w:val="center"/>
                </w:pPr>
              </w:pPrChange>
            </w:pPr>
            <w:r w:rsidRPr="003A0931">
              <w:rPr>
                <w:rFonts w:ascii="Montserrat" w:hAnsi="Montserrat"/>
                <w:b/>
                <w:color w:val="FFFFFF" w:themeColor="background1"/>
                <w:sz w:val="12"/>
                <w:szCs w:val="18"/>
              </w:rPr>
              <w:t>Entrega interna (DGASI)</w:t>
            </w:r>
          </w:p>
        </w:tc>
        <w:tc>
          <w:tcPr>
            <w:tcW w:w="753" w:type="dxa"/>
            <w:shd w:val="clear" w:color="auto" w:fill="800000"/>
            <w:vAlign w:val="center"/>
          </w:tcPr>
          <w:p w14:paraId="2F13B133" w14:textId="77777777" w:rsidR="00257AE1" w:rsidRPr="003A0931" w:rsidRDefault="00257AE1">
            <w:pPr>
              <w:tabs>
                <w:tab w:val="left" w:pos="142"/>
              </w:tabs>
              <w:jc w:val="center"/>
              <w:rPr>
                <w:rFonts w:ascii="Montserrat" w:hAnsi="Montserrat"/>
                <w:b/>
                <w:color w:val="FFFFFF" w:themeColor="background1"/>
                <w:sz w:val="12"/>
                <w:szCs w:val="18"/>
              </w:rPr>
              <w:pPrChange w:id="1163" w:author="Ramsés Vázquez Lira" w:date="2020-01-11T19:09:00Z">
                <w:pPr>
                  <w:jc w:val="center"/>
                </w:pPr>
              </w:pPrChange>
            </w:pPr>
            <w:r w:rsidRPr="003A0931">
              <w:rPr>
                <w:rFonts w:ascii="Montserrat" w:hAnsi="Montserrat"/>
                <w:b/>
                <w:color w:val="FFFFFF" w:themeColor="background1"/>
                <w:sz w:val="12"/>
                <w:szCs w:val="18"/>
              </w:rPr>
              <w:t>Periodo de aplicación</w:t>
            </w:r>
          </w:p>
        </w:tc>
      </w:tr>
      <w:tr w:rsidR="00257AE1" w:rsidRPr="003A0931" w14:paraId="60CB37A5" w14:textId="77777777" w:rsidTr="00943101">
        <w:tc>
          <w:tcPr>
            <w:tcW w:w="1042" w:type="dxa"/>
            <w:vMerge w:val="restart"/>
            <w:vAlign w:val="center"/>
          </w:tcPr>
          <w:p w14:paraId="0B2D0948" w14:textId="77777777" w:rsidR="00257AE1" w:rsidRPr="003A0931" w:rsidRDefault="00257AE1">
            <w:pPr>
              <w:tabs>
                <w:tab w:val="left" w:pos="142"/>
              </w:tabs>
              <w:rPr>
                <w:rFonts w:ascii="Montserrat" w:hAnsi="Montserrat"/>
                <w:color w:val="000000" w:themeColor="text1"/>
                <w:sz w:val="12"/>
                <w:szCs w:val="18"/>
              </w:rPr>
              <w:pPrChange w:id="1164" w:author="Ramsés Vázquez Lira" w:date="2020-01-11T19:09:00Z">
                <w:pPr/>
              </w:pPrChange>
            </w:pPr>
            <w:r w:rsidRPr="003A0931">
              <w:rPr>
                <w:rFonts w:ascii="Montserrat" w:hAnsi="Montserrat"/>
                <w:color w:val="000000" w:themeColor="text1"/>
                <w:sz w:val="12"/>
                <w:szCs w:val="18"/>
              </w:rPr>
              <w:t>Admisión Educación Básica</w:t>
            </w:r>
          </w:p>
        </w:tc>
        <w:tc>
          <w:tcPr>
            <w:tcW w:w="1633" w:type="dxa"/>
          </w:tcPr>
          <w:p w14:paraId="59C9C3C1" w14:textId="77777777" w:rsidR="00257AE1" w:rsidRPr="003A0931" w:rsidRDefault="00257AE1">
            <w:pPr>
              <w:pStyle w:val="Prrafodelista"/>
              <w:numPr>
                <w:ilvl w:val="0"/>
                <w:numId w:val="25"/>
              </w:numPr>
              <w:tabs>
                <w:tab w:val="left" w:pos="142"/>
              </w:tabs>
              <w:ind w:left="0"/>
              <w:jc w:val="both"/>
              <w:rPr>
                <w:rFonts w:ascii="Montserrat" w:hAnsi="Montserrat"/>
                <w:color w:val="000000" w:themeColor="text1"/>
                <w:sz w:val="12"/>
                <w:szCs w:val="18"/>
              </w:rPr>
              <w:pPrChange w:id="1165" w:author="Ramsés Vázquez Lira" w:date="2020-01-11T19:09:00Z">
                <w:pPr>
                  <w:pStyle w:val="Prrafodelista"/>
                  <w:numPr>
                    <w:numId w:val="25"/>
                  </w:numPr>
                  <w:ind w:left="360" w:hanging="360"/>
                  <w:jc w:val="both"/>
                </w:pPr>
              </w:pPrChange>
            </w:pPr>
            <w:r w:rsidRPr="003A0931">
              <w:rPr>
                <w:rFonts w:ascii="Montserrat" w:hAnsi="Montserrat"/>
                <w:color w:val="000000" w:themeColor="text1"/>
                <w:sz w:val="12"/>
                <w:szCs w:val="18"/>
              </w:rPr>
              <w:t xml:space="preserve">Instrumento de acreditación. Curso Habilidades Docentes para la NEM </w:t>
            </w:r>
          </w:p>
        </w:tc>
        <w:tc>
          <w:tcPr>
            <w:tcW w:w="1148" w:type="dxa"/>
          </w:tcPr>
          <w:p w14:paraId="2C67B096" w14:textId="77777777" w:rsidR="00257AE1" w:rsidRPr="003A0931" w:rsidRDefault="00257AE1">
            <w:pPr>
              <w:tabs>
                <w:tab w:val="left" w:pos="142"/>
              </w:tabs>
              <w:rPr>
                <w:rFonts w:ascii="Montserrat" w:hAnsi="Montserrat"/>
                <w:color w:val="000000" w:themeColor="text1"/>
                <w:sz w:val="12"/>
                <w:szCs w:val="18"/>
              </w:rPr>
              <w:pPrChange w:id="1166" w:author="Ramsés Vázquez Lira" w:date="2020-01-11T19:09:00Z">
                <w:pPr/>
              </w:pPrChange>
            </w:pPr>
            <w:r w:rsidRPr="003A0931">
              <w:rPr>
                <w:rFonts w:ascii="Montserrat" w:hAnsi="Montserrat"/>
                <w:color w:val="000000" w:themeColor="text1"/>
                <w:sz w:val="12"/>
                <w:szCs w:val="18"/>
              </w:rPr>
              <w:t>Docente y técnico docente</w:t>
            </w:r>
          </w:p>
        </w:tc>
        <w:tc>
          <w:tcPr>
            <w:tcW w:w="1134" w:type="dxa"/>
          </w:tcPr>
          <w:p w14:paraId="20EE2C6E" w14:textId="77777777" w:rsidR="00257AE1" w:rsidRPr="003A0931" w:rsidRDefault="00257AE1">
            <w:pPr>
              <w:tabs>
                <w:tab w:val="left" w:pos="142"/>
              </w:tabs>
              <w:rPr>
                <w:rFonts w:ascii="Montserrat" w:hAnsi="Montserrat"/>
                <w:color w:val="000000" w:themeColor="text1"/>
                <w:sz w:val="12"/>
                <w:szCs w:val="18"/>
              </w:rPr>
              <w:pPrChange w:id="1167" w:author="Ramsés Vázquez Lira" w:date="2020-01-11T19:09:00Z">
                <w:pPr/>
              </w:pPrChange>
            </w:pPr>
          </w:p>
          <w:p w14:paraId="6C2B4BCE" w14:textId="77777777" w:rsidR="00257AE1" w:rsidRPr="003A0931" w:rsidRDefault="00257AE1">
            <w:pPr>
              <w:tabs>
                <w:tab w:val="left" w:pos="142"/>
              </w:tabs>
              <w:rPr>
                <w:rFonts w:ascii="Montserrat" w:hAnsi="Montserrat"/>
                <w:sz w:val="12"/>
                <w:szCs w:val="18"/>
              </w:rPr>
              <w:pPrChange w:id="1168" w:author="Ramsés Vázquez Lira" w:date="2020-01-11T19:09:00Z">
                <w:pPr/>
              </w:pPrChange>
            </w:pPr>
            <w:r w:rsidRPr="003A0931">
              <w:rPr>
                <w:rFonts w:ascii="Montserrat" w:hAnsi="Montserrat"/>
                <w:sz w:val="12"/>
                <w:szCs w:val="18"/>
              </w:rPr>
              <w:t>Genérico para EB</w:t>
            </w:r>
          </w:p>
        </w:tc>
        <w:tc>
          <w:tcPr>
            <w:tcW w:w="1275" w:type="dxa"/>
          </w:tcPr>
          <w:p w14:paraId="5408017D" w14:textId="77777777" w:rsidR="00257AE1" w:rsidRPr="003A0931" w:rsidRDefault="00257AE1">
            <w:pPr>
              <w:tabs>
                <w:tab w:val="left" w:pos="142"/>
              </w:tabs>
              <w:rPr>
                <w:rFonts w:ascii="Montserrat" w:hAnsi="Montserrat"/>
                <w:color w:val="000000" w:themeColor="text1"/>
                <w:sz w:val="12"/>
                <w:szCs w:val="18"/>
              </w:rPr>
              <w:pPrChange w:id="1169" w:author="Ramsés Vázquez Lira" w:date="2020-01-11T19:09:00Z">
                <w:pPr/>
              </w:pPrChange>
            </w:pPr>
            <w:r w:rsidRPr="003A0931">
              <w:rPr>
                <w:rFonts w:ascii="Montserrat" w:hAnsi="Montserrat"/>
                <w:color w:val="000000" w:themeColor="text1"/>
                <w:sz w:val="12"/>
                <w:szCs w:val="18"/>
              </w:rPr>
              <w:t>Curso: 21 de febrero</w:t>
            </w:r>
          </w:p>
          <w:p w14:paraId="522E08BA" w14:textId="77777777" w:rsidR="00257AE1" w:rsidRPr="003A0931" w:rsidRDefault="00257AE1">
            <w:pPr>
              <w:tabs>
                <w:tab w:val="left" w:pos="142"/>
              </w:tabs>
              <w:rPr>
                <w:rFonts w:ascii="Montserrat" w:hAnsi="Montserrat"/>
                <w:color w:val="000000" w:themeColor="text1"/>
                <w:sz w:val="12"/>
                <w:szCs w:val="18"/>
              </w:rPr>
              <w:pPrChange w:id="1170" w:author="Ramsés Vázquez Lira" w:date="2020-01-11T19:09:00Z">
                <w:pPr/>
              </w:pPrChange>
            </w:pPr>
            <w:r w:rsidRPr="003A0931">
              <w:rPr>
                <w:rFonts w:ascii="Montserrat" w:hAnsi="Montserrat"/>
                <w:color w:val="000000" w:themeColor="text1"/>
                <w:sz w:val="12"/>
                <w:szCs w:val="18"/>
              </w:rPr>
              <w:t>Acreditación: 23 de abril</w:t>
            </w:r>
          </w:p>
        </w:tc>
        <w:tc>
          <w:tcPr>
            <w:tcW w:w="993" w:type="dxa"/>
            <w:vMerge w:val="restart"/>
            <w:vAlign w:val="center"/>
          </w:tcPr>
          <w:p w14:paraId="4B11AC20" w14:textId="77777777" w:rsidR="00257AE1" w:rsidRPr="003A0931" w:rsidRDefault="00257AE1">
            <w:pPr>
              <w:pStyle w:val="Prrafodelista"/>
              <w:tabs>
                <w:tab w:val="left" w:pos="142"/>
              </w:tabs>
              <w:ind w:left="0"/>
              <w:rPr>
                <w:rFonts w:ascii="Montserrat" w:hAnsi="Montserrat"/>
                <w:color w:val="000000" w:themeColor="text1"/>
                <w:sz w:val="12"/>
                <w:szCs w:val="18"/>
              </w:rPr>
              <w:pPrChange w:id="1171" w:author="Ramsés Vázquez Lira" w:date="2020-01-11T19:09:00Z">
                <w:pPr>
                  <w:pStyle w:val="Prrafodelista"/>
                  <w:ind w:left="0"/>
                </w:pPr>
              </w:pPrChange>
            </w:pPr>
            <w:r w:rsidRPr="003A0931">
              <w:rPr>
                <w:rFonts w:ascii="Montserrat" w:hAnsi="Montserrat"/>
                <w:color w:val="000000" w:themeColor="text1"/>
                <w:sz w:val="12"/>
                <w:szCs w:val="18"/>
              </w:rPr>
              <w:t>30 de abril</w:t>
            </w:r>
          </w:p>
        </w:tc>
        <w:tc>
          <w:tcPr>
            <w:tcW w:w="850" w:type="dxa"/>
            <w:vMerge w:val="restart"/>
            <w:vAlign w:val="center"/>
          </w:tcPr>
          <w:p w14:paraId="00051854" w14:textId="77777777" w:rsidR="00257AE1" w:rsidRPr="003A0931" w:rsidRDefault="00257AE1">
            <w:pPr>
              <w:pStyle w:val="Prrafodelista"/>
              <w:tabs>
                <w:tab w:val="left" w:pos="142"/>
              </w:tabs>
              <w:ind w:left="0"/>
              <w:jc w:val="center"/>
              <w:rPr>
                <w:rFonts w:ascii="Montserrat" w:hAnsi="Montserrat"/>
                <w:color w:val="000000" w:themeColor="text1"/>
                <w:sz w:val="12"/>
                <w:szCs w:val="18"/>
              </w:rPr>
              <w:pPrChange w:id="1172" w:author="Ramsés Vázquez Lira" w:date="2020-01-11T19:09:00Z">
                <w:pPr>
                  <w:pStyle w:val="Prrafodelista"/>
                  <w:ind w:left="-111"/>
                  <w:jc w:val="center"/>
                </w:pPr>
              </w:pPrChange>
            </w:pPr>
            <w:r w:rsidRPr="003A0931">
              <w:rPr>
                <w:rFonts w:ascii="Montserrat" w:hAnsi="Montserrat"/>
                <w:color w:val="000000" w:themeColor="text1"/>
                <w:sz w:val="12"/>
                <w:szCs w:val="18"/>
              </w:rPr>
              <w:t>No aplica</w:t>
            </w:r>
          </w:p>
        </w:tc>
        <w:tc>
          <w:tcPr>
            <w:tcW w:w="753" w:type="dxa"/>
            <w:vMerge w:val="restart"/>
            <w:vAlign w:val="center"/>
          </w:tcPr>
          <w:p w14:paraId="5E82F3AE" w14:textId="77777777" w:rsidR="00257AE1" w:rsidRPr="003A0931" w:rsidRDefault="00257AE1">
            <w:pPr>
              <w:pStyle w:val="Prrafodelista"/>
              <w:tabs>
                <w:tab w:val="left" w:pos="142"/>
              </w:tabs>
              <w:ind w:left="0"/>
              <w:jc w:val="center"/>
              <w:rPr>
                <w:rFonts w:ascii="Montserrat" w:hAnsi="Montserrat"/>
                <w:color w:val="000000" w:themeColor="text1"/>
                <w:sz w:val="12"/>
                <w:szCs w:val="18"/>
              </w:rPr>
              <w:pPrChange w:id="1173" w:author="Ramsés Vázquez Lira" w:date="2020-01-11T19:09:00Z">
                <w:pPr>
                  <w:pStyle w:val="Prrafodelista"/>
                  <w:ind w:left="-111"/>
                  <w:jc w:val="center"/>
                </w:pPr>
              </w:pPrChange>
            </w:pPr>
            <w:r w:rsidRPr="003A0931">
              <w:rPr>
                <w:rFonts w:ascii="Montserrat" w:hAnsi="Montserrat"/>
                <w:color w:val="000000" w:themeColor="text1"/>
                <w:sz w:val="12"/>
                <w:szCs w:val="18"/>
              </w:rPr>
              <w:t>30-31 de mayo, 6-7 de junio y 13-14 de junio 2020</w:t>
            </w:r>
          </w:p>
        </w:tc>
      </w:tr>
      <w:tr w:rsidR="00257AE1" w:rsidRPr="003A0931" w14:paraId="46357026" w14:textId="77777777" w:rsidTr="00943101">
        <w:trPr>
          <w:trHeight w:val="266"/>
        </w:trPr>
        <w:tc>
          <w:tcPr>
            <w:tcW w:w="1042" w:type="dxa"/>
            <w:vMerge/>
            <w:vAlign w:val="center"/>
          </w:tcPr>
          <w:p w14:paraId="6F22B00C" w14:textId="77777777" w:rsidR="00257AE1" w:rsidRPr="003A0931" w:rsidRDefault="00257AE1">
            <w:pPr>
              <w:tabs>
                <w:tab w:val="left" w:pos="142"/>
              </w:tabs>
              <w:rPr>
                <w:rFonts w:ascii="Montserrat" w:hAnsi="Montserrat"/>
                <w:color w:val="000000" w:themeColor="text1"/>
                <w:sz w:val="12"/>
                <w:szCs w:val="18"/>
              </w:rPr>
              <w:pPrChange w:id="1174" w:author="Ramsés Vázquez Lira" w:date="2020-01-11T19:09:00Z">
                <w:pPr/>
              </w:pPrChange>
            </w:pPr>
          </w:p>
        </w:tc>
        <w:tc>
          <w:tcPr>
            <w:tcW w:w="1633" w:type="dxa"/>
            <w:vMerge w:val="restart"/>
          </w:tcPr>
          <w:p w14:paraId="20C8A6E9" w14:textId="77777777" w:rsidR="00257AE1" w:rsidRPr="003A0931" w:rsidRDefault="00257AE1">
            <w:pPr>
              <w:pStyle w:val="Prrafodelista"/>
              <w:numPr>
                <w:ilvl w:val="0"/>
                <w:numId w:val="25"/>
              </w:numPr>
              <w:tabs>
                <w:tab w:val="left" w:pos="142"/>
              </w:tabs>
              <w:ind w:left="0"/>
              <w:jc w:val="both"/>
              <w:rPr>
                <w:rFonts w:ascii="Montserrat" w:hAnsi="Montserrat"/>
                <w:color w:val="000000" w:themeColor="text1"/>
                <w:sz w:val="12"/>
                <w:szCs w:val="18"/>
              </w:rPr>
              <w:pPrChange w:id="1175" w:author="Ramsés Vázquez Lira" w:date="2020-01-11T19:09:00Z">
                <w:pPr>
                  <w:pStyle w:val="Prrafodelista"/>
                  <w:numPr>
                    <w:numId w:val="25"/>
                  </w:numPr>
                  <w:ind w:left="360" w:hanging="360"/>
                  <w:jc w:val="both"/>
                </w:pPr>
              </w:pPrChange>
            </w:pPr>
            <w:r w:rsidRPr="003A0931">
              <w:rPr>
                <w:rFonts w:ascii="Montserrat" w:hAnsi="Montserrat"/>
                <w:color w:val="000000" w:themeColor="text1"/>
                <w:sz w:val="12"/>
                <w:szCs w:val="18"/>
              </w:rPr>
              <w:t>Instrumento de valoración de conocimientos y aptitudes</w:t>
            </w:r>
          </w:p>
        </w:tc>
        <w:tc>
          <w:tcPr>
            <w:tcW w:w="1148" w:type="dxa"/>
            <w:vMerge w:val="restart"/>
          </w:tcPr>
          <w:p w14:paraId="4CB7F782" w14:textId="77777777" w:rsidR="00257AE1" w:rsidRPr="003A0931" w:rsidRDefault="00257AE1">
            <w:pPr>
              <w:pStyle w:val="Prrafodelista"/>
              <w:tabs>
                <w:tab w:val="left" w:pos="142"/>
              </w:tabs>
              <w:ind w:left="0"/>
              <w:jc w:val="center"/>
              <w:rPr>
                <w:rFonts w:ascii="Montserrat" w:hAnsi="Montserrat"/>
                <w:color w:val="000000" w:themeColor="text1"/>
                <w:sz w:val="12"/>
                <w:szCs w:val="18"/>
              </w:rPr>
              <w:pPrChange w:id="1176" w:author="Ramsés Vázquez Lira" w:date="2020-01-11T19:09:00Z">
                <w:pPr>
                  <w:pStyle w:val="Prrafodelista"/>
                  <w:ind w:left="3"/>
                  <w:jc w:val="center"/>
                </w:pPr>
              </w:pPrChange>
            </w:pPr>
          </w:p>
          <w:p w14:paraId="489F1F47" w14:textId="77777777" w:rsidR="00257AE1" w:rsidRPr="003A0931" w:rsidRDefault="00257AE1">
            <w:pPr>
              <w:tabs>
                <w:tab w:val="left" w:pos="142"/>
              </w:tabs>
              <w:rPr>
                <w:rFonts w:ascii="Montserrat" w:hAnsi="Montserrat"/>
                <w:color w:val="000000" w:themeColor="text1"/>
                <w:sz w:val="12"/>
                <w:szCs w:val="18"/>
              </w:rPr>
              <w:pPrChange w:id="1177" w:author="Ramsés Vázquez Lira" w:date="2020-01-11T19:09:00Z">
                <w:pPr/>
              </w:pPrChange>
            </w:pPr>
          </w:p>
          <w:p w14:paraId="1B7FB399" w14:textId="77777777" w:rsidR="00257AE1" w:rsidRPr="003A0931" w:rsidRDefault="00257AE1">
            <w:pPr>
              <w:tabs>
                <w:tab w:val="left" w:pos="142"/>
              </w:tabs>
              <w:rPr>
                <w:rFonts w:ascii="Montserrat" w:hAnsi="Montserrat"/>
                <w:color w:val="000000" w:themeColor="text1"/>
                <w:sz w:val="12"/>
                <w:szCs w:val="18"/>
              </w:rPr>
              <w:pPrChange w:id="1178" w:author="Ramsés Vázquez Lira" w:date="2020-01-11T19:09:00Z">
                <w:pPr/>
              </w:pPrChange>
            </w:pPr>
          </w:p>
          <w:p w14:paraId="0D19AF08" w14:textId="77777777" w:rsidR="00257AE1" w:rsidRPr="003A0931" w:rsidRDefault="00257AE1">
            <w:pPr>
              <w:tabs>
                <w:tab w:val="left" w:pos="142"/>
              </w:tabs>
              <w:jc w:val="center"/>
              <w:rPr>
                <w:sz w:val="12"/>
                <w:szCs w:val="18"/>
              </w:rPr>
              <w:pPrChange w:id="1179" w:author="Ramsés Vázquez Lira" w:date="2020-01-11T19:09:00Z">
                <w:pPr>
                  <w:jc w:val="center"/>
                </w:pPr>
              </w:pPrChange>
            </w:pPr>
            <w:r w:rsidRPr="003A0931">
              <w:rPr>
                <w:rFonts w:ascii="Montserrat" w:hAnsi="Montserrat"/>
                <w:color w:val="000000" w:themeColor="text1"/>
                <w:sz w:val="12"/>
                <w:szCs w:val="18"/>
              </w:rPr>
              <w:t>Docente y técnico docente</w:t>
            </w:r>
          </w:p>
        </w:tc>
        <w:tc>
          <w:tcPr>
            <w:tcW w:w="1134" w:type="dxa"/>
          </w:tcPr>
          <w:p w14:paraId="2D5C6D18" w14:textId="77777777" w:rsidR="00257AE1" w:rsidRPr="003A0931" w:rsidRDefault="00257AE1">
            <w:pPr>
              <w:pStyle w:val="Prrafodelista"/>
              <w:tabs>
                <w:tab w:val="left" w:pos="142"/>
              </w:tabs>
              <w:ind w:left="0"/>
              <w:jc w:val="center"/>
              <w:rPr>
                <w:rFonts w:ascii="Montserrat" w:hAnsi="Montserrat"/>
                <w:color w:val="000000" w:themeColor="text1"/>
                <w:sz w:val="12"/>
                <w:szCs w:val="18"/>
              </w:rPr>
              <w:pPrChange w:id="1180" w:author="Ramsés Vázquez Lira" w:date="2020-01-11T19:09:00Z">
                <w:pPr>
                  <w:pStyle w:val="Prrafodelista"/>
                  <w:ind w:left="3"/>
                  <w:jc w:val="center"/>
                </w:pPr>
              </w:pPrChange>
            </w:pPr>
            <w:r w:rsidRPr="003A0931">
              <w:rPr>
                <w:rFonts w:ascii="Montserrat" w:hAnsi="Montserrat"/>
                <w:color w:val="000000" w:themeColor="text1"/>
                <w:sz w:val="12"/>
                <w:szCs w:val="18"/>
              </w:rPr>
              <w:t>Inicial y preescolar</w:t>
            </w:r>
          </w:p>
        </w:tc>
        <w:tc>
          <w:tcPr>
            <w:tcW w:w="1275" w:type="dxa"/>
            <w:vMerge w:val="restart"/>
            <w:vAlign w:val="center"/>
          </w:tcPr>
          <w:p w14:paraId="4DD20B7B" w14:textId="77777777" w:rsidR="00257AE1" w:rsidRPr="003A0931" w:rsidRDefault="00257AE1">
            <w:pPr>
              <w:pStyle w:val="Prrafodelista"/>
              <w:tabs>
                <w:tab w:val="left" w:pos="142"/>
              </w:tabs>
              <w:ind w:left="0"/>
              <w:jc w:val="center"/>
              <w:rPr>
                <w:rFonts w:ascii="Montserrat" w:hAnsi="Montserrat"/>
                <w:color w:val="000000" w:themeColor="text1"/>
                <w:sz w:val="12"/>
                <w:szCs w:val="18"/>
              </w:rPr>
              <w:pPrChange w:id="1181" w:author="Ramsés Vázquez Lira" w:date="2020-01-11T19:09:00Z">
                <w:pPr>
                  <w:pStyle w:val="Prrafodelista"/>
                  <w:ind w:left="3"/>
                  <w:jc w:val="center"/>
                </w:pPr>
              </w:pPrChange>
            </w:pPr>
            <w:r w:rsidRPr="003A0931">
              <w:rPr>
                <w:rFonts w:ascii="Montserrat" w:hAnsi="Montserrat"/>
                <w:color w:val="000000" w:themeColor="text1"/>
                <w:sz w:val="12"/>
                <w:szCs w:val="18"/>
              </w:rPr>
              <w:t>27 de abril</w:t>
            </w:r>
          </w:p>
        </w:tc>
        <w:tc>
          <w:tcPr>
            <w:tcW w:w="993" w:type="dxa"/>
            <w:vMerge/>
            <w:vAlign w:val="center"/>
          </w:tcPr>
          <w:p w14:paraId="0E0F5EC1" w14:textId="77777777" w:rsidR="00257AE1" w:rsidRPr="003A0931" w:rsidRDefault="00257AE1">
            <w:pPr>
              <w:pStyle w:val="Prrafodelista"/>
              <w:tabs>
                <w:tab w:val="left" w:pos="142"/>
              </w:tabs>
              <w:ind w:left="0"/>
              <w:rPr>
                <w:rFonts w:ascii="Montserrat" w:hAnsi="Montserrat"/>
                <w:color w:val="000000" w:themeColor="text1"/>
                <w:sz w:val="12"/>
                <w:szCs w:val="18"/>
              </w:rPr>
              <w:pPrChange w:id="1182" w:author="Ramsés Vázquez Lira" w:date="2020-01-11T19:09:00Z">
                <w:pPr>
                  <w:pStyle w:val="Prrafodelista"/>
                  <w:ind w:left="360"/>
                </w:pPr>
              </w:pPrChange>
            </w:pPr>
          </w:p>
        </w:tc>
        <w:tc>
          <w:tcPr>
            <w:tcW w:w="850" w:type="dxa"/>
            <w:vMerge/>
            <w:vAlign w:val="center"/>
          </w:tcPr>
          <w:p w14:paraId="7EB2C942" w14:textId="77777777" w:rsidR="00257AE1" w:rsidRPr="003A0931" w:rsidRDefault="00257AE1">
            <w:pPr>
              <w:pStyle w:val="Prrafodelista"/>
              <w:tabs>
                <w:tab w:val="left" w:pos="142"/>
              </w:tabs>
              <w:ind w:left="0"/>
              <w:jc w:val="center"/>
              <w:rPr>
                <w:rFonts w:ascii="Montserrat" w:hAnsi="Montserrat"/>
                <w:color w:val="000000" w:themeColor="text1"/>
                <w:sz w:val="12"/>
                <w:szCs w:val="18"/>
              </w:rPr>
              <w:pPrChange w:id="1183" w:author="Ramsés Vázquez Lira" w:date="2020-01-11T19:09:00Z">
                <w:pPr>
                  <w:pStyle w:val="Prrafodelista"/>
                  <w:ind w:left="360"/>
                  <w:jc w:val="center"/>
                </w:pPr>
              </w:pPrChange>
            </w:pPr>
          </w:p>
        </w:tc>
        <w:tc>
          <w:tcPr>
            <w:tcW w:w="753" w:type="dxa"/>
            <w:vMerge/>
            <w:vAlign w:val="center"/>
          </w:tcPr>
          <w:p w14:paraId="2BDFDD31" w14:textId="77777777" w:rsidR="00257AE1" w:rsidRPr="003A0931" w:rsidRDefault="00257AE1">
            <w:pPr>
              <w:pStyle w:val="Prrafodelista"/>
              <w:tabs>
                <w:tab w:val="left" w:pos="142"/>
              </w:tabs>
              <w:ind w:left="0"/>
              <w:jc w:val="center"/>
              <w:rPr>
                <w:rFonts w:ascii="Montserrat" w:hAnsi="Montserrat"/>
                <w:color w:val="000000" w:themeColor="text1"/>
                <w:sz w:val="12"/>
                <w:szCs w:val="18"/>
              </w:rPr>
              <w:pPrChange w:id="1184" w:author="Ramsés Vázquez Lira" w:date="2020-01-11T19:09:00Z">
                <w:pPr>
                  <w:pStyle w:val="Prrafodelista"/>
                  <w:ind w:left="360"/>
                  <w:jc w:val="center"/>
                </w:pPr>
              </w:pPrChange>
            </w:pPr>
          </w:p>
        </w:tc>
      </w:tr>
      <w:tr w:rsidR="00257AE1" w:rsidRPr="003A0931" w14:paraId="65859B90" w14:textId="77777777" w:rsidTr="00943101">
        <w:trPr>
          <w:trHeight w:val="261"/>
        </w:trPr>
        <w:tc>
          <w:tcPr>
            <w:tcW w:w="1042" w:type="dxa"/>
            <w:vMerge/>
            <w:vAlign w:val="center"/>
          </w:tcPr>
          <w:p w14:paraId="0B1C495C" w14:textId="77777777" w:rsidR="00257AE1" w:rsidRPr="003A0931" w:rsidRDefault="00257AE1">
            <w:pPr>
              <w:tabs>
                <w:tab w:val="left" w:pos="142"/>
              </w:tabs>
              <w:rPr>
                <w:rFonts w:ascii="Montserrat" w:hAnsi="Montserrat"/>
                <w:color w:val="000000" w:themeColor="text1"/>
                <w:sz w:val="12"/>
                <w:szCs w:val="18"/>
              </w:rPr>
              <w:pPrChange w:id="1185" w:author="Ramsés Vázquez Lira" w:date="2020-01-11T19:09:00Z">
                <w:pPr/>
              </w:pPrChange>
            </w:pPr>
          </w:p>
        </w:tc>
        <w:tc>
          <w:tcPr>
            <w:tcW w:w="1633" w:type="dxa"/>
            <w:vMerge/>
          </w:tcPr>
          <w:p w14:paraId="573702F2" w14:textId="77777777" w:rsidR="00257AE1" w:rsidRPr="003A0931" w:rsidRDefault="00257AE1">
            <w:pPr>
              <w:tabs>
                <w:tab w:val="left" w:pos="142"/>
              </w:tabs>
              <w:jc w:val="both"/>
              <w:rPr>
                <w:rFonts w:ascii="Montserrat" w:hAnsi="Montserrat"/>
                <w:color w:val="000000" w:themeColor="text1"/>
                <w:sz w:val="12"/>
                <w:szCs w:val="18"/>
              </w:rPr>
              <w:pPrChange w:id="1186" w:author="Ramsés Vázquez Lira" w:date="2020-01-11T19:09:00Z">
                <w:pPr>
                  <w:jc w:val="both"/>
                </w:pPr>
              </w:pPrChange>
            </w:pPr>
          </w:p>
        </w:tc>
        <w:tc>
          <w:tcPr>
            <w:tcW w:w="1148" w:type="dxa"/>
            <w:vMerge/>
          </w:tcPr>
          <w:p w14:paraId="7478E46A" w14:textId="77777777" w:rsidR="00257AE1" w:rsidRPr="003A0931" w:rsidRDefault="00257AE1">
            <w:pPr>
              <w:pStyle w:val="Prrafodelista"/>
              <w:tabs>
                <w:tab w:val="left" w:pos="142"/>
              </w:tabs>
              <w:ind w:left="0"/>
              <w:jc w:val="center"/>
              <w:rPr>
                <w:rFonts w:ascii="Montserrat" w:hAnsi="Montserrat"/>
                <w:color w:val="000000" w:themeColor="text1"/>
                <w:sz w:val="12"/>
                <w:szCs w:val="18"/>
              </w:rPr>
              <w:pPrChange w:id="1187" w:author="Ramsés Vázquez Lira" w:date="2020-01-11T19:09:00Z">
                <w:pPr>
                  <w:pStyle w:val="Prrafodelista"/>
                  <w:ind w:left="3"/>
                  <w:jc w:val="center"/>
                </w:pPr>
              </w:pPrChange>
            </w:pPr>
          </w:p>
        </w:tc>
        <w:tc>
          <w:tcPr>
            <w:tcW w:w="1134" w:type="dxa"/>
          </w:tcPr>
          <w:p w14:paraId="5CDFA2ED" w14:textId="77777777" w:rsidR="00257AE1" w:rsidRPr="003A0931" w:rsidRDefault="00257AE1">
            <w:pPr>
              <w:pStyle w:val="Prrafodelista"/>
              <w:tabs>
                <w:tab w:val="left" w:pos="142"/>
              </w:tabs>
              <w:ind w:left="0"/>
              <w:jc w:val="center"/>
              <w:rPr>
                <w:rFonts w:ascii="Montserrat" w:hAnsi="Montserrat"/>
                <w:color w:val="000000" w:themeColor="text1"/>
                <w:sz w:val="12"/>
                <w:szCs w:val="18"/>
              </w:rPr>
              <w:pPrChange w:id="1188" w:author="Ramsés Vázquez Lira" w:date="2020-01-11T19:09:00Z">
                <w:pPr>
                  <w:pStyle w:val="Prrafodelista"/>
                  <w:ind w:left="3"/>
                  <w:jc w:val="center"/>
                </w:pPr>
              </w:pPrChange>
            </w:pPr>
            <w:r w:rsidRPr="003A0931">
              <w:rPr>
                <w:rFonts w:ascii="Montserrat" w:hAnsi="Montserrat"/>
                <w:color w:val="000000" w:themeColor="text1"/>
                <w:sz w:val="12"/>
                <w:szCs w:val="18"/>
              </w:rPr>
              <w:t>Primaria</w:t>
            </w:r>
          </w:p>
        </w:tc>
        <w:tc>
          <w:tcPr>
            <w:tcW w:w="1275" w:type="dxa"/>
            <w:vMerge/>
            <w:vAlign w:val="center"/>
          </w:tcPr>
          <w:p w14:paraId="0A7A5802" w14:textId="77777777" w:rsidR="00257AE1" w:rsidRPr="003A0931" w:rsidRDefault="00257AE1">
            <w:pPr>
              <w:pStyle w:val="Prrafodelista"/>
              <w:tabs>
                <w:tab w:val="left" w:pos="142"/>
              </w:tabs>
              <w:ind w:left="0"/>
              <w:jc w:val="center"/>
              <w:rPr>
                <w:rFonts w:ascii="Montserrat" w:hAnsi="Montserrat"/>
                <w:color w:val="000000" w:themeColor="text1"/>
                <w:sz w:val="12"/>
                <w:szCs w:val="18"/>
              </w:rPr>
              <w:pPrChange w:id="1189" w:author="Ramsés Vázquez Lira" w:date="2020-01-11T19:09:00Z">
                <w:pPr>
                  <w:pStyle w:val="Prrafodelista"/>
                  <w:ind w:left="3"/>
                  <w:jc w:val="center"/>
                </w:pPr>
              </w:pPrChange>
            </w:pPr>
          </w:p>
        </w:tc>
        <w:tc>
          <w:tcPr>
            <w:tcW w:w="993" w:type="dxa"/>
            <w:vMerge/>
            <w:vAlign w:val="center"/>
          </w:tcPr>
          <w:p w14:paraId="128F0C83" w14:textId="77777777" w:rsidR="00257AE1" w:rsidRPr="003A0931" w:rsidRDefault="00257AE1">
            <w:pPr>
              <w:pStyle w:val="Prrafodelista"/>
              <w:tabs>
                <w:tab w:val="left" w:pos="142"/>
              </w:tabs>
              <w:ind w:left="0"/>
              <w:rPr>
                <w:rFonts w:ascii="Montserrat" w:hAnsi="Montserrat"/>
                <w:color w:val="000000" w:themeColor="text1"/>
                <w:sz w:val="12"/>
                <w:szCs w:val="18"/>
              </w:rPr>
              <w:pPrChange w:id="1190" w:author="Ramsés Vázquez Lira" w:date="2020-01-11T19:09:00Z">
                <w:pPr>
                  <w:pStyle w:val="Prrafodelista"/>
                  <w:ind w:left="360"/>
                </w:pPr>
              </w:pPrChange>
            </w:pPr>
          </w:p>
        </w:tc>
        <w:tc>
          <w:tcPr>
            <w:tcW w:w="850" w:type="dxa"/>
            <w:vMerge/>
            <w:vAlign w:val="center"/>
          </w:tcPr>
          <w:p w14:paraId="14DFB185" w14:textId="77777777" w:rsidR="00257AE1" w:rsidRPr="003A0931" w:rsidRDefault="00257AE1">
            <w:pPr>
              <w:pStyle w:val="Prrafodelista"/>
              <w:tabs>
                <w:tab w:val="left" w:pos="142"/>
              </w:tabs>
              <w:ind w:left="0"/>
              <w:jc w:val="center"/>
              <w:rPr>
                <w:rFonts w:ascii="Montserrat" w:hAnsi="Montserrat"/>
                <w:color w:val="000000" w:themeColor="text1"/>
                <w:sz w:val="12"/>
                <w:szCs w:val="18"/>
              </w:rPr>
              <w:pPrChange w:id="1191" w:author="Ramsés Vázquez Lira" w:date="2020-01-11T19:09:00Z">
                <w:pPr>
                  <w:pStyle w:val="Prrafodelista"/>
                  <w:ind w:left="360"/>
                  <w:jc w:val="center"/>
                </w:pPr>
              </w:pPrChange>
            </w:pPr>
          </w:p>
        </w:tc>
        <w:tc>
          <w:tcPr>
            <w:tcW w:w="753" w:type="dxa"/>
            <w:vMerge/>
            <w:vAlign w:val="center"/>
          </w:tcPr>
          <w:p w14:paraId="64A9EA12" w14:textId="77777777" w:rsidR="00257AE1" w:rsidRPr="003A0931" w:rsidRDefault="00257AE1">
            <w:pPr>
              <w:pStyle w:val="Prrafodelista"/>
              <w:tabs>
                <w:tab w:val="left" w:pos="142"/>
              </w:tabs>
              <w:ind w:left="0"/>
              <w:jc w:val="center"/>
              <w:rPr>
                <w:rFonts w:ascii="Montserrat" w:hAnsi="Montserrat"/>
                <w:color w:val="000000" w:themeColor="text1"/>
                <w:sz w:val="12"/>
                <w:szCs w:val="18"/>
              </w:rPr>
              <w:pPrChange w:id="1192" w:author="Ramsés Vázquez Lira" w:date="2020-01-11T19:09:00Z">
                <w:pPr>
                  <w:pStyle w:val="Prrafodelista"/>
                  <w:ind w:left="360"/>
                  <w:jc w:val="center"/>
                </w:pPr>
              </w:pPrChange>
            </w:pPr>
          </w:p>
        </w:tc>
      </w:tr>
      <w:tr w:rsidR="00257AE1" w:rsidRPr="003A0931" w14:paraId="33E605B6" w14:textId="77777777" w:rsidTr="00943101">
        <w:trPr>
          <w:trHeight w:val="261"/>
        </w:trPr>
        <w:tc>
          <w:tcPr>
            <w:tcW w:w="1042" w:type="dxa"/>
            <w:vMerge/>
            <w:vAlign w:val="center"/>
          </w:tcPr>
          <w:p w14:paraId="51ADDA26" w14:textId="77777777" w:rsidR="00257AE1" w:rsidRPr="003A0931" w:rsidRDefault="00257AE1">
            <w:pPr>
              <w:tabs>
                <w:tab w:val="left" w:pos="142"/>
              </w:tabs>
              <w:rPr>
                <w:rFonts w:ascii="Montserrat" w:hAnsi="Montserrat"/>
                <w:color w:val="000000" w:themeColor="text1"/>
                <w:sz w:val="12"/>
                <w:szCs w:val="18"/>
              </w:rPr>
              <w:pPrChange w:id="1193" w:author="Ramsés Vázquez Lira" w:date="2020-01-11T19:09:00Z">
                <w:pPr/>
              </w:pPrChange>
            </w:pPr>
          </w:p>
        </w:tc>
        <w:tc>
          <w:tcPr>
            <w:tcW w:w="1633" w:type="dxa"/>
            <w:vMerge/>
          </w:tcPr>
          <w:p w14:paraId="1596C0CB" w14:textId="77777777" w:rsidR="00257AE1" w:rsidRPr="003A0931" w:rsidRDefault="00257AE1">
            <w:pPr>
              <w:tabs>
                <w:tab w:val="left" w:pos="142"/>
              </w:tabs>
              <w:jc w:val="both"/>
              <w:rPr>
                <w:rFonts w:ascii="Montserrat" w:hAnsi="Montserrat"/>
                <w:color w:val="000000" w:themeColor="text1"/>
                <w:sz w:val="12"/>
                <w:szCs w:val="18"/>
              </w:rPr>
              <w:pPrChange w:id="1194" w:author="Ramsés Vázquez Lira" w:date="2020-01-11T19:09:00Z">
                <w:pPr>
                  <w:jc w:val="both"/>
                </w:pPr>
              </w:pPrChange>
            </w:pPr>
          </w:p>
        </w:tc>
        <w:tc>
          <w:tcPr>
            <w:tcW w:w="1148" w:type="dxa"/>
            <w:vMerge/>
          </w:tcPr>
          <w:p w14:paraId="536EEF2E" w14:textId="77777777" w:rsidR="00257AE1" w:rsidRPr="003A0931" w:rsidRDefault="00257AE1">
            <w:pPr>
              <w:pStyle w:val="Prrafodelista"/>
              <w:tabs>
                <w:tab w:val="left" w:pos="142"/>
              </w:tabs>
              <w:ind w:left="0"/>
              <w:jc w:val="center"/>
              <w:rPr>
                <w:rFonts w:ascii="Montserrat" w:hAnsi="Montserrat"/>
                <w:color w:val="000000" w:themeColor="text1"/>
                <w:sz w:val="12"/>
                <w:szCs w:val="18"/>
              </w:rPr>
              <w:pPrChange w:id="1195" w:author="Ramsés Vázquez Lira" w:date="2020-01-11T19:09:00Z">
                <w:pPr>
                  <w:pStyle w:val="Prrafodelista"/>
                  <w:ind w:left="3"/>
                  <w:jc w:val="center"/>
                </w:pPr>
              </w:pPrChange>
            </w:pPr>
          </w:p>
        </w:tc>
        <w:tc>
          <w:tcPr>
            <w:tcW w:w="1134" w:type="dxa"/>
          </w:tcPr>
          <w:p w14:paraId="61DAA3D5" w14:textId="77777777" w:rsidR="00257AE1" w:rsidRPr="003A0931" w:rsidRDefault="00257AE1">
            <w:pPr>
              <w:pStyle w:val="Prrafodelista"/>
              <w:tabs>
                <w:tab w:val="left" w:pos="142"/>
              </w:tabs>
              <w:ind w:left="0"/>
              <w:jc w:val="center"/>
              <w:rPr>
                <w:rFonts w:ascii="Montserrat" w:hAnsi="Montserrat"/>
                <w:color w:val="000000" w:themeColor="text1"/>
                <w:sz w:val="12"/>
                <w:szCs w:val="18"/>
              </w:rPr>
              <w:pPrChange w:id="1196" w:author="Ramsés Vázquez Lira" w:date="2020-01-11T19:09:00Z">
                <w:pPr>
                  <w:pStyle w:val="Prrafodelista"/>
                  <w:ind w:left="3"/>
                  <w:jc w:val="center"/>
                </w:pPr>
              </w:pPrChange>
            </w:pPr>
            <w:r w:rsidRPr="003A0931">
              <w:rPr>
                <w:rFonts w:ascii="Montserrat" w:hAnsi="Montserrat"/>
                <w:color w:val="000000" w:themeColor="text1"/>
                <w:sz w:val="12"/>
                <w:szCs w:val="18"/>
              </w:rPr>
              <w:t>Secundaria</w:t>
            </w:r>
          </w:p>
        </w:tc>
        <w:tc>
          <w:tcPr>
            <w:tcW w:w="1275" w:type="dxa"/>
            <w:vMerge/>
            <w:vAlign w:val="center"/>
          </w:tcPr>
          <w:p w14:paraId="1BCC0057" w14:textId="77777777" w:rsidR="00257AE1" w:rsidRPr="003A0931" w:rsidRDefault="00257AE1">
            <w:pPr>
              <w:pStyle w:val="Prrafodelista"/>
              <w:tabs>
                <w:tab w:val="left" w:pos="142"/>
              </w:tabs>
              <w:ind w:left="0"/>
              <w:jc w:val="center"/>
              <w:rPr>
                <w:rFonts w:ascii="Montserrat" w:hAnsi="Montserrat"/>
                <w:color w:val="000000" w:themeColor="text1"/>
                <w:sz w:val="12"/>
                <w:szCs w:val="18"/>
              </w:rPr>
              <w:pPrChange w:id="1197" w:author="Ramsés Vázquez Lira" w:date="2020-01-11T19:09:00Z">
                <w:pPr>
                  <w:pStyle w:val="Prrafodelista"/>
                  <w:ind w:left="3"/>
                  <w:jc w:val="center"/>
                </w:pPr>
              </w:pPrChange>
            </w:pPr>
          </w:p>
        </w:tc>
        <w:tc>
          <w:tcPr>
            <w:tcW w:w="993" w:type="dxa"/>
            <w:vMerge/>
            <w:vAlign w:val="center"/>
          </w:tcPr>
          <w:p w14:paraId="7C35DAE6" w14:textId="77777777" w:rsidR="00257AE1" w:rsidRPr="003A0931" w:rsidRDefault="00257AE1">
            <w:pPr>
              <w:pStyle w:val="Prrafodelista"/>
              <w:tabs>
                <w:tab w:val="left" w:pos="142"/>
              </w:tabs>
              <w:ind w:left="0"/>
              <w:rPr>
                <w:rFonts w:ascii="Montserrat" w:hAnsi="Montserrat"/>
                <w:color w:val="000000" w:themeColor="text1"/>
                <w:sz w:val="12"/>
                <w:szCs w:val="18"/>
              </w:rPr>
              <w:pPrChange w:id="1198" w:author="Ramsés Vázquez Lira" w:date="2020-01-11T19:09:00Z">
                <w:pPr>
                  <w:pStyle w:val="Prrafodelista"/>
                  <w:ind w:left="360"/>
                </w:pPr>
              </w:pPrChange>
            </w:pPr>
          </w:p>
        </w:tc>
        <w:tc>
          <w:tcPr>
            <w:tcW w:w="850" w:type="dxa"/>
            <w:vMerge/>
            <w:vAlign w:val="center"/>
          </w:tcPr>
          <w:p w14:paraId="391BACD4" w14:textId="77777777" w:rsidR="00257AE1" w:rsidRPr="003A0931" w:rsidRDefault="00257AE1">
            <w:pPr>
              <w:pStyle w:val="Prrafodelista"/>
              <w:tabs>
                <w:tab w:val="left" w:pos="142"/>
              </w:tabs>
              <w:ind w:left="0"/>
              <w:jc w:val="center"/>
              <w:rPr>
                <w:rFonts w:ascii="Montserrat" w:hAnsi="Montserrat"/>
                <w:color w:val="000000" w:themeColor="text1"/>
                <w:sz w:val="12"/>
                <w:szCs w:val="18"/>
              </w:rPr>
              <w:pPrChange w:id="1199" w:author="Ramsés Vázquez Lira" w:date="2020-01-11T19:09:00Z">
                <w:pPr>
                  <w:pStyle w:val="Prrafodelista"/>
                  <w:ind w:left="360"/>
                  <w:jc w:val="center"/>
                </w:pPr>
              </w:pPrChange>
            </w:pPr>
          </w:p>
        </w:tc>
        <w:tc>
          <w:tcPr>
            <w:tcW w:w="753" w:type="dxa"/>
            <w:vMerge/>
            <w:vAlign w:val="center"/>
          </w:tcPr>
          <w:p w14:paraId="75C223D8" w14:textId="77777777" w:rsidR="00257AE1" w:rsidRPr="003A0931" w:rsidRDefault="00257AE1">
            <w:pPr>
              <w:pStyle w:val="Prrafodelista"/>
              <w:tabs>
                <w:tab w:val="left" w:pos="142"/>
              </w:tabs>
              <w:ind w:left="0"/>
              <w:jc w:val="center"/>
              <w:rPr>
                <w:rFonts w:ascii="Montserrat" w:hAnsi="Montserrat"/>
                <w:color w:val="000000" w:themeColor="text1"/>
                <w:sz w:val="12"/>
                <w:szCs w:val="18"/>
              </w:rPr>
              <w:pPrChange w:id="1200" w:author="Ramsés Vázquez Lira" w:date="2020-01-11T19:09:00Z">
                <w:pPr>
                  <w:pStyle w:val="Prrafodelista"/>
                  <w:ind w:left="360"/>
                  <w:jc w:val="center"/>
                </w:pPr>
              </w:pPrChange>
            </w:pPr>
          </w:p>
        </w:tc>
      </w:tr>
      <w:tr w:rsidR="00257AE1" w:rsidRPr="003A0931" w14:paraId="7891B3FE" w14:textId="77777777" w:rsidTr="00943101">
        <w:trPr>
          <w:trHeight w:val="261"/>
        </w:trPr>
        <w:tc>
          <w:tcPr>
            <w:tcW w:w="1042" w:type="dxa"/>
            <w:vMerge/>
            <w:vAlign w:val="center"/>
          </w:tcPr>
          <w:p w14:paraId="1A75F4DB" w14:textId="77777777" w:rsidR="00257AE1" w:rsidRPr="003A0931" w:rsidRDefault="00257AE1">
            <w:pPr>
              <w:tabs>
                <w:tab w:val="left" w:pos="142"/>
              </w:tabs>
              <w:rPr>
                <w:rFonts w:ascii="Montserrat" w:hAnsi="Montserrat"/>
                <w:color w:val="000000" w:themeColor="text1"/>
                <w:sz w:val="12"/>
                <w:szCs w:val="18"/>
              </w:rPr>
              <w:pPrChange w:id="1201" w:author="Ramsés Vázquez Lira" w:date="2020-01-11T19:09:00Z">
                <w:pPr/>
              </w:pPrChange>
            </w:pPr>
          </w:p>
        </w:tc>
        <w:tc>
          <w:tcPr>
            <w:tcW w:w="1633" w:type="dxa"/>
            <w:vMerge/>
          </w:tcPr>
          <w:p w14:paraId="3A3F31F4" w14:textId="77777777" w:rsidR="00257AE1" w:rsidRPr="003A0931" w:rsidRDefault="00257AE1">
            <w:pPr>
              <w:tabs>
                <w:tab w:val="left" w:pos="142"/>
              </w:tabs>
              <w:jc w:val="both"/>
              <w:rPr>
                <w:rFonts w:ascii="Montserrat" w:hAnsi="Montserrat"/>
                <w:color w:val="000000" w:themeColor="text1"/>
                <w:sz w:val="12"/>
                <w:szCs w:val="18"/>
              </w:rPr>
              <w:pPrChange w:id="1202" w:author="Ramsés Vázquez Lira" w:date="2020-01-11T19:09:00Z">
                <w:pPr>
                  <w:jc w:val="both"/>
                </w:pPr>
              </w:pPrChange>
            </w:pPr>
          </w:p>
        </w:tc>
        <w:tc>
          <w:tcPr>
            <w:tcW w:w="1148" w:type="dxa"/>
            <w:vMerge/>
          </w:tcPr>
          <w:p w14:paraId="256C208E" w14:textId="77777777" w:rsidR="00257AE1" w:rsidRPr="003A0931" w:rsidRDefault="00257AE1">
            <w:pPr>
              <w:pStyle w:val="Prrafodelista"/>
              <w:tabs>
                <w:tab w:val="left" w:pos="142"/>
              </w:tabs>
              <w:ind w:left="0"/>
              <w:jc w:val="center"/>
              <w:rPr>
                <w:rFonts w:ascii="Montserrat" w:hAnsi="Montserrat"/>
                <w:color w:val="000000" w:themeColor="text1"/>
                <w:sz w:val="12"/>
                <w:szCs w:val="18"/>
              </w:rPr>
              <w:pPrChange w:id="1203" w:author="Ramsés Vázquez Lira" w:date="2020-01-11T19:09:00Z">
                <w:pPr>
                  <w:pStyle w:val="Prrafodelista"/>
                  <w:ind w:left="3"/>
                  <w:jc w:val="center"/>
                </w:pPr>
              </w:pPrChange>
            </w:pPr>
          </w:p>
        </w:tc>
        <w:tc>
          <w:tcPr>
            <w:tcW w:w="1134" w:type="dxa"/>
          </w:tcPr>
          <w:p w14:paraId="4029A2EE" w14:textId="77777777" w:rsidR="00257AE1" w:rsidRPr="003A0931" w:rsidRDefault="00257AE1">
            <w:pPr>
              <w:pStyle w:val="Prrafodelista"/>
              <w:tabs>
                <w:tab w:val="left" w:pos="142"/>
              </w:tabs>
              <w:ind w:left="0"/>
              <w:jc w:val="center"/>
              <w:rPr>
                <w:rFonts w:ascii="Montserrat" w:hAnsi="Montserrat"/>
                <w:color w:val="000000" w:themeColor="text1"/>
                <w:sz w:val="12"/>
                <w:szCs w:val="18"/>
              </w:rPr>
              <w:pPrChange w:id="1204" w:author="Ramsés Vázquez Lira" w:date="2020-01-11T19:09:00Z">
                <w:pPr>
                  <w:pStyle w:val="Prrafodelista"/>
                  <w:ind w:left="3"/>
                  <w:jc w:val="center"/>
                </w:pPr>
              </w:pPrChange>
            </w:pPr>
            <w:r w:rsidRPr="003A0931">
              <w:rPr>
                <w:rFonts w:ascii="Montserrat" w:hAnsi="Montserrat"/>
                <w:color w:val="000000" w:themeColor="text1"/>
                <w:sz w:val="12"/>
                <w:szCs w:val="18"/>
              </w:rPr>
              <w:t>Secundaria Tecnología</w:t>
            </w:r>
          </w:p>
        </w:tc>
        <w:tc>
          <w:tcPr>
            <w:tcW w:w="1275" w:type="dxa"/>
            <w:vMerge/>
            <w:vAlign w:val="center"/>
          </w:tcPr>
          <w:p w14:paraId="185C58E8" w14:textId="77777777" w:rsidR="00257AE1" w:rsidRPr="003A0931" w:rsidRDefault="00257AE1">
            <w:pPr>
              <w:pStyle w:val="Prrafodelista"/>
              <w:tabs>
                <w:tab w:val="left" w:pos="142"/>
              </w:tabs>
              <w:ind w:left="0"/>
              <w:jc w:val="center"/>
              <w:rPr>
                <w:rFonts w:ascii="Montserrat" w:hAnsi="Montserrat"/>
                <w:color w:val="000000" w:themeColor="text1"/>
                <w:sz w:val="12"/>
                <w:szCs w:val="18"/>
              </w:rPr>
              <w:pPrChange w:id="1205" w:author="Ramsés Vázquez Lira" w:date="2020-01-11T19:09:00Z">
                <w:pPr>
                  <w:pStyle w:val="Prrafodelista"/>
                  <w:ind w:left="3"/>
                  <w:jc w:val="center"/>
                </w:pPr>
              </w:pPrChange>
            </w:pPr>
          </w:p>
        </w:tc>
        <w:tc>
          <w:tcPr>
            <w:tcW w:w="993" w:type="dxa"/>
            <w:vMerge/>
            <w:vAlign w:val="center"/>
          </w:tcPr>
          <w:p w14:paraId="29CB8AF5" w14:textId="77777777" w:rsidR="00257AE1" w:rsidRPr="003A0931" w:rsidRDefault="00257AE1">
            <w:pPr>
              <w:pStyle w:val="Prrafodelista"/>
              <w:tabs>
                <w:tab w:val="left" w:pos="142"/>
              </w:tabs>
              <w:ind w:left="0"/>
              <w:rPr>
                <w:rFonts w:ascii="Montserrat" w:hAnsi="Montserrat"/>
                <w:color w:val="000000" w:themeColor="text1"/>
                <w:sz w:val="12"/>
                <w:szCs w:val="18"/>
              </w:rPr>
              <w:pPrChange w:id="1206" w:author="Ramsés Vázquez Lira" w:date="2020-01-11T19:09:00Z">
                <w:pPr>
                  <w:pStyle w:val="Prrafodelista"/>
                  <w:ind w:left="360"/>
                </w:pPr>
              </w:pPrChange>
            </w:pPr>
          </w:p>
        </w:tc>
        <w:tc>
          <w:tcPr>
            <w:tcW w:w="850" w:type="dxa"/>
            <w:vMerge/>
            <w:vAlign w:val="center"/>
          </w:tcPr>
          <w:p w14:paraId="009EA835" w14:textId="77777777" w:rsidR="00257AE1" w:rsidRPr="003A0931" w:rsidRDefault="00257AE1">
            <w:pPr>
              <w:pStyle w:val="Prrafodelista"/>
              <w:tabs>
                <w:tab w:val="left" w:pos="142"/>
              </w:tabs>
              <w:ind w:left="0"/>
              <w:jc w:val="center"/>
              <w:rPr>
                <w:rFonts w:ascii="Montserrat" w:hAnsi="Montserrat"/>
                <w:color w:val="000000" w:themeColor="text1"/>
                <w:sz w:val="12"/>
                <w:szCs w:val="18"/>
              </w:rPr>
              <w:pPrChange w:id="1207" w:author="Ramsés Vázquez Lira" w:date="2020-01-11T19:09:00Z">
                <w:pPr>
                  <w:pStyle w:val="Prrafodelista"/>
                  <w:ind w:left="360"/>
                  <w:jc w:val="center"/>
                </w:pPr>
              </w:pPrChange>
            </w:pPr>
          </w:p>
        </w:tc>
        <w:tc>
          <w:tcPr>
            <w:tcW w:w="753" w:type="dxa"/>
            <w:vMerge/>
            <w:vAlign w:val="center"/>
          </w:tcPr>
          <w:p w14:paraId="61A7AC81" w14:textId="77777777" w:rsidR="00257AE1" w:rsidRPr="003A0931" w:rsidRDefault="00257AE1">
            <w:pPr>
              <w:pStyle w:val="Prrafodelista"/>
              <w:tabs>
                <w:tab w:val="left" w:pos="142"/>
              </w:tabs>
              <w:ind w:left="0"/>
              <w:jc w:val="center"/>
              <w:rPr>
                <w:rFonts w:ascii="Montserrat" w:hAnsi="Montserrat"/>
                <w:color w:val="000000" w:themeColor="text1"/>
                <w:sz w:val="12"/>
                <w:szCs w:val="18"/>
              </w:rPr>
              <w:pPrChange w:id="1208" w:author="Ramsés Vázquez Lira" w:date="2020-01-11T19:09:00Z">
                <w:pPr>
                  <w:pStyle w:val="Prrafodelista"/>
                  <w:ind w:left="360"/>
                  <w:jc w:val="center"/>
                </w:pPr>
              </w:pPrChange>
            </w:pPr>
          </w:p>
        </w:tc>
      </w:tr>
      <w:tr w:rsidR="00257AE1" w:rsidRPr="003A0931" w14:paraId="34619D82" w14:textId="77777777" w:rsidTr="00943101">
        <w:trPr>
          <w:trHeight w:val="261"/>
        </w:trPr>
        <w:tc>
          <w:tcPr>
            <w:tcW w:w="1042" w:type="dxa"/>
            <w:vMerge/>
            <w:vAlign w:val="center"/>
          </w:tcPr>
          <w:p w14:paraId="08B3087E" w14:textId="77777777" w:rsidR="00257AE1" w:rsidRPr="003A0931" w:rsidRDefault="00257AE1">
            <w:pPr>
              <w:tabs>
                <w:tab w:val="left" w:pos="142"/>
              </w:tabs>
              <w:rPr>
                <w:rFonts w:ascii="Montserrat" w:hAnsi="Montserrat"/>
                <w:color w:val="000000" w:themeColor="text1"/>
                <w:sz w:val="12"/>
                <w:szCs w:val="18"/>
              </w:rPr>
              <w:pPrChange w:id="1209" w:author="Ramsés Vázquez Lira" w:date="2020-01-11T19:09:00Z">
                <w:pPr/>
              </w:pPrChange>
            </w:pPr>
          </w:p>
        </w:tc>
        <w:tc>
          <w:tcPr>
            <w:tcW w:w="1633" w:type="dxa"/>
            <w:vMerge/>
          </w:tcPr>
          <w:p w14:paraId="57598EEE" w14:textId="77777777" w:rsidR="00257AE1" w:rsidRPr="003A0931" w:rsidRDefault="00257AE1">
            <w:pPr>
              <w:tabs>
                <w:tab w:val="left" w:pos="142"/>
              </w:tabs>
              <w:jc w:val="both"/>
              <w:rPr>
                <w:rFonts w:ascii="Montserrat" w:hAnsi="Montserrat"/>
                <w:color w:val="000000" w:themeColor="text1"/>
                <w:sz w:val="12"/>
                <w:szCs w:val="18"/>
              </w:rPr>
              <w:pPrChange w:id="1210" w:author="Ramsés Vázquez Lira" w:date="2020-01-11T19:09:00Z">
                <w:pPr>
                  <w:jc w:val="both"/>
                </w:pPr>
              </w:pPrChange>
            </w:pPr>
          </w:p>
        </w:tc>
        <w:tc>
          <w:tcPr>
            <w:tcW w:w="1148" w:type="dxa"/>
            <w:vMerge/>
          </w:tcPr>
          <w:p w14:paraId="21CD3367" w14:textId="77777777" w:rsidR="00257AE1" w:rsidRPr="003A0931" w:rsidRDefault="00257AE1">
            <w:pPr>
              <w:pStyle w:val="Prrafodelista"/>
              <w:tabs>
                <w:tab w:val="left" w:pos="142"/>
              </w:tabs>
              <w:ind w:left="0"/>
              <w:jc w:val="center"/>
              <w:rPr>
                <w:rFonts w:ascii="Montserrat" w:hAnsi="Montserrat"/>
                <w:color w:val="000000" w:themeColor="text1"/>
                <w:sz w:val="12"/>
                <w:szCs w:val="18"/>
              </w:rPr>
              <w:pPrChange w:id="1211" w:author="Ramsés Vázquez Lira" w:date="2020-01-11T19:09:00Z">
                <w:pPr>
                  <w:pStyle w:val="Prrafodelista"/>
                  <w:ind w:left="3"/>
                  <w:jc w:val="center"/>
                </w:pPr>
              </w:pPrChange>
            </w:pPr>
          </w:p>
        </w:tc>
        <w:tc>
          <w:tcPr>
            <w:tcW w:w="1134" w:type="dxa"/>
          </w:tcPr>
          <w:p w14:paraId="5839C252" w14:textId="77777777" w:rsidR="00257AE1" w:rsidRPr="003A0931" w:rsidRDefault="00257AE1">
            <w:pPr>
              <w:pStyle w:val="Prrafodelista"/>
              <w:tabs>
                <w:tab w:val="left" w:pos="142"/>
              </w:tabs>
              <w:ind w:left="0"/>
              <w:jc w:val="center"/>
              <w:rPr>
                <w:rFonts w:ascii="Montserrat" w:hAnsi="Montserrat"/>
                <w:color w:val="000000" w:themeColor="text1"/>
                <w:sz w:val="12"/>
                <w:szCs w:val="18"/>
              </w:rPr>
              <w:pPrChange w:id="1212" w:author="Ramsés Vázquez Lira" w:date="2020-01-11T19:09:00Z">
                <w:pPr>
                  <w:pStyle w:val="Prrafodelista"/>
                  <w:ind w:left="3"/>
                  <w:jc w:val="center"/>
                </w:pPr>
              </w:pPrChange>
            </w:pPr>
            <w:r w:rsidRPr="003A0931">
              <w:rPr>
                <w:rFonts w:ascii="Montserrat" w:hAnsi="Montserrat"/>
                <w:color w:val="000000" w:themeColor="text1"/>
                <w:sz w:val="12"/>
                <w:szCs w:val="18"/>
              </w:rPr>
              <w:t>Técnico docente</w:t>
            </w:r>
          </w:p>
        </w:tc>
        <w:tc>
          <w:tcPr>
            <w:tcW w:w="1275" w:type="dxa"/>
            <w:vMerge/>
            <w:vAlign w:val="center"/>
          </w:tcPr>
          <w:p w14:paraId="3AE09DB4" w14:textId="77777777" w:rsidR="00257AE1" w:rsidRPr="003A0931" w:rsidRDefault="00257AE1">
            <w:pPr>
              <w:pStyle w:val="Prrafodelista"/>
              <w:tabs>
                <w:tab w:val="left" w:pos="142"/>
              </w:tabs>
              <w:ind w:left="0"/>
              <w:jc w:val="center"/>
              <w:rPr>
                <w:rFonts w:ascii="Montserrat" w:hAnsi="Montserrat"/>
                <w:color w:val="000000" w:themeColor="text1"/>
                <w:sz w:val="12"/>
                <w:szCs w:val="18"/>
              </w:rPr>
              <w:pPrChange w:id="1213" w:author="Ramsés Vázquez Lira" w:date="2020-01-11T19:09:00Z">
                <w:pPr>
                  <w:pStyle w:val="Prrafodelista"/>
                  <w:ind w:left="3"/>
                  <w:jc w:val="center"/>
                </w:pPr>
              </w:pPrChange>
            </w:pPr>
          </w:p>
        </w:tc>
        <w:tc>
          <w:tcPr>
            <w:tcW w:w="993" w:type="dxa"/>
            <w:vMerge/>
            <w:vAlign w:val="center"/>
          </w:tcPr>
          <w:p w14:paraId="560EDB08" w14:textId="77777777" w:rsidR="00257AE1" w:rsidRPr="003A0931" w:rsidRDefault="00257AE1">
            <w:pPr>
              <w:pStyle w:val="Prrafodelista"/>
              <w:tabs>
                <w:tab w:val="left" w:pos="142"/>
              </w:tabs>
              <w:ind w:left="0"/>
              <w:rPr>
                <w:rFonts w:ascii="Montserrat" w:hAnsi="Montserrat"/>
                <w:color w:val="000000" w:themeColor="text1"/>
                <w:sz w:val="12"/>
                <w:szCs w:val="18"/>
              </w:rPr>
              <w:pPrChange w:id="1214" w:author="Ramsés Vázquez Lira" w:date="2020-01-11T19:09:00Z">
                <w:pPr>
                  <w:pStyle w:val="Prrafodelista"/>
                  <w:ind w:left="360"/>
                </w:pPr>
              </w:pPrChange>
            </w:pPr>
          </w:p>
        </w:tc>
        <w:tc>
          <w:tcPr>
            <w:tcW w:w="850" w:type="dxa"/>
            <w:vMerge/>
            <w:vAlign w:val="center"/>
          </w:tcPr>
          <w:p w14:paraId="12F5972D" w14:textId="77777777" w:rsidR="00257AE1" w:rsidRPr="003A0931" w:rsidRDefault="00257AE1">
            <w:pPr>
              <w:pStyle w:val="Prrafodelista"/>
              <w:tabs>
                <w:tab w:val="left" w:pos="142"/>
              </w:tabs>
              <w:ind w:left="0"/>
              <w:jc w:val="center"/>
              <w:rPr>
                <w:rFonts w:ascii="Montserrat" w:hAnsi="Montserrat"/>
                <w:color w:val="000000" w:themeColor="text1"/>
                <w:sz w:val="12"/>
                <w:szCs w:val="18"/>
              </w:rPr>
              <w:pPrChange w:id="1215" w:author="Ramsés Vázquez Lira" w:date="2020-01-11T19:09:00Z">
                <w:pPr>
                  <w:pStyle w:val="Prrafodelista"/>
                  <w:ind w:left="360"/>
                  <w:jc w:val="center"/>
                </w:pPr>
              </w:pPrChange>
            </w:pPr>
          </w:p>
        </w:tc>
        <w:tc>
          <w:tcPr>
            <w:tcW w:w="753" w:type="dxa"/>
            <w:vMerge/>
            <w:vAlign w:val="center"/>
          </w:tcPr>
          <w:p w14:paraId="72B567F2" w14:textId="77777777" w:rsidR="00257AE1" w:rsidRPr="003A0931" w:rsidRDefault="00257AE1">
            <w:pPr>
              <w:pStyle w:val="Prrafodelista"/>
              <w:tabs>
                <w:tab w:val="left" w:pos="142"/>
              </w:tabs>
              <w:ind w:left="0"/>
              <w:jc w:val="center"/>
              <w:rPr>
                <w:rFonts w:ascii="Montserrat" w:hAnsi="Montserrat"/>
                <w:color w:val="000000" w:themeColor="text1"/>
                <w:sz w:val="12"/>
                <w:szCs w:val="18"/>
              </w:rPr>
              <w:pPrChange w:id="1216" w:author="Ramsés Vázquez Lira" w:date="2020-01-11T19:09:00Z">
                <w:pPr>
                  <w:pStyle w:val="Prrafodelista"/>
                  <w:ind w:left="360"/>
                  <w:jc w:val="center"/>
                </w:pPr>
              </w:pPrChange>
            </w:pPr>
          </w:p>
        </w:tc>
      </w:tr>
      <w:tr w:rsidR="00257AE1" w:rsidRPr="003A0931" w14:paraId="61CFF29A" w14:textId="77777777" w:rsidTr="00943101">
        <w:trPr>
          <w:trHeight w:val="261"/>
        </w:trPr>
        <w:tc>
          <w:tcPr>
            <w:tcW w:w="1042" w:type="dxa"/>
            <w:vMerge/>
            <w:vAlign w:val="center"/>
          </w:tcPr>
          <w:p w14:paraId="1FE461F7" w14:textId="77777777" w:rsidR="00257AE1" w:rsidRPr="003A0931" w:rsidRDefault="00257AE1">
            <w:pPr>
              <w:tabs>
                <w:tab w:val="left" w:pos="142"/>
              </w:tabs>
              <w:rPr>
                <w:rFonts w:ascii="Montserrat" w:hAnsi="Montserrat"/>
                <w:color w:val="000000" w:themeColor="text1"/>
                <w:sz w:val="12"/>
                <w:szCs w:val="18"/>
              </w:rPr>
              <w:pPrChange w:id="1217" w:author="Ramsés Vázquez Lira" w:date="2020-01-11T19:09:00Z">
                <w:pPr/>
              </w:pPrChange>
            </w:pPr>
          </w:p>
        </w:tc>
        <w:tc>
          <w:tcPr>
            <w:tcW w:w="1633" w:type="dxa"/>
            <w:vMerge/>
          </w:tcPr>
          <w:p w14:paraId="178EFD20" w14:textId="77777777" w:rsidR="00257AE1" w:rsidRPr="003A0931" w:rsidRDefault="00257AE1">
            <w:pPr>
              <w:tabs>
                <w:tab w:val="left" w:pos="142"/>
              </w:tabs>
              <w:jc w:val="both"/>
              <w:rPr>
                <w:rFonts w:ascii="Montserrat" w:hAnsi="Montserrat"/>
                <w:color w:val="000000" w:themeColor="text1"/>
                <w:sz w:val="12"/>
                <w:szCs w:val="18"/>
              </w:rPr>
              <w:pPrChange w:id="1218" w:author="Ramsés Vázquez Lira" w:date="2020-01-11T19:09:00Z">
                <w:pPr>
                  <w:jc w:val="both"/>
                </w:pPr>
              </w:pPrChange>
            </w:pPr>
          </w:p>
        </w:tc>
        <w:tc>
          <w:tcPr>
            <w:tcW w:w="1148" w:type="dxa"/>
            <w:vMerge/>
          </w:tcPr>
          <w:p w14:paraId="63917789" w14:textId="77777777" w:rsidR="00257AE1" w:rsidRPr="003A0931" w:rsidRDefault="00257AE1">
            <w:pPr>
              <w:pStyle w:val="Prrafodelista"/>
              <w:tabs>
                <w:tab w:val="left" w:pos="142"/>
              </w:tabs>
              <w:ind w:left="0"/>
              <w:rPr>
                <w:rFonts w:ascii="Montserrat" w:hAnsi="Montserrat"/>
                <w:color w:val="000000" w:themeColor="text1"/>
                <w:sz w:val="12"/>
                <w:szCs w:val="18"/>
              </w:rPr>
              <w:pPrChange w:id="1219" w:author="Ramsés Vázquez Lira" w:date="2020-01-11T19:09:00Z">
                <w:pPr>
                  <w:pStyle w:val="Prrafodelista"/>
                  <w:ind w:left="3"/>
                </w:pPr>
              </w:pPrChange>
            </w:pPr>
          </w:p>
        </w:tc>
        <w:tc>
          <w:tcPr>
            <w:tcW w:w="1134" w:type="dxa"/>
          </w:tcPr>
          <w:p w14:paraId="5EA3A479" w14:textId="77777777" w:rsidR="00257AE1" w:rsidRPr="003A0931" w:rsidRDefault="00257AE1">
            <w:pPr>
              <w:pStyle w:val="Prrafodelista"/>
              <w:tabs>
                <w:tab w:val="left" w:pos="142"/>
              </w:tabs>
              <w:ind w:left="0"/>
              <w:jc w:val="center"/>
              <w:rPr>
                <w:rFonts w:ascii="Montserrat" w:hAnsi="Montserrat"/>
                <w:color w:val="000000" w:themeColor="text1"/>
                <w:sz w:val="12"/>
                <w:szCs w:val="18"/>
              </w:rPr>
              <w:pPrChange w:id="1220" w:author="Ramsés Vázquez Lira" w:date="2020-01-11T19:09:00Z">
                <w:pPr>
                  <w:pStyle w:val="Prrafodelista"/>
                  <w:ind w:left="3"/>
                  <w:jc w:val="center"/>
                </w:pPr>
              </w:pPrChange>
            </w:pPr>
            <w:r w:rsidRPr="003A0931">
              <w:rPr>
                <w:rFonts w:ascii="Montserrat" w:hAnsi="Montserrat"/>
                <w:color w:val="000000" w:themeColor="text1"/>
                <w:sz w:val="12"/>
                <w:szCs w:val="18"/>
              </w:rPr>
              <w:t>Física</w:t>
            </w:r>
          </w:p>
        </w:tc>
        <w:tc>
          <w:tcPr>
            <w:tcW w:w="1275" w:type="dxa"/>
            <w:vMerge/>
            <w:vAlign w:val="center"/>
          </w:tcPr>
          <w:p w14:paraId="46E9B0C4" w14:textId="77777777" w:rsidR="00257AE1" w:rsidRPr="003A0931" w:rsidRDefault="00257AE1">
            <w:pPr>
              <w:pStyle w:val="Prrafodelista"/>
              <w:tabs>
                <w:tab w:val="left" w:pos="142"/>
              </w:tabs>
              <w:ind w:left="0"/>
              <w:jc w:val="center"/>
              <w:rPr>
                <w:rFonts w:ascii="Montserrat" w:hAnsi="Montserrat"/>
                <w:color w:val="000000" w:themeColor="text1"/>
                <w:sz w:val="12"/>
                <w:szCs w:val="18"/>
              </w:rPr>
              <w:pPrChange w:id="1221" w:author="Ramsés Vázquez Lira" w:date="2020-01-11T19:09:00Z">
                <w:pPr>
                  <w:pStyle w:val="Prrafodelista"/>
                  <w:ind w:left="3"/>
                  <w:jc w:val="center"/>
                </w:pPr>
              </w:pPrChange>
            </w:pPr>
          </w:p>
        </w:tc>
        <w:tc>
          <w:tcPr>
            <w:tcW w:w="993" w:type="dxa"/>
            <w:vMerge/>
            <w:vAlign w:val="center"/>
          </w:tcPr>
          <w:p w14:paraId="0E2F1DE2" w14:textId="77777777" w:rsidR="00257AE1" w:rsidRPr="003A0931" w:rsidRDefault="00257AE1">
            <w:pPr>
              <w:pStyle w:val="Prrafodelista"/>
              <w:tabs>
                <w:tab w:val="left" w:pos="142"/>
              </w:tabs>
              <w:ind w:left="0"/>
              <w:rPr>
                <w:rFonts w:ascii="Montserrat" w:hAnsi="Montserrat"/>
                <w:color w:val="000000" w:themeColor="text1"/>
                <w:sz w:val="12"/>
                <w:szCs w:val="18"/>
              </w:rPr>
              <w:pPrChange w:id="1222" w:author="Ramsés Vázquez Lira" w:date="2020-01-11T19:09:00Z">
                <w:pPr>
                  <w:pStyle w:val="Prrafodelista"/>
                  <w:ind w:left="360"/>
                </w:pPr>
              </w:pPrChange>
            </w:pPr>
          </w:p>
        </w:tc>
        <w:tc>
          <w:tcPr>
            <w:tcW w:w="850" w:type="dxa"/>
            <w:vMerge/>
            <w:vAlign w:val="center"/>
          </w:tcPr>
          <w:p w14:paraId="409A0FF0" w14:textId="77777777" w:rsidR="00257AE1" w:rsidRPr="003A0931" w:rsidRDefault="00257AE1">
            <w:pPr>
              <w:pStyle w:val="Prrafodelista"/>
              <w:tabs>
                <w:tab w:val="left" w:pos="142"/>
              </w:tabs>
              <w:ind w:left="0"/>
              <w:jc w:val="center"/>
              <w:rPr>
                <w:rFonts w:ascii="Montserrat" w:hAnsi="Montserrat"/>
                <w:color w:val="000000" w:themeColor="text1"/>
                <w:sz w:val="12"/>
                <w:szCs w:val="18"/>
              </w:rPr>
              <w:pPrChange w:id="1223" w:author="Ramsés Vázquez Lira" w:date="2020-01-11T19:09:00Z">
                <w:pPr>
                  <w:pStyle w:val="Prrafodelista"/>
                  <w:ind w:left="360"/>
                  <w:jc w:val="center"/>
                </w:pPr>
              </w:pPrChange>
            </w:pPr>
          </w:p>
        </w:tc>
        <w:tc>
          <w:tcPr>
            <w:tcW w:w="753" w:type="dxa"/>
            <w:vMerge/>
            <w:vAlign w:val="center"/>
          </w:tcPr>
          <w:p w14:paraId="716243CD" w14:textId="77777777" w:rsidR="00257AE1" w:rsidRPr="003A0931" w:rsidRDefault="00257AE1">
            <w:pPr>
              <w:pStyle w:val="Prrafodelista"/>
              <w:tabs>
                <w:tab w:val="left" w:pos="142"/>
              </w:tabs>
              <w:ind w:left="0"/>
              <w:jc w:val="center"/>
              <w:rPr>
                <w:rFonts w:ascii="Montserrat" w:hAnsi="Montserrat"/>
                <w:color w:val="000000" w:themeColor="text1"/>
                <w:sz w:val="12"/>
                <w:szCs w:val="18"/>
              </w:rPr>
              <w:pPrChange w:id="1224" w:author="Ramsés Vázquez Lira" w:date="2020-01-11T19:09:00Z">
                <w:pPr>
                  <w:pStyle w:val="Prrafodelista"/>
                  <w:ind w:left="360"/>
                  <w:jc w:val="center"/>
                </w:pPr>
              </w:pPrChange>
            </w:pPr>
          </w:p>
        </w:tc>
      </w:tr>
      <w:tr w:rsidR="00257AE1" w:rsidRPr="003A0931" w14:paraId="126F63F2" w14:textId="77777777" w:rsidTr="00943101">
        <w:trPr>
          <w:trHeight w:val="261"/>
        </w:trPr>
        <w:tc>
          <w:tcPr>
            <w:tcW w:w="1042" w:type="dxa"/>
            <w:vMerge/>
            <w:vAlign w:val="center"/>
          </w:tcPr>
          <w:p w14:paraId="019AE3C7" w14:textId="77777777" w:rsidR="00257AE1" w:rsidRPr="003A0931" w:rsidRDefault="00257AE1">
            <w:pPr>
              <w:tabs>
                <w:tab w:val="left" w:pos="142"/>
              </w:tabs>
              <w:rPr>
                <w:rFonts w:ascii="Montserrat" w:hAnsi="Montserrat"/>
                <w:color w:val="000000" w:themeColor="text1"/>
                <w:sz w:val="12"/>
                <w:szCs w:val="18"/>
              </w:rPr>
              <w:pPrChange w:id="1225" w:author="Ramsés Vázquez Lira" w:date="2020-01-11T19:09:00Z">
                <w:pPr/>
              </w:pPrChange>
            </w:pPr>
          </w:p>
        </w:tc>
        <w:tc>
          <w:tcPr>
            <w:tcW w:w="1633" w:type="dxa"/>
            <w:vMerge/>
          </w:tcPr>
          <w:p w14:paraId="2E20F700" w14:textId="77777777" w:rsidR="00257AE1" w:rsidRPr="003A0931" w:rsidRDefault="00257AE1">
            <w:pPr>
              <w:tabs>
                <w:tab w:val="left" w:pos="142"/>
              </w:tabs>
              <w:jc w:val="both"/>
              <w:rPr>
                <w:rFonts w:ascii="Montserrat" w:hAnsi="Montserrat"/>
                <w:color w:val="000000" w:themeColor="text1"/>
                <w:sz w:val="12"/>
                <w:szCs w:val="18"/>
              </w:rPr>
              <w:pPrChange w:id="1226" w:author="Ramsés Vázquez Lira" w:date="2020-01-11T19:09:00Z">
                <w:pPr>
                  <w:jc w:val="both"/>
                </w:pPr>
              </w:pPrChange>
            </w:pPr>
          </w:p>
        </w:tc>
        <w:tc>
          <w:tcPr>
            <w:tcW w:w="1148" w:type="dxa"/>
            <w:vMerge/>
          </w:tcPr>
          <w:p w14:paraId="41B08D33" w14:textId="77777777" w:rsidR="00257AE1" w:rsidRPr="003A0931" w:rsidRDefault="00257AE1">
            <w:pPr>
              <w:pStyle w:val="Prrafodelista"/>
              <w:tabs>
                <w:tab w:val="left" w:pos="142"/>
              </w:tabs>
              <w:ind w:left="0"/>
              <w:jc w:val="center"/>
              <w:rPr>
                <w:rFonts w:ascii="Montserrat" w:hAnsi="Montserrat"/>
                <w:color w:val="000000" w:themeColor="text1"/>
                <w:sz w:val="12"/>
                <w:szCs w:val="18"/>
              </w:rPr>
              <w:pPrChange w:id="1227" w:author="Ramsés Vázquez Lira" w:date="2020-01-11T19:09:00Z">
                <w:pPr>
                  <w:pStyle w:val="Prrafodelista"/>
                  <w:ind w:left="3"/>
                  <w:jc w:val="center"/>
                </w:pPr>
              </w:pPrChange>
            </w:pPr>
          </w:p>
        </w:tc>
        <w:tc>
          <w:tcPr>
            <w:tcW w:w="1134" w:type="dxa"/>
          </w:tcPr>
          <w:p w14:paraId="2D25A679" w14:textId="77777777" w:rsidR="00257AE1" w:rsidRPr="003A0931" w:rsidRDefault="00257AE1">
            <w:pPr>
              <w:pStyle w:val="Prrafodelista"/>
              <w:tabs>
                <w:tab w:val="left" w:pos="142"/>
              </w:tabs>
              <w:ind w:left="0"/>
              <w:jc w:val="center"/>
              <w:rPr>
                <w:rFonts w:ascii="Montserrat" w:hAnsi="Montserrat"/>
                <w:color w:val="000000" w:themeColor="text1"/>
                <w:sz w:val="12"/>
                <w:szCs w:val="18"/>
              </w:rPr>
              <w:pPrChange w:id="1228" w:author="Ramsés Vázquez Lira" w:date="2020-01-11T19:09:00Z">
                <w:pPr>
                  <w:pStyle w:val="Prrafodelista"/>
                  <w:ind w:left="3"/>
                  <w:jc w:val="center"/>
                </w:pPr>
              </w:pPrChange>
            </w:pPr>
            <w:r w:rsidRPr="003A0931">
              <w:rPr>
                <w:rFonts w:ascii="Montserrat" w:hAnsi="Montserrat"/>
                <w:color w:val="000000" w:themeColor="text1"/>
                <w:sz w:val="12"/>
                <w:szCs w:val="18"/>
              </w:rPr>
              <w:t>Especial</w:t>
            </w:r>
          </w:p>
        </w:tc>
        <w:tc>
          <w:tcPr>
            <w:tcW w:w="1275" w:type="dxa"/>
            <w:vMerge/>
            <w:vAlign w:val="center"/>
          </w:tcPr>
          <w:p w14:paraId="18702FF3" w14:textId="77777777" w:rsidR="00257AE1" w:rsidRPr="003A0931" w:rsidRDefault="00257AE1">
            <w:pPr>
              <w:pStyle w:val="Prrafodelista"/>
              <w:tabs>
                <w:tab w:val="left" w:pos="142"/>
              </w:tabs>
              <w:ind w:left="0"/>
              <w:jc w:val="center"/>
              <w:rPr>
                <w:rFonts w:ascii="Montserrat" w:hAnsi="Montserrat"/>
                <w:color w:val="000000" w:themeColor="text1"/>
                <w:sz w:val="12"/>
                <w:szCs w:val="18"/>
              </w:rPr>
              <w:pPrChange w:id="1229" w:author="Ramsés Vázquez Lira" w:date="2020-01-11T19:09:00Z">
                <w:pPr>
                  <w:pStyle w:val="Prrafodelista"/>
                  <w:ind w:left="3"/>
                  <w:jc w:val="center"/>
                </w:pPr>
              </w:pPrChange>
            </w:pPr>
          </w:p>
        </w:tc>
        <w:tc>
          <w:tcPr>
            <w:tcW w:w="993" w:type="dxa"/>
            <w:vMerge/>
            <w:vAlign w:val="center"/>
          </w:tcPr>
          <w:p w14:paraId="22EC3567" w14:textId="77777777" w:rsidR="00257AE1" w:rsidRPr="003A0931" w:rsidRDefault="00257AE1">
            <w:pPr>
              <w:pStyle w:val="Prrafodelista"/>
              <w:tabs>
                <w:tab w:val="left" w:pos="142"/>
              </w:tabs>
              <w:ind w:left="0"/>
              <w:rPr>
                <w:rFonts w:ascii="Montserrat" w:hAnsi="Montserrat"/>
                <w:color w:val="000000" w:themeColor="text1"/>
                <w:sz w:val="12"/>
                <w:szCs w:val="18"/>
              </w:rPr>
              <w:pPrChange w:id="1230" w:author="Ramsés Vázquez Lira" w:date="2020-01-11T19:09:00Z">
                <w:pPr>
                  <w:pStyle w:val="Prrafodelista"/>
                  <w:ind w:left="360"/>
                </w:pPr>
              </w:pPrChange>
            </w:pPr>
          </w:p>
        </w:tc>
        <w:tc>
          <w:tcPr>
            <w:tcW w:w="850" w:type="dxa"/>
            <w:vMerge/>
            <w:vAlign w:val="center"/>
          </w:tcPr>
          <w:p w14:paraId="5AC965C4" w14:textId="77777777" w:rsidR="00257AE1" w:rsidRPr="003A0931" w:rsidRDefault="00257AE1">
            <w:pPr>
              <w:pStyle w:val="Prrafodelista"/>
              <w:tabs>
                <w:tab w:val="left" w:pos="142"/>
              </w:tabs>
              <w:ind w:left="0"/>
              <w:jc w:val="center"/>
              <w:rPr>
                <w:rFonts w:ascii="Montserrat" w:hAnsi="Montserrat"/>
                <w:color w:val="000000" w:themeColor="text1"/>
                <w:sz w:val="12"/>
                <w:szCs w:val="18"/>
              </w:rPr>
              <w:pPrChange w:id="1231" w:author="Ramsés Vázquez Lira" w:date="2020-01-11T19:09:00Z">
                <w:pPr>
                  <w:pStyle w:val="Prrafodelista"/>
                  <w:ind w:left="360"/>
                  <w:jc w:val="center"/>
                </w:pPr>
              </w:pPrChange>
            </w:pPr>
          </w:p>
        </w:tc>
        <w:tc>
          <w:tcPr>
            <w:tcW w:w="753" w:type="dxa"/>
            <w:vMerge/>
            <w:vAlign w:val="center"/>
          </w:tcPr>
          <w:p w14:paraId="7B51F6A0" w14:textId="77777777" w:rsidR="00257AE1" w:rsidRPr="003A0931" w:rsidRDefault="00257AE1">
            <w:pPr>
              <w:pStyle w:val="Prrafodelista"/>
              <w:tabs>
                <w:tab w:val="left" w:pos="142"/>
              </w:tabs>
              <w:ind w:left="0"/>
              <w:jc w:val="center"/>
              <w:rPr>
                <w:rFonts w:ascii="Montserrat" w:hAnsi="Montserrat"/>
                <w:color w:val="000000" w:themeColor="text1"/>
                <w:sz w:val="12"/>
                <w:szCs w:val="18"/>
              </w:rPr>
              <w:pPrChange w:id="1232" w:author="Ramsés Vázquez Lira" w:date="2020-01-11T19:09:00Z">
                <w:pPr>
                  <w:pStyle w:val="Prrafodelista"/>
                  <w:ind w:left="360"/>
                  <w:jc w:val="center"/>
                </w:pPr>
              </w:pPrChange>
            </w:pPr>
          </w:p>
        </w:tc>
      </w:tr>
      <w:tr w:rsidR="00257AE1" w:rsidRPr="003A0931" w14:paraId="6FD2F06A" w14:textId="77777777" w:rsidTr="00943101">
        <w:trPr>
          <w:trHeight w:val="1181"/>
        </w:trPr>
        <w:tc>
          <w:tcPr>
            <w:tcW w:w="1042" w:type="dxa"/>
            <w:vMerge w:val="restart"/>
            <w:vAlign w:val="center"/>
          </w:tcPr>
          <w:p w14:paraId="5659EC4A" w14:textId="77777777" w:rsidR="00257AE1" w:rsidRPr="003A0931" w:rsidRDefault="00257AE1">
            <w:pPr>
              <w:tabs>
                <w:tab w:val="left" w:pos="142"/>
              </w:tabs>
              <w:rPr>
                <w:rFonts w:ascii="Montserrat" w:hAnsi="Montserrat"/>
                <w:color w:val="000000" w:themeColor="text1"/>
                <w:sz w:val="12"/>
                <w:szCs w:val="18"/>
              </w:rPr>
              <w:pPrChange w:id="1233" w:author="Ramsés Vázquez Lira" w:date="2020-01-11T19:09:00Z">
                <w:pPr/>
              </w:pPrChange>
            </w:pPr>
            <w:r w:rsidRPr="003A0931">
              <w:rPr>
                <w:rFonts w:ascii="Montserrat" w:hAnsi="Montserrat"/>
                <w:color w:val="000000" w:themeColor="text1"/>
                <w:sz w:val="12"/>
                <w:szCs w:val="18"/>
              </w:rPr>
              <w:t>Admisión Educación Media Superior</w:t>
            </w:r>
          </w:p>
        </w:tc>
        <w:tc>
          <w:tcPr>
            <w:tcW w:w="1633" w:type="dxa"/>
          </w:tcPr>
          <w:p w14:paraId="52CAC79F" w14:textId="77777777" w:rsidR="00257AE1" w:rsidRPr="003A0931" w:rsidRDefault="00257AE1">
            <w:pPr>
              <w:pStyle w:val="Prrafodelista"/>
              <w:numPr>
                <w:ilvl w:val="0"/>
                <w:numId w:val="26"/>
              </w:numPr>
              <w:tabs>
                <w:tab w:val="left" w:pos="142"/>
              </w:tabs>
              <w:ind w:left="0"/>
              <w:jc w:val="both"/>
              <w:rPr>
                <w:rFonts w:ascii="Montserrat" w:hAnsi="Montserrat"/>
                <w:color w:val="000000" w:themeColor="text1"/>
                <w:sz w:val="12"/>
                <w:szCs w:val="18"/>
              </w:rPr>
              <w:pPrChange w:id="1234" w:author="Ramsés Vázquez Lira" w:date="2020-01-11T19:09:00Z">
                <w:pPr>
                  <w:pStyle w:val="Prrafodelista"/>
                  <w:numPr>
                    <w:numId w:val="26"/>
                  </w:numPr>
                  <w:ind w:left="360" w:hanging="360"/>
                  <w:jc w:val="both"/>
                </w:pPr>
              </w:pPrChange>
            </w:pPr>
            <w:r w:rsidRPr="003A0931">
              <w:rPr>
                <w:rFonts w:ascii="Montserrat" w:hAnsi="Montserrat"/>
                <w:color w:val="000000" w:themeColor="text1"/>
                <w:sz w:val="12"/>
                <w:szCs w:val="18"/>
              </w:rPr>
              <w:t>Instrumento de conocimientos del modelo educativo</w:t>
            </w:r>
          </w:p>
        </w:tc>
        <w:tc>
          <w:tcPr>
            <w:tcW w:w="1148" w:type="dxa"/>
            <w:vMerge w:val="restart"/>
            <w:vAlign w:val="center"/>
          </w:tcPr>
          <w:p w14:paraId="4858F873" w14:textId="77777777" w:rsidR="00257AE1" w:rsidRPr="003A0931" w:rsidRDefault="00257AE1">
            <w:pPr>
              <w:tabs>
                <w:tab w:val="left" w:pos="142"/>
              </w:tabs>
              <w:jc w:val="center"/>
              <w:rPr>
                <w:rFonts w:ascii="Montserrat" w:hAnsi="Montserrat"/>
                <w:color w:val="000000" w:themeColor="text1"/>
                <w:sz w:val="12"/>
                <w:szCs w:val="18"/>
              </w:rPr>
              <w:pPrChange w:id="1235" w:author="Ramsés Vázquez Lira" w:date="2020-01-11T19:09:00Z">
                <w:pPr>
                  <w:jc w:val="center"/>
                </w:pPr>
              </w:pPrChange>
            </w:pPr>
            <w:r w:rsidRPr="003A0931">
              <w:rPr>
                <w:rFonts w:ascii="Montserrat" w:hAnsi="Montserrat"/>
                <w:color w:val="000000" w:themeColor="text1"/>
                <w:sz w:val="12"/>
                <w:szCs w:val="18"/>
              </w:rPr>
              <w:t>Docente y técnico docente</w:t>
            </w:r>
          </w:p>
          <w:p w14:paraId="18403DE1" w14:textId="77777777" w:rsidR="00257AE1" w:rsidRPr="003A0931" w:rsidRDefault="00257AE1">
            <w:pPr>
              <w:pStyle w:val="Prrafodelista"/>
              <w:tabs>
                <w:tab w:val="left" w:pos="142"/>
              </w:tabs>
              <w:ind w:left="0"/>
              <w:jc w:val="center"/>
              <w:rPr>
                <w:rFonts w:ascii="Montserrat" w:hAnsi="Montserrat"/>
                <w:color w:val="000000" w:themeColor="text1"/>
                <w:sz w:val="12"/>
                <w:szCs w:val="18"/>
              </w:rPr>
              <w:pPrChange w:id="1236" w:author="Ramsés Vázquez Lira" w:date="2020-01-11T19:09:00Z">
                <w:pPr>
                  <w:pStyle w:val="Prrafodelista"/>
                  <w:ind w:left="0"/>
                  <w:jc w:val="center"/>
                </w:pPr>
              </w:pPrChange>
            </w:pPr>
            <w:r w:rsidRPr="003A0931">
              <w:rPr>
                <w:rFonts w:ascii="Montserrat" w:hAnsi="Montserrat"/>
                <w:color w:val="000000" w:themeColor="text1"/>
                <w:sz w:val="12"/>
                <w:szCs w:val="18"/>
              </w:rPr>
              <w:t>Docente y técnico docente</w:t>
            </w:r>
          </w:p>
        </w:tc>
        <w:tc>
          <w:tcPr>
            <w:tcW w:w="1134" w:type="dxa"/>
            <w:vMerge w:val="restart"/>
            <w:vAlign w:val="center"/>
          </w:tcPr>
          <w:p w14:paraId="73929C01" w14:textId="77777777" w:rsidR="00257AE1" w:rsidRPr="003A0931" w:rsidRDefault="00257AE1">
            <w:pPr>
              <w:tabs>
                <w:tab w:val="left" w:pos="142"/>
              </w:tabs>
              <w:jc w:val="center"/>
              <w:rPr>
                <w:rFonts w:ascii="Montserrat" w:hAnsi="Montserrat"/>
                <w:color w:val="000000" w:themeColor="text1"/>
                <w:sz w:val="12"/>
                <w:szCs w:val="18"/>
              </w:rPr>
              <w:pPrChange w:id="1237" w:author="Ramsés Vázquez Lira" w:date="2020-01-11T19:09:00Z">
                <w:pPr>
                  <w:jc w:val="center"/>
                </w:pPr>
              </w:pPrChange>
            </w:pPr>
            <w:r w:rsidRPr="003A0931">
              <w:rPr>
                <w:rFonts w:ascii="Montserrat" w:hAnsi="Montserrat"/>
                <w:sz w:val="12"/>
                <w:szCs w:val="18"/>
              </w:rPr>
              <w:t>No aplica</w:t>
            </w:r>
          </w:p>
          <w:p w14:paraId="5A77C633" w14:textId="77777777" w:rsidR="00257AE1" w:rsidRPr="003A0931" w:rsidRDefault="00257AE1">
            <w:pPr>
              <w:tabs>
                <w:tab w:val="left" w:pos="142"/>
              </w:tabs>
              <w:jc w:val="center"/>
              <w:rPr>
                <w:rFonts w:ascii="Montserrat" w:hAnsi="Montserrat"/>
                <w:color w:val="000000" w:themeColor="text1"/>
                <w:sz w:val="12"/>
                <w:szCs w:val="18"/>
              </w:rPr>
              <w:pPrChange w:id="1238" w:author="Ramsés Vázquez Lira" w:date="2020-01-11T19:09:00Z">
                <w:pPr>
                  <w:jc w:val="center"/>
                </w:pPr>
              </w:pPrChange>
            </w:pPr>
          </w:p>
        </w:tc>
        <w:tc>
          <w:tcPr>
            <w:tcW w:w="1275" w:type="dxa"/>
            <w:vMerge w:val="restart"/>
            <w:vAlign w:val="center"/>
          </w:tcPr>
          <w:p w14:paraId="3FFB8BD6" w14:textId="77777777" w:rsidR="00257AE1" w:rsidRPr="003A0931" w:rsidRDefault="00257AE1">
            <w:pPr>
              <w:tabs>
                <w:tab w:val="left" w:pos="142"/>
              </w:tabs>
              <w:jc w:val="center"/>
              <w:rPr>
                <w:rFonts w:ascii="Montserrat" w:hAnsi="Montserrat"/>
                <w:color w:val="000000" w:themeColor="text1"/>
                <w:sz w:val="12"/>
                <w:szCs w:val="18"/>
              </w:rPr>
              <w:pPrChange w:id="1239" w:author="Ramsés Vázquez Lira" w:date="2020-01-11T19:09:00Z">
                <w:pPr>
                  <w:jc w:val="center"/>
                </w:pPr>
              </w:pPrChange>
            </w:pPr>
            <w:r w:rsidRPr="003A0931">
              <w:rPr>
                <w:rFonts w:ascii="Montserrat" w:hAnsi="Montserrat"/>
                <w:color w:val="000000" w:themeColor="text1"/>
                <w:sz w:val="12"/>
                <w:szCs w:val="18"/>
              </w:rPr>
              <w:t>17 de abril</w:t>
            </w:r>
          </w:p>
        </w:tc>
        <w:tc>
          <w:tcPr>
            <w:tcW w:w="993" w:type="dxa"/>
            <w:vMerge w:val="restart"/>
            <w:vAlign w:val="center"/>
          </w:tcPr>
          <w:p w14:paraId="30306D81" w14:textId="77777777" w:rsidR="00257AE1" w:rsidRPr="003A0931" w:rsidRDefault="00257AE1">
            <w:pPr>
              <w:tabs>
                <w:tab w:val="left" w:pos="142"/>
              </w:tabs>
              <w:jc w:val="center"/>
              <w:rPr>
                <w:rFonts w:ascii="Montserrat" w:hAnsi="Montserrat"/>
                <w:color w:val="000000" w:themeColor="text1"/>
                <w:sz w:val="12"/>
                <w:szCs w:val="18"/>
              </w:rPr>
              <w:pPrChange w:id="1240" w:author="Ramsés Vázquez Lira" w:date="2020-01-11T19:09:00Z">
                <w:pPr>
                  <w:jc w:val="center"/>
                </w:pPr>
              </w:pPrChange>
            </w:pPr>
            <w:r w:rsidRPr="003A0931">
              <w:rPr>
                <w:rFonts w:ascii="Montserrat" w:hAnsi="Montserrat"/>
                <w:color w:val="000000" w:themeColor="text1"/>
                <w:sz w:val="12"/>
                <w:szCs w:val="18"/>
              </w:rPr>
              <w:t>23 de abril</w:t>
            </w:r>
          </w:p>
        </w:tc>
        <w:tc>
          <w:tcPr>
            <w:tcW w:w="850" w:type="dxa"/>
            <w:vMerge w:val="restart"/>
            <w:vAlign w:val="center"/>
          </w:tcPr>
          <w:p w14:paraId="4CE5C2C2" w14:textId="77777777" w:rsidR="00257AE1" w:rsidRPr="003A0931" w:rsidRDefault="00257AE1">
            <w:pPr>
              <w:tabs>
                <w:tab w:val="left" w:pos="142"/>
              </w:tabs>
              <w:jc w:val="center"/>
              <w:rPr>
                <w:rFonts w:ascii="Montserrat" w:hAnsi="Montserrat"/>
                <w:color w:val="000000" w:themeColor="text1"/>
                <w:sz w:val="12"/>
                <w:szCs w:val="18"/>
              </w:rPr>
              <w:pPrChange w:id="1241" w:author="Ramsés Vázquez Lira" w:date="2020-01-11T19:09:00Z">
                <w:pPr>
                  <w:jc w:val="center"/>
                </w:pPr>
              </w:pPrChange>
            </w:pPr>
            <w:r w:rsidRPr="003A0931">
              <w:rPr>
                <w:rFonts w:ascii="Montserrat" w:hAnsi="Montserrat"/>
                <w:color w:val="000000" w:themeColor="text1"/>
                <w:sz w:val="12"/>
                <w:szCs w:val="18"/>
              </w:rPr>
              <w:t>No aplica</w:t>
            </w:r>
          </w:p>
        </w:tc>
        <w:tc>
          <w:tcPr>
            <w:tcW w:w="753" w:type="dxa"/>
            <w:vMerge w:val="restart"/>
            <w:vAlign w:val="center"/>
          </w:tcPr>
          <w:p w14:paraId="256D5E9A" w14:textId="77777777" w:rsidR="00257AE1" w:rsidRPr="003A0931" w:rsidRDefault="00257AE1">
            <w:pPr>
              <w:tabs>
                <w:tab w:val="left" w:pos="142"/>
              </w:tabs>
              <w:jc w:val="center"/>
              <w:rPr>
                <w:rFonts w:ascii="Montserrat" w:hAnsi="Montserrat"/>
                <w:color w:val="000000" w:themeColor="text1"/>
                <w:sz w:val="12"/>
                <w:szCs w:val="18"/>
              </w:rPr>
              <w:pPrChange w:id="1242" w:author="Ramsés Vázquez Lira" w:date="2020-01-11T19:09:00Z">
                <w:pPr>
                  <w:jc w:val="center"/>
                </w:pPr>
              </w:pPrChange>
            </w:pPr>
            <w:r w:rsidRPr="003A0931">
              <w:rPr>
                <w:rFonts w:ascii="Montserrat" w:hAnsi="Montserrat"/>
                <w:color w:val="000000" w:themeColor="text1"/>
                <w:sz w:val="12"/>
                <w:szCs w:val="18"/>
              </w:rPr>
              <w:t>23-24 de mayo de 2020</w:t>
            </w:r>
          </w:p>
        </w:tc>
      </w:tr>
      <w:tr w:rsidR="00257AE1" w:rsidRPr="003A0931" w14:paraId="74761929" w14:textId="77777777" w:rsidTr="00943101">
        <w:trPr>
          <w:trHeight w:val="1181"/>
        </w:trPr>
        <w:tc>
          <w:tcPr>
            <w:tcW w:w="1042" w:type="dxa"/>
            <w:vMerge/>
            <w:vAlign w:val="center"/>
          </w:tcPr>
          <w:p w14:paraId="0A5E14BD" w14:textId="77777777" w:rsidR="00257AE1" w:rsidRPr="003A0931" w:rsidRDefault="00257AE1">
            <w:pPr>
              <w:tabs>
                <w:tab w:val="left" w:pos="142"/>
              </w:tabs>
              <w:rPr>
                <w:rFonts w:ascii="Montserrat" w:hAnsi="Montserrat"/>
                <w:color w:val="000000" w:themeColor="text1"/>
                <w:sz w:val="12"/>
                <w:szCs w:val="18"/>
              </w:rPr>
              <w:pPrChange w:id="1243" w:author="Ramsés Vázquez Lira" w:date="2020-01-11T19:09:00Z">
                <w:pPr/>
              </w:pPrChange>
            </w:pPr>
          </w:p>
        </w:tc>
        <w:tc>
          <w:tcPr>
            <w:tcW w:w="1633" w:type="dxa"/>
          </w:tcPr>
          <w:p w14:paraId="564E3E72" w14:textId="77777777" w:rsidR="00257AE1" w:rsidRPr="003A0931" w:rsidRDefault="00257AE1">
            <w:pPr>
              <w:pStyle w:val="Prrafodelista"/>
              <w:numPr>
                <w:ilvl w:val="0"/>
                <w:numId w:val="26"/>
              </w:numPr>
              <w:tabs>
                <w:tab w:val="left" w:pos="142"/>
              </w:tabs>
              <w:ind w:left="0"/>
              <w:jc w:val="both"/>
              <w:rPr>
                <w:rFonts w:ascii="Montserrat" w:hAnsi="Montserrat"/>
                <w:color w:val="000000" w:themeColor="text1"/>
                <w:sz w:val="12"/>
                <w:szCs w:val="18"/>
              </w:rPr>
              <w:pPrChange w:id="1244" w:author="Ramsés Vázquez Lira" w:date="2020-01-11T19:09:00Z">
                <w:pPr>
                  <w:pStyle w:val="Prrafodelista"/>
                  <w:numPr>
                    <w:numId w:val="26"/>
                  </w:numPr>
                  <w:ind w:left="360" w:hanging="360"/>
                  <w:jc w:val="both"/>
                </w:pPr>
              </w:pPrChange>
            </w:pPr>
            <w:r w:rsidRPr="003A0931">
              <w:rPr>
                <w:rFonts w:ascii="Montserrat" w:hAnsi="Montserrat"/>
                <w:color w:val="000000" w:themeColor="text1"/>
                <w:sz w:val="12"/>
                <w:szCs w:val="18"/>
              </w:rPr>
              <w:t>Instrumento de valoración de aptitudes y habilidades</w:t>
            </w:r>
          </w:p>
        </w:tc>
        <w:tc>
          <w:tcPr>
            <w:tcW w:w="1148" w:type="dxa"/>
            <w:vMerge/>
          </w:tcPr>
          <w:p w14:paraId="12BE8691" w14:textId="77777777" w:rsidR="00257AE1" w:rsidRPr="003A0931" w:rsidRDefault="00257AE1">
            <w:pPr>
              <w:pStyle w:val="Prrafodelista"/>
              <w:tabs>
                <w:tab w:val="left" w:pos="142"/>
              </w:tabs>
              <w:ind w:left="0"/>
              <w:jc w:val="center"/>
              <w:rPr>
                <w:rFonts w:ascii="Montserrat" w:hAnsi="Montserrat"/>
                <w:color w:val="000000" w:themeColor="text1"/>
                <w:sz w:val="12"/>
                <w:szCs w:val="18"/>
              </w:rPr>
              <w:pPrChange w:id="1245" w:author="Ramsés Vázquez Lira" w:date="2020-01-11T19:09:00Z">
                <w:pPr>
                  <w:pStyle w:val="Prrafodelista"/>
                  <w:ind w:left="0"/>
                  <w:jc w:val="center"/>
                </w:pPr>
              </w:pPrChange>
            </w:pPr>
          </w:p>
        </w:tc>
        <w:tc>
          <w:tcPr>
            <w:tcW w:w="1134" w:type="dxa"/>
            <w:vMerge/>
          </w:tcPr>
          <w:p w14:paraId="323D1269" w14:textId="77777777" w:rsidR="00257AE1" w:rsidRPr="003A0931" w:rsidRDefault="00257AE1">
            <w:pPr>
              <w:tabs>
                <w:tab w:val="left" w:pos="142"/>
              </w:tabs>
              <w:jc w:val="center"/>
              <w:rPr>
                <w:rFonts w:ascii="Montserrat" w:hAnsi="Montserrat"/>
                <w:color w:val="000000" w:themeColor="text1"/>
                <w:sz w:val="12"/>
                <w:szCs w:val="18"/>
              </w:rPr>
              <w:pPrChange w:id="1246" w:author="Ramsés Vázquez Lira" w:date="2020-01-11T19:09:00Z">
                <w:pPr>
                  <w:jc w:val="center"/>
                </w:pPr>
              </w:pPrChange>
            </w:pPr>
          </w:p>
        </w:tc>
        <w:tc>
          <w:tcPr>
            <w:tcW w:w="1275" w:type="dxa"/>
            <w:vMerge/>
            <w:vAlign w:val="center"/>
          </w:tcPr>
          <w:p w14:paraId="6BF826A6" w14:textId="77777777" w:rsidR="00257AE1" w:rsidRPr="003A0931" w:rsidRDefault="00257AE1">
            <w:pPr>
              <w:tabs>
                <w:tab w:val="left" w:pos="142"/>
              </w:tabs>
              <w:jc w:val="center"/>
              <w:rPr>
                <w:rFonts w:ascii="Montserrat" w:hAnsi="Montserrat"/>
                <w:color w:val="000000" w:themeColor="text1"/>
                <w:sz w:val="12"/>
                <w:szCs w:val="18"/>
              </w:rPr>
              <w:pPrChange w:id="1247" w:author="Ramsés Vázquez Lira" w:date="2020-01-11T19:09:00Z">
                <w:pPr>
                  <w:jc w:val="center"/>
                </w:pPr>
              </w:pPrChange>
            </w:pPr>
          </w:p>
        </w:tc>
        <w:tc>
          <w:tcPr>
            <w:tcW w:w="993" w:type="dxa"/>
            <w:vMerge/>
            <w:vAlign w:val="center"/>
          </w:tcPr>
          <w:p w14:paraId="29EFACB6" w14:textId="77777777" w:rsidR="00257AE1" w:rsidRPr="003A0931" w:rsidRDefault="00257AE1">
            <w:pPr>
              <w:tabs>
                <w:tab w:val="left" w:pos="142"/>
              </w:tabs>
              <w:jc w:val="center"/>
              <w:rPr>
                <w:rFonts w:ascii="Montserrat" w:hAnsi="Montserrat"/>
                <w:color w:val="000000" w:themeColor="text1"/>
                <w:sz w:val="12"/>
                <w:szCs w:val="18"/>
              </w:rPr>
              <w:pPrChange w:id="1248" w:author="Ramsés Vázquez Lira" w:date="2020-01-11T19:09:00Z">
                <w:pPr>
                  <w:jc w:val="center"/>
                </w:pPr>
              </w:pPrChange>
            </w:pPr>
          </w:p>
        </w:tc>
        <w:tc>
          <w:tcPr>
            <w:tcW w:w="850" w:type="dxa"/>
            <w:vMerge/>
          </w:tcPr>
          <w:p w14:paraId="6AC18613" w14:textId="77777777" w:rsidR="00257AE1" w:rsidRPr="003A0931" w:rsidRDefault="00257AE1">
            <w:pPr>
              <w:tabs>
                <w:tab w:val="left" w:pos="142"/>
              </w:tabs>
              <w:jc w:val="center"/>
              <w:rPr>
                <w:rFonts w:ascii="Montserrat" w:hAnsi="Montserrat"/>
                <w:color w:val="000000" w:themeColor="text1"/>
                <w:sz w:val="12"/>
                <w:szCs w:val="18"/>
              </w:rPr>
              <w:pPrChange w:id="1249" w:author="Ramsés Vázquez Lira" w:date="2020-01-11T19:09:00Z">
                <w:pPr>
                  <w:jc w:val="center"/>
                </w:pPr>
              </w:pPrChange>
            </w:pPr>
          </w:p>
        </w:tc>
        <w:tc>
          <w:tcPr>
            <w:tcW w:w="753" w:type="dxa"/>
            <w:vMerge/>
            <w:vAlign w:val="center"/>
          </w:tcPr>
          <w:p w14:paraId="1D417D71" w14:textId="77777777" w:rsidR="00257AE1" w:rsidRPr="003A0931" w:rsidRDefault="00257AE1">
            <w:pPr>
              <w:tabs>
                <w:tab w:val="left" w:pos="142"/>
              </w:tabs>
              <w:jc w:val="center"/>
              <w:rPr>
                <w:rFonts w:ascii="Montserrat" w:hAnsi="Montserrat"/>
                <w:color w:val="000000" w:themeColor="text1"/>
                <w:sz w:val="12"/>
                <w:szCs w:val="18"/>
              </w:rPr>
              <w:pPrChange w:id="1250" w:author="Ramsés Vázquez Lira" w:date="2020-01-11T19:09:00Z">
                <w:pPr>
                  <w:jc w:val="center"/>
                </w:pPr>
              </w:pPrChange>
            </w:pPr>
          </w:p>
        </w:tc>
      </w:tr>
      <w:tr w:rsidR="00257AE1" w:rsidRPr="003A0931" w14:paraId="43836A86" w14:textId="77777777" w:rsidTr="00943101">
        <w:trPr>
          <w:trHeight w:val="64"/>
        </w:trPr>
        <w:tc>
          <w:tcPr>
            <w:tcW w:w="1042" w:type="dxa"/>
            <w:vMerge w:val="restart"/>
            <w:vAlign w:val="center"/>
          </w:tcPr>
          <w:p w14:paraId="71B0342D" w14:textId="77777777" w:rsidR="00257AE1" w:rsidRPr="003A0931" w:rsidRDefault="00257AE1">
            <w:pPr>
              <w:tabs>
                <w:tab w:val="left" w:pos="142"/>
              </w:tabs>
              <w:rPr>
                <w:rFonts w:ascii="Montserrat" w:hAnsi="Montserrat"/>
                <w:color w:val="000000" w:themeColor="text1"/>
                <w:sz w:val="12"/>
                <w:szCs w:val="18"/>
              </w:rPr>
              <w:pPrChange w:id="1251" w:author="Ramsés Vázquez Lira" w:date="2020-01-11T19:09:00Z">
                <w:pPr/>
              </w:pPrChange>
            </w:pPr>
            <w:r w:rsidRPr="003A0931">
              <w:rPr>
                <w:rFonts w:ascii="Montserrat" w:hAnsi="Montserrat"/>
                <w:color w:val="000000" w:themeColor="text1"/>
                <w:sz w:val="12"/>
                <w:szCs w:val="18"/>
              </w:rPr>
              <w:t>Promoción Vertical Educación Básica</w:t>
            </w:r>
          </w:p>
        </w:tc>
        <w:tc>
          <w:tcPr>
            <w:tcW w:w="1633" w:type="dxa"/>
            <w:vMerge w:val="restart"/>
            <w:vAlign w:val="center"/>
          </w:tcPr>
          <w:p w14:paraId="0FCE8CF9" w14:textId="77777777" w:rsidR="00257AE1" w:rsidRPr="003A0931" w:rsidRDefault="00257AE1">
            <w:pPr>
              <w:pStyle w:val="Prrafodelista"/>
              <w:numPr>
                <w:ilvl w:val="0"/>
                <w:numId w:val="28"/>
              </w:numPr>
              <w:tabs>
                <w:tab w:val="left" w:pos="142"/>
              </w:tabs>
              <w:ind w:left="0"/>
              <w:rPr>
                <w:rFonts w:ascii="Montserrat" w:hAnsi="Montserrat"/>
                <w:color w:val="000000" w:themeColor="text1"/>
                <w:sz w:val="12"/>
                <w:szCs w:val="18"/>
              </w:rPr>
              <w:pPrChange w:id="1252" w:author="Ramsés Vázquez Lira" w:date="2020-01-11T19:09:00Z">
                <w:pPr>
                  <w:pStyle w:val="Prrafodelista"/>
                  <w:numPr>
                    <w:numId w:val="28"/>
                  </w:numPr>
                  <w:ind w:left="360" w:hanging="360"/>
                </w:pPr>
              </w:pPrChange>
            </w:pPr>
            <w:r w:rsidRPr="003A0931">
              <w:rPr>
                <w:rFonts w:ascii="Montserrat" w:hAnsi="Montserrat"/>
                <w:color w:val="000000" w:themeColor="text1"/>
                <w:sz w:val="12"/>
                <w:szCs w:val="18"/>
              </w:rPr>
              <w:t>Instrumento de valoración de conocimientos y aptitudes</w:t>
            </w:r>
          </w:p>
        </w:tc>
        <w:tc>
          <w:tcPr>
            <w:tcW w:w="1148" w:type="dxa"/>
            <w:vMerge w:val="restart"/>
          </w:tcPr>
          <w:p w14:paraId="0202F238" w14:textId="77777777" w:rsidR="00257AE1" w:rsidRPr="003A0931" w:rsidRDefault="00257AE1">
            <w:pPr>
              <w:tabs>
                <w:tab w:val="left" w:pos="142"/>
              </w:tabs>
              <w:jc w:val="center"/>
              <w:rPr>
                <w:rFonts w:ascii="Montserrat" w:hAnsi="Montserrat"/>
                <w:color w:val="000000" w:themeColor="text1"/>
                <w:sz w:val="12"/>
                <w:szCs w:val="18"/>
              </w:rPr>
              <w:pPrChange w:id="1253" w:author="Ramsés Vázquez Lira" w:date="2020-01-11T19:09:00Z">
                <w:pPr>
                  <w:jc w:val="center"/>
                </w:pPr>
              </w:pPrChange>
            </w:pPr>
            <w:r w:rsidRPr="003A0931">
              <w:rPr>
                <w:rFonts w:ascii="Montserrat" w:hAnsi="Montserrat"/>
                <w:color w:val="000000" w:themeColor="text1"/>
                <w:sz w:val="12"/>
                <w:szCs w:val="18"/>
              </w:rPr>
              <w:t>Dirección</w:t>
            </w:r>
          </w:p>
        </w:tc>
        <w:tc>
          <w:tcPr>
            <w:tcW w:w="1134" w:type="dxa"/>
          </w:tcPr>
          <w:p w14:paraId="461305F1" w14:textId="77777777" w:rsidR="00257AE1" w:rsidRPr="003A0931" w:rsidRDefault="00257AE1">
            <w:pPr>
              <w:tabs>
                <w:tab w:val="left" w:pos="142"/>
              </w:tabs>
              <w:jc w:val="center"/>
              <w:rPr>
                <w:rFonts w:ascii="Montserrat" w:hAnsi="Montserrat"/>
                <w:color w:val="000000" w:themeColor="text1"/>
                <w:sz w:val="12"/>
                <w:szCs w:val="18"/>
              </w:rPr>
              <w:pPrChange w:id="1254" w:author="Ramsés Vázquez Lira" w:date="2020-01-11T19:09:00Z">
                <w:pPr>
                  <w:jc w:val="center"/>
                </w:pPr>
              </w:pPrChange>
            </w:pPr>
            <w:r w:rsidRPr="003A0931">
              <w:rPr>
                <w:rFonts w:ascii="Montserrat" w:hAnsi="Montserrat"/>
                <w:color w:val="000000" w:themeColor="text1"/>
                <w:sz w:val="12"/>
                <w:szCs w:val="18"/>
              </w:rPr>
              <w:t>Inicial y preescolar</w:t>
            </w:r>
          </w:p>
        </w:tc>
        <w:tc>
          <w:tcPr>
            <w:tcW w:w="1275" w:type="dxa"/>
            <w:vMerge w:val="restart"/>
            <w:vAlign w:val="center"/>
          </w:tcPr>
          <w:p w14:paraId="62D7BFD9" w14:textId="77777777" w:rsidR="00257AE1" w:rsidRPr="003A0931" w:rsidRDefault="00257AE1">
            <w:pPr>
              <w:tabs>
                <w:tab w:val="left" w:pos="142"/>
              </w:tabs>
              <w:jc w:val="center"/>
              <w:rPr>
                <w:rFonts w:ascii="Montserrat" w:hAnsi="Montserrat"/>
                <w:color w:val="000000" w:themeColor="text1"/>
                <w:sz w:val="12"/>
                <w:szCs w:val="18"/>
              </w:rPr>
              <w:pPrChange w:id="1255" w:author="Ramsés Vázquez Lira" w:date="2020-01-11T19:09:00Z">
                <w:pPr>
                  <w:jc w:val="center"/>
                </w:pPr>
              </w:pPrChange>
            </w:pPr>
            <w:r w:rsidRPr="003A0931">
              <w:rPr>
                <w:rFonts w:ascii="Montserrat" w:hAnsi="Montserrat"/>
                <w:color w:val="000000" w:themeColor="text1"/>
                <w:sz w:val="12"/>
                <w:szCs w:val="18"/>
              </w:rPr>
              <w:t>14 de abril</w:t>
            </w:r>
          </w:p>
        </w:tc>
        <w:tc>
          <w:tcPr>
            <w:tcW w:w="993" w:type="dxa"/>
            <w:vMerge w:val="restart"/>
            <w:vAlign w:val="center"/>
          </w:tcPr>
          <w:p w14:paraId="09E7DBC0" w14:textId="77777777" w:rsidR="00257AE1" w:rsidRPr="003A0931" w:rsidRDefault="00257AE1">
            <w:pPr>
              <w:tabs>
                <w:tab w:val="left" w:pos="142"/>
              </w:tabs>
              <w:jc w:val="center"/>
              <w:rPr>
                <w:rFonts w:ascii="Montserrat" w:hAnsi="Montserrat"/>
                <w:color w:val="000000" w:themeColor="text1"/>
                <w:sz w:val="12"/>
                <w:szCs w:val="18"/>
              </w:rPr>
              <w:pPrChange w:id="1256" w:author="Ramsés Vázquez Lira" w:date="2020-01-11T19:09:00Z">
                <w:pPr>
                  <w:jc w:val="center"/>
                </w:pPr>
              </w:pPrChange>
            </w:pPr>
            <w:r w:rsidRPr="003A0931">
              <w:rPr>
                <w:rFonts w:ascii="Montserrat" w:hAnsi="Montserrat"/>
                <w:color w:val="000000" w:themeColor="text1"/>
                <w:sz w:val="12"/>
                <w:szCs w:val="18"/>
              </w:rPr>
              <w:t>15 de abril</w:t>
            </w:r>
          </w:p>
        </w:tc>
        <w:tc>
          <w:tcPr>
            <w:tcW w:w="850" w:type="dxa"/>
            <w:vMerge w:val="restart"/>
            <w:vAlign w:val="center"/>
          </w:tcPr>
          <w:p w14:paraId="1EE60827" w14:textId="77777777" w:rsidR="00257AE1" w:rsidRPr="003A0931" w:rsidRDefault="00257AE1">
            <w:pPr>
              <w:tabs>
                <w:tab w:val="left" w:pos="142"/>
              </w:tabs>
              <w:jc w:val="center"/>
              <w:rPr>
                <w:rFonts w:ascii="Montserrat" w:hAnsi="Montserrat"/>
                <w:color w:val="000000" w:themeColor="text1"/>
                <w:sz w:val="12"/>
                <w:szCs w:val="18"/>
              </w:rPr>
              <w:pPrChange w:id="1257" w:author="Ramsés Vázquez Lira" w:date="2020-01-11T19:09:00Z">
                <w:pPr>
                  <w:jc w:val="center"/>
                </w:pPr>
              </w:pPrChange>
            </w:pPr>
            <w:r w:rsidRPr="003A0931">
              <w:rPr>
                <w:rFonts w:ascii="Montserrat" w:hAnsi="Montserrat"/>
                <w:color w:val="000000" w:themeColor="text1"/>
                <w:sz w:val="12"/>
                <w:szCs w:val="18"/>
              </w:rPr>
              <w:t>No aplica</w:t>
            </w:r>
          </w:p>
        </w:tc>
        <w:tc>
          <w:tcPr>
            <w:tcW w:w="753" w:type="dxa"/>
            <w:vMerge w:val="restart"/>
            <w:vAlign w:val="center"/>
          </w:tcPr>
          <w:p w14:paraId="79D38ADE" w14:textId="77777777" w:rsidR="00257AE1" w:rsidRPr="003A0931" w:rsidRDefault="00257AE1">
            <w:pPr>
              <w:tabs>
                <w:tab w:val="left" w:pos="142"/>
              </w:tabs>
              <w:jc w:val="center"/>
              <w:rPr>
                <w:rFonts w:ascii="Montserrat" w:hAnsi="Montserrat"/>
                <w:color w:val="000000" w:themeColor="text1"/>
                <w:sz w:val="12"/>
                <w:szCs w:val="18"/>
              </w:rPr>
              <w:pPrChange w:id="1258" w:author="Ramsés Vázquez Lira" w:date="2020-01-11T19:09:00Z">
                <w:pPr>
                  <w:jc w:val="center"/>
                </w:pPr>
              </w:pPrChange>
            </w:pPr>
            <w:r w:rsidRPr="003A0931">
              <w:rPr>
                <w:rFonts w:ascii="Montserrat" w:hAnsi="Montserrat"/>
                <w:color w:val="000000" w:themeColor="text1"/>
                <w:sz w:val="12"/>
                <w:szCs w:val="18"/>
              </w:rPr>
              <w:t>16 y 17 de mayo de 2020</w:t>
            </w:r>
          </w:p>
        </w:tc>
      </w:tr>
      <w:tr w:rsidR="00257AE1" w:rsidRPr="003A0931" w14:paraId="6F503AB0" w14:textId="77777777" w:rsidTr="00943101">
        <w:trPr>
          <w:trHeight w:val="63"/>
        </w:trPr>
        <w:tc>
          <w:tcPr>
            <w:tcW w:w="1042" w:type="dxa"/>
            <w:vMerge/>
            <w:vAlign w:val="center"/>
          </w:tcPr>
          <w:p w14:paraId="239A6488" w14:textId="77777777" w:rsidR="00257AE1" w:rsidRPr="003A0931" w:rsidRDefault="00257AE1">
            <w:pPr>
              <w:tabs>
                <w:tab w:val="left" w:pos="142"/>
              </w:tabs>
              <w:rPr>
                <w:rFonts w:ascii="Montserrat" w:hAnsi="Montserrat"/>
                <w:color w:val="000000" w:themeColor="text1"/>
                <w:sz w:val="12"/>
                <w:szCs w:val="18"/>
              </w:rPr>
              <w:pPrChange w:id="1259" w:author="Ramsés Vázquez Lira" w:date="2020-01-11T19:09:00Z">
                <w:pPr/>
              </w:pPrChange>
            </w:pPr>
          </w:p>
        </w:tc>
        <w:tc>
          <w:tcPr>
            <w:tcW w:w="1633" w:type="dxa"/>
            <w:vMerge/>
            <w:vAlign w:val="center"/>
          </w:tcPr>
          <w:p w14:paraId="750F84AD" w14:textId="77777777" w:rsidR="00257AE1" w:rsidRPr="003A0931" w:rsidRDefault="00257AE1">
            <w:pPr>
              <w:pStyle w:val="Prrafodelista"/>
              <w:numPr>
                <w:ilvl w:val="0"/>
                <w:numId w:val="28"/>
              </w:numPr>
              <w:tabs>
                <w:tab w:val="left" w:pos="142"/>
              </w:tabs>
              <w:ind w:left="0"/>
              <w:rPr>
                <w:rFonts w:ascii="Montserrat" w:hAnsi="Montserrat"/>
                <w:color w:val="000000" w:themeColor="text1"/>
                <w:sz w:val="12"/>
                <w:szCs w:val="18"/>
              </w:rPr>
              <w:pPrChange w:id="1260" w:author="Ramsés Vázquez Lira" w:date="2020-01-11T19:09:00Z">
                <w:pPr>
                  <w:pStyle w:val="Prrafodelista"/>
                  <w:numPr>
                    <w:numId w:val="28"/>
                  </w:numPr>
                  <w:ind w:left="360" w:hanging="360"/>
                </w:pPr>
              </w:pPrChange>
            </w:pPr>
          </w:p>
        </w:tc>
        <w:tc>
          <w:tcPr>
            <w:tcW w:w="1148" w:type="dxa"/>
            <w:vMerge/>
          </w:tcPr>
          <w:p w14:paraId="6F61E7CA" w14:textId="77777777" w:rsidR="00257AE1" w:rsidRPr="003A0931" w:rsidRDefault="00257AE1">
            <w:pPr>
              <w:tabs>
                <w:tab w:val="left" w:pos="142"/>
              </w:tabs>
              <w:jc w:val="center"/>
              <w:rPr>
                <w:rFonts w:ascii="Montserrat" w:hAnsi="Montserrat"/>
                <w:color w:val="000000" w:themeColor="text1"/>
                <w:sz w:val="12"/>
                <w:szCs w:val="18"/>
              </w:rPr>
              <w:pPrChange w:id="1261" w:author="Ramsés Vázquez Lira" w:date="2020-01-11T19:09:00Z">
                <w:pPr>
                  <w:jc w:val="center"/>
                </w:pPr>
              </w:pPrChange>
            </w:pPr>
          </w:p>
        </w:tc>
        <w:tc>
          <w:tcPr>
            <w:tcW w:w="1134" w:type="dxa"/>
          </w:tcPr>
          <w:p w14:paraId="1A0635D5" w14:textId="77777777" w:rsidR="00257AE1" w:rsidRPr="003A0931" w:rsidRDefault="00257AE1">
            <w:pPr>
              <w:tabs>
                <w:tab w:val="left" w:pos="142"/>
              </w:tabs>
              <w:jc w:val="center"/>
              <w:rPr>
                <w:rFonts w:ascii="Montserrat" w:hAnsi="Montserrat"/>
                <w:color w:val="000000" w:themeColor="text1"/>
                <w:sz w:val="12"/>
                <w:szCs w:val="18"/>
              </w:rPr>
              <w:pPrChange w:id="1262" w:author="Ramsés Vázquez Lira" w:date="2020-01-11T19:09:00Z">
                <w:pPr>
                  <w:jc w:val="center"/>
                </w:pPr>
              </w:pPrChange>
            </w:pPr>
            <w:r w:rsidRPr="003A0931">
              <w:rPr>
                <w:rFonts w:ascii="Montserrat" w:hAnsi="Montserrat"/>
                <w:color w:val="000000" w:themeColor="text1"/>
                <w:sz w:val="12"/>
                <w:szCs w:val="18"/>
              </w:rPr>
              <w:t>Primaria</w:t>
            </w:r>
          </w:p>
        </w:tc>
        <w:tc>
          <w:tcPr>
            <w:tcW w:w="1275" w:type="dxa"/>
            <w:vMerge/>
            <w:vAlign w:val="center"/>
          </w:tcPr>
          <w:p w14:paraId="7B4BF32F" w14:textId="77777777" w:rsidR="00257AE1" w:rsidRPr="003A0931" w:rsidRDefault="00257AE1">
            <w:pPr>
              <w:tabs>
                <w:tab w:val="left" w:pos="142"/>
              </w:tabs>
              <w:jc w:val="center"/>
              <w:rPr>
                <w:rFonts w:ascii="Montserrat" w:hAnsi="Montserrat"/>
                <w:color w:val="000000" w:themeColor="text1"/>
                <w:sz w:val="12"/>
                <w:szCs w:val="18"/>
              </w:rPr>
              <w:pPrChange w:id="1263" w:author="Ramsés Vázquez Lira" w:date="2020-01-11T19:09:00Z">
                <w:pPr>
                  <w:jc w:val="center"/>
                </w:pPr>
              </w:pPrChange>
            </w:pPr>
          </w:p>
        </w:tc>
        <w:tc>
          <w:tcPr>
            <w:tcW w:w="993" w:type="dxa"/>
            <w:vMerge/>
            <w:vAlign w:val="center"/>
          </w:tcPr>
          <w:p w14:paraId="2BBD44DE" w14:textId="77777777" w:rsidR="00257AE1" w:rsidRPr="003A0931" w:rsidRDefault="00257AE1">
            <w:pPr>
              <w:tabs>
                <w:tab w:val="left" w:pos="142"/>
              </w:tabs>
              <w:jc w:val="center"/>
              <w:rPr>
                <w:rFonts w:ascii="Montserrat" w:hAnsi="Montserrat"/>
                <w:color w:val="000000" w:themeColor="text1"/>
                <w:sz w:val="12"/>
                <w:szCs w:val="18"/>
              </w:rPr>
              <w:pPrChange w:id="1264" w:author="Ramsés Vázquez Lira" w:date="2020-01-11T19:09:00Z">
                <w:pPr>
                  <w:jc w:val="center"/>
                </w:pPr>
              </w:pPrChange>
            </w:pPr>
          </w:p>
        </w:tc>
        <w:tc>
          <w:tcPr>
            <w:tcW w:w="850" w:type="dxa"/>
            <w:vMerge/>
          </w:tcPr>
          <w:p w14:paraId="1707B69E" w14:textId="77777777" w:rsidR="00257AE1" w:rsidRPr="003A0931" w:rsidRDefault="00257AE1">
            <w:pPr>
              <w:tabs>
                <w:tab w:val="left" w:pos="142"/>
              </w:tabs>
              <w:jc w:val="center"/>
              <w:rPr>
                <w:rFonts w:ascii="Montserrat" w:hAnsi="Montserrat"/>
                <w:color w:val="000000" w:themeColor="text1"/>
                <w:sz w:val="12"/>
                <w:szCs w:val="18"/>
              </w:rPr>
              <w:pPrChange w:id="1265" w:author="Ramsés Vázquez Lira" w:date="2020-01-11T19:09:00Z">
                <w:pPr>
                  <w:jc w:val="center"/>
                </w:pPr>
              </w:pPrChange>
            </w:pPr>
          </w:p>
        </w:tc>
        <w:tc>
          <w:tcPr>
            <w:tcW w:w="753" w:type="dxa"/>
            <w:vMerge/>
            <w:vAlign w:val="center"/>
          </w:tcPr>
          <w:p w14:paraId="1DF58732" w14:textId="77777777" w:rsidR="00257AE1" w:rsidRPr="003A0931" w:rsidRDefault="00257AE1">
            <w:pPr>
              <w:tabs>
                <w:tab w:val="left" w:pos="142"/>
              </w:tabs>
              <w:jc w:val="center"/>
              <w:rPr>
                <w:rFonts w:ascii="Montserrat" w:hAnsi="Montserrat"/>
                <w:color w:val="000000" w:themeColor="text1"/>
                <w:sz w:val="12"/>
                <w:szCs w:val="18"/>
              </w:rPr>
              <w:pPrChange w:id="1266" w:author="Ramsés Vázquez Lira" w:date="2020-01-11T19:09:00Z">
                <w:pPr>
                  <w:jc w:val="center"/>
                </w:pPr>
              </w:pPrChange>
            </w:pPr>
          </w:p>
        </w:tc>
      </w:tr>
      <w:tr w:rsidR="00257AE1" w:rsidRPr="003A0931" w14:paraId="1D1E2C6C" w14:textId="77777777" w:rsidTr="00943101">
        <w:trPr>
          <w:trHeight w:val="63"/>
        </w:trPr>
        <w:tc>
          <w:tcPr>
            <w:tcW w:w="1042" w:type="dxa"/>
            <w:vMerge/>
            <w:vAlign w:val="center"/>
          </w:tcPr>
          <w:p w14:paraId="73E8749C" w14:textId="77777777" w:rsidR="00257AE1" w:rsidRPr="003A0931" w:rsidRDefault="00257AE1">
            <w:pPr>
              <w:tabs>
                <w:tab w:val="left" w:pos="142"/>
              </w:tabs>
              <w:rPr>
                <w:rFonts w:ascii="Montserrat" w:hAnsi="Montserrat"/>
                <w:color w:val="000000" w:themeColor="text1"/>
                <w:sz w:val="12"/>
                <w:szCs w:val="18"/>
              </w:rPr>
              <w:pPrChange w:id="1267" w:author="Ramsés Vázquez Lira" w:date="2020-01-11T19:09:00Z">
                <w:pPr/>
              </w:pPrChange>
            </w:pPr>
          </w:p>
        </w:tc>
        <w:tc>
          <w:tcPr>
            <w:tcW w:w="1633" w:type="dxa"/>
            <w:vMerge/>
            <w:vAlign w:val="center"/>
          </w:tcPr>
          <w:p w14:paraId="37CE7C7C" w14:textId="77777777" w:rsidR="00257AE1" w:rsidRPr="003A0931" w:rsidRDefault="00257AE1">
            <w:pPr>
              <w:pStyle w:val="Prrafodelista"/>
              <w:numPr>
                <w:ilvl w:val="0"/>
                <w:numId w:val="28"/>
              </w:numPr>
              <w:tabs>
                <w:tab w:val="left" w:pos="142"/>
              </w:tabs>
              <w:ind w:left="0"/>
              <w:rPr>
                <w:rFonts w:ascii="Montserrat" w:hAnsi="Montserrat"/>
                <w:color w:val="000000" w:themeColor="text1"/>
                <w:sz w:val="12"/>
                <w:szCs w:val="18"/>
              </w:rPr>
              <w:pPrChange w:id="1268" w:author="Ramsés Vázquez Lira" w:date="2020-01-11T19:09:00Z">
                <w:pPr>
                  <w:pStyle w:val="Prrafodelista"/>
                  <w:numPr>
                    <w:numId w:val="28"/>
                  </w:numPr>
                  <w:ind w:left="360" w:hanging="360"/>
                </w:pPr>
              </w:pPrChange>
            </w:pPr>
          </w:p>
        </w:tc>
        <w:tc>
          <w:tcPr>
            <w:tcW w:w="1148" w:type="dxa"/>
            <w:vMerge/>
          </w:tcPr>
          <w:p w14:paraId="078A659C" w14:textId="77777777" w:rsidR="00257AE1" w:rsidRPr="003A0931" w:rsidRDefault="00257AE1">
            <w:pPr>
              <w:tabs>
                <w:tab w:val="left" w:pos="142"/>
              </w:tabs>
              <w:jc w:val="center"/>
              <w:rPr>
                <w:rFonts w:ascii="Montserrat" w:hAnsi="Montserrat"/>
                <w:color w:val="000000" w:themeColor="text1"/>
                <w:sz w:val="12"/>
                <w:szCs w:val="18"/>
              </w:rPr>
              <w:pPrChange w:id="1269" w:author="Ramsés Vázquez Lira" w:date="2020-01-11T19:09:00Z">
                <w:pPr>
                  <w:jc w:val="center"/>
                </w:pPr>
              </w:pPrChange>
            </w:pPr>
          </w:p>
        </w:tc>
        <w:tc>
          <w:tcPr>
            <w:tcW w:w="1134" w:type="dxa"/>
          </w:tcPr>
          <w:p w14:paraId="6368CCDD" w14:textId="77777777" w:rsidR="00257AE1" w:rsidRPr="003A0931" w:rsidRDefault="00257AE1">
            <w:pPr>
              <w:tabs>
                <w:tab w:val="left" w:pos="142"/>
              </w:tabs>
              <w:jc w:val="center"/>
              <w:rPr>
                <w:rFonts w:ascii="Montserrat" w:hAnsi="Montserrat"/>
                <w:color w:val="000000" w:themeColor="text1"/>
                <w:sz w:val="12"/>
                <w:szCs w:val="18"/>
              </w:rPr>
              <w:pPrChange w:id="1270" w:author="Ramsés Vázquez Lira" w:date="2020-01-11T19:09:00Z">
                <w:pPr>
                  <w:jc w:val="center"/>
                </w:pPr>
              </w:pPrChange>
            </w:pPr>
            <w:r w:rsidRPr="003A0931">
              <w:rPr>
                <w:rFonts w:ascii="Montserrat" w:hAnsi="Montserrat"/>
                <w:color w:val="000000" w:themeColor="text1"/>
                <w:sz w:val="12"/>
                <w:szCs w:val="18"/>
              </w:rPr>
              <w:t>Secundaria</w:t>
            </w:r>
          </w:p>
        </w:tc>
        <w:tc>
          <w:tcPr>
            <w:tcW w:w="1275" w:type="dxa"/>
            <w:vMerge/>
            <w:vAlign w:val="center"/>
          </w:tcPr>
          <w:p w14:paraId="46882728" w14:textId="77777777" w:rsidR="00257AE1" w:rsidRPr="003A0931" w:rsidRDefault="00257AE1">
            <w:pPr>
              <w:tabs>
                <w:tab w:val="left" w:pos="142"/>
              </w:tabs>
              <w:jc w:val="center"/>
              <w:rPr>
                <w:rFonts w:ascii="Montserrat" w:hAnsi="Montserrat"/>
                <w:color w:val="000000" w:themeColor="text1"/>
                <w:sz w:val="12"/>
                <w:szCs w:val="18"/>
              </w:rPr>
              <w:pPrChange w:id="1271" w:author="Ramsés Vázquez Lira" w:date="2020-01-11T19:09:00Z">
                <w:pPr>
                  <w:jc w:val="center"/>
                </w:pPr>
              </w:pPrChange>
            </w:pPr>
          </w:p>
        </w:tc>
        <w:tc>
          <w:tcPr>
            <w:tcW w:w="993" w:type="dxa"/>
            <w:vMerge/>
            <w:vAlign w:val="center"/>
          </w:tcPr>
          <w:p w14:paraId="70530072" w14:textId="77777777" w:rsidR="00257AE1" w:rsidRPr="003A0931" w:rsidRDefault="00257AE1">
            <w:pPr>
              <w:tabs>
                <w:tab w:val="left" w:pos="142"/>
              </w:tabs>
              <w:jc w:val="center"/>
              <w:rPr>
                <w:rFonts w:ascii="Montserrat" w:hAnsi="Montserrat"/>
                <w:color w:val="000000" w:themeColor="text1"/>
                <w:sz w:val="12"/>
                <w:szCs w:val="18"/>
              </w:rPr>
              <w:pPrChange w:id="1272" w:author="Ramsés Vázquez Lira" w:date="2020-01-11T19:09:00Z">
                <w:pPr>
                  <w:jc w:val="center"/>
                </w:pPr>
              </w:pPrChange>
            </w:pPr>
          </w:p>
        </w:tc>
        <w:tc>
          <w:tcPr>
            <w:tcW w:w="850" w:type="dxa"/>
            <w:vMerge/>
          </w:tcPr>
          <w:p w14:paraId="3B450A3A" w14:textId="77777777" w:rsidR="00257AE1" w:rsidRPr="003A0931" w:rsidRDefault="00257AE1">
            <w:pPr>
              <w:tabs>
                <w:tab w:val="left" w:pos="142"/>
              </w:tabs>
              <w:jc w:val="center"/>
              <w:rPr>
                <w:rFonts w:ascii="Montserrat" w:hAnsi="Montserrat"/>
                <w:color w:val="000000" w:themeColor="text1"/>
                <w:sz w:val="12"/>
                <w:szCs w:val="18"/>
              </w:rPr>
              <w:pPrChange w:id="1273" w:author="Ramsés Vázquez Lira" w:date="2020-01-11T19:09:00Z">
                <w:pPr>
                  <w:jc w:val="center"/>
                </w:pPr>
              </w:pPrChange>
            </w:pPr>
          </w:p>
        </w:tc>
        <w:tc>
          <w:tcPr>
            <w:tcW w:w="753" w:type="dxa"/>
            <w:vMerge/>
            <w:vAlign w:val="center"/>
          </w:tcPr>
          <w:p w14:paraId="62A633CD" w14:textId="77777777" w:rsidR="00257AE1" w:rsidRPr="003A0931" w:rsidRDefault="00257AE1">
            <w:pPr>
              <w:tabs>
                <w:tab w:val="left" w:pos="142"/>
              </w:tabs>
              <w:jc w:val="center"/>
              <w:rPr>
                <w:rFonts w:ascii="Montserrat" w:hAnsi="Montserrat"/>
                <w:color w:val="000000" w:themeColor="text1"/>
                <w:sz w:val="12"/>
                <w:szCs w:val="18"/>
              </w:rPr>
              <w:pPrChange w:id="1274" w:author="Ramsés Vázquez Lira" w:date="2020-01-11T19:09:00Z">
                <w:pPr>
                  <w:jc w:val="center"/>
                </w:pPr>
              </w:pPrChange>
            </w:pPr>
          </w:p>
        </w:tc>
      </w:tr>
      <w:tr w:rsidR="00257AE1" w:rsidRPr="003A0931" w14:paraId="62852E2B" w14:textId="77777777" w:rsidTr="00943101">
        <w:trPr>
          <w:trHeight w:val="63"/>
        </w:trPr>
        <w:tc>
          <w:tcPr>
            <w:tcW w:w="1042" w:type="dxa"/>
            <w:vMerge/>
            <w:vAlign w:val="center"/>
          </w:tcPr>
          <w:p w14:paraId="299AE2C2" w14:textId="77777777" w:rsidR="00257AE1" w:rsidRPr="003A0931" w:rsidRDefault="00257AE1">
            <w:pPr>
              <w:tabs>
                <w:tab w:val="left" w:pos="142"/>
              </w:tabs>
              <w:rPr>
                <w:rFonts w:ascii="Montserrat" w:hAnsi="Montserrat"/>
                <w:color w:val="000000" w:themeColor="text1"/>
                <w:sz w:val="12"/>
                <w:szCs w:val="18"/>
              </w:rPr>
              <w:pPrChange w:id="1275" w:author="Ramsés Vázquez Lira" w:date="2020-01-11T19:09:00Z">
                <w:pPr/>
              </w:pPrChange>
            </w:pPr>
          </w:p>
        </w:tc>
        <w:tc>
          <w:tcPr>
            <w:tcW w:w="1633" w:type="dxa"/>
            <w:vMerge/>
            <w:vAlign w:val="center"/>
          </w:tcPr>
          <w:p w14:paraId="35F9F6CE" w14:textId="77777777" w:rsidR="00257AE1" w:rsidRPr="003A0931" w:rsidRDefault="00257AE1">
            <w:pPr>
              <w:pStyle w:val="Prrafodelista"/>
              <w:numPr>
                <w:ilvl w:val="0"/>
                <w:numId w:val="28"/>
              </w:numPr>
              <w:tabs>
                <w:tab w:val="left" w:pos="142"/>
              </w:tabs>
              <w:ind w:left="0"/>
              <w:rPr>
                <w:rFonts w:ascii="Montserrat" w:hAnsi="Montserrat"/>
                <w:color w:val="000000" w:themeColor="text1"/>
                <w:sz w:val="12"/>
                <w:szCs w:val="18"/>
              </w:rPr>
              <w:pPrChange w:id="1276" w:author="Ramsés Vázquez Lira" w:date="2020-01-11T19:09:00Z">
                <w:pPr>
                  <w:pStyle w:val="Prrafodelista"/>
                  <w:numPr>
                    <w:numId w:val="28"/>
                  </w:numPr>
                  <w:ind w:left="360" w:hanging="360"/>
                </w:pPr>
              </w:pPrChange>
            </w:pPr>
          </w:p>
        </w:tc>
        <w:tc>
          <w:tcPr>
            <w:tcW w:w="1148" w:type="dxa"/>
            <w:vMerge/>
          </w:tcPr>
          <w:p w14:paraId="517E1DDE" w14:textId="77777777" w:rsidR="00257AE1" w:rsidRPr="003A0931" w:rsidRDefault="00257AE1">
            <w:pPr>
              <w:tabs>
                <w:tab w:val="left" w:pos="142"/>
              </w:tabs>
              <w:jc w:val="center"/>
              <w:rPr>
                <w:rFonts w:ascii="Montserrat" w:hAnsi="Montserrat"/>
                <w:color w:val="000000" w:themeColor="text1"/>
                <w:sz w:val="12"/>
                <w:szCs w:val="18"/>
              </w:rPr>
              <w:pPrChange w:id="1277" w:author="Ramsés Vázquez Lira" w:date="2020-01-11T19:09:00Z">
                <w:pPr>
                  <w:jc w:val="center"/>
                </w:pPr>
              </w:pPrChange>
            </w:pPr>
          </w:p>
        </w:tc>
        <w:tc>
          <w:tcPr>
            <w:tcW w:w="1134" w:type="dxa"/>
          </w:tcPr>
          <w:p w14:paraId="6E4CB01A" w14:textId="77777777" w:rsidR="00257AE1" w:rsidRPr="003A0931" w:rsidRDefault="00257AE1">
            <w:pPr>
              <w:tabs>
                <w:tab w:val="left" w:pos="142"/>
              </w:tabs>
              <w:jc w:val="center"/>
              <w:rPr>
                <w:rFonts w:ascii="Montserrat" w:hAnsi="Montserrat"/>
                <w:color w:val="000000" w:themeColor="text1"/>
                <w:sz w:val="12"/>
                <w:szCs w:val="18"/>
              </w:rPr>
              <w:pPrChange w:id="1278" w:author="Ramsés Vázquez Lira" w:date="2020-01-11T19:09:00Z">
                <w:pPr>
                  <w:jc w:val="center"/>
                </w:pPr>
              </w:pPrChange>
            </w:pPr>
            <w:r w:rsidRPr="003A0931">
              <w:rPr>
                <w:rFonts w:ascii="Montserrat" w:hAnsi="Montserrat"/>
                <w:color w:val="000000" w:themeColor="text1"/>
                <w:sz w:val="12"/>
                <w:szCs w:val="18"/>
              </w:rPr>
              <w:t>Especial</w:t>
            </w:r>
          </w:p>
        </w:tc>
        <w:tc>
          <w:tcPr>
            <w:tcW w:w="1275" w:type="dxa"/>
            <w:vMerge/>
            <w:vAlign w:val="center"/>
          </w:tcPr>
          <w:p w14:paraId="0F0CC936" w14:textId="77777777" w:rsidR="00257AE1" w:rsidRPr="003A0931" w:rsidRDefault="00257AE1">
            <w:pPr>
              <w:tabs>
                <w:tab w:val="left" w:pos="142"/>
              </w:tabs>
              <w:jc w:val="center"/>
              <w:rPr>
                <w:rFonts w:ascii="Montserrat" w:hAnsi="Montserrat"/>
                <w:color w:val="000000" w:themeColor="text1"/>
                <w:sz w:val="12"/>
                <w:szCs w:val="18"/>
              </w:rPr>
              <w:pPrChange w:id="1279" w:author="Ramsés Vázquez Lira" w:date="2020-01-11T19:09:00Z">
                <w:pPr>
                  <w:jc w:val="center"/>
                </w:pPr>
              </w:pPrChange>
            </w:pPr>
          </w:p>
        </w:tc>
        <w:tc>
          <w:tcPr>
            <w:tcW w:w="993" w:type="dxa"/>
            <w:vMerge/>
            <w:vAlign w:val="center"/>
          </w:tcPr>
          <w:p w14:paraId="788FE884" w14:textId="77777777" w:rsidR="00257AE1" w:rsidRPr="003A0931" w:rsidRDefault="00257AE1">
            <w:pPr>
              <w:tabs>
                <w:tab w:val="left" w:pos="142"/>
              </w:tabs>
              <w:jc w:val="center"/>
              <w:rPr>
                <w:rFonts w:ascii="Montserrat" w:hAnsi="Montserrat"/>
                <w:color w:val="000000" w:themeColor="text1"/>
                <w:sz w:val="12"/>
                <w:szCs w:val="18"/>
              </w:rPr>
              <w:pPrChange w:id="1280" w:author="Ramsés Vázquez Lira" w:date="2020-01-11T19:09:00Z">
                <w:pPr>
                  <w:jc w:val="center"/>
                </w:pPr>
              </w:pPrChange>
            </w:pPr>
          </w:p>
        </w:tc>
        <w:tc>
          <w:tcPr>
            <w:tcW w:w="850" w:type="dxa"/>
            <w:vMerge/>
          </w:tcPr>
          <w:p w14:paraId="43D8103B" w14:textId="77777777" w:rsidR="00257AE1" w:rsidRPr="003A0931" w:rsidRDefault="00257AE1">
            <w:pPr>
              <w:tabs>
                <w:tab w:val="left" w:pos="142"/>
              </w:tabs>
              <w:jc w:val="center"/>
              <w:rPr>
                <w:rFonts w:ascii="Montserrat" w:hAnsi="Montserrat"/>
                <w:color w:val="000000" w:themeColor="text1"/>
                <w:sz w:val="12"/>
                <w:szCs w:val="18"/>
              </w:rPr>
              <w:pPrChange w:id="1281" w:author="Ramsés Vázquez Lira" w:date="2020-01-11T19:09:00Z">
                <w:pPr>
                  <w:jc w:val="center"/>
                </w:pPr>
              </w:pPrChange>
            </w:pPr>
          </w:p>
        </w:tc>
        <w:tc>
          <w:tcPr>
            <w:tcW w:w="753" w:type="dxa"/>
            <w:vMerge/>
            <w:vAlign w:val="center"/>
          </w:tcPr>
          <w:p w14:paraId="52F38013" w14:textId="77777777" w:rsidR="00257AE1" w:rsidRPr="003A0931" w:rsidRDefault="00257AE1">
            <w:pPr>
              <w:tabs>
                <w:tab w:val="left" w:pos="142"/>
              </w:tabs>
              <w:jc w:val="center"/>
              <w:rPr>
                <w:rFonts w:ascii="Montserrat" w:hAnsi="Montserrat"/>
                <w:color w:val="000000" w:themeColor="text1"/>
                <w:sz w:val="12"/>
                <w:szCs w:val="18"/>
              </w:rPr>
              <w:pPrChange w:id="1282" w:author="Ramsés Vázquez Lira" w:date="2020-01-11T19:09:00Z">
                <w:pPr>
                  <w:jc w:val="center"/>
                </w:pPr>
              </w:pPrChange>
            </w:pPr>
          </w:p>
        </w:tc>
      </w:tr>
      <w:tr w:rsidR="00257AE1" w:rsidRPr="003A0931" w14:paraId="5E961265" w14:textId="77777777" w:rsidTr="00943101">
        <w:trPr>
          <w:trHeight w:val="328"/>
        </w:trPr>
        <w:tc>
          <w:tcPr>
            <w:tcW w:w="1042" w:type="dxa"/>
            <w:vMerge/>
            <w:vAlign w:val="center"/>
          </w:tcPr>
          <w:p w14:paraId="2A491C96" w14:textId="77777777" w:rsidR="00257AE1" w:rsidRPr="003A0931" w:rsidRDefault="00257AE1">
            <w:pPr>
              <w:tabs>
                <w:tab w:val="left" w:pos="142"/>
              </w:tabs>
              <w:rPr>
                <w:rFonts w:ascii="Montserrat" w:hAnsi="Montserrat"/>
                <w:color w:val="000000" w:themeColor="text1"/>
                <w:sz w:val="12"/>
                <w:szCs w:val="18"/>
              </w:rPr>
              <w:pPrChange w:id="1283" w:author="Ramsés Vázquez Lira" w:date="2020-01-11T19:09:00Z">
                <w:pPr/>
              </w:pPrChange>
            </w:pPr>
          </w:p>
        </w:tc>
        <w:tc>
          <w:tcPr>
            <w:tcW w:w="1633" w:type="dxa"/>
            <w:vMerge/>
            <w:vAlign w:val="center"/>
          </w:tcPr>
          <w:p w14:paraId="51DA6EB9" w14:textId="77777777" w:rsidR="00257AE1" w:rsidRPr="003A0931" w:rsidRDefault="00257AE1">
            <w:pPr>
              <w:pStyle w:val="Prrafodelista"/>
              <w:numPr>
                <w:ilvl w:val="0"/>
                <w:numId w:val="28"/>
              </w:numPr>
              <w:tabs>
                <w:tab w:val="left" w:pos="142"/>
              </w:tabs>
              <w:ind w:left="0"/>
              <w:rPr>
                <w:rFonts w:ascii="Montserrat" w:hAnsi="Montserrat"/>
                <w:color w:val="000000" w:themeColor="text1"/>
                <w:sz w:val="12"/>
                <w:szCs w:val="18"/>
              </w:rPr>
              <w:pPrChange w:id="1284" w:author="Ramsés Vázquez Lira" w:date="2020-01-11T19:09:00Z">
                <w:pPr>
                  <w:pStyle w:val="Prrafodelista"/>
                  <w:numPr>
                    <w:numId w:val="28"/>
                  </w:numPr>
                  <w:ind w:left="360" w:hanging="360"/>
                </w:pPr>
              </w:pPrChange>
            </w:pPr>
          </w:p>
        </w:tc>
        <w:tc>
          <w:tcPr>
            <w:tcW w:w="1148" w:type="dxa"/>
          </w:tcPr>
          <w:p w14:paraId="43D68CF1" w14:textId="77777777" w:rsidR="00257AE1" w:rsidRPr="003A0931" w:rsidRDefault="00257AE1">
            <w:pPr>
              <w:tabs>
                <w:tab w:val="left" w:pos="142"/>
              </w:tabs>
              <w:jc w:val="center"/>
              <w:rPr>
                <w:rFonts w:ascii="Montserrat" w:hAnsi="Montserrat"/>
                <w:color w:val="000000" w:themeColor="text1"/>
                <w:sz w:val="12"/>
                <w:szCs w:val="18"/>
              </w:rPr>
              <w:pPrChange w:id="1285" w:author="Ramsés Vázquez Lira" w:date="2020-01-11T19:09:00Z">
                <w:pPr>
                  <w:jc w:val="center"/>
                </w:pPr>
              </w:pPrChange>
            </w:pPr>
            <w:r w:rsidRPr="003A0931">
              <w:rPr>
                <w:rFonts w:ascii="Montserrat" w:hAnsi="Montserrat"/>
                <w:color w:val="000000" w:themeColor="text1"/>
                <w:sz w:val="12"/>
                <w:szCs w:val="18"/>
              </w:rPr>
              <w:t>Supervisión</w:t>
            </w:r>
          </w:p>
        </w:tc>
        <w:tc>
          <w:tcPr>
            <w:tcW w:w="1134" w:type="dxa"/>
          </w:tcPr>
          <w:p w14:paraId="18E9DC4F" w14:textId="77777777" w:rsidR="00257AE1" w:rsidRPr="003A0931" w:rsidRDefault="00257AE1">
            <w:pPr>
              <w:tabs>
                <w:tab w:val="left" w:pos="142"/>
              </w:tabs>
              <w:jc w:val="center"/>
              <w:rPr>
                <w:rFonts w:ascii="Montserrat" w:hAnsi="Montserrat"/>
                <w:color w:val="000000" w:themeColor="text1"/>
                <w:sz w:val="12"/>
                <w:szCs w:val="18"/>
              </w:rPr>
              <w:pPrChange w:id="1286" w:author="Ramsés Vázquez Lira" w:date="2020-01-11T19:09:00Z">
                <w:pPr>
                  <w:jc w:val="center"/>
                </w:pPr>
              </w:pPrChange>
            </w:pPr>
            <w:r w:rsidRPr="003A0931">
              <w:rPr>
                <w:rFonts w:ascii="Montserrat" w:hAnsi="Montserrat"/>
                <w:color w:val="000000" w:themeColor="text1"/>
                <w:sz w:val="12"/>
                <w:szCs w:val="18"/>
              </w:rPr>
              <w:t>Genérico para EB</w:t>
            </w:r>
          </w:p>
        </w:tc>
        <w:tc>
          <w:tcPr>
            <w:tcW w:w="1275" w:type="dxa"/>
            <w:vMerge/>
            <w:vAlign w:val="center"/>
          </w:tcPr>
          <w:p w14:paraId="5EB5859C" w14:textId="77777777" w:rsidR="00257AE1" w:rsidRPr="003A0931" w:rsidRDefault="00257AE1">
            <w:pPr>
              <w:tabs>
                <w:tab w:val="left" w:pos="142"/>
              </w:tabs>
              <w:jc w:val="center"/>
              <w:rPr>
                <w:rFonts w:ascii="Montserrat" w:hAnsi="Montserrat"/>
                <w:color w:val="000000" w:themeColor="text1"/>
                <w:sz w:val="12"/>
                <w:szCs w:val="18"/>
              </w:rPr>
              <w:pPrChange w:id="1287" w:author="Ramsés Vázquez Lira" w:date="2020-01-11T19:09:00Z">
                <w:pPr>
                  <w:jc w:val="center"/>
                </w:pPr>
              </w:pPrChange>
            </w:pPr>
          </w:p>
        </w:tc>
        <w:tc>
          <w:tcPr>
            <w:tcW w:w="993" w:type="dxa"/>
            <w:vMerge/>
            <w:vAlign w:val="center"/>
          </w:tcPr>
          <w:p w14:paraId="74D39360" w14:textId="77777777" w:rsidR="00257AE1" w:rsidRPr="003A0931" w:rsidRDefault="00257AE1">
            <w:pPr>
              <w:tabs>
                <w:tab w:val="left" w:pos="142"/>
              </w:tabs>
              <w:jc w:val="center"/>
              <w:rPr>
                <w:rFonts w:ascii="Montserrat" w:hAnsi="Montserrat"/>
                <w:color w:val="000000" w:themeColor="text1"/>
                <w:sz w:val="12"/>
                <w:szCs w:val="18"/>
              </w:rPr>
              <w:pPrChange w:id="1288" w:author="Ramsés Vázquez Lira" w:date="2020-01-11T19:09:00Z">
                <w:pPr>
                  <w:jc w:val="center"/>
                </w:pPr>
              </w:pPrChange>
            </w:pPr>
          </w:p>
        </w:tc>
        <w:tc>
          <w:tcPr>
            <w:tcW w:w="850" w:type="dxa"/>
            <w:vMerge/>
          </w:tcPr>
          <w:p w14:paraId="73C9C4AE" w14:textId="77777777" w:rsidR="00257AE1" w:rsidRPr="003A0931" w:rsidRDefault="00257AE1">
            <w:pPr>
              <w:tabs>
                <w:tab w:val="left" w:pos="142"/>
              </w:tabs>
              <w:jc w:val="center"/>
              <w:rPr>
                <w:rFonts w:ascii="Montserrat" w:hAnsi="Montserrat"/>
                <w:color w:val="000000" w:themeColor="text1"/>
                <w:sz w:val="12"/>
                <w:szCs w:val="18"/>
              </w:rPr>
              <w:pPrChange w:id="1289" w:author="Ramsés Vázquez Lira" w:date="2020-01-11T19:09:00Z">
                <w:pPr>
                  <w:jc w:val="center"/>
                </w:pPr>
              </w:pPrChange>
            </w:pPr>
          </w:p>
        </w:tc>
        <w:tc>
          <w:tcPr>
            <w:tcW w:w="753" w:type="dxa"/>
            <w:vMerge/>
            <w:vAlign w:val="center"/>
          </w:tcPr>
          <w:p w14:paraId="1E8B3C54" w14:textId="77777777" w:rsidR="00257AE1" w:rsidRPr="003A0931" w:rsidRDefault="00257AE1">
            <w:pPr>
              <w:tabs>
                <w:tab w:val="left" w:pos="142"/>
              </w:tabs>
              <w:jc w:val="center"/>
              <w:rPr>
                <w:rFonts w:ascii="Montserrat" w:hAnsi="Montserrat"/>
                <w:color w:val="000000" w:themeColor="text1"/>
                <w:sz w:val="12"/>
                <w:szCs w:val="18"/>
              </w:rPr>
              <w:pPrChange w:id="1290" w:author="Ramsés Vázquez Lira" w:date="2020-01-11T19:09:00Z">
                <w:pPr>
                  <w:jc w:val="center"/>
                </w:pPr>
              </w:pPrChange>
            </w:pPr>
          </w:p>
        </w:tc>
      </w:tr>
      <w:tr w:rsidR="00257AE1" w:rsidRPr="003A0931" w14:paraId="3FA98AE1" w14:textId="77777777" w:rsidTr="00943101">
        <w:trPr>
          <w:trHeight w:val="265"/>
        </w:trPr>
        <w:tc>
          <w:tcPr>
            <w:tcW w:w="1042" w:type="dxa"/>
            <w:vMerge/>
            <w:vAlign w:val="center"/>
          </w:tcPr>
          <w:p w14:paraId="3E4C8927" w14:textId="77777777" w:rsidR="00257AE1" w:rsidRPr="003A0931" w:rsidRDefault="00257AE1">
            <w:pPr>
              <w:tabs>
                <w:tab w:val="left" w:pos="142"/>
              </w:tabs>
              <w:rPr>
                <w:rFonts w:ascii="Montserrat" w:hAnsi="Montserrat"/>
                <w:color w:val="000000" w:themeColor="text1"/>
                <w:sz w:val="12"/>
                <w:szCs w:val="18"/>
              </w:rPr>
              <w:pPrChange w:id="1291" w:author="Ramsés Vázquez Lira" w:date="2020-01-11T19:09:00Z">
                <w:pPr/>
              </w:pPrChange>
            </w:pPr>
          </w:p>
        </w:tc>
        <w:tc>
          <w:tcPr>
            <w:tcW w:w="1633" w:type="dxa"/>
            <w:vMerge w:val="restart"/>
            <w:vAlign w:val="center"/>
          </w:tcPr>
          <w:p w14:paraId="19367C8E" w14:textId="77777777" w:rsidR="00257AE1" w:rsidRPr="003A0931" w:rsidRDefault="00257AE1">
            <w:pPr>
              <w:pStyle w:val="Prrafodelista"/>
              <w:numPr>
                <w:ilvl w:val="0"/>
                <w:numId w:val="28"/>
              </w:numPr>
              <w:tabs>
                <w:tab w:val="left" w:pos="142"/>
              </w:tabs>
              <w:ind w:left="0"/>
              <w:rPr>
                <w:rFonts w:ascii="Montserrat" w:hAnsi="Montserrat"/>
                <w:color w:val="000000" w:themeColor="text1"/>
                <w:sz w:val="12"/>
                <w:szCs w:val="18"/>
              </w:rPr>
              <w:pPrChange w:id="1292" w:author="Ramsés Vázquez Lira" w:date="2020-01-11T19:09:00Z">
                <w:pPr>
                  <w:pStyle w:val="Prrafodelista"/>
                  <w:numPr>
                    <w:numId w:val="28"/>
                  </w:numPr>
                  <w:ind w:left="360" w:hanging="360"/>
                </w:pPr>
              </w:pPrChange>
            </w:pPr>
            <w:r w:rsidRPr="003A0931">
              <w:rPr>
                <w:rFonts w:ascii="Montserrat" w:hAnsi="Montserrat"/>
                <w:color w:val="000000" w:themeColor="text1"/>
                <w:sz w:val="12"/>
                <w:szCs w:val="18"/>
              </w:rPr>
              <w:t>Cuestionario de habilidades directivas</w:t>
            </w:r>
          </w:p>
        </w:tc>
        <w:tc>
          <w:tcPr>
            <w:tcW w:w="1148" w:type="dxa"/>
          </w:tcPr>
          <w:p w14:paraId="5A550FD4" w14:textId="77777777" w:rsidR="00257AE1" w:rsidRPr="003A0931" w:rsidRDefault="00257AE1">
            <w:pPr>
              <w:tabs>
                <w:tab w:val="left" w:pos="142"/>
              </w:tabs>
              <w:jc w:val="center"/>
              <w:rPr>
                <w:rFonts w:ascii="Montserrat" w:hAnsi="Montserrat"/>
                <w:color w:val="000000" w:themeColor="text1"/>
                <w:sz w:val="12"/>
                <w:szCs w:val="18"/>
              </w:rPr>
              <w:pPrChange w:id="1293" w:author="Ramsés Vázquez Lira" w:date="2020-01-11T19:09:00Z">
                <w:pPr>
                  <w:jc w:val="center"/>
                </w:pPr>
              </w:pPrChange>
            </w:pPr>
            <w:r w:rsidRPr="003A0931">
              <w:rPr>
                <w:rFonts w:ascii="Montserrat" w:hAnsi="Montserrat"/>
                <w:color w:val="000000" w:themeColor="text1"/>
                <w:sz w:val="12"/>
                <w:szCs w:val="18"/>
              </w:rPr>
              <w:t>Dirección</w:t>
            </w:r>
          </w:p>
        </w:tc>
        <w:tc>
          <w:tcPr>
            <w:tcW w:w="1134" w:type="dxa"/>
            <w:vMerge w:val="restart"/>
          </w:tcPr>
          <w:p w14:paraId="0C4D135B" w14:textId="77777777" w:rsidR="00257AE1" w:rsidRPr="003A0931" w:rsidRDefault="00257AE1">
            <w:pPr>
              <w:tabs>
                <w:tab w:val="left" w:pos="142"/>
              </w:tabs>
              <w:jc w:val="center"/>
              <w:rPr>
                <w:rFonts w:ascii="Montserrat" w:hAnsi="Montserrat"/>
                <w:color w:val="000000" w:themeColor="text1"/>
                <w:sz w:val="12"/>
                <w:szCs w:val="18"/>
              </w:rPr>
              <w:pPrChange w:id="1294" w:author="Ramsés Vázquez Lira" w:date="2020-01-11T19:09:00Z">
                <w:pPr>
                  <w:jc w:val="center"/>
                </w:pPr>
              </w:pPrChange>
            </w:pPr>
            <w:r w:rsidRPr="003A0931">
              <w:rPr>
                <w:rFonts w:ascii="Montserrat" w:hAnsi="Montserrat"/>
                <w:color w:val="000000" w:themeColor="text1"/>
                <w:sz w:val="12"/>
                <w:szCs w:val="18"/>
              </w:rPr>
              <w:t>Genérico para EB</w:t>
            </w:r>
          </w:p>
        </w:tc>
        <w:tc>
          <w:tcPr>
            <w:tcW w:w="1275" w:type="dxa"/>
            <w:vMerge w:val="restart"/>
            <w:vAlign w:val="center"/>
          </w:tcPr>
          <w:p w14:paraId="03EC4DA6" w14:textId="77777777" w:rsidR="00257AE1" w:rsidRPr="003A0931" w:rsidRDefault="00257AE1">
            <w:pPr>
              <w:tabs>
                <w:tab w:val="left" w:pos="142"/>
              </w:tabs>
              <w:jc w:val="center"/>
              <w:rPr>
                <w:rFonts w:ascii="Montserrat" w:hAnsi="Montserrat"/>
                <w:color w:val="000000" w:themeColor="text1"/>
                <w:sz w:val="12"/>
                <w:szCs w:val="18"/>
              </w:rPr>
              <w:pPrChange w:id="1295" w:author="Ramsés Vázquez Lira" w:date="2020-01-11T19:09:00Z">
                <w:pPr>
                  <w:jc w:val="center"/>
                </w:pPr>
              </w:pPrChange>
            </w:pPr>
            <w:r w:rsidRPr="003A0931">
              <w:rPr>
                <w:rFonts w:ascii="Montserrat" w:hAnsi="Montserrat"/>
                <w:color w:val="000000" w:themeColor="text1"/>
                <w:sz w:val="12"/>
                <w:szCs w:val="18"/>
              </w:rPr>
              <w:t>18 de marzo</w:t>
            </w:r>
          </w:p>
        </w:tc>
        <w:tc>
          <w:tcPr>
            <w:tcW w:w="993" w:type="dxa"/>
            <w:vMerge w:val="restart"/>
            <w:vAlign w:val="center"/>
          </w:tcPr>
          <w:p w14:paraId="1B6B86A4" w14:textId="77777777" w:rsidR="00257AE1" w:rsidRPr="003A0931" w:rsidRDefault="00257AE1">
            <w:pPr>
              <w:tabs>
                <w:tab w:val="left" w:pos="142"/>
              </w:tabs>
              <w:jc w:val="center"/>
              <w:rPr>
                <w:rFonts w:ascii="Montserrat" w:hAnsi="Montserrat"/>
                <w:color w:val="000000" w:themeColor="text1"/>
                <w:sz w:val="12"/>
                <w:szCs w:val="18"/>
              </w:rPr>
              <w:pPrChange w:id="1296" w:author="Ramsés Vázquez Lira" w:date="2020-01-11T19:09:00Z">
                <w:pPr>
                  <w:jc w:val="center"/>
                </w:pPr>
              </w:pPrChange>
            </w:pPr>
            <w:r w:rsidRPr="003A0931">
              <w:rPr>
                <w:rFonts w:ascii="Montserrat" w:hAnsi="Montserrat"/>
                <w:color w:val="000000" w:themeColor="text1"/>
                <w:sz w:val="12"/>
                <w:szCs w:val="18"/>
              </w:rPr>
              <w:t>No aplica</w:t>
            </w:r>
          </w:p>
        </w:tc>
        <w:tc>
          <w:tcPr>
            <w:tcW w:w="850" w:type="dxa"/>
            <w:vMerge w:val="restart"/>
            <w:vAlign w:val="center"/>
          </w:tcPr>
          <w:p w14:paraId="0718F0F0" w14:textId="77777777" w:rsidR="00257AE1" w:rsidRPr="003A0931" w:rsidRDefault="00257AE1">
            <w:pPr>
              <w:tabs>
                <w:tab w:val="left" w:pos="142"/>
              </w:tabs>
              <w:jc w:val="center"/>
              <w:rPr>
                <w:rFonts w:ascii="Montserrat" w:hAnsi="Montserrat"/>
                <w:color w:val="000000" w:themeColor="text1"/>
                <w:sz w:val="12"/>
                <w:szCs w:val="18"/>
              </w:rPr>
              <w:pPrChange w:id="1297" w:author="Ramsés Vázquez Lira" w:date="2020-01-11T19:09:00Z">
                <w:pPr>
                  <w:jc w:val="center"/>
                </w:pPr>
              </w:pPrChange>
            </w:pPr>
            <w:r w:rsidRPr="003A0931">
              <w:rPr>
                <w:rFonts w:ascii="Montserrat" w:hAnsi="Montserrat"/>
                <w:color w:val="000000" w:themeColor="text1"/>
                <w:sz w:val="12"/>
                <w:szCs w:val="18"/>
              </w:rPr>
              <w:t>20 de marzo</w:t>
            </w:r>
          </w:p>
        </w:tc>
        <w:tc>
          <w:tcPr>
            <w:tcW w:w="753" w:type="dxa"/>
            <w:vMerge w:val="restart"/>
            <w:vAlign w:val="center"/>
          </w:tcPr>
          <w:p w14:paraId="62DFD2DE" w14:textId="77777777" w:rsidR="00257AE1" w:rsidRPr="003A0931" w:rsidRDefault="00257AE1">
            <w:pPr>
              <w:tabs>
                <w:tab w:val="left" w:pos="142"/>
              </w:tabs>
              <w:jc w:val="center"/>
              <w:rPr>
                <w:rFonts w:ascii="Montserrat" w:hAnsi="Montserrat"/>
                <w:color w:val="000000" w:themeColor="text1"/>
                <w:sz w:val="12"/>
                <w:szCs w:val="18"/>
              </w:rPr>
              <w:pPrChange w:id="1298" w:author="Ramsés Vázquez Lira" w:date="2020-01-11T19:09:00Z">
                <w:pPr>
                  <w:jc w:val="center"/>
                </w:pPr>
              </w:pPrChange>
            </w:pPr>
            <w:r w:rsidRPr="003A0931">
              <w:rPr>
                <w:rFonts w:ascii="Montserrat" w:hAnsi="Montserrat"/>
                <w:color w:val="000000" w:themeColor="text1"/>
                <w:sz w:val="12"/>
                <w:szCs w:val="18"/>
              </w:rPr>
              <w:t>20 de abril al 4 de mayo</w:t>
            </w:r>
          </w:p>
        </w:tc>
      </w:tr>
      <w:tr w:rsidR="00257AE1" w:rsidRPr="003A0931" w14:paraId="47F97648" w14:textId="77777777" w:rsidTr="00943101">
        <w:trPr>
          <w:trHeight w:val="265"/>
        </w:trPr>
        <w:tc>
          <w:tcPr>
            <w:tcW w:w="1042" w:type="dxa"/>
            <w:vMerge/>
            <w:vAlign w:val="center"/>
          </w:tcPr>
          <w:p w14:paraId="6641B9B8" w14:textId="77777777" w:rsidR="00257AE1" w:rsidRPr="003A0931" w:rsidRDefault="00257AE1">
            <w:pPr>
              <w:tabs>
                <w:tab w:val="left" w:pos="142"/>
              </w:tabs>
              <w:rPr>
                <w:rFonts w:ascii="Montserrat" w:hAnsi="Montserrat"/>
                <w:color w:val="000000" w:themeColor="text1"/>
                <w:sz w:val="12"/>
                <w:szCs w:val="18"/>
              </w:rPr>
              <w:pPrChange w:id="1299" w:author="Ramsés Vázquez Lira" w:date="2020-01-11T19:09:00Z">
                <w:pPr/>
              </w:pPrChange>
            </w:pPr>
          </w:p>
        </w:tc>
        <w:tc>
          <w:tcPr>
            <w:tcW w:w="1633" w:type="dxa"/>
            <w:vMerge/>
            <w:vAlign w:val="center"/>
          </w:tcPr>
          <w:p w14:paraId="027EBBD6" w14:textId="77777777" w:rsidR="00257AE1" w:rsidRPr="003A0931" w:rsidRDefault="00257AE1">
            <w:pPr>
              <w:pStyle w:val="Prrafodelista"/>
              <w:numPr>
                <w:ilvl w:val="0"/>
                <w:numId w:val="28"/>
              </w:numPr>
              <w:tabs>
                <w:tab w:val="left" w:pos="142"/>
              </w:tabs>
              <w:ind w:left="0"/>
              <w:rPr>
                <w:rFonts w:ascii="Montserrat" w:hAnsi="Montserrat"/>
                <w:color w:val="000000" w:themeColor="text1"/>
                <w:sz w:val="12"/>
                <w:szCs w:val="18"/>
              </w:rPr>
              <w:pPrChange w:id="1300" w:author="Ramsés Vázquez Lira" w:date="2020-01-11T19:09:00Z">
                <w:pPr>
                  <w:pStyle w:val="Prrafodelista"/>
                  <w:numPr>
                    <w:numId w:val="28"/>
                  </w:numPr>
                  <w:ind w:left="360" w:hanging="360"/>
                </w:pPr>
              </w:pPrChange>
            </w:pPr>
          </w:p>
        </w:tc>
        <w:tc>
          <w:tcPr>
            <w:tcW w:w="1148" w:type="dxa"/>
          </w:tcPr>
          <w:p w14:paraId="52F8BB1C" w14:textId="77777777" w:rsidR="00257AE1" w:rsidRPr="003A0931" w:rsidRDefault="00257AE1">
            <w:pPr>
              <w:tabs>
                <w:tab w:val="left" w:pos="142"/>
              </w:tabs>
              <w:jc w:val="center"/>
              <w:rPr>
                <w:rFonts w:ascii="Montserrat" w:hAnsi="Montserrat"/>
                <w:color w:val="000000" w:themeColor="text1"/>
                <w:sz w:val="12"/>
                <w:szCs w:val="18"/>
              </w:rPr>
              <w:pPrChange w:id="1301" w:author="Ramsés Vázquez Lira" w:date="2020-01-11T19:09:00Z">
                <w:pPr>
                  <w:jc w:val="center"/>
                </w:pPr>
              </w:pPrChange>
            </w:pPr>
            <w:r w:rsidRPr="003A0931">
              <w:rPr>
                <w:rFonts w:ascii="Montserrat" w:hAnsi="Montserrat"/>
                <w:color w:val="000000" w:themeColor="text1"/>
                <w:sz w:val="12"/>
                <w:szCs w:val="18"/>
              </w:rPr>
              <w:t>Supervisión</w:t>
            </w:r>
          </w:p>
        </w:tc>
        <w:tc>
          <w:tcPr>
            <w:tcW w:w="1134" w:type="dxa"/>
            <w:vMerge/>
          </w:tcPr>
          <w:p w14:paraId="2B2F0E1F" w14:textId="77777777" w:rsidR="00257AE1" w:rsidRPr="003A0931" w:rsidRDefault="00257AE1">
            <w:pPr>
              <w:tabs>
                <w:tab w:val="left" w:pos="142"/>
              </w:tabs>
              <w:jc w:val="center"/>
              <w:rPr>
                <w:rFonts w:ascii="Montserrat" w:hAnsi="Montserrat"/>
                <w:color w:val="000000" w:themeColor="text1"/>
                <w:sz w:val="12"/>
                <w:szCs w:val="18"/>
              </w:rPr>
              <w:pPrChange w:id="1302" w:author="Ramsés Vázquez Lira" w:date="2020-01-11T19:09:00Z">
                <w:pPr>
                  <w:jc w:val="center"/>
                </w:pPr>
              </w:pPrChange>
            </w:pPr>
          </w:p>
        </w:tc>
        <w:tc>
          <w:tcPr>
            <w:tcW w:w="1275" w:type="dxa"/>
            <w:vMerge/>
            <w:vAlign w:val="center"/>
          </w:tcPr>
          <w:p w14:paraId="473D89C9" w14:textId="77777777" w:rsidR="00257AE1" w:rsidRPr="003A0931" w:rsidRDefault="00257AE1">
            <w:pPr>
              <w:tabs>
                <w:tab w:val="left" w:pos="142"/>
              </w:tabs>
              <w:jc w:val="center"/>
              <w:rPr>
                <w:rFonts w:ascii="Montserrat" w:hAnsi="Montserrat"/>
                <w:color w:val="000000" w:themeColor="text1"/>
                <w:sz w:val="12"/>
                <w:szCs w:val="18"/>
              </w:rPr>
              <w:pPrChange w:id="1303" w:author="Ramsés Vázquez Lira" w:date="2020-01-11T19:09:00Z">
                <w:pPr>
                  <w:jc w:val="center"/>
                </w:pPr>
              </w:pPrChange>
            </w:pPr>
          </w:p>
        </w:tc>
        <w:tc>
          <w:tcPr>
            <w:tcW w:w="993" w:type="dxa"/>
            <w:vMerge/>
            <w:vAlign w:val="center"/>
          </w:tcPr>
          <w:p w14:paraId="1EDBCBA6" w14:textId="77777777" w:rsidR="00257AE1" w:rsidRPr="003A0931" w:rsidRDefault="00257AE1">
            <w:pPr>
              <w:tabs>
                <w:tab w:val="left" w:pos="142"/>
              </w:tabs>
              <w:jc w:val="center"/>
              <w:rPr>
                <w:rFonts w:ascii="Montserrat" w:hAnsi="Montserrat"/>
                <w:color w:val="000000" w:themeColor="text1"/>
                <w:sz w:val="12"/>
                <w:szCs w:val="18"/>
              </w:rPr>
              <w:pPrChange w:id="1304" w:author="Ramsés Vázquez Lira" w:date="2020-01-11T19:09:00Z">
                <w:pPr>
                  <w:jc w:val="center"/>
                </w:pPr>
              </w:pPrChange>
            </w:pPr>
          </w:p>
        </w:tc>
        <w:tc>
          <w:tcPr>
            <w:tcW w:w="850" w:type="dxa"/>
            <w:vMerge/>
            <w:vAlign w:val="center"/>
          </w:tcPr>
          <w:p w14:paraId="71205ACC" w14:textId="77777777" w:rsidR="00257AE1" w:rsidRPr="003A0931" w:rsidRDefault="00257AE1">
            <w:pPr>
              <w:tabs>
                <w:tab w:val="left" w:pos="142"/>
              </w:tabs>
              <w:jc w:val="center"/>
              <w:rPr>
                <w:rFonts w:ascii="Montserrat" w:hAnsi="Montserrat"/>
                <w:color w:val="000000" w:themeColor="text1"/>
                <w:sz w:val="12"/>
                <w:szCs w:val="18"/>
              </w:rPr>
              <w:pPrChange w:id="1305" w:author="Ramsés Vázquez Lira" w:date="2020-01-11T19:09:00Z">
                <w:pPr>
                  <w:jc w:val="center"/>
                </w:pPr>
              </w:pPrChange>
            </w:pPr>
          </w:p>
        </w:tc>
        <w:tc>
          <w:tcPr>
            <w:tcW w:w="753" w:type="dxa"/>
            <w:vMerge/>
            <w:vAlign w:val="center"/>
          </w:tcPr>
          <w:p w14:paraId="0148267F" w14:textId="77777777" w:rsidR="00257AE1" w:rsidRPr="003A0931" w:rsidRDefault="00257AE1">
            <w:pPr>
              <w:tabs>
                <w:tab w:val="left" w:pos="142"/>
              </w:tabs>
              <w:jc w:val="center"/>
              <w:rPr>
                <w:rFonts w:ascii="Montserrat" w:hAnsi="Montserrat"/>
                <w:color w:val="000000" w:themeColor="text1"/>
                <w:sz w:val="12"/>
                <w:szCs w:val="18"/>
              </w:rPr>
              <w:pPrChange w:id="1306" w:author="Ramsés Vázquez Lira" w:date="2020-01-11T19:09:00Z">
                <w:pPr>
                  <w:jc w:val="center"/>
                </w:pPr>
              </w:pPrChange>
            </w:pPr>
          </w:p>
        </w:tc>
      </w:tr>
      <w:tr w:rsidR="00257AE1" w:rsidRPr="003A0931" w14:paraId="4A07E4C9" w14:textId="77777777" w:rsidTr="00943101">
        <w:trPr>
          <w:trHeight w:val="524"/>
        </w:trPr>
        <w:tc>
          <w:tcPr>
            <w:tcW w:w="1042" w:type="dxa"/>
            <w:vMerge/>
          </w:tcPr>
          <w:p w14:paraId="483B7F13" w14:textId="77777777" w:rsidR="00257AE1" w:rsidRPr="003A0931" w:rsidRDefault="00257AE1">
            <w:pPr>
              <w:tabs>
                <w:tab w:val="left" w:pos="142"/>
              </w:tabs>
              <w:jc w:val="both"/>
              <w:rPr>
                <w:rFonts w:ascii="Montserrat" w:hAnsi="Montserrat"/>
                <w:color w:val="000000" w:themeColor="text1"/>
                <w:sz w:val="12"/>
                <w:szCs w:val="18"/>
              </w:rPr>
              <w:pPrChange w:id="1307" w:author="Ramsés Vázquez Lira" w:date="2020-01-11T19:09:00Z">
                <w:pPr>
                  <w:jc w:val="both"/>
                </w:pPr>
              </w:pPrChange>
            </w:pPr>
          </w:p>
        </w:tc>
        <w:tc>
          <w:tcPr>
            <w:tcW w:w="1633" w:type="dxa"/>
            <w:vMerge w:val="restart"/>
            <w:vAlign w:val="center"/>
          </w:tcPr>
          <w:p w14:paraId="2D86D5D1" w14:textId="77777777" w:rsidR="00257AE1" w:rsidRPr="003A0931" w:rsidRDefault="00257AE1">
            <w:pPr>
              <w:pStyle w:val="Prrafodelista"/>
              <w:numPr>
                <w:ilvl w:val="0"/>
                <w:numId w:val="28"/>
              </w:numPr>
              <w:tabs>
                <w:tab w:val="left" w:pos="142"/>
              </w:tabs>
              <w:ind w:left="0"/>
              <w:rPr>
                <w:rFonts w:ascii="Montserrat" w:hAnsi="Montserrat"/>
                <w:color w:val="000000" w:themeColor="text1"/>
                <w:sz w:val="12"/>
                <w:szCs w:val="18"/>
              </w:rPr>
              <w:pPrChange w:id="1308" w:author="Ramsés Vázquez Lira" w:date="2020-01-11T19:09:00Z">
                <w:pPr>
                  <w:pStyle w:val="Prrafodelista"/>
                  <w:numPr>
                    <w:numId w:val="28"/>
                  </w:numPr>
                  <w:ind w:left="360" w:hanging="360"/>
                </w:pPr>
              </w:pPrChange>
            </w:pPr>
            <w:r w:rsidRPr="003A0931">
              <w:rPr>
                <w:rFonts w:ascii="Montserrat" w:hAnsi="Montserrat"/>
                <w:color w:val="000000" w:themeColor="text1"/>
                <w:sz w:val="12"/>
                <w:szCs w:val="18"/>
              </w:rPr>
              <w:t>Encuesta de percepción sobre el trabajo directivo y aportaciones al colectivo escolar</w:t>
            </w:r>
          </w:p>
        </w:tc>
        <w:tc>
          <w:tcPr>
            <w:tcW w:w="1148" w:type="dxa"/>
            <w:vAlign w:val="center"/>
          </w:tcPr>
          <w:p w14:paraId="28C58B91" w14:textId="77777777" w:rsidR="00257AE1" w:rsidRPr="003A0931" w:rsidRDefault="00257AE1">
            <w:pPr>
              <w:tabs>
                <w:tab w:val="left" w:pos="142"/>
              </w:tabs>
              <w:jc w:val="center"/>
              <w:rPr>
                <w:rFonts w:ascii="Montserrat" w:hAnsi="Montserrat"/>
                <w:color w:val="000000" w:themeColor="text1"/>
                <w:sz w:val="12"/>
                <w:szCs w:val="18"/>
              </w:rPr>
              <w:pPrChange w:id="1309" w:author="Ramsés Vázquez Lira" w:date="2020-01-11T19:09:00Z">
                <w:pPr>
                  <w:jc w:val="center"/>
                </w:pPr>
              </w:pPrChange>
            </w:pPr>
            <w:r w:rsidRPr="003A0931">
              <w:rPr>
                <w:rFonts w:ascii="Montserrat" w:hAnsi="Montserrat"/>
                <w:color w:val="000000" w:themeColor="text1"/>
                <w:sz w:val="12"/>
                <w:szCs w:val="18"/>
              </w:rPr>
              <w:t>Dirección</w:t>
            </w:r>
          </w:p>
        </w:tc>
        <w:tc>
          <w:tcPr>
            <w:tcW w:w="1134" w:type="dxa"/>
            <w:vMerge w:val="restart"/>
            <w:vAlign w:val="center"/>
          </w:tcPr>
          <w:p w14:paraId="3D880EF2" w14:textId="77777777" w:rsidR="00257AE1" w:rsidRPr="003A0931" w:rsidRDefault="00257AE1">
            <w:pPr>
              <w:tabs>
                <w:tab w:val="left" w:pos="142"/>
              </w:tabs>
              <w:jc w:val="center"/>
              <w:rPr>
                <w:rFonts w:ascii="Montserrat" w:hAnsi="Montserrat"/>
                <w:color w:val="000000" w:themeColor="text1"/>
                <w:sz w:val="12"/>
                <w:szCs w:val="18"/>
              </w:rPr>
              <w:pPrChange w:id="1310" w:author="Ramsés Vázquez Lira" w:date="2020-01-11T19:09:00Z">
                <w:pPr>
                  <w:jc w:val="center"/>
                </w:pPr>
              </w:pPrChange>
            </w:pPr>
            <w:r w:rsidRPr="003A0931">
              <w:rPr>
                <w:rFonts w:ascii="Montserrat" w:hAnsi="Montserrat"/>
                <w:color w:val="000000" w:themeColor="text1"/>
                <w:sz w:val="12"/>
                <w:szCs w:val="18"/>
              </w:rPr>
              <w:t>Genérico para EB</w:t>
            </w:r>
          </w:p>
        </w:tc>
        <w:tc>
          <w:tcPr>
            <w:tcW w:w="1275" w:type="dxa"/>
            <w:vMerge w:val="restart"/>
            <w:vAlign w:val="center"/>
          </w:tcPr>
          <w:p w14:paraId="27B22884" w14:textId="77777777" w:rsidR="00257AE1" w:rsidRPr="003A0931" w:rsidRDefault="00257AE1">
            <w:pPr>
              <w:tabs>
                <w:tab w:val="left" w:pos="142"/>
              </w:tabs>
              <w:jc w:val="center"/>
              <w:rPr>
                <w:rFonts w:ascii="Montserrat" w:hAnsi="Montserrat"/>
                <w:color w:val="000000" w:themeColor="text1"/>
                <w:sz w:val="12"/>
                <w:szCs w:val="18"/>
              </w:rPr>
              <w:pPrChange w:id="1311" w:author="Ramsés Vázquez Lira" w:date="2020-01-11T19:09:00Z">
                <w:pPr>
                  <w:jc w:val="center"/>
                </w:pPr>
              </w:pPrChange>
            </w:pPr>
            <w:r w:rsidRPr="003A0931">
              <w:rPr>
                <w:rFonts w:ascii="Montserrat" w:hAnsi="Montserrat"/>
                <w:color w:val="000000" w:themeColor="text1"/>
                <w:sz w:val="12"/>
                <w:szCs w:val="18"/>
              </w:rPr>
              <w:t>18 de marzo</w:t>
            </w:r>
          </w:p>
        </w:tc>
        <w:tc>
          <w:tcPr>
            <w:tcW w:w="993" w:type="dxa"/>
            <w:vMerge w:val="restart"/>
            <w:vAlign w:val="center"/>
          </w:tcPr>
          <w:p w14:paraId="78C9182E" w14:textId="77777777" w:rsidR="00257AE1" w:rsidRPr="003A0931" w:rsidRDefault="00257AE1">
            <w:pPr>
              <w:tabs>
                <w:tab w:val="left" w:pos="142"/>
              </w:tabs>
              <w:jc w:val="center"/>
              <w:rPr>
                <w:rFonts w:ascii="Montserrat" w:hAnsi="Montserrat"/>
                <w:color w:val="000000" w:themeColor="text1"/>
                <w:sz w:val="12"/>
                <w:szCs w:val="18"/>
              </w:rPr>
              <w:pPrChange w:id="1312" w:author="Ramsés Vázquez Lira" w:date="2020-01-11T19:09:00Z">
                <w:pPr>
                  <w:jc w:val="center"/>
                </w:pPr>
              </w:pPrChange>
            </w:pPr>
            <w:r w:rsidRPr="003A0931">
              <w:rPr>
                <w:rFonts w:ascii="Montserrat" w:hAnsi="Montserrat"/>
                <w:color w:val="000000" w:themeColor="text1"/>
                <w:sz w:val="12"/>
                <w:szCs w:val="18"/>
              </w:rPr>
              <w:t>No aplica</w:t>
            </w:r>
          </w:p>
        </w:tc>
        <w:tc>
          <w:tcPr>
            <w:tcW w:w="850" w:type="dxa"/>
            <w:vMerge w:val="restart"/>
            <w:vAlign w:val="center"/>
          </w:tcPr>
          <w:p w14:paraId="55B1A0CF" w14:textId="77777777" w:rsidR="00257AE1" w:rsidRPr="003A0931" w:rsidRDefault="00257AE1">
            <w:pPr>
              <w:tabs>
                <w:tab w:val="left" w:pos="142"/>
              </w:tabs>
              <w:jc w:val="center"/>
              <w:rPr>
                <w:rFonts w:ascii="Montserrat" w:hAnsi="Montserrat"/>
                <w:color w:val="000000" w:themeColor="text1"/>
                <w:sz w:val="12"/>
                <w:szCs w:val="18"/>
              </w:rPr>
              <w:pPrChange w:id="1313" w:author="Ramsés Vázquez Lira" w:date="2020-01-11T19:09:00Z">
                <w:pPr>
                  <w:jc w:val="center"/>
                </w:pPr>
              </w:pPrChange>
            </w:pPr>
            <w:r w:rsidRPr="003A0931">
              <w:rPr>
                <w:rFonts w:ascii="Montserrat" w:hAnsi="Montserrat"/>
                <w:color w:val="000000" w:themeColor="text1"/>
                <w:sz w:val="12"/>
                <w:szCs w:val="18"/>
              </w:rPr>
              <w:t>20 de marzo</w:t>
            </w:r>
          </w:p>
        </w:tc>
        <w:tc>
          <w:tcPr>
            <w:tcW w:w="753" w:type="dxa"/>
            <w:vMerge w:val="restart"/>
            <w:vAlign w:val="center"/>
          </w:tcPr>
          <w:p w14:paraId="1A730808" w14:textId="77777777" w:rsidR="00257AE1" w:rsidRPr="003A0931" w:rsidRDefault="00257AE1">
            <w:pPr>
              <w:tabs>
                <w:tab w:val="left" w:pos="142"/>
              </w:tabs>
              <w:jc w:val="center"/>
              <w:rPr>
                <w:rFonts w:ascii="Montserrat" w:hAnsi="Montserrat"/>
                <w:color w:val="000000" w:themeColor="text1"/>
                <w:sz w:val="12"/>
                <w:szCs w:val="18"/>
              </w:rPr>
              <w:pPrChange w:id="1314" w:author="Ramsés Vázquez Lira" w:date="2020-01-11T19:09:00Z">
                <w:pPr>
                  <w:jc w:val="center"/>
                </w:pPr>
              </w:pPrChange>
            </w:pPr>
            <w:r w:rsidRPr="003A0931">
              <w:rPr>
                <w:rFonts w:ascii="Montserrat" w:hAnsi="Montserrat"/>
                <w:color w:val="000000" w:themeColor="text1"/>
                <w:sz w:val="12"/>
                <w:szCs w:val="18"/>
              </w:rPr>
              <w:t>20 de abril al 4 de mayo</w:t>
            </w:r>
          </w:p>
        </w:tc>
      </w:tr>
      <w:tr w:rsidR="00257AE1" w:rsidRPr="003A0931" w14:paraId="5F27CB69" w14:textId="77777777" w:rsidTr="00943101">
        <w:trPr>
          <w:trHeight w:val="524"/>
        </w:trPr>
        <w:tc>
          <w:tcPr>
            <w:tcW w:w="1042" w:type="dxa"/>
            <w:vMerge/>
          </w:tcPr>
          <w:p w14:paraId="2BE0D09B" w14:textId="77777777" w:rsidR="00257AE1" w:rsidRPr="003A0931" w:rsidRDefault="00257AE1">
            <w:pPr>
              <w:tabs>
                <w:tab w:val="left" w:pos="142"/>
              </w:tabs>
              <w:jc w:val="both"/>
              <w:rPr>
                <w:rFonts w:ascii="Montserrat" w:hAnsi="Montserrat"/>
                <w:color w:val="000000" w:themeColor="text1"/>
                <w:sz w:val="12"/>
                <w:szCs w:val="18"/>
              </w:rPr>
              <w:pPrChange w:id="1315" w:author="Ramsés Vázquez Lira" w:date="2020-01-11T19:09:00Z">
                <w:pPr>
                  <w:jc w:val="both"/>
                </w:pPr>
              </w:pPrChange>
            </w:pPr>
          </w:p>
        </w:tc>
        <w:tc>
          <w:tcPr>
            <w:tcW w:w="1633" w:type="dxa"/>
            <w:vMerge/>
            <w:vAlign w:val="center"/>
          </w:tcPr>
          <w:p w14:paraId="6AAF9F20" w14:textId="77777777" w:rsidR="00257AE1" w:rsidRPr="003A0931" w:rsidRDefault="00257AE1">
            <w:pPr>
              <w:pStyle w:val="Prrafodelista"/>
              <w:numPr>
                <w:ilvl w:val="0"/>
                <w:numId w:val="28"/>
              </w:numPr>
              <w:tabs>
                <w:tab w:val="left" w:pos="142"/>
              </w:tabs>
              <w:ind w:left="0"/>
              <w:rPr>
                <w:rFonts w:ascii="Montserrat" w:hAnsi="Montserrat"/>
                <w:color w:val="000000" w:themeColor="text1"/>
                <w:sz w:val="12"/>
                <w:szCs w:val="18"/>
              </w:rPr>
              <w:pPrChange w:id="1316" w:author="Ramsés Vázquez Lira" w:date="2020-01-11T19:09:00Z">
                <w:pPr>
                  <w:pStyle w:val="Prrafodelista"/>
                  <w:numPr>
                    <w:numId w:val="28"/>
                  </w:numPr>
                  <w:ind w:left="360" w:hanging="360"/>
                </w:pPr>
              </w:pPrChange>
            </w:pPr>
          </w:p>
        </w:tc>
        <w:tc>
          <w:tcPr>
            <w:tcW w:w="1148" w:type="dxa"/>
            <w:vAlign w:val="center"/>
          </w:tcPr>
          <w:p w14:paraId="6E788024" w14:textId="77777777" w:rsidR="00257AE1" w:rsidRPr="003A0931" w:rsidRDefault="00257AE1">
            <w:pPr>
              <w:tabs>
                <w:tab w:val="left" w:pos="142"/>
              </w:tabs>
              <w:jc w:val="center"/>
              <w:rPr>
                <w:rFonts w:ascii="Montserrat" w:hAnsi="Montserrat"/>
                <w:color w:val="000000" w:themeColor="text1"/>
                <w:sz w:val="12"/>
                <w:szCs w:val="18"/>
              </w:rPr>
              <w:pPrChange w:id="1317" w:author="Ramsés Vázquez Lira" w:date="2020-01-11T19:09:00Z">
                <w:pPr>
                  <w:jc w:val="center"/>
                </w:pPr>
              </w:pPrChange>
            </w:pPr>
            <w:r w:rsidRPr="003A0931">
              <w:rPr>
                <w:rFonts w:ascii="Montserrat" w:hAnsi="Montserrat"/>
                <w:color w:val="000000" w:themeColor="text1"/>
                <w:sz w:val="12"/>
                <w:szCs w:val="18"/>
              </w:rPr>
              <w:t>Supervisión</w:t>
            </w:r>
          </w:p>
        </w:tc>
        <w:tc>
          <w:tcPr>
            <w:tcW w:w="1134" w:type="dxa"/>
            <w:vMerge/>
          </w:tcPr>
          <w:p w14:paraId="1FD8C60A" w14:textId="77777777" w:rsidR="00257AE1" w:rsidRPr="003A0931" w:rsidRDefault="00257AE1">
            <w:pPr>
              <w:tabs>
                <w:tab w:val="left" w:pos="142"/>
              </w:tabs>
              <w:jc w:val="center"/>
              <w:rPr>
                <w:rFonts w:ascii="Montserrat" w:hAnsi="Montserrat"/>
                <w:color w:val="000000" w:themeColor="text1"/>
                <w:sz w:val="12"/>
                <w:szCs w:val="18"/>
              </w:rPr>
              <w:pPrChange w:id="1318" w:author="Ramsés Vázquez Lira" w:date="2020-01-11T19:09:00Z">
                <w:pPr>
                  <w:jc w:val="center"/>
                </w:pPr>
              </w:pPrChange>
            </w:pPr>
          </w:p>
        </w:tc>
        <w:tc>
          <w:tcPr>
            <w:tcW w:w="1275" w:type="dxa"/>
            <w:vMerge/>
            <w:vAlign w:val="center"/>
          </w:tcPr>
          <w:p w14:paraId="5A3222E8" w14:textId="77777777" w:rsidR="00257AE1" w:rsidRPr="003A0931" w:rsidRDefault="00257AE1">
            <w:pPr>
              <w:tabs>
                <w:tab w:val="left" w:pos="142"/>
              </w:tabs>
              <w:jc w:val="center"/>
              <w:rPr>
                <w:rFonts w:ascii="Montserrat" w:hAnsi="Montserrat"/>
                <w:color w:val="000000" w:themeColor="text1"/>
                <w:sz w:val="12"/>
                <w:szCs w:val="18"/>
              </w:rPr>
              <w:pPrChange w:id="1319" w:author="Ramsés Vázquez Lira" w:date="2020-01-11T19:09:00Z">
                <w:pPr>
                  <w:jc w:val="center"/>
                </w:pPr>
              </w:pPrChange>
            </w:pPr>
          </w:p>
        </w:tc>
        <w:tc>
          <w:tcPr>
            <w:tcW w:w="993" w:type="dxa"/>
            <w:vMerge/>
            <w:vAlign w:val="center"/>
          </w:tcPr>
          <w:p w14:paraId="5071FDBD" w14:textId="77777777" w:rsidR="00257AE1" w:rsidRPr="003A0931" w:rsidRDefault="00257AE1">
            <w:pPr>
              <w:tabs>
                <w:tab w:val="left" w:pos="142"/>
              </w:tabs>
              <w:jc w:val="center"/>
              <w:rPr>
                <w:rFonts w:ascii="Montserrat" w:hAnsi="Montserrat"/>
                <w:color w:val="000000" w:themeColor="text1"/>
                <w:sz w:val="12"/>
                <w:szCs w:val="18"/>
              </w:rPr>
              <w:pPrChange w:id="1320" w:author="Ramsés Vázquez Lira" w:date="2020-01-11T19:09:00Z">
                <w:pPr>
                  <w:jc w:val="center"/>
                </w:pPr>
              </w:pPrChange>
            </w:pPr>
          </w:p>
        </w:tc>
        <w:tc>
          <w:tcPr>
            <w:tcW w:w="850" w:type="dxa"/>
            <w:vMerge/>
            <w:vAlign w:val="center"/>
          </w:tcPr>
          <w:p w14:paraId="4020253C" w14:textId="77777777" w:rsidR="00257AE1" w:rsidRPr="003A0931" w:rsidRDefault="00257AE1">
            <w:pPr>
              <w:tabs>
                <w:tab w:val="left" w:pos="142"/>
              </w:tabs>
              <w:jc w:val="center"/>
              <w:rPr>
                <w:rFonts w:ascii="Montserrat" w:hAnsi="Montserrat"/>
                <w:color w:val="000000" w:themeColor="text1"/>
                <w:sz w:val="12"/>
                <w:szCs w:val="18"/>
              </w:rPr>
              <w:pPrChange w:id="1321" w:author="Ramsés Vázquez Lira" w:date="2020-01-11T19:09:00Z">
                <w:pPr>
                  <w:jc w:val="center"/>
                </w:pPr>
              </w:pPrChange>
            </w:pPr>
          </w:p>
        </w:tc>
        <w:tc>
          <w:tcPr>
            <w:tcW w:w="753" w:type="dxa"/>
            <w:vMerge/>
            <w:vAlign w:val="center"/>
          </w:tcPr>
          <w:p w14:paraId="2C414604" w14:textId="77777777" w:rsidR="00257AE1" w:rsidRPr="003A0931" w:rsidRDefault="00257AE1">
            <w:pPr>
              <w:tabs>
                <w:tab w:val="left" w:pos="142"/>
              </w:tabs>
              <w:jc w:val="center"/>
              <w:rPr>
                <w:rFonts w:ascii="Montserrat" w:hAnsi="Montserrat"/>
                <w:color w:val="000000" w:themeColor="text1"/>
                <w:sz w:val="12"/>
                <w:szCs w:val="18"/>
              </w:rPr>
              <w:pPrChange w:id="1322" w:author="Ramsés Vázquez Lira" w:date="2020-01-11T19:09:00Z">
                <w:pPr>
                  <w:jc w:val="center"/>
                </w:pPr>
              </w:pPrChange>
            </w:pPr>
          </w:p>
        </w:tc>
      </w:tr>
      <w:tr w:rsidR="00257AE1" w:rsidRPr="003A0931" w14:paraId="69CF694E" w14:textId="77777777" w:rsidTr="00943101">
        <w:trPr>
          <w:trHeight w:val="198"/>
        </w:trPr>
        <w:tc>
          <w:tcPr>
            <w:tcW w:w="1042" w:type="dxa"/>
            <w:vMerge w:val="restart"/>
            <w:vAlign w:val="center"/>
          </w:tcPr>
          <w:p w14:paraId="14B371AF" w14:textId="77777777" w:rsidR="00257AE1" w:rsidRPr="003A0931" w:rsidRDefault="00257AE1">
            <w:pPr>
              <w:tabs>
                <w:tab w:val="left" w:pos="142"/>
              </w:tabs>
              <w:rPr>
                <w:rFonts w:ascii="Montserrat" w:hAnsi="Montserrat"/>
                <w:color w:val="000000" w:themeColor="text1"/>
                <w:sz w:val="12"/>
                <w:szCs w:val="18"/>
              </w:rPr>
              <w:pPrChange w:id="1323" w:author="Ramsés Vázquez Lira" w:date="2020-01-11T19:09:00Z">
                <w:pPr/>
              </w:pPrChange>
            </w:pPr>
            <w:r w:rsidRPr="003A0931">
              <w:rPr>
                <w:rFonts w:ascii="Montserrat" w:hAnsi="Montserrat"/>
                <w:color w:val="000000" w:themeColor="text1"/>
                <w:sz w:val="12"/>
                <w:szCs w:val="18"/>
              </w:rPr>
              <w:t>Promoción Vertical Educación Media Superior</w:t>
            </w:r>
          </w:p>
          <w:p w14:paraId="431D07B0" w14:textId="77777777" w:rsidR="00257AE1" w:rsidRPr="003A0931" w:rsidRDefault="00257AE1">
            <w:pPr>
              <w:tabs>
                <w:tab w:val="left" w:pos="142"/>
              </w:tabs>
              <w:rPr>
                <w:rFonts w:ascii="Montserrat" w:hAnsi="Montserrat"/>
                <w:color w:val="000000" w:themeColor="text1"/>
                <w:sz w:val="12"/>
                <w:szCs w:val="18"/>
              </w:rPr>
              <w:pPrChange w:id="1324" w:author="Ramsés Vázquez Lira" w:date="2020-01-11T19:09:00Z">
                <w:pPr/>
              </w:pPrChange>
            </w:pPr>
          </w:p>
        </w:tc>
        <w:tc>
          <w:tcPr>
            <w:tcW w:w="1633" w:type="dxa"/>
            <w:vMerge w:val="restart"/>
            <w:shd w:val="clear" w:color="auto" w:fill="FFFFFF" w:themeFill="background1"/>
            <w:vAlign w:val="center"/>
          </w:tcPr>
          <w:p w14:paraId="4BBCBEDB" w14:textId="77777777" w:rsidR="00257AE1" w:rsidRPr="003A0931" w:rsidRDefault="00257AE1">
            <w:pPr>
              <w:pStyle w:val="Prrafodelista"/>
              <w:numPr>
                <w:ilvl w:val="0"/>
                <w:numId w:val="27"/>
              </w:numPr>
              <w:tabs>
                <w:tab w:val="left" w:pos="142"/>
              </w:tabs>
              <w:ind w:left="0"/>
              <w:jc w:val="both"/>
              <w:rPr>
                <w:rFonts w:ascii="Montserrat" w:hAnsi="Montserrat"/>
                <w:color w:val="000000" w:themeColor="text1"/>
                <w:sz w:val="12"/>
                <w:szCs w:val="18"/>
              </w:rPr>
              <w:pPrChange w:id="1325" w:author="Ramsés Vázquez Lira" w:date="2020-01-11T19:09:00Z">
                <w:pPr>
                  <w:pStyle w:val="Prrafodelista"/>
                  <w:numPr>
                    <w:numId w:val="27"/>
                  </w:numPr>
                  <w:ind w:left="360" w:hanging="360"/>
                  <w:jc w:val="both"/>
                </w:pPr>
              </w:pPrChange>
            </w:pPr>
            <w:r w:rsidRPr="003A0931">
              <w:rPr>
                <w:rFonts w:ascii="Montserrat" w:hAnsi="Montserrat"/>
                <w:color w:val="000000" w:themeColor="text1"/>
                <w:sz w:val="12"/>
                <w:szCs w:val="18"/>
              </w:rPr>
              <w:t>Encuesta a la comunidad escolar (incluye exposición de motivos)</w:t>
            </w:r>
          </w:p>
        </w:tc>
        <w:tc>
          <w:tcPr>
            <w:tcW w:w="1148" w:type="dxa"/>
            <w:shd w:val="clear" w:color="auto" w:fill="FFFFFF" w:themeFill="background1"/>
          </w:tcPr>
          <w:p w14:paraId="22F2C22F" w14:textId="77777777" w:rsidR="00257AE1" w:rsidRPr="003A0931" w:rsidRDefault="00257AE1">
            <w:pPr>
              <w:tabs>
                <w:tab w:val="left" w:pos="142"/>
              </w:tabs>
              <w:jc w:val="center"/>
              <w:rPr>
                <w:rFonts w:ascii="Montserrat" w:hAnsi="Montserrat"/>
                <w:color w:val="000000" w:themeColor="text1"/>
                <w:sz w:val="12"/>
                <w:szCs w:val="18"/>
              </w:rPr>
              <w:pPrChange w:id="1326" w:author="Ramsés Vázquez Lira" w:date="2020-01-11T19:09:00Z">
                <w:pPr>
                  <w:jc w:val="center"/>
                </w:pPr>
              </w:pPrChange>
            </w:pPr>
            <w:r w:rsidRPr="003A0931">
              <w:rPr>
                <w:rFonts w:ascii="Montserrat" w:hAnsi="Montserrat"/>
                <w:color w:val="000000" w:themeColor="text1"/>
                <w:sz w:val="12"/>
                <w:szCs w:val="18"/>
              </w:rPr>
              <w:t>Director</w:t>
            </w:r>
          </w:p>
        </w:tc>
        <w:tc>
          <w:tcPr>
            <w:tcW w:w="1134" w:type="dxa"/>
            <w:vMerge w:val="restart"/>
            <w:shd w:val="clear" w:color="auto" w:fill="FFFFFF" w:themeFill="background1"/>
            <w:vAlign w:val="center"/>
          </w:tcPr>
          <w:p w14:paraId="56104AC2" w14:textId="77777777" w:rsidR="00257AE1" w:rsidRPr="003A0931" w:rsidRDefault="00257AE1">
            <w:pPr>
              <w:tabs>
                <w:tab w:val="left" w:pos="142"/>
              </w:tabs>
              <w:jc w:val="center"/>
              <w:rPr>
                <w:rFonts w:ascii="Montserrat" w:hAnsi="Montserrat"/>
                <w:color w:val="000000" w:themeColor="text1"/>
                <w:sz w:val="12"/>
                <w:szCs w:val="18"/>
              </w:rPr>
              <w:pPrChange w:id="1327" w:author="Ramsés Vázquez Lira" w:date="2020-01-11T19:09:00Z">
                <w:pPr>
                  <w:jc w:val="center"/>
                </w:pPr>
              </w:pPrChange>
            </w:pPr>
            <w:r w:rsidRPr="003A0931">
              <w:rPr>
                <w:rFonts w:ascii="Montserrat" w:hAnsi="Montserrat"/>
                <w:sz w:val="12"/>
                <w:szCs w:val="18"/>
              </w:rPr>
              <w:t>No aplica</w:t>
            </w:r>
          </w:p>
        </w:tc>
        <w:tc>
          <w:tcPr>
            <w:tcW w:w="1275" w:type="dxa"/>
            <w:vMerge w:val="restart"/>
            <w:shd w:val="clear" w:color="auto" w:fill="FFFFFF" w:themeFill="background1"/>
            <w:vAlign w:val="center"/>
          </w:tcPr>
          <w:p w14:paraId="4A10CB78" w14:textId="77777777" w:rsidR="00257AE1" w:rsidRPr="003A0931" w:rsidRDefault="00257AE1">
            <w:pPr>
              <w:tabs>
                <w:tab w:val="left" w:pos="142"/>
              </w:tabs>
              <w:jc w:val="center"/>
              <w:rPr>
                <w:rFonts w:ascii="Montserrat" w:hAnsi="Montserrat"/>
                <w:color w:val="000000" w:themeColor="text1"/>
                <w:sz w:val="12"/>
                <w:szCs w:val="18"/>
              </w:rPr>
              <w:pPrChange w:id="1328" w:author="Ramsés Vázquez Lira" w:date="2020-01-11T19:09:00Z">
                <w:pPr>
                  <w:jc w:val="center"/>
                </w:pPr>
              </w:pPrChange>
            </w:pPr>
            <w:r w:rsidRPr="003A0931">
              <w:rPr>
                <w:rFonts w:ascii="Montserrat" w:hAnsi="Montserrat"/>
                <w:color w:val="000000" w:themeColor="text1"/>
                <w:sz w:val="12"/>
                <w:szCs w:val="18"/>
              </w:rPr>
              <w:t>12 de febrero</w:t>
            </w:r>
          </w:p>
        </w:tc>
        <w:tc>
          <w:tcPr>
            <w:tcW w:w="993" w:type="dxa"/>
            <w:vMerge w:val="restart"/>
            <w:shd w:val="clear" w:color="auto" w:fill="FFFFFF" w:themeFill="background1"/>
            <w:vAlign w:val="center"/>
          </w:tcPr>
          <w:p w14:paraId="015A9004" w14:textId="77777777" w:rsidR="00257AE1" w:rsidRPr="003A0931" w:rsidRDefault="00257AE1">
            <w:pPr>
              <w:tabs>
                <w:tab w:val="left" w:pos="142"/>
              </w:tabs>
              <w:jc w:val="center"/>
              <w:rPr>
                <w:rFonts w:ascii="Montserrat" w:hAnsi="Montserrat"/>
                <w:color w:val="000000" w:themeColor="text1"/>
                <w:sz w:val="12"/>
                <w:szCs w:val="18"/>
              </w:rPr>
              <w:pPrChange w:id="1329" w:author="Ramsés Vázquez Lira" w:date="2020-01-11T19:09:00Z">
                <w:pPr>
                  <w:jc w:val="center"/>
                </w:pPr>
              </w:pPrChange>
            </w:pPr>
            <w:r w:rsidRPr="003A0931">
              <w:rPr>
                <w:rFonts w:ascii="Montserrat" w:hAnsi="Montserrat"/>
                <w:color w:val="000000" w:themeColor="text1"/>
                <w:sz w:val="12"/>
                <w:szCs w:val="18"/>
              </w:rPr>
              <w:t>No aplica</w:t>
            </w:r>
          </w:p>
        </w:tc>
        <w:tc>
          <w:tcPr>
            <w:tcW w:w="850" w:type="dxa"/>
            <w:vMerge w:val="restart"/>
            <w:shd w:val="clear" w:color="auto" w:fill="FFFFFF" w:themeFill="background1"/>
            <w:vAlign w:val="center"/>
          </w:tcPr>
          <w:p w14:paraId="0A539FA1" w14:textId="77777777" w:rsidR="00257AE1" w:rsidRPr="003A0931" w:rsidRDefault="00257AE1">
            <w:pPr>
              <w:tabs>
                <w:tab w:val="left" w:pos="142"/>
              </w:tabs>
              <w:jc w:val="center"/>
              <w:rPr>
                <w:rFonts w:ascii="Montserrat" w:hAnsi="Montserrat"/>
                <w:color w:val="000000" w:themeColor="text1"/>
                <w:sz w:val="12"/>
                <w:szCs w:val="18"/>
              </w:rPr>
              <w:pPrChange w:id="1330" w:author="Ramsés Vázquez Lira" w:date="2020-01-11T19:09:00Z">
                <w:pPr>
                  <w:jc w:val="center"/>
                </w:pPr>
              </w:pPrChange>
            </w:pPr>
            <w:r w:rsidRPr="003A0931">
              <w:rPr>
                <w:rFonts w:ascii="Montserrat" w:hAnsi="Montserrat"/>
                <w:color w:val="000000" w:themeColor="text1"/>
                <w:sz w:val="12"/>
                <w:szCs w:val="18"/>
              </w:rPr>
              <w:t>17 de febrero</w:t>
            </w:r>
          </w:p>
        </w:tc>
        <w:tc>
          <w:tcPr>
            <w:tcW w:w="753" w:type="dxa"/>
            <w:vMerge w:val="restart"/>
            <w:shd w:val="clear" w:color="auto" w:fill="FFFFFF" w:themeFill="background1"/>
            <w:vAlign w:val="center"/>
          </w:tcPr>
          <w:p w14:paraId="451FA37A" w14:textId="77777777" w:rsidR="00257AE1" w:rsidRPr="003A0931" w:rsidRDefault="00257AE1">
            <w:pPr>
              <w:tabs>
                <w:tab w:val="left" w:pos="142"/>
              </w:tabs>
              <w:jc w:val="center"/>
              <w:rPr>
                <w:rFonts w:ascii="Montserrat" w:hAnsi="Montserrat"/>
                <w:color w:val="000000" w:themeColor="text1"/>
                <w:sz w:val="12"/>
                <w:szCs w:val="18"/>
              </w:rPr>
              <w:pPrChange w:id="1331" w:author="Ramsés Vázquez Lira" w:date="2020-01-11T19:09:00Z">
                <w:pPr>
                  <w:jc w:val="center"/>
                </w:pPr>
              </w:pPrChange>
            </w:pPr>
            <w:r w:rsidRPr="003A0931">
              <w:rPr>
                <w:rFonts w:ascii="Montserrat" w:hAnsi="Montserrat"/>
                <w:color w:val="000000" w:themeColor="text1"/>
                <w:sz w:val="12"/>
                <w:szCs w:val="18"/>
              </w:rPr>
              <w:t>16 de marzo al 17 de abril</w:t>
            </w:r>
          </w:p>
        </w:tc>
      </w:tr>
      <w:tr w:rsidR="00257AE1" w:rsidRPr="003A0931" w14:paraId="4585490C" w14:textId="77777777" w:rsidTr="00943101">
        <w:trPr>
          <w:trHeight w:val="195"/>
        </w:trPr>
        <w:tc>
          <w:tcPr>
            <w:tcW w:w="1042" w:type="dxa"/>
            <w:vMerge/>
            <w:vAlign w:val="center"/>
          </w:tcPr>
          <w:p w14:paraId="5507BFBC" w14:textId="77777777" w:rsidR="00257AE1" w:rsidRPr="003A0931" w:rsidRDefault="00257AE1">
            <w:pPr>
              <w:tabs>
                <w:tab w:val="left" w:pos="142"/>
              </w:tabs>
              <w:rPr>
                <w:rFonts w:ascii="Montserrat" w:hAnsi="Montserrat"/>
                <w:color w:val="000000" w:themeColor="text1"/>
                <w:sz w:val="12"/>
                <w:szCs w:val="18"/>
              </w:rPr>
              <w:pPrChange w:id="1332" w:author="Ramsés Vázquez Lira" w:date="2020-01-11T19:09:00Z">
                <w:pPr/>
              </w:pPrChange>
            </w:pPr>
          </w:p>
        </w:tc>
        <w:tc>
          <w:tcPr>
            <w:tcW w:w="1633" w:type="dxa"/>
            <w:vMerge/>
            <w:shd w:val="clear" w:color="auto" w:fill="FFFFFF" w:themeFill="background1"/>
          </w:tcPr>
          <w:p w14:paraId="25536671" w14:textId="77777777" w:rsidR="00257AE1" w:rsidRPr="003A0931" w:rsidRDefault="00257AE1">
            <w:pPr>
              <w:pStyle w:val="Prrafodelista"/>
              <w:numPr>
                <w:ilvl w:val="0"/>
                <w:numId w:val="27"/>
              </w:numPr>
              <w:tabs>
                <w:tab w:val="left" w:pos="142"/>
              </w:tabs>
              <w:ind w:left="0"/>
              <w:jc w:val="both"/>
              <w:rPr>
                <w:rFonts w:ascii="Montserrat" w:hAnsi="Montserrat"/>
                <w:color w:val="000000" w:themeColor="text1"/>
                <w:sz w:val="12"/>
                <w:szCs w:val="18"/>
              </w:rPr>
              <w:pPrChange w:id="1333" w:author="Ramsés Vázquez Lira" w:date="2020-01-11T19:09:00Z">
                <w:pPr>
                  <w:pStyle w:val="Prrafodelista"/>
                  <w:numPr>
                    <w:numId w:val="27"/>
                  </w:numPr>
                  <w:ind w:left="360" w:hanging="360"/>
                  <w:jc w:val="both"/>
                </w:pPr>
              </w:pPrChange>
            </w:pPr>
          </w:p>
        </w:tc>
        <w:tc>
          <w:tcPr>
            <w:tcW w:w="1148" w:type="dxa"/>
            <w:shd w:val="clear" w:color="auto" w:fill="FFFFFF" w:themeFill="background1"/>
          </w:tcPr>
          <w:p w14:paraId="0B8DBA0C" w14:textId="77777777" w:rsidR="00257AE1" w:rsidRPr="003A0931" w:rsidRDefault="00257AE1">
            <w:pPr>
              <w:tabs>
                <w:tab w:val="left" w:pos="142"/>
              </w:tabs>
              <w:jc w:val="center"/>
              <w:rPr>
                <w:rFonts w:ascii="Montserrat" w:hAnsi="Montserrat"/>
                <w:color w:val="000000" w:themeColor="text1"/>
                <w:sz w:val="12"/>
                <w:szCs w:val="18"/>
              </w:rPr>
              <w:pPrChange w:id="1334" w:author="Ramsés Vázquez Lira" w:date="2020-01-11T19:09:00Z">
                <w:pPr>
                  <w:jc w:val="center"/>
                </w:pPr>
              </w:pPrChange>
            </w:pPr>
            <w:r w:rsidRPr="003A0931">
              <w:rPr>
                <w:rFonts w:ascii="Montserrat" w:hAnsi="Montserrat"/>
                <w:color w:val="000000" w:themeColor="text1"/>
                <w:sz w:val="12"/>
                <w:szCs w:val="18"/>
              </w:rPr>
              <w:t>Subdirector Académico</w:t>
            </w:r>
          </w:p>
        </w:tc>
        <w:tc>
          <w:tcPr>
            <w:tcW w:w="1134" w:type="dxa"/>
            <w:vMerge/>
            <w:shd w:val="clear" w:color="auto" w:fill="FFFFFF" w:themeFill="background1"/>
          </w:tcPr>
          <w:p w14:paraId="57270C4A" w14:textId="77777777" w:rsidR="00257AE1" w:rsidRPr="003A0931" w:rsidRDefault="00257AE1">
            <w:pPr>
              <w:tabs>
                <w:tab w:val="left" w:pos="142"/>
              </w:tabs>
              <w:jc w:val="center"/>
              <w:rPr>
                <w:rFonts w:ascii="Montserrat" w:hAnsi="Montserrat"/>
                <w:color w:val="000000" w:themeColor="text1"/>
                <w:sz w:val="12"/>
                <w:szCs w:val="18"/>
              </w:rPr>
              <w:pPrChange w:id="1335" w:author="Ramsés Vázquez Lira" w:date="2020-01-11T19:09:00Z">
                <w:pPr>
                  <w:jc w:val="center"/>
                </w:pPr>
              </w:pPrChange>
            </w:pPr>
          </w:p>
        </w:tc>
        <w:tc>
          <w:tcPr>
            <w:tcW w:w="1275" w:type="dxa"/>
            <w:vMerge/>
            <w:shd w:val="clear" w:color="auto" w:fill="FFFFFF" w:themeFill="background1"/>
            <w:vAlign w:val="center"/>
          </w:tcPr>
          <w:p w14:paraId="100F59FD" w14:textId="77777777" w:rsidR="00257AE1" w:rsidRPr="003A0931" w:rsidRDefault="00257AE1">
            <w:pPr>
              <w:tabs>
                <w:tab w:val="left" w:pos="142"/>
              </w:tabs>
              <w:jc w:val="center"/>
              <w:rPr>
                <w:rFonts w:ascii="Montserrat" w:hAnsi="Montserrat"/>
                <w:color w:val="000000" w:themeColor="text1"/>
                <w:sz w:val="12"/>
                <w:szCs w:val="18"/>
              </w:rPr>
              <w:pPrChange w:id="1336" w:author="Ramsés Vázquez Lira" w:date="2020-01-11T19:09:00Z">
                <w:pPr>
                  <w:jc w:val="center"/>
                </w:pPr>
              </w:pPrChange>
            </w:pPr>
          </w:p>
        </w:tc>
        <w:tc>
          <w:tcPr>
            <w:tcW w:w="993" w:type="dxa"/>
            <w:vMerge/>
            <w:shd w:val="clear" w:color="auto" w:fill="FFFFFF" w:themeFill="background1"/>
            <w:vAlign w:val="center"/>
          </w:tcPr>
          <w:p w14:paraId="37FBEFFD" w14:textId="77777777" w:rsidR="00257AE1" w:rsidRPr="003A0931" w:rsidRDefault="00257AE1">
            <w:pPr>
              <w:tabs>
                <w:tab w:val="left" w:pos="142"/>
              </w:tabs>
              <w:jc w:val="center"/>
              <w:rPr>
                <w:rFonts w:ascii="Montserrat" w:hAnsi="Montserrat"/>
                <w:color w:val="000000" w:themeColor="text1"/>
                <w:sz w:val="12"/>
                <w:szCs w:val="18"/>
              </w:rPr>
              <w:pPrChange w:id="1337" w:author="Ramsés Vázquez Lira" w:date="2020-01-11T19:09:00Z">
                <w:pPr>
                  <w:jc w:val="center"/>
                </w:pPr>
              </w:pPrChange>
            </w:pPr>
          </w:p>
        </w:tc>
        <w:tc>
          <w:tcPr>
            <w:tcW w:w="850" w:type="dxa"/>
            <w:vMerge/>
            <w:shd w:val="clear" w:color="auto" w:fill="FFFFFF" w:themeFill="background1"/>
          </w:tcPr>
          <w:p w14:paraId="573295C6" w14:textId="77777777" w:rsidR="00257AE1" w:rsidRPr="003A0931" w:rsidRDefault="00257AE1">
            <w:pPr>
              <w:tabs>
                <w:tab w:val="left" w:pos="142"/>
              </w:tabs>
              <w:jc w:val="center"/>
              <w:rPr>
                <w:rFonts w:ascii="Montserrat" w:hAnsi="Montserrat"/>
                <w:color w:val="000000" w:themeColor="text1"/>
                <w:sz w:val="12"/>
                <w:szCs w:val="18"/>
              </w:rPr>
              <w:pPrChange w:id="1338" w:author="Ramsés Vázquez Lira" w:date="2020-01-11T19:09:00Z">
                <w:pPr>
                  <w:jc w:val="center"/>
                </w:pPr>
              </w:pPrChange>
            </w:pPr>
          </w:p>
        </w:tc>
        <w:tc>
          <w:tcPr>
            <w:tcW w:w="753" w:type="dxa"/>
            <w:vMerge/>
            <w:shd w:val="clear" w:color="auto" w:fill="FFFFFF" w:themeFill="background1"/>
            <w:vAlign w:val="center"/>
          </w:tcPr>
          <w:p w14:paraId="4AA8B71A" w14:textId="77777777" w:rsidR="00257AE1" w:rsidRPr="003A0931" w:rsidRDefault="00257AE1">
            <w:pPr>
              <w:tabs>
                <w:tab w:val="left" w:pos="142"/>
              </w:tabs>
              <w:jc w:val="center"/>
              <w:rPr>
                <w:rFonts w:ascii="Montserrat" w:hAnsi="Montserrat"/>
                <w:color w:val="000000" w:themeColor="text1"/>
                <w:sz w:val="12"/>
                <w:szCs w:val="18"/>
              </w:rPr>
              <w:pPrChange w:id="1339" w:author="Ramsés Vázquez Lira" w:date="2020-01-11T19:09:00Z">
                <w:pPr>
                  <w:jc w:val="center"/>
                </w:pPr>
              </w:pPrChange>
            </w:pPr>
          </w:p>
        </w:tc>
      </w:tr>
      <w:tr w:rsidR="00257AE1" w:rsidRPr="003A0931" w14:paraId="285B4FC2" w14:textId="77777777" w:rsidTr="00943101">
        <w:trPr>
          <w:trHeight w:val="195"/>
        </w:trPr>
        <w:tc>
          <w:tcPr>
            <w:tcW w:w="1042" w:type="dxa"/>
            <w:vMerge/>
            <w:vAlign w:val="center"/>
          </w:tcPr>
          <w:p w14:paraId="25501AB7" w14:textId="77777777" w:rsidR="00257AE1" w:rsidRPr="003A0931" w:rsidRDefault="00257AE1">
            <w:pPr>
              <w:tabs>
                <w:tab w:val="left" w:pos="142"/>
              </w:tabs>
              <w:rPr>
                <w:rFonts w:ascii="Montserrat" w:hAnsi="Montserrat"/>
                <w:color w:val="000000" w:themeColor="text1"/>
                <w:sz w:val="12"/>
                <w:szCs w:val="18"/>
              </w:rPr>
              <w:pPrChange w:id="1340" w:author="Ramsés Vázquez Lira" w:date="2020-01-11T19:09:00Z">
                <w:pPr/>
              </w:pPrChange>
            </w:pPr>
          </w:p>
        </w:tc>
        <w:tc>
          <w:tcPr>
            <w:tcW w:w="1633" w:type="dxa"/>
            <w:vMerge/>
            <w:shd w:val="clear" w:color="auto" w:fill="FFFFFF" w:themeFill="background1"/>
          </w:tcPr>
          <w:p w14:paraId="0D1DB1A8" w14:textId="77777777" w:rsidR="00257AE1" w:rsidRPr="003A0931" w:rsidRDefault="00257AE1">
            <w:pPr>
              <w:pStyle w:val="Prrafodelista"/>
              <w:numPr>
                <w:ilvl w:val="0"/>
                <w:numId w:val="27"/>
              </w:numPr>
              <w:tabs>
                <w:tab w:val="left" w:pos="142"/>
              </w:tabs>
              <w:ind w:left="0"/>
              <w:jc w:val="both"/>
              <w:rPr>
                <w:rFonts w:ascii="Montserrat" w:hAnsi="Montserrat"/>
                <w:color w:val="000000" w:themeColor="text1"/>
                <w:sz w:val="12"/>
                <w:szCs w:val="18"/>
              </w:rPr>
              <w:pPrChange w:id="1341" w:author="Ramsés Vázquez Lira" w:date="2020-01-11T19:09:00Z">
                <w:pPr>
                  <w:pStyle w:val="Prrafodelista"/>
                  <w:numPr>
                    <w:numId w:val="27"/>
                  </w:numPr>
                  <w:ind w:left="360" w:hanging="360"/>
                  <w:jc w:val="both"/>
                </w:pPr>
              </w:pPrChange>
            </w:pPr>
          </w:p>
        </w:tc>
        <w:tc>
          <w:tcPr>
            <w:tcW w:w="1148" w:type="dxa"/>
            <w:shd w:val="clear" w:color="auto" w:fill="FFFFFF" w:themeFill="background1"/>
          </w:tcPr>
          <w:p w14:paraId="47351EF9" w14:textId="77777777" w:rsidR="00257AE1" w:rsidRPr="003A0931" w:rsidRDefault="00257AE1">
            <w:pPr>
              <w:tabs>
                <w:tab w:val="left" w:pos="142"/>
              </w:tabs>
              <w:jc w:val="center"/>
              <w:rPr>
                <w:rFonts w:ascii="Montserrat" w:hAnsi="Montserrat"/>
                <w:color w:val="000000" w:themeColor="text1"/>
                <w:sz w:val="12"/>
                <w:szCs w:val="18"/>
              </w:rPr>
              <w:pPrChange w:id="1342" w:author="Ramsés Vázquez Lira" w:date="2020-01-11T19:09:00Z">
                <w:pPr>
                  <w:jc w:val="center"/>
                </w:pPr>
              </w:pPrChange>
            </w:pPr>
            <w:r w:rsidRPr="003A0931">
              <w:rPr>
                <w:rFonts w:ascii="Montserrat" w:hAnsi="Montserrat"/>
                <w:color w:val="000000" w:themeColor="text1"/>
                <w:sz w:val="12"/>
                <w:szCs w:val="18"/>
              </w:rPr>
              <w:t>Jefe de Departamento Académico</w:t>
            </w:r>
          </w:p>
        </w:tc>
        <w:tc>
          <w:tcPr>
            <w:tcW w:w="1134" w:type="dxa"/>
            <w:vMerge/>
            <w:shd w:val="clear" w:color="auto" w:fill="FFFFFF" w:themeFill="background1"/>
          </w:tcPr>
          <w:p w14:paraId="5BF1FEFC" w14:textId="77777777" w:rsidR="00257AE1" w:rsidRPr="003A0931" w:rsidRDefault="00257AE1">
            <w:pPr>
              <w:tabs>
                <w:tab w:val="left" w:pos="142"/>
              </w:tabs>
              <w:jc w:val="center"/>
              <w:rPr>
                <w:rFonts w:ascii="Montserrat" w:hAnsi="Montserrat"/>
                <w:color w:val="000000" w:themeColor="text1"/>
                <w:sz w:val="12"/>
                <w:szCs w:val="18"/>
              </w:rPr>
              <w:pPrChange w:id="1343" w:author="Ramsés Vázquez Lira" w:date="2020-01-11T19:09:00Z">
                <w:pPr>
                  <w:jc w:val="center"/>
                </w:pPr>
              </w:pPrChange>
            </w:pPr>
          </w:p>
        </w:tc>
        <w:tc>
          <w:tcPr>
            <w:tcW w:w="1275" w:type="dxa"/>
            <w:vMerge/>
            <w:shd w:val="clear" w:color="auto" w:fill="FFFFFF" w:themeFill="background1"/>
            <w:vAlign w:val="center"/>
          </w:tcPr>
          <w:p w14:paraId="6DD00327" w14:textId="77777777" w:rsidR="00257AE1" w:rsidRPr="003A0931" w:rsidRDefault="00257AE1">
            <w:pPr>
              <w:tabs>
                <w:tab w:val="left" w:pos="142"/>
              </w:tabs>
              <w:jc w:val="center"/>
              <w:rPr>
                <w:rFonts w:ascii="Montserrat" w:hAnsi="Montserrat"/>
                <w:color w:val="000000" w:themeColor="text1"/>
                <w:sz w:val="12"/>
                <w:szCs w:val="18"/>
              </w:rPr>
              <w:pPrChange w:id="1344" w:author="Ramsés Vázquez Lira" w:date="2020-01-11T19:09:00Z">
                <w:pPr>
                  <w:jc w:val="center"/>
                </w:pPr>
              </w:pPrChange>
            </w:pPr>
          </w:p>
        </w:tc>
        <w:tc>
          <w:tcPr>
            <w:tcW w:w="993" w:type="dxa"/>
            <w:vMerge/>
            <w:shd w:val="clear" w:color="auto" w:fill="FFFFFF" w:themeFill="background1"/>
            <w:vAlign w:val="center"/>
          </w:tcPr>
          <w:p w14:paraId="6015E7CD" w14:textId="77777777" w:rsidR="00257AE1" w:rsidRPr="003A0931" w:rsidRDefault="00257AE1">
            <w:pPr>
              <w:tabs>
                <w:tab w:val="left" w:pos="142"/>
              </w:tabs>
              <w:jc w:val="center"/>
              <w:rPr>
                <w:rFonts w:ascii="Montserrat" w:hAnsi="Montserrat"/>
                <w:color w:val="000000" w:themeColor="text1"/>
                <w:sz w:val="12"/>
                <w:szCs w:val="18"/>
              </w:rPr>
              <w:pPrChange w:id="1345" w:author="Ramsés Vázquez Lira" w:date="2020-01-11T19:09:00Z">
                <w:pPr>
                  <w:jc w:val="center"/>
                </w:pPr>
              </w:pPrChange>
            </w:pPr>
          </w:p>
        </w:tc>
        <w:tc>
          <w:tcPr>
            <w:tcW w:w="850" w:type="dxa"/>
            <w:vMerge/>
            <w:shd w:val="clear" w:color="auto" w:fill="FFFFFF" w:themeFill="background1"/>
          </w:tcPr>
          <w:p w14:paraId="436A8E65" w14:textId="77777777" w:rsidR="00257AE1" w:rsidRPr="003A0931" w:rsidRDefault="00257AE1">
            <w:pPr>
              <w:tabs>
                <w:tab w:val="left" w:pos="142"/>
              </w:tabs>
              <w:jc w:val="center"/>
              <w:rPr>
                <w:rFonts w:ascii="Montserrat" w:hAnsi="Montserrat"/>
                <w:color w:val="000000" w:themeColor="text1"/>
                <w:sz w:val="12"/>
                <w:szCs w:val="18"/>
              </w:rPr>
              <w:pPrChange w:id="1346" w:author="Ramsés Vázquez Lira" w:date="2020-01-11T19:09:00Z">
                <w:pPr>
                  <w:jc w:val="center"/>
                </w:pPr>
              </w:pPrChange>
            </w:pPr>
          </w:p>
        </w:tc>
        <w:tc>
          <w:tcPr>
            <w:tcW w:w="753" w:type="dxa"/>
            <w:vMerge/>
            <w:shd w:val="clear" w:color="auto" w:fill="FFFFFF" w:themeFill="background1"/>
            <w:vAlign w:val="center"/>
          </w:tcPr>
          <w:p w14:paraId="69E59A3F" w14:textId="77777777" w:rsidR="00257AE1" w:rsidRPr="003A0931" w:rsidRDefault="00257AE1">
            <w:pPr>
              <w:tabs>
                <w:tab w:val="left" w:pos="142"/>
              </w:tabs>
              <w:jc w:val="center"/>
              <w:rPr>
                <w:rFonts w:ascii="Montserrat" w:hAnsi="Montserrat"/>
                <w:color w:val="000000" w:themeColor="text1"/>
                <w:sz w:val="12"/>
                <w:szCs w:val="18"/>
              </w:rPr>
              <w:pPrChange w:id="1347" w:author="Ramsés Vázquez Lira" w:date="2020-01-11T19:09:00Z">
                <w:pPr>
                  <w:jc w:val="center"/>
                </w:pPr>
              </w:pPrChange>
            </w:pPr>
          </w:p>
        </w:tc>
      </w:tr>
      <w:tr w:rsidR="00257AE1" w:rsidRPr="003A0931" w14:paraId="3AED239F" w14:textId="77777777" w:rsidTr="00943101">
        <w:trPr>
          <w:trHeight w:val="195"/>
        </w:trPr>
        <w:tc>
          <w:tcPr>
            <w:tcW w:w="1042" w:type="dxa"/>
            <w:vMerge/>
            <w:vAlign w:val="center"/>
          </w:tcPr>
          <w:p w14:paraId="520F9C65" w14:textId="77777777" w:rsidR="00257AE1" w:rsidRPr="003A0931" w:rsidRDefault="00257AE1">
            <w:pPr>
              <w:tabs>
                <w:tab w:val="left" w:pos="142"/>
              </w:tabs>
              <w:rPr>
                <w:rFonts w:ascii="Montserrat" w:hAnsi="Montserrat"/>
                <w:color w:val="000000" w:themeColor="text1"/>
                <w:sz w:val="12"/>
                <w:szCs w:val="18"/>
              </w:rPr>
              <w:pPrChange w:id="1348" w:author="Ramsés Vázquez Lira" w:date="2020-01-11T19:09:00Z">
                <w:pPr/>
              </w:pPrChange>
            </w:pPr>
          </w:p>
        </w:tc>
        <w:tc>
          <w:tcPr>
            <w:tcW w:w="1633" w:type="dxa"/>
            <w:vMerge/>
            <w:shd w:val="clear" w:color="auto" w:fill="FFFFFF" w:themeFill="background1"/>
          </w:tcPr>
          <w:p w14:paraId="3BEF9D24" w14:textId="77777777" w:rsidR="00257AE1" w:rsidRPr="003A0931" w:rsidRDefault="00257AE1">
            <w:pPr>
              <w:pStyle w:val="Prrafodelista"/>
              <w:numPr>
                <w:ilvl w:val="0"/>
                <w:numId w:val="27"/>
              </w:numPr>
              <w:tabs>
                <w:tab w:val="left" w:pos="142"/>
              </w:tabs>
              <w:ind w:left="0"/>
              <w:jc w:val="both"/>
              <w:rPr>
                <w:rFonts w:ascii="Montserrat" w:hAnsi="Montserrat"/>
                <w:color w:val="000000" w:themeColor="text1"/>
                <w:sz w:val="12"/>
                <w:szCs w:val="18"/>
              </w:rPr>
              <w:pPrChange w:id="1349" w:author="Ramsés Vázquez Lira" w:date="2020-01-11T19:09:00Z">
                <w:pPr>
                  <w:pStyle w:val="Prrafodelista"/>
                  <w:numPr>
                    <w:numId w:val="27"/>
                  </w:numPr>
                  <w:ind w:left="360" w:hanging="360"/>
                  <w:jc w:val="both"/>
                </w:pPr>
              </w:pPrChange>
            </w:pPr>
          </w:p>
        </w:tc>
        <w:tc>
          <w:tcPr>
            <w:tcW w:w="1148" w:type="dxa"/>
            <w:shd w:val="clear" w:color="auto" w:fill="FFFFFF" w:themeFill="background1"/>
          </w:tcPr>
          <w:p w14:paraId="726C4EBC" w14:textId="77777777" w:rsidR="00257AE1" w:rsidRPr="003A0931" w:rsidRDefault="00257AE1">
            <w:pPr>
              <w:tabs>
                <w:tab w:val="left" w:pos="142"/>
              </w:tabs>
              <w:jc w:val="center"/>
              <w:rPr>
                <w:rFonts w:ascii="Montserrat" w:hAnsi="Montserrat"/>
                <w:color w:val="000000" w:themeColor="text1"/>
                <w:sz w:val="12"/>
                <w:szCs w:val="18"/>
              </w:rPr>
              <w:pPrChange w:id="1350" w:author="Ramsés Vázquez Lira" w:date="2020-01-11T19:09:00Z">
                <w:pPr>
                  <w:jc w:val="center"/>
                </w:pPr>
              </w:pPrChange>
            </w:pPr>
            <w:r w:rsidRPr="003A0931">
              <w:rPr>
                <w:rFonts w:ascii="Montserrat" w:hAnsi="Montserrat"/>
                <w:color w:val="000000" w:themeColor="text1"/>
                <w:sz w:val="12"/>
                <w:szCs w:val="18"/>
              </w:rPr>
              <w:t>Superviso</w:t>
            </w:r>
          </w:p>
        </w:tc>
        <w:tc>
          <w:tcPr>
            <w:tcW w:w="1134" w:type="dxa"/>
            <w:vMerge/>
            <w:shd w:val="clear" w:color="auto" w:fill="FFFFFF" w:themeFill="background1"/>
          </w:tcPr>
          <w:p w14:paraId="40156846" w14:textId="77777777" w:rsidR="00257AE1" w:rsidRPr="003A0931" w:rsidRDefault="00257AE1">
            <w:pPr>
              <w:tabs>
                <w:tab w:val="left" w:pos="142"/>
              </w:tabs>
              <w:jc w:val="center"/>
              <w:rPr>
                <w:rFonts w:ascii="Montserrat" w:hAnsi="Montserrat"/>
                <w:color w:val="000000" w:themeColor="text1"/>
                <w:sz w:val="12"/>
                <w:szCs w:val="18"/>
              </w:rPr>
              <w:pPrChange w:id="1351" w:author="Ramsés Vázquez Lira" w:date="2020-01-11T19:09:00Z">
                <w:pPr>
                  <w:jc w:val="center"/>
                </w:pPr>
              </w:pPrChange>
            </w:pPr>
          </w:p>
        </w:tc>
        <w:tc>
          <w:tcPr>
            <w:tcW w:w="1275" w:type="dxa"/>
            <w:vMerge/>
            <w:shd w:val="clear" w:color="auto" w:fill="FFFFFF" w:themeFill="background1"/>
            <w:vAlign w:val="center"/>
          </w:tcPr>
          <w:p w14:paraId="104E2784" w14:textId="77777777" w:rsidR="00257AE1" w:rsidRPr="003A0931" w:rsidRDefault="00257AE1">
            <w:pPr>
              <w:tabs>
                <w:tab w:val="left" w:pos="142"/>
              </w:tabs>
              <w:jc w:val="center"/>
              <w:rPr>
                <w:rFonts w:ascii="Montserrat" w:hAnsi="Montserrat"/>
                <w:color w:val="000000" w:themeColor="text1"/>
                <w:sz w:val="12"/>
                <w:szCs w:val="18"/>
              </w:rPr>
              <w:pPrChange w:id="1352" w:author="Ramsés Vázquez Lira" w:date="2020-01-11T19:09:00Z">
                <w:pPr>
                  <w:jc w:val="center"/>
                </w:pPr>
              </w:pPrChange>
            </w:pPr>
          </w:p>
        </w:tc>
        <w:tc>
          <w:tcPr>
            <w:tcW w:w="993" w:type="dxa"/>
            <w:vMerge/>
            <w:shd w:val="clear" w:color="auto" w:fill="FFFFFF" w:themeFill="background1"/>
            <w:vAlign w:val="center"/>
          </w:tcPr>
          <w:p w14:paraId="214E9D84" w14:textId="77777777" w:rsidR="00257AE1" w:rsidRPr="003A0931" w:rsidRDefault="00257AE1">
            <w:pPr>
              <w:tabs>
                <w:tab w:val="left" w:pos="142"/>
              </w:tabs>
              <w:jc w:val="center"/>
              <w:rPr>
                <w:rFonts w:ascii="Montserrat" w:hAnsi="Montserrat"/>
                <w:color w:val="000000" w:themeColor="text1"/>
                <w:sz w:val="12"/>
                <w:szCs w:val="18"/>
              </w:rPr>
              <w:pPrChange w:id="1353" w:author="Ramsés Vázquez Lira" w:date="2020-01-11T19:09:00Z">
                <w:pPr>
                  <w:jc w:val="center"/>
                </w:pPr>
              </w:pPrChange>
            </w:pPr>
          </w:p>
        </w:tc>
        <w:tc>
          <w:tcPr>
            <w:tcW w:w="850" w:type="dxa"/>
            <w:vMerge/>
            <w:shd w:val="clear" w:color="auto" w:fill="FFFFFF" w:themeFill="background1"/>
          </w:tcPr>
          <w:p w14:paraId="5FFD8B05" w14:textId="77777777" w:rsidR="00257AE1" w:rsidRPr="003A0931" w:rsidRDefault="00257AE1">
            <w:pPr>
              <w:tabs>
                <w:tab w:val="left" w:pos="142"/>
              </w:tabs>
              <w:jc w:val="center"/>
              <w:rPr>
                <w:rFonts w:ascii="Montserrat" w:hAnsi="Montserrat"/>
                <w:color w:val="000000" w:themeColor="text1"/>
                <w:sz w:val="12"/>
                <w:szCs w:val="18"/>
              </w:rPr>
              <w:pPrChange w:id="1354" w:author="Ramsés Vázquez Lira" w:date="2020-01-11T19:09:00Z">
                <w:pPr>
                  <w:jc w:val="center"/>
                </w:pPr>
              </w:pPrChange>
            </w:pPr>
          </w:p>
        </w:tc>
        <w:tc>
          <w:tcPr>
            <w:tcW w:w="753" w:type="dxa"/>
            <w:vMerge/>
            <w:shd w:val="clear" w:color="auto" w:fill="FFFFFF" w:themeFill="background1"/>
            <w:vAlign w:val="center"/>
          </w:tcPr>
          <w:p w14:paraId="1CCB3641" w14:textId="77777777" w:rsidR="00257AE1" w:rsidRPr="003A0931" w:rsidRDefault="00257AE1">
            <w:pPr>
              <w:tabs>
                <w:tab w:val="left" w:pos="142"/>
              </w:tabs>
              <w:jc w:val="center"/>
              <w:rPr>
                <w:rFonts w:ascii="Montserrat" w:hAnsi="Montserrat"/>
                <w:color w:val="000000" w:themeColor="text1"/>
                <w:sz w:val="12"/>
                <w:szCs w:val="18"/>
              </w:rPr>
              <w:pPrChange w:id="1355" w:author="Ramsés Vázquez Lira" w:date="2020-01-11T19:09:00Z">
                <w:pPr>
                  <w:jc w:val="center"/>
                </w:pPr>
              </w:pPrChange>
            </w:pPr>
          </w:p>
        </w:tc>
      </w:tr>
      <w:tr w:rsidR="00257AE1" w:rsidRPr="003A0931" w14:paraId="2C57F4E9" w14:textId="77777777" w:rsidTr="00943101">
        <w:trPr>
          <w:trHeight w:val="262"/>
        </w:trPr>
        <w:tc>
          <w:tcPr>
            <w:tcW w:w="1042" w:type="dxa"/>
            <w:vMerge/>
            <w:vAlign w:val="center"/>
          </w:tcPr>
          <w:p w14:paraId="367C5398" w14:textId="77777777" w:rsidR="00257AE1" w:rsidRPr="003A0931" w:rsidRDefault="00257AE1">
            <w:pPr>
              <w:tabs>
                <w:tab w:val="left" w:pos="142"/>
              </w:tabs>
              <w:jc w:val="both"/>
              <w:rPr>
                <w:rFonts w:ascii="Montserrat" w:hAnsi="Montserrat"/>
                <w:color w:val="000000" w:themeColor="text1"/>
                <w:sz w:val="12"/>
                <w:szCs w:val="18"/>
              </w:rPr>
              <w:pPrChange w:id="1356" w:author="Ramsés Vázquez Lira" w:date="2020-01-11T19:09:00Z">
                <w:pPr>
                  <w:jc w:val="both"/>
                </w:pPr>
              </w:pPrChange>
            </w:pPr>
          </w:p>
        </w:tc>
        <w:tc>
          <w:tcPr>
            <w:tcW w:w="1633" w:type="dxa"/>
            <w:vMerge w:val="restart"/>
            <w:shd w:val="clear" w:color="auto" w:fill="FFFFFF" w:themeFill="background1"/>
          </w:tcPr>
          <w:p w14:paraId="5A9FB6F9" w14:textId="77777777" w:rsidR="00257AE1" w:rsidRPr="003A0931" w:rsidRDefault="00257AE1">
            <w:pPr>
              <w:pStyle w:val="Prrafodelista"/>
              <w:numPr>
                <w:ilvl w:val="0"/>
                <w:numId w:val="27"/>
              </w:numPr>
              <w:tabs>
                <w:tab w:val="left" w:pos="142"/>
              </w:tabs>
              <w:ind w:left="0"/>
              <w:jc w:val="both"/>
              <w:rPr>
                <w:rFonts w:ascii="Montserrat" w:hAnsi="Montserrat"/>
                <w:color w:val="000000" w:themeColor="text1"/>
                <w:sz w:val="12"/>
                <w:szCs w:val="18"/>
              </w:rPr>
              <w:pPrChange w:id="1357" w:author="Ramsés Vázquez Lira" w:date="2020-01-11T19:09:00Z">
                <w:pPr>
                  <w:pStyle w:val="Prrafodelista"/>
                  <w:numPr>
                    <w:numId w:val="27"/>
                  </w:numPr>
                  <w:ind w:left="360" w:hanging="360"/>
                  <w:jc w:val="both"/>
                </w:pPr>
              </w:pPrChange>
            </w:pPr>
            <w:r w:rsidRPr="003A0931">
              <w:rPr>
                <w:rFonts w:ascii="Montserrat" w:hAnsi="Montserrat"/>
                <w:color w:val="000000" w:themeColor="text1"/>
                <w:sz w:val="12"/>
                <w:szCs w:val="18"/>
              </w:rPr>
              <w:t>Entrevista por un Comité examinador (Plan de mejora, guion de entrevista y rúbrica de valoración)</w:t>
            </w:r>
          </w:p>
        </w:tc>
        <w:tc>
          <w:tcPr>
            <w:tcW w:w="1148" w:type="dxa"/>
            <w:shd w:val="clear" w:color="auto" w:fill="FFFFFF" w:themeFill="background1"/>
          </w:tcPr>
          <w:p w14:paraId="3C3B569C" w14:textId="77777777" w:rsidR="00257AE1" w:rsidRPr="003A0931" w:rsidRDefault="00257AE1">
            <w:pPr>
              <w:tabs>
                <w:tab w:val="left" w:pos="142"/>
              </w:tabs>
              <w:jc w:val="center"/>
              <w:rPr>
                <w:rFonts w:ascii="Montserrat" w:hAnsi="Montserrat"/>
                <w:color w:val="000000" w:themeColor="text1"/>
                <w:sz w:val="12"/>
                <w:szCs w:val="18"/>
              </w:rPr>
              <w:pPrChange w:id="1358" w:author="Ramsés Vázquez Lira" w:date="2020-01-11T19:09:00Z">
                <w:pPr>
                  <w:jc w:val="center"/>
                </w:pPr>
              </w:pPrChange>
            </w:pPr>
            <w:r w:rsidRPr="003A0931">
              <w:rPr>
                <w:rFonts w:ascii="Montserrat" w:hAnsi="Montserrat"/>
                <w:color w:val="000000" w:themeColor="text1"/>
                <w:sz w:val="12"/>
                <w:szCs w:val="18"/>
              </w:rPr>
              <w:t>Director</w:t>
            </w:r>
          </w:p>
        </w:tc>
        <w:tc>
          <w:tcPr>
            <w:tcW w:w="1134" w:type="dxa"/>
            <w:vMerge w:val="restart"/>
            <w:shd w:val="clear" w:color="auto" w:fill="FFFFFF" w:themeFill="background1"/>
          </w:tcPr>
          <w:p w14:paraId="4B766494" w14:textId="77777777" w:rsidR="00257AE1" w:rsidRPr="003A0931" w:rsidRDefault="00257AE1">
            <w:pPr>
              <w:tabs>
                <w:tab w:val="left" w:pos="142"/>
              </w:tabs>
              <w:jc w:val="center"/>
              <w:rPr>
                <w:rFonts w:ascii="Montserrat" w:hAnsi="Montserrat"/>
                <w:color w:val="000000" w:themeColor="text1"/>
                <w:sz w:val="12"/>
                <w:szCs w:val="18"/>
              </w:rPr>
              <w:pPrChange w:id="1359" w:author="Ramsés Vázquez Lira" w:date="2020-01-11T19:09:00Z">
                <w:pPr>
                  <w:jc w:val="center"/>
                </w:pPr>
              </w:pPrChange>
            </w:pPr>
            <w:r w:rsidRPr="003A0931">
              <w:rPr>
                <w:rFonts w:ascii="Montserrat" w:hAnsi="Montserrat"/>
                <w:sz w:val="12"/>
                <w:szCs w:val="18"/>
              </w:rPr>
              <w:t>No aplica</w:t>
            </w:r>
          </w:p>
        </w:tc>
        <w:tc>
          <w:tcPr>
            <w:tcW w:w="1275" w:type="dxa"/>
            <w:vMerge w:val="restart"/>
            <w:shd w:val="clear" w:color="auto" w:fill="FFFFFF" w:themeFill="background1"/>
            <w:vAlign w:val="center"/>
          </w:tcPr>
          <w:p w14:paraId="17FD6DAA" w14:textId="77777777" w:rsidR="00257AE1" w:rsidRPr="003A0931" w:rsidRDefault="00257AE1">
            <w:pPr>
              <w:tabs>
                <w:tab w:val="left" w:pos="142"/>
              </w:tabs>
              <w:jc w:val="center"/>
              <w:rPr>
                <w:rFonts w:ascii="Montserrat" w:hAnsi="Montserrat"/>
                <w:color w:val="000000" w:themeColor="text1"/>
                <w:sz w:val="12"/>
                <w:szCs w:val="18"/>
              </w:rPr>
              <w:pPrChange w:id="1360" w:author="Ramsés Vázquez Lira" w:date="2020-01-11T19:09:00Z">
                <w:pPr>
                  <w:jc w:val="center"/>
                </w:pPr>
              </w:pPrChange>
            </w:pPr>
            <w:r w:rsidRPr="003A0931">
              <w:rPr>
                <w:rFonts w:ascii="Montserrat" w:hAnsi="Montserrat"/>
                <w:color w:val="000000" w:themeColor="text1"/>
                <w:sz w:val="12"/>
                <w:szCs w:val="18"/>
              </w:rPr>
              <w:t>23 de marzo</w:t>
            </w:r>
          </w:p>
        </w:tc>
        <w:tc>
          <w:tcPr>
            <w:tcW w:w="993" w:type="dxa"/>
            <w:vMerge w:val="restart"/>
            <w:shd w:val="clear" w:color="auto" w:fill="FFFFFF" w:themeFill="background1"/>
            <w:vAlign w:val="center"/>
          </w:tcPr>
          <w:p w14:paraId="7064DBCF" w14:textId="77777777" w:rsidR="00257AE1" w:rsidRPr="003A0931" w:rsidRDefault="00257AE1">
            <w:pPr>
              <w:tabs>
                <w:tab w:val="left" w:pos="142"/>
              </w:tabs>
              <w:jc w:val="center"/>
              <w:rPr>
                <w:rFonts w:ascii="Montserrat" w:hAnsi="Montserrat"/>
                <w:color w:val="000000" w:themeColor="text1"/>
                <w:sz w:val="12"/>
                <w:szCs w:val="18"/>
              </w:rPr>
              <w:pPrChange w:id="1361" w:author="Ramsés Vázquez Lira" w:date="2020-01-11T19:09:00Z">
                <w:pPr>
                  <w:jc w:val="center"/>
                </w:pPr>
              </w:pPrChange>
            </w:pPr>
            <w:r w:rsidRPr="003A0931">
              <w:rPr>
                <w:rFonts w:ascii="Montserrat" w:hAnsi="Montserrat"/>
                <w:color w:val="000000" w:themeColor="text1"/>
                <w:sz w:val="12"/>
                <w:szCs w:val="18"/>
              </w:rPr>
              <w:t>No aplica</w:t>
            </w:r>
          </w:p>
        </w:tc>
        <w:tc>
          <w:tcPr>
            <w:tcW w:w="850" w:type="dxa"/>
            <w:vMerge w:val="restart"/>
            <w:shd w:val="clear" w:color="auto" w:fill="FFFFFF" w:themeFill="background1"/>
            <w:vAlign w:val="center"/>
          </w:tcPr>
          <w:p w14:paraId="68519839" w14:textId="77777777" w:rsidR="00257AE1" w:rsidRPr="003A0931" w:rsidRDefault="00257AE1">
            <w:pPr>
              <w:tabs>
                <w:tab w:val="left" w:pos="142"/>
              </w:tabs>
              <w:jc w:val="center"/>
              <w:rPr>
                <w:rFonts w:ascii="Montserrat" w:hAnsi="Montserrat"/>
                <w:color w:val="000000" w:themeColor="text1"/>
                <w:sz w:val="12"/>
                <w:szCs w:val="18"/>
              </w:rPr>
              <w:pPrChange w:id="1362" w:author="Ramsés Vázquez Lira" w:date="2020-01-11T19:09:00Z">
                <w:pPr>
                  <w:jc w:val="center"/>
                </w:pPr>
              </w:pPrChange>
            </w:pPr>
            <w:r w:rsidRPr="003A0931">
              <w:rPr>
                <w:rFonts w:ascii="Montserrat" w:hAnsi="Montserrat"/>
                <w:color w:val="000000" w:themeColor="text1"/>
                <w:sz w:val="12"/>
                <w:szCs w:val="18"/>
              </w:rPr>
              <w:t>27 de marzo</w:t>
            </w:r>
          </w:p>
        </w:tc>
        <w:tc>
          <w:tcPr>
            <w:tcW w:w="753" w:type="dxa"/>
            <w:vMerge w:val="restart"/>
            <w:shd w:val="clear" w:color="auto" w:fill="FFFFFF" w:themeFill="background1"/>
            <w:vAlign w:val="center"/>
          </w:tcPr>
          <w:p w14:paraId="1D499EA6" w14:textId="77777777" w:rsidR="00257AE1" w:rsidRPr="003A0931" w:rsidRDefault="00257AE1">
            <w:pPr>
              <w:tabs>
                <w:tab w:val="left" w:pos="142"/>
              </w:tabs>
              <w:jc w:val="center"/>
              <w:rPr>
                <w:rFonts w:ascii="Montserrat" w:hAnsi="Montserrat"/>
                <w:color w:val="000000" w:themeColor="text1"/>
                <w:sz w:val="12"/>
                <w:szCs w:val="18"/>
              </w:rPr>
              <w:pPrChange w:id="1363" w:author="Ramsés Vázquez Lira" w:date="2020-01-11T19:09:00Z">
                <w:pPr>
                  <w:jc w:val="center"/>
                </w:pPr>
              </w:pPrChange>
            </w:pPr>
            <w:r w:rsidRPr="003A0931">
              <w:rPr>
                <w:rFonts w:ascii="Montserrat" w:hAnsi="Montserrat"/>
                <w:color w:val="000000" w:themeColor="text1"/>
                <w:sz w:val="12"/>
                <w:szCs w:val="18"/>
              </w:rPr>
              <w:t>27 de abril al 20 de mayo</w:t>
            </w:r>
          </w:p>
        </w:tc>
      </w:tr>
      <w:tr w:rsidR="00257AE1" w:rsidRPr="003A0931" w14:paraId="102B206F" w14:textId="77777777" w:rsidTr="00943101">
        <w:trPr>
          <w:trHeight w:val="262"/>
        </w:trPr>
        <w:tc>
          <w:tcPr>
            <w:tcW w:w="1042" w:type="dxa"/>
            <w:vMerge/>
            <w:vAlign w:val="center"/>
          </w:tcPr>
          <w:p w14:paraId="455B67BC" w14:textId="77777777" w:rsidR="00257AE1" w:rsidRPr="003A0931" w:rsidRDefault="00257AE1">
            <w:pPr>
              <w:tabs>
                <w:tab w:val="left" w:pos="142"/>
              </w:tabs>
              <w:jc w:val="both"/>
              <w:rPr>
                <w:rFonts w:ascii="Montserrat" w:hAnsi="Montserrat"/>
                <w:color w:val="000000" w:themeColor="text1"/>
                <w:sz w:val="12"/>
                <w:szCs w:val="18"/>
              </w:rPr>
              <w:pPrChange w:id="1364" w:author="Ramsés Vázquez Lira" w:date="2020-01-11T19:09:00Z">
                <w:pPr>
                  <w:jc w:val="both"/>
                </w:pPr>
              </w:pPrChange>
            </w:pPr>
          </w:p>
        </w:tc>
        <w:tc>
          <w:tcPr>
            <w:tcW w:w="1633" w:type="dxa"/>
            <w:vMerge/>
            <w:shd w:val="clear" w:color="auto" w:fill="FBE4D5" w:themeFill="accent2" w:themeFillTint="33"/>
          </w:tcPr>
          <w:p w14:paraId="5EA77003" w14:textId="77777777" w:rsidR="00257AE1" w:rsidRPr="003A0931" w:rsidRDefault="00257AE1">
            <w:pPr>
              <w:pStyle w:val="Prrafodelista"/>
              <w:numPr>
                <w:ilvl w:val="0"/>
                <w:numId w:val="27"/>
              </w:numPr>
              <w:tabs>
                <w:tab w:val="left" w:pos="142"/>
              </w:tabs>
              <w:ind w:left="0"/>
              <w:jc w:val="both"/>
              <w:rPr>
                <w:rFonts w:ascii="Montserrat" w:hAnsi="Montserrat"/>
                <w:color w:val="000000" w:themeColor="text1"/>
                <w:sz w:val="12"/>
                <w:szCs w:val="18"/>
              </w:rPr>
              <w:pPrChange w:id="1365" w:author="Ramsés Vázquez Lira" w:date="2020-01-11T19:09:00Z">
                <w:pPr>
                  <w:pStyle w:val="Prrafodelista"/>
                  <w:numPr>
                    <w:numId w:val="27"/>
                  </w:numPr>
                  <w:ind w:left="360" w:hanging="360"/>
                  <w:jc w:val="both"/>
                </w:pPr>
              </w:pPrChange>
            </w:pPr>
          </w:p>
        </w:tc>
        <w:tc>
          <w:tcPr>
            <w:tcW w:w="1148" w:type="dxa"/>
            <w:shd w:val="clear" w:color="auto" w:fill="FFFFFF" w:themeFill="background1"/>
          </w:tcPr>
          <w:p w14:paraId="5880FF53" w14:textId="77777777" w:rsidR="00257AE1" w:rsidRPr="003A0931" w:rsidRDefault="00257AE1">
            <w:pPr>
              <w:tabs>
                <w:tab w:val="left" w:pos="142"/>
              </w:tabs>
              <w:jc w:val="center"/>
              <w:rPr>
                <w:rFonts w:ascii="Montserrat" w:hAnsi="Montserrat"/>
                <w:color w:val="000000" w:themeColor="text1"/>
                <w:sz w:val="12"/>
                <w:szCs w:val="18"/>
              </w:rPr>
              <w:pPrChange w:id="1366" w:author="Ramsés Vázquez Lira" w:date="2020-01-11T19:09:00Z">
                <w:pPr>
                  <w:jc w:val="center"/>
                </w:pPr>
              </w:pPrChange>
            </w:pPr>
            <w:r w:rsidRPr="003A0931">
              <w:rPr>
                <w:rFonts w:ascii="Montserrat" w:hAnsi="Montserrat"/>
                <w:color w:val="000000" w:themeColor="text1"/>
                <w:sz w:val="12"/>
                <w:szCs w:val="18"/>
              </w:rPr>
              <w:t>Subdirector Académico</w:t>
            </w:r>
          </w:p>
        </w:tc>
        <w:tc>
          <w:tcPr>
            <w:tcW w:w="1134" w:type="dxa"/>
            <w:vMerge/>
            <w:shd w:val="clear" w:color="auto" w:fill="FBE4D5" w:themeFill="accent2" w:themeFillTint="33"/>
          </w:tcPr>
          <w:p w14:paraId="67D003FE" w14:textId="77777777" w:rsidR="00257AE1" w:rsidRPr="003A0931" w:rsidRDefault="00257AE1">
            <w:pPr>
              <w:tabs>
                <w:tab w:val="left" w:pos="142"/>
              </w:tabs>
              <w:jc w:val="center"/>
              <w:rPr>
                <w:rFonts w:ascii="Montserrat" w:hAnsi="Montserrat"/>
                <w:color w:val="000000" w:themeColor="text1"/>
                <w:sz w:val="12"/>
                <w:szCs w:val="18"/>
              </w:rPr>
              <w:pPrChange w:id="1367" w:author="Ramsés Vázquez Lira" w:date="2020-01-11T19:09:00Z">
                <w:pPr>
                  <w:jc w:val="center"/>
                </w:pPr>
              </w:pPrChange>
            </w:pPr>
          </w:p>
        </w:tc>
        <w:tc>
          <w:tcPr>
            <w:tcW w:w="1275" w:type="dxa"/>
            <w:vMerge/>
            <w:shd w:val="clear" w:color="auto" w:fill="FBE4D5" w:themeFill="accent2" w:themeFillTint="33"/>
            <w:vAlign w:val="center"/>
          </w:tcPr>
          <w:p w14:paraId="3236163E" w14:textId="77777777" w:rsidR="00257AE1" w:rsidRPr="003A0931" w:rsidRDefault="00257AE1">
            <w:pPr>
              <w:tabs>
                <w:tab w:val="left" w:pos="142"/>
              </w:tabs>
              <w:jc w:val="center"/>
              <w:rPr>
                <w:rFonts w:ascii="Montserrat" w:hAnsi="Montserrat"/>
                <w:color w:val="000000" w:themeColor="text1"/>
                <w:sz w:val="12"/>
                <w:szCs w:val="18"/>
              </w:rPr>
              <w:pPrChange w:id="1368" w:author="Ramsés Vázquez Lira" w:date="2020-01-11T19:09:00Z">
                <w:pPr>
                  <w:jc w:val="center"/>
                </w:pPr>
              </w:pPrChange>
            </w:pPr>
          </w:p>
        </w:tc>
        <w:tc>
          <w:tcPr>
            <w:tcW w:w="993" w:type="dxa"/>
            <w:vMerge/>
            <w:shd w:val="clear" w:color="auto" w:fill="FBE4D5" w:themeFill="accent2" w:themeFillTint="33"/>
            <w:vAlign w:val="center"/>
          </w:tcPr>
          <w:p w14:paraId="600022BC" w14:textId="77777777" w:rsidR="00257AE1" w:rsidRPr="003A0931" w:rsidRDefault="00257AE1">
            <w:pPr>
              <w:tabs>
                <w:tab w:val="left" w:pos="142"/>
              </w:tabs>
              <w:jc w:val="center"/>
              <w:rPr>
                <w:rFonts w:ascii="Montserrat" w:hAnsi="Montserrat"/>
                <w:color w:val="000000" w:themeColor="text1"/>
                <w:sz w:val="12"/>
                <w:szCs w:val="18"/>
              </w:rPr>
              <w:pPrChange w:id="1369" w:author="Ramsés Vázquez Lira" w:date="2020-01-11T19:09:00Z">
                <w:pPr>
                  <w:jc w:val="center"/>
                </w:pPr>
              </w:pPrChange>
            </w:pPr>
          </w:p>
        </w:tc>
        <w:tc>
          <w:tcPr>
            <w:tcW w:w="850" w:type="dxa"/>
            <w:vMerge/>
            <w:shd w:val="clear" w:color="auto" w:fill="FBE4D5" w:themeFill="accent2" w:themeFillTint="33"/>
          </w:tcPr>
          <w:p w14:paraId="00417AD1" w14:textId="77777777" w:rsidR="00257AE1" w:rsidRPr="003A0931" w:rsidRDefault="00257AE1">
            <w:pPr>
              <w:tabs>
                <w:tab w:val="left" w:pos="142"/>
              </w:tabs>
              <w:jc w:val="center"/>
              <w:rPr>
                <w:rFonts w:ascii="Montserrat" w:hAnsi="Montserrat"/>
                <w:color w:val="000000" w:themeColor="text1"/>
                <w:sz w:val="12"/>
                <w:szCs w:val="18"/>
              </w:rPr>
              <w:pPrChange w:id="1370" w:author="Ramsés Vázquez Lira" w:date="2020-01-11T19:09:00Z">
                <w:pPr>
                  <w:jc w:val="center"/>
                </w:pPr>
              </w:pPrChange>
            </w:pPr>
          </w:p>
        </w:tc>
        <w:tc>
          <w:tcPr>
            <w:tcW w:w="753" w:type="dxa"/>
            <w:vMerge/>
            <w:shd w:val="clear" w:color="auto" w:fill="FBE4D5" w:themeFill="accent2" w:themeFillTint="33"/>
            <w:vAlign w:val="center"/>
          </w:tcPr>
          <w:p w14:paraId="6B114258" w14:textId="77777777" w:rsidR="00257AE1" w:rsidRPr="003A0931" w:rsidRDefault="00257AE1">
            <w:pPr>
              <w:tabs>
                <w:tab w:val="left" w:pos="142"/>
              </w:tabs>
              <w:jc w:val="center"/>
              <w:rPr>
                <w:rFonts w:ascii="Montserrat" w:hAnsi="Montserrat"/>
                <w:color w:val="000000" w:themeColor="text1"/>
                <w:sz w:val="12"/>
                <w:szCs w:val="18"/>
              </w:rPr>
              <w:pPrChange w:id="1371" w:author="Ramsés Vázquez Lira" w:date="2020-01-11T19:09:00Z">
                <w:pPr>
                  <w:jc w:val="center"/>
                </w:pPr>
              </w:pPrChange>
            </w:pPr>
          </w:p>
        </w:tc>
      </w:tr>
      <w:tr w:rsidR="00257AE1" w:rsidRPr="003A0931" w14:paraId="198B7557" w14:textId="77777777" w:rsidTr="00943101">
        <w:trPr>
          <w:trHeight w:val="262"/>
        </w:trPr>
        <w:tc>
          <w:tcPr>
            <w:tcW w:w="1042" w:type="dxa"/>
            <w:vMerge/>
            <w:vAlign w:val="center"/>
          </w:tcPr>
          <w:p w14:paraId="61880AEE" w14:textId="77777777" w:rsidR="00257AE1" w:rsidRPr="003A0931" w:rsidRDefault="00257AE1">
            <w:pPr>
              <w:tabs>
                <w:tab w:val="left" w:pos="142"/>
              </w:tabs>
              <w:jc w:val="both"/>
              <w:rPr>
                <w:rFonts w:ascii="Montserrat" w:hAnsi="Montserrat"/>
                <w:color w:val="000000" w:themeColor="text1"/>
                <w:sz w:val="12"/>
                <w:szCs w:val="18"/>
              </w:rPr>
              <w:pPrChange w:id="1372" w:author="Ramsés Vázquez Lira" w:date="2020-01-11T19:09:00Z">
                <w:pPr>
                  <w:jc w:val="both"/>
                </w:pPr>
              </w:pPrChange>
            </w:pPr>
          </w:p>
        </w:tc>
        <w:tc>
          <w:tcPr>
            <w:tcW w:w="1633" w:type="dxa"/>
            <w:vMerge/>
            <w:shd w:val="clear" w:color="auto" w:fill="FBE4D5" w:themeFill="accent2" w:themeFillTint="33"/>
          </w:tcPr>
          <w:p w14:paraId="3B1826AD" w14:textId="77777777" w:rsidR="00257AE1" w:rsidRPr="003A0931" w:rsidRDefault="00257AE1">
            <w:pPr>
              <w:pStyle w:val="Prrafodelista"/>
              <w:numPr>
                <w:ilvl w:val="0"/>
                <w:numId w:val="27"/>
              </w:numPr>
              <w:tabs>
                <w:tab w:val="left" w:pos="142"/>
              </w:tabs>
              <w:ind w:left="0"/>
              <w:jc w:val="both"/>
              <w:rPr>
                <w:rFonts w:ascii="Montserrat" w:hAnsi="Montserrat"/>
                <w:color w:val="000000" w:themeColor="text1"/>
                <w:sz w:val="12"/>
                <w:szCs w:val="18"/>
              </w:rPr>
              <w:pPrChange w:id="1373" w:author="Ramsés Vázquez Lira" w:date="2020-01-11T19:09:00Z">
                <w:pPr>
                  <w:pStyle w:val="Prrafodelista"/>
                  <w:numPr>
                    <w:numId w:val="27"/>
                  </w:numPr>
                  <w:ind w:left="360" w:hanging="360"/>
                  <w:jc w:val="both"/>
                </w:pPr>
              </w:pPrChange>
            </w:pPr>
          </w:p>
        </w:tc>
        <w:tc>
          <w:tcPr>
            <w:tcW w:w="1148" w:type="dxa"/>
            <w:shd w:val="clear" w:color="auto" w:fill="FFFFFF" w:themeFill="background1"/>
          </w:tcPr>
          <w:p w14:paraId="28908900" w14:textId="77777777" w:rsidR="00257AE1" w:rsidRPr="003A0931" w:rsidRDefault="00257AE1">
            <w:pPr>
              <w:tabs>
                <w:tab w:val="left" w:pos="142"/>
              </w:tabs>
              <w:jc w:val="center"/>
              <w:rPr>
                <w:rFonts w:ascii="Montserrat" w:hAnsi="Montserrat"/>
                <w:color w:val="000000" w:themeColor="text1"/>
                <w:sz w:val="12"/>
                <w:szCs w:val="18"/>
              </w:rPr>
              <w:pPrChange w:id="1374" w:author="Ramsés Vázquez Lira" w:date="2020-01-11T19:09:00Z">
                <w:pPr>
                  <w:jc w:val="center"/>
                </w:pPr>
              </w:pPrChange>
            </w:pPr>
            <w:r w:rsidRPr="003A0931">
              <w:rPr>
                <w:rFonts w:ascii="Montserrat" w:hAnsi="Montserrat"/>
                <w:color w:val="000000" w:themeColor="text1"/>
                <w:sz w:val="12"/>
                <w:szCs w:val="18"/>
              </w:rPr>
              <w:t>Jefe de Departamento Académico</w:t>
            </w:r>
          </w:p>
        </w:tc>
        <w:tc>
          <w:tcPr>
            <w:tcW w:w="1134" w:type="dxa"/>
            <w:vMerge/>
            <w:shd w:val="clear" w:color="auto" w:fill="FBE4D5" w:themeFill="accent2" w:themeFillTint="33"/>
          </w:tcPr>
          <w:p w14:paraId="4BE489C9" w14:textId="77777777" w:rsidR="00257AE1" w:rsidRPr="003A0931" w:rsidRDefault="00257AE1">
            <w:pPr>
              <w:tabs>
                <w:tab w:val="left" w:pos="142"/>
              </w:tabs>
              <w:jc w:val="center"/>
              <w:rPr>
                <w:rFonts w:ascii="Montserrat" w:hAnsi="Montserrat"/>
                <w:color w:val="000000" w:themeColor="text1"/>
                <w:sz w:val="12"/>
                <w:szCs w:val="18"/>
              </w:rPr>
              <w:pPrChange w:id="1375" w:author="Ramsés Vázquez Lira" w:date="2020-01-11T19:09:00Z">
                <w:pPr>
                  <w:jc w:val="center"/>
                </w:pPr>
              </w:pPrChange>
            </w:pPr>
          </w:p>
        </w:tc>
        <w:tc>
          <w:tcPr>
            <w:tcW w:w="1275" w:type="dxa"/>
            <w:vMerge/>
            <w:shd w:val="clear" w:color="auto" w:fill="FBE4D5" w:themeFill="accent2" w:themeFillTint="33"/>
            <w:vAlign w:val="center"/>
          </w:tcPr>
          <w:p w14:paraId="1986B41F" w14:textId="77777777" w:rsidR="00257AE1" w:rsidRPr="003A0931" w:rsidRDefault="00257AE1">
            <w:pPr>
              <w:tabs>
                <w:tab w:val="left" w:pos="142"/>
              </w:tabs>
              <w:jc w:val="center"/>
              <w:rPr>
                <w:rFonts w:ascii="Montserrat" w:hAnsi="Montserrat"/>
                <w:color w:val="000000" w:themeColor="text1"/>
                <w:sz w:val="12"/>
                <w:szCs w:val="18"/>
              </w:rPr>
              <w:pPrChange w:id="1376" w:author="Ramsés Vázquez Lira" w:date="2020-01-11T19:09:00Z">
                <w:pPr>
                  <w:jc w:val="center"/>
                </w:pPr>
              </w:pPrChange>
            </w:pPr>
          </w:p>
        </w:tc>
        <w:tc>
          <w:tcPr>
            <w:tcW w:w="993" w:type="dxa"/>
            <w:vMerge/>
            <w:shd w:val="clear" w:color="auto" w:fill="FBE4D5" w:themeFill="accent2" w:themeFillTint="33"/>
            <w:vAlign w:val="center"/>
          </w:tcPr>
          <w:p w14:paraId="5FB8C368" w14:textId="77777777" w:rsidR="00257AE1" w:rsidRPr="003A0931" w:rsidRDefault="00257AE1">
            <w:pPr>
              <w:tabs>
                <w:tab w:val="left" w:pos="142"/>
              </w:tabs>
              <w:jc w:val="center"/>
              <w:rPr>
                <w:rFonts w:ascii="Montserrat" w:hAnsi="Montserrat"/>
                <w:color w:val="000000" w:themeColor="text1"/>
                <w:sz w:val="12"/>
                <w:szCs w:val="18"/>
              </w:rPr>
              <w:pPrChange w:id="1377" w:author="Ramsés Vázquez Lira" w:date="2020-01-11T19:09:00Z">
                <w:pPr>
                  <w:jc w:val="center"/>
                </w:pPr>
              </w:pPrChange>
            </w:pPr>
          </w:p>
        </w:tc>
        <w:tc>
          <w:tcPr>
            <w:tcW w:w="850" w:type="dxa"/>
            <w:vMerge/>
            <w:shd w:val="clear" w:color="auto" w:fill="FBE4D5" w:themeFill="accent2" w:themeFillTint="33"/>
          </w:tcPr>
          <w:p w14:paraId="4E2D44D2" w14:textId="77777777" w:rsidR="00257AE1" w:rsidRPr="003A0931" w:rsidRDefault="00257AE1">
            <w:pPr>
              <w:tabs>
                <w:tab w:val="left" w:pos="142"/>
              </w:tabs>
              <w:jc w:val="center"/>
              <w:rPr>
                <w:rFonts w:ascii="Montserrat" w:hAnsi="Montserrat"/>
                <w:color w:val="000000" w:themeColor="text1"/>
                <w:sz w:val="12"/>
                <w:szCs w:val="18"/>
              </w:rPr>
              <w:pPrChange w:id="1378" w:author="Ramsés Vázquez Lira" w:date="2020-01-11T19:09:00Z">
                <w:pPr>
                  <w:jc w:val="center"/>
                </w:pPr>
              </w:pPrChange>
            </w:pPr>
          </w:p>
        </w:tc>
        <w:tc>
          <w:tcPr>
            <w:tcW w:w="753" w:type="dxa"/>
            <w:vMerge/>
            <w:shd w:val="clear" w:color="auto" w:fill="FBE4D5" w:themeFill="accent2" w:themeFillTint="33"/>
            <w:vAlign w:val="center"/>
          </w:tcPr>
          <w:p w14:paraId="39B6168A" w14:textId="77777777" w:rsidR="00257AE1" w:rsidRPr="003A0931" w:rsidRDefault="00257AE1">
            <w:pPr>
              <w:tabs>
                <w:tab w:val="left" w:pos="142"/>
              </w:tabs>
              <w:jc w:val="center"/>
              <w:rPr>
                <w:rFonts w:ascii="Montserrat" w:hAnsi="Montserrat"/>
                <w:color w:val="000000" w:themeColor="text1"/>
                <w:sz w:val="12"/>
                <w:szCs w:val="18"/>
              </w:rPr>
              <w:pPrChange w:id="1379" w:author="Ramsés Vázquez Lira" w:date="2020-01-11T19:09:00Z">
                <w:pPr>
                  <w:jc w:val="center"/>
                </w:pPr>
              </w:pPrChange>
            </w:pPr>
          </w:p>
        </w:tc>
      </w:tr>
      <w:tr w:rsidR="00257AE1" w:rsidRPr="003A0931" w14:paraId="01E8AF9D" w14:textId="77777777" w:rsidTr="00943101">
        <w:trPr>
          <w:trHeight w:val="262"/>
        </w:trPr>
        <w:tc>
          <w:tcPr>
            <w:tcW w:w="1042" w:type="dxa"/>
            <w:vMerge/>
            <w:vAlign w:val="center"/>
          </w:tcPr>
          <w:p w14:paraId="16214FD8" w14:textId="77777777" w:rsidR="00257AE1" w:rsidRPr="003A0931" w:rsidRDefault="00257AE1">
            <w:pPr>
              <w:tabs>
                <w:tab w:val="left" w:pos="142"/>
              </w:tabs>
              <w:jc w:val="both"/>
              <w:rPr>
                <w:rFonts w:ascii="Montserrat" w:hAnsi="Montserrat"/>
                <w:color w:val="000000" w:themeColor="text1"/>
                <w:sz w:val="12"/>
                <w:szCs w:val="18"/>
              </w:rPr>
              <w:pPrChange w:id="1380" w:author="Ramsés Vázquez Lira" w:date="2020-01-11T19:09:00Z">
                <w:pPr>
                  <w:jc w:val="both"/>
                </w:pPr>
              </w:pPrChange>
            </w:pPr>
          </w:p>
        </w:tc>
        <w:tc>
          <w:tcPr>
            <w:tcW w:w="1633" w:type="dxa"/>
            <w:vMerge/>
            <w:shd w:val="clear" w:color="auto" w:fill="FBE4D5" w:themeFill="accent2" w:themeFillTint="33"/>
          </w:tcPr>
          <w:p w14:paraId="1700BEA7" w14:textId="77777777" w:rsidR="00257AE1" w:rsidRPr="003A0931" w:rsidRDefault="00257AE1">
            <w:pPr>
              <w:pStyle w:val="Prrafodelista"/>
              <w:numPr>
                <w:ilvl w:val="0"/>
                <w:numId w:val="27"/>
              </w:numPr>
              <w:tabs>
                <w:tab w:val="left" w:pos="142"/>
              </w:tabs>
              <w:ind w:left="0"/>
              <w:jc w:val="both"/>
              <w:rPr>
                <w:rFonts w:ascii="Montserrat" w:hAnsi="Montserrat"/>
                <w:color w:val="000000" w:themeColor="text1"/>
                <w:sz w:val="12"/>
                <w:szCs w:val="18"/>
              </w:rPr>
              <w:pPrChange w:id="1381" w:author="Ramsés Vázquez Lira" w:date="2020-01-11T19:09:00Z">
                <w:pPr>
                  <w:pStyle w:val="Prrafodelista"/>
                  <w:numPr>
                    <w:numId w:val="27"/>
                  </w:numPr>
                  <w:ind w:left="360" w:hanging="360"/>
                  <w:jc w:val="both"/>
                </w:pPr>
              </w:pPrChange>
            </w:pPr>
          </w:p>
        </w:tc>
        <w:tc>
          <w:tcPr>
            <w:tcW w:w="1148" w:type="dxa"/>
            <w:shd w:val="clear" w:color="auto" w:fill="FFFFFF" w:themeFill="background1"/>
          </w:tcPr>
          <w:p w14:paraId="129ED474" w14:textId="77777777" w:rsidR="00257AE1" w:rsidRPr="003A0931" w:rsidRDefault="00257AE1">
            <w:pPr>
              <w:tabs>
                <w:tab w:val="left" w:pos="142"/>
              </w:tabs>
              <w:jc w:val="center"/>
              <w:rPr>
                <w:rFonts w:ascii="Montserrat" w:hAnsi="Montserrat"/>
                <w:color w:val="000000" w:themeColor="text1"/>
                <w:sz w:val="12"/>
                <w:szCs w:val="18"/>
              </w:rPr>
              <w:pPrChange w:id="1382" w:author="Ramsés Vázquez Lira" w:date="2020-01-11T19:09:00Z">
                <w:pPr>
                  <w:jc w:val="center"/>
                </w:pPr>
              </w:pPrChange>
            </w:pPr>
            <w:r w:rsidRPr="003A0931">
              <w:rPr>
                <w:rFonts w:ascii="Montserrat" w:hAnsi="Montserrat"/>
                <w:color w:val="000000" w:themeColor="text1"/>
                <w:sz w:val="12"/>
                <w:szCs w:val="18"/>
              </w:rPr>
              <w:t>Superviso</w:t>
            </w:r>
          </w:p>
        </w:tc>
        <w:tc>
          <w:tcPr>
            <w:tcW w:w="1134" w:type="dxa"/>
            <w:vMerge/>
            <w:shd w:val="clear" w:color="auto" w:fill="FBE4D5" w:themeFill="accent2" w:themeFillTint="33"/>
          </w:tcPr>
          <w:p w14:paraId="72491A10" w14:textId="77777777" w:rsidR="00257AE1" w:rsidRPr="003A0931" w:rsidRDefault="00257AE1">
            <w:pPr>
              <w:tabs>
                <w:tab w:val="left" w:pos="142"/>
              </w:tabs>
              <w:jc w:val="center"/>
              <w:rPr>
                <w:rFonts w:ascii="Montserrat" w:hAnsi="Montserrat"/>
                <w:color w:val="000000" w:themeColor="text1"/>
                <w:sz w:val="12"/>
                <w:szCs w:val="18"/>
              </w:rPr>
              <w:pPrChange w:id="1383" w:author="Ramsés Vázquez Lira" w:date="2020-01-11T19:09:00Z">
                <w:pPr>
                  <w:jc w:val="center"/>
                </w:pPr>
              </w:pPrChange>
            </w:pPr>
          </w:p>
        </w:tc>
        <w:tc>
          <w:tcPr>
            <w:tcW w:w="1275" w:type="dxa"/>
            <w:vMerge/>
            <w:shd w:val="clear" w:color="auto" w:fill="FBE4D5" w:themeFill="accent2" w:themeFillTint="33"/>
            <w:vAlign w:val="center"/>
          </w:tcPr>
          <w:p w14:paraId="7979D34B" w14:textId="77777777" w:rsidR="00257AE1" w:rsidRPr="003A0931" w:rsidRDefault="00257AE1">
            <w:pPr>
              <w:tabs>
                <w:tab w:val="left" w:pos="142"/>
              </w:tabs>
              <w:jc w:val="center"/>
              <w:rPr>
                <w:rFonts w:ascii="Montserrat" w:hAnsi="Montserrat"/>
                <w:color w:val="000000" w:themeColor="text1"/>
                <w:sz w:val="12"/>
                <w:szCs w:val="18"/>
              </w:rPr>
              <w:pPrChange w:id="1384" w:author="Ramsés Vázquez Lira" w:date="2020-01-11T19:09:00Z">
                <w:pPr>
                  <w:jc w:val="center"/>
                </w:pPr>
              </w:pPrChange>
            </w:pPr>
          </w:p>
        </w:tc>
        <w:tc>
          <w:tcPr>
            <w:tcW w:w="993" w:type="dxa"/>
            <w:vMerge/>
            <w:shd w:val="clear" w:color="auto" w:fill="FBE4D5" w:themeFill="accent2" w:themeFillTint="33"/>
            <w:vAlign w:val="center"/>
          </w:tcPr>
          <w:p w14:paraId="51ABCB46" w14:textId="77777777" w:rsidR="00257AE1" w:rsidRPr="003A0931" w:rsidRDefault="00257AE1">
            <w:pPr>
              <w:tabs>
                <w:tab w:val="left" w:pos="142"/>
              </w:tabs>
              <w:jc w:val="center"/>
              <w:rPr>
                <w:rFonts w:ascii="Montserrat" w:hAnsi="Montserrat"/>
                <w:color w:val="000000" w:themeColor="text1"/>
                <w:sz w:val="12"/>
                <w:szCs w:val="18"/>
              </w:rPr>
              <w:pPrChange w:id="1385" w:author="Ramsés Vázquez Lira" w:date="2020-01-11T19:09:00Z">
                <w:pPr>
                  <w:jc w:val="center"/>
                </w:pPr>
              </w:pPrChange>
            </w:pPr>
          </w:p>
        </w:tc>
        <w:tc>
          <w:tcPr>
            <w:tcW w:w="850" w:type="dxa"/>
            <w:vMerge/>
            <w:shd w:val="clear" w:color="auto" w:fill="FBE4D5" w:themeFill="accent2" w:themeFillTint="33"/>
          </w:tcPr>
          <w:p w14:paraId="46A20CFA" w14:textId="77777777" w:rsidR="00257AE1" w:rsidRPr="003A0931" w:rsidRDefault="00257AE1">
            <w:pPr>
              <w:tabs>
                <w:tab w:val="left" w:pos="142"/>
              </w:tabs>
              <w:jc w:val="center"/>
              <w:rPr>
                <w:rFonts w:ascii="Montserrat" w:hAnsi="Montserrat"/>
                <w:color w:val="000000" w:themeColor="text1"/>
                <w:sz w:val="12"/>
                <w:szCs w:val="18"/>
              </w:rPr>
              <w:pPrChange w:id="1386" w:author="Ramsés Vázquez Lira" w:date="2020-01-11T19:09:00Z">
                <w:pPr>
                  <w:jc w:val="center"/>
                </w:pPr>
              </w:pPrChange>
            </w:pPr>
          </w:p>
        </w:tc>
        <w:tc>
          <w:tcPr>
            <w:tcW w:w="753" w:type="dxa"/>
            <w:vMerge/>
            <w:shd w:val="clear" w:color="auto" w:fill="FBE4D5" w:themeFill="accent2" w:themeFillTint="33"/>
            <w:vAlign w:val="center"/>
          </w:tcPr>
          <w:p w14:paraId="51D8B6C6" w14:textId="77777777" w:rsidR="00257AE1" w:rsidRPr="003A0931" w:rsidRDefault="00257AE1">
            <w:pPr>
              <w:tabs>
                <w:tab w:val="left" w:pos="142"/>
              </w:tabs>
              <w:jc w:val="center"/>
              <w:rPr>
                <w:rFonts w:ascii="Montserrat" w:hAnsi="Montserrat"/>
                <w:color w:val="000000" w:themeColor="text1"/>
                <w:sz w:val="12"/>
                <w:szCs w:val="18"/>
              </w:rPr>
              <w:pPrChange w:id="1387" w:author="Ramsés Vázquez Lira" w:date="2020-01-11T19:09:00Z">
                <w:pPr>
                  <w:jc w:val="center"/>
                </w:pPr>
              </w:pPrChange>
            </w:pPr>
          </w:p>
        </w:tc>
      </w:tr>
      <w:tr w:rsidR="00257AE1" w:rsidRPr="003A0931" w14:paraId="33B4E667" w14:textId="77777777" w:rsidTr="00943101">
        <w:trPr>
          <w:trHeight w:val="165"/>
        </w:trPr>
        <w:tc>
          <w:tcPr>
            <w:tcW w:w="1042" w:type="dxa"/>
            <w:vMerge/>
            <w:vAlign w:val="center"/>
          </w:tcPr>
          <w:p w14:paraId="56A5B9CE" w14:textId="77777777" w:rsidR="00257AE1" w:rsidRPr="003A0931" w:rsidRDefault="00257AE1">
            <w:pPr>
              <w:tabs>
                <w:tab w:val="left" w:pos="142"/>
              </w:tabs>
              <w:rPr>
                <w:rFonts w:ascii="Montserrat" w:hAnsi="Montserrat"/>
                <w:color w:val="000000" w:themeColor="text1"/>
                <w:sz w:val="12"/>
                <w:szCs w:val="18"/>
              </w:rPr>
              <w:pPrChange w:id="1388" w:author="Ramsés Vázquez Lira" w:date="2020-01-11T19:09:00Z">
                <w:pPr/>
              </w:pPrChange>
            </w:pPr>
          </w:p>
        </w:tc>
        <w:tc>
          <w:tcPr>
            <w:tcW w:w="1633" w:type="dxa"/>
            <w:vMerge w:val="restart"/>
          </w:tcPr>
          <w:p w14:paraId="2ED5EE47" w14:textId="77777777" w:rsidR="00257AE1" w:rsidRPr="003A0931" w:rsidRDefault="00257AE1">
            <w:pPr>
              <w:pStyle w:val="Prrafodelista"/>
              <w:numPr>
                <w:ilvl w:val="0"/>
                <w:numId w:val="27"/>
              </w:numPr>
              <w:tabs>
                <w:tab w:val="left" w:pos="142"/>
              </w:tabs>
              <w:ind w:left="0"/>
              <w:jc w:val="both"/>
              <w:rPr>
                <w:rFonts w:ascii="Montserrat" w:hAnsi="Montserrat"/>
                <w:color w:val="000000" w:themeColor="text1"/>
                <w:sz w:val="12"/>
                <w:szCs w:val="18"/>
              </w:rPr>
              <w:pPrChange w:id="1389" w:author="Ramsés Vázquez Lira" w:date="2020-01-11T19:09:00Z">
                <w:pPr>
                  <w:pStyle w:val="Prrafodelista"/>
                  <w:numPr>
                    <w:numId w:val="27"/>
                  </w:numPr>
                  <w:ind w:left="360" w:hanging="360"/>
                  <w:jc w:val="both"/>
                </w:pPr>
              </w:pPrChange>
            </w:pPr>
            <w:r w:rsidRPr="003A0931">
              <w:rPr>
                <w:rFonts w:ascii="Montserrat" w:hAnsi="Montserrat"/>
                <w:color w:val="000000" w:themeColor="text1"/>
                <w:sz w:val="12"/>
                <w:szCs w:val="18"/>
              </w:rPr>
              <w:t>Instrumento de valoración de conocimientos y aptitudes</w:t>
            </w:r>
          </w:p>
        </w:tc>
        <w:tc>
          <w:tcPr>
            <w:tcW w:w="1148" w:type="dxa"/>
          </w:tcPr>
          <w:p w14:paraId="6022ED7C" w14:textId="77777777" w:rsidR="00257AE1" w:rsidRPr="003A0931" w:rsidRDefault="00257AE1">
            <w:pPr>
              <w:tabs>
                <w:tab w:val="left" w:pos="142"/>
              </w:tabs>
              <w:jc w:val="center"/>
              <w:rPr>
                <w:rFonts w:ascii="Montserrat" w:hAnsi="Montserrat"/>
                <w:color w:val="000000" w:themeColor="text1"/>
                <w:sz w:val="12"/>
                <w:szCs w:val="18"/>
              </w:rPr>
              <w:pPrChange w:id="1390" w:author="Ramsés Vázquez Lira" w:date="2020-01-11T19:09:00Z">
                <w:pPr>
                  <w:jc w:val="center"/>
                </w:pPr>
              </w:pPrChange>
            </w:pPr>
            <w:r w:rsidRPr="003A0931">
              <w:rPr>
                <w:rFonts w:ascii="Montserrat" w:hAnsi="Montserrat"/>
                <w:color w:val="000000" w:themeColor="text1"/>
                <w:sz w:val="12"/>
                <w:szCs w:val="18"/>
              </w:rPr>
              <w:t>Director</w:t>
            </w:r>
          </w:p>
        </w:tc>
        <w:tc>
          <w:tcPr>
            <w:tcW w:w="1134" w:type="dxa"/>
            <w:vMerge w:val="restart"/>
            <w:vAlign w:val="center"/>
          </w:tcPr>
          <w:p w14:paraId="36FDAA21" w14:textId="77777777" w:rsidR="00257AE1" w:rsidRPr="003A0931" w:rsidRDefault="00257AE1">
            <w:pPr>
              <w:tabs>
                <w:tab w:val="left" w:pos="142"/>
              </w:tabs>
              <w:jc w:val="center"/>
              <w:rPr>
                <w:rFonts w:ascii="Montserrat" w:hAnsi="Montserrat"/>
                <w:color w:val="000000" w:themeColor="text1"/>
                <w:sz w:val="12"/>
                <w:szCs w:val="18"/>
              </w:rPr>
              <w:pPrChange w:id="1391" w:author="Ramsés Vázquez Lira" w:date="2020-01-11T19:09:00Z">
                <w:pPr>
                  <w:jc w:val="center"/>
                </w:pPr>
              </w:pPrChange>
            </w:pPr>
            <w:r w:rsidRPr="003A0931">
              <w:rPr>
                <w:rFonts w:ascii="Montserrat" w:hAnsi="Montserrat"/>
                <w:color w:val="000000" w:themeColor="text1"/>
                <w:sz w:val="12"/>
                <w:szCs w:val="18"/>
              </w:rPr>
              <w:t>No aplica</w:t>
            </w:r>
          </w:p>
        </w:tc>
        <w:tc>
          <w:tcPr>
            <w:tcW w:w="1275" w:type="dxa"/>
            <w:vMerge w:val="restart"/>
            <w:vAlign w:val="center"/>
          </w:tcPr>
          <w:p w14:paraId="3C748609" w14:textId="77777777" w:rsidR="00257AE1" w:rsidRPr="003A0931" w:rsidRDefault="00257AE1">
            <w:pPr>
              <w:tabs>
                <w:tab w:val="left" w:pos="142"/>
              </w:tabs>
              <w:jc w:val="center"/>
              <w:rPr>
                <w:rFonts w:ascii="Montserrat" w:hAnsi="Montserrat"/>
                <w:color w:val="000000" w:themeColor="text1"/>
                <w:sz w:val="12"/>
                <w:szCs w:val="18"/>
              </w:rPr>
              <w:pPrChange w:id="1392" w:author="Ramsés Vázquez Lira" w:date="2020-01-11T19:09:00Z">
                <w:pPr>
                  <w:jc w:val="center"/>
                </w:pPr>
              </w:pPrChange>
            </w:pPr>
            <w:r w:rsidRPr="003A0931">
              <w:rPr>
                <w:rFonts w:ascii="Montserrat" w:hAnsi="Montserrat"/>
                <w:color w:val="000000" w:themeColor="text1"/>
                <w:sz w:val="12"/>
                <w:szCs w:val="18"/>
              </w:rPr>
              <w:t>17 de abril</w:t>
            </w:r>
          </w:p>
        </w:tc>
        <w:tc>
          <w:tcPr>
            <w:tcW w:w="993" w:type="dxa"/>
            <w:vMerge w:val="restart"/>
            <w:vAlign w:val="center"/>
          </w:tcPr>
          <w:p w14:paraId="5D46DD23" w14:textId="77777777" w:rsidR="00257AE1" w:rsidRPr="003A0931" w:rsidRDefault="00257AE1">
            <w:pPr>
              <w:tabs>
                <w:tab w:val="left" w:pos="142"/>
              </w:tabs>
              <w:jc w:val="center"/>
              <w:rPr>
                <w:rFonts w:ascii="Montserrat" w:hAnsi="Montserrat"/>
                <w:color w:val="000000" w:themeColor="text1"/>
                <w:sz w:val="12"/>
                <w:szCs w:val="18"/>
              </w:rPr>
              <w:pPrChange w:id="1393" w:author="Ramsés Vázquez Lira" w:date="2020-01-11T19:09:00Z">
                <w:pPr>
                  <w:jc w:val="center"/>
                </w:pPr>
              </w:pPrChange>
            </w:pPr>
            <w:r w:rsidRPr="003A0931">
              <w:rPr>
                <w:rFonts w:ascii="Montserrat" w:hAnsi="Montserrat"/>
                <w:color w:val="000000" w:themeColor="text1"/>
                <w:sz w:val="12"/>
                <w:szCs w:val="18"/>
              </w:rPr>
              <w:t>23 de abril</w:t>
            </w:r>
          </w:p>
        </w:tc>
        <w:tc>
          <w:tcPr>
            <w:tcW w:w="850" w:type="dxa"/>
            <w:vMerge w:val="restart"/>
          </w:tcPr>
          <w:p w14:paraId="029E67B4" w14:textId="77777777" w:rsidR="00257AE1" w:rsidRPr="003A0931" w:rsidRDefault="00257AE1">
            <w:pPr>
              <w:tabs>
                <w:tab w:val="left" w:pos="142"/>
              </w:tabs>
              <w:jc w:val="center"/>
              <w:rPr>
                <w:rFonts w:ascii="Montserrat" w:hAnsi="Montserrat"/>
                <w:color w:val="000000" w:themeColor="text1"/>
                <w:sz w:val="12"/>
                <w:szCs w:val="18"/>
              </w:rPr>
              <w:pPrChange w:id="1394" w:author="Ramsés Vázquez Lira" w:date="2020-01-11T19:09:00Z">
                <w:pPr>
                  <w:jc w:val="center"/>
                </w:pPr>
              </w:pPrChange>
            </w:pPr>
            <w:r w:rsidRPr="003A0931">
              <w:rPr>
                <w:rFonts w:ascii="Montserrat" w:hAnsi="Montserrat"/>
                <w:color w:val="000000" w:themeColor="text1"/>
                <w:sz w:val="12"/>
                <w:szCs w:val="18"/>
              </w:rPr>
              <w:t>No aplica</w:t>
            </w:r>
          </w:p>
        </w:tc>
        <w:tc>
          <w:tcPr>
            <w:tcW w:w="753" w:type="dxa"/>
            <w:vMerge w:val="restart"/>
            <w:vAlign w:val="center"/>
          </w:tcPr>
          <w:p w14:paraId="11FD0BA8" w14:textId="77777777" w:rsidR="00257AE1" w:rsidRPr="003A0931" w:rsidRDefault="00257AE1">
            <w:pPr>
              <w:tabs>
                <w:tab w:val="left" w:pos="142"/>
              </w:tabs>
              <w:jc w:val="center"/>
              <w:rPr>
                <w:rFonts w:ascii="Montserrat" w:hAnsi="Montserrat"/>
                <w:color w:val="000000" w:themeColor="text1"/>
                <w:sz w:val="12"/>
                <w:szCs w:val="18"/>
              </w:rPr>
              <w:pPrChange w:id="1395" w:author="Ramsés Vázquez Lira" w:date="2020-01-11T19:09:00Z">
                <w:pPr>
                  <w:jc w:val="center"/>
                </w:pPr>
              </w:pPrChange>
            </w:pPr>
            <w:r w:rsidRPr="003A0931">
              <w:rPr>
                <w:rFonts w:ascii="Montserrat" w:hAnsi="Montserrat"/>
                <w:color w:val="000000" w:themeColor="text1"/>
                <w:sz w:val="12"/>
                <w:szCs w:val="18"/>
              </w:rPr>
              <w:t>23-24 de mayo de 2020</w:t>
            </w:r>
          </w:p>
        </w:tc>
      </w:tr>
      <w:tr w:rsidR="00257AE1" w:rsidRPr="003A0931" w14:paraId="1AA296B2" w14:textId="77777777" w:rsidTr="00943101">
        <w:trPr>
          <w:trHeight w:val="164"/>
        </w:trPr>
        <w:tc>
          <w:tcPr>
            <w:tcW w:w="1042" w:type="dxa"/>
            <w:vMerge/>
            <w:vAlign w:val="center"/>
          </w:tcPr>
          <w:p w14:paraId="3DF7DB01" w14:textId="77777777" w:rsidR="00257AE1" w:rsidRPr="003A0931" w:rsidRDefault="00257AE1">
            <w:pPr>
              <w:tabs>
                <w:tab w:val="left" w:pos="142"/>
              </w:tabs>
              <w:rPr>
                <w:rFonts w:ascii="Montserrat" w:hAnsi="Montserrat"/>
                <w:color w:val="000000" w:themeColor="text1"/>
                <w:sz w:val="12"/>
                <w:szCs w:val="18"/>
              </w:rPr>
              <w:pPrChange w:id="1396" w:author="Ramsés Vázquez Lira" w:date="2020-01-11T19:09:00Z">
                <w:pPr/>
              </w:pPrChange>
            </w:pPr>
          </w:p>
        </w:tc>
        <w:tc>
          <w:tcPr>
            <w:tcW w:w="1633" w:type="dxa"/>
            <w:vMerge/>
          </w:tcPr>
          <w:p w14:paraId="68998A2E" w14:textId="77777777" w:rsidR="00257AE1" w:rsidRPr="003A0931" w:rsidRDefault="00257AE1">
            <w:pPr>
              <w:pStyle w:val="Prrafodelista"/>
              <w:numPr>
                <w:ilvl w:val="0"/>
                <w:numId w:val="27"/>
              </w:numPr>
              <w:tabs>
                <w:tab w:val="left" w:pos="142"/>
              </w:tabs>
              <w:ind w:left="0"/>
              <w:jc w:val="both"/>
              <w:rPr>
                <w:rFonts w:ascii="Montserrat" w:hAnsi="Montserrat"/>
                <w:color w:val="000000" w:themeColor="text1"/>
                <w:sz w:val="12"/>
                <w:szCs w:val="18"/>
              </w:rPr>
              <w:pPrChange w:id="1397" w:author="Ramsés Vázquez Lira" w:date="2020-01-11T19:09:00Z">
                <w:pPr>
                  <w:pStyle w:val="Prrafodelista"/>
                  <w:numPr>
                    <w:numId w:val="27"/>
                  </w:numPr>
                  <w:ind w:left="360" w:hanging="360"/>
                  <w:jc w:val="both"/>
                </w:pPr>
              </w:pPrChange>
            </w:pPr>
          </w:p>
        </w:tc>
        <w:tc>
          <w:tcPr>
            <w:tcW w:w="1148" w:type="dxa"/>
          </w:tcPr>
          <w:p w14:paraId="6556F83A" w14:textId="77777777" w:rsidR="00257AE1" w:rsidRPr="003A0931" w:rsidRDefault="00257AE1">
            <w:pPr>
              <w:tabs>
                <w:tab w:val="left" w:pos="142"/>
              </w:tabs>
              <w:jc w:val="center"/>
              <w:rPr>
                <w:rFonts w:ascii="Montserrat" w:hAnsi="Montserrat"/>
                <w:color w:val="000000" w:themeColor="text1"/>
                <w:sz w:val="12"/>
                <w:szCs w:val="18"/>
              </w:rPr>
              <w:pPrChange w:id="1398" w:author="Ramsés Vázquez Lira" w:date="2020-01-11T19:09:00Z">
                <w:pPr>
                  <w:jc w:val="center"/>
                </w:pPr>
              </w:pPrChange>
            </w:pPr>
            <w:r w:rsidRPr="003A0931">
              <w:rPr>
                <w:rFonts w:ascii="Montserrat" w:hAnsi="Montserrat"/>
                <w:color w:val="000000" w:themeColor="text1"/>
                <w:sz w:val="12"/>
                <w:szCs w:val="18"/>
              </w:rPr>
              <w:t>Subdirector Académico</w:t>
            </w:r>
          </w:p>
        </w:tc>
        <w:tc>
          <w:tcPr>
            <w:tcW w:w="1134" w:type="dxa"/>
            <w:vMerge/>
          </w:tcPr>
          <w:p w14:paraId="547DAA07" w14:textId="77777777" w:rsidR="00257AE1" w:rsidRPr="003A0931" w:rsidRDefault="00257AE1">
            <w:pPr>
              <w:tabs>
                <w:tab w:val="left" w:pos="142"/>
              </w:tabs>
              <w:jc w:val="center"/>
              <w:rPr>
                <w:rFonts w:ascii="Montserrat" w:hAnsi="Montserrat"/>
                <w:color w:val="000000" w:themeColor="text1"/>
                <w:sz w:val="12"/>
                <w:szCs w:val="18"/>
              </w:rPr>
              <w:pPrChange w:id="1399" w:author="Ramsés Vázquez Lira" w:date="2020-01-11T19:09:00Z">
                <w:pPr>
                  <w:jc w:val="center"/>
                </w:pPr>
              </w:pPrChange>
            </w:pPr>
          </w:p>
        </w:tc>
        <w:tc>
          <w:tcPr>
            <w:tcW w:w="1275" w:type="dxa"/>
            <w:vMerge/>
            <w:vAlign w:val="center"/>
          </w:tcPr>
          <w:p w14:paraId="73F0AA07" w14:textId="77777777" w:rsidR="00257AE1" w:rsidRPr="003A0931" w:rsidRDefault="00257AE1">
            <w:pPr>
              <w:tabs>
                <w:tab w:val="left" w:pos="142"/>
              </w:tabs>
              <w:jc w:val="center"/>
              <w:rPr>
                <w:rFonts w:ascii="Montserrat" w:hAnsi="Montserrat"/>
                <w:color w:val="000000" w:themeColor="text1"/>
                <w:sz w:val="12"/>
                <w:szCs w:val="18"/>
              </w:rPr>
              <w:pPrChange w:id="1400" w:author="Ramsés Vázquez Lira" w:date="2020-01-11T19:09:00Z">
                <w:pPr>
                  <w:jc w:val="center"/>
                </w:pPr>
              </w:pPrChange>
            </w:pPr>
          </w:p>
        </w:tc>
        <w:tc>
          <w:tcPr>
            <w:tcW w:w="993" w:type="dxa"/>
            <w:vMerge/>
            <w:vAlign w:val="center"/>
          </w:tcPr>
          <w:p w14:paraId="72B7C66D" w14:textId="77777777" w:rsidR="00257AE1" w:rsidRPr="003A0931" w:rsidRDefault="00257AE1">
            <w:pPr>
              <w:tabs>
                <w:tab w:val="left" w:pos="142"/>
              </w:tabs>
              <w:jc w:val="center"/>
              <w:rPr>
                <w:rFonts w:ascii="Montserrat" w:hAnsi="Montserrat"/>
                <w:color w:val="000000" w:themeColor="text1"/>
                <w:sz w:val="12"/>
                <w:szCs w:val="18"/>
              </w:rPr>
              <w:pPrChange w:id="1401" w:author="Ramsés Vázquez Lira" w:date="2020-01-11T19:09:00Z">
                <w:pPr>
                  <w:jc w:val="center"/>
                </w:pPr>
              </w:pPrChange>
            </w:pPr>
          </w:p>
        </w:tc>
        <w:tc>
          <w:tcPr>
            <w:tcW w:w="850" w:type="dxa"/>
            <w:vMerge/>
          </w:tcPr>
          <w:p w14:paraId="0F44356B" w14:textId="77777777" w:rsidR="00257AE1" w:rsidRPr="003A0931" w:rsidRDefault="00257AE1">
            <w:pPr>
              <w:tabs>
                <w:tab w:val="left" w:pos="142"/>
              </w:tabs>
              <w:jc w:val="center"/>
              <w:rPr>
                <w:rFonts w:ascii="Montserrat" w:hAnsi="Montserrat"/>
                <w:color w:val="000000" w:themeColor="text1"/>
                <w:sz w:val="12"/>
                <w:szCs w:val="18"/>
              </w:rPr>
              <w:pPrChange w:id="1402" w:author="Ramsés Vázquez Lira" w:date="2020-01-11T19:09:00Z">
                <w:pPr>
                  <w:jc w:val="center"/>
                </w:pPr>
              </w:pPrChange>
            </w:pPr>
          </w:p>
        </w:tc>
        <w:tc>
          <w:tcPr>
            <w:tcW w:w="753" w:type="dxa"/>
            <w:vMerge/>
            <w:vAlign w:val="center"/>
          </w:tcPr>
          <w:p w14:paraId="46C1FA0D" w14:textId="77777777" w:rsidR="00257AE1" w:rsidRPr="003A0931" w:rsidRDefault="00257AE1">
            <w:pPr>
              <w:tabs>
                <w:tab w:val="left" w:pos="142"/>
              </w:tabs>
              <w:jc w:val="center"/>
              <w:rPr>
                <w:rFonts w:ascii="Montserrat" w:hAnsi="Montserrat"/>
                <w:color w:val="000000" w:themeColor="text1"/>
                <w:sz w:val="12"/>
                <w:szCs w:val="18"/>
              </w:rPr>
              <w:pPrChange w:id="1403" w:author="Ramsés Vázquez Lira" w:date="2020-01-11T19:09:00Z">
                <w:pPr>
                  <w:jc w:val="center"/>
                </w:pPr>
              </w:pPrChange>
            </w:pPr>
          </w:p>
        </w:tc>
      </w:tr>
      <w:tr w:rsidR="00257AE1" w:rsidRPr="003A0931" w14:paraId="61F611CE" w14:textId="77777777" w:rsidTr="00943101">
        <w:trPr>
          <w:trHeight w:val="164"/>
        </w:trPr>
        <w:tc>
          <w:tcPr>
            <w:tcW w:w="1042" w:type="dxa"/>
            <w:vMerge/>
            <w:vAlign w:val="center"/>
          </w:tcPr>
          <w:p w14:paraId="6A7BF990" w14:textId="77777777" w:rsidR="00257AE1" w:rsidRPr="003A0931" w:rsidRDefault="00257AE1">
            <w:pPr>
              <w:tabs>
                <w:tab w:val="left" w:pos="142"/>
              </w:tabs>
              <w:rPr>
                <w:rFonts w:ascii="Montserrat" w:hAnsi="Montserrat"/>
                <w:color w:val="000000" w:themeColor="text1"/>
                <w:sz w:val="12"/>
                <w:szCs w:val="18"/>
              </w:rPr>
              <w:pPrChange w:id="1404" w:author="Ramsés Vázquez Lira" w:date="2020-01-11T19:09:00Z">
                <w:pPr/>
              </w:pPrChange>
            </w:pPr>
          </w:p>
        </w:tc>
        <w:tc>
          <w:tcPr>
            <w:tcW w:w="1633" w:type="dxa"/>
            <w:vMerge/>
          </w:tcPr>
          <w:p w14:paraId="3121ED6B" w14:textId="77777777" w:rsidR="00257AE1" w:rsidRPr="003A0931" w:rsidRDefault="00257AE1">
            <w:pPr>
              <w:pStyle w:val="Prrafodelista"/>
              <w:numPr>
                <w:ilvl w:val="0"/>
                <w:numId w:val="27"/>
              </w:numPr>
              <w:tabs>
                <w:tab w:val="left" w:pos="142"/>
              </w:tabs>
              <w:ind w:left="0"/>
              <w:jc w:val="both"/>
              <w:rPr>
                <w:rFonts w:ascii="Montserrat" w:hAnsi="Montserrat"/>
                <w:color w:val="000000" w:themeColor="text1"/>
                <w:sz w:val="12"/>
                <w:szCs w:val="18"/>
              </w:rPr>
              <w:pPrChange w:id="1405" w:author="Ramsés Vázquez Lira" w:date="2020-01-11T19:09:00Z">
                <w:pPr>
                  <w:pStyle w:val="Prrafodelista"/>
                  <w:numPr>
                    <w:numId w:val="27"/>
                  </w:numPr>
                  <w:ind w:left="360" w:hanging="360"/>
                  <w:jc w:val="both"/>
                </w:pPr>
              </w:pPrChange>
            </w:pPr>
          </w:p>
        </w:tc>
        <w:tc>
          <w:tcPr>
            <w:tcW w:w="1148" w:type="dxa"/>
          </w:tcPr>
          <w:p w14:paraId="7D9DEF1E" w14:textId="77777777" w:rsidR="00257AE1" w:rsidRPr="003A0931" w:rsidRDefault="00257AE1">
            <w:pPr>
              <w:tabs>
                <w:tab w:val="left" w:pos="142"/>
              </w:tabs>
              <w:jc w:val="center"/>
              <w:rPr>
                <w:rFonts w:ascii="Montserrat" w:hAnsi="Montserrat"/>
                <w:color w:val="000000" w:themeColor="text1"/>
                <w:sz w:val="12"/>
                <w:szCs w:val="18"/>
              </w:rPr>
              <w:pPrChange w:id="1406" w:author="Ramsés Vázquez Lira" w:date="2020-01-11T19:09:00Z">
                <w:pPr>
                  <w:jc w:val="center"/>
                </w:pPr>
              </w:pPrChange>
            </w:pPr>
            <w:r w:rsidRPr="003A0931">
              <w:rPr>
                <w:rFonts w:ascii="Montserrat" w:hAnsi="Montserrat"/>
                <w:color w:val="000000" w:themeColor="text1"/>
                <w:sz w:val="12"/>
                <w:szCs w:val="18"/>
              </w:rPr>
              <w:t>Jefe de Departamento Académico</w:t>
            </w:r>
          </w:p>
        </w:tc>
        <w:tc>
          <w:tcPr>
            <w:tcW w:w="1134" w:type="dxa"/>
            <w:vMerge/>
          </w:tcPr>
          <w:p w14:paraId="2EEB5C84" w14:textId="77777777" w:rsidR="00257AE1" w:rsidRPr="003A0931" w:rsidRDefault="00257AE1">
            <w:pPr>
              <w:tabs>
                <w:tab w:val="left" w:pos="142"/>
              </w:tabs>
              <w:jc w:val="center"/>
              <w:rPr>
                <w:rFonts w:ascii="Montserrat" w:hAnsi="Montserrat"/>
                <w:color w:val="000000" w:themeColor="text1"/>
                <w:sz w:val="12"/>
                <w:szCs w:val="18"/>
              </w:rPr>
              <w:pPrChange w:id="1407" w:author="Ramsés Vázquez Lira" w:date="2020-01-11T19:09:00Z">
                <w:pPr>
                  <w:jc w:val="center"/>
                </w:pPr>
              </w:pPrChange>
            </w:pPr>
          </w:p>
        </w:tc>
        <w:tc>
          <w:tcPr>
            <w:tcW w:w="1275" w:type="dxa"/>
            <w:vMerge/>
            <w:vAlign w:val="center"/>
          </w:tcPr>
          <w:p w14:paraId="16490F4B" w14:textId="77777777" w:rsidR="00257AE1" w:rsidRPr="003A0931" w:rsidRDefault="00257AE1">
            <w:pPr>
              <w:tabs>
                <w:tab w:val="left" w:pos="142"/>
              </w:tabs>
              <w:jc w:val="center"/>
              <w:rPr>
                <w:rFonts w:ascii="Montserrat" w:hAnsi="Montserrat"/>
                <w:color w:val="000000" w:themeColor="text1"/>
                <w:sz w:val="12"/>
                <w:szCs w:val="18"/>
              </w:rPr>
              <w:pPrChange w:id="1408" w:author="Ramsés Vázquez Lira" w:date="2020-01-11T19:09:00Z">
                <w:pPr>
                  <w:jc w:val="center"/>
                </w:pPr>
              </w:pPrChange>
            </w:pPr>
          </w:p>
        </w:tc>
        <w:tc>
          <w:tcPr>
            <w:tcW w:w="993" w:type="dxa"/>
            <w:vMerge/>
            <w:vAlign w:val="center"/>
          </w:tcPr>
          <w:p w14:paraId="0BDC73D6" w14:textId="77777777" w:rsidR="00257AE1" w:rsidRPr="003A0931" w:rsidRDefault="00257AE1">
            <w:pPr>
              <w:tabs>
                <w:tab w:val="left" w:pos="142"/>
              </w:tabs>
              <w:jc w:val="center"/>
              <w:rPr>
                <w:rFonts w:ascii="Montserrat" w:hAnsi="Montserrat"/>
                <w:color w:val="000000" w:themeColor="text1"/>
                <w:sz w:val="12"/>
                <w:szCs w:val="18"/>
              </w:rPr>
              <w:pPrChange w:id="1409" w:author="Ramsés Vázquez Lira" w:date="2020-01-11T19:09:00Z">
                <w:pPr>
                  <w:jc w:val="center"/>
                </w:pPr>
              </w:pPrChange>
            </w:pPr>
          </w:p>
        </w:tc>
        <w:tc>
          <w:tcPr>
            <w:tcW w:w="850" w:type="dxa"/>
            <w:vMerge/>
          </w:tcPr>
          <w:p w14:paraId="23548613" w14:textId="77777777" w:rsidR="00257AE1" w:rsidRPr="003A0931" w:rsidRDefault="00257AE1">
            <w:pPr>
              <w:tabs>
                <w:tab w:val="left" w:pos="142"/>
              </w:tabs>
              <w:jc w:val="center"/>
              <w:rPr>
                <w:rFonts w:ascii="Montserrat" w:hAnsi="Montserrat"/>
                <w:color w:val="000000" w:themeColor="text1"/>
                <w:sz w:val="12"/>
                <w:szCs w:val="18"/>
              </w:rPr>
              <w:pPrChange w:id="1410" w:author="Ramsés Vázquez Lira" w:date="2020-01-11T19:09:00Z">
                <w:pPr>
                  <w:jc w:val="center"/>
                </w:pPr>
              </w:pPrChange>
            </w:pPr>
          </w:p>
        </w:tc>
        <w:tc>
          <w:tcPr>
            <w:tcW w:w="753" w:type="dxa"/>
            <w:vMerge/>
            <w:vAlign w:val="center"/>
          </w:tcPr>
          <w:p w14:paraId="7CA85C9E" w14:textId="77777777" w:rsidR="00257AE1" w:rsidRPr="003A0931" w:rsidRDefault="00257AE1">
            <w:pPr>
              <w:tabs>
                <w:tab w:val="left" w:pos="142"/>
              </w:tabs>
              <w:jc w:val="center"/>
              <w:rPr>
                <w:rFonts w:ascii="Montserrat" w:hAnsi="Montserrat"/>
                <w:color w:val="000000" w:themeColor="text1"/>
                <w:sz w:val="12"/>
                <w:szCs w:val="18"/>
              </w:rPr>
              <w:pPrChange w:id="1411" w:author="Ramsés Vázquez Lira" w:date="2020-01-11T19:09:00Z">
                <w:pPr>
                  <w:jc w:val="center"/>
                </w:pPr>
              </w:pPrChange>
            </w:pPr>
          </w:p>
        </w:tc>
      </w:tr>
      <w:tr w:rsidR="00257AE1" w:rsidRPr="003A0931" w14:paraId="40AEF919" w14:textId="77777777" w:rsidTr="00943101">
        <w:trPr>
          <w:trHeight w:val="164"/>
        </w:trPr>
        <w:tc>
          <w:tcPr>
            <w:tcW w:w="1042" w:type="dxa"/>
            <w:vMerge/>
            <w:vAlign w:val="center"/>
          </w:tcPr>
          <w:p w14:paraId="38160825" w14:textId="77777777" w:rsidR="00257AE1" w:rsidRPr="003A0931" w:rsidRDefault="00257AE1">
            <w:pPr>
              <w:tabs>
                <w:tab w:val="left" w:pos="142"/>
              </w:tabs>
              <w:rPr>
                <w:rFonts w:ascii="Montserrat" w:hAnsi="Montserrat"/>
                <w:color w:val="000000" w:themeColor="text1"/>
                <w:sz w:val="12"/>
                <w:szCs w:val="18"/>
              </w:rPr>
              <w:pPrChange w:id="1412" w:author="Ramsés Vázquez Lira" w:date="2020-01-11T19:09:00Z">
                <w:pPr/>
              </w:pPrChange>
            </w:pPr>
          </w:p>
        </w:tc>
        <w:tc>
          <w:tcPr>
            <w:tcW w:w="1633" w:type="dxa"/>
            <w:vMerge/>
          </w:tcPr>
          <w:p w14:paraId="40433408" w14:textId="77777777" w:rsidR="00257AE1" w:rsidRPr="003A0931" w:rsidRDefault="00257AE1">
            <w:pPr>
              <w:pStyle w:val="Prrafodelista"/>
              <w:numPr>
                <w:ilvl w:val="0"/>
                <w:numId w:val="27"/>
              </w:numPr>
              <w:tabs>
                <w:tab w:val="left" w:pos="142"/>
              </w:tabs>
              <w:ind w:left="0"/>
              <w:jc w:val="both"/>
              <w:rPr>
                <w:rFonts w:ascii="Montserrat" w:hAnsi="Montserrat"/>
                <w:color w:val="000000" w:themeColor="text1"/>
                <w:sz w:val="12"/>
                <w:szCs w:val="18"/>
              </w:rPr>
              <w:pPrChange w:id="1413" w:author="Ramsés Vázquez Lira" w:date="2020-01-11T19:09:00Z">
                <w:pPr>
                  <w:pStyle w:val="Prrafodelista"/>
                  <w:numPr>
                    <w:numId w:val="27"/>
                  </w:numPr>
                  <w:ind w:left="360" w:hanging="360"/>
                  <w:jc w:val="both"/>
                </w:pPr>
              </w:pPrChange>
            </w:pPr>
          </w:p>
        </w:tc>
        <w:tc>
          <w:tcPr>
            <w:tcW w:w="1148" w:type="dxa"/>
          </w:tcPr>
          <w:p w14:paraId="6D2FE069" w14:textId="77777777" w:rsidR="00257AE1" w:rsidRPr="003A0931" w:rsidRDefault="00257AE1">
            <w:pPr>
              <w:tabs>
                <w:tab w:val="left" w:pos="142"/>
              </w:tabs>
              <w:jc w:val="center"/>
              <w:rPr>
                <w:rFonts w:ascii="Montserrat" w:hAnsi="Montserrat"/>
                <w:color w:val="000000" w:themeColor="text1"/>
                <w:sz w:val="12"/>
                <w:szCs w:val="18"/>
              </w:rPr>
              <w:pPrChange w:id="1414" w:author="Ramsés Vázquez Lira" w:date="2020-01-11T19:09:00Z">
                <w:pPr>
                  <w:jc w:val="center"/>
                </w:pPr>
              </w:pPrChange>
            </w:pPr>
            <w:r w:rsidRPr="003A0931">
              <w:rPr>
                <w:rFonts w:ascii="Montserrat" w:hAnsi="Montserrat"/>
                <w:color w:val="000000" w:themeColor="text1"/>
                <w:sz w:val="12"/>
                <w:szCs w:val="18"/>
              </w:rPr>
              <w:t>Superviso</w:t>
            </w:r>
          </w:p>
        </w:tc>
        <w:tc>
          <w:tcPr>
            <w:tcW w:w="1134" w:type="dxa"/>
            <w:vMerge/>
          </w:tcPr>
          <w:p w14:paraId="60C0FD40" w14:textId="77777777" w:rsidR="00257AE1" w:rsidRPr="003A0931" w:rsidRDefault="00257AE1">
            <w:pPr>
              <w:tabs>
                <w:tab w:val="left" w:pos="142"/>
              </w:tabs>
              <w:jc w:val="center"/>
              <w:rPr>
                <w:rFonts w:ascii="Montserrat" w:hAnsi="Montserrat"/>
                <w:color w:val="000000" w:themeColor="text1"/>
                <w:sz w:val="12"/>
                <w:szCs w:val="18"/>
              </w:rPr>
              <w:pPrChange w:id="1415" w:author="Ramsés Vázquez Lira" w:date="2020-01-11T19:09:00Z">
                <w:pPr>
                  <w:jc w:val="center"/>
                </w:pPr>
              </w:pPrChange>
            </w:pPr>
          </w:p>
        </w:tc>
        <w:tc>
          <w:tcPr>
            <w:tcW w:w="1275" w:type="dxa"/>
            <w:vMerge/>
            <w:vAlign w:val="center"/>
          </w:tcPr>
          <w:p w14:paraId="66C069AC" w14:textId="77777777" w:rsidR="00257AE1" w:rsidRPr="003A0931" w:rsidRDefault="00257AE1">
            <w:pPr>
              <w:tabs>
                <w:tab w:val="left" w:pos="142"/>
              </w:tabs>
              <w:jc w:val="center"/>
              <w:rPr>
                <w:rFonts w:ascii="Montserrat" w:hAnsi="Montserrat"/>
                <w:color w:val="000000" w:themeColor="text1"/>
                <w:sz w:val="12"/>
                <w:szCs w:val="18"/>
              </w:rPr>
              <w:pPrChange w:id="1416" w:author="Ramsés Vázquez Lira" w:date="2020-01-11T19:09:00Z">
                <w:pPr>
                  <w:jc w:val="center"/>
                </w:pPr>
              </w:pPrChange>
            </w:pPr>
          </w:p>
        </w:tc>
        <w:tc>
          <w:tcPr>
            <w:tcW w:w="993" w:type="dxa"/>
            <w:vMerge/>
            <w:vAlign w:val="center"/>
          </w:tcPr>
          <w:p w14:paraId="7EA2DB20" w14:textId="77777777" w:rsidR="00257AE1" w:rsidRPr="003A0931" w:rsidRDefault="00257AE1">
            <w:pPr>
              <w:tabs>
                <w:tab w:val="left" w:pos="142"/>
              </w:tabs>
              <w:jc w:val="center"/>
              <w:rPr>
                <w:rFonts w:ascii="Montserrat" w:hAnsi="Montserrat"/>
                <w:color w:val="000000" w:themeColor="text1"/>
                <w:sz w:val="12"/>
                <w:szCs w:val="18"/>
              </w:rPr>
              <w:pPrChange w:id="1417" w:author="Ramsés Vázquez Lira" w:date="2020-01-11T19:09:00Z">
                <w:pPr>
                  <w:jc w:val="center"/>
                </w:pPr>
              </w:pPrChange>
            </w:pPr>
          </w:p>
        </w:tc>
        <w:tc>
          <w:tcPr>
            <w:tcW w:w="850" w:type="dxa"/>
            <w:vMerge/>
          </w:tcPr>
          <w:p w14:paraId="48BD4D31" w14:textId="77777777" w:rsidR="00257AE1" w:rsidRPr="003A0931" w:rsidRDefault="00257AE1">
            <w:pPr>
              <w:tabs>
                <w:tab w:val="left" w:pos="142"/>
              </w:tabs>
              <w:jc w:val="center"/>
              <w:rPr>
                <w:rFonts w:ascii="Montserrat" w:hAnsi="Montserrat"/>
                <w:color w:val="000000" w:themeColor="text1"/>
                <w:sz w:val="12"/>
                <w:szCs w:val="18"/>
              </w:rPr>
              <w:pPrChange w:id="1418" w:author="Ramsés Vázquez Lira" w:date="2020-01-11T19:09:00Z">
                <w:pPr>
                  <w:jc w:val="center"/>
                </w:pPr>
              </w:pPrChange>
            </w:pPr>
          </w:p>
        </w:tc>
        <w:tc>
          <w:tcPr>
            <w:tcW w:w="753" w:type="dxa"/>
            <w:vMerge/>
            <w:vAlign w:val="center"/>
          </w:tcPr>
          <w:p w14:paraId="2147204D" w14:textId="77777777" w:rsidR="00257AE1" w:rsidRPr="003A0931" w:rsidRDefault="00257AE1">
            <w:pPr>
              <w:tabs>
                <w:tab w:val="left" w:pos="142"/>
              </w:tabs>
              <w:jc w:val="center"/>
              <w:rPr>
                <w:rFonts w:ascii="Montserrat" w:hAnsi="Montserrat"/>
                <w:color w:val="000000" w:themeColor="text1"/>
                <w:sz w:val="12"/>
                <w:szCs w:val="18"/>
              </w:rPr>
              <w:pPrChange w:id="1419" w:author="Ramsés Vázquez Lira" w:date="2020-01-11T19:09:00Z">
                <w:pPr>
                  <w:jc w:val="center"/>
                </w:pPr>
              </w:pPrChange>
            </w:pPr>
          </w:p>
        </w:tc>
      </w:tr>
      <w:tr w:rsidR="00257AE1" w:rsidRPr="003A0931" w14:paraId="7BFF7940" w14:textId="77777777" w:rsidTr="00943101">
        <w:trPr>
          <w:trHeight w:val="111"/>
        </w:trPr>
        <w:tc>
          <w:tcPr>
            <w:tcW w:w="1042" w:type="dxa"/>
            <w:vMerge w:val="restart"/>
            <w:vAlign w:val="center"/>
          </w:tcPr>
          <w:p w14:paraId="139706BB" w14:textId="77777777" w:rsidR="00257AE1" w:rsidRPr="003A0931" w:rsidRDefault="00257AE1">
            <w:pPr>
              <w:tabs>
                <w:tab w:val="left" w:pos="142"/>
              </w:tabs>
              <w:rPr>
                <w:rFonts w:ascii="Montserrat" w:hAnsi="Montserrat"/>
                <w:color w:val="000000" w:themeColor="text1"/>
                <w:sz w:val="12"/>
                <w:szCs w:val="18"/>
              </w:rPr>
              <w:pPrChange w:id="1420" w:author="Ramsés Vázquez Lira" w:date="2020-01-11T19:09:00Z">
                <w:pPr/>
              </w:pPrChange>
            </w:pPr>
            <w:r w:rsidRPr="003A0931">
              <w:rPr>
                <w:rFonts w:ascii="Montserrat" w:hAnsi="Montserrat"/>
                <w:color w:val="000000" w:themeColor="text1"/>
                <w:sz w:val="12"/>
                <w:szCs w:val="18"/>
              </w:rPr>
              <w:t>Promoción Horizontal Educación Básica*</w:t>
            </w:r>
          </w:p>
        </w:tc>
        <w:tc>
          <w:tcPr>
            <w:tcW w:w="1633" w:type="dxa"/>
            <w:vMerge w:val="restart"/>
          </w:tcPr>
          <w:p w14:paraId="23E9F4D3" w14:textId="77777777" w:rsidR="00257AE1" w:rsidRPr="003A0931" w:rsidRDefault="00257AE1">
            <w:pPr>
              <w:pStyle w:val="Prrafodelista"/>
              <w:numPr>
                <w:ilvl w:val="0"/>
                <w:numId w:val="30"/>
              </w:numPr>
              <w:tabs>
                <w:tab w:val="left" w:pos="142"/>
              </w:tabs>
              <w:ind w:left="0"/>
              <w:jc w:val="both"/>
              <w:rPr>
                <w:rFonts w:ascii="Montserrat" w:hAnsi="Montserrat"/>
                <w:color w:val="000000" w:themeColor="text1"/>
                <w:sz w:val="12"/>
                <w:szCs w:val="18"/>
              </w:rPr>
              <w:pPrChange w:id="1421" w:author="Ramsés Vázquez Lira" w:date="2020-01-11T19:09:00Z">
                <w:pPr>
                  <w:pStyle w:val="Prrafodelista"/>
                  <w:numPr>
                    <w:numId w:val="30"/>
                  </w:numPr>
                  <w:ind w:left="360" w:hanging="360"/>
                  <w:jc w:val="both"/>
                </w:pPr>
              </w:pPrChange>
            </w:pPr>
            <w:r w:rsidRPr="003A0931">
              <w:rPr>
                <w:rFonts w:ascii="Montserrat" w:hAnsi="Montserrat"/>
                <w:color w:val="000000" w:themeColor="text1"/>
                <w:sz w:val="12"/>
                <w:szCs w:val="18"/>
              </w:rPr>
              <w:t>Instrumento de valoración de conocimientos y aptitudes</w:t>
            </w:r>
          </w:p>
        </w:tc>
        <w:tc>
          <w:tcPr>
            <w:tcW w:w="1148" w:type="dxa"/>
            <w:vMerge w:val="restart"/>
          </w:tcPr>
          <w:p w14:paraId="616201AA" w14:textId="77777777" w:rsidR="00257AE1" w:rsidRPr="003A0931" w:rsidRDefault="00257AE1">
            <w:pPr>
              <w:tabs>
                <w:tab w:val="left" w:pos="142"/>
              </w:tabs>
              <w:jc w:val="center"/>
              <w:rPr>
                <w:rFonts w:ascii="Montserrat" w:hAnsi="Montserrat"/>
                <w:color w:val="000000" w:themeColor="text1"/>
                <w:sz w:val="12"/>
                <w:szCs w:val="18"/>
              </w:rPr>
              <w:pPrChange w:id="1422" w:author="Ramsés Vázquez Lira" w:date="2020-01-11T19:09:00Z">
                <w:pPr>
                  <w:jc w:val="center"/>
                </w:pPr>
              </w:pPrChange>
            </w:pPr>
            <w:r w:rsidRPr="003A0931">
              <w:rPr>
                <w:rFonts w:ascii="Montserrat" w:hAnsi="Montserrat"/>
                <w:color w:val="000000" w:themeColor="text1"/>
                <w:sz w:val="12"/>
                <w:szCs w:val="18"/>
              </w:rPr>
              <w:t>Docente y técnico docente</w:t>
            </w:r>
          </w:p>
        </w:tc>
        <w:tc>
          <w:tcPr>
            <w:tcW w:w="1134" w:type="dxa"/>
          </w:tcPr>
          <w:p w14:paraId="07E6CDBF" w14:textId="77777777" w:rsidR="00257AE1" w:rsidRPr="003A0931" w:rsidRDefault="00257AE1">
            <w:pPr>
              <w:tabs>
                <w:tab w:val="left" w:pos="142"/>
              </w:tabs>
              <w:jc w:val="center"/>
              <w:rPr>
                <w:rFonts w:ascii="Montserrat" w:hAnsi="Montserrat"/>
                <w:color w:val="000000" w:themeColor="text1"/>
                <w:sz w:val="12"/>
                <w:szCs w:val="18"/>
              </w:rPr>
              <w:pPrChange w:id="1423" w:author="Ramsés Vázquez Lira" w:date="2020-01-11T19:09:00Z">
                <w:pPr>
                  <w:jc w:val="center"/>
                </w:pPr>
              </w:pPrChange>
            </w:pPr>
            <w:r w:rsidRPr="003A0931">
              <w:rPr>
                <w:rFonts w:ascii="Montserrat" w:hAnsi="Montserrat"/>
                <w:color w:val="000000" w:themeColor="text1"/>
                <w:sz w:val="12"/>
                <w:szCs w:val="18"/>
              </w:rPr>
              <w:t>Inicial y preescolar</w:t>
            </w:r>
          </w:p>
        </w:tc>
        <w:tc>
          <w:tcPr>
            <w:tcW w:w="1275" w:type="dxa"/>
            <w:vMerge w:val="restart"/>
            <w:vAlign w:val="center"/>
          </w:tcPr>
          <w:p w14:paraId="3C6FDCF2" w14:textId="77777777" w:rsidR="00257AE1" w:rsidRPr="003A0931" w:rsidRDefault="00257AE1">
            <w:pPr>
              <w:tabs>
                <w:tab w:val="left" w:pos="142"/>
              </w:tabs>
              <w:jc w:val="center"/>
              <w:rPr>
                <w:rFonts w:ascii="Montserrat" w:hAnsi="Montserrat"/>
                <w:color w:val="000000" w:themeColor="text1"/>
                <w:sz w:val="12"/>
                <w:szCs w:val="18"/>
              </w:rPr>
              <w:pPrChange w:id="1424" w:author="Ramsés Vázquez Lira" w:date="2020-01-11T19:09:00Z">
                <w:pPr>
                  <w:jc w:val="center"/>
                </w:pPr>
              </w:pPrChange>
            </w:pPr>
            <w:r w:rsidRPr="003A0931">
              <w:rPr>
                <w:rFonts w:ascii="Montserrat" w:hAnsi="Montserrat"/>
                <w:color w:val="000000" w:themeColor="text1"/>
                <w:sz w:val="12"/>
                <w:szCs w:val="18"/>
              </w:rPr>
              <w:t>Diciembre</w:t>
            </w:r>
          </w:p>
        </w:tc>
        <w:tc>
          <w:tcPr>
            <w:tcW w:w="993" w:type="dxa"/>
            <w:vMerge w:val="restart"/>
            <w:vAlign w:val="center"/>
          </w:tcPr>
          <w:p w14:paraId="2A7C1179" w14:textId="77777777" w:rsidR="00257AE1" w:rsidRPr="003A0931" w:rsidRDefault="00257AE1">
            <w:pPr>
              <w:tabs>
                <w:tab w:val="left" w:pos="142"/>
              </w:tabs>
              <w:jc w:val="center"/>
              <w:rPr>
                <w:rFonts w:ascii="Montserrat" w:hAnsi="Montserrat"/>
                <w:color w:val="000000" w:themeColor="text1"/>
                <w:sz w:val="12"/>
                <w:szCs w:val="18"/>
              </w:rPr>
              <w:pPrChange w:id="1425" w:author="Ramsés Vázquez Lira" w:date="2020-01-11T19:09:00Z">
                <w:pPr>
                  <w:jc w:val="center"/>
                </w:pPr>
              </w:pPrChange>
            </w:pPr>
            <w:r w:rsidRPr="003A0931">
              <w:rPr>
                <w:rFonts w:ascii="Montserrat" w:hAnsi="Montserrat"/>
                <w:color w:val="000000" w:themeColor="text1"/>
                <w:sz w:val="12"/>
                <w:szCs w:val="18"/>
              </w:rPr>
              <w:t>Diciembre</w:t>
            </w:r>
          </w:p>
        </w:tc>
        <w:tc>
          <w:tcPr>
            <w:tcW w:w="850" w:type="dxa"/>
            <w:vMerge w:val="restart"/>
          </w:tcPr>
          <w:p w14:paraId="74B71576" w14:textId="77777777" w:rsidR="00257AE1" w:rsidRPr="003A0931" w:rsidRDefault="00257AE1">
            <w:pPr>
              <w:tabs>
                <w:tab w:val="left" w:pos="142"/>
              </w:tabs>
              <w:jc w:val="center"/>
              <w:rPr>
                <w:rFonts w:ascii="Montserrat" w:hAnsi="Montserrat"/>
                <w:color w:val="000000" w:themeColor="text1"/>
                <w:sz w:val="12"/>
                <w:szCs w:val="18"/>
              </w:rPr>
              <w:pPrChange w:id="1426" w:author="Ramsés Vázquez Lira" w:date="2020-01-11T19:09:00Z">
                <w:pPr>
                  <w:jc w:val="center"/>
                </w:pPr>
              </w:pPrChange>
            </w:pPr>
          </w:p>
        </w:tc>
        <w:tc>
          <w:tcPr>
            <w:tcW w:w="753" w:type="dxa"/>
            <w:vMerge w:val="restart"/>
            <w:vAlign w:val="center"/>
          </w:tcPr>
          <w:p w14:paraId="2EBF4D26" w14:textId="77777777" w:rsidR="00257AE1" w:rsidRPr="003A0931" w:rsidRDefault="00257AE1">
            <w:pPr>
              <w:tabs>
                <w:tab w:val="left" w:pos="142"/>
              </w:tabs>
              <w:jc w:val="center"/>
              <w:rPr>
                <w:rFonts w:ascii="Montserrat" w:hAnsi="Montserrat"/>
                <w:color w:val="000000" w:themeColor="text1"/>
                <w:sz w:val="12"/>
                <w:szCs w:val="18"/>
              </w:rPr>
              <w:pPrChange w:id="1427" w:author="Ramsés Vázquez Lira" w:date="2020-01-11T19:09:00Z">
                <w:pPr>
                  <w:jc w:val="center"/>
                </w:pPr>
              </w:pPrChange>
            </w:pPr>
            <w:r w:rsidRPr="003A0931">
              <w:rPr>
                <w:rFonts w:ascii="Montserrat" w:hAnsi="Montserrat"/>
                <w:color w:val="000000" w:themeColor="text1"/>
                <w:sz w:val="12"/>
                <w:szCs w:val="18"/>
              </w:rPr>
              <w:t>2021</w:t>
            </w:r>
          </w:p>
        </w:tc>
      </w:tr>
      <w:tr w:rsidR="00257AE1" w:rsidRPr="003A0931" w14:paraId="32062A66" w14:textId="77777777" w:rsidTr="00943101">
        <w:trPr>
          <w:trHeight w:val="108"/>
        </w:trPr>
        <w:tc>
          <w:tcPr>
            <w:tcW w:w="1042" w:type="dxa"/>
            <w:vMerge/>
            <w:vAlign w:val="center"/>
          </w:tcPr>
          <w:p w14:paraId="12DB9346" w14:textId="77777777" w:rsidR="00257AE1" w:rsidRPr="003A0931" w:rsidRDefault="00257AE1">
            <w:pPr>
              <w:tabs>
                <w:tab w:val="left" w:pos="142"/>
              </w:tabs>
              <w:rPr>
                <w:rFonts w:ascii="Montserrat" w:hAnsi="Montserrat"/>
                <w:color w:val="000000" w:themeColor="text1"/>
                <w:sz w:val="12"/>
                <w:szCs w:val="18"/>
              </w:rPr>
              <w:pPrChange w:id="1428" w:author="Ramsés Vázquez Lira" w:date="2020-01-11T19:09:00Z">
                <w:pPr/>
              </w:pPrChange>
            </w:pPr>
          </w:p>
        </w:tc>
        <w:tc>
          <w:tcPr>
            <w:tcW w:w="1633" w:type="dxa"/>
            <w:vMerge/>
          </w:tcPr>
          <w:p w14:paraId="0CADA432" w14:textId="77777777" w:rsidR="00257AE1" w:rsidRPr="003A0931" w:rsidRDefault="00257AE1">
            <w:pPr>
              <w:pStyle w:val="Prrafodelista"/>
              <w:numPr>
                <w:ilvl w:val="0"/>
                <w:numId w:val="30"/>
              </w:numPr>
              <w:tabs>
                <w:tab w:val="left" w:pos="142"/>
              </w:tabs>
              <w:ind w:left="0"/>
              <w:jc w:val="both"/>
              <w:rPr>
                <w:rFonts w:ascii="Montserrat" w:hAnsi="Montserrat"/>
                <w:color w:val="000000" w:themeColor="text1"/>
                <w:sz w:val="12"/>
                <w:szCs w:val="18"/>
              </w:rPr>
              <w:pPrChange w:id="1429" w:author="Ramsés Vázquez Lira" w:date="2020-01-11T19:09:00Z">
                <w:pPr>
                  <w:pStyle w:val="Prrafodelista"/>
                  <w:numPr>
                    <w:numId w:val="30"/>
                  </w:numPr>
                  <w:ind w:left="360" w:hanging="360"/>
                  <w:jc w:val="both"/>
                </w:pPr>
              </w:pPrChange>
            </w:pPr>
          </w:p>
        </w:tc>
        <w:tc>
          <w:tcPr>
            <w:tcW w:w="1148" w:type="dxa"/>
            <w:vMerge/>
          </w:tcPr>
          <w:p w14:paraId="7C80DBBE" w14:textId="77777777" w:rsidR="00257AE1" w:rsidRPr="003A0931" w:rsidRDefault="00257AE1">
            <w:pPr>
              <w:tabs>
                <w:tab w:val="left" w:pos="142"/>
              </w:tabs>
              <w:jc w:val="center"/>
              <w:rPr>
                <w:rFonts w:ascii="Montserrat" w:hAnsi="Montserrat"/>
                <w:color w:val="000000" w:themeColor="text1"/>
                <w:sz w:val="12"/>
                <w:szCs w:val="18"/>
              </w:rPr>
              <w:pPrChange w:id="1430" w:author="Ramsés Vázquez Lira" w:date="2020-01-11T19:09:00Z">
                <w:pPr>
                  <w:jc w:val="center"/>
                </w:pPr>
              </w:pPrChange>
            </w:pPr>
          </w:p>
        </w:tc>
        <w:tc>
          <w:tcPr>
            <w:tcW w:w="1134" w:type="dxa"/>
          </w:tcPr>
          <w:p w14:paraId="767AF019" w14:textId="77777777" w:rsidR="00257AE1" w:rsidRPr="003A0931" w:rsidRDefault="00257AE1">
            <w:pPr>
              <w:tabs>
                <w:tab w:val="left" w:pos="142"/>
              </w:tabs>
              <w:jc w:val="center"/>
              <w:rPr>
                <w:rFonts w:ascii="Montserrat" w:hAnsi="Montserrat"/>
                <w:color w:val="000000" w:themeColor="text1"/>
                <w:sz w:val="12"/>
                <w:szCs w:val="18"/>
              </w:rPr>
              <w:pPrChange w:id="1431" w:author="Ramsés Vázquez Lira" w:date="2020-01-11T19:09:00Z">
                <w:pPr>
                  <w:jc w:val="center"/>
                </w:pPr>
              </w:pPrChange>
            </w:pPr>
            <w:r w:rsidRPr="003A0931">
              <w:rPr>
                <w:rFonts w:ascii="Montserrat" w:hAnsi="Montserrat"/>
                <w:color w:val="000000" w:themeColor="text1"/>
                <w:sz w:val="12"/>
                <w:szCs w:val="18"/>
              </w:rPr>
              <w:t>Secundaria Técnico Docente</w:t>
            </w:r>
          </w:p>
        </w:tc>
        <w:tc>
          <w:tcPr>
            <w:tcW w:w="1275" w:type="dxa"/>
            <w:vMerge/>
            <w:vAlign w:val="center"/>
          </w:tcPr>
          <w:p w14:paraId="6559D475" w14:textId="77777777" w:rsidR="00257AE1" w:rsidRPr="003A0931" w:rsidRDefault="00257AE1">
            <w:pPr>
              <w:tabs>
                <w:tab w:val="left" w:pos="142"/>
              </w:tabs>
              <w:jc w:val="center"/>
              <w:rPr>
                <w:rFonts w:ascii="Montserrat" w:hAnsi="Montserrat"/>
                <w:color w:val="000000" w:themeColor="text1"/>
                <w:sz w:val="12"/>
                <w:szCs w:val="18"/>
              </w:rPr>
              <w:pPrChange w:id="1432" w:author="Ramsés Vázquez Lira" w:date="2020-01-11T19:09:00Z">
                <w:pPr>
                  <w:jc w:val="center"/>
                </w:pPr>
              </w:pPrChange>
            </w:pPr>
          </w:p>
        </w:tc>
        <w:tc>
          <w:tcPr>
            <w:tcW w:w="993" w:type="dxa"/>
            <w:vMerge/>
            <w:vAlign w:val="center"/>
          </w:tcPr>
          <w:p w14:paraId="42388391" w14:textId="77777777" w:rsidR="00257AE1" w:rsidRPr="003A0931" w:rsidRDefault="00257AE1">
            <w:pPr>
              <w:tabs>
                <w:tab w:val="left" w:pos="142"/>
              </w:tabs>
              <w:jc w:val="center"/>
              <w:rPr>
                <w:rFonts w:ascii="Montserrat" w:hAnsi="Montserrat"/>
                <w:color w:val="000000" w:themeColor="text1"/>
                <w:sz w:val="12"/>
                <w:szCs w:val="18"/>
              </w:rPr>
              <w:pPrChange w:id="1433" w:author="Ramsés Vázquez Lira" w:date="2020-01-11T19:09:00Z">
                <w:pPr>
                  <w:jc w:val="center"/>
                </w:pPr>
              </w:pPrChange>
            </w:pPr>
          </w:p>
        </w:tc>
        <w:tc>
          <w:tcPr>
            <w:tcW w:w="850" w:type="dxa"/>
            <w:vMerge/>
          </w:tcPr>
          <w:p w14:paraId="0D1C1D35" w14:textId="77777777" w:rsidR="00257AE1" w:rsidRPr="003A0931" w:rsidRDefault="00257AE1">
            <w:pPr>
              <w:tabs>
                <w:tab w:val="left" w:pos="142"/>
              </w:tabs>
              <w:jc w:val="center"/>
              <w:rPr>
                <w:rFonts w:ascii="Montserrat" w:hAnsi="Montserrat"/>
                <w:color w:val="000000" w:themeColor="text1"/>
                <w:sz w:val="12"/>
                <w:szCs w:val="18"/>
              </w:rPr>
              <w:pPrChange w:id="1434" w:author="Ramsés Vázquez Lira" w:date="2020-01-11T19:09:00Z">
                <w:pPr>
                  <w:jc w:val="center"/>
                </w:pPr>
              </w:pPrChange>
            </w:pPr>
          </w:p>
        </w:tc>
        <w:tc>
          <w:tcPr>
            <w:tcW w:w="753" w:type="dxa"/>
            <w:vMerge/>
            <w:vAlign w:val="center"/>
          </w:tcPr>
          <w:p w14:paraId="0A993154" w14:textId="77777777" w:rsidR="00257AE1" w:rsidRPr="003A0931" w:rsidRDefault="00257AE1">
            <w:pPr>
              <w:tabs>
                <w:tab w:val="left" w:pos="142"/>
              </w:tabs>
              <w:jc w:val="center"/>
              <w:rPr>
                <w:rFonts w:ascii="Montserrat" w:hAnsi="Montserrat"/>
                <w:color w:val="000000" w:themeColor="text1"/>
                <w:sz w:val="12"/>
                <w:szCs w:val="18"/>
              </w:rPr>
              <w:pPrChange w:id="1435" w:author="Ramsés Vázquez Lira" w:date="2020-01-11T19:09:00Z">
                <w:pPr>
                  <w:jc w:val="center"/>
                </w:pPr>
              </w:pPrChange>
            </w:pPr>
          </w:p>
        </w:tc>
      </w:tr>
      <w:tr w:rsidR="00257AE1" w:rsidRPr="003A0931" w14:paraId="49883DFB" w14:textId="77777777" w:rsidTr="00943101">
        <w:trPr>
          <w:trHeight w:val="303"/>
        </w:trPr>
        <w:tc>
          <w:tcPr>
            <w:tcW w:w="1042" w:type="dxa"/>
            <w:vMerge/>
            <w:vAlign w:val="center"/>
          </w:tcPr>
          <w:p w14:paraId="31955E73" w14:textId="77777777" w:rsidR="00257AE1" w:rsidRPr="003A0931" w:rsidRDefault="00257AE1">
            <w:pPr>
              <w:tabs>
                <w:tab w:val="left" w:pos="142"/>
              </w:tabs>
              <w:rPr>
                <w:rFonts w:ascii="Montserrat" w:hAnsi="Montserrat"/>
                <w:color w:val="000000" w:themeColor="text1"/>
                <w:sz w:val="12"/>
                <w:szCs w:val="18"/>
              </w:rPr>
              <w:pPrChange w:id="1436" w:author="Ramsés Vázquez Lira" w:date="2020-01-11T19:09:00Z">
                <w:pPr/>
              </w:pPrChange>
            </w:pPr>
          </w:p>
        </w:tc>
        <w:tc>
          <w:tcPr>
            <w:tcW w:w="1633" w:type="dxa"/>
            <w:vMerge/>
          </w:tcPr>
          <w:p w14:paraId="4A5541FC" w14:textId="77777777" w:rsidR="00257AE1" w:rsidRPr="003A0931" w:rsidRDefault="00257AE1">
            <w:pPr>
              <w:pStyle w:val="Prrafodelista"/>
              <w:numPr>
                <w:ilvl w:val="0"/>
                <w:numId w:val="30"/>
              </w:numPr>
              <w:tabs>
                <w:tab w:val="left" w:pos="142"/>
              </w:tabs>
              <w:ind w:left="0"/>
              <w:jc w:val="both"/>
              <w:rPr>
                <w:rFonts w:ascii="Montserrat" w:hAnsi="Montserrat"/>
                <w:color w:val="000000" w:themeColor="text1"/>
                <w:sz w:val="12"/>
                <w:szCs w:val="18"/>
              </w:rPr>
              <w:pPrChange w:id="1437" w:author="Ramsés Vázquez Lira" w:date="2020-01-11T19:09:00Z">
                <w:pPr>
                  <w:pStyle w:val="Prrafodelista"/>
                  <w:numPr>
                    <w:numId w:val="30"/>
                  </w:numPr>
                  <w:ind w:left="360" w:hanging="360"/>
                  <w:jc w:val="both"/>
                </w:pPr>
              </w:pPrChange>
            </w:pPr>
          </w:p>
        </w:tc>
        <w:tc>
          <w:tcPr>
            <w:tcW w:w="1148" w:type="dxa"/>
            <w:vMerge/>
          </w:tcPr>
          <w:p w14:paraId="43D14314" w14:textId="77777777" w:rsidR="00257AE1" w:rsidRPr="003A0931" w:rsidRDefault="00257AE1">
            <w:pPr>
              <w:tabs>
                <w:tab w:val="left" w:pos="142"/>
              </w:tabs>
              <w:jc w:val="center"/>
              <w:rPr>
                <w:rFonts w:ascii="Montserrat" w:hAnsi="Montserrat"/>
                <w:color w:val="000000" w:themeColor="text1"/>
                <w:sz w:val="12"/>
                <w:szCs w:val="18"/>
              </w:rPr>
              <w:pPrChange w:id="1438" w:author="Ramsés Vázquez Lira" w:date="2020-01-11T19:09:00Z">
                <w:pPr>
                  <w:jc w:val="center"/>
                </w:pPr>
              </w:pPrChange>
            </w:pPr>
          </w:p>
        </w:tc>
        <w:tc>
          <w:tcPr>
            <w:tcW w:w="1134" w:type="dxa"/>
          </w:tcPr>
          <w:p w14:paraId="4E072AA2" w14:textId="77777777" w:rsidR="00257AE1" w:rsidRPr="003A0931" w:rsidRDefault="00257AE1">
            <w:pPr>
              <w:tabs>
                <w:tab w:val="left" w:pos="142"/>
              </w:tabs>
              <w:jc w:val="center"/>
              <w:rPr>
                <w:rFonts w:ascii="Montserrat" w:hAnsi="Montserrat"/>
                <w:color w:val="000000" w:themeColor="text1"/>
                <w:sz w:val="12"/>
                <w:szCs w:val="18"/>
              </w:rPr>
              <w:pPrChange w:id="1439" w:author="Ramsés Vázquez Lira" w:date="2020-01-11T19:09:00Z">
                <w:pPr>
                  <w:jc w:val="center"/>
                </w:pPr>
              </w:pPrChange>
            </w:pPr>
            <w:r w:rsidRPr="003A0931">
              <w:rPr>
                <w:rFonts w:ascii="Montserrat" w:hAnsi="Montserrat"/>
                <w:color w:val="000000" w:themeColor="text1"/>
                <w:sz w:val="12"/>
                <w:szCs w:val="18"/>
              </w:rPr>
              <w:t>Primaria</w:t>
            </w:r>
          </w:p>
        </w:tc>
        <w:tc>
          <w:tcPr>
            <w:tcW w:w="1275" w:type="dxa"/>
            <w:vMerge/>
            <w:vAlign w:val="center"/>
          </w:tcPr>
          <w:p w14:paraId="03FB76ED" w14:textId="77777777" w:rsidR="00257AE1" w:rsidRPr="003A0931" w:rsidRDefault="00257AE1">
            <w:pPr>
              <w:tabs>
                <w:tab w:val="left" w:pos="142"/>
              </w:tabs>
              <w:jc w:val="center"/>
              <w:rPr>
                <w:rFonts w:ascii="Montserrat" w:hAnsi="Montserrat"/>
                <w:color w:val="000000" w:themeColor="text1"/>
                <w:sz w:val="12"/>
                <w:szCs w:val="18"/>
              </w:rPr>
              <w:pPrChange w:id="1440" w:author="Ramsés Vázquez Lira" w:date="2020-01-11T19:09:00Z">
                <w:pPr>
                  <w:jc w:val="center"/>
                </w:pPr>
              </w:pPrChange>
            </w:pPr>
          </w:p>
        </w:tc>
        <w:tc>
          <w:tcPr>
            <w:tcW w:w="993" w:type="dxa"/>
            <w:vMerge/>
            <w:vAlign w:val="center"/>
          </w:tcPr>
          <w:p w14:paraId="610E0F0E" w14:textId="77777777" w:rsidR="00257AE1" w:rsidRPr="003A0931" w:rsidRDefault="00257AE1">
            <w:pPr>
              <w:tabs>
                <w:tab w:val="left" w:pos="142"/>
              </w:tabs>
              <w:jc w:val="center"/>
              <w:rPr>
                <w:rFonts w:ascii="Montserrat" w:hAnsi="Montserrat"/>
                <w:color w:val="000000" w:themeColor="text1"/>
                <w:sz w:val="12"/>
                <w:szCs w:val="18"/>
              </w:rPr>
              <w:pPrChange w:id="1441" w:author="Ramsés Vázquez Lira" w:date="2020-01-11T19:09:00Z">
                <w:pPr>
                  <w:jc w:val="center"/>
                </w:pPr>
              </w:pPrChange>
            </w:pPr>
          </w:p>
        </w:tc>
        <w:tc>
          <w:tcPr>
            <w:tcW w:w="850" w:type="dxa"/>
            <w:vMerge/>
          </w:tcPr>
          <w:p w14:paraId="73646553" w14:textId="77777777" w:rsidR="00257AE1" w:rsidRPr="003A0931" w:rsidRDefault="00257AE1">
            <w:pPr>
              <w:tabs>
                <w:tab w:val="left" w:pos="142"/>
              </w:tabs>
              <w:jc w:val="center"/>
              <w:rPr>
                <w:rFonts w:ascii="Montserrat" w:hAnsi="Montserrat"/>
                <w:color w:val="000000" w:themeColor="text1"/>
                <w:sz w:val="12"/>
                <w:szCs w:val="18"/>
              </w:rPr>
              <w:pPrChange w:id="1442" w:author="Ramsés Vázquez Lira" w:date="2020-01-11T19:09:00Z">
                <w:pPr>
                  <w:jc w:val="center"/>
                </w:pPr>
              </w:pPrChange>
            </w:pPr>
          </w:p>
        </w:tc>
        <w:tc>
          <w:tcPr>
            <w:tcW w:w="753" w:type="dxa"/>
            <w:vMerge/>
            <w:vAlign w:val="center"/>
          </w:tcPr>
          <w:p w14:paraId="6D9007CD" w14:textId="77777777" w:rsidR="00257AE1" w:rsidRPr="003A0931" w:rsidRDefault="00257AE1">
            <w:pPr>
              <w:tabs>
                <w:tab w:val="left" w:pos="142"/>
              </w:tabs>
              <w:jc w:val="center"/>
              <w:rPr>
                <w:rFonts w:ascii="Montserrat" w:hAnsi="Montserrat"/>
                <w:color w:val="000000" w:themeColor="text1"/>
                <w:sz w:val="12"/>
                <w:szCs w:val="18"/>
              </w:rPr>
              <w:pPrChange w:id="1443" w:author="Ramsés Vázquez Lira" w:date="2020-01-11T19:09:00Z">
                <w:pPr>
                  <w:jc w:val="center"/>
                </w:pPr>
              </w:pPrChange>
            </w:pPr>
          </w:p>
        </w:tc>
      </w:tr>
      <w:tr w:rsidR="00257AE1" w:rsidRPr="003A0931" w14:paraId="7CAE1D98" w14:textId="77777777" w:rsidTr="00943101">
        <w:trPr>
          <w:trHeight w:val="30"/>
        </w:trPr>
        <w:tc>
          <w:tcPr>
            <w:tcW w:w="1042" w:type="dxa"/>
            <w:vMerge/>
            <w:vAlign w:val="center"/>
          </w:tcPr>
          <w:p w14:paraId="0ABE9F6D" w14:textId="77777777" w:rsidR="00257AE1" w:rsidRPr="003A0931" w:rsidRDefault="00257AE1">
            <w:pPr>
              <w:tabs>
                <w:tab w:val="left" w:pos="142"/>
              </w:tabs>
              <w:rPr>
                <w:rFonts w:ascii="Montserrat" w:hAnsi="Montserrat"/>
                <w:color w:val="000000" w:themeColor="text1"/>
                <w:sz w:val="12"/>
                <w:szCs w:val="18"/>
              </w:rPr>
              <w:pPrChange w:id="1444" w:author="Ramsés Vázquez Lira" w:date="2020-01-11T19:09:00Z">
                <w:pPr/>
              </w:pPrChange>
            </w:pPr>
          </w:p>
        </w:tc>
        <w:tc>
          <w:tcPr>
            <w:tcW w:w="1633" w:type="dxa"/>
            <w:vMerge/>
          </w:tcPr>
          <w:p w14:paraId="4DF6D8E3" w14:textId="77777777" w:rsidR="00257AE1" w:rsidRPr="003A0931" w:rsidRDefault="00257AE1">
            <w:pPr>
              <w:pStyle w:val="Prrafodelista"/>
              <w:numPr>
                <w:ilvl w:val="0"/>
                <w:numId w:val="30"/>
              </w:numPr>
              <w:tabs>
                <w:tab w:val="left" w:pos="142"/>
              </w:tabs>
              <w:ind w:left="0"/>
              <w:jc w:val="both"/>
              <w:rPr>
                <w:rFonts w:ascii="Montserrat" w:hAnsi="Montserrat"/>
                <w:color w:val="000000" w:themeColor="text1"/>
                <w:sz w:val="12"/>
                <w:szCs w:val="18"/>
              </w:rPr>
              <w:pPrChange w:id="1445" w:author="Ramsés Vázquez Lira" w:date="2020-01-11T19:09:00Z">
                <w:pPr>
                  <w:pStyle w:val="Prrafodelista"/>
                  <w:numPr>
                    <w:numId w:val="30"/>
                  </w:numPr>
                  <w:ind w:left="360" w:hanging="360"/>
                  <w:jc w:val="both"/>
                </w:pPr>
              </w:pPrChange>
            </w:pPr>
          </w:p>
        </w:tc>
        <w:tc>
          <w:tcPr>
            <w:tcW w:w="1148" w:type="dxa"/>
            <w:vMerge w:val="restart"/>
          </w:tcPr>
          <w:p w14:paraId="11EB5076" w14:textId="77777777" w:rsidR="00257AE1" w:rsidRPr="003A0931" w:rsidRDefault="00257AE1">
            <w:pPr>
              <w:tabs>
                <w:tab w:val="left" w:pos="142"/>
              </w:tabs>
              <w:jc w:val="center"/>
              <w:rPr>
                <w:rFonts w:ascii="Montserrat" w:hAnsi="Montserrat"/>
                <w:color w:val="000000" w:themeColor="text1"/>
                <w:sz w:val="12"/>
                <w:szCs w:val="18"/>
              </w:rPr>
              <w:pPrChange w:id="1446" w:author="Ramsés Vázquez Lira" w:date="2020-01-11T19:09:00Z">
                <w:pPr>
                  <w:jc w:val="center"/>
                </w:pPr>
              </w:pPrChange>
            </w:pPr>
            <w:r w:rsidRPr="003A0931">
              <w:rPr>
                <w:rFonts w:ascii="Montserrat" w:hAnsi="Montserrat"/>
                <w:color w:val="000000" w:themeColor="text1"/>
                <w:sz w:val="12"/>
                <w:szCs w:val="18"/>
              </w:rPr>
              <w:t>Docente Secundaria</w:t>
            </w:r>
          </w:p>
        </w:tc>
        <w:tc>
          <w:tcPr>
            <w:tcW w:w="1134" w:type="dxa"/>
          </w:tcPr>
          <w:p w14:paraId="0B7A8A19" w14:textId="77777777" w:rsidR="00257AE1" w:rsidRPr="003A0931" w:rsidRDefault="00257AE1">
            <w:pPr>
              <w:tabs>
                <w:tab w:val="left" w:pos="142"/>
              </w:tabs>
              <w:jc w:val="center"/>
              <w:rPr>
                <w:rFonts w:ascii="Montserrat" w:hAnsi="Montserrat"/>
                <w:color w:val="000000" w:themeColor="text1"/>
                <w:sz w:val="12"/>
                <w:szCs w:val="18"/>
              </w:rPr>
              <w:pPrChange w:id="1447" w:author="Ramsés Vázquez Lira" w:date="2020-01-11T19:09:00Z">
                <w:pPr>
                  <w:jc w:val="center"/>
                </w:pPr>
              </w:pPrChange>
            </w:pPr>
            <w:r w:rsidRPr="003A0931">
              <w:rPr>
                <w:rFonts w:ascii="Montserrat" w:hAnsi="Montserrat"/>
                <w:color w:val="000000" w:themeColor="text1"/>
                <w:sz w:val="12"/>
                <w:szCs w:val="18"/>
              </w:rPr>
              <w:t>Español</w:t>
            </w:r>
          </w:p>
        </w:tc>
        <w:tc>
          <w:tcPr>
            <w:tcW w:w="1275" w:type="dxa"/>
            <w:vMerge/>
            <w:vAlign w:val="center"/>
          </w:tcPr>
          <w:p w14:paraId="7710A2A4" w14:textId="77777777" w:rsidR="00257AE1" w:rsidRPr="003A0931" w:rsidRDefault="00257AE1">
            <w:pPr>
              <w:tabs>
                <w:tab w:val="left" w:pos="142"/>
              </w:tabs>
              <w:jc w:val="center"/>
              <w:rPr>
                <w:rFonts w:ascii="Montserrat" w:hAnsi="Montserrat"/>
                <w:color w:val="000000" w:themeColor="text1"/>
                <w:sz w:val="12"/>
                <w:szCs w:val="18"/>
              </w:rPr>
              <w:pPrChange w:id="1448" w:author="Ramsés Vázquez Lira" w:date="2020-01-11T19:09:00Z">
                <w:pPr>
                  <w:jc w:val="center"/>
                </w:pPr>
              </w:pPrChange>
            </w:pPr>
          </w:p>
        </w:tc>
        <w:tc>
          <w:tcPr>
            <w:tcW w:w="993" w:type="dxa"/>
            <w:vMerge/>
            <w:vAlign w:val="center"/>
          </w:tcPr>
          <w:p w14:paraId="543C6B4F" w14:textId="77777777" w:rsidR="00257AE1" w:rsidRPr="003A0931" w:rsidRDefault="00257AE1">
            <w:pPr>
              <w:tabs>
                <w:tab w:val="left" w:pos="142"/>
              </w:tabs>
              <w:jc w:val="center"/>
              <w:rPr>
                <w:rFonts w:ascii="Montserrat" w:hAnsi="Montserrat"/>
                <w:color w:val="000000" w:themeColor="text1"/>
                <w:sz w:val="12"/>
                <w:szCs w:val="18"/>
              </w:rPr>
              <w:pPrChange w:id="1449" w:author="Ramsés Vázquez Lira" w:date="2020-01-11T19:09:00Z">
                <w:pPr>
                  <w:jc w:val="center"/>
                </w:pPr>
              </w:pPrChange>
            </w:pPr>
          </w:p>
        </w:tc>
        <w:tc>
          <w:tcPr>
            <w:tcW w:w="850" w:type="dxa"/>
            <w:vMerge/>
          </w:tcPr>
          <w:p w14:paraId="2CED87BF" w14:textId="77777777" w:rsidR="00257AE1" w:rsidRPr="003A0931" w:rsidRDefault="00257AE1">
            <w:pPr>
              <w:tabs>
                <w:tab w:val="left" w:pos="142"/>
              </w:tabs>
              <w:jc w:val="center"/>
              <w:rPr>
                <w:rFonts w:ascii="Montserrat" w:hAnsi="Montserrat"/>
                <w:color w:val="000000" w:themeColor="text1"/>
                <w:sz w:val="12"/>
                <w:szCs w:val="18"/>
              </w:rPr>
              <w:pPrChange w:id="1450" w:author="Ramsés Vázquez Lira" w:date="2020-01-11T19:09:00Z">
                <w:pPr>
                  <w:jc w:val="center"/>
                </w:pPr>
              </w:pPrChange>
            </w:pPr>
          </w:p>
        </w:tc>
        <w:tc>
          <w:tcPr>
            <w:tcW w:w="753" w:type="dxa"/>
            <w:vMerge/>
            <w:vAlign w:val="center"/>
          </w:tcPr>
          <w:p w14:paraId="2F7D8042" w14:textId="77777777" w:rsidR="00257AE1" w:rsidRPr="003A0931" w:rsidRDefault="00257AE1">
            <w:pPr>
              <w:tabs>
                <w:tab w:val="left" w:pos="142"/>
              </w:tabs>
              <w:jc w:val="center"/>
              <w:rPr>
                <w:rFonts w:ascii="Montserrat" w:hAnsi="Montserrat"/>
                <w:color w:val="000000" w:themeColor="text1"/>
                <w:sz w:val="12"/>
                <w:szCs w:val="18"/>
              </w:rPr>
              <w:pPrChange w:id="1451" w:author="Ramsés Vázquez Lira" w:date="2020-01-11T19:09:00Z">
                <w:pPr>
                  <w:jc w:val="center"/>
                </w:pPr>
              </w:pPrChange>
            </w:pPr>
          </w:p>
        </w:tc>
      </w:tr>
      <w:tr w:rsidR="00257AE1" w:rsidRPr="003A0931" w14:paraId="5670274D" w14:textId="77777777" w:rsidTr="00943101">
        <w:trPr>
          <w:trHeight w:val="30"/>
        </w:trPr>
        <w:tc>
          <w:tcPr>
            <w:tcW w:w="1042" w:type="dxa"/>
            <w:vMerge/>
            <w:vAlign w:val="center"/>
          </w:tcPr>
          <w:p w14:paraId="3EB24435" w14:textId="77777777" w:rsidR="00257AE1" w:rsidRPr="003A0931" w:rsidRDefault="00257AE1">
            <w:pPr>
              <w:tabs>
                <w:tab w:val="left" w:pos="142"/>
              </w:tabs>
              <w:rPr>
                <w:rFonts w:ascii="Montserrat" w:hAnsi="Montserrat"/>
                <w:color w:val="000000" w:themeColor="text1"/>
                <w:sz w:val="12"/>
                <w:szCs w:val="18"/>
              </w:rPr>
              <w:pPrChange w:id="1452" w:author="Ramsés Vázquez Lira" w:date="2020-01-11T19:09:00Z">
                <w:pPr/>
              </w:pPrChange>
            </w:pPr>
          </w:p>
        </w:tc>
        <w:tc>
          <w:tcPr>
            <w:tcW w:w="1633" w:type="dxa"/>
            <w:vMerge/>
          </w:tcPr>
          <w:p w14:paraId="57EF85FC" w14:textId="77777777" w:rsidR="00257AE1" w:rsidRPr="003A0931" w:rsidRDefault="00257AE1">
            <w:pPr>
              <w:pStyle w:val="Prrafodelista"/>
              <w:numPr>
                <w:ilvl w:val="0"/>
                <w:numId w:val="30"/>
              </w:numPr>
              <w:tabs>
                <w:tab w:val="left" w:pos="142"/>
              </w:tabs>
              <w:ind w:left="0"/>
              <w:jc w:val="both"/>
              <w:rPr>
                <w:rFonts w:ascii="Montserrat" w:hAnsi="Montserrat"/>
                <w:color w:val="000000" w:themeColor="text1"/>
                <w:sz w:val="12"/>
                <w:szCs w:val="18"/>
              </w:rPr>
              <w:pPrChange w:id="1453" w:author="Ramsés Vázquez Lira" w:date="2020-01-11T19:09:00Z">
                <w:pPr>
                  <w:pStyle w:val="Prrafodelista"/>
                  <w:numPr>
                    <w:numId w:val="30"/>
                  </w:numPr>
                  <w:ind w:left="360" w:hanging="360"/>
                  <w:jc w:val="both"/>
                </w:pPr>
              </w:pPrChange>
            </w:pPr>
          </w:p>
        </w:tc>
        <w:tc>
          <w:tcPr>
            <w:tcW w:w="1148" w:type="dxa"/>
            <w:vMerge/>
          </w:tcPr>
          <w:p w14:paraId="1AF4017F" w14:textId="77777777" w:rsidR="00257AE1" w:rsidRPr="003A0931" w:rsidRDefault="00257AE1">
            <w:pPr>
              <w:tabs>
                <w:tab w:val="left" w:pos="142"/>
              </w:tabs>
              <w:jc w:val="center"/>
              <w:rPr>
                <w:rFonts w:ascii="Montserrat" w:hAnsi="Montserrat"/>
                <w:color w:val="000000" w:themeColor="text1"/>
                <w:sz w:val="12"/>
                <w:szCs w:val="18"/>
              </w:rPr>
              <w:pPrChange w:id="1454" w:author="Ramsés Vázquez Lira" w:date="2020-01-11T19:09:00Z">
                <w:pPr>
                  <w:jc w:val="center"/>
                </w:pPr>
              </w:pPrChange>
            </w:pPr>
          </w:p>
        </w:tc>
        <w:tc>
          <w:tcPr>
            <w:tcW w:w="1134" w:type="dxa"/>
          </w:tcPr>
          <w:p w14:paraId="1DEA1CA9" w14:textId="77777777" w:rsidR="00257AE1" w:rsidRPr="003A0931" w:rsidRDefault="00257AE1">
            <w:pPr>
              <w:tabs>
                <w:tab w:val="left" w:pos="142"/>
              </w:tabs>
              <w:jc w:val="center"/>
              <w:rPr>
                <w:rFonts w:ascii="Montserrat" w:hAnsi="Montserrat"/>
                <w:color w:val="000000" w:themeColor="text1"/>
                <w:sz w:val="12"/>
                <w:szCs w:val="18"/>
              </w:rPr>
              <w:pPrChange w:id="1455" w:author="Ramsés Vázquez Lira" w:date="2020-01-11T19:09:00Z">
                <w:pPr>
                  <w:jc w:val="center"/>
                </w:pPr>
              </w:pPrChange>
            </w:pPr>
            <w:r w:rsidRPr="003A0931">
              <w:rPr>
                <w:rFonts w:ascii="Montserrat" w:hAnsi="Montserrat"/>
                <w:color w:val="000000" w:themeColor="text1"/>
                <w:sz w:val="12"/>
                <w:szCs w:val="18"/>
              </w:rPr>
              <w:t>Matemáticas</w:t>
            </w:r>
          </w:p>
        </w:tc>
        <w:tc>
          <w:tcPr>
            <w:tcW w:w="1275" w:type="dxa"/>
            <w:vMerge/>
            <w:vAlign w:val="center"/>
          </w:tcPr>
          <w:p w14:paraId="395A49B9" w14:textId="77777777" w:rsidR="00257AE1" w:rsidRPr="003A0931" w:rsidRDefault="00257AE1">
            <w:pPr>
              <w:tabs>
                <w:tab w:val="left" w:pos="142"/>
              </w:tabs>
              <w:jc w:val="center"/>
              <w:rPr>
                <w:rFonts w:ascii="Montserrat" w:hAnsi="Montserrat"/>
                <w:color w:val="000000" w:themeColor="text1"/>
                <w:sz w:val="12"/>
                <w:szCs w:val="18"/>
              </w:rPr>
              <w:pPrChange w:id="1456" w:author="Ramsés Vázquez Lira" w:date="2020-01-11T19:09:00Z">
                <w:pPr>
                  <w:jc w:val="center"/>
                </w:pPr>
              </w:pPrChange>
            </w:pPr>
          </w:p>
        </w:tc>
        <w:tc>
          <w:tcPr>
            <w:tcW w:w="993" w:type="dxa"/>
            <w:vMerge/>
            <w:vAlign w:val="center"/>
          </w:tcPr>
          <w:p w14:paraId="57CB1F3D" w14:textId="77777777" w:rsidR="00257AE1" w:rsidRPr="003A0931" w:rsidRDefault="00257AE1">
            <w:pPr>
              <w:tabs>
                <w:tab w:val="left" w:pos="142"/>
              </w:tabs>
              <w:jc w:val="center"/>
              <w:rPr>
                <w:rFonts w:ascii="Montserrat" w:hAnsi="Montserrat"/>
                <w:color w:val="000000" w:themeColor="text1"/>
                <w:sz w:val="12"/>
                <w:szCs w:val="18"/>
              </w:rPr>
              <w:pPrChange w:id="1457" w:author="Ramsés Vázquez Lira" w:date="2020-01-11T19:09:00Z">
                <w:pPr>
                  <w:jc w:val="center"/>
                </w:pPr>
              </w:pPrChange>
            </w:pPr>
          </w:p>
        </w:tc>
        <w:tc>
          <w:tcPr>
            <w:tcW w:w="850" w:type="dxa"/>
            <w:vMerge/>
          </w:tcPr>
          <w:p w14:paraId="267A499E" w14:textId="77777777" w:rsidR="00257AE1" w:rsidRPr="003A0931" w:rsidRDefault="00257AE1">
            <w:pPr>
              <w:tabs>
                <w:tab w:val="left" w:pos="142"/>
              </w:tabs>
              <w:jc w:val="center"/>
              <w:rPr>
                <w:rFonts w:ascii="Montserrat" w:hAnsi="Montserrat"/>
                <w:color w:val="000000" w:themeColor="text1"/>
                <w:sz w:val="12"/>
                <w:szCs w:val="18"/>
              </w:rPr>
              <w:pPrChange w:id="1458" w:author="Ramsés Vázquez Lira" w:date="2020-01-11T19:09:00Z">
                <w:pPr>
                  <w:jc w:val="center"/>
                </w:pPr>
              </w:pPrChange>
            </w:pPr>
          </w:p>
        </w:tc>
        <w:tc>
          <w:tcPr>
            <w:tcW w:w="753" w:type="dxa"/>
            <w:vMerge/>
            <w:vAlign w:val="center"/>
          </w:tcPr>
          <w:p w14:paraId="3C66FFCD" w14:textId="77777777" w:rsidR="00257AE1" w:rsidRPr="003A0931" w:rsidRDefault="00257AE1">
            <w:pPr>
              <w:tabs>
                <w:tab w:val="left" w:pos="142"/>
              </w:tabs>
              <w:jc w:val="center"/>
              <w:rPr>
                <w:rFonts w:ascii="Montserrat" w:hAnsi="Montserrat"/>
                <w:color w:val="000000" w:themeColor="text1"/>
                <w:sz w:val="12"/>
                <w:szCs w:val="18"/>
              </w:rPr>
              <w:pPrChange w:id="1459" w:author="Ramsés Vázquez Lira" w:date="2020-01-11T19:09:00Z">
                <w:pPr>
                  <w:jc w:val="center"/>
                </w:pPr>
              </w:pPrChange>
            </w:pPr>
          </w:p>
        </w:tc>
      </w:tr>
      <w:tr w:rsidR="00257AE1" w:rsidRPr="003A0931" w14:paraId="43FE539E" w14:textId="77777777" w:rsidTr="00943101">
        <w:trPr>
          <w:trHeight w:val="30"/>
        </w:trPr>
        <w:tc>
          <w:tcPr>
            <w:tcW w:w="1042" w:type="dxa"/>
            <w:vMerge/>
            <w:vAlign w:val="center"/>
          </w:tcPr>
          <w:p w14:paraId="27A087EC" w14:textId="77777777" w:rsidR="00257AE1" w:rsidRPr="003A0931" w:rsidRDefault="00257AE1">
            <w:pPr>
              <w:tabs>
                <w:tab w:val="left" w:pos="142"/>
              </w:tabs>
              <w:rPr>
                <w:rFonts w:ascii="Montserrat" w:hAnsi="Montserrat"/>
                <w:color w:val="000000" w:themeColor="text1"/>
                <w:sz w:val="12"/>
                <w:szCs w:val="18"/>
              </w:rPr>
              <w:pPrChange w:id="1460" w:author="Ramsés Vázquez Lira" w:date="2020-01-11T19:09:00Z">
                <w:pPr/>
              </w:pPrChange>
            </w:pPr>
          </w:p>
        </w:tc>
        <w:tc>
          <w:tcPr>
            <w:tcW w:w="1633" w:type="dxa"/>
            <w:vMerge/>
          </w:tcPr>
          <w:p w14:paraId="548B1F22" w14:textId="77777777" w:rsidR="00257AE1" w:rsidRPr="003A0931" w:rsidRDefault="00257AE1">
            <w:pPr>
              <w:pStyle w:val="Prrafodelista"/>
              <w:numPr>
                <w:ilvl w:val="0"/>
                <w:numId w:val="30"/>
              </w:numPr>
              <w:tabs>
                <w:tab w:val="left" w:pos="142"/>
              </w:tabs>
              <w:ind w:left="0"/>
              <w:jc w:val="both"/>
              <w:rPr>
                <w:rFonts w:ascii="Montserrat" w:hAnsi="Montserrat"/>
                <w:color w:val="000000" w:themeColor="text1"/>
                <w:sz w:val="12"/>
                <w:szCs w:val="18"/>
              </w:rPr>
              <w:pPrChange w:id="1461" w:author="Ramsés Vázquez Lira" w:date="2020-01-11T19:09:00Z">
                <w:pPr>
                  <w:pStyle w:val="Prrafodelista"/>
                  <w:numPr>
                    <w:numId w:val="30"/>
                  </w:numPr>
                  <w:ind w:left="360" w:hanging="360"/>
                  <w:jc w:val="both"/>
                </w:pPr>
              </w:pPrChange>
            </w:pPr>
          </w:p>
        </w:tc>
        <w:tc>
          <w:tcPr>
            <w:tcW w:w="1148" w:type="dxa"/>
            <w:vMerge/>
          </w:tcPr>
          <w:p w14:paraId="7836303E" w14:textId="77777777" w:rsidR="00257AE1" w:rsidRPr="003A0931" w:rsidRDefault="00257AE1">
            <w:pPr>
              <w:tabs>
                <w:tab w:val="left" w:pos="142"/>
              </w:tabs>
              <w:jc w:val="center"/>
              <w:rPr>
                <w:rFonts w:ascii="Montserrat" w:hAnsi="Montserrat"/>
                <w:color w:val="000000" w:themeColor="text1"/>
                <w:sz w:val="12"/>
                <w:szCs w:val="18"/>
              </w:rPr>
              <w:pPrChange w:id="1462" w:author="Ramsés Vázquez Lira" w:date="2020-01-11T19:09:00Z">
                <w:pPr>
                  <w:jc w:val="center"/>
                </w:pPr>
              </w:pPrChange>
            </w:pPr>
          </w:p>
        </w:tc>
        <w:tc>
          <w:tcPr>
            <w:tcW w:w="1134" w:type="dxa"/>
          </w:tcPr>
          <w:p w14:paraId="51E5B302" w14:textId="77777777" w:rsidR="00257AE1" w:rsidRPr="003A0931" w:rsidRDefault="00257AE1">
            <w:pPr>
              <w:tabs>
                <w:tab w:val="left" w:pos="142"/>
              </w:tabs>
              <w:jc w:val="center"/>
              <w:rPr>
                <w:rFonts w:ascii="Montserrat" w:hAnsi="Montserrat"/>
                <w:color w:val="000000" w:themeColor="text1"/>
                <w:sz w:val="12"/>
                <w:szCs w:val="18"/>
              </w:rPr>
              <w:pPrChange w:id="1463" w:author="Ramsés Vázquez Lira" w:date="2020-01-11T19:09:00Z">
                <w:pPr>
                  <w:jc w:val="center"/>
                </w:pPr>
              </w:pPrChange>
            </w:pPr>
            <w:r w:rsidRPr="003A0931">
              <w:rPr>
                <w:rFonts w:ascii="Montserrat" w:hAnsi="Montserrat"/>
                <w:color w:val="000000" w:themeColor="text1"/>
                <w:sz w:val="12"/>
                <w:szCs w:val="18"/>
              </w:rPr>
              <w:t>Física</w:t>
            </w:r>
          </w:p>
        </w:tc>
        <w:tc>
          <w:tcPr>
            <w:tcW w:w="1275" w:type="dxa"/>
            <w:vMerge/>
            <w:vAlign w:val="center"/>
          </w:tcPr>
          <w:p w14:paraId="7411308F" w14:textId="77777777" w:rsidR="00257AE1" w:rsidRPr="003A0931" w:rsidRDefault="00257AE1">
            <w:pPr>
              <w:tabs>
                <w:tab w:val="left" w:pos="142"/>
              </w:tabs>
              <w:jc w:val="center"/>
              <w:rPr>
                <w:rFonts w:ascii="Montserrat" w:hAnsi="Montserrat"/>
                <w:color w:val="000000" w:themeColor="text1"/>
                <w:sz w:val="12"/>
                <w:szCs w:val="18"/>
              </w:rPr>
              <w:pPrChange w:id="1464" w:author="Ramsés Vázquez Lira" w:date="2020-01-11T19:09:00Z">
                <w:pPr>
                  <w:jc w:val="center"/>
                </w:pPr>
              </w:pPrChange>
            </w:pPr>
          </w:p>
        </w:tc>
        <w:tc>
          <w:tcPr>
            <w:tcW w:w="993" w:type="dxa"/>
            <w:vMerge/>
            <w:vAlign w:val="center"/>
          </w:tcPr>
          <w:p w14:paraId="5280E02C" w14:textId="77777777" w:rsidR="00257AE1" w:rsidRPr="003A0931" w:rsidRDefault="00257AE1">
            <w:pPr>
              <w:tabs>
                <w:tab w:val="left" w:pos="142"/>
              </w:tabs>
              <w:jc w:val="center"/>
              <w:rPr>
                <w:rFonts w:ascii="Montserrat" w:hAnsi="Montserrat"/>
                <w:color w:val="000000" w:themeColor="text1"/>
                <w:sz w:val="12"/>
                <w:szCs w:val="18"/>
              </w:rPr>
              <w:pPrChange w:id="1465" w:author="Ramsés Vázquez Lira" w:date="2020-01-11T19:09:00Z">
                <w:pPr>
                  <w:jc w:val="center"/>
                </w:pPr>
              </w:pPrChange>
            </w:pPr>
          </w:p>
        </w:tc>
        <w:tc>
          <w:tcPr>
            <w:tcW w:w="850" w:type="dxa"/>
            <w:vMerge/>
          </w:tcPr>
          <w:p w14:paraId="3524EC80" w14:textId="77777777" w:rsidR="00257AE1" w:rsidRPr="003A0931" w:rsidRDefault="00257AE1">
            <w:pPr>
              <w:tabs>
                <w:tab w:val="left" w:pos="142"/>
              </w:tabs>
              <w:jc w:val="center"/>
              <w:rPr>
                <w:rFonts w:ascii="Montserrat" w:hAnsi="Montserrat"/>
                <w:color w:val="000000" w:themeColor="text1"/>
                <w:sz w:val="12"/>
                <w:szCs w:val="18"/>
              </w:rPr>
              <w:pPrChange w:id="1466" w:author="Ramsés Vázquez Lira" w:date="2020-01-11T19:09:00Z">
                <w:pPr>
                  <w:jc w:val="center"/>
                </w:pPr>
              </w:pPrChange>
            </w:pPr>
          </w:p>
        </w:tc>
        <w:tc>
          <w:tcPr>
            <w:tcW w:w="753" w:type="dxa"/>
            <w:vMerge/>
            <w:vAlign w:val="center"/>
          </w:tcPr>
          <w:p w14:paraId="6491AF48" w14:textId="77777777" w:rsidR="00257AE1" w:rsidRPr="003A0931" w:rsidRDefault="00257AE1">
            <w:pPr>
              <w:tabs>
                <w:tab w:val="left" w:pos="142"/>
              </w:tabs>
              <w:jc w:val="center"/>
              <w:rPr>
                <w:rFonts w:ascii="Montserrat" w:hAnsi="Montserrat"/>
                <w:color w:val="000000" w:themeColor="text1"/>
                <w:sz w:val="12"/>
                <w:szCs w:val="18"/>
              </w:rPr>
              <w:pPrChange w:id="1467" w:author="Ramsés Vázquez Lira" w:date="2020-01-11T19:09:00Z">
                <w:pPr>
                  <w:jc w:val="center"/>
                </w:pPr>
              </w:pPrChange>
            </w:pPr>
          </w:p>
        </w:tc>
      </w:tr>
      <w:tr w:rsidR="00257AE1" w:rsidRPr="003A0931" w14:paraId="4E8411FA" w14:textId="77777777" w:rsidTr="00943101">
        <w:trPr>
          <w:trHeight w:val="30"/>
        </w:trPr>
        <w:tc>
          <w:tcPr>
            <w:tcW w:w="1042" w:type="dxa"/>
            <w:vMerge/>
            <w:vAlign w:val="center"/>
          </w:tcPr>
          <w:p w14:paraId="0EDAB4E9" w14:textId="77777777" w:rsidR="00257AE1" w:rsidRPr="003A0931" w:rsidRDefault="00257AE1">
            <w:pPr>
              <w:tabs>
                <w:tab w:val="left" w:pos="142"/>
              </w:tabs>
              <w:rPr>
                <w:rFonts w:ascii="Montserrat" w:hAnsi="Montserrat"/>
                <w:color w:val="000000" w:themeColor="text1"/>
                <w:sz w:val="12"/>
                <w:szCs w:val="18"/>
              </w:rPr>
              <w:pPrChange w:id="1468" w:author="Ramsés Vázquez Lira" w:date="2020-01-11T19:09:00Z">
                <w:pPr/>
              </w:pPrChange>
            </w:pPr>
          </w:p>
        </w:tc>
        <w:tc>
          <w:tcPr>
            <w:tcW w:w="1633" w:type="dxa"/>
            <w:vMerge/>
          </w:tcPr>
          <w:p w14:paraId="775B0052" w14:textId="77777777" w:rsidR="00257AE1" w:rsidRPr="003A0931" w:rsidRDefault="00257AE1">
            <w:pPr>
              <w:pStyle w:val="Prrafodelista"/>
              <w:numPr>
                <w:ilvl w:val="0"/>
                <w:numId w:val="30"/>
              </w:numPr>
              <w:tabs>
                <w:tab w:val="left" w:pos="142"/>
              </w:tabs>
              <w:ind w:left="0"/>
              <w:jc w:val="both"/>
              <w:rPr>
                <w:rFonts w:ascii="Montserrat" w:hAnsi="Montserrat"/>
                <w:color w:val="000000" w:themeColor="text1"/>
                <w:sz w:val="12"/>
                <w:szCs w:val="18"/>
              </w:rPr>
              <w:pPrChange w:id="1469" w:author="Ramsés Vázquez Lira" w:date="2020-01-11T19:09:00Z">
                <w:pPr>
                  <w:pStyle w:val="Prrafodelista"/>
                  <w:numPr>
                    <w:numId w:val="30"/>
                  </w:numPr>
                  <w:ind w:left="360" w:hanging="360"/>
                  <w:jc w:val="both"/>
                </w:pPr>
              </w:pPrChange>
            </w:pPr>
          </w:p>
        </w:tc>
        <w:tc>
          <w:tcPr>
            <w:tcW w:w="1148" w:type="dxa"/>
            <w:vMerge/>
          </w:tcPr>
          <w:p w14:paraId="79283409" w14:textId="77777777" w:rsidR="00257AE1" w:rsidRPr="003A0931" w:rsidRDefault="00257AE1">
            <w:pPr>
              <w:tabs>
                <w:tab w:val="left" w:pos="142"/>
              </w:tabs>
              <w:jc w:val="center"/>
              <w:rPr>
                <w:rFonts w:ascii="Montserrat" w:hAnsi="Montserrat"/>
                <w:color w:val="000000" w:themeColor="text1"/>
                <w:sz w:val="12"/>
                <w:szCs w:val="18"/>
              </w:rPr>
              <w:pPrChange w:id="1470" w:author="Ramsés Vázquez Lira" w:date="2020-01-11T19:09:00Z">
                <w:pPr>
                  <w:jc w:val="center"/>
                </w:pPr>
              </w:pPrChange>
            </w:pPr>
          </w:p>
        </w:tc>
        <w:tc>
          <w:tcPr>
            <w:tcW w:w="1134" w:type="dxa"/>
          </w:tcPr>
          <w:p w14:paraId="16612CFE" w14:textId="77777777" w:rsidR="00257AE1" w:rsidRPr="003A0931" w:rsidRDefault="00257AE1">
            <w:pPr>
              <w:tabs>
                <w:tab w:val="left" w:pos="142"/>
              </w:tabs>
              <w:jc w:val="center"/>
              <w:rPr>
                <w:rFonts w:ascii="Montserrat" w:hAnsi="Montserrat"/>
                <w:color w:val="000000" w:themeColor="text1"/>
                <w:sz w:val="12"/>
                <w:szCs w:val="18"/>
              </w:rPr>
              <w:pPrChange w:id="1471" w:author="Ramsés Vázquez Lira" w:date="2020-01-11T19:09:00Z">
                <w:pPr>
                  <w:jc w:val="center"/>
                </w:pPr>
              </w:pPrChange>
            </w:pPr>
            <w:r w:rsidRPr="003A0931">
              <w:rPr>
                <w:rFonts w:ascii="Montserrat" w:hAnsi="Montserrat"/>
                <w:color w:val="000000" w:themeColor="text1"/>
                <w:sz w:val="12"/>
                <w:szCs w:val="18"/>
              </w:rPr>
              <w:t>Química</w:t>
            </w:r>
          </w:p>
        </w:tc>
        <w:tc>
          <w:tcPr>
            <w:tcW w:w="1275" w:type="dxa"/>
            <w:vMerge/>
            <w:vAlign w:val="center"/>
          </w:tcPr>
          <w:p w14:paraId="2907B928" w14:textId="77777777" w:rsidR="00257AE1" w:rsidRPr="003A0931" w:rsidRDefault="00257AE1">
            <w:pPr>
              <w:tabs>
                <w:tab w:val="left" w:pos="142"/>
              </w:tabs>
              <w:jc w:val="center"/>
              <w:rPr>
                <w:rFonts w:ascii="Montserrat" w:hAnsi="Montserrat"/>
                <w:color w:val="000000" w:themeColor="text1"/>
                <w:sz w:val="12"/>
                <w:szCs w:val="18"/>
              </w:rPr>
              <w:pPrChange w:id="1472" w:author="Ramsés Vázquez Lira" w:date="2020-01-11T19:09:00Z">
                <w:pPr>
                  <w:jc w:val="center"/>
                </w:pPr>
              </w:pPrChange>
            </w:pPr>
          </w:p>
        </w:tc>
        <w:tc>
          <w:tcPr>
            <w:tcW w:w="993" w:type="dxa"/>
            <w:vMerge/>
            <w:vAlign w:val="center"/>
          </w:tcPr>
          <w:p w14:paraId="285705CE" w14:textId="77777777" w:rsidR="00257AE1" w:rsidRPr="003A0931" w:rsidRDefault="00257AE1">
            <w:pPr>
              <w:tabs>
                <w:tab w:val="left" w:pos="142"/>
              </w:tabs>
              <w:jc w:val="center"/>
              <w:rPr>
                <w:rFonts w:ascii="Montserrat" w:hAnsi="Montserrat"/>
                <w:color w:val="000000" w:themeColor="text1"/>
                <w:sz w:val="12"/>
                <w:szCs w:val="18"/>
              </w:rPr>
              <w:pPrChange w:id="1473" w:author="Ramsés Vázquez Lira" w:date="2020-01-11T19:09:00Z">
                <w:pPr>
                  <w:jc w:val="center"/>
                </w:pPr>
              </w:pPrChange>
            </w:pPr>
          </w:p>
        </w:tc>
        <w:tc>
          <w:tcPr>
            <w:tcW w:w="850" w:type="dxa"/>
            <w:vMerge/>
          </w:tcPr>
          <w:p w14:paraId="2D86743F" w14:textId="77777777" w:rsidR="00257AE1" w:rsidRPr="003A0931" w:rsidRDefault="00257AE1">
            <w:pPr>
              <w:tabs>
                <w:tab w:val="left" w:pos="142"/>
              </w:tabs>
              <w:jc w:val="center"/>
              <w:rPr>
                <w:rFonts w:ascii="Montserrat" w:hAnsi="Montserrat"/>
                <w:color w:val="000000" w:themeColor="text1"/>
                <w:sz w:val="12"/>
                <w:szCs w:val="18"/>
              </w:rPr>
              <w:pPrChange w:id="1474" w:author="Ramsés Vázquez Lira" w:date="2020-01-11T19:09:00Z">
                <w:pPr>
                  <w:jc w:val="center"/>
                </w:pPr>
              </w:pPrChange>
            </w:pPr>
          </w:p>
        </w:tc>
        <w:tc>
          <w:tcPr>
            <w:tcW w:w="753" w:type="dxa"/>
            <w:vMerge/>
            <w:vAlign w:val="center"/>
          </w:tcPr>
          <w:p w14:paraId="1A266882" w14:textId="77777777" w:rsidR="00257AE1" w:rsidRPr="003A0931" w:rsidRDefault="00257AE1">
            <w:pPr>
              <w:tabs>
                <w:tab w:val="left" w:pos="142"/>
              </w:tabs>
              <w:jc w:val="center"/>
              <w:rPr>
                <w:rFonts w:ascii="Montserrat" w:hAnsi="Montserrat"/>
                <w:color w:val="000000" w:themeColor="text1"/>
                <w:sz w:val="12"/>
                <w:szCs w:val="18"/>
              </w:rPr>
              <w:pPrChange w:id="1475" w:author="Ramsés Vázquez Lira" w:date="2020-01-11T19:09:00Z">
                <w:pPr>
                  <w:jc w:val="center"/>
                </w:pPr>
              </w:pPrChange>
            </w:pPr>
          </w:p>
        </w:tc>
      </w:tr>
      <w:tr w:rsidR="00257AE1" w:rsidRPr="003A0931" w14:paraId="16EC3EFD" w14:textId="77777777" w:rsidTr="00943101">
        <w:trPr>
          <w:trHeight w:val="30"/>
        </w:trPr>
        <w:tc>
          <w:tcPr>
            <w:tcW w:w="1042" w:type="dxa"/>
            <w:vMerge/>
            <w:vAlign w:val="center"/>
          </w:tcPr>
          <w:p w14:paraId="3BB279FD" w14:textId="77777777" w:rsidR="00257AE1" w:rsidRPr="003A0931" w:rsidRDefault="00257AE1">
            <w:pPr>
              <w:tabs>
                <w:tab w:val="left" w:pos="142"/>
              </w:tabs>
              <w:rPr>
                <w:rFonts w:ascii="Montserrat" w:hAnsi="Montserrat"/>
                <w:color w:val="000000" w:themeColor="text1"/>
                <w:sz w:val="12"/>
                <w:szCs w:val="18"/>
              </w:rPr>
              <w:pPrChange w:id="1476" w:author="Ramsés Vázquez Lira" w:date="2020-01-11T19:09:00Z">
                <w:pPr/>
              </w:pPrChange>
            </w:pPr>
          </w:p>
        </w:tc>
        <w:tc>
          <w:tcPr>
            <w:tcW w:w="1633" w:type="dxa"/>
            <w:vMerge/>
          </w:tcPr>
          <w:p w14:paraId="48FEB467" w14:textId="77777777" w:rsidR="00257AE1" w:rsidRPr="003A0931" w:rsidRDefault="00257AE1">
            <w:pPr>
              <w:pStyle w:val="Prrafodelista"/>
              <w:numPr>
                <w:ilvl w:val="0"/>
                <w:numId w:val="30"/>
              </w:numPr>
              <w:tabs>
                <w:tab w:val="left" w:pos="142"/>
              </w:tabs>
              <w:ind w:left="0"/>
              <w:jc w:val="both"/>
              <w:rPr>
                <w:rFonts w:ascii="Montserrat" w:hAnsi="Montserrat"/>
                <w:color w:val="000000" w:themeColor="text1"/>
                <w:sz w:val="12"/>
                <w:szCs w:val="18"/>
              </w:rPr>
              <w:pPrChange w:id="1477" w:author="Ramsés Vázquez Lira" w:date="2020-01-11T19:09:00Z">
                <w:pPr>
                  <w:pStyle w:val="Prrafodelista"/>
                  <w:numPr>
                    <w:numId w:val="30"/>
                  </w:numPr>
                  <w:ind w:left="360" w:hanging="360"/>
                  <w:jc w:val="both"/>
                </w:pPr>
              </w:pPrChange>
            </w:pPr>
          </w:p>
        </w:tc>
        <w:tc>
          <w:tcPr>
            <w:tcW w:w="1148" w:type="dxa"/>
            <w:vMerge/>
          </w:tcPr>
          <w:p w14:paraId="6E5BB6EC" w14:textId="77777777" w:rsidR="00257AE1" w:rsidRPr="003A0931" w:rsidRDefault="00257AE1">
            <w:pPr>
              <w:tabs>
                <w:tab w:val="left" w:pos="142"/>
              </w:tabs>
              <w:jc w:val="center"/>
              <w:rPr>
                <w:rFonts w:ascii="Montserrat" w:hAnsi="Montserrat"/>
                <w:color w:val="000000" w:themeColor="text1"/>
                <w:sz w:val="12"/>
                <w:szCs w:val="18"/>
              </w:rPr>
              <w:pPrChange w:id="1478" w:author="Ramsés Vázquez Lira" w:date="2020-01-11T19:09:00Z">
                <w:pPr>
                  <w:jc w:val="center"/>
                </w:pPr>
              </w:pPrChange>
            </w:pPr>
          </w:p>
        </w:tc>
        <w:tc>
          <w:tcPr>
            <w:tcW w:w="1134" w:type="dxa"/>
          </w:tcPr>
          <w:p w14:paraId="4F855DF7" w14:textId="77777777" w:rsidR="00257AE1" w:rsidRPr="003A0931" w:rsidRDefault="00257AE1">
            <w:pPr>
              <w:tabs>
                <w:tab w:val="left" w:pos="142"/>
              </w:tabs>
              <w:jc w:val="center"/>
              <w:rPr>
                <w:rFonts w:ascii="Montserrat" w:hAnsi="Montserrat"/>
                <w:color w:val="000000" w:themeColor="text1"/>
                <w:sz w:val="12"/>
                <w:szCs w:val="18"/>
              </w:rPr>
              <w:pPrChange w:id="1479" w:author="Ramsés Vázquez Lira" w:date="2020-01-11T19:09:00Z">
                <w:pPr>
                  <w:jc w:val="center"/>
                </w:pPr>
              </w:pPrChange>
            </w:pPr>
            <w:r w:rsidRPr="003A0931">
              <w:rPr>
                <w:rFonts w:ascii="Montserrat" w:hAnsi="Montserrat"/>
                <w:color w:val="000000" w:themeColor="text1"/>
                <w:sz w:val="12"/>
                <w:szCs w:val="18"/>
              </w:rPr>
              <w:t>Biología</w:t>
            </w:r>
          </w:p>
        </w:tc>
        <w:tc>
          <w:tcPr>
            <w:tcW w:w="1275" w:type="dxa"/>
            <w:vMerge/>
            <w:vAlign w:val="center"/>
          </w:tcPr>
          <w:p w14:paraId="4A72ABAA" w14:textId="77777777" w:rsidR="00257AE1" w:rsidRPr="003A0931" w:rsidRDefault="00257AE1">
            <w:pPr>
              <w:tabs>
                <w:tab w:val="left" w:pos="142"/>
              </w:tabs>
              <w:jc w:val="center"/>
              <w:rPr>
                <w:rFonts w:ascii="Montserrat" w:hAnsi="Montserrat"/>
                <w:color w:val="000000" w:themeColor="text1"/>
                <w:sz w:val="12"/>
                <w:szCs w:val="18"/>
              </w:rPr>
              <w:pPrChange w:id="1480" w:author="Ramsés Vázquez Lira" w:date="2020-01-11T19:09:00Z">
                <w:pPr>
                  <w:jc w:val="center"/>
                </w:pPr>
              </w:pPrChange>
            </w:pPr>
          </w:p>
        </w:tc>
        <w:tc>
          <w:tcPr>
            <w:tcW w:w="993" w:type="dxa"/>
            <w:vMerge/>
            <w:vAlign w:val="center"/>
          </w:tcPr>
          <w:p w14:paraId="2C3077EB" w14:textId="77777777" w:rsidR="00257AE1" w:rsidRPr="003A0931" w:rsidRDefault="00257AE1">
            <w:pPr>
              <w:tabs>
                <w:tab w:val="left" w:pos="142"/>
              </w:tabs>
              <w:jc w:val="center"/>
              <w:rPr>
                <w:rFonts w:ascii="Montserrat" w:hAnsi="Montserrat"/>
                <w:color w:val="000000" w:themeColor="text1"/>
                <w:sz w:val="12"/>
                <w:szCs w:val="18"/>
              </w:rPr>
              <w:pPrChange w:id="1481" w:author="Ramsés Vázquez Lira" w:date="2020-01-11T19:09:00Z">
                <w:pPr>
                  <w:jc w:val="center"/>
                </w:pPr>
              </w:pPrChange>
            </w:pPr>
          </w:p>
        </w:tc>
        <w:tc>
          <w:tcPr>
            <w:tcW w:w="850" w:type="dxa"/>
            <w:vMerge/>
          </w:tcPr>
          <w:p w14:paraId="5A754012" w14:textId="77777777" w:rsidR="00257AE1" w:rsidRPr="003A0931" w:rsidRDefault="00257AE1">
            <w:pPr>
              <w:tabs>
                <w:tab w:val="left" w:pos="142"/>
              </w:tabs>
              <w:jc w:val="center"/>
              <w:rPr>
                <w:rFonts w:ascii="Montserrat" w:hAnsi="Montserrat"/>
                <w:color w:val="000000" w:themeColor="text1"/>
                <w:sz w:val="12"/>
                <w:szCs w:val="18"/>
              </w:rPr>
              <w:pPrChange w:id="1482" w:author="Ramsés Vázquez Lira" w:date="2020-01-11T19:09:00Z">
                <w:pPr>
                  <w:jc w:val="center"/>
                </w:pPr>
              </w:pPrChange>
            </w:pPr>
          </w:p>
        </w:tc>
        <w:tc>
          <w:tcPr>
            <w:tcW w:w="753" w:type="dxa"/>
            <w:vMerge/>
            <w:vAlign w:val="center"/>
          </w:tcPr>
          <w:p w14:paraId="5F27DA3D" w14:textId="77777777" w:rsidR="00257AE1" w:rsidRPr="003A0931" w:rsidRDefault="00257AE1">
            <w:pPr>
              <w:tabs>
                <w:tab w:val="left" w:pos="142"/>
              </w:tabs>
              <w:jc w:val="center"/>
              <w:rPr>
                <w:rFonts w:ascii="Montserrat" w:hAnsi="Montserrat"/>
                <w:color w:val="000000" w:themeColor="text1"/>
                <w:sz w:val="12"/>
                <w:szCs w:val="18"/>
              </w:rPr>
              <w:pPrChange w:id="1483" w:author="Ramsés Vázquez Lira" w:date="2020-01-11T19:09:00Z">
                <w:pPr>
                  <w:jc w:val="center"/>
                </w:pPr>
              </w:pPrChange>
            </w:pPr>
          </w:p>
        </w:tc>
      </w:tr>
      <w:tr w:rsidR="00257AE1" w:rsidRPr="003A0931" w14:paraId="02FC892B" w14:textId="77777777" w:rsidTr="00943101">
        <w:trPr>
          <w:trHeight w:val="30"/>
        </w:trPr>
        <w:tc>
          <w:tcPr>
            <w:tcW w:w="1042" w:type="dxa"/>
            <w:vMerge/>
            <w:vAlign w:val="center"/>
          </w:tcPr>
          <w:p w14:paraId="003927D0" w14:textId="77777777" w:rsidR="00257AE1" w:rsidRPr="003A0931" w:rsidRDefault="00257AE1">
            <w:pPr>
              <w:tabs>
                <w:tab w:val="left" w:pos="142"/>
              </w:tabs>
              <w:rPr>
                <w:rFonts w:ascii="Montserrat" w:hAnsi="Montserrat"/>
                <w:color w:val="000000" w:themeColor="text1"/>
                <w:sz w:val="12"/>
                <w:szCs w:val="18"/>
              </w:rPr>
              <w:pPrChange w:id="1484" w:author="Ramsés Vázquez Lira" w:date="2020-01-11T19:09:00Z">
                <w:pPr/>
              </w:pPrChange>
            </w:pPr>
          </w:p>
        </w:tc>
        <w:tc>
          <w:tcPr>
            <w:tcW w:w="1633" w:type="dxa"/>
            <w:vMerge/>
          </w:tcPr>
          <w:p w14:paraId="2BB8F702" w14:textId="77777777" w:rsidR="00257AE1" w:rsidRPr="003A0931" w:rsidRDefault="00257AE1">
            <w:pPr>
              <w:pStyle w:val="Prrafodelista"/>
              <w:numPr>
                <w:ilvl w:val="0"/>
                <w:numId w:val="30"/>
              </w:numPr>
              <w:tabs>
                <w:tab w:val="left" w:pos="142"/>
              </w:tabs>
              <w:ind w:left="0"/>
              <w:jc w:val="both"/>
              <w:rPr>
                <w:rFonts w:ascii="Montserrat" w:hAnsi="Montserrat"/>
                <w:color w:val="000000" w:themeColor="text1"/>
                <w:sz w:val="12"/>
                <w:szCs w:val="18"/>
              </w:rPr>
              <w:pPrChange w:id="1485" w:author="Ramsés Vázquez Lira" w:date="2020-01-11T19:09:00Z">
                <w:pPr>
                  <w:pStyle w:val="Prrafodelista"/>
                  <w:numPr>
                    <w:numId w:val="30"/>
                  </w:numPr>
                  <w:ind w:left="360" w:hanging="360"/>
                  <w:jc w:val="both"/>
                </w:pPr>
              </w:pPrChange>
            </w:pPr>
          </w:p>
        </w:tc>
        <w:tc>
          <w:tcPr>
            <w:tcW w:w="1148" w:type="dxa"/>
            <w:vMerge/>
          </w:tcPr>
          <w:p w14:paraId="71E8D427" w14:textId="77777777" w:rsidR="00257AE1" w:rsidRPr="003A0931" w:rsidRDefault="00257AE1">
            <w:pPr>
              <w:tabs>
                <w:tab w:val="left" w:pos="142"/>
              </w:tabs>
              <w:jc w:val="center"/>
              <w:rPr>
                <w:rFonts w:ascii="Montserrat" w:hAnsi="Montserrat"/>
                <w:color w:val="000000" w:themeColor="text1"/>
                <w:sz w:val="12"/>
                <w:szCs w:val="18"/>
              </w:rPr>
              <w:pPrChange w:id="1486" w:author="Ramsés Vázquez Lira" w:date="2020-01-11T19:09:00Z">
                <w:pPr>
                  <w:jc w:val="center"/>
                </w:pPr>
              </w:pPrChange>
            </w:pPr>
          </w:p>
        </w:tc>
        <w:tc>
          <w:tcPr>
            <w:tcW w:w="1134" w:type="dxa"/>
          </w:tcPr>
          <w:p w14:paraId="0C1FCEE3" w14:textId="77777777" w:rsidR="00257AE1" w:rsidRPr="003A0931" w:rsidRDefault="00257AE1">
            <w:pPr>
              <w:tabs>
                <w:tab w:val="left" w:pos="142"/>
              </w:tabs>
              <w:jc w:val="center"/>
              <w:rPr>
                <w:rFonts w:ascii="Montserrat" w:hAnsi="Montserrat"/>
                <w:color w:val="000000" w:themeColor="text1"/>
                <w:sz w:val="12"/>
                <w:szCs w:val="18"/>
              </w:rPr>
              <w:pPrChange w:id="1487" w:author="Ramsés Vázquez Lira" w:date="2020-01-11T19:09:00Z">
                <w:pPr>
                  <w:jc w:val="center"/>
                </w:pPr>
              </w:pPrChange>
            </w:pPr>
            <w:r w:rsidRPr="003A0931">
              <w:rPr>
                <w:rFonts w:ascii="Montserrat" w:hAnsi="Montserrat"/>
                <w:color w:val="000000" w:themeColor="text1"/>
                <w:sz w:val="12"/>
                <w:szCs w:val="18"/>
              </w:rPr>
              <w:t>Geografía</w:t>
            </w:r>
          </w:p>
        </w:tc>
        <w:tc>
          <w:tcPr>
            <w:tcW w:w="1275" w:type="dxa"/>
            <w:vMerge/>
            <w:vAlign w:val="center"/>
          </w:tcPr>
          <w:p w14:paraId="3B50918A" w14:textId="77777777" w:rsidR="00257AE1" w:rsidRPr="003A0931" w:rsidRDefault="00257AE1">
            <w:pPr>
              <w:tabs>
                <w:tab w:val="left" w:pos="142"/>
              </w:tabs>
              <w:jc w:val="center"/>
              <w:rPr>
                <w:rFonts w:ascii="Montserrat" w:hAnsi="Montserrat"/>
                <w:color w:val="000000" w:themeColor="text1"/>
                <w:sz w:val="12"/>
                <w:szCs w:val="18"/>
              </w:rPr>
              <w:pPrChange w:id="1488" w:author="Ramsés Vázquez Lira" w:date="2020-01-11T19:09:00Z">
                <w:pPr>
                  <w:jc w:val="center"/>
                </w:pPr>
              </w:pPrChange>
            </w:pPr>
          </w:p>
        </w:tc>
        <w:tc>
          <w:tcPr>
            <w:tcW w:w="993" w:type="dxa"/>
            <w:vMerge/>
            <w:vAlign w:val="center"/>
          </w:tcPr>
          <w:p w14:paraId="1CEC2204" w14:textId="77777777" w:rsidR="00257AE1" w:rsidRPr="003A0931" w:rsidRDefault="00257AE1">
            <w:pPr>
              <w:tabs>
                <w:tab w:val="left" w:pos="142"/>
              </w:tabs>
              <w:jc w:val="center"/>
              <w:rPr>
                <w:rFonts w:ascii="Montserrat" w:hAnsi="Montserrat"/>
                <w:color w:val="000000" w:themeColor="text1"/>
                <w:sz w:val="12"/>
                <w:szCs w:val="18"/>
              </w:rPr>
              <w:pPrChange w:id="1489" w:author="Ramsés Vázquez Lira" w:date="2020-01-11T19:09:00Z">
                <w:pPr>
                  <w:jc w:val="center"/>
                </w:pPr>
              </w:pPrChange>
            </w:pPr>
          </w:p>
        </w:tc>
        <w:tc>
          <w:tcPr>
            <w:tcW w:w="850" w:type="dxa"/>
            <w:vMerge/>
          </w:tcPr>
          <w:p w14:paraId="29E1C6DA" w14:textId="77777777" w:rsidR="00257AE1" w:rsidRPr="003A0931" w:rsidRDefault="00257AE1">
            <w:pPr>
              <w:tabs>
                <w:tab w:val="left" w:pos="142"/>
              </w:tabs>
              <w:jc w:val="center"/>
              <w:rPr>
                <w:rFonts w:ascii="Montserrat" w:hAnsi="Montserrat"/>
                <w:color w:val="000000" w:themeColor="text1"/>
                <w:sz w:val="12"/>
                <w:szCs w:val="18"/>
              </w:rPr>
              <w:pPrChange w:id="1490" w:author="Ramsés Vázquez Lira" w:date="2020-01-11T19:09:00Z">
                <w:pPr>
                  <w:jc w:val="center"/>
                </w:pPr>
              </w:pPrChange>
            </w:pPr>
          </w:p>
        </w:tc>
        <w:tc>
          <w:tcPr>
            <w:tcW w:w="753" w:type="dxa"/>
            <w:vMerge/>
            <w:vAlign w:val="center"/>
          </w:tcPr>
          <w:p w14:paraId="5596530A" w14:textId="77777777" w:rsidR="00257AE1" w:rsidRPr="003A0931" w:rsidRDefault="00257AE1">
            <w:pPr>
              <w:tabs>
                <w:tab w:val="left" w:pos="142"/>
              </w:tabs>
              <w:jc w:val="center"/>
              <w:rPr>
                <w:rFonts w:ascii="Montserrat" w:hAnsi="Montserrat"/>
                <w:color w:val="000000" w:themeColor="text1"/>
                <w:sz w:val="12"/>
                <w:szCs w:val="18"/>
              </w:rPr>
              <w:pPrChange w:id="1491" w:author="Ramsés Vázquez Lira" w:date="2020-01-11T19:09:00Z">
                <w:pPr>
                  <w:jc w:val="center"/>
                </w:pPr>
              </w:pPrChange>
            </w:pPr>
          </w:p>
        </w:tc>
      </w:tr>
      <w:tr w:rsidR="00257AE1" w:rsidRPr="003A0931" w14:paraId="3A1EFE53" w14:textId="77777777" w:rsidTr="00943101">
        <w:trPr>
          <w:trHeight w:val="30"/>
        </w:trPr>
        <w:tc>
          <w:tcPr>
            <w:tcW w:w="1042" w:type="dxa"/>
            <w:vMerge/>
            <w:vAlign w:val="center"/>
          </w:tcPr>
          <w:p w14:paraId="2D26E4A1" w14:textId="77777777" w:rsidR="00257AE1" w:rsidRPr="003A0931" w:rsidRDefault="00257AE1">
            <w:pPr>
              <w:tabs>
                <w:tab w:val="left" w:pos="142"/>
              </w:tabs>
              <w:rPr>
                <w:rFonts w:ascii="Montserrat" w:hAnsi="Montserrat"/>
                <w:color w:val="000000" w:themeColor="text1"/>
                <w:sz w:val="12"/>
                <w:szCs w:val="18"/>
              </w:rPr>
              <w:pPrChange w:id="1492" w:author="Ramsés Vázquez Lira" w:date="2020-01-11T19:09:00Z">
                <w:pPr/>
              </w:pPrChange>
            </w:pPr>
          </w:p>
        </w:tc>
        <w:tc>
          <w:tcPr>
            <w:tcW w:w="1633" w:type="dxa"/>
            <w:vMerge/>
          </w:tcPr>
          <w:p w14:paraId="481DBC32" w14:textId="77777777" w:rsidR="00257AE1" w:rsidRPr="003A0931" w:rsidRDefault="00257AE1">
            <w:pPr>
              <w:pStyle w:val="Prrafodelista"/>
              <w:numPr>
                <w:ilvl w:val="0"/>
                <w:numId w:val="30"/>
              </w:numPr>
              <w:tabs>
                <w:tab w:val="left" w:pos="142"/>
              </w:tabs>
              <w:ind w:left="0"/>
              <w:jc w:val="both"/>
              <w:rPr>
                <w:rFonts w:ascii="Montserrat" w:hAnsi="Montserrat"/>
                <w:color w:val="000000" w:themeColor="text1"/>
                <w:sz w:val="12"/>
                <w:szCs w:val="18"/>
              </w:rPr>
              <w:pPrChange w:id="1493" w:author="Ramsés Vázquez Lira" w:date="2020-01-11T19:09:00Z">
                <w:pPr>
                  <w:pStyle w:val="Prrafodelista"/>
                  <w:numPr>
                    <w:numId w:val="30"/>
                  </w:numPr>
                  <w:ind w:left="360" w:hanging="360"/>
                  <w:jc w:val="both"/>
                </w:pPr>
              </w:pPrChange>
            </w:pPr>
          </w:p>
        </w:tc>
        <w:tc>
          <w:tcPr>
            <w:tcW w:w="1148" w:type="dxa"/>
            <w:vMerge/>
          </w:tcPr>
          <w:p w14:paraId="37C9B47D" w14:textId="77777777" w:rsidR="00257AE1" w:rsidRPr="003A0931" w:rsidRDefault="00257AE1">
            <w:pPr>
              <w:tabs>
                <w:tab w:val="left" w:pos="142"/>
              </w:tabs>
              <w:jc w:val="center"/>
              <w:rPr>
                <w:rFonts w:ascii="Montserrat" w:hAnsi="Montserrat"/>
                <w:color w:val="000000" w:themeColor="text1"/>
                <w:sz w:val="12"/>
                <w:szCs w:val="18"/>
              </w:rPr>
              <w:pPrChange w:id="1494" w:author="Ramsés Vázquez Lira" w:date="2020-01-11T19:09:00Z">
                <w:pPr>
                  <w:jc w:val="center"/>
                </w:pPr>
              </w:pPrChange>
            </w:pPr>
          </w:p>
        </w:tc>
        <w:tc>
          <w:tcPr>
            <w:tcW w:w="1134" w:type="dxa"/>
          </w:tcPr>
          <w:p w14:paraId="501DEF95" w14:textId="77777777" w:rsidR="00257AE1" w:rsidRPr="003A0931" w:rsidRDefault="00257AE1">
            <w:pPr>
              <w:tabs>
                <w:tab w:val="left" w:pos="142"/>
              </w:tabs>
              <w:jc w:val="center"/>
              <w:rPr>
                <w:rFonts w:ascii="Montserrat" w:hAnsi="Montserrat"/>
                <w:color w:val="000000" w:themeColor="text1"/>
                <w:sz w:val="12"/>
                <w:szCs w:val="18"/>
              </w:rPr>
              <w:pPrChange w:id="1495" w:author="Ramsés Vázquez Lira" w:date="2020-01-11T19:09:00Z">
                <w:pPr>
                  <w:jc w:val="center"/>
                </w:pPr>
              </w:pPrChange>
            </w:pPr>
            <w:r w:rsidRPr="003A0931">
              <w:rPr>
                <w:rFonts w:ascii="Montserrat" w:hAnsi="Montserrat"/>
                <w:color w:val="000000" w:themeColor="text1"/>
                <w:sz w:val="12"/>
                <w:szCs w:val="18"/>
              </w:rPr>
              <w:t>Historia</w:t>
            </w:r>
          </w:p>
        </w:tc>
        <w:tc>
          <w:tcPr>
            <w:tcW w:w="1275" w:type="dxa"/>
            <w:vMerge/>
            <w:vAlign w:val="center"/>
          </w:tcPr>
          <w:p w14:paraId="277D0E9B" w14:textId="77777777" w:rsidR="00257AE1" w:rsidRPr="003A0931" w:rsidRDefault="00257AE1">
            <w:pPr>
              <w:tabs>
                <w:tab w:val="left" w:pos="142"/>
              </w:tabs>
              <w:jc w:val="center"/>
              <w:rPr>
                <w:rFonts w:ascii="Montserrat" w:hAnsi="Montserrat"/>
                <w:color w:val="000000" w:themeColor="text1"/>
                <w:sz w:val="12"/>
                <w:szCs w:val="18"/>
              </w:rPr>
              <w:pPrChange w:id="1496" w:author="Ramsés Vázquez Lira" w:date="2020-01-11T19:09:00Z">
                <w:pPr>
                  <w:jc w:val="center"/>
                </w:pPr>
              </w:pPrChange>
            </w:pPr>
          </w:p>
        </w:tc>
        <w:tc>
          <w:tcPr>
            <w:tcW w:w="993" w:type="dxa"/>
            <w:vMerge/>
            <w:vAlign w:val="center"/>
          </w:tcPr>
          <w:p w14:paraId="03A6243B" w14:textId="77777777" w:rsidR="00257AE1" w:rsidRPr="003A0931" w:rsidRDefault="00257AE1">
            <w:pPr>
              <w:tabs>
                <w:tab w:val="left" w:pos="142"/>
              </w:tabs>
              <w:jc w:val="center"/>
              <w:rPr>
                <w:rFonts w:ascii="Montserrat" w:hAnsi="Montserrat"/>
                <w:color w:val="000000" w:themeColor="text1"/>
                <w:sz w:val="12"/>
                <w:szCs w:val="18"/>
              </w:rPr>
              <w:pPrChange w:id="1497" w:author="Ramsés Vázquez Lira" w:date="2020-01-11T19:09:00Z">
                <w:pPr>
                  <w:jc w:val="center"/>
                </w:pPr>
              </w:pPrChange>
            </w:pPr>
          </w:p>
        </w:tc>
        <w:tc>
          <w:tcPr>
            <w:tcW w:w="850" w:type="dxa"/>
            <w:vMerge/>
          </w:tcPr>
          <w:p w14:paraId="17C8AFB2" w14:textId="77777777" w:rsidR="00257AE1" w:rsidRPr="003A0931" w:rsidRDefault="00257AE1">
            <w:pPr>
              <w:tabs>
                <w:tab w:val="left" w:pos="142"/>
              </w:tabs>
              <w:jc w:val="center"/>
              <w:rPr>
                <w:rFonts w:ascii="Montserrat" w:hAnsi="Montserrat"/>
                <w:color w:val="000000" w:themeColor="text1"/>
                <w:sz w:val="12"/>
                <w:szCs w:val="18"/>
              </w:rPr>
              <w:pPrChange w:id="1498" w:author="Ramsés Vázquez Lira" w:date="2020-01-11T19:09:00Z">
                <w:pPr>
                  <w:jc w:val="center"/>
                </w:pPr>
              </w:pPrChange>
            </w:pPr>
          </w:p>
        </w:tc>
        <w:tc>
          <w:tcPr>
            <w:tcW w:w="753" w:type="dxa"/>
            <w:vMerge/>
            <w:vAlign w:val="center"/>
          </w:tcPr>
          <w:p w14:paraId="0909055A" w14:textId="77777777" w:rsidR="00257AE1" w:rsidRPr="003A0931" w:rsidRDefault="00257AE1">
            <w:pPr>
              <w:tabs>
                <w:tab w:val="left" w:pos="142"/>
              </w:tabs>
              <w:jc w:val="center"/>
              <w:rPr>
                <w:rFonts w:ascii="Montserrat" w:hAnsi="Montserrat"/>
                <w:color w:val="000000" w:themeColor="text1"/>
                <w:sz w:val="12"/>
                <w:szCs w:val="18"/>
              </w:rPr>
              <w:pPrChange w:id="1499" w:author="Ramsés Vázquez Lira" w:date="2020-01-11T19:09:00Z">
                <w:pPr>
                  <w:jc w:val="center"/>
                </w:pPr>
              </w:pPrChange>
            </w:pPr>
          </w:p>
        </w:tc>
      </w:tr>
      <w:tr w:rsidR="00257AE1" w:rsidRPr="003A0931" w14:paraId="5F3D6CD6" w14:textId="77777777" w:rsidTr="00943101">
        <w:trPr>
          <w:trHeight w:val="30"/>
        </w:trPr>
        <w:tc>
          <w:tcPr>
            <w:tcW w:w="1042" w:type="dxa"/>
            <w:vMerge/>
            <w:vAlign w:val="center"/>
          </w:tcPr>
          <w:p w14:paraId="520F8B92" w14:textId="77777777" w:rsidR="00257AE1" w:rsidRPr="003A0931" w:rsidRDefault="00257AE1">
            <w:pPr>
              <w:tabs>
                <w:tab w:val="left" w:pos="142"/>
              </w:tabs>
              <w:rPr>
                <w:rFonts w:ascii="Montserrat" w:hAnsi="Montserrat"/>
                <w:color w:val="000000" w:themeColor="text1"/>
                <w:sz w:val="12"/>
                <w:szCs w:val="18"/>
              </w:rPr>
              <w:pPrChange w:id="1500" w:author="Ramsés Vázquez Lira" w:date="2020-01-11T19:09:00Z">
                <w:pPr/>
              </w:pPrChange>
            </w:pPr>
          </w:p>
        </w:tc>
        <w:tc>
          <w:tcPr>
            <w:tcW w:w="1633" w:type="dxa"/>
            <w:vMerge/>
          </w:tcPr>
          <w:p w14:paraId="396A3C94" w14:textId="77777777" w:rsidR="00257AE1" w:rsidRPr="003A0931" w:rsidRDefault="00257AE1">
            <w:pPr>
              <w:pStyle w:val="Prrafodelista"/>
              <w:numPr>
                <w:ilvl w:val="0"/>
                <w:numId w:val="30"/>
              </w:numPr>
              <w:tabs>
                <w:tab w:val="left" w:pos="142"/>
              </w:tabs>
              <w:ind w:left="0"/>
              <w:jc w:val="both"/>
              <w:rPr>
                <w:rFonts w:ascii="Montserrat" w:hAnsi="Montserrat"/>
                <w:color w:val="000000" w:themeColor="text1"/>
                <w:sz w:val="12"/>
                <w:szCs w:val="18"/>
              </w:rPr>
              <w:pPrChange w:id="1501" w:author="Ramsés Vázquez Lira" w:date="2020-01-11T19:09:00Z">
                <w:pPr>
                  <w:pStyle w:val="Prrafodelista"/>
                  <w:numPr>
                    <w:numId w:val="30"/>
                  </w:numPr>
                  <w:ind w:left="360" w:hanging="360"/>
                  <w:jc w:val="both"/>
                </w:pPr>
              </w:pPrChange>
            </w:pPr>
          </w:p>
        </w:tc>
        <w:tc>
          <w:tcPr>
            <w:tcW w:w="1148" w:type="dxa"/>
            <w:vMerge/>
          </w:tcPr>
          <w:p w14:paraId="3BA2B9C1" w14:textId="77777777" w:rsidR="00257AE1" w:rsidRPr="003A0931" w:rsidRDefault="00257AE1">
            <w:pPr>
              <w:tabs>
                <w:tab w:val="left" w:pos="142"/>
              </w:tabs>
              <w:jc w:val="center"/>
              <w:rPr>
                <w:rFonts w:ascii="Montserrat" w:hAnsi="Montserrat"/>
                <w:color w:val="000000" w:themeColor="text1"/>
                <w:sz w:val="12"/>
                <w:szCs w:val="18"/>
              </w:rPr>
              <w:pPrChange w:id="1502" w:author="Ramsés Vázquez Lira" w:date="2020-01-11T19:09:00Z">
                <w:pPr>
                  <w:jc w:val="center"/>
                </w:pPr>
              </w:pPrChange>
            </w:pPr>
          </w:p>
        </w:tc>
        <w:tc>
          <w:tcPr>
            <w:tcW w:w="1134" w:type="dxa"/>
          </w:tcPr>
          <w:p w14:paraId="6CBCFF98" w14:textId="77777777" w:rsidR="00257AE1" w:rsidRPr="003A0931" w:rsidRDefault="00257AE1">
            <w:pPr>
              <w:tabs>
                <w:tab w:val="left" w:pos="142"/>
              </w:tabs>
              <w:jc w:val="center"/>
              <w:rPr>
                <w:rFonts w:ascii="Montserrat" w:hAnsi="Montserrat"/>
                <w:color w:val="000000" w:themeColor="text1"/>
                <w:sz w:val="12"/>
                <w:szCs w:val="18"/>
              </w:rPr>
              <w:pPrChange w:id="1503" w:author="Ramsés Vázquez Lira" w:date="2020-01-11T19:09:00Z">
                <w:pPr>
                  <w:jc w:val="center"/>
                </w:pPr>
              </w:pPrChange>
            </w:pPr>
            <w:r w:rsidRPr="003A0931">
              <w:rPr>
                <w:rFonts w:ascii="Montserrat" w:hAnsi="Montserrat"/>
                <w:color w:val="000000" w:themeColor="text1"/>
                <w:sz w:val="12"/>
                <w:szCs w:val="18"/>
              </w:rPr>
              <w:t>Formación Cívica y Ética</w:t>
            </w:r>
          </w:p>
        </w:tc>
        <w:tc>
          <w:tcPr>
            <w:tcW w:w="1275" w:type="dxa"/>
            <w:vMerge/>
            <w:vAlign w:val="center"/>
          </w:tcPr>
          <w:p w14:paraId="29A66C4C" w14:textId="77777777" w:rsidR="00257AE1" w:rsidRPr="003A0931" w:rsidRDefault="00257AE1">
            <w:pPr>
              <w:tabs>
                <w:tab w:val="left" w:pos="142"/>
              </w:tabs>
              <w:jc w:val="center"/>
              <w:rPr>
                <w:rFonts w:ascii="Montserrat" w:hAnsi="Montserrat"/>
                <w:color w:val="000000" w:themeColor="text1"/>
                <w:sz w:val="12"/>
                <w:szCs w:val="18"/>
              </w:rPr>
              <w:pPrChange w:id="1504" w:author="Ramsés Vázquez Lira" w:date="2020-01-11T19:09:00Z">
                <w:pPr>
                  <w:jc w:val="center"/>
                </w:pPr>
              </w:pPrChange>
            </w:pPr>
          </w:p>
        </w:tc>
        <w:tc>
          <w:tcPr>
            <w:tcW w:w="993" w:type="dxa"/>
            <w:vMerge/>
            <w:vAlign w:val="center"/>
          </w:tcPr>
          <w:p w14:paraId="70955FAC" w14:textId="77777777" w:rsidR="00257AE1" w:rsidRPr="003A0931" w:rsidRDefault="00257AE1">
            <w:pPr>
              <w:tabs>
                <w:tab w:val="left" w:pos="142"/>
              </w:tabs>
              <w:jc w:val="center"/>
              <w:rPr>
                <w:rFonts w:ascii="Montserrat" w:hAnsi="Montserrat"/>
                <w:color w:val="000000" w:themeColor="text1"/>
                <w:sz w:val="12"/>
                <w:szCs w:val="18"/>
              </w:rPr>
              <w:pPrChange w:id="1505" w:author="Ramsés Vázquez Lira" w:date="2020-01-11T19:09:00Z">
                <w:pPr>
                  <w:jc w:val="center"/>
                </w:pPr>
              </w:pPrChange>
            </w:pPr>
          </w:p>
        </w:tc>
        <w:tc>
          <w:tcPr>
            <w:tcW w:w="850" w:type="dxa"/>
            <w:vMerge/>
          </w:tcPr>
          <w:p w14:paraId="2D842EF0" w14:textId="77777777" w:rsidR="00257AE1" w:rsidRPr="003A0931" w:rsidRDefault="00257AE1">
            <w:pPr>
              <w:tabs>
                <w:tab w:val="left" w:pos="142"/>
              </w:tabs>
              <w:jc w:val="center"/>
              <w:rPr>
                <w:rFonts w:ascii="Montserrat" w:hAnsi="Montserrat"/>
                <w:color w:val="000000" w:themeColor="text1"/>
                <w:sz w:val="12"/>
                <w:szCs w:val="18"/>
              </w:rPr>
              <w:pPrChange w:id="1506" w:author="Ramsés Vázquez Lira" w:date="2020-01-11T19:09:00Z">
                <w:pPr>
                  <w:jc w:val="center"/>
                </w:pPr>
              </w:pPrChange>
            </w:pPr>
          </w:p>
        </w:tc>
        <w:tc>
          <w:tcPr>
            <w:tcW w:w="753" w:type="dxa"/>
            <w:vMerge/>
            <w:vAlign w:val="center"/>
          </w:tcPr>
          <w:p w14:paraId="430984EE" w14:textId="77777777" w:rsidR="00257AE1" w:rsidRPr="003A0931" w:rsidRDefault="00257AE1">
            <w:pPr>
              <w:tabs>
                <w:tab w:val="left" w:pos="142"/>
              </w:tabs>
              <w:jc w:val="center"/>
              <w:rPr>
                <w:rFonts w:ascii="Montserrat" w:hAnsi="Montserrat"/>
                <w:color w:val="000000" w:themeColor="text1"/>
                <w:sz w:val="12"/>
                <w:szCs w:val="18"/>
              </w:rPr>
              <w:pPrChange w:id="1507" w:author="Ramsés Vázquez Lira" w:date="2020-01-11T19:09:00Z">
                <w:pPr>
                  <w:jc w:val="center"/>
                </w:pPr>
              </w:pPrChange>
            </w:pPr>
          </w:p>
        </w:tc>
      </w:tr>
      <w:tr w:rsidR="00257AE1" w:rsidRPr="003A0931" w14:paraId="3EC5C3C9" w14:textId="77777777" w:rsidTr="00943101">
        <w:trPr>
          <w:trHeight w:val="30"/>
        </w:trPr>
        <w:tc>
          <w:tcPr>
            <w:tcW w:w="1042" w:type="dxa"/>
            <w:vMerge/>
            <w:vAlign w:val="center"/>
          </w:tcPr>
          <w:p w14:paraId="5285276E" w14:textId="77777777" w:rsidR="00257AE1" w:rsidRPr="003A0931" w:rsidRDefault="00257AE1">
            <w:pPr>
              <w:tabs>
                <w:tab w:val="left" w:pos="142"/>
              </w:tabs>
              <w:rPr>
                <w:rFonts w:ascii="Montserrat" w:hAnsi="Montserrat"/>
                <w:color w:val="000000" w:themeColor="text1"/>
                <w:sz w:val="12"/>
                <w:szCs w:val="18"/>
              </w:rPr>
              <w:pPrChange w:id="1508" w:author="Ramsés Vázquez Lira" w:date="2020-01-11T19:09:00Z">
                <w:pPr/>
              </w:pPrChange>
            </w:pPr>
          </w:p>
        </w:tc>
        <w:tc>
          <w:tcPr>
            <w:tcW w:w="1633" w:type="dxa"/>
            <w:vMerge/>
          </w:tcPr>
          <w:p w14:paraId="5946910F" w14:textId="77777777" w:rsidR="00257AE1" w:rsidRPr="003A0931" w:rsidRDefault="00257AE1">
            <w:pPr>
              <w:pStyle w:val="Prrafodelista"/>
              <w:numPr>
                <w:ilvl w:val="0"/>
                <w:numId w:val="30"/>
              </w:numPr>
              <w:tabs>
                <w:tab w:val="left" w:pos="142"/>
              </w:tabs>
              <w:ind w:left="0"/>
              <w:jc w:val="both"/>
              <w:rPr>
                <w:rFonts w:ascii="Montserrat" w:hAnsi="Montserrat"/>
                <w:color w:val="000000" w:themeColor="text1"/>
                <w:sz w:val="12"/>
                <w:szCs w:val="18"/>
              </w:rPr>
              <w:pPrChange w:id="1509" w:author="Ramsés Vázquez Lira" w:date="2020-01-11T19:09:00Z">
                <w:pPr>
                  <w:pStyle w:val="Prrafodelista"/>
                  <w:numPr>
                    <w:numId w:val="30"/>
                  </w:numPr>
                  <w:ind w:left="360" w:hanging="360"/>
                  <w:jc w:val="both"/>
                </w:pPr>
              </w:pPrChange>
            </w:pPr>
          </w:p>
        </w:tc>
        <w:tc>
          <w:tcPr>
            <w:tcW w:w="1148" w:type="dxa"/>
            <w:vMerge/>
          </w:tcPr>
          <w:p w14:paraId="0337CE16" w14:textId="77777777" w:rsidR="00257AE1" w:rsidRPr="003A0931" w:rsidRDefault="00257AE1">
            <w:pPr>
              <w:tabs>
                <w:tab w:val="left" w:pos="142"/>
              </w:tabs>
              <w:jc w:val="center"/>
              <w:rPr>
                <w:rFonts w:ascii="Montserrat" w:hAnsi="Montserrat"/>
                <w:color w:val="000000" w:themeColor="text1"/>
                <w:sz w:val="12"/>
                <w:szCs w:val="18"/>
              </w:rPr>
              <w:pPrChange w:id="1510" w:author="Ramsés Vázquez Lira" w:date="2020-01-11T19:09:00Z">
                <w:pPr>
                  <w:jc w:val="center"/>
                </w:pPr>
              </w:pPrChange>
            </w:pPr>
          </w:p>
        </w:tc>
        <w:tc>
          <w:tcPr>
            <w:tcW w:w="1134" w:type="dxa"/>
          </w:tcPr>
          <w:p w14:paraId="0EE9C91C" w14:textId="77777777" w:rsidR="00257AE1" w:rsidRPr="003A0931" w:rsidRDefault="00257AE1">
            <w:pPr>
              <w:tabs>
                <w:tab w:val="left" w:pos="142"/>
              </w:tabs>
              <w:jc w:val="center"/>
              <w:rPr>
                <w:rFonts w:ascii="Montserrat" w:hAnsi="Montserrat"/>
                <w:color w:val="000000" w:themeColor="text1"/>
                <w:sz w:val="12"/>
                <w:szCs w:val="18"/>
              </w:rPr>
              <w:pPrChange w:id="1511" w:author="Ramsés Vázquez Lira" w:date="2020-01-11T19:09:00Z">
                <w:pPr>
                  <w:jc w:val="center"/>
                </w:pPr>
              </w:pPrChange>
            </w:pPr>
            <w:r w:rsidRPr="003A0931">
              <w:rPr>
                <w:rFonts w:ascii="Montserrat" w:hAnsi="Montserrat"/>
                <w:color w:val="000000" w:themeColor="text1"/>
                <w:sz w:val="12"/>
                <w:szCs w:val="18"/>
              </w:rPr>
              <w:t>Tecnologías</w:t>
            </w:r>
          </w:p>
        </w:tc>
        <w:tc>
          <w:tcPr>
            <w:tcW w:w="1275" w:type="dxa"/>
            <w:vMerge/>
            <w:vAlign w:val="center"/>
          </w:tcPr>
          <w:p w14:paraId="39D4E39B" w14:textId="77777777" w:rsidR="00257AE1" w:rsidRPr="003A0931" w:rsidRDefault="00257AE1">
            <w:pPr>
              <w:tabs>
                <w:tab w:val="left" w:pos="142"/>
              </w:tabs>
              <w:jc w:val="center"/>
              <w:rPr>
                <w:rFonts w:ascii="Montserrat" w:hAnsi="Montserrat"/>
                <w:color w:val="000000" w:themeColor="text1"/>
                <w:sz w:val="12"/>
                <w:szCs w:val="18"/>
              </w:rPr>
              <w:pPrChange w:id="1512" w:author="Ramsés Vázquez Lira" w:date="2020-01-11T19:09:00Z">
                <w:pPr>
                  <w:jc w:val="center"/>
                </w:pPr>
              </w:pPrChange>
            </w:pPr>
          </w:p>
        </w:tc>
        <w:tc>
          <w:tcPr>
            <w:tcW w:w="993" w:type="dxa"/>
            <w:vMerge/>
            <w:vAlign w:val="center"/>
          </w:tcPr>
          <w:p w14:paraId="372C9723" w14:textId="77777777" w:rsidR="00257AE1" w:rsidRPr="003A0931" w:rsidRDefault="00257AE1">
            <w:pPr>
              <w:tabs>
                <w:tab w:val="left" w:pos="142"/>
              </w:tabs>
              <w:jc w:val="center"/>
              <w:rPr>
                <w:rFonts w:ascii="Montserrat" w:hAnsi="Montserrat"/>
                <w:color w:val="000000" w:themeColor="text1"/>
                <w:sz w:val="12"/>
                <w:szCs w:val="18"/>
              </w:rPr>
              <w:pPrChange w:id="1513" w:author="Ramsés Vázquez Lira" w:date="2020-01-11T19:09:00Z">
                <w:pPr>
                  <w:jc w:val="center"/>
                </w:pPr>
              </w:pPrChange>
            </w:pPr>
          </w:p>
        </w:tc>
        <w:tc>
          <w:tcPr>
            <w:tcW w:w="850" w:type="dxa"/>
            <w:vMerge/>
          </w:tcPr>
          <w:p w14:paraId="44AEEDC9" w14:textId="77777777" w:rsidR="00257AE1" w:rsidRPr="003A0931" w:rsidRDefault="00257AE1">
            <w:pPr>
              <w:tabs>
                <w:tab w:val="left" w:pos="142"/>
              </w:tabs>
              <w:jc w:val="center"/>
              <w:rPr>
                <w:rFonts w:ascii="Montserrat" w:hAnsi="Montserrat"/>
                <w:color w:val="000000" w:themeColor="text1"/>
                <w:sz w:val="12"/>
                <w:szCs w:val="18"/>
              </w:rPr>
              <w:pPrChange w:id="1514" w:author="Ramsés Vázquez Lira" w:date="2020-01-11T19:09:00Z">
                <w:pPr>
                  <w:jc w:val="center"/>
                </w:pPr>
              </w:pPrChange>
            </w:pPr>
          </w:p>
        </w:tc>
        <w:tc>
          <w:tcPr>
            <w:tcW w:w="753" w:type="dxa"/>
            <w:vMerge/>
            <w:vAlign w:val="center"/>
          </w:tcPr>
          <w:p w14:paraId="05E50A38" w14:textId="77777777" w:rsidR="00257AE1" w:rsidRPr="003A0931" w:rsidRDefault="00257AE1">
            <w:pPr>
              <w:tabs>
                <w:tab w:val="left" w:pos="142"/>
              </w:tabs>
              <w:jc w:val="center"/>
              <w:rPr>
                <w:rFonts w:ascii="Montserrat" w:hAnsi="Montserrat"/>
                <w:color w:val="000000" w:themeColor="text1"/>
                <w:sz w:val="12"/>
                <w:szCs w:val="18"/>
              </w:rPr>
              <w:pPrChange w:id="1515" w:author="Ramsés Vázquez Lira" w:date="2020-01-11T19:09:00Z">
                <w:pPr>
                  <w:jc w:val="center"/>
                </w:pPr>
              </w:pPrChange>
            </w:pPr>
          </w:p>
        </w:tc>
      </w:tr>
      <w:tr w:rsidR="00257AE1" w:rsidRPr="003A0931" w14:paraId="77B5FB71" w14:textId="77777777" w:rsidTr="00943101">
        <w:trPr>
          <w:trHeight w:val="30"/>
        </w:trPr>
        <w:tc>
          <w:tcPr>
            <w:tcW w:w="1042" w:type="dxa"/>
            <w:vMerge/>
            <w:vAlign w:val="center"/>
          </w:tcPr>
          <w:p w14:paraId="43F4CDC3" w14:textId="77777777" w:rsidR="00257AE1" w:rsidRPr="003A0931" w:rsidRDefault="00257AE1">
            <w:pPr>
              <w:tabs>
                <w:tab w:val="left" w:pos="142"/>
              </w:tabs>
              <w:rPr>
                <w:rFonts w:ascii="Montserrat" w:hAnsi="Montserrat"/>
                <w:color w:val="000000" w:themeColor="text1"/>
                <w:sz w:val="12"/>
                <w:szCs w:val="18"/>
              </w:rPr>
              <w:pPrChange w:id="1516" w:author="Ramsés Vázquez Lira" w:date="2020-01-11T19:09:00Z">
                <w:pPr/>
              </w:pPrChange>
            </w:pPr>
          </w:p>
        </w:tc>
        <w:tc>
          <w:tcPr>
            <w:tcW w:w="1633" w:type="dxa"/>
            <w:vMerge/>
          </w:tcPr>
          <w:p w14:paraId="21868038" w14:textId="77777777" w:rsidR="00257AE1" w:rsidRPr="003A0931" w:rsidRDefault="00257AE1">
            <w:pPr>
              <w:pStyle w:val="Prrafodelista"/>
              <w:numPr>
                <w:ilvl w:val="0"/>
                <w:numId w:val="30"/>
              </w:numPr>
              <w:tabs>
                <w:tab w:val="left" w:pos="142"/>
              </w:tabs>
              <w:ind w:left="0"/>
              <w:jc w:val="both"/>
              <w:rPr>
                <w:rFonts w:ascii="Montserrat" w:hAnsi="Montserrat"/>
                <w:color w:val="000000" w:themeColor="text1"/>
                <w:sz w:val="12"/>
                <w:szCs w:val="18"/>
              </w:rPr>
              <w:pPrChange w:id="1517" w:author="Ramsés Vázquez Lira" w:date="2020-01-11T19:09:00Z">
                <w:pPr>
                  <w:pStyle w:val="Prrafodelista"/>
                  <w:numPr>
                    <w:numId w:val="30"/>
                  </w:numPr>
                  <w:ind w:left="360" w:hanging="360"/>
                  <w:jc w:val="both"/>
                </w:pPr>
              </w:pPrChange>
            </w:pPr>
          </w:p>
        </w:tc>
        <w:tc>
          <w:tcPr>
            <w:tcW w:w="1148" w:type="dxa"/>
            <w:vMerge/>
          </w:tcPr>
          <w:p w14:paraId="3FF197AC" w14:textId="77777777" w:rsidR="00257AE1" w:rsidRPr="003A0931" w:rsidRDefault="00257AE1">
            <w:pPr>
              <w:tabs>
                <w:tab w:val="left" w:pos="142"/>
              </w:tabs>
              <w:jc w:val="center"/>
              <w:rPr>
                <w:rFonts w:ascii="Montserrat" w:hAnsi="Montserrat"/>
                <w:color w:val="000000" w:themeColor="text1"/>
                <w:sz w:val="12"/>
                <w:szCs w:val="18"/>
              </w:rPr>
              <w:pPrChange w:id="1518" w:author="Ramsés Vázquez Lira" w:date="2020-01-11T19:09:00Z">
                <w:pPr>
                  <w:jc w:val="center"/>
                </w:pPr>
              </w:pPrChange>
            </w:pPr>
          </w:p>
        </w:tc>
        <w:tc>
          <w:tcPr>
            <w:tcW w:w="1134" w:type="dxa"/>
          </w:tcPr>
          <w:p w14:paraId="32546539" w14:textId="77777777" w:rsidR="00257AE1" w:rsidRPr="003A0931" w:rsidRDefault="00257AE1">
            <w:pPr>
              <w:tabs>
                <w:tab w:val="left" w:pos="142"/>
              </w:tabs>
              <w:jc w:val="center"/>
              <w:rPr>
                <w:rFonts w:ascii="Montserrat" w:hAnsi="Montserrat"/>
                <w:color w:val="000000" w:themeColor="text1"/>
                <w:sz w:val="12"/>
                <w:szCs w:val="18"/>
              </w:rPr>
              <w:pPrChange w:id="1519" w:author="Ramsés Vázquez Lira" w:date="2020-01-11T19:09:00Z">
                <w:pPr>
                  <w:jc w:val="center"/>
                </w:pPr>
              </w:pPrChange>
            </w:pPr>
            <w:r w:rsidRPr="003A0931">
              <w:rPr>
                <w:rFonts w:ascii="Montserrat" w:hAnsi="Montserrat"/>
                <w:color w:val="000000" w:themeColor="text1"/>
                <w:sz w:val="12"/>
                <w:szCs w:val="18"/>
              </w:rPr>
              <w:t>Artísticas</w:t>
            </w:r>
          </w:p>
        </w:tc>
        <w:tc>
          <w:tcPr>
            <w:tcW w:w="1275" w:type="dxa"/>
            <w:vMerge/>
            <w:vAlign w:val="center"/>
          </w:tcPr>
          <w:p w14:paraId="6ABBF6F9" w14:textId="77777777" w:rsidR="00257AE1" w:rsidRPr="003A0931" w:rsidRDefault="00257AE1">
            <w:pPr>
              <w:tabs>
                <w:tab w:val="left" w:pos="142"/>
              </w:tabs>
              <w:jc w:val="center"/>
              <w:rPr>
                <w:rFonts w:ascii="Montserrat" w:hAnsi="Montserrat"/>
                <w:color w:val="000000" w:themeColor="text1"/>
                <w:sz w:val="12"/>
                <w:szCs w:val="18"/>
              </w:rPr>
              <w:pPrChange w:id="1520" w:author="Ramsés Vázquez Lira" w:date="2020-01-11T19:09:00Z">
                <w:pPr>
                  <w:jc w:val="center"/>
                </w:pPr>
              </w:pPrChange>
            </w:pPr>
          </w:p>
        </w:tc>
        <w:tc>
          <w:tcPr>
            <w:tcW w:w="993" w:type="dxa"/>
            <w:vMerge/>
            <w:vAlign w:val="center"/>
          </w:tcPr>
          <w:p w14:paraId="47FEA24C" w14:textId="77777777" w:rsidR="00257AE1" w:rsidRPr="003A0931" w:rsidRDefault="00257AE1">
            <w:pPr>
              <w:tabs>
                <w:tab w:val="left" w:pos="142"/>
              </w:tabs>
              <w:jc w:val="center"/>
              <w:rPr>
                <w:rFonts w:ascii="Montserrat" w:hAnsi="Montserrat"/>
                <w:color w:val="000000" w:themeColor="text1"/>
                <w:sz w:val="12"/>
                <w:szCs w:val="18"/>
              </w:rPr>
              <w:pPrChange w:id="1521" w:author="Ramsés Vázquez Lira" w:date="2020-01-11T19:09:00Z">
                <w:pPr>
                  <w:jc w:val="center"/>
                </w:pPr>
              </w:pPrChange>
            </w:pPr>
          </w:p>
        </w:tc>
        <w:tc>
          <w:tcPr>
            <w:tcW w:w="850" w:type="dxa"/>
            <w:vMerge/>
          </w:tcPr>
          <w:p w14:paraId="0EA51069" w14:textId="77777777" w:rsidR="00257AE1" w:rsidRPr="003A0931" w:rsidRDefault="00257AE1">
            <w:pPr>
              <w:tabs>
                <w:tab w:val="left" w:pos="142"/>
              </w:tabs>
              <w:jc w:val="center"/>
              <w:rPr>
                <w:rFonts w:ascii="Montserrat" w:hAnsi="Montserrat"/>
                <w:color w:val="000000" w:themeColor="text1"/>
                <w:sz w:val="12"/>
                <w:szCs w:val="18"/>
              </w:rPr>
              <w:pPrChange w:id="1522" w:author="Ramsés Vázquez Lira" w:date="2020-01-11T19:09:00Z">
                <w:pPr>
                  <w:jc w:val="center"/>
                </w:pPr>
              </w:pPrChange>
            </w:pPr>
          </w:p>
        </w:tc>
        <w:tc>
          <w:tcPr>
            <w:tcW w:w="753" w:type="dxa"/>
            <w:vMerge/>
            <w:vAlign w:val="center"/>
          </w:tcPr>
          <w:p w14:paraId="6D73349A" w14:textId="77777777" w:rsidR="00257AE1" w:rsidRPr="003A0931" w:rsidRDefault="00257AE1">
            <w:pPr>
              <w:tabs>
                <w:tab w:val="left" w:pos="142"/>
              </w:tabs>
              <w:jc w:val="center"/>
              <w:rPr>
                <w:rFonts w:ascii="Montserrat" w:hAnsi="Montserrat"/>
                <w:color w:val="000000" w:themeColor="text1"/>
                <w:sz w:val="12"/>
                <w:szCs w:val="18"/>
              </w:rPr>
              <w:pPrChange w:id="1523" w:author="Ramsés Vázquez Lira" w:date="2020-01-11T19:09:00Z">
                <w:pPr>
                  <w:jc w:val="center"/>
                </w:pPr>
              </w:pPrChange>
            </w:pPr>
          </w:p>
        </w:tc>
      </w:tr>
      <w:tr w:rsidR="00257AE1" w:rsidRPr="003A0931" w14:paraId="69870D26" w14:textId="77777777" w:rsidTr="00943101">
        <w:trPr>
          <w:trHeight w:val="97"/>
        </w:trPr>
        <w:tc>
          <w:tcPr>
            <w:tcW w:w="1042" w:type="dxa"/>
            <w:vMerge/>
            <w:vAlign w:val="center"/>
          </w:tcPr>
          <w:p w14:paraId="1B7C15DD" w14:textId="77777777" w:rsidR="00257AE1" w:rsidRPr="003A0931" w:rsidRDefault="00257AE1">
            <w:pPr>
              <w:tabs>
                <w:tab w:val="left" w:pos="142"/>
              </w:tabs>
              <w:rPr>
                <w:rFonts w:ascii="Montserrat" w:hAnsi="Montserrat"/>
                <w:color w:val="000000" w:themeColor="text1"/>
                <w:sz w:val="12"/>
                <w:szCs w:val="18"/>
              </w:rPr>
              <w:pPrChange w:id="1524" w:author="Ramsés Vázquez Lira" w:date="2020-01-11T19:09:00Z">
                <w:pPr/>
              </w:pPrChange>
            </w:pPr>
          </w:p>
        </w:tc>
        <w:tc>
          <w:tcPr>
            <w:tcW w:w="1633" w:type="dxa"/>
            <w:vMerge/>
          </w:tcPr>
          <w:p w14:paraId="025F83D9" w14:textId="77777777" w:rsidR="00257AE1" w:rsidRPr="003A0931" w:rsidRDefault="00257AE1">
            <w:pPr>
              <w:pStyle w:val="Prrafodelista"/>
              <w:numPr>
                <w:ilvl w:val="0"/>
                <w:numId w:val="30"/>
              </w:numPr>
              <w:tabs>
                <w:tab w:val="left" w:pos="142"/>
              </w:tabs>
              <w:ind w:left="0"/>
              <w:jc w:val="both"/>
              <w:rPr>
                <w:rFonts w:ascii="Montserrat" w:hAnsi="Montserrat"/>
                <w:color w:val="000000" w:themeColor="text1"/>
                <w:sz w:val="12"/>
                <w:szCs w:val="18"/>
              </w:rPr>
              <w:pPrChange w:id="1525" w:author="Ramsés Vázquez Lira" w:date="2020-01-11T19:09:00Z">
                <w:pPr>
                  <w:pStyle w:val="Prrafodelista"/>
                  <w:numPr>
                    <w:numId w:val="30"/>
                  </w:numPr>
                  <w:ind w:left="360" w:hanging="360"/>
                  <w:jc w:val="both"/>
                </w:pPr>
              </w:pPrChange>
            </w:pPr>
          </w:p>
        </w:tc>
        <w:tc>
          <w:tcPr>
            <w:tcW w:w="1148" w:type="dxa"/>
          </w:tcPr>
          <w:p w14:paraId="2551D707" w14:textId="77777777" w:rsidR="00257AE1" w:rsidRPr="003A0931" w:rsidRDefault="00257AE1">
            <w:pPr>
              <w:tabs>
                <w:tab w:val="left" w:pos="142"/>
              </w:tabs>
              <w:jc w:val="center"/>
              <w:rPr>
                <w:rFonts w:ascii="Montserrat" w:hAnsi="Montserrat"/>
                <w:color w:val="000000" w:themeColor="text1"/>
                <w:sz w:val="12"/>
                <w:szCs w:val="18"/>
              </w:rPr>
              <w:pPrChange w:id="1526" w:author="Ramsés Vázquez Lira" w:date="2020-01-11T19:09:00Z">
                <w:pPr>
                  <w:jc w:val="center"/>
                </w:pPr>
              </w:pPrChange>
            </w:pPr>
            <w:r w:rsidRPr="003A0931">
              <w:rPr>
                <w:rFonts w:ascii="Montserrat" w:hAnsi="Montserrat"/>
                <w:color w:val="000000" w:themeColor="text1"/>
                <w:sz w:val="12"/>
                <w:szCs w:val="18"/>
              </w:rPr>
              <w:t>Asesor técnico pedagógico</w:t>
            </w:r>
          </w:p>
        </w:tc>
        <w:tc>
          <w:tcPr>
            <w:tcW w:w="1134" w:type="dxa"/>
          </w:tcPr>
          <w:p w14:paraId="4FB2EE0D" w14:textId="77777777" w:rsidR="00257AE1" w:rsidRPr="003A0931" w:rsidRDefault="00257AE1">
            <w:pPr>
              <w:tabs>
                <w:tab w:val="left" w:pos="142"/>
              </w:tabs>
              <w:jc w:val="center"/>
              <w:rPr>
                <w:rFonts w:ascii="Montserrat" w:hAnsi="Montserrat"/>
                <w:color w:val="000000" w:themeColor="text1"/>
                <w:sz w:val="12"/>
                <w:szCs w:val="18"/>
              </w:rPr>
              <w:pPrChange w:id="1527" w:author="Ramsés Vázquez Lira" w:date="2020-01-11T19:09:00Z">
                <w:pPr>
                  <w:jc w:val="center"/>
                </w:pPr>
              </w:pPrChange>
            </w:pPr>
            <w:r w:rsidRPr="00202A62">
              <w:rPr>
                <w:rFonts w:ascii="Montserrat" w:hAnsi="Montserrat"/>
                <w:color w:val="000000" w:themeColor="text1"/>
                <w:sz w:val="12"/>
                <w:szCs w:val="18"/>
              </w:rPr>
              <w:t>Genérico para EB</w:t>
            </w:r>
          </w:p>
        </w:tc>
        <w:tc>
          <w:tcPr>
            <w:tcW w:w="1275" w:type="dxa"/>
            <w:vMerge/>
            <w:vAlign w:val="center"/>
          </w:tcPr>
          <w:p w14:paraId="1E6356A5" w14:textId="77777777" w:rsidR="00257AE1" w:rsidRPr="003A0931" w:rsidRDefault="00257AE1">
            <w:pPr>
              <w:tabs>
                <w:tab w:val="left" w:pos="142"/>
              </w:tabs>
              <w:jc w:val="center"/>
              <w:rPr>
                <w:rFonts w:ascii="Montserrat" w:hAnsi="Montserrat"/>
                <w:color w:val="000000" w:themeColor="text1"/>
                <w:sz w:val="12"/>
                <w:szCs w:val="18"/>
              </w:rPr>
              <w:pPrChange w:id="1528" w:author="Ramsés Vázquez Lira" w:date="2020-01-11T19:09:00Z">
                <w:pPr>
                  <w:jc w:val="center"/>
                </w:pPr>
              </w:pPrChange>
            </w:pPr>
          </w:p>
        </w:tc>
        <w:tc>
          <w:tcPr>
            <w:tcW w:w="993" w:type="dxa"/>
            <w:vMerge/>
            <w:vAlign w:val="center"/>
          </w:tcPr>
          <w:p w14:paraId="63FFBD53" w14:textId="77777777" w:rsidR="00257AE1" w:rsidRPr="003A0931" w:rsidRDefault="00257AE1">
            <w:pPr>
              <w:tabs>
                <w:tab w:val="left" w:pos="142"/>
              </w:tabs>
              <w:jc w:val="center"/>
              <w:rPr>
                <w:rFonts w:ascii="Montserrat" w:hAnsi="Montserrat"/>
                <w:color w:val="000000" w:themeColor="text1"/>
                <w:sz w:val="12"/>
                <w:szCs w:val="18"/>
              </w:rPr>
              <w:pPrChange w:id="1529" w:author="Ramsés Vázquez Lira" w:date="2020-01-11T19:09:00Z">
                <w:pPr>
                  <w:jc w:val="center"/>
                </w:pPr>
              </w:pPrChange>
            </w:pPr>
          </w:p>
        </w:tc>
        <w:tc>
          <w:tcPr>
            <w:tcW w:w="850" w:type="dxa"/>
            <w:vMerge/>
          </w:tcPr>
          <w:p w14:paraId="650EFAA2" w14:textId="77777777" w:rsidR="00257AE1" w:rsidRPr="003A0931" w:rsidRDefault="00257AE1">
            <w:pPr>
              <w:tabs>
                <w:tab w:val="left" w:pos="142"/>
              </w:tabs>
              <w:jc w:val="center"/>
              <w:rPr>
                <w:rFonts w:ascii="Montserrat" w:hAnsi="Montserrat"/>
                <w:color w:val="000000" w:themeColor="text1"/>
                <w:sz w:val="12"/>
                <w:szCs w:val="18"/>
              </w:rPr>
              <w:pPrChange w:id="1530" w:author="Ramsés Vázquez Lira" w:date="2020-01-11T19:09:00Z">
                <w:pPr>
                  <w:jc w:val="center"/>
                </w:pPr>
              </w:pPrChange>
            </w:pPr>
          </w:p>
        </w:tc>
        <w:tc>
          <w:tcPr>
            <w:tcW w:w="753" w:type="dxa"/>
            <w:vMerge/>
            <w:vAlign w:val="center"/>
          </w:tcPr>
          <w:p w14:paraId="0AB1FEC2" w14:textId="77777777" w:rsidR="00257AE1" w:rsidRPr="003A0931" w:rsidRDefault="00257AE1">
            <w:pPr>
              <w:tabs>
                <w:tab w:val="left" w:pos="142"/>
              </w:tabs>
              <w:jc w:val="center"/>
              <w:rPr>
                <w:rFonts w:ascii="Montserrat" w:hAnsi="Montserrat"/>
                <w:color w:val="000000" w:themeColor="text1"/>
                <w:sz w:val="12"/>
                <w:szCs w:val="18"/>
              </w:rPr>
              <w:pPrChange w:id="1531" w:author="Ramsés Vázquez Lira" w:date="2020-01-11T19:09:00Z">
                <w:pPr>
                  <w:jc w:val="center"/>
                </w:pPr>
              </w:pPrChange>
            </w:pPr>
          </w:p>
        </w:tc>
      </w:tr>
      <w:tr w:rsidR="00257AE1" w:rsidRPr="003A0931" w14:paraId="33E1954D" w14:textId="77777777" w:rsidTr="00943101">
        <w:trPr>
          <w:trHeight w:val="97"/>
        </w:trPr>
        <w:tc>
          <w:tcPr>
            <w:tcW w:w="1042" w:type="dxa"/>
            <w:vMerge/>
            <w:vAlign w:val="center"/>
          </w:tcPr>
          <w:p w14:paraId="7D105F3D" w14:textId="77777777" w:rsidR="00257AE1" w:rsidRPr="003A0931" w:rsidRDefault="00257AE1">
            <w:pPr>
              <w:tabs>
                <w:tab w:val="left" w:pos="142"/>
              </w:tabs>
              <w:rPr>
                <w:rFonts w:ascii="Montserrat" w:hAnsi="Montserrat"/>
                <w:color w:val="000000" w:themeColor="text1"/>
                <w:sz w:val="12"/>
                <w:szCs w:val="18"/>
              </w:rPr>
              <w:pPrChange w:id="1532" w:author="Ramsés Vázquez Lira" w:date="2020-01-11T19:09:00Z">
                <w:pPr/>
              </w:pPrChange>
            </w:pPr>
          </w:p>
        </w:tc>
        <w:tc>
          <w:tcPr>
            <w:tcW w:w="1633" w:type="dxa"/>
            <w:vMerge/>
          </w:tcPr>
          <w:p w14:paraId="7822B1B3" w14:textId="77777777" w:rsidR="00257AE1" w:rsidRPr="003A0931" w:rsidRDefault="00257AE1">
            <w:pPr>
              <w:pStyle w:val="Prrafodelista"/>
              <w:numPr>
                <w:ilvl w:val="0"/>
                <w:numId w:val="30"/>
              </w:numPr>
              <w:tabs>
                <w:tab w:val="left" w:pos="142"/>
              </w:tabs>
              <w:ind w:left="0"/>
              <w:jc w:val="both"/>
              <w:rPr>
                <w:rFonts w:ascii="Montserrat" w:hAnsi="Montserrat"/>
                <w:color w:val="000000" w:themeColor="text1"/>
                <w:sz w:val="12"/>
                <w:szCs w:val="18"/>
              </w:rPr>
              <w:pPrChange w:id="1533" w:author="Ramsés Vázquez Lira" w:date="2020-01-11T19:09:00Z">
                <w:pPr>
                  <w:pStyle w:val="Prrafodelista"/>
                  <w:numPr>
                    <w:numId w:val="30"/>
                  </w:numPr>
                  <w:ind w:left="360" w:hanging="360"/>
                  <w:jc w:val="both"/>
                </w:pPr>
              </w:pPrChange>
            </w:pPr>
          </w:p>
        </w:tc>
        <w:tc>
          <w:tcPr>
            <w:tcW w:w="1148" w:type="dxa"/>
          </w:tcPr>
          <w:p w14:paraId="66081AAF" w14:textId="77777777" w:rsidR="00257AE1" w:rsidRPr="003A0931" w:rsidRDefault="00257AE1">
            <w:pPr>
              <w:tabs>
                <w:tab w:val="left" w:pos="142"/>
              </w:tabs>
              <w:jc w:val="center"/>
              <w:rPr>
                <w:rFonts w:ascii="Montserrat" w:hAnsi="Montserrat"/>
                <w:color w:val="000000" w:themeColor="text1"/>
                <w:sz w:val="12"/>
                <w:szCs w:val="18"/>
              </w:rPr>
              <w:pPrChange w:id="1534" w:author="Ramsés Vázquez Lira" w:date="2020-01-11T19:09:00Z">
                <w:pPr>
                  <w:jc w:val="center"/>
                </w:pPr>
              </w:pPrChange>
            </w:pPr>
            <w:r w:rsidRPr="003A0931">
              <w:rPr>
                <w:rFonts w:ascii="Montserrat" w:hAnsi="Montserrat"/>
                <w:color w:val="000000" w:themeColor="text1"/>
                <w:sz w:val="12"/>
                <w:szCs w:val="18"/>
              </w:rPr>
              <w:t>Dirección</w:t>
            </w:r>
          </w:p>
        </w:tc>
        <w:tc>
          <w:tcPr>
            <w:tcW w:w="1134" w:type="dxa"/>
          </w:tcPr>
          <w:p w14:paraId="5FF492C0" w14:textId="77777777" w:rsidR="00257AE1" w:rsidRPr="003A0931" w:rsidRDefault="00257AE1">
            <w:pPr>
              <w:tabs>
                <w:tab w:val="left" w:pos="142"/>
              </w:tabs>
              <w:jc w:val="center"/>
              <w:rPr>
                <w:rFonts w:ascii="Montserrat" w:hAnsi="Montserrat"/>
                <w:color w:val="000000" w:themeColor="text1"/>
                <w:sz w:val="12"/>
                <w:szCs w:val="18"/>
              </w:rPr>
              <w:pPrChange w:id="1535" w:author="Ramsés Vázquez Lira" w:date="2020-01-11T19:09:00Z">
                <w:pPr>
                  <w:jc w:val="center"/>
                </w:pPr>
              </w:pPrChange>
            </w:pPr>
            <w:r w:rsidRPr="00202A62">
              <w:rPr>
                <w:rFonts w:ascii="Montserrat" w:hAnsi="Montserrat"/>
                <w:color w:val="000000" w:themeColor="text1"/>
                <w:sz w:val="12"/>
                <w:szCs w:val="18"/>
              </w:rPr>
              <w:t>Genérico para EB</w:t>
            </w:r>
          </w:p>
        </w:tc>
        <w:tc>
          <w:tcPr>
            <w:tcW w:w="1275" w:type="dxa"/>
            <w:vMerge/>
            <w:vAlign w:val="center"/>
          </w:tcPr>
          <w:p w14:paraId="44AEAE29" w14:textId="77777777" w:rsidR="00257AE1" w:rsidRPr="003A0931" w:rsidRDefault="00257AE1">
            <w:pPr>
              <w:tabs>
                <w:tab w:val="left" w:pos="142"/>
              </w:tabs>
              <w:jc w:val="center"/>
              <w:rPr>
                <w:rFonts w:ascii="Montserrat" w:hAnsi="Montserrat"/>
                <w:color w:val="000000" w:themeColor="text1"/>
                <w:sz w:val="12"/>
                <w:szCs w:val="18"/>
              </w:rPr>
              <w:pPrChange w:id="1536" w:author="Ramsés Vázquez Lira" w:date="2020-01-11T19:09:00Z">
                <w:pPr>
                  <w:jc w:val="center"/>
                </w:pPr>
              </w:pPrChange>
            </w:pPr>
          </w:p>
        </w:tc>
        <w:tc>
          <w:tcPr>
            <w:tcW w:w="993" w:type="dxa"/>
            <w:vMerge/>
            <w:vAlign w:val="center"/>
          </w:tcPr>
          <w:p w14:paraId="7C5C2FA3" w14:textId="77777777" w:rsidR="00257AE1" w:rsidRPr="003A0931" w:rsidRDefault="00257AE1">
            <w:pPr>
              <w:tabs>
                <w:tab w:val="left" w:pos="142"/>
              </w:tabs>
              <w:jc w:val="center"/>
              <w:rPr>
                <w:rFonts w:ascii="Montserrat" w:hAnsi="Montserrat"/>
                <w:color w:val="000000" w:themeColor="text1"/>
                <w:sz w:val="12"/>
                <w:szCs w:val="18"/>
              </w:rPr>
              <w:pPrChange w:id="1537" w:author="Ramsés Vázquez Lira" w:date="2020-01-11T19:09:00Z">
                <w:pPr>
                  <w:jc w:val="center"/>
                </w:pPr>
              </w:pPrChange>
            </w:pPr>
          </w:p>
        </w:tc>
        <w:tc>
          <w:tcPr>
            <w:tcW w:w="850" w:type="dxa"/>
            <w:vMerge/>
          </w:tcPr>
          <w:p w14:paraId="779C6AC3" w14:textId="77777777" w:rsidR="00257AE1" w:rsidRPr="003A0931" w:rsidRDefault="00257AE1">
            <w:pPr>
              <w:tabs>
                <w:tab w:val="left" w:pos="142"/>
              </w:tabs>
              <w:jc w:val="center"/>
              <w:rPr>
                <w:rFonts w:ascii="Montserrat" w:hAnsi="Montserrat"/>
                <w:color w:val="000000" w:themeColor="text1"/>
                <w:sz w:val="12"/>
                <w:szCs w:val="18"/>
              </w:rPr>
              <w:pPrChange w:id="1538" w:author="Ramsés Vázquez Lira" w:date="2020-01-11T19:09:00Z">
                <w:pPr>
                  <w:jc w:val="center"/>
                </w:pPr>
              </w:pPrChange>
            </w:pPr>
          </w:p>
        </w:tc>
        <w:tc>
          <w:tcPr>
            <w:tcW w:w="753" w:type="dxa"/>
            <w:vMerge/>
            <w:vAlign w:val="center"/>
          </w:tcPr>
          <w:p w14:paraId="46B8A011" w14:textId="77777777" w:rsidR="00257AE1" w:rsidRPr="003A0931" w:rsidRDefault="00257AE1">
            <w:pPr>
              <w:tabs>
                <w:tab w:val="left" w:pos="142"/>
              </w:tabs>
              <w:jc w:val="center"/>
              <w:rPr>
                <w:rFonts w:ascii="Montserrat" w:hAnsi="Montserrat"/>
                <w:color w:val="000000" w:themeColor="text1"/>
                <w:sz w:val="12"/>
                <w:szCs w:val="18"/>
              </w:rPr>
              <w:pPrChange w:id="1539" w:author="Ramsés Vázquez Lira" w:date="2020-01-11T19:09:00Z">
                <w:pPr>
                  <w:jc w:val="center"/>
                </w:pPr>
              </w:pPrChange>
            </w:pPr>
          </w:p>
        </w:tc>
      </w:tr>
      <w:tr w:rsidR="00257AE1" w:rsidRPr="003A0931" w14:paraId="15191C20" w14:textId="77777777" w:rsidTr="00943101">
        <w:trPr>
          <w:trHeight w:val="303"/>
        </w:trPr>
        <w:tc>
          <w:tcPr>
            <w:tcW w:w="1042" w:type="dxa"/>
            <w:vMerge/>
            <w:vAlign w:val="center"/>
          </w:tcPr>
          <w:p w14:paraId="70297EBD" w14:textId="77777777" w:rsidR="00257AE1" w:rsidRPr="003A0931" w:rsidRDefault="00257AE1">
            <w:pPr>
              <w:tabs>
                <w:tab w:val="left" w:pos="142"/>
              </w:tabs>
              <w:rPr>
                <w:rFonts w:ascii="Montserrat" w:hAnsi="Montserrat"/>
                <w:color w:val="000000" w:themeColor="text1"/>
                <w:sz w:val="12"/>
                <w:szCs w:val="18"/>
              </w:rPr>
              <w:pPrChange w:id="1540" w:author="Ramsés Vázquez Lira" w:date="2020-01-11T19:09:00Z">
                <w:pPr/>
              </w:pPrChange>
            </w:pPr>
          </w:p>
        </w:tc>
        <w:tc>
          <w:tcPr>
            <w:tcW w:w="1633" w:type="dxa"/>
            <w:vMerge/>
          </w:tcPr>
          <w:p w14:paraId="02F01BB7" w14:textId="77777777" w:rsidR="00257AE1" w:rsidRPr="003A0931" w:rsidRDefault="00257AE1">
            <w:pPr>
              <w:pStyle w:val="Prrafodelista"/>
              <w:numPr>
                <w:ilvl w:val="0"/>
                <w:numId w:val="30"/>
              </w:numPr>
              <w:tabs>
                <w:tab w:val="left" w:pos="142"/>
              </w:tabs>
              <w:ind w:left="0"/>
              <w:jc w:val="both"/>
              <w:rPr>
                <w:rFonts w:ascii="Montserrat" w:hAnsi="Montserrat"/>
                <w:color w:val="000000" w:themeColor="text1"/>
                <w:sz w:val="12"/>
                <w:szCs w:val="18"/>
              </w:rPr>
              <w:pPrChange w:id="1541" w:author="Ramsés Vázquez Lira" w:date="2020-01-11T19:09:00Z">
                <w:pPr>
                  <w:pStyle w:val="Prrafodelista"/>
                  <w:numPr>
                    <w:numId w:val="30"/>
                  </w:numPr>
                  <w:ind w:left="360" w:hanging="360"/>
                  <w:jc w:val="both"/>
                </w:pPr>
              </w:pPrChange>
            </w:pPr>
          </w:p>
        </w:tc>
        <w:tc>
          <w:tcPr>
            <w:tcW w:w="1148" w:type="dxa"/>
          </w:tcPr>
          <w:p w14:paraId="5063E31E" w14:textId="77777777" w:rsidR="00257AE1" w:rsidRPr="003A0931" w:rsidRDefault="00257AE1">
            <w:pPr>
              <w:tabs>
                <w:tab w:val="left" w:pos="142"/>
              </w:tabs>
              <w:jc w:val="center"/>
              <w:rPr>
                <w:rFonts w:ascii="Montserrat" w:hAnsi="Montserrat"/>
                <w:color w:val="000000" w:themeColor="text1"/>
                <w:sz w:val="12"/>
                <w:szCs w:val="18"/>
              </w:rPr>
              <w:pPrChange w:id="1542" w:author="Ramsés Vázquez Lira" w:date="2020-01-11T19:09:00Z">
                <w:pPr>
                  <w:jc w:val="center"/>
                </w:pPr>
              </w:pPrChange>
            </w:pPr>
            <w:r w:rsidRPr="003A0931">
              <w:rPr>
                <w:rFonts w:ascii="Montserrat" w:hAnsi="Montserrat"/>
                <w:color w:val="000000" w:themeColor="text1"/>
                <w:sz w:val="12"/>
                <w:szCs w:val="18"/>
              </w:rPr>
              <w:t>Supervisión</w:t>
            </w:r>
          </w:p>
        </w:tc>
        <w:tc>
          <w:tcPr>
            <w:tcW w:w="1134" w:type="dxa"/>
          </w:tcPr>
          <w:p w14:paraId="230CD31D" w14:textId="77777777" w:rsidR="00257AE1" w:rsidRPr="003A0931" w:rsidRDefault="00257AE1">
            <w:pPr>
              <w:tabs>
                <w:tab w:val="left" w:pos="142"/>
              </w:tabs>
              <w:jc w:val="center"/>
              <w:rPr>
                <w:rFonts w:ascii="Montserrat" w:hAnsi="Montserrat"/>
                <w:color w:val="000000" w:themeColor="text1"/>
                <w:sz w:val="12"/>
                <w:szCs w:val="18"/>
              </w:rPr>
              <w:pPrChange w:id="1543" w:author="Ramsés Vázquez Lira" w:date="2020-01-11T19:09:00Z">
                <w:pPr>
                  <w:jc w:val="center"/>
                </w:pPr>
              </w:pPrChange>
            </w:pPr>
            <w:r w:rsidRPr="00202A62">
              <w:rPr>
                <w:rFonts w:ascii="Montserrat" w:hAnsi="Montserrat"/>
                <w:color w:val="000000" w:themeColor="text1"/>
                <w:sz w:val="12"/>
                <w:szCs w:val="18"/>
              </w:rPr>
              <w:t>Genérico para EB</w:t>
            </w:r>
          </w:p>
        </w:tc>
        <w:tc>
          <w:tcPr>
            <w:tcW w:w="1275" w:type="dxa"/>
            <w:vMerge/>
            <w:vAlign w:val="center"/>
          </w:tcPr>
          <w:p w14:paraId="3E0BC884" w14:textId="77777777" w:rsidR="00257AE1" w:rsidRPr="003A0931" w:rsidRDefault="00257AE1">
            <w:pPr>
              <w:tabs>
                <w:tab w:val="left" w:pos="142"/>
              </w:tabs>
              <w:jc w:val="center"/>
              <w:rPr>
                <w:rFonts w:ascii="Montserrat" w:hAnsi="Montserrat"/>
                <w:color w:val="000000" w:themeColor="text1"/>
                <w:sz w:val="12"/>
                <w:szCs w:val="18"/>
              </w:rPr>
              <w:pPrChange w:id="1544" w:author="Ramsés Vázquez Lira" w:date="2020-01-11T19:09:00Z">
                <w:pPr>
                  <w:jc w:val="center"/>
                </w:pPr>
              </w:pPrChange>
            </w:pPr>
          </w:p>
        </w:tc>
        <w:tc>
          <w:tcPr>
            <w:tcW w:w="993" w:type="dxa"/>
            <w:vMerge/>
            <w:vAlign w:val="center"/>
          </w:tcPr>
          <w:p w14:paraId="651846A5" w14:textId="77777777" w:rsidR="00257AE1" w:rsidRPr="003A0931" w:rsidRDefault="00257AE1">
            <w:pPr>
              <w:tabs>
                <w:tab w:val="left" w:pos="142"/>
              </w:tabs>
              <w:jc w:val="center"/>
              <w:rPr>
                <w:rFonts w:ascii="Montserrat" w:hAnsi="Montserrat"/>
                <w:color w:val="000000" w:themeColor="text1"/>
                <w:sz w:val="12"/>
                <w:szCs w:val="18"/>
              </w:rPr>
              <w:pPrChange w:id="1545" w:author="Ramsés Vázquez Lira" w:date="2020-01-11T19:09:00Z">
                <w:pPr>
                  <w:jc w:val="center"/>
                </w:pPr>
              </w:pPrChange>
            </w:pPr>
          </w:p>
        </w:tc>
        <w:tc>
          <w:tcPr>
            <w:tcW w:w="850" w:type="dxa"/>
            <w:vMerge/>
          </w:tcPr>
          <w:p w14:paraId="6F5B07D9" w14:textId="77777777" w:rsidR="00257AE1" w:rsidRPr="003A0931" w:rsidRDefault="00257AE1">
            <w:pPr>
              <w:tabs>
                <w:tab w:val="left" w:pos="142"/>
              </w:tabs>
              <w:jc w:val="center"/>
              <w:rPr>
                <w:rFonts w:ascii="Montserrat" w:hAnsi="Montserrat"/>
                <w:color w:val="000000" w:themeColor="text1"/>
                <w:sz w:val="12"/>
                <w:szCs w:val="18"/>
              </w:rPr>
              <w:pPrChange w:id="1546" w:author="Ramsés Vázquez Lira" w:date="2020-01-11T19:09:00Z">
                <w:pPr>
                  <w:jc w:val="center"/>
                </w:pPr>
              </w:pPrChange>
            </w:pPr>
          </w:p>
        </w:tc>
        <w:tc>
          <w:tcPr>
            <w:tcW w:w="753" w:type="dxa"/>
            <w:vMerge/>
            <w:vAlign w:val="center"/>
          </w:tcPr>
          <w:p w14:paraId="1248FCDB" w14:textId="77777777" w:rsidR="00257AE1" w:rsidRPr="003A0931" w:rsidRDefault="00257AE1">
            <w:pPr>
              <w:tabs>
                <w:tab w:val="left" w:pos="142"/>
              </w:tabs>
              <w:jc w:val="center"/>
              <w:rPr>
                <w:rFonts w:ascii="Montserrat" w:hAnsi="Montserrat"/>
                <w:color w:val="000000" w:themeColor="text1"/>
                <w:sz w:val="12"/>
                <w:szCs w:val="18"/>
              </w:rPr>
              <w:pPrChange w:id="1547" w:author="Ramsés Vázquez Lira" w:date="2020-01-11T19:09:00Z">
                <w:pPr>
                  <w:jc w:val="center"/>
                </w:pPr>
              </w:pPrChange>
            </w:pPr>
          </w:p>
        </w:tc>
      </w:tr>
      <w:tr w:rsidR="00257AE1" w:rsidRPr="003A0931" w14:paraId="734FC85D" w14:textId="77777777" w:rsidTr="00943101">
        <w:trPr>
          <w:trHeight w:val="111"/>
        </w:trPr>
        <w:tc>
          <w:tcPr>
            <w:tcW w:w="1042" w:type="dxa"/>
            <w:vMerge/>
            <w:vAlign w:val="center"/>
          </w:tcPr>
          <w:p w14:paraId="7F58C4CC" w14:textId="77777777" w:rsidR="00257AE1" w:rsidRPr="003A0931" w:rsidRDefault="00257AE1">
            <w:pPr>
              <w:tabs>
                <w:tab w:val="left" w:pos="142"/>
              </w:tabs>
              <w:rPr>
                <w:rFonts w:ascii="Montserrat" w:hAnsi="Montserrat"/>
                <w:color w:val="000000" w:themeColor="text1"/>
                <w:sz w:val="12"/>
                <w:szCs w:val="18"/>
              </w:rPr>
              <w:pPrChange w:id="1548" w:author="Ramsés Vázquez Lira" w:date="2020-01-11T19:09:00Z">
                <w:pPr/>
              </w:pPrChange>
            </w:pPr>
          </w:p>
        </w:tc>
        <w:tc>
          <w:tcPr>
            <w:tcW w:w="1633" w:type="dxa"/>
            <w:vMerge/>
          </w:tcPr>
          <w:p w14:paraId="0B82C9C3" w14:textId="77777777" w:rsidR="00257AE1" w:rsidRPr="003A0931" w:rsidRDefault="00257AE1">
            <w:pPr>
              <w:pStyle w:val="Prrafodelista"/>
              <w:numPr>
                <w:ilvl w:val="0"/>
                <w:numId w:val="30"/>
              </w:numPr>
              <w:tabs>
                <w:tab w:val="left" w:pos="142"/>
              </w:tabs>
              <w:ind w:left="0"/>
              <w:jc w:val="both"/>
              <w:rPr>
                <w:rFonts w:ascii="Montserrat" w:hAnsi="Montserrat"/>
                <w:color w:val="000000" w:themeColor="text1"/>
                <w:sz w:val="12"/>
                <w:szCs w:val="18"/>
              </w:rPr>
              <w:pPrChange w:id="1549" w:author="Ramsés Vázquez Lira" w:date="2020-01-11T19:09:00Z">
                <w:pPr>
                  <w:pStyle w:val="Prrafodelista"/>
                  <w:numPr>
                    <w:numId w:val="30"/>
                  </w:numPr>
                  <w:ind w:left="360" w:hanging="360"/>
                  <w:jc w:val="both"/>
                </w:pPr>
              </w:pPrChange>
            </w:pPr>
          </w:p>
        </w:tc>
        <w:tc>
          <w:tcPr>
            <w:tcW w:w="1148" w:type="dxa"/>
            <w:vMerge w:val="restart"/>
          </w:tcPr>
          <w:p w14:paraId="3382F6DD" w14:textId="77777777" w:rsidR="00257AE1" w:rsidRPr="003A0931" w:rsidRDefault="00257AE1">
            <w:pPr>
              <w:tabs>
                <w:tab w:val="left" w:pos="142"/>
              </w:tabs>
              <w:jc w:val="center"/>
              <w:rPr>
                <w:rFonts w:ascii="Montserrat" w:hAnsi="Montserrat"/>
                <w:color w:val="000000" w:themeColor="text1"/>
                <w:sz w:val="12"/>
                <w:szCs w:val="18"/>
              </w:rPr>
              <w:pPrChange w:id="1550" w:author="Ramsés Vázquez Lira" w:date="2020-01-11T19:09:00Z">
                <w:pPr>
                  <w:jc w:val="center"/>
                </w:pPr>
              </w:pPrChange>
            </w:pPr>
            <w:r w:rsidRPr="003A0931">
              <w:rPr>
                <w:rFonts w:ascii="Montserrat" w:hAnsi="Montserrat"/>
                <w:color w:val="000000" w:themeColor="text1"/>
                <w:sz w:val="12"/>
                <w:szCs w:val="18"/>
              </w:rPr>
              <w:t>Docente y técnico docente. EB</w:t>
            </w:r>
          </w:p>
        </w:tc>
        <w:tc>
          <w:tcPr>
            <w:tcW w:w="1134" w:type="dxa"/>
          </w:tcPr>
          <w:p w14:paraId="42453887" w14:textId="77777777" w:rsidR="00257AE1" w:rsidRPr="003A0931" w:rsidRDefault="00257AE1">
            <w:pPr>
              <w:tabs>
                <w:tab w:val="left" w:pos="142"/>
              </w:tabs>
              <w:jc w:val="center"/>
              <w:rPr>
                <w:rFonts w:ascii="Montserrat" w:hAnsi="Montserrat"/>
                <w:color w:val="000000" w:themeColor="text1"/>
                <w:sz w:val="12"/>
                <w:szCs w:val="18"/>
              </w:rPr>
              <w:pPrChange w:id="1551" w:author="Ramsés Vázquez Lira" w:date="2020-01-11T19:09:00Z">
                <w:pPr>
                  <w:jc w:val="center"/>
                </w:pPr>
              </w:pPrChange>
            </w:pPr>
            <w:r w:rsidRPr="00202A62">
              <w:rPr>
                <w:rFonts w:ascii="Montserrat" w:hAnsi="Montserrat"/>
                <w:color w:val="000000" w:themeColor="text1"/>
                <w:sz w:val="12"/>
                <w:szCs w:val="18"/>
              </w:rPr>
              <w:t>Educación física</w:t>
            </w:r>
          </w:p>
        </w:tc>
        <w:tc>
          <w:tcPr>
            <w:tcW w:w="1275" w:type="dxa"/>
            <w:vMerge/>
            <w:vAlign w:val="center"/>
          </w:tcPr>
          <w:p w14:paraId="74966E61" w14:textId="77777777" w:rsidR="00257AE1" w:rsidRPr="003A0931" w:rsidRDefault="00257AE1">
            <w:pPr>
              <w:tabs>
                <w:tab w:val="left" w:pos="142"/>
              </w:tabs>
              <w:jc w:val="center"/>
              <w:rPr>
                <w:rFonts w:ascii="Montserrat" w:hAnsi="Montserrat"/>
                <w:color w:val="000000" w:themeColor="text1"/>
                <w:sz w:val="12"/>
                <w:szCs w:val="18"/>
              </w:rPr>
              <w:pPrChange w:id="1552" w:author="Ramsés Vázquez Lira" w:date="2020-01-11T19:09:00Z">
                <w:pPr>
                  <w:jc w:val="center"/>
                </w:pPr>
              </w:pPrChange>
            </w:pPr>
          </w:p>
        </w:tc>
        <w:tc>
          <w:tcPr>
            <w:tcW w:w="993" w:type="dxa"/>
            <w:vMerge/>
            <w:vAlign w:val="center"/>
          </w:tcPr>
          <w:p w14:paraId="4A156930" w14:textId="77777777" w:rsidR="00257AE1" w:rsidRPr="003A0931" w:rsidRDefault="00257AE1">
            <w:pPr>
              <w:tabs>
                <w:tab w:val="left" w:pos="142"/>
              </w:tabs>
              <w:jc w:val="center"/>
              <w:rPr>
                <w:rFonts w:ascii="Montserrat" w:hAnsi="Montserrat"/>
                <w:color w:val="000000" w:themeColor="text1"/>
                <w:sz w:val="12"/>
                <w:szCs w:val="18"/>
              </w:rPr>
              <w:pPrChange w:id="1553" w:author="Ramsés Vázquez Lira" w:date="2020-01-11T19:09:00Z">
                <w:pPr>
                  <w:jc w:val="center"/>
                </w:pPr>
              </w:pPrChange>
            </w:pPr>
          </w:p>
        </w:tc>
        <w:tc>
          <w:tcPr>
            <w:tcW w:w="850" w:type="dxa"/>
            <w:vMerge/>
          </w:tcPr>
          <w:p w14:paraId="32712A49" w14:textId="77777777" w:rsidR="00257AE1" w:rsidRPr="003A0931" w:rsidRDefault="00257AE1">
            <w:pPr>
              <w:tabs>
                <w:tab w:val="left" w:pos="142"/>
              </w:tabs>
              <w:jc w:val="center"/>
              <w:rPr>
                <w:rFonts w:ascii="Montserrat" w:hAnsi="Montserrat"/>
                <w:color w:val="000000" w:themeColor="text1"/>
                <w:sz w:val="12"/>
                <w:szCs w:val="18"/>
              </w:rPr>
              <w:pPrChange w:id="1554" w:author="Ramsés Vázquez Lira" w:date="2020-01-11T19:09:00Z">
                <w:pPr>
                  <w:jc w:val="center"/>
                </w:pPr>
              </w:pPrChange>
            </w:pPr>
          </w:p>
        </w:tc>
        <w:tc>
          <w:tcPr>
            <w:tcW w:w="753" w:type="dxa"/>
            <w:vMerge/>
            <w:vAlign w:val="center"/>
          </w:tcPr>
          <w:p w14:paraId="3A6FEFD0" w14:textId="77777777" w:rsidR="00257AE1" w:rsidRPr="003A0931" w:rsidRDefault="00257AE1">
            <w:pPr>
              <w:tabs>
                <w:tab w:val="left" w:pos="142"/>
              </w:tabs>
              <w:jc w:val="center"/>
              <w:rPr>
                <w:rFonts w:ascii="Montserrat" w:hAnsi="Montserrat"/>
                <w:color w:val="000000" w:themeColor="text1"/>
                <w:sz w:val="12"/>
                <w:szCs w:val="18"/>
              </w:rPr>
              <w:pPrChange w:id="1555" w:author="Ramsés Vázquez Lira" w:date="2020-01-11T19:09:00Z">
                <w:pPr>
                  <w:jc w:val="center"/>
                </w:pPr>
              </w:pPrChange>
            </w:pPr>
          </w:p>
        </w:tc>
      </w:tr>
      <w:tr w:rsidR="00257AE1" w:rsidRPr="003A0931" w14:paraId="61D182FE" w14:textId="77777777" w:rsidTr="00943101">
        <w:trPr>
          <w:trHeight w:val="108"/>
        </w:trPr>
        <w:tc>
          <w:tcPr>
            <w:tcW w:w="1042" w:type="dxa"/>
            <w:vMerge/>
            <w:vAlign w:val="center"/>
          </w:tcPr>
          <w:p w14:paraId="56C694C4" w14:textId="77777777" w:rsidR="00257AE1" w:rsidRPr="003A0931" w:rsidRDefault="00257AE1">
            <w:pPr>
              <w:tabs>
                <w:tab w:val="left" w:pos="142"/>
              </w:tabs>
              <w:rPr>
                <w:rFonts w:ascii="Montserrat" w:hAnsi="Montserrat"/>
                <w:color w:val="000000" w:themeColor="text1"/>
                <w:sz w:val="12"/>
                <w:szCs w:val="18"/>
              </w:rPr>
              <w:pPrChange w:id="1556" w:author="Ramsés Vázquez Lira" w:date="2020-01-11T19:09:00Z">
                <w:pPr/>
              </w:pPrChange>
            </w:pPr>
          </w:p>
        </w:tc>
        <w:tc>
          <w:tcPr>
            <w:tcW w:w="1633" w:type="dxa"/>
            <w:vMerge/>
          </w:tcPr>
          <w:p w14:paraId="1B45FC25" w14:textId="77777777" w:rsidR="00257AE1" w:rsidRPr="003A0931" w:rsidRDefault="00257AE1">
            <w:pPr>
              <w:pStyle w:val="Prrafodelista"/>
              <w:numPr>
                <w:ilvl w:val="0"/>
                <w:numId w:val="30"/>
              </w:numPr>
              <w:tabs>
                <w:tab w:val="left" w:pos="142"/>
              </w:tabs>
              <w:ind w:left="0"/>
              <w:jc w:val="both"/>
              <w:rPr>
                <w:rFonts w:ascii="Montserrat" w:hAnsi="Montserrat"/>
                <w:color w:val="000000" w:themeColor="text1"/>
                <w:sz w:val="12"/>
                <w:szCs w:val="18"/>
              </w:rPr>
              <w:pPrChange w:id="1557" w:author="Ramsés Vázquez Lira" w:date="2020-01-11T19:09:00Z">
                <w:pPr>
                  <w:pStyle w:val="Prrafodelista"/>
                  <w:numPr>
                    <w:numId w:val="30"/>
                  </w:numPr>
                  <w:ind w:left="360" w:hanging="360"/>
                  <w:jc w:val="both"/>
                </w:pPr>
              </w:pPrChange>
            </w:pPr>
          </w:p>
        </w:tc>
        <w:tc>
          <w:tcPr>
            <w:tcW w:w="1148" w:type="dxa"/>
            <w:vMerge/>
          </w:tcPr>
          <w:p w14:paraId="66E6E238" w14:textId="77777777" w:rsidR="00257AE1" w:rsidRPr="003A0931" w:rsidRDefault="00257AE1">
            <w:pPr>
              <w:tabs>
                <w:tab w:val="left" w:pos="142"/>
              </w:tabs>
              <w:jc w:val="center"/>
              <w:rPr>
                <w:rFonts w:ascii="Montserrat" w:hAnsi="Montserrat"/>
                <w:color w:val="000000" w:themeColor="text1"/>
                <w:sz w:val="12"/>
                <w:szCs w:val="18"/>
              </w:rPr>
              <w:pPrChange w:id="1558" w:author="Ramsés Vázquez Lira" w:date="2020-01-11T19:09:00Z">
                <w:pPr>
                  <w:jc w:val="center"/>
                </w:pPr>
              </w:pPrChange>
            </w:pPr>
          </w:p>
        </w:tc>
        <w:tc>
          <w:tcPr>
            <w:tcW w:w="1134" w:type="dxa"/>
          </w:tcPr>
          <w:p w14:paraId="428162D3" w14:textId="77777777" w:rsidR="00257AE1" w:rsidRPr="003A0931" w:rsidRDefault="00257AE1">
            <w:pPr>
              <w:tabs>
                <w:tab w:val="left" w:pos="142"/>
              </w:tabs>
              <w:jc w:val="center"/>
              <w:rPr>
                <w:rFonts w:ascii="Montserrat" w:hAnsi="Montserrat"/>
                <w:color w:val="000000" w:themeColor="text1"/>
                <w:sz w:val="12"/>
                <w:szCs w:val="18"/>
              </w:rPr>
              <w:pPrChange w:id="1559" w:author="Ramsés Vázquez Lira" w:date="2020-01-11T19:09:00Z">
                <w:pPr>
                  <w:jc w:val="center"/>
                </w:pPr>
              </w:pPrChange>
            </w:pPr>
            <w:r w:rsidRPr="00202A62">
              <w:rPr>
                <w:rFonts w:ascii="Montserrat" w:hAnsi="Montserrat"/>
                <w:color w:val="000000" w:themeColor="text1"/>
                <w:sz w:val="12"/>
                <w:szCs w:val="18"/>
              </w:rPr>
              <w:t>Secundaria</w:t>
            </w:r>
          </w:p>
        </w:tc>
        <w:tc>
          <w:tcPr>
            <w:tcW w:w="1275" w:type="dxa"/>
            <w:vMerge/>
            <w:vAlign w:val="center"/>
          </w:tcPr>
          <w:p w14:paraId="78B90261" w14:textId="77777777" w:rsidR="00257AE1" w:rsidRPr="003A0931" w:rsidRDefault="00257AE1">
            <w:pPr>
              <w:tabs>
                <w:tab w:val="left" w:pos="142"/>
              </w:tabs>
              <w:jc w:val="center"/>
              <w:rPr>
                <w:rFonts w:ascii="Montserrat" w:hAnsi="Montserrat"/>
                <w:color w:val="000000" w:themeColor="text1"/>
                <w:sz w:val="12"/>
                <w:szCs w:val="18"/>
              </w:rPr>
              <w:pPrChange w:id="1560" w:author="Ramsés Vázquez Lira" w:date="2020-01-11T19:09:00Z">
                <w:pPr>
                  <w:jc w:val="center"/>
                </w:pPr>
              </w:pPrChange>
            </w:pPr>
          </w:p>
        </w:tc>
        <w:tc>
          <w:tcPr>
            <w:tcW w:w="993" w:type="dxa"/>
            <w:vMerge/>
            <w:vAlign w:val="center"/>
          </w:tcPr>
          <w:p w14:paraId="6C9D393F" w14:textId="77777777" w:rsidR="00257AE1" w:rsidRPr="003A0931" w:rsidRDefault="00257AE1">
            <w:pPr>
              <w:tabs>
                <w:tab w:val="left" w:pos="142"/>
              </w:tabs>
              <w:jc w:val="center"/>
              <w:rPr>
                <w:rFonts w:ascii="Montserrat" w:hAnsi="Montserrat"/>
                <w:color w:val="000000" w:themeColor="text1"/>
                <w:sz w:val="12"/>
                <w:szCs w:val="18"/>
              </w:rPr>
              <w:pPrChange w:id="1561" w:author="Ramsés Vázquez Lira" w:date="2020-01-11T19:09:00Z">
                <w:pPr>
                  <w:jc w:val="center"/>
                </w:pPr>
              </w:pPrChange>
            </w:pPr>
          </w:p>
        </w:tc>
        <w:tc>
          <w:tcPr>
            <w:tcW w:w="850" w:type="dxa"/>
            <w:vMerge/>
          </w:tcPr>
          <w:p w14:paraId="66AA2962" w14:textId="77777777" w:rsidR="00257AE1" w:rsidRPr="003A0931" w:rsidRDefault="00257AE1">
            <w:pPr>
              <w:tabs>
                <w:tab w:val="left" w:pos="142"/>
              </w:tabs>
              <w:jc w:val="center"/>
              <w:rPr>
                <w:rFonts w:ascii="Montserrat" w:hAnsi="Montserrat"/>
                <w:color w:val="000000" w:themeColor="text1"/>
                <w:sz w:val="12"/>
                <w:szCs w:val="18"/>
              </w:rPr>
              <w:pPrChange w:id="1562" w:author="Ramsés Vázquez Lira" w:date="2020-01-11T19:09:00Z">
                <w:pPr>
                  <w:jc w:val="center"/>
                </w:pPr>
              </w:pPrChange>
            </w:pPr>
          </w:p>
        </w:tc>
        <w:tc>
          <w:tcPr>
            <w:tcW w:w="753" w:type="dxa"/>
            <w:vMerge/>
            <w:vAlign w:val="center"/>
          </w:tcPr>
          <w:p w14:paraId="29028C6A" w14:textId="77777777" w:rsidR="00257AE1" w:rsidRPr="003A0931" w:rsidRDefault="00257AE1">
            <w:pPr>
              <w:tabs>
                <w:tab w:val="left" w:pos="142"/>
              </w:tabs>
              <w:jc w:val="center"/>
              <w:rPr>
                <w:rFonts w:ascii="Montserrat" w:hAnsi="Montserrat"/>
                <w:color w:val="000000" w:themeColor="text1"/>
                <w:sz w:val="12"/>
                <w:szCs w:val="18"/>
              </w:rPr>
              <w:pPrChange w:id="1563" w:author="Ramsés Vázquez Lira" w:date="2020-01-11T19:09:00Z">
                <w:pPr>
                  <w:jc w:val="center"/>
                </w:pPr>
              </w:pPrChange>
            </w:pPr>
          </w:p>
        </w:tc>
      </w:tr>
      <w:tr w:rsidR="00257AE1" w:rsidRPr="003A0931" w14:paraId="1B173CEC" w14:textId="77777777" w:rsidTr="00943101">
        <w:trPr>
          <w:trHeight w:val="108"/>
        </w:trPr>
        <w:tc>
          <w:tcPr>
            <w:tcW w:w="1042" w:type="dxa"/>
            <w:vMerge/>
            <w:vAlign w:val="center"/>
          </w:tcPr>
          <w:p w14:paraId="3D9B24DD" w14:textId="77777777" w:rsidR="00257AE1" w:rsidRPr="003A0931" w:rsidRDefault="00257AE1">
            <w:pPr>
              <w:tabs>
                <w:tab w:val="left" w:pos="142"/>
              </w:tabs>
              <w:rPr>
                <w:rFonts w:ascii="Montserrat" w:hAnsi="Montserrat"/>
                <w:color w:val="000000" w:themeColor="text1"/>
                <w:sz w:val="12"/>
                <w:szCs w:val="18"/>
              </w:rPr>
              <w:pPrChange w:id="1564" w:author="Ramsés Vázquez Lira" w:date="2020-01-11T19:09:00Z">
                <w:pPr/>
              </w:pPrChange>
            </w:pPr>
          </w:p>
        </w:tc>
        <w:tc>
          <w:tcPr>
            <w:tcW w:w="1633" w:type="dxa"/>
            <w:vMerge/>
          </w:tcPr>
          <w:p w14:paraId="03E1FCEB" w14:textId="77777777" w:rsidR="00257AE1" w:rsidRPr="003A0931" w:rsidRDefault="00257AE1">
            <w:pPr>
              <w:pStyle w:val="Prrafodelista"/>
              <w:numPr>
                <w:ilvl w:val="0"/>
                <w:numId w:val="30"/>
              </w:numPr>
              <w:tabs>
                <w:tab w:val="left" w:pos="142"/>
              </w:tabs>
              <w:ind w:left="0"/>
              <w:jc w:val="both"/>
              <w:rPr>
                <w:rFonts w:ascii="Montserrat" w:hAnsi="Montserrat"/>
                <w:color w:val="000000" w:themeColor="text1"/>
                <w:sz w:val="12"/>
                <w:szCs w:val="18"/>
              </w:rPr>
              <w:pPrChange w:id="1565" w:author="Ramsés Vázquez Lira" w:date="2020-01-11T19:09:00Z">
                <w:pPr>
                  <w:pStyle w:val="Prrafodelista"/>
                  <w:numPr>
                    <w:numId w:val="30"/>
                  </w:numPr>
                  <w:ind w:left="360" w:hanging="360"/>
                  <w:jc w:val="both"/>
                </w:pPr>
              </w:pPrChange>
            </w:pPr>
          </w:p>
        </w:tc>
        <w:tc>
          <w:tcPr>
            <w:tcW w:w="1148" w:type="dxa"/>
            <w:vMerge/>
          </w:tcPr>
          <w:p w14:paraId="0FB0738E" w14:textId="77777777" w:rsidR="00257AE1" w:rsidRPr="003A0931" w:rsidRDefault="00257AE1">
            <w:pPr>
              <w:tabs>
                <w:tab w:val="left" w:pos="142"/>
              </w:tabs>
              <w:jc w:val="center"/>
              <w:rPr>
                <w:rFonts w:ascii="Montserrat" w:hAnsi="Montserrat"/>
                <w:color w:val="000000" w:themeColor="text1"/>
                <w:sz w:val="12"/>
                <w:szCs w:val="18"/>
              </w:rPr>
              <w:pPrChange w:id="1566" w:author="Ramsés Vázquez Lira" w:date="2020-01-11T19:09:00Z">
                <w:pPr>
                  <w:jc w:val="center"/>
                </w:pPr>
              </w:pPrChange>
            </w:pPr>
          </w:p>
        </w:tc>
        <w:tc>
          <w:tcPr>
            <w:tcW w:w="1134" w:type="dxa"/>
          </w:tcPr>
          <w:p w14:paraId="7F4DBA31" w14:textId="77777777" w:rsidR="00257AE1" w:rsidRPr="003A0931" w:rsidRDefault="00257AE1">
            <w:pPr>
              <w:tabs>
                <w:tab w:val="left" w:pos="142"/>
              </w:tabs>
              <w:jc w:val="center"/>
              <w:rPr>
                <w:rFonts w:ascii="Montserrat" w:hAnsi="Montserrat"/>
                <w:color w:val="000000" w:themeColor="text1"/>
                <w:sz w:val="12"/>
                <w:szCs w:val="18"/>
              </w:rPr>
              <w:pPrChange w:id="1567" w:author="Ramsés Vázquez Lira" w:date="2020-01-11T19:09:00Z">
                <w:pPr>
                  <w:jc w:val="center"/>
                </w:pPr>
              </w:pPrChange>
            </w:pPr>
            <w:r w:rsidRPr="00202A62">
              <w:rPr>
                <w:rFonts w:ascii="Montserrat" w:hAnsi="Montserrat"/>
                <w:color w:val="000000" w:themeColor="text1"/>
                <w:sz w:val="12"/>
                <w:szCs w:val="18"/>
              </w:rPr>
              <w:t>Educación especial</w:t>
            </w:r>
          </w:p>
        </w:tc>
        <w:tc>
          <w:tcPr>
            <w:tcW w:w="1275" w:type="dxa"/>
            <w:vMerge/>
            <w:vAlign w:val="center"/>
          </w:tcPr>
          <w:p w14:paraId="63ECDF10" w14:textId="77777777" w:rsidR="00257AE1" w:rsidRPr="003A0931" w:rsidRDefault="00257AE1">
            <w:pPr>
              <w:tabs>
                <w:tab w:val="left" w:pos="142"/>
              </w:tabs>
              <w:jc w:val="center"/>
              <w:rPr>
                <w:rFonts w:ascii="Montserrat" w:hAnsi="Montserrat"/>
                <w:color w:val="000000" w:themeColor="text1"/>
                <w:sz w:val="12"/>
                <w:szCs w:val="18"/>
              </w:rPr>
              <w:pPrChange w:id="1568" w:author="Ramsés Vázquez Lira" w:date="2020-01-11T19:09:00Z">
                <w:pPr>
                  <w:jc w:val="center"/>
                </w:pPr>
              </w:pPrChange>
            </w:pPr>
          </w:p>
        </w:tc>
        <w:tc>
          <w:tcPr>
            <w:tcW w:w="993" w:type="dxa"/>
            <w:vMerge/>
            <w:vAlign w:val="center"/>
          </w:tcPr>
          <w:p w14:paraId="11364CFF" w14:textId="77777777" w:rsidR="00257AE1" w:rsidRPr="003A0931" w:rsidRDefault="00257AE1">
            <w:pPr>
              <w:tabs>
                <w:tab w:val="left" w:pos="142"/>
              </w:tabs>
              <w:jc w:val="center"/>
              <w:rPr>
                <w:rFonts w:ascii="Montserrat" w:hAnsi="Montserrat"/>
                <w:color w:val="000000" w:themeColor="text1"/>
                <w:sz w:val="12"/>
                <w:szCs w:val="18"/>
              </w:rPr>
              <w:pPrChange w:id="1569" w:author="Ramsés Vázquez Lira" w:date="2020-01-11T19:09:00Z">
                <w:pPr>
                  <w:jc w:val="center"/>
                </w:pPr>
              </w:pPrChange>
            </w:pPr>
          </w:p>
        </w:tc>
        <w:tc>
          <w:tcPr>
            <w:tcW w:w="850" w:type="dxa"/>
            <w:vMerge/>
          </w:tcPr>
          <w:p w14:paraId="6B34807E" w14:textId="77777777" w:rsidR="00257AE1" w:rsidRPr="003A0931" w:rsidRDefault="00257AE1">
            <w:pPr>
              <w:tabs>
                <w:tab w:val="left" w:pos="142"/>
              </w:tabs>
              <w:jc w:val="center"/>
              <w:rPr>
                <w:rFonts w:ascii="Montserrat" w:hAnsi="Montserrat"/>
                <w:color w:val="000000" w:themeColor="text1"/>
                <w:sz w:val="12"/>
                <w:szCs w:val="18"/>
              </w:rPr>
              <w:pPrChange w:id="1570" w:author="Ramsés Vázquez Lira" w:date="2020-01-11T19:09:00Z">
                <w:pPr>
                  <w:jc w:val="center"/>
                </w:pPr>
              </w:pPrChange>
            </w:pPr>
          </w:p>
        </w:tc>
        <w:tc>
          <w:tcPr>
            <w:tcW w:w="753" w:type="dxa"/>
            <w:vMerge/>
            <w:vAlign w:val="center"/>
          </w:tcPr>
          <w:p w14:paraId="583241E8" w14:textId="77777777" w:rsidR="00257AE1" w:rsidRPr="003A0931" w:rsidRDefault="00257AE1">
            <w:pPr>
              <w:tabs>
                <w:tab w:val="left" w:pos="142"/>
              </w:tabs>
              <w:jc w:val="center"/>
              <w:rPr>
                <w:rFonts w:ascii="Montserrat" w:hAnsi="Montserrat"/>
                <w:color w:val="000000" w:themeColor="text1"/>
                <w:sz w:val="12"/>
                <w:szCs w:val="18"/>
              </w:rPr>
              <w:pPrChange w:id="1571" w:author="Ramsés Vázquez Lira" w:date="2020-01-11T19:09:00Z">
                <w:pPr>
                  <w:jc w:val="center"/>
                </w:pPr>
              </w:pPrChange>
            </w:pPr>
          </w:p>
        </w:tc>
      </w:tr>
      <w:tr w:rsidR="00257AE1" w:rsidRPr="003A0931" w14:paraId="4A26124B" w14:textId="77777777" w:rsidTr="00943101">
        <w:trPr>
          <w:trHeight w:val="108"/>
        </w:trPr>
        <w:tc>
          <w:tcPr>
            <w:tcW w:w="1042" w:type="dxa"/>
            <w:vMerge/>
            <w:vAlign w:val="center"/>
          </w:tcPr>
          <w:p w14:paraId="6588E2D4" w14:textId="77777777" w:rsidR="00257AE1" w:rsidRPr="003A0931" w:rsidRDefault="00257AE1">
            <w:pPr>
              <w:tabs>
                <w:tab w:val="left" w:pos="142"/>
              </w:tabs>
              <w:rPr>
                <w:rFonts w:ascii="Montserrat" w:hAnsi="Montserrat"/>
                <w:color w:val="000000" w:themeColor="text1"/>
                <w:sz w:val="12"/>
                <w:szCs w:val="18"/>
              </w:rPr>
              <w:pPrChange w:id="1572" w:author="Ramsés Vázquez Lira" w:date="2020-01-11T19:09:00Z">
                <w:pPr/>
              </w:pPrChange>
            </w:pPr>
          </w:p>
        </w:tc>
        <w:tc>
          <w:tcPr>
            <w:tcW w:w="1633" w:type="dxa"/>
            <w:vMerge/>
          </w:tcPr>
          <w:p w14:paraId="4F72C897" w14:textId="77777777" w:rsidR="00257AE1" w:rsidRPr="003A0931" w:rsidRDefault="00257AE1">
            <w:pPr>
              <w:pStyle w:val="Prrafodelista"/>
              <w:numPr>
                <w:ilvl w:val="0"/>
                <w:numId w:val="30"/>
              </w:numPr>
              <w:tabs>
                <w:tab w:val="left" w:pos="142"/>
              </w:tabs>
              <w:ind w:left="0"/>
              <w:jc w:val="both"/>
              <w:rPr>
                <w:rFonts w:ascii="Montserrat" w:hAnsi="Montserrat"/>
                <w:color w:val="000000" w:themeColor="text1"/>
                <w:sz w:val="12"/>
                <w:szCs w:val="18"/>
              </w:rPr>
              <w:pPrChange w:id="1573" w:author="Ramsés Vázquez Lira" w:date="2020-01-11T19:09:00Z">
                <w:pPr>
                  <w:pStyle w:val="Prrafodelista"/>
                  <w:numPr>
                    <w:numId w:val="30"/>
                  </w:numPr>
                  <w:ind w:left="360" w:hanging="360"/>
                  <w:jc w:val="both"/>
                </w:pPr>
              </w:pPrChange>
            </w:pPr>
          </w:p>
        </w:tc>
        <w:tc>
          <w:tcPr>
            <w:tcW w:w="1148" w:type="dxa"/>
            <w:vMerge/>
          </w:tcPr>
          <w:p w14:paraId="01862013" w14:textId="77777777" w:rsidR="00257AE1" w:rsidRPr="003A0931" w:rsidRDefault="00257AE1">
            <w:pPr>
              <w:tabs>
                <w:tab w:val="left" w:pos="142"/>
              </w:tabs>
              <w:jc w:val="center"/>
              <w:rPr>
                <w:rFonts w:ascii="Montserrat" w:hAnsi="Montserrat"/>
                <w:color w:val="000000" w:themeColor="text1"/>
                <w:sz w:val="12"/>
                <w:szCs w:val="18"/>
              </w:rPr>
              <w:pPrChange w:id="1574" w:author="Ramsés Vázquez Lira" w:date="2020-01-11T19:09:00Z">
                <w:pPr>
                  <w:jc w:val="center"/>
                </w:pPr>
              </w:pPrChange>
            </w:pPr>
          </w:p>
        </w:tc>
        <w:tc>
          <w:tcPr>
            <w:tcW w:w="1134" w:type="dxa"/>
          </w:tcPr>
          <w:p w14:paraId="11893CDE" w14:textId="77777777" w:rsidR="00257AE1" w:rsidRPr="003A0931" w:rsidRDefault="00257AE1">
            <w:pPr>
              <w:tabs>
                <w:tab w:val="left" w:pos="142"/>
              </w:tabs>
              <w:jc w:val="center"/>
              <w:rPr>
                <w:rFonts w:ascii="Montserrat" w:hAnsi="Montserrat"/>
                <w:color w:val="000000" w:themeColor="text1"/>
                <w:sz w:val="12"/>
                <w:szCs w:val="18"/>
              </w:rPr>
              <w:pPrChange w:id="1575" w:author="Ramsés Vázquez Lira" w:date="2020-01-11T19:09:00Z">
                <w:pPr>
                  <w:jc w:val="center"/>
                </w:pPr>
              </w:pPrChange>
            </w:pPr>
            <w:r w:rsidRPr="00202A62">
              <w:rPr>
                <w:rFonts w:ascii="Montserrat" w:hAnsi="Montserrat"/>
                <w:color w:val="000000" w:themeColor="text1"/>
                <w:sz w:val="12"/>
                <w:szCs w:val="18"/>
              </w:rPr>
              <w:t>Inglés</w:t>
            </w:r>
          </w:p>
        </w:tc>
        <w:tc>
          <w:tcPr>
            <w:tcW w:w="1275" w:type="dxa"/>
            <w:vMerge/>
            <w:vAlign w:val="center"/>
          </w:tcPr>
          <w:p w14:paraId="58F0BA75" w14:textId="77777777" w:rsidR="00257AE1" w:rsidRPr="003A0931" w:rsidRDefault="00257AE1">
            <w:pPr>
              <w:tabs>
                <w:tab w:val="left" w:pos="142"/>
              </w:tabs>
              <w:jc w:val="center"/>
              <w:rPr>
                <w:rFonts w:ascii="Montserrat" w:hAnsi="Montserrat"/>
                <w:color w:val="000000" w:themeColor="text1"/>
                <w:sz w:val="12"/>
                <w:szCs w:val="18"/>
              </w:rPr>
              <w:pPrChange w:id="1576" w:author="Ramsés Vázquez Lira" w:date="2020-01-11T19:09:00Z">
                <w:pPr>
                  <w:jc w:val="center"/>
                </w:pPr>
              </w:pPrChange>
            </w:pPr>
          </w:p>
        </w:tc>
        <w:tc>
          <w:tcPr>
            <w:tcW w:w="993" w:type="dxa"/>
            <w:vMerge/>
            <w:vAlign w:val="center"/>
          </w:tcPr>
          <w:p w14:paraId="262E0D7C" w14:textId="77777777" w:rsidR="00257AE1" w:rsidRPr="003A0931" w:rsidRDefault="00257AE1">
            <w:pPr>
              <w:tabs>
                <w:tab w:val="left" w:pos="142"/>
              </w:tabs>
              <w:jc w:val="center"/>
              <w:rPr>
                <w:rFonts w:ascii="Montserrat" w:hAnsi="Montserrat"/>
                <w:color w:val="000000" w:themeColor="text1"/>
                <w:sz w:val="12"/>
                <w:szCs w:val="18"/>
              </w:rPr>
              <w:pPrChange w:id="1577" w:author="Ramsés Vázquez Lira" w:date="2020-01-11T19:09:00Z">
                <w:pPr>
                  <w:jc w:val="center"/>
                </w:pPr>
              </w:pPrChange>
            </w:pPr>
          </w:p>
        </w:tc>
        <w:tc>
          <w:tcPr>
            <w:tcW w:w="850" w:type="dxa"/>
            <w:vMerge/>
          </w:tcPr>
          <w:p w14:paraId="4FC80A4A" w14:textId="77777777" w:rsidR="00257AE1" w:rsidRPr="003A0931" w:rsidRDefault="00257AE1">
            <w:pPr>
              <w:tabs>
                <w:tab w:val="left" w:pos="142"/>
              </w:tabs>
              <w:jc w:val="center"/>
              <w:rPr>
                <w:rFonts w:ascii="Montserrat" w:hAnsi="Montserrat"/>
                <w:color w:val="000000" w:themeColor="text1"/>
                <w:sz w:val="12"/>
                <w:szCs w:val="18"/>
              </w:rPr>
              <w:pPrChange w:id="1578" w:author="Ramsés Vázquez Lira" w:date="2020-01-11T19:09:00Z">
                <w:pPr>
                  <w:jc w:val="center"/>
                </w:pPr>
              </w:pPrChange>
            </w:pPr>
          </w:p>
        </w:tc>
        <w:tc>
          <w:tcPr>
            <w:tcW w:w="753" w:type="dxa"/>
            <w:vMerge/>
            <w:vAlign w:val="center"/>
          </w:tcPr>
          <w:p w14:paraId="483F9438" w14:textId="77777777" w:rsidR="00257AE1" w:rsidRPr="003A0931" w:rsidRDefault="00257AE1">
            <w:pPr>
              <w:tabs>
                <w:tab w:val="left" w:pos="142"/>
              </w:tabs>
              <w:jc w:val="center"/>
              <w:rPr>
                <w:rFonts w:ascii="Montserrat" w:hAnsi="Montserrat"/>
                <w:color w:val="000000" w:themeColor="text1"/>
                <w:sz w:val="12"/>
                <w:szCs w:val="18"/>
              </w:rPr>
              <w:pPrChange w:id="1579" w:author="Ramsés Vázquez Lira" w:date="2020-01-11T19:09:00Z">
                <w:pPr>
                  <w:jc w:val="center"/>
                </w:pPr>
              </w:pPrChange>
            </w:pPr>
          </w:p>
        </w:tc>
      </w:tr>
      <w:tr w:rsidR="00257AE1" w:rsidRPr="003A0931" w14:paraId="43D707D7" w14:textId="77777777" w:rsidTr="00943101">
        <w:trPr>
          <w:trHeight w:val="147"/>
        </w:trPr>
        <w:tc>
          <w:tcPr>
            <w:tcW w:w="1042" w:type="dxa"/>
            <w:vMerge/>
            <w:vAlign w:val="center"/>
          </w:tcPr>
          <w:p w14:paraId="31989AF1" w14:textId="77777777" w:rsidR="00257AE1" w:rsidRPr="003A0931" w:rsidRDefault="00257AE1">
            <w:pPr>
              <w:tabs>
                <w:tab w:val="left" w:pos="142"/>
              </w:tabs>
              <w:rPr>
                <w:rFonts w:ascii="Montserrat" w:hAnsi="Montserrat"/>
                <w:color w:val="000000" w:themeColor="text1"/>
                <w:sz w:val="12"/>
                <w:szCs w:val="18"/>
              </w:rPr>
              <w:pPrChange w:id="1580" w:author="Ramsés Vázquez Lira" w:date="2020-01-11T19:09:00Z">
                <w:pPr/>
              </w:pPrChange>
            </w:pPr>
          </w:p>
        </w:tc>
        <w:tc>
          <w:tcPr>
            <w:tcW w:w="1633" w:type="dxa"/>
            <w:vMerge w:val="restart"/>
            <w:shd w:val="clear" w:color="auto" w:fill="auto"/>
          </w:tcPr>
          <w:p w14:paraId="467CE545" w14:textId="77777777" w:rsidR="00257AE1" w:rsidRPr="003A0931" w:rsidRDefault="00257AE1">
            <w:pPr>
              <w:pStyle w:val="Prrafodelista"/>
              <w:numPr>
                <w:ilvl w:val="0"/>
                <w:numId w:val="30"/>
              </w:numPr>
              <w:tabs>
                <w:tab w:val="left" w:pos="142"/>
              </w:tabs>
              <w:ind w:left="0"/>
              <w:jc w:val="both"/>
              <w:rPr>
                <w:rFonts w:ascii="Montserrat" w:hAnsi="Montserrat"/>
                <w:color w:val="000000" w:themeColor="text1"/>
                <w:sz w:val="12"/>
                <w:szCs w:val="18"/>
              </w:rPr>
              <w:pPrChange w:id="1581" w:author="Ramsés Vázquez Lira" w:date="2020-01-11T19:09:00Z">
                <w:pPr>
                  <w:pStyle w:val="Prrafodelista"/>
                  <w:numPr>
                    <w:numId w:val="30"/>
                  </w:numPr>
                  <w:ind w:left="360" w:hanging="360"/>
                  <w:jc w:val="both"/>
                </w:pPr>
              </w:pPrChange>
            </w:pPr>
            <w:r w:rsidRPr="003A0931">
              <w:rPr>
                <w:rFonts w:ascii="Montserrat" w:hAnsi="Montserrat"/>
                <w:color w:val="000000" w:themeColor="text1"/>
                <w:sz w:val="12"/>
                <w:szCs w:val="18"/>
              </w:rPr>
              <w:t>Cuestionario de habilidades socio-emocionales</w:t>
            </w:r>
          </w:p>
        </w:tc>
        <w:tc>
          <w:tcPr>
            <w:tcW w:w="1148" w:type="dxa"/>
            <w:vAlign w:val="center"/>
          </w:tcPr>
          <w:p w14:paraId="40745A1D" w14:textId="77777777" w:rsidR="00257AE1" w:rsidRPr="003A0931" w:rsidRDefault="00257AE1">
            <w:pPr>
              <w:tabs>
                <w:tab w:val="left" w:pos="142"/>
              </w:tabs>
              <w:jc w:val="center"/>
              <w:rPr>
                <w:rFonts w:ascii="Montserrat" w:hAnsi="Montserrat"/>
                <w:color w:val="000000" w:themeColor="text1"/>
                <w:sz w:val="12"/>
                <w:szCs w:val="18"/>
              </w:rPr>
              <w:pPrChange w:id="1582" w:author="Ramsés Vázquez Lira" w:date="2020-01-11T19:09:00Z">
                <w:pPr>
                  <w:jc w:val="center"/>
                </w:pPr>
              </w:pPrChange>
            </w:pPr>
            <w:r w:rsidRPr="00202A62">
              <w:rPr>
                <w:rFonts w:ascii="Montserrat" w:hAnsi="Montserrat"/>
                <w:color w:val="000000" w:themeColor="text1"/>
                <w:sz w:val="12"/>
                <w:szCs w:val="18"/>
              </w:rPr>
              <w:t>Docente y técnico docente</w:t>
            </w:r>
          </w:p>
        </w:tc>
        <w:tc>
          <w:tcPr>
            <w:tcW w:w="1134" w:type="dxa"/>
            <w:vMerge w:val="restart"/>
            <w:vAlign w:val="center"/>
          </w:tcPr>
          <w:p w14:paraId="4AB1E067" w14:textId="77777777" w:rsidR="00257AE1" w:rsidRPr="003A0931" w:rsidRDefault="00257AE1">
            <w:pPr>
              <w:tabs>
                <w:tab w:val="left" w:pos="142"/>
              </w:tabs>
              <w:jc w:val="center"/>
              <w:rPr>
                <w:rFonts w:ascii="Montserrat" w:hAnsi="Montserrat"/>
                <w:color w:val="000000" w:themeColor="text1"/>
                <w:sz w:val="12"/>
                <w:szCs w:val="18"/>
              </w:rPr>
              <w:pPrChange w:id="1583" w:author="Ramsés Vázquez Lira" w:date="2020-01-11T19:09:00Z">
                <w:pPr>
                  <w:jc w:val="center"/>
                </w:pPr>
              </w:pPrChange>
            </w:pPr>
            <w:r w:rsidRPr="00202A62">
              <w:rPr>
                <w:rFonts w:ascii="Montserrat" w:hAnsi="Montserrat"/>
                <w:color w:val="000000" w:themeColor="text1"/>
                <w:sz w:val="12"/>
                <w:szCs w:val="18"/>
              </w:rPr>
              <w:t>Genérico para EB</w:t>
            </w:r>
          </w:p>
        </w:tc>
        <w:tc>
          <w:tcPr>
            <w:tcW w:w="1275" w:type="dxa"/>
            <w:vMerge w:val="restart"/>
            <w:vAlign w:val="center"/>
          </w:tcPr>
          <w:p w14:paraId="24FAAF67" w14:textId="77777777" w:rsidR="00257AE1" w:rsidRPr="003A0931" w:rsidRDefault="00257AE1">
            <w:pPr>
              <w:tabs>
                <w:tab w:val="left" w:pos="142"/>
              </w:tabs>
              <w:jc w:val="center"/>
              <w:rPr>
                <w:rFonts w:ascii="Montserrat" w:hAnsi="Montserrat"/>
                <w:color w:val="000000" w:themeColor="text1"/>
                <w:sz w:val="12"/>
                <w:szCs w:val="18"/>
              </w:rPr>
              <w:pPrChange w:id="1584" w:author="Ramsés Vázquez Lira" w:date="2020-01-11T19:09:00Z">
                <w:pPr>
                  <w:jc w:val="center"/>
                </w:pPr>
              </w:pPrChange>
            </w:pPr>
            <w:r w:rsidRPr="003A0931">
              <w:rPr>
                <w:rFonts w:ascii="Montserrat" w:hAnsi="Montserrat"/>
                <w:color w:val="000000" w:themeColor="text1"/>
                <w:sz w:val="12"/>
                <w:szCs w:val="18"/>
              </w:rPr>
              <w:t>Octubre</w:t>
            </w:r>
          </w:p>
        </w:tc>
        <w:tc>
          <w:tcPr>
            <w:tcW w:w="993" w:type="dxa"/>
            <w:vMerge w:val="restart"/>
            <w:vAlign w:val="center"/>
          </w:tcPr>
          <w:p w14:paraId="4027D00B" w14:textId="77777777" w:rsidR="00257AE1" w:rsidRPr="003A0931" w:rsidRDefault="00257AE1">
            <w:pPr>
              <w:tabs>
                <w:tab w:val="left" w:pos="142"/>
              </w:tabs>
              <w:jc w:val="center"/>
              <w:rPr>
                <w:rFonts w:ascii="Montserrat" w:hAnsi="Montserrat"/>
                <w:color w:val="000000" w:themeColor="text1"/>
                <w:sz w:val="12"/>
                <w:szCs w:val="18"/>
              </w:rPr>
              <w:pPrChange w:id="1585" w:author="Ramsés Vázquez Lira" w:date="2020-01-11T19:09:00Z">
                <w:pPr>
                  <w:jc w:val="center"/>
                </w:pPr>
              </w:pPrChange>
            </w:pPr>
            <w:r w:rsidRPr="003A0931">
              <w:rPr>
                <w:rFonts w:ascii="Montserrat" w:hAnsi="Montserrat"/>
                <w:color w:val="000000" w:themeColor="text1"/>
                <w:sz w:val="12"/>
                <w:szCs w:val="18"/>
              </w:rPr>
              <w:t>Octubre</w:t>
            </w:r>
          </w:p>
        </w:tc>
        <w:tc>
          <w:tcPr>
            <w:tcW w:w="850" w:type="dxa"/>
            <w:vMerge w:val="restart"/>
          </w:tcPr>
          <w:p w14:paraId="526516BA" w14:textId="77777777" w:rsidR="00257AE1" w:rsidRPr="003A0931" w:rsidRDefault="00257AE1">
            <w:pPr>
              <w:tabs>
                <w:tab w:val="left" w:pos="142"/>
              </w:tabs>
              <w:jc w:val="center"/>
              <w:rPr>
                <w:rFonts w:ascii="Montserrat" w:hAnsi="Montserrat"/>
                <w:color w:val="000000" w:themeColor="text1"/>
                <w:sz w:val="12"/>
                <w:szCs w:val="18"/>
              </w:rPr>
              <w:pPrChange w:id="1586" w:author="Ramsés Vázquez Lira" w:date="2020-01-11T19:09:00Z">
                <w:pPr>
                  <w:jc w:val="center"/>
                </w:pPr>
              </w:pPrChange>
            </w:pPr>
          </w:p>
        </w:tc>
        <w:tc>
          <w:tcPr>
            <w:tcW w:w="753" w:type="dxa"/>
            <w:vMerge w:val="restart"/>
            <w:vAlign w:val="center"/>
          </w:tcPr>
          <w:p w14:paraId="0B25CA85" w14:textId="77777777" w:rsidR="00257AE1" w:rsidRPr="003A0931" w:rsidRDefault="00257AE1">
            <w:pPr>
              <w:tabs>
                <w:tab w:val="left" w:pos="142"/>
              </w:tabs>
              <w:jc w:val="center"/>
              <w:rPr>
                <w:rFonts w:ascii="Montserrat" w:hAnsi="Montserrat"/>
                <w:color w:val="000000" w:themeColor="text1"/>
                <w:sz w:val="12"/>
                <w:szCs w:val="18"/>
              </w:rPr>
              <w:pPrChange w:id="1587" w:author="Ramsés Vázquez Lira" w:date="2020-01-11T19:09:00Z">
                <w:pPr>
                  <w:jc w:val="center"/>
                </w:pPr>
              </w:pPrChange>
            </w:pPr>
          </w:p>
        </w:tc>
      </w:tr>
      <w:tr w:rsidR="00257AE1" w:rsidRPr="003A0931" w14:paraId="4452AFFD" w14:textId="77777777" w:rsidTr="00943101">
        <w:trPr>
          <w:trHeight w:val="146"/>
        </w:trPr>
        <w:tc>
          <w:tcPr>
            <w:tcW w:w="1042" w:type="dxa"/>
            <w:vMerge/>
            <w:vAlign w:val="center"/>
          </w:tcPr>
          <w:p w14:paraId="2B548D70" w14:textId="77777777" w:rsidR="00257AE1" w:rsidRPr="003A0931" w:rsidRDefault="00257AE1">
            <w:pPr>
              <w:tabs>
                <w:tab w:val="left" w:pos="142"/>
              </w:tabs>
              <w:rPr>
                <w:rFonts w:ascii="Montserrat" w:hAnsi="Montserrat"/>
                <w:color w:val="000000" w:themeColor="text1"/>
                <w:sz w:val="12"/>
                <w:szCs w:val="18"/>
              </w:rPr>
              <w:pPrChange w:id="1588" w:author="Ramsés Vázquez Lira" w:date="2020-01-11T19:09:00Z">
                <w:pPr/>
              </w:pPrChange>
            </w:pPr>
          </w:p>
        </w:tc>
        <w:tc>
          <w:tcPr>
            <w:tcW w:w="1633" w:type="dxa"/>
            <w:vMerge/>
            <w:shd w:val="clear" w:color="auto" w:fill="auto"/>
          </w:tcPr>
          <w:p w14:paraId="65C2BC5B" w14:textId="77777777" w:rsidR="00257AE1" w:rsidRPr="003A0931" w:rsidRDefault="00257AE1">
            <w:pPr>
              <w:pStyle w:val="Prrafodelista"/>
              <w:numPr>
                <w:ilvl w:val="0"/>
                <w:numId w:val="30"/>
              </w:numPr>
              <w:tabs>
                <w:tab w:val="left" w:pos="142"/>
              </w:tabs>
              <w:ind w:left="0"/>
              <w:jc w:val="both"/>
              <w:rPr>
                <w:rFonts w:ascii="Montserrat" w:hAnsi="Montserrat"/>
                <w:color w:val="000000" w:themeColor="text1"/>
                <w:sz w:val="12"/>
                <w:szCs w:val="18"/>
              </w:rPr>
              <w:pPrChange w:id="1589" w:author="Ramsés Vázquez Lira" w:date="2020-01-11T19:09:00Z">
                <w:pPr>
                  <w:pStyle w:val="Prrafodelista"/>
                  <w:numPr>
                    <w:numId w:val="30"/>
                  </w:numPr>
                  <w:ind w:left="360" w:hanging="360"/>
                  <w:jc w:val="both"/>
                </w:pPr>
              </w:pPrChange>
            </w:pPr>
          </w:p>
        </w:tc>
        <w:tc>
          <w:tcPr>
            <w:tcW w:w="1148" w:type="dxa"/>
          </w:tcPr>
          <w:p w14:paraId="7AC0D183" w14:textId="77777777" w:rsidR="00257AE1" w:rsidRPr="003A0931" w:rsidRDefault="00257AE1">
            <w:pPr>
              <w:tabs>
                <w:tab w:val="left" w:pos="142"/>
              </w:tabs>
              <w:jc w:val="center"/>
              <w:rPr>
                <w:rFonts w:ascii="Montserrat" w:hAnsi="Montserrat"/>
                <w:color w:val="000000" w:themeColor="text1"/>
                <w:sz w:val="12"/>
                <w:szCs w:val="18"/>
              </w:rPr>
              <w:pPrChange w:id="1590" w:author="Ramsés Vázquez Lira" w:date="2020-01-11T19:09:00Z">
                <w:pPr>
                  <w:jc w:val="center"/>
                </w:pPr>
              </w:pPrChange>
            </w:pPr>
            <w:r w:rsidRPr="00202A62">
              <w:rPr>
                <w:rFonts w:ascii="Montserrat" w:hAnsi="Montserrat"/>
                <w:color w:val="000000" w:themeColor="text1"/>
                <w:sz w:val="12"/>
                <w:szCs w:val="18"/>
              </w:rPr>
              <w:t>ATP</w:t>
            </w:r>
          </w:p>
        </w:tc>
        <w:tc>
          <w:tcPr>
            <w:tcW w:w="1134" w:type="dxa"/>
            <w:vMerge/>
            <w:vAlign w:val="center"/>
          </w:tcPr>
          <w:p w14:paraId="5232825A" w14:textId="77777777" w:rsidR="00257AE1" w:rsidRPr="003A0931" w:rsidRDefault="00257AE1">
            <w:pPr>
              <w:tabs>
                <w:tab w:val="left" w:pos="142"/>
              </w:tabs>
              <w:jc w:val="center"/>
              <w:rPr>
                <w:rFonts w:ascii="Montserrat" w:hAnsi="Montserrat"/>
                <w:color w:val="000000" w:themeColor="text1"/>
                <w:sz w:val="12"/>
                <w:szCs w:val="18"/>
              </w:rPr>
              <w:pPrChange w:id="1591" w:author="Ramsés Vázquez Lira" w:date="2020-01-11T19:09:00Z">
                <w:pPr>
                  <w:jc w:val="center"/>
                </w:pPr>
              </w:pPrChange>
            </w:pPr>
          </w:p>
        </w:tc>
        <w:tc>
          <w:tcPr>
            <w:tcW w:w="1275" w:type="dxa"/>
            <w:vMerge/>
            <w:vAlign w:val="center"/>
          </w:tcPr>
          <w:p w14:paraId="76BFA8F5" w14:textId="77777777" w:rsidR="00257AE1" w:rsidRPr="003A0931" w:rsidRDefault="00257AE1">
            <w:pPr>
              <w:tabs>
                <w:tab w:val="left" w:pos="142"/>
              </w:tabs>
              <w:jc w:val="center"/>
              <w:rPr>
                <w:rFonts w:ascii="Montserrat" w:hAnsi="Montserrat"/>
                <w:color w:val="000000" w:themeColor="text1"/>
                <w:sz w:val="12"/>
                <w:szCs w:val="18"/>
              </w:rPr>
              <w:pPrChange w:id="1592" w:author="Ramsés Vázquez Lira" w:date="2020-01-11T19:09:00Z">
                <w:pPr>
                  <w:jc w:val="center"/>
                </w:pPr>
              </w:pPrChange>
            </w:pPr>
          </w:p>
        </w:tc>
        <w:tc>
          <w:tcPr>
            <w:tcW w:w="993" w:type="dxa"/>
            <w:vMerge/>
            <w:vAlign w:val="center"/>
          </w:tcPr>
          <w:p w14:paraId="31C1BF48" w14:textId="77777777" w:rsidR="00257AE1" w:rsidRPr="003A0931" w:rsidRDefault="00257AE1">
            <w:pPr>
              <w:tabs>
                <w:tab w:val="left" w:pos="142"/>
              </w:tabs>
              <w:jc w:val="center"/>
              <w:rPr>
                <w:rFonts w:ascii="Montserrat" w:hAnsi="Montserrat"/>
                <w:color w:val="000000" w:themeColor="text1"/>
                <w:sz w:val="12"/>
                <w:szCs w:val="18"/>
              </w:rPr>
              <w:pPrChange w:id="1593" w:author="Ramsés Vázquez Lira" w:date="2020-01-11T19:09:00Z">
                <w:pPr>
                  <w:jc w:val="center"/>
                </w:pPr>
              </w:pPrChange>
            </w:pPr>
          </w:p>
        </w:tc>
        <w:tc>
          <w:tcPr>
            <w:tcW w:w="850" w:type="dxa"/>
            <w:vMerge/>
          </w:tcPr>
          <w:p w14:paraId="70D405CB" w14:textId="77777777" w:rsidR="00257AE1" w:rsidRPr="003A0931" w:rsidRDefault="00257AE1">
            <w:pPr>
              <w:tabs>
                <w:tab w:val="left" w:pos="142"/>
              </w:tabs>
              <w:jc w:val="center"/>
              <w:rPr>
                <w:rFonts w:ascii="Montserrat" w:hAnsi="Montserrat"/>
                <w:color w:val="000000" w:themeColor="text1"/>
                <w:sz w:val="12"/>
                <w:szCs w:val="18"/>
              </w:rPr>
              <w:pPrChange w:id="1594" w:author="Ramsés Vázquez Lira" w:date="2020-01-11T19:09:00Z">
                <w:pPr>
                  <w:jc w:val="center"/>
                </w:pPr>
              </w:pPrChange>
            </w:pPr>
          </w:p>
        </w:tc>
        <w:tc>
          <w:tcPr>
            <w:tcW w:w="753" w:type="dxa"/>
            <w:vMerge/>
            <w:vAlign w:val="center"/>
          </w:tcPr>
          <w:p w14:paraId="10EF3862" w14:textId="77777777" w:rsidR="00257AE1" w:rsidRPr="003A0931" w:rsidRDefault="00257AE1">
            <w:pPr>
              <w:tabs>
                <w:tab w:val="left" w:pos="142"/>
              </w:tabs>
              <w:jc w:val="center"/>
              <w:rPr>
                <w:rFonts w:ascii="Montserrat" w:hAnsi="Montserrat"/>
                <w:color w:val="000000" w:themeColor="text1"/>
                <w:sz w:val="12"/>
                <w:szCs w:val="18"/>
              </w:rPr>
              <w:pPrChange w:id="1595" w:author="Ramsés Vázquez Lira" w:date="2020-01-11T19:09:00Z">
                <w:pPr>
                  <w:jc w:val="center"/>
                </w:pPr>
              </w:pPrChange>
            </w:pPr>
          </w:p>
        </w:tc>
      </w:tr>
      <w:tr w:rsidR="00257AE1" w:rsidRPr="003A0931" w14:paraId="3B615715" w14:textId="77777777" w:rsidTr="00943101">
        <w:trPr>
          <w:trHeight w:val="146"/>
        </w:trPr>
        <w:tc>
          <w:tcPr>
            <w:tcW w:w="1042" w:type="dxa"/>
            <w:vMerge/>
            <w:vAlign w:val="center"/>
          </w:tcPr>
          <w:p w14:paraId="33365314" w14:textId="77777777" w:rsidR="00257AE1" w:rsidRPr="003A0931" w:rsidRDefault="00257AE1">
            <w:pPr>
              <w:tabs>
                <w:tab w:val="left" w:pos="142"/>
              </w:tabs>
              <w:rPr>
                <w:rFonts w:ascii="Montserrat" w:hAnsi="Montserrat"/>
                <w:color w:val="000000" w:themeColor="text1"/>
                <w:sz w:val="12"/>
                <w:szCs w:val="18"/>
              </w:rPr>
              <w:pPrChange w:id="1596" w:author="Ramsés Vázquez Lira" w:date="2020-01-11T19:09:00Z">
                <w:pPr/>
              </w:pPrChange>
            </w:pPr>
          </w:p>
        </w:tc>
        <w:tc>
          <w:tcPr>
            <w:tcW w:w="1633" w:type="dxa"/>
            <w:vMerge/>
            <w:shd w:val="clear" w:color="auto" w:fill="auto"/>
          </w:tcPr>
          <w:p w14:paraId="461DFBC2" w14:textId="77777777" w:rsidR="00257AE1" w:rsidRPr="003A0931" w:rsidRDefault="00257AE1">
            <w:pPr>
              <w:pStyle w:val="Prrafodelista"/>
              <w:numPr>
                <w:ilvl w:val="0"/>
                <w:numId w:val="30"/>
              </w:numPr>
              <w:tabs>
                <w:tab w:val="left" w:pos="142"/>
              </w:tabs>
              <w:ind w:left="0"/>
              <w:jc w:val="both"/>
              <w:rPr>
                <w:rFonts w:ascii="Montserrat" w:hAnsi="Montserrat"/>
                <w:color w:val="000000" w:themeColor="text1"/>
                <w:sz w:val="12"/>
                <w:szCs w:val="18"/>
              </w:rPr>
              <w:pPrChange w:id="1597" w:author="Ramsés Vázquez Lira" w:date="2020-01-11T19:09:00Z">
                <w:pPr>
                  <w:pStyle w:val="Prrafodelista"/>
                  <w:numPr>
                    <w:numId w:val="30"/>
                  </w:numPr>
                  <w:ind w:left="360" w:hanging="360"/>
                  <w:jc w:val="both"/>
                </w:pPr>
              </w:pPrChange>
            </w:pPr>
          </w:p>
        </w:tc>
        <w:tc>
          <w:tcPr>
            <w:tcW w:w="1148" w:type="dxa"/>
          </w:tcPr>
          <w:p w14:paraId="075024FC" w14:textId="77777777" w:rsidR="00257AE1" w:rsidRPr="003A0931" w:rsidRDefault="00257AE1">
            <w:pPr>
              <w:tabs>
                <w:tab w:val="left" w:pos="142"/>
              </w:tabs>
              <w:jc w:val="center"/>
              <w:rPr>
                <w:rFonts w:ascii="Montserrat" w:hAnsi="Montserrat"/>
                <w:color w:val="000000" w:themeColor="text1"/>
                <w:sz w:val="12"/>
                <w:szCs w:val="18"/>
              </w:rPr>
              <w:pPrChange w:id="1598" w:author="Ramsés Vázquez Lira" w:date="2020-01-11T19:09:00Z">
                <w:pPr>
                  <w:jc w:val="center"/>
                </w:pPr>
              </w:pPrChange>
            </w:pPr>
            <w:r w:rsidRPr="00202A62">
              <w:rPr>
                <w:rFonts w:ascii="Montserrat" w:hAnsi="Montserrat"/>
                <w:color w:val="000000" w:themeColor="text1"/>
                <w:sz w:val="12"/>
                <w:szCs w:val="18"/>
              </w:rPr>
              <w:t>Dirección</w:t>
            </w:r>
          </w:p>
        </w:tc>
        <w:tc>
          <w:tcPr>
            <w:tcW w:w="1134" w:type="dxa"/>
            <w:vMerge/>
            <w:vAlign w:val="center"/>
          </w:tcPr>
          <w:p w14:paraId="28A7936B" w14:textId="77777777" w:rsidR="00257AE1" w:rsidRPr="003A0931" w:rsidRDefault="00257AE1">
            <w:pPr>
              <w:tabs>
                <w:tab w:val="left" w:pos="142"/>
              </w:tabs>
              <w:jc w:val="center"/>
              <w:rPr>
                <w:rFonts w:ascii="Montserrat" w:hAnsi="Montserrat"/>
                <w:color w:val="000000" w:themeColor="text1"/>
                <w:sz w:val="12"/>
                <w:szCs w:val="18"/>
              </w:rPr>
              <w:pPrChange w:id="1599" w:author="Ramsés Vázquez Lira" w:date="2020-01-11T19:09:00Z">
                <w:pPr>
                  <w:jc w:val="center"/>
                </w:pPr>
              </w:pPrChange>
            </w:pPr>
          </w:p>
        </w:tc>
        <w:tc>
          <w:tcPr>
            <w:tcW w:w="1275" w:type="dxa"/>
            <w:vMerge/>
            <w:vAlign w:val="center"/>
          </w:tcPr>
          <w:p w14:paraId="3FCF285E" w14:textId="77777777" w:rsidR="00257AE1" w:rsidRPr="003A0931" w:rsidRDefault="00257AE1">
            <w:pPr>
              <w:tabs>
                <w:tab w:val="left" w:pos="142"/>
              </w:tabs>
              <w:jc w:val="center"/>
              <w:rPr>
                <w:rFonts w:ascii="Montserrat" w:hAnsi="Montserrat"/>
                <w:color w:val="000000" w:themeColor="text1"/>
                <w:sz w:val="12"/>
                <w:szCs w:val="18"/>
              </w:rPr>
              <w:pPrChange w:id="1600" w:author="Ramsés Vázquez Lira" w:date="2020-01-11T19:09:00Z">
                <w:pPr>
                  <w:jc w:val="center"/>
                </w:pPr>
              </w:pPrChange>
            </w:pPr>
          </w:p>
        </w:tc>
        <w:tc>
          <w:tcPr>
            <w:tcW w:w="993" w:type="dxa"/>
            <w:vMerge/>
            <w:vAlign w:val="center"/>
          </w:tcPr>
          <w:p w14:paraId="094C7658" w14:textId="77777777" w:rsidR="00257AE1" w:rsidRPr="003A0931" w:rsidRDefault="00257AE1">
            <w:pPr>
              <w:tabs>
                <w:tab w:val="left" w:pos="142"/>
              </w:tabs>
              <w:jc w:val="center"/>
              <w:rPr>
                <w:rFonts w:ascii="Montserrat" w:hAnsi="Montserrat"/>
                <w:color w:val="000000" w:themeColor="text1"/>
                <w:sz w:val="12"/>
                <w:szCs w:val="18"/>
              </w:rPr>
              <w:pPrChange w:id="1601" w:author="Ramsés Vázquez Lira" w:date="2020-01-11T19:09:00Z">
                <w:pPr>
                  <w:jc w:val="center"/>
                </w:pPr>
              </w:pPrChange>
            </w:pPr>
          </w:p>
        </w:tc>
        <w:tc>
          <w:tcPr>
            <w:tcW w:w="850" w:type="dxa"/>
            <w:vMerge/>
          </w:tcPr>
          <w:p w14:paraId="5564B96D" w14:textId="77777777" w:rsidR="00257AE1" w:rsidRPr="003A0931" w:rsidRDefault="00257AE1">
            <w:pPr>
              <w:tabs>
                <w:tab w:val="left" w:pos="142"/>
              </w:tabs>
              <w:jc w:val="center"/>
              <w:rPr>
                <w:rFonts w:ascii="Montserrat" w:hAnsi="Montserrat"/>
                <w:color w:val="000000" w:themeColor="text1"/>
                <w:sz w:val="12"/>
                <w:szCs w:val="18"/>
              </w:rPr>
              <w:pPrChange w:id="1602" w:author="Ramsés Vázquez Lira" w:date="2020-01-11T19:09:00Z">
                <w:pPr>
                  <w:jc w:val="center"/>
                </w:pPr>
              </w:pPrChange>
            </w:pPr>
          </w:p>
        </w:tc>
        <w:tc>
          <w:tcPr>
            <w:tcW w:w="753" w:type="dxa"/>
            <w:vMerge/>
            <w:vAlign w:val="center"/>
          </w:tcPr>
          <w:p w14:paraId="142A71ED" w14:textId="77777777" w:rsidR="00257AE1" w:rsidRPr="003A0931" w:rsidRDefault="00257AE1">
            <w:pPr>
              <w:tabs>
                <w:tab w:val="left" w:pos="142"/>
              </w:tabs>
              <w:jc w:val="center"/>
              <w:rPr>
                <w:rFonts w:ascii="Montserrat" w:hAnsi="Montserrat"/>
                <w:color w:val="000000" w:themeColor="text1"/>
                <w:sz w:val="12"/>
                <w:szCs w:val="18"/>
              </w:rPr>
              <w:pPrChange w:id="1603" w:author="Ramsés Vázquez Lira" w:date="2020-01-11T19:09:00Z">
                <w:pPr>
                  <w:jc w:val="center"/>
                </w:pPr>
              </w:pPrChange>
            </w:pPr>
          </w:p>
        </w:tc>
      </w:tr>
      <w:tr w:rsidR="00257AE1" w:rsidRPr="003A0931" w14:paraId="21F76208" w14:textId="77777777" w:rsidTr="00943101">
        <w:trPr>
          <w:trHeight w:val="146"/>
        </w:trPr>
        <w:tc>
          <w:tcPr>
            <w:tcW w:w="1042" w:type="dxa"/>
            <w:vMerge/>
            <w:vAlign w:val="center"/>
          </w:tcPr>
          <w:p w14:paraId="20568D22" w14:textId="77777777" w:rsidR="00257AE1" w:rsidRPr="003A0931" w:rsidRDefault="00257AE1">
            <w:pPr>
              <w:tabs>
                <w:tab w:val="left" w:pos="142"/>
              </w:tabs>
              <w:rPr>
                <w:rFonts w:ascii="Montserrat" w:hAnsi="Montserrat"/>
                <w:color w:val="000000" w:themeColor="text1"/>
                <w:sz w:val="12"/>
                <w:szCs w:val="18"/>
              </w:rPr>
              <w:pPrChange w:id="1604" w:author="Ramsés Vázquez Lira" w:date="2020-01-11T19:09:00Z">
                <w:pPr/>
              </w:pPrChange>
            </w:pPr>
          </w:p>
        </w:tc>
        <w:tc>
          <w:tcPr>
            <w:tcW w:w="1633" w:type="dxa"/>
            <w:vMerge/>
            <w:shd w:val="clear" w:color="auto" w:fill="auto"/>
          </w:tcPr>
          <w:p w14:paraId="33711649" w14:textId="77777777" w:rsidR="00257AE1" w:rsidRPr="003A0931" w:rsidRDefault="00257AE1">
            <w:pPr>
              <w:pStyle w:val="Prrafodelista"/>
              <w:numPr>
                <w:ilvl w:val="0"/>
                <w:numId w:val="30"/>
              </w:numPr>
              <w:tabs>
                <w:tab w:val="left" w:pos="142"/>
              </w:tabs>
              <w:ind w:left="0"/>
              <w:jc w:val="both"/>
              <w:rPr>
                <w:rFonts w:ascii="Montserrat" w:hAnsi="Montserrat"/>
                <w:color w:val="000000" w:themeColor="text1"/>
                <w:sz w:val="12"/>
                <w:szCs w:val="18"/>
              </w:rPr>
              <w:pPrChange w:id="1605" w:author="Ramsés Vázquez Lira" w:date="2020-01-11T19:09:00Z">
                <w:pPr>
                  <w:pStyle w:val="Prrafodelista"/>
                  <w:numPr>
                    <w:numId w:val="30"/>
                  </w:numPr>
                  <w:ind w:left="360" w:hanging="360"/>
                  <w:jc w:val="both"/>
                </w:pPr>
              </w:pPrChange>
            </w:pPr>
          </w:p>
        </w:tc>
        <w:tc>
          <w:tcPr>
            <w:tcW w:w="1148" w:type="dxa"/>
          </w:tcPr>
          <w:p w14:paraId="1470CC8F" w14:textId="77777777" w:rsidR="00257AE1" w:rsidRPr="003A0931" w:rsidRDefault="00257AE1">
            <w:pPr>
              <w:tabs>
                <w:tab w:val="left" w:pos="142"/>
              </w:tabs>
              <w:jc w:val="center"/>
              <w:rPr>
                <w:rFonts w:ascii="Montserrat" w:hAnsi="Montserrat"/>
                <w:color w:val="000000" w:themeColor="text1"/>
                <w:sz w:val="12"/>
                <w:szCs w:val="18"/>
              </w:rPr>
              <w:pPrChange w:id="1606" w:author="Ramsés Vázquez Lira" w:date="2020-01-11T19:09:00Z">
                <w:pPr>
                  <w:jc w:val="center"/>
                </w:pPr>
              </w:pPrChange>
            </w:pPr>
            <w:r w:rsidRPr="00202A62">
              <w:rPr>
                <w:rFonts w:ascii="Montserrat" w:hAnsi="Montserrat"/>
                <w:color w:val="000000" w:themeColor="text1"/>
                <w:sz w:val="12"/>
                <w:szCs w:val="18"/>
              </w:rPr>
              <w:t>Supervisión</w:t>
            </w:r>
          </w:p>
        </w:tc>
        <w:tc>
          <w:tcPr>
            <w:tcW w:w="1134" w:type="dxa"/>
            <w:vMerge/>
            <w:vAlign w:val="center"/>
          </w:tcPr>
          <w:p w14:paraId="46643BDA" w14:textId="77777777" w:rsidR="00257AE1" w:rsidRPr="003A0931" w:rsidRDefault="00257AE1">
            <w:pPr>
              <w:tabs>
                <w:tab w:val="left" w:pos="142"/>
              </w:tabs>
              <w:jc w:val="center"/>
              <w:rPr>
                <w:rFonts w:ascii="Montserrat" w:hAnsi="Montserrat"/>
                <w:color w:val="000000" w:themeColor="text1"/>
                <w:sz w:val="12"/>
                <w:szCs w:val="18"/>
              </w:rPr>
              <w:pPrChange w:id="1607" w:author="Ramsés Vázquez Lira" w:date="2020-01-11T19:09:00Z">
                <w:pPr>
                  <w:jc w:val="center"/>
                </w:pPr>
              </w:pPrChange>
            </w:pPr>
          </w:p>
        </w:tc>
        <w:tc>
          <w:tcPr>
            <w:tcW w:w="1275" w:type="dxa"/>
            <w:vMerge/>
            <w:vAlign w:val="center"/>
          </w:tcPr>
          <w:p w14:paraId="0E58F2FD" w14:textId="77777777" w:rsidR="00257AE1" w:rsidRPr="003A0931" w:rsidRDefault="00257AE1">
            <w:pPr>
              <w:tabs>
                <w:tab w:val="left" w:pos="142"/>
              </w:tabs>
              <w:jc w:val="center"/>
              <w:rPr>
                <w:rFonts w:ascii="Montserrat" w:hAnsi="Montserrat"/>
                <w:color w:val="000000" w:themeColor="text1"/>
                <w:sz w:val="12"/>
                <w:szCs w:val="18"/>
              </w:rPr>
              <w:pPrChange w:id="1608" w:author="Ramsés Vázquez Lira" w:date="2020-01-11T19:09:00Z">
                <w:pPr>
                  <w:jc w:val="center"/>
                </w:pPr>
              </w:pPrChange>
            </w:pPr>
          </w:p>
        </w:tc>
        <w:tc>
          <w:tcPr>
            <w:tcW w:w="993" w:type="dxa"/>
            <w:vMerge/>
            <w:vAlign w:val="center"/>
          </w:tcPr>
          <w:p w14:paraId="056E90C1" w14:textId="77777777" w:rsidR="00257AE1" w:rsidRPr="003A0931" w:rsidRDefault="00257AE1">
            <w:pPr>
              <w:tabs>
                <w:tab w:val="left" w:pos="142"/>
              </w:tabs>
              <w:jc w:val="center"/>
              <w:rPr>
                <w:rFonts w:ascii="Montserrat" w:hAnsi="Montserrat"/>
                <w:color w:val="000000" w:themeColor="text1"/>
                <w:sz w:val="12"/>
                <w:szCs w:val="18"/>
              </w:rPr>
              <w:pPrChange w:id="1609" w:author="Ramsés Vázquez Lira" w:date="2020-01-11T19:09:00Z">
                <w:pPr>
                  <w:jc w:val="center"/>
                </w:pPr>
              </w:pPrChange>
            </w:pPr>
          </w:p>
        </w:tc>
        <w:tc>
          <w:tcPr>
            <w:tcW w:w="850" w:type="dxa"/>
            <w:vMerge/>
          </w:tcPr>
          <w:p w14:paraId="7DB40278" w14:textId="77777777" w:rsidR="00257AE1" w:rsidRPr="003A0931" w:rsidRDefault="00257AE1">
            <w:pPr>
              <w:tabs>
                <w:tab w:val="left" w:pos="142"/>
              </w:tabs>
              <w:jc w:val="center"/>
              <w:rPr>
                <w:rFonts w:ascii="Montserrat" w:hAnsi="Montserrat"/>
                <w:color w:val="000000" w:themeColor="text1"/>
                <w:sz w:val="12"/>
                <w:szCs w:val="18"/>
              </w:rPr>
              <w:pPrChange w:id="1610" w:author="Ramsés Vázquez Lira" w:date="2020-01-11T19:09:00Z">
                <w:pPr>
                  <w:jc w:val="center"/>
                </w:pPr>
              </w:pPrChange>
            </w:pPr>
          </w:p>
        </w:tc>
        <w:tc>
          <w:tcPr>
            <w:tcW w:w="753" w:type="dxa"/>
            <w:vMerge/>
            <w:vAlign w:val="center"/>
          </w:tcPr>
          <w:p w14:paraId="7DCFA4EF" w14:textId="77777777" w:rsidR="00257AE1" w:rsidRPr="003A0931" w:rsidRDefault="00257AE1">
            <w:pPr>
              <w:tabs>
                <w:tab w:val="left" w:pos="142"/>
              </w:tabs>
              <w:jc w:val="center"/>
              <w:rPr>
                <w:rFonts w:ascii="Montserrat" w:hAnsi="Montserrat"/>
                <w:color w:val="000000" w:themeColor="text1"/>
                <w:sz w:val="12"/>
                <w:szCs w:val="18"/>
              </w:rPr>
              <w:pPrChange w:id="1611" w:author="Ramsés Vázquez Lira" w:date="2020-01-11T19:09:00Z">
                <w:pPr>
                  <w:jc w:val="center"/>
                </w:pPr>
              </w:pPrChange>
            </w:pPr>
          </w:p>
        </w:tc>
      </w:tr>
      <w:tr w:rsidR="00257AE1" w:rsidRPr="003A0931" w14:paraId="19DF06C9" w14:textId="77777777" w:rsidTr="00943101">
        <w:trPr>
          <w:trHeight w:val="75"/>
        </w:trPr>
        <w:tc>
          <w:tcPr>
            <w:tcW w:w="1042" w:type="dxa"/>
            <w:vMerge/>
            <w:vAlign w:val="center"/>
          </w:tcPr>
          <w:p w14:paraId="2A789477" w14:textId="77777777" w:rsidR="00257AE1" w:rsidRPr="003A0931" w:rsidRDefault="00257AE1">
            <w:pPr>
              <w:tabs>
                <w:tab w:val="left" w:pos="142"/>
              </w:tabs>
              <w:rPr>
                <w:rFonts w:ascii="Montserrat" w:hAnsi="Montserrat"/>
                <w:color w:val="000000" w:themeColor="text1"/>
                <w:sz w:val="12"/>
                <w:szCs w:val="18"/>
              </w:rPr>
              <w:pPrChange w:id="1612" w:author="Ramsés Vázquez Lira" w:date="2020-01-11T19:09:00Z">
                <w:pPr/>
              </w:pPrChange>
            </w:pPr>
          </w:p>
        </w:tc>
        <w:tc>
          <w:tcPr>
            <w:tcW w:w="1633" w:type="dxa"/>
            <w:vMerge w:val="restart"/>
          </w:tcPr>
          <w:p w14:paraId="6EE45E9D" w14:textId="77777777" w:rsidR="00257AE1" w:rsidRPr="003A0931" w:rsidRDefault="00257AE1">
            <w:pPr>
              <w:pStyle w:val="Prrafodelista"/>
              <w:numPr>
                <w:ilvl w:val="0"/>
                <w:numId w:val="30"/>
              </w:numPr>
              <w:tabs>
                <w:tab w:val="left" w:pos="142"/>
              </w:tabs>
              <w:ind w:left="0"/>
              <w:jc w:val="both"/>
              <w:rPr>
                <w:rFonts w:ascii="Montserrat" w:hAnsi="Montserrat"/>
                <w:color w:val="000000" w:themeColor="text1"/>
                <w:sz w:val="12"/>
                <w:szCs w:val="18"/>
              </w:rPr>
              <w:pPrChange w:id="1613" w:author="Ramsés Vázquez Lira" w:date="2020-01-11T19:09:00Z">
                <w:pPr>
                  <w:pStyle w:val="Prrafodelista"/>
                  <w:numPr>
                    <w:numId w:val="30"/>
                  </w:numPr>
                  <w:ind w:left="360" w:hanging="360"/>
                  <w:jc w:val="both"/>
                </w:pPr>
              </w:pPrChange>
            </w:pPr>
            <w:r w:rsidRPr="003A0931">
              <w:rPr>
                <w:rFonts w:ascii="Montserrat" w:hAnsi="Montserrat"/>
                <w:color w:val="000000" w:themeColor="text1"/>
                <w:sz w:val="12"/>
                <w:szCs w:val="18"/>
              </w:rPr>
              <w:t xml:space="preserve">Proyecto de seguimiento </w:t>
            </w:r>
          </w:p>
        </w:tc>
        <w:tc>
          <w:tcPr>
            <w:tcW w:w="1148" w:type="dxa"/>
            <w:vAlign w:val="center"/>
          </w:tcPr>
          <w:p w14:paraId="4A0E8E84" w14:textId="77777777" w:rsidR="00257AE1" w:rsidRPr="003A0931" w:rsidRDefault="00257AE1">
            <w:pPr>
              <w:tabs>
                <w:tab w:val="left" w:pos="142"/>
              </w:tabs>
              <w:jc w:val="center"/>
              <w:rPr>
                <w:rFonts w:ascii="Montserrat" w:hAnsi="Montserrat"/>
                <w:color w:val="000000" w:themeColor="text1"/>
                <w:sz w:val="12"/>
                <w:szCs w:val="18"/>
              </w:rPr>
              <w:pPrChange w:id="1614" w:author="Ramsés Vázquez Lira" w:date="2020-01-11T19:09:00Z">
                <w:pPr>
                  <w:jc w:val="center"/>
                </w:pPr>
              </w:pPrChange>
            </w:pPr>
            <w:r w:rsidRPr="00202A62">
              <w:rPr>
                <w:rFonts w:ascii="Montserrat" w:hAnsi="Montserrat"/>
                <w:color w:val="000000" w:themeColor="text1"/>
                <w:sz w:val="12"/>
                <w:szCs w:val="18"/>
              </w:rPr>
              <w:t>Docente y técnico docente</w:t>
            </w:r>
          </w:p>
        </w:tc>
        <w:tc>
          <w:tcPr>
            <w:tcW w:w="1134" w:type="dxa"/>
            <w:vMerge w:val="restart"/>
            <w:vAlign w:val="center"/>
          </w:tcPr>
          <w:p w14:paraId="2B7E43EF" w14:textId="77777777" w:rsidR="00257AE1" w:rsidRPr="003A0931" w:rsidRDefault="00257AE1">
            <w:pPr>
              <w:tabs>
                <w:tab w:val="left" w:pos="142"/>
              </w:tabs>
              <w:jc w:val="center"/>
              <w:rPr>
                <w:rFonts w:ascii="Montserrat" w:hAnsi="Montserrat"/>
                <w:color w:val="000000" w:themeColor="text1"/>
                <w:sz w:val="12"/>
                <w:szCs w:val="18"/>
              </w:rPr>
              <w:pPrChange w:id="1615" w:author="Ramsés Vázquez Lira" w:date="2020-01-11T19:09:00Z">
                <w:pPr>
                  <w:jc w:val="center"/>
                </w:pPr>
              </w:pPrChange>
            </w:pPr>
            <w:r w:rsidRPr="00202A62">
              <w:rPr>
                <w:rFonts w:ascii="Montserrat" w:hAnsi="Montserrat"/>
                <w:color w:val="000000" w:themeColor="text1"/>
                <w:sz w:val="12"/>
                <w:szCs w:val="18"/>
              </w:rPr>
              <w:t>Genérico para EB</w:t>
            </w:r>
          </w:p>
        </w:tc>
        <w:tc>
          <w:tcPr>
            <w:tcW w:w="1275" w:type="dxa"/>
            <w:vMerge w:val="restart"/>
            <w:vAlign w:val="center"/>
          </w:tcPr>
          <w:p w14:paraId="2600E378" w14:textId="77777777" w:rsidR="00257AE1" w:rsidRPr="003A0931" w:rsidRDefault="00257AE1">
            <w:pPr>
              <w:tabs>
                <w:tab w:val="left" w:pos="142"/>
              </w:tabs>
              <w:jc w:val="center"/>
              <w:rPr>
                <w:rFonts w:ascii="Montserrat" w:hAnsi="Montserrat"/>
                <w:color w:val="000000" w:themeColor="text1"/>
                <w:sz w:val="12"/>
                <w:szCs w:val="18"/>
              </w:rPr>
              <w:pPrChange w:id="1616" w:author="Ramsés Vázquez Lira" w:date="2020-01-11T19:09:00Z">
                <w:pPr>
                  <w:jc w:val="center"/>
                </w:pPr>
              </w:pPrChange>
            </w:pPr>
            <w:r w:rsidRPr="003A0931">
              <w:rPr>
                <w:rFonts w:ascii="Montserrat" w:hAnsi="Montserrat"/>
                <w:color w:val="000000" w:themeColor="text1"/>
                <w:sz w:val="12"/>
                <w:szCs w:val="18"/>
              </w:rPr>
              <w:t>Septiembre</w:t>
            </w:r>
          </w:p>
        </w:tc>
        <w:tc>
          <w:tcPr>
            <w:tcW w:w="993" w:type="dxa"/>
            <w:vMerge w:val="restart"/>
            <w:vAlign w:val="center"/>
          </w:tcPr>
          <w:p w14:paraId="0B233C8D" w14:textId="77777777" w:rsidR="00257AE1" w:rsidRPr="003A0931" w:rsidRDefault="00257AE1">
            <w:pPr>
              <w:tabs>
                <w:tab w:val="left" w:pos="142"/>
              </w:tabs>
              <w:jc w:val="center"/>
              <w:rPr>
                <w:rFonts w:ascii="Montserrat" w:hAnsi="Montserrat"/>
                <w:color w:val="000000" w:themeColor="text1"/>
                <w:sz w:val="12"/>
                <w:szCs w:val="18"/>
              </w:rPr>
              <w:pPrChange w:id="1617" w:author="Ramsés Vázquez Lira" w:date="2020-01-11T19:09:00Z">
                <w:pPr>
                  <w:jc w:val="center"/>
                </w:pPr>
              </w:pPrChange>
            </w:pPr>
            <w:r w:rsidRPr="003A0931">
              <w:rPr>
                <w:rFonts w:ascii="Montserrat" w:hAnsi="Montserrat"/>
                <w:color w:val="000000" w:themeColor="text1"/>
                <w:sz w:val="12"/>
                <w:szCs w:val="18"/>
              </w:rPr>
              <w:t>Septiembre</w:t>
            </w:r>
          </w:p>
        </w:tc>
        <w:tc>
          <w:tcPr>
            <w:tcW w:w="850" w:type="dxa"/>
            <w:vMerge w:val="restart"/>
          </w:tcPr>
          <w:p w14:paraId="61D6AB69" w14:textId="77777777" w:rsidR="00257AE1" w:rsidRPr="003A0931" w:rsidRDefault="00257AE1">
            <w:pPr>
              <w:tabs>
                <w:tab w:val="left" w:pos="142"/>
              </w:tabs>
              <w:jc w:val="center"/>
              <w:rPr>
                <w:rFonts w:ascii="Montserrat" w:hAnsi="Montserrat"/>
                <w:color w:val="000000" w:themeColor="text1"/>
                <w:sz w:val="12"/>
                <w:szCs w:val="18"/>
              </w:rPr>
              <w:pPrChange w:id="1618" w:author="Ramsés Vázquez Lira" w:date="2020-01-11T19:09:00Z">
                <w:pPr>
                  <w:jc w:val="center"/>
                </w:pPr>
              </w:pPrChange>
            </w:pPr>
          </w:p>
        </w:tc>
        <w:tc>
          <w:tcPr>
            <w:tcW w:w="753" w:type="dxa"/>
            <w:vMerge w:val="restart"/>
            <w:vAlign w:val="center"/>
          </w:tcPr>
          <w:p w14:paraId="037AD236" w14:textId="77777777" w:rsidR="00257AE1" w:rsidRPr="003A0931" w:rsidRDefault="00257AE1">
            <w:pPr>
              <w:tabs>
                <w:tab w:val="left" w:pos="142"/>
              </w:tabs>
              <w:jc w:val="center"/>
              <w:rPr>
                <w:rFonts w:ascii="Montserrat" w:hAnsi="Montserrat"/>
                <w:color w:val="000000" w:themeColor="text1"/>
                <w:sz w:val="12"/>
                <w:szCs w:val="18"/>
              </w:rPr>
              <w:pPrChange w:id="1619" w:author="Ramsés Vázquez Lira" w:date="2020-01-11T19:09:00Z">
                <w:pPr>
                  <w:jc w:val="center"/>
                </w:pPr>
              </w:pPrChange>
            </w:pPr>
          </w:p>
        </w:tc>
      </w:tr>
      <w:tr w:rsidR="00257AE1" w:rsidRPr="003A0931" w14:paraId="18E8A2CC" w14:textId="77777777" w:rsidTr="00943101">
        <w:trPr>
          <w:trHeight w:val="75"/>
        </w:trPr>
        <w:tc>
          <w:tcPr>
            <w:tcW w:w="1042" w:type="dxa"/>
            <w:vMerge/>
            <w:vAlign w:val="center"/>
          </w:tcPr>
          <w:p w14:paraId="1C140418" w14:textId="77777777" w:rsidR="00257AE1" w:rsidRPr="003A0931" w:rsidRDefault="00257AE1">
            <w:pPr>
              <w:tabs>
                <w:tab w:val="left" w:pos="142"/>
              </w:tabs>
              <w:rPr>
                <w:rFonts w:ascii="Montserrat" w:hAnsi="Montserrat"/>
                <w:color w:val="000000" w:themeColor="text1"/>
                <w:sz w:val="12"/>
                <w:szCs w:val="18"/>
              </w:rPr>
              <w:pPrChange w:id="1620" w:author="Ramsés Vázquez Lira" w:date="2020-01-11T19:09:00Z">
                <w:pPr/>
              </w:pPrChange>
            </w:pPr>
          </w:p>
        </w:tc>
        <w:tc>
          <w:tcPr>
            <w:tcW w:w="1633" w:type="dxa"/>
            <w:vMerge/>
          </w:tcPr>
          <w:p w14:paraId="46EDD39A" w14:textId="77777777" w:rsidR="00257AE1" w:rsidRPr="003A0931" w:rsidRDefault="00257AE1">
            <w:pPr>
              <w:pStyle w:val="Prrafodelista"/>
              <w:numPr>
                <w:ilvl w:val="0"/>
                <w:numId w:val="30"/>
              </w:numPr>
              <w:tabs>
                <w:tab w:val="left" w:pos="142"/>
              </w:tabs>
              <w:ind w:left="0"/>
              <w:jc w:val="both"/>
              <w:rPr>
                <w:rFonts w:ascii="Montserrat" w:hAnsi="Montserrat"/>
                <w:color w:val="000000" w:themeColor="text1"/>
                <w:sz w:val="12"/>
                <w:szCs w:val="18"/>
              </w:rPr>
              <w:pPrChange w:id="1621" w:author="Ramsés Vázquez Lira" w:date="2020-01-11T19:09:00Z">
                <w:pPr>
                  <w:pStyle w:val="Prrafodelista"/>
                  <w:numPr>
                    <w:numId w:val="30"/>
                  </w:numPr>
                  <w:ind w:left="360" w:hanging="360"/>
                  <w:jc w:val="both"/>
                </w:pPr>
              </w:pPrChange>
            </w:pPr>
          </w:p>
        </w:tc>
        <w:tc>
          <w:tcPr>
            <w:tcW w:w="1148" w:type="dxa"/>
          </w:tcPr>
          <w:p w14:paraId="2CDB8E58" w14:textId="77777777" w:rsidR="00257AE1" w:rsidRPr="003A0931" w:rsidRDefault="00257AE1">
            <w:pPr>
              <w:tabs>
                <w:tab w:val="left" w:pos="142"/>
              </w:tabs>
              <w:jc w:val="center"/>
              <w:rPr>
                <w:rFonts w:ascii="Montserrat" w:hAnsi="Montserrat"/>
                <w:color w:val="000000" w:themeColor="text1"/>
                <w:sz w:val="12"/>
                <w:szCs w:val="18"/>
              </w:rPr>
              <w:pPrChange w:id="1622" w:author="Ramsés Vázquez Lira" w:date="2020-01-11T19:09:00Z">
                <w:pPr>
                  <w:jc w:val="center"/>
                </w:pPr>
              </w:pPrChange>
            </w:pPr>
            <w:r w:rsidRPr="00202A62">
              <w:rPr>
                <w:rFonts w:ascii="Montserrat" w:hAnsi="Montserrat"/>
                <w:color w:val="000000" w:themeColor="text1"/>
                <w:sz w:val="12"/>
                <w:szCs w:val="18"/>
              </w:rPr>
              <w:t>ATP</w:t>
            </w:r>
          </w:p>
        </w:tc>
        <w:tc>
          <w:tcPr>
            <w:tcW w:w="1134" w:type="dxa"/>
            <w:vMerge/>
            <w:vAlign w:val="center"/>
          </w:tcPr>
          <w:p w14:paraId="7DF07FCF" w14:textId="77777777" w:rsidR="00257AE1" w:rsidRPr="003A0931" w:rsidRDefault="00257AE1">
            <w:pPr>
              <w:tabs>
                <w:tab w:val="left" w:pos="142"/>
              </w:tabs>
              <w:jc w:val="center"/>
              <w:rPr>
                <w:rFonts w:ascii="Montserrat" w:hAnsi="Montserrat"/>
                <w:color w:val="000000" w:themeColor="text1"/>
                <w:sz w:val="12"/>
                <w:szCs w:val="18"/>
              </w:rPr>
              <w:pPrChange w:id="1623" w:author="Ramsés Vázquez Lira" w:date="2020-01-11T19:09:00Z">
                <w:pPr>
                  <w:jc w:val="center"/>
                </w:pPr>
              </w:pPrChange>
            </w:pPr>
          </w:p>
        </w:tc>
        <w:tc>
          <w:tcPr>
            <w:tcW w:w="1275" w:type="dxa"/>
            <w:vMerge/>
            <w:vAlign w:val="center"/>
          </w:tcPr>
          <w:p w14:paraId="0E643119" w14:textId="77777777" w:rsidR="00257AE1" w:rsidRPr="003A0931" w:rsidRDefault="00257AE1">
            <w:pPr>
              <w:tabs>
                <w:tab w:val="left" w:pos="142"/>
              </w:tabs>
              <w:jc w:val="center"/>
              <w:rPr>
                <w:rFonts w:ascii="Montserrat" w:hAnsi="Montserrat"/>
                <w:color w:val="000000" w:themeColor="text1"/>
                <w:sz w:val="12"/>
                <w:szCs w:val="18"/>
              </w:rPr>
              <w:pPrChange w:id="1624" w:author="Ramsés Vázquez Lira" w:date="2020-01-11T19:09:00Z">
                <w:pPr>
                  <w:jc w:val="center"/>
                </w:pPr>
              </w:pPrChange>
            </w:pPr>
          </w:p>
        </w:tc>
        <w:tc>
          <w:tcPr>
            <w:tcW w:w="993" w:type="dxa"/>
            <w:vMerge/>
            <w:vAlign w:val="center"/>
          </w:tcPr>
          <w:p w14:paraId="34BC3A2A" w14:textId="77777777" w:rsidR="00257AE1" w:rsidRPr="003A0931" w:rsidRDefault="00257AE1">
            <w:pPr>
              <w:tabs>
                <w:tab w:val="left" w:pos="142"/>
              </w:tabs>
              <w:jc w:val="center"/>
              <w:rPr>
                <w:rFonts w:ascii="Montserrat" w:hAnsi="Montserrat"/>
                <w:color w:val="000000" w:themeColor="text1"/>
                <w:sz w:val="12"/>
                <w:szCs w:val="18"/>
              </w:rPr>
              <w:pPrChange w:id="1625" w:author="Ramsés Vázquez Lira" w:date="2020-01-11T19:09:00Z">
                <w:pPr>
                  <w:jc w:val="center"/>
                </w:pPr>
              </w:pPrChange>
            </w:pPr>
          </w:p>
        </w:tc>
        <w:tc>
          <w:tcPr>
            <w:tcW w:w="850" w:type="dxa"/>
            <w:vMerge/>
          </w:tcPr>
          <w:p w14:paraId="34102BEF" w14:textId="77777777" w:rsidR="00257AE1" w:rsidRPr="003A0931" w:rsidRDefault="00257AE1">
            <w:pPr>
              <w:tabs>
                <w:tab w:val="left" w:pos="142"/>
              </w:tabs>
              <w:jc w:val="center"/>
              <w:rPr>
                <w:rFonts w:ascii="Montserrat" w:hAnsi="Montserrat"/>
                <w:color w:val="000000" w:themeColor="text1"/>
                <w:sz w:val="12"/>
                <w:szCs w:val="18"/>
              </w:rPr>
              <w:pPrChange w:id="1626" w:author="Ramsés Vázquez Lira" w:date="2020-01-11T19:09:00Z">
                <w:pPr>
                  <w:jc w:val="center"/>
                </w:pPr>
              </w:pPrChange>
            </w:pPr>
          </w:p>
        </w:tc>
        <w:tc>
          <w:tcPr>
            <w:tcW w:w="753" w:type="dxa"/>
            <w:vMerge/>
            <w:vAlign w:val="center"/>
          </w:tcPr>
          <w:p w14:paraId="6B723F05" w14:textId="77777777" w:rsidR="00257AE1" w:rsidRPr="003A0931" w:rsidRDefault="00257AE1">
            <w:pPr>
              <w:tabs>
                <w:tab w:val="left" w:pos="142"/>
              </w:tabs>
              <w:jc w:val="center"/>
              <w:rPr>
                <w:rFonts w:ascii="Montserrat" w:hAnsi="Montserrat"/>
                <w:color w:val="000000" w:themeColor="text1"/>
                <w:sz w:val="12"/>
                <w:szCs w:val="18"/>
              </w:rPr>
              <w:pPrChange w:id="1627" w:author="Ramsés Vázquez Lira" w:date="2020-01-11T19:09:00Z">
                <w:pPr>
                  <w:jc w:val="center"/>
                </w:pPr>
              </w:pPrChange>
            </w:pPr>
          </w:p>
        </w:tc>
      </w:tr>
      <w:tr w:rsidR="00257AE1" w:rsidRPr="003A0931" w14:paraId="4B715479" w14:textId="77777777" w:rsidTr="00943101">
        <w:trPr>
          <w:trHeight w:val="75"/>
        </w:trPr>
        <w:tc>
          <w:tcPr>
            <w:tcW w:w="1042" w:type="dxa"/>
            <w:vMerge/>
            <w:vAlign w:val="center"/>
          </w:tcPr>
          <w:p w14:paraId="2FBA28E1" w14:textId="77777777" w:rsidR="00257AE1" w:rsidRPr="003A0931" w:rsidRDefault="00257AE1">
            <w:pPr>
              <w:tabs>
                <w:tab w:val="left" w:pos="142"/>
              </w:tabs>
              <w:rPr>
                <w:rFonts w:ascii="Montserrat" w:hAnsi="Montserrat"/>
                <w:color w:val="000000" w:themeColor="text1"/>
                <w:sz w:val="12"/>
                <w:szCs w:val="18"/>
              </w:rPr>
              <w:pPrChange w:id="1628" w:author="Ramsés Vázquez Lira" w:date="2020-01-11T19:09:00Z">
                <w:pPr/>
              </w:pPrChange>
            </w:pPr>
          </w:p>
        </w:tc>
        <w:tc>
          <w:tcPr>
            <w:tcW w:w="1633" w:type="dxa"/>
            <w:vMerge/>
          </w:tcPr>
          <w:p w14:paraId="13BEFF21" w14:textId="77777777" w:rsidR="00257AE1" w:rsidRPr="003A0931" w:rsidRDefault="00257AE1">
            <w:pPr>
              <w:pStyle w:val="Prrafodelista"/>
              <w:numPr>
                <w:ilvl w:val="0"/>
                <w:numId w:val="30"/>
              </w:numPr>
              <w:tabs>
                <w:tab w:val="left" w:pos="142"/>
              </w:tabs>
              <w:ind w:left="0"/>
              <w:jc w:val="both"/>
              <w:rPr>
                <w:rFonts w:ascii="Montserrat" w:hAnsi="Montserrat"/>
                <w:color w:val="000000" w:themeColor="text1"/>
                <w:sz w:val="12"/>
                <w:szCs w:val="18"/>
              </w:rPr>
              <w:pPrChange w:id="1629" w:author="Ramsés Vázquez Lira" w:date="2020-01-11T19:09:00Z">
                <w:pPr>
                  <w:pStyle w:val="Prrafodelista"/>
                  <w:numPr>
                    <w:numId w:val="30"/>
                  </w:numPr>
                  <w:ind w:left="360" w:hanging="360"/>
                  <w:jc w:val="both"/>
                </w:pPr>
              </w:pPrChange>
            </w:pPr>
          </w:p>
        </w:tc>
        <w:tc>
          <w:tcPr>
            <w:tcW w:w="1148" w:type="dxa"/>
          </w:tcPr>
          <w:p w14:paraId="214E6217" w14:textId="77777777" w:rsidR="00257AE1" w:rsidRPr="003A0931" w:rsidRDefault="00257AE1">
            <w:pPr>
              <w:tabs>
                <w:tab w:val="left" w:pos="142"/>
              </w:tabs>
              <w:jc w:val="center"/>
              <w:rPr>
                <w:rFonts w:ascii="Montserrat" w:hAnsi="Montserrat"/>
                <w:color w:val="000000" w:themeColor="text1"/>
                <w:sz w:val="12"/>
                <w:szCs w:val="18"/>
              </w:rPr>
              <w:pPrChange w:id="1630" w:author="Ramsés Vázquez Lira" w:date="2020-01-11T19:09:00Z">
                <w:pPr>
                  <w:jc w:val="center"/>
                </w:pPr>
              </w:pPrChange>
            </w:pPr>
            <w:r w:rsidRPr="00202A62">
              <w:rPr>
                <w:rFonts w:ascii="Montserrat" w:hAnsi="Montserrat"/>
                <w:color w:val="000000" w:themeColor="text1"/>
                <w:sz w:val="12"/>
                <w:szCs w:val="18"/>
              </w:rPr>
              <w:t>Dirección</w:t>
            </w:r>
          </w:p>
        </w:tc>
        <w:tc>
          <w:tcPr>
            <w:tcW w:w="1134" w:type="dxa"/>
            <w:vMerge/>
            <w:vAlign w:val="center"/>
          </w:tcPr>
          <w:p w14:paraId="5715E2AC" w14:textId="77777777" w:rsidR="00257AE1" w:rsidRPr="003A0931" w:rsidRDefault="00257AE1">
            <w:pPr>
              <w:tabs>
                <w:tab w:val="left" w:pos="142"/>
              </w:tabs>
              <w:jc w:val="center"/>
              <w:rPr>
                <w:rFonts w:ascii="Montserrat" w:hAnsi="Montserrat"/>
                <w:color w:val="000000" w:themeColor="text1"/>
                <w:sz w:val="12"/>
                <w:szCs w:val="18"/>
              </w:rPr>
              <w:pPrChange w:id="1631" w:author="Ramsés Vázquez Lira" w:date="2020-01-11T19:09:00Z">
                <w:pPr>
                  <w:jc w:val="center"/>
                </w:pPr>
              </w:pPrChange>
            </w:pPr>
          </w:p>
        </w:tc>
        <w:tc>
          <w:tcPr>
            <w:tcW w:w="1275" w:type="dxa"/>
            <w:vMerge/>
            <w:vAlign w:val="center"/>
          </w:tcPr>
          <w:p w14:paraId="7DA5C3E9" w14:textId="77777777" w:rsidR="00257AE1" w:rsidRPr="003A0931" w:rsidRDefault="00257AE1">
            <w:pPr>
              <w:tabs>
                <w:tab w:val="left" w:pos="142"/>
              </w:tabs>
              <w:jc w:val="center"/>
              <w:rPr>
                <w:rFonts w:ascii="Montserrat" w:hAnsi="Montserrat"/>
                <w:color w:val="000000" w:themeColor="text1"/>
                <w:sz w:val="12"/>
                <w:szCs w:val="18"/>
              </w:rPr>
              <w:pPrChange w:id="1632" w:author="Ramsés Vázquez Lira" w:date="2020-01-11T19:09:00Z">
                <w:pPr>
                  <w:jc w:val="center"/>
                </w:pPr>
              </w:pPrChange>
            </w:pPr>
          </w:p>
        </w:tc>
        <w:tc>
          <w:tcPr>
            <w:tcW w:w="993" w:type="dxa"/>
            <w:vMerge/>
            <w:vAlign w:val="center"/>
          </w:tcPr>
          <w:p w14:paraId="5B59C345" w14:textId="77777777" w:rsidR="00257AE1" w:rsidRPr="003A0931" w:rsidRDefault="00257AE1">
            <w:pPr>
              <w:tabs>
                <w:tab w:val="left" w:pos="142"/>
              </w:tabs>
              <w:jc w:val="center"/>
              <w:rPr>
                <w:rFonts w:ascii="Montserrat" w:hAnsi="Montserrat"/>
                <w:color w:val="000000" w:themeColor="text1"/>
                <w:sz w:val="12"/>
                <w:szCs w:val="18"/>
              </w:rPr>
              <w:pPrChange w:id="1633" w:author="Ramsés Vázquez Lira" w:date="2020-01-11T19:09:00Z">
                <w:pPr>
                  <w:jc w:val="center"/>
                </w:pPr>
              </w:pPrChange>
            </w:pPr>
          </w:p>
        </w:tc>
        <w:tc>
          <w:tcPr>
            <w:tcW w:w="850" w:type="dxa"/>
            <w:vMerge/>
          </w:tcPr>
          <w:p w14:paraId="1DA51133" w14:textId="77777777" w:rsidR="00257AE1" w:rsidRPr="003A0931" w:rsidRDefault="00257AE1">
            <w:pPr>
              <w:tabs>
                <w:tab w:val="left" w:pos="142"/>
              </w:tabs>
              <w:jc w:val="center"/>
              <w:rPr>
                <w:rFonts w:ascii="Montserrat" w:hAnsi="Montserrat"/>
                <w:color w:val="000000" w:themeColor="text1"/>
                <w:sz w:val="12"/>
                <w:szCs w:val="18"/>
              </w:rPr>
              <w:pPrChange w:id="1634" w:author="Ramsés Vázquez Lira" w:date="2020-01-11T19:09:00Z">
                <w:pPr>
                  <w:jc w:val="center"/>
                </w:pPr>
              </w:pPrChange>
            </w:pPr>
          </w:p>
        </w:tc>
        <w:tc>
          <w:tcPr>
            <w:tcW w:w="753" w:type="dxa"/>
            <w:vMerge/>
            <w:vAlign w:val="center"/>
          </w:tcPr>
          <w:p w14:paraId="609190EA" w14:textId="77777777" w:rsidR="00257AE1" w:rsidRPr="003A0931" w:rsidRDefault="00257AE1">
            <w:pPr>
              <w:tabs>
                <w:tab w:val="left" w:pos="142"/>
              </w:tabs>
              <w:jc w:val="center"/>
              <w:rPr>
                <w:rFonts w:ascii="Montserrat" w:hAnsi="Montserrat"/>
                <w:color w:val="000000" w:themeColor="text1"/>
                <w:sz w:val="12"/>
                <w:szCs w:val="18"/>
              </w:rPr>
              <w:pPrChange w:id="1635" w:author="Ramsés Vázquez Lira" w:date="2020-01-11T19:09:00Z">
                <w:pPr>
                  <w:jc w:val="center"/>
                </w:pPr>
              </w:pPrChange>
            </w:pPr>
          </w:p>
        </w:tc>
      </w:tr>
      <w:tr w:rsidR="00257AE1" w:rsidRPr="003A0931" w14:paraId="2214D30B" w14:textId="77777777" w:rsidTr="00943101">
        <w:trPr>
          <w:trHeight w:val="75"/>
        </w:trPr>
        <w:tc>
          <w:tcPr>
            <w:tcW w:w="1042" w:type="dxa"/>
            <w:vMerge/>
            <w:vAlign w:val="center"/>
          </w:tcPr>
          <w:p w14:paraId="55C27C46" w14:textId="77777777" w:rsidR="00257AE1" w:rsidRPr="003A0931" w:rsidRDefault="00257AE1">
            <w:pPr>
              <w:tabs>
                <w:tab w:val="left" w:pos="142"/>
              </w:tabs>
              <w:rPr>
                <w:rFonts w:ascii="Montserrat" w:hAnsi="Montserrat"/>
                <w:color w:val="000000" w:themeColor="text1"/>
                <w:sz w:val="12"/>
                <w:szCs w:val="18"/>
              </w:rPr>
              <w:pPrChange w:id="1636" w:author="Ramsés Vázquez Lira" w:date="2020-01-11T19:09:00Z">
                <w:pPr/>
              </w:pPrChange>
            </w:pPr>
          </w:p>
        </w:tc>
        <w:tc>
          <w:tcPr>
            <w:tcW w:w="1633" w:type="dxa"/>
            <w:vMerge/>
          </w:tcPr>
          <w:p w14:paraId="21266CDD" w14:textId="77777777" w:rsidR="00257AE1" w:rsidRPr="003A0931" w:rsidRDefault="00257AE1">
            <w:pPr>
              <w:pStyle w:val="Prrafodelista"/>
              <w:numPr>
                <w:ilvl w:val="0"/>
                <w:numId w:val="30"/>
              </w:numPr>
              <w:tabs>
                <w:tab w:val="left" w:pos="142"/>
              </w:tabs>
              <w:ind w:left="0"/>
              <w:jc w:val="both"/>
              <w:rPr>
                <w:rFonts w:ascii="Montserrat" w:hAnsi="Montserrat"/>
                <w:color w:val="000000" w:themeColor="text1"/>
                <w:sz w:val="12"/>
                <w:szCs w:val="18"/>
              </w:rPr>
              <w:pPrChange w:id="1637" w:author="Ramsés Vázquez Lira" w:date="2020-01-11T19:09:00Z">
                <w:pPr>
                  <w:pStyle w:val="Prrafodelista"/>
                  <w:numPr>
                    <w:numId w:val="30"/>
                  </w:numPr>
                  <w:ind w:left="360" w:hanging="360"/>
                  <w:jc w:val="both"/>
                </w:pPr>
              </w:pPrChange>
            </w:pPr>
          </w:p>
        </w:tc>
        <w:tc>
          <w:tcPr>
            <w:tcW w:w="1148" w:type="dxa"/>
          </w:tcPr>
          <w:p w14:paraId="5A2B0F2F" w14:textId="77777777" w:rsidR="00257AE1" w:rsidRPr="003A0931" w:rsidRDefault="00257AE1">
            <w:pPr>
              <w:tabs>
                <w:tab w:val="left" w:pos="142"/>
              </w:tabs>
              <w:jc w:val="center"/>
              <w:rPr>
                <w:rFonts w:ascii="Montserrat" w:hAnsi="Montserrat"/>
                <w:color w:val="000000" w:themeColor="text1"/>
                <w:sz w:val="12"/>
                <w:szCs w:val="18"/>
              </w:rPr>
              <w:pPrChange w:id="1638" w:author="Ramsés Vázquez Lira" w:date="2020-01-11T19:09:00Z">
                <w:pPr>
                  <w:jc w:val="center"/>
                </w:pPr>
              </w:pPrChange>
            </w:pPr>
            <w:r w:rsidRPr="00202A62">
              <w:rPr>
                <w:rFonts w:ascii="Montserrat" w:hAnsi="Montserrat"/>
                <w:color w:val="000000" w:themeColor="text1"/>
                <w:sz w:val="12"/>
                <w:szCs w:val="18"/>
              </w:rPr>
              <w:t>Supervisión</w:t>
            </w:r>
          </w:p>
        </w:tc>
        <w:tc>
          <w:tcPr>
            <w:tcW w:w="1134" w:type="dxa"/>
            <w:vMerge/>
            <w:vAlign w:val="center"/>
          </w:tcPr>
          <w:p w14:paraId="40F2610E" w14:textId="77777777" w:rsidR="00257AE1" w:rsidRPr="003A0931" w:rsidRDefault="00257AE1">
            <w:pPr>
              <w:tabs>
                <w:tab w:val="left" w:pos="142"/>
              </w:tabs>
              <w:jc w:val="center"/>
              <w:rPr>
                <w:rFonts w:ascii="Montserrat" w:hAnsi="Montserrat"/>
                <w:color w:val="000000" w:themeColor="text1"/>
                <w:sz w:val="12"/>
                <w:szCs w:val="18"/>
              </w:rPr>
              <w:pPrChange w:id="1639" w:author="Ramsés Vázquez Lira" w:date="2020-01-11T19:09:00Z">
                <w:pPr>
                  <w:jc w:val="center"/>
                </w:pPr>
              </w:pPrChange>
            </w:pPr>
          </w:p>
        </w:tc>
        <w:tc>
          <w:tcPr>
            <w:tcW w:w="1275" w:type="dxa"/>
            <w:vMerge/>
            <w:vAlign w:val="center"/>
          </w:tcPr>
          <w:p w14:paraId="2D822DE7" w14:textId="77777777" w:rsidR="00257AE1" w:rsidRPr="003A0931" w:rsidRDefault="00257AE1">
            <w:pPr>
              <w:tabs>
                <w:tab w:val="left" w:pos="142"/>
              </w:tabs>
              <w:jc w:val="center"/>
              <w:rPr>
                <w:rFonts w:ascii="Montserrat" w:hAnsi="Montserrat"/>
                <w:color w:val="000000" w:themeColor="text1"/>
                <w:sz w:val="12"/>
                <w:szCs w:val="18"/>
              </w:rPr>
              <w:pPrChange w:id="1640" w:author="Ramsés Vázquez Lira" w:date="2020-01-11T19:09:00Z">
                <w:pPr>
                  <w:jc w:val="center"/>
                </w:pPr>
              </w:pPrChange>
            </w:pPr>
          </w:p>
        </w:tc>
        <w:tc>
          <w:tcPr>
            <w:tcW w:w="993" w:type="dxa"/>
            <w:vMerge/>
            <w:vAlign w:val="center"/>
          </w:tcPr>
          <w:p w14:paraId="7627CC42" w14:textId="77777777" w:rsidR="00257AE1" w:rsidRPr="003A0931" w:rsidRDefault="00257AE1">
            <w:pPr>
              <w:tabs>
                <w:tab w:val="left" w:pos="142"/>
              </w:tabs>
              <w:jc w:val="center"/>
              <w:rPr>
                <w:rFonts w:ascii="Montserrat" w:hAnsi="Montserrat"/>
                <w:color w:val="000000" w:themeColor="text1"/>
                <w:sz w:val="12"/>
                <w:szCs w:val="18"/>
              </w:rPr>
              <w:pPrChange w:id="1641" w:author="Ramsés Vázquez Lira" w:date="2020-01-11T19:09:00Z">
                <w:pPr>
                  <w:jc w:val="center"/>
                </w:pPr>
              </w:pPrChange>
            </w:pPr>
          </w:p>
        </w:tc>
        <w:tc>
          <w:tcPr>
            <w:tcW w:w="850" w:type="dxa"/>
            <w:vMerge/>
          </w:tcPr>
          <w:p w14:paraId="6FD3FBE8" w14:textId="77777777" w:rsidR="00257AE1" w:rsidRPr="003A0931" w:rsidRDefault="00257AE1">
            <w:pPr>
              <w:tabs>
                <w:tab w:val="left" w:pos="142"/>
              </w:tabs>
              <w:jc w:val="center"/>
              <w:rPr>
                <w:rFonts w:ascii="Montserrat" w:hAnsi="Montserrat"/>
                <w:color w:val="000000" w:themeColor="text1"/>
                <w:sz w:val="12"/>
                <w:szCs w:val="18"/>
              </w:rPr>
              <w:pPrChange w:id="1642" w:author="Ramsés Vázquez Lira" w:date="2020-01-11T19:09:00Z">
                <w:pPr>
                  <w:jc w:val="center"/>
                </w:pPr>
              </w:pPrChange>
            </w:pPr>
          </w:p>
        </w:tc>
        <w:tc>
          <w:tcPr>
            <w:tcW w:w="753" w:type="dxa"/>
            <w:vMerge/>
            <w:vAlign w:val="center"/>
          </w:tcPr>
          <w:p w14:paraId="3273DDE8" w14:textId="77777777" w:rsidR="00257AE1" w:rsidRPr="003A0931" w:rsidRDefault="00257AE1">
            <w:pPr>
              <w:tabs>
                <w:tab w:val="left" w:pos="142"/>
              </w:tabs>
              <w:jc w:val="center"/>
              <w:rPr>
                <w:rFonts w:ascii="Montserrat" w:hAnsi="Montserrat"/>
                <w:color w:val="000000" w:themeColor="text1"/>
                <w:sz w:val="12"/>
                <w:szCs w:val="18"/>
              </w:rPr>
              <w:pPrChange w:id="1643" w:author="Ramsés Vázquez Lira" w:date="2020-01-11T19:09:00Z">
                <w:pPr>
                  <w:jc w:val="center"/>
                </w:pPr>
              </w:pPrChange>
            </w:pPr>
          </w:p>
        </w:tc>
      </w:tr>
      <w:tr w:rsidR="003E6023" w:rsidRPr="003A0931" w14:paraId="4C4EF14B" w14:textId="77777777" w:rsidTr="00943101">
        <w:trPr>
          <w:trHeight w:val="111"/>
        </w:trPr>
        <w:tc>
          <w:tcPr>
            <w:tcW w:w="1042" w:type="dxa"/>
            <w:vMerge/>
            <w:vAlign w:val="center"/>
          </w:tcPr>
          <w:p w14:paraId="13F10499" w14:textId="77777777" w:rsidR="003E6023" w:rsidRPr="003A0931" w:rsidRDefault="003E6023">
            <w:pPr>
              <w:tabs>
                <w:tab w:val="left" w:pos="142"/>
              </w:tabs>
              <w:rPr>
                <w:rFonts w:ascii="Montserrat" w:hAnsi="Montserrat"/>
                <w:color w:val="000000" w:themeColor="text1"/>
                <w:sz w:val="12"/>
                <w:szCs w:val="18"/>
              </w:rPr>
              <w:pPrChange w:id="1644" w:author="Ramsés Vázquez Lira" w:date="2020-01-11T19:09:00Z">
                <w:pPr/>
              </w:pPrChange>
            </w:pPr>
          </w:p>
        </w:tc>
        <w:tc>
          <w:tcPr>
            <w:tcW w:w="1633" w:type="dxa"/>
            <w:vMerge w:val="restart"/>
          </w:tcPr>
          <w:p w14:paraId="502E9263" w14:textId="77777777" w:rsidR="003E6023" w:rsidRPr="003A0931" w:rsidRDefault="003E6023">
            <w:pPr>
              <w:pStyle w:val="Prrafodelista"/>
              <w:numPr>
                <w:ilvl w:val="0"/>
                <w:numId w:val="30"/>
              </w:numPr>
              <w:tabs>
                <w:tab w:val="left" w:pos="142"/>
              </w:tabs>
              <w:ind w:left="0"/>
              <w:jc w:val="both"/>
              <w:rPr>
                <w:rFonts w:ascii="Montserrat" w:hAnsi="Montserrat"/>
                <w:color w:val="000000" w:themeColor="text1"/>
                <w:sz w:val="12"/>
                <w:szCs w:val="18"/>
              </w:rPr>
              <w:pPrChange w:id="1645" w:author="Ramsés Vázquez Lira" w:date="2020-01-11T19:09:00Z">
                <w:pPr>
                  <w:pStyle w:val="Prrafodelista"/>
                  <w:numPr>
                    <w:numId w:val="30"/>
                  </w:numPr>
                  <w:ind w:left="360" w:hanging="360"/>
                  <w:jc w:val="both"/>
                </w:pPr>
              </w:pPrChange>
            </w:pPr>
            <w:r w:rsidRPr="003A0931">
              <w:rPr>
                <w:rFonts w:ascii="Montserrat" w:hAnsi="Montserrat"/>
                <w:color w:val="000000" w:themeColor="text1"/>
                <w:sz w:val="12"/>
                <w:szCs w:val="18"/>
              </w:rPr>
              <w:t>Entrevista sobre el proyecto de seguimiento</w:t>
            </w:r>
          </w:p>
          <w:p w14:paraId="204A0C85" w14:textId="25B2B1CA" w:rsidR="003E6023" w:rsidRPr="003A0931" w:rsidRDefault="003E6023">
            <w:pPr>
              <w:tabs>
                <w:tab w:val="left" w:pos="142"/>
              </w:tabs>
              <w:jc w:val="both"/>
              <w:rPr>
                <w:rFonts w:ascii="Montserrat" w:hAnsi="Montserrat"/>
                <w:color w:val="000000" w:themeColor="text1"/>
                <w:sz w:val="12"/>
                <w:szCs w:val="18"/>
              </w:rPr>
              <w:pPrChange w:id="1646" w:author="Ramsés Vázquez Lira" w:date="2020-01-11T19:09:00Z">
                <w:pPr>
                  <w:jc w:val="both"/>
                </w:pPr>
              </w:pPrChange>
            </w:pPr>
            <w:del w:id="1647" w:author="Ramsés Vázquez Lira" w:date="2020-01-11T18:48:00Z">
              <w:r w:rsidRPr="00E23E18" w:rsidDel="00E23E18">
                <w:rPr>
                  <w:rFonts w:ascii="Montserrat" w:hAnsi="Montserrat"/>
                  <w:color w:val="000000" w:themeColor="text1"/>
                  <w:sz w:val="12"/>
                  <w:szCs w:val="18"/>
                  <w:rPrChange w:id="1648" w:author="Ramsés Vázquez Lira" w:date="2020-01-11T18:48:00Z">
                    <w:rPr/>
                  </w:rPrChange>
                </w:rPr>
                <w:delText>Observación de la práctica docente**</w:delText>
              </w:r>
            </w:del>
          </w:p>
        </w:tc>
        <w:tc>
          <w:tcPr>
            <w:tcW w:w="1148" w:type="dxa"/>
            <w:vAlign w:val="center"/>
          </w:tcPr>
          <w:p w14:paraId="53CF00DD" w14:textId="77777777" w:rsidR="003E6023" w:rsidRPr="003A0931" w:rsidRDefault="003E6023">
            <w:pPr>
              <w:tabs>
                <w:tab w:val="left" w:pos="142"/>
              </w:tabs>
              <w:jc w:val="center"/>
              <w:rPr>
                <w:rFonts w:ascii="Montserrat" w:hAnsi="Montserrat"/>
                <w:color w:val="000000" w:themeColor="text1"/>
                <w:sz w:val="12"/>
                <w:szCs w:val="18"/>
              </w:rPr>
              <w:pPrChange w:id="1649" w:author="Ramsés Vázquez Lira" w:date="2020-01-11T19:09:00Z">
                <w:pPr>
                  <w:jc w:val="center"/>
                </w:pPr>
              </w:pPrChange>
            </w:pPr>
            <w:r w:rsidRPr="00202A62">
              <w:rPr>
                <w:rFonts w:ascii="Montserrat" w:hAnsi="Montserrat"/>
                <w:color w:val="000000" w:themeColor="text1"/>
                <w:sz w:val="12"/>
                <w:szCs w:val="18"/>
              </w:rPr>
              <w:t>Docente y técnico docente</w:t>
            </w:r>
          </w:p>
        </w:tc>
        <w:tc>
          <w:tcPr>
            <w:tcW w:w="1134" w:type="dxa"/>
            <w:vMerge w:val="restart"/>
            <w:vAlign w:val="center"/>
          </w:tcPr>
          <w:p w14:paraId="4DB30EC4" w14:textId="77777777" w:rsidR="003E6023" w:rsidRPr="003A0931" w:rsidDel="003E6023" w:rsidRDefault="003E6023">
            <w:pPr>
              <w:tabs>
                <w:tab w:val="left" w:pos="142"/>
              </w:tabs>
              <w:jc w:val="center"/>
              <w:rPr>
                <w:del w:id="1650" w:author="Ramsés Vázquez Lira" w:date="2020-01-11T18:50:00Z"/>
                <w:rFonts w:ascii="Montserrat" w:hAnsi="Montserrat"/>
                <w:color w:val="000000" w:themeColor="text1"/>
                <w:sz w:val="12"/>
                <w:szCs w:val="18"/>
              </w:rPr>
              <w:pPrChange w:id="1651" w:author="Ramsés Vázquez Lira" w:date="2020-01-11T19:09:00Z">
                <w:pPr>
                  <w:jc w:val="center"/>
                </w:pPr>
              </w:pPrChange>
            </w:pPr>
            <w:r w:rsidRPr="00202A62">
              <w:rPr>
                <w:rFonts w:ascii="Montserrat" w:hAnsi="Montserrat"/>
                <w:color w:val="000000" w:themeColor="text1"/>
                <w:sz w:val="12"/>
                <w:szCs w:val="18"/>
              </w:rPr>
              <w:t>Genérico para EB</w:t>
            </w:r>
          </w:p>
          <w:p w14:paraId="4761011E" w14:textId="694A60B9" w:rsidR="003E6023" w:rsidRPr="003A0931" w:rsidRDefault="003E6023">
            <w:pPr>
              <w:tabs>
                <w:tab w:val="left" w:pos="142"/>
              </w:tabs>
              <w:jc w:val="center"/>
              <w:rPr>
                <w:rFonts w:ascii="Montserrat" w:hAnsi="Montserrat"/>
                <w:color w:val="000000" w:themeColor="text1"/>
                <w:sz w:val="12"/>
                <w:szCs w:val="18"/>
              </w:rPr>
              <w:pPrChange w:id="1652" w:author="Ramsés Vázquez Lira" w:date="2020-01-11T19:09:00Z">
                <w:pPr>
                  <w:jc w:val="center"/>
                </w:pPr>
              </w:pPrChange>
            </w:pPr>
            <w:del w:id="1653" w:author="Ramsés Vázquez Lira" w:date="2020-01-11T18:48:00Z">
              <w:r w:rsidRPr="00202A62" w:rsidDel="00E23E18">
                <w:rPr>
                  <w:rFonts w:ascii="Montserrat" w:hAnsi="Montserrat"/>
                  <w:color w:val="000000" w:themeColor="text1"/>
                  <w:sz w:val="12"/>
                  <w:szCs w:val="18"/>
                </w:rPr>
                <w:delText>Genérico para EB</w:delText>
              </w:r>
            </w:del>
          </w:p>
        </w:tc>
        <w:tc>
          <w:tcPr>
            <w:tcW w:w="1275" w:type="dxa"/>
            <w:vMerge w:val="restart"/>
            <w:vAlign w:val="center"/>
          </w:tcPr>
          <w:p w14:paraId="33EE843F" w14:textId="77777777" w:rsidR="003E6023" w:rsidRPr="003A0931" w:rsidDel="003E6023" w:rsidRDefault="003E6023">
            <w:pPr>
              <w:tabs>
                <w:tab w:val="left" w:pos="142"/>
              </w:tabs>
              <w:jc w:val="center"/>
              <w:rPr>
                <w:del w:id="1654" w:author="Ramsés Vázquez Lira" w:date="2020-01-11T18:50:00Z"/>
                <w:rFonts w:ascii="Montserrat" w:hAnsi="Montserrat"/>
                <w:color w:val="000000" w:themeColor="text1"/>
                <w:sz w:val="12"/>
                <w:szCs w:val="18"/>
              </w:rPr>
              <w:pPrChange w:id="1655" w:author="Ramsés Vázquez Lira" w:date="2020-01-11T19:09:00Z">
                <w:pPr>
                  <w:jc w:val="center"/>
                </w:pPr>
              </w:pPrChange>
            </w:pPr>
            <w:r w:rsidRPr="003A0931">
              <w:rPr>
                <w:rFonts w:ascii="Montserrat" w:hAnsi="Montserrat"/>
                <w:color w:val="000000" w:themeColor="text1"/>
                <w:sz w:val="12"/>
                <w:szCs w:val="18"/>
              </w:rPr>
              <w:t>Septiembre</w:t>
            </w:r>
          </w:p>
          <w:p w14:paraId="6F74A5C6" w14:textId="60544026" w:rsidR="003E6023" w:rsidRPr="003A0931" w:rsidRDefault="003E6023">
            <w:pPr>
              <w:tabs>
                <w:tab w:val="left" w:pos="142"/>
              </w:tabs>
              <w:jc w:val="center"/>
              <w:rPr>
                <w:rFonts w:ascii="Montserrat" w:hAnsi="Montserrat"/>
                <w:color w:val="000000" w:themeColor="text1"/>
                <w:sz w:val="12"/>
                <w:szCs w:val="18"/>
              </w:rPr>
              <w:pPrChange w:id="1656" w:author="Ramsés Vázquez Lira" w:date="2020-01-11T19:09:00Z">
                <w:pPr>
                  <w:jc w:val="center"/>
                </w:pPr>
              </w:pPrChange>
            </w:pPr>
            <w:del w:id="1657" w:author="Ramsés Vázquez Lira" w:date="2020-01-11T18:48:00Z">
              <w:r w:rsidRPr="003A0931" w:rsidDel="00E23E18">
                <w:rPr>
                  <w:rFonts w:ascii="Montserrat" w:hAnsi="Montserrat"/>
                  <w:color w:val="000000" w:themeColor="text1"/>
                  <w:sz w:val="12"/>
                  <w:szCs w:val="18"/>
                </w:rPr>
                <w:delText>Septiembre</w:delText>
              </w:r>
            </w:del>
          </w:p>
        </w:tc>
        <w:tc>
          <w:tcPr>
            <w:tcW w:w="993" w:type="dxa"/>
            <w:vMerge w:val="restart"/>
            <w:vAlign w:val="center"/>
          </w:tcPr>
          <w:p w14:paraId="122F2C01" w14:textId="77777777" w:rsidR="003E6023" w:rsidRPr="003A0931" w:rsidDel="003E6023" w:rsidRDefault="003E6023">
            <w:pPr>
              <w:tabs>
                <w:tab w:val="left" w:pos="142"/>
              </w:tabs>
              <w:jc w:val="center"/>
              <w:rPr>
                <w:del w:id="1658" w:author="Ramsés Vázquez Lira" w:date="2020-01-11T18:50:00Z"/>
                <w:rFonts w:ascii="Montserrat" w:hAnsi="Montserrat"/>
                <w:color w:val="000000" w:themeColor="text1"/>
                <w:sz w:val="12"/>
                <w:szCs w:val="18"/>
              </w:rPr>
              <w:pPrChange w:id="1659" w:author="Ramsés Vázquez Lira" w:date="2020-01-11T19:09:00Z">
                <w:pPr>
                  <w:jc w:val="center"/>
                </w:pPr>
              </w:pPrChange>
            </w:pPr>
            <w:r w:rsidRPr="003A0931">
              <w:rPr>
                <w:rFonts w:ascii="Montserrat" w:hAnsi="Montserrat"/>
                <w:color w:val="000000" w:themeColor="text1"/>
                <w:sz w:val="12"/>
                <w:szCs w:val="18"/>
              </w:rPr>
              <w:t>Septiembre</w:t>
            </w:r>
          </w:p>
          <w:p w14:paraId="6908A0E0" w14:textId="36B7DDEF" w:rsidR="003E6023" w:rsidRPr="003A0931" w:rsidRDefault="003E6023">
            <w:pPr>
              <w:tabs>
                <w:tab w:val="left" w:pos="142"/>
              </w:tabs>
              <w:jc w:val="center"/>
              <w:rPr>
                <w:rFonts w:ascii="Montserrat" w:hAnsi="Montserrat"/>
                <w:color w:val="000000" w:themeColor="text1"/>
                <w:sz w:val="12"/>
                <w:szCs w:val="18"/>
              </w:rPr>
              <w:pPrChange w:id="1660" w:author="Ramsés Vázquez Lira" w:date="2020-01-11T19:09:00Z">
                <w:pPr>
                  <w:jc w:val="center"/>
                </w:pPr>
              </w:pPrChange>
            </w:pPr>
            <w:del w:id="1661" w:author="Ramsés Vázquez Lira" w:date="2020-01-11T18:48:00Z">
              <w:r w:rsidRPr="003A0931" w:rsidDel="00E23E18">
                <w:rPr>
                  <w:rFonts w:ascii="Montserrat" w:hAnsi="Montserrat"/>
                  <w:color w:val="000000" w:themeColor="text1"/>
                  <w:sz w:val="12"/>
                  <w:szCs w:val="18"/>
                </w:rPr>
                <w:delText>Septiembre</w:delText>
              </w:r>
            </w:del>
          </w:p>
        </w:tc>
        <w:tc>
          <w:tcPr>
            <w:tcW w:w="850" w:type="dxa"/>
            <w:vMerge w:val="restart"/>
          </w:tcPr>
          <w:p w14:paraId="0B10ACA3" w14:textId="77777777" w:rsidR="003E6023" w:rsidRPr="003A0931" w:rsidRDefault="003E6023">
            <w:pPr>
              <w:tabs>
                <w:tab w:val="left" w:pos="142"/>
              </w:tabs>
              <w:jc w:val="center"/>
              <w:rPr>
                <w:rFonts w:ascii="Montserrat" w:hAnsi="Montserrat"/>
                <w:color w:val="000000" w:themeColor="text1"/>
                <w:sz w:val="12"/>
                <w:szCs w:val="18"/>
              </w:rPr>
              <w:pPrChange w:id="1662" w:author="Ramsés Vázquez Lira" w:date="2020-01-11T19:09:00Z">
                <w:pPr>
                  <w:jc w:val="center"/>
                </w:pPr>
              </w:pPrChange>
            </w:pPr>
          </w:p>
        </w:tc>
        <w:tc>
          <w:tcPr>
            <w:tcW w:w="753" w:type="dxa"/>
            <w:vMerge w:val="restart"/>
            <w:vAlign w:val="center"/>
          </w:tcPr>
          <w:p w14:paraId="19BB94FA" w14:textId="77777777" w:rsidR="003E6023" w:rsidRPr="003A0931" w:rsidRDefault="003E6023">
            <w:pPr>
              <w:tabs>
                <w:tab w:val="left" w:pos="142"/>
              </w:tabs>
              <w:jc w:val="center"/>
              <w:rPr>
                <w:rFonts w:ascii="Montserrat" w:hAnsi="Montserrat"/>
                <w:color w:val="000000" w:themeColor="text1"/>
                <w:sz w:val="12"/>
                <w:szCs w:val="18"/>
              </w:rPr>
              <w:pPrChange w:id="1663" w:author="Ramsés Vázquez Lira" w:date="2020-01-11T19:09:00Z">
                <w:pPr>
                  <w:jc w:val="center"/>
                </w:pPr>
              </w:pPrChange>
            </w:pPr>
          </w:p>
        </w:tc>
      </w:tr>
      <w:tr w:rsidR="003E6023" w:rsidRPr="003A0931" w14:paraId="51629A2B" w14:textId="77777777" w:rsidTr="00943101">
        <w:trPr>
          <w:trHeight w:val="108"/>
        </w:trPr>
        <w:tc>
          <w:tcPr>
            <w:tcW w:w="1042" w:type="dxa"/>
            <w:vMerge/>
            <w:vAlign w:val="center"/>
          </w:tcPr>
          <w:p w14:paraId="0B8BA61D" w14:textId="77777777" w:rsidR="003E6023" w:rsidRPr="003A0931" w:rsidRDefault="003E6023">
            <w:pPr>
              <w:tabs>
                <w:tab w:val="left" w:pos="142"/>
              </w:tabs>
              <w:rPr>
                <w:rFonts w:ascii="Montserrat" w:hAnsi="Montserrat"/>
                <w:color w:val="000000" w:themeColor="text1"/>
                <w:sz w:val="12"/>
                <w:szCs w:val="18"/>
              </w:rPr>
              <w:pPrChange w:id="1664" w:author="Ramsés Vázquez Lira" w:date="2020-01-11T19:09:00Z">
                <w:pPr/>
              </w:pPrChange>
            </w:pPr>
          </w:p>
        </w:tc>
        <w:tc>
          <w:tcPr>
            <w:tcW w:w="1633" w:type="dxa"/>
            <w:vMerge/>
          </w:tcPr>
          <w:p w14:paraId="07704E2D" w14:textId="52F65BDA" w:rsidR="003E6023" w:rsidRPr="003A0931" w:rsidRDefault="003E6023">
            <w:pPr>
              <w:tabs>
                <w:tab w:val="left" w:pos="142"/>
              </w:tabs>
              <w:jc w:val="both"/>
              <w:rPr>
                <w:rFonts w:ascii="Montserrat" w:hAnsi="Montserrat"/>
                <w:color w:val="000000" w:themeColor="text1"/>
                <w:sz w:val="12"/>
                <w:szCs w:val="18"/>
              </w:rPr>
              <w:pPrChange w:id="1665" w:author="Ramsés Vázquez Lira" w:date="2020-01-11T19:09:00Z">
                <w:pPr>
                  <w:jc w:val="both"/>
                </w:pPr>
              </w:pPrChange>
            </w:pPr>
          </w:p>
        </w:tc>
        <w:tc>
          <w:tcPr>
            <w:tcW w:w="1148" w:type="dxa"/>
          </w:tcPr>
          <w:p w14:paraId="7A73CB31" w14:textId="77777777" w:rsidR="003E6023" w:rsidRPr="003A0931" w:rsidRDefault="003E6023">
            <w:pPr>
              <w:tabs>
                <w:tab w:val="left" w:pos="142"/>
              </w:tabs>
              <w:jc w:val="center"/>
              <w:rPr>
                <w:rFonts w:ascii="Montserrat" w:hAnsi="Montserrat"/>
                <w:color w:val="000000" w:themeColor="text1"/>
                <w:sz w:val="12"/>
                <w:szCs w:val="18"/>
              </w:rPr>
              <w:pPrChange w:id="1666" w:author="Ramsés Vázquez Lira" w:date="2020-01-11T19:09:00Z">
                <w:pPr>
                  <w:jc w:val="center"/>
                </w:pPr>
              </w:pPrChange>
            </w:pPr>
            <w:r w:rsidRPr="00202A62">
              <w:rPr>
                <w:rFonts w:ascii="Montserrat" w:hAnsi="Montserrat"/>
                <w:color w:val="000000" w:themeColor="text1"/>
                <w:sz w:val="12"/>
                <w:szCs w:val="18"/>
              </w:rPr>
              <w:t>ATP</w:t>
            </w:r>
          </w:p>
        </w:tc>
        <w:tc>
          <w:tcPr>
            <w:tcW w:w="1134" w:type="dxa"/>
            <w:vMerge/>
            <w:vAlign w:val="center"/>
          </w:tcPr>
          <w:p w14:paraId="47471581" w14:textId="6D401002" w:rsidR="003E6023" w:rsidRPr="003A0931" w:rsidRDefault="003E6023">
            <w:pPr>
              <w:tabs>
                <w:tab w:val="left" w:pos="142"/>
              </w:tabs>
              <w:jc w:val="center"/>
              <w:rPr>
                <w:rFonts w:ascii="Montserrat" w:hAnsi="Montserrat"/>
                <w:color w:val="000000" w:themeColor="text1"/>
                <w:sz w:val="12"/>
                <w:szCs w:val="18"/>
              </w:rPr>
              <w:pPrChange w:id="1667" w:author="Ramsés Vázquez Lira" w:date="2020-01-11T19:09:00Z">
                <w:pPr>
                  <w:jc w:val="center"/>
                </w:pPr>
              </w:pPrChange>
            </w:pPr>
          </w:p>
        </w:tc>
        <w:tc>
          <w:tcPr>
            <w:tcW w:w="1275" w:type="dxa"/>
            <w:vMerge/>
            <w:vAlign w:val="center"/>
          </w:tcPr>
          <w:p w14:paraId="0D10D5B3" w14:textId="32745506" w:rsidR="003E6023" w:rsidRPr="003A0931" w:rsidRDefault="003E6023">
            <w:pPr>
              <w:tabs>
                <w:tab w:val="left" w:pos="142"/>
              </w:tabs>
              <w:jc w:val="center"/>
              <w:rPr>
                <w:rFonts w:ascii="Montserrat" w:hAnsi="Montserrat"/>
                <w:color w:val="000000" w:themeColor="text1"/>
                <w:sz w:val="12"/>
                <w:szCs w:val="18"/>
              </w:rPr>
              <w:pPrChange w:id="1668" w:author="Ramsés Vázquez Lira" w:date="2020-01-11T19:09:00Z">
                <w:pPr>
                  <w:jc w:val="center"/>
                </w:pPr>
              </w:pPrChange>
            </w:pPr>
          </w:p>
        </w:tc>
        <w:tc>
          <w:tcPr>
            <w:tcW w:w="993" w:type="dxa"/>
            <w:vMerge/>
            <w:vAlign w:val="center"/>
          </w:tcPr>
          <w:p w14:paraId="59E2F3B7" w14:textId="745C40CF" w:rsidR="003E6023" w:rsidRPr="003A0931" w:rsidRDefault="003E6023">
            <w:pPr>
              <w:tabs>
                <w:tab w:val="left" w:pos="142"/>
              </w:tabs>
              <w:jc w:val="center"/>
              <w:rPr>
                <w:rFonts w:ascii="Montserrat" w:hAnsi="Montserrat"/>
                <w:color w:val="000000" w:themeColor="text1"/>
                <w:sz w:val="12"/>
                <w:szCs w:val="18"/>
              </w:rPr>
              <w:pPrChange w:id="1669" w:author="Ramsés Vázquez Lira" w:date="2020-01-11T19:09:00Z">
                <w:pPr>
                  <w:jc w:val="center"/>
                </w:pPr>
              </w:pPrChange>
            </w:pPr>
          </w:p>
        </w:tc>
        <w:tc>
          <w:tcPr>
            <w:tcW w:w="850" w:type="dxa"/>
            <w:vMerge/>
          </w:tcPr>
          <w:p w14:paraId="72AC9C74" w14:textId="77777777" w:rsidR="003E6023" w:rsidRPr="003A0931" w:rsidRDefault="003E6023">
            <w:pPr>
              <w:tabs>
                <w:tab w:val="left" w:pos="142"/>
              </w:tabs>
              <w:jc w:val="center"/>
              <w:rPr>
                <w:rFonts w:ascii="Montserrat" w:hAnsi="Montserrat"/>
                <w:color w:val="000000" w:themeColor="text1"/>
                <w:sz w:val="12"/>
                <w:szCs w:val="18"/>
              </w:rPr>
              <w:pPrChange w:id="1670" w:author="Ramsés Vázquez Lira" w:date="2020-01-11T19:09:00Z">
                <w:pPr>
                  <w:jc w:val="center"/>
                </w:pPr>
              </w:pPrChange>
            </w:pPr>
          </w:p>
        </w:tc>
        <w:tc>
          <w:tcPr>
            <w:tcW w:w="753" w:type="dxa"/>
            <w:vMerge/>
            <w:vAlign w:val="center"/>
          </w:tcPr>
          <w:p w14:paraId="62FAFA56" w14:textId="77777777" w:rsidR="003E6023" w:rsidRPr="003A0931" w:rsidRDefault="003E6023">
            <w:pPr>
              <w:tabs>
                <w:tab w:val="left" w:pos="142"/>
              </w:tabs>
              <w:jc w:val="center"/>
              <w:rPr>
                <w:rFonts w:ascii="Montserrat" w:hAnsi="Montserrat"/>
                <w:color w:val="000000" w:themeColor="text1"/>
                <w:sz w:val="12"/>
                <w:szCs w:val="18"/>
              </w:rPr>
              <w:pPrChange w:id="1671" w:author="Ramsés Vázquez Lira" w:date="2020-01-11T19:09:00Z">
                <w:pPr>
                  <w:jc w:val="center"/>
                </w:pPr>
              </w:pPrChange>
            </w:pPr>
          </w:p>
        </w:tc>
      </w:tr>
      <w:tr w:rsidR="003E6023" w:rsidRPr="003A0931" w14:paraId="548A4070" w14:textId="77777777" w:rsidTr="00943101">
        <w:trPr>
          <w:trHeight w:val="108"/>
        </w:trPr>
        <w:tc>
          <w:tcPr>
            <w:tcW w:w="1042" w:type="dxa"/>
            <w:vMerge/>
            <w:vAlign w:val="center"/>
          </w:tcPr>
          <w:p w14:paraId="4EC15729" w14:textId="77777777" w:rsidR="003E6023" w:rsidRPr="003A0931" w:rsidRDefault="003E6023">
            <w:pPr>
              <w:tabs>
                <w:tab w:val="left" w:pos="142"/>
              </w:tabs>
              <w:rPr>
                <w:rFonts w:ascii="Montserrat" w:hAnsi="Montserrat"/>
                <w:color w:val="000000" w:themeColor="text1"/>
                <w:sz w:val="12"/>
                <w:szCs w:val="18"/>
              </w:rPr>
              <w:pPrChange w:id="1672" w:author="Ramsés Vázquez Lira" w:date="2020-01-11T19:09:00Z">
                <w:pPr/>
              </w:pPrChange>
            </w:pPr>
          </w:p>
        </w:tc>
        <w:tc>
          <w:tcPr>
            <w:tcW w:w="1633" w:type="dxa"/>
            <w:vMerge/>
          </w:tcPr>
          <w:p w14:paraId="6A399D2E" w14:textId="56E3FA4F" w:rsidR="003E6023" w:rsidRPr="003A0931" w:rsidRDefault="003E6023">
            <w:pPr>
              <w:tabs>
                <w:tab w:val="left" w:pos="142"/>
              </w:tabs>
              <w:jc w:val="both"/>
              <w:rPr>
                <w:rFonts w:ascii="Montserrat" w:hAnsi="Montserrat"/>
                <w:color w:val="000000" w:themeColor="text1"/>
                <w:sz w:val="12"/>
                <w:szCs w:val="18"/>
              </w:rPr>
              <w:pPrChange w:id="1673" w:author="Ramsés Vázquez Lira" w:date="2020-01-11T19:09:00Z">
                <w:pPr>
                  <w:jc w:val="both"/>
                </w:pPr>
              </w:pPrChange>
            </w:pPr>
          </w:p>
        </w:tc>
        <w:tc>
          <w:tcPr>
            <w:tcW w:w="1148" w:type="dxa"/>
          </w:tcPr>
          <w:p w14:paraId="3F4FCD05" w14:textId="77777777" w:rsidR="003E6023" w:rsidRPr="003A0931" w:rsidRDefault="003E6023">
            <w:pPr>
              <w:tabs>
                <w:tab w:val="left" w:pos="142"/>
              </w:tabs>
              <w:jc w:val="center"/>
              <w:rPr>
                <w:rFonts w:ascii="Montserrat" w:hAnsi="Montserrat"/>
                <w:color w:val="000000" w:themeColor="text1"/>
                <w:sz w:val="12"/>
                <w:szCs w:val="18"/>
              </w:rPr>
              <w:pPrChange w:id="1674" w:author="Ramsés Vázquez Lira" w:date="2020-01-11T19:09:00Z">
                <w:pPr>
                  <w:jc w:val="center"/>
                </w:pPr>
              </w:pPrChange>
            </w:pPr>
            <w:r w:rsidRPr="00202A62">
              <w:rPr>
                <w:rFonts w:ascii="Montserrat" w:hAnsi="Montserrat"/>
                <w:color w:val="000000" w:themeColor="text1"/>
                <w:sz w:val="12"/>
                <w:szCs w:val="18"/>
              </w:rPr>
              <w:t>Dirección</w:t>
            </w:r>
          </w:p>
        </w:tc>
        <w:tc>
          <w:tcPr>
            <w:tcW w:w="1134" w:type="dxa"/>
            <w:vMerge/>
            <w:vAlign w:val="center"/>
          </w:tcPr>
          <w:p w14:paraId="73791473" w14:textId="333849AE" w:rsidR="003E6023" w:rsidRPr="003A0931" w:rsidRDefault="003E6023">
            <w:pPr>
              <w:tabs>
                <w:tab w:val="left" w:pos="142"/>
              </w:tabs>
              <w:jc w:val="center"/>
              <w:rPr>
                <w:rFonts w:ascii="Montserrat" w:hAnsi="Montserrat"/>
                <w:color w:val="000000" w:themeColor="text1"/>
                <w:sz w:val="12"/>
                <w:szCs w:val="18"/>
              </w:rPr>
              <w:pPrChange w:id="1675" w:author="Ramsés Vázquez Lira" w:date="2020-01-11T19:09:00Z">
                <w:pPr>
                  <w:jc w:val="center"/>
                </w:pPr>
              </w:pPrChange>
            </w:pPr>
          </w:p>
        </w:tc>
        <w:tc>
          <w:tcPr>
            <w:tcW w:w="1275" w:type="dxa"/>
            <w:vMerge/>
            <w:vAlign w:val="center"/>
          </w:tcPr>
          <w:p w14:paraId="0712859A" w14:textId="2835AED5" w:rsidR="003E6023" w:rsidRPr="003A0931" w:rsidRDefault="003E6023">
            <w:pPr>
              <w:tabs>
                <w:tab w:val="left" w:pos="142"/>
              </w:tabs>
              <w:jc w:val="center"/>
              <w:rPr>
                <w:rFonts w:ascii="Montserrat" w:hAnsi="Montserrat"/>
                <w:color w:val="000000" w:themeColor="text1"/>
                <w:sz w:val="12"/>
                <w:szCs w:val="18"/>
              </w:rPr>
              <w:pPrChange w:id="1676" w:author="Ramsés Vázquez Lira" w:date="2020-01-11T19:09:00Z">
                <w:pPr>
                  <w:jc w:val="center"/>
                </w:pPr>
              </w:pPrChange>
            </w:pPr>
          </w:p>
        </w:tc>
        <w:tc>
          <w:tcPr>
            <w:tcW w:w="993" w:type="dxa"/>
            <w:vMerge/>
            <w:vAlign w:val="center"/>
          </w:tcPr>
          <w:p w14:paraId="6C9C284E" w14:textId="47298521" w:rsidR="003E6023" w:rsidRPr="003A0931" w:rsidRDefault="003E6023">
            <w:pPr>
              <w:tabs>
                <w:tab w:val="left" w:pos="142"/>
              </w:tabs>
              <w:jc w:val="center"/>
              <w:rPr>
                <w:rFonts w:ascii="Montserrat" w:hAnsi="Montserrat"/>
                <w:color w:val="000000" w:themeColor="text1"/>
                <w:sz w:val="12"/>
                <w:szCs w:val="18"/>
              </w:rPr>
              <w:pPrChange w:id="1677" w:author="Ramsés Vázquez Lira" w:date="2020-01-11T19:09:00Z">
                <w:pPr>
                  <w:jc w:val="center"/>
                </w:pPr>
              </w:pPrChange>
            </w:pPr>
          </w:p>
        </w:tc>
        <w:tc>
          <w:tcPr>
            <w:tcW w:w="850" w:type="dxa"/>
            <w:vMerge/>
          </w:tcPr>
          <w:p w14:paraId="3DC31D7D" w14:textId="77777777" w:rsidR="003E6023" w:rsidRPr="003A0931" w:rsidRDefault="003E6023">
            <w:pPr>
              <w:tabs>
                <w:tab w:val="left" w:pos="142"/>
              </w:tabs>
              <w:jc w:val="center"/>
              <w:rPr>
                <w:rFonts w:ascii="Montserrat" w:hAnsi="Montserrat"/>
                <w:color w:val="000000" w:themeColor="text1"/>
                <w:sz w:val="12"/>
                <w:szCs w:val="18"/>
              </w:rPr>
              <w:pPrChange w:id="1678" w:author="Ramsés Vázquez Lira" w:date="2020-01-11T19:09:00Z">
                <w:pPr>
                  <w:jc w:val="center"/>
                </w:pPr>
              </w:pPrChange>
            </w:pPr>
          </w:p>
        </w:tc>
        <w:tc>
          <w:tcPr>
            <w:tcW w:w="753" w:type="dxa"/>
            <w:vMerge/>
            <w:vAlign w:val="center"/>
          </w:tcPr>
          <w:p w14:paraId="014F26A5" w14:textId="77777777" w:rsidR="003E6023" w:rsidRPr="003A0931" w:rsidRDefault="003E6023">
            <w:pPr>
              <w:tabs>
                <w:tab w:val="left" w:pos="142"/>
              </w:tabs>
              <w:jc w:val="center"/>
              <w:rPr>
                <w:rFonts w:ascii="Montserrat" w:hAnsi="Montserrat"/>
                <w:color w:val="000000" w:themeColor="text1"/>
                <w:sz w:val="12"/>
                <w:szCs w:val="18"/>
              </w:rPr>
              <w:pPrChange w:id="1679" w:author="Ramsés Vázquez Lira" w:date="2020-01-11T19:09:00Z">
                <w:pPr>
                  <w:jc w:val="center"/>
                </w:pPr>
              </w:pPrChange>
            </w:pPr>
          </w:p>
        </w:tc>
      </w:tr>
      <w:tr w:rsidR="003E6023" w:rsidRPr="003A0931" w14:paraId="38A2BD03" w14:textId="77777777" w:rsidTr="003E6023">
        <w:tblPrEx>
          <w:tblW w:w="5000" w:type="pct"/>
          <w:tblLayout w:type="fixed"/>
          <w:tblPrExChange w:id="1680" w:author="Ramsés Vázquez Lira" w:date="2020-01-11T18:50:00Z">
            <w:tblPrEx>
              <w:tblW w:w="5000" w:type="pct"/>
              <w:tblLayout w:type="fixed"/>
            </w:tblPrEx>
          </w:tblPrExChange>
        </w:tblPrEx>
        <w:trPr>
          <w:trHeight w:val="206"/>
          <w:trPrChange w:id="1681" w:author="Ramsés Vázquez Lira" w:date="2020-01-11T18:50:00Z">
            <w:trPr>
              <w:trHeight w:val="772"/>
            </w:trPr>
          </w:trPrChange>
        </w:trPr>
        <w:tc>
          <w:tcPr>
            <w:tcW w:w="1042" w:type="dxa"/>
            <w:vMerge/>
            <w:tcBorders>
              <w:bottom w:val="single" w:sz="4" w:space="0" w:color="auto"/>
            </w:tcBorders>
            <w:vAlign w:val="center"/>
            <w:tcPrChange w:id="1682" w:author="Ramsés Vázquez Lira" w:date="2020-01-11T18:50:00Z">
              <w:tcPr>
                <w:tcW w:w="1042" w:type="dxa"/>
                <w:vMerge/>
                <w:tcBorders>
                  <w:bottom w:val="single" w:sz="4" w:space="0" w:color="auto"/>
                </w:tcBorders>
                <w:vAlign w:val="center"/>
              </w:tcPr>
            </w:tcPrChange>
          </w:tcPr>
          <w:p w14:paraId="56D6E0E1" w14:textId="77777777" w:rsidR="003E6023" w:rsidRPr="003A0931" w:rsidRDefault="003E6023">
            <w:pPr>
              <w:tabs>
                <w:tab w:val="left" w:pos="142"/>
              </w:tabs>
              <w:rPr>
                <w:rFonts w:ascii="Montserrat" w:hAnsi="Montserrat"/>
                <w:color w:val="000000" w:themeColor="text1"/>
                <w:sz w:val="12"/>
                <w:szCs w:val="18"/>
              </w:rPr>
              <w:pPrChange w:id="1683" w:author="Ramsés Vázquez Lira" w:date="2020-01-11T19:09:00Z">
                <w:pPr/>
              </w:pPrChange>
            </w:pPr>
          </w:p>
        </w:tc>
        <w:tc>
          <w:tcPr>
            <w:tcW w:w="1633" w:type="dxa"/>
            <w:vMerge/>
            <w:tcBorders>
              <w:bottom w:val="single" w:sz="4" w:space="0" w:color="auto"/>
            </w:tcBorders>
            <w:tcPrChange w:id="1684" w:author="Ramsés Vázquez Lira" w:date="2020-01-11T18:50:00Z">
              <w:tcPr>
                <w:tcW w:w="1633" w:type="dxa"/>
                <w:vMerge/>
                <w:tcBorders>
                  <w:bottom w:val="single" w:sz="4" w:space="0" w:color="auto"/>
                </w:tcBorders>
              </w:tcPr>
            </w:tcPrChange>
          </w:tcPr>
          <w:p w14:paraId="0C7DF507" w14:textId="3E1909BB" w:rsidR="003E6023" w:rsidRPr="003A0931" w:rsidRDefault="003E6023">
            <w:pPr>
              <w:tabs>
                <w:tab w:val="left" w:pos="142"/>
              </w:tabs>
              <w:jc w:val="both"/>
              <w:rPr>
                <w:rFonts w:ascii="Montserrat" w:hAnsi="Montserrat"/>
                <w:color w:val="000000" w:themeColor="text1"/>
                <w:sz w:val="12"/>
                <w:szCs w:val="18"/>
              </w:rPr>
              <w:pPrChange w:id="1685" w:author="Ramsés Vázquez Lira" w:date="2020-01-11T19:09:00Z">
                <w:pPr>
                  <w:jc w:val="both"/>
                </w:pPr>
              </w:pPrChange>
            </w:pPr>
          </w:p>
        </w:tc>
        <w:tc>
          <w:tcPr>
            <w:tcW w:w="1148" w:type="dxa"/>
            <w:tcBorders>
              <w:bottom w:val="single" w:sz="4" w:space="0" w:color="auto"/>
            </w:tcBorders>
            <w:tcPrChange w:id="1686" w:author="Ramsés Vázquez Lira" w:date="2020-01-11T18:50:00Z">
              <w:tcPr>
                <w:tcW w:w="1148" w:type="dxa"/>
                <w:tcBorders>
                  <w:bottom w:val="single" w:sz="4" w:space="0" w:color="auto"/>
                </w:tcBorders>
              </w:tcPr>
            </w:tcPrChange>
          </w:tcPr>
          <w:p w14:paraId="5E180459" w14:textId="77777777" w:rsidR="003E6023" w:rsidRPr="003A0931" w:rsidDel="003E6023" w:rsidRDefault="003E6023">
            <w:pPr>
              <w:tabs>
                <w:tab w:val="left" w:pos="142"/>
              </w:tabs>
              <w:jc w:val="center"/>
              <w:rPr>
                <w:del w:id="1687" w:author="Ramsés Vázquez Lira" w:date="2020-01-11T18:51:00Z"/>
                <w:rFonts w:ascii="Montserrat" w:hAnsi="Montserrat"/>
                <w:color w:val="000000" w:themeColor="text1"/>
                <w:sz w:val="12"/>
                <w:szCs w:val="18"/>
              </w:rPr>
              <w:pPrChange w:id="1688" w:author="Ramsés Vázquez Lira" w:date="2020-01-11T19:09:00Z">
                <w:pPr>
                  <w:jc w:val="center"/>
                </w:pPr>
              </w:pPrChange>
            </w:pPr>
            <w:r w:rsidRPr="00202A62">
              <w:rPr>
                <w:rFonts w:ascii="Montserrat" w:hAnsi="Montserrat"/>
                <w:color w:val="000000" w:themeColor="text1"/>
                <w:sz w:val="12"/>
                <w:szCs w:val="18"/>
              </w:rPr>
              <w:t>Supervisión</w:t>
            </w:r>
          </w:p>
          <w:p w14:paraId="5A6BB57A" w14:textId="77777777" w:rsidR="003E6023" w:rsidRPr="003A0931" w:rsidDel="003E6023" w:rsidRDefault="003E6023">
            <w:pPr>
              <w:tabs>
                <w:tab w:val="left" w:pos="142"/>
              </w:tabs>
              <w:rPr>
                <w:del w:id="1689" w:author="Ramsés Vázquez Lira" w:date="2020-01-11T18:51:00Z"/>
                <w:rFonts w:ascii="Montserrat" w:hAnsi="Montserrat"/>
                <w:color w:val="000000" w:themeColor="text1"/>
                <w:sz w:val="12"/>
                <w:szCs w:val="18"/>
              </w:rPr>
              <w:pPrChange w:id="1690" w:author="Ramsés Vázquez Lira" w:date="2020-01-11T19:09:00Z">
                <w:pPr>
                  <w:jc w:val="center"/>
                </w:pPr>
              </w:pPrChange>
            </w:pPr>
            <w:del w:id="1691" w:author="Ramsés Vázquez Lira" w:date="2020-01-11T18:48:00Z">
              <w:r w:rsidRPr="00202A62" w:rsidDel="0001600F">
                <w:rPr>
                  <w:rFonts w:ascii="Montserrat" w:hAnsi="Montserrat"/>
                  <w:color w:val="000000" w:themeColor="text1"/>
                  <w:sz w:val="12"/>
                  <w:szCs w:val="18"/>
                </w:rPr>
                <w:delText>Docente y técnico docente</w:delText>
              </w:r>
            </w:del>
          </w:p>
          <w:p w14:paraId="711DFFC7" w14:textId="77777777" w:rsidR="003E6023" w:rsidRPr="003A0931" w:rsidDel="003E6023" w:rsidRDefault="003E6023">
            <w:pPr>
              <w:tabs>
                <w:tab w:val="left" w:pos="142"/>
              </w:tabs>
              <w:rPr>
                <w:del w:id="1692" w:author="Ramsés Vázquez Lira" w:date="2020-01-11T18:51:00Z"/>
                <w:rFonts w:ascii="Montserrat" w:hAnsi="Montserrat"/>
                <w:color w:val="000000" w:themeColor="text1"/>
                <w:sz w:val="12"/>
                <w:szCs w:val="18"/>
              </w:rPr>
              <w:pPrChange w:id="1693" w:author="Ramsés Vázquez Lira" w:date="2020-01-11T19:09:00Z">
                <w:pPr>
                  <w:jc w:val="center"/>
                </w:pPr>
              </w:pPrChange>
            </w:pPr>
            <w:del w:id="1694" w:author="Ramsés Vázquez Lira" w:date="2020-01-11T18:48:00Z">
              <w:r w:rsidRPr="00202A62" w:rsidDel="0001600F">
                <w:rPr>
                  <w:rFonts w:ascii="Montserrat" w:hAnsi="Montserrat"/>
                  <w:color w:val="000000" w:themeColor="text1"/>
                  <w:sz w:val="12"/>
                  <w:szCs w:val="18"/>
                </w:rPr>
                <w:delText>ATP</w:delText>
              </w:r>
            </w:del>
          </w:p>
          <w:p w14:paraId="26EA7C2A" w14:textId="77777777" w:rsidR="003E6023" w:rsidRPr="003A0931" w:rsidDel="003E6023" w:rsidRDefault="003E6023">
            <w:pPr>
              <w:tabs>
                <w:tab w:val="left" w:pos="142"/>
              </w:tabs>
              <w:rPr>
                <w:del w:id="1695" w:author="Ramsés Vázquez Lira" w:date="2020-01-11T18:51:00Z"/>
                <w:rFonts w:ascii="Montserrat" w:hAnsi="Montserrat"/>
                <w:color w:val="000000" w:themeColor="text1"/>
                <w:sz w:val="12"/>
                <w:szCs w:val="18"/>
              </w:rPr>
              <w:pPrChange w:id="1696" w:author="Ramsés Vázquez Lira" w:date="2020-01-11T19:09:00Z">
                <w:pPr>
                  <w:jc w:val="center"/>
                </w:pPr>
              </w:pPrChange>
            </w:pPr>
            <w:del w:id="1697" w:author="Ramsés Vázquez Lira" w:date="2020-01-11T18:48:00Z">
              <w:r w:rsidRPr="00202A62" w:rsidDel="0001600F">
                <w:rPr>
                  <w:rFonts w:ascii="Montserrat" w:hAnsi="Montserrat"/>
                  <w:color w:val="000000" w:themeColor="text1"/>
                  <w:sz w:val="12"/>
                  <w:szCs w:val="18"/>
                </w:rPr>
                <w:delText>Dirección</w:delText>
              </w:r>
            </w:del>
          </w:p>
          <w:p w14:paraId="572DC67D" w14:textId="0CAA2F4D" w:rsidR="003E6023" w:rsidRPr="003A0931" w:rsidRDefault="003E6023">
            <w:pPr>
              <w:tabs>
                <w:tab w:val="left" w:pos="142"/>
              </w:tabs>
              <w:jc w:val="center"/>
              <w:rPr>
                <w:rFonts w:ascii="Montserrat" w:hAnsi="Montserrat"/>
                <w:color w:val="000000" w:themeColor="text1"/>
                <w:sz w:val="12"/>
                <w:szCs w:val="18"/>
              </w:rPr>
              <w:pPrChange w:id="1698" w:author="Ramsés Vázquez Lira" w:date="2020-01-11T19:09:00Z">
                <w:pPr>
                  <w:jc w:val="center"/>
                </w:pPr>
              </w:pPrChange>
            </w:pPr>
            <w:del w:id="1699" w:author="Ramsés Vázquez Lira" w:date="2020-01-11T18:48:00Z">
              <w:r w:rsidRPr="00202A62" w:rsidDel="00C6330B">
                <w:rPr>
                  <w:rFonts w:ascii="Montserrat" w:hAnsi="Montserrat"/>
                  <w:color w:val="000000" w:themeColor="text1"/>
                  <w:sz w:val="12"/>
                  <w:szCs w:val="18"/>
                </w:rPr>
                <w:delText>Supervisión</w:delText>
              </w:r>
            </w:del>
          </w:p>
        </w:tc>
        <w:tc>
          <w:tcPr>
            <w:tcW w:w="1134" w:type="dxa"/>
            <w:vMerge/>
            <w:tcBorders>
              <w:bottom w:val="single" w:sz="4" w:space="0" w:color="auto"/>
            </w:tcBorders>
            <w:vAlign w:val="center"/>
            <w:tcPrChange w:id="1700" w:author="Ramsés Vázquez Lira" w:date="2020-01-11T18:50:00Z">
              <w:tcPr>
                <w:tcW w:w="1134" w:type="dxa"/>
                <w:vMerge/>
                <w:tcBorders>
                  <w:bottom w:val="single" w:sz="4" w:space="0" w:color="auto"/>
                </w:tcBorders>
                <w:vAlign w:val="center"/>
              </w:tcPr>
            </w:tcPrChange>
          </w:tcPr>
          <w:p w14:paraId="1224850D" w14:textId="396EFFAB" w:rsidR="003E6023" w:rsidRPr="003A0931" w:rsidRDefault="003E6023">
            <w:pPr>
              <w:tabs>
                <w:tab w:val="left" w:pos="142"/>
              </w:tabs>
              <w:jc w:val="center"/>
              <w:rPr>
                <w:rFonts w:ascii="Montserrat" w:hAnsi="Montserrat"/>
                <w:color w:val="000000" w:themeColor="text1"/>
                <w:sz w:val="12"/>
                <w:szCs w:val="18"/>
              </w:rPr>
              <w:pPrChange w:id="1701" w:author="Ramsés Vázquez Lira" w:date="2020-01-11T19:09:00Z">
                <w:pPr>
                  <w:jc w:val="center"/>
                </w:pPr>
              </w:pPrChange>
            </w:pPr>
          </w:p>
        </w:tc>
        <w:tc>
          <w:tcPr>
            <w:tcW w:w="1275" w:type="dxa"/>
            <w:vMerge/>
            <w:tcBorders>
              <w:bottom w:val="single" w:sz="4" w:space="0" w:color="auto"/>
            </w:tcBorders>
            <w:vAlign w:val="center"/>
            <w:tcPrChange w:id="1702" w:author="Ramsés Vázquez Lira" w:date="2020-01-11T18:50:00Z">
              <w:tcPr>
                <w:tcW w:w="1275" w:type="dxa"/>
                <w:vMerge/>
                <w:tcBorders>
                  <w:bottom w:val="single" w:sz="4" w:space="0" w:color="auto"/>
                </w:tcBorders>
                <w:vAlign w:val="center"/>
              </w:tcPr>
            </w:tcPrChange>
          </w:tcPr>
          <w:p w14:paraId="1E10FCD2" w14:textId="0A0D57D2" w:rsidR="003E6023" w:rsidRPr="003A0931" w:rsidRDefault="003E6023">
            <w:pPr>
              <w:tabs>
                <w:tab w:val="left" w:pos="142"/>
              </w:tabs>
              <w:jc w:val="center"/>
              <w:rPr>
                <w:rFonts w:ascii="Montserrat" w:hAnsi="Montserrat"/>
                <w:color w:val="000000" w:themeColor="text1"/>
                <w:sz w:val="12"/>
                <w:szCs w:val="18"/>
              </w:rPr>
              <w:pPrChange w:id="1703" w:author="Ramsés Vázquez Lira" w:date="2020-01-11T19:09:00Z">
                <w:pPr>
                  <w:jc w:val="center"/>
                </w:pPr>
              </w:pPrChange>
            </w:pPr>
          </w:p>
        </w:tc>
        <w:tc>
          <w:tcPr>
            <w:tcW w:w="993" w:type="dxa"/>
            <w:vMerge/>
            <w:tcBorders>
              <w:bottom w:val="single" w:sz="4" w:space="0" w:color="auto"/>
            </w:tcBorders>
            <w:vAlign w:val="center"/>
            <w:tcPrChange w:id="1704" w:author="Ramsés Vázquez Lira" w:date="2020-01-11T18:50:00Z">
              <w:tcPr>
                <w:tcW w:w="993" w:type="dxa"/>
                <w:vMerge/>
                <w:tcBorders>
                  <w:bottom w:val="single" w:sz="4" w:space="0" w:color="auto"/>
                </w:tcBorders>
                <w:vAlign w:val="center"/>
              </w:tcPr>
            </w:tcPrChange>
          </w:tcPr>
          <w:p w14:paraId="0CBFC781" w14:textId="77BC955A" w:rsidR="003E6023" w:rsidRPr="003A0931" w:rsidRDefault="003E6023">
            <w:pPr>
              <w:tabs>
                <w:tab w:val="left" w:pos="142"/>
              </w:tabs>
              <w:jc w:val="center"/>
              <w:rPr>
                <w:rFonts w:ascii="Montserrat" w:hAnsi="Montserrat"/>
                <w:color w:val="000000" w:themeColor="text1"/>
                <w:sz w:val="12"/>
                <w:szCs w:val="18"/>
              </w:rPr>
              <w:pPrChange w:id="1705" w:author="Ramsés Vázquez Lira" w:date="2020-01-11T19:09:00Z">
                <w:pPr>
                  <w:jc w:val="center"/>
                </w:pPr>
              </w:pPrChange>
            </w:pPr>
          </w:p>
        </w:tc>
        <w:tc>
          <w:tcPr>
            <w:tcW w:w="850" w:type="dxa"/>
            <w:vMerge/>
            <w:tcBorders>
              <w:bottom w:val="single" w:sz="4" w:space="0" w:color="auto"/>
            </w:tcBorders>
            <w:tcPrChange w:id="1706" w:author="Ramsés Vázquez Lira" w:date="2020-01-11T18:50:00Z">
              <w:tcPr>
                <w:tcW w:w="850" w:type="dxa"/>
                <w:vMerge/>
                <w:tcBorders>
                  <w:bottom w:val="single" w:sz="4" w:space="0" w:color="auto"/>
                </w:tcBorders>
              </w:tcPr>
            </w:tcPrChange>
          </w:tcPr>
          <w:p w14:paraId="345550B8" w14:textId="77777777" w:rsidR="003E6023" w:rsidRPr="003A0931" w:rsidRDefault="003E6023">
            <w:pPr>
              <w:tabs>
                <w:tab w:val="left" w:pos="142"/>
              </w:tabs>
              <w:jc w:val="center"/>
              <w:rPr>
                <w:rFonts w:ascii="Montserrat" w:hAnsi="Montserrat"/>
                <w:color w:val="000000" w:themeColor="text1"/>
                <w:sz w:val="12"/>
                <w:szCs w:val="18"/>
              </w:rPr>
              <w:pPrChange w:id="1707" w:author="Ramsés Vázquez Lira" w:date="2020-01-11T19:09:00Z">
                <w:pPr>
                  <w:jc w:val="center"/>
                </w:pPr>
              </w:pPrChange>
            </w:pPr>
          </w:p>
        </w:tc>
        <w:tc>
          <w:tcPr>
            <w:tcW w:w="753" w:type="dxa"/>
            <w:vMerge/>
            <w:tcBorders>
              <w:bottom w:val="single" w:sz="4" w:space="0" w:color="auto"/>
            </w:tcBorders>
            <w:vAlign w:val="center"/>
            <w:tcPrChange w:id="1708" w:author="Ramsés Vázquez Lira" w:date="2020-01-11T18:50:00Z">
              <w:tcPr>
                <w:tcW w:w="753" w:type="dxa"/>
                <w:vMerge/>
                <w:tcBorders>
                  <w:bottom w:val="single" w:sz="4" w:space="0" w:color="auto"/>
                </w:tcBorders>
                <w:vAlign w:val="center"/>
              </w:tcPr>
            </w:tcPrChange>
          </w:tcPr>
          <w:p w14:paraId="480666CE" w14:textId="77777777" w:rsidR="003E6023" w:rsidRPr="003A0931" w:rsidRDefault="003E6023">
            <w:pPr>
              <w:tabs>
                <w:tab w:val="left" w:pos="142"/>
              </w:tabs>
              <w:jc w:val="center"/>
              <w:rPr>
                <w:rFonts w:ascii="Montserrat" w:hAnsi="Montserrat"/>
                <w:color w:val="000000" w:themeColor="text1"/>
                <w:sz w:val="12"/>
                <w:szCs w:val="18"/>
              </w:rPr>
              <w:pPrChange w:id="1709" w:author="Ramsés Vázquez Lira" w:date="2020-01-11T19:09:00Z">
                <w:pPr>
                  <w:jc w:val="center"/>
                </w:pPr>
              </w:pPrChange>
            </w:pPr>
          </w:p>
        </w:tc>
      </w:tr>
    </w:tbl>
    <w:bookmarkEnd w:id="1156"/>
    <w:p w14:paraId="65A8AA55" w14:textId="163D40CA" w:rsidR="00071671" w:rsidRPr="001166AF" w:rsidRDefault="001166AF">
      <w:pPr>
        <w:tabs>
          <w:tab w:val="left" w:pos="142"/>
        </w:tabs>
        <w:spacing w:before="240" w:line="360" w:lineRule="auto"/>
        <w:jc w:val="center"/>
        <w:rPr>
          <w:rFonts w:ascii="Montserrat" w:hAnsi="Montserrat"/>
          <w:sz w:val="16"/>
          <w:szCs w:val="16"/>
        </w:rPr>
        <w:pPrChange w:id="1710" w:author="Ramsés Vázquez Lira" w:date="2020-01-11T19:09:00Z">
          <w:pPr>
            <w:spacing w:before="240" w:line="360" w:lineRule="auto"/>
            <w:jc w:val="center"/>
          </w:pPr>
        </w:pPrChange>
      </w:pPr>
      <w:r w:rsidRPr="001166AF">
        <w:rPr>
          <w:rFonts w:ascii="Montserrat" w:hAnsi="Montserrat"/>
          <w:sz w:val="16"/>
          <w:szCs w:val="16"/>
        </w:rPr>
        <w:t>Tabla 3. Fechas Límite para Entrega de Instrumentos a la USICAMM</w:t>
      </w:r>
    </w:p>
    <w:p w14:paraId="37E9D884" w14:textId="4AD78A22" w:rsidR="00C21707" w:rsidRPr="006233CD" w:rsidRDefault="00C21707">
      <w:pPr>
        <w:pStyle w:val="Textoindependiente"/>
        <w:tabs>
          <w:tab w:val="left" w:pos="142"/>
        </w:tabs>
        <w:rPr>
          <w:rFonts w:ascii="Montserrat" w:hAnsi="Montserrat"/>
          <w:b/>
          <w:bCs/>
          <w:sz w:val="20"/>
          <w:szCs w:val="20"/>
        </w:rPr>
        <w:pPrChange w:id="1711" w:author="Ramsés Vázquez Lira" w:date="2020-01-11T19:09:00Z">
          <w:pPr>
            <w:pStyle w:val="Textoindependiente"/>
          </w:pPr>
        </w:pPrChange>
      </w:pPr>
      <w:r>
        <w:rPr>
          <w:rFonts w:ascii="Montserrat" w:hAnsi="Montserrat"/>
          <w:b/>
          <w:bCs/>
          <w:sz w:val="20"/>
          <w:szCs w:val="20"/>
        </w:rPr>
        <w:t>VALIDACIÓN DE LOS INSTRUMENTOS DE VALORACIÓN DEL SISAP</w:t>
      </w:r>
    </w:p>
    <w:p w14:paraId="212414D9" w14:textId="77777777" w:rsidR="00C21707" w:rsidRPr="006233CD" w:rsidRDefault="00C21707">
      <w:pPr>
        <w:pStyle w:val="Sangradetextonormal"/>
        <w:tabs>
          <w:tab w:val="left" w:pos="142"/>
        </w:tabs>
        <w:spacing w:after="0"/>
        <w:ind w:left="0"/>
        <w:jc w:val="both"/>
        <w:rPr>
          <w:rFonts w:ascii="Montserrat" w:hAnsi="Montserrat"/>
          <w:sz w:val="20"/>
          <w:szCs w:val="20"/>
          <w:lang w:val="es-MX"/>
        </w:rPr>
        <w:pPrChange w:id="1712" w:author="Ramsés Vázquez Lira" w:date="2020-01-11T19:09:00Z">
          <w:pPr>
            <w:pStyle w:val="Sangradetextonormal"/>
            <w:spacing w:after="0"/>
            <w:ind w:left="0"/>
            <w:jc w:val="both"/>
          </w:pPr>
        </w:pPrChange>
      </w:pPr>
    </w:p>
    <w:p w14:paraId="00409AF5" w14:textId="242064F9" w:rsidR="00C21707" w:rsidRPr="006233CD" w:rsidRDefault="00C21707">
      <w:pPr>
        <w:pStyle w:val="Sangradetextonormal"/>
        <w:tabs>
          <w:tab w:val="left" w:pos="142"/>
        </w:tabs>
        <w:spacing w:after="0" w:line="360" w:lineRule="auto"/>
        <w:ind w:left="0"/>
        <w:jc w:val="both"/>
        <w:rPr>
          <w:rFonts w:ascii="Montserrat" w:hAnsi="Montserrat"/>
          <w:sz w:val="20"/>
          <w:szCs w:val="20"/>
          <w:lang w:val="es-MX"/>
        </w:rPr>
        <w:pPrChange w:id="1713" w:author="Ramsés Vázquez Lira" w:date="2020-01-11T19:09:00Z">
          <w:pPr>
            <w:pStyle w:val="Sangradetextonormal"/>
            <w:spacing w:after="0" w:line="360" w:lineRule="auto"/>
            <w:ind w:left="0"/>
            <w:jc w:val="both"/>
          </w:pPr>
        </w:pPrChange>
      </w:pPr>
      <w:r w:rsidRPr="006233CD">
        <w:rPr>
          <w:rFonts w:ascii="Montserrat" w:hAnsi="Montserrat"/>
          <w:sz w:val="20"/>
          <w:szCs w:val="20"/>
          <w:lang w:val="es-MX"/>
        </w:rPr>
        <w:t>A fin de explorar y garantizar la calidad técnica de los reactivos desarrollados para integrar cada uno de los instrumentos que conforman el SISAP, cada uno de estos deberán pasar por un proceso de verificación que incluya la aplicación de pruebas piloto</w:t>
      </w:r>
      <w:del w:id="1714" w:author="Alan Panda" w:date="2020-01-11T11:21:00Z">
        <w:r w:rsidRPr="006233CD" w:rsidDel="001B7183">
          <w:rPr>
            <w:rFonts w:ascii="Montserrat" w:hAnsi="Montserrat"/>
            <w:sz w:val="20"/>
            <w:szCs w:val="20"/>
            <w:lang w:val="es-MX"/>
          </w:rPr>
          <w:delText>s</w:delText>
        </w:r>
      </w:del>
      <w:r w:rsidRPr="006233CD">
        <w:rPr>
          <w:rFonts w:ascii="Montserrat" w:hAnsi="Montserrat"/>
          <w:sz w:val="20"/>
          <w:szCs w:val="20"/>
          <w:lang w:val="es-MX"/>
        </w:rPr>
        <w:t xml:space="preserve"> en condiciones semejantes al contexto de aplicación real.</w:t>
      </w:r>
    </w:p>
    <w:p w14:paraId="49855F7A" w14:textId="0255BC2D" w:rsidR="00C21707" w:rsidRPr="006233CD" w:rsidRDefault="00C21707">
      <w:pPr>
        <w:tabs>
          <w:tab w:val="left" w:pos="142"/>
        </w:tabs>
        <w:spacing w:before="240" w:line="360" w:lineRule="auto"/>
        <w:jc w:val="both"/>
        <w:rPr>
          <w:rFonts w:ascii="Montserrat" w:hAnsi="Montserrat"/>
          <w:sz w:val="20"/>
          <w:szCs w:val="20"/>
        </w:rPr>
        <w:pPrChange w:id="1715" w:author="Ramsés Vázquez Lira" w:date="2020-01-11T19:09:00Z">
          <w:pPr>
            <w:spacing w:before="240" w:line="360" w:lineRule="auto"/>
            <w:jc w:val="both"/>
          </w:pPr>
        </w:pPrChange>
      </w:pPr>
      <w:r w:rsidRPr="006233CD">
        <w:rPr>
          <w:rFonts w:ascii="Montserrat" w:hAnsi="Montserrat"/>
          <w:sz w:val="20"/>
          <w:szCs w:val="20"/>
        </w:rPr>
        <w:t>Un</w:t>
      </w:r>
      <w:ins w:id="1716" w:author="Alan Panda" w:date="2020-01-11T11:21:00Z">
        <w:r w:rsidR="001B7183">
          <w:rPr>
            <w:rFonts w:ascii="Montserrat" w:hAnsi="Montserrat"/>
            <w:sz w:val="20"/>
            <w:szCs w:val="20"/>
          </w:rPr>
          <w:t>a prueba</w:t>
        </w:r>
      </w:ins>
      <w:r>
        <w:rPr>
          <w:rFonts w:ascii="Montserrat" w:hAnsi="Montserrat"/>
          <w:sz w:val="20"/>
          <w:szCs w:val="20"/>
        </w:rPr>
        <w:t xml:space="preserve"> pilot</w:t>
      </w:r>
      <w:del w:id="1717" w:author="Alan Panda" w:date="2020-01-11T11:21:00Z">
        <w:r w:rsidDel="001B7183">
          <w:rPr>
            <w:rFonts w:ascii="Montserrat" w:hAnsi="Montserrat"/>
            <w:sz w:val="20"/>
            <w:szCs w:val="20"/>
          </w:rPr>
          <w:delText>e</w:delText>
        </w:r>
      </w:del>
      <w:r>
        <w:rPr>
          <w:rFonts w:ascii="Montserrat" w:hAnsi="Montserrat"/>
          <w:sz w:val="20"/>
          <w:szCs w:val="20"/>
        </w:rPr>
        <w:t xml:space="preserve">o </w:t>
      </w:r>
      <w:r w:rsidRPr="006233CD">
        <w:rPr>
          <w:rFonts w:ascii="Montserrat" w:hAnsi="Montserrat"/>
          <w:sz w:val="20"/>
          <w:szCs w:val="20"/>
        </w:rPr>
        <w:t xml:space="preserve">es aquella donde se ponen a prueba versiones preliminares del instrumento, compuestas por reactivos nuevos o que no han sido presentados para su resolución a una muestra significativa. Para ello, se realiza una aplicación en condiciones que emulen las características de la aplicación real, a una muestra representativa de la población objetivo, permitiendo la estimación de los índices psicométricos derivados de la Teoría Clásica, la Teoría de Respuesta al Ítem y de los Modelos de Diagnóstico Cognitivo, correspondientes a las respuestas registradas a lo largo de los reactivos, a fin de identificar la necesidad de ejecutar acciones correctivas antes de su aplicación real. </w:t>
      </w:r>
    </w:p>
    <w:p w14:paraId="1CACA730" w14:textId="77777777" w:rsidR="00C21707" w:rsidRPr="006233CD" w:rsidRDefault="00C21707">
      <w:pPr>
        <w:tabs>
          <w:tab w:val="left" w:pos="142"/>
        </w:tabs>
        <w:spacing w:before="240" w:line="360" w:lineRule="auto"/>
        <w:jc w:val="both"/>
        <w:rPr>
          <w:rFonts w:ascii="Montserrat" w:hAnsi="Montserrat"/>
          <w:sz w:val="20"/>
          <w:szCs w:val="20"/>
        </w:rPr>
        <w:pPrChange w:id="1718" w:author="Ramsés Vázquez Lira" w:date="2020-01-11T19:09:00Z">
          <w:pPr>
            <w:spacing w:before="240" w:line="360" w:lineRule="auto"/>
            <w:jc w:val="both"/>
          </w:pPr>
        </w:pPrChange>
      </w:pPr>
      <w:r w:rsidRPr="006233CD">
        <w:rPr>
          <w:rFonts w:ascii="Montserrat" w:hAnsi="Montserrat"/>
          <w:sz w:val="20"/>
          <w:szCs w:val="20"/>
        </w:rPr>
        <w:lastRenderedPageBreak/>
        <w:t>La USICAMM deberá proporcionar las versiones correspondientes de los instrumentos de evaluación descritos en las Tablas 1 y 2 al Prestador de Servicios, de manera que cada uno de estos cuente con una versión maestra que contenga distintas versiones para la aplicación y las tablas de equivalencia correspondientes.</w:t>
      </w:r>
    </w:p>
    <w:p w14:paraId="5CE5C829" w14:textId="23101E9F" w:rsidR="00752A69" w:rsidRDefault="00752A69">
      <w:pPr>
        <w:tabs>
          <w:tab w:val="left" w:pos="142"/>
        </w:tabs>
        <w:jc w:val="both"/>
        <w:rPr>
          <w:rFonts w:ascii="Arial" w:hAnsi="Arial" w:cs="Arial"/>
        </w:rPr>
        <w:pPrChange w:id="1719" w:author="Ramsés Vázquez Lira" w:date="2020-01-11T19:09:00Z">
          <w:pPr>
            <w:jc w:val="both"/>
          </w:pPr>
        </w:pPrChange>
      </w:pPr>
    </w:p>
    <w:p w14:paraId="3C738CB5" w14:textId="77777777" w:rsidR="00C21707" w:rsidRPr="00944315" w:rsidRDefault="00C21707">
      <w:pPr>
        <w:tabs>
          <w:tab w:val="left" w:pos="142"/>
        </w:tabs>
        <w:jc w:val="both"/>
        <w:rPr>
          <w:rFonts w:ascii="Arial" w:hAnsi="Arial" w:cs="Arial"/>
        </w:rPr>
        <w:pPrChange w:id="1720" w:author="Ramsés Vázquez Lira" w:date="2020-01-11T19:09:00Z">
          <w:pPr>
            <w:jc w:val="both"/>
          </w:pPr>
        </w:pPrChange>
      </w:pPr>
    </w:p>
    <w:p w14:paraId="66BCF4F6" w14:textId="002D2483" w:rsidR="00645E27" w:rsidRPr="00FF25B6" w:rsidRDefault="00627D48">
      <w:pPr>
        <w:tabs>
          <w:tab w:val="left" w:pos="142"/>
        </w:tabs>
        <w:spacing w:line="360" w:lineRule="auto"/>
        <w:jc w:val="both"/>
        <w:rPr>
          <w:rFonts w:ascii="Montserrat" w:hAnsi="Montserrat"/>
          <w:b/>
          <w:i/>
          <w:sz w:val="20"/>
          <w:szCs w:val="20"/>
        </w:rPr>
        <w:pPrChange w:id="1721" w:author="Ramsés Vázquez Lira" w:date="2020-01-11T19:09:00Z">
          <w:pPr>
            <w:spacing w:line="360" w:lineRule="auto"/>
            <w:jc w:val="both"/>
          </w:pPr>
        </w:pPrChange>
      </w:pPr>
      <w:r w:rsidRPr="001B7183">
        <w:rPr>
          <w:rFonts w:ascii="Montserrat" w:hAnsi="Montserrat"/>
          <w:b/>
          <w:i/>
          <w:sz w:val="20"/>
          <w:szCs w:val="20"/>
        </w:rPr>
        <w:t>C</w:t>
      </w:r>
      <w:r w:rsidR="00F10B32" w:rsidRPr="001B7183">
        <w:rPr>
          <w:rFonts w:ascii="Montserrat" w:hAnsi="Montserrat"/>
          <w:b/>
          <w:i/>
          <w:sz w:val="20"/>
          <w:szCs w:val="20"/>
        </w:rPr>
        <w:t>apacitaci</w:t>
      </w:r>
      <w:r w:rsidR="00F10B32" w:rsidRPr="001B7183">
        <w:rPr>
          <w:rFonts w:ascii="Montserrat" w:hAnsi="Montserrat" w:hint="eastAsia"/>
          <w:b/>
          <w:i/>
          <w:sz w:val="20"/>
          <w:szCs w:val="20"/>
        </w:rPr>
        <w:t>ó</w:t>
      </w:r>
      <w:r w:rsidR="00F10B32" w:rsidRPr="001B7183">
        <w:rPr>
          <w:rFonts w:ascii="Montserrat" w:hAnsi="Montserrat"/>
          <w:b/>
          <w:i/>
          <w:sz w:val="20"/>
          <w:szCs w:val="20"/>
        </w:rPr>
        <w:t>n</w:t>
      </w:r>
      <w:r w:rsidR="00E27B76">
        <w:rPr>
          <w:rFonts w:ascii="Montserrat" w:hAnsi="Montserrat"/>
          <w:b/>
          <w:i/>
          <w:sz w:val="20"/>
          <w:szCs w:val="20"/>
        </w:rPr>
        <w:t xml:space="preserve"> </w:t>
      </w:r>
      <w:r w:rsidR="003033BF">
        <w:rPr>
          <w:rFonts w:ascii="Montserrat" w:hAnsi="Montserrat"/>
          <w:b/>
          <w:i/>
          <w:sz w:val="20"/>
          <w:szCs w:val="20"/>
        </w:rPr>
        <w:t>al comité de validación</w:t>
      </w:r>
    </w:p>
    <w:p w14:paraId="229286B1" w14:textId="10D419D1" w:rsidR="003033BF" w:rsidRDefault="003033BF">
      <w:pPr>
        <w:tabs>
          <w:tab w:val="left" w:pos="142"/>
        </w:tabs>
        <w:spacing w:line="360" w:lineRule="auto"/>
        <w:jc w:val="both"/>
        <w:rPr>
          <w:rFonts w:ascii="Montserrat" w:hAnsi="Montserrat"/>
          <w:sz w:val="20"/>
          <w:szCs w:val="20"/>
        </w:rPr>
        <w:pPrChange w:id="1722" w:author="Ramsés Vázquez Lira" w:date="2020-01-11T19:09:00Z">
          <w:pPr>
            <w:spacing w:line="360" w:lineRule="auto"/>
            <w:jc w:val="both"/>
          </w:pPr>
        </w:pPrChange>
      </w:pPr>
      <w:r>
        <w:rPr>
          <w:rFonts w:ascii="Montserrat" w:hAnsi="Montserrat"/>
          <w:sz w:val="20"/>
          <w:szCs w:val="20"/>
        </w:rPr>
        <w:t xml:space="preserve">Para el comité de validación </w:t>
      </w:r>
      <w:r w:rsidR="007B18BA">
        <w:rPr>
          <w:rFonts w:ascii="Montserrat" w:hAnsi="Montserrat"/>
          <w:sz w:val="20"/>
          <w:szCs w:val="20"/>
        </w:rPr>
        <w:t>de los instrumentos de val</w:t>
      </w:r>
      <w:ins w:id="1723" w:author="Ramsés Vázquez Lira" w:date="2020-01-11T18:52:00Z">
        <w:r w:rsidR="00CE5B80">
          <w:rPr>
            <w:rFonts w:ascii="Montserrat" w:hAnsi="Montserrat"/>
            <w:sz w:val="20"/>
            <w:szCs w:val="20"/>
          </w:rPr>
          <w:t>o</w:t>
        </w:r>
      </w:ins>
      <w:del w:id="1724" w:author="Ramsés Vázquez Lira" w:date="2020-01-11T18:52:00Z">
        <w:r w:rsidR="007B18BA" w:rsidDel="00CE5B80">
          <w:rPr>
            <w:rFonts w:ascii="Montserrat" w:hAnsi="Montserrat"/>
            <w:sz w:val="20"/>
            <w:szCs w:val="20"/>
          </w:rPr>
          <w:delText>i</w:delText>
        </w:r>
      </w:del>
      <w:r w:rsidR="007B18BA">
        <w:rPr>
          <w:rFonts w:ascii="Montserrat" w:hAnsi="Montserrat"/>
          <w:sz w:val="20"/>
          <w:szCs w:val="20"/>
        </w:rPr>
        <w:t>ración del SISAP, se les capacitará en diversas técnicas psicométricas</w:t>
      </w:r>
      <w:r w:rsidR="001B5CFD">
        <w:rPr>
          <w:rFonts w:ascii="Montserrat" w:hAnsi="Montserrat"/>
          <w:sz w:val="20"/>
          <w:szCs w:val="20"/>
        </w:rPr>
        <w:t xml:space="preserve"> y cognitivas</w:t>
      </w:r>
      <w:r w:rsidR="007B18BA">
        <w:rPr>
          <w:rFonts w:ascii="Montserrat" w:hAnsi="Montserrat"/>
          <w:sz w:val="20"/>
          <w:szCs w:val="20"/>
        </w:rPr>
        <w:t xml:space="preserve">: </w:t>
      </w:r>
    </w:p>
    <w:p w14:paraId="334CC720" w14:textId="2BE7018D" w:rsidR="007B18BA" w:rsidRPr="001B7183" w:rsidRDefault="007B18BA">
      <w:pPr>
        <w:pStyle w:val="Prrafodelista"/>
        <w:numPr>
          <w:ilvl w:val="0"/>
          <w:numId w:val="41"/>
        </w:numPr>
        <w:tabs>
          <w:tab w:val="left" w:pos="142"/>
        </w:tabs>
        <w:spacing w:line="360" w:lineRule="auto"/>
        <w:ind w:left="0"/>
        <w:jc w:val="both"/>
        <w:rPr>
          <w:rFonts w:ascii="Montserrat" w:hAnsi="Montserrat"/>
          <w:sz w:val="20"/>
          <w:szCs w:val="20"/>
        </w:rPr>
        <w:pPrChange w:id="1725" w:author="Ramsés Vázquez Lira" w:date="2020-01-11T19:09:00Z">
          <w:pPr>
            <w:pStyle w:val="Prrafodelista"/>
            <w:numPr>
              <w:numId w:val="41"/>
            </w:numPr>
            <w:spacing w:line="360" w:lineRule="auto"/>
            <w:ind w:hanging="360"/>
            <w:jc w:val="both"/>
          </w:pPr>
        </w:pPrChange>
      </w:pPr>
      <w:r w:rsidRPr="001B7183">
        <w:rPr>
          <w:rFonts w:ascii="Montserrat" w:hAnsi="Montserrat"/>
          <w:sz w:val="20"/>
          <w:szCs w:val="20"/>
        </w:rPr>
        <w:t>Calibra</w:t>
      </w:r>
      <w:ins w:id="1726" w:author="Alan Panda" w:date="2020-01-11T11:22:00Z">
        <w:r w:rsidR="001B7183">
          <w:rPr>
            <w:rFonts w:ascii="Montserrat" w:hAnsi="Montserrat"/>
            <w:sz w:val="20"/>
            <w:szCs w:val="20"/>
          </w:rPr>
          <w:t>ción</w:t>
        </w:r>
      </w:ins>
      <w:del w:id="1727" w:author="Alan Panda" w:date="2020-01-11T11:22:00Z">
        <w:r w:rsidRPr="001B7183" w:rsidDel="001B7183">
          <w:rPr>
            <w:rFonts w:ascii="Montserrat" w:hAnsi="Montserrat"/>
            <w:sz w:val="20"/>
            <w:szCs w:val="20"/>
          </w:rPr>
          <w:delText>je</w:delText>
        </w:r>
      </w:del>
      <w:r w:rsidRPr="001B7183">
        <w:rPr>
          <w:rFonts w:ascii="Montserrat" w:hAnsi="Montserrat"/>
          <w:sz w:val="20"/>
          <w:szCs w:val="20"/>
        </w:rPr>
        <w:t xml:space="preserve"> en T</w:t>
      </w:r>
      <w:r w:rsidR="00023FEF">
        <w:rPr>
          <w:rFonts w:ascii="Montserrat" w:hAnsi="Montserrat"/>
          <w:sz w:val="20"/>
          <w:szCs w:val="20"/>
        </w:rPr>
        <w:t xml:space="preserve">eoría </w:t>
      </w:r>
      <w:r w:rsidRPr="001B7183">
        <w:rPr>
          <w:rFonts w:ascii="Montserrat" w:hAnsi="Montserrat"/>
          <w:sz w:val="20"/>
          <w:szCs w:val="20"/>
        </w:rPr>
        <w:t>C</w:t>
      </w:r>
      <w:r w:rsidR="00023FEF">
        <w:rPr>
          <w:rFonts w:ascii="Montserrat" w:hAnsi="Montserrat"/>
          <w:sz w:val="20"/>
          <w:szCs w:val="20"/>
        </w:rPr>
        <w:t xml:space="preserve">lásica de los </w:t>
      </w:r>
      <w:proofErr w:type="spellStart"/>
      <w:r w:rsidRPr="001B7183">
        <w:rPr>
          <w:rFonts w:ascii="Montserrat" w:hAnsi="Montserrat"/>
          <w:sz w:val="20"/>
          <w:szCs w:val="20"/>
        </w:rPr>
        <w:t>T</w:t>
      </w:r>
      <w:r w:rsidR="00023FEF">
        <w:rPr>
          <w:rFonts w:ascii="Montserrat" w:hAnsi="Montserrat"/>
          <w:sz w:val="20"/>
          <w:szCs w:val="20"/>
        </w:rPr>
        <w:t>ests</w:t>
      </w:r>
      <w:proofErr w:type="spellEnd"/>
      <w:r w:rsidR="00023FEF">
        <w:rPr>
          <w:rFonts w:ascii="Montserrat" w:hAnsi="Montserrat"/>
          <w:sz w:val="20"/>
          <w:szCs w:val="20"/>
        </w:rPr>
        <w:t xml:space="preserve"> (TCT)</w:t>
      </w:r>
    </w:p>
    <w:p w14:paraId="031DDC7C" w14:textId="103ACA25" w:rsidR="007B18BA" w:rsidRPr="001B7183" w:rsidRDefault="007B18BA">
      <w:pPr>
        <w:pStyle w:val="Prrafodelista"/>
        <w:numPr>
          <w:ilvl w:val="0"/>
          <w:numId w:val="41"/>
        </w:numPr>
        <w:tabs>
          <w:tab w:val="left" w:pos="142"/>
        </w:tabs>
        <w:spacing w:line="360" w:lineRule="auto"/>
        <w:ind w:left="0"/>
        <w:jc w:val="both"/>
        <w:rPr>
          <w:rFonts w:ascii="Montserrat" w:hAnsi="Montserrat"/>
          <w:sz w:val="20"/>
          <w:szCs w:val="20"/>
        </w:rPr>
        <w:pPrChange w:id="1728" w:author="Ramsés Vázquez Lira" w:date="2020-01-11T19:09:00Z">
          <w:pPr>
            <w:pStyle w:val="Prrafodelista"/>
            <w:numPr>
              <w:numId w:val="41"/>
            </w:numPr>
            <w:spacing w:line="360" w:lineRule="auto"/>
            <w:ind w:hanging="360"/>
            <w:jc w:val="both"/>
          </w:pPr>
        </w:pPrChange>
      </w:pPr>
      <w:r w:rsidRPr="001B7183">
        <w:rPr>
          <w:rFonts w:ascii="Montserrat" w:hAnsi="Montserrat"/>
          <w:sz w:val="20"/>
          <w:szCs w:val="20"/>
        </w:rPr>
        <w:t xml:space="preserve">Análisis factorial confirmatorio </w:t>
      </w:r>
    </w:p>
    <w:p w14:paraId="3A69B79F" w14:textId="0A25EB7A" w:rsidR="007B18BA" w:rsidRDefault="007B18BA">
      <w:pPr>
        <w:pStyle w:val="Prrafodelista"/>
        <w:numPr>
          <w:ilvl w:val="0"/>
          <w:numId w:val="41"/>
        </w:numPr>
        <w:tabs>
          <w:tab w:val="left" w:pos="142"/>
        </w:tabs>
        <w:spacing w:line="360" w:lineRule="auto"/>
        <w:ind w:left="0"/>
        <w:jc w:val="both"/>
        <w:rPr>
          <w:rFonts w:ascii="Montserrat" w:hAnsi="Montserrat"/>
          <w:sz w:val="20"/>
          <w:szCs w:val="20"/>
        </w:rPr>
        <w:pPrChange w:id="1729" w:author="Ramsés Vázquez Lira" w:date="2020-01-11T19:09:00Z">
          <w:pPr>
            <w:pStyle w:val="Prrafodelista"/>
            <w:numPr>
              <w:numId w:val="41"/>
            </w:numPr>
            <w:spacing w:line="360" w:lineRule="auto"/>
            <w:ind w:hanging="360"/>
            <w:jc w:val="both"/>
          </w:pPr>
        </w:pPrChange>
      </w:pPr>
      <w:r w:rsidRPr="001B7183">
        <w:rPr>
          <w:rFonts w:ascii="Montserrat" w:hAnsi="Montserrat"/>
          <w:sz w:val="20"/>
          <w:szCs w:val="20"/>
        </w:rPr>
        <w:t>Calibra</w:t>
      </w:r>
      <w:ins w:id="1730" w:author="Alan Panda" w:date="2020-01-11T11:22:00Z">
        <w:r w:rsidR="001B7183">
          <w:rPr>
            <w:rFonts w:ascii="Montserrat" w:hAnsi="Montserrat"/>
            <w:sz w:val="20"/>
            <w:szCs w:val="20"/>
          </w:rPr>
          <w:t>ción</w:t>
        </w:r>
      </w:ins>
      <w:del w:id="1731" w:author="Alan Panda" w:date="2020-01-11T11:22:00Z">
        <w:r w:rsidRPr="001B7183" w:rsidDel="001B7183">
          <w:rPr>
            <w:rFonts w:ascii="Montserrat" w:hAnsi="Montserrat"/>
            <w:sz w:val="20"/>
            <w:szCs w:val="20"/>
          </w:rPr>
          <w:delText>je</w:delText>
        </w:r>
      </w:del>
      <w:r w:rsidRPr="001B7183">
        <w:rPr>
          <w:rFonts w:ascii="Montserrat" w:hAnsi="Montserrat"/>
          <w:sz w:val="20"/>
          <w:szCs w:val="20"/>
        </w:rPr>
        <w:t xml:space="preserve"> en </w:t>
      </w:r>
      <w:r w:rsidR="00023FEF">
        <w:rPr>
          <w:rFonts w:ascii="Montserrat" w:hAnsi="Montserrat"/>
          <w:sz w:val="20"/>
          <w:szCs w:val="20"/>
        </w:rPr>
        <w:t xml:space="preserve">Teoría de Respuesta al </w:t>
      </w:r>
      <w:ins w:id="1732" w:author="Ramsés Vázquez Lira" w:date="2020-01-11T18:52:00Z">
        <w:r w:rsidR="002410B9">
          <w:rPr>
            <w:rFonts w:ascii="Montserrat" w:hAnsi="Montserrat"/>
            <w:sz w:val="20"/>
            <w:szCs w:val="20"/>
          </w:rPr>
          <w:t>Ítem</w:t>
        </w:r>
      </w:ins>
      <w:del w:id="1733" w:author="Ramsés Vázquez Lira" w:date="2020-01-11T18:52:00Z">
        <w:r w:rsidR="00023FEF" w:rsidDel="002410B9">
          <w:rPr>
            <w:rFonts w:ascii="Montserrat" w:hAnsi="Montserrat"/>
            <w:sz w:val="20"/>
            <w:szCs w:val="20"/>
          </w:rPr>
          <w:delText>Reactivo</w:delText>
        </w:r>
      </w:del>
      <w:r w:rsidR="00023FEF">
        <w:rPr>
          <w:rFonts w:ascii="Montserrat" w:hAnsi="Montserrat"/>
          <w:sz w:val="20"/>
          <w:szCs w:val="20"/>
        </w:rPr>
        <w:t xml:space="preserve"> (</w:t>
      </w:r>
      <w:r w:rsidRPr="001B7183">
        <w:rPr>
          <w:rFonts w:ascii="Montserrat" w:hAnsi="Montserrat"/>
          <w:sz w:val="20"/>
          <w:szCs w:val="20"/>
        </w:rPr>
        <w:t>TR</w:t>
      </w:r>
      <w:ins w:id="1734" w:author="Ramsés Vázquez Lira" w:date="2020-01-11T18:52:00Z">
        <w:r w:rsidR="002410B9">
          <w:rPr>
            <w:rFonts w:ascii="Montserrat" w:hAnsi="Montserrat"/>
            <w:sz w:val="20"/>
            <w:szCs w:val="20"/>
          </w:rPr>
          <w:t>I</w:t>
        </w:r>
      </w:ins>
      <w:del w:id="1735" w:author="Ramsés Vázquez Lira" w:date="2020-01-11T18:52:00Z">
        <w:r w:rsidRPr="001B7183" w:rsidDel="002410B9">
          <w:rPr>
            <w:rFonts w:ascii="Montserrat" w:hAnsi="Montserrat"/>
            <w:sz w:val="20"/>
            <w:szCs w:val="20"/>
          </w:rPr>
          <w:delText>R</w:delText>
        </w:r>
      </w:del>
      <w:r w:rsidR="0069140E">
        <w:rPr>
          <w:rFonts w:ascii="Montserrat" w:hAnsi="Montserrat"/>
          <w:sz w:val="20"/>
          <w:szCs w:val="20"/>
        </w:rPr>
        <w:t>)</w:t>
      </w:r>
    </w:p>
    <w:p w14:paraId="2A90DBD3" w14:textId="77777777" w:rsidR="0011190F" w:rsidRPr="00A02D01" w:rsidRDefault="0011190F">
      <w:pPr>
        <w:pStyle w:val="Prrafodelista"/>
        <w:numPr>
          <w:ilvl w:val="0"/>
          <w:numId w:val="41"/>
        </w:numPr>
        <w:tabs>
          <w:tab w:val="left" w:pos="142"/>
        </w:tabs>
        <w:spacing w:line="360" w:lineRule="auto"/>
        <w:ind w:left="0"/>
        <w:jc w:val="both"/>
        <w:rPr>
          <w:rFonts w:ascii="Montserrat" w:hAnsi="Montserrat"/>
          <w:sz w:val="20"/>
          <w:szCs w:val="20"/>
        </w:rPr>
        <w:pPrChange w:id="1736" w:author="Ramsés Vázquez Lira" w:date="2020-01-11T19:09:00Z">
          <w:pPr>
            <w:pStyle w:val="Prrafodelista"/>
            <w:numPr>
              <w:numId w:val="41"/>
            </w:numPr>
            <w:spacing w:line="360" w:lineRule="auto"/>
            <w:ind w:hanging="360"/>
            <w:jc w:val="both"/>
          </w:pPr>
        </w:pPrChange>
      </w:pPr>
      <w:r>
        <w:rPr>
          <w:rFonts w:ascii="Montserrat" w:hAnsi="Montserrat"/>
          <w:sz w:val="20"/>
          <w:szCs w:val="20"/>
        </w:rPr>
        <w:t>Reportes y protocolos verbales con técnicas de pensamiento en voz alta (concurrentes y retrospectivos)</w:t>
      </w:r>
    </w:p>
    <w:p w14:paraId="6514FB24" w14:textId="6B9D7B9A" w:rsidR="0011190F" w:rsidRDefault="0011190F">
      <w:pPr>
        <w:pStyle w:val="Prrafodelista"/>
        <w:numPr>
          <w:ilvl w:val="0"/>
          <w:numId w:val="41"/>
        </w:numPr>
        <w:tabs>
          <w:tab w:val="left" w:pos="142"/>
        </w:tabs>
        <w:spacing w:line="360" w:lineRule="auto"/>
        <w:ind w:left="0"/>
        <w:jc w:val="both"/>
        <w:rPr>
          <w:rFonts w:ascii="Montserrat" w:hAnsi="Montserrat"/>
          <w:sz w:val="20"/>
          <w:szCs w:val="20"/>
        </w:rPr>
        <w:pPrChange w:id="1737" w:author="Ramsés Vázquez Lira" w:date="2020-01-11T19:09:00Z">
          <w:pPr>
            <w:pStyle w:val="Prrafodelista"/>
            <w:numPr>
              <w:numId w:val="41"/>
            </w:numPr>
            <w:spacing w:line="360" w:lineRule="auto"/>
            <w:ind w:hanging="360"/>
            <w:jc w:val="both"/>
          </w:pPr>
        </w:pPrChange>
      </w:pPr>
      <w:r>
        <w:rPr>
          <w:rFonts w:ascii="Montserrat" w:hAnsi="Montserrat"/>
          <w:sz w:val="20"/>
          <w:szCs w:val="20"/>
        </w:rPr>
        <w:t>Técnicas de seguimiento del sendero de la vista</w:t>
      </w:r>
      <w:del w:id="1738" w:author="Alan Panda" w:date="2020-01-11T11:24:00Z">
        <w:r w:rsidDel="001B7183">
          <w:rPr>
            <w:rFonts w:ascii="Montserrat" w:hAnsi="Montserrat"/>
            <w:sz w:val="20"/>
            <w:szCs w:val="20"/>
          </w:rPr>
          <w:delText>.</w:delText>
        </w:r>
      </w:del>
    </w:p>
    <w:p w14:paraId="139BC181" w14:textId="2F95551A" w:rsidR="0011190F" w:rsidRPr="001B7183" w:rsidRDefault="0011190F">
      <w:pPr>
        <w:pStyle w:val="Prrafodelista"/>
        <w:numPr>
          <w:ilvl w:val="0"/>
          <w:numId w:val="41"/>
        </w:numPr>
        <w:tabs>
          <w:tab w:val="left" w:pos="142"/>
        </w:tabs>
        <w:spacing w:line="360" w:lineRule="auto"/>
        <w:ind w:left="0"/>
        <w:jc w:val="both"/>
        <w:rPr>
          <w:rFonts w:ascii="Montserrat" w:hAnsi="Montserrat"/>
          <w:sz w:val="20"/>
          <w:szCs w:val="20"/>
        </w:rPr>
        <w:pPrChange w:id="1739" w:author="Ramsés Vázquez Lira" w:date="2020-01-11T19:09:00Z">
          <w:pPr>
            <w:pStyle w:val="Prrafodelista"/>
            <w:numPr>
              <w:numId w:val="41"/>
            </w:numPr>
            <w:spacing w:line="360" w:lineRule="auto"/>
            <w:ind w:hanging="360"/>
            <w:jc w:val="both"/>
          </w:pPr>
        </w:pPrChange>
      </w:pPr>
      <w:r>
        <w:rPr>
          <w:rFonts w:ascii="Montserrat" w:hAnsi="Montserrat"/>
          <w:sz w:val="20"/>
          <w:szCs w:val="20"/>
        </w:rPr>
        <w:t>Análisis cronométrico de respuesta</w:t>
      </w:r>
    </w:p>
    <w:p w14:paraId="5C38E3F7" w14:textId="39D91B8D" w:rsidR="00847C60" w:rsidRPr="001B7183" w:rsidRDefault="007B18BA">
      <w:pPr>
        <w:pStyle w:val="Prrafodelista"/>
        <w:numPr>
          <w:ilvl w:val="0"/>
          <w:numId w:val="41"/>
        </w:numPr>
        <w:tabs>
          <w:tab w:val="left" w:pos="142"/>
        </w:tabs>
        <w:spacing w:line="360" w:lineRule="auto"/>
        <w:ind w:left="0"/>
        <w:jc w:val="both"/>
        <w:rPr>
          <w:rFonts w:ascii="Montserrat" w:hAnsi="Montserrat"/>
          <w:sz w:val="20"/>
          <w:szCs w:val="20"/>
        </w:rPr>
        <w:pPrChange w:id="1740" w:author="Ramsés Vázquez Lira" w:date="2020-01-11T19:09:00Z">
          <w:pPr>
            <w:pStyle w:val="Prrafodelista"/>
            <w:numPr>
              <w:numId w:val="41"/>
            </w:numPr>
            <w:spacing w:line="360" w:lineRule="auto"/>
            <w:ind w:hanging="360"/>
            <w:jc w:val="both"/>
          </w:pPr>
        </w:pPrChange>
      </w:pPr>
      <w:r w:rsidRPr="001B7183">
        <w:rPr>
          <w:rFonts w:ascii="Montserrat" w:hAnsi="Montserrat"/>
          <w:sz w:val="20"/>
          <w:szCs w:val="20"/>
        </w:rPr>
        <w:t>Modelos DINA</w:t>
      </w:r>
      <w:r w:rsidR="00EE5FDC">
        <w:rPr>
          <w:rFonts w:ascii="Montserrat" w:hAnsi="Montserrat"/>
          <w:sz w:val="20"/>
          <w:szCs w:val="20"/>
        </w:rPr>
        <w:t xml:space="preserve">, </w:t>
      </w:r>
      <w:r w:rsidR="0011190F">
        <w:rPr>
          <w:rFonts w:ascii="Montserrat" w:hAnsi="Montserrat"/>
          <w:sz w:val="20"/>
          <w:szCs w:val="20"/>
        </w:rPr>
        <w:t>DINO</w:t>
      </w:r>
      <w:r w:rsidR="00EE5FDC">
        <w:rPr>
          <w:rFonts w:ascii="Montserrat" w:hAnsi="Montserrat"/>
          <w:sz w:val="20"/>
          <w:szCs w:val="20"/>
        </w:rPr>
        <w:t>, G-DINA.</w:t>
      </w:r>
    </w:p>
    <w:p w14:paraId="5A8FFDD3" w14:textId="3C780EAE" w:rsidR="002760D5" w:rsidRPr="006233CD" w:rsidRDefault="007B18BA">
      <w:pPr>
        <w:tabs>
          <w:tab w:val="left" w:pos="142"/>
        </w:tabs>
        <w:spacing w:line="360" w:lineRule="auto"/>
        <w:jc w:val="both"/>
        <w:rPr>
          <w:rFonts w:ascii="Montserrat" w:hAnsi="Montserrat"/>
          <w:sz w:val="20"/>
          <w:szCs w:val="20"/>
        </w:rPr>
        <w:pPrChange w:id="1741" w:author="Ramsés Vázquez Lira" w:date="2020-01-11T19:09:00Z">
          <w:pPr>
            <w:spacing w:line="360" w:lineRule="auto"/>
            <w:jc w:val="both"/>
          </w:pPr>
        </w:pPrChange>
      </w:pPr>
      <w:r>
        <w:rPr>
          <w:rFonts w:ascii="Montserrat" w:hAnsi="Montserrat"/>
          <w:sz w:val="20"/>
          <w:szCs w:val="20"/>
        </w:rPr>
        <w:t>Para mantener la calidad técnica de los instrumentos de valoración del SISAP a lo largo del tiempo, se</w:t>
      </w:r>
      <w:r w:rsidR="00DC6DB4" w:rsidRPr="006233CD">
        <w:rPr>
          <w:rFonts w:ascii="Montserrat" w:hAnsi="Montserrat"/>
          <w:sz w:val="20"/>
          <w:szCs w:val="20"/>
        </w:rPr>
        <w:t xml:space="preserve"> </w:t>
      </w:r>
      <w:r w:rsidR="006D581B" w:rsidRPr="006233CD">
        <w:rPr>
          <w:rFonts w:ascii="Montserrat" w:hAnsi="Montserrat"/>
          <w:sz w:val="20"/>
          <w:szCs w:val="20"/>
        </w:rPr>
        <w:t xml:space="preserve">tiene considerado brindar apoyos para la </w:t>
      </w:r>
      <w:r w:rsidR="00DC6DB4" w:rsidRPr="006233CD">
        <w:rPr>
          <w:rFonts w:ascii="Montserrat" w:hAnsi="Montserrat"/>
          <w:sz w:val="20"/>
          <w:szCs w:val="20"/>
        </w:rPr>
        <w:t xml:space="preserve">capacitación </w:t>
      </w:r>
      <w:r w:rsidR="006D581B" w:rsidRPr="006233CD">
        <w:rPr>
          <w:rFonts w:ascii="Montserrat" w:hAnsi="Montserrat"/>
          <w:sz w:val="20"/>
          <w:szCs w:val="20"/>
        </w:rPr>
        <w:t>de al menos</w:t>
      </w:r>
      <w:r w:rsidR="002760D5" w:rsidRPr="006233CD">
        <w:rPr>
          <w:rFonts w:ascii="Montserrat" w:hAnsi="Montserrat"/>
          <w:sz w:val="20"/>
          <w:szCs w:val="20"/>
        </w:rPr>
        <w:t xml:space="preserve"> </w:t>
      </w:r>
      <w:r w:rsidR="006D581B" w:rsidRPr="006233CD">
        <w:rPr>
          <w:rFonts w:ascii="Montserrat" w:hAnsi="Montserrat"/>
          <w:sz w:val="20"/>
          <w:szCs w:val="20"/>
        </w:rPr>
        <w:t>seis integrantes de la USICAMM, dedicados a</w:t>
      </w:r>
      <w:r w:rsidR="002760D5" w:rsidRPr="006233CD">
        <w:rPr>
          <w:rFonts w:ascii="Montserrat" w:hAnsi="Montserrat"/>
          <w:sz w:val="20"/>
          <w:szCs w:val="20"/>
        </w:rPr>
        <w:t xml:space="preserve"> la medición y tratamiento de datos</w:t>
      </w:r>
      <w:del w:id="1742" w:author="Alan Panda" w:date="2020-01-11T11:24:00Z">
        <w:r w:rsidR="002760D5" w:rsidRPr="006233CD" w:rsidDel="001B7183">
          <w:rPr>
            <w:rFonts w:ascii="Montserrat" w:hAnsi="Montserrat"/>
            <w:sz w:val="20"/>
            <w:szCs w:val="20"/>
          </w:rPr>
          <w:delText xml:space="preserve"> en la USICAMM</w:delText>
        </w:r>
      </w:del>
      <w:r w:rsidR="002760D5" w:rsidRPr="006233CD">
        <w:rPr>
          <w:rFonts w:ascii="Montserrat" w:hAnsi="Montserrat"/>
          <w:sz w:val="20"/>
          <w:szCs w:val="20"/>
        </w:rPr>
        <w:t xml:space="preserve">. </w:t>
      </w:r>
      <w:r w:rsidR="006D581B" w:rsidRPr="006233CD">
        <w:rPr>
          <w:rFonts w:ascii="Montserrat" w:hAnsi="Montserrat"/>
          <w:sz w:val="20"/>
          <w:szCs w:val="20"/>
        </w:rPr>
        <w:t>Con ello se busca que</w:t>
      </w:r>
      <w:r w:rsidR="003A660E" w:rsidRPr="006233CD">
        <w:rPr>
          <w:rFonts w:ascii="Montserrat" w:hAnsi="Montserrat"/>
          <w:sz w:val="20"/>
          <w:szCs w:val="20"/>
        </w:rPr>
        <w:t xml:space="preserve"> el personal técnico de la USICAM</w:t>
      </w:r>
      <w:ins w:id="1743" w:author="Alan Panda" w:date="2020-01-11T11:24:00Z">
        <w:r w:rsidR="001B7183">
          <w:rPr>
            <w:rFonts w:ascii="Montserrat" w:hAnsi="Montserrat"/>
            <w:sz w:val="20"/>
            <w:szCs w:val="20"/>
          </w:rPr>
          <w:t>M</w:t>
        </w:r>
      </w:ins>
      <w:r w:rsidR="003A660E" w:rsidRPr="006233CD">
        <w:rPr>
          <w:rFonts w:ascii="Montserrat" w:hAnsi="Montserrat"/>
          <w:sz w:val="20"/>
          <w:szCs w:val="20"/>
        </w:rPr>
        <w:t xml:space="preserve"> adquiera </w:t>
      </w:r>
      <w:r w:rsidR="006D581B" w:rsidRPr="006233CD">
        <w:rPr>
          <w:rFonts w:ascii="Montserrat" w:hAnsi="Montserrat"/>
          <w:sz w:val="20"/>
          <w:szCs w:val="20"/>
        </w:rPr>
        <w:t xml:space="preserve">los </w:t>
      </w:r>
      <w:r w:rsidR="003A660E" w:rsidRPr="006233CD">
        <w:rPr>
          <w:rFonts w:ascii="Montserrat" w:hAnsi="Montserrat"/>
          <w:sz w:val="20"/>
          <w:szCs w:val="20"/>
        </w:rPr>
        <w:t>conocimiento</w:t>
      </w:r>
      <w:r w:rsidR="006D581B" w:rsidRPr="006233CD">
        <w:rPr>
          <w:rFonts w:ascii="Montserrat" w:hAnsi="Montserrat"/>
          <w:sz w:val="20"/>
          <w:szCs w:val="20"/>
        </w:rPr>
        <w:t>s</w:t>
      </w:r>
      <w:r w:rsidR="003A660E" w:rsidRPr="006233CD">
        <w:rPr>
          <w:rFonts w:ascii="Montserrat" w:hAnsi="Montserrat"/>
          <w:sz w:val="20"/>
          <w:szCs w:val="20"/>
        </w:rPr>
        <w:t xml:space="preserve"> </w:t>
      </w:r>
      <w:r w:rsidR="006D581B" w:rsidRPr="006233CD">
        <w:rPr>
          <w:rFonts w:ascii="Montserrat" w:hAnsi="Montserrat"/>
          <w:sz w:val="20"/>
          <w:szCs w:val="20"/>
        </w:rPr>
        <w:t xml:space="preserve">base </w:t>
      </w:r>
      <w:r w:rsidR="003A660E" w:rsidRPr="006233CD">
        <w:rPr>
          <w:rFonts w:ascii="Montserrat" w:hAnsi="Montserrat"/>
          <w:sz w:val="20"/>
          <w:szCs w:val="20"/>
        </w:rPr>
        <w:t>sobre</w:t>
      </w:r>
      <w:r w:rsidR="006D581B" w:rsidRPr="006233CD">
        <w:rPr>
          <w:rFonts w:ascii="Montserrat" w:hAnsi="Montserrat"/>
          <w:sz w:val="20"/>
          <w:szCs w:val="20"/>
        </w:rPr>
        <w:t xml:space="preserve"> el funcionamiento y las ventajas asociadas a la aplicación de</w:t>
      </w:r>
      <w:r w:rsidR="003A660E" w:rsidRPr="006233CD">
        <w:rPr>
          <w:rFonts w:ascii="Montserrat" w:hAnsi="Montserrat"/>
          <w:sz w:val="20"/>
          <w:szCs w:val="20"/>
        </w:rPr>
        <w:t xml:space="preserve"> </w:t>
      </w:r>
      <w:r w:rsidR="00C849FA" w:rsidRPr="006233CD">
        <w:rPr>
          <w:rFonts w:ascii="Montserrat" w:hAnsi="Montserrat"/>
          <w:sz w:val="20"/>
          <w:szCs w:val="20"/>
        </w:rPr>
        <w:t>los modelos de</w:t>
      </w:r>
      <w:r w:rsidR="00DD43DB" w:rsidRPr="006233CD">
        <w:rPr>
          <w:rFonts w:ascii="Montserrat" w:hAnsi="Montserrat"/>
          <w:sz w:val="20"/>
          <w:szCs w:val="20"/>
        </w:rPr>
        <w:t xml:space="preserve"> Diagnóstico Cognitivo</w:t>
      </w:r>
      <w:r w:rsidR="003A660E" w:rsidRPr="006233CD">
        <w:rPr>
          <w:rFonts w:ascii="Montserrat" w:hAnsi="Montserrat"/>
          <w:sz w:val="20"/>
          <w:szCs w:val="20"/>
        </w:rPr>
        <w:t xml:space="preserve"> y </w:t>
      </w:r>
      <w:r w:rsidR="006D581B" w:rsidRPr="006233CD">
        <w:rPr>
          <w:rFonts w:ascii="Montserrat" w:hAnsi="Montserrat"/>
          <w:sz w:val="20"/>
          <w:szCs w:val="20"/>
        </w:rPr>
        <w:t>de la Teoría de Respuesta al Ítem</w:t>
      </w:r>
      <w:r w:rsidR="003A660E" w:rsidRPr="006233CD">
        <w:rPr>
          <w:rFonts w:ascii="Montserrat" w:hAnsi="Montserrat"/>
          <w:sz w:val="20"/>
          <w:szCs w:val="20"/>
        </w:rPr>
        <w:t xml:space="preserve">, </w:t>
      </w:r>
      <w:r w:rsidR="006D581B" w:rsidRPr="006233CD">
        <w:rPr>
          <w:rFonts w:ascii="Montserrat" w:hAnsi="Montserrat"/>
          <w:sz w:val="20"/>
          <w:szCs w:val="20"/>
        </w:rPr>
        <w:t xml:space="preserve">que les permita </w:t>
      </w:r>
      <w:r w:rsidR="00DD43DB" w:rsidRPr="006233CD">
        <w:rPr>
          <w:rFonts w:ascii="Montserrat" w:hAnsi="Montserrat"/>
          <w:sz w:val="20"/>
          <w:szCs w:val="20"/>
        </w:rPr>
        <w:t xml:space="preserve">replicar el análisis y extracción de información de las pruebas desarrolladas por el Prestador de Servicios. </w:t>
      </w:r>
    </w:p>
    <w:p w14:paraId="18490B54" w14:textId="3C4CA8C7" w:rsidR="00DD43DB" w:rsidRPr="006233CD" w:rsidRDefault="006D581B">
      <w:pPr>
        <w:tabs>
          <w:tab w:val="left" w:pos="142"/>
        </w:tabs>
        <w:spacing w:before="240" w:line="360" w:lineRule="auto"/>
        <w:jc w:val="both"/>
        <w:rPr>
          <w:rFonts w:ascii="Montserrat" w:hAnsi="Montserrat"/>
          <w:sz w:val="20"/>
          <w:szCs w:val="20"/>
        </w:rPr>
        <w:pPrChange w:id="1744" w:author="Ramsés Vázquez Lira" w:date="2020-01-11T19:09:00Z">
          <w:pPr>
            <w:spacing w:before="240" w:line="360" w:lineRule="auto"/>
            <w:jc w:val="both"/>
          </w:pPr>
        </w:pPrChange>
      </w:pPr>
      <w:r w:rsidRPr="006233CD">
        <w:rPr>
          <w:rFonts w:ascii="Montserrat" w:hAnsi="Montserrat"/>
          <w:sz w:val="20"/>
          <w:szCs w:val="20"/>
        </w:rPr>
        <w:t>Dicha</w:t>
      </w:r>
      <w:r w:rsidR="00DD43DB" w:rsidRPr="006233CD">
        <w:rPr>
          <w:rFonts w:ascii="Montserrat" w:hAnsi="Montserrat"/>
          <w:sz w:val="20"/>
          <w:szCs w:val="20"/>
        </w:rPr>
        <w:t xml:space="preserve"> capacitación </w:t>
      </w:r>
      <w:r w:rsidRPr="006233CD">
        <w:rPr>
          <w:rFonts w:ascii="Montserrat" w:hAnsi="Montserrat"/>
          <w:sz w:val="20"/>
          <w:szCs w:val="20"/>
        </w:rPr>
        <w:t>considera</w:t>
      </w:r>
      <w:r w:rsidR="00523658" w:rsidRPr="006233CD">
        <w:rPr>
          <w:rFonts w:ascii="Montserrat" w:hAnsi="Montserrat"/>
          <w:sz w:val="20"/>
          <w:szCs w:val="20"/>
        </w:rPr>
        <w:t>:</w:t>
      </w:r>
      <w:r w:rsidR="00DD43DB" w:rsidRPr="006233CD">
        <w:rPr>
          <w:rFonts w:ascii="Montserrat" w:hAnsi="Montserrat"/>
          <w:sz w:val="20"/>
          <w:szCs w:val="20"/>
        </w:rPr>
        <w:t xml:space="preserve"> </w:t>
      </w:r>
    </w:p>
    <w:p w14:paraId="5DFFDBE2" w14:textId="64D7EF6B" w:rsidR="00DD43DB" w:rsidRPr="006233CD" w:rsidRDefault="006D581B">
      <w:pPr>
        <w:pStyle w:val="Prrafodelista"/>
        <w:numPr>
          <w:ilvl w:val="0"/>
          <w:numId w:val="32"/>
        </w:numPr>
        <w:tabs>
          <w:tab w:val="left" w:pos="142"/>
        </w:tabs>
        <w:spacing w:before="240" w:line="360" w:lineRule="auto"/>
        <w:ind w:left="0"/>
        <w:jc w:val="both"/>
        <w:rPr>
          <w:rFonts w:ascii="Montserrat" w:hAnsi="Montserrat"/>
          <w:sz w:val="20"/>
          <w:szCs w:val="20"/>
        </w:rPr>
        <w:pPrChange w:id="1745" w:author="Ramsés Vázquez Lira" w:date="2020-01-11T19:09:00Z">
          <w:pPr>
            <w:pStyle w:val="Prrafodelista"/>
            <w:numPr>
              <w:numId w:val="32"/>
            </w:numPr>
            <w:spacing w:before="240" w:line="360" w:lineRule="auto"/>
            <w:ind w:hanging="360"/>
            <w:jc w:val="both"/>
          </w:pPr>
        </w:pPrChange>
      </w:pPr>
      <w:r w:rsidRPr="006233CD">
        <w:rPr>
          <w:rFonts w:ascii="Montserrat" w:hAnsi="Montserrat"/>
          <w:sz w:val="20"/>
          <w:szCs w:val="20"/>
        </w:rPr>
        <w:t xml:space="preserve">Al menos </w:t>
      </w:r>
      <w:r w:rsidR="00DD43DB" w:rsidRPr="006233CD">
        <w:rPr>
          <w:rFonts w:ascii="Montserrat" w:hAnsi="Montserrat"/>
          <w:sz w:val="20"/>
          <w:szCs w:val="20"/>
        </w:rPr>
        <w:t xml:space="preserve">60 horas de capacitación en </w:t>
      </w:r>
      <w:ins w:id="1746" w:author="Alan Panda" w:date="2020-01-11T11:24:00Z">
        <w:r w:rsidR="001B7183">
          <w:rPr>
            <w:rFonts w:ascii="Montserrat" w:hAnsi="Montserrat"/>
            <w:sz w:val="20"/>
            <w:szCs w:val="20"/>
          </w:rPr>
          <w:t>a</w:t>
        </w:r>
      </w:ins>
      <w:del w:id="1747" w:author="Alan Panda" w:date="2020-01-11T11:24:00Z">
        <w:r w:rsidR="00DD43DB" w:rsidRPr="006233CD" w:rsidDel="001B7183">
          <w:rPr>
            <w:rFonts w:ascii="Montserrat" w:hAnsi="Montserrat"/>
            <w:sz w:val="20"/>
            <w:szCs w:val="20"/>
          </w:rPr>
          <w:delText>A</w:delText>
        </w:r>
      </w:del>
      <w:r w:rsidR="00DD43DB" w:rsidRPr="006233CD">
        <w:rPr>
          <w:rFonts w:ascii="Montserrat" w:hAnsi="Montserrat"/>
          <w:sz w:val="20"/>
          <w:szCs w:val="20"/>
        </w:rPr>
        <w:t>ula</w:t>
      </w:r>
      <w:del w:id="1748" w:author="Alan Panda" w:date="2020-01-11T11:25:00Z">
        <w:r w:rsidR="00DD43DB" w:rsidRPr="006233CD" w:rsidDel="001B7183">
          <w:rPr>
            <w:rFonts w:ascii="Montserrat" w:hAnsi="Montserrat"/>
            <w:sz w:val="20"/>
            <w:szCs w:val="20"/>
          </w:rPr>
          <w:delText>.</w:delText>
        </w:r>
      </w:del>
    </w:p>
    <w:p w14:paraId="56780DFE" w14:textId="50645DBB" w:rsidR="00DD43DB" w:rsidRPr="006233CD" w:rsidRDefault="00DD43DB">
      <w:pPr>
        <w:pStyle w:val="Prrafodelista"/>
        <w:numPr>
          <w:ilvl w:val="0"/>
          <w:numId w:val="32"/>
        </w:numPr>
        <w:tabs>
          <w:tab w:val="left" w:pos="142"/>
        </w:tabs>
        <w:spacing w:before="240" w:line="360" w:lineRule="auto"/>
        <w:ind w:left="0"/>
        <w:jc w:val="both"/>
        <w:rPr>
          <w:rFonts w:ascii="Montserrat" w:hAnsi="Montserrat"/>
          <w:sz w:val="20"/>
          <w:szCs w:val="20"/>
        </w:rPr>
        <w:pPrChange w:id="1749" w:author="Ramsés Vázquez Lira" w:date="2020-01-11T19:09:00Z">
          <w:pPr>
            <w:pStyle w:val="Prrafodelista"/>
            <w:numPr>
              <w:numId w:val="32"/>
            </w:numPr>
            <w:spacing w:before="240" w:line="360" w:lineRule="auto"/>
            <w:ind w:hanging="360"/>
            <w:jc w:val="both"/>
          </w:pPr>
        </w:pPrChange>
      </w:pPr>
      <w:r w:rsidRPr="006233CD">
        <w:rPr>
          <w:rFonts w:ascii="Montserrat" w:hAnsi="Montserrat"/>
          <w:sz w:val="20"/>
          <w:szCs w:val="20"/>
        </w:rPr>
        <w:t>Instructor</w:t>
      </w:r>
      <w:ins w:id="1750" w:author="Alan Panda" w:date="2020-01-11T11:24:00Z">
        <w:r w:rsidR="001B7183">
          <w:rPr>
            <w:rFonts w:ascii="Montserrat" w:hAnsi="Montserrat"/>
            <w:sz w:val="20"/>
            <w:szCs w:val="20"/>
          </w:rPr>
          <w:t>es</w:t>
        </w:r>
      </w:ins>
      <w:r w:rsidR="006D581B" w:rsidRPr="006233CD">
        <w:rPr>
          <w:rFonts w:ascii="Montserrat" w:hAnsi="Montserrat"/>
          <w:sz w:val="20"/>
          <w:szCs w:val="20"/>
        </w:rPr>
        <w:t xml:space="preserve"> altamente especializado</w:t>
      </w:r>
      <w:ins w:id="1751" w:author="Alan Panda" w:date="2020-01-11T11:24:00Z">
        <w:r w:rsidR="001B7183">
          <w:rPr>
            <w:rFonts w:ascii="Montserrat" w:hAnsi="Montserrat"/>
            <w:sz w:val="20"/>
            <w:szCs w:val="20"/>
          </w:rPr>
          <w:t>s</w:t>
        </w:r>
      </w:ins>
      <w:del w:id="1752" w:author="Alan Panda" w:date="2020-01-11T11:25:00Z">
        <w:r w:rsidRPr="006233CD" w:rsidDel="001B7183">
          <w:rPr>
            <w:rFonts w:ascii="Montserrat" w:hAnsi="Montserrat"/>
            <w:sz w:val="20"/>
            <w:szCs w:val="20"/>
          </w:rPr>
          <w:delText>.</w:delText>
        </w:r>
      </w:del>
    </w:p>
    <w:p w14:paraId="02A04458" w14:textId="22C1DA8E" w:rsidR="00DD43DB" w:rsidRPr="006233CD" w:rsidRDefault="00DD43DB">
      <w:pPr>
        <w:pStyle w:val="Prrafodelista"/>
        <w:numPr>
          <w:ilvl w:val="0"/>
          <w:numId w:val="32"/>
        </w:numPr>
        <w:tabs>
          <w:tab w:val="left" w:pos="142"/>
        </w:tabs>
        <w:spacing w:before="240" w:line="360" w:lineRule="auto"/>
        <w:ind w:left="0"/>
        <w:jc w:val="both"/>
        <w:rPr>
          <w:rFonts w:ascii="Montserrat" w:hAnsi="Montserrat"/>
          <w:sz w:val="20"/>
          <w:szCs w:val="20"/>
        </w:rPr>
        <w:pPrChange w:id="1753" w:author="Ramsés Vázquez Lira" w:date="2020-01-11T19:09:00Z">
          <w:pPr>
            <w:pStyle w:val="Prrafodelista"/>
            <w:numPr>
              <w:numId w:val="32"/>
            </w:numPr>
            <w:spacing w:before="240" w:line="360" w:lineRule="auto"/>
            <w:ind w:hanging="360"/>
            <w:jc w:val="both"/>
          </w:pPr>
        </w:pPrChange>
      </w:pPr>
      <w:r w:rsidRPr="006233CD">
        <w:rPr>
          <w:rFonts w:ascii="Montserrat" w:hAnsi="Montserrat"/>
          <w:sz w:val="20"/>
          <w:szCs w:val="20"/>
        </w:rPr>
        <w:t xml:space="preserve">Material </w:t>
      </w:r>
      <w:del w:id="1754" w:author="Alan Panda" w:date="2020-01-11T11:24:00Z">
        <w:r w:rsidRPr="006233CD" w:rsidDel="001B7183">
          <w:rPr>
            <w:rFonts w:ascii="Montserrat" w:hAnsi="Montserrat"/>
            <w:sz w:val="20"/>
            <w:szCs w:val="20"/>
          </w:rPr>
          <w:delText>E</w:delText>
        </w:r>
      </w:del>
      <w:ins w:id="1755" w:author="Alan Panda" w:date="2020-01-11T11:24:00Z">
        <w:r w:rsidR="001B7183">
          <w:rPr>
            <w:rFonts w:ascii="Montserrat" w:hAnsi="Montserrat"/>
            <w:sz w:val="20"/>
            <w:szCs w:val="20"/>
          </w:rPr>
          <w:t>e</w:t>
        </w:r>
      </w:ins>
      <w:r w:rsidRPr="006233CD">
        <w:rPr>
          <w:rFonts w:ascii="Montserrat" w:hAnsi="Montserrat"/>
          <w:sz w:val="20"/>
          <w:szCs w:val="20"/>
        </w:rPr>
        <w:t xml:space="preserve">lectrónico </w:t>
      </w:r>
    </w:p>
    <w:p w14:paraId="7D250B68" w14:textId="71785B8A" w:rsidR="00523658" w:rsidRPr="006233CD" w:rsidRDefault="006D581B">
      <w:pPr>
        <w:pStyle w:val="Prrafodelista"/>
        <w:numPr>
          <w:ilvl w:val="0"/>
          <w:numId w:val="32"/>
        </w:numPr>
        <w:tabs>
          <w:tab w:val="left" w:pos="142"/>
        </w:tabs>
        <w:spacing w:before="240" w:line="360" w:lineRule="auto"/>
        <w:ind w:left="0"/>
        <w:jc w:val="both"/>
        <w:rPr>
          <w:rFonts w:ascii="Montserrat" w:hAnsi="Montserrat"/>
          <w:sz w:val="20"/>
          <w:szCs w:val="20"/>
        </w:rPr>
        <w:pPrChange w:id="1756" w:author="Ramsés Vázquez Lira" w:date="2020-01-11T19:09:00Z">
          <w:pPr>
            <w:pStyle w:val="Prrafodelista"/>
            <w:numPr>
              <w:numId w:val="32"/>
            </w:numPr>
            <w:spacing w:before="240" w:line="360" w:lineRule="auto"/>
            <w:ind w:hanging="360"/>
            <w:jc w:val="both"/>
          </w:pPr>
        </w:pPrChange>
      </w:pPr>
      <w:r w:rsidRPr="006233CD">
        <w:rPr>
          <w:rFonts w:ascii="Montserrat" w:hAnsi="Montserrat"/>
          <w:sz w:val="20"/>
          <w:szCs w:val="20"/>
        </w:rPr>
        <w:t>Ejercicios de s</w:t>
      </w:r>
      <w:r w:rsidR="00523658" w:rsidRPr="006233CD">
        <w:rPr>
          <w:rFonts w:ascii="Montserrat" w:hAnsi="Montserrat"/>
          <w:sz w:val="20"/>
          <w:szCs w:val="20"/>
        </w:rPr>
        <w:t>imula</w:t>
      </w:r>
      <w:r w:rsidRPr="006233CD">
        <w:rPr>
          <w:rFonts w:ascii="Montserrat" w:hAnsi="Montserrat"/>
          <w:sz w:val="20"/>
          <w:szCs w:val="20"/>
        </w:rPr>
        <w:t>ción computacional</w:t>
      </w:r>
    </w:p>
    <w:p w14:paraId="139BCE38" w14:textId="66A5D45B" w:rsidR="00523658" w:rsidRPr="006233CD" w:rsidRDefault="006D581B">
      <w:pPr>
        <w:pStyle w:val="Prrafodelista"/>
        <w:numPr>
          <w:ilvl w:val="0"/>
          <w:numId w:val="32"/>
        </w:numPr>
        <w:tabs>
          <w:tab w:val="left" w:pos="142"/>
        </w:tabs>
        <w:spacing w:before="240" w:line="360" w:lineRule="auto"/>
        <w:ind w:left="0"/>
        <w:jc w:val="both"/>
        <w:rPr>
          <w:rFonts w:ascii="Montserrat" w:hAnsi="Montserrat"/>
          <w:sz w:val="20"/>
          <w:szCs w:val="20"/>
        </w:rPr>
        <w:pPrChange w:id="1757" w:author="Ramsés Vázquez Lira" w:date="2020-01-11T19:09:00Z">
          <w:pPr>
            <w:pStyle w:val="Prrafodelista"/>
            <w:numPr>
              <w:numId w:val="32"/>
            </w:numPr>
            <w:spacing w:before="240" w:line="360" w:lineRule="auto"/>
            <w:ind w:hanging="360"/>
            <w:jc w:val="both"/>
          </w:pPr>
        </w:pPrChange>
      </w:pPr>
      <w:r w:rsidRPr="006233CD">
        <w:rPr>
          <w:rFonts w:ascii="Montserrat" w:hAnsi="Montserrat"/>
          <w:sz w:val="20"/>
          <w:szCs w:val="20"/>
        </w:rPr>
        <w:t xml:space="preserve">Uso e instrucción para el manejo de </w:t>
      </w:r>
      <w:r w:rsidR="008A2B21" w:rsidRPr="006233CD">
        <w:rPr>
          <w:rFonts w:ascii="Montserrat" w:hAnsi="Montserrat"/>
          <w:sz w:val="20"/>
          <w:szCs w:val="20"/>
        </w:rPr>
        <w:t>Software</w:t>
      </w:r>
      <w:r w:rsidR="00523658" w:rsidRPr="006233CD">
        <w:rPr>
          <w:rFonts w:ascii="Montserrat" w:hAnsi="Montserrat"/>
          <w:sz w:val="20"/>
          <w:szCs w:val="20"/>
        </w:rPr>
        <w:t xml:space="preserve"> </w:t>
      </w:r>
      <w:r w:rsidRPr="006233CD">
        <w:rPr>
          <w:rFonts w:ascii="Montserrat" w:hAnsi="Montserrat"/>
          <w:sz w:val="20"/>
          <w:szCs w:val="20"/>
        </w:rPr>
        <w:t>de libre acceso</w:t>
      </w:r>
    </w:p>
    <w:p w14:paraId="2BEEBA4C" w14:textId="1BCD8C61" w:rsidR="00896417" w:rsidRPr="006233CD" w:rsidRDefault="00DC6DB4">
      <w:pPr>
        <w:tabs>
          <w:tab w:val="left" w:pos="142"/>
        </w:tabs>
        <w:spacing w:after="0" w:line="240" w:lineRule="auto"/>
        <w:rPr>
          <w:rFonts w:ascii="Montserrat" w:hAnsi="Montserrat"/>
          <w:sz w:val="20"/>
          <w:szCs w:val="20"/>
        </w:rPr>
        <w:pPrChange w:id="1758" w:author="Ramsés Vázquez Lira" w:date="2020-01-11T19:09:00Z">
          <w:pPr>
            <w:spacing w:after="0" w:line="240" w:lineRule="auto"/>
          </w:pPr>
        </w:pPrChange>
      </w:pPr>
      <w:r>
        <w:rPr>
          <w:rFonts w:ascii="Montserrat" w:hAnsi="Montserrat"/>
          <w:color w:val="000000" w:themeColor="text1"/>
          <w:sz w:val="20"/>
          <w:szCs w:val="20"/>
        </w:rPr>
        <w:t xml:space="preserve"> </w:t>
      </w:r>
    </w:p>
    <w:p w14:paraId="4210B3D9" w14:textId="77777777" w:rsidR="00896417" w:rsidRPr="006233CD" w:rsidRDefault="00896417">
      <w:pPr>
        <w:tabs>
          <w:tab w:val="left" w:pos="142"/>
        </w:tabs>
        <w:spacing w:after="0" w:line="240" w:lineRule="auto"/>
        <w:rPr>
          <w:rFonts w:ascii="Montserrat" w:hAnsi="Montserrat"/>
          <w:sz w:val="20"/>
          <w:szCs w:val="20"/>
        </w:rPr>
        <w:pPrChange w:id="1759" w:author="Ramsés Vázquez Lira" w:date="2020-01-11T19:09:00Z">
          <w:pPr>
            <w:spacing w:after="0" w:line="240" w:lineRule="auto"/>
          </w:pPr>
        </w:pPrChange>
      </w:pPr>
    </w:p>
    <w:p w14:paraId="15D06B85" w14:textId="36CFC17F" w:rsidR="00896417" w:rsidRPr="006233CD" w:rsidDel="00C21707" w:rsidRDefault="00627D48">
      <w:pPr>
        <w:tabs>
          <w:tab w:val="left" w:pos="142"/>
        </w:tabs>
        <w:spacing w:after="0" w:line="240" w:lineRule="auto"/>
        <w:jc w:val="both"/>
        <w:rPr>
          <w:del w:id="1760" w:author="Ramsés Vázquez-Lira" w:date="2020-01-02T23:43:00Z"/>
          <w:rFonts w:ascii="Montserrat" w:hAnsi="Montserrat"/>
          <w:b/>
          <w:sz w:val="20"/>
          <w:szCs w:val="20"/>
        </w:rPr>
        <w:pPrChange w:id="1761" w:author="Ramsés Vázquez Lira" w:date="2020-01-11T19:09:00Z">
          <w:pPr>
            <w:spacing w:after="0" w:line="240" w:lineRule="auto"/>
            <w:jc w:val="both"/>
          </w:pPr>
        </w:pPrChange>
      </w:pPr>
      <w:r>
        <w:rPr>
          <w:rFonts w:ascii="Montserrat" w:hAnsi="Montserrat"/>
          <w:b/>
          <w:sz w:val="20"/>
          <w:szCs w:val="20"/>
        </w:rPr>
        <w:t>APLICACIÓ</w:t>
      </w:r>
      <w:r w:rsidR="00C21707">
        <w:rPr>
          <w:rFonts w:ascii="Montserrat" w:hAnsi="Montserrat"/>
          <w:b/>
          <w:sz w:val="20"/>
          <w:szCs w:val="20"/>
        </w:rPr>
        <w:t>N</w:t>
      </w:r>
      <w:r w:rsidR="00C0593A">
        <w:rPr>
          <w:rFonts w:ascii="Montserrat" w:hAnsi="Montserrat"/>
          <w:b/>
          <w:sz w:val="20"/>
          <w:szCs w:val="20"/>
        </w:rPr>
        <w:t xml:space="preserve"> DE LOS INSTRUMENTOS DE VALORACIÓN DEL SISAP</w:t>
      </w:r>
    </w:p>
    <w:p w14:paraId="77B97F11" w14:textId="77777777" w:rsidR="00896417" w:rsidRPr="006233CD" w:rsidRDefault="00896417">
      <w:pPr>
        <w:tabs>
          <w:tab w:val="left" w:pos="142"/>
        </w:tabs>
        <w:spacing w:after="0" w:line="240" w:lineRule="auto"/>
        <w:jc w:val="both"/>
        <w:rPr>
          <w:rFonts w:ascii="Montserrat" w:hAnsi="Montserrat"/>
          <w:sz w:val="20"/>
          <w:szCs w:val="20"/>
        </w:rPr>
        <w:pPrChange w:id="1762" w:author="Ramsés Vázquez Lira" w:date="2020-01-11T19:09:00Z">
          <w:pPr>
            <w:spacing w:after="0" w:line="240" w:lineRule="auto"/>
            <w:jc w:val="both"/>
          </w:pPr>
        </w:pPrChange>
      </w:pPr>
    </w:p>
    <w:p w14:paraId="224CA065" w14:textId="387F0BA3" w:rsidR="00896417" w:rsidRPr="006233CD" w:rsidRDefault="00896417">
      <w:pPr>
        <w:tabs>
          <w:tab w:val="left" w:pos="142"/>
        </w:tabs>
        <w:spacing w:before="240" w:line="360" w:lineRule="auto"/>
        <w:jc w:val="both"/>
        <w:rPr>
          <w:rFonts w:ascii="Montserrat" w:hAnsi="Montserrat"/>
          <w:sz w:val="20"/>
          <w:szCs w:val="20"/>
        </w:rPr>
        <w:pPrChange w:id="1763" w:author="Ramsés Vázquez Lira" w:date="2020-01-11T19:09:00Z">
          <w:pPr>
            <w:spacing w:before="240" w:line="360" w:lineRule="auto"/>
            <w:jc w:val="both"/>
          </w:pPr>
        </w:pPrChange>
      </w:pPr>
      <w:r w:rsidRPr="006233CD">
        <w:rPr>
          <w:rFonts w:ascii="Montserrat" w:hAnsi="Montserrat"/>
          <w:sz w:val="20"/>
          <w:szCs w:val="20"/>
        </w:rPr>
        <w:t>Las actividades</w:t>
      </w:r>
      <w:r w:rsidR="000D4CDF" w:rsidRPr="006233CD">
        <w:rPr>
          <w:rFonts w:ascii="Montserrat" w:hAnsi="Montserrat"/>
          <w:sz w:val="20"/>
          <w:szCs w:val="20"/>
        </w:rPr>
        <w:t xml:space="preserve"> relacionadas con el diseño, desarrollo, validación y calificación de los instrumentos que conforman el SISAP se realizarán </w:t>
      </w:r>
      <w:r w:rsidRPr="006233CD">
        <w:rPr>
          <w:rFonts w:ascii="Montserrat" w:hAnsi="Montserrat"/>
          <w:sz w:val="20"/>
          <w:szCs w:val="20"/>
        </w:rPr>
        <w:t xml:space="preserve">tanto en las instalaciones del </w:t>
      </w:r>
      <w:r w:rsidR="00860178" w:rsidRPr="006233CD">
        <w:rPr>
          <w:rFonts w:ascii="Montserrat" w:hAnsi="Montserrat"/>
          <w:sz w:val="20"/>
          <w:szCs w:val="20"/>
        </w:rPr>
        <w:t>P</w:t>
      </w:r>
      <w:r w:rsidRPr="006233CD">
        <w:rPr>
          <w:rFonts w:ascii="Montserrat" w:hAnsi="Montserrat"/>
          <w:sz w:val="20"/>
          <w:szCs w:val="20"/>
        </w:rPr>
        <w:t xml:space="preserve">restador de </w:t>
      </w:r>
      <w:r w:rsidR="00860178" w:rsidRPr="006233CD">
        <w:rPr>
          <w:rFonts w:ascii="Montserrat" w:hAnsi="Montserrat"/>
          <w:sz w:val="20"/>
          <w:szCs w:val="20"/>
        </w:rPr>
        <w:t>S</w:t>
      </w:r>
      <w:r w:rsidRPr="006233CD">
        <w:rPr>
          <w:rFonts w:ascii="Montserrat" w:hAnsi="Montserrat"/>
          <w:sz w:val="20"/>
          <w:szCs w:val="20"/>
        </w:rPr>
        <w:t xml:space="preserve">ervicios, como en las </w:t>
      </w:r>
      <w:r w:rsidRPr="006233CD">
        <w:rPr>
          <w:rFonts w:ascii="Montserrat" w:hAnsi="Montserrat"/>
          <w:sz w:val="20"/>
          <w:szCs w:val="20"/>
        </w:rPr>
        <w:lastRenderedPageBreak/>
        <w:t xml:space="preserve">instalaciones de la </w:t>
      </w:r>
      <w:r w:rsidR="00860178" w:rsidRPr="006233CD">
        <w:rPr>
          <w:rFonts w:ascii="Montserrat" w:hAnsi="Montserrat"/>
          <w:sz w:val="20"/>
          <w:szCs w:val="20"/>
        </w:rPr>
        <w:t>USICAMM</w:t>
      </w:r>
      <w:r w:rsidRPr="006233CD">
        <w:rPr>
          <w:rFonts w:ascii="Montserrat" w:hAnsi="Montserrat"/>
          <w:sz w:val="20"/>
          <w:szCs w:val="20"/>
        </w:rPr>
        <w:t xml:space="preserve">, </w:t>
      </w:r>
      <w:r w:rsidR="000D4CDF" w:rsidRPr="006233CD">
        <w:rPr>
          <w:rFonts w:ascii="Montserrat" w:hAnsi="Montserrat"/>
          <w:sz w:val="20"/>
          <w:szCs w:val="20"/>
        </w:rPr>
        <w:t>en tanto que se tiene considerado un esquema de</w:t>
      </w:r>
      <w:r w:rsidRPr="006233CD">
        <w:rPr>
          <w:rFonts w:ascii="Montserrat" w:hAnsi="Montserrat"/>
          <w:sz w:val="20"/>
          <w:szCs w:val="20"/>
        </w:rPr>
        <w:t xml:space="preserve"> trabajos conjuntos </w:t>
      </w:r>
      <w:r w:rsidR="000D4CDF" w:rsidRPr="006233CD">
        <w:rPr>
          <w:rFonts w:ascii="Montserrat" w:hAnsi="Montserrat"/>
          <w:sz w:val="20"/>
          <w:szCs w:val="20"/>
        </w:rPr>
        <w:t>que regularán</w:t>
      </w:r>
      <w:r w:rsidRPr="006233CD">
        <w:rPr>
          <w:rFonts w:ascii="Montserrat" w:hAnsi="Montserrat"/>
          <w:sz w:val="20"/>
          <w:szCs w:val="20"/>
        </w:rPr>
        <w:t xml:space="preserve"> los procesos de selección</w:t>
      </w:r>
      <w:r w:rsidR="000D4CDF" w:rsidRPr="006233CD">
        <w:rPr>
          <w:rFonts w:ascii="Montserrat" w:hAnsi="Montserrat"/>
          <w:sz w:val="20"/>
          <w:szCs w:val="20"/>
        </w:rPr>
        <w:t xml:space="preserve">. Asimismo, en </w:t>
      </w:r>
      <w:r w:rsidRPr="006233CD">
        <w:rPr>
          <w:rFonts w:ascii="Montserrat" w:hAnsi="Montserrat"/>
          <w:sz w:val="20"/>
          <w:szCs w:val="20"/>
        </w:rPr>
        <w:t xml:space="preserve">las instalaciones de </w:t>
      </w:r>
      <w:r w:rsidR="000D4CDF" w:rsidRPr="006233CD">
        <w:rPr>
          <w:rFonts w:ascii="Montserrat" w:hAnsi="Montserrat"/>
          <w:sz w:val="20"/>
          <w:szCs w:val="20"/>
        </w:rPr>
        <w:t xml:space="preserve">cada una de las </w:t>
      </w:r>
      <w:r w:rsidRPr="006233CD">
        <w:rPr>
          <w:rFonts w:ascii="Montserrat" w:hAnsi="Montserrat"/>
          <w:sz w:val="20"/>
          <w:szCs w:val="20"/>
        </w:rPr>
        <w:t>sedes de aplicación en los</w:t>
      </w:r>
      <w:r w:rsidR="000D4CDF" w:rsidRPr="006233CD">
        <w:rPr>
          <w:rFonts w:ascii="Montserrat" w:hAnsi="Montserrat"/>
          <w:sz w:val="20"/>
          <w:szCs w:val="20"/>
        </w:rPr>
        <w:t xml:space="preserve"> distintos</w:t>
      </w:r>
      <w:r w:rsidRPr="006233CD">
        <w:rPr>
          <w:rFonts w:ascii="Montserrat" w:hAnsi="Montserrat"/>
          <w:sz w:val="20"/>
          <w:szCs w:val="20"/>
        </w:rPr>
        <w:t xml:space="preserve"> estados de la República se llevarán a cabo las aplicaciones</w:t>
      </w:r>
      <w:r w:rsidR="000D4CDF" w:rsidRPr="006233CD">
        <w:rPr>
          <w:rFonts w:ascii="Montserrat" w:hAnsi="Montserrat"/>
          <w:sz w:val="20"/>
          <w:szCs w:val="20"/>
        </w:rPr>
        <w:t xml:space="preserve"> que </w:t>
      </w:r>
      <w:r w:rsidRPr="006233CD">
        <w:rPr>
          <w:rFonts w:ascii="Montserrat" w:hAnsi="Montserrat"/>
          <w:sz w:val="20"/>
          <w:szCs w:val="20"/>
        </w:rPr>
        <w:t>se designen</w:t>
      </w:r>
      <w:r w:rsidR="000D4CDF" w:rsidRPr="006233CD">
        <w:rPr>
          <w:rFonts w:ascii="Montserrat" w:hAnsi="Montserrat"/>
          <w:sz w:val="20"/>
          <w:szCs w:val="20"/>
        </w:rPr>
        <w:t xml:space="preserve"> para cada uno de estos procesos</w:t>
      </w:r>
      <w:r w:rsidRPr="006233CD">
        <w:rPr>
          <w:rFonts w:ascii="Montserrat" w:hAnsi="Montserrat"/>
          <w:sz w:val="20"/>
          <w:szCs w:val="20"/>
        </w:rPr>
        <w:t>.</w:t>
      </w:r>
    </w:p>
    <w:p w14:paraId="1FF47C25" w14:textId="3FE89AA2" w:rsidR="000D4CDF" w:rsidRPr="006233CD" w:rsidRDefault="000D4CDF">
      <w:pPr>
        <w:tabs>
          <w:tab w:val="left" w:pos="142"/>
        </w:tabs>
        <w:spacing w:before="240" w:line="360" w:lineRule="auto"/>
        <w:jc w:val="both"/>
        <w:rPr>
          <w:rFonts w:ascii="Montserrat" w:hAnsi="Montserrat"/>
          <w:sz w:val="20"/>
          <w:szCs w:val="20"/>
        </w:rPr>
        <w:pPrChange w:id="1764" w:author="Ramsés Vázquez Lira" w:date="2020-01-11T19:09:00Z">
          <w:pPr>
            <w:spacing w:before="240" w:line="360" w:lineRule="auto"/>
            <w:jc w:val="both"/>
          </w:pPr>
        </w:pPrChange>
      </w:pPr>
      <w:r w:rsidRPr="006233CD">
        <w:rPr>
          <w:rFonts w:ascii="Montserrat" w:hAnsi="Montserrat"/>
          <w:sz w:val="20"/>
          <w:szCs w:val="20"/>
        </w:rPr>
        <w:t>P</w:t>
      </w:r>
      <w:r w:rsidR="00896417" w:rsidRPr="006233CD">
        <w:rPr>
          <w:rFonts w:ascii="Montserrat" w:hAnsi="Montserrat"/>
          <w:sz w:val="20"/>
          <w:szCs w:val="20"/>
        </w:rPr>
        <w:t xml:space="preserve">ara </w:t>
      </w:r>
      <w:r w:rsidRPr="006233CD">
        <w:rPr>
          <w:rFonts w:ascii="Montserrat" w:hAnsi="Montserrat"/>
          <w:sz w:val="20"/>
          <w:szCs w:val="20"/>
        </w:rPr>
        <w:t xml:space="preserve">organizar </w:t>
      </w:r>
      <w:ins w:id="1765" w:author="Alan Panda" w:date="2020-01-11T11:26:00Z">
        <w:r w:rsidR="00AF402F">
          <w:rPr>
            <w:rFonts w:ascii="Montserrat" w:hAnsi="Montserrat"/>
            <w:sz w:val="20"/>
            <w:szCs w:val="20"/>
          </w:rPr>
          <w:t>la logística de</w:t>
        </w:r>
      </w:ins>
      <w:del w:id="1766" w:author="Alan Panda" w:date="2020-01-11T11:26:00Z">
        <w:r w:rsidRPr="006233CD" w:rsidDel="00AF402F">
          <w:rPr>
            <w:rFonts w:ascii="Montserrat" w:hAnsi="Montserrat"/>
            <w:sz w:val="20"/>
            <w:szCs w:val="20"/>
          </w:rPr>
          <w:delText>y orquestar</w:delText>
        </w:r>
      </w:del>
      <w:r w:rsidRPr="006233CD">
        <w:rPr>
          <w:rFonts w:ascii="Montserrat" w:hAnsi="Montserrat"/>
          <w:sz w:val="20"/>
          <w:szCs w:val="20"/>
        </w:rPr>
        <w:t xml:space="preserve"> </w:t>
      </w:r>
      <w:r w:rsidR="00896417" w:rsidRPr="006233CD">
        <w:rPr>
          <w:rFonts w:ascii="Montserrat" w:hAnsi="Montserrat"/>
          <w:sz w:val="20"/>
          <w:szCs w:val="20"/>
        </w:rPr>
        <w:t xml:space="preserve">las aplicaciones de los instrumentos correspondientes a los procesos de selección </w:t>
      </w:r>
      <w:r w:rsidRPr="006233CD">
        <w:rPr>
          <w:rFonts w:ascii="Montserrat" w:hAnsi="Montserrat"/>
          <w:sz w:val="20"/>
          <w:szCs w:val="20"/>
        </w:rPr>
        <w:t xml:space="preserve">que conforman el SCMM, el Prestador de Servicios deberá asumirse como responsable de las siguientes actividades: </w:t>
      </w:r>
    </w:p>
    <w:p w14:paraId="4A963152" w14:textId="59811C81" w:rsidR="000D4CDF" w:rsidRPr="006233CD" w:rsidRDefault="000F5C57">
      <w:pPr>
        <w:pStyle w:val="Prrafodelista"/>
        <w:numPr>
          <w:ilvl w:val="0"/>
          <w:numId w:val="34"/>
        </w:numPr>
        <w:tabs>
          <w:tab w:val="left" w:pos="142"/>
        </w:tabs>
        <w:spacing w:before="240" w:line="360" w:lineRule="auto"/>
        <w:ind w:left="0"/>
        <w:jc w:val="both"/>
        <w:rPr>
          <w:rFonts w:ascii="Montserrat" w:hAnsi="Montserrat"/>
          <w:sz w:val="20"/>
          <w:szCs w:val="20"/>
        </w:rPr>
        <w:pPrChange w:id="1767" w:author="Ramsés Vázquez Lira" w:date="2020-01-11T19:09:00Z">
          <w:pPr>
            <w:pStyle w:val="Prrafodelista"/>
            <w:numPr>
              <w:numId w:val="34"/>
            </w:numPr>
            <w:spacing w:before="240" w:line="360" w:lineRule="auto"/>
            <w:ind w:hanging="360"/>
            <w:jc w:val="both"/>
          </w:pPr>
        </w:pPrChange>
      </w:pPr>
      <w:r w:rsidRPr="006233CD">
        <w:rPr>
          <w:rFonts w:ascii="Montserrat" w:hAnsi="Montserrat"/>
          <w:sz w:val="20"/>
          <w:szCs w:val="20"/>
        </w:rPr>
        <w:t xml:space="preserve">Definir </w:t>
      </w:r>
      <w:r w:rsidR="000D4CDF" w:rsidRPr="006233CD">
        <w:rPr>
          <w:rFonts w:ascii="Montserrat" w:hAnsi="Montserrat"/>
          <w:sz w:val="20"/>
          <w:szCs w:val="20"/>
        </w:rPr>
        <w:t xml:space="preserve">los requerimientos técnicos, tecnológicos y humanos </w:t>
      </w:r>
      <w:r w:rsidRPr="006233CD">
        <w:rPr>
          <w:rFonts w:ascii="Montserrat" w:hAnsi="Montserrat"/>
          <w:sz w:val="20"/>
          <w:szCs w:val="20"/>
        </w:rPr>
        <w:t xml:space="preserve">necesarios </w:t>
      </w:r>
      <w:r w:rsidR="000D4CDF" w:rsidRPr="006233CD">
        <w:rPr>
          <w:rFonts w:ascii="Montserrat" w:hAnsi="Montserrat"/>
          <w:sz w:val="20"/>
          <w:szCs w:val="20"/>
        </w:rPr>
        <w:t xml:space="preserve">para garantizar que se aplicará a cada sustentante el instrumento de valoración que le corresponde, de acuerdo con la programación proporcionada por la </w:t>
      </w:r>
      <w:del w:id="1768" w:author="Alan Panda" w:date="2020-01-11T11:27:00Z">
        <w:r w:rsidR="000D4CDF" w:rsidRPr="006233CD" w:rsidDel="00AF402F">
          <w:rPr>
            <w:rFonts w:ascii="Montserrat" w:hAnsi="Montserrat"/>
            <w:sz w:val="20"/>
            <w:szCs w:val="20"/>
          </w:rPr>
          <w:delText>Unidad del Sistema para la Carrera de las Maestras y Maestros (</w:delText>
        </w:r>
      </w:del>
      <w:r w:rsidR="000D4CDF" w:rsidRPr="006233CD">
        <w:rPr>
          <w:rFonts w:ascii="Montserrat" w:hAnsi="Montserrat"/>
          <w:sz w:val="20"/>
          <w:szCs w:val="20"/>
        </w:rPr>
        <w:t>USICAMM</w:t>
      </w:r>
      <w:del w:id="1769" w:author="Alan Panda" w:date="2020-01-11T11:27:00Z">
        <w:r w:rsidR="000D4CDF" w:rsidRPr="006233CD" w:rsidDel="00AF402F">
          <w:rPr>
            <w:rFonts w:ascii="Montserrat" w:hAnsi="Montserrat"/>
            <w:sz w:val="20"/>
            <w:szCs w:val="20"/>
          </w:rPr>
          <w:delText>)</w:delText>
        </w:r>
      </w:del>
      <w:r w:rsidR="000D4CDF" w:rsidRPr="006233CD">
        <w:rPr>
          <w:rFonts w:ascii="Montserrat" w:hAnsi="Montserrat"/>
          <w:sz w:val="20"/>
          <w:szCs w:val="20"/>
        </w:rPr>
        <w:t>.</w:t>
      </w:r>
    </w:p>
    <w:p w14:paraId="77FFD32F" w14:textId="7DCBBF42" w:rsidR="000D4CDF" w:rsidRPr="006233CD" w:rsidRDefault="000F5C57">
      <w:pPr>
        <w:pStyle w:val="Prrafodelista"/>
        <w:numPr>
          <w:ilvl w:val="0"/>
          <w:numId w:val="35"/>
        </w:numPr>
        <w:tabs>
          <w:tab w:val="left" w:pos="142"/>
        </w:tabs>
        <w:spacing w:before="240" w:line="360" w:lineRule="auto"/>
        <w:ind w:left="0"/>
        <w:jc w:val="both"/>
        <w:rPr>
          <w:rFonts w:ascii="Montserrat" w:hAnsi="Montserrat"/>
          <w:sz w:val="20"/>
          <w:szCs w:val="20"/>
        </w:rPr>
        <w:pPrChange w:id="1770" w:author="Ramsés Vázquez Lira" w:date="2020-01-11T19:09:00Z">
          <w:pPr>
            <w:pStyle w:val="Prrafodelista"/>
            <w:numPr>
              <w:numId w:val="35"/>
            </w:numPr>
            <w:spacing w:before="240" w:line="360" w:lineRule="auto"/>
            <w:ind w:hanging="360"/>
            <w:jc w:val="both"/>
          </w:pPr>
        </w:pPrChange>
      </w:pPr>
      <w:r w:rsidRPr="006233CD">
        <w:rPr>
          <w:rFonts w:ascii="Montserrat" w:hAnsi="Montserrat"/>
          <w:sz w:val="20"/>
          <w:szCs w:val="20"/>
        </w:rPr>
        <w:t>Instruir y capacitar</w:t>
      </w:r>
      <w:r w:rsidR="000D4CDF" w:rsidRPr="006233CD">
        <w:rPr>
          <w:rFonts w:ascii="Montserrat" w:hAnsi="Montserrat"/>
          <w:sz w:val="20"/>
          <w:szCs w:val="20"/>
        </w:rPr>
        <w:t xml:space="preserve"> a todo el personal </w:t>
      </w:r>
      <w:r w:rsidRPr="006233CD">
        <w:rPr>
          <w:rFonts w:ascii="Montserrat" w:hAnsi="Montserrat"/>
          <w:sz w:val="20"/>
          <w:szCs w:val="20"/>
        </w:rPr>
        <w:t>convocado por el P</w:t>
      </w:r>
      <w:r w:rsidR="000D4CDF" w:rsidRPr="006233CD">
        <w:rPr>
          <w:rFonts w:ascii="Montserrat" w:hAnsi="Montserrat"/>
          <w:sz w:val="20"/>
          <w:szCs w:val="20"/>
        </w:rPr>
        <w:t xml:space="preserve">restador de </w:t>
      </w:r>
      <w:r w:rsidRPr="006233CD">
        <w:rPr>
          <w:rFonts w:ascii="Montserrat" w:hAnsi="Montserrat"/>
          <w:sz w:val="20"/>
          <w:szCs w:val="20"/>
        </w:rPr>
        <w:t>S</w:t>
      </w:r>
      <w:r w:rsidR="000D4CDF" w:rsidRPr="006233CD">
        <w:rPr>
          <w:rFonts w:ascii="Montserrat" w:hAnsi="Montserrat"/>
          <w:sz w:val="20"/>
          <w:szCs w:val="20"/>
        </w:rPr>
        <w:t>ervicios</w:t>
      </w:r>
      <w:del w:id="1771" w:author="Alan Panda" w:date="2020-01-11T11:27:00Z">
        <w:r w:rsidR="000D4CDF" w:rsidRPr="006233CD" w:rsidDel="00AF402F">
          <w:rPr>
            <w:rFonts w:ascii="Montserrat" w:hAnsi="Montserrat"/>
            <w:sz w:val="20"/>
            <w:szCs w:val="20"/>
          </w:rPr>
          <w:delText xml:space="preserve"> </w:delText>
        </w:r>
        <w:r w:rsidRPr="006233CD" w:rsidDel="00AF402F">
          <w:rPr>
            <w:rFonts w:ascii="Montserrat" w:hAnsi="Montserrat"/>
            <w:sz w:val="20"/>
            <w:szCs w:val="20"/>
          </w:rPr>
          <w:delText>y</w:delText>
        </w:r>
      </w:del>
      <w:r w:rsidRPr="006233CD">
        <w:rPr>
          <w:rFonts w:ascii="Montserrat" w:hAnsi="Montserrat"/>
          <w:sz w:val="20"/>
          <w:szCs w:val="20"/>
        </w:rPr>
        <w:t xml:space="preserve"> </w:t>
      </w:r>
      <w:r w:rsidR="000D4CDF" w:rsidRPr="006233CD">
        <w:rPr>
          <w:rFonts w:ascii="Montserrat" w:hAnsi="Montserrat"/>
          <w:sz w:val="20"/>
          <w:szCs w:val="20"/>
        </w:rPr>
        <w:t xml:space="preserve">que estará involucrado en las actividades </w:t>
      </w:r>
      <w:r w:rsidRPr="006233CD">
        <w:rPr>
          <w:rFonts w:ascii="Montserrat" w:hAnsi="Montserrat"/>
          <w:sz w:val="20"/>
          <w:szCs w:val="20"/>
        </w:rPr>
        <w:t>a realizar</w:t>
      </w:r>
      <w:r w:rsidR="000D4CDF" w:rsidRPr="006233CD">
        <w:rPr>
          <w:rFonts w:ascii="Montserrat" w:hAnsi="Montserrat"/>
          <w:sz w:val="20"/>
          <w:szCs w:val="20"/>
        </w:rPr>
        <w:t xml:space="preserve"> antes, durante y </w:t>
      </w:r>
      <w:r w:rsidRPr="006233CD">
        <w:rPr>
          <w:rFonts w:ascii="Montserrat" w:hAnsi="Montserrat"/>
          <w:sz w:val="20"/>
          <w:szCs w:val="20"/>
        </w:rPr>
        <w:t>después de cada</w:t>
      </w:r>
      <w:r w:rsidR="000D4CDF" w:rsidRPr="006233CD">
        <w:rPr>
          <w:rFonts w:ascii="Montserrat" w:hAnsi="Montserrat"/>
          <w:sz w:val="20"/>
          <w:szCs w:val="20"/>
        </w:rPr>
        <w:t xml:space="preserve"> aplicación, atendiendo </w:t>
      </w:r>
      <w:r w:rsidRPr="006233CD">
        <w:rPr>
          <w:rFonts w:ascii="Montserrat" w:hAnsi="Montserrat"/>
          <w:sz w:val="20"/>
          <w:szCs w:val="20"/>
        </w:rPr>
        <w:t xml:space="preserve">a </w:t>
      </w:r>
      <w:r w:rsidR="000D4CDF" w:rsidRPr="006233CD">
        <w:rPr>
          <w:rFonts w:ascii="Montserrat" w:hAnsi="Montserrat"/>
          <w:sz w:val="20"/>
          <w:szCs w:val="20"/>
        </w:rPr>
        <w:t>las recomendaciones de la USICAMM.</w:t>
      </w:r>
    </w:p>
    <w:p w14:paraId="753D25D6" w14:textId="492F7108" w:rsidR="00896417" w:rsidRPr="006233CD" w:rsidRDefault="000F5C57">
      <w:pPr>
        <w:pStyle w:val="Prrafodelista"/>
        <w:numPr>
          <w:ilvl w:val="0"/>
          <w:numId w:val="33"/>
        </w:numPr>
        <w:tabs>
          <w:tab w:val="left" w:pos="142"/>
        </w:tabs>
        <w:spacing w:line="360" w:lineRule="auto"/>
        <w:ind w:left="0"/>
        <w:jc w:val="both"/>
        <w:rPr>
          <w:rFonts w:ascii="Montserrat" w:hAnsi="Montserrat" w:cs="Arial"/>
          <w:sz w:val="20"/>
          <w:szCs w:val="20"/>
          <w:lang w:val="es-ES_tradnl"/>
        </w:rPr>
        <w:pPrChange w:id="1772" w:author="Ramsés Vázquez Lira" w:date="2020-01-11T19:09:00Z">
          <w:pPr>
            <w:pStyle w:val="Prrafodelista"/>
            <w:numPr>
              <w:numId w:val="33"/>
            </w:numPr>
            <w:spacing w:line="360" w:lineRule="auto"/>
            <w:ind w:hanging="360"/>
            <w:jc w:val="both"/>
          </w:pPr>
        </w:pPrChange>
      </w:pPr>
      <w:r w:rsidRPr="006233CD">
        <w:rPr>
          <w:rFonts w:ascii="Montserrat" w:hAnsi="Montserrat" w:cs="Arial"/>
          <w:bCs/>
          <w:sz w:val="20"/>
          <w:szCs w:val="20"/>
          <w:lang w:val="es-ES_tradnl"/>
        </w:rPr>
        <w:t xml:space="preserve">Garantizar </w:t>
      </w:r>
      <w:r w:rsidR="00896417" w:rsidRPr="006233CD">
        <w:rPr>
          <w:rFonts w:ascii="Montserrat" w:hAnsi="Montserrat" w:cs="Arial"/>
          <w:sz w:val="20"/>
          <w:szCs w:val="20"/>
          <w:lang w:val="es-ES_tradnl"/>
        </w:rPr>
        <w:t>que</w:t>
      </w:r>
      <w:r w:rsidRPr="006233CD">
        <w:rPr>
          <w:rFonts w:ascii="Montserrat" w:hAnsi="Montserrat" w:cs="Arial"/>
          <w:sz w:val="20"/>
          <w:szCs w:val="20"/>
          <w:lang w:val="es-ES_tradnl"/>
        </w:rPr>
        <w:t xml:space="preserve"> en</w:t>
      </w:r>
      <w:r w:rsidR="00896417" w:rsidRPr="006233CD">
        <w:rPr>
          <w:rFonts w:ascii="Montserrat" w:hAnsi="Montserrat" w:cs="Arial"/>
          <w:sz w:val="20"/>
          <w:szCs w:val="20"/>
          <w:lang w:val="es-ES_tradnl"/>
        </w:rPr>
        <w:t xml:space="preserve"> cada sede de aplicación </w:t>
      </w:r>
      <w:r w:rsidRPr="006233CD">
        <w:rPr>
          <w:rFonts w:ascii="Montserrat" w:hAnsi="Montserrat" w:cs="Arial"/>
          <w:sz w:val="20"/>
          <w:szCs w:val="20"/>
          <w:lang w:val="es-ES_tradnl"/>
        </w:rPr>
        <w:t xml:space="preserve">se </w:t>
      </w:r>
      <w:r w:rsidR="00896417" w:rsidRPr="006233CD">
        <w:rPr>
          <w:rFonts w:ascii="Montserrat" w:hAnsi="Montserrat" w:cs="Arial"/>
          <w:sz w:val="20"/>
          <w:szCs w:val="20"/>
          <w:lang w:val="es-ES_tradnl"/>
        </w:rPr>
        <w:t>cuente con la cantidad de aplicadores requeridos</w:t>
      </w:r>
      <w:ins w:id="1773" w:author="Alan Panda" w:date="2020-01-11T11:27:00Z">
        <w:r w:rsidR="00AF402F">
          <w:rPr>
            <w:rFonts w:ascii="Montserrat" w:hAnsi="Montserrat" w:cs="Arial"/>
            <w:sz w:val="20"/>
            <w:szCs w:val="20"/>
            <w:lang w:val="es-ES_tradnl"/>
          </w:rPr>
          <w:t>,</w:t>
        </w:r>
      </w:ins>
      <w:r w:rsidR="00896417" w:rsidRPr="006233CD">
        <w:rPr>
          <w:rFonts w:ascii="Montserrat" w:hAnsi="Montserrat" w:cs="Arial"/>
          <w:sz w:val="20"/>
          <w:szCs w:val="20"/>
          <w:lang w:val="es-ES_tradnl"/>
        </w:rPr>
        <w:t xml:space="preserve"> </w:t>
      </w:r>
      <w:r w:rsidRPr="006233CD">
        <w:rPr>
          <w:rFonts w:ascii="Montserrat" w:hAnsi="Montserrat" w:cs="Arial"/>
          <w:sz w:val="20"/>
          <w:szCs w:val="20"/>
          <w:lang w:val="es-ES_tradnl"/>
        </w:rPr>
        <w:t>de acuerdo con los procesos de selección y los calendarios que a estos correspondan</w:t>
      </w:r>
      <w:r w:rsidR="00896417" w:rsidRPr="006233CD">
        <w:rPr>
          <w:rFonts w:ascii="Montserrat" w:hAnsi="Montserrat" w:cs="Arial"/>
          <w:sz w:val="20"/>
          <w:szCs w:val="20"/>
          <w:lang w:val="es-ES_tradnl"/>
        </w:rPr>
        <w:t>.</w:t>
      </w:r>
    </w:p>
    <w:p w14:paraId="45E16AF8" w14:textId="4E357FEE" w:rsidR="00896417" w:rsidRPr="006233CD" w:rsidRDefault="000F5C57">
      <w:pPr>
        <w:pStyle w:val="Prrafodelista"/>
        <w:numPr>
          <w:ilvl w:val="0"/>
          <w:numId w:val="33"/>
        </w:numPr>
        <w:tabs>
          <w:tab w:val="left" w:pos="142"/>
        </w:tabs>
        <w:spacing w:line="360" w:lineRule="auto"/>
        <w:ind w:left="0"/>
        <w:jc w:val="both"/>
        <w:rPr>
          <w:rFonts w:ascii="Montserrat" w:hAnsi="Montserrat" w:cs="Arial"/>
          <w:sz w:val="20"/>
          <w:szCs w:val="20"/>
          <w:lang w:val="es-ES_tradnl"/>
        </w:rPr>
        <w:pPrChange w:id="1774" w:author="Ramsés Vázquez Lira" w:date="2020-01-11T19:09:00Z">
          <w:pPr>
            <w:pStyle w:val="Prrafodelista"/>
            <w:numPr>
              <w:numId w:val="33"/>
            </w:numPr>
            <w:spacing w:line="360" w:lineRule="auto"/>
            <w:ind w:hanging="360"/>
            <w:jc w:val="both"/>
          </w:pPr>
        </w:pPrChange>
      </w:pPr>
      <w:r w:rsidRPr="006233CD">
        <w:rPr>
          <w:rFonts w:ascii="Montserrat" w:hAnsi="Montserrat" w:cs="Arial"/>
          <w:sz w:val="20"/>
          <w:szCs w:val="20"/>
          <w:lang w:val="es-ES_tradnl"/>
        </w:rPr>
        <w:t>Validar que las sedes de aplicación sean un l</w:t>
      </w:r>
      <w:r w:rsidR="00896417" w:rsidRPr="006233CD">
        <w:rPr>
          <w:rFonts w:ascii="Montserrat" w:hAnsi="Montserrat" w:cs="Arial"/>
          <w:sz w:val="20"/>
          <w:szCs w:val="20"/>
          <w:lang w:val="es-ES_tradnl"/>
        </w:rPr>
        <w:t xml:space="preserve">ugar físico que cuente con la infraestructura y equipamiento requeridos para llevar a cabo la aplicación de los instrumentos de valoración. </w:t>
      </w:r>
    </w:p>
    <w:p w14:paraId="73D1790B" w14:textId="29D2A877" w:rsidR="00896417" w:rsidRPr="006233CD" w:rsidRDefault="000F5C57">
      <w:pPr>
        <w:pStyle w:val="Prrafodelista"/>
        <w:numPr>
          <w:ilvl w:val="0"/>
          <w:numId w:val="33"/>
        </w:numPr>
        <w:tabs>
          <w:tab w:val="left" w:pos="142"/>
        </w:tabs>
        <w:spacing w:line="360" w:lineRule="auto"/>
        <w:ind w:left="0"/>
        <w:jc w:val="both"/>
        <w:rPr>
          <w:rFonts w:ascii="Montserrat" w:hAnsi="Montserrat" w:cs="Arial"/>
          <w:sz w:val="20"/>
          <w:szCs w:val="20"/>
          <w:lang w:val="es-ES_tradnl"/>
        </w:rPr>
        <w:pPrChange w:id="1775" w:author="Ramsés Vázquez Lira" w:date="2020-01-11T19:09:00Z">
          <w:pPr>
            <w:pStyle w:val="Prrafodelista"/>
            <w:numPr>
              <w:numId w:val="33"/>
            </w:numPr>
            <w:spacing w:line="360" w:lineRule="auto"/>
            <w:ind w:hanging="360"/>
            <w:jc w:val="both"/>
          </w:pPr>
        </w:pPrChange>
      </w:pPr>
      <w:r w:rsidRPr="006233CD">
        <w:rPr>
          <w:rFonts w:ascii="Montserrat" w:hAnsi="Montserrat" w:cs="Arial"/>
          <w:bCs/>
          <w:sz w:val="20"/>
          <w:szCs w:val="20"/>
          <w:lang w:val="es-ES_tradnl"/>
        </w:rPr>
        <w:t xml:space="preserve">Desarrollar las estrategias de logística necesarias para garantizar la eficacia de los procesos de aplicación, considerando </w:t>
      </w:r>
      <w:r w:rsidR="00896417" w:rsidRPr="006233CD">
        <w:rPr>
          <w:rFonts w:ascii="Montserrat" w:hAnsi="Montserrat" w:cs="Arial"/>
          <w:sz w:val="20"/>
          <w:szCs w:val="20"/>
          <w:lang w:val="es-ES_tradnl"/>
        </w:rPr>
        <w:t>todas sus fases o etapas, así como los recursos necesarios</w:t>
      </w:r>
      <w:r w:rsidRPr="006233CD">
        <w:rPr>
          <w:rFonts w:ascii="Montserrat" w:hAnsi="Montserrat" w:cs="Arial"/>
          <w:sz w:val="20"/>
          <w:szCs w:val="20"/>
          <w:lang w:val="es-ES_tradnl"/>
        </w:rPr>
        <w:t xml:space="preserve"> y disponibles.</w:t>
      </w:r>
    </w:p>
    <w:p w14:paraId="461D89BD" w14:textId="1346C270" w:rsidR="00896417" w:rsidRDefault="000F5C57">
      <w:pPr>
        <w:pStyle w:val="Prrafodelista"/>
        <w:numPr>
          <w:ilvl w:val="0"/>
          <w:numId w:val="33"/>
        </w:numPr>
        <w:tabs>
          <w:tab w:val="left" w:pos="142"/>
        </w:tabs>
        <w:spacing w:line="360" w:lineRule="auto"/>
        <w:ind w:left="0"/>
        <w:jc w:val="both"/>
        <w:rPr>
          <w:rFonts w:ascii="Montserrat" w:hAnsi="Montserrat" w:cs="Arial"/>
          <w:sz w:val="20"/>
          <w:szCs w:val="20"/>
          <w:lang w:val="es-ES_tradnl"/>
        </w:rPr>
        <w:pPrChange w:id="1776" w:author="Ramsés Vázquez Lira" w:date="2020-01-11T19:09:00Z">
          <w:pPr>
            <w:pStyle w:val="Prrafodelista"/>
            <w:numPr>
              <w:numId w:val="33"/>
            </w:numPr>
            <w:spacing w:line="360" w:lineRule="auto"/>
            <w:ind w:hanging="360"/>
            <w:jc w:val="both"/>
          </w:pPr>
        </w:pPrChange>
      </w:pPr>
      <w:r w:rsidRPr="006233CD">
        <w:rPr>
          <w:rFonts w:ascii="Montserrat" w:hAnsi="Montserrat" w:cs="Arial"/>
          <w:bCs/>
          <w:sz w:val="20"/>
          <w:szCs w:val="20"/>
          <w:lang w:val="es-ES_tradnl"/>
        </w:rPr>
        <w:t>Proporcionar un sistema informático que permita la aplicación de los instrumentos de valoración, entendido como un s</w:t>
      </w:r>
      <w:r w:rsidR="00896417" w:rsidRPr="006233CD">
        <w:rPr>
          <w:rFonts w:ascii="Montserrat" w:hAnsi="Montserrat" w:cs="Arial"/>
          <w:sz w:val="20"/>
          <w:szCs w:val="20"/>
          <w:lang w:val="es-ES_tradnl"/>
        </w:rPr>
        <w:t xml:space="preserve">oftware </w:t>
      </w:r>
      <w:r w:rsidRPr="006233CD">
        <w:rPr>
          <w:rFonts w:ascii="Montserrat" w:hAnsi="Montserrat" w:cs="Arial"/>
          <w:sz w:val="20"/>
          <w:szCs w:val="20"/>
          <w:lang w:val="es-ES_tradnl"/>
        </w:rPr>
        <w:t>desarrollado por el Prestador de Servicios para que cada</w:t>
      </w:r>
      <w:r w:rsidR="00896417" w:rsidRPr="006233CD">
        <w:rPr>
          <w:rFonts w:ascii="Montserrat" w:hAnsi="Montserrat" w:cs="Arial"/>
          <w:sz w:val="20"/>
          <w:szCs w:val="20"/>
          <w:lang w:val="es-ES_tradnl"/>
        </w:rPr>
        <w:t xml:space="preserve"> aspirante</w:t>
      </w:r>
      <w:r w:rsidRPr="006233CD">
        <w:rPr>
          <w:rFonts w:ascii="Montserrat" w:hAnsi="Montserrat" w:cs="Arial"/>
          <w:sz w:val="20"/>
          <w:szCs w:val="20"/>
          <w:lang w:val="es-ES_tradnl"/>
        </w:rPr>
        <w:t xml:space="preserve"> pueda realizar</w:t>
      </w:r>
      <w:r w:rsidR="00896417" w:rsidRPr="006233CD">
        <w:rPr>
          <w:rFonts w:ascii="Montserrat" w:hAnsi="Montserrat" w:cs="Arial"/>
          <w:sz w:val="20"/>
          <w:szCs w:val="20"/>
          <w:lang w:val="es-ES_tradnl"/>
        </w:rPr>
        <w:t xml:space="preserve"> su valoración en la sede de aplicación, </w:t>
      </w:r>
      <w:r w:rsidRPr="006233CD">
        <w:rPr>
          <w:rFonts w:ascii="Montserrat" w:hAnsi="Montserrat" w:cs="Arial"/>
          <w:sz w:val="20"/>
          <w:szCs w:val="20"/>
          <w:lang w:val="es-ES_tradnl"/>
        </w:rPr>
        <w:t>garantizando</w:t>
      </w:r>
      <w:r w:rsidR="00896417" w:rsidRPr="006233CD">
        <w:rPr>
          <w:rFonts w:ascii="Montserrat" w:hAnsi="Montserrat" w:cs="Arial"/>
          <w:sz w:val="20"/>
          <w:szCs w:val="20"/>
          <w:lang w:val="es-ES_tradnl"/>
        </w:rPr>
        <w:t>:</w:t>
      </w:r>
    </w:p>
    <w:p w14:paraId="1C9DEB73" w14:textId="77777777" w:rsidR="008B173C" w:rsidRPr="006233CD" w:rsidRDefault="008B173C">
      <w:pPr>
        <w:pStyle w:val="Prrafodelista"/>
        <w:tabs>
          <w:tab w:val="left" w:pos="142"/>
        </w:tabs>
        <w:spacing w:line="360" w:lineRule="auto"/>
        <w:ind w:left="0"/>
        <w:jc w:val="both"/>
        <w:rPr>
          <w:rFonts w:ascii="Montserrat" w:hAnsi="Montserrat" w:cs="Arial"/>
          <w:sz w:val="20"/>
          <w:szCs w:val="20"/>
          <w:lang w:val="es-ES_tradnl"/>
        </w:rPr>
        <w:pPrChange w:id="1777" w:author="Ramsés Vázquez Lira" w:date="2020-01-11T19:09:00Z">
          <w:pPr>
            <w:pStyle w:val="Prrafodelista"/>
            <w:spacing w:line="360" w:lineRule="auto"/>
            <w:jc w:val="both"/>
          </w:pPr>
        </w:pPrChange>
      </w:pPr>
    </w:p>
    <w:p w14:paraId="763A037B" w14:textId="6D3C55F4" w:rsidR="00896417" w:rsidRPr="006233CD" w:rsidRDefault="00180402">
      <w:pPr>
        <w:pStyle w:val="Prrafodelista"/>
        <w:numPr>
          <w:ilvl w:val="1"/>
          <w:numId w:val="33"/>
        </w:numPr>
        <w:tabs>
          <w:tab w:val="left" w:pos="142"/>
        </w:tabs>
        <w:spacing w:line="360" w:lineRule="auto"/>
        <w:ind w:left="0"/>
        <w:jc w:val="both"/>
        <w:rPr>
          <w:rFonts w:ascii="Montserrat" w:hAnsi="Montserrat" w:cs="Arial"/>
          <w:sz w:val="20"/>
          <w:szCs w:val="20"/>
          <w:lang w:val="es-ES_tradnl"/>
        </w:rPr>
        <w:pPrChange w:id="1778" w:author="Ramsés Vázquez Lira" w:date="2020-01-11T19:09:00Z">
          <w:pPr>
            <w:pStyle w:val="Prrafodelista"/>
            <w:numPr>
              <w:ilvl w:val="1"/>
              <w:numId w:val="33"/>
            </w:numPr>
            <w:spacing w:line="360" w:lineRule="auto"/>
            <w:ind w:left="1440" w:hanging="360"/>
            <w:jc w:val="both"/>
          </w:pPr>
        </w:pPrChange>
      </w:pPr>
      <w:r w:rsidRPr="006233CD">
        <w:rPr>
          <w:rFonts w:ascii="Montserrat" w:hAnsi="Montserrat" w:cs="Arial"/>
          <w:sz w:val="20"/>
          <w:szCs w:val="20"/>
          <w:lang w:val="es-ES_tradnl"/>
        </w:rPr>
        <w:t>Una alta s</w:t>
      </w:r>
      <w:r w:rsidR="00896417" w:rsidRPr="006233CD">
        <w:rPr>
          <w:rFonts w:ascii="Montserrat" w:hAnsi="Montserrat" w:cs="Arial"/>
          <w:sz w:val="20"/>
          <w:szCs w:val="20"/>
          <w:lang w:val="es-ES_tradnl"/>
        </w:rPr>
        <w:t xml:space="preserve">eguridad </w:t>
      </w:r>
      <w:r w:rsidRPr="006233CD">
        <w:rPr>
          <w:rFonts w:ascii="Montserrat" w:hAnsi="Montserrat" w:cs="Arial"/>
          <w:sz w:val="20"/>
          <w:szCs w:val="20"/>
          <w:lang w:val="es-ES_tradnl"/>
        </w:rPr>
        <w:t>para el</w:t>
      </w:r>
      <w:r w:rsidR="00896417" w:rsidRPr="006233CD">
        <w:rPr>
          <w:rFonts w:ascii="Montserrat" w:hAnsi="Montserrat" w:cs="Arial"/>
          <w:sz w:val="20"/>
          <w:szCs w:val="20"/>
          <w:lang w:val="es-ES_tradnl"/>
        </w:rPr>
        <w:t xml:space="preserve"> acceso</w:t>
      </w:r>
      <w:r w:rsidRPr="006233CD">
        <w:rPr>
          <w:rFonts w:ascii="Montserrat" w:hAnsi="Montserrat" w:cs="Arial"/>
          <w:sz w:val="20"/>
          <w:szCs w:val="20"/>
          <w:lang w:val="es-ES_tradnl"/>
        </w:rPr>
        <w:t>, de manera que solamente</w:t>
      </w:r>
      <w:r w:rsidR="00896417" w:rsidRPr="006233CD">
        <w:rPr>
          <w:rFonts w:ascii="Montserrat" w:hAnsi="Montserrat" w:cs="Arial"/>
          <w:sz w:val="20"/>
          <w:szCs w:val="20"/>
          <w:lang w:val="es-ES_tradnl"/>
        </w:rPr>
        <w:t xml:space="preserve"> </w:t>
      </w:r>
      <w:r w:rsidRPr="006233CD">
        <w:rPr>
          <w:rFonts w:ascii="Montserrat" w:hAnsi="Montserrat" w:cs="Arial"/>
          <w:sz w:val="20"/>
          <w:szCs w:val="20"/>
          <w:lang w:val="es-ES_tradnl"/>
        </w:rPr>
        <w:t xml:space="preserve">sea posible </w:t>
      </w:r>
      <w:r w:rsidR="00896417" w:rsidRPr="006233CD">
        <w:rPr>
          <w:rFonts w:ascii="Montserrat" w:hAnsi="Montserrat" w:cs="Arial"/>
          <w:sz w:val="20"/>
          <w:szCs w:val="20"/>
          <w:lang w:val="es-ES_tradnl"/>
        </w:rPr>
        <w:t xml:space="preserve">en el equipo de cómputo en el que ingrese el aspirante con las credenciales asignadas, </w:t>
      </w:r>
    </w:p>
    <w:p w14:paraId="2AA46E23" w14:textId="4AEF2281" w:rsidR="00896417" w:rsidRPr="006233CD" w:rsidRDefault="00896417">
      <w:pPr>
        <w:pStyle w:val="Prrafodelista"/>
        <w:numPr>
          <w:ilvl w:val="1"/>
          <w:numId w:val="33"/>
        </w:numPr>
        <w:tabs>
          <w:tab w:val="left" w:pos="142"/>
        </w:tabs>
        <w:spacing w:line="360" w:lineRule="auto"/>
        <w:ind w:left="0"/>
        <w:jc w:val="both"/>
        <w:rPr>
          <w:rFonts w:ascii="Montserrat" w:hAnsi="Montserrat" w:cs="Arial"/>
          <w:sz w:val="20"/>
          <w:szCs w:val="20"/>
          <w:lang w:val="es-ES_tradnl"/>
        </w:rPr>
        <w:pPrChange w:id="1779" w:author="Ramsés Vázquez Lira" w:date="2020-01-11T19:09:00Z">
          <w:pPr>
            <w:pStyle w:val="Prrafodelista"/>
            <w:numPr>
              <w:ilvl w:val="1"/>
              <w:numId w:val="33"/>
            </w:numPr>
            <w:spacing w:line="360" w:lineRule="auto"/>
            <w:ind w:left="1440" w:hanging="360"/>
            <w:jc w:val="both"/>
          </w:pPr>
        </w:pPrChange>
      </w:pPr>
      <w:r w:rsidRPr="006233CD">
        <w:rPr>
          <w:rFonts w:ascii="Montserrat" w:hAnsi="Montserrat" w:cs="Arial"/>
          <w:sz w:val="20"/>
          <w:szCs w:val="20"/>
          <w:lang w:val="es-ES_tradnl"/>
        </w:rPr>
        <w:t>La transferencia</w:t>
      </w:r>
      <w:r w:rsidR="00180402" w:rsidRPr="006233CD">
        <w:rPr>
          <w:rFonts w:ascii="Montserrat" w:hAnsi="Montserrat" w:cs="Arial"/>
          <w:sz w:val="20"/>
          <w:szCs w:val="20"/>
          <w:lang w:val="es-ES_tradnl"/>
        </w:rPr>
        <w:t xml:space="preserve"> segura</w:t>
      </w:r>
      <w:r w:rsidRPr="006233CD">
        <w:rPr>
          <w:rFonts w:ascii="Montserrat" w:hAnsi="Montserrat" w:cs="Arial"/>
          <w:sz w:val="20"/>
          <w:szCs w:val="20"/>
          <w:lang w:val="es-ES_tradnl"/>
        </w:rPr>
        <w:t xml:space="preserve"> de datos</w:t>
      </w:r>
    </w:p>
    <w:p w14:paraId="0121F049" w14:textId="77777777" w:rsidR="00896417" w:rsidRPr="006233CD" w:rsidRDefault="00896417">
      <w:pPr>
        <w:pStyle w:val="Prrafodelista"/>
        <w:numPr>
          <w:ilvl w:val="1"/>
          <w:numId w:val="33"/>
        </w:numPr>
        <w:tabs>
          <w:tab w:val="left" w:pos="142"/>
        </w:tabs>
        <w:spacing w:line="360" w:lineRule="auto"/>
        <w:ind w:left="0"/>
        <w:jc w:val="both"/>
        <w:rPr>
          <w:rFonts w:ascii="Montserrat" w:hAnsi="Montserrat" w:cs="Arial"/>
          <w:sz w:val="20"/>
          <w:szCs w:val="20"/>
          <w:lang w:val="es-ES_tradnl"/>
        </w:rPr>
        <w:pPrChange w:id="1780" w:author="Ramsés Vázquez Lira" w:date="2020-01-11T19:09:00Z">
          <w:pPr>
            <w:pStyle w:val="Prrafodelista"/>
            <w:numPr>
              <w:ilvl w:val="1"/>
              <w:numId w:val="33"/>
            </w:numPr>
            <w:spacing w:line="360" w:lineRule="auto"/>
            <w:ind w:left="1440" w:hanging="360"/>
            <w:jc w:val="both"/>
          </w:pPr>
        </w:pPrChange>
      </w:pPr>
      <w:r w:rsidRPr="006233CD">
        <w:rPr>
          <w:rFonts w:ascii="Montserrat" w:hAnsi="Montserrat" w:cs="Arial"/>
          <w:sz w:val="20"/>
          <w:szCs w:val="20"/>
          <w:lang w:val="es-ES_tradnl"/>
        </w:rPr>
        <w:t>La consistencia, integridad y resguardo de las respuestas de los aspirantes.</w:t>
      </w:r>
    </w:p>
    <w:p w14:paraId="0E0BE382" w14:textId="715E6D6C" w:rsidR="00896417" w:rsidRDefault="00896417">
      <w:pPr>
        <w:pStyle w:val="Prrafodelista"/>
        <w:numPr>
          <w:ilvl w:val="1"/>
          <w:numId w:val="33"/>
        </w:numPr>
        <w:tabs>
          <w:tab w:val="left" w:pos="142"/>
        </w:tabs>
        <w:spacing w:line="360" w:lineRule="auto"/>
        <w:ind w:left="0"/>
        <w:jc w:val="both"/>
        <w:rPr>
          <w:rFonts w:ascii="Montserrat" w:hAnsi="Montserrat" w:cs="Arial"/>
          <w:sz w:val="20"/>
          <w:szCs w:val="20"/>
          <w:lang w:val="es-ES_tradnl"/>
        </w:rPr>
        <w:pPrChange w:id="1781" w:author="Ramsés Vázquez Lira" w:date="2020-01-11T19:09:00Z">
          <w:pPr>
            <w:pStyle w:val="Prrafodelista"/>
            <w:numPr>
              <w:ilvl w:val="1"/>
              <w:numId w:val="33"/>
            </w:numPr>
            <w:spacing w:line="360" w:lineRule="auto"/>
            <w:ind w:left="1440" w:hanging="360"/>
            <w:jc w:val="both"/>
          </w:pPr>
        </w:pPrChange>
      </w:pPr>
      <w:r w:rsidRPr="006233CD">
        <w:rPr>
          <w:rFonts w:ascii="Montserrat" w:hAnsi="Montserrat" w:cs="Arial"/>
          <w:sz w:val="20"/>
          <w:szCs w:val="20"/>
          <w:lang w:val="es-ES_tradnl"/>
        </w:rPr>
        <w:t xml:space="preserve">La capacidad de soportar un estimado de 25,000 aspirantes en cada día de aplicación, conectados de manera simultánea e ininterrumpida. </w:t>
      </w:r>
    </w:p>
    <w:p w14:paraId="4E98AF7C" w14:textId="77777777" w:rsidR="008B173C" w:rsidRPr="006233CD" w:rsidRDefault="008B173C">
      <w:pPr>
        <w:pStyle w:val="Prrafodelista"/>
        <w:tabs>
          <w:tab w:val="left" w:pos="142"/>
        </w:tabs>
        <w:spacing w:line="360" w:lineRule="auto"/>
        <w:ind w:left="0"/>
        <w:jc w:val="both"/>
        <w:rPr>
          <w:rFonts w:ascii="Montserrat" w:hAnsi="Montserrat" w:cs="Arial"/>
          <w:sz w:val="20"/>
          <w:szCs w:val="20"/>
          <w:lang w:val="es-ES_tradnl"/>
        </w:rPr>
        <w:pPrChange w:id="1782" w:author="Ramsés Vázquez Lira" w:date="2020-01-11T19:09:00Z">
          <w:pPr>
            <w:pStyle w:val="Prrafodelista"/>
            <w:spacing w:line="360" w:lineRule="auto"/>
            <w:ind w:left="1440"/>
            <w:jc w:val="both"/>
          </w:pPr>
        </w:pPrChange>
      </w:pPr>
    </w:p>
    <w:p w14:paraId="7923B489" w14:textId="2141A971" w:rsidR="00896417" w:rsidRPr="006233CD" w:rsidRDefault="000F5C57">
      <w:pPr>
        <w:pStyle w:val="Prrafodelista"/>
        <w:numPr>
          <w:ilvl w:val="0"/>
          <w:numId w:val="36"/>
        </w:numPr>
        <w:tabs>
          <w:tab w:val="left" w:pos="142"/>
        </w:tabs>
        <w:spacing w:line="360" w:lineRule="auto"/>
        <w:ind w:left="0"/>
        <w:jc w:val="both"/>
        <w:rPr>
          <w:rFonts w:ascii="Montserrat" w:hAnsi="Montserrat" w:cs="Arial"/>
          <w:sz w:val="20"/>
          <w:szCs w:val="20"/>
        </w:rPr>
        <w:pPrChange w:id="1783" w:author="Ramsés Vázquez Lira" w:date="2020-01-11T19:09:00Z">
          <w:pPr>
            <w:pStyle w:val="Prrafodelista"/>
            <w:numPr>
              <w:numId w:val="36"/>
            </w:numPr>
            <w:spacing w:line="360" w:lineRule="auto"/>
            <w:ind w:hanging="360"/>
            <w:jc w:val="both"/>
          </w:pPr>
        </w:pPrChange>
      </w:pPr>
      <w:r w:rsidRPr="006233CD">
        <w:rPr>
          <w:rFonts w:ascii="Montserrat" w:hAnsi="Montserrat" w:cs="Arial"/>
          <w:bCs/>
          <w:sz w:val="20"/>
          <w:szCs w:val="20"/>
          <w:lang w:val="es-ES_tradnl"/>
        </w:rPr>
        <w:t xml:space="preserve">Preparar los materiales en línea. </w:t>
      </w:r>
      <w:r w:rsidR="00896417" w:rsidRPr="006233CD">
        <w:rPr>
          <w:rFonts w:ascii="Montserrat" w:hAnsi="Montserrat" w:cs="Arial"/>
          <w:sz w:val="20"/>
          <w:szCs w:val="20"/>
          <w:lang w:val="es-ES_tradnl"/>
        </w:rPr>
        <w:t xml:space="preserve">El </w:t>
      </w:r>
      <w:r w:rsidR="00180402" w:rsidRPr="006233CD">
        <w:rPr>
          <w:rFonts w:ascii="Montserrat" w:hAnsi="Montserrat" w:cs="Arial"/>
          <w:sz w:val="20"/>
          <w:szCs w:val="20"/>
          <w:lang w:val="es-ES_tradnl"/>
        </w:rPr>
        <w:t>P</w:t>
      </w:r>
      <w:r w:rsidR="00896417" w:rsidRPr="006233CD">
        <w:rPr>
          <w:rFonts w:ascii="Montserrat" w:hAnsi="Montserrat" w:cs="Arial"/>
          <w:sz w:val="20"/>
          <w:szCs w:val="20"/>
          <w:lang w:val="es-ES_tradnl"/>
        </w:rPr>
        <w:t xml:space="preserve">restador de </w:t>
      </w:r>
      <w:r w:rsidR="00180402" w:rsidRPr="006233CD">
        <w:rPr>
          <w:rFonts w:ascii="Montserrat" w:hAnsi="Montserrat" w:cs="Arial"/>
          <w:sz w:val="20"/>
          <w:szCs w:val="20"/>
          <w:lang w:val="es-ES_tradnl"/>
        </w:rPr>
        <w:t>S</w:t>
      </w:r>
      <w:r w:rsidR="00896417" w:rsidRPr="006233CD">
        <w:rPr>
          <w:rFonts w:ascii="Montserrat" w:hAnsi="Montserrat" w:cs="Arial"/>
          <w:sz w:val="20"/>
          <w:szCs w:val="20"/>
          <w:lang w:val="es-ES_tradnl"/>
        </w:rPr>
        <w:t xml:space="preserve">ervicios debe asegurarse </w:t>
      </w:r>
      <w:r w:rsidR="00896417" w:rsidRPr="006233CD">
        <w:rPr>
          <w:rFonts w:ascii="Montserrat" w:hAnsi="Montserrat" w:cs="Arial"/>
          <w:sz w:val="20"/>
          <w:szCs w:val="20"/>
        </w:rPr>
        <w:t xml:space="preserve">de que todas las funciones del sistema informático para aplicar los instrumentos de valoración estén operando correctamente, que se registren las respuestas de las personas que contestan el instrumento y que no haya otros sistemas </w:t>
      </w:r>
      <w:r w:rsidR="00896417" w:rsidRPr="006233CD">
        <w:rPr>
          <w:rFonts w:ascii="Montserrat" w:hAnsi="Montserrat" w:cs="Arial"/>
          <w:sz w:val="20"/>
          <w:szCs w:val="20"/>
        </w:rPr>
        <w:lastRenderedPageBreak/>
        <w:t>informáticos o dispositivos electrónicos habilitados en el equipo de cómputo que pudieran interferir en su administración o extraer información de los instrumentos de valoración.</w:t>
      </w:r>
    </w:p>
    <w:p w14:paraId="69D1EDF5" w14:textId="2C31D56C" w:rsidR="00896417" w:rsidRPr="006233CD" w:rsidRDefault="000F5C57">
      <w:pPr>
        <w:pStyle w:val="Prrafodelista"/>
        <w:numPr>
          <w:ilvl w:val="0"/>
          <w:numId w:val="36"/>
        </w:numPr>
        <w:tabs>
          <w:tab w:val="left" w:pos="142"/>
        </w:tabs>
        <w:spacing w:line="360" w:lineRule="auto"/>
        <w:ind w:left="0"/>
        <w:jc w:val="both"/>
        <w:rPr>
          <w:rFonts w:ascii="Montserrat" w:hAnsi="Montserrat" w:cs="Arial"/>
          <w:sz w:val="20"/>
          <w:szCs w:val="20"/>
        </w:rPr>
        <w:pPrChange w:id="1784" w:author="Ramsés Vázquez Lira" w:date="2020-01-11T19:09:00Z">
          <w:pPr>
            <w:pStyle w:val="Prrafodelista"/>
            <w:numPr>
              <w:numId w:val="36"/>
            </w:numPr>
            <w:spacing w:line="360" w:lineRule="auto"/>
            <w:ind w:hanging="360"/>
            <w:jc w:val="both"/>
          </w:pPr>
        </w:pPrChange>
      </w:pPr>
      <w:r w:rsidRPr="006233CD">
        <w:rPr>
          <w:rFonts w:ascii="Montserrat" w:hAnsi="Montserrat" w:cs="Arial"/>
          <w:bCs/>
          <w:sz w:val="20"/>
          <w:szCs w:val="20"/>
          <w:lang w:val="es-ES_tradnl"/>
        </w:rPr>
        <w:t xml:space="preserve">Preparar los materiales impresos, asegurando que </w:t>
      </w:r>
      <w:r w:rsidR="00896417" w:rsidRPr="006233CD">
        <w:rPr>
          <w:rFonts w:ascii="Montserrat" w:hAnsi="Montserrat" w:cs="Arial"/>
          <w:sz w:val="20"/>
          <w:szCs w:val="20"/>
          <w:lang w:val="es-ES_tradnl"/>
        </w:rPr>
        <w:t>los aplicadores cuenten con las listas de asistencia y los formatos requeridos para dar seguimiento a la aplicación.</w:t>
      </w:r>
    </w:p>
    <w:p w14:paraId="35A2ADBD" w14:textId="75D9249D" w:rsidR="00896417" w:rsidRPr="006233CD" w:rsidRDefault="000F5C57">
      <w:pPr>
        <w:pStyle w:val="Prrafodelista"/>
        <w:numPr>
          <w:ilvl w:val="0"/>
          <w:numId w:val="36"/>
        </w:numPr>
        <w:tabs>
          <w:tab w:val="left" w:pos="142"/>
        </w:tabs>
        <w:spacing w:after="0" w:line="360" w:lineRule="auto"/>
        <w:ind w:left="0"/>
        <w:jc w:val="both"/>
        <w:rPr>
          <w:rFonts w:ascii="Montserrat" w:hAnsi="Montserrat" w:cs="Arial"/>
          <w:sz w:val="20"/>
          <w:szCs w:val="20"/>
          <w:lang w:val="es-ES_tradnl"/>
        </w:rPr>
        <w:pPrChange w:id="1785" w:author="Ramsés Vázquez Lira" w:date="2020-01-11T19:09:00Z">
          <w:pPr>
            <w:pStyle w:val="Prrafodelista"/>
            <w:numPr>
              <w:numId w:val="36"/>
            </w:numPr>
            <w:spacing w:after="0" w:line="360" w:lineRule="auto"/>
            <w:ind w:hanging="360"/>
            <w:jc w:val="both"/>
          </w:pPr>
        </w:pPrChange>
      </w:pPr>
      <w:r w:rsidRPr="006233CD">
        <w:rPr>
          <w:rFonts w:ascii="Montserrat" w:hAnsi="Montserrat" w:cs="Arial"/>
          <w:bCs/>
          <w:sz w:val="20"/>
          <w:szCs w:val="20"/>
        </w:rPr>
        <w:t xml:space="preserve">Coordinar y </w:t>
      </w:r>
      <w:r w:rsidRPr="006233CD">
        <w:rPr>
          <w:rFonts w:ascii="Montserrat" w:hAnsi="Montserrat" w:cs="Arial"/>
          <w:bCs/>
          <w:sz w:val="20"/>
          <w:szCs w:val="20"/>
          <w:lang w:val="es-ES_tradnl"/>
        </w:rPr>
        <w:t>supervisar la ejecución de los procesos de</w:t>
      </w:r>
      <w:r w:rsidR="00896417" w:rsidRPr="006233CD">
        <w:rPr>
          <w:rFonts w:ascii="Montserrat" w:hAnsi="Montserrat" w:cs="Arial"/>
          <w:sz w:val="20"/>
          <w:szCs w:val="20"/>
          <w:lang w:val="es-ES_tradnl"/>
        </w:rPr>
        <w:t xml:space="preserve"> aplicación de los instrumentos de valoración, </w:t>
      </w:r>
      <w:r w:rsidRPr="006233CD">
        <w:rPr>
          <w:rFonts w:ascii="Montserrat" w:hAnsi="Montserrat" w:cs="Arial"/>
          <w:sz w:val="20"/>
          <w:szCs w:val="20"/>
        </w:rPr>
        <w:t>garantizando</w:t>
      </w:r>
      <w:r w:rsidR="00896417" w:rsidRPr="006233CD">
        <w:rPr>
          <w:rFonts w:ascii="Montserrat" w:hAnsi="Montserrat" w:cs="Arial"/>
          <w:sz w:val="20"/>
          <w:szCs w:val="20"/>
        </w:rPr>
        <w:t xml:space="preserve"> la implementación de mecanismos de resguardo y seguridad tanto de los instrumentos como de las respuestas de los aspirantes.</w:t>
      </w:r>
    </w:p>
    <w:p w14:paraId="3CF00E6B" w14:textId="77777777" w:rsidR="00896417" w:rsidRPr="006233CD" w:rsidRDefault="00896417">
      <w:pPr>
        <w:tabs>
          <w:tab w:val="left" w:pos="142"/>
        </w:tabs>
        <w:spacing w:after="0" w:line="360" w:lineRule="auto"/>
        <w:jc w:val="both"/>
        <w:rPr>
          <w:rFonts w:ascii="Montserrat" w:hAnsi="Montserrat" w:cs="Arial"/>
          <w:sz w:val="20"/>
          <w:szCs w:val="20"/>
          <w:lang w:val="es-ES_tradnl"/>
        </w:rPr>
        <w:pPrChange w:id="1786" w:author="Ramsés Vázquez Lira" w:date="2020-01-11T19:09:00Z">
          <w:pPr>
            <w:spacing w:after="0" w:line="360" w:lineRule="auto"/>
            <w:jc w:val="both"/>
          </w:pPr>
        </w:pPrChange>
      </w:pPr>
    </w:p>
    <w:p w14:paraId="6065E1C8" w14:textId="6DF871C1" w:rsidR="00896417" w:rsidRPr="006233CD" w:rsidRDefault="00180402">
      <w:pPr>
        <w:tabs>
          <w:tab w:val="left" w:pos="142"/>
        </w:tabs>
        <w:spacing w:after="0" w:line="360" w:lineRule="auto"/>
        <w:jc w:val="both"/>
        <w:rPr>
          <w:rFonts w:ascii="Montserrat" w:hAnsi="Montserrat" w:cs="Arial"/>
          <w:sz w:val="20"/>
          <w:szCs w:val="20"/>
        </w:rPr>
        <w:pPrChange w:id="1787" w:author="Ramsés Vázquez Lira" w:date="2020-01-11T19:09:00Z">
          <w:pPr>
            <w:spacing w:after="0" w:line="360" w:lineRule="auto"/>
            <w:jc w:val="both"/>
          </w:pPr>
        </w:pPrChange>
      </w:pPr>
      <w:r w:rsidRPr="006233CD">
        <w:rPr>
          <w:rFonts w:ascii="Montserrat" w:hAnsi="Montserrat" w:cs="Arial"/>
          <w:sz w:val="20"/>
          <w:szCs w:val="20"/>
        </w:rPr>
        <w:t xml:space="preserve">Todas estas actividades se consideran necesarias </w:t>
      </w:r>
      <w:r w:rsidR="00896417" w:rsidRPr="006233CD">
        <w:rPr>
          <w:rFonts w:ascii="Montserrat" w:hAnsi="Montserrat" w:cs="Arial"/>
          <w:sz w:val="20"/>
          <w:szCs w:val="20"/>
        </w:rPr>
        <w:t xml:space="preserve">para </w:t>
      </w:r>
      <w:r w:rsidRPr="006233CD">
        <w:rPr>
          <w:rFonts w:ascii="Montserrat" w:hAnsi="Montserrat" w:cs="Arial"/>
          <w:sz w:val="20"/>
          <w:szCs w:val="20"/>
        </w:rPr>
        <w:t xml:space="preserve">garantizar </w:t>
      </w:r>
      <w:r w:rsidR="00896417" w:rsidRPr="006233CD">
        <w:rPr>
          <w:rFonts w:ascii="Montserrat" w:hAnsi="Montserrat" w:cs="Arial"/>
          <w:sz w:val="20"/>
          <w:szCs w:val="20"/>
        </w:rPr>
        <w:t xml:space="preserve">que los aspirantes </w:t>
      </w:r>
      <w:r w:rsidRPr="006233CD">
        <w:rPr>
          <w:rFonts w:ascii="Montserrat" w:hAnsi="Montserrat" w:cs="Arial"/>
          <w:sz w:val="20"/>
          <w:szCs w:val="20"/>
        </w:rPr>
        <w:t>presenten su</w:t>
      </w:r>
      <w:r w:rsidR="00896417" w:rsidRPr="006233CD">
        <w:rPr>
          <w:rFonts w:ascii="Montserrat" w:hAnsi="Montserrat" w:cs="Arial"/>
          <w:sz w:val="20"/>
          <w:szCs w:val="20"/>
        </w:rPr>
        <w:t xml:space="preserve"> aplicación en condiciones controladas, estandarizadas, óptimas y equitativas, contribuyendo al logro de la validez y la confiabilidad </w:t>
      </w:r>
      <w:r w:rsidRPr="006233CD">
        <w:rPr>
          <w:rFonts w:ascii="Montserrat" w:hAnsi="Montserrat" w:cs="Arial"/>
          <w:sz w:val="20"/>
          <w:szCs w:val="20"/>
        </w:rPr>
        <w:t>de</w:t>
      </w:r>
      <w:r w:rsidR="00896417" w:rsidRPr="006233CD">
        <w:rPr>
          <w:rFonts w:ascii="Montserrat" w:hAnsi="Montserrat" w:cs="Arial"/>
          <w:sz w:val="20"/>
          <w:szCs w:val="20"/>
        </w:rPr>
        <w:t xml:space="preserve"> los resultados </w:t>
      </w:r>
      <w:r w:rsidRPr="006233CD">
        <w:rPr>
          <w:rFonts w:ascii="Montserrat" w:hAnsi="Montserrat" w:cs="Arial"/>
          <w:sz w:val="20"/>
          <w:szCs w:val="20"/>
        </w:rPr>
        <w:t>a obtener en los distintos</w:t>
      </w:r>
      <w:r w:rsidR="00896417" w:rsidRPr="006233CD">
        <w:rPr>
          <w:rFonts w:ascii="Montserrat" w:hAnsi="Montserrat" w:cs="Arial"/>
          <w:sz w:val="20"/>
          <w:szCs w:val="20"/>
        </w:rPr>
        <w:t xml:space="preserve"> instrumento</w:t>
      </w:r>
      <w:r w:rsidRPr="006233CD">
        <w:rPr>
          <w:rFonts w:ascii="Montserrat" w:hAnsi="Montserrat" w:cs="Arial"/>
          <w:sz w:val="20"/>
          <w:szCs w:val="20"/>
        </w:rPr>
        <w:t>s</w:t>
      </w:r>
      <w:r w:rsidR="00896417" w:rsidRPr="006233CD">
        <w:rPr>
          <w:rFonts w:ascii="Montserrat" w:hAnsi="Montserrat" w:cs="Arial"/>
          <w:sz w:val="20"/>
          <w:szCs w:val="20"/>
        </w:rPr>
        <w:t xml:space="preserve"> de valoración.</w:t>
      </w:r>
    </w:p>
    <w:p w14:paraId="3F93975D" w14:textId="77777777" w:rsidR="00896417" w:rsidRPr="006233CD" w:rsidRDefault="00896417">
      <w:pPr>
        <w:tabs>
          <w:tab w:val="left" w:pos="142"/>
        </w:tabs>
        <w:spacing w:after="0" w:line="360" w:lineRule="auto"/>
        <w:jc w:val="both"/>
        <w:rPr>
          <w:rFonts w:ascii="Montserrat" w:hAnsi="Montserrat" w:cs="Arial"/>
          <w:sz w:val="20"/>
          <w:szCs w:val="20"/>
          <w:lang w:val="es-ES_tradnl"/>
        </w:rPr>
        <w:pPrChange w:id="1788" w:author="Ramsés Vázquez Lira" w:date="2020-01-11T19:09:00Z">
          <w:pPr>
            <w:spacing w:after="0" w:line="360" w:lineRule="auto"/>
            <w:jc w:val="both"/>
          </w:pPr>
        </w:pPrChange>
      </w:pPr>
    </w:p>
    <w:p w14:paraId="16CE8CAD" w14:textId="7890776D" w:rsidR="00896417" w:rsidRPr="006233CD" w:rsidRDefault="00896417">
      <w:pPr>
        <w:tabs>
          <w:tab w:val="left" w:pos="142"/>
        </w:tabs>
        <w:spacing w:after="0" w:line="360" w:lineRule="auto"/>
        <w:jc w:val="both"/>
        <w:rPr>
          <w:rFonts w:ascii="Montserrat" w:hAnsi="Montserrat"/>
          <w:sz w:val="20"/>
          <w:szCs w:val="20"/>
        </w:rPr>
        <w:pPrChange w:id="1789" w:author="Ramsés Vázquez Lira" w:date="2020-01-11T19:09:00Z">
          <w:pPr>
            <w:spacing w:after="0" w:line="360" w:lineRule="auto"/>
            <w:jc w:val="both"/>
          </w:pPr>
        </w:pPrChange>
      </w:pPr>
      <w:r w:rsidRPr="006233CD">
        <w:rPr>
          <w:rFonts w:ascii="Montserrat" w:hAnsi="Montserrat" w:cs="Arial"/>
          <w:sz w:val="20"/>
          <w:szCs w:val="20"/>
          <w:lang w:val="es-ES_tradnl"/>
        </w:rPr>
        <w:t xml:space="preserve">La aplicación de los instrumentos de valoración se realizará </w:t>
      </w:r>
      <w:r w:rsidRPr="006233CD">
        <w:rPr>
          <w:rFonts w:ascii="Montserrat" w:hAnsi="Montserrat" w:cs="Arial"/>
          <w:b/>
          <w:sz w:val="20"/>
          <w:szCs w:val="20"/>
          <w:lang w:val="es-ES_tradnl"/>
        </w:rPr>
        <w:t>en línea</w:t>
      </w:r>
      <w:r w:rsidRPr="006233CD">
        <w:rPr>
          <w:rFonts w:ascii="Montserrat" w:hAnsi="Montserrat" w:cs="Arial"/>
          <w:sz w:val="20"/>
          <w:szCs w:val="20"/>
          <w:lang w:val="es-ES_tradnl"/>
        </w:rPr>
        <w:t xml:space="preserve"> en diferentes sedes distribuidas</w:t>
      </w:r>
      <w:r w:rsidR="00180402" w:rsidRPr="006233CD">
        <w:rPr>
          <w:rFonts w:ascii="Montserrat" w:hAnsi="Montserrat" w:cs="Arial"/>
          <w:sz w:val="20"/>
          <w:szCs w:val="20"/>
          <w:lang w:val="es-ES_tradnl"/>
        </w:rPr>
        <w:t xml:space="preserve"> a lo largo de las distintas</w:t>
      </w:r>
      <w:r w:rsidRPr="006233CD">
        <w:rPr>
          <w:rFonts w:ascii="Montserrat" w:hAnsi="Montserrat" w:cs="Arial"/>
          <w:sz w:val="20"/>
          <w:szCs w:val="20"/>
          <w:lang w:val="es-ES_tradnl"/>
        </w:rPr>
        <w:t xml:space="preserve"> entidades federativas, </w:t>
      </w:r>
      <w:r w:rsidR="00180402" w:rsidRPr="006233CD">
        <w:rPr>
          <w:rFonts w:ascii="Montserrat" w:hAnsi="Montserrat" w:cs="Arial"/>
          <w:sz w:val="20"/>
          <w:szCs w:val="20"/>
          <w:lang w:val="es-ES_tradnl"/>
        </w:rPr>
        <w:t xml:space="preserve">de acuerdo con </w:t>
      </w:r>
      <w:r w:rsidRPr="006233CD">
        <w:rPr>
          <w:rFonts w:ascii="Montserrat" w:hAnsi="Montserrat" w:cs="Arial"/>
          <w:sz w:val="20"/>
          <w:szCs w:val="20"/>
          <w:lang w:val="es-ES_tradnl"/>
        </w:rPr>
        <w:t xml:space="preserve">las fechas señaladas en el </w:t>
      </w:r>
      <w:r w:rsidRPr="006233CD">
        <w:rPr>
          <w:rFonts w:ascii="Montserrat" w:hAnsi="Montserrat"/>
          <w:sz w:val="20"/>
          <w:szCs w:val="20"/>
        </w:rPr>
        <w:t xml:space="preserve">Calendario del Sistema para la Carrera de las Maestras y los Maestros emitido y publicado por la </w:t>
      </w:r>
      <w:r w:rsidRPr="006233CD">
        <w:rPr>
          <w:rFonts w:ascii="Montserrat" w:hAnsi="Montserrat" w:cs="Arial"/>
          <w:sz w:val="20"/>
          <w:szCs w:val="20"/>
          <w:lang w:val="es-ES_tradnl"/>
        </w:rPr>
        <w:t>USICAMM</w:t>
      </w:r>
      <w:r w:rsidRPr="006233CD">
        <w:rPr>
          <w:rFonts w:ascii="Montserrat" w:hAnsi="Montserrat"/>
          <w:sz w:val="20"/>
          <w:szCs w:val="20"/>
        </w:rPr>
        <w:t>.</w:t>
      </w:r>
    </w:p>
    <w:p w14:paraId="0CF79474" w14:textId="77777777" w:rsidR="00896417" w:rsidRPr="006233CD" w:rsidRDefault="00896417">
      <w:pPr>
        <w:tabs>
          <w:tab w:val="left" w:pos="142"/>
        </w:tabs>
        <w:spacing w:after="0" w:line="360" w:lineRule="auto"/>
        <w:jc w:val="both"/>
        <w:rPr>
          <w:rFonts w:ascii="Montserrat" w:hAnsi="Montserrat"/>
          <w:sz w:val="20"/>
          <w:szCs w:val="20"/>
        </w:rPr>
        <w:pPrChange w:id="1790" w:author="Ramsés Vázquez Lira" w:date="2020-01-11T19:09:00Z">
          <w:pPr>
            <w:spacing w:after="0" w:line="360" w:lineRule="auto"/>
            <w:jc w:val="both"/>
          </w:pPr>
        </w:pPrChange>
      </w:pPr>
    </w:p>
    <w:p w14:paraId="3E9D1E14" w14:textId="651F1E80" w:rsidR="00180402" w:rsidRPr="006233CD" w:rsidRDefault="00896417">
      <w:pPr>
        <w:tabs>
          <w:tab w:val="left" w:pos="142"/>
        </w:tabs>
        <w:spacing w:after="0" w:line="360" w:lineRule="auto"/>
        <w:jc w:val="both"/>
        <w:rPr>
          <w:rFonts w:ascii="Montserrat" w:hAnsi="Montserrat" w:cs="Arial"/>
          <w:sz w:val="20"/>
          <w:szCs w:val="20"/>
          <w:lang w:val="es-ES_tradnl"/>
        </w:rPr>
        <w:pPrChange w:id="1791" w:author="Ramsés Vázquez Lira" w:date="2020-01-11T19:09:00Z">
          <w:pPr>
            <w:spacing w:after="0" w:line="360" w:lineRule="auto"/>
            <w:jc w:val="both"/>
          </w:pPr>
        </w:pPrChange>
      </w:pPr>
      <w:r w:rsidRPr="006233CD">
        <w:rPr>
          <w:rFonts w:ascii="Montserrat" w:hAnsi="Montserrat" w:cs="Arial"/>
          <w:sz w:val="20"/>
          <w:szCs w:val="20"/>
        </w:rPr>
        <w:t>La modalidad en línea se refiere a la aplicación simultánea de los instrumentos de valoración a cada uno de los aspirantes, en las sedes de aplicación registradas, por medio del hardware proporcionado en la sede y de los nodos o software determinado</w:t>
      </w:r>
      <w:r w:rsidR="00180402" w:rsidRPr="006233CD">
        <w:rPr>
          <w:rFonts w:ascii="Montserrat" w:hAnsi="Montserrat" w:cs="Arial"/>
          <w:sz w:val="20"/>
          <w:szCs w:val="20"/>
        </w:rPr>
        <w:t>s</w:t>
      </w:r>
      <w:r w:rsidRPr="006233CD">
        <w:rPr>
          <w:rFonts w:ascii="Montserrat" w:hAnsi="Montserrat" w:cs="Arial"/>
          <w:sz w:val="20"/>
          <w:szCs w:val="20"/>
        </w:rPr>
        <w:t xml:space="preserve"> por el proveedor del servicio.</w:t>
      </w:r>
      <w:r w:rsidR="00180402" w:rsidRPr="006233CD">
        <w:rPr>
          <w:rFonts w:ascii="Montserrat" w:hAnsi="Montserrat" w:cs="Arial"/>
          <w:sz w:val="20"/>
          <w:szCs w:val="20"/>
        </w:rPr>
        <w:t xml:space="preserve"> En la tabla 4 se muestran datos correspondientes a los procesos de Ingreso y Promoción en Educación Básica y Media Superior realizados en el ciclo escolar anterior, a manera de referencia acerca de las necesidades a cubrir en las aplicaciones posteriores.</w:t>
      </w:r>
    </w:p>
    <w:p w14:paraId="2C97AC86" w14:textId="77777777" w:rsidR="00180402" w:rsidRPr="006233CD" w:rsidRDefault="00180402">
      <w:pPr>
        <w:pStyle w:val="Prrafodelista"/>
        <w:tabs>
          <w:tab w:val="left" w:pos="142"/>
        </w:tabs>
        <w:spacing w:after="0" w:line="360" w:lineRule="auto"/>
        <w:ind w:left="0"/>
        <w:jc w:val="both"/>
        <w:rPr>
          <w:rFonts w:ascii="Montserrat" w:hAnsi="Montserrat" w:cs="Arial"/>
          <w:sz w:val="20"/>
          <w:szCs w:val="20"/>
        </w:rPr>
        <w:pPrChange w:id="1792" w:author="Ramsés Vázquez Lira" w:date="2020-01-11T19:09:00Z">
          <w:pPr>
            <w:pStyle w:val="Prrafodelista"/>
            <w:spacing w:after="0" w:line="360" w:lineRule="auto"/>
            <w:ind w:left="142"/>
            <w:jc w:val="both"/>
          </w:pPr>
        </w:pPrChange>
      </w:pPr>
    </w:p>
    <w:p w14:paraId="51C2608D" w14:textId="77777777" w:rsidR="00180402" w:rsidRPr="006233CD" w:rsidRDefault="00180402">
      <w:pPr>
        <w:tabs>
          <w:tab w:val="left" w:pos="142"/>
        </w:tabs>
        <w:spacing w:after="0" w:line="240" w:lineRule="auto"/>
        <w:jc w:val="both"/>
        <w:rPr>
          <w:rFonts w:ascii="Montserrat" w:hAnsi="Montserrat" w:cs="Arial"/>
          <w:b/>
          <w:sz w:val="20"/>
          <w:szCs w:val="20"/>
        </w:rPr>
        <w:pPrChange w:id="1793" w:author="Ramsés Vázquez Lira" w:date="2020-01-11T19:09:00Z">
          <w:pPr>
            <w:spacing w:after="0" w:line="240" w:lineRule="auto"/>
            <w:jc w:val="both"/>
          </w:pPr>
        </w:pPrChange>
      </w:pPr>
    </w:p>
    <w:tbl>
      <w:tblPr>
        <w:tblStyle w:val="Tablaconcuadrcula"/>
        <w:tblW w:w="0" w:type="auto"/>
        <w:tblInd w:w="-5" w:type="dxa"/>
        <w:tblLook w:val="04A0" w:firstRow="1" w:lastRow="0" w:firstColumn="1" w:lastColumn="0" w:noHBand="0" w:noVBand="1"/>
      </w:tblPr>
      <w:tblGrid>
        <w:gridCol w:w="2552"/>
        <w:gridCol w:w="1701"/>
        <w:gridCol w:w="1559"/>
        <w:gridCol w:w="1407"/>
        <w:gridCol w:w="1614"/>
      </w:tblGrid>
      <w:tr w:rsidR="00180402" w:rsidRPr="006233CD" w14:paraId="57C45CD7" w14:textId="77777777" w:rsidTr="00180402">
        <w:tc>
          <w:tcPr>
            <w:tcW w:w="8833" w:type="dxa"/>
            <w:gridSpan w:val="5"/>
            <w:shd w:val="clear" w:color="auto" w:fill="C00000"/>
            <w:vAlign w:val="center"/>
          </w:tcPr>
          <w:p w14:paraId="28FEF331" w14:textId="77777777" w:rsidR="00180402" w:rsidRPr="006233CD" w:rsidRDefault="00180402">
            <w:pPr>
              <w:pStyle w:val="Prrafodelista"/>
              <w:tabs>
                <w:tab w:val="left" w:pos="142"/>
              </w:tabs>
              <w:ind w:left="0"/>
              <w:jc w:val="center"/>
              <w:rPr>
                <w:rFonts w:ascii="Montserrat" w:hAnsi="Montserrat"/>
                <w:b/>
                <w:sz w:val="18"/>
                <w:szCs w:val="20"/>
                <w:lang w:val="es-ES_tradnl"/>
              </w:rPr>
              <w:pPrChange w:id="1794" w:author="Ramsés Vázquez Lira" w:date="2020-01-11T19:09:00Z">
                <w:pPr>
                  <w:pStyle w:val="Prrafodelista"/>
                  <w:ind w:left="0"/>
                  <w:jc w:val="center"/>
                </w:pPr>
              </w:pPrChange>
            </w:pPr>
            <w:r w:rsidRPr="006233CD">
              <w:rPr>
                <w:rFonts w:ascii="Montserrat" w:hAnsi="Montserrat"/>
                <w:b/>
                <w:sz w:val="18"/>
                <w:szCs w:val="20"/>
                <w:lang w:val="es-ES_tradnl"/>
              </w:rPr>
              <w:t>Tabla 4. P</w:t>
            </w:r>
            <w:proofErr w:type="spellStart"/>
            <w:r w:rsidRPr="006233CD">
              <w:rPr>
                <w:rFonts w:ascii="Montserrat" w:hAnsi="Montserrat" w:cs="Arial"/>
                <w:sz w:val="20"/>
                <w:szCs w:val="20"/>
              </w:rPr>
              <w:t>rocesos</w:t>
            </w:r>
            <w:proofErr w:type="spellEnd"/>
            <w:r w:rsidRPr="006233CD">
              <w:rPr>
                <w:rFonts w:ascii="Montserrat" w:hAnsi="Montserrat" w:cs="Arial"/>
                <w:sz w:val="20"/>
                <w:szCs w:val="20"/>
              </w:rPr>
              <w:t xml:space="preserve"> de Admisión y Promoción en Educación Básica y Media Superior, correspondientes al Ciclo Escolar 2018-2019</w:t>
            </w:r>
          </w:p>
        </w:tc>
      </w:tr>
      <w:tr w:rsidR="00180402" w:rsidRPr="006233CD" w14:paraId="7C93F441" w14:textId="77777777" w:rsidTr="00180402">
        <w:tc>
          <w:tcPr>
            <w:tcW w:w="2552" w:type="dxa"/>
            <w:shd w:val="clear" w:color="auto" w:fill="C00000"/>
            <w:vAlign w:val="center"/>
          </w:tcPr>
          <w:p w14:paraId="232A8D3B" w14:textId="77777777" w:rsidR="00180402" w:rsidRPr="006233CD" w:rsidRDefault="00180402">
            <w:pPr>
              <w:pStyle w:val="Prrafodelista"/>
              <w:tabs>
                <w:tab w:val="left" w:pos="142"/>
              </w:tabs>
              <w:ind w:left="0"/>
              <w:jc w:val="center"/>
              <w:rPr>
                <w:rFonts w:ascii="Montserrat" w:hAnsi="Montserrat"/>
                <w:sz w:val="20"/>
                <w:szCs w:val="20"/>
              </w:rPr>
              <w:pPrChange w:id="1795" w:author="Ramsés Vázquez Lira" w:date="2020-01-11T19:09:00Z">
                <w:pPr>
                  <w:pStyle w:val="Prrafodelista"/>
                  <w:ind w:left="0"/>
                  <w:jc w:val="center"/>
                </w:pPr>
              </w:pPrChange>
            </w:pPr>
            <w:r w:rsidRPr="006233CD">
              <w:rPr>
                <w:rFonts w:ascii="Montserrat" w:hAnsi="Montserrat"/>
                <w:b/>
                <w:sz w:val="18"/>
                <w:szCs w:val="20"/>
                <w:lang w:val="es-ES_tradnl"/>
              </w:rPr>
              <w:t>Información</w:t>
            </w:r>
          </w:p>
        </w:tc>
        <w:tc>
          <w:tcPr>
            <w:tcW w:w="1701" w:type="dxa"/>
            <w:shd w:val="clear" w:color="auto" w:fill="C00000"/>
            <w:vAlign w:val="center"/>
          </w:tcPr>
          <w:p w14:paraId="3278E434" w14:textId="77777777" w:rsidR="00180402" w:rsidRPr="006233CD" w:rsidRDefault="00180402">
            <w:pPr>
              <w:pStyle w:val="Prrafodelista"/>
              <w:tabs>
                <w:tab w:val="left" w:pos="142"/>
              </w:tabs>
              <w:ind w:left="0"/>
              <w:jc w:val="center"/>
              <w:rPr>
                <w:rFonts w:ascii="Montserrat" w:hAnsi="Montserrat"/>
                <w:b/>
                <w:sz w:val="20"/>
                <w:szCs w:val="20"/>
              </w:rPr>
              <w:pPrChange w:id="1796" w:author="Ramsés Vázquez Lira" w:date="2020-01-11T19:09:00Z">
                <w:pPr>
                  <w:pStyle w:val="Prrafodelista"/>
                  <w:ind w:left="0"/>
                  <w:jc w:val="center"/>
                </w:pPr>
              </w:pPrChange>
            </w:pPr>
            <w:r w:rsidRPr="006233CD">
              <w:rPr>
                <w:rFonts w:ascii="Montserrat" w:hAnsi="Montserrat"/>
                <w:b/>
                <w:sz w:val="18"/>
                <w:szCs w:val="20"/>
                <w:lang w:val="es-ES_tradnl"/>
              </w:rPr>
              <w:t>Admisión Educación Básica</w:t>
            </w:r>
          </w:p>
        </w:tc>
        <w:tc>
          <w:tcPr>
            <w:tcW w:w="1559" w:type="dxa"/>
            <w:shd w:val="clear" w:color="auto" w:fill="C00000"/>
            <w:vAlign w:val="center"/>
          </w:tcPr>
          <w:p w14:paraId="62D77B93" w14:textId="77777777" w:rsidR="00180402" w:rsidRPr="006233CD" w:rsidRDefault="00180402">
            <w:pPr>
              <w:tabs>
                <w:tab w:val="left" w:pos="142"/>
              </w:tabs>
              <w:jc w:val="center"/>
              <w:rPr>
                <w:rFonts w:ascii="Montserrat" w:hAnsi="Montserrat"/>
                <w:b/>
                <w:sz w:val="18"/>
                <w:szCs w:val="20"/>
                <w:lang w:val="es-ES_tradnl"/>
              </w:rPr>
              <w:pPrChange w:id="1797" w:author="Ramsés Vázquez Lira" w:date="2020-01-11T19:09:00Z">
                <w:pPr>
                  <w:jc w:val="center"/>
                </w:pPr>
              </w:pPrChange>
            </w:pPr>
            <w:r w:rsidRPr="006233CD">
              <w:rPr>
                <w:rFonts w:ascii="Montserrat" w:hAnsi="Montserrat"/>
                <w:b/>
                <w:sz w:val="18"/>
                <w:szCs w:val="20"/>
                <w:lang w:val="es-ES_tradnl"/>
              </w:rPr>
              <w:t>Admisión</w:t>
            </w:r>
          </w:p>
          <w:p w14:paraId="7FACAAB0" w14:textId="77777777" w:rsidR="00180402" w:rsidRPr="006233CD" w:rsidRDefault="00180402">
            <w:pPr>
              <w:pStyle w:val="Prrafodelista"/>
              <w:tabs>
                <w:tab w:val="left" w:pos="142"/>
              </w:tabs>
              <w:ind w:left="0"/>
              <w:jc w:val="center"/>
              <w:rPr>
                <w:rFonts w:ascii="Montserrat" w:hAnsi="Montserrat"/>
                <w:b/>
                <w:sz w:val="20"/>
                <w:szCs w:val="20"/>
              </w:rPr>
              <w:pPrChange w:id="1798" w:author="Ramsés Vázquez Lira" w:date="2020-01-11T19:09:00Z">
                <w:pPr>
                  <w:pStyle w:val="Prrafodelista"/>
                  <w:ind w:left="0"/>
                  <w:jc w:val="center"/>
                </w:pPr>
              </w:pPrChange>
            </w:pPr>
            <w:r w:rsidRPr="006233CD">
              <w:rPr>
                <w:rFonts w:ascii="Montserrat" w:hAnsi="Montserrat"/>
                <w:b/>
                <w:sz w:val="18"/>
                <w:szCs w:val="20"/>
                <w:lang w:val="es-ES_tradnl"/>
              </w:rPr>
              <w:t>Educación Media Superior</w:t>
            </w:r>
          </w:p>
        </w:tc>
        <w:tc>
          <w:tcPr>
            <w:tcW w:w="1407" w:type="dxa"/>
            <w:shd w:val="clear" w:color="auto" w:fill="C00000"/>
            <w:vAlign w:val="center"/>
          </w:tcPr>
          <w:p w14:paraId="1E1D1E8C" w14:textId="77777777" w:rsidR="00180402" w:rsidRPr="006233CD" w:rsidRDefault="00180402">
            <w:pPr>
              <w:pStyle w:val="Prrafodelista"/>
              <w:tabs>
                <w:tab w:val="left" w:pos="142"/>
              </w:tabs>
              <w:ind w:left="0"/>
              <w:jc w:val="center"/>
              <w:rPr>
                <w:rFonts w:ascii="Montserrat" w:hAnsi="Montserrat"/>
                <w:b/>
                <w:sz w:val="20"/>
                <w:szCs w:val="20"/>
              </w:rPr>
              <w:pPrChange w:id="1799" w:author="Ramsés Vázquez Lira" w:date="2020-01-11T19:09:00Z">
                <w:pPr>
                  <w:pStyle w:val="Prrafodelista"/>
                  <w:ind w:left="0"/>
                  <w:jc w:val="center"/>
                </w:pPr>
              </w:pPrChange>
            </w:pPr>
            <w:commentRangeStart w:id="1800"/>
            <w:r w:rsidRPr="006233CD">
              <w:rPr>
                <w:rFonts w:ascii="Montserrat" w:hAnsi="Montserrat"/>
                <w:b/>
                <w:sz w:val="18"/>
                <w:szCs w:val="20"/>
                <w:lang w:val="es-ES_tradnl"/>
              </w:rPr>
              <w:t>Promoción Educación Básica</w:t>
            </w:r>
            <w:commentRangeEnd w:id="1800"/>
            <w:r w:rsidR="00AD4CFB">
              <w:rPr>
                <w:rStyle w:val="Refdecomentario"/>
              </w:rPr>
              <w:commentReference w:id="1800"/>
            </w:r>
          </w:p>
        </w:tc>
        <w:tc>
          <w:tcPr>
            <w:tcW w:w="1614" w:type="dxa"/>
            <w:shd w:val="clear" w:color="auto" w:fill="C00000"/>
            <w:vAlign w:val="center"/>
          </w:tcPr>
          <w:p w14:paraId="5E299708" w14:textId="77777777" w:rsidR="00180402" w:rsidRPr="006233CD" w:rsidRDefault="00180402">
            <w:pPr>
              <w:pStyle w:val="Prrafodelista"/>
              <w:tabs>
                <w:tab w:val="left" w:pos="142"/>
              </w:tabs>
              <w:ind w:left="0"/>
              <w:jc w:val="center"/>
              <w:rPr>
                <w:rFonts w:ascii="Montserrat" w:hAnsi="Montserrat"/>
                <w:b/>
                <w:sz w:val="20"/>
                <w:szCs w:val="20"/>
              </w:rPr>
              <w:pPrChange w:id="1801" w:author="Ramsés Vázquez Lira" w:date="2020-01-11T19:09:00Z">
                <w:pPr>
                  <w:pStyle w:val="Prrafodelista"/>
                  <w:ind w:left="0"/>
                  <w:jc w:val="center"/>
                </w:pPr>
              </w:pPrChange>
            </w:pPr>
            <w:r w:rsidRPr="006233CD">
              <w:rPr>
                <w:rFonts w:ascii="Montserrat" w:hAnsi="Montserrat"/>
                <w:b/>
                <w:sz w:val="18"/>
                <w:szCs w:val="20"/>
                <w:lang w:val="es-ES_tradnl"/>
              </w:rPr>
              <w:t>Promoción Educación Media Superior</w:t>
            </w:r>
          </w:p>
        </w:tc>
      </w:tr>
      <w:tr w:rsidR="00180402" w:rsidRPr="006233CD" w14:paraId="5AFC9C07" w14:textId="77777777" w:rsidTr="00180402">
        <w:trPr>
          <w:trHeight w:val="937"/>
        </w:trPr>
        <w:tc>
          <w:tcPr>
            <w:tcW w:w="2552" w:type="dxa"/>
            <w:vAlign w:val="center"/>
          </w:tcPr>
          <w:p w14:paraId="530E6676" w14:textId="77777777" w:rsidR="00180402" w:rsidRPr="006233CD" w:rsidRDefault="00180402">
            <w:pPr>
              <w:pStyle w:val="Prrafodelista"/>
              <w:tabs>
                <w:tab w:val="left" w:pos="142"/>
              </w:tabs>
              <w:ind w:left="0"/>
              <w:jc w:val="center"/>
              <w:rPr>
                <w:rFonts w:ascii="Montserrat" w:hAnsi="Montserrat"/>
                <w:sz w:val="18"/>
                <w:szCs w:val="20"/>
                <w:lang w:val="es-ES_tradnl"/>
              </w:rPr>
              <w:pPrChange w:id="1802" w:author="Ramsés Vázquez Lira" w:date="2020-01-11T19:09:00Z">
                <w:pPr>
                  <w:pStyle w:val="Prrafodelista"/>
                  <w:ind w:left="0"/>
                  <w:jc w:val="center"/>
                </w:pPr>
              </w:pPrChange>
            </w:pPr>
            <w:r w:rsidRPr="006233CD">
              <w:rPr>
                <w:rFonts w:ascii="Montserrat" w:hAnsi="Montserrat"/>
                <w:sz w:val="18"/>
                <w:szCs w:val="20"/>
                <w:lang w:val="es-ES_tradnl"/>
              </w:rPr>
              <w:t xml:space="preserve">Número de días </w:t>
            </w:r>
          </w:p>
          <w:p w14:paraId="6A7D98A7" w14:textId="77777777" w:rsidR="00180402" w:rsidRPr="006233CD" w:rsidRDefault="00180402">
            <w:pPr>
              <w:pStyle w:val="Prrafodelista"/>
              <w:tabs>
                <w:tab w:val="left" w:pos="142"/>
              </w:tabs>
              <w:ind w:left="0"/>
              <w:jc w:val="center"/>
              <w:rPr>
                <w:rFonts w:ascii="Montserrat" w:hAnsi="Montserrat"/>
                <w:sz w:val="18"/>
                <w:szCs w:val="20"/>
              </w:rPr>
              <w:pPrChange w:id="1803" w:author="Ramsés Vázquez Lira" w:date="2020-01-11T19:09:00Z">
                <w:pPr>
                  <w:pStyle w:val="Prrafodelista"/>
                  <w:ind w:left="0"/>
                  <w:jc w:val="center"/>
                </w:pPr>
              </w:pPrChange>
            </w:pPr>
            <w:r w:rsidRPr="006233CD">
              <w:rPr>
                <w:rFonts w:ascii="Montserrat" w:hAnsi="Montserrat"/>
                <w:sz w:val="18"/>
                <w:szCs w:val="20"/>
                <w:lang w:val="es-ES_tradnl"/>
              </w:rPr>
              <w:t>de</w:t>
            </w:r>
            <w:r w:rsidRPr="006233CD">
              <w:rPr>
                <w:rFonts w:ascii="Cambria" w:hAnsi="Cambria" w:cs="Cambria"/>
                <w:sz w:val="18"/>
                <w:szCs w:val="20"/>
                <w:lang w:val="es-ES_tradnl"/>
              </w:rPr>
              <w:t> </w:t>
            </w:r>
            <w:r w:rsidRPr="006233CD">
              <w:rPr>
                <w:rFonts w:ascii="Montserrat" w:hAnsi="Montserrat"/>
                <w:sz w:val="18"/>
                <w:szCs w:val="20"/>
                <w:lang w:val="es-ES_tradnl"/>
              </w:rPr>
              <w:t>aplicaci</w:t>
            </w:r>
            <w:r w:rsidRPr="006233CD">
              <w:rPr>
                <w:rFonts w:ascii="Montserrat" w:hAnsi="Montserrat" w:cs="Montserrat"/>
                <w:sz w:val="18"/>
                <w:szCs w:val="20"/>
                <w:lang w:val="es-ES_tradnl"/>
              </w:rPr>
              <w:t>ó</w:t>
            </w:r>
            <w:r w:rsidRPr="006233CD">
              <w:rPr>
                <w:rFonts w:ascii="Montserrat" w:hAnsi="Montserrat"/>
                <w:sz w:val="18"/>
                <w:szCs w:val="20"/>
                <w:lang w:val="es-ES_tradnl"/>
              </w:rPr>
              <w:t>n</w:t>
            </w:r>
          </w:p>
        </w:tc>
        <w:tc>
          <w:tcPr>
            <w:tcW w:w="1701" w:type="dxa"/>
            <w:vAlign w:val="center"/>
          </w:tcPr>
          <w:p w14:paraId="6F562C10" w14:textId="77777777" w:rsidR="00180402" w:rsidRPr="006233CD" w:rsidRDefault="00180402">
            <w:pPr>
              <w:pStyle w:val="Prrafodelista"/>
              <w:tabs>
                <w:tab w:val="left" w:pos="142"/>
              </w:tabs>
              <w:ind w:left="0"/>
              <w:jc w:val="center"/>
              <w:rPr>
                <w:rFonts w:ascii="Montserrat" w:hAnsi="Montserrat"/>
                <w:sz w:val="20"/>
                <w:szCs w:val="20"/>
              </w:rPr>
              <w:pPrChange w:id="1804" w:author="Ramsés Vázquez Lira" w:date="2020-01-11T19:09:00Z">
                <w:pPr>
                  <w:pStyle w:val="Prrafodelista"/>
                  <w:ind w:left="0"/>
                  <w:jc w:val="center"/>
                </w:pPr>
              </w:pPrChange>
            </w:pPr>
            <w:r w:rsidRPr="006233CD">
              <w:rPr>
                <w:rFonts w:ascii="Montserrat" w:hAnsi="Montserrat"/>
                <w:sz w:val="20"/>
                <w:szCs w:val="20"/>
                <w:lang w:val="es-ES_tradnl"/>
              </w:rPr>
              <w:t>6 días</w:t>
            </w:r>
            <w:r w:rsidRPr="006233CD">
              <w:rPr>
                <w:rFonts w:ascii="Cambria" w:hAnsi="Cambria" w:cs="Cambria"/>
                <w:sz w:val="20"/>
                <w:szCs w:val="20"/>
                <w:lang w:val="es-ES_tradnl"/>
              </w:rPr>
              <w:t> </w:t>
            </w:r>
            <w:r w:rsidRPr="006233CD">
              <w:rPr>
                <w:rFonts w:ascii="Montserrat" w:hAnsi="Montserrat"/>
                <w:sz w:val="20"/>
                <w:szCs w:val="20"/>
                <w:lang w:val="es-ES_tradnl"/>
              </w:rPr>
              <w:br/>
              <w:t>(3 fines de semana)</w:t>
            </w:r>
          </w:p>
        </w:tc>
        <w:tc>
          <w:tcPr>
            <w:tcW w:w="1559" w:type="dxa"/>
            <w:shd w:val="clear" w:color="auto" w:fill="FFFFFF" w:themeFill="background1"/>
            <w:vAlign w:val="center"/>
          </w:tcPr>
          <w:p w14:paraId="57E54325" w14:textId="77777777" w:rsidR="00180402" w:rsidRPr="006233CD" w:rsidRDefault="00180402">
            <w:pPr>
              <w:pStyle w:val="Prrafodelista"/>
              <w:tabs>
                <w:tab w:val="left" w:pos="142"/>
              </w:tabs>
              <w:ind w:left="0"/>
              <w:jc w:val="center"/>
              <w:rPr>
                <w:rFonts w:ascii="Montserrat" w:hAnsi="Montserrat"/>
                <w:sz w:val="20"/>
                <w:szCs w:val="20"/>
              </w:rPr>
              <w:pPrChange w:id="1805" w:author="Ramsés Vázquez Lira" w:date="2020-01-11T19:09:00Z">
                <w:pPr>
                  <w:pStyle w:val="Prrafodelista"/>
                  <w:ind w:left="0"/>
                  <w:jc w:val="center"/>
                </w:pPr>
              </w:pPrChange>
            </w:pPr>
            <w:r w:rsidRPr="006233CD">
              <w:rPr>
                <w:rFonts w:ascii="Montserrat" w:hAnsi="Montserrat"/>
                <w:sz w:val="20"/>
                <w:szCs w:val="20"/>
                <w:lang w:val="es-ES_tradnl"/>
              </w:rPr>
              <w:t>2 días</w:t>
            </w:r>
            <w:r w:rsidRPr="006233CD">
              <w:rPr>
                <w:rFonts w:ascii="Montserrat" w:hAnsi="Montserrat"/>
                <w:sz w:val="20"/>
                <w:szCs w:val="20"/>
                <w:lang w:val="es-ES_tradnl"/>
              </w:rPr>
              <w:br/>
              <w:t>(1 fin de semana)</w:t>
            </w:r>
          </w:p>
        </w:tc>
        <w:tc>
          <w:tcPr>
            <w:tcW w:w="1407" w:type="dxa"/>
            <w:vAlign w:val="center"/>
          </w:tcPr>
          <w:p w14:paraId="114DBA7C" w14:textId="77777777" w:rsidR="00180402" w:rsidRPr="006233CD" w:rsidRDefault="00180402">
            <w:pPr>
              <w:pStyle w:val="Prrafodelista"/>
              <w:tabs>
                <w:tab w:val="left" w:pos="142"/>
              </w:tabs>
              <w:ind w:left="0"/>
              <w:jc w:val="center"/>
              <w:rPr>
                <w:rFonts w:ascii="Montserrat" w:hAnsi="Montserrat"/>
                <w:sz w:val="20"/>
                <w:szCs w:val="20"/>
              </w:rPr>
              <w:pPrChange w:id="1806" w:author="Ramsés Vázquez Lira" w:date="2020-01-11T19:09:00Z">
                <w:pPr>
                  <w:pStyle w:val="Prrafodelista"/>
                  <w:ind w:left="0"/>
                  <w:jc w:val="center"/>
                </w:pPr>
              </w:pPrChange>
            </w:pPr>
            <w:r w:rsidRPr="006233CD">
              <w:rPr>
                <w:rFonts w:ascii="Montserrat" w:hAnsi="Montserrat"/>
                <w:sz w:val="20"/>
                <w:szCs w:val="20"/>
                <w:lang w:val="es-ES_tradnl"/>
              </w:rPr>
              <w:t>2 días</w:t>
            </w:r>
            <w:r w:rsidRPr="006233CD">
              <w:rPr>
                <w:rFonts w:ascii="Montserrat" w:hAnsi="Montserrat"/>
                <w:sz w:val="20"/>
                <w:szCs w:val="20"/>
                <w:lang w:val="es-ES_tradnl"/>
              </w:rPr>
              <w:br/>
              <w:t>(1 fin de semana)</w:t>
            </w:r>
          </w:p>
        </w:tc>
        <w:tc>
          <w:tcPr>
            <w:tcW w:w="1614" w:type="dxa"/>
            <w:shd w:val="clear" w:color="auto" w:fill="FFFFFF" w:themeFill="background1"/>
            <w:vAlign w:val="center"/>
          </w:tcPr>
          <w:p w14:paraId="6DF7EAEE" w14:textId="77777777" w:rsidR="00180402" w:rsidRPr="006233CD" w:rsidRDefault="00180402">
            <w:pPr>
              <w:pStyle w:val="Prrafodelista"/>
              <w:tabs>
                <w:tab w:val="left" w:pos="142"/>
              </w:tabs>
              <w:ind w:left="0"/>
              <w:jc w:val="center"/>
              <w:rPr>
                <w:rFonts w:ascii="Montserrat" w:hAnsi="Montserrat"/>
                <w:sz w:val="20"/>
                <w:szCs w:val="20"/>
              </w:rPr>
              <w:pPrChange w:id="1807" w:author="Ramsés Vázquez Lira" w:date="2020-01-11T19:09:00Z">
                <w:pPr>
                  <w:pStyle w:val="Prrafodelista"/>
                  <w:ind w:left="0"/>
                  <w:jc w:val="center"/>
                </w:pPr>
              </w:pPrChange>
            </w:pPr>
            <w:r w:rsidRPr="006233CD">
              <w:rPr>
                <w:rFonts w:ascii="Montserrat" w:hAnsi="Montserrat"/>
                <w:sz w:val="20"/>
                <w:szCs w:val="20"/>
                <w:lang w:val="es-ES_tradnl"/>
              </w:rPr>
              <w:t>2 días</w:t>
            </w:r>
            <w:r w:rsidRPr="006233CD">
              <w:rPr>
                <w:rFonts w:ascii="Montserrat" w:hAnsi="Montserrat"/>
                <w:sz w:val="20"/>
                <w:szCs w:val="20"/>
                <w:lang w:val="es-ES_tradnl"/>
              </w:rPr>
              <w:br/>
              <w:t>(1 fin de semana)</w:t>
            </w:r>
          </w:p>
        </w:tc>
      </w:tr>
      <w:tr w:rsidR="00180402" w:rsidRPr="006233CD" w14:paraId="1383A578" w14:textId="77777777" w:rsidTr="00180402">
        <w:tc>
          <w:tcPr>
            <w:tcW w:w="2552" w:type="dxa"/>
            <w:vAlign w:val="center"/>
          </w:tcPr>
          <w:p w14:paraId="27FAA437" w14:textId="77777777" w:rsidR="00180402" w:rsidRPr="006233CD" w:rsidRDefault="00180402">
            <w:pPr>
              <w:pStyle w:val="Prrafodelista"/>
              <w:tabs>
                <w:tab w:val="left" w:pos="142"/>
              </w:tabs>
              <w:ind w:left="0"/>
              <w:jc w:val="center"/>
              <w:rPr>
                <w:rFonts w:ascii="Montserrat" w:hAnsi="Montserrat"/>
                <w:sz w:val="18"/>
                <w:szCs w:val="20"/>
              </w:rPr>
              <w:pPrChange w:id="1808" w:author="Ramsés Vázquez Lira" w:date="2020-01-11T19:09:00Z">
                <w:pPr>
                  <w:pStyle w:val="Prrafodelista"/>
                  <w:ind w:left="0"/>
                  <w:jc w:val="center"/>
                </w:pPr>
              </w:pPrChange>
            </w:pPr>
            <w:r w:rsidRPr="006233CD">
              <w:rPr>
                <w:rFonts w:ascii="Montserrat" w:hAnsi="Montserrat"/>
                <w:sz w:val="18"/>
                <w:szCs w:val="20"/>
                <w:lang w:val="es-ES_tradnl"/>
              </w:rPr>
              <w:t>Promedio de sedes</w:t>
            </w:r>
            <w:r w:rsidRPr="006233CD">
              <w:rPr>
                <w:rFonts w:ascii="Cambria" w:hAnsi="Cambria" w:cs="Cambria"/>
                <w:sz w:val="18"/>
                <w:szCs w:val="20"/>
                <w:lang w:val="es-ES_tradnl"/>
              </w:rPr>
              <w:t> </w:t>
            </w:r>
            <w:r w:rsidRPr="006233CD">
              <w:rPr>
                <w:rFonts w:ascii="Montserrat" w:hAnsi="Montserrat"/>
                <w:sz w:val="18"/>
                <w:szCs w:val="20"/>
                <w:lang w:val="es-ES_tradnl"/>
              </w:rPr>
              <w:t>de aplicación utilizadas por cada día de aplicación</w:t>
            </w:r>
          </w:p>
        </w:tc>
        <w:tc>
          <w:tcPr>
            <w:tcW w:w="1701" w:type="dxa"/>
            <w:vAlign w:val="center"/>
          </w:tcPr>
          <w:p w14:paraId="557AAC7E" w14:textId="77777777" w:rsidR="00180402" w:rsidRPr="006233CD" w:rsidRDefault="00180402">
            <w:pPr>
              <w:pStyle w:val="Prrafodelista"/>
              <w:tabs>
                <w:tab w:val="left" w:pos="142"/>
              </w:tabs>
              <w:ind w:left="0"/>
              <w:jc w:val="center"/>
              <w:rPr>
                <w:rFonts w:ascii="Montserrat" w:hAnsi="Montserrat"/>
                <w:sz w:val="20"/>
                <w:szCs w:val="20"/>
              </w:rPr>
              <w:pPrChange w:id="1809" w:author="Ramsés Vázquez Lira" w:date="2020-01-11T19:09:00Z">
                <w:pPr>
                  <w:pStyle w:val="Prrafodelista"/>
                  <w:ind w:left="0"/>
                  <w:jc w:val="center"/>
                </w:pPr>
              </w:pPrChange>
            </w:pPr>
            <w:r w:rsidRPr="006233CD">
              <w:rPr>
                <w:rFonts w:ascii="Montserrat" w:hAnsi="Montserrat"/>
                <w:sz w:val="20"/>
                <w:szCs w:val="20"/>
                <w:lang w:val="es-ES_tradnl"/>
              </w:rPr>
              <w:t>250</w:t>
            </w:r>
          </w:p>
        </w:tc>
        <w:tc>
          <w:tcPr>
            <w:tcW w:w="1559" w:type="dxa"/>
            <w:shd w:val="clear" w:color="auto" w:fill="FFFFFF" w:themeFill="background1"/>
            <w:vAlign w:val="center"/>
          </w:tcPr>
          <w:p w14:paraId="5E3847CC" w14:textId="77777777" w:rsidR="00180402" w:rsidRPr="006233CD" w:rsidRDefault="00180402">
            <w:pPr>
              <w:pStyle w:val="Prrafodelista"/>
              <w:tabs>
                <w:tab w:val="left" w:pos="142"/>
              </w:tabs>
              <w:ind w:left="0"/>
              <w:jc w:val="center"/>
              <w:rPr>
                <w:rFonts w:ascii="Montserrat" w:hAnsi="Montserrat"/>
                <w:sz w:val="20"/>
                <w:szCs w:val="20"/>
              </w:rPr>
              <w:pPrChange w:id="1810" w:author="Ramsés Vázquez Lira" w:date="2020-01-11T19:09:00Z">
                <w:pPr>
                  <w:pStyle w:val="Prrafodelista"/>
                  <w:ind w:left="0"/>
                  <w:jc w:val="center"/>
                </w:pPr>
              </w:pPrChange>
            </w:pPr>
            <w:r w:rsidRPr="006233CD">
              <w:rPr>
                <w:rFonts w:ascii="Montserrat" w:hAnsi="Montserrat"/>
                <w:sz w:val="20"/>
                <w:szCs w:val="20"/>
              </w:rPr>
              <w:t>195</w:t>
            </w:r>
          </w:p>
        </w:tc>
        <w:tc>
          <w:tcPr>
            <w:tcW w:w="1407" w:type="dxa"/>
            <w:vAlign w:val="center"/>
          </w:tcPr>
          <w:p w14:paraId="302737C6" w14:textId="77777777" w:rsidR="00180402" w:rsidRPr="006233CD" w:rsidRDefault="00180402">
            <w:pPr>
              <w:pStyle w:val="Prrafodelista"/>
              <w:tabs>
                <w:tab w:val="left" w:pos="142"/>
              </w:tabs>
              <w:ind w:left="0"/>
              <w:jc w:val="center"/>
              <w:rPr>
                <w:rFonts w:ascii="Montserrat" w:hAnsi="Montserrat"/>
                <w:sz w:val="20"/>
                <w:szCs w:val="20"/>
              </w:rPr>
              <w:pPrChange w:id="1811" w:author="Ramsés Vázquez Lira" w:date="2020-01-11T19:09:00Z">
                <w:pPr>
                  <w:pStyle w:val="Prrafodelista"/>
                  <w:ind w:left="0"/>
                  <w:jc w:val="center"/>
                </w:pPr>
              </w:pPrChange>
            </w:pPr>
            <w:r w:rsidRPr="006233CD">
              <w:rPr>
                <w:rFonts w:ascii="Montserrat" w:hAnsi="Montserrat"/>
                <w:sz w:val="20"/>
                <w:szCs w:val="20"/>
                <w:lang w:val="es-ES_tradnl"/>
              </w:rPr>
              <w:t>195</w:t>
            </w:r>
          </w:p>
        </w:tc>
        <w:tc>
          <w:tcPr>
            <w:tcW w:w="1614" w:type="dxa"/>
            <w:shd w:val="clear" w:color="auto" w:fill="FFFFFF" w:themeFill="background1"/>
            <w:vAlign w:val="center"/>
          </w:tcPr>
          <w:p w14:paraId="6B937886" w14:textId="77777777" w:rsidR="00180402" w:rsidRPr="006233CD" w:rsidRDefault="00180402">
            <w:pPr>
              <w:pStyle w:val="Prrafodelista"/>
              <w:tabs>
                <w:tab w:val="left" w:pos="142"/>
              </w:tabs>
              <w:ind w:left="0"/>
              <w:jc w:val="center"/>
              <w:rPr>
                <w:rFonts w:ascii="Montserrat" w:hAnsi="Montserrat"/>
                <w:sz w:val="20"/>
                <w:szCs w:val="20"/>
              </w:rPr>
              <w:pPrChange w:id="1812" w:author="Ramsés Vázquez Lira" w:date="2020-01-11T19:09:00Z">
                <w:pPr>
                  <w:pStyle w:val="Prrafodelista"/>
                  <w:ind w:left="0"/>
                  <w:jc w:val="center"/>
                </w:pPr>
              </w:pPrChange>
            </w:pPr>
            <w:r w:rsidRPr="006233CD">
              <w:rPr>
                <w:rFonts w:ascii="Montserrat" w:hAnsi="Montserrat"/>
                <w:sz w:val="20"/>
                <w:szCs w:val="20"/>
                <w:lang w:val="es-ES_tradnl"/>
              </w:rPr>
              <w:t>63</w:t>
            </w:r>
          </w:p>
        </w:tc>
      </w:tr>
      <w:tr w:rsidR="00180402" w:rsidRPr="006233CD" w14:paraId="608A3B06" w14:textId="77777777" w:rsidTr="00180402">
        <w:tc>
          <w:tcPr>
            <w:tcW w:w="2552" w:type="dxa"/>
            <w:vAlign w:val="center"/>
          </w:tcPr>
          <w:p w14:paraId="3C6F9894" w14:textId="77777777" w:rsidR="00180402" w:rsidRPr="006233CD" w:rsidRDefault="00180402">
            <w:pPr>
              <w:pStyle w:val="Prrafodelista"/>
              <w:tabs>
                <w:tab w:val="left" w:pos="142"/>
              </w:tabs>
              <w:ind w:left="0"/>
              <w:jc w:val="center"/>
              <w:rPr>
                <w:rFonts w:ascii="Montserrat" w:hAnsi="Montserrat"/>
                <w:sz w:val="18"/>
                <w:szCs w:val="20"/>
              </w:rPr>
              <w:pPrChange w:id="1813" w:author="Ramsés Vázquez Lira" w:date="2020-01-11T19:09:00Z">
                <w:pPr>
                  <w:pStyle w:val="Prrafodelista"/>
                  <w:ind w:left="0"/>
                  <w:jc w:val="center"/>
                </w:pPr>
              </w:pPrChange>
            </w:pPr>
            <w:r w:rsidRPr="006233CD">
              <w:rPr>
                <w:rFonts w:ascii="Montserrat" w:hAnsi="Montserrat"/>
                <w:sz w:val="18"/>
                <w:szCs w:val="20"/>
                <w:lang w:val="es-ES_tradnl"/>
              </w:rPr>
              <w:t>Promedio de aspirantes en cada aula (grupo) de aplicación</w:t>
            </w:r>
          </w:p>
        </w:tc>
        <w:tc>
          <w:tcPr>
            <w:tcW w:w="1701" w:type="dxa"/>
            <w:vAlign w:val="center"/>
          </w:tcPr>
          <w:p w14:paraId="203D3125" w14:textId="77777777" w:rsidR="00180402" w:rsidRPr="006233CD" w:rsidRDefault="00180402">
            <w:pPr>
              <w:pStyle w:val="Prrafodelista"/>
              <w:tabs>
                <w:tab w:val="left" w:pos="142"/>
              </w:tabs>
              <w:ind w:left="0"/>
              <w:jc w:val="center"/>
              <w:rPr>
                <w:rFonts w:ascii="Montserrat" w:hAnsi="Montserrat"/>
                <w:sz w:val="20"/>
                <w:szCs w:val="20"/>
              </w:rPr>
              <w:pPrChange w:id="1814" w:author="Ramsés Vázquez Lira" w:date="2020-01-11T19:09:00Z">
                <w:pPr>
                  <w:pStyle w:val="Prrafodelista"/>
                  <w:ind w:left="0"/>
                  <w:jc w:val="center"/>
                </w:pPr>
              </w:pPrChange>
            </w:pPr>
            <w:r w:rsidRPr="006233CD">
              <w:rPr>
                <w:rFonts w:ascii="Montserrat" w:hAnsi="Montserrat"/>
                <w:sz w:val="20"/>
                <w:szCs w:val="20"/>
                <w:lang w:val="es-ES_tradnl"/>
              </w:rPr>
              <w:t>34</w:t>
            </w:r>
          </w:p>
        </w:tc>
        <w:tc>
          <w:tcPr>
            <w:tcW w:w="1559" w:type="dxa"/>
            <w:shd w:val="clear" w:color="auto" w:fill="FFFFFF" w:themeFill="background1"/>
            <w:vAlign w:val="center"/>
          </w:tcPr>
          <w:p w14:paraId="669327F0" w14:textId="77777777" w:rsidR="00180402" w:rsidRPr="006233CD" w:rsidRDefault="00180402">
            <w:pPr>
              <w:pStyle w:val="Prrafodelista"/>
              <w:tabs>
                <w:tab w:val="left" w:pos="142"/>
              </w:tabs>
              <w:ind w:left="0"/>
              <w:jc w:val="center"/>
              <w:rPr>
                <w:rFonts w:ascii="Montserrat" w:hAnsi="Montserrat"/>
                <w:sz w:val="20"/>
                <w:szCs w:val="20"/>
              </w:rPr>
              <w:pPrChange w:id="1815" w:author="Ramsés Vázquez Lira" w:date="2020-01-11T19:09:00Z">
                <w:pPr>
                  <w:pStyle w:val="Prrafodelista"/>
                  <w:ind w:left="0"/>
                  <w:jc w:val="center"/>
                </w:pPr>
              </w:pPrChange>
            </w:pPr>
            <w:r w:rsidRPr="006233CD">
              <w:rPr>
                <w:rFonts w:ascii="Montserrat" w:hAnsi="Montserrat"/>
                <w:sz w:val="20"/>
                <w:szCs w:val="20"/>
                <w:lang w:val="es-ES_tradnl"/>
              </w:rPr>
              <w:t>34</w:t>
            </w:r>
          </w:p>
        </w:tc>
        <w:tc>
          <w:tcPr>
            <w:tcW w:w="1407" w:type="dxa"/>
            <w:vAlign w:val="center"/>
          </w:tcPr>
          <w:p w14:paraId="367017AD" w14:textId="77777777" w:rsidR="00180402" w:rsidRPr="006233CD" w:rsidRDefault="00180402">
            <w:pPr>
              <w:pStyle w:val="Prrafodelista"/>
              <w:tabs>
                <w:tab w:val="left" w:pos="142"/>
              </w:tabs>
              <w:ind w:left="0"/>
              <w:jc w:val="center"/>
              <w:rPr>
                <w:rFonts w:ascii="Montserrat" w:hAnsi="Montserrat"/>
                <w:sz w:val="20"/>
                <w:szCs w:val="20"/>
              </w:rPr>
              <w:pPrChange w:id="1816" w:author="Ramsés Vázquez Lira" w:date="2020-01-11T19:09:00Z">
                <w:pPr>
                  <w:pStyle w:val="Prrafodelista"/>
                  <w:ind w:left="0"/>
                  <w:jc w:val="center"/>
                </w:pPr>
              </w:pPrChange>
            </w:pPr>
            <w:r w:rsidRPr="006233CD">
              <w:rPr>
                <w:rFonts w:ascii="Montserrat" w:hAnsi="Montserrat"/>
                <w:sz w:val="20"/>
                <w:szCs w:val="20"/>
                <w:lang w:val="es-ES_tradnl"/>
              </w:rPr>
              <w:t>31</w:t>
            </w:r>
          </w:p>
        </w:tc>
        <w:tc>
          <w:tcPr>
            <w:tcW w:w="1614" w:type="dxa"/>
            <w:shd w:val="clear" w:color="auto" w:fill="FFFFFF" w:themeFill="background1"/>
            <w:vAlign w:val="center"/>
          </w:tcPr>
          <w:p w14:paraId="05491A7F" w14:textId="77777777" w:rsidR="00180402" w:rsidRPr="006233CD" w:rsidRDefault="00180402">
            <w:pPr>
              <w:pStyle w:val="Prrafodelista"/>
              <w:tabs>
                <w:tab w:val="left" w:pos="142"/>
              </w:tabs>
              <w:ind w:left="0"/>
              <w:jc w:val="center"/>
              <w:rPr>
                <w:rFonts w:ascii="Montserrat" w:hAnsi="Montserrat"/>
                <w:sz w:val="20"/>
                <w:szCs w:val="20"/>
              </w:rPr>
              <w:pPrChange w:id="1817" w:author="Ramsés Vázquez Lira" w:date="2020-01-11T19:09:00Z">
                <w:pPr>
                  <w:pStyle w:val="Prrafodelista"/>
                  <w:ind w:left="0"/>
                  <w:jc w:val="center"/>
                </w:pPr>
              </w:pPrChange>
            </w:pPr>
            <w:r w:rsidRPr="006233CD">
              <w:rPr>
                <w:rFonts w:ascii="Montserrat" w:hAnsi="Montserrat"/>
                <w:sz w:val="20"/>
                <w:szCs w:val="20"/>
                <w:lang w:val="es-ES_tradnl"/>
              </w:rPr>
              <w:t>16</w:t>
            </w:r>
          </w:p>
        </w:tc>
      </w:tr>
      <w:tr w:rsidR="00180402" w:rsidRPr="006233CD" w14:paraId="3C7A27F8" w14:textId="77777777" w:rsidTr="00180402">
        <w:trPr>
          <w:trHeight w:val="693"/>
        </w:trPr>
        <w:tc>
          <w:tcPr>
            <w:tcW w:w="2552" w:type="dxa"/>
            <w:vAlign w:val="center"/>
          </w:tcPr>
          <w:p w14:paraId="32073A8F" w14:textId="77777777" w:rsidR="00180402" w:rsidRPr="006233CD" w:rsidRDefault="00180402">
            <w:pPr>
              <w:pStyle w:val="Prrafodelista"/>
              <w:tabs>
                <w:tab w:val="left" w:pos="142"/>
              </w:tabs>
              <w:ind w:left="0"/>
              <w:jc w:val="center"/>
              <w:rPr>
                <w:rFonts w:ascii="Montserrat" w:hAnsi="Montserrat"/>
                <w:sz w:val="18"/>
                <w:szCs w:val="20"/>
              </w:rPr>
              <w:pPrChange w:id="1818" w:author="Ramsés Vázquez Lira" w:date="2020-01-11T19:09:00Z">
                <w:pPr>
                  <w:pStyle w:val="Prrafodelista"/>
                  <w:ind w:left="0"/>
                  <w:jc w:val="center"/>
                </w:pPr>
              </w:pPrChange>
            </w:pPr>
            <w:r w:rsidRPr="006233CD">
              <w:rPr>
                <w:rFonts w:ascii="Montserrat" w:hAnsi="Montserrat"/>
                <w:sz w:val="18"/>
                <w:szCs w:val="20"/>
                <w:lang w:val="es-ES_tradnl"/>
              </w:rPr>
              <w:t>Promedio de aulas por día de aplicación</w:t>
            </w:r>
          </w:p>
        </w:tc>
        <w:tc>
          <w:tcPr>
            <w:tcW w:w="1701" w:type="dxa"/>
            <w:vAlign w:val="center"/>
          </w:tcPr>
          <w:p w14:paraId="5A5E5092" w14:textId="77777777" w:rsidR="00180402" w:rsidRPr="006233CD" w:rsidRDefault="00180402">
            <w:pPr>
              <w:pStyle w:val="Prrafodelista"/>
              <w:tabs>
                <w:tab w:val="left" w:pos="142"/>
              </w:tabs>
              <w:ind w:left="0"/>
              <w:jc w:val="center"/>
              <w:rPr>
                <w:rFonts w:ascii="Montserrat" w:hAnsi="Montserrat"/>
                <w:sz w:val="20"/>
                <w:szCs w:val="20"/>
              </w:rPr>
              <w:pPrChange w:id="1819" w:author="Ramsés Vázquez Lira" w:date="2020-01-11T19:09:00Z">
                <w:pPr>
                  <w:pStyle w:val="Prrafodelista"/>
                  <w:ind w:left="0"/>
                  <w:jc w:val="center"/>
                </w:pPr>
              </w:pPrChange>
            </w:pPr>
            <w:r w:rsidRPr="006233CD">
              <w:rPr>
                <w:rFonts w:ascii="Montserrat" w:eastAsia="Times New Roman" w:hAnsi="Montserrat" w:cs="Calibri"/>
                <w:sz w:val="20"/>
                <w:szCs w:val="20"/>
                <w:lang w:val="en-US"/>
              </w:rPr>
              <w:t>700</w:t>
            </w:r>
          </w:p>
        </w:tc>
        <w:tc>
          <w:tcPr>
            <w:tcW w:w="1559" w:type="dxa"/>
            <w:shd w:val="clear" w:color="auto" w:fill="FFFFFF" w:themeFill="background1"/>
            <w:vAlign w:val="center"/>
          </w:tcPr>
          <w:p w14:paraId="6F45DBF6" w14:textId="77777777" w:rsidR="00180402" w:rsidRPr="006233CD" w:rsidRDefault="00180402">
            <w:pPr>
              <w:pStyle w:val="Prrafodelista"/>
              <w:tabs>
                <w:tab w:val="left" w:pos="142"/>
              </w:tabs>
              <w:ind w:left="0"/>
              <w:jc w:val="center"/>
              <w:rPr>
                <w:rFonts w:ascii="Montserrat" w:hAnsi="Montserrat"/>
                <w:sz w:val="20"/>
                <w:szCs w:val="20"/>
              </w:rPr>
              <w:pPrChange w:id="1820" w:author="Ramsés Vázquez Lira" w:date="2020-01-11T19:09:00Z">
                <w:pPr>
                  <w:pStyle w:val="Prrafodelista"/>
                  <w:ind w:left="0"/>
                  <w:jc w:val="center"/>
                </w:pPr>
              </w:pPrChange>
            </w:pPr>
            <w:r w:rsidRPr="006233CD">
              <w:rPr>
                <w:rFonts w:ascii="Montserrat" w:eastAsia="Times New Roman" w:hAnsi="Montserrat" w:cs="Calibri"/>
                <w:sz w:val="20"/>
                <w:szCs w:val="20"/>
                <w:lang w:val="en-US"/>
              </w:rPr>
              <w:t>532</w:t>
            </w:r>
          </w:p>
        </w:tc>
        <w:tc>
          <w:tcPr>
            <w:tcW w:w="1407" w:type="dxa"/>
            <w:vAlign w:val="center"/>
          </w:tcPr>
          <w:p w14:paraId="66144DEC" w14:textId="77777777" w:rsidR="00180402" w:rsidRPr="006233CD" w:rsidRDefault="00180402">
            <w:pPr>
              <w:pStyle w:val="Prrafodelista"/>
              <w:tabs>
                <w:tab w:val="left" w:pos="142"/>
              </w:tabs>
              <w:ind w:left="0"/>
              <w:jc w:val="center"/>
              <w:rPr>
                <w:rFonts w:ascii="Montserrat" w:hAnsi="Montserrat"/>
                <w:sz w:val="20"/>
                <w:szCs w:val="20"/>
              </w:rPr>
              <w:pPrChange w:id="1821" w:author="Ramsés Vázquez Lira" w:date="2020-01-11T19:09:00Z">
                <w:pPr>
                  <w:pStyle w:val="Prrafodelista"/>
                  <w:ind w:left="0"/>
                  <w:jc w:val="center"/>
                </w:pPr>
              </w:pPrChange>
            </w:pPr>
            <w:r w:rsidRPr="006233CD">
              <w:rPr>
                <w:rFonts w:ascii="Montserrat" w:eastAsia="Times New Roman" w:hAnsi="Montserrat" w:cs="Calibri"/>
                <w:sz w:val="20"/>
                <w:szCs w:val="20"/>
                <w:lang w:val="en-US"/>
              </w:rPr>
              <w:t>767</w:t>
            </w:r>
          </w:p>
        </w:tc>
        <w:tc>
          <w:tcPr>
            <w:tcW w:w="1614" w:type="dxa"/>
            <w:shd w:val="clear" w:color="auto" w:fill="FFFFFF" w:themeFill="background1"/>
            <w:vAlign w:val="center"/>
          </w:tcPr>
          <w:p w14:paraId="33FE43C2" w14:textId="77777777" w:rsidR="00180402" w:rsidRPr="006233CD" w:rsidRDefault="00180402">
            <w:pPr>
              <w:tabs>
                <w:tab w:val="left" w:pos="142"/>
              </w:tabs>
              <w:jc w:val="center"/>
              <w:rPr>
                <w:rFonts w:ascii="Montserrat" w:eastAsia="Times New Roman" w:hAnsi="Montserrat" w:cs="Calibri"/>
                <w:sz w:val="20"/>
                <w:szCs w:val="20"/>
                <w:lang w:val="en-US"/>
              </w:rPr>
              <w:pPrChange w:id="1822" w:author="Ramsés Vázquez Lira" w:date="2020-01-11T19:09:00Z">
                <w:pPr>
                  <w:jc w:val="center"/>
                </w:pPr>
              </w:pPrChange>
            </w:pPr>
            <w:r w:rsidRPr="006233CD">
              <w:rPr>
                <w:rFonts w:ascii="Montserrat" w:eastAsia="Times New Roman" w:hAnsi="Montserrat" w:cs="Calibri"/>
                <w:sz w:val="20"/>
                <w:szCs w:val="20"/>
                <w:lang w:val="en-US"/>
              </w:rPr>
              <w:t>89</w:t>
            </w:r>
          </w:p>
        </w:tc>
      </w:tr>
      <w:tr w:rsidR="00180402" w:rsidRPr="006233CD" w14:paraId="72F472C7" w14:textId="77777777" w:rsidTr="00180402">
        <w:tc>
          <w:tcPr>
            <w:tcW w:w="2552" w:type="dxa"/>
            <w:vAlign w:val="center"/>
          </w:tcPr>
          <w:p w14:paraId="355C1B4D" w14:textId="77777777" w:rsidR="00180402" w:rsidRPr="006233CD" w:rsidRDefault="00180402">
            <w:pPr>
              <w:pStyle w:val="Prrafodelista"/>
              <w:tabs>
                <w:tab w:val="left" w:pos="142"/>
              </w:tabs>
              <w:ind w:left="0"/>
              <w:jc w:val="center"/>
              <w:rPr>
                <w:rFonts w:ascii="Montserrat" w:hAnsi="Montserrat"/>
                <w:sz w:val="18"/>
                <w:szCs w:val="20"/>
                <w:lang w:val="es-ES_tradnl"/>
              </w:rPr>
              <w:pPrChange w:id="1823" w:author="Ramsés Vázquez Lira" w:date="2020-01-11T19:09:00Z">
                <w:pPr>
                  <w:pStyle w:val="Prrafodelista"/>
                  <w:ind w:left="0"/>
                  <w:jc w:val="center"/>
                </w:pPr>
              </w:pPrChange>
            </w:pPr>
            <w:r w:rsidRPr="006233CD">
              <w:rPr>
                <w:rFonts w:ascii="Montserrat" w:hAnsi="Montserrat"/>
                <w:sz w:val="18"/>
                <w:szCs w:val="20"/>
                <w:lang w:val="es-ES_tradnl"/>
              </w:rPr>
              <w:lastRenderedPageBreak/>
              <w:t>Promedio de aplicadores por día de aplicación</w:t>
            </w:r>
            <w:r w:rsidRPr="006233CD">
              <w:rPr>
                <w:rFonts w:ascii="Montserrat" w:hAnsi="Montserrat"/>
                <w:sz w:val="18"/>
                <w:szCs w:val="20"/>
                <w:lang w:val="es-ES_tradnl"/>
              </w:rPr>
              <w:br/>
              <w:t>(considerando 1 aplicador por cada 30 aspirantes</w:t>
            </w:r>
          </w:p>
        </w:tc>
        <w:tc>
          <w:tcPr>
            <w:tcW w:w="1701" w:type="dxa"/>
            <w:vAlign w:val="center"/>
          </w:tcPr>
          <w:p w14:paraId="29903A62" w14:textId="77777777" w:rsidR="00180402" w:rsidRPr="006233CD" w:rsidRDefault="00180402">
            <w:pPr>
              <w:pStyle w:val="Prrafodelista"/>
              <w:tabs>
                <w:tab w:val="left" w:pos="142"/>
              </w:tabs>
              <w:ind w:left="0"/>
              <w:jc w:val="center"/>
              <w:rPr>
                <w:rFonts w:ascii="Montserrat" w:hAnsi="Montserrat"/>
                <w:sz w:val="20"/>
                <w:szCs w:val="20"/>
              </w:rPr>
              <w:pPrChange w:id="1824" w:author="Ramsés Vázquez Lira" w:date="2020-01-11T19:09:00Z">
                <w:pPr>
                  <w:pStyle w:val="Prrafodelista"/>
                  <w:ind w:left="0"/>
                  <w:jc w:val="center"/>
                </w:pPr>
              </w:pPrChange>
            </w:pPr>
            <w:r w:rsidRPr="006233CD">
              <w:rPr>
                <w:rFonts w:ascii="Montserrat" w:hAnsi="Montserrat"/>
                <w:sz w:val="20"/>
                <w:szCs w:val="20"/>
                <w:lang w:val="es-ES_tradnl"/>
              </w:rPr>
              <w:t>988</w:t>
            </w:r>
          </w:p>
        </w:tc>
        <w:tc>
          <w:tcPr>
            <w:tcW w:w="1559" w:type="dxa"/>
            <w:shd w:val="clear" w:color="auto" w:fill="FFFFFF" w:themeFill="background1"/>
            <w:vAlign w:val="center"/>
          </w:tcPr>
          <w:p w14:paraId="1D1C7A2D" w14:textId="77777777" w:rsidR="00180402" w:rsidRPr="006233CD" w:rsidRDefault="00180402">
            <w:pPr>
              <w:pStyle w:val="Prrafodelista"/>
              <w:tabs>
                <w:tab w:val="left" w:pos="142"/>
              </w:tabs>
              <w:ind w:left="0"/>
              <w:jc w:val="center"/>
              <w:rPr>
                <w:rFonts w:ascii="Montserrat" w:hAnsi="Montserrat"/>
                <w:sz w:val="20"/>
                <w:szCs w:val="20"/>
              </w:rPr>
              <w:pPrChange w:id="1825" w:author="Ramsés Vázquez Lira" w:date="2020-01-11T19:09:00Z">
                <w:pPr>
                  <w:pStyle w:val="Prrafodelista"/>
                  <w:ind w:left="0"/>
                  <w:jc w:val="center"/>
                </w:pPr>
              </w:pPrChange>
            </w:pPr>
            <w:r w:rsidRPr="006233CD">
              <w:rPr>
                <w:rFonts w:ascii="Montserrat" w:hAnsi="Montserrat"/>
                <w:sz w:val="20"/>
                <w:szCs w:val="20"/>
                <w:lang w:val="es-ES_tradnl"/>
              </w:rPr>
              <w:t>756</w:t>
            </w:r>
          </w:p>
        </w:tc>
        <w:tc>
          <w:tcPr>
            <w:tcW w:w="1407" w:type="dxa"/>
            <w:vAlign w:val="center"/>
          </w:tcPr>
          <w:p w14:paraId="6887C924" w14:textId="77777777" w:rsidR="00180402" w:rsidRPr="006233CD" w:rsidRDefault="00180402">
            <w:pPr>
              <w:pStyle w:val="Prrafodelista"/>
              <w:tabs>
                <w:tab w:val="left" w:pos="142"/>
              </w:tabs>
              <w:ind w:left="0"/>
              <w:jc w:val="center"/>
              <w:rPr>
                <w:rFonts w:ascii="Montserrat" w:hAnsi="Montserrat"/>
                <w:sz w:val="20"/>
                <w:szCs w:val="20"/>
              </w:rPr>
              <w:pPrChange w:id="1826" w:author="Ramsés Vázquez Lira" w:date="2020-01-11T19:09:00Z">
                <w:pPr>
                  <w:pStyle w:val="Prrafodelista"/>
                  <w:ind w:left="0"/>
                  <w:jc w:val="center"/>
                </w:pPr>
              </w:pPrChange>
            </w:pPr>
            <w:r w:rsidRPr="006233CD">
              <w:rPr>
                <w:rFonts w:ascii="Montserrat" w:hAnsi="Montserrat"/>
                <w:sz w:val="20"/>
                <w:szCs w:val="20"/>
                <w:lang w:val="es-ES_tradnl"/>
              </w:rPr>
              <w:t>1,064</w:t>
            </w:r>
          </w:p>
        </w:tc>
        <w:tc>
          <w:tcPr>
            <w:tcW w:w="1614" w:type="dxa"/>
            <w:shd w:val="clear" w:color="auto" w:fill="FFFFFF" w:themeFill="background1"/>
            <w:vAlign w:val="center"/>
          </w:tcPr>
          <w:p w14:paraId="3C3C5E25" w14:textId="77777777" w:rsidR="00180402" w:rsidRPr="006233CD" w:rsidRDefault="00180402">
            <w:pPr>
              <w:pStyle w:val="Prrafodelista"/>
              <w:tabs>
                <w:tab w:val="left" w:pos="142"/>
              </w:tabs>
              <w:ind w:left="0"/>
              <w:jc w:val="center"/>
              <w:rPr>
                <w:rFonts w:ascii="Montserrat" w:hAnsi="Montserrat"/>
                <w:sz w:val="20"/>
                <w:szCs w:val="20"/>
              </w:rPr>
              <w:pPrChange w:id="1827" w:author="Ramsés Vázquez Lira" w:date="2020-01-11T19:09:00Z">
                <w:pPr>
                  <w:pStyle w:val="Prrafodelista"/>
                  <w:ind w:left="0"/>
                  <w:jc w:val="center"/>
                </w:pPr>
              </w:pPrChange>
            </w:pPr>
            <w:r w:rsidRPr="006233CD">
              <w:rPr>
                <w:rFonts w:ascii="Montserrat" w:hAnsi="Montserrat"/>
                <w:sz w:val="20"/>
                <w:szCs w:val="20"/>
                <w:lang w:val="es-ES_tradnl"/>
              </w:rPr>
              <w:t>100</w:t>
            </w:r>
          </w:p>
        </w:tc>
      </w:tr>
      <w:tr w:rsidR="00180402" w:rsidRPr="006233CD" w14:paraId="22668724" w14:textId="77777777" w:rsidTr="00180402">
        <w:tc>
          <w:tcPr>
            <w:tcW w:w="2552" w:type="dxa"/>
          </w:tcPr>
          <w:p w14:paraId="26E4251F" w14:textId="77777777" w:rsidR="00180402" w:rsidRPr="006233CD" w:rsidRDefault="00180402">
            <w:pPr>
              <w:pStyle w:val="Prrafodelista"/>
              <w:tabs>
                <w:tab w:val="left" w:pos="142"/>
              </w:tabs>
              <w:ind w:left="0"/>
              <w:jc w:val="center"/>
              <w:rPr>
                <w:rFonts w:ascii="Montserrat" w:hAnsi="Montserrat"/>
                <w:sz w:val="18"/>
                <w:szCs w:val="20"/>
                <w:lang w:val="es-ES_tradnl"/>
              </w:rPr>
              <w:pPrChange w:id="1828" w:author="Ramsés Vázquez Lira" w:date="2020-01-11T19:09:00Z">
                <w:pPr>
                  <w:pStyle w:val="Prrafodelista"/>
                  <w:ind w:left="0"/>
                  <w:jc w:val="center"/>
                </w:pPr>
              </w:pPrChange>
            </w:pPr>
            <w:r w:rsidRPr="006233CD">
              <w:rPr>
                <w:rFonts w:ascii="Montserrat" w:hAnsi="Montserrat"/>
                <w:sz w:val="18"/>
                <w:szCs w:val="20"/>
                <w:lang w:val="es-ES_tradnl"/>
              </w:rPr>
              <w:t>Promedio de aspirantes registrados al proceso</w:t>
            </w:r>
          </w:p>
        </w:tc>
        <w:tc>
          <w:tcPr>
            <w:tcW w:w="1701" w:type="dxa"/>
            <w:vAlign w:val="center"/>
          </w:tcPr>
          <w:p w14:paraId="1970CE3C" w14:textId="77777777" w:rsidR="00180402" w:rsidRPr="006233CD" w:rsidRDefault="00180402">
            <w:pPr>
              <w:pStyle w:val="Prrafodelista"/>
              <w:tabs>
                <w:tab w:val="left" w:pos="142"/>
              </w:tabs>
              <w:ind w:left="0"/>
              <w:jc w:val="center"/>
              <w:rPr>
                <w:rFonts w:ascii="Montserrat" w:hAnsi="Montserrat"/>
                <w:sz w:val="20"/>
                <w:szCs w:val="20"/>
                <w:lang w:val="es-ES_tradnl"/>
              </w:rPr>
              <w:pPrChange w:id="1829" w:author="Ramsés Vázquez Lira" w:date="2020-01-11T19:09:00Z">
                <w:pPr>
                  <w:pStyle w:val="Prrafodelista"/>
                  <w:ind w:left="0"/>
                  <w:jc w:val="center"/>
                </w:pPr>
              </w:pPrChange>
            </w:pPr>
            <w:r w:rsidRPr="006233CD">
              <w:rPr>
                <w:rFonts w:ascii="Montserrat" w:hAnsi="Montserrat"/>
                <w:sz w:val="20"/>
                <w:szCs w:val="20"/>
                <w:lang w:val="es-ES_tradnl"/>
              </w:rPr>
              <w:t>139,000</w:t>
            </w:r>
          </w:p>
        </w:tc>
        <w:tc>
          <w:tcPr>
            <w:tcW w:w="1559" w:type="dxa"/>
            <w:shd w:val="clear" w:color="auto" w:fill="FFFFFF" w:themeFill="background1"/>
            <w:vAlign w:val="center"/>
          </w:tcPr>
          <w:p w14:paraId="17A4A193" w14:textId="77777777" w:rsidR="00180402" w:rsidRPr="006233CD" w:rsidRDefault="00180402">
            <w:pPr>
              <w:pStyle w:val="Prrafodelista"/>
              <w:tabs>
                <w:tab w:val="left" w:pos="142"/>
              </w:tabs>
              <w:ind w:left="0"/>
              <w:jc w:val="center"/>
              <w:rPr>
                <w:rFonts w:ascii="Montserrat" w:hAnsi="Montserrat"/>
                <w:sz w:val="20"/>
                <w:szCs w:val="20"/>
                <w:lang w:val="es-ES_tradnl"/>
              </w:rPr>
              <w:pPrChange w:id="1830" w:author="Ramsés Vázquez Lira" w:date="2020-01-11T19:09:00Z">
                <w:pPr>
                  <w:pStyle w:val="Prrafodelista"/>
                  <w:ind w:left="0"/>
                  <w:jc w:val="center"/>
                </w:pPr>
              </w:pPrChange>
            </w:pPr>
            <w:r w:rsidRPr="006233CD">
              <w:rPr>
                <w:rFonts w:ascii="Montserrat" w:hAnsi="Montserrat"/>
                <w:sz w:val="20"/>
                <w:szCs w:val="20"/>
                <w:lang w:val="es-ES_tradnl"/>
              </w:rPr>
              <w:t>36,500</w:t>
            </w:r>
          </w:p>
        </w:tc>
        <w:tc>
          <w:tcPr>
            <w:tcW w:w="1407" w:type="dxa"/>
            <w:vAlign w:val="center"/>
          </w:tcPr>
          <w:p w14:paraId="21D74CB6" w14:textId="77777777" w:rsidR="00180402" w:rsidRPr="006233CD" w:rsidRDefault="00180402">
            <w:pPr>
              <w:pStyle w:val="Prrafodelista"/>
              <w:tabs>
                <w:tab w:val="left" w:pos="142"/>
              </w:tabs>
              <w:ind w:left="0"/>
              <w:jc w:val="center"/>
              <w:rPr>
                <w:rFonts w:ascii="Montserrat" w:hAnsi="Montserrat"/>
                <w:sz w:val="20"/>
                <w:szCs w:val="20"/>
                <w:lang w:val="es-ES_tradnl"/>
              </w:rPr>
              <w:pPrChange w:id="1831" w:author="Ramsés Vázquez Lira" w:date="2020-01-11T19:09:00Z">
                <w:pPr>
                  <w:pStyle w:val="Prrafodelista"/>
                  <w:ind w:left="0"/>
                  <w:jc w:val="center"/>
                </w:pPr>
              </w:pPrChange>
            </w:pPr>
            <w:r w:rsidRPr="006233CD">
              <w:rPr>
                <w:rFonts w:ascii="Montserrat" w:hAnsi="Montserrat"/>
                <w:sz w:val="20"/>
                <w:szCs w:val="20"/>
                <w:lang w:val="es-ES_tradnl"/>
              </w:rPr>
              <w:t>45,500</w:t>
            </w:r>
          </w:p>
        </w:tc>
        <w:tc>
          <w:tcPr>
            <w:tcW w:w="1614" w:type="dxa"/>
            <w:shd w:val="clear" w:color="auto" w:fill="FFFFFF" w:themeFill="background1"/>
            <w:vAlign w:val="center"/>
          </w:tcPr>
          <w:p w14:paraId="5BA6A075" w14:textId="77777777" w:rsidR="00180402" w:rsidRPr="006233CD" w:rsidRDefault="00180402">
            <w:pPr>
              <w:pStyle w:val="Prrafodelista"/>
              <w:tabs>
                <w:tab w:val="left" w:pos="142"/>
              </w:tabs>
              <w:ind w:left="0"/>
              <w:jc w:val="center"/>
              <w:rPr>
                <w:rFonts w:ascii="Montserrat" w:hAnsi="Montserrat"/>
                <w:sz w:val="20"/>
                <w:szCs w:val="20"/>
                <w:lang w:val="es-ES_tradnl"/>
              </w:rPr>
              <w:pPrChange w:id="1832" w:author="Ramsés Vázquez Lira" w:date="2020-01-11T19:09:00Z">
                <w:pPr>
                  <w:pStyle w:val="Prrafodelista"/>
                  <w:ind w:left="0"/>
                  <w:jc w:val="center"/>
                </w:pPr>
              </w:pPrChange>
            </w:pPr>
            <w:r w:rsidRPr="006233CD">
              <w:rPr>
                <w:rFonts w:ascii="Montserrat" w:hAnsi="Montserrat"/>
                <w:sz w:val="20"/>
                <w:szCs w:val="20"/>
                <w:lang w:val="es-ES_tradnl"/>
              </w:rPr>
              <w:t>2,800</w:t>
            </w:r>
          </w:p>
        </w:tc>
      </w:tr>
    </w:tbl>
    <w:p w14:paraId="1106E42F" w14:textId="525B335D" w:rsidR="00896417" w:rsidRPr="006233CD" w:rsidRDefault="00896417">
      <w:pPr>
        <w:tabs>
          <w:tab w:val="left" w:pos="142"/>
        </w:tabs>
        <w:spacing w:after="0" w:line="240" w:lineRule="auto"/>
        <w:jc w:val="both"/>
        <w:rPr>
          <w:rFonts w:ascii="Montserrat" w:hAnsi="Montserrat" w:cs="Arial"/>
          <w:sz w:val="20"/>
          <w:szCs w:val="20"/>
        </w:rPr>
        <w:pPrChange w:id="1833" w:author="Ramsés Vázquez Lira" w:date="2020-01-11T19:09:00Z">
          <w:pPr>
            <w:spacing w:after="0" w:line="240" w:lineRule="auto"/>
            <w:jc w:val="both"/>
          </w:pPr>
        </w:pPrChange>
      </w:pPr>
    </w:p>
    <w:p w14:paraId="506CA1D6" w14:textId="77777777" w:rsidR="00896417" w:rsidRPr="006233CD" w:rsidRDefault="00896417">
      <w:pPr>
        <w:tabs>
          <w:tab w:val="left" w:pos="142"/>
        </w:tabs>
        <w:spacing w:after="0" w:line="240" w:lineRule="auto"/>
        <w:jc w:val="both"/>
        <w:pPrChange w:id="1834" w:author="Ramsés Vázquez Lira" w:date="2020-01-11T19:09:00Z">
          <w:pPr>
            <w:spacing w:after="0" w:line="240" w:lineRule="auto"/>
            <w:jc w:val="both"/>
          </w:pPr>
        </w:pPrChange>
      </w:pPr>
    </w:p>
    <w:p w14:paraId="72896282" w14:textId="7437A3CA" w:rsidR="00896417" w:rsidRDefault="00180402">
      <w:pPr>
        <w:tabs>
          <w:tab w:val="left" w:pos="142"/>
        </w:tabs>
        <w:spacing w:after="0" w:line="360" w:lineRule="auto"/>
        <w:jc w:val="both"/>
        <w:rPr>
          <w:ins w:id="1835" w:author="Ramsés Vázquez Lira" w:date="2020-01-11T18:52:00Z"/>
          <w:rFonts w:ascii="Montserrat" w:hAnsi="Montserrat" w:cs="Arial"/>
          <w:sz w:val="20"/>
          <w:szCs w:val="20"/>
          <w:lang w:val="es-ES_tradnl"/>
        </w:rPr>
        <w:pPrChange w:id="1836" w:author="Ramsés Vázquez Lira" w:date="2020-01-11T19:09:00Z">
          <w:pPr>
            <w:spacing w:after="0" w:line="360" w:lineRule="auto"/>
            <w:jc w:val="both"/>
          </w:pPr>
        </w:pPrChange>
      </w:pPr>
      <w:r w:rsidRPr="006233CD">
        <w:rPr>
          <w:rFonts w:ascii="Montserrat" w:hAnsi="Montserrat" w:cs="Arial"/>
          <w:sz w:val="20"/>
          <w:szCs w:val="20"/>
          <w:lang w:val="es-ES_tradnl"/>
        </w:rPr>
        <w:t>E</w:t>
      </w:r>
      <w:r w:rsidR="00896417" w:rsidRPr="006233CD">
        <w:rPr>
          <w:rFonts w:ascii="Montserrat" w:hAnsi="Montserrat" w:cs="Arial"/>
          <w:sz w:val="20"/>
          <w:szCs w:val="20"/>
          <w:lang w:val="es-ES_tradnl"/>
        </w:rPr>
        <w:t xml:space="preserve">l </w:t>
      </w:r>
      <w:r w:rsidRPr="006233CD">
        <w:rPr>
          <w:rFonts w:ascii="Montserrat" w:hAnsi="Montserrat" w:cs="Arial"/>
          <w:sz w:val="20"/>
          <w:szCs w:val="20"/>
          <w:lang w:val="es-ES_tradnl"/>
        </w:rPr>
        <w:t>P</w:t>
      </w:r>
      <w:r w:rsidR="00896417" w:rsidRPr="006233CD">
        <w:rPr>
          <w:rFonts w:ascii="Montserrat" w:hAnsi="Montserrat" w:cs="Arial"/>
          <w:sz w:val="20"/>
          <w:szCs w:val="20"/>
          <w:lang w:val="es-ES_tradnl"/>
        </w:rPr>
        <w:t xml:space="preserve">restador de </w:t>
      </w:r>
      <w:r w:rsidRPr="006233CD">
        <w:rPr>
          <w:rFonts w:ascii="Montserrat" w:hAnsi="Montserrat" w:cs="Arial"/>
          <w:sz w:val="20"/>
          <w:szCs w:val="20"/>
          <w:lang w:val="es-ES_tradnl"/>
        </w:rPr>
        <w:t>S</w:t>
      </w:r>
      <w:r w:rsidR="00896417" w:rsidRPr="006233CD">
        <w:rPr>
          <w:rFonts w:ascii="Montserrat" w:hAnsi="Montserrat" w:cs="Arial"/>
          <w:sz w:val="20"/>
          <w:szCs w:val="20"/>
          <w:lang w:val="es-ES_tradnl"/>
        </w:rPr>
        <w:t>ervicios deberá contar con la infraestructura tecnológica necesaria a utilizar para las aplicaciones y para el resguardo de los instrumentos de valoración aplicados.</w:t>
      </w:r>
    </w:p>
    <w:p w14:paraId="15935F38" w14:textId="77777777" w:rsidR="00AA0261" w:rsidRPr="006233CD" w:rsidRDefault="00AA0261">
      <w:pPr>
        <w:tabs>
          <w:tab w:val="left" w:pos="142"/>
        </w:tabs>
        <w:spacing w:after="0" w:line="360" w:lineRule="auto"/>
        <w:jc w:val="both"/>
        <w:rPr>
          <w:rFonts w:ascii="Montserrat" w:hAnsi="Montserrat" w:cs="Arial"/>
          <w:sz w:val="20"/>
          <w:szCs w:val="20"/>
          <w:lang w:val="es-ES_tradnl"/>
        </w:rPr>
        <w:pPrChange w:id="1837" w:author="Ramsés Vázquez Lira" w:date="2020-01-11T19:09:00Z">
          <w:pPr>
            <w:spacing w:after="0" w:line="360" w:lineRule="auto"/>
            <w:jc w:val="both"/>
          </w:pPr>
        </w:pPrChange>
      </w:pPr>
    </w:p>
    <w:p w14:paraId="38780145" w14:textId="77777777" w:rsidR="00A82791" w:rsidRPr="00AD4CFB" w:rsidRDefault="00A82791">
      <w:pPr>
        <w:tabs>
          <w:tab w:val="left" w:pos="142"/>
        </w:tabs>
        <w:spacing w:after="0" w:line="360" w:lineRule="auto"/>
        <w:jc w:val="both"/>
        <w:rPr>
          <w:rFonts w:ascii="Montserrat" w:hAnsi="Montserrat" w:cs="Arial"/>
          <w:sz w:val="20"/>
          <w:szCs w:val="20"/>
          <w:lang w:val="es-ES_tradnl"/>
        </w:rPr>
        <w:pPrChange w:id="1838" w:author="Ramsés Vázquez Lira" w:date="2020-01-11T19:09:00Z">
          <w:pPr>
            <w:spacing w:after="0" w:line="360" w:lineRule="auto"/>
            <w:jc w:val="both"/>
          </w:pPr>
        </w:pPrChange>
      </w:pPr>
      <w:commentRangeStart w:id="1839"/>
      <w:r w:rsidRPr="00AD4CFB">
        <w:rPr>
          <w:rFonts w:ascii="Montserrat" w:hAnsi="Montserrat" w:cs="Arial"/>
          <w:sz w:val="20"/>
          <w:szCs w:val="20"/>
          <w:lang w:val="es-ES_tradnl"/>
        </w:rPr>
        <w:t>El prestador de servicios debe contar con experiencia en la aplicación de instrumentos de evaluación para docentes de los niveles de Educación Básica y Media Superior, así como la capacidad técnica y humana para desarrollar los trabajos de manera simultánea a nivel nacional conforme a las fechas señaladas en el Calendario del Sistema para la Carrera de las Maestras y los Maestros emitido y publicado por la USICAMM.</w:t>
      </w:r>
      <w:commentRangeEnd w:id="1839"/>
      <w:r w:rsidR="00AD4CFB">
        <w:rPr>
          <w:rStyle w:val="Refdecomentario"/>
        </w:rPr>
        <w:commentReference w:id="1839"/>
      </w:r>
    </w:p>
    <w:p w14:paraId="6ED57E8B" w14:textId="77777777" w:rsidR="00A82791" w:rsidRPr="00AD4CFB" w:rsidRDefault="00A82791">
      <w:pPr>
        <w:tabs>
          <w:tab w:val="left" w:pos="142"/>
        </w:tabs>
        <w:spacing w:after="0" w:line="360" w:lineRule="auto"/>
        <w:jc w:val="both"/>
        <w:rPr>
          <w:rFonts w:ascii="Montserrat" w:hAnsi="Montserrat" w:cs="Arial"/>
          <w:sz w:val="20"/>
          <w:szCs w:val="20"/>
          <w:lang w:val="es-ES_tradnl"/>
        </w:rPr>
        <w:pPrChange w:id="1840" w:author="Ramsés Vázquez Lira" w:date="2020-01-11T19:09:00Z">
          <w:pPr>
            <w:spacing w:after="0" w:line="360" w:lineRule="auto"/>
            <w:jc w:val="both"/>
          </w:pPr>
        </w:pPrChange>
      </w:pPr>
    </w:p>
    <w:p w14:paraId="0F648978" w14:textId="77777777" w:rsidR="00A82791" w:rsidRPr="00AD4CFB" w:rsidRDefault="00A82791">
      <w:pPr>
        <w:tabs>
          <w:tab w:val="left" w:pos="142"/>
        </w:tabs>
        <w:spacing w:after="0" w:line="360" w:lineRule="auto"/>
        <w:jc w:val="both"/>
        <w:rPr>
          <w:rFonts w:ascii="Montserrat" w:hAnsi="Montserrat" w:cs="Arial"/>
          <w:sz w:val="20"/>
          <w:szCs w:val="20"/>
          <w:lang w:val="es-ES_tradnl"/>
        </w:rPr>
        <w:pPrChange w:id="1841" w:author="Ramsés Vázquez Lira" w:date="2020-01-11T19:09:00Z">
          <w:pPr>
            <w:spacing w:after="0" w:line="360" w:lineRule="auto"/>
            <w:jc w:val="both"/>
          </w:pPr>
        </w:pPrChange>
      </w:pPr>
      <w:r w:rsidRPr="00AD4CFB">
        <w:rPr>
          <w:rFonts w:ascii="Montserrat" w:hAnsi="Montserrat" w:cs="Arial"/>
          <w:sz w:val="20"/>
          <w:szCs w:val="20"/>
          <w:lang w:val="es-ES_tradnl"/>
        </w:rPr>
        <w:t>La capacidad técnica se refiere a disponer de infraestructura tecnológica (plataforma para el resguardo de la información de los sustentantes y los instrumentos de evaluación, transferencia simultánea a todas las sedes de aplicación en el país y entrega de la información, bajo estrictos protocolos de seguridad)</w:t>
      </w:r>
    </w:p>
    <w:p w14:paraId="1EFA7485" w14:textId="77777777" w:rsidR="00A82791" w:rsidRPr="00AD4CFB" w:rsidRDefault="00A82791">
      <w:pPr>
        <w:tabs>
          <w:tab w:val="left" w:pos="142"/>
        </w:tabs>
        <w:spacing w:after="0" w:line="360" w:lineRule="auto"/>
        <w:jc w:val="both"/>
        <w:rPr>
          <w:rFonts w:ascii="Montserrat" w:hAnsi="Montserrat" w:cs="Arial"/>
          <w:sz w:val="20"/>
          <w:szCs w:val="20"/>
          <w:lang w:val="es-ES_tradnl"/>
        </w:rPr>
        <w:pPrChange w:id="1842" w:author="Ramsés Vázquez Lira" w:date="2020-01-11T19:09:00Z">
          <w:pPr>
            <w:spacing w:after="0" w:line="360" w:lineRule="auto"/>
            <w:jc w:val="both"/>
          </w:pPr>
        </w:pPrChange>
      </w:pPr>
    </w:p>
    <w:p w14:paraId="0954E770" w14:textId="77777777" w:rsidR="00A82791" w:rsidRPr="00AD4CFB" w:rsidRDefault="00A82791">
      <w:pPr>
        <w:tabs>
          <w:tab w:val="left" w:pos="142"/>
        </w:tabs>
        <w:spacing w:after="0" w:line="360" w:lineRule="auto"/>
        <w:jc w:val="both"/>
        <w:rPr>
          <w:rFonts w:ascii="Montserrat" w:hAnsi="Montserrat" w:cs="Arial"/>
          <w:sz w:val="20"/>
          <w:szCs w:val="20"/>
          <w:lang w:val="es-ES_tradnl"/>
        </w:rPr>
        <w:pPrChange w:id="1843" w:author="Ramsés Vázquez Lira" w:date="2020-01-11T19:09:00Z">
          <w:pPr>
            <w:spacing w:after="0" w:line="360" w:lineRule="auto"/>
            <w:jc w:val="both"/>
          </w:pPr>
        </w:pPrChange>
      </w:pPr>
      <w:r w:rsidRPr="00AD4CFB">
        <w:rPr>
          <w:rFonts w:ascii="Montserrat" w:hAnsi="Montserrat" w:cs="Arial"/>
          <w:sz w:val="20"/>
          <w:szCs w:val="20"/>
          <w:lang w:val="es-ES_tradnl"/>
        </w:rPr>
        <w:t>La capacidad humana se refiere a contar con el personal suficiente que esté capacitado para cubrir las actividades antes, durante y posterior al proceso de evaluación en cada sede de aplicación.</w:t>
      </w:r>
    </w:p>
    <w:p w14:paraId="193F745A" w14:textId="77777777" w:rsidR="00A82791" w:rsidRDefault="00A82791">
      <w:pPr>
        <w:tabs>
          <w:tab w:val="left" w:pos="142"/>
        </w:tabs>
        <w:spacing w:after="0" w:line="240" w:lineRule="auto"/>
        <w:jc w:val="both"/>
        <w:rPr>
          <w:rFonts w:ascii="Montserrat" w:hAnsi="Montserrat" w:cs="Arial"/>
          <w:color w:val="000000" w:themeColor="text1"/>
          <w:sz w:val="20"/>
          <w:szCs w:val="20"/>
        </w:rPr>
        <w:pPrChange w:id="1844" w:author="Ramsés Vázquez Lira" w:date="2020-01-11T19:09:00Z">
          <w:pPr>
            <w:spacing w:after="0" w:line="240" w:lineRule="auto"/>
            <w:jc w:val="both"/>
          </w:pPr>
        </w:pPrChange>
      </w:pPr>
    </w:p>
    <w:p w14:paraId="325F712B" w14:textId="77777777" w:rsidR="00A82791" w:rsidRPr="00AD4CFB" w:rsidRDefault="00A82791">
      <w:pPr>
        <w:tabs>
          <w:tab w:val="left" w:pos="142"/>
        </w:tabs>
        <w:spacing w:after="0" w:line="360" w:lineRule="auto"/>
        <w:jc w:val="both"/>
        <w:rPr>
          <w:rFonts w:ascii="Montserrat" w:hAnsi="Montserrat" w:cs="Arial"/>
          <w:sz w:val="20"/>
          <w:szCs w:val="20"/>
          <w:lang w:val="es-ES_tradnl"/>
        </w:rPr>
        <w:pPrChange w:id="1845" w:author="Ramsés Vázquez Lira" w:date="2020-01-11T19:09:00Z">
          <w:pPr>
            <w:spacing w:after="0" w:line="360" w:lineRule="auto"/>
            <w:jc w:val="both"/>
          </w:pPr>
        </w:pPrChange>
      </w:pPr>
      <w:r w:rsidRPr="00AD4CFB">
        <w:rPr>
          <w:rFonts w:ascii="Montserrat" w:hAnsi="Montserrat" w:cs="Arial"/>
          <w:sz w:val="20"/>
          <w:szCs w:val="20"/>
          <w:lang w:val="es-ES_tradnl"/>
        </w:rPr>
        <w:t>El personal suficiente debe considerar a las siguientes figuras:</w:t>
      </w:r>
    </w:p>
    <w:p w14:paraId="12855B9C" w14:textId="77777777" w:rsidR="00A82791" w:rsidRPr="00AD4CFB" w:rsidRDefault="00A82791">
      <w:pPr>
        <w:pStyle w:val="Prrafodelista"/>
        <w:numPr>
          <w:ilvl w:val="0"/>
          <w:numId w:val="46"/>
        </w:numPr>
        <w:tabs>
          <w:tab w:val="left" w:pos="142"/>
        </w:tabs>
        <w:spacing w:after="0" w:line="360" w:lineRule="auto"/>
        <w:ind w:left="0"/>
        <w:jc w:val="both"/>
        <w:rPr>
          <w:rFonts w:ascii="Montserrat" w:hAnsi="Montserrat" w:cs="Arial"/>
          <w:sz w:val="20"/>
          <w:szCs w:val="20"/>
          <w:lang w:val="es-ES_tradnl"/>
        </w:rPr>
        <w:pPrChange w:id="1846" w:author="Ramsés Vázquez Lira" w:date="2020-01-11T19:09:00Z">
          <w:pPr>
            <w:pStyle w:val="Prrafodelista"/>
            <w:numPr>
              <w:numId w:val="46"/>
            </w:numPr>
            <w:spacing w:after="0" w:line="360" w:lineRule="auto"/>
            <w:ind w:hanging="360"/>
            <w:jc w:val="both"/>
          </w:pPr>
        </w:pPrChange>
      </w:pPr>
      <w:r w:rsidRPr="00AD4CFB">
        <w:rPr>
          <w:rFonts w:ascii="Montserrat" w:hAnsi="Montserrat" w:cs="Arial"/>
          <w:sz w:val="20"/>
          <w:szCs w:val="20"/>
          <w:lang w:val="es-ES_tradnl"/>
        </w:rPr>
        <w:t>Líder del Proyecto: Responsable de todo el proceso de la aplicación.</w:t>
      </w:r>
    </w:p>
    <w:p w14:paraId="2118331C" w14:textId="77777777" w:rsidR="00A82791" w:rsidRPr="00AD4CFB" w:rsidRDefault="00A82791">
      <w:pPr>
        <w:pStyle w:val="Prrafodelista"/>
        <w:numPr>
          <w:ilvl w:val="0"/>
          <w:numId w:val="46"/>
        </w:numPr>
        <w:tabs>
          <w:tab w:val="left" w:pos="142"/>
        </w:tabs>
        <w:spacing w:after="0" w:line="360" w:lineRule="auto"/>
        <w:ind w:left="0"/>
        <w:jc w:val="both"/>
        <w:rPr>
          <w:rFonts w:ascii="Montserrat" w:hAnsi="Montserrat" w:cs="Arial"/>
          <w:sz w:val="20"/>
          <w:szCs w:val="20"/>
          <w:lang w:val="es-ES_tradnl"/>
        </w:rPr>
        <w:pPrChange w:id="1847" w:author="Ramsés Vázquez Lira" w:date="2020-01-11T19:09:00Z">
          <w:pPr>
            <w:pStyle w:val="Prrafodelista"/>
            <w:numPr>
              <w:numId w:val="46"/>
            </w:numPr>
            <w:spacing w:after="0" w:line="360" w:lineRule="auto"/>
            <w:ind w:hanging="360"/>
            <w:jc w:val="both"/>
          </w:pPr>
        </w:pPrChange>
      </w:pPr>
      <w:r w:rsidRPr="00AD4CFB">
        <w:rPr>
          <w:rFonts w:ascii="Montserrat" w:hAnsi="Montserrat" w:cs="Arial"/>
          <w:sz w:val="20"/>
          <w:szCs w:val="20"/>
          <w:lang w:val="es-ES_tradnl"/>
        </w:rPr>
        <w:t>Líder Técnico de Sistemas: Responsable de desarrollar y dar soporte a la infraestructura tecnológica.</w:t>
      </w:r>
    </w:p>
    <w:p w14:paraId="386D7EEE" w14:textId="77777777" w:rsidR="00A82791" w:rsidRPr="00AD4CFB" w:rsidRDefault="00A82791">
      <w:pPr>
        <w:pStyle w:val="Prrafodelista"/>
        <w:numPr>
          <w:ilvl w:val="0"/>
          <w:numId w:val="46"/>
        </w:numPr>
        <w:tabs>
          <w:tab w:val="left" w:pos="142"/>
        </w:tabs>
        <w:spacing w:after="0" w:line="360" w:lineRule="auto"/>
        <w:ind w:left="0"/>
        <w:jc w:val="both"/>
        <w:rPr>
          <w:rFonts w:ascii="Montserrat" w:hAnsi="Montserrat" w:cs="Arial"/>
          <w:sz w:val="20"/>
          <w:szCs w:val="20"/>
          <w:lang w:val="es-ES_tradnl"/>
        </w:rPr>
        <w:pPrChange w:id="1848" w:author="Ramsés Vázquez Lira" w:date="2020-01-11T19:09:00Z">
          <w:pPr>
            <w:pStyle w:val="Prrafodelista"/>
            <w:numPr>
              <w:numId w:val="46"/>
            </w:numPr>
            <w:spacing w:after="0" w:line="360" w:lineRule="auto"/>
            <w:ind w:hanging="360"/>
            <w:jc w:val="both"/>
          </w:pPr>
        </w:pPrChange>
      </w:pPr>
      <w:r w:rsidRPr="00AD4CFB">
        <w:rPr>
          <w:rFonts w:ascii="Montserrat" w:hAnsi="Montserrat" w:cs="Arial"/>
          <w:sz w:val="20"/>
          <w:szCs w:val="20"/>
          <w:lang w:val="es-ES_tradnl"/>
        </w:rPr>
        <w:t>Líder de Logística: Responsable de la planeación y programación de la aplicación.</w:t>
      </w:r>
    </w:p>
    <w:p w14:paraId="5BAB4E6B" w14:textId="77777777" w:rsidR="00A82791" w:rsidRPr="00AD4CFB" w:rsidRDefault="00A82791">
      <w:pPr>
        <w:pStyle w:val="Prrafodelista"/>
        <w:numPr>
          <w:ilvl w:val="0"/>
          <w:numId w:val="46"/>
        </w:numPr>
        <w:tabs>
          <w:tab w:val="left" w:pos="142"/>
        </w:tabs>
        <w:spacing w:after="0" w:line="360" w:lineRule="auto"/>
        <w:ind w:left="0"/>
        <w:jc w:val="both"/>
        <w:rPr>
          <w:rFonts w:ascii="Montserrat" w:hAnsi="Montserrat" w:cs="Arial"/>
          <w:sz w:val="20"/>
          <w:szCs w:val="20"/>
          <w:lang w:val="es-ES_tradnl"/>
        </w:rPr>
        <w:pPrChange w:id="1849" w:author="Ramsés Vázquez Lira" w:date="2020-01-11T19:09:00Z">
          <w:pPr>
            <w:pStyle w:val="Prrafodelista"/>
            <w:numPr>
              <w:numId w:val="46"/>
            </w:numPr>
            <w:spacing w:after="0" w:line="360" w:lineRule="auto"/>
            <w:ind w:hanging="360"/>
            <w:jc w:val="both"/>
          </w:pPr>
        </w:pPrChange>
      </w:pPr>
      <w:r w:rsidRPr="00AD4CFB">
        <w:rPr>
          <w:rFonts w:ascii="Montserrat" w:hAnsi="Montserrat" w:cs="Arial"/>
          <w:sz w:val="20"/>
          <w:szCs w:val="20"/>
          <w:lang w:val="es-ES_tradnl"/>
        </w:rPr>
        <w:t>Líder Estatal: Responsable de la aplicación en cada Entidad Federativa.</w:t>
      </w:r>
    </w:p>
    <w:p w14:paraId="55EC5688" w14:textId="77777777" w:rsidR="00A82791" w:rsidRPr="00AD4CFB" w:rsidRDefault="00A82791">
      <w:pPr>
        <w:pStyle w:val="Prrafodelista"/>
        <w:numPr>
          <w:ilvl w:val="0"/>
          <w:numId w:val="46"/>
        </w:numPr>
        <w:tabs>
          <w:tab w:val="left" w:pos="142"/>
        </w:tabs>
        <w:spacing w:after="0" w:line="360" w:lineRule="auto"/>
        <w:ind w:left="0"/>
        <w:jc w:val="both"/>
        <w:rPr>
          <w:rFonts w:ascii="Montserrat" w:hAnsi="Montserrat" w:cs="Arial"/>
          <w:sz w:val="20"/>
          <w:szCs w:val="20"/>
          <w:lang w:val="es-ES_tradnl"/>
        </w:rPr>
        <w:pPrChange w:id="1850" w:author="Ramsés Vázquez Lira" w:date="2020-01-11T19:09:00Z">
          <w:pPr>
            <w:pStyle w:val="Prrafodelista"/>
            <w:numPr>
              <w:numId w:val="46"/>
            </w:numPr>
            <w:spacing w:after="0" w:line="360" w:lineRule="auto"/>
            <w:ind w:hanging="360"/>
            <w:jc w:val="both"/>
          </w:pPr>
        </w:pPrChange>
      </w:pPr>
      <w:r w:rsidRPr="00AD4CFB">
        <w:rPr>
          <w:rFonts w:ascii="Montserrat" w:hAnsi="Montserrat" w:cs="Arial"/>
          <w:sz w:val="20"/>
          <w:szCs w:val="20"/>
          <w:lang w:val="es-ES_tradnl"/>
        </w:rPr>
        <w:t>Líder de sede de aplicación: Responsable de la aplicación en la sede (Un aplicador puede fungir como líder de sede de aplicación)</w:t>
      </w:r>
    </w:p>
    <w:p w14:paraId="66C07C51" w14:textId="77777777" w:rsidR="00A82791" w:rsidRPr="00AD4CFB" w:rsidRDefault="00A82791">
      <w:pPr>
        <w:pStyle w:val="Prrafodelista"/>
        <w:numPr>
          <w:ilvl w:val="0"/>
          <w:numId w:val="46"/>
        </w:numPr>
        <w:tabs>
          <w:tab w:val="left" w:pos="142"/>
        </w:tabs>
        <w:spacing w:after="0" w:line="360" w:lineRule="auto"/>
        <w:ind w:left="0"/>
        <w:jc w:val="both"/>
        <w:rPr>
          <w:rFonts w:ascii="Montserrat" w:hAnsi="Montserrat" w:cs="Arial"/>
          <w:sz w:val="20"/>
          <w:szCs w:val="20"/>
          <w:lang w:val="es-ES_tradnl"/>
        </w:rPr>
        <w:pPrChange w:id="1851" w:author="Ramsés Vázquez Lira" w:date="2020-01-11T19:09:00Z">
          <w:pPr>
            <w:pStyle w:val="Prrafodelista"/>
            <w:numPr>
              <w:numId w:val="46"/>
            </w:numPr>
            <w:spacing w:after="0" w:line="360" w:lineRule="auto"/>
            <w:ind w:hanging="360"/>
            <w:jc w:val="both"/>
          </w:pPr>
        </w:pPrChange>
      </w:pPr>
      <w:r w:rsidRPr="00AD4CFB">
        <w:rPr>
          <w:rFonts w:ascii="Montserrat" w:hAnsi="Montserrat" w:cs="Arial"/>
          <w:sz w:val="20"/>
          <w:szCs w:val="20"/>
          <w:lang w:val="es-ES_tradnl"/>
        </w:rPr>
        <w:t>Aplicador: Responsable de la aplicación en cada grupo, con la función temporal y especifica de la aplicación de los instrumentos, que estará coordinada en la sede, y a nivel nacional por la USICAMM (considerar un aplicador por cada 30 sustentantes aproximadamente).</w:t>
      </w:r>
    </w:p>
    <w:p w14:paraId="016E1243" w14:textId="77777777" w:rsidR="00A82791" w:rsidRPr="00F07751" w:rsidRDefault="00A82791">
      <w:pPr>
        <w:pStyle w:val="Prrafodelista"/>
        <w:tabs>
          <w:tab w:val="left" w:pos="142"/>
        </w:tabs>
        <w:spacing w:after="0" w:line="240" w:lineRule="auto"/>
        <w:ind w:left="0"/>
        <w:jc w:val="both"/>
        <w:rPr>
          <w:rFonts w:ascii="Montserrat" w:hAnsi="Montserrat" w:cs="Arial"/>
          <w:color w:val="000000" w:themeColor="text1"/>
          <w:sz w:val="20"/>
          <w:szCs w:val="20"/>
        </w:rPr>
        <w:pPrChange w:id="1852" w:author="Ramsés Vázquez Lira" w:date="2020-01-11T19:09:00Z">
          <w:pPr>
            <w:pStyle w:val="Prrafodelista"/>
            <w:spacing w:after="0" w:line="240" w:lineRule="auto"/>
            <w:jc w:val="both"/>
          </w:pPr>
        </w:pPrChange>
      </w:pPr>
    </w:p>
    <w:p w14:paraId="76BF37DA" w14:textId="77777777" w:rsidR="00A82791" w:rsidRPr="00AD4CFB" w:rsidRDefault="00A82791">
      <w:pPr>
        <w:tabs>
          <w:tab w:val="left" w:pos="142"/>
        </w:tabs>
        <w:spacing w:after="0" w:line="360" w:lineRule="auto"/>
        <w:jc w:val="both"/>
        <w:rPr>
          <w:rFonts w:ascii="Montserrat" w:hAnsi="Montserrat" w:cs="Arial"/>
          <w:sz w:val="20"/>
          <w:szCs w:val="20"/>
          <w:lang w:val="es-ES_tradnl"/>
        </w:rPr>
        <w:pPrChange w:id="1853" w:author="Ramsés Vázquez Lira" w:date="2020-01-11T19:09:00Z">
          <w:pPr>
            <w:spacing w:after="0" w:line="360" w:lineRule="auto"/>
            <w:jc w:val="both"/>
          </w:pPr>
        </w:pPrChange>
      </w:pPr>
      <w:r w:rsidRPr="00AD4CFB">
        <w:rPr>
          <w:rFonts w:ascii="Montserrat" w:hAnsi="Montserrat" w:cs="Arial"/>
          <w:sz w:val="20"/>
          <w:szCs w:val="20"/>
          <w:lang w:val="es-ES_tradnl"/>
        </w:rPr>
        <w:t>El prestador de servicios debe tener experiencia en la aplicación de instrumentos de evaluación por medios electrónicos, y su personal debe estar capacitado, y contar mínimo con el nivel de preparatoria para llevar a cabo la aplicación.</w:t>
      </w:r>
    </w:p>
    <w:p w14:paraId="1B951847" w14:textId="77777777" w:rsidR="00896417" w:rsidRPr="00AD4CFB" w:rsidRDefault="00896417">
      <w:pPr>
        <w:tabs>
          <w:tab w:val="left" w:pos="142"/>
        </w:tabs>
        <w:spacing w:after="0" w:line="360" w:lineRule="auto"/>
        <w:jc w:val="both"/>
        <w:rPr>
          <w:rFonts w:ascii="Montserrat" w:hAnsi="Montserrat" w:cs="Arial"/>
          <w:sz w:val="20"/>
          <w:szCs w:val="20"/>
          <w:lang w:val="es-ES_tradnl"/>
        </w:rPr>
        <w:pPrChange w:id="1854" w:author="Ramsés Vázquez Lira" w:date="2020-01-11T19:09:00Z">
          <w:pPr>
            <w:spacing w:after="0" w:line="360" w:lineRule="auto"/>
            <w:jc w:val="both"/>
          </w:pPr>
        </w:pPrChange>
      </w:pPr>
    </w:p>
    <w:p w14:paraId="41D129CB" w14:textId="21E0B973" w:rsidR="00896417" w:rsidRPr="006233CD" w:rsidRDefault="00896417">
      <w:pPr>
        <w:tabs>
          <w:tab w:val="left" w:pos="142"/>
        </w:tabs>
        <w:spacing w:after="0" w:line="360" w:lineRule="auto"/>
        <w:jc w:val="both"/>
        <w:rPr>
          <w:rFonts w:ascii="Montserrat" w:hAnsi="Montserrat" w:cs="Arial"/>
          <w:sz w:val="20"/>
          <w:szCs w:val="20"/>
          <w:lang w:val="es-ES_tradnl"/>
        </w:rPr>
        <w:pPrChange w:id="1855" w:author="Ramsés Vázquez Lira" w:date="2020-01-11T19:09:00Z">
          <w:pPr>
            <w:spacing w:after="0" w:line="360" w:lineRule="auto"/>
            <w:jc w:val="both"/>
          </w:pPr>
        </w:pPrChange>
      </w:pPr>
      <w:r w:rsidRPr="006233CD">
        <w:rPr>
          <w:rFonts w:ascii="Montserrat" w:hAnsi="Montserrat" w:cs="Arial"/>
          <w:sz w:val="20"/>
          <w:szCs w:val="20"/>
          <w:lang w:val="es-ES_tradnl"/>
        </w:rPr>
        <w:lastRenderedPageBreak/>
        <w:t>La aplicación de los instrumentos de evaluación comprende tres fases (</w:t>
      </w:r>
      <w:r w:rsidRPr="00AD4CFB">
        <w:rPr>
          <w:rFonts w:ascii="Montserrat" w:hAnsi="Montserrat" w:cs="Arial"/>
          <w:sz w:val="20"/>
          <w:szCs w:val="20"/>
          <w:lang w:val="es-ES_tradnl"/>
        </w:rPr>
        <w:t>Antes, Durante y Después de la aplicación</w:t>
      </w:r>
      <w:r w:rsidRPr="006233CD">
        <w:rPr>
          <w:rFonts w:ascii="Montserrat" w:hAnsi="Montserrat" w:cs="Arial"/>
          <w:sz w:val="20"/>
          <w:szCs w:val="20"/>
          <w:lang w:val="es-ES_tradnl"/>
        </w:rPr>
        <w:t>), las cuales se presentan a</w:t>
      </w:r>
      <w:r w:rsidR="00180402" w:rsidRPr="006233CD">
        <w:rPr>
          <w:rFonts w:ascii="Montserrat" w:hAnsi="Montserrat" w:cs="Arial"/>
          <w:sz w:val="20"/>
          <w:szCs w:val="20"/>
          <w:lang w:val="es-ES_tradnl"/>
        </w:rPr>
        <w:t xml:space="preserve"> detalle a</w:t>
      </w:r>
      <w:r w:rsidRPr="006233CD">
        <w:rPr>
          <w:rFonts w:ascii="Montserrat" w:hAnsi="Montserrat" w:cs="Arial"/>
          <w:sz w:val="20"/>
          <w:szCs w:val="20"/>
          <w:lang w:val="es-ES_tradnl"/>
        </w:rPr>
        <w:t xml:space="preserve"> continuación:</w:t>
      </w:r>
    </w:p>
    <w:p w14:paraId="1618E859" w14:textId="77777777" w:rsidR="00896417" w:rsidRPr="006233CD" w:rsidRDefault="00896417">
      <w:pPr>
        <w:tabs>
          <w:tab w:val="left" w:pos="142"/>
        </w:tabs>
        <w:spacing w:after="0" w:line="360" w:lineRule="auto"/>
        <w:jc w:val="both"/>
        <w:rPr>
          <w:rFonts w:ascii="Montserrat" w:hAnsi="Montserrat" w:cs="Arial"/>
          <w:sz w:val="20"/>
          <w:szCs w:val="20"/>
          <w:lang w:val="es-ES_tradnl"/>
        </w:rPr>
        <w:pPrChange w:id="1856" w:author="Ramsés Vázquez Lira" w:date="2020-01-11T19:09:00Z">
          <w:pPr>
            <w:spacing w:after="0" w:line="360" w:lineRule="auto"/>
            <w:jc w:val="both"/>
          </w:pPr>
        </w:pPrChange>
      </w:pPr>
    </w:p>
    <w:p w14:paraId="549657BA" w14:textId="77777777" w:rsidR="00896417" w:rsidRPr="006233CD" w:rsidRDefault="00896417">
      <w:pPr>
        <w:tabs>
          <w:tab w:val="left" w:pos="142"/>
        </w:tabs>
        <w:spacing w:after="0" w:line="360" w:lineRule="auto"/>
        <w:jc w:val="both"/>
        <w:rPr>
          <w:rFonts w:ascii="Montserrat" w:hAnsi="Montserrat" w:cs="Arial"/>
          <w:b/>
          <w:sz w:val="20"/>
          <w:szCs w:val="20"/>
          <w:lang w:val="es-ES_tradnl"/>
        </w:rPr>
        <w:pPrChange w:id="1857" w:author="Ramsés Vázquez Lira" w:date="2020-01-11T19:09:00Z">
          <w:pPr>
            <w:spacing w:after="0" w:line="360" w:lineRule="auto"/>
            <w:jc w:val="both"/>
          </w:pPr>
        </w:pPrChange>
      </w:pPr>
      <w:r w:rsidRPr="006233CD">
        <w:rPr>
          <w:rFonts w:ascii="Montserrat" w:hAnsi="Montserrat" w:cs="Arial"/>
          <w:b/>
          <w:sz w:val="20"/>
          <w:szCs w:val="20"/>
          <w:lang w:val="es-ES_tradnl"/>
        </w:rPr>
        <w:t>Fase 1. Antes de la aplicación.</w:t>
      </w:r>
    </w:p>
    <w:p w14:paraId="26B059A8" w14:textId="77777777" w:rsidR="00896417" w:rsidRPr="006233CD" w:rsidRDefault="00896417">
      <w:pPr>
        <w:tabs>
          <w:tab w:val="left" w:pos="142"/>
        </w:tabs>
        <w:spacing w:after="0" w:line="360" w:lineRule="auto"/>
        <w:jc w:val="both"/>
        <w:rPr>
          <w:rFonts w:ascii="Montserrat" w:hAnsi="Montserrat" w:cs="Arial"/>
          <w:sz w:val="20"/>
          <w:szCs w:val="20"/>
          <w:lang w:val="es-ES_tradnl"/>
        </w:rPr>
        <w:pPrChange w:id="1858" w:author="Ramsés Vázquez Lira" w:date="2020-01-11T19:09:00Z">
          <w:pPr>
            <w:spacing w:after="0" w:line="360" w:lineRule="auto"/>
            <w:jc w:val="both"/>
          </w:pPr>
        </w:pPrChange>
      </w:pPr>
    </w:p>
    <w:p w14:paraId="566C48C3" w14:textId="6E9993BF" w:rsidR="00896417" w:rsidRPr="006233CD" w:rsidRDefault="00896417">
      <w:pPr>
        <w:tabs>
          <w:tab w:val="left" w:pos="142"/>
        </w:tabs>
        <w:spacing w:after="0" w:line="360" w:lineRule="auto"/>
        <w:jc w:val="both"/>
        <w:rPr>
          <w:rFonts w:ascii="Montserrat" w:hAnsi="Montserrat" w:cs="Arial"/>
          <w:b/>
          <w:sz w:val="20"/>
          <w:szCs w:val="20"/>
          <w:lang w:val="es-ES_tradnl"/>
        </w:rPr>
        <w:pPrChange w:id="1859" w:author="Ramsés Vázquez Lira" w:date="2020-01-11T19:09:00Z">
          <w:pPr>
            <w:spacing w:after="0" w:line="360" w:lineRule="auto"/>
            <w:ind w:left="360"/>
            <w:jc w:val="both"/>
          </w:pPr>
        </w:pPrChange>
      </w:pPr>
      <w:r w:rsidRPr="006233CD">
        <w:rPr>
          <w:rFonts w:ascii="Montserrat" w:hAnsi="Montserrat" w:cs="Arial"/>
          <w:b/>
          <w:sz w:val="20"/>
          <w:szCs w:val="20"/>
          <w:lang w:val="es-ES_tradnl"/>
        </w:rPr>
        <w:t xml:space="preserve">Actividades a realizar por el </w:t>
      </w:r>
      <w:r w:rsidR="00180402" w:rsidRPr="006233CD">
        <w:rPr>
          <w:rFonts w:ascii="Montserrat" w:hAnsi="Montserrat"/>
          <w:b/>
          <w:sz w:val="20"/>
          <w:szCs w:val="20"/>
        </w:rPr>
        <w:t>P</w:t>
      </w:r>
      <w:r w:rsidRPr="006233CD">
        <w:rPr>
          <w:rFonts w:ascii="Montserrat" w:hAnsi="Montserrat"/>
          <w:b/>
          <w:sz w:val="20"/>
          <w:szCs w:val="20"/>
        </w:rPr>
        <w:t xml:space="preserve">restador de </w:t>
      </w:r>
      <w:r w:rsidR="00180402" w:rsidRPr="006233CD">
        <w:rPr>
          <w:rFonts w:ascii="Montserrat" w:hAnsi="Montserrat"/>
          <w:b/>
          <w:sz w:val="20"/>
          <w:szCs w:val="20"/>
        </w:rPr>
        <w:t>S</w:t>
      </w:r>
      <w:r w:rsidRPr="006233CD">
        <w:rPr>
          <w:rFonts w:ascii="Montserrat" w:hAnsi="Montserrat"/>
          <w:b/>
          <w:sz w:val="20"/>
          <w:szCs w:val="20"/>
        </w:rPr>
        <w:t>ervicios</w:t>
      </w:r>
      <w:r w:rsidRPr="006233CD">
        <w:rPr>
          <w:rFonts w:ascii="Montserrat" w:hAnsi="Montserrat" w:cs="Arial"/>
          <w:b/>
          <w:sz w:val="20"/>
          <w:szCs w:val="20"/>
          <w:lang w:val="es-ES_tradnl"/>
        </w:rPr>
        <w:t>:</w:t>
      </w:r>
    </w:p>
    <w:p w14:paraId="13304CAA" w14:textId="77777777" w:rsidR="00896417" w:rsidRPr="006233CD" w:rsidRDefault="00896417">
      <w:pPr>
        <w:tabs>
          <w:tab w:val="left" w:pos="142"/>
        </w:tabs>
        <w:spacing w:after="0" w:line="360" w:lineRule="auto"/>
        <w:jc w:val="both"/>
        <w:rPr>
          <w:rFonts w:ascii="Montserrat" w:hAnsi="Montserrat" w:cs="Arial"/>
          <w:sz w:val="20"/>
          <w:szCs w:val="20"/>
          <w:lang w:val="es-ES_tradnl"/>
        </w:rPr>
        <w:pPrChange w:id="1860" w:author="Ramsés Vázquez Lira" w:date="2020-01-11T19:09:00Z">
          <w:pPr>
            <w:spacing w:after="0" w:line="360" w:lineRule="auto"/>
            <w:ind w:left="360"/>
            <w:jc w:val="both"/>
          </w:pPr>
        </w:pPrChange>
      </w:pPr>
    </w:p>
    <w:p w14:paraId="3EF9D7D8" w14:textId="77777777" w:rsidR="00896417" w:rsidRPr="006233CD" w:rsidRDefault="00896417">
      <w:pPr>
        <w:pStyle w:val="Prrafodelista"/>
        <w:numPr>
          <w:ilvl w:val="0"/>
          <w:numId w:val="5"/>
        </w:numPr>
        <w:tabs>
          <w:tab w:val="left" w:pos="142"/>
        </w:tabs>
        <w:spacing w:after="0" w:line="360" w:lineRule="auto"/>
        <w:ind w:left="0"/>
        <w:jc w:val="both"/>
        <w:rPr>
          <w:rFonts w:ascii="Montserrat" w:hAnsi="Montserrat" w:cs="Arial"/>
          <w:sz w:val="20"/>
          <w:szCs w:val="20"/>
          <w:lang w:val="es-ES_tradnl"/>
        </w:rPr>
        <w:pPrChange w:id="1861" w:author="Ramsés Vázquez Lira" w:date="2020-01-11T19:09:00Z">
          <w:pPr>
            <w:pStyle w:val="Prrafodelista"/>
            <w:numPr>
              <w:numId w:val="5"/>
            </w:numPr>
            <w:spacing w:after="0" w:line="360" w:lineRule="auto"/>
            <w:ind w:hanging="360"/>
            <w:jc w:val="both"/>
          </w:pPr>
        </w:pPrChange>
      </w:pPr>
      <w:r w:rsidRPr="006233CD">
        <w:rPr>
          <w:rFonts w:ascii="Montserrat" w:hAnsi="Montserrat" w:cs="Arial"/>
          <w:sz w:val="20"/>
          <w:szCs w:val="20"/>
          <w:lang w:val="es-ES_tradnl"/>
        </w:rPr>
        <w:t>Recepción de las versiones autorizadas por la USICAMM de los instrumentos de valoración, en formato electrónico.</w:t>
      </w:r>
    </w:p>
    <w:p w14:paraId="11DA5B41" w14:textId="77777777" w:rsidR="00896417" w:rsidRPr="006233CD" w:rsidRDefault="00896417">
      <w:pPr>
        <w:pStyle w:val="Prrafodelista"/>
        <w:tabs>
          <w:tab w:val="left" w:pos="142"/>
        </w:tabs>
        <w:spacing w:after="0" w:line="360" w:lineRule="auto"/>
        <w:ind w:left="0"/>
        <w:jc w:val="both"/>
        <w:rPr>
          <w:rFonts w:ascii="Montserrat" w:hAnsi="Montserrat" w:cs="Arial"/>
          <w:sz w:val="20"/>
          <w:szCs w:val="20"/>
          <w:lang w:val="es-ES_tradnl"/>
        </w:rPr>
        <w:pPrChange w:id="1862" w:author="Ramsés Vázquez Lira" w:date="2020-01-11T19:09:00Z">
          <w:pPr>
            <w:pStyle w:val="Prrafodelista"/>
            <w:spacing w:after="0" w:line="360" w:lineRule="auto"/>
            <w:jc w:val="both"/>
          </w:pPr>
        </w:pPrChange>
      </w:pPr>
    </w:p>
    <w:p w14:paraId="00EB81AB" w14:textId="77777777" w:rsidR="00896417" w:rsidRPr="006233CD" w:rsidRDefault="00896417">
      <w:pPr>
        <w:pStyle w:val="Prrafodelista"/>
        <w:numPr>
          <w:ilvl w:val="0"/>
          <w:numId w:val="5"/>
        </w:numPr>
        <w:tabs>
          <w:tab w:val="left" w:pos="142"/>
        </w:tabs>
        <w:spacing w:after="0" w:line="360" w:lineRule="auto"/>
        <w:ind w:left="0"/>
        <w:jc w:val="both"/>
        <w:rPr>
          <w:rFonts w:ascii="Montserrat" w:hAnsi="Montserrat" w:cs="Arial"/>
          <w:sz w:val="20"/>
          <w:szCs w:val="20"/>
          <w:lang w:val="es-ES_tradnl"/>
        </w:rPr>
        <w:pPrChange w:id="1863" w:author="Ramsés Vázquez Lira" w:date="2020-01-11T19:09:00Z">
          <w:pPr>
            <w:pStyle w:val="Prrafodelista"/>
            <w:numPr>
              <w:numId w:val="5"/>
            </w:numPr>
            <w:spacing w:after="0" w:line="360" w:lineRule="auto"/>
            <w:ind w:hanging="360"/>
            <w:jc w:val="both"/>
          </w:pPr>
        </w:pPrChange>
      </w:pPr>
      <w:r w:rsidRPr="006233CD">
        <w:rPr>
          <w:rFonts w:ascii="Montserrat" w:hAnsi="Montserrat" w:cs="Arial"/>
          <w:sz w:val="20"/>
          <w:szCs w:val="20"/>
          <w:lang w:val="es-ES_tradnl"/>
        </w:rPr>
        <w:t>Recepción de la Base de Datos de aspirantes programados, conforme al protocolo establecido por la USICAMM.</w:t>
      </w:r>
    </w:p>
    <w:p w14:paraId="65DA214F" w14:textId="77777777" w:rsidR="00896417" w:rsidRPr="006233CD" w:rsidRDefault="00896417">
      <w:pPr>
        <w:tabs>
          <w:tab w:val="left" w:pos="142"/>
        </w:tabs>
        <w:spacing w:after="0" w:line="360" w:lineRule="auto"/>
        <w:jc w:val="both"/>
        <w:rPr>
          <w:rFonts w:ascii="Montserrat" w:hAnsi="Montserrat" w:cs="Arial"/>
          <w:sz w:val="20"/>
          <w:szCs w:val="20"/>
          <w:lang w:val="es-ES_tradnl"/>
        </w:rPr>
        <w:pPrChange w:id="1864" w:author="Ramsés Vázquez Lira" w:date="2020-01-11T19:09:00Z">
          <w:pPr>
            <w:spacing w:after="0" w:line="360" w:lineRule="auto"/>
            <w:ind w:left="360"/>
            <w:jc w:val="both"/>
          </w:pPr>
        </w:pPrChange>
      </w:pPr>
    </w:p>
    <w:p w14:paraId="7C3CC9A2" w14:textId="77777777" w:rsidR="00896417" w:rsidRPr="006233CD" w:rsidRDefault="00896417">
      <w:pPr>
        <w:pStyle w:val="Prrafodelista"/>
        <w:numPr>
          <w:ilvl w:val="0"/>
          <w:numId w:val="5"/>
        </w:numPr>
        <w:tabs>
          <w:tab w:val="left" w:pos="142"/>
        </w:tabs>
        <w:spacing w:after="0" w:line="360" w:lineRule="auto"/>
        <w:ind w:left="0"/>
        <w:jc w:val="both"/>
        <w:rPr>
          <w:rFonts w:ascii="Montserrat" w:hAnsi="Montserrat" w:cs="Arial"/>
          <w:sz w:val="20"/>
          <w:szCs w:val="20"/>
          <w:lang w:val="es-ES_tradnl"/>
        </w:rPr>
        <w:pPrChange w:id="1865" w:author="Ramsés Vázquez Lira" w:date="2020-01-11T19:09:00Z">
          <w:pPr>
            <w:pStyle w:val="Prrafodelista"/>
            <w:numPr>
              <w:numId w:val="5"/>
            </w:numPr>
            <w:spacing w:after="0" w:line="360" w:lineRule="auto"/>
            <w:ind w:hanging="360"/>
            <w:jc w:val="both"/>
          </w:pPr>
        </w:pPrChange>
      </w:pPr>
      <w:r w:rsidRPr="006233CD">
        <w:rPr>
          <w:rFonts w:ascii="Montserrat" w:hAnsi="Montserrat" w:cs="Arial"/>
          <w:sz w:val="20"/>
          <w:szCs w:val="20"/>
          <w:lang w:val="es-ES_tradnl"/>
        </w:rPr>
        <w:t>Verificación de la consistencia de la Base de Datos de aspirantes programados.</w:t>
      </w:r>
    </w:p>
    <w:p w14:paraId="431053C6" w14:textId="77777777" w:rsidR="00896417" w:rsidRPr="006233CD" w:rsidRDefault="00896417">
      <w:pPr>
        <w:tabs>
          <w:tab w:val="left" w:pos="142"/>
        </w:tabs>
        <w:spacing w:after="0" w:line="360" w:lineRule="auto"/>
        <w:jc w:val="both"/>
        <w:rPr>
          <w:rFonts w:ascii="Montserrat" w:hAnsi="Montserrat" w:cs="Arial"/>
          <w:sz w:val="20"/>
          <w:szCs w:val="20"/>
          <w:lang w:val="es-ES_tradnl"/>
        </w:rPr>
        <w:pPrChange w:id="1866" w:author="Ramsés Vázquez Lira" w:date="2020-01-11T19:09:00Z">
          <w:pPr>
            <w:spacing w:after="0" w:line="360" w:lineRule="auto"/>
            <w:ind w:left="360"/>
            <w:jc w:val="both"/>
          </w:pPr>
        </w:pPrChange>
      </w:pPr>
    </w:p>
    <w:p w14:paraId="646A9996" w14:textId="794FE4D4" w:rsidR="00896417" w:rsidRPr="006233CD" w:rsidRDefault="00896417">
      <w:pPr>
        <w:pStyle w:val="Prrafodelista"/>
        <w:numPr>
          <w:ilvl w:val="0"/>
          <w:numId w:val="5"/>
        </w:numPr>
        <w:tabs>
          <w:tab w:val="left" w:pos="142"/>
        </w:tabs>
        <w:spacing w:after="0" w:line="360" w:lineRule="auto"/>
        <w:ind w:left="0"/>
        <w:jc w:val="both"/>
        <w:rPr>
          <w:rFonts w:ascii="Montserrat" w:hAnsi="Montserrat" w:cs="Arial"/>
          <w:sz w:val="20"/>
          <w:szCs w:val="20"/>
          <w:lang w:val="es-ES_tradnl"/>
        </w:rPr>
        <w:pPrChange w:id="1867" w:author="Ramsés Vázquez Lira" w:date="2020-01-11T19:09:00Z">
          <w:pPr>
            <w:pStyle w:val="Prrafodelista"/>
            <w:numPr>
              <w:numId w:val="5"/>
            </w:numPr>
            <w:spacing w:after="0" w:line="360" w:lineRule="auto"/>
            <w:ind w:hanging="360"/>
            <w:jc w:val="both"/>
          </w:pPr>
        </w:pPrChange>
      </w:pPr>
      <w:r w:rsidRPr="006233CD">
        <w:rPr>
          <w:rFonts w:ascii="Montserrat" w:hAnsi="Montserrat" w:cs="Arial"/>
          <w:sz w:val="20"/>
          <w:szCs w:val="20"/>
          <w:lang w:val="es-ES_tradnl"/>
        </w:rPr>
        <w:t xml:space="preserve">Entrega de un reporte de inconsistencias detectadas en la Base de Datos de aspirantes programados a la USICAMM (en caso </w:t>
      </w:r>
      <w:r w:rsidR="00180402" w:rsidRPr="006233CD">
        <w:rPr>
          <w:rFonts w:ascii="Montserrat" w:hAnsi="Montserrat" w:cs="Arial"/>
          <w:sz w:val="20"/>
          <w:szCs w:val="20"/>
          <w:lang w:val="es-ES_tradnl"/>
        </w:rPr>
        <w:t>de que aplique</w:t>
      </w:r>
      <w:r w:rsidRPr="006233CD">
        <w:rPr>
          <w:rFonts w:ascii="Montserrat" w:hAnsi="Montserrat" w:cs="Arial"/>
          <w:sz w:val="20"/>
          <w:szCs w:val="20"/>
          <w:lang w:val="es-ES_tradnl"/>
        </w:rPr>
        <w:t>).</w:t>
      </w:r>
    </w:p>
    <w:p w14:paraId="6892F458" w14:textId="77777777" w:rsidR="00896417" w:rsidRPr="006233CD" w:rsidRDefault="00896417">
      <w:pPr>
        <w:tabs>
          <w:tab w:val="left" w:pos="142"/>
        </w:tabs>
        <w:spacing w:after="0" w:line="360" w:lineRule="auto"/>
        <w:jc w:val="both"/>
        <w:rPr>
          <w:rFonts w:ascii="Montserrat" w:hAnsi="Montserrat" w:cs="Arial"/>
          <w:sz w:val="20"/>
          <w:szCs w:val="20"/>
          <w:lang w:val="es-ES_tradnl"/>
        </w:rPr>
        <w:pPrChange w:id="1868" w:author="Ramsés Vázquez Lira" w:date="2020-01-11T19:09:00Z">
          <w:pPr>
            <w:spacing w:after="0" w:line="360" w:lineRule="auto"/>
            <w:ind w:left="360"/>
            <w:jc w:val="both"/>
          </w:pPr>
        </w:pPrChange>
      </w:pPr>
    </w:p>
    <w:p w14:paraId="68B4C08A" w14:textId="568076C1" w:rsidR="00896417" w:rsidRPr="006233CD" w:rsidRDefault="00896417">
      <w:pPr>
        <w:pStyle w:val="Prrafodelista"/>
        <w:numPr>
          <w:ilvl w:val="0"/>
          <w:numId w:val="5"/>
        </w:numPr>
        <w:tabs>
          <w:tab w:val="left" w:pos="142"/>
        </w:tabs>
        <w:spacing w:after="0" w:line="360" w:lineRule="auto"/>
        <w:ind w:left="0"/>
        <w:jc w:val="both"/>
        <w:rPr>
          <w:rFonts w:ascii="Montserrat" w:hAnsi="Montserrat" w:cs="Arial"/>
          <w:sz w:val="20"/>
          <w:szCs w:val="20"/>
          <w:lang w:val="es-ES_tradnl"/>
        </w:rPr>
        <w:pPrChange w:id="1869" w:author="Ramsés Vázquez Lira" w:date="2020-01-11T19:09:00Z">
          <w:pPr>
            <w:pStyle w:val="Prrafodelista"/>
            <w:numPr>
              <w:numId w:val="5"/>
            </w:numPr>
            <w:spacing w:after="0" w:line="360" w:lineRule="auto"/>
            <w:ind w:hanging="360"/>
            <w:jc w:val="both"/>
          </w:pPr>
        </w:pPrChange>
      </w:pPr>
      <w:r w:rsidRPr="006233CD">
        <w:rPr>
          <w:rFonts w:ascii="Montserrat" w:hAnsi="Montserrat" w:cs="Arial"/>
          <w:sz w:val="20"/>
          <w:szCs w:val="20"/>
          <w:lang w:val="es-ES_tradnl"/>
        </w:rPr>
        <w:t xml:space="preserve">Recepción de la Base de Datos de aspirantes programados corregida por la USICAMM (en caso </w:t>
      </w:r>
      <w:r w:rsidR="00180402" w:rsidRPr="006233CD">
        <w:rPr>
          <w:rFonts w:ascii="Montserrat" w:hAnsi="Montserrat" w:cs="Arial"/>
          <w:sz w:val="20"/>
          <w:szCs w:val="20"/>
          <w:lang w:val="es-ES_tradnl"/>
        </w:rPr>
        <w:t>de que aplique</w:t>
      </w:r>
      <w:r w:rsidRPr="006233CD">
        <w:rPr>
          <w:rFonts w:ascii="Montserrat" w:hAnsi="Montserrat" w:cs="Arial"/>
          <w:sz w:val="20"/>
          <w:szCs w:val="20"/>
          <w:lang w:val="es-ES_tradnl"/>
        </w:rPr>
        <w:t>).</w:t>
      </w:r>
    </w:p>
    <w:p w14:paraId="794B4F89" w14:textId="77777777" w:rsidR="00896417" w:rsidRPr="006233CD" w:rsidRDefault="00896417">
      <w:pPr>
        <w:pStyle w:val="Prrafodelista"/>
        <w:tabs>
          <w:tab w:val="left" w:pos="142"/>
        </w:tabs>
        <w:spacing w:line="360" w:lineRule="auto"/>
        <w:ind w:left="0"/>
        <w:jc w:val="both"/>
        <w:rPr>
          <w:rFonts w:ascii="Montserrat" w:hAnsi="Montserrat" w:cs="Arial"/>
          <w:sz w:val="20"/>
          <w:szCs w:val="20"/>
          <w:lang w:val="es-ES_tradnl"/>
        </w:rPr>
        <w:pPrChange w:id="1870" w:author="Ramsés Vázquez Lira" w:date="2020-01-11T19:09:00Z">
          <w:pPr>
            <w:pStyle w:val="Prrafodelista"/>
            <w:spacing w:line="360" w:lineRule="auto"/>
            <w:ind w:left="1080"/>
            <w:jc w:val="both"/>
          </w:pPr>
        </w:pPrChange>
      </w:pPr>
    </w:p>
    <w:p w14:paraId="59374011" w14:textId="4788BFCB" w:rsidR="00896417" w:rsidRPr="006233CD" w:rsidRDefault="00896417">
      <w:pPr>
        <w:pStyle w:val="Prrafodelista"/>
        <w:numPr>
          <w:ilvl w:val="0"/>
          <w:numId w:val="5"/>
        </w:numPr>
        <w:tabs>
          <w:tab w:val="left" w:pos="142"/>
        </w:tabs>
        <w:spacing w:after="0" w:line="360" w:lineRule="auto"/>
        <w:ind w:left="0"/>
        <w:jc w:val="both"/>
        <w:rPr>
          <w:rFonts w:ascii="Montserrat" w:hAnsi="Montserrat" w:cs="Arial"/>
          <w:sz w:val="20"/>
          <w:szCs w:val="20"/>
          <w:lang w:val="es-ES_tradnl"/>
        </w:rPr>
        <w:pPrChange w:id="1871" w:author="Ramsés Vázquez Lira" w:date="2020-01-11T19:09:00Z">
          <w:pPr>
            <w:pStyle w:val="Prrafodelista"/>
            <w:numPr>
              <w:numId w:val="5"/>
            </w:numPr>
            <w:spacing w:after="0" w:line="360" w:lineRule="auto"/>
            <w:ind w:hanging="360"/>
            <w:jc w:val="both"/>
          </w:pPr>
        </w:pPrChange>
      </w:pPr>
      <w:r w:rsidRPr="006233CD">
        <w:rPr>
          <w:rFonts w:ascii="Montserrat" w:hAnsi="Montserrat" w:cs="Arial"/>
          <w:sz w:val="20"/>
          <w:szCs w:val="20"/>
          <w:lang w:val="es-ES_tradnl"/>
        </w:rPr>
        <w:t xml:space="preserve">Capacitación y asignación de aplicadores a cada grupo (aula) de las sedes de aplicación, considerando 1 aplicador por cada </w:t>
      </w:r>
      <w:r w:rsidR="00180402" w:rsidRPr="006233CD">
        <w:rPr>
          <w:rFonts w:ascii="Montserrat" w:hAnsi="Montserrat" w:cs="Arial"/>
          <w:sz w:val="20"/>
          <w:szCs w:val="20"/>
          <w:lang w:val="es-ES_tradnl"/>
        </w:rPr>
        <w:t>aula con</w:t>
      </w:r>
      <w:r w:rsidR="00CB3C56" w:rsidRPr="006233CD">
        <w:rPr>
          <w:rFonts w:ascii="Montserrat" w:hAnsi="Montserrat" w:cs="Arial"/>
          <w:sz w:val="20"/>
          <w:szCs w:val="20"/>
          <w:lang w:val="es-ES_tradnl"/>
        </w:rPr>
        <w:t xml:space="preserve"> hasta</w:t>
      </w:r>
      <w:r w:rsidR="00180402" w:rsidRPr="006233CD">
        <w:rPr>
          <w:rFonts w:ascii="Montserrat" w:hAnsi="Montserrat" w:cs="Arial"/>
          <w:sz w:val="20"/>
          <w:szCs w:val="20"/>
          <w:lang w:val="es-ES_tradnl"/>
        </w:rPr>
        <w:t xml:space="preserve"> </w:t>
      </w:r>
      <w:r w:rsidRPr="006233CD">
        <w:rPr>
          <w:rFonts w:ascii="Montserrat" w:hAnsi="Montserrat" w:cs="Arial"/>
          <w:sz w:val="20"/>
          <w:szCs w:val="20"/>
          <w:lang w:val="es-ES_tradnl"/>
        </w:rPr>
        <w:t>30 aspirantes.</w:t>
      </w:r>
    </w:p>
    <w:p w14:paraId="37A1AB69" w14:textId="77777777" w:rsidR="00896417" w:rsidRPr="006233CD" w:rsidRDefault="00896417">
      <w:pPr>
        <w:pStyle w:val="Prrafodelista"/>
        <w:tabs>
          <w:tab w:val="left" w:pos="142"/>
        </w:tabs>
        <w:spacing w:line="360" w:lineRule="auto"/>
        <w:ind w:left="0"/>
        <w:jc w:val="both"/>
        <w:rPr>
          <w:rFonts w:ascii="Montserrat" w:hAnsi="Montserrat" w:cs="Arial"/>
          <w:sz w:val="20"/>
          <w:szCs w:val="20"/>
          <w:lang w:val="es-ES_tradnl"/>
        </w:rPr>
        <w:pPrChange w:id="1872" w:author="Ramsés Vázquez Lira" w:date="2020-01-11T19:09:00Z">
          <w:pPr>
            <w:pStyle w:val="Prrafodelista"/>
            <w:spacing w:line="360" w:lineRule="auto"/>
            <w:ind w:left="1080"/>
            <w:jc w:val="both"/>
          </w:pPr>
        </w:pPrChange>
      </w:pPr>
    </w:p>
    <w:p w14:paraId="5039AFD0" w14:textId="7EA5F3E8" w:rsidR="00896417" w:rsidRPr="006233CD" w:rsidRDefault="00896417">
      <w:pPr>
        <w:pStyle w:val="Prrafodelista"/>
        <w:numPr>
          <w:ilvl w:val="0"/>
          <w:numId w:val="5"/>
        </w:numPr>
        <w:tabs>
          <w:tab w:val="left" w:pos="142"/>
        </w:tabs>
        <w:spacing w:after="0" w:line="360" w:lineRule="auto"/>
        <w:ind w:left="0"/>
        <w:jc w:val="both"/>
        <w:rPr>
          <w:rFonts w:ascii="Montserrat" w:hAnsi="Montserrat" w:cs="Arial"/>
          <w:sz w:val="20"/>
          <w:szCs w:val="20"/>
          <w:lang w:val="es-ES_tradnl"/>
        </w:rPr>
        <w:pPrChange w:id="1873" w:author="Ramsés Vázquez Lira" w:date="2020-01-11T19:09:00Z">
          <w:pPr>
            <w:pStyle w:val="Prrafodelista"/>
            <w:numPr>
              <w:numId w:val="5"/>
            </w:numPr>
            <w:spacing w:after="0" w:line="360" w:lineRule="auto"/>
            <w:ind w:hanging="360"/>
            <w:jc w:val="both"/>
          </w:pPr>
        </w:pPrChange>
      </w:pPr>
      <w:r w:rsidRPr="006233CD">
        <w:rPr>
          <w:rFonts w:ascii="Montserrat" w:hAnsi="Montserrat" w:cs="Arial"/>
          <w:sz w:val="20"/>
          <w:szCs w:val="20"/>
          <w:lang w:val="es-ES_tradnl"/>
        </w:rPr>
        <w:t xml:space="preserve">Integración y entrega a la USICAMM del directorio del personal del </w:t>
      </w:r>
      <w:r w:rsidR="00180402" w:rsidRPr="006233CD">
        <w:rPr>
          <w:rFonts w:ascii="Montserrat" w:hAnsi="Montserrat" w:cs="Arial"/>
          <w:sz w:val="20"/>
          <w:szCs w:val="20"/>
          <w:lang w:val="es-ES_tradnl"/>
        </w:rPr>
        <w:t>P</w:t>
      </w:r>
      <w:r w:rsidRPr="006233CD">
        <w:rPr>
          <w:rFonts w:ascii="Montserrat" w:hAnsi="Montserrat" w:cs="Arial"/>
          <w:sz w:val="20"/>
          <w:szCs w:val="20"/>
          <w:lang w:val="es-ES_tradnl"/>
        </w:rPr>
        <w:t xml:space="preserve">restador de </w:t>
      </w:r>
      <w:r w:rsidR="00180402" w:rsidRPr="006233CD">
        <w:rPr>
          <w:rFonts w:ascii="Montserrat" w:hAnsi="Montserrat" w:cs="Arial"/>
          <w:sz w:val="20"/>
          <w:szCs w:val="20"/>
          <w:lang w:val="es-ES_tradnl"/>
        </w:rPr>
        <w:t>S</w:t>
      </w:r>
      <w:r w:rsidRPr="006233CD">
        <w:rPr>
          <w:rFonts w:ascii="Montserrat" w:hAnsi="Montserrat" w:cs="Arial"/>
          <w:sz w:val="20"/>
          <w:szCs w:val="20"/>
          <w:lang w:val="es-ES_tradnl"/>
        </w:rPr>
        <w:t xml:space="preserve">ervicios que coordinará </w:t>
      </w:r>
      <w:r w:rsidR="00180402" w:rsidRPr="006233CD">
        <w:rPr>
          <w:rFonts w:ascii="Montserrat" w:hAnsi="Montserrat" w:cs="Arial"/>
          <w:sz w:val="20"/>
          <w:szCs w:val="20"/>
          <w:lang w:val="es-ES_tradnl"/>
        </w:rPr>
        <w:t>los</w:t>
      </w:r>
      <w:r w:rsidRPr="006233CD">
        <w:rPr>
          <w:rFonts w:ascii="Montserrat" w:hAnsi="Montserrat" w:cs="Arial"/>
          <w:sz w:val="20"/>
          <w:szCs w:val="20"/>
          <w:lang w:val="es-ES_tradnl"/>
        </w:rPr>
        <w:t xml:space="preserve"> proceso</w:t>
      </w:r>
      <w:r w:rsidR="00180402" w:rsidRPr="006233CD">
        <w:rPr>
          <w:rFonts w:ascii="Montserrat" w:hAnsi="Montserrat" w:cs="Arial"/>
          <w:sz w:val="20"/>
          <w:szCs w:val="20"/>
          <w:lang w:val="es-ES_tradnl"/>
        </w:rPr>
        <w:t>s de aplicación</w:t>
      </w:r>
      <w:r w:rsidRPr="006233CD">
        <w:rPr>
          <w:rFonts w:ascii="Montserrat" w:hAnsi="Montserrat" w:cs="Arial"/>
          <w:sz w:val="20"/>
          <w:szCs w:val="20"/>
          <w:lang w:val="es-ES_tradnl"/>
        </w:rPr>
        <w:t xml:space="preserve"> en cada sede.</w:t>
      </w:r>
    </w:p>
    <w:p w14:paraId="501AA224" w14:textId="77777777" w:rsidR="00896417" w:rsidRPr="006233CD" w:rsidRDefault="00896417">
      <w:pPr>
        <w:pStyle w:val="Prrafodelista"/>
        <w:tabs>
          <w:tab w:val="left" w:pos="142"/>
        </w:tabs>
        <w:spacing w:line="360" w:lineRule="auto"/>
        <w:ind w:left="0"/>
        <w:jc w:val="both"/>
        <w:rPr>
          <w:rFonts w:ascii="Montserrat" w:hAnsi="Montserrat" w:cs="Arial"/>
          <w:sz w:val="20"/>
          <w:szCs w:val="20"/>
          <w:lang w:val="es-ES_tradnl"/>
        </w:rPr>
        <w:pPrChange w:id="1874" w:author="Ramsés Vázquez Lira" w:date="2020-01-11T19:09:00Z">
          <w:pPr>
            <w:pStyle w:val="Prrafodelista"/>
            <w:spacing w:line="360" w:lineRule="auto"/>
            <w:ind w:left="1080"/>
            <w:jc w:val="both"/>
          </w:pPr>
        </w:pPrChange>
      </w:pPr>
    </w:p>
    <w:p w14:paraId="28CB2847" w14:textId="2E98AB26" w:rsidR="00896417" w:rsidRPr="006233CD" w:rsidRDefault="00896417">
      <w:pPr>
        <w:pStyle w:val="Prrafodelista"/>
        <w:numPr>
          <w:ilvl w:val="0"/>
          <w:numId w:val="5"/>
        </w:numPr>
        <w:tabs>
          <w:tab w:val="left" w:pos="142"/>
        </w:tabs>
        <w:spacing w:after="0" w:line="360" w:lineRule="auto"/>
        <w:ind w:left="0"/>
        <w:jc w:val="both"/>
        <w:rPr>
          <w:rFonts w:ascii="Montserrat" w:hAnsi="Montserrat" w:cs="Arial"/>
          <w:sz w:val="20"/>
          <w:szCs w:val="20"/>
          <w:lang w:val="es-ES_tradnl"/>
        </w:rPr>
        <w:pPrChange w:id="1875" w:author="Ramsés Vázquez Lira" w:date="2020-01-11T19:09:00Z">
          <w:pPr>
            <w:pStyle w:val="Prrafodelista"/>
            <w:numPr>
              <w:numId w:val="5"/>
            </w:numPr>
            <w:spacing w:after="0" w:line="360" w:lineRule="auto"/>
            <w:ind w:hanging="360"/>
            <w:jc w:val="both"/>
          </w:pPr>
        </w:pPrChange>
      </w:pPr>
      <w:r w:rsidRPr="006233CD">
        <w:rPr>
          <w:rFonts w:ascii="Montserrat" w:hAnsi="Montserrat" w:cs="Arial"/>
          <w:sz w:val="20"/>
          <w:szCs w:val="20"/>
          <w:lang w:val="es-ES_tradnl"/>
        </w:rPr>
        <w:t>Recepción del directorio de</w:t>
      </w:r>
      <w:r w:rsidR="00CB3C56" w:rsidRPr="006233CD">
        <w:rPr>
          <w:rFonts w:ascii="Montserrat" w:hAnsi="Montserrat" w:cs="Arial"/>
          <w:sz w:val="20"/>
          <w:szCs w:val="20"/>
          <w:lang w:val="es-ES_tradnl"/>
        </w:rPr>
        <w:t xml:space="preserve">l personal </w:t>
      </w:r>
      <w:r w:rsidRPr="006233CD">
        <w:rPr>
          <w:rFonts w:ascii="Montserrat" w:hAnsi="Montserrat" w:cs="Arial"/>
          <w:sz w:val="20"/>
          <w:szCs w:val="20"/>
          <w:lang w:val="es-ES_tradnl"/>
        </w:rPr>
        <w:t>participante por parte de la USICAMM.</w:t>
      </w:r>
    </w:p>
    <w:p w14:paraId="14D50689" w14:textId="77777777" w:rsidR="00896417" w:rsidRPr="006233CD" w:rsidRDefault="00896417">
      <w:pPr>
        <w:pStyle w:val="Prrafodelista"/>
        <w:tabs>
          <w:tab w:val="left" w:pos="142"/>
        </w:tabs>
        <w:spacing w:line="360" w:lineRule="auto"/>
        <w:ind w:left="0"/>
        <w:jc w:val="both"/>
        <w:rPr>
          <w:rFonts w:ascii="Montserrat" w:hAnsi="Montserrat" w:cs="Arial"/>
          <w:sz w:val="20"/>
          <w:szCs w:val="20"/>
          <w:lang w:val="es-ES_tradnl"/>
        </w:rPr>
        <w:pPrChange w:id="1876" w:author="Ramsés Vázquez Lira" w:date="2020-01-11T19:09:00Z">
          <w:pPr>
            <w:pStyle w:val="Prrafodelista"/>
            <w:spacing w:line="360" w:lineRule="auto"/>
            <w:ind w:left="1080"/>
            <w:jc w:val="both"/>
          </w:pPr>
        </w:pPrChange>
      </w:pPr>
    </w:p>
    <w:p w14:paraId="4B6867F9" w14:textId="77777777" w:rsidR="00896417" w:rsidRPr="006233CD" w:rsidRDefault="00896417">
      <w:pPr>
        <w:pStyle w:val="Prrafodelista"/>
        <w:numPr>
          <w:ilvl w:val="0"/>
          <w:numId w:val="5"/>
        </w:numPr>
        <w:tabs>
          <w:tab w:val="left" w:pos="142"/>
        </w:tabs>
        <w:spacing w:after="0" w:line="360" w:lineRule="auto"/>
        <w:ind w:left="0"/>
        <w:jc w:val="both"/>
        <w:rPr>
          <w:rFonts w:ascii="Montserrat" w:hAnsi="Montserrat" w:cs="Arial"/>
          <w:sz w:val="20"/>
          <w:szCs w:val="20"/>
          <w:lang w:val="es-ES_tradnl"/>
        </w:rPr>
        <w:pPrChange w:id="1877" w:author="Ramsés Vázquez Lira" w:date="2020-01-11T19:09:00Z">
          <w:pPr>
            <w:pStyle w:val="Prrafodelista"/>
            <w:numPr>
              <w:numId w:val="5"/>
            </w:numPr>
            <w:spacing w:after="0" w:line="360" w:lineRule="auto"/>
            <w:ind w:hanging="360"/>
            <w:jc w:val="both"/>
          </w:pPr>
        </w:pPrChange>
      </w:pPr>
      <w:r w:rsidRPr="006233CD">
        <w:rPr>
          <w:rFonts w:ascii="Montserrat" w:hAnsi="Montserrat" w:cs="Arial"/>
          <w:sz w:val="20"/>
          <w:szCs w:val="20"/>
          <w:lang w:val="es-ES_tradnl"/>
        </w:rPr>
        <w:t>Elaboración de listas de asistencia y formatos requeridos para la aplicación.</w:t>
      </w:r>
    </w:p>
    <w:p w14:paraId="7F6989C1" w14:textId="77777777" w:rsidR="00896417" w:rsidRPr="006233CD" w:rsidRDefault="00896417">
      <w:pPr>
        <w:pStyle w:val="Prrafodelista"/>
        <w:tabs>
          <w:tab w:val="left" w:pos="142"/>
        </w:tabs>
        <w:spacing w:line="360" w:lineRule="auto"/>
        <w:ind w:left="0"/>
        <w:jc w:val="both"/>
        <w:rPr>
          <w:rFonts w:ascii="Montserrat" w:hAnsi="Montserrat" w:cs="Arial"/>
          <w:sz w:val="20"/>
          <w:szCs w:val="20"/>
          <w:lang w:val="es-ES_tradnl"/>
        </w:rPr>
        <w:pPrChange w:id="1878" w:author="Ramsés Vázquez Lira" w:date="2020-01-11T19:09:00Z">
          <w:pPr>
            <w:pStyle w:val="Prrafodelista"/>
            <w:spacing w:line="360" w:lineRule="auto"/>
            <w:ind w:left="1080"/>
            <w:jc w:val="both"/>
          </w:pPr>
        </w:pPrChange>
      </w:pPr>
    </w:p>
    <w:p w14:paraId="0ED6AA33" w14:textId="77777777" w:rsidR="00896417" w:rsidRPr="006233CD" w:rsidRDefault="00896417">
      <w:pPr>
        <w:pStyle w:val="Prrafodelista"/>
        <w:numPr>
          <w:ilvl w:val="0"/>
          <w:numId w:val="5"/>
        </w:numPr>
        <w:tabs>
          <w:tab w:val="left" w:pos="142"/>
        </w:tabs>
        <w:spacing w:after="0" w:line="360" w:lineRule="auto"/>
        <w:ind w:left="0"/>
        <w:jc w:val="both"/>
        <w:rPr>
          <w:rFonts w:ascii="Montserrat" w:hAnsi="Montserrat" w:cs="Arial"/>
          <w:sz w:val="20"/>
          <w:szCs w:val="20"/>
          <w:lang w:val="es-ES_tradnl"/>
        </w:rPr>
        <w:pPrChange w:id="1879" w:author="Ramsés Vázquez Lira" w:date="2020-01-11T19:09:00Z">
          <w:pPr>
            <w:pStyle w:val="Prrafodelista"/>
            <w:numPr>
              <w:numId w:val="5"/>
            </w:numPr>
            <w:spacing w:after="0" w:line="360" w:lineRule="auto"/>
            <w:ind w:hanging="360"/>
            <w:jc w:val="both"/>
          </w:pPr>
        </w:pPrChange>
      </w:pPr>
      <w:r w:rsidRPr="006233CD">
        <w:rPr>
          <w:rFonts w:ascii="Montserrat" w:hAnsi="Montserrat" w:cs="Arial"/>
          <w:sz w:val="20"/>
          <w:szCs w:val="20"/>
          <w:lang w:val="es-ES_tradnl"/>
        </w:rPr>
        <w:t>Desarrollo y preparación de los nodos o software para la aplicación.</w:t>
      </w:r>
    </w:p>
    <w:p w14:paraId="5C4C2E62" w14:textId="77777777" w:rsidR="00896417" w:rsidRPr="006233CD" w:rsidRDefault="00896417">
      <w:pPr>
        <w:pStyle w:val="Prrafodelista"/>
        <w:tabs>
          <w:tab w:val="left" w:pos="142"/>
        </w:tabs>
        <w:spacing w:line="360" w:lineRule="auto"/>
        <w:ind w:left="0"/>
        <w:jc w:val="both"/>
        <w:rPr>
          <w:rFonts w:ascii="Montserrat" w:hAnsi="Montserrat" w:cs="Arial"/>
          <w:sz w:val="20"/>
          <w:szCs w:val="20"/>
          <w:lang w:val="es-ES_tradnl"/>
        </w:rPr>
        <w:pPrChange w:id="1880" w:author="Ramsés Vázquez Lira" w:date="2020-01-11T19:09:00Z">
          <w:pPr>
            <w:pStyle w:val="Prrafodelista"/>
            <w:spacing w:line="360" w:lineRule="auto"/>
            <w:ind w:left="1080"/>
            <w:jc w:val="both"/>
          </w:pPr>
        </w:pPrChange>
      </w:pPr>
    </w:p>
    <w:p w14:paraId="719C46DB" w14:textId="42C0A7C2" w:rsidR="00896417" w:rsidRPr="006233CD" w:rsidRDefault="00896417">
      <w:pPr>
        <w:pStyle w:val="Prrafodelista"/>
        <w:numPr>
          <w:ilvl w:val="0"/>
          <w:numId w:val="5"/>
        </w:numPr>
        <w:tabs>
          <w:tab w:val="left" w:pos="142"/>
        </w:tabs>
        <w:spacing w:after="0" w:line="360" w:lineRule="auto"/>
        <w:ind w:left="0"/>
        <w:jc w:val="both"/>
        <w:rPr>
          <w:rFonts w:ascii="Montserrat" w:hAnsi="Montserrat" w:cs="Arial"/>
          <w:sz w:val="20"/>
          <w:szCs w:val="20"/>
          <w:lang w:val="es-ES_tradnl"/>
        </w:rPr>
        <w:pPrChange w:id="1881" w:author="Ramsés Vázquez Lira" w:date="2020-01-11T19:09:00Z">
          <w:pPr>
            <w:pStyle w:val="Prrafodelista"/>
            <w:numPr>
              <w:numId w:val="5"/>
            </w:numPr>
            <w:spacing w:after="0" w:line="360" w:lineRule="auto"/>
            <w:ind w:hanging="360"/>
            <w:jc w:val="both"/>
          </w:pPr>
        </w:pPrChange>
      </w:pPr>
      <w:r w:rsidRPr="006233CD">
        <w:rPr>
          <w:rFonts w:ascii="Montserrat" w:hAnsi="Montserrat" w:cs="Arial"/>
          <w:sz w:val="20"/>
          <w:szCs w:val="20"/>
          <w:lang w:val="es-ES_tradnl"/>
        </w:rPr>
        <w:t xml:space="preserve">Poner a disposición de la USICAMM </w:t>
      </w:r>
      <w:r w:rsidR="00CB3C56" w:rsidRPr="006233CD">
        <w:rPr>
          <w:rFonts w:ascii="Montserrat" w:hAnsi="Montserrat" w:cs="Arial"/>
          <w:sz w:val="20"/>
          <w:szCs w:val="20"/>
          <w:lang w:val="es-ES_tradnl"/>
        </w:rPr>
        <w:t>el acceso temprano a la</w:t>
      </w:r>
      <w:r w:rsidRPr="006233CD">
        <w:rPr>
          <w:rFonts w:ascii="Montserrat" w:hAnsi="Montserrat" w:cs="Arial"/>
          <w:sz w:val="20"/>
          <w:szCs w:val="20"/>
          <w:lang w:val="es-ES_tradnl"/>
        </w:rPr>
        <w:t xml:space="preserve"> plataforma </w:t>
      </w:r>
      <w:r w:rsidR="00CB3C56" w:rsidRPr="006233CD">
        <w:rPr>
          <w:rFonts w:ascii="Montserrat" w:hAnsi="Montserrat" w:cs="Arial"/>
          <w:sz w:val="20"/>
          <w:szCs w:val="20"/>
          <w:lang w:val="es-ES_tradnl"/>
        </w:rPr>
        <w:t xml:space="preserve">con fin de que se pueda revisar </w:t>
      </w:r>
      <w:r w:rsidRPr="006233CD">
        <w:rPr>
          <w:rFonts w:ascii="Montserrat" w:hAnsi="Montserrat" w:cs="Arial"/>
          <w:sz w:val="20"/>
          <w:szCs w:val="20"/>
          <w:lang w:val="es-ES_tradnl"/>
        </w:rPr>
        <w:t>la carga de las versiones de los instrumentos de valoración, así como su funcionalidad.</w:t>
      </w:r>
    </w:p>
    <w:p w14:paraId="135736EC" w14:textId="77777777" w:rsidR="00896417" w:rsidRPr="006233CD" w:rsidRDefault="00896417">
      <w:pPr>
        <w:pStyle w:val="Prrafodelista"/>
        <w:tabs>
          <w:tab w:val="left" w:pos="142"/>
        </w:tabs>
        <w:spacing w:line="360" w:lineRule="auto"/>
        <w:ind w:left="0"/>
        <w:rPr>
          <w:rFonts w:ascii="Montserrat" w:hAnsi="Montserrat" w:cs="Arial"/>
          <w:sz w:val="20"/>
          <w:szCs w:val="20"/>
          <w:lang w:val="es-ES_tradnl"/>
        </w:rPr>
        <w:pPrChange w:id="1882" w:author="Ramsés Vázquez Lira" w:date="2020-01-11T19:09:00Z">
          <w:pPr>
            <w:pStyle w:val="Prrafodelista"/>
            <w:spacing w:line="360" w:lineRule="auto"/>
            <w:ind w:left="1080"/>
          </w:pPr>
        </w:pPrChange>
      </w:pPr>
    </w:p>
    <w:p w14:paraId="13E2BCDA" w14:textId="77777777" w:rsidR="00896417" w:rsidRPr="006233CD" w:rsidRDefault="00896417">
      <w:pPr>
        <w:pStyle w:val="Prrafodelista"/>
        <w:numPr>
          <w:ilvl w:val="0"/>
          <w:numId w:val="5"/>
        </w:numPr>
        <w:tabs>
          <w:tab w:val="left" w:pos="142"/>
        </w:tabs>
        <w:spacing w:after="0" w:line="360" w:lineRule="auto"/>
        <w:ind w:left="0"/>
        <w:jc w:val="both"/>
        <w:rPr>
          <w:rFonts w:ascii="Montserrat" w:hAnsi="Montserrat" w:cs="Arial"/>
          <w:sz w:val="20"/>
          <w:szCs w:val="20"/>
          <w:lang w:val="es-ES_tradnl"/>
        </w:rPr>
        <w:pPrChange w:id="1883" w:author="Ramsés Vázquez Lira" w:date="2020-01-11T19:09:00Z">
          <w:pPr>
            <w:pStyle w:val="Prrafodelista"/>
            <w:numPr>
              <w:numId w:val="5"/>
            </w:numPr>
            <w:spacing w:after="0" w:line="360" w:lineRule="auto"/>
            <w:ind w:hanging="360"/>
            <w:jc w:val="both"/>
          </w:pPr>
        </w:pPrChange>
      </w:pPr>
      <w:r w:rsidRPr="006233CD">
        <w:rPr>
          <w:rFonts w:ascii="Montserrat" w:hAnsi="Montserrat" w:cs="Arial"/>
          <w:sz w:val="20"/>
          <w:szCs w:val="20"/>
          <w:lang w:val="es-ES_tradnl"/>
        </w:rPr>
        <w:lastRenderedPageBreak/>
        <w:t xml:space="preserve">Establecer los siguientes requerimientos para el desarrollo, uso y mantenimiento de instrumentos de valoración: </w:t>
      </w:r>
    </w:p>
    <w:p w14:paraId="7C73A4C0" w14:textId="77777777" w:rsidR="00896417" w:rsidRPr="006233CD" w:rsidRDefault="00896417">
      <w:pPr>
        <w:pStyle w:val="Prrafodelista"/>
        <w:tabs>
          <w:tab w:val="left" w:pos="142"/>
        </w:tabs>
        <w:spacing w:line="360" w:lineRule="auto"/>
        <w:ind w:left="0"/>
        <w:rPr>
          <w:rFonts w:ascii="Montserrat" w:hAnsi="Montserrat" w:cs="Arial"/>
          <w:sz w:val="20"/>
          <w:szCs w:val="20"/>
          <w:lang w:val="es-ES_tradnl"/>
        </w:rPr>
        <w:pPrChange w:id="1884" w:author="Ramsés Vázquez Lira" w:date="2020-01-11T19:09:00Z">
          <w:pPr>
            <w:pStyle w:val="Prrafodelista"/>
            <w:spacing w:line="360" w:lineRule="auto"/>
            <w:ind w:left="1080"/>
          </w:pPr>
        </w:pPrChange>
      </w:pPr>
    </w:p>
    <w:p w14:paraId="7B84445F" w14:textId="77777777" w:rsidR="00896417" w:rsidRPr="006233CD" w:rsidRDefault="00896417">
      <w:pPr>
        <w:pStyle w:val="Prrafodelista"/>
        <w:numPr>
          <w:ilvl w:val="1"/>
          <w:numId w:val="6"/>
        </w:numPr>
        <w:tabs>
          <w:tab w:val="left" w:pos="142"/>
        </w:tabs>
        <w:spacing w:after="0" w:line="360" w:lineRule="auto"/>
        <w:ind w:left="0" w:hanging="643"/>
        <w:jc w:val="both"/>
        <w:rPr>
          <w:rFonts w:ascii="Montserrat" w:hAnsi="Montserrat" w:cs="Arial"/>
          <w:sz w:val="20"/>
          <w:szCs w:val="20"/>
          <w:lang w:val="es-ES_tradnl"/>
        </w:rPr>
        <w:pPrChange w:id="1885" w:author="Ramsés Vázquez Lira" w:date="2020-01-11T19:09:00Z">
          <w:pPr>
            <w:pStyle w:val="Prrafodelista"/>
            <w:numPr>
              <w:ilvl w:val="1"/>
              <w:numId w:val="6"/>
            </w:numPr>
            <w:spacing w:after="0" w:line="360" w:lineRule="auto"/>
            <w:ind w:left="1701" w:hanging="643"/>
            <w:jc w:val="both"/>
          </w:pPr>
        </w:pPrChange>
      </w:pPr>
      <w:r w:rsidRPr="006233CD">
        <w:rPr>
          <w:rFonts w:ascii="Montserrat" w:hAnsi="Montserrat" w:cs="Arial"/>
          <w:sz w:val="20"/>
          <w:szCs w:val="20"/>
          <w:lang w:val="es-ES_tradnl"/>
        </w:rPr>
        <w:t xml:space="preserve">Medidas para el resguardo de los instrumentos de evaluación. </w:t>
      </w:r>
    </w:p>
    <w:p w14:paraId="1C3FDCA3" w14:textId="77777777" w:rsidR="00896417" w:rsidRPr="006233CD" w:rsidRDefault="00896417">
      <w:pPr>
        <w:pStyle w:val="Prrafodelista"/>
        <w:numPr>
          <w:ilvl w:val="1"/>
          <w:numId w:val="6"/>
        </w:numPr>
        <w:tabs>
          <w:tab w:val="left" w:pos="142"/>
        </w:tabs>
        <w:spacing w:after="0" w:line="360" w:lineRule="auto"/>
        <w:ind w:left="0" w:hanging="643"/>
        <w:jc w:val="both"/>
        <w:rPr>
          <w:rFonts w:ascii="Montserrat" w:hAnsi="Montserrat" w:cs="Arial"/>
          <w:sz w:val="20"/>
          <w:szCs w:val="20"/>
          <w:lang w:val="es-ES_tradnl"/>
        </w:rPr>
        <w:pPrChange w:id="1886" w:author="Ramsés Vázquez Lira" w:date="2020-01-11T19:09:00Z">
          <w:pPr>
            <w:pStyle w:val="Prrafodelista"/>
            <w:numPr>
              <w:ilvl w:val="1"/>
              <w:numId w:val="6"/>
            </w:numPr>
            <w:spacing w:after="0" w:line="360" w:lineRule="auto"/>
            <w:ind w:left="1701" w:hanging="643"/>
            <w:jc w:val="both"/>
          </w:pPr>
        </w:pPrChange>
      </w:pPr>
      <w:r w:rsidRPr="006233CD">
        <w:rPr>
          <w:rFonts w:ascii="Montserrat" w:hAnsi="Montserrat" w:cs="Arial"/>
          <w:sz w:val="20"/>
          <w:szCs w:val="20"/>
          <w:lang w:val="es-ES_tradnl"/>
        </w:rPr>
        <w:t>Protocolo de seguridad de la plataforma o dispositivo para la administración del instrumento.</w:t>
      </w:r>
    </w:p>
    <w:p w14:paraId="590010E3" w14:textId="77777777" w:rsidR="00896417" w:rsidRPr="006233CD" w:rsidRDefault="00896417">
      <w:pPr>
        <w:pStyle w:val="Prrafodelista"/>
        <w:numPr>
          <w:ilvl w:val="1"/>
          <w:numId w:val="6"/>
        </w:numPr>
        <w:tabs>
          <w:tab w:val="left" w:pos="142"/>
        </w:tabs>
        <w:spacing w:after="0" w:line="360" w:lineRule="auto"/>
        <w:ind w:left="0" w:hanging="643"/>
        <w:jc w:val="both"/>
        <w:rPr>
          <w:rFonts w:ascii="Montserrat" w:hAnsi="Montserrat" w:cs="Arial"/>
          <w:sz w:val="20"/>
          <w:szCs w:val="20"/>
          <w:lang w:val="es-ES_tradnl"/>
        </w:rPr>
        <w:pPrChange w:id="1887" w:author="Ramsés Vázquez Lira" w:date="2020-01-11T19:09:00Z">
          <w:pPr>
            <w:pStyle w:val="Prrafodelista"/>
            <w:numPr>
              <w:ilvl w:val="1"/>
              <w:numId w:val="6"/>
            </w:numPr>
            <w:spacing w:after="0" w:line="360" w:lineRule="auto"/>
            <w:ind w:left="1701" w:hanging="643"/>
            <w:jc w:val="both"/>
          </w:pPr>
        </w:pPrChange>
      </w:pPr>
      <w:r w:rsidRPr="006233CD">
        <w:rPr>
          <w:rFonts w:ascii="Montserrat" w:hAnsi="Montserrat" w:cs="Arial"/>
          <w:sz w:val="20"/>
          <w:szCs w:val="20"/>
          <w:lang w:val="es-ES_tradnl"/>
        </w:rPr>
        <w:t xml:space="preserve">Protocolo de seguridad de la logística para la administración del instrumento. </w:t>
      </w:r>
    </w:p>
    <w:p w14:paraId="7294ACBA" w14:textId="77777777" w:rsidR="00896417" w:rsidRPr="006233CD" w:rsidRDefault="00896417">
      <w:pPr>
        <w:pStyle w:val="Prrafodelista"/>
        <w:numPr>
          <w:ilvl w:val="1"/>
          <w:numId w:val="6"/>
        </w:numPr>
        <w:tabs>
          <w:tab w:val="left" w:pos="142"/>
        </w:tabs>
        <w:spacing w:after="0" w:line="360" w:lineRule="auto"/>
        <w:ind w:left="0" w:hanging="643"/>
        <w:jc w:val="both"/>
        <w:rPr>
          <w:rFonts w:ascii="Montserrat" w:hAnsi="Montserrat" w:cs="Arial"/>
          <w:sz w:val="20"/>
          <w:szCs w:val="20"/>
          <w:lang w:val="es-ES_tradnl"/>
        </w:rPr>
        <w:pPrChange w:id="1888" w:author="Ramsés Vázquez Lira" w:date="2020-01-11T19:09:00Z">
          <w:pPr>
            <w:pStyle w:val="Prrafodelista"/>
            <w:numPr>
              <w:ilvl w:val="1"/>
              <w:numId w:val="6"/>
            </w:numPr>
            <w:spacing w:after="0" w:line="360" w:lineRule="auto"/>
            <w:ind w:left="1701" w:hanging="643"/>
            <w:jc w:val="both"/>
          </w:pPr>
        </w:pPrChange>
      </w:pPr>
      <w:r w:rsidRPr="006233CD">
        <w:rPr>
          <w:rFonts w:ascii="Montserrat" w:hAnsi="Montserrat" w:cs="Arial"/>
          <w:sz w:val="20"/>
          <w:szCs w:val="20"/>
          <w:lang w:val="es-ES_tradnl"/>
        </w:rPr>
        <w:t>Protocolo de manejo del material empleado en la administración del instrumento.</w:t>
      </w:r>
    </w:p>
    <w:p w14:paraId="4CB35AB9" w14:textId="77777777" w:rsidR="00896417" w:rsidRPr="006233CD" w:rsidRDefault="00896417">
      <w:pPr>
        <w:pStyle w:val="Prrafodelista"/>
        <w:numPr>
          <w:ilvl w:val="1"/>
          <w:numId w:val="6"/>
        </w:numPr>
        <w:tabs>
          <w:tab w:val="left" w:pos="142"/>
        </w:tabs>
        <w:spacing w:after="0" w:line="360" w:lineRule="auto"/>
        <w:ind w:left="0" w:hanging="643"/>
        <w:jc w:val="both"/>
        <w:rPr>
          <w:rFonts w:ascii="Montserrat" w:hAnsi="Montserrat" w:cs="Arial"/>
          <w:sz w:val="20"/>
          <w:szCs w:val="20"/>
          <w:lang w:val="es-ES_tradnl"/>
        </w:rPr>
        <w:pPrChange w:id="1889" w:author="Ramsés Vázquez Lira" w:date="2020-01-11T19:09:00Z">
          <w:pPr>
            <w:pStyle w:val="Prrafodelista"/>
            <w:numPr>
              <w:ilvl w:val="1"/>
              <w:numId w:val="6"/>
            </w:numPr>
            <w:spacing w:after="0" w:line="360" w:lineRule="auto"/>
            <w:ind w:left="1701" w:hanging="643"/>
            <w:jc w:val="both"/>
          </w:pPr>
        </w:pPrChange>
      </w:pPr>
      <w:r w:rsidRPr="006233CD">
        <w:rPr>
          <w:rFonts w:ascii="Montserrat" w:hAnsi="Montserrat" w:cs="Arial"/>
          <w:sz w:val="20"/>
          <w:szCs w:val="20"/>
          <w:lang w:val="es-ES_tradnl"/>
        </w:rPr>
        <w:t>Configuración de los equipos de cómputo en las sedes, para la aplicación de los instrumentos de valoración.</w:t>
      </w:r>
    </w:p>
    <w:p w14:paraId="17AC4E7D" w14:textId="77777777" w:rsidR="00896417" w:rsidRPr="006233CD" w:rsidRDefault="00896417">
      <w:pPr>
        <w:tabs>
          <w:tab w:val="left" w:pos="142"/>
        </w:tabs>
        <w:spacing w:after="0" w:line="360" w:lineRule="auto"/>
        <w:jc w:val="both"/>
        <w:rPr>
          <w:rFonts w:ascii="Montserrat" w:hAnsi="Montserrat" w:cs="Arial"/>
          <w:b/>
          <w:sz w:val="20"/>
          <w:szCs w:val="20"/>
          <w:lang w:val="es-ES_tradnl"/>
        </w:rPr>
        <w:pPrChange w:id="1890" w:author="Ramsés Vázquez Lira" w:date="2020-01-11T19:09:00Z">
          <w:pPr>
            <w:spacing w:after="0" w:line="360" w:lineRule="auto"/>
            <w:ind w:left="360"/>
            <w:jc w:val="both"/>
          </w:pPr>
        </w:pPrChange>
      </w:pPr>
    </w:p>
    <w:p w14:paraId="484BDEBC" w14:textId="77777777" w:rsidR="00896417" w:rsidRPr="006233CD" w:rsidRDefault="00896417">
      <w:pPr>
        <w:tabs>
          <w:tab w:val="left" w:pos="142"/>
        </w:tabs>
        <w:spacing w:after="0" w:line="360" w:lineRule="auto"/>
        <w:jc w:val="both"/>
        <w:rPr>
          <w:rFonts w:ascii="Montserrat" w:hAnsi="Montserrat" w:cs="Arial"/>
          <w:b/>
          <w:sz w:val="20"/>
          <w:szCs w:val="20"/>
          <w:lang w:val="es-ES_tradnl"/>
        </w:rPr>
        <w:pPrChange w:id="1891" w:author="Ramsés Vázquez Lira" w:date="2020-01-11T19:09:00Z">
          <w:pPr>
            <w:spacing w:after="0" w:line="360" w:lineRule="auto"/>
            <w:ind w:left="360"/>
            <w:jc w:val="both"/>
          </w:pPr>
        </w:pPrChange>
      </w:pPr>
      <w:r w:rsidRPr="006233CD">
        <w:rPr>
          <w:rFonts w:ascii="Montserrat" w:hAnsi="Montserrat" w:cs="Arial"/>
          <w:b/>
          <w:sz w:val="20"/>
          <w:szCs w:val="20"/>
          <w:lang w:val="es-ES_tradnl"/>
        </w:rPr>
        <w:t>Actividades del aplicador designado por el prestador de servicios:</w:t>
      </w:r>
    </w:p>
    <w:p w14:paraId="21ACBD85" w14:textId="77777777" w:rsidR="00896417" w:rsidRPr="006233CD" w:rsidRDefault="00896417">
      <w:pPr>
        <w:tabs>
          <w:tab w:val="left" w:pos="142"/>
        </w:tabs>
        <w:spacing w:after="0" w:line="360" w:lineRule="auto"/>
        <w:jc w:val="both"/>
        <w:rPr>
          <w:rFonts w:ascii="Montserrat" w:hAnsi="Montserrat" w:cs="Arial"/>
          <w:sz w:val="20"/>
          <w:szCs w:val="20"/>
          <w:lang w:val="es-ES_tradnl"/>
        </w:rPr>
        <w:pPrChange w:id="1892" w:author="Ramsés Vázquez Lira" w:date="2020-01-11T19:09:00Z">
          <w:pPr>
            <w:spacing w:after="0" w:line="360" w:lineRule="auto"/>
            <w:ind w:left="360"/>
            <w:jc w:val="both"/>
          </w:pPr>
        </w:pPrChange>
      </w:pPr>
    </w:p>
    <w:p w14:paraId="7AEF6E61" w14:textId="77777777" w:rsidR="00896417" w:rsidRPr="006233CD" w:rsidRDefault="00896417">
      <w:pPr>
        <w:pStyle w:val="Prrafodelista"/>
        <w:numPr>
          <w:ilvl w:val="0"/>
          <w:numId w:val="16"/>
        </w:numPr>
        <w:tabs>
          <w:tab w:val="left" w:pos="142"/>
        </w:tabs>
        <w:spacing w:after="0" w:line="360" w:lineRule="auto"/>
        <w:ind w:left="0"/>
        <w:jc w:val="both"/>
        <w:rPr>
          <w:rFonts w:ascii="Montserrat" w:hAnsi="Montserrat" w:cs="Arial"/>
          <w:sz w:val="20"/>
          <w:szCs w:val="20"/>
          <w:lang w:val="es-ES_tradnl"/>
        </w:rPr>
        <w:pPrChange w:id="1893" w:author="Ramsés Vázquez Lira" w:date="2020-01-11T19:09:00Z">
          <w:pPr>
            <w:pStyle w:val="Prrafodelista"/>
            <w:numPr>
              <w:numId w:val="16"/>
            </w:numPr>
            <w:spacing w:after="0" w:line="360" w:lineRule="auto"/>
            <w:ind w:hanging="360"/>
            <w:jc w:val="both"/>
          </w:pPr>
        </w:pPrChange>
      </w:pPr>
      <w:r w:rsidRPr="006233CD">
        <w:rPr>
          <w:rFonts w:ascii="Montserrat" w:hAnsi="Montserrat" w:cs="Arial"/>
          <w:sz w:val="20"/>
          <w:szCs w:val="20"/>
          <w:lang w:val="es-ES_tradnl"/>
        </w:rPr>
        <w:t>Recibir información específica sobre: tipos de valoración, cantidad de aspirantes en el grupo asignado, cantidad de equipos de cómputo requeridos y equipos de reserva.</w:t>
      </w:r>
    </w:p>
    <w:p w14:paraId="4E6A81FD" w14:textId="77777777" w:rsidR="00896417" w:rsidRPr="006233CD" w:rsidRDefault="00896417">
      <w:pPr>
        <w:pStyle w:val="Prrafodelista"/>
        <w:numPr>
          <w:ilvl w:val="0"/>
          <w:numId w:val="16"/>
        </w:numPr>
        <w:tabs>
          <w:tab w:val="left" w:pos="142"/>
        </w:tabs>
        <w:spacing w:after="0" w:line="360" w:lineRule="auto"/>
        <w:ind w:left="0"/>
        <w:jc w:val="both"/>
        <w:rPr>
          <w:rFonts w:ascii="Montserrat" w:hAnsi="Montserrat" w:cs="Arial"/>
          <w:sz w:val="20"/>
          <w:szCs w:val="20"/>
          <w:lang w:val="es-ES_tradnl"/>
        </w:rPr>
        <w:pPrChange w:id="1894" w:author="Ramsés Vázquez Lira" w:date="2020-01-11T19:09:00Z">
          <w:pPr>
            <w:pStyle w:val="Prrafodelista"/>
            <w:numPr>
              <w:numId w:val="16"/>
            </w:numPr>
            <w:spacing w:after="0" w:line="360" w:lineRule="auto"/>
            <w:ind w:hanging="360"/>
            <w:jc w:val="both"/>
          </w:pPr>
        </w:pPrChange>
      </w:pPr>
      <w:r w:rsidRPr="006233CD">
        <w:rPr>
          <w:rFonts w:ascii="Montserrat" w:eastAsia="Calibri" w:hAnsi="Montserrat" w:cs="Arial"/>
          <w:sz w:val="20"/>
          <w:szCs w:val="20"/>
        </w:rPr>
        <w:t xml:space="preserve">Establecer contacto con el </w:t>
      </w:r>
      <w:r w:rsidRPr="006233CD">
        <w:rPr>
          <w:rFonts w:ascii="Montserrat" w:eastAsia="Calibri" w:hAnsi="Montserrat" w:cs="Arial"/>
          <w:i/>
          <w:sz w:val="20"/>
          <w:szCs w:val="20"/>
        </w:rPr>
        <w:t>Coordinador de Sede de Aplicación SEP</w:t>
      </w:r>
      <w:r w:rsidRPr="006233CD">
        <w:rPr>
          <w:rStyle w:val="Refdenotaalpie"/>
          <w:rFonts w:ascii="Montserrat" w:eastAsia="Calibri" w:hAnsi="Montserrat" w:cs="Arial"/>
          <w:i/>
          <w:sz w:val="20"/>
          <w:szCs w:val="20"/>
        </w:rPr>
        <w:footnoteReference w:id="1"/>
      </w:r>
      <w:r w:rsidRPr="006233CD">
        <w:rPr>
          <w:rFonts w:ascii="Montserrat" w:eastAsia="Calibri" w:hAnsi="Montserrat" w:cs="Arial"/>
          <w:sz w:val="20"/>
          <w:szCs w:val="20"/>
        </w:rPr>
        <w:t xml:space="preserve"> y el </w:t>
      </w:r>
      <w:r w:rsidRPr="006233CD">
        <w:rPr>
          <w:rFonts w:ascii="Montserrat" w:eastAsia="Calibri" w:hAnsi="Montserrat" w:cs="Arial"/>
          <w:i/>
          <w:sz w:val="20"/>
          <w:szCs w:val="20"/>
        </w:rPr>
        <w:t>Responsable Técnico de Sede</w:t>
      </w:r>
      <w:r w:rsidRPr="006233CD">
        <w:rPr>
          <w:rStyle w:val="Refdenotaalpie"/>
          <w:rFonts w:ascii="Montserrat" w:eastAsia="Calibri" w:hAnsi="Montserrat" w:cs="Arial"/>
          <w:i/>
          <w:sz w:val="20"/>
          <w:szCs w:val="20"/>
        </w:rPr>
        <w:footnoteReference w:id="2"/>
      </w:r>
      <w:r w:rsidRPr="006233CD">
        <w:rPr>
          <w:rFonts w:ascii="Montserrat" w:eastAsia="Calibri" w:hAnsi="Montserrat" w:cs="Arial"/>
          <w:sz w:val="20"/>
          <w:szCs w:val="20"/>
        </w:rPr>
        <w:t xml:space="preserve"> para coordinar la revisión de la infraestructura tecnológica en las sedes de aplicación.</w:t>
      </w:r>
    </w:p>
    <w:p w14:paraId="67099F66" w14:textId="77777777" w:rsidR="00896417" w:rsidRPr="006233CD" w:rsidRDefault="00896417">
      <w:pPr>
        <w:pStyle w:val="Prrafodelista"/>
        <w:numPr>
          <w:ilvl w:val="0"/>
          <w:numId w:val="16"/>
        </w:numPr>
        <w:tabs>
          <w:tab w:val="left" w:pos="142"/>
        </w:tabs>
        <w:spacing w:after="0" w:line="360" w:lineRule="auto"/>
        <w:ind w:left="0"/>
        <w:jc w:val="both"/>
        <w:rPr>
          <w:rFonts w:ascii="Montserrat" w:hAnsi="Montserrat" w:cs="Arial"/>
          <w:sz w:val="20"/>
          <w:szCs w:val="20"/>
          <w:lang w:val="es-ES_tradnl"/>
        </w:rPr>
        <w:pPrChange w:id="1895" w:author="Ramsés Vázquez Lira" w:date="2020-01-11T19:09:00Z">
          <w:pPr>
            <w:pStyle w:val="Prrafodelista"/>
            <w:numPr>
              <w:numId w:val="16"/>
            </w:numPr>
            <w:spacing w:after="0" w:line="360" w:lineRule="auto"/>
            <w:ind w:hanging="360"/>
            <w:jc w:val="both"/>
          </w:pPr>
        </w:pPrChange>
      </w:pPr>
      <w:r w:rsidRPr="006233CD">
        <w:rPr>
          <w:rFonts w:ascii="Montserrat" w:eastAsia="Calibri" w:hAnsi="Montserrat" w:cs="Arial"/>
          <w:sz w:val="20"/>
          <w:szCs w:val="20"/>
        </w:rPr>
        <w:t>Acudir a la sede asignada un día antes de la aplicación del instrumento para:</w:t>
      </w:r>
    </w:p>
    <w:p w14:paraId="7734F9BF" w14:textId="77777777" w:rsidR="00896417" w:rsidRPr="006233CD" w:rsidRDefault="00896417">
      <w:pPr>
        <w:pStyle w:val="Prrafodelista"/>
        <w:numPr>
          <w:ilvl w:val="1"/>
          <w:numId w:val="16"/>
        </w:numPr>
        <w:tabs>
          <w:tab w:val="left" w:pos="142"/>
        </w:tabs>
        <w:spacing w:after="0" w:line="360" w:lineRule="auto"/>
        <w:ind w:left="0"/>
        <w:jc w:val="both"/>
        <w:rPr>
          <w:rFonts w:ascii="Montserrat" w:hAnsi="Montserrat" w:cs="Arial"/>
          <w:sz w:val="20"/>
          <w:szCs w:val="20"/>
          <w:lang w:val="es-ES_tradnl"/>
        </w:rPr>
        <w:pPrChange w:id="1896" w:author="Ramsés Vázquez Lira" w:date="2020-01-11T19:09:00Z">
          <w:pPr>
            <w:pStyle w:val="Prrafodelista"/>
            <w:numPr>
              <w:ilvl w:val="1"/>
              <w:numId w:val="16"/>
            </w:numPr>
            <w:spacing w:after="0" w:line="360" w:lineRule="auto"/>
            <w:ind w:left="1440" w:hanging="360"/>
            <w:jc w:val="both"/>
          </w:pPr>
        </w:pPrChange>
      </w:pPr>
      <w:r w:rsidRPr="006233CD">
        <w:rPr>
          <w:rFonts w:ascii="Montserrat" w:eastAsia="Calibri" w:hAnsi="Montserrat" w:cs="Arial"/>
          <w:sz w:val="20"/>
          <w:szCs w:val="20"/>
        </w:rPr>
        <w:t xml:space="preserve">Cotejar la lista de asistencia de los aspirantes con el </w:t>
      </w:r>
      <w:r w:rsidRPr="006233CD">
        <w:rPr>
          <w:rFonts w:ascii="Montserrat" w:eastAsia="Calibri" w:hAnsi="Montserrat" w:cs="Arial"/>
          <w:i/>
          <w:sz w:val="20"/>
          <w:szCs w:val="20"/>
        </w:rPr>
        <w:t>Coordinador de Sede de Aplicación SEP</w:t>
      </w:r>
      <w:r w:rsidRPr="006233CD">
        <w:rPr>
          <w:rFonts w:ascii="Montserrat" w:eastAsia="Calibri" w:hAnsi="Montserrat" w:cs="Arial"/>
          <w:sz w:val="20"/>
          <w:szCs w:val="20"/>
        </w:rPr>
        <w:t>.</w:t>
      </w:r>
    </w:p>
    <w:p w14:paraId="465E1198" w14:textId="77777777" w:rsidR="00896417" w:rsidRPr="006233CD" w:rsidRDefault="00896417">
      <w:pPr>
        <w:pStyle w:val="Prrafodelista"/>
        <w:numPr>
          <w:ilvl w:val="1"/>
          <w:numId w:val="16"/>
        </w:numPr>
        <w:tabs>
          <w:tab w:val="left" w:pos="142"/>
        </w:tabs>
        <w:spacing w:after="0" w:line="360" w:lineRule="auto"/>
        <w:ind w:left="0"/>
        <w:jc w:val="both"/>
        <w:rPr>
          <w:rFonts w:ascii="Montserrat" w:hAnsi="Montserrat" w:cs="Arial"/>
          <w:sz w:val="20"/>
          <w:szCs w:val="20"/>
          <w:lang w:val="es-ES_tradnl"/>
        </w:rPr>
        <w:pPrChange w:id="1897" w:author="Ramsés Vázquez Lira" w:date="2020-01-11T19:09:00Z">
          <w:pPr>
            <w:pStyle w:val="Prrafodelista"/>
            <w:numPr>
              <w:ilvl w:val="1"/>
              <w:numId w:val="16"/>
            </w:numPr>
            <w:spacing w:after="0" w:line="360" w:lineRule="auto"/>
            <w:ind w:left="1440" w:hanging="360"/>
            <w:jc w:val="both"/>
          </w:pPr>
        </w:pPrChange>
      </w:pPr>
      <w:r w:rsidRPr="006233CD">
        <w:rPr>
          <w:rFonts w:ascii="Montserrat" w:eastAsia="Calibri" w:hAnsi="Montserrat" w:cs="Arial"/>
          <w:sz w:val="20"/>
          <w:szCs w:val="20"/>
        </w:rPr>
        <w:t xml:space="preserve">Verificar junto con el </w:t>
      </w:r>
      <w:r w:rsidRPr="006233CD">
        <w:rPr>
          <w:rFonts w:ascii="Montserrat" w:eastAsia="Calibri" w:hAnsi="Montserrat" w:cs="Arial"/>
          <w:i/>
          <w:sz w:val="20"/>
          <w:szCs w:val="20"/>
        </w:rPr>
        <w:t>Responsable Técnico de Sede</w:t>
      </w:r>
      <w:r w:rsidRPr="006233CD">
        <w:rPr>
          <w:rFonts w:ascii="Montserrat" w:eastAsia="Calibri" w:hAnsi="Montserrat" w:cs="Arial"/>
          <w:sz w:val="20"/>
          <w:szCs w:val="20"/>
        </w:rPr>
        <w:t>, conforme a la programación, se cuente con los equipos de cómputo suficientes para todos los aspirantes, contemplando equipos de reserva en cada aula de aplicación y que el sistema informático funcione de manera óptima.</w:t>
      </w:r>
    </w:p>
    <w:p w14:paraId="21D5BBC7" w14:textId="77777777" w:rsidR="00896417" w:rsidRPr="006233CD" w:rsidRDefault="00896417">
      <w:pPr>
        <w:tabs>
          <w:tab w:val="left" w:pos="142"/>
        </w:tabs>
        <w:spacing w:after="0" w:line="360" w:lineRule="auto"/>
        <w:jc w:val="both"/>
        <w:rPr>
          <w:rFonts w:ascii="Montserrat" w:hAnsi="Montserrat" w:cs="Arial"/>
          <w:sz w:val="20"/>
          <w:szCs w:val="20"/>
          <w:lang w:val="es-ES_tradnl"/>
        </w:rPr>
        <w:pPrChange w:id="1898" w:author="Ramsés Vázquez Lira" w:date="2020-01-11T19:09:00Z">
          <w:pPr>
            <w:spacing w:after="0" w:line="360" w:lineRule="auto"/>
            <w:jc w:val="both"/>
          </w:pPr>
        </w:pPrChange>
      </w:pPr>
    </w:p>
    <w:p w14:paraId="1F9186AE" w14:textId="77777777" w:rsidR="00896417" w:rsidRPr="006233CD" w:rsidRDefault="00896417">
      <w:pPr>
        <w:tabs>
          <w:tab w:val="left" w:pos="142"/>
        </w:tabs>
        <w:spacing w:after="0" w:line="360" w:lineRule="auto"/>
        <w:jc w:val="both"/>
        <w:rPr>
          <w:rFonts w:ascii="Montserrat" w:hAnsi="Montserrat" w:cs="Arial"/>
          <w:b/>
          <w:i/>
          <w:sz w:val="20"/>
          <w:szCs w:val="20"/>
          <w:lang w:val="es-ES_tradnl"/>
        </w:rPr>
        <w:pPrChange w:id="1899" w:author="Ramsés Vázquez Lira" w:date="2020-01-11T19:09:00Z">
          <w:pPr>
            <w:spacing w:after="0" w:line="360" w:lineRule="auto"/>
            <w:jc w:val="both"/>
          </w:pPr>
        </w:pPrChange>
      </w:pPr>
      <w:r w:rsidRPr="006233CD">
        <w:rPr>
          <w:rFonts w:ascii="Montserrat" w:hAnsi="Montserrat" w:cs="Arial"/>
          <w:b/>
          <w:sz w:val="20"/>
          <w:szCs w:val="20"/>
          <w:lang w:val="es-ES_tradnl"/>
        </w:rPr>
        <w:t>Fase 2. Durante la aplicación</w:t>
      </w:r>
      <w:r w:rsidRPr="006233CD">
        <w:rPr>
          <w:rFonts w:ascii="Montserrat" w:hAnsi="Montserrat" w:cs="Arial"/>
          <w:b/>
          <w:i/>
          <w:sz w:val="20"/>
          <w:szCs w:val="20"/>
          <w:lang w:val="es-ES_tradnl"/>
        </w:rPr>
        <w:t>.</w:t>
      </w:r>
    </w:p>
    <w:p w14:paraId="2CE87C55" w14:textId="77777777" w:rsidR="00896417" w:rsidRPr="006233CD" w:rsidRDefault="00896417">
      <w:pPr>
        <w:tabs>
          <w:tab w:val="left" w:pos="142"/>
        </w:tabs>
        <w:spacing w:after="0" w:line="360" w:lineRule="auto"/>
        <w:jc w:val="both"/>
        <w:rPr>
          <w:rFonts w:ascii="Montserrat" w:hAnsi="Montserrat" w:cs="Arial"/>
          <w:sz w:val="20"/>
          <w:szCs w:val="20"/>
          <w:lang w:val="es-ES_tradnl"/>
        </w:rPr>
        <w:pPrChange w:id="1900" w:author="Ramsés Vázquez Lira" w:date="2020-01-11T19:09:00Z">
          <w:pPr>
            <w:spacing w:after="0" w:line="360" w:lineRule="auto"/>
            <w:jc w:val="both"/>
          </w:pPr>
        </w:pPrChange>
      </w:pPr>
    </w:p>
    <w:p w14:paraId="6DF6886A" w14:textId="77777777" w:rsidR="00896417" w:rsidRPr="006233CD" w:rsidRDefault="00896417">
      <w:pPr>
        <w:tabs>
          <w:tab w:val="left" w:pos="142"/>
        </w:tabs>
        <w:spacing w:after="0" w:line="360" w:lineRule="auto"/>
        <w:jc w:val="both"/>
        <w:rPr>
          <w:rFonts w:ascii="Montserrat" w:hAnsi="Montserrat" w:cs="Arial"/>
          <w:b/>
          <w:sz w:val="20"/>
          <w:szCs w:val="20"/>
          <w:lang w:val="es-ES_tradnl"/>
        </w:rPr>
        <w:pPrChange w:id="1901" w:author="Ramsés Vázquez Lira" w:date="2020-01-11T19:09:00Z">
          <w:pPr>
            <w:spacing w:after="0" w:line="360" w:lineRule="auto"/>
            <w:ind w:left="360"/>
            <w:jc w:val="both"/>
          </w:pPr>
        </w:pPrChange>
      </w:pPr>
      <w:r w:rsidRPr="006233CD">
        <w:rPr>
          <w:rFonts w:ascii="Montserrat" w:hAnsi="Montserrat" w:cs="Arial"/>
          <w:b/>
          <w:sz w:val="20"/>
          <w:szCs w:val="20"/>
          <w:lang w:val="es-ES_tradnl"/>
        </w:rPr>
        <w:t>Actividades del prestador del servicio:</w:t>
      </w:r>
    </w:p>
    <w:p w14:paraId="25DC4BE9" w14:textId="77777777" w:rsidR="00896417" w:rsidRPr="006233CD" w:rsidRDefault="00896417">
      <w:pPr>
        <w:tabs>
          <w:tab w:val="left" w:pos="142"/>
        </w:tabs>
        <w:spacing w:after="0" w:line="360" w:lineRule="auto"/>
        <w:jc w:val="both"/>
        <w:rPr>
          <w:rFonts w:ascii="Montserrat" w:hAnsi="Montserrat" w:cs="Arial"/>
          <w:sz w:val="20"/>
          <w:szCs w:val="20"/>
          <w:lang w:val="es-ES_tradnl"/>
        </w:rPr>
        <w:pPrChange w:id="1902" w:author="Ramsés Vázquez Lira" w:date="2020-01-11T19:09:00Z">
          <w:pPr>
            <w:spacing w:after="0" w:line="360" w:lineRule="auto"/>
            <w:ind w:left="360"/>
            <w:jc w:val="both"/>
          </w:pPr>
        </w:pPrChange>
      </w:pPr>
    </w:p>
    <w:p w14:paraId="0F58F7CC" w14:textId="77777777" w:rsidR="00896417" w:rsidRPr="006233CD" w:rsidRDefault="00896417">
      <w:pPr>
        <w:pStyle w:val="Prrafodelista"/>
        <w:numPr>
          <w:ilvl w:val="0"/>
          <w:numId w:val="8"/>
        </w:numPr>
        <w:tabs>
          <w:tab w:val="left" w:pos="142"/>
        </w:tabs>
        <w:spacing w:after="0" w:line="360" w:lineRule="auto"/>
        <w:ind w:left="0" w:firstLine="0"/>
        <w:jc w:val="both"/>
        <w:rPr>
          <w:rFonts w:ascii="Montserrat" w:hAnsi="Montserrat" w:cs="Arial"/>
          <w:sz w:val="20"/>
          <w:szCs w:val="20"/>
          <w:lang w:val="es-ES_tradnl"/>
        </w:rPr>
        <w:pPrChange w:id="1903" w:author="Ramsés Vázquez Lira" w:date="2020-01-11T19:11:00Z">
          <w:pPr>
            <w:pStyle w:val="Prrafodelista"/>
            <w:numPr>
              <w:numId w:val="8"/>
            </w:numPr>
            <w:spacing w:after="0" w:line="360" w:lineRule="auto"/>
            <w:ind w:left="360" w:hanging="360"/>
            <w:jc w:val="both"/>
          </w:pPr>
        </w:pPrChange>
      </w:pPr>
      <w:r w:rsidRPr="006233CD">
        <w:rPr>
          <w:rFonts w:ascii="Montserrat" w:hAnsi="Montserrat" w:cs="Arial"/>
          <w:sz w:val="20"/>
          <w:szCs w:val="20"/>
          <w:lang w:val="es-ES_tradnl"/>
        </w:rPr>
        <w:t>Monitoreo y seguimiento del proceso de aplicación.</w:t>
      </w:r>
    </w:p>
    <w:p w14:paraId="632711E4" w14:textId="5363700E" w:rsidR="00896417" w:rsidRPr="006233CD" w:rsidRDefault="00896417">
      <w:pPr>
        <w:pStyle w:val="Prrafodelista"/>
        <w:numPr>
          <w:ilvl w:val="0"/>
          <w:numId w:val="8"/>
        </w:numPr>
        <w:tabs>
          <w:tab w:val="left" w:pos="142"/>
        </w:tabs>
        <w:spacing w:after="0" w:line="360" w:lineRule="auto"/>
        <w:ind w:left="0" w:firstLine="0"/>
        <w:jc w:val="both"/>
        <w:rPr>
          <w:rFonts w:ascii="Montserrat" w:hAnsi="Montserrat" w:cs="Arial"/>
          <w:sz w:val="20"/>
          <w:szCs w:val="20"/>
          <w:lang w:val="es-ES_tradnl"/>
        </w:rPr>
        <w:pPrChange w:id="1904" w:author="Ramsés Vázquez Lira" w:date="2020-01-11T19:11:00Z">
          <w:pPr>
            <w:pStyle w:val="Prrafodelista"/>
            <w:numPr>
              <w:numId w:val="8"/>
            </w:numPr>
            <w:spacing w:after="0" w:line="360" w:lineRule="auto"/>
            <w:ind w:left="360" w:hanging="360"/>
            <w:jc w:val="both"/>
          </w:pPr>
        </w:pPrChange>
      </w:pPr>
      <w:r w:rsidRPr="006233CD">
        <w:rPr>
          <w:rFonts w:ascii="Montserrat" w:hAnsi="Montserrat" w:cs="Arial"/>
          <w:sz w:val="20"/>
          <w:szCs w:val="20"/>
          <w:lang w:val="es-ES_tradnl"/>
        </w:rPr>
        <w:t xml:space="preserve">Atención </w:t>
      </w:r>
      <w:r w:rsidR="00CB3C56" w:rsidRPr="006233CD">
        <w:rPr>
          <w:rFonts w:ascii="Montserrat" w:hAnsi="Montserrat" w:cs="Arial"/>
          <w:sz w:val="20"/>
          <w:szCs w:val="20"/>
          <w:lang w:val="es-ES_tradnl"/>
        </w:rPr>
        <w:t xml:space="preserve">inmediata a cualquier posible problemática relacionada con el uso </w:t>
      </w:r>
      <w:r w:rsidRPr="006233CD">
        <w:rPr>
          <w:rFonts w:ascii="Montserrat" w:hAnsi="Montserrat" w:cs="Arial"/>
          <w:sz w:val="20"/>
          <w:szCs w:val="20"/>
          <w:lang w:val="es-ES_tradnl"/>
        </w:rPr>
        <w:t>de</w:t>
      </w:r>
      <w:r w:rsidR="00CB3C56" w:rsidRPr="006233CD">
        <w:rPr>
          <w:rFonts w:ascii="Montserrat" w:hAnsi="Montserrat" w:cs="Arial"/>
          <w:sz w:val="20"/>
          <w:szCs w:val="20"/>
          <w:lang w:val="es-ES_tradnl"/>
        </w:rPr>
        <w:t xml:space="preserve"> los</w:t>
      </w:r>
      <w:r w:rsidRPr="006233CD">
        <w:rPr>
          <w:rFonts w:ascii="Montserrat" w:hAnsi="Montserrat" w:cs="Arial"/>
          <w:sz w:val="20"/>
          <w:szCs w:val="20"/>
          <w:lang w:val="es-ES_tradnl"/>
        </w:rPr>
        <w:t xml:space="preserve"> nodos o software utilizado para la aplicación de los instrumentos de valoración.</w:t>
      </w:r>
    </w:p>
    <w:p w14:paraId="6CE64E4A" w14:textId="294B3776" w:rsidR="00896417" w:rsidRPr="006233CD" w:rsidRDefault="00CB3C56">
      <w:pPr>
        <w:pStyle w:val="Prrafodelista"/>
        <w:numPr>
          <w:ilvl w:val="0"/>
          <w:numId w:val="8"/>
        </w:numPr>
        <w:tabs>
          <w:tab w:val="left" w:pos="142"/>
        </w:tabs>
        <w:spacing w:after="0" w:line="360" w:lineRule="auto"/>
        <w:ind w:left="0" w:firstLine="0"/>
        <w:jc w:val="both"/>
        <w:rPr>
          <w:rFonts w:ascii="Montserrat" w:hAnsi="Montserrat" w:cs="Arial"/>
          <w:sz w:val="20"/>
          <w:szCs w:val="20"/>
          <w:lang w:val="es-ES_tradnl"/>
        </w:rPr>
        <w:pPrChange w:id="1905" w:author="Ramsés Vázquez Lira" w:date="2020-01-11T19:11:00Z">
          <w:pPr>
            <w:pStyle w:val="Prrafodelista"/>
            <w:numPr>
              <w:numId w:val="8"/>
            </w:numPr>
            <w:spacing w:after="0" w:line="360" w:lineRule="auto"/>
            <w:ind w:left="360" w:hanging="360"/>
            <w:jc w:val="both"/>
          </w:pPr>
        </w:pPrChange>
      </w:pPr>
      <w:r w:rsidRPr="006233CD">
        <w:rPr>
          <w:rFonts w:ascii="Montserrat" w:hAnsi="Montserrat" w:cs="Arial"/>
          <w:sz w:val="20"/>
          <w:szCs w:val="20"/>
          <w:lang w:val="es-ES_tradnl"/>
        </w:rPr>
        <w:t>H</w:t>
      </w:r>
      <w:r w:rsidR="00896417" w:rsidRPr="006233CD">
        <w:rPr>
          <w:rFonts w:ascii="Montserrat" w:hAnsi="Montserrat" w:cs="Arial"/>
          <w:sz w:val="20"/>
          <w:szCs w:val="20"/>
          <w:lang w:val="es-ES_tradnl"/>
        </w:rPr>
        <w:t>abilitar nodos o software en equipos adicionales, en caso de que se requiera</w:t>
      </w:r>
      <w:r w:rsidRPr="006233CD">
        <w:rPr>
          <w:rFonts w:ascii="Montserrat" w:hAnsi="Montserrat" w:cs="Arial"/>
          <w:sz w:val="20"/>
          <w:szCs w:val="20"/>
          <w:lang w:val="es-ES_tradnl"/>
        </w:rPr>
        <w:t xml:space="preserve"> y que la USICAMM así lo solicite</w:t>
      </w:r>
      <w:r w:rsidR="00896417" w:rsidRPr="006233CD">
        <w:rPr>
          <w:rFonts w:ascii="Montserrat" w:hAnsi="Montserrat" w:cs="Arial"/>
          <w:sz w:val="20"/>
          <w:szCs w:val="20"/>
          <w:lang w:val="es-ES_tradnl"/>
        </w:rPr>
        <w:t>.</w:t>
      </w:r>
    </w:p>
    <w:p w14:paraId="5A564D64" w14:textId="77777777" w:rsidR="00896417" w:rsidRPr="006233CD" w:rsidRDefault="00896417">
      <w:pPr>
        <w:tabs>
          <w:tab w:val="left" w:pos="142"/>
        </w:tabs>
        <w:spacing w:after="0" w:line="360" w:lineRule="auto"/>
        <w:jc w:val="both"/>
        <w:rPr>
          <w:rFonts w:ascii="Montserrat" w:hAnsi="Montserrat" w:cs="Arial"/>
          <w:sz w:val="20"/>
          <w:szCs w:val="20"/>
          <w:lang w:val="es-ES_tradnl"/>
        </w:rPr>
        <w:pPrChange w:id="1906" w:author="Ramsés Vázquez Lira" w:date="2020-01-11T19:11:00Z">
          <w:pPr>
            <w:spacing w:after="0" w:line="360" w:lineRule="auto"/>
            <w:ind w:left="360"/>
            <w:jc w:val="both"/>
          </w:pPr>
        </w:pPrChange>
      </w:pPr>
    </w:p>
    <w:p w14:paraId="3BE3CD5F" w14:textId="77777777" w:rsidR="00896417" w:rsidRPr="006233CD" w:rsidRDefault="00896417">
      <w:pPr>
        <w:tabs>
          <w:tab w:val="left" w:pos="142"/>
        </w:tabs>
        <w:spacing w:after="0" w:line="360" w:lineRule="auto"/>
        <w:jc w:val="both"/>
        <w:rPr>
          <w:rFonts w:ascii="Montserrat" w:hAnsi="Montserrat" w:cs="Arial"/>
          <w:b/>
          <w:sz w:val="20"/>
          <w:szCs w:val="20"/>
          <w:lang w:val="es-ES_tradnl"/>
        </w:rPr>
        <w:pPrChange w:id="1907" w:author="Ramsés Vázquez Lira" w:date="2020-01-11T19:11:00Z">
          <w:pPr>
            <w:spacing w:after="0" w:line="360" w:lineRule="auto"/>
            <w:ind w:left="360"/>
            <w:jc w:val="both"/>
          </w:pPr>
        </w:pPrChange>
      </w:pPr>
      <w:r w:rsidRPr="006233CD">
        <w:rPr>
          <w:rFonts w:ascii="Montserrat" w:hAnsi="Montserrat" w:cs="Arial"/>
          <w:b/>
          <w:sz w:val="20"/>
          <w:szCs w:val="20"/>
          <w:lang w:val="es-ES_tradnl"/>
        </w:rPr>
        <w:t>Actividades del aplicador designado por el prestador de servicios:</w:t>
      </w:r>
    </w:p>
    <w:p w14:paraId="2D4A7966" w14:textId="77777777" w:rsidR="00896417" w:rsidRPr="003A05A1" w:rsidRDefault="00896417">
      <w:pPr>
        <w:tabs>
          <w:tab w:val="left" w:pos="142"/>
        </w:tabs>
        <w:spacing w:after="0" w:line="360" w:lineRule="auto"/>
        <w:jc w:val="both"/>
        <w:rPr>
          <w:rFonts w:ascii="Montserrat" w:hAnsi="Montserrat" w:cs="Arial"/>
          <w:color w:val="000000" w:themeColor="text1"/>
          <w:sz w:val="20"/>
          <w:szCs w:val="20"/>
          <w:lang w:val="es-ES_tradnl"/>
        </w:rPr>
        <w:pPrChange w:id="1908" w:author="Ramsés Vázquez Lira" w:date="2020-01-11T19:11:00Z">
          <w:pPr>
            <w:spacing w:after="0" w:line="360" w:lineRule="auto"/>
            <w:jc w:val="both"/>
          </w:pPr>
        </w:pPrChange>
      </w:pPr>
    </w:p>
    <w:p w14:paraId="1D200743" w14:textId="77777777" w:rsidR="00896417" w:rsidRPr="003A05A1" w:rsidRDefault="00896417">
      <w:pPr>
        <w:numPr>
          <w:ilvl w:val="0"/>
          <w:numId w:val="9"/>
        </w:numPr>
        <w:tabs>
          <w:tab w:val="left" w:pos="142"/>
        </w:tabs>
        <w:spacing w:after="0" w:line="360" w:lineRule="auto"/>
        <w:ind w:left="0" w:firstLine="0"/>
        <w:contextualSpacing/>
        <w:jc w:val="both"/>
        <w:rPr>
          <w:rFonts w:ascii="Montserrat" w:hAnsi="Montserrat"/>
          <w:color w:val="000000" w:themeColor="text1"/>
          <w:sz w:val="20"/>
          <w:szCs w:val="20"/>
        </w:rPr>
        <w:pPrChange w:id="1909" w:author="Ramsés Vázquez Lira" w:date="2020-01-11T19:11:00Z">
          <w:pPr>
            <w:numPr>
              <w:numId w:val="9"/>
            </w:numPr>
            <w:spacing w:after="0" w:line="360" w:lineRule="auto"/>
            <w:ind w:left="720" w:hanging="360"/>
            <w:contextualSpacing/>
            <w:jc w:val="both"/>
          </w:pPr>
        </w:pPrChange>
      </w:pPr>
      <w:r w:rsidRPr="003A05A1">
        <w:rPr>
          <w:rFonts w:ascii="Montserrat" w:hAnsi="Montserrat"/>
          <w:color w:val="000000" w:themeColor="text1"/>
          <w:sz w:val="20"/>
          <w:szCs w:val="20"/>
        </w:rPr>
        <w:t>Estar presente en la sede dos horas antes del inicio de la aplicación.</w:t>
      </w:r>
    </w:p>
    <w:p w14:paraId="70C35A92" w14:textId="77777777" w:rsidR="00896417" w:rsidRPr="00230B11" w:rsidRDefault="00896417">
      <w:pPr>
        <w:numPr>
          <w:ilvl w:val="0"/>
          <w:numId w:val="9"/>
        </w:numPr>
        <w:tabs>
          <w:tab w:val="left" w:pos="142"/>
        </w:tabs>
        <w:spacing w:after="0" w:line="360" w:lineRule="auto"/>
        <w:ind w:left="0" w:firstLine="0"/>
        <w:contextualSpacing/>
        <w:jc w:val="both"/>
        <w:rPr>
          <w:rFonts w:ascii="Montserrat" w:hAnsi="Montserrat"/>
          <w:color w:val="000000" w:themeColor="text1"/>
          <w:sz w:val="20"/>
          <w:szCs w:val="20"/>
        </w:rPr>
        <w:pPrChange w:id="1910" w:author="Ramsés Vázquez Lira" w:date="2020-01-11T19:11:00Z">
          <w:pPr>
            <w:numPr>
              <w:numId w:val="9"/>
            </w:numPr>
            <w:spacing w:after="0" w:line="360" w:lineRule="auto"/>
            <w:ind w:left="720" w:hanging="360"/>
            <w:contextualSpacing/>
            <w:jc w:val="both"/>
          </w:pPr>
        </w:pPrChange>
      </w:pPr>
      <w:r w:rsidRPr="00230B11">
        <w:rPr>
          <w:rFonts w:ascii="Montserrat" w:hAnsi="Montserrat"/>
          <w:color w:val="000000" w:themeColor="text1"/>
          <w:sz w:val="20"/>
          <w:szCs w:val="20"/>
        </w:rPr>
        <w:t xml:space="preserve">Establecer contacto con el Coordinador de Sede de Aplicación SEP y el Responsable Técnico de Sede para dar inicio a los preparativos de la jornada de aplicación. </w:t>
      </w:r>
    </w:p>
    <w:p w14:paraId="11768CF3" w14:textId="77777777" w:rsidR="00896417" w:rsidRPr="00230B11" w:rsidRDefault="00896417">
      <w:pPr>
        <w:numPr>
          <w:ilvl w:val="0"/>
          <w:numId w:val="9"/>
        </w:numPr>
        <w:tabs>
          <w:tab w:val="left" w:pos="142"/>
        </w:tabs>
        <w:spacing w:after="0" w:line="360" w:lineRule="auto"/>
        <w:ind w:left="0" w:firstLine="0"/>
        <w:contextualSpacing/>
        <w:jc w:val="both"/>
        <w:rPr>
          <w:rFonts w:ascii="Montserrat" w:hAnsi="Montserrat"/>
          <w:color w:val="000000" w:themeColor="text1"/>
          <w:sz w:val="20"/>
          <w:szCs w:val="20"/>
        </w:rPr>
        <w:pPrChange w:id="1911" w:author="Ramsés Vázquez Lira" w:date="2020-01-11T19:11:00Z">
          <w:pPr>
            <w:numPr>
              <w:numId w:val="9"/>
            </w:numPr>
            <w:spacing w:after="0" w:line="360" w:lineRule="auto"/>
            <w:ind w:left="720" w:hanging="360"/>
            <w:contextualSpacing/>
            <w:jc w:val="both"/>
          </w:pPr>
        </w:pPrChange>
      </w:pPr>
      <w:r w:rsidRPr="00230B11">
        <w:rPr>
          <w:rFonts w:ascii="Montserrat" w:hAnsi="Montserrat"/>
          <w:color w:val="000000" w:themeColor="text1"/>
          <w:sz w:val="20"/>
          <w:szCs w:val="20"/>
        </w:rPr>
        <w:t>Verificar la identidad del aspirante con base en la identificación oficial.</w:t>
      </w:r>
    </w:p>
    <w:p w14:paraId="0C0A0E23" w14:textId="77777777" w:rsidR="00896417" w:rsidRDefault="00896417">
      <w:pPr>
        <w:numPr>
          <w:ilvl w:val="0"/>
          <w:numId w:val="9"/>
        </w:numPr>
        <w:tabs>
          <w:tab w:val="left" w:pos="142"/>
        </w:tabs>
        <w:spacing w:after="0" w:line="360" w:lineRule="auto"/>
        <w:ind w:left="0" w:firstLine="0"/>
        <w:contextualSpacing/>
        <w:jc w:val="both"/>
        <w:rPr>
          <w:rFonts w:ascii="Montserrat" w:hAnsi="Montserrat"/>
          <w:color w:val="000000" w:themeColor="text1"/>
          <w:sz w:val="20"/>
          <w:szCs w:val="20"/>
        </w:rPr>
        <w:pPrChange w:id="1912" w:author="Ramsés Vázquez Lira" w:date="2020-01-11T19:11:00Z">
          <w:pPr>
            <w:numPr>
              <w:numId w:val="9"/>
            </w:numPr>
            <w:spacing w:after="0" w:line="360" w:lineRule="auto"/>
            <w:ind w:left="720" w:hanging="360"/>
            <w:contextualSpacing/>
            <w:jc w:val="both"/>
          </w:pPr>
        </w:pPrChange>
      </w:pPr>
      <w:r w:rsidRPr="00230B11">
        <w:rPr>
          <w:rFonts w:ascii="Montserrat" w:hAnsi="Montserrat"/>
          <w:color w:val="000000" w:themeColor="text1"/>
          <w:sz w:val="20"/>
          <w:szCs w:val="20"/>
        </w:rPr>
        <w:t>Solicitar a los aspirantes que firmen e</w:t>
      </w:r>
      <w:r>
        <w:rPr>
          <w:rFonts w:ascii="Montserrat" w:hAnsi="Montserrat"/>
          <w:color w:val="000000" w:themeColor="text1"/>
          <w:sz w:val="20"/>
          <w:szCs w:val="20"/>
        </w:rPr>
        <w:t>n</w:t>
      </w:r>
      <w:r w:rsidRPr="00230B11">
        <w:rPr>
          <w:rFonts w:ascii="Montserrat" w:hAnsi="Montserrat"/>
          <w:color w:val="000000" w:themeColor="text1"/>
          <w:sz w:val="20"/>
          <w:szCs w:val="20"/>
        </w:rPr>
        <w:t xml:space="preserve"> </w:t>
      </w:r>
      <w:r>
        <w:rPr>
          <w:rFonts w:ascii="Montserrat" w:hAnsi="Montserrat"/>
          <w:color w:val="000000" w:themeColor="text1"/>
          <w:sz w:val="20"/>
          <w:szCs w:val="20"/>
        </w:rPr>
        <w:t>la Lista</w:t>
      </w:r>
      <w:r w:rsidRPr="00230B11">
        <w:rPr>
          <w:rFonts w:ascii="Montserrat" w:hAnsi="Montserrat"/>
          <w:color w:val="000000" w:themeColor="text1"/>
          <w:sz w:val="20"/>
          <w:szCs w:val="20"/>
        </w:rPr>
        <w:t xml:space="preserve"> de Asistencia.</w:t>
      </w:r>
    </w:p>
    <w:p w14:paraId="78CD0F9B" w14:textId="77777777" w:rsidR="00896417" w:rsidRPr="003A05A1" w:rsidRDefault="00896417">
      <w:pPr>
        <w:numPr>
          <w:ilvl w:val="0"/>
          <w:numId w:val="9"/>
        </w:numPr>
        <w:tabs>
          <w:tab w:val="left" w:pos="142"/>
        </w:tabs>
        <w:spacing w:after="0" w:line="360" w:lineRule="auto"/>
        <w:ind w:left="0" w:firstLine="0"/>
        <w:contextualSpacing/>
        <w:jc w:val="both"/>
        <w:rPr>
          <w:rFonts w:ascii="Montserrat" w:hAnsi="Montserrat"/>
          <w:color w:val="000000" w:themeColor="text1"/>
          <w:sz w:val="20"/>
          <w:szCs w:val="20"/>
        </w:rPr>
        <w:pPrChange w:id="1913" w:author="Ramsés Vázquez Lira" w:date="2020-01-11T19:11:00Z">
          <w:pPr>
            <w:numPr>
              <w:numId w:val="9"/>
            </w:numPr>
            <w:spacing w:after="0" w:line="360" w:lineRule="auto"/>
            <w:ind w:left="720" w:hanging="360"/>
            <w:contextualSpacing/>
            <w:jc w:val="both"/>
          </w:pPr>
        </w:pPrChange>
      </w:pPr>
      <w:r w:rsidRPr="000A30F8">
        <w:rPr>
          <w:rFonts w:ascii="Montserrat" w:hAnsi="Montserrat"/>
          <w:color w:val="000000" w:themeColor="text1"/>
          <w:sz w:val="20"/>
          <w:szCs w:val="20"/>
        </w:rPr>
        <w:t>Indicar</w:t>
      </w:r>
      <w:r w:rsidRPr="003A05A1">
        <w:rPr>
          <w:rFonts w:ascii="Montserrat" w:hAnsi="Montserrat"/>
          <w:color w:val="000000" w:themeColor="text1"/>
          <w:sz w:val="20"/>
          <w:szCs w:val="20"/>
        </w:rPr>
        <w:t xml:space="preserve"> a los </w:t>
      </w:r>
      <w:r>
        <w:rPr>
          <w:rFonts w:ascii="Montserrat" w:hAnsi="Montserrat"/>
          <w:color w:val="000000" w:themeColor="text1"/>
          <w:sz w:val="20"/>
          <w:szCs w:val="20"/>
        </w:rPr>
        <w:t>aspirantes</w:t>
      </w:r>
      <w:r w:rsidRPr="003A05A1">
        <w:rPr>
          <w:rFonts w:ascii="Montserrat" w:hAnsi="Montserrat"/>
          <w:color w:val="000000" w:themeColor="text1"/>
          <w:sz w:val="20"/>
          <w:szCs w:val="20"/>
        </w:rPr>
        <w:t xml:space="preserve"> el lugar que ocuparán de acuerdo con el orden del registro de asistencia de </w:t>
      </w:r>
      <w:r>
        <w:rPr>
          <w:rFonts w:ascii="Montserrat" w:hAnsi="Montserrat"/>
          <w:color w:val="000000" w:themeColor="text1"/>
          <w:sz w:val="20"/>
          <w:szCs w:val="20"/>
        </w:rPr>
        <w:t>aspirantes</w:t>
      </w:r>
      <w:r w:rsidRPr="003A05A1">
        <w:rPr>
          <w:rFonts w:ascii="Montserrat" w:hAnsi="Montserrat"/>
          <w:color w:val="000000" w:themeColor="text1"/>
          <w:sz w:val="20"/>
          <w:szCs w:val="20"/>
        </w:rPr>
        <w:t xml:space="preserve"> para la </w:t>
      </w:r>
      <w:r w:rsidRPr="000A30F8">
        <w:rPr>
          <w:rFonts w:ascii="Montserrat" w:hAnsi="Montserrat"/>
          <w:color w:val="000000" w:themeColor="text1"/>
          <w:sz w:val="20"/>
          <w:szCs w:val="20"/>
        </w:rPr>
        <w:t>Aplicación</w:t>
      </w:r>
      <w:r w:rsidRPr="003A05A1">
        <w:rPr>
          <w:rFonts w:ascii="Montserrat" w:hAnsi="Montserrat"/>
          <w:color w:val="000000" w:themeColor="text1"/>
          <w:sz w:val="20"/>
          <w:szCs w:val="20"/>
        </w:rPr>
        <w:t>.</w:t>
      </w:r>
    </w:p>
    <w:p w14:paraId="6DDCA4AB" w14:textId="77777777" w:rsidR="00896417" w:rsidRPr="000A30F8" w:rsidRDefault="00896417">
      <w:pPr>
        <w:numPr>
          <w:ilvl w:val="0"/>
          <w:numId w:val="9"/>
        </w:numPr>
        <w:tabs>
          <w:tab w:val="left" w:pos="142"/>
        </w:tabs>
        <w:spacing w:after="0" w:line="360" w:lineRule="auto"/>
        <w:ind w:left="0" w:firstLine="0"/>
        <w:contextualSpacing/>
        <w:jc w:val="both"/>
        <w:rPr>
          <w:rFonts w:ascii="Montserrat" w:hAnsi="Montserrat"/>
          <w:color w:val="000000" w:themeColor="text1"/>
          <w:sz w:val="20"/>
          <w:szCs w:val="20"/>
        </w:rPr>
        <w:pPrChange w:id="1914" w:author="Ramsés Vázquez Lira" w:date="2020-01-11T19:11:00Z">
          <w:pPr>
            <w:numPr>
              <w:numId w:val="9"/>
            </w:numPr>
            <w:spacing w:after="0" w:line="360" w:lineRule="auto"/>
            <w:ind w:left="720" w:hanging="360"/>
            <w:contextualSpacing/>
            <w:jc w:val="both"/>
          </w:pPr>
        </w:pPrChange>
      </w:pPr>
      <w:r>
        <w:rPr>
          <w:rFonts w:ascii="Montserrat" w:hAnsi="Montserrat"/>
          <w:color w:val="000000" w:themeColor="text1"/>
          <w:sz w:val="20"/>
          <w:szCs w:val="20"/>
        </w:rPr>
        <w:t>I</w:t>
      </w:r>
      <w:r w:rsidRPr="003A05A1">
        <w:rPr>
          <w:rFonts w:ascii="Montserrat" w:hAnsi="Montserrat"/>
          <w:color w:val="000000" w:themeColor="text1"/>
          <w:sz w:val="20"/>
          <w:szCs w:val="20"/>
        </w:rPr>
        <w:t xml:space="preserve">ndicar a los </w:t>
      </w:r>
      <w:r>
        <w:rPr>
          <w:rFonts w:ascii="Montserrat" w:hAnsi="Montserrat"/>
          <w:color w:val="000000" w:themeColor="text1"/>
          <w:sz w:val="20"/>
          <w:szCs w:val="20"/>
        </w:rPr>
        <w:t>aspirantes</w:t>
      </w:r>
      <w:r w:rsidRPr="003A05A1">
        <w:rPr>
          <w:rFonts w:ascii="Montserrat" w:hAnsi="Montserrat"/>
          <w:color w:val="000000" w:themeColor="text1"/>
          <w:sz w:val="20"/>
          <w:szCs w:val="20"/>
        </w:rPr>
        <w:t xml:space="preserve"> que coloquen sus objetos personales (mochilas, bolsos, libros, cuadernos, chamarras, paraguas, celulares o cualquier otro dispositivo electrónico) en el espacio que indique el aplicador del prestador de servicios.</w:t>
      </w:r>
    </w:p>
    <w:p w14:paraId="44A61B99" w14:textId="77777777" w:rsidR="00896417" w:rsidRPr="00230B11" w:rsidRDefault="00896417">
      <w:pPr>
        <w:numPr>
          <w:ilvl w:val="0"/>
          <w:numId w:val="9"/>
        </w:numPr>
        <w:tabs>
          <w:tab w:val="left" w:pos="142"/>
        </w:tabs>
        <w:spacing w:after="0" w:line="360" w:lineRule="auto"/>
        <w:ind w:left="0" w:firstLine="0"/>
        <w:contextualSpacing/>
        <w:jc w:val="both"/>
        <w:rPr>
          <w:rFonts w:ascii="Montserrat" w:hAnsi="Montserrat"/>
          <w:color w:val="000000" w:themeColor="text1"/>
          <w:sz w:val="20"/>
          <w:szCs w:val="20"/>
        </w:rPr>
        <w:pPrChange w:id="1915" w:author="Ramsés Vázquez Lira" w:date="2020-01-11T19:11:00Z">
          <w:pPr>
            <w:numPr>
              <w:numId w:val="9"/>
            </w:numPr>
            <w:spacing w:after="0" w:line="360" w:lineRule="auto"/>
            <w:ind w:left="720" w:hanging="360"/>
            <w:contextualSpacing/>
            <w:jc w:val="both"/>
          </w:pPr>
        </w:pPrChange>
      </w:pPr>
      <w:r w:rsidRPr="00230B11">
        <w:rPr>
          <w:rFonts w:ascii="Montserrat" w:hAnsi="Montserrat"/>
          <w:color w:val="000000" w:themeColor="text1"/>
          <w:sz w:val="20"/>
          <w:szCs w:val="20"/>
        </w:rPr>
        <w:t xml:space="preserve">Entregar a cada </w:t>
      </w:r>
      <w:r>
        <w:rPr>
          <w:rFonts w:ascii="Montserrat" w:hAnsi="Montserrat"/>
          <w:color w:val="000000" w:themeColor="text1"/>
          <w:sz w:val="20"/>
          <w:szCs w:val="20"/>
        </w:rPr>
        <w:t>aspirante</w:t>
      </w:r>
      <w:r w:rsidRPr="00230B11">
        <w:rPr>
          <w:rFonts w:ascii="Montserrat" w:hAnsi="Montserrat"/>
          <w:color w:val="000000" w:themeColor="text1"/>
          <w:sz w:val="20"/>
          <w:szCs w:val="20"/>
        </w:rPr>
        <w:t xml:space="preserve"> </w:t>
      </w:r>
      <w:r>
        <w:rPr>
          <w:rFonts w:ascii="Montserrat" w:hAnsi="Montserrat"/>
          <w:color w:val="000000" w:themeColor="text1"/>
          <w:sz w:val="20"/>
          <w:szCs w:val="20"/>
        </w:rPr>
        <w:t>las credenciales de acceso</w:t>
      </w:r>
      <w:r w:rsidRPr="00230B11">
        <w:rPr>
          <w:rFonts w:ascii="Montserrat" w:hAnsi="Montserrat"/>
          <w:color w:val="000000" w:themeColor="text1"/>
          <w:sz w:val="20"/>
          <w:szCs w:val="20"/>
        </w:rPr>
        <w:t xml:space="preserve"> </w:t>
      </w:r>
      <w:r>
        <w:rPr>
          <w:rFonts w:ascii="Montserrat" w:hAnsi="Montserrat"/>
          <w:color w:val="000000" w:themeColor="text1"/>
          <w:sz w:val="20"/>
          <w:szCs w:val="20"/>
        </w:rPr>
        <w:t xml:space="preserve">para presentar la valoración </w:t>
      </w:r>
      <w:r w:rsidRPr="00230B11">
        <w:rPr>
          <w:rFonts w:ascii="Montserrat" w:hAnsi="Montserrat"/>
          <w:color w:val="000000" w:themeColor="text1"/>
          <w:sz w:val="20"/>
          <w:szCs w:val="20"/>
        </w:rPr>
        <w:t>siguiendo el orden de la lista</w:t>
      </w:r>
      <w:r>
        <w:rPr>
          <w:rFonts w:ascii="Montserrat" w:hAnsi="Montserrat"/>
          <w:color w:val="000000" w:themeColor="text1"/>
          <w:sz w:val="20"/>
          <w:szCs w:val="20"/>
        </w:rPr>
        <w:t>.</w:t>
      </w:r>
    </w:p>
    <w:p w14:paraId="337D9094" w14:textId="77777777" w:rsidR="00896417" w:rsidRDefault="00896417">
      <w:pPr>
        <w:numPr>
          <w:ilvl w:val="0"/>
          <w:numId w:val="9"/>
        </w:numPr>
        <w:tabs>
          <w:tab w:val="left" w:pos="142"/>
        </w:tabs>
        <w:spacing w:after="0" w:line="360" w:lineRule="auto"/>
        <w:ind w:left="0" w:firstLine="0"/>
        <w:contextualSpacing/>
        <w:jc w:val="both"/>
        <w:rPr>
          <w:rFonts w:ascii="Montserrat" w:hAnsi="Montserrat"/>
          <w:color w:val="000000" w:themeColor="text1"/>
          <w:sz w:val="20"/>
          <w:szCs w:val="20"/>
        </w:rPr>
        <w:pPrChange w:id="1916" w:author="Ramsés Vázquez Lira" w:date="2020-01-11T19:11:00Z">
          <w:pPr>
            <w:numPr>
              <w:numId w:val="9"/>
            </w:numPr>
            <w:spacing w:after="0" w:line="360" w:lineRule="auto"/>
            <w:ind w:left="720" w:hanging="360"/>
            <w:contextualSpacing/>
            <w:jc w:val="both"/>
          </w:pPr>
        </w:pPrChange>
      </w:pPr>
      <w:r>
        <w:rPr>
          <w:rFonts w:ascii="Montserrat" w:hAnsi="Montserrat"/>
          <w:color w:val="000000" w:themeColor="text1"/>
          <w:sz w:val="20"/>
          <w:szCs w:val="20"/>
        </w:rPr>
        <w:t>Antes de iniciar la aplicación, i</w:t>
      </w:r>
      <w:r w:rsidRPr="00B61461">
        <w:rPr>
          <w:rFonts w:ascii="Montserrat" w:hAnsi="Montserrat"/>
          <w:color w:val="000000" w:themeColor="text1"/>
          <w:sz w:val="20"/>
          <w:szCs w:val="20"/>
        </w:rPr>
        <w:t>ndicar</w:t>
      </w:r>
      <w:r>
        <w:rPr>
          <w:rFonts w:ascii="Montserrat" w:hAnsi="Montserrat"/>
          <w:color w:val="000000" w:themeColor="text1"/>
          <w:sz w:val="20"/>
          <w:szCs w:val="20"/>
        </w:rPr>
        <w:t xml:space="preserve"> que </w:t>
      </w:r>
      <w:r w:rsidRPr="00B61461">
        <w:rPr>
          <w:rFonts w:ascii="Montserrat" w:hAnsi="Montserrat"/>
          <w:color w:val="000000" w:themeColor="text1"/>
          <w:sz w:val="20"/>
          <w:szCs w:val="20"/>
        </w:rPr>
        <w:t xml:space="preserve">el tiempo máximo para la resolución de cada </w:t>
      </w:r>
      <w:r>
        <w:rPr>
          <w:rFonts w:ascii="Montserrat" w:hAnsi="Montserrat"/>
          <w:color w:val="000000" w:themeColor="text1"/>
          <w:sz w:val="20"/>
          <w:szCs w:val="20"/>
        </w:rPr>
        <w:t>valoración</w:t>
      </w:r>
      <w:r w:rsidRPr="00B61461">
        <w:rPr>
          <w:rFonts w:ascii="Montserrat" w:hAnsi="Montserrat"/>
          <w:color w:val="000000" w:themeColor="text1"/>
          <w:sz w:val="20"/>
          <w:szCs w:val="20"/>
        </w:rPr>
        <w:t xml:space="preserve"> será contabilizado una vez que haya concluido las indicaciones y, en su caso, resuelto las dudas de los aspirantes.</w:t>
      </w:r>
      <w:r w:rsidRPr="00230B11">
        <w:rPr>
          <w:rFonts w:ascii="Montserrat" w:hAnsi="Montserrat"/>
          <w:color w:val="000000" w:themeColor="text1"/>
          <w:sz w:val="20"/>
          <w:szCs w:val="20"/>
        </w:rPr>
        <w:t xml:space="preserve"> </w:t>
      </w:r>
    </w:p>
    <w:p w14:paraId="732048FE" w14:textId="77777777" w:rsidR="00896417" w:rsidRPr="00230B11" w:rsidRDefault="00896417">
      <w:pPr>
        <w:numPr>
          <w:ilvl w:val="0"/>
          <w:numId w:val="9"/>
        </w:numPr>
        <w:tabs>
          <w:tab w:val="left" w:pos="142"/>
        </w:tabs>
        <w:spacing w:after="0" w:line="360" w:lineRule="auto"/>
        <w:ind w:left="0" w:firstLine="0"/>
        <w:contextualSpacing/>
        <w:jc w:val="both"/>
        <w:rPr>
          <w:rFonts w:ascii="Montserrat" w:hAnsi="Montserrat"/>
          <w:color w:val="000000" w:themeColor="text1"/>
          <w:sz w:val="20"/>
          <w:szCs w:val="20"/>
        </w:rPr>
        <w:pPrChange w:id="1917" w:author="Ramsés Vázquez Lira" w:date="2020-01-11T19:11:00Z">
          <w:pPr>
            <w:numPr>
              <w:numId w:val="9"/>
            </w:numPr>
            <w:spacing w:after="0" w:line="360" w:lineRule="auto"/>
            <w:ind w:left="720" w:hanging="360"/>
            <w:contextualSpacing/>
            <w:jc w:val="both"/>
          </w:pPr>
        </w:pPrChange>
      </w:pPr>
      <w:r>
        <w:rPr>
          <w:rFonts w:ascii="Montserrat" w:hAnsi="Montserrat"/>
          <w:color w:val="000000" w:themeColor="text1"/>
          <w:sz w:val="20"/>
          <w:szCs w:val="20"/>
        </w:rPr>
        <w:t>A</w:t>
      </w:r>
      <w:r w:rsidRPr="003A05A1">
        <w:rPr>
          <w:rFonts w:ascii="Montserrat" w:hAnsi="Montserrat"/>
          <w:color w:val="000000" w:themeColor="text1"/>
          <w:sz w:val="20"/>
          <w:szCs w:val="20"/>
        </w:rPr>
        <w:t xml:space="preserve">notar en el pizarrón la hora de </w:t>
      </w:r>
      <w:r>
        <w:rPr>
          <w:rFonts w:ascii="Montserrat" w:hAnsi="Montserrat"/>
          <w:color w:val="000000" w:themeColor="text1"/>
          <w:sz w:val="20"/>
          <w:szCs w:val="20"/>
        </w:rPr>
        <w:t>inicio y la hora de término de la aplicación del instrumento de valoración</w:t>
      </w:r>
      <w:r w:rsidRPr="003A05A1">
        <w:rPr>
          <w:rFonts w:ascii="Montserrat" w:hAnsi="Montserrat"/>
          <w:color w:val="000000" w:themeColor="text1"/>
          <w:sz w:val="20"/>
          <w:szCs w:val="20"/>
        </w:rPr>
        <w:t>, considerando el tiempo efectivo para la resolución que se establece en la convocatoria correspondiente</w:t>
      </w:r>
    </w:p>
    <w:p w14:paraId="389D2033" w14:textId="77777777" w:rsidR="00896417" w:rsidRPr="00230B11" w:rsidRDefault="00896417">
      <w:pPr>
        <w:numPr>
          <w:ilvl w:val="0"/>
          <w:numId w:val="9"/>
        </w:numPr>
        <w:tabs>
          <w:tab w:val="left" w:pos="142"/>
        </w:tabs>
        <w:spacing w:after="0" w:line="360" w:lineRule="auto"/>
        <w:ind w:left="0" w:firstLine="0"/>
        <w:contextualSpacing/>
        <w:jc w:val="both"/>
        <w:rPr>
          <w:rFonts w:ascii="Montserrat" w:hAnsi="Montserrat"/>
          <w:color w:val="000000" w:themeColor="text1"/>
          <w:sz w:val="20"/>
          <w:szCs w:val="20"/>
        </w:rPr>
        <w:pPrChange w:id="1918" w:author="Ramsés Vázquez Lira" w:date="2020-01-11T19:11:00Z">
          <w:pPr>
            <w:numPr>
              <w:numId w:val="9"/>
            </w:numPr>
            <w:spacing w:after="0" w:line="360" w:lineRule="auto"/>
            <w:ind w:left="720" w:hanging="360"/>
            <w:contextualSpacing/>
            <w:jc w:val="both"/>
          </w:pPr>
        </w:pPrChange>
      </w:pPr>
      <w:r w:rsidRPr="00230B11">
        <w:rPr>
          <w:rFonts w:ascii="Montserrat" w:hAnsi="Montserrat"/>
          <w:color w:val="000000" w:themeColor="text1"/>
          <w:sz w:val="20"/>
          <w:szCs w:val="20"/>
        </w:rPr>
        <w:t xml:space="preserve">Supervisar que los </w:t>
      </w:r>
      <w:r>
        <w:rPr>
          <w:rFonts w:ascii="Montserrat" w:hAnsi="Montserrat"/>
          <w:color w:val="000000" w:themeColor="text1"/>
          <w:sz w:val="20"/>
          <w:szCs w:val="20"/>
        </w:rPr>
        <w:t xml:space="preserve">aspirantes accedan a la valoración </w:t>
      </w:r>
      <w:r w:rsidRPr="00230B11">
        <w:rPr>
          <w:rFonts w:ascii="Montserrat" w:hAnsi="Montserrat"/>
          <w:color w:val="000000" w:themeColor="text1"/>
          <w:sz w:val="20"/>
          <w:szCs w:val="20"/>
        </w:rPr>
        <w:t>sin contratiempos.</w:t>
      </w:r>
    </w:p>
    <w:p w14:paraId="7EE91BF7" w14:textId="77777777" w:rsidR="00896417" w:rsidRPr="00230B11" w:rsidRDefault="00896417">
      <w:pPr>
        <w:numPr>
          <w:ilvl w:val="0"/>
          <w:numId w:val="9"/>
        </w:numPr>
        <w:tabs>
          <w:tab w:val="left" w:pos="142"/>
        </w:tabs>
        <w:spacing w:after="0" w:line="360" w:lineRule="auto"/>
        <w:ind w:left="0" w:firstLine="0"/>
        <w:contextualSpacing/>
        <w:jc w:val="both"/>
        <w:rPr>
          <w:rFonts w:ascii="Montserrat" w:hAnsi="Montserrat"/>
          <w:color w:val="000000" w:themeColor="text1"/>
          <w:sz w:val="20"/>
          <w:szCs w:val="20"/>
        </w:rPr>
        <w:pPrChange w:id="1919" w:author="Ramsés Vázquez Lira" w:date="2020-01-11T19:11:00Z">
          <w:pPr>
            <w:numPr>
              <w:numId w:val="9"/>
            </w:numPr>
            <w:spacing w:after="0" w:line="360" w:lineRule="auto"/>
            <w:ind w:left="720" w:hanging="360"/>
            <w:contextualSpacing/>
            <w:jc w:val="both"/>
          </w:pPr>
        </w:pPrChange>
      </w:pPr>
      <w:r w:rsidRPr="00230B11">
        <w:rPr>
          <w:rFonts w:ascii="Montserrat" w:hAnsi="Montserrat"/>
          <w:color w:val="000000" w:themeColor="text1"/>
          <w:sz w:val="20"/>
          <w:szCs w:val="20"/>
        </w:rPr>
        <w:t xml:space="preserve">Autorizar la salida de los </w:t>
      </w:r>
      <w:r>
        <w:rPr>
          <w:rFonts w:ascii="Montserrat" w:hAnsi="Montserrat"/>
          <w:color w:val="000000" w:themeColor="text1"/>
          <w:sz w:val="20"/>
          <w:szCs w:val="20"/>
        </w:rPr>
        <w:t>aspirantes</w:t>
      </w:r>
      <w:r w:rsidRPr="00230B11">
        <w:rPr>
          <w:rFonts w:ascii="Montserrat" w:hAnsi="Montserrat"/>
          <w:color w:val="000000" w:themeColor="text1"/>
          <w:sz w:val="20"/>
          <w:szCs w:val="20"/>
        </w:rPr>
        <w:t xml:space="preserve"> que concluyan la resolución de</w:t>
      </w:r>
      <w:r>
        <w:rPr>
          <w:rFonts w:ascii="Montserrat" w:hAnsi="Montserrat"/>
          <w:color w:val="000000" w:themeColor="text1"/>
          <w:sz w:val="20"/>
          <w:szCs w:val="20"/>
        </w:rPr>
        <w:t xml:space="preserve"> </w:t>
      </w:r>
      <w:r w:rsidRPr="00230B11">
        <w:rPr>
          <w:rFonts w:ascii="Montserrat" w:hAnsi="Montserrat"/>
          <w:color w:val="000000" w:themeColor="text1"/>
          <w:sz w:val="20"/>
          <w:szCs w:val="20"/>
        </w:rPr>
        <w:t>l</w:t>
      </w:r>
      <w:r>
        <w:rPr>
          <w:rFonts w:ascii="Montserrat" w:hAnsi="Montserrat"/>
          <w:color w:val="000000" w:themeColor="text1"/>
          <w:sz w:val="20"/>
          <w:szCs w:val="20"/>
        </w:rPr>
        <w:t>a</w:t>
      </w:r>
      <w:r w:rsidRPr="00230B11">
        <w:rPr>
          <w:rFonts w:ascii="Montserrat" w:hAnsi="Montserrat"/>
          <w:color w:val="000000" w:themeColor="text1"/>
          <w:sz w:val="20"/>
          <w:szCs w:val="20"/>
        </w:rPr>
        <w:t xml:space="preserve"> </w:t>
      </w:r>
      <w:r>
        <w:rPr>
          <w:rFonts w:ascii="Montserrat" w:hAnsi="Montserrat"/>
          <w:color w:val="000000" w:themeColor="text1"/>
          <w:sz w:val="20"/>
          <w:szCs w:val="20"/>
        </w:rPr>
        <w:t>valoración,</w:t>
      </w:r>
      <w:r w:rsidRPr="00230B11">
        <w:rPr>
          <w:rFonts w:ascii="Montserrat" w:hAnsi="Montserrat"/>
          <w:color w:val="000000" w:themeColor="text1"/>
          <w:sz w:val="20"/>
          <w:szCs w:val="20"/>
        </w:rPr>
        <w:t xml:space="preserve"> verificando el cierre de su sesión y, una vez que entreguen la contraseña que se les proporcionó.</w:t>
      </w:r>
    </w:p>
    <w:p w14:paraId="4FE2D1F5" w14:textId="100FB3D8" w:rsidR="00896417" w:rsidRPr="003A05A1" w:rsidRDefault="006233CD">
      <w:pPr>
        <w:numPr>
          <w:ilvl w:val="0"/>
          <w:numId w:val="9"/>
        </w:numPr>
        <w:tabs>
          <w:tab w:val="left" w:pos="142"/>
        </w:tabs>
        <w:spacing w:after="0" w:line="360" w:lineRule="auto"/>
        <w:ind w:left="0" w:firstLine="0"/>
        <w:contextualSpacing/>
        <w:jc w:val="both"/>
        <w:rPr>
          <w:rFonts w:ascii="Montserrat" w:hAnsi="Montserrat"/>
          <w:color w:val="000000" w:themeColor="text1"/>
          <w:sz w:val="20"/>
          <w:szCs w:val="20"/>
        </w:rPr>
        <w:pPrChange w:id="1920" w:author="Ramsés Vázquez Lira" w:date="2020-01-11T19:11:00Z">
          <w:pPr>
            <w:numPr>
              <w:numId w:val="9"/>
            </w:numPr>
            <w:spacing w:after="0" w:line="360" w:lineRule="auto"/>
            <w:ind w:left="720" w:hanging="360"/>
            <w:contextualSpacing/>
            <w:jc w:val="both"/>
          </w:pPr>
        </w:pPrChange>
      </w:pPr>
      <w:r>
        <w:rPr>
          <w:rFonts w:ascii="Montserrat" w:hAnsi="Montserrat"/>
          <w:color w:val="000000" w:themeColor="text1"/>
          <w:sz w:val="20"/>
          <w:szCs w:val="20"/>
        </w:rPr>
        <w:t>Solicitar</w:t>
      </w:r>
      <w:r w:rsidR="00896417">
        <w:rPr>
          <w:rFonts w:ascii="Montserrat" w:hAnsi="Montserrat"/>
          <w:color w:val="000000" w:themeColor="text1"/>
          <w:sz w:val="20"/>
          <w:szCs w:val="20"/>
        </w:rPr>
        <w:t xml:space="preserve"> </w:t>
      </w:r>
      <w:r w:rsidR="00896417" w:rsidRPr="003A05A1">
        <w:rPr>
          <w:rFonts w:ascii="Montserrat" w:hAnsi="Montserrat"/>
          <w:color w:val="000000" w:themeColor="text1"/>
          <w:sz w:val="20"/>
          <w:szCs w:val="20"/>
        </w:rPr>
        <w:t xml:space="preserve">los formatos establecidos para la aplicación de los instrumentos de </w:t>
      </w:r>
      <w:r w:rsidR="00896417">
        <w:rPr>
          <w:rFonts w:ascii="Montserrat" w:hAnsi="Montserrat"/>
          <w:color w:val="000000" w:themeColor="text1"/>
          <w:sz w:val="20"/>
          <w:szCs w:val="20"/>
        </w:rPr>
        <w:t xml:space="preserve">valoración. </w:t>
      </w:r>
    </w:p>
    <w:p w14:paraId="4B9D8E54" w14:textId="77777777" w:rsidR="00896417" w:rsidRPr="003A05A1" w:rsidRDefault="00896417">
      <w:pPr>
        <w:numPr>
          <w:ilvl w:val="0"/>
          <w:numId w:val="9"/>
        </w:numPr>
        <w:tabs>
          <w:tab w:val="left" w:pos="142"/>
        </w:tabs>
        <w:spacing w:after="0" w:line="360" w:lineRule="auto"/>
        <w:ind w:left="0" w:firstLine="0"/>
        <w:contextualSpacing/>
        <w:jc w:val="both"/>
        <w:rPr>
          <w:rFonts w:ascii="Montserrat" w:hAnsi="Montserrat"/>
          <w:color w:val="000000" w:themeColor="text1"/>
          <w:sz w:val="20"/>
          <w:szCs w:val="20"/>
        </w:rPr>
        <w:pPrChange w:id="1921" w:author="Ramsés Vázquez Lira" w:date="2020-01-11T19:11:00Z">
          <w:pPr>
            <w:numPr>
              <w:numId w:val="9"/>
            </w:numPr>
            <w:spacing w:after="0" w:line="360" w:lineRule="auto"/>
            <w:ind w:left="720" w:hanging="360"/>
            <w:contextualSpacing/>
            <w:jc w:val="both"/>
          </w:pPr>
        </w:pPrChange>
      </w:pPr>
      <w:r w:rsidRPr="003A05A1">
        <w:rPr>
          <w:rFonts w:ascii="Montserrat" w:hAnsi="Montserrat"/>
          <w:color w:val="000000" w:themeColor="text1"/>
          <w:sz w:val="20"/>
          <w:szCs w:val="20"/>
        </w:rPr>
        <w:t xml:space="preserve">Reportar al </w:t>
      </w:r>
      <w:r w:rsidRPr="00FA6A04">
        <w:rPr>
          <w:rFonts w:ascii="Montserrat" w:hAnsi="Montserrat"/>
          <w:i/>
          <w:color w:val="000000" w:themeColor="text1"/>
          <w:sz w:val="20"/>
          <w:szCs w:val="20"/>
        </w:rPr>
        <w:t>Coordinador de Sede de Aplicación SEP</w:t>
      </w:r>
      <w:r w:rsidRPr="003A05A1">
        <w:rPr>
          <w:rFonts w:ascii="Montserrat" w:hAnsi="Montserrat"/>
          <w:color w:val="000000" w:themeColor="text1"/>
          <w:sz w:val="20"/>
          <w:szCs w:val="20"/>
        </w:rPr>
        <w:t xml:space="preserve"> cualquier incidencia en </w:t>
      </w:r>
      <w:r>
        <w:rPr>
          <w:rFonts w:ascii="Montserrat" w:hAnsi="Montserrat"/>
          <w:color w:val="000000" w:themeColor="text1"/>
          <w:sz w:val="20"/>
          <w:szCs w:val="20"/>
        </w:rPr>
        <w:t>el</w:t>
      </w:r>
      <w:r w:rsidRPr="003A05A1">
        <w:rPr>
          <w:rFonts w:ascii="Montserrat" w:hAnsi="Montserrat"/>
          <w:color w:val="000000" w:themeColor="text1"/>
          <w:sz w:val="20"/>
          <w:szCs w:val="20"/>
        </w:rPr>
        <w:t xml:space="preserve"> grupo</w:t>
      </w:r>
      <w:r>
        <w:rPr>
          <w:rFonts w:ascii="Montserrat" w:hAnsi="Montserrat"/>
          <w:color w:val="000000" w:themeColor="text1"/>
          <w:sz w:val="20"/>
          <w:szCs w:val="20"/>
        </w:rPr>
        <w:t xml:space="preserve"> de aplicación(aula)</w:t>
      </w:r>
      <w:r w:rsidRPr="003A05A1">
        <w:rPr>
          <w:rFonts w:ascii="Montserrat" w:hAnsi="Montserrat"/>
          <w:color w:val="000000" w:themeColor="text1"/>
          <w:sz w:val="20"/>
          <w:szCs w:val="20"/>
        </w:rPr>
        <w:t>.</w:t>
      </w:r>
    </w:p>
    <w:p w14:paraId="7669FCB0" w14:textId="77777777" w:rsidR="00896417" w:rsidRPr="000A30F8" w:rsidRDefault="00896417">
      <w:pPr>
        <w:numPr>
          <w:ilvl w:val="0"/>
          <w:numId w:val="9"/>
        </w:numPr>
        <w:tabs>
          <w:tab w:val="left" w:pos="142"/>
        </w:tabs>
        <w:spacing w:after="0" w:line="360" w:lineRule="auto"/>
        <w:ind w:left="0" w:firstLine="0"/>
        <w:contextualSpacing/>
        <w:jc w:val="both"/>
        <w:rPr>
          <w:rFonts w:ascii="Montserrat" w:hAnsi="Montserrat"/>
          <w:color w:val="000000" w:themeColor="text1"/>
          <w:sz w:val="20"/>
          <w:szCs w:val="20"/>
        </w:rPr>
        <w:pPrChange w:id="1922" w:author="Ramsés Vázquez Lira" w:date="2020-01-11T19:11:00Z">
          <w:pPr>
            <w:numPr>
              <w:numId w:val="9"/>
            </w:numPr>
            <w:spacing w:after="0" w:line="360" w:lineRule="auto"/>
            <w:ind w:left="720" w:hanging="360"/>
            <w:contextualSpacing/>
            <w:jc w:val="both"/>
          </w:pPr>
        </w:pPrChange>
      </w:pPr>
      <w:r w:rsidRPr="003A05A1">
        <w:rPr>
          <w:rFonts w:ascii="Montserrat" w:hAnsi="Montserrat"/>
          <w:color w:val="000000" w:themeColor="text1"/>
          <w:sz w:val="20"/>
          <w:szCs w:val="20"/>
        </w:rPr>
        <w:t xml:space="preserve">Atender cualquier problemática relacionada con nodos o </w:t>
      </w:r>
      <w:r w:rsidRPr="003A05A1">
        <w:rPr>
          <w:rFonts w:ascii="Montserrat" w:hAnsi="Montserrat" w:cs="Arial"/>
          <w:color w:val="000000" w:themeColor="text1"/>
          <w:sz w:val="20"/>
          <w:szCs w:val="20"/>
          <w:lang w:val="es-ES_tradnl"/>
        </w:rPr>
        <w:t xml:space="preserve">software utilizado para la aplicación de los instrumentos de </w:t>
      </w:r>
      <w:r>
        <w:rPr>
          <w:rFonts w:ascii="Montserrat" w:hAnsi="Montserrat" w:cs="Arial"/>
          <w:color w:val="000000" w:themeColor="text1"/>
          <w:sz w:val="20"/>
          <w:szCs w:val="20"/>
          <w:lang w:val="es-ES_tradnl"/>
        </w:rPr>
        <w:t>valoración</w:t>
      </w:r>
      <w:r w:rsidRPr="003A05A1">
        <w:rPr>
          <w:rFonts w:ascii="Montserrat" w:hAnsi="Montserrat" w:cs="Arial"/>
          <w:color w:val="000000" w:themeColor="text1"/>
          <w:sz w:val="20"/>
          <w:szCs w:val="20"/>
          <w:lang w:val="es-ES_tradnl"/>
        </w:rPr>
        <w:t>.</w:t>
      </w:r>
    </w:p>
    <w:p w14:paraId="5B0FD36A" w14:textId="77777777" w:rsidR="00896417" w:rsidRPr="003A05A1" w:rsidRDefault="00896417">
      <w:pPr>
        <w:numPr>
          <w:ilvl w:val="0"/>
          <w:numId w:val="9"/>
        </w:numPr>
        <w:tabs>
          <w:tab w:val="left" w:pos="142"/>
        </w:tabs>
        <w:spacing w:after="0" w:line="360" w:lineRule="auto"/>
        <w:ind w:left="0" w:firstLine="0"/>
        <w:contextualSpacing/>
        <w:jc w:val="both"/>
        <w:rPr>
          <w:rFonts w:ascii="Montserrat" w:hAnsi="Montserrat"/>
          <w:color w:val="000000" w:themeColor="text1"/>
          <w:sz w:val="20"/>
          <w:szCs w:val="20"/>
        </w:rPr>
        <w:pPrChange w:id="1923" w:author="Ramsés Vázquez Lira" w:date="2020-01-11T19:11:00Z">
          <w:pPr>
            <w:numPr>
              <w:numId w:val="9"/>
            </w:numPr>
            <w:spacing w:after="0" w:line="360" w:lineRule="auto"/>
            <w:ind w:left="720" w:hanging="360"/>
            <w:contextualSpacing/>
            <w:jc w:val="both"/>
          </w:pPr>
        </w:pPrChange>
      </w:pPr>
      <w:r>
        <w:rPr>
          <w:rFonts w:ascii="Montserrat" w:hAnsi="Montserrat"/>
          <w:color w:val="000000" w:themeColor="text1"/>
          <w:sz w:val="20"/>
          <w:szCs w:val="20"/>
        </w:rPr>
        <w:t>N</w:t>
      </w:r>
      <w:r w:rsidRPr="003A05A1">
        <w:rPr>
          <w:rFonts w:ascii="Montserrat" w:hAnsi="Montserrat"/>
          <w:color w:val="000000" w:themeColor="text1"/>
          <w:sz w:val="20"/>
          <w:szCs w:val="20"/>
        </w:rPr>
        <w:t xml:space="preserve">o deberá permitir el acceso de </w:t>
      </w:r>
      <w:r>
        <w:rPr>
          <w:rFonts w:ascii="Montserrat" w:hAnsi="Montserrat"/>
          <w:color w:val="000000" w:themeColor="text1"/>
          <w:sz w:val="20"/>
          <w:szCs w:val="20"/>
        </w:rPr>
        <w:t>aspirantes</w:t>
      </w:r>
      <w:r w:rsidRPr="003A05A1">
        <w:rPr>
          <w:rFonts w:ascii="Montserrat" w:hAnsi="Montserrat"/>
          <w:color w:val="000000" w:themeColor="text1"/>
          <w:sz w:val="20"/>
          <w:szCs w:val="20"/>
        </w:rPr>
        <w:t xml:space="preserve"> al aul</w:t>
      </w:r>
      <w:r>
        <w:rPr>
          <w:rFonts w:ascii="Montserrat" w:hAnsi="Montserrat"/>
          <w:color w:val="000000" w:themeColor="text1"/>
          <w:sz w:val="20"/>
          <w:szCs w:val="20"/>
        </w:rPr>
        <w:t>a una vez iniciada la aplicación.</w:t>
      </w:r>
    </w:p>
    <w:p w14:paraId="092E5D82" w14:textId="77777777" w:rsidR="00896417" w:rsidRDefault="00896417">
      <w:pPr>
        <w:tabs>
          <w:tab w:val="left" w:pos="142"/>
        </w:tabs>
        <w:spacing w:after="0" w:line="360" w:lineRule="auto"/>
        <w:jc w:val="both"/>
        <w:rPr>
          <w:rFonts w:ascii="Montserrat" w:hAnsi="Montserrat" w:cs="Arial"/>
          <w:color w:val="000000" w:themeColor="text1"/>
          <w:sz w:val="20"/>
          <w:szCs w:val="20"/>
          <w:lang w:val="es-ES_tradnl"/>
        </w:rPr>
        <w:pPrChange w:id="1924" w:author="Ramsés Vázquez Lira" w:date="2020-01-11T19:09:00Z">
          <w:pPr>
            <w:spacing w:after="0" w:line="360" w:lineRule="auto"/>
            <w:jc w:val="both"/>
          </w:pPr>
        </w:pPrChange>
      </w:pPr>
    </w:p>
    <w:p w14:paraId="52C5E917" w14:textId="77777777" w:rsidR="00896417" w:rsidRPr="003A05A1" w:rsidRDefault="00896417">
      <w:pPr>
        <w:tabs>
          <w:tab w:val="left" w:pos="142"/>
        </w:tabs>
        <w:spacing w:after="0" w:line="360" w:lineRule="auto"/>
        <w:jc w:val="both"/>
        <w:rPr>
          <w:rFonts w:ascii="Montserrat" w:hAnsi="Montserrat" w:cs="Arial"/>
          <w:color w:val="000000" w:themeColor="text1"/>
          <w:sz w:val="20"/>
          <w:szCs w:val="20"/>
          <w:lang w:val="es-ES_tradnl"/>
        </w:rPr>
        <w:pPrChange w:id="1925" w:author="Ramsés Vázquez Lira" w:date="2020-01-11T19:09:00Z">
          <w:pPr>
            <w:spacing w:after="0" w:line="360" w:lineRule="auto"/>
            <w:jc w:val="both"/>
          </w:pPr>
        </w:pPrChange>
      </w:pPr>
    </w:p>
    <w:p w14:paraId="0D8BFF49" w14:textId="77777777" w:rsidR="00896417" w:rsidRDefault="00896417">
      <w:pPr>
        <w:tabs>
          <w:tab w:val="left" w:pos="142"/>
        </w:tabs>
        <w:spacing w:after="0" w:line="360" w:lineRule="auto"/>
        <w:jc w:val="both"/>
        <w:rPr>
          <w:rFonts w:ascii="Montserrat" w:hAnsi="Montserrat" w:cs="Arial"/>
          <w:b/>
          <w:i/>
          <w:color w:val="000000" w:themeColor="text1"/>
          <w:sz w:val="20"/>
          <w:szCs w:val="20"/>
          <w:lang w:val="es-ES_tradnl"/>
        </w:rPr>
        <w:pPrChange w:id="1926" w:author="Ramsés Vázquez Lira" w:date="2020-01-11T19:09:00Z">
          <w:pPr>
            <w:spacing w:after="0" w:line="360" w:lineRule="auto"/>
            <w:jc w:val="both"/>
          </w:pPr>
        </w:pPrChange>
      </w:pPr>
      <w:r w:rsidRPr="003A05A1">
        <w:rPr>
          <w:rFonts w:ascii="Montserrat" w:hAnsi="Montserrat" w:cs="Arial"/>
          <w:b/>
          <w:color w:val="000000" w:themeColor="text1"/>
          <w:sz w:val="20"/>
          <w:szCs w:val="20"/>
          <w:lang w:val="es-ES_tradnl"/>
        </w:rPr>
        <w:t>Fase 3. Después de la aplicación</w:t>
      </w:r>
      <w:r w:rsidRPr="003A05A1">
        <w:rPr>
          <w:rFonts w:ascii="Montserrat" w:hAnsi="Montserrat" w:cs="Arial"/>
          <w:b/>
          <w:i/>
          <w:color w:val="000000" w:themeColor="text1"/>
          <w:sz w:val="20"/>
          <w:szCs w:val="20"/>
          <w:lang w:val="es-ES_tradnl"/>
        </w:rPr>
        <w:t>.</w:t>
      </w:r>
    </w:p>
    <w:p w14:paraId="4ECD4486" w14:textId="77777777" w:rsidR="00896417" w:rsidRDefault="00896417">
      <w:pPr>
        <w:tabs>
          <w:tab w:val="left" w:pos="142"/>
        </w:tabs>
        <w:spacing w:after="0" w:line="360" w:lineRule="auto"/>
        <w:jc w:val="both"/>
        <w:rPr>
          <w:rFonts w:ascii="Montserrat" w:hAnsi="Montserrat" w:cs="Arial"/>
          <w:b/>
          <w:i/>
          <w:color w:val="000000" w:themeColor="text1"/>
          <w:sz w:val="20"/>
          <w:szCs w:val="20"/>
          <w:lang w:val="es-ES_tradnl"/>
        </w:rPr>
        <w:pPrChange w:id="1927" w:author="Ramsés Vázquez Lira" w:date="2020-01-11T19:09:00Z">
          <w:pPr>
            <w:spacing w:after="0" w:line="360" w:lineRule="auto"/>
            <w:jc w:val="both"/>
          </w:pPr>
        </w:pPrChange>
      </w:pPr>
    </w:p>
    <w:p w14:paraId="33CA9A94" w14:textId="77777777" w:rsidR="00896417" w:rsidRPr="003A05A1" w:rsidRDefault="00896417">
      <w:pPr>
        <w:tabs>
          <w:tab w:val="left" w:pos="142"/>
        </w:tabs>
        <w:spacing w:after="0" w:line="360" w:lineRule="auto"/>
        <w:jc w:val="both"/>
        <w:rPr>
          <w:rFonts w:ascii="Montserrat" w:hAnsi="Montserrat" w:cs="Arial"/>
          <w:color w:val="000000" w:themeColor="text1"/>
          <w:sz w:val="20"/>
          <w:szCs w:val="20"/>
          <w:lang w:val="es-ES_tradnl"/>
        </w:rPr>
        <w:pPrChange w:id="1928" w:author="Ramsés Vázquez Lira" w:date="2020-01-11T19:09:00Z">
          <w:pPr>
            <w:spacing w:after="0" w:line="360" w:lineRule="auto"/>
            <w:ind w:left="708"/>
            <w:jc w:val="both"/>
          </w:pPr>
        </w:pPrChange>
      </w:pPr>
      <w:r>
        <w:rPr>
          <w:rFonts w:ascii="Montserrat" w:hAnsi="Montserrat" w:cs="Arial"/>
          <w:b/>
          <w:i/>
          <w:color w:val="000000" w:themeColor="text1"/>
          <w:sz w:val="20"/>
          <w:szCs w:val="20"/>
          <w:lang w:val="es-ES_tradnl"/>
        </w:rPr>
        <w:tab/>
      </w:r>
    </w:p>
    <w:p w14:paraId="7E98E7B1" w14:textId="77777777" w:rsidR="00896417" w:rsidRPr="003601F1" w:rsidRDefault="00896417">
      <w:pPr>
        <w:tabs>
          <w:tab w:val="left" w:pos="142"/>
        </w:tabs>
        <w:spacing w:after="0" w:line="360" w:lineRule="auto"/>
        <w:jc w:val="both"/>
        <w:rPr>
          <w:rFonts w:ascii="Montserrat" w:hAnsi="Montserrat" w:cs="Arial"/>
          <w:b/>
          <w:color w:val="000000" w:themeColor="text1"/>
          <w:sz w:val="20"/>
          <w:szCs w:val="20"/>
          <w:lang w:val="es-ES_tradnl"/>
        </w:rPr>
        <w:pPrChange w:id="1929" w:author="Ramsés Vázquez Lira" w:date="2020-01-11T19:09:00Z">
          <w:pPr>
            <w:spacing w:after="0" w:line="360" w:lineRule="auto"/>
            <w:ind w:left="284"/>
            <w:jc w:val="both"/>
          </w:pPr>
        </w:pPrChange>
      </w:pPr>
      <w:r w:rsidRPr="003601F1">
        <w:rPr>
          <w:rFonts w:ascii="Montserrat" w:hAnsi="Montserrat" w:cs="Arial"/>
          <w:b/>
          <w:color w:val="000000" w:themeColor="text1"/>
          <w:sz w:val="20"/>
          <w:szCs w:val="20"/>
          <w:lang w:val="es-ES_tradnl"/>
        </w:rPr>
        <w:t>Actividades del aplicador designado por el prestador de servicios:</w:t>
      </w:r>
    </w:p>
    <w:p w14:paraId="4AFD7FE4" w14:textId="77777777" w:rsidR="00896417" w:rsidRDefault="00896417">
      <w:pPr>
        <w:tabs>
          <w:tab w:val="left" w:pos="142"/>
        </w:tabs>
        <w:spacing w:after="0" w:line="360" w:lineRule="auto"/>
        <w:jc w:val="both"/>
        <w:rPr>
          <w:rFonts w:ascii="Montserrat" w:hAnsi="Montserrat" w:cs="Arial"/>
          <w:color w:val="000000" w:themeColor="text1"/>
          <w:sz w:val="20"/>
          <w:szCs w:val="20"/>
          <w:lang w:val="es-ES_tradnl"/>
        </w:rPr>
        <w:pPrChange w:id="1930" w:author="Ramsés Vázquez Lira" w:date="2020-01-11T19:09:00Z">
          <w:pPr>
            <w:spacing w:after="0" w:line="360" w:lineRule="auto"/>
            <w:ind w:left="708"/>
            <w:jc w:val="both"/>
          </w:pPr>
        </w:pPrChange>
      </w:pPr>
    </w:p>
    <w:p w14:paraId="7A201AC7" w14:textId="77777777" w:rsidR="00896417" w:rsidRPr="009B62E9" w:rsidRDefault="00896417">
      <w:pPr>
        <w:pStyle w:val="Prrafodelista"/>
        <w:numPr>
          <w:ilvl w:val="0"/>
          <w:numId w:val="17"/>
        </w:numPr>
        <w:tabs>
          <w:tab w:val="left" w:pos="142"/>
        </w:tabs>
        <w:spacing w:after="0" w:line="360" w:lineRule="auto"/>
        <w:ind w:left="0" w:firstLine="142"/>
        <w:jc w:val="both"/>
        <w:rPr>
          <w:rFonts w:ascii="Montserrat" w:hAnsi="Montserrat" w:cs="Arial"/>
          <w:color w:val="000000" w:themeColor="text1"/>
          <w:sz w:val="20"/>
          <w:szCs w:val="20"/>
          <w:lang w:val="es-ES_tradnl"/>
        </w:rPr>
        <w:pPrChange w:id="1931" w:author="Ramsés Vázquez Lira" w:date="2020-01-11T19:10:00Z">
          <w:pPr>
            <w:pStyle w:val="Prrafodelista"/>
            <w:numPr>
              <w:numId w:val="17"/>
            </w:numPr>
            <w:spacing w:after="0" w:line="360" w:lineRule="auto"/>
            <w:ind w:left="1068" w:hanging="360"/>
            <w:jc w:val="both"/>
          </w:pPr>
        </w:pPrChange>
      </w:pPr>
      <w:r w:rsidRPr="009B62E9">
        <w:rPr>
          <w:rFonts w:ascii="Montserrat" w:hAnsi="Montserrat" w:cs="Arial"/>
          <w:color w:val="000000" w:themeColor="text1"/>
          <w:sz w:val="20"/>
          <w:szCs w:val="20"/>
          <w:lang w:val="es-ES_tradnl"/>
        </w:rPr>
        <w:lastRenderedPageBreak/>
        <w:t xml:space="preserve">Confirmar que todos los </w:t>
      </w:r>
      <w:r>
        <w:rPr>
          <w:rFonts w:ascii="Montserrat" w:hAnsi="Montserrat" w:cs="Arial"/>
          <w:color w:val="000000" w:themeColor="text1"/>
          <w:sz w:val="20"/>
          <w:szCs w:val="20"/>
          <w:lang w:val="es-ES_tradnl"/>
        </w:rPr>
        <w:t>aspirantes</w:t>
      </w:r>
      <w:r w:rsidRPr="009B62E9">
        <w:rPr>
          <w:rFonts w:ascii="Montserrat" w:hAnsi="Montserrat" w:cs="Arial"/>
          <w:color w:val="000000" w:themeColor="text1"/>
          <w:sz w:val="20"/>
          <w:szCs w:val="20"/>
          <w:lang w:val="es-ES_tradnl"/>
        </w:rPr>
        <w:t xml:space="preserve"> concluyeron la resolución de</w:t>
      </w:r>
      <w:r>
        <w:rPr>
          <w:rFonts w:ascii="Montserrat" w:hAnsi="Montserrat" w:cs="Arial"/>
          <w:color w:val="000000" w:themeColor="text1"/>
          <w:sz w:val="20"/>
          <w:szCs w:val="20"/>
          <w:lang w:val="es-ES_tradnl"/>
        </w:rPr>
        <w:t xml:space="preserve"> </w:t>
      </w:r>
      <w:r w:rsidRPr="009B62E9">
        <w:rPr>
          <w:rFonts w:ascii="Montserrat" w:hAnsi="Montserrat" w:cs="Arial"/>
          <w:color w:val="000000" w:themeColor="text1"/>
          <w:sz w:val="20"/>
          <w:szCs w:val="20"/>
          <w:lang w:val="es-ES_tradnl"/>
        </w:rPr>
        <w:t>l</w:t>
      </w:r>
      <w:r>
        <w:rPr>
          <w:rFonts w:ascii="Montserrat" w:hAnsi="Montserrat" w:cs="Arial"/>
          <w:color w:val="000000" w:themeColor="text1"/>
          <w:sz w:val="20"/>
          <w:szCs w:val="20"/>
          <w:lang w:val="es-ES_tradnl"/>
        </w:rPr>
        <w:t>a</w:t>
      </w:r>
      <w:r w:rsidRPr="009B62E9">
        <w:rPr>
          <w:rFonts w:ascii="Montserrat" w:hAnsi="Montserrat" w:cs="Arial"/>
          <w:color w:val="000000" w:themeColor="text1"/>
          <w:sz w:val="20"/>
          <w:szCs w:val="20"/>
          <w:lang w:val="es-ES_tradnl"/>
        </w:rPr>
        <w:t xml:space="preserve"> </w:t>
      </w:r>
      <w:r>
        <w:rPr>
          <w:rFonts w:ascii="Montserrat" w:hAnsi="Montserrat" w:cs="Arial"/>
          <w:color w:val="000000" w:themeColor="text1"/>
          <w:sz w:val="20"/>
          <w:szCs w:val="20"/>
          <w:lang w:val="es-ES_tradnl"/>
        </w:rPr>
        <w:t xml:space="preserve">valoración </w:t>
      </w:r>
      <w:r w:rsidRPr="009B62E9">
        <w:rPr>
          <w:rFonts w:ascii="Montserrat" w:hAnsi="Montserrat" w:cs="Arial"/>
          <w:color w:val="000000" w:themeColor="text1"/>
          <w:sz w:val="20"/>
          <w:szCs w:val="20"/>
          <w:lang w:val="es-ES_tradnl"/>
        </w:rPr>
        <w:t>y se cerró correctamente su sesión en el sistema informático.</w:t>
      </w:r>
    </w:p>
    <w:p w14:paraId="3CB0330A" w14:textId="77777777" w:rsidR="00896417" w:rsidRDefault="00896417">
      <w:pPr>
        <w:pStyle w:val="Prrafodelista"/>
        <w:numPr>
          <w:ilvl w:val="0"/>
          <w:numId w:val="17"/>
        </w:numPr>
        <w:tabs>
          <w:tab w:val="left" w:pos="142"/>
        </w:tabs>
        <w:spacing w:after="0" w:line="360" w:lineRule="auto"/>
        <w:ind w:left="0" w:firstLine="142"/>
        <w:jc w:val="both"/>
        <w:rPr>
          <w:rFonts w:ascii="Montserrat" w:hAnsi="Montserrat" w:cs="Arial"/>
          <w:color w:val="000000" w:themeColor="text1"/>
          <w:sz w:val="20"/>
          <w:szCs w:val="20"/>
          <w:lang w:val="es-ES_tradnl"/>
        </w:rPr>
        <w:pPrChange w:id="1932" w:author="Ramsés Vázquez Lira" w:date="2020-01-11T19:10:00Z">
          <w:pPr>
            <w:pStyle w:val="Prrafodelista"/>
            <w:numPr>
              <w:numId w:val="17"/>
            </w:numPr>
            <w:spacing w:after="0" w:line="360" w:lineRule="auto"/>
            <w:ind w:left="1068" w:hanging="360"/>
            <w:jc w:val="both"/>
          </w:pPr>
        </w:pPrChange>
      </w:pPr>
      <w:r w:rsidRPr="009B62E9">
        <w:rPr>
          <w:rFonts w:ascii="Montserrat" w:hAnsi="Montserrat" w:cs="Arial"/>
          <w:color w:val="000000" w:themeColor="text1"/>
          <w:sz w:val="20"/>
          <w:szCs w:val="20"/>
          <w:lang w:val="es-ES_tradnl"/>
        </w:rPr>
        <w:t xml:space="preserve">Comprobar y verificar que los equipos de cómputo </w:t>
      </w:r>
      <w:r>
        <w:rPr>
          <w:rFonts w:ascii="Montserrat" w:hAnsi="Montserrat" w:cs="Arial"/>
          <w:color w:val="000000" w:themeColor="text1"/>
          <w:sz w:val="20"/>
          <w:szCs w:val="20"/>
          <w:lang w:val="es-ES_tradnl"/>
        </w:rPr>
        <w:t xml:space="preserve">y la </w:t>
      </w:r>
      <w:r w:rsidRPr="009B62E9">
        <w:rPr>
          <w:rFonts w:ascii="Montserrat" w:hAnsi="Montserrat" w:cs="Arial"/>
          <w:color w:val="000000" w:themeColor="text1"/>
          <w:sz w:val="20"/>
          <w:szCs w:val="20"/>
          <w:lang w:val="es-ES_tradnl"/>
        </w:rPr>
        <w:t>infraestructura informática</w:t>
      </w:r>
      <w:r>
        <w:rPr>
          <w:rFonts w:ascii="Montserrat" w:hAnsi="Montserrat" w:cs="Arial"/>
          <w:color w:val="000000" w:themeColor="text1"/>
          <w:sz w:val="20"/>
          <w:szCs w:val="20"/>
          <w:lang w:val="es-ES_tradnl"/>
        </w:rPr>
        <w:t>,</w:t>
      </w:r>
      <w:r w:rsidRPr="009B62E9">
        <w:rPr>
          <w:rFonts w:ascii="Montserrat" w:hAnsi="Montserrat" w:cs="Arial"/>
          <w:color w:val="000000" w:themeColor="text1"/>
          <w:sz w:val="20"/>
          <w:szCs w:val="20"/>
          <w:lang w:val="es-ES_tradnl"/>
        </w:rPr>
        <w:t xml:space="preserve"> queden en el estado en que se recibieron</w:t>
      </w:r>
      <w:r>
        <w:rPr>
          <w:rFonts w:ascii="Montserrat" w:hAnsi="Montserrat" w:cs="Arial"/>
          <w:color w:val="000000" w:themeColor="text1"/>
          <w:sz w:val="20"/>
          <w:szCs w:val="20"/>
          <w:lang w:val="es-ES_tradnl"/>
        </w:rPr>
        <w:t>.</w:t>
      </w:r>
    </w:p>
    <w:p w14:paraId="4EA2CC17" w14:textId="77777777" w:rsidR="00896417" w:rsidRPr="009B62E9" w:rsidRDefault="00896417">
      <w:pPr>
        <w:pStyle w:val="Prrafodelista"/>
        <w:numPr>
          <w:ilvl w:val="0"/>
          <w:numId w:val="17"/>
        </w:numPr>
        <w:tabs>
          <w:tab w:val="left" w:pos="142"/>
        </w:tabs>
        <w:spacing w:after="0" w:line="360" w:lineRule="auto"/>
        <w:ind w:left="0" w:firstLine="142"/>
        <w:jc w:val="both"/>
        <w:rPr>
          <w:rFonts w:ascii="Montserrat" w:hAnsi="Montserrat" w:cs="Arial"/>
          <w:color w:val="000000" w:themeColor="text1"/>
          <w:sz w:val="20"/>
          <w:szCs w:val="20"/>
          <w:lang w:val="es-ES_tradnl"/>
        </w:rPr>
        <w:pPrChange w:id="1933" w:author="Ramsés Vázquez Lira" w:date="2020-01-11T19:10:00Z">
          <w:pPr>
            <w:pStyle w:val="Prrafodelista"/>
            <w:numPr>
              <w:numId w:val="17"/>
            </w:numPr>
            <w:spacing w:after="0" w:line="360" w:lineRule="auto"/>
            <w:ind w:left="1068" w:hanging="360"/>
            <w:jc w:val="both"/>
          </w:pPr>
        </w:pPrChange>
      </w:pPr>
      <w:r w:rsidRPr="009B62E9">
        <w:rPr>
          <w:rFonts w:ascii="Montserrat" w:hAnsi="Montserrat"/>
          <w:color w:val="000000" w:themeColor="text1"/>
          <w:sz w:val="20"/>
          <w:szCs w:val="20"/>
        </w:rPr>
        <w:t xml:space="preserve">Entregar al </w:t>
      </w:r>
      <w:r w:rsidRPr="009B62E9">
        <w:rPr>
          <w:rFonts w:ascii="Montserrat" w:hAnsi="Montserrat"/>
          <w:i/>
          <w:color w:val="000000" w:themeColor="text1"/>
          <w:sz w:val="20"/>
          <w:szCs w:val="20"/>
        </w:rPr>
        <w:t>Coordinador de Sede de Aplicación SEP</w:t>
      </w:r>
      <w:r w:rsidRPr="009B62E9">
        <w:rPr>
          <w:rFonts w:ascii="Montserrat" w:hAnsi="Montserrat"/>
          <w:color w:val="000000" w:themeColor="text1"/>
          <w:sz w:val="20"/>
          <w:szCs w:val="20"/>
        </w:rPr>
        <w:t xml:space="preserve"> los formatos establecidos</w:t>
      </w:r>
      <w:r>
        <w:rPr>
          <w:rFonts w:ascii="Montserrat" w:hAnsi="Montserrat"/>
          <w:color w:val="000000" w:themeColor="text1"/>
          <w:sz w:val="20"/>
          <w:szCs w:val="20"/>
        </w:rPr>
        <w:t xml:space="preserve"> en original</w:t>
      </w:r>
      <w:r w:rsidRPr="009B62E9">
        <w:rPr>
          <w:rFonts w:ascii="Montserrat" w:hAnsi="Montserrat"/>
          <w:color w:val="000000" w:themeColor="text1"/>
          <w:sz w:val="20"/>
          <w:szCs w:val="20"/>
        </w:rPr>
        <w:t>.</w:t>
      </w:r>
    </w:p>
    <w:p w14:paraId="567C76CE" w14:textId="77777777" w:rsidR="00896417" w:rsidRPr="00FC6808" w:rsidRDefault="00896417">
      <w:pPr>
        <w:pStyle w:val="Prrafodelista"/>
        <w:numPr>
          <w:ilvl w:val="0"/>
          <w:numId w:val="17"/>
        </w:numPr>
        <w:tabs>
          <w:tab w:val="left" w:pos="142"/>
        </w:tabs>
        <w:spacing w:after="0" w:line="360" w:lineRule="auto"/>
        <w:ind w:left="0" w:firstLine="142"/>
        <w:jc w:val="both"/>
        <w:rPr>
          <w:rFonts w:ascii="Montserrat" w:hAnsi="Montserrat" w:cs="Arial"/>
          <w:color w:val="000000" w:themeColor="text1"/>
          <w:sz w:val="20"/>
          <w:szCs w:val="20"/>
          <w:lang w:val="es-ES_tradnl"/>
        </w:rPr>
        <w:pPrChange w:id="1934" w:author="Ramsés Vázquez Lira" w:date="2020-01-11T19:10:00Z">
          <w:pPr>
            <w:pStyle w:val="Prrafodelista"/>
            <w:numPr>
              <w:numId w:val="17"/>
            </w:numPr>
            <w:spacing w:after="0" w:line="360" w:lineRule="auto"/>
            <w:ind w:left="1068" w:hanging="360"/>
            <w:jc w:val="both"/>
          </w:pPr>
        </w:pPrChange>
      </w:pPr>
      <w:r w:rsidRPr="00FC6808">
        <w:rPr>
          <w:rFonts w:ascii="Montserrat" w:hAnsi="Montserrat"/>
          <w:color w:val="000000" w:themeColor="text1"/>
          <w:sz w:val="20"/>
          <w:szCs w:val="20"/>
        </w:rPr>
        <w:t>Respaldar las respuestas de los aspirantes a los instrumentos de valoración.</w:t>
      </w:r>
    </w:p>
    <w:p w14:paraId="7FE69E9D" w14:textId="77777777" w:rsidR="00896417" w:rsidRPr="003A05A1" w:rsidRDefault="00896417">
      <w:pPr>
        <w:tabs>
          <w:tab w:val="left" w:pos="142"/>
        </w:tabs>
        <w:spacing w:after="0" w:line="360" w:lineRule="auto"/>
        <w:contextualSpacing/>
        <w:jc w:val="both"/>
        <w:rPr>
          <w:rFonts w:ascii="Montserrat" w:hAnsi="Montserrat"/>
          <w:color w:val="000000" w:themeColor="text1"/>
          <w:sz w:val="20"/>
          <w:szCs w:val="20"/>
        </w:rPr>
        <w:pPrChange w:id="1935" w:author="Ramsés Vázquez Lira" w:date="2020-01-11T19:09:00Z">
          <w:pPr>
            <w:spacing w:after="0" w:line="360" w:lineRule="auto"/>
            <w:ind w:left="708"/>
            <w:contextualSpacing/>
            <w:jc w:val="both"/>
          </w:pPr>
        </w:pPrChange>
      </w:pPr>
    </w:p>
    <w:p w14:paraId="4D5FEECF" w14:textId="77777777" w:rsidR="00896417" w:rsidRDefault="00896417">
      <w:pPr>
        <w:tabs>
          <w:tab w:val="left" w:pos="142"/>
        </w:tabs>
        <w:spacing w:after="0" w:line="360" w:lineRule="auto"/>
        <w:jc w:val="both"/>
        <w:rPr>
          <w:rFonts w:ascii="Montserrat" w:hAnsi="Montserrat" w:cs="Arial"/>
          <w:b/>
          <w:color w:val="000000" w:themeColor="text1"/>
          <w:sz w:val="20"/>
          <w:szCs w:val="20"/>
          <w:lang w:val="es-ES_tradnl"/>
        </w:rPr>
        <w:pPrChange w:id="1936" w:author="Ramsés Vázquez Lira" w:date="2020-01-11T19:09:00Z">
          <w:pPr>
            <w:spacing w:after="0" w:line="360" w:lineRule="auto"/>
            <w:ind w:left="360"/>
            <w:jc w:val="both"/>
          </w:pPr>
        </w:pPrChange>
      </w:pPr>
      <w:r w:rsidRPr="003601F1">
        <w:rPr>
          <w:rFonts w:ascii="Montserrat" w:hAnsi="Montserrat" w:cs="Arial"/>
          <w:b/>
          <w:color w:val="000000" w:themeColor="text1"/>
          <w:sz w:val="20"/>
          <w:szCs w:val="20"/>
          <w:lang w:val="es-ES_tradnl"/>
        </w:rPr>
        <w:t xml:space="preserve">Actividades a realizar por el </w:t>
      </w:r>
      <w:r w:rsidRPr="003601F1">
        <w:rPr>
          <w:rFonts w:ascii="Montserrat" w:hAnsi="Montserrat"/>
          <w:b/>
          <w:color w:val="000000" w:themeColor="text1"/>
          <w:sz w:val="20"/>
          <w:szCs w:val="20"/>
        </w:rPr>
        <w:t>prestador de servicios</w:t>
      </w:r>
      <w:r w:rsidRPr="003601F1">
        <w:rPr>
          <w:rFonts w:ascii="Montserrat" w:hAnsi="Montserrat" w:cs="Arial"/>
          <w:b/>
          <w:color w:val="000000" w:themeColor="text1"/>
          <w:sz w:val="20"/>
          <w:szCs w:val="20"/>
          <w:lang w:val="es-ES_tradnl"/>
        </w:rPr>
        <w:t>:</w:t>
      </w:r>
    </w:p>
    <w:p w14:paraId="74596C1D" w14:textId="77777777" w:rsidR="00896417" w:rsidRDefault="00896417">
      <w:pPr>
        <w:tabs>
          <w:tab w:val="left" w:pos="142"/>
        </w:tabs>
        <w:spacing w:after="0" w:line="360" w:lineRule="auto"/>
        <w:jc w:val="both"/>
        <w:rPr>
          <w:rFonts w:ascii="Montserrat" w:hAnsi="Montserrat" w:cs="Arial"/>
          <w:b/>
          <w:color w:val="000000" w:themeColor="text1"/>
          <w:sz w:val="20"/>
          <w:szCs w:val="20"/>
          <w:lang w:val="es-ES_tradnl"/>
        </w:rPr>
        <w:pPrChange w:id="1937" w:author="Ramsés Vázquez Lira" w:date="2020-01-11T19:09:00Z">
          <w:pPr>
            <w:spacing w:after="0" w:line="360" w:lineRule="auto"/>
            <w:ind w:left="360"/>
            <w:jc w:val="both"/>
          </w:pPr>
        </w:pPrChange>
      </w:pPr>
    </w:p>
    <w:p w14:paraId="25958A79" w14:textId="77777777" w:rsidR="00896417" w:rsidRDefault="00896417">
      <w:pPr>
        <w:tabs>
          <w:tab w:val="left" w:pos="142"/>
        </w:tabs>
        <w:spacing w:after="0" w:line="360" w:lineRule="auto"/>
        <w:jc w:val="both"/>
        <w:rPr>
          <w:rFonts w:ascii="Montserrat" w:hAnsi="Montserrat"/>
          <w:b/>
          <w:sz w:val="20"/>
          <w:szCs w:val="20"/>
        </w:rPr>
        <w:pPrChange w:id="1938" w:author="Ramsés Vázquez Lira" w:date="2020-01-11T19:09:00Z">
          <w:pPr>
            <w:spacing w:after="0" w:line="360" w:lineRule="auto"/>
            <w:ind w:left="360"/>
            <w:jc w:val="both"/>
          </w:pPr>
        </w:pPrChange>
      </w:pPr>
      <w:r w:rsidRPr="00752166">
        <w:rPr>
          <w:rFonts w:ascii="Montserrat" w:hAnsi="Montserrat"/>
          <w:b/>
          <w:sz w:val="20"/>
          <w:szCs w:val="20"/>
        </w:rPr>
        <w:t xml:space="preserve">Entregables, Cantidades </w:t>
      </w:r>
      <w:r>
        <w:rPr>
          <w:rFonts w:ascii="Montserrat" w:hAnsi="Montserrat"/>
          <w:b/>
          <w:sz w:val="20"/>
          <w:szCs w:val="20"/>
        </w:rPr>
        <w:t>y</w:t>
      </w:r>
      <w:r w:rsidRPr="00752166">
        <w:rPr>
          <w:rFonts w:ascii="Montserrat" w:hAnsi="Montserrat"/>
          <w:b/>
          <w:sz w:val="20"/>
          <w:szCs w:val="20"/>
        </w:rPr>
        <w:t xml:space="preserve"> Fechas</w:t>
      </w:r>
    </w:p>
    <w:p w14:paraId="74EE1A32" w14:textId="77777777" w:rsidR="00896417" w:rsidRDefault="00896417">
      <w:pPr>
        <w:tabs>
          <w:tab w:val="left" w:pos="142"/>
        </w:tabs>
        <w:spacing w:after="0" w:line="360" w:lineRule="auto"/>
        <w:jc w:val="both"/>
        <w:rPr>
          <w:rFonts w:ascii="Montserrat" w:hAnsi="Montserrat"/>
          <w:color w:val="000000" w:themeColor="text1"/>
          <w:sz w:val="20"/>
          <w:szCs w:val="20"/>
          <w:highlight w:val="cyan"/>
        </w:rPr>
        <w:pPrChange w:id="1939" w:author="Ramsés Vázquez Lira" w:date="2020-01-11T19:09:00Z">
          <w:pPr>
            <w:spacing w:after="0" w:line="360" w:lineRule="auto"/>
            <w:ind w:left="360"/>
            <w:jc w:val="both"/>
          </w:pPr>
        </w:pPrChange>
      </w:pPr>
    </w:p>
    <w:p w14:paraId="7AC9B371" w14:textId="11309719" w:rsidR="00896417" w:rsidRDefault="00896417">
      <w:pPr>
        <w:tabs>
          <w:tab w:val="left" w:pos="142"/>
        </w:tabs>
        <w:spacing w:after="0" w:line="360" w:lineRule="auto"/>
        <w:jc w:val="both"/>
        <w:rPr>
          <w:rFonts w:ascii="Montserrat" w:hAnsi="Montserrat"/>
          <w:color w:val="000000" w:themeColor="text1"/>
          <w:sz w:val="20"/>
          <w:szCs w:val="20"/>
        </w:rPr>
        <w:pPrChange w:id="1940" w:author="Ramsés Vázquez Lira" w:date="2020-01-11T19:09:00Z">
          <w:pPr>
            <w:spacing w:after="0" w:line="360" w:lineRule="auto"/>
            <w:ind w:left="360"/>
            <w:jc w:val="both"/>
          </w:pPr>
        </w:pPrChange>
      </w:pPr>
      <w:commentRangeStart w:id="1941"/>
      <w:commentRangeStart w:id="1942"/>
      <w:r w:rsidRPr="00255A99">
        <w:rPr>
          <w:rFonts w:ascii="Montserrat" w:hAnsi="Montserrat"/>
          <w:color w:val="000000" w:themeColor="text1"/>
          <w:sz w:val="20"/>
          <w:szCs w:val="20"/>
        </w:rPr>
        <w:t xml:space="preserve">El </w:t>
      </w:r>
      <w:r w:rsidR="00752A69">
        <w:rPr>
          <w:rFonts w:ascii="Montserrat" w:hAnsi="Montserrat"/>
          <w:color w:val="000000" w:themeColor="text1"/>
          <w:sz w:val="20"/>
          <w:szCs w:val="20"/>
        </w:rPr>
        <w:t>P</w:t>
      </w:r>
      <w:r w:rsidRPr="00255A99">
        <w:rPr>
          <w:rFonts w:ascii="Montserrat" w:hAnsi="Montserrat"/>
          <w:color w:val="000000" w:themeColor="text1"/>
          <w:sz w:val="20"/>
          <w:szCs w:val="20"/>
        </w:rPr>
        <w:t xml:space="preserve">restador de </w:t>
      </w:r>
      <w:r w:rsidR="00752A69">
        <w:rPr>
          <w:rFonts w:ascii="Montserrat" w:hAnsi="Montserrat"/>
          <w:color w:val="000000" w:themeColor="text1"/>
          <w:sz w:val="20"/>
          <w:szCs w:val="20"/>
        </w:rPr>
        <w:t>S</w:t>
      </w:r>
      <w:r w:rsidRPr="00255A99">
        <w:rPr>
          <w:rFonts w:ascii="Montserrat" w:hAnsi="Montserrat"/>
          <w:color w:val="000000" w:themeColor="text1"/>
          <w:sz w:val="20"/>
          <w:szCs w:val="20"/>
        </w:rPr>
        <w:t>ervicios entregará las respuesta</w:t>
      </w:r>
      <w:r>
        <w:rPr>
          <w:rFonts w:ascii="Montserrat" w:hAnsi="Montserrat"/>
          <w:color w:val="000000" w:themeColor="text1"/>
          <w:sz w:val="20"/>
          <w:szCs w:val="20"/>
        </w:rPr>
        <w:t>s</w:t>
      </w:r>
      <w:r w:rsidRPr="00255A99">
        <w:rPr>
          <w:rFonts w:ascii="Montserrat" w:hAnsi="Montserrat"/>
          <w:color w:val="000000" w:themeColor="text1"/>
          <w:sz w:val="20"/>
          <w:szCs w:val="20"/>
        </w:rPr>
        <w:t xml:space="preserve"> </w:t>
      </w:r>
      <w:r>
        <w:rPr>
          <w:rFonts w:ascii="Montserrat" w:hAnsi="Montserrat"/>
          <w:color w:val="000000" w:themeColor="text1"/>
          <w:sz w:val="20"/>
          <w:szCs w:val="20"/>
        </w:rPr>
        <w:t>registradas por los aspirantes</w:t>
      </w:r>
      <w:r w:rsidRPr="00255A99">
        <w:rPr>
          <w:rFonts w:ascii="Montserrat" w:hAnsi="Montserrat"/>
          <w:color w:val="000000" w:themeColor="text1"/>
          <w:sz w:val="20"/>
          <w:szCs w:val="20"/>
        </w:rPr>
        <w:t xml:space="preserve"> </w:t>
      </w:r>
      <w:r>
        <w:rPr>
          <w:rFonts w:ascii="Montserrat" w:hAnsi="Montserrat"/>
          <w:color w:val="000000" w:themeColor="text1"/>
          <w:sz w:val="20"/>
          <w:szCs w:val="20"/>
        </w:rPr>
        <w:t xml:space="preserve">en versión electrónica conforme </w:t>
      </w:r>
      <w:r w:rsidR="00752A69">
        <w:rPr>
          <w:rFonts w:ascii="Montserrat" w:hAnsi="Montserrat"/>
          <w:color w:val="000000" w:themeColor="text1"/>
          <w:sz w:val="20"/>
          <w:szCs w:val="20"/>
        </w:rPr>
        <w:t>a los protocolos de intercambio establecidos en conjunto con personal técnico de la USICAMM</w:t>
      </w:r>
      <w:r>
        <w:rPr>
          <w:rFonts w:ascii="Montserrat" w:hAnsi="Montserrat"/>
          <w:color w:val="000000" w:themeColor="text1"/>
          <w:sz w:val="20"/>
          <w:szCs w:val="20"/>
        </w:rPr>
        <w:t>.</w:t>
      </w:r>
      <w:commentRangeEnd w:id="1941"/>
      <w:r w:rsidR="001A4384">
        <w:rPr>
          <w:rStyle w:val="Refdecomentario"/>
        </w:rPr>
        <w:commentReference w:id="1941"/>
      </w:r>
      <w:commentRangeEnd w:id="1942"/>
      <w:r w:rsidR="00EF55F9">
        <w:rPr>
          <w:rStyle w:val="Refdecomentario"/>
        </w:rPr>
        <w:commentReference w:id="1942"/>
      </w:r>
    </w:p>
    <w:p w14:paraId="10215CFF" w14:textId="77777777" w:rsidR="00CB3C56" w:rsidRDefault="00CB3C56">
      <w:pPr>
        <w:tabs>
          <w:tab w:val="left" w:pos="142"/>
        </w:tabs>
        <w:spacing w:after="0" w:line="360" w:lineRule="auto"/>
        <w:jc w:val="both"/>
        <w:rPr>
          <w:rFonts w:ascii="Montserrat" w:hAnsi="Montserrat"/>
          <w:b/>
          <w:sz w:val="20"/>
          <w:szCs w:val="20"/>
        </w:rPr>
        <w:pPrChange w:id="1943" w:author="Ramsés Vázquez Lira" w:date="2020-01-11T19:09:00Z">
          <w:pPr>
            <w:spacing w:after="0" w:line="360" w:lineRule="auto"/>
            <w:ind w:left="360"/>
            <w:jc w:val="both"/>
          </w:pPr>
        </w:pPrChange>
      </w:pPr>
    </w:p>
    <w:p w14:paraId="38A5FD21" w14:textId="77777777" w:rsidR="00510E84" w:rsidRDefault="00510E84">
      <w:pPr>
        <w:tabs>
          <w:tab w:val="left" w:pos="142"/>
        </w:tabs>
        <w:spacing w:after="0" w:line="360" w:lineRule="auto"/>
        <w:jc w:val="both"/>
        <w:rPr>
          <w:rFonts w:ascii="Montserrat" w:hAnsi="Montserrat"/>
          <w:b/>
          <w:color w:val="000000" w:themeColor="text1"/>
          <w:sz w:val="20"/>
          <w:szCs w:val="20"/>
        </w:rPr>
        <w:pPrChange w:id="1944" w:author="Ramsés Vázquez Lira" w:date="2020-01-11T19:09:00Z">
          <w:pPr>
            <w:spacing w:after="0" w:line="360" w:lineRule="auto"/>
            <w:ind w:left="142"/>
            <w:jc w:val="both"/>
          </w:pPr>
        </w:pPrChange>
      </w:pPr>
    </w:p>
    <w:p w14:paraId="1A585132" w14:textId="7C174F7F" w:rsidR="00510E84" w:rsidRPr="006233CD" w:rsidRDefault="00960AA6">
      <w:pPr>
        <w:tabs>
          <w:tab w:val="left" w:pos="142"/>
        </w:tabs>
        <w:spacing w:after="0" w:line="360" w:lineRule="auto"/>
        <w:jc w:val="both"/>
        <w:rPr>
          <w:rFonts w:ascii="Montserrat" w:hAnsi="Montserrat"/>
          <w:b/>
          <w:sz w:val="20"/>
          <w:szCs w:val="20"/>
        </w:rPr>
        <w:pPrChange w:id="1945" w:author="Ramsés Vázquez Lira" w:date="2020-01-11T19:09:00Z">
          <w:pPr>
            <w:spacing w:after="0" w:line="360" w:lineRule="auto"/>
            <w:ind w:left="142"/>
            <w:jc w:val="both"/>
          </w:pPr>
        </w:pPrChange>
      </w:pPr>
      <w:r>
        <w:rPr>
          <w:rFonts w:ascii="Montserrat" w:hAnsi="Montserrat"/>
          <w:b/>
          <w:sz w:val="20"/>
          <w:szCs w:val="20"/>
        </w:rPr>
        <w:t>CALIFICACIÓN, ANÁLISIS Y DEVOLUCIÓN DE RESULTADOS</w:t>
      </w:r>
    </w:p>
    <w:p w14:paraId="472CF9FA" w14:textId="3069D947" w:rsidR="00510E84" w:rsidRPr="006233CD" w:rsidRDefault="00510E84">
      <w:pPr>
        <w:tabs>
          <w:tab w:val="left" w:pos="142"/>
        </w:tabs>
        <w:spacing w:after="0" w:line="360" w:lineRule="auto"/>
        <w:jc w:val="both"/>
        <w:rPr>
          <w:rFonts w:ascii="Montserrat" w:hAnsi="Montserrat"/>
          <w:bCs/>
          <w:sz w:val="20"/>
          <w:szCs w:val="20"/>
        </w:rPr>
        <w:pPrChange w:id="1946" w:author="Ramsés Vázquez Lira" w:date="2020-01-11T19:09:00Z">
          <w:pPr>
            <w:spacing w:after="0" w:line="360" w:lineRule="auto"/>
            <w:ind w:left="142"/>
            <w:jc w:val="both"/>
          </w:pPr>
        </w:pPrChange>
      </w:pPr>
      <w:r w:rsidRPr="006233CD">
        <w:rPr>
          <w:rFonts w:ascii="Montserrat" w:hAnsi="Montserrat"/>
          <w:bCs/>
          <w:sz w:val="20"/>
          <w:szCs w:val="20"/>
        </w:rPr>
        <w:t xml:space="preserve">El Prestador de Servicios se compromete a </w:t>
      </w:r>
      <w:ins w:id="1947" w:author="Alan Panda" w:date="2020-01-11T11:38:00Z">
        <w:r w:rsidR="001A4384">
          <w:rPr>
            <w:rFonts w:ascii="Montserrat" w:hAnsi="Montserrat"/>
            <w:bCs/>
            <w:sz w:val="20"/>
            <w:szCs w:val="20"/>
          </w:rPr>
          <w:t>ver</w:t>
        </w:r>
      </w:ins>
      <w:del w:id="1948" w:author="Alan Panda" w:date="2020-01-11T11:37:00Z">
        <w:r w:rsidRPr="006233CD" w:rsidDel="001A4384">
          <w:rPr>
            <w:rFonts w:ascii="Montserrat" w:hAnsi="Montserrat"/>
            <w:bCs/>
            <w:sz w:val="20"/>
            <w:szCs w:val="20"/>
          </w:rPr>
          <w:delText>rect</w:delText>
        </w:r>
      </w:del>
      <w:r w:rsidRPr="006233CD">
        <w:rPr>
          <w:rFonts w:ascii="Montserrat" w:hAnsi="Montserrat"/>
          <w:bCs/>
          <w:sz w:val="20"/>
          <w:szCs w:val="20"/>
        </w:rPr>
        <w:t>ificar la calidad técnica de los instrumentos aplicados a la población objetivo, realizando un análisis psicométrico exhaustivo que permita evaluar la solvencia de la estructura interna de los mismos, así como su ajuste en términos de los indicadores clásicos y derivados de la Teoría de Respuesta al Ítem, a fin de garantizar la validez de los resultados obtenidos como un reflejo fidedigno de los conocimientos, habilidades y aptitudes con que cuentan los aspirantes para desempeñar sus funciones.</w:t>
      </w:r>
    </w:p>
    <w:p w14:paraId="74326CDB" w14:textId="4D8703F2" w:rsidR="00510E84" w:rsidRPr="006233CD" w:rsidRDefault="00510E84">
      <w:pPr>
        <w:tabs>
          <w:tab w:val="left" w:pos="142"/>
        </w:tabs>
        <w:spacing w:after="0" w:line="360" w:lineRule="auto"/>
        <w:jc w:val="both"/>
        <w:rPr>
          <w:rFonts w:ascii="Montserrat" w:hAnsi="Montserrat"/>
          <w:bCs/>
          <w:sz w:val="20"/>
          <w:szCs w:val="20"/>
        </w:rPr>
        <w:pPrChange w:id="1949" w:author="Ramsés Vázquez Lira" w:date="2020-01-11T19:09:00Z">
          <w:pPr>
            <w:spacing w:after="0" w:line="360" w:lineRule="auto"/>
            <w:ind w:left="142"/>
            <w:jc w:val="both"/>
          </w:pPr>
        </w:pPrChange>
      </w:pPr>
    </w:p>
    <w:p w14:paraId="4FAF3474" w14:textId="67D6E33F" w:rsidR="00510E84" w:rsidRPr="006233CD" w:rsidRDefault="00510E84">
      <w:pPr>
        <w:tabs>
          <w:tab w:val="left" w:pos="142"/>
        </w:tabs>
        <w:spacing w:after="0" w:line="360" w:lineRule="auto"/>
        <w:jc w:val="both"/>
        <w:rPr>
          <w:rFonts w:ascii="Montserrat" w:hAnsi="Montserrat"/>
          <w:bCs/>
          <w:sz w:val="20"/>
          <w:szCs w:val="20"/>
        </w:rPr>
        <w:pPrChange w:id="1950" w:author="Ramsés Vázquez Lira" w:date="2020-01-11T19:09:00Z">
          <w:pPr>
            <w:spacing w:after="0" w:line="360" w:lineRule="auto"/>
            <w:ind w:left="142"/>
            <w:jc w:val="both"/>
          </w:pPr>
        </w:pPrChange>
      </w:pPr>
      <w:r w:rsidRPr="006233CD">
        <w:rPr>
          <w:rFonts w:ascii="Montserrat" w:hAnsi="Montserrat"/>
          <w:bCs/>
          <w:sz w:val="20"/>
          <w:szCs w:val="20"/>
        </w:rPr>
        <w:t xml:space="preserve">En tanto que </w:t>
      </w:r>
      <w:r w:rsidR="00312248" w:rsidRPr="006233CD">
        <w:rPr>
          <w:rFonts w:ascii="Montserrat" w:hAnsi="Montserrat"/>
          <w:bCs/>
          <w:sz w:val="20"/>
          <w:szCs w:val="20"/>
        </w:rPr>
        <w:t>es responsabilidad del</w:t>
      </w:r>
      <w:r w:rsidRPr="006233CD">
        <w:rPr>
          <w:rFonts w:ascii="Montserrat" w:hAnsi="Montserrat"/>
          <w:bCs/>
          <w:sz w:val="20"/>
          <w:szCs w:val="20"/>
        </w:rPr>
        <w:t xml:space="preserve"> Prestador de Servicios </w:t>
      </w:r>
      <w:r w:rsidR="0061393B" w:rsidRPr="006233CD">
        <w:rPr>
          <w:rFonts w:ascii="Montserrat" w:hAnsi="Montserrat"/>
          <w:bCs/>
          <w:sz w:val="20"/>
          <w:szCs w:val="20"/>
        </w:rPr>
        <w:t>g</w:t>
      </w:r>
      <w:r w:rsidRPr="006233CD">
        <w:rPr>
          <w:rFonts w:ascii="Montserrat" w:hAnsi="Montserrat"/>
          <w:bCs/>
          <w:sz w:val="20"/>
          <w:szCs w:val="20"/>
        </w:rPr>
        <w:t>arantiza</w:t>
      </w:r>
      <w:r w:rsidR="00312248" w:rsidRPr="006233CD">
        <w:rPr>
          <w:rFonts w:ascii="Montserrat" w:hAnsi="Montserrat"/>
          <w:bCs/>
          <w:sz w:val="20"/>
          <w:szCs w:val="20"/>
        </w:rPr>
        <w:t>r</w:t>
      </w:r>
      <w:r w:rsidRPr="006233CD">
        <w:rPr>
          <w:rFonts w:ascii="Montserrat" w:hAnsi="Montserrat"/>
          <w:bCs/>
          <w:sz w:val="20"/>
          <w:szCs w:val="20"/>
        </w:rPr>
        <w:t xml:space="preserve"> que el diseño y desarrollo de los instrumentos sigue en todo momento los estándares más altos</w:t>
      </w:r>
      <w:r w:rsidR="00312248" w:rsidRPr="006233CD">
        <w:rPr>
          <w:rFonts w:ascii="Montserrat" w:hAnsi="Montserrat"/>
          <w:bCs/>
          <w:sz w:val="20"/>
          <w:szCs w:val="20"/>
        </w:rPr>
        <w:t xml:space="preserve"> propuestos</w:t>
      </w:r>
      <w:r w:rsidRPr="006233CD">
        <w:rPr>
          <w:rFonts w:ascii="Montserrat" w:hAnsi="Montserrat"/>
          <w:bCs/>
          <w:sz w:val="20"/>
          <w:szCs w:val="20"/>
        </w:rPr>
        <w:t xml:space="preserve"> bajo los distintos marcos metodológicos </w:t>
      </w:r>
      <w:r w:rsidR="00312248" w:rsidRPr="006233CD">
        <w:rPr>
          <w:rFonts w:ascii="Montserrat" w:hAnsi="Montserrat"/>
          <w:bCs/>
          <w:sz w:val="20"/>
          <w:szCs w:val="20"/>
        </w:rPr>
        <w:t xml:space="preserve">empleados, se le reconoce también como el órgano idóneo para el análisis, calificación e integración de los resultados obtenidos en las aplicaciones, en tanto que poseen toda la información correspondiente a los procesos de definición, diseño, delimitación, desarrollo, validación y corrección por los que ha tenido que pasar cada prueba, posicionándose como expertos últimos en el </w:t>
      </w:r>
      <w:del w:id="1951" w:author="Alan Panda" w:date="2020-01-11T11:38:00Z">
        <w:r w:rsidR="00312248" w:rsidRPr="006233CD" w:rsidDel="001A4384">
          <w:rPr>
            <w:rFonts w:ascii="Montserrat" w:hAnsi="Montserrat"/>
            <w:bCs/>
            <w:sz w:val="20"/>
            <w:szCs w:val="20"/>
          </w:rPr>
          <w:delText xml:space="preserve">trazo del </w:delText>
        </w:r>
      </w:del>
      <w:r w:rsidR="00312248" w:rsidRPr="006233CD">
        <w:rPr>
          <w:rFonts w:ascii="Montserrat" w:hAnsi="Montserrat"/>
          <w:bCs/>
          <w:sz w:val="20"/>
          <w:szCs w:val="20"/>
        </w:rPr>
        <w:t>desarrollo de la prueba a lo largo del tiempo, permitiendo realizar estimaciones precisas y muy informadas.</w:t>
      </w:r>
      <w:r w:rsidRPr="006233CD">
        <w:rPr>
          <w:rFonts w:ascii="Montserrat" w:hAnsi="Montserrat"/>
          <w:bCs/>
          <w:sz w:val="20"/>
          <w:szCs w:val="20"/>
        </w:rPr>
        <w:t xml:space="preserve"> </w:t>
      </w:r>
    </w:p>
    <w:p w14:paraId="3F516EE1" w14:textId="3217717A" w:rsidR="00510E84" w:rsidRPr="006233CD" w:rsidRDefault="00510E84">
      <w:pPr>
        <w:tabs>
          <w:tab w:val="left" w:pos="142"/>
        </w:tabs>
        <w:spacing w:after="0" w:line="360" w:lineRule="auto"/>
        <w:jc w:val="both"/>
        <w:rPr>
          <w:rFonts w:ascii="Montserrat" w:hAnsi="Montserrat"/>
          <w:bCs/>
          <w:sz w:val="20"/>
          <w:szCs w:val="20"/>
        </w:rPr>
        <w:pPrChange w:id="1952" w:author="Ramsés Vázquez Lira" w:date="2020-01-11T19:09:00Z">
          <w:pPr>
            <w:spacing w:after="0" w:line="360" w:lineRule="auto"/>
            <w:ind w:left="142"/>
            <w:jc w:val="both"/>
          </w:pPr>
        </w:pPrChange>
      </w:pPr>
    </w:p>
    <w:p w14:paraId="7179B4F1" w14:textId="72D8E88F" w:rsidR="00510E84" w:rsidRPr="006233CD" w:rsidRDefault="00510E84">
      <w:pPr>
        <w:tabs>
          <w:tab w:val="left" w:pos="142"/>
        </w:tabs>
        <w:spacing w:after="0" w:line="360" w:lineRule="auto"/>
        <w:jc w:val="both"/>
        <w:rPr>
          <w:rFonts w:ascii="Montserrat" w:hAnsi="Montserrat"/>
          <w:bCs/>
          <w:sz w:val="20"/>
          <w:szCs w:val="20"/>
        </w:rPr>
        <w:pPrChange w:id="1953" w:author="Ramsés Vázquez Lira" w:date="2020-01-11T19:09:00Z">
          <w:pPr>
            <w:spacing w:after="0" w:line="360" w:lineRule="auto"/>
            <w:ind w:left="142"/>
            <w:jc w:val="both"/>
          </w:pPr>
        </w:pPrChange>
      </w:pPr>
      <w:r w:rsidRPr="006233CD">
        <w:rPr>
          <w:rFonts w:ascii="Montserrat" w:hAnsi="Montserrat"/>
          <w:bCs/>
          <w:sz w:val="20"/>
          <w:szCs w:val="20"/>
        </w:rPr>
        <w:t xml:space="preserve">Para la integración de los reportes individualizados, el Prestador de Servicios deberá diseñar e incorporar al Sistema informático desarrollado para la aplicación de los instrumentos, un algoritmo que permita traducir las calificaciones computadas para cada participante en un reporte individualizado que les permita ubicar </w:t>
      </w:r>
      <w:r w:rsidR="0061393B" w:rsidRPr="006233CD">
        <w:rPr>
          <w:rFonts w:ascii="Montserrat" w:hAnsi="Montserrat"/>
          <w:bCs/>
          <w:sz w:val="20"/>
          <w:szCs w:val="20"/>
        </w:rPr>
        <w:t>el nivel</w:t>
      </w:r>
      <w:r w:rsidRPr="006233CD">
        <w:rPr>
          <w:rFonts w:ascii="Montserrat" w:hAnsi="Montserrat"/>
          <w:bCs/>
          <w:sz w:val="20"/>
          <w:szCs w:val="20"/>
        </w:rPr>
        <w:t xml:space="preserve"> de dominio, destreza y gradualidad identificado para cada uno de los distintos conocimientos, habilidades y aptitudes considerados en cada prueba presentada.</w:t>
      </w:r>
    </w:p>
    <w:p w14:paraId="75D2D33F" w14:textId="33FF18B1" w:rsidR="00510E84" w:rsidRPr="006233CD" w:rsidRDefault="00510E84">
      <w:pPr>
        <w:tabs>
          <w:tab w:val="left" w:pos="142"/>
        </w:tabs>
        <w:spacing w:after="0" w:line="360" w:lineRule="auto"/>
        <w:jc w:val="both"/>
        <w:rPr>
          <w:rFonts w:ascii="Montserrat" w:hAnsi="Montserrat"/>
          <w:bCs/>
          <w:sz w:val="20"/>
          <w:szCs w:val="20"/>
        </w:rPr>
        <w:pPrChange w:id="1954" w:author="Ramsés Vázquez Lira" w:date="2020-01-11T19:09:00Z">
          <w:pPr>
            <w:spacing w:after="0" w:line="360" w:lineRule="auto"/>
            <w:ind w:left="142"/>
            <w:jc w:val="both"/>
          </w:pPr>
        </w:pPrChange>
      </w:pPr>
    </w:p>
    <w:p w14:paraId="5C62FB11" w14:textId="46624DD1" w:rsidR="00510E84" w:rsidRDefault="00510E84">
      <w:pPr>
        <w:tabs>
          <w:tab w:val="left" w:pos="142"/>
        </w:tabs>
        <w:spacing w:after="0" w:line="360" w:lineRule="auto"/>
        <w:jc w:val="both"/>
        <w:rPr>
          <w:rFonts w:ascii="Montserrat" w:hAnsi="Montserrat"/>
          <w:bCs/>
          <w:sz w:val="20"/>
          <w:szCs w:val="20"/>
        </w:rPr>
        <w:pPrChange w:id="1955" w:author="Ramsés Vázquez Lira" w:date="2020-01-11T19:09:00Z">
          <w:pPr>
            <w:spacing w:after="0" w:line="360" w:lineRule="auto"/>
            <w:ind w:left="142"/>
            <w:jc w:val="both"/>
          </w:pPr>
        </w:pPrChange>
      </w:pPr>
      <w:r w:rsidRPr="006233CD">
        <w:rPr>
          <w:rFonts w:ascii="Montserrat" w:hAnsi="Montserrat"/>
          <w:bCs/>
          <w:sz w:val="20"/>
          <w:szCs w:val="20"/>
        </w:rPr>
        <w:t xml:space="preserve">Cada uno de estos reportes individualizados </w:t>
      </w:r>
      <w:r w:rsidR="00312248" w:rsidRPr="006233CD">
        <w:rPr>
          <w:rFonts w:ascii="Montserrat" w:hAnsi="Montserrat"/>
          <w:bCs/>
          <w:sz w:val="20"/>
          <w:szCs w:val="20"/>
        </w:rPr>
        <w:t>se encuentra conectado</w:t>
      </w:r>
      <w:r w:rsidR="00B67440" w:rsidRPr="006233CD">
        <w:rPr>
          <w:rFonts w:ascii="Montserrat" w:hAnsi="Montserrat"/>
          <w:bCs/>
          <w:sz w:val="20"/>
          <w:szCs w:val="20"/>
        </w:rPr>
        <w:t xml:space="preserve"> a una misma red de información, que permite rastrear información tan particularizada o integrada como sea necesaria, permitiendo no solamente la devolución de resultados individuales, sino la integración de reportes que den cuenta de los resultados obtenidos en distintos niveles: desde el grupo de aplicación, hasta la propia entidad o la misma muestra total.</w:t>
      </w:r>
    </w:p>
    <w:p w14:paraId="445017A7" w14:textId="4FA83B82" w:rsidR="009029D0" w:rsidRDefault="009029D0">
      <w:pPr>
        <w:tabs>
          <w:tab w:val="left" w:pos="142"/>
        </w:tabs>
        <w:spacing w:after="0" w:line="360" w:lineRule="auto"/>
        <w:jc w:val="both"/>
        <w:rPr>
          <w:rFonts w:ascii="Montserrat" w:hAnsi="Montserrat"/>
          <w:bCs/>
          <w:sz w:val="20"/>
          <w:szCs w:val="20"/>
        </w:rPr>
        <w:pPrChange w:id="1956" w:author="Ramsés Vázquez Lira" w:date="2020-01-11T19:09:00Z">
          <w:pPr>
            <w:spacing w:after="0" w:line="360" w:lineRule="auto"/>
            <w:ind w:left="142"/>
            <w:jc w:val="both"/>
          </w:pPr>
        </w:pPrChange>
      </w:pPr>
    </w:p>
    <w:p w14:paraId="03FFBBE7" w14:textId="15910229" w:rsidR="009029D0" w:rsidRDefault="00456487">
      <w:pPr>
        <w:tabs>
          <w:tab w:val="left" w:pos="142"/>
        </w:tabs>
        <w:spacing w:after="0" w:line="360" w:lineRule="auto"/>
        <w:jc w:val="both"/>
        <w:rPr>
          <w:rFonts w:ascii="Montserrat" w:hAnsi="Montserrat"/>
          <w:b/>
          <w:bCs/>
          <w:i/>
          <w:sz w:val="20"/>
          <w:szCs w:val="20"/>
        </w:rPr>
        <w:pPrChange w:id="1957" w:author="Ramsés Vázquez Lira" w:date="2020-01-11T19:09:00Z">
          <w:pPr>
            <w:spacing w:after="0" w:line="360" w:lineRule="auto"/>
            <w:ind w:left="142"/>
            <w:jc w:val="both"/>
          </w:pPr>
        </w:pPrChange>
      </w:pPr>
      <w:r>
        <w:rPr>
          <w:rFonts w:ascii="Montserrat" w:hAnsi="Montserrat"/>
          <w:b/>
          <w:bCs/>
          <w:i/>
          <w:sz w:val="20"/>
          <w:szCs w:val="20"/>
        </w:rPr>
        <w:t>Diseño, desarrollo y mantenimiento del b</w:t>
      </w:r>
      <w:r w:rsidRPr="00AD4CFB">
        <w:rPr>
          <w:rFonts w:ascii="Montserrat" w:hAnsi="Montserrat"/>
          <w:b/>
          <w:bCs/>
          <w:i/>
          <w:sz w:val="20"/>
          <w:szCs w:val="20"/>
        </w:rPr>
        <w:t>anco de reactivos</w:t>
      </w:r>
    </w:p>
    <w:p w14:paraId="4B6A9D9D" w14:textId="576D6EB5" w:rsidR="003937B2" w:rsidRDefault="003937B2">
      <w:pPr>
        <w:tabs>
          <w:tab w:val="left" w:pos="142"/>
        </w:tabs>
        <w:spacing w:after="0" w:line="360" w:lineRule="auto"/>
        <w:jc w:val="both"/>
        <w:rPr>
          <w:ins w:id="1958" w:author="Alan Panda" w:date="2020-01-11T11:39:00Z"/>
          <w:rFonts w:ascii="Montserrat" w:hAnsi="Montserrat"/>
          <w:bCs/>
          <w:sz w:val="20"/>
          <w:szCs w:val="20"/>
        </w:rPr>
        <w:pPrChange w:id="1959" w:author="Ramsés Vázquez Lira" w:date="2020-01-11T19:09:00Z">
          <w:pPr>
            <w:spacing w:after="0" w:line="360" w:lineRule="auto"/>
            <w:ind w:left="142"/>
            <w:jc w:val="both"/>
          </w:pPr>
        </w:pPrChange>
      </w:pPr>
      <w:r w:rsidRPr="001A4384">
        <w:rPr>
          <w:rFonts w:ascii="Montserrat" w:hAnsi="Montserrat"/>
          <w:bCs/>
          <w:sz w:val="20"/>
          <w:szCs w:val="20"/>
        </w:rPr>
        <w:t xml:space="preserve">Para diseñar, desarrollar y mantener el banco de reactivos y el proceso de desarrollo de las pruebas del SISAP se requiere utilizar un sistema informático. Dicho sistema es una aplicación de Internet </w:t>
      </w:r>
      <w:r w:rsidR="00A33234" w:rsidRPr="001A4384">
        <w:rPr>
          <w:rFonts w:ascii="Montserrat" w:hAnsi="Montserrat"/>
          <w:bCs/>
          <w:sz w:val="20"/>
          <w:szCs w:val="20"/>
        </w:rPr>
        <w:t>con los más altos estándares de seguridad y una autenticación de acceso en dos pasos. Lo anterior permitirá</w:t>
      </w:r>
      <w:r w:rsidRPr="001A4384">
        <w:rPr>
          <w:rFonts w:ascii="Montserrat" w:hAnsi="Montserrat"/>
          <w:bCs/>
          <w:sz w:val="20"/>
          <w:szCs w:val="20"/>
        </w:rPr>
        <w:t xml:space="preserve"> manejar el ciclo completo del desarrollo de una prueba</w:t>
      </w:r>
      <w:r w:rsidR="00A33234" w:rsidRPr="001A4384">
        <w:rPr>
          <w:rFonts w:ascii="Montserrat" w:hAnsi="Montserrat"/>
          <w:bCs/>
          <w:sz w:val="20"/>
          <w:szCs w:val="20"/>
        </w:rPr>
        <w:t>, al igual que</w:t>
      </w:r>
      <w:r w:rsidRPr="001A4384">
        <w:rPr>
          <w:rFonts w:ascii="Montserrat" w:hAnsi="Montserrat"/>
          <w:bCs/>
          <w:sz w:val="20"/>
          <w:szCs w:val="20"/>
        </w:rPr>
        <w:t xml:space="preserve"> desarrollar evaluaciones con mayor rigor psicométrico. Comprende cómo crear bancos de reactivos y cómo ensamblar reactivos en pruebas. También debe abarcar las validaciones de las pruebas, así como la generación de reportes. El desarrollo de la prueba comprende: construir reactivos, elaborar estadísticas</w:t>
      </w:r>
      <w:ins w:id="1960" w:author="Ramsés Vázquez Lira" w:date="2020-01-11T19:07:00Z">
        <w:r w:rsidR="006E3A7A">
          <w:rPr>
            <w:rFonts w:ascii="Montserrat" w:hAnsi="Montserrat"/>
            <w:bCs/>
            <w:sz w:val="20"/>
            <w:szCs w:val="20"/>
          </w:rPr>
          <w:t>,</w:t>
        </w:r>
      </w:ins>
      <w:ins w:id="1961" w:author="Ramsés Vázquez Lira" w:date="2020-01-11T19:06:00Z">
        <w:r w:rsidR="006E3A7A">
          <w:rPr>
            <w:rFonts w:ascii="Montserrat" w:hAnsi="Montserrat"/>
            <w:bCs/>
            <w:sz w:val="20"/>
            <w:szCs w:val="20"/>
          </w:rPr>
          <w:t xml:space="preserve"> gráficos</w:t>
        </w:r>
      </w:ins>
      <w:r w:rsidRPr="001A4384">
        <w:rPr>
          <w:rFonts w:ascii="Montserrat" w:hAnsi="Montserrat"/>
          <w:bCs/>
          <w:sz w:val="20"/>
          <w:szCs w:val="20"/>
        </w:rPr>
        <w:t xml:space="preserve"> y construir pruebas.</w:t>
      </w:r>
    </w:p>
    <w:p w14:paraId="22FDCBAF" w14:textId="3AF9CBF0" w:rsidR="001A4384" w:rsidDel="006E3A7A" w:rsidRDefault="001A4384">
      <w:pPr>
        <w:tabs>
          <w:tab w:val="left" w:pos="142"/>
        </w:tabs>
        <w:spacing w:after="0" w:line="360" w:lineRule="auto"/>
        <w:jc w:val="both"/>
        <w:rPr>
          <w:del w:id="1962" w:author="Ramsés Vázquez Lira" w:date="2020-01-11T19:08:00Z"/>
          <w:rFonts w:ascii="Montserrat" w:hAnsi="Montserrat"/>
          <w:bCs/>
          <w:sz w:val="20"/>
          <w:szCs w:val="20"/>
        </w:rPr>
        <w:pPrChange w:id="1963" w:author="Ramsés Vázquez Lira" w:date="2020-01-11T19:09:00Z">
          <w:pPr>
            <w:spacing w:after="0" w:line="360" w:lineRule="auto"/>
            <w:jc w:val="both"/>
          </w:pPr>
        </w:pPrChange>
      </w:pPr>
    </w:p>
    <w:p w14:paraId="1C118E75" w14:textId="77777777" w:rsidR="006E3A7A" w:rsidRPr="001A4384" w:rsidRDefault="006E3A7A">
      <w:pPr>
        <w:tabs>
          <w:tab w:val="left" w:pos="142"/>
        </w:tabs>
        <w:spacing w:after="0" w:line="360" w:lineRule="auto"/>
        <w:jc w:val="both"/>
        <w:rPr>
          <w:ins w:id="1964" w:author="Ramsés Vázquez Lira" w:date="2020-01-11T19:08:00Z"/>
          <w:rFonts w:ascii="Montserrat" w:hAnsi="Montserrat"/>
          <w:bCs/>
          <w:sz w:val="20"/>
          <w:szCs w:val="20"/>
        </w:rPr>
        <w:pPrChange w:id="1965" w:author="Ramsés Vázquez Lira" w:date="2020-01-11T19:09:00Z">
          <w:pPr>
            <w:spacing w:after="0" w:line="360" w:lineRule="auto"/>
            <w:ind w:left="142"/>
            <w:jc w:val="both"/>
          </w:pPr>
        </w:pPrChange>
      </w:pPr>
    </w:p>
    <w:p w14:paraId="06029C78" w14:textId="646DD270" w:rsidR="006E3A7A" w:rsidRDefault="003937B2">
      <w:pPr>
        <w:tabs>
          <w:tab w:val="left" w:pos="142"/>
        </w:tabs>
        <w:spacing w:after="0" w:line="360" w:lineRule="auto"/>
        <w:jc w:val="both"/>
        <w:rPr>
          <w:ins w:id="1966" w:author="Ramsés Vázquez Lira" w:date="2020-01-11T19:07:00Z"/>
          <w:rFonts w:ascii="Montserrat" w:hAnsi="Montserrat"/>
          <w:bCs/>
          <w:sz w:val="20"/>
          <w:szCs w:val="20"/>
        </w:rPr>
        <w:pPrChange w:id="1967" w:author="Ramsés Vázquez Lira" w:date="2020-01-11T19:09:00Z">
          <w:pPr>
            <w:spacing w:after="0" w:line="360" w:lineRule="auto"/>
            <w:ind w:left="142"/>
            <w:jc w:val="both"/>
          </w:pPr>
        </w:pPrChange>
      </w:pPr>
      <w:del w:id="1968" w:author="Ramsés Vázquez Lira" w:date="2020-01-11T19:08:00Z">
        <w:r w:rsidRPr="001A4384" w:rsidDel="006E3A7A">
          <w:rPr>
            <w:rFonts w:ascii="Montserrat" w:hAnsi="Montserrat"/>
            <w:bCs/>
            <w:sz w:val="20"/>
            <w:szCs w:val="20"/>
          </w:rPr>
          <w:delText>E</w:delText>
        </w:r>
      </w:del>
      <w:ins w:id="1969" w:author="Ramsés Vázquez Lira" w:date="2020-01-11T19:08:00Z">
        <w:r w:rsidR="006E3A7A">
          <w:rPr>
            <w:rFonts w:ascii="Montserrat" w:hAnsi="Montserrat"/>
            <w:bCs/>
            <w:sz w:val="20"/>
            <w:szCs w:val="20"/>
          </w:rPr>
          <w:t>Los requisitos elementales que deberá presentar la propuesta del</w:t>
        </w:r>
      </w:ins>
      <w:del w:id="1970" w:author="Ramsés Vázquez Lira" w:date="2020-01-11T19:08:00Z">
        <w:r w:rsidRPr="001A4384" w:rsidDel="006E3A7A">
          <w:rPr>
            <w:rFonts w:ascii="Montserrat" w:hAnsi="Montserrat"/>
            <w:bCs/>
            <w:sz w:val="20"/>
            <w:szCs w:val="20"/>
          </w:rPr>
          <w:delText>l</w:delText>
        </w:r>
      </w:del>
      <w:r w:rsidRPr="001A4384">
        <w:rPr>
          <w:rFonts w:ascii="Montserrat" w:hAnsi="Montserrat"/>
          <w:bCs/>
          <w:sz w:val="20"/>
          <w:szCs w:val="20"/>
        </w:rPr>
        <w:t xml:space="preserve"> sistema</w:t>
      </w:r>
      <w:ins w:id="1971" w:author="Ramsés Vázquez Lira" w:date="2020-01-11T19:08:00Z">
        <w:r w:rsidR="006E3A7A">
          <w:rPr>
            <w:rFonts w:ascii="Montserrat" w:hAnsi="Montserrat"/>
            <w:bCs/>
            <w:sz w:val="20"/>
            <w:szCs w:val="20"/>
          </w:rPr>
          <w:t>:</w:t>
        </w:r>
      </w:ins>
      <w:del w:id="1972" w:author="Ramsés Vázquez Lira" w:date="2020-01-11T19:08:00Z">
        <w:r w:rsidRPr="001A4384" w:rsidDel="006E3A7A">
          <w:rPr>
            <w:rFonts w:ascii="Montserrat" w:hAnsi="Montserrat"/>
            <w:bCs/>
            <w:sz w:val="20"/>
            <w:szCs w:val="20"/>
          </w:rPr>
          <w:delText xml:space="preserve"> se sugiere que contenga</w:delText>
        </w:r>
      </w:del>
    </w:p>
    <w:p w14:paraId="6026F79A" w14:textId="77777777" w:rsidR="006E3A7A" w:rsidRPr="006E3A7A" w:rsidRDefault="006E3A7A">
      <w:pPr>
        <w:pStyle w:val="Prrafodelista"/>
        <w:numPr>
          <w:ilvl w:val="0"/>
          <w:numId w:val="48"/>
        </w:numPr>
        <w:tabs>
          <w:tab w:val="left" w:pos="142"/>
        </w:tabs>
        <w:spacing w:before="240" w:line="360" w:lineRule="auto"/>
        <w:ind w:left="426" w:hanging="142"/>
        <w:jc w:val="both"/>
        <w:rPr>
          <w:ins w:id="1973" w:author="Ramsés Vázquez Lira" w:date="2020-01-11T19:07:00Z"/>
          <w:rFonts w:ascii="Montserrat" w:hAnsi="Montserrat"/>
          <w:b/>
          <w:bCs/>
          <w:sz w:val="20"/>
          <w:szCs w:val="20"/>
          <w:rPrChange w:id="1974" w:author="Ramsés Vázquez Lira" w:date="2020-01-11T19:09:00Z">
            <w:rPr>
              <w:ins w:id="1975" w:author="Ramsés Vázquez Lira" w:date="2020-01-11T19:07:00Z"/>
              <w:b/>
            </w:rPr>
          </w:rPrChange>
        </w:rPr>
        <w:pPrChange w:id="1976" w:author="Ramsés Vázquez Lira" w:date="2020-01-11T19:10:00Z">
          <w:pPr>
            <w:spacing w:before="240" w:line="360" w:lineRule="auto"/>
            <w:jc w:val="both"/>
          </w:pPr>
        </w:pPrChange>
      </w:pPr>
      <w:ins w:id="1977" w:author="Ramsés Vázquez Lira" w:date="2020-01-11T19:07:00Z">
        <w:r w:rsidRPr="006E3A7A">
          <w:rPr>
            <w:rFonts w:ascii="Montserrat" w:hAnsi="Montserrat"/>
            <w:bCs/>
            <w:sz w:val="20"/>
            <w:szCs w:val="20"/>
            <w:rPrChange w:id="1978" w:author="Ramsés Vázquez Lira" w:date="2020-01-11T19:09:00Z">
              <w:rPr/>
            </w:rPrChange>
          </w:rPr>
          <w:t>Plan de diseño del sistema para el resguardo y uso de los reactivos.</w:t>
        </w:r>
      </w:ins>
    </w:p>
    <w:p w14:paraId="4A10C2BD" w14:textId="6E58CFC0" w:rsidR="006E3A7A" w:rsidRPr="006E3A7A" w:rsidRDefault="006E3A7A">
      <w:pPr>
        <w:pStyle w:val="Prrafodelista"/>
        <w:numPr>
          <w:ilvl w:val="0"/>
          <w:numId w:val="48"/>
        </w:numPr>
        <w:tabs>
          <w:tab w:val="left" w:pos="142"/>
        </w:tabs>
        <w:spacing w:before="240" w:line="360" w:lineRule="auto"/>
        <w:ind w:left="426" w:hanging="142"/>
        <w:jc w:val="both"/>
        <w:rPr>
          <w:ins w:id="1979" w:author="Ramsés Vázquez Lira" w:date="2020-01-11T19:07:00Z"/>
          <w:rFonts w:ascii="Montserrat" w:hAnsi="Montserrat"/>
          <w:b/>
          <w:bCs/>
          <w:sz w:val="20"/>
          <w:szCs w:val="20"/>
          <w:rPrChange w:id="1980" w:author="Ramsés Vázquez Lira" w:date="2020-01-11T19:09:00Z">
            <w:rPr>
              <w:ins w:id="1981" w:author="Ramsés Vázquez Lira" w:date="2020-01-11T19:07:00Z"/>
              <w:b/>
            </w:rPr>
          </w:rPrChange>
        </w:rPr>
        <w:pPrChange w:id="1982" w:author="Ramsés Vázquez Lira" w:date="2020-01-11T19:10:00Z">
          <w:pPr>
            <w:pStyle w:val="Prrafodelista"/>
            <w:numPr>
              <w:ilvl w:val="1"/>
              <w:numId w:val="22"/>
            </w:numPr>
            <w:spacing w:before="240" w:line="360" w:lineRule="auto"/>
            <w:ind w:left="1440" w:hanging="360"/>
            <w:jc w:val="both"/>
          </w:pPr>
        </w:pPrChange>
      </w:pPr>
      <w:ins w:id="1983" w:author="Ramsés Vázquez Lira" w:date="2020-01-11T19:07:00Z">
        <w:r w:rsidRPr="006E3A7A">
          <w:rPr>
            <w:rFonts w:ascii="Montserrat" w:hAnsi="Montserrat"/>
            <w:bCs/>
            <w:sz w:val="20"/>
            <w:szCs w:val="20"/>
            <w:rPrChange w:id="1984" w:author="Ramsés Vázquez Lira" w:date="2020-01-11T19:09:00Z">
              <w:rPr/>
            </w:rPrChange>
          </w:rPr>
          <w:t>Estructura, diagrama de procesos y controles de seguridad</w:t>
        </w:r>
      </w:ins>
    </w:p>
    <w:p w14:paraId="000BA4DB" w14:textId="77777777" w:rsidR="006E3A7A" w:rsidRPr="006E3A7A" w:rsidRDefault="006E3A7A">
      <w:pPr>
        <w:pStyle w:val="Prrafodelista"/>
        <w:numPr>
          <w:ilvl w:val="0"/>
          <w:numId w:val="48"/>
        </w:numPr>
        <w:tabs>
          <w:tab w:val="left" w:pos="142"/>
        </w:tabs>
        <w:spacing w:before="240" w:line="360" w:lineRule="auto"/>
        <w:ind w:left="426" w:hanging="142"/>
        <w:jc w:val="both"/>
        <w:rPr>
          <w:ins w:id="1985" w:author="Ramsés Vázquez Lira" w:date="2020-01-11T19:07:00Z"/>
          <w:rFonts w:ascii="Montserrat" w:hAnsi="Montserrat"/>
          <w:b/>
          <w:bCs/>
          <w:sz w:val="20"/>
          <w:szCs w:val="20"/>
          <w:rPrChange w:id="1986" w:author="Ramsés Vázquez Lira" w:date="2020-01-11T19:09:00Z">
            <w:rPr>
              <w:ins w:id="1987" w:author="Ramsés Vázquez Lira" w:date="2020-01-11T19:07:00Z"/>
              <w:b/>
            </w:rPr>
          </w:rPrChange>
        </w:rPr>
        <w:pPrChange w:id="1988" w:author="Ramsés Vázquez Lira" w:date="2020-01-11T19:10:00Z">
          <w:pPr>
            <w:pStyle w:val="Prrafodelista"/>
            <w:numPr>
              <w:ilvl w:val="1"/>
              <w:numId w:val="22"/>
            </w:numPr>
            <w:spacing w:before="240" w:line="360" w:lineRule="auto"/>
            <w:ind w:left="1440" w:hanging="360"/>
            <w:jc w:val="both"/>
          </w:pPr>
        </w:pPrChange>
      </w:pPr>
      <w:ins w:id="1989" w:author="Ramsés Vázquez Lira" w:date="2020-01-11T19:07:00Z">
        <w:r w:rsidRPr="006E3A7A">
          <w:rPr>
            <w:rFonts w:ascii="Montserrat" w:hAnsi="Montserrat"/>
            <w:bCs/>
            <w:sz w:val="20"/>
            <w:szCs w:val="20"/>
            <w:rPrChange w:id="1990" w:author="Ramsés Vázquez Lira" w:date="2020-01-11T19:09:00Z">
              <w:rPr/>
            </w:rPrChange>
          </w:rPr>
          <w:t xml:space="preserve">Métodos de autentificación </w:t>
        </w:r>
        <w:proofErr w:type="spellStart"/>
        <w:r w:rsidRPr="006E3A7A">
          <w:rPr>
            <w:rFonts w:ascii="Montserrat" w:hAnsi="Montserrat"/>
            <w:bCs/>
            <w:sz w:val="20"/>
            <w:szCs w:val="20"/>
            <w:rPrChange w:id="1991" w:author="Ramsés Vázquez Lira" w:date="2020-01-11T19:09:00Z">
              <w:rPr/>
            </w:rPrChange>
          </w:rPr>
          <w:t>multifactores</w:t>
        </w:r>
        <w:proofErr w:type="spellEnd"/>
        <w:r w:rsidRPr="006E3A7A">
          <w:rPr>
            <w:rFonts w:ascii="Montserrat" w:hAnsi="Montserrat"/>
            <w:bCs/>
            <w:sz w:val="20"/>
            <w:szCs w:val="20"/>
            <w:rPrChange w:id="1992" w:author="Ramsés Vázquez Lira" w:date="2020-01-11T19:09:00Z">
              <w:rPr/>
            </w:rPrChange>
          </w:rPr>
          <w:t xml:space="preserve"> </w:t>
        </w:r>
      </w:ins>
    </w:p>
    <w:p w14:paraId="59C01104" w14:textId="77777777" w:rsidR="006E3A7A" w:rsidRPr="006E3A7A" w:rsidRDefault="006E3A7A">
      <w:pPr>
        <w:pStyle w:val="Prrafodelista"/>
        <w:numPr>
          <w:ilvl w:val="0"/>
          <w:numId w:val="48"/>
        </w:numPr>
        <w:tabs>
          <w:tab w:val="left" w:pos="142"/>
        </w:tabs>
        <w:spacing w:before="240" w:line="360" w:lineRule="auto"/>
        <w:ind w:left="426" w:hanging="142"/>
        <w:jc w:val="both"/>
        <w:rPr>
          <w:ins w:id="1993" w:author="Ramsés Vázquez Lira" w:date="2020-01-11T19:07:00Z"/>
          <w:rFonts w:ascii="Montserrat" w:hAnsi="Montserrat"/>
          <w:b/>
          <w:bCs/>
          <w:sz w:val="20"/>
          <w:szCs w:val="20"/>
          <w:rPrChange w:id="1994" w:author="Ramsés Vázquez Lira" w:date="2020-01-11T19:09:00Z">
            <w:rPr>
              <w:ins w:id="1995" w:author="Ramsés Vázquez Lira" w:date="2020-01-11T19:07:00Z"/>
              <w:b/>
            </w:rPr>
          </w:rPrChange>
        </w:rPr>
        <w:pPrChange w:id="1996" w:author="Ramsés Vázquez Lira" w:date="2020-01-11T19:10:00Z">
          <w:pPr>
            <w:pStyle w:val="Prrafodelista"/>
            <w:numPr>
              <w:ilvl w:val="1"/>
              <w:numId w:val="22"/>
            </w:numPr>
            <w:spacing w:before="240" w:line="360" w:lineRule="auto"/>
            <w:ind w:left="1440" w:hanging="360"/>
            <w:jc w:val="both"/>
          </w:pPr>
        </w:pPrChange>
      </w:pPr>
      <w:ins w:id="1997" w:author="Ramsés Vázquez Lira" w:date="2020-01-11T19:07:00Z">
        <w:r w:rsidRPr="006E3A7A">
          <w:rPr>
            <w:rFonts w:ascii="Montserrat" w:hAnsi="Montserrat"/>
            <w:bCs/>
            <w:sz w:val="20"/>
            <w:szCs w:val="20"/>
            <w:rPrChange w:id="1998" w:author="Ramsés Vázquez Lira" w:date="2020-01-11T19:09:00Z">
              <w:rPr/>
            </w:rPrChange>
          </w:rPr>
          <w:t xml:space="preserve">Métodos de encriptación </w:t>
        </w:r>
      </w:ins>
    </w:p>
    <w:p w14:paraId="3859ADC8" w14:textId="77777777" w:rsidR="006E3A7A" w:rsidRPr="006E3A7A" w:rsidRDefault="006E3A7A">
      <w:pPr>
        <w:pStyle w:val="Prrafodelista"/>
        <w:numPr>
          <w:ilvl w:val="0"/>
          <w:numId w:val="48"/>
        </w:numPr>
        <w:tabs>
          <w:tab w:val="left" w:pos="142"/>
        </w:tabs>
        <w:spacing w:before="240" w:line="360" w:lineRule="auto"/>
        <w:ind w:left="426" w:hanging="142"/>
        <w:jc w:val="both"/>
        <w:rPr>
          <w:ins w:id="1999" w:author="Ramsés Vázquez Lira" w:date="2020-01-11T19:07:00Z"/>
          <w:rFonts w:ascii="Montserrat" w:hAnsi="Montserrat"/>
          <w:b/>
          <w:bCs/>
          <w:sz w:val="20"/>
          <w:szCs w:val="20"/>
          <w:rPrChange w:id="2000" w:author="Ramsés Vázquez Lira" w:date="2020-01-11T19:09:00Z">
            <w:rPr>
              <w:ins w:id="2001" w:author="Ramsés Vázquez Lira" w:date="2020-01-11T19:07:00Z"/>
              <w:b/>
            </w:rPr>
          </w:rPrChange>
        </w:rPr>
        <w:pPrChange w:id="2002" w:author="Ramsés Vázquez Lira" w:date="2020-01-11T19:10:00Z">
          <w:pPr>
            <w:pStyle w:val="Prrafodelista"/>
            <w:numPr>
              <w:ilvl w:val="1"/>
              <w:numId w:val="22"/>
            </w:numPr>
            <w:spacing w:before="240" w:line="360" w:lineRule="auto"/>
            <w:ind w:left="1440" w:hanging="360"/>
            <w:jc w:val="both"/>
          </w:pPr>
        </w:pPrChange>
      </w:pPr>
      <w:ins w:id="2003" w:author="Ramsés Vázquez Lira" w:date="2020-01-11T19:07:00Z">
        <w:r w:rsidRPr="006E3A7A">
          <w:rPr>
            <w:rFonts w:ascii="Montserrat" w:hAnsi="Montserrat"/>
            <w:bCs/>
            <w:sz w:val="20"/>
            <w:szCs w:val="20"/>
            <w:rPrChange w:id="2004" w:author="Ramsés Vázquez Lira" w:date="2020-01-11T19:09:00Z">
              <w:rPr/>
            </w:rPrChange>
          </w:rPr>
          <w:t xml:space="preserve">Estándares de seguridad </w:t>
        </w:r>
      </w:ins>
    </w:p>
    <w:p w14:paraId="6C3A1E26" w14:textId="77777777" w:rsidR="00020863" w:rsidRDefault="00020863">
      <w:pPr>
        <w:rPr>
          <w:ins w:id="2005" w:author="Ramsés Vázquez Lira" w:date="2020-01-11T19:10:00Z"/>
          <w:rFonts w:ascii="Montserrat" w:hAnsi="Montserrat"/>
          <w:bCs/>
          <w:sz w:val="20"/>
          <w:szCs w:val="20"/>
        </w:rPr>
      </w:pPr>
      <w:ins w:id="2006" w:author="Ramsés Vázquez Lira" w:date="2020-01-11T19:10:00Z">
        <w:r>
          <w:rPr>
            <w:rFonts w:ascii="Montserrat" w:hAnsi="Montserrat"/>
            <w:bCs/>
            <w:sz w:val="20"/>
            <w:szCs w:val="20"/>
          </w:rPr>
          <w:br w:type="page"/>
        </w:r>
      </w:ins>
    </w:p>
    <w:p w14:paraId="15876D41" w14:textId="48BBEB2E" w:rsidR="003937B2" w:rsidRPr="001A4384" w:rsidDel="006E3A7A" w:rsidRDefault="003937B2">
      <w:pPr>
        <w:tabs>
          <w:tab w:val="left" w:pos="142"/>
        </w:tabs>
        <w:spacing w:after="0" w:line="360" w:lineRule="auto"/>
        <w:jc w:val="both"/>
        <w:rPr>
          <w:del w:id="2007" w:author="Ramsés Vázquez Lira" w:date="2020-01-11T19:09:00Z"/>
          <w:rFonts w:ascii="Montserrat" w:hAnsi="Montserrat"/>
          <w:bCs/>
          <w:sz w:val="20"/>
          <w:szCs w:val="20"/>
        </w:rPr>
        <w:pPrChange w:id="2008" w:author="Ramsés Vázquez Lira" w:date="2020-01-11T19:09:00Z">
          <w:pPr>
            <w:spacing w:after="0" w:line="360" w:lineRule="auto"/>
            <w:ind w:left="142"/>
            <w:jc w:val="both"/>
          </w:pPr>
        </w:pPrChange>
      </w:pPr>
      <w:del w:id="2009" w:author="Ramsés Vázquez Lira" w:date="2020-01-11T19:09:00Z">
        <w:r w:rsidRPr="001A4384" w:rsidDel="006E3A7A">
          <w:rPr>
            <w:rFonts w:ascii="Montserrat" w:hAnsi="Montserrat"/>
            <w:bCs/>
            <w:sz w:val="20"/>
            <w:szCs w:val="20"/>
          </w:rPr>
          <w:lastRenderedPageBreak/>
          <w:delText xml:space="preserve"> un </w:delText>
        </w:r>
      </w:del>
      <w:del w:id="2010" w:author="Ramsés Vázquez Lira" w:date="2020-01-11T19:03:00Z">
        <w:r w:rsidRPr="00B9303B" w:rsidDel="00B9303B">
          <w:rPr>
            <w:rFonts w:ascii="Montserrat" w:hAnsi="Montserrat"/>
            <w:bCs/>
            <w:i/>
            <w:sz w:val="20"/>
            <w:szCs w:val="20"/>
            <w:rPrChange w:id="2011" w:author="Ramsés Vázquez Lira" w:date="2020-01-11T19:04:00Z">
              <w:rPr>
                <w:rFonts w:ascii="Montserrat" w:hAnsi="Montserrat"/>
                <w:bCs/>
                <w:sz w:val="20"/>
                <w:szCs w:val="20"/>
              </w:rPr>
            </w:rPrChange>
          </w:rPr>
          <w:delText>W</w:delText>
        </w:r>
      </w:del>
      <w:del w:id="2012" w:author="Ramsés Vázquez Lira" w:date="2020-01-11T19:09:00Z">
        <w:r w:rsidRPr="00B9303B" w:rsidDel="006E3A7A">
          <w:rPr>
            <w:rFonts w:ascii="Montserrat" w:hAnsi="Montserrat"/>
            <w:bCs/>
            <w:i/>
            <w:sz w:val="20"/>
            <w:szCs w:val="20"/>
            <w:rPrChange w:id="2013" w:author="Ramsés Vázquez Lira" w:date="2020-01-11T19:04:00Z">
              <w:rPr>
                <w:rFonts w:ascii="Montserrat" w:hAnsi="Montserrat"/>
                <w:bCs/>
                <w:sz w:val="20"/>
                <w:szCs w:val="20"/>
              </w:rPr>
            </w:rPrChange>
          </w:rPr>
          <w:delText>orkspace</w:delText>
        </w:r>
        <w:r w:rsidRPr="001A4384" w:rsidDel="006E3A7A">
          <w:rPr>
            <w:rFonts w:ascii="Montserrat" w:hAnsi="Montserrat"/>
            <w:bCs/>
            <w:sz w:val="20"/>
            <w:szCs w:val="20"/>
          </w:rPr>
          <w:delText xml:space="preserve"> (área de trabajo) y con una cuenta de Administrador. El administrador asigna usuarios al área de trabajo para escribir </w:delText>
        </w:r>
      </w:del>
      <w:ins w:id="2014" w:author="Alan Panda" w:date="2020-01-11T11:40:00Z">
        <w:del w:id="2015" w:author="Ramsés Vázquez Lira" w:date="2020-01-11T19:09:00Z">
          <w:r w:rsidR="001A4384" w:rsidDel="006E3A7A">
            <w:rPr>
              <w:rFonts w:ascii="Montserrat" w:hAnsi="Montserrat"/>
              <w:bCs/>
              <w:sz w:val="20"/>
              <w:szCs w:val="20"/>
            </w:rPr>
            <w:delText>elaborar</w:delText>
          </w:r>
          <w:r w:rsidR="001A4384" w:rsidRPr="001A4384" w:rsidDel="006E3A7A">
            <w:rPr>
              <w:rFonts w:ascii="Montserrat" w:hAnsi="Montserrat"/>
              <w:bCs/>
              <w:sz w:val="20"/>
              <w:szCs w:val="20"/>
            </w:rPr>
            <w:delText xml:space="preserve"> </w:delText>
          </w:r>
        </w:del>
      </w:ins>
      <w:del w:id="2016" w:author="Ramsés Vázquez Lira" w:date="2020-01-11T19:09:00Z">
        <w:r w:rsidRPr="001A4384" w:rsidDel="006E3A7A">
          <w:rPr>
            <w:rFonts w:ascii="Montserrat" w:hAnsi="Montserrat"/>
            <w:bCs/>
            <w:sz w:val="20"/>
            <w:szCs w:val="20"/>
          </w:rPr>
          <w:delText xml:space="preserve">reactivos y formar pruebas. El administrador puede crear múltiples bancos de reactivos dentro del área de trabajo y los usuarios tienen acceso a los bancos a los que fueron designados. El </w:delText>
        </w:r>
      </w:del>
      <w:del w:id="2017" w:author="Ramsés Vázquez Lira" w:date="2020-01-11T19:04:00Z">
        <w:r w:rsidRPr="00B9303B" w:rsidDel="00B9303B">
          <w:rPr>
            <w:rFonts w:ascii="Montserrat" w:hAnsi="Montserrat"/>
            <w:bCs/>
            <w:i/>
            <w:sz w:val="20"/>
            <w:szCs w:val="20"/>
            <w:rPrChange w:id="2018" w:author="Ramsés Vázquez Lira" w:date="2020-01-11T19:04:00Z">
              <w:rPr>
                <w:rFonts w:ascii="Montserrat" w:hAnsi="Montserrat"/>
                <w:bCs/>
                <w:sz w:val="20"/>
                <w:szCs w:val="20"/>
              </w:rPr>
            </w:rPrChange>
          </w:rPr>
          <w:delText>w</w:delText>
        </w:r>
      </w:del>
      <w:del w:id="2019" w:author="Ramsés Vázquez Lira" w:date="2020-01-11T19:09:00Z">
        <w:r w:rsidRPr="00B9303B" w:rsidDel="006E3A7A">
          <w:rPr>
            <w:rFonts w:ascii="Montserrat" w:hAnsi="Montserrat"/>
            <w:bCs/>
            <w:i/>
            <w:sz w:val="20"/>
            <w:szCs w:val="20"/>
            <w:rPrChange w:id="2020" w:author="Ramsés Vázquez Lira" w:date="2020-01-11T19:04:00Z">
              <w:rPr>
                <w:rFonts w:ascii="Montserrat" w:hAnsi="Montserrat"/>
                <w:bCs/>
                <w:sz w:val="20"/>
                <w:szCs w:val="20"/>
              </w:rPr>
            </w:rPrChange>
          </w:rPr>
          <w:delText>orkspace</w:delText>
        </w:r>
        <w:r w:rsidRPr="001A4384" w:rsidDel="006E3A7A">
          <w:rPr>
            <w:rFonts w:ascii="Montserrat" w:hAnsi="Montserrat"/>
            <w:bCs/>
            <w:sz w:val="20"/>
            <w:szCs w:val="20"/>
          </w:rPr>
          <w:delText xml:space="preserve"> contiene bancos de reactivos y estos contienen categorías que contienen reactivos. El ciclo de desarrollo de la prueba </w:delText>
        </w:r>
      </w:del>
      <w:del w:id="2021" w:author="Ramsés Vázquez Lira" w:date="2020-01-11T19:03:00Z">
        <w:r w:rsidRPr="001A4384" w:rsidDel="00783984">
          <w:rPr>
            <w:rFonts w:ascii="Montserrat" w:hAnsi="Montserrat"/>
            <w:bCs/>
            <w:sz w:val="20"/>
            <w:szCs w:val="20"/>
          </w:rPr>
          <w:delText xml:space="preserve">se realiza en </w:delText>
        </w:r>
      </w:del>
      <w:del w:id="2022" w:author="Ramsés Vázquez Lira" w:date="2020-01-11T19:01:00Z">
        <w:r w:rsidRPr="001A4384" w:rsidDel="0063171D">
          <w:rPr>
            <w:rFonts w:ascii="Montserrat" w:hAnsi="Montserrat"/>
            <w:bCs/>
            <w:sz w:val="20"/>
            <w:szCs w:val="20"/>
          </w:rPr>
          <w:delText>cuatro</w:delText>
        </w:r>
      </w:del>
      <w:del w:id="2023" w:author="Ramsés Vázquez Lira" w:date="2020-01-11T19:03:00Z">
        <w:r w:rsidRPr="001A4384" w:rsidDel="00783984">
          <w:rPr>
            <w:rFonts w:ascii="Montserrat" w:hAnsi="Montserrat"/>
            <w:bCs/>
            <w:sz w:val="20"/>
            <w:szCs w:val="20"/>
          </w:rPr>
          <w:delText xml:space="preserve"> pasos o funciones</w:delText>
        </w:r>
      </w:del>
      <w:del w:id="2024" w:author="Ramsés Vázquez Lira" w:date="2020-01-11T19:09:00Z">
        <w:r w:rsidRPr="001A4384" w:rsidDel="006E3A7A">
          <w:rPr>
            <w:rFonts w:ascii="Montserrat" w:hAnsi="Montserrat"/>
            <w:bCs/>
            <w:sz w:val="20"/>
            <w:szCs w:val="20"/>
          </w:rPr>
          <w:delText xml:space="preserve">: </w:delText>
        </w:r>
      </w:del>
    </w:p>
    <w:p w14:paraId="526EB036" w14:textId="417E296C" w:rsidR="00EA3859" w:rsidRPr="001A4384" w:rsidDel="006E3A7A" w:rsidRDefault="00EA3859">
      <w:pPr>
        <w:tabs>
          <w:tab w:val="left" w:pos="142"/>
        </w:tabs>
        <w:spacing w:after="0" w:line="360" w:lineRule="auto"/>
        <w:jc w:val="both"/>
        <w:rPr>
          <w:del w:id="2025" w:author="Ramsés Vázquez Lira" w:date="2020-01-11T19:09:00Z"/>
          <w:rFonts w:ascii="Montserrat" w:hAnsi="Montserrat"/>
          <w:bCs/>
          <w:sz w:val="20"/>
          <w:szCs w:val="20"/>
        </w:rPr>
        <w:pPrChange w:id="2026" w:author="Ramsés Vázquez Lira" w:date="2020-01-11T19:09:00Z">
          <w:pPr>
            <w:spacing w:after="0" w:line="360" w:lineRule="auto"/>
            <w:ind w:left="142"/>
            <w:jc w:val="both"/>
          </w:pPr>
        </w:pPrChange>
      </w:pPr>
    </w:p>
    <w:p w14:paraId="7D57BFB0" w14:textId="1B370B67" w:rsidR="003937B2" w:rsidRPr="00783984" w:rsidDel="006E3A7A" w:rsidRDefault="003937B2">
      <w:pPr>
        <w:pStyle w:val="Prrafodelista"/>
        <w:numPr>
          <w:ilvl w:val="0"/>
          <w:numId w:val="47"/>
        </w:numPr>
        <w:tabs>
          <w:tab w:val="left" w:pos="142"/>
        </w:tabs>
        <w:spacing w:after="0" w:line="360" w:lineRule="auto"/>
        <w:ind w:left="0"/>
        <w:jc w:val="both"/>
        <w:rPr>
          <w:del w:id="2027" w:author="Ramsés Vázquez Lira" w:date="2020-01-11T19:09:00Z"/>
          <w:rFonts w:ascii="Montserrat" w:hAnsi="Montserrat"/>
          <w:bCs/>
          <w:sz w:val="20"/>
          <w:szCs w:val="20"/>
          <w:rPrChange w:id="2028" w:author="Ramsés Vázquez Lira" w:date="2020-01-11T19:03:00Z">
            <w:rPr>
              <w:del w:id="2029" w:author="Ramsés Vázquez Lira" w:date="2020-01-11T19:09:00Z"/>
            </w:rPr>
          </w:rPrChange>
        </w:rPr>
        <w:pPrChange w:id="2030" w:author="Ramsés Vázquez Lira" w:date="2020-01-11T19:09:00Z">
          <w:pPr>
            <w:spacing w:after="0" w:line="360" w:lineRule="auto"/>
            <w:ind w:left="142"/>
            <w:jc w:val="both"/>
          </w:pPr>
        </w:pPrChange>
      </w:pPr>
      <w:del w:id="2031" w:author="Ramsés Vázquez Lira" w:date="2020-01-11T19:09:00Z">
        <w:r w:rsidRPr="00B9303B" w:rsidDel="006E3A7A">
          <w:rPr>
            <w:rFonts w:ascii="Montserrat" w:hAnsi="Montserrat"/>
            <w:bCs/>
            <w:i/>
            <w:sz w:val="20"/>
            <w:szCs w:val="20"/>
            <w:rPrChange w:id="2032" w:author="Ramsés Vázquez Lira" w:date="2020-01-11T19:04:00Z">
              <w:rPr/>
            </w:rPrChange>
          </w:rPr>
          <w:delText>Item Explorer</w:delText>
        </w:r>
        <w:r w:rsidR="00EA3859" w:rsidRPr="00783984" w:rsidDel="006E3A7A">
          <w:rPr>
            <w:rFonts w:ascii="Montserrat" w:hAnsi="Montserrat"/>
            <w:bCs/>
            <w:sz w:val="20"/>
            <w:szCs w:val="20"/>
            <w:rPrChange w:id="2033" w:author="Ramsés Vázquez Lira" w:date="2020-01-11T19:03:00Z">
              <w:rPr/>
            </w:rPrChange>
          </w:rPr>
          <w:delText>,</w:delText>
        </w:r>
        <w:r w:rsidRPr="00783984" w:rsidDel="006E3A7A">
          <w:rPr>
            <w:rFonts w:ascii="Montserrat" w:hAnsi="Montserrat"/>
            <w:bCs/>
            <w:sz w:val="20"/>
            <w:szCs w:val="20"/>
            <w:rPrChange w:id="2034" w:author="Ramsés Vázquez Lira" w:date="2020-01-11T19:03:00Z">
              <w:rPr/>
            </w:rPrChange>
          </w:rPr>
          <w:delText xml:space="preserve"> para construir y editar reactivos</w:delText>
        </w:r>
        <w:r w:rsidR="00EA3859" w:rsidRPr="00783984" w:rsidDel="006E3A7A">
          <w:rPr>
            <w:rFonts w:ascii="Montserrat" w:hAnsi="Montserrat"/>
            <w:bCs/>
            <w:sz w:val="20"/>
            <w:szCs w:val="20"/>
            <w:rPrChange w:id="2035" w:author="Ramsés Vázquez Lira" w:date="2020-01-11T19:03:00Z">
              <w:rPr/>
            </w:rPrChange>
          </w:rPr>
          <w:delText>.</w:delText>
        </w:r>
      </w:del>
    </w:p>
    <w:p w14:paraId="01F2C024" w14:textId="6D42DD0F" w:rsidR="003937B2" w:rsidRPr="00783984" w:rsidDel="006E3A7A" w:rsidRDefault="003937B2">
      <w:pPr>
        <w:pStyle w:val="Prrafodelista"/>
        <w:numPr>
          <w:ilvl w:val="0"/>
          <w:numId w:val="47"/>
        </w:numPr>
        <w:tabs>
          <w:tab w:val="left" w:pos="142"/>
        </w:tabs>
        <w:spacing w:after="0" w:line="360" w:lineRule="auto"/>
        <w:ind w:left="0"/>
        <w:jc w:val="both"/>
        <w:rPr>
          <w:del w:id="2036" w:author="Ramsés Vázquez Lira" w:date="2020-01-11T19:09:00Z"/>
          <w:rFonts w:ascii="Montserrat" w:hAnsi="Montserrat"/>
          <w:bCs/>
          <w:sz w:val="20"/>
          <w:szCs w:val="20"/>
          <w:rPrChange w:id="2037" w:author="Ramsés Vázquez Lira" w:date="2020-01-11T19:03:00Z">
            <w:rPr>
              <w:del w:id="2038" w:author="Ramsés Vázquez Lira" w:date="2020-01-11T19:09:00Z"/>
            </w:rPr>
          </w:rPrChange>
        </w:rPr>
        <w:pPrChange w:id="2039" w:author="Ramsés Vázquez Lira" w:date="2020-01-11T19:09:00Z">
          <w:pPr>
            <w:spacing w:after="0" w:line="360" w:lineRule="auto"/>
            <w:ind w:left="142"/>
            <w:jc w:val="both"/>
          </w:pPr>
        </w:pPrChange>
      </w:pPr>
      <w:commentRangeStart w:id="2040"/>
      <w:commentRangeStart w:id="2041"/>
      <w:del w:id="2042" w:author="Ramsés Vázquez Lira" w:date="2020-01-11T19:09:00Z">
        <w:r w:rsidRPr="00B9303B" w:rsidDel="006E3A7A">
          <w:rPr>
            <w:rFonts w:ascii="Montserrat" w:hAnsi="Montserrat"/>
            <w:bCs/>
            <w:i/>
            <w:sz w:val="20"/>
            <w:szCs w:val="20"/>
            <w:rPrChange w:id="2043" w:author="Ramsés Vázquez Lira" w:date="2020-01-11T19:04:00Z">
              <w:rPr/>
            </w:rPrChange>
          </w:rPr>
          <w:delText>Test assembler</w:delText>
        </w:r>
      </w:del>
      <w:del w:id="2044" w:author="Ramsés Vázquez Lira" w:date="2020-01-11T18:59:00Z">
        <w:r w:rsidR="00EA3859" w:rsidRPr="00783984" w:rsidDel="00C843A3">
          <w:rPr>
            <w:rFonts w:ascii="Montserrat" w:hAnsi="Montserrat"/>
            <w:bCs/>
            <w:sz w:val="20"/>
            <w:szCs w:val="20"/>
            <w:rPrChange w:id="2045" w:author="Ramsés Vázquez Lira" w:date="2020-01-11T19:03:00Z">
              <w:rPr/>
            </w:rPrChange>
          </w:rPr>
          <w:delText>,</w:delText>
        </w:r>
      </w:del>
      <w:del w:id="2046" w:author="Ramsés Vázquez Lira" w:date="2020-01-11T19:09:00Z">
        <w:r w:rsidRPr="00783984" w:rsidDel="006E3A7A">
          <w:rPr>
            <w:rFonts w:ascii="Montserrat" w:hAnsi="Montserrat"/>
            <w:bCs/>
            <w:sz w:val="20"/>
            <w:szCs w:val="20"/>
            <w:rPrChange w:id="2047" w:author="Ramsés Vázquez Lira" w:date="2020-01-11T19:03:00Z">
              <w:rPr/>
            </w:rPrChange>
          </w:rPr>
          <w:delText xml:space="preserve"> </w:delText>
        </w:r>
      </w:del>
      <w:del w:id="2048" w:author="Ramsés Vázquez Lira" w:date="2020-01-11T18:59:00Z">
        <w:r w:rsidRPr="00783984" w:rsidDel="00C843A3">
          <w:rPr>
            <w:rFonts w:ascii="Montserrat" w:hAnsi="Montserrat"/>
            <w:bCs/>
            <w:sz w:val="20"/>
            <w:szCs w:val="20"/>
            <w:rPrChange w:id="2049" w:author="Ramsés Vázquez Lira" w:date="2020-01-11T19:03:00Z">
              <w:rPr/>
            </w:rPrChange>
          </w:rPr>
          <w:delText>P</w:delText>
        </w:r>
      </w:del>
      <w:del w:id="2050" w:author="Ramsés Vázquez Lira" w:date="2020-01-11T19:09:00Z">
        <w:r w:rsidRPr="00783984" w:rsidDel="006E3A7A">
          <w:rPr>
            <w:rFonts w:ascii="Montserrat" w:hAnsi="Montserrat"/>
            <w:bCs/>
            <w:sz w:val="20"/>
            <w:szCs w:val="20"/>
            <w:rPrChange w:id="2051" w:author="Ramsés Vázquez Lira" w:date="2020-01-11T19:03:00Z">
              <w:rPr/>
            </w:rPrChange>
          </w:rPr>
          <w:delText>ara formar una prueba con reactivos</w:delText>
        </w:r>
        <w:r w:rsidR="00EA3859" w:rsidRPr="00783984" w:rsidDel="006E3A7A">
          <w:rPr>
            <w:rFonts w:ascii="Montserrat" w:hAnsi="Montserrat"/>
            <w:bCs/>
            <w:sz w:val="20"/>
            <w:szCs w:val="20"/>
            <w:rPrChange w:id="2052" w:author="Ramsés Vázquez Lira" w:date="2020-01-11T19:03:00Z">
              <w:rPr/>
            </w:rPrChange>
          </w:rPr>
          <w:delText>.</w:delText>
        </w:r>
      </w:del>
    </w:p>
    <w:p w14:paraId="1CBAD280" w14:textId="230E912C" w:rsidR="003937B2" w:rsidRPr="00B9303B" w:rsidDel="004906F4" w:rsidRDefault="003937B2">
      <w:pPr>
        <w:tabs>
          <w:tab w:val="left" w:pos="142"/>
        </w:tabs>
        <w:spacing w:after="0" w:line="360" w:lineRule="auto"/>
        <w:jc w:val="both"/>
        <w:rPr>
          <w:del w:id="2053" w:author="Ramsés Vázquez Lira" w:date="2020-01-11T19:00:00Z"/>
          <w:rFonts w:ascii="Montserrat" w:hAnsi="Montserrat"/>
          <w:bCs/>
          <w:i/>
          <w:sz w:val="20"/>
          <w:szCs w:val="20"/>
          <w:rPrChange w:id="2054" w:author="Ramsés Vázquez Lira" w:date="2020-01-11T19:04:00Z">
            <w:rPr>
              <w:del w:id="2055" w:author="Ramsés Vázquez Lira" w:date="2020-01-11T19:00:00Z"/>
              <w:rFonts w:ascii="Montserrat" w:hAnsi="Montserrat"/>
              <w:bCs/>
              <w:sz w:val="20"/>
              <w:szCs w:val="20"/>
            </w:rPr>
          </w:rPrChange>
        </w:rPr>
        <w:pPrChange w:id="2056" w:author="Ramsés Vázquez Lira" w:date="2020-01-11T19:09:00Z">
          <w:pPr>
            <w:spacing w:after="0" w:line="360" w:lineRule="auto"/>
            <w:ind w:left="142"/>
            <w:jc w:val="both"/>
          </w:pPr>
        </w:pPrChange>
      </w:pPr>
      <w:del w:id="2057" w:author="Ramsés Vázquez Lira" w:date="2020-01-11T19:00:00Z">
        <w:r w:rsidRPr="00B9303B" w:rsidDel="004906F4">
          <w:rPr>
            <w:rFonts w:ascii="Montserrat" w:hAnsi="Montserrat"/>
            <w:bCs/>
            <w:i/>
            <w:sz w:val="20"/>
            <w:szCs w:val="20"/>
            <w:rPrChange w:id="2058" w:author="Ramsés Vázquez Lira" w:date="2020-01-11T19:04:00Z">
              <w:rPr>
                <w:rFonts w:ascii="Montserrat" w:hAnsi="Montserrat"/>
                <w:bCs/>
                <w:sz w:val="20"/>
                <w:szCs w:val="20"/>
              </w:rPr>
            </w:rPrChange>
          </w:rPr>
          <w:delText>Test scheduler</w:delText>
        </w:r>
      </w:del>
      <w:del w:id="2059" w:author="Ramsés Vázquez Lira" w:date="2020-01-11T18:59:00Z">
        <w:r w:rsidR="00EA3859" w:rsidRPr="00B9303B" w:rsidDel="00C843A3">
          <w:rPr>
            <w:rFonts w:ascii="Montserrat" w:hAnsi="Montserrat"/>
            <w:bCs/>
            <w:i/>
            <w:sz w:val="20"/>
            <w:szCs w:val="20"/>
            <w:rPrChange w:id="2060" w:author="Ramsés Vázquez Lira" w:date="2020-01-11T19:04:00Z">
              <w:rPr>
                <w:rFonts w:ascii="Montserrat" w:hAnsi="Montserrat"/>
                <w:bCs/>
                <w:sz w:val="20"/>
                <w:szCs w:val="20"/>
              </w:rPr>
            </w:rPrChange>
          </w:rPr>
          <w:delText>,</w:delText>
        </w:r>
        <w:r w:rsidRPr="00B9303B" w:rsidDel="00C843A3">
          <w:rPr>
            <w:rFonts w:ascii="Montserrat" w:hAnsi="Montserrat"/>
            <w:bCs/>
            <w:i/>
            <w:sz w:val="20"/>
            <w:szCs w:val="20"/>
            <w:rPrChange w:id="2061" w:author="Ramsés Vázquez Lira" w:date="2020-01-11T19:04:00Z">
              <w:rPr>
                <w:rFonts w:ascii="Montserrat" w:hAnsi="Montserrat"/>
                <w:bCs/>
                <w:sz w:val="20"/>
                <w:szCs w:val="20"/>
              </w:rPr>
            </w:rPrChange>
          </w:rPr>
          <w:delText xml:space="preserve"> p</w:delText>
        </w:r>
      </w:del>
      <w:del w:id="2062" w:author="Ramsés Vázquez Lira" w:date="2020-01-11T19:00:00Z">
        <w:r w:rsidRPr="00B9303B" w:rsidDel="004906F4">
          <w:rPr>
            <w:rFonts w:ascii="Montserrat" w:hAnsi="Montserrat"/>
            <w:bCs/>
            <w:i/>
            <w:sz w:val="20"/>
            <w:szCs w:val="20"/>
            <w:rPrChange w:id="2063" w:author="Ramsés Vázquez Lira" w:date="2020-01-11T19:04:00Z">
              <w:rPr>
                <w:rFonts w:ascii="Montserrat" w:hAnsi="Montserrat"/>
                <w:bCs/>
                <w:sz w:val="20"/>
                <w:szCs w:val="20"/>
              </w:rPr>
            </w:rPrChange>
          </w:rPr>
          <w:delText>ara programar y aplicar pruebas</w:delText>
        </w:r>
        <w:r w:rsidR="00EA3859" w:rsidRPr="00B9303B" w:rsidDel="004906F4">
          <w:rPr>
            <w:rFonts w:ascii="Montserrat" w:hAnsi="Montserrat"/>
            <w:bCs/>
            <w:i/>
            <w:sz w:val="20"/>
            <w:szCs w:val="20"/>
            <w:rPrChange w:id="2064" w:author="Ramsés Vázquez Lira" w:date="2020-01-11T19:04:00Z">
              <w:rPr>
                <w:rFonts w:ascii="Montserrat" w:hAnsi="Montserrat"/>
                <w:bCs/>
                <w:sz w:val="20"/>
                <w:szCs w:val="20"/>
              </w:rPr>
            </w:rPrChange>
          </w:rPr>
          <w:delText>.</w:delText>
        </w:r>
      </w:del>
    </w:p>
    <w:p w14:paraId="5C055A8F" w14:textId="0676842B" w:rsidR="003937B2" w:rsidRPr="00783984" w:rsidDel="006E3A7A" w:rsidRDefault="003937B2">
      <w:pPr>
        <w:pStyle w:val="Prrafodelista"/>
        <w:numPr>
          <w:ilvl w:val="0"/>
          <w:numId w:val="47"/>
        </w:numPr>
        <w:tabs>
          <w:tab w:val="left" w:pos="142"/>
        </w:tabs>
        <w:spacing w:after="0" w:line="360" w:lineRule="auto"/>
        <w:ind w:left="0"/>
        <w:jc w:val="both"/>
        <w:rPr>
          <w:ins w:id="2065" w:author="Alan Panda" w:date="2020-01-11T11:40:00Z"/>
          <w:del w:id="2066" w:author="Ramsés Vázquez Lira" w:date="2020-01-11T19:09:00Z"/>
          <w:rFonts w:ascii="Montserrat" w:hAnsi="Montserrat"/>
          <w:bCs/>
          <w:sz w:val="20"/>
          <w:szCs w:val="20"/>
          <w:rPrChange w:id="2067" w:author="Ramsés Vázquez Lira" w:date="2020-01-11T19:03:00Z">
            <w:rPr>
              <w:ins w:id="2068" w:author="Alan Panda" w:date="2020-01-11T11:40:00Z"/>
              <w:del w:id="2069" w:author="Ramsés Vázquez Lira" w:date="2020-01-11T19:09:00Z"/>
            </w:rPr>
          </w:rPrChange>
        </w:rPr>
        <w:pPrChange w:id="2070" w:author="Ramsés Vázquez Lira" w:date="2020-01-11T19:09:00Z">
          <w:pPr>
            <w:spacing w:after="0" w:line="360" w:lineRule="auto"/>
            <w:ind w:left="142"/>
            <w:jc w:val="both"/>
          </w:pPr>
        </w:pPrChange>
      </w:pPr>
      <w:del w:id="2071" w:author="Ramsés Vázquez Lira" w:date="2020-01-11T19:09:00Z">
        <w:r w:rsidRPr="00B9303B" w:rsidDel="006E3A7A">
          <w:rPr>
            <w:rFonts w:ascii="Montserrat" w:hAnsi="Montserrat"/>
            <w:bCs/>
            <w:i/>
            <w:sz w:val="20"/>
            <w:szCs w:val="20"/>
            <w:rPrChange w:id="2072" w:author="Ramsés Vázquez Lira" w:date="2020-01-11T19:04:00Z">
              <w:rPr/>
            </w:rPrChange>
          </w:rPr>
          <w:delText>Report manager</w:delText>
        </w:r>
        <w:r w:rsidR="00EA3859" w:rsidRPr="00783984" w:rsidDel="006E3A7A">
          <w:rPr>
            <w:rFonts w:ascii="Montserrat" w:hAnsi="Montserrat"/>
            <w:bCs/>
            <w:sz w:val="20"/>
            <w:szCs w:val="20"/>
            <w:rPrChange w:id="2073" w:author="Ramsés Vázquez Lira" w:date="2020-01-11T19:03:00Z">
              <w:rPr/>
            </w:rPrChange>
          </w:rPr>
          <w:delText>,</w:delText>
        </w:r>
        <w:r w:rsidRPr="00783984" w:rsidDel="006E3A7A">
          <w:rPr>
            <w:rFonts w:ascii="Montserrat" w:hAnsi="Montserrat"/>
            <w:bCs/>
            <w:sz w:val="20"/>
            <w:szCs w:val="20"/>
            <w:rPrChange w:id="2074" w:author="Ramsés Vázquez Lira" w:date="2020-01-11T19:03:00Z">
              <w:rPr/>
            </w:rPrChange>
          </w:rPr>
          <w:delText xml:space="preserve"> </w:delText>
        </w:r>
      </w:del>
      <w:del w:id="2075" w:author="Ramsés Vázquez Lira" w:date="2020-01-11T18:59:00Z">
        <w:r w:rsidRPr="00783984" w:rsidDel="00C843A3">
          <w:rPr>
            <w:rFonts w:ascii="Montserrat" w:hAnsi="Montserrat"/>
            <w:bCs/>
            <w:sz w:val="20"/>
            <w:szCs w:val="20"/>
            <w:rPrChange w:id="2076" w:author="Ramsés Vázquez Lira" w:date="2020-01-11T19:03:00Z">
              <w:rPr/>
            </w:rPrChange>
          </w:rPr>
          <w:delText>p</w:delText>
        </w:r>
      </w:del>
      <w:del w:id="2077" w:author="Ramsés Vázquez Lira" w:date="2020-01-11T19:09:00Z">
        <w:r w:rsidRPr="00783984" w:rsidDel="006E3A7A">
          <w:rPr>
            <w:rFonts w:ascii="Montserrat" w:hAnsi="Montserrat"/>
            <w:bCs/>
            <w:sz w:val="20"/>
            <w:szCs w:val="20"/>
            <w:rPrChange w:id="2078" w:author="Ramsés Vázquez Lira" w:date="2020-01-11T19:03:00Z">
              <w:rPr/>
            </w:rPrChange>
          </w:rPr>
          <w:delText>ara analizar resultados y generar reporte</w:delText>
        </w:r>
        <w:r w:rsidR="00EA3859" w:rsidRPr="00783984" w:rsidDel="006E3A7A">
          <w:rPr>
            <w:rFonts w:ascii="Montserrat" w:hAnsi="Montserrat"/>
            <w:bCs/>
            <w:sz w:val="20"/>
            <w:szCs w:val="20"/>
            <w:rPrChange w:id="2079" w:author="Ramsés Vázquez Lira" w:date="2020-01-11T19:03:00Z">
              <w:rPr/>
            </w:rPrChange>
          </w:rPr>
          <w:delText>s.</w:delText>
        </w:r>
        <w:r w:rsidRPr="00783984" w:rsidDel="006E3A7A">
          <w:rPr>
            <w:rFonts w:ascii="Montserrat" w:hAnsi="Montserrat"/>
            <w:bCs/>
            <w:sz w:val="20"/>
            <w:szCs w:val="20"/>
            <w:rPrChange w:id="2080" w:author="Ramsés Vázquez Lira" w:date="2020-01-11T19:03:00Z">
              <w:rPr/>
            </w:rPrChange>
          </w:rPr>
          <w:delText xml:space="preserve"> </w:delText>
        </w:r>
        <w:commentRangeEnd w:id="2040"/>
        <w:r w:rsidR="001A4384" w:rsidDel="006E3A7A">
          <w:rPr>
            <w:rStyle w:val="Refdecomentario"/>
          </w:rPr>
          <w:commentReference w:id="2040"/>
        </w:r>
        <w:commentRangeEnd w:id="2041"/>
        <w:r w:rsidR="003128DE" w:rsidDel="006E3A7A">
          <w:rPr>
            <w:rStyle w:val="Refdecomentario"/>
          </w:rPr>
          <w:commentReference w:id="2041"/>
        </w:r>
      </w:del>
    </w:p>
    <w:p w14:paraId="21BE852F" w14:textId="0BB91C19" w:rsidR="001A4384" w:rsidRPr="001A4384" w:rsidDel="006E3A7A" w:rsidRDefault="001A4384">
      <w:pPr>
        <w:tabs>
          <w:tab w:val="left" w:pos="142"/>
        </w:tabs>
        <w:spacing w:after="0" w:line="360" w:lineRule="auto"/>
        <w:jc w:val="both"/>
        <w:rPr>
          <w:del w:id="2081" w:author="Ramsés Vázquez Lira" w:date="2020-01-11T19:09:00Z"/>
          <w:rFonts w:ascii="Montserrat" w:hAnsi="Montserrat"/>
          <w:bCs/>
          <w:sz w:val="20"/>
          <w:szCs w:val="20"/>
        </w:rPr>
        <w:pPrChange w:id="2082" w:author="Ramsés Vázquez Lira" w:date="2020-01-11T19:09:00Z">
          <w:pPr>
            <w:spacing w:after="0" w:line="360" w:lineRule="auto"/>
            <w:ind w:left="142"/>
            <w:jc w:val="both"/>
          </w:pPr>
        </w:pPrChange>
      </w:pPr>
    </w:p>
    <w:p w14:paraId="770C949D" w14:textId="644AC39F" w:rsidR="0072213F" w:rsidRPr="00562D12" w:rsidDel="003937B2" w:rsidRDefault="003937B2">
      <w:pPr>
        <w:tabs>
          <w:tab w:val="left" w:pos="142"/>
        </w:tabs>
        <w:spacing w:after="0" w:line="360" w:lineRule="auto"/>
        <w:jc w:val="both"/>
        <w:rPr>
          <w:ins w:id="2083" w:author="Ramsés Vázquez-Lira" w:date="2020-01-03T00:03:00Z"/>
          <w:del w:id="2084" w:author="Ramsés Vázquez Lira" w:date="2020-01-03T17:37:00Z"/>
          <w:rFonts w:ascii="Montserrat" w:hAnsi="Montserrat"/>
          <w:bCs/>
          <w:i/>
          <w:sz w:val="20"/>
          <w:szCs w:val="20"/>
          <w:rPrChange w:id="2085" w:author="Ramsés Vázquez-Lira" w:date="2020-01-03T00:04:00Z">
            <w:rPr>
              <w:ins w:id="2086" w:author="Ramsés Vázquez-Lira" w:date="2020-01-03T00:03:00Z"/>
              <w:del w:id="2087" w:author="Ramsés Vázquez Lira" w:date="2020-01-03T17:37:00Z"/>
              <w:rFonts w:ascii="Montserrat" w:hAnsi="Montserrat"/>
              <w:b/>
              <w:bCs/>
              <w:sz w:val="20"/>
              <w:szCs w:val="20"/>
            </w:rPr>
          </w:rPrChange>
        </w:rPr>
        <w:pPrChange w:id="2088" w:author="Ramsés Vázquez Lira" w:date="2020-01-11T19:09:00Z">
          <w:pPr>
            <w:spacing w:after="0" w:line="360" w:lineRule="auto"/>
            <w:ind w:left="142"/>
            <w:jc w:val="both"/>
          </w:pPr>
        </w:pPrChange>
      </w:pPr>
      <w:del w:id="2089" w:author="Ramsés Vázquez Lira" w:date="2020-01-11T19:09:00Z">
        <w:r w:rsidRPr="001A4384" w:rsidDel="006E3A7A">
          <w:rPr>
            <w:rFonts w:ascii="Montserrat" w:hAnsi="Montserrat"/>
            <w:bCs/>
            <w:sz w:val="20"/>
            <w:szCs w:val="20"/>
          </w:rPr>
          <w:delText xml:space="preserve">En la función </w:delText>
        </w:r>
        <w:r w:rsidRPr="00B9303B" w:rsidDel="006E3A7A">
          <w:rPr>
            <w:rFonts w:ascii="Montserrat" w:hAnsi="Montserrat"/>
            <w:bCs/>
            <w:i/>
            <w:sz w:val="20"/>
            <w:szCs w:val="20"/>
            <w:rPrChange w:id="2090" w:author="Ramsés Vázquez Lira" w:date="2020-01-11T19:04:00Z">
              <w:rPr>
                <w:rFonts w:ascii="Montserrat" w:hAnsi="Montserrat"/>
                <w:bCs/>
                <w:sz w:val="20"/>
                <w:szCs w:val="20"/>
              </w:rPr>
            </w:rPrChange>
          </w:rPr>
          <w:delText>Item Explorer</w:delText>
        </w:r>
        <w:r w:rsidRPr="001A4384" w:rsidDel="006E3A7A">
          <w:rPr>
            <w:rFonts w:ascii="Montserrat" w:hAnsi="Montserrat"/>
            <w:bCs/>
            <w:sz w:val="20"/>
            <w:szCs w:val="20"/>
          </w:rPr>
          <w:delText xml:space="preserve"> se </w:delText>
        </w:r>
        <w:r w:rsidR="00EA3859" w:rsidRPr="001A4384" w:rsidDel="006E3A7A">
          <w:rPr>
            <w:rFonts w:ascii="Montserrat" w:hAnsi="Montserrat"/>
            <w:bCs/>
            <w:sz w:val="20"/>
            <w:szCs w:val="20"/>
          </w:rPr>
          <w:delText xml:space="preserve">deben desplegar </w:delText>
        </w:r>
        <w:r w:rsidRPr="001A4384" w:rsidDel="006E3A7A">
          <w:rPr>
            <w:rFonts w:ascii="Montserrat" w:hAnsi="Montserrat"/>
            <w:bCs/>
            <w:sz w:val="20"/>
            <w:szCs w:val="20"/>
          </w:rPr>
          <w:delText>varios espacios para registrar la información relacionada con los reactivos como el nombre, la versión, el estatus (nuevo, en revisión, activo o en retiro), localización, autor, referencias, fecha de creación, actualización. En otra área (</w:delText>
        </w:r>
        <w:r w:rsidRPr="00B9303B" w:rsidDel="006E3A7A">
          <w:rPr>
            <w:rFonts w:ascii="Montserrat" w:hAnsi="Montserrat"/>
            <w:bCs/>
            <w:i/>
            <w:sz w:val="20"/>
            <w:szCs w:val="20"/>
            <w:rPrChange w:id="2091" w:author="Ramsés Vázquez Lira" w:date="2020-01-11T19:04:00Z">
              <w:rPr>
                <w:rFonts w:ascii="Montserrat" w:hAnsi="Montserrat"/>
                <w:bCs/>
                <w:sz w:val="20"/>
                <w:szCs w:val="20"/>
              </w:rPr>
            </w:rPrChange>
          </w:rPr>
          <w:delText>content tab</w:delText>
        </w:r>
        <w:r w:rsidRPr="001A4384" w:rsidDel="006E3A7A">
          <w:rPr>
            <w:rFonts w:ascii="Montserrat" w:hAnsi="Montserrat"/>
            <w:bCs/>
            <w:sz w:val="20"/>
            <w:szCs w:val="20"/>
          </w:rPr>
          <w:delText>) se</w:delText>
        </w:r>
        <w:r w:rsidR="00EA3859" w:rsidRPr="001A4384" w:rsidDel="006E3A7A">
          <w:rPr>
            <w:rFonts w:ascii="Montserrat" w:hAnsi="Montserrat"/>
            <w:bCs/>
            <w:sz w:val="20"/>
            <w:szCs w:val="20"/>
          </w:rPr>
          <w:delText xml:space="preserve"> debe</w:delText>
        </w:r>
        <w:r w:rsidRPr="001A4384" w:rsidDel="006E3A7A">
          <w:rPr>
            <w:rFonts w:ascii="Montserrat" w:hAnsi="Montserrat"/>
            <w:bCs/>
            <w:sz w:val="20"/>
            <w:szCs w:val="20"/>
          </w:rPr>
          <w:delText xml:space="preserve"> ingresa</w:delText>
        </w:r>
        <w:r w:rsidR="00EA3859" w:rsidRPr="001A4384" w:rsidDel="006E3A7A">
          <w:rPr>
            <w:rFonts w:ascii="Montserrat" w:hAnsi="Montserrat"/>
            <w:bCs/>
            <w:sz w:val="20"/>
            <w:szCs w:val="20"/>
          </w:rPr>
          <w:delText>r</w:delText>
        </w:r>
        <w:r w:rsidRPr="001A4384" w:rsidDel="006E3A7A">
          <w:rPr>
            <w:rFonts w:ascii="Montserrat" w:hAnsi="Montserrat"/>
            <w:bCs/>
            <w:sz w:val="20"/>
            <w:szCs w:val="20"/>
          </w:rPr>
          <w:delText xml:space="preserve"> el texto o base del reactivo y los distractores. También </w:delText>
        </w:r>
        <w:r w:rsidR="00EA3859" w:rsidRPr="001A4384" w:rsidDel="006E3A7A">
          <w:rPr>
            <w:rFonts w:ascii="Montserrat" w:hAnsi="Montserrat"/>
            <w:bCs/>
            <w:sz w:val="20"/>
            <w:szCs w:val="20"/>
          </w:rPr>
          <w:delText>deberá contener</w:delText>
        </w:r>
        <w:r w:rsidRPr="001A4384" w:rsidDel="006E3A7A">
          <w:rPr>
            <w:rFonts w:ascii="Montserrat" w:hAnsi="Montserrat"/>
            <w:bCs/>
            <w:sz w:val="20"/>
            <w:szCs w:val="20"/>
          </w:rPr>
          <w:delText xml:space="preserve"> un menú para especificar el tipo de respuesta que se espera: opción múltiple que es lo típico, pero también admite otro tipo de respuestas como respuestas múltiples, Likert, respuesta corta, ensayo, entre otras. </w:delText>
        </w:r>
        <w:r w:rsidR="00EA3859" w:rsidRPr="001A4384" w:rsidDel="006E3A7A">
          <w:rPr>
            <w:rFonts w:ascii="Montserrat" w:hAnsi="Montserrat"/>
            <w:bCs/>
            <w:sz w:val="20"/>
            <w:szCs w:val="20"/>
          </w:rPr>
          <w:delText>Finalmente deberá</w:delText>
        </w:r>
        <w:r w:rsidRPr="001A4384" w:rsidDel="006E3A7A">
          <w:rPr>
            <w:rFonts w:ascii="Montserrat" w:hAnsi="Montserrat"/>
            <w:bCs/>
            <w:sz w:val="20"/>
            <w:szCs w:val="20"/>
          </w:rPr>
          <w:delText xml:space="preserve"> comprende</w:delText>
        </w:r>
        <w:r w:rsidR="00EA3859" w:rsidRPr="001A4384" w:rsidDel="006E3A7A">
          <w:rPr>
            <w:rFonts w:ascii="Montserrat" w:hAnsi="Montserrat"/>
            <w:bCs/>
            <w:sz w:val="20"/>
            <w:szCs w:val="20"/>
          </w:rPr>
          <w:delText>r</w:delText>
        </w:r>
        <w:r w:rsidRPr="001A4384" w:rsidDel="006E3A7A">
          <w:rPr>
            <w:rFonts w:ascii="Montserrat" w:hAnsi="Montserrat"/>
            <w:bCs/>
            <w:sz w:val="20"/>
            <w:szCs w:val="20"/>
          </w:rPr>
          <w:delText xml:space="preserve"> otras </w:delText>
        </w:r>
        <w:r w:rsidR="00EA3859" w:rsidRPr="001A4384" w:rsidDel="006E3A7A">
          <w:rPr>
            <w:rFonts w:ascii="Montserrat" w:hAnsi="Montserrat"/>
            <w:bCs/>
            <w:sz w:val="20"/>
            <w:szCs w:val="20"/>
          </w:rPr>
          <w:delText>herramientas</w:delText>
        </w:r>
        <w:r w:rsidRPr="001A4384" w:rsidDel="006E3A7A">
          <w:rPr>
            <w:rFonts w:ascii="Montserrat" w:hAnsi="Montserrat"/>
            <w:bCs/>
            <w:sz w:val="20"/>
            <w:szCs w:val="20"/>
          </w:rPr>
          <w:delText xml:space="preserve"> como un procesador de textos, editor de ecuaciones, editor de imágenes y gráficas para insertarlos en el texto del reactivo. Además, </w:delText>
        </w:r>
        <w:r w:rsidR="00EA3859" w:rsidRPr="001A4384" w:rsidDel="006E3A7A">
          <w:rPr>
            <w:rFonts w:ascii="Montserrat" w:hAnsi="Montserrat"/>
            <w:bCs/>
            <w:sz w:val="20"/>
            <w:szCs w:val="20"/>
          </w:rPr>
          <w:delText>se requiere que contenga</w:delText>
        </w:r>
        <w:r w:rsidRPr="001A4384" w:rsidDel="006E3A7A">
          <w:rPr>
            <w:rFonts w:ascii="Montserrat" w:hAnsi="Montserrat"/>
            <w:bCs/>
            <w:sz w:val="20"/>
            <w:szCs w:val="20"/>
          </w:rPr>
          <w:delText xml:space="preserve"> un área especial para registrar las estadísticas del reactivo incluyendo el modelo clásico</w:delText>
        </w:r>
        <w:r w:rsidR="00EA3859" w:rsidRPr="001A4384" w:rsidDel="006E3A7A">
          <w:rPr>
            <w:rFonts w:ascii="Montserrat" w:hAnsi="Montserrat"/>
            <w:bCs/>
            <w:sz w:val="20"/>
            <w:szCs w:val="20"/>
          </w:rPr>
          <w:delText>, TR</w:delText>
        </w:r>
      </w:del>
      <w:ins w:id="2092" w:author="Alan Panda" w:date="2020-01-11T11:42:00Z">
        <w:del w:id="2093" w:author="Ramsés Vázquez Lira" w:date="2020-01-11T19:09:00Z">
          <w:r w:rsidR="00222D39" w:rsidDel="006E3A7A">
            <w:rPr>
              <w:rFonts w:ascii="Montserrat" w:hAnsi="Montserrat"/>
              <w:bCs/>
              <w:sz w:val="20"/>
              <w:szCs w:val="20"/>
            </w:rPr>
            <w:delText>I</w:delText>
          </w:r>
        </w:del>
      </w:ins>
      <w:del w:id="2094" w:author="Ramsés Vázquez Lira" w:date="2020-01-11T19:09:00Z">
        <w:r w:rsidR="00EA3859" w:rsidRPr="001A4384" w:rsidDel="006E3A7A">
          <w:rPr>
            <w:rFonts w:ascii="Montserrat" w:hAnsi="Montserrat"/>
            <w:bCs/>
            <w:sz w:val="20"/>
            <w:szCs w:val="20"/>
          </w:rPr>
          <w:delText>R y CDM</w:delText>
        </w:r>
      </w:del>
      <w:ins w:id="2095" w:author="Alan Panda" w:date="2020-01-11T11:42:00Z">
        <w:del w:id="2096" w:author="Ramsés Vázquez Lira" w:date="2020-01-11T19:09:00Z">
          <w:r w:rsidR="00222D39" w:rsidDel="006E3A7A">
            <w:rPr>
              <w:rFonts w:ascii="Montserrat" w:hAnsi="Montserrat"/>
              <w:bCs/>
              <w:sz w:val="20"/>
              <w:szCs w:val="20"/>
            </w:rPr>
            <w:delText>DC</w:delText>
          </w:r>
        </w:del>
      </w:ins>
      <w:del w:id="2097" w:author="Ramsés Vázquez Lira" w:date="2020-01-11T19:09:00Z">
        <w:r w:rsidRPr="001A4384" w:rsidDel="006E3A7A">
          <w:rPr>
            <w:rFonts w:ascii="Montserrat" w:hAnsi="Montserrat"/>
            <w:bCs/>
            <w:sz w:val="20"/>
            <w:szCs w:val="20"/>
          </w:rPr>
          <w:delText xml:space="preserve"> con espacio para mostrar los gráficos correspondientes.</w:delText>
        </w:r>
      </w:del>
      <w:ins w:id="2098" w:author="Ramsés Vázquez-Lira" w:date="2020-01-03T00:20:00Z">
        <w:del w:id="2099" w:author="Ramsés Vázquez Lira" w:date="2020-01-03T17:37:00Z">
          <w:r w:rsidR="00E763E5" w:rsidDel="003937B2">
            <w:rPr>
              <w:rFonts w:ascii="Montserrat" w:hAnsi="Montserrat"/>
              <w:bCs/>
              <w:i/>
              <w:sz w:val="20"/>
              <w:szCs w:val="20"/>
            </w:rPr>
            <w:delText>PENDIENTE A DESARROLLAR RVL</w:delText>
          </w:r>
        </w:del>
      </w:ins>
    </w:p>
    <w:p w14:paraId="0DCEA0D0" w14:textId="233FA8DE" w:rsidR="00456487" w:rsidDel="006E3A7A" w:rsidRDefault="00456487">
      <w:pPr>
        <w:tabs>
          <w:tab w:val="left" w:pos="142"/>
        </w:tabs>
        <w:spacing w:after="0" w:line="360" w:lineRule="auto"/>
        <w:jc w:val="both"/>
        <w:rPr>
          <w:ins w:id="2100" w:author="Ramsés Vázquez-Lira" w:date="2020-01-03T00:03:00Z"/>
          <w:del w:id="2101" w:author="Ramsés Vázquez Lira" w:date="2020-01-11T19:09:00Z"/>
          <w:rFonts w:ascii="Montserrat" w:hAnsi="Montserrat"/>
          <w:b/>
          <w:bCs/>
          <w:sz w:val="20"/>
          <w:szCs w:val="20"/>
        </w:rPr>
        <w:pPrChange w:id="2102" w:author="Ramsés Vázquez Lira" w:date="2020-01-11T19:09:00Z">
          <w:pPr>
            <w:spacing w:after="0" w:line="360" w:lineRule="auto"/>
            <w:ind w:left="142"/>
            <w:jc w:val="both"/>
          </w:pPr>
        </w:pPrChange>
      </w:pPr>
    </w:p>
    <w:p w14:paraId="71167127" w14:textId="77777777" w:rsidR="000B666F" w:rsidRPr="009029D0" w:rsidDel="00020863" w:rsidRDefault="000B666F">
      <w:pPr>
        <w:tabs>
          <w:tab w:val="left" w:pos="142"/>
        </w:tabs>
        <w:spacing w:after="0" w:line="360" w:lineRule="auto"/>
        <w:jc w:val="both"/>
        <w:rPr>
          <w:del w:id="2103" w:author="Ramsés Vázquez Lira" w:date="2020-01-11T19:10:00Z"/>
          <w:rFonts w:ascii="Montserrat" w:hAnsi="Montserrat"/>
          <w:b/>
          <w:bCs/>
          <w:sz w:val="20"/>
          <w:szCs w:val="20"/>
          <w:rPrChange w:id="2104" w:author="Ramsés Vázquez-Lira" w:date="2020-01-03T00:03:00Z">
            <w:rPr>
              <w:del w:id="2105" w:author="Ramsés Vázquez Lira" w:date="2020-01-11T19:10:00Z"/>
              <w:rFonts w:ascii="Montserrat" w:hAnsi="Montserrat"/>
              <w:bCs/>
              <w:sz w:val="20"/>
              <w:szCs w:val="20"/>
            </w:rPr>
          </w:rPrChange>
        </w:rPr>
        <w:pPrChange w:id="2106" w:author="Ramsés Vázquez Lira" w:date="2020-01-11T19:09:00Z">
          <w:pPr>
            <w:spacing w:after="0" w:line="240" w:lineRule="auto"/>
            <w:ind w:left="142"/>
            <w:jc w:val="both"/>
          </w:pPr>
        </w:pPrChange>
      </w:pPr>
    </w:p>
    <w:p w14:paraId="610861CF" w14:textId="77777777" w:rsidR="00510E84" w:rsidRPr="006233CD" w:rsidDel="00CC77FB" w:rsidRDefault="00510E84">
      <w:pPr>
        <w:tabs>
          <w:tab w:val="left" w:pos="142"/>
        </w:tabs>
        <w:spacing w:after="0" w:line="240" w:lineRule="auto"/>
        <w:jc w:val="both"/>
        <w:rPr>
          <w:del w:id="2107" w:author="Ramsés Vázquez Lira" w:date="2020-01-03T17:48:00Z"/>
          <w:rFonts w:ascii="Montserrat" w:hAnsi="Montserrat"/>
          <w:bCs/>
          <w:sz w:val="20"/>
          <w:szCs w:val="20"/>
        </w:rPr>
        <w:pPrChange w:id="2108" w:author="Ramsés Vázquez Lira" w:date="2020-01-11T19:09:00Z">
          <w:pPr>
            <w:spacing w:after="0" w:line="240" w:lineRule="auto"/>
            <w:ind w:left="142"/>
            <w:jc w:val="both"/>
          </w:pPr>
        </w:pPrChange>
      </w:pPr>
    </w:p>
    <w:p w14:paraId="37B4DF87" w14:textId="77777777" w:rsidR="00510E84" w:rsidDel="00CC77FB" w:rsidRDefault="00510E84">
      <w:pPr>
        <w:tabs>
          <w:tab w:val="left" w:pos="142"/>
        </w:tabs>
        <w:spacing w:after="0" w:line="240" w:lineRule="auto"/>
        <w:jc w:val="both"/>
        <w:rPr>
          <w:del w:id="2109" w:author="Ramsés Vázquez Lira" w:date="2020-01-03T17:48:00Z"/>
          <w:rFonts w:ascii="Montserrat" w:hAnsi="Montserrat"/>
          <w:color w:val="000000" w:themeColor="text1"/>
          <w:sz w:val="20"/>
          <w:szCs w:val="20"/>
        </w:rPr>
        <w:pPrChange w:id="2110" w:author="Ramsés Vázquez Lira" w:date="2020-01-11T19:09:00Z">
          <w:pPr>
            <w:spacing w:after="0" w:line="240" w:lineRule="auto"/>
            <w:jc w:val="both"/>
          </w:pPr>
        </w:pPrChange>
      </w:pPr>
    </w:p>
    <w:p w14:paraId="04587BB8" w14:textId="77777777" w:rsidR="00510E84" w:rsidDel="00CC77FB" w:rsidRDefault="00510E84">
      <w:pPr>
        <w:tabs>
          <w:tab w:val="left" w:pos="142"/>
        </w:tabs>
        <w:spacing w:after="0" w:line="240" w:lineRule="auto"/>
        <w:jc w:val="both"/>
        <w:rPr>
          <w:del w:id="2111" w:author="Ramsés Vázquez Lira" w:date="2020-01-03T17:48:00Z"/>
          <w:rFonts w:ascii="Montserrat" w:hAnsi="Montserrat"/>
          <w:color w:val="000000" w:themeColor="text1"/>
          <w:sz w:val="20"/>
          <w:szCs w:val="20"/>
        </w:rPr>
        <w:pPrChange w:id="2112" w:author="Ramsés Vázquez Lira" w:date="2020-01-11T19:09:00Z">
          <w:pPr>
            <w:spacing w:after="0" w:line="240" w:lineRule="auto"/>
            <w:jc w:val="both"/>
          </w:pPr>
        </w:pPrChange>
      </w:pPr>
    </w:p>
    <w:p w14:paraId="74BF3873" w14:textId="77777777" w:rsidR="00510E84" w:rsidDel="00CC77FB" w:rsidRDefault="00510E84">
      <w:pPr>
        <w:tabs>
          <w:tab w:val="left" w:pos="142"/>
        </w:tabs>
        <w:spacing w:after="0" w:line="240" w:lineRule="auto"/>
        <w:jc w:val="both"/>
        <w:rPr>
          <w:del w:id="2113" w:author="Ramsés Vázquez Lira" w:date="2020-01-03T17:48:00Z"/>
          <w:rFonts w:ascii="Montserrat" w:hAnsi="Montserrat"/>
          <w:color w:val="000000" w:themeColor="text1"/>
          <w:sz w:val="20"/>
          <w:szCs w:val="20"/>
        </w:rPr>
        <w:pPrChange w:id="2114" w:author="Ramsés Vázquez Lira" w:date="2020-01-11T19:09:00Z">
          <w:pPr>
            <w:spacing w:after="0" w:line="240" w:lineRule="auto"/>
            <w:jc w:val="both"/>
          </w:pPr>
        </w:pPrChange>
      </w:pPr>
    </w:p>
    <w:p w14:paraId="0E73CC7E" w14:textId="77777777" w:rsidR="00510E84" w:rsidDel="00CC77FB" w:rsidRDefault="00510E84">
      <w:pPr>
        <w:tabs>
          <w:tab w:val="left" w:pos="142"/>
        </w:tabs>
        <w:spacing w:after="0" w:line="240" w:lineRule="auto"/>
        <w:jc w:val="both"/>
        <w:rPr>
          <w:del w:id="2115" w:author="Ramsés Vázquez Lira" w:date="2020-01-03T17:48:00Z"/>
          <w:rFonts w:ascii="Montserrat" w:hAnsi="Montserrat"/>
          <w:color w:val="000000" w:themeColor="text1"/>
          <w:sz w:val="20"/>
          <w:szCs w:val="20"/>
        </w:rPr>
        <w:pPrChange w:id="2116" w:author="Ramsés Vázquez Lira" w:date="2020-01-11T19:09:00Z">
          <w:pPr>
            <w:spacing w:after="0" w:line="240" w:lineRule="auto"/>
            <w:jc w:val="both"/>
          </w:pPr>
        </w:pPrChange>
      </w:pPr>
    </w:p>
    <w:p w14:paraId="2EFB6405" w14:textId="77777777" w:rsidR="00510E84" w:rsidDel="00CC77FB" w:rsidRDefault="00510E84">
      <w:pPr>
        <w:tabs>
          <w:tab w:val="left" w:pos="142"/>
        </w:tabs>
        <w:spacing w:after="0" w:line="240" w:lineRule="auto"/>
        <w:jc w:val="both"/>
        <w:rPr>
          <w:del w:id="2117" w:author="Ramsés Vázquez Lira" w:date="2020-01-03T17:48:00Z"/>
          <w:rFonts w:ascii="Montserrat" w:hAnsi="Montserrat"/>
          <w:color w:val="000000" w:themeColor="text1"/>
          <w:sz w:val="20"/>
          <w:szCs w:val="20"/>
        </w:rPr>
        <w:pPrChange w:id="2118" w:author="Ramsés Vázquez Lira" w:date="2020-01-11T19:09:00Z">
          <w:pPr>
            <w:spacing w:after="0" w:line="240" w:lineRule="auto"/>
            <w:jc w:val="both"/>
          </w:pPr>
        </w:pPrChange>
      </w:pPr>
    </w:p>
    <w:p w14:paraId="0A448BC1" w14:textId="77777777" w:rsidR="00510E84" w:rsidDel="00CC77FB" w:rsidRDefault="00510E84">
      <w:pPr>
        <w:tabs>
          <w:tab w:val="left" w:pos="142"/>
        </w:tabs>
        <w:spacing w:after="0" w:line="240" w:lineRule="auto"/>
        <w:jc w:val="both"/>
        <w:rPr>
          <w:del w:id="2119" w:author="Ramsés Vázquez Lira" w:date="2020-01-03T17:48:00Z"/>
          <w:rFonts w:ascii="Montserrat" w:hAnsi="Montserrat"/>
          <w:color w:val="000000" w:themeColor="text1"/>
          <w:sz w:val="20"/>
          <w:szCs w:val="20"/>
        </w:rPr>
        <w:pPrChange w:id="2120" w:author="Ramsés Vázquez Lira" w:date="2020-01-11T19:09:00Z">
          <w:pPr>
            <w:spacing w:after="0" w:line="240" w:lineRule="auto"/>
            <w:jc w:val="both"/>
          </w:pPr>
        </w:pPrChange>
      </w:pPr>
    </w:p>
    <w:p w14:paraId="043B7054" w14:textId="77777777" w:rsidR="00510E84" w:rsidDel="00CC77FB" w:rsidRDefault="00510E84">
      <w:pPr>
        <w:tabs>
          <w:tab w:val="left" w:pos="142"/>
        </w:tabs>
        <w:spacing w:after="0" w:line="240" w:lineRule="auto"/>
        <w:jc w:val="both"/>
        <w:rPr>
          <w:del w:id="2121" w:author="Ramsés Vázquez Lira" w:date="2020-01-03T17:48:00Z"/>
          <w:rFonts w:ascii="Montserrat" w:hAnsi="Montserrat"/>
          <w:color w:val="000000" w:themeColor="text1"/>
          <w:sz w:val="20"/>
          <w:szCs w:val="20"/>
        </w:rPr>
        <w:pPrChange w:id="2122" w:author="Ramsés Vázquez Lira" w:date="2020-01-11T19:09:00Z">
          <w:pPr>
            <w:spacing w:after="0" w:line="240" w:lineRule="auto"/>
            <w:jc w:val="both"/>
          </w:pPr>
        </w:pPrChange>
      </w:pPr>
    </w:p>
    <w:p w14:paraId="77293E3B" w14:textId="77777777" w:rsidR="00510E84" w:rsidDel="00CC77FB" w:rsidRDefault="00510E84">
      <w:pPr>
        <w:tabs>
          <w:tab w:val="left" w:pos="142"/>
        </w:tabs>
        <w:spacing w:after="0" w:line="240" w:lineRule="auto"/>
        <w:jc w:val="both"/>
        <w:rPr>
          <w:del w:id="2123" w:author="Ramsés Vázquez Lira" w:date="2020-01-03T17:48:00Z"/>
          <w:rFonts w:ascii="Montserrat" w:hAnsi="Montserrat"/>
          <w:color w:val="000000" w:themeColor="text1"/>
          <w:sz w:val="20"/>
          <w:szCs w:val="20"/>
        </w:rPr>
        <w:pPrChange w:id="2124" w:author="Ramsés Vázquez Lira" w:date="2020-01-11T19:09:00Z">
          <w:pPr>
            <w:spacing w:after="0" w:line="240" w:lineRule="auto"/>
            <w:jc w:val="both"/>
          </w:pPr>
        </w:pPrChange>
      </w:pPr>
    </w:p>
    <w:p w14:paraId="73850F33" w14:textId="77777777" w:rsidR="00510E84" w:rsidDel="00CC77FB" w:rsidRDefault="00510E84">
      <w:pPr>
        <w:tabs>
          <w:tab w:val="left" w:pos="142"/>
        </w:tabs>
        <w:spacing w:after="0" w:line="240" w:lineRule="auto"/>
        <w:jc w:val="both"/>
        <w:rPr>
          <w:del w:id="2125" w:author="Ramsés Vázquez Lira" w:date="2020-01-03T17:48:00Z"/>
          <w:rFonts w:ascii="Montserrat" w:hAnsi="Montserrat"/>
          <w:color w:val="000000" w:themeColor="text1"/>
          <w:sz w:val="20"/>
          <w:szCs w:val="20"/>
        </w:rPr>
        <w:pPrChange w:id="2126" w:author="Ramsés Vázquez Lira" w:date="2020-01-11T19:09:00Z">
          <w:pPr>
            <w:spacing w:after="0" w:line="240" w:lineRule="auto"/>
            <w:jc w:val="both"/>
          </w:pPr>
        </w:pPrChange>
      </w:pPr>
    </w:p>
    <w:p w14:paraId="239D4679" w14:textId="77777777" w:rsidR="00510E84" w:rsidDel="00CC77FB" w:rsidRDefault="00510E84">
      <w:pPr>
        <w:tabs>
          <w:tab w:val="left" w:pos="142"/>
        </w:tabs>
        <w:spacing w:after="0" w:line="240" w:lineRule="auto"/>
        <w:jc w:val="both"/>
        <w:rPr>
          <w:del w:id="2127" w:author="Ramsés Vázquez Lira" w:date="2020-01-03T17:48:00Z"/>
          <w:rFonts w:ascii="Montserrat" w:hAnsi="Montserrat"/>
          <w:color w:val="000000" w:themeColor="text1"/>
          <w:sz w:val="20"/>
          <w:szCs w:val="20"/>
        </w:rPr>
        <w:pPrChange w:id="2128" w:author="Ramsés Vázquez Lira" w:date="2020-01-11T19:09:00Z">
          <w:pPr>
            <w:spacing w:after="0" w:line="240" w:lineRule="auto"/>
            <w:jc w:val="both"/>
          </w:pPr>
        </w:pPrChange>
      </w:pPr>
    </w:p>
    <w:p w14:paraId="56F0614C" w14:textId="1EEA0B9B" w:rsidR="00510E84" w:rsidDel="00CC77FB" w:rsidRDefault="00510E84">
      <w:pPr>
        <w:tabs>
          <w:tab w:val="left" w:pos="142"/>
        </w:tabs>
        <w:spacing w:after="0" w:line="240" w:lineRule="auto"/>
        <w:jc w:val="both"/>
        <w:rPr>
          <w:del w:id="2129" w:author="Ramsés Vázquez Lira" w:date="2020-01-03T17:48:00Z"/>
          <w:rFonts w:ascii="Montserrat" w:hAnsi="Montserrat"/>
          <w:color w:val="000000" w:themeColor="text1"/>
          <w:sz w:val="20"/>
          <w:szCs w:val="20"/>
        </w:rPr>
        <w:pPrChange w:id="2130" w:author="Ramsés Vázquez Lira" w:date="2020-01-11T19:09:00Z">
          <w:pPr>
            <w:spacing w:after="0" w:line="240" w:lineRule="auto"/>
            <w:jc w:val="both"/>
          </w:pPr>
        </w:pPrChange>
      </w:pPr>
    </w:p>
    <w:p w14:paraId="13CC0763" w14:textId="15441EC9" w:rsidR="006233CD" w:rsidDel="00CC77FB" w:rsidRDefault="006233CD">
      <w:pPr>
        <w:tabs>
          <w:tab w:val="left" w:pos="142"/>
        </w:tabs>
        <w:spacing w:after="0" w:line="240" w:lineRule="auto"/>
        <w:jc w:val="both"/>
        <w:rPr>
          <w:del w:id="2131" w:author="Ramsés Vázquez Lira" w:date="2020-01-03T17:48:00Z"/>
          <w:rFonts w:ascii="Montserrat" w:hAnsi="Montserrat"/>
          <w:color w:val="000000" w:themeColor="text1"/>
          <w:sz w:val="20"/>
          <w:szCs w:val="20"/>
        </w:rPr>
        <w:pPrChange w:id="2132" w:author="Ramsés Vázquez Lira" w:date="2020-01-11T19:09:00Z">
          <w:pPr>
            <w:spacing w:after="0" w:line="240" w:lineRule="auto"/>
            <w:jc w:val="both"/>
          </w:pPr>
        </w:pPrChange>
      </w:pPr>
    </w:p>
    <w:p w14:paraId="715DB2DF" w14:textId="32A41B82" w:rsidR="006233CD" w:rsidDel="00CC77FB" w:rsidRDefault="006233CD">
      <w:pPr>
        <w:tabs>
          <w:tab w:val="left" w:pos="142"/>
        </w:tabs>
        <w:spacing w:after="0" w:line="240" w:lineRule="auto"/>
        <w:jc w:val="both"/>
        <w:rPr>
          <w:del w:id="2133" w:author="Ramsés Vázquez Lira" w:date="2020-01-03T17:48:00Z"/>
          <w:rFonts w:ascii="Montserrat" w:hAnsi="Montserrat"/>
          <w:color w:val="000000" w:themeColor="text1"/>
          <w:sz w:val="20"/>
          <w:szCs w:val="20"/>
        </w:rPr>
        <w:pPrChange w:id="2134" w:author="Ramsés Vázquez Lira" w:date="2020-01-11T19:09:00Z">
          <w:pPr>
            <w:spacing w:after="0" w:line="240" w:lineRule="auto"/>
            <w:jc w:val="both"/>
          </w:pPr>
        </w:pPrChange>
      </w:pPr>
    </w:p>
    <w:p w14:paraId="5CC025DD" w14:textId="52796EBE" w:rsidR="006233CD" w:rsidDel="00CC77FB" w:rsidRDefault="006233CD">
      <w:pPr>
        <w:tabs>
          <w:tab w:val="left" w:pos="142"/>
        </w:tabs>
        <w:spacing w:after="0" w:line="240" w:lineRule="auto"/>
        <w:jc w:val="both"/>
        <w:rPr>
          <w:del w:id="2135" w:author="Ramsés Vázquez Lira" w:date="2020-01-03T17:48:00Z"/>
          <w:rFonts w:ascii="Montserrat" w:hAnsi="Montserrat"/>
          <w:color w:val="000000" w:themeColor="text1"/>
          <w:sz w:val="20"/>
          <w:szCs w:val="20"/>
        </w:rPr>
        <w:pPrChange w:id="2136" w:author="Ramsés Vázquez Lira" w:date="2020-01-11T19:09:00Z">
          <w:pPr>
            <w:spacing w:after="0" w:line="240" w:lineRule="auto"/>
            <w:jc w:val="both"/>
          </w:pPr>
        </w:pPrChange>
      </w:pPr>
    </w:p>
    <w:p w14:paraId="179A589A" w14:textId="1745BCCD" w:rsidR="006233CD" w:rsidDel="00CC77FB" w:rsidRDefault="006233CD">
      <w:pPr>
        <w:tabs>
          <w:tab w:val="left" w:pos="142"/>
        </w:tabs>
        <w:spacing w:after="0" w:line="240" w:lineRule="auto"/>
        <w:jc w:val="both"/>
        <w:rPr>
          <w:del w:id="2137" w:author="Ramsés Vázquez Lira" w:date="2020-01-03T17:48:00Z"/>
          <w:rFonts w:ascii="Montserrat" w:hAnsi="Montserrat"/>
          <w:color w:val="000000" w:themeColor="text1"/>
          <w:sz w:val="20"/>
          <w:szCs w:val="20"/>
        </w:rPr>
        <w:pPrChange w:id="2138" w:author="Ramsés Vázquez Lira" w:date="2020-01-11T19:09:00Z">
          <w:pPr>
            <w:spacing w:after="0" w:line="240" w:lineRule="auto"/>
            <w:jc w:val="both"/>
          </w:pPr>
        </w:pPrChange>
      </w:pPr>
    </w:p>
    <w:p w14:paraId="6968C86E" w14:textId="73DE1A7F" w:rsidR="006233CD" w:rsidDel="00CC77FB" w:rsidRDefault="006233CD">
      <w:pPr>
        <w:tabs>
          <w:tab w:val="left" w:pos="142"/>
        </w:tabs>
        <w:spacing w:after="0" w:line="240" w:lineRule="auto"/>
        <w:jc w:val="both"/>
        <w:rPr>
          <w:del w:id="2139" w:author="Ramsés Vázquez Lira" w:date="2020-01-03T17:48:00Z"/>
          <w:rFonts w:ascii="Montserrat" w:hAnsi="Montserrat"/>
          <w:color w:val="000000" w:themeColor="text1"/>
          <w:sz w:val="20"/>
          <w:szCs w:val="20"/>
        </w:rPr>
        <w:pPrChange w:id="2140" w:author="Ramsés Vázquez Lira" w:date="2020-01-11T19:09:00Z">
          <w:pPr>
            <w:spacing w:after="0" w:line="240" w:lineRule="auto"/>
            <w:jc w:val="both"/>
          </w:pPr>
        </w:pPrChange>
      </w:pPr>
    </w:p>
    <w:p w14:paraId="2AAB619D" w14:textId="0BCC9809" w:rsidR="006233CD" w:rsidDel="00CC77FB" w:rsidRDefault="006233CD">
      <w:pPr>
        <w:tabs>
          <w:tab w:val="left" w:pos="142"/>
        </w:tabs>
        <w:spacing w:after="0" w:line="240" w:lineRule="auto"/>
        <w:jc w:val="both"/>
        <w:rPr>
          <w:del w:id="2141" w:author="Ramsés Vázquez Lira" w:date="2020-01-03T17:48:00Z"/>
          <w:rFonts w:ascii="Montserrat" w:hAnsi="Montserrat"/>
          <w:color w:val="000000" w:themeColor="text1"/>
          <w:sz w:val="20"/>
          <w:szCs w:val="20"/>
        </w:rPr>
        <w:pPrChange w:id="2142" w:author="Ramsés Vázquez Lira" w:date="2020-01-11T19:09:00Z">
          <w:pPr>
            <w:spacing w:after="0" w:line="240" w:lineRule="auto"/>
            <w:jc w:val="both"/>
          </w:pPr>
        </w:pPrChange>
      </w:pPr>
    </w:p>
    <w:p w14:paraId="42F13622" w14:textId="3AB69E47" w:rsidR="006233CD" w:rsidDel="00CC77FB" w:rsidRDefault="006233CD">
      <w:pPr>
        <w:tabs>
          <w:tab w:val="left" w:pos="142"/>
        </w:tabs>
        <w:spacing w:after="0" w:line="240" w:lineRule="auto"/>
        <w:jc w:val="both"/>
        <w:rPr>
          <w:del w:id="2143" w:author="Ramsés Vázquez Lira" w:date="2020-01-03T17:48:00Z"/>
          <w:rFonts w:ascii="Montserrat" w:hAnsi="Montserrat"/>
          <w:color w:val="000000" w:themeColor="text1"/>
          <w:sz w:val="20"/>
          <w:szCs w:val="20"/>
        </w:rPr>
        <w:pPrChange w:id="2144" w:author="Ramsés Vázquez Lira" w:date="2020-01-11T19:09:00Z">
          <w:pPr>
            <w:spacing w:after="0" w:line="240" w:lineRule="auto"/>
            <w:jc w:val="both"/>
          </w:pPr>
        </w:pPrChange>
      </w:pPr>
    </w:p>
    <w:p w14:paraId="0AE2E12A" w14:textId="3CE4B3CB" w:rsidR="006233CD" w:rsidDel="00CC77FB" w:rsidRDefault="006233CD">
      <w:pPr>
        <w:tabs>
          <w:tab w:val="left" w:pos="142"/>
        </w:tabs>
        <w:spacing w:after="0" w:line="240" w:lineRule="auto"/>
        <w:jc w:val="both"/>
        <w:rPr>
          <w:del w:id="2145" w:author="Ramsés Vázquez Lira" w:date="2020-01-03T17:48:00Z"/>
          <w:rFonts w:ascii="Montserrat" w:hAnsi="Montserrat"/>
          <w:color w:val="000000" w:themeColor="text1"/>
          <w:sz w:val="20"/>
          <w:szCs w:val="20"/>
        </w:rPr>
        <w:pPrChange w:id="2146" w:author="Ramsés Vázquez Lira" w:date="2020-01-11T19:09:00Z">
          <w:pPr>
            <w:spacing w:after="0" w:line="240" w:lineRule="auto"/>
            <w:jc w:val="both"/>
          </w:pPr>
        </w:pPrChange>
      </w:pPr>
    </w:p>
    <w:p w14:paraId="2CD23AAE" w14:textId="1821E713" w:rsidR="006233CD" w:rsidDel="00CC77FB" w:rsidRDefault="006233CD">
      <w:pPr>
        <w:tabs>
          <w:tab w:val="left" w:pos="142"/>
        </w:tabs>
        <w:spacing w:after="0" w:line="240" w:lineRule="auto"/>
        <w:jc w:val="both"/>
        <w:rPr>
          <w:del w:id="2147" w:author="Ramsés Vázquez Lira" w:date="2020-01-03T17:48:00Z"/>
          <w:rFonts w:ascii="Montserrat" w:hAnsi="Montserrat"/>
          <w:color w:val="000000" w:themeColor="text1"/>
          <w:sz w:val="20"/>
          <w:szCs w:val="20"/>
        </w:rPr>
        <w:pPrChange w:id="2148" w:author="Ramsés Vázquez Lira" w:date="2020-01-11T19:09:00Z">
          <w:pPr>
            <w:spacing w:after="0" w:line="240" w:lineRule="auto"/>
            <w:jc w:val="both"/>
          </w:pPr>
        </w:pPrChange>
      </w:pPr>
    </w:p>
    <w:p w14:paraId="67AA90C7" w14:textId="15810A12" w:rsidR="006233CD" w:rsidDel="00CC77FB" w:rsidRDefault="006233CD">
      <w:pPr>
        <w:tabs>
          <w:tab w:val="left" w:pos="142"/>
        </w:tabs>
        <w:spacing w:after="0" w:line="240" w:lineRule="auto"/>
        <w:jc w:val="both"/>
        <w:rPr>
          <w:del w:id="2149" w:author="Ramsés Vázquez Lira" w:date="2020-01-03T17:48:00Z"/>
          <w:rFonts w:ascii="Montserrat" w:hAnsi="Montserrat"/>
          <w:color w:val="000000" w:themeColor="text1"/>
          <w:sz w:val="20"/>
          <w:szCs w:val="20"/>
        </w:rPr>
        <w:pPrChange w:id="2150" w:author="Ramsés Vázquez Lira" w:date="2020-01-11T19:09:00Z">
          <w:pPr>
            <w:spacing w:after="0" w:line="240" w:lineRule="auto"/>
            <w:jc w:val="both"/>
          </w:pPr>
        </w:pPrChange>
      </w:pPr>
    </w:p>
    <w:p w14:paraId="126C1DF9" w14:textId="58C68D3B" w:rsidR="006233CD" w:rsidDel="00CC77FB" w:rsidRDefault="006233CD">
      <w:pPr>
        <w:tabs>
          <w:tab w:val="left" w:pos="142"/>
        </w:tabs>
        <w:spacing w:after="0" w:line="240" w:lineRule="auto"/>
        <w:jc w:val="both"/>
        <w:rPr>
          <w:del w:id="2151" w:author="Ramsés Vázquez Lira" w:date="2020-01-03T17:48:00Z"/>
          <w:rFonts w:ascii="Montserrat" w:hAnsi="Montserrat"/>
          <w:color w:val="000000" w:themeColor="text1"/>
          <w:sz w:val="20"/>
          <w:szCs w:val="20"/>
        </w:rPr>
        <w:pPrChange w:id="2152" w:author="Ramsés Vázquez Lira" w:date="2020-01-11T19:09:00Z">
          <w:pPr>
            <w:spacing w:after="0" w:line="240" w:lineRule="auto"/>
            <w:jc w:val="both"/>
          </w:pPr>
        </w:pPrChange>
      </w:pPr>
    </w:p>
    <w:p w14:paraId="5424FDFA" w14:textId="2A304F17" w:rsidR="006233CD" w:rsidDel="00CC77FB" w:rsidRDefault="006233CD">
      <w:pPr>
        <w:tabs>
          <w:tab w:val="left" w:pos="142"/>
        </w:tabs>
        <w:spacing w:after="0" w:line="240" w:lineRule="auto"/>
        <w:jc w:val="both"/>
        <w:rPr>
          <w:del w:id="2153" w:author="Ramsés Vázquez Lira" w:date="2020-01-03T17:48:00Z"/>
          <w:rFonts w:ascii="Montserrat" w:hAnsi="Montserrat"/>
          <w:color w:val="000000" w:themeColor="text1"/>
          <w:sz w:val="20"/>
          <w:szCs w:val="20"/>
        </w:rPr>
        <w:pPrChange w:id="2154" w:author="Ramsés Vázquez Lira" w:date="2020-01-11T19:09:00Z">
          <w:pPr>
            <w:spacing w:after="0" w:line="240" w:lineRule="auto"/>
            <w:jc w:val="both"/>
          </w:pPr>
        </w:pPrChange>
      </w:pPr>
    </w:p>
    <w:p w14:paraId="1A56F515" w14:textId="1504E44C" w:rsidR="006233CD" w:rsidDel="00CC77FB" w:rsidRDefault="006233CD">
      <w:pPr>
        <w:tabs>
          <w:tab w:val="left" w:pos="142"/>
        </w:tabs>
        <w:spacing w:after="0" w:line="240" w:lineRule="auto"/>
        <w:jc w:val="both"/>
        <w:rPr>
          <w:del w:id="2155" w:author="Ramsés Vázquez Lira" w:date="2020-01-03T17:48:00Z"/>
          <w:rFonts w:ascii="Montserrat" w:hAnsi="Montserrat"/>
          <w:color w:val="000000" w:themeColor="text1"/>
          <w:sz w:val="20"/>
          <w:szCs w:val="20"/>
        </w:rPr>
        <w:pPrChange w:id="2156" w:author="Ramsés Vázquez Lira" w:date="2020-01-11T19:09:00Z">
          <w:pPr>
            <w:spacing w:after="0" w:line="240" w:lineRule="auto"/>
            <w:jc w:val="both"/>
          </w:pPr>
        </w:pPrChange>
      </w:pPr>
    </w:p>
    <w:p w14:paraId="77B6FDE4" w14:textId="4236FC34" w:rsidR="006233CD" w:rsidDel="00CC77FB" w:rsidRDefault="006233CD">
      <w:pPr>
        <w:tabs>
          <w:tab w:val="left" w:pos="142"/>
        </w:tabs>
        <w:spacing w:after="0" w:line="240" w:lineRule="auto"/>
        <w:jc w:val="both"/>
        <w:rPr>
          <w:del w:id="2157" w:author="Ramsés Vázquez Lira" w:date="2020-01-03T17:48:00Z"/>
          <w:rFonts w:ascii="Montserrat" w:hAnsi="Montserrat"/>
          <w:color w:val="000000" w:themeColor="text1"/>
          <w:sz w:val="20"/>
          <w:szCs w:val="20"/>
        </w:rPr>
        <w:pPrChange w:id="2158" w:author="Ramsés Vázquez Lira" w:date="2020-01-11T19:09:00Z">
          <w:pPr>
            <w:spacing w:after="0" w:line="240" w:lineRule="auto"/>
            <w:jc w:val="both"/>
          </w:pPr>
        </w:pPrChange>
      </w:pPr>
    </w:p>
    <w:p w14:paraId="527631C7" w14:textId="1B6085CC" w:rsidR="006233CD" w:rsidDel="00CC77FB" w:rsidRDefault="006233CD">
      <w:pPr>
        <w:tabs>
          <w:tab w:val="left" w:pos="142"/>
        </w:tabs>
        <w:spacing w:after="0" w:line="240" w:lineRule="auto"/>
        <w:jc w:val="both"/>
        <w:rPr>
          <w:del w:id="2159" w:author="Ramsés Vázquez Lira" w:date="2020-01-03T17:48:00Z"/>
          <w:rFonts w:ascii="Montserrat" w:hAnsi="Montserrat"/>
          <w:color w:val="000000" w:themeColor="text1"/>
          <w:sz w:val="20"/>
          <w:szCs w:val="20"/>
        </w:rPr>
        <w:pPrChange w:id="2160" w:author="Ramsés Vázquez Lira" w:date="2020-01-11T19:09:00Z">
          <w:pPr>
            <w:spacing w:after="0" w:line="240" w:lineRule="auto"/>
            <w:jc w:val="both"/>
          </w:pPr>
        </w:pPrChange>
      </w:pPr>
    </w:p>
    <w:p w14:paraId="60F9A92A" w14:textId="64DBAA17" w:rsidR="006233CD" w:rsidDel="00CC77FB" w:rsidRDefault="006233CD">
      <w:pPr>
        <w:tabs>
          <w:tab w:val="left" w:pos="142"/>
        </w:tabs>
        <w:spacing w:after="0" w:line="240" w:lineRule="auto"/>
        <w:jc w:val="both"/>
        <w:rPr>
          <w:del w:id="2161" w:author="Ramsés Vázquez Lira" w:date="2020-01-03T17:48:00Z"/>
          <w:rFonts w:ascii="Montserrat" w:hAnsi="Montserrat"/>
          <w:color w:val="000000" w:themeColor="text1"/>
          <w:sz w:val="20"/>
          <w:szCs w:val="20"/>
        </w:rPr>
        <w:pPrChange w:id="2162" w:author="Ramsés Vázquez Lira" w:date="2020-01-11T19:09:00Z">
          <w:pPr>
            <w:spacing w:after="0" w:line="240" w:lineRule="auto"/>
            <w:jc w:val="both"/>
          </w:pPr>
        </w:pPrChange>
      </w:pPr>
    </w:p>
    <w:p w14:paraId="5A191B88" w14:textId="10420ED2" w:rsidR="006233CD" w:rsidDel="00CC77FB" w:rsidRDefault="006233CD">
      <w:pPr>
        <w:tabs>
          <w:tab w:val="left" w:pos="142"/>
        </w:tabs>
        <w:spacing w:after="0" w:line="240" w:lineRule="auto"/>
        <w:jc w:val="both"/>
        <w:rPr>
          <w:del w:id="2163" w:author="Ramsés Vázquez Lira" w:date="2020-01-03T17:48:00Z"/>
          <w:rFonts w:ascii="Montserrat" w:hAnsi="Montserrat"/>
          <w:color w:val="000000" w:themeColor="text1"/>
          <w:sz w:val="20"/>
          <w:szCs w:val="20"/>
        </w:rPr>
        <w:pPrChange w:id="2164" w:author="Ramsés Vázquez Lira" w:date="2020-01-11T19:09:00Z">
          <w:pPr>
            <w:spacing w:after="0" w:line="240" w:lineRule="auto"/>
            <w:jc w:val="both"/>
          </w:pPr>
        </w:pPrChange>
      </w:pPr>
    </w:p>
    <w:p w14:paraId="513F3CAB" w14:textId="020756AC" w:rsidR="006233CD" w:rsidDel="00CC77FB" w:rsidRDefault="006233CD">
      <w:pPr>
        <w:tabs>
          <w:tab w:val="left" w:pos="142"/>
        </w:tabs>
        <w:spacing w:after="0" w:line="240" w:lineRule="auto"/>
        <w:jc w:val="both"/>
        <w:rPr>
          <w:del w:id="2165" w:author="Ramsés Vázquez Lira" w:date="2020-01-03T17:48:00Z"/>
          <w:rFonts w:ascii="Montserrat" w:hAnsi="Montserrat"/>
          <w:color w:val="000000" w:themeColor="text1"/>
          <w:sz w:val="20"/>
          <w:szCs w:val="20"/>
        </w:rPr>
        <w:pPrChange w:id="2166" w:author="Ramsés Vázquez Lira" w:date="2020-01-11T19:09:00Z">
          <w:pPr>
            <w:spacing w:after="0" w:line="240" w:lineRule="auto"/>
            <w:jc w:val="both"/>
          </w:pPr>
        </w:pPrChange>
      </w:pPr>
    </w:p>
    <w:p w14:paraId="6E94C332" w14:textId="5C1156A4" w:rsidR="006233CD" w:rsidDel="00CC77FB" w:rsidRDefault="006233CD">
      <w:pPr>
        <w:tabs>
          <w:tab w:val="left" w:pos="142"/>
        </w:tabs>
        <w:spacing w:after="0" w:line="240" w:lineRule="auto"/>
        <w:jc w:val="both"/>
        <w:rPr>
          <w:del w:id="2167" w:author="Ramsés Vázquez Lira" w:date="2020-01-03T17:48:00Z"/>
          <w:rFonts w:ascii="Montserrat" w:hAnsi="Montserrat"/>
          <w:color w:val="000000" w:themeColor="text1"/>
          <w:sz w:val="20"/>
          <w:szCs w:val="20"/>
        </w:rPr>
        <w:pPrChange w:id="2168" w:author="Ramsés Vázquez Lira" w:date="2020-01-11T19:09:00Z">
          <w:pPr>
            <w:spacing w:after="0" w:line="240" w:lineRule="auto"/>
            <w:jc w:val="both"/>
          </w:pPr>
        </w:pPrChange>
      </w:pPr>
    </w:p>
    <w:p w14:paraId="2035BDB4" w14:textId="48BB59FD" w:rsidR="006233CD" w:rsidDel="00CC77FB" w:rsidRDefault="006233CD">
      <w:pPr>
        <w:tabs>
          <w:tab w:val="left" w:pos="142"/>
        </w:tabs>
        <w:spacing w:after="0" w:line="240" w:lineRule="auto"/>
        <w:jc w:val="both"/>
        <w:rPr>
          <w:del w:id="2169" w:author="Ramsés Vázquez Lira" w:date="2020-01-03T17:48:00Z"/>
          <w:rFonts w:ascii="Montserrat" w:hAnsi="Montserrat"/>
          <w:color w:val="000000" w:themeColor="text1"/>
          <w:sz w:val="20"/>
          <w:szCs w:val="20"/>
        </w:rPr>
        <w:pPrChange w:id="2170" w:author="Ramsés Vázquez Lira" w:date="2020-01-11T19:09:00Z">
          <w:pPr>
            <w:spacing w:after="0" w:line="240" w:lineRule="auto"/>
            <w:jc w:val="both"/>
          </w:pPr>
        </w:pPrChange>
      </w:pPr>
    </w:p>
    <w:p w14:paraId="56781035" w14:textId="57129E2A" w:rsidR="006233CD" w:rsidDel="00CC77FB" w:rsidRDefault="006233CD">
      <w:pPr>
        <w:tabs>
          <w:tab w:val="left" w:pos="142"/>
        </w:tabs>
        <w:spacing w:after="0" w:line="240" w:lineRule="auto"/>
        <w:jc w:val="both"/>
        <w:rPr>
          <w:del w:id="2171" w:author="Ramsés Vázquez Lira" w:date="2020-01-03T17:48:00Z"/>
          <w:rFonts w:ascii="Montserrat" w:hAnsi="Montserrat"/>
          <w:color w:val="000000" w:themeColor="text1"/>
          <w:sz w:val="20"/>
          <w:szCs w:val="20"/>
        </w:rPr>
        <w:pPrChange w:id="2172" w:author="Ramsés Vázquez Lira" w:date="2020-01-11T19:09:00Z">
          <w:pPr>
            <w:spacing w:after="0" w:line="240" w:lineRule="auto"/>
            <w:jc w:val="both"/>
          </w:pPr>
        </w:pPrChange>
      </w:pPr>
    </w:p>
    <w:p w14:paraId="004A9418" w14:textId="4820003C" w:rsidR="006233CD" w:rsidDel="00CC77FB" w:rsidRDefault="006233CD">
      <w:pPr>
        <w:tabs>
          <w:tab w:val="left" w:pos="142"/>
        </w:tabs>
        <w:spacing w:after="0" w:line="240" w:lineRule="auto"/>
        <w:jc w:val="both"/>
        <w:rPr>
          <w:del w:id="2173" w:author="Ramsés Vázquez Lira" w:date="2020-01-03T17:48:00Z"/>
          <w:rFonts w:ascii="Montserrat" w:hAnsi="Montserrat"/>
          <w:color w:val="000000" w:themeColor="text1"/>
          <w:sz w:val="20"/>
          <w:szCs w:val="20"/>
        </w:rPr>
        <w:pPrChange w:id="2174" w:author="Ramsés Vázquez Lira" w:date="2020-01-11T19:09:00Z">
          <w:pPr>
            <w:spacing w:after="0" w:line="240" w:lineRule="auto"/>
            <w:jc w:val="both"/>
          </w:pPr>
        </w:pPrChange>
      </w:pPr>
    </w:p>
    <w:p w14:paraId="0EB5DB63" w14:textId="77777777" w:rsidR="006233CD" w:rsidDel="00CC77FB" w:rsidRDefault="006233CD">
      <w:pPr>
        <w:tabs>
          <w:tab w:val="left" w:pos="142"/>
        </w:tabs>
        <w:spacing w:after="0" w:line="240" w:lineRule="auto"/>
        <w:jc w:val="both"/>
        <w:rPr>
          <w:del w:id="2175" w:author="Ramsés Vázquez Lira" w:date="2020-01-03T17:48:00Z"/>
          <w:rFonts w:ascii="Montserrat" w:hAnsi="Montserrat"/>
          <w:color w:val="000000" w:themeColor="text1"/>
          <w:sz w:val="20"/>
          <w:szCs w:val="20"/>
        </w:rPr>
        <w:pPrChange w:id="2176" w:author="Ramsés Vázquez Lira" w:date="2020-01-11T19:09:00Z">
          <w:pPr>
            <w:spacing w:after="0" w:line="240" w:lineRule="auto"/>
            <w:jc w:val="both"/>
          </w:pPr>
        </w:pPrChange>
      </w:pPr>
    </w:p>
    <w:p w14:paraId="24EEC3FA" w14:textId="77777777" w:rsidR="00510E84" w:rsidDel="00CC77FB" w:rsidRDefault="00510E84">
      <w:pPr>
        <w:tabs>
          <w:tab w:val="left" w:pos="142"/>
        </w:tabs>
        <w:spacing w:after="0" w:line="240" w:lineRule="auto"/>
        <w:jc w:val="both"/>
        <w:rPr>
          <w:del w:id="2177" w:author="Ramsés Vázquez Lira" w:date="2020-01-03T17:48:00Z"/>
          <w:rFonts w:ascii="Montserrat" w:hAnsi="Montserrat"/>
          <w:color w:val="000000" w:themeColor="text1"/>
          <w:sz w:val="20"/>
          <w:szCs w:val="20"/>
        </w:rPr>
        <w:pPrChange w:id="2178" w:author="Ramsés Vázquez Lira" w:date="2020-01-11T19:09:00Z">
          <w:pPr>
            <w:spacing w:after="0" w:line="240" w:lineRule="auto"/>
            <w:jc w:val="both"/>
          </w:pPr>
        </w:pPrChange>
      </w:pPr>
    </w:p>
    <w:p w14:paraId="354880C0" w14:textId="77777777" w:rsidR="00510E84" w:rsidDel="00CC77FB" w:rsidRDefault="00510E84">
      <w:pPr>
        <w:tabs>
          <w:tab w:val="left" w:pos="142"/>
        </w:tabs>
        <w:spacing w:after="0" w:line="240" w:lineRule="auto"/>
        <w:jc w:val="both"/>
        <w:rPr>
          <w:del w:id="2179" w:author="Ramsés Vázquez Lira" w:date="2020-01-03T17:48:00Z"/>
          <w:rFonts w:ascii="Montserrat" w:hAnsi="Montserrat"/>
          <w:color w:val="000000" w:themeColor="text1"/>
          <w:sz w:val="20"/>
          <w:szCs w:val="20"/>
        </w:rPr>
        <w:pPrChange w:id="2180" w:author="Ramsés Vázquez Lira" w:date="2020-01-11T19:09:00Z">
          <w:pPr>
            <w:spacing w:after="0" w:line="240" w:lineRule="auto"/>
            <w:jc w:val="both"/>
          </w:pPr>
        </w:pPrChange>
      </w:pPr>
    </w:p>
    <w:p w14:paraId="02687F9E" w14:textId="77777777" w:rsidR="00510E84" w:rsidDel="00CC77FB" w:rsidRDefault="00510E84">
      <w:pPr>
        <w:tabs>
          <w:tab w:val="left" w:pos="142"/>
        </w:tabs>
        <w:spacing w:after="0" w:line="240" w:lineRule="auto"/>
        <w:jc w:val="both"/>
        <w:rPr>
          <w:del w:id="2181" w:author="Ramsés Vázquez Lira" w:date="2020-01-03T17:48:00Z"/>
          <w:rFonts w:ascii="Montserrat" w:hAnsi="Montserrat"/>
          <w:color w:val="000000" w:themeColor="text1"/>
          <w:sz w:val="20"/>
          <w:szCs w:val="20"/>
        </w:rPr>
        <w:pPrChange w:id="2182" w:author="Ramsés Vázquez Lira" w:date="2020-01-11T19:09:00Z">
          <w:pPr>
            <w:spacing w:after="0" w:line="240" w:lineRule="auto"/>
            <w:jc w:val="both"/>
          </w:pPr>
        </w:pPrChange>
      </w:pPr>
    </w:p>
    <w:p w14:paraId="2A9061BD" w14:textId="77777777" w:rsidR="00510E84" w:rsidDel="00CC77FB" w:rsidRDefault="00510E84">
      <w:pPr>
        <w:tabs>
          <w:tab w:val="left" w:pos="142"/>
        </w:tabs>
        <w:spacing w:after="0" w:line="240" w:lineRule="auto"/>
        <w:jc w:val="both"/>
        <w:rPr>
          <w:del w:id="2183" w:author="Ramsés Vázquez Lira" w:date="2020-01-03T17:48:00Z"/>
          <w:rFonts w:ascii="Montserrat" w:hAnsi="Montserrat"/>
          <w:color w:val="000000" w:themeColor="text1"/>
          <w:sz w:val="20"/>
          <w:szCs w:val="20"/>
        </w:rPr>
        <w:pPrChange w:id="2184" w:author="Ramsés Vázquez Lira" w:date="2020-01-11T19:09:00Z">
          <w:pPr>
            <w:spacing w:after="0" w:line="240" w:lineRule="auto"/>
            <w:jc w:val="both"/>
          </w:pPr>
        </w:pPrChange>
      </w:pPr>
    </w:p>
    <w:p w14:paraId="741B0D43" w14:textId="77777777" w:rsidR="00510E84" w:rsidDel="00CC77FB" w:rsidRDefault="00510E84">
      <w:pPr>
        <w:tabs>
          <w:tab w:val="left" w:pos="142"/>
        </w:tabs>
        <w:spacing w:after="0" w:line="240" w:lineRule="auto"/>
        <w:jc w:val="both"/>
        <w:rPr>
          <w:del w:id="2185" w:author="Ramsés Vázquez Lira" w:date="2020-01-03T17:48:00Z"/>
          <w:rFonts w:ascii="Montserrat" w:hAnsi="Montserrat"/>
          <w:color w:val="000000" w:themeColor="text1"/>
          <w:sz w:val="20"/>
          <w:szCs w:val="20"/>
        </w:rPr>
        <w:pPrChange w:id="2186" w:author="Ramsés Vázquez Lira" w:date="2020-01-11T19:09:00Z">
          <w:pPr>
            <w:spacing w:after="0" w:line="240" w:lineRule="auto"/>
            <w:jc w:val="both"/>
          </w:pPr>
        </w:pPrChange>
      </w:pPr>
    </w:p>
    <w:p w14:paraId="2EBC3A1B" w14:textId="77777777" w:rsidR="00510E84" w:rsidDel="00CC77FB" w:rsidRDefault="00510E84">
      <w:pPr>
        <w:tabs>
          <w:tab w:val="left" w:pos="142"/>
        </w:tabs>
        <w:spacing w:after="0" w:line="240" w:lineRule="auto"/>
        <w:jc w:val="both"/>
        <w:rPr>
          <w:del w:id="2187" w:author="Ramsés Vázquez Lira" w:date="2020-01-03T17:48:00Z"/>
          <w:rFonts w:ascii="Montserrat" w:hAnsi="Montserrat"/>
          <w:color w:val="000000" w:themeColor="text1"/>
          <w:sz w:val="20"/>
          <w:szCs w:val="20"/>
        </w:rPr>
        <w:pPrChange w:id="2188" w:author="Ramsés Vázquez Lira" w:date="2020-01-11T19:09:00Z">
          <w:pPr>
            <w:spacing w:after="0" w:line="240" w:lineRule="auto"/>
            <w:jc w:val="both"/>
          </w:pPr>
        </w:pPrChange>
      </w:pPr>
    </w:p>
    <w:p w14:paraId="5F1F2147" w14:textId="77777777" w:rsidR="00510E84" w:rsidDel="00CC77FB" w:rsidRDefault="00510E84">
      <w:pPr>
        <w:tabs>
          <w:tab w:val="left" w:pos="142"/>
        </w:tabs>
        <w:spacing w:after="0" w:line="240" w:lineRule="auto"/>
        <w:jc w:val="both"/>
        <w:rPr>
          <w:del w:id="2189" w:author="Ramsés Vázquez Lira" w:date="2020-01-03T17:48:00Z"/>
          <w:rFonts w:ascii="Montserrat" w:hAnsi="Montserrat"/>
          <w:color w:val="000000" w:themeColor="text1"/>
          <w:sz w:val="20"/>
          <w:szCs w:val="20"/>
        </w:rPr>
        <w:pPrChange w:id="2190" w:author="Ramsés Vázquez Lira" w:date="2020-01-11T19:09:00Z">
          <w:pPr>
            <w:spacing w:after="0" w:line="240" w:lineRule="auto"/>
            <w:jc w:val="both"/>
          </w:pPr>
        </w:pPrChange>
      </w:pPr>
    </w:p>
    <w:p w14:paraId="3DF19202" w14:textId="77777777" w:rsidR="00510E84" w:rsidDel="00CC77FB" w:rsidRDefault="00510E84">
      <w:pPr>
        <w:tabs>
          <w:tab w:val="left" w:pos="142"/>
        </w:tabs>
        <w:spacing w:after="0" w:line="240" w:lineRule="auto"/>
        <w:jc w:val="both"/>
        <w:rPr>
          <w:del w:id="2191" w:author="Ramsés Vázquez Lira" w:date="2020-01-03T17:48:00Z"/>
          <w:rFonts w:ascii="Montserrat" w:hAnsi="Montserrat"/>
          <w:color w:val="000000" w:themeColor="text1"/>
          <w:sz w:val="20"/>
          <w:szCs w:val="20"/>
        </w:rPr>
        <w:pPrChange w:id="2192" w:author="Ramsés Vázquez Lira" w:date="2020-01-11T19:09:00Z">
          <w:pPr>
            <w:spacing w:after="0" w:line="240" w:lineRule="auto"/>
            <w:jc w:val="both"/>
          </w:pPr>
        </w:pPrChange>
      </w:pPr>
    </w:p>
    <w:p w14:paraId="17B8CDDC" w14:textId="77777777" w:rsidR="00B67440" w:rsidDel="00CC77FB" w:rsidRDefault="00B67440">
      <w:pPr>
        <w:tabs>
          <w:tab w:val="left" w:pos="142"/>
        </w:tabs>
        <w:spacing w:after="0" w:line="240" w:lineRule="auto"/>
        <w:jc w:val="both"/>
        <w:rPr>
          <w:del w:id="2193" w:author="Ramsés Vázquez Lira" w:date="2020-01-03T17:48:00Z"/>
          <w:rFonts w:ascii="Montserrat" w:hAnsi="Montserrat"/>
          <w:color w:val="000000" w:themeColor="text1"/>
          <w:sz w:val="20"/>
          <w:szCs w:val="20"/>
        </w:rPr>
        <w:pPrChange w:id="2194" w:author="Ramsés Vázquez Lira" w:date="2020-01-11T19:09:00Z">
          <w:pPr>
            <w:spacing w:after="0" w:line="240" w:lineRule="auto"/>
            <w:jc w:val="both"/>
          </w:pPr>
        </w:pPrChange>
      </w:pPr>
    </w:p>
    <w:p w14:paraId="26F5E6AB" w14:textId="48FC7246" w:rsidR="00896417" w:rsidRPr="005E0692" w:rsidRDefault="00896417">
      <w:pPr>
        <w:tabs>
          <w:tab w:val="left" w:pos="142"/>
        </w:tabs>
        <w:spacing w:after="0" w:line="240" w:lineRule="auto"/>
        <w:jc w:val="both"/>
        <w:rPr>
          <w:rFonts w:ascii="Montserrat" w:hAnsi="Montserrat"/>
          <w:b/>
          <w:color w:val="000000" w:themeColor="text1"/>
          <w:sz w:val="20"/>
          <w:szCs w:val="20"/>
          <w:rPrChange w:id="2195" w:author="Ramsés Vázquez-Lira" w:date="2020-01-03T00:02:00Z">
            <w:rPr>
              <w:rFonts w:ascii="Montserrat" w:hAnsi="Montserrat"/>
              <w:color w:val="000000" w:themeColor="text1"/>
              <w:sz w:val="20"/>
              <w:szCs w:val="20"/>
            </w:rPr>
          </w:rPrChange>
        </w:rPr>
        <w:pPrChange w:id="2196" w:author="Ramsés Vázquez Lira" w:date="2020-01-11T19:09:00Z">
          <w:pPr>
            <w:spacing w:after="0" w:line="240" w:lineRule="auto"/>
            <w:jc w:val="both"/>
          </w:pPr>
        </w:pPrChange>
      </w:pPr>
      <w:r w:rsidRPr="005E0692">
        <w:rPr>
          <w:rFonts w:ascii="Montserrat" w:hAnsi="Montserrat"/>
          <w:b/>
          <w:color w:val="000000" w:themeColor="text1"/>
          <w:sz w:val="20"/>
          <w:szCs w:val="20"/>
          <w:rPrChange w:id="2197" w:author="Ramsés Vázquez-Lira" w:date="2020-01-03T00:02:00Z">
            <w:rPr>
              <w:rFonts w:ascii="Montserrat" w:hAnsi="Montserrat"/>
              <w:color w:val="000000" w:themeColor="text1"/>
              <w:sz w:val="20"/>
              <w:szCs w:val="20"/>
            </w:rPr>
          </w:rPrChange>
        </w:rPr>
        <w:t>Fechas generales:</w:t>
      </w:r>
    </w:p>
    <w:p w14:paraId="429F0843" w14:textId="7B973AA0" w:rsidR="00896417" w:rsidRPr="00F21BA0" w:rsidRDefault="00896417">
      <w:pPr>
        <w:tabs>
          <w:tab w:val="left" w:pos="142"/>
        </w:tabs>
        <w:spacing w:after="0" w:line="240" w:lineRule="auto"/>
        <w:jc w:val="both"/>
        <w:rPr>
          <w:rFonts w:ascii="Montserrat" w:hAnsi="Montserrat"/>
          <w:b/>
          <w:bCs/>
          <w:color w:val="000000" w:themeColor="text1"/>
          <w:sz w:val="20"/>
          <w:szCs w:val="20"/>
        </w:rPr>
        <w:pPrChange w:id="2198" w:author="Ramsés Vázquez Lira" w:date="2020-01-11T19:09:00Z">
          <w:pPr>
            <w:spacing w:after="0" w:line="240" w:lineRule="auto"/>
            <w:jc w:val="both"/>
          </w:pPr>
        </w:pPrChange>
      </w:pPr>
      <w:r w:rsidRPr="00F21BA0">
        <w:rPr>
          <w:rFonts w:ascii="Montserrat" w:hAnsi="Montserrat"/>
          <w:b/>
          <w:bCs/>
          <w:color w:val="000000" w:themeColor="text1"/>
          <w:sz w:val="20"/>
          <w:szCs w:val="20"/>
        </w:rPr>
        <w:t xml:space="preserve">Tabla </w:t>
      </w:r>
      <w:r w:rsidR="00CB3C56">
        <w:rPr>
          <w:rFonts w:ascii="Montserrat" w:hAnsi="Montserrat"/>
          <w:b/>
          <w:bCs/>
          <w:color w:val="000000" w:themeColor="text1"/>
          <w:sz w:val="20"/>
          <w:szCs w:val="20"/>
        </w:rPr>
        <w:t>5</w:t>
      </w:r>
    </w:p>
    <w:p w14:paraId="6A0CB985" w14:textId="77777777" w:rsidR="00896417" w:rsidRDefault="00896417">
      <w:pPr>
        <w:tabs>
          <w:tab w:val="left" w:pos="142"/>
        </w:tabs>
        <w:spacing w:after="0" w:line="240" w:lineRule="auto"/>
        <w:jc w:val="both"/>
        <w:rPr>
          <w:rFonts w:ascii="Montserrat" w:hAnsi="Montserrat"/>
          <w:b/>
          <w:sz w:val="20"/>
          <w:szCs w:val="20"/>
        </w:rPr>
        <w:pPrChange w:id="2199" w:author="Ramsés Vázquez Lira" w:date="2020-01-11T19:09:00Z">
          <w:pPr>
            <w:spacing w:after="0" w:line="240" w:lineRule="auto"/>
            <w:jc w:val="both"/>
          </w:pPr>
        </w:pPrChange>
      </w:pPr>
    </w:p>
    <w:tbl>
      <w:tblPr>
        <w:tblW w:w="5000" w:type="pct"/>
        <w:tblLook w:val="04A0" w:firstRow="1" w:lastRow="0" w:firstColumn="1" w:lastColumn="0" w:noHBand="0" w:noVBand="1"/>
      </w:tblPr>
      <w:tblGrid>
        <w:gridCol w:w="1940"/>
        <w:gridCol w:w="1315"/>
        <w:gridCol w:w="1275"/>
        <w:gridCol w:w="1277"/>
        <w:gridCol w:w="1418"/>
        <w:gridCol w:w="1603"/>
      </w:tblGrid>
      <w:tr w:rsidR="00896417" w:rsidRPr="0065383F" w14:paraId="553C075F" w14:textId="77777777" w:rsidTr="000E2F64">
        <w:trPr>
          <w:trHeight w:val="314"/>
        </w:trPr>
        <w:tc>
          <w:tcPr>
            <w:tcW w:w="1099" w:type="pct"/>
            <w:vMerge w:val="restart"/>
            <w:tcBorders>
              <w:top w:val="single" w:sz="4" w:space="0" w:color="auto"/>
              <w:left w:val="single" w:sz="4" w:space="0" w:color="auto"/>
              <w:right w:val="single" w:sz="4" w:space="0" w:color="auto"/>
            </w:tcBorders>
            <w:shd w:val="clear" w:color="000000" w:fill="C00000"/>
            <w:vAlign w:val="center"/>
            <w:hideMark/>
          </w:tcPr>
          <w:p w14:paraId="05361297" w14:textId="77777777" w:rsidR="00896417" w:rsidRPr="005E1269" w:rsidRDefault="00896417">
            <w:pPr>
              <w:tabs>
                <w:tab w:val="left" w:pos="142"/>
              </w:tabs>
              <w:spacing w:after="0" w:line="240" w:lineRule="auto"/>
              <w:jc w:val="center"/>
              <w:rPr>
                <w:rFonts w:ascii="Arial" w:eastAsia="Times New Roman" w:hAnsi="Arial" w:cs="Arial"/>
                <w:b/>
                <w:bCs/>
                <w:color w:val="FFFFFF"/>
                <w:sz w:val="20"/>
                <w:szCs w:val="20"/>
              </w:rPr>
              <w:pPrChange w:id="2200" w:author="Ramsés Vázquez Lira" w:date="2020-01-11T19:09:00Z">
                <w:pPr>
                  <w:spacing w:after="0" w:line="240" w:lineRule="auto"/>
                  <w:jc w:val="center"/>
                </w:pPr>
              </w:pPrChange>
            </w:pPr>
            <w:r w:rsidRPr="005E1269">
              <w:rPr>
                <w:rFonts w:ascii="Arial" w:eastAsia="Times New Roman" w:hAnsi="Arial" w:cs="Arial"/>
                <w:b/>
                <w:bCs/>
                <w:color w:val="FFFFFF"/>
                <w:sz w:val="20"/>
                <w:szCs w:val="20"/>
              </w:rPr>
              <w:t>Actividad</w:t>
            </w:r>
          </w:p>
        </w:tc>
        <w:tc>
          <w:tcPr>
            <w:tcW w:w="2993" w:type="pct"/>
            <w:gridSpan w:val="4"/>
            <w:tcBorders>
              <w:top w:val="nil"/>
              <w:left w:val="nil"/>
              <w:bottom w:val="single" w:sz="4" w:space="0" w:color="auto"/>
              <w:right w:val="single" w:sz="4" w:space="0" w:color="000000"/>
            </w:tcBorders>
            <w:shd w:val="clear" w:color="000000" w:fill="C00000"/>
            <w:vAlign w:val="center"/>
            <w:hideMark/>
          </w:tcPr>
          <w:p w14:paraId="0673D438" w14:textId="77777777" w:rsidR="00896417" w:rsidRPr="005E1269" w:rsidRDefault="00896417">
            <w:pPr>
              <w:tabs>
                <w:tab w:val="left" w:pos="142"/>
              </w:tabs>
              <w:spacing w:after="0" w:line="240" w:lineRule="auto"/>
              <w:jc w:val="center"/>
              <w:rPr>
                <w:rFonts w:ascii="Arial" w:eastAsia="Times New Roman" w:hAnsi="Arial" w:cs="Arial"/>
                <w:b/>
                <w:bCs/>
                <w:color w:val="FFFFFF"/>
                <w:sz w:val="20"/>
                <w:szCs w:val="20"/>
              </w:rPr>
              <w:pPrChange w:id="2201" w:author="Ramsés Vázquez Lira" w:date="2020-01-11T19:09:00Z">
                <w:pPr>
                  <w:spacing w:after="0" w:line="240" w:lineRule="auto"/>
                  <w:jc w:val="center"/>
                </w:pPr>
              </w:pPrChange>
            </w:pPr>
            <w:r w:rsidRPr="005E1269">
              <w:rPr>
                <w:rFonts w:ascii="Arial" w:eastAsia="Times New Roman" w:hAnsi="Arial" w:cs="Arial"/>
                <w:b/>
                <w:bCs/>
                <w:color w:val="FFFFFF"/>
                <w:sz w:val="20"/>
                <w:szCs w:val="20"/>
              </w:rPr>
              <w:t>Fecha</w:t>
            </w:r>
          </w:p>
        </w:tc>
        <w:tc>
          <w:tcPr>
            <w:tcW w:w="908" w:type="pct"/>
            <w:vMerge w:val="restart"/>
            <w:tcBorders>
              <w:top w:val="single" w:sz="4" w:space="0" w:color="auto"/>
              <w:left w:val="single" w:sz="4" w:space="0" w:color="auto"/>
              <w:right w:val="single" w:sz="4" w:space="0" w:color="auto"/>
            </w:tcBorders>
            <w:shd w:val="clear" w:color="000000" w:fill="C00000"/>
            <w:vAlign w:val="center"/>
            <w:hideMark/>
          </w:tcPr>
          <w:p w14:paraId="24A12603" w14:textId="77777777" w:rsidR="00896417" w:rsidRPr="005E1269" w:rsidRDefault="00896417">
            <w:pPr>
              <w:tabs>
                <w:tab w:val="left" w:pos="142"/>
              </w:tabs>
              <w:spacing w:after="0" w:line="240" w:lineRule="auto"/>
              <w:jc w:val="center"/>
              <w:rPr>
                <w:rFonts w:ascii="Arial" w:eastAsia="Times New Roman" w:hAnsi="Arial" w:cs="Arial"/>
                <w:b/>
                <w:bCs/>
                <w:color w:val="FFFFFF"/>
                <w:sz w:val="20"/>
                <w:szCs w:val="20"/>
              </w:rPr>
              <w:pPrChange w:id="2202" w:author="Ramsés Vázquez Lira" w:date="2020-01-11T19:09:00Z">
                <w:pPr>
                  <w:spacing w:after="0" w:line="240" w:lineRule="auto"/>
                  <w:jc w:val="center"/>
                </w:pPr>
              </w:pPrChange>
            </w:pPr>
            <w:r w:rsidRPr="005E1269">
              <w:rPr>
                <w:rFonts w:ascii="Arial" w:eastAsia="Times New Roman" w:hAnsi="Arial" w:cs="Arial"/>
                <w:b/>
                <w:bCs/>
                <w:color w:val="FFFFFF"/>
                <w:sz w:val="20"/>
                <w:szCs w:val="20"/>
              </w:rPr>
              <w:t>Responsable</w:t>
            </w:r>
          </w:p>
        </w:tc>
      </w:tr>
      <w:tr w:rsidR="00896417" w:rsidRPr="0065383F" w14:paraId="554C54B4" w14:textId="77777777" w:rsidTr="000E2F64">
        <w:trPr>
          <w:trHeight w:val="263"/>
        </w:trPr>
        <w:tc>
          <w:tcPr>
            <w:tcW w:w="1099" w:type="pct"/>
            <w:vMerge/>
            <w:tcBorders>
              <w:left w:val="single" w:sz="4" w:space="0" w:color="auto"/>
              <w:right w:val="single" w:sz="4" w:space="0" w:color="auto"/>
            </w:tcBorders>
            <w:vAlign w:val="center"/>
            <w:hideMark/>
          </w:tcPr>
          <w:p w14:paraId="7AF3AFE2" w14:textId="77777777" w:rsidR="00896417" w:rsidRPr="005E1269" w:rsidRDefault="00896417">
            <w:pPr>
              <w:tabs>
                <w:tab w:val="left" w:pos="142"/>
              </w:tabs>
              <w:spacing w:after="0" w:line="240" w:lineRule="auto"/>
              <w:rPr>
                <w:rFonts w:ascii="Arial" w:eastAsia="Times New Roman" w:hAnsi="Arial" w:cs="Arial"/>
                <w:b/>
                <w:bCs/>
                <w:color w:val="FFFFFF"/>
                <w:sz w:val="20"/>
                <w:szCs w:val="20"/>
              </w:rPr>
              <w:pPrChange w:id="2203" w:author="Ramsés Vázquez Lira" w:date="2020-01-11T19:09:00Z">
                <w:pPr>
                  <w:spacing w:after="0" w:line="240" w:lineRule="auto"/>
                </w:pPr>
              </w:pPrChange>
            </w:pPr>
          </w:p>
        </w:tc>
        <w:tc>
          <w:tcPr>
            <w:tcW w:w="1467" w:type="pct"/>
            <w:gridSpan w:val="2"/>
            <w:tcBorders>
              <w:top w:val="single" w:sz="4" w:space="0" w:color="auto"/>
              <w:left w:val="nil"/>
              <w:bottom w:val="single" w:sz="4" w:space="0" w:color="auto"/>
              <w:right w:val="single" w:sz="4" w:space="0" w:color="auto"/>
            </w:tcBorders>
            <w:shd w:val="clear" w:color="000000" w:fill="C00000"/>
            <w:vAlign w:val="center"/>
            <w:hideMark/>
          </w:tcPr>
          <w:p w14:paraId="71AF7246" w14:textId="77777777" w:rsidR="00896417" w:rsidRPr="005E1269" w:rsidRDefault="00896417">
            <w:pPr>
              <w:tabs>
                <w:tab w:val="left" w:pos="142"/>
              </w:tabs>
              <w:spacing w:after="0" w:line="240" w:lineRule="auto"/>
              <w:jc w:val="center"/>
              <w:rPr>
                <w:rFonts w:ascii="Arial" w:eastAsia="Times New Roman" w:hAnsi="Arial" w:cs="Arial"/>
                <w:b/>
                <w:bCs/>
                <w:color w:val="FFFFFF"/>
                <w:sz w:val="20"/>
                <w:szCs w:val="20"/>
              </w:rPr>
              <w:pPrChange w:id="2204" w:author="Ramsés Vázquez Lira" w:date="2020-01-11T19:09:00Z">
                <w:pPr>
                  <w:spacing w:after="0" w:line="240" w:lineRule="auto"/>
                  <w:jc w:val="center"/>
                </w:pPr>
              </w:pPrChange>
            </w:pPr>
            <w:r w:rsidRPr="005E1269">
              <w:rPr>
                <w:rFonts w:ascii="Arial" w:eastAsia="Times New Roman" w:hAnsi="Arial" w:cs="Arial"/>
                <w:b/>
                <w:bCs/>
                <w:color w:val="FFFFFF"/>
                <w:sz w:val="20"/>
                <w:szCs w:val="20"/>
              </w:rPr>
              <w:t>Admisión</w:t>
            </w:r>
          </w:p>
        </w:tc>
        <w:tc>
          <w:tcPr>
            <w:tcW w:w="1526" w:type="pct"/>
            <w:gridSpan w:val="2"/>
            <w:tcBorders>
              <w:top w:val="single" w:sz="4" w:space="0" w:color="auto"/>
              <w:left w:val="nil"/>
              <w:bottom w:val="single" w:sz="4" w:space="0" w:color="auto"/>
              <w:right w:val="single" w:sz="4" w:space="0" w:color="auto"/>
            </w:tcBorders>
            <w:shd w:val="clear" w:color="000000" w:fill="C00000"/>
            <w:vAlign w:val="center"/>
            <w:hideMark/>
          </w:tcPr>
          <w:p w14:paraId="72BFED53" w14:textId="77777777" w:rsidR="00896417" w:rsidRPr="005E1269" w:rsidRDefault="00896417">
            <w:pPr>
              <w:tabs>
                <w:tab w:val="left" w:pos="142"/>
              </w:tabs>
              <w:spacing w:after="0" w:line="240" w:lineRule="auto"/>
              <w:jc w:val="center"/>
              <w:rPr>
                <w:rFonts w:ascii="Arial" w:eastAsia="Times New Roman" w:hAnsi="Arial" w:cs="Arial"/>
                <w:b/>
                <w:bCs/>
                <w:color w:val="FFFFFF"/>
                <w:sz w:val="20"/>
                <w:szCs w:val="20"/>
              </w:rPr>
              <w:pPrChange w:id="2205" w:author="Ramsés Vázquez Lira" w:date="2020-01-11T19:09:00Z">
                <w:pPr>
                  <w:spacing w:after="0" w:line="240" w:lineRule="auto"/>
                  <w:jc w:val="center"/>
                </w:pPr>
              </w:pPrChange>
            </w:pPr>
            <w:r w:rsidRPr="005E1269">
              <w:rPr>
                <w:rFonts w:ascii="Arial" w:eastAsia="Times New Roman" w:hAnsi="Arial" w:cs="Arial"/>
                <w:b/>
                <w:bCs/>
                <w:color w:val="FFFFFF"/>
                <w:sz w:val="20"/>
                <w:szCs w:val="20"/>
              </w:rPr>
              <w:t>Promoción</w:t>
            </w:r>
            <w:r>
              <w:rPr>
                <w:rFonts w:ascii="Arial" w:eastAsia="Times New Roman" w:hAnsi="Arial" w:cs="Arial"/>
                <w:b/>
                <w:bCs/>
                <w:color w:val="FFFFFF"/>
                <w:sz w:val="20"/>
                <w:szCs w:val="20"/>
              </w:rPr>
              <w:t xml:space="preserve"> Vertical</w:t>
            </w:r>
          </w:p>
        </w:tc>
        <w:tc>
          <w:tcPr>
            <w:tcW w:w="908" w:type="pct"/>
            <w:vMerge/>
            <w:tcBorders>
              <w:left w:val="single" w:sz="4" w:space="0" w:color="auto"/>
              <w:right w:val="single" w:sz="4" w:space="0" w:color="auto"/>
            </w:tcBorders>
            <w:vAlign w:val="center"/>
            <w:hideMark/>
          </w:tcPr>
          <w:p w14:paraId="480079C5" w14:textId="77777777" w:rsidR="00896417" w:rsidRPr="005E1269" w:rsidRDefault="00896417">
            <w:pPr>
              <w:tabs>
                <w:tab w:val="left" w:pos="142"/>
              </w:tabs>
              <w:spacing w:after="0" w:line="240" w:lineRule="auto"/>
              <w:rPr>
                <w:rFonts w:ascii="Arial" w:eastAsia="Times New Roman" w:hAnsi="Arial" w:cs="Arial"/>
                <w:b/>
                <w:bCs/>
                <w:color w:val="FFFFFF"/>
                <w:sz w:val="20"/>
                <w:szCs w:val="20"/>
              </w:rPr>
              <w:pPrChange w:id="2206" w:author="Ramsés Vázquez Lira" w:date="2020-01-11T19:09:00Z">
                <w:pPr>
                  <w:spacing w:after="0" w:line="240" w:lineRule="auto"/>
                </w:pPr>
              </w:pPrChange>
            </w:pPr>
          </w:p>
        </w:tc>
      </w:tr>
      <w:tr w:rsidR="00896417" w:rsidRPr="0065383F" w14:paraId="761EBCFF" w14:textId="77777777" w:rsidTr="000E2F64">
        <w:trPr>
          <w:trHeight w:val="510"/>
        </w:trPr>
        <w:tc>
          <w:tcPr>
            <w:tcW w:w="1099" w:type="pct"/>
            <w:vMerge/>
            <w:tcBorders>
              <w:left w:val="single" w:sz="4" w:space="0" w:color="auto"/>
              <w:bottom w:val="single" w:sz="4" w:space="0" w:color="auto"/>
              <w:right w:val="single" w:sz="4" w:space="0" w:color="auto"/>
            </w:tcBorders>
            <w:vAlign w:val="center"/>
          </w:tcPr>
          <w:p w14:paraId="6C5A6AEF" w14:textId="77777777" w:rsidR="00896417" w:rsidRPr="005E1269" w:rsidRDefault="00896417">
            <w:pPr>
              <w:tabs>
                <w:tab w:val="left" w:pos="142"/>
              </w:tabs>
              <w:spacing w:after="0" w:line="240" w:lineRule="auto"/>
              <w:rPr>
                <w:rFonts w:ascii="Arial" w:eastAsia="Times New Roman" w:hAnsi="Arial" w:cs="Arial"/>
                <w:b/>
                <w:bCs/>
                <w:color w:val="FFFFFF"/>
                <w:sz w:val="20"/>
                <w:szCs w:val="20"/>
              </w:rPr>
              <w:pPrChange w:id="2207" w:author="Ramsés Vázquez Lira" w:date="2020-01-11T19:09:00Z">
                <w:pPr>
                  <w:spacing w:after="0" w:line="240" w:lineRule="auto"/>
                </w:pPr>
              </w:pPrChange>
            </w:pPr>
          </w:p>
        </w:tc>
        <w:tc>
          <w:tcPr>
            <w:tcW w:w="745" w:type="pct"/>
            <w:tcBorders>
              <w:top w:val="single" w:sz="4" w:space="0" w:color="auto"/>
              <w:left w:val="nil"/>
              <w:bottom w:val="single" w:sz="4" w:space="0" w:color="auto"/>
              <w:right w:val="single" w:sz="4" w:space="0" w:color="auto"/>
            </w:tcBorders>
            <w:shd w:val="clear" w:color="000000" w:fill="C00000"/>
            <w:vAlign w:val="center"/>
          </w:tcPr>
          <w:p w14:paraId="63C54217" w14:textId="77777777" w:rsidR="00896417" w:rsidRPr="005E1269" w:rsidRDefault="00896417">
            <w:pPr>
              <w:tabs>
                <w:tab w:val="left" w:pos="142"/>
              </w:tabs>
              <w:spacing w:after="0" w:line="240" w:lineRule="auto"/>
              <w:jc w:val="center"/>
              <w:rPr>
                <w:rFonts w:ascii="Arial" w:eastAsia="Times New Roman" w:hAnsi="Arial" w:cs="Arial"/>
                <w:b/>
                <w:bCs/>
                <w:color w:val="FFFFFF"/>
                <w:sz w:val="20"/>
                <w:szCs w:val="20"/>
              </w:rPr>
              <w:pPrChange w:id="2208" w:author="Ramsés Vázquez Lira" w:date="2020-01-11T19:09:00Z">
                <w:pPr>
                  <w:spacing w:after="0" w:line="240" w:lineRule="auto"/>
                  <w:jc w:val="center"/>
                </w:pPr>
              </w:pPrChange>
            </w:pPr>
            <w:r w:rsidRPr="005E1269">
              <w:rPr>
                <w:rFonts w:ascii="Arial" w:eastAsia="Times New Roman" w:hAnsi="Arial" w:cs="Arial"/>
                <w:b/>
                <w:bCs/>
                <w:color w:val="FFFFFF"/>
                <w:sz w:val="20"/>
                <w:szCs w:val="20"/>
              </w:rPr>
              <w:t>Educación Básica</w:t>
            </w:r>
          </w:p>
        </w:tc>
        <w:tc>
          <w:tcPr>
            <w:tcW w:w="722" w:type="pct"/>
            <w:tcBorders>
              <w:top w:val="single" w:sz="4" w:space="0" w:color="auto"/>
              <w:left w:val="nil"/>
              <w:bottom w:val="single" w:sz="4" w:space="0" w:color="auto"/>
              <w:right w:val="single" w:sz="4" w:space="0" w:color="auto"/>
            </w:tcBorders>
            <w:shd w:val="clear" w:color="000000" w:fill="C00000"/>
            <w:vAlign w:val="center"/>
          </w:tcPr>
          <w:p w14:paraId="21856285" w14:textId="77777777" w:rsidR="00896417" w:rsidRPr="005E1269" w:rsidRDefault="00896417">
            <w:pPr>
              <w:tabs>
                <w:tab w:val="left" w:pos="142"/>
              </w:tabs>
              <w:spacing w:after="0" w:line="240" w:lineRule="auto"/>
              <w:jc w:val="center"/>
              <w:rPr>
                <w:rFonts w:ascii="Arial" w:eastAsia="Times New Roman" w:hAnsi="Arial" w:cs="Arial"/>
                <w:b/>
                <w:bCs/>
                <w:color w:val="FFFFFF"/>
                <w:sz w:val="20"/>
                <w:szCs w:val="20"/>
              </w:rPr>
              <w:pPrChange w:id="2209" w:author="Ramsés Vázquez Lira" w:date="2020-01-11T19:09:00Z">
                <w:pPr>
                  <w:spacing w:after="0" w:line="240" w:lineRule="auto"/>
                  <w:jc w:val="center"/>
                </w:pPr>
              </w:pPrChange>
            </w:pPr>
            <w:r w:rsidRPr="005E1269">
              <w:rPr>
                <w:rFonts w:ascii="Arial" w:eastAsia="Times New Roman" w:hAnsi="Arial" w:cs="Arial"/>
                <w:b/>
                <w:bCs/>
                <w:color w:val="FFFFFF"/>
                <w:sz w:val="20"/>
                <w:szCs w:val="20"/>
              </w:rPr>
              <w:t>Educación Media Superior</w:t>
            </w:r>
          </w:p>
        </w:tc>
        <w:tc>
          <w:tcPr>
            <w:tcW w:w="723" w:type="pct"/>
            <w:tcBorders>
              <w:top w:val="single" w:sz="4" w:space="0" w:color="auto"/>
              <w:left w:val="nil"/>
              <w:bottom w:val="single" w:sz="4" w:space="0" w:color="auto"/>
              <w:right w:val="single" w:sz="4" w:space="0" w:color="auto"/>
            </w:tcBorders>
            <w:shd w:val="clear" w:color="000000" w:fill="C00000"/>
            <w:vAlign w:val="center"/>
          </w:tcPr>
          <w:p w14:paraId="15214CF4" w14:textId="77777777" w:rsidR="00896417" w:rsidRPr="0065383F" w:rsidRDefault="00896417">
            <w:pPr>
              <w:tabs>
                <w:tab w:val="left" w:pos="142"/>
              </w:tabs>
              <w:spacing w:after="0" w:line="240" w:lineRule="auto"/>
              <w:jc w:val="center"/>
              <w:rPr>
                <w:rFonts w:ascii="Arial" w:eastAsia="Times New Roman" w:hAnsi="Arial" w:cs="Arial"/>
                <w:b/>
                <w:bCs/>
                <w:color w:val="FFFFFF"/>
                <w:sz w:val="20"/>
                <w:szCs w:val="20"/>
                <w:lang w:val="en-US"/>
              </w:rPr>
              <w:pPrChange w:id="2210" w:author="Ramsés Vázquez Lira" w:date="2020-01-11T19:09:00Z">
                <w:pPr>
                  <w:spacing w:after="0" w:line="240" w:lineRule="auto"/>
                  <w:jc w:val="center"/>
                </w:pPr>
              </w:pPrChange>
            </w:pPr>
            <w:proofErr w:type="spellStart"/>
            <w:r w:rsidRPr="005E1269">
              <w:rPr>
                <w:rFonts w:ascii="Arial" w:eastAsia="Times New Roman" w:hAnsi="Arial" w:cs="Arial"/>
                <w:b/>
                <w:bCs/>
                <w:color w:val="FFFFFF"/>
                <w:sz w:val="20"/>
                <w:szCs w:val="20"/>
              </w:rPr>
              <w:t>Educ</w:t>
            </w:r>
            <w:r>
              <w:rPr>
                <w:rFonts w:ascii="Arial" w:eastAsia="Times New Roman" w:hAnsi="Arial" w:cs="Arial"/>
                <w:b/>
                <w:bCs/>
                <w:color w:val="FFFFFF"/>
                <w:sz w:val="20"/>
                <w:szCs w:val="20"/>
                <w:lang w:val="en-US"/>
              </w:rPr>
              <w:t>ación</w:t>
            </w:r>
            <w:proofErr w:type="spellEnd"/>
            <w:r>
              <w:rPr>
                <w:rFonts w:ascii="Arial" w:eastAsia="Times New Roman" w:hAnsi="Arial" w:cs="Arial"/>
                <w:b/>
                <w:bCs/>
                <w:color w:val="FFFFFF"/>
                <w:sz w:val="20"/>
                <w:szCs w:val="20"/>
                <w:lang w:val="en-US"/>
              </w:rPr>
              <w:t xml:space="preserve"> </w:t>
            </w:r>
            <w:proofErr w:type="spellStart"/>
            <w:r>
              <w:rPr>
                <w:rFonts w:ascii="Arial" w:eastAsia="Times New Roman" w:hAnsi="Arial" w:cs="Arial"/>
                <w:b/>
                <w:bCs/>
                <w:color w:val="FFFFFF"/>
                <w:sz w:val="20"/>
                <w:szCs w:val="20"/>
                <w:lang w:val="en-US"/>
              </w:rPr>
              <w:t>Básica</w:t>
            </w:r>
            <w:proofErr w:type="spellEnd"/>
          </w:p>
        </w:tc>
        <w:tc>
          <w:tcPr>
            <w:tcW w:w="803" w:type="pct"/>
            <w:tcBorders>
              <w:top w:val="single" w:sz="4" w:space="0" w:color="auto"/>
              <w:left w:val="nil"/>
              <w:bottom w:val="single" w:sz="4" w:space="0" w:color="auto"/>
              <w:right w:val="single" w:sz="4" w:space="0" w:color="auto"/>
            </w:tcBorders>
            <w:shd w:val="clear" w:color="000000" w:fill="C00000"/>
            <w:vAlign w:val="center"/>
          </w:tcPr>
          <w:p w14:paraId="3991EECE" w14:textId="77777777" w:rsidR="00896417" w:rsidRPr="0065383F" w:rsidRDefault="00896417">
            <w:pPr>
              <w:tabs>
                <w:tab w:val="left" w:pos="142"/>
              </w:tabs>
              <w:spacing w:after="0" w:line="240" w:lineRule="auto"/>
              <w:jc w:val="center"/>
              <w:rPr>
                <w:rFonts w:ascii="Arial" w:eastAsia="Times New Roman" w:hAnsi="Arial" w:cs="Arial"/>
                <w:b/>
                <w:bCs/>
                <w:color w:val="FFFFFF"/>
                <w:sz w:val="20"/>
                <w:szCs w:val="20"/>
                <w:lang w:val="en-US"/>
              </w:rPr>
              <w:pPrChange w:id="2211" w:author="Ramsés Vázquez Lira" w:date="2020-01-11T19:09:00Z">
                <w:pPr>
                  <w:spacing w:after="0" w:line="240" w:lineRule="auto"/>
                  <w:jc w:val="center"/>
                </w:pPr>
              </w:pPrChange>
            </w:pPr>
            <w:proofErr w:type="spellStart"/>
            <w:r w:rsidRPr="00631BF3">
              <w:rPr>
                <w:rFonts w:ascii="Arial" w:eastAsia="Times New Roman" w:hAnsi="Arial" w:cs="Arial"/>
                <w:b/>
                <w:bCs/>
                <w:color w:val="FFFFFF"/>
                <w:sz w:val="20"/>
                <w:szCs w:val="20"/>
                <w:lang w:val="en-US"/>
              </w:rPr>
              <w:t>Educación</w:t>
            </w:r>
            <w:proofErr w:type="spellEnd"/>
            <w:r w:rsidRPr="00631BF3">
              <w:rPr>
                <w:rFonts w:ascii="Arial" w:eastAsia="Times New Roman" w:hAnsi="Arial" w:cs="Arial"/>
                <w:b/>
                <w:bCs/>
                <w:color w:val="FFFFFF"/>
                <w:sz w:val="20"/>
                <w:szCs w:val="20"/>
                <w:lang w:val="en-US"/>
              </w:rPr>
              <w:t xml:space="preserve"> Media Superior</w:t>
            </w:r>
          </w:p>
        </w:tc>
        <w:tc>
          <w:tcPr>
            <w:tcW w:w="908" w:type="pct"/>
            <w:vMerge/>
            <w:tcBorders>
              <w:left w:val="single" w:sz="4" w:space="0" w:color="auto"/>
              <w:bottom w:val="single" w:sz="4" w:space="0" w:color="auto"/>
              <w:right w:val="single" w:sz="4" w:space="0" w:color="auto"/>
            </w:tcBorders>
            <w:vAlign w:val="center"/>
          </w:tcPr>
          <w:p w14:paraId="2E831739" w14:textId="77777777" w:rsidR="00896417" w:rsidRPr="0065383F" w:rsidRDefault="00896417">
            <w:pPr>
              <w:tabs>
                <w:tab w:val="left" w:pos="142"/>
              </w:tabs>
              <w:spacing w:after="0" w:line="240" w:lineRule="auto"/>
              <w:rPr>
                <w:rFonts w:ascii="Arial" w:eastAsia="Times New Roman" w:hAnsi="Arial" w:cs="Arial"/>
                <w:b/>
                <w:bCs/>
                <w:color w:val="FFFFFF"/>
                <w:sz w:val="20"/>
                <w:szCs w:val="20"/>
                <w:lang w:val="en-US"/>
              </w:rPr>
              <w:pPrChange w:id="2212" w:author="Ramsés Vázquez Lira" w:date="2020-01-11T19:09:00Z">
                <w:pPr>
                  <w:spacing w:after="0" w:line="240" w:lineRule="auto"/>
                </w:pPr>
              </w:pPrChange>
            </w:pPr>
          </w:p>
        </w:tc>
      </w:tr>
      <w:tr w:rsidR="00896417" w:rsidRPr="0065383F" w14:paraId="417D2094" w14:textId="77777777" w:rsidTr="000E2F64">
        <w:trPr>
          <w:trHeight w:val="1200"/>
        </w:trPr>
        <w:tc>
          <w:tcPr>
            <w:tcW w:w="1099" w:type="pct"/>
            <w:tcBorders>
              <w:top w:val="nil"/>
              <w:left w:val="single" w:sz="4" w:space="0" w:color="auto"/>
              <w:bottom w:val="single" w:sz="4" w:space="0" w:color="auto"/>
              <w:right w:val="single" w:sz="4" w:space="0" w:color="auto"/>
            </w:tcBorders>
            <w:shd w:val="clear" w:color="000000" w:fill="FFFFFF"/>
            <w:vAlign w:val="center"/>
            <w:hideMark/>
          </w:tcPr>
          <w:p w14:paraId="144573EE" w14:textId="77777777" w:rsidR="00896417" w:rsidRPr="00EE7DD9" w:rsidRDefault="00896417">
            <w:pPr>
              <w:tabs>
                <w:tab w:val="left" w:pos="142"/>
              </w:tabs>
              <w:spacing w:after="0" w:line="240" w:lineRule="auto"/>
              <w:jc w:val="center"/>
              <w:rPr>
                <w:rFonts w:ascii="Arial" w:eastAsia="Times New Roman" w:hAnsi="Arial" w:cs="Arial"/>
                <w:color w:val="000000" w:themeColor="text1"/>
                <w:sz w:val="20"/>
                <w:szCs w:val="20"/>
              </w:rPr>
              <w:pPrChange w:id="2213" w:author="Ramsés Vázquez Lira" w:date="2020-01-11T19:09:00Z">
                <w:pPr>
                  <w:spacing w:after="0" w:line="240" w:lineRule="auto"/>
                  <w:jc w:val="center"/>
                </w:pPr>
              </w:pPrChange>
            </w:pPr>
            <w:r w:rsidRPr="00EE7DD9">
              <w:rPr>
                <w:rFonts w:ascii="Arial" w:eastAsia="Times New Roman" w:hAnsi="Arial" w:cs="Arial"/>
                <w:color w:val="000000" w:themeColor="text1"/>
                <w:sz w:val="20"/>
                <w:szCs w:val="20"/>
              </w:rPr>
              <w:t xml:space="preserve">Entregar base de datos de </w:t>
            </w:r>
            <w:r>
              <w:rPr>
                <w:rFonts w:ascii="Arial" w:eastAsia="Times New Roman" w:hAnsi="Arial" w:cs="Arial"/>
                <w:color w:val="000000" w:themeColor="text1"/>
                <w:sz w:val="20"/>
                <w:szCs w:val="20"/>
              </w:rPr>
              <w:t>aspirantes</w:t>
            </w:r>
            <w:r w:rsidRPr="00EE7DD9">
              <w:rPr>
                <w:rFonts w:ascii="Arial" w:eastAsia="Times New Roman" w:hAnsi="Arial" w:cs="Arial"/>
                <w:color w:val="000000" w:themeColor="text1"/>
                <w:sz w:val="20"/>
                <w:szCs w:val="20"/>
              </w:rPr>
              <w:t xml:space="preserve"> </w:t>
            </w:r>
            <w:r>
              <w:rPr>
                <w:rFonts w:ascii="Arial" w:eastAsia="Times New Roman" w:hAnsi="Arial" w:cs="Arial"/>
                <w:color w:val="000000" w:themeColor="text1"/>
                <w:sz w:val="20"/>
                <w:szCs w:val="20"/>
              </w:rPr>
              <w:t>programados para la</w:t>
            </w:r>
            <w:r w:rsidRPr="00EE7DD9">
              <w:rPr>
                <w:rFonts w:ascii="Arial" w:eastAsia="Times New Roman" w:hAnsi="Arial" w:cs="Arial"/>
                <w:color w:val="000000" w:themeColor="text1"/>
                <w:sz w:val="20"/>
                <w:szCs w:val="20"/>
              </w:rPr>
              <w:t xml:space="preserve"> </w:t>
            </w:r>
            <w:r>
              <w:rPr>
                <w:rFonts w:ascii="Arial" w:eastAsia="Times New Roman" w:hAnsi="Arial" w:cs="Arial"/>
                <w:color w:val="000000" w:themeColor="text1"/>
                <w:sz w:val="20"/>
                <w:szCs w:val="20"/>
              </w:rPr>
              <w:t>aplicación</w:t>
            </w:r>
            <w:r w:rsidRPr="00EE7DD9">
              <w:rPr>
                <w:rFonts w:ascii="Arial" w:eastAsia="Times New Roman" w:hAnsi="Arial" w:cs="Arial"/>
                <w:color w:val="000000" w:themeColor="text1"/>
                <w:sz w:val="20"/>
                <w:szCs w:val="20"/>
              </w:rPr>
              <w:t xml:space="preserve"> al prestador del servicio</w:t>
            </w:r>
          </w:p>
        </w:tc>
        <w:tc>
          <w:tcPr>
            <w:tcW w:w="745" w:type="pct"/>
            <w:tcBorders>
              <w:top w:val="nil"/>
              <w:left w:val="nil"/>
              <w:bottom w:val="single" w:sz="4" w:space="0" w:color="auto"/>
              <w:right w:val="single" w:sz="4" w:space="0" w:color="auto"/>
            </w:tcBorders>
            <w:shd w:val="clear" w:color="000000" w:fill="FFFFFF"/>
            <w:vAlign w:val="center"/>
            <w:hideMark/>
          </w:tcPr>
          <w:p w14:paraId="477D3D83" w14:textId="77777777" w:rsidR="00896417" w:rsidRDefault="00896417">
            <w:pPr>
              <w:tabs>
                <w:tab w:val="left" w:pos="142"/>
              </w:tabs>
              <w:jc w:val="center"/>
              <w:pPrChange w:id="2214" w:author="Ramsés Vázquez Lira" w:date="2020-01-11T19:09:00Z">
                <w:pPr>
                  <w:jc w:val="center"/>
                </w:pPr>
              </w:pPrChange>
            </w:pPr>
            <w:r>
              <w:rPr>
                <w:rFonts w:ascii="Arial" w:eastAsia="Times New Roman" w:hAnsi="Arial" w:cs="Arial"/>
                <w:color w:val="000000" w:themeColor="text1"/>
                <w:sz w:val="20"/>
                <w:szCs w:val="20"/>
              </w:rPr>
              <w:t xml:space="preserve">Al menos </w:t>
            </w:r>
            <w:r w:rsidRPr="00F048C3">
              <w:rPr>
                <w:rFonts w:ascii="Arial" w:eastAsia="Times New Roman" w:hAnsi="Arial" w:cs="Arial"/>
                <w:color w:val="000000" w:themeColor="text1"/>
                <w:sz w:val="20"/>
                <w:szCs w:val="20"/>
              </w:rPr>
              <w:t>8 días hábiles antes de la aplicación</w:t>
            </w:r>
          </w:p>
        </w:tc>
        <w:tc>
          <w:tcPr>
            <w:tcW w:w="722" w:type="pct"/>
            <w:tcBorders>
              <w:top w:val="nil"/>
              <w:left w:val="nil"/>
              <w:bottom w:val="single" w:sz="4" w:space="0" w:color="auto"/>
              <w:right w:val="single" w:sz="4" w:space="0" w:color="auto"/>
            </w:tcBorders>
            <w:shd w:val="clear" w:color="000000" w:fill="FFFFFF"/>
            <w:vAlign w:val="center"/>
            <w:hideMark/>
          </w:tcPr>
          <w:p w14:paraId="2AADB271" w14:textId="77777777" w:rsidR="00896417" w:rsidRDefault="00896417">
            <w:pPr>
              <w:tabs>
                <w:tab w:val="left" w:pos="142"/>
              </w:tabs>
              <w:jc w:val="center"/>
              <w:pPrChange w:id="2215" w:author="Ramsés Vázquez Lira" w:date="2020-01-11T19:09:00Z">
                <w:pPr>
                  <w:jc w:val="center"/>
                </w:pPr>
              </w:pPrChange>
            </w:pPr>
            <w:r>
              <w:rPr>
                <w:rFonts w:ascii="Arial" w:eastAsia="Times New Roman" w:hAnsi="Arial" w:cs="Arial"/>
                <w:color w:val="000000" w:themeColor="text1"/>
                <w:sz w:val="20"/>
                <w:szCs w:val="20"/>
              </w:rPr>
              <w:t xml:space="preserve">Al menos </w:t>
            </w:r>
            <w:r w:rsidRPr="00F048C3">
              <w:rPr>
                <w:rFonts w:ascii="Arial" w:eastAsia="Times New Roman" w:hAnsi="Arial" w:cs="Arial"/>
                <w:color w:val="000000" w:themeColor="text1"/>
                <w:sz w:val="20"/>
                <w:szCs w:val="20"/>
              </w:rPr>
              <w:t>8 días hábiles antes de la aplicación</w:t>
            </w:r>
          </w:p>
        </w:tc>
        <w:tc>
          <w:tcPr>
            <w:tcW w:w="723" w:type="pct"/>
            <w:tcBorders>
              <w:top w:val="nil"/>
              <w:left w:val="nil"/>
              <w:bottom w:val="single" w:sz="4" w:space="0" w:color="auto"/>
              <w:right w:val="single" w:sz="4" w:space="0" w:color="auto"/>
            </w:tcBorders>
            <w:shd w:val="clear" w:color="000000" w:fill="FFFFFF"/>
            <w:vAlign w:val="center"/>
            <w:hideMark/>
          </w:tcPr>
          <w:p w14:paraId="64A36972" w14:textId="77777777" w:rsidR="00896417" w:rsidRDefault="00896417">
            <w:pPr>
              <w:tabs>
                <w:tab w:val="left" w:pos="142"/>
              </w:tabs>
              <w:jc w:val="center"/>
              <w:pPrChange w:id="2216" w:author="Ramsés Vázquez Lira" w:date="2020-01-11T19:09:00Z">
                <w:pPr>
                  <w:jc w:val="center"/>
                </w:pPr>
              </w:pPrChange>
            </w:pPr>
            <w:r>
              <w:rPr>
                <w:rFonts w:ascii="Arial" w:eastAsia="Times New Roman" w:hAnsi="Arial" w:cs="Arial"/>
                <w:color w:val="000000" w:themeColor="text1"/>
                <w:sz w:val="20"/>
                <w:szCs w:val="20"/>
              </w:rPr>
              <w:t xml:space="preserve">Al menos </w:t>
            </w:r>
            <w:r w:rsidRPr="00F048C3">
              <w:rPr>
                <w:rFonts w:ascii="Arial" w:eastAsia="Times New Roman" w:hAnsi="Arial" w:cs="Arial"/>
                <w:color w:val="000000" w:themeColor="text1"/>
                <w:sz w:val="20"/>
                <w:szCs w:val="20"/>
              </w:rPr>
              <w:t>8 días hábiles antes de la aplicación</w:t>
            </w:r>
          </w:p>
        </w:tc>
        <w:tc>
          <w:tcPr>
            <w:tcW w:w="803" w:type="pct"/>
            <w:tcBorders>
              <w:top w:val="nil"/>
              <w:left w:val="nil"/>
              <w:bottom w:val="single" w:sz="4" w:space="0" w:color="auto"/>
              <w:right w:val="single" w:sz="4" w:space="0" w:color="auto"/>
            </w:tcBorders>
            <w:shd w:val="clear" w:color="000000" w:fill="FFFFFF"/>
            <w:vAlign w:val="center"/>
            <w:hideMark/>
          </w:tcPr>
          <w:p w14:paraId="6C1136CB" w14:textId="77777777" w:rsidR="00896417" w:rsidRDefault="00896417">
            <w:pPr>
              <w:tabs>
                <w:tab w:val="left" w:pos="142"/>
              </w:tabs>
              <w:jc w:val="center"/>
              <w:pPrChange w:id="2217" w:author="Ramsés Vázquez Lira" w:date="2020-01-11T19:09:00Z">
                <w:pPr>
                  <w:jc w:val="center"/>
                </w:pPr>
              </w:pPrChange>
            </w:pPr>
            <w:r>
              <w:rPr>
                <w:rFonts w:ascii="Arial" w:eastAsia="Times New Roman" w:hAnsi="Arial" w:cs="Arial"/>
                <w:color w:val="000000" w:themeColor="text1"/>
                <w:sz w:val="20"/>
                <w:szCs w:val="20"/>
              </w:rPr>
              <w:t xml:space="preserve">Al menos </w:t>
            </w:r>
            <w:r w:rsidRPr="00F048C3">
              <w:rPr>
                <w:rFonts w:ascii="Arial" w:eastAsia="Times New Roman" w:hAnsi="Arial" w:cs="Arial"/>
                <w:color w:val="000000" w:themeColor="text1"/>
                <w:sz w:val="20"/>
                <w:szCs w:val="20"/>
              </w:rPr>
              <w:t>8 días hábiles antes de la aplicación</w:t>
            </w:r>
          </w:p>
        </w:tc>
        <w:tc>
          <w:tcPr>
            <w:tcW w:w="908" w:type="pct"/>
            <w:tcBorders>
              <w:top w:val="nil"/>
              <w:left w:val="nil"/>
              <w:bottom w:val="single" w:sz="4" w:space="0" w:color="auto"/>
              <w:right w:val="single" w:sz="4" w:space="0" w:color="auto"/>
            </w:tcBorders>
            <w:shd w:val="clear" w:color="000000" w:fill="FFFFFF"/>
            <w:vAlign w:val="center"/>
            <w:hideMark/>
          </w:tcPr>
          <w:p w14:paraId="6B6FF7AA" w14:textId="77777777" w:rsidR="00896417" w:rsidRPr="00EE7DD9" w:rsidRDefault="00896417">
            <w:pPr>
              <w:tabs>
                <w:tab w:val="left" w:pos="142"/>
              </w:tabs>
              <w:jc w:val="center"/>
              <w:rPr>
                <w:rFonts w:ascii="Arial" w:eastAsia="Times New Roman" w:hAnsi="Arial" w:cs="Arial"/>
                <w:color w:val="000000" w:themeColor="text1"/>
                <w:sz w:val="20"/>
                <w:szCs w:val="20"/>
              </w:rPr>
              <w:pPrChange w:id="2218" w:author="Ramsés Vázquez Lira" w:date="2020-01-11T19:09:00Z">
                <w:pPr>
                  <w:jc w:val="center"/>
                </w:pPr>
              </w:pPrChange>
            </w:pPr>
            <w:r w:rsidRPr="00631BF3">
              <w:rPr>
                <w:rFonts w:ascii="Arial" w:eastAsia="Times New Roman" w:hAnsi="Arial" w:cs="Arial"/>
                <w:color w:val="000000" w:themeColor="text1"/>
                <w:sz w:val="20"/>
                <w:szCs w:val="20"/>
              </w:rPr>
              <w:t>USICAMM</w:t>
            </w:r>
          </w:p>
        </w:tc>
      </w:tr>
      <w:tr w:rsidR="00896417" w:rsidRPr="0065383F" w14:paraId="71C3FB14" w14:textId="77777777" w:rsidTr="000E2F64">
        <w:trPr>
          <w:trHeight w:val="551"/>
        </w:trPr>
        <w:tc>
          <w:tcPr>
            <w:tcW w:w="1099" w:type="pct"/>
            <w:tcBorders>
              <w:top w:val="nil"/>
              <w:left w:val="single" w:sz="4" w:space="0" w:color="auto"/>
              <w:bottom w:val="single" w:sz="4" w:space="0" w:color="auto"/>
              <w:right w:val="single" w:sz="4" w:space="0" w:color="auto"/>
            </w:tcBorders>
            <w:shd w:val="clear" w:color="000000" w:fill="FFFFFF"/>
            <w:vAlign w:val="center"/>
            <w:hideMark/>
          </w:tcPr>
          <w:p w14:paraId="7857B64A" w14:textId="77777777" w:rsidR="00896417" w:rsidRPr="00EE7DD9" w:rsidRDefault="00896417">
            <w:pPr>
              <w:tabs>
                <w:tab w:val="left" w:pos="142"/>
              </w:tabs>
              <w:spacing w:after="0" w:line="240" w:lineRule="auto"/>
              <w:jc w:val="center"/>
              <w:rPr>
                <w:rFonts w:ascii="Arial" w:eastAsia="Times New Roman" w:hAnsi="Arial" w:cs="Arial"/>
                <w:color w:val="000000" w:themeColor="text1"/>
                <w:sz w:val="20"/>
                <w:szCs w:val="20"/>
              </w:rPr>
              <w:pPrChange w:id="2219" w:author="Ramsés Vázquez Lira" w:date="2020-01-11T19:09:00Z">
                <w:pPr>
                  <w:spacing w:after="0" w:line="240" w:lineRule="auto"/>
                  <w:jc w:val="center"/>
                </w:pPr>
              </w:pPrChange>
            </w:pPr>
            <w:r w:rsidRPr="00EE7DD9">
              <w:rPr>
                <w:rFonts w:ascii="Arial" w:eastAsia="Times New Roman" w:hAnsi="Arial" w:cs="Arial"/>
                <w:color w:val="000000" w:themeColor="text1"/>
                <w:sz w:val="20"/>
                <w:szCs w:val="20"/>
              </w:rPr>
              <w:t xml:space="preserve">Aplicación de los instrumentos de </w:t>
            </w:r>
            <w:r>
              <w:rPr>
                <w:rFonts w:ascii="Arial" w:eastAsia="Times New Roman" w:hAnsi="Arial" w:cs="Arial"/>
                <w:color w:val="000000" w:themeColor="text1"/>
                <w:sz w:val="20"/>
                <w:szCs w:val="20"/>
              </w:rPr>
              <w:t>valoración</w:t>
            </w:r>
          </w:p>
        </w:tc>
        <w:tc>
          <w:tcPr>
            <w:tcW w:w="745" w:type="pct"/>
            <w:tcBorders>
              <w:top w:val="nil"/>
              <w:left w:val="nil"/>
              <w:bottom w:val="single" w:sz="4" w:space="0" w:color="auto"/>
              <w:right w:val="single" w:sz="4" w:space="0" w:color="auto"/>
            </w:tcBorders>
            <w:shd w:val="clear" w:color="000000" w:fill="FFFFFF"/>
            <w:vAlign w:val="center"/>
            <w:hideMark/>
          </w:tcPr>
          <w:p w14:paraId="57F91DA2" w14:textId="77777777" w:rsidR="00896417" w:rsidRDefault="00896417">
            <w:pPr>
              <w:tabs>
                <w:tab w:val="left" w:pos="142"/>
              </w:tabs>
              <w:spacing w:after="0" w:line="240" w:lineRule="auto"/>
              <w:jc w:val="center"/>
              <w:rPr>
                <w:rFonts w:ascii="Arial" w:eastAsia="Times New Roman" w:hAnsi="Arial" w:cs="Arial"/>
                <w:color w:val="000000" w:themeColor="text1"/>
                <w:sz w:val="20"/>
                <w:szCs w:val="20"/>
              </w:rPr>
              <w:pPrChange w:id="2220" w:author="Ramsés Vázquez Lira" w:date="2020-01-11T19:09:00Z">
                <w:pPr>
                  <w:spacing w:after="0" w:line="240" w:lineRule="auto"/>
                  <w:jc w:val="center"/>
                </w:pPr>
              </w:pPrChange>
            </w:pPr>
            <w:r>
              <w:rPr>
                <w:rFonts w:ascii="Arial" w:eastAsia="Times New Roman" w:hAnsi="Arial" w:cs="Arial"/>
                <w:color w:val="000000" w:themeColor="text1"/>
                <w:sz w:val="20"/>
                <w:szCs w:val="20"/>
              </w:rPr>
              <w:t>30-</w:t>
            </w:r>
            <w:r w:rsidRPr="00EE7DD9">
              <w:rPr>
                <w:rFonts w:ascii="Arial" w:eastAsia="Times New Roman" w:hAnsi="Arial" w:cs="Arial"/>
                <w:color w:val="000000" w:themeColor="text1"/>
                <w:sz w:val="20"/>
                <w:szCs w:val="20"/>
              </w:rPr>
              <w:t>31 de mayo</w:t>
            </w:r>
          </w:p>
          <w:p w14:paraId="0AF2A74C" w14:textId="77777777" w:rsidR="00896417" w:rsidRPr="00EE7DD9" w:rsidRDefault="00896417">
            <w:pPr>
              <w:tabs>
                <w:tab w:val="left" w:pos="142"/>
              </w:tabs>
              <w:spacing w:after="0" w:line="240" w:lineRule="auto"/>
              <w:jc w:val="center"/>
              <w:rPr>
                <w:rFonts w:ascii="Arial" w:eastAsia="Times New Roman" w:hAnsi="Arial" w:cs="Arial"/>
                <w:color w:val="000000" w:themeColor="text1"/>
                <w:sz w:val="20"/>
                <w:szCs w:val="20"/>
              </w:rPr>
              <w:pPrChange w:id="2221" w:author="Ramsés Vázquez Lira" w:date="2020-01-11T19:09:00Z">
                <w:pPr>
                  <w:spacing w:after="0" w:line="240" w:lineRule="auto"/>
                  <w:jc w:val="center"/>
                </w:pPr>
              </w:pPrChange>
            </w:pPr>
          </w:p>
          <w:p w14:paraId="1A08C11D" w14:textId="77777777" w:rsidR="00896417" w:rsidRDefault="00896417">
            <w:pPr>
              <w:tabs>
                <w:tab w:val="left" w:pos="142"/>
              </w:tabs>
              <w:spacing w:after="0" w:line="240" w:lineRule="auto"/>
              <w:jc w:val="center"/>
              <w:rPr>
                <w:rFonts w:ascii="Arial" w:eastAsia="Times New Roman" w:hAnsi="Arial" w:cs="Arial"/>
                <w:color w:val="000000" w:themeColor="text1"/>
                <w:sz w:val="20"/>
                <w:szCs w:val="20"/>
              </w:rPr>
              <w:pPrChange w:id="2222" w:author="Ramsés Vázquez Lira" w:date="2020-01-11T19:09:00Z">
                <w:pPr>
                  <w:spacing w:after="0" w:line="240" w:lineRule="auto"/>
                  <w:jc w:val="center"/>
                </w:pPr>
              </w:pPrChange>
            </w:pPr>
            <w:r w:rsidRPr="00EE7DD9">
              <w:rPr>
                <w:rFonts w:ascii="Arial" w:eastAsia="Times New Roman" w:hAnsi="Arial" w:cs="Arial"/>
                <w:color w:val="000000" w:themeColor="text1"/>
                <w:sz w:val="20"/>
                <w:szCs w:val="20"/>
              </w:rPr>
              <w:t>6</w:t>
            </w:r>
            <w:r>
              <w:rPr>
                <w:rFonts w:ascii="Arial" w:eastAsia="Times New Roman" w:hAnsi="Arial" w:cs="Arial"/>
                <w:color w:val="000000" w:themeColor="text1"/>
                <w:sz w:val="20"/>
                <w:szCs w:val="20"/>
              </w:rPr>
              <w:t>-</w:t>
            </w:r>
            <w:r w:rsidRPr="00EE7DD9">
              <w:rPr>
                <w:rFonts w:ascii="Arial" w:eastAsia="Times New Roman" w:hAnsi="Arial" w:cs="Arial"/>
                <w:color w:val="000000" w:themeColor="text1"/>
                <w:sz w:val="20"/>
                <w:szCs w:val="20"/>
              </w:rPr>
              <w:t>7 de junio</w:t>
            </w:r>
          </w:p>
          <w:p w14:paraId="5CE53958" w14:textId="77777777" w:rsidR="00896417" w:rsidRPr="00EE7DD9" w:rsidRDefault="00896417">
            <w:pPr>
              <w:tabs>
                <w:tab w:val="left" w:pos="142"/>
              </w:tabs>
              <w:spacing w:after="0" w:line="240" w:lineRule="auto"/>
              <w:jc w:val="center"/>
              <w:rPr>
                <w:rFonts w:ascii="Arial" w:eastAsia="Times New Roman" w:hAnsi="Arial" w:cs="Arial"/>
                <w:color w:val="000000" w:themeColor="text1"/>
                <w:sz w:val="20"/>
                <w:szCs w:val="20"/>
              </w:rPr>
              <w:pPrChange w:id="2223" w:author="Ramsés Vázquez Lira" w:date="2020-01-11T19:09:00Z">
                <w:pPr>
                  <w:spacing w:after="0" w:line="240" w:lineRule="auto"/>
                  <w:jc w:val="center"/>
                </w:pPr>
              </w:pPrChange>
            </w:pPr>
          </w:p>
          <w:p w14:paraId="60D5CD91" w14:textId="77777777" w:rsidR="00896417" w:rsidRPr="00631BF3" w:rsidRDefault="00896417">
            <w:pPr>
              <w:tabs>
                <w:tab w:val="left" w:pos="142"/>
              </w:tabs>
              <w:spacing w:after="0" w:line="240" w:lineRule="auto"/>
              <w:jc w:val="center"/>
              <w:rPr>
                <w:rFonts w:ascii="Arial" w:eastAsia="Times New Roman" w:hAnsi="Arial" w:cs="Arial"/>
                <w:color w:val="000000" w:themeColor="text1"/>
                <w:sz w:val="20"/>
                <w:szCs w:val="20"/>
              </w:rPr>
              <w:pPrChange w:id="2224" w:author="Ramsés Vázquez Lira" w:date="2020-01-11T19:09:00Z">
                <w:pPr>
                  <w:spacing w:after="0" w:line="240" w:lineRule="auto"/>
                  <w:jc w:val="center"/>
                </w:pPr>
              </w:pPrChange>
            </w:pPr>
            <w:r w:rsidRPr="00EE7DD9">
              <w:rPr>
                <w:rFonts w:ascii="Arial" w:eastAsia="Times New Roman" w:hAnsi="Arial" w:cs="Arial"/>
                <w:color w:val="000000" w:themeColor="text1"/>
                <w:sz w:val="20"/>
                <w:szCs w:val="20"/>
              </w:rPr>
              <w:t>13</w:t>
            </w:r>
            <w:r w:rsidRPr="00631BF3">
              <w:rPr>
                <w:rFonts w:ascii="Arial" w:eastAsia="Times New Roman" w:hAnsi="Arial" w:cs="Arial"/>
                <w:color w:val="000000" w:themeColor="text1"/>
                <w:sz w:val="20"/>
                <w:szCs w:val="20"/>
              </w:rPr>
              <w:t>-</w:t>
            </w:r>
            <w:r w:rsidRPr="00EE7DD9">
              <w:rPr>
                <w:rFonts w:ascii="Arial" w:eastAsia="Times New Roman" w:hAnsi="Arial" w:cs="Arial"/>
                <w:color w:val="000000" w:themeColor="text1"/>
                <w:sz w:val="20"/>
                <w:szCs w:val="20"/>
              </w:rPr>
              <w:t>14 de junio</w:t>
            </w:r>
            <w:r w:rsidRPr="00631BF3">
              <w:rPr>
                <w:rFonts w:ascii="Arial" w:eastAsia="Times New Roman" w:hAnsi="Arial" w:cs="Arial"/>
                <w:color w:val="000000" w:themeColor="text1"/>
                <w:sz w:val="20"/>
                <w:szCs w:val="20"/>
              </w:rPr>
              <w:t xml:space="preserve"> 2020</w:t>
            </w:r>
          </w:p>
        </w:tc>
        <w:tc>
          <w:tcPr>
            <w:tcW w:w="722" w:type="pct"/>
            <w:tcBorders>
              <w:top w:val="nil"/>
              <w:left w:val="nil"/>
              <w:bottom w:val="single" w:sz="4" w:space="0" w:color="auto"/>
              <w:right w:val="single" w:sz="4" w:space="0" w:color="auto"/>
            </w:tcBorders>
            <w:shd w:val="clear" w:color="000000" w:fill="FFFFFF"/>
            <w:vAlign w:val="center"/>
            <w:hideMark/>
          </w:tcPr>
          <w:p w14:paraId="053C2366" w14:textId="77777777" w:rsidR="00896417" w:rsidRPr="00EE7DD9" w:rsidRDefault="00896417">
            <w:pPr>
              <w:tabs>
                <w:tab w:val="left" w:pos="142"/>
              </w:tabs>
              <w:spacing w:after="0" w:line="240" w:lineRule="auto"/>
              <w:jc w:val="center"/>
              <w:rPr>
                <w:rFonts w:ascii="Arial" w:eastAsia="Times New Roman" w:hAnsi="Arial" w:cs="Arial"/>
                <w:color w:val="000000" w:themeColor="text1"/>
                <w:sz w:val="20"/>
                <w:szCs w:val="20"/>
                <w:lang w:val="en-US"/>
              </w:rPr>
              <w:pPrChange w:id="2225" w:author="Ramsés Vázquez Lira" w:date="2020-01-11T19:09:00Z">
                <w:pPr>
                  <w:spacing w:after="0" w:line="240" w:lineRule="auto"/>
                  <w:jc w:val="center"/>
                </w:pPr>
              </w:pPrChange>
            </w:pPr>
            <w:r>
              <w:rPr>
                <w:rFonts w:ascii="Arial" w:eastAsia="Times New Roman" w:hAnsi="Arial" w:cs="Arial"/>
                <w:color w:val="000000" w:themeColor="text1"/>
                <w:sz w:val="20"/>
                <w:szCs w:val="20"/>
                <w:lang w:val="en-US"/>
              </w:rPr>
              <w:t>23-24 de mayo de 2020</w:t>
            </w:r>
          </w:p>
        </w:tc>
        <w:tc>
          <w:tcPr>
            <w:tcW w:w="723" w:type="pct"/>
            <w:tcBorders>
              <w:top w:val="nil"/>
              <w:left w:val="nil"/>
              <w:bottom w:val="single" w:sz="4" w:space="0" w:color="auto"/>
              <w:right w:val="single" w:sz="4" w:space="0" w:color="auto"/>
            </w:tcBorders>
            <w:shd w:val="clear" w:color="000000" w:fill="FFFFFF"/>
            <w:vAlign w:val="center"/>
            <w:hideMark/>
          </w:tcPr>
          <w:p w14:paraId="6F26ACDC" w14:textId="77777777" w:rsidR="00896417" w:rsidRPr="00EE7DD9" w:rsidRDefault="00896417">
            <w:pPr>
              <w:tabs>
                <w:tab w:val="left" w:pos="142"/>
              </w:tabs>
              <w:spacing w:after="0" w:line="240" w:lineRule="auto"/>
              <w:jc w:val="center"/>
              <w:rPr>
                <w:rFonts w:ascii="Arial" w:eastAsia="Times New Roman" w:hAnsi="Arial" w:cs="Arial"/>
                <w:color w:val="000000" w:themeColor="text1"/>
                <w:sz w:val="20"/>
                <w:szCs w:val="20"/>
                <w:lang w:val="en-US"/>
              </w:rPr>
              <w:pPrChange w:id="2226" w:author="Ramsés Vázquez Lira" w:date="2020-01-11T19:09:00Z">
                <w:pPr>
                  <w:spacing w:after="0" w:line="240" w:lineRule="auto"/>
                  <w:jc w:val="center"/>
                </w:pPr>
              </w:pPrChange>
            </w:pPr>
            <w:r>
              <w:rPr>
                <w:rFonts w:ascii="Arial" w:eastAsia="Times New Roman" w:hAnsi="Arial" w:cs="Arial"/>
                <w:color w:val="000000" w:themeColor="text1"/>
                <w:sz w:val="20"/>
                <w:szCs w:val="20"/>
                <w:lang w:val="en-US"/>
              </w:rPr>
              <w:t>16 y 17 de mayo de 2020</w:t>
            </w:r>
          </w:p>
        </w:tc>
        <w:tc>
          <w:tcPr>
            <w:tcW w:w="803" w:type="pct"/>
            <w:tcBorders>
              <w:top w:val="nil"/>
              <w:left w:val="nil"/>
              <w:bottom w:val="single" w:sz="4" w:space="0" w:color="auto"/>
              <w:right w:val="single" w:sz="4" w:space="0" w:color="auto"/>
            </w:tcBorders>
            <w:shd w:val="clear" w:color="000000" w:fill="FFFFFF"/>
            <w:vAlign w:val="center"/>
            <w:hideMark/>
          </w:tcPr>
          <w:p w14:paraId="39C26597" w14:textId="77777777" w:rsidR="00896417" w:rsidRPr="00EE7DD9" w:rsidRDefault="00896417">
            <w:pPr>
              <w:tabs>
                <w:tab w:val="left" w:pos="142"/>
              </w:tabs>
              <w:spacing w:after="0" w:line="240" w:lineRule="auto"/>
              <w:jc w:val="center"/>
              <w:rPr>
                <w:rFonts w:ascii="Arial" w:eastAsia="Times New Roman" w:hAnsi="Arial" w:cs="Arial"/>
                <w:color w:val="000000" w:themeColor="text1"/>
                <w:sz w:val="20"/>
                <w:szCs w:val="20"/>
                <w:lang w:val="en-US"/>
              </w:rPr>
              <w:pPrChange w:id="2227" w:author="Ramsés Vázquez Lira" w:date="2020-01-11T19:09:00Z">
                <w:pPr>
                  <w:spacing w:after="0" w:line="240" w:lineRule="auto"/>
                  <w:jc w:val="center"/>
                </w:pPr>
              </w:pPrChange>
            </w:pPr>
            <w:r>
              <w:rPr>
                <w:rFonts w:ascii="Arial" w:eastAsia="Times New Roman" w:hAnsi="Arial" w:cs="Arial"/>
                <w:color w:val="000000" w:themeColor="text1"/>
                <w:sz w:val="20"/>
                <w:szCs w:val="20"/>
                <w:lang w:val="en-US"/>
              </w:rPr>
              <w:t>23-24 de mayo de 2020</w:t>
            </w:r>
          </w:p>
        </w:tc>
        <w:tc>
          <w:tcPr>
            <w:tcW w:w="908" w:type="pct"/>
            <w:tcBorders>
              <w:top w:val="nil"/>
              <w:left w:val="nil"/>
              <w:bottom w:val="single" w:sz="4" w:space="0" w:color="auto"/>
              <w:right w:val="single" w:sz="4" w:space="0" w:color="auto"/>
            </w:tcBorders>
            <w:shd w:val="clear" w:color="000000" w:fill="FFFFFF"/>
            <w:vAlign w:val="center"/>
            <w:hideMark/>
          </w:tcPr>
          <w:p w14:paraId="71C01A75" w14:textId="77777777" w:rsidR="00896417" w:rsidRPr="00EE7DD9" w:rsidRDefault="00896417">
            <w:pPr>
              <w:tabs>
                <w:tab w:val="left" w:pos="142"/>
              </w:tabs>
              <w:spacing w:after="0" w:line="240" w:lineRule="auto"/>
              <w:jc w:val="center"/>
              <w:rPr>
                <w:rFonts w:ascii="Arial" w:eastAsia="Times New Roman" w:hAnsi="Arial" w:cs="Arial"/>
                <w:color w:val="000000" w:themeColor="text1"/>
                <w:sz w:val="20"/>
                <w:szCs w:val="20"/>
              </w:rPr>
              <w:pPrChange w:id="2228" w:author="Ramsés Vázquez Lira" w:date="2020-01-11T19:09:00Z">
                <w:pPr>
                  <w:spacing w:after="0" w:line="240" w:lineRule="auto"/>
                  <w:jc w:val="center"/>
                </w:pPr>
              </w:pPrChange>
            </w:pPr>
            <w:r w:rsidRPr="00EE7DD9">
              <w:rPr>
                <w:rFonts w:ascii="Arial" w:eastAsia="Times New Roman" w:hAnsi="Arial" w:cs="Arial"/>
                <w:color w:val="000000" w:themeColor="text1"/>
                <w:sz w:val="20"/>
                <w:szCs w:val="20"/>
              </w:rPr>
              <w:t>Prestador del servicio</w:t>
            </w:r>
            <w:r>
              <w:rPr>
                <w:rFonts w:ascii="Arial" w:eastAsia="Times New Roman" w:hAnsi="Arial" w:cs="Arial"/>
                <w:color w:val="000000" w:themeColor="text1"/>
                <w:sz w:val="20"/>
                <w:szCs w:val="20"/>
              </w:rPr>
              <w:t xml:space="preserve"> /</w:t>
            </w:r>
            <w:r w:rsidRPr="00EE7DD9">
              <w:rPr>
                <w:rFonts w:ascii="Arial" w:eastAsia="Times New Roman" w:hAnsi="Arial" w:cs="Arial"/>
                <w:color w:val="000000" w:themeColor="text1"/>
                <w:sz w:val="20"/>
                <w:szCs w:val="20"/>
              </w:rPr>
              <w:br/>
            </w:r>
            <w:r>
              <w:rPr>
                <w:rFonts w:ascii="Arial" w:eastAsia="Times New Roman" w:hAnsi="Arial" w:cs="Arial"/>
                <w:color w:val="000000" w:themeColor="text1"/>
                <w:sz w:val="20"/>
                <w:szCs w:val="20"/>
              </w:rPr>
              <w:t>USICAMM /</w:t>
            </w:r>
            <w:r w:rsidRPr="00EE7DD9">
              <w:rPr>
                <w:rFonts w:ascii="Arial" w:eastAsia="Times New Roman" w:hAnsi="Arial" w:cs="Arial"/>
                <w:color w:val="000000" w:themeColor="text1"/>
                <w:sz w:val="20"/>
                <w:szCs w:val="20"/>
              </w:rPr>
              <w:t xml:space="preserve"> Autoridad Educativa de las Entidades Federativas</w:t>
            </w:r>
          </w:p>
        </w:tc>
      </w:tr>
      <w:tr w:rsidR="00896417" w:rsidRPr="0065383F" w14:paraId="40963CC7" w14:textId="77777777" w:rsidTr="000E2F64">
        <w:trPr>
          <w:trHeight w:val="1275"/>
        </w:trPr>
        <w:tc>
          <w:tcPr>
            <w:tcW w:w="1099" w:type="pct"/>
            <w:tcBorders>
              <w:top w:val="nil"/>
              <w:left w:val="single" w:sz="4" w:space="0" w:color="auto"/>
              <w:bottom w:val="single" w:sz="4" w:space="0" w:color="auto"/>
              <w:right w:val="single" w:sz="4" w:space="0" w:color="auto"/>
            </w:tcBorders>
            <w:shd w:val="clear" w:color="000000" w:fill="FFFFFF"/>
            <w:vAlign w:val="center"/>
          </w:tcPr>
          <w:p w14:paraId="068422C8" w14:textId="77777777" w:rsidR="00896417" w:rsidRPr="00EE7DD9" w:rsidRDefault="00896417">
            <w:pPr>
              <w:tabs>
                <w:tab w:val="left" w:pos="142"/>
              </w:tabs>
              <w:spacing w:after="0" w:line="240" w:lineRule="auto"/>
              <w:jc w:val="center"/>
              <w:rPr>
                <w:rFonts w:ascii="Arial" w:eastAsia="Times New Roman" w:hAnsi="Arial" w:cs="Arial"/>
                <w:color w:val="000000" w:themeColor="text1"/>
                <w:sz w:val="20"/>
                <w:szCs w:val="20"/>
              </w:rPr>
              <w:pPrChange w:id="2229" w:author="Ramsés Vázquez Lira" w:date="2020-01-11T19:09:00Z">
                <w:pPr>
                  <w:spacing w:after="0" w:line="240" w:lineRule="auto"/>
                  <w:jc w:val="center"/>
                </w:pPr>
              </w:pPrChange>
            </w:pPr>
            <w:r w:rsidRPr="00EE7DD9">
              <w:rPr>
                <w:rFonts w:ascii="Arial" w:eastAsia="Times New Roman" w:hAnsi="Arial" w:cs="Arial"/>
                <w:color w:val="000000" w:themeColor="text1"/>
                <w:sz w:val="20"/>
                <w:szCs w:val="20"/>
              </w:rPr>
              <w:t xml:space="preserve">Entregar </w:t>
            </w:r>
            <w:r>
              <w:rPr>
                <w:rFonts w:ascii="Arial" w:eastAsia="Times New Roman" w:hAnsi="Arial" w:cs="Arial"/>
                <w:color w:val="000000" w:themeColor="text1"/>
                <w:sz w:val="20"/>
                <w:szCs w:val="20"/>
              </w:rPr>
              <w:t>respuestas de los aspirantes</w:t>
            </w:r>
            <w:r w:rsidRPr="00EE7DD9">
              <w:rPr>
                <w:rFonts w:ascii="Arial" w:eastAsia="Times New Roman" w:hAnsi="Arial" w:cs="Arial"/>
                <w:color w:val="000000" w:themeColor="text1"/>
                <w:sz w:val="20"/>
                <w:szCs w:val="20"/>
              </w:rPr>
              <w:t xml:space="preserve"> a la </w:t>
            </w:r>
            <w:r>
              <w:rPr>
                <w:rFonts w:ascii="Arial" w:eastAsia="Times New Roman" w:hAnsi="Arial" w:cs="Arial"/>
                <w:color w:val="000000" w:themeColor="text1"/>
                <w:sz w:val="20"/>
                <w:szCs w:val="20"/>
              </w:rPr>
              <w:t>USICAMM</w:t>
            </w:r>
          </w:p>
        </w:tc>
        <w:tc>
          <w:tcPr>
            <w:tcW w:w="745" w:type="pct"/>
            <w:tcBorders>
              <w:top w:val="nil"/>
              <w:left w:val="nil"/>
              <w:bottom w:val="single" w:sz="4" w:space="0" w:color="auto"/>
              <w:right w:val="single" w:sz="4" w:space="0" w:color="auto"/>
            </w:tcBorders>
            <w:shd w:val="clear" w:color="000000" w:fill="FFFFFF"/>
            <w:vAlign w:val="center"/>
          </w:tcPr>
          <w:p w14:paraId="16371785" w14:textId="77777777" w:rsidR="00896417" w:rsidRPr="00EE7DD9" w:rsidRDefault="00896417">
            <w:pPr>
              <w:tabs>
                <w:tab w:val="left" w:pos="142"/>
              </w:tabs>
              <w:spacing w:after="0" w:line="240" w:lineRule="auto"/>
              <w:jc w:val="center"/>
              <w:rPr>
                <w:rFonts w:ascii="Arial" w:eastAsia="Times New Roman" w:hAnsi="Arial" w:cs="Arial"/>
                <w:color w:val="000000" w:themeColor="text1"/>
                <w:sz w:val="20"/>
                <w:szCs w:val="20"/>
              </w:rPr>
              <w:pPrChange w:id="2230" w:author="Ramsés Vázquez Lira" w:date="2020-01-11T19:09:00Z">
                <w:pPr>
                  <w:spacing w:after="0" w:line="240" w:lineRule="auto"/>
                  <w:jc w:val="center"/>
                </w:pPr>
              </w:pPrChange>
            </w:pPr>
            <w:r w:rsidRPr="00EE7DD9">
              <w:rPr>
                <w:rFonts w:ascii="Arial" w:eastAsia="Times New Roman" w:hAnsi="Arial" w:cs="Arial"/>
                <w:color w:val="000000" w:themeColor="text1"/>
                <w:sz w:val="20"/>
                <w:szCs w:val="20"/>
              </w:rPr>
              <w:t>A más tardar</w:t>
            </w:r>
            <w:r>
              <w:rPr>
                <w:rFonts w:ascii="Arial" w:eastAsia="Times New Roman" w:hAnsi="Arial" w:cs="Arial"/>
                <w:color w:val="000000" w:themeColor="text1"/>
                <w:sz w:val="20"/>
                <w:szCs w:val="20"/>
              </w:rPr>
              <w:t xml:space="preserve"> </w:t>
            </w:r>
            <w:r w:rsidRPr="00EE7DD9">
              <w:rPr>
                <w:rFonts w:ascii="Arial" w:eastAsia="Times New Roman" w:hAnsi="Arial" w:cs="Arial"/>
                <w:color w:val="000000" w:themeColor="text1"/>
                <w:sz w:val="20"/>
                <w:szCs w:val="20"/>
              </w:rPr>
              <w:t>10 días naturales después de la apli</w:t>
            </w:r>
            <w:r>
              <w:rPr>
                <w:rFonts w:ascii="Arial" w:eastAsia="Times New Roman" w:hAnsi="Arial" w:cs="Arial"/>
                <w:color w:val="000000" w:themeColor="text1"/>
                <w:sz w:val="20"/>
                <w:szCs w:val="20"/>
              </w:rPr>
              <w:t>cación</w:t>
            </w:r>
          </w:p>
        </w:tc>
        <w:tc>
          <w:tcPr>
            <w:tcW w:w="722" w:type="pct"/>
            <w:tcBorders>
              <w:top w:val="nil"/>
              <w:left w:val="nil"/>
              <w:bottom w:val="single" w:sz="4" w:space="0" w:color="auto"/>
              <w:right w:val="single" w:sz="4" w:space="0" w:color="auto"/>
            </w:tcBorders>
            <w:shd w:val="clear" w:color="000000" w:fill="FFFFFF"/>
            <w:vAlign w:val="center"/>
          </w:tcPr>
          <w:p w14:paraId="5A8DFA05" w14:textId="77777777" w:rsidR="00896417" w:rsidRPr="00EE7DD9" w:rsidRDefault="00896417">
            <w:pPr>
              <w:tabs>
                <w:tab w:val="left" w:pos="142"/>
              </w:tabs>
              <w:spacing w:after="0" w:line="240" w:lineRule="auto"/>
              <w:jc w:val="center"/>
              <w:rPr>
                <w:rFonts w:ascii="Arial" w:eastAsia="Times New Roman" w:hAnsi="Arial" w:cs="Arial"/>
                <w:color w:val="000000" w:themeColor="text1"/>
                <w:sz w:val="20"/>
                <w:szCs w:val="20"/>
              </w:rPr>
              <w:pPrChange w:id="2231" w:author="Ramsés Vázquez Lira" w:date="2020-01-11T19:09:00Z">
                <w:pPr>
                  <w:spacing w:after="0" w:line="240" w:lineRule="auto"/>
                  <w:jc w:val="center"/>
                </w:pPr>
              </w:pPrChange>
            </w:pPr>
            <w:r w:rsidRPr="00EE7DD9">
              <w:rPr>
                <w:rFonts w:ascii="Arial" w:eastAsia="Times New Roman" w:hAnsi="Arial" w:cs="Arial"/>
                <w:color w:val="000000" w:themeColor="text1"/>
                <w:sz w:val="20"/>
                <w:szCs w:val="20"/>
              </w:rPr>
              <w:t>A más tardar 10 días nat</w:t>
            </w:r>
            <w:r>
              <w:rPr>
                <w:rFonts w:ascii="Arial" w:eastAsia="Times New Roman" w:hAnsi="Arial" w:cs="Arial"/>
                <w:color w:val="000000" w:themeColor="text1"/>
                <w:sz w:val="20"/>
                <w:szCs w:val="20"/>
              </w:rPr>
              <w:t>urales después de la aplicación</w:t>
            </w:r>
          </w:p>
        </w:tc>
        <w:tc>
          <w:tcPr>
            <w:tcW w:w="723" w:type="pct"/>
            <w:tcBorders>
              <w:top w:val="nil"/>
              <w:left w:val="nil"/>
              <w:bottom w:val="single" w:sz="4" w:space="0" w:color="auto"/>
              <w:right w:val="single" w:sz="4" w:space="0" w:color="auto"/>
            </w:tcBorders>
            <w:shd w:val="clear" w:color="000000" w:fill="FFFFFF"/>
            <w:vAlign w:val="center"/>
          </w:tcPr>
          <w:p w14:paraId="13BD6E35" w14:textId="77777777" w:rsidR="00896417" w:rsidRPr="00EE7DD9" w:rsidRDefault="00896417">
            <w:pPr>
              <w:tabs>
                <w:tab w:val="left" w:pos="142"/>
              </w:tabs>
              <w:spacing w:after="0" w:line="240" w:lineRule="auto"/>
              <w:jc w:val="center"/>
              <w:rPr>
                <w:rFonts w:ascii="Arial" w:eastAsia="Times New Roman" w:hAnsi="Arial" w:cs="Arial"/>
                <w:color w:val="000000" w:themeColor="text1"/>
                <w:sz w:val="20"/>
                <w:szCs w:val="20"/>
              </w:rPr>
              <w:pPrChange w:id="2232" w:author="Ramsés Vázquez Lira" w:date="2020-01-11T19:09:00Z">
                <w:pPr>
                  <w:spacing w:after="0" w:line="240" w:lineRule="auto"/>
                  <w:jc w:val="center"/>
                </w:pPr>
              </w:pPrChange>
            </w:pPr>
            <w:r w:rsidRPr="00EE7DD9">
              <w:rPr>
                <w:rFonts w:ascii="Arial" w:eastAsia="Times New Roman" w:hAnsi="Arial" w:cs="Arial"/>
                <w:color w:val="000000" w:themeColor="text1"/>
                <w:sz w:val="20"/>
                <w:szCs w:val="20"/>
              </w:rPr>
              <w:t>A más tardar 10 días nat</w:t>
            </w:r>
            <w:r>
              <w:rPr>
                <w:rFonts w:ascii="Arial" w:eastAsia="Times New Roman" w:hAnsi="Arial" w:cs="Arial"/>
                <w:color w:val="000000" w:themeColor="text1"/>
                <w:sz w:val="20"/>
                <w:szCs w:val="20"/>
              </w:rPr>
              <w:t>urales después de la aplicación</w:t>
            </w:r>
          </w:p>
        </w:tc>
        <w:tc>
          <w:tcPr>
            <w:tcW w:w="803" w:type="pct"/>
            <w:tcBorders>
              <w:top w:val="nil"/>
              <w:left w:val="nil"/>
              <w:bottom w:val="single" w:sz="4" w:space="0" w:color="auto"/>
              <w:right w:val="single" w:sz="4" w:space="0" w:color="auto"/>
            </w:tcBorders>
            <w:shd w:val="clear" w:color="000000" w:fill="FFFFFF"/>
            <w:vAlign w:val="center"/>
          </w:tcPr>
          <w:p w14:paraId="6539994E" w14:textId="77777777" w:rsidR="00896417" w:rsidRPr="00EE7DD9" w:rsidRDefault="00896417">
            <w:pPr>
              <w:tabs>
                <w:tab w:val="left" w:pos="142"/>
              </w:tabs>
              <w:spacing w:after="0" w:line="240" w:lineRule="auto"/>
              <w:jc w:val="center"/>
              <w:rPr>
                <w:rFonts w:ascii="Arial" w:eastAsia="Times New Roman" w:hAnsi="Arial" w:cs="Arial"/>
                <w:color w:val="000000" w:themeColor="text1"/>
                <w:sz w:val="20"/>
                <w:szCs w:val="20"/>
              </w:rPr>
              <w:pPrChange w:id="2233" w:author="Ramsés Vázquez Lira" w:date="2020-01-11T19:09:00Z">
                <w:pPr>
                  <w:spacing w:after="0" w:line="240" w:lineRule="auto"/>
                  <w:jc w:val="center"/>
                </w:pPr>
              </w:pPrChange>
            </w:pPr>
            <w:r w:rsidRPr="00EE7DD9">
              <w:rPr>
                <w:rFonts w:ascii="Arial" w:eastAsia="Times New Roman" w:hAnsi="Arial" w:cs="Arial"/>
                <w:color w:val="000000" w:themeColor="text1"/>
                <w:sz w:val="20"/>
                <w:szCs w:val="20"/>
              </w:rPr>
              <w:t>A más tardar 10 días naturales después de la aplicación.</w:t>
            </w:r>
          </w:p>
        </w:tc>
        <w:tc>
          <w:tcPr>
            <w:tcW w:w="908" w:type="pct"/>
            <w:tcBorders>
              <w:top w:val="nil"/>
              <w:left w:val="nil"/>
              <w:bottom w:val="single" w:sz="4" w:space="0" w:color="auto"/>
              <w:right w:val="single" w:sz="4" w:space="0" w:color="auto"/>
            </w:tcBorders>
            <w:shd w:val="clear" w:color="000000" w:fill="FFFFFF"/>
            <w:vAlign w:val="center"/>
          </w:tcPr>
          <w:p w14:paraId="6DBB2C0F" w14:textId="77777777" w:rsidR="00896417" w:rsidRPr="00EE7DD9" w:rsidRDefault="00896417">
            <w:pPr>
              <w:tabs>
                <w:tab w:val="left" w:pos="142"/>
              </w:tabs>
              <w:spacing w:after="0" w:line="240" w:lineRule="auto"/>
              <w:jc w:val="center"/>
              <w:rPr>
                <w:rFonts w:ascii="Arial" w:eastAsia="Times New Roman" w:hAnsi="Arial" w:cs="Arial"/>
                <w:color w:val="000000" w:themeColor="text1"/>
                <w:sz w:val="20"/>
                <w:szCs w:val="20"/>
              </w:rPr>
              <w:pPrChange w:id="2234" w:author="Ramsés Vázquez Lira" w:date="2020-01-11T19:09:00Z">
                <w:pPr>
                  <w:spacing w:after="0" w:line="240" w:lineRule="auto"/>
                  <w:jc w:val="center"/>
                </w:pPr>
              </w:pPrChange>
            </w:pPr>
            <w:r w:rsidRPr="00EE7DD9">
              <w:rPr>
                <w:rFonts w:ascii="Arial" w:eastAsia="Times New Roman" w:hAnsi="Arial" w:cs="Arial"/>
                <w:color w:val="000000" w:themeColor="text1"/>
                <w:sz w:val="20"/>
                <w:szCs w:val="20"/>
              </w:rPr>
              <w:t>Prestador del servicio</w:t>
            </w:r>
          </w:p>
        </w:tc>
      </w:tr>
    </w:tbl>
    <w:p w14:paraId="5EA6658C" w14:textId="77777777" w:rsidR="00896417" w:rsidRDefault="00896417">
      <w:pPr>
        <w:tabs>
          <w:tab w:val="left" w:pos="142"/>
        </w:tabs>
        <w:spacing w:after="0" w:line="240" w:lineRule="auto"/>
        <w:jc w:val="both"/>
        <w:rPr>
          <w:rFonts w:ascii="Montserrat" w:hAnsi="Montserrat"/>
          <w:b/>
          <w:sz w:val="20"/>
          <w:szCs w:val="20"/>
        </w:rPr>
        <w:pPrChange w:id="2235" w:author="Ramsés Vázquez Lira" w:date="2020-01-11T19:09:00Z">
          <w:pPr>
            <w:spacing w:after="0" w:line="240" w:lineRule="auto"/>
            <w:jc w:val="both"/>
          </w:pPr>
        </w:pPrChange>
      </w:pPr>
    </w:p>
    <w:p w14:paraId="3092A219" w14:textId="77777777" w:rsidR="00896417" w:rsidRDefault="00896417">
      <w:pPr>
        <w:tabs>
          <w:tab w:val="left" w:pos="142"/>
        </w:tabs>
        <w:spacing w:after="0" w:line="240" w:lineRule="auto"/>
        <w:jc w:val="both"/>
        <w:rPr>
          <w:rFonts w:ascii="Montserrat" w:hAnsi="Montserrat"/>
          <w:b/>
          <w:sz w:val="20"/>
          <w:szCs w:val="20"/>
        </w:rPr>
        <w:pPrChange w:id="2236" w:author="Ramsés Vázquez Lira" w:date="2020-01-11T19:09:00Z">
          <w:pPr>
            <w:spacing w:after="0" w:line="240" w:lineRule="auto"/>
            <w:jc w:val="both"/>
          </w:pPr>
        </w:pPrChange>
      </w:pPr>
    </w:p>
    <w:p w14:paraId="4719709C" w14:textId="483AF946" w:rsidR="00896417" w:rsidRPr="00752166" w:rsidRDefault="00896417">
      <w:pPr>
        <w:tabs>
          <w:tab w:val="left" w:pos="142"/>
        </w:tabs>
        <w:spacing w:after="0" w:line="240" w:lineRule="auto"/>
        <w:jc w:val="both"/>
        <w:rPr>
          <w:rFonts w:ascii="Montserrat" w:hAnsi="Montserrat"/>
          <w:b/>
          <w:sz w:val="20"/>
          <w:szCs w:val="20"/>
        </w:rPr>
        <w:pPrChange w:id="2237" w:author="Ramsés Vázquez Lira" w:date="2020-01-11T19:09:00Z">
          <w:pPr>
            <w:spacing w:after="0" w:line="240" w:lineRule="auto"/>
            <w:jc w:val="both"/>
          </w:pPr>
        </w:pPrChange>
      </w:pPr>
      <w:r>
        <w:rPr>
          <w:rFonts w:ascii="Montserrat" w:hAnsi="Montserrat"/>
          <w:b/>
          <w:sz w:val="20"/>
          <w:szCs w:val="20"/>
        </w:rPr>
        <w:t>ADMISIÓN</w:t>
      </w:r>
      <w:r w:rsidRPr="00752166">
        <w:rPr>
          <w:rFonts w:ascii="Montserrat" w:hAnsi="Montserrat"/>
          <w:b/>
          <w:sz w:val="20"/>
          <w:szCs w:val="20"/>
        </w:rPr>
        <w:t>:</w:t>
      </w:r>
    </w:p>
    <w:p w14:paraId="3601D8E7" w14:textId="77777777" w:rsidR="00896417" w:rsidRPr="00752166" w:rsidRDefault="00896417">
      <w:pPr>
        <w:tabs>
          <w:tab w:val="left" w:pos="142"/>
        </w:tabs>
        <w:spacing w:after="0" w:line="240" w:lineRule="auto"/>
        <w:jc w:val="both"/>
        <w:rPr>
          <w:rFonts w:ascii="Montserrat" w:hAnsi="Montserrat" w:cs="Arial"/>
          <w:sz w:val="20"/>
          <w:szCs w:val="20"/>
        </w:rPr>
        <w:pPrChange w:id="2238" w:author="Ramsés Vázquez Lira" w:date="2020-01-11T19:09:00Z">
          <w:pPr>
            <w:spacing w:after="0" w:line="240" w:lineRule="auto"/>
            <w:jc w:val="both"/>
          </w:pPr>
        </w:pPrChange>
      </w:pPr>
    </w:p>
    <w:p w14:paraId="7FEAF3A6" w14:textId="77777777" w:rsidR="00896417" w:rsidRPr="00752166" w:rsidRDefault="00896417">
      <w:pPr>
        <w:pStyle w:val="Prrafodelista"/>
        <w:numPr>
          <w:ilvl w:val="0"/>
          <w:numId w:val="12"/>
        </w:numPr>
        <w:tabs>
          <w:tab w:val="left" w:pos="142"/>
        </w:tabs>
        <w:spacing w:after="0" w:line="240" w:lineRule="auto"/>
        <w:ind w:left="0"/>
        <w:jc w:val="both"/>
        <w:rPr>
          <w:rFonts w:ascii="Montserrat" w:hAnsi="Montserrat" w:cs="Arial"/>
          <w:sz w:val="20"/>
          <w:szCs w:val="20"/>
          <w:u w:val="single"/>
        </w:rPr>
        <w:pPrChange w:id="2239" w:author="Ramsés Vázquez Lira" w:date="2020-01-11T19:09:00Z">
          <w:pPr>
            <w:pStyle w:val="Prrafodelista"/>
            <w:numPr>
              <w:numId w:val="12"/>
            </w:numPr>
            <w:spacing w:after="0" w:line="240" w:lineRule="auto"/>
            <w:ind w:hanging="360"/>
            <w:jc w:val="both"/>
          </w:pPr>
        </w:pPrChange>
      </w:pPr>
      <w:r w:rsidRPr="00752166">
        <w:rPr>
          <w:rFonts w:ascii="Montserrat" w:hAnsi="Montserrat" w:cs="Arial"/>
          <w:sz w:val="20"/>
          <w:szCs w:val="20"/>
          <w:u w:val="single"/>
        </w:rPr>
        <w:t>Aplicaciones.</w:t>
      </w:r>
    </w:p>
    <w:p w14:paraId="7392306C" w14:textId="77777777" w:rsidR="00896417" w:rsidRPr="00752166" w:rsidRDefault="00896417">
      <w:pPr>
        <w:tabs>
          <w:tab w:val="left" w:pos="142"/>
        </w:tabs>
        <w:spacing w:after="0" w:line="240" w:lineRule="auto"/>
        <w:jc w:val="both"/>
        <w:rPr>
          <w:rFonts w:ascii="Montserrat" w:hAnsi="Montserrat" w:cs="Arial"/>
          <w:sz w:val="20"/>
          <w:szCs w:val="20"/>
        </w:rPr>
        <w:pPrChange w:id="2240" w:author="Ramsés Vázquez Lira" w:date="2020-01-11T19:09:00Z">
          <w:pPr>
            <w:spacing w:after="0" w:line="240" w:lineRule="auto"/>
            <w:jc w:val="both"/>
          </w:pPr>
        </w:pPrChange>
      </w:pPr>
    </w:p>
    <w:tbl>
      <w:tblPr>
        <w:tblStyle w:val="Tablaconcuadrcula"/>
        <w:tblW w:w="9111" w:type="dxa"/>
        <w:tblLook w:val="04A0" w:firstRow="1" w:lastRow="0" w:firstColumn="1" w:lastColumn="0" w:noHBand="0" w:noVBand="1"/>
      </w:tblPr>
      <w:tblGrid>
        <w:gridCol w:w="948"/>
        <w:gridCol w:w="960"/>
        <w:gridCol w:w="960"/>
        <w:gridCol w:w="889"/>
        <w:gridCol w:w="889"/>
        <w:gridCol w:w="806"/>
        <w:gridCol w:w="1223"/>
        <w:gridCol w:w="812"/>
        <w:gridCol w:w="812"/>
        <w:gridCol w:w="812"/>
      </w:tblGrid>
      <w:tr w:rsidR="00896417" w:rsidRPr="00425B7A" w14:paraId="10A9E175" w14:textId="77777777" w:rsidTr="000E2F64">
        <w:trPr>
          <w:trHeight w:val="867"/>
        </w:trPr>
        <w:tc>
          <w:tcPr>
            <w:tcW w:w="948" w:type="dxa"/>
            <w:shd w:val="clear" w:color="auto" w:fill="BFBFBF" w:themeFill="background1" w:themeFillShade="BF"/>
            <w:vAlign w:val="center"/>
          </w:tcPr>
          <w:p w14:paraId="4A5888A8" w14:textId="77777777" w:rsidR="00896417" w:rsidRPr="00163694" w:rsidRDefault="00896417">
            <w:pPr>
              <w:tabs>
                <w:tab w:val="left" w:pos="142"/>
              </w:tabs>
              <w:jc w:val="center"/>
              <w:rPr>
                <w:rFonts w:ascii="Montserrat" w:hAnsi="Montserrat" w:cs="Arial"/>
                <w:b/>
                <w:bCs/>
                <w:color w:val="000000"/>
                <w:sz w:val="14"/>
                <w:szCs w:val="14"/>
              </w:rPr>
              <w:pPrChange w:id="2241" w:author="Ramsés Vázquez Lira" w:date="2020-01-11T19:09:00Z">
                <w:pPr>
                  <w:jc w:val="center"/>
                </w:pPr>
              </w:pPrChange>
            </w:pPr>
            <w:r w:rsidRPr="00163694">
              <w:rPr>
                <w:rFonts w:ascii="Montserrat" w:hAnsi="Montserrat" w:cs="Arial"/>
                <w:b/>
                <w:bCs/>
                <w:color w:val="000000"/>
                <w:sz w:val="14"/>
                <w:szCs w:val="14"/>
              </w:rPr>
              <w:t>Servicio</w:t>
            </w:r>
          </w:p>
        </w:tc>
        <w:tc>
          <w:tcPr>
            <w:tcW w:w="960" w:type="dxa"/>
            <w:shd w:val="clear" w:color="auto" w:fill="BFBFBF" w:themeFill="background1" w:themeFillShade="BF"/>
            <w:vAlign w:val="center"/>
          </w:tcPr>
          <w:p w14:paraId="417F84C0" w14:textId="77777777" w:rsidR="00896417" w:rsidRPr="00163694" w:rsidRDefault="00896417">
            <w:pPr>
              <w:tabs>
                <w:tab w:val="left" w:pos="142"/>
              </w:tabs>
              <w:jc w:val="center"/>
              <w:rPr>
                <w:rFonts w:ascii="Montserrat" w:hAnsi="Montserrat" w:cs="Arial"/>
                <w:b/>
                <w:bCs/>
                <w:color w:val="000000"/>
                <w:sz w:val="14"/>
                <w:szCs w:val="14"/>
              </w:rPr>
              <w:pPrChange w:id="2242" w:author="Ramsés Vázquez Lira" w:date="2020-01-11T19:09:00Z">
                <w:pPr>
                  <w:jc w:val="center"/>
                </w:pPr>
              </w:pPrChange>
            </w:pPr>
            <w:r w:rsidRPr="00163694">
              <w:rPr>
                <w:rFonts w:ascii="Montserrat" w:hAnsi="Montserrat" w:cs="Arial"/>
                <w:b/>
                <w:bCs/>
                <w:color w:val="000000"/>
                <w:sz w:val="14"/>
                <w:szCs w:val="14"/>
              </w:rPr>
              <w:t>Proceso</w:t>
            </w:r>
          </w:p>
        </w:tc>
        <w:tc>
          <w:tcPr>
            <w:tcW w:w="960" w:type="dxa"/>
            <w:shd w:val="clear" w:color="auto" w:fill="BFBFBF" w:themeFill="background1" w:themeFillShade="BF"/>
            <w:vAlign w:val="center"/>
          </w:tcPr>
          <w:p w14:paraId="54148CEB" w14:textId="77777777" w:rsidR="00896417" w:rsidRPr="00163694" w:rsidRDefault="00896417">
            <w:pPr>
              <w:tabs>
                <w:tab w:val="left" w:pos="142"/>
              </w:tabs>
              <w:jc w:val="center"/>
              <w:rPr>
                <w:rFonts w:ascii="Montserrat" w:hAnsi="Montserrat" w:cs="Arial"/>
                <w:b/>
                <w:bCs/>
                <w:color w:val="000000"/>
                <w:sz w:val="14"/>
                <w:szCs w:val="14"/>
              </w:rPr>
              <w:pPrChange w:id="2243" w:author="Ramsés Vázquez Lira" w:date="2020-01-11T19:09:00Z">
                <w:pPr>
                  <w:jc w:val="center"/>
                </w:pPr>
              </w:pPrChange>
            </w:pPr>
            <w:r w:rsidRPr="00163694">
              <w:rPr>
                <w:rFonts w:ascii="Montserrat" w:hAnsi="Montserrat" w:cs="Arial"/>
                <w:b/>
                <w:bCs/>
                <w:color w:val="000000"/>
                <w:sz w:val="14"/>
                <w:szCs w:val="14"/>
              </w:rPr>
              <w:t>Concepto</w:t>
            </w:r>
          </w:p>
        </w:tc>
        <w:tc>
          <w:tcPr>
            <w:tcW w:w="889" w:type="dxa"/>
            <w:shd w:val="clear" w:color="auto" w:fill="BFBFBF" w:themeFill="background1" w:themeFillShade="BF"/>
            <w:vAlign w:val="center"/>
          </w:tcPr>
          <w:p w14:paraId="336F050A" w14:textId="77777777" w:rsidR="00896417" w:rsidRPr="00163694" w:rsidRDefault="00896417">
            <w:pPr>
              <w:tabs>
                <w:tab w:val="left" w:pos="142"/>
              </w:tabs>
              <w:jc w:val="center"/>
              <w:rPr>
                <w:rFonts w:ascii="Montserrat" w:hAnsi="Montserrat" w:cs="Arial"/>
                <w:b/>
                <w:bCs/>
                <w:sz w:val="14"/>
                <w:szCs w:val="14"/>
              </w:rPr>
              <w:pPrChange w:id="2244" w:author="Ramsés Vázquez Lira" w:date="2020-01-11T19:09:00Z">
                <w:pPr>
                  <w:jc w:val="center"/>
                </w:pPr>
              </w:pPrChange>
            </w:pPr>
            <w:r w:rsidRPr="00163694">
              <w:rPr>
                <w:rFonts w:ascii="Montserrat" w:hAnsi="Montserrat" w:cs="Arial"/>
                <w:b/>
                <w:bCs/>
                <w:sz w:val="14"/>
                <w:szCs w:val="14"/>
              </w:rPr>
              <w:t>Cantidad</w:t>
            </w:r>
          </w:p>
          <w:p w14:paraId="4521192A" w14:textId="77777777" w:rsidR="00896417" w:rsidRPr="00163694" w:rsidRDefault="00896417">
            <w:pPr>
              <w:tabs>
                <w:tab w:val="left" w:pos="142"/>
              </w:tabs>
              <w:jc w:val="center"/>
              <w:rPr>
                <w:rFonts w:ascii="Montserrat" w:hAnsi="Montserrat" w:cs="Arial"/>
                <w:b/>
                <w:bCs/>
                <w:sz w:val="14"/>
                <w:szCs w:val="14"/>
              </w:rPr>
              <w:pPrChange w:id="2245" w:author="Ramsés Vázquez Lira" w:date="2020-01-11T19:09:00Z">
                <w:pPr>
                  <w:jc w:val="center"/>
                </w:pPr>
              </w:pPrChange>
            </w:pPr>
            <w:r w:rsidRPr="00163694">
              <w:rPr>
                <w:rFonts w:ascii="Montserrat" w:hAnsi="Montserrat" w:cs="Arial"/>
                <w:b/>
                <w:bCs/>
                <w:sz w:val="14"/>
                <w:szCs w:val="14"/>
              </w:rPr>
              <w:t>Mínima</w:t>
            </w:r>
          </w:p>
        </w:tc>
        <w:tc>
          <w:tcPr>
            <w:tcW w:w="889" w:type="dxa"/>
            <w:shd w:val="clear" w:color="auto" w:fill="BFBFBF" w:themeFill="background1" w:themeFillShade="BF"/>
            <w:vAlign w:val="center"/>
          </w:tcPr>
          <w:p w14:paraId="21CF3381" w14:textId="77777777" w:rsidR="00896417" w:rsidRPr="00163694" w:rsidRDefault="00896417">
            <w:pPr>
              <w:tabs>
                <w:tab w:val="left" w:pos="142"/>
              </w:tabs>
              <w:jc w:val="center"/>
              <w:rPr>
                <w:rFonts w:ascii="Montserrat" w:hAnsi="Montserrat" w:cs="Arial"/>
                <w:b/>
                <w:bCs/>
                <w:sz w:val="14"/>
                <w:szCs w:val="14"/>
              </w:rPr>
              <w:pPrChange w:id="2246" w:author="Ramsés Vázquez Lira" w:date="2020-01-11T19:09:00Z">
                <w:pPr>
                  <w:jc w:val="center"/>
                </w:pPr>
              </w:pPrChange>
            </w:pPr>
            <w:r w:rsidRPr="00163694">
              <w:rPr>
                <w:rFonts w:ascii="Montserrat" w:hAnsi="Montserrat" w:cs="Arial"/>
                <w:b/>
                <w:bCs/>
                <w:sz w:val="14"/>
                <w:szCs w:val="14"/>
              </w:rPr>
              <w:t>Cantidad</w:t>
            </w:r>
          </w:p>
          <w:p w14:paraId="24F7AE23" w14:textId="77777777" w:rsidR="00896417" w:rsidRPr="00163694" w:rsidRDefault="00896417">
            <w:pPr>
              <w:tabs>
                <w:tab w:val="left" w:pos="142"/>
              </w:tabs>
              <w:jc w:val="center"/>
              <w:rPr>
                <w:rFonts w:ascii="Montserrat" w:hAnsi="Montserrat" w:cs="Arial"/>
                <w:b/>
                <w:bCs/>
                <w:sz w:val="14"/>
                <w:szCs w:val="14"/>
              </w:rPr>
              <w:pPrChange w:id="2247" w:author="Ramsés Vázquez Lira" w:date="2020-01-11T19:09:00Z">
                <w:pPr>
                  <w:jc w:val="center"/>
                </w:pPr>
              </w:pPrChange>
            </w:pPr>
            <w:r w:rsidRPr="00163694">
              <w:rPr>
                <w:rFonts w:ascii="Montserrat" w:hAnsi="Montserrat" w:cs="Arial"/>
                <w:b/>
                <w:bCs/>
                <w:sz w:val="14"/>
                <w:szCs w:val="14"/>
              </w:rPr>
              <w:t>Máxima</w:t>
            </w:r>
          </w:p>
        </w:tc>
        <w:tc>
          <w:tcPr>
            <w:tcW w:w="806" w:type="dxa"/>
            <w:shd w:val="clear" w:color="auto" w:fill="BFBFBF" w:themeFill="background1" w:themeFillShade="BF"/>
            <w:vAlign w:val="center"/>
          </w:tcPr>
          <w:p w14:paraId="4CE03920" w14:textId="77777777" w:rsidR="00896417" w:rsidRPr="00163694" w:rsidRDefault="00896417">
            <w:pPr>
              <w:tabs>
                <w:tab w:val="left" w:pos="142"/>
              </w:tabs>
              <w:jc w:val="center"/>
              <w:rPr>
                <w:rFonts w:ascii="Montserrat" w:hAnsi="Montserrat" w:cs="Arial"/>
                <w:b/>
                <w:bCs/>
                <w:sz w:val="14"/>
                <w:szCs w:val="14"/>
              </w:rPr>
              <w:pPrChange w:id="2248" w:author="Ramsés Vázquez Lira" w:date="2020-01-11T19:09:00Z">
                <w:pPr>
                  <w:jc w:val="center"/>
                </w:pPr>
              </w:pPrChange>
            </w:pPr>
            <w:r w:rsidRPr="00163694">
              <w:rPr>
                <w:rFonts w:ascii="Montserrat" w:hAnsi="Montserrat" w:cs="Arial"/>
                <w:b/>
                <w:bCs/>
                <w:sz w:val="14"/>
                <w:szCs w:val="14"/>
              </w:rPr>
              <w:t>Fecha de Entrega</w:t>
            </w:r>
          </w:p>
        </w:tc>
        <w:tc>
          <w:tcPr>
            <w:tcW w:w="1223" w:type="dxa"/>
            <w:shd w:val="clear" w:color="auto" w:fill="BFBFBF" w:themeFill="background1" w:themeFillShade="BF"/>
            <w:vAlign w:val="center"/>
          </w:tcPr>
          <w:p w14:paraId="50FC543F" w14:textId="77777777" w:rsidR="00896417" w:rsidRPr="00163694" w:rsidRDefault="00896417">
            <w:pPr>
              <w:tabs>
                <w:tab w:val="left" w:pos="142"/>
              </w:tabs>
              <w:jc w:val="center"/>
              <w:rPr>
                <w:rFonts w:ascii="Montserrat" w:hAnsi="Montserrat" w:cs="Arial"/>
                <w:b/>
                <w:bCs/>
                <w:color w:val="000000"/>
                <w:sz w:val="14"/>
                <w:szCs w:val="14"/>
              </w:rPr>
              <w:pPrChange w:id="2249" w:author="Ramsés Vázquez Lira" w:date="2020-01-11T19:09:00Z">
                <w:pPr>
                  <w:jc w:val="center"/>
                </w:pPr>
              </w:pPrChange>
            </w:pPr>
            <w:r w:rsidRPr="00163694">
              <w:rPr>
                <w:rFonts w:ascii="Montserrat" w:hAnsi="Montserrat" w:cs="Arial"/>
                <w:b/>
                <w:bCs/>
                <w:color w:val="000000"/>
                <w:sz w:val="14"/>
                <w:szCs w:val="14"/>
              </w:rPr>
              <w:t>Producto Entregable</w:t>
            </w:r>
          </w:p>
        </w:tc>
        <w:tc>
          <w:tcPr>
            <w:tcW w:w="812" w:type="dxa"/>
            <w:shd w:val="clear" w:color="auto" w:fill="BFBFBF" w:themeFill="background1" w:themeFillShade="BF"/>
            <w:vAlign w:val="center"/>
          </w:tcPr>
          <w:p w14:paraId="7B38C3A2" w14:textId="77777777" w:rsidR="00896417" w:rsidRPr="00163694" w:rsidRDefault="00896417">
            <w:pPr>
              <w:tabs>
                <w:tab w:val="left" w:pos="142"/>
              </w:tabs>
              <w:jc w:val="center"/>
              <w:rPr>
                <w:rFonts w:ascii="Montserrat" w:hAnsi="Montserrat" w:cs="Arial"/>
                <w:b/>
                <w:bCs/>
                <w:sz w:val="14"/>
                <w:szCs w:val="14"/>
              </w:rPr>
              <w:pPrChange w:id="2250" w:author="Ramsés Vázquez Lira" w:date="2020-01-11T19:09:00Z">
                <w:pPr>
                  <w:jc w:val="center"/>
                </w:pPr>
              </w:pPrChange>
            </w:pPr>
            <w:r w:rsidRPr="00163694">
              <w:rPr>
                <w:rFonts w:ascii="Montserrat" w:hAnsi="Montserrat" w:cs="Arial"/>
                <w:b/>
                <w:bCs/>
                <w:sz w:val="14"/>
                <w:szCs w:val="14"/>
              </w:rPr>
              <w:t>Costo Unitario</w:t>
            </w:r>
          </w:p>
        </w:tc>
        <w:tc>
          <w:tcPr>
            <w:tcW w:w="812" w:type="dxa"/>
            <w:shd w:val="clear" w:color="auto" w:fill="BFBFBF" w:themeFill="background1" w:themeFillShade="BF"/>
            <w:vAlign w:val="center"/>
          </w:tcPr>
          <w:p w14:paraId="4BB61A62" w14:textId="77777777" w:rsidR="00896417" w:rsidRPr="00163694" w:rsidRDefault="00896417">
            <w:pPr>
              <w:tabs>
                <w:tab w:val="left" w:pos="142"/>
              </w:tabs>
              <w:jc w:val="center"/>
              <w:rPr>
                <w:rFonts w:ascii="Montserrat" w:hAnsi="Montserrat" w:cs="Arial"/>
                <w:b/>
                <w:bCs/>
                <w:sz w:val="14"/>
                <w:szCs w:val="14"/>
              </w:rPr>
              <w:pPrChange w:id="2251" w:author="Ramsés Vázquez Lira" w:date="2020-01-11T19:09:00Z">
                <w:pPr>
                  <w:jc w:val="center"/>
                </w:pPr>
              </w:pPrChange>
            </w:pPr>
            <w:r w:rsidRPr="00163694">
              <w:rPr>
                <w:rFonts w:ascii="Montserrat" w:hAnsi="Montserrat" w:cs="Arial"/>
                <w:b/>
                <w:bCs/>
                <w:sz w:val="14"/>
                <w:szCs w:val="14"/>
              </w:rPr>
              <w:t>Importe Mínimo</w:t>
            </w:r>
          </w:p>
          <w:p w14:paraId="241EF73F" w14:textId="77777777" w:rsidR="00896417" w:rsidRPr="00163694" w:rsidRDefault="00896417">
            <w:pPr>
              <w:tabs>
                <w:tab w:val="left" w:pos="142"/>
              </w:tabs>
              <w:jc w:val="center"/>
              <w:rPr>
                <w:rFonts w:ascii="Montserrat" w:hAnsi="Montserrat" w:cs="Arial"/>
                <w:b/>
                <w:bCs/>
                <w:sz w:val="14"/>
                <w:szCs w:val="14"/>
              </w:rPr>
              <w:pPrChange w:id="2252" w:author="Ramsés Vázquez Lira" w:date="2020-01-11T19:09:00Z">
                <w:pPr>
                  <w:jc w:val="center"/>
                </w:pPr>
              </w:pPrChange>
            </w:pPr>
            <w:r w:rsidRPr="00163694">
              <w:rPr>
                <w:rFonts w:ascii="Montserrat" w:hAnsi="Montserrat" w:cs="Arial"/>
                <w:b/>
                <w:bCs/>
                <w:sz w:val="14"/>
                <w:szCs w:val="14"/>
              </w:rPr>
              <w:t>Sin IVA</w:t>
            </w:r>
          </w:p>
        </w:tc>
        <w:tc>
          <w:tcPr>
            <w:tcW w:w="812" w:type="dxa"/>
            <w:shd w:val="clear" w:color="auto" w:fill="BFBFBF" w:themeFill="background1" w:themeFillShade="BF"/>
            <w:vAlign w:val="center"/>
          </w:tcPr>
          <w:p w14:paraId="52FFF6F7" w14:textId="77777777" w:rsidR="00896417" w:rsidRPr="00163694" w:rsidRDefault="00896417">
            <w:pPr>
              <w:tabs>
                <w:tab w:val="left" w:pos="142"/>
              </w:tabs>
              <w:jc w:val="center"/>
              <w:rPr>
                <w:rFonts w:ascii="Montserrat" w:hAnsi="Montserrat" w:cs="Arial"/>
                <w:b/>
                <w:bCs/>
                <w:sz w:val="14"/>
                <w:szCs w:val="14"/>
              </w:rPr>
              <w:pPrChange w:id="2253" w:author="Ramsés Vázquez Lira" w:date="2020-01-11T19:09:00Z">
                <w:pPr>
                  <w:jc w:val="center"/>
                </w:pPr>
              </w:pPrChange>
            </w:pPr>
            <w:r w:rsidRPr="00163694">
              <w:rPr>
                <w:rFonts w:ascii="Montserrat" w:hAnsi="Montserrat" w:cs="Arial"/>
                <w:b/>
                <w:bCs/>
                <w:sz w:val="14"/>
                <w:szCs w:val="14"/>
              </w:rPr>
              <w:t>Importe Máximo</w:t>
            </w:r>
          </w:p>
          <w:p w14:paraId="40B23BB8" w14:textId="77777777" w:rsidR="00896417" w:rsidRPr="00163694" w:rsidRDefault="00896417">
            <w:pPr>
              <w:tabs>
                <w:tab w:val="left" w:pos="142"/>
              </w:tabs>
              <w:jc w:val="center"/>
              <w:rPr>
                <w:rFonts w:ascii="Montserrat" w:hAnsi="Montserrat" w:cs="Arial"/>
                <w:sz w:val="14"/>
                <w:szCs w:val="14"/>
              </w:rPr>
              <w:pPrChange w:id="2254" w:author="Ramsés Vázquez Lira" w:date="2020-01-11T19:09:00Z">
                <w:pPr>
                  <w:jc w:val="center"/>
                </w:pPr>
              </w:pPrChange>
            </w:pPr>
            <w:r w:rsidRPr="00163694">
              <w:rPr>
                <w:rFonts w:ascii="Montserrat" w:hAnsi="Montserrat" w:cs="Arial"/>
                <w:b/>
                <w:bCs/>
                <w:sz w:val="14"/>
                <w:szCs w:val="14"/>
              </w:rPr>
              <w:t>Sin IVA</w:t>
            </w:r>
          </w:p>
        </w:tc>
      </w:tr>
      <w:tr w:rsidR="00896417" w:rsidRPr="00425B7A" w14:paraId="4DED5613" w14:textId="77777777" w:rsidTr="000E2F64">
        <w:trPr>
          <w:trHeight w:val="1385"/>
        </w:trPr>
        <w:tc>
          <w:tcPr>
            <w:tcW w:w="948" w:type="dxa"/>
            <w:vAlign w:val="center"/>
          </w:tcPr>
          <w:p w14:paraId="603AF049" w14:textId="77777777" w:rsidR="00896417" w:rsidRPr="00163694" w:rsidRDefault="00896417">
            <w:pPr>
              <w:tabs>
                <w:tab w:val="left" w:pos="142"/>
              </w:tabs>
              <w:rPr>
                <w:rFonts w:ascii="Montserrat" w:hAnsi="Montserrat" w:cs="Arial"/>
                <w:sz w:val="14"/>
                <w:szCs w:val="14"/>
              </w:rPr>
              <w:pPrChange w:id="2255" w:author="Ramsés Vázquez Lira" w:date="2020-01-11T19:09:00Z">
                <w:pPr/>
              </w:pPrChange>
            </w:pPr>
            <w:r w:rsidRPr="00163694">
              <w:rPr>
                <w:rFonts w:ascii="Montserrat" w:hAnsi="Montserrat" w:cs="Arial"/>
                <w:sz w:val="14"/>
                <w:szCs w:val="14"/>
              </w:rPr>
              <w:t>Aplicación</w:t>
            </w:r>
          </w:p>
        </w:tc>
        <w:tc>
          <w:tcPr>
            <w:tcW w:w="960" w:type="dxa"/>
            <w:vAlign w:val="center"/>
          </w:tcPr>
          <w:p w14:paraId="502115DB" w14:textId="77777777" w:rsidR="00896417" w:rsidRPr="00163694" w:rsidRDefault="00896417">
            <w:pPr>
              <w:tabs>
                <w:tab w:val="left" w:pos="142"/>
              </w:tabs>
              <w:jc w:val="center"/>
              <w:rPr>
                <w:rFonts w:ascii="Montserrat" w:hAnsi="Montserrat" w:cs="Arial"/>
                <w:sz w:val="14"/>
                <w:szCs w:val="14"/>
              </w:rPr>
              <w:pPrChange w:id="2256" w:author="Ramsés Vázquez Lira" w:date="2020-01-11T19:09:00Z">
                <w:pPr>
                  <w:jc w:val="center"/>
                </w:pPr>
              </w:pPrChange>
            </w:pPr>
            <w:r>
              <w:rPr>
                <w:rFonts w:ascii="Montserrat" w:hAnsi="Montserrat" w:cs="Arial"/>
                <w:sz w:val="14"/>
                <w:szCs w:val="14"/>
              </w:rPr>
              <w:t>Admisión</w:t>
            </w:r>
            <w:r w:rsidRPr="00163694">
              <w:rPr>
                <w:rFonts w:ascii="Montserrat" w:hAnsi="Montserrat" w:cs="Arial"/>
                <w:sz w:val="14"/>
                <w:szCs w:val="14"/>
              </w:rPr>
              <w:t xml:space="preserve"> Educación Básica</w:t>
            </w:r>
          </w:p>
        </w:tc>
        <w:tc>
          <w:tcPr>
            <w:tcW w:w="960" w:type="dxa"/>
            <w:vAlign w:val="center"/>
          </w:tcPr>
          <w:p w14:paraId="20505DA2" w14:textId="77777777" w:rsidR="00896417" w:rsidRPr="00163694" w:rsidRDefault="00896417">
            <w:pPr>
              <w:tabs>
                <w:tab w:val="left" w:pos="142"/>
              </w:tabs>
              <w:jc w:val="center"/>
              <w:rPr>
                <w:rFonts w:ascii="Montserrat" w:hAnsi="Montserrat" w:cs="Arial"/>
                <w:sz w:val="14"/>
                <w:szCs w:val="14"/>
              </w:rPr>
              <w:pPrChange w:id="2257" w:author="Ramsés Vázquez Lira" w:date="2020-01-11T19:09:00Z">
                <w:pPr>
                  <w:jc w:val="center"/>
                </w:pPr>
              </w:pPrChange>
            </w:pPr>
            <w:r w:rsidRPr="00163694">
              <w:rPr>
                <w:rFonts w:ascii="Montserrat" w:hAnsi="Montserrat" w:cs="Arial"/>
                <w:sz w:val="14"/>
                <w:szCs w:val="14"/>
              </w:rPr>
              <w:t xml:space="preserve">Aplicación </w:t>
            </w:r>
            <w:r>
              <w:rPr>
                <w:rFonts w:ascii="Montserrat" w:hAnsi="Montserrat" w:cs="Arial"/>
                <w:sz w:val="14"/>
                <w:szCs w:val="14"/>
              </w:rPr>
              <w:t>Admisión</w:t>
            </w:r>
            <w:r w:rsidRPr="00163694">
              <w:rPr>
                <w:rFonts w:ascii="Montserrat" w:hAnsi="Montserrat" w:cs="Arial"/>
                <w:sz w:val="14"/>
                <w:szCs w:val="14"/>
              </w:rPr>
              <w:t xml:space="preserve"> Educación Básica</w:t>
            </w:r>
          </w:p>
        </w:tc>
        <w:tc>
          <w:tcPr>
            <w:tcW w:w="889" w:type="dxa"/>
            <w:vAlign w:val="center"/>
          </w:tcPr>
          <w:p w14:paraId="4624D8FB" w14:textId="77777777" w:rsidR="00896417" w:rsidRPr="00163694" w:rsidRDefault="00896417">
            <w:pPr>
              <w:tabs>
                <w:tab w:val="left" w:pos="142"/>
              </w:tabs>
              <w:jc w:val="center"/>
              <w:rPr>
                <w:rFonts w:ascii="Montserrat" w:hAnsi="Montserrat" w:cs="Arial"/>
                <w:sz w:val="14"/>
                <w:szCs w:val="14"/>
              </w:rPr>
              <w:pPrChange w:id="2258" w:author="Ramsés Vázquez Lira" w:date="2020-01-11T19:09:00Z">
                <w:pPr>
                  <w:jc w:val="center"/>
                </w:pPr>
              </w:pPrChange>
            </w:pPr>
            <w:r w:rsidRPr="00163694">
              <w:rPr>
                <w:rFonts w:ascii="Montserrat" w:hAnsi="Montserrat" w:cs="Arial"/>
                <w:sz w:val="14"/>
                <w:szCs w:val="14"/>
              </w:rPr>
              <w:t>62,000</w:t>
            </w:r>
          </w:p>
        </w:tc>
        <w:tc>
          <w:tcPr>
            <w:tcW w:w="889" w:type="dxa"/>
            <w:vAlign w:val="center"/>
          </w:tcPr>
          <w:p w14:paraId="0EA4F9D1" w14:textId="77777777" w:rsidR="00896417" w:rsidRPr="00163694" w:rsidRDefault="00896417">
            <w:pPr>
              <w:tabs>
                <w:tab w:val="left" w:pos="142"/>
              </w:tabs>
              <w:jc w:val="center"/>
              <w:rPr>
                <w:rFonts w:ascii="Montserrat" w:hAnsi="Montserrat" w:cs="Arial"/>
                <w:sz w:val="14"/>
                <w:szCs w:val="14"/>
              </w:rPr>
              <w:pPrChange w:id="2259" w:author="Ramsés Vázquez Lira" w:date="2020-01-11T19:09:00Z">
                <w:pPr>
                  <w:jc w:val="center"/>
                </w:pPr>
              </w:pPrChange>
            </w:pPr>
            <w:r w:rsidRPr="008A35B0">
              <w:rPr>
                <w:rFonts w:ascii="Montserrat" w:hAnsi="Montserrat" w:cs="Arial"/>
                <w:sz w:val="14"/>
                <w:szCs w:val="14"/>
                <w:highlight w:val="yellow"/>
              </w:rPr>
              <w:t>1</w:t>
            </w:r>
            <w:r>
              <w:rPr>
                <w:rFonts w:ascii="Montserrat" w:hAnsi="Montserrat" w:cs="Arial"/>
                <w:sz w:val="14"/>
                <w:szCs w:val="14"/>
                <w:highlight w:val="yellow"/>
              </w:rPr>
              <w:t>7</w:t>
            </w:r>
            <w:r w:rsidRPr="008A35B0">
              <w:rPr>
                <w:rFonts w:ascii="Montserrat" w:hAnsi="Montserrat" w:cs="Arial"/>
                <w:sz w:val="14"/>
                <w:szCs w:val="14"/>
                <w:highlight w:val="yellow"/>
              </w:rPr>
              <w:t>0,000</w:t>
            </w:r>
          </w:p>
        </w:tc>
        <w:tc>
          <w:tcPr>
            <w:tcW w:w="806" w:type="dxa"/>
            <w:vAlign w:val="center"/>
          </w:tcPr>
          <w:p w14:paraId="6A10783A" w14:textId="77777777" w:rsidR="00896417" w:rsidRPr="003E46EE" w:rsidRDefault="00896417">
            <w:pPr>
              <w:tabs>
                <w:tab w:val="left" w:pos="142"/>
              </w:tabs>
              <w:jc w:val="center"/>
              <w:rPr>
                <w:rFonts w:ascii="Montserrat" w:hAnsi="Montserrat" w:cs="Arial"/>
                <w:sz w:val="14"/>
                <w:szCs w:val="14"/>
              </w:rPr>
              <w:pPrChange w:id="2260" w:author="Ramsés Vázquez Lira" w:date="2020-01-11T19:09:00Z">
                <w:pPr>
                  <w:jc w:val="center"/>
                </w:pPr>
              </w:pPrChange>
            </w:pPr>
            <w:r w:rsidRPr="00C4626E">
              <w:rPr>
                <w:rFonts w:ascii="Montserrat" w:hAnsi="Montserrat" w:cs="Arial"/>
                <w:sz w:val="14"/>
                <w:szCs w:val="14"/>
                <w:highlight w:val="yellow"/>
              </w:rPr>
              <w:t>A más tardar en agosto 2020</w:t>
            </w:r>
          </w:p>
        </w:tc>
        <w:tc>
          <w:tcPr>
            <w:tcW w:w="1223" w:type="dxa"/>
            <w:vAlign w:val="center"/>
          </w:tcPr>
          <w:p w14:paraId="14E136D8" w14:textId="77777777" w:rsidR="00896417" w:rsidRPr="00163694" w:rsidRDefault="00896417">
            <w:pPr>
              <w:tabs>
                <w:tab w:val="left" w:pos="142"/>
              </w:tabs>
              <w:jc w:val="center"/>
              <w:rPr>
                <w:rFonts w:ascii="Montserrat" w:hAnsi="Montserrat" w:cs="Arial"/>
                <w:sz w:val="14"/>
                <w:szCs w:val="14"/>
              </w:rPr>
              <w:pPrChange w:id="2261" w:author="Ramsés Vázquez Lira" w:date="2020-01-11T19:09:00Z">
                <w:pPr>
                  <w:jc w:val="center"/>
                </w:pPr>
              </w:pPrChange>
            </w:pPr>
            <w:r w:rsidRPr="00163694">
              <w:rPr>
                <w:rFonts w:ascii="Montserrat" w:hAnsi="Montserrat" w:cs="Arial"/>
                <w:sz w:val="14"/>
                <w:szCs w:val="14"/>
              </w:rPr>
              <w:t>Informe detallado de la aplicación con cantidades, evidencias y observaciones</w:t>
            </w:r>
          </w:p>
        </w:tc>
        <w:tc>
          <w:tcPr>
            <w:tcW w:w="812" w:type="dxa"/>
            <w:vAlign w:val="center"/>
          </w:tcPr>
          <w:p w14:paraId="1F01B3EB" w14:textId="77777777" w:rsidR="00896417" w:rsidRPr="00163694" w:rsidRDefault="00896417">
            <w:pPr>
              <w:tabs>
                <w:tab w:val="left" w:pos="142"/>
              </w:tabs>
              <w:jc w:val="center"/>
              <w:rPr>
                <w:rFonts w:ascii="Montserrat" w:hAnsi="Montserrat" w:cs="Arial"/>
                <w:sz w:val="14"/>
                <w:szCs w:val="14"/>
              </w:rPr>
              <w:pPrChange w:id="2262" w:author="Ramsés Vázquez Lira" w:date="2020-01-11T19:09:00Z">
                <w:pPr>
                  <w:jc w:val="center"/>
                </w:pPr>
              </w:pPrChange>
            </w:pPr>
          </w:p>
        </w:tc>
        <w:tc>
          <w:tcPr>
            <w:tcW w:w="812" w:type="dxa"/>
            <w:vAlign w:val="center"/>
          </w:tcPr>
          <w:p w14:paraId="1F6001BC" w14:textId="77777777" w:rsidR="00896417" w:rsidRPr="00163694" w:rsidRDefault="00896417">
            <w:pPr>
              <w:tabs>
                <w:tab w:val="left" w:pos="142"/>
              </w:tabs>
              <w:jc w:val="center"/>
              <w:rPr>
                <w:rFonts w:ascii="Montserrat" w:hAnsi="Montserrat" w:cs="Arial"/>
                <w:sz w:val="14"/>
                <w:szCs w:val="14"/>
              </w:rPr>
              <w:pPrChange w:id="2263" w:author="Ramsés Vázquez Lira" w:date="2020-01-11T19:09:00Z">
                <w:pPr>
                  <w:jc w:val="center"/>
                </w:pPr>
              </w:pPrChange>
            </w:pPr>
          </w:p>
        </w:tc>
        <w:tc>
          <w:tcPr>
            <w:tcW w:w="812" w:type="dxa"/>
            <w:vAlign w:val="center"/>
          </w:tcPr>
          <w:p w14:paraId="412F4816" w14:textId="77777777" w:rsidR="00896417" w:rsidRPr="00163694" w:rsidRDefault="00896417">
            <w:pPr>
              <w:tabs>
                <w:tab w:val="left" w:pos="142"/>
              </w:tabs>
              <w:jc w:val="center"/>
              <w:rPr>
                <w:rFonts w:ascii="Montserrat" w:hAnsi="Montserrat" w:cs="Arial"/>
                <w:sz w:val="14"/>
                <w:szCs w:val="14"/>
              </w:rPr>
              <w:pPrChange w:id="2264" w:author="Ramsés Vázquez Lira" w:date="2020-01-11T19:09:00Z">
                <w:pPr>
                  <w:jc w:val="center"/>
                </w:pPr>
              </w:pPrChange>
            </w:pPr>
          </w:p>
        </w:tc>
      </w:tr>
      <w:tr w:rsidR="00896417" w:rsidRPr="00425B7A" w14:paraId="6B244C0E" w14:textId="77777777" w:rsidTr="000E2F64">
        <w:trPr>
          <w:trHeight w:val="1393"/>
        </w:trPr>
        <w:tc>
          <w:tcPr>
            <w:tcW w:w="948" w:type="dxa"/>
            <w:vAlign w:val="center"/>
          </w:tcPr>
          <w:p w14:paraId="250BE7D4" w14:textId="77777777" w:rsidR="00896417" w:rsidRPr="00163694" w:rsidRDefault="00896417">
            <w:pPr>
              <w:tabs>
                <w:tab w:val="left" w:pos="142"/>
              </w:tabs>
              <w:rPr>
                <w:rFonts w:ascii="Montserrat" w:hAnsi="Montserrat" w:cs="Arial"/>
                <w:sz w:val="14"/>
                <w:szCs w:val="14"/>
              </w:rPr>
              <w:pPrChange w:id="2265" w:author="Ramsés Vázquez Lira" w:date="2020-01-11T19:09:00Z">
                <w:pPr/>
              </w:pPrChange>
            </w:pPr>
            <w:r w:rsidRPr="00163694">
              <w:rPr>
                <w:rFonts w:ascii="Montserrat" w:hAnsi="Montserrat" w:cs="Arial"/>
                <w:sz w:val="14"/>
                <w:szCs w:val="14"/>
              </w:rPr>
              <w:t>Aplicación</w:t>
            </w:r>
          </w:p>
        </w:tc>
        <w:tc>
          <w:tcPr>
            <w:tcW w:w="960" w:type="dxa"/>
            <w:vAlign w:val="center"/>
          </w:tcPr>
          <w:p w14:paraId="54C96A16" w14:textId="77777777" w:rsidR="00896417" w:rsidRPr="00163694" w:rsidRDefault="00896417">
            <w:pPr>
              <w:tabs>
                <w:tab w:val="left" w:pos="142"/>
              </w:tabs>
              <w:jc w:val="center"/>
              <w:rPr>
                <w:rFonts w:ascii="Montserrat" w:hAnsi="Montserrat" w:cs="Arial"/>
                <w:sz w:val="14"/>
                <w:szCs w:val="14"/>
              </w:rPr>
              <w:pPrChange w:id="2266" w:author="Ramsés Vázquez Lira" w:date="2020-01-11T19:09:00Z">
                <w:pPr>
                  <w:jc w:val="center"/>
                </w:pPr>
              </w:pPrChange>
            </w:pPr>
            <w:r>
              <w:rPr>
                <w:rFonts w:ascii="Montserrat" w:hAnsi="Montserrat" w:cs="Arial"/>
                <w:sz w:val="14"/>
                <w:szCs w:val="14"/>
              </w:rPr>
              <w:t>Admisión</w:t>
            </w:r>
            <w:r w:rsidRPr="00163694">
              <w:rPr>
                <w:rFonts w:ascii="Montserrat" w:hAnsi="Montserrat" w:cs="Arial"/>
                <w:sz w:val="14"/>
                <w:szCs w:val="14"/>
              </w:rPr>
              <w:t xml:space="preserve"> Educación Media Superior</w:t>
            </w:r>
          </w:p>
        </w:tc>
        <w:tc>
          <w:tcPr>
            <w:tcW w:w="960" w:type="dxa"/>
            <w:vAlign w:val="center"/>
          </w:tcPr>
          <w:p w14:paraId="4DF79F10" w14:textId="77777777" w:rsidR="00896417" w:rsidRDefault="00896417">
            <w:pPr>
              <w:tabs>
                <w:tab w:val="left" w:pos="142"/>
              </w:tabs>
              <w:jc w:val="center"/>
              <w:rPr>
                <w:rFonts w:ascii="Montserrat" w:hAnsi="Montserrat" w:cs="Arial"/>
                <w:sz w:val="14"/>
                <w:szCs w:val="14"/>
              </w:rPr>
              <w:pPrChange w:id="2267" w:author="Ramsés Vázquez Lira" w:date="2020-01-11T19:09:00Z">
                <w:pPr>
                  <w:jc w:val="center"/>
                </w:pPr>
              </w:pPrChange>
            </w:pPr>
            <w:r w:rsidRPr="00163694">
              <w:rPr>
                <w:rFonts w:ascii="Montserrat" w:hAnsi="Montserrat" w:cs="Arial"/>
                <w:sz w:val="14"/>
                <w:szCs w:val="14"/>
              </w:rPr>
              <w:t xml:space="preserve">Aplicación </w:t>
            </w:r>
            <w:r>
              <w:rPr>
                <w:rFonts w:ascii="Montserrat" w:hAnsi="Montserrat" w:cs="Arial"/>
                <w:sz w:val="14"/>
                <w:szCs w:val="14"/>
              </w:rPr>
              <w:t>Admisión</w:t>
            </w:r>
          </w:p>
          <w:p w14:paraId="2F9E172F" w14:textId="77777777" w:rsidR="00896417" w:rsidRPr="00163694" w:rsidRDefault="00896417">
            <w:pPr>
              <w:tabs>
                <w:tab w:val="left" w:pos="142"/>
              </w:tabs>
              <w:jc w:val="center"/>
              <w:rPr>
                <w:rFonts w:ascii="Montserrat" w:hAnsi="Montserrat" w:cs="Arial"/>
                <w:sz w:val="14"/>
                <w:szCs w:val="14"/>
              </w:rPr>
              <w:pPrChange w:id="2268" w:author="Ramsés Vázquez Lira" w:date="2020-01-11T19:09:00Z">
                <w:pPr>
                  <w:jc w:val="center"/>
                </w:pPr>
              </w:pPrChange>
            </w:pPr>
            <w:r w:rsidRPr="00163694">
              <w:rPr>
                <w:rFonts w:ascii="Montserrat" w:hAnsi="Montserrat" w:cs="Arial"/>
                <w:sz w:val="14"/>
                <w:szCs w:val="14"/>
              </w:rPr>
              <w:t>Educación Media Superior</w:t>
            </w:r>
          </w:p>
        </w:tc>
        <w:tc>
          <w:tcPr>
            <w:tcW w:w="889" w:type="dxa"/>
            <w:vAlign w:val="center"/>
          </w:tcPr>
          <w:p w14:paraId="5EEC2EE7" w14:textId="77777777" w:rsidR="00896417" w:rsidRPr="00163694" w:rsidRDefault="00896417">
            <w:pPr>
              <w:tabs>
                <w:tab w:val="left" w:pos="142"/>
              </w:tabs>
              <w:jc w:val="center"/>
              <w:rPr>
                <w:rFonts w:ascii="Montserrat" w:hAnsi="Montserrat" w:cs="Arial"/>
                <w:sz w:val="14"/>
                <w:szCs w:val="14"/>
              </w:rPr>
              <w:pPrChange w:id="2269" w:author="Ramsés Vázquez Lira" w:date="2020-01-11T19:09:00Z">
                <w:pPr>
                  <w:jc w:val="center"/>
                </w:pPr>
              </w:pPrChange>
            </w:pPr>
            <w:r>
              <w:rPr>
                <w:rFonts w:ascii="Montserrat" w:hAnsi="Montserrat" w:cs="Arial"/>
                <w:sz w:val="14"/>
                <w:szCs w:val="14"/>
              </w:rPr>
              <w:t>12</w:t>
            </w:r>
            <w:r w:rsidRPr="00163694">
              <w:rPr>
                <w:rFonts w:ascii="Montserrat" w:hAnsi="Montserrat" w:cs="Arial"/>
                <w:sz w:val="14"/>
                <w:szCs w:val="14"/>
              </w:rPr>
              <w:t>,000</w:t>
            </w:r>
          </w:p>
        </w:tc>
        <w:tc>
          <w:tcPr>
            <w:tcW w:w="889" w:type="dxa"/>
            <w:vAlign w:val="center"/>
          </w:tcPr>
          <w:p w14:paraId="25D0430A" w14:textId="77777777" w:rsidR="00896417" w:rsidRPr="00163694" w:rsidRDefault="00896417">
            <w:pPr>
              <w:tabs>
                <w:tab w:val="left" w:pos="142"/>
              </w:tabs>
              <w:jc w:val="center"/>
              <w:rPr>
                <w:rFonts w:ascii="Montserrat" w:hAnsi="Montserrat" w:cs="Arial"/>
                <w:sz w:val="14"/>
                <w:szCs w:val="14"/>
              </w:rPr>
              <w:pPrChange w:id="2270" w:author="Ramsés Vázquez Lira" w:date="2020-01-11T19:09:00Z">
                <w:pPr>
                  <w:jc w:val="center"/>
                </w:pPr>
              </w:pPrChange>
            </w:pPr>
            <w:r w:rsidRPr="009B65CE">
              <w:rPr>
                <w:rFonts w:ascii="Montserrat" w:hAnsi="Montserrat" w:cs="Arial"/>
                <w:sz w:val="14"/>
                <w:szCs w:val="14"/>
                <w:highlight w:val="yellow"/>
              </w:rPr>
              <w:t>45,000</w:t>
            </w:r>
          </w:p>
        </w:tc>
        <w:tc>
          <w:tcPr>
            <w:tcW w:w="806" w:type="dxa"/>
            <w:vAlign w:val="center"/>
          </w:tcPr>
          <w:p w14:paraId="41A8986C" w14:textId="77777777" w:rsidR="00896417" w:rsidRPr="003E46EE" w:rsidRDefault="00896417">
            <w:pPr>
              <w:tabs>
                <w:tab w:val="left" w:pos="142"/>
              </w:tabs>
              <w:jc w:val="center"/>
              <w:rPr>
                <w:rFonts w:ascii="Montserrat" w:hAnsi="Montserrat" w:cs="Arial"/>
                <w:sz w:val="14"/>
                <w:szCs w:val="14"/>
              </w:rPr>
              <w:pPrChange w:id="2271" w:author="Ramsés Vázquez Lira" w:date="2020-01-11T19:09:00Z">
                <w:pPr>
                  <w:jc w:val="center"/>
                </w:pPr>
              </w:pPrChange>
            </w:pPr>
            <w:r w:rsidRPr="003E46EE">
              <w:rPr>
                <w:rFonts w:ascii="Montserrat" w:hAnsi="Montserrat" w:cs="Arial"/>
                <w:sz w:val="14"/>
                <w:szCs w:val="14"/>
              </w:rPr>
              <w:t xml:space="preserve">A más tardar en </w:t>
            </w:r>
            <w:r>
              <w:rPr>
                <w:rFonts w:ascii="Montserrat" w:hAnsi="Montserrat" w:cs="Arial"/>
                <w:sz w:val="14"/>
                <w:szCs w:val="14"/>
              </w:rPr>
              <w:t>agosto 2020</w:t>
            </w:r>
          </w:p>
        </w:tc>
        <w:tc>
          <w:tcPr>
            <w:tcW w:w="1223" w:type="dxa"/>
            <w:vAlign w:val="center"/>
          </w:tcPr>
          <w:p w14:paraId="7BEC2D24" w14:textId="77777777" w:rsidR="00896417" w:rsidRPr="00163694" w:rsidRDefault="00896417">
            <w:pPr>
              <w:tabs>
                <w:tab w:val="left" w:pos="142"/>
              </w:tabs>
              <w:jc w:val="center"/>
              <w:rPr>
                <w:rFonts w:ascii="Montserrat" w:hAnsi="Montserrat" w:cs="Arial"/>
                <w:sz w:val="14"/>
                <w:szCs w:val="14"/>
              </w:rPr>
              <w:pPrChange w:id="2272" w:author="Ramsés Vázquez Lira" w:date="2020-01-11T19:09:00Z">
                <w:pPr>
                  <w:jc w:val="center"/>
                </w:pPr>
              </w:pPrChange>
            </w:pPr>
            <w:r w:rsidRPr="00163694">
              <w:rPr>
                <w:rFonts w:ascii="Montserrat" w:hAnsi="Montserrat" w:cs="Arial"/>
                <w:sz w:val="14"/>
                <w:szCs w:val="14"/>
              </w:rPr>
              <w:t>Informe detallado de la aplicación con cantidades, evidencias y observaciones</w:t>
            </w:r>
          </w:p>
        </w:tc>
        <w:tc>
          <w:tcPr>
            <w:tcW w:w="812" w:type="dxa"/>
            <w:vAlign w:val="center"/>
          </w:tcPr>
          <w:p w14:paraId="2E8CA9FA" w14:textId="77777777" w:rsidR="00896417" w:rsidRPr="00163694" w:rsidRDefault="00896417">
            <w:pPr>
              <w:tabs>
                <w:tab w:val="left" w:pos="142"/>
              </w:tabs>
              <w:jc w:val="center"/>
              <w:rPr>
                <w:rFonts w:ascii="Montserrat" w:hAnsi="Montserrat" w:cs="Arial"/>
                <w:sz w:val="14"/>
                <w:szCs w:val="14"/>
              </w:rPr>
              <w:pPrChange w:id="2273" w:author="Ramsés Vázquez Lira" w:date="2020-01-11T19:09:00Z">
                <w:pPr>
                  <w:jc w:val="center"/>
                </w:pPr>
              </w:pPrChange>
            </w:pPr>
          </w:p>
        </w:tc>
        <w:tc>
          <w:tcPr>
            <w:tcW w:w="812" w:type="dxa"/>
            <w:vAlign w:val="center"/>
          </w:tcPr>
          <w:p w14:paraId="6561A4E0" w14:textId="77777777" w:rsidR="00896417" w:rsidRPr="00163694" w:rsidRDefault="00896417">
            <w:pPr>
              <w:tabs>
                <w:tab w:val="left" w:pos="142"/>
              </w:tabs>
              <w:jc w:val="center"/>
              <w:rPr>
                <w:rFonts w:ascii="Montserrat" w:hAnsi="Montserrat" w:cs="Arial"/>
                <w:sz w:val="14"/>
                <w:szCs w:val="14"/>
              </w:rPr>
              <w:pPrChange w:id="2274" w:author="Ramsés Vázquez Lira" w:date="2020-01-11T19:09:00Z">
                <w:pPr>
                  <w:jc w:val="center"/>
                </w:pPr>
              </w:pPrChange>
            </w:pPr>
          </w:p>
        </w:tc>
        <w:tc>
          <w:tcPr>
            <w:tcW w:w="812" w:type="dxa"/>
            <w:vAlign w:val="center"/>
          </w:tcPr>
          <w:p w14:paraId="6DFF0308" w14:textId="77777777" w:rsidR="00896417" w:rsidRPr="00163694" w:rsidRDefault="00896417">
            <w:pPr>
              <w:tabs>
                <w:tab w:val="left" w:pos="142"/>
              </w:tabs>
              <w:jc w:val="center"/>
              <w:rPr>
                <w:rFonts w:ascii="Montserrat" w:hAnsi="Montserrat" w:cs="Arial"/>
                <w:sz w:val="14"/>
                <w:szCs w:val="14"/>
              </w:rPr>
              <w:pPrChange w:id="2275" w:author="Ramsés Vázquez Lira" w:date="2020-01-11T19:09:00Z">
                <w:pPr>
                  <w:jc w:val="center"/>
                </w:pPr>
              </w:pPrChange>
            </w:pPr>
          </w:p>
        </w:tc>
      </w:tr>
    </w:tbl>
    <w:p w14:paraId="6A86A28E" w14:textId="77777777" w:rsidR="00896417" w:rsidRDefault="00896417">
      <w:pPr>
        <w:tabs>
          <w:tab w:val="left" w:pos="142"/>
        </w:tabs>
        <w:spacing w:after="0" w:line="240" w:lineRule="auto"/>
        <w:jc w:val="both"/>
        <w:rPr>
          <w:rFonts w:ascii="Montserrat" w:hAnsi="Montserrat"/>
          <w:sz w:val="20"/>
          <w:szCs w:val="20"/>
        </w:rPr>
        <w:pPrChange w:id="2276" w:author="Ramsés Vázquez Lira" w:date="2020-01-11T19:09:00Z">
          <w:pPr>
            <w:spacing w:after="0" w:line="240" w:lineRule="auto"/>
            <w:jc w:val="both"/>
          </w:pPr>
        </w:pPrChange>
      </w:pPr>
    </w:p>
    <w:p w14:paraId="4A1709F6" w14:textId="71AE21CE" w:rsidR="00896417" w:rsidRDefault="00896417">
      <w:pPr>
        <w:tabs>
          <w:tab w:val="left" w:pos="142"/>
        </w:tabs>
        <w:rPr>
          <w:rFonts w:ascii="Montserrat" w:hAnsi="Montserrat"/>
          <w:sz w:val="20"/>
          <w:szCs w:val="20"/>
        </w:rPr>
        <w:pPrChange w:id="2277" w:author="Ramsés Vázquez Lira" w:date="2020-01-11T19:09:00Z">
          <w:pPr/>
        </w:pPrChange>
      </w:pPr>
    </w:p>
    <w:p w14:paraId="4053C88F" w14:textId="77777777" w:rsidR="006233CD" w:rsidRDefault="006233CD">
      <w:pPr>
        <w:tabs>
          <w:tab w:val="left" w:pos="142"/>
        </w:tabs>
        <w:rPr>
          <w:rFonts w:ascii="Montserrat" w:hAnsi="Montserrat"/>
          <w:sz w:val="20"/>
          <w:szCs w:val="20"/>
        </w:rPr>
        <w:pPrChange w:id="2278" w:author="Ramsés Vázquez Lira" w:date="2020-01-11T19:09:00Z">
          <w:pPr/>
        </w:pPrChange>
      </w:pPr>
    </w:p>
    <w:p w14:paraId="70E5FD2D" w14:textId="77777777" w:rsidR="00896417" w:rsidRPr="00752166" w:rsidRDefault="00896417">
      <w:pPr>
        <w:tabs>
          <w:tab w:val="left" w:pos="142"/>
        </w:tabs>
        <w:spacing w:after="0" w:line="240" w:lineRule="auto"/>
        <w:jc w:val="both"/>
        <w:rPr>
          <w:rFonts w:ascii="Montserrat" w:hAnsi="Montserrat" w:cs="Arial"/>
          <w:b/>
          <w:sz w:val="20"/>
          <w:szCs w:val="20"/>
        </w:rPr>
        <w:pPrChange w:id="2279" w:author="Ramsés Vázquez Lira" w:date="2020-01-11T19:09:00Z">
          <w:pPr>
            <w:spacing w:after="0" w:line="240" w:lineRule="auto"/>
            <w:jc w:val="both"/>
          </w:pPr>
        </w:pPrChange>
      </w:pPr>
      <w:r w:rsidRPr="00752166">
        <w:rPr>
          <w:rFonts w:ascii="Montserrat" w:hAnsi="Montserrat" w:cs="Arial"/>
          <w:b/>
          <w:sz w:val="20"/>
          <w:szCs w:val="20"/>
        </w:rPr>
        <w:lastRenderedPageBreak/>
        <w:t>PROMOCIÓN:</w:t>
      </w:r>
    </w:p>
    <w:p w14:paraId="422EAD3F" w14:textId="77777777" w:rsidR="00896417" w:rsidRPr="00752166" w:rsidRDefault="00896417">
      <w:pPr>
        <w:tabs>
          <w:tab w:val="left" w:pos="142"/>
        </w:tabs>
        <w:spacing w:after="0" w:line="240" w:lineRule="auto"/>
        <w:jc w:val="both"/>
        <w:rPr>
          <w:rFonts w:ascii="Montserrat" w:hAnsi="Montserrat" w:cs="Arial"/>
          <w:sz w:val="20"/>
          <w:szCs w:val="20"/>
        </w:rPr>
        <w:pPrChange w:id="2280" w:author="Ramsés Vázquez Lira" w:date="2020-01-11T19:09:00Z">
          <w:pPr>
            <w:spacing w:after="0" w:line="240" w:lineRule="auto"/>
            <w:jc w:val="both"/>
          </w:pPr>
        </w:pPrChange>
      </w:pPr>
    </w:p>
    <w:p w14:paraId="13B91425" w14:textId="77777777" w:rsidR="00896417" w:rsidRPr="00752166" w:rsidRDefault="00896417">
      <w:pPr>
        <w:pStyle w:val="Prrafodelista"/>
        <w:numPr>
          <w:ilvl w:val="0"/>
          <w:numId w:val="12"/>
        </w:numPr>
        <w:tabs>
          <w:tab w:val="left" w:pos="142"/>
        </w:tabs>
        <w:spacing w:after="0" w:line="240" w:lineRule="auto"/>
        <w:ind w:left="0"/>
        <w:jc w:val="both"/>
        <w:rPr>
          <w:rFonts w:ascii="Montserrat" w:hAnsi="Montserrat" w:cs="Arial"/>
          <w:sz w:val="20"/>
          <w:szCs w:val="20"/>
          <w:u w:val="single"/>
        </w:rPr>
        <w:pPrChange w:id="2281" w:author="Ramsés Vázquez Lira" w:date="2020-01-11T19:09:00Z">
          <w:pPr>
            <w:pStyle w:val="Prrafodelista"/>
            <w:numPr>
              <w:numId w:val="12"/>
            </w:numPr>
            <w:spacing w:after="0" w:line="240" w:lineRule="auto"/>
            <w:ind w:hanging="360"/>
            <w:jc w:val="both"/>
          </w:pPr>
        </w:pPrChange>
      </w:pPr>
      <w:r w:rsidRPr="00752166">
        <w:rPr>
          <w:rFonts w:ascii="Montserrat" w:hAnsi="Montserrat" w:cs="Arial"/>
          <w:sz w:val="20"/>
          <w:szCs w:val="20"/>
          <w:u w:val="single"/>
        </w:rPr>
        <w:t>Aplicaciones.</w:t>
      </w:r>
    </w:p>
    <w:p w14:paraId="3E468324" w14:textId="77777777" w:rsidR="00896417" w:rsidRPr="00752166" w:rsidRDefault="00896417">
      <w:pPr>
        <w:tabs>
          <w:tab w:val="left" w:pos="142"/>
        </w:tabs>
        <w:spacing w:after="0" w:line="240" w:lineRule="auto"/>
        <w:jc w:val="both"/>
        <w:rPr>
          <w:rFonts w:ascii="Montserrat" w:hAnsi="Montserrat" w:cs="Arial"/>
          <w:sz w:val="20"/>
          <w:szCs w:val="20"/>
        </w:rPr>
        <w:pPrChange w:id="2282" w:author="Ramsés Vázquez Lira" w:date="2020-01-11T19:09:00Z">
          <w:pPr>
            <w:spacing w:after="0" w:line="240" w:lineRule="auto"/>
            <w:jc w:val="both"/>
          </w:pPr>
        </w:pPrChange>
      </w:pPr>
    </w:p>
    <w:tbl>
      <w:tblPr>
        <w:tblStyle w:val="Tablaconcuadrcula"/>
        <w:tblW w:w="10248" w:type="dxa"/>
        <w:tblLook w:val="04A0" w:firstRow="1" w:lastRow="0" w:firstColumn="1" w:lastColumn="0" w:noHBand="0" w:noVBand="1"/>
      </w:tblPr>
      <w:tblGrid>
        <w:gridCol w:w="948"/>
        <w:gridCol w:w="996"/>
        <w:gridCol w:w="996"/>
        <w:gridCol w:w="885"/>
        <w:gridCol w:w="990"/>
        <w:gridCol w:w="1793"/>
        <w:gridCol w:w="1219"/>
        <w:gridCol w:w="807"/>
        <w:gridCol w:w="807"/>
        <w:gridCol w:w="807"/>
      </w:tblGrid>
      <w:tr w:rsidR="00896417" w:rsidRPr="00425B7A" w14:paraId="6A84CAFD" w14:textId="77777777" w:rsidTr="000E2F64">
        <w:trPr>
          <w:trHeight w:val="870"/>
        </w:trPr>
        <w:tc>
          <w:tcPr>
            <w:tcW w:w="948" w:type="dxa"/>
            <w:shd w:val="clear" w:color="auto" w:fill="BFBFBF" w:themeFill="background1" w:themeFillShade="BF"/>
            <w:vAlign w:val="center"/>
          </w:tcPr>
          <w:p w14:paraId="3221E2A8" w14:textId="77777777" w:rsidR="00896417" w:rsidRPr="00163694" w:rsidRDefault="00896417">
            <w:pPr>
              <w:tabs>
                <w:tab w:val="left" w:pos="142"/>
              </w:tabs>
              <w:jc w:val="center"/>
              <w:rPr>
                <w:rFonts w:ascii="Montserrat" w:hAnsi="Montserrat" w:cs="Arial"/>
                <w:b/>
                <w:bCs/>
                <w:color w:val="000000"/>
                <w:sz w:val="14"/>
                <w:szCs w:val="14"/>
              </w:rPr>
              <w:pPrChange w:id="2283" w:author="Ramsés Vázquez Lira" w:date="2020-01-11T19:09:00Z">
                <w:pPr>
                  <w:jc w:val="center"/>
                </w:pPr>
              </w:pPrChange>
            </w:pPr>
            <w:r w:rsidRPr="00163694">
              <w:rPr>
                <w:rFonts w:ascii="Montserrat" w:hAnsi="Montserrat" w:cs="Arial"/>
                <w:b/>
                <w:bCs/>
                <w:color w:val="000000"/>
                <w:sz w:val="14"/>
                <w:szCs w:val="14"/>
              </w:rPr>
              <w:t>Servicio</w:t>
            </w:r>
          </w:p>
        </w:tc>
        <w:tc>
          <w:tcPr>
            <w:tcW w:w="996" w:type="dxa"/>
            <w:shd w:val="clear" w:color="auto" w:fill="BFBFBF" w:themeFill="background1" w:themeFillShade="BF"/>
            <w:vAlign w:val="center"/>
          </w:tcPr>
          <w:p w14:paraId="5901140E" w14:textId="77777777" w:rsidR="00896417" w:rsidRPr="00163694" w:rsidRDefault="00896417">
            <w:pPr>
              <w:tabs>
                <w:tab w:val="left" w:pos="142"/>
              </w:tabs>
              <w:jc w:val="center"/>
              <w:rPr>
                <w:rFonts w:ascii="Montserrat" w:hAnsi="Montserrat" w:cs="Arial"/>
                <w:b/>
                <w:bCs/>
                <w:color w:val="000000"/>
                <w:sz w:val="14"/>
                <w:szCs w:val="14"/>
              </w:rPr>
              <w:pPrChange w:id="2284" w:author="Ramsés Vázquez Lira" w:date="2020-01-11T19:09:00Z">
                <w:pPr>
                  <w:jc w:val="center"/>
                </w:pPr>
              </w:pPrChange>
            </w:pPr>
            <w:r w:rsidRPr="00163694">
              <w:rPr>
                <w:rFonts w:ascii="Montserrat" w:hAnsi="Montserrat" w:cs="Arial"/>
                <w:b/>
                <w:bCs/>
                <w:color w:val="000000"/>
                <w:sz w:val="14"/>
                <w:szCs w:val="14"/>
              </w:rPr>
              <w:t>Proceso</w:t>
            </w:r>
          </w:p>
        </w:tc>
        <w:tc>
          <w:tcPr>
            <w:tcW w:w="996" w:type="dxa"/>
            <w:shd w:val="clear" w:color="auto" w:fill="BFBFBF" w:themeFill="background1" w:themeFillShade="BF"/>
            <w:vAlign w:val="center"/>
          </w:tcPr>
          <w:p w14:paraId="196B52CD" w14:textId="77777777" w:rsidR="00896417" w:rsidRPr="00163694" w:rsidRDefault="00896417">
            <w:pPr>
              <w:tabs>
                <w:tab w:val="left" w:pos="142"/>
              </w:tabs>
              <w:jc w:val="center"/>
              <w:rPr>
                <w:rFonts w:ascii="Montserrat" w:hAnsi="Montserrat" w:cs="Arial"/>
                <w:b/>
                <w:bCs/>
                <w:color w:val="000000"/>
                <w:sz w:val="14"/>
                <w:szCs w:val="14"/>
              </w:rPr>
              <w:pPrChange w:id="2285" w:author="Ramsés Vázquez Lira" w:date="2020-01-11T19:09:00Z">
                <w:pPr>
                  <w:jc w:val="center"/>
                </w:pPr>
              </w:pPrChange>
            </w:pPr>
            <w:r w:rsidRPr="00163694">
              <w:rPr>
                <w:rFonts w:ascii="Montserrat" w:hAnsi="Montserrat" w:cs="Arial"/>
                <w:b/>
                <w:bCs/>
                <w:color w:val="000000"/>
                <w:sz w:val="14"/>
                <w:szCs w:val="14"/>
              </w:rPr>
              <w:t>Concepto</w:t>
            </w:r>
          </w:p>
        </w:tc>
        <w:tc>
          <w:tcPr>
            <w:tcW w:w="885" w:type="dxa"/>
            <w:shd w:val="clear" w:color="auto" w:fill="BFBFBF" w:themeFill="background1" w:themeFillShade="BF"/>
            <w:vAlign w:val="center"/>
          </w:tcPr>
          <w:p w14:paraId="455443A9" w14:textId="77777777" w:rsidR="00896417" w:rsidRPr="00163694" w:rsidRDefault="00896417">
            <w:pPr>
              <w:tabs>
                <w:tab w:val="left" w:pos="142"/>
              </w:tabs>
              <w:jc w:val="center"/>
              <w:rPr>
                <w:rFonts w:ascii="Montserrat" w:hAnsi="Montserrat" w:cs="Arial"/>
                <w:b/>
                <w:bCs/>
                <w:sz w:val="14"/>
                <w:szCs w:val="14"/>
              </w:rPr>
              <w:pPrChange w:id="2286" w:author="Ramsés Vázquez Lira" w:date="2020-01-11T19:09:00Z">
                <w:pPr>
                  <w:jc w:val="center"/>
                </w:pPr>
              </w:pPrChange>
            </w:pPr>
            <w:r w:rsidRPr="00163694">
              <w:rPr>
                <w:rFonts w:ascii="Montserrat" w:hAnsi="Montserrat" w:cs="Arial"/>
                <w:b/>
                <w:bCs/>
                <w:sz w:val="14"/>
                <w:szCs w:val="14"/>
              </w:rPr>
              <w:t>Cantidad</w:t>
            </w:r>
          </w:p>
          <w:p w14:paraId="4CB48548" w14:textId="77777777" w:rsidR="00896417" w:rsidRPr="00163694" w:rsidRDefault="00896417">
            <w:pPr>
              <w:tabs>
                <w:tab w:val="left" w:pos="142"/>
              </w:tabs>
              <w:jc w:val="center"/>
              <w:rPr>
                <w:rFonts w:ascii="Montserrat" w:hAnsi="Montserrat" w:cs="Arial"/>
                <w:b/>
                <w:bCs/>
                <w:sz w:val="14"/>
                <w:szCs w:val="14"/>
              </w:rPr>
              <w:pPrChange w:id="2287" w:author="Ramsés Vázquez Lira" w:date="2020-01-11T19:09:00Z">
                <w:pPr>
                  <w:jc w:val="center"/>
                </w:pPr>
              </w:pPrChange>
            </w:pPr>
            <w:r w:rsidRPr="00163694">
              <w:rPr>
                <w:rFonts w:ascii="Montserrat" w:hAnsi="Montserrat" w:cs="Arial"/>
                <w:b/>
                <w:bCs/>
                <w:sz w:val="14"/>
                <w:szCs w:val="14"/>
              </w:rPr>
              <w:t>Mínima</w:t>
            </w:r>
          </w:p>
        </w:tc>
        <w:tc>
          <w:tcPr>
            <w:tcW w:w="990" w:type="dxa"/>
            <w:shd w:val="clear" w:color="auto" w:fill="BFBFBF" w:themeFill="background1" w:themeFillShade="BF"/>
            <w:vAlign w:val="center"/>
          </w:tcPr>
          <w:p w14:paraId="446A01A9" w14:textId="77777777" w:rsidR="00896417" w:rsidRPr="00163694" w:rsidRDefault="00896417">
            <w:pPr>
              <w:tabs>
                <w:tab w:val="left" w:pos="142"/>
              </w:tabs>
              <w:jc w:val="center"/>
              <w:rPr>
                <w:rFonts w:ascii="Montserrat" w:hAnsi="Montserrat" w:cs="Arial"/>
                <w:b/>
                <w:bCs/>
                <w:sz w:val="14"/>
                <w:szCs w:val="14"/>
              </w:rPr>
              <w:pPrChange w:id="2288" w:author="Ramsés Vázquez Lira" w:date="2020-01-11T19:09:00Z">
                <w:pPr>
                  <w:jc w:val="center"/>
                </w:pPr>
              </w:pPrChange>
            </w:pPr>
            <w:r w:rsidRPr="00163694">
              <w:rPr>
                <w:rFonts w:ascii="Montserrat" w:hAnsi="Montserrat" w:cs="Arial"/>
                <w:b/>
                <w:bCs/>
                <w:sz w:val="14"/>
                <w:szCs w:val="14"/>
              </w:rPr>
              <w:t>Cantidad</w:t>
            </w:r>
          </w:p>
          <w:p w14:paraId="31CE7674" w14:textId="77777777" w:rsidR="00896417" w:rsidRPr="00163694" w:rsidRDefault="00896417">
            <w:pPr>
              <w:tabs>
                <w:tab w:val="left" w:pos="142"/>
              </w:tabs>
              <w:jc w:val="center"/>
              <w:rPr>
                <w:rFonts w:ascii="Montserrat" w:hAnsi="Montserrat" w:cs="Arial"/>
                <w:b/>
                <w:bCs/>
                <w:sz w:val="14"/>
                <w:szCs w:val="14"/>
              </w:rPr>
              <w:pPrChange w:id="2289" w:author="Ramsés Vázquez Lira" w:date="2020-01-11T19:09:00Z">
                <w:pPr>
                  <w:jc w:val="center"/>
                </w:pPr>
              </w:pPrChange>
            </w:pPr>
            <w:r w:rsidRPr="00163694">
              <w:rPr>
                <w:rFonts w:ascii="Montserrat" w:hAnsi="Montserrat" w:cs="Arial"/>
                <w:b/>
                <w:bCs/>
                <w:sz w:val="14"/>
                <w:szCs w:val="14"/>
              </w:rPr>
              <w:t>Máxima</w:t>
            </w:r>
          </w:p>
        </w:tc>
        <w:tc>
          <w:tcPr>
            <w:tcW w:w="1793" w:type="dxa"/>
            <w:shd w:val="clear" w:color="auto" w:fill="BFBFBF" w:themeFill="background1" w:themeFillShade="BF"/>
            <w:vAlign w:val="center"/>
          </w:tcPr>
          <w:p w14:paraId="58A3139C" w14:textId="77777777" w:rsidR="00896417" w:rsidRPr="00163694" w:rsidRDefault="00896417">
            <w:pPr>
              <w:tabs>
                <w:tab w:val="left" w:pos="142"/>
              </w:tabs>
              <w:jc w:val="center"/>
              <w:rPr>
                <w:rFonts w:ascii="Montserrat" w:hAnsi="Montserrat" w:cs="Arial"/>
                <w:b/>
                <w:bCs/>
                <w:sz w:val="14"/>
                <w:szCs w:val="14"/>
              </w:rPr>
              <w:pPrChange w:id="2290" w:author="Ramsés Vázquez Lira" w:date="2020-01-11T19:09:00Z">
                <w:pPr>
                  <w:jc w:val="center"/>
                </w:pPr>
              </w:pPrChange>
            </w:pPr>
            <w:r w:rsidRPr="00163694">
              <w:rPr>
                <w:rFonts w:ascii="Montserrat" w:hAnsi="Montserrat" w:cs="Arial"/>
                <w:b/>
                <w:bCs/>
                <w:sz w:val="14"/>
                <w:szCs w:val="14"/>
              </w:rPr>
              <w:t>Fecha de Entrega</w:t>
            </w:r>
          </w:p>
        </w:tc>
        <w:tc>
          <w:tcPr>
            <w:tcW w:w="1219" w:type="dxa"/>
            <w:shd w:val="clear" w:color="auto" w:fill="BFBFBF" w:themeFill="background1" w:themeFillShade="BF"/>
            <w:vAlign w:val="center"/>
          </w:tcPr>
          <w:p w14:paraId="03342EDA" w14:textId="77777777" w:rsidR="00896417" w:rsidRPr="00163694" w:rsidRDefault="00896417">
            <w:pPr>
              <w:tabs>
                <w:tab w:val="left" w:pos="142"/>
              </w:tabs>
              <w:jc w:val="center"/>
              <w:rPr>
                <w:rFonts w:ascii="Montserrat" w:hAnsi="Montserrat" w:cs="Arial"/>
                <w:b/>
                <w:bCs/>
                <w:color w:val="000000"/>
                <w:sz w:val="14"/>
                <w:szCs w:val="14"/>
              </w:rPr>
              <w:pPrChange w:id="2291" w:author="Ramsés Vázquez Lira" w:date="2020-01-11T19:09:00Z">
                <w:pPr>
                  <w:jc w:val="center"/>
                </w:pPr>
              </w:pPrChange>
            </w:pPr>
            <w:r w:rsidRPr="00163694">
              <w:rPr>
                <w:rFonts w:ascii="Montserrat" w:hAnsi="Montserrat" w:cs="Arial"/>
                <w:b/>
                <w:bCs/>
                <w:color w:val="000000"/>
                <w:sz w:val="14"/>
                <w:szCs w:val="14"/>
              </w:rPr>
              <w:t>Producto Entregable</w:t>
            </w:r>
          </w:p>
        </w:tc>
        <w:tc>
          <w:tcPr>
            <w:tcW w:w="807" w:type="dxa"/>
            <w:shd w:val="clear" w:color="auto" w:fill="BFBFBF" w:themeFill="background1" w:themeFillShade="BF"/>
            <w:vAlign w:val="center"/>
          </w:tcPr>
          <w:p w14:paraId="03F6193F" w14:textId="77777777" w:rsidR="00896417" w:rsidRPr="00163694" w:rsidRDefault="00896417">
            <w:pPr>
              <w:tabs>
                <w:tab w:val="left" w:pos="142"/>
              </w:tabs>
              <w:jc w:val="center"/>
              <w:rPr>
                <w:rFonts w:ascii="Montserrat" w:hAnsi="Montserrat" w:cs="Arial"/>
                <w:b/>
                <w:bCs/>
                <w:sz w:val="14"/>
                <w:szCs w:val="14"/>
              </w:rPr>
              <w:pPrChange w:id="2292" w:author="Ramsés Vázquez Lira" w:date="2020-01-11T19:09:00Z">
                <w:pPr>
                  <w:jc w:val="center"/>
                </w:pPr>
              </w:pPrChange>
            </w:pPr>
            <w:r w:rsidRPr="00163694">
              <w:rPr>
                <w:rFonts w:ascii="Montserrat" w:hAnsi="Montserrat" w:cs="Arial"/>
                <w:b/>
                <w:bCs/>
                <w:sz w:val="14"/>
                <w:szCs w:val="14"/>
              </w:rPr>
              <w:t>Costo Unitario</w:t>
            </w:r>
          </w:p>
        </w:tc>
        <w:tc>
          <w:tcPr>
            <w:tcW w:w="807" w:type="dxa"/>
            <w:shd w:val="clear" w:color="auto" w:fill="BFBFBF" w:themeFill="background1" w:themeFillShade="BF"/>
            <w:vAlign w:val="center"/>
          </w:tcPr>
          <w:p w14:paraId="13333446" w14:textId="77777777" w:rsidR="00896417" w:rsidRPr="00163694" w:rsidRDefault="00896417">
            <w:pPr>
              <w:tabs>
                <w:tab w:val="left" w:pos="142"/>
              </w:tabs>
              <w:jc w:val="center"/>
              <w:rPr>
                <w:rFonts w:ascii="Montserrat" w:hAnsi="Montserrat" w:cs="Arial"/>
                <w:b/>
                <w:bCs/>
                <w:sz w:val="14"/>
                <w:szCs w:val="14"/>
              </w:rPr>
              <w:pPrChange w:id="2293" w:author="Ramsés Vázquez Lira" w:date="2020-01-11T19:09:00Z">
                <w:pPr>
                  <w:jc w:val="center"/>
                </w:pPr>
              </w:pPrChange>
            </w:pPr>
            <w:r w:rsidRPr="00163694">
              <w:rPr>
                <w:rFonts w:ascii="Montserrat" w:hAnsi="Montserrat" w:cs="Arial"/>
                <w:b/>
                <w:bCs/>
                <w:sz w:val="14"/>
                <w:szCs w:val="14"/>
              </w:rPr>
              <w:t>Importe Mínimo</w:t>
            </w:r>
          </w:p>
          <w:p w14:paraId="2E69163F" w14:textId="77777777" w:rsidR="00896417" w:rsidRPr="00163694" w:rsidRDefault="00896417">
            <w:pPr>
              <w:tabs>
                <w:tab w:val="left" w:pos="142"/>
              </w:tabs>
              <w:jc w:val="center"/>
              <w:rPr>
                <w:rFonts w:ascii="Montserrat" w:hAnsi="Montserrat" w:cs="Arial"/>
                <w:b/>
                <w:bCs/>
                <w:sz w:val="14"/>
                <w:szCs w:val="14"/>
              </w:rPr>
              <w:pPrChange w:id="2294" w:author="Ramsés Vázquez Lira" w:date="2020-01-11T19:09:00Z">
                <w:pPr>
                  <w:jc w:val="center"/>
                </w:pPr>
              </w:pPrChange>
            </w:pPr>
            <w:r w:rsidRPr="00163694">
              <w:rPr>
                <w:rFonts w:ascii="Montserrat" w:hAnsi="Montserrat" w:cs="Arial"/>
                <w:b/>
                <w:bCs/>
                <w:sz w:val="14"/>
                <w:szCs w:val="14"/>
              </w:rPr>
              <w:t>Sin IVA</w:t>
            </w:r>
          </w:p>
        </w:tc>
        <w:tc>
          <w:tcPr>
            <w:tcW w:w="807" w:type="dxa"/>
            <w:shd w:val="clear" w:color="auto" w:fill="BFBFBF" w:themeFill="background1" w:themeFillShade="BF"/>
            <w:vAlign w:val="center"/>
          </w:tcPr>
          <w:p w14:paraId="10873BA7" w14:textId="77777777" w:rsidR="00896417" w:rsidRPr="00163694" w:rsidRDefault="00896417">
            <w:pPr>
              <w:tabs>
                <w:tab w:val="left" w:pos="142"/>
              </w:tabs>
              <w:jc w:val="center"/>
              <w:rPr>
                <w:rFonts w:ascii="Montserrat" w:hAnsi="Montserrat" w:cs="Arial"/>
                <w:b/>
                <w:bCs/>
                <w:sz w:val="14"/>
                <w:szCs w:val="14"/>
              </w:rPr>
              <w:pPrChange w:id="2295" w:author="Ramsés Vázquez Lira" w:date="2020-01-11T19:09:00Z">
                <w:pPr>
                  <w:jc w:val="center"/>
                </w:pPr>
              </w:pPrChange>
            </w:pPr>
            <w:r w:rsidRPr="00163694">
              <w:rPr>
                <w:rFonts w:ascii="Montserrat" w:hAnsi="Montserrat" w:cs="Arial"/>
                <w:b/>
                <w:bCs/>
                <w:sz w:val="14"/>
                <w:szCs w:val="14"/>
              </w:rPr>
              <w:t>Importe Máximo</w:t>
            </w:r>
          </w:p>
          <w:p w14:paraId="2F083FD0" w14:textId="77777777" w:rsidR="00896417" w:rsidRPr="00163694" w:rsidRDefault="00896417">
            <w:pPr>
              <w:tabs>
                <w:tab w:val="left" w:pos="142"/>
              </w:tabs>
              <w:jc w:val="center"/>
              <w:rPr>
                <w:rFonts w:ascii="Montserrat" w:hAnsi="Montserrat" w:cs="Arial"/>
                <w:sz w:val="14"/>
                <w:szCs w:val="14"/>
              </w:rPr>
              <w:pPrChange w:id="2296" w:author="Ramsés Vázquez Lira" w:date="2020-01-11T19:09:00Z">
                <w:pPr>
                  <w:jc w:val="center"/>
                </w:pPr>
              </w:pPrChange>
            </w:pPr>
            <w:r w:rsidRPr="00163694">
              <w:rPr>
                <w:rFonts w:ascii="Montserrat" w:hAnsi="Montserrat" w:cs="Arial"/>
                <w:b/>
                <w:bCs/>
                <w:sz w:val="14"/>
                <w:szCs w:val="14"/>
              </w:rPr>
              <w:t>Sin IVA</w:t>
            </w:r>
          </w:p>
        </w:tc>
      </w:tr>
      <w:tr w:rsidR="00896417" w:rsidRPr="00425B7A" w14:paraId="7314F043" w14:textId="77777777" w:rsidTr="000E2F64">
        <w:trPr>
          <w:trHeight w:val="1390"/>
        </w:trPr>
        <w:tc>
          <w:tcPr>
            <w:tcW w:w="948" w:type="dxa"/>
            <w:vAlign w:val="center"/>
          </w:tcPr>
          <w:p w14:paraId="036C4BDB" w14:textId="77777777" w:rsidR="00896417" w:rsidRPr="00163694" w:rsidRDefault="00896417">
            <w:pPr>
              <w:tabs>
                <w:tab w:val="left" w:pos="142"/>
              </w:tabs>
              <w:jc w:val="center"/>
              <w:rPr>
                <w:rFonts w:ascii="Montserrat" w:hAnsi="Montserrat" w:cs="Arial"/>
                <w:sz w:val="14"/>
                <w:szCs w:val="14"/>
              </w:rPr>
              <w:pPrChange w:id="2297" w:author="Ramsés Vázquez Lira" w:date="2020-01-11T19:09:00Z">
                <w:pPr>
                  <w:jc w:val="center"/>
                </w:pPr>
              </w:pPrChange>
            </w:pPr>
            <w:r w:rsidRPr="00163694">
              <w:rPr>
                <w:rFonts w:ascii="Montserrat" w:hAnsi="Montserrat" w:cs="Arial"/>
                <w:sz w:val="14"/>
                <w:szCs w:val="14"/>
              </w:rPr>
              <w:t>Aplicación</w:t>
            </w:r>
          </w:p>
        </w:tc>
        <w:tc>
          <w:tcPr>
            <w:tcW w:w="996" w:type="dxa"/>
            <w:vAlign w:val="center"/>
          </w:tcPr>
          <w:p w14:paraId="6CA6B69F" w14:textId="77777777" w:rsidR="00896417" w:rsidRPr="00163694" w:rsidRDefault="00896417">
            <w:pPr>
              <w:tabs>
                <w:tab w:val="left" w:pos="142"/>
              </w:tabs>
              <w:jc w:val="center"/>
              <w:rPr>
                <w:rFonts w:ascii="Montserrat" w:hAnsi="Montserrat" w:cs="Arial"/>
                <w:sz w:val="14"/>
                <w:szCs w:val="14"/>
              </w:rPr>
              <w:pPrChange w:id="2298" w:author="Ramsés Vázquez Lira" w:date="2020-01-11T19:09:00Z">
                <w:pPr>
                  <w:jc w:val="center"/>
                </w:pPr>
              </w:pPrChange>
            </w:pPr>
            <w:r w:rsidRPr="00163694">
              <w:rPr>
                <w:rFonts w:ascii="Montserrat" w:hAnsi="Montserrat" w:cs="Arial"/>
                <w:sz w:val="14"/>
                <w:szCs w:val="14"/>
              </w:rPr>
              <w:t>Promoción</w:t>
            </w:r>
            <w:r>
              <w:rPr>
                <w:rFonts w:ascii="Montserrat" w:hAnsi="Montserrat" w:cs="Arial"/>
                <w:sz w:val="14"/>
                <w:szCs w:val="14"/>
              </w:rPr>
              <w:t xml:space="preserve"> Vertical</w:t>
            </w:r>
            <w:r w:rsidRPr="00163694">
              <w:rPr>
                <w:rFonts w:ascii="Montserrat" w:hAnsi="Montserrat" w:cs="Arial"/>
                <w:sz w:val="14"/>
                <w:szCs w:val="14"/>
              </w:rPr>
              <w:t xml:space="preserve"> Educación Básica</w:t>
            </w:r>
          </w:p>
        </w:tc>
        <w:tc>
          <w:tcPr>
            <w:tcW w:w="996" w:type="dxa"/>
            <w:vAlign w:val="center"/>
          </w:tcPr>
          <w:p w14:paraId="52B8D617" w14:textId="77777777" w:rsidR="00896417" w:rsidRPr="00163694" w:rsidRDefault="00896417">
            <w:pPr>
              <w:tabs>
                <w:tab w:val="left" w:pos="142"/>
              </w:tabs>
              <w:jc w:val="center"/>
              <w:rPr>
                <w:rFonts w:ascii="Montserrat" w:hAnsi="Montserrat" w:cs="Arial"/>
                <w:sz w:val="14"/>
                <w:szCs w:val="14"/>
              </w:rPr>
              <w:pPrChange w:id="2299" w:author="Ramsés Vázquez Lira" w:date="2020-01-11T19:09:00Z">
                <w:pPr>
                  <w:jc w:val="center"/>
                </w:pPr>
              </w:pPrChange>
            </w:pPr>
            <w:r w:rsidRPr="00163694">
              <w:rPr>
                <w:rFonts w:ascii="Montserrat" w:hAnsi="Montserrat" w:cs="Arial"/>
                <w:sz w:val="14"/>
                <w:szCs w:val="14"/>
              </w:rPr>
              <w:t>Aplicación Promoción</w:t>
            </w:r>
            <w:r>
              <w:rPr>
                <w:rFonts w:ascii="Montserrat" w:hAnsi="Montserrat" w:cs="Arial"/>
                <w:sz w:val="14"/>
                <w:szCs w:val="14"/>
              </w:rPr>
              <w:t xml:space="preserve"> Vertical</w:t>
            </w:r>
            <w:r w:rsidRPr="00163694">
              <w:rPr>
                <w:rFonts w:ascii="Montserrat" w:hAnsi="Montserrat" w:cs="Arial"/>
                <w:sz w:val="14"/>
                <w:szCs w:val="14"/>
              </w:rPr>
              <w:t xml:space="preserve"> Educación Básica</w:t>
            </w:r>
          </w:p>
        </w:tc>
        <w:tc>
          <w:tcPr>
            <w:tcW w:w="885" w:type="dxa"/>
            <w:vAlign w:val="center"/>
          </w:tcPr>
          <w:p w14:paraId="17FA1297" w14:textId="77777777" w:rsidR="00896417" w:rsidRPr="000D33DF" w:rsidRDefault="00896417">
            <w:pPr>
              <w:tabs>
                <w:tab w:val="left" w:pos="142"/>
              </w:tabs>
              <w:jc w:val="center"/>
              <w:rPr>
                <w:rFonts w:ascii="Montserrat" w:hAnsi="Montserrat" w:cs="Arial"/>
                <w:sz w:val="14"/>
                <w:szCs w:val="14"/>
              </w:rPr>
              <w:pPrChange w:id="2300" w:author="Ramsés Vázquez Lira" w:date="2020-01-11T19:09:00Z">
                <w:pPr>
                  <w:jc w:val="center"/>
                </w:pPr>
              </w:pPrChange>
            </w:pPr>
            <w:commentRangeStart w:id="2301"/>
            <w:r w:rsidRPr="00163694">
              <w:rPr>
                <w:rFonts w:ascii="Montserrat" w:hAnsi="Montserrat" w:cs="Arial"/>
                <w:sz w:val="14"/>
                <w:szCs w:val="14"/>
              </w:rPr>
              <w:t>25,000</w:t>
            </w:r>
          </w:p>
        </w:tc>
        <w:tc>
          <w:tcPr>
            <w:tcW w:w="990" w:type="dxa"/>
            <w:vAlign w:val="center"/>
          </w:tcPr>
          <w:p w14:paraId="6FA7E359" w14:textId="77777777" w:rsidR="00896417" w:rsidRDefault="00896417">
            <w:pPr>
              <w:tabs>
                <w:tab w:val="left" w:pos="142"/>
              </w:tabs>
              <w:jc w:val="center"/>
              <w:rPr>
                <w:rFonts w:ascii="Montserrat" w:hAnsi="Montserrat" w:cs="Arial"/>
                <w:sz w:val="14"/>
                <w:szCs w:val="14"/>
                <w:highlight w:val="yellow"/>
              </w:rPr>
              <w:pPrChange w:id="2302" w:author="Ramsés Vázquez Lira" w:date="2020-01-11T19:09:00Z">
                <w:pPr>
                  <w:jc w:val="center"/>
                </w:pPr>
              </w:pPrChange>
            </w:pPr>
            <w:r>
              <w:rPr>
                <w:rFonts w:ascii="Montserrat" w:hAnsi="Montserrat" w:cs="Arial"/>
                <w:sz w:val="14"/>
                <w:szCs w:val="14"/>
                <w:highlight w:val="yellow"/>
              </w:rPr>
              <w:t>50</w:t>
            </w:r>
            <w:r w:rsidRPr="008A35B0">
              <w:rPr>
                <w:rFonts w:ascii="Montserrat" w:hAnsi="Montserrat" w:cs="Arial"/>
                <w:sz w:val="14"/>
                <w:szCs w:val="14"/>
                <w:highlight w:val="yellow"/>
              </w:rPr>
              <w:t>,000</w:t>
            </w:r>
            <w:commentRangeEnd w:id="2301"/>
            <w:r w:rsidR="00AD4CFB">
              <w:rPr>
                <w:rStyle w:val="Refdecomentario"/>
              </w:rPr>
              <w:commentReference w:id="2301"/>
            </w:r>
          </w:p>
        </w:tc>
        <w:tc>
          <w:tcPr>
            <w:tcW w:w="1793" w:type="dxa"/>
            <w:vAlign w:val="center"/>
          </w:tcPr>
          <w:p w14:paraId="16C9CBE4" w14:textId="77777777" w:rsidR="00896417" w:rsidRPr="003E46EE" w:rsidRDefault="00896417">
            <w:pPr>
              <w:tabs>
                <w:tab w:val="left" w:pos="142"/>
              </w:tabs>
              <w:jc w:val="center"/>
              <w:rPr>
                <w:rFonts w:ascii="Montserrat" w:hAnsi="Montserrat" w:cs="Arial"/>
                <w:sz w:val="14"/>
                <w:szCs w:val="14"/>
              </w:rPr>
              <w:pPrChange w:id="2303" w:author="Ramsés Vázquez Lira" w:date="2020-01-11T19:09:00Z">
                <w:pPr>
                  <w:jc w:val="center"/>
                </w:pPr>
              </w:pPrChange>
            </w:pPr>
            <w:r w:rsidRPr="003E46EE">
              <w:rPr>
                <w:rFonts w:ascii="Montserrat" w:hAnsi="Montserrat" w:cs="Arial"/>
                <w:sz w:val="14"/>
                <w:szCs w:val="14"/>
              </w:rPr>
              <w:t xml:space="preserve">A más tardar en </w:t>
            </w:r>
            <w:proofErr w:type="gramStart"/>
            <w:r>
              <w:rPr>
                <w:rFonts w:ascii="Montserrat" w:hAnsi="Montserrat" w:cs="Arial"/>
                <w:sz w:val="14"/>
                <w:szCs w:val="14"/>
              </w:rPr>
              <w:t>agosto  2020</w:t>
            </w:r>
            <w:proofErr w:type="gramEnd"/>
          </w:p>
        </w:tc>
        <w:tc>
          <w:tcPr>
            <w:tcW w:w="1219" w:type="dxa"/>
            <w:vAlign w:val="center"/>
          </w:tcPr>
          <w:p w14:paraId="569F955C" w14:textId="77777777" w:rsidR="00896417" w:rsidRPr="00163694" w:rsidRDefault="00896417">
            <w:pPr>
              <w:tabs>
                <w:tab w:val="left" w:pos="142"/>
              </w:tabs>
              <w:jc w:val="center"/>
              <w:rPr>
                <w:rFonts w:ascii="Montserrat" w:hAnsi="Montserrat" w:cs="Arial"/>
                <w:sz w:val="14"/>
                <w:szCs w:val="14"/>
              </w:rPr>
              <w:pPrChange w:id="2304" w:author="Ramsés Vázquez Lira" w:date="2020-01-11T19:09:00Z">
                <w:pPr>
                  <w:jc w:val="center"/>
                </w:pPr>
              </w:pPrChange>
            </w:pPr>
            <w:r w:rsidRPr="00163694">
              <w:rPr>
                <w:rFonts w:ascii="Montserrat" w:hAnsi="Montserrat" w:cs="Arial"/>
                <w:sz w:val="14"/>
                <w:szCs w:val="14"/>
              </w:rPr>
              <w:t>Informe detallado de la aplicación con cantidades, evidencias y observaciones</w:t>
            </w:r>
          </w:p>
        </w:tc>
        <w:tc>
          <w:tcPr>
            <w:tcW w:w="807" w:type="dxa"/>
            <w:vAlign w:val="center"/>
          </w:tcPr>
          <w:p w14:paraId="4331D8B7" w14:textId="77777777" w:rsidR="00896417" w:rsidRPr="00163694" w:rsidRDefault="00896417">
            <w:pPr>
              <w:tabs>
                <w:tab w:val="left" w:pos="142"/>
              </w:tabs>
              <w:jc w:val="center"/>
              <w:rPr>
                <w:rFonts w:ascii="Montserrat" w:hAnsi="Montserrat" w:cs="Arial"/>
                <w:sz w:val="14"/>
                <w:szCs w:val="14"/>
              </w:rPr>
              <w:pPrChange w:id="2305" w:author="Ramsés Vázquez Lira" w:date="2020-01-11T19:09:00Z">
                <w:pPr>
                  <w:jc w:val="center"/>
                </w:pPr>
              </w:pPrChange>
            </w:pPr>
          </w:p>
        </w:tc>
        <w:tc>
          <w:tcPr>
            <w:tcW w:w="807" w:type="dxa"/>
            <w:vAlign w:val="center"/>
          </w:tcPr>
          <w:p w14:paraId="6A53CCB4" w14:textId="77777777" w:rsidR="00896417" w:rsidRPr="00163694" w:rsidRDefault="00896417">
            <w:pPr>
              <w:tabs>
                <w:tab w:val="left" w:pos="142"/>
              </w:tabs>
              <w:jc w:val="center"/>
              <w:rPr>
                <w:rFonts w:ascii="Montserrat" w:hAnsi="Montserrat" w:cs="Arial"/>
                <w:sz w:val="14"/>
                <w:szCs w:val="14"/>
              </w:rPr>
              <w:pPrChange w:id="2306" w:author="Ramsés Vázquez Lira" w:date="2020-01-11T19:09:00Z">
                <w:pPr>
                  <w:jc w:val="center"/>
                </w:pPr>
              </w:pPrChange>
            </w:pPr>
          </w:p>
        </w:tc>
        <w:tc>
          <w:tcPr>
            <w:tcW w:w="807" w:type="dxa"/>
            <w:vAlign w:val="center"/>
          </w:tcPr>
          <w:p w14:paraId="2BE108A2" w14:textId="77777777" w:rsidR="00896417" w:rsidRPr="00163694" w:rsidRDefault="00896417">
            <w:pPr>
              <w:tabs>
                <w:tab w:val="left" w:pos="142"/>
              </w:tabs>
              <w:jc w:val="center"/>
              <w:rPr>
                <w:rFonts w:ascii="Montserrat" w:hAnsi="Montserrat" w:cs="Arial"/>
                <w:sz w:val="14"/>
                <w:szCs w:val="14"/>
              </w:rPr>
              <w:pPrChange w:id="2307" w:author="Ramsés Vázquez Lira" w:date="2020-01-11T19:09:00Z">
                <w:pPr>
                  <w:jc w:val="center"/>
                </w:pPr>
              </w:pPrChange>
            </w:pPr>
          </w:p>
        </w:tc>
      </w:tr>
      <w:tr w:rsidR="00896417" w:rsidRPr="00425B7A" w14:paraId="2828E967" w14:textId="77777777" w:rsidTr="000E2F64">
        <w:trPr>
          <w:trHeight w:val="1390"/>
        </w:trPr>
        <w:tc>
          <w:tcPr>
            <w:tcW w:w="948" w:type="dxa"/>
            <w:vAlign w:val="center"/>
          </w:tcPr>
          <w:p w14:paraId="05522A23" w14:textId="77777777" w:rsidR="00896417" w:rsidRPr="00163694" w:rsidRDefault="00896417">
            <w:pPr>
              <w:tabs>
                <w:tab w:val="left" w:pos="142"/>
              </w:tabs>
              <w:jc w:val="center"/>
              <w:rPr>
                <w:rFonts w:ascii="Montserrat" w:hAnsi="Montserrat" w:cs="Arial"/>
                <w:sz w:val="14"/>
                <w:szCs w:val="14"/>
              </w:rPr>
              <w:pPrChange w:id="2308" w:author="Ramsés Vázquez Lira" w:date="2020-01-11T19:09:00Z">
                <w:pPr>
                  <w:jc w:val="center"/>
                </w:pPr>
              </w:pPrChange>
            </w:pPr>
            <w:r w:rsidRPr="00163694">
              <w:rPr>
                <w:rFonts w:ascii="Montserrat" w:hAnsi="Montserrat" w:cs="Arial"/>
                <w:sz w:val="14"/>
                <w:szCs w:val="14"/>
              </w:rPr>
              <w:t>Aplicación</w:t>
            </w:r>
          </w:p>
        </w:tc>
        <w:tc>
          <w:tcPr>
            <w:tcW w:w="996" w:type="dxa"/>
            <w:vAlign w:val="center"/>
          </w:tcPr>
          <w:p w14:paraId="3C27347E" w14:textId="77777777" w:rsidR="00896417" w:rsidRPr="00163694" w:rsidRDefault="00896417">
            <w:pPr>
              <w:tabs>
                <w:tab w:val="left" w:pos="142"/>
              </w:tabs>
              <w:jc w:val="center"/>
              <w:rPr>
                <w:rFonts w:ascii="Montserrat" w:hAnsi="Montserrat" w:cs="Arial"/>
                <w:sz w:val="14"/>
                <w:szCs w:val="14"/>
              </w:rPr>
              <w:pPrChange w:id="2309" w:author="Ramsés Vázquez Lira" w:date="2020-01-11T19:09:00Z">
                <w:pPr>
                  <w:jc w:val="center"/>
                </w:pPr>
              </w:pPrChange>
            </w:pPr>
            <w:r w:rsidRPr="00163694">
              <w:rPr>
                <w:rFonts w:ascii="Montserrat" w:hAnsi="Montserrat" w:cs="Arial"/>
                <w:sz w:val="14"/>
                <w:szCs w:val="14"/>
              </w:rPr>
              <w:t>Promoción</w:t>
            </w:r>
            <w:r>
              <w:rPr>
                <w:rFonts w:ascii="Montserrat" w:hAnsi="Montserrat" w:cs="Arial"/>
                <w:sz w:val="14"/>
                <w:szCs w:val="14"/>
              </w:rPr>
              <w:t xml:space="preserve"> Vertical</w:t>
            </w:r>
            <w:r w:rsidRPr="00163694">
              <w:rPr>
                <w:rFonts w:ascii="Montserrat" w:hAnsi="Montserrat" w:cs="Arial"/>
                <w:sz w:val="14"/>
                <w:szCs w:val="14"/>
              </w:rPr>
              <w:t xml:space="preserve"> EMS Educación Media Superior</w:t>
            </w:r>
          </w:p>
        </w:tc>
        <w:tc>
          <w:tcPr>
            <w:tcW w:w="996" w:type="dxa"/>
            <w:vAlign w:val="center"/>
          </w:tcPr>
          <w:p w14:paraId="47158CF5" w14:textId="77777777" w:rsidR="00896417" w:rsidRPr="00163694" w:rsidRDefault="00896417">
            <w:pPr>
              <w:tabs>
                <w:tab w:val="left" w:pos="142"/>
              </w:tabs>
              <w:jc w:val="center"/>
              <w:rPr>
                <w:rFonts w:ascii="Montserrat" w:hAnsi="Montserrat" w:cs="Arial"/>
                <w:sz w:val="14"/>
                <w:szCs w:val="14"/>
              </w:rPr>
              <w:pPrChange w:id="2310" w:author="Ramsés Vázquez Lira" w:date="2020-01-11T19:09:00Z">
                <w:pPr>
                  <w:jc w:val="center"/>
                </w:pPr>
              </w:pPrChange>
            </w:pPr>
            <w:r w:rsidRPr="00163694">
              <w:rPr>
                <w:rFonts w:ascii="Montserrat" w:hAnsi="Montserrat" w:cs="Arial"/>
                <w:sz w:val="14"/>
                <w:szCs w:val="14"/>
              </w:rPr>
              <w:t>Aplicación Promoción</w:t>
            </w:r>
            <w:r>
              <w:rPr>
                <w:rFonts w:ascii="Montserrat" w:hAnsi="Montserrat" w:cs="Arial"/>
                <w:sz w:val="14"/>
                <w:szCs w:val="14"/>
              </w:rPr>
              <w:t xml:space="preserve"> Vertical</w:t>
            </w:r>
            <w:r w:rsidRPr="00163694">
              <w:rPr>
                <w:rFonts w:ascii="Montserrat" w:hAnsi="Montserrat" w:cs="Arial"/>
                <w:sz w:val="14"/>
                <w:szCs w:val="14"/>
              </w:rPr>
              <w:t xml:space="preserve"> Educación Media Superior</w:t>
            </w:r>
          </w:p>
        </w:tc>
        <w:tc>
          <w:tcPr>
            <w:tcW w:w="885" w:type="dxa"/>
            <w:vAlign w:val="center"/>
          </w:tcPr>
          <w:p w14:paraId="20CD5BE9" w14:textId="77777777" w:rsidR="00896417" w:rsidRPr="000D33DF" w:rsidRDefault="00896417">
            <w:pPr>
              <w:tabs>
                <w:tab w:val="left" w:pos="142"/>
              </w:tabs>
              <w:jc w:val="center"/>
              <w:rPr>
                <w:rFonts w:ascii="Montserrat" w:hAnsi="Montserrat" w:cs="Arial"/>
                <w:sz w:val="14"/>
                <w:szCs w:val="14"/>
              </w:rPr>
              <w:pPrChange w:id="2311" w:author="Ramsés Vázquez Lira" w:date="2020-01-11T19:09:00Z">
                <w:pPr>
                  <w:jc w:val="center"/>
                </w:pPr>
              </w:pPrChange>
            </w:pPr>
            <w:commentRangeStart w:id="2312"/>
            <w:r w:rsidRPr="000D33DF">
              <w:rPr>
                <w:rFonts w:ascii="Montserrat" w:hAnsi="Montserrat" w:cs="Arial"/>
                <w:sz w:val="14"/>
                <w:szCs w:val="14"/>
              </w:rPr>
              <w:t>2,000</w:t>
            </w:r>
          </w:p>
        </w:tc>
        <w:tc>
          <w:tcPr>
            <w:tcW w:w="990" w:type="dxa"/>
            <w:vAlign w:val="center"/>
          </w:tcPr>
          <w:p w14:paraId="014BC95F" w14:textId="77777777" w:rsidR="00896417" w:rsidRPr="00163694" w:rsidRDefault="00896417">
            <w:pPr>
              <w:tabs>
                <w:tab w:val="left" w:pos="142"/>
              </w:tabs>
              <w:jc w:val="center"/>
              <w:rPr>
                <w:rFonts w:ascii="Montserrat" w:hAnsi="Montserrat" w:cs="Arial"/>
                <w:sz w:val="14"/>
                <w:szCs w:val="14"/>
              </w:rPr>
              <w:pPrChange w:id="2313" w:author="Ramsés Vázquez Lira" w:date="2020-01-11T19:09:00Z">
                <w:pPr>
                  <w:jc w:val="center"/>
                </w:pPr>
              </w:pPrChange>
            </w:pPr>
            <w:r>
              <w:rPr>
                <w:rFonts w:ascii="Montserrat" w:hAnsi="Montserrat" w:cs="Arial"/>
                <w:sz w:val="14"/>
                <w:szCs w:val="14"/>
                <w:highlight w:val="yellow"/>
              </w:rPr>
              <w:t>3,5</w:t>
            </w:r>
            <w:r w:rsidRPr="00654617">
              <w:rPr>
                <w:rFonts w:ascii="Montserrat" w:hAnsi="Montserrat" w:cs="Arial"/>
                <w:sz w:val="14"/>
                <w:szCs w:val="14"/>
                <w:highlight w:val="yellow"/>
              </w:rPr>
              <w:t>00</w:t>
            </w:r>
            <w:commentRangeEnd w:id="2312"/>
            <w:r w:rsidR="00AD4CFB">
              <w:rPr>
                <w:rStyle w:val="Refdecomentario"/>
              </w:rPr>
              <w:commentReference w:id="2312"/>
            </w:r>
          </w:p>
        </w:tc>
        <w:tc>
          <w:tcPr>
            <w:tcW w:w="1793" w:type="dxa"/>
            <w:vAlign w:val="center"/>
          </w:tcPr>
          <w:p w14:paraId="5378FF2D" w14:textId="77777777" w:rsidR="00896417" w:rsidRPr="00163694" w:rsidRDefault="00896417">
            <w:pPr>
              <w:tabs>
                <w:tab w:val="left" w:pos="142"/>
              </w:tabs>
              <w:jc w:val="center"/>
              <w:rPr>
                <w:rFonts w:ascii="Montserrat" w:hAnsi="Montserrat" w:cs="Arial"/>
                <w:b/>
                <w:sz w:val="14"/>
                <w:szCs w:val="14"/>
              </w:rPr>
              <w:pPrChange w:id="2314" w:author="Ramsés Vázquez Lira" w:date="2020-01-11T19:09:00Z">
                <w:pPr>
                  <w:jc w:val="center"/>
                </w:pPr>
              </w:pPrChange>
            </w:pPr>
            <w:r w:rsidRPr="003E46EE">
              <w:rPr>
                <w:rFonts w:ascii="Montserrat" w:hAnsi="Montserrat" w:cs="Arial"/>
                <w:sz w:val="14"/>
                <w:szCs w:val="14"/>
              </w:rPr>
              <w:t xml:space="preserve">A más tardar en </w:t>
            </w:r>
            <w:proofErr w:type="gramStart"/>
            <w:r>
              <w:rPr>
                <w:rFonts w:ascii="Montserrat" w:hAnsi="Montserrat" w:cs="Arial"/>
                <w:sz w:val="14"/>
                <w:szCs w:val="14"/>
              </w:rPr>
              <w:t>agosto  2020</w:t>
            </w:r>
            <w:proofErr w:type="gramEnd"/>
          </w:p>
        </w:tc>
        <w:tc>
          <w:tcPr>
            <w:tcW w:w="1219" w:type="dxa"/>
            <w:vAlign w:val="center"/>
          </w:tcPr>
          <w:p w14:paraId="63E24DFE" w14:textId="77777777" w:rsidR="00896417" w:rsidRPr="00163694" w:rsidRDefault="00896417">
            <w:pPr>
              <w:tabs>
                <w:tab w:val="left" w:pos="142"/>
              </w:tabs>
              <w:jc w:val="center"/>
              <w:rPr>
                <w:rFonts w:ascii="Montserrat" w:hAnsi="Montserrat" w:cs="Arial"/>
                <w:sz w:val="14"/>
                <w:szCs w:val="14"/>
              </w:rPr>
              <w:pPrChange w:id="2315" w:author="Ramsés Vázquez Lira" w:date="2020-01-11T19:09:00Z">
                <w:pPr>
                  <w:jc w:val="center"/>
                </w:pPr>
              </w:pPrChange>
            </w:pPr>
            <w:r w:rsidRPr="00163694">
              <w:rPr>
                <w:rFonts w:ascii="Montserrat" w:hAnsi="Montserrat" w:cs="Arial"/>
                <w:sz w:val="14"/>
                <w:szCs w:val="14"/>
              </w:rPr>
              <w:t>Informe detallado de la aplicación con cantidades, evidencias y observaciones</w:t>
            </w:r>
          </w:p>
        </w:tc>
        <w:tc>
          <w:tcPr>
            <w:tcW w:w="807" w:type="dxa"/>
            <w:vAlign w:val="center"/>
          </w:tcPr>
          <w:p w14:paraId="7BD6FD1C" w14:textId="77777777" w:rsidR="00896417" w:rsidRPr="00163694" w:rsidRDefault="00896417">
            <w:pPr>
              <w:tabs>
                <w:tab w:val="left" w:pos="142"/>
              </w:tabs>
              <w:jc w:val="center"/>
              <w:rPr>
                <w:rFonts w:ascii="Montserrat" w:hAnsi="Montserrat" w:cs="Arial"/>
                <w:sz w:val="14"/>
                <w:szCs w:val="14"/>
              </w:rPr>
              <w:pPrChange w:id="2316" w:author="Ramsés Vázquez Lira" w:date="2020-01-11T19:09:00Z">
                <w:pPr>
                  <w:jc w:val="center"/>
                </w:pPr>
              </w:pPrChange>
            </w:pPr>
          </w:p>
        </w:tc>
        <w:tc>
          <w:tcPr>
            <w:tcW w:w="807" w:type="dxa"/>
            <w:vAlign w:val="center"/>
          </w:tcPr>
          <w:p w14:paraId="01B91456" w14:textId="77777777" w:rsidR="00896417" w:rsidRPr="00163694" w:rsidRDefault="00896417">
            <w:pPr>
              <w:tabs>
                <w:tab w:val="left" w:pos="142"/>
              </w:tabs>
              <w:jc w:val="center"/>
              <w:rPr>
                <w:rFonts w:ascii="Montserrat" w:hAnsi="Montserrat" w:cs="Arial"/>
                <w:sz w:val="14"/>
                <w:szCs w:val="14"/>
              </w:rPr>
              <w:pPrChange w:id="2317" w:author="Ramsés Vázquez Lira" w:date="2020-01-11T19:09:00Z">
                <w:pPr>
                  <w:jc w:val="center"/>
                </w:pPr>
              </w:pPrChange>
            </w:pPr>
          </w:p>
        </w:tc>
        <w:tc>
          <w:tcPr>
            <w:tcW w:w="807" w:type="dxa"/>
            <w:vAlign w:val="center"/>
          </w:tcPr>
          <w:p w14:paraId="344DCFC8" w14:textId="77777777" w:rsidR="00896417" w:rsidRPr="00163694" w:rsidRDefault="00896417">
            <w:pPr>
              <w:tabs>
                <w:tab w:val="left" w:pos="142"/>
              </w:tabs>
              <w:jc w:val="center"/>
              <w:rPr>
                <w:rFonts w:ascii="Montserrat" w:hAnsi="Montserrat" w:cs="Arial"/>
                <w:sz w:val="14"/>
                <w:szCs w:val="14"/>
              </w:rPr>
              <w:pPrChange w:id="2318" w:author="Ramsés Vázquez Lira" w:date="2020-01-11T19:09:00Z">
                <w:pPr>
                  <w:jc w:val="center"/>
                </w:pPr>
              </w:pPrChange>
            </w:pPr>
          </w:p>
        </w:tc>
      </w:tr>
    </w:tbl>
    <w:p w14:paraId="448ED24F" w14:textId="77777777" w:rsidR="00896417" w:rsidRDefault="00896417">
      <w:pPr>
        <w:tabs>
          <w:tab w:val="left" w:pos="142"/>
        </w:tabs>
        <w:spacing w:after="0" w:line="240" w:lineRule="auto"/>
        <w:jc w:val="both"/>
        <w:rPr>
          <w:rFonts w:ascii="Montserrat" w:hAnsi="Montserrat"/>
          <w:sz w:val="20"/>
          <w:szCs w:val="20"/>
        </w:rPr>
        <w:pPrChange w:id="2319" w:author="Ramsés Vázquez Lira" w:date="2020-01-11T19:09:00Z">
          <w:pPr>
            <w:spacing w:after="0" w:line="240" w:lineRule="auto"/>
            <w:jc w:val="both"/>
          </w:pPr>
        </w:pPrChange>
      </w:pPr>
    </w:p>
    <w:p w14:paraId="3626FBE3" w14:textId="77777777" w:rsidR="00896417" w:rsidRDefault="00896417">
      <w:pPr>
        <w:tabs>
          <w:tab w:val="left" w:pos="142"/>
          <w:tab w:val="left" w:pos="1843"/>
        </w:tabs>
        <w:spacing w:after="0" w:line="240" w:lineRule="auto"/>
        <w:jc w:val="both"/>
        <w:rPr>
          <w:rFonts w:ascii="Montserrat" w:hAnsi="Montserrat"/>
          <w:sz w:val="20"/>
          <w:szCs w:val="20"/>
        </w:rPr>
        <w:pPrChange w:id="2320" w:author="Ramsés Vázquez Lira" w:date="2020-01-11T19:09:00Z">
          <w:pPr>
            <w:tabs>
              <w:tab w:val="left" w:pos="1843"/>
            </w:tabs>
            <w:spacing w:after="0" w:line="240" w:lineRule="auto"/>
            <w:jc w:val="both"/>
          </w:pPr>
        </w:pPrChange>
      </w:pPr>
    </w:p>
    <w:p w14:paraId="78B4BFBD" w14:textId="77777777" w:rsidR="00CB3C56" w:rsidRDefault="00CB3C56">
      <w:pPr>
        <w:tabs>
          <w:tab w:val="left" w:pos="142"/>
        </w:tabs>
        <w:spacing w:after="0" w:line="240" w:lineRule="auto"/>
        <w:jc w:val="both"/>
        <w:rPr>
          <w:rFonts w:ascii="Montserrat" w:hAnsi="Montserrat"/>
          <w:b/>
          <w:color w:val="000000" w:themeColor="text1"/>
          <w:sz w:val="20"/>
          <w:szCs w:val="20"/>
        </w:rPr>
        <w:pPrChange w:id="2321" w:author="Ramsés Vázquez Lira" w:date="2020-01-11T19:09:00Z">
          <w:pPr>
            <w:spacing w:after="0" w:line="240" w:lineRule="auto"/>
            <w:ind w:left="142"/>
            <w:jc w:val="both"/>
          </w:pPr>
        </w:pPrChange>
      </w:pPr>
    </w:p>
    <w:p w14:paraId="17C60E8E" w14:textId="17A38F14" w:rsidR="00896417" w:rsidRPr="00CB3C56" w:rsidRDefault="00CB3C56">
      <w:pPr>
        <w:tabs>
          <w:tab w:val="left" w:pos="142"/>
        </w:tabs>
        <w:spacing w:after="0" w:line="360" w:lineRule="auto"/>
        <w:jc w:val="both"/>
        <w:rPr>
          <w:rFonts w:ascii="Montserrat" w:hAnsi="Montserrat"/>
          <w:b/>
          <w:color w:val="000000" w:themeColor="text1"/>
          <w:sz w:val="20"/>
          <w:szCs w:val="20"/>
        </w:rPr>
        <w:pPrChange w:id="2322" w:author="Ramsés Vázquez Lira" w:date="2020-01-11T19:09:00Z">
          <w:pPr>
            <w:spacing w:after="0" w:line="360" w:lineRule="auto"/>
            <w:jc w:val="both"/>
          </w:pPr>
        </w:pPrChange>
      </w:pPr>
      <w:r>
        <w:rPr>
          <w:rFonts w:ascii="Montserrat" w:hAnsi="Montserrat"/>
          <w:b/>
          <w:color w:val="000000" w:themeColor="text1"/>
          <w:sz w:val="20"/>
          <w:szCs w:val="20"/>
        </w:rPr>
        <w:t>ANTICIPO</w:t>
      </w:r>
    </w:p>
    <w:p w14:paraId="24292119" w14:textId="77777777" w:rsidR="00896417" w:rsidRDefault="00896417">
      <w:pPr>
        <w:tabs>
          <w:tab w:val="left" w:pos="142"/>
        </w:tabs>
        <w:spacing w:after="0" w:line="360" w:lineRule="auto"/>
        <w:jc w:val="both"/>
        <w:rPr>
          <w:rFonts w:ascii="Montserrat" w:hAnsi="Montserrat"/>
          <w:sz w:val="20"/>
          <w:szCs w:val="20"/>
        </w:rPr>
        <w:pPrChange w:id="2323" w:author="Ramsés Vázquez Lira" w:date="2020-01-11T19:09:00Z">
          <w:pPr>
            <w:spacing w:after="0" w:line="360" w:lineRule="auto"/>
            <w:jc w:val="both"/>
          </w:pPr>
        </w:pPrChange>
      </w:pPr>
    </w:p>
    <w:p w14:paraId="58E788CF" w14:textId="4F3E7E8B" w:rsidR="00896417" w:rsidRDefault="00896417">
      <w:pPr>
        <w:tabs>
          <w:tab w:val="left" w:pos="142"/>
        </w:tabs>
        <w:spacing w:after="0" w:line="360" w:lineRule="auto"/>
        <w:jc w:val="both"/>
        <w:rPr>
          <w:rFonts w:ascii="Montserrat" w:hAnsi="Montserrat"/>
          <w:sz w:val="20"/>
          <w:szCs w:val="20"/>
        </w:rPr>
        <w:pPrChange w:id="2324" w:author="Ramsés Vázquez Lira" w:date="2020-01-11T19:09:00Z">
          <w:pPr>
            <w:spacing w:after="0" w:line="360" w:lineRule="auto"/>
            <w:jc w:val="both"/>
          </w:pPr>
        </w:pPrChange>
      </w:pPr>
      <w:r>
        <w:rPr>
          <w:rFonts w:ascii="Montserrat" w:hAnsi="Montserrat"/>
          <w:sz w:val="20"/>
          <w:szCs w:val="20"/>
        </w:rPr>
        <w:t>No aplica</w:t>
      </w:r>
      <w:r w:rsidR="00CB3C56">
        <w:rPr>
          <w:rFonts w:ascii="Montserrat" w:hAnsi="Montserrat"/>
          <w:sz w:val="20"/>
          <w:szCs w:val="20"/>
        </w:rPr>
        <w:t>.</w:t>
      </w:r>
    </w:p>
    <w:p w14:paraId="4578470A" w14:textId="77777777" w:rsidR="00896417" w:rsidRDefault="00896417">
      <w:pPr>
        <w:tabs>
          <w:tab w:val="left" w:pos="142"/>
        </w:tabs>
        <w:spacing w:after="0" w:line="360" w:lineRule="auto"/>
        <w:jc w:val="both"/>
        <w:rPr>
          <w:rFonts w:ascii="Montserrat" w:hAnsi="Montserrat"/>
          <w:sz w:val="20"/>
          <w:szCs w:val="20"/>
        </w:rPr>
        <w:pPrChange w:id="2325" w:author="Ramsés Vázquez Lira" w:date="2020-01-11T19:09:00Z">
          <w:pPr>
            <w:spacing w:after="0" w:line="360" w:lineRule="auto"/>
            <w:jc w:val="both"/>
          </w:pPr>
        </w:pPrChange>
      </w:pPr>
    </w:p>
    <w:p w14:paraId="324A1C4E" w14:textId="77777777" w:rsidR="00896417" w:rsidRDefault="00896417">
      <w:pPr>
        <w:tabs>
          <w:tab w:val="left" w:pos="142"/>
        </w:tabs>
        <w:spacing w:after="0" w:line="360" w:lineRule="auto"/>
        <w:jc w:val="both"/>
        <w:rPr>
          <w:rFonts w:ascii="Montserrat" w:hAnsi="Montserrat"/>
          <w:sz w:val="20"/>
          <w:szCs w:val="20"/>
        </w:rPr>
        <w:pPrChange w:id="2326" w:author="Ramsés Vázquez Lira" w:date="2020-01-11T19:09:00Z">
          <w:pPr>
            <w:spacing w:after="0" w:line="360" w:lineRule="auto"/>
            <w:jc w:val="both"/>
          </w:pPr>
        </w:pPrChange>
      </w:pPr>
    </w:p>
    <w:p w14:paraId="602CB5B9" w14:textId="77777777" w:rsidR="00896417" w:rsidRPr="00CB3C56" w:rsidRDefault="00896417">
      <w:pPr>
        <w:tabs>
          <w:tab w:val="left" w:pos="142"/>
        </w:tabs>
        <w:spacing w:after="0" w:line="360" w:lineRule="auto"/>
        <w:jc w:val="both"/>
        <w:rPr>
          <w:rFonts w:ascii="Montserrat" w:hAnsi="Montserrat"/>
          <w:b/>
          <w:color w:val="000000" w:themeColor="text1"/>
          <w:sz w:val="20"/>
          <w:szCs w:val="20"/>
        </w:rPr>
        <w:pPrChange w:id="2327" w:author="Ramsés Vázquez Lira" w:date="2020-01-11T19:09:00Z">
          <w:pPr>
            <w:spacing w:after="0" w:line="360" w:lineRule="auto"/>
            <w:jc w:val="both"/>
          </w:pPr>
        </w:pPrChange>
      </w:pPr>
      <w:r w:rsidRPr="00CB3C56">
        <w:rPr>
          <w:rFonts w:ascii="Montserrat" w:hAnsi="Montserrat"/>
          <w:b/>
          <w:color w:val="000000" w:themeColor="text1"/>
          <w:sz w:val="20"/>
          <w:szCs w:val="20"/>
        </w:rPr>
        <w:t>GARANTÍA DE CUMPLIMIENTO Y DEDUCCIONES</w:t>
      </w:r>
    </w:p>
    <w:p w14:paraId="2E446ECC" w14:textId="77777777" w:rsidR="00896417" w:rsidRPr="00366B8F" w:rsidRDefault="00896417">
      <w:pPr>
        <w:tabs>
          <w:tab w:val="left" w:pos="142"/>
        </w:tabs>
        <w:spacing w:after="0" w:line="360" w:lineRule="auto"/>
        <w:jc w:val="both"/>
        <w:rPr>
          <w:rFonts w:ascii="Montserrat" w:hAnsi="Montserrat"/>
          <w:sz w:val="20"/>
          <w:szCs w:val="20"/>
        </w:rPr>
        <w:pPrChange w:id="2328" w:author="Ramsés Vázquez Lira" w:date="2020-01-11T19:09:00Z">
          <w:pPr>
            <w:spacing w:after="0" w:line="360" w:lineRule="auto"/>
            <w:jc w:val="both"/>
          </w:pPr>
        </w:pPrChange>
      </w:pPr>
    </w:p>
    <w:p w14:paraId="125B53DD" w14:textId="6EB57B18" w:rsidR="00896417" w:rsidRDefault="00896417">
      <w:pPr>
        <w:tabs>
          <w:tab w:val="left" w:pos="142"/>
        </w:tabs>
        <w:spacing w:after="0" w:line="360" w:lineRule="auto"/>
        <w:jc w:val="both"/>
        <w:rPr>
          <w:rFonts w:ascii="Montserrat" w:hAnsi="Montserrat"/>
          <w:sz w:val="20"/>
          <w:szCs w:val="20"/>
        </w:rPr>
        <w:pPrChange w:id="2329" w:author="Ramsés Vázquez Lira" w:date="2020-01-11T19:09:00Z">
          <w:pPr>
            <w:spacing w:after="0" w:line="360" w:lineRule="auto"/>
            <w:jc w:val="both"/>
          </w:pPr>
        </w:pPrChange>
      </w:pPr>
      <w:r w:rsidRPr="00366B8F">
        <w:rPr>
          <w:rFonts w:ascii="Montserrat" w:hAnsi="Montserrat"/>
          <w:sz w:val="20"/>
          <w:szCs w:val="20"/>
        </w:rPr>
        <w:t xml:space="preserve">Para el debido cumplimiento del objeto del instrumento jurídico, el </w:t>
      </w:r>
      <w:r w:rsidR="00CB3C56">
        <w:rPr>
          <w:rFonts w:ascii="Montserrat" w:hAnsi="Montserrat"/>
          <w:color w:val="FF0000"/>
          <w:sz w:val="20"/>
          <w:szCs w:val="20"/>
        </w:rPr>
        <w:t>P</w:t>
      </w:r>
      <w:r w:rsidRPr="00366B8F">
        <w:rPr>
          <w:rFonts w:ascii="Montserrat" w:hAnsi="Montserrat"/>
          <w:sz w:val="20"/>
          <w:szCs w:val="20"/>
        </w:rPr>
        <w:t xml:space="preserve">restador de </w:t>
      </w:r>
      <w:r w:rsidR="00CB3C56">
        <w:rPr>
          <w:rFonts w:ascii="Montserrat" w:hAnsi="Montserrat"/>
          <w:color w:val="FF0000"/>
          <w:sz w:val="20"/>
          <w:szCs w:val="20"/>
        </w:rPr>
        <w:t>S</w:t>
      </w:r>
      <w:r w:rsidRPr="00366B8F">
        <w:rPr>
          <w:rFonts w:ascii="Montserrat" w:hAnsi="Montserrat"/>
          <w:sz w:val="20"/>
          <w:szCs w:val="20"/>
        </w:rPr>
        <w:t>ervicio</w:t>
      </w:r>
      <w:r w:rsidR="00CB3C56">
        <w:rPr>
          <w:rFonts w:ascii="Montserrat" w:hAnsi="Montserrat"/>
          <w:color w:val="FF0000"/>
          <w:sz w:val="20"/>
          <w:szCs w:val="20"/>
        </w:rPr>
        <w:t>s</w:t>
      </w:r>
      <w:r w:rsidRPr="00366B8F">
        <w:rPr>
          <w:rFonts w:ascii="Montserrat" w:hAnsi="Montserrat"/>
          <w:sz w:val="20"/>
          <w:szCs w:val="20"/>
        </w:rPr>
        <w:t xml:space="preserve"> emitirá documento suscrito por el representante legal, en el que se compromet</w:t>
      </w:r>
      <w:r w:rsidR="00CB3C56">
        <w:rPr>
          <w:rFonts w:ascii="Montserrat" w:hAnsi="Montserrat"/>
          <w:color w:val="FF0000"/>
          <w:sz w:val="20"/>
          <w:szCs w:val="20"/>
        </w:rPr>
        <w:t>e</w:t>
      </w:r>
      <w:r w:rsidRPr="00366B8F">
        <w:rPr>
          <w:rFonts w:ascii="Montserrat" w:hAnsi="Montserrat"/>
          <w:sz w:val="20"/>
          <w:szCs w:val="20"/>
        </w:rPr>
        <w:t xml:space="preserve"> a prestar todos los servicios en los términos de referencia descritos en el presente Anexo Técnico, aceptando no recibir los pagos correspondientes a los servicios que no se presten y cuyos productos no sean entregados en los tiempos establecidos.</w:t>
      </w:r>
    </w:p>
    <w:p w14:paraId="54AD1143" w14:textId="77777777" w:rsidR="00896417" w:rsidRPr="00366B8F" w:rsidRDefault="00896417">
      <w:pPr>
        <w:tabs>
          <w:tab w:val="left" w:pos="142"/>
        </w:tabs>
        <w:spacing w:after="0" w:line="360" w:lineRule="auto"/>
        <w:jc w:val="both"/>
        <w:rPr>
          <w:rFonts w:ascii="Montserrat" w:hAnsi="Montserrat"/>
          <w:sz w:val="20"/>
          <w:szCs w:val="20"/>
        </w:rPr>
        <w:pPrChange w:id="2330" w:author="Ramsés Vázquez Lira" w:date="2020-01-11T19:09:00Z">
          <w:pPr>
            <w:spacing w:after="0" w:line="360" w:lineRule="auto"/>
            <w:jc w:val="both"/>
          </w:pPr>
        </w:pPrChange>
      </w:pPr>
    </w:p>
    <w:p w14:paraId="0E7C183A" w14:textId="77777777" w:rsidR="00896417" w:rsidRPr="00366B8F" w:rsidRDefault="00896417">
      <w:pPr>
        <w:tabs>
          <w:tab w:val="left" w:pos="142"/>
        </w:tabs>
        <w:spacing w:after="0" w:line="360" w:lineRule="auto"/>
        <w:jc w:val="both"/>
        <w:rPr>
          <w:rFonts w:ascii="Montserrat" w:hAnsi="Montserrat"/>
          <w:sz w:val="20"/>
          <w:szCs w:val="20"/>
        </w:rPr>
        <w:pPrChange w:id="2331" w:author="Ramsés Vázquez Lira" w:date="2020-01-11T19:09:00Z">
          <w:pPr>
            <w:spacing w:after="0" w:line="360" w:lineRule="auto"/>
            <w:jc w:val="both"/>
          </w:pPr>
        </w:pPrChange>
      </w:pPr>
      <w:r w:rsidRPr="00366B8F">
        <w:rPr>
          <w:rFonts w:ascii="Montserrat" w:hAnsi="Montserrat"/>
          <w:sz w:val="20"/>
          <w:szCs w:val="20"/>
        </w:rPr>
        <w:t xml:space="preserve">En caso de que los servicios se presten de manera parcial o deficiente, la </w:t>
      </w:r>
      <w:r>
        <w:rPr>
          <w:rFonts w:ascii="Montserrat" w:hAnsi="Montserrat"/>
          <w:sz w:val="20"/>
          <w:szCs w:val="20"/>
        </w:rPr>
        <w:t>USICAMM</w:t>
      </w:r>
      <w:r w:rsidRPr="00366B8F">
        <w:rPr>
          <w:rFonts w:ascii="Montserrat" w:hAnsi="Montserrat"/>
          <w:sz w:val="20"/>
          <w:szCs w:val="20"/>
        </w:rPr>
        <w:t xml:space="preserve"> aplicará al prestador de los servicios, deducciones al pago equivalentes al 20% (veinte por ciento) sobre el importe de los servicios prestados de manera parcial o deficiente. Dichas deducciones se calcularán hasta la fecha en que materialmente se cumpla con los servicios en los términos pactados</w:t>
      </w:r>
      <w:r>
        <w:rPr>
          <w:rFonts w:ascii="Montserrat" w:hAnsi="Montserrat"/>
          <w:sz w:val="20"/>
          <w:szCs w:val="20"/>
        </w:rPr>
        <w:t>.</w:t>
      </w:r>
    </w:p>
    <w:p w14:paraId="49BA173A" w14:textId="77777777" w:rsidR="00896417" w:rsidRDefault="00896417">
      <w:pPr>
        <w:tabs>
          <w:tab w:val="left" w:pos="142"/>
        </w:tabs>
        <w:spacing w:after="0" w:line="360" w:lineRule="auto"/>
        <w:jc w:val="both"/>
        <w:rPr>
          <w:rFonts w:ascii="Montserrat" w:hAnsi="Montserrat"/>
          <w:sz w:val="20"/>
          <w:szCs w:val="20"/>
        </w:rPr>
        <w:pPrChange w:id="2332" w:author="Ramsés Vázquez Lira" w:date="2020-01-11T19:09:00Z">
          <w:pPr>
            <w:spacing w:after="0" w:line="360" w:lineRule="auto"/>
            <w:jc w:val="both"/>
          </w:pPr>
        </w:pPrChange>
      </w:pPr>
    </w:p>
    <w:p w14:paraId="0319E1B8" w14:textId="77777777" w:rsidR="00896417" w:rsidRDefault="00896417">
      <w:pPr>
        <w:tabs>
          <w:tab w:val="left" w:pos="142"/>
        </w:tabs>
        <w:spacing w:after="0" w:line="360" w:lineRule="auto"/>
        <w:jc w:val="both"/>
        <w:rPr>
          <w:rFonts w:ascii="Montserrat" w:hAnsi="Montserrat"/>
          <w:sz w:val="20"/>
          <w:szCs w:val="20"/>
        </w:rPr>
        <w:pPrChange w:id="2333" w:author="Ramsés Vázquez Lira" w:date="2020-01-11T19:09:00Z">
          <w:pPr>
            <w:spacing w:after="0" w:line="360" w:lineRule="auto"/>
            <w:jc w:val="both"/>
          </w:pPr>
        </w:pPrChange>
      </w:pPr>
    </w:p>
    <w:p w14:paraId="12F4F490" w14:textId="77777777" w:rsidR="00896417" w:rsidRDefault="00896417">
      <w:pPr>
        <w:tabs>
          <w:tab w:val="left" w:pos="142"/>
        </w:tabs>
        <w:spacing w:after="0" w:line="360" w:lineRule="auto"/>
        <w:jc w:val="both"/>
        <w:rPr>
          <w:rFonts w:ascii="Montserrat" w:hAnsi="Montserrat"/>
          <w:sz w:val="20"/>
          <w:szCs w:val="20"/>
        </w:rPr>
        <w:pPrChange w:id="2334" w:author="Ramsés Vázquez Lira" w:date="2020-01-11T19:09:00Z">
          <w:pPr>
            <w:spacing w:after="0" w:line="360" w:lineRule="auto"/>
            <w:jc w:val="both"/>
          </w:pPr>
        </w:pPrChange>
      </w:pPr>
      <w:r w:rsidRPr="00CB3C56">
        <w:rPr>
          <w:rFonts w:ascii="Montserrat" w:hAnsi="Montserrat"/>
          <w:b/>
          <w:color w:val="000000" w:themeColor="text1"/>
          <w:sz w:val="20"/>
          <w:szCs w:val="20"/>
        </w:rPr>
        <w:t>SUSPENSIÓN Y RECISIÓN</w:t>
      </w:r>
    </w:p>
    <w:p w14:paraId="5A56EBF0" w14:textId="77777777" w:rsidR="00896417" w:rsidRDefault="00896417">
      <w:pPr>
        <w:tabs>
          <w:tab w:val="left" w:pos="142"/>
        </w:tabs>
        <w:spacing w:after="0" w:line="360" w:lineRule="auto"/>
        <w:jc w:val="both"/>
        <w:rPr>
          <w:rFonts w:ascii="Montserrat" w:hAnsi="Montserrat"/>
          <w:sz w:val="20"/>
          <w:szCs w:val="20"/>
        </w:rPr>
        <w:pPrChange w:id="2335" w:author="Ramsés Vázquez Lira" w:date="2020-01-11T19:09:00Z">
          <w:pPr>
            <w:spacing w:after="0" w:line="360" w:lineRule="auto"/>
            <w:jc w:val="both"/>
          </w:pPr>
        </w:pPrChange>
      </w:pPr>
    </w:p>
    <w:p w14:paraId="53A64CCC" w14:textId="77777777" w:rsidR="00896417" w:rsidRDefault="00896417">
      <w:pPr>
        <w:tabs>
          <w:tab w:val="left" w:pos="142"/>
        </w:tabs>
        <w:spacing w:after="0" w:line="360" w:lineRule="auto"/>
        <w:jc w:val="both"/>
        <w:rPr>
          <w:rFonts w:ascii="Montserrat" w:hAnsi="Montserrat"/>
          <w:sz w:val="20"/>
          <w:szCs w:val="20"/>
        </w:rPr>
        <w:pPrChange w:id="2336" w:author="Ramsés Vázquez Lira" w:date="2020-01-11T19:09:00Z">
          <w:pPr>
            <w:spacing w:after="0" w:line="360" w:lineRule="auto"/>
            <w:jc w:val="both"/>
          </w:pPr>
        </w:pPrChange>
      </w:pPr>
      <w:r w:rsidRPr="00B453B3">
        <w:rPr>
          <w:rFonts w:ascii="Montserrat" w:hAnsi="Montserrat"/>
          <w:sz w:val="20"/>
          <w:szCs w:val="20"/>
        </w:rPr>
        <w:lastRenderedPageBreak/>
        <w:t xml:space="preserve">Cuando en la prestación de los servicios se presente caso fortuito o de fuerza mayor, la </w:t>
      </w:r>
      <w:r>
        <w:rPr>
          <w:rFonts w:ascii="Montserrat" w:hAnsi="Montserrat"/>
          <w:sz w:val="20"/>
          <w:szCs w:val="20"/>
        </w:rPr>
        <w:t xml:space="preserve">USICAMM </w:t>
      </w:r>
      <w:r w:rsidRPr="00B453B3">
        <w:rPr>
          <w:rFonts w:ascii="Montserrat" w:hAnsi="Montserrat"/>
          <w:sz w:val="20"/>
          <w:szCs w:val="20"/>
        </w:rPr>
        <w:t xml:space="preserve">podrá suspender la prestación de los servicios, en cuyo caso únicamente serán pagados aquellos servicios efectivamente prestados, para lo cual pactarán por escrito el plazo de suspensión, a cuyo término podrá iniciarse la terminación anticipada del instrumento </w:t>
      </w:r>
      <w:r>
        <w:rPr>
          <w:rFonts w:ascii="Montserrat" w:hAnsi="Montserrat"/>
          <w:sz w:val="20"/>
          <w:szCs w:val="20"/>
        </w:rPr>
        <w:t>jurídico</w:t>
      </w:r>
      <w:r w:rsidRPr="00B453B3">
        <w:rPr>
          <w:rFonts w:ascii="Montserrat" w:hAnsi="Montserrat"/>
          <w:sz w:val="20"/>
          <w:szCs w:val="20"/>
        </w:rPr>
        <w:t>.</w:t>
      </w:r>
    </w:p>
    <w:p w14:paraId="2DDD1C8E" w14:textId="77777777" w:rsidR="00896417" w:rsidRPr="00B453B3" w:rsidRDefault="00896417">
      <w:pPr>
        <w:tabs>
          <w:tab w:val="left" w:pos="142"/>
        </w:tabs>
        <w:spacing w:after="0" w:line="360" w:lineRule="auto"/>
        <w:jc w:val="both"/>
        <w:rPr>
          <w:rFonts w:ascii="Montserrat" w:hAnsi="Montserrat"/>
          <w:sz w:val="20"/>
          <w:szCs w:val="20"/>
        </w:rPr>
        <w:pPrChange w:id="2337" w:author="Ramsés Vázquez Lira" w:date="2020-01-11T19:09:00Z">
          <w:pPr>
            <w:spacing w:after="0" w:line="360" w:lineRule="auto"/>
            <w:jc w:val="both"/>
          </w:pPr>
        </w:pPrChange>
      </w:pPr>
    </w:p>
    <w:p w14:paraId="169D4363" w14:textId="77777777" w:rsidR="00896417" w:rsidRDefault="00896417">
      <w:pPr>
        <w:tabs>
          <w:tab w:val="left" w:pos="142"/>
        </w:tabs>
        <w:spacing w:after="0" w:line="360" w:lineRule="auto"/>
        <w:jc w:val="both"/>
        <w:rPr>
          <w:rFonts w:ascii="Montserrat" w:hAnsi="Montserrat"/>
          <w:sz w:val="20"/>
          <w:szCs w:val="20"/>
        </w:rPr>
        <w:pPrChange w:id="2338" w:author="Ramsés Vázquez Lira" w:date="2020-01-11T19:09:00Z">
          <w:pPr>
            <w:spacing w:after="0" w:line="360" w:lineRule="auto"/>
            <w:jc w:val="both"/>
          </w:pPr>
        </w:pPrChange>
      </w:pPr>
      <w:r w:rsidRPr="00B453B3">
        <w:rPr>
          <w:rFonts w:ascii="Montserrat" w:hAnsi="Montserrat"/>
          <w:sz w:val="20"/>
          <w:szCs w:val="20"/>
        </w:rPr>
        <w:t xml:space="preserve">Del mismo modo, se podrá rescindir administrativamente el instrumento </w:t>
      </w:r>
      <w:r>
        <w:rPr>
          <w:rFonts w:ascii="Montserrat" w:hAnsi="Montserrat"/>
          <w:sz w:val="20"/>
          <w:szCs w:val="20"/>
        </w:rPr>
        <w:t>jurídico</w:t>
      </w:r>
      <w:r w:rsidRPr="00B453B3">
        <w:rPr>
          <w:rFonts w:ascii="Montserrat" w:hAnsi="Montserrat"/>
          <w:sz w:val="20"/>
          <w:szCs w:val="20"/>
        </w:rPr>
        <w:t>, sin necesidad de declaración judicial previa, en caso de incumplimiento de las obligaciones a cargo del prestador de servicios</w:t>
      </w:r>
      <w:r>
        <w:rPr>
          <w:rFonts w:ascii="Montserrat" w:hAnsi="Montserrat"/>
          <w:sz w:val="20"/>
          <w:szCs w:val="20"/>
        </w:rPr>
        <w:t>.</w:t>
      </w:r>
    </w:p>
    <w:p w14:paraId="2A2EF19A" w14:textId="77777777" w:rsidR="00896417" w:rsidRPr="00B453B3" w:rsidRDefault="00896417">
      <w:pPr>
        <w:tabs>
          <w:tab w:val="left" w:pos="142"/>
        </w:tabs>
        <w:spacing w:after="0" w:line="360" w:lineRule="auto"/>
        <w:jc w:val="both"/>
        <w:rPr>
          <w:rFonts w:ascii="Montserrat" w:hAnsi="Montserrat"/>
          <w:sz w:val="20"/>
          <w:szCs w:val="20"/>
        </w:rPr>
        <w:pPrChange w:id="2339" w:author="Ramsés Vázquez Lira" w:date="2020-01-11T19:09:00Z">
          <w:pPr>
            <w:spacing w:after="0" w:line="360" w:lineRule="auto"/>
            <w:jc w:val="both"/>
          </w:pPr>
        </w:pPrChange>
      </w:pPr>
    </w:p>
    <w:p w14:paraId="65F7631B" w14:textId="77777777" w:rsidR="00896417" w:rsidRDefault="00896417">
      <w:pPr>
        <w:tabs>
          <w:tab w:val="left" w:pos="142"/>
        </w:tabs>
        <w:spacing w:after="0" w:line="360" w:lineRule="auto"/>
        <w:jc w:val="both"/>
        <w:rPr>
          <w:rFonts w:ascii="Montserrat" w:hAnsi="Montserrat"/>
          <w:sz w:val="20"/>
          <w:szCs w:val="20"/>
        </w:rPr>
        <w:pPrChange w:id="2340" w:author="Ramsés Vázquez Lira" w:date="2020-01-11T19:09:00Z">
          <w:pPr>
            <w:spacing w:after="0" w:line="360" w:lineRule="auto"/>
            <w:jc w:val="both"/>
          </w:pPr>
        </w:pPrChange>
      </w:pPr>
      <w:r w:rsidRPr="00B453B3">
        <w:rPr>
          <w:rFonts w:ascii="Montserrat" w:hAnsi="Montserrat"/>
          <w:sz w:val="20"/>
          <w:szCs w:val="20"/>
        </w:rPr>
        <w:t>Para efectos de lo anterior, se entenderá que el prestador de servicios incumple con alguna de las obligaciones a su cargo cuando:</w:t>
      </w:r>
    </w:p>
    <w:p w14:paraId="5EA1EB8F" w14:textId="77777777" w:rsidR="00896417" w:rsidRPr="00B453B3" w:rsidRDefault="00896417">
      <w:pPr>
        <w:tabs>
          <w:tab w:val="left" w:pos="142"/>
        </w:tabs>
        <w:spacing w:after="0" w:line="360" w:lineRule="auto"/>
        <w:jc w:val="both"/>
        <w:rPr>
          <w:rFonts w:ascii="Montserrat" w:hAnsi="Montserrat"/>
          <w:sz w:val="20"/>
          <w:szCs w:val="20"/>
        </w:rPr>
        <w:pPrChange w:id="2341" w:author="Ramsés Vázquez Lira" w:date="2020-01-11T19:09:00Z">
          <w:pPr>
            <w:spacing w:after="0" w:line="360" w:lineRule="auto"/>
            <w:jc w:val="both"/>
          </w:pPr>
        </w:pPrChange>
      </w:pPr>
    </w:p>
    <w:p w14:paraId="04D6A43F" w14:textId="77777777" w:rsidR="00896417" w:rsidRDefault="00896417">
      <w:pPr>
        <w:pStyle w:val="Prrafodelista"/>
        <w:numPr>
          <w:ilvl w:val="1"/>
          <w:numId w:val="10"/>
        </w:numPr>
        <w:tabs>
          <w:tab w:val="left" w:pos="142"/>
        </w:tabs>
        <w:spacing w:after="0" w:line="360" w:lineRule="auto"/>
        <w:ind w:left="0" w:hanging="283"/>
        <w:jc w:val="both"/>
        <w:rPr>
          <w:rFonts w:ascii="Montserrat" w:hAnsi="Montserrat"/>
          <w:sz w:val="20"/>
          <w:szCs w:val="20"/>
        </w:rPr>
        <w:pPrChange w:id="2342" w:author="Ramsés Vázquez Lira" w:date="2020-01-11T19:09:00Z">
          <w:pPr>
            <w:pStyle w:val="Prrafodelista"/>
            <w:numPr>
              <w:ilvl w:val="1"/>
              <w:numId w:val="10"/>
            </w:numPr>
            <w:spacing w:after="0" w:line="360" w:lineRule="auto"/>
            <w:ind w:left="567" w:hanging="283"/>
            <w:jc w:val="both"/>
          </w:pPr>
        </w:pPrChange>
      </w:pPr>
      <w:r w:rsidRPr="009F1194">
        <w:rPr>
          <w:rFonts w:ascii="Montserrat" w:hAnsi="Montserrat"/>
          <w:sz w:val="20"/>
          <w:szCs w:val="20"/>
        </w:rPr>
        <w:t>No preste la totalidad de los servicios en los plazos pactados de conformidad con los términos, condiciones y especificaciones indicados en el presente Anexo Técnico;</w:t>
      </w:r>
    </w:p>
    <w:p w14:paraId="3967A974" w14:textId="77777777" w:rsidR="00896417" w:rsidRPr="009F1194" w:rsidRDefault="00896417">
      <w:pPr>
        <w:pStyle w:val="Prrafodelista"/>
        <w:tabs>
          <w:tab w:val="left" w:pos="142"/>
        </w:tabs>
        <w:spacing w:after="0" w:line="360" w:lineRule="auto"/>
        <w:ind w:left="0"/>
        <w:jc w:val="both"/>
        <w:rPr>
          <w:rFonts w:ascii="Montserrat" w:hAnsi="Montserrat"/>
          <w:sz w:val="20"/>
          <w:szCs w:val="20"/>
        </w:rPr>
        <w:pPrChange w:id="2343" w:author="Ramsés Vázquez Lira" w:date="2020-01-11T19:09:00Z">
          <w:pPr>
            <w:pStyle w:val="Prrafodelista"/>
            <w:spacing w:after="0" w:line="360" w:lineRule="auto"/>
            <w:ind w:left="567"/>
            <w:jc w:val="both"/>
          </w:pPr>
        </w:pPrChange>
      </w:pPr>
    </w:p>
    <w:p w14:paraId="58DC9331" w14:textId="77777777" w:rsidR="00896417" w:rsidRDefault="00896417">
      <w:pPr>
        <w:pStyle w:val="Prrafodelista"/>
        <w:numPr>
          <w:ilvl w:val="1"/>
          <w:numId w:val="10"/>
        </w:numPr>
        <w:tabs>
          <w:tab w:val="left" w:pos="142"/>
        </w:tabs>
        <w:spacing w:after="0" w:line="360" w:lineRule="auto"/>
        <w:ind w:left="0" w:hanging="283"/>
        <w:jc w:val="both"/>
        <w:rPr>
          <w:rFonts w:ascii="Montserrat" w:hAnsi="Montserrat"/>
          <w:sz w:val="20"/>
          <w:szCs w:val="20"/>
        </w:rPr>
        <w:pPrChange w:id="2344" w:author="Ramsés Vázquez Lira" w:date="2020-01-11T19:09:00Z">
          <w:pPr>
            <w:pStyle w:val="Prrafodelista"/>
            <w:numPr>
              <w:ilvl w:val="1"/>
              <w:numId w:val="10"/>
            </w:numPr>
            <w:spacing w:after="0" w:line="360" w:lineRule="auto"/>
            <w:ind w:left="567" w:hanging="283"/>
            <w:jc w:val="both"/>
          </w:pPr>
        </w:pPrChange>
      </w:pPr>
      <w:r w:rsidRPr="009F1194">
        <w:rPr>
          <w:rFonts w:ascii="Montserrat" w:hAnsi="Montserrat"/>
          <w:sz w:val="20"/>
          <w:szCs w:val="20"/>
        </w:rPr>
        <w:t xml:space="preserve">No entregue </w:t>
      </w:r>
      <w:r w:rsidRPr="00366B8F">
        <w:rPr>
          <w:rFonts w:ascii="Montserrat" w:hAnsi="Montserrat"/>
          <w:sz w:val="20"/>
          <w:szCs w:val="20"/>
        </w:rPr>
        <w:t>documento suscrito por el representante legal, en el que se comprometa a prestar todos los servicios en los términos de referencia descritos en el presente Anexo Técnico</w:t>
      </w:r>
      <w:r w:rsidRPr="009F1194">
        <w:rPr>
          <w:rFonts w:ascii="Montserrat" w:hAnsi="Montserrat"/>
          <w:sz w:val="20"/>
          <w:szCs w:val="20"/>
        </w:rPr>
        <w:t>;</w:t>
      </w:r>
    </w:p>
    <w:p w14:paraId="2107A6A7" w14:textId="77777777" w:rsidR="00896417" w:rsidRPr="009F1194" w:rsidRDefault="00896417">
      <w:pPr>
        <w:tabs>
          <w:tab w:val="left" w:pos="142"/>
        </w:tabs>
        <w:spacing w:after="0" w:line="360" w:lineRule="auto"/>
        <w:jc w:val="both"/>
        <w:rPr>
          <w:rFonts w:ascii="Montserrat" w:hAnsi="Montserrat"/>
          <w:sz w:val="20"/>
          <w:szCs w:val="20"/>
        </w:rPr>
        <w:pPrChange w:id="2345" w:author="Ramsés Vázquez Lira" w:date="2020-01-11T19:09:00Z">
          <w:pPr>
            <w:spacing w:after="0" w:line="360" w:lineRule="auto"/>
            <w:jc w:val="both"/>
          </w:pPr>
        </w:pPrChange>
      </w:pPr>
    </w:p>
    <w:p w14:paraId="3D912511" w14:textId="77777777" w:rsidR="00896417" w:rsidRDefault="00896417">
      <w:pPr>
        <w:pStyle w:val="Prrafodelista"/>
        <w:numPr>
          <w:ilvl w:val="1"/>
          <w:numId w:val="10"/>
        </w:numPr>
        <w:tabs>
          <w:tab w:val="left" w:pos="142"/>
        </w:tabs>
        <w:spacing w:after="0" w:line="360" w:lineRule="auto"/>
        <w:ind w:left="0" w:hanging="283"/>
        <w:jc w:val="both"/>
        <w:rPr>
          <w:rFonts w:ascii="Montserrat" w:hAnsi="Montserrat"/>
          <w:sz w:val="20"/>
          <w:szCs w:val="20"/>
        </w:rPr>
        <w:pPrChange w:id="2346" w:author="Ramsés Vázquez Lira" w:date="2020-01-11T19:09:00Z">
          <w:pPr>
            <w:pStyle w:val="Prrafodelista"/>
            <w:numPr>
              <w:ilvl w:val="1"/>
              <w:numId w:val="10"/>
            </w:numPr>
            <w:spacing w:after="0" w:line="360" w:lineRule="auto"/>
            <w:ind w:left="567" w:hanging="283"/>
            <w:jc w:val="both"/>
          </w:pPr>
        </w:pPrChange>
      </w:pPr>
      <w:r w:rsidRPr="009F1194">
        <w:rPr>
          <w:rFonts w:ascii="Montserrat" w:hAnsi="Montserrat"/>
          <w:sz w:val="20"/>
          <w:szCs w:val="20"/>
        </w:rPr>
        <w:t>Incurra en falta de veracidad total o parcial respecto de la información proporcionada pa</w:t>
      </w:r>
      <w:r>
        <w:rPr>
          <w:rFonts w:ascii="Montserrat" w:hAnsi="Montserrat"/>
          <w:sz w:val="20"/>
          <w:szCs w:val="20"/>
        </w:rPr>
        <w:t>ra la celebración del instrumento jurídico</w:t>
      </w:r>
      <w:r w:rsidRPr="009F1194">
        <w:rPr>
          <w:rFonts w:ascii="Montserrat" w:hAnsi="Montserrat"/>
          <w:sz w:val="20"/>
          <w:szCs w:val="20"/>
        </w:rPr>
        <w:t>.</w:t>
      </w:r>
    </w:p>
    <w:p w14:paraId="0447D333" w14:textId="77777777" w:rsidR="00896417" w:rsidRPr="008A20FE" w:rsidRDefault="00896417">
      <w:pPr>
        <w:pStyle w:val="Prrafodelista"/>
        <w:tabs>
          <w:tab w:val="left" w:pos="142"/>
        </w:tabs>
        <w:spacing w:line="360" w:lineRule="auto"/>
        <w:ind w:left="0"/>
        <w:rPr>
          <w:rFonts w:ascii="Montserrat" w:hAnsi="Montserrat"/>
          <w:sz w:val="20"/>
          <w:szCs w:val="20"/>
        </w:rPr>
        <w:pPrChange w:id="2347" w:author="Ramsés Vázquez Lira" w:date="2020-01-11T19:09:00Z">
          <w:pPr>
            <w:pStyle w:val="Prrafodelista"/>
            <w:spacing w:line="360" w:lineRule="auto"/>
          </w:pPr>
        </w:pPrChange>
      </w:pPr>
    </w:p>
    <w:p w14:paraId="527DECB8" w14:textId="77777777" w:rsidR="00896417" w:rsidRPr="009F1194" w:rsidRDefault="00896417">
      <w:pPr>
        <w:pStyle w:val="Prrafodelista"/>
        <w:numPr>
          <w:ilvl w:val="1"/>
          <w:numId w:val="10"/>
        </w:numPr>
        <w:tabs>
          <w:tab w:val="left" w:pos="142"/>
        </w:tabs>
        <w:spacing w:after="0" w:line="360" w:lineRule="auto"/>
        <w:ind w:left="0" w:hanging="283"/>
        <w:jc w:val="both"/>
        <w:rPr>
          <w:rFonts w:ascii="Montserrat" w:hAnsi="Montserrat"/>
          <w:sz w:val="20"/>
          <w:szCs w:val="20"/>
        </w:rPr>
        <w:pPrChange w:id="2348" w:author="Ramsés Vázquez Lira" w:date="2020-01-11T19:09:00Z">
          <w:pPr>
            <w:pStyle w:val="Prrafodelista"/>
            <w:numPr>
              <w:ilvl w:val="1"/>
              <w:numId w:val="10"/>
            </w:numPr>
            <w:spacing w:after="0" w:line="360" w:lineRule="auto"/>
            <w:ind w:left="567" w:hanging="283"/>
            <w:jc w:val="both"/>
          </w:pPr>
        </w:pPrChange>
      </w:pPr>
      <w:r>
        <w:rPr>
          <w:rFonts w:ascii="Montserrat" w:hAnsi="Montserrat"/>
          <w:sz w:val="20"/>
          <w:szCs w:val="20"/>
        </w:rPr>
        <w:t>Falte a la confidencialidad de la información y la documentación que le proporcione la USICAMM.</w:t>
      </w:r>
    </w:p>
    <w:p w14:paraId="43EF3A97" w14:textId="77777777" w:rsidR="00896417" w:rsidRPr="00B453B3" w:rsidRDefault="00896417">
      <w:pPr>
        <w:tabs>
          <w:tab w:val="left" w:pos="142"/>
        </w:tabs>
        <w:spacing w:after="0" w:line="360" w:lineRule="auto"/>
        <w:ind w:hanging="283"/>
        <w:jc w:val="both"/>
        <w:rPr>
          <w:rFonts w:ascii="Montserrat" w:hAnsi="Montserrat"/>
          <w:sz w:val="20"/>
          <w:szCs w:val="20"/>
        </w:rPr>
        <w:pPrChange w:id="2349" w:author="Ramsés Vázquez Lira" w:date="2020-01-11T19:09:00Z">
          <w:pPr>
            <w:spacing w:after="0" w:line="360" w:lineRule="auto"/>
            <w:ind w:left="567" w:hanging="283"/>
            <w:jc w:val="both"/>
          </w:pPr>
        </w:pPrChange>
      </w:pPr>
    </w:p>
    <w:p w14:paraId="4BA79456" w14:textId="77777777" w:rsidR="00896417" w:rsidRDefault="00896417">
      <w:pPr>
        <w:tabs>
          <w:tab w:val="left" w:pos="142"/>
        </w:tabs>
        <w:spacing w:after="0" w:line="360" w:lineRule="auto"/>
        <w:jc w:val="both"/>
        <w:rPr>
          <w:rFonts w:ascii="Montserrat" w:hAnsi="Montserrat"/>
          <w:sz w:val="20"/>
          <w:szCs w:val="20"/>
        </w:rPr>
        <w:pPrChange w:id="2350" w:author="Ramsés Vázquez Lira" w:date="2020-01-11T19:09:00Z">
          <w:pPr>
            <w:spacing w:after="0" w:line="360" w:lineRule="auto"/>
            <w:jc w:val="both"/>
          </w:pPr>
        </w:pPrChange>
      </w:pPr>
    </w:p>
    <w:p w14:paraId="76F28D24" w14:textId="77777777" w:rsidR="00896417" w:rsidRDefault="00896417">
      <w:pPr>
        <w:tabs>
          <w:tab w:val="left" w:pos="142"/>
        </w:tabs>
        <w:spacing w:after="0" w:line="360" w:lineRule="auto"/>
        <w:jc w:val="both"/>
        <w:rPr>
          <w:rFonts w:ascii="Montserrat" w:hAnsi="Montserrat"/>
          <w:sz w:val="20"/>
          <w:szCs w:val="20"/>
        </w:rPr>
        <w:pPrChange w:id="2351" w:author="Ramsés Vázquez Lira" w:date="2020-01-11T19:09:00Z">
          <w:pPr>
            <w:spacing w:after="0" w:line="360" w:lineRule="auto"/>
            <w:jc w:val="both"/>
          </w:pPr>
        </w:pPrChange>
      </w:pPr>
      <w:r w:rsidRPr="00CB3C56">
        <w:rPr>
          <w:rFonts w:ascii="Montserrat" w:hAnsi="Montserrat"/>
          <w:b/>
          <w:color w:val="000000" w:themeColor="text1"/>
          <w:sz w:val="20"/>
          <w:szCs w:val="20"/>
        </w:rPr>
        <w:t>TERMINACIÓN ANTICIPADA</w:t>
      </w:r>
    </w:p>
    <w:p w14:paraId="521D9F7A" w14:textId="77777777" w:rsidR="00896417" w:rsidRDefault="00896417">
      <w:pPr>
        <w:tabs>
          <w:tab w:val="left" w:pos="142"/>
        </w:tabs>
        <w:spacing w:after="0" w:line="360" w:lineRule="auto"/>
        <w:jc w:val="both"/>
        <w:rPr>
          <w:rFonts w:ascii="Montserrat" w:hAnsi="Montserrat"/>
          <w:sz w:val="20"/>
          <w:szCs w:val="20"/>
        </w:rPr>
        <w:pPrChange w:id="2352" w:author="Ramsés Vázquez Lira" w:date="2020-01-11T19:09:00Z">
          <w:pPr>
            <w:spacing w:after="0" w:line="360" w:lineRule="auto"/>
            <w:jc w:val="both"/>
          </w:pPr>
        </w:pPrChange>
      </w:pPr>
    </w:p>
    <w:p w14:paraId="557BFFD5" w14:textId="77777777" w:rsidR="00896417" w:rsidRDefault="00896417">
      <w:pPr>
        <w:tabs>
          <w:tab w:val="left" w:pos="142"/>
        </w:tabs>
        <w:spacing w:after="0" w:line="360" w:lineRule="auto"/>
        <w:jc w:val="both"/>
        <w:rPr>
          <w:rFonts w:ascii="Montserrat" w:hAnsi="Montserrat"/>
          <w:sz w:val="20"/>
          <w:szCs w:val="20"/>
        </w:rPr>
        <w:pPrChange w:id="2353" w:author="Ramsés Vázquez Lira" w:date="2020-01-11T19:09:00Z">
          <w:pPr>
            <w:spacing w:after="0" w:line="360" w:lineRule="auto"/>
            <w:jc w:val="both"/>
          </w:pPr>
        </w:pPrChange>
      </w:pPr>
      <w:r>
        <w:rPr>
          <w:rFonts w:ascii="Montserrat" w:hAnsi="Montserrat"/>
          <w:sz w:val="20"/>
          <w:szCs w:val="20"/>
        </w:rPr>
        <w:t xml:space="preserve">La USICAMM </w:t>
      </w:r>
      <w:r w:rsidRPr="009F1194">
        <w:rPr>
          <w:rFonts w:ascii="Montserrat" w:hAnsi="Montserrat"/>
          <w:sz w:val="20"/>
          <w:szCs w:val="20"/>
        </w:rPr>
        <w:t xml:space="preserve">podrá dar por terminado anticipadamente el </w:t>
      </w:r>
      <w:r>
        <w:rPr>
          <w:rFonts w:ascii="Montserrat" w:hAnsi="Montserrat"/>
          <w:sz w:val="20"/>
          <w:szCs w:val="20"/>
        </w:rPr>
        <w:t xml:space="preserve">instrumento jurídico </w:t>
      </w:r>
      <w:r w:rsidRPr="009F1194">
        <w:rPr>
          <w:rFonts w:ascii="Montserrat" w:hAnsi="Montserrat"/>
          <w:sz w:val="20"/>
          <w:szCs w:val="20"/>
        </w:rPr>
        <w:t>mediante aviso por escrito que dirija a</w:t>
      </w:r>
      <w:r>
        <w:rPr>
          <w:rFonts w:ascii="Montserrat" w:hAnsi="Montserrat"/>
          <w:sz w:val="20"/>
          <w:szCs w:val="20"/>
        </w:rPr>
        <w:t>l prestador de los servicios</w:t>
      </w:r>
      <w:r w:rsidRPr="009F1194">
        <w:rPr>
          <w:rFonts w:ascii="Montserrat" w:hAnsi="Montserrat"/>
          <w:sz w:val="20"/>
          <w:szCs w:val="20"/>
        </w:rPr>
        <w:t>, cuando concurran razones de interés general, o bien, cuando por causas justificadas se extinga la necesidad de requerir los servicios con</w:t>
      </w:r>
      <w:r>
        <w:rPr>
          <w:rFonts w:ascii="Montserrat" w:hAnsi="Montserrat"/>
          <w:sz w:val="20"/>
          <w:szCs w:val="20"/>
        </w:rPr>
        <w:t>venidos</w:t>
      </w:r>
      <w:r w:rsidRPr="009F1194">
        <w:rPr>
          <w:rFonts w:ascii="Montserrat" w:hAnsi="Montserrat"/>
          <w:sz w:val="20"/>
          <w:szCs w:val="20"/>
        </w:rPr>
        <w:t>, y se demuestre que de continuar con el cumplimiento de las obligaciones pactadas se ocasionaría un daño o perjuicio al Estado, o se determine la nulidad de los actos que dieron origen a este contrato abierto con motivo de la resolución de una inconformidad o intervención de oficio emitida por la Secretaría de la Función Pública</w:t>
      </w:r>
      <w:r>
        <w:rPr>
          <w:rFonts w:ascii="Montserrat" w:hAnsi="Montserrat"/>
          <w:sz w:val="20"/>
          <w:szCs w:val="20"/>
        </w:rPr>
        <w:t>.</w:t>
      </w:r>
    </w:p>
    <w:p w14:paraId="0CCD0025" w14:textId="77777777" w:rsidR="00896417" w:rsidRDefault="00896417">
      <w:pPr>
        <w:tabs>
          <w:tab w:val="left" w:pos="142"/>
        </w:tabs>
        <w:spacing w:after="0" w:line="360" w:lineRule="auto"/>
        <w:jc w:val="both"/>
        <w:rPr>
          <w:rFonts w:ascii="Montserrat" w:hAnsi="Montserrat"/>
          <w:sz w:val="20"/>
          <w:szCs w:val="20"/>
        </w:rPr>
        <w:pPrChange w:id="2354" w:author="Ramsés Vázquez Lira" w:date="2020-01-11T19:09:00Z">
          <w:pPr>
            <w:spacing w:after="0" w:line="360" w:lineRule="auto"/>
            <w:jc w:val="both"/>
          </w:pPr>
        </w:pPrChange>
      </w:pPr>
    </w:p>
    <w:p w14:paraId="2F8B4596" w14:textId="77777777" w:rsidR="00896417" w:rsidRDefault="00896417">
      <w:pPr>
        <w:tabs>
          <w:tab w:val="left" w:pos="142"/>
        </w:tabs>
        <w:spacing w:after="0" w:line="360" w:lineRule="auto"/>
        <w:jc w:val="both"/>
        <w:rPr>
          <w:rFonts w:ascii="Montserrat" w:hAnsi="Montserrat"/>
          <w:sz w:val="20"/>
          <w:szCs w:val="20"/>
        </w:rPr>
        <w:pPrChange w:id="2355" w:author="Ramsés Vázquez Lira" w:date="2020-01-11T19:09:00Z">
          <w:pPr>
            <w:spacing w:after="0" w:line="360" w:lineRule="auto"/>
            <w:jc w:val="both"/>
          </w:pPr>
        </w:pPrChange>
      </w:pPr>
    </w:p>
    <w:p w14:paraId="0CF96389" w14:textId="77777777" w:rsidR="00896417" w:rsidRDefault="00896417">
      <w:pPr>
        <w:tabs>
          <w:tab w:val="left" w:pos="142"/>
        </w:tabs>
        <w:spacing w:after="0" w:line="360" w:lineRule="auto"/>
        <w:jc w:val="both"/>
        <w:rPr>
          <w:rFonts w:ascii="Montserrat" w:hAnsi="Montserrat"/>
          <w:sz w:val="20"/>
          <w:szCs w:val="20"/>
        </w:rPr>
        <w:pPrChange w:id="2356" w:author="Ramsés Vázquez Lira" w:date="2020-01-11T19:09:00Z">
          <w:pPr>
            <w:spacing w:after="0" w:line="360" w:lineRule="auto"/>
            <w:jc w:val="both"/>
          </w:pPr>
        </w:pPrChange>
      </w:pPr>
      <w:r w:rsidRPr="00CB3C56">
        <w:rPr>
          <w:rFonts w:ascii="Montserrat" w:hAnsi="Montserrat"/>
          <w:b/>
          <w:color w:val="000000" w:themeColor="text1"/>
          <w:sz w:val="20"/>
          <w:szCs w:val="20"/>
        </w:rPr>
        <w:t>CONFIDENCIALIDAD</w:t>
      </w:r>
    </w:p>
    <w:p w14:paraId="566C42A7" w14:textId="77777777" w:rsidR="00896417" w:rsidRDefault="00896417">
      <w:pPr>
        <w:tabs>
          <w:tab w:val="left" w:pos="142"/>
        </w:tabs>
        <w:spacing w:after="0" w:line="360" w:lineRule="auto"/>
        <w:jc w:val="both"/>
        <w:rPr>
          <w:rFonts w:ascii="Montserrat" w:hAnsi="Montserrat"/>
          <w:sz w:val="20"/>
          <w:szCs w:val="20"/>
        </w:rPr>
        <w:pPrChange w:id="2357" w:author="Ramsés Vázquez Lira" w:date="2020-01-11T19:09:00Z">
          <w:pPr>
            <w:spacing w:after="0" w:line="360" w:lineRule="auto"/>
            <w:jc w:val="both"/>
          </w:pPr>
        </w:pPrChange>
      </w:pPr>
    </w:p>
    <w:p w14:paraId="1245F03D" w14:textId="77777777" w:rsidR="00896417" w:rsidRPr="006A5E04" w:rsidRDefault="00896417">
      <w:pPr>
        <w:tabs>
          <w:tab w:val="left" w:pos="142"/>
        </w:tabs>
        <w:spacing w:after="0" w:line="360" w:lineRule="auto"/>
        <w:jc w:val="both"/>
        <w:rPr>
          <w:rFonts w:ascii="Montserrat" w:hAnsi="Montserrat"/>
          <w:sz w:val="20"/>
          <w:szCs w:val="20"/>
        </w:rPr>
        <w:pPrChange w:id="2358" w:author="Ramsés Vázquez Lira" w:date="2020-01-11T19:09:00Z">
          <w:pPr>
            <w:spacing w:after="0" w:line="360" w:lineRule="auto"/>
            <w:jc w:val="both"/>
          </w:pPr>
        </w:pPrChange>
      </w:pPr>
      <w:r w:rsidRPr="006A5E04">
        <w:rPr>
          <w:rFonts w:ascii="Montserrat" w:hAnsi="Montserrat"/>
          <w:sz w:val="20"/>
          <w:szCs w:val="20"/>
        </w:rPr>
        <w:lastRenderedPageBreak/>
        <w:t>E</w:t>
      </w:r>
      <w:r>
        <w:rPr>
          <w:rFonts w:ascii="Montserrat" w:hAnsi="Montserrat"/>
          <w:sz w:val="20"/>
          <w:szCs w:val="20"/>
        </w:rPr>
        <w:t xml:space="preserve">l prestador de servicios </w:t>
      </w:r>
      <w:r w:rsidRPr="006A5E04">
        <w:rPr>
          <w:rFonts w:ascii="Montserrat" w:hAnsi="Montserrat"/>
          <w:sz w:val="20"/>
          <w:szCs w:val="20"/>
        </w:rPr>
        <w:t xml:space="preserve">se obliga a guardar en estricta confidencialidad toda la información que le sea proporcionada por </w:t>
      </w:r>
      <w:r>
        <w:rPr>
          <w:rFonts w:ascii="Montserrat" w:hAnsi="Montserrat"/>
          <w:sz w:val="20"/>
          <w:szCs w:val="20"/>
        </w:rPr>
        <w:t xml:space="preserve">la USICAMM </w:t>
      </w:r>
      <w:r w:rsidRPr="006A5E04">
        <w:rPr>
          <w:rFonts w:ascii="Montserrat" w:hAnsi="Montserrat"/>
          <w:sz w:val="20"/>
          <w:szCs w:val="20"/>
        </w:rPr>
        <w:t>para el cumplimiento del objeto de</w:t>
      </w:r>
      <w:r>
        <w:rPr>
          <w:rFonts w:ascii="Montserrat" w:hAnsi="Montserrat"/>
          <w:sz w:val="20"/>
          <w:szCs w:val="20"/>
        </w:rPr>
        <w:t>l instrumento jurídico</w:t>
      </w:r>
      <w:r w:rsidRPr="006A5E04">
        <w:rPr>
          <w:rFonts w:ascii="Montserrat" w:hAnsi="Montserrat"/>
          <w:sz w:val="20"/>
          <w:szCs w:val="20"/>
        </w:rPr>
        <w:t>, por lo que por ningún motivo podrá revelar o divulgar por ningún medio los datos o información utilizada o que derive del instrumento</w:t>
      </w:r>
      <w:r>
        <w:rPr>
          <w:rFonts w:ascii="Montserrat" w:hAnsi="Montserrat"/>
          <w:sz w:val="20"/>
          <w:szCs w:val="20"/>
        </w:rPr>
        <w:t xml:space="preserve"> jurídico</w:t>
      </w:r>
      <w:r w:rsidRPr="006A5E04">
        <w:rPr>
          <w:rFonts w:ascii="Montserrat" w:hAnsi="Montserrat"/>
          <w:sz w:val="20"/>
          <w:szCs w:val="20"/>
        </w:rPr>
        <w:t>, ya sea por sí mismo o a través de sus empleados, filiales, subcontratistas o cualquier otra persona física o moral que emplee, contrate o comisione.</w:t>
      </w:r>
    </w:p>
    <w:p w14:paraId="201E1965" w14:textId="77777777" w:rsidR="00896417" w:rsidRPr="006A5E04" w:rsidRDefault="00896417">
      <w:pPr>
        <w:tabs>
          <w:tab w:val="left" w:pos="142"/>
        </w:tabs>
        <w:spacing w:after="0" w:line="360" w:lineRule="auto"/>
        <w:jc w:val="both"/>
        <w:rPr>
          <w:rFonts w:ascii="Montserrat" w:hAnsi="Montserrat"/>
          <w:sz w:val="20"/>
          <w:szCs w:val="20"/>
        </w:rPr>
        <w:pPrChange w:id="2359" w:author="Ramsés Vázquez Lira" w:date="2020-01-11T19:09:00Z">
          <w:pPr>
            <w:spacing w:after="0" w:line="360" w:lineRule="auto"/>
            <w:jc w:val="both"/>
          </w:pPr>
        </w:pPrChange>
      </w:pPr>
    </w:p>
    <w:p w14:paraId="3DC10B3D" w14:textId="77777777" w:rsidR="00896417" w:rsidRPr="006A5E04" w:rsidRDefault="00896417">
      <w:pPr>
        <w:tabs>
          <w:tab w:val="left" w:pos="142"/>
        </w:tabs>
        <w:spacing w:after="0" w:line="360" w:lineRule="auto"/>
        <w:jc w:val="both"/>
        <w:rPr>
          <w:rFonts w:ascii="Montserrat" w:hAnsi="Montserrat"/>
          <w:sz w:val="20"/>
          <w:szCs w:val="20"/>
        </w:rPr>
        <w:pPrChange w:id="2360" w:author="Ramsés Vázquez Lira" w:date="2020-01-11T19:09:00Z">
          <w:pPr>
            <w:spacing w:after="0" w:line="360" w:lineRule="auto"/>
            <w:jc w:val="both"/>
          </w:pPr>
        </w:pPrChange>
      </w:pPr>
      <w:r w:rsidRPr="006A5E04">
        <w:rPr>
          <w:rFonts w:ascii="Montserrat" w:hAnsi="Montserrat"/>
          <w:sz w:val="20"/>
          <w:szCs w:val="20"/>
        </w:rPr>
        <w:t>E</w:t>
      </w:r>
      <w:r>
        <w:rPr>
          <w:rFonts w:ascii="Montserrat" w:hAnsi="Montserrat"/>
          <w:sz w:val="20"/>
          <w:szCs w:val="20"/>
        </w:rPr>
        <w:t xml:space="preserve">l prestador de servicios </w:t>
      </w:r>
      <w:r w:rsidRPr="006A5E04">
        <w:rPr>
          <w:rFonts w:ascii="Montserrat" w:hAnsi="Montserrat"/>
          <w:sz w:val="20"/>
          <w:szCs w:val="20"/>
        </w:rPr>
        <w:t>garantiza que dicha información será revelada a sus empleados, filiales o subcontratistas, exclusivamente en la medida que necesiten conocerla para el cumplimiento de los servicios objeto de</w:t>
      </w:r>
      <w:r>
        <w:rPr>
          <w:rFonts w:ascii="Montserrat" w:hAnsi="Montserrat"/>
          <w:sz w:val="20"/>
          <w:szCs w:val="20"/>
        </w:rPr>
        <w:t>l instrumento jurídico</w:t>
      </w:r>
      <w:r w:rsidRPr="006A5E04">
        <w:rPr>
          <w:rFonts w:ascii="Montserrat" w:hAnsi="Montserrat"/>
          <w:sz w:val="20"/>
          <w:szCs w:val="20"/>
        </w:rPr>
        <w:t xml:space="preserve">, así como a no hacerla del conocimiento de ninguna otra persona, a menos que haya obtenido autorización previa por escrito de </w:t>
      </w:r>
      <w:r>
        <w:rPr>
          <w:rFonts w:ascii="Montserrat" w:hAnsi="Montserrat"/>
          <w:sz w:val="20"/>
          <w:szCs w:val="20"/>
        </w:rPr>
        <w:t>la USICAMM</w:t>
      </w:r>
      <w:r w:rsidRPr="006A5E04">
        <w:rPr>
          <w:rFonts w:ascii="Montserrat" w:hAnsi="Montserrat"/>
          <w:sz w:val="20"/>
          <w:szCs w:val="20"/>
        </w:rPr>
        <w:t>.</w:t>
      </w:r>
    </w:p>
    <w:p w14:paraId="31D8EAF1" w14:textId="77777777" w:rsidR="00896417" w:rsidRPr="006A5E04" w:rsidRDefault="00896417">
      <w:pPr>
        <w:tabs>
          <w:tab w:val="left" w:pos="142"/>
        </w:tabs>
        <w:spacing w:after="0" w:line="360" w:lineRule="auto"/>
        <w:jc w:val="both"/>
        <w:rPr>
          <w:rFonts w:ascii="Montserrat" w:hAnsi="Montserrat"/>
          <w:sz w:val="20"/>
          <w:szCs w:val="20"/>
        </w:rPr>
        <w:pPrChange w:id="2361" w:author="Ramsés Vázquez Lira" w:date="2020-01-11T19:09:00Z">
          <w:pPr>
            <w:spacing w:after="0" w:line="360" w:lineRule="auto"/>
            <w:jc w:val="both"/>
          </w:pPr>
        </w:pPrChange>
      </w:pPr>
    </w:p>
    <w:p w14:paraId="69B9F9D6" w14:textId="77777777" w:rsidR="00896417" w:rsidRPr="006A5E04" w:rsidRDefault="00896417">
      <w:pPr>
        <w:tabs>
          <w:tab w:val="left" w:pos="142"/>
        </w:tabs>
        <w:spacing w:after="0" w:line="360" w:lineRule="auto"/>
        <w:jc w:val="both"/>
        <w:rPr>
          <w:rFonts w:ascii="Montserrat" w:hAnsi="Montserrat"/>
          <w:sz w:val="20"/>
          <w:szCs w:val="20"/>
        </w:rPr>
        <w:pPrChange w:id="2362" w:author="Ramsés Vázquez Lira" w:date="2020-01-11T19:09:00Z">
          <w:pPr>
            <w:spacing w:after="0" w:line="360" w:lineRule="auto"/>
            <w:jc w:val="both"/>
          </w:pPr>
        </w:pPrChange>
      </w:pPr>
      <w:r w:rsidRPr="006A5E04">
        <w:rPr>
          <w:rFonts w:ascii="Montserrat" w:hAnsi="Montserrat"/>
          <w:sz w:val="20"/>
          <w:szCs w:val="20"/>
        </w:rPr>
        <w:t xml:space="preserve">Para cumplir con las obligaciones </w:t>
      </w:r>
      <w:r>
        <w:rPr>
          <w:rFonts w:ascii="Montserrat" w:hAnsi="Montserrat"/>
          <w:sz w:val="20"/>
          <w:szCs w:val="20"/>
        </w:rPr>
        <w:t>antes referidas</w:t>
      </w:r>
      <w:r w:rsidRPr="006A5E04">
        <w:rPr>
          <w:rFonts w:ascii="Montserrat" w:hAnsi="Montserrat"/>
          <w:sz w:val="20"/>
          <w:szCs w:val="20"/>
        </w:rPr>
        <w:t xml:space="preserve">, </w:t>
      </w:r>
      <w:r>
        <w:rPr>
          <w:rFonts w:ascii="Montserrat" w:hAnsi="Montserrat"/>
          <w:sz w:val="20"/>
          <w:szCs w:val="20"/>
        </w:rPr>
        <w:t xml:space="preserve">el prestador de servicios </w:t>
      </w:r>
      <w:r w:rsidRPr="006A5E04">
        <w:rPr>
          <w:rFonts w:ascii="Montserrat" w:hAnsi="Montserrat"/>
          <w:sz w:val="20"/>
          <w:szCs w:val="20"/>
        </w:rPr>
        <w:t>se obliga a llevar a cabo todas las medidas necesarias para asegurar que sus empleados, filiales, subcontratistas o cualquier otra persona física o moral que emplee, contrate o comisione, mantenga la información y documentación de la que tenga conocimiento, con la más estricta confidencialidad, incluida en forma enunciativa y no limitativa, la celebración de contratos, convenios u otros instrumentos jurídicos que considere necesarios con la finalidad de establecer medidas de seguridad que garanticen la confidencialidad.</w:t>
      </w:r>
    </w:p>
    <w:p w14:paraId="1EB2823A" w14:textId="77777777" w:rsidR="00896417" w:rsidRPr="006A5E04" w:rsidRDefault="00896417">
      <w:pPr>
        <w:tabs>
          <w:tab w:val="left" w:pos="142"/>
        </w:tabs>
        <w:spacing w:after="0" w:line="360" w:lineRule="auto"/>
        <w:jc w:val="both"/>
        <w:rPr>
          <w:rFonts w:ascii="Montserrat" w:hAnsi="Montserrat"/>
          <w:sz w:val="20"/>
          <w:szCs w:val="20"/>
        </w:rPr>
        <w:pPrChange w:id="2363" w:author="Ramsés Vázquez Lira" w:date="2020-01-11T19:09:00Z">
          <w:pPr>
            <w:spacing w:after="0" w:line="360" w:lineRule="auto"/>
            <w:jc w:val="both"/>
          </w:pPr>
        </w:pPrChange>
      </w:pPr>
    </w:p>
    <w:p w14:paraId="413AABBC" w14:textId="77777777" w:rsidR="00896417" w:rsidRPr="006A5E04" w:rsidRDefault="00896417">
      <w:pPr>
        <w:tabs>
          <w:tab w:val="left" w:pos="142"/>
        </w:tabs>
        <w:spacing w:after="0" w:line="360" w:lineRule="auto"/>
        <w:jc w:val="both"/>
        <w:rPr>
          <w:rFonts w:ascii="Montserrat" w:hAnsi="Montserrat"/>
          <w:sz w:val="20"/>
          <w:szCs w:val="20"/>
        </w:rPr>
        <w:pPrChange w:id="2364" w:author="Ramsés Vázquez Lira" w:date="2020-01-11T19:09:00Z">
          <w:pPr>
            <w:spacing w:after="0" w:line="360" w:lineRule="auto"/>
            <w:jc w:val="both"/>
          </w:pPr>
        </w:pPrChange>
      </w:pPr>
      <w:r>
        <w:rPr>
          <w:rFonts w:ascii="Montserrat" w:hAnsi="Montserrat"/>
          <w:sz w:val="20"/>
          <w:szCs w:val="20"/>
        </w:rPr>
        <w:t>L</w:t>
      </w:r>
      <w:r w:rsidRPr="006A5E04">
        <w:rPr>
          <w:rFonts w:ascii="Montserrat" w:hAnsi="Montserrat"/>
          <w:sz w:val="20"/>
          <w:szCs w:val="20"/>
        </w:rPr>
        <w:t xml:space="preserve">a obligación de confidencialidad surtirá sus efectos a partir de la fecha de firma del </w:t>
      </w:r>
      <w:r>
        <w:rPr>
          <w:rFonts w:ascii="Montserrat" w:hAnsi="Montserrat"/>
          <w:sz w:val="20"/>
          <w:szCs w:val="20"/>
        </w:rPr>
        <w:t xml:space="preserve">instrumento jurídico </w:t>
      </w:r>
      <w:r w:rsidRPr="006A5E04">
        <w:rPr>
          <w:rFonts w:ascii="Montserrat" w:hAnsi="Montserrat"/>
          <w:sz w:val="20"/>
          <w:szCs w:val="20"/>
        </w:rPr>
        <w:t xml:space="preserve">y hasta por 10 (diez) años contados a partir de la fecha de su terminación o rescisión. Lo anterior, sin perjuicio de lo dispuesto por la Ley Federal de Transparencia y Acceso a la Información Pública, la Ley General de </w:t>
      </w:r>
      <w:r>
        <w:rPr>
          <w:rFonts w:ascii="Montserrat" w:hAnsi="Montserrat"/>
          <w:sz w:val="20"/>
          <w:szCs w:val="20"/>
        </w:rPr>
        <w:t xml:space="preserve">Protección de Datos Personales en Posesión de Sujetos Obligados </w:t>
      </w:r>
      <w:r w:rsidRPr="006A5E04">
        <w:rPr>
          <w:rFonts w:ascii="Montserrat" w:hAnsi="Montserrat"/>
          <w:sz w:val="20"/>
          <w:szCs w:val="20"/>
        </w:rPr>
        <w:t>y demás disposiciones vigentes aplicables en la materia.</w:t>
      </w:r>
    </w:p>
    <w:p w14:paraId="02DB1BC6" w14:textId="77777777" w:rsidR="00896417" w:rsidRPr="006A5E04" w:rsidRDefault="00896417">
      <w:pPr>
        <w:tabs>
          <w:tab w:val="left" w:pos="142"/>
        </w:tabs>
        <w:spacing w:after="0" w:line="360" w:lineRule="auto"/>
        <w:jc w:val="both"/>
        <w:rPr>
          <w:rFonts w:ascii="Montserrat" w:hAnsi="Montserrat"/>
          <w:sz w:val="20"/>
          <w:szCs w:val="20"/>
        </w:rPr>
        <w:pPrChange w:id="2365" w:author="Ramsés Vázquez Lira" w:date="2020-01-11T19:09:00Z">
          <w:pPr>
            <w:spacing w:after="0" w:line="360" w:lineRule="auto"/>
            <w:jc w:val="both"/>
          </w:pPr>
        </w:pPrChange>
      </w:pPr>
    </w:p>
    <w:p w14:paraId="2AC5318E" w14:textId="77777777" w:rsidR="00896417" w:rsidRDefault="00896417">
      <w:pPr>
        <w:tabs>
          <w:tab w:val="left" w:pos="142"/>
        </w:tabs>
        <w:spacing w:after="0" w:line="360" w:lineRule="auto"/>
        <w:jc w:val="both"/>
        <w:rPr>
          <w:rFonts w:ascii="Montserrat" w:hAnsi="Montserrat"/>
          <w:sz w:val="20"/>
          <w:szCs w:val="20"/>
        </w:rPr>
        <w:pPrChange w:id="2366" w:author="Ramsés Vázquez Lira" w:date="2020-01-11T19:09:00Z">
          <w:pPr>
            <w:spacing w:after="0" w:line="360" w:lineRule="auto"/>
            <w:jc w:val="both"/>
          </w:pPr>
        </w:pPrChange>
      </w:pPr>
      <w:r w:rsidRPr="006A5E04">
        <w:rPr>
          <w:rFonts w:ascii="Montserrat" w:hAnsi="Montserrat"/>
          <w:sz w:val="20"/>
          <w:szCs w:val="20"/>
        </w:rPr>
        <w:t>E</w:t>
      </w:r>
      <w:r>
        <w:rPr>
          <w:rFonts w:ascii="Montserrat" w:hAnsi="Montserrat"/>
          <w:sz w:val="20"/>
          <w:szCs w:val="20"/>
        </w:rPr>
        <w:t xml:space="preserve">l prestador de servicios de obliga a </w:t>
      </w:r>
      <w:r w:rsidRPr="006A5E04">
        <w:rPr>
          <w:rFonts w:ascii="Montserrat" w:hAnsi="Montserrat"/>
          <w:sz w:val="20"/>
          <w:szCs w:val="20"/>
        </w:rPr>
        <w:t>que</w:t>
      </w:r>
      <w:r>
        <w:rPr>
          <w:rFonts w:ascii="Montserrat" w:hAnsi="Montserrat"/>
          <w:sz w:val="20"/>
          <w:szCs w:val="20"/>
        </w:rPr>
        <w:t>,</w:t>
      </w:r>
      <w:r w:rsidRPr="006A5E04">
        <w:rPr>
          <w:rFonts w:ascii="Montserrat" w:hAnsi="Montserrat"/>
          <w:sz w:val="20"/>
          <w:szCs w:val="20"/>
        </w:rPr>
        <w:t xml:space="preserve"> en caso de que sus empleados, filiales, subcontratistas o cualquier otra persona física o moral que emplee, contrate o comisione, incumpla con lo pactado, </w:t>
      </w:r>
      <w:r>
        <w:rPr>
          <w:rFonts w:ascii="Montserrat" w:hAnsi="Montserrat"/>
          <w:sz w:val="20"/>
          <w:szCs w:val="20"/>
        </w:rPr>
        <w:t xml:space="preserve">la USICAMM </w:t>
      </w:r>
      <w:r w:rsidRPr="006A5E04">
        <w:rPr>
          <w:rFonts w:ascii="Montserrat" w:hAnsi="Montserrat"/>
          <w:sz w:val="20"/>
          <w:szCs w:val="20"/>
        </w:rPr>
        <w:t xml:space="preserve">podrá </w:t>
      </w:r>
      <w:r>
        <w:rPr>
          <w:rFonts w:ascii="Montserrat" w:hAnsi="Montserrat"/>
          <w:sz w:val="20"/>
          <w:szCs w:val="20"/>
        </w:rPr>
        <w:t>rescindir el instrumento jurídico.</w:t>
      </w:r>
    </w:p>
    <w:p w14:paraId="6A0AD806" w14:textId="77777777" w:rsidR="00896417" w:rsidRDefault="00896417">
      <w:pPr>
        <w:tabs>
          <w:tab w:val="left" w:pos="142"/>
        </w:tabs>
        <w:spacing w:after="0" w:line="360" w:lineRule="auto"/>
        <w:jc w:val="both"/>
        <w:rPr>
          <w:rFonts w:ascii="Montserrat" w:hAnsi="Montserrat"/>
          <w:sz w:val="20"/>
          <w:szCs w:val="20"/>
        </w:rPr>
        <w:pPrChange w:id="2367" w:author="Ramsés Vázquez Lira" w:date="2020-01-11T19:09:00Z">
          <w:pPr>
            <w:spacing w:after="0" w:line="360" w:lineRule="auto"/>
            <w:jc w:val="both"/>
          </w:pPr>
        </w:pPrChange>
      </w:pPr>
    </w:p>
    <w:p w14:paraId="3D0E3AF1" w14:textId="77777777" w:rsidR="00896417" w:rsidRDefault="00896417">
      <w:pPr>
        <w:tabs>
          <w:tab w:val="left" w:pos="142"/>
        </w:tabs>
        <w:spacing w:after="0" w:line="360" w:lineRule="auto"/>
        <w:jc w:val="both"/>
        <w:rPr>
          <w:rFonts w:ascii="Montserrat" w:hAnsi="Montserrat"/>
          <w:sz w:val="20"/>
          <w:szCs w:val="20"/>
        </w:rPr>
        <w:pPrChange w:id="2368" w:author="Ramsés Vázquez Lira" w:date="2020-01-11T19:09:00Z">
          <w:pPr>
            <w:spacing w:after="0" w:line="360" w:lineRule="auto"/>
            <w:jc w:val="both"/>
          </w:pPr>
        </w:pPrChange>
      </w:pPr>
    </w:p>
    <w:p w14:paraId="65F80471" w14:textId="77777777" w:rsidR="00896417" w:rsidRDefault="00896417">
      <w:pPr>
        <w:tabs>
          <w:tab w:val="left" w:pos="142"/>
        </w:tabs>
        <w:spacing w:after="0" w:line="360" w:lineRule="auto"/>
        <w:jc w:val="both"/>
        <w:rPr>
          <w:rFonts w:ascii="Montserrat" w:hAnsi="Montserrat"/>
          <w:sz w:val="20"/>
          <w:szCs w:val="20"/>
        </w:rPr>
        <w:pPrChange w:id="2369" w:author="Ramsés Vázquez Lira" w:date="2020-01-11T19:09:00Z">
          <w:pPr>
            <w:spacing w:after="0" w:line="360" w:lineRule="auto"/>
            <w:jc w:val="both"/>
          </w:pPr>
        </w:pPrChange>
      </w:pPr>
      <w:r w:rsidRPr="00CB3C56">
        <w:rPr>
          <w:rFonts w:ascii="Montserrat" w:hAnsi="Montserrat"/>
          <w:b/>
          <w:color w:val="000000" w:themeColor="text1"/>
          <w:sz w:val="20"/>
          <w:szCs w:val="20"/>
        </w:rPr>
        <w:t>FORMA DE PAGO</w:t>
      </w:r>
    </w:p>
    <w:p w14:paraId="76CF5B88" w14:textId="77777777" w:rsidR="00896417" w:rsidRDefault="00896417">
      <w:pPr>
        <w:tabs>
          <w:tab w:val="left" w:pos="142"/>
        </w:tabs>
        <w:spacing w:after="0" w:line="360" w:lineRule="auto"/>
        <w:jc w:val="both"/>
        <w:rPr>
          <w:rFonts w:ascii="Montserrat" w:hAnsi="Montserrat"/>
          <w:sz w:val="20"/>
          <w:szCs w:val="20"/>
        </w:rPr>
        <w:pPrChange w:id="2370" w:author="Ramsés Vázquez Lira" w:date="2020-01-11T19:09:00Z">
          <w:pPr>
            <w:spacing w:after="0" w:line="360" w:lineRule="auto"/>
            <w:jc w:val="both"/>
          </w:pPr>
        </w:pPrChange>
      </w:pPr>
    </w:p>
    <w:p w14:paraId="0BF7739C" w14:textId="77777777" w:rsidR="00896417" w:rsidRPr="00C57BAE" w:rsidRDefault="00896417">
      <w:pPr>
        <w:tabs>
          <w:tab w:val="left" w:pos="142"/>
        </w:tabs>
        <w:spacing w:after="0" w:line="360" w:lineRule="auto"/>
        <w:jc w:val="both"/>
        <w:rPr>
          <w:rFonts w:ascii="Montserrat" w:hAnsi="Montserrat"/>
          <w:sz w:val="20"/>
          <w:szCs w:val="20"/>
        </w:rPr>
        <w:pPrChange w:id="2371" w:author="Ramsés Vázquez Lira" w:date="2020-01-11T19:09:00Z">
          <w:pPr>
            <w:spacing w:after="0" w:line="360" w:lineRule="auto"/>
            <w:jc w:val="both"/>
          </w:pPr>
        </w:pPrChange>
      </w:pPr>
      <w:commentRangeStart w:id="2372"/>
      <w:r w:rsidRPr="009D039E">
        <w:rPr>
          <w:rFonts w:ascii="Montserrat" w:hAnsi="Montserrat"/>
          <w:sz w:val="20"/>
          <w:szCs w:val="20"/>
          <w:highlight w:val="yellow"/>
          <w:rPrChange w:id="2373" w:author="Ramsés Vázquez Lira" w:date="2020-01-11T18:57:00Z">
            <w:rPr>
              <w:rFonts w:ascii="Montserrat" w:hAnsi="Montserrat"/>
              <w:sz w:val="20"/>
              <w:szCs w:val="20"/>
            </w:rPr>
          </w:rPrChange>
        </w:rPr>
        <w:t>La contraprestaci</w:t>
      </w:r>
      <w:r w:rsidRPr="009D039E">
        <w:rPr>
          <w:rFonts w:ascii="Montserrat" w:hAnsi="Montserrat" w:hint="eastAsia"/>
          <w:sz w:val="20"/>
          <w:szCs w:val="20"/>
          <w:highlight w:val="yellow"/>
          <w:rPrChange w:id="2374" w:author="Ramsés Vázquez Lira" w:date="2020-01-11T18:57:00Z">
            <w:rPr>
              <w:rFonts w:ascii="Montserrat" w:hAnsi="Montserrat" w:hint="eastAsia"/>
              <w:sz w:val="20"/>
              <w:szCs w:val="20"/>
            </w:rPr>
          </w:rPrChange>
        </w:rPr>
        <w:t>ó</w:t>
      </w:r>
      <w:r w:rsidRPr="009D039E">
        <w:rPr>
          <w:rFonts w:ascii="Montserrat" w:hAnsi="Montserrat"/>
          <w:sz w:val="20"/>
          <w:szCs w:val="20"/>
          <w:highlight w:val="yellow"/>
          <w:rPrChange w:id="2375" w:author="Ramsés Vázquez Lira" w:date="2020-01-11T18:57:00Z">
            <w:rPr>
              <w:rFonts w:ascii="Montserrat" w:hAnsi="Montserrat"/>
              <w:sz w:val="20"/>
              <w:szCs w:val="20"/>
            </w:rPr>
          </w:rPrChange>
        </w:rPr>
        <w:t>n por los servicios prestados ser</w:t>
      </w:r>
      <w:r w:rsidRPr="009D039E">
        <w:rPr>
          <w:rFonts w:ascii="Montserrat" w:hAnsi="Montserrat" w:hint="eastAsia"/>
          <w:sz w:val="20"/>
          <w:szCs w:val="20"/>
          <w:highlight w:val="yellow"/>
          <w:rPrChange w:id="2376" w:author="Ramsés Vázquez Lira" w:date="2020-01-11T18:57:00Z">
            <w:rPr>
              <w:rFonts w:ascii="Montserrat" w:hAnsi="Montserrat" w:hint="eastAsia"/>
              <w:sz w:val="20"/>
              <w:szCs w:val="20"/>
            </w:rPr>
          </w:rPrChange>
        </w:rPr>
        <w:t>á</w:t>
      </w:r>
      <w:r w:rsidRPr="009D039E">
        <w:rPr>
          <w:rFonts w:ascii="Montserrat" w:hAnsi="Montserrat"/>
          <w:sz w:val="20"/>
          <w:szCs w:val="20"/>
          <w:highlight w:val="yellow"/>
          <w:rPrChange w:id="2377" w:author="Ramsés Vázquez Lira" w:date="2020-01-11T18:57:00Z">
            <w:rPr>
              <w:rFonts w:ascii="Montserrat" w:hAnsi="Montserrat"/>
              <w:sz w:val="20"/>
              <w:szCs w:val="20"/>
            </w:rPr>
          </w:rPrChange>
        </w:rPr>
        <w:t xml:space="preserve"> pagada previa </w:t>
      </w:r>
      <w:commentRangeEnd w:id="2372"/>
      <w:r w:rsidR="007E445E" w:rsidRPr="009D039E">
        <w:rPr>
          <w:rStyle w:val="Refdecomentario"/>
          <w:highlight w:val="yellow"/>
          <w:rPrChange w:id="2378" w:author="Ramsés Vázquez Lira" w:date="2020-01-11T18:57:00Z">
            <w:rPr>
              <w:rStyle w:val="Refdecomentario"/>
            </w:rPr>
          </w:rPrChange>
        </w:rPr>
        <w:commentReference w:id="2372"/>
      </w:r>
      <w:r w:rsidRPr="00C57BAE">
        <w:rPr>
          <w:rFonts w:ascii="Montserrat" w:hAnsi="Montserrat"/>
          <w:sz w:val="20"/>
          <w:szCs w:val="20"/>
        </w:rPr>
        <w:t xml:space="preserve">prestación de los </w:t>
      </w:r>
      <w:r>
        <w:rPr>
          <w:rFonts w:ascii="Montserrat" w:hAnsi="Montserrat"/>
          <w:sz w:val="20"/>
          <w:szCs w:val="20"/>
        </w:rPr>
        <w:t xml:space="preserve">mismos </w:t>
      </w:r>
      <w:r w:rsidRPr="00C57BAE">
        <w:rPr>
          <w:rFonts w:ascii="Montserrat" w:hAnsi="Montserrat"/>
          <w:sz w:val="20"/>
          <w:szCs w:val="20"/>
        </w:rPr>
        <w:t xml:space="preserve">y entrega de los productos indicados conforme al calendario establecido en el </w:t>
      </w:r>
      <w:r>
        <w:rPr>
          <w:rFonts w:ascii="Montserrat" w:hAnsi="Montserrat"/>
          <w:sz w:val="20"/>
          <w:szCs w:val="20"/>
        </w:rPr>
        <w:t xml:space="preserve">presente </w:t>
      </w:r>
      <w:r w:rsidRPr="00C57BAE">
        <w:rPr>
          <w:rFonts w:ascii="Montserrat" w:hAnsi="Montserrat"/>
          <w:sz w:val="20"/>
          <w:szCs w:val="20"/>
        </w:rPr>
        <w:t xml:space="preserve">Anexo </w:t>
      </w:r>
      <w:r>
        <w:rPr>
          <w:rFonts w:ascii="Montserrat" w:hAnsi="Montserrat"/>
          <w:sz w:val="20"/>
          <w:szCs w:val="20"/>
        </w:rPr>
        <w:t xml:space="preserve">Técnico, por parte del prestador de servicios </w:t>
      </w:r>
      <w:r w:rsidRPr="00C57BAE">
        <w:rPr>
          <w:rFonts w:ascii="Montserrat" w:hAnsi="Montserrat"/>
          <w:sz w:val="20"/>
          <w:szCs w:val="20"/>
        </w:rPr>
        <w:t>a entera satisfacción de</w:t>
      </w:r>
      <w:r>
        <w:rPr>
          <w:rFonts w:ascii="Montserrat" w:hAnsi="Montserrat"/>
          <w:sz w:val="20"/>
          <w:szCs w:val="20"/>
        </w:rPr>
        <w:t xml:space="preserve"> </w:t>
      </w:r>
      <w:r w:rsidRPr="00C57BAE">
        <w:rPr>
          <w:rFonts w:ascii="Montserrat" w:hAnsi="Montserrat"/>
          <w:sz w:val="20"/>
          <w:szCs w:val="20"/>
        </w:rPr>
        <w:t>l</w:t>
      </w:r>
      <w:r>
        <w:rPr>
          <w:rFonts w:ascii="Montserrat" w:hAnsi="Montserrat"/>
          <w:sz w:val="20"/>
          <w:szCs w:val="20"/>
        </w:rPr>
        <w:t>a USICAMM</w:t>
      </w:r>
      <w:r w:rsidRPr="00C57BAE">
        <w:rPr>
          <w:rFonts w:ascii="Montserrat" w:hAnsi="Montserrat"/>
          <w:sz w:val="20"/>
          <w:szCs w:val="20"/>
        </w:rPr>
        <w:t>.</w:t>
      </w:r>
      <w:r>
        <w:rPr>
          <w:rFonts w:ascii="Montserrat" w:hAnsi="Montserrat"/>
          <w:sz w:val="20"/>
          <w:szCs w:val="20"/>
        </w:rPr>
        <w:t xml:space="preserve"> </w:t>
      </w:r>
      <w:r w:rsidRPr="00C57BAE">
        <w:rPr>
          <w:rFonts w:ascii="Montserrat" w:hAnsi="Montserrat"/>
          <w:sz w:val="20"/>
          <w:szCs w:val="20"/>
        </w:rPr>
        <w:t xml:space="preserve">Se entenderá que </w:t>
      </w:r>
      <w:r>
        <w:rPr>
          <w:rFonts w:ascii="Montserrat" w:hAnsi="Montserrat"/>
          <w:sz w:val="20"/>
          <w:szCs w:val="20"/>
        </w:rPr>
        <w:t xml:space="preserve">la USICAMM </w:t>
      </w:r>
      <w:r w:rsidRPr="00C57BAE">
        <w:rPr>
          <w:rFonts w:ascii="Montserrat" w:hAnsi="Montserrat"/>
          <w:sz w:val="20"/>
          <w:szCs w:val="20"/>
        </w:rPr>
        <w:t xml:space="preserve">recibe a entera satisfacción los servicios y productos, una vez que le sean prestados y entregados por </w:t>
      </w:r>
      <w:r>
        <w:rPr>
          <w:rFonts w:ascii="Montserrat" w:hAnsi="Montserrat"/>
          <w:sz w:val="20"/>
          <w:szCs w:val="20"/>
        </w:rPr>
        <w:t xml:space="preserve">parte del prestador de servicios, </w:t>
      </w:r>
      <w:r w:rsidRPr="00C57BAE">
        <w:rPr>
          <w:rFonts w:ascii="Montserrat" w:hAnsi="Montserrat"/>
          <w:sz w:val="20"/>
          <w:szCs w:val="20"/>
        </w:rPr>
        <w:lastRenderedPageBreak/>
        <w:t xml:space="preserve">sean validados y aprobados por </w:t>
      </w:r>
      <w:r>
        <w:rPr>
          <w:rFonts w:ascii="Montserrat" w:hAnsi="Montserrat"/>
          <w:sz w:val="20"/>
          <w:szCs w:val="20"/>
        </w:rPr>
        <w:t xml:space="preserve">los </w:t>
      </w:r>
      <w:r w:rsidRPr="00C57BAE">
        <w:rPr>
          <w:rFonts w:ascii="Montserrat" w:hAnsi="Montserrat"/>
          <w:sz w:val="20"/>
          <w:szCs w:val="20"/>
        </w:rPr>
        <w:t>Administrador</w:t>
      </w:r>
      <w:r>
        <w:rPr>
          <w:rFonts w:ascii="Montserrat" w:hAnsi="Montserrat"/>
          <w:sz w:val="20"/>
          <w:szCs w:val="20"/>
        </w:rPr>
        <w:t xml:space="preserve">es del instrumento jurídico </w:t>
      </w:r>
      <w:r w:rsidRPr="00C57BAE">
        <w:rPr>
          <w:rFonts w:ascii="Montserrat" w:hAnsi="Montserrat"/>
          <w:sz w:val="20"/>
          <w:szCs w:val="20"/>
        </w:rPr>
        <w:t>y notifiqu</w:t>
      </w:r>
      <w:r>
        <w:rPr>
          <w:rFonts w:ascii="Montserrat" w:hAnsi="Montserrat"/>
          <w:sz w:val="20"/>
          <w:szCs w:val="20"/>
        </w:rPr>
        <w:t>en por escrito su conformidad al prestador de servicios.</w:t>
      </w:r>
    </w:p>
    <w:p w14:paraId="2F1ADD3F" w14:textId="77777777" w:rsidR="00896417" w:rsidRPr="00C57BAE" w:rsidRDefault="00896417">
      <w:pPr>
        <w:tabs>
          <w:tab w:val="left" w:pos="142"/>
        </w:tabs>
        <w:spacing w:after="0" w:line="360" w:lineRule="auto"/>
        <w:jc w:val="both"/>
        <w:rPr>
          <w:rFonts w:ascii="Montserrat" w:hAnsi="Montserrat"/>
          <w:sz w:val="20"/>
          <w:szCs w:val="20"/>
        </w:rPr>
        <w:pPrChange w:id="2379" w:author="Ramsés Vázquez Lira" w:date="2020-01-11T19:09:00Z">
          <w:pPr>
            <w:spacing w:after="0" w:line="360" w:lineRule="auto"/>
            <w:jc w:val="both"/>
          </w:pPr>
        </w:pPrChange>
      </w:pPr>
    </w:p>
    <w:p w14:paraId="34A68EDB" w14:textId="77777777" w:rsidR="00896417" w:rsidRPr="00C57BAE" w:rsidRDefault="00896417">
      <w:pPr>
        <w:tabs>
          <w:tab w:val="left" w:pos="142"/>
        </w:tabs>
        <w:spacing w:after="0" w:line="360" w:lineRule="auto"/>
        <w:jc w:val="both"/>
        <w:rPr>
          <w:rFonts w:ascii="Montserrat" w:hAnsi="Montserrat"/>
          <w:sz w:val="20"/>
          <w:szCs w:val="20"/>
        </w:rPr>
        <w:pPrChange w:id="2380" w:author="Ramsés Vázquez Lira" w:date="2020-01-11T19:09:00Z">
          <w:pPr>
            <w:spacing w:after="0" w:line="360" w:lineRule="auto"/>
            <w:jc w:val="both"/>
          </w:pPr>
        </w:pPrChange>
      </w:pPr>
      <w:r>
        <w:rPr>
          <w:rFonts w:ascii="Montserrat" w:hAnsi="Montserrat"/>
          <w:sz w:val="20"/>
          <w:szCs w:val="20"/>
        </w:rPr>
        <w:t>El prestador de servicios</w:t>
      </w:r>
      <w:r w:rsidRPr="00C57BAE">
        <w:rPr>
          <w:rFonts w:ascii="Montserrat" w:hAnsi="Montserrat"/>
          <w:sz w:val="20"/>
          <w:szCs w:val="20"/>
        </w:rPr>
        <w:t xml:space="preserve"> se obliga a entregar a </w:t>
      </w:r>
      <w:r>
        <w:rPr>
          <w:rFonts w:ascii="Montserrat" w:hAnsi="Montserrat"/>
          <w:sz w:val="20"/>
          <w:szCs w:val="20"/>
        </w:rPr>
        <w:t xml:space="preserve">la USICAMM </w:t>
      </w:r>
      <w:r w:rsidRPr="00C57BAE">
        <w:rPr>
          <w:rFonts w:ascii="Montserrat" w:hAnsi="Montserrat"/>
          <w:sz w:val="20"/>
          <w:szCs w:val="20"/>
        </w:rPr>
        <w:t>la representación impresa y los archivos PDF y XML de los Comprobantes Fiscales Digitales (CFDI), mismos que deberán contener todos los datos y requisitos fiscales aplicables, incluyendo el desglose, traslado y retención de los impuestos que correspondan en cada caso.</w:t>
      </w:r>
    </w:p>
    <w:p w14:paraId="74C340A5" w14:textId="77777777" w:rsidR="00896417" w:rsidRPr="00C57BAE" w:rsidRDefault="00896417">
      <w:pPr>
        <w:tabs>
          <w:tab w:val="left" w:pos="142"/>
        </w:tabs>
        <w:spacing w:after="0" w:line="360" w:lineRule="auto"/>
        <w:jc w:val="both"/>
        <w:rPr>
          <w:rFonts w:ascii="Montserrat" w:hAnsi="Montserrat"/>
          <w:sz w:val="20"/>
          <w:szCs w:val="20"/>
        </w:rPr>
        <w:pPrChange w:id="2381" w:author="Ramsés Vázquez Lira" w:date="2020-01-11T19:09:00Z">
          <w:pPr>
            <w:spacing w:after="0" w:line="360" w:lineRule="auto"/>
            <w:jc w:val="both"/>
          </w:pPr>
        </w:pPrChange>
      </w:pPr>
    </w:p>
    <w:p w14:paraId="0193F906" w14:textId="77777777" w:rsidR="00896417" w:rsidRPr="00C57BAE" w:rsidRDefault="00896417">
      <w:pPr>
        <w:tabs>
          <w:tab w:val="left" w:pos="142"/>
        </w:tabs>
        <w:spacing w:after="0" w:line="360" w:lineRule="auto"/>
        <w:jc w:val="both"/>
        <w:rPr>
          <w:rFonts w:ascii="Montserrat" w:hAnsi="Montserrat"/>
          <w:sz w:val="20"/>
          <w:szCs w:val="20"/>
        </w:rPr>
        <w:pPrChange w:id="2382" w:author="Ramsés Vázquez Lira" w:date="2020-01-11T19:09:00Z">
          <w:pPr>
            <w:spacing w:after="0" w:line="360" w:lineRule="auto"/>
            <w:jc w:val="both"/>
          </w:pPr>
        </w:pPrChange>
      </w:pPr>
      <w:r w:rsidRPr="00C57BAE">
        <w:rPr>
          <w:rFonts w:ascii="Montserrat" w:hAnsi="Montserrat"/>
          <w:sz w:val="20"/>
          <w:szCs w:val="20"/>
        </w:rPr>
        <w:t xml:space="preserve">Una vez que </w:t>
      </w:r>
      <w:r>
        <w:rPr>
          <w:rFonts w:ascii="Montserrat" w:hAnsi="Montserrat"/>
          <w:sz w:val="20"/>
          <w:szCs w:val="20"/>
        </w:rPr>
        <w:t xml:space="preserve">la USICAMM </w:t>
      </w:r>
      <w:r w:rsidRPr="00C57BAE">
        <w:rPr>
          <w:rFonts w:ascii="Montserrat" w:hAnsi="Montserrat"/>
          <w:sz w:val="20"/>
          <w:szCs w:val="20"/>
        </w:rPr>
        <w:t>valide los C</w:t>
      </w:r>
      <w:r>
        <w:rPr>
          <w:rFonts w:ascii="Montserrat" w:hAnsi="Montserrat"/>
          <w:sz w:val="20"/>
          <w:szCs w:val="20"/>
        </w:rPr>
        <w:t>FDI</w:t>
      </w:r>
      <w:r w:rsidRPr="00C57BAE">
        <w:rPr>
          <w:rFonts w:ascii="Montserrat" w:hAnsi="Montserrat"/>
          <w:sz w:val="20"/>
          <w:szCs w:val="20"/>
        </w:rPr>
        <w:t xml:space="preserve">, se procederá a su pago dentro de los 20 (veinte) días naturales siguientes, mediante transferencia electrónica a la cuenta bancaria que indique y acredite </w:t>
      </w:r>
      <w:r>
        <w:rPr>
          <w:rFonts w:ascii="Montserrat" w:hAnsi="Montserrat"/>
          <w:sz w:val="20"/>
          <w:szCs w:val="20"/>
        </w:rPr>
        <w:t>el prestador de servicios</w:t>
      </w:r>
      <w:r w:rsidRPr="00C57BAE">
        <w:rPr>
          <w:rFonts w:ascii="Montserrat" w:hAnsi="Montserrat"/>
          <w:sz w:val="20"/>
          <w:szCs w:val="20"/>
        </w:rPr>
        <w:t>.</w:t>
      </w:r>
    </w:p>
    <w:p w14:paraId="24C5110E" w14:textId="77777777" w:rsidR="00896417" w:rsidRPr="00C57BAE" w:rsidRDefault="00896417">
      <w:pPr>
        <w:tabs>
          <w:tab w:val="left" w:pos="142"/>
        </w:tabs>
        <w:spacing w:after="0" w:line="360" w:lineRule="auto"/>
        <w:jc w:val="both"/>
        <w:rPr>
          <w:rFonts w:ascii="Montserrat" w:hAnsi="Montserrat"/>
          <w:sz w:val="20"/>
          <w:szCs w:val="20"/>
        </w:rPr>
        <w:pPrChange w:id="2383" w:author="Ramsés Vázquez Lira" w:date="2020-01-11T19:09:00Z">
          <w:pPr>
            <w:spacing w:after="0" w:line="360" w:lineRule="auto"/>
            <w:jc w:val="both"/>
          </w:pPr>
        </w:pPrChange>
      </w:pPr>
    </w:p>
    <w:p w14:paraId="372C1091" w14:textId="77777777" w:rsidR="00896417" w:rsidRPr="00C57BAE" w:rsidRDefault="00896417">
      <w:pPr>
        <w:tabs>
          <w:tab w:val="left" w:pos="142"/>
        </w:tabs>
        <w:spacing w:after="0" w:line="360" w:lineRule="auto"/>
        <w:jc w:val="both"/>
        <w:rPr>
          <w:rFonts w:ascii="Montserrat" w:hAnsi="Montserrat"/>
          <w:sz w:val="20"/>
          <w:szCs w:val="20"/>
        </w:rPr>
        <w:pPrChange w:id="2384" w:author="Ramsés Vázquez Lira" w:date="2020-01-11T19:09:00Z">
          <w:pPr>
            <w:spacing w:after="0" w:line="360" w:lineRule="auto"/>
            <w:jc w:val="both"/>
          </w:pPr>
        </w:pPrChange>
      </w:pPr>
      <w:r w:rsidRPr="00C57BAE">
        <w:rPr>
          <w:rFonts w:ascii="Montserrat" w:hAnsi="Montserrat"/>
          <w:sz w:val="20"/>
          <w:szCs w:val="20"/>
        </w:rPr>
        <w:t>En caso de errores, deficiencias o inconsistencias en los C</w:t>
      </w:r>
      <w:r>
        <w:rPr>
          <w:rFonts w:ascii="Montserrat" w:hAnsi="Montserrat"/>
          <w:sz w:val="20"/>
          <w:szCs w:val="20"/>
        </w:rPr>
        <w:t>FDI</w:t>
      </w:r>
      <w:r w:rsidRPr="00C57BAE">
        <w:rPr>
          <w:rFonts w:ascii="Montserrat" w:hAnsi="Montserrat"/>
          <w:sz w:val="20"/>
          <w:szCs w:val="20"/>
        </w:rPr>
        <w:t xml:space="preserve">, </w:t>
      </w:r>
      <w:r>
        <w:rPr>
          <w:rFonts w:ascii="Montserrat" w:hAnsi="Montserrat"/>
          <w:sz w:val="20"/>
          <w:szCs w:val="20"/>
        </w:rPr>
        <w:t>la USICAMM</w:t>
      </w:r>
      <w:r w:rsidRPr="00C57BAE">
        <w:rPr>
          <w:rFonts w:ascii="Montserrat" w:hAnsi="Montserrat"/>
          <w:sz w:val="20"/>
          <w:szCs w:val="20"/>
        </w:rPr>
        <w:t xml:space="preserve"> </w:t>
      </w:r>
      <w:r>
        <w:rPr>
          <w:rFonts w:ascii="Montserrat" w:hAnsi="Montserrat"/>
          <w:sz w:val="20"/>
          <w:szCs w:val="20"/>
        </w:rPr>
        <w:t xml:space="preserve">indicará por escrito al prestador de servicios, </w:t>
      </w:r>
      <w:r w:rsidRPr="00C57BAE">
        <w:rPr>
          <w:rFonts w:ascii="Montserrat" w:hAnsi="Montserrat"/>
          <w:sz w:val="20"/>
          <w:szCs w:val="20"/>
        </w:rPr>
        <w:t xml:space="preserve">los errores, deficiencias o inconsistencias que deberá corregir, en el entendido de que el periodo que transcurra a partir de la entrega de dichos documentos y hasta que </w:t>
      </w:r>
      <w:r>
        <w:rPr>
          <w:rFonts w:ascii="Montserrat" w:hAnsi="Montserrat"/>
          <w:sz w:val="20"/>
          <w:szCs w:val="20"/>
        </w:rPr>
        <w:t xml:space="preserve">el prestador de servicios </w:t>
      </w:r>
      <w:r w:rsidRPr="00C57BAE">
        <w:rPr>
          <w:rFonts w:ascii="Montserrat" w:hAnsi="Montserrat"/>
          <w:sz w:val="20"/>
          <w:szCs w:val="20"/>
        </w:rPr>
        <w:t>presente los C</w:t>
      </w:r>
      <w:r>
        <w:rPr>
          <w:rFonts w:ascii="Montserrat" w:hAnsi="Montserrat"/>
          <w:sz w:val="20"/>
          <w:szCs w:val="20"/>
        </w:rPr>
        <w:t>FDI</w:t>
      </w:r>
      <w:r w:rsidRPr="00C57BAE">
        <w:rPr>
          <w:rFonts w:ascii="Montserrat" w:hAnsi="Montserrat"/>
          <w:sz w:val="20"/>
          <w:szCs w:val="20"/>
        </w:rPr>
        <w:t xml:space="preserve"> corregidos, no se computará para efectos de</w:t>
      </w:r>
      <w:r>
        <w:rPr>
          <w:rFonts w:ascii="Montserrat" w:hAnsi="Montserrat"/>
          <w:sz w:val="20"/>
          <w:szCs w:val="20"/>
        </w:rPr>
        <w:t xml:space="preserve"> </w:t>
      </w:r>
      <w:r w:rsidRPr="00C57BAE">
        <w:rPr>
          <w:rFonts w:ascii="Montserrat" w:hAnsi="Montserrat"/>
          <w:sz w:val="20"/>
          <w:szCs w:val="20"/>
        </w:rPr>
        <w:t>l</w:t>
      </w:r>
      <w:r>
        <w:rPr>
          <w:rFonts w:ascii="Montserrat" w:hAnsi="Montserrat"/>
          <w:sz w:val="20"/>
          <w:szCs w:val="20"/>
        </w:rPr>
        <w:t>os 20 días antes mencionados</w:t>
      </w:r>
      <w:r w:rsidRPr="00C57BAE">
        <w:rPr>
          <w:rFonts w:ascii="Montserrat" w:hAnsi="Montserrat"/>
          <w:sz w:val="20"/>
          <w:szCs w:val="20"/>
        </w:rPr>
        <w:t>.</w:t>
      </w:r>
    </w:p>
    <w:p w14:paraId="30845EC9" w14:textId="77777777" w:rsidR="00896417" w:rsidRPr="00C57BAE" w:rsidRDefault="00896417">
      <w:pPr>
        <w:tabs>
          <w:tab w:val="left" w:pos="142"/>
        </w:tabs>
        <w:spacing w:after="0" w:line="360" w:lineRule="auto"/>
        <w:jc w:val="both"/>
        <w:rPr>
          <w:rFonts w:ascii="Montserrat" w:hAnsi="Montserrat"/>
          <w:sz w:val="20"/>
          <w:szCs w:val="20"/>
        </w:rPr>
        <w:pPrChange w:id="2385" w:author="Ramsés Vázquez Lira" w:date="2020-01-11T19:09:00Z">
          <w:pPr>
            <w:spacing w:after="0" w:line="360" w:lineRule="auto"/>
            <w:jc w:val="both"/>
          </w:pPr>
        </w:pPrChange>
      </w:pPr>
    </w:p>
    <w:p w14:paraId="6135078E" w14:textId="77777777" w:rsidR="00896417" w:rsidRDefault="00896417">
      <w:pPr>
        <w:tabs>
          <w:tab w:val="left" w:pos="142"/>
        </w:tabs>
        <w:spacing w:after="0" w:line="360" w:lineRule="auto"/>
        <w:jc w:val="both"/>
        <w:rPr>
          <w:rFonts w:ascii="Montserrat" w:hAnsi="Montserrat"/>
          <w:sz w:val="20"/>
          <w:szCs w:val="20"/>
        </w:rPr>
        <w:pPrChange w:id="2386" w:author="Ramsés Vázquez Lira" w:date="2020-01-11T19:09:00Z">
          <w:pPr>
            <w:spacing w:after="0" w:line="360" w:lineRule="auto"/>
            <w:jc w:val="both"/>
          </w:pPr>
        </w:pPrChange>
      </w:pPr>
      <w:r w:rsidRPr="00C57BAE">
        <w:rPr>
          <w:rFonts w:ascii="Montserrat" w:hAnsi="Montserrat"/>
          <w:sz w:val="20"/>
          <w:szCs w:val="20"/>
        </w:rPr>
        <w:t xml:space="preserve">Sin perjuicio de lo anterior, el pago de los servicios quedará condicionado en su caso, a que </w:t>
      </w:r>
      <w:r>
        <w:rPr>
          <w:rFonts w:ascii="Montserrat" w:hAnsi="Montserrat"/>
          <w:sz w:val="20"/>
          <w:szCs w:val="20"/>
        </w:rPr>
        <w:t xml:space="preserve">el prestador de servicios </w:t>
      </w:r>
      <w:r w:rsidRPr="00C57BAE">
        <w:rPr>
          <w:rFonts w:ascii="Montserrat" w:hAnsi="Montserrat"/>
          <w:sz w:val="20"/>
          <w:szCs w:val="20"/>
        </w:rPr>
        <w:t>aplique y descuente en los C</w:t>
      </w:r>
      <w:r>
        <w:rPr>
          <w:rFonts w:ascii="Montserrat" w:hAnsi="Montserrat"/>
          <w:sz w:val="20"/>
          <w:szCs w:val="20"/>
        </w:rPr>
        <w:t>FDI</w:t>
      </w:r>
      <w:r w:rsidRPr="00C57BAE">
        <w:rPr>
          <w:rFonts w:ascii="Montserrat" w:hAnsi="Montserrat"/>
          <w:sz w:val="20"/>
          <w:szCs w:val="20"/>
        </w:rPr>
        <w:t xml:space="preserve">, las cantidades que resulten como deducciones al pago de conformidad con lo pactado en el presente </w:t>
      </w:r>
      <w:r>
        <w:rPr>
          <w:rFonts w:ascii="Montserrat" w:hAnsi="Montserrat"/>
          <w:sz w:val="20"/>
          <w:szCs w:val="20"/>
        </w:rPr>
        <w:t>Anexo Técnico.</w:t>
      </w:r>
    </w:p>
    <w:p w14:paraId="4A6FB7D0" w14:textId="77777777" w:rsidR="00896417" w:rsidRDefault="00896417">
      <w:pPr>
        <w:tabs>
          <w:tab w:val="left" w:pos="142"/>
        </w:tabs>
        <w:spacing w:after="0" w:line="360" w:lineRule="auto"/>
        <w:jc w:val="both"/>
        <w:rPr>
          <w:rFonts w:ascii="Montserrat" w:hAnsi="Montserrat"/>
          <w:sz w:val="20"/>
          <w:szCs w:val="20"/>
        </w:rPr>
        <w:pPrChange w:id="2387" w:author="Ramsés Vázquez Lira" w:date="2020-01-11T19:09:00Z">
          <w:pPr>
            <w:spacing w:after="0" w:line="360" w:lineRule="auto"/>
            <w:jc w:val="both"/>
          </w:pPr>
        </w:pPrChange>
      </w:pPr>
    </w:p>
    <w:p w14:paraId="3AEB8F9D" w14:textId="77777777" w:rsidR="00896417" w:rsidRPr="00331083" w:rsidRDefault="00896417">
      <w:pPr>
        <w:tabs>
          <w:tab w:val="left" w:pos="142"/>
        </w:tabs>
        <w:spacing w:after="0" w:line="360" w:lineRule="auto"/>
        <w:jc w:val="both"/>
        <w:rPr>
          <w:rFonts w:ascii="Montserrat" w:hAnsi="Montserrat"/>
          <w:sz w:val="20"/>
          <w:szCs w:val="20"/>
        </w:rPr>
        <w:pPrChange w:id="2388" w:author="Ramsés Vázquez Lira" w:date="2020-01-11T19:09:00Z">
          <w:pPr>
            <w:spacing w:after="0" w:line="360" w:lineRule="auto"/>
            <w:jc w:val="both"/>
          </w:pPr>
        </w:pPrChange>
      </w:pPr>
    </w:p>
    <w:p w14:paraId="79F146D5" w14:textId="77777777" w:rsidR="00896417" w:rsidRPr="00CB3C56" w:rsidRDefault="00896417">
      <w:pPr>
        <w:tabs>
          <w:tab w:val="left" w:pos="142"/>
        </w:tabs>
        <w:spacing w:after="0" w:line="360" w:lineRule="auto"/>
        <w:jc w:val="both"/>
        <w:rPr>
          <w:rFonts w:ascii="Montserrat" w:hAnsi="Montserrat"/>
          <w:b/>
          <w:color w:val="000000" w:themeColor="text1"/>
          <w:sz w:val="20"/>
          <w:szCs w:val="20"/>
        </w:rPr>
        <w:pPrChange w:id="2389" w:author="Ramsés Vázquez Lira" w:date="2020-01-11T19:09:00Z">
          <w:pPr>
            <w:spacing w:after="0" w:line="360" w:lineRule="auto"/>
            <w:ind w:left="142"/>
            <w:jc w:val="both"/>
          </w:pPr>
        </w:pPrChange>
      </w:pPr>
      <w:r w:rsidRPr="00CB3C56">
        <w:rPr>
          <w:rFonts w:ascii="Montserrat" w:hAnsi="Montserrat"/>
          <w:b/>
          <w:color w:val="000000" w:themeColor="text1"/>
          <w:sz w:val="20"/>
          <w:szCs w:val="20"/>
        </w:rPr>
        <w:t>NORMAS DE ENTREGA, CANTIDAD Y CALIDAD</w:t>
      </w:r>
    </w:p>
    <w:p w14:paraId="3837608D" w14:textId="77777777" w:rsidR="00896417" w:rsidRDefault="00896417">
      <w:pPr>
        <w:tabs>
          <w:tab w:val="left" w:pos="142"/>
        </w:tabs>
        <w:spacing w:after="0" w:line="360" w:lineRule="auto"/>
        <w:jc w:val="both"/>
        <w:rPr>
          <w:rFonts w:ascii="Montserrat" w:hAnsi="Montserrat"/>
          <w:sz w:val="20"/>
          <w:szCs w:val="20"/>
        </w:rPr>
        <w:pPrChange w:id="2390" w:author="Ramsés Vázquez Lira" w:date="2020-01-11T19:09:00Z">
          <w:pPr>
            <w:spacing w:after="0" w:line="360" w:lineRule="auto"/>
            <w:jc w:val="both"/>
          </w:pPr>
        </w:pPrChange>
      </w:pPr>
    </w:p>
    <w:p w14:paraId="3F7FCEC6" w14:textId="77777777" w:rsidR="00896417" w:rsidRDefault="00896417">
      <w:pPr>
        <w:tabs>
          <w:tab w:val="left" w:pos="142"/>
        </w:tabs>
        <w:spacing w:after="0" w:line="360" w:lineRule="auto"/>
        <w:jc w:val="both"/>
        <w:rPr>
          <w:rFonts w:ascii="Montserrat" w:hAnsi="Montserrat"/>
          <w:sz w:val="20"/>
          <w:szCs w:val="20"/>
        </w:rPr>
        <w:pPrChange w:id="2391" w:author="Ramsés Vázquez Lira" w:date="2020-01-11T19:09:00Z">
          <w:pPr>
            <w:spacing w:after="0" w:line="360" w:lineRule="auto"/>
            <w:jc w:val="both"/>
          </w:pPr>
        </w:pPrChange>
      </w:pPr>
      <w:r>
        <w:rPr>
          <w:rFonts w:ascii="Montserrat" w:hAnsi="Montserrat"/>
          <w:sz w:val="20"/>
          <w:szCs w:val="20"/>
        </w:rPr>
        <w:t>El p</w:t>
      </w:r>
      <w:r w:rsidRPr="007A2906">
        <w:rPr>
          <w:rFonts w:ascii="Montserrat" w:hAnsi="Montserrat"/>
          <w:sz w:val="20"/>
          <w:szCs w:val="20"/>
        </w:rPr>
        <w:t xml:space="preserve">restador de </w:t>
      </w:r>
      <w:r>
        <w:rPr>
          <w:rFonts w:ascii="Montserrat" w:hAnsi="Montserrat"/>
          <w:sz w:val="20"/>
          <w:szCs w:val="20"/>
        </w:rPr>
        <w:t>s</w:t>
      </w:r>
      <w:r w:rsidRPr="007A2906">
        <w:rPr>
          <w:rFonts w:ascii="Montserrat" w:hAnsi="Montserrat"/>
          <w:sz w:val="20"/>
          <w:szCs w:val="20"/>
        </w:rPr>
        <w:t>ervicios deberá cumplir con los tiempos marcados en el presente Anexo Técnico y deberá apegarse a las cantidades y calidad solicitada</w:t>
      </w:r>
      <w:r>
        <w:rPr>
          <w:rFonts w:ascii="Montserrat" w:hAnsi="Montserrat"/>
          <w:sz w:val="20"/>
          <w:szCs w:val="20"/>
        </w:rPr>
        <w:t>s.</w:t>
      </w:r>
    </w:p>
    <w:p w14:paraId="252C5BB2" w14:textId="77777777" w:rsidR="00896417" w:rsidRDefault="00896417">
      <w:pPr>
        <w:tabs>
          <w:tab w:val="left" w:pos="142"/>
        </w:tabs>
        <w:spacing w:after="0" w:line="360" w:lineRule="auto"/>
        <w:jc w:val="both"/>
        <w:rPr>
          <w:rFonts w:ascii="Montserrat" w:hAnsi="Montserrat"/>
          <w:sz w:val="20"/>
          <w:szCs w:val="20"/>
        </w:rPr>
        <w:pPrChange w:id="2392" w:author="Ramsés Vázquez Lira" w:date="2020-01-11T19:09:00Z">
          <w:pPr>
            <w:spacing w:after="0" w:line="360" w:lineRule="auto"/>
            <w:jc w:val="both"/>
          </w:pPr>
        </w:pPrChange>
      </w:pPr>
    </w:p>
    <w:p w14:paraId="31C6865E" w14:textId="77777777" w:rsidR="00896417" w:rsidRDefault="00896417">
      <w:pPr>
        <w:tabs>
          <w:tab w:val="left" w:pos="142"/>
        </w:tabs>
        <w:spacing w:after="0" w:line="360" w:lineRule="auto"/>
        <w:jc w:val="both"/>
        <w:rPr>
          <w:rFonts w:ascii="Montserrat" w:hAnsi="Montserrat"/>
          <w:sz w:val="20"/>
          <w:szCs w:val="20"/>
        </w:rPr>
        <w:pPrChange w:id="2393" w:author="Ramsés Vázquez Lira" w:date="2020-01-11T19:09:00Z">
          <w:pPr>
            <w:spacing w:after="0" w:line="360" w:lineRule="auto"/>
            <w:jc w:val="both"/>
          </w:pPr>
        </w:pPrChange>
      </w:pPr>
    </w:p>
    <w:p w14:paraId="281DA1A9" w14:textId="77777777" w:rsidR="00896417" w:rsidRPr="00CB3C56" w:rsidRDefault="00896417">
      <w:pPr>
        <w:tabs>
          <w:tab w:val="left" w:pos="142"/>
        </w:tabs>
        <w:spacing w:after="0" w:line="360" w:lineRule="auto"/>
        <w:jc w:val="both"/>
        <w:rPr>
          <w:rFonts w:ascii="Montserrat" w:hAnsi="Montserrat"/>
          <w:b/>
          <w:color w:val="000000" w:themeColor="text1"/>
          <w:sz w:val="20"/>
          <w:szCs w:val="20"/>
        </w:rPr>
        <w:pPrChange w:id="2394" w:author="Ramsés Vázquez Lira" w:date="2020-01-11T19:09:00Z">
          <w:pPr>
            <w:spacing w:after="0" w:line="360" w:lineRule="auto"/>
            <w:ind w:left="142"/>
            <w:jc w:val="both"/>
          </w:pPr>
        </w:pPrChange>
      </w:pPr>
      <w:r w:rsidRPr="00CB3C56">
        <w:rPr>
          <w:rFonts w:ascii="Montserrat" w:hAnsi="Montserrat"/>
          <w:b/>
          <w:color w:val="000000" w:themeColor="text1"/>
          <w:sz w:val="20"/>
          <w:szCs w:val="20"/>
        </w:rPr>
        <w:t>ADMINISTRADOR DEL INSTRUMENTO JURÍDICO</w:t>
      </w:r>
    </w:p>
    <w:p w14:paraId="13CF9E40" w14:textId="77777777" w:rsidR="00896417" w:rsidRDefault="00896417">
      <w:pPr>
        <w:tabs>
          <w:tab w:val="left" w:pos="142"/>
        </w:tabs>
        <w:spacing w:after="0" w:line="360" w:lineRule="auto"/>
        <w:jc w:val="both"/>
        <w:rPr>
          <w:rFonts w:ascii="Montserrat" w:hAnsi="Montserrat"/>
          <w:sz w:val="20"/>
          <w:szCs w:val="20"/>
        </w:rPr>
        <w:pPrChange w:id="2395" w:author="Ramsés Vázquez Lira" w:date="2020-01-11T19:09:00Z">
          <w:pPr>
            <w:spacing w:after="0" w:line="360" w:lineRule="auto"/>
            <w:jc w:val="both"/>
          </w:pPr>
        </w:pPrChange>
      </w:pPr>
    </w:p>
    <w:p w14:paraId="1EF6A62A" w14:textId="77777777" w:rsidR="00896417" w:rsidRDefault="00896417">
      <w:pPr>
        <w:tabs>
          <w:tab w:val="left" w:pos="142"/>
        </w:tabs>
        <w:spacing w:after="0" w:line="360" w:lineRule="auto"/>
        <w:jc w:val="both"/>
        <w:rPr>
          <w:rFonts w:ascii="Montserrat" w:hAnsi="Montserrat"/>
          <w:sz w:val="20"/>
          <w:szCs w:val="20"/>
        </w:rPr>
        <w:pPrChange w:id="2396" w:author="Ramsés Vázquez Lira" w:date="2020-01-11T19:09:00Z">
          <w:pPr>
            <w:spacing w:after="0" w:line="360" w:lineRule="auto"/>
            <w:jc w:val="both"/>
          </w:pPr>
        </w:pPrChange>
      </w:pPr>
      <w:r>
        <w:rPr>
          <w:rFonts w:ascii="Montserrat" w:hAnsi="Montserrat"/>
          <w:sz w:val="20"/>
          <w:szCs w:val="20"/>
        </w:rPr>
        <w:t>Los administradores del Instrumento jurídico serán los Directores Generales de Promoción, Permanencia e Ingreso y Reconocimiento o quienes los sustituyan. Independientemente de las funciones o la denominación de su cargo con motivo de la implementación de la estructura orgánica de la USICAMM.</w:t>
      </w:r>
    </w:p>
    <w:p w14:paraId="77515379" w14:textId="77777777" w:rsidR="00896417" w:rsidRDefault="00896417">
      <w:pPr>
        <w:tabs>
          <w:tab w:val="left" w:pos="142"/>
        </w:tabs>
        <w:spacing w:after="0" w:line="360" w:lineRule="auto"/>
        <w:jc w:val="both"/>
        <w:rPr>
          <w:rFonts w:ascii="Montserrat" w:hAnsi="Montserrat"/>
          <w:sz w:val="20"/>
          <w:szCs w:val="20"/>
        </w:rPr>
        <w:pPrChange w:id="2397" w:author="Ramsés Vázquez Lira" w:date="2020-01-11T19:09:00Z">
          <w:pPr>
            <w:spacing w:after="0" w:line="360" w:lineRule="auto"/>
            <w:jc w:val="both"/>
          </w:pPr>
        </w:pPrChange>
      </w:pPr>
    </w:p>
    <w:p w14:paraId="05FC4E55" w14:textId="77777777" w:rsidR="00896417" w:rsidRDefault="00896417">
      <w:pPr>
        <w:tabs>
          <w:tab w:val="left" w:pos="142"/>
        </w:tabs>
        <w:spacing w:after="0" w:line="360" w:lineRule="auto"/>
        <w:jc w:val="both"/>
        <w:rPr>
          <w:rFonts w:ascii="Montserrat" w:hAnsi="Montserrat"/>
          <w:sz w:val="20"/>
          <w:szCs w:val="20"/>
        </w:rPr>
        <w:pPrChange w:id="2398" w:author="Ramsés Vázquez Lira" w:date="2020-01-11T19:09:00Z">
          <w:pPr>
            <w:spacing w:after="0" w:line="360" w:lineRule="auto"/>
            <w:jc w:val="both"/>
          </w:pPr>
        </w:pPrChange>
      </w:pPr>
    </w:p>
    <w:p w14:paraId="3B55D2A5" w14:textId="77777777" w:rsidR="00896417" w:rsidRPr="00CB3C56" w:rsidRDefault="00896417">
      <w:pPr>
        <w:tabs>
          <w:tab w:val="left" w:pos="142"/>
        </w:tabs>
        <w:spacing w:after="0" w:line="360" w:lineRule="auto"/>
        <w:jc w:val="both"/>
        <w:rPr>
          <w:rFonts w:ascii="Montserrat" w:hAnsi="Montserrat"/>
          <w:b/>
          <w:color w:val="000000" w:themeColor="text1"/>
          <w:sz w:val="20"/>
          <w:szCs w:val="20"/>
        </w:rPr>
        <w:pPrChange w:id="2399" w:author="Ramsés Vázquez Lira" w:date="2020-01-11T19:09:00Z">
          <w:pPr>
            <w:spacing w:after="0" w:line="360" w:lineRule="auto"/>
            <w:ind w:left="142"/>
            <w:jc w:val="both"/>
          </w:pPr>
        </w:pPrChange>
      </w:pPr>
      <w:r w:rsidRPr="00CB3C56">
        <w:rPr>
          <w:rFonts w:ascii="Montserrat" w:hAnsi="Montserrat"/>
          <w:b/>
          <w:color w:val="000000" w:themeColor="text1"/>
          <w:sz w:val="20"/>
          <w:szCs w:val="20"/>
        </w:rPr>
        <w:lastRenderedPageBreak/>
        <w:t>LUGAR Y FECHA DE EMISIÓN</w:t>
      </w:r>
    </w:p>
    <w:p w14:paraId="667ECD85" w14:textId="77777777" w:rsidR="00896417" w:rsidRDefault="00896417">
      <w:pPr>
        <w:tabs>
          <w:tab w:val="left" w:pos="142"/>
        </w:tabs>
        <w:spacing w:after="0" w:line="360" w:lineRule="auto"/>
        <w:jc w:val="both"/>
        <w:rPr>
          <w:rFonts w:ascii="Montserrat" w:hAnsi="Montserrat"/>
          <w:sz w:val="20"/>
          <w:szCs w:val="20"/>
        </w:rPr>
        <w:pPrChange w:id="2400" w:author="Ramsés Vázquez Lira" w:date="2020-01-11T19:09:00Z">
          <w:pPr>
            <w:spacing w:after="0" w:line="360" w:lineRule="auto"/>
            <w:jc w:val="both"/>
          </w:pPr>
        </w:pPrChange>
      </w:pPr>
    </w:p>
    <w:p w14:paraId="299F4F65" w14:textId="0DA7BF9D" w:rsidR="00896417" w:rsidRDefault="00896417">
      <w:pPr>
        <w:tabs>
          <w:tab w:val="left" w:pos="142"/>
        </w:tabs>
        <w:spacing w:after="0" w:line="360" w:lineRule="auto"/>
        <w:jc w:val="both"/>
        <w:rPr>
          <w:rFonts w:ascii="Montserrat" w:hAnsi="Montserrat"/>
          <w:sz w:val="20"/>
          <w:szCs w:val="20"/>
        </w:rPr>
        <w:pPrChange w:id="2401" w:author="Ramsés Vázquez Lira" w:date="2020-01-11T19:09:00Z">
          <w:pPr>
            <w:spacing w:after="0" w:line="360" w:lineRule="auto"/>
            <w:jc w:val="both"/>
          </w:pPr>
        </w:pPrChange>
      </w:pPr>
      <w:r w:rsidRPr="007A2906">
        <w:rPr>
          <w:rFonts w:ascii="Montserrat" w:hAnsi="Montserrat"/>
          <w:sz w:val="20"/>
          <w:szCs w:val="20"/>
        </w:rPr>
        <w:t>Se emite el presente docume</w:t>
      </w:r>
      <w:r>
        <w:rPr>
          <w:rFonts w:ascii="Montserrat" w:hAnsi="Montserrat"/>
          <w:sz w:val="20"/>
          <w:szCs w:val="20"/>
        </w:rPr>
        <w:t xml:space="preserve">nto en la Ciudad de México, el </w:t>
      </w:r>
      <w:ins w:id="2402" w:author="Ramsés Vázquez Lira" w:date="2020-01-11T18:54:00Z">
        <w:r w:rsidR="00490EE1">
          <w:rPr>
            <w:rFonts w:ascii="Montserrat" w:hAnsi="Montserrat"/>
            <w:sz w:val="20"/>
            <w:szCs w:val="20"/>
            <w:highlight w:val="yellow"/>
          </w:rPr>
          <w:t>XX</w:t>
        </w:r>
      </w:ins>
      <w:del w:id="2403" w:author="Ramsés Vázquez Lira" w:date="2020-01-11T18:54:00Z">
        <w:r w:rsidRPr="00B651ED" w:rsidDel="00490EE1">
          <w:rPr>
            <w:rFonts w:ascii="Montserrat" w:hAnsi="Montserrat"/>
            <w:sz w:val="20"/>
            <w:szCs w:val="20"/>
            <w:highlight w:val="yellow"/>
            <w:rPrChange w:id="2404" w:author="Alan Panda" w:date="2020-01-11T11:41:00Z">
              <w:rPr>
                <w:rFonts w:ascii="Montserrat" w:hAnsi="Montserrat"/>
                <w:sz w:val="20"/>
                <w:szCs w:val="20"/>
              </w:rPr>
            </w:rPrChange>
          </w:rPr>
          <w:delText>10</w:delText>
        </w:r>
      </w:del>
      <w:r w:rsidRPr="00B651ED">
        <w:rPr>
          <w:rFonts w:ascii="Montserrat" w:hAnsi="Montserrat"/>
          <w:sz w:val="20"/>
          <w:szCs w:val="20"/>
          <w:highlight w:val="yellow"/>
          <w:rPrChange w:id="2405" w:author="Alan Panda" w:date="2020-01-11T11:41:00Z">
            <w:rPr>
              <w:rFonts w:ascii="Montserrat" w:hAnsi="Montserrat"/>
              <w:sz w:val="20"/>
              <w:szCs w:val="20"/>
            </w:rPr>
          </w:rPrChange>
        </w:rPr>
        <w:t xml:space="preserve"> de </w:t>
      </w:r>
      <w:del w:id="2406" w:author="Ramsés Vázquez Lira" w:date="2020-01-11T18:54:00Z">
        <w:r w:rsidRPr="00B651ED" w:rsidDel="00490EE1">
          <w:rPr>
            <w:rFonts w:ascii="Montserrat" w:hAnsi="Montserrat"/>
            <w:sz w:val="20"/>
            <w:szCs w:val="20"/>
            <w:highlight w:val="yellow"/>
            <w:rPrChange w:id="2407" w:author="Alan Panda" w:date="2020-01-11T11:41:00Z">
              <w:rPr>
                <w:rFonts w:ascii="Montserrat" w:hAnsi="Montserrat"/>
                <w:sz w:val="20"/>
                <w:szCs w:val="20"/>
              </w:rPr>
            </w:rPrChange>
          </w:rPr>
          <w:delText xml:space="preserve">diciembre </w:delText>
        </w:r>
      </w:del>
      <w:proofErr w:type="spellStart"/>
      <w:ins w:id="2408" w:author="Ramsés Vázquez Lira" w:date="2020-01-11T18:54:00Z">
        <w:r w:rsidR="00490EE1">
          <w:rPr>
            <w:rFonts w:ascii="Montserrat" w:hAnsi="Montserrat"/>
            <w:sz w:val="20"/>
            <w:szCs w:val="20"/>
            <w:highlight w:val="yellow"/>
          </w:rPr>
          <w:t>yyyyyyy</w:t>
        </w:r>
        <w:proofErr w:type="spellEnd"/>
        <w:r w:rsidR="00490EE1" w:rsidRPr="00B651ED">
          <w:rPr>
            <w:rFonts w:ascii="Montserrat" w:hAnsi="Montserrat"/>
            <w:sz w:val="20"/>
            <w:szCs w:val="20"/>
            <w:highlight w:val="yellow"/>
            <w:rPrChange w:id="2409" w:author="Alan Panda" w:date="2020-01-11T11:41:00Z">
              <w:rPr>
                <w:rFonts w:ascii="Montserrat" w:hAnsi="Montserrat"/>
                <w:sz w:val="20"/>
                <w:szCs w:val="20"/>
              </w:rPr>
            </w:rPrChange>
          </w:rPr>
          <w:t xml:space="preserve"> </w:t>
        </w:r>
      </w:ins>
      <w:r w:rsidRPr="00B651ED">
        <w:rPr>
          <w:rFonts w:ascii="Montserrat" w:hAnsi="Montserrat"/>
          <w:sz w:val="20"/>
          <w:szCs w:val="20"/>
          <w:highlight w:val="yellow"/>
          <w:rPrChange w:id="2410" w:author="Alan Panda" w:date="2020-01-11T11:41:00Z">
            <w:rPr>
              <w:rFonts w:ascii="Montserrat" w:hAnsi="Montserrat"/>
              <w:sz w:val="20"/>
              <w:szCs w:val="20"/>
            </w:rPr>
          </w:rPrChange>
        </w:rPr>
        <w:t>de 20</w:t>
      </w:r>
      <w:ins w:id="2411" w:author="Ramsés Vázquez Lira" w:date="2020-01-11T18:54:00Z">
        <w:r w:rsidR="00490EE1">
          <w:rPr>
            <w:rFonts w:ascii="Montserrat" w:hAnsi="Montserrat"/>
            <w:sz w:val="20"/>
            <w:szCs w:val="20"/>
            <w:highlight w:val="yellow"/>
          </w:rPr>
          <w:t>20</w:t>
        </w:r>
      </w:ins>
      <w:del w:id="2412" w:author="Ramsés Vázquez Lira" w:date="2020-01-11T18:54:00Z">
        <w:r w:rsidRPr="00B651ED" w:rsidDel="00490EE1">
          <w:rPr>
            <w:rFonts w:ascii="Montserrat" w:hAnsi="Montserrat"/>
            <w:sz w:val="20"/>
            <w:szCs w:val="20"/>
            <w:highlight w:val="yellow"/>
            <w:rPrChange w:id="2413" w:author="Alan Panda" w:date="2020-01-11T11:41:00Z">
              <w:rPr>
                <w:rFonts w:ascii="Montserrat" w:hAnsi="Montserrat"/>
                <w:sz w:val="20"/>
                <w:szCs w:val="20"/>
              </w:rPr>
            </w:rPrChange>
          </w:rPr>
          <w:delText>19</w:delText>
        </w:r>
      </w:del>
      <w:r>
        <w:rPr>
          <w:rFonts w:ascii="Montserrat" w:hAnsi="Montserrat"/>
          <w:sz w:val="20"/>
          <w:szCs w:val="20"/>
        </w:rPr>
        <w:t>.</w:t>
      </w:r>
    </w:p>
    <w:p w14:paraId="5FB594A1" w14:textId="77777777" w:rsidR="00896417" w:rsidRPr="00331083" w:rsidRDefault="00896417">
      <w:pPr>
        <w:tabs>
          <w:tab w:val="left" w:pos="142"/>
        </w:tabs>
        <w:spacing w:after="0" w:line="360" w:lineRule="auto"/>
        <w:jc w:val="both"/>
        <w:rPr>
          <w:rFonts w:ascii="Montserrat" w:hAnsi="Montserrat"/>
          <w:sz w:val="20"/>
          <w:szCs w:val="20"/>
        </w:rPr>
        <w:pPrChange w:id="2414" w:author="Ramsés Vázquez Lira" w:date="2020-01-11T19:09:00Z">
          <w:pPr>
            <w:spacing w:after="0" w:line="360" w:lineRule="auto"/>
            <w:jc w:val="both"/>
          </w:pPr>
        </w:pPrChange>
      </w:pPr>
    </w:p>
    <w:p w14:paraId="5413D481" w14:textId="77777777" w:rsidR="00896417" w:rsidRPr="00261D0B" w:rsidRDefault="00896417">
      <w:pPr>
        <w:tabs>
          <w:tab w:val="left" w:pos="142"/>
        </w:tabs>
        <w:spacing w:after="0" w:line="360" w:lineRule="auto"/>
        <w:jc w:val="both"/>
        <w:rPr>
          <w:rFonts w:ascii="Montserrat" w:hAnsi="Montserrat"/>
          <w:sz w:val="20"/>
          <w:szCs w:val="20"/>
        </w:rPr>
        <w:pPrChange w:id="2415" w:author="Ramsés Vázquez Lira" w:date="2020-01-11T19:09:00Z">
          <w:pPr>
            <w:spacing w:after="0" w:line="360" w:lineRule="auto"/>
            <w:jc w:val="both"/>
          </w:pPr>
        </w:pPrChange>
      </w:pPr>
    </w:p>
    <w:p w14:paraId="17CC47E9" w14:textId="77777777" w:rsidR="00896417" w:rsidRDefault="00896417">
      <w:pPr>
        <w:tabs>
          <w:tab w:val="left" w:pos="142"/>
        </w:tabs>
        <w:spacing w:after="0" w:line="360" w:lineRule="auto"/>
        <w:jc w:val="both"/>
        <w:pPrChange w:id="2416" w:author="Ramsés Vázquez Lira" w:date="2020-01-11T19:09:00Z">
          <w:pPr>
            <w:spacing w:after="0" w:line="360" w:lineRule="auto"/>
            <w:jc w:val="both"/>
          </w:pPr>
        </w:pPrChange>
      </w:pPr>
    </w:p>
    <w:p w14:paraId="07C1BE1C" w14:textId="77777777" w:rsidR="00896417" w:rsidRPr="00261D0B" w:rsidRDefault="00896417">
      <w:pPr>
        <w:tabs>
          <w:tab w:val="left" w:pos="142"/>
        </w:tabs>
        <w:spacing w:after="0" w:line="360" w:lineRule="auto"/>
        <w:jc w:val="both"/>
        <w:rPr>
          <w:rFonts w:ascii="Montserrat" w:hAnsi="Montserrat"/>
          <w:sz w:val="20"/>
          <w:szCs w:val="20"/>
        </w:rPr>
        <w:pPrChange w:id="2417" w:author="Ramsés Vázquez Lira" w:date="2020-01-11T19:09:00Z">
          <w:pPr>
            <w:spacing w:after="0" w:line="360" w:lineRule="auto"/>
            <w:ind w:left="142"/>
            <w:jc w:val="both"/>
          </w:pPr>
        </w:pPrChange>
      </w:pPr>
    </w:p>
    <w:p w14:paraId="72FDD78F" w14:textId="77777777" w:rsidR="00E51FD1" w:rsidRDefault="00E51FD1">
      <w:pPr>
        <w:tabs>
          <w:tab w:val="left" w:pos="142"/>
        </w:tabs>
        <w:spacing w:line="360" w:lineRule="auto"/>
        <w:pPrChange w:id="2418" w:author="Ramsés Vázquez Lira" w:date="2020-01-11T19:09:00Z">
          <w:pPr>
            <w:spacing w:line="360" w:lineRule="auto"/>
          </w:pPr>
        </w:pPrChange>
      </w:pPr>
    </w:p>
    <w:sectPr w:rsidR="00E51FD1">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11" w:author="Alan Eduardo López Alcantara" w:date="2020-01-10T17:02:00Z" w:initials="AELA">
    <w:p w14:paraId="6F8E94BA" w14:textId="64C06E9F" w:rsidR="00463145" w:rsidRDefault="00463145">
      <w:pPr>
        <w:pStyle w:val="Textocomentario"/>
      </w:pPr>
      <w:r>
        <w:rPr>
          <w:rStyle w:val="Refdecomentario"/>
        </w:rPr>
        <w:annotationRef/>
      </w:r>
      <w:r>
        <w:t>Esto no es marco normativo.</w:t>
      </w:r>
    </w:p>
  </w:comment>
  <w:comment w:id="212" w:author="Ramsés Vázquez Lira" w:date="2020-01-11T20:41:00Z" w:initials="RVL">
    <w:p w14:paraId="240BC7C0" w14:textId="348522EA" w:rsidR="00621802" w:rsidRDefault="00621802">
      <w:pPr>
        <w:pStyle w:val="Textocomentario"/>
      </w:pPr>
      <w:r>
        <w:rPr>
          <w:rStyle w:val="Refdecomentario"/>
        </w:rPr>
        <w:annotationRef/>
      </w:r>
      <w:r>
        <w:t xml:space="preserve">Concuerdo con </w:t>
      </w:r>
    </w:p>
  </w:comment>
  <w:comment w:id="304" w:author="Alan Panda" w:date="2020-01-10T22:32:00Z" w:initials="AP">
    <w:p w14:paraId="7F894D3A" w14:textId="77777777" w:rsidR="00463145" w:rsidRDefault="00463145">
      <w:pPr>
        <w:pStyle w:val="Textocomentario"/>
        <w:rPr>
          <w:rStyle w:val="Refdecomentario"/>
        </w:rPr>
      </w:pPr>
      <w:r>
        <w:rPr>
          <w:rStyle w:val="Refdecomentario"/>
        </w:rPr>
        <w:annotationRef/>
      </w:r>
      <w:r>
        <w:rPr>
          <w:rStyle w:val="Refdecomentario"/>
        </w:rPr>
        <w:t xml:space="preserve">No me queda claro a qué se refiere con esto. Yo lo entiendo como </w:t>
      </w:r>
    </w:p>
    <w:p w14:paraId="00B4A540" w14:textId="56388157" w:rsidR="00463145" w:rsidRDefault="00463145">
      <w:pPr>
        <w:pStyle w:val="Textocomentario"/>
      </w:pPr>
      <w:r>
        <w:rPr>
          <w:rStyle w:val="Refdecomentario"/>
        </w:rPr>
        <w:t>Capacidad de desplazar al personal a todas las sedes de aplicación, que estarán distribuidas a lo largo del territorio nacional.</w:t>
      </w:r>
    </w:p>
  </w:comment>
  <w:comment w:id="305" w:author="Ramsés Vázquez Lira" w:date="2020-01-11T14:30:00Z" w:initials="RVL">
    <w:p w14:paraId="3316BC79" w14:textId="00C96FFB" w:rsidR="00463145" w:rsidRDefault="00463145">
      <w:pPr>
        <w:pStyle w:val="Textocomentario"/>
      </w:pPr>
      <w:r>
        <w:rPr>
          <w:rStyle w:val="Refdecomentario"/>
        </w:rPr>
        <w:annotationRef/>
      </w:r>
      <w:r>
        <w:t>Atendido</w:t>
      </w:r>
    </w:p>
  </w:comment>
  <w:comment w:id="313" w:author="Alan Panda" w:date="2020-01-10T21:44:00Z" w:initials="AP">
    <w:p w14:paraId="246DCC42" w14:textId="313D4F67" w:rsidR="00463145" w:rsidRDefault="00463145">
      <w:pPr>
        <w:pStyle w:val="Textocomentario"/>
      </w:pPr>
      <w:r>
        <w:rPr>
          <w:rStyle w:val="Refdecomentario"/>
        </w:rPr>
        <w:annotationRef/>
      </w:r>
      <w:r>
        <w:t>Sugiero eliminar, la capacidad de convocatoria es la característica, la conformación de comités es la actividad.</w:t>
      </w:r>
    </w:p>
  </w:comment>
  <w:comment w:id="385" w:author="Alan Eduardo López Alcantara" w:date="2020-01-09T14:05:00Z" w:initials="AELA">
    <w:p w14:paraId="4403B210" w14:textId="3CD98669" w:rsidR="00463145" w:rsidRDefault="00463145">
      <w:pPr>
        <w:pStyle w:val="Textocomentario"/>
      </w:pPr>
      <w:r>
        <w:rPr>
          <w:rStyle w:val="Refdecomentario"/>
        </w:rPr>
        <w:annotationRef/>
      </w:r>
      <w:r>
        <w:t>Entiendo la importancia de esto, pero refiere al producto, no al proceso en sí.</w:t>
      </w:r>
    </w:p>
  </w:comment>
  <w:comment w:id="386" w:author="Ramsés Vázquez Lira" w:date="2020-01-11T15:03:00Z" w:initials="RVL">
    <w:p w14:paraId="1F9E3CB9" w14:textId="6745FE2A" w:rsidR="00883915" w:rsidRDefault="00883915">
      <w:pPr>
        <w:pStyle w:val="Textocomentario"/>
      </w:pPr>
      <w:r>
        <w:rPr>
          <w:rStyle w:val="Refdecomentario"/>
        </w:rPr>
        <w:annotationRef/>
      </w:r>
      <w:r>
        <w:t>Acá mantenemos este párrafo dados los comentarios de Olga donde en todos los apartados de los MDC se integren los tres componentes principales.</w:t>
      </w:r>
    </w:p>
  </w:comment>
  <w:comment w:id="555" w:author="Alan Panda" w:date="2020-01-11T11:05:00Z" w:initials="AP">
    <w:p w14:paraId="7B8AFB90" w14:textId="228A5DD8" w:rsidR="00463145" w:rsidRDefault="00463145">
      <w:pPr>
        <w:pStyle w:val="Textocomentario"/>
      </w:pPr>
      <w:r>
        <w:rPr>
          <w:rStyle w:val="Refdecomentario"/>
        </w:rPr>
        <w:annotationRef/>
      </w:r>
      <w:r>
        <w:t>Estos instrumentos también deberían ser “</w:t>
      </w:r>
      <w:r w:rsidRPr="004B6C92">
        <w:t>Cuestionarios TRI</w:t>
      </w:r>
      <w:r>
        <w:t>”.</w:t>
      </w:r>
    </w:p>
  </w:comment>
  <w:comment w:id="591" w:author="asus" w:date="2020-01-12T13:12:00Z" w:initials="a">
    <w:p w14:paraId="5881537D" w14:textId="64627AE1" w:rsidR="00576456" w:rsidRDefault="00576456">
      <w:pPr>
        <w:pStyle w:val="Textocomentario"/>
      </w:pPr>
      <w:r>
        <w:rPr>
          <w:rStyle w:val="Refdecomentario"/>
        </w:rPr>
        <w:annotationRef/>
      </w:r>
      <w:r w:rsidR="007E3476">
        <w:rPr>
          <w:noProof/>
        </w:rPr>
        <w:t xml:space="preserve">Pimaria </w:t>
      </w:r>
      <w:r w:rsidR="007E3476">
        <w:rPr>
          <w:noProof/>
        </w:rPr>
        <w:t>antes de "Secudari</w:t>
      </w:r>
      <w:r w:rsidR="007E3476">
        <w:rPr>
          <w:noProof/>
        </w:rPr>
        <w:t>a Técnic</w:t>
      </w:r>
      <w:r w:rsidR="007E3476">
        <w:rPr>
          <w:noProof/>
        </w:rPr>
        <w:t>oDocente"</w:t>
      </w:r>
    </w:p>
  </w:comment>
  <w:comment w:id="1048" w:author="Alan Panda" w:date="2020-01-11T11:10:00Z" w:initials="AP">
    <w:p w14:paraId="4E26509F" w14:textId="2863A9D5" w:rsidR="00463145" w:rsidRDefault="00463145">
      <w:pPr>
        <w:pStyle w:val="Textocomentario"/>
      </w:pPr>
      <w:r>
        <w:rPr>
          <w:rStyle w:val="Refdecomentario"/>
        </w:rPr>
        <w:annotationRef/>
      </w:r>
      <w:r>
        <w:t>Cuestionarios a partir de la Teoría de Respuesta al Ítem</w:t>
      </w:r>
    </w:p>
  </w:comment>
  <w:comment w:id="1056" w:author="Alan Panda" w:date="2020-01-11T11:10:00Z" w:initials="AP">
    <w:p w14:paraId="127721AE" w14:textId="2B0FE9A1" w:rsidR="00463145" w:rsidRDefault="00463145">
      <w:pPr>
        <w:pStyle w:val="Textocomentario"/>
      </w:pPr>
      <w:r>
        <w:rPr>
          <w:rStyle w:val="Refdecomentario"/>
        </w:rPr>
        <w:annotationRef/>
      </w:r>
      <w:r>
        <w:t>No entiendo este paréntesis.</w:t>
      </w:r>
    </w:p>
  </w:comment>
  <w:comment w:id="1800" w:author="Alan Panda" w:date="2020-01-11T11:28:00Z" w:initials="AP">
    <w:p w14:paraId="7DAF5299" w14:textId="283E922E" w:rsidR="00463145" w:rsidRDefault="00463145">
      <w:pPr>
        <w:pStyle w:val="Textocomentario"/>
      </w:pPr>
      <w:r>
        <w:rPr>
          <w:rStyle w:val="Refdecomentario"/>
        </w:rPr>
        <w:annotationRef/>
      </w:r>
      <w:r>
        <w:t>Esto aún considera ATP</w:t>
      </w:r>
    </w:p>
  </w:comment>
  <w:comment w:id="1839" w:author="Alan Panda" w:date="2020-01-11T11:30:00Z" w:initials="AP">
    <w:p w14:paraId="2C203CE6" w14:textId="3363FCF4" w:rsidR="00463145" w:rsidRDefault="00463145">
      <w:pPr>
        <w:pStyle w:val="Textocomentario"/>
      </w:pPr>
      <w:r>
        <w:t>¿</w:t>
      </w:r>
      <w:r>
        <w:rPr>
          <w:rStyle w:val="Refdecomentario"/>
        </w:rPr>
        <w:annotationRef/>
      </w:r>
      <w:r>
        <w:t>Esto no corresponde al apartado de características del prestador de servicios?</w:t>
      </w:r>
    </w:p>
  </w:comment>
  <w:comment w:id="1941" w:author="Alan Panda" w:date="2020-01-11T11:36:00Z" w:initials="AP">
    <w:p w14:paraId="57DA749F" w14:textId="74FFA3DF" w:rsidR="00463145" w:rsidRDefault="00463145">
      <w:pPr>
        <w:pStyle w:val="Textocomentario"/>
      </w:pPr>
      <w:r>
        <w:rPr>
          <w:rStyle w:val="Refdecomentario"/>
        </w:rPr>
        <w:annotationRef/>
      </w:r>
      <w:r>
        <w:t>Esto se queda corto, los entregables son todos los de la página 12 a 15.</w:t>
      </w:r>
    </w:p>
  </w:comment>
  <w:comment w:id="1942" w:author="Ramsés Vázquez Lira" w:date="2020-01-11T20:38:00Z" w:initials="RVL">
    <w:p w14:paraId="7C66B26F" w14:textId="3AC557A2" w:rsidR="00EF55F9" w:rsidRDefault="00EF55F9">
      <w:pPr>
        <w:pStyle w:val="Textocomentario"/>
      </w:pPr>
      <w:r>
        <w:rPr>
          <w:rStyle w:val="Refdecomentario"/>
        </w:rPr>
        <w:annotationRef/>
      </w:r>
      <w:r w:rsidR="007D3968">
        <w:t>En efecto, concuerdo con el comentario, pero así nos lo compartieron, una posibilidad es referirlo en la parte superior y eliminarlo de aquí.</w:t>
      </w:r>
    </w:p>
  </w:comment>
  <w:comment w:id="2040" w:author="Alan Panda" w:date="2020-01-11T11:41:00Z" w:initials="AP">
    <w:p w14:paraId="659CA2F2" w14:textId="044899A6" w:rsidR="00463145" w:rsidRDefault="00463145">
      <w:pPr>
        <w:pStyle w:val="Textocomentario"/>
      </w:pPr>
      <w:r>
        <w:rPr>
          <w:rStyle w:val="Refdecomentario"/>
        </w:rPr>
        <w:annotationRef/>
      </w:r>
      <w:r>
        <w:t>Falta describir estas.</w:t>
      </w:r>
    </w:p>
  </w:comment>
  <w:comment w:id="2041" w:author="Ramsés Vázquez Lira" w:date="2020-01-11T18:58:00Z" w:initials="RVL">
    <w:p w14:paraId="07744C3E" w14:textId="1A3928F0" w:rsidR="003128DE" w:rsidRDefault="003128DE">
      <w:pPr>
        <w:pStyle w:val="Textocomentario"/>
      </w:pPr>
      <w:r>
        <w:rPr>
          <w:rStyle w:val="Refdecomentario"/>
        </w:rPr>
        <w:annotationRef/>
      </w:r>
      <w:r>
        <w:t>Al describir esto, ya es evidencia de un entregable</w:t>
      </w:r>
      <w:r w:rsidR="003C42C3">
        <w:t>,</w:t>
      </w:r>
      <w:r w:rsidR="0063171D">
        <w:t xml:space="preserve"> en la parte inferior hay una descripción básica.</w:t>
      </w:r>
      <w:r w:rsidR="003C42C3">
        <w:t xml:space="preserve"> </w:t>
      </w:r>
      <w:r w:rsidR="0063171D">
        <w:t>Se</w:t>
      </w:r>
      <w:r w:rsidR="003C42C3">
        <w:t xml:space="preserve"> coloca así ya que es la estructura genérica de un sistema</w:t>
      </w:r>
      <w:r w:rsidR="00B3201D">
        <w:t xml:space="preserve"> (Banco de </w:t>
      </w:r>
      <w:proofErr w:type="spellStart"/>
      <w:r w:rsidR="00B3201D">
        <w:t>reativos</w:t>
      </w:r>
      <w:proofErr w:type="spellEnd"/>
      <w:r w:rsidR="00B3201D">
        <w:t>)</w:t>
      </w:r>
    </w:p>
  </w:comment>
  <w:comment w:id="2301" w:author="Alan Panda" w:date="2020-01-11T11:32:00Z" w:initials="AP">
    <w:p w14:paraId="18BA3E8B" w14:textId="26A70F5F" w:rsidR="00463145" w:rsidRDefault="00463145">
      <w:pPr>
        <w:pStyle w:val="Textocomentario"/>
      </w:pPr>
      <w:r>
        <w:rPr>
          <w:rStyle w:val="Refdecomentario"/>
        </w:rPr>
        <w:annotationRef/>
      </w:r>
      <w:r>
        <w:t>Hay que verificar estas cifras.</w:t>
      </w:r>
    </w:p>
  </w:comment>
  <w:comment w:id="2312" w:author="Alan Panda" w:date="2020-01-11T11:32:00Z" w:initials="AP">
    <w:p w14:paraId="2551B3FF" w14:textId="4E366B2B" w:rsidR="00463145" w:rsidRDefault="00463145">
      <w:pPr>
        <w:pStyle w:val="Textocomentario"/>
      </w:pPr>
      <w:r>
        <w:rPr>
          <w:rStyle w:val="Refdecomentario"/>
        </w:rPr>
        <w:annotationRef/>
      </w:r>
      <w:r>
        <w:t>Hay que verificar estas cifras.</w:t>
      </w:r>
    </w:p>
  </w:comment>
  <w:comment w:id="2372" w:author="Ramsés Vázquez Lira" w:date="2020-01-11T18:55:00Z" w:initials="RVL">
    <w:p w14:paraId="024BCDA2" w14:textId="7C54BD67" w:rsidR="007E445E" w:rsidRDefault="007E445E">
      <w:pPr>
        <w:pStyle w:val="Textocomentario"/>
      </w:pPr>
      <w:r>
        <w:rPr>
          <w:rStyle w:val="Refdecomentario"/>
        </w:rPr>
        <w:annotationRef/>
      </w:r>
      <w:r>
        <w:t>Sería apropiado establecer una modificación y un calendario para cubrir el inicio del proyecto y poder tener en marzo un primer entregable que justifique el primer trimestre de trabajo.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F8E94BA" w15:done="0"/>
  <w15:commentEx w15:paraId="240BC7C0" w15:paraIdParent="6F8E94BA" w15:done="0"/>
  <w15:commentEx w15:paraId="00B4A540" w15:done="0"/>
  <w15:commentEx w15:paraId="3316BC79" w15:paraIdParent="00B4A540" w15:done="0"/>
  <w15:commentEx w15:paraId="246DCC42" w15:done="0"/>
  <w15:commentEx w15:paraId="4403B210" w15:done="0"/>
  <w15:commentEx w15:paraId="1F9E3CB9" w15:paraIdParent="4403B210" w15:done="0"/>
  <w15:commentEx w15:paraId="7B8AFB90" w15:done="0"/>
  <w15:commentEx w15:paraId="5881537D" w15:done="0"/>
  <w15:commentEx w15:paraId="4E26509F" w15:done="0"/>
  <w15:commentEx w15:paraId="127721AE" w15:done="0"/>
  <w15:commentEx w15:paraId="7DAF5299" w15:done="0"/>
  <w15:commentEx w15:paraId="2C203CE6" w15:done="0"/>
  <w15:commentEx w15:paraId="57DA749F" w15:done="0"/>
  <w15:commentEx w15:paraId="7C66B26F" w15:paraIdParent="57DA749F" w15:done="0"/>
  <w15:commentEx w15:paraId="659CA2F2" w15:done="0"/>
  <w15:commentEx w15:paraId="07744C3E" w15:paraIdParent="659CA2F2" w15:done="0"/>
  <w15:commentEx w15:paraId="18BA3E8B" w15:done="0"/>
  <w15:commentEx w15:paraId="2551B3FF" w15:done="0"/>
  <w15:commentEx w15:paraId="024BCDA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F8E94BA" w16cid:durableId="21C3515B"/>
  <w16cid:commentId w16cid:paraId="240BC7C0" w16cid:durableId="21C4B171"/>
  <w16cid:commentId w16cid:paraId="00B4A540" w16cid:durableId="21C379E3"/>
  <w16cid:commentId w16cid:paraId="3316BC79" w16cid:durableId="21C45A7C"/>
  <w16cid:commentId w16cid:paraId="246DCC42" w16cid:durableId="21C36EA1"/>
  <w16cid:commentId w16cid:paraId="4403B210" w16cid:durableId="21C3515F"/>
  <w16cid:commentId w16cid:paraId="1F9E3CB9" w16cid:durableId="21C4623A"/>
  <w16cid:commentId w16cid:paraId="7B8AFB90" w16cid:durableId="21C42A8E"/>
  <w16cid:commentId w16cid:paraId="5881537D" w16cid:durableId="21C599B7"/>
  <w16cid:commentId w16cid:paraId="4E26509F" w16cid:durableId="21C42B9E"/>
  <w16cid:commentId w16cid:paraId="127721AE" w16cid:durableId="21C42BC3"/>
  <w16cid:commentId w16cid:paraId="7DAF5299" w16cid:durableId="21C42FED"/>
  <w16cid:commentId w16cid:paraId="2C203CE6" w16cid:durableId="21C4305D"/>
  <w16cid:commentId w16cid:paraId="57DA749F" w16cid:durableId="21C431D7"/>
  <w16cid:commentId w16cid:paraId="7C66B26F" w16cid:durableId="21C4B0AF"/>
  <w16cid:commentId w16cid:paraId="659CA2F2" w16cid:durableId="21C432CF"/>
  <w16cid:commentId w16cid:paraId="07744C3E" w16cid:durableId="21C4993B"/>
  <w16cid:commentId w16cid:paraId="18BA3E8B" w16cid:durableId="21C430BC"/>
  <w16cid:commentId w16cid:paraId="2551B3FF" w16cid:durableId="21C430B1"/>
  <w16cid:commentId w16cid:paraId="024BCDA2" w16cid:durableId="21C4989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BD1FCF" w14:textId="77777777" w:rsidR="007E3476" w:rsidRDefault="007E3476" w:rsidP="00896417">
      <w:pPr>
        <w:spacing w:after="0" w:line="240" w:lineRule="auto"/>
      </w:pPr>
      <w:r>
        <w:separator/>
      </w:r>
    </w:p>
  </w:endnote>
  <w:endnote w:type="continuationSeparator" w:id="0">
    <w:p w14:paraId="218FAA46" w14:textId="77777777" w:rsidR="007E3476" w:rsidRDefault="007E3476" w:rsidP="008964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
    <w:altName w:val="Calibri"/>
    <w:charset w:val="00"/>
    <w:family w:val="roman"/>
    <w:pitch w:val="variable"/>
  </w:font>
  <w:font w:name="Adobe Song Std L">
    <w:panose1 w:val="02020300000000000000"/>
    <w:charset w:val="80"/>
    <w:family w:val="roman"/>
    <w:notTrueType/>
    <w:pitch w:val="variable"/>
    <w:sig w:usb0="00000207" w:usb1="0A0F1810" w:usb2="00000016" w:usb3="00000000" w:csb0="00060007" w:csb1="00000000"/>
  </w:font>
  <w:font w:name="Cambria">
    <w:panose1 w:val="02040503050406030204"/>
    <w:charset w:val="00"/>
    <w:family w:val="roman"/>
    <w:pitch w:val="variable"/>
    <w:sig w:usb0="E00006FF" w:usb1="420024FF" w:usb2="02000000" w:usb3="00000000" w:csb0="0000019F" w:csb1="00000000"/>
  </w:font>
  <w:font w:name="Soberana Sans">
    <w:altName w:val="Calibri"/>
    <w:charset w:val="00"/>
    <w:family w:val="roman"/>
    <w:pitch w:val="variable"/>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233E31" w14:textId="77777777" w:rsidR="007E3476" w:rsidRDefault="007E3476" w:rsidP="00896417">
      <w:pPr>
        <w:spacing w:after="0" w:line="240" w:lineRule="auto"/>
      </w:pPr>
      <w:r>
        <w:separator/>
      </w:r>
    </w:p>
  </w:footnote>
  <w:footnote w:type="continuationSeparator" w:id="0">
    <w:p w14:paraId="5A72746C" w14:textId="77777777" w:rsidR="007E3476" w:rsidRDefault="007E3476" w:rsidP="00896417">
      <w:pPr>
        <w:spacing w:after="0" w:line="240" w:lineRule="auto"/>
      </w:pPr>
      <w:r>
        <w:continuationSeparator/>
      </w:r>
    </w:p>
  </w:footnote>
  <w:footnote w:id="1">
    <w:p w14:paraId="12EF7077" w14:textId="77777777" w:rsidR="00463145" w:rsidRDefault="00463145" w:rsidP="00896417">
      <w:pPr>
        <w:pStyle w:val="Textonotapie"/>
        <w:jc w:val="both"/>
      </w:pPr>
      <w:r>
        <w:rPr>
          <w:rStyle w:val="Refdenotaalpie"/>
        </w:rPr>
        <w:footnoteRef/>
      </w:r>
      <w:r>
        <w:t xml:space="preserve"> </w:t>
      </w:r>
      <w:r>
        <w:rPr>
          <w:rFonts w:ascii="Soberana Sans" w:hAnsi="Soberana Sans" w:cs="Soberana Sans"/>
          <w:color w:val="000000"/>
          <w:sz w:val="14"/>
          <w:szCs w:val="14"/>
        </w:rPr>
        <w:t>El Coordinador de Sede de Aplicación SEP es la persona designada por la USICAMM para coordinar las actividades que se lleven a cabo en la sede, con el propósito de garantizar la adecuada aplicación de los instrumentos de valoración.</w:t>
      </w:r>
    </w:p>
  </w:footnote>
  <w:footnote w:id="2">
    <w:p w14:paraId="06BA4F43" w14:textId="77777777" w:rsidR="00463145" w:rsidRDefault="00463145" w:rsidP="00896417">
      <w:pPr>
        <w:pStyle w:val="Textonotapie"/>
        <w:jc w:val="both"/>
      </w:pPr>
      <w:r>
        <w:rPr>
          <w:rStyle w:val="Refdenotaalpie"/>
        </w:rPr>
        <w:footnoteRef/>
      </w:r>
      <w:r>
        <w:t xml:space="preserve"> </w:t>
      </w:r>
      <w:r>
        <w:rPr>
          <w:rFonts w:ascii="Soberana Sans" w:hAnsi="Soberana Sans" w:cs="Soberana Sans"/>
          <w:color w:val="000000"/>
          <w:sz w:val="14"/>
          <w:szCs w:val="14"/>
        </w:rPr>
        <w:t>El Responsable Técnico de Sede es la persona designada por la autoridad educativa de la entidad federativa, la autoridad de educación media superior o el Organismo Descentralizado para facilitar el acceso a la infraestructura informática requerida para la aplicación. Para tal efecto, deberá verificar las características técnicas de los equipos de cómputo y de la red de datos.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531CC"/>
    <w:multiLevelType w:val="hybridMultilevel"/>
    <w:tmpl w:val="58A6586A"/>
    <w:lvl w:ilvl="0" w:tplc="5BFADC94">
      <w:start w:val="1"/>
      <w:numFmt w:val="bullet"/>
      <w:lvlText w:val=""/>
      <w:lvlJc w:val="left"/>
      <w:pPr>
        <w:ind w:left="720" w:hanging="360"/>
      </w:pPr>
      <w:rPr>
        <w:rFonts w:ascii="Wingdings" w:hAnsi="Wingdings" w:hint="default"/>
        <w:b/>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6371AE1"/>
    <w:multiLevelType w:val="hybridMultilevel"/>
    <w:tmpl w:val="A7946788"/>
    <w:lvl w:ilvl="0" w:tplc="04090013">
      <w:start w:val="1"/>
      <w:numFmt w:val="upperRoman"/>
      <w:lvlText w:val="%1."/>
      <w:lvlJc w:val="right"/>
      <w:pPr>
        <w:ind w:left="502" w:hanging="360"/>
      </w:p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2" w15:restartNumberingAfterBreak="0">
    <w:nsid w:val="06BC19B9"/>
    <w:multiLevelType w:val="hybridMultilevel"/>
    <w:tmpl w:val="E4122FAC"/>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3" w15:restartNumberingAfterBreak="0">
    <w:nsid w:val="087363C3"/>
    <w:multiLevelType w:val="hybridMultilevel"/>
    <w:tmpl w:val="1116B548"/>
    <w:lvl w:ilvl="0" w:tplc="0BEA4B9E">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1901A0"/>
    <w:multiLevelType w:val="hybridMultilevel"/>
    <w:tmpl w:val="28EC3E0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0CE016CA"/>
    <w:multiLevelType w:val="hybridMultilevel"/>
    <w:tmpl w:val="E920FD9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12627E55"/>
    <w:multiLevelType w:val="hybridMultilevel"/>
    <w:tmpl w:val="98F09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282682"/>
    <w:multiLevelType w:val="hybridMultilevel"/>
    <w:tmpl w:val="FCC017B4"/>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13B00201"/>
    <w:multiLevelType w:val="hybridMultilevel"/>
    <w:tmpl w:val="3776FEB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88E22E8"/>
    <w:multiLevelType w:val="hybridMultilevel"/>
    <w:tmpl w:val="902EC266"/>
    <w:lvl w:ilvl="0" w:tplc="080A0013">
      <w:start w:val="1"/>
      <w:numFmt w:val="upperRoman"/>
      <w:lvlText w:val="%1."/>
      <w:lvlJc w:val="right"/>
      <w:pPr>
        <w:ind w:left="862" w:hanging="360"/>
      </w:pPr>
    </w:lvl>
    <w:lvl w:ilvl="1" w:tplc="080A0019" w:tentative="1">
      <w:start w:val="1"/>
      <w:numFmt w:val="lowerLetter"/>
      <w:lvlText w:val="%2."/>
      <w:lvlJc w:val="left"/>
      <w:pPr>
        <w:ind w:left="1582" w:hanging="360"/>
      </w:pPr>
    </w:lvl>
    <w:lvl w:ilvl="2" w:tplc="080A001B" w:tentative="1">
      <w:start w:val="1"/>
      <w:numFmt w:val="lowerRoman"/>
      <w:lvlText w:val="%3."/>
      <w:lvlJc w:val="right"/>
      <w:pPr>
        <w:ind w:left="2302" w:hanging="180"/>
      </w:pPr>
    </w:lvl>
    <w:lvl w:ilvl="3" w:tplc="080A000F" w:tentative="1">
      <w:start w:val="1"/>
      <w:numFmt w:val="decimal"/>
      <w:lvlText w:val="%4."/>
      <w:lvlJc w:val="left"/>
      <w:pPr>
        <w:ind w:left="3022" w:hanging="360"/>
      </w:pPr>
    </w:lvl>
    <w:lvl w:ilvl="4" w:tplc="080A0019" w:tentative="1">
      <w:start w:val="1"/>
      <w:numFmt w:val="lowerLetter"/>
      <w:lvlText w:val="%5."/>
      <w:lvlJc w:val="left"/>
      <w:pPr>
        <w:ind w:left="3742" w:hanging="360"/>
      </w:pPr>
    </w:lvl>
    <w:lvl w:ilvl="5" w:tplc="080A001B" w:tentative="1">
      <w:start w:val="1"/>
      <w:numFmt w:val="lowerRoman"/>
      <w:lvlText w:val="%6."/>
      <w:lvlJc w:val="right"/>
      <w:pPr>
        <w:ind w:left="4462" w:hanging="180"/>
      </w:pPr>
    </w:lvl>
    <w:lvl w:ilvl="6" w:tplc="080A000F" w:tentative="1">
      <w:start w:val="1"/>
      <w:numFmt w:val="decimal"/>
      <w:lvlText w:val="%7."/>
      <w:lvlJc w:val="left"/>
      <w:pPr>
        <w:ind w:left="5182" w:hanging="360"/>
      </w:pPr>
    </w:lvl>
    <w:lvl w:ilvl="7" w:tplc="080A0019" w:tentative="1">
      <w:start w:val="1"/>
      <w:numFmt w:val="lowerLetter"/>
      <w:lvlText w:val="%8."/>
      <w:lvlJc w:val="left"/>
      <w:pPr>
        <w:ind w:left="5902" w:hanging="360"/>
      </w:pPr>
    </w:lvl>
    <w:lvl w:ilvl="8" w:tplc="080A001B" w:tentative="1">
      <w:start w:val="1"/>
      <w:numFmt w:val="lowerRoman"/>
      <w:lvlText w:val="%9."/>
      <w:lvlJc w:val="right"/>
      <w:pPr>
        <w:ind w:left="6622" w:hanging="180"/>
      </w:pPr>
    </w:lvl>
  </w:abstractNum>
  <w:abstractNum w:abstractNumId="10" w15:restartNumberingAfterBreak="0">
    <w:nsid w:val="18C91F06"/>
    <w:multiLevelType w:val="hybridMultilevel"/>
    <w:tmpl w:val="ACCEFD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9CE1799"/>
    <w:multiLevelType w:val="hybridMultilevel"/>
    <w:tmpl w:val="EB34E3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1ACB1F8C"/>
    <w:multiLevelType w:val="hybridMultilevel"/>
    <w:tmpl w:val="26585E1E"/>
    <w:lvl w:ilvl="0" w:tplc="5BFADC94">
      <w:start w:val="1"/>
      <w:numFmt w:val="bullet"/>
      <w:lvlText w:val=""/>
      <w:lvlJc w:val="left"/>
      <w:pPr>
        <w:ind w:left="720" w:hanging="360"/>
      </w:pPr>
      <w:rPr>
        <w:rFonts w:ascii="Wingdings" w:hAnsi="Wingdings" w:hint="default"/>
        <w:b/>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1CD6723B"/>
    <w:multiLevelType w:val="hybridMultilevel"/>
    <w:tmpl w:val="73829BE8"/>
    <w:lvl w:ilvl="0" w:tplc="0BEA4B9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20D7E5A"/>
    <w:multiLevelType w:val="hybridMultilevel"/>
    <w:tmpl w:val="2E24A9D8"/>
    <w:lvl w:ilvl="0" w:tplc="5D3652E4">
      <w:start w:val="1"/>
      <w:numFmt w:val="decimal"/>
      <w:lvlText w:val="%1."/>
      <w:lvlJc w:val="left"/>
      <w:pPr>
        <w:ind w:left="644" w:hanging="360"/>
      </w:pPr>
      <w:rPr>
        <w:rFonts w:hint="default"/>
      </w:rPr>
    </w:lvl>
    <w:lvl w:ilvl="1" w:tplc="080A0019" w:tentative="1">
      <w:start w:val="1"/>
      <w:numFmt w:val="lowerLetter"/>
      <w:lvlText w:val="%2."/>
      <w:lvlJc w:val="left"/>
      <w:pPr>
        <w:ind w:left="1582" w:hanging="360"/>
      </w:pPr>
    </w:lvl>
    <w:lvl w:ilvl="2" w:tplc="080A001B" w:tentative="1">
      <w:start w:val="1"/>
      <w:numFmt w:val="lowerRoman"/>
      <w:lvlText w:val="%3."/>
      <w:lvlJc w:val="right"/>
      <w:pPr>
        <w:ind w:left="2302" w:hanging="180"/>
      </w:pPr>
    </w:lvl>
    <w:lvl w:ilvl="3" w:tplc="080A000F" w:tentative="1">
      <w:start w:val="1"/>
      <w:numFmt w:val="decimal"/>
      <w:lvlText w:val="%4."/>
      <w:lvlJc w:val="left"/>
      <w:pPr>
        <w:ind w:left="3022" w:hanging="360"/>
      </w:pPr>
    </w:lvl>
    <w:lvl w:ilvl="4" w:tplc="080A0019" w:tentative="1">
      <w:start w:val="1"/>
      <w:numFmt w:val="lowerLetter"/>
      <w:lvlText w:val="%5."/>
      <w:lvlJc w:val="left"/>
      <w:pPr>
        <w:ind w:left="3742" w:hanging="360"/>
      </w:pPr>
    </w:lvl>
    <w:lvl w:ilvl="5" w:tplc="080A001B" w:tentative="1">
      <w:start w:val="1"/>
      <w:numFmt w:val="lowerRoman"/>
      <w:lvlText w:val="%6."/>
      <w:lvlJc w:val="right"/>
      <w:pPr>
        <w:ind w:left="4462" w:hanging="180"/>
      </w:pPr>
    </w:lvl>
    <w:lvl w:ilvl="6" w:tplc="080A000F" w:tentative="1">
      <w:start w:val="1"/>
      <w:numFmt w:val="decimal"/>
      <w:lvlText w:val="%7."/>
      <w:lvlJc w:val="left"/>
      <w:pPr>
        <w:ind w:left="5182" w:hanging="360"/>
      </w:pPr>
    </w:lvl>
    <w:lvl w:ilvl="7" w:tplc="080A0019" w:tentative="1">
      <w:start w:val="1"/>
      <w:numFmt w:val="lowerLetter"/>
      <w:lvlText w:val="%8."/>
      <w:lvlJc w:val="left"/>
      <w:pPr>
        <w:ind w:left="5902" w:hanging="360"/>
      </w:pPr>
    </w:lvl>
    <w:lvl w:ilvl="8" w:tplc="080A001B" w:tentative="1">
      <w:start w:val="1"/>
      <w:numFmt w:val="lowerRoman"/>
      <w:lvlText w:val="%9."/>
      <w:lvlJc w:val="right"/>
      <w:pPr>
        <w:ind w:left="6622" w:hanging="180"/>
      </w:pPr>
    </w:lvl>
  </w:abstractNum>
  <w:abstractNum w:abstractNumId="15" w15:restartNumberingAfterBreak="0">
    <w:nsid w:val="222C29C8"/>
    <w:multiLevelType w:val="multilevel"/>
    <w:tmpl w:val="88C4516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356D4D76"/>
    <w:multiLevelType w:val="hybridMultilevel"/>
    <w:tmpl w:val="E0EA1870"/>
    <w:lvl w:ilvl="0" w:tplc="5BFADC94">
      <w:start w:val="1"/>
      <w:numFmt w:val="bullet"/>
      <w:lvlText w:val=""/>
      <w:lvlJc w:val="left"/>
      <w:pPr>
        <w:ind w:left="862" w:hanging="360"/>
      </w:pPr>
      <w:rPr>
        <w:rFonts w:ascii="Wingdings" w:hAnsi="Wingdings" w:hint="default"/>
        <w:b/>
      </w:rPr>
    </w:lvl>
    <w:lvl w:ilvl="1" w:tplc="080A0003" w:tentative="1">
      <w:start w:val="1"/>
      <w:numFmt w:val="bullet"/>
      <w:lvlText w:val="o"/>
      <w:lvlJc w:val="left"/>
      <w:pPr>
        <w:ind w:left="1582" w:hanging="360"/>
      </w:pPr>
      <w:rPr>
        <w:rFonts w:ascii="Courier New" w:hAnsi="Courier New" w:cs="Courier New" w:hint="default"/>
      </w:rPr>
    </w:lvl>
    <w:lvl w:ilvl="2" w:tplc="080A0005" w:tentative="1">
      <w:start w:val="1"/>
      <w:numFmt w:val="bullet"/>
      <w:lvlText w:val=""/>
      <w:lvlJc w:val="left"/>
      <w:pPr>
        <w:ind w:left="2302" w:hanging="360"/>
      </w:pPr>
      <w:rPr>
        <w:rFonts w:ascii="Wingdings" w:hAnsi="Wingdings" w:hint="default"/>
      </w:rPr>
    </w:lvl>
    <w:lvl w:ilvl="3" w:tplc="080A0001" w:tentative="1">
      <w:start w:val="1"/>
      <w:numFmt w:val="bullet"/>
      <w:lvlText w:val=""/>
      <w:lvlJc w:val="left"/>
      <w:pPr>
        <w:ind w:left="3022" w:hanging="360"/>
      </w:pPr>
      <w:rPr>
        <w:rFonts w:ascii="Symbol" w:hAnsi="Symbol" w:hint="default"/>
      </w:rPr>
    </w:lvl>
    <w:lvl w:ilvl="4" w:tplc="080A0003" w:tentative="1">
      <w:start w:val="1"/>
      <w:numFmt w:val="bullet"/>
      <w:lvlText w:val="o"/>
      <w:lvlJc w:val="left"/>
      <w:pPr>
        <w:ind w:left="3742" w:hanging="360"/>
      </w:pPr>
      <w:rPr>
        <w:rFonts w:ascii="Courier New" w:hAnsi="Courier New" w:cs="Courier New" w:hint="default"/>
      </w:rPr>
    </w:lvl>
    <w:lvl w:ilvl="5" w:tplc="080A0005" w:tentative="1">
      <w:start w:val="1"/>
      <w:numFmt w:val="bullet"/>
      <w:lvlText w:val=""/>
      <w:lvlJc w:val="left"/>
      <w:pPr>
        <w:ind w:left="4462" w:hanging="360"/>
      </w:pPr>
      <w:rPr>
        <w:rFonts w:ascii="Wingdings" w:hAnsi="Wingdings" w:hint="default"/>
      </w:rPr>
    </w:lvl>
    <w:lvl w:ilvl="6" w:tplc="080A0001" w:tentative="1">
      <w:start w:val="1"/>
      <w:numFmt w:val="bullet"/>
      <w:lvlText w:val=""/>
      <w:lvlJc w:val="left"/>
      <w:pPr>
        <w:ind w:left="5182" w:hanging="360"/>
      </w:pPr>
      <w:rPr>
        <w:rFonts w:ascii="Symbol" w:hAnsi="Symbol" w:hint="default"/>
      </w:rPr>
    </w:lvl>
    <w:lvl w:ilvl="7" w:tplc="080A0003" w:tentative="1">
      <w:start w:val="1"/>
      <w:numFmt w:val="bullet"/>
      <w:lvlText w:val="o"/>
      <w:lvlJc w:val="left"/>
      <w:pPr>
        <w:ind w:left="5902" w:hanging="360"/>
      </w:pPr>
      <w:rPr>
        <w:rFonts w:ascii="Courier New" w:hAnsi="Courier New" w:cs="Courier New" w:hint="default"/>
      </w:rPr>
    </w:lvl>
    <w:lvl w:ilvl="8" w:tplc="080A0005" w:tentative="1">
      <w:start w:val="1"/>
      <w:numFmt w:val="bullet"/>
      <w:lvlText w:val=""/>
      <w:lvlJc w:val="left"/>
      <w:pPr>
        <w:ind w:left="6622" w:hanging="360"/>
      </w:pPr>
      <w:rPr>
        <w:rFonts w:ascii="Wingdings" w:hAnsi="Wingdings" w:hint="default"/>
      </w:rPr>
    </w:lvl>
  </w:abstractNum>
  <w:abstractNum w:abstractNumId="17" w15:restartNumberingAfterBreak="0">
    <w:nsid w:val="38A43930"/>
    <w:multiLevelType w:val="hybridMultilevel"/>
    <w:tmpl w:val="5D24BC90"/>
    <w:lvl w:ilvl="0" w:tplc="5BFADC94">
      <w:start w:val="1"/>
      <w:numFmt w:val="bullet"/>
      <w:lvlText w:val=""/>
      <w:lvlJc w:val="left"/>
      <w:pPr>
        <w:ind w:left="720" w:hanging="360"/>
      </w:pPr>
      <w:rPr>
        <w:rFonts w:ascii="Wingdings" w:hAnsi="Wingdings" w:hint="default"/>
        <w:b/>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405B1E76"/>
    <w:multiLevelType w:val="hybridMultilevel"/>
    <w:tmpl w:val="52D6544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41370B17"/>
    <w:multiLevelType w:val="hybridMultilevel"/>
    <w:tmpl w:val="2346BA1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43B111F4"/>
    <w:multiLevelType w:val="hybridMultilevel"/>
    <w:tmpl w:val="C2C6DC64"/>
    <w:lvl w:ilvl="0" w:tplc="5BFADC94">
      <w:start w:val="1"/>
      <w:numFmt w:val="bullet"/>
      <w:lvlText w:val=""/>
      <w:lvlJc w:val="left"/>
      <w:pPr>
        <w:ind w:left="720" w:hanging="360"/>
      </w:pPr>
      <w:rPr>
        <w:rFonts w:ascii="Wingdings" w:hAnsi="Wingdings" w:hint="default"/>
        <w:b/>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4426195C"/>
    <w:multiLevelType w:val="hybridMultilevel"/>
    <w:tmpl w:val="1F44C284"/>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45FD37B8"/>
    <w:multiLevelType w:val="hybridMultilevel"/>
    <w:tmpl w:val="9706442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462073F3"/>
    <w:multiLevelType w:val="hybridMultilevel"/>
    <w:tmpl w:val="27F43A4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47136C9C"/>
    <w:multiLevelType w:val="hybridMultilevel"/>
    <w:tmpl w:val="CAF804FE"/>
    <w:lvl w:ilvl="0" w:tplc="080A000F">
      <w:start w:val="1"/>
      <w:numFmt w:val="decimal"/>
      <w:lvlText w:val="%1."/>
      <w:lvlJc w:val="left"/>
      <w:pPr>
        <w:ind w:left="862" w:hanging="360"/>
      </w:pPr>
    </w:lvl>
    <w:lvl w:ilvl="1" w:tplc="080A0019" w:tentative="1">
      <w:start w:val="1"/>
      <w:numFmt w:val="lowerLetter"/>
      <w:lvlText w:val="%2."/>
      <w:lvlJc w:val="left"/>
      <w:pPr>
        <w:ind w:left="1582" w:hanging="360"/>
      </w:pPr>
    </w:lvl>
    <w:lvl w:ilvl="2" w:tplc="080A001B" w:tentative="1">
      <w:start w:val="1"/>
      <w:numFmt w:val="lowerRoman"/>
      <w:lvlText w:val="%3."/>
      <w:lvlJc w:val="right"/>
      <w:pPr>
        <w:ind w:left="2302" w:hanging="180"/>
      </w:pPr>
    </w:lvl>
    <w:lvl w:ilvl="3" w:tplc="080A000F" w:tentative="1">
      <w:start w:val="1"/>
      <w:numFmt w:val="decimal"/>
      <w:lvlText w:val="%4."/>
      <w:lvlJc w:val="left"/>
      <w:pPr>
        <w:ind w:left="3022" w:hanging="360"/>
      </w:pPr>
    </w:lvl>
    <w:lvl w:ilvl="4" w:tplc="080A0019" w:tentative="1">
      <w:start w:val="1"/>
      <w:numFmt w:val="lowerLetter"/>
      <w:lvlText w:val="%5."/>
      <w:lvlJc w:val="left"/>
      <w:pPr>
        <w:ind w:left="3742" w:hanging="360"/>
      </w:pPr>
    </w:lvl>
    <w:lvl w:ilvl="5" w:tplc="080A001B" w:tentative="1">
      <w:start w:val="1"/>
      <w:numFmt w:val="lowerRoman"/>
      <w:lvlText w:val="%6."/>
      <w:lvlJc w:val="right"/>
      <w:pPr>
        <w:ind w:left="4462" w:hanging="180"/>
      </w:pPr>
    </w:lvl>
    <w:lvl w:ilvl="6" w:tplc="080A000F" w:tentative="1">
      <w:start w:val="1"/>
      <w:numFmt w:val="decimal"/>
      <w:lvlText w:val="%7."/>
      <w:lvlJc w:val="left"/>
      <w:pPr>
        <w:ind w:left="5182" w:hanging="360"/>
      </w:pPr>
    </w:lvl>
    <w:lvl w:ilvl="7" w:tplc="080A0019" w:tentative="1">
      <w:start w:val="1"/>
      <w:numFmt w:val="lowerLetter"/>
      <w:lvlText w:val="%8."/>
      <w:lvlJc w:val="left"/>
      <w:pPr>
        <w:ind w:left="5902" w:hanging="360"/>
      </w:pPr>
    </w:lvl>
    <w:lvl w:ilvl="8" w:tplc="080A001B" w:tentative="1">
      <w:start w:val="1"/>
      <w:numFmt w:val="lowerRoman"/>
      <w:lvlText w:val="%9."/>
      <w:lvlJc w:val="right"/>
      <w:pPr>
        <w:ind w:left="6622" w:hanging="180"/>
      </w:pPr>
    </w:lvl>
  </w:abstractNum>
  <w:abstractNum w:abstractNumId="25" w15:restartNumberingAfterBreak="0">
    <w:nsid w:val="4A2A78C8"/>
    <w:multiLevelType w:val="hybridMultilevel"/>
    <w:tmpl w:val="BBECD74A"/>
    <w:lvl w:ilvl="0" w:tplc="5BFADC94">
      <w:start w:val="1"/>
      <w:numFmt w:val="bullet"/>
      <w:lvlText w:val=""/>
      <w:lvlJc w:val="left"/>
      <w:pPr>
        <w:ind w:left="720" w:hanging="360"/>
      </w:pPr>
      <w:rPr>
        <w:rFonts w:ascii="Wingdings" w:hAnsi="Wingdings" w:hint="default"/>
        <w:b/>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15:restartNumberingAfterBreak="0">
    <w:nsid w:val="4D574D89"/>
    <w:multiLevelType w:val="hybridMultilevel"/>
    <w:tmpl w:val="7B5293D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15:restartNumberingAfterBreak="0">
    <w:nsid w:val="51C701B6"/>
    <w:multiLevelType w:val="hybridMultilevel"/>
    <w:tmpl w:val="BCD4C06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8" w15:restartNumberingAfterBreak="0">
    <w:nsid w:val="5331392D"/>
    <w:multiLevelType w:val="hybridMultilevel"/>
    <w:tmpl w:val="6AB8A37A"/>
    <w:lvl w:ilvl="0" w:tplc="5BFADC94">
      <w:start w:val="1"/>
      <w:numFmt w:val="bullet"/>
      <w:lvlText w:val=""/>
      <w:lvlJc w:val="left"/>
      <w:pPr>
        <w:ind w:left="720" w:hanging="360"/>
      </w:pPr>
      <w:rPr>
        <w:rFonts w:ascii="Wingdings" w:hAnsi="Wingdings" w:hint="default"/>
        <w:b/>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15:restartNumberingAfterBreak="0">
    <w:nsid w:val="57CC006B"/>
    <w:multiLevelType w:val="hybridMultilevel"/>
    <w:tmpl w:val="4A2A8220"/>
    <w:lvl w:ilvl="0" w:tplc="5BFADC94">
      <w:start w:val="1"/>
      <w:numFmt w:val="bullet"/>
      <w:lvlText w:val=""/>
      <w:lvlJc w:val="left"/>
      <w:pPr>
        <w:ind w:left="720" w:hanging="360"/>
      </w:pPr>
      <w:rPr>
        <w:rFonts w:ascii="Wingdings" w:hAnsi="Wingdings" w:hint="default"/>
        <w:b/>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15:restartNumberingAfterBreak="0">
    <w:nsid w:val="5B5929CA"/>
    <w:multiLevelType w:val="hybridMultilevel"/>
    <w:tmpl w:val="A95A8AFE"/>
    <w:lvl w:ilvl="0" w:tplc="0409000F">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1" w15:restartNumberingAfterBreak="0">
    <w:nsid w:val="5D676FDD"/>
    <w:multiLevelType w:val="hybridMultilevel"/>
    <w:tmpl w:val="8AA0B52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2" w15:restartNumberingAfterBreak="0">
    <w:nsid w:val="5FCF502C"/>
    <w:multiLevelType w:val="hybridMultilevel"/>
    <w:tmpl w:val="EE360C86"/>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600A3C46"/>
    <w:multiLevelType w:val="multilevel"/>
    <w:tmpl w:val="19F67384"/>
    <w:lvl w:ilvl="0">
      <w:start w:val="1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34" w15:restartNumberingAfterBreak="0">
    <w:nsid w:val="618E49F5"/>
    <w:multiLevelType w:val="hybridMultilevel"/>
    <w:tmpl w:val="014644FC"/>
    <w:lvl w:ilvl="0" w:tplc="D4685968">
      <w:start w:val="1"/>
      <w:numFmt w:val="bullet"/>
      <w:lvlText w:val=""/>
      <w:lvlJc w:val="left"/>
      <w:pPr>
        <w:ind w:left="1026" w:hanging="360"/>
      </w:pPr>
      <w:rPr>
        <w:rFonts w:ascii="Symbol" w:eastAsiaTheme="minorHAnsi" w:hAnsi="Symbol" w:cstheme="minorBidi" w:hint="default"/>
      </w:rPr>
    </w:lvl>
    <w:lvl w:ilvl="1" w:tplc="04090003" w:tentative="1">
      <w:start w:val="1"/>
      <w:numFmt w:val="bullet"/>
      <w:lvlText w:val="o"/>
      <w:lvlJc w:val="left"/>
      <w:pPr>
        <w:ind w:left="1746" w:hanging="360"/>
      </w:pPr>
      <w:rPr>
        <w:rFonts w:ascii="Courier New" w:hAnsi="Courier New" w:cs="Courier New" w:hint="default"/>
      </w:rPr>
    </w:lvl>
    <w:lvl w:ilvl="2" w:tplc="04090005" w:tentative="1">
      <w:start w:val="1"/>
      <w:numFmt w:val="bullet"/>
      <w:lvlText w:val=""/>
      <w:lvlJc w:val="left"/>
      <w:pPr>
        <w:ind w:left="2466" w:hanging="360"/>
      </w:pPr>
      <w:rPr>
        <w:rFonts w:ascii="Wingdings" w:hAnsi="Wingdings" w:hint="default"/>
      </w:rPr>
    </w:lvl>
    <w:lvl w:ilvl="3" w:tplc="04090001" w:tentative="1">
      <w:start w:val="1"/>
      <w:numFmt w:val="bullet"/>
      <w:lvlText w:val=""/>
      <w:lvlJc w:val="left"/>
      <w:pPr>
        <w:ind w:left="3186" w:hanging="360"/>
      </w:pPr>
      <w:rPr>
        <w:rFonts w:ascii="Symbol" w:hAnsi="Symbol" w:hint="default"/>
      </w:rPr>
    </w:lvl>
    <w:lvl w:ilvl="4" w:tplc="04090003" w:tentative="1">
      <w:start w:val="1"/>
      <w:numFmt w:val="bullet"/>
      <w:lvlText w:val="o"/>
      <w:lvlJc w:val="left"/>
      <w:pPr>
        <w:ind w:left="3906" w:hanging="360"/>
      </w:pPr>
      <w:rPr>
        <w:rFonts w:ascii="Courier New" w:hAnsi="Courier New" w:cs="Courier New" w:hint="default"/>
      </w:rPr>
    </w:lvl>
    <w:lvl w:ilvl="5" w:tplc="04090005" w:tentative="1">
      <w:start w:val="1"/>
      <w:numFmt w:val="bullet"/>
      <w:lvlText w:val=""/>
      <w:lvlJc w:val="left"/>
      <w:pPr>
        <w:ind w:left="4626" w:hanging="360"/>
      </w:pPr>
      <w:rPr>
        <w:rFonts w:ascii="Wingdings" w:hAnsi="Wingdings" w:hint="default"/>
      </w:rPr>
    </w:lvl>
    <w:lvl w:ilvl="6" w:tplc="04090001" w:tentative="1">
      <w:start w:val="1"/>
      <w:numFmt w:val="bullet"/>
      <w:lvlText w:val=""/>
      <w:lvlJc w:val="left"/>
      <w:pPr>
        <w:ind w:left="5346" w:hanging="360"/>
      </w:pPr>
      <w:rPr>
        <w:rFonts w:ascii="Symbol" w:hAnsi="Symbol" w:hint="default"/>
      </w:rPr>
    </w:lvl>
    <w:lvl w:ilvl="7" w:tplc="04090003" w:tentative="1">
      <w:start w:val="1"/>
      <w:numFmt w:val="bullet"/>
      <w:lvlText w:val="o"/>
      <w:lvlJc w:val="left"/>
      <w:pPr>
        <w:ind w:left="6066" w:hanging="360"/>
      </w:pPr>
      <w:rPr>
        <w:rFonts w:ascii="Courier New" w:hAnsi="Courier New" w:cs="Courier New" w:hint="default"/>
      </w:rPr>
    </w:lvl>
    <w:lvl w:ilvl="8" w:tplc="04090005" w:tentative="1">
      <w:start w:val="1"/>
      <w:numFmt w:val="bullet"/>
      <w:lvlText w:val=""/>
      <w:lvlJc w:val="left"/>
      <w:pPr>
        <w:ind w:left="6786" w:hanging="360"/>
      </w:pPr>
      <w:rPr>
        <w:rFonts w:ascii="Wingdings" w:hAnsi="Wingdings" w:hint="default"/>
      </w:rPr>
    </w:lvl>
  </w:abstractNum>
  <w:abstractNum w:abstractNumId="35" w15:restartNumberingAfterBreak="0">
    <w:nsid w:val="64BA0A40"/>
    <w:multiLevelType w:val="multilevel"/>
    <w:tmpl w:val="F8928516"/>
    <w:lvl w:ilvl="0">
      <w:start w:val="1"/>
      <w:numFmt w:val="bullet"/>
      <w:lvlText w:val=""/>
      <w:lvlJc w:val="left"/>
      <w:pPr>
        <w:ind w:left="720" w:hanging="360"/>
      </w:pPr>
      <w:rPr>
        <w:rFonts w:ascii="Wingdings" w:hAnsi="Wingdings" w:cs="Wingdings" w:hint="default"/>
        <w:b/>
        <w:sz w:val="20"/>
      </w:rPr>
    </w:lvl>
    <w:lvl w:ilvl="1">
      <w:start w:val="1"/>
      <w:numFmt w:val="bullet"/>
      <w:lvlText w:val="o"/>
      <w:lvlJc w:val="left"/>
      <w:pPr>
        <w:ind w:left="1440" w:hanging="360"/>
      </w:pPr>
      <w:rPr>
        <w:rFonts w:ascii="Courier New" w:hAnsi="Courier New" w:cs="Courier New" w:hint="default"/>
        <w:b/>
        <w:sz w:val="20"/>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6" w15:restartNumberingAfterBreak="0">
    <w:nsid w:val="652F0085"/>
    <w:multiLevelType w:val="hybridMultilevel"/>
    <w:tmpl w:val="4D564F80"/>
    <w:lvl w:ilvl="0" w:tplc="5BFADC94">
      <w:start w:val="1"/>
      <w:numFmt w:val="bullet"/>
      <w:lvlText w:val=""/>
      <w:lvlJc w:val="left"/>
      <w:pPr>
        <w:ind w:left="720" w:hanging="360"/>
      </w:pPr>
      <w:rPr>
        <w:rFonts w:ascii="Wingdings" w:hAnsi="Wingdings" w:hint="default"/>
        <w:b/>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7" w15:restartNumberingAfterBreak="0">
    <w:nsid w:val="656229FB"/>
    <w:multiLevelType w:val="hybridMultilevel"/>
    <w:tmpl w:val="70BA2C4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B55652E"/>
    <w:multiLevelType w:val="hybridMultilevel"/>
    <w:tmpl w:val="E090A4DA"/>
    <w:lvl w:ilvl="0" w:tplc="0409000F">
      <w:start w:val="1"/>
      <w:numFmt w:val="decimal"/>
      <w:lvlText w:val="%1."/>
      <w:lvlJc w:val="left"/>
      <w:pPr>
        <w:ind w:left="1068" w:hanging="360"/>
      </w:pPr>
    </w:lvl>
    <w:lvl w:ilvl="1" w:tplc="04090019">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39" w15:restartNumberingAfterBreak="0">
    <w:nsid w:val="71A52A1A"/>
    <w:multiLevelType w:val="hybridMultilevel"/>
    <w:tmpl w:val="88D2499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761B4659"/>
    <w:multiLevelType w:val="hybridMultilevel"/>
    <w:tmpl w:val="5F04AEA0"/>
    <w:lvl w:ilvl="0" w:tplc="5D3652E4">
      <w:start w:val="1"/>
      <w:numFmt w:val="decimal"/>
      <w:lvlText w:val="%1."/>
      <w:lvlJc w:val="left"/>
      <w:pPr>
        <w:ind w:left="502" w:hanging="360"/>
      </w:pPr>
      <w:rPr>
        <w:rFonts w:hint="default"/>
      </w:rPr>
    </w:lvl>
    <w:lvl w:ilvl="1" w:tplc="080A0019" w:tentative="1">
      <w:start w:val="1"/>
      <w:numFmt w:val="lowerLetter"/>
      <w:lvlText w:val="%2."/>
      <w:lvlJc w:val="left"/>
      <w:pPr>
        <w:ind w:left="1222" w:hanging="360"/>
      </w:pPr>
    </w:lvl>
    <w:lvl w:ilvl="2" w:tplc="080A001B" w:tentative="1">
      <w:start w:val="1"/>
      <w:numFmt w:val="lowerRoman"/>
      <w:lvlText w:val="%3."/>
      <w:lvlJc w:val="right"/>
      <w:pPr>
        <w:ind w:left="1942" w:hanging="180"/>
      </w:pPr>
    </w:lvl>
    <w:lvl w:ilvl="3" w:tplc="080A000F" w:tentative="1">
      <w:start w:val="1"/>
      <w:numFmt w:val="decimal"/>
      <w:lvlText w:val="%4."/>
      <w:lvlJc w:val="left"/>
      <w:pPr>
        <w:ind w:left="2662" w:hanging="360"/>
      </w:pPr>
    </w:lvl>
    <w:lvl w:ilvl="4" w:tplc="080A0019" w:tentative="1">
      <w:start w:val="1"/>
      <w:numFmt w:val="lowerLetter"/>
      <w:lvlText w:val="%5."/>
      <w:lvlJc w:val="left"/>
      <w:pPr>
        <w:ind w:left="3382" w:hanging="360"/>
      </w:pPr>
    </w:lvl>
    <w:lvl w:ilvl="5" w:tplc="080A001B" w:tentative="1">
      <w:start w:val="1"/>
      <w:numFmt w:val="lowerRoman"/>
      <w:lvlText w:val="%6."/>
      <w:lvlJc w:val="right"/>
      <w:pPr>
        <w:ind w:left="4102" w:hanging="180"/>
      </w:pPr>
    </w:lvl>
    <w:lvl w:ilvl="6" w:tplc="080A000F" w:tentative="1">
      <w:start w:val="1"/>
      <w:numFmt w:val="decimal"/>
      <w:lvlText w:val="%7."/>
      <w:lvlJc w:val="left"/>
      <w:pPr>
        <w:ind w:left="4822" w:hanging="360"/>
      </w:pPr>
    </w:lvl>
    <w:lvl w:ilvl="7" w:tplc="080A0019" w:tentative="1">
      <w:start w:val="1"/>
      <w:numFmt w:val="lowerLetter"/>
      <w:lvlText w:val="%8."/>
      <w:lvlJc w:val="left"/>
      <w:pPr>
        <w:ind w:left="5542" w:hanging="360"/>
      </w:pPr>
    </w:lvl>
    <w:lvl w:ilvl="8" w:tplc="080A001B" w:tentative="1">
      <w:start w:val="1"/>
      <w:numFmt w:val="lowerRoman"/>
      <w:lvlText w:val="%9."/>
      <w:lvlJc w:val="right"/>
      <w:pPr>
        <w:ind w:left="6262" w:hanging="180"/>
      </w:pPr>
    </w:lvl>
  </w:abstractNum>
  <w:abstractNum w:abstractNumId="41" w15:restartNumberingAfterBreak="0">
    <w:nsid w:val="77792B4A"/>
    <w:multiLevelType w:val="hybridMultilevel"/>
    <w:tmpl w:val="C7F6C1BC"/>
    <w:lvl w:ilvl="0" w:tplc="9566E522">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42" w15:restartNumberingAfterBreak="0">
    <w:nsid w:val="77D625FE"/>
    <w:multiLevelType w:val="hybridMultilevel"/>
    <w:tmpl w:val="D44AA278"/>
    <w:lvl w:ilvl="0" w:tplc="5BFADC94">
      <w:start w:val="1"/>
      <w:numFmt w:val="bullet"/>
      <w:lvlText w:val=""/>
      <w:lvlJc w:val="left"/>
      <w:pPr>
        <w:ind w:left="720" w:hanging="360"/>
      </w:pPr>
      <w:rPr>
        <w:rFonts w:ascii="Wingdings" w:hAnsi="Wingdings" w:hint="default"/>
        <w:b/>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3" w15:restartNumberingAfterBreak="0">
    <w:nsid w:val="77FB3935"/>
    <w:multiLevelType w:val="hybridMultilevel"/>
    <w:tmpl w:val="DFA2CDEC"/>
    <w:lvl w:ilvl="0" w:tplc="580A000F">
      <w:start w:val="1"/>
      <w:numFmt w:val="decimal"/>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44" w15:restartNumberingAfterBreak="0">
    <w:nsid w:val="7B914E49"/>
    <w:multiLevelType w:val="hybridMultilevel"/>
    <w:tmpl w:val="124AE966"/>
    <w:lvl w:ilvl="0" w:tplc="0409000F">
      <w:start w:val="1"/>
      <w:numFmt w:val="decimal"/>
      <w:lvlText w:val="%1."/>
      <w:lvlJc w:val="left"/>
      <w:pPr>
        <w:ind w:left="1068" w:hanging="360"/>
      </w:pPr>
      <w:rPr>
        <w:rFonts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45" w15:restartNumberingAfterBreak="0">
    <w:nsid w:val="7BA94C11"/>
    <w:multiLevelType w:val="hybridMultilevel"/>
    <w:tmpl w:val="8400883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E1B3488"/>
    <w:multiLevelType w:val="hybridMultilevel"/>
    <w:tmpl w:val="25D4B5C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7" w15:restartNumberingAfterBreak="0">
    <w:nsid w:val="7EE576BD"/>
    <w:multiLevelType w:val="hybridMultilevel"/>
    <w:tmpl w:val="60868B54"/>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42"/>
  </w:num>
  <w:num w:numId="2">
    <w:abstractNumId w:val="47"/>
  </w:num>
  <w:num w:numId="3">
    <w:abstractNumId w:val="1"/>
  </w:num>
  <w:num w:numId="4">
    <w:abstractNumId w:val="6"/>
  </w:num>
  <w:num w:numId="5">
    <w:abstractNumId w:val="37"/>
  </w:num>
  <w:num w:numId="6">
    <w:abstractNumId w:val="33"/>
  </w:num>
  <w:num w:numId="7">
    <w:abstractNumId w:val="15"/>
  </w:num>
  <w:num w:numId="8">
    <w:abstractNumId w:val="32"/>
  </w:num>
  <w:num w:numId="9">
    <w:abstractNumId w:val="30"/>
  </w:num>
  <w:num w:numId="10">
    <w:abstractNumId w:val="38"/>
  </w:num>
  <w:num w:numId="11">
    <w:abstractNumId w:val="44"/>
  </w:num>
  <w:num w:numId="12">
    <w:abstractNumId w:val="23"/>
  </w:num>
  <w:num w:numId="13">
    <w:abstractNumId w:val="4"/>
  </w:num>
  <w:num w:numId="14">
    <w:abstractNumId w:val="26"/>
  </w:num>
  <w:num w:numId="15">
    <w:abstractNumId w:val="18"/>
  </w:num>
  <w:num w:numId="16">
    <w:abstractNumId w:val="45"/>
  </w:num>
  <w:num w:numId="17">
    <w:abstractNumId w:val="41"/>
  </w:num>
  <w:num w:numId="18">
    <w:abstractNumId w:val="34"/>
  </w:num>
  <w:num w:numId="19">
    <w:abstractNumId w:val="46"/>
  </w:num>
  <w:num w:numId="20">
    <w:abstractNumId w:val="5"/>
  </w:num>
  <w:num w:numId="21">
    <w:abstractNumId w:val="20"/>
  </w:num>
  <w:num w:numId="22">
    <w:abstractNumId w:val="28"/>
  </w:num>
  <w:num w:numId="23">
    <w:abstractNumId w:val="25"/>
  </w:num>
  <w:num w:numId="24">
    <w:abstractNumId w:val="17"/>
  </w:num>
  <w:num w:numId="25">
    <w:abstractNumId w:val="39"/>
  </w:num>
  <w:num w:numId="26">
    <w:abstractNumId w:val="11"/>
  </w:num>
  <w:num w:numId="27">
    <w:abstractNumId w:val="22"/>
  </w:num>
  <w:num w:numId="28">
    <w:abstractNumId w:val="8"/>
  </w:num>
  <w:num w:numId="29">
    <w:abstractNumId w:val="13"/>
  </w:num>
  <w:num w:numId="30">
    <w:abstractNumId w:val="3"/>
  </w:num>
  <w:num w:numId="31">
    <w:abstractNumId w:val="19"/>
  </w:num>
  <w:num w:numId="32">
    <w:abstractNumId w:val="21"/>
  </w:num>
  <w:num w:numId="33">
    <w:abstractNumId w:val="12"/>
  </w:num>
  <w:num w:numId="34">
    <w:abstractNumId w:val="0"/>
  </w:num>
  <w:num w:numId="35">
    <w:abstractNumId w:val="36"/>
  </w:num>
  <w:num w:numId="36">
    <w:abstractNumId w:val="29"/>
  </w:num>
  <w:num w:numId="37">
    <w:abstractNumId w:val="16"/>
  </w:num>
  <w:num w:numId="38">
    <w:abstractNumId w:val="35"/>
  </w:num>
  <w:num w:numId="39">
    <w:abstractNumId w:val="2"/>
  </w:num>
  <w:num w:numId="40">
    <w:abstractNumId w:val="31"/>
  </w:num>
  <w:num w:numId="41">
    <w:abstractNumId w:val="27"/>
  </w:num>
  <w:num w:numId="42">
    <w:abstractNumId w:val="24"/>
  </w:num>
  <w:num w:numId="43">
    <w:abstractNumId w:val="40"/>
  </w:num>
  <w:num w:numId="44">
    <w:abstractNumId w:val="14"/>
  </w:num>
  <w:num w:numId="45">
    <w:abstractNumId w:val="10"/>
  </w:num>
  <w:num w:numId="46">
    <w:abstractNumId w:val="43"/>
  </w:num>
  <w:num w:numId="47">
    <w:abstractNumId w:val="9"/>
  </w:num>
  <w:num w:numId="48">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amsés Vázquez Lira">
    <w15:presenceInfo w15:providerId="Windows Live" w15:userId="85e0d8638100df29"/>
  </w15:person>
  <w15:person w15:author="Alan Eduardo López Alcantara">
    <w15:presenceInfo w15:providerId="AD" w15:userId="S-1-5-21-4100486095-2910406311-1643779924-181381"/>
  </w15:person>
  <w15:person w15:author="asus">
    <w15:presenceInfo w15:providerId="None" w15:userId="asus"/>
  </w15:person>
  <w15:person w15:author="Alan Panda">
    <w15:presenceInfo w15:providerId="Windows Live" w15:userId="799bc001f0884c5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revisionView w:markup="0"/>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355B"/>
    <w:rsid w:val="00000696"/>
    <w:rsid w:val="00015412"/>
    <w:rsid w:val="00020863"/>
    <w:rsid w:val="00023FEF"/>
    <w:rsid w:val="00026F51"/>
    <w:rsid w:val="00034E04"/>
    <w:rsid w:val="000578FD"/>
    <w:rsid w:val="00063344"/>
    <w:rsid w:val="00067F87"/>
    <w:rsid w:val="00071671"/>
    <w:rsid w:val="00086D34"/>
    <w:rsid w:val="000938D0"/>
    <w:rsid w:val="000B666F"/>
    <w:rsid w:val="000C11D1"/>
    <w:rsid w:val="000C4CE1"/>
    <w:rsid w:val="000C6742"/>
    <w:rsid w:val="000D24D1"/>
    <w:rsid w:val="000D4CDF"/>
    <w:rsid w:val="000E1278"/>
    <w:rsid w:val="000E2F64"/>
    <w:rsid w:val="000E3038"/>
    <w:rsid w:val="000E4076"/>
    <w:rsid w:val="000F0D5E"/>
    <w:rsid w:val="000F5BB6"/>
    <w:rsid w:val="000F5C57"/>
    <w:rsid w:val="00100E34"/>
    <w:rsid w:val="0011190F"/>
    <w:rsid w:val="00111CA8"/>
    <w:rsid w:val="00115917"/>
    <w:rsid w:val="001166AF"/>
    <w:rsid w:val="0012033D"/>
    <w:rsid w:val="00121D73"/>
    <w:rsid w:val="001334FA"/>
    <w:rsid w:val="0013727B"/>
    <w:rsid w:val="00140F21"/>
    <w:rsid w:val="001417F0"/>
    <w:rsid w:val="00145C58"/>
    <w:rsid w:val="00170854"/>
    <w:rsid w:val="0017250A"/>
    <w:rsid w:val="00173EFD"/>
    <w:rsid w:val="001746E2"/>
    <w:rsid w:val="00177FC4"/>
    <w:rsid w:val="00180402"/>
    <w:rsid w:val="001817CB"/>
    <w:rsid w:val="001829FF"/>
    <w:rsid w:val="00192AA0"/>
    <w:rsid w:val="001967FE"/>
    <w:rsid w:val="001A4384"/>
    <w:rsid w:val="001A5EE3"/>
    <w:rsid w:val="001A77F9"/>
    <w:rsid w:val="001B5CFD"/>
    <w:rsid w:val="001B7183"/>
    <w:rsid w:val="001C414D"/>
    <w:rsid w:val="001C4293"/>
    <w:rsid w:val="001C7CF6"/>
    <w:rsid w:val="001D3794"/>
    <w:rsid w:val="001D712F"/>
    <w:rsid w:val="001D7B2F"/>
    <w:rsid w:val="001E3F53"/>
    <w:rsid w:val="001F12B3"/>
    <w:rsid w:val="001F1365"/>
    <w:rsid w:val="001F1A2D"/>
    <w:rsid w:val="001F2C17"/>
    <w:rsid w:val="001F5955"/>
    <w:rsid w:val="00202224"/>
    <w:rsid w:val="00204050"/>
    <w:rsid w:val="00207972"/>
    <w:rsid w:val="00213E13"/>
    <w:rsid w:val="00221A84"/>
    <w:rsid w:val="00221F8C"/>
    <w:rsid w:val="00222D39"/>
    <w:rsid w:val="00233A15"/>
    <w:rsid w:val="002410B9"/>
    <w:rsid w:val="00242AC9"/>
    <w:rsid w:val="00246A56"/>
    <w:rsid w:val="002515D3"/>
    <w:rsid w:val="00251A91"/>
    <w:rsid w:val="00252866"/>
    <w:rsid w:val="002529F7"/>
    <w:rsid w:val="0025361A"/>
    <w:rsid w:val="002558C3"/>
    <w:rsid w:val="00257AE1"/>
    <w:rsid w:val="00262750"/>
    <w:rsid w:val="0027052A"/>
    <w:rsid w:val="0027183D"/>
    <w:rsid w:val="002737D9"/>
    <w:rsid w:val="002760D5"/>
    <w:rsid w:val="002806A0"/>
    <w:rsid w:val="00285831"/>
    <w:rsid w:val="002916BB"/>
    <w:rsid w:val="002A208C"/>
    <w:rsid w:val="002A3861"/>
    <w:rsid w:val="002A485A"/>
    <w:rsid w:val="002A5944"/>
    <w:rsid w:val="002A6961"/>
    <w:rsid w:val="002B3EFB"/>
    <w:rsid w:val="002C257E"/>
    <w:rsid w:val="002C3ACB"/>
    <w:rsid w:val="002C6AA0"/>
    <w:rsid w:val="002D2C34"/>
    <w:rsid w:val="002D2EE5"/>
    <w:rsid w:val="002D381D"/>
    <w:rsid w:val="002E205E"/>
    <w:rsid w:val="002E7D3C"/>
    <w:rsid w:val="002F341E"/>
    <w:rsid w:val="002F51CE"/>
    <w:rsid w:val="003033BF"/>
    <w:rsid w:val="00305904"/>
    <w:rsid w:val="00311AA6"/>
    <w:rsid w:val="00312248"/>
    <w:rsid w:val="003128DE"/>
    <w:rsid w:val="00316767"/>
    <w:rsid w:val="00320A1F"/>
    <w:rsid w:val="00324F39"/>
    <w:rsid w:val="00333EF9"/>
    <w:rsid w:val="003360FC"/>
    <w:rsid w:val="00341BB0"/>
    <w:rsid w:val="00341F11"/>
    <w:rsid w:val="003433C0"/>
    <w:rsid w:val="00354CA2"/>
    <w:rsid w:val="003603D4"/>
    <w:rsid w:val="00363360"/>
    <w:rsid w:val="003933DD"/>
    <w:rsid w:val="003937B2"/>
    <w:rsid w:val="003956A8"/>
    <w:rsid w:val="003A08D1"/>
    <w:rsid w:val="003A251B"/>
    <w:rsid w:val="003A3872"/>
    <w:rsid w:val="003A660E"/>
    <w:rsid w:val="003B71DC"/>
    <w:rsid w:val="003B7851"/>
    <w:rsid w:val="003C42C3"/>
    <w:rsid w:val="003C650D"/>
    <w:rsid w:val="003E02E7"/>
    <w:rsid w:val="003E4B43"/>
    <w:rsid w:val="003E6023"/>
    <w:rsid w:val="003F446B"/>
    <w:rsid w:val="003F50C3"/>
    <w:rsid w:val="003F6AF5"/>
    <w:rsid w:val="003F6E05"/>
    <w:rsid w:val="00410AE9"/>
    <w:rsid w:val="004120A6"/>
    <w:rsid w:val="00415B63"/>
    <w:rsid w:val="00422211"/>
    <w:rsid w:val="0043116B"/>
    <w:rsid w:val="00436320"/>
    <w:rsid w:val="00444BF3"/>
    <w:rsid w:val="00456487"/>
    <w:rsid w:val="00463145"/>
    <w:rsid w:val="00467528"/>
    <w:rsid w:val="00475F57"/>
    <w:rsid w:val="00480E16"/>
    <w:rsid w:val="00487102"/>
    <w:rsid w:val="004906F4"/>
    <w:rsid w:val="00490EE1"/>
    <w:rsid w:val="0049256B"/>
    <w:rsid w:val="00492652"/>
    <w:rsid w:val="00497709"/>
    <w:rsid w:val="004A1F49"/>
    <w:rsid w:val="004B6C92"/>
    <w:rsid w:val="004C176B"/>
    <w:rsid w:val="004C1B81"/>
    <w:rsid w:val="004C3ACB"/>
    <w:rsid w:val="004C46A8"/>
    <w:rsid w:val="004C4BAF"/>
    <w:rsid w:val="004D3352"/>
    <w:rsid w:val="004E1503"/>
    <w:rsid w:val="004E623A"/>
    <w:rsid w:val="004E6741"/>
    <w:rsid w:val="00510E84"/>
    <w:rsid w:val="00511A72"/>
    <w:rsid w:val="005175B0"/>
    <w:rsid w:val="00523658"/>
    <w:rsid w:val="005439DA"/>
    <w:rsid w:val="00543D42"/>
    <w:rsid w:val="00544EEF"/>
    <w:rsid w:val="00552E18"/>
    <w:rsid w:val="00562D12"/>
    <w:rsid w:val="005638E6"/>
    <w:rsid w:val="00567E1D"/>
    <w:rsid w:val="00572C7F"/>
    <w:rsid w:val="00576456"/>
    <w:rsid w:val="00577266"/>
    <w:rsid w:val="00582E37"/>
    <w:rsid w:val="005B1B72"/>
    <w:rsid w:val="005B3E92"/>
    <w:rsid w:val="005B4E05"/>
    <w:rsid w:val="005C0BFF"/>
    <w:rsid w:val="005C355B"/>
    <w:rsid w:val="005C5B6F"/>
    <w:rsid w:val="005C627E"/>
    <w:rsid w:val="005C74EC"/>
    <w:rsid w:val="005D731C"/>
    <w:rsid w:val="005E0692"/>
    <w:rsid w:val="005E114C"/>
    <w:rsid w:val="005E1D0A"/>
    <w:rsid w:val="005F512C"/>
    <w:rsid w:val="0060310C"/>
    <w:rsid w:val="0060507F"/>
    <w:rsid w:val="0061393B"/>
    <w:rsid w:val="006153C7"/>
    <w:rsid w:val="0061612E"/>
    <w:rsid w:val="00621802"/>
    <w:rsid w:val="0062281E"/>
    <w:rsid w:val="006233CD"/>
    <w:rsid w:val="00624D15"/>
    <w:rsid w:val="00627D48"/>
    <w:rsid w:val="00630B70"/>
    <w:rsid w:val="0063171D"/>
    <w:rsid w:val="00631D3D"/>
    <w:rsid w:val="00632D12"/>
    <w:rsid w:val="00636273"/>
    <w:rsid w:val="00637B5F"/>
    <w:rsid w:val="00645E27"/>
    <w:rsid w:val="006502E9"/>
    <w:rsid w:val="006615E4"/>
    <w:rsid w:val="006620C6"/>
    <w:rsid w:val="006671BC"/>
    <w:rsid w:val="006739A4"/>
    <w:rsid w:val="006750B7"/>
    <w:rsid w:val="00686872"/>
    <w:rsid w:val="0069140E"/>
    <w:rsid w:val="00695E98"/>
    <w:rsid w:val="0069639C"/>
    <w:rsid w:val="006D143F"/>
    <w:rsid w:val="006D3205"/>
    <w:rsid w:val="006D581B"/>
    <w:rsid w:val="006E33AB"/>
    <w:rsid w:val="006E36C2"/>
    <w:rsid w:val="006E3A7A"/>
    <w:rsid w:val="006E51E5"/>
    <w:rsid w:val="006F3F76"/>
    <w:rsid w:val="00712670"/>
    <w:rsid w:val="007143EF"/>
    <w:rsid w:val="00717B3C"/>
    <w:rsid w:val="0072163A"/>
    <w:rsid w:val="0072213F"/>
    <w:rsid w:val="00724C59"/>
    <w:rsid w:val="00731293"/>
    <w:rsid w:val="00735061"/>
    <w:rsid w:val="007460E6"/>
    <w:rsid w:val="00746C0B"/>
    <w:rsid w:val="00750D38"/>
    <w:rsid w:val="007522B6"/>
    <w:rsid w:val="00752A69"/>
    <w:rsid w:val="007604DB"/>
    <w:rsid w:val="007622CD"/>
    <w:rsid w:val="00763107"/>
    <w:rsid w:val="00763E28"/>
    <w:rsid w:val="0076699B"/>
    <w:rsid w:val="00772AEA"/>
    <w:rsid w:val="00775FFF"/>
    <w:rsid w:val="00780094"/>
    <w:rsid w:val="00780D51"/>
    <w:rsid w:val="007813B8"/>
    <w:rsid w:val="00783984"/>
    <w:rsid w:val="007839FB"/>
    <w:rsid w:val="007848A8"/>
    <w:rsid w:val="00787777"/>
    <w:rsid w:val="007974CA"/>
    <w:rsid w:val="007B18BA"/>
    <w:rsid w:val="007C377C"/>
    <w:rsid w:val="007D3968"/>
    <w:rsid w:val="007D62EE"/>
    <w:rsid w:val="007D65E2"/>
    <w:rsid w:val="007E3476"/>
    <w:rsid w:val="007E445E"/>
    <w:rsid w:val="007E571F"/>
    <w:rsid w:val="007F24DC"/>
    <w:rsid w:val="008014A1"/>
    <w:rsid w:val="008022EF"/>
    <w:rsid w:val="0081370E"/>
    <w:rsid w:val="0082564B"/>
    <w:rsid w:val="00830F3F"/>
    <w:rsid w:val="008348BE"/>
    <w:rsid w:val="00835CA5"/>
    <w:rsid w:val="00836C66"/>
    <w:rsid w:val="00847C60"/>
    <w:rsid w:val="00850AD2"/>
    <w:rsid w:val="00851CBA"/>
    <w:rsid w:val="0085534E"/>
    <w:rsid w:val="00860178"/>
    <w:rsid w:val="008721CD"/>
    <w:rsid w:val="00875C69"/>
    <w:rsid w:val="0087714A"/>
    <w:rsid w:val="008776CF"/>
    <w:rsid w:val="00883915"/>
    <w:rsid w:val="0089058D"/>
    <w:rsid w:val="0089336A"/>
    <w:rsid w:val="00896417"/>
    <w:rsid w:val="008A2B21"/>
    <w:rsid w:val="008A485D"/>
    <w:rsid w:val="008B173C"/>
    <w:rsid w:val="008C0584"/>
    <w:rsid w:val="008C23DF"/>
    <w:rsid w:val="008C4128"/>
    <w:rsid w:val="008C5972"/>
    <w:rsid w:val="008D12D6"/>
    <w:rsid w:val="008E7982"/>
    <w:rsid w:val="008F23B2"/>
    <w:rsid w:val="008F2C5E"/>
    <w:rsid w:val="008F76D9"/>
    <w:rsid w:val="009029D0"/>
    <w:rsid w:val="009031A4"/>
    <w:rsid w:val="009108F2"/>
    <w:rsid w:val="00917339"/>
    <w:rsid w:val="00926DA4"/>
    <w:rsid w:val="0093356A"/>
    <w:rsid w:val="009420DE"/>
    <w:rsid w:val="00943101"/>
    <w:rsid w:val="00953BF7"/>
    <w:rsid w:val="00955C96"/>
    <w:rsid w:val="00960AA6"/>
    <w:rsid w:val="00963619"/>
    <w:rsid w:val="00963786"/>
    <w:rsid w:val="00976436"/>
    <w:rsid w:val="0098706F"/>
    <w:rsid w:val="009912F5"/>
    <w:rsid w:val="00996261"/>
    <w:rsid w:val="009A0C46"/>
    <w:rsid w:val="009A6FE8"/>
    <w:rsid w:val="009A7D0A"/>
    <w:rsid w:val="009B01B6"/>
    <w:rsid w:val="009B0C9D"/>
    <w:rsid w:val="009B30C7"/>
    <w:rsid w:val="009B4E9C"/>
    <w:rsid w:val="009C18B5"/>
    <w:rsid w:val="009D039E"/>
    <w:rsid w:val="009D2C21"/>
    <w:rsid w:val="009D3BBD"/>
    <w:rsid w:val="009D4379"/>
    <w:rsid w:val="009D4ECC"/>
    <w:rsid w:val="009F22E0"/>
    <w:rsid w:val="009F5061"/>
    <w:rsid w:val="009F5E0C"/>
    <w:rsid w:val="00A029E2"/>
    <w:rsid w:val="00A0417E"/>
    <w:rsid w:val="00A04B62"/>
    <w:rsid w:val="00A120D4"/>
    <w:rsid w:val="00A2200E"/>
    <w:rsid w:val="00A331CC"/>
    <w:rsid w:val="00A33234"/>
    <w:rsid w:val="00A452B4"/>
    <w:rsid w:val="00A51CA5"/>
    <w:rsid w:val="00A521B5"/>
    <w:rsid w:val="00A557D5"/>
    <w:rsid w:val="00A56454"/>
    <w:rsid w:val="00A56588"/>
    <w:rsid w:val="00A57D07"/>
    <w:rsid w:val="00A659EE"/>
    <w:rsid w:val="00A73EAF"/>
    <w:rsid w:val="00A7561C"/>
    <w:rsid w:val="00A82791"/>
    <w:rsid w:val="00A8523A"/>
    <w:rsid w:val="00A95862"/>
    <w:rsid w:val="00AA0237"/>
    <w:rsid w:val="00AA0261"/>
    <w:rsid w:val="00AA7187"/>
    <w:rsid w:val="00AC0969"/>
    <w:rsid w:val="00AD350E"/>
    <w:rsid w:val="00AD4CFB"/>
    <w:rsid w:val="00AE0B67"/>
    <w:rsid w:val="00AE1EC2"/>
    <w:rsid w:val="00AE4598"/>
    <w:rsid w:val="00AF402F"/>
    <w:rsid w:val="00B01204"/>
    <w:rsid w:val="00B0660B"/>
    <w:rsid w:val="00B16D9B"/>
    <w:rsid w:val="00B17548"/>
    <w:rsid w:val="00B179FD"/>
    <w:rsid w:val="00B20659"/>
    <w:rsid w:val="00B25F2E"/>
    <w:rsid w:val="00B3201D"/>
    <w:rsid w:val="00B33921"/>
    <w:rsid w:val="00B34208"/>
    <w:rsid w:val="00B434A0"/>
    <w:rsid w:val="00B56FFA"/>
    <w:rsid w:val="00B6021B"/>
    <w:rsid w:val="00B61461"/>
    <w:rsid w:val="00B651ED"/>
    <w:rsid w:val="00B65CF8"/>
    <w:rsid w:val="00B67440"/>
    <w:rsid w:val="00B71E86"/>
    <w:rsid w:val="00B72BF6"/>
    <w:rsid w:val="00B73909"/>
    <w:rsid w:val="00B761A2"/>
    <w:rsid w:val="00B82B62"/>
    <w:rsid w:val="00B837FD"/>
    <w:rsid w:val="00B83883"/>
    <w:rsid w:val="00B90B7A"/>
    <w:rsid w:val="00B9303B"/>
    <w:rsid w:val="00B94754"/>
    <w:rsid w:val="00BB04F2"/>
    <w:rsid w:val="00BB17DE"/>
    <w:rsid w:val="00BB64B5"/>
    <w:rsid w:val="00BD305A"/>
    <w:rsid w:val="00BD6D0C"/>
    <w:rsid w:val="00BE1782"/>
    <w:rsid w:val="00BE20FA"/>
    <w:rsid w:val="00BE2AD7"/>
    <w:rsid w:val="00BE3972"/>
    <w:rsid w:val="00BF1576"/>
    <w:rsid w:val="00BF315E"/>
    <w:rsid w:val="00BF76E5"/>
    <w:rsid w:val="00C0593A"/>
    <w:rsid w:val="00C10B98"/>
    <w:rsid w:val="00C14EDA"/>
    <w:rsid w:val="00C16BD5"/>
    <w:rsid w:val="00C21707"/>
    <w:rsid w:val="00C2389F"/>
    <w:rsid w:val="00C33A8F"/>
    <w:rsid w:val="00C43124"/>
    <w:rsid w:val="00C44D78"/>
    <w:rsid w:val="00C4626E"/>
    <w:rsid w:val="00C46DB5"/>
    <w:rsid w:val="00C47866"/>
    <w:rsid w:val="00C52DA5"/>
    <w:rsid w:val="00C55586"/>
    <w:rsid w:val="00C5582D"/>
    <w:rsid w:val="00C625F7"/>
    <w:rsid w:val="00C64707"/>
    <w:rsid w:val="00C65E30"/>
    <w:rsid w:val="00C7399E"/>
    <w:rsid w:val="00C75275"/>
    <w:rsid w:val="00C81356"/>
    <w:rsid w:val="00C8369A"/>
    <w:rsid w:val="00C843A3"/>
    <w:rsid w:val="00C849FA"/>
    <w:rsid w:val="00C9357E"/>
    <w:rsid w:val="00CA308F"/>
    <w:rsid w:val="00CA6547"/>
    <w:rsid w:val="00CB05B3"/>
    <w:rsid w:val="00CB3C56"/>
    <w:rsid w:val="00CC0164"/>
    <w:rsid w:val="00CC3514"/>
    <w:rsid w:val="00CC365B"/>
    <w:rsid w:val="00CC6812"/>
    <w:rsid w:val="00CC77FB"/>
    <w:rsid w:val="00CD0C4F"/>
    <w:rsid w:val="00CE0ACF"/>
    <w:rsid w:val="00CE0E2E"/>
    <w:rsid w:val="00CE5B80"/>
    <w:rsid w:val="00CF0963"/>
    <w:rsid w:val="00CF43BF"/>
    <w:rsid w:val="00D02C95"/>
    <w:rsid w:val="00D150E7"/>
    <w:rsid w:val="00D20DAB"/>
    <w:rsid w:val="00D21074"/>
    <w:rsid w:val="00D21377"/>
    <w:rsid w:val="00D21FEA"/>
    <w:rsid w:val="00D23D7C"/>
    <w:rsid w:val="00D2567D"/>
    <w:rsid w:val="00D34A3A"/>
    <w:rsid w:val="00D364BF"/>
    <w:rsid w:val="00D36DF1"/>
    <w:rsid w:val="00D42F4D"/>
    <w:rsid w:val="00D5277E"/>
    <w:rsid w:val="00D57A45"/>
    <w:rsid w:val="00D61EE4"/>
    <w:rsid w:val="00D72DA0"/>
    <w:rsid w:val="00D861F2"/>
    <w:rsid w:val="00D96361"/>
    <w:rsid w:val="00DA2308"/>
    <w:rsid w:val="00DB073F"/>
    <w:rsid w:val="00DB17E4"/>
    <w:rsid w:val="00DB439C"/>
    <w:rsid w:val="00DB6C0E"/>
    <w:rsid w:val="00DC1704"/>
    <w:rsid w:val="00DC6DB4"/>
    <w:rsid w:val="00DD43DB"/>
    <w:rsid w:val="00DD5AAF"/>
    <w:rsid w:val="00DE6E2B"/>
    <w:rsid w:val="00DE795E"/>
    <w:rsid w:val="00DF5F69"/>
    <w:rsid w:val="00DF7DA1"/>
    <w:rsid w:val="00E036C8"/>
    <w:rsid w:val="00E23E18"/>
    <w:rsid w:val="00E263B4"/>
    <w:rsid w:val="00E27272"/>
    <w:rsid w:val="00E27B76"/>
    <w:rsid w:val="00E30E40"/>
    <w:rsid w:val="00E32815"/>
    <w:rsid w:val="00E36E9B"/>
    <w:rsid w:val="00E403D3"/>
    <w:rsid w:val="00E51FD1"/>
    <w:rsid w:val="00E52D53"/>
    <w:rsid w:val="00E53CEB"/>
    <w:rsid w:val="00E55EF8"/>
    <w:rsid w:val="00E565C5"/>
    <w:rsid w:val="00E61238"/>
    <w:rsid w:val="00E73981"/>
    <w:rsid w:val="00E75511"/>
    <w:rsid w:val="00E763E5"/>
    <w:rsid w:val="00E7767D"/>
    <w:rsid w:val="00E87546"/>
    <w:rsid w:val="00E8766C"/>
    <w:rsid w:val="00E94E0F"/>
    <w:rsid w:val="00E96805"/>
    <w:rsid w:val="00EA295C"/>
    <w:rsid w:val="00EA3859"/>
    <w:rsid w:val="00EA5002"/>
    <w:rsid w:val="00EB46C4"/>
    <w:rsid w:val="00EB6854"/>
    <w:rsid w:val="00EC5D6C"/>
    <w:rsid w:val="00EC699B"/>
    <w:rsid w:val="00ED5E09"/>
    <w:rsid w:val="00EE5FDC"/>
    <w:rsid w:val="00EE6CCD"/>
    <w:rsid w:val="00EE7033"/>
    <w:rsid w:val="00EF55F9"/>
    <w:rsid w:val="00EF63AB"/>
    <w:rsid w:val="00EF6486"/>
    <w:rsid w:val="00F07476"/>
    <w:rsid w:val="00F10B32"/>
    <w:rsid w:val="00F1363F"/>
    <w:rsid w:val="00F151AB"/>
    <w:rsid w:val="00F21BA0"/>
    <w:rsid w:val="00F21D9C"/>
    <w:rsid w:val="00F254B6"/>
    <w:rsid w:val="00F256A4"/>
    <w:rsid w:val="00F25F50"/>
    <w:rsid w:val="00F443A7"/>
    <w:rsid w:val="00F44CDF"/>
    <w:rsid w:val="00F45DA3"/>
    <w:rsid w:val="00F476D3"/>
    <w:rsid w:val="00F66E91"/>
    <w:rsid w:val="00F66F81"/>
    <w:rsid w:val="00F73D9C"/>
    <w:rsid w:val="00F76221"/>
    <w:rsid w:val="00F82E73"/>
    <w:rsid w:val="00F93748"/>
    <w:rsid w:val="00F93A11"/>
    <w:rsid w:val="00F95026"/>
    <w:rsid w:val="00FA0C77"/>
    <w:rsid w:val="00FA6A04"/>
    <w:rsid w:val="00FC2911"/>
    <w:rsid w:val="00FD5A1A"/>
    <w:rsid w:val="00FD7F3A"/>
    <w:rsid w:val="00FE294E"/>
    <w:rsid w:val="00FF25B6"/>
    <w:rsid w:val="00FF4A9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D219F"/>
  <w15:docId w15:val="{D42D2F42-96A1-4615-8F78-B6B83F50AA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51FD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0F0D5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25361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5361A"/>
    <w:rPr>
      <w:rFonts w:ascii="Segoe UI" w:hAnsi="Segoe UI" w:cs="Segoe UI"/>
      <w:sz w:val="18"/>
      <w:szCs w:val="18"/>
    </w:rPr>
  </w:style>
  <w:style w:type="table" w:styleId="Tablaconcuadrcula">
    <w:name w:val="Table Grid"/>
    <w:basedOn w:val="Tablanormal"/>
    <w:uiPriority w:val="39"/>
    <w:rsid w:val="005D73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E51FD1"/>
    <w:rPr>
      <w:rFonts w:asciiTheme="majorHAnsi" w:eastAsiaTheme="majorEastAsia" w:hAnsiTheme="majorHAnsi" w:cstheme="majorBidi"/>
      <w:color w:val="2F5496" w:themeColor="accent1" w:themeShade="BF"/>
      <w:sz w:val="32"/>
      <w:szCs w:val="32"/>
    </w:rPr>
  </w:style>
  <w:style w:type="paragraph" w:styleId="Textoindependiente">
    <w:name w:val="Body Text"/>
    <w:basedOn w:val="Normal"/>
    <w:link w:val="TextoindependienteCar"/>
    <w:rsid w:val="00E51FD1"/>
    <w:pPr>
      <w:spacing w:after="0" w:line="240" w:lineRule="auto"/>
      <w:jc w:val="both"/>
    </w:pPr>
    <w:rPr>
      <w:rFonts w:ascii="Arial" w:eastAsia="Times New Roman" w:hAnsi="Arial" w:cs="Arial"/>
      <w:sz w:val="24"/>
      <w:szCs w:val="24"/>
      <w:lang w:eastAsia="es-ES"/>
    </w:rPr>
  </w:style>
  <w:style w:type="character" w:customStyle="1" w:styleId="TextoindependienteCar">
    <w:name w:val="Texto independiente Car"/>
    <w:basedOn w:val="Fuentedeprrafopredeter"/>
    <w:link w:val="Textoindependiente"/>
    <w:rsid w:val="00E51FD1"/>
    <w:rPr>
      <w:rFonts w:ascii="Arial" w:eastAsia="Times New Roman" w:hAnsi="Arial" w:cs="Arial"/>
      <w:sz w:val="24"/>
      <w:szCs w:val="24"/>
      <w:lang w:eastAsia="es-ES"/>
    </w:rPr>
  </w:style>
  <w:style w:type="paragraph" w:styleId="Sangradetextonormal">
    <w:name w:val="Body Text Indent"/>
    <w:basedOn w:val="Normal"/>
    <w:link w:val="SangradetextonormalCar"/>
    <w:uiPriority w:val="99"/>
    <w:unhideWhenUsed/>
    <w:rsid w:val="00E51FD1"/>
    <w:pPr>
      <w:spacing w:after="120" w:line="240" w:lineRule="auto"/>
      <w:ind w:left="283"/>
    </w:pPr>
    <w:rPr>
      <w:rFonts w:ascii="Arial" w:eastAsia="Times New Roman" w:hAnsi="Arial" w:cs="Arial"/>
      <w:sz w:val="24"/>
      <w:szCs w:val="24"/>
      <w:lang w:val="es-ES" w:eastAsia="es-ES"/>
    </w:rPr>
  </w:style>
  <w:style w:type="character" w:customStyle="1" w:styleId="SangradetextonormalCar">
    <w:name w:val="Sangría de texto normal Car"/>
    <w:basedOn w:val="Fuentedeprrafopredeter"/>
    <w:link w:val="Sangradetextonormal"/>
    <w:uiPriority w:val="99"/>
    <w:rsid w:val="00E51FD1"/>
    <w:rPr>
      <w:rFonts w:ascii="Arial" w:eastAsia="Times New Roman" w:hAnsi="Arial" w:cs="Arial"/>
      <w:sz w:val="24"/>
      <w:szCs w:val="24"/>
      <w:lang w:val="es-ES" w:eastAsia="es-ES"/>
    </w:rPr>
  </w:style>
  <w:style w:type="character" w:styleId="Refdecomentario">
    <w:name w:val="annotation reference"/>
    <w:basedOn w:val="Fuentedeprrafopredeter"/>
    <w:uiPriority w:val="99"/>
    <w:semiHidden/>
    <w:unhideWhenUsed/>
    <w:rsid w:val="00E51FD1"/>
    <w:rPr>
      <w:sz w:val="16"/>
      <w:szCs w:val="16"/>
    </w:rPr>
  </w:style>
  <w:style w:type="paragraph" w:styleId="Textocomentario">
    <w:name w:val="annotation text"/>
    <w:basedOn w:val="Normal"/>
    <w:link w:val="TextocomentarioCar"/>
    <w:uiPriority w:val="99"/>
    <w:unhideWhenUsed/>
    <w:rsid w:val="00E51FD1"/>
    <w:pPr>
      <w:spacing w:line="240" w:lineRule="auto"/>
    </w:pPr>
    <w:rPr>
      <w:sz w:val="20"/>
      <w:szCs w:val="20"/>
    </w:rPr>
  </w:style>
  <w:style w:type="character" w:customStyle="1" w:styleId="TextocomentarioCar">
    <w:name w:val="Texto comentario Car"/>
    <w:basedOn w:val="Fuentedeprrafopredeter"/>
    <w:link w:val="Textocomentario"/>
    <w:uiPriority w:val="99"/>
    <w:rsid w:val="00E51FD1"/>
    <w:rPr>
      <w:sz w:val="20"/>
      <w:szCs w:val="20"/>
    </w:rPr>
  </w:style>
  <w:style w:type="paragraph" w:styleId="Prrafodelista">
    <w:name w:val="List Paragraph"/>
    <w:basedOn w:val="Normal"/>
    <w:link w:val="PrrafodelistaCar"/>
    <w:uiPriority w:val="34"/>
    <w:qFormat/>
    <w:rsid w:val="00233A15"/>
    <w:pPr>
      <w:ind w:left="720"/>
      <w:contextualSpacing/>
    </w:pPr>
  </w:style>
  <w:style w:type="character" w:customStyle="1" w:styleId="PrrafodelistaCar">
    <w:name w:val="Párrafo de lista Car"/>
    <w:link w:val="Prrafodelista"/>
    <w:uiPriority w:val="34"/>
    <w:qFormat/>
    <w:locked/>
    <w:rsid w:val="00233A15"/>
  </w:style>
  <w:style w:type="paragraph" w:styleId="Asuntodelcomentario">
    <w:name w:val="annotation subject"/>
    <w:basedOn w:val="Textocomentario"/>
    <w:next w:val="Textocomentario"/>
    <w:link w:val="AsuntodelcomentarioCar"/>
    <w:uiPriority w:val="99"/>
    <w:semiHidden/>
    <w:unhideWhenUsed/>
    <w:rsid w:val="003B7851"/>
    <w:rPr>
      <w:b/>
      <w:bCs/>
    </w:rPr>
  </w:style>
  <w:style w:type="character" w:customStyle="1" w:styleId="AsuntodelcomentarioCar">
    <w:name w:val="Asunto del comentario Car"/>
    <w:basedOn w:val="TextocomentarioCar"/>
    <w:link w:val="Asuntodelcomentario"/>
    <w:uiPriority w:val="99"/>
    <w:semiHidden/>
    <w:rsid w:val="003B7851"/>
    <w:rPr>
      <w:b/>
      <w:bCs/>
      <w:sz w:val="20"/>
      <w:szCs w:val="20"/>
    </w:rPr>
  </w:style>
  <w:style w:type="character" w:customStyle="1" w:styleId="Ttulo2Car">
    <w:name w:val="Título 2 Car"/>
    <w:basedOn w:val="Fuentedeprrafopredeter"/>
    <w:link w:val="Ttulo2"/>
    <w:uiPriority w:val="9"/>
    <w:rsid w:val="000F0D5E"/>
    <w:rPr>
      <w:rFonts w:asciiTheme="majorHAnsi" w:eastAsiaTheme="majorEastAsia" w:hAnsiTheme="majorHAnsi" w:cstheme="majorBidi"/>
      <w:color w:val="2F5496" w:themeColor="accent1" w:themeShade="BF"/>
      <w:sz w:val="26"/>
      <w:szCs w:val="26"/>
    </w:rPr>
  </w:style>
  <w:style w:type="paragraph" w:styleId="Textonotapie">
    <w:name w:val="footnote text"/>
    <w:basedOn w:val="Normal"/>
    <w:link w:val="TextonotapieCar"/>
    <w:uiPriority w:val="99"/>
    <w:semiHidden/>
    <w:unhideWhenUsed/>
    <w:rsid w:val="00896417"/>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896417"/>
    <w:rPr>
      <w:sz w:val="20"/>
      <w:szCs w:val="20"/>
    </w:rPr>
  </w:style>
  <w:style w:type="character" w:styleId="Refdenotaalpie">
    <w:name w:val="footnote reference"/>
    <w:basedOn w:val="Fuentedeprrafopredeter"/>
    <w:uiPriority w:val="99"/>
    <w:semiHidden/>
    <w:unhideWhenUsed/>
    <w:rsid w:val="00896417"/>
    <w:rPr>
      <w:vertAlign w:val="superscript"/>
    </w:rPr>
  </w:style>
  <w:style w:type="paragraph" w:styleId="Revisin">
    <w:name w:val="Revision"/>
    <w:hidden/>
    <w:uiPriority w:val="99"/>
    <w:semiHidden/>
    <w:rsid w:val="005F512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0659953">
      <w:bodyDiv w:val="1"/>
      <w:marLeft w:val="0"/>
      <w:marRight w:val="0"/>
      <w:marTop w:val="0"/>
      <w:marBottom w:val="0"/>
      <w:divBdr>
        <w:top w:val="none" w:sz="0" w:space="0" w:color="auto"/>
        <w:left w:val="none" w:sz="0" w:space="0" w:color="auto"/>
        <w:bottom w:val="none" w:sz="0" w:space="0" w:color="auto"/>
        <w:right w:val="none" w:sz="0" w:space="0" w:color="auto"/>
      </w:divBdr>
    </w:div>
    <w:div w:id="1540120020">
      <w:bodyDiv w:val="1"/>
      <w:marLeft w:val="0"/>
      <w:marRight w:val="0"/>
      <w:marTop w:val="0"/>
      <w:marBottom w:val="0"/>
      <w:divBdr>
        <w:top w:val="none" w:sz="0" w:space="0" w:color="auto"/>
        <w:left w:val="none" w:sz="0" w:space="0" w:color="auto"/>
        <w:bottom w:val="none" w:sz="0" w:space="0" w:color="auto"/>
        <w:right w:val="none" w:sz="0" w:space="0" w:color="auto"/>
      </w:divBdr>
    </w:div>
    <w:div w:id="1902788640">
      <w:bodyDiv w:val="1"/>
      <w:marLeft w:val="0"/>
      <w:marRight w:val="0"/>
      <w:marTop w:val="0"/>
      <w:marBottom w:val="0"/>
      <w:divBdr>
        <w:top w:val="none" w:sz="0" w:space="0" w:color="auto"/>
        <w:left w:val="none" w:sz="0" w:space="0" w:color="auto"/>
        <w:bottom w:val="none" w:sz="0" w:space="0" w:color="auto"/>
        <w:right w:val="none" w:sz="0" w:space="0" w:color="auto"/>
      </w:divBdr>
    </w:div>
    <w:div w:id="2065719412">
      <w:bodyDiv w:val="1"/>
      <w:marLeft w:val="0"/>
      <w:marRight w:val="0"/>
      <w:marTop w:val="0"/>
      <w:marBottom w:val="0"/>
      <w:divBdr>
        <w:top w:val="none" w:sz="0" w:space="0" w:color="auto"/>
        <w:left w:val="none" w:sz="0" w:space="0" w:color="auto"/>
        <w:bottom w:val="none" w:sz="0" w:space="0" w:color="auto"/>
        <w:right w:val="none" w:sz="0" w:space="0" w:color="auto"/>
      </w:divBdr>
    </w:div>
    <w:div w:id="2112042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978317-6692-4E5A-A869-B23109D4FB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28</Pages>
  <Words>10062</Words>
  <Characters>55347</Characters>
  <Application>Microsoft Office Word</Application>
  <DocSecurity>0</DocSecurity>
  <Lines>461</Lines>
  <Paragraphs>130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65279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Santiago Gonz</dc:creator>
  <cp:lastModifiedBy>asus</cp:lastModifiedBy>
  <cp:revision>3</cp:revision>
  <dcterms:created xsi:type="dcterms:W3CDTF">2020-01-12T19:10:00Z</dcterms:created>
  <dcterms:modified xsi:type="dcterms:W3CDTF">2020-01-12T19:14:00Z</dcterms:modified>
</cp:coreProperties>
</file>